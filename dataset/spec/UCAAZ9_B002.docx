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841"/>
        <w:gridCol w:w="3090"/>
        <w:gridCol w:w="1324"/>
        <w:gridCol w:w="1828"/>
        <w:tblGridChange w:id="0">
          <w:tblGrid>
            <w:gridCol w:w="1331"/>
            <w:gridCol w:w="841"/>
            <w:gridCol w:w="3090"/>
            <w:gridCol w:w="1324"/>
            <w:gridCol w:w="1828"/>
          </w:tblGrid>
        </w:tblGridChange>
      </w:tblGrid>
      <w:tr w:rsidR="009133BB" w:rsidRPr="00E8700A" w:rsidTr="009133BB">
        <w:tc>
          <w:tcPr>
            <w:tcW w:w="1331" w:type="dxa"/>
          </w:tcPr>
          <w:p w:rsidR="009133BB" w:rsidRPr="00BD5672" w:rsidRDefault="009133BB" w:rsidP="004D2F1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41" w:type="dxa"/>
          </w:tcPr>
          <w:p w:rsidR="009133BB" w:rsidRPr="00BD5672" w:rsidRDefault="009133BB" w:rsidP="004D2F1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090" w:type="dxa"/>
          </w:tcPr>
          <w:p w:rsidR="009133BB" w:rsidRPr="00BD5672" w:rsidRDefault="009133BB" w:rsidP="004D2F1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24" w:type="dxa"/>
          </w:tcPr>
          <w:p w:rsidR="009133BB" w:rsidRPr="00BD5672" w:rsidRDefault="009133BB" w:rsidP="004D2F1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828" w:type="dxa"/>
          </w:tcPr>
          <w:p w:rsidR="009133BB" w:rsidRPr="00BD5672" w:rsidRDefault="009133BB" w:rsidP="004D2F1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9133BB" w:rsidRPr="00E8700A" w:rsidTr="009133BB">
        <w:tc>
          <w:tcPr>
            <w:tcW w:w="1331" w:type="dxa"/>
          </w:tcPr>
          <w:p w:rsidR="009133BB" w:rsidRPr="00BD5672" w:rsidRDefault="009133BB" w:rsidP="009133B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13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8</w:t>
            </w:r>
          </w:p>
        </w:tc>
        <w:tc>
          <w:tcPr>
            <w:tcW w:w="841" w:type="dxa"/>
          </w:tcPr>
          <w:p w:rsidR="009133BB" w:rsidRPr="00BD5672" w:rsidRDefault="009133BB" w:rsidP="004D2F1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090" w:type="dxa"/>
          </w:tcPr>
          <w:p w:rsidR="009133BB" w:rsidRPr="00BD5672" w:rsidRDefault="009133BB" w:rsidP="004D2F18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324" w:type="dxa"/>
          </w:tcPr>
          <w:p w:rsidR="009133BB" w:rsidRPr="00701852" w:rsidRDefault="009133BB" w:rsidP="004D2F18">
            <w:pPr>
              <w:pStyle w:val="Tabletext"/>
              <w:rPr>
                <w:lang w:eastAsia="zh-TW"/>
              </w:rPr>
            </w:pPr>
            <w:r w:rsidRPr="00701852">
              <w:rPr>
                <w:lang w:eastAsia="zh-TW"/>
              </w:rPr>
              <w:t>侑文</w:t>
            </w:r>
          </w:p>
        </w:tc>
        <w:tc>
          <w:tcPr>
            <w:tcW w:w="1828" w:type="dxa"/>
          </w:tcPr>
          <w:p w:rsidR="009133BB" w:rsidRPr="00305137" w:rsidRDefault="0056092F" w:rsidP="004D2F18">
            <w:pPr>
              <w:pStyle w:val="Tabletext"/>
              <w:rPr>
                <w:rFonts w:hint="eastAsia"/>
                <w:lang w:eastAsia="zh-TW"/>
              </w:rPr>
            </w:pPr>
            <w:r>
              <w:t>130423000391</w:t>
            </w:r>
          </w:p>
        </w:tc>
      </w:tr>
      <w:tr w:rsidR="000E46C9" w:rsidRPr="00E8700A" w:rsidTr="009133BB">
        <w:trPr>
          <w:ins w:id="2" w:author="馬慈蓮" w:date="2019-07-16T11:21:00Z"/>
        </w:trPr>
        <w:tc>
          <w:tcPr>
            <w:tcW w:w="1331" w:type="dxa"/>
          </w:tcPr>
          <w:p w:rsidR="000E46C9" w:rsidRPr="00FA43D4" w:rsidRDefault="000E46C9" w:rsidP="000E46C9">
            <w:pPr>
              <w:spacing w:line="240" w:lineRule="atLeast"/>
              <w:jc w:val="center"/>
              <w:rPr>
                <w:ins w:id="3" w:author="馬慈蓮" w:date="2019-07-16T11:21:00Z"/>
                <w:rFonts w:ascii="細明體" w:eastAsia="細明體" w:hAnsi="細明體" w:hint="eastAsia"/>
                <w:sz w:val="20"/>
                <w:szCs w:val="20"/>
              </w:rPr>
            </w:pPr>
            <w:ins w:id="4" w:author="馬慈蓮" w:date="2019-07-16T11:21:00Z">
              <w:r w:rsidRPr="00FA43D4">
                <w:rPr>
                  <w:rFonts w:ascii="細明體" w:eastAsia="細明體" w:hAnsi="細明體" w:cs="Courier New" w:hint="eastAsia"/>
                  <w:color w:val="2F5496"/>
                  <w:sz w:val="20"/>
                  <w:rPrChange w:id="5" w:author="馬慈蓮" w:date="2019-07-16T11:22:00Z">
                    <w:rPr>
                      <w:rFonts w:ascii="細明體" w:eastAsia="細明體" w:hAnsi="細明體" w:cs="Courier New" w:hint="eastAsia"/>
                      <w:color w:val="2F5496"/>
                    </w:rPr>
                  </w:rPrChange>
                </w:rPr>
                <w:t>2019/07/16</w:t>
              </w:r>
            </w:ins>
          </w:p>
        </w:tc>
        <w:tc>
          <w:tcPr>
            <w:tcW w:w="841" w:type="dxa"/>
          </w:tcPr>
          <w:p w:rsidR="000E46C9" w:rsidRPr="00FA43D4" w:rsidRDefault="000E46C9" w:rsidP="000E46C9">
            <w:pPr>
              <w:spacing w:line="240" w:lineRule="atLeast"/>
              <w:jc w:val="center"/>
              <w:rPr>
                <w:ins w:id="6" w:author="馬慈蓮" w:date="2019-07-16T11:21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馬慈蓮" w:date="2019-07-16T11:21:00Z">
              <w:r w:rsidRPr="00FA43D4">
                <w:rPr>
                  <w:rFonts w:ascii="細明體" w:eastAsia="細明體" w:hAnsi="細明體" w:hint="eastAsia"/>
                  <w:color w:val="2F5496"/>
                  <w:sz w:val="20"/>
                  <w:rPrChange w:id="8" w:author="馬慈蓮" w:date="2019-07-16T11:22:00Z">
                    <w:rPr>
                      <w:rFonts w:ascii="細明體" w:eastAsia="細明體" w:hAnsi="細明體" w:hint="eastAsia"/>
                      <w:color w:val="2F5496"/>
                    </w:rPr>
                  </w:rPrChange>
                </w:rPr>
                <w:t>2</w:t>
              </w:r>
            </w:ins>
          </w:p>
        </w:tc>
        <w:tc>
          <w:tcPr>
            <w:tcW w:w="3090" w:type="dxa"/>
          </w:tcPr>
          <w:p w:rsidR="000E46C9" w:rsidRPr="00FA43D4" w:rsidRDefault="000E46C9" w:rsidP="000E46C9">
            <w:pPr>
              <w:spacing w:line="240" w:lineRule="atLeast"/>
              <w:rPr>
                <w:ins w:id="9" w:author="馬慈蓮" w:date="2019-07-16T11:21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馬慈蓮" w:date="2019-07-16T11:21:00Z">
              <w:r w:rsidRPr="00FA43D4">
                <w:rPr>
                  <w:rFonts w:ascii="細明體" w:eastAsia="細明體" w:hAnsi="細明體" w:hint="eastAsia"/>
                  <w:color w:val="2F5496"/>
                  <w:sz w:val="20"/>
                  <w:rPrChange w:id="11" w:author="馬慈蓮" w:date="2019-07-16T11:22:00Z">
                    <w:rPr>
                      <w:rFonts w:ascii="細明體" w:eastAsia="細明體" w:hAnsi="細明體" w:hint="eastAsia"/>
                      <w:color w:val="2F5496"/>
                    </w:rPr>
                  </w:rPrChange>
                </w:rPr>
                <w:t>PMD相關程式修改</w:t>
              </w:r>
            </w:ins>
          </w:p>
        </w:tc>
        <w:tc>
          <w:tcPr>
            <w:tcW w:w="1324" w:type="dxa"/>
          </w:tcPr>
          <w:p w:rsidR="000E46C9" w:rsidRPr="00FA43D4" w:rsidRDefault="000E46C9" w:rsidP="000E46C9">
            <w:pPr>
              <w:pStyle w:val="Tabletext"/>
              <w:rPr>
                <w:ins w:id="12" w:author="馬慈蓮" w:date="2019-07-16T11:21:00Z"/>
                <w:lang w:eastAsia="zh-TW"/>
                <w:rPrChange w:id="13" w:author="馬慈蓮" w:date="2019-07-16T11:22:00Z">
                  <w:rPr>
                    <w:ins w:id="14" w:author="馬慈蓮" w:date="2019-07-16T11:21:00Z"/>
                    <w:lang w:eastAsia="zh-TW"/>
                  </w:rPr>
                </w:rPrChange>
              </w:rPr>
            </w:pPr>
            <w:ins w:id="15" w:author="馬慈蓮" w:date="2019-07-16T11:21:00Z">
              <w:r w:rsidRPr="00FA43D4">
                <w:rPr>
                  <w:rFonts w:ascii="細明體" w:eastAsia="細明體" w:hAnsi="細明體" w:cs="Courier New" w:hint="eastAsia"/>
                  <w:color w:val="2F5496"/>
                  <w:rPrChange w:id="16" w:author="馬慈蓮" w:date="2019-07-16T11:22:00Z">
                    <w:rPr>
                      <w:rFonts w:ascii="細明體" w:eastAsia="細明體" w:hAnsi="細明體" w:cs="Courier New" w:hint="eastAsia"/>
                      <w:color w:val="2F5496"/>
                    </w:rPr>
                  </w:rPrChange>
                </w:rPr>
                <w:t>馬慈蓮</w:t>
              </w:r>
            </w:ins>
          </w:p>
        </w:tc>
        <w:tc>
          <w:tcPr>
            <w:tcW w:w="1828" w:type="dxa"/>
          </w:tcPr>
          <w:p w:rsidR="000E46C9" w:rsidRPr="00FA43D4" w:rsidRDefault="000E46C9" w:rsidP="000E46C9">
            <w:pPr>
              <w:pStyle w:val="Tabletext"/>
              <w:rPr>
                <w:ins w:id="17" w:author="馬慈蓮" w:date="2019-07-16T11:21:00Z"/>
                <w:rPrChange w:id="18" w:author="馬慈蓮" w:date="2019-07-16T11:22:00Z">
                  <w:rPr>
                    <w:ins w:id="19" w:author="馬慈蓮" w:date="2019-07-16T11:21:00Z"/>
                  </w:rPr>
                </w:rPrChange>
              </w:rPr>
            </w:pPr>
            <w:ins w:id="20" w:author="馬慈蓮" w:date="2019-07-16T11:21:00Z">
              <w:r w:rsidRPr="00FA43D4">
                <w:rPr>
                  <w:rFonts w:ascii="細明體" w:eastAsia="細明體" w:hAnsi="細明體" w:hint="eastAsia"/>
                  <w:color w:val="2F5496"/>
                  <w:rPrChange w:id="21" w:author="馬慈蓮" w:date="2019-07-16T11:22:00Z">
                    <w:rPr>
                      <w:rFonts w:ascii="細明體" w:eastAsia="細明體" w:hAnsi="細明體" w:hint="eastAsia"/>
                      <w:color w:val="2F5496"/>
                    </w:rPr>
                  </w:rPrChange>
                </w:rPr>
                <w:t>190516001053</w:t>
              </w:r>
            </w:ins>
          </w:p>
        </w:tc>
      </w:tr>
    </w:tbl>
    <w:p w:rsidR="009133BB" w:rsidRPr="00701852" w:rsidRDefault="009133BB"/>
    <w:p w:rsidR="004A134E" w:rsidRPr="00701852" w:rsidRDefault="00FB2570">
      <w:pPr>
        <w:rPr>
          <w:rFonts w:eastAsia="細明體"/>
          <w:b/>
        </w:rPr>
      </w:pPr>
      <w:r w:rsidRPr="00FB2570">
        <w:rPr>
          <w:rFonts w:eastAsia="細明體" w:hint="eastAsia"/>
          <w:b/>
        </w:rPr>
        <w:t>UCAAZ9_B002_</w:t>
      </w:r>
      <w:r w:rsidRPr="00FB2570">
        <w:rPr>
          <w:rFonts w:eastAsia="細明體" w:hint="eastAsia"/>
          <w:b/>
        </w:rPr>
        <w:t>理賠天數明細展開</w:t>
      </w:r>
    </w:p>
    <w:p w:rsidR="004A134E" w:rsidRPr="00701852" w:rsidRDefault="004A134E"/>
    <w:p w:rsidR="00647209" w:rsidRPr="00701852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程式功能概述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6024"/>
      </w:tblGrid>
      <w:tr w:rsidR="004A134E" w:rsidRPr="00701852" w:rsidTr="00347727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程式功能</w:t>
            </w:r>
          </w:p>
        </w:tc>
        <w:tc>
          <w:tcPr>
            <w:tcW w:w="6024" w:type="dxa"/>
          </w:tcPr>
          <w:p w:rsidR="004A134E" w:rsidRPr="00701852" w:rsidRDefault="00FC260F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案件統計資料</w:t>
            </w:r>
          </w:p>
        </w:tc>
      </w:tr>
      <w:tr w:rsidR="004A134E" w:rsidRPr="00701852" w:rsidTr="00347727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程式名稱</w:t>
            </w:r>
          </w:p>
        </w:tc>
        <w:tc>
          <w:tcPr>
            <w:tcW w:w="6024" w:type="dxa"/>
          </w:tcPr>
          <w:p w:rsidR="004A134E" w:rsidRPr="00701852" w:rsidRDefault="004A134E" w:rsidP="00FB2570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AA</w:t>
            </w:r>
            <w:r w:rsidR="00FB2570">
              <w:rPr>
                <w:rFonts w:eastAsia="細明體" w:hint="eastAsia"/>
                <w:sz w:val="20"/>
                <w:szCs w:val="20"/>
              </w:rPr>
              <w:t>Z9</w:t>
            </w:r>
            <w:r w:rsidRPr="00701852">
              <w:rPr>
                <w:rFonts w:eastAsia="細明體"/>
                <w:sz w:val="20"/>
                <w:szCs w:val="20"/>
              </w:rPr>
              <w:t>_</w:t>
            </w:r>
            <w:r w:rsidR="00776FD6" w:rsidRPr="00701852">
              <w:rPr>
                <w:rFonts w:eastAsia="細明體"/>
                <w:sz w:val="20"/>
                <w:szCs w:val="20"/>
              </w:rPr>
              <w:t>B</w:t>
            </w:r>
            <w:r w:rsidR="00A81927" w:rsidRPr="00701852">
              <w:rPr>
                <w:rFonts w:eastAsia="細明體"/>
                <w:sz w:val="20"/>
                <w:szCs w:val="20"/>
              </w:rPr>
              <w:t>0</w:t>
            </w:r>
            <w:r w:rsidR="00FB2570">
              <w:rPr>
                <w:rFonts w:eastAsia="細明體" w:hint="eastAsia"/>
                <w:sz w:val="20"/>
                <w:szCs w:val="20"/>
              </w:rPr>
              <w:t>02</w:t>
            </w:r>
          </w:p>
        </w:tc>
      </w:tr>
      <w:tr w:rsidR="004A134E" w:rsidRPr="00701852" w:rsidTr="00347727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作業方式</w:t>
            </w:r>
          </w:p>
        </w:tc>
        <w:tc>
          <w:tcPr>
            <w:tcW w:w="6024" w:type="dxa"/>
          </w:tcPr>
          <w:p w:rsidR="004A134E" w:rsidRPr="00701852" w:rsidRDefault="00FB2570" w:rsidP="00C26F2F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BATCH</w:t>
            </w:r>
          </w:p>
        </w:tc>
      </w:tr>
      <w:tr w:rsidR="004A134E" w:rsidRPr="00701852" w:rsidTr="00347727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概要說明</w:t>
            </w:r>
          </w:p>
        </w:tc>
        <w:tc>
          <w:tcPr>
            <w:tcW w:w="6024" w:type="dxa"/>
          </w:tcPr>
          <w:p w:rsidR="004A134E" w:rsidRPr="00701852" w:rsidRDefault="00776FD6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產生</w:t>
            </w:r>
            <w:r w:rsidR="0056092F">
              <w:rPr>
                <w:rFonts w:eastAsia="細明體" w:hint="eastAsia"/>
                <w:sz w:val="20"/>
                <w:szCs w:val="20"/>
              </w:rPr>
              <w:t>理賠天數明細</w:t>
            </w:r>
            <w:r w:rsidR="00A81927" w:rsidRPr="00701852">
              <w:rPr>
                <w:rFonts w:eastAsia="細明體"/>
                <w:sz w:val="20"/>
                <w:szCs w:val="20"/>
              </w:rPr>
              <w:t>資料</w:t>
            </w:r>
          </w:p>
        </w:tc>
      </w:tr>
      <w:tr w:rsidR="009D47E4" w:rsidRPr="00701852" w:rsidTr="00347727">
        <w:tc>
          <w:tcPr>
            <w:tcW w:w="2340" w:type="dxa"/>
          </w:tcPr>
          <w:p w:rsidR="009D47E4" w:rsidRPr="00E01490" w:rsidRDefault="009D47E4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6024" w:type="dxa"/>
          </w:tcPr>
          <w:p w:rsidR="009D47E4" w:rsidRPr="00701852" w:rsidRDefault="009D47E4" w:rsidP="00C26F2F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理賠企劃科</w:t>
            </w:r>
          </w:p>
        </w:tc>
      </w:tr>
      <w:tr w:rsidR="009D47E4" w:rsidRPr="00701852" w:rsidTr="00347727">
        <w:tc>
          <w:tcPr>
            <w:tcW w:w="2340" w:type="dxa"/>
          </w:tcPr>
          <w:p w:rsidR="009D47E4" w:rsidRPr="00E01490" w:rsidRDefault="009D47E4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6024" w:type="dxa"/>
          </w:tcPr>
          <w:p w:rsidR="009D47E4" w:rsidRDefault="009D47E4" w:rsidP="00C26F2F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壽險資訊二科</w:t>
            </w:r>
          </w:p>
        </w:tc>
      </w:tr>
      <w:tr w:rsidR="009D47E4" w:rsidRPr="00701852" w:rsidTr="00347727">
        <w:tc>
          <w:tcPr>
            <w:tcW w:w="2340" w:type="dxa"/>
          </w:tcPr>
          <w:p w:rsidR="009D47E4" w:rsidRPr="00701852" w:rsidRDefault="009D47E4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作業平台</w:t>
            </w:r>
          </w:p>
        </w:tc>
        <w:tc>
          <w:tcPr>
            <w:tcW w:w="6024" w:type="dxa"/>
          </w:tcPr>
          <w:p w:rsidR="009D47E4" w:rsidRPr="00E01490" w:rsidRDefault="009D47E4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9D47E4" w:rsidRPr="00701852" w:rsidTr="00347727">
        <w:tc>
          <w:tcPr>
            <w:tcW w:w="2340" w:type="dxa"/>
          </w:tcPr>
          <w:p w:rsidR="009D47E4" w:rsidRPr="00701852" w:rsidRDefault="009D47E4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使用對象</w:t>
            </w:r>
          </w:p>
        </w:tc>
        <w:tc>
          <w:tcPr>
            <w:tcW w:w="6024" w:type="dxa"/>
          </w:tcPr>
          <w:p w:rsidR="009D47E4" w:rsidRPr="00E01490" w:rsidRDefault="009D47E4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9D47E4" w:rsidRDefault="009D47E4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9E1FA7" w:rsidRPr="00701852" w:rsidRDefault="009E1FA7" w:rsidP="009E1FA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9E1FA7">
        <w:rPr>
          <w:rFonts w:hint="eastAsia"/>
          <w:kern w:val="2"/>
          <w:szCs w:val="24"/>
          <w:lang w:eastAsia="zh-TW"/>
        </w:rPr>
        <w:t>程式流程圖</w:t>
      </w:r>
    </w:p>
    <w:p w:rsidR="004A134E" w:rsidRPr="00701852" w:rsidRDefault="004A134E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4C54AC" w:rsidRDefault="00647209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相關檔案（</w:t>
      </w:r>
      <w:r w:rsidRPr="00701852">
        <w:rPr>
          <w:kern w:val="2"/>
          <w:szCs w:val="24"/>
          <w:lang w:eastAsia="zh-TW"/>
        </w:rPr>
        <w:t>TABLE</w:t>
      </w:r>
      <w:r w:rsidRPr="00701852">
        <w:rPr>
          <w:kern w:val="2"/>
          <w:szCs w:val="24"/>
          <w:lang w:eastAsia="zh-TW"/>
        </w:rPr>
        <w:t>）：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2750"/>
        <w:gridCol w:w="1843"/>
        <w:gridCol w:w="744"/>
        <w:gridCol w:w="744"/>
        <w:gridCol w:w="744"/>
        <w:gridCol w:w="745"/>
      </w:tblGrid>
      <w:tr w:rsidR="00833DE8" w:rsidTr="00347727">
        <w:tc>
          <w:tcPr>
            <w:tcW w:w="794" w:type="dxa"/>
          </w:tcPr>
          <w:p w:rsidR="00833DE8" w:rsidRPr="00226E08" w:rsidRDefault="00833DE8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50" w:type="dxa"/>
          </w:tcPr>
          <w:p w:rsidR="00833DE8" w:rsidRPr="00662A71" w:rsidRDefault="00833DE8" w:rsidP="004D2F1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1843" w:type="dxa"/>
          </w:tcPr>
          <w:p w:rsidR="00833DE8" w:rsidRPr="00226E08" w:rsidRDefault="00833DE8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44" w:type="dxa"/>
          </w:tcPr>
          <w:p w:rsidR="00833DE8" w:rsidRPr="00E60524" w:rsidRDefault="00833DE8" w:rsidP="004D2F1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44" w:type="dxa"/>
          </w:tcPr>
          <w:p w:rsidR="00833DE8" w:rsidRPr="00E60524" w:rsidRDefault="00833DE8" w:rsidP="004D2F1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44" w:type="dxa"/>
          </w:tcPr>
          <w:p w:rsidR="00833DE8" w:rsidRPr="00E60524" w:rsidRDefault="00833DE8" w:rsidP="004D2F1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45" w:type="dxa"/>
          </w:tcPr>
          <w:p w:rsidR="00833DE8" w:rsidRPr="00E60524" w:rsidRDefault="00833DE8" w:rsidP="004D2F1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833DE8" w:rsidTr="00347727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33DE8" w:rsidRPr="00226E08" w:rsidRDefault="00833DE8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2750" w:type="dxa"/>
          </w:tcPr>
          <w:p w:rsidR="00833DE8" w:rsidRPr="00B41138" w:rsidRDefault="00833DE8" w:rsidP="004D2F1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833DE8">
              <w:rPr>
                <w:rFonts w:ascii="細明體" w:eastAsia="細明體" w:hAnsi="細明體" w:cs="細明體" w:hint="eastAsia"/>
                <w:sz w:val="20"/>
                <w:szCs w:val="20"/>
              </w:rPr>
              <w:t>理賠紀錄檔</w:t>
            </w:r>
          </w:p>
        </w:tc>
        <w:tc>
          <w:tcPr>
            <w:tcW w:w="1843" w:type="dxa"/>
          </w:tcPr>
          <w:p w:rsidR="00833DE8" w:rsidRPr="002057B2" w:rsidRDefault="00833DE8" w:rsidP="00833D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DTAAB001</w:t>
            </w:r>
          </w:p>
        </w:tc>
        <w:tc>
          <w:tcPr>
            <w:tcW w:w="744" w:type="dxa"/>
          </w:tcPr>
          <w:p w:rsidR="00833DE8" w:rsidRDefault="00833DE8" w:rsidP="004D2F1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44" w:type="dxa"/>
          </w:tcPr>
          <w:p w:rsidR="00833DE8" w:rsidRPr="00E60524" w:rsidRDefault="00833DE8" w:rsidP="004D2F1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44" w:type="dxa"/>
          </w:tcPr>
          <w:p w:rsidR="00833DE8" w:rsidRPr="00E60524" w:rsidRDefault="00833DE8" w:rsidP="004D2F1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45" w:type="dxa"/>
          </w:tcPr>
          <w:p w:rsidR="00833DE8" w:rsidRPr="00E60524" w:rsidRDefault="00833DE8" w:rsidP="004D2F1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F3883" w:rsidTr="00347727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F3883" w:rsidRPr="00226E08" w:rsidRDefault="00BF3883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2750" w:type="dxa"/>
          </w:tcPr>
          <w:p w:rsidR="00BF3883" w:rsidRPr="00833DE8" w:rsidRDefault="00BF3883" w:rsidP="004D2F1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833DE8">
              <w:rPr>
                <w:rFonts w:ascii="細明體" w:eastAsia="細明體" w:hAnsi="細明體" w:cs="細明體"/>
                <w:sz w:val="20"/>
                <w:szCs w:val="20"/>
              </w:rPr>
              <w:t>醫療理賠天數紀錄</w:t>
            </w:r>
            <w:r w:rsidRPr="00833DE8">
              <w:rPr>
                <w:rFonts w:ascii="細明體" w:eastAsia="細明體" w:hAnsi="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1843" w:type="dxa"/>
          </w:tcPr>
          <w:p w:rsidR="00BF3883" w:rsidRDefault="00BF3883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DTAAB004</w:t>
            </w:r>
          </w:p>
        </w:tc>
        <w:tc>
          <w:tcPr>
            <w:tcW w:w="744" w:type="dxa"/>
          </w:tcPr>
          <w:p w:rsidR="00BF3883" w:rsidRDefault="00BF3883" w:rsidP="00B467C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44" w:type="dxa"/>
          </w:tcPr>
          <w:p w:rsidR="00BF3883" w:rsidRPr="00E60524" w:rsidRDefault="00BF3883" w:rsidP="00B467C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44" w:type="dxa"/>
          </w:tcPr>
          <w:p w:rsidR="00BF3883" w:rsidRPr="00E60524" w:rsidRDefault="00BF3883" w:rsidP="00B467C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45" w:type="dxa"/>
          </w:tcPr>
          <w:p w:rsidR="00BF3883" w:rsidRPr="00E60524" w:rsidRDefault="00BF3883" w:rsidP="00B467C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F3883" w:rsidTr="00347727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F3883" w:rsidRPr="00226E08" w:rsidRDefault="00BF3883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2750" w:type="dxa"/>
          </w:tcPr>
          <w:p w:rsidR="00BF3883" w:rsidRPr="00833DE8" w:rsidRDefault="00BF3883" w:rsidP="004D2F18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理賠受理檔</w:t>
            </w:r>
          </w:p>
        </w:tc>
        <w:tc>
          <w:tcPr>
            <w:tcW w:w="1843" w:type="dxa"/>
          </w:tcPr>
          <w:p w:rsidR="00BF3883" w:rsidRDefault="00BF3883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DTAAA001</w:t>
            </w:r>
          </w:p>
        </w:tc>
        <w:tc>
          <w:tcPr>
            <w:tcW w:w="744" w:type="dxa"/>
          </w:tcPr>
          <w:p w:rsidR="00BF3883" w:rsidRDefault="00BF3883" w:rsidP="00B467C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44" w:type="dxa"/>
          </w:tcPr>
          <w:p w:rsidR="00BF3883" w:rsidRPr="00E60524" w:rsidRDefault="00BF3883" w:rsidP="00B467C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44" w:type="dxa"/>
          </w:tcPr>
          <w:p w:rsidR="00BF3883" w:rsidRPr="00E60524" w:rsidRDefault="00BF3883" w:rsidP="00B467C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45" w:type="dxa"/>
          </w:tcPr>
          <w:p w:rsidR="00BF3883" w:rsidRPr="00E60524" w:rsidRDefault="00BF3883" w:rsidP="00B467C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F3883" w:rsidTr="00347727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F3883" w:rsidRDefault="00BF3883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2750" w:type="dxa"/>
          </w:tcPr>
          <w:p w:rsidR="00BF3883" w:rsidRDefault="00BF3883" w:rsidP="004D2F1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</w:t>
            </w:r>
            <w:r w:rsidRPr="00BF3883">
              <w:rPr>
                <w:rFonts w:ascii="細明體" w:eastAsia="細明體" w:hAnsi="細明體" w:cs="細明體" w:hint="eastAsia"/>
                <w:sz w:val="20"/>
                <w:szCs w:val="20"/>
              </w:rPr>
              <w:t>天數展開明細檔</w:t>
            </w:r>
          </w:p>
        </w:tc>
        <w:tc>
          <w:tcPr>
            <w:tcW w:w="1843" w:type="dxa"/>
          </w:tcPr>
          <w:p w:rsidR="00BF3883" w:rsidRDefault="00BF3883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DTAAZ901</w:t>
            </w:r>
          </w:p>
        </w:tc>
        <w:tc>
          <w:tcPr>
            <w:tcW w:w="744" w:type="dxa"/>
          </w:tcPr>
          <w:p w:rsidR="00BF3883" w:rsidRDefault="00BF3883" w:rsidP="00B467CB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44" w:type="dxa"/>
          </w:tcPr>
          <w:p w:rsidR="00BF3883" w:rsidRPr="00E60524" w:rsidRDefault="00BF3883" w:rsidP="00B467CB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44" w:type="dxa"/>
          </w:tcPr>
          <w:p w:rsidR="00BF3883" w:rsidRPr="00E60524" w:rsidRDefault="00BF3883" w:rsidP="00B467CB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45" w:type="dxa"/>
          </w:tcPr>
          <w:p w:rsidR="00BF3883" w:rsidRPr="00E60524" w:rsidRDefault="00BF3883" w:rsidP="00B467CB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833DE8" w:rsidRDefault="00833DE8" w:rsidP="00833DE8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9E1FA7" w:rsidRPr="00701852" w:rsidRDefault="009E1FA7" w:rsidP="009E1FA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相關模組：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3548"/>
      </w:tblGrid>
      <w:tr w:rsidR="009E1FA7" w:rsidRPr="00701852" w:rsidTr="00347727">
        <w:tc>
          <w:tcPr>
            <w:tcW w:w="720" w:type="dxa"/>
          </w:tcPr>
          <w:p w:rsidR="009E1FA7" w:rsidRPr="00701852" w:rsidRDefault="009E1FA7" w:rsidP="004D2F18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9E1FA7" w:rsidRPr="00701852" w:rsidRDefault="009E1FA7" w:rsidP="004D2F18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中文說明</w:t>
            </w:r>
          </w:p>
        </w:tc>
        <w:tc>
          <w:tcPr>
            <w:tcW w:w="3548" w:type="dxa"/>
          </w:tcPr>
          <w:p w:rsidR="009E1FA7" w:rsidRPr="00701852" w:rsidRDefault="009E1FA7" w:rsidP="004D2F18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程式名稱</w:t>
            </w:r>
          </w:p>
        </w:tc>
      </w:tr>
      <w:tr w:rsidR="009E1FA7" w:rsidRPr="00701852" w:rsidTr="003477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E1FA7" w:rsidRPr="00701852" w:rsidRDefault="009E1FA7" w:rsidP="004D2F18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1.</w:t>
            </w:r>
          </w:p>
        </w:tc>
        <w:tc>
          <w:tcPr>
            <w:tcW w:w="4096" w:type="dxa"/>
          </w:tcPr>
          <w:p w:rsidR="009E1FA7" w:rsidRPr="00701852" w:rsidRDefault="009E1FA7" w:rsidP="004D2F18">
            <w:pPr>
              <w:pStyle w:val="Tabletext"/>
              <w:keepLines w:val="0"/>
              <w:spacing w:after="0" w:line="240" w:lineRule="auto"/>
              <w:rPr>
                <w:rFonts w:eastAsia="細明體"/>
                <w:bCs/>
                <w:kern w:val="2"/>
                <w:lang w:eastAsia="zh-TW"/>
              </w:rPr>
            </w:pPr>
            <w:r w:rsidRPr="00701852">
              <w:rPr>
                <w:rFonts w:eastAsia="細明體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3548" w:type="dxa"/>
          </w:tcPr>
          <w:p w:rsidR="009E1FA7" w:rsidRPr="00701852" w:rsidRDefault="009E1FA7" w:rsidP="004D2F18">
            <w:pPr>
              <w:pStyle w:val="Tabletext"/>
              <w:keepLines w:val="0"/>
              <w:spacing w:after="0" w:line="240" w:lineRule="auto"/>
              <w:rPr>
                <w:rFonts w:eastAsia="細明體"/>
                <w:bCs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E1FA7" w:rsidRPr="00701852" w:rsidTr="0034772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E1FA7" w:rsidRPr="00701852" w:rsidRDefault="009E1FA7" w:rsidP="004D2F18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2.</w:t>
            </w:r>
          </w:p>
        </w:tc>
        <w:tc>
          <w:tcPr>
            <w:tcW w:w="4096" w:type="dxa"/>
          </w:tcPr>
          <w:p w:rsidR="009E1FA7" w:rsidRPr="00701852" w:rsidRDefault="009E1FA7" w:rsidP="004D2F18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批次作業件數記錄模組</w:t>
            </w:r>
          </w:p>
        </w:tc>
        <w:tc>
          <w:tcPr>
            <w:tcW w:w="3548" w:type="dxa"/>
          </w:tcPr>
          <w:p w:rsidR="009E1FA7" w:rsidRPr="00701852" w:rsidRDefault="009E1FA7" w:rsidP="004D2F18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</w:rPr>
              <w:t>batch.CountManager</w:t>
            </w:r>
          </w:p>
        </w:tc>
      </w:tr>
    </w:tbl>
    <w:p w:rsidR="00020087" w:rsidRDefault="00020087" w:rsidP="00833DE8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496250" w:rsidRPr="00496250" w:rsidRDefault="00496250" w:rsidP="0049625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96250">
        <w:rPr>
          <w:rFonts w:hint="eastAsia"/>
          <w:kern w:val="2"/>
          <w:szCs w:val="24"/>
          <w:lang w:eastAsia="zh-TW"/>
        </w:rPr>
        <w:t>批次基本資料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6692"/>
      </w:tblGrid>
      <w:tr w:rsidR="00496250" w:rsidTr="00347727">
        <w:trPr>
          <w:trHeight w:val="120"/>
        </w:trPr>
        <w:tc>
          <w:tcPr>
            <w:tcW w:w="1672" w:type="dxa"/>
          </w:tcPr>
          <w:p w:rsidR="00496250" w:rsidRDefault="00496250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6692" w:type="dxa"/>
          </w:tcPr>
          <w:p w:rsidR="00496250" w:rsidRDefault="00496250" w:rsidP="0049625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JAAARZ902</w:t>
            </w:r>
          </w:p>
        </w:tc>
      </w:tr>
      <w:tr w:rsidR="00496250" w:rsidTr="00347727">
        <w:trPr>
          <w:trHeight w:val="120"/>
        </w:trPr>
        <w:tc>
          <w:tcPr>
            <w:tcW w:w="1672" w:type="dxa"/>
          </w:tcPr>
          <w:p w:rsidR="00496250" w:rsidRDefault="00496250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6692" w:type="dxa"/>
          </w:tcPr>
          <w:p w:rsidR="00496250" w:rsidRDefault="00496250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496250" w:rsidTr="00347727">
        <w:trPr>
          <w:trHeight w:val="120"/>
        </w:trPr>
        <w:tc>
          <w:tcPr>
            <w:tcW w:w="1672" w:type="dxa"/>
          </w:tcPr>
          <w:p w:rsidR="00496250" w:rsidRDefault="00496250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6692" w:type="dxa"/>
          </w:tcPr>
          <w:p w:rsidR="00496250" w:rsidRDefault="00496250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Z9</w:t>
            </w:r>
          </w:p>
        </w:tc>
      </w:tr>
      <w:tr w:rsidR="00496250" w:rsidTr="00347727">
        <w:trPr>
          <w:trHeight w:val="120"/>
        </w:trPr>
        <w:tc>
          <w:tcPr>
            <w:tcW w:w="1672" w:type="dxa"/>
          </w:tcPr>
          <w:p w:rsidR="00496250" w:rsidRDefault="00496250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6692" w:type="dxa"/>
          </w:tcPr>
          <w:p w:rsidR="00496250" w:rsidRDefault="00496250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手動</w:t>
            </w:r>
          </w:p>
        </w:tc>
      </w:tr>
      <w:tr w:rsidR="00496250" w:rsidTr="00347727">
        <w:trPr>
          <w:trHeight w:val="120"/>
        </w:trPr>
        <w:tc>
          <w:tcPr>
            <w:tcW w:w="1672" w:type="dxa"/>
          </w:tcPr>
          <w:p w:rsidR="00496250" w:rsidRDefault="00496250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6692" w:type="dxa"/>
          </w:tcPr>
          <w:p w:rsidR="00496250" w:rsidRDefault="00496250" w:rsidP="004D2F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496250" w:rsidRPr="00020087" w:rsidRDefault="00496250" w:rsidP="00833DE8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0096F" w:rsidRPr="00496250" w:rsidRDefault="007B3BFE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br w:type="page"/>
      </w:r>
      <w:r w:rsidR="00496250" w:rsidRPr="00496250">
        <w:rPr>
          <w:rFonts w:hint="eastAsia"/>
          <w:kern w:val="2"/>
          <w:szCs w:val="24"/>
          <w:lang w:eastAsia="zh-TW"/>
        </w:rPr>
        <w:lastRenderedPageBreak/>
        <w:t>傳入參數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3504"/>
      </w:tblGrid>
      <w:tr w:rsidR="00496250" w:rsidRPr="00701852" w:rsidTr="00347727">
        <w:tc>
          <w:tcPr>
            <w:tcW w:w="720" w:type="dxa"/>
          </w:tcPr>
          <w:p w:rsidR="00496250" w:rsidRPr="00701852" w:rsidRDefault="00496250" w:rsidP="007B3BFE">
            <w:pPr>
              <w:jc w:val="center"/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496250" w:rsidRDefault="00496250" w:rsidP="007B3BF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800" w:type="dxa"/>
          </w:tcPr>
          <w:p w:rsidR="00496250" w:rsidRDefault="00496250" w:rsidP="007B3BF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504" w:type="dxa"/>
          </w:tcPr>
          <w:p w:rsidR="00496250" w:rsidRPr="00701852" w:rsidRDefault="00496250" w:rsidP="007B3BFE">
            <w:pPr>
              <w:jc w:val="center"/>
              <w:rPr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496250" w:rsidRPr="00701852" w:rsidTr="00347727">
        <w:tc>
          <w:tcPr>
            <w:tcW w:w="720" w:type="dxa"/>
          </w:tcPr>
          <w:p w:rsidR="00496250" w:rsidRPr="00701852" w:rsidRDefault="00496250" w:rsidP="00164942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496250" w:rsidRPr="00701852" w:rsidRDefault="00DD60E2" w:rsidP="00C26F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索賠類別</w:t>
            </w:r>
          </w:p>
        </w:tc>
        <w:tc>
          <w:tcPr>
            <w:tcW w:w="1800" w:type="dxa"/>
            <w:vAlign w:val="bottom"/>
          </w:tcPr>
          <w:p w:rsidR="00496250" w:rsidRPr="00701852" w:rsidRDefault="00496250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504" w:type="dxa"/>
          </w:tcPr>
          <w:p w:rsidR="00496250" w:rsidRPr="00701852" w:rsidRDefault="00C90B95" w:rsidP="0060147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表示不指定</w:t>
            </w:r>
          </w:p>
        </w:tc>
      </w:tr>
      <w:tr w:rsidR="00496250" w:rsidRPr="00701852" w:rsidTr="00347727">
        <w:tc>
          <w:tcPr>
            <w:tcW w:w="720" w:type="dxa"/>
          </w:tcPr>
          <w:p w:rsidR="00496250" w:rsidRPr="00701852" w:rsidRDefault="00496250" w:rsidP="00164942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496250" w:rsidRPr="00701852" w:rsidRDefault="00DD60E2" w:rsidP="00C26F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保險金代號</w:t>
            </w:r>
            <w:r>
              <w:rPr>
                <w:rFonts w:hint="eastAsia"/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串</w:t>
            </w:r>
          </w:p>
        </w:tc>
        <w:tc>
          <w:tcPr>
            <w:tcW w:w="1800" w:type="dxa"/>
            <w:vAlign w:val="bottom"/>
          </w:tcPr>
          <w:p w:rsidR="00496250" w:rsidRPr="00701852" w:rsidRDefault="00496250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504" w:type="dxa"/>
          </w:tcPr>
          <w:p w:rsidR="00496250" w:rsidRDefault="00DD60E2" w:rsidP="00EA1B5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用逗點分隔串連</w:t>
            </w:r>
            <w:r>
              <w:rPr>
                <w:rFonts w:hint="eastAsia"/>
                <w:sz w:val="20"/>
                <w:szCs w:val="20"/>
              </w:rPr>
              <w:t xml:space="preserve"> EX:BEE1,BEG2</w:t>
            </w:r>
          </w:p>
          <w:p w:rsidR="00822570" w:rsidRPr="00701852" w:rsidRDefault="00C90B95" w:rsidP="0060147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表示不指定</w:t>
            </w:r>
          </w:p>
        </w:tc>
      </w:tr>
      <w:tr w:rsidR="00496250" w:rsidRPr="00701852" w:rsidTr="00347727">
        <w:tc>
          <w:tcPr>
            <w:tcW w:w="720" w:type="dxa"/>
          </w:tcPr>
          <w:p w:rsidR="00496250" w:rsidRPr="00701852" w:rsidRDefault="00496250" w:rsidP="00164942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496250" w:rsidRPr="00701852" w:rsidRDefault="001B0F8F" w:rsidP="001B0F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帳務</w:t>
            </w:r>
            <w:r w:rsidR="00496250">
              <w:rPr>
                <w:rFonts w:hint="eastAsia"/>
                <w:sz w:val="20"/>
                <w:szCs w:val="20"/>
              </w:rPr>
              <w:t>日期</w:t>
            </w:r>
            <w:r w:rsidR="009B6A83">
              <w:rPr>
                <w:rFonts w:hint="eastAsia"/>
                <w:sz w:val="20"/>
                <w:szCs w:val="20"/>
              </w:rPr>
              <w:t>_</w:t>
            </w:r>
            <w:r w:rsidR="009B6A83">
              <w:rPr>
                <w:rFonts w:hint="eastAsia"/>
                <w:sz w:val="20"/>
                <w:szCs w:val="20"/>
              </w:rPr>
              <w:t>起</w:t>
            </w:r>
          </w:p>
        </w:tc>
        <w:tc>
          <w:tcPr>
            <w:tcW w:w="1800" w:type="dxa"/>
            <w:vAlign w:val="bottom"/>
          </w:tcPr>
          <w:p w:rsidR="00496250" w:rsidRPr="00701852" w:rsidRDefault="00496250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504" w:type="dxa"/>
          </w:tcPr>
          <w:p w:rsidR="00496250" w:rsidRPr="00701852" w:rsidRDefault="00C90B95" w:rsidP="0060147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表示不指定</w:t>
            </w:r>
          </w:p>
        </w:tc>
      </w:tr>
      <w:tr w:rsidR="009B6A83" w:rsidRPr="00701852" w:rsidTr="00347727">
        <w:tc>
          <w:tcPr>
            <w:tcW w:w="720" w:type="dxa"/>
          </w:tcPr>
          <w:p w:rsidR="009B6A83" w:rsidRPr="00701852" w:rsidRDefault="009B6A83" w:rsidP="00164942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9B6A83" w:rsidRPr="00701852" w:rsidRDefault="009B6A83" w:rsidP="004D2F1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帳務日期</w:t>
            </w:r>
            <w:r>
              <w:rPr>
                <w:rFonts w:hint="eastAsia"/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迄</w:t>
            </w:r>
          </w:p>
        </w:tc>
        <w:tc>
          <w:tcPr>
            <w:tcW w:w="1800" w:type="dxa"/>
            <w:vAlign w:val="bottom"/>
          </w:tcPr>
          <w:p w:rsidR="009B6A83" w:rsidRPr="00701852" w:rsidRDefault="009B6A83" w:rsidP="004D2F18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504" w:type="dxa"/>
          </w:tcPr>
          <w:p w:rsidR="009B6A83" w:rsidRPr="00701852" w:rsidRDefault="009B6A83" w:rsidP="004D2F1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表示不指定</w:t>
            </w:r>
          </w:p>
        </w:tc>
      </w:tr>
      <w:tr w:rsidR="009B6A83" w:rsidRPr="00701852" w:rsidTr="00347727">
        <w:tc>
          <w:tcPr>
            <w:tcW w:w="720" w:type="dxa"/>
          </w:tcPr>
          <w:p w:rsidR="009B6A83" w:rsidRPr="00701852" w:rsidRDefault="009B6A83" w:rsidP="00164942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9B6A83" w:rsidRPr="00701852" w:rsidRDefault="009B6A83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受理編號</w:t>
            </w:r>
          </w:p>
        </w:tc>
        <w:tc>
          <w:tcPr>
            <w:tcW w:w="1800" w:type="dxa"/>
            <w:vAlign w:val="bottom"/>
          </w:tcPr>
          <w:p w:rsidR="009B6A83" w:rsidRPr="00701852" w:rsidRDefault="009B6A83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504" w:type="dxa"/>
          </w:tcPr>
          <w:p w:rsidR="009B6A83" w:rsidRPr="00701852" w:rsidRDefault="009B6A83" w:rsidP="0060147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表示不指定</w:t>
            </w:r>
          </w:p>
        </w:tc>
      </w:tr>
    </w:tbl>
    <w:p w:rsidR="003874FA" w:rsidRDefault="003874FA" w:rsidP="003874FA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BB1FBB" w:rsidRPr="00701852" w:rsidRDefault="00BB1FBB" w:rsidP="00F1668C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程式內容：</w:t>
      </w:r>
    </w:p>
    <w:p w:rsidR="00BB1FBB" w:rsidRPr="00701852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初始化：</w:t>
      </w:r>
    </w:p>
    <w:p w:rsidR="00BB1FBB" w:rsidRPr="00701852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回覆訊息預設為</w:t>
      </w:r>
      <w:r w:rsidRPr="00701852">
        <w:rPr>
          <w:kern w:val="2"/>
          <w:szCs w:val="24"/>
          <w:lang w:eastAsia="zh-TW"/>
        </w:rPr>
        <w:t>0</w:t>
      </w:r>
      <w:r w:rsidRPr="00701852">
        <w:rPr>
          <w:kern w:val="2"/>
          <w:szCs w:val="24"/>
          <w:lang w:eastAsia="zh-TW"/>
        </w:rPr>
        <w:t>。</w:t>
      </w:r>
    </w:p>
    <w:p w:rsidR="00E92106" w:rsidRDefault="005620C1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傳入參數檢核</w:t>
      </w:r>
      <w:r w:rsidR="00E92106">
        <w:rPr>
          <w:rFonts w:eastAsia="細明體" w:hint="eastAsia"/>
          <w:kern w:val="2"/>
          <w:szCs w:val="24"/>
          <w:lang w:eastAsia="zh-TW"/>
        </w:rPr>
        <w:t>：</w:t>
      </w:r>
    </w:p>
    <w:p w:rsidR="00813A5F" w:rsidRPr="00813A5F" w:rsidRDefault="005B6B40" w:rsidP="00E9210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索賠類別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有值</w:t>
      </w:r>
    </w:p>
    <w:p w:rsidR="005B6B40" w:rsidRPr="00813A5F" w:rsidRDefault="00813A5F" w:rsidP="00813A5F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="005B6B40" w:rsidRPr="00701852">
        <w:rPr>
          <w:rFonts w:eastAsia="細明體"/>
          <w:kern w:val="2"/>
          <w:szCs w:val="24"/>
          <w:lang w:eastAsia="zh-TW"/>
        </w:rPr>
        <w:t>輸入</w:t>
      </w:r>
      <w:r w:rsidR="005B6B40" w:rsidRPr="00701852">
        <w:rPr>
          <w:rFonts w:eastAsia="細明體"/>
          <w:kern w:val="2"/>
          <w:szCs w:val="24"/>
          <w:lang w:eastAsia="zh-TW"/>
        </w:rPr>
        <w:t>.</w:t>
      </w:r>
      <w:r w:rsidR="005B6B40">
        <w:rPr>
          <w:rFonts w:hint="eastAsia"/>
          <w:lang w:eastAsia="zh-TW"/>
        </w:rPr>
        <w:t>索賠類別</w:t>
      </w:r>
      <w:r w:rsidR="005B6B40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NOT IN (</w:t>
      </w:r>
      <w:r w:rsidR="005B6B40">
        <w:rPr>
          <w:rFonts w:hint="eastAsia"/>
          <w:lang w:eastAsia="zh-TW"/>
        </w:rPr>
        <w:t xml:space="preserve"> </w:t>
      </w:r>
      <w:r w:rsidR="005B6B40">
        <w:rPr>
          <w:lang w:eastAsia="zh-TW"/>
        </w:rPr>
        <w:t>‘</w:t>
      </w:r>
      <w:r w:rsidR="005B6B40">
        <w:rPr>
          <w:rFonts w:hint="eastAsia"/>
          <w:lang w:eastAsia="zh-TW"/>
        </w:rPr>
        <w:t>0</w:t>
      </w:r>
      <w:r w:rsidR="005B6B40">
        <w:rPr>
          <w:lang w:eastAsia="zh-TW"/>
        </w:rPr>
        <w:t>’</w:t>
      </w:r>
      <w:r>
        <w:rPr>
          <w:rFonts w:hint="eastAsia"/>
          <w:lang w:eastAsia="zh-TW"/>
        </w:rPr>
        <w:t>,</w:t>
      </w:r>
      <w:r>
        <w:rPr>
          <w:lang w:eastAsia="zh-TW"/>
        </w:rPr>
        <w:t>’</w:t>
      </w:r>
      <w:r>
        <w:rPr>
          <w:rFonts w:hint="eastAsia"/>
          <w:lang w:eastAsia="zh-TW"/>
        </w:rPr>
        <w:t>E</w:t>
      </w:r>
      <w:r>
        <w:rPr>
          <w:lang w:eastAsia="zh-TW"/>
        </w:rPr>
        <w:t>’</w:t>
      </w:r>
      <w:r>
        <w:rPr>
          <w:rFonts w:hint="eastAsia"/>
          <w:lang w:eastAsia="zh-TW"/>
        </w:rPr>
        <w:t>,G</w:t>
      </w:r>
      <w:r>
        <w:rPr>
          <w:lang w:eastAsia="zh-TW"/>
        </w:rPr>
        <w:t>’</w:t>
      </w:r>
      <w:r>
        <w:rPr>
          <w:rFonts w:hint="eastAsia"/>
          <w:lang w:eastAsia="zh-TW"/>
        </w:rPr>
        <w:t>)</w:t>
      </w:r>
    </w:p>
    <w:p w:rsidR="00813A5F" w:rsidRPr="005B6B40" w:rsidRDefault="00813A5F" w:rsidP="00813A5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錯誤訊息：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傳入索賠類別有誤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+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索賠類別</w:t>
      </w:r>
    </w:p>
    <w:p w:rsidR="00813A5F" w:rsidRPr="00813A5F" w:rsidRDefault="00813A5F" w:rsidP="009B6A83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</w:t>
      </w:r>
    </w:p>
    <w:p w:rsidR="00813A5F" w:rsidRDefault="00813A5F" w:rsidP="00813A5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索賠類別</w:t>
      </w:r>
      <w:r>
        <w:rPr>
          <w:rFonts w:hint="eastAsia"/>
          <w:lang w:eastAsia="zh-TW"/>
        </w:rPr>
        <w:t xml:space="preserve"> &lt;&gt; </w:t>
      </w:r>
      <w:r>
        <w:rPr>
          <w:lang w:eastAsia="zh-TW"/>
        </w:rPr>
        <w:t>‘</w:t>
      </w:r>
      <w:r>
        <w:rPr>
          <w:rFonts w:hint="eastAsia"/>
          <w:lang w:eastAsia="zh-TW"/>
        </w:rPr>
        <w:t>0</w:t>
      </w:r>
      <w:r>
        <w:rPr>
          <w:lang w:eastAsia="zh-TW"/>
        </w:rPr>
        <w:t>’</w:t>
      </w:r>
    </w:p>
    <w:p w:rsidR="00813A5F" w:rsidRPr="00813A5F" w:rsidRDefault="00813A5F" w:rsidP="00813A5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索賠類別</w:t>
      </w:r>
      <w:r>
        <w:rPr>
          <w:rFonts w:hint="eastAsia"/>
          <w:lang w:eastAsia="zh-TW"/>
        </w:rPr>
        <w:t xml:space="preserve"> 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索賠類別</w:t>
      </w:r>
    </w:p>
    <w:p w:rsidR="009A334F" w:rsidRDefault="009A334F" w:rsidP="009A334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</w:t>
      </w:r>
    </w:p>
    <w:p w:rsidR="009A334F" w:rsidRDefault="009A334F" w:rsidP="009A334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索賠類別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‘’</w:t>
      </w:r>
    </w:p>
    <w:p w:rsidR="00216B58" w:rsidRPr="00216B58" w:rsidRDefault="00216B58" w:rsidP="00E9210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保險金代號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串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有值</w:t>
      </w:r>
      <w:r>
        <w:rPr>
          <w:rFonts w:hint="eastAsia"/>
          <w:lang w:eastAsia="zh-TW"/>
        </w:rPr>
        <w:t xml:space="preserve"> AND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保險金代號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串</w:t>
      </w:r>
      <w:r>
        <w:rPr>
          <w:rFonts w:hint="eastAsia"/>
          <w:lang w:eastAsia="zh-TW"/>
        </w:rPr>
        <w:t xml:space="preserve"> &lt;&gt; </w:t>
      </w:r>
      <w:r>
        <w:rPr>
          <w:lang w:eastAsia="zh-TW"/>
        </w:rPr>
        <w:t>‘</w:t>
      </w:r>
      <w:r>
        <w:rPr>
          <w:rFonts w:hint="eastAsia"/>
          <w:lang w:eastAsia="zh-TW"/>
        </w:rPr>
        <w:t>0</w:t>
      </w:r>
      <w:r>
        <w:rPr>
          <w:lang w:eastAsia="zh-TW"/>
        </w:rPr>
        <w:t>’</w:t>
      </w:r>
    </w:p>
    <w:p w:rsidR="00216B58" w:rsidRDefault="00216B58" w:rsidP="00216B5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保險金代號</w:t>
      </w:r>
      <w:r>
        <w:rPr>
          <w:rFonts w:hint="eastAsia"/>
          <w:lang w:eastAsia="zh-TW"/>
        </w:rPr>
        <w:t>(LIST) 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保險金代號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串取出逗點分隔的值</w:t>
      </w:r>
    </w:p>
    <w:p w:rsidR="00216B58" w:rsidRPr="00216B58" w:rsidRDefault="00BB5C00" w:rsidP="00E9210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216B58">
        <w:rPr>
          <w:rFonts w:eastAsia="細明體" w:hint="eastAsia"/>
          <w:kern w:val="2"/>
          <w:szCs w:val="24"/>
          <w:lang w:eastAsia="zh-TW"/>
        </w:rPr>
        <w:t xml:space="preserve">IF </w:t>
      </w:r>
      <w:r w:rsidRPr="00216B58">
        <w:rPr>
          <w:rFonts w:eastAsia="細明體"/>
          <w:kern w:val="2"/>
          <w:szCs w:val="24"/>
          <w:lang w:eastAsia="zh-TW"/>
        </w:rPr>
        <w:t>輸入</w:t>
      </w:r>
      <w:r w:rsidRPr="00216B58">
        <w:rPr>
          <w:rFonts w:eastAsia="細明體"/>
          <w:kern w:val="2"/>
          <w:szCs w:val="24"/>
          <w:lang w:eastAsia="zh-TW"/>
        </w:rPr>
        <w:t>.</w:t>
      </w:r>
      <w:r w:rsidR="00216B58">
        <w:rPr>
          <w:rFonts w:hint="eastAsia"/>
          <w:lang w:eastAsia="zh-TW"/>
        </w:rPr>
        <w:t>帳務日期</w:t>
      </w:r>
      <w:r w:rsidR="00216B58">
        <w:rPr>
          <w:rFonts w:hint="eastAsia"/>
          <w:lang w:eastAsia="zh-TW"/>
        </w:rPr>
        <w:t>_</w:t>
      </w:r>
      <w:r w:rsidR="00216B58">
        <w:rPr>
          <w:rFonts w:hint="eastAsia"/>
          <w:lang w:eastAsia="zh-TW"/>
        </w:rPr>
        <w:t>起</w:t>
      </w:r>
      <w:r w:rsidR="00216B58">
        <w:rPr>
          <w:rFonts w:hint="eastAsia"/>
          <w:lang w:eastAsia="zh-TW"/>
        </w:rPr>
        <w:t xml:space="preserve"> </w:t>
      </w:r>
      <w:r w:rsidR="00216B58">
        <w:rPr>
          <w:rFonts w:hint="eastAsia"/>
          <w:lang w:eastAsia="zh-TW"/>
        </w:rPr>
        <w:t>有值</w:t>
      </w:r>
      <w:r w:rsidR="00216B58">
        <w:rPr>
          <w:rFonts w:hint="eastAsia"/>
          <w:lang w:eastAsia="zh-TW"/>
        </w:rPr>
        <w:t xml:space="preserve"> AND </w:t>
      </w:r>
      <w:r w:rsidR="00216B58" w:rsidRPr="00216B58">
        <w:rPr>
          <w:rFonts w:eastAsia="細明體"/>
          <w:kern w:val="2"/>
          <w:szCs w:val="24"/>
          <w:lang w:eastAsia="zh-TW"/>
        </w:rPr>
        <w:t>輸入</w:t>
      </w:r>
      <w:r w:rsidR="00216B58" w:rsidRPr="00216B58">
        <w:rPr>
          <w:rFonts w:eastAsia="細明體"/>
          <w:kern w:val="2"/>
          <w:szCs w:val="24"/>
          <w:lang w:eastAsia="zh-TW"/>
        </w:rPr>
        <w:t>.</w:t>
      </w:r>
      <w:r w:rsidR="00216B58">
        <w:rPr>
          <w:rFonts w:hint="eastAsia"/>
          <w:lang w:eastAsia="zh-TW"/>
        </w:rPr>
        <w:t>帳務日期</w:t>
      </w:r>
      <w:r w:rsidR="00216B58">
        <w:rPr>
          <w:rFonts w:hint="eastAsia"/>
          <w:lang w:eastAsia="zh-TW"/>
        </w:rPr>
        <w:t>_</w:t>
      </w:r>
      <w:r w:rsidR="00216B58">
        <w:rPr>
          <w:rFonts w:hint="eastAsia"/>
          <w:lang w:eastAsia="zh-TW"/>
        </w:rPr>
        <w:t>起</w:t>
      </w:r>
      <w:r w:rsidR="00216B58">
        <w:rPr>
          <w:rFonts w:hint="eastAsia"/>
          <w:lang w:eastAsia="zh-TW"/>
        </w:rPr>
        <w:t xml:space="preserve"> &lt;&gt; </w:t>
      </w:r>
      <w:r w:rsidR="00216B58">
        <w:rPr>
          <w:lang w:eastAsia="zh-TW"/>
        </w:rPr>
        <w:t>‘</w:t>
      </w:r>
      <w:r w:rsidR="00216B58">
        <w:rPr>
          <w:rFonts w:hint="eastAsia"/>
          <w:lang w:eastAsia="zh-TW"/>
        </w:rPr>
        <w:t>0</w:t>
      </w:r>
      <w:r w:rsidR="00216B58">
        <w:rPr>
          <w:lang w:eastAsia="zh-TW"/>
        </w:rPr>
        <w:t>’</w:t>
      </w:r>
    </w:p>
    <w:p w:rsidR="00216B58" w:rsidRDefault="00216B58" w:rsidP="00216B5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</w:t>
      </w:r>
      <w:r w:rsidRPr="00216B58">
        <w:rPr>
          <w:rFonts w:eastAsia="細明體"/>
          <w:kern w:val="2"/>
          <w:szCs w:val="24"/>
          <w:lang w:eastAsia="zh-TW"/>
        </w:rPr>
        <w:t>輸入</w:t>
      </w:r>
      <w:r w:rsidRPr="00216B58">
        <w:rPr>
          <w:rFonts w:eastAsia="細明體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起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不符合日期格式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西元</w:t>
      </w:r>
      <w:r>
        <w:rPr>
          <w:rFonts w:hint="eastAsia"/>
          <w:lang w:eastAsia="zh-TW"/>
        </w:rPr>
        <w:t>)</w:t>
      </w:r>
    </w:p>
    <w:p w:rsidR="00216B58" w:rsidRDefault="00216B58" w:rsidP="00216B5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錯誤訊息：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傳入</w:t>
      </w:r>
      <w:r w:rsidRPr="00216B58">
        <w:rPr>
          <w:rFonts w:eastAsia="細明體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起</w:t>
      </w:r>
      <w:r>
        <w:rPr>
          <w:rFonts w:eastAsia="細明體" w:hint="eastAsia"/>
          <w:kern w:val="2"/>
          <w:szCs w:val="24"/>
          <w:lang w:eastAsia="zh-TW"/>
        </w:rPr>
        <w:t>有誤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+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216B58">
        <w:rPr>
          <w:rFonts w:eastAsia="細明體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起</w:t>
      </w:r>
    </w:p>
    <w:p w:rsidR="00216B58" w:rsidRDefault="00216B58" w:rsidP="00216B5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</w:t>
      </w:r>
    </w:p>
    <w:p w:rsidR="00BB5C00" w:rsidRPr="00BB5C00" w:rsidRDefault="00216B58" w:rsidP="00216B5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起</w:t>
      </w:r>
      <w:r>
        <w:rPr>
          <w:rFonts w:hint="eastAsia"/>
          <w:lang w:eastAsia="zh-TW"/>
        </w:rPr>
        <w:t xml:space="preserve"> 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216B58">
        <w:rPr>
          <w:rFonts w:eastAsia="細明體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起</w:t>
      </w:r>
    </w:p>
    <w:p w:rsidR="00216B58" w:rsidRPr="00216B58" w:rsidRDefault="00216B58" w:rsidP="00216B5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216B58">
        <w:rPr>
          <w:rFonts w:eastAsia="細明體" w:hint="eastAsia"/>
          <w:kern w:val="2"/>
          <w:szCs w:val="24"/>
          <w:lang w:eastAsia="zh-TW"/>
        </w:rPr>
        <w:t xml:space="preserve">IF </w:t>
      </w:r>
      <w:r w:rsidRPr="00216B58">
        <w:rPr>
          <w:rFonts w:eastAsia="細明體"/>
          <w:kern w:val="2"/>
          <w:szCs w:val="24"/>
          <w:lang w:eastAsia="zh-TW"/>
        </w:rPr>
        <w:t>輸入</w:t>
      </w:r>
      <w:r w:rsidRPr="00216B58">
        <w:rPr>
          <w:rFonts w:eastAsia="細明體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</w:rPr>
        <w:t>迄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有值</w:t>
      </w:r>
      <w:r>
        <w:rPr>
          <w:rFonts w:hint="eastAsia"/>
          <w:lang w:eastAsia="zh-TW"/>
        </w:rPr>
        <w:t xml:space="preserve"> AND </w:t>
      </w:r>
      <w:r w:rsidRPr="00216B58">
        <w:rPr>
          <w:rFonts w:eastAsia="細明體"/>
          <w:kern w:val="2"/>
          <w:szCs w:val="24"/>
          <w:lang w:eastAsia="zh-TW"/>
        </w:rPr>
        <w:t>輸入</w:t>
      </w:r>
      <w:r w:rsidRPr="00216B58">
        <w:rPr>
          <w:rFonts w:eastAsia="細明體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起</w:t>
      </w:r>
      <w:r>
        <w:rPr>
          <w:rFonts w:hint="eastAsia"/>
          <w:lang w:eastAsia="zh-TW"/>
        </w:rPr>
        <w:t xml:space="preserve"> &lt;&gt; </w:t>
      </w:r>
      <w:r>
        <w:rPr>
          <w:lang w:eastAsia="zh-TW"/>
        </w:rPr>
        <w:t>‘</w:t>
      </w:r>
      <w:r>
        <w:rPr>
          <w:rFonts w:hint="eastAsia"/>
          <w:lang w:eastAsia="zh-TW"/>
        </w:rPr>
        <w:t>0</w:t>
      </w:r>
      <w:r>
        <w:rPr>
          <w:lang w:eastAsia="zh-TW"/>
        </w:rPr>
        <w:t>’</w:t>
      </w:r>
    </w:p>
    <w:p w:rsidR="00216B58" w:rsidRDefault="00216B58" w:rsidP="00216B5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</w:t>
      </w:r>
      <w:r w:rsidRPr="00216B58">
        <w:rPr>
          <w:rFonts w:eastAsia="細明體"/>
          <w:kern w:val="2"/>
          <w:szCs w:val="24"/>
          <w:lang w:eastAsia="zh-TW"/>
        </w:rPr>
        <w:t>輸入</w:t>
      </w:r>
      <w:r w:rsidRPr="00216B58">
        <w:rPr>
          <w:rFonts w:eastAsia="細明體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迄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不符合日期格式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西元</w:t>
      </w:r>
      <w:r>
        <w:rPr>
          <w:rFonts w:hint="eastAsia"/>
          <w:lang w:eastAsia="zh-TW"/>
        </w:rPr>
        <w:t>)</w:t>
      </w:r>
    </w:p>
    <w:p w:rsidR="00216B58" w:rsidRDefault="00216B58" w:rsidP="00216B5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錯誤訊息：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傳入</w:t>
      </w:r>
      <w:r w:rsidRPr="00216B58">
        <w:rPr>
          <w:rFonts w:eastAsia="細明體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迄</w:t>
      </w:r>
      <w:r>
        <w:rPr>
          <w:rFonts w:eastAsia="細明體" w:hint="eastAsia"/>
          <w:kern w:val="2"/>
          <w:szCs w:val="24"/>
          <w:lang w:eastAsia="zh-TW"/>
        </w:rPr>
        <w:t>有誤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+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216B58">
        <w:rPr>
          <w:rFonts w:eastAsia="細明體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迄</w:t>
      </w:r>
    </w:p>
    <w:p w:rsidR="00216B58" w:rsidRDefault="00216B58" w:rsidP="00216B5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</w:t>
      </w:r>
    </w:p>
    <w:p w:rsidR="00216B58" w:rsidRPr="00BB5C00" w:rsidRDefault="00216B58" w:rsidP="00216B5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迄</w:t>
      </w:r>
      <w:r>
        <w:rPr>
          <w:rFonts w:hint="eastAsia"/>
          <w:lang w:eastAsia="zh-TW"/>
        </w:rPr>
        <w:t xml:space="preserve"> 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216B58">
        <w:rPr>
          <w:rFonts w:eastAsia="細明體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迄</w:t>
      </w:r>
    </w:p>
    <w:p w:rsidR="00216B58" w:rsidRPr="00216B58" w:rsidRDefault="00216B58" w:rsidP="00216B5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受理編號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有值</w:t>
      </w:r>
      <w:r>
        <w:rPr>
          <w:rFonts w:hint="eastAsia"/>
          <w:lang w:eastAsia="zh-TW"/>
        </w:rPr>
        <w:t xml:space="preserve"> AND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受理編號</w:t>
      </w:r>
      <w:r>
        <w:rPr>
          <w:rFonts w:hint="eastAsia"/>
          <w:lang w:eastAsia="zh-TW"/>
        </w:rPr>
        <w:t xml:space="preserve">&lt;&gt; </w:t>
      </w:r>
      <w:r>
        <w:rPr>
          <w:lang w:eastAsia="zh-TW"/>
        </w:rPr>
        <w:t>‘</w:t>
      </w:r>
      <w:r>
        <w:rPr>
          <w:rFonts w:hint="eastAsia"/>
          <w:lang w:eastAsia="zh-TW"/>
        </w:rPr>
        <w:t>0</w:t>
      </w:r>
      <w:r>
        <w:rPr>
          <w:lang w:eastAsia="zh-TW"/>
        </w:rPr>
        <w:t>’</w:t>
      </w:r>
    </w:p>
    <w:p w:rsidR="00216B58" w:rsidRDefault="00216B58" w:rsidP="00216B5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Pr="00701852">
        <w:rPr>
          <w:lang w:eastAsia="zh-TW"/>
        </w:rPr>
        <w:t>受理編號</w:t>
      </w:r>
      <w:r>
        <w:rPr>
          <w:rFonts w:hint="eastAsia"/>
          <w:lang w:eastAsia="zh-TW"/>
        </w:rPr>
        <w:t xml:space="preserve"> 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受理編號</w:t>
      </w:r>
    </w:p>
    <w:p w:rsidR="005027D9" w:rsidRPr="00701852" w:rsidRDefault="005027D9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清檔：</w:t>
      </w:r>
    </w:p>
    <w:p w:rsidR="004831DF" w:rsidRDefault="004831DF" w:rsidP="0010564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DELETE DTAAB</w:t>
      </w:r>
      <w:r w:rsidR="00024FF3">
        <w:rPr>
          <w:rFonts w:eastAsia="細明體" w:hint="eastAsia"/>
          <w:kern w:val="2"/>
          <w:szCs w:val="24"/>
          <w:lang w:eastAsia="zh-TW"/>
        </w:rPr>
        <w:t>Z901</w:t>
      </w:r>
    </w:p>
    <w:p w:rsidR="004831DF" w:rsidRDefault="004831DF" w:rsidP="0010564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WHERE</w:t>
      </w:r>
    </w:p>
    <w:p w:rsidR="004831DF" w:rsidRPr="004831DF" w:rsidRDefault="004831DF" w:rsidP="004831DF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lastRenderedPageBreak/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索賠類別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有值</w:t>
      </w:r>
    </w:p>
    <w:p w:rsidR="004831DF" w:rsidRPr="004831DF" w:rsidRDefault="004831DF" w:rsidP="004831D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索賠類別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索賠類別</w:t>
      </w:r>
    </w:p>
    <w:p w:rsidR="004831DF" w:rsidRPr="004831DF" w:rsidRDefault="004831DF" w:rsidP="004831DF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保險金代號</w:t>
      </w:r>
      <w:r>
        <w:rPr>
          <w:rFonts w:hint="eastAsia"/>
          <w:lang w:eastAsia="zh-TW"/>
        </w:rPr>
        <w:t xml:space="preserve">(LIST) </w:t>
      </w:r>
      <w:r>
        <w:rPr>
          <w:rFonts w:hint="eastAsia"/>
          <w:lang w:eastAsia="zh-TW"/>
        </w:rPr>
        <w:t>有值</w:t>
      </w:r>
    </w:p>
    <w:p w:rsidR="004831DF" w:rsidRDefault="004831DF" w:rsidP="004831D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保險金代號</w:t>
      </w:r>
      <w:r>
        <w:rPr>
          <w:rFonts w:hint="eastAsia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 xml:space="preserve">IN 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保險金代號</w:t>
      </w:r>
      <w:r>
        <w:rPr>
          <w:rFonts w:hint="eastAsia"/>
          <w:lang w:eastAsia="zh-TW"/>
        </w:rPr>
        <w:t>(LIST)</w:t>
      </w:r>
    </w:p>
    <w:p w:rsidR="004831DF" w:rsidRPr="004831DF" w:rsidRDefault="004831DF" w:rsidP="004831D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起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有值</w:t>
      </w:r>
    </w:p>
    <w:p w:rsidR="004831DF" w:rsidRDefault="004831DF" w:rsidP="004831DF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&gt;=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起</w:t>
      </w:r>
    </w:p>
    <w:p w:rsidR="004831DF" w:rsidRPr="004831DF" w:rsidRDefault="004831DF" w:rsidP="004831D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</w:rPr>
        <w:t>迄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有值</w:t>
      </w:r>
    </w:p>
    <w:p w:rsidR="004831DF" w:rsidRDefault="004831DF" w:rsidP="004831DF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&lt;=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迄</w:t>
      </w:r>
    </w:p>
    <w:p w:rsidR="004831DF" w:rsidRPr="004831DF" w:rsidRDefault="004831DF" w:rsidP="004831D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Pr="00701852">
        <w:rPr>
          <w:lang w:eastAsia="zh-TW"/>
        </w:rPr>
        <w:t>受理編號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有值</w:t>
      </w:r>
    </w:p>
    <w:p w:rsidR="004831DF" w:rsidRPr="004831DF" w:rsidRDefault="004831DF" w:rsidP="004831DF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 w:rsidRPr="00701852">
        <w:rPr>
          <w:lang w:eastAsia="zh-TW"/>
        </w:rPr>
        <w:t>受理編號</w:t>
      </w:r>
      <w:r>
        <w:rPr>
          <w:rFonts w:hint="eastAsia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=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Pr="00701852">
        <w:rPr>
          <w:lang w:eastAsia="zh-TW"/>
        </w:rPr>
        <w:t>受理編號</w:t>
      </w:r>
    </w:p>
    <w:p w:rsidR="00024FF3" w:rsidRDefault="00024FF3" w:rsidP="0010564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轉入原本有理賠天數明細資料：</w:t>
      </w:r>
    </w:p>
    <w:p w:rsidR="009A334F" w:rsidRDefault="009A334F" w:rsidP="009A334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READ DTAAB004</w:t>
      </w:r>
      <w:r w:rsidR="00174F66">
        <w:rPr>
          <w:rFonts w:eastAsia="細明體" w:hint="eastAsia"/>
          <w:kern w:val="2"/>
          <w:szCs w:val="24"/>
          <w:lang w:eastAsia="zh-TW"/>
        </w:rPr>
        <w:t xml:space="preserve"> A</w:t>
      </w:r>
    </w:p>
    <w:p w:rsidR="00174F66" w:rsidRDefault="00174F66" w:rsidP="009A334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INNER JOIN DTAAB001 B</w:t>
      </w:r>
    </w:p>
    <w:p w:rsidR="00064541" w:rsidRDefault="00064541" w:rsidP="00064541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ON</w:t>
      </w:r>
    </w:p>
    <w:p w:rsidR="00064541" w:rsidRDefault="00064541" w:rsidP="0006454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A.</w:t>
      </w:r>
      <w:r>
        <w:rPr>
          <w:rFonts w:eastAsia="細明體" w:hint="eastAsia"/>
          <w:kern w:val="2"/>
          <w:szCs w:val="24"/>
          <w:lang w:eastAsia="zh-TW"/>
        </w:rPr>
        <w:t>受理編號</w:t>
      </w:r>
      <w:r>
        <w:rPr>
          <w:rFonts w:eastAsia="細明體" w:hint="eastAsia"/>
          <w:kern w:val="2"/>
          <w:szCs w:val="24"/>
          <w:lang w:eastAsia="zh-TW"/>
        </w:rPr>
        <w:t>=B.</w:t>
      </w:r>
      <w:r>
        <w:rPr>
          <w:rFonts w:eastAsia="細明體" w:hint="eastAsia"/>
          <w:kern w:val="2"/>
          <w:szCs w:val="24"/>
          <w:lang w:eastAsia="zh-TW"/>
        </w:rPr>
        <w:t>受理編號</w:t>
      </w:r>
    </w:p>
    <w:p w:rsidR="00064541" w:rsidRDefault="00064541" w:rsidP="0006454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A.</w:t>
      </w:r>
      <w:r w:rsidRPr="00064541">
        <w:rPr>
          <w:rFonts w:eastAsia="細明體" w:hint="eastAsia"/>
          <w:kern w:val="2"/>
          <w:szCs w:val="24"/>
          <w:lang w:eastAsia="zh-TW"/>
        </w:rPr>
        <w:t>保單號碼</w:t>
      </w:r>
      <w:r>
        <w:rPr>
          <w:rFonts w:eastAsia="細明體" w:hint="eastAsia"/>
          <w:kern w:val="2"/>
          <w:szCs w:val="24"/>
          <w:lang w:eastAsia="zh-TW"/>
        </w:rPr>
        <w:t>=B.</w:t>
      </w:r>
      <w:r w:rsidRPr="00064541">
        <w:rPr>
          <w:rFonts w:eastAsia="細明體" w:hint="eastAsia"/>
          <w:kern w:val="2"/>
          <w:szCs w:val="24"/>
          <w:lang w:eastAsia="zh-TW"/>
        </w:rPr>
        <w:t>保單號碼</w:t>
      </w:r>
    </w:p>
    <w:p w:rsidR="00064541" w:rsidRDefault="00064541" w:rsidP="0006454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A.</w:t>
      </w:r>
      <w:r w:rsidRPr="00064541">
        <w:rPr>
          <w:rFonts w:eastAsia="細明體" w:hint="eastAsia"/>
          <w:kern w:val="2"/>
          <w:szCs w:val="24"/>
          <w:lang w:eastAsia="zh-TW"/>
        </w:rPr>
        <w:t>索賠類別</w:t>
      </w:r>
      <w:r>
        <w:rPr>
          <w:rFonts w:eastAsia="細明體" w:hint="eastAsia"/>
          <w:kern w:val="2"/>
          <w:szCs w:val="24"/>
          <w:lang w:eastAsia="zh-TW"/>
        </w:rPr>
        <w:t>=B.</w:t>
      </w:r>
      <w:r w:rsidRPr="00064541">
        <w:rPr>
          <w:rFonts w:eastAsia="細明體" w:hint="eastAsia"/>
          <w:kern w:val="2"/>
          <w:szCs w:val="24"/>
          <w:lang w:eastAsia="zh-TW"/>
        </w:rPr>
        <w:t>索賠類別</w:t>
      </w:r>
    </w:p>
    <w:p w:rsidR="00064541" w:rsidRDefault="00064541" w:rsidP="0006454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A.</w:t>
      </w:r>
      <w:r w:rsidRPr="00064541">
        <w:rPr>
          <w:rFonts w:eastAsia="細明體" w:hint="eastAsia"/>
          <w:kern w:val="2"/>
          <w:szCs w:val="24"/>
          <w:lang w:eastAsia="zh-TW"/>
        </w:rPr>
        <w:t>險別</w:t>
      </w:r>
      <w:r>
        <w:rPr>
          <w:rFonts w:eastAsia="細明體" w:hint="eastAsia"/>
          <w:kern w:val="2"/>
          <w:szCs w:val="24"/>
          <w:lang w:eastAsia="zh-TW"/>
        </w:rPr>
        <w:t>=B.</w:t>
      </w:r>
      <w:r w:rsidRPr="00064541">
        <w:rPr>
          <w:rFonts w:eastAsia="細明體" w:hint="eastAsia"/>
          <w:kern w:val="2"/>
          <w:szCs w:val="24"/>
          <w:lang w:eastAsia="zh-TW"/>
        </w:rPr>
        <w:t>險別</w:t>
      </w:r>
    </w:p>
    <w:p w:rsidR="00064541" w:rsidRDefault="00064541" w:rsidP="0006454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A.</w:t>
      </w:r>
      <w:r w:rsidRPr="00064541">
        <w:rPr>
          <w:rFonts w:eastAsia="細明體" w:hint="eastAsia"/>
          <w:kern w:val="2"/>
          <w:szCs w:val="24"/>
          <w:lang w:eastAsia="zh-TW"/>
        </w:rPr>
        <w:t>理賠保險金代號</w:t>
      </w:r>
      <w:r>
        <w:rPr>
          <w:rFonts w:eastAsia="細明體" w:hint="eastAsia"/>
          <w:kern w:val="2"/>
          <w:szCs w:val="24"/>
          <w:lang w:eastAsia="zh-TW"/>
        </w:rPr>
        <w:t>=B.</w:t>
      </w:r>
      <w:r w:rsidRPr="00064541">
        <w:rPr>
          <w:rFonts w:eastAsia="細明體" w:hint="eastAsia"/>
          <w:kern w:val="2"/>
          <w:szCs w:val="24"/>
          <w:lang w:eastAsia="zh-TW"/>
        </w:rPr>
        <w:t>理賠保險金代號</w:t>
      </w:r>
    </w:p>
    <w:p w:rsidR="00064541" w:rsidRDefault="00064541" w:rsidP="0006454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A.</w:t>
      </w:r>
      <w:r w:rsidRPr="00064541">
        <w:rPr>
          <w:rFonts w:eastAsia="細明體" w:hint="eastAsia"/>
          <w:kern w:val="2"/>
          <w:szCs w:val="24"/>
          <w:lang w:eastAsia="zh-TW"/>
        </w:rPr>
        <w:t>事故者</w:t>
      </w:r>
      <w:r w:rsidRPr="00064541">
        <w:rPr>
          <w:rFonts w:eastAsia="細明體" w:hint="eastAsia"/>
          <w:kern w:val="2"/>
          <w:szCs w:val="24"/>
          <w:lang w:eastAsia="zh-TW"/>
        </w:rPr>
        <w:t>_ID</w:t>
      </w:r>
      <w:r>
        <w:rPr>
          <w:rFonts w:eastAsia="細明體" w:hint="eastAsia"/>
          <w:kern w:val="2"/>
          <w:szCs w:val="24"/>
          <w:lang w:eastAsia="zh-TW"/>
        </w:rPr>
        <w:t>=B.</w:t>
      </w:r>
      <w:r w:rsidRPr="00064541">
        <w:rPr>
          <w:rFonts w:eastAsia="細明體" w:hint="eastAsia"/>
          <w:kern w:val="2"/>
          <w:szCs w:val="24"/>
          <w:lang w:eastAsia="zh-TW"/>
        </w:rPr>
        <w:t>事故者</w:t>
      </w:r>
      <w:r w:rsidRPr="00064541">
        <w:rPr>
          <w:rFonts w:eastAsia="細明體" w:hint="eastAsia"/>
          <w:kern w:val="2"/>
          <w:szCs w:val="24"/>
          <w:lang w:eastAsia="zh-TW"/>
        </w:rPr>
        <w:t>_ID</w:t>
      </w:r>
    </w:p>
    <w:p w:rsidR="009A334F" w:rsidRDefault="009A334F" w:rsidP="009A334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WHERE</w:t>
      </w:r>
    </w:p>
    <w:p w:rsidR="006D4788" w:rsidRPr="004831DF" w:rsidRDefault="006D4788" w:rsidP="006D478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索賠類別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有值</w:t>
      </w:r>
    </w:p>
    <w:p w:rsidR="006D4788" w:rsidRPr="004831DF" w:rsidRDefault="006D4788" w:rsidP="006D478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索賠類別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索賠類別</w:t>
      </w:r>
    </w:p>
    <w:p w:rsidR="006D4788" w:rsidRPr="004831DF" w:rsidRDefault="006D4788" w:rsidP="006D478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保險金代號</w:t>
      </w:r>
      <w:r>
        <w:rPr>
          <w:rFonts w:hint="eastAsia"/>
          <w:lang w:eastAsia="zh-TW"/>
        </w:rPr>
        <w:t xml:space="preserve">(LIST) </w:t>
      </w:r>
      <w:r>
        <w:rPr>
          <w:rFonts w:hint="eastAsia"/>
          <w:lang w:eastAsia="zh-TW"/>
        </w:rPr>
        <w:t>有值</w:t>
      </w:r>
    </w:p>
    <w:p w:rsidR="006D4788" w:rsidRDefault="006D4788" w:rsidP="006D478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B.</w:t>
      </w:r>
      <w:r>
        <w:rPr>
          <w:rFonts w:hint="eastAsia"/>
          <w:lang w:eastAsia="zh-TW"/>
        </w:rPr>
        <w:t>保險金代號</w:t>
      </w:r>
      <w:r>
        <w:rPr>
          <w:rFonts w:hint="eastAsia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 xml:space="preserve">IN 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保險金代號</w:t>
      </w:r>
      <w:r>
        <w:rPr>
          <w:rFonts w:hint="eastAsia"/>
          <w:lang w:eastAsia="zh-TW"/>
        </w:rPr>
        <w:t>(LIST)</w:t>
      </w:r>
    </w:p>
    <w:p w:rsidR="006D4788" w:rsidRPr="004831DF" w:rsidRDefault="006D4788" w:rsidP="006D478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起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有值</w:t>
      </w:r>
    </w:p>
    <w:p w:rsidR="006D4788" w:rsidRDefault="00E81D5E" w:rsidP="006D478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B.</w:t>
      </w:r>
      <w:r w:rsidR="006D4788">
        <w:rPr>
          <w:rFonts w:hint="eastAsia"/>
          <w:lang w:eastAsia="zh-TW"/>
        </w:rPr>
        <w:t>帳務日期</w:t>
      </w:r>
      <w:r w:rsidR="006D4788">
        <w:rPr>
          <w:rFonts w:hint="eastAsia"/>
          <w:lang w:eastAsia="zh-TW"/>
        </w:rPr>
        <w:t xml:space="preserve"> </w:t>
      </w:r>
      <w:r w:rsidR="006D4788">
        <w:rPr>
          <w:rFonts w:eastAsia="細明體" w:hint="eastAsia"/>
          <w:kern w:val="2"/>
          <w:szCs w:val="24"/>
          <w:lang w:eastAsia="zh-TW"/>
        </w:rPr>
        <w:t>&gt;=</w:t>
      </w:r>
      <w:r w:rsidR="006D4788">
        <w:rPr>
          <w:rFonts w:eastAsia="細明體" w:hint="eastAsia"/>
          <w:kern w:val="2"/>
          <w:szCs w:val="24"/>
          <w:lang w:eastAsia="zh-TW"/>
        </w:rPr>
        <w:t>查詢</w:t>
      </w:r>
      <w:r w:rsidR="006D4788">
        <w:rPr>
          <w:rFonts w:eastAsia="細明體" w:hint="eastAsia"/>
          <w:kern w:val="2"/>
          <w:szCs w:val="24"/>
          <w:lang w:eastAsia="zh-TW"/>
        </w:rPr>
        <w:t>_</w:t>
      </w:r>
      <w:r w:rsidR="006D4788">
        <w:rPr>
          <w:rFonts w:hint="eastAsia"/>
          <w:lang w:eastAsia="zh-TW"/>
        </w:rPr>
        <w:t>帳務日期</w:t>
      </w:r>
      <w:r w:rsidR="006D4788">
        <w:rPr>
          <w:rFonts w:hint="eastAsia"/>
          <w:lang w:eastAsia="zh-TW"/>
        </w:rPr>
        <w:t>_</w:t>
      </w:r>
      <w:r w:rsidR="006D4788">
        <w:rPr>
          <w:rFonts w:hint="eastAsia"/>
          <w:lang w:eastAsia="zh-TW"/>
        </w:rPr>
        <w:t>起</w:t>
      </w:r>
    </w:p>
    <w:p w:rsidR="006D4788" w:rsidRPr="004831DF" w:rsidRDefault="006D4788" w:rsidP="006D478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</w:rPr>
        <w:t>迄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有值</w:t>
      </w:r>
    </w:p>
    <w:p w:rsidR="006D4788" w:rsidRDefault="00E81D5E" w:rsidP="006D478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B.</w:t>
      </w:r>
      <w:r w:rsidR="006D4788">
        <w:rPr>
          <w:rFonts w:hint="eastAsia"/>
          <w:lang w:eastAsia="zh-TW"/>
        </w:rPr>
        <w:t>帳務日期</w:t>
      </w:r>
      <w:r w:rsidR="006D4788">
        <w:rPr>
          <w:rFonts w:hint="eastAsia"/>
          <w:lang w:eastAsia="zh-TW"/>
        </w:rPr>
        <w:t xml:space="preserve"> </w:t>
      </w:r>
      <w:r w:rsidR="006D4788">
        <w:rPr>
          <w:rFonts w:eastAsia="細明體" w:hint="eastAsia"/>
          <w:kern w:val="2"/>
          <w:szCs w:val="24"/>
          <w:lang w:eastAsia="zh-TW"/>
        </w:rPr>
        <w:t>&lt;=</w:t>
      </w:r>
      <w:r w:rsidR="006D4788">
        <w:rPr>
          <w:rFonts w:eastAsia="細明體" w:hint="eastAsia"/>
          <w:kern w:val="2"/>
          <w:szCs w:val="24"/>
          <w:lang w:eastAsia="zh-TW"/>
        </w:rPr>
        <w:t>查詢</w:t>
      </w:r>
      <w:r w:rsidR="006D4788">
        <w:rPr>
          <w:rFonts w:eastAsia="細明體" w:hint="eastAsia"/>
          <w:kern w:val="2"/>
          <w:szCs w:val="24"/>
          <w:lang w:eastAsia="zh-TW"/>
        </w:rPr>
        <w:t>_</w:t>
      </w:r>
      <w:r w:rsidR="006D4788">
        <w:rPr>
          <w:rFonts w:hint="eastAsia"/>
          <w:lang w:eastAsia="zh-TW"/>
        </w:rPr>
        <w:t>帳務日期</w:t>
      </w:r>
      <w:r w:rsidR="006D4788">
        <w:rPr>
          <w:rFonts w:hint="eastAsia"/>
          <w:lang w:eastAsia="zh-TW"/>
        </w:rPr>
        <w:t>_</w:t>
      </w:r>
      <w:r w:rsidR="006D4788">
        <w:rPr>
          <w:rFonts w:hint="eastAsia"/>
          <w:lang w:eastAsia="zh-TW"/>
        </w:rPr>
        <w:t>迄</w:t>
      </w:r>
    </w:p>
    <w:p w:rsidR="006D4788" w:rsidRPr="004831DF" w:rsidRDefault="006D4788" w:rsidP="006D478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Pr="00701852">
        <w:rPr>
          <w:lang w:eastAsia="zh-TW"/>
        </w:rPr>
        <w:t>受理編號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有值</w:t>
      </w:r>
    </w:p>
    <w:p w:rsidR="006D4788" w:rsidRPr="004831DF" w:rsidRDefault="00E81D5E" w:rsidP="006D478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A.</w:t>
      </w:r>
      <w:r w:rsidR="006D4788" w:rsidRPr="00701852">
        <w:rPr>
          <w:lang w:eastAsia="zh-TW"/>
        </w:rPr>
        <w:t>受理編號</w:t>
      </w:r>
      <w:r w:rsidR="006D4788">
        <w:rPr>
          <w:rFonts w:hint="eastAsia"/>
          <w:lang w:eastAsia="zh-TW"/>
        </w:rPr>
        <w:t xml:space="preserve"> </w:t>
      </w:r>
      <w:r w:rsidR="006D4788">
        <w:rPr>
          <w:rFonts w:eastAsia="細明體" w:hint="eastAsia"/>
          <w:kern w:val="2"/>
          <w:szCs w:val="24"/>
          <w:lang w:eastAsia="zh-TW"/>
        </w:rPr>
        <w:t>=</w:t>
      </w:r>
      <w:r w:rsidR="006D4788">
        <w:rPr>
          <w:rFonts w:eastAsia="細明體" w:hint="eastAsia"/>
          <w:kern w:val="2"/>
          <w:szCs w:val="24"/>
          <w:lang w:eastAsia="zh-TW"/>
        </w:rPr>
        <w:t>查詢</w:t>
      </w:r>
      <w:r w:rsidR="006D4788">
        <w:rPr>
          <w:rFonts w:eastAsia="細明體" w:hint="eastAsia"/>
          <w:kern w:val="2"/>
          <w:szCs w:val="24"/>
          <w:lang w:eastAsia="zh-TW"/>
        </w:rPr>
        <w:t>_</w:t>
      </w:r>
      <w:r w:rsidR="006D4788" w:rsidRPr="00701852">
        <w:rPr>
          <w:lang w:eastAsia="zh-TW"/>
        </w:rPr>
        <w:t>受理編號</w:t>
      </w:r>
    </w:p>
    <w:p w:rsidR="009A334F" w:rsidRDefault="00DC618A" w:rsidP="009A334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 NOT FND</w:t>
      </w:r>
    </w:p>
    <w:p w:rsidR="00DC618A" w:rsidRDefault="00DC618A" w:rsidP="00DC618A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視為正常</w:t>
      </w:r>
    </w:p>
    <w:p w:rsidR="00247281" w:rsidRDefault="00247281" w:rsidP="00DC618A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傳出錯誤訊息：</w:t>
      </w:r>
      <w:r w:rsidRPr="00701852">
        <w:rPr>
          <w:kern w:val="2"/>
          <w:szCs w:val="24"/>
          <w:lang w:eastAsia="zh-TW"/>
        </w:rPr>
        <w:t>’</w:t>
      </w:r>
      <w:r w:rsidRPr="00701852">
        <w:rPr>
          <w:kern w:val="2"/>
          <w:szCs w:val="24"/>
          <w:lang w:eastAsia="zh-TW"/>
        </w:rPr>
        <w:t>查無</w:t>
      </w:r>
      <w:r>
        <w:rPr>
          <w:rFonts w:hint="eastAsia"/>
          <w:kern w:val="2"/>
          <w:szCs w:val="24"/>
          <w:lang w:eastAsia="zh-TW"/>
        </w:rPr>
        <w:t>理賠天數</w:t>
      </w:r>
      <w:r w:rsidRPr="00701852">
        <w:rPr>
          <w:kern w:val="2"/>
          <w:szCs w:val="24"/>
          <w:lang w:eastAsia="zh-TW"/>
        </w:rPr>
        <w:t>資料</w:t>
      </w:r>
      <w:r>
        <w:rPr>
          <w:rFonts w:hint="eastAsia"/>
          <w:kern w:val="2"/>
          <w:szCs w:val="24"/>
          <w:lang w:eastAsia="zh-TW"/>
        </w:rPr>
        <w:t>(DTAAB004)</w:t>
      </w:r>
      <w:r w:rsidRPr="00701852">
        <w:rPr>
          <w:kern w:val="2"/>
          <w:szCs w:val="24"/>
          <w:lang w:eastAsia="zh-TW"/>
        </w:rPr>
        <w:t>’</w:t>
      </w:r>
    </w:p>
    <w:p w:rsidR="00180C2F" w:rsidRPr="00701852" w:rsidRDefault="00180C2F" w:rsidP="00180C2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180C2F" w:rsidRPr="00701852" w:rsidRDefault="00180C2F" w:rsidP="00180C2F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5E44AB">
        <w:rPr>
          <w:rFonts w:hint="eastAsia"/>
          <w:kern w:val="2"/>
          <w:szCs w:val="24"/>
          <w:lang w:eastAsia="zh-TW"/>
        </w:rPr>
        <w:t>讀取</w:t>
      </w:r>
      <w:r w:rsidR="00223EFF">
        <w:rPr>
          <w:rFonts w:hint="eastAsia"/>
          <w:kern w:val="2"/>
          <w:szCs w:val="24"/>
          <w:lang w:eastAsia="zh-TW"/>
        </w:rPr>
        <w:t>理賠天數</w:t>
      </w:r>
      <w:r w:rsidR="00223EFF" w:rsidRPr="00701852">
        <w:rPr>
          <w:kern w:val="2"/>
          <w:szCs w:val="24"/>
          <w:lang w:eastAsia="zh-TW"/>
        </w:rPr>
        <w:t>資料</w:t>
      </w:r>
      <w:r w:rsidR="00223EFF">
        <w:rPr>
          <w:rFonts w:hint="eastAsia"/>
          <w:kern w:val="2"/>
          <w:szCs w:val="24"/>
          <w:lang w:eastAsia="zh-TW"/>
        </w:rPr>
        <w:t>(DTAAB004)</w:t>
      </w:r>
      <w:r w:rsidRPr="00701852">
        <w:rPr>
          <w:kern w:val="2"/>
          <w:szCs w:val="24"/>
          <w:lang w:eastAsia="zh-TW"/>
        </w:rPr>
        <w:t>"</w:t>
      </w:r>
    </w:p>
    <w:p w:rsidR="00180C2F" w:rsidRDefault="00180C2F" w:rsidP="00247281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 w:rsidRPr="00701852">
        <w:rPr>
          <w:kern w:val="2"/>
          <w:szCs w:val="24"/>
          <w:lang w:eastAsia="zh-TW"/>
        </w:rPr>
        <w:t>STEP</w:t>
      </w:r>
      <w:r w:rsidR="00223EFF">
        <w:rPr>
          <w:rFonts w:hint="eastAsia"/>
          <w:kern w:val="2"/>
          <w:szCs w:val="24"/>
          <w:lang w:eastAsia="zh-TW"/>
        </w:rPr>
        <w:t>4</w:t>
      </w:r>
      <w:r w:rsidRPr="00701852">
        <w:rPr>
          <w:kern w:val="2"/>
          <w:szCs w:val="24"/>
          <w:lang w:eastAsia="zh-TW"/>
        </w:rPr>
        <w:t>讀取的件數。</w:t>
      </w:r>
    </w:p>
    <w:p w:rsidR="00D81C07" w:rsidRDefault="00DC618A" w:rsidP="00F0360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資料寫入天數明細檔</w:t>
      </w:r>
      <w:r w:rsidR="00D81C07">
        <w:rPr>
          <w:rFonts w:eastAsia="細明體" w:hint="eastAsia"/>
          <w:kern w:val="2"/>
          <w:szCs w:val="24"/>
          <w:lang w:eastAsia="zh-TW"/>
        </w:rPr>
        <w:t>(DTAAZ901)</w:t>
      </w:r>
      <w:r>
        <w:rPr>
          <w:rFonts w:eastAsia="細明體" w:hint="eastAsia"/>
          <w:kern w:val="2"/>
          <w:szCs w:val="24"/>
          <w:lang w:eastAsia="zh-TW"/>
        </w:rPr>
        <w:t>：</w:t>
      </w:r>
    </w:p>
    <w:p w:rsidR="003C6823" w:rsidRPr="003C6823" w:rsidRDefault="003C6823" w:rsidP="003C6823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ins w:id="22" w:author="FIS" w:date="2013-06-11T10:42:00Z"/>
          <w:rFonts w:eastAsia="細明體" w:hint="eastAsia"/>
          <w:kern w:val="2"/>
          <w:szCs w:val="24"/>
          <w:lang w:eastAsia="zh-TW"/>
          <w:rPrChange w:id="23" w:author="FIS" w:date="2013-06-11T10:42:00Z">
            <w:rPr>
              <w:ins w:id="24" w:author="FIS" w:date="2013-06-11T10:42:00Z"/>
              <w:rFonts w:eastAsia="細明體" w:hint="eastAsia"/>
              <w:lang w:eastAsia="zh-TW"/>
            </w:rPr>
          </w:rPrChange>
        </w:rPr>
      </w:pPr>
      <w:ins w:id="25" w:author="FIS" w:date="2013-06-11T10:42:00Z">
        <w:r>
          <w:rPr>
            <w:rFonts w:eastAsia="細明體" w:hint="eastAsia"/>
            <w:kern w:val="2"/>
            <w:szCs w:val="24"/>
            <w:lang w:eastAsia="zh-TW"/>
          </w:rPr>
          <w:t>受編</w:t>
        </w:r>
        <w:r>
          <w:rPr>
            <w:rFonts w:eastAsia="細明體" w:hint="eastAsia"/>
            <w:kern w:val="2"/>
            <w:szCs w:val="24"/>
            <w:lang w:eastAsia="zh-TW"/>
          </w:rPr>
          <w:t>+</w:t>
        </w:r>
      </w:ins>
      <w:ins w:id="26" w:author="FIS" w:date="2013-06-11T10:43:00Z">
        <w:r>
          <w:rPr>
            <w:rFonts w:eastAsia="細明體" w:hint="eastAsia"/>
            <w:kern w:val="2"/>
            <w:szCs w:val="24"/>
            <w:lang w:eastAsia="zh-TW"/>
          </w:rPr>
          <w:t>序號</w:t>
        </w:r>
        <w:r>
          <w:rPr>
            <w:rFonts w:eastAsia="細明體" w:hint="eastAsia"/>
            <w:kern w:val="2"/>
            <w:szCs w:val="24"/>
            <w:lang w:eastAsia="zh-TW"/>
          </w:rPr>
          <w:t>+</w:t>
        </w:r>
        <w:r>
          <w:rPr>
            <w:rFonts w:eastAsia="細明體" w:hint="eastAsia"/>
            <w:kern w:val="2"/>
            <w:szCs w:val="24"/>
            <w:lang w:eastAsia="zh-TW"/>
          </w:rPr>
          <w:t>保單</w:t>
        </w:r>
        <w:r>
          <w:rPr>
            <w:rFonts w:eastAsia="細明體" w:hint="eastAsia"/>
            <w:kern w:val="2"/>
            <w:szCs w:val="24"/>
            <w:lang w:eastAsia="zh-TW"/>
          </w:rPr>
          <w:t>+</w:t>
        </w:r>
        <w:r>
          <w:rPr>
            <w:rFonts w:eastAsia="細明體" w:hint="eastAsia"/>
            <w:kern w:val="2"/>
            <w:szCs w:val="24"/>
            <w:lang w:eastAsia="zh-TW"/>
          </w:rPr>
          <w:t>險別</w:t>
        </w:r>
        <w:r>
          <w:rPr>
            <w:rFonts w:eastAsia="細明體" w:hint="eastAsia"/>
            <w:kern w:val="2"/>
            <w:szCs w:val="24"/>
            <w:lang w:eastAsia="zh-TW"/>
          </w:rPr>
          <w:t>+</w:t>
        </w:r>
        <w:r>
          <w:rPr>
            <w:rFonts w:eastAsia="細明體" w:hint="eastAsia"/>
            <w:kern w:val="2"/>
            <w:szCs w:val="24"/>
            <w:lang w:eastAsia="zh-TW"/>
          </w:rPr>
          <w:t>索賠類別</w:t>
        </w:r>
        <w:r>
          <w:rPr>
            <w:rFonts w:eastAsia="細明體" w:hint="eastAsia"/>
            <w:kern w:val="2"/>
            <w:szCs w:val="24"/>
            <w:lang w:eastAsia="zh-TW"/>
          </w:rPr>
          <w:t>+</w:t>
        </w:r>
        <w:r>
          <w:rPr>
            <w:rFonts w:eastAsia="細明體" w:hint="eastAsia"/>
            <w:kern w:val="2"/>
            <w:szCs w:val="24"/>
            <w:lang w:eastAsia="zh-TW"/>
          </w:rPr>
          <w:t>保險金代號</w:t>
        </w:r>
        <w:r>
          <w:rPr>
            <w:rFonts w:eastAsia="細明體" w:hint="eastAsia"/>
            <w:kern w:val="2"/>
            <w:szCs w:val="24"/>
            <w:lang w:eastAsia="zh-TW"/>
          </w:rPr>
          <w:t>+</w:t>
        </w:r>
        <w:r>
          <w:rPr>
            <w:rFonts w:eastAsia="細明體" w:hint="eastAsia"/>
            <w:kern w:val="2"/>
            <w:szCs w:val="24"/>
            <w:lang w:eastAsia="zh-TW"/>
          </w:rPr>
          <w:t>事故者</w:t>
        </w:r>
        <w:r>
          <w:rPr>
            <w:rFonts w:eastAsia="細明體" w:hint="eastAsia"/>
            <w:kern w:val="2"/>
            <w:szCs w:val="24"/>
            <w:lang w:eastAsia="zh-TW"/>
          </w:rPr>
          <w:t>ID</w:t>
        </w:r>
        <w:r>
          <w:rPr>
            <w:rFonts w:eastAsia="細明體" w:hint="eastAsia"/>
            <w:kern w:val="2"/>
            <w:szCs w:val="24"/>
            <w:lang w:eastAsia="zh-TW"/>
          </w:rPr>
          <w:t>視為一組</w:t>
        </w:r>
      </w:ins>
    </w:p>
    <w:p w:rsidR="003C6823" w:rsidRPr="003C6823" w:rsidRDefault="003C6823" w:rsidP="003C682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  <w:rPrChange w:id="27" w:author="FIS" w:date="2013-06-11T10:43:00Z">
            <w:rPr>
              <w:rFonts w:eastAsia="細明體"/>
              <w:kern w:val="2"/>
              <w:szCs w:val="24"/>
              <w:lang w:eastAsia="zh-TW"/>
            </w:rPr>
          </w:rPrChange>
        </w:rPr>
        <w:pPrChange w:id="28" w:author="FIS" w:date="2013-06-11T10:42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2835" w:hanging="2295"/>
          </w:pPr>
        </w:pPrChange>
      </w:pPr>
      <w:ins w:id="29" w:author="FIS" w:date="2013-06-11T10:42:00Z">
        <w:r w:rsidRPr="003C6823">
          <w:rPr>
            <w:rFonts w:eastAsia="細明體" w:hint="eastAsia"/>
            <w:lang w:eastAsia="zh-TW"/>
          </w:rPr>
          <w:t>流水號</w:t>
        </w:r>
        <w:r w:rsidRPr="003C6823">
          <w:rPr>
            <w:rFonts w:eastAsia="細明體" w:hint="eastAsia"/>
            <w:lang w:eastAsia="zh-TW"/>
            <w:rPrChange w:id="30" w:author="FIS" w:date="2013-06-11T10:43:00Z">
              <w:rPr>
                <w:rFonts w:eastAsia="細明體" w:hint="eastAsia"/>
                <w:lang w:eastAsia="zh-TW"/>
              </w:rPr>
            </w:rPrChange>
          </w:rPr>
          <w:t>每組從</w:t>
        </w:r>
        <w:r w:rsidRPr="003C6823">
          <w:rPr>
            <w:rFonts w:eastAsia="細明體" w:hint="eastAsia"/>
            <w:lang w:eastAsia="zh-TW"/>
            <w:rPrChange w:id="31" w:author="FIS" w:date="2013-06-11T10:43:00Z">
              <w:rPr>
                <w:rFonts w:eastAsia="細明體" w:hint="eastAsia"/>
                <w:lang w:eastAsia="zh-TW"/>
              </w:rPr>
            </w:rPrChange>
          </w:rPr>
          <w:t>1</w:t>
        </w:r>
        <w:r w:rsidRPr="003C6823">
          <w:rPr>
            <w:rFonts w:eastAsia="細明體" w:hint="eastAsia"/>
            <w:lang w:eastAsia="zh-TW"/>
            <w:rPrChange w:id="32" w:author="FIS" w:date="2013-06-11T10:43:00Z">
              <w:rPr>
                <w:rFonts w:eastAsia="細明體" w:hint="eastAsia"/>
                <w:lang w:eastAsia="zh-TW"/>
              </w:rPr>
            </w:rPrChange>
          </w:rPr>
          <w:t>開始編號</w:t>
        </w:r>
      </w:ins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6"/>
        <w:gridCol w:w="2373"/>
        <w:gridCol w:w="1457"/>
      </w:tblGrid>
      <w:tr w:rsidR="00D81C07" w:rsidRPr="00701852" w:rsidTr="006854C5">
        <w:tc>
          <w:tcPr>
            <w:tcW w:w="1796" w:type="dxa"/>
            <w:shd w:val="clear" w:color="auto" w:fill="C0C0C0"/>
          </w:tcPr>
          <w:p w:rsidR="00D81C07" w:rsidRPr="00701852" w:rsidRDefault="00D81C07" w:rsidP="00B467CB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373" w:type="dxa"/>
            <w:shd w:val="clear" w:color="auto" w:fill="C0C0C0"/>
          </w:tcPr>
          <w:p w:rsidR="00D81C07" w:rsidRPr="00701852" w:rsidRDefault="00D81C07" w:rsidP="00B467CB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57" w:type="dxa"/>
            <w:shd w:val="clear" w:color="auto" w:fill="C0C0C0"/>
          </w:tcPr>
          <w:p w:rsidR="00D81C07" w:rsidRPr="00701852" w:rsidRDefault="00D81C07" w:rsidP="00B467CB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D81C07" w:rsidRPr="00701852" w:rsidTr="006854C5">
        <w:tc>
          <w:tcPr>
            <w:tcW w:w="1796" w:type="dxa"/>
            <w:shd w:val="clear" w:color="auto" w:fill="FFFF99"/>
          </w:tcPr>
          <w:p w:rsidR="00D81C07" w:rsidRPr="00D81C07" w:rsidRDefault="00D81C07" w:rsidP="00B467CB">
            <w:pPr>
              <w:rPr>
                <w:rFonts w:eastAsia="細明體" w:hint="eastAsia"/>
                <w:sz w:val="20"/>
              </w:rPr>
            </w:pPr>
            <w:r w:rsidRPr="00D81C07">
              <w:rPr>
                <w:rFonts w:eastAsia="細明體" w:hint="eastAsia"/>
                <w:sz w:val="20"/>
              </w:rPr>
              <w:t>受理編號</w:t>
            </w:r>
          </w:p>
        </w:tc>
        <w:tc>
          <w:tcPr>
            <w:tcW w:w="2373" w:type="dxa"/>
          </w:tcPr>
          <w:p w:rsidR="00D81C07" w:rsidRPr="00C65140" w:rsidRDefault="006854C5" w:rsidP="00C65140">
            <w:pPr>
              <w:pStyle w:val="af"/>
              <w:ind w:left="0"/>
              <w:rPr>
                <w:rFonts w:eastAsia="細明體"/>
                <w:sz w:val="20"/>
              </w:rPr>
            </w:pPr>
            <w:r w:rsidRPr="00C65140">
              <w:rPr>
                <w:rFonts w:eastAsia="細明體" w:hint="eastAsia"/>
                <w:sz w:val="20"/>
              </w:rPr>
              <w:t>B</w:t>
            </w:r>
            <w:r w:rsidR="00D81C07" w:rsidRPr="00C65140">
              <w:rPr>
                <w:rFonts w:eastAsia="細明體"/>
                <w:sz w:val="20"/>
              </w:rPr>
              <w:t>.</w:t>
            </w:r>
            <w:r w:rsidR="00D81C07" w:rsidRPr="00C65140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1457" w:type="dxa"/>
          </w:tcPr>
          <w:p w:rsidR="00D81C07" w:rsidRPr="00824F77" w:rsidRDefault="00D81C07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854C5" w:rsidRPr="00701852" w:rsidTr="006854C5">
        <w:tc>
          <w:tcPr>
            <w:tcW w:w="1796" w:type="dxa"/>
            <w:shd w:val="clear" w:color="auto" w:fill="FFFF99"/>
          </w:tcPr>
          <w:p w:rsidR="006854C5" w:rsidRPr="00D81C07" w:rsidRDefault="006854C5" w:rsidP="00B467CB">
            <w:pPr>
              <w:rPr>
                <w:rFonts w:eastAsia="細明體" w:hint="eastAsia"/>
                <w:sz w:val="20"/>
              </w:rPr>
            </w:pPr>
            <w:r w:rsidRPr="00D81C07">
              <w:rPr>
                <w:rFonts w:eastAsia="細明體" w:hint="eastAsia"/>
                <w:sz w:val="20"/>
              </w:rPr>
              <w:t>序號</w:t>
            </w:r>
          </w:p>
        </w:tc>
        <w:tc>
          <w:tcPr>
            <w:tcW w:w="2373" w:type="dxa"/>
          </w:tcPr>
          <w:p w:rsidR="006854C5" w:rsidRPr="00C65140" w:rsidRDefault="006854C5" w:rsidP="00C65140">
            <w:pPr>
              <w:pStyle w:val="af"/>
              <w:ind w:left="0"/>
              <w:rPr>
                <w:rFonts w:eastAsia="細明體"/>
                <w:sz w:val="20"/>
              </w:rPr>
            </w:pPr>
            <w:r w:rsidRPr="00C65140">
              <w:rPr>
                <w:rFonts w:eastAsia="細明體" w:hint="eastAsia"/>
                <w:sz w:val="20"/>
              </w:rPr>
              <w:t>B.</w:t>
            </w:r>
            <w:r w:rsidRPr="00D81C07">
              <w:rPr>
                <w:rFonts w:eastAsia="細明體" w:hint="eastAsia"/>
                <w:sz w:val="20"/>
              </w:rPr>
              <w:t>序號</w:t>
            </w:r>
          </w:p>
        </w:tc>
        <w:tc>
          <w:tcPr>
            <w:tcW w:w="1457" w:type="dxa"/>
          </w:tcPr>
          <w:p w:rsidR="006854C5" w:rsidRPr="00824F77" w:rsidRDefault="006854C5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854C5" w:rsidRPr="00701852" w:rsidTr="006854C5">
        <w:tc>
          <w:tcPr>
            <w:tcW w:w="1796" w:type="dxa"/>
            <w:shd w:val="clear" w:color="auto" w:fill="FFFF99"/>
          </w:tcPr>
          <w:p w:rsidR="006854C5" w:rsidRPr="00D81C07" w:rsidRDefault="006854C5" w:rsidP="00B467CB">
            <w:pPr>
              <w:rPr>
                <w:rFonts w:eastAsia="細明體" w:hint="eastAsia"/>
                <w:sz w:val="20"/>
              </w:rPr>
            </w:pPr>
            <w:r w:rsidRPr="00D81C07">
              <w:rPr>
                <w:rFonts w:eastAsia="細明體" w:hint="eastAsia"/>
                <w:sz w:val="20"/>
              </w:rPr>
              <w:t>保單號碼</w:t>
            </w:r>
          </w:p>
        </w:tc>
        <w:tc>
          <w:tcPr>
            <w:tcW w:w="2373" w:type="dxa"/>
          </w:tcPr>
          <w:p w:rsidR="006854C5" w:rsidRPr="00C65140" w:rsidRDefault="006854C5" w:rsidP="00C65140">
            <w:pPr>
              <w:pStyle w:val="af"/>
              <w:ind w:left="0"/>
              <w:rPr>
                <w:rFonts w:eastAsia="細明體"/>
                <w:sz w:val="20"/>
              </w:rPr>
            </w:pPr>
            <w:r w:rsidRPr="00C65140">
              <w:rPr>
                <w:rFonts w:eastAsia="細明體" w:hint="eastAsia"/>
                <w:sz w:val="20"/>
              </w:rPr>
              <w:t>B.</w:t>
            </w:r>
            <w:r w:rsidRPr="00D81C07">
              <w:rPr>
                <w:rFonts w:eastAsia="細明體" w:hint="eastAsia"/>
                <w:sz w:val="20"/>
              </w:rPr>
              <w:t>保單號碼</w:t>
            </w:r>
          </w:p>
        </w:tc>
        <w:tc>
          <w:tcPr>
            <w:tcW w:w="1457" w:type="dxa"/>
          </w:tcPr>
          <w:p w:rsidR="006854C5" w:rsidRPr="00824F77" w:rsidRDefault="006854C5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854C5" w:rsidRPr="00701852" w:rsidTr="006854C5">
        <w:tc>
          <w:tcPr>
            <w:tcW w:w="1796" w:type="dxa"/>
            <w:shd w:val="clear" w:color="auto" w:fill="FFFF99"/>
          </w:tcPr>
          <w:p w:rsidR="006854C5" w:rsidRPr="00D81C07" w:rsidRDefault="006854C5" w:rsidP="00B467CB">
            <w:pPr>
              <w:rPr>
                <w:rFonts w:eastAsia="細明體" w:hint="eastAsia"/>
                <w:sz w:val="20"/>
              </w:rPr>
            </w:pPr>
            <w:r w:rsidRPr="00D81C07">
              <w:rPr>
                <w:rFonts w:eastAsia="細明體" w:hint="eastAsia"/>
                <w:sz w:val="20"/>
              </w:rPr>
              <w:t>索賠類別</w:t>
            </w:r>
          </w:p>
        </w:tc>
        <w:tc>
          <w:tcPr>
            <w:tcW w:w="2373" w:type="dxa"/>
          </w:tcPr>
          <w:p w:rsidR="006854C5" w:rsidRPr="00C65140" w:rsidRDefault="006854C5" w:rsidP="00C65140">
            <w:pPr>
              <w:pStyle w:val="af"/>
              <w:ind w:left="0"/>
              <w:rPr>
                <w:rFonts w:eastAsia="細明體"/>
                <w:sz w:val="20"/>
              </w:rPr>
            </w:pPr>
            <w:r w:rsidRPr="00C65140">
              <w:rPr>
                <w:rFonts w:eastAsia="細明體" w:hint="eastAsia"/>
                <w:sz w:val="20"/>
              </w:rPr>
              <w:t>B.</w:t>
            </w:r>
            <w:r w:rsidRPr="00D81C07">
              <w:rPr>
                <w:rFonts w:eastAsia="細明體" w:hint="eastAsia"/>
                <w:sz w:val="20"/>
              </w:rPr>
              <w:t>索賠類別</w:t>
            </w:r>
          </w:p>
        </w:tc>
        <w:tc>
          <w:tcPr>
            <w:tcW w:w="1457" w:type="dxa"/>
          </w:tcPr>
          <w:p w:rsidR="006854C5" w:rsidRPr="00824F77" w:rsidRDefault="006854C5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854C5" w:rsidRPr="00701852" w:rsidTr="006854C5">
        <w:tc>
          <w:tcPr>
            <w:tcW w:w="1796" w:type="dxa"/>
            <w:shd w:val="clear" w:color="auto" w:fill="FFFF99"/>
          </w:tcPr>
          <w:p w:rsidR="006854C5" w:rsidRPr="00D81C07" w:rsidRDefault="006854C5" w:rsidP="00B467CB">
            <w:pPr>
              <w:rPr>
                <w:rFonts w:eastAsia="細明體" w:hint="eastAsia"/>
                <w:sz w:val="20"/>
              </w:rPr>
            </w:pPr>
            <w:r w:rsidRPr="00D81C07"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2373" w:type="dxa"/>
          </w:tcPr>
          <w:p w:rsidR="006854C5" w:rsidRPr="00C65140" w:rsidRDefault="006854C5" w:rsidP="00C65140">
            <w:pPr>
              <w:pStyle w:val="af"/>
              <w:ind w:left="0"/>
              <w:rPr>
                <w:rFonts w:eastAsia="細明體"/>
                <w:sz w:val="20"/>
              </w:rPr>
            </w:pPr>
            <w:r w:rsidRPr="00C65140">
              <w:rPr>
                <w:rFonts w:eastAsia="細明體" w:hint="eastAsia"/>
                <w:sz w:val="20"/>
              </w:rPr>
              <w:t>B.</w:t>
            </w:r>
            <w:r w:rsidRPr="00D81C07"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1457" w:type="dxa"/>
          </w:tcPr>
          <w:p w:rsidR="006854C5" w:rsidRPr="00824F77" w:rsidRDefault="006854C5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854C5" w:rsidRPr="00701852" w:rsidTr="006854C5">
        <w:tc>
          <w:tcPr>
            <w:tcW w:w="1796" w:type="dxa"/>
            <w:shd w:val="clear" w:color="auto" w:fill="FFFF99"/>
          </w:tcPr>
          <w:p w:rsidR="006854C5" w:rsidRPr="00D81C07" w:rsidRDefault="006854C5" w:rsidP="00B467CB">
            <w:pPr>
              <w:rPr>
                <w:rFonts w:eastAsia="細明體" w:hint="eastAsia"/>
                <w:sz w:val="20"/>
              </w:rPr>
            </w:pPr>
            <w:r w:rsidRPr="00D81C07">
              <w:rPr>
                <w:rFonts w:eastAsia="細明體" w:hint="eastAsia"/>
                <w:sz w:val="20"/>
              </w:rPr>
              <w:t>理賠保險金代號</w:t>
            </w:r>
          </w:p>
        </w:tc>
        <w:tc>
          <w:tcPr>
            <w:tcW w:w="2373" w:type="dxa"/>
          </w:tcPr>
          <w:p w:rsidR="006854C5" w:rsidRPr="00C65140" w:rsidRDefault="006854C5" w:rsidP="00C65140">
            <w:pPr>
              <w:pStyle w:val="af"/>
              <w:ind w:left="0"/>
              <w:rPr>
                <w:rFonts w:eastAsia="細明體"/>
                <w:sz w:val="20"/>
              </w:rPr>
            </w:pPr>
            <w:r w:rsidRPr="00C65140">
              <w:rPr>
                <w:rFonts w:eastAsia="細明體" w:hint="eastAsia"/>
                <w:sz w:val="20"/>
              </w:rPr>
              <w:t>B</w:t>
            </w:r>
            <w:r w:rsidRPr="00C65140">
              <w:rPr>
                <w:rFonts w:eastAsia="細明體"/>
                <w:sz w:val="20"/>
              </w:rPr>
              <w:t>.</w:t>
            </w:r>
            <w:r w:rsidRPr="00D81C07">
              <w:rPr>
                <w:rFonts w:eastAsia="細明體" w:hint="eastAsia"/>
                <w:sz w:val="20"/>
              </w:rPr>
              <w:t>理賠保險金代號</w:t>
            </w:r>
          </w:p>
        </w:tc>
        <w:tc>
          <w:tcPr>
            <w:tcW w:w="1457" w:type="dxa"/>
          </w:tcPr>
          <w:p w:rsidR="006854C5" w:rsidRPr="00824F77" w:rsidRDefault="006854C5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854C5" w:rsidRPr="00701852" w:rsidTr="006854C5">
        <w:tc>
          <w:tcPr>
            <w:tcW w:w="1796" w:type="dxa"/>
            <w:shd w:val="clear" w:color="auto" w:fill="FFFF99"/>
          </w:tcPr>
          <w:p w:rsidR="006854C5" w:rsidRPr="00D81C07" w:rsidRDefault="006854C5" w:rsidP="00B467CB">
            <w:pPr>
              <w:rPr>
                <w:rFonts w:eastAsia="細明體" w:hint="eastAsia"/>
                <w:sz w:val="20"/>
              </w:rPr>
            </w:pPr>
            <w:r w:rsidRPr="00D81C07">
              <w:rPr>
                <w:rFonts w:eastAsia="細明體" w:hint="eastAsia"/>
                <w:sz w:val="20"/>
              </w:rPr>
              <w:t>事故者</w:t>
            </w:r>
            <w:r w:rsidRPr="00D81C07">
              <w:rPr>
                <w:rFonts w:eastAsia="細明體" w:hint="eastAsia"/>
                <w:sz w:val="20"/>
              </w:rPr>
              <w:t>_ID</w:t>
            </w:r>
          </w:p>
        </w:tc>
        <w:tc>
          <w:tcPr>
            <w:tcW w:w="2373" w:type="dxa"/>
          </w:tcPr>
          <w:p w:rsidR="006854C5" w:rsidRPr="00701852" w:rsidRDefault="006854C5" w:rsidP="006854C5">
            <w:pPr>
              <w:pStyle w:val="af"/>
              <w:ind w:left="0"/>
              <w:rPr>
                <w:rFonts w:eastAsia="細明體"/>
                <w:sz w:val="20"/>
              </w:rPr>
            </w:pPr>
            <w:r w:rsidRPr="00C65140">
              <w:rPr>
                <w:rFonts w:eastAsia="細明體"/>
                <w:sz w:val="20"/>
              </w:rPr>
              <w:t>B.</w:t>
            </w: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457" w:type="dxa"/>
          </w:tcPr>
          <w:p w:rsidR="006854C5" w:rsidRPr="00824F77" w:rsidRDefault="006854C5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D81C07" w:rsidRPr="00701852" w:rsidTr="006854C5">
        <w:tc>
          <w:tcPr>
            <w:tcW w:w="1796" w:type="dxa"/>
            <w:shd w:val="clear" w:color="auto" w:fill="FFFF99"/>
          </w:tcPr>
          <w:p w:rsidR="00D81C07" w:rsidRPr="00D81C07" w:rsidRDefault="00D81C07" w:rsidP="00B467CB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流水號</w:t>
            </w:r>
          </w:p>
        </w:tc>
        <w:tc>
          <w:tcPr>
            <w:tcW w:w="2373" w:type="dxa"/>
          </w:tcPr>
          <w:p w:rsidR="00D81C07" w:rsidRPr="00C65140" w:rsidRDefault="006854C5" w:rsidP="00C65140">
            <w:pPr>
              <w:pStyle w:val="af"/>
              <w:ind w:left="0"/>
              <w:rPr>
                <w:rFonts w:eastAsia="細明體"/>
                <w:sz w:val="20"/>
              </w:rPr>
            </w:pPr>
            <w:r w:rsidRPr="00C65140">
              <w:rPr>
                <w:rFonts w:eastAsia="細明體" w:hint="eastAsia"/>
                <w:sz w:val="20"/>
              </w:rPr>
              <w:t>從</w:t>
            </w:r>
            <w:r w:rsidRPr="00C65140">
              <w:rPr>
                <w:rFonts w:eastAsia="細明體" w:hint="eastAsia"/>
                <w:sz w:val="20"/>
              </w:rPr>
              <w:t>1</w:t>
            </w:r>
            <w:r w:rsidRPr="00C65140">
              <w:rPr>
                <w:rFonts w:eastAsia="細明體" w:hint="eastAsia"/>
                <w:sz w:val="20"/>
              </w:rPr>
              <w:t>開始編號</w:t>
            </w:r>
          </w:p>
        </w:tc>
        <w:tc>
          <w:tcPr>
            <w:tcW w:w="1457" w:type="dxa"/>
          </w:tcPr>
          <w:p w:rsidR="00D81C07" w:rsidRPr="00701852" w:rsidRDefault="00D81C07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8844E7" w:rsidRPr="00701852" w:rsidTr="006854C5">
        <w:tc>
          <w:tcPr>
            <w:tcW w:w="1796" w:type="dxa"/>
            <w:shd w:val="clear" w:color="auto" w:fill="FFFF99"/>
          </w:tcPr>
          <w:p w:rsidR="008844E7" w:rsidRDefault="008844E7" w:rsidP="00B467CB">
            <w:pPr>
              <w:rPr>
                <w:rFonts w:eastAsia="細明體" w:hint="eastAsia"/>
                <w:sz w:val="20"/>
              </w:rPr>
            </w:pPr>
            <w:r w:rsidRPr="008844E7">
              <w:rPr>
                <w:rFonts w:eastAsia="細明體" w:hint="eastAsia"/>
                <w:sz w:val="20"/>
              </w:rPr>
              <w:t>診斷類別</w:t>
            </w:r>
          </w:p>
        </w:tc>
        <w:tc>
          <w:tcPr>
            <w:tcW w:w="2373" w:type="dxa"/>
          </w:tcPr>
          <w:p w:rsidR="008844E7" w:rsidRPr="00C65140" w:rsidRDefault="008844E7" w:rsidP="00C65140">
            <w:pPr>
              <w:pStyle w:val="af"/>
              <w:ind w:left="0"/>
              <w:rPr>
                <w:rFonts w:eastAsia="細明體" w:hint="eastAsia"/>
                <w:sz w:val="20"/>
              </w:rPr>
            </w:pPr>
            <w:r w:rsidRPr="00C65140">
              <w:rPr>
                <w:rFonts w:eastAsia="細明體" w:hint="eastAsia"/>
                <w:sz w:val="20"/>
              </w:rPr>
              <w:t>A.</w:t>
            </w:r>
            <w:r w:rsidRPr="00C65140">
              <w:rPr>
                <w:rFonts w:eastAsia="細明體" w:hint="eastAsia"/>
                <w:sz w:val="20"/>
              </w:rPr>
              <w:t>診斷類別</w:t>
            </w:r>
          </w:p>
        </w:tc>
        <w:tc>
          <w:tcPr>
            <w:tcW w:w="1457" w:type="dxa"/>
          </w:tcPr>
          <w:p w:rsidR="008844E7" w:rsidRPr="00701852" w:rsidRDefault="008844E7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D81C07" w:rsidRPr="00701852" w:rsidTr="006854C5">
        <w:tc>
          <w:tcPr>
            <w:tcW w:w="1796" w:type="dxa"/>
            <w:shd w:val="clear" w:color="auto" w:fill="FFFF99"/>
          </w:tcPr>
          <w:p w:rsidR="00D81C07" w:rsidRPr="00D81C07" w:rsidRDefault="00D81C07" w:rsidP="00B467CB">
            <w:pPr>
              <w:rPr>
                <w:rFonts w:eastAsia="細明體" w:hint="eastAsia"/>
                <w:sz w:val="20"/>
              </w:rPr>
            </w:pPr>
            <w:r w:rsidRPr="00D81C07">
              <w:rPr>
                <w:rFonts w:eastAsia="細明體" w:hint="eastAsia"/>
                <w:sz w:val="20"/>
              </w:rPr>
              <w:t>起始日期</w:t>
            </w:r>
          </w:p>
        </w:tc>
        <w:tc>
          <w:tcPr>
            <w:tcW w:w="2373" w:type="dxa"/>
          </w:tcPr>
          <w:p w:rsidR="00D81C07" w:rsidRPr="00701852" w:rsidRDefault="006854C5" w:rsidP="006854C5">
            <w:pPr>
              <w:pStyle w:val="af"/>
              <w:ind w:leftChars="-6" w:left="-14"/>
              <w:rPr>
                <w:szCs w:val="24"/>
              </w:rPr>
            </w:pPr>
            <w:r>
              <w:rPr>
                <w:rFonts w:hint="eastAsia"/>
                <w:szCs w:val="24"/>
              </w:rPr>
              <w:t>A.</w:t>
            </w:r>
            <w:r w:rsidRPr="00D81C07">
              <w:rPr>
                <w:rFonts w:eastAsia="細明體" w:hint="eastAsia"/>
                <w:sz w:val="20"/>
              </w:rPr>
              <w:t>起始日期</w:t>
            </w:r>
          </w:p>
        </w:tc>
        <w:tc>
          <w:tcPr>
            <w:tcW w:w="1457" w:type="dxa"/>
          </w:tcPr>
          <w:p w:rsidR="00D81C07" w:rsidRPr="00701852" w:rsidRDefault="00D81C07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D81C07" w:rsidRPr="00701852" w:rsidTr="006854C5">
        <w:tc>
          <w:tcPr>
            <w:tcW w:w="1796" w:type="dxa"/>
            <w:shd w:val="clear" w:color="auto" w:fill="FFFF99"/>
          </w:tcPr>
          <w:p w:rsidR="00D81C07" w:rsidRPr="00D81C07" w:rsidRDefault="00D81C07" w:rsidP="00B467CB">
            <w:pPr>
              <w:rPr>
                <w:rFonts w:eastAsia="細明體"/>
                <w:sz w:val="20"/>
              </w:rPr>
            </w:pPr>
            <w:r w:rsidRPr="00D81C07">
              <w:rPr>
                <w:rFonts w:eastAsia="細明體" w:hint="eastAsia"/>
                <w:sz w:val="20"/>
              </w:rPr>
              <w:t>終止日期</w:t>
            </w:r>
          </w:p>
        </w:tc>
        <w:tc>
          <w:tcPr>
            <w:tcW w:w="2373" w:type="dxa"/>
            <w:vAlign w:val="bottom"/>
          </w:tcPr>
          <w:p w:rsidR="00D81C07" w:rsidRPr="00701852" w:rsidRDefault="006854C5" w:rsidP="006854C5">
            <w:pPr>
              <w:rPr>
                <w:sz w:val="20"/>
              </w:rPr>
            </w:pPr>
            <w:r>
              <w:rPr>
                <w:rFonts w:hint="eastAsia"/>
              </w:rPr>
              <w:t>A.</w:t>
            </w:r>
            <w:r w:rsidRPr="00D81C07">
              <w:rPr>
                <w:rFonts w:eastAsia="細明體" w:hint="eastAsia"/>
                <w:sz w:val="20"/>
              </w:rPr>
              <w:t>終止日期</w:t>
            </w:r>
          </w:p>
        </w:tc>
        <w:tc>
          <w:tcPr>
            <w:tcW w:w="1457" w:type="dxa"/>
          </w:tcPr>
          <w:p w:rsidR="00D81C07" w:rsidRPr="00701852" w:rsidRDefault="00D81C07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0169B2" w:rsidRPr="00701852" w:rsidRDefault="000169B2" w:rsidP="000169B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0169B2" w:rsidRPr="00701852" w:rsidRDefault="000169B2" w:rsidP="000169B2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D55F69">
        <w:rPr>
          <w:rFonts w:hint="eastAsia"/>
          <w:kern w:val="2"/>
          <w:szCs w:val="24"/>
          <w:lang w:eastAsia="zh-TW"/>
        </w:rPr>
        <w:t>寫入</w:t>
      </w:r>
      <w:r w:rsidR="00D55F69">
        <w:rPr>
          <w:rFonts w:eastAsia="細明體" w:hint="eastAsia"/>
          <w:kern w:val="2"/>
          <w:szCs w:val="24"/>
          <w:lang w:eastAsia="zh-TW"/>
        </w:rPr>
        <w:t>天數明細</w:t>
      </w:r>
      <w:r w:rsidR="00D55F69" w:rsidRPr="00701852">
        <w:rPr>
          <w:kern w:val="2"/>
          <w:szCs w:val="24"/>
          <w:lang w:eastAsia="zh-TW"/>
        </w:rPr>
        <w:t>資料</w:t>
      </w:r>
      <w:r w:rsidR="00D55F69">
        <w:rPr>
          <w:rFonts w:hint="eastAsia"/>
          <w:kern w:val="2"/>
          <w:szCs w:val="24"/>
          <w:lang w:eastAsia="zh-TW"/>
        </w:rPr>
        <w:t>(</w:t>
      </w:r>
      <w:r w:rsidR="00D55F69">
        <w:rPr>
          <w:rFonts w:hint="eastAsia"/>
          <w:kern w:val="2"/>
          <w:szCs w:val="24"/>
          <w:lang w:eastAsia="zh-TW"/>
        </w:rPr>
        <w:t>不需展開</w:t>
      </w:r>
      <w:r w:rsidR="00D55F69">
        <w:rPr>
          <w:rFonts w:hint="eastAsia"/>
          <w:kern w:val="2"/>
          <w:szCs w:val="24"/>
          <w:lang w:eastAsia="zh-TW"/>
        </w:rPr>
        <w:t>)</w:t>
      </w:r>
      <w:r w:rsidRPr="00701852">
        <w:rPr>
          <w:kern w:val="2"/>
          <w:szCs w:val="24"/>
          <w:lang w:eastAsia="zh-TW"/>
        </w:rPr>
        <w:t>"</w:t>
      </w:r>
    </w:p>
    <w:p w:rsidR="000169B2" w:rsidRDefault="000169B2" w:rsidP="000169B2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 w:rsidRPr="00701852">
        <w:rPr>
          <w:kern w:val="2"/>
          <w:szCs w:val="24"/>
          <w:lang w:eastAsia="zh-TW"/>
        </w:rPr>
        <w:t>STEP</w:t>
      </w:r>
      <w:r>
        <w:rPr>
          <w:rFonts w:hint="eastAsia"/>
          <w:kern w:val="2"/>
          <w:szCs w:val="24"/>
          <w:lang w:eastAsia="zh-TW"/>
        </w:rPr>
        <w:t>4</w:t>
      </w:r>
      <w:r w:rsidR="00D55F69">
        <w:rPr>
          <w:rFonts w:hint="eastAsia"/>
          <w:kern w:val="2"/>
          <w:szCs w:val="24"/>
          <w:lang w:eastAsia="zh-TW"/>
        </w:rPr>
        <w:t>.6</w:t>
      </w:r>
      <w:r w:rsidR="00D55F69">
        <w:rPr>
          <w:rFonts w:hint="eastAsia"/>
          <w:kern w:val="2"/>
          <w:szCs w:val="24"/>
          <w:lang w:eastAsia="zh-TW"/>
        </w:rPr>
        <w:t>寫入</w:t>
      </w:r>
      <w:r w:rsidRPr="00701852">
        <w:rPr>
          <w:kern w:val="2"/>
          <w:szCs w:val="24"/>
          <w:lang w:eastAsia="zh-TW"/>
        </w:rPr>
        <w:t>的件數。</w:t>
      </w:r>
    </w:p>
    <w:p w:rsidR="009A334F" w:rsidRDefault="009A334F" w:rsidP="000169B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轉入有天數須展開明細資料：</w:t>
      </w:r>
      <w:r w:rsidR="00895F8C">
        <w:rPr>
          <w:rFonts w:eastAsia="細明體" w:hint="eastAsia"/>
          <w:kern w:val="2"/>
          <w:szCs w:val="24"/>
          <w:lang w:eastAsia="zh-TW"/>
        </w:rPr>
        <w:t>(</w:t>
      </w:r>
      <w:r w:rsidR="00895F8C">
        <w:rPr>
          <w:rFonts w:eastAsia="細明體" w:hint="eastAsia"/>
          <w:kern w:val="2"/>
          <w:szCs w:val="24"/>
          <w:lang w:eastAsia="zh-TW"/>
        </w:rPr>
        <w:t>只抽新系統的案件</w:t>
      </w:r>
      <w:r w:rsidR="00895F8C">
        <w:rPr>
          <w:rFonts w:eastAsia="細明體" w:hint="eastAsia"/>
          <w:kern w:val="2"/>
          <w:szCs w:val="24"/>
          <w:lang w:eastAsia="zh-TW"/>
        </w:rPr>
        <w:t>)</w:t>
      </w:r>
    </w:p>
    <w:p w:rsidR="001C4C36" w:rsidRDefault="001C4C36" w:rsidP="000169B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READ DTAAB001</w:t>
      </w:r>
      <w:r w:rsidR="00895F8C">
        <w:rPr>
          <w:rFonts w:eastAsia="細明體" w:hint="eastAsia"/>
          <w:kern w:val="2"/>
          <w:szCs w:val="24"/>
          <w:lang w:eastAsia="zh-TW"/>
        </w:rPr>
        <w:t xml:space="preserve"> A</w:t>
      </w:r>
    </w:p>
    <w:p w:rsidR="00895F8C" w:rsidRDefault="00895F8C" w:rsidP="000169B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INNER JOIN DTAAA001 B</w:t>
      </w:r>
    </w:p>
    <w:p w:rsidR="00895F8C" w:rsidRDefault="00895F8C" w:rsidP="000169B2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ON A.</w:t>
      </w:r>
      <w:r>
        <w:rPr>
          <w:rFonts w:eastAsia="細明體" w:hint="eastAsia"/>
          <w:kern w:val="2"/>
          <w:szCs w:val="24"/>
          <w:lang w:eastAsia="zh-TW"/>
        </w:rPr>
        <w:t>受理編號</w:t>
      </w:r>
      <w:r>
        <w:rPr>
          <w:rFonts w:eastAsia="細明體" w:hint="eastAsia"/>
          <w:kern w:val="2"/>
          <w:szCs w:val="24"/>
          <w:lang w:eastAsia="zh-TW"/>
        </w:rPr>
        <w:t>=B.</w:t>
      </w:r>
      <w:r>
        <w:rPr>
          <w:rFonts w:eastAsia="細明體" w:hint="eastAsia"/>
          <w:kern w:val="2"/>
          <w:szCs w:val="24"/>
          <w:lang w:eastAsia="zh-TW"/>
        </w:rPr>
        <w:t>受理編號</w:t>
      </w:r>
    </w:p>
    <w:p w:rsidR="001C4C36" w:rsidRDefault="001C4C36" w:rsidP="000169B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WHERE</w:t>
      </w:r>
    </w:p>
    <w:p w:rsidR="001C4C36" w:rsidRPr="004831DF" w:rsidRDefault="001C4C36" w:rsidP="000169B2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索賠類別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有值</w:t>
      </w:r>
    </w:p>
    <w:p w:rsidR="001C4C36" w:rsidRPr="004831DF" w:rsidRDefault="001C4C36" w:rsidP="000169B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索賠類別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索賠類別</w:t>
      </w:r>
    </w:p>
    <w:p w:rsidR="001C4C36" w:rsidRPr="004831DF" w:rsidRDefault="001C4C36" w:rsidP="000169B2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保險金代號</w:t>
      </w:r>
      <w:r>
        <w:rPr>
          <w:rFonts w:hint="eastAsia"/>
          <w:lang w:eastAsia="zh-TW"/>
        </w:rPr>
        <w:t xml:space="preserve">(LIST) </w:t>
      </w:r>
      <w:r>
        <w:rPr>
          <w:rFonts w:hint="eastAsia"/>
          <w:lang w:eastAsia="zh-TW"/>
        </w:rPr>
        <w:t>有值</w:t>
      </w:r>
    </w:p>
    <w:p w:rsidR="001C4C36" w:rsidRDefault="001C4C36" w:rsidP="000169B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保險金代號</w:t>
      </w:r>
      <w:r>
        <w:rPr>
          <w:rFonts w:hint="eastAsia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 xml:space="preserve">IN 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保險金代號</w:t>
      </w:r>
      <w:r>
        <w:rPr>
          <w:rFonts w:hint="eastAsia"/>
          <w:lang w:eastAsia="zh-TW"/>
        </w:rPr>
        <w:t>(LIST)</w:t>
      </w:r>
    </w:p>
    <w:p w:rsidR="001C4C36" w:rsidRPr="004831DF" w:rsidRDefault="001C4C36" w:rsidP="000169B2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起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有值</w:t>
      </w:r>
    </w:p>
    <w:p w:rsidR="001C4C36" w:rsidRDefault="001C4C36" w:rsidP="000169B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&gt;=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起</w:t>
      </w:r>
    </w:p>
    <w:p w:rsidR="001C4C36" w:rsidRPr="004831DF" w:rsidRDefault="001C4C36" w:rsidP="000169B2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</w:rPr>
        <w:t>迄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有值</w:t>
      </w:r>
    </w:p>
    <w:p w:rsidR="001C4C36" w:rsidRDefault="001C4C36" w:rsidP="000169B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&lt;=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>
        <w:rPr>
          <w:rFonts w:hint="eastAsia"/>
          <w:lang w:eastAsia="zh-TW"/>
        </w:rPr>
        <w:t>帳務日期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迄</w:t>
      </w:r>
    </w:p>
    <w:p w:rsidR="001C4C36" w:rsidRPr="004831DF" w:rsidRDefault="001C4C36" w:rsidP="000169B2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Pr="00701852">
        <w:rPr>
          <w:lang w:eastAsia="zh-TW"/>
        </w:rPr>
        <w:t>受理編號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有值</w:t>
      </w:r>
    </w:p>
    <w:p w:rsidR="001C4C36" w:rsidRPr="004831DF" w:rsidRDefault="001C4C36" w:rsidP="000169B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01852">
        <w:rPr>
          <w:lang w:eastAsia="zh-TW"/>
        </w:rPr>
        <w:t>受理編號</w:t>
      </w:r>
      <w:r>
        <w:rPr>
          <w:rFonts w:hint="eastAsia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=</w:t>
      </w:r>
      <w:r>
        <w:rPr>
          <w:rFonts w:eastAsia="細明體" w:hint="eastAsia"/>
          <w:kern w:val="2"/>
          <w:szCs w:val="24"/>
          <w:lang w:eastAsia="zh-TW"/>
        </w:rPr>
        <w:t>查詢</w:t>
      </w:r>
      <w:r>
        <w:rPr>
          <w:rFonts w:eastAsia="細明體" w:hint="eastAsia"/>
          <w:kern w:val="2"/>
          <w:szCs w:val="24"/>
          <w:lang w:eastAsia="zh-TW"/>
        </w:rPr>
        <w:t>_</w:t>
      </w:r>
      <w:r w:rsidRPr="00701852">
        <w:rPr>
          <w:lang w:eastAsia="zh-TW"/>
        </w:rPr>
        <w:t>受理編號</w:t>
      </w:r>
    </w:p>
    <w:p w:rsidR="001C4C36" w:rsidRDefault="001C4C36" w:rsidP="000169B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 NOT FND</w:t>
      </w:r>
    </w:p>
    <w:p w:rsidR="008E4336" w:rsidRPr="00701852" w:rsidRDefault="008E4336" w:rsidP="000169B2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不視為錯誤</w:t>
      </w:r>
    </w:p>
    <w:p w:rsidR="008E4336" w:rsidRDefault="008E4336" w:rsidP="000169B2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傳出錯誤訊息：</w:t>
      </w:r>
      <w:r w:rsidRPr="00701852">
        <w:rPr>
          <w:kern w:val="2"/>
          <w:szCs w:val="24"/>
          <w:lang w:eastAsia="zh-TW"/>
        </w:rPr>
        <w:t>’</w:t>
      </w:r>
      <w:r w:rsidRPr="00701852">
        <w:rPr>
          <w:kern w:val="2"/>
          <w:szCs w:val="24"/>
          <w:lang w:eastAsia="zh-TW"/>
        </w:rPr>
        <w:t>查無</w:t>
      </w:r>
      <w:r w:rsidR="00A14AE5">
        <w:rPr>
          <w:rFonts w:hint="eastAsia"/>
          <w:kern w:val="2"/>
          <w:szCs w:val="24"/>
          <w:lang w:eastAsia="zh-TW"/>
        </w:rPr>
        <w:t>須展開天數明細</w:t>
      </w:r>
      <w:r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’</w:t>
      </w:r>
    </w:p>
    <w:p w:rsidR="00FB2CB6" w:rsidRPr="00701852" w:rsidRDefault="00227D04" w:rsidP="000169B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FB2CB6" w:rsidRPr="00701852" w:rsidRDefault="00972E3A" w:rsidP="000169B2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5E44AB">
        <w:rPr>
          <w:rFonts w:hint="eastAsia"/>
          <w:kern w:val="2"/>
          <w:szCs w:val="24"/>
          <w:lang w:eastAsia="zh-TW"/>
        </w:rPr>
        <w:t>讀取理賠紀錄</w:t>
      </w:r>
      <w:r w:rsidR="005E44AB" w:rsidRPr="00701852">
        <w:rPr>
          <w:kern w:val="2"/>
          <w:szCs w:val="24"/>
          <w:lang w:eastAsia="zh-TW"/>
        </w:rPr>
        <w:t>資料</w:t>
      </w:r>
      <w:r w:rsidR="005E44AB">
        <w:rPr>
          <w:rFonts w:hint="eastAsia"/>
          <w:kern w:val="2"/>
          <w:szCs w:val="24"/>
          <w:lang w:eastAsia="zh-TW"/>
        </w:rPr>
        <w:t>(DTAAB001)</w:t>
      </w:r>
      <w:r w:rsidRPr="00701852">
        <w:rPr>
          <w:kern w:val="2"/>
          <w:szCs w:val="24"/>
          <w:lang w:eastAsia="zh-TW"/>
        </w:rPr>
        <w:t>"</w:t>
      </w:r>
    </w:p>
    <w:p w:rsidR="00611DCB" w:rsidRPr="00701852" w:rsidRDefault="00972E3A" w:rsidP="000169B2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 w:rsidR="007B6126" w:rsidRPr="00701852">
        <w:rPr>
          <w:kern w:val="2"/>
          <w:szCs w:val="24"/>
          <w:lang w:eastAsia="zh-TW"/>
        </w:rPr>
        <w:t>STEP</w:t>
      </w:r>
      <w:r w:rsidR="005E44AB">
        <w:rPr>
          <w:rFonts w:hint="eastAsia"/>
          <w:kern w:val="2"/>
          <w:szCs w:val="24"/>
          <w:lang w:eastAsia="zh-TW"/>
        </w:rPr>
        <w:t>5</w:t>
      </w:r>
      <w:r w:rsidR="009071EC" w:rsidRPr="00701852">
        <w:rPr>
          <w:kern w:val="2"/>
          <w:szCs w:val="24"/>
          <w:lang w:eastAsia="zh-TW"/>
        </w:rPr>
        <w:t>讀取</w:t>
      </w:r>
      <w:r w:rsidR="007B6126" w:rsidRPr="00701852">
        <w:rPr>
          <w:kern w:val="2"/>
          <w:szCs w:val="24"/>
          <w:lang w:eastAsia="zh-TW"/>
        </w:rPr>
        <w:t>的</w:t>
      </w:r>
      <w:r w:rsidR="009071EC" w:rsidRPr="00701852">
        <w:rPr>
          <w:kern w:val="2"/>
          <w:szCs w:val="24"/>
          <w:lang w:eastAsia="zh-TW"/>
        </w:rPr>
        <w:t>件</w:t>
      </w:r>
      <w:r w:rsidRPr="00701852">
        <w:rPr>
          <w:kern w:val="2"/>
          <w:szCs w:val="24"/>
          <w:lang w:eastAsia="zh-TW"/>
        </w:rPr>
        <w:t>數。</w:t>
      </w:r>
    </w:p>
    <w:p w:rsidR="00437EC1" w:rsidRPr="00701852" w:rsidRDefault="00B66B07" w:rsidP="000169B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shd w:val="pct15" w:color="auto" w:fill="FFFFFF"/>
          <w:lang w:eastAsia="zh-TW"/>
        </w:rPr>
        <w:t>逐筆</w:t>
      </w:r>
      <w:r w:rsidR="00775333" w:rsidRPr="00701852">
        <w:rPr>
          <w:kern w:val="2"/>
          <w:szCs w:val="24"/>
          <w:shd w:val="pct15" w:color="auto" w:fill="FFFFFF"/>
          <w:lang w:eastAsia="zh-TW"/>
        </w:rPr>
        <w:t>讀取</w:t>
      </w:r>
      <w:r w:rsidR="006B7374">
        <w:rPr>
          <w:rFonts w:hint="eastAsia"/>
          <w:kern w:val="2"/>
          <w:szCs w:val="24"/>
          <w:shd w:val="pct15" w:color="auto" w:fill="FFFFFF"/>
          <w:lang w:eastAsia="zh-TW"/>
        </w:rPr>
        <w:t>理賠紀錄</w:t>
      </w:r>
      <w:r w:rsidR="00294112" w:rsidRPr="00701852">
        <w:rPr>
          <w:rFonts w:eastAsia="細明體"/>
          <w:kern w:val="2"/>
          <w:szCs w:val="24"/>
          <w:shd w:val="pct15" w:color="auto" w:fill="FFFFFF"/>
          <w:lang w:eastAsia="zh-TW"/>
        </w:rPr>
        <w:t>：</w:t>
      </w:r>
    </w:p>
    <w:p w:rsidR="006B7374" w:rsidRDefault="006B7374" w:rsidP="006B7374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E463CA">
        <w:rPr>
          <w:rFonts w:hint="eastAsia"/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.</w:t>
      </w:r>
      <w:r w:rsidRPr="006B7374">
        <w:rPr>
          <w:rFonts w:hint="eastAsia"/>
          <w:kern w:val="2"/>
          <w:szCs w:val="24"/>
          <w:lang w:eastAsia="zh-TW"/>
        </w:rPr>
        <w:t>門診天數明細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是空值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6B7374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不需展開</w:t>
      </w:r>
    </w:p>
    <w:p w:rsidR="006B7374" w:rsidRDefault="006B7374" w:rsidP="00EE25C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 w:rsidRPr="00701852">
        <w:rPr>
          <w:kern w:val="2"/>
          <w:szCs w:val="24"/>
          <w:lang w:eastAsia="zh-TW"/>
        </w:rPr>
        <w:t>下一筆</w:t>
      </w:r>
    </w:p>
    <w:p w:rsidR="00B838BA" w:rsidRDefault="00B838BA" w:rsidP="000169B2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EE25C6" w:rsidRDefault="007A138C" w:rsidP="00EE25C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展開日期</w:t>
      </w:r>
      <w:r>
        <w:rPr>
          <w:rFonts w:hint="eastAsia"/>
          <w:kern w:val="2"/>
          <w:szCs w:val="24"/>
          <w:lang w:eastAsia="zh-TW"/>
        </w:rPr>
        <w:t>[] =</w:t>
      </w:r>
      <w:r w:rsidR="00E463CA">
        <w:rPr>
          <w:rFonts w:hint="eastAsia"/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.</w:t>
      </w:r>
      <w:r w:rsidRPr="006B7374">
        <w:rPr>
          <w:rFonts w:hint="eastAsia"/>
          <w:kern w:val="2"/>
          <w:szCs w:val="24"/>
          <w:lang w:eastAsia="zh-TW"/>
        </w:rPr>
        <w:t>門診天數明細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取出逗點</w:t>
      </w:r>
      <w:r>
        <w:rPr>
          <w:rFonts w:hint="eastAsia"/>
          <w:kern w:val="2"/>
          <w:szCs w:val="24"/>
          <w:lang w:eastAsia="zh-TW"/>
        </w:rPr>
        <w:t>(,)</w:t>
      </w:r>
      <w:r>
        <w:rPr>
          <w:rFonts w:hint="eastAsia"/>
          <w:kern w:val="2"/>
          <w:szCs w:val="24"/>
          <w:lang w:eastAsia="zh-TW"/>
        </w:rPr>
        <w:t>分隔的字串</w:t>
      </w:r>
    </w:p>
    <w:p w:rsidR="00EE25C6" w:rsidRDefault="00EE25C6" w:rsidP="00EE25C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起日</w:t>
      </w:r>
      <w:r w:rsidR="00FB77E4">
        <w:rPr>
          <w:rFonts w:hint="eastAsia"/>
          <w:kern w:val="2"/>
          <w:szCs w:val="24"/>
          <w:lang w:eastAsia="zh-TW"/>
        </w:rPr>
        <w:t xml:space="preserve"> =</w:t>
      </w:r>
      <w:r w:rsidR="00A83B9A">
        <w:rPr>
          <w:rFonts w:hint="eastAsia"/>
          <w:kern w:val="2"/>
          <w:szCs w:val="24"/>
          <w:lang w:eastAsia="zh-TW"/>
        </w:rPr>
        <w:t>展開日期</w:t>
      </w:r>
      <w:r w:rsidR="00A83B9A">
        <w:rPr>
          <w:rFonts w:hint="eastAsia"/>
          <w:kern w:val="2"/>
          <w:szCs w:val="24"/>
          <w:lang w:eastAsia="zh-TW"/>
        </w:rPr>
        <w:t>[i]</w:t>
      </w:r>
    </w:p>
    <w:p w:rsidR="00EE25C6" w:rsidRDefault="002A3CCF" w:rsidP="00A83B9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逐筆將展開的</w:t>
      </w:r>
      <w:r w:rsidR="00EE25C6">
        <w:rPr>
          <w:rFonts w:eastAsia="細明體" w:hint="eastAsia"/>
          <w:kern w:val="2"/>
          <w:szCs w:val="24"/>
          <w:lang w:eastAsia="zh-TW"/>
        </w:rPr>
        <w:t>資料寫入天數明細檔</w:t>
      </w:r>
      <w:r w:rsidR="00EE25C6">
        <w:rPr>
          <w:rFonts w:eastAsia="細明體" w:hint="eastAsia"/>
          <w:kern w:val="2"/>
          <w:szCs w:val="24"/>
          <w:lang w:eastAsia="zh-TW"/>
        </w:rPr>
        <w:t>(DTAAZ901)</w:t>
      </w:r>
      <w:r w:rsidR="00EE25C6">
        <w:rPr>
          <w:rFonts w:eastAsia="細明體" w:hint="eastAsia"/>
          <w:kern w:val="2"/>
          <w:szCs w:val="24"/>
          <w:lang w:eastAsia="zh-TW"/>
        </w:rPr>
        <w:t>：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6"/>
        <w:gridCol w:w="2373"/>
        <w:gridCol w:w="1457"/>
      </w:tblGrid>
      <w:tr w:rsidR="00EE25C6" w:rsidRPr="00701852" w:rsidTr="00B467CB">
        <w:tc>
          <w:tcPr>
            <w:tcW w:w="1796" w:type="dxa"/>
            <w:shd w:val="clear" w:color="auto" w:fill="C0C0C0"/>
          </w:tcPr>
          <w:p w:rsidR="00EE25C6" w:rsidRPr="00701852" w:rsidRDefault="00EE25C6" w:rsidP="00B467CB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373" w:type="dxa"/>
            <w:shd w:val="clear" w:color="auto" w:fill="C0C0C0"/>
          </w:tcPr>
          <w:p w:rsidR="00EE25C6" w:rsidRPr="00701852" w:rsidRDefault="00EE25C6" w:rsidP="00B467CB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57" w:type="dxa"/>
            <w:shd w:val="clear" w:color="auto" w:fill="C0C0C0"/>
          </w:tcPr>
          <w:p w:rsidR="00EE25C6" w:rsidRPr="00701852" w:rsidRDefault="00EE25C6" w:rsidP="00B467CB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EE25C6" w:rsidRPr="00701852" w:rsidTr="00B467CB">
        <w:tc>
          <w:tcPr>
            <w:tcW w:w="1796" w:type="dxa"/>
            <w:shd w:val="clear" w:color="auto" w:fill="FFFF99"/>
          </w:tcPr>
          <w:p w:rsidR="00EE25C6" w:rsidRPr="00D81C07" w:rsidRDefault="00EE25C6" w:rsidP="00B467CB">
            <w:pPr>
              <w:rPr>
                <w:rFonts w:eastAsia="細明體" w:hint="eastAsia"/>
                <w:sz w:val="20"/>
              </w:rPr>
            </w:pPr>
            <w:r w:rsidRPr="00D81C07">
              <w:rPr>
                <w:rFonts w:eastAsia="細明體" w:hint="eastAsia"/>
                <w:sz w:val="20"/>
              </w:rPr>
              <w:t>受理編號</w:t>
            </w:r>
          </w:p>
        </w:tc>
        <w:tc>
          <w:tcPr>
            <w:tcW w:w="2373" w:type="dxa"/>
          </w:tcPr>
          <w:p w:rsidR="00EE25C6" w:rsidRPr="00C65140" w:rsidRDefault="0074182D" w:rsidP="0074182D">
            <w:pPr>
              <w:pStyle w:val="af"/>
              <w:ind w:left="0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A</w:t>
            </w:r>
            <w:r w:rsidR="00EE25C6" w:rsidRPr="00C65140">
              <w:rPr>
                <w:rFonts w:eastAsia="細明體"/>
                <w:sz w:val="20"/>
              </w:rPr>
              <w:t>.</w:t>
            </w:r>
            <w:r w:rsidR="00EE25C6" w:rsidRPr="00C65140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1457" w:type="dxa"/>
          </w:tcPr>
          <w:p w:rsidR="00EE25C6" w:rsidRPr="00824F77" w:rsidRDefault="00EE25C6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E25C6" w:rsidRPr="00701852" w:rsidTr="00B467CB">
        <w:tc>
          <w:tcPr>
            <w:tcW w:w="1796" w:type="dxa"/>
            <w:shd w:val="clear" w:color="auto" w:fill="FFFF99"/>
          </w:tcPr>
          <w:p w:rsidR="00EE25C6" w:rsidRPr="00D81C07" w:rsidRDefault="00EE25C6" w:rsidP="00B467CB">
            <w:pPr>
              <w:rPr>
                <w:rFonts w:eastAsia="細明體" w:hint="eastAsia"/>
                <w:sz w:val="20"/>
              </w:rPr>
            </w:pPr>
            <w:r w:rsidRPr="00D81C07">
              <w:rPr>
                <w:rFonts w:eastAsia="細明體" w:hint="eastAsia"/>
                <w:sz w:val="20"/>
              </w:rPr>
              <w:t>序號</w:t>
            </w:r>
          </w:p>
        </w:tc>
        <w:tc>
          <w:tcPr>
            <w:tcW w:w="2373" w:type="dxa"/>
          </w:tcPr>
          <w:p w:rsidR="00EE25C6" w:rsidRPr="00C65140" w:rsidRDefault="0074182D" w:rsidP="0074182D">
            <w:pPr>
              <w:pStyle w:val="af"/>
              <w:ind w:left="0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A</w:t>
            </w:r>
            <w:r w:rsidR="00EE25C6" w:rsidRPr="00C65140">
              <w:rPr>
                <w:rFonts w:eastAsia="細明體" w:hint="eastAsia"/>
                <w:sz w:val="20"/>
              </w:rPr>
              <w:t>.</w:t>
            </w:r>
            <w:r w:rsidR="00EE25C6" w:rsidRPr="00D81C07">
              <w:rPr>
                <w:rFonts w:eastAsia="細明體" w:hint="eastAsia"/>
                <w:sz w:val="20"/>
              </w:rPr>
              <w:t>序號</w:t>
            </w:r>
          </w:p>
        </w:tc>
        <w:tc>
          <w:tcPr>
            <w:tcW w:w="1457" w:type="dxa"/>
          </w:tcPr>
          <w:p w:rsidR="00EE25C6" w:rsidRPr="00824F77" w:rsidRDefault="00EE25C6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E25C6" w:rsidRPr="00701852" w:rsidTr="00B467CB">
        <w:tc>
          <w:tcPr>
            <w:tcW w:w="1796" w:type="dxa"/>
            <w:shd w:val="clear" w:color="auto" w:fill="FFFF99"/>
          </w:tcPr>
          <w:p w:rsidR="00EE25C6" w:rsidRPr="00D81C07" w:rsidRDefault="00EE25C6" w:rsidP="00B467CB">
            <w:pPr>
              <w:rPr>
                <w:rFonts w:eastAsia="細明體" w:hint="eastAsia"/>
                <w:sz w:val="20"/>
              </w:rPr>
            </w:pPr>
            <w:r w:rsidRPr="00D81C07">
              <w:rPr>
                <w:rFonts w:eastAsia="細明體" w:hint="eastAsia"/>
                <w:sz w:val="20"/>
              </w:rPr>
              <w:t>保單號碼</w:t>
            </w:r>
          </w:p>
        </w:tc>
        <w:tc>
          <w:tcPr>
            <w:tcW w:w="2373" w:type="dxa"/>
          </w:tcPr>
          <w:p w:rsidR="00EE25C6" w:rsidRPr="00C65140" w:rsidRDefault="0074182D" w:rsidP="0074182D">
            <w:pPr>
              <w:pStyle w:val="af"/>
              <w:ind w:left="0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A</w:t>
            </w:r>
            <w:r w:rsidR="00EE25C6" w:rsidRPr="00C65140">
              <w:rPr>
                <w:rFonts w:eastAsia="細明體" w:hint="eastAsia"/>
                <w:sz w:val="20"/>
              </w:rPr>
              <w:t>.</w:t>
            </w:r>
            <w:r w:rsidR="00EE25C6" w:rsidRPr="00D81C07">
              <w:rPr>
                <w:rFonts w:eastAsia="細明體" w:hint="eastAsia"/>
                <w:sz w:val="20"/>
              </w:rPr>
              <w:t>保單號碼</w:t>
            </w:r>
          </w:p>
        </w:tc>
        <w:tc>
          <w:tcPr>
            <w:tcW w:w="1457" w:type="dxa"/>
          </w:tcPr>
          <w:p w:rsidR="00EE25C6" w:rsidRPr="00824F77" w:rsidRDefault="00EE25C6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E25C6" w:rsidRPr="00701852" w:rsidTr="00B467CB">
        <w:tc>
          <w:tcPr>
            <w:tcW w:w="1796" w:type="dxa"/>
            <w:shd w:val="clear" w:color="auto" w:fill="FFFF99"/>
          </w:tcPr>
          <w:p w:rsidR="00EE25C6" w:rsidRPr="00D81C07" w:rsidRDefault="00EE25C6" w:rsidP="00B467CB">
            <w:pPr>
              <w:rPr>
                <w:rFonts w:eastAsia="細明體" w:hint="eastAsia"/>
                <w:sz w:val="20"/>
              </w:rPr>
            </w:pPr>
            <w:r w:rsidRPr="00D81C07">
              <w:rPr>
                <w:rFonts w:eastAsia="細明體" w:hint="eastAsia"/>
                <w:sz w:val="20"/>
              </w:rPr>
              <w:t>索賠類別</w:t>
            </w:r>
          </w:p>
        </w:tc>
        <w:tc>
          <w:tcPr>
            <w:tcW w:w="2373" w:type="dxa"/>
          </w:tcPr>
          <w:p w:rsidR="00EE25C6" w:rsidRPr="00C65140" w:rsidRDefault="0074182D" w:rsidP="0074182D">
            <w:pPr>
              <w:pStyle w:val="af"/>
              <w:ind w:left="0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A</w:t>
            </w:r>
            <w:r w:rsidR="00EE25C6" w:rsidRPr="00C65140">
              <w:rPr>
                <w:rFonts w:eastAsia="細明體" w:hint="eastAsia"/>
                <w:sz w:val="20"/>
              </w:rPr>
              <w:t>.</w:t>
            </w:r>
            <w:r w:rsidR="00EE25C6" w:rsidRPr="00D81C07">
              <w:rPr>
                <w:rFonts w:eastAsia="細明體" w:hint="eastAsia"/>
                <w:sz w:val="20"/>
              </w:rPr>
              <w:t>索賠類別</w:t>
            </w:r>
          </w:p>
        </w:tc>
        <w:tc>
          <w:tcPr>
            <w:tcW w:w="1457" w:type="dxa"/>
          </w:tcPr>
          <w:p w:rsidR="00EE25C6" w:rsidRPr="00824F77" w:rsidRDefault="00EE25C6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E25C6" w:rsidRPr="00701852" w:rsidTr="00B467CB">
        <w:tc>
          <w:tcPr>
            <w:tcW w:w="1796" w:type="dxa"/>
            <w:shd w:val="clear" w:color="auto" w:fill="FFFF99"/>
          </w:tcPr>
          <w:p w:rsidR="00EE25C6" w:rsidRPr="00D81C07" w:rsidRDefault="00EE25C6" w:rsidP="00B467CB">
            <w:pPr>
              <w:rPr>
                <w:rFonts w:eastAsia="細明體" w:hint="eastAsia"/>
                <w:sz w:val="20"/>
              </w:rPr>
            </w:pPr>
            <w:r w:rsidRPr="00D81C07"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2373" w:type="dxa"/>
          </w:tcPr>
          <w:p w:rsidR="00EE25C6" w:rsidRPr="00C65140" w:rsidRDefault="0074182D" w:rsidP="0074182D">
            <w:pPr>
              <w:pStyle w:val="af"/>
              <w:ind w:left="0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A</w:t>
            </w:r>
            <w:r w:rsidR="00EE25C6" w:rsidRPr="00C65140">
              <w:rPr>
                <w:rFonts w:eastAsia="細明體" w:hint="eastAsia"/>
                <w:sz w:val="20"/>
              </w:rPr>
              <w:t>.</w:t>
            </w:r>
            <w:r w:rsidR="00EE25C6" w:rsidRPr="00D81C07"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1457" w:type="dxa"/>
          </w:tcPr>
          <w:p w:rsidR="00EE25C6" w:rsidRPr="00824F77" w:rsidRDefault="00EE25C6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E25C6" w:rsidRPr="00701852" w:rsidTr="00B467CB">
        <w:tc>
          <w:tcPr>
            <w:tcW w:w="1796" w:type="dxa"/>
            <w:shd w:val="clear" w:color="auto" w:fill="FFFF99"/>
          </w:tcPr>
          <w:p w:rsidR="00EE25C6" w:rsidRPr="00D81C07" w:rsidRDefault="00EE25C6" w:rsidP="00B467CB">
            <w:pPr>
              <w:rPr>
                <w:rFonts w:eastAsia="細明體" w:hint="eastAsia"/>
                <w:sz w:val="20"/>
              </w:rPr>
            </w:pPr>
            <w:r w:rsidRPr="00D81C07">
              <w:rPr>
                <w:rFonts w:eastAsia="細明體" w:hint="eastAsia"/>
                <w:sz w:val="20"/>
              </w:rPr>
              <w:t>理賠保險金代號</w:t>
            </w:r>
          </w:p>
        </w:tc>
        <w:tc>
          <w:tcPr>
            <w:tcW w:w="2373" w:type="dxa"/>
          </w:tcPr>
          <w:p w:rsidR="00EE25C6" w:rsidRPr="00C65140" w:rsidRDefault="0074182D" w:rsidP="0074182D">
            <w:pPr>
              <w:pStyle w:val="af"/>
              <w:ind w:left="0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A</w:t>
            </w:r>
            <w:r w:rsidR="00EE25C6" w:rsidRPr="00C65140">
              <w:rPr>
                <w:rFonts w:eastAsia="細明體"/>
                <w:sz w:val="20"/>
              </w:rPr>
              <w:t>.</w:t>
            </w:r>
            <w:r w:rsidR="00EE25C6" w:rsidRPr="00D81C07">
              <w:rPr>
                <w:rFonts w:eastAsia="細明體" w:hint="eastAsia"/>
                <w:sz w:val="20"/>
              </w:rPr>
              <w:t>理賠保險金代號</w:t>
            </w:r>
          </w:p>
        </w:tc>
        <w:tc>
          <w:tcPr>
            <w:tcW w:w="1457" w:type="dxa"/>
          </w:tcPr>
          <w:p w:rsidR="00EE25C6" w:rsidRPr="00824F77" w:rsidRDefault="00EE25C6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E25C6" w:rsidRPr="00701852" w:rsidTr="00B467CB">
        <w:tc>
          <w:tcPr>
            <w:tcW w:w="1796" w:type="dxa"/>
            <w:shd w:val="clear" w:color="auto" w:fill="FFFF99"/>
          </w:tcPr>
          <w:p w:rsidR="00EE25C6" w:rsidRPr="00D81C07" w:rsidRDefault="00EE25C6" w:rsidP="00B467CB">
            <w:pPr>
              <w:rPr>
                <w:rFonts w:eastAsia="細明體" w:hint="eastAsia"/>
                <w:sz w:val="20"/>
              </w:rPr>
            </w:pPr>
            <w:r w:rsidRPr="00D81C07">
              <w:rPr>
                <w:rFonts w:eastAsia="細明體" w:hint="eastAsia"/>
                <w:sz w:val="20"/>
              </w:rPr>
              <w:t>事故者</w:t>
            </w:r>
            <w:r w:rsidRPr="00D81C07">
              <w:rPr>
                <w:rFonts w:eastAsia="細明體" w:hint="eastAsia"/>
                <w:sz w:val="20"/>
              </w:rPr>
              <w:t>_ID</w:t>
            </w:r>
          </w:p>
        </w:tc>
        <w:tc>
          <w:tcPr>
            <w:tcW w:w="2373" w:type="dxa"/>
          </w:tcPr>
          <w:p w:rsidR="00EE25C6" w:rsidRPr="00701852" w:rsidRDefault="0074182D" w:rsidP="0074182D">
            <w:pPr>
              <w:pStyle w:val="af"/>
              <w:ind w:left="0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A</w:t>
            </w:r>
            <w:r w:rsidR="00EE25C6" w:rsidRPr="00C65140">
              <w:rPr>
                <w:rFonts w:eastAsia="細明體"/>
                <w:sz w:val="20"/>
              </w:rPr>
              <w:t>.</w:t>
            </w:r>
            <w:r w:rsidR="00EE25C6" w:rsidRPr="00701852">
              <w:rPr>
                <w:rFonts w:eastAsia="細明體"/>
                <w:sz w:val="20"/>
              </w:rPr>
              <w:t>事故者</w:t>
            </w:r>
            <w:r w:rsidR="00EE25C6"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457" w:type="dxa"/>
          </w:tcPr>
          <w:p w:rsidR="00EE25C6" w:rsidRPr="00824F77" w:rsidRDefault="00EE25C6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E25C6" w:rsidRPr="00701852" w:rsidTr="00B467CB">
        <w:tc>
          <w:tcPr>
            <w:tcW w:w="1796" w:type="dxa"/>
            <w:shd w:val="clear" w:color="auto" w:fill="FFFF99"/>
          </w:tcPr>
          <w:p w:rsidR="00EE25C6" w:rsidRPr="00D81C07" w:rsidRDefault="00EE25C6" w:rsidP="00B467CB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流水號</w:t>
            </w:r>
          </w:p>
        </w:tc>
        <w:tc>
          <w:tcPr>
            <w:tcW w:w="2373" w:type="dxa"/>
          </w:tcPr>
          <w:p w:rsidR="00EE25C6" w:rsidRPr="00C65140" w:rsidRDefault="00EE25C6" w:rsidP="00B467CB">
            <w:pPr>
              <w:pStyle w:val="af"/>
              <w:ind w:left="0"/>
              <w:rPr>
                <w:rFonts w:eastAsia="細明體"/>
                <w:sz w:val="20"/>
              </w:rPr>
            </w:pPr>
            <w:r w:rsidRPr="00C65140">
              <w:rPr>
                <w:rFonts w:eastAsia="細明體" w:hint="eastAsia"/>
                <w:sz w:val="20"/>
              </w:rPr>
              <w:t>從</w:t>
            </w:r>
            <w:r w:rsidRPr="00C65140">
              <w:rPr>
                <w:rFonts w:eastAsia="細明體" w:hint="eastAsia"/>
                <w:sz w:val="20"/>
              </w:rPr>
              <w:t>1</w:t>
            </w:r>
            <w:r w:rsidRPr="00C65140">
              <w:rPr>
                <w:rFonts w:eastAsia="細明體" w:hint="eastAsia"/>
                <w:sz w:val="20"/>
              </w:rPr>
              <w:t>開始編號</w:t>
            </w:r>
          </w:p>
        </w:tc>
        <w:tc>
          <w:tcPr>
            <w:tcW w:w="1457" w:type="dxa"/>
          </w:tcPr>
          <w:p w:rsidR="00EE25C6" w:rsidRPr="00701852" w:rsidRDefault="00EE25C6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E25C6" w:rsidRPr="00701852" w:rsidTr="00B467CB">
        <w:tc>
          <w:tcPr>
            <w:tcW w:w="1796" w:type="dxa"/>
            <w:shd w:val="clear" w:color="auto" w:fill="FFFF99"/>
          </w:tcPr>
          <w:p w:rsidR="00EE25C6" w:rsidRDefault="00EE25C6" w:rsidP="00B467CB">
            <w:pPr>
              <w:rPr>
                <w:rFonts w:eastAsia="細明體" w:hint="eastAsia"/>
                <w:sz w:val="20"/>
              </w:rPr>
            </w:pPr>
            <w:r w:rsidRPr="008844E7">
              <w:rPr>
                <w:rFonts w:eastAsia="細明體" w:hint="eastAsia"/>
                <w:sz w:val="20"/>
              </w:rPr>
              <w:t>診斷類別</w:t>
            </w:r>
          </w:p>
        </w:tc>
        <w:tc>
          <w:tcPr>
            <w:tcW w:w="2373" w:type="dxa"/>
          </w:tcPr>
          <w:p w:rsidR="00EE25C6" w:rsidRPr="00C65140" w:rsidRDefault="00EE25C6" w:rsidP="00B467CB">
            <w:pPr>
              <w:pStyle w:val="af"/>
              <w:ind w:left="0"/>
              <w:rPr>
                <w:rFonts w:eastAsia="細明體" w:hint="eastAsia"/>
                <w:sz w:val="20"/>
              </w:rPr>
            </w:pPr>
            <w:r w:rsidRPr="00C65140">
              <w:rPr>
                <w:rFonts w:eastAsia="細明體" w:hint="eastAsia"/>
                <w:sz w:val="20"/>
              </w:rPr>
              <w:t>A.</w:t>
            </w:r>
            <w:r w:rsidRPr="00C65140">
              <w:rPr>
                <w:rFonts w:eastAsia="細明體" w:hint="eastAsia"/>
                <w:sz w:val="20"/>
              </w:rPr>
              <w:t>診斷類別</w:t>
            </w:r>
          </w:p>
        </w:tc>
        <w:tc>
          <w:tcPr>
            <w:tcW w:w="1457" w:type="dxa"/>
          </w:tcPr>
          <w:p w:rsidR="00EE25C6" w:rsidRPr="00701852" w:rsidRDefault="00EE25C6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E25C6" w:rsidRPr="00701852" w:rsidTr="00B467CB">
        <w:tc>
          <w:tcPr>
            <w:tcW w:w="1796" w:type="dxa"/>
            <w:shd w:val="clear" w:color="auto" w:fill="FFFF99"/>
          </w:tcPr>
          <w:p w:rsidR="00EE25C6" w:rsidRPr="00D81C07" w:rsidRDefault="00EE25C6" w:rsidP="00B467CB">
            <w:pPr>
              <w:rPr>
                <w:rFonts w:eastAsia="細明體" w:hint="eastAsia"/>
                <w:sz w:val="20"/>
              </w:rPr>
            </w:pPr>
            <w:r w:rsidRPr="00D81C07">
              <w:rPr>
                <w:rFonts w:eastAsia="細明體" w:hint="eastAsia"/>
                <w:sz w:val="20"/>
              </w:rPr>
              <w:t>起始日期</w:t>
            </w:r>
          </w:p>
        </w:tc>
        <w:tc>
          <w:tcPr>
            <w:tcW w:w="2373" w:type="dxa"/>
          </w:tcPr>
          <w:p w:rsidR="00EE25C6" w:rsidRPr="0074182D" w:rsidRDefault="0074182D" w:rsidP="0074182D">
            <w:pPr>
              <w:pStyle w:val="af"/>
              <w:ind w:left="0"/>
              <w:rPr>
                <w:rFonts w:eastAsia="細明體"/>
                <w:sz w:val="20"/>
              </w:rPr>
            </w:pPr>
            <w:r w:rsidRPr="0074182D">
              <w:rPr>
                <w:rFonts w:eastAsia="細明體" w:hint="eastAsia"/>
                <w:sz w:val="20"/>
              </w:rPr>
              <w:t>O_</w:t>
            </w:r>
            <w:r w:rsidRPr="0074182D">
              <w:rPr>
                <w:rFonts w:eastAsia="細明體" w:hint="eastAsia"/>
                <w:sz w:val="20"/>
              </w:rPr>
              <w:t>起日</w:t>
            </w:r>
          </w:p>
        </w:tc>
        <w:tc>
          <w:tcPr>
            <w:tcW w:w="1457" w:type="dxa"/>
          </w:tcPr>
          <w:p w:rsidR="00EE25C6" w:rsidRPr="00701852" w:rsidRDefault="00EE25C6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E25C6" w:rsidRPr="00701852" w:rsidTr="00B467CB">
        <w:tc>
          <w:tcPr>
            <w:tcW w:w="1796" w:type="dxa"/>
            <w:shd w:val="clear" w:color="auto" w:fill="FFFF99"/>
          </w:tcPr>
          <w:p w:rsidR="00EE25C6" w:rsidRPr="00D81C07" w:rsidRDefault="00EE25C6" w:rsidP="00B467CB">
            <w:pPr>
              <w:rPr>
                <w:rFonts w:eastAsia="細明體"/>
                <w:sz w:val="20"/>
              </w:rPr>
            </w:pPr>
            <w:r w:rsidRPr="00D81C07">
              <w:rPr>
                <w:rFonts w:eastAsia="細明體" w:hint="eastAsia"/>
                <w:sz w:val="20"/>
              </w:rPr>
              <w:t>終止日期</w:t>
            </w:r>
          </w:p>
        </w:tc>
        <w:tc>
          <w:tcPr>
            <w:tcW w:w="2373" w:type="dxa"/>
            <w:vAlign w:val="bottom"/>
          </w:tcPr>
          <w:p w:rsidR="00EE25C6" w:rsidRPr="0074182D" w:rsidRDefault="0074182D" w:rsidP="0074182D">
            <w:pPr>
              <w:pStyle w:val="af"/>
              <w:ind w:left="0"/>
              <w:rPr>
                <w:rFonts w:eastAsia="細明體"/>
                <w:sz w:val="20"/>
              </w:rPr>
            </w:pPr>
            <w:r w:rsidRPr="0074182D">
              <w:rPr>
                <w:rFonts w:eastAsia="細明體" w:hint="eastAsia"/>
                <w:sz w:val="20"/>
              </w:rPr>
              <w:t>O_</w:t>
            </w:r>
            <w:r w:rsidRPr="0074182D">
              <w:rPr>
                <w:rFonts w:eastAsia="細明體" w:hint="eastAsia"/>
                <w:sz w:val="20"/>
              </w:rPr>
              <w:t>起日</w:t>
            </w:r>
          </w:p>
        </w:tc>
        <w:tc>
          <w:tcPr>
            <w:tcW w:w="1457" w:type="dxa"/>
          </w:tcPr>
          <w:p w:rsidR="00EE25C6" w:rsidRPr="00701852" w:rsidRDefault="00EE25C6" w:rsidP="00B467CB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EE25C6" w:rsidRPr="00701852" w:rsidRDefault="00EE25C6" w:rsidP="00EE25C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EE25C6" w:rsidRPr="00701852" w:rsidRDefault="00EE25C6" w:rsidP="00EE25C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寫入</w:t>
      </w:r>
      <w:r>
        <w:rPr>
          <w:rFonts w:eastAsia="細明體" w:hint="eastAsia"/>
          <w:kern w:val="2"/>
          <w:szCs w:val="24"/>
          <w:lang w:eastAsia="zh-TW"/>
        </w:rPr>
        <w:t>天數明細</w:t>
      </w:r>
      <w:r w:rsidRPr="00701852">
        <w:rPr>
          <w:kern w:val="2"/>
          <w:szCs w:val="24"/>
          <w:lang w:eastAsia="zh-TW"/>
        </w:rPr>
        <w:t>資料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展開</w:t>
      </w:r>
      <w:r>
        <w:rPr>
          <w:rFonts w:hint="eastAsia"/>
          <w:kern w:val="2"/>
          <w:szCs w:val="24"/>
          <w:lang w:eastAsia="zh-TW"/>
        </w:rPr>
        <w:t>)</w:t>
      </w:r>
      <w:r w:rsidRPr="00701852">
        <w:rPr>
          <w:kern w:val="2"/>
          <w:szCs w:val="24"/>
          <w:lang w:eastAsia="zh-TW"/>
        </w:rPr>
        <w:t>"</w:t>
      </w:r>
    </w:p>
    <w:p w:rsidR="005C1D3B" w:rsidRDefault="00EE25C6" w:rsidP="00086DD4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 w:rsidRPr="00701852">
        <w:rPr>
          <w:kern w:val="2"/>
          <w:szCs w:val="24"/>
          <w:lang w:eastAsia="zh-TW"/>
        </w:rPr>
        <w:t>STEP</w:t>
      </w:r>
      <w:r w:rsidR="00086DD4"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.6</w:t>
      </w:r>
      <w:r w:rsidR="00086DD4">
        <w:rPr>
          <w:rFonts w:hint="eastAsia"/>
          <w:kern w:val="2"/>
          <w:szCs w:val="24"/>
          <w:lang w:eastAsia="zh-TW"/>
        </w:rPr>
        <w:t>.2</w:t>
      </w:r>
      <w:r>
        <w:rPr>
          <w:rFonts w:hint="eastAsia"/>
          <w:kern w:val="2"/>
          <w:szCs w:val="24"/>
          <w:lang w:eastAsia="zh-TW"/>
        </w:rPr>
        <w:t>寫入</w:t>
      </w:r>
      <w:r w:rsidRPr="00701852">
        <w:rPr>
          <w:kern w:val="2"/>
          <w:szCs w:val="24"/>
          <w:lang w:eastAsia="zh-TW"/>
        </w:rPr>
        <w:t>的件數。</w:t>
      </w:r>
    </w:p>
    <w:p w:rsidR="00F97DED" w:rsidRPr="00701852" w:rsidRDefault="00F97DED" w:rsidP="000169B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若執行錯誤</w:t>
      </w:r>
    </w:p>
    <w:p w:rsidR="00F97DED" w:rsidRPr="00701852" w:rsidRDefault="00F97DED" w:rsidP="000169B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錯誤處理</w:t>
      </w:r>
      <w:r w:rsidRPr="00701852">
        <w:rPr>
          <w:rFonts w:eastAsia="細明體"/>
          <w:kern w:val="2"/>
          <w:shd w:val="pct15" w:color="auto" w:fill="FFFFFF"/>
          <w:lang w:eastAsia="zh-TW"/>
        </w:rPr>
        <w:t>(for Log)</w:t>
      </w:r>
    </w:p>
    <w:p w:rsidR="00F97DED" w:rsidRPr="00701852" w:rsidRDefault="00F97DED" w:rsidP="000169B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throw Exception</w:t>
      </w:r>
      <w:r w:rsidRPr="00701852">
        <w:rPr>
          <w:rFonts w:eastAsia="細明體"/>
          <w:kern w:val="2"/>
          <w:shd w:val="pct15" w:color="auto" w:fill="FFFFFF"/>
          <w:lang w:eastAsia="zh-TW"/>
        </w:rPr>
        <w:t>，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結束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METHOD</w:t>
      </w:r>
    </w:p>
    <w:p w:rsidR="00F97DED" w:rsidRPr="00701852" w:rsidRDefault="00F97DED" w:rsidP="000169B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回覆訊息設為</w:t>
      </w:r>
      <w:r w:rsidRPr="00701852">
        <w:rPr>
          <w:kern w:val="2"/>
          <w:szCs w:val="24"/>
          <w:lang w:eastAsia="zh-TW"/>
        </w:rPr>
        <w:t>1</w:t>
      </w:r>
      <w:r w:rsidRPr="00701852">
        <w:rPr>
          <w:kern w:val="2"/>
          <w:szCs w:val="24"/>
          <w:lang w:eastAsia="zh-TW"/>
        </w:rPr>
        <w:t>。</w:t>
      </w:r>
    </w:p>
    <w:sectPr w:rsidR="00F97DED" w:rsidRPr="00701852" w:rsidSect="00102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D6D" w:rsidRDefault="00C24D6D" w:rsidP="000C2BA8">
      <w:r>
        <w:separator/>
      </w:r>
    </w:p>
  </w:endnote>
  <w:endnote w:type="continuationSeparator" w:id="0">
    <w:p w:rsidR="00C24D6D" w:rsidRDefault="00C24D6D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D6D" w:rsidRDefault="00C24D6D" w:rsidP="000C2BA8">
      <w:r>
        <w:separator/>
      </w:r>
    </w:p>
  </w:footnote>
  <w:footnote w:type="continuationSeparator" w:id="0">
    <w:p w:rsidR="00C24D6D" w:rsidRDefault="00C24D6D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4BF44A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240935C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3D4F51F2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8" w15:restartNumberingAfterBreak="0">
    <w:nsid w:val="620C318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8"/>
  </w:num>
  <w:num w:numId="2">
    <w:abstractNumId w:val="17"/>
  </w:num>
  <w:num w:numId="3">
    <w:abstractNumId w:val="14"/>
  </w:num>
  <w:num w:numId="4">
    <w:abstractNumId w:val="19"/>
  </w:num>
  <w:num w:numId="5">
    <w:abstractNumId w:val="15"/>
  </w:num>
  <w:num w:numId="6">
    <w:abstractNumId w:val="30"/>
  </w:num>
  <w:num w:numId="7">
    <w:abstractNumId w:val="25"/>
  </w:num>
  <w:num w:numId="8">
    <w:abstractNumId w:val="27"/>
  </w:num>
  <w:num w:numId="9">
    <w:abstractNumId w:val="10"/>
  </w:num>
  <w:num w:numId="10">
    <w:abstractNumId w:val="22"/>
  </w:num>
  <w:num w:numId="11">
    <w:abstractNumId w:val="23"/>
  </w:num>
  <w:num w:numId="12">
    <w:abstractNumId w:val="24"/>
  </w:num>
  <w:num w:numId="13">
    <w:abstractNumId w:val="16"/>
  </w:num>
  <w:num w:numId="14">
    <w:abstractNumId w:val="31"/>
  </w:num>
  <w:num w:numId="15">
    <w:abstractNumId w:val="20"/>
  </w:num>
  <w:num w:numId="16">
    <w:abstractNumId w:val="1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29"/>
  </w:num>
  <w:num w:numId="28">
    <w:abstractNumId w:val="26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8"/>
  </w:num>
  <w:num w:numId="32">
    <w:abstractNumId w:val="2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4FC"/>
    <w:rsid w:val="000005CC"/>
    <w:rsid w:val="0000096F"/>
    <w:rsid w:val="000024F6"/>
    <w:rsid w:val="00002C7F"/>
    <w:rsid w:val="00002EFF"/>
    <w:rsid w:val="0000563E"/>
    <w:rsid w:val="000109AC"/>
    <w:rsid w:val="000110F3"/>
    <w:rsid w:val="00012E7C"/>
    <w:rsid w:val="000134DD"/>
    <w:rsid w:val="00014A6C"/>
    <w:rsid w:val="0001563C"/>
    <w:rsid w:val="000169B2"/>
    <w:rsid w:val="00016F11"/>
    <w:rsid w:val="00017ECA"/>
    <w:rsid w:val="00020087"/>
    <w:rsid w:val="00020BCC"/>
    <w:rsid w:val="000212D5"/>
    <w:rsid w:val="00021755"/>
    <w:rsid w:val="00023DE8"/>
    <w:rsid w:val="00024FF3"/>
    <w:rsid w:val="00026715"/>
    <w:rsid w:val="00026A58"/>
    <w:rsid w:val="00026F13"/>
    <w:rsid w:val="00027926"/>
    <w:rsid w:val="00027B35"/>
    <w:rsid w:val="00027D1B"/>
    <w:rsid w:val="00027FC5"/>
    <w:rsid w:val="00031272"/>
    <w:rsid w:val="00032656"/>
    <w:rsid w:val="00033358"/>
    <w:rsid w:val="00033535"/>
    <w:rsid w:val="00033619"/>
    <w:rsid w:val="00034AD5"/>
    <w:rsid w:val="00034DD3"/>
    <w:rsid w:val="00035854"/>
    <w:rsid w:val="000371CC"/>
    <w:rsid w:val="00037D02"/>
    <w:rsid w:val="000410D8"/>
    <w:rsid w:val="00042231"/>
    <w:rsid w:val="00042C50"/>
    <w:rsid w:val="000431E0"/>
    <w:rsid w:val="00043DA5"/>
    <w:rsid w:val="00044B33"/>
    <w:rsid w:val="00045AF8"/>
    <w:rsid w:val="00050D23"/>
    <w:rsid w:val="000519F8"/>
    <w:rsid w:val="000527F0"/>
    <w:rsid w:val="000557A8"/>
    <w:rsid w:val="000558F2"/>
    <w:rsid w:val="00056DC1"/>
    <w:rsid w:val="00060930"/>
    <w:rsid w:val="00063EA5"/>
    <w:rsid w:val="00064541"/>
    <w:rsid w:val="00064F0F"/>
    <w:rsid w:val="00065586"/>
    <w:rsid w:val="00070A6B"/>
    <w:rsid w:val="000719ED"/>
    <w:rsid w:val="000726A0"/>
    <w:rsid w:val="00073BA3"/>
    <w:rsid w:val="00074A36"/>
    <w:rsid w:val="00075C91"/>
    <w:rsid w:val="00076D11"/>
    <w:rsid w:val="00077BC3"/>
    <w:rsid w:val="00077C11"/>
    <w:rsid w:val="0008099E"/>
    <w:rsid w:val="000814EE"/>
    <w:rsid w:val="00082D62"/>
    <w:rsid w:val="0008361E"/>
    <w:rsid w:val="0008439C"/>
    <w:rsid w:val="00084E23"/>
    <w:rsid w:val="00084EAA"/>
    <w:rsid w:val="00085488"/>
    <w:rsid w:val="00086DD4"/>
    <w:rsid w:val="00090C70"/>
    <w:rsid w:val="00090CBE"/>
    <w:rsid w:val="000922A0"/>
    <w:rsid w:val="00094626"/>
    <w:rsid w:val="00096DB9"/>
    <w:rsid w:val="00097092"/>
    <w:rsid w:val="000A0C6D"/>
    <w:rsid w:val="000A1EB4"/>
    <w:rsid w:val="000A234C"/>
    <w:rsid w:val="000A27C1"/>
    <w:rsid w:val="000A3B8C"/>
    <w:rsid w:val="000A4263"/>
    <w:rsid w:val="000A5518"/>
    <w:rsid w:val="000A5DC1"/>
    <w:rsid w:val="000B05F8"/>
    <w:rsid w:val="000B06A7"/>
    <w:rsid w:val="000B105A"/>
    <w:rsid w:val="000B1567"/>
    <w:rsid w:val="000B1B22"/>
    <w:rsid w:val="000B1B3B"/>
    <w:rsid w:val="000B29D1"/>
    <w:rsid w:val="000B5824"/>
    <w:rsid w:val="000B5B46"/>
    <w:rsid w:val="000B5DF5"/>
    <w:rsid w:val="000B68C1"/>
    <w:rsid w:val="000B767C"/>
    <w:rsid w:val="000B7900"/>
    <w:rsid w:val="000C0C05"/>
    <w:rsid w:val="000C0FFF"/>
    <w:rsid w:val="000C13F3"/>
    <w:rsid w:val="000C14B1"/>
    <w:rsid w:val="000C1AF1"/>
    <w:rsid w:val="000C1F6E"/>
    <w:rsid w:val="000C2572"/>
    <w:rsid w:val="000C290F"/>
    <w:rsid w:val="000C2B47"/>
    <w:rsid w:val="000C2BA8"/>
    <w:rsid w:val="000C32F1"/>
    <w:rsid w:val="000C4195"/>
    <w:rsid w:val="000C59D8"/>
    <w:rsid w:val="000C6C3F"/>
    <w:rsid w:val="000D07A9"/>
    <w:rsid w:val="000D452C"/>
    <w:rsid w:val="000D4EE9"/>
    <w:rsid w:val="000D5EF0"/>
    <w:rsid w:val="000D6712"/>
    <w:rsid w:val="000D73D1"/>
    <w:rsid w:val="000D7FC1"/>
    <w:rsid w:val="000E05E0"/>
    <w:rsid w:val="000E2505"/>
    <w:rsid w:val="000E30C4"/>
    <w:rsid w:val="000E34B3"/>
    <w:rsid w:val="000E38A7"/>
    <w:rsid w:val="000E3A3C"/>
    <w:rsid w:val="000E3E84"/>
    <w:rsid w:val="000E46C9"/>
    <w:rsid w:val="000E4E72"/>
    <w:rsid w:val="000E5276"/>
    <w:rsid w:val="000E5486"/>
    <w:rsid w:val="000E57E8"/>
    <w:rsid w:val="000E6BD5"/>
    <w:rsid w:val="000E6EA1"/>
    <w:rsid w:val="000E7517"/>
    <w:rsid w:val="000F0395"/>
    <w:rsid w:val="000F08F7"/>
    <w:rsid w:val="000F0B5D"/>
    <w:rsid w:val="000F0EAB"/>
    <w:rsid w:val="000F10A2"/>
    <w:rsid w:val="000F1957"/>
    <w:rsid w:val="000F37F7"/>
    <w:rsid w:val="000F38AA"/>
    <w:rsid w:val="000F3CF9"/>
    <w:rsid w:val="000F4D30"/>
    <w:rsid w:val="000F4F2F"/>
    <w:rsid w:val="000F757C"/>
    <w:rsid w:val="000F76A1"/>
    <w:rsid w:val="000F7EEB"/>
    <w:rsid w:val="000F7F52"/>
    <w:rsid w:val="001029E3"/>
    <w:rsid w:val="001031E5"/>
    <w:rsid w:val="00105169"/>
    <w:rsid w:val="00105262"/>
    <w:rsid w:val="00105641"/>
    <w:rsid w:val="00110544"/>
    <w:rsid w:val="00110D8C"/>
    <w:rsid w:val="0011125A"/>
    <w:rsid w:val="001113FA"/>
    <w:rsid w:val="00112C80"/>
    <w:rsid w:val="00112CFE"/>
    <w:rsid w:val="001164FC"/>
    <w:rsid w:val="00116648"/>
    <w:rsid w:val="00116FBC"/>
    <w:rsid w:val="0011777A"/>
    <w:rsid w:val="00117D03"/>
    <w:rsid w:val="00122177"/>
    <w:rsid w:val="00122265"/>
    <w:rsid w:val="0012244B"/>
    <w:rsid w:val="00124800"/>
    <w:rsid w:val="0012512B"/>
    <w:rsid w:val="001266FD"/>
    <w:rsid w:val="00126E79"/>
    <w:rsid w:val="00127DDB"/>
    <w:rsid w:val="001314C4"/>
    <w:rsid w:val="00131868"/>
    <w:rsid w:val="00132923"/>
    <w:rsid w:val="001343D4"/>
    <w:rsid w:val="00134BB9"/>
    <w:rsid w:val="00135DFC"/>
    <w:rsid w:val="00135E9D"/>
    <w:rsid w:val="00136FFA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2110"/>
    <w:rsid w:val="00152A8A"/>
    <w:rsid w:val="00152AEF"/>
    <w:rsid w:val="001533D9"/>
    <w:rsid w:val="00153472"/>
    <w:rsid w:val="001537BC"/>
    <w:rsid w:val="00153F32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9B9"/>
    <w:rsid w:val="0016229D"/>
    <w:rsid w:val="001633BB"/>
    <w:rsid w:val="00164244"/>
    <w:rsid w:val="0016464D"/>
    <w:rsid w:val="00164942"/>
    <w:rsid w:val="001664DA"/>
    <w:rsid w:val="001677B3"/>
    <w:rsid w:val="001678C2"/>
    <w:rsid w:val="001703D4"/>
    <w:rsid w:val="00174492"/>
    <w:rsid w:val="00174F66"/>
    <w:rsid w:val="001752ED"/>
    <w:rsid w:val="0017539B"/>
    <w:rsid w:val="00176F9B"/>
    <w:rsid w:val="00180C2F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0927"/>
    <w:rsid w:val="0019228C"/>
    <w:rsid w:val="00193677"/>
    <w:rsid w:val="001937A9"/>
    <w:rsid w:val="00193929"/>
    <w:rsid w:val="001949BE"/>
    <w:rsid w:val="001959B2"/>
    <w:rsid w:val="00197669"/>
    <w:rsid w:val="001A0ADD"/>
    <w:rsid w:val="001A179D"/>
    <w:rsid w:val="001A1BF5"/>
    <w:rsid w:val="001A1E06"/>
    <w:rsid w:val="001A2402"/>
    <w:rsid w:val="001A2B06"/>
    <w:rsid w:val="001A3584"/>
    <w:rsid w:val="001A4F8E"/>
    <w:rsid w:val="001A5718"/>
    <w:rsid w:val="001A578F"/>
    <w:rsid w:val="001A756A"/>
    <w:rsid w:val="001B0F8F"/>
    <w:rsid w:val="001B33A7"/>
    <w:rsid w:val="001B4614"/>
    <w:rsid w:val="001B4EAD"/>
    <w:rsid w:val="001B6F6F"/>
    <w:rsid w:val="001B7BC4"/>
    <w:rsid w:val="001C2704"/>
    <w:rsid w:val="001C2B0F"/>
    <w:rsid w:val="001C309A"/>
    <w:rsid w:val="001C3BDE"/>
    <w:rsid w:val="001C3BE6"/>
    <w:rsid w:val="001C3FDB"/>
    <w:rsid w:val="001C41F1"/>
    <w:rsid w:val="001C4C36"/>
    <w:rsid w:val="001C4E1D"/>
    <w:rsid w:val="001C5275"/>
    <w:rsid w:val="001C5EE0"/>
    <w:rsid w:val="001C7C29"/>
    <w:rsid w:val="001D0435"/>
    <w:rsid w:val="001D2491"/>
    <w:rsid w:val="001D2E66"/>
    <w:rsid w:val="001D329C"/>
    <w:rsid w:val="001D35A6"/>
    <w:rsid w:val="001D3ADE"/>
    <w:rsid w:val="001D3C77"/>
    <w:rsid w:val="001D5630"/>
    <w:rsid w:val="001D68CB"/>
    <w:rsid w:val="001D7B0E"/>
    <w:rsid w:val="001E073C"/>
    <w:rsid w:val="001E0897"/>
    <w:rsid w:val="001E1438"/>
    <w:rsid w:val="001E2B9B"/>
    <w:rsid w:val="001E3ED1"/>
    <w:rsid w:val="001E3FED"/>
    <w:rsid w:val="001E4613"/>
    <w:rsid w:val="001E5C82"/>
    <w:rsid w:val="001E6695"/>
    <w:rsid w:val="001E7EFA"/>
    <w:rsid w:val="001F1C9F"/>
    <w:rsid w:val="001F32B1"/>
    <w:rsid w:val="001F4C49"/>
    <w:rsid w:val="001F531E"/>
    <w:rsid w:val="001F5A6E"/>
    <w:rsid w:val="001F5B3D"/>
    <w:rsid w:val="001F710C"/>
    <w:rsid w:val="002000B1"/>
    <w:rsid w:val="00200DB6"/>
    <w:rsid w:val="00201536"/>
    <w:rsid w:val="00202E94"/>
    <w:rsid w:val="002041B8"/>
    <w:rsid w:val="00207652"/>
    <w:rsid w:val="002103E0"/>
    <w:rsid w:val="002106CA"/>
    <w:rsid w:val="002108D2"/>
    <w:rsid w:val="00211705"/>
    <w:rsid w:val="00212A8A"/>
    <w:rsid w:val="002133F6"/>
    <w:rsid w:val="002134E7"/>
    <w:rsid w:val="0021514C"/>
    <w:rsid w:val="0021615B"/>
    <w:rsid w:val="002169BB"/>
    <w:rsid w:val="00216B58"/>
    <w:rsid w:val="00217394"/>
    <w:rsid w:val="002177BE"/>
    <w:rsid w:val="00220A76"/>
    <w:rsid w:val="00221E19"/>
    <w:rsid w:val="00222185"/>
    <w:rsid w:val="0022325E"/>
    <w:rsid w:val="00223EFF"/>
    <w:rsid w:val="00223FE2"/>
    <w:rsid w:val="00224B9E"/>
    <w:rsid w:val="00225A49"/>
    <w:rsid w:val="00225BEE"/>
    <w:rsid w:val="00226D55"/>
    <w:rsid w:val="00227043"/>
    <w:rsid w:val="002272E6"/>
    <w:rsid w:val="00227D04"/>
    <w:rsid w:val="00227E7F"/>
    <w:rsid w:val="00230F66"/>
    <w:rsid w:val="002329F9"/>
    <w:rsid w:val="00233210"/>
    <w:rsid w:val="002374DC"/>
    <w:rsid w:val="002407D4"/>
    <w:rsid w:val="00241368"/>
    <w:rsid w:val="002421EF"/>
    <w:rsid w:val="00242DF0"/>
    <w:rsid w:val="00242F37"/>
    <w:rsid w:val="00243D96"/>
    <w:rsid w:val="00243E91"/>
    <w:rsid w:val="00246260"/>
    <w:rsid w:val="00246D4B"/>
    <w:rsid w:val="00247281"/>
    <w:rsid w:val="0024762B"/>
    <w:rsid w:val="00250D2D"/>
    <w:rsid w:val="00250F79"/>
    <w:rsid w:val="0025196E"/>
    <w:rsid w:val="00253121"/>
    <w:rsid w:val="002543A5"/>
    <w:rsid w:val="002558BB"/>
    <w:rsid w:val="00256B93"/>
    <w:rsid w:val="002602E5"/>
    <w:rsid w:val="00262779"/>
    <w:rsid w:val="00262788"/>
    <w:rsid w:val="00263919"/>
    <w:rsid w:val="00263DFE"/>
    <w:rsid w:val="002651FE"/>
    <w:rsid w:val="00266117"/>
    <w:rsid w:val="00272048"/>
    <w:rsid w:val="002726F5"/>
    <w:rsid w:val="0027311F"/>
    <w:rsid w:val="002735BA"/>
    <w:rsid w:val="002737A7"/>
    <w:rsid w:val="00273C1F"/>
    <w:rsid w:val="00274796"/>
    <w:rsid w:val="00275259"/>
    <w:rsid w:val="00277D86"/>
    <w:rsid w:val="00280672"/>
    <w:rsid w:val="002817FF"/>
    <w:rsid w:val="00281B3D"/>
    <w:rsid w:val="00281D7D"/>
    <w:rsid w:val="002831BB"/>
    <w:rsid w:val="00283478"/>
    <w:rsid w:val="00284D22"/>
    <w:rsid w:val="00286594"/>
    <w:rsid w:val="00290834"/>
    <w:rsid w:val="00290D9F"/>
    <w:rsid w:val="00291FF9"/>
    <w:rsid w:val="00292BE9"/>
    <w:rsid w:val="00293C61"/>
    <w:rsid w:val="00294112"/>
    <w:rsid w:val="002943DA"/>
    <w:rsid w:val="00295163"/>
    <w:rsid w:val="00296529"/>
    <w:rsid w:val="002A0378"/>
    <w:rsid w:val="002A0811"/>
    <w:rsid w:val="002A1692"/>
    <w:rsid w:val="002A3335"/>
    <w:rsid w:val="002A3AE7"/>
    <w:rsid w:val="002A3CCF"/>
    <w:rsid w:val="002A54D6"/>
    <w:rsid w:val="002A6B21"/>
    <w:rsid w:val="002A6FA5"/>
    <w:rsid w:val="002B1F02"/>
    <w:rsid w:val="002B3026"/>
    <w:rsid w:val="002B36A2"/>
    <w:rsid w:val="002B395E"/>
    <w:rsid w:val="002B465A"/>
    <w:rsid w:val="002B55E2"/>
    <w:rsid w:val="002B58D6"/>
    <w:rsid w:val="002B5B93"/>
    <w:rsid w:val="002B5CB0"/>
    <w:rsid w:val="002B63DE"/>
    <w:rsid w:val="002B7029"/>
    <w:rsid w:val="002B784E"/>
    <w:rsid w:val="002C29D1"/>
    <w:rsid w:val="002C2E69"/>
    <w:rsid w:val="002C3386"/>
    <w:rsid w:val="002C475F"/>
    <w:rsid w:val="002C57C6"/>
    <w:rsid w:val="002C6375"/>
    <w:rsid w:val="002D0601"/>
    <w:rsid w:val="002D2D32"/>
    <w:rsid w:val="002D3629"/>
    <w:rsid w:val="002D4DCE"/>
    <w:rsid w:val="002D55EB"/>
    <w:rsid w:val="002D7662"/>
    <w:rsid w:val="002D7D92"/>
    <w:rsid w:val="002E1E63"/>
    <w:rsid w:val="002E287D"/>
    <w:rsid w:val="002E4D7F"/>
    <w:rsid w:val="002F09EC"/>
    <w:rsid w:val="002F0E41"/>
    <w:rsid w:val="002F136E"/>
    <w:rsid w:val="002F1777"/>
    <w:rsid w:val="002F1DBA"/>
    <w:rsid w:val="002F23A2"/>
    <w:rsid w:val="002F5626"/>
    <w:rsid w:val="002F5C6D"/>
    <w:rsid w:val="002F62AF"/>
    <w:rsid w:val="002F6AE1"/>
    <w:rsid w:val="002F6EA2"/>
    <w:rsid w:val="00302FAE"/>
    <w:rsid w:val="00305137"/>
    <w:rsid w:val="00305C2A"/>
    <w:rsid w:val="00306FC7"/>
    <w:rsid w:val="00307017"/>
    <w:rsid w:val="003074B9"/>
    <w:rsid w:val="003076ED"/>
    <w:rsid w:val="00307C34"/>
    <w:rsid w:val="0031013D"/>
    <w:rsid w:val="00311F84"/>
    <w:rsid w:val="0031349D"/>
    <w:rsid w:val="00314C1A"/>
    <w:rsid w:val="003151EC"/>
    <w:rsid w:val="00315706"/>
    <w:rsid w:val="00316261"/>
    <w:rsid w:val="00316B13"/>
    <w:rsid w:val="0031744A"/>
    <w:rsid w:val="00320FDD"/>
    <w:rsid w:val="00321C07"/>
    <w:rsid w:val="00321F42"/>
    <w:rsid w:val="00322D04"/>
    <w:rsid w:val="00323631"/>
    <w:rsid w:val="003239B6"/>
    <w:rsid w:val="00325AAD"/>
    <w:rsid w:val="00326BA6"/>
    <w:rsid w:val="0033015A"/>
    <w:rsid w:val="003305F4"/>
    <w:rsid w:val="003329AD"/>
    <w:rsid w:val="00334274"/>
    <w:rsid w:val="003379E7"/>
    <w:rsid w:val="00342687"/>
    <w:rsid w:val="0034296F"/>
    <w:rsid w:val="00343E53"/>
    <w:rsid w:val="00344325"/>
    <w:rsid w:val="003448C8"/>
    <w:rsid w:val="0034501B"/>
    <w:rsid w:val="00347264"/>
    <w:rsid w:val="00347363"/>
    <w:rsid w:val="00347727"/>
    <w:rsid w:val="003500EA"/>
    <w:rsid w:val="00350114"/>
    <w:rsid w:val="00350DA8"/>
    <w:rsid w:val="003514CC"/>
    <w:rsid w:val="0035326C"/>
    <w:rsid w:val="003534AA"/>
    <w:rsid w:val="00354547"/>
    <w:rsid w:val="0035467B"/>
    <w:rsid w:val="003558B4"/>
    <w:rsid w:val="00355B08"/>
    <w:rsid w:val="00355D14"/>
    <w:rsid w:val="00356383"/>
    <w:rsid w:val="00356D5A"/>
    <w:rsid w:val="00361C81"/>
    <w:rsid w:val="0036249A"/>
    <w:rsid w:val="003640C4"/>
    <w:rsid w:val="0036470B"/>
    <w:rsid w:val="00364B5E"/>
    <w:rsid w:val="0036513E"/>
    <w:rsid w:val="0036621D"/>
    <w:rsid w:val="00371287"/>
    <w:rsid w:val="003720BA"/>
    <w:rsid w:val="003722A9"/>
    <w:rsid w:val="00373701"/>
    <w:rsid w:val="0037557B"/>
    <w:rsid w:val="00375F9C"/>
    <w:rsid w:val="0037656B"/>
    <w:rsid w:val="00376C02"/>
    <w:rsid w:val="00381D59"/>
    <w:rsid w:val="003823C8"/>
    <w:rsid w:val="0038341A"/>
    <w:rsid w:val="00383AF7"/>
    <w:rsid w:val="003843FA"/>
    <w:rsid w:val="003846FB"/>
    <w:rsid w:val="003874FA"/>
    <w:rsid w:val="00387D9C"/>
    <w:rsid w:val="00392AB8"/>
    <w:rsid w:val="00392FED"/>
    <w:rsid w:val="0039450E"/>
    <w:rsid w:val="00394950"/>
    <w:rsid w:val="00395606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39C"/>
    <w:rsid w:val="003A43C8"/>
    <w:rsid w:val="003A6620"/>
    <w:rsid w:val="003A6C70"/>
    <w:rsid w:val="003B0322"/>
    <w:rsid w:val="003B0AF6"/>
    <w:rsid w:val="003B233B"/>
    <w:rsid w:val="003B34A7"/>
    <w:rsid w:val="003B37D3"/>
    <w:rsid w:val="003B3AFF"/>
    <w:rsid w:val="003B460E"/>
    <w:rsid w:val="003C1675"/>
    <w:rsid w:val="003C19EC"/>
    <w:rsid w:val="003C2A94"/>
    <w:rsid w:val="003C332F"/>
    <w:rsid w:val="003C34D1"/>
    <w:rsid w:val="003C419C"/>
    <w:rsid w:val="003C6823"/>
    <w:rsid w:val="003C6FD0"/>
    <w:rsid w:val="003D02D0"/>
    <w:rsid w:val="003D0A4B"/>
    <w:rsid w:val="003D0EE8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2EE7"/>
    <w:rsid w:val="003E30CF"/>
    <w:rsid w:val="003E3957"/>
    <w:rsid w:val="003E40B6"/>
    <w:rsid w:val="003E5D81"/>
    <w:rsid w:val="003E7021"/>
    <w:rsid w:val="003F0E2F"/>
    <w:rsid w:val="003F10FD"/>
    <w:rsid w:val="003F1740"/>
    <w:rsid w:val="003F1862"/>
    <w:rsid w:val="003F1F68"/>
    <w:rsid w:val="003F47D5"/>
    <w:rsid w:val="003F4F5B"/>
    <w:rsid w:val="003F65FD"/>
    <w:rsid w:val="00403625"/>
    <w:rsid w:val="00403ACB"/>
    <w:rsid w:val="0040455F"/>
    <w:rsid w:val="00404C69"/>
    <w:rsid w:val="004052B9"/>
    <w:rsid w:val="00405370"/>
    <w:rsid w:val="00405464"/>
    <w:rsid w:val="004055E4"/>
    <w:rsid w:val="00405709"/>
    <w:rsid w:val="00410ECE"/>
    <w:rsid w:val="00411851"/>
    <w:rsid w:val="0041190F"/>
    <w:rsid w:val="00411A07"/>
    <w:rsid w:val="00415E58"/>
    <w:rsid w:val="00416B42"/>
    <w:rsid w:val="004209C4"/>
    <w:rsid w:val="0042131F"/>
    <w:rsid w:val="00421720"/>
    <w:rsid w:val="00421CDC"/>
    <w:rsid w:val="004224DA"/>
    <w:rsid w:val="004232AB"/>
    <w:rsid w:val="00425798"/>
    <w:rsid w:val="0042593D"/>
    <w:rsid w:val="00425E5D"/>
    <w:rsid w:val="00425EE0"/>
    <w:rsid w:val="004264F9"/>
    <w:rsid w:val="0042745B"/>
    <w:rsid w:val="00430275"/>
    <w:rsid w:val="00432713"/>
    <w:rsid w:val="00434585"/>
    <w:rsid w:val="00435763"/>
    <w:rsid w:val="00437AC8"/>
    <w:rsid w:val="00437EC1"/>
    <w:rsid w:val="00440BA5"/>
    <w:rsid w:val="00440C53"/>
    <w:rsid w:val="00440D8C"/>
    <w:rsid w:val="004410E9"/>
    <w:rsid w:val="004415F2"/>
    <w:rsid w:val="00441C65"/>
    <w:rsid w:val="00441D0C"/>
    <w:rsid w:val="00441D8E"/>
    <w:rsid w:val="00442005"/>
    <w:rsid w:val="004420D4"/>
    <w:rsid w:val="004427EC"/>
    <w:rsid w:val="004462E8"/>
    <w:rsid w:val="00447756"/>
    <w:rsid w:val="00447AF7"/>
    <w:rsid w:val="00452014"/>
    <w:rsid w:val="00452313"/>
    <w:rsid w:val="00454F89"/>
    <w:rsid w:val="00456955"/>
    <w:rsid w:val="00456A0E"/>
    <w:rsid w:val="00462CB7"/>
    <w:rsid w:val="00463762"/>
    <w:rsid w:val="00463CC2"/>
    <w:rsid w:val="00464A05"/>
    <w:rsid w:val="004650B8"/>
    <w:rsid w:val="00465F98"/>
    <w:rsid w:val="0046634B"/>
    <w:rsid w:val="00466AFC"/>
    <w:rsid w:val="00467559"/>
    <w:rsid w:val="00467E07"/>
    <w:rsid w:val="004714FF"/>
    <w:rsid w:val="004717A8"/>
    <w:rsid w:val="00471DCF"/>
    <w:rsid w:val="00472FCE"/>
    <w:rsid w:val="0047387D"/>
    <w:rsid w:val="00476A49"/>
    <w:rsid w:val="00476DF5"/>
    <w:rsid w:val="004777B3"/>
    <w:rsid w:val="00480ADE"/>
    <w:rsid w:val="004812E1"/>
    <w:rsid w:val="004831DF"/>
    <w:rsid w:val="00484E72"/>
    <w:rsid w:val="00486ADE"/>
    <w:rsid w:val="00486F35"/>
    <w:rsid w:val="004874F5"/>
    <w:rsid w:val="00490342"/>
    <w:rsid w:val="0049084B"/>
    <w:rsid w:val="00490A61"/>
    <w:rsid w:val="00492831"/>
    <w:rsid w:val="00494F00"/>
    <w:rsid w:val="0049553E"/>
    <w:rsid w:val="00495606"/>
    <w:rsid w:val="00496250"/>
    <w:rsid w:val="00496772"/>
    <w:rsid w:val="004979E3"/>
    <w:rsid w:val="004A0DFD"/>
    <w:rsid w:val="004A0E7C"/>
    <w:rsid w:val="004A1250"/>
    <w:rsid w:val="004A134E"/>
    <w:rsid w:val="004A2396"/>
    <w:rsid w:val="004A30B4"/>
    <w:rsid w:val="004A33E6"/>
    <w:rsid w:val="004A40E8"/>
    <w:rsid w:val="004B138B"/>
    <w:rsid w:val="004B1727"/>
    <w:rsid w:val="004B18E8"/>
    <w:rsid w:val="004B1B07"/>
    <w:rsid w:val="004B2114"/>
    <w:rsid w:val="004B3270"/>
    <w:rsid w:val="004B3D1D"/>
    <w:rsid w:val="004B4BB5"/>
    <w:rsid w:val="004B53A6"/>
    <w:rsid w:val="004B6651"/>
    <w:rsid w:val="004B76AD"/>
    <w:rsid w:val="004C055F"/>
    <w:rsid w:val="004C2F3E"/>
    <w:rsid w:val="004C3585"/>
    <w:rsid w:val="004C3656"/>
    <w:rsid w:val="004C3DB2"/>
    <w:rsid w:val="004C54AC"/>
    <w:rsid w:val="004C67E8"/>
    <w:rsid w:val="004D018F"/>
    <w:rsid w:val="004D0F9E"/>
    <w:rsid w:val="004D152D"/>
    <w:rsid w:val="004D17D5"/>
    <w:rsid w:val="004D22A6"/>
    <w:rsid w:val="004D2F18"/>
    <w:rsid w:val="004D382E"/>
    <w:rsid w:val="004D424C"/>
    <w:rsid w:val="004D49A7"/>
    <w:rsid w:val="004D57E5"/>
    <w:rsid w:val="004D6423"/>
    <w:rsid w:val="004E0165"/>
    <w:rsid w:val="004E0428"/>
    <w:rsid w:val="004E0966"/>
    <w:rsid w:val="004E12DA"/>
    <w:rsid w:val="004E152D"/>
    <w:rsid w:val="004E1DD6"/>
    <w:rsid w:val="004E28AF"/>
    <w:rsid w:val="004E314B"/>
    <w:rsid w:val="004E49D7"/>
    <w:rsid w:val="004E5AD3"/>
    <w:rsid w:val="004E65BF"/>
    <w:rsid w:val="004E73AD"/>
    <w:rsid w:val="004E75FC"/>
    <w:rsid w:val="004E7B53"/>
    <w:rsid w:val="004E7E58"/>
    <w:rsid w:val="004F004F"/>
    <w:rsid w:val="004F0B4D"/>
    <w:rsid w:val="004F0C72"/>
    <w:rsid w:val="004F213B"/>
    <w:rsid w:val="004F2ABA"/>
    <w:rsid w:val="004F42E7"/>
    <w:rsid w:val="004F4848"/>
    <w:rsid w:val="004F588B"/>
    <w:rsid w:val="004F5E01"/>
    <w:rsid w:val="004F5E82"/>
    <w:rsid w:val="004F7556"/>
    <w:rsid w:val="005000C4"/>
    <w:rsid w:val="005006CC"/>
    <w:rsid w:val="005027D9"/>
    <w:rsid w:val="0050331E"/>
    <w:rsid w:val="005038FD"/>
    <w:rsid w:val="00505DF5"/>
    <w:rsid w:val="00506B73"/>
    <w:rsid w:val="00507233"/>
    <w:rsid w:val="00507A9C"/>
    <w:rsid w:val="0051370E"/>
    <w:rsid w:val="00513813"/>
    <w:rsid w:val="00514DD8"/>
    <w:rsid w:val="00515D2A"/>
    <w:rsid w:val="00516B41"/>
    <w:rsid w:val="00517058"/>
    <w:rsid w:val="00520588"/>
    <w:rsid w:val="005223E9"/>
    <w:rsid w:val="005231B4"/>
    <w:rsid w:val="00524BF8"/>
    <w:rsid w:val="005267EC"/>
    <w:rsid w:val="0052703E"/>
    <w:rsid w:val="0053050D"/>
    <w:rsid w:val="00530F18"/>
    <w:rsid w:val="00531504"/>
    <w:rsid w:val="005338BB"/>
    <w:rsid w:val="00534A5D"/>
    <w:rsid w:val="00534A88"/>
    <w:rsid w:val="005359C7"/>
    <w:rsid w:val="00535AB3"/>
    <w:rsid w:val="00536EB7"/>
    <w:rsid w:val="00541039"/>
    <w:rsid w:val="0054239E"/>
    <w:rsid w:val="005429EE"/>
    <w:rsid w:val="005445E2"/>
    <w:rsid w:val="00544AD3"/>
    <w:rsid w:val="005458B0"/>
    <w:rsid w:val="00550311"/>
    <w:rsid w:val="00550CA0"/>
    <w:rsid w:val="00551188"/>
    <w:rsid w:val="0055124B"/>
    <w:rsid w:val="00551DB9"/>
    <w:rsid w:val="00552804"/>
    <w:rsid w:val="00554F57"/>
    <w:rsid w:val="00555286"/>
    <w:rsid w:val="0055568F"/>
    <w:rsid w:val="00556FBB"/>
    <w:rsid w:val="00557AA2"/>
    <w:rsid w:val="00557B70"/>
    <w:rsid w:val="005603AB"/>
    <w:rsid w:val="005605A6"/>
    <w:rsid w:val="0056092F"/>
    <w:rsid w:val="00561192"/>
    <w:rsid w:val="005620C1"/>
    <w:rsid w:val="00562666"/>
    <w:rsid w:val="00562832"/>
    <w:rsid w:val="00563E15"/>
    <w:rsid w:val="00564441"/>
    <w:rsid w:val="00565FBA"/>
    <w:rsid w:val="005661C6"/>
    <w:rsid w:val="005664FB"/>
    <w:rsid w:val="00566B02"/>
    <w:rsid w:val="00567A38"/>
    <w:rsid w:val="00570E68"/>
    <w:rsid w:val="0057345B"/>
    <w:rsid w:val="00573726"/>
    <w:rsid w:val="0057380A"/>
    <w:rsid w:val="00573F8E"/>
    <w:rsid w:val="00574CF2"/>
    <w:rsid w:val="00575386"/>
    <w:rsid w:val="0057549F"/>
    <w:rsid w:val="00575A9A"/>
    <w:rsid w:val="00575F14"/>
    <w:rsid w:val="005768D6"/>
    <w:rsid w:val="00577ADF"/>
    <w:rsid w:val="00580DCB"/>
    <w:rsid w:val="0058328C"/>
    <w:rsid w:val="00584A40"/>
    <w:rsid w:val="00584E6E"/>
    <w:rsid w:val="00584E96"/>
    <w:rsid w:val="00585C82"/>
    <w:rsid w:val="0058606F"/>
    <w:rsid w:val="00587322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240F"/>
    <w:rsid w:val="005A3015"/>
    <w:rsid w:val="005A40BA"/>
    <w:rsid w:val="005A45FB"/>
    <w:rsid w:val="005A5D0F"/>
    <w:rsid w:val="005A76AF"/>
    <w:rsid w:val="005A7973"/>
    <w:rsid w:val="005B0159"/>
    <w:rsid w:val="005B0192"/>
    <w:rsid w:val="005B022C"/>
    <w:rsid w:val="005B337A"/>
    <w:rsid w:val="005B3464"/>
    <w:rsid w:val="005B3496"/>
    <w:rsid w:val="005B350F"/>
    <w:rsid w:val="005B35F9"/>
    <w:rsid w:val="005B4A45"/>
    <w:rsid w:val="005B4DE5"/>
    <w:rsid w:val="005B53C3"/>
    <w:rsid w:val="005B6A5A"/>
    <w:rsid w:val="005B6AF5"/>
    <w:rsid w:val="005B6B40"/>
    <w:rsid w:val="005B72C7"/>
    <w:rsid w:val="005C00A1"/>
    <w:rsid w:val="005C02B9"/>
    <w:rsid w:val="005C1D3B"/>
    <w:rsid w:val="005C37AE"/>
    <w:rsid w:val="005C3CBE"/>
    <w:rsid w:val="005C46EE"/>
    <w:rsid w:val="005C6A2D"/>
    <w:rsid w:val="005C7DDD"/>
    <w:rsid w:val="005D0385"/>
    <w:rsid w:val="005D1DFA"/>
    <w:rsid w:val="005D1FAF"/>
    <w:rsid w:val="005D263D"/>
    <w:rsid w:val="005D3B62"/>
    <w:rsid w:val="005D3CB7"/>
    <w:rsid w:val="005D48D0"/>
    <w:rsid w:val="005D7EE5"/>
    <w:rsid w:val="005E1BFE"/>
    <w:rsid w:val="005E214A"/>
    <w:rsid w:val="005E2C8D"/>
    <w:rsid w:val="005E4032"/>
    <w:rsid w:val="005E4327"/>
    <w:rsid w:val="005E44AB"/>
    <w:rsid w:val="005E472A"/>
    <w:rsid w:val="005E6DB1"/>
    <w:rsid w:val="005E7698"/>
    <w:rsid w:val="005E7D37"/>
    <w:rsid w:val="005F02F6"/>
    <w:rsid w:val="005F154F"/>
    <w:rsid w:val="005F19FD"/>
    <w:rsid w:val="005F2A42"/>
    <w:rsid w:val="005F2E41"/>
    <w:rsid w:val="005F4A91"/>
    <w:rsid w:val="005F4C8F"/>
    <w:rsid w:val="005F5AF0"/>
    <w:rsid w:val="0060019D"/>
    <w:rsid w:val="006002AF"/>
    <w:rsid w:val="00600B8A"/>
    <w:rsid w:val="0060147C"/>
    <w:rsid w:val="00603A53"/>
    <w:rsid w:val="0060454B"/>
    <w:rsid w:val="006076B7"/>
    <w:rsid w:val="006101F6"/>
    <w:rsid w:val="00610FD2"/>
    <w:rsid w:val="00611506"/>
    <w:rsid w:val="00611DCB"/>
    <w:rsid w:val="0061215E"/>
    <w:rsid w:val="00613510"/>
    <w:rsid w:val="00613AEE"/>
    <w:rsid w:val="00614237"/>
    <w:rsid w:val="00614439"/>
    <w:rsid w:val="006161CD"/>
    <w:rsid w:val="0061711E"/>
    <w:rsid w:val="00620515"/>
    <w:rsid w:val="00623029"/>
    <w:rsid w:val="00624263"/>
    <w:rsid w:val="006242E0"/>
    <w:rsid w:val="00624343"/>
    <w:rsid w:val="006246F6"/>
    <w:rsid w:val="00625C30"/>
    <w:rsid w:val="0062702C"/>
    <w:rsid w:val="00627077"/>
    <w:rsid w:val="00627286"/>
    <w:rsid w:val="00631C26"/>
    <w:rsid w:val="0063237D"/>
    <w:rsid w:val="00632DA0"/>
    <w:rsid w:val="00632E50"/>
    <w:rsid w:val="006333E6"/>
    <w:rsid w:val="00634CBF"/>
    <w:rsid w:val="00634F17"/>
    <w:rsid w:val="00635CBA"/>
    <w:rsid w:val="00635D40"/>
    <w:rsid w:val="006370FB"/>
    <w:rsid w:val="00637315"/>
    <w:rsid w:val="00641C7D"/>
    <w:rsid w:val="006438DC"/>
    <w:rsid w:val="00646673"/>
    <w:rsid w:val="00647209"/>
    <w:rsid w:val="006511F5"/>
    <w:rsid w:val="00651AE9"/>
    <w:rsid w:val="00651C97"/>
    <w:rsid w:val="00652965"/>
    <w:rsid w:val="00654AE8"/>
    <w:rsid w:val="00654D20"/>
    <w:rsid w:val="00655810"/>
    <w:rsid w:val="00656383"/>
    <w:rsid w:val="006567EB"/>
    <w:rsid w:val="00657560"/>
    <w:rsid w:val="00657B00"/>
    <w:rsid w:val="0066060D"/>
    <w:rsid w:val="0066145E"/>
    <w:rsid w:val="006627C3"/>
    <w:rsid w:val="00663BB8"/>
    <w:rsid w:val="00665428"/>
    <w:rsid w:val="00665C9C"/>
    <w:rsid w:val="0066785C"/>
    <w:rsid w:val="00667A0E"/>
    <w:rsid w:val="00672825"/>
    <w:rsid w:val="006741AF"/>
    <w:rsid w:val="0067435B"/>
    <w:rsid w:val="0067507A"/>
    <w:rsid w:val="00677086"/>
    <w:rsid w:val="006779E8"/>
    <w:rsid w:val="006807F7"/>
    <w:rsid w:val="006814DD"/>
    <w:rsid w:val="00682647"/>
    <w:rsid w:val="00682FE7"/>
    <w:rsid w:val="00683C4A"/>
    <w:rsid w:val="00684203"/>
    <w:rsid w:val="006854C5"/>
    <w:rsid w:val="00685DD6"/>
    <w:rsid w:val="00686717"/>
    <w:rsid w:val="00686A9A"/>
    <w:rsid w:val="00686DB7"/>
    <w:rsid w:val="00690433"/>
    <w:rsid w:val="006916AD"/>
    <w:rsid w:val="0069343E"/>
    <w:rsid w:val="006938CE"/>
    <w:rsid w:val="006943CA"/>
    <w:rsid w:val="00696B2E"/>
    <w:rsid w:val="0069742F"/>
    <w:rsid w:val="00697BC7"/>
    <w:rsid w:val="006A0A33"/>
    <w:rsid w:val="006A0D7D"/>
    <w:rsid w:val="006A1EB5"/>
    <w:rsid w:val="006A34AA"/>
    <w:rsid w:val="006A449A"/>
    <w:rsid w:val="006A485D"/>
    <w:rsid w:val="006A4BF1"/>
    <w:rsid w:val="006A5222"/>
    <w:rsid w:val="006A5FA2"/>
    <w:rsid w:val="006B112E"/>
    <w:rsid w:val="006B2128"/>
    <w:rsid w:val="006B5243"/>
    <w:rsid w:val="006B62A5"/>
    <w:rsid w:val="006B7374"/>
    <w:rsid w:val="006C01E4"/>
    <w:rsid w:val="006C0633"/>
    <w:rsid w:val="006C0776"/>
    <w:rsid w:val="006C19E5"/>
    <w:rsid w:val="006C2D05"/>
    <w:rsid w:val="006C3202"/>
    <w:rsid w:val="006C3212"/>
    <w:rsid w:val="006C32A1"/>
    <w:rsid w:val="006C34D3"/>
    <w:rsid w:val="006C499A"/>
    <w:rsid w:val="006C6664"/>
    <w:rsid w:val="006D0714"/>
    <w:rsid w:val="006D12F9"/>
    <w:rsid w:val="006D20AD"/>
    <w:rsid w:val="006D2181"/>
    <w:rsid w:val="006D21D6"/>
    <w:rsid w:val="006D3210"/>
    <w:rsid w:val="006D3C6C"/>
    <w:rsid w:val="006D4788"/>
    <w:rsid w:val="006D587C"/>
    <w:rsid w:val="006D5984"/>
    <w:rsid w:val="006D5BDD"/>
    <w:rsid w:val="006D641B"/>
    <w:rsid w:val="006D6A4D"/>
    <w:rsid w:val="006E2200"/>
    <w:rsid w:val="006E2614"/>
    <w:rsid w:val="006E28E1"/>
    <w:rsid w:val="006E4263"/>
    <w:rsid w:val="006E4750"/>
    <w:rsid w:val="006E4E52"/>
    <w:rsid w:val="006E57A2"/>
    <w:rsid w:val="006F2337"/>
    <w:rsid w:val="006F36BF"/>
    <w:rsid w:val="006F4442"/>
    <w:rsid w:val="006F5143"/>
    <w:rsid w:val="006F521E"/>
    <w:rsid w:val="006F5841"/>
    <w:rsid w:val="006F6F5E"/>
    <w:rsid w:val="00700916"/>
    <w:rsid w:val="00701852"/>
    <w:rsid w:val="00701CEE"/>
    <w:rsid w:val="00702567"/>
    <w:rsid w:val="00702B40"/>
    <w:rsid w:val="00703725"/>
    <w:rsid w:val="00703BCB"/>
    <w:rsid w:val="0070429B"/>
    <w:rsid w:val="00704D56"/>
    <w:rsid w:val="00705677"/>
    <w:rsid w:val="007057E5"/>
    <w:rsid w:val="00705D80"/>
    <w:rsid w:val="00710121"/>
    <w:rsid w:val="00710A51"/>
    <w:rsid w:val="00710E03"/>
    <w:rsid w:val="0071141D"/>
    <w:rsid w:val="00711487"/>
    <w:rsid w:val="00711DDE"/>
    <w:rsid w:val="0071465C"/>
    <w:rsid w:val="00714894"/>
    <w:rsid w:val="00715679"/>
    <w:rsid w:val="00715B75"/>
    <w:rsid w:val="00716195"/>
    <w:rsid w:val="00720079"/>
    <w:rsid w:val="00721A81"/>
    <w:rsid w:val="00723709"/>
    <w:rsid w:val="00724092"/>
    <w:rsid w:val="00727736"/>
    <w:rsid w:val="007305B1"/>
    <w:rsid w:val="00730B1E"/>
    <w:rsid w:val="00730BBF"/>
    <w:rsid w:val="00730C4B"/>
    <w:rsid w:val="00730DF9"/>
    <w:rsid w:val="007330BB"/>
    <w:rsid w:val="0073317A"/>
    <w:rsid w:val="007334BF"/>
    <w:rsid w:val="00734EF5"/>
    <w:rsid w:val="00734F22"/>
    <w:rsid w:val="0073519E"/>
    <w:rsid w:val="007375BE"/>
    <w:rsid w:val="00740FB8"/>
    <w:rsid w:val="0074182D"/>
    <w:rsid w:val="00741847"/>
    <w:rsid w:val="00743A52"/>
    <w:rsid w:val="007447FC"/>
    <w:rsid w:val="00746C66"/>
    <w:rsid w:val="00746FC6"/>
    <w:rsid w:val="0074721A"/>
    <w:rsid w:val="00747E94"/>
    <w:rsid w:val="00747FEF"/>
    <w:rsid w:val="007505AA"/>
    <w:rsid w:val="00750797"/>
    <w:rsid w:val="0075125C"/>
    <w:rsid w:val="007530A0"/>
    <w:rsid w:val="00753490"/>
    <w:rsid w:val="007541F0"/>
    <w:rsid w:val="007560C3"/>
    <w:rsid w:val="00756EC9"/>
    <w:rsid w:val="007604BA"/>
    <w:rsid w:val="00761352"/>
    <w:rsid w:val="007616C4"/>
    <w:rsid w:val="00761D50"/>
    <w:rsid w:val="00762039"/>
    <w:rsid w:val="007620DF"/>
    <w:rsid w:val="00762584"/>
    <w:rsid w:val="00763FEF"/>
    <w:rsid w:val="0076750B"/>
    <w:rsid w:val="00770205"/>
    <w:rsid w:val="00771161"/>
    <w:rsid w:val="00772304"/>
    <w:rsid w:val="007738A3"/>
    <w:rsid w:val="00773B8E"/>
    <w:rsid w:val="00775333"/>
    <w:rsid w:val="007765F2"/>
    <w:rsid w:val="00776FD6"/>
    <w:rsid w:val="00777AD0"/>
    <w:rsid w:val="00780364"/>
    <w:rsid w:val="007811CC"/>
    <w:rsid w:val="00782FC0"/>
    <w:rsid w:val="00783531"/>
    <w:rsid w:val="00783F3B"/>
    <w:rsid w:val="00784337"/>
    <w:rsid w:val="00784557"/>
    <w:rsid w:val="00784624"/>
    <w:rsid w:val="007847DB"/>
    <w:rsid w:val="00785204"/>
    <w:rsid w:val="00785733"/>
    <w:rsid w:val="00785FB3"/>
    <w:rsid w:val="00786206"/>
    <w:rsid w:val="00786794"/>
    <w:rsid w:val="00786A2D"/>
    <w:rsid w:val="00790082"/>
    <w:rsid w:val="007925F3"/>
    <w:rsid w:val="00793F3F"/>
    <w:rsid w:val="0079457B"/>
    <w:rsid w:val="007949B7"/>
    <w:rsid w:val="0079776D"/>
    <w:rsid w:val="00797D7D"/>
    <w:rsid w:val="00797DBD"/>
    <w:rsid w:val="00797FFA"/>
    <w:rsid w:val="007A0907"/>
    <w:rsid w:val="007A0F6A"/>
    <w:rsid w:val="007A138C"/>
    <w:rsid w:val="007A23BC"/>
    <w:rsid w:val="007A4310"/>
    <w:rsid w:val="007A463A"/>
    <w:rsid w:val="007A5940"/>
    <w:rsid w:val="007A67CD"/>
    <w:rsid w:val="007A78E8"/>
    <w:rsid w:val="007B0293"/>
    <w:rsid w:val="007B1C86"/>
    <w:rsid w:val="007B2584"/>
    <w:rsid w:val="007B2E8E"/>
    <w:rsid w:val="007B3BFE"/>
    <w:rsid w:val="007B43F1"/>
    <w:rsid w:val="007B6126"/>
    <w:rsid w:val="007B6506"/>
    <w:rsid w:val="007C01AF"/>
    <w:rsid w:val="007C02C5"/>
    <w:rsid w:val="007C090B"/>
    <w:rsid w:val="007C0E70"/>
    <w:rsid w:val="007C113C"/>
    <w:rsid w:val="007C2FA2"/>
    <w:rsid w:val="007C39E9"/>
    <w:rsid w:val="007C46F2"/>
    <w:rsid w:val="007C589B"/>
    <w:rsid w:val="007C7659"/>
    <w:rsid w:val="007D11BE"/>
    <w:rsid w:val="007D3BEB"/>
    <w:rsid w:val="007E019B"/>
    <w:rsid w:val="007E3A93"/>
    <w:rsid w:val="007E3AEC"/>
    <w:rsid w:val="007E4895"/>
    <w:rsid w:val="007E525E"/>
    <w:rsid w:val="007E5AD9"/>
    <w:rsid w:val="007E6267"/>
    <w:rsid w:val="007E7194"/>
    <w:rsid w:val="007E785E"/>
    <w:rsid w:val="007E7C52"/>
    <w:rsid w:val="007F1211"/>
    <w:rsid w:val="007F169D"/>
    <w:rsid w:val="007F21EF"/>
    <w:rsid w:val="007F2D19"/>
    <w:rsid w:val="007F33C3"/>
    <w:rsid w:val="007F359A"/>
    <w:rsid w:val="007F3E86"/>
    <w:rsid w:val="007F4A82"/>
    <w:rsid w:val="007F60DE"/>
    <w:rsid w:val="007F62BB"/>
    <w:rsid w:val="007F69E8"/>
    <w:rsid w:val="007F6B33"/>
    <w:rsid w:val="008002CF"/>
    <w:rsid w:val="00800308"/>
    <w:rsid w:val="008008D3"/>
    <w:rsid w:val="008010C9"/>
    <w:rsid w:val="008012A6"/>
    <w:rsid w:val="008015FE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06560"/>
    <w:rsid w:val="00810257"/>
    <w:rsid w:val="00811A30"/>
    <w:rsid w:val="008123BB"/>
    <w:rsid w:val="008135DB"/>
    <w:rsid w:val="008135F0"/>
    <w:rsid w:val="00813A5F"/>
    <w:rsid w:val="00813BF0"/>
    <w:rsid w:val="00814A49"/>
    <w:rsid w:val="00815AFD"/>
    <w:rsid w:val="00816116"/>
    <w:rsid w:val="00816180"/>
    <w:rsid w:val="00816214"/>
    <w:rsid w:val="00822570"/>
    <w:rsid w:val="00823181"/>
    <w:rsid w:val="008236E0"/>
    <w:rsid w:val="008245EC"/>
    <w:rsid w:val="00824F77"/>
    <w:rsid w:val="0083004F"/>
    <w:rsid w:val="0083116C"/>
    <w:rsid w:val="008314D8"/>
    <w:rsid w:val="00831BAD"/>
    <w:rsid w:val="00831D24"/>
    <w:rsid w:val="00833DE8"/>
    <w:rsid w:val="00834268"/>
    <w:rsid w:val="00836CDA"/>
    <w:rsid w:val="008420C4"/>
    <w:rsid w:val="0084228E"/>
    <w:rsid w:val="008425F5"/>
    <w:rsid w:val="00843F48"/>
    <w:rsid w:val="008444CA"/>
    <w:rsid w:val="00844EC2"/>
    <w:rsid w:val="00845B49"/>
    <w:rsid w:val="00845E1A"/>
    <w:rsid w:val="00846113"/>
    <w:rsid w:val="008467C1"/>
    <w:rsid w:val="008468AB"/>
    <w:rsid w:val="00847034"/>
    <w:rsid w:val="008470C1"/>
    <w:rsid w:val="00850A9C"/>
    <w:rsid w:val="00850DA2"/>
    <w:rsid w:val="00851305"/>
    <w:rsid w:val="00853289"/>
    <w:rsid w:val="008547EC"/>
    <w:rsid w:val="00854D2B"/>
    <w:rsid w:val="00857090"/>
    <w:rsid w:val="0085786F"/>
    <w:rsid w:val="00857C9B"/>
    <w:rsid w:val="00860A3C"/>
    <w:rsid w:val="0086111B"/>
    <w:rsid w:val="008620F2"/>
    <w:rsid w:val="008626A4"/>
    <w:rsid w:val="00862963"/>
    <w:rsid w:val="008630E4"/>
    <w:rsid w:val="00865C9A"/>
    <w:rsid w:val="00866146"/>
    <w:rsid w:val="00867A21"/>
    <w:rsid w:val="00871024"/>
    <w:rsid w:val="0087288F"/>
    <w:rsid w:val="00872950"/>
    <w:rsid w:val="00873054"/>
    <w:rsid w:val="00873FBD"/>
    <w:rsid w:val="00875EDD"/>
    <w:rsid w:val="00876785"/>
    <w:rsid w:val="00876A57"/>
    <w:rsid w:val="00880532"/>
    <w:rsid w:val="008805D8"/>
    <w:rsid w:val="00880D4D"/>
    <w:rsid w:val="00881493"/>
    <w:rsid w:val="00882083"/>
    <w:rsid w:val="00883B68"/>
    <w:rsid w:val="008844E7"/>
    <w:rsid w:val="008854CF"/>
    <w:rsid w:val="0088573F"/>
    <w:rsid w:val="008857AA"/>
    <w:rsid w:val="00887469"/>
    <w:rsid w:val="00887F90"/>
    <w:rsid w:val="00891CBA"/>
    <w:rsid w:val="00892768"/>
    <w:rsid w:val="00893C6D"/>
    <w:rsid w:val="0089437F"/>
    <w:rsid w:val="008954D2"/>
    <w:rsid w:val="008956D9"/>
    <w:rsid w:val="00895F8C"/>
    <w:rsid w:val="00896C5C"/>
    <w:rsid w:val="008A07BD"/>
    <w:rsid w:val="008A116B"/>
    <w:rsid w:val="008A219F"/>
    <w:rsid w:val="008A22E8"/>
    <w:rsid w:val="008A23C7"/>
    <w:rsid w:val="008A347D"/>
    <w:rsid w:val="008A4ADA"/>
    <w:rsid w:val="008A4D4D"/>
    <w:rsid w:val="008A54EE"/>
    <w:rsid w:val="008A5E8C"/>
    <w:rsid w:val="008A7D7B"/>
    <w:rsid w:val="008B00CC"/>
    <w:rsid w:val="008B00EC"/>
    <w:rsid w:val="008B0CAD"/>
    <w:rsid w:val="008B2269"/>
    <w:rsid w:val="008B2D8B"/>
    <w:rsid w:val="008B3DDA"/>
    <w:rsid w:val="008B3FE3"/>
    <w:rsid w:val="008B472A"/>
    <w:rsid w:val="008B5337"/>
    <w:rsid w:val="008B536B"/>
    <w:rsid w:val="008B6445"/>
    <w:rsid w:val="008B67F1"/>
    <w:rsid w:val="008C2F2A"/>
    <w:rsid w:val="008C3349"/>
    <w:rsid w:val="008C34E7"/>
    <w:rsid w:val="008C4011"/>
    <w:rsid w:val="008C4860"/>
    <w:rsid w:val="008C5A98"/>
    <w:rsid w:val="008C5CA6"/>
    <w:rsid w:val="008C74E1"/>
    <w:rsid w:val="008D0E51"/>
    <w:rsid w:val="008D0FC9"/>
    <w:rsid w:val="008D14DE"/>
    <w:rsid w:val="008D1594"/>
    <w:rsid w:val="008D193C"/>
    <w:rsid w:val="008D1AF0"/>
    <w:rsid w:val="008D2DED"/>
    <w:rsid w:val="008D3304"/>
    <w:rsid w:val="008D36B0"/>
    <w:rsid w:val="008D5558"/>
    <w:rsid w:val="008D56DA"/>
    <w:rsid w:val="008D57AD"/>
    <w:rsid w:val="008D7043"/>
    <w:rsid w:val="008E26C8"/>
    <w:rsid w:val="008E34A8"/>
    <w:rsid w:val="008E4336"/>
    <w:rsid w:val="008E5378"/>
    <w:rsid w:val="008E5E27"/>
    <w:rsid w:val="008E6A09"/>
    <w:rsid w:val="008E7741"/>
    <w:rsid w:val="008E78D9"/>
    <w:rsid w:val="008F078C"/>
    <w:rsid w:val="008F0E9A"/>
    <w:rsid w:val="008F16B9"/>
    <w:rsid w:val="008F20DB"/>
    <w:rsid w:val="008F275C"/>
    <w:rsid w:val="008F28C4"/>
    <w:rsid w:val="008F31DA"/>
    <w:rsid w:val="008F40A1"/>
    <w:rsid w:val="008F42BF"/>
    <w:rsid w:val="008F42DD"/>
    <w:rsid w:val="008F4798"/>
    <w:rsid w:val="008F51D7"/>
    <w:rsid w:val="008F52D7"/>
    <w:rsid w:val="008F53B7"/>
    <w:rsid w:val="008F5451"/>
    <w:rsid w:val="008F54D6"/>
    <w:rsid w:val="008F6CA4"/>
    <w:rsid w:val="0090261A"/>
    <w:rsid w:val="009038AC"/>
    <w:rsid w:val="00905145"/>
    <w:rsid w:val="00905368"/>
    <w:rsid w:val="009061F4"/>
    <w:rsid w:val="009071EC"/>
    <w:rsid w:val="00907E85"/>
    <w:rsid w:val="00910CAF"/>
    <w:rsid w:val="009133BB"/>
    <w:rsid w:val="00913AFA"/>
    <w:rsid w:val="00914718"/>
    <w:rsid w:val="00914E6F"/>
    <w:rsid w:val="009153FD"/>
    <w:rsid w:val="00915C55"/>
    <w:rsid w:val="009162A1"/>
    <w:rsid w:val="009173FD"/>
    <w:rsid w:val="009207D4"/>
    <w:rsid w:val="00920D3D"/>
    <w:rsid w:val="00921095"/>
    <w:rsid w:val="00921FAF"/>
    <w:rsid w:val="009229D9"/>
    <w:rsid w:val="00923E90"/>
    <w:rsid w:val="009245D0"/>
    <w:rsid w:val="00925B37"/>
    <w:rsid w:val="009300A6"/>
    <w:rsid w:val="009311E5"/>
    <w:rsid w:val="00932518"/>
    <w:rsid w:val="00933CEF"/>
    <w:rsid w:val="00933E0B"/>
    <w:rsid w:val="00936B64"/>
    <w:rsid w:val="00941938"/>
    <w:rsid w:val="00941E44"/>
    <w:rsid w:val="00942603"/>
    <w:rsid w:val="00942651"/>
    <w:rsid w:val="009429C5"/>
    <w:rsid w:val="00944CE4"/>
    <w:rsid w:val="00944F20"/>
    <w:rsid w:val="00945C0A"/>
    <w:rsid w:val="0094631E"/>
    <w:rsid w:val="00946BD3"/>
    <w:rsid w:val="00950D73"/>
    <w:rsid w:val="00951762"/>
    <w:rsid w:val="00951D7F"/>
    <w:rsid w:val="009532D4"/>
    <w:rsid w:val="00953A43"/>
    <w:rsid w:val="00955442"/>
    <w:rsid w:val="00955C2A"/>
    <w:rsid w:val="00957014"/>
    <w:rsid w:val="00957505"/>
    <w:rsid w:val="00957F17"/>
    <w:rsid w:val="0096016A"/>
    <w:rsid w:val="00960F2B"/>
    <w:rsid w:val="00961086"/>
    <w:rsid w:val="00961990"/>
    <w:rsid w:val="00963650"/>
    <w:rsid w:val="00967DDA"/>
    <w:rsid w:val="009708F8"/>
    <w:rsid w:val="00971A78"/>
    <w:rsid w:val="00972E3A"/>
    <w:rsid w:val="00973623"/>
    <w:rsid w:val="009736E3"/>
    <w:rsid w:val="0097375F"/>
    <w:rsid w:val="009737AD"/>
    <w:rsid w:val="00974F9E"/>
    <w:rsid w:val="00974FAA"/>
    <w:rsid w:val="00976962"/>
    <w:rsid w:val="00977ED5"/>
    <w:rsid w:val="009809D0"/>
    <w:rsid w:val="00980A6B"/>
    <w:rsid w:val="00980FF7"/>
    <w:rsid w:val="009831CC"/>
    <w:rsid w:val="00984F04"/>
    <w:rsid w:val="00986581"/>
    <w:rsid w:val="00986B68"/>
    <w:rsid w:val="00986E59"/>
    <w:rsid w:val="00987A8C"/>
    <w:rsid w:val="00991090"/>
    <w:rsid w:val="009919F5"/>
    <w:rsid w:val="00992010"/>
    <w:rsid w:val="009931FC"/>
    <w:rsid w:val="00993BF7"/>
    <w:rsid w:val="00994567"/>
    <w:rsid w:val="00995871"/>
    <w:rsid w:val="00996112"/>
    <w:rsid w:val="009979F8"/>
    <w:rsid w:val="009A05DF"/>
    <w:rsid w:val="009A0818"/>
    <w:rsid w:val="009A334F"/>
    <w:rsid w:val="009A3D65"/>
    <w:rsid w:val="009A50A3"/>
    <w:rsid w:val="009A557C"/>
    <w:rsid w:val="009A58D4"/>
    <w:rsid w:val="009A5A2B"/>
    <w:rsid w:val="009A687F"/>
    <w:rsid w:val="009A75A6"/>
    <w:rsid w:val="009B15A3"/>
    <w:rsid w:val="009B16F8"/>
    <w:rsid w:val="009B254F"/>
    <w:rsid w:val="009B2CD3"/>
    <w:rsid w:val="009B4431"/>
    <w:rsid w:val="009B55BE"/>
    <w:rsid w:val="009B5C81"/>
    <w:rsid w:val="009B6A83"/>
    <w:rsid w:val="009B7451"/>
    <w:rsid w:val="009B74A8"/>
    <w:rsid w:val="009B76AD"/>
    <w:rsid w:val="009C06B5"/>
    <w:rsid w:val="009C086E"/>
    <w:rsid w:val="009C0CDC"/>
    <w:rsid w:val="009C1153"/>
    <w:rsid w:val="009C14ED"/>
    <w:rsid w:val="009C20D1"/>
    <w:rsid w:val="009C2452"/>
    <w:rsid w:val="009C2D2A"/>
    <w:rsid w:val="009C3022"/>
    <w:rsid w:val="009C3929"/>
    <w:rsid w:val="009C3B73"/>
    <w:rsid w:val="009C48C7"/>
    <w:rsid w:val="009C5B9C"/>
    <w:rsid w:val="009C630F"/>
    <w:rsid w:val="009C66E3"/>
    <w:rsid w:val="009C6F6B"/>
    <w:rsid w:val="009C7C74"/>
    <w:rsid w:val="009C7F10"/>
    <w:rsid w:val="009D0B8F"/>
    <w:rsid w:val="009D47E4"/>
    <w:rsid w:val="009D50B3"/>
    <w:rsid w:val="009D5C48"/>
    <w:rsid w:val="009D60D9"/>
    <w:rsid w:val="009D680F"/>
    <w:rsid w:val="009D6A5A"/>
    <w:rsid w:val="009D70D9"/>
    <w:rsid w:val="009D710E"/>
    <w:rsid w:val="009D7619"/>
    <w:rsid w:val="009D7820"/>
    <w:rsid w:val="009E0D0A"/>
    <w:rsid w:val="009E1FA7"/>
    <w:rsid w:val="009E265C"/>
    <w:rsid w:val="009E2ABC"/>
    <w:rsid w:val="009E2B19"/>
    <w:rsid w:val="009E3617"/>
    <w:rsid w:val="009E4285"/>
    <w:rsid w:val="009E4673"/>
    <w:rsid w:val="009E580E"/>
    <w:rsid w:val="009E59D2"/>
    <w:rsid w:val="009E5F5B"/>
    <w:rsid w:val="009E6486"/>
    <w:rsid w:val="009E6856"/>
    <w:rsid w:val="009F0F2C"/>
    <w:rsid w:val="009F10BF"/>
    <w:rsid w:val="009F1443"/>
    <w:rsid w:val="009F2E82"/>
    <w:rsid w:val="009F355E"/>
    <w:rsid w:val="009F41E3"/>
    <w:rsid w:val="009F623C"/>
    <w:rsid w:val="00A008BF"/>
    <w:rsid w:val="00A00FFE"/>
    <w:rsid w:val="00A01CCA"/>
    <w:rsid w:val="00A02067"/>
    <w:rsid w:val="00A02507"/>
    <w:rsid w:val="00A028D3"/>
    <w:rsid w:val="00A02A4C"/>
    <w:rsid w:val="00A035AC"/>
    <w:rsid w:val="00A0570E"/>
    <w:rsid w:val="00A05A2C"/>
    <w:rsid w:val="00A0628E"/>
    <w:rsid w:val="00A06359"/>
    <w:rsid w:val="00A121D9"/>
    <w:rsid w:val="00A12FAF"/>
    <w:rsid w:val="00A1429D"/>
    <w:rsid w:val="00A1430F"/>
    <w:rsid w:val="00A14AE5"/>
    <w:rsid w:val="00A1689B"/>
    <w:rsid w:val="00A2044D"/>
    <w:rsid w:val="00A22ECA"/>
    <w:rsid w:val="00A231ED"/>
    <w:rsid w:val="00A23B5F"/>
    <w:rsid w:val="00A23CA1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300A"/>
    <w:rsid w:val="00A331EA"/>
    <w:rsid w:val="00A344E5"/>
    <w:rsid w:val="00A35F4B"/>
    <w:rsid w:val="00A370DA"/>
    <w:rsid w:val="00A3764C"/>
    <w:rsid w:val="00A402EC"/>
    <w:rsid w:val="00A4078A"/>
    <w:rsid w:val="00A40C12"/>
    <w:rsid w:val="00A40C87"/>
    <w:rsid w:val="00A4157D"/>
    <w:rsid w:val="00A4259D"/>
    <w:rsid w:val="00A445D9"/>
    <w:rsid w:val="00A44615"/>
    <w:rsid w:val="00A46139"/>
    <w:rsid w:val="00A468F8"/>
    <w:rsid w:val="00A47511"/>
    <w:rsid w:val="00A50E9F"/>
    <w:rsid w:val="00A51E2A"/>
    <w:rsid w:val="00A56074"/>
    <w:rsid w:val="00A564AA"/>
    <w:rsid w:val="00A607C7"/>
    <w:rsid w:val="00A60B91"/>
    <w:rsid w:val="00A61B78"/>
    <w:rsid w:val="00A637B3"/>
    <w:rsid w:val="00A653CA"/>
    <w:rsid w:val="00A6585A"/>
    <w:rsid w:val="00A6648C"/>
    <w:rsid w:val="00A66E91"/>
    <w:rsid w:val="00A670BF"/>
    <w:rsid w:val="00A670ED"/>
    <w:rsid w:val="00A70911"/>
    <w:rsid w:val="00A71384"/>
    <w:rsid w:val="00A71834"/>
    <w:rsid w:val="00A71C46"/>
    <w:rsid w:val="00A72064"/>
    <w:rsid w:val="00A734BC"/>
    <w:rsid w:val="00A74306"/>
    <w:rsid w:val="00A76400"/>
    <w:rsid w:val="00A77944"/>
    <w:rsid w:val="00A77ED4"/>
    <w:rsid w:val="00A809BB"/>
    <w:rsid w:val="00A81927"/>
    <w:rsid w:val="00A82C7F"/>
    <w:rsid w:val="00A83B9A"/>
    <w:rsid w:val="00A84195"/>
    <w:rsid w:val="00A84CBC"/>
    <w:rsid w:val="00A8519D"/>
    <w:rsid w:val="00A85AF6"/>
    <w:rsid w:val="00A87303"/>
    <w:rsid w:val="00A8745A"/>
    <w:rsid w:val="00A875EA"/>
    <w:rsid w:val="00A90574"/>
    <w:rsid w:val="00A90A7B"/>
    <w:rsid w:val="00A910F9"/>
    <w:rsid w:val="00A91205"/>
    <w:rsid w:val="00A91351"/>
    <w:rsid w:val="00A93222"/>
    <w:rsid w:val="00A93242"/>
    <w:rsid w:val="00A9781E"/>
    <w:rsid w:val="00AA026D"/>
    <w:rsid w:val="00AA035B"/>
    <w:rsid w:val="00AA1BB9"/>
    <w:rsid w:val="00AA374C"/>
    <w:rsid w:val="00AA4245"/>
    <w:rsid w:val="00AA4979"/>
    <w:rsid w:val="00AA5D71"/>
    <w:rsid w:val="00AA5DCB"/>
    <w:rsid w:val="00AA6AB7"/>
    <w:rsid w:val="00AA6C28"/>
    <w:rsid w:val="00AA7AA0"/>
    <w:rsid w:val="00AB50F5"/>
    <w:rsid w:val="00AB55A0"/>
    <w:rsid w:val="00AB654E"/>
    <w:rsid w:val="00AB657A"/>
    <w:rsid w:val="00AC0128"/>
    <w:rsid w:val="00AC0671"/>
    <w:rsid w:val="00AC1ECB"/>
    <w:rsid w:val="00AC2928"/>
    <w:rsid w:val="00AC3280"/>
    <w:rsid w:val="00AC3646"/>
    <w:rsid w:val="00AC430A"/>
    <w:rsid w:val="00AC4CF2"/>
    <w:rsid w:val="00AC4D92"/>
    <w:rsid w:val="00AC50CD"/>
    <w:rsid w:val="00AC6784"/>
    <w:rsid w:val="00AC7855"/>
    <w:rsid w:val="00AD08AB"/>
    <w:rsid w:val="00AD10F2"/>
    <w:rsid w:val="00AD4A6F"/>
    <w:rsid w:val="00AD69BA"/>
    <w:rsid w:val="00AD754A"/>
    <w:rsid w:val="00AD7F3F"/>
    <w:rsid w:val="00AE0239"/>
    <w:rsid w:val="00AE03D0"/>
    <w:rsid w:val="00AE0DCC"/>
    <w:rsid w:val="00AE12EA"/>
    <w:rsid w:val="00AE4360"/>
    <w:rsid w:val="00AE474D"/>
    <w:rsid w:val="00AE6068"/>
    <w:rsid w:val="00AE63BA"/>
    <w:rsid w:val="00AE681D"/>
    <w:rsid w:val="00AE699E"/>
    <w:rsid w:val="00AE7F9F"/>
    <w:rsid w:val="00AF036A"/>
    <w:rsid w:val="00AF145B"/>
    <w:rsid w:val="00AF3540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1207A"/>
    <w:rsid w:val="00B12C7C"/>
    <w:rsid w:val="00B13443"/>
    <w:rsid w:val="00B1495C"/>
    <w:rsid w:val="00B160D3"/>
    <w:rsid w:val="00B166FA"/>
    <w:rsid w:val="00B16833"/>
    <w:rsid w:val="00B17737"/>
    <w:rsid w:val="00B20A4C"/>
    <w:rsid w:val="00B220FB"/>
    <w:rsid w:val="00B22490"/>
    <w:rsid w:val="00B2374D"/>
    <w:rsid w:val="00B24791"/>
    <w:rsid w:val="00B25D27"/>
    <w:rsid w:val="00B264E0"/>
    <w:rsid w:val="00B26753"/>
    <w:rsid w:val="00B26BAC"/>
    <w:rsid w:val="00B26BAD"/>
    <w:rsid w:val="00B3096E"/>
    <w:rsid w:val="00B30E81"/>
    <w:rsid w:val="00B3107A"/>
    <w:rsid w:val="00B31912"/>
    <w:rsid w:val="00B34242"/>
    <w:rsid w:val="00B34D7C"/>
    <w:rsid w:val="00B362D7"/>
    <w:rsid w:val="00B36688"/>
    <w:rsid w:val="00B370C1"/>
    <w:rsid w:val="00B378B2"/>
    <w:rsid w:val="00B37976"/>
    <w:rsid w:val="00B40DEF"/>
    <w:rsid w:val="00B4211D"/>
    <w:rsid w:val="00B423F6"/>
    <w:rsid w:val="00B42480"/>
    <w:rsid w:val="00B42802"/>
    <w:rsid w:val="00B4376C"/>
    <w:rsid w:val="00B4542E"/>
    <w:rsid w:val="00B45847"/>
    <w:rsid w:val="00B459B4"/>
    <w:rsid w:val="00B467CB"/>
    <w:rsid w:val="00B46913"/>
    <w:rsid w:val="00B50BA3"/>
    <w:rsid w:val="00B5103B"/>
    <w:rsid w:val="00B51EF5"/>
    <w:rsid w:val="00B52993"/>
    <w:rsid w:val="00B52B7E"/>
    <w:rsid w:val="00B52C9D"/>
    <w:rsid w:val="00B53C3B"/>
    <w:rsid w:val="00B546F9"/>
    <w:rsid w:val="00B54832"/>
    <w:rsid w:val="00B54AF5"/>
    <w:rsid w:val="00B5519D"/>
    <w:rsid w:val="00B55479"/>
    <w:rsid w:val="00B55D90"/>
    <w:rsid w:val="00B566DD"/>
    <w:rsid w:val="00B57599"/>
    <w:rsid w:val="00B57CD3"/>
    <w:rsid w:val="00B600B1"/>
    <w:rsid w:val="00B6185C"/>
    <w:rsid w:val="00B61A4A"/>
    <w:rsid w:val="00B62530"/>
    <w:rsid w:val="00B6293A"/>
    <w:rsid w:val="00B62C5E"/>
    <w:rsid w:val="00B63F52"/>
    <w:rsid w:val="00B644F3"/>
    <w:rsid w:val="00B669AF"/>
    <w:rsid w:val="00B66B07"/>
    <w:rsid w:val="00B6776A"/>
    <w:rsid w:val="00B704E1"/>
    <w:rsid w:val="00B71666"/>
    <w:rsid w:val="00B71C78"/>
    <w:rsid w:val="00B71EA6"/>
    <w:rsid w:val="00B72C81"/>
    <w:rsid w:val="00B730E2"/>
    <w:rsid w:val="00B736DB"/>
    <w:rsid w:val="00B801CA"/>
    <w:rsid w:val="00B803F0"/>
    <w:rsid w:val="00B810A0"/>
    <w:rsid w:val="00B81230"/>
    <w:rsid w:val="00B812E1"/>
    <w:rsid w:val="00B829A4"/>
    <w:rsid w:val="00B83141"/>
    <w:rsid w:val="00B832CB"/>
    <w:rsid w:val="00B838BA"/>
    <w:rsid w:val="00B84F14"/>
    <w:rsid w:val="00B8577B"/>
    <w:rsid w:val="00B860FF"/>
    <w:rsid w:val="00B903B1"/>
    <w:rsid w:val="00B95901"/>
    <w:rsid w:val="00B971AF"/>
    <w:rsid w:val="00B97E67"/>
    <w:rsid w:val="00BA0272"/>
    <w:rsid w:val="00BA174F"/>
    <w:rsid w:val="00BA1A86"/>
    <w:rsid w:val="00BA31ED"/>
    <w:rsid w:val="00BA4F59"/>
    <w:rsid w:val="00BA5F53"/>
    <w:rsid w:val="00BA6002"/>
    <w:rsid w:val="00BA74E8"/>
    <w:rsid w:val="00BB0637"/>
    <w:rsid w:val="00BB1605"/>
    <w:rsid w:val="00BB1AC4"/>
    <w:rsid w:val="00BB1FBB"/>
    <w:rsid w:val="00BB3196"/>
    <w:rsid w:val="00BB4E79"/>
    <w:rsid w:val="00BB55AA"/>
    <w:rsid w:val="00BB5C00"/>
    <w:rsid w:val="00BB6B84"/>
    <w:rsid w:val="00BB6CDF"/>
    <w:rsid w:val="00BB7007"/>
    <w:rsid w:val="00BC1062"/>
    <w:rsid w:val="00BC4ECB"/>
    <w:rsid w:val="00BC6A59"/>
    <w:rsid w:val="00BC7723"/>
    <w:rsid w:val="00BD1717"/>
    <w:rsid w:val="00BD2394"/>
    <w:rsid w:val="00BD2C55"/>
    <w:rsid w:val="00BD36FD"/>
    <w:rsid w:val="00BD3C07"/>
    <w:rsid w:val="00BD52EF"/>
    <w:rsid w:val="00BD7FAF"/>
    <w:rsid w:val="00BE1D7B"/>
    <w:rsid w:val="00BE316F"/>
    <w:rsid w:val="00BE67D8"/>
    <w:rsid w:val="00BE6E4A"/>
    <w:rsid w:val="00BF01DA"/>
    <w:rsid w:val="00BF07BB"/>
    <w:rsid w:val="00BF15C5"/>
    <w:rsid w:val="00BF1C01"/>
    <w:rsid w:val="00BF20C0"/>
    <w:rsid w:val="00BF2555"/>
    <w:rsid w:val="00BF26F8"/>
    <w:rsid w:val="00BF3564"/>
    <w:rsid w:val="00BF3883"/>
    <w:rsid w:val="00BF529A"/>
    <w:rsid w:val="00BF5DA5"/>
    <w:rsid w:val="00BF60C9"/>
    <w:rsid w:val="00C01CE1"/>
    <w:rsid w:val="00C024E6"/>
    <w:rsid w:val="00C029EC"/>
    <w:rsid w:val="00C02C22"/>
    <w:rsid w:val="00C046ED"/>
    <w:rsid w:val="00C04711"/>
    <w:rsid w:val="00C050FA"/>
    <w:rsid w:val="00C1029C"/>
    <w:rsid w:val="00C10AF4"/>
    <w:rsid w:val="00C1131E"/>
    <w:rsid w:val="00C12DD1"/>
    <w:rsid w:val="00C1572D"/>
    <w:rsid w:val="00C171CB"/>
    <w:rsid w:val="00C202E1"/>
    <w:rsid w:val="00C203D7"/>
    <w:rsid w:val="00C2157E"/>
    <w:rsid w:val="00C21B52"/>
    <w:rsid w:val="00C22C50"/>
    <w:rsid w:val="00C24D6D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A9A"/>
    <w:rsid w:val="00C40CD4"/>
    <w:rsid w:val="00C42A7E"/>
    <w:rsid w:val="00C42ECD"/>
    <w:rsid w:val="00C43083"/>
    <w:rsid w:val="00C43123"/>
    <w:rsid w:val="00C44C0E"/>
    <w:rsid w:val="00C45346"/>
    <w:rsid w:val="00C45608"/>
    <w:rsid w:val="00C46D6D"/>
    <w:rsid w:val="00C479E3"/>
    <w:rsid w:val="00C47B67"/>
    <w:rsid w:val="00C50821"/>
    <w:rsid w:val="00C50CB7"/>
    <w:rsid w:val="00C5114E"/>
    <w:rsid w:val="00C51492"/>
    <w:rsid w:val="00C51707"/>
    <w:rsid w:val="00C521D0"/>
    <w:rsid w:val="00C52238"/>
    <w:rsid w:val="00C52E8D"/>
    <w:rsid w:val="00C532B2"/>
    <w:rsid w:val="00C578B8"/>
    <w:rsid w:val="00C57F69"/>
    <w:rsid w:val="00C60F70"/>
    <w:rsid w:val="00C612EF"/>
    <w:rsid w:val="00C6167F"/>
    <w:rsid w:val="00C62C7D"/>
    <w:rsid w:val="00C63CFF"/>
    <w:rsid w:val="00C64489"/>
    <w:rsid w:val="00C65140"/>
    <w:rsid w:val="00C65953"/>
    <w:rsid w:val="00C65BFE"/>
    <w:rsid w:val="00C662AA"/>
    <w:rsid w:val="00C6709A"/>
    <w:rsid w:val="00C67287"/>
    <w:rsid w:val="00C708DD"/>
    <w:rsid w:val="00C70C5E"/>
    <w:rsid w:val="00C73248"/>
    <w:rsid w:val="00C732AA"/>
    <w:rsid w:val="00C74AA8"/>
    <w:rsid w:val="00C75586"/>
    <w:rsid w:val="00C7629F"/>
    <w:rsid w:val="00C766A6"/>
    <w:rsid w:val="00C76B80"/>
    <w:rsid w:val="00C77787"/>
    <w:rsid w:val="00C80869"/>
    <w:rsid w:val="00C80FD4"/>
    <w:rsid w:val="00C8115B"/>
    <w:rsid w:val="00C82B85"/>
    <w:rsid w:val="00C82FE0"/>
    <w:rsid w:val="00C8313D"/>
    <w:rsid w:val="00C83B26"/>
    <w:rsid w:val="00C841ED"/>
    <w:rsid w:val="00C84468"/>
    <w:rsid w:val="00C850E3"/>
    <w:rsid w:val="00C85D2B"/>
    <w:rsid w:val="00C86567"/>
    <w:rsid w:val="00C90518"/>
    <w:rsid w:val="00C90B95"/>
    <w:rsid w:val="00C91452"/>
    <w:rsid w:val="00C9348C"/>
    <w:rsid w:val="00C94AC3"/>
    <w:rsid w:val="00C95923"/>
    <w:rsid w:val="00C96408"/>
    <w:rsid w:val="00C96B3D"/>
    <w:rsid w:val="00C97427"/>
    <w:rsid w:val="00CA0BB0"/>
    <w:rsid w:val="00CA17BF"/>
    <w:rsid w:val="00CA344E"/>
    <w:rsid w:val="00CA3FC3"/>
    <w:rsid w:val="00CA420E"/>
    <w:rsid w:val="00CA6DAD"/>
    <w:rsid w:val="00CA71EB"/>
    <w:rsid w:val="00CA7289"/>
    <w:rsid w:val="00CA7E3B"/>
    <w:rsid w:val="00CB0141"/>
    <w:rsid w:val="00CB0EE6"/>
    <w:rsid w:val="00CB1F39"/>
    <w:rsid w:val="00CB2555"/>
    <w:rsid w:val="00CB2A3C"/>
    <w:rsid w:val="00CB32E0"/>
    <w:rsid w:val="00CB43E4"/>
    <w:rsid w:val="00CB484D"/>
    <w:rsid w:val="00CB7B22"/>
    <w:rsid w:val="00CC1540"/>
    <w:rsid w:val="00CC1CE3"/>
    <w:rsid w:val="00CC2D7A"/>
    <w:rsid w:val="00CC2E27"/>
    <w:rsid w:val="00CC42CF"/>
    <w:rsid w:val="00CC43D6"/>
    <w:rsid w:val="00CC4D52"/>
    <w:rsid w:val="00CC4E1E"/>
    <w:rsid w:val="00CC508E"/>
    <w:rsid w:val="00CC5F98"/>
    <w:rsid w:val="00CC6B5B"/>
    <w:rsid w:val="00CC711E"/>
    <w:rsid w:val="00CC7134"/>
    <w:rsid w:val="00CC7978"/>
    <w:rsid w:val="00CD0230"/>
    <w:rsid w:val="00CD0619"/>
    <w:rsid w:val="00CD105A"/>
    <w:rsid w:val="00CD264C"/>
    <w:rsid w:val="00CD2C38"/>
    <w:rsid w:val="00CD2CE1"/>
    <w:rsid w:val="00CD2ECA"/>
    <w:rsid w:val="00CD3111"/>
    <w:rsid w:val="00CD32D1"/>
    <w:rsid w:val="00CD3FED"/>
    <w:rsid w:val="00CD481C"/>
    <w:rsid w:val="00CD6728"/>
    <w:rsid w:val="00CD6DA1"/>
    <w:rsid w:val="00CD7702"/>
    <w:rsid w:val="00CE1D88"/>
    <w:rsid w:val="00CE4975"/>
    <w:rsid w:val="00CE5083"/>
    <w:rsid w:val="00CE525E"/>
    <w:rsid w:val="00CE52A1"/>
    <w:rsid w:val="00CE5446"/>
    <w:rsid w:val="00CE7682"/>
    <w:rsid w:val="00CE76D6"/>
    <w:rsid w:val="00CF040C"/>
    <w:rsid w:val="00CF1372"/>
    <w:rsid w:val="00CF2C21"/>
    <w:rsid w:val="00CF2E5A"/>
    <w:rsid w:val="00CF3625"/>
    <w:rsid w:val="00CF39EC"/>
    <w:rsid w:val="00CF554B"/>
    <w:rsid w:val="00CF56FC"/>
    <w:rsid w:val="00CF5CE2"/>
    <w:rsid w:val="00D00577"/>
    <w:rsid w:val="00D0060C"/>
    <w:rsid w:val="00D00754"/>
    <w:rsid w:val="00D010C9"/>
    <w:rsid w:val="00D01672"/>
    <w:rsid w:val="00D04FD9"/>
    <w:rsid w:val="00D058F5"/>
    <w:rsid w:val="00D05ADA"/>
    <w:rsid w:val="00D0735B"/>
    <w:rsid w:val="00D07B60"/>
    <w:rsid w:val="00D10EE9"/>
    <w:rsid w:val="00D111D8"/>
    <w:rsid w:val="00D12266"/>
    <w:rsid w:val="00D1228B"/>
    <w:rsid w:val="00D12B5D"/>
    <w:rsid w:val="00D13E0B"/>
    <w:rsid w:val="00D14D29"/>
    <w:rsid w:val="00D17B40"/>
    <w:rsid w:val="00D21E35"/>
    <w:rsid w:val="00D21FA7"/>
    <w:rsid w:val="00D21FF9"/>
    <w:rsid w:val="00D222B3"/>
    <w:rsid w:val="00D227A2"/>
    <w:rsid w:val="00D22956"/>
    <w:rsid w:val="00D235C2"/>
    <w:rsid w:val="00D23D50"/>
    <w:rsid w:val="00D2554F"/>
    <w:rsid w:val="00D25DC4"/>
    <w:rsid w:val="00D307DD"/>
    <w:rsid w:val="00D30BBA"/>
    <w:rsid w:val="00D31113"/>
    <w:rsid w:val="00D320E2"/>
    <w:rsid w:val="00D329E0"/>
    <w:rsid w:val="00D32EE6"/>
    <w:rsid w:val="00D33A0E"/>
    <w:rsid w:val="00D34332"/>
    <w:rsid w:val="00D34988"/>
    <w:rsid w:val="00D34E95"/>
    <w:rsid w:val="00D34FC6"/>
    <w:rsid w:val="00D35F13"/>
    <w:rsid w:val="00D3720F"/>
    <w:rsid w:val="00D40657"/>
    <w:rsid w:val="00D41184"/>
    <w:rsid w:val="00D41F45"/>
    <w:rsid w:val="00D42ECD"/>
    <w:rsid w:val="00D44A44"/>
    <w:rsid w:val="00D44CFE"/>
    <w:rsid w:val="00D46AC0"/>
    <w:rsid w:val="00D4742C"/>
    <w:rsid w:val="00D50157"/>
    <w:rsid w:val="00D50B6D"/>
    <w:rsid w:val="00D50D51"/>
    <w:rsid w:val="00D513EE"/>
    <w:rsid w:val="00D516EB"/>
    <w:rsid w:val="00D52C20"/>
    <w:rsid w:val="00D53822"/>
    <w:rsid w:val="00D544A1"/>
    <w:rsid w:val="00D55845"/>
    <w:rsid w:val="00D55944"/>
    <w:rsid w:val="00D55F69"/>
    <w:rsid w:val="00D576C3"/>
    <w:rsid w:val="00D60DE7"/>
    <w:rsid w:val="00D60F4C"/>
    <w:rsid w:val="00D61769"/>
    <w:rsid w:val="00D62484"/>
    <w:rsid w:val="00D63698"/>
    <w:rsid w:val="00D6576A"/>
    <w:rsid w:val="00D65C96"/>
    <w:rsid w:val="00D70039"/>
    <w:rsid w:val="00D7076E"/>
    <w:rsid w:val="00D7084C"/>
    <w:rsid w:val="00D71AE2"/>
    <w:rsid w:val="00D71C99"/>
    <w:rsid w:val="00D72112"/>
    <w:rsid w:val="00D72352"/>
    <w:rsid w:val="00D736CD"/>
    <w:rsid w:val="00D74D44"/>
    <w:rsid w:val="00D7530B"/>
    <w:rsid w:val="00D77781"/>
    <w:rsid w:val="00D811EC"/>
    <w:rsid w:val="00D81C07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5A3B"/>
    <w:rsid w:val="00D96062"/>
    <w:rsid w:val="00D96276"/>
    <w:rsid w:val="00D96F1C"/>
    <w:rsid w:val="00D97278"/>
    <w:rsid w:val="00DA1A28"/>
    <w:rsid w:val="00DA2A62"/>
    <w:rsid w:val="00DA371B"/>
    <w:rsid w:val="00DA4038"/>
    <w:rsid w:val="00DA4E27"/>
    <w:rsid w:val="00DA573A"/>
    <w:rsid w:val="00DA5D5D"/>
    <w:rsid w:val="00DA5F83"/>
    <w:rsid w:val="00DA6898"/>
    <w:rsid w:val="00DA7D55"/>
    <w:rsid w:val="00DA7E77"/>
    <w:rsid w:val="00DB0B3B"/>
    <w:rsid w:val="00DB0F8F"/>
    <w:rsid w:val="00DB1557"/>
    <w:rsid w:val="00DB20E1"/>
    <w:rsid w:val="00DB27DC"/>
    <w:rsid w:val="00DB2848"/>
    <w:rsid w:val="00DB2ABC"/>
    <w:rsid w:val="00DB2B2F"/>
    <w:rsid w:val="00DB407D"/>
    <w:rsid w:val="00DB4A88"/>
    <w:rsid w:val="00DB4D0B"/>
    <w:rsid w:val="00DB65B3"/>
    <w:rsid w:val="00DB6D0B"/>
    <w:rsid w:val="00DB6E06"/>
    <w:rsid w:val="00DB7147"/>
    <w:rsid w:val="00DB7F41"/>
    <w:rsid w:val="00DC26DC"/>
    <w:rsid w:val="00DC2D0E"/>
    <w:rsid w:val="00DC36EB"/>
    <w:rsid w:val="00DC4F7E"/>
    <w:rsid w:val="00DC618A"/>
    <w:rsid w:val="00DC660C"/>
    <w:rsid w:val="00DC6EE9"/>
    <w:rsid w:val="00DD02FA"/>
    <w:rsid w:val="00DD1B6D"/>
    <w:rsid w:val="00DD1DC3"/>
    <w:rsid w:val="00DD2FBE"/>
    <w:rsid w:val="00DD4BBC"/>
    <w:rsid w:val="00DD5FA2"/>
    <w:rsid w:val="00DD60E2"/>
    <w:rsid w:val="00DD6D53"/>
    <w:rsid w:val="00DD70EC"/>
    <w:rsid w:val="00DE230A"/>
    <w:rsid w:val="00DE23B3"/>
    <w:rsid w:val="00DE2493"/>
    <w:rsid w:val="00DE2F16"/>
    <w:rsid w:val="00DE33C5"/>
    <w:rsid w:val="00DE703F"/>
    <w:rsid w:val="00DF01EA"/>
    <w:rsid w:val="00DF11C9"/>
    <w:rsid w:val="00DF1414"/>
    <w:rsid w:val="00DF2110"/>
    <w:rsid w:val="00DF2271"/>
    <w:rsid w:val="00DF2DF6"/>
    <w:rsid w:val="00DF448D"/>
    <w:rsid w:val="00DF45A7"/>
    <w:rsid w:val="00DF5946"/>
    <w:rsid w:val="00DF6111"/>
    <w:rsid w:val="00DF7C00"/>
    <w:rsid w:val="00E00109"/>
    <w:rsid w:val="00E02CC9"/>
    <w:rsid w:val="00E02D68"/>
    <w:rsid w:val="00E03470"/>
    <w:rsid w:val="00E03A1E"/>
    <w:rsid w:val="00E04E2F"/>
    <w:rsid w:val="00E05D63"/>
    <w:rsid w:val="00E05FB7"/>
    <w:rsid w:val="00E06659"/>
    <w:rsid w:val="00E0697C"/>
    <w:rsid w:val="00E1599C"/>
    <w:rsid w:val="00E15E3F"/>
    <w:rsid w:val="00E16EC1"/>
    <w:rsid w:val="00E17CD7"/>
    <w:rsid w:val="00E17F33"/>
    <w:rsid w:val="00E2106C"/>
    <w:rsid w:val="00E230E6"/>
    <w:rsid w:val="00E23C25"/>
    <w:rsid w:val="00E24424"/>
    <w:rsid w:val="00E2510F"/>
    <w:rsid w:val="00E25B4F"/>
    <w:rsid w:val="00E26698"/>
    <w:rsid w:val="00E26931"/>
    <w:rsid w:val="00E26A01"/>
    <w:rsid w:val="00E26DBA"/>
    <w:rsid w:val="00E30C63"/>
    <w:rsid w:val="00E31307"/>
    <w:rsid w:val="00E31D7E"/>
    <w:rsid w:val="00E331F8"/>
    <w:rsid w:val="00E33D34"/>
    <w:rsid w:val="00E34676"/>
    <w:rsid w:val="00E34F08"/>
    <w:rsid w:val="00E376A9"/>
    <w:rsid w:val="00E40AAA"/>
    <w:rsid w:val="00E41FEF"/>
    <w:rsid w:val="00E429EE"/>
    <w:rsid w:val="00E445B3"/>
    <w:rsid w:val="00E45C46"/>
    <w:rsid w:val="00E45EE8"/>
    <w:rsid w:val="00E45FB7"/>
    <w:rsid w:val="00E463CA"/>
    <w:rsid w:val="00E4650D"/>
    <w:rsid w:val="00E46969"/>
    <w:rsid w:val="00E47361"/>
    <w:rsid w:val="00E52A8F"/>
    <w:rsid w:val="00E56397"/>
    <w:rsid w:val="00E56ADE"/>
    <w:rsid w:val="00E57428"/>
    <w:rsid w:val="00E57DAE"/>
    <w:rsid w:val="00E60AE5"/>
    <w:rsid w:val="00E61B16"/>
    <w:rsid w:val="00E61CCE"/>
    <w:rsid w:val="00E63CA3"/>
    <w:rsid w:val="00E649AB"/>
    <w:rsid w:val="00E66CEA"/>
    <w:rsid w:val="00E70DDC"/>
    <w:rsid w:val="00E71AAE"/>
    <w:rsid w:val="00E725A0"/>
    <w:rsid w:val="00E72AB4"/>
    <w:rsid w:val="00E7404E"/>
    <w:rsid w:val="00E75C46"/>
    <w:rsid w:val="00E76982"/>
    <w:rsid w:val="00E77771"/>
    <w:rsid w:val="00E8009B"/>
    <w:rsid w:val="00E81737"/>
    <w:rsid w:val="00E81D5E"/>
    <w:rsid w:val="00E82671"/>
    <w:rsid w:val="00E82BAD"/>
    <w:rsid w:val="00E833E4"/>
    <w:rsid w:val="00E83F2C"/>
    <w:rsid w:val="00E84D59"/>
    <w:rsid w:val="00E85848"/>
    <w:rsid w:val="00E85858"/>
    <w:rsid w:val="00E86694"/>
    <w:rsid w:val="00E8743F"/>
    <w:rsid w:val="00E91866"/>
    <w:rsid w:val="00E92106"/>
    <w:rsid w:val="00E925E4"/>
    <w:rsid w:val="00E93A7A"/>
    <w:rsid w:val="00E95964"/>
    <w:rsid w:val="00E95AAF"/>
    <w:rsid w:val="00E96364"/>
    <w:rsid w:val="00E9710E"/>
    <w:rsid w:val="00E973B8"/>
    <w:rsid w:val="00EA0D9D"/>
    <w:rsid w:val="00EA14CC"/>
    <w:rsid w:val="00EA1B5D"/>
    <w:rsid w:val="00EA21A3"/>
    <w:rsid w:val="00EA362D"/>
    <w:rsid w:val="00EA3868"/>
    <w:rsid w:val="00EA428C"/>
    <w:rsid w:val="00EA62B0"/>
    <w:rsid w:val="00EA6E34"/>
    <w:rsid w:val="00EB0800"/>
    <w:rsid w:val="00EB1E6D"/>
    <w:rsid w:val="00EB2073"/>
    <w:rsid w:val="00EB30CF"/>
    <w:rsid w:val="00EB3A5A"/>
    <w:rsid w:val="00EB4EE3"/>
    <w:rsid w:val="00EC0DCB"/>
    <w:rsid w:val="00EC1020"/>
    <w:rsid w:val="00EC1727"/>
    <w:rsid w:val="00EC1D80"/>
    <w:rsid w:val="00EC324D"/>
    <w:rsid w:val="00EC42F8"/>
    <w:rsid w:val="00EC49E4"/>
    <w:rsid w:val="00EC4DB4"/>
    <w:rsid w:val="00EC4E17"/>
    <w:rsid w:val="00EC6B72"/>
    <w:rsid w:val="00EC6CF4"/>
    <w:rsid w:val="00EC73AB"/>
    <w:rsid w:val="00EC78C3"/>
    <w:rsid w:val="00ED00A5"/>
    <w:rsid w:val="00ED08E1"/>
    <w:rsid w:val="00ED39D1"/>
    <w:rsid w:val="00ED597F"/>
    <w:rsid w:val="00ED5AE7"/>
    <w:rsid w:val="00ED64FC"/>
    <w:rsid w:val="00ED675D"/>
    <w:rsid w:val="00EE0E4B"/>
    <w:rsid w:val="00EE203F"/>
    <w:rsid w:val="00EE25C6"/>
    <w:rsid w:val="00EE289D"/>
    <w:rsid w:val="00EE29AB"/>
    <w:rsid w:val="00EE29CF"/>
    <w:rsid w:val="00EE3F07"/>
    <w:rsid w:val="00EE4207"/>
    <w:rsid w:val="00EE4B1F"/>
    <w:rsid w:val="00EE58B9"/>
    <w:rsid w:val="00EE5D3F"/>
    <w:rsid w:val="00EE7720"/>
    <w:rsid w:val="00EE7757"/>
    <w:rsid w:val="00EF07A9"/>
    <w:rsid w:val="00EF0DDE"/>
    <w:rsid w:val="00EF2134"/>
    <w:rsid w:val="00EF481E"/>
    <w:rsid w:val="00EF5BD6"/>
    <w:rsid w:val="00EF5EA3"/>
    <w:rsid w:val="00F00F41"/>
    <w:rsid w:val="00F0159F"/>
    <w:rsid w:val="00F026BF"/>
    <w:rsid w:val="00F03602"/>
    <w:rsid w:val="00F03CFD"/>
    <w:rsid w:val="00F04901"/>
    <w:rsid w:val="00F04C73"/>
    <w:rsid w:val="00F066A8"/>
    <w:rsid w:val="00F066B3"/>
    <w:rsid w:val="00F0747E"/>
    <w:rsid w:val="00F07927"/>
    <w:rsid w:val="00F07F7A"/>
    <w:rsid w:val="00F10AF8"/>
    <w:rsid w:val="00F10FD6"/>
    <w:rsid w:val="00F11FCF"/>
    <w:rsid w:val="00F124FF"/>
    <w:rsid w:val="00F135FA"/>
    <w:rsid w:val="00F15576"/>
    <w:rsid w:val="00F1668C"/>
    <w:rsid w:val="00F207E7"/>
    <w:rsid w:val="00F221C5"/>
    <w:rsid w:val="00F22501"/>
    <w:rsid w:val="00F2256E"/>
    <w:rsid w:val="00F22FF1"/>
    <w:rsid w:val="00F23A61"/>
    <w:rsid w:val="00F23E75"/>
    <w:rsid w:val="00F25D65"/>
    <w:rsid w:val="00F3078A"/>
    <w:rsid w:val="00F31850"/>
    <w:rsid w:val="00F31980"/>
    <w:rsid w:val="00F32A26"/>
    <w:rsid w:val="00F33B64"/>
    <w:rsid w:val="00F344B6"/>
    <w:rsid w:val="00F35198"/>
    <w:rsid w:val="00F35FC2"/>
    <w:rsid w:val="00F36464"/>
    <w:rsid w:val="00F36920"/>
    <w:rsid w:val="00F3741E"/>
    <w:rsid w:val="00F3768C"/>
    <w:rsid w:val="00F4169B"/>
    <w:rsid w:val="00F41B02"/>
    <w:rsid w:val="00F41EE6"/>
    <w:rsid w:val="00F42466"/>
    <w:rsid w:val="00F43E60"/>
    <w:rsid w:val="00F451B2"/>
    <w:rsid w:val="00F4579C"/>
    <w:rsid w:val="00F46707"/>
    <w:rsid w:val="00F477FB"/>
    <w:rsid w:val="00F50E74"/>
    <w:rsid w:val="00F52242"/>
    <w:rsid w:val="00F55043"/>
    <w:rsid w:val="00F55998"/>
    <w:rsid w:val="00F57F24"/>
    <w:rsid w:val="00F60083"/>
    <w:rsid w:val="00F60214"/>
    <w:rsid w:val="00F62E45"/>
    <w:rsid w:val="00F639C8"/>
    <w:rsid w:val="00F644AF"/>
    <w:rsid w:val="00F65D05"/>
    <w:rsid w:val="00F66D22"/>
    <w:rsid w:val="00F6711E"/>
    <w:rsid w:val="00F67FD2"/>
    <w:rsid w:val="00F725DA"/>
    <w:rsid w:val="00F73BCA"/>
    <w:rsid w:val="00F74E5B"/>
    <w:rsid w:val="00F750A5"/>
    <w:rsid w:val="00F758BC"/>
    <w:rsid w:val="00F819F6"/>
    <w:rsid w:val="00F82788"/>
    <w:rsid w:val="00F83173"/>
    <w:rsid w:val="00F8491B"/>
    <w:rsid w:val="00F905C9"/>
    <w:rsid w:val="00F91793"/>
    <w:rsid w:val="00F92EAD"/>
    <w:rsid w:val="00F937A6"/>
    <w:rsid w:val="00F9427D"/>
    <w:rsid w:val="00F95470"/>
    <w:rsid w:val="00F95779"/>
    <w:rsid w:val="00F96E2D"/>
    <w:rsid w:val="00F97990"/>
    <w:rsid w:val="00F97D67"/>
    <w:rsid w:val="00F97DED"/>
    <w:rsid w:val="00FA19A0"/>
    <w:rsid w:val="00FA20C4"/>
    <w:rsid w:val="00FA246D"/>
    <w:rsid w:val="00FA3C91"/>
    <w:rsid w:val="00FA3E69"/>
    <w:rsid w:val="00FA43D4"/>
    <w:rsid w:val="00FA4EF0"/>
    <w:rsid w:val="00FA5FD8"/>
    <w:rsid w:val="00FA619C"/>
    <w:rsid w:val="00FB0A45"/>
    <w:rsid w:val="00FB206C"/>
    <w:rsid w:val="00FB2570"/>
    <w:rsid w:val="00FB2AC6"/>
    <w:rsid w:val="00FB2CB6"/>
    <w:rsid w:val="00FB4229"/>
    <w:rsid w:val="00FB4EC3"/>
    <w:rsid w:val="00FB55DB"/>
    <w:rsid w:val="00FB561C"/>
    <w:rsid w:val="00FB77E4"/>
    <w:rsid w:val="00FC0B26"/>
    <w:rsid w:val="00FC260F"/>
    <w:rsid w:val="00FC289D"/>
    <w:rsid w:val="00FC295E"/>
    <w:rsid w:val="00FC467A"/>
    <w:rsid w:val="00FC5FE2"/>
    <w:rsid w:val="00FC6DE6"/>
    <w:rsid w:val="00FC7640"/>
    <w:rsid w:val="00FC79CE"/>
    <w:rsid w:val="00FD0EC4"/>
    <w:rsid w:val="00FD0ED6"/>
    <w:rsid w:val="00FD1763"/>
    <w:rsid w:val="00FD30C8"/>
    <w:rsid w:val="00FD35ED"/>
    <w:rsid w:val="00FD3CBA"/>
    <w:rsid w:val="00FD3F3C"/>
    <w:rsid w:val="00FD406F"/>
    <w:rsid w:val="00FD4893"/>
    <w:rsid w:val="00FD553B"/>
    <w:rsid w:val="00FD5D36"/>
    <w:rsid w:val="00FD72DF"/>
    <w:rsid w:val="00FE1175"/>
    <w:rsid w:val="00FE226E"/>
    <w:rsid w:val="00FE2F63"/>
    <w:rsid w:val="00FE369E"/>
    <w:rsid w:val="00FE5079"/>
    <w:rsid w:val="00FE6062"/>
    <w:rsid w:val="00FE62CC"/>
    <w:rsid w:val="00FE68D7"/>
    <w:rsid w:val="00FE7A9E"/>
    <w:rsid w:val="00FF3642"/>
    <w:rsid w:val="00FF548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EF6D559-2650-4B57-919D-EA407C5D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Strong"/>
    <w:uiPriority w:val="22"/>
    <w:qFormat/>
    <w:rsid w:val="00DB0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D4EB3-14D5-4B62-9143-C9EFBABD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2020-07-27T00:58:00Z</dcterms:created>
  <dcterms:modified xsi:type="dcterms:W3CDTF">2020-07-27T00:58:00Z</dcterms:modified>
</cp:coreProperties>
</file>