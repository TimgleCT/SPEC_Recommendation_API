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1E" w:rsidRPr="00F86A5B" w:rsidRDefault="0023751E">
      <w:pPr>
        <w:rPr>
          <w:rFonts w:hint="eastAsia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6"/>
        <w:gridCol w:w="927"/>
        <w:gridCol w:w="4121"/>
        <w:gridCol w:w="1400"/>
        <w:gridCol w:w="2616"/>
        <w:tblGridChange w:id="1">
          <w:tblGrid>
            <w:gridCol w:w="1816"/>
            <w:gridCol w:w="927"/>
            <w:gridCol w:w="4121"/>
            <w:gridCol w:w="1400"/>
            <w:gridCol w:w="2616"/>
          </w:tblGrid>
        </w:tblGridChange>
      </w:tblGrid>
      <w:tr w:rsidR="008B4851" w:rsidRPr="00F86A5B" w:rsidTr="008B4851">
        <w:tc>
          <w:tcPr>
            <w:tcW w:w="1316" w:type="dxa"/>
          </w:tcPr>
          <w:p w:rsidR="00E83175" w:rsidRPr="00F86A5B" w:rsidRDefault="00E83175" w:rsidP="00244FC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E83175" w:rsidRPr="00F86A5B" w:rsidRDefault="00E83175" w:rsidP="00244FC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E83175" w:rsidRPr="00F86A5B" w:rsidRDefault="00E83175" w:rsidP="00244FC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E83175" w:rsidRPr="00F86A5B" w:rsidRDefault="00E83175" w:rsidP="00244FC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E83175" w:rsidRPr="00F86A5B" w:rsidRDefault="00E83175" w:rsidP="00244FC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8B4851" w:rsidRPr="00F86A5B" w:rsidTr="008B4851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CF" w:rsidRPr="00F86A5B" w:rsidRDefault="006A0BCF" w:rsidP="00C750C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cs="Courier New" w:hint="eastAsia"/>
                <w:sz w:val="20"/>
                <w:szCs w:val="20"/>
              </w:rPr>
              <w:t>201</w:t>
            </w:r>
            <w:r w:rsidR="008B4851" w:rsidRPr="00F86A5B">
              <w:rPr>
                <w:rFonts w:ascii="細明體" w:eastAsia="細明體" w:hAnsi="細明體" w:cs="Courier New"/>
                <w:sz w:val="20"/>
                <w:szCs w:val="20"/>
              </w:rPr>
              <w:t>7</w:t>
            </w:r>
            <w:r w:rsidRPr="00F86A5B">
              <w:rPr>
                <w:rFonts w:ascii="細明體" w:eastAsia="細明體" w:hAnsi="細明體" w:cs="Courier New" w:hint="eastAsia"/>
                <w:sz w:val="20"/>
                <w:szCs w:val="20"/>
              </w:rPr>
              <w:t>/0</w:t>
            </w:r>
            <w:r w:rsidR="008B4851" w:rsidRPr="00F86A5B">
              <w:rPr>
                <w:rFonts w:ascii="細明體" w:eastAsia="細明體" w:hAnsi="細明體" w:cs="Courier New"/>
                <w:sz w:val="20"/>
                <w:szCs w:val="20"/>
              </w:rPr>
              <w:t>1</w:t>
            </w:r>
            <w:r w:rsidRPr="00F86A5B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8B4851" w:rsidRPr="00F86A5B">
              <w:rPr>
                <w:rFonts w:ascii="細明體" w:eastAsia="細明體" w:hAnsi="細明體" w:cs="Courier New"/>
                <w:sz w:val="20"/>
                <w:szCs w:val="20"/>
              </w:rPr>
              <w:t>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CF" w:rsidRPr="00F86A5B" w:rsidRDefault="006A0BCF" w:rsidP="00C750C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CF" w:rsidRPr="00F86A5B" w:rsidRDefault="008B4851" w:rsidP="00C750C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cs="Courier New" w:hint="eastAsia"/>
                <w:sz w:val="20"/>
                <w:szCs w:val="20"/>
              </w:rPr>
              <w:t>配合新影像系統產生一支</w:t>
            </w:r>
            <w:r w:rsidRPr="00F86A5B">
              <w:rPr>
                <w:rFonts w:ascii="細明體" w:eastAsia="細明體" w:hAnsi="細明體" w:cs="Courier New"/>
                <w:sz w:val="20"/>
                <w:szCs w:val="20"/>
              </w:rPr>
              <w:t>CheckAAEjb</w:t>
            </w:r>
            <w:r w:rsidRPr="00F86A5B"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一樣的程式for </w:t>
            </w:r>
            <w:r w:rsidRPr="00F86A5B">
              <w:rPr>
                <w:rFonts w:ascii="細明體" w:eastAsia="細明體" w:hAnsi="細明體" w:cs="Courier New"/>
                <w:sz w:val="20"/>
                <w:szCs w:val="20"/>
              </w:rPr>
              <w:t>Activiti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CF" w:rsidRPr="00D246E0" w:rsidRDefault="006A0BCF" w:rsidP="00C750C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BCF" w:rsidRPr="00F86A5B" w:rsidRDefault="006A0BCF" w:rsidP="00C750C5">
            <w:pPr>
              <w:spacing w:line="240" w:lineRule="atLeast"/>
              <w:rPr>
                <w:rFonts w:ascii="sөũ" w:hAnsi="sөũ" w:hint="eastAsia"/>
              </w:rPr>
            </w:pPr>
            <w:r w:rsidRPr="00F86A5B">
              <w:rPr>
                <w:rFonts w:ascii="sөũ" w:hAnsi="sөũ" w:hint="eastAsia"/>
              </w:rPr>
              <w:t>160307000212</w:t>
            </w:r>
          </w:p>
        </w:tc>
      </w:tr>
      <w:tr w:rsidR="00D246E0" w:rsidRPr="00F86A5B" w:rsidTr="008B4851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E0" w:rsidRPr="00D246E0" w:rsidRDefault="00D246E0" w:rsidP="00C750C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2017/0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5/25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E0" w:rsidRPr="00D246E0" w:rsidDel="008B4851" w:rsidRDefault="00D246E0" w:rsidP="00C750C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22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E0" w:rsidRDefault="00D246E0" w:rsidP="00C750C5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修改查詢LOG的方式，改用JOB_ID</w:t>
            </w:r>
          </w:p>
          <w:p w:rsidR="002618F0" w:rsidRPr="00D246E0" w:rsidDel="008B4851" w:rsidRDefault="002618F0" w:rsidP="00C750C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模組執行成功增加LOG記錄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E0" w:rsidRPr="00D246E0" w:rsidDel="008B4851" w:rsidRDefault="00D246E0" w:rsidP="00C750C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6E0" w:rsidRPr="00D246E0" w:rsidRDefault="005D0FCC" w:rsidP="00C750C5">
            <w:pPr>
              <w:spacing w:line="240" w:lineRule="atLeast"/>
              <w:rPr>
                <w:rFonts w:ascii="sөũ" w:hAnsi="sөũ" w:hint="eastAsia"/>
              </w:rPr>
            </w:pPr>
            <w:r>
              <w:t>161212000397</w:t>
            </w:r>
          </w:p>
        </w:tc>
      </w:tr>
      <w:tr w:rsidR="001C580E" w:rsidRPr="00F86A5B" w:rsidTr="008B4851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0E" w:rsidRDefault="001C580E" w:rsidP="00C750C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C580E">
              <w:rPr>
                <w:rFonts w:ascii="細明體" w:eastAsia="細明體" w:hAnsi="細明體" w:cs="Courier New"/>
                <w:sz w:val="20"/>
                <w:szCs w:val="20"/>
              </w:rPr>
              <w:t>2017-09-04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0E" w:rsidRDefault="001C580E" w:rsidP="00C750C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23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0E" w:rsidRDefault="001C580E" w:rsidP="00C750C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C580E">
              <w:rPr>
                <w:rFonts w:ascii="細明體" w:eastAsia="細明體" w:hAnsi="細明體" w:cs="Courier New" w:hint="eastAsia"/>
                <w:sz w:val="20"/>
                <w:szCs w:val="20"/>
              </w:rPr>
              <w:t>新增單檔維護，調整RetrieveVO程式寫法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0E" w:rsidRDefault="001C580E" w:rsidP="00C750C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C580E"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80E" w:rsidRDefault="001C580E" w:rsidP="00C750C5">
            <w:pPr>
              <w:spacing w:line="240" w:lineRule="atLeast"/>
            </w:pPr>
            <w:r w:rsidRPr="001C580E">
              <w:t>170111000919</w:t>
            </w:r>
          </w:p>
        </w:tc>
      </w:tr>
      <w:tr w:rsidR="00F86A5B" w:rsidRPr="00F86A5B" w:rsidTr="008B4851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A5B" w:rsidRPr="001C580E" w:rsidRDefault="00F86A5B" w:rsidP="00F86A5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A0032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2E7FD2">
              <w:rPr>
                <w:rFonts w:ascii="細明體" w:eastAsia="細明體" w:hAnsi="細明體" w:cs="Courier New" w:hint="eastAsia"/>
                <w:sz w:val="20"/>
                <w:szCs w:val="20"/>
              </w:rPr>
              <w:t>017/11/13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A5B" w:rsidRDefault="00F86A5B" w:rsidP="00F86A5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24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A5B" w:rsidRPr="001C580E" w:rsidRDefault="00F86A5B" w:rsidP="00F86A5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學團險跨區導入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A5B" w:rsidRPr="001C580E" w:rsidRDefault="00F86A5B" w:rsidP="00F86A5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A5B" w:rsidRPr="001C580E" w:rsidRDefault="00F86A5B" w:rsidP="00F86A5B">
            <w:pPr>
              <w:spacing w:line="240" w:lineRule="atLeast"/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171026000316</w:t>
            </w:r>
          </w:p>
        </w:tc>
      </w:tr>
      <w:tr w:rsidR="00C221E1" w:rsidRPr="00F86A5B" w:rsidTr="008B4851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1E1" w:rsidRPr="000A0032" w:rsidRDefault="00C221E1" w:rsidP="00C221E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eastAsia="標楷體" w:hint="eastAsia"/>
              </w:rPr>
              <w:t>2018/4/24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1E1" w:rsidRDefault="00C221E1" w:rsidP="00C221E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eastAsia="標楷體" w:hint="eastAsia"/>
              </w:rPr>
              <w:t>25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1E1" w:rsidRDefault="00C221E1" w:rsidP="00C221E1">
            <w:pPr>
              <w:pStyle w:val="Tabletext"/>
              <w:rPr>
                <w:rFonts w:ascii="新細明體" w:hAnsi="新細明體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新增DTAAJ010</w:t>
            </w:r>
            <w:r w:rsidRPr="00857FA6">
              <w:rPr>
                <w:rFonts w:ascii="新細明體" w:hAnsi="新細明體" w:hint="eastAsia"/>
                <w:lang w:eastAsia="zh-TW"/>
              </w:rPr>
              <w:t>「</w:t>
            </w:r>
            <w:r w:rsidRPr="00B85BB3">
              <w:rPr>
                <w:rFonts w:ascii="新細明體" w:hAnsi="新細明體" w:hint="eastAsia"/>
                <w:lang w:eastAsia="zh-TW"/>
              </w:rPr>
              <w:t>補全種類</w:t>
            </w:r>
            <w:r w:rsidRPr="00857FA6">
              <w:rPr>
                <w:rFonts w:ascii="新細明體" w:hAnsi="新細明體" w:hint="eastAsia"/>
                <w:lang w:eastAsia="zh-TW"/>
              </w:rPr>
              <w:t>」欄位</w:t>
            </w:r>
            <w:r>
              <w:rPr>
                <w:rFonts w:ascii="新細明體" w:hAnsi="新細明體" w:hint="eastAsia"/>
                <w:lang w:eastAsia="zh-TW"/>
              </w:rPr>
              <w:t xml:space="preserve"> 及</w:t>
            </w:r>
          </w:p>
          <w:p w:rsidR="00C221E1" w:rsidRDefault="00C221E1" w:rsidP="00C221E1">
            <w:pPr>
              <w:spacing w:line="240" w:lineRule="atLeast"/>
              <w:rPr>
                <w:rFonts w:ascii="新細明體" w:hAnsi="新細明體"/>
              </w:rPr>
            </w:pPr>
            <w:r w:rsidRPr="00857FA6">
              <w:rPr>
                <w:rFonts w:ascii="新細明體" w:hAnsi="新細明體" w:hint="eastAsia"/>
              </w:rPr>
              <w:t>「</w:t>
            </w:r>
            <w:r w:rsidRPr="00B85BB3">
              <w:rPr>
                <w:rFonts w:ascii="新細明體" w:hAnsi="新細明體"/>
              </w:rPr>
              <w:t>補全到期日</w:t>
            </w:r>
            <w:r w:rsidRPr="00857FA6">
              <w:rPr>
                <w:rFonts w:ascii="新細明體" w:hAnsi="新細明體" w:hint="eastAsia"/>
              </w:rPr>
              <w:t>」欄位</w:t>
            </w:r>
          </w:p>
          <w:p w:rsidR="00C221E1" w:rsidRDefault="00C221E1" w:rsidP="00C221E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</w:rPr>
              <w:t>在</w:t>
            </w:r>
            <w:r w:rsidRPr="00C221E1">
              <w:rPr>
                <w:rFonts w:ascii="新細明體" w:hAnsi="新細明體"/>
              </w:rPr>
              <w:t>AACheckEJBbean</w:t>
            </w:r>
            <w:r>
              <w:rPr>
                <w:rFonts w:ascii="新細明體" w:hAnsi="新細明體" w:hint="eastAsia"/>
              </w:rPr>
              <w:t>寫入DTAAJ010時去讀</w:t>
            </w:r>
            <w:r w:rsidRPr="00C221E1">
              <w:rPr>
                <w:rFonts w:ascii="新細明體" w:hAnsi="新細明體" w:hint="eastAsia"/>
              </w:rPr>
              <w:t>DTAAC080</w:t>
            </w:r>
            <w:r>
              <w:rPr>
                <w:rFonts w:ascii="新細明體" w:hAnsi="新細明體" w:hint="eastAsia"/>
              </w:rPr>
              <w:t>，條件用</w:t>
            </w:r>
            <w:r w:rsidRPr="00C221E1">
              <w:rPr>
                <w:rFonts w:ascii="新細明體" w:hAnsi="新細明體" w:hint="eastAsia"/>
              </w:rPr>
              <w:t>REP_DOC_CODE</w:t>
            </w:r>
            <w:r>
              <w:rPr>
                <w:rFonts w:ascii="新細明體" w:hAnsi="新細明體" w:hint="eastAsia"/>
              </w:rPr>
              <w:t>這欄位相同該筆，將上訴兩欄位搬入DTAAJ010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1E1" w:rsidRDefault="00C221E1" w:rsidP="00C221E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</w:rPr>
              <w:t>李明諭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1E1" w:rsidRDefault="00C221E1" w:rsidP="00C221E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00AF8">
              <w:rPr>
                <w:b/>
                <w:bCs/>
              </w:rPr>
              <w:t>180423001589</w:t>
            </w:r>
          </w:p>
        </w:tc>
      </w:tr>
      <w:tr w:rsidR="00437C1D" w:rsidRPr="00F86A5B" w:rsidTr="008B4851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1D" w:rsidRDefault="00437C1D" w:rsidP="00C221E1">
            <w:pPr>
              <w:spacing w:line="240" w:lineRule="atLeas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2018/11/29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1D" w:rsidRDefault="00437C1D" w:rsidP="00C221E1">
            <w:pPr>
              <w:spacing w:line="240" w:lineRule="atLeast"/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26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1D" w:rsidRDefault="00437C1D" w:rsidP="00C221E1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437C1D">
              <w:rPr>
                <w:rFonts w:ascii="新細明體" w:hAnsi="新細明體" w:hint="eastAsia"/>
                <w:lang w:eastAsia="zh-TW"/>
              </w:rPr>
              <w:t>國泰世華MK2自動核賠導入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1D" w:rsidRDefault="00437C1D" w:rsidP="00C221E1">
            <w:pPr>
              <w:spacing w:line="240" w:lineRule="atLeast"/>
              <w:jc w:val="center"/>
              <w:rPr>
                <w:rFonts w:ascii="新細明體" w:hAnsi="新細明體" w:hint="eastAsia"/>
              </w:rPr>
            </w:pPr>
            <w:r w:rsidRPr="001C580E"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1D" w:rsidRPr="00100AF8" w:rsidRDefault="00437C1D" w:rsidP="00C221E1">
            <w:pPr>
              <w:spacing w:line="240" w:lineRule="atLeast"/>
              <w:rPr>
                <w:b/>
                <w:bCs/>
              </w:rPr>
            </w:pPr>
            <w:r w:rsidRPr="00437C1D">
              <w:rPr>
                <w:b/>
                <w:bCs/>
              </w:rPr>
              <w:t>180301000673</w:t>
            </w:r>
          </w:p>
        </w:tc>
      </w:tr>
      <w:tr w:rsidR="008B16DB" w:rsidRPr="00F86A5B" w:rsidTr="008B4851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6DB" w:rsidRDefault="008B16DB" w:rsidP="008B16DB">
            <w:pPr>
              <w:spacing w:line="240" w:lineRule="atLeast"/>
              <w:jc w:val="center"/>
              <w:rPr>
                <w:rFonts w:eastAsia="標楷體" w:hint="eastAsia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2019/05/10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6DB" w:rsidRDefault="008B16DB" w:rsidP="008B16DB">
            <w:pPr>
              <w:spacing w:line="240" w:lineRule="atLeast"/>
              <w:jc w:val="center"/>
              <w:rPr>
                <w:rFonts w:eastAsia="標楷體" w:hint="eastAsia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27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6DB" w:rsidRPr="00437C1D" w:rsidRDefault="008B16DB" w:rsidP="008B16DB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細明體" w:eastAsia="細明體" w:hAnsi="細明體" w:cs="Courier New" w:hint="eastAsia"/>
                <w:lang w:eastAsia="zh-TW"/>
              </w:rPr>
              <w:t>醫囑全文NLP與手術名稱登打導入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6DB" w:rsidRPr="001C580E" w:rsidRDefault="008B16DB" w:rsidP="008B16D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6DB" w:rsidRPr="00437C1D" w:rsidRDefault="008B16DB" w:rsidP="008B16DB">
            <w:pPr>
              <w:spacing w:line="240" w:lineRule="atLeast"/>
              <w:rPr>
                <w:b/>
                <w:bCs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190508000433</w:t>
            </w:r>
          </w:p>
        </w:tc>
      </w:tr>
      <w:tr w:rsidR="002B775D" w:rsidRPr="00F86A5B" w:rsidTr="008B4851">
        <w:trPr>
          <w:ins w:id="2" w:author="cathay" w:date="2019-07-04T14:56:00Z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5D" w:rsidRDefault="002B775D" w:rsidP="002B775D">
            <w:pPr>
              <w:spacing w:line="240" w:lineRule="atLeast"/>
              <w:jc w:val="center"/>
              <w:rPr>
                <w:ins w:id="3" w:author="cathay" w:date="2019-07-04T14:56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cathay" w:date="2019-07-04T14:5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</w:t>
              </w:r>
              <w:del w:id="5" w:author="張凱鈞" w:date="2020-02-18T15:12:00Z">
                <w:r w:rsidDel="002B775D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  <w:delText>19</w:delText>
                </w:r>
              </w:del>
            </w:ins>
            <w:ins w:id="6" w:author="張凱鈞" w:date="2020-02-18T15:1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22</w:t>
              </w:r>
            </w:ins>
            <w:ins w:id="7" w:author="cathay" w:date="2019-07-04T14:5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/</w:t>
              </w:r>
              <w:del w:id="8" w:author="張凱鈞" w:date="2020-02-18T15:12:00Z">
                <w:r w:rsidDel="002B775D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  <w:delText>07</w:delText>
                </w:r>
              </w:del>
            </w:ins>
            <w:ins w:id="9" w:author="張凱鈞" w:date="2020-02-18T15:1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02</w:t>
              </w:r>
            </w:ins>
            <w:ins w:id="10" w:author="cathay" w:date="2019-07-04T14:5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/</w:t>
              </w:r>
              <w:del w:id="11" w:author="張凱鈞" w:date="2020-02-18T15:12:00Z">
                <w:r w:rsidDel="002B775D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  <w:delText>04</w:delText>
                </w:r>
              </w:del>
            </w:ins>
            <w:ins w:id="12" w:author="張凱鈞" w:date="2020-02-18T15:1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18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5D" w:rsidRDefault="002B775D" w:rsidP="002B775D">
            <w:pPr>
              <w:spacing w:line="240" w:lineRule="atLeast"/>
              <w:jc w:val="center"/>
              <w:rPr>
                <w:ins w:id="13" w:author="cathay" w:date="2019-07-04T14:56:00Z"/>
                <w:rFonts w:ascii="細明體" w:eastAsia="細明體" w:hAnsi="細明體" w:cs="Courier New" w:hint="eastAsia"/>
                <w:sz w:val="20"/>
                <w:szCs w:val="20"/>
              </w:rPr>
            </w:pPr>
            <w:ins w:id="14" w:author="cathay" w:date="2019-07-04T14:5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28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5D" w:rsidRDefault="002B775D" w:rsidP="002B775D">
            <w:pPr>
              <w:pStyle w:val="Tabletext"/>
              <w:rPr>
                <w:ins w:id="15" w:author="cathay" w:date="2019-07-04T14:56:00Z"/>
                <w:rFonts w:ascii="細明體" w:eastAsia="細明體" w:hAnsi="細明體" w:cs="Courier New" w:hint="eastAsia"/>
                <w:lang w:eastAsia="zh-TW"/>
              </w:rPr>
            </w:pPr>
            <w:ins w:id="16" w:author="張凱鈞" w:date="2020-02-18T15:12:00Z">
              <w:r>
                <w:rPr>
                  <w:rFonts w:ascii="細明體" w:eastAsia="細明體" w:hAnsi="細明體" w:cs="Courier New" w:hint="eastAsia"/>
                  <w:lang w:eastAsia="zh-TW"/>
                </w:rPr>
                <w:t>微型保單檢查條件優化</w:t>
              </w:r>
            </w:ins>
            <w:ins w:id="17" w:author="cathay" w:date="2019-07-04T14:56:00Z">
              <w:del w:id="18" w:author="張凱鈞" w:date="2020-02-18T15:12:00Z">
                <w:r w:rsidDel="00B23ABF">
                  <w:rPr>
                    <w:rFonts w:ascii="細明體" w:eastAsia="細明體" w:hAnsi="細明體" w:cs="Courier New" w:hint="eastAsia"/>
                    <w:lang w:eastAsia="zh-TW"/>
                  </w:rPr>
                  <w:delText>理賠科跨區取件系統優化:團險跨區導入</w:delText>
                </w:r>
              </w:del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5D" w:rsidRDefault="002B775D" w:rsidP="002B775D">
            <w:pPr>
              <w:spacing w:line="240" w:lineRule="atLeast"/>
              <w:jc w:val="center"/>
              <w:rPr>
                <w:ins w:id="19" w:author="cathay" w:date="2019-07-04T14:56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張凱鈞" w:date="2020-02-18T15:1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  <w:ins w:id="21" w:author="cathay" w:date="2019-07-04T14:56:00Z">
              <w:del w:id="22" w:author="張凱鈞" w:date="2020-02-18T15:12:00Z">
                <w:r w:rsidDel="00B23ABF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  <w:delText>張凱鈞</w:delText>
                </w:r>
              </w:del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5D" w:rsidRDefault="002B775D" w:rsidP="002B775D">
            <w:pPr>
              <w:spacing w:line="240" w:lineRule="atLeast"/>
              <w:rPr>
                <w:ins w:id="23" w:author="cathay" w:date="2019-07-04T14:56:00Z"/>
                <w:rFonts w:ascii="細明體" w:eastAsia="細明體" w:hAnsi="細明體" w:cs="Courier New" w:hint="eastAsia"/>
                <w:sz w:val="20"/>
                <w:szCs w:val="20"/>
              </w:rPr>
            </w:pPr>
            <w:ins w:id="24" w:author="張凱鈞" w:date="2020-02-18T15:1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200204000689</w:t>
              </w:r>
            </w:ins>
            <w:ins w:id="25" w:author="cathay" w:date="2019-07-04T14:56:00Z">
              <w:del w:id="26" w:author="張凱鈞" w:date="2020-02-18T15:12:00Z">
                <w:r w:rsidDel="00B23ABF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  <w:delText>190319001705</w:delText>
                </w:r>
              </w:del>
            </w:ins>
          </w:p>
        </w:tc>
      </w:tr>
    </w:tbl>
    <w:p w:rsidR="00E83175" w:rsidRPr="00F86A5B" w:rsidRDefault="00E83175">
      <w:pPr>
        <w:pStyle w:val="Tabletext"/>
        <w:keepLines w:val="0"/>
        <w:spacing w:after="0" w:line="240" w:lineRule="auto"/>
        <w:rPr>
          <w:rFonts w:hint="eastAsia"/>
          <w:b/>
          <w:kern w:val="2"/>
          <w:sz w:val="24"/>
          <w:szCs w:val="24"/>
          <w:lang w:eastAsia="zh-TW"/>
        </w:rPr>
      </w:pPr>
    </w:p>
    <w:p w:rsidR="0023751E" w:rsidRPr="00D246E0" w:rsidRDefault="008B4851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b/>
          <w:kern w:val="2"/>
          <w:sz w:val="24"/>
          <w:szCs w:val="24"/>
          <w:lang w:eastAsia="zh-TW"/>
        </w:rPr>
        <w:t>AAZZ_0001</w:t>
      </w:r>
      <w:r w:rsidR="0023751E" w:rsidRPr="00D246E0">
        <w:rPr>
          <w:rFonts w:hint="eastAsia"/>
          <w:b/>
          <w:kern w:val="2"/>
          <w:sz w:val="24"/>
          <w:szCs w:val="24"/>
          <w:lang w:eastAsia="zh-TW"/>
        </w:rPr>
        <w:t>_</w:t>
      </w:r>
      <w:r w:rsidR="00D426FC" w:rsidRPr="00D246E0">
        <w:rPr>
          <w:rFonts w:hint="eastAsia"/>
          <w:b/>
          <w:kern w:val="2"/>
          <w:sz w:val="24"/>
          <w:szCs w:val="24"/>
          <w:lang w:eastAsia="zh-TW"/>
        </w:rPr>
        <w:t>登打檢核</w:t>
      </w:r>
    </w:p>
    <w:p w:rsidR="0023751E" w:rsidRPr="005D0FCC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23751E" w:rsidRPr="005D0FCC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5D0FCC"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8B4851" w:rsidRPr="00F86A5B">
        <w:tc>
          <w:tcPr>
            <w:tcW w:w="2340" w:type="dxa"/>
          </w:tcPr>
          <w:p w:rsidR="008B4851" w:rsidRPr="005D0FCC" w:rsidRDefault="008B4851" w:rsidP="008B48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D0FCC">
              <w:rPr>
                <w:rFonts w:ascii="細明體" w:eastAsia="細明體" w:hAnsi="細明體" w:hint="eastAsia"/>
              </w:rPr>
              <w:t>模組名稱</w:t>
            </w:r>
          </w:p>
        </w:tc>
        <w:tc>
          <w:tcPr>
            <w:tcW w:w="8460" w:type="dxa"/>
          </w:tcPr>
          <w:p w:rsidR="008B4851" w:rsidRPr="00D5294B" w:rsidRDefault="008B4851" w:rsidP="008B48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5294B">
              <w:rPr>
                <w:rFonts w:hint="eastAsia"/>
                <w:kern w:val="2"/>
                <w:sz w:val="20"/>
                <w:szCs w:val="20"/>
              </w:rPr>
              <w:t>登打檢核</w:t>
            </w:r>
          </w:p>
        </w:tc>
      </w:tr>
      <w:tr w:rsidR="008B4851" w:rsidRPr="00F86A5B">
        <w:tc>
          <w:tcPr>
            <w:tcW w:w="2340" w:type="dxa"/>
          </w:tcPr>
          <w:p w:rsidR="008B4851" w:rsidRPr="00F86A5B" w:rsidRDefault="008B4851" w:rsidP="008B48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</w:rPr>
              <w:t>模組ID</w:t>
            </w:r>
          </w:p>
        </w:tc>
        <w:tc>
          <w:tcPr>
            <w:tcW w:w="8460" w:type="dxa"/>
          </w:tcPr>
          <w:p w:rsidR="008B4851" w:rsidRPr="00D246E0" w:rsidRDefault="008B4851" w:rsidP="008B48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b/>
                <w:kern w:val="2"/>
              </w:rPr>
              <w:t>AAZZ_0001</w:t>
            </w:r>
          </w:p>
        </w:tc>
      </w:tr>
      <w:tr w:rsidR="008B4851" w:rsidRPr="00F86A5B">
        <w:tc>
          <w:tcPr>
            <w:tcW w:w="2340" w:type="dxa"/>
          </w:tcPr>
          <w:p w:rsidR="008B4851" w:rsidRPr="00F86A5B" w:rsidRDefault="008B4851" w:rsidP="008B48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</w:rPr>
              <w:t>概要說明</w:t>
            </w:r>
          </w:p>
        </w:tc>
        <w:tc>
          <w:tcPr>
            <w:tcW w:w="8460" w:type="dxa"/>
          </w:tcPr>
          <w:p w:rsidR="008B4851" w:rsidRPr="00F86A5B" w:rsidRDefault="008B4851" w:rsidP="008B485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hint="eastAsia"/>
                <w:kern w:val="2"/>
                <w:sz w:val="20"/>
                <w:szCs w:val="20"/>
              </w:rPr>
              <w:t>登打檢核</w:t>
            </w:r>
          </w:p>
        </w:tc>
      </w:tr>
    </w:tbl>
    <w:p w:rsidR="00953010" w:rsidRPr="00D246E0" w:rsidRDefault="00953010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953010" w:rsidRDefault="00953010" w:rsidP="00953010">
      <w:pPr>
        <w:spacing w:line="240" w:lineRule="atLeast"/>
        <w:rPr>
          <w:rFonts w:ascii="細明體" w:eastAsia="細明體" w:hAnsi="細明體" w:cs="Courier New" w:hint="eastAsia"/>
          <w:b/>
        </w:rPr>
      </w:pPr>
      <w:r w:rsidRPr="000E5093">
        <w:rPr>
          <w:rFonts w:ascii="細明體" w:eastAsia="細明體" w:hAnsi="細明體" w:cs="Courier New" w:hint="eastAsia"/>
          <w:b/>
        </w:rPr>
        <w:t>程式流程圖</w:t>
      </w:r>
    </w:p>
    <w:p w:rsidR="00953010" w:rsidRDefault="00953010" w:rsidP="00953010">
      <w:pPr>
        <w:spacing w:line="240" w:lineRule="atLeast"/>
        <w:rPr>
          <w:rFonts w:ascii="細明體" w:eastAsia="細明體" w:hAnsi="細明體" w:cs="Courier New"/>
          <w:b/>
        </w:rPr>
      </w:pPr>
    </w:p>
    <w:p w:rsidR="00953010" w:rsidRDefault="00953010" w:rsidP="00953010">
      <w:pPr>
        <w:spacing w:line="240" w:lineRule="atLeast"/>
        <w:rPr>
          <w:rFonts w:ascii="細明體" w:eastAsia="細明體" w:hAnsi="細明體" w:cs="Courier New"/>
          <w:b/>
        </w:rPr>
      </w:pPr>
    </w:p>
    <w:p w:rsidR="00953010" w:rsidRDefault="00953010" w:rsidP="00953010">
      <w:pPr>
        <w:spacing w:line="240" w:lineRule="atLeast"/>
        <w:rPr>
          <w:rFonts w:ascii="細明體" w:eastAsia="細明體" w:hAnsi="細明體" w:cs="Courier New" w:hint="eastAsia"/>
          <w:b/>
        </w:rPr>
      </w:pPr>
    </w:p>
    <w:p w:rsidR="00953010" w:rsidRDefault="00953010" w:rsidP="00953010">
      <w:pPr>
        <w:spacing w:line="240" w:lineRule="atLeast"/>
        <w:rPr>
          <w:rFonts w:ascii="細明體" w:eastAsia="細明體" w:hAnsi="細明體" w:cs="Courier New"/>
          <w:b/>
        </w:rPr>
      </w:pPr>
      <w:r>
        <w:rPr>
          <w:rFonts w:ascii="細明體" w:eastAsia="細明體" w:hAnsi="細明體" w:cs="Courier New"/>
          <w:b/>
          <w:noProof/>
        </w:rPr>
        <w:pict>
          <v:group id="_x0000_s1038" style="position:absolute;margin-left:33.15pt;margin-top:-29.7pt;width:362.8pt;height:67.8pt;z-index:251657728" coordorigin="1230,4540" coordsize="6960,106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39" type="#_x0000_t134" style="position:absolute;left:1230;top:4540;width:1920;height:960">
              <v:textbox style="mso-next-textbox:#_x0000_s1039">
                <w:txbxContent>
                  <w:p w:rsidR="00953010" w:rsidRDefault="00953010" w:rsidP="0095301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輸入受編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style="position:absolute;left:3150;top:500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1" type="#_x0000_t109" style="position:absolute;left:3705;top:4540;width:1860;height:1035">
              <v:textbox style="mso-next-textbox:#_x0000_s1041">
                <w:txbxContent>
                  <w:p w:rsidR="00953010" w:rsidRDefault="00953010" w:rsidP="0095301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模組</w:t>
                    </w:r>
                  </w:p>
                </w:txbxContent>
              </v:textbox>
            </v:shape>
            <v:shape id="_x0000_s1042" type="#_x0000_t32" style="position:absolute;left:5565;top:5005;width:780;height:0" o:connectortype="straight">
              <v:stroke endarrow="block"/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43" type="#_x0000_t111" style="position:absolute;left:6165;top:4540;width:2025;height:1060">
              <v:textbox style="mso-next-textbox:#_x0000_s1043">
                <w:txbxContent>
                  <w:p w:rsidR="00953010" w:rsidRDefault="00953010" w:rsidP="0095301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將登打資料搬到理賠系統</w:t>
                    </w:r>
                  </w:p>
                </w:txbxContent>
              </v:textbox>
            </v:shape>
          </v:group>
        </w:pict>
      </w:r>
    </w:p>
    <w:p w:rsidR="00953010" w:rsidRPr="000E5093" w:rsidRDefault="00953010" w:rsidP="00953010">
      <w:pPr>
        <w:spacing w:line="240" w:lineRule="atLeast"/>
        <w:rPr>
          <w:rFonts w:ascii="細明體" w:eastAsia="細明體" w:hAnsi="細明體" w:cs="Courier New" w:hint="eastAsia"/>
          <w:b/>
        </w:rPr>
      </w:pPr>
    </w:p>
    <w:p w:rsidR="00953010" w:rsidRPr="000E5093" w:rsidRDefault="00953010" w:rsidP="00953010">
      <w:pPr>
        <w:spacing w:line="240" w:lineRule="atLeast"/>
        <w:rPr>
          <w:rFonts w:ascii="細明體" w:eastAsia="細明體" w:hAnsi="細明體" w:cs="Courier New" w:hint="eastAsia"/>
          <w:b/>
        </w:rPr>
      </w:pPr>
    </w:p>
    <w:p w:rsidR="0023751E" w:rsidRPr="00F86A5B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F86A5B"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 w:rsidRPr="00F86A5B">
        <w:tc>
          <w:tcPr>
            <w:tcW w:w="720" w:type="dxa"/>
          </w:tcPr>
          <w:p w:rsidR="00DA6C1D" w:rsidRPr="00F86A5B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DA6C1D" w:rsidRPr="00F86A5B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DA6C1D" w:rsidRPr="00F86A5B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 w:rsidRPr="00F86A5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Pr="00F86A5B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A6C1D" w:rsidRPr="00F86A5B" w:rsidRDefault="00EA2CF5">
            <w:pPr>
              <w:pStyle w:val="Tabletext"/>
              <w:rPr>
                <w:rFonts w:hint="eastAsia"/>
                <w:lang w:eastAsia="zh-TW"/>
              </w:rPr>
            </w:pPr>
            <w:r w:rsidRPr="00F86A5B">
              <w:rPr>
                <w:rFonts w:hint="eastAsia"/>
                <w:kern w:val="2"/>
                <w:szCs w:val="24"/>
                <w:lang w:eastAsia="zh-TW"/>
              </w:rPr>
              <w:t>理賠受理</w:t>
            </w:r>
            <w:r w:rsidR="00DA585C" w:rsidRPr="00F86A5B">
              <w:rPr>
                <w:rFonts w:hint="eastAsia"/>
                <w:kern w:val="2"/>
                <w:szCs w:val="24"/>
                <w:lang w:eastAsia="zh-TW"/>
              </w:rPr>
              <w:t>收據</w:t>
            </w:r>
            <w:r w:rsidRPr="00F86A5B">
              <w:rPr>
                <w:rFonts w:hint="eastAsia"/>
                <w:kern w:val="2"/>
                <w:szCs w:val="24"/>
                <w:lang w:eastAsia="zh-TW"/>
              </w:rPr>
              <w:t>檔</w:t>
            </w:r>
          </w:p>
        </w:tc>
        <w:tc>
          <w:tcPr>
            <w:tcW w:w="3960" w:type="dxa"/>
          </w:tcPr>
          <w:p w:rsidR="00DA6C1D" w:rsidRPr="00F86A5B" w:rsidRDefault="00DA585C">
            <w:pPr>
              <w:jc w:val="center"/>
              <w:rPr>
                <w:rFonts w:hint="eastAsia"/>
                <w:sz w:val="20"/>
                <w:szCs w:val="20"/>
              </w:rPr>
            </w:pPr>
            <w:r w:rsidRPr="00F86A5B">
              <w:rPr>
                <w:rFonts w:hint="eastAsia"/>
                <w:sz w:val="20"/>
                <w:szCs w:val="20"/>
              </w:rPr>
              <w:t>DTAAA030</w:t>
            </w:r>
          </w:p>
        </w:tc>
      </w:tr>
      <w:tr w:rsidR="00DF02DF" w:rsidRPr="00F86A5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F02DF" w:rsidRPr="00F86A5B" w:rsidRDefault="00DF02DF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DF02DF" w:rsidRPr="00F86A5B" w:rsidRDefault="00DF02DF">
            <w:pPr>
              <w:pStyle w:val="Tabletext"/>
              <w:rPr>
                <w:rFonts w:hint="eastAsia"/>
                <w:kern w:val="2"/>
                <w:szCs w:val="24"/>
                <w:lang w:eastAsia="zh-TW"/>
              </w:rPr>
            </w:pPr>
            <w:r w:rsidRPr="00F86A5B">
              <w:rPr>
                <w:rFonts w:hint="eastAsia"/>
                <w:kern w:val="2"/>
                <w:szCs w:val="24"/>
                <w:lang w:eastAsia="zh-TW"/>
              </w:rPr>
              <w:t>理賠診斷書檔</w:t>
            </w:r>
          </w:p>
        </w:tc>
        <w:tc>
          <w:tcPr>
            <w:tcW w:w="3960" w:type="dxa"/>
          </w:tcPr>
          <w:p w:rsidR="00DF02DF" w:rsidRPr="00F86A5B" w:rsidRDefault="00DF02DF">
            <w:pPr>
              <w:jc w:val="center"/>
              <w:rPr>
                <w:rFonts w:hint="eastAsia"/>
                <w:sz w:val="20"/>
                <w:szCs w:val="20"/>
              </w:rPr>
            </w:pPr>
            <w:r w:rsidRPr="00F86A5B">
              <w:rPr>
                <w:rFonts w:hint="eastAsia"/>
                <w:sz w:val="20"/>
                <w:szCs w:val="20"/>
              </w:rPr>
              <w:t>DTAAA020</w:t>
            </w:r>
          </w:p>
        </w:tc>
      </w:tr>
    </w:tbl>
    <w:p w:rsidR="00953010" w:rsidRPr="0029232C" w:rsidRDefault="00953010" w:rsidP="00953010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29232C"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77"/>
        <w:gridCol w:w="2867"/>
        <w:gridCol w:w="2888"/>
        <w:gridCol w:w="2215"/>
      </w:tblGrid>
      <w:tr w:rsidR="00953010" w:rsidRPr="0029232C" w:rsidTr="00F86A5B">
        <w:tc>
          <w:tcPr>
            <w:tcW w:w="677" w:type="dxa"/>
          </w:tcPr>
          <w:p w:rsidR="00953010" w:rsidRPr="0029232C" w:rsidRDefault="00953010" w:rsidP="009E087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9232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67" w:type="dxa"/>
          </w:tcPr>
          <w:p w:rsidR="00953010" w:rsidRPr="00F86A5B" w:rsidRDefault="00953010" w:rsidP="009E0875">
            <w:pPr>
              <w:jc w:val="center"/>
              <w:rPr>
                <w:rFonts w:hint="eastAsia"/>
                <w:kern w:val="2"/>
                <w:sz w:val="20"/>
              </w:rPr>
            </w:pPr>
            <w:r w:rsidRPr="00F86A5B">
              <w:rPr>
                <w:rFonts w:hint="eastAsia"/>
                <w:kern w:val="2"/>
                <w:sz w:val="20"/>
              </w:rPr>
              <w:t>中文說明</w:t>
            </w:r>
          </w:p>
        </w:tc>
        <w:tc>
          <w:tcPr>
            <w:tcW w:w="2888" w:type="dxa"/>
          </w:tcPr>
          <w:p w:rsidR="00953010" w:rsidRPr="0029232C" w:rsidRDefault="00953010" w:rsidP="009E087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9232C"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2215" w:type="dxa"/>
          </w:tcPr>
          <w:p w:rsidR="00953010" w:rsidRPr="0029232C" w:rsidRDefault="00953010" w:rsidP="009E087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9232C"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953010" w:rsidRPr="0029232C" w:rsidTr="00F86A5B">
        <w:tblPrEx>
          <w:tblLook w:val="01E0" w:firstRow="1" w:lastRow="1" w:firstColumn="1" w:lastColumn="1" w:noHBand="0" w:noVBand="0"/>
        </w:tblPrEx>
        <w:tc>
          <w:tcPr>
            <w:tcW w:w="677" w:type="dxa"/>
          </w:tcPr>
          <w:p w:rsidR="00953010" w:rsidRPr="0029232C" w:rsidRDefault="00953010" w:rsidP="009E0875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67" w:type="dxa"/>
          </w:tcPr>
          <w:p w:rsidR="00953010" w:rsidRPr="00F86A5B" w:rsidRDefault="0083550C" w:rsidP="009E0875">
            <w:pPr>
              <w:rPr>
                <w:rFonts w:hint="eastAsia"/>
                <w:kern w:val="2"/>
                <w:sz w:val="20"/>
              </w:rPr>
            </w:pPr>
            <w:r w:rsidRPr="00F86A5B">
              <w:rPr>
                <w:kern w:val="2"/>
                <w:sz w:val="20"/>
              </w:rPr>
              <w:t xml:space="preserve">ONLINE </w:t>
            </w:r>
            <w:r w:rsidRPr="00F86A5B">
              <w:rPr>
                <w:kern w:val="2"/>
                <w:sz w:val="20"/>
              </w:rPr>
              <w:t>案件受理後派件</w:t>
            </w:r>
            <w:r w:rsidRPr="00F86A5B">
              <w:rPr>
                <w:rFonts w:hint="eastAsia"/>
                <w:kern w:val="2"/>
                <w:sz w:val="20"/>
              </w:rPr>
              <w:t>模組</w:t>
            </w:r>
          </w:p>
        </w:tc>
        <w:tc>
          <w:tcPr>
            <w:tcW w:w="2888" w:type="dxa"/>
          </w:tcPr>
          <w:p w:rsidR="00953010" w:rsidRPr="0029232C" w:rsidRDefault="0083550C" w:rsidP="009E08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 w:rsidRPr="0029232C">
              <w:rPr>
                <w:rFonts w:ascii="細明體" w:eastAsia="細明體" w:hAnsi="細明體" w:cs="Courier New"/>
                <w:lang w:eastAsia="zh-TW"/>
              </w:rPr>
              <w:t>AA_A0Z027</w:t>
            </w:r>
          </w:p>
        </w:tc>
        <w:tc>
          <w:tcPr>
            <w:tcW w:w="2215" w:type="dxa"/>
          </w:tcPr>
          <w:p w:rsidR="00953010" w:rsidRPr="0029232C" w:rsidRDefault="0083550C" w:rsidP="009E08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9232C">
              <w:t>getDecdDataforALL</w:t>
            </w:r>
          </w:p>
        </w:tc>
      </w:tr>
      <w:tr w:rsidR="00953010" w:rsidRPr="0029232C" w:rsidTr="00F86A5B">
        <w:tblPrEx>
          <w:tblLook w:val="01E0" w:firstRow="1" w:lastRow="1" w:firstColumn="1" w:lastColumn="1" w:noHBand="0" w:noVBand="0"/>
        </w:tblPrEx>
        <w:tc>
          <w:tcPr>
            <w:tcW w:w="677" w:type="dxa"/>
          </w:tcPr>
          <w:p w:rsidR="00953010" w:rsidRPr="0029232C" w:rsidRDefault="00953010" w:rsidP="009E0875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67" w:type="dxa"/>
          </w:tcPr>
          <w:p w:rsidR="00953010" w:rsidRPr="0029232C" w:rsidRDefault="00953010" w:rsidP="009E0875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2888" w:type="dxa"/>
          </w:tcPr>
          <w:p w:rsidR="00953010" w:rsidRPr="0029232C" w:rsidRDefault="00953010" w:rsidP="009E08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</w:p>
        </w:tc>
        <w:tc>
          <w:tcPr>
            <w:tcW w:w="2215" w:type="dxa"/>
          </w:tcPr>
          <w:p w:rsidR="00953010" w:rsidRPr="0029232C" w:rsidRDefault="00953010" w:rsidP="009E08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ind w:left="480"/>
        <w:rPr>
          <w:rFonts w:ascii="細明體" w:eastAsia="細明體" w:hAnsi="細明體"/>
          <w:sz w:val="20"/>
          <w:szCs w:val="20"/>
        </w:rPr>
      </w:pPr>
    </w:p>
    <w:p w:rsidR="00953010" w:rsidRPr="00D246E0" w:rsidRDefault="00953010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Pr="005D0FCC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 w:rsidRPr="005D0FCC">
        <w:rPr>
          <w:rFonts w:ascii="細明體" w:eastAsia="細明體" w:hAnsi="細明體" w:hint="eastAsia"/>
          <w:sz w:val="20"/>
          <w:szCs w:val="20"/>
        </w:rPr>
        <w:t>傳輸參數</w:t>
      </w:r>
    </w:p>
    <w:p w:rsidR="0023751E" w:rsidRPr="00F86A5B" w:rsidRDefault="0023751E">
      <w:pPr>
        <w:rPr>
          <w:rFonts w:hint="eastAsia"/>
          <w:sz w:val="20"/>
        </w:rPr>
      </w:pP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990"/>
        <w:gridCol w:w="4770"/>
      </w:tblGrid>
      <w:tr w:rsidR="00953010" w:rsidRPr="000E5093" w:rsidTr="009E0875">
        <w:tc>
          <w:tcPr>
            <w:tcW w:w="1080" w:type="dxa"/>
            <w:gridSpan w:val="2"/>
          </w:tcPr>
          <w:p w:rsidR="00953010" w:rsidRPr="000E5093" w:rsidRDefault="00953010" w:rsidP="009E08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 w:val="24"/>
                <w:szCs w:val="24"/>
                <w:lang w:eastAsia="zh-TW"/>
              </w:rPr>
            </w:pPr>
            <w:r w:rsidRPr="000E5093">
              <w:rPr>
                <w:rFonts w:ascii="細明體" w:eastAsia="細明體" w:hAnsi="細明體" w:hint="eastAsia"/>
                <w:b/>
                <w:kern w:val="2"/>
                <w:sz w:val="24"/>
                <w:szCs w:val="24"/>
                <w:lang w:eastAsia="zh-TW"/>
              </w:rPr>
              <w:t>Method</w:t>
            </w:r>
          </w:p>
        </w:tc>
        <w:tc>
          <w:tcPr>
            <w:tcW w:w="9540" w:type="dxa"/>
            <w:gridSpan w:val="4"/>
          </w:tcPr>
          <w:p w:rsidR="00953010" w:rsidRPr="00F86A5B" w:rsidRDefault="00953010" w:rsidP="009E0875">
            <w:pPr>
              <w:rPr>
                <w:rFonts w:ascii="細明體" w:eastAsia="細明體" w:hAnsi="細明體" w:hint="eastAsia"/>
                <w:b/>
                <w:kern w:val="2"/>
              </w:rPr>
            </w:pPr>
            <w:r w:rsidRPr="00F86A5B">
              <w:rPr>
                <w:rFonts w:ascii="細明體" w:eastAsia="細明體" w:hAnsi="細明體"/>
                <w:b/>
                <w:kern w:val="2"/>
              </w:rPr>
              <w:t>doCheckAAData</w:t>
            </w:r>
          </w:p>
        </w:tc>
      </w:tr>
      <w:tr w:rsidR="00953010" w:rsidRPr="000E5093" w:rsidTr="009E0875">
        <w:tc>
          <w:tcPr>
            <w:tcW w:w="1080" w:type="dxa"/>
            <w:gridSpan w:val="2"/>
          </w:tcPr>
          <w:p w:rsidR="00953010" w:rsidRPr="000E5093" w:rsidRDefault="00953010" w:rsidP="009E08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 w:val="24"/>
                <w:szCs w:val="24"/>
                <w:lang w:eastAsia="zh-TW"/>
              </w:rPr>
            </w:pPr>
            <w:r w:rsidRPr="000E5093">
              <w:rPr>
                <w:rFonts w:ascii="細明體" w:eastAsia="細明體" w:hAnsi="細明體" w:hint="eastAsia"/>
                <w:b/>
                <w:kern w:val="2"/>
                <w:sz w:val="24"/>
                <w:szCs w:val="24"/>
                <w:lang w:eastAsia="zh-TW"/>
              </w:rPr>
              <w:t>功能說明</w:t>
            </w:r>
          </w:p>
        </w:tc>
        <w:tc>
          <w:tcPr>
            <w:tcW w:w="9540" w:type="dxa"/>
            <w:gridSpan w:val="4"/>
          </w:tcPr>
          <w:p w:rsidR="00953010" w:rsidRPr="000E5093" w:rsidRDefault="00953010" w:rsidP="009E0875">
            <w:pPr>
              <w:rPr>
                <w:rFonts w:ascii="細明體" w:eastAsia="細明體" w:hAnsi="細明體" w:hint="eastAsia"/>
                <w:b/>
              </w:rPr>
            </w:pPr>
            <w:r w:rsidRPr="0029232C">
              <w:rPr>
                <w:rFonts w:hint="eastAsia"/>
                <w:kern w:val="2"/>
                <w:sz w:val="20"/>
                <w:szCs w:val="20"/>
              </w:rPr>
              <w:t>登打檢核</w:t>
            </w:r>
            <w:r>
              <w:rPr>
                <w:rFonts w:hint="eastAsia"/>
                <w:kern w:val="2"/>
                <w:sz w:val="20"/>
                <w:szCs w:val="20"/>
              </w:rPr>
              <w:t>無誤，</w:t>
            </w:r>
            <w:r>
              <w:rPr>
                <w:rFonts w:hint="eastAsia"/>
              </w:rPr>
              <w:t>將登打資料搬到理賠系統</w:t>
            </w:r>
          </w:p>
        </w:tc>
      </w:tr>
      <w:tr w:rsidR="00953010" w:rsidRPr="000E5093" w:rsidTr="009E0875">
        <w:tc>
          <w:tcPr>
            <w:tcW w:w="1080" w:type="dxa"/>
            <w:gridSpan w:val="2"/>
          </w:tcPr>
          <w:p w:rsidR="00953010" w:rsidRPr="000E5093" w:rsidRDefault="00953010" w:rsidP="009E08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 w:val="24"/>
                <w:szCs w:val="24"/>
                <w:lang w:eastAsia="zh-TW"/>
              </w:rPr>
            </w:pPr>
            <w:r w:rsidRPr="000E5093">
              <w:rPr>
                <w:rFonts w:ascii="細明體" w:eastAsia="細明體" w:hAnsi="細明體" w:hint="eastAsia"/>
                <w:b/>
                <w:kern w:val="2"/>
                <w:sz w:val="24"/>
                <w:szCs w:val="24"/>
                <w:lang w:eastAsia="zh-TW"/>
              </w:rPr>
              <w:t>Javadoc</w:t>
            </w:r>
          </w:p>
        </w:tc>
        <w:tc>
          <w:tcPr>
            <w:tcW w:w="9540" w:type="dxa"/>
            <w:gridSpan w:val="4"/>
          </w:tcPr>
          <w:p w:rsidR="00953010" w:rsidRPr="000E5093" w:rsidRDefault="00953010" w:rsidP="009E0875">
            <w:pPr>
              <w:rPr>
                <w:rFonts w:ascii="細明體" w:eastAsia="細明體" w:hAnsi="細明體" w:hint="eastAsia"/>
                <w:b/>
              </w:rPr>
            </w:pPr>
            <w:r w:rsidRPr="0029232C">
              <w:rPr>
                <w:rFonts w:hint="eastAsia"/>
                <w:kern w:val="2"/>
                <w:sz w:val="20"/>
                <w:szCs w:val="20"/>
              </w:rPr>
              <w:t>登打檢核</w:t>
            </w:r>
            <w:r>
              <w:rPr>
                <w:rFonts w:hint="eastAsia"/>
                <w:kern w:val="2"/>
                <w:sz w:val="20"/>
                <w:szCs w:val="20"/>
              </w:rPr>
              <w:t>無誤，</w:t>
            </w:r>
            <w:r>
              <w:rPr>
                <w:rFonts w:hint="eastAsia"/>
              </w:rPr>
              <w:t>將登打資料搬到理賠系統</w:t>
            </w:r>
          </w:p>
        </w:tc>
      </w:tr>
      <w:tr w:rsidR="00953010" w:rsidRPr="000E5093" w:rsidTr="009E0875">
        <w:tc>
          <w:tcPr>
            <w:tcW w:w="1080" w:type="dxa"/>
            <w:gridSpan w:val="2"/>
            <w:shd w:val="clear" w:color="auto" w:fill="FFC000"/>
          </w:tcPr>
          <w:p w:rsidR="00953010" w:rsidRPr="000E5093" w:rsidRDefault="00953010" w:rsidP="009E08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 w:val="24"/>
                <w:szCs w:val="24"/>
                <w:lang w:eastAsia="zh-TW"/>
              </w:rPr>
            </w:pPr>
            <w:r w:rsidRPr="000E5093">
              <w:rPr>
                <w:rFonts w:ascii="細明體" w:eastAsia="細明體" w:hAnsi="細明體" w:hint="eastAsia"/>
                <w:b/>
                <w:kern w:val="2"/>
                <w:sz w:val="24"/>
                <w:szCs w:val="24"/>
                <w:lang w:eastAsia="zh-TW"/>
              </w:rPr>
              <w:t>類型</w:t>
            </w:r>
          </w:p>
        </w:tc>
        <w:tc>
          <w:tcPr>
            <w:tcW w:w="4770" w:type="dxa"/>
            <w:gridSpan w:val="3"/>
            <w:shd w:val="clear" w:color="auto" w:fill="FFC000"/>
          </w:tcPr>
          <w:p w:rsidR="00953010" w:rsidRPr="000E5093" w:rsidRDefault="00953010" w:rsidP="009E0875">
            <w:pPr>
              <w:rPr>
                <w:rFonts w:ascii="細明體" w:eastAsia="細明體" w:hAnsi="細明體" w:cs="Arial" w:hint="eastAsia"/>
              </w:rPr>
            </w:pPr>
            <w:r w:rsidRPr="000E5093">
              <w:rPr>
                <w:rFonts w:hint="eastAsia"/>
              </w:rPr>
              <w:t>■</w:t>
            </w:r>
            <w:r w:rsidRPr="000E5093">
              <w:rPr>
                <w:rFonts w:ascii="細明體" w:eastAsia="細明體" w:hAnsi="細明體" w:cs="Arial" w:hint="eastAsia"/>
              </w:rPr>
              <w:t xml:space="preserve">單檔維護　</w:t>
            </w:r>
            <w:r>
              <w:rPr>
                <w:rFonts w:ascii="細明體" w:eastAsia="細明體" w:hAnsi="細明體" w:cs="Arial" w:hint="eastAsia"/>
              </w:rPr>
              <w:t>□</w:t>
            </w:r>
            <w:r w:rsidRPr="000E5093">
              <w:rPr>
                <w:rFonts w:ascii="細明體" w:eastAsia="細明體" w:hAnsi="細明體" w:cs="Arial" w:hint="eastAsia"/>
              </w:rPr>
              <w:t xml:space="preserve">查詢　</w:t>
            </w:r>
            <w:r>
              <w:rPr>
                <w:rFonts w:ascii="細明體" w:eastAsia="細明體" w:hAnsi="細明體" w:cs="Arial" w:hint="eastAsia"/>
              </w:rPr>
              <w:t>□</w:t>
            </w:r>
            <w:r w:rsidRPr="000E5093">
              <w:rPr>
                <w:rFonts w:ascii="細明體" w:eastAsia="細明體" w:hAnsi="細明體" w:cs="Arial" w:hint="eastAsia"/>
              </w:rPr>
              <w:t xml:space="preserve">計算　</w:t>
            </w:r>
            <w:r w:rsidRPr="000E5093">
              <w:rPr>
                <w:rFonts w:hint="eastAsia"/>
              </w:rPr>
              <w:t>■</w:t>
            </w:r>
            <w:r w:rsidRPr="000E5093">
              <w:rPr>
                <w:rFonts w:ascii="細明體" w:eastAsia="細明體" w:hAnsi="細明體" w:cs="Arial" w:hint="eastAsia"/>
              </w:rPr>
              <w:t xml:space="preserve">檢核　</w:t>
            </w:r>
          </w:p>
        </w:tc>
        <w:tc>
          <w:tcPr>
            <w:tcW w:w="4770" w:type="dxa"/>
            <w:shd w:val="clear" w:color="auto" w:fill="FFC000"/>
          </w:tcPr>
          <w:p w:rsidR="00953010" w:rsidRPr="000E5093" w:rsidRDefault="00953010" w:rsidP="009E0875">
            <w:pPr>
              <w:rPr>
                <w:rFonts w:ascii="細明體" w:eastAsia="細明體" w:hAnsi="細明體" w:cs="Arial" w:hint="eastAsia"/>
              </w:rPr>
            </w:pPr>
            <w:r w:rsidRPr="000E5093">
              <w:rPr>
                <w:rFonts w:ascii="細明體" w:eastAsia="細明體" w:hAnsi="細明體" w:cs="Arial" w:hint="eastAsia"/>
              </w:rPr>
              <w:sym w:font="Wingdings 2" w:char="F0A3"/>
            </w:r>
            <w:r w:rsidRPr="000E5093">
              <w:rPr>
                <w:rFonts w:ascii="細明體" w:eastAsia="細明體" w:hAnsi="細明體" w:cs="Arial" w:hint="eastAsia"/>
              </w:rPr>
              <w:t>是否迴歸</w:t>
            </w:r>
          </w:p>
        </w:tc>
      </w:tr>
      <w:tr w:rsidR="00953010" w:rsidRPr="000E5093" w:rsidTr="009E0875">
        <w:tc>
          <w:tcPr>
            <w:tcW w:w="10620" w:type="dxa"/>
            <w:gridSpan w:val="6"/>
          </w:tcPr>
          <w:p w:rsidR="00953010" w:rsidRPr="000E5093" w:rsidRDefault="00953010" w:rsidP="009E0875">
            <w:pPr>
              <w:rPr>
                <w:rFonts w:ascii="細明體" w:eastAsia="細明體" w:hAnsi="細明體" w:hint="eastAsia"/>
                <w:b/>
              </w:rPr>
            </w:pPr>
            <w:r w:rsidRPr="000E5093">
              <w:rPr>
                <w:rFonts w:ascii="細明體" w:eastAsia="細明體" w:hAnsi="細明體" w:hint="eastAsia"/>
                <w:b/>
              </w:rPr>
              <w:t>輸入參數</w:t>
            </w:r>
          </w:p>
        </w:tc>
      </w:tr>
      <w:tr w:rsidR="00953010" w:rsidRPr="000E5093" w:rsidTr="009E0875">
        <w:tc>
          <w:tcPr>
            <w:tcW w:w="720" w:type="dxa"/>
          </w:tcPr>
          <w:p w:rsidR="00953010" w:rsidRPr="000E5093" w:rsidRDefault="00953010" w:rsidP="009E0875">
            <w:pPr>
              <w:jc w:val="center"/>
              <w:rPr>
                <w:rFonts w:ascii="細明體" w:eastAsia="細明體" w:hAnsi="細明體" w:hint="eastAsia"/>
                <w:b/>
              </w:rPr>
            </w:pPr>
            <w:r w:rsidRPr="000E5093">
              <w:rPr>
                <w:rFonts w:ascii="細明體" w:eastAsia="細明體" w:hAnsi="細明體" w:hint="eastAsia"/>
                <w:b/>
              </w:rPr>
              <w:t>項次</w:t>
            </w:r>
          </w:p>
        </w:tc>
        <w:tc>
          <w:tcPr>
            <w:tcW w:w="2340" w:type="dxa"/>
            <w:gridSpan w:val="2"/>
          </w:tcPr>
          <w:p w:rsidR="00953010" w:rsidRPr="000E5093" w:rsidRDefault="00953010" w:rsidP="009E0875">
            <w:pPr>
              <w:jc w:val="center"/>
              <w:rPr>
                <w:rFonts w:ascii="細明體" w:eastAsia="細明體" w:hAnsi="細明體" w:hint="eastAsia"/>
                <w:b/>
              </w:rPr>
            </w:pPr>
            <w:r w:rsidRPr="000E5093">
              <w:rPr>
                <w:rFonts w:ascii="細明體" w:eastAsia="細明體" w:hAnsi="細明體" w:hint="eastAsia"/>
                <w:b/>
              </w:rPr>
              <w:t>參數名稱</w:t>
            </w:r>
          </w:p>
        </w:tc>
        <w:tc>
          <w:tcPr>
            <w:tcW w:w="1800" w:type="dxa"/>
          </w:tcPr>
          <w:p w:rsidR="00953010" w:rsidRPr="000E5093" w:rsidRDefault="00953010" w:rsidP="009E0875">
            <w:pPr>
              <w:jc w:val="center"/>
              <w:rPr>
                <w:rFonts w:ascii="細明體" w:eastAsia="細明體" w:hAnsi="細明體" w:hint="eastAsia"/>
                <w:b/>
              </w:rPr>
            </w:pPr>
            <w:r w:rsidRPr="000E5093">
              <w:rPr>
                <w:rFonts w:ascii="細明體" w:eastAsia="細明體" w:hAnsi="細明體" w:hint="eastAsia"/>
                <w:b/>
              </w:rPr>
              <w:t>格式</w:t>
            </w:r>
          </w:p>
        </w:tc>
        <w:tc>
          <w:tcPr>
            <w:tcW w:w="5760" w:type="dxa"/>
            <w:gridSpan w:val="2"/>
          </w:tcPr>
          <w:p w:rsidR="00953010" w:rsidRPr="000E5093" w:rsidRDefault="00953010" w:rsidP="009E0875">
            <w:pPr>
              <w:jc w:val="center"/>
              <w:rPr>
                <w:rFonts w:ascii="細明體" w:eastAsia="細明體" w:hAnsi="細明體" w:hint="eastAsia"/>
                <w:b/>
              </w:rPr>
            </w:pPr>
            <w:r w:rsidRPr="000E5093">
              <w:rPr>
                <w:rFonts w:ascii="細明體" w:eastAsia="細明體" w:hAnsi="細明體" w:hint="eastAsia"/>
                <w:b/>
              </w:rPr>
              <w:t>說明(檢查規則)</w:t>
            </w:r>
          </w:p>
        </w:tc>
      </w:tr>
      <w:tr w:rsidR="00953010" w:rsidRPr="000E5093" w:rsidTr="009E0875">
        <w:tc>
          <w:tcPr>
            <w:tcW w:w="720" w:type="dxa"/>
          </w:tcPr>
          <w:p w:rsidR="00953010" w:rsidRPr="000E5093" w:rsidRDefault="00953010" w:rsidP="00953010">
            <w:pPr>
              <w:widowControl w:val="0"/>
              <w:numPr>
                <w:ilvl w:val="0"/>
                <w:numId w:val="45"/>
              </w:numPr>
              <w:rPr>
                <w:rFonts w:ascii="細明體" w:eastAsia="細明體" w:hAnsi="細明體" w:hint="eastAsia"/>
              </w:rPr>
            </w:pPr>
          </w:p>
        </w:tc>
        <w:tc>
          <w:tcPr>
            <w:tcW w:w="2340" w:type="dxa"/>
            <w:gridSpan w:val="2"/>
            <w:vAlign w:val="bottom"/>
          </w:tcPr>
          <w:p w:rsidR="00953010" w:rsidRPr="000E5093" w:rsidRDefault="0083550C" w:rsidP="00D246E0">
            <w:pPr>
              <w:rPr>
                <w:rFonts w:ascii="Arial" w:hAnsi="Arial" w:cs="Arial"/>
              </w:rPr>
            </w:pPr>
            <w:r w:rsidRPr="000E5093">
              <w:rPr>
                <w:rFonts w:ascii="細明體" w:eastAsia="細明體" w:hAnsi="細明體" w:cs="Arial" w:hint="eastAsia"/>
              </w:rPr>
              <w:t>受理編號</w:t>
            </w:r>
          </w:p>
        </w:tc>
        <w:tc>
          <w:tcPr>
            <w:tcW w:w="1800" w:type="dxa"/>
            <w:vAlign w:val="bottom"/>
          </w:tcPr>
          <w:p w:rsidR="00953010" w:rsidRPr="000E5093" w:rsidRDefault="00953010" w:rsidP="009E0875">
            <w:pPr>
              <w:rPr>
                <w:rFonts w:ascii="細明體" w:eastAsia="細明體" w:hAnsi="細明體" w:cs="Arial" w:hint="eastAsia"/>
              </w:rPr>
            </w:pPr>
            <w:r w:rsidRPr="000E5093">
              <w:rPr>
                <w:rFonts w:ascii="細明體" w:eastAsia="細明體" w:hAnsi="細明體" w:cs="Arial" w:hint="eastAsia"/>
              </w:rPr>
              <w:t>String</w:t>
            </w:r>
          </w:p>
        </w:tc>
        <w:tc>
          <w:tcPr>
            <w:tcW w:w="5760" w:type="dxa"/>
            <w:gridSpan w:val="2"/>
          </w:tcPr>
          <w:p w:rsidR="00953010" w:rsidRPr="000E5093" w:rsidRDefault="00953010" w:rsidP="009E0875">
            <w:pPr>
              <w:rPr>
                <w:rFonts w:ascii="細明體" w:eastAsia="細明體" w:hAnsi="細明體" w:hint="eastAsia"/>
              </w:rPr>
            </w:pPr>
            <w:r w:rsidRPr="000E5093">
              <w:rPr>
                <w:rFonts w:ascii="細明體" w:eastAsia="細明體" w:hAnsi="細明體" w:hint="eastAsia"/>
              </w:rPr>
              <w:t>不可為空</w:t>
            </w:r>
          </w:p>
        </w:tc>
      </w:tr>
      <w:tr w:rsidR="00953010" w:rsidRPr="000E5093" w:rsidTr="009E0875">
        <w:tc>
          <w:tcPr>
            <w:tcW w:w="10620" w:type="dxa"/>
            <w:gridSpan w:val="6"/>
          </w:tcPr>
          <w:p w:rsidR="00953010" w:rsidRPr="000E5093" w:rsidRDefault="00953010" w:rsidP="009E0875">
            <w:pPr>
              <w:rPr>
                <w:rFonts w:ascii="細明體" w:eastAsia="細明體" w:hAnsi="細明體" w:hint="eastAsia"/>
                <w:b/>
              </w:rPr>
            </w:pPr>
            <w:r w:rsidRPr="000E5093">
              <w:rPr>
                <w:rFonts w:ascii="細明體" w:eastAsia="細明體" w:hAnsi="細明體" w:hint="eastAsia"/>
                <w:b/>
              </w:rPr>
              <w:t>輸出參數(單筆) void</w:t>
            </w:r>
          </w:p>
        </w:tc>
      </w:tr>
      <w:tr w:rsidR="0083550C" w:rsidRPr="000E5093" w:rsidTr="00F86A5B">
        <w:tc>
          <w:tcPr>
            <w:tcW w:w="720" w:type="dxa"/>
          </w:tcPr>
          <w:p w:rsidR="0083550C" w:rsidRPr="000E5093" w:rsidRDefault="0083550C" w:rsidP="0083550C">
            <w:pPr>
              <w:widowControl w:val="0"/>
              <w:numPr>
                <w:ilvl w:val="0"/>
                <w:numId w:val="46"/>
              </w:numPr>
              <w:rPr>
                <w:rFonts w:ascii="細明體" w:eastAsia="細明體" w:hAnsi="細明體" w:hint="eastAsia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83550C" w:rsidRPr="000E5093" w:rsidRDefault="0083550C" w:rsidP="0083550C">
            <w:pPr>
              <w:rPr>
                <w:rFonts w:ascii="細明體" w:eastAsia="細明體" w:hAnsi="細明體" w:cs="Arial" w:hint="eastAsia"/>
              </w:rPr>
            </w:pPr>
            <w:r w:rsidRPr="0029232C">
              <w:rPr>
                <w:rFonts w:ascii="細明體" w:eastAsia="細明體" w:hAnsi="細明體"/>
                <w:sz w:val="20"/>
                <w:szCs w:val="20"/>
              </w:rPr>
              <w:t>R</w:t>
            </w:r>
            <w:r w:rsidRPr="0029232C">
              <w:rPr>
                <w:rFonts w:ascii="細明體" w:eastAsia="細明體" w:hAnsi="細明體" w:hint="eastAsia"/>
                <w:sz w:val="20"/>
                <w:szCs w:val="20"/>
              </w:rPr>
              <w:t>eturn_value</w:t>
            </w:r>
          </w:p>
        </w:tc>
        <w:tc>
          <w:tcPr>
            <w:tcW w:w="1800" w:type="dxa"/>
            <w:vAlign w:val="bottom"/>
          </w:tcPr>
          <w:p w:rsidR="0083550C" w:rsidRPr="000E5093" w:rsidRDefault="0083550C" w:rsidP="0083550C">
            <w:pPr>
              <w:rPr>
                <w:rFonts w:ascii="細明體" w:eastAsia="細明體" w:hAnsi="細明體" w:cs="Arial" w:hint="eastAsia"/>
              </w:rPr>
            </w:pPr>
            <w:r w:rsidRPr="0029232C">
              <w:rPr>
                <w:rFonts w:ascii="細明體" w:eastAsia="細明體" w:hAnsi="細明體" w:hint="eastAsia"/>
                <w:sz w:val="20"/>
                <w:szCs w:val="20"/>
              </w:rPr>
              <w:t>String[]</w:t>
            </w:r>
          </w:p>
        </w:tc>
        <w:tc>
          <w:tcPr>
            <w:tcW w:w="5760" w:type="dxa"/>
            <w:gridSpan w:val="2"/>
          </w:tcPr>
          <w:p w:rsidR="0083550C" w:rsidRPr="000E5093" w:rsidRDefault="0083550C" w:rsidP="0083550C">
            <w:pPr>
              <w:rPr>
                <w:rFonts w:ascii="細明體" w:eastAsia="細明體" w:hAnsi="細明體" w:cs="Arial" w:hint="eastAsia"/>
              </w:rPr>
            </w:pPr>
          </w:p>
        </w:tc>
      </w:tr>
      <w:tr w:rsidR="0083550C" w:rsidRPr="000E5093" w:rsidTr="00F86A5B">
        <w:tc>
          <w:tcPr>
            <w:tcW w:w="720" w:type="dxa"/>
          </w:tcPr>
          <w:p w:rsidR="0083550C" w:rsidRPr="000E5093" w:rsidRDefault="0083550C" w:rsidP="0083550C">
            <w:pPr>
              <w:widowControl w:val="0"/>
              <w:numPr>
                <w:ilvl w:val="0"/>
                <w:numId w:val="46"/>
              </w:numPr>
              <w:rPr>
                <w:rFonts w:ascii="細明體" w:eastAsia="細明體" w:hAnsi="細明體" w:hint="eastAsia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83550C" w:rsidRPr="000E5093" w:rsidRDefault="0083550C" w:rsidP="0083550C">
            <w:pPr>
              <w:rPr>
                <w:rFonts w:ascii="細明體" w:eastAsia="細明體" w:hAnsi="細明體" w:cs="Arial" w:hint="eastAsia"/>
              </w:rPr>
            </w:pPr>
            <w:r w:rsidRPr="0029232C">
              <w:rPr>
                <w:rFonts w:ascii="細明體" w:eastAsia="細明體" w:hAnsi="細明體" w:hint="eastAsia"/>
                <w:sz w:val="20"/>
                <w:szCs w:val="20"/>
              </w:rPr>
              <w:t xml:space="preserve">  需收據補正Flag</w:t>
            </w:r>
          </w:p>
        </w:tc>
        <w:tc>
          <w:tcPr>
            <w:tcW w:w="1800" w:type="dxa"/>
            <w:vAlign w:val="bottom"/>
          </w:tcPr>
          <w:p w:rsidR="0083550C" w:rsidRPr="000E5093" w:rsidRDefault="0083550C" w:rsidP="0083550C">
            <w:pPr>
              <w:rPr>
                <w:rFonts w:ascii="細明體" w:eastAsia="細明體" w:hAnsi="細明體" w:cs="Arial" w:hint="eastAsia"/>
              </w:rPr>
            </w:pPr>
          </w:p>
        </w:tc>
        <w:tc>
          <w:tcPr>
            <w:tcW w:w="5760" w:type="dxa"/>
            <w:gridSpan w:val="2"/>
          </w:tcPr>
          <w:p w:rsidR="0083550C" w:rsidRPr="000E5093" w:rsidRDefault="0083550C" w:rsidP="0083550C">
            <w:pPr>
              <w:rPr>
                <w:rFonts w:ascii="細明體" w:eastAsia="細明體" w:hAnsi="細明體" w:cs="Arial" w:hint="eastAsia"/>
              </w:rPr>
            </w:pPr>
          </w:p>
        </w:tc>
      </w:tr>
      <w:tr w:rsidR="0083550C" w:rsidRPr="000E5093" w:rsidTr="00F86A5B">
        <w:tc>
          <w:tcPr>
            <w:tcW w:w="720" w:type="dxa"/>
          </w:tcPr>
          <w:p w:rsidR="0083550C" w:rsidRPr="000E5093" w:rsidRDefault="0083550C" w:rsidP="0083550C">
            <w:pPr>
              <w:widowControl w:val="0"/>
              <w:numPr>
                <w:ilvl w:val="0"/>
                <w:numId w:val="46"/>
              </w:numPr>
              <w:rPr>
                <w:rFonts w:ascii="細明體" w:eastAsia="細明體" w:hAnsi="細明體" w:hint="eastAsia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83550C" w:rsidRPr="000E5093" w:rsidRDefault="0083550C" w:rsidP="0083550C">
            <w:pPr>
              <w:rPr>
                <w:rFonts w:ascii="細明體" w:eastAsia="細明體" w:hAnsi="細明體" w:cs="Arial" w:hint="eastAsia"/>
              </w:rPr>
            </w:pPr>
            <w:r w:rsidRPr="0029232C">
              <w:rPr>
                <w:rFonts w:ascii="細明體" w:eastAsia="細明體" w:hAnsi="細明體" w:hint="eastAsia"/>
                <w:sz w:val="20"/>
                <w:szCs w:val="20"/>
              </w:rPr>
              <w:t xml:space="preserve">  索賠類別</w:t>
            </w:r>
          </w:p>
        </w:tc>
        <w:tc>
          <w:tcPr>
            <w:tcW w:w="1800" w:type="dxa"/>
            <w:vAlign w:val="bottom"/>
          </w:tcPr>
          <w:p w:rsidR="0083550C" w:rsidRPr="000E5093" w:rsidRDefault="0083550C" w:rsidP="0083550C">
            <w:pPr>
              <w:rPr>
                <w:rFonts w:ascii="細明體" w:eastAsia="細明體" w:hAnsi="細明體" w:cs="Arial" w:hint="eastAsia"/>
              </w:rPr>
            </w:pPr>
          </w:p>
        </w:tc>
        <w:tc>
          <w:tcPr>
            <w:tcW w:w="5760" w:type="dxa"/>
            <w:gridSpan w:val="2"/>
          </w:tcPr>
          <w:p w:rsidR="0083550C" w:rsidRPr="000E5093" w:rsidRDefault="0083550C" w:rsidP="0083550C">
            <w:pPr>
              <w:rPr>
                <w:rFonts w:ascii="細明體" w:eastAsia="細明體" w:hAnsi="細明體" w:cs="Arial" w:hint="eastAsia"/>
              </w:rPr>
            </w:pPr>
          </w:p>
        </w:tc>
      </w:tr>
      <w:tr w:rsidR="0083550C" w:rsidRPr="000E5093" w:rsidTr="00F86A5B">
        <w:tc>
          <w:tcPr>
            <w:tcW w:w="720" w:type="dxa"/>
          </w:tcPr>
          <w:p w:rsidR="0083550C" w:rsidRPr="000E5093" w:rsidRDefault="0083550C" w:rsidP="0083550C">
            <w:pPr>
              <w:widowControl w:val="0"/>
              <w:numPr>
                <w:ilvl w:val="0"/>
                <w:numId w:val="46"/>
              </w:numPr>
              <w:rPr>
                <w:rFonts w:ascii="細明體" w:eastAsia="細明體" w:hAnsi="細明體" w:hint="eastAsia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83550C" w:rsidRPr="000E5093" w:rsidRDefault="0083550C" w:rsidP="0083550C">
            <w:pPr>
              <w:rPr>
                <w:rFonts w:ascii="細明體" w:eastAsia="細明體" w:hAnsi="細明體" w:cs="Arial" w:hint="eastAsia"/>
              </w:rPr>
            </w:pPr>
            <w:r w:rsidRPr="0029232C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1800" w:type="dxa"/>
            <w:vAlign w:val="bottom"/>
          </w:tcPr>
          <w:p w:rsidR="0083550C" w:rsidRPr="000E5093" w:rsidRDefault="0083550C" w:rsidP="0083550C">
            <w:pPr>
              <w:rPr>
                <w:rFonts w:ascii="細明體" w:eastAsia="細明體" w:hAnsi="細明體" w:cs="Arial" w:hint="eastAsia"/>
              </w:rPr>
            </w:pPr>
            <w:r w:rsidRPr="0029232C"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5760" w:type="dxa"/>
            <w:gridSpan w:val="2"/>
          </w:tcPr>
          <w:p w:rsidR="0083550C" w:rsidRPr="000E5093" w:rsidRDefault="0083550C" w:rsidP="0083550C">
            <w:pPr>
              <w:rPr>
                <w:rFonts w:ascii="細明體" w:eastAsia="細明體" w:hAnsi="細明體" w:cs="Arial" w:hint="eastAsia"/>
              </w:rPr>
            </w:pPr>
            <w:r w:rsidRPr="0029232C">
              <w:rPr>
                <w:rFonts w:ascii="細明體" w:eastAsia="細明體" w:hAnsi="細明體" w:hint="eastAsia"/>
                <w:sz w:val="20"/>
              </w:rPr>
              <w:t>id</w:t>
            </w:r>
          </w:p>
        </w:tc>
      </w:tr>
    </w:tbl>
    <w:p w:rsidR="0023751E" w:rsidRPr="00D246E0" w:rsidRDefault="0023751E">
      <w:pPr>
        <w:rPr>
          <w:rFonts w:hint="eastAsia"/>
          <w:bCs/>
        </w:rPr>
      </w:pPr>
    </w:p>
    <w:p w:rsidR="0023751E" w:rsidRPr="002618F0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Pr="00F86A5B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 w:rsidRPr="002E6FFB">
        <w:rPr>
          <w:u w:val="single"/>
          <w:lang w:eastAsia="zh-TW"/>
        </w:rPr>
        <w:br w:type="page"/>
      </w:r>
      <w:r w:rsidRPr="002E6FFB">
        <w:rPr>
          <w:rFonts w:hint="eastAsia"/>
          <w:u w:val="single"/>
          <w:lang w:eastAsia="zh-TW"/>
        </w:rPr>
        <w:lastRenderedPageBreak/>
        <w:t>說明</w:t>
      </w:r>
    </w:p>
    <w:p w:rsidR="0023751E" w:rsidRPr="00F86A5B" w:rsidRDefault="00F34815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>Method callAADoCheck</w:t>
      </w:r>
    </w:p>
    <w:p w:rsidR="00DA585C" w:rsidRPr="00F86A5B" w:rsidRDefault="00DA585C" w:rsidP="00DA585C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>讀取收據檔更新收據項目序號及公司費用種類</w:t>
      </w:r>
    </w:p>
    <w:p w:rsidR="002C68F0" w:rsidRPr="00F86A5B" w:rsidRDefault="002C68F0" w:rsidP="00DA585C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 xml:space="preserve"> READ DTAAAT 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F86A5B">
          <w:rPr>
            <w:rFonts w:hint="eastAsia"/>
            <w:bCs/>
            <w:lang w:eastAsia="zh-TW"/>
          </w:rPr>
          <w:t>3</w:t>
        </w:r>
        <w:r w:rsidR="000A2B29" w:rsidRPr="00F86A5B">
          <w:rPr>
            <w:rFonts w:hint="eastAsia"/>
            <w:bCs/>
            <w:lang w:eastAsia="zh-TW"/>
          </w:rPr>
          <w:t>A</w:t>
        </w:r>
      </w:smartTag>
      <w:r w:rsidRPr="00F86A5B">
        <w:rPr>
          <w:rFonts w:hint="eastAsia"/>
          <w:bCs/>
          <w:lang w:eastAsia="zh-TW"/>
        </w:rPr>
        <w:t xml:space="preserve"> BY </w:t>
      </w:r>
      <w:r w:rsidR="009851E6" w:rsidRPr="00F86A5B">
        <w:rPr>
          <w:rFonts w:hint="eastAsia"/>
          <w:bCs/>
          <w:lang w:eastAsia="zh-TW"/>
        </w:rPr>
        <w:t xml:space="preserve"> </w:t>
      </w:r>
      <w:r w:rsidRPr="00F86A5B">
        <w:rPr>
          <w:rFonts w:hint="eastAsia"/>
          <w:bCs/>
          <w:lang w:eastAsia="zh-TW"/>
        </w:rPr>
        <w:t>受理編號</w:t>
      </w:r>
    </w:p>
    <w:p w:rsidR="005A0A99" w:rsidRPr="00F86A5B" w:rsidRDefault="002C68F0" w:rsidP="002C68F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 xml:space="preserve"> IF FOUND  </w:t>
      </w:r>
    </w:p>
    <w:p w:rsidR="009851E6" w:rsidRPr="00F86A5B" w:rsidRDefault="005A0A99" w:rsidP="005A0A9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>將其</w:t>
      </w:r>
      <w:r w:rsidRPr="00F86A5B">
        <w:rPr>
          <w:rFonts w:hint="eastAsia"/>
          <w:bCs/>
          <w:lang w:eastAsia="zh-TW"/>
        </w:rPr>
        <w:t>INSERT</w:t>
      </w:r>
      <w:r w:rsidRPr="00F86A5B">
        <w:rPr>
          <w:rFonts w:hint="eastAsia"/>
          <w:bCs/>
          <w:lang w:eastAsia="zh-TW"/>
        </w:rPr>
        <w:t>至</w:t>
      </w:r>
      <w:r w:rsidRPr="00F86A5B">
        <w:rPr>
          <w:rFonts w:hint="eastAsia"/>
          <w:bCs/>
          <w:lang w:eastAsia="zh-TW"/>
        </w:rPr>
        <w:t>DTAAAT30</w:t>
      </w:r>
      <w:r w:rsidR="000A2B29" w:rsidRPr="00F86A5B">
        <w:rPr>
          <w:rFonts w:hint="eastAsia"/>
          <w:bCs/>
          <w:lang w:eastAsia="zh-TW"/>
        </w:rPr>
        <w:t xml:space="preserve">  </w:t>
      </w:r>
      <w:r w:rsidR="000A2B29" w:rsidRPr="00F86A5B">
        <w:rPr>
          <w:rFonts w:hint="eastAsia"/>
          <w:bCs/>
          <w:lang w:eastAsia="zh-TW"/>
        </w:rPr>
        <w:t>但收據序號改為自該受理編號於</w:t>
      </w:r>
      <w:r w:rsidR="000A2B29" w:rsidRPr="00F86A5B">
        <w:rPr>
          <w:rFonts w:hint="eastAsia"/>
          <w:bCs/>
          <w:lang w:eastAsia="zh-TW"/>
        </w:rPr>
        <w:t>DTAAAT 30</w:t>
      </w:r>
      <w:r w:rsidR="000A2B29" w:rsidRPr="00F86A5B">
        <w:rPr>
          <w:rFonts w:hint="eastAsia"/>
          <w:bCs/>
          <w:lang w:eastAsia="zh-TW"/>
        </w:rPr>
        <w:t>的最大值逐筆</w:t>
      </w:r>
      <w:r w:rsidR="000A2B29" w:rsidRPr="00F86A5B">
        <w:rPr>
          <w:rFonts w:hint="eastAsia"/>
          <w:bCs/>
          <w:lang w:eastAsia="zh-TW"/>
        </w:rPr>
        <w:t>+1</w:t>
      </w:r>
      <w:r w:rsidRPr="00F86A5B">
        <w:rPr>
          <w:rFonts w:hint="eastAsia"/>
          <w:bCs/>
          <w:lang w:eastAsia="zh-TW"/>
        </w:rPr>
        <w:t xml:space="preserve">     </w:t>
      </w:r>
      <w:r w:rsidR="009851E6" w:rsidRPr="00F86A5B">
        <w:rPr>
          <w:rFonts w:hint="eastAsia"/>
          <w:bCs/>
          <w:lang w:eastAsia="zh-TW"/>
        </w:rPr>
        <w:t xml:space="preserve">   </w:t>
      </w:r>
    </w:p>
    <w:p w:rsidR="000A2B29" w:rsidRPr="00F86A5B" w:rsidRDefault="000A2B29" w:rsidP="000A2B29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 xml:space="preserve">READ DTAAAT 3B BY  </w:t>
      </w:r>
      <w:r w:rsidRPr="00F86A5B">
        <w:rPr>
          <w:rFonts w:hint="eastAsia"/>
          <w:bCs/>
          <w:lang w:eastAsia="zh-TW"/>
        </w:rPr>
        <w:t>受理編號</w:t>
      </w:r>
    </w:p>
    <w:p w:rsidR="000A2B29" w:rsidRPr="00F86A5B" w:rsidRDefault="000A2B29" w:rsidP="000A2B29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 xml:space="preserve"> IF FOUND  </w:t>
      </w:r>
    </w:p>
    <w:p w:rsidR="000A2B29" w:rsidRPr="00F86A5B" w:rsidRDefault="000A2B29" w:rsidP="000A2B2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>將其</w:t>
      </w:r>
      <w:r w:rsidRPr="00F86A5B">
        <w:rPr>
          <w:rFonts w:hint="eastAsia"/>
          <w:bCs/>
          <w:lang w:eastAsia="zh-TW"/>
        </w:rPr>
        <w:t>INSERT</w:t>
      </w:r>
      <w:r w:rsidRPr="00F86A5B">
        <w:rPr>
          <w:rFonts w:hint="eastAsia"/>
          <w:bCs/>
          <w:lang w:eastAsia="zh-TW"/>
        </w:rPr>
        <w:t>至</w:t>
      </w:r>
      <w:r w:rsidRPr="00F86A5B">
        <w:rPr>
          <w:rFonts w:hint="eastAsia"/>
          <w:bCs/>
          <w:lang w:eastAsia="zh-TW"/>
        </w:rPr>
        <w:t xml:space="preserve">DTAAAT30  </w:t>
      </w:r>
      <w:r w:rsidRPr="00F86A5B">
        <w:rPr>
          <w:rFonts w:hint="eastAsia"/>
          <w:bCs/>
          <w:lang w:eastAsia="zh-TW"/>
        </w:rPr>
        <w:t>但收據序號改為自該受理編號於</w:t>
      </w:r>
      <w:r w:rsidRPr="00F86A5B">
        <w:rPr>
          <w:rFonts w:hint="eastAsia"/>
          <w:bCs/>
          <w:lang w:eastAsia="zh-TW"/>
        </w:rPr>
        <w:t>DTAAAT 30</w:t>
      </w:r>
      <w:r w:rsidRPr="00F86A5B">
        <w:rPr>
          <w:rFonts w:hint="eastAsia"/>
          <w:bCs/>
          <w:lang w:eastAsia="zh-TW"/>
        </w:rPr>
        <w:t>的最大值逐筆</w:t>
      </w:r>
      <w:r w:rsidRPr="00F86A5B">
        <w:rPr>
          <w:rFonts w:hint="eastAsia"/>
          <w:bCs/>
          <w:lang w:eastAsia="zh-TW"/>
        </w:rPr>
        <w:t xml:space="preserve">+1     </w:t>
      </w:r>
    </w:p>
    <w:p w:rsidR="00E616D5" w:rsidRPr="00F86A5B" w:rsidRDefault="00E616D5" w:rsidP="00DA585C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>2.1     IF</w:t>
      </w:r>
      <w:r w:rsidRPr="00F86A5B">
        <w:rPr>
          <w:rFonts w:hint="eastAsia"/>
          <w:bCs/>
          <w:lang w:eastAsia="zh-TW"/>
        </w:rPr>
        <w:t>受理編號的第</w:t>
      </w:r>
      <w:smartTag w:uri="urn:schemas-microsoft-com:office:smarttags" w:element="chmetcnv">
        <w:smartTagPr>
          <w:attr w:name="UnitName" w:val="碼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F86A5B">
          <w:rPr>
            <w:rFonts w:hint="eastAsia"/>
            <w:bCs/>
            <w:lang w:eastAsia="zh-TW"/>
          </w:rPr>
          <w:t>11</w:t>
        </w:r>
        <w:r w:rsidRPr="00F86A5B">
          <w:rPr>
            <w:rFonts w:hint="eastAsia"/>
            <w:bCs/>
            <w:lang w:eastAsia="zh-TW"/>
          </w:rPr>
          <w:t>碼</w:t>
        </w:r>
      </w:smartTag>
      <w:r w:rsidRPr="00F86A5B">
        <w:rPr>
          <w:rFonts w:hint="eastAsia"/>
          <w:bCs/>
          <w:lang w:eastAsia="zh-TW"/>
        </w:rPr>
        <w:t>為</w:t>
      </w:r>
      <w:r w:rsidRPr="00F86A5B">
        <w:rPr>
          <w:rFonts w:hint="eastAsia"/>
          <w:bCs/>
          <w:lang w:eastAsia="zh-TW"/>
        </w:rPr>
        <w:t>T</w:t>
      </w:r>
    </w:p>
    <w:p w:rsidR="00DA585C" w:rsidRPr="00F86A5B" w:rsidRDefault="00E616D5" w:rsidP="00E616D5">
      <w:pPr>
        <w:pStyle w:val="Tabletext"/>
        <w:keepLines w:val="0"/>
        <w:spacing w:after="0" w:line="240" w:lineRule="auto"/>
        <w:ind w:left="815"/>
        <w:rPr>
          <w:rFonts w:hint="eastAsia"/>
          <w:bCs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hint="eastAsia"/>
            <w:bCs/>
            <w:lang w:eastAsia="zh-TW"/>
          </w:rPr>
          <w:t>2.1.1</w:t>
        </w:r>
      </w:smartTag>
      <w:r w:rsidRPr="00F86A5B">
        <w:rPr>
          <w:rFonts w:hint="eastAsia"/>
          <w:bCs/>
          <w:lang w:eastAsia="zh-TW"/>
        </w:rPr>
        <w:t xml:space="preserve">    </w:t>
      </w:r>
      <w:r w:rsidR="00195BF0" w:rsidRPr="00F86A5B">
        <w:rPr>
          <w:rFonts w:hint="eastAsia"/>
          <w:bCs/>
          <w:lang w:eastAsia="zh-TW"/>
        </w:rPr>
        <w:t>R</w:t>
      </w:r>
      <w:r w:rsidR="00DA585C" w:rsidRPr="00F86A5B">
        <w:rPr>
          <w:rFonts w:hint="eastAsia"/>
          <w:bCs/>
          <w:lang w:eastAsia="zh-TW"/>
        </w:rPr>
        <w:t>EAD DTAAA</w:t>
      </w:r>
      <w:r w:rsidR="006A6DDA" w:rsidRPr="00F86A5B">
        <w:rPr>
          <w:rFonts w:hint="eastAsia"/>
          <w:bCs/>
          <w:lang w:eastAsia="zh-TW"/>
        </w:rPr>
        <w:t>T</w:t>
      </w:r>
      <w:r w:rsidR="00DA585C" w:rsidRPr="00F86A5B">
        <w:rPr>
          <w:rFonts w:hint="eastAsia"/>
          <w:bCs/>
          <w:lang w:eastAsia="zh-TW"/>
        </w:rPr>
        <w:t>30 LEFT OUTER JOIN  DTAAD050</w:t>
      </w:r>
    </w:p>
    <w:p w:rsidR="00DA585C" w:rsidRPr="00F86A5B" w:rsidRDefault="00E616D5" w:rsidP="00E616D5">
      <w:pPr>
        <w:pStyle w:val="Tabletext"/>
        <w:keepLines w:val="0"/>
        <w:spacing w:after="0" w:line="240" w:lineRule="auto"/>
        <w:ind w:left="1630"/>
        <w:rPr>
          <w:rStyle w:val="SoDAField"/>
          <w:rFonts w:hint="eastAsia"/>
          <w:bCs/>
          <w:color w:val="auto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hint="eastAsia"/>
            <w:bCs/>
            <w:lang w:eastAsia="zh-TW"/>
          </w:rPr>
          <w:t>2.1.1</w:t>
        </w:r>
      </w:smartTag>
      <w:r w:rsidRPr="00F86A5B">
        <w:rPr>
          <w:rFonts w:hint="eastAsia"/>
          <w:bCs/>
          <w:lang w:eastAsia="zh-TW"/>
        </w:rPr>
        <w:t xml:space="preserve">.1   </w:t>
      </w:r>
      <w:r w:rsidR="00DA585C" w:rsidRPr="00F86A5B">
        <w:rPr>
          <w:rFonts w:hint="eastAsia"/>
          <w:bCs/>
          <w:lang w:eastAsia="zh-TW"/>
        </w:rPr>
        <w:t>ON DTAAA</w:t>
      </w:r>
      <w:r w:rsidR="006A6DDA" w:rsidRPr="00F86A5B">
        <w:rPr>
          <w:rFonts w:hint="eastAsia"/>
          <w:bCs/>
          <w:lang w:eastAsia="zh-TW"/>
        </w:rPr>
        <w:t>T</w:t>
      </w:r>
      <w:r w:rsidR="00DA585C" w:rsidRPr="00F86A5B">
        <w:rPr>
          <w:rFonts w:hint="eastAsia"/>
          <w:bCs/>
          <w:lang w:eastAsia="zh-TW"/>
        </w:rPr>
        <w:t>30.</w:t>
      </w:r>
      <w:r w:rsidR="00DA585C" w:rsidRPr="00F86A5B">
        <w:rPr>
          <w:rFonts w:hint="eastAsia"/>
          <w:bCs/>
          <w:lang w:eastAsia="zh-TW"/>
        </w:rPr>
        <w:t>醫院代碼</w:t>
      </w:r>
      <w:r w:rsidR="00DA585C" w:rsidRPr="00F86A5B">
        <w:rPr>
          <w:rFonts w:hint="eastAsia"/>
          <w:bCs/>
          <w:lang w:eastAsia="zh-TW"/>
        </w:rPr>
        <w:t xml:space="preserve"> = DTAAD050.</w:t>
      </w:r>
      <w:r w:rsidR="00DA585C" w:rsidRPr="00F86A5B">
        <w:rPr>
          <w:rFonts w:hint="eastAsia"/>
          <w:bCs/>
          <w:lang w:eastAsia="zh-TW"/>
        </w:rPr>
        <w:t>醫院代碼</w:t>
      </w:r>
      <w:r w:rsidR="00DA585C" w:rsidRPr="00F86A5B">
        <w:rPr>
          <w:rFonts w:hint="eastAsia"/>
          <w:bCs/>
          <w:lang w:eastAsia="zh-TW"/>
        </w:rPr>
        <w:t xml:space="preserve"> , DTAAA</w:t>
      </w:r>
      <w:r w:rsidR="006A6DDA" w:rsidRPr="00F86A5B">
        <w:rPr>
          <w:rFonts w:hint="eastAsia"/>
          <w:bCs/>
          <w:lang w:eastAsia="zh-TW"/>
        </w:rPr>
        <w:t>T</w:t>
      </w:r>
      <w:r w:rsidR="00DA585C" w:rsidRPr="00F86A5B">
        <w:rPr>
          <w:rFonts w:hint="eastAsia"/>
          <w:bCs/>
          <w:lang w:eastAsia="zh-TW"/>
        </w:rPr>
        <w:t>30.</w:t>
      </w:r>
      <w:r w:rsidR="00DA585C" w:rsidRPr="00F86A5B">
        <w:rPr>
          <w:rFonts w:hint="eastAsia"/>
          <w:bCs/>
          <w:lang w:eastAsia="zh-TW"/>
        </w:rPr>
        <w:t>收據種類</w:t>
      </w:r>
      <w:r w:rsidR="00DA585C" w:rsidRPr="00F86A5B">
        <w:rPr>
          <w:rFonts w:hint="eastAsia"/>
          <w:bCs/>
          <w:lang w:eastAsia="zh-TW"/>
        </w:rPr>
        <w:t xml:space="preserve"> = DTAAD050</w:t>
      </w:r>
      <w:r w:rsidR="003D43DB" w:rsidRPr="00F86A5B">
        <w:rPr>
          <w:rFonts w:hint="eastAsia"/>
          <w:bCs/>
          <w:lang w:eastAsia="zh-TW"/>
        </w:rPr>
        <w:t>.</w:t>
      </w:r>
      <w:r w:rsidR="003D43DB" w:rsidRPr="00F86A5B">
        <w:rPr>
          <w:rFonts w:hint="eastAsia"/>
          <w:bCs/>
          <w:lang w:eastAsia="zh-TW"/>
        </w:rPr>
        <w:t>收據種類</w:t>
      </w:r>
    </w:p>
    <w:p w:rsidR="00DA585C" w:rsidRPr="00F86A5B" w:rsidRDefault="00E616D5" w:rsidP="00E616D5">
      <w:pPr>
        <w:pStyle w:val="Tabletext"/>
        <w:keepLines w:val="0"/>
        <w:spacing w:after="0" w:line="240" w:lineRule="auto"/>
        <w:ind w:left="1630"/>
        <w:rPr>
          <w:rFonts w:hint="eastAsia"/>
          <w:bCs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hint="eastAsia"/>
            <w:bCs/>
            <w:lang w:eastAsia="zh-TW"/>
          </w:rPr>
          <w:t>2.1.1</w:t>
        </w:r>
      </w:smartTag>
      <w:r w:rsidRPr="00F86A5B">
        <w:rPr>
          <w:rFonts w:hint="eastAsia"/>
          <w:bCs/>
          <w:lang w:eastAsia="zh-TW"/>
        </w:rPr>
        <w:t xml:space="preserve">.2    </w:t>
      </w:r>
      <w:r w:rsidR="00DA585C" w:rsidRPr="00F86A5B">
        <w:rPr>
          <w:rFonts w:hint="eastAsia"/>
          <w:bCs/>
          <w:lang w:eastAsia="zh-TW"/>
        </w:rPr>
        <w:t>WHERE DTAAA</w:t>
      </w:r>
      <w:r w:rsidR="006A6DDA" w:rsidRPr="00F86A5B">
        <w:rPr>
          <w:rFonts w:hint="eastAsia"/>
          <w:bCs/>
          <w:lang w:eastAsia="zh-TW"/>
        </w:rPr>
        <w:t>T</w:t>
      </w:r>
      <w:r w:rsidR="00DA585C" w:rsidRPr="00F86A5B">
        <w:rPr>
          <w:rFonts w:hint="eastAsia"/>
          <w:bCs/>
          <w:lang w:eastAsia="zh-TW"/>
        </w:rPr>
        <w:t>30.</w:t>
      </w:r>
      <w:r w:rsidR="00DA585C" w:rsidRPr="00F86A5B">
        <w:rPr>
          <w:rFonts w:hint="eastAsia"/>
          <w:bCs/>
          <w:lang w:eastAsia="zh-TW"/>
        </w:rPr>
        <w:t>受理編號</w:t>
      </w:r>
      <w:r w:rsidR="00DA585C" w:rsidRPr="00F86A5B">
        <w:rPr>
          <w:rFonts w:hint="eastAsia"/>
          <w:bCs/>
          <w:lang w:eastAsia="zh-TW"/>
        </w:rPr>
        <w:t xml:space="preserve"> = </w:t>
      </w:r>
      <w:r w:rsidR="00DA585C" w:rsidRPr="00F86A5B">
        <w:rPr>
          <w:rFonts w:hint="eastAsia"/>
          <w:bCs/>
          <w:lang w:eastAsia="zh-TW"/>
        </w:rPr>
        <w:t>傳入參數</w:t>
      </w:r>
      <w:r w:rsidR="00DA585C" w:rsidRPr="00F86A5B">
        <w:rPr>
          <w:rFonts w:hint="eastAsia"/>
          <w:bCs/>
          <w:lang w:eastAsia="zh-TW"/>
        </w:rPr>
        <w:t>.</w:t>
      </w:r>
      <w:r w:rsidR="00DA585C" w:rsidRPr="00F86A5B">
        <w:rPr>
          <w:rFonts w:hint="eastAsia"/>
          <w:bCs/>
          <w:lang w:eastAsia="zh-TW"/>
        </w:rPr>
        <w:t>受理編號</w:t>
      </w:r>
    </w:p>
    <w:p w:rsidR="003D43DB" w:rsidRPr="00F86A5B" w:rsidRDefault="00E616D5" w:rsidP="00E616D5">
      <w:pPr>
        <w:pStyle w:val="Tabletext"/>
        <w:keepLines w:val="0"/>
        <w:spacing w:after="0" w:line="240" w:lineRule="auto"/>
        <w:ind w:left="815"/>
        <w:rPr>
          <w:rFonts w:hint="eastAsia"/>
          <w:bCs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hint="eastAsia"/>
            <w:bCs/>
            <w:lang w:eastAsia="zh-TW"/>
          </w:rPr>
          <w:t>2.1.2</w:t>
        </w:r>
      </w:smartTag>
      <w:r w:rsidRPr="00F86A5B">
        <w:rPr>
          <w:rFonts w:hint="eastAsia"/>
          <w:bCs/>
          <w:lang w:eastAsia="zh-TW"/>
        </w:rPr>
        <w:t xml:space="preserve">    </w:t>
      </w:r>
      <w:r w:rsidR="003D43DB" w:rsidRPr="00F86A5B">
        <w:rPr>
          <w:rFonts w:hint="eastAsia"/>
          <w:bCs/>
          <w:lang w:eastAsia="zh-TW"/>
        </w:rPr>
        <w:t>逐筆進行下列步驟</w:t>
      </w:r>
    </w:p>
    <w:p w:rsidR="00DA585C" w:rsidRPr="00F86A5B" w:rsidRDefault="00E616D5" w:rsidP="00E616D5">
      <w:pPr>
        <w:pStyle w:val="Tabletext"/>
        <w:keepLines w:val="0"/>
        <w:spacing w:after="0" w:line="240" w:lineRule="auto"/>
        <w:ind w:left="1630"/>
        <w:rPr>
          <w:rFonts w:hint="eastAsia"/>
          <w:bCs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hint="eastAsia"/>
            <w:bCs/>
            <w:lang w:eastAsia="zh-TW"/>
          </w:rPr>
          <w:t>2.1.2</w:t>
        </w:r>
      </w:smartTag>
      <w:r w:rsidRPr="00F86A5B">
        <w:rPr>
          <w:rFonts w:hint="eastAsia"/>
          <w:bCs/>
          <w:lang w:eastAsia="zh-TW"/>
        </w:rPr>
        <w:t xml:space="preserve">.1    </w:t>
      </w:r>
      <w:r w:rsidR="00DA585C" w:rsidRPr="00F86A5B">
        <w:rPr>
          <w:rFonts w:hint="eastAsia"/>
          <w:bCs/>
          <w:lang w:eastAsia="zh-TW"/>
        </w:rPr>
        <w:t xml:space="preserve">IF </w:t>
      </w:r>
      <w:r w:rsidR="003D43DB" w:rsidRPr="00F86A5B">
        <w:rPr>
          <w:rFonts w:hint="eastAsia"/>
          <w:bCs/>
          <w:lang w:eastAsia="zh-TW"/>
        </w:rPr>
        <w:t xml:space="preserve"> FOUND IN DTAAD050</w:t>
      </w:r>
      <w:r w:rsidR="003D43DB" w:rsidRPr="00F86A5B">
        <w:rPr>
          <w:rFonts w:hint="eastAsia"/>
          <w:bCs/>
          <w:lang w:eastAsia="zh-TW"/>
        </w:rPr>
        <w:t>，</w:t>
      </w:r>
      <w:r w:rsidR="003D43DB" w:rsidRPr="00F86A5B">
        <w:rPr>
          <w:rFonts w:hint="eastAsia"/>
          <w:bCs/>
          <w:lang w:eastAsia="zh-TW"/>
        </w:rPr>
        <w:t xml:space="preserve"> UPDATE DTAAA</w:t>
      </w:r>
      <w:r w:rsidR="006A6DDA" w:rsidRPr="00F86A5B">
        <w:rPr>
          <w:rFonts w:hint="eastAsia"/>
          <w:bCs/>
          <w:lang w:eastAsia="zh-TW"/>
        </w:rPr>
        <w:t>T</w:t>
      </w:r>
      <w:r w:rsidR="003D43DB" w:rsidRPr="00F86A5B">
        <w:rPr>
          <w:rFonts w:hint="eastAsia"/>
          <w:bCs/>
          <w:lang w:eastAsia="zh-TW"/>
        </w:rPr>
        <w:t xml:space="preserve">30 </w:t>
      </w:r>
      <w:r w:rsidR="003D43DB" w:rsidRPr="00D246E0">
        <w:rPr>
          <w:rFonts w:ascii="細明體" w:eastAsia="細明體" w:hAnsi="細明體" w:hint="eastAsia"/>
        </w:rPr>
        <w:t>收據項目序號</w:t>
      </w:r>
      <w:r w:rsidR="003D43DB" w:rsidRPr="00D246E0">
        <w:rPr>
          <w:rFonts w:ascii="細明體" w:eastAsia="細明體" w:hAnsi="細明體" w:hint="eastAsia"/>
          <w:lang w:eastAsia="zh-TW"/>
        </w:rPr>
        <w:t>及</w:t>
      </w:r>
      <w:r w:rsidR="003D43DB" w:rsidRPr="005D0FCC">
        <w:rPr>
          <w:rFonts w:ascii="細明體" w:eastAsia="細明體" w:hAnsi="細明體" w:hint="eastAsia"/>
        </w:rPr>
        <w:t>公司費用種類</w:t>
      </w:r>
      <w:r w:rsidR="00860392" w:rsidRPr="005D0FCC">
        <w:rPr>
          <w:rFonts w:ascii="細明體" w:eastAsia="細明體" w:hAnsi="細明體" w:hint="eastAsia"/>
          <w:lang w:eastAsia="zh-TW"/>
        </w:rPr>
        <w:t>、</w:t>
      </w:r>
      <w:r w:rsidR="00860392" w:rsidRPr="005D0FCC">
        <w:rPr>
          <w:rFonts w:ascii="細明體" w:eastAsia="細明體" w:hAnsi="細明體" w:hint="eastAsia"/>
        </w:rPr>
        <w:t>公司費用種類</w:t>
      </w:r>
      <w:r w:rsidR="00860392" w:rsidRPr="002618F0">
        <w:rPr>
          <w:rFonts w:ascii="細明體" w:eastAsia="細明體" w:hAnsi="細明體" w:hint="eastAsia"/>
          <w:lang w:eastAsia="zh-TW"/>
        </w:rPr>
        <w:t>(</w:t>
      </w:r>
      <w:r w:rsidR="00860392" w:rsidRPr="002E6FFB">
        <w:rPr>
          <w:rFonts w:ascii="細明體" w:eastAsia="細明體" w:hAnsi="細明體" w:hint="eastAsia"/>
          <w:lang w:eastAsia="zh-TW"/>
        </w:rPr>
        <w:t>學團</w:t>
      </w:r>
      <w:r w:rsidR="00860392" w:rsidRPr="00F86A5B">
        <w:rPr>
          <w:rFonts w:ascii="細明體" w:eastAsia="細明體" w:hAnsi="細明體" w:hint="eastAsia"/>
          <w:lang w:eastAsia="zh-TW"/>
        </w:rPr>
        <w:t>)</w:t>
      </w:r>
    </w:p>
    <w:p w:rsidR="00DC5BDB" w:rsidRPr="00F86A5B" w:rsidRDefault="00E616D5" w:rsidP="00E616D5">
      <w:pPr>
        <w:pStyle w:val="Tabletext"/>
        <w:keepLines w:val="0"/>
        <w:spacing w:after="0" w:line="240" w:lineRule="auto"/>
        <w:ind w:left="1630"/>
        <w:rPr>
          <w:rFonts w:hint="eastAsia"/>
          <w:bCs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hint="eastAsia"/>
            <w:bCs/>
            <w:lang w:eastAsia="zh-TW"/>
          </w:rPr>
          <w:t>2.1.2</w:t>
        </w:r>
      </w:smartTag>
      <w:r w:rsidRPr="00F86A5B">
        <w:rPr>
          <w:rFonts w:hint="eastAsia"/>
          <w:bCs/>
          <w:lang w:eastAsia="zh-TW"/>
        </w:rPr>
        <w:t xml:space="preserve">.2    </w:t>
      </w:r>
      <w:r w:rsidR="003D43DB" w:rsidRPr="00F86A5B">
        <w:rPr>
          <w:rFonts w:hint="eastAsia"/>
          <w:bCs/>
          <w:lang w:eastAsia="zh-TW"/>
        </w:rPr>
        <w:t xml:space="preserve">ELSE  </w:t>
      </w:r>
    </w:p>
    <w:p w:rsidR="00DC5BDB" w:rsidRPr="00F86A5B" w:rsidRDefault="00DC5BDB" w:rsidP="00DC5BDB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>IF DTAAAT30.</w:t>
      </w:r>
      <w:r w:rsidRPr="00F86A5B">
        <w:rPr>
          <w:rFonts w:hint="eastAsia"/>
          <w:bCs/>
          <w:lang w:eastAsia="zh-TW"/>
        </w:rPr>
        <w:t>收據種類</w:t>
      </w:r>
      <w:r w:rsidRPr="00F86A5B">
        <w:rPr>
          <w:rFonts w:hint="eastAsia"/>
          <w:bCs/>
          <w:lang w:eastAsia="zh-TW"/>
        </w:rPr>
        <w:t xml:space="preserve"> = </w:t>
      </w:r>
      <w:r w:rsidRPr="00F86A5B">
        <w:rPr>
          <w:bCs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F86A5B">
          <w:rPr>
            <w:rFonts w:hint="eastAsia"/>
            <w:bCs/>
            <w:lang w:eastAsia="zh-TW"/>
          </w:rPr>
          <w:t>3</w:t>
        </w:r>
        <w:r w:rsidRPr="00F86A5B">
          <w:rPr>
            <w:bCs/>
            <w:lang w:eastAsia="zh-TW"/>
          </w:rPr>
          <w:t>’</w:t>
        </w:r>
      </w:smartTag>
    </w:p>
    <w:p w:rsidR="00DC5BDB" w:rsidRPr="00F86A5B" w:rsidRDefault="00DC5BDB" w:rsidP="00DC5BDB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 xml:space="preserve">          UPDATE DTAAAT30 </w:t>
      </w:r>
    </w:p>
    <w:p w:rsidR="00DC5BDB" w:rsidRPr="00F86A5B" w:rsidRDefault="00DC5BDB" w:rsidP="00DC5BDB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ab/>
        <w:t>1.</w:t>
      </w:r>
      <w:r w:rsidRPr="00F86A5B">
        <w:rPr>
          <w:rFonts w:hint="eastAsia"/>
          <w:bCs/>
          <w:lang w:eastAsia="zh-TW"/>
        </w:rPr>
        <w:t>收據項目序號：</w:t>
      </w:r>
      <w:r w:rsidRPr="00F86A5B">
        <w:rPr>
          <w:rFonts w:hint="eastAsia"/>
          <w:bCs/>
          <w:lang w:eastAsia="zh-TW"/>
        </w:rPr>
        <w:t xml:space="preserve"> IF DTAAAT30.</w:t>
      </w:r>
      <w:r w:rsidRPr="00F86A5B">
        <w:rPr>
          <w:rFonts w:hint="eastAsia"/>
          <w:bCs/>
          <w:lang w:eastAsia="zh-TW"/>
        </w:rPr>
        <w:t>收據項目名稱</w:t>
      </w:r>
      <w:r w:rsidRPr="00F86A5B">
        <w:rPr>
          <w:rFonts w:hint="eastAsia"/>
          <w:bCs/>
          <w:lang w:eastAsia="zh-TW"/>
        </w:rPr>
        <w:t xml:space="preserve"> = </w:t>
      </w:r>
      <w:r w:rsidRPr="00F86A5B">
        <w:rPr>
          <w:bCs/>
          <w:lang w:eastAsia="zh-TW"/>
        </w:rPr>
        <w:t>‘</w:t>
      </w:r>
      <w:r w:rsidRPr="00F86A5B">
        <w:rPr>
          <w:rFonts w:hint="eastAsia"/>
          <w:bCs/>
          <w:lang w:eastAsia="zh-TW"/>
        </w:rPr>
        <w:t>掛號收據金額合計</w:t>
      </w:r>
      <w:r w:rsidRPr="00F86A5B">
        <w:rPr>
          <w:bCs/>
          <w:lang w:eastAsia="zh-TW"/>
        </w:rPr>
        <w:t>’</w:t>
      </w:r>
      <w:r w:rsidRPr="00F86A5B">
        <w:rPr>
          <w:rFonts w:hint="eastAsia"/>
          <w:bCs/>
          <w:lang w:eastAsia="zh-TW"/>
        </w:rPr>
        <w:t xml:space="preserve"> -</w:t>
      </w:r>
      <w:r w:rsidRPr="00F86A5B">
        <w:rPr>
          <w:bCs/>
          <w:lang w:eastAsia="zh-TW"/>
        </w:rPr>
        <w:sym w:font="Wingdings" w:char="F0E0"/>
      </w:r>
      <w:r w:rsidRPr="00F86A5B">
        <w:rPr>
          <w:rFonts w:hint="eastAsia"/>
          <w:bCs/>
          <w:lang w:eastAsia="zh-TW"/>
        </w:rPr>
        <w:t xml:space="preserve"> 001</w:t>
      </w:r>
    </w:p>
    <w:p w:rsidR="00A46247" w:rsidRPr="00F86A5B" w:rsidRDefault="00A46247" w:rsidP="00A46247">
      <w:pPr>
        <w:pStyle w:val="Tabletext"/>
        <w:keepLines w:val="0"/>
        <w:spacing w:after="0" w:line="240" w:lineRule="auto"/>
        <w:ind w:left="504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 xml:space="preserve">       </w:t>
      </w:r>
      <w:r w:rsidRPr="00F86A5B">
        <w:rPr>
          <w:rFonts w:hint="eastAsia"/>
          <w:bCs/>
          <w:lang w:eastAsia="zh-TW"/>
        </w:rPr>
        <w:t>公司費用種類：</w:t>
      </w:r>
      <w:r w:rsidRPr="00F86A5B">
        <w:rPr>
          <w:rFonts w:hint="eastAsia"/>
          <w:bCs/>
          <w:lang w:eastAsia="zh-TW"/>
        </w:rPr>
        <w:t>1</w:t>
      </w:r>
    </w:p>
    <w:p w:rsidR="00DC5BDB" w:rsidRPr="00F86A5B" w:rsidRDefault="00DC5BDB" w:rsidP="00DC5BDB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 xml:space="preserve">                                                   DTAAAT30.</w:t>
      </w:r>
      <w:r w:rsidRPr="00F86A5B">
        <w:rPr>
          <w:rFonts w:hint="eastAsia"/>
          <w:bCs/>
          <w:lang w:eastAsia="zh-TW"/>
        </w:rPr>
        <w:t>收據項目名稱</w:t>
      </w:r>
      <w:r w:rsidRPr="00F86A5B">
        <w:rPr>
          <w:rFonts w:hint="eastAsia"/>
          <w:bCs/>
          <w:lang w:eastAsia="zh-TW"/>
        </w:rPr>
        <w:t xml:space="preserve"> = </w:t>
      </w:r>
      <w:r w:rsidRPr="00F86A5B">
        <w:rPr>
          <w:bCs/>
          <w:lang w:eastAsia="zh-TW"/>
        </w:rPr>
        <w:t>‘</w:t>
      </w:r>
      <w:r w:rsidRPr="00F86A5B">
        <w:rPr>
          <w:rFonts w:hint="eastAsia"/>
          <w:bCs/>
          <w:lang w:eastAsia="zh-TW"/>
        </w:rPr>
        <w:t>自費收據金額合計</w:t>
      </w:r>
      <w:r w:rsidRPr="00F86A5B">
        <w:rPr>
          <w:bCs/>
          <w:lang w:eastAsia="zh-TW"/>
        </w:rPr>
        <w:t>’</w:t>
      </w:r>
      <w:r w:rsidRPr="00F86A5B">
        <w:rPr>
          <w:rFonts w:hint="eastAsia"/>
          <w:bCs/>
          <w:lang w:eastAsia="zh-TW"/>
        </w:rPr>
        <w:t xml:space="preserve"> -</w:t>
      </w:r>
      <w:r w:rsidRPr="00F86A5B">
        <w:rPr>
          <w:bCs/>
          <w:lang w:eastAsia="zh-TW"/>
        </w:rPr>
        <w:sym w:font="Wingdings" w:char="F0E0"/>
      </w:r>
      <w:r w:rsidRPr="00F86A5B">
        <w:rPr>
          <w:rFonts w:hint="eastAsia"/>
          <w:bCs/>
          <w:lang w:eastAsia="zh-TW"/>
        </w:rPr>
        <w:t xml:space="preserve"> 002</w:t>
      </w:r>
    </w:p>
    <w:p w:rsidR="00DC5BDB" w:rsidRPr="00F86A5B" w:rsidRDefault="00DC5BDB" w:rsidP="00DC5BDB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ab/>
      </w:r>
      <w:r w:rsidR="00A46247" w:rsidRPr="00F86A5B">
        <w:rPr>
          <w:rFonts w:hint="eastAsia"/>
          <w:bCs/>
          <w:lang w:eastAsia="zh-TW"/>
        </w:rPr>
        <w:tab/>
      </w:r>
      <w:r w:rsidR="00A46247" w:rsidRPr="00F86A5B">
        <w:rPr>
          <w:rFonts w:hint="eastAsia"/>
          <w:bCs/>
          <w:lang w:eastAsia="zh-TW"/>
        </w:rPr>
        <w:tab/>
        <w:t xml:space="preserve">       </w:t>
      </w:r>
      <w:r w:rsidRPr="00F86A5B">
        <w:rPr>
          <w:rFonts w:hint="eastAsia"/>
          <w:bCs/>
          <w:lang w:eastAsia="zh-TW"/>
        </w:rPr>
        <w:t>公司費用種類：</w:t>
      </w:r>
      <w:r w:rsidRPr="00F86A5B">
        <w:rPr>
          <w:rFonts w:hint="eastAsia"/>
          <w:bCs/>
          <w:lang w:eastAsia="zh-TW"/>
        </w:rPr>
        <w:t>3</w:t>
      </w:r>
    </w:p>
    <w:p w:rsidR="001A5BD5" w:rsidRPr="00F86A5B" w:rsidRDefault="001A5BD5" w:rsidP="001A5BD5">
      <w:pPr>
        <w:pStyle w:val="Tabletext"/>
        <w:keepLines w:val="0"/>
        <w:spacing w:after="0" w:line="240" w:lineRule="auto"/>
        <w:ind w:leftChars="2100" w:left="5040" w:firstLineChars="200" w:firstLine="40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>DTAAAT30.</w:t>
      </w:r>
      <w:r w:rsidRPr="00F86A5B">
        <w:rPr>
          <w:rFonts w:hint="eastAsia"/>
          <w:bCs/>
          <w:lang w:eastAsia="zh-TW"/>
        </w:rPr>
        <w:t>收據項目名稱</w:t>
      </w:r>
      <w:r w:rsidRPr="00F86A5B">
        <w:rPr>
          <w:rFonts w:hint="eastAsia"/>
          <w:bCs/>
          <w:lang w:eastAsia="zh-TW"/>
        </w:rPr>
        <w:t xml:space="preserve"> = </w:t>
      </w:r>
      <w:r w:rsidRPr="00F86A5B">
        <w:rPr>
          <w:bCs/>
          <w:lang w:eastAsia="zh-TW"/>
        </w:rPr>
        <w:t>‘</w:t>
      </w:r>
      <w:r w:rsidRPr="00F86A5B">
        <w:rPr>
          <w:rFonts w:hint="eastAsia"/>
          <w:bCs/>
          <w:lang w:eastAsia="zh-TW"/>
        </w:rPr>
        <w:t>診斷書費</w:t>
      </w:r>
      <w:r w:rsidRPr="00F86A5B">
        <w:rPr>
          <w:bCs/>
          <w:lang w:eastAsia="zh-TW"/>
        </w:rPr>
        <w:t>’</w:t>
      </w:r>
      <w:r w:rsidRPr="00F86A5B">
        <w:rPr>
          <w:rFonts w:hint="eastAsia"/>
          <w:bCs/>
          <w:lang w:eastAsia="zh-TW"/>
        </w:rPr>
        <w:t xml:space="preserve"> -</w:t>
      </w:r>
      <w:r w:rsidRPr="00F86A5B">
        <w:rPr>
          <w:bCs/>
          <w:lang w:eastAsia="zh-TW"/>
        </w:rPr>
        <w:sym w:font="Wingdings" w:char="F0E0"/>
      </w:r>
      <w:r w:rsidRPr="00F86A5B">
        <w:rPr>
          <w:rFonts w:hint="eastAsia"/>
          <w:bCs/>
          <w:lang w:eastAsia="zh-TW"/>
        </w:rPr>
        <w:t xml:space="preserve"> </w:t>
      </w:r>
      <w:r w:rsidR="00ED6B28" w:rsidRPr="00F86A5B">
        <w:rPr>
          <w:bCs/>
          <w:lang w:eastAsia="zh-TW"/>
        </w:rPr>
        <w:t>003</w:t>
      </w:r>
    </w:p>
    <w:p w:rsidR="001A5BD5" w:rsidRPr="00F86A5B" w:rsidRDefault="001A5BD5" w:rsidP="001A5BD5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  <w:t xml:space="preserve">       </w:t>
      </w:r>
      <w:r w:rsidRPr="00F86A5B">
        <w:rPr>
          <w:rFonts w:hint="eastAsia"/>
          <w:bCs/>
          <w:lang w:eastAsia="zh-TW"/>
        </w:rPr>
        <w:t>公司費用種類：</w:t>
      </w:r>
      <w:r w:rsidRPr="00F86A5B">
        <w:rPr>
          <w:rFonts w:hint="eastAsia"/>
          <w:bCs/>
          <w:lang w:eastAsia="zh-TW"/>
        </w:rPr>
        <w:t>2</w:t>
      </w:r>
    </w:p>
    <w:p w:rsidR="00EE295E" w:rsidRPr="00F86A5B" w:rsidRDefault="00EE295E" w:rsidP="00EE295E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ab/>
        <w:t>2.</w:t>
      </w:r>
      <w:r w:rsidRPr="00F86A5B">
        <w:rPr>
          <w:rFonts w:hint="eastAsia"/>
          <w:bCs/>
          <w:lang w:eastAsia="zh-TW"/>
        </w:rPr>
        <w:t>學團收據項目序號：</w:t>
      </w:r>
      <w:r w:rsidRPr="00F86A5B">
        <w:rPr>
          <w:rFonts w:hint="eastAsia"/>
          <w:bCs/>
          <w:lang w:eastAsia="zh-TW"/>
        </w:rPr>
        <w:t xml:space="preserve"> </w:t>
      </w:r>
    </w:p>
    <w:p w:rsidR="00EE295E" w:rsidRPr="00F86A5B" w:rsidRDefault="00EE295E" w:rsidP="00EE295E">
      <w:pPr>
        <w:pStyle w:val="Tabletext"/>
        <w:keepLines w:val="0"/>
        <w:spacing w:after="0" w:line="240" w:lineRule="auto"/>
        <w:ind w:leftChars="1800" w:left="4320" w:firstLineChars="460" w:firstLine="9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>IF DTAAAT30.</w:t>
      </w:r>
      <w:r w:rsidRPr="00F86A5B">
        <w:rPr>
          <w:rFonts w:hint="eastAsia"/>
          <w:bCs/>
          <w:lang w:eastAsia="zh-TW"/>
        </w:rPr>
        <w:t>收據項目名稱</w:t>
      </w:r>
      <w:r w:rsidRPr="00F86A5B">
        <w:rPr>
          <w:rFonts w:hint="eastAsia"/>
          <w:bCs/>
          <w:lang w:eastAsia="zh-TW"/>
        </w:rPr>
        <w:t xml:space="preserve"> = </w:t>
      </w:r>
      <w:r w:rsidRPr="00F86A5B">
        <w:rPr>
          <w:bCs/>
          <w:lang w:eastAsia="zh-TW"/>
        </w:rPr>
        <w:t>‘</w:t>
      </w:r>
      <w:r w:rsidRPr="00F86A5B">
        <w:rPr>
          <w:bCs/>
          <w:lang w:eastAsia="zh-TW"/>
        </w:rPr>
        <w:t>部分負擔收據金額合計</w:t>
      </w:r>
      <w:r w:rsidRPr="00F86A5B">
        <w:rPr>
          <w:bCs/>
          <w:lang w:eastAsia="zh-TW"/>
        </w:rPr>
        <w:t>’</w:t>
      </w:r>
      <w:r w:rsidRPr="00F86A5B">
        <w:rPr>
          <w:rFonts w:hint="eastAsia"/>
          <w:bCs/>
          <w:lang w:eastAsia="zh-TW"/>
        </w:rPr>
        <w:t xml:space="preserve"> -</w:t>
      </w:r>
      <w:r w:rsidRPr="00F86A5B">
        <w:rPr>
          <w:bCs/>
          <w:lang w:eastAsia="zh-TW"/>
        </w:rPr>
        <w:sym w:font="Wingdings" w:char="F0E0"/>
      </w:r>
      <w:r w:rsidRPr="00F86A5B">
        <w:rPr>
          <w:rFonts w:hint="eastAsia"/>
          <w:bCs/>
          <w:lang w:eastAsia="zh-TW"/>
        </w:rPr>
        <w:t xml:space="preserve"> 001</w:t>
      </w:r>
    </w:p>
    <w:p w:rsidR="00EE295E" w:rsidRPr="00F86A5B" w:rsidRDefault="00EE295E" w:rsidP="00EE295E">
      <w:pPr>
        <w:pStyle w:val="Tabletext"/>
        <w:keepLines w:val="0"/>
        <w:spacing w:after="0" w:line="240" w:lineRule="auto"/>
        <w:ind w:left="504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 xml:space="preserve">       </w:t>
      </w:r>
      <w:r w:rsidRPr="00F86A5B">
        <w:rPr>
          <w:rFonts w:hint="eastAsia"/>
          <w:bCs/>
          <w:lang w:eastAsia="zh-TW"/>
        </w:rPr>
        <w:t>公司費用種類：</w:t>
      </w:r>
      <w:r w:rsidRPr="00F86A5B">
        <w:rPr>
          <w:rFonts w:hint="eastAsia"/>
          <w:bCs/>
          <w:lang w:eastAsia="zh-TW"/>
        </w:rPr>
        <w:t>1</w:t>
      </w:r>
    </w:p>
    <w:p w:rsidR="00EE295E" w:rsidRPr="00F86A5B" w:rsidRDefault="00EE295E" w:rsidP="00EE295E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 xml:space="preserve">                                                   DTAAAT30.</w:t>
      </w:r>
      <w:r w:rsidRPr="00F86A5B">
        <w:rPr>
          <w:rFonts w:hint="eastAsia"/>
          <w:bCs/>
          <w:lang w:eastAsia="zh-TW"/>
        </w:rPr>
        <w:t>收據項目名稱</w:t>
      </w:r>
      <w:r w:rsidRPr="00F86A5B">
        <w:rPr>
          <w:rFonts w:hint="eastAsia"/>
          <w:bCs/>
          <w:lang w:eastAsia="zh-TW"/>
        </w:rPr>
        <w:t xml:space="preserve"> = </w:t>
      </w:r>
      <w:r w:rsidRPr="00F86A5B">
        <w:rPr>
          <w:bCs/>
          <w:lang w:eastAsia="zh-TW"/>
        </w:rPr>
        <w:t>‘</w:t>
      </w:r>
      <w:r w:rsidRPr="00F86A5B">
        <w:rPr>
          <w:rFonts w:hint="eastAsia"/>
          <w:bCs/>
          <w:lang w:eastAsia="zh-TW"/>
        </w:rPr>
        <w:t>自費收據金額合計</w:t>
      </w:r>
      <w:r w:rsidRPr="00F86A5B">
        <w:rPr>
          <w:bCs/>
          <w:lang w:eastAsia="zh-TW"/>
        </w:rPr>
        <w:t>’</w:t>
      </w:r>
      <w:r w:rsidRPr="00F86A5B">
        <w:rPr>
          <w:rFonts w:hint="eastAsia"/>
          <w:bCs/>
          <w:lang w:eastAsia="zh-TW"/>
        </w:rPr>
        <w:t xml:space="preserve"> -</w:t>
      </w:r>
      <w:r w:rsidRPr="00F86A5B">
        <w:rPr>
          <w:bCs/>
          <w:lang w:eastAsia="zh-TW"/>
        </w:rPr>
        <w:sym w:font="Wingdings" w:char="F0E0"/>
      </w:r>
      <w:r w:rsidRPr="00F86A5B">
        <w:rPr>
          <w:rFonts w:hint="eastAsia"/>
          <w:bCs/>
          <w:lang w:eastAsia="zh-TW"/>
        </w:rPr>
        <w:t xml:space="preserve"> 002</w:t>
      </w:r>
    </w:p>
    <w:p w:rsidR="00EE295E" w:rsidRPr="00F86A5B" w:rsidRDefault="00EE295E" w:rsidP="00EE295E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  <w:t xml:space="preserve">       </w:t>
      </w:r>
      <w:r w:rsidRPr="00F86A5B">
        <w:rPr>
          <w:rFonts w:hint="eastAsia"/>
          <w:bCs/>
          <w:lang w:eastAsia="zh-TW"/>
        </w:rPr>
        <w:t>公司費用種類：</w:t>
      </w:r>
      <w:r w:rsidRPr="00F86A5B">
        <w:rPr>
          <w:rFonts w:hint="eastAsia"/>
          <w:bCs/>
          <w:lang w:eastAsia="zh-TW"/>
        </w:rPr>
        <w:t>3</w:t>
      </w:r>
    </w:p>
    <w:p w:rsidR="00EE295E" w:rsidRPr="00F86A5B" w:rsidRDefault="00EE295E" w:rsidP="00EE295E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 xml:space="preserve">                                                   DTAAAT30.</w:t>
      </w:r>
      <w:r w:rsidRPr="00F86A5B">
        <w:rPr>
          <w:rFonts w:hint="eastAsia"/>
          <w:bCs/>
          <w:lang w:eastAsia="zh-TW"/>
        </w:rPr>
        <w:t>收據項目名稱</w:t>
      </w:r>
      <w:r w:rsidRPr="00F86A5B">
        <w:rPr>
          <w:rFonts w:hint="eastAsia"/>
          <w:bCs/>
          <w:lang w:eastAsia="zh-TW"/>
        </w:rPr>
        <w:t xml:space="preserve"> = </w:t>
      </w:r>
      <w:r w:rsidRPr="00F86A5B">
        <w:rPr>
          <w:bCs/>
          <w:lang w:eastAsia="zh-TW"/>
        </w:rPr>
        <w:t>‘</w:t>
      </w:r>
      <w:r w:rsidRPr="00F86A5B">
        <w:rPr>
          <w:bCs/>
          <w:lang w:eastAsia="zh-TW"/>
        </w:rPr>
        <w:t>掛號費</w:t>
      </w:r>
      <w:r w:rsidRPr="00F86A5B">
        <w:rPr>
          <w:bCs/>
          <w:lang w:eastAsia="zh-TW"/>
        </w:rPr>
        <w:t>(</w:t>
      </w:r>
      <w:r w:rsidRPr="00F86A5B">
        <w:rPr>
          <w:bCs/>
          <w:lang w:eastAsia="zh-TW"/>
        </w:rPr>
        <w:t>不給付</w:t>
      </w:r>
      <w:r w:rsidRPr="00F86A5B">
        <w:rPr>
          <w:bCs/>
          <w:lang w:eastAsia="zh-TW"/>
        </w:rPr>
        <w:t>)’</w:t>
      </w:r>
      <w:r w:rsidRPr="00F86A5B">
        <w:rPr>
          <w:rFonts w:hint="eastAsia"/>
          <w:bCs/>
          <w:lang w:eastAsia="zh-TW"/>
        </w:rPr>
        <w:t xml:space="preserve"> -</w:t>
      </w:r>
      <w:r w:rsidRPr="00F86A5B">
        <w:rPr>
          <w:bCs/>
          <w:lang w:eastAsia="zh-TW"/>
        </w:rPr>
        <w:sym w:font="Wingdings" w:char="F0E0"/>
      </w:r>
      <w:r w:rsidRPr="00F86A5B">
        <w:rPr>
          <w:rFonts w:hint="eastAsia"/>
          <w:bCs/>
          <w:lang w:eastAsia="zh-TW"/>
        </w:rPr>
        <w:t xml:space="preserve"> 004</w:t>
      </w:r>
    </w:p>
    <w:p w:rsidR="00EE295E" w:rsidRPr="00F86A5B" w:rsidRDefault="00EE295E" w:rsidP="00EE295E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  <w:t xml:space="preserve">       </w:t>
      </w:r>
      <w:r w:rsidRPr="00F86A5B">
        <w:rPr>
          <w:rFonts w:hint="eastAsia"/>
          <w:bCs/>
          <w:lang w:eastAsia="zh-TW"/>
        </w:rPr>
        <w:t>公司費用種類：</w:t>
      </w:r>
      <w:r w:rsidRPr="00F86A5B">
        <w:rPr>
          <w:rFonts w:hint="eastAsia"/>
          <w:bCs/>
          <w:lang w:eastAsia="zh-TW"/>
        </w:rPr>
        <w:t>4</w:t>
      </w:r>
    </w:p>
    <w:p w:rsidR="00EE295E" w:rsidRPr="00F86A5B" w:rsidRDefault="00EE295E" w:rsidP="00901132">
      <w:pPr>
        <w:pStyle w:val="Tabletext"/>
        <w:keepLines w:val="0"/>
        <w:spacing w:after="0" w:line="240" w:lineRule="auto"/>
        <w:ind w:leftChars="2100" w:left="5040" w:firstLineChars="200" w:firstLine="40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>DTAAAT30.</w:t>
      </w:r>
      <w:r w:rsidRPr="00F86A5B">
        <w:rPr>
          <w:rFonts w:hint="eastAsia"/>
          <w:bCs/>
          <w:lang w:eastAsia="zh-TW"/>
        </w:rPr>
        <w:t>收據項目名稱</w:t>
      </w:r>
      <w:r w:rsidRPr="00F86A5B">
        <w:rPr>
          <w:rFonts w:hint="eastAsia"/>
          <w:bCs/>
          <w:lang w:eastAsia="zh-TW"/>
        </w:rPr>
        <w:t xml:space="preserve"> = </w:t>
      </w:r>
      <w:r w:rsidRPr="00F86A5B">
        <w:rPr>
          <w:bCs/>
          <w:lang w:eastAsia="zh-TW"/>
        </w:rPr>
        <w:t>‘</w:t>
      </w:r>
      <w:r w:rsidRPr="00F86A5B">
        <w:rPr>
          <w:bCs/>
          <w:lang w:eastAsia="zh-TW"/>
        </w:rPr>
        <w:t>診斷書費</w:t>
      </w:r>
      <w:r w:rsidRPr="00F86A5B">
        <w:rPr>
          <w:bCs/>
          <w:lang w:eastAsia="zh-TW"/>
        </w:rPr>
        <w:t>(</w:t>
      </w:r>
      <w:r w:rsidRPr="00F86A5B">
        <w:rPr>
          <w:bCs/>
          <w:lang w:eastAsia="zh-TW"/>
        </w:rPr>
        <w:t>不給付</w:t>
      </w:r>
      <w:r w:rsidRPr="00F86A5B">
        <w:rPr>
          <w:bCs/>
          <w:lang w:eastAsia="zh-TW"/>
        </w:rPr>
        <w:t>)’</w:t>
      </w:r>
      <w:r w:rsidRPr="00F86A5B">
        <w:rPr>
          <w:rFonts w:hint="eastAsia"/>
          <w:bCs/>
          <w:lang w:eastAsia="zh-TW"/>
        </w:rPr>
        <w:t xml:space="preserve"> -</w:t>
      </w:r>
      <w:r w:rsidRPr="00F86A5B">
        <w:rPr>
          <w:bCs/>
          <w:lang w:eastAsia="zh-TW"/>
        </w:rPr>
        <w:sym w:font="Wingdings" w:char="F0E0"/>
      </w:r>
      <w:r w:rsidRPr="00F86A5B">
        <w:rPr>
          <w:rFonts w:hint="eastAsia"/>
          <w:bCs/>
          <w:lang w:eastAsia="zh-TW"/>
        </w:rPr>
        <w:t xml:space="preserve"> </w:t>
      </w:r>
      <w:r w:rsidRPr="00F86A5B">
        <w:rPr>
          <w:bCs/>
          <w:lang w:eastAsia="zh-TW"/>
        </w:rPr>
        <w:t>003</w:t>
      </w:r>
    </w:p>
    <w:p w:rsidR="00EE295E" w:rsidRPr="00F86A5B" w:rsidRDefault="00EE295E" w:rsidP="00EE295E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  <w:t xml:space="preserve">       </w:t>
      </w:r>
      <w:r w:rsidRPr="00F86A5B">
        <w:rPr>
          <w:rFonts w:hint="eastAsia"/>
          <w:bCs/>
          <w:lang w:eastAsia="zh-TW"/>
        </w:rPr>
        <w:t>公司費用種類：</w:t>
      </w:r>
      <w:r w:rsidRPr="00F86A5B">
        <w:rPr>
          <w:rFonts w:hint="eastAsia"/>
          <w:bCs/>
          <w:lang w:eastAsia="zh-TW"/>
        </w:rPr>
        <w:t>4</w:t>
      </w:r>
    </w:p>
    <w:p w:rsidR="00EE295E" w:rsidRPr="00F86A5B" w:rsidRDefault="00EE295E" w:rsidP="00901132">
      <w:pPr>
        <w:pStyle w:val="Tabletext"/>
        <w:keepLines w:val="0"/>
        <w:spacing w:after="0" w:line="240" w:lineRule="auto"/>
        <w:ind w:leftChars="2100" w:left="5040" w:firstLineChars="200" w:firstLine="40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>DTAAAT30.</w:t>
      </w:r>
      <w:r w:rsidRPr="00F86A5B">
        <w:rPr>
          <w:rFonts w:hint="eastAsia"/>
          <w:bCs/>
          <w:lang w:eastAsia="zh-TW"/>
        </w:rPr>
        <w:t>收據項目名稱</w:t>
      </w:r>
      <w:r w:rsidRPr="00F86A5B">
        <w:rPr>
          <w:rFonts w:hint="eastAsia"/>
          <w:bCs/>
          <w:lang w:eastAsia="zh-TW"/>
        </w:rPr>
        <w:t xml:space="preserve"> = </w:t>
      </w:r>
      <w:r w:rsidRPr="00F86A5B">
        <w:rPr>
          <w:bCs/>
          <w:lang w:eastAsia="zh-TW"/>
        </w:rPr>
        <w:t>‘</w:t>
      </w:r>
      <w:r w:rsidRPr="00F86A5B">
        <w:rPr>
          <w:bCs/>
          <w:lang w:eastAsia="zh-TW"/>
        </w:rPr>
        <w:t>傷患運送費</w:t>
      </w:r>
      <w:r w:rsidRPr="00F86A5B">
        <w:rPr>
          <w:bCs/>
          <w:lang w:eastAsia="zh-TW"/>
        </w:rPr>
        <w:t>(</w:t>
      </w:r>
      <w:r w:rsidRPr="00F86A5B">
        <w:rPr>
          <w:bCs/>
          <w:lang w:eastAsia="zh-TW"/>
        </w:rPr>
        <w:t>不給付</w:t>
      </w:r>
      <w:r w:rsidRPr="00F86A5B">
        <w:rPr>
          <w:bCs/>
          <w:lang w:eastAsia="zh-TW"/>
        </w:rPr>
        <w:t>)’</w:t>
      </w:r>
      <w:r w:rsidRPr="00F86A5B">
        <w:rPr>
          <w:rFonts w:hint="eastAsia"/>
          <w:bCs/>
          <w:lang w:eastAsia="zh-TW"/>
        </w:rPr>
        <w:t xml:space="preserve"> -</w:t>
      </w:r>
      <w:r w:rsidRPr="00F86A5B">
        <w:rPr>
          <w:bCs/>
          <w:lang w:eastAsia="zh-TW"/>
        </w:rPr>
        <w:sym w:font="Wingdings" w:char="F0E0"/>
      </w:r>
      <w:r w:rsidRPr="00F86A5B">
        <w:rPr>
          <w:rFonts w:hint="eastAsia"/>
          <w:bCs/>
          <w:lang w:eastAsia="zh-TW"/>
        </w:rPr>
        <w:t xml:space="preserve"> </w:t>
      </w:r>
      <w:r w:rsidRPr="00F86A5B">
        <w:rPr>
          <w:bCs/>
          <w:lang w:eastAsia="zh-TW"/>
        </w:rPr>
        <w:t>00</w:t>
      </w:r>
      <w:r w:rsidRPr="00F86A5B">
        <w:rPr>
          <w:rFonts w:hint="eastAsia"/>
          <w:bCs/>
          <w:lang w:eastAsia="zh-TW"/>
        </w:rPr>
        <w:t>5</w:t>
      </w:r>
    </w:p>
    <w:p w:rsidR="00EE295E" w:rsidRPr="00F86A5B" w:rsidRDefault="00EE295E" w:rsidP="00EE295E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  <w:t xml:space="preserve">       </w:t>
      </w:r>
      <w:r w:rsidRPr="00F86A5B">
        <w:rPr>
          <w:rFonts w:hint="eastAsia"/>
          <w:bCs/>
          <w:lang w:eastAsia="zh-TW"/>
        </w:rPr>
        <w:t>公司費用種類：</w:t>
      </w:r>
      <w:r w:rsidRPr="00F86A5B">
        <w:rPr>
          <w:rFonts w:hint="eastAsia"/>
          <w:bCs/>
          <w:lang w:eastAsia="zh-TW"/>
        </w:rPr>
        <w:t>4</w:t>
      </w:r>
    </w:p>
    <w:p w:rsidR="00EE295E" w:rsidRPr="00F86A5B" w:rsidRDefault="00EE295E" w:rsidP="001A5BD5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</w:p>
    <w:p w:rsidR="00DC5BDB" w:rsidRPr="00F86A5B" w:rsidRDefault="00DC5BDB" w:rsidP="00DC5BDB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>ELSE</w:t>
      </w:r>
    </w:p>
    <w:p w:rsidR="003D43DB" w:rsidRPr="005D0FCC" w:rsidRDefault="003D43DB" w:rsidP="00DC5BDB">
      <w:pPr>
        <w:pStyle w:val="Tabletext"/>
        <w:keepLines w:val="0"/>
        <w:spacing w:after="0" w:line="240" w:lineRule="auto"/>
        <w:ind w:leftChars="900" w:left="2160" w:firstLineChars="610" w:firstLine="1220"/>
        <w:rPr>
          <w:rFonts w:ascii="細明體" w:eastAsia="細明體" w:hAnsi="細明體" w:hint="eastAsia"/>
          <w:lang w:eastAsia="zh-TW"/>
        </w:rPr>
      </w:pPr>
      <w:r w:rsidRPr="00F86A5B">
        <w:rPr>
          <w:rFonts w:hint="eastAsia"/>
          <w:bCs/>
          <w:lang w:eastAsia="zh-TW"/>
        </w:rPr>
        <w:t>SET</w:t>
      </w:r>
      <w:r w:rsidRPr="00D246E0">
        <w:rPr>
          <w:rFonts w:ascii="細明體" w:eastAsia="細明體" w:hAnsi="細明體" w:hint="eastAsia"/>
          <w:lang w:eastAsia="zh-TW"/>
        </w:rPr>
        <w:t>需收據補正Flag = TRUE</w:t>
      </w:r>
      <w:r w:rsidRPr="005D0FCC">
        <w:rPr>
          <w:rFonts w:ascii="細明體" w:eastAsia="細明體" w:hAnsi="細明體" w:hint="eastAsia"/>
          <w:lang w:eastAsia="zh-TW"/>
        </w:rPr>
        <w:t>，繼續處理下一筆。</w:t>
      </w:r>
    </w:p>
    <w:p w:rsidR="00DC5BDB" w:rsidRPr="00F86A5B" w:rsidRDefault="00DC5BDB" w:rsidP="00DC5BDB">
      <w:pPr>
        <w:pStyle w:val="Tabletext"/>
        <w:keepLines w:val="0"/>
        <w:spacing w:after="0" w:line="240" w:lineRule="auto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  <w:t>END IF</w:t>
      </w:r>
      <w:r w:rsidRPr="00F86A5B">
        <w:rPr>
          <w:rFonts w:hint="eastAsia"/>
          <w:bCs/>
          <w:lang w:eastAsia="zh-TW"/>
        </w:rPr>
        <w:t>。</w:t>
      </w:r>
    </w:p>
    <w:p w:rsidR="00DC5BDB" w:rsidRPr="00F86A5B" w:rsidRDefault="00DC5BDB" w:rsidP="00DC5BDB">
      <w:pPr>
        <w:pStyle w:val="Tabletext"/>
        <w:keepLines w:val="0"/>
        <w:spacing w:after="0" w:line="240" w:lineRule="auto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  <w:t xml:space="preserve">   END IF</w:t>
      </w:r>
      <w:r w:rsidRPr="00F86A5B">
        <w:rPr>
          <w:rFonts w:hint="eastAsia"/>
          <w:bCs/>
          <w:lang w:eastAsia="zh-TW"/>
        </w:rPr>
        <w:t>。</w:t>
      </w:r>
    </w:p>
    <w:p w:rsidR="00E616D5" w:rsidRPr="002E6FFB" w:rsidRDefault="00E616D5" w:rsidP="00E616D5">
      <w:pPr>
        <w:pStyle w:val="Tabletext"/>
        <w:keepLines w:val="0"/>
        <w:spacing w:after="0" w:line="240" w:lineRule="auto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 xml:space="preserve">         </w:t>
      </w:r>
      <w:r w:rsidRPr="00D246E0">
        <w:rPr>
          <w:rFonts w:hint="eastAsia"/>
          <w:bCs/>
          <w:lang w:eastAsia="zh-TW"/>
        </w:rPr>
        <w:t>2.2     IF</w:t>
      </w:r>
      <w:r w:rsidRPr="00D246E0">
        <w:rPr>
          <w:rFonts w:hint="eastAsia"/>
          <w:bCs/>
          <w:lang w:eastAsia="zh-TW"/>
        </w:rPr>
        <w:t>受理編號的第</w:t>
      </w:r>
      <w:smartTag w:uri="urn:schemas-microsoft-com:office:smarttags" w:element="chmetcnv">
        <w:smartTagPr>
          <w:attr w:name="UnitName" w:val="碼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Pr="005D0FCC">
          <w:rPr>
            <w:rFonts w:hint="eastAsia"/>
            <w:bCs/>
            <w:lang w:eastAsia="zh-TW"/>
          </w:rPr>
          <w:t>11</w:t>
        </w:r>
        <w:r w:rsidRPr="005D0FCC">
          <w:rPr>
            <w:rFonts w:hint="eastAsia"/>
            <w:bCs/>
            <w:lang w:eastAsia="zh-TW"/>
          </w:rPr>
          <w:t>碼</w:t>
        </w:r>
      </w:smartTag>
      <w:r w:rsidR="006A6DDA" w:rsidRPr="005D0FCC">
        <w:rPr>
          <w:rFonts w:hint="eastAsia"/>
          <w:bCs/>
          <w:lang w:eastAsia="zh-TW"/>
        </w:rPr>
        <w:t>不</w:t>
      </w:r>
      <w:r w:rsidRPr="002618F0">
        <w:rPr>
          <w:rFonts w:hint="eastAsia"/>
          <w:bCs/>
          <w:lang w:eastAsia="zh-TW"/>
        </w:rPr>
        <w:t>為</w:t>
      </w:r>
      <w:r w:rsidRPr="002E6FFB">
        <w:rPr>
          <w:rFonts w:hint="eastAsia"/>
          <w:bCs/>
          <w:lang w:eastAsia="zh-TW"/>
        </w:rPr>
        <w:t>T</w:t>
      </w:r>
    </w:p>
    <w:p w:rsidR="00E616D5" w:rsidRPr="00F86A5B" w:rsidRDefault="00E616D5" w:rsidP="00E616D5">
      <w:pPr>
        <w:pStyle w:val="Tabletext"/>
        <w:keepLines w:val="0"/>
        <w:spacing w:after="0" w:line="240" w:lineRule="auto"/>
        <w:ind w:left="815"/>
        <w:rPr>
          <w:rFonts w:hint="eastAsia"/>
          <w:bCs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hint="eastAsia"/>
            <w:bCs/>
            <w:lang w:eastAsia="zh-TW"/>
          </w:rPr>
          <w:t>2.2.1</w:t>
        </w:r>
      </w:smartTag>
      <w:r w:rsidRPr="00F86A5B">
        <w:rPr>
          <w:rFonts w:hint="eastAsia"/>
          <w:bCs/>
          <w:lang w:eastAsia="zh-TW"/>
        </w:rPr>
        <w:t xml:space="preserve">   </w:t>
      </w:r>
      <w:r w:rsidR="00195BF0" w:rsidRPr="00F86A5B">
        <w:rPr>
          <w:rFonts w:hint="eastAsia"/>
          <w:bCs/>
          <w:lang w:eastAsia="zh-TW"/>
        </w:rPr>
        <w:t>R</w:t>
      </w:r>
      <w:r w:rsidRPr="00F86A5B">
        <w:rPr>
          <w:rFonts w:hint="eastAsia"/>
          <w:bCs/>
          <w:lang w:eastAsia="zh-TW"/>
        </w:rPr>
        <w:t>EAD DTAAA030 LEFT OUTER JOIN  DTAAD050</w:t>
      </w:r>
    </w:p>
    <w:p w:rsidR="00E616D5" w:rsidRPr="00F86A5B" w:rsidRDefault="00E616D5" w:rsidP="00E616D5">
      <w:pPr>
        <w:pStyle w:val="Tabletext"/>
        <w:keepLines w:val="0"/>
        <w:spacing w:after="0" w:line="240" w:lineRule="auto"/>
        <w:ind w:left="1630"/>
        <w:rPr>
          <w:rStyle w:val="SoDAField"/>
          <w:rFonts w:hint="eastAsia"/>
          <w:bCs/>
          <w:color w:val="auto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hint="eastAsia"/>
            <w:bCs/>
            <w:lang w:eastAsia="zh-TW"/>
          </w:rPr>
          <w:t>2.2.1</w:t>
        </w:r>
      </w:smartTag>
      <w:r w:rsidRPr="00F86A5B">
        <w:rPr>
          <w:rFonts w:hint="eastAsia"/>
          <w:bCs/>
          <w:lang w:eastAsia="zh-TW"/>
        </w:rPr>
        <w:t>.1    ON DTAAA030.</w:t>
      </w:r>
      <w:r w:rsidRPr="00F86A5B">
        <w:rPr>
          <w:rFonts w:hint="eastAsia"/>
          <w:bCs/>
          <w:lang w:eastAsia="zh-TW"/>
        </w:rPr>
        <w:t>醫院代碼</w:t>
      </w:r>
      <w:r w:rsidRPr="00F86A5B">
        <w:rPr>
          <w:rFonts w:hint="eastAsia"/>
          <w:bCs/>
          <w:lang w:eastAsia="zh-TW"/>
        </w:rPr>
        <w:t xml:space="preserve"> = DTAAD050.</w:t>
      </w:r>
      <w:r w:rsidRPr="00F86A5B">
        <w:rPr>
          <w:rFonts w:hint="eastAsia"/>
          <w:bCs/>
          <w:lang w:eastAsia="zh-TW"/>
        </w:rPr>
        <w:t>醫院代碼</w:t>
      </w:r>
      <w:r w:rsidRPr="00F86A5B">
        <w:rPr>
          <w:rFonts w:hint="eastAsia"/>
          <w:bCs/>
          <w:lang w:eastAsia="zh-TW"/>
        </w:rPr>
        <w:t xml:space="preserve"> , DTAAA030.</w:t>
      </w:r>
      <w:r w:rsidRPr="00F86A5B">
        <w:rPr>
          <w:rFonts w:hint="eastAsia"/>
          <w:bCs/>
          <w:lang w:eastAsia="zh-TW"/>
        </w:rPr>
        <w:t>收據種類</w:t>
      </w:r>
      <w:r w:rsidRPr="00F86A5B">
        <w:rPr>
          <w:rFonts w:hint="eastAsia"/>
          <w:bCs/>
          <w:lang w:eastAsia="zh-TW"/>
        </w:rPr>
        <w:t xml:space="preserve"> = DTAAD050.</w:t>
      </w:r>
      <w:r w:rsidRPr="00F86A5B">
        <w:rPr>
          <w:rFonts w:hint="eastAsia"/>
          <w:bCs/>
          <w:lang w:eastAsia="zh-TW"/>
        </w:rPr>
        <w:t>收據種類</w:t>
      </w:r>
    </w:p>
    <w:p w:rsidR="00E616D5" w:rsidRPr="00F86A5B" w:rsidRDefault="00E616D5" w:rsidP="00E616D5">
      <w:pPr>
        <w:pStyle w:val="Tabletext"/>
        <w:keepLines w:val="0"/>
        <w:spacing w:after="0" w:line="240" w:lineRule="auto"/>
        <w:ind w:left="1630"/>
        <w:rPr>
          <w:rFonts w:hint="eastAsia"/>
          <w:bCs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hint="eastAsia"/>
            <w:bCs/>
            <w:lang w:eastAsia="zh-TW"/>
          </w:rPr>
          <w:t>2.2.1</w:t>
        </w:r>
      </w:smartTag>
      <w:r w:rsidRPr="00F86A5B">
        <w:rPr>
          <w:rFonts w:hint="eastAsia"/>
          <w:bCs/>
          <w:lang w:eastAsia="zh-TW"/>
        </w:rPr>
        <w:t>.2    WHERE DTAAA030.</w:t>
      </w:r>
      <w:r w:rsidRPr="00F86A5B">
        <w:rPr>
          <w:rFonts w:hint="eastAsia"/>
          <w:bCs/>
          <w:lang w:eastAsia="zh-TW"/>
        </w:rPr>
        <w:t>受理編號</w:t>
      </w:r>
      <w:r w:rsidRPr="00F86A5B">
        <w:rPr>
          <w:rFonts w:hint="eastAsia"/>
          <w:bCs/>
          <w:lang w:eastAsia="zh-TW"/>
        </w:rPr>
        <w:t xml:space="preserve"> = </w:t>
      </w:r>
      <w:r w:rsidRPr="00F86A5B">
        <w:rPr>
          <w:rFonts w:hint="eastAsia"/>
          <w:bCs/>
          <w:lang w:eastAsia="zh-TW"/>
        </w:rPr>
        <w:t>傳入參數</w:t>
      </w:r>
      <w:r w:rsidRPr="00F86A5B">
        <w:rPr>
          <w:rFonts w:hint="eastAsia"/>
          <w:bCs/>
          <w:lang w:eastAsia="zh-TW"/>
        </w:rPr>
        <w:t>.</w:t>
      </w:r>
      <w:r w:rsidRPr="00F86A5B">
        <w:rPr>
          <w:rFonts w:hint="eastAsia"/>
          <w:bCs/>
          <w:lang w:eastAsia="zh-TW"/>
        </w:rPr>
        <w:t>受理編號</w:t>
      </w:r>
    </w:p>
    <w:p w:rsidR="004E470D" w:rsidRPr="00F86A5B" w:rsidRDefault="00E616D5" w:rsidP="00E616D5">
      <w:pPr>
        <w:pStyle w:val="Tabletext"/>
        <w:keepLines w:val="0"/>
        <w:spacing w:after="0" w:line="240" w:lineRule="auto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 xml:space="preserve"> 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hint="eastAsia"/>
            <w:bCs/>
            <w:lang w:eastAsia="zh-TW"/>
          </w:rPr>
          <w:t>2.2.2</w:t>
        </w:r>
      </w:smartTag>
      <w:r w:rsidRPr="00F86A5B">
        <w:rPr>
          <w:rFonts w:hint="eastAsia"/>
          <w:bCs/>
          <w:lang w:eastAsia="zh-TW"/>
        </w:rPr>
        <w:t xml:space="preserve">    </w:t>
      </w:r>
      <w:r w:rsidRPr="00F86A5B">
        <w:rPr>
          <w:rFonts w:hint="eastAsia"/>
          <w:bCs/>
          <w:lang w:eastAsia="zh-TW"/>
        </w:rPr>
        <w:t>逐筆進行下列步驟</w:t>
      </w:r>
    </w:p>
    <w:p w:rsidR="00E616D5" w:rsidRPr="00F86A5B" w:rsidRDefault="00E616D5" w:rsidP="00E616D5">
      <w:pPr>
        <w:pStyle w:val="Tabletext"/>
        <w:keepLines w:val="0"/>
        <w:spacing w:after="0" w:line="240" w:lineRule="auto"/>
        <w:ind w:left="1630"/>
        <w:rPr>
          <w:rFonts w:hint="eastAsia"/>
          <w:bCs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hint="eastAsia"/>
            <w:bCs/>
            <w:lang w:eastAsia="zh-TW"/>
          </w:rPr>
          <w:t>2.2.2</w:t>
        </w:r>
      </w:smartTag>
      <w:r w:rsidRPr="00F86A5B">
        <w:rPr>
          <w:rFonts w:hint="eastAsia"/>
          <w:bCs/>
          <w:lang w:eastAsia="zh-TW"/>
        </w:rPr>
        <w:t>.1    IF  FOUND IN DTAAD050</w:t>
      </w:r>
      <w:r w:rsidRPr="00F86A5B">
        <w:rPr>
          <w:rFonts w:hint="eastAsia"/>
          <w:bCs/>
          <w:lang w:eastAsia="zh-TW"/>
        </w:rPr>
        <w:t>，</w:t>
      </w:r>
      <w:r w:rsidRPr="00F86A5B">
        <w:rPr>
          <w:rFonts w:hint="eastAsia"/>
          <w:bCs/>
          <w:lang w:eastAsia="zh-TW"/>
        </w:rPr>
        <w:t xml:space="preserve"> UPDATE DTAAA030 </w:t>
      </w:r>
      <w:r w:rsidRPr="00D246E0">
        <w:rPr>
          <w:rFonts w:ascii="細明體" w:eastAsia="細明體" w:hAnsi="細明體" w:hint="eastAsia"/>
        </w:rPr>
        <w:t>收據項目序號</w:t>
      </w:r>
      <w:r w:rsidRPr="00D246E0">
        <w:rPr>
          <w:rFonts w:ascii="細明體" w:eastAsia="細明體" w:hAnsi="細明體" w:hint="eastAsia"/>
          <w:lang w:eastAsia="zh-TW"/>
        </w:rPr>
        <w:t>及</w:t>
      </w:r>
      <w:r w:rsidRPr="005D0FCC">
        <w:rPr>
          <w:rFonts w:ascii="細明體" w:eastAsia="細明體" w:hAnsi="細明體" w:hint="eastAsia"/>
        </w:rPr>
        <w:t>公司費用種類</w:t>
      </w:r>
      <w:r w:rsidR="00FF4A6F" w:rsidRPr="005D0FCC">
        <w:rPr>
          <w:rFonts w:ascii="細明體" w:eastAsia="細明體" w:hAnsi="細明體" w:hint="eastAsia"/>
          <w:lang w:eastAsia="zh-TW"/>
        </w:rPr>
        <w:t>、</w:t>
      </w:r>
      <w:r w:rsidR="00FF4A6F" w:rsidRPr="005D0FCC">
        <w:rPr>
          <w:rFonts w:ascii="細明體" w:eastAsia="細明體" w:hAnsi="細明體" w:hint="eastAsia"/>
        </w:rPr>
        <w:t>公司費用種類</w:t>
      </w:r>
      <w:r w:rsidR="00FF4A6F" w:rsidRPr="002618F0">
        <w:rPr>
          <w:rFonts w:ascii="細明體" w:eastAsia="細明體" w:hAnsi="細明體" w:hint="eastAsia"/>
          <w:lang w:eastAsia="zh-TW"/>
        </w:rPr>
        <w:t>(</w:t>
      </w:r>
      <w:r w:rsidR="00FF4A6F" w:rsidRPr="002E6FFB">
        <w:rPr>
          <w:rFonts w:ascii="細明體" w:eastAsia="細明體" w:hAnsi="細明體" w:hint="eastAsia"/>
          <w:lang w:eastAsia="zh-TW"/>
        </w:rPr>
        <w:t>學團</w:t>
      </w:r>
      <w:r w:rsidR="00FF4A6F" w:rsidRPr="00F86A5B">
        <w:rPr>
          <w:rFonts w:ascii="細明體" w:eastAsia="細明體" w:hAnsi="細明體" w:hint="eastAsia"/>
          <w:lang w:eastAsia="zh-TW"/>
        </w:rPr>
        <w:t>)</w:t>
      </w:r>
    </w:p>
    <w:p w:rsidR="00E616D5" w:rsidRPr="00D246E0" w:rsidRDefault="00E616D5" w:rsidP="00E616D5">
      <w:pPr>
        <w:pStyle w:val="Tabletext"/>
        <w:keepLines w:val="0"/>
        <w:spacing w:after="0" w:line="240" w:lineRule="auto"/>
        <w:ind w:left="1630"/>
        <w:rPr>
          <w:rFonts w:ascii="細明體" w:eastAsia="細明體" w:hAnsi="細明體" w:hint="eastAsia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hint="eastAsia"/>
            <w:bCs/>
            <w:lang w:eastAsia="zh-TW"/>
          </w:rPr>
          <w:t>2.2.2</w:t>
        </w:r>
      </w:smartTag>
      <w:r w:rsidRPr="00F86A5B">
        <w:rPr>
          <w:rFonts w:hint="eastAsia"/>
          <w:bCs/>
          <w:lang w:eastAsia="zh-TW"/>
        </w:rPr>
        <w:t xml:space="preserve">.2    ELSE </w:t>
      </w:r>
    </w:p>
    <w:p w:rsidR="00DC5BDB" w:rsidRPr="00F86A5B" w:rsidRDefault="00DC5BDB" w:rsidP="00DC5BDB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>IF DTAAA030.</w:t>
      </w:r>
      <w:r w:rsidRPr="00F86A5B">
        <w:rPr>
          <w:rFonts w:hint="eastAsia"/>
          <w:bCs/>
          <w:lang w:eastAsia="zh-TW"/>
        </w:rPr>
        <w:t>收據種類</w:t>
      </w:r>
      <w:r w:rsidRPr="00F86A5B">
        <w:rPr>
          <w:rFonts w:hint="eastAsia"/>
          <w:bCs/>
          <w:lang w:eastAsia="zh-TW"/>
        </w:rPr>
        <w:t xml:space="preserve"> = </w:t>
      </w:r>
      <w:r w:rsidRPr="00F86A5B">
        <w:rPr>
          <w:bCs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F86A5B">
          <w:rPr>
            <w:rFonts w:hint="eastAsia"/>
            <w:bCs/>
            <w:lang w:eastAsia="zh-TW"/>
          </w:rPr>
          <w:t>3</w:t>
        </w:r>
        <w:r w:rsidRPr="00F86A5B">
          <w:rPr>
            <w:bCs/>
            <w:lang w:eastAsia="zh-TW"/>
          </w:rPr>
          <w:t>’</w:t>
        </w:r>
      </w:smartTag>
    </w:p>
    <w:p w:rsidR="00DC5BDB" w:rsidRPr="00F86A5B" w:rsidRDefault="00DC5BDB" w:rsidP="00DC5BDB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 xml:space="preserve">          UPDATE DTAAA030 </w:t>
      </w:r>
    </w:p>
    <w:p w:rsidR="00DC5BDB" w:rsidRPr="00F86A5B" w:rsidRDefault="00DC5BDB" w:rsidP="00DC5BDB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ab/>
        <w:t>1.</w:t>
      </w:r>
      <w:r w:rsidRPr="00F86A5B">
        <w:rPr>
          <w:rFonts w:hint="eastAsia"/>
          <w:bCs/>
          <w:lang w:eastAsia="zh-TW"/>
        </w:rPr>
        <w:t>收據項目序號：</w:t>
      </w:r>
      <w:r w:rsidRPr="00F86A5B">
        <w:rPr>
          <w:rFonts w:hint="eastAsia"/>
          <w:bCs/>
          <w:lang w:eastAsia="zh-TW"/>
        </w:rPr>
        <w:t xml:space="preserve"> IF DTAAA030.</w:t>
      </w:r>
      <w:r w:rsidRPr="00F86A5B">
        <w:rPr>
          <w:rFonts w:hint="eastAsia"/>
          <w:bCs/>
          <w:lang w:eastAsia="zh-TW"/>
        </w:rPr>
        <w:t>收據項目名稱</w:t>
      </w:r>
      <w:r w:rsidRPr="00F86A5B">
        <w:rPr>
          <w:rFonts w:hint="eastAsia"/>
          <w:bCs/>
          <w:lang w:eastAsia="zh-TW"/>
        </w:rPr>
        <w:t xml:space="preserve"> = </w:t>
      </w:r>
      <w:r w:rsidRPr="00F86A5B">
        <w:rPr>
          <w:bCs/>
          <w:lang w:eastAsia="zh-TW"/>
        </w:rPr>
        <w:t>‘</w:t>
      </w:r>
      <w:r w:rsidRPr="00F86A5B">
        <w:rPr>
          <w:rFonts w:hint="eastAsia"/>
          <w:bCs/>
          <w:lang w:eastAsia="zh-TW"/>
        </w:rPr>
        <w:t>掛號收據金額合計</w:t>
      </w:r>
      <w:r w:rsidRPr="00F86A5B">
        <w:rPr>
          <w:bCs/>
          <w:lang w:eastAsia="zh-TW"/>
        </w:rPr>
        <w:t>’</w:t>
      </w:r>
      <w:r w:rsidRPr="00F86A5B">
        <w:rPr>
          <w:rFonts w:hint="eastAsia"/>
          <w:bCs/>
          <w:lang w:eastAsia="zh-TW"/>
        </w:rPr>
        <w:t xml:space="preserve"> -</w:t>
      </w:r>
      <w:r w:rsidRPr="00F86A5B">
        <w:rPr>
          <w:bCs/>
          <w:lang w:eastAsia="zh-TW"/>
        </w:rPr>
        <w:sym w:font="Wingdings" w:char="F0E0"/>
      </w:r>
      <w:r w:rsidRPr="00F86A5B">
        <w:rPr>
          <w:rFonts w:hint="eastAsia"/>
          <w:bCs/>
          <w:lang w:eastAsia="zh-TW"/>
        </w:rPr>
        <w:t xml:space="preserve"> 001</w:t>
      </w:r>
    </w:p>
    <w:p w:rsidR="00A46247" w:rsidRPr="00F86A5B" w:rsidRDefault="00A46247" w:rsidP="00DC5BDB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 xml:space="preserve">  </w:t>
      </w: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  <w:t xml:space="preserve">  </w:t>
      </w:r>
      <w:r w:rsidRPr="00F86A5B">
        <w:rPr>
          <w:rFonts w:hint="eastAsia"/>
          <w:bCs/>
          <w:lang w:eastAsia="zh-TW"/>
        </w:rPr>
        <w:t>公司費用種類：</w:t>
      </w:r>
      <w:r w:rsidRPr="00F86A5B">
        <w:rPr>
          <w:rFonts w:hint="eastAsia"/>
          <w:bCs/>
          <w:lang w:eastAsia="zh-TW"/>
        </w:rPr>
        <w:t>1</w:t>
      </w:r>
    </w:p>
    <w:p w:rsidR="00DC5BDB" w:rsidRPr="00F86A5B" w:rsidRDefault="00DC5BDB" w:rsidP="00DC5BDB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 xml:space="preserve">                                                   DTAAA030.</w:t>
      </w:r>
      <w:r w:rsidRPr="00F86A5B">
        <w:rPr>
          <w:rFonts w:hint="eastAsia"/>
          <w:bCs/>
          <w:lang w:eastAsia="zh-TW"/>
        </w:rPr>
        <w:t>收據項目名稱</w:t>
      </w:r>
      <w:r w:rsidRPr="00F86A5B">
        <w:rPr>
          <w:rFonts w:hint="eastAsia"/>
          <w:bCs/>
          <w:lang w:eastAsia="zh-TW"/>
        </w:rPr>
        <w:t xml:space="preserve"> = </w:t>
      </w:r>
      <w:r w:rsidRPr="00F86A5B">
        <w:rPr>
          <w:bCs/>
          <w:lang w:eastAsia="zh-TW"/>
        </w:rPr>
        <w:t>‘</w:t>
      </w:r>
      <w:r w:rsidRPr="00F86A5B">
        <w:rPr>
          <w:rFonts w:hint="eastAsia"/>
          <w:bCs/>
          <w:lang w:eastAsia="zh-TW"/>
        </w:rPr>
        <w:t>自費收據金額合計</w:t>
      </w:r>
      <w:r w:rsidRPr="00F86A5B">
        <w:rPr>
          <w:bCs/>
          <w:lang w:eastAsia="zh-TW"/>
        </w:rPr>
        <w:t>’</w:t>
      </w:r>
      <w:r w:rsidRPr="00F86A5B">
        <w:rPr>
          <w:rFonts w:hint="eastAsia"/>
          <w:bCs/>
          <w:lang w:eastAsia="zh-TW"/>
        </w:rPr>
        <w:t xml:space="preserve"> -</w:t>
      </w:r>
      <w:r w:rsidRPr="00F86A5B">
        <w:rPr>
          <w:bCs/>
          <w:lang w:eastAsia="zh-TW"/>
        </w:rPr>
        <w:sym w:font="Wingdings" w:char="F0E0"/>
      </w:r>
      <w:r w:rsidRPr="00F86A5B">
        <w:rPr>
          <w:rFonts w:hint="eastAsia"/>
          <w:bCs/>
          <w:lang w:eastAsia="zh-TW"/>
        </w:rPr>
        <w:t xml:space="preserve"> 002</w:t>
      </w:r>
    </w:p>
    <w:p w:rsidR="00DC5BDB" w:rsidRPr="00F86A5B" w:rsidRDefault="00DC5BDB" w:rsidP="00DC5BDB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ab/>
      </w:r>
      <w:r w:rsidR="00A46247" w:rsidRPr="00F86A5B">
        <w:rPr>
          <w:rFonts w:hint="eastAsia"/>
          <w:bCs/>
          <w:lang w:eastAsia="zh-TW"/>
        </w:rPr>
        <w:tab/>
      </w:r>
      <w:r w:rsidR="00A46247" w:rsidRPr="00F86A5B">
        <w:rPr>
          <w:rFonts w:hint="eastAsia"/>
          <w:bCs/>
          <w:lang w:eastAsia="zh-TW"/>
        </w:rPr>
        <w:tab/>
        <w:t xml:space="preserve">  </w:t>
      </w:r>
      <w:r w:rsidRPr="00F86A5B">
        <w:rPr>
          <w:rFonts w:hint="eastAsia"/>
          <w:bCs/>
          <w:lang w:eastAsia="zh-TW"/>
        </w:rPr>
        <w:t>公司費用種類：</w:t>
      </w:r>
      <w:r w:rsidRPr="00F86A5B">
        <w:rPr>
          <w:rFonts w:hint="eastAsia"/>
          <w:bCs/>
          <w:lang w:eastAsia="zh-TW"/>
        </w:rPr>
        <w:t>3</w:t>
      </w:r>
    </w:p>
    <w:p w:rsidR="00ED6B28" w:rsidRPr="00F86A5B" w:rsidRDefault="00ED6B28" w:rsidP="00ED6B28">
      <w:pPr>
        <w:pStyle w:val="Tabletext"/>
        <w:keepLines w:val="0"/>
        <w:spacing w:after="0" w:line="240" w:lineRule="auto"/>
        <w:ind w:leftChars="2100" w:left="5040" w:firstLineChars="200" w:firstLine="40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>DTAAAT30.</w:t>
      </w:r>
      <w:r w:rsidRPr="00F86A5B">
        <w:rPr>
          <w:rFonts w:hint="eastAsia"/>
          <w:bCs/>
          <w:lang w:eastAsia="zh-TW"/>
        </w:rPr>
        <w:t>收據項目名稱</w:t>
      </w:r>
      <w:r w:rsidRPr="00F86A5B">
        <w:rPr>
          <w:rFonts w:hint="eastAsia"/>
          <w:bCs/>
          <w:lang w:eastAsia="zh-TW"/>
        </w:rPr>
        <w:t xml:space="preserve"> = </w:t>
      </w:r>
      <w:r w:rsidRPr="00F86A5B">
        <w:rPr>
          <w:bCs/>
          <w:lang w:eastAsia="zh-TW"/>
        </w:rPr>
        <w:t>‘</w:t>
      </w:r>
      <w:r w:rsidRPr="00F86A5B">
        <w:rPr>
          <w:rFonts w:hint="eastAsia"/>
          <w:bCs/>
          <w:lang w:eastAsia="zh-TW"/>
        </w:rPr>
        <w:t>診斷書費</w:t>
      </w:r>
      <w:r w:rsidRPr="00F86A5B">
        <w:rPr>
          <w:bCs/>
          <w:lang w:eastAsia="zh-TW"/>
        </w:rPr>
        <w:t>’</w:t>
      </w:r>
      <w:r w:rsidRPr="00F86A5B">
        <w:rPr>
          <w:rFonts w:hint="eastAsia"/>
          <w:bCs/>
          <w:lang w:eastAsia="zh-TW"/>
        </w:rPr>
        <w:t xml:space="preserve"> -</w:t>
      </w:r>
      <w:r w:rsidRPr="00F86A5B">
        <w:rPr>
          <w:bCs/>
          <w:lang w:eastAsia="zh-TW"/>
        </w:rPr>
        <w:sym w:font="Wingdings" w:char="F0E0"/>
      </w:r>
      <w:r w:rsidRPr="00F86A5B">
        <w:rPr>
          <w:rFonts w:hint="eastAsia"/>
          <w:bCs/>
          <w:lang w:eastAsia="zh-TW"/>
        </w:rPr>
        <w:t xml:space="preserve"> </w:t>
      </w:r>
      <w:r w:rsidRPr="00F86A5B">
        <w:rPr>
          <w:bCs/>
          <w:lang w:eastAsia="zh-TW"/>
        </w:rPr>
        <w:t>003</w:t>
      </w:r>
    </w:p>
    <w:p w:rsidR="00ED6B28" w:rsidRPr="00F86A5B" w:rsidRDefault="00ED6B28" w:rsidP="00ED6B28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  <w:t xml:space="preserve">       </w:t>
      </w:r>
      <w:r w:rsidRPr="00F86A5B">
        <w:rPr>
          <w:rFonts w:hint="eastAsia"/>
          <w:bCs/>
          <w:lang w:eastAsia="zh-TW"/>
        </w:rPr>
        <w:t>公司費用種類：</w:t>
      </w:r>
      <w:r w:rsidRPr="00F86A5B">
        <w:rPr>
          <w:rFonts w:hint="eastAsia"/>
          <w:bCs/>
          <w:lang w:eastAsia="zh-TW"/>
        </w:rPr>
        <w:t>2</w:t>
      </w:r>
    </w:p>
    <w:p w:rsidR="00FF4A6F" w:rsidRPr="00F86A5B" w:rsidRDefault="00FF4A6F" w:rsidP="00FF4A6F">
      <w:pPr>
        <w:pStyle w:val="Tabletext"/>
        <w:keepLines w:val="0"/>
        <w:spacing w:after="0" w:line="240" w:lineRule="auto"/>
        <w:ind w:left="288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>2.</w:t>
      </w:r>
      <w:r w:rsidRPr="00F86A5B">
        <w:rPr>
          <w:rFonts w:hint="eastAsia"/>
          <w:bCs/>
          <w:lang w:eastAsia="zh-TW"/>
        </w:rPr>
        <w:t>學團收據項目序號：</w:t>
      </w:r>
      <w:r w:rsidRPr="00F86A5B">
        <w:rPr>
          <w:rFonts w:hint="eastAsia"/>
          <w:bCs/>
          <w:lang w:eastAsia="zh-TW"/>
        </w:rPr>
        <w:t xml:space="preserve"> </w:t>
      </w:r>
    </w:p>
    <w:p w:rsidR="00FF4A6F" w:rsidRPr="00F86A5B" w:rsidRDefault="00FF4A6F" w:rsidP="00FF4A6F">
      <w:pPr>
        <w:pStyle w:val="Tabletext"/>
        <w:keepLines w:val="0"/>
        <w:spacing w:after="0" w:line="240" w:lineRule="auto"/>
        <w:ind w:leftChars="1800" w:left="4320" w:firstLineChars="460" w:firstLine="9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>IF DTAAAT30.</w:t>
      </w:r>
      <w:r w:rsidRPr="00F86A5B">
        <w:rPr>
          <w:rFonts w:hint="eastAsia"/>
          <w:bCs/>
          <w:lang w:eastAsia="zh-TW"/>
        </w:rPr>
        <w:t>收據項目名稱</w:t>
      </w:r>
      <w:r w:rsidRPr="00F86A5B">
        <w:rPr>
          <w:rFonts w:hint="eastAsia"/>
          <w:bCs/>
          <w:lang w:eastAsia="zh-TW"/>
        </w:rPr>
        <w:t xml:space="preserve"> = </w:t>
      </w:r>
      <w:r w:rsidRPr="00F86A5B">
        <w:rPr>
          <w:bCs/>
          <w:lang w:eastAsia="zh-TW"/>
        </w:rPr>
        <w:t>‘</w:t>
      </w:r>
      <w:r w:rsidRPr="00F86A5B">
        <w:rPr>
          <w:bCs/>
          <w:lang w:eastAsia="zh-TW"/>
        </w:rPr>
        <w:t>部分負擔收據金額合計</w:t>
      </w:r>
      <w:r w:rsidRPr="00F86A5B">
        <w:rPr>
          <w:bCs/>
          <w:lang w:eastAsia="zh-TW"/>
        </w:rPr>
        <w:t>’</w:t>
      </w:r>
      <w:r w:rsidRPr="00F86A5B">
        <w:rPr>
          <w:rFonts w:hint="eastAsia"/>
          <w:bCs/>
          <w:lang w:eastAsia="zh-TW"/>
        </w:rPr>
        <w:t xml:space="preserve"> -</w:t>
      </w:r>
      <w:r w:rsidRPr="00F86A5B">
        <w:rPr>
          <w:bCs/>
          <w:lang w:eastAsia="zh-TW"/>
        </w:rPr>
        <w:sym w:font="Wingdings" w:char="F0E0"/>
      </w:r>
      <w:r w:rsidRPr="00F86A5B">
        <w:rPr>
          <w:rFonts w:hint="eastAsia"/>
          <w:bCs/>
          <w:lang w:eastAsia="zh-TW"/>
        </w:rPr>
        <w:t xml:space="preserve"> 001</w:t>
      </w:r>
    </w:p>
    <w:p w:rsidR="00FF4A6F" w:rsidRPr="00F86A5B" w:rsidRDefault="00FF4A6F" w:rsidP="00FF4A6F">
      <w:pPr>
        <w:pStyle w:val="Tabletext"/>
        <w:keepLines w:val="0"/>
        <w:spacing w:after="0" w:line="240" w:lineRule="auto"/>
        <w:ind w:left="504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 xml:space="preserve">       </w:t>
      </w:r>
      <w:r w:rsidRPr="00F86A5B">
        <w:rPr>
          <w:rFonts w:hint="eastAsia"/>
          <w:bCs/>
          <w:lang w:eastAsia="zh-TW"/>
        </w:rPr>
        <w:t>公司費用種類：</w:t>
      </w:r>
      <w:r w:rsidRPr="00F86A5B">
        <w:rPr>
          <w:rFonts w:hint="eastAsia"/>
          <w:bCs/>
          <w:lang w:eastAsia="zh-TW"/>
        </w:rPr>
        <w:t>1</w:t>
      </w:r>
    </w:p>
    <w:p w:rsidR="00FF4A6F" w:rsidRPr="00F86A5B" w:rsidRDefault="00FF4A6F" w:rsidP="00FF4A6F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 xml:space="preserve">                                                   DTAAAT30.</w:t>
      </w:r>
      <w:r w:rsidRPr="00F86A5B">
        <w:rPr>
          <w:rFonts w:hint="eastAsia"/>
          <w:bCs/>
          <w:lang w:eastAsia="zh-TW"/>
        </w:rPr>
        <w:t>收據項目名稱</w:t>
      </w:r>
      <w:r w:rsidRPr="00F86A5B">
        <w:rPr>
          <w:rFonts w:hint="eastAsia"/>
          <w:bCs/>
          <w:lang w:eastAsia="zh-TW"/>
        </w:rPr>
        <w:t xml:space="preserve"> = </w:t>
      </w:r>
      <w:r w:rsidRPr="00F86A5B">
        <w:rPr>
          <w:bCs/>
          <w:lang w:eastAsia="zh-TW"/>
        </w:rPr>
        <w:t>‘</w:t>
      </w:r>
      <w:r w:rsidRPr="00F86A5B">
        <w:rPr>
          <w:rFonts w:hint="eastAsia"/>
          <w:bCs/>
          <w:lang w:eastAsia="zh-TW"/>
        </w:rPr>
        <w:t>自費收據金額合計</w:t>
      </w:r>
      <w:r w:rsidRPr="00F86A5B">
        <w:rPr>
          <w:bCs/>
          <w:lang w:eastAsia="zh-TW"/>
        </w:rPr>
        <w:t>’</w:t>
      </w:r>
      <w:r w:rsidRPr="00F86A5B">
        <w:rPr>
          <w:rFonts w:hint="eastAsia"/>
          <w:bCs/>
          <w:lang w:eastAsia="zh-TW"/>
        </w:rPr>
        <w:t xml:space="preserve"> -</w:t>
      </w:r>
      <w:r w:rsidRPr="00F86A5B">
        <w:rPr>
          <w:bCs/>
          <w:lang w:eastAsia="zh-TW"/>
        </w:rPr>
        <w:sym w:font="Wingdings" w:char="F0E0"/>
      </w:r>
      <w:r w:rsidRPr="00F86A5B">
        <w:rPr>
          <w:rFonts w:hint="eastAsia"/>
          <w:bCs/>
          <w:lang w:eastAsia="zh-TW"/>
        </w:rPr>
        <w:t xml:space="preserve"> 002</w:t>
      </w:r>
    </w:p>
    <w:p w:rsidR="00FF4A6F" w:rsidRPr="00F86A5B" w:rsidRDefault="00FF4A6F" w:rsidP="00FF4A6F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  <w:t xml:space="preserve">       </w:t>
      </w:r>
      <w:r w:rsidRPr="00F86A5B">
        <w:rPr>
          <w:rFonts w:hint="eastAsia"/>
          <w:bCs/>
          <w:lang w:eastAsia="zh-TW"/>
        </w:rPr>
        <w:t>公司費用種類：</w:t>
      </w:r>
      <w:r w:rsidRPr="00F86A5B">
        <w:rPr>
          <w:rFonts w:hint="eastAsia"/>
          <w:bCs/>
          <w:lang w:eastAsia="zh-TW"/>
        </w:rPr>
        <w:t>3</w:t>
      </w:r>
    </w:p>
    <w:p w:rsidR="00FF4A6F" w:rsidRPr="00F86A5B" w:rsidRDefault="00FF4A6F" w:rsidP="00FF4A6F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 xml:space="preserve">                                                   DTAAAT30.</w:t>
      </w:r>
      <w:r w:rsidRPr="00F86A5B">
        <w:rPr>
          <w:rFonts w:hint="eastAsia"/>
          <w:bCs/>
          <w:lang w:eastAsia="zh-TW"/>
        </w:rPr>
        <w:t>收據項目名稱</w:t>
      </w:r>
      <w:r w:rsidRPr="00F86A5B">
        <w:rPr>
          <w:rFonts w:hint="eastAsia"/>
          <w:bCs/>
          <w:lang w:eastAsia="zh-TW"/>
        </w:rPr>
        <w:t xml:space="preserve"> = </w:t>
      </w:r>
      <w:r w:rsidRPr="00F86A5B">
        <w:rPr>
          <w:bCs/>
          <w:lang w:eastAsia="zh-TW"/>
        </w:rPr>
        <w:t>‘</w:t>
      </w:r>
      <w:r w:rsidRPr="00F86A5B">
        <w:rPr>
          <w:bCs/>
          <w:lang w:eastAsia="zh-TW"/>
        </w:rPr>
        <w:t>掛號費</w:t>
      </w:r>
      <w:r w:rsidRPr="00F86A5B">
        <w:rPr>
          <w:bCs/>
          <w:lang w:eastAsia="zh-TW"/>
        </w:rPr>
        <w:t>(</w:t>
      </w:r>
      <w:r w:rsidRPr="00F86A5B">
        <w:rPr>
          <w:bCs/>
          <w:lang w:eastAsia="zh-TW"/>
        </w:rPr>
        <w:t>不給付</w:t>
      </w:r>
      <w:r w:rsidRPr="00F86A5B">
        <w:rPr>
          <w:bCs/>
          <w:lang w:eastAsia="zh-TW"/>
        </w:rPr>
        <w:t>)’</w:t>
      </w:r>
      <w:r w:rsidRPr="00F86A5B">
        <w:rPr>
          <w:rFonts w:hint="eastAsia"/>
          <w:bCs/>
          <w:lang w:eastAsia="zh-TW"/>
        </w:rPr>
        <w:t xml:space="preserve"> -</w:t>
      </w:r>
      <w:r w:rsidRPr="00F86A5B">
        <w:rPr>
          <w:bCs/>
          <w:lang w:eastAsia="zh-TW"/>
        </w:rPr>
        <w:sym w:font="Wingdings" w:char="F0E0"/>
      </w:r>
      <w:r w:rsidRPr="00F86A5B">
        <w:rPr>
          <w:rFonts w:hint="eastAsia"/>
          <w:bCs/>
          <w:lang w:eastAsia="zh-TW"/>
        </w:rPr>
        <w:t xml:space="preserve"> 004</w:t>
      </w:r>
    </w:p>
    <w:p w:rsidR="00FF4A6F" w:rsidRPr="00F86A5B" w:rsidRDefault="00FF4A6F" w:rsidP="00FF4A6F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  <w:t xml:space="preserve">       </w:t>
      </w:r>
      <w:r w:rsidRPr="00F86A5B">
        <w:rPr>
          <w:rFonts w:hint="eastAsia"/>
          <w:bCs/>
          <w:lang w:eastAsia="zh-TW"/>
        </w:rPr>
        <w:t>公司費用種類：</w:t>
      </w:r>
      <w:r w:rsidRPr="00F86A5B">
        <w:rPr>
          <w:rFonts w:hint="eastAsia"/>
          <w:bCs/>
          <w:lang w:eastAsia="zh-TW"/>
        </w:rPr>
        <w:t>4</w:t>
      </w:r>
    </w:p>
    <w:p w:rsidR="00FF4A6F" w:rsidRPr="00F86A5B" w:rsidRDefault="00FF4A6F" w:rsidP="00FF4A6F">
      <w:pPr>
        <w:pStyle w:val="Tabletext"/>
        <w:keepLines w:val="0"/>
        <w:spacing w:after="0" w:line="240" w:lineRule="auto"/>
        <w:ind w:leftChars="2100" w:left="5040" w:firstLineChars="200" w:firstLine="40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>DTAAAT30.</w:t>
      </w:r>
      <w:r w:rsidRPr="00F86A5B">
        <w:rPr>
          <w:rFonts w:hint="eastAsia"/>
          <w:bCs/>
          <w:lang w:eastAsia="zh-TW"/>
        </w:rPr>
        <w:t>收據項目名稱</w:t>
      </w:r>
      <w:r w:rsidRPr="00F86A5B">
        <w:rPr>
          <w:rFonts w:hint="eastAsia"/>
          <w:bCs/>
          <w:lang w:eastAsia="zh-TW"/>
        </w:rPr>
        <w:t xml:space="preserve"> = </w:t>
      </w:r>
      <w:r w:rsidRPr="00F86A5B">
        <w:rPr>
          <w:bCs/>
          <w:lang w:eastAsia="zh-TW"/>
        </w:rPr>
        <w:t>‘</w:t>
      </w:r>
      <w:r w:rsidRPr="00F86A5B">
        <w:rPr>
          <w:bCs/>
          <w:lang w:eastAsia="zh-TW"/>
        </w:rPr>
        <w:t>診斷書費</w:t>
      </w:r>
      <w:r w:rsidRPr="00F86A5B">
        <w:rPr>
          <w:bCs/>
          <w:lang w:eastAsia="zh-TW"/>
        </w:rPr>
        <w:t>(</w:t>
      </w:r>
      <w:r w:rsidRPr="00F86A5B">
        <w:rPr>
          <w:bCs/>
          <w:lang w:eastAsia="zh-TW"/>
        </w:rPr>
        <w:t>不給付</w:t>
      </w:r>
      <w:r w:rsidRPr="00F86A5B">
        <w:rPr>
          <w:bCs/>
          <w:lang w:eastAsia="zh-TW"/>
        </w:rPr>
        <w:t>)’</w:t>
      </w:r>
      <w:r w:rsidRPr="00F86A5B">
        <w:rPr>
          <w:rFonts w:hint="eastAsia"/>
          <w:bCs/>
          <w:lang w:eastAsia="zh-TW"/>
        </w:rPr>
        <w:t xml:space="preserve"> -</w:t>
      </w:r>
      <w:r w:rsidRPr="00F86A5B">
        <w:rPr>
          <w:bCs/>
          <w:lang w:eastAsia="zh-TW"/>
        </w:rPr>
        <w:sym w:font="Wingdings" w:char="F0E0"/>
      </w:r>
      <w:r w:rsidRPr="00F86A5B">
        <w:rPr>
          <w:rFonts w:hint="eastAsia"/>
          <w:bCs/>
          <w:lang w:eastAsia="zh-TW"/>
        </w:rPr>
        <w:t xml:space="preserve"> </w:t>
      </w:r>
      <w:r w:rsidRPr="00F86A5B">
        <w:rPr>
          <w:bCs/>
          <w:lang w:eastAsia="zh-TW"/>
        </w:rPr>
        <w:t>003</w:t>
      </w:r>
    </w:p>
    <w:p w:rsidR="00FF4A6F" w:rsidRPr="00F86A5B" w:rsidRDefault="00FF4A6F" w:rsidP="00FF4A6F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  <w:t xml:space="preserve">       </w:t>
      </w:r>
      <w:r w:rsidRPr="00F86A5B">
        <w:rPr>
          <w:rFonts w:hint="eastAsia"/>
          <w:bCs/>
          <w:lang w:eastAsia="zh-TW"/>
        </w:rPr>
        <w:t>公司費用種類：</w:t>
      </w:r>
      <w:r w:rsidRPr="00F86A5B">
        <w:rPr>
          <w:rFonts w:hint="eastAsia"/>
          <w:bCs/>
          <w:lang w:eastAsia="zh-TW"/>
        </w:rPr>
        <w:t>4</w:t>
      </w:r>
    </w:p>
    <w:p w:rsidR="00FF4A6F" w:rsidRPr="00F86A5B" w:rsidRDefault="00FF4A6F" w:rsidP="00FF4A6F">
      <w:pPr>
        <w:pStyle w:val="Tabletext"/>
        <w:keepLines w:val="0"/>
        <w:spacing w:after="0" w:line="240" w:lineRule="auto"/>
        <w:ind w:leftChars="2100" w:left="5040" w:firstLineChars="200" w:firstLine="40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>DTAAAT30.</w:t>
      </w:r>
      <w:r w:rsidRPr="00F86A5B">
        <w:rPr>
          <w:rFonts w:hint="eastAsia"/>
          <w:bCs/>
          <w:lang w:eastAsia="zh-TW"/>
        </w:rPr>
        <w:t>收據項目名稱</w:t>
      </w:r>
      <w:r w:rsidRPr="00F86A5B">
        <w:rPr>
          <w:rFonts w:hint="eastAsia"/>
          <w:bCs/>
          <w:lang w:eastAsia="zh-TW"/>
        </w:rPr>
        <w:t xml:space="preserve"> = </w:t>
      </w:r>
      <w:r w:rsidRPr="00F86A5B">
        <w:rPr>
          <w:bCs/>
          <w:lang w:eastAsia="zh-TW"/>
        </w:rPr>
        <w:t>‘</w:t>
      </w:r>
      <w:r w:rsidRPr="00F86A5B">
        <w:rPr>
          <w:bCs/>
          <w:lang w:eastAsia="zh-TW"/>
        </w:rPr>
        <w:t>傷患運送費</w:t>
      </w:r>
      <w:r w:rsidRPr="00F86A5B">
        <w:rPr>
          <w:bCs/>
          <w:lang w:eastAsia="zh-TW"/>
        </w:rPr>
        <w:t>(</w:t>
      </w:r>
      <w:r w:rsidRPr="00F86A5B">
        <w:rPr>
          <w:bCs/>
          <w:lang w:eastAsia="zh-TW"/>
        </w:rPr>
        <w:t>不給付</w:t>
      </w:r>
      <w:r w:rsidRPr="00F86A5B">
        <w:rPr>
          <w:bCs/>
          <w:lang w:eastAsia="zh-TW"/>
        </w:rPr>
        <w:t>)’</w:t>
      </w:r>
      <w:r w:rsidRPr="00F86A5B">
        <w:rPr>
          <w:rFonts w:hint="eastAsia"/>
          <w:bCs/>
          <w:lang w:eastAsia="zh-TW"/>
        </w:rPr>
        <w:t xml:space="preserve"> -</w:t>
      </w:r>
      <w:r w:rsidRPr="00F86A5B">
        <w:rPr>
          <w:bCs/>
          <w:lang w:eastAsia="zh-TW"/>
        </w:rPr>
        <w:sym w:font="Wingdings" w:char="F0E0"/>
      </w:r>
      <w:r w:rsidRPr="00F86A5B">
        <w:rPr>
          <w:rFonts w:hint="eastAsia"/>
          <w:bCs/>
          <w:lang w:eastAsia="zh-TW"/>
        </w:rPr>
        <w:t xml:space="preserve"> </w:t>
      </w:r>
      <w:r w:rsidRPr="00F86A5B">
        <w:rPr>
          <w:bCs/>
          <w:lang w:eastAsia="zh-TW"/>
        </w:rPr>
        <w:t>00</w:t>
      </w:r>
      <w:r w:rsidRPr="00F86A5B">
        <w:rPr>
          <w:rFonts w:hint="eastAsia"/>
          <w:bCs/>
          <w:lang w:eastAsia="zh-TW"/>
        </w:rPr>
        <w:t>5</w:t>
      </w:r>
    </w:p>
    <w:p w:rsidR="00FF4A6F" w:rsidRPr="00F86A5B" w:rsidRDefault="00FF4A6F" w:rsidP="00ED6B28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  <w:t xml:space="preserve">       </w:t>
      </w:r>
      <w:r w:rsidRPr="00F86A5B">
        <w:rPr>
          <w:rFonts w:hint="eastAsia"/>
          <w:bCs/>
          <w:lang w:eastAsia="zh-TW"/>
        </w:rPr>
        <w:t>公司費用種類：</w:t>
      </w:r>
      <w:r w:rsidRPr="00F86A5B">
        <w:rPr>
          <w:rFonts w:hint="eastAsia"/>
          <w:bCs/>
          <w:lang w:eastAsia="zh-TW"/>
        </w:rPr>
        <w:t>4</w:t>
      </w:r>
    </w:p>
    <w:p w:rsidR="00ED6B28" w:rsidRPr="00F86A5B" w:rsidRDefault="00ED6B28" w:rsidP="00DC5BDB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</w:p>
    <w:p w:rsidR="00DC5BDB" w:rsidRPr="00F86A5B" w:rsidRDefault="00DC5BDB" w:rsidP="00DC5BDB">
      <w:pPr>
        <w:pStyle w:val="Tabletext"/>
        <w:keepLines w:val="0"/>
        <w:spacing w:after="0" w:line="240" w:lineRule="auto"/>
        <w:ind w:left="2160" w:firstLine="72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>ELSE</w:t>
      </w:r>
    </w:p>
    <w:p w:rsidR="00DC5BDB" w:rsidRPr="005D0FCC" w:rsidRDefault="00DC5BDB" w:rsidP="00DC5BDB">
      <w:pPr>
        <w:pStyle w:val="Tabletext"/>
        <w:keepLines w:val="0"/>
        <w:spacing w:after="0" w:line="240" w:lineRule="auto"/>
        <w:ind w:leftChars="900" w:left="2160" w:firstLineChars="610" w:firstLine="1220"/>
        <w:rPr>
          <w:rFonts w:ascii="細明體" w:eastAsia="細明體" w:hAnsi="細明體" w:hint="eastAsia"/>
          <w:lang w:eastAsia="zh-TW"/>
        </w:rPr>
      </w:pPr>
      <w:r w:rsidRPr="00F86A5B">
        <w:rPr>
          <w:rFonts w:hint="eastAsia"/>
          <w:bCs/>
          <w:lang w:eastAsia="zh-TW"/>
        </w:rPr>
        <w:t>SET</w:t>
      </w:r>
      <w:r w:rsidRPr="00D246E0">
        <w:rPr>
          <w:rFonts w:ascii="細明體" w:eastAsia="細明體" w:hAnsi="細明體" w:hint="eastAsia"/>
          <w:lang w:eastAsia="zh-TW"/>
        </w:rPr>
        <w:t>需收據補正Flag = TRUE，繼續處理下一筆。</w:t>
      </w:r>
    </w:p>
    <w:p w:rsidR="00DC5BDB" w:rsidRPr="00F86A5B" w:rsidRDefault="00DC5BDB" w:rsidP="00DC5BDB">
      <w:pPr>
        <w:pStyle w:val="Tabletext"/>
        <w:keepLines w:val="0"/>
        <w:spacing w:after="0" w:line="240" w:lineRule="auto"/>
        <w:ind w:left="163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ab/>
      </w:r>
      <w:r w:rsidRPr="00F86A5B">
        <w:rPr>
          <w:rFonts w:hint="eastAsia"/>
          <w:bCs/>
          <w:lang w:eastAsia="zh-TW"/>
        </w:rPr>
        <w:tab/>
        <w:t>END IF</w:t>
      </w:r>
      <w:r w:rsidRPr="00F86A5B">
        <w:rPr>
          <w:rFonts w:hint="eastAsia"/>
          <w:bCs/>
          <w:lang w:eastAsia="zh-TW"/>
        </w:rPr>
        <w:t>。</w:t>
      </w:r>
    </w:p>
    <w:p w:rsidR="00DC5BDB" w:rsidRPr="00F86A5B" w:rsidRDefault="00DC5BDB" w:rsidP="00DC5BDB">
      <w:pPr>
        <w:pStyle w:val="Tabletext"/>
        <w:keepLines w:val="0"/>
        <w:spacing w:after="0" w:line="240" w:lineRule="auto"/>
        <w:ind w:left="1630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ab/>
        <w:t xml:space="preserve">    END IF</w:t>
      </w:r>
      <w:r w:rsidRPr="00F86A5B">
        <w:rPr>
          <w:rFonts w:hint="eastAsia"/>
          <w:bCs/>
          <w:lang w:eastAsia="zh-TW"/>
        </w:rPr>
        <w:t>。</w:t>
      </w:r>
    </w:p>
    <w:p w:rsidR="00A54092" w:rsidRPr="00D246E0" w:rsidRDefault="00A54092" w:rsidP="00A54092">
      <w:pPr>
        <w:rPr>
          <w:rFonts w:hint="eastAsia"/>
          <w:bCs/>
          <w:sz w:val="20"/>
          <w:szCs w:val="20"/>
        </w:rPr>
      </w:pPr>
    </w:p>
    <w:p w:rsidR="00A54092" w:rsidRPr="00F86A5B" w:rsidRDefault="004E470D" w:rsidP="00A54092">
      <w:pPr>
        <w:rPr>
          <w:rFonts w:hint="eastAsia"/>
          <w:bCs/>
          <w:sz w:val="20"/>
          <w:szCs w:val="20"/>
        </w:rPr>
      </w:pPr>
      <w:r w:rsidRPr="005D0FCC">
        <w:rPr>
          <w:rFonts w:hint="eastAsia"/>
          <w:bCs/>
          <w:sz w:val="20"/>
          <w:szCs w:val="20"/>
        </w:rPr>
        <w:t>5</w:t>
      </w:r>
      <w:r w:rsidR="00A54092" w:rsidRPr="005D0FCC">
        <w:rPr>
          <w:rFonts w:hint="eastAsia"/>
          <w:bCs/>
          <w:sz w:val="20"/>
          <w:szCs w:val="20"/>
        </w:rPr>
        <w:t>.  IF</w:t>
      </w:r>
      <w:r w:rsidR="00A54092" w:rsidRPr="005D0FCC">
        <w:rPr>
          <w:rFonts w:hint="eastAsia"/>
          <w:bCs/>
          <w:sz w:val="20"/>
          <w:szCs w:val="20"/>
        </w:rPr>
        <w:t>受理編號的第</w:t>
      </w:r>
      <w:smartTag w:uri="urn:schemas-microsoft-com:office:smarttags" w:element="chmetcnv">
        <w:smartTagPr>
          <w:attr w:name="UnitName" w:val="碼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 w:rsidR="00A54092" w:rsidRPr="002618F0">
          <w:rPr>
            <w:rFonts w:hint="eastAsia"/>
            <w:bCs/>
            <w:sz w:val="20"/>
            <w:szCs w:val="20"/>
          </w:rPr>
          <w:t>11</w:t>
        </w:r>
        <w:r w:rsidR="00A54092" w:rsidRPr="002E6FFB">
          <w:rPr>
            <w:rFonts w:hint="eastAsia"/>
            <w:bCs/>
            <w:sz w:val="20"/>
            <w:szCs w:val="20"/>
          </w:rPr>
          <w:t>碼</w:t>
        </w:r>
      </w:smartTag>
      <w:r w:rsidR="00A54092" w:rsidRPr="002E6FFB">
        <w:rPr>
          <w:rFonts w:hint="eastAsia"/>
          <w:bCs/>
          <w:sz w:val="20"/>
          <w:szCs w:val="20"/>
        </w:rPr>
        <w:t>不為</w:t>
      </w:r>
      <w:r w:rsidR="00A54092" w:rsidRPr="00F86A5B">
        <w:rPr>
          <w:rFonts w:hint="eastAsia"/>
          <w:bCs/>
          <w:sz w:val="20"/>
          <w:szCs w:val="20"/>
        </w:rPr>
        <w:t>T,</w:t>
      </w:r>
      <w:r w:rsidR="00A54092" w:rsidRPr="00F86A5B">
        <w:rPr>
          <w:rFonts w:hint="eastAsia"/>
          <w:bCs/>
          <w:sz w:val="20"/>
          <w:szCs w:val="20"/>
        </w:rPr>
        <w:t>查詢下列</w:t>
      </w:r>
      <w:r w:rsidR="00A54092" w:rsidRPr="00F86A5B">
        <w:rPr>
          <w:rFonts w:hint="eastAsia"/>
          <w:bCs/>
          <w:sz w:val="20"/>
          <w:szCs w:val="20"/>
        </w:rPr>
        <w:t xml:space="preserve">TABLE BY </w:t>
      </w:r>
      <w:r w:rsidR="00A54092" w:rsidRPr="00F86A5B">
        <w:rPr>
          <w:rFonts w:hint="eastAsia"/>
          <w:bCs/>
          <w:sz w:val="20"/>
          <w:szCs w:val="20"/>
        </w:rPr>
        <w:t>受理編號</w:t>
      </w:r>
      <w:r w:rsidR="00A54092" w:rsidRPr="00F86A5B">
        <w:rPr>
          <w:rFonts w:hint="eastAsia"/>
          <w:bCs/>
          <w:sz w:val="20"/>
          <w:szCs w:val="20"/>
        </w:rPr>
        <w:t>,</w:t>
      </w:r>
      <w:r w:rsidR="00A54092" w:rsidRPr="00F86A5B">
        <w:rPr>
          <w:rFonts w:hint="eastAsia"/>
          <w:bCs/>
          <w:sz w:val="20"/>
          <w:szCs w:val="20"/>
        </w:rPr>
        <w:t>若有</w:t>
      </w:r>
      <w:r w:rsidR="00A54092" w:rsidRPr="00F86A5B">
        <w:rPr>
          <w:rFonts w:hint="eastAsia"/>
          <w:bCs/>
          <w:sz w:val="20"/>
          <w:szCs w:val="20"/>
        </w:rPr>
        <w:t xml:space="preserve"> </w:t>
      </w:r>
      <w:r w:rsidR="00A54092" w:rsidRPr="00F86A5B">
        <w:rPr>
          <w:rFonts w:hint="eastAsia"/>
          <w:bCs/>
          <w:sz w:val="20"/>
          <w:szCs w:val="20"/>
        </w:rPr>
        <w:t>新增至相對應</w:t>
      </w:r>
      <w:r w:rsidR="00A54092" w:rsidRPr="00F86A5B">
        <w:rPr>
          <w:rFonts w:hint="eastAsia"/>
          <w:bCs/>
          <w:sz w:val="20"/>
          <w:szCs w:val="20"/>
        </w:rPr>
        <w:t>TABLE</w:t>
      </w:r>
      <w:r w:rsidR="00A54092" w:rsidRPr="00F86A5B">
        <w:rPr>
          <w:rFonts w:hint="eastAsia"/>
          <w:bCs/>
          <w:sz w:val="20"/>
          <w:szCs w:val="20"/>
        </w:rPr>
        <w:t>。</w:t>
      </w:r>
    </w:p>
    <w:p w:rsidR="00A54092" w:rsidRPr="00F86A5B" w:rsidRDefault="00A54092" w:rsidP="00A54092">
      <w:pPr>
        <w:rPr>
          <w:bCs/>
          <w:sz w:val="20"/>
          <w:szCs w:val="20"/>
        </w:rPr>
      </w:pPr>
      <w:r w:rsidRPr="00F86A5B">
        <w:rPr>
          <w:rFonts w:hint="eastAsia"/>
          <w:bCs/>
          <w:sz w:val="20"/>
          <w:szCs w:val="20"/>
        </w:rPr>
        <w:t xml:space="preserve">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5"/>
        <w:gridCol w:w="2165"/>
      </w:tblGrid>
      <w:tr w:rsidR="00A54092" w:rsidRPr="00F86A5B" w:rsidTr="004A1BFE">
        <w:tc>
          <w:tcPr>
            <w:tcW w:w="2165" w:type="dxa"/>
          </w:tcPr>
          <w:p w:rsidR="00A54092" w:rsidRPr="005D0FCC" w:rsidRDefault="00A54092" w:rsidP="00A54092">
            <w:pPr>
              <w:rPr>
                <w:rFonts w:hint="eastAsia"/>
                <w:bCs/>
                <w:sz w:val="20"/>
                <w:szCs w:val="20"/>
              </w:rPr>
            </w:pPr>
            <w:r w:rsidRPr="00D246E0">
              <w:rPr>
                <w:rFonts w:hint="eastAsia"/>
                <w:bCs/>
                <w:sz w:val="20"/>
                <w:szCs w:val="20"/>
              </w:rPr>
              <w:t>來源</w:t>
            </w:r>
            <w:r w:rsidRPr="005D0FCC">
              <w:rPr>
                <w:rFonts w:hint="eastAsia"/>
                <w:bCs/>
                <w:sz w:val="20"/>
                <w:szCs w:val="20"/>
              </w:rPr>
              <w:t>TABLE</w:t>
            </w:r>
          </w:p>
        </w:tc>
        <w:tc>
          <w:tcPr>
            <w:tcW w:w="2165" w:type="dxa"/>
          </w:tcPr>
          <w:p w:rsidR="00A54092" w:rsidRPr="005D0FCC" w:rsidRDefault="00A54092" w:rsidP="00A54092">
            <w:pPr>
              <w:rPr>
                <w:rFonts w:hint="eastAsia"/>
                <w:bCs/>
                <w:sz w:val="20"/>
                <w:szCs w:val="20"/>
              </w:rPr>
            </w:pPr>
            <w:r w:rsidRPr="005D0FCC">
              <w:rPr>
                <w:rFonts w:hint="eastAsia"/>
                <w:bCs/>
                <w:sz w:val="20"/>
                <w:szCs w:val="20"/>
              </w:rPr>
              <w:t>目標</w:t>
            </w:r>
            <w:r w:rsidRPr="005D0FCC">
              <w:rPr>
                <w:rFonts w:hint="eastAsia"/>
                <w:bCs/>
                <w:sz w:val="20"/>
                <w:szCs w:val="20"/>
              </w:rPr>
              <w:t>TABLE</w:t>
            </w:r>
          </w:p>
        </w:tc>
      </w:tr>
      <w:tr w:rsidR="00A54092" w:rsidRPr="00F86A5B" w:rsidTr="004A1BFE">
        <w:tc>
          <w:tcPr>
            <w:tcW w:w="2165" w:type="dxa"/>
          </w:tcPr>
          <w:p w:rsidR="00A54092" w:rsidRPr="00F86A5B" w:rsidRDefault="00A54092" w:rsidP="00A54092">
            <w:pPr>
              <w:rPr>
                <w:rFonts w:hint="eastAsia"/>
                <w:bCs/>
                <w:sz w:val="20"/>
                <w:szCs w:val="20"/>
              </w:rPr>
            </w:pPr>
            <w:r w:rsidRPr="00F86A5B">
              <w:rPr>
                <w:rFonts w:hint="eastAsia"/>
                <w:bCs/>
                <w:sz w:val="20"/>
                <w:szCs w:val="20"/>
              </w:rPr>
              <w:t>DTAAAT10</w:t>
            </w:r>
          </w:p>
        </w:tc>
        <w:tc>
          <w:tcPr>
            <w:tcW w:w="2165" w:type="dxa"/>
          </w:tcPr>
          <w:p w:rsidR="00A54092" w:rsidRPr="00F86A5B" w:rsidRDefault="00A54092" w:rsidP="00A54092">
            <w:pPr>
              <w:rPr>
                <w:rFonts w:hint="eastAsia"/>
                <w:bCs/>
                <w:sz w:val="20"/>
                <w:szCs w:val="20"/>
              </w:rPr>
            </w:pPr>
            <w:r w:rsidRPr="00F86A5B">
              <w:rPr>
                <w:rFonts w:hint="eastAsia"/>
                <w:bCs/>
                <w:sz w:val="20"/>
                <w:szCs w:val="20"/>
              </w:rPr>
              <w:t>DTAAA010</w:t>
            </w:r>
          </w:p>
        </w:tc>
      </w:tr>
      <w:tr w:rsidR="00A54092" w:rsidRPr="00F86A5B" w:rsidTr="004A1BFE">
        <w:tc>
          <w:tcPr>
            <w:tcW w:w="2165" w:type="dxa"/>
          </w:tcPr>
          <w:p w:rsidR="00A54092" w:rsidRPr="00F86A5B" w:rsidRDefault="00A54092" w:rsidP="00A54092">
            <w:pPr>
              <w:rPr>
                <w:rFonts w:hint="eastAsia"/>
                <w:bCs/>
                <w:sz w:val="20"/>
                <w:szCs w:val="20"/>
              </w:rPr>
            </w:pPr>
            <w:r w:rsidRPr="00F86A5B">
              <w:rPr>
                <w:rFonts w:hint="eastAsia"/>
                <w:bCs/>
                <w:sz w:val="20"/>
                <w:szCs w:val="20"/>
              </w:rPr>
              <w:t>DTAAAT11</w:t>
            </w:r>
          </w:p>
        </w:tc>
        <w:tc>
          <w:tcPr>
            <w:tcW w:w="2165" w:type="dxa"/>
          </w:tcPr>
          <w:p w:rsidR="00A54092" w:rsidRPr="00F86A5B" w:rsidRDefault="00A54092" w:rsidP="00A54092">
            <w:pPr>
              <w:rPr>
                <w:rFonts w:hint="eastAsia"/>
                <w:bCs/>
                <w:sz w:val="20"/>
                <w:szCs w:val="20"/>
              </w:rPr>
            </w:pPr>
            <w:r w:rsidRPr="00F86A5B">
              <w:rPr>
                <w:rFonts w:hint="eastAsia"/>
                <w:bCs/>
                <w:sz w:val="20"/>
                <w:szCs w:val="20"/>
              </w:rPr>
              <w:t>DTAAA011</w:t>
            </w:r>
          </w:p>
        </w:tc>
      </w:tr>
      <w:tr w:rsidR="00A54092" w:rsidRPr="00F86A5B" w:rsidTr="004A1BFE">
        <w:tc>
          <w:tcPr>
            <w:tcW w:w="2165" w:type="dxa"/>
          </w:tcPr>
          <w:p w:rsidR="00A54092" w:rsidRPr="00F86A5B" w:rsidRDefault="00A54092" w:rsidP="00A54092">
            <w:pPr>
              <w:rPr>
                <w:rFonts w:hint="eastAsia"/>
                <w:bCs/>
                <w:sz w:val="20"/>
                <w:szCs w:val="20"/>
              </w:rPr>
            </w:pPr>
            <w:r w:rsidRPr="00F86A5B">
              <w:rPr>
                <w:rFonts w:hint="eastAsia"/>
                <w:bCs/>
                <w:sz w:val="20"/>
                <w:szCs w:val="20"/>
              </w:rPr>
              <w:t>DTAAAT12</w:t>
            </w:r>
          </w:p>
        </w:tc>
        <w:tc>
          <w:tcPr>
            <w:tcW w:w="2165" w:type="dxa"/>
          </w:tcPr>
          <w:p w:rsidR="00A54092" w:rsidRPr="00F86A5B" w:rsidRDefault="00A54092" w:rsidP="00A54092">
            <w:pPr>
              <w:rPr>
                <w:rFonts w:hint="eastAsia"/>
                <w:bCs/>
                <w:sz w:val="20"/>
                <w:szCs w:val="20"/>
              </w:rPr>
            </w:pPr>
            <w:r w:rsidRPr="00F86A5B">
              <w:rPr>
                <w:rFonts w:hint="eastAsia"/>
                <w:bCs/>
                <w:sz w:val="20"/>
                <w:szCs w:val="20"/>
              </w:rPr>
              <w:t>DTAAA012</w:t>
            </w:r>
          </w:p>
        </w:tc>
      </w:tr>
      <w:tr w:rsidR="00A54092" w:rsidRPr="00F86A5B" w:rsidTr="004A1BFE">
        <w:tc>
          <w:tcPr>
            <w:tcW w:w="2165" w:type="dxa"/>
          </w:tcPr>
          <w:p w:rsidR="00A54092" w:rsidRPr="00F86A5B" w:rsidRDefault="00A54092" w:rsidP="00A54092">
            <w:pPr>
              <w:rPr>
                <w:rFonts w:hint="eastAsia"/>
                <w:bCs/>
                <w:sz w:val="20"/>
                <w:szCs w:val="20"/>
              </w:rPr>
            </w:pPr>
            <w:r w:rsidRPr="00F86A5B">
              <w:rPr>
                <w:rFonts w:hint="eastAsia"/>
                <w:bCs/>
                <w:sz w:val="20"/>
                <w:szCs w:val="20"/>
              </w:rPr>
              <w:t>DTAAAT20</w:t>
            </w:r>
          </w:p>
        </w:tc>
        <w:tc>
          <w:tcPr>
            <w:tcW w:w="2165" w:type="dxa"/>
          </w:tcPr>
          <w:p w:rsidR="00A54092" w:rsidRPr="00F86A5B" w:rsidRDefault="00A54092" w:rsidP="00A54092">
            <w:pPr>
              <w:rPr>
                <w:rFonts w:hint="eastAsia"/>
                <w:bCs/>
                <w:sz w:val="20"/>
                <w:szCs w:val="20"/>
              </w:rPr>
            </w:pPr>
            <w:r w:rsidRPr="00F86A5B">
              <w:rPr>
                <w:rFonts w:hint="eastAsia"/>
                <w:bCs/>
                <w:sz w:val="20"/>
                <w:szCs w:val="20"/>
              </w:rPr>
              <w:t>DTAAA020</w:t>
            </w:r>
          </w:p>
        </w:tc>
      </w:tr>
      <w:tr w:rsidR="00A54092" w:rsidRPr="00F86A5B" w:rsidTr="004A1BFE">
        <w:tc>
          <w:tcPr>
            <w:tcW w:w="2165" w:type="dxa"/>
          </w:tcPr>
          <w:p w:rsidR="00A54092" w:rsidRPr="00F86A5B" w:rsidRDefault="00A54092" w:rsidP="00A54092">
            <w:pPr>
              <w:rPr>
                <w:rFonts w:hint="eastAsia"/>
                <w:bCs/>
                <w:sz w:val="20"/>
                <w:szCs w:val="20"/>
              </w:rPr>
            </w:pPr>
            <w:r w:rsidRPr="00F86A5B">
              <w:rPr>
                <w:rFonts w:hint="eastAsia"/>
                <w:bCs/>
                <w:sz w:val="20"/>
                <w:szCs w:val="20"/>
              </w:rPr>
              <w:t>DTAAAT21</w:t>
            </w:r>
          </w:p>
        </w:tc>
        <w:tc>
          <w:tcPr>
            <w:tcW w:w="2165" w:type="dxa"/>
          </w:tcPr>
          <w:p w:rsidR="00A54092" w:rsidRPr="00F86A5B" w:rsidRDefault="00A54092" w:rsidP="00A54092">
            <w:pPr>
              <w:rPr>
                <w:rFonts w:hint="eastAsia"/>
                <w:bCs/>
                <w:sz w:val="20"/>
                <w:szCs w:val="20"/>
              </w:rPr>
            </w:pPr>
            <w:r w:rsidRPr="00F86A5B">
              <w:rPr>
                <w:rFonts w:hint="eastAsia"/>
                <w:bCs/>
                <w:sz w:val="20"/>
                <w:szCs w:val="20"/>
              </w:rPr>
              <w:t>DTAAA021</w:t>
            </w:r>
          </w:p>
        </w:tc>
      </w:tr>
      <w:tr w:rsidR="008460CD" w:rsidRPr="00F86A5B" w:rsidTr="004A1BFE">
        <w:tc>
          <w:tcPr>
            <w:tcW w:w="2165" w:type="dxa"/>
          </w:tcPr>
          <w:p w:rsidR="008460CD" w:rsidRPr="00F86A5B" w:rsidRDefault="008460CD" w:rsidP="00A54092">
            <w:pPr>
              <w:rPr>
                <w:rFonts w:hint="eastAsia"/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DTAAAT22</w:t>
            </w:r>
          </w:p>
        </w:tc>
        <w:tc>
          <w:tcPr>
            <w:tcW w:w="2165" w:type="dxa"/>
          </w:tcPr>
          <w:p w:rsidR="008460CD" w:rsidRPr="00F86A5B" w:rsidRDefault="008460CD" w:rsidP="00A54092">
            <w:pPr>
              <w:rPr>
                <w:rFonts w:hint="eastAsia"/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DTAAA022</w:t>
            </w:r>
          </w:p>
        </w:tc>
      </w:tr>
      <w:tr w:rsidR="00A54092" w:rsidRPr="00F86A5B" w:rsidTr="004A1BFE">
        <w:tc>
          <w:tcPr>
            <w:tcW w:w="2165" w:type="dxa"/>
          </w:tcPr>
          <w:p w:rsidR="00A54092" w:rsidRPr="00F86A5B" w:rsidRDefault="00A54092" w:rsidP="00A54092">
            <w:pPr>
              <w:rPr>
                <w:rFonts w:hint="eastAsia"/>
                <w:bCs/>
                <w:sz w:val="20"/>
                <w:szCs w:val="20"/>
              </w:rPr>
            </w:pPr>
            <w:r w:rsidRPr="00F86A5B">
              <w:rPr>
                <w:rFonts w:hint="eastAsia"/>
                <w:bCs/>
                <w:sz w:val="20"/>
                <w:szCs w:val="20"/>
              </w:rPr>
              <w:t>DTAAAT30</w:t>
            </w:r>
          </w:p>
        </w:tc>
        <w:tc>
          <w:tcPr>
            <w:tcW w:w="2165" w:type="dxa"/>
          </w:tcPr>
          <w:p w:rsidR="00A54092" w:rsidRPr="00F86A5B" w:rsidRDefault="00A54092" w:rsidP="00A54092">
            <w:pPr>
              <w:rPr>
                <w:rFonts w:hint="eastAsia"/>
                <w:bCs/>
                <w:sz w:val="20"/>
                <w:szCs w:val="20"/>
              </w:rPr>
            </w:pPr>
            <w:r w:rsidRPr="00F86A5B">
              <w:rPr>
                <w:rFonts w:hint="eastAsia"/>
                <w:bCs/>
                <w:sz w:val="20"/>
                <w:szCs w:val="20"/>
              </w:rPr>
              <w:t>DTAAA030</w:t>
            </w:r>
          </w:p>
        </w:tc>
      </w:tr>
      <w:tr w:rsidR="007A47E4" w:rsidRPr="00F86A5B" w:rsidTr="004A1BFE">
        <w:tc>
          <w:tcPr>
            <w:tcW w:w="2165" w:type="dxa"/>
          </w:tcPr>
          <w:p w:rsidR="007A47E4" w:rsidRPr="00F86A5B" w:rsidRDefault="007A47E4" w:rsidP="007A47E4">
            <w:pPr>
              <w:rPr>
                <w:rFonts w:hint="eastAsia"/>
                <w:bCs/>
                <w:sz w:val="20"/>
                <w:szCs w:val="20"/>
              </w:rPr>
            </w:pPr>
            <w:r w:rsidRPr="00F86A5B">
              <w:rPr>
                <w:rFonts w:hint="eastAsia"/>
                <w:bCs/>
                <w:sz w:val="20"/>
                <w:szCs w:val="20"/>
              </w:rPr>
              <w:t>DTAAAT40</w:t>
            </w:r>
          </w:p>
        </w:tc>
        <w:tc>
          <w:tcPr>
            <w:tcW w:w="2165" w:type="dxa"/>
          </w:tcPr>
          <w:p w:rsidR="007A47E4" w:rsidRPr="00F86A5B" w:rsidRDefault="007A47E4" w:rsidP="007A47E4">
            <w:pPr>
              <w:rPr>
                <w:rFonts w:hint="eastAsia"/>
                <w:bCs/>
                <w:sz w:val="20"/>
                <w:szCs w:val="20"/>
              </w:rPr>
            </w:pPr>
            <w:r w:rsidRPr="00F86A5B">
              <w:rPr>
                <w:rFonts w:hint="eastAsia"/>
                <w:bCs/>
                <w:sz w:val="20"/>
                <w:szCs w:val="20"/>
              </w:rPr>
              <w:t>DTAAA040</w:t>
            </w:r>
          </w:p>
        </w:tc>
      </w:tr>
    </w:tbl>
    <w:p w:rsidR="004209F4" w:rsidRPr="00F86A5B" w:rsidRDefault="004209F4" w:rsidP="004209F4">
      <w:pPr>
        <w:rPr>
          <w:rFonts w:hint="eastAsia"/>
          <w:bCs/>
          <w:sz w:val="20"/>
          <w:szCs w:val="20"/>
        </w:rPr>
      </w:pPr>
    </w:p>
    <w:p w:rsidR="00E90F45" w:rsidRPr="00F86A5B" w:rsidRDefault="004E470D" w:rsidP="004E470D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6  </w:t>
      </w:r>
      <w:r w:rsidR="00E90F45" w:rsidRPr="00F86A5B">
        <w:rPr>
          <w:rFonts w:hint="eastAsia"/>
          <w:lang w:eastAsia="zh-TW"/>
        </w:rPr>
        <w:t>檢查是否有需要更新辦理表示：</w:t>
      </w:r>
    </w:p>
    <w:p w:rsidR="004E470D" w:rsidRPr="00F86A5B" w:rsidRDefault="004E470D" w:rsidP="004E470D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6.1 </w:t>
      </w:r>
      <w:r w:rsidR="00E90F45" w:rsidRPr="00F86A5B">
        <w:rPr>
          <w:rFonts w:hint="eastAsia"/>
          <w:lang w:eastAsia="zh-TW"/>
        </w:rPr>
        <w:t xml:space="preserve">READ DTAAA011 BY </w:t>
      </w:r>
      <w:r w:rsidR="00E90F45" w:rsidRPr="00F86A5B">
        <w:rPr>
          <w:rFonts w:hint="eastAsia"/>
          <w:lang w:eastAsia="zh-TW"/>
        </w:rPr>
        <w:t>受理編號</w:t>
      </w:r>
      <w:r w:rsidR="00E90F45" w:rsidRPr="00F86A5B">
        <w:rPr>
          <w:rFonts w:hint="eastAsia"/>
          <w:lang w:eastAsia="zh-TW"/>
        </w:rPr>
        <w:t xml:space="preserve">  </w:t>
      </w:r>
      <w:r w:rsidR="00B915F7" w:rsidRPr="00F86A5B">
        <w:rPr>
          <w:rFonts w:hint="eastAsia"/>
          <w:lang w:eastAsia="zh-TW"/>
        </w:rPr>
        <w:t xml:space="preserve">WHERE </w:t>
      </w:r>
      <w:r w:rsidR="00E90F45" w:rsidRPr="00F86A5B">
        <w:rPr>
          <w:rFonts w:hint="eastAsia"/>
          <w:lang w:eastAsia="zh-TW"/>
        </w:rPr>
        <w:t>索賠類別</w:t>
      </w:r>
      <w:r w:rsidR="00E90F45" w:rsidRPr="00F86A5B">
        <w:rPr>
          <w:rFonts w:hint="eastAsia"/>
          <w:lang w:eastAsia="zh-TW"/>
        </w:rPr>
        <w:t xml:space="preserve"> = </w:t>
      </w:r>
      <w:r w:rsidR="00E90F45" w:rsidRPr="00F86A5B">
        <w:rPr>
          <w:lang w:eastAsia="zh-TW"/>
        </w:rPr>
        <w:t>‘</w:t>
      </w:r>
      <w:r w:rsidR="00E90F45" w:rsidRPr="00F86A5B">
        <w:rPr>
          <w:rFonts w:hint="eastAsia"/>
          <w:lang w:eastAsia="zh-TW"/>
        </w:rPr>
        <w:t>A</w:t>
      </w:r>
      <w:r w:rsidR="00E90F45" w:rsidRPr="00F86A5B">
        <w:rPr>
          <w:lang w:eastAsia="zh-TW"/>
        </w:rPr>
        <w:t>’</w:t>
      </w:r>
      <w:r w:rsidR="00E90F45" w:rsidRPr="00F86A5B">
        <w:rPr>
          <w:rFonts w:hint="eastAsia"/>
          <w:lang w:eastAsia="zh-TW"/>
        </w:rPr>
        <w:t>(</w:t>
      </w:r>
      <w:r w:rsidR="00E90F45" w:rsidRPr="00F86A5B">
        <w:rPr>
          <w:rFonts w:hint="eastAsia"/>
          <w:lang w:eastAsia="zh-TW"/>
        </w:rPr>
        <w:t>死亡</w:t>
      </w:r>
      <w:r w:rsidR="00E90F45" w:rsidRPr="00F86A5B">
        <w:rPr>
          <w:rFonts w:hint="eastAsia"/>
          <w:lang w:eastAsia="zh-TW"/>
        </w:rPr>
        <w:t xml:space="preserve">) or </w:t>
      </w:r>
      <w:r w:rsidR="00E90F45" w:rsidRPr="00F86A5B">
        <w:rPr>
          <w:lang w:eastAsia="zh-TW"/>
        </w:rPr>
        <w:t>‘</w:t>
      </w:r>
      <w:r w:rsidR="00FA7A47" w:rsidRPr="00F86A5B">
        <w:rPr>
          <w:rFonts w:hint="eastAsia"/>
          <w:lang w:eastAsia="zh-TW"/>
        </w:rPr>
        <w:t>K</w:t>
      </w:r>
      <w:r w:rsidR="00E90F45" w:rsidRPr="00F86A5B">
        <w:rPr>
          <w:lang w:eastAsia="zh-TW"/>
        </w:rPr>
        <w:t>’</w:t>
      </w:r>
      <w:r w:rsidR="00E90F45" w:rsidRPr="00F86A5B">
        <w:rPr>
          <w:rFonts w:hint="eastAsia"/>
          <w:lang w:eastAsia="zh-TW"/>
        </w:rPr>
        <w:t xml:space="preserve">( </w:t>
      </w:r>
      <w:r w:rsidR="00E90F45" w:rsidRPr="00F86A5B">
        <w:rPr>
          <w:rFonts w:hint="eastAsia"/>
          <w:lang w:eastAsia="zh-TW"/>
        </w:rPr>
        <w:t>一級殘廢</w:t>
      </w:r>
      <w:r w:rsidR="00E90F45" w:rsidRPr="00F86A5B">
        <w:rPr>
          <w:rFonts w:ascii="新細明體" w:hAnsi="新細明體" w:hint="eastAsia"/>
          <w:lang w:eastAsia="zh-TW"/>
        </w:rPr>
        <w:t>)</w:t>
      </w:r>
    </w:p>
    <w:p w:rsidR="004E470D" w:rsidRPr="00F86A5B" w:rsidRDefault="004E470D" w:rsidP="004E470D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hint="eastAsia"/>
            <w:lang w:eastAsia="zh-TW"/>
          </w:rPr>
          <w:t>6.1.1</w:t>
        </w:r>
      </w:smartTag>
      <w:r w:rsidRPr="00F86A5B">
        <w:rPr>
          <w:rFonts w:hint="eastAsia"/>
          <w:lang w:eastAsia="zh-TW"/>
        </w:rPr>
        <w:t xml:space="preserve"> </w:t>
      </w:r>
      <w:r w:rsidR="00B915F7" w:rsidRPr="00F86A5B">
        <w:rPr>
          <w:rFonts w:hint="eastAsia"/>
          <w:lang w:eastAsia="zh-TW"/>
        </w:rPr>
        <w:t>IF FOUND</w:t>
      </w:r>
      <w:r w:rsidR="00B915F7" w:rsidRPr="00F86A5B">
        <w:rPr>
          <w:rFonts w:hint="eastAsia"/>
          <w:lang w:eastAsia="zh-TW"/>
        </w:rPr>
        <w:t>，才需進行下列</w:t>
      </w:r>
      <w:r w:rsidR="00B915F7" w:rsidRPr="00F86A5B">
        <w:rPr>
          <w:rFonts w:hint="eastAsia"/>
          <w:lang w:eastAsia="zh-TW"/>
        </w:rPr>
        <w:t>STEP</w:t>
      </w:r>
    </w:p>
    <w:p w:rsidR="00B915F7" w:rsidRPr="00F86A5B" w:rsidRDefault="004E470D" w:rsidP="004E470D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6.2  </w:t>
      </w:r>
      <w:r w:rsidR="00E90F45" w:rsidRPr="00F86A5B">
        <w:rPr>
          <w:rFonts w:hint="eastAsia"/>
          <w:lang w:eastAsia="zh-TW"/>
        </w:rPr>
        <w:t xml:space="preserve">READ DTAAA010 By </w:t>
      </w:r>
      <w:r w:rsidR="00E90F45" w:rsidRPr="00F86A5B">
        <w:rPr>
          <w:rFonts w:hint="eastAsia"/>
          <w:lang w:eastAsia="zh-TW"/>
        </w:rPr>
        <w:t>受理編號</w:t>
      </w:r>
    </w:p>
    <w:p w:rsidR="00B915F7" w:rsidRPr="00F86A5B" w:rsidRDefault="004E470D" w:rsidP="004E470D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hint="eastAsia"/>
            <w:lang w:eastAsia="zh-TW"/>
          </w:rPr>
          <w:t>6.2.1</w:t>
        </w:r>
      </w:smartTag>
      <w:r w:rsidR="00E90F45" w:rsidRPr="00F86A5B">
        <w:rPr>
          <w:rFonts w:hint="eastAsia"/>
          <w:lang w:eastAsia="zh-TW"/>
        </w:rPr>
        <w:t xml:space="preserve">GET </w:t>
      </w:r>
      <w:r w:rsidR="00E90F45" w:rsidRPr="00F86A5B">
        <w:rPr>
          <w:rFonts w:hint="eastAsia"/>
          <w:lang w:eastAsia="zh-TW"/>
        </w:rPr>
        <w:t>事故者</w:t>
      </w:r>
      <w:r w:rsidR="00E90F45" w:rsidRPr="00F86A5B">
        <w:rPr>
          <w:rFonts w:hint="eastAsia"/>
          <w:lang w:eastAsia="zh-TW"/>
        </w:rPr>
        <w:t>I</w:t>
      </w:r>
      <w:r w:rsidR="00E90F45" w:rsidRPr="00F86A5B">
        <w:rPr>
          <w:rFonts w:ascii="新細明體" w:hAnsi="新細明體" w:hint="eastAsia"/>
          <w:lang w:eastAsia="zh-TW"/>
        </w:rPr>
        <w:t>D，事故日期</w:t>
      </w:r>
    </w:p>
    <w:p w:rsidR="00B915F7" w:rsidRPr="00F86A5B" w:rsidRDefault="004E470D" w:rsidP="004E470D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6.3  </w:t>
      </w:r>
      <w:r w:rsidR="00B915F7" w:rsidRPr="00F86A5B">
        <w:rPr>
          <w:rFonts w:hint="eastAsia"/>
          <w:lang w:eastAsia="zh-TW"/>
        </w:rPr>
        <w:t>取得交易序號</w:t>
      </w:r>
    </w:p>
    <w:p w:rsidR="00B915F7" w:rsidRPr="00F86A5B" w:rsidRDefault="004E470D" w:rsidP="004E470D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hint="eastAsia"/>
            <w:lang w:eastAsia="zh-TW"/>
          </w:rPr>
          <w:t>6.3.1</w:t>
        </w:r>
      </w:smartTag>
      <w:r w:rsidRPr="00F86A5B">
        <w:rPr>
          <w:rFonts w:hint="eastAsia"/>
          <w:lang w:eastAsia="zh-TW"/>
        </w:rPr>
        <w:t xml:space="preserve">  </w:t>
      </w:r>
      <w:r w:rsidR="00B915F7" w:rsidRPr="00F86A5B">
        <w:rPr>
          <w:rFonts w:hint="eastAsia"/>
          <w:lang w:eastAsia="zh-TW"/>
        </w:rPr>
        <w:t>Call AA_B2Z009</w:t>
      </w:r>
      <w:r w:rsidR="00A62FF3" w:rsidRPr="00F86A5B">
        <w:rPr>
          <w:rFonts w:hint="eastAsia"/>
          <w:lang w:eastAsia="zh-TW"/>
        </w:rPr>
        <w:t>.Method12</w:t>
      </w:r>
    </w:p>
    <w:p w:rsidR="00E90F45" w:rsidRPr="00F86A5B" w:rsidRDefault="004E470D" w:rsidP="004E470D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 w:rsidRPr="00F86A5B">
        <w:rPr>
          <w:rFonts w:ascii="新細明體" w:hAnsi="新細明體" w:hint="eastAsia"/>
          <w:lang w:eastAsia="zh-TW"/>
        </w:rPr>
        <w:t xml:space="preserve">6.4  </w:t>
      </w:r>
      <w:r w:rsidR="00E90F45" w:rsidRPr="00F86A5B">
        <w:rPr>
          <w:rFonts w:ascii="新細明體" w:hAnsi="新細明體" w:hint="eastAsia"/>
          <w:lang w:eastAsia="zh-TW"/>
        </w:rPr>
        <w:t xml:space="preserve">CALL  </w:t>
      </w:r>
      <w:r w:rsidR="00E90F45" w:rsidRPr="00F86A5B">
        <w:rPr>
          <w:rFonts w:ascii="細明體" w:eastAsia="細明體" w:hAnsi="細明體" w:hint="eastAsia"/>
        </w:rPr>
        <w:t>AA_A0Z019</w:t>
      </w:r>
      <w:r w:rsidR="00E90F45" w:rsidRPr="00F86A5B">
        <w:rPr>
          <w:rFonts w:ascii="細明體" w:eastAsia="細明體" w:hAnsi="細明體" w:hint="eastAsia"/>
          <w:lang w:eastAsia="zh-TW"/>
        </w:rPr>
        <w:t>.Method1：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05573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05573" w:rsidRPr="00F86A5B" w:rsidRDefault="00805573" w:rsidP="00805573">
            <w:pPr>
              <w:ind w:leftChars="100" w:left="240"/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86A5B"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05573" w:rsidRPr="00F86A5B" w:rsidRDefault="00805573" w:rsidP="00805573">
            <w:pPr>
              <w:ind w:leftChars="100" w:left="240"/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 w:rsidRPr="00F86A5B"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805573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573" w:rsidRPr="00F86A5B" w:rsidRDefault="00805573" w:rsidP="00805573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 xml:space="preserve">事故者ID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05573" w:rsidRPr="00F86A5B" w:rsidRDefault="00805573" w:rsidP="00805573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F86A5B">
                <w:rPr>
                  <w:rFonts w:ascii="新細明體" w:hAnsi="新細明體" w:cs="Arial Unicode MS" w:hint="eastAsia"/>
                  <w:sz w:val="20"/>
                </w:rPr>
                <w:t>5.1.1</w:t>
              </w:r>
            </w:smartTag>
          </w:p>
        </w:tc>
      </w:tr>
      <w:tr w:rsidR="00805573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573" w:rsidRPr="00F86A5B" w:rsidRDefault="00805573" w:rsidP="00805573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05573" w:rsidRPr="00F86A5B" w:rsidRDefault="00805573" w:rsidP="00805573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F86A5B">
                <w:rPr>
                  <w:rFonts w:ascii="新細明體" w:hAnsi="新細明體" w:cs="Arial Unicode MS" w:hint="eastAsia"/>
                  <w:sz w:val="20"/>
                </w:rPr>
                <w:t>5.1.1</w:t>
              </w:r>
            </w:smartTag>
          </w:p>
        </w:tc>
      </w:tr>
      <w:tr w:rsidR="00805573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573" w:rsidRPr="00F86A5B" w:rsidRDefault="00805573" w:rsidP="00805573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05573" w:rsidRPr="00F86A5B" w:rsidRDefault="00805573" w:rsidP="00805573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傳入參數</w:t>
            </w:r>
          </w:p>
        </w:tc>
      </w:tr>
      <w:tr w:rsidR="00805573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573" w:rsidRPr="00F86A5B" w:rsidRDefault="00805573" w:rsidP="00805573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受理人員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A2A07" w:rsidRPr="00F86A5B" w:rsidRDefault="005A2A07" w:rsidP="005A2A07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READ DTAAA001 BY</w:t>
            </w: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  <w:p w:rsidR="00805573" w:rsidRPr="00F86A5B" w:rsidRDefault="005A2A07" w:rsidP="005A2A07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GET</w:t>
            </w: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受理人員</w:t>
            </w:r>
          </w:p>
        </w:tc>
      </w:tr>
      <w:tr w:rsidR="00805573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573" w:rsidRPr="00F86A5B" w:rsidRDefault="00805573" w:rsidP="00805573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受理人員姓名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5A2A07" w:rsidRPr="00F86A5B" w:rsidRDefault="005A2A07" w:rsidP="005A2A07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READ DTAAA001 BY</w:t>
            </w: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  <w:p w:rsidR="00805573" w:rsidRPr="00F86A5B" w:rsidRDefault="005A2A07" w:rsidP="005A2A07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GET</w:t>
            </w: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受理人員姓名</w:t>
            </w:r>
          </w:p>
        </w:tc>
      </w:tr>
      <w:tr w:rsidR="00805573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573" w:rsidRPr="00F86A5B" w:rsidRDefault="00805573" w:rsidP="00805573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受理日期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B5871" w:rsidRPr="00F86A5B" w:rsidRDefault="008B5871" w:rsidP="00805573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READ DTAAA001 BY</w:t>
            </w: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  <w:p w:rsidR="00805573" w:rsidRPr="00F86A5B" w:rsidRDefault="008B5871" w:rsidP="008B5871">
            <w:pPr>
              <w:ind w:leftChars="100" w:left="240" w:firstLineChars="100" w:firstLine="200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GET</w:t>
            </w: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受理日期</w:t>
            </w:r>
          </w:p>
        </w:tc>
      </w:tr>
      <w:tr w:rsidR="00805573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05573" w:rsidRPr="00F86A5B" w:rsidRDefault="00805573" w:rsidP="00805573">
            <w:pPr>
              <w:ind w:leftChars="100" w:left="240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05573" w:rsidRPr="00F86A5B" w:rsidRDefault="00805573" w:rsidP="00805573">
            <w:pPr>
              <w:ind w:leftChars="100" w:left="240"/>
              <w:rPr>
                <w:rFonts w:ascii="新細明體" w:hAnsi="新細明體" w:cs="Arial Unicode MS" w:hint="eastAsia"/>
                <w:sz w:val="20"/>
              </w:rPr>
            </w:pP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F86A5B">
                <w:rPr>
                  <w:rFonts w:ascii="新細明體" w:hAnsi="新細明體" w:cs="Arial Unicode MS" w:hint="eastAsia"/>
                  <w:sz w:val="20"/>
                </w:rPr>
                <w:t>5.3.1</w:t>
              </w:r>
            </w:smartTag>
          </w:p>
        </w:tc>
      </w:tr>
    </w:tbl>
    <w:p w:rsidR="00805573" w:rsidRPr="00F86A5B" w:rsidRDefault="004E470D" w:rsidP="004E470D">
      <w:pPr>
        <w:pStyle w:val="Tabletext"/>
        <w:keepLines w:val="0"/>
        <w:spacing w:after="0" w:line="240" w:lineRule="auto"/>
        <w:rPr>
          <w:rFonts w:ascii="新細明體" w:hAnsi="新細明體" w:hint="eastAsia"/>
          <w:lang w:eastAsia="zh-TW"/>
        </w:rPr>
      </w:pPr>
      <w:r w:rsidRPr="00F86A5B">
        <w:rPr>
          <w:rFonts w:ascii="新細明體" w:hAnsi="新細明體" w:hint="eastAsia"/>
          <w:lang w:eastAsia="zh-TW"/>
        </w:rPr>
        <w:t xml:space="preserve">7. </w:t>
      </w:r>
      <w:r w:rsidR="00805573" w:rsidRPr="00F86A5B">
        <w:rPr>
          <w:rFonts w:ascii="新細明體" w:hAnsi="新細明體" w:hint="eastAsia"/>
          <w:lang w:eastAsia="zh-TW"/>
        </w:rPr>
        <w:t>登打時寫入新契約特殊紀錄建檔</w:t>
      </w:r>
      <w:r w:rsidR="00793F62" w:rsidRPr="00F86A5B">
        <w:rPr>
          <w:rFonts w:ascii="新細明體" w:hAnsi="新細明體" w:hint="eastAsia"/>
          <w:lang w:eastAsia="zh-TW"/>
        </w:rPr>
        <w:t>(將診斷書內容寫入)</w:t>
      </w:r>
    </w:p>
    <w:p w:rsidR="00201243" w:rsidRPr="00F86A5B" w:rsidRDefault="00201243" w:rsidP="00201243">
      <w:pPr>
        <w:rPr>
          <w:rFonts w:ascii="新細明體" w:hAnsi="新細明體" w:cs="新細明體"/>
          <w:sz w:val="20"/>
          <w:szCs w:val="20"/>
        </w:rPr>
      </w:pPr>
      <w:r w:rsidRPr="00F86A5B">
        <w:rPr>
          <w:rFonts w:ascii="新細明體" w:hAnsi="新細明體" w:hint="eastAsia"/>
          <w:sz w:val="20"/>
          <w:szCs w:val="20"/>
        </w:rPr>
        <w:t>單位需求:</w:t>
      </w:r>
      <w:r w:rsidRPr="00F86A5B">
        <w:rPr>
          <w:rFonts w:ascii="新細明體" w:hAnsi="新細明體"/>
          <w:sz w:val="20"/>
          <w:szCs w:val="20"/>
        </w:rPr>
        <w:t xml:space="preserve"> </w:t>
      </w:r>
      <w:r w:rsidRPr="00F86A5B">
        <w:rPr>
          <w:rFonts w:ascii="新細明體" w:hAnsi="新細明體" w:cs="新細明體"/>
          <w:sz w:val="20"/>
          <w:szCs w:val="20"/>
        </w:rPr>
        <w:t>1.一張理賠診斷書最多只有一筆特殊紀錄檔號。</w:t>
      </w:r>
    </w:p>
    <w:p w:rsidR="00201243" w:rsidRPr="00D246E0" w:rsidRDefault="00201243" w:rsidP="00201243">
      <w:pPr>
        <w:rPr>
          <w:rFonts w:ascii="新細明體" w:hAnsi="新細明體" w:cs="新細明體"/>
          <w:sz w:val="20"/>
          <w:szCs w:val="20"/>
        </w:rPr>
      </w:pPr>
      <w:r w:rsidRPr="00F86A5B">
        <w:rPr>
          <w:rFonts w:ascii="新細明體" w:hAnsi="新細明體" w:cs="新細明體" w:hint="eastAsia"/>
          <w:sz w:val="20"/>
          <w:szCs w:val="20"/>
        </w:rPr>
        <w:t xml:space="preserve">                 </w:t>
      </w:r>
      <w:r w:rsidRPr="00F86A5B">
        <w:rPr>
          <w:rFonts w:ascii="新細明體" w:hAnsi="新細明體" w:cs="新細明體"/>
          <w:sz w:val="20"/>
          <w:szCs w:val="20"/>
        </w:rPr>
        <w:t>2.該張診斷書有住院日期</w:t>
      </w:r>
      <w:r w:rsidRPr="00F86A5B">
        <w:rPr>
          <w:rFonts w:ascii="新細明體" w:hAnsi="新細明體"/>
          <w:sz w:val="20"/>
          <w:szCs w:val="20"/>
        </w:rPr>
        <w:t>或是有門診日期得</w:t>
      </w:r>
      <w:r w:rsidRPr="00D246E0">
        <w:rPr>
          <w:rFonts w:ascii="新細明體" w:hAnsi="新細明體" w:cs="新細明體"/>
          <w:sz w:val="20"/>
          <w:szCs w:val="20"/>
        </w:rPr>
        <w:t>才建立特殊紀錄檔。</w:t>
      </w:r>
    </w:p>
    <w:p w:rsidR="00201243" w:rsidRPr="002618F0" w:rsidRDefault="00201243" w:rsidP="00201243">
      <w:pPr>
        <w:rPr>
          <w:rFonts w:ascii="新細明體" w:hAnsi="新細明體" w:cs="新細明體" w:hint="eastAsia"/>
          <w:sz w:val="20"/>
          <w:szCs w:val="20"/>
        </w:rPr>
      </w:pPr>
      <w:r w:rsidRPr="005D0FCC">
        <w:rPr>
          <w:rFonts w:ascii="新細明體" w:hAnsi="新細明體" w:cs="新細明體" w:hint="eastAsia"/>
          <w:sz w:val="20"/>
          <w:szCs w:val="20"/>
        </w:rPr>
        <w:t xml:space="preserve">                 </w:t>
      </w:r>
      <w:r w:rsidRPr="005D0FCC">
        <w:rPr>
          <w:rFonts w:ascii="新細明體" w:hAnsi="新細明體" w:cs="新細明體"/>
          <w:sz w:val="20"/>
          <w:szCs w:val="20"/>
        </w:rPr>
        <w:t>3.該張診斷書若有多個住院期間，選擇住院起始日最大者寫入特殊紀錄檔</w:t>
      </w:r>
    </w:p>
    <w:p w:rsidR="00201243" w:rsidRPr="00D246E0" w:rsidRDefault="00201243" w:rsidP="00201243">
      <w:pPr>
        <w:rPr>
          <w:rFonts w:ascii="新細明體" w:hAnsi="新細明體" w:cs="新細明體" w:hint="eastAsia"/>
          <w:sz w:val="20"/>
          <w:szCs w:val="20"/>
        </w:rPr>
      </w:pPr>
      <w:r w:rsidRPr="002E6FFB">
        <w:rPr>
          <w:rFonts w:ascii="新細明體" w:hAnsi="新細明體" w:cs="新細明體" w:hint="eastAsia"/>
          <w:sz w:val="20"/>
          <w:szCs w:val="20"/>
        </w:rPr>
        <w:t xml:space="preserve">                </w:t>
      </w:r>
      <w:r w:rsidRPr="00F86A5B">
        <w:rPr>
          <w:rFonts w:ascii="新細明體" w:hAnsi="新細明體"/>
          <w:sz w:val="20"/>
          <w:szCs w:val="20"/>
        </w:rPr>
        <w:t>4.該張診斷書若同時有住院日期與門診日期，則以住院日期為主；若無住院日期，則以門診日期最大者寫入紀錄檔中。</w:t>
      </w:r>
    </w:p>
    <w:p w:rsidR="00201243" w:rsidRPr="005D0FCC" w:rsidRDefault="00201243" w:rsidP="004E470D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A1080F" w:rsidRPr="00F86A5B" w:rsidRDefault="004E470D" w:rsidP="004E470D">
      <w:pPr>
        <w:pStyle w:val="Tabletext"/>
        <w:keepLines w:val="0"/>
        <w:spacing w:after="0" w:line="240" w:lineRule="auto"/>
        <w:ind w:left="425"/>
        <w:rPr>
          <w:rFonts w:ascii="新細明體" w:hAnsi="新細明體" w:hint="eastAsia"/>
          <w:lang w:eastAsia="zh-TW"/>
        </w:rPr>
      </w:pPr>
      <w:r w:rsidRPr="005D0FCC">
        <w:rPr>
          <w:rFonts w:hint="eastAsia"/>
          <w:lang w:eastAsia="zh-TW"/>
        </w:rPr>
        <w:t xml:space="preserve">7.1      </w:t>
      </w:r>
      <w:r w:rsidR="00805573" w:rsidRPr="005D0FCC">
        <w:rPr>
          <w:rFonts w:hint="eastAsia"/>
          <w:lang w:eastAsia="zh-TW"/>
        </w:rPr>
        <w:t>.</w:t>
      </w:r>
      <w:r w:rsidR="00A1080F" w:rsidRPr="002618F0">
        <w:rPr>
          <w:rFonts w:hint="eastAsia"/>
          <w:lang w:eastAsia="zh-TW"/>
        </w:rPr>
        <w:t>抓取條件：</w:t>
      </w:r>
      <w:r w:rsidR="003106FC" w:rsidRPr="002E6FFB">
        <w:rPr>
          <w:rFonts w:ascii="細明體" w:eastAsia="細明體" w:hAnsi="細明體" w:hint="eastAsia"/>
          <w:lang w:eastAsia="zh-TW"/>
        </w:rPr>
        <w:t>受理編號</w:t>
      </w:r>
      <w:r w:rsidR="003106FC" w:rsidRPr="00F86A5B">
        <w:rPr>
          <w:rFonts w:hint="eastAsia"/>
          <w:lang w:eastAsia="zh-TW"/>
        </w:rPr>
        <w:t>‧</w:t>
      </w:r>
      <w:r w:rsidR="003106FC" w:rsidRPr="00F86A5B">
        <w:rPr>
          <w:rFonts w:hint="eastAsia"/>
          <w:lang w:eastAsia="zh-TW"/>
        </w:rPr>
        <w:t xml:space="preserve">DTAAA021= </w:t>
      </w:r>
      <w:r w:rsidR="003106FC" w:rsidRPr="00F86A5B">
        <w:rPr>
          <w:rFonts w:hint="eastAsia"/>
          <w:lang w:eastAsia="zh-TW"/>
        </w:rPr>
        <w:t>傳入參數</w:t>
      </w:r>
      <w:r w:rsidR="003106FC" w:rsidRPr="00F86A5B">
        <w:rPr>
          <w:rFonts w:hint="eastAsia"/>
          <w:lang w:eastAsia="zh-TW"/>
        </w:rPr>
        <w:t>.</w:t>
      </w:r>
      <w:r w:rsidR="003106FC" w:rsidRPr="00F86A5B">
        <w:rPr>
          <w:rFonts w:ascii="細明體" w:eastAsia="細明體" w:hAnsi="細明體" w:hint="eastAsia"/>
          <w:lang w:eastAsia="zh-TW"/>
        </w:rPr>
        <w:t xml:space="preserve">受理編號 and </w:t>
      </w:r>
      <w:r w:rsidR="00A1080F" w:rsidRPr="00F86A5B">
        <w:rPr>
          <w:rFonts w:hint="eastAsia"/>
          <w:lang w:eastAsia="zh-TW"/>
        </w:rPr>
        <w:t>受理</w:t>
      </w:r>
      <w:r w:rsidR="00A1080F" w:rsidRPr="00F86A5B">
        <w:rPr>
          <w:rFonts w:hint="eastAsia"/>
          <w:lang w:eastAsia="zh-TW"/>
        </w:rPr>
        <w:t>_</w:t>
      </w:r>
      <w:r w:rsidR="00A1080F" w:rsidRPr="00F86A5B">
        <w:rPr>
          <w:rFonts w:hint="eastAsia"/>
          <w:lang w:eastAsia="zh-TW"/>
        </w:rPr>
        <w:t>診斷類別‧</w:t>
      </w:r>
      <w:r w:rsidR="00A1080F" w:rsidRPr="00F86A5B">
        <w:rPr>
          <w:rFonts w:hint="eastAsia"/>
          <w:lang w:eastAsia="zh-TW"/>
        </w:rPr>
        <w:t xml:space="preserve">DTAAA021 = </w:t>
      </w:r>
      <w:r w:rsidR="00A1080F" w:rsidRPr="00F86A5B">
        <w:rPr>
          <w:lang w:eastAsia="zh-TW"/>
        </w:rPr>
        <w:t>‘</w:t>
      </w:r>
      <w:r w:rsidR="00A1080F" w:rsidRPr="00F86A5B">
        <w:rPr>
          <w:rFonts w:hint="eastAsia"/>
          <w:lang w:eastAsia="zh-TW"/>
        </w:rPr>
        <w:t>A</w:t>
      </w:r>
      <w:r w:rsidR="00A1080F" w:rsidRPr="00F86A5B">
        <w:rPr>
          <w:lang w:eastAsia="zh-TW"/>
        </w:rPr>
        <w:t>’</w:t>
      </w:r>
      <w:r w:rsidR="00E81CD7" w:rsidRPr="00F86A5B">
        <w:rPr>
          <w:rFonts w:hint="eastAsia"/>
          <w:lang w:eastAsia="zh-TW"/>
        </w:rPr>
        <w:t xml:space="preserve">  </w:t>
      </w:r>
    </w:p>
    <w:p w:rsidR="003106FC" w:rsidRPr="00F86A5B" w:rsidRDefault="004E470D" w:rsidP="004E470D">
      <w:pPr>
        <w:ind w:left="425"/>
        <w:rPr>
          <w:rFonts w:ascii="新細明體" w:hAnsi="新細明體" w:hint="eastAsia"/>
          <w:sz w:val="20"/>
          <w:szCs w:val="20"/>
        </w:rPr>
      </w:pPr>
      <w:r w:rsidRPr="00F86A5B">
        <w:rPr>
          <w:rFonts w:ascii="新細明體" w:hAnsi="新細明體" w:hint="eastAsia"/>
          <w:sz w:val="20"/>
          <w:szCs w:val="20"/>
        </w:rPr>
        <w:t xml:space="preserve">7.2       </w:t>
      </w:r>
      <w:r w:rsidR="003106FC" w:rsidRPr="00F86A5B">
        <w:rPr>
          <w:rFonts w:ascii="新細明體" w:hAnsi="新細明體" w:hint="eastAsia"/>
          <w:sz w:val="20"/>
          <w:szCs w:val="20"/>
        </w:rPr>
        <w:t>IF 有值逐筆</w:t>
      </w:r>
      <w:r w:rsidRPr="00F86A5B">
        <w:rPr>
          <w:rFonts w:ascii="新細明體" w:hAnsi="新細明體" w:hint="eastAsia"/>
          <w:sz w:val="20"/>
          <w:szCs w:val="20"/>
        </w:rPr>
        <w:t>7</w:t>
      </w:r>
      <w:r w:rsidR="003106FC" w:rsidRPr="00F86A5B">
        <w:rPr>
          <w:rFonts w:ascii="新細明體" w:hAnsi="新細明體" w:hint="eastAsia"/>
          <w:sz w:val="20"/>
          <w:szCs w:val="20"/>
        </w:rPr>
        <w:t>.</w:t>
      </w:r>
      <w:r w:rsidR="00C00A0B" w:rsidRPr="00F86A5B">
        <w:rPr>
          <w:rFonts w:ascii="新細明體" w:hAnsi="新細明體" w:hint="eastAsia"/>
          <w:sz w:val="20"/>
          <w:szCs w:val="20"/>
        </w:rPr>
        <w:t>4</w:t>
      </w:r>
      <w:r w:rsidR="003106FC" w:rsidRPr="00F86A5B">
        <w:rPr>
          <w:rFonts w:ascii="新細明體" w:hAnsi="新細明體" w:hint="eastAsia"/>
          <w:sz w:val="20"/>
          <w:szCs w:val="20"/>
        </w:rPr>
        <w:t>~</w:t>
      </w:r>
      <w:r w:rsidRPr="00F86A5B">
        <w:rPr>
          <w:rFonts w:ascii="新細明體" w:hAnsi="新細明體" w:hint="eastAsia"/>
          <w:sz w:val="20"/>
          <w:szCs w:val="20"/>
        </w:rPr>
        <w:t>7</w:t>
      </w:r>
      <w:r w:rsidR="003106FC" w:rsidRPr="00F86A5B">
        <w:rPr>
          <w:rFonts w:ascii="新細明體" w:hAnsi="新細明體" w:hint="eastAsia"/>
          <w:sz w:val="20"/>
          <w:szCs w:val="20"/>
        </w:rPr>
        <w:t>.2</w:t>
      </w:r>
      <w:r w:rsidR="004679BE" w:rsidRPr="00F86A5B">
        <w:rPr>
          <w:rFonts w:ascii="新細明體" w:hAnsi="新細明體" w:hint="eastAsia"/>
          <w:sz w:val="20"/>
          <w:szCs w:val="20"/>
        </w:rPr>
        <w:t>5</w:t>
      </w:r>
    </w:p>
    <w:p w:rsidR="003106FC" w:rsidRPr="00F86A5B" w:rsidRDefault="004E470D" w:rsidP="004E470D">
      <w:pPr>
        <w:ind w:left="425"/>
        <w:rPr>
          <w:rFonts w:ascii="新細明體" w:hAnsi="新細明體" w:hint="eastAsia"/>
          <w:sz w:val="20"/>
          <w:szCs w:val="20"/>
        </w:rPr>
      </w:pPr>
      <w:r w:rsidRPr="00F86A5B">
        <w:rPr>
          <w:rFonts w:ascii="新細明體" w:hAnsi="新細明體" w:hint="eastAsia"/>
          <w:sz w:val="20"/>
          <w:szCs w:val="20"/>
        </w:rPr>
        <w:t>7.3</w:t>
      </w:r>
      <w:r w:rsidRPr="00F86A5B">
        <w:rPr>
          <w:rFonts w:ascii="新細明體" w:hAnsi="新細明體" w:hint="eastAsia"/>
          <w:sz w:val="20"/>
          <w:szCs w:val="20"/>
        </w:rPr>
        <w:tab/>
        <w:t xml:space="preserve">      </w:t>
      </w:r>
      <w:r w:rsidR="003106FC" w:rsidRPr="00F86A5B">
        <w:rPr>
          <w:rFonts w:ascii="新細明體" w:hAnsi="新細明體" w:hint="eastAsia"/>
          <w:sz w:val="20"/>
          <w:szCs w:val="20"/>
        </w:rPr>
        <w:t>IF無值，執行7</w:t>
      </w:r>
    </w:p>
    <w:p w:rsidR="00A1080F" w:rsidRPr="00F86A5B" w:rsidRDefault="004E470D" w:rsidP="004E470D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7.4       </w:t>
      </w:r>
      <w:r w:rsidR="00A1080F" w:rsidRPr="00F86A5B">
        <w:rPr>
          <w:rFonts w:hint="eastAsia"/>
          <w:lang w:eastAsia="zh-TW"/>
        </w:rPr>
        <w:t>READ  DTAAA021  JOIN  DTAAA020  &amp;  DTAAA010</w:t>
      </w:r>
      <w:r w:rsidR="005D03F5" w:rsidRPr="00F86A5B">
        <w:rPr>
          <w:rFonts w:hint="eastAsia"/>
          <w:lang w:eastAsia="zh-TW"/>
        </w:rPr>
        <w:t xml:space="preserve">  &amp;  DTAAA001</w:t>
      </w:r>
    </w:p>
    <w:p w:rsidR="009747B6" w:rsidRPr="00F86A5B" w:rsidRDefault="004E470D" w:rsidP="004E470D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7.5       </w:t>
      </w:r>
      <w:r w:rsidR="00A502E0" w:rsidRPr="00F86A5B">
        <w:rPr>
          <w:rFonts w:hint="eastAsia"/>
          <w:lang w:eastAsia="zh-TW"/>
        </w:rPr>
        <w:t>SET    ID</w:t>
      </w:r>
      <w:r w:rsidR="009747B6" w:rsidRPr="00F86A5B">
        <w:rPr>
          <w:rFonts w:hint="eastAsia"/>
          <w:lang w:eastAsia="zh-TW"/>
        </w:rPr>
        <w:t>‧</w:t>
      </w:r>
      <w:r w:rsidR="00A502E0" w:rsidRPr="00F86A5B">
        <w:rPr>
          <w:rFonts w:hint="eastAsia"/>
          <w:lang w:eastAsia="zh-TW"/>
        </w:rPr>
        <w:t>DTATA006</w:t>
      </w:r>
      <w:r w:rsidR="00C63743" w:rsidRPr="00F86A5B">
        <w:rPr>
          <w:rFonts w:hint="eastAsia"/>
          <w:lang w:eastAsia="zh-TW"/>
        </w:rPr>
        <w:t xml:space="preserve">  =  </w:t>
      </w:r>
      <w:r w:rsidR="00C63743" w:rsidRPr="00F86A5B">
        <w:rPr>
          <w:rFonts w:hint="eastAsia"/>
          <w:lang w:eastAsia="zh-TW"/>
        </w:rPr>
        <w:t>事故者</w:t>
      </w:r>
      <w:r w:rsidR="00C63743" w:rsidRPr="00F86A5B">
        <w:rPr>
          <w:rFonts w:hint="eastAsia"/>
          <w:lang w:eastAsia="zh-TW"/>
        </w:rPr>
        <w:t>ID</w:t>
      </w:r>
      <w:r w:rsidR="009747B6" w:rsidRPr="00F86A5B">
        <w:rPr>
          <w:rFonts w:hint="eastAsia"/>
          <w:lang w:eastAsia="zh-TW"/>
        </w:rPr>
        <w:t>‧</w:t>
      </w:r>
      <w:r w:rsidR="009747B6" w:rsidRPr="00F86A5B">
        <w:rPr>
          <w:rFonts w:hint="eastAsia"/>
          <w:lang w:eastAsia="zh-TW"/>
        </w:rPr>
        <w:t>DTAAA010</w:t>
      </w:r>
    </w:p>
    <w:p w:rsidR="00C63743" w:rsidRPr="00F86A5B" w:rsidRDefault="004E470D" w:rsidP="004E470D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7.6       </w:t>
      </w:r>
      <w:r w:rsidR="00C63743" w:rsidRPr="00F86A5B">
        <w:rPr>
          <w:rFonts w:hint="eastAsia"/>
          <w:lang w:eastAsia="zh-TW"/>
        </w:rPr>
        <w:t>SET    KIND</w:t>
      </w:r>
      <w:r w:rsidR="009747B6" w:rsidRPr="00F86A5B">
        <w:rPr>
          <w:rFonts w:hint="eastAsia"/>
          <w:lang w:eastAsia="zh-TW"/>
        </w:rPr>
        <w:t>‧</w:t>
      </w:r>
      <w:r w:rsidR="00C63743" w:rsidRPr="00F86A5B">
        <w:rPr>
          <w:rFonts w:hint="eastAsia"/>
          <w:lang w:eastAsia="zh-TW"/>
        </w:rPr>
        <w:t xml:space="preserve">DTATA006  =   </w:t>
      </w:r>
      <w:r w:rsidR="00C63743" w:rsidRPr="00F86A5B">
        <w:rPr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C63743" w:rsidRPr="00F86A5B">
          <w:rPr>
            <w:rFonts w:hint="eastAsia"/>
            <w:lang w:eastAsia="zh-TW"/>
          </w:rPr>
          <w:t>5</w:t>
        </w:r>
        <w:r w:rsidR="00C63743" w:rsidRPr="00F86A5B">
          <w:rPr>
            <w:lang w:eastAsia="zh-TW"/>
          </w:rPr>
          <w:t>’</w:t>
        </w:r>
      </w:smartTag>
    </w:p>
    <w:p w:rsidR="00C63743" w:rsidRPr="00F86A5B" w:rsidRDefault="004E470D" w:rsidP="004E470D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7.7       </w:t>
      </w:r>
      <w:r w:rsidR="00C63743" w:rsidRPr="00F86A5B">
        <w:rPr>
          <w:rFonts w:hint="eastAsia"/>
          <w:lang w:eastAsia="zh-TW"/>
        </w:rPr>
        <w:t xml:space="preserve">SET    </w:t>
      </w:r>
      <w:r w:rsidR="009747B6" w:rsidRPr="00F86A5B">
        <w:rPr>
          <w:lang w:eastAsia="zh-TW"/>
        </w:rPr>
        <w:t>HOSPITAL_NAME</w:t>
      </w:r>
      <w:r w:rsidR="009747B6" w:rsidRPr="00F86A5B">
        <w:rPr>
          <w:rFonts w:ascii="新細明體" w:hAnsi="新細明體" w:cs="新細明體" w:hint="eastAsia"/>
          <w:lang w:eastAsia="zh-TW"/>
        </w:rPr>
        <w:t>‧DTATA006</w:t>
      </w:r>
      <w:r w:rsidR="00C63743" w:rsidRPr="00F86A5B">
        <w:rPr>
          <w:rFonts w:hint="eastAsia"/>
          <w:lang w:eastAsia="zh-TW"/>
        </w:rPr>
        <w:t xml:space="preserve">  =  </w:t>
      </w:r>
      <w:r w:rsidR="009747B6" w:rsidRPr="00F86A5B">
        <w:rPr>
          <w:rFonts w:hint="eastAsia"/>
          <w:lang w:eastAsia="zh-TW"/>
        </w:rPr>
        <w:t>HOSP_NAME</w:t>
      </w:r>
      <w:r w:rsidR="009747B6" w:rsidRPr="00F86A5B">
        <w:rPr>
          <w:rFonts w:hint="eastAsia"/>
          <w:lang w:eastAsia="zh-TW"/>
        </w:rPr>
        <w:t>‧</w:t>
      </w:r>
      <w:r w:rsidR="009747B6" w:rsidRPr="00F86A5B">
        <w:rPr>
          <w:rFonts w:hint="eastAsia"/>
          <w:lang w:eastAsia="zh-TW"/>
        </w:rPr>
        <w:t>DTAAA020</w:t>
      </w:r>
    </w:p>
    <w:p w:rsidR="0063386A" w:rsidRPr="00F86A5B" w:rsidRDefault="004E470D" w:rsidP="004E470D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7.8       </w:t>
      </w:r>
      <w:r w:rsidR="0063386A" w:rsidRPr="00F86A5B">
        <w:rPr>
          <w:rFonts w:hint="eastAsia"/>
          <w:lang w:eastAsia="zh-TW"/>
        </w:rPr>
        <w:t xml:space="preserve">SET    </w:t>
      </w:r>
      <w:r w:rsidR="0063386A" w:rsidRPr="00F86A5B">
        <w:rPr>
          <w:lang w:eastAsia="zh-TW"/>
        </w:rPr>
        <w:t>THERAPY_BEGDT</w:t>
      </w:r>
      <w:r w:rsidR="0063386A" w:rsidRPr="00F86A5B">
        <w:rPr>
          <w:rFonts w:hint="eastAsia"/>
          <w:lang w:eastAsia="zh-TW"/>
        </w:rPr>
        <w:t>‧</w:t>
      </w:r>
      <w:r w:rsidR="0063386A" w:rsidRPr="00F86A5B">
        <w:rPr>
          <w:rFonts w:hint="eastAsia"/>
          <w:lang w:eastAsia="zh-TW"/>
        </w:rPr>
        <w:t xml:space="preserve">DTATA006  =   </w:t>
      </w:r>
      <w:r w:rsidR="00A1080F" w:rsidRPr="00F86A5B">
        <w:rPr>
          <w:rFonts w:hint="eastAsia"/>
          <w:lang w:eastAsia="zh-TW"/>
        </w:rPr>
        <w:t xml:space="preserve"> </w:t>
      </w:r>
      <w:r w:rsidR="00A1080F" w:rsidRPr="00F86A5B">
        <w:rPr>
          <w:rFonts w:hint="eastAsia"/>
          <w:lang w:eastAsia="zh-TW"/>
        </w:rPr>
        <w:t>受理起始日‧</w:t>
      </w:r>
      <w:r w:rsidR="00A1080F" w:rsidRPr="00F86A5B">
        <w:rPr>
          <w:rFonts w:hint="eastAsia"/>
          <w:lang w:eastAsia="zh-TW"/>
        </w:rPr>
        <w:t>DTAAA021</w:t>
      </w:r>
      <w:r w:rsidR="003106FC" w:rsidRPr="00F86A5B">
        <w:rPr>
          <w:rFonts w:hint="eastAsia"/>
          <w:lang w:eastAsia="zh-TW"/>
        </w:rPr>
        <w:t>(</w:t>
      </w:r>
      <w:r w:rsidR="003106FC" w:rsidRPr="00F86A5B">
        <w:rPr>
          <w:rFonts w:hint="eastAsia"/>
          <w:lang w:eastAsia="zh-TW"/>
        </w:rPr>
        <w:t>受理起始日‧</w:t>
      </w:r>
      <w:r w:rsidR="003106FC" w:rsidRPr="00F86A5B">
        <w:rPr>
          <w:rFonts w:hint="eastAsia"/>
          <w:lang w:eastAsia="zh-TW"/>
        </w:rPr>
        <w:t xml:space="preserve">DTAAA021 </w:t>
      </w:r>
      <w:r w:rsidR="003106FC" w:rsidRPr="00F86A5B">
        <w:rPr>
          <w:rFonts w:hint="eastAsia"/>
        </w:rPr>
        <w:t>最大</w:t>
      </w:r>
      <w:r w:rsidR="003106FC" w:rsidRPr="00F86A5B">
        <w:rPr>
          <w:rFonts w:hint="eastAsia"/>
          <w:lang w:eastAsia="zh-TW"/>
        </w:rPr>
        <w:t>那筆的受理起始日</w:t>
      </w:r>
      <w:r w:rsidR="003106FC" w:rsidRPr="00F86A5B">
        <w:rPr>
          <w:rFonts w:hint="eastAsia"/>
          <w:lang w:eastAsia="zh-TW"/>
        </w:rPr>
        <w:t>)</w:t>
      </w:r>
    </w:p>
    <w:p w:rsidR="0063386A" w:rsidRPr="00F86A5B" w:rsidRDefault="004E470D" w:rsidP="004E470D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7.9       </w:t>
      </w:r>
      <w:r w:rsidR="0063386A" w:rsidRPr="00F86A5B">
        <w:rPr>
          <w:rFonts w:hint="eastAsia"/>
          <w:lang w:eastAsia="zh-TW"/>
        </w:rPr>
        <w:t xml:space="preserve">SET    </w:t>
      </w:r>
      <w:r w:rsidR="0063386A" w:rsidRPr="00F86A5B">
        <w:rPr>
          <w:lang w:eastAsia="zh-TW"/>
        </w:rPr>
        <w:t>THERAPY_</w:t>
      </w:r>
      <w:r w:rsidR="0063386A" w:rsidRPr="00F86A5B">
        <w:rPr>
          <w:rFonts w:hint="eastAsia"/>
          <w:lang w:eastAsia="zh-TW"/>
        </w:rPr>
        <w:t>END</w:t>
      </w:r>
      <w:r w:rsidR="0063386A" w:rsidRPr="00F86A5B">
        <w:rPr>
          <w:lang w:eastAsia="zh-TW"/>
        </w:rPr>
        <w:t>DT</w:t>
      </w:r>
      <w:r w:rsidR="0063386A" w:rsidRPr="00F86A5B">
        <w:rPr>
          <w:rFonts w:hint="eastAsia"/>
          <w:lang w:eastAsia="zh-TW"/>
        </w:rPr>
        <w:t>‧</w:t>
      </w:r>
      <w:r w:rsidR="0063386A" w:rsidRPr="00F86A5B">
        <w:rPr>
          <w:rFonts w:hint="eastAsia"/>
          <w:lang w:eastAsia="zh-TW"/>
        </w:rPr>
        <w:t xml:space="preserve">DTATA006  =   </w:t>
      </w:r>
      <w:r w:rsidR="00A1080F" w:rsidRPr="00F86A5B">
        <w:rPr>
          <w:rFonts w:hint="eastAsia"/>
          <w:lang w:eastAsia="zh-TW"/>
        </w:rPr>
        <w:t xml:space="preserve"> </w:t>
      </w:r>
      <w:r w:rsidR="00A1080F" w:rsidRPr="00F86A5B">
        <w:rPr>
          <w:rFonts w:hint="eastAsia"/>
          <w:lang w:eastAsia="zh-TW"/>
        </w:rPr>
        <w:t>受理終止日‧</w:t>
      </w:r>
      <w:r w:rsidR="00A1080F" w:rsidRPr="00F86A5B">
        <w:rPr>
          <w:rFonts w:hint="eastAsia"/>
          <w:lang w:eastAsia="zh-TW"/>
        </w:rPr>
        <w:t>DTAAA021</w:t>
      </w:r>
      <w:r w:rsidR="003106FC" w:rsidRPr="00F86A5B">
        <w:rPr>
          <w:rFonts w:hint="eastAsia"/>
          <w:lang w:eastAsia="zh-TW"/>
        </w:rPr>
        <w:t>(</w:t>
      </w:r>
      <w:r w:rsidR="003106FC" w:rsidRPr="00F86A5B">
        <w:rPr>
          <w:rFonts w:hint="eastAsia"/>
          <w:lang w:eastAsia="zh-TW"/>
        </w:rPr>
        <w:t>受理起始日‧</w:t>
      </w:r>
      <w:r w:rsidR="003106FC" w:rsidRPr="00F86A5B">
        <w:rPr>
          <w:rFonts w:hint="eastAsia"/>
          <w:lang w:eastAsia="zh-TW"/>
        </w:rPr>
        <w:t xml:space="preserve">DTAAA021 </w:t>
      </w:r>
      <w:r w:rsidR="003106FC" w:rsidRPr="00F86A5B">
        <w:rPr>
          <w:rFonts w:hint="eastAsia"/>
        </w:rPr>
        <w:t>最大</w:t>
      </w:r>
      <w:r w:rsidR="003106FC" w:rsidRPr="00F86A5B">
        <w:rPr>
          <w:rFonts w:hint="eastAsia"/>
          <w:lang w:eastAsia="zh-TW"/>
        </w:rPr>
        <w:t>那筆的受理終止日</w:t>
      </w:r>
      <w:r w:rsidR="003106FC" w:rsidRPr="00F86A5B">
        <w:rPr>
          <w:rFonts w:hint="eastAsia"/>
          <w:lang w:eastAsia="zh-TW"/>
        </w:rPr>
        <w:t>)</w:t>
      </w:r>
    </w:p>
    <w:p w:rsidR="0063386A" w:rsidRPr="00F86A5B" w:rsidRDefault="004E470D" w:rsidP="004E470D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7.10     </w:t>
      </w:r>
      <w:r w:rsidR="00E81CD7" w:rsidRPr="00F86A5B">
        <w:rPr>
          <w:rFonts w:hint="eastAsia"/>
          <w:lang w:eastAsia="zh-TW"/>
        </w:rPr>
        <w:t xml:space="preserve">IF   </w:t>
      </w:r>
      <w:r w:rsidR="00E81CD7" w:rsidRPr="00F86A5B">
        <w:rPr>
          <w:rFonts w:hint="eastAsia"/>
        </w:rPr>
        <w:t>受理</w:t>
      </w:r>
      <w:r w:rsidR="00E81CD7" w:rsidRPr="00F86A5B">
        <w:rPr>
          <w:rFonts w:hint="eastAsia"/>
        </w:rPr>
        <w:t>_</w:t>
      </w:r>
      <w:r w:rsidR="00E81CD7" w:rsidRPr="00F86A5B">
        <w:rPr>
          <w:rFonts w:hint="eastAsia"/>
        </w:rPr>
        <w:t>診斷類別‧</w:t>
      </w:r>
      <w:r w:rsidR="00E81CD7" w:rsidRPr="00F86A5B">
        <w:rPr>
          <w:rFonts w:hint="eastAsia"/>
          <w:lang w:eastAsia="zh-TW"/>
        </w:rPr>
        <w:t xml:space="preserve">DTAAA021 </w:t>
      </w:r>
      <w:r w:rsidR="00E81CD7" w:rsidRPr="00F86A5B">
        <w:rPr>
          <w:rFonts w:hint="eastAsia"/>
          <w:lang w:eastAsia="zh-TW"/>
        </w:rPr>
        <w:t>有</w:t>
      </w:r>
      <w:r w:rsidR="00E81CD7" w:rsidRPr="00F86A5B">
        <w:rPr>
          <w:rFonts w:hint="eastAsia"/>
          <w:lang w:eastAsia="zh-TW"/>
        </w:rPr>
        <w:t xml:space="preserve"> </w:t>
      </w:r>
      <w:r w:rsidR="00BF1361" w:rsidRPr="00F86A5B">
        <w:rPr>
          <w:lang w:eastAsia="zh-TW"/>
        </w:rPr>
        <w:t>‘</w:t>
      </w:r>
      <w:r w:rsidR="00BF1361" w:rsidRPr="00F86A5B">
        <w:rPr>
          <w:rFonts w:hint="eastAsia"/>
          <w:lang w:eastAsia="zh-TW"/>
        </w:rPr>
        <w:t>E</w:t>
      </w:r>
      <w:r w:rsidR="00BF1361" w:rsidRPr="00F86A5B">
        <w:rPr>
          <w:lang w:eastAsia="zh-TW"/>
        </w:rPr>
        <w:t>’</w:t>
      </w:r>
      <w:r w:rsidR="00BF1361" w:rsidRPr="00F86A5B">
        <w:rPr>
          <w:rFonts w:hint="eastAsia"/>
          <w:lang w:eastAsia="zh-TW"/>
        </w:rPr>
        <w:t>或</w:t>
      </w:r>
      <w:r w:rsidR="00E81CD7" w:rsidRPr="00F86A5B">
        <w:t>‘</w:t>
      </w:r>
      <w:r w:rsidR="00E81CD7" w:rsidRPr="00F86A5B">
        <w:rPr>
          <w:rFonts w:hint="eastAsia"/>
          <w:lang w:eastAsia="zh-TW"/>
        </w:rPr>
        <w:t>F</w:t>
      </w:r>
      <w:r w:rsidR="00E81CD7" w:rsidRPr="00F86A5B">
        <w:t>’</w:t>
      </w:r>
      <w:r w:rsidR="00E81CD7" w:rsidRPr="00F86A5B">
        <w:rPr>
          <w:rFonts w:hint="eastAsia"/>
          <w:lang w:eastAsia="zh-TW"/>
        </w:rPr>
        <w:t>，</w:t>
      </w:r>
      <w:r w:rsidR="00E81CD7" w:rsidRPr="00F86A5B">
        <w:rPr>
          <w:rFonts w:hint="eastAsia"/>
          <w:lang w:eastAsia="zh-TW"/>
        </w:rPr>
        <w:t xml:space="preserve"> </w:t>
      </w:r>
      <w:r w:rsidR="0063386A" w:rsidRPr="00F86A5B">
        <w:rPr>
          <w:rFonts w:hint="eastAsia"/>
          <w:lang w:eastAsia="zh-TW"/>
        </w:rPr>
        <w:t xml:space="preserve">SET    </w:t>
      </w:r>
      <w:r w:rsidR="00E81CD7" w:rsidRPr="00F86A5B">
        <w:rPr>
          <w:lang w:eastAsia="zh-TW"/>
        </w:rPr>
        <w:t>SURGERY</w:t>
      </w:r>
      <w:r w:rsidR="0063386A" w:rsidRPr="00F86A5B">
        <w:rPr>
          <w:rFonts w:hint="eastAsia"/>
          <w:lang w:eastAsia="zh-TW"/>
        </w:rPr>
        <w:t>‧</w:t>
      </w:r>
      <w:r w:rsidR="0063386A" w:rsidRPr="00F86A5B">
        <w:rPr>
          <w:rFonts w:hint="eastAsia"/>
          <w:lang w:eastAsia="zh-TW"/>
        </w:rPr>
        <w:t xml:space="preserve">DTATA006  = </w:t>
      </w:r>
      <w:r w:rsidR="00E81CD7" w:rsidRPr="00F86A5B">
        <w:rPr>
          <w:rFonts w:hint="eastAsia"/>
          <w:lang w:eastAsia="zh-TW"/>
        </w:rPr>
        <w:t xml:space="preserve">  </w:t>
      </w:r>
      <w:r w:rsidR="00E81CD7" w:rsidRPr="00F86A5B">
        <w:rPr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E81CD7" w:rsidRPr="00F86A5B">
          <w:rPr>
            <w:rFonts w:hint="eastAsia"/>
            <w:lang w:eastAsia="zh-TW"/>
          </w:rPr>
          <w:t>1</w:t>
        </w:r>
        <w:r w:rsidR="00E81CD7" w:rsidRPr="00F86A5B">
          <w:rPr>
            <w:lang w:eastAsia="zh-TW"/>
          </w:rPr>
          <w:t>’</w:t>
        </w:r>
      </w:smartTag>
    </w:p>
    <w:p w:rsidR="00AD0D22" w:rsidRPr="00F86A5B" w:rsidRDefault="004E470D" w:rsidP="004E470D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7.11     </w:t>
      </w:r>
      <w:r w:rsidR="00AD0D22" w:rsidRPr="00F86A5B">
        <w:rPr>
          <w:rFonts w:hint="eastAsia"/>
          <w:lang w:eastAsia="zh-TW"/>
        </w:rPr>
        <w:t xml:space="preserve">SET    </w:t>
      </w:r>
      <w:r w:rsidR="00AD0D22" w:rsidRPr="00F86A5B">
        <w:rPr>
          <w:lang w:eastAsia="zh-TW"/>
        </w:rPr>
        <w:t>THERAPY_</w:t>
      </w:r>
      <w:r w:rsidR="00AD0D22" w:rsidRPr="00F86A5B">
        <w:rPr>
          <w:rFonts w:hint="eastAsia"/>
          <w:lang w:eastAsia="zh-TW"/>
        </w:rPr>
        <w:t>DAYS</w:t>
      </w:r>
      <w:r w:rsidR="00AD0D22" w:rsidRPr="00F86A5B">
        <w:rPr>
          <w:rFonts w:hint="eastAsia"/>
          <w:lang w:eastAsia="zh-TW"/>
        </w:rPr>
        <w:t>‧</w:t>
      </w:r>
      <w:r w:rsidR="00AD0D22" w:rsidRPr="00F86A5B">
        <w:rPr>
          <w:rFonts w:hint="eastAsia"/>
          <w:lang w:eastAsia="zh-TW"/>
        </w:rPr>
        <w:t xml:space="preserve">DTATA006  =    </w:t>
      </w:r>
      <w:r w:rsidR="00AD0D22" w:rsidRPr="00F86A5B">
        <w:rPr>
          <w:rFonts w:hint="eastAsia"/>
          <w:lang w:eastAsia="zh-TW"/>
        </w:rPr>
        <w:t>天數</w:t>
      </w:r>
      <w:r w:rsidR="00AD0D22" w:rsidRPr="00F86A5B">
        <w:rPr>
          <w:rFonts w:hint="eastAsia"/>
          <w:lang w:eastAsia="zh-TW"/>
        </w:rPr>
        <w:t>(</w:t>
      </w:r>
      <w:r w:rsidR="00AD0D22" w:rsidRPr="00F86A5B">
        <w:rPr>
          <w:rFonts w:hint="eastAsia"/>
          <w:lang w:eastAsia="zh-TW"/>
        </w:rPr>
        <w:t>受理終止日</w:t>
      </w:r>
      <w:r w:rsidR="00AD0D22" w:rsidRPr="00F86A5B">
        <w:rPr>
          <w:rFonts w:hint="eastAsia"/>
          <w:lang w:eastAsia="zh-TW"/>
        </w:rPr>
        <w:t xml:space="preserve"> -  </w:t>
      </w:r>
      <w:r w:rsidR="00AD0D22" w:rsidRPr="00F86A5B">
        <w:rPr>
          <w:rFonts w:hint="eastAsia"/>
          <w:lang w:eastAsia="zh-TW"/>
        </w:rPr>
        <w:t>受理起始日</w:t>
      </w:r>
      <w:r w:rsidR="00AD0D22" w:rsidRPr="00F86A5B">
        <w:rPr>
          <w:rFonts w:hint="eastAsia"/>
          <w:lang w:eastAsia="zh-TW"/>
        </w:rPr>
        <w:t>)</w:t>
      </w:r>
    </w:p>
    <w:p w:rsidR="00D125DD" w:rsidRPr="00F86A5B" w:rsidRDefault="004E470D" w:rsidP="004E470D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7.12     </w:t>
      </w:r>
      <w:r w:rsidR="00D125DD" w:rsidRPr="00F86A5B">
        <w:rPr>
          <w:rFonts w:hint="eastAsia"/>
          <w:lang w:eastAsia="zh-TW"/>
        </w:rPr>
        <w:t>SET    DIV_NO</w:t>
      </w:r>
      <w:r w:rsidR="00D125DD" w:rsidRPr="00F86A5B">
        <w:rPr>
          <w:rFonts w:hint="eastAsia"/>
          <w:lang w:eastAsia="zh-TW"/>
        </w:rPr>
        <w:t>‧</w:t>
      </w:r>
      <w:r w:rsidR="00D125DD" w:rsidRPr="00F86A5B">
        <w:rPr>
          <w:rFonts w:hint="eastAsia"/>
          <w:lang w:eastAsia="zh-TW"/>
        </w:rPr>
        <w:t xml:space="preserve">DTATA006  =  </w:t>
      </w:r>
      <w:r w:rsidR="00D125DD" w:rsidRPr="00F86A5B">
        <w:rPr>
          <w:rFonts w:hint="eastAsia"/>
          <w:lang w:eastAsia="zh-TW"/>
        </w:rPr>
        <w:t>受理單位</w:t>
      </w:r>
      <w:r w:rsidR="000A37F1" w:rsidRPr="00F86A5B">
        <w:rPr>
          <w:rFonts w:hint="eastAsia"/>
          <w:lang w:eastAsia="zh-TW"/>
        </w:rPr>
        <w:t>代號</w:t>
      </w:r>
      <w:r w:rsidR="00D125DD" w:rsidRPr="00F86A5B">
        <w:rPr>
          <w:rFonts w:hint="eastAsia"/>
          <w:lang w:eastAsia="zh-TW"/>
        </w:rPr>
        <w:t>‧</w:t>
      </w:r>
      <w:r w:rsidR="00D125DD" w:rsidRPr="00F86A5B">
        <w:rPr>
          <w:rFonts w:hint="eastAsia"/>
          <w:lang w:eastAsia="zh-TW"/>
        </w:rPr>
        <w:t>DTAAA</w:t>
      </w:r>
      <w:r w:rsidR="00DA7E75" w:rsidRPr="00F86A5B">
        <w:rPr>
          <w:rFonts w:hint="eastAsia"/>
          <w:lang w:eastAsia="zh-TW"/>
        </w:rPr>
        <w:t>0</w:t>
      </w:r>
      <w:r w:rsidR="00D125DD" w:rsidRPr="00F86A5B">
        <w:rPr>
          <w:rFonts w:hint="eastAsia"/>
          <w:lang w:eastAsia="zh-TW"/>
        </w:rPr>
        <w:t>01</w:t>
      </w:r>
    </w:p>
    <w:p w:rsidR="00A502E0" w:rsidRPr="00F86A5B" w:rsidRDefault="004E470D" w:rsidP="004E470D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7.13     </w:t>
      </w:r>
      <w:r w:rsidR="000A37F1" w:rsidRPr="00F86A5B">
        <w:rPr>
          <w:rFonts w:hint="eastAsia"/>
          <w:lang w:eastAsia="zh-TW"/>
        </w:rPr>
        <w:t xml:space="preserve">SET   </w:t>
      </w:r>
      <w:r w:rsidR="000A37F1" w:rsidRPr="00F86A5B">
        <w:rPr>
          <w:lang w:eastAsia="zh-TW"/>
        </w:rPr>
        <w:t>INSURANCE_CENTER</w:t>
      </w:r>
      <w:r w:rsidR="00855E85" w:rsidRPr="00F86A5B">
        <w:rPr>
          <w:rFonts w:hint="eastAsia"/>
          <w:lang w:eastAsia="zh-TW"/>
        </w:rPr>
        <w:t xml:space="preserve">  </w:t>
      </w:r>
    </w:p>
    <w:p w:rsidR="007848D2" w:rsidRPr="00F86A5B" w:rsidRDefault="004E470D" w:rsidP="004E470D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hint="eastAsia"/>
            <w:lang w:eastAsia="zh-TW"/>
          </w:rPr>
          <w:t>7.13.1</w:t>
        </w:r>
      </w:smartTag>
      <w:r w:rsidRPr="00F86A5B">
        <w:rPr>
          <w:rFonts w:hint="eastAsia"/>
          <w:lang w:eastAsia="zh-TW"/>
        </w:rPr>
        <w:t xml:space="preserve">     </w:t>
      </w:r>
      <w:r w:rsidR="005D03F5" w:rsidRPr="00F86A5B">
        <w:rPr>
          <w:rFonts w:hint="eastAsia"/>
          <w:lang w:eastAsia="zh-TW"/>
        </w:rPr>
        <w:t xml:space="preserve">  </w:t>
      </w:r>
      <w:r w:rsidR="007848D2" w:rsidRPr="00F86A5B">
        <w:rPr>
          <w:rFonts w:hint="eastAsia"/>
          <w:lang w:eastAsia="zh-TW"/>
        </w:rPr>
        <w:t xml:space="preserve">IF   </w:t>
      </w:r>
      <w:r w:rsidR="005D03F5" w:rsidRPr="00F86A5B">
        <w:rPr>
          <w:rFonts w:hint="eastAsia"/>
          <w:lang w:eastAsia="zh-TW"/>
        </w:rPr>
        <w:t>核賠單位</w:t>
      </w:r>
      <w:r w:rsidR="005D03F5" w:rsidRPr="00F86A5B">
        <w:rPr>
          <w:rFonts w:hint="eastAsia"/>
          <w:lang w:eastAsia="zh-TW"/>
        </w:rPr>
        <w:t xml:space="preserve">.DTAAA001 =  </w:t>
      </w:r>
      <w:r w:rsidR="005D03F5" w:rsidRPr="00F86A5B">
        <w:rPr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300300"/>
          <w:attr w:name="HasSpace" w:val="False"/>
          <w:attr w:name="Negative" w:val="False"/>
          <w:attr w:name="NumberType" w:val="1"/>
          <w:attr w:name="TCSC" w:val="0"/>
        </w:smartTagPr>
        <w:r w:rsidR="005D03F5" w:rsidRPr="00F86A5B">
          <w:rPr>
            <w:rFonts w:hint="eastAsia"/>
            <w:lang w:eastAsia="zh-TW"/>
          </w:rPr>
          <w:t>5300300</w:t>
        </w:r>
        <w:r w:rsidR="005D03F5" w:rsidRPr="00F86A5B">
          <w:rPr>
            <w:lang w:eastAsia="zh-TW"/>
          </w:rPr>
          <w:t>’</w:t>
        </w:r>
      </w:smartTag>
      <w:r w:rsidR="005D03F5" w:rsidRPr="00F86A5B">
        <w:rPr>
          <w:rFonts w:hint="eastAsia"/>
          <w:lang w:eastAsia="zh-TW"/>
        </w:rPr>
        <w:t xml:space="preserve">  </w:t>
      </w:r>
      <w:r w:rsidR="005D03F5" w:rsidRPr="00F86A5B">
        <w:rPr>
          <w:rFonts w:hint="eastAsia"/>
          <w:lang w:eastAsia="zh-TW"/>
        </w:rPr>
        <w:t>，</w:t>
      </w:r>
      <w:r w:rsidR="005D03F5" w:rsidRPr="00F86A5B">
        <w:rPr>
          <w:rFonts w:hint="eastAsia"/>
          <w:lang w:eastAsia="zh-TW"/>
        </w:rPr>
        <w:t xml:space="preserve">SET </w:t>
      </w:r>
      <w:r w:rsidR="00266081" w:rsidRPr="00F86A5B">
        <w:rPr>
          <w:rFonts w:hint="eastAsia"/>
          <w:lang w:eastAsia="zh-TW"/>
        </w:rPr>
        <w:t xml:space="preserve">  </w:t>
      </w:r>
      <w:r w:rsidR="00266081" w:rsidRPr="00F86A5B">
        <w:rPr>
          <w:lang w:eastAsia="zh-TW"/>
        </w:rPr>
        <w:t>INSURANCE_CENTER</w:t>
      </w:r>
      <w:r w:rsidR="00266081" w:rsidRPr="00F86A5B">
        <w:rPr>
          <w:rFonts w:hint="eastAsia"/>
          <w:lang w:eastAsia="zh-TW"/>
        </w:rPr>
        <w:t xml:space="preserve"> = </w:t>
      </w:r>
      <w:r w:rsidR="00266081" w:rsidRPr="00F86A5B">
        <w:rPr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266081" w:rsidRPr="00F86A5B">
          <w:rPr>
            <w:rFonts w:hint="eastAsia"/>
            <w:lang w:eastAsia="zh-TW"/>
          </w:rPr>
          <w:t>01</w:t>
        </w:r>
        <w:r w:rsidR="00266081" w:rsidRPr="00F86A5B">
          <w:rPr>
            <w:lang w:eastAsia="zh-TW"/>
          </w:rPr>
          <w:t>’</w:t>
        </w:r>
      </w:smartTag>
    </w:p>
    <w:p w:rsidR="00266081" w:rsidRPr="00F86A5B" w:rsidRDefault="004E470D" w:rsidP="004E470D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hint="eastAsia"/>
            <w:lang w:eastAsia="zh-TW"/>
          </w:rPr>
          <w:t>7.13.2</w:t>
        </w:r>
      </w:smartTag>
      <w:r w:rsidRPr="00F86A5B">
        <w:rPr>
          <w:rFonts w:hint="eastAsia"/>
          <w:lang w:eastAsia="zh-TW"/>
        </w:rPr>
        <w:t xml:space="preserve">       </w:t>
      </w:r>
      <w:r w:rsidR="00266081" w:rsidRPr="00F86A5B">
        <w:rPr>
          <w:rFonts w:hint="eastAsia"/>
          <w:lang w:eastAsia="zh-TW"/>
        </w:rPr>
        <w:t xml:space="preserve">IF   </w:t>
      </w:r>
      <w:r w:rsidR="00266081" w:rsidRPr="00F86A5B">
        <w:rPr>
          <w:rFonts w:hint="eastAsia"/>
          <w:lang w:eastAsia="zh-TW"/>
        </w:rPr>
        <w:t>核賠單位</w:t>
      </w:r>
      <w:r w:rsidR="00266081" w:rsidRPr="00F86A5B">
        <w:rPr>
          <w:rFonts w:hint="eastAsia"/>
          <w:lang w:eastAsia="zh-TW"/>
        </w:rPr>
        <w:t xml:space="preserve">.DTAAA001 =  </w:t>
      </w:r>
      <w:r w:rsidR="00266081" w:rsidRPr="00F86A5B">
        <w:rPr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300400"/>
          <w:attr w:name="HasSpace" w:val="False"/>
          <w:attr w:name="Negative" w:val="False"/>
          <w:attr w:name="NumberType" w:val="1"/>
          <w:attr w:name="TCSC" w:val="0"/>
        </w:smartTagPr>
        <w:r w:rsidR="00266081" w:rsidRPr="00F86A5B">
          <w:rPr>
            <w:rFonts w:hint="eastAsia"/>
            <w:lang w:eastAsia="zh-TW"/>
          </w:rPr>
          <w:t>5300400</w:t>
        </w:r>
        <w:r w:rsidR="00266081" w:rsidRPr="00F86A5B">
          <w:rPr>
            <w:lang w:eastAsia="zh-TW"/>
          </w:rPr>
          <w:t>’</w:t>
        </w:r>
      </w:smartTag>
      <w:r w:rsidR="00266081" w:rsidRPr="00F86A5B">
        <w:rPr>
          <w:rFonts w:hint="eastAsia"/>
          <w:lang w:eastAsia="zh-TW"/>
        </w:rPr>
        <w:t xml:space="preserve">  </w:t>
      </w:r>
      <w:r w:rsidR="00266081" w:rsidRPr="00F86A5B">
        <w:rPr>
          <w:rFonts w:hint="eastAsia"/>
          <w:lang w:eastAsia="zh-TW"/>
        </w:rPr>
        <w:t>，</w:t>
      </w:r>
      <w:r w:rsidR="00266081" w:rsidRPr="00F86A5B">
        <w:rPr>
          <w:rFonts w:hint="eastAsia"/>
          <w:lang w:eastAsia="zh-TW"/>
        </w:rPr>
        <w:t xml:space="preserve">SET   </w:t>
      </w:r>
      <w:r w:rsidR="00266081" w:rsidRPr="00F86A5B">
        <w:rPr>
          <w:lang w:eastAsia="zh-TW"/>
        </w:rPr>
        <w:t>INSURANCE_CENTER</w:t>
      </w:r>
      <w:r w:rsidR="00266081" w:rsidRPr="00F86A5B">
        <w:rPr>
          <w:rFonts w:hint="eastAsia"/>
          <w:lang w:eastAsia="zh-TW"/>
        </w:rPr>
        <w:t xml:space="preserve"> = </w:t>
      </w:r>
      <w:r w:rsidR="00266081" w:rsidRPr="00F86A5B">
        <w:rPr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266081" w:rsidRPr="00F86A5B">
          <w:rPr>
            <w:rFonts w:hint="eastAsia"/>
            <w:lang w:eastAsia="zh-TW"/>
          </w:rPr>
          <w:t>01</w:t>
        </w:r>
        <w:r w:rsidR="00266081" w:rsidRPr="00F86A5B">
          <w:rPr>
            <w:lang w:eastAsia="zh-TW"/>
          </w:rPr>
          <w:t>’</w:t>
        </w:r>
      </w:smartTag>
    </w:p>
    <w:p w:rsidR="00266081" w:rsidRPr="00F86A5B" w:rsidRDefault="004E470D" w:rsidP="004E470D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hint="eastAsia"/>
            <w:lang w:eastAsia="zh-TW"/>
          </w:rPr>
          <w:t>7.13.3</w:t>
        </w:r>
      </w:smartTag>
      <w:r w:rsidRPr="00F86A5B">
        <w:rPr>
          <w:rFonts w:hint="eastAsia"/>
          <w:lang w:eastAsia="zh-TW"/>
        </w:rPr>
        <w:t xml:space="preserve">       </w:t>
      </w:r>
      <w:r w:rsidR="00266081" w:rsidRPr="00F86A5B">
        <w:rPr>
          <w:rFonts w:hint="eastAsia"/>
          <w:lang w:eastAsia="zh-TW"/>
        </w:rPr>
        <w:t xml:space="preserve">IF   </w:t>
      </w:r>
      <w:r w:rsidR="00266081" w:rsidRPr="00F86A5B">
        <w:rPr>
          <w:rFonts w:hint="eastAsia"/>
          <w:lang w:eastAsia="zh-TW"/>
        </w:rPr>
        <w:t>核賠單位</w:t>
      </w:r>
      <w:r w:rsidR="00266081" w:rsidRPr="00F86A5B">
        <w:rPr>
          <w:rFonts w:hint="eastAsia"/>
          <w:lang w:eastAsia="zh-TW"/>
        </w:rPr>
        <w:t xml:space="preserve">.DTAAA001 =  </w:t>
      </w:r>
      <w:r w:rsidR="00266081" w:rsidRPr="00F86A5B">
        <w:rPr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400300"/>
          <w:attr w:name="HasSpace" w:val="False"/>
          <w:attr w:name="Negative" w:val="False"/>
          <w:attr w:name="NumberType" w:val="1"/>
          <w:attr w:name="TCSC" w:val="0"/>
        </w:smartTagPr>
        <w:r w:rsidR="00266081" w:rsidRPr="00F86A5B">
          <w:rPr>
            <w:rFonts w:hint="eastAsia"/>
            <w:lang w:eastAsia="zh-TW"/>
          </w:rPr>
          <w:t>5400300</w:t>
        </w:r>
        <w:r w:rsidR="00266081" w:rsidRPr="00F86A5B">
          <w:rPr>
            <w:lang w:eastAsia="zh-TW"/>
          </w:rPr>
          <w:t>’</w:t>
        </w:r>
      </w:smartTag>
      <w:r w:rsidR="00266081" w:rsidRPr="00F86A5B">
        <w:rPr>
          <w:rFonts w:hint="eastAsia"/>
          <w:lang w:eastAsia="zh-TW"/>
        </w:rPr>
        <w:t xml:space="preserve">  </w:t>
      </w:r>
      <w:r w:rsidR="00266081" w:rsidRPr="00F86A5B">
        <w:rPr>
          <w:rFonts w:hint="eastAsia"/>
          <w:lang w:eastAsia="zh-TW"/>
        </w:rPr>
        <w:t>，</w:t>
      </w:r>
      <w:r w:rsidR="00266081" w:rsidRPr="00F86A5B">
        <w:rPr>
          <w:rFonts w:hint="eastAsia"/>
          <w:lang w:eastAsia="zh-TW"/>
        </w:rPr>
        <w:t xml:space="preserve">SET   </w:t>
      </w:r>
      <w:r w:rsidR="00266081" w:rsidRPr="00F86A5B">
        <w:rPr>
          <w:lang w:eastAsia="zh-TW"/>
        </w:rPr>
        <w:t>INSURANCE_CENTER</w:t>
      </w:r>
      <w:r w:rsidR="00266081" w:rsidRPr="00F86A5B">
        <w:rPr>
          <w:rFonts w:hint="eastAsia"/>
          <w:lang w:eastAsia="zh-TW"/>
        </w:rPr>
        <w:t xml:space="preserve"> = </w:t>
      </w:r>
      <w:r w:rsidR="00266081" w:rsidRPr="00F86A5B">
        <w:rPr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="00266081" w:rsidRPr="00F86A5B">
          <w:rPr>
            <w:rFonts w:hint="eastAsia"/>
            <w:lang w:eastAsia="zh-TW"/>
          </w:rPr>
          <w:t>05</w:t>
        </w:r>
        <w:r w:rsidR="00266081" w:rsidRPr="00F86A5B">
          <w:rPr>
            <w:lang w:eastAsia="zh-TW"/>
          </w:rPr>
          <w:t>’</w:t>
        </w:r>
      </w:smartTag>
    </w:p>
    <w:p w:rsidR="00266081" w:rsidRPr="00F86A5B" w:rsidRDefault="004E470D" w:rsidP="004E470D">
      <w:pPr>
        <w:pStyle w:val="Tabletext"/>
        <w:keepLines w:val="0"/>
        <w:spacing w:after="0" w:line="240" w:lineRule="auto"/>
        <w:ind w:left="131" w:firstLine="720"/>
        <w:rPr>
          <w:rFonts w:hint="eastAsia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hint="eastAsia"/>
            <w:lang w:eastAsia="zh-TW"/>
          </w:rPr>
          <w:t>7.13.4</w:t>
        </w:r>
      </w:smartTag>
      <w:r w:rsidRPr="00F86A5B">
        <w:rPr>
          <w:rFonts w:hint="eastAsia"/>
          <w:lang w:eastAsia="zh-TW"/>
        </w:rPr>
        <w:t xml:space="preserve">       </w:t>
      </w:r>
      <w:r w:rsidR="00266081" w:rsidRPr="00F86A5B">
        <w:rPr>
          <w:rFonts w:hint="eastAsia"/>
          <w:lang w:eastAsia="zh-TW"/>
        </w:rPr>
        <w:t xml:space="preserve">IF   </w:t>
      </w:r>
      <w:r w:rsidR="00266081" w:rsidRPr="00F86A5B">
        <w:rPr>
          <w:rFonts w:hint="eastAsia"/>
          <w:lang w:eastAsia="zh-TW"/>
        </w:rPr>
        <w:t>核賠單位</w:t>
      </w:r>
      <w:r w:rsidR="00266081" w:rsidRPr="00F86A5B">
        <w:rPr>
          <w:rFonts w:hint="eastAsia"/>
          <w:lang w:eastAsia="zh-TW"/>
        </w:rPr>
        <w:t xml:space="preserve">.DTAAA001 =  </w:t>
      </w:r>
      <w:r w:rsidR="00266081" w:rsidRPr="00F86A5B">
        <w:rPr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200300"/>
          <w:attr w:name="HasSpace" w:val="False"/>
          <w:attr w:name="Negative" w:val="False"/>
          <w:attr w:name="NumberType" w:val="1"/>
          <w:attr w:name="TCSC" w:val="0"/>
        </w:smartTagPr>
        <w:r w:rsidR="00266081" w:rsidRPr="00F86A5B">
          <w:rPr>
            <w:rFonts w:hint="eastAsia"/>
            <w:lang w:eastAsia="zh-TW"/>
          </w:rPr>
          <w:t>4200300</w:t>
        </w:r>
        <w:r w:rsidR="00266081" w:rsidRPr="00F86A5B">
          <w:rPr>
            <w:lang w:eastAsia="zh-TW"/>
          </w:rPr>
          <w:t>’</w:t>
        </w:r>
      </w:smartTag>
      <w:r w:rsidR="00266081" w:rsidRPr="00F86A5B">
        <w:rPr>
          <w:rFonts w:hint="eastAsia"/>
          <w:lang w:eastAsia="zh-TW"/>
        </w:rPr>
        <w:t xml:space="preserve">  </w:t>
      </w:r>
      <w:r w:rsidR="00266081" w:rsidRPr="00F86A5B">
        <w:rPr>
          <w:rFonts w:hint="eastAsia"/>
          <w:lang w:eastAsia="zh-TW"/>
        </w:rPr>
        <w:t>，</w:t>
      </w:r>
      <w:r w:rsidR="00266081" w:rsidRPr="00F86A5B">
        <w:rPr>
          <w:rFonts w:hint="eastAsia"/>
          <w:lang w:eastAsia="zh-TW"/>
        </w:rPr>
        <w:t xml:space="preserve">SET   </w:t>
      </w:r>
      <w:r w:rsidR="00266081" w:rsidRPr="00F86A5B">
        <w:rPr>
          <w:lang w:eastAsia="zh-TW"/>
        </w:rPr>
        <w:t>INSURANCE_CENTER</w:t>
      </w:r>
      <w:r w:rsidR="00266081" w:rsidRPr="00F86A5B">
        <w:rPr>
          <w:rFonts w:hint="eastAsia"/>
          <w:lang w:eastAsia="zh-TW"/>
        </w:rPr>
        <w:t xml:space="preserve"> = </w:t>
      </w:r>
      <w:r w:rsidR="00266081" w:rsidRPr="00F86A5B">
        <w:rPr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266081" w:rsidRPr="00F86A5B">
          <w:rPr>
            <w:rFonts w:hint="eastAsia"/>
            <w:lang w:eastAsia="zh-TW"/>
          </w:rPr>
          <w:t>02</w:t>
        </w:r>
        <w:r w:rsidR="00266081" w:rsidRPr="00F86A5B">
          <w:rPr>
            <w:lang w:eastAsia="zh-TW"/>
          </w:rPr>
          <w:t>’</w:t>
        </w:r>
      </w:smartTag>
    </w:p>
    <w:p w:rsidR="00266081" w:rsidRPr="00F86A5B" w:rsidRDefault="004E470D" w:rsidP="004E470D">
      <w:pPr>
        <w:pStyle w:val="Tabletext"/>
        <w:keepLines w:val="0"/>
        <w:spacing w:after="0" w:line="240" w:lineRule="auto"/>
        <w:ind w:left="131" w:firstLine="720"/>
        <w:rPr>
          <w:rFonts w:hint="eastAsia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hint="eastAsia"/>
            <w:lang w:eastAsia="zh-TW"/>
          </w:rPr>
          <w:t>7.13.5</w:t>
        </w:r>
      </w:smartTag>
      <w:r w:rsidRPr="00F86A5B">
        <w:rPr>
          <w:rFonts w:hint="eastAsia"/>
          <w:lang w:eastAsia="zh-TW"/>
        </w:rPr>
        <w:t xml:space="preserve">       I</w:t>
      </w:r>
      <w:r w:rsidR="00266081" w:rsidRPr="00F86A5B">
        <w:rPr>
          <w:rFonts w:hint="eastAsia"/>
          <w:lang w:eastAsia="zh-TW"/>
        </w:rPr>
        <w:t xml:space="preserve">F   </w:t>
      </w:r>
      <w:r w:rsidR="00266081" w:rsidRPr="00F86A5B">
        <w:rPr>
          <w:rFonts w:hint="eastAsia"/>
          <w:lang w:eastAsia="zh-TW"/>
        </w:rPr>
        <w:t>核賠單位</w:t>
      </w:r>
      <w:r w:rsidR="00266081" w:rsidRPr="00F86A5B">
        <w:rPr>
          <w:rFonts w:hint="eastAsia"/>
          <w:lang w:eastAsia="zh-TW"/>
        </w:rPr>
        <w:t xml:space="preserve">.DTAAA001 =  </w:t>
      </w:r>
      <w:r w:rsidR="00266081" w:rsidRPr="00F86A5B">
        <w:rPr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800300"/>
          <w:attr w:name="HasSpace" w:val="False"/>
          <w:attr w:name="Negative" w:val="False"/>
          <w:attr w:name="NumberType" w:val="1"/>
          <w:attr w:name="TCSC" w:val="0"/>
        </w:smartTagPr>
        <w:r w:rsidR="00266081" w:rsidRPr="00F86A5B">
          <w:rPr>
            <w:rFonts w:hint="eastAsia"/>
            <w:lang w:eastAsia="zh-TW"/>
          </w:rPr>
          <w:t>4800300</w:t>
        </w:r>
        <w:r w:rsidR="00266081" w:rsidRPr="00F86A5B">
          <w:rPr>
            <w:lang w:eastAsia="zh-TW"/>
          </w:rPr>
          <w:t>’</w:t>
        </w:r>
      </w:smartTag>
      <w:r w:rsidR="00266081" w:rsidRPr="00F86A5B">
        <w:rPr>
          <w:rFonts w:hint="eastAsia"/>
          <w:lang w:eastAsia="zh-TW"/>
        </w:rPr>
        <w:t xml:space="preserve">  </w:t>
      </w:r>
      <w:r w:rsidR="00266081" w:rsidRPr="00F86A5B">
        <w:rPr>
          <w:rFonts w:hint="eastAsia"/>
          <w:lang w:eastAsia="zh-TW"/>
        </w:rPr>
        <w:t>，</w:t>
      </w:r>
      <w:r w:rsidR="00266081" w:rsidRPr="00F86A5B">
        <w:rPr>
          <w:rFonts w:hint="eastAsia"/>
          <w:lang w:eastAsia="zh-TW"/>
        </w:rPr>
        <w:t xml:space="preserve">SET   </w:t>
      </w:r>
      <w:r w:rsidR="00266081" w:rsidRPr="00F86A5B">
        <w:rPr>
          <w:lang w:eastAsia="zh-TW"/>
        </w:rPr>
        <w:t>INSURANCE_CENTER</w:t>
      </w:r>
      <w:r w:rsidR="00266081" w:rsidRPr="00F86A5B">
        <w:rPr>
          <w:rFonts w:hint="eastAsia"/>
          <w:lang w:eastAsia="zh-TW"/>
        </w:rPr>
        <w:t xml:space="preserve"> = </w:t>
      </w:r>
      <w:r w:rsidR="00266081" w:rsidRPr="00F86A5B">
        <w:rPr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266081" w:rsidRPr="00F86A5B">
          <w:rPr>
            <w:rFonts w:hint="eastAsia"/>
            <w:lang w:eastAsia="zh-TW"/>
          </w:rPr>
          <w:t>04</w:t>
        </w:r>
        <w:r w:rsidR="00266081" w:rsidRPr="00F86A5B">
          <w:rPr>
            <w:lang w:eastAsia="zh-TW"/>
          </w:rPr>
          <w:t>’</w:t>
        </w:r>
      </w:smartTag>
    </w:p>
    <w:p w:rsidR="00266081" w:rsidRPr="00F86A5B" w:rsidRDefault="004E470D" w:rsidP="004E470D">
      <w:pPr>
        <w:pStyle w:val="Tabletext"/>
        <w:keepLines w:val="0"/>
        <w:spacing w:after="0" w:line="240" w:lineRule="auto"/>
        <w:ind w:left="131" w:firstLine="720"/>
        <w:rPr>
          <w:rFonts w:hint="eastAsia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hint="eastAsia"/>
            <w:lang w:eastAsia="zh-TW"/>
          </w:rPr>
          <w:t>7.13.6</w:t>
        </w:r>
      </w:smartTag>
      <w:r w:rsidRPr="00F86A5B">
        <w:rPr>
          <w:rFonts w:hint="eastAsia"/>
          <w:lang w:eastAsia="zh-TW"/>
        </w:rPr>
        <w:t xml:space="preserve">       </w:t>
      </w:r>
      <w:r w:rsidR="00266081" w:rsidRPr="00F86A5B">
        <w:rPr>
          <w:rFonts w:hint="eastAsia"/>
          <w:lang w:eastAsia="zh-TW"/>
        </w:rPr>
        <w:t xml:space="preserve">IF   </w:t>
      </w:r>
      <w:r w:rsidR="00266081" w:rsidRPr="00F86A5B">
        <w:rPr>
          <w:rFonts w:hint="eastAsia"/>
          <w:lang w:eastAsia="zh-TW"/>
        </w:rPr>
        <w:t>核賠單位</w:t>
      </w:r>
      <w:r w:rsidR="00266081" w:rsidRPr="00F86A5B">
        <w:rPr>
          <w:rFonts w:hint="eastAsia"/>
          <w:lang w:eastAsia="zh-TW"/>
        </w:rPr>
        <w:t xml:space="preserve">.DTAAA001 =  </w:t>
      </w:r>
      <w:r w:rsidR="00266081" w:rsidRPr="00F86A5B">
        <w:rPr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600300"/>
          <w:attr w:name="HasSpace" w:val="False"/>
          <w:attr w:name="Negative" w:val="False"/>
          <w:attr w:name="NumberType" w:val="1"/>
          <w:attr w:name="TCSC" w:val="0"/>
        </w:smartTagPr>
        <w:r w:rsidR="00266081" w:rsidRPr="00F86A5B">
          <w:rPr>
            <w:rFonts w:hint="eastAsia"/>
            <w:lang w:eastAsia="zh-TW"/>
          </w:rPr>
          <w:t>3600300</w:t>
        </w:r>
        <w:r w:rsidR="00266081" w:rsidRPr="00F86A5B">
          <w:rPr>
            <w:lang w:eastAsia="zh-TW"/>
          </w:rPr>
          <w:t>’</w:t>
        </w:r>
      </w:smartTag>
      <w:r w:rsidR="00266081" w:rsidRPr="00F86A5B">
        <w:rPr>
          <w:rFonts w:hint="eastAsia"/>
          <w:lang w:eastAsia="zh-TW"/>
        </w:rPr>
        <w:t xml:space="preserve">  </w:t>
      </w:r>
      <w:r w:rsidR="00266081" w:rsidRPr="00F86A5B">
        <w:rPr>
          <w:rFonts w:hint="eastAsia"/>
          <w:lang w:eastAsia="zh-TW"/>
        </w:rPr>
        <w:t>，</w:t>
      </w:r>
      <w:r w:rsidR="00266081" w:rsidRPr="00F86A5B">
        <w:rPr>
          <w:rFonts w:hint="eastAsia"/>
          <w:lang w:eastAsia="zh-TW"/>
        </w:rPr>
        <w:t xml:space="preserve">SET   </w:t>
      </w:r>
      <w:r w:rsidR="00266081" w:rsidRPr="00F86A5B">
        <w:rPr>
          <w:lang w:eastAsia="zh-TW"/>
        </w:rPr>
        <w:t>INSURANCE_CENTER</w:t>
      </w:r>
      <w:r w:rsidR="00266081" w:rsidRPr="00F86A5B">
        <w:rPr>
          <w:rFonts w:hint="eastAsia"/>
          <w:lang w:eastAsia="zh-TW"/>
        </w:rPr>
        <w:t xml:space="preserve"> = </w:t>
      </w:r>
      <w:r w:rsidR="00266081" w:rsidRPr="00F86A5B">
        <w:rPr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266081" w:rsidRPr="00F86A5B">
          <w:rPr>
            <w:rFonts w:hint="eastAsia"/>
            <w:lang w:eastAsia="zh-TW"/>
          </w:rPr>
          <w:t>03</w:t>
        </w:r>
        <w:r w:rsidR="00266081" w:rsidRPr="00F86A5B">
          <w:rPr>
            <w:lang w:eastAsia="zh-TW"/>
          </w:rPr>
          <w:t>’</w:t>
        </w:r>
      </w:smartTag>
    </w:p>
    <w:p w:rsidR="000A37F1" w:rsidRPr="00F86A5B" w:rsidRDefault="004E470D" w:rsidP="004E470D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7.14     </w:t>
      </w:r>
      <w:r w:rsidR="000A37F1" w:rsidRPr="00F86A5B">
        <w:rPr>
          <w:rFonts w:hint="eastAsia"/>
          <w:lang w:eastAsia="zh-TW"/>
        </w:rPr>
        <w:t xml:space="preserve">SET   </w:t>
      </w:r>
      <w:r w:rsidR="000A37F1" w:rsidRPr="00F86A5B">
        <w:rPr>
          <w:rFonts w:hint="eastAsia"/>
          <w:lang w:eastAsia="zh-TW"/>
        </w:rPr>
        <w:t>異動人員</w:t>
      </w:r>
      <w:r w:rsidR="000A37F1" w:rsidRPr="00F86A5B">
        <w:rPr>
          <w:rFonts w:hint="eastAsia"/>
          <w:lang w:eastAsia="zh-TW"/>
        </w:rPr>
        <w:t>ID</w:t>
      </w:r>
      <w:r w:rsidR="00855E85" w:rsidRPr="00F86A5B">
        <w:rPr>
          <w:rFonts w:hint="eastAsia"/>
          <w:lang w:eastAsia="zh-TW"/>
        </w:rPr>
        <w:t>‧</w:t>
      </w:r>
      <w:r w:rsidR="00855E85" w:rsidRPr="00F86A5B">
        <w:rPr>
          <w:rFonts w:hint="eastAsia"/>
          <w:lang w:eastAsia="zh-TW"/>
        </w:rPr>
        <w:t xml:space="preserve">DTATA006 </w:t>
      </w:r>
      <w:r w:rsidR="000B210B" w:rsidRPr="00F86A5B">
        <w:rPr>
          <w:rFonts w:hint="eastAsia"/>
          <w:lang w:eastAsia="zh-TW"/>
        </w:rPr>
        <w:t>(</w:t>
      </w:r>
      <w:r w:rsidR="000B210B" w:rsidRPr="00F86A5B">
        <w:rPr>
          <w:lang w:eastAsia="zh-TW"/>
        </w:rPr>
        <w:t>UPDATE_OPRID</w:t>
      </w:r>
      <w:r w:rsidR="000B210B" w:rsidRPr="00F86A5B">
        <w:rPr>
          <w:rFonts w:hint="eastAsia"/>
          <w:lang w:eastAsia="zh-TW"/>
        </w:rPr>
        <w:t>)</w:t>
      </w:r>
      <w:r w:rsidR="00855E85" w:rsidRPr="00F86A5B">
        <w:rPr>
          <w:rFonts w:hint="eastAsia"/>
          <w:lang w:eastAsia="zh-TW"/>
        </w:rPr>
        <w:t xml:space="preserve"> =   </w:t>
      </w:r>
      <w:r w:rsidR="00266081" w:rsidRPr="00F86A5B">
        <w:rPr>
          <w:lang w:eastAsia="zh-TW"/>
        </w:rPr>
        <w:t>‘</w:t>
      </w:r>
      <w:r w:rsidR="00266081" w:rsidRPr="00F86A5B">
        <w:rPr>
          <w:rFonts w:hint="eastAsia"/>
          <w:lang w:eastAsia="zh-TW"/>
        </w:rPr>
        <w:t>RLAV</w:t>
      </w:r>
      <w:smartTag w:uri="urn:schemas-microsoft-com:office:smarttags" w:element="chmetcnv">
        <w:smartTagPr>
          <w:attr w:name="UnitName" w:val="’"/>
          <w:attr w:name="SourceValue" w:val="22"/>
          <w:attr w:name="HasSpace" w:val="False"/>
          <w:attr w:name="Negative" w:val="False"/>
          <w:attr w:name="NumberType" w:val="1"/>
          <w:attr w:name="TCSC" w:val="0"/>
        </w:smartTagPr>
        <w:r w:rsidR="00266081" w:rsidRPr="00F86A5B">
          <w:rPr>
            <w:rFonts w:hint="eastAsia"/>
            <w:lang w:eastAsia="zh-TW"/>
          </w:rPr>
          <w:t>022</w:t>
        </w:r>
        <w:r w:rsidR="00266081" w:rsidRPr="00F86A5B">
          <w:rPr>
            <w:lang w:eastAsia="zh-TW"/>
          </w:rPr>
          <w:t>’</w:t>
        </w:r>
      </w:smartTag>
    </w:p>
    <w:p w:rsidR="00336A8E" w:rsidRPr="00F86A5B" w:rsidRDefault="004E470D" w:rsidP="004E470D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7.15     </w:t>
      </w:r>
      <w:r w:rsidR="000A37F1" w:rsidRPr="00F86A5B">
        <w:rPr>
          <w:rFonts w:hint="eastAsia"/>
          <w:lang w:eastAsia="zh-TW"/>
        </w:rPr>
        <w:t xml:space="preserve">SET   </w:t>
      </w:r>
      <w:r w:rsidR="000A37F1" w:rsidRPr="00F86A5B">
        <w:rPr>
          <w:rFonts w:hint="eastAsia"/>
          <w:lang w:eastAsia="zh-TW"/>
        </w:rPr>
        <w:t>異動人員日期</w:t>
      </w:r>
      <w:r w:rsidR="00855E85" w:rsidRPr="00F86A5B">
        <w:rPr>
          <w:rFonts w:hint="eastAsia"/>
          <w:lang w:eastAsia="zh-TW"/>
        </w:rPr>
        <w:t>‧</w:t>
      </w:r>
      <w:r w:rsidR="00855E85" w:rsidRPr="00F86A5B">
        <w:rPr>
          <w:rFonts w:hint="eastAsia"/>
          <w:lang w:eastAsia="zh-TW"/>
        </w:rPr>
        <w:t xml:space="preserve">DTATA006 </w:t>
      </w:r>
      <w:r w:rsidR="000B210B" w:rsidRPr="00F86A5B">
        <w:rPr>
          <w:rFonts w:hint="eastAsia"/>
          <w:lang w:eastAsia="zh-TW"/>
        </w:rPr>
        <w:t>(</w:t>
      </w:r>
      <w:r w:rsidR="000B210B" w:rsidRPr="00F86A5B">
        <w:rPr>
          <w:lang w:eastAsia="zh-TW"/>
        </w:rPr>
        <w:t>UPDATE_</w:t>
      </w:r>
      <w:r w:rsidR="000B210B" w:rsidRPr="00F86A5B">
        <w:rPr>
          <w:rFonts w:hint="eastAsia"/>
          <w:lang w:eastAsia="zh-TW"/>
        </w:rPr>
        <w:t>DATE)</w:t>
      </w:r>
      <w:r w:rsidR="00855E85" w:rsidRPr="00F86A5B">
        <w:rPr>
          <w:rFonts w:hint="eastAsia"/>
          <w:lang w:eastAsia="zh-TW"/>
        </w:rPr>
        <w:t xml:space="preserve">= </w:t>
      </w:r>
      <w:r w:rsidR="00266081" w:rsidRPr="00F86A5B">
        <w:rPr>
          <w:rFonts w:hint="eastAsia"/>
          <w:lang w:eastAsia="zh-TW"/>
        </w:rPr>
        <w:t>系統日期</w:t>
      </w:r>
    </w:p>
    <w:p w:rsidR="000A37F1" w:rsidRPr="00F86A5B" w:rsidRDefault="004E470D" w:rsidP="004E470D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7.16     </w:t>
      </w:r>
      <w:r w:rsidR="000A37F1" w:rsidRPr="00F86A5B">
        <w:rPr>
          <w:rFonts w:hint="eastAsia"/>
          <w:lang w:eastAsia="zh-TW"/>
        </w:rPr>
        <w:t xml:space="preserve">SET   </w:t>
      </w:r>
      <w:r w:rsidR="000A37F1" w:rsidRPr="00F86A5B">
        <w:rPr>
          <w:rFonts w:hint="eastAsia"/>
          <w:lang w:eastAsia="zh-TW"/>
        </w:rPr>
        <w:t>異動人員時間</w:t>
      </w:r>
      <w:r w:rsidR="00855E85" w:rsidRPr="00F86A5B">
        <w:rPr>
          <w:rFonts w:hint="eastAsia"/>
          <w:lang w:eastAsia="zh-TW"/>
        </w:rPr>
        <w:t>‧</w:t>
      </w:r>
      <w:r w:rsidR="00855E85" w:rsidRPr="00F86A5B">
        <w:rPr>
          <w:rFonts w:hint="eastAsia"/>
          <w:lang w:eastAsia="zh-TW"/>
        </w:rPr>
        <w:t xml:space="preserve">DTATA006 </w:t>
      </w:r>
      <w:r w:rsidR="000B210B" w:rsidRPr="00F86A5B">
        <w:rPr>
          <w:rFonts w:hint="eastAsia"/>
          <w:lang w:eastAsia="zh-TW"/>
        </w:rPr>
        <w:t>(</w:t>
      </w:r>
      <w:r w:rsidR="000B210B" w:rsidRPr="00F86A5B">
        <w:rPr>
          <w:lang w:eastAsia="zh-TW"/>
        </w:rPr>
        <w:t>UPDATE_</w:t>
      </w:r>
      <w:r w:rsidR="000B210B" w:rsidRPr="00F86A5B">
        <w:rPr>
          <w:rFonts w:hint="eastAsia"/>
          <w:lang w:eastAsia="zh-TW"/>
        </w:rPr>
        <w:t>TIME)</w:t>
      </w:r>
      <w:r w:rsidR="00855E85" w:rsidRPr="00F86A5B">
        <w:rPr>
          <w:rFonts w:hint="eastAsia"/>
          <w:lang w:eastAsia="zh-TW"/>
        </w:rPr>
        <w:t xml:space="preserve">= </w:t>
      </w:r>
      <w:r w:rsidR="00266081" w:rsidRPr="00F86A5B">
        <w:rPr>
          <w:rFonts w:hint="eastAsia"/>
          <w:lang w:eastAsia="zh-TW"/>
        </w:rPr>
        <w:t>系統時間</w:t>
      </w:r>
    </w:p>
    <w:p w:rsidR="000A37F1" w:rsidRPr="00F86A5B" w:rsidRDefault="004E470D" w:rsidP="004E470D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7.17     </w:t>
      </w:r>
      <w:r w:rsidR="000A37F1" w:rsidRPr="00F86A5B">
        <w:rPr>
          <w:rFonts w:hint="eastAsia"/>
          <w:lang w:eastAsia="zh-TW"/>
        </w:rPr>
        <w:t xml:space="preserve">SET   </w:t>
      </w:r>
      <w:r w:rsidR="000A37F1" w:rsidRPr="00F86A5B">
        <w:rPr>
          <w:rFonts w:hint="eastAsia"/>
          <w:lang w:eastAsia="zh-TW"/>
        </w:rPr>
        <w:t>異動人員單位</w:t>
      </w:r>
      <w:r w:rsidR="00855E85" w:rsidRPr="00F86A5B">
        <w:rPr>
          <w:rFonts w:hint="eastAsia"/>
          <w:lang w:eastAsia="zh-TW"/>
        </w:rPr>
        <w:t>‧</w:t>
      </w:r>
      <w:r w:rsidR="00855E85" w:rsidRPr="00F86A5B">
        <w:rPr>
          <w:rFonts w:hint="eastAsia"/>
          <w:lang w:eastAsia="zh-TW"/>
        </w:rPr>
        <w:t>DTATA006</w:t>
      </w:r>
      <w:r w:rsidR="000B210B" w:rsidRPr="00F86A5B">
        <w:rPr>
          <w:rFonts w:hint="eastAsia"/>
          <w:lang w:eastAsia="zh-TW"/>
        </w:rPr>
        <w:t>(</w:t>
      </w:r>
      <w:r w:rsidR="000B210B" w:rsidRPr="00F86A5B">
        <w:rPr>
          <w:lang w:eastAsia="zh-TW"/>
        </w:rPr>
        <w:t>UPDATE_</w:t>
      </w:r>
      <w:r w:rsidR="000B210B" w:rsidRPr="00F86A5B">
        <w:rPr>
          <w:rFonts w:hint="eastAsia"/>
          <w:lang w:eastAsia="zh-TW"/>
        </w:rPr>
        <w:t>DIVNO)</w:t>
      </w:r>
      <w:r w:rsidR="00855E85" w:rsidRPr="00F86A5B">
        <w:rPr>
          <w:rFonts w:hint="eastAsia"/>
          <w:lang w:eastAsia="zh-TW"/>
        </w:rPr>
        <w:t xml:space="preserve"> = </w:t>
      </w:r>
      <w:r w:rsidR="00266081" w:rsidRPr="00F86A5B">
        <w:rPr>
          <w:rFonts w:hint="eastAsia"/>
          <w:lang w:eastAsia="zh-TW"/>
        </w:rPr>
        <w:t>核賠單位</w:t>
      </w:r>
      <w:r w:rsidR="00855E85" w:rsidRPr="00F86A5B">
        <w:rPr>
          <w:rFonts w:hint="eastAsia"/>
          <w:lang w:eastAsia="zh-TW"/>
        </w:rPr>
        <w:t>‧</w:t>
      </w:r>
      <w:r w:rsidR="00855E85" w:rsidRPr="00F86A5B">
        <w:rPr>
          <w:rFonts w:hint="eastAsia"/>
          <w:lang w:eastAsia="zh-TW"/>
        </w:rPr>
        <w:t>DTAAA0</w:t>
      </w:r>
      <w:r w:rsidR="0080221C" w:rsidRPr="00F86A5B">
        <w:rPr>
          <w:rFonts w:hint="eastAsia"/>
          <w:lang w:eastAsia="zh-TW"/>
        </w:rPr>
        <w:t>0</w:t>
      </w:r>
      <w:r w:rsidR="00855E85" w:rsidRPr="00F86A5B">
        <w:rPr>
          <w:rFonts w:hint="eastAsia"/>
          <w:lang w:eastAsia="zh-TW"/>
        </w:rPr>
        <w:t>1</w:t>
      </w:r>
    </w:p>
    <w:p w:rsidR="000A12C2" w:rsidRPr="00F86A5B" w:rsidRDefault="004E470D" w:rsidP="004E470D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7.18     </w:t>
      </w:r>
      <w:r w:rsidR="000A37F1" w:rsidRPr="00F86A5B">
        <w:rPr>
          <w:rFonts w:hint="eastAsia"/>
          <w:lang w:eastAsia="zh-TW"/>
        </w:rPr>
        <w:t xml:space="preserve">SET   </w:t>
      </w:r>
      <w:r w:rsidR="000A37F1" w:rsidRPr="00F86A5B">
        <w:rPr>
          <w:rFonts w:hint="eastAsia"/>
          <w:lang w:eastAsia="zh-TW"/>
        </w:rPr>
        <w:t>受理編號</w:t>
      </w:r>
      <w:r w:rsidR="00855E85" w:rsidRPr="00F86A5B">
        <w:rPr>
          <w:rFonts w:hint="eastAsia"/>
          <w:lang w:eastAsia="zh-TW"/>
        </w:rPr>
        <w:t>‧</w:t>
      </w:r>
      <w:r w:rsidR="00855E85" w:rsidRPr="00F86A5B">
        <w:rPr>
          <w:rFonts w:hint="eastAsia"/>
          <w:lang w:eastAsia="zh-TW"/>
        </w:rPr>
        <w:t>DTATA006</w:t>
      </w:r>
      <w:r w:rsidR="000B210B" w:rsidRPr="00F86A5B">
        <w:rPr>
          <w:rFonts w:hint="eastAsia"/>
          <w:lang w:eastAsia="zh-TW"/>
        </w:rPr>
        <w:t>(APPLY</w:t>
      </w:r>
      <w:r w:rsidR="000B210B" w:rsidRPr="00F86A5B">
        <w:rPr>
          <w:lang w:eastAsia="zh-TW"/>
        </w:rPr>
        <w:t>_</w:t>
      </w:r>
      <w:r w:rsidR="000B210B" w:rsidRPr="00F86A5B">
        <w:rPr>
          <w:rFonts w:hint="eastAsia"/>
          <w:lang w:eastAsia="zh-TW"/>
        </w:rPr>
        <w:t>NO)</w:t>
      </w:r>
      <w:r w:rsidR="00855E85" w:rsidRPr="00F86A5B">
        <w:rPr>
          <w:rFonts w:hint="eastAsia"/>
          <w:lang w:eastAsia="zh-TW"/>
        </w:rPr>
        <w:t xml:space="preserve"> = </w:t>
      </w:r>
      <w:r w:rsidR="00336A8E" w:rsidRPr="00F86A5B">
        <w:rPr>
          <w:rFonts w:hint="eastAsia"/>
          <w:lang w:eastAsia="zh-TW"/>
        </w:rPr>
        <w:t xml:space="preserve"> </w:t>
      </w:r>
      <w:r w:rsidR="00336A8E" w:rsidRPr="00F86A5B">
        <w:rPr>
          <w:rFonts w:hint="eastAsia"/>
          <w:lang w:eastAsia="zh-TW"/>
        </w:rPr>
        <w:t>受理編號‧</w:t>
      </w:r>
      <w:r w:rsidR="00336A8E" w:rsidRPr="00F86A5B">
        <w:rPr>
          <w:rFonts w:hint="eastAsia"/>
          <w:lang w:eastAsia="zh-TW"/>
        </w:rPr>
        <w:t>DTAAA001</w:t>
      </w:r>
    </w:p>
    <w:p w:rsidR="000A12C2" w:rsidRPr="00F86A5B" w:rsidRDefault="004E470D" w:rsidP="004E470D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7.19     </w:t>
      </w:r>
      <w:r w:rsidR="000A12C2" w:rsidRPr="00F86A5B">
        <w:rPr>
          <w:rFonts w:hint="eastAsia"/>
          <w:lang w:eastAsia="zh-TW"/>
        </w:rPr>
        <w:t xml:space="preserve">SET   </w:t>
      </w:r>
      <w:r w:rsidR="000A12C2" w:rsidRPr="00F86A5B">
        <w:rPr>
          <w:rFonts w:hint="eastAsia"/>
          <w:lang w:eastAsia="zh-TW"/>
        </w:rPr>
        <w:t>代碼分類‧</w:t>
      </w:r>
      <w:r w:rsidR="000A12C2" w:rsidRPr="00F86A5B">
        <w:rPr>
          <w:rFonts w:hint="eastAsia"/>
          <w:lang w:eastAsia="zh-TW"/>
        </w:rPr>
        <w:t xml:space="preserve">DTATA007 </w:t>
      </w:r>
      <w:r w:rsidR="005F30C0" w:rsidRPr="00F86A5B">
        <w:rPr>
          <w:rFonts w:hint="eastAsia"/>
          <w:lang w:eastAsia="zh-TW"/>
        </w:rPr>
        <w:t>(</w:t>
      </w:r>
      <w:r w:rsidR="005F30C0" w:rsidRPr="00F86A5B">
        <w:rPr>
          <w:lang w:eastAsia="zh-TW"/>
        </w:rPr>
        <w:t>CODE_CAT</w:t>
      </w:r>
      <w:r w:rsidR="005F30C0" w:rsidRPr="00F86A5B">
        <w:rPr>
          <w:rFonts w:hint="eastAsia"/>
          <w:lang w:eastAsia="zh-TW"/>
        </w:rPr>
        <w:t>)</w:t>
      </w:r>
      <w:r w:rsidR="000A12C2" w:rsidRPr="00F86A5B">
        <w:rPr>
          <w:rFonts w:hint="eastAsia"/>
          <w:lang w:eastAsia="zh-TW"/>
        </w:rPr>
        <w:t xml:space="preserve">=  </w:t>
      </w:r>
      <w:r w:rsidR="000A12C2" w:rsidRPr="00F86A5B">
        <w:rPr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="00CE545A" w:rsidRPr="00F86A5B">
          <w:rPr>
            <w:rFonts w:hint="eastAsia"/>
            <w:lang w:eastAsia="zh-TW"/>
          </w:rPr>
          <w:t>4</w:t>
        </w:r>
        <w:r w:rsidR="000A12C2" w:rsidRPr="00F86A5B">
          <w:rPr>
            <w:lang w:eastAsia="zh-TW"/>
          </w:rPr>
          <w:t>’</w:t>
        </w:r>
      </w:smartTag>
    </w:p>
    <w:p w:rsidR="000A12C2" w:rsidRPr="00F86A5B" w:rsidRDefault="004E470D" w:rsidP="004E470D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7.20     </w:t>
      </w:r>
      <w:r w:rsidR="000A12C2" w:rsidRPr="00F86A5B">
        <w:rPr>
          <w:rFonts w:hint="eastAsia"/>
          <w:lang w:eastAsia="zh-TW"/>
        </w:rPr>
        <w:t xml:space="preserve">SET   </w:t>
      </w:r>
      <w:r w:rsidR="000A12C2" w:rsidRPr="00F86A5B">
        <w:rPr>
          <w:rFonts w:hint="eastAsia"/>
          <w:lang w:eastAsia="zh-TW"/>
        </w:rPr>
        <w:t>特承代碼‧</w:t>
      </w:r>
      <w:r w:rsidR="000A12C2" w:rsidRPr="00F86A5B">
        <w:rPr>
          <w:rFonts w:hint="eastAsia"/>
          <w:lang w:eastAsia="zh-TW"/>
        </w:rPr>
        <w:t xml:space="preserve">DTATA007 </w:t>
      </w:r>
      <w:r w:rsidR="005F30C0" w:rsidRPr="00F86A5B">
        <w:rPr>
          <w:rFonts w:hint="eastAsia"/>
          <w:lang w:eastAsia="zh-TW"/>
        </w:rPr>
        <w:t>(</w:t>
      </w:r>
      <w:r w:rsidR="005F30C0" w:rsidRPr="00F86A5B">
        <w:rPr>
          <w:lang w:eastAsia="zh-TW"/>
        </w:rPr>
        <w:t>APPROVE_CODE</w:t>
      </w:r>
      <w:r w:rsidR="005F30C0" w:rsidRPr="00F86A5B">
        <w:rPr>
          <w:rFonts w:hint="eastAsia"/>
          <w:lang w:eastAsia="zh-TW"/>
        </w:rPr>
        <w:t>)</w:t>
      </w:r>
      <w:r w:rsidR="000A12C2" w:rsidRPr="00F86A5B">
        <w:rPr>
          <w:rFonts w:hint="eastAsia"/>
          <w:lang w:eastAsia="zh-TW"/>
        </w:rPr>
        <w:t xml:space="preserve">=   </w:t>
      </w:r>
      <w:r w:rsidR="000A12C2" w:rsidRPr="00F86A5B">
        <w:rPr>
          <w:lang w:eastAsia="zh-TW"/>
        </w:rPr>
        <w:t>‘</w:t>
      </w:r>
      <w:r w:rsidR="00684BF4" w:rsidRPr="00F86A5B">
        <w:rPr>
          <w:rFonts w:hint="eastAsia"/>
          <w:lang w:eastAsia="zh-TW"/>
        </w:rPr>
        <w:t>AA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684BF4" w:rsidRPr="00F86A5B">
          <w:rPr>
            <w:rFonts w:hint="eastAsia"/>
            <w:lang w:eastAsia="zh-TW"/>
          </w:rPr>
          <w:t>00</w:t>
        </w:r>
        <w:r w:rsidR="00C943B4" w:rsidRPr="00F86A5B">
          <w:rPr>
            <w:rFonts w:hint="eastAsia"/>
            <w:lang w:eastAsia="zh-TW"/>
          </w:rPr>
          <w:t>1</w:t>
        </w:r>
        <w:r w:rsidR="000A12C2" w:rsidRPr="00F86A5B">
          <w:rPr>
            <w:lang w:eastAsia="zh-TW"/>
          </w:rPr>
          <w:t>’</w:t>
        </w:r>
      </w:smartTag>
    </w:p>
    <w:p w:rsidR="000A12C2" w:rsidRPr="00F86A5B" w:rsidRDefault="004E470D" w:rsidP="004E470D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7.21     </w:t>
      </w:r>
      <w:r w:rsidR="000A12C2" w:rsidRPr="00F86A5B">
        <w:rPr>
          <w:rFonts w:hint="eastAsia"/>
          <w:lang w:eastAsia="zh-TW"/>
        </w:rPr>
        <w:t xml:space="preserve">SET   </w:t>
      </w:r>
      <w:r w:rsidR="000A12C2" w:rsidRPr="00F86A5B">
        <w:rPr>
          <w:rFonts w:hint="eastAsia"/>
          <w:lang w:eastAsia="zh-TW"/>
        </w:rPr>
        <w:t>內部特承中文‧</w:t>
      </w:r>
      <w:r w:rsidR="000A12C2" w:rsidRPr="00F86A5B">
        <w:rPr>
          <w:rFonts w:hint="eastAsia"/>
          <w:lang w:eastAsia="zh-TW"/>
        </w:rPr>
        <w:t>DTATA00</w:t>
      </w:r>
      <w:r w:rsidR="005F30C0" w:rsidRPr="00F86A5B">
        <w:rPr>
          <w:rFonts w:hint="eastAsia"/>
          <w:lang w:eastAsia="zh-TW"/>
        </w:rPr>
        <w:t>7(</w:t>
      </w:r>
      <w:r w:rsidR="005F30C0" w:rsidRPr="00F86A5B">
        <w:rPr>
          <w:lang w:eastAsia="zh-TW"/>
        </w:rPr>
        <w:t>APPROVE_DETAIL</w:t>
      </w:r>
      <w:r w:rsidR="005F30C0" w:rsidRPr="00F86A5B">
        <w:rPr>
          <w:rFonts w:hint="eastAsia"/>
          <w:lang w:eastAsia="zh-TW"/>
        </w:rPr>
        <w:t>)</w:t>
      </w:r>
      <w:r w:rsidR="000A12C2" w:rsidRPr="00F86A5B">
        <w:rPr>
          <w:rFonts w:hint="eastAsia"/>
          <w:lang w:eastAsia="zh-TW"/>
        </w:rPr>
        <w:t xml:space="preserve"> =  </w:t>
      </w:r>
      <w:r w:rsidR="000A12C2" w:rsidRPr="00F86A5B">
        <w:rPr>
          <w:rFonts w:ascii="細明體" w:eastAsia="細明體" w:hAnsi="細明體" w:hint="eastAsia"/>
        </w:rPr>
        <w:t>診斷內容</w:t>
      </w:r>
      <w:r w:rsidR="000A12C2" w:rsidRPr="00F86A5B">
        <w:rPr>
          <w:rFonts w:hint="eastAsia"/>
          <w:lang w:eastAsia="zh-TW"/>
        </w:rPr>
        <w:t>‧</w:t>
      </w:r>
      <w:r w:rsidR="000A12C2" w:rsidRPr="00F86A5B">
        <w:rPr>
          <w:rFonts w:hint="eastAsia"/>
          <w:lang w:eastAsia="zh-TW"/>
        </w:rPr>
        <w:t>DTAAA020</w:t>
      </w:r>
    </w:p>
    <w:p w:rsidR="005E66B9" w:rsidRPr="00F86A5B" w:rsidRDefault="005E66B9" w:rsidP="005E66B9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         7.22</w:t>
      </w:r>
      <w:r w:rsidRPr="00F86A5B">
        <w:rPr>
          <w:lang w:eastAsia="zh-TW"/>
        </w:rPr>
        <w:t>…</w:t>
      </w:r>
      <w:r w:rsidRPr="00F86A5B">
        <w:rPr>
          <w:rFonts w:hint="eastAsia"/>
          <w:lang w:eastAsia="zh-TW"/>
        </w:rPr>
        <w:t xml:space="preserve">SET   </w:t>
      </w:r>
      <w:r w:rsidR="00634390" w:rsidRPr="00F86A5B">
        <w:rPr>
          <w:rFonts w:hint="eastAsia"/>
          <w:lang w:eastAsia="zh-TW"/>
        </w:rPr>
        <w:t>事故人姓名</w:t>
      </w:r>
      <w:r w:rsidRPr="00F86A5B">
        <w:rPr>
          <w:rFonts w:hint="eastAsia"/>
          <w:lang w:eastAsia="zh-TW"/>
        </w:rPr>
        <w:t xml:space="preserve"> =   </w:t>
      </w:r>
      <w:r w:rsidR="00634390" w:rsidRPr="00F86A5B">
        <w:rPr>
          <w:rFonts w:hint="eastAsia"/>
          <w:lang w:eastAsia="zh-TW"/>
        </w:rPr>
        <w:t>OCR_NAME</w:t>
      </w:r>
      <w:r w:rsidR="00634390" w:rsidRPr="00F86A5B">
        <w:rPr>
          <w:rFonts w:hint="eastAsia"/>
          <w:lang w:eastAsia="zh-TW"/>
        </w:rPr>
        <w:t>‧</w:t>
      </w:r>
      <w:r w:rsidR="00634390" w:rsidRPr="00F86A5B">
        <w:rPr>
          <w:rFonts w:hint="eastAsia"/>
          <w:lang w:eastAsia="zh-TW"/>
        </w:rPr>
        <w:t>DTAAA010</w:t>
      </w:r>
    </w:p>
    <w:p w:rsidR="005E66B9" w:rsidRPr="00F86A5B" w:rsidRDefault="005E66B9" w:rsidP="005E66B9">
      <w:pPr>
        <w:pStyle w:val="Tabletext"/>
        <w:keepLines w:val="0"/>
        <w:spacing w:after="0" w:line="240" w:lineRule="auto"/>
        <w:ind w:firstLineChars="200" w:firstLine="400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>7.23</w:t>
      </w:r>
      <w:r w:rsidRPr="00F86A5B">
        <w:rPr>
          <w:lang w:eastAsia="zh-TW"/>
        </w:rPr>
        <w:t>…</w:t>
      </w:r>
      <w:r w:rsidRPr="00F86A5B">
        <w:rPr>
          <w:rFonts w:hint="eastAsia"/>
          <w:lang w:eastAsia="zh-TW"/>
        </w:rPr>
        <w:t xml:space="preserve">.SET   </w:t>
      </w:r>
      <w:r w:rsidR="00634390" w:rsidRPr="00F86A5B">
        <w:rPr>
          <w:rFonts w:hint="eastAsia"/>
          <w:lang w:eastAsia="zh-TW"/>
        </w:rPr>
        <w:t>建檔人員</w:t>
      </w:r>
      <w:r w:rsidRPr="00F86A5B">
        <w:rPr>
          <w:rFonts w:hint="eastAsia"/>
          <w:lang w:eastAsia="zh-TW"/>
        </w:rPr>
        <w:t xml:space="preserve"> =   .</w:t>
      </w:r>
      <w:r w:rsidR="00634390" w:rsidRPr="00F86A5B">
        <w:rPr>
          <w:rFonts w:hint="eastAsia"/>
          <w:lang w:eastAsia="zh-TW"/>
        </w:rPr>
        <w:t xml:space="preserve"> APLY_EMP_ID</w:t>
      </w:r>
      <w:r w:rsidR="00634390" w:rsidRPr="00F86A5B">
        <w:rPr>
          <w:rFonts w:hint="eastAsia"/>
          <w:lang w:eastAsia="zh-TW"/>
        </w:rPr>
        <w:t>‧</w:t>
      </w:r>
      <w:r w:rsidR="00634390" w:rsidRPr="00F86A5B">
        <w:rPr>
          <w:rFonts w:hint="eastAsia"/>
          <w:lang w:eastAsia="zh-TW"/>
        </w:rPr>
        <w:t>DTAAA001</w:t>
      </w:r>
    </w:p>
    <w:p w:rsidR="005E66B9" w:rsidRPr="00F86A5B" w:rsidRDefault="005E66B9" w:rsidP="005E66B9">
      <w:pPr>
        <w:pStyle w:val="Tabletext"/>
        <w:keepLines w:val="0"/>
        <w:spacing w:after="0" w:line="240" w:lineRule="auto"/>
        <w:ind w:firstLineChars="200" w:firstLine="400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>7.24</w:t>
      </w:r>
      <w:r w:rsidRPr="00F86A5B">
        <w:rPr>
          <w:lang w:eastAsia="zh-TW"/>
        </w:rPr>
        <w:t>…</w:t>
      </w:r>
      <w:r w:rsidRPr="00F86A5B">
        <w:rPr>
          <w:rFonts w:hint="eastAsia"/>
          <w:lang w:eastAsia="zh-TW"/>
        </w:rPr>
        <w:t xml:space="preserve">. SET   </w:t>
      </w:r>
      <w:r w:rsidR="00634390" w:rsidRPr="00F86A5B">
        <w:rPr>
          <w:rFonts w:hint="eastAsia"/>
          <w:lang w:eastAsia="zh-TW"/>
        </w:rPr>
        <w:t>建檔人員單位</w:t>
      </w:r>
      <w:r w:rsidRPr="00F86A5B">
        <w:rPr>
          <w:rFonts w:hint="eastAsia"/>
          <w:lang w:eastAsia="zh-TW"/>
        </w:rPr>
        <w:t xml:space="preserve"> =   </w:t>
      </w:r>
      <w:r w:rsidR="00634390" w:rsidRPr="00F86A5B">
        <w:rPr>
          <w:rFonts w:hint="eastAsia"/>
          <w:lang w:eastAsia="zh-TW"/>
        </w:rPr>
        <w:t>APLY_DIV_NO</w:t>
      </w:r>
      <w:r w:rsidR="00634390" w:rsidRPr="00F86A5B">
        <w:rPr>
          <w:rFonts w:hint="eastAsia"/>
          <w:lang w:eastAsia="zh-TW"/>
        </w:rPr>
        <w:t>‧</w:t>
      </w:r>
      <w:r w:rsidR="00634390" w:rsidRPr="00F86A5B">
        <w:rPr>
          <w:rFonts w:hint="eastAsia"/>
          <w:lang w:eastAsia="zh-TW"/>
        </w:rPr>
        <w:t>DTAAA001</w:t>
      </w:r>
    </w:p>
    <w:p w:rsidR="00C35109" w:rsidRPr="00F86A5B" w:rsidRDefault="004E470D" w:rsidP="00C43831">
      <w:pPr>
        <w:pStyle w:val="Tabletext"/>
        <w:keepLines w:val="0"/>
        <w:spacing w:after="0" w:line="240" w:lineRule="auto"/>
        <w:ind w:left="425"/>
        <w:jc w:val="right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>7.2</w:t>
      </w:r>
      <w:r w:rsidR="000E6B42" w:rsidRPr="00F86A5B">
        <w:rPr>
          <w:rFonts w:hint="eastAsia"/>
          <w:lang w:eastAsia="zh-TW"/>
        </w:rPr>
        <w:t>5</w:t>
      </w:r>
      <w:r w:rsidRPr="00F86A5B">
        <w:rPr>
          <w:rFonts w:hint="eastAsia"/>
          <w:lang w:eastAsia="zh-TW"/>
        </w:rPr>
        <w:t xml:space="preserve">     </w:t>
      </w:r>
      <w:r w:rsidR="00C35109" w:rsidRPr="00F86A5B">
        <w:rPr>
          <w:rFonts w:hint="eastAsia"/>
          <w:lang w:eastAsia="zh-TW"/>
        </w:rPr>
        <w:t xml:space="preserve">CALL  </w:t>
      </w:r>
      <w:r w:rsidR="00D47B59" w:rsidRPr="00F86A5B">
        <w:t>AT_B0Z004</w:t>
      </w:r>
      <w:r w:rsidR="00D47B59" w:rsidRPr="00F86A5B">
        <w:rPr>
          <w:rFonts w:hint="eastAsia"/>
          <w:lang w:eastAsia="zh-TW"/>
        </w:rPr>
        <w:t>.</w:t>
      </w:r>
      <w:r w:rsidR="00C35109" w:rsidRPr="00F86A5B">
        <w:t>doInsert(DTATA006_WEAKRECORD , DTATA007_APPROVE_HISTORY</w:t>
      </w:r>
      <w:r w:rsidR="00C43831" w:rsidRPr="00F86A5B">
        <w:rPr>
          <w:rFonts w:hint="eastAsia"/>
          <w:lang w:eastAsia="zh-TW"/>
        </w:rPr>
        <w:t>,</w:t>
      </w:r>
      <w:r w:rsidR="00C43831" w:rsidRPr="00F86A5B">
        <w:rPr>
          <w:rFonts w:hint="eastAsia"/>
          <w:lang w:eastAsia="zh-TW"/>
        </w:rPr>
        <w:t>事故人姓名</w:t>
      </w:r>
      <w:r w:rsidR="00C43831" w:rsidRPr="00F86A5B">
        <w:rPr>
          <w:rFonts w:hint="eastAsia"/>
          <w:lang w:eastAsia="zh-TW"/>
        </w:rPr>
        <w:t>,</w:t>
      </w:r>
      <w:r w:rsidR="00C43831" w:rsidRPr="00F86A5B">
        <w:rPr>
          <w:rFonts w:hint="eastAsia"/>
          <w:lang w:eastAsia="zh-TW"/>
        </w:rPr>
        <w:t>建檔人員</w:t>
      </w:r>
      <w:r w:rsidR="00C43831" w:rsidRPr="00F86A5B">
        <w:rPr>
          <w:rFonts w:hint="eastAsia"/>
          <w:lang w:eastAsia="zh-TW"/>
        </w:rPr>
        <w:t>,</w:t>
      </w:r>
      <w:r w:rsidR="00C43831" w:rsidRPr="00F86A5B">
        <w:rPr>
          <w:rFonts w:hint="eastAsia"/>
          <w:lang w:eastAsia="zh-TW"/>
        </w:rPr>
        <w:t>建檔人員單位</w:t>
      </w:r>
      <w:r w:rsidR="00C35109" w:rsidRPr="00F86A5B">
        <w:rPr>
          <w:rFonts w:hint="eastAsia"/>
          <w:lang w:eastAsia="zh-TW"/>
        </w:rPr>
        <w:t>)</w:t>
      </w:r>
    </w:p>
    <w:p w:rsidR="000E6B42" w:rsidRPr="00F86A5B" w:rsidRDefault="004679BE" w:rsidP="004679B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>8.</w:t>
      </w:r>
      <w:r w:rsidR="000E6B42" w:rsidRPr="00F86A5B">
        <w:rPr>
          <w:rFonts w:hint="eastAsia"/>
          <w:lang w:eastAsia="zh-TW"/>
        </w:rPr>
        <w:t xml:space="preserve"> </w:t>
      </w:r>
      <w:r w:rsidR="00875E60" w:rsidRPr="00F86A5B">
        <w:rPr>
          <w:rFonts w:hint="eastAsia"/>
          <w:lang w:eastAsia="zh-TW"/>
        </w:rPr>
        <w:t>寫在家療養紀錄</w:t>
      </w:r>
    </w:p>
    <w:p w:rsidR="004679BE" w:rsidRPr="00F86A5B" w:rsidRDefault="00875E60" w:rsidP="000E6B42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lang w:eastAsia="zh-TW"/>
        </w:rPr>
      </w:pPr>
      <w:r w:rsidRPr="00F86A5B">
        <w:rPr>
          <w:rFonts w:hint="eastAsia"/>
          <w:lang w:eastAsia="zh-TW"/>
        </w:rPr>
        <w:tab/>
      </w:r>
      <w:r w:rsidR="004679BE" w:rsidRPr="00F86A5B">
        <w:rPr>
          <w:rFonts w:hint="eastAsia"/>
          <w:lang w:eastAsia="zh-TW"/>
        </w:rPr>
        <w:t xml:space="preserve">8.1SELECT  FROM DBAA.DTAAA021 WHERE APLY_NO= </w:t>
      </w:r>
      <w:r w:rsidR="004679BE" w:rsidRPr="00F86A5B">
        <w:rPr>
          <w:rFonts w:hint="eastAsia"/>
          <w:lang w:eastAsia="zh-TW"/>
        </w:rPr>
        <w:t>傳入參數</w:t>
      </w:r>
      <w:r w:rsidR="004679BE" w:rsidRPr="00F86A5B">
        <w:rPr>
          <w:rFonts w:hint="eastAsia"/>
          <w:lang w:eastAsia="zh-TW"/>
        </w:rPr>
        <w:t>.</w:t>
      </w:r>
      <w:r w:rsidR="004679BE" w:rsidRPr="00F86A5B">
        <w:rPr>
          <w:rFonts w:ascii="細明體" w:eastAsia="細明體" w:hAnsi="細明體" w:hint="eastAsia"/>
          <w:lang w:eastAsia="zh-TW"/>
        </w:rPr>
        <w:t>受理編號 AND APLY_DIAG_KIND=</w:t>
      </w:r>
      <w:r w:rsidR="004679BE" w:rsidRPr="00F86A5B">
        <w:rPr>
          <w:rFonts w:ascii="細明體" w:eastAsia="細明體" w:hAnsi="細明體"/>
          <w:lang w:eastAsia="zh-TW"/>
        </w:rPr>
        <w:t>’</w:t>
      </w:r>
      <w:r w:rsidR="004679BE" w:rsidRPr="00F86A5B">
        <w:rPr>
          <w:rFonts w:ascii="細明體" w:eastAsia="細明體" w:hAnsi="細明體" w:hint="eastAsia"/>
          <w:lang w:eastAsia="zh-TW"/>
        </w:rPr>
        <w:t>A</w:t>
      </w:r>
      <w:r w:rsidR="004679BE" w:rsidRPr="00F86A5B">
        <w:rPr>
          <w:rFonts w:ascii="細明體" w:eastAsia="細明體" w:hAnsi="細明體"/>
          <w:lang w:eastAsia="zh-TW"/>
        </w:rPr>
        <w:t>’</w:t>
      </w:r>
    </w:p>
    <w:p w:rsidR="004679BE" w:rsidRPr="00F86A5B" w:rsidRDefault="004679BE" w:rsidP="004679BE">
      <w:pPr>
        <w:pStyle w:val="Tabletext"/>
        <w:keepLines w:val="0"/>
        <w:spacing w:after="0" w:line="240" w:lineRule="auto"/>
        <w:ind w:left="425" w:firstLine="295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8.2IF </w:t>
      </w:r>
      <w:r w:rsidRPr="00F86A5B">
        <w:rPr>
          <w:rFonts w:hint="eastAsia"/>
          <w:lang w:eastAsia="zh-TW"/>
        </w:rPr>
        <w:t>有資料</w:t>
      </w:r>
      <w:r w:rsidRPr="00F86A5B">
        <w:rPr>
          <w:rFonts w:hint="eastAsia"/>
          <w:lang w:eastAsia="zh-TW"/>
        </w:rPr>
        <w:t>,</w:t>
      </w:r>
      <w:r w:rsidRPr="00F86A5B">
        <w:rPr>
          <w:rFonts w:hint="eastAsia"/>
          <w:lang w:eastAsia="zh-TW"/>
        </w:rPr>
        <w:t>逐筆執行以下步驟</w:t>
      </w:r>
      <w:r w:rsidRPr="00F86A5B">
        <w:rPr>
          <w:rFonts w:hint="eastAsia"/>
          <w:lang w:eastAsia="zh-TW"/>
        </w:rPr>
        <w:t>,</w:t>
      </w:r>
      <w:r w:rsidRPr="00F86A5B">
        <w:rPr>
          <w:rFonts w:hint="eastAsia"/>
          <w:lang w:eastAsia="zh-TW"/>
        </w:rPr>
        <w:t>直到無資料為止</w:t>
      </w:r>
    </w:p>
    <w:p w:rsidR="00875E60" w:rsidRPr="00F86A5B" w:rsidRDefault="004679BE" w:rsidP="004679BE">
      <w:pPr>
        <w:pStyle w:val="Tabletext"/>
        <w:keepLines w:val="0"/>
        <w:spacing w:after="0" w:line="240" w:lineRule="auto"/>
        <w:ind w:left="425" w:firstLine="295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>8.3</w:t>
      </w:r>
      <w:r w:rsidR="00D41B8B" w:rsidRPr="00F86A5B">
        <w:rPr>
          <w:rFonts w:hint="eastAsia"/>
          <w:lang w:eastAsia="zh-TW"/>
        </w:rPr>
        <w:t>INSERT INTO DBAA.DTAAA021,</w:t>
      </w:r>
      <w:r w:rsidR="00D41B8B" w:rsidRPr="00F86A5B">
        <w:rPr>
          <w:rFonts w:hint="eastAsia"/>
          <w:lang w:eastAsia="zh-TW"/>
        </w:rPr>
        <w:t>欄位比照</w:t>
      </w:r>
      <w:r w:rsidRPr="00F86A5B">
        <w:rPr>
          <w:rFonts w:hint="eastAsia"/>
          <w:lang w:eastAsia="zh-TW"/>
        </w:rPr>
        <w:t>執行中的該筆</w:t>
      </w:r>
    </w:p>
    <w:p w:rsidR="00D41B8B" w:rsidRPr="00F86A5B" w:rsidRDefault="00D41B8B" w:rsidP="000E6B42">
      <w:pPr>
        <w:pStyle w:val="Tabletext"/>
        <w:keepLines w:val="0"/>
        <w:spacing w:after="0" w:line="240" w:lineRule="auto"/>
        <w:ind w:left="425"/>
        <w:rPr>
          <w:lang w:eastAsia="zh-TW"/>
        </w:rPr>
      </w:pPr>
      <w:r w:rsidRPr="00F86A5B">
        <w:rPr>
          <w:rFonts w:hint="eastAsia"/>
          <w:lang w:eastAsia="zh-TW"/>
        </w:rPr>
        <w:t xml:space="preserve">                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7"/>
        <w:gridCol w:w="3693"/>
      </w:tblGrid>
      <w:tr w:rsidR="00D41B8B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41B8B" w:rsidRPr="005D0FCC" w:rsidRDefault="00D41B8B" w:rsidP="003F0D0F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46E0"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1B8B" w:rsidRPr="005D0FCC" w:rsidRDefault="00D41B8B" w:rsidP="003F0D0F">
            <w:pPr>
              <w:jc w:val="center"/>
              <w:rPr>
                <w:rFonts w:ascii="新細明體" w:hAnsi="新細明體" w:cs="Arial Unicode MS"/>
                <w:sz w:val="20"/>
              </w:rPr>
            </w:pPr>
            <w:r w:rsidRPr="005D0FCC">
              <w:rPr>
                <w:rFonts w:ascii="新細明體" w:hAnsi="新細明體" w:cs="Arial Unicode MS" w:hint="eastAsia"/>
                <w:sz w:val="20"/>
              </w:rPr>
              <w:t>資料來源</w:t>
            </w:r>
          </w:p>
        </w:tc>
      </w:tr>
      <w:tr w:rsidR="00D41B8B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41B8B" w:rsidRPr="00F86A5B" w:rsidRDefault="00D41B8B" w:rsidP="003F0D0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hint="eastAsia"/>
                <w:sz w:val="20"/>
                <w:szCs w:val="20"/>
              </w:rPr>
              <w:t>受理</w:t>
            </w:r>
            <w:r w:rsidR="00767780" w:rsidRPr="00F86A5B">
              <w:rPr>
                <w:rFonts w:hint="eastAsia"/>
                <w:sz w:val="20"/>
                <w:szCs w:val="20"/>
              </w:rPr>
              <w:t>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1B8B" w:rsidRPr="00F86A5B" w:rsidRDefault="00767780" w:rsidP="003F0D0F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同該筆資料</w:t>
            </w:r>
          </w:p>
        </w:tc>
      </w:tr>
      <w:tr w:rsidR="00767780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7780" w:rsidRPr="00F86A5B" w:rsidRDefault="00767780" w:rsidP="003F0D0F">
            <w:pPr>
              <w:jc w:val="center"/>
              <w:rPr>
                <w:rFonts w:hint="eastAsia"/>
                <w:sz w:val="20"/>
                <w:szCs w:val="20"/>
              </w:rPr>
            </w:pPr>
            <w:r w:rsidRPr="00F86A5B">
              <w:rPr>
                <w:rFonts w:hint="eastAsia"/>
                <w:sz w:val="20"/>
                <w:szCs w:val="20"/>
              </w:rPr>
              <w:t>診斷書流水號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7780" w:rsidRPr="00F86A5B" w:rsidRDefault="00767780" w:rsidP="003F0D0F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同該筆資料</w:t>
            </w:r>
          </w:p>
        </w:tc>
      </w:tr>
      <w:tr w:rsidR="00767780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7780" w:rsidRPr="00F86A5B" w:rsidRDefault="00767780" w:rsidP="003F0D0F">
            <w:pPr>
              <w:jc w:val="center"/>
              <w:rPr>
                <w:rFonts w:hint="eastAsia"/>
                <w:sz w:val="20"/>
                <w:szCs w:val="20"/>
              </w:rPr>
            </w:pPr>
            <w:r w:rsidRPr="00F86A5B">
              <w:rPr>
                <w:rFonts w:hint="eastAsia"/>
                <w:sz w:val="20"/>
                <w:szCs w:val="20"/>
              </w:rPr>
              <w:t>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7780" w:rsidRPr="00F86A5B" w:rsidRDefault="00767780" w:rsidP="003F0D0F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同</w:t>
            </w:r>
            <w:r w:rsidRPr="00F86A5B">
              <w:rPr>
                <w:rFonts w:hint="eastAsia"/>
                <w:sz w:val="20"/>
                <w:szCs w:val="20"/>
              </w:rPr>
              <w:t>受理編號</w:t>
            </w:r>
            <w:r w:rsidRPr="00F86A5B">
              <w:rPr>
                <w:rFonts w:hint="eastAsia"/>
                <w:sz w:val="20"/>
                <w:szCs w:val="20"/>
              </w:rPr>
              <w:t>,</w:t>
            </w:r>
            <w:r w:rsidRPr="00F86A5B">
              <w:rPr>
                <w:rFonts w:hint="eastAsia"/>
                <w:sz w:val="20"/>
                <w:szCs w:val="20"/>
              </w:rPr>
              <w:t>診斷書流水號中最大的序號</w:t>
            </w:r>
            <w:r w:rsidRPr="00F86A5B">
              <w:rPr>
                <w:rFonts w:hint="eastAsia"/>
                <w:sz w:val="20"/>
                <w:szCs w:val="20"/>
              </w:rPr>
              <w:t>+1</w:t>
            </w:r>
          </w:p>
        </w:tc>
      </w:tr>
      <w:tr w:rsidR="00767780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7780" w:rsidRPr="00F86A5B" w:rsidRDefault="00767780" w:rsidP="003F0D0F">
            <w:pPr>
              <w:jc w:val="center"/>
              <w:rPr>
                <w:rFonts w:hint="eastAsia"/>
                <w:sz w:val="20"/>
                <w:szCs w:val="20"/>
              </w:rPr>
            </w:pPr>
            <w:r w:rsidRPr="00F86A5B">
              <w:rPr>
                <w:rFonts w:hint="eastAsia"/>
                <w:sz w:val="20"/>
                <w:szCs w:val="20"/>
              </w:rPr>
              <w:t>受理</w:t>
            </w:r>
            <w:r w:rsidRPr="00F86A5B">
              <w:rPr>
                <w:rFonts w:hint="eastAsia"/>
                <w:sz w:val="20"/>
                <w:szCs w:val="20"/>
              </w:rPr>
              <w:t>_</w:t>
            </w:r>
            <w:r w:rsidRPr="00F86A5B">
              <w:rPr>
                <w:rFonts w:hint="eastAsia"/>
                <w:sz w:val="20"/>
                <w:szCs w:val="20"/>
              </w:rPr>
              <w:t>診斷類別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7780" w:rsidRPr="00F86A5B" w:rsidRDefault="00767780" w:rsidP="003F0D0F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K</w:t>
            </w:r>
          </w:p>
        </w:tc>
      </w:tr>
      <w:tr w:rsidR="00767780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67780" w:rsidRPr="00F86A5B" w:rsidRDefault="00767780" w:rsidP="003F0D0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其他欄位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67780" w:rsidRPr="00F86A5B" w:rsidRDefault="00767780" w:rsidP="003F0D0F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比照該筆資料</w:t>
            </w:r>
          </w:p>
        </w:tc>
      </w:tr>
    </w:tbl>
    <w:p w:rsidR="00D41B8B" w:rsidRPr="00F86A5B" w:rsidRDefault="00D41B8B" w:rsidP="000E6B42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</w:p>
    <w:p w:rsidR="004E470D" w:rsidRPr="00F86A5B" w:rsidRDefault="004E470D" w:rsidP="004679B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E3263" w:rsidRPr="00F86A5B" w:rsidRDefault="002E3263" w:rsidP="002E3263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>9.</w:t>
      </w:r>
      <w:r w:rsidR="00313F6D" w:rsidRPr="00F86A5B">
        <w:rPr>
          <w:rFonts w:hint="eastAsia"/>
          <w:lang w:eastAsia="zh-TW"/>
        </w:rPr>
        <w:t>判斷無記名新增保單是否為員工福團件</w:t>
      </w:r>
    </w:p>
    <w:p w:rsidR="004A49A5" w:rsidRPr="00F86A5B" w:rsidRDefault="00F22615" w:rsidP="002E3263">
      <w:pPr>
        <w:pStyle w:val="Tabletext"/>
        <w:keepLines w:val="0"/>
        <w:spacing w:after="0" w:line="240" w:lineRule="auto"/>
        <w:rPr>
          <w:rFonts w:hint="eastAsia"/>
          <w:bCs/>
          <w:lang w:eastAsia="zh-TW"/>
        </w:rPr>
      </w:pPr>
      <w:r w:rsidRPr="00F86A5B">
        <w:rPr>
          <w:rFonts w:hint="eastAsia"/>
          <w:lang w:eastAsia="zh-TW"/>
        </w:rPr>
        <w:tab/>
        <w:t>9.1</w:t>
      </w:r>
      <w:r w:rsidR="00896EC9" w:rsidRPr="00F86A5B">
        <w:rPr>
          <w:rFonts w:hint="eastAsia"/>
          <w:lang w:eastAsia="zh-TW"/>
        </w:rPr>
        <w:t xml:space="preserve"> READ </w:t>
      </w:r>
      <w:r w:rsidR="00790E3F" w:rsidRPr="00F86A5B">
        <w:rPr>
          <w:rFonts w:hint="eastAsia"/>
          <w:bCs/>
          <w:lang w:eastAsia="zh-TW"/>
        </w:rPr>
        <w:t>DTAAA012</w:t>
      </w:r>
      <w:r w:rsidR="0091399E" w:rsidRPr="00F86A5B">
        <w:rPr>
          <w:rFonts w:hint="eastAsia"/>
          <w:bCs/>
          <w:lang w:eastAsia="zh-TW"/>
        </w:rPr>
        <w:t>，條件如下：</w:t>
      </w:r>
    </w:p>
    <w:p w:rsidR="00F22615" w:rsidRPr="00F86A5B" w:rsidRDefault="003F6B34" w:rsidP="004A49A5">
      <w:pPr>
        <w:pStyle w:val="Tabletext"/>
        <w:keepLines w:val="0"/>
        <w:spacing w:after="0" w:line="240" w:lineRule="auto"/>
        <w:ind w:left="720" w:firstLine="720"/>
        <w:rPr>
          <w:rFonts w:ascii="細明體" w:eastAsia="細明體" w:hAnsi="細明體" w:hint="eastAsia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ascii="細明體" w:eastAsia="細明體" w:hAnsi="細明體" w:hint="eastAsia"/>
            <w:lang w:eastAsia="zh-TW"/>
          </w:rPr>
          <w:t>9.1.1</w:t>
        </w:r>
      </w:smartTag>
      <w:r w:rsidR="004A49A5" w:rsidRPr="00F86A5B">
        <w:rPr>
          <w:rFonts w:ascii="細明體" w:eastAsia="細明體" w:hAnsi="細明體" w:hint="eastAsia"/>
          <w:lang w:eastAsia="zh-TW"/>
        </w:rPr>
        <w:t>受理編號=</w:t>
      </w:r>
      <w:r w:rsidR="00633C2C" w:rsidRPr="00F86A5B">
        <w:rPr>
          <w:rFonts w:hint="eastAsia"/>
          <w:lang w:eastAsia="zh-TW"/>
        </w:rPr>
        <w:t>傳入參數</w:t>
      </w:r>
      <w:r w:rsidR="00633C2C" w:rsidRPr="00F86A5B">
        <w:rPr>
          <w:rFonts w:hint="eastAsia"/>
          <w:lang w:eastAsia="zh-TW"/>
        </w:rPr>
        <w:t>.</w:t>
      </w:r>
      <w:r w:rsidR="00633C2C" w:rsidRPr="00F86A5B">
        <w:rPr>
          <w:rFonts w:ascii="細明體" w:eastAsia="細明體" w:hAnsi="細明體" w:hint="eastAsia"/>
          <w:lang w:eastAsia="zh-TW"/>
        </w:rPr>
        <w:t>受理編號</w:t>
      </w:r>
    </w:p>
    <w:p w:rsidR="004A49A5" w:rsidRPr="00F86A5B" w:rsidRDefault="003F6B34" w:rsidP="004A49A5">
      <w:pPr>
        <w:pStyle w:val="Tabletext"/>
        <w:keepLines w:val="0"/>
        <w:spacing w:after="0" w:line="240" w:lineRule="auto"/>
        <w:ind w:left="720" w:firstLine="720"/>
        <w:rPr>
          <w:rFonts w:hint="eastAsia"/>
          <w:bCs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ascii="細明體" w:eastAsia="細明體" w:hAnsi="細明體" w:hint="eastAsia"/>
            <w:lang w:eastAsia="zh-TW"/>
          </w:rPr>
          <w:t>9.1.2</w:t>
        </w:r>
      </w:smartTag>
      <w:r w:rsidR="00934381" w:rsidRPr="00F86A5B">
        <w:rPr>
          <w:rFonts w:ascii="細明體" w:eastAsia="細明體" w:hAnsi="細明體" w:hint="eastAsia"/>
        </w:rPr>
        <w:t>商品代號</w:t>
      </w:r>
      <w:r w:rsidR="00934381" w:rsidRPr="00F86A5B">
        <w:rPr>
          <w:rFonts w:ascii="細明體" w:eastAsia="細明體" w:hAnsi="細明體" w:hint="eastAsia"/>
          <w:lang w:eastAsia="zh-TW"/>
        </w:rPr>
        <w:t>=</w:t>
      </w:r>
      <w:r w:rsidR="00934381" w:rsidRPr="00F86A5B">
        <w:rPr>
          <w:rFonts w:ascii="細明體" w:eastAsia="細明體" w:hAnsi="細明體"/>
          <w:lang w:eastAsia="zh-TW"/>
        </w:rPr>
        <w:t>’</w:t>
      </w:r>
      <w:r w:rsidR="00934381" w:rsidRPr="00F86A5B">
        <w:rPr>
          <w:rFonts w:ascii="細明體" w:eastAsia="細明體" w:hAnsi="細明體" w:hint="eastAsia"/>
          <w:lang w:eastAsia="zh-TW"/>
        </w:rPr>
        <w:t>XXX</w:t>
      </w:r>
      <w:r w:rsidR="00934381" w:rsidRPr="00F86A5B">
        <w:rPr>
          <w:rFonts w:ascii="細明體" w:eastAsia="細明體" w:hAnsi="細明體"/>
          <w:lang w:eastAsia="zh-TW"/>
        </w:rPr>
        <w:t>’</w:t>
      </w:r>
    </w:p>
    <w:p w:rsidR="0028708E" w:rsidRPr="00F86A5B" w:rsidRDefault="0028708E" w:rsidP="002E3263">
      <w:pPr>
        <w:pStyle w:val="Tabletext"/>
        <w:keepLines w:val="0"/>
        <w:spacing w:after="0" w:line="240" w:lineRule="auto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ab/>
        <w:t>9.2 IF FND</w:t>
      </w:r>
    </w:p>
    <w:p w:rsidR="00BB41AD" w:rsidRPr="00F86A5B" w:rsidRDefault="00BB41AD" w:rsidP="002E326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hint="eastAsia"/>
            <w:bCs/>
            <w:lang w:eastAsia="zh-TW"/>
          </w:rPr>
          <w:tab/>
        </w:r>
        <w:r w:rsidRPr="00F86A5B">
          <w:rPr>
            <w:rFonts w:hint="eastAsia"/>
            <w:bCs/>
            <w:lang w:eastAsia="zh-TW"/>
          </w:rPr>
          <w:tab/>
        </w:r>
        <w:r w:rsidR="00D73136" w:rsidRPr="00F86A5B">
          <w:rPr>
            <w:rFonts w:hint="eastAsia"/>
            <w:bCs/>
            <w:lang w:eastAsia="zh-TW"/>
          </w:rPr>
          <w:t>9.2.1</w:t>
        </w:r>
      </w:smartTag>
      <w:r w:rsidR="00C07137" w:rsidRPr="00F86A5B">
        <w:rPr>
          <w:rFonts w:hint="eastAsia"/>
          <w:bCs/>
          <w:lang w:eastAsia="zh-TW"/>
        </w:rPr>
        <w:t xml:space="preserve"> </w:t>
      </w:r>
      <w:r w:rsidRPr="00F86A5B">
        <w:rPr>
          <w:rFonts w:hint="eastAsia"/>
          <w:bCs/>
          <w:lang w:eastAsia="zh-TW"/>
        </w:rPr>
        <w:t>IF DTAAA012.</w:t>
      </w:r>
      <w:r w:rsidRPr="00F86A5B">
        <w:rPr>
          <w:rFonts w:ascii="細明體" w:eastAsia="細明體" w:hAnsi="細明體" w:hint="eastAsia"/>
          <w:lang w:eastAsia="zh-TW"/>
        </w:rPr>
        <w:t>保單號碼 不是數字</w:t>
      </w:r>
    </w:p>
    <w:p w:rsidR="00E90FCB" w:rsidRPr="00F86A5B" w:rsidRDefault="0005296C" w:rsidP="002E3263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F86A5B">
          <w:rPr>
            <w:rFonts w:ascii="細明體" w:eastAsia="細明體" w:hAnsi="細明體" w:hint="eastAsia"/>
            <w:lang w:eastAsia="zh-TW"/>
          </w:rPr>
          <w:tab/>
        </w:r>
        <w:r w:rsidRPr="00F86A5B">
          <w:rPr>
            <w:rFonts w:ascii="細明體" w:eastAsia="細明體" w:hAnsi="細明體" w:hint="eastAsia"/>
            <w:lang w:eastAsia="zh-TW"/>
          </w:rPr>
          <w:tab/>
        </w:r>
        <w:r w:rsidRPr="00F86A5B">
          <w:rPr>
            <w:rFonts w:ascii="細明體" w:eastAsia="細明體" w:hAnsi="細明體" w:hint="eastAsia"/>
            <w:lang w:eastAsia="zh-TW"/>
          </w:rPr>
          <w:tab/>
        </w:r>
        <w:r w:rsidR="00D73136" w:rsidRPr="00F86A5B">
          <w:rPr>
            <w:rFonts w:hint="eastAsia"/>
            <w:bCs/>
            <w:lang w:eastAsia="zh-TW"/>
          </w:rPr>
          <w:t>9.2.1</w:t>
        </w:r>
      </w:smartTag>
      <w:r w:rsidR="00D73136" w:rsidRPr="00F86A5B">
        <w:rPr>
          <w:rFonts w:hint="eastAsia"/>
          <w:bCs/>
          <w:lang w:eastAsia="zh-TW"/>
        </w:rPr>
        <w:t xml:space="preserve">.1 </w:t>
      </w:r>
      <w:r w:rsidRPr="00F86A5B">
        <w:rPr>
          <w:rFonts w:ascii="細明體" w:eastAsia="細明體" w:hAnsi="細明體" w:hint="eastAsia"/>
          <w:lang w:eastAsia="zh-TW"/>
        </w:rPr>
        <w:t xml:space="preserve">SET </w:t>
      </w:r>
      <w:r w:rsidRPr="00F86A5B">
        <w:rPr>
          <w:rFonts w:hint="eastAsia"/>
          <w:bCs/>
          <w:lang w:eastAsia="zh-TW"/>
        </w:rPr>
        <w:t>DTAAA012.</w:t>
      </w:r>
      <w:r w:rsidRPr="00F86A5B">
        <w:rPr>
          <w:rFonts w:ascii="細明體" w:eastAsia="細明體" w:hAnsi="細明體" w:hint="eastAsia"/>
        </w:rPr>
        <w:t>商品代號</w:t>
      </w:r>
      <w:r w:rsidRPr="00F86A5B">
        <w:rPr>
          <w:rFonts w:ascii="細明體" w:eastAsia="細明體" w:hAnsi="細明體" w:hint="eastAsia"/>
          <w:lang w:eastAsia="zh-TW"/>
        </w:rPr>
        <w:t>=</w:t>
      </w:r>
      <w:r w:rsidRPr="00F86A5B">
        <w:rPr>
          <w:rFonts w:ascii="細明體" w:eastAsia="細明體" w:hAnsi="細明體"/>
          <w:lang w:eastAsia="zh-TW"/>
        </w:rPr>
        <w:t>’</w:t>
      </w:r>
      <w:r w:rsidRPr="00F86A5B">
        <w:rPr>
          <w:rFonts w:ascii="細明體" w:eastAsia="細明體" w:hAnsi="細明體" w:hint="eastAsia"/>
          <w:lang w:eastAsia="zh-TW"/>
        </w:rPr>
        <w:t>EMP</w:t>
      </w:r>
      <w:r w:rsidRPr="00F86A5B">
        <w:rPr>
          <w:rFonts w:ascii="細明體" w:eastAsia="細明體" w:hAnsi="細明體"/>
          <w:lang w:eastAsia="zh-TW"/>
        </w:rPr>
        <w:t>’</w:t>
      </w:r>
    </w:p>
    <w:p w:rsidR="00D41B8B" w:rsidRPr="00F86A5B" w:rsidRDefault="00D41B8B" w:rsidP="004E470D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C620E3" w:rsidRPr="00F86A5B" w:rsidRDefault="00C620E3" w:rsidP="004E470D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>10.</w:t>
      </w:r>
      <w:r w:rsidRPr="00F86A5B">
        <w:rPr>
          <w:rFonts w:hint="eastAsia"/>
          <w:lang w:eastAsia="zh-TW"/>
        </w:rPr>
        <w:t>團險件申請書</w:t>
      </w:r>
      <w:r w:rsidR="004264B9" w:rsidRPr="00F86A5B">
        <w:rPr>
          <w:rFonts w:hint="eastAsia"/>
          <w:lang w:eastAsia="zh-TW"/>
        </w:rPr>
        <w:t>、無名冊</w:t>
      </w:r>
      <w:r w:rsidRPr="00F86A5B">
        <w:rPr>
          <w:rFonts w:hint="eastAsia"/>
          <w:lang w:eastAsia="zh-TW"/>
        </w:rPr>
        <w:t>資料：</w:t>
      </w:r>
    </w:p>
    <w:p w:rsidR="00C620E3" w:rsidRPr="00F86A5B" w:rsidRDefault="00C620E3" w:rsidP="004E470D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ab/>
        <w:t>10.1</w:t>
      </w:r>
      <w:r w:rsidR="00471AB0" w:rsidRPr="00F86A5B">
        <w:rPr>
          <w:rFonts w:hint="eastAsia"/>
          <w:lang w:eastAsia="zh-TW"/>
        </w:rPr>
        <w:t xml:space="preserve"> IF </w:t>
      </w:r>
      <w:r w:rsidR="00471AB0" w:rsidRPr="00F86A5B">
        <w:rPr>
          <w:rFonts w:hint="eastAsia"/>
          <w:lang w:eastAsia="zh-TW"/>
        </w:rPr>
        <w:t>輸入</w:t>
      </w:r>
      <w:r w:rsidR="00471AB0" w:rsidRPr="00F86A5B">
        <w:rPr>
          <w:rFonts w:hint="eastAsia"/>
          <w:lang w:eastAsia="zh-TW"/>
        </w:rPr>
        <w:t>.</w:t>
      </w:r>
      <w:r w:rsidR="00471AB0" w:rsidRPr="00F86A5B">
        <w:rPr>
          <w:rFonts w:hint="eastAsia"/>
          <w:lang w:eastAsia="zh-TW"/>
        </w:rPr>
        <w:t>受理編號</w:t>
      </w:r>
      <w:r w:rsidR="00471AB0" w:rsidRPr="00F86A5B">
        <w:rPr>
          <w:rFonts w:hint="eastAsia"/>
          <w:lang w:eastAsia="zh-TW"/>
        </w:rPr>
        <w:t xml:space="preserve"> </w:t>
      </w:r>
      <w:r w:rsidR="00471AB0" w:rsidRPr="00F86A5B">
        <w:rPr>
          <w:rFonts w:hint="eastAsia"/>
          <w:lang w:eastAsia="zh-TW"/>
        </w:rPr>
        <w:t>取第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碼"/>
        </w:smartTagPr>
        <w:r w:rsidR="00471AB0" w:rsidRPr="00F86A5B">
          <w:rPr>
            <w:rFonts w:hint="eastAsia"/>
            <w:lang w:eastAsia="zh-TW"/>
          </w:rPr>
          <w:t>12</w:t>
        </w:r>
        <w:r w:rsidR="00471AB0" w:rsidRPr="00F86A5B">
          <w:rPr>
            <w:rFonts w:hint="eastAsia"/>
            <w:lang w:eastAsia="zh-TW"/>
          </w:rPr>
          <w:t>碼</w:t>
        </w:r>
      </w:smartTag>
      <w:r w:rsidR="00471AB0" w:rsidRPr="00F86A5B">
        <w:rPr>
          <w:rFonts w:hint="eastAsia"/>
          <w:lang w:eastAsia="zh-TW"/>
        </w:rPr>
        <w:t xml:space="preserve"> = </w:t>
      </w:r>
      <w:r w:rsidR="00471AB0" w:rsidRPr="00F86A5B">
        <w:rPr>
          <w:lang w:eastAsia="zh-TW"/>
        </w:rPr>
        <w:t>‘</w:t>
      </w:r>
      <w:r w:rsidR="00471AB0" w:rsidRPr="00F86A5B">
        <w:rPr>
          <w:rFonts w:hint="eastAsia"/>
          <w:lang w:eastAsia="zh-TW"/>
        </w:rPr>
        <w:t>G</w:t>
      </w:r>
      <w:r w:rsidR="00471AB0" w:rsidRPr="00F86A5B">
        <w:rPr>
          <w:lang w:eastAsia="zh-TW"/>
        </w:rPr>
        <w:t>’</w:t>
      </w:r>
      <w:r w:rsidR="00DD4B3B" w:rsidRPr="00F86A5B">
        <w:rPr>
          <w:rFonts w:hint="eastAsia"/>
          <w:lang w:eastAsia="zh-TW"/>
        </w:rPr>
        <w:t xml:space="preserve"> (</w:t>
      </w:r>
      <w:r w:rsidR="00DD4B3B" w:rsidRPr="00F86A5B">
        <w:rPr>
          <w:rFonts w:hint="eastAsia"/>
          <w:lang w:eastAsia="zh-TW"/>
        </w:rPr>
        <w:t>團險件</w:t>
      </w:r>
      <w:r w:rsidR="00DD4B3B" w:rsidRPr="00F86A5B">
        <w:rPr>
          <w:rFonts w:hint="eastAsia"/>
          <w:lang w:eastAsia="zh-TW"/>
        </w:rPr>
        <w:t>)</w:t>
      </w:r>
      <w:r w:rsidR="006820A0" w:rsidRPr="00F86A5B">
        <w:rPr>
          <w:rFonts w:hint="eastAsia"/>
          <w:lang w:eastAsia="zh-TW"/>
        </w:rPr>
        <w:t xml:space="preserve"> OR </w:t>
      </w:r>
      <w:r w:rsidR="006820A0" w:rsidRPr="00F86A5B">
        <w:rPr>
          <w:lang w:eastAsia="zh-TW"/>
        </w:rPr>
        <w:t>‘</w:t>
      </w:r>
      <w:r w:rsidR="006820A0" w:rsidRPr="00F86A5B">
        <w:rPr>
          <w:rFonts w:hint="eastAsia"/>
          <w:lang w:eastAsia="zh-TW"/>
        </w:rPr>
        <w:t>H</w:t>
      </w:r>
      <w:r w:rsidR="006820A0" w:rsidRPr="00F86A5B">
        <w:rPr>
          <w:lang w:eastAsia="zh-TW"/>
        </w:rPr>
        <w:t>’</w:t>
      </w:r>
      <w:r w:rsidR="006820A0" w:rsidRPr="00F86A5B">
        <w:rPr>
          <w:rFonts w:hint="eastAsia"/>
          <w:lang w:eastAsia="zh-TW"/>
        </w:rPr>
        <w:t>(</w:t>
      </w:r>
      <w:r w:rsidR="006820A0" w:rsidRPr="00F86A5B">
        <w:rPr>
          <w:rFonts w:hint="eastAsia"/>
          <w:lang w:eastAsia="zh-TW"/>
        </w:rPr>
        <w:t>學團</w:t>
      </w:r>
      <w:r w:rsidR="006820A0" w:rsidRPr="00F86A5B">
        <w:rPr>
          <w:rFonts w:hint="eastAsia"/>
          <w:lang w:eastAsia="zh-TW"/>
        </w:rPr>
        <w:t>)</w:t>
      </w:r>
    </w:p>
    <w:p w:rsidR="00AC78FD" w:rsidRPr="00F86A5B" w:rsidRDefault="00AC78FD" w:rsidP="004E470D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86A5B">
          <w:rPr>
            <w:rFonts w:hint="eastAsia"/>
            <w:lang w:eastAsia="zh-TW"/>
          </w:rPr>
          <w:tab/>
        </w:r>
        <w:r w:rsidRPr="00F86A5B">
          <w:rPr>
            <w:rFonts w:hint="eastAsia"/>
            <w:lang w:eastAsia="zh-TW"/>
          </w:rPr>
          <w:tab/>
          <w:t>10.1.1</w:t>
        </w:r>
      </w:smartTag>
      <w:r w:rsidRPr="00F86A5B">
        <w:rPr>
          <w:rFonts w:hint="eastAsia"/>
          <w:lang w:eastAsia="zh-TW"/>
        </w:rPr>
        <w:t xml:space="preserve"> </w:t>
      </w:r>
      <w:r w:rsidRPr="00F86A5B">
        <w:rPr>
          <w:rFonts w:hint="eastAsia"/>
          <w:lang w:eastAsia="zh-TW"/>
        </w:rPr>
        <w:t>申請書內容：</w:t>
      </w:r>
    </w:p>
    <w:p w:rsidR="00F86174" w:rsidRPr="00F86A5B" w:rsidRDefault="00F86174" w:rsidP="004E470D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ab/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86A5B">
          <w:rPr>
            <w:rFonts w:hint="eastAsia"/>
            <w:lang w:eastAsia="zh-TW"/>
          </w:rPr>
          <w:tab/>
        </w:r>
        <w:r w:rsidRPr="00F86A5B">
          <w:rPr>
            <w:rFonts w:hint="eastAsia"/>
            <w:lang w:eastAsia="zh-TW"/>
          </w:rPr>
          <w:tab/>
        </w:r>
        <w:r w:rsidR="003239A5" w:rsidRPr="00F86A5B">
          <w:rPr>
            <w:rFonts w:hint="eastAsia"/>
            <w:lang w:eastAsia="zh-TW"/>
          </w:rPr>
          <w:t>10.1.1</w:t>
        </w:r>
      </w:smartTag>
      <w:r w:rsidR="003239A5" w:rsidRPr="00F86A5B">
        <w:rPr>
          <w:rFonts w:hint="eastAsia"/>
          <w:lang w:eastAsia="zh-TW"/>
        </w:rPr>
        <w:t>.1</w:t>
      </w:r>
      <w:r w:rsidRPr="00F86A5B">
        <w:rPr>
          <w:rFonts w:hint="eastAsia"/>
          <w:lang w:eastAsia="zh-TW"/>
        </w:rPr>
        <w:t>READ DTAAA010</w:t>
      </w:r>
    </w:p>
    <w:p w:rsidR="00F86174" w:rsidRPr="00F86A5B" w:rsidRDefault="00F86174" w:rsidP="004E470D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ab/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86A5B">
          <w:rPr>
            <w:rFonts w:hint="eastAsia"/>
            <w:lang w:eastAsia="zh-TW"/>
          </w:rPr>
          <w:tab/>
        </w:r>
        <w:r w:rsidRPr="00F86A5B">
          <w:rPr>
            <w:rFonts w:hint="eastAsia"/>
            <w:lang w:eastAsia="zh-TW"/>
          </w:rPr>
          <w:tab/>
        </w:r>
        <w:r w:rsidR="003239A5" w:rsidRPr="00F86A5B">
          <w:rPr>
            <w:rFonts w:hint="eastAsia"/>
            <w:lang w:eastAsia="zh-TW"/>
          </w:rPr>
          <w:t>10.1.1</w:t>
        </w:r>
      </w:smartTag>
      <w:r w:rsidR="003239A5" w:rsidRPr="00F86A5B">
        <w:rPr>
          <w:rFonts w:hint="eastAsia"/>
          <w:lang w:eastAsia="zh-TW"/>
        </w:rPr>
        <w:t>.2</w:t>
      </w:r>
      <w:r w:rsidRPr="00F86A5B">
        <w:rPr>
          <w:rFonts w:hint="eastAsia"/>
          <w:lang w:eastAsia="zh-TW"/>
        </w:rPr>
        <w:t>WHERE</w:t>
      </w:r>
      <w:r w:rsidRPr="00F86A5B">
        <w:rPr>
          <w:rFonts w:ascii="細明體" w:eastAsia="細明體" w:hAnsi="細明體" w:hint="eastAsia"/>
          <w:lang w:eastAsia="zh-TW"/>
        </w:rPr>
        <w:t>受理編號=</w:t>
      </w:r>
      <w:r w:rsidRPr="00F86A5B">
        <w:rPr>
          <w:rFonts w:hint="eastAsia"/>
          <w:lang w:eastAsia="zh-TW"/>
        </w:rPr>
        <w:t>傳入參數</w:t>
      </w:r>
      <w:r w:rsidRPr="00F86A5B">
        <w:rPr>
          <w:rFonts w:hint="eastAsia"/>
          <w:lang w:eastAsia="zh-TW"/>
        </w:rPr>
        <w:t>.</w:t>
      </w:r>
      <w:r w:rsidRPr="00F86A5B">
        <w:rPr>
          <w:rFonts w:ascii="細明體" w:eastAsia="細明體" w:hAnsi="細明體" w:hint="eastAsia"/>
          <w:lang w:eastAsia="zh-TW"/>
        </w:rPr>
        <w:t>受理編號</w:t>
      </w:r>
    </w:p>
    <w:p w:rsidR="00DD4B3B" w:rsidRPr="00F86A5B" w:rsidRDefault="00AC78FD" w:rsidP="004E470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86A5B">
        <w:rPr>
          <w:rFonts w:hint="eastAsia"/>
          <w:lang w:eastAsia="zh-TW"/>
        </w:rPr>
        <w:tab/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DD4B3B" w:rsidRPr="00F86A5B">
          <w:rPr>
            <w:rFonts w:hint="eastAsia"/>
            <w:lang w:eastAsia="zh-TW"/>
          </w:rPr>
          <w:tab/>
        </w:r>
        <w:r w:rsidR="00DD4B3B" w:rsidRPr="00F86A5B">
          <w:rPr>
            <w:rFonts w:hint="eastAsia"/>
            <w:lang w:eastAsia="zh-TW"/>
          </w:rPr>
          <w:tab/>
        </w:r>
        <w:r w:rsidR="00BE6006" w:rsidRPr="00F86A5B">
          <w:rPr>
            <w:rFonts w:hint="eastAsia"/>
            <w:lang w:eastAsia="zh-TW"/>
          </w:rPr>
          <w:t>10.1.1</w:t>
        </w:r>
      </w:smartTag>
      <w:r w:rsidRPr="00F86A5B">
        <w:rPr>
          <w:rFonts w:hint="eastAsia"/>
          <w:lang w:eastAsia="zh-TW"/>
        </w:rPr>
        <w:t>.</w:t>
      </w:r>
      <w:r w:rsidR="00D0607C" w:rsidRPr="00F86A5B">
        <w:rPr>
          <w:rFonts w:hint="eastAsia"/>
          <w:lang w:eastAsia="zh-TW"/>
        </w:rPr>
        <w:t>3</w:t>
      </w:r>
      <w:r w:rsidR="00BE6006" w:rsidRPr="00F86A5B">
        <w:rPr>
          <w:rFonts w:hint="eastAsia"/>
          <w:lang w:eastAsia="zh-TW"/>
        </w:rPr>
        <w:t xml:space="preserve"> </w:t>
      </w:r>
      <w:r w:rsidR="00DD4B3B" w:rsidRPr="00F86A5B">
        <w:rPr>
          <w:rFonts w:hint="eastAsia"/>
          <w:lang w:eastAsia="zh-TW"/>
        </w:rPr>
        <w:t>IF DTAAA010.</w:t>
      </w:r>
      <w:r w:rsidR="00DD4B3B" w:rsidRPr="00F86A5B">
        <w:rPr>
          <w:rFonts w:ascii="細明體" w:eastAsia="細明體" w:hAnsi="細明體" w:hint="eastAsia"/>
        </w:rPr>
        <w:t>白天易晤地址</w:t>
      </w:r>
      <w:r w:rsidR="00DD4B3B" w:rsidRPr="00F86A5B">
        <w:rPr>
          <w:rFonts w:ascii="細明體" w:eastAsia="細明體" w:hAnsi="細明體" w:hint="eastAsia"/>
          <w:lang w:eastAsia="zh-TW"/>
        </w:rPr>
        <w:t xml:space="preserve"> 有值</w:t>
      </w:r>
    </w:p>
    <w:p w:rsidR="009F3FCC" w:rsidRPr="00F86A5B" w:rsidRDefault="009F3FCC" w:rsidP="004E470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86A5B">
        <w:rPr>
          <w:rFonts w:ascii="細明體" w:eastAsia="細明體" w:hAnsi="細明體" w:hint="eastAsia"/>
          <w:lang w:eastAsia="zh-TW"/>
        </w:rPr>
        <w:tab/>
      </w:r>
      <w:r w:rsidR="00AC78FD" w:rsidRPr="00F86A5B">
        <w:rPr>
          <w:rFonts w:ascii="細明體" w:eastAsia="細明體" w:hAnsi="細明體" w:hint="eastAsia"/>
          <w:lang w:eastAsia="zh-TW"/>
        </w:rPr>
        <w:tab/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86A5B">
          <w:rPr>
            <w:rFonts w:ascii="細明體" w:eastAsia="細明體" w:hAnsi="細明體" w:hint="eastAsia"/>
            <w:lang w:eastAsia="zh-TW"/>
          </w:rPr>
          <w:tab/>
        </w:r>
        <w:r w:rsidRPr="00F86A5B">
          <w:rPr>
            <w:rFonts w:ascii="細明體" w:eastAsia="細明體" w:hAnsi="細明體" w:hint="eastAsia"/>
            <w:lang w:eastAsia="zh-TW"/>
          </w:rPr>
          <w:tab/>
        </w:r>
        <w:r w:rsidR="00BE6006" w:rsidRPr="00F86A5B">
          <w:rPr>
            <w:rFonts w:ascii="細明體" w:eastAsia="細明體" w:hAnsi="細明體" w:hint="eastAsia"/>
            <w:lang w:eastAsia="zh-TW"/>
          </w:rPr>
          <w:t>10.1.1</w:t>
        </w:r>
      </w:smartTag>
      <w:r w:rsidR="00BE6006" w:rsidRPr="00F86A5B">
        <w:rPr>
          <w:rFonts w:ascii="細明體" w:eastAsia="細明體" w:hAnsi="細明體" w:hint="eastAsia"/>
          <w:lang w:eastAsia="zh-TW"/>
        </w:rPr>
        <w:t>.</w:t>
      </w:r>
      <w:r w:rsidR="00D0607C" w:rsidRPr="00F86A5B">
        <w:rPr>
          <w:rFonts w:ascii="細明體" w:eastAsia="細明體" w:hAnsi="細明體" w:hint="eastAsia"/>
          <w:lang w:eastAsia="zh-TW"/>
        </w:rPr>
        <w:t>3</w:t>
      </w:r>
      <w:r w:rsidR="00AC78FD" w:rsidRPr="00F86A5B">
        <w:rPr>
          <w:rFonts w:ascii="細明體" w:eastAsia="細明體" w:hAnsi="細明體" w:hint="eastAsia"/>
          <w:lang w:eastAsia="zh-TW"/>
        </w:rPr>
        <w:t>.1</w:t>
      </w:r>
      <w:r w:rsidR="00BE6006" w:rsidRPr="00F86A5B">
        <w:rPr>
          <w:rFonts w:ascii="細明體" w:eastAsia="細明體" w:hAnsi="細明體" w:hint="eastAsia"/>
          <w:lang w:eastAsia="zh-TW"/>
        </w:rPr>
        <w:t xml:space="preserve"> </w:t>
      </w:r>
      <w:r w:rsidRPr="00F86A5B">
        <w:rPr>
          <w:rFonts w:ascii="細明體" w:eastAsia="細明體" w:hAnsi="細明體" w:hint="eastAsia"/>
          <w:lang w:eastAsia="zh-TW"/>
        </w:rPr>
        <w:t xml:space="preserve">SET </w:t>
      </w:r>
      <w:r w:rsidRPr="00F86A5B">
        <w:rPr>
          <w:rFonts w:hint="eastAsia"/>
          <w:lang w:eastAsia="zh-TW"/>
        </w:rPr>
        <w:t>DTAAA010.</w:t>
      </w:r>
      <w:r w:rsidRPr="00F86A5B">
        <w:rPr>
          <w:rFonts w:ascii="細明體" w:eastAsia="細明體" w:hAnsi="細明體" w:hint="eastAsia"/>
        </w:rPr>
        <w:t>居住地址</w:t>
      </w:r>
      <w:r w:rsidRPr="00F86A5B">
        <w:rPr>
          <w:rFonts w:ascii="細明體" w:eastAsia="細明體" w:hAnsi="細明體" w:hint="eastAsia"/>
          <w:lang w:eastAsia="zh-TW"/>
        </w:rPr>
        <w:t xml:space="preserve"> </w:t>
      </w:r>
      <w:r w:rsidRPr="00F86A5B">
        <w:rPr>
          <w:rFonts w:hint="eastAsia"/>
          <w:lang w:eastAsia="zh-TW"/>
        </w:rPr>
        <w:t>=DTAAA010.</w:t>
      </w:r>
      <w:r w:rsidRPr="00F86A5B">
        <w:rPr>
          <w:rFonts w:ascii="細明體" w:eastAsia="細明體" w:hAnsi="細明體" w:hint="eastAsia"/>
        </w:rPr>
        <w:t>白天易晤地址</w:t>
      </w:r>
    </w:p>
    <w:p w:rsidR="00681464" w:rsidRPr="00F86A5B" w:rsidRDefault="00681464" w:rsidP="0068146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86A5B">
        <w:rPr>
          <w:rFonts w:hint="eastAsia"/>
          <w:lang w:eastAsia="zh-TW"/>
        </w:rPr>
        <w:tab/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86A5B">
          <w:rPr>
            <w:rFonts w:hint="eastAsia"/>
            <w:lang w:eastAsia="zh-TW"/>
          </w:rPr>
          <w:tab/>
        </w:r>
        <w:r w:rsidR="00AC78FD" w:rsidRPr="00F86A5B">
          <w:rPr>
            <w:rFonts w:hint="eastAsia"/>
            <w:lang w:eastAsia="zh-TW"/>
          </w:rPr>
          <w:tab/>
        </w:r>
        <w:r w:rsidRPr="00F86A5B">
          <w:rPr>
            <w:rFonts w:hint="eastAsia"/>
            <w:lang w:eastAsia="zh-TW"/>
          </w:rPr>
          <w:t>10.1.</w:t>
        </w:r>
        <w:r w:rsidR="00AC78FD" w:rsidRPr="00F86A5B">
          <w:rPr>
            <w:rFonts w:hint="eastAsia"/>
            <w:lang w:eastAsia="zh-TW"/>
          </w:rPr>
          <w:t>1</w:t>
        </w:r>
      </w:smartTag>
      <w:r w:rsidR="00AC78FD" w:rsidRPr="00F86A5B">
        <w:rPr>
          <w:rFonts w:hint="eastAsia"/>
          <w:lang w:eastAsia="zh-TW"/>
        </w:rPr>
        <w:t>.</w:t>
      </w:r>
      <w:r w:rsidR="00D0607C" w:rsidRPr="00F86A5B">
        <w:rPr>
          <w:rFonts w:hint="eastAsia"/>
          <w:lang w:eastAsia="zh-TW"/>
        </w:rPr>
        <w:t>4</w:t>
      </w:r>
      <w:r w:rsidRPr="00F86A5B">
        <w:rPr>
          <w:rFonts w:hint="eastAsia"/>
          <w:lang w:eastAsia="zh-TW"/>
        </w:rPr>
        <w:t xml:space="preserve"> IF DTAAA010.</w:t>
      </w:r>
      <w:r w:rsidRPr="00F86A5B">
        <w:rPr>
          <w:rFonts w:ascii="細明體" w:eastAsia="細明體" w:hAnsi="細明體" w:hint="eastAsia"/>
          <w:lang w:eastAsia="zh-TW"/>
        </w:rPr>
        <w:t>白天易晤地址郵遞區號 有值</w:t>
      </w:r>
    </w:p>
    <w:p w:rsidR="00681464" w:rsidRPr="00F86A5B" w:rsidRDefault="00681464" w:rsidP="0068146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86A5B">
        <w:rPr>
          <w:rFonts w:ascii="細明體" w:eastAsia="細明體" w:hAnsi="細明體" w:hint="eastAsia"/>
          <w:lang w:eastAsia="zh-TW"/>
        </w:rPr>
        <w:tab/>
      </w:r>
      <w:r w:rsidRPr="00F86A5B">
        <w:rPr>
          <w:rFonts w:ascii="細明體" w:eastAsia="細明體" w:hAnsi="細明體" w:hint="eastAsia"/>
          <w:lang w:eastAsia="zh-TW"/>
        </w:rPr>
        <w:tab/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86A5B">
          <w:rPr>
            <w:rFonts w:ascii="細明體" w:eastAsia="細明體" w:hAnsi="細明體" w:hint="eastAsia"/>
            <w:lang w:eastAsia="zh-TW"/>
          </w:rPr>
          <w:tab/>
        </w:r>
        <w:r w:rsidR="00AC78FD" w:rsidRPr="00F86A5B">
          <w:rPr>
            <w:rFonts w:ascii="細明體" w:eastAsia="細明體" w:hAnsi="細明體" w:hint="eastAsia"/>
            <w:lang w:eastAsia="zh-TW"/>
          </w:rPr>
          <w:tab/>
        </w:r>
        <w:r w:rsidRPr="00F86A5B">
          <w:rPr>
            <w:rFonts w:ascii="細明體" w:eastAsia="細明體" w:hAnsi="細明體" w:hint="eastAsia"/>
            <w:lang w:eastAsia="zh-TW"/>
          </w:rPr>
          <w:t>10.</w:t>
        </w:r>
        <w:r w:rsidR="00AC78FD" w:rsidRPr="00F86A5B">
          <w:rPr>
            <w:rFonts w:ascii="細明體" w:eastAsia="細明體" w:hAnsi="細明體" w:hint="eastAsia"/>
            <w:lang w:eastAsia="zh-TW"/>
          </w:rPr>
          <w:t>1.</w:t>
        </w:r>
        <w:r w:rsidRPr="00F86A5B">
          <w:rPr>
            <w:rFonts w:ascii="細明體" w:eastAsia="細明體" w:hAnsi="細明體" w:hint="eastAsia"/>
            <w:lang w:eastAsia="zh-TW"/>
          </w:rPr>
          <w:t>1</w:t>
        </w:r>
      </w:smartTag>
      <w:r w:rsidRPr="00F86A5B">
        <w:rPr>
          <w:rFonts w:ascii="細明體" w:eastAsia="細明體" w:hAnsi="細明體" w:hint="eastAsia"/>
          <w:lang w:eastAsia="zh-TW"/>
        </w:rPr>
        <w:t>.</w:t>
      </w:r>
      <w:r w:rsidR="00D0607C" w:rsidRPr="00F86A5B">
        <w:rPr>
          <w:rFonts w:ascii="細明體" w:eastAsia="細明體" w:hAnsi="細明體" w:hint="eastAsia"/>
          <w:lang w:eastAsia="zh-TW"/>
        </w:rPr>
        <w:t>4</w:t>
      </w:r>
      <w:r w:rsidRPr="00F86A5B">
        <w:rPr>
          <w:rFonts w:ascii="細明體" w:eastAsia="細明體" w:hAnsi="細明體" w:hint="eastAsia"/>
          <w:lang w:eastAsia="zh-TW"/>
        </w:rPr>
        <w:t xml:space="preserve">.1 SET </w:t>
      </w:r>
      <w:r w:rsidRPr="00F86A5B">
        <w:rPr>
          <w:rFonts w:hint="eastAsia"/>
          <w:lang w:eastAsia="zh-TW"/>
        </w:rPr>
        <w:t>DTAAA010.</w:t>
      </w:r>
      <w:r w:rsidRPr="00F86A5B">
        <w:rPr>
          <w:rFonts w:ascii="細明體" w:eastAsia="細明體" w:hAnsi="細明體" w:hint="eastAsia"/>
          <w:lang w:eastAsia="zh-TW"/>
        </w:rPr>
        <w:t>居住地址郵遞區號</w:t>
      </w:r>
      <w:r w:rsidRPr="00F86A5B">
        <w:rPr>
          <w:rFonts w:hint="eastAsia"/>
          <w:lang w:eastAsia="zh-TW"/>
        </w:rPr>
        <w:t>=DTAAA010.</w:t>
      </w:r>
      <w:r w:rsidRPr="00F86A5B">
        <w:rPr>
          <w:rFonts w:ascii="細明體" w:eastAsia="細明體" w:hAnsi="細明體" w:hint="eastAsia"/>
          <w:lang w:eastAsia="zh-TW"/>
        </w:rPr>
        <w:t>白天易晤地址郵遞區號</w:t>
      </w:r>
    </w:p>
    <w:p w:rsidR="00821181" w:rsidRPr="00F86A5B" w:rsidRDefault="00F86174" w:rsidP="00681464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F86A5B">
        <w:rPr>
          <w:rFonts w:ascii="細明體" w:eastAsia="細明體" w:hAnsi="細明體" w:hint="eastAsia"/>
          <w:lang w:eastAsia="zh-TW"/>
        </w:rPr>
        <w:tab/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86A5B">
          <w:rPr>
            <w:rFonts w:ascii="細明體" w:eastAsia="細明體" w:hAnsi="細明體" w:hint="eastAsia"/>
            <w:lang w:eastAsia="zh-TW"/>
          </w:rPr>
          <w:tab/>
        </w:r>
        <w:r w:rsidRPr="00F86A5B">
          <w:rPr>
            <w:rFonts w:ascii="細明體" w:eastAsia="細明體" w:hAnsi="細明體" w:hint="eastAsia"/>
            <w:lang w:eastAsia="zh-TW"/>
          </w:rPr>
          <w:tab/>
          <w:t>10.1.1</w:t>
        </w:r>
      </w:smartTag>
      <w:r w:rsidRPr="00F86A5B">
        <w:rPr>
          <w:rFonts w:ascii="細明體" w:eastAsia="細明體" w:hAnsi="細明體" w:hint="eastAsia"/>
          <w:lang w:eastAsia="zh-TW"/>
        </w:rPr>
        <w:t>.</w:t>
      </w:r>
      <w:r w:rsidR="00D0607C" w:rsidRPr="00F86A5B">
        <w:rPr>
          <w:rFonts w:ascii="細明體" w:eastAsia="細明體" w:hAnsi="細明體" w:hint="eastAsia"/>
          <w:lang w:eastAsia="zh-TW"/>
        </w:rPr>
        <w:t>5</w:t>
      </w:r>
      <w:r w:rsidR="00821181" w:rsidRPr="00F86A5B">
        <w:rPr>
          <w:rFonts w:ascii="細明體" w:eastAsia="細明體" w:hAnsi="細明體" w:hint="eastAsia"/>
          <w:lang w:eastAsia="zh-TW"/>
        </w:rPr>
        <w:t xml:space="preserve">IF </w:t>
      </w:r>
      <w:r w:rsidR="00821181" w:rsidRPr="00F86A5B">
        <w:rPr>
          <w:rFonts w:hint="eastAsia"/>
          <w:lang w:eastAsia="zh-TW"/>
        </w:rPr>
        <w:t>DTAAA010.</w:t>
      </w:r>
      <w:r w:rsidR="00821181" w:rsidRPr="00F86A5B">
        <w:rPr>
          <w:rFonts w:hint="eastAsia"/>
          <w:lang w:eastAsia="zh-TW"/>
        </w:rPr>
        <w:t>員工</w:t>
      </w:r>
      <w:r w:rsidR="00821181" w:rsidRPr="00F86A5B">
        <w:rPr>
          <w:rFonts w:hint="eastAsia"/>
          <w:lang w:eastAsia="zh-TW"/>
        </w:rPr>
        <w:t xml:space="preserve">ID </w:t>
      </w:r>
      <w:r w:rsidR="00821181" w:rsidRPr="00F86A5B">
        <w:rPr>
          <w:rFonts w:hint="eastAsia"/>
          <w:lang w:eastAsia="zh-TW"/>
        </w:rPr>
        <w:t>有值</w:t>
      </w:r>
    </w:p>
    <w:p w:rsidR="00821181" w:rsidRPr="00F86A5B" w:rsidRDefault="000F2E31" w:rsidP="00821181">
      <w:pPr>
        <w:pStyle w:val="Tabletext"/>
        <w:keepLines w:val="0"/>
        <w:spacing w:after="0" w:line="240" w:lineRule="auto"/>
        <w:ind w:left="2160" w:firstLine="720"/>
        <w:rPr>
          <w:rFonts w:ascii="細明體" w:eastAsia="細明體" w:hAnsi="細明體" w:hint="eastAsia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86A5B">
          <w:rPr>
            <w:rFonts w:ascii="細明體" w:eastAsia="細明體" w:hAnsi="細明體" w:hint="eastAsia"/>
            <w:lang w:eastAsia="zh-TW"/>
          </w:rPr>
          <w:t>10.1.1</w:t>
        </w:r>
      </w:smartTag>
      <w:r w:rsidRPr="00F86A5B">
        <w:rPr>
          <w:rFonts w:ascii="細明體" w:eastAsia="細明體" w:hAnsi="細明體" w:hint="eastAsia"/>
          <w:lang w:eastAsia="zh-TW"/>
        </w:rPr>
        <w:t>.5.1</w:t>
      </w:r>
      <w:r w:rsidR="003511CF" w:rsidRPr="00F86A5B">
        <w:rPr>
          <w:rFonts w:ascii="細明體" w:eastAsia="細明體" w:hAnsi="細明體" w:hint="eastAsia"/>
          <w:lang w:eastAsia="zh-TW"/>
        </w:rPr>
        <w:t>無名冊</w:t>
      </w:r>
      <w:r w:rsidR="00821181" w:rsidRPr="00F86A5B">
        <w:rPr>
          <w:rFonts w:ascii="細明體" w:eastAsia="細明體" w:hAnsi="細明體" w:hint="eastAsia"/>
          <w:lang w:eastAsia="zh-TW"/>
        </w:rPr>
        <w:t xml:space="preserve">ID= </w:t>
      </w:r>
      <w:r w:rsidR="00821181" w:rsidRPr="00F86A5B">
        <w:rPr>
          <w:rFonts w:hint="eastAsia"/>
          <w:lang w:eastAsia="zh-TW"/>
        </w:rPr>
        <w:t>DTAAA010.</w:t>
      </w:r>
      <w:r w:rsidR="00821181" w:rsidRPr="00F86A5B">
        <w:rPr>
          <w:rFonts w:hint="eastAsia"/>
          <w:lang w:eastAsia="zh-TW"/>
        </w:rPr>
        <w:t>員工</w:t>
      </w:r>
      <w:r w:rsidR="00821181" w:rsidRPr="00F86A5B">
        <w:rPr>
          <w:rFonts w:hint="eastAsia"/>
          <w:lang w:eastAsia="zh-TW"/>
        </w:rPr>
        <w:t>ID</w:t>
      </w:r>
    </w:p>
    <w:p w:rsidR="00821181" w:rsidRPr="00F86A5B" w:rsidRDefault="00821181" w:rsidP="00681464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F86A5B">
        <w:rPr>
          <w:rFonts w:ascii="細明體" w:eastAsia="細明體" w:hAnsi="細明體" w:hint="eastAsia"/>
          <w:lang w:eastAsia="zh-TW"/>
        </w:rPr>
        <w:tab/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86A5B">
          <w:rPr>
            <w:rFonts w:ascii="細明體" w:eastAsia="細明體" w:hAnsi="細明體" w:hint="eastAsia"/>
            <w:lang w:eastAsia="zh-TW"/>
          </w:rPr>
          <w:tab/>
        </w:r>
        <w:r w:rsidRPr="00F86A5B">
          <w:rPr>
            <w:rFonts w:ascii="細明體" w:eastAsia="細明體" w:hAnsi="細明體" w:hint="eastAsia"/>
            <w:lang w:eastAsia="zh-TW"/>
          </w:rPr>
          <w:tab/>
          <w:t>10.1.1</w:t>
        </w:r>
      </w:smartTag>
      <w:r w:rsidRPr="00F86A5B">
        <w:rPr>
          <w:rFonts w:ascii="細明體" w:eastAsia="細明體" w:hAnsi="細明體" w:hint="eastAsia"/>
          <w:lang w:eastAsia="zh-TW"/>
        </w:rPr>
        <w:t>.6</w:t>
      </w:r>
      <w:r w:rsidRPr="00F86A5B">
        <w:rPr>
          <w:rFonts w:hint="eastAsia"/>
          <w:lang w:eastAsia="zh-TW"/>
        </w:rPr>
        <w:t>ELSE</w:t>
      </w:r>
    </w:p>
    <w:p w:rsidR="000F2E31" w:rsidRPr="00F86A5B" w:rsidRDefault="000F2E31" w:rsidP="000F2E31">
      <w:pPr>
        <w:pStyle w:val="Tabletext"/>
        <w:keepLines w:val="0"/>
        <w:spacing w:after="0" w:line="240" w:lineRule="auto"/>
        <w:ind w:left="2160" w:firstLine="720"/>
        <w:rPr>
          <w:rFonts w:ascii="細明體" w:eastAsia="細明體" w:hAnsi="細明體" w:hint="eastAsia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86A5B">
          <w:rPr>
            <w:rFonts w:ascii="細明體" w:eastAsia="細明體" w:hAnsi="細明體" w:hint="eastAsia"/>
            <w:lang w:eastAsia="zh-TW"/>
          </w:rPr>
          <w:t>10.1.1</w:t>
        </w:r>
      </w:smartTag>
      <w:r w:rsidRPr="00F86A5B">
        <w:rPr>
          <w:rFonts w:ascii="細明體" w:eastAsia="細明體" w:hAnsi="細明體" w:hint="eastAsia"/>
          <w:lang w:eastAsia="zh-TW"/>
        </w:rPr>
        <w:t>.</w:t>
      </w:r>
      <w:r w:rsidR="00500708" w:rsidRPr="00F86A5B">
        <w:rPr>
          <w:rFonts w:ascii="細明體" w:eastAsia="細明體" w:hAnsi="細明體" w:hint="eastAsia"/>
          <w:lang w:eastAsia="zh-TW"/>
        </w:rPr>
        <w:t>6</w:t>
      </w:r>
      <w:r w:rsidRPr="00F86A5B">
        <w:rPr>
          <w:rFonts w:ascii="細明體" w:eastAsia="細明體" w:hAnsi="細明體" w:hint="eastAsia"/>
          <w:lang w:eastAsia="zh-TW"/>
        </w:rPr>
        <w:t>.1</w:t>
      </w:r>
      <w:r w:rsidR="003511CF" w:rsidRPr="00F86A5B">
        <w:rPr>
          <w:rFonts w:ascii="細明體" w:eastAsia="細明體" w:hAnsi="細明體" w:hint="eastAsia"/>
          <w:lang w:eastAsia="zh-TW"/>
        </w:rPr>
        <w:t>無名冊</w:t>
      </w:r>
      <w:r w:rsidRPr="00F86A5B">
        <w:rPr>
          <w:rFonts w:ascii="細明體" w:eastAsia="細明體" w:hAnsi="細明體" w:hint="eastAsia"/>
          <w:lang w:eastAsia="zh-TW"/>
        </w:rPr>
        <w:t xml:space="preserve">ID= </w:t>
      </w:r>
      <w:r w:rsidRPr="00F86A5B">
        <w:rPr>
          <w:rFonts w:hint="eastAsia"/>
          <w:lang w:eastAsia="zh-TW"/>
        </w:rPr>
        <w:t>DTAAA010.</w:t>
      </w:r>
      <w:r w:rsidR="00500708" w:rsidRPr="00F86A5B">
        <w:rPr>
          <w:rFonts w:hint="eastAsia"/>
          <w:lang w:eastAsia="zh-TW"/>
        </w:rPr>
        <w:t>事故人</w:t>
      </w:r>
      <w:r w:rsidRPr="00F86A5B">
        <w:rPr>
          <w:rFonts w:hint="eastAsia"/>
          <w:lang w:eastAsia="zh-TW"/>
        </w:rPr>
        <w:t>ID</w:t>
      </w:r>
    </w:p>
    <w:p w:rsidR="002E2A55" w:rsidRPr="00F86A5B" w:rsidRDefault="002E2A55" w:rsidP="002E2A55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86A5B">
          <w:rPr>
            <w:rFonts w:hint="eastAsia"/>
            <w:lang w:eastAsia="zh-TW"/>
          </w:rPr>
          <w:tab/>
        </w:r>
        <w:r w:rsidRPr="00F86A5B">
          <w:rPr>
            <w:rFonts w:hint="eastAsia"/>
            <w:lang w:eastAsia="zh-TW"/>
          </w:rPr>
          <w:tab/>
          <w:t>10.1.2</w:t>
        </w:r>
      </w:smartTag>
      <w:r w:rsidRPr="00F86A5B">
        <w:rPr>
          <w:rFonts w:hint="eastAsia"/>
          <w:lang w:eastAsia="zh-TW"/>
        </w:rPr>
        <w:t xml:space="preserve"> </w:t>
      </w:r>
      <w:r w:rsidRPr="00F86A5B">
        <w:rPr>
          <w:rFonts w:hint="eastAsia"/>
          <w:lang w:eastAsia="zh-TW"/>
        </w:rPr>
        <w:t>無名冊內容：</w:t>
      </w:r>
    </w:p>
    <w:p w:rsidR="00712540" w:rsidRPr="00F86A5B" w:rsidRDefault="00712540" w:rsidP="00712540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ab/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86A5B">
          <w:rPr>
            <w:rFonts w:hint="eastAsia"/>
            <w:lang w:eastAsia="zh-TW"/>
          </w:rPr>
          <w:tab/>
        </w:r>
        <w:r w:rsidRPr="00F86A5B">
          <w:rPr>
            <w:rFonts w:hint="eastAsia"/>
            <w:lang w:eastAsia="zh-TW"/>
          </w:rPr>
          <w:tab/>
          <w:t>10.1.2</w:t>
        </w:r>
      </w:smartTag>
      <w:r w:rsidRPr="00F86A5B">
        <w:rPr>
          <w:rFonts w:hint="eastAsia"/>
          <w:lang w:eastAsia="zh-TW"/>
        </w:rPr>
        <w:t>.1READ DTAAA012</w:t>
      </w:r>
    </w:p>
    <w:p w:rsidR="00712540" w:rsidRPr="00F86A5B" w:rsidRDefault="00712540" w:rsidP="002E2A55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ab/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86A5B">
          <w:rPr>
            <w:rFonts w:hint="eastAsia"/>
            <w:lang w:eastAsia="zh-TW"/>
          </w:rPr>
          <w:tab/>
        </w:r>
        <w:r w:rsidRPr="00F86A5B">
          <w:rPr>
            <w:rFonts w:hint="eastAsia"/>
            <w:lang w:eastAsia="zh-TW"/>
          </w:rPr>
          <w:tab/>
          <w:t>10.1.2</w:t>
        </w:r>
      </w:smartTag>
      <w:r w:rsidRPr="00F86A5B">
        <w:rPr>
          <w:rFonts w:hint="eastAsia"/>
          <w:lang w:eastAsia="zh-TW"/>
        </w:rPr>
        <w:t>.2WHERE</w:t>
      </w:r>
      <w:r w:rsidRPr="00F86A5B">
        <w:rPr>
          <w:rFonts w:ascii="細明體" w:eastAsia="細明體" w:hAnsi="細明體" w:hint="eastAsia"/>
          <w:lang w:eastAsia="zh-TW"/>
        </w:rPr>
        <w:t>受理編號=</w:t>
      </w:r>
      <w:r w:rsidRPr="00F86A5B">
        <w:rPr>
          <w:rFonts w:hint="eastAsia"/>
          <w:lang w:eastAsia="zh-TW"/>
        </w:rPr>
        <w:t>傳入參數</w:t>
      </w:r>
      <w:r w:rsidRPr="00F86A5B">
        <w:rPr>
          <w:rFonts w:hint="eastAsia"/>
          <w:lang w:eastAsia="zh-TW"/>
        </w:rPr>
        <w:t>.</w:t>
      </w:r>
      <w:r w:rsidRPr="00F86A5B">
        <w:rPr>
          <w:rFonts w:ascii="細明體" w:eastAsia="細明體" w:hAnsi="細明體" w:hint="eastAsia"/>
          <w:lang w:eastAsia="zh-TW"/>
        </w:rPr>
        <w:t>受理編號</w:t>
      </w:r>
    </w:p>
    <w:p w:rsidR="002E2A55" w:rsidRPr="00F86A5B" w:rsidRDefault="002E2A55" w:rsidP="002E2A5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86A5B">
        <w:rPr>
          <w:rFonts w:hint="eastAsia"/>
          <w:lang w:eastAsia="zh-TW"/>
        </w:rPr>
        <w:tab/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86A5B">
          <w:rPr>
            <w:rFonts w:hint="eastAsia"/>
            <w:lang w:eastAsia="zh-TW"/>
          </w:rPr>
          <w:tab/>
        </w:r>
        <w:r w:rsidRPr="00F86A5B">
          <w:rPr>
            <w:rFonts w:hint="eastAsia"/>
            <w:lang w:eastAsia="zh-TW"/>
          </w:rPr>
          <w:tab/>
          <w:t>10.1.1</w:t>
        </w:r>
      </w:smartTag>
      <w:r w:rsidRPr="00F86A5B">
        <w:rPr>
          <w:rFonts w:hint="eastAsia"/>
          <w:lang w:eastAsia="zh-TW"/>
        </w:rPr>
        <w:t xml:space="preserve">.1 IF </w:t>
      </w:r>
      <w:r w:rsidR="00A34F13" w:rsidRPr="00F86A5B">
        <w:rPr>
          <w:rFonts w:hint="eastAsia"/>
          <w:bCs/>
          <w:lang w:eastAsia="zh-TW"/>
        </w:rPr>
        <w:t>DTAAA012</w:t>
      </w:r>
      <w:r w:rsidRPr="00F86A5B">
        <w:rPr>
          <w:rFonts w:hint="eastAsia"/>
          <w:lang w:eastAsia="zh-TW"/>
        </w:rPr>
        <w:t>.</w:t>
      </w:r>
      <w:r w:rsidR="00821181" w:rsidRPr="00F86A5B">
        <w:rPr>
          <w:rFonts w:ascii="細明體" w:eastAsia="細明體" w:hAnsi="細明體" w:hint="eastAsia"/>
          <w:lang w:eastAsia="zh-TW"/>
        </w:rPr>
        <w:t>員工ID</w:t>
      </w:r>
      <w:r w:rsidRPr="00F86A5B">
        <w:rPr>
          <w:rFonts w:ascii="細明體" w:eastAsia="細明體" w:hAnsi="細明體" w:hint="eastAsia"/>
          <w:lang w:eastAsia="zh-TW"/>
        </w:rPr>
        <w:t xml:space="preserve"> </w:t>
      </w:r>
      <w:r w:rsidR="0005538C" w:rsidRPr="00F86A5B">
        <w:rPr>
          <w:rFonts w:ascii="細明體" w:eastAsia="細明體" w:hAnsi="細明體" w:hint="eastAsia"/>
          <w:lang w:eastAsia="zh-TW"/>
        </w:rPr>
        <w:t>是空的</w:t>
      </w:r>
    </w:p>
    <w:p w:rsidR="002E2A55" w:rsidRPr="00F86A5B" w:rsidRDefault="002E2A55" w:rsidP="002E2A5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86A5B">
        <w:rPr>
          <w:rFonts w:ascii="細明體" w:eastAsia="細明體" w:hAnsi="細明體" w:hint="eastAsia"/>
          <w:lang w:eastAsia="zh-TW"/>
        </w:rPr>
        <w:tab/>
      </w:r>
      <w:r w:rsidRPr="00F86A5B">
        <w:rPr>
          <w:rFonts w:ascii="細明體" w:eastAsia="細明體" w:hAnsi="細明體" w:hint="eastAsia"/>
          <w:lang w:eastAsia="zh-TW"/>
        </w:rPr>
        <w:tab/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86A5B">
          <w:rPr>
            <w:rFonts w:ascii="細明體" w:eastAsia="細明體" w:hAnsi="細明體" w:hint="eastAsia"/>
            <w:lang w:eastAsia="zh-TW"/>
          </w:rPr>
          <w:tab/>
        </w:r>
        <w:r w:rsidRPr="00F86A5B">
          <w:rPr>
            <w:rFonts w:ascii="細明體" w:eastAsia="細明體" w:hAnsi="細明體" w:hint="eastAsia"/>
            <w:lang w:eastAsia="zh-TW"/>
          </w:rPr>
          <w:tab/>
          <w:t>10.1.1</w:t>
        </w:r>
      </w:smartTag>
      <w:r w:rsidRPr="00F86A5B">
        <w:rPr>
          <w:rFonts w:ascii="細明體" w:eastAsia="細明體" w:hAnsi="細明體" w:hint="eastAsia"/>
          <w:lang w:eastAsia="zh-TW"/>
        </w:rPr>
        <w:t xml:space="preserve">.1.1 SET </w:t>
      </w:r>
      <w:r w:rsidRPr="00F86A5B">
        <w:rPr>
          <w:rFonts w:hint="eastAsia"/>
          <w:lang w:eastAsia="zh-TW"/>
        </w:rPr>
        <w:t>DTAAA01</w:t>
      </w:r>
      <w:r w:rsidR="00A7167D" w:rsidRPr="00F86A5B">
        <w:rPr>
          <w:rFonts w:hint="eastAsia"/>
          <w:lang w:eastAsia="zh-TW"/>
        </w:rPr>
        <w:t>2</w:t>
      </w:r>
      <w:r w:rsidRPr="00F86A5B">
        <w:rPr>
          <w:rFonts w:hint="eastAsia"/>
          <w:lang w:eastAsia="zh-TW"/>
        </w:rPr>
        <w:t>.</w:t>
      </w:r>
      <w:r w:rsidR="00A7167D" w:rsidRPr="00F86A5B">
        <w:rPr>
          <w:rFonts w:ascii="細明體" w:eastAsia="細明體" w:hAnsi="細明體" w:hint="eastAsia"/>
          <w:lang w:eastAsia="zh-TW"/>
        </w:rPr>
        <w:t>員工ID</w:t>
      </w:r>
      <w:r w:rsidRPr="00F86A5B">
        <w:rPr>
          <w:rFonts w:ascii="細明體" w:eastAsia="細明體" w:hAnsi="細明體" w:hint="eastAsia"/>
          <w:lang w:eastAsia="zh-TW"/>
        </w:rPr>
        <w:t xml:space="preserve"> </w:t>
      </w:r>
      <w:r w:rsidRPr="00F86A5B">
        <w:rPr>
          <w:rFonts w:hint="eastAsia"/>
          <w:lang w:eastAsia="zh-TW"/>
        </w:rPr>
        <w:t>=</w:t>
      </w:r>
      <w:r w:rsidR="0005538C" w:rsidRPr="00F86A5B">
        <w:rPr>
          <w:rFonts w:ascii="細明體" w:eastAsia="細明體" w:hAnsi="細明體" w:hint="eastAsia"/>
          <w:lang w:eastAsia="zh-TW"/>
        </w:rPr>
        <w:t>無名冊ID</w:t>
      </w:r>
    </w:p>
    <w:p w:rsidR="00A12FDA" w:rsidRPr="00F86A5B" w:rsidRDefault="00A12FDA" w:rsidP="004E470D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ab/>
        <w:t xml:space="preserve">10.2 IF </w:t>
      </w:r>
      <w:r w:rsidRPr="00F86A5B">
        <w:rPr>
          <w:rFonts w:hint="eastAsia"/>
          <w:lang w:eastAsia="zh-TW"/>
        </w:rPr>
        <w:t>輸入</w:t>
      </w:r>
      <w:r w:rsidRPr="00F86A5B">
        <w:rPr>
          <w:rFonts w:hint="eastAsia"/>
          <w:lang w:eastAsia="zh-TW"/>
        </w:rPr>
        <w:t>.</w:t>
      </w:r>
      <w:r w:rsidRPr="00F86A5B">
        <w:rPr>
          <w:rFonts w:hint="eastAsia"/>
          <w:lang w:eastAsia="zh-TW"/>
        </w:rPr>
        <w:t>受理編號</w:t>
      </w:r>
      <w:r w:rsidRPr="00F86A5B">
        <w:rPr>
          <w:rFonts w:hint="eastAsia"/>
          <w:lang w:eastAsia="zh-TW"/>
        </w:rPr>
        <w:t xml:space="preserve"> </w:t>
      </w:r>
      <w:r w:rsidRPr="00F86A5B">
        <w:rPr>
          <w:rFonts w:hint="eastAsia"/>
          <w:lang w:eastAsia="zh-TW"/>
        </w:rPr>
        <w:t>取第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碼"/>
        </w:smartTagPr>
        <w:r w:rsidRPr="00F86A5B">
          <w:rPr>
            <w:rFonts w:hint="eastAsia"/>
            <w:lang w:eastAsia="zh-TW"/>
          </w:rPr>
          <w:t>12</w:t>
        </w:r>
        <w:r w:rsidRPr="00F86A5B">
          <w:rPr>
            <w:rFonts w:hint="eastAsia"/>
            <w:lang w:eastAsia="zh-TW"/>
          </w:rPr>
          <w:t>碼</w:t>
        </w:r>
      </w:smartTag>
      <w:r w:rsidRPr="00F86A5B">
        <w:rPr>
          <w:rFonts w:hint="eastAsia"/>
          <w:lang w:eastAsia="zh-TW"/>
        </w:rPr>
        <w:t xml:space="preserve"> = </w:t>
      </w:r>
      <w:r w:rsidRPr="00F86A5B">
        <w:rPr>
          <w:lang w:eastAsia="zh-TW"/>
        </w:rPr>
        <w:t>‘</w:t>
      </w:r>
      <w:r w:rsidRPr="00F86A5B">
        <w:rPr>
          <w:rFonts w:hint="eastAsia"/>
          <w:lang w:eastAsia="zh-TW"/>
        </w:rPr>
        <w:t>G</w:t>
      </w:r>
      <w:r w:rsidRPr="00F86A5B">
        <w:rPr>
          <w:lang w:eastAsia="zh-TW"/>
        </w:rPr>
        <w:t>’</w:t>
      </w:r>
      <w:r w:rsidRPr="00F86A5B">
        <w:rPr>
          <w:rFonts w:hint="eastAsia"/>
          <w:lang w:eastAsia="zh-TW"/>
        </w:rPr>
        <w:t xml:space="preserve"> OR </w:t>
      </w:r>
      <w:r w:rsidRPr="00F86A5B">
        <w:rPr>
          <w:lang w:eastAsia="zh-TW"/>
        </w:rPr>
        <w:t>‘</w:t>
      </w:r>
      <w:r w:rsidRPr="00F86A5B">
        <w:rPr>
          <w:rFonts w:hint="eastAsia"/>
          <w:lang w:eastAsia="zh-TW"/>
        </w:rPr>
        <w:t>H</w:t>
      </w:r>
      <w:r w:rsidRPr="00F86A5B">
        <w:rPr>
          <w:lang w:eastAsia="zh-TW"/>
        </w:rPr>
        <w:t>’</w:t>
      </w:r>
      <w:r w:rsidRPr="00F86A5B">
        <w:rPr>
          <w:rFonts w:hint="eastAsia"/>
          <w:lang w:eastAsia="zh-TW"/>
        </w:rPr>
        <w:t xml:space="preserve"> (</w:t>
      </w:r>
      <w:r w:rsidRPr="00F86A5B">
        <w:rPr>
          <w:rFonts w:hint="eastAsia"/>
          <w:lang w:eastAsia="zh-TW"/>
        </w:rPr>
        <w:t>團險</w:t>
      </w:r>
      <w:r w:rsidRPr="00F86A5B">
        <w:rPr>
          <w:rFonts w:hint="eastAsia"/>
          <w:lang w:eastAsia="zh-TW"/>
        </w:rPr>
        <w:t>&amp;</w:t>
      </w:r>
      <w:r w:rsidRPr="00F86A5B">
        <w:rPr>
          <w:rFonts w:hint="eastAsia"/>
          <w:lang w:eastAsia="zh-TW"/>
        </w:rPr>
        <w:t>學團件</w:t>
      </w:r>
      <w:r w:rsidRPr="00F86A5B">
        <w:rPr>
          <w:rFonts w:hint="eastAsia"/>
          <w:lang w:eastAsia="zh-TW"/>
        </w:rPr>
        <w:t>)</w:t>
      </w:r>
      <w:r w:rsidR="00CF1931" w:rsidRPr="00F86A5B">
        <w:rPr>
          <w:rFonts w:hint="eastAsia"/>
          <w:lang w:eastAsia="zh-TW"/>
        </w:rPr>
        <w:tab/>
      </w:r>
      <w:r w:rsidR="00CF1931" w:rsidRPr="00F86A5B">
        <w:rPr>
          <w:rFonts w:hint="eastAsia"/>
          <w:lang w:eastAsia="zh-TW"/>
        </w:rPr>
        <w:tab/>
      </w:r>
    </w:p>
    <w:p w:rsidR="00681464" w:rsidRPr="00F86A5B" w:rsidRDefault="00CF1931" w:rsidP="00A12FDA">
      <w:pPr>
        <w:pStyle w:val="Tabletext"/>
        <w:keepLines w:val="0"/>
        <w:spacing w:after="0" w:line="240" w:lineRule="auto"/>
        <w:ind w:left="720" w:firstLine="720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>10.</w:t>
      </w:r>
      <w:r w:rsidR="00A12FDA" w:rsidRPr="00F86A5B">
        <w:rPr>
          <w:rFonts w:hint="eastAsia"/>
          <w:lang w:eastAsia="zh-TW"/>
        </w:rPr>
        <w:t>2.</w:t>
      </w:r>
      <w:r w:rsidRPr="00F86A5B">
        <w:rPr>
          <w:rFonts w:hint="eastAsia"/>
          <w:lang w:eastAsia="zh-TW"/>
        </w:rPr>
        <w:t>1</w:t>
      </w:r>
      <w:r w:rsidRPr="00F86A5B">
        <w:rPr>
          <w:rFonts w:hint="eastAsia"/>
          <w:lang w:eastAsia="zh-TW"/>
        </w:rPr>
        <w:t>增加更新受理檔：</w:t>
      </w:r>
    </w:p>
    <w:p w:rsidR="00A12FDA" w:rsidRPr="00F86A5B" w:rsidRDefault="00A12FDA" w:rsidP="00A12FDA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ab/>
      </w:r>
      <w:r w:rsidRPr="00F86A5B">
        <w:rPr>
          <w:rFonts w:hint="eastAsia"/>
          <w:lang w:eastAsia="zh-TW"/>
        </w:rPr>
        <w:tab/>
      </w:r>
      <w:r w:rsidRPr="00F86A5B">
        <w:rPr>
          <w:rFonts w:hint="eastAsia"/>
          <w:lang w:eastAsia="zh-TW"/>
        </w:rPr>
        <w:tab/>
        <w:t xml:space="preserve">10.2.1.1UPDATE </w:t>
      </w:r>
      <w:r w:rsidR="004A1BFE" w:rsidRPr="00F86A5B">
        <w:rPr>
          <w:rFonts w:hint="eastAsia"/>
          <w:lang w:eastAsia="zh-TW"/>
        </w:rPr>
        <w:t>DTAAA001</w:t>
      </w:r>
    </w:p>
    <w:p w:rsidR="004A1BFE" w:rsidRPr="00F86A5B" w:rsidRDefault="004A1BFE" w:rsidP="00A12FDA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ab/>
      </w:r>
      <w:r w:rsidRPr="00F86A5B">
        <w:rPr>
          <w:rFonts w:hint="eastAsia"/>
          <w:lang w:eastAsia="zh-TW"/>
        </w:rPr>
        <w:tab/>
      </w:r>
      <w:r w:rsidRPr="00F86A5B">
        <w:rPr>
          <w:rFonts w:hint="eastAsia"/>
          <w:lang w:eastAsia="zh-TW"/>
        </w:rPr>
        <w:tab/>
      </w:r>
      <w:r w:rsidRPr="00F86A5B">
        <w:rPr>
          <w:rFonts w:hint="eastAsia"/>
          <w:lang w:eastAsia="zh-TW"/>
        </w:rPr>
        <w:tab/>
        <w:t xml:space="preserve">    </w:t>
      </w:r>
      <w:r w:rsidRPr="00F86A5B">
        <w:rPr>
          <w:rFonts w:hint="eastAsia"/>
          <w:lang w:eastAsia="zh-TW"/>
        </w:rPr>
        <w:t>簽擬人員</w:t>
      </w:r>
      <w:r w:rsidRPr="00F86A5B">
        <w:rPr>
          <w:rFonts w:hint="eastAsia"/>
          <w:lang w:eastAsia="zh-TW"/>
        </w:rPr>
        <w:t xml:space="preserve">ID = </w:t>
      </w:r>
      <w:r w:rsidRPr="00F86A5B">
        <w:rPr>
          <w:rFonts w:hint="eastAsia"/>
          <w:lang w:eastAsia="zh-TW"/>
        </w:rPr>
        <w:t>核賠人員</w:t>
      </w:r>
      <w:r w:rsidRPr="00F86A5B">
        <w:rPr>
          <w:rFonts w:hint="eastAsia"/>
          <w:lang w:eastAsia="zh-TW"/>
        </w:rPr>
        <w:t>ID</w:t>
      </w:r>
    </w:p>
    <w:p w:rsidR="004A1BFE" w:rsidRPr="00F86A5B" w:rsidRDefault="004A1BFE" w:rsidP="004A1BF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ab/>
      </w:r>
      <w:r w:rsidRPr="00F86A5B">
        <w:rPr>
          <w:rFonts w:hint="eastAsia"/>
          <w:lang w:eastAsia="zh-TW"/>
        </w:rPr>
        <w:tab/>
      </w:r>
      <w:r w:rsidRPr="00F86A5B">
        <w:rPr>
          <w:rFonts w:hint="eastAsia"/>
          <w:lang w:eastAsia="zh-TW"/>
        </w:rPr>
        <w:tab/>
      </w:r>
      <w:r w:rsidRPr="00F86A5B">
        <w:rPr>
          <w:rFonts w:hint="eastAsia"/>
          <w:lang w:eastAsia="zh-TW"/>
        </w:rPr>
        <w:tab/>
        <w:t xml:space="preserve">    </w:t>
      </w:r>
      <w:r w:rsidRPr="00F86A5B">
        <w:rPr>
          <w:rFonts w:hint="eastAsia"/>
          <w:lang w:eastAsia="zh-TW"/>
        </w:rPr>
        <w:t>簽擬人員姓名</w:t>
      </w:r>
      <w:r w:rsidRPr="00F86A5B">
        <w:rPr>
          <w:rFonts w:hint="eastAsia"/>
          <w:lang w:eastAsia="zh-TW"/>
        </w:rPr>
        <w:t xml:space="preserve">= </w:t>
      </w:r>
      <w:r w:rsidRPr="00F86A5B">
        <w:rPr>
          <w:rFonts w:hint="eastAsia"/>
          <w:lang w:eastAsia="zh-TW"/>
        </w:rPr>
        <w:t>核賠人員姓名</w:t>
      </w:r>
    </w:p>
    <w:p w:rsidR="004A1BFE" w:rsidRPr="00F86A5B" w:rsidRDefault="004A1BFE" w:rsidP="004A1BF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ab/>
      </w:r>
      <w:r w:rsidRPr="00F86A5B">
        <w:rPr>
          <w:rFonts w:hint="eastAsia"/>
          <w:lang w:eastAsia="zh-TW"/>
        </w:rPr>
        <w:tab/>
      </w:r>
      <w:r w:rsidRPr="00F86A5B">
        <w:rPr>
          <w:rFonts w:hint="eastAsia"/>
          <w:lang w:eastAsia="zh-TW"/>
        </w:rPr>
        <w:tab/>
      </w:r>
      <w:r w:rsidRPr="00F86A5B">
        <w:rPr>
          <w:rFonts w:hint="eastAsia"/>
          <w:lang w:eastAsia="zh-TW"/>
        </w:rPr>
        <w:tab/>
        <w:t xml:space="preserve">    </w:t>
      </w:r>
      <w:r w:rsidRPr="00F86A5B">
        <w:rPr>
          <w:rFonts w:hint="eastAsia"/>
          <w:lang w:eastAsia="zh-TW"/>
        </w:rPr>
        <w:t>簽擬人員單位</w:t>
      </w:r>
      <w:r w:rsidRPr="00F86A5B">
        <w:rPr>
          <w:rFonts w:hint="eastAsia"/>
          <w:lang w:eastAsia="zh-TW"/>
        </w:rPr>
        <w:t xml:space="preserve"> = </w:t>
      </w:r>
      <w:r w:rsidRPr="00F86A5B">
        <w:rPr>
          <w:rFonts w:hint="eastAsia"/>
          <w:lang w:eastAsia="zh-TW"/>
        </w:rPr>
        <w:t>核賠人員單位</w:t>
      </w:r>
    </w:p>
    <w:p w:rsidR="004A1BFE" w:rsidRPr="00F86A5B" w:rsidRDefault="004A1BFE" w:rsidP="004A1BF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ab/>
      </w:r>
      <w:r w:rsidRPr="00F86A5B">
        <w:rPr>
          <w:rFonts w:hint="eastAsia"/>
          <w:lang w:eastAsia="zh-TW"/>
        </w:rPr>
        <w:tab/>
      </w:r>
      <w:r w:rsidRPr="00F86A5B">
        <w:rPr>
          <w:rFonts w:hint="eastAsia"/>
          <w:lang w:eastAsia="zh-TW"/>
        </w:rPr>
        <w:tab/>
      </w:r>
      <w:r w:rsidRPr="00F86A5B">
        <w:rPr>
          <w:rFonts w:hint="eastAsia"/>
          <w:lang w:eastAsia="zh-TW"/>
        </w:rPr>
        <w:tab/>
        <w:t xml:space="preserve">    </w:t>
      </w:r>
      <w:r w:rsidRPr="00F86A5B">
        <w:rPr>
          <w:rFonts w:hint="eastAsia"/>
          <w:lang w:eastAsia="zh-TW"/>
        </w:rPr>
        <w:t>簽擬人員單位中文</w:t>
      </w:r>
      <w:r w:rsidRPr="00F86A5B">
        <w:rPr>
          <w:rFonts w:hint="eastAsia"/>
          <w:lang w:eastAsia="zh-TW"/>
        </w:rPr>
        <w:t xml:space="preserve"> = </w:t>
      </w:r>
      <w:r w:rsidRPr="00F86A5B">
        <w:rPr>
          <w:rFonts w:hint="eastAsia"/>
          <w:lang w:eastAsia="zh-TW"/>
        </w:rPr>
        <w:t>核賠人員單位中文</w:t>
      </w:r>
    </w:p>
    <w:p w:rsidR="004A1BFE" w:rsidRPr="00F86A5B" w:rsidRDefault="004A1BFE" w:rsidP="00A12FDA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A12FDA" w:rsidRPr="00F86A5B" w:rsidRDefault="00A12FDA" w:rsidP="00A12FDA">
      <w:pPr>
        <w:pStyle w:val="Tabletext"/>
        <w:keepLines w:val="0"/>
        <w:spacing w:after="0" w:line="240" w:lineRule="auto"/>
        <w:ind w:left="720" w:firstLine="720"/>
        <w:rPr>
          <w:rFonts w:hint="eastAsia"/>
          <w:lang w:eastAsia="zh-TW"/>
        </w:rPr>
      </w:pPr>
    </w:p>
    <w:p w:rsidR="00CF1931" w:rsidRPr="00F86A5B" w:rsidRDefault="00CF1931" w:rsidP="004E470D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F74D53" w:rsidRPr="00F86A5B" w:rsidRDefault="004679BE" w:rsidP="004E470D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>10</w:t>
      </w:r>
      <w:r w:rsidR="004E470D" w:rsidRPr="00F86A5B">
        <w:rPr>
          <w:rFonts w:hint="eastAsia"/>
          <w:lang w:eastAsia="zh-TW"/>
        </w:rPr>
        <w:t>.</w:t>
      </w:r>
      <w:r w:rsidR="00F74D53" w:rsidRPr="00F86A5B">
        <w:rPr>
          <w:rFonts w:hint="eastAsia"/>
          <w:lang w:eastAsia="zh-TW"/>
        </w:rPr>
        <w:t>入收據控制檔</w:t>
      </w:r>
    </w:p>
    <w:p w:rsidR="00F74D53" w:rsidRPr="00F86A5B" w:rsidRDefault="00F74D53" w:rsidP="00F74D53">
      <w:pPr>
        <w:pStyle w:val="Tabletext"/>
        <w:keepLines w:val="0"/>
        <w:numPr>
          <w:ilvl w:val="1"/>
          <w:numId w:val="27"/>
        </w:numPr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>CALL AA_X0Z020.Method1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C2D52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2D52" w:rsidRPr="005D0FCC" w:rsidRDefault="00AC2D52" w:rsidP="00AC2D52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46E0"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D52" w:rsidRPr="002618F0" w:rsidRDefault="00AC2D52" w:rsidP="00AC2D52">
            <w:pPr>
              <w:jc w:val="center"/>
              <w:rPr>
                <w:rFonts w:ascii="新細明體" w:hAnsi="新細明體" w:cs="Arial Unicode MS"/>
                <w:sz w:val="20"/>
              </w:rPr>
            </w:pPr>
            <w:r w:rsidRPr="005D0FCC">
              <w:rPr>
                <w:rFonts w:ascii="新細明體" w:hAnsi="新細明體" w:cs="Arial Unicode MS" w:hint="eastAsia"/>
                <w:sz w:val="20"/>
              </w:rPr>
              <w:t>資料來源</w:t>
            </w:r>
          </w:p>
        </w:tc>
      </w:tr>
      <w:tr w:rsidR="00AC2D52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2D52" w:rsidRPr="00F86A5B" w:rsidRDefault="00AC2D52" w:rsidP="00AC2D5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文件代碼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D52" w:rsidRPr="00F86A5B" w:rsidRDefault="00AC2D52" w:rsidP="00AC2D52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AA02</w:t>
            </w:r>
          </w:p>
        </w:tc>
      </w:tr>
      <w:tr w:rsidR="00AC2D52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2D52" w:rsidRPr="00F86A5B" w:rsidRDefault="00AC2D52" w:rsidP="00AC2D5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收據號碼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D52" w:rsidRPr="00F86A5B" w:rsidRDefault="00AC2D52" w:rsidP="00AC2D52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傳入參數</w:t>
            </w:r>
          </w:p>
        </w:tc>
      </w:tr>
      <w:tr w:rsidR="00AC2D52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2D52" w:rsidRPr="00F86A5B" w:rsidRDefault="00AC2D52" w:rsidP="00AC2D5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交易序號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D52" w:rsidRPr="00F86A5B" w:rsidRDefault="00AC2D52" w:rsidP="00AC2D52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0</w:t>
            </w:r>
          </w:p>
        </w:tc>
      </w:tr>
      <w:tr w:rsidR="00AC2D52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2D52" w:rsidRPr="00F86A5B" w:rsidRDefault="00AC2D52" w:rsidP="00AC2D5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帳務日期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D52" w:rsidRPr="00F86A5B" w:rsidRDefault="00AC2D52" w:rsidP="00AC2D52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CURRENT DATE</w:t>
            </w:r>
          </w:p>
        </w:tc>
      </w:tr>
      <w:tr w:rsidR="00AC2D52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2D52" w:rsidRPr="00F86A5B" w:rsidRDefault="00AC2D52" w:rsidP="00AC2D5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經辦ID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D52" w:rsidRPr="00F86A5B" w:rsidRDefault="00AC2D52" w:rsidP="00AC2D52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DTAAA001.</w:t>
            </w:r>
            <w:r w:rsidRPr="00F86A5B">
              <w:rPr>
                <w:rFonts w:ascii="細明體" w:eastAsia="細明體" w:hAnsi="細明體" w:cs="Arial Unicode MS" w:hint="eastAsia"/>
                <w:sz w:val="20"/>
              </w:rPr>
              <w:t xml:space="preserve"> 受理人員</w:t>
            </w:r>
          </w:p>
        </w:tc>
      </w:tr>
      <w:tr w:rsidR="00AC2D52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2D52" w:rsidRPr="00F86A5B" w:rsidRDefault="00AC2D52" w:rsidP="00AC2D5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給付種類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D52" w:rsidRPr="00F86A5B" w:rsidRDefault="00AC2D52" w:rsidP="00AC2D52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6</w:t>
            </w:r>
          </w:p>
        </w:tc>
      </w:tr>
      <w:tr w:rsidR="00AC2D52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2D52" w:rsidRPr="00F86A5B" w:rsidRDefault="00AC2D52" w:rsidP="00AC2D5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給付金額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D52" w:rsidRPr="00F86A5B" w:rsidRDefault="00AC2D52" w:rsidP="00AC2D52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0</w:t>
            </w:r>
          </w:p>
        </w:tc>
      </w:tr>
      <w:tr w:rsidR="00AC2D52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2D52" w:rsidRPr="00F86A5B" w:rsidRDefault="00AC2D52" w:rsidP="00AC2D5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輸入ID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D52" w:rsidRPr="00F86A5B" w:rsidRDefault="00AC2D52" w:rsidP="00AC2D52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DTAAA001.</w:t>
            </w:r>
            <w:r w:rsidRPr="00F86A5B">
              <w:rPr>
                <w:rFonts w:ascii="細明體" w:eastAsia="細明體" w:hAnsi="細明體" w:cs="Arial Unicode MS" w:hint="eastAsia"/>
                <w:sz w:val="20"/>
              </w:rPr>
              <w:t xml:space="preserve"> 受理人員</w:t>
            </w:r>
          </w:p>
        </w:tc>
      </w:tr>
      <w:tr w:rsidR="00AC2D52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2D52" w:rsidRPr="00F86A5B" w:rsidRDefault="00AC2D52" w:rsidP="00AC2D5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輸入單位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D52" w:rsidRPr="00F86A5B" w:rsidRDefault="00AC2D52" w:rsidP="00AC2D52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DTAAA001.</w:t>
            </w:r>
            <w:r w:rsidRPr="00F86A5B">
              <w:rPr>
                <w:rFonts w:ascii="細明體" w:eastAsia="細明體" w:hAnsi="細明體" w:cs="Arial Unicode MS" w:hint="eastAsia"/>
                <w:sz w:val="20"/>
              </w:rPr>
              <w:t xml:space="preserve"> 受理單位</w:t>
            </w:r>
          </w:p>
        </w:tc>
      </w:tr>
      <w:tr w:rsidR="00AC2D52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2D52" w:rsidRPr="00F86A5B" w:rsidRDefault="00AC2D52" w:rsidP="00AC2D5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輸入時間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D52" w:rsidRPr="00F86A5B" w:rsidRDefault="00AC2D52" w:rsidP="00AC2D52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CURRENT TIMESTAMP</w:t>
            </w:r>
          </w:p>
        </w:tc>
      </w:tr>
      <w:tr w:rsidR="00AC2D52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2D52" w:rsidRPr="00F86A5B" w:rsidRDefault="00AC2D52" w:rsidP="00AC2D5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交易種類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D52" w:rsidRPr="00F86A5B" w:rsidRDefault="00AC2D52" w:rsidP="00AC2D52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AAA001</w:t>
            </w:r>
          </w:p>
        </w:tc>
      </w:tr>
      <w:tr w:rsidR="00AC2D52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2D52" w:rsidRPr="00F86A5B" w:rsidRDefault="00AC2D52" w:rsidP="00AC2D5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系統別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D52" w:rsidRPr="00F86A5B" w:rsidRDefault="00AC2D52" w:rsidP="00AC2D52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AA</w:t>
            </w:r>
          </w:p>
        </w:tc>
      </w:tr>
      <w:tr w:rsidR="00AC2D52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2D52" w:rsidRPr="00F86A5B" w:rsidRDefault="00AC2D52" w:rsidP="00AC2D5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受款人ID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D52" w:rsidRPr="00F86A5B" w:rsidRDefault="00AC2D52" w:rsidP="00AC2D52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AAEJB</w:t>
            </w:r>
          </w:p>
        </w:tc>
      </w:tr>
      <w:tr w:rsidR="00AC2D52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2D52" w:rsidRPr="00F86A5B" w:rsidRDefault="00AC2D52" w:rsidP="00AC2D5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受款人姓名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D52" w:rsidRPr="00F86A5B" w:rsidRDefault="00AC2D52" w:rsidP="00AC2D52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AAEJB</w:t>
            </w:r>
          </w:p>
        </w:tc>
      </w:tr>
      <w:tr w:rsidR="00AC2D52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C2D52" w:rsidRPr="00F86A5B" w:rsidRDefault="00AC2D52" w:rsidP="00AC2D5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服務中心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C2D52" w:rsidRPr="00F86A5B" w:rsidRDefault="00AC2D52" w:rsidP="00AC2D52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DTAAA001.</w:t>
            </w:r>
            <w:r w:rsidRPr="00F86A5B">
              <w:rPr>
                <w:rFonts w:ascii="細明體" w:eastAsia="細明體" w:hAnsi="細明體" w:cs="Arial Unicode MS" w:hint="eastAsia"/>
                <w:sz w:val="20"/>
              </w:rPr>
              <w:t xml:space="preserve"> 受理單位</w:t>
            </w:r>
          </w:p>
        </w:tc>
      </w:tr>
    </w:tbl>
    <w:p w:rsidR="00AC2D52" w:rsidRPr="00F86A5B" w:rsidRDefault="00AC2D52" w:rsidP="00AC2D52">
      <w:pPr>
        <w:pStyle w:val="Tabletext"/>
        <w:keepLines w:val="0"/>
        <w:spacing w:after="0" w:line="240" w:lineRule="auto"/>
        <w:ind w:left="425"/>
        <w:rPr>
          <w:rFonts w:hint="eastAsia"/>
          <w:lang w:eastAsia="zh-TW"/>
        </w:rPr>
      </w:pPr>
    </w:p>
    <w:p w:rsidR="00BE3F6A" w:rsidRPr="00F86A5B" w:rsidRDefault="00BE3F6A" w:rsidP="00BE3F6A">
      <w:pPr>
        <w:pStyle w:val="Tabletext"/>
        <w:keepLines w:val="0"/>
        <w:numPr>
          <w:ilvl w:val="0"/>
          <w:numId w:val="36"/>
        </w:numPr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>判定案件層級</w:t>
      </w:r>
    </w:p>
    <w:p w:rsidR="00B91A0E" w:rsidRPr="00F86A5B" w:rsidRDefault="00B91A0E" w:rsidP="00575062">
      <w:pPr>
        <w:pStyle w:val="Tabletext"/>
        <w:keepLines w:val="0"/>
        <w:numPr>
          <w:ilvl w:val="1"/>
          <w:numId w:val="36"/>
        </w:numPr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>//**</w:t>
      </w:r>
      <w:r w:rsidRPr="00F86A5B">
        <w:rPr>
          <w:rFonts w:hint="eastAsia"/>
          <w:lang w:eastAsia="zh-TW"/>
        </w:rPr>
        <w:t>增加傳入系統別判斷附約中止日期異常件，</w:t>
      </w:r>
      <w:r w:rsidRPr="00F86A5B">
        <w:rPr>
          <w:rFonts w:hint="eastAsia"/>
          <w:lang w:eastAsia="zh-TW"/>
        </w:rPr>
        <w:t>AV</w:t>
      </w:r>
      <w:r w:rsidRPr="00F86A5B">
        <w:rPr>
          <w:rFonts w:hint="eastAsia"/>
          <w:lang w:eastAsia="zh-TW"/>
        </w:rPr>
        <w:t>系統傳入的資料不檢核</w:t>
      </w:r>
    </w:p>
    <w:p w:rsidR="00BE3F6A" w:rsidRPr="00F86A5B" w:rsidRDefault="00BE3F6A" w:rsidP="00BE3F6A">
      <w:pPr>
        <w:pStyle w:val="Tabletext"/>
        <w:keepLines w:val="0"/>
        <w:numPr>
          <w:ilvl w:val="1"/>
          <w:numId w:val="36"/>
        </w:numPr>
        <w:spacing w:after="0" w:line="240" w:lineRule="auto"/>
        <w:rPr>
          <w:lang w:eastAsia="zh-TW"/>
        </w:rPr>
      </w:pPr>
      <w:r w:rsidRPr="00F86A5B">
        <w:rPr>
          <w:rFonts w:hint="eastAsia"/>
          <w:lang w:eastAsia="zh-TW"/>
        </w:rPr>
        <w:t xml:space="preserve">Call AA_A0Z022.Method6 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BE3F6A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3F6A" w:rsidRPr="00F86A5B" w:rsidRDefault="00BE3F6A" w:rsidP="00BE3F6A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3F6A" w:rsidRPr="00F86A5B" w:rsidRDefault="00BE3F6A" w:rsidP="00BE3F6A">
            <w:pPr>
              <w:jc w:val="center"/>
              <w:rPr>
                <w:rFonts w:ascii="新細明體" w:hAnsi="新細明體" w:cs="Arial Unicode MS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資料來源</w:t>
            </w:r>
          </w:p>
        </w:tc>
      </w:tr>
      <w:tr w:rsidR="00BE3F6A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E3F6A" w:rsidRPr="00F86A5B" w:rsidRDefault="00BE3F6A" w:rsidP="00BE3F6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3F6A" w:rsidRPr="00F86A5B" w:rsidRDefault="00BE3F6A" w:rsidP="00BE3F6A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傳入參數</w:t>
            </w:r>
          </w:p>
        </w:tc>
      </w:tr>
      <w:tr w:rsidR="00B91A0E" w:rsidRPr="00F86A5B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1A0E" w:rsidRPr="00F86A5B" w:rsidRDefault="00B91A0E" w:rsidP="00BE3F6A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ascii="細明體" w:eastAsia="細明體" w:hAnsi="細明體" w:hint="eastAsia"/>
                <w:sz w:val="20"/>
                <w:szCs w:val="20"/>
              </w:rPr>
              <w:t>傳遞系統別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91A0E" w:rsidRPr="00F86A5B" w:rsidRDefault="00B91A0E" w:rsidP="00BE3F6A">
            <w:pPr>
              <w:jc w:val="center"/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AV</w:t>
            </w:r>
          </w:p>
        </w:tc>
      </w:tr>
    </w:tbl>
    <w:p w:rsidR="00BE3F6A" w:rsidRPr="00D246E0" w:rsidRDefault="00BE3F6A" w:rsidP="00BE3F6A">
      <w:pPr>
        <w:pStyle w:val="Tabletext"/>
        <w:keepLines w:val="0"/>
        <w:numPr>
          <w:ilvl w:val="2"/>
          <w:numId w:val="36"/>
        </w:numPr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 xml:space="preserve">GET </w:t>
      </w:r>
      <w:r w:rsidRPr="00F86A5B">
        <w:rPr>
          <w:rFonts w:hint="eastAsia"/>
          <w:lang w:eastAsia="zh-TW"/>
        </w:rPr>
        <w:t>案件層級及</w:t>
      </w:r>
      <w:r w:rsidRPr="00F86A5B">
        <w:rPr>
          <w:lang w:eastAsia="zh-TW"/>
        </w:rPr>
        <w:t>案件層級內容</w:t>
      </w:r>
      <w:r w:rsidRPr="00F86A5B">
        <w:rPr>
          <w:lang w:eastAsia="zh-TW"/>
        </w:rPr>
        <w:t> </w:t>
      </w:r>
      <w:r w:rsidRPr="00F86A5B">
        <w:rPr>
          <w:rFonts w:hint="eastAsia"/>
          <w:lang w:eastAsia="zh-TW"/>
        </w:rPr>
        <w:t>。</w:t>
      </w:r>
    </w:p>
    <w:p w:rsidR="00AC2D52" w:rsidRPr="00D246E0" w:rsidRDefault="00AC2D52" w:rsidP="0087270A">
      <w:pPr>
        <w:pStyle w:val="Tabletext"/>
        <w:keepLines w:val="0"/>
        <w:numPr>
          <w:ilvl w:val="0"/>
          <w:numId w:val="36"/>
        </w:numPr>
        <w:spacing w:after="0" w:line="240" w:lineRule="auto"/>
        <w:rPr>
          <w:rFonts w:hint="eastAsia"/>
          <w:lang w:eastAsia="zh-TW"/>
        </w:rPr>
      </w:pPr>
      <w:r w:rsidRPr="00D246E0">
        <w:rPr>
          <w:rFonts w:hint="eastAsia"/>
          <w:lang w:eastAsia="zh-TW"/>
        </w:rPr>
        <w:t>抓取處理人員</w:t>
      </w:r>
      <w:r w:rsidRPr="005D0FCC">
        <w:rPr>
          <w:rFonts w:hint="eastAsia"/>
          <w:lang w:eastAsia="zh-TW"/>
        </w:rPr>
        <w:t>(</w:t>
      </w:r>
      <w:r w:rsidRPr="005D0FCC">
        <w:rPr>
          <w:rFonts w:hint="eastAsia"/>
          <w:lang w:eastAsia="zh-TW"/>
        </w:rPr>
        <w:t>核賠人員</w:t>
      </w:r>
      <w:r w:rsidRPr="002618F0">
        <w:rPr>
          <w:rFonts w:hint="eastAsia"/>
          <w:lang w:eastAsia="zh-TW"/>
        </w:rPr>
        <w:t>)</w:t>
      </w:r>
      <w:r w:rsidR="0087270A" w:rsidRPr="002E6FFB">
        <w:rPr>
          <w:lang w:eastAsia="zh-TW"/>
        </w:rPr>
        <w:sym w:font="Wingdings" w:char="F0E0"/>
      </w:r>
      <w:r w:rsidR="0087270A" w:rsidRPr="00F86A5B">
        <w:rPr>
          <w:rFonts w:ascii="細明體" w:eastAsia="細明體" w:hAnsi="細明體" w:cs="Courier New" w:hint="eastAsia"/>
          <w:lang w:eastAsia="zh-TW"/>
        </w:rPr>
        <w:t xml:space="preserve"> 將現有的派件邏輯整合後放置模組(</w:t>
      </w:r>
      <w:r w:rsidR="0087270A" w:rsidRPr="00F86A5B">
        <w:rPr>
          <w:rFonts w:ascii="細明體" w:eastAsia="細明體" w:hAnsi="細明體" w:cs="Courier New"/>
          <w:lang w:eastAsia="zh-TW"/>
        </w:rPr>
        <w:t>AA_A0Z027.getDecdDataforALL</w:t>
      </w:r>
      <w:r w:rsidR="0087270A" w:rsidRPr="00F86A5B">
        <w:rPr>
          <w:rFonts w:ascii="細明體" w:eastAsia="細明體" w:hAnsi="細明體" w:cs="Courier New" w:hint="eastAsia"/>
          <w:lang w:eastAsia="zh-TW"/>
        </w:rPr>
        <w:t>)中，以利後續維護使用之</w:t>
      </w:r>
    </w:p>
    <w:p w:rsidR="00D763BE" w:rsidRPr="00F86A5B" w:rsidRDefault="00D763BE" w:rsidP="00575062">
      <w:pPr>
        <w:pStyle w:val="Tabletext"/>
        <w:numPr>
          <w:ilvl w:val="1"/>
          <w:numId w:val="36"/>
        </w:numPr>
        <w:rPr>
          <w:lang w:eastAsia="zh-TW"/>
        </w:rPr>
      </w:pPr>
      <w:r w:rsidRPr="00F86A5B">
        <w:rPr>
          <w:lang w:eastAsia="zh-TW"/>
        </w:rPr>
        <w:t>SET $AA_A0Z027_bo=AA_A0Z027_mod.getDecdDataforALL(APLY_NO, APLY_DIV_NO, CASE_LEVEL, chkBG);</w:t>
      </w:r>
    </w:p>
    <w:p w:rsidR="00D763BE" w:rsidRPr="00F86A5B" w:rsidRDefault="00D763BE" w:rsidP="00575062">
      <w:pPr>
        <w:pStyle w:val="Tabletext"/>
        <w:numPr>
          <w:ilvl w:val="1"/>
          <w:numId w:val="36"/>
        </w:numPr>
        <w:rPr>
          <w:lang w:eastAsia="zh-TW"/>
        </w:rPr>
      </w:pPr>
      <w:r w:rsidRPr="00F86A5B">
        <w:rPr>
          <w:lang w:eastAsia="zh-TW"/>
        </w:rPr>
        <w:t>SET $DECD_EMP_ID=AA_A0Z027_bo.getDECD_EMP_ID();</w:t>
      </w:r>
    </w:p>
    <w:p w:rsidR="00D763BE" w:rsidRPr="00F86A5B" w:rsidRDefault="00D763BE" w:rsidP="00575062">
      <w:pPr>
        <w:pStyle w:val="Tabletext"/>
        <w:numPr>
          <w:ilvl w:val="1"/>
          <w:numId w:val="36"/>
        </w:numPr>
        <w:rPr>
          <w:lang w:eastAsia="zh-TW"/>
        </w:rPr>
      </w:pPr>
      <w:r w:rsidRPr="00F86A5B">
        <w:rPr>
          <w:lang w:eastAsia="zh-TW"/>
        </w:rPr>
        <w:t>SET $DECD_EMP_NAME=AA_A0Z027_bo.getDECD_EMP_NAME();</w:t>
      </w:r>
    </w:p>
    <w:p w:rsidR="00D763BE" w:rsidRPr="00F86A5B" w:rsidRDefault="00D763BE" w:rsidP="00575062">
      <w:pPr>
        <w:pStyle w:val="Tabletext"/>
        <w:numPr>
          <w:ilvl w:val="1"/>
          <w:numId w:val="36"/>
        </w:numPr>
        <w:rPr>
          <w:lang w:eastAsia="zh-TW"/>
        </w:rPr>
      </w:pPr>
      <w:r w:rsidRPr="00F86A5B">
        <w:rPr>
          <w:lang w:eastAsia="zh-TW"/>
        </w:rPr>
        <w:t>SET $DECD_DIV=AA_A0Z027_bo.getDECD_DIV();</w:t>
      </w:r>
    </w:p>
    <w:p w:rsidR="00D763BE" w:rsidRPr="00F86A5B" w:rsidRDefault="00D763BE" w:rsidP="00575062">
      <w:pPr>
        <w:pStyle w:val="Tabletext"/>
        <w:numPr>
          <w:ilvl w:val="1"/>
          <w:numId w:val="36"/>
        </w:numPr>
        <w:rPr>
          <w:lang w:eastAsia="zh-TW"/>
        </w:rPr>
      </w:pPr>
      <w:r w:rsidRPr="00F86A5B">
        <w:rPr>
          <w:lang w:eastAsia="zh-TW"/>
        </w:rPr>
        <w:t>SET $DIV_SNAME=AA_A0Z027_bo.getDECD_DIV_NAME();</w:t>
      </w:r>
    </w:p>
    <w:p w:rsidR="00D763BE" w:rsidRPr="00F86A5B" w:rsidRDefault="00D763BE" w:rsidP="00575062">
      <w:pPr>
        <w:pStyle w:val="Tabletext"/>
        <w:numPr>
          <w:ilvl w:val="1"/>
          <w:numId w:val="36"/>
        </w:numPr>
        <w:rPr>
          <w:lang w:eastAsia="zh-TW"/>
        </w:rPr>
      </w:pPr>
      <w:r w:rsidRPr="00F86A5B">
        <w:rPr>
          <w:lang w:eastAsia="zh-TW"/>
        </w:rPr>
        <w:t>SET $isPhoneClaim=AA_A0Z027_bo.getIsPhoneClaim();</w:t>
      </w:r>
    </w:p>
    <w:p w:rsidR="00D763BE" w:rsidRPr="00F86A5B" w:rsidRDefault="00D763BE" w:rsidP="00575062">
      <w:pPr>
        <w:pStyle w:val="Tabletext"/>
        <w:numPr>
          <w:ilvl w:val="1"/>
          <w:numId w:val="36"/>
        </w:numPr>
        <w:rPr>
          <w:lang w:eastAsia="zh-TW"/>
        </w:rPr>
      </w:pPr>
      <w:r w:rsidRPr="00F86A5B">
        <w:rPr>
          <w:lang w:eastAsia="zh-TW"/>
        </w:rPr>
        <w:t>SET $IsDispath=AA_A0Z027_bo.getIsDispath();</w:t>
      </w:r>
    </w:p>
    <w:p w:rsidR="00D763BE" w:rsidRDefault="00D763BE" w:rsidP="00575062">
      <w:pPr>
        <w:pStyle w:val="Tabletext"/>
        <w:keepLines w:val="0"/>
        <w:numPr>
          <w:ilvl w:val="1"/>
          <w:numId w:val="36"/>
        </w:numPr>
        <w:spacing w:after="0" w:line="240" w:lineRule="auto"/>
        <w:rPr>
          <w:lang w:eastAsia="zh-TW"/>
        </w:rPr>
      </w:pPr>
      <w:r w:rsidRPr="00F86A5B">
        <w:rPr>
          <w:lang w:eastAsia="zh-TW"/>
        </w:rPr>
        <w:t>SET $isAplyBefore991224=AA_A0Z027_bo.getIsAplyBefore991224();</w:t>
      </w:r>
    </w:p>
    <w:p w:rsidR="00F86A5B" w:rsidRPr="00C221E1" w:rsidRDefault="00F86A5B" w:rsidP="00C221E1">
      <w:pPr>
        <w:pStyle w:val="Tabletext"/>
        <w:keepLines w:val="0"/>
        <w:numPr>
          <w:ilvl w:val="1"/>
          <w:numId w:val="36"/>
        </w:numPr>
        <w:spacing w:after="0" w:line="240" w:lineRule="auto"/>
        <w:rPr>
          <w:rFonts w:hint="eastAsia"/>
          <w:lang w:eastAsia="zh-TW"/>
        </w:rPr>
      </w:pPr>
      <w:r w:rsidRPr="00C221E1">
        <w:rPr>
          <w:rFonts w:hint="eastAsia"/>
          <w:lang w:eastAsia="zh-TW"/>
        </w:rPr>
        <w:t xml:space="preserve">SET $SYS_NO_D031 = </w:t>
      </w:r>
      <w:r w:rsidRPr="00C221E1">
        <w:rPr>
          <w:lang w:eastAsia="zh-TW"/>
        </w:rPr>
        <w:t>AA_A0Z027_bo</w:t>
      </w:r>
      <w:r w:rsidRPr="00C221E1">
        <w:rPr>
          <w:rFonts w:hint="eastAsia"/>
          <w:lang w:eastAsia="zh-TW"/>
        </w:rPr>
        <w:t>.</w:t>
      </w:r>
      <w:r w:rsidRPr="00C221E1">
        <w:rPr>
          <w:lang w:eastAsia="zh-TW"/>
        </w:rPr>
        <w:t>getSYS_NO_D031();</w:t>
      </w:r>
    </w:p>
    <w:p w:rsidR="0087270A" w:rsidRPr="00F86A5B" w:rsidRDefault="0087270A" w:rsidP="00575062">
      <w:pPr>
        <w:pStyle w:val="Tabletext"/>
        <w:keepLines w:val="0"/>
        <w:numPr>
          <w:ilvl w:val="1"/>
          <w:numId w:val="36"/>
        </w:numPr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>如果是跨區取件</w:t>
      </w:r>
      <w:r w:rsidR="00D763BE" w:rsidRPr="00F86A5B">
        <w:rPr>
          <w:rFonts w:hint="eastAsia"/>
          <w:lang w:eastAsia="zh-TW"/>
        </w:rPr>
        <w:t>(</w:t>
      </w:r>
      <w:r w:rsidR="00D763BE" w:rsidRPr="00F86A5B">
        <w:rPr>
          <w:lang w:eastAsia="zh-TW"/>
        </w:rPr>
        <w:t>$IsDispath</w:t>
      </w:r>
      <w:r w:rsidR="00D763BE" w:rsidRPr="00F86A5B">
        <w:rPr>
          <w:rFonts w:hint="eastAsia"/>
          <w:lang w:eastAsia="zh-TW"/>
        </w:rPr>
        <w:t>為</w:t>
      </w:r>
      <w:r w:rsidR="00D763BE" w:rsidRPr="00F86A5B">
        <w:rPr>
          <w:rFonts w:hint="eastAsia"/>
          <w:lang w:eastAsia="zh-TW"/>
        </w:rPr>
        <w:t>true)</w:t>
      </w:r>
      <w:r w:rsidRPr="00F86A5B">
        <w:rPr>
          <w:rFonts w:hint="eastAsia"/>
          <w:lang w:eastAsia="zh-TW"/>
        </w:rPr>
        <w:t>，則須新增分派紀錄檔</w:t>
      </w:r>
      <w:r w:rsidRPr="00F86A5B">
        <w:rPr>
          <w:rFonts w:hint="eastAsia"/>
          <w:lang w:eastAsia="zh-TW"/>
        </w:rPr>
        <w:t>(</w:t>
      </w:r>
      <w:r w:rsidRPr="00F86A5B">
        <w:rPr>
          <w:rFonts w:ascii="Courier New" w:hAnsi="Courier New" w:cs="Courier New"/>
          <w:highlight w:val="lightGray"/>
          <w:u w:val="single"/>
          <w:lang w:eastAsia="zh-TW"/>
        </w:rPr>
        <w:t>DTAAA100</w:t>
      </w:r>
      <w:r w:rsidRPr="00F86A5B">
        <w:rPr>
          <w:rFonts w:hint="eastAsia"/>
          <w:lang w:eastAsia="zh-TW"/>
        </w:rPr>
        <w:t>)</w:t>
      </w:r>
      <w:r w:rsidR="00123C2F" w:rsidRPr="00F86A5B">
        <w:rPr>
          <w:rFonts w:hint="eastAsia"/>
          <w:lang w:eastAsia="zh-TW"/>
        </w:rPr>
        <w:t>，傳入參數：</w:t>
      </w:r>
    </w:p>
    <w:p w:rsidR="00123C2F" w:rsidRPr="00F86A5B" w:rsidRDefault="00123C2F" w:rsidP="006A0BCF">
      <w:pPr>
        <w:pStyle w:val="Tabletext"/>
        <w:keepLines w:val="0"/>
        <w:numPr>
          <w:ilvl w:val="2"/>
          <w:numId w:val="36"/>
        </w:numPr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>$</w:t>
      </w:r>
      <w:r w:rsidRPr="00F86A5B">
        <w:rPr>
          <w:rFonts w:hint="eastAsia"/>
          <w:lang w:eastAsia="zh-TW"/>
        </w:rPr>
        <w:t>受理編號</w:t>
      </w:r>
    </w:p>
    <w:p w:rsidR="00123C2F" w:rsidRPr="00F86A5B" w:rsidRDefault="00123C2F" w:rsidP="006A0BCF">
      <w:pPr>
        <w:pStyle w:val="Tabletext"/>
        <w:keepLines w:val="0"/>
        <w:numPr>
          <w:ilvl w:val="2"/>
          <w:numId w:val="36"/>
        </w:numPr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>AA_A0Z027.</w:t>
      </w:r>
      <w:r w:rsidRPr="00F86A5B">
        <w:rPr>
          <w:rFonts w:hint="eastAsia"/>
          <w:lang w:eastAsia="zh-TW"/>
        </w:rPr>
        <w:t>送件人單位</w:t>
      </w:r>
    </w:p>
    <w:p w:rsidR="00123C2F" w:rsidRPr="00F86A5B" w:rsidRDefault="00123C2F" w:rsidP="006A0BCF">
      <w:pPr>
        <w:pStyle w:val="Tabletext"/>
        <w:keepLines w:val="0"/>
        <w:numPr>
          <w:ilvl w:val="2"/>
          <w:numId w:val="36"/>
        </w:numPr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>AA_A0Z207.</w:t>
      </w:r>
      <w:r w:rsidRPr="00F86A5B">
        <w:rPr>
          <w:rFonts w:hint="eastAsia"/>
          <w:lang w:eastAsia="zh-TW"/>
        </w:rPr>
        <w:t>核賠單位</w:t>
      </w:r>
    </w:p>
    <w:p w:rsidR="00123C2F" w:rsidRDefault="00123C2F" w:rsidP="006A0BCF">
      <w:pPr>
        <w:pStyle w:val="Tabletext"/>
        <w:keepLines w:val="0"/>
        <w:numPr>
          <w:ilvl w:val="2"/>
          <w:numId w:val="36"/>
        </w:numPr>
        <w:spacing w:after="0" w:line="240" w:lineRule="auto"/>
        <w:rPr>
          <w:lang w:eastAsia="zh-TW"/>
        </w:rPr>
      </w:pPr>
      <w:r w:rsidRPr="00F86A5B">
        <w:rPr>
          <w:rFonts w:hint="eastAsia"/>
          <w:lang w:eastAsia="zh-TW"/>
        </w:rPr>
        <w:t>$</w:t>
      </w:r>
      <w:r w:rsidRPr="00F86A5B">
        <w:rPr>
          <w:rFonts w:hint="eastAsia"/>
          <w:lang w:eastAsia="zh-TW"/>
        </w:rPr>
        <w:t>案件等級</w:t>
      </w:r>
    </w:p>
    <w:p w:rsidR="00F86A5B" w:rsidRDefault="00F86A5B" w:rsidP="00F86A5B">
      <w:pPr>
        <w:pStyle w:val="Tabletext"/>
        <w:keepLines w:val="0"/>
        <w:numPr>
          <w:ilvl w:val="2"/>
          <w:numId w:val="36"/>
        </w:numPr>
        <w:spacing w:after="0" w:line="240" w:lineRule="auto"/>
        <w:rPr>
          <w:lang w:eastAsia="zh-TW"/>
        </w:rPr>
      </w:pPr>
      <w:r w:rsidRPr="00C221E1">
        <w:rPr>
          <w:rFonts w:hint="eastAsia"/>
          <w:lang w:eastAsia="zh-TW"/>
        </w:rPr>
        <w:t>$</w:t>
      </w:r>
      <w:r w:rsidRPr="00C221E1">
        <w:rPr>
          <w:rFonts w:hint="eastAsia"/>
          <w:lang w:eastAsia="zh-TW"/>
        </w:rPr>
        <w:t>是否需要三登</w:t>
      </w:r>
    </w:p>
    <w:p w:rsidR="008460CD" w:rsidRPr="00C221E1" w:rsidRDefault="008460CD" w:rsidP="005C3463">
      <w:pPr>
        <w:pStyle w:val="Tabletext"/>
        <w:keepLines w:val="0"/>
        <w:numPr>
          <w:ilvl w:val="3"/>
          <w:numId w:val="36"/>
        </w:numPr>
        <w:spacing w:after="0" w:line="240" w:lineRule="auto"/>
        <w:rPr>
          <w:lang w:eastAsia="zh-TW"/>
        </w:rPr>
      </w:pPr>
      <w:r w:rsidRPr="008460CD">
        <w:rPr>
          <w:rFonts w:hint="eastAsia"/>
          <w:lang w:eastAsia="zh-TW"/>
        </w:rPr>
        <w:t>若為醫囑全文登打件，則</w:t>
      </w:r>
      <w:r w:rsidRPr="008460CD">
        <w:rPr>
          <w:rFonts w:hint="eastAsia"/>
          <w:lang w:eastAsia="zh-TW"/>
        </w:rPr>
        <w:t>=M</w:t>
      </w:r>
    </w:p>
    <w:p w:rsidR="00F86A5B" w:rsidRPr="00C221E1" w:rsidRDefault="00F86A5B" w:rsidP="00F86A5B">
      <w:pPr>
        <w:pStyle w:val="Tabletext"/>
        <w:keepLines w:val="0"/>
        <w:numPr>
          <w:ilvl w:val="2"/>
          <w:numId w:val="36"/>
        </w:numPr>
        <w:spacing w:after="0" w:line="240" w:lineRule="auto"/>
        <w:rPr>
          <w:lang w:eastAsia="zh-TW"/>
        </w:rPr>
      </w:pPr>
      <w:r w:rsidRPr="00C221E1">
        <w:rPr>
          <w:rFonts w:hint="eastAsia"/>
          <w:lang w:eastAsia="zh-TW"/>
        </w:rPr>
        <w:t>$</w:t>
      </w:r>
      <w:r w:rsidRPr="00C221E1">
        <w:rPr>
          <w:rFonts w:hint="eastAsia"/>
          <w:lang w:eastAsia="zh-TW"/>
        </w:rPr>
        <w:t>案件層級分類</w:t>
      </w:r>
    </w:p>
    <w:p w:rsidR="00F86A5B" w:rsidRPr="00C221E1" w:rsidRDefault="00F86A5B" w:rsidP="00F86A5B">
      <w:pPr>
        <w:pStyle w:val="Tabletext"/>
        <w:keepLines w:val="0"/>
        <w:numPr>
          <w:ilvl w:val="2"/>
          <w:numId w:val="36"/>
        </w:numPr>
        <w:spacing w:after="0" w:line="240" w:lineRule="auto"/>
        <w:rPr>
          <w:rFonts w:hint="eastAsia"/>
          <w:lang w:eastAsia="zh-TW"/>
        </w:rPr>
      </w:pPr>
      <w:r w:rsidRPr="00C221E1">
        <w:rPr>
          <w:rFonts w:hint="eastAsia"/>
          <w:lang w:eastAsia="zh-TW"/>
        </w:rPr>
        <w:t>$SYS_NO_D031</w:t>
      </w:r>
    </w:p>
    <w:p w:rsidR="00E90F45" w:rsidRPr="00D246E0" w:rsidRDefault="001D5955" w:rsidP="00575062">
      <w:pPr>
        <w:pStyle w:val="Tabletext"/>
        <w:keepLines w:val="0"/>
        <w:numPr>
          <w:ilvl w:val="0"/>
          <w:numId w:val="36"/>
        </w:numPr>
        <w:spacing w:after="0" w:line="240" w:lineRule="auto"/>
        <w:rPr>
          <w:rFonts w:hint="eastAsia"/>
          <w:lang w:eastAsia="zh-TW"/>
        </w:rPr>
      </w:pPr>
      <w:r w:rsidRPr="00F86A5B">
        <w:rPr>
          <w:rFonts w:hint="eastAsia"/>
          <w:lang w:eastAsia="zh-TW"/>
        </w:rPr>
        <w:t>若是電話理賠案件</w:t>
      </w:r>
      <w:r w:rsidR="00D763BE" w:rsidRPr="00F86A5B">
        <w:rPr>
          <w:rFonts w:hint="eastAsia"/>
          <w:lang w:eastAsia="zh-TW"/>
        </w:rPr>
        <w:t>($</w:t>
      </w:r>
      <w:r w:rsidR="00D763BE" w:rsidRPr="00D246E0">
        <w:rPr>
          <w:lang w:eastAsia="zh-TW"/>
        </w:rPr>
        <w:t>isPhoneClaim</w:t>
      </w:r>
      <w:r w:rsidR="00D763BE" w:rsidRPr="00D246E0">
        <w:rPr>
          <w:rFonts w:hint="eastAsia"/>
          <w:lang w:eastAsia="zh-TW"/>
        </w:rPr>
        <w:t>為</w:t>
      </w:r>
      <w:r w:rsidR="00D763BE" w:rsidRPr="00D246E0">
        <w:rPr>
          <w:rFonts w:hint="eastAsia"/>
          <w:lang w:eastAsia="zh-TW"/>
        </w:rPr>
        <w:t>true</w:t>
      </w:r>
      <w:r w:rsidR="00D763BE" w:rsidRPr="00F86A5B">
        <w:rPr>
          <w:rFonts w:hint="eastAsia"/>
          <w:lang w:eastAsia="zh-TW"/>
        </w:rPr>
        <w:t>)</w:t>
      </w:r>
      <w:r w:rsidRPr="00F86A5B">
        <w:rPr>
          <w:rFonts w:hint="eastAsia"/>
          <w:lang w:eastAsia="zh-TW"/>
        </w:rPr>
        <w:t>須重壓核賠單位資訊</w:t>
      </w:r>
      <w:r w:rsidRPr="00F86A5B">
        <w:rPr>
          <w:rFonts w:hint="eastAsia"/>
          <w:lang w:eastAsia="zh-TW"/>
        </w:rPr>
        <w:t>by$</w:t>
      </w:r>
      <w:r w:rsidRPr="00F86A5B">
        <w:rPr>
          <w:rFonts w:ascii="Courier New" w:hAnsi="Courier New" w:cs="Courier New"/>
          <w:lang w:eastAsia="zh-TW"/>
        </w:rPr>
        <w:t>retMap</w:t>
      </w:r>
    </w:p>
    <w:p w:rsidR="004E470D" w:rsidRPr="005D0FCC" w:rsidRDefault="004E470D" w:rsidP="004E470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86A5B">
        <w:rPr>
          <w:rFonts w:hint="eastAsia"/>
          <w:bCs/>
          <w:lang w:eastAsia="zh-TW"/>
        </w:rPr>
        <w:t>1</w:t>
      </w:r>
      <w:r w:rsidR="004679BE" w:rsidRPr="00F86A5B">
        <w:rPr>
          <w:rFonts w:hint="eastAsia"/>
          <w:bCs/>
          <w:lang w:eastAsia="zh-TW"/>
        </w:rPr>
        <w:t>2</w:t>
      </w:r>
      <w:r w:rsidRPr="00F86A5B">
        <w:rPr>
          <w:rFonts w:hint="eastAsia"/>
          <w:bCs/>
          <w:lang w:eastAsia="zh-TW"/>
        </w:rPr>
        <w:t xml:space="preserve">    IF </w:t>
      </w:r>
      <w:r w:rsidRPr="00D246E0">
        <w:rPr>
          <w:rFonts w:ascii="細明體" w:eastAsia="細明體" w:hAnsi="細明體" w:hint="eastAsia"/>
        </w:rPr>
        <w:t>需收據補正</w:t>
      </w:r>
      <w:r w:rsidRPr="005D0FCC">
        <w:rPr>
          <w:rFonts w:ascii="細明體" w:eastAsia="細明體" w:hAnsi="細明體" w:hint="eastAsia"/>
        </w:rPr>
        <w:t>Flag</w:t>
      </w:r>
      <w:r w:rsidRPr="005D0FCC">
        <w:rPr>
          <w:rFonts w:ascii="細明體" w:eastAsia="細明體" w:hAnsi="細明體" w:hint="eastAsia"/>
          <w:lang w:eastAsia="zh-TW"/>
        </w:rPr>
        <w:t xml:space="preserve"> = TRUE</w:t>
      </w:r>
    </w:p>
    <w:p w:rsidR="004E470D" w:rsidRPr="00F86A5B" w:rsidRDefault="004E470D" w:rsidP="004E470D">
      <w:pPr>
        <w:rPr>
          <w:rFonts w:hint="eastAsia"/>
          <w:kern w:val="2"/>
          <w:sz w:val="20"/>
          <w:szCs w:val="20"/>
        </w:rPr>
      </w:pPr>
      <w:r w:rsidRPr="002618F0">
        <w:rPr>
          <w:rFonts w:ascii="細明體" w:eastAsia="細明體" w:hAnsi="細明體" w:hint="eastAsia"/>
        </w:rPr>
        <w:t xml:space="preserve">    </w:t>
      </w:r>
      <w:r w:rsidRPr="002E6FFB">
        <w:rPr>
          <w:rFonts w:ascii="細明體" w:eastAsia="細明體" w:hAnsi="細明體" w:hint="eastAsia"/>
          <w:sz w:val="20"/>
          <w:szCs w:val="20"/>
        </w:rPr>
        <w:t xml:space="preserve">3.1   </w:t>
      </w:r>
      <w:r w:rsidRPr="00F86A5B">
        <w:rPr>
          <w:rFonts w:hint="eastAsia"/>
          <w:kern w:val="2"/>
          <w:sz w:val="20"/>
          <w:szCs w:val="20"/>
        </w:rPr>
        <w:t xml:space="preserve">CALL AA_A0Z001.Method 5 </w:t>
      </w:r>
    </w:p>
    <w:p w:rsidR="004E470D" w:rsidRPr="00F86A5B" w:rsidRDefault="004E470D" w:rsidP="004E470D">
      <w:pPr>
        <w:rPr>
          <w:rFonts w:hint="eastAsia"/>
          <w:kern w:val="2"/>
          <w:sz w:val="20"/>
          <w:szCs w:val="20"/>
        </w:rPr>
      </w:pPr>
      <w:r w:rsidRPr="00F86A5B">
        <w:rPr>
          <w:rFonts w:hint="eastAsia"/>
          <w:kern w:val="2"/>
          <w:sz w:val="20"/>
          <w:szCs w:val="20"/>
        </w:rPr>
        <w:t xml:space="preserve">                </w:t>
      </w:r>
      <w:r w:rsidRPr="00F86A5B">
        <w:rPr>
          <w:rFonts w:hint="eastAsia"/>
          <w:kern w:val="2"/>
          <w:sz w:val="18"/>
          <w:szCs w:val="18"/>
        </w:rPr>
        <w:t xml:space="preserve">3.1.1   </w:t>
      </w:r>
      <w:r w:rsidRPr="00F86A5B">
        <w:rPr>
          <w:rFonts w:hint="eastAsia"/>
          <w:kern w:val="2"/>
          <w:sz w:val="20"/>
          <w:szCs w:val="20"/>
        </w:rPr>
        <w:t>受理編號：傳入參數。</w:t>
      </w:r>
    </w:p>
    <w:p w:rsidR="004E470D" w:rsidRPr="00F86A5B" w:rsidRDefault="004E470D" w:rsidP="004E470D">
      <w:pPr>
        <w:rPr>
          <w:rFonts w:hint="eastAsia"/>
          <w:kern w:val="2"/>
          <w:sz w:val="20"/>
          <w:szCs w:val="20"/>
        </w:rPr>
      </w:pPr>
      <w:r w:rsidRPr="00F86A5B">
        <w:rPr>
          <w:rFonts w:hint="eastAsia"/>
          <w:kern w:val="2"/>
          <w:sz w:val="20"/>
          <w:szCs w:val="20"/>
        </w:rPr>
        <w:t xml:space="preserve">                3.1.2   </w:t>
      </w:r>
      <w:r w:rsidRPr="00F86A5B">
        <w:rPr>
          <w:rFonts w:hint="eastAsia"/>
          <w:kern w:val="2"/>
          <w:sz w:val="20"/>
          <w:szCs w:val="20"/>
        </w:rPr>
        <w:t>受理進度：</w:t>
      </w:r>
      <w:r w:rsidRPr="00F86A5B">
        <w:rPr>
          <w:rFonts w:hint="eastAsia"/>
          <w:kern w:val="2"/>
          <w:sz w:val="20"/>
          <w:szCs w:val="20"/>
        </w:rPr>
        <w:t>19</w:t>
      </w:r>
    </w:p>
    <w:p w:rsidR="004E470D" w:rsidRPr="00F86A5B" w:rsidRDefault="004E470D" w:rsidP="004E470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86A5B">
        <w:rPr>
          <w:rFonts w:hint="eastAsia"/>
          <w:kern w:val="2"/>
          <w:lang w:eastAsia="zh-TW"/>
        </w:rPr>
        <w:t xml:space="preserve">      ELSE</w:t>
      </w:r>
      <w:r w:rsidRPr="00F86A5B">
        <w:rPr>
          <w:rFonts w:ascii="細明體" w:eastAsia="細明體" w:hAnsi="細明體" w:hint="eastAsia"/>
        </w:rPr>
        <w:t>需收據補正Flag</w:t>
      </w:r>
      <w:r w:rsidRPr="00F86A5B">
        <w:rPr>
          <w:rFonts w:ascii="細明體" w:eastAsia="細明體" w:hAnsi="細明體" w:hint="eastAsia"/>
          <w:lang w:eastAsia="zh-TW"/>
        </w:rPr>
        <w:t xml:space="preserve"> = FALSE</w:t>
      </w:r>
    </w:p>
    <w:p w:rsidR="004E470D" w:rsidRPr="00F86A5B" w:rsidRDefault="004E470D" w:rsidP="004E470D">
      <w:pPr>
        <w:rPr>
          <w:rFonts w:hint="eastAsia"/>
          <w:kern w:val="2"/>
          <w:sz w:val="20"/>
          <w:szCs w:val="20"/>
        </w:rPr>
      </w:pPr>
      <w:r w:rsidRPr="00F86A5B">
        <w:rPr>
          <w:rFonts w:ascii="細明體" w:eastAsia="細明體" w:hAnsi="細明體" w:hint="eastAsia"/>
        </w:rPr>
        <w:t xml:space="preserve">    </w:t>
      </w:r>
      <w:r w:rsidRPr="00F86A5B">
        <w:rPr>
          <w:rFonts w:ascii="細明體" w:eastAsia="細明體" w:hAnsi="細明體" w:hint="eastAsia"/>
          <w:sz w:val="20"/>
          <w:szCs w:val="20"/>
        </w:rPr>
        <w:t xml:space="preserve">3.1   </w:t>
      </w:r>
      <w:r w:rsidRPr="00F86A5B">
        <w:rPr>
          <w:rFonts w:hint="eastAsia"/>
          <w:kern w:val="2"/>
          <w:sz w:val="20"/>
          <w:szCs w:val="20"/>
        </w:rPr>
        <w:t xml:space="preserve">CALL AA_A0Z001.Method 5 </w:t>
      </w:r>
    </w:p>
    <w:p w:rsidR="004E470D" w:rsidRPr="00F86A5B" w:rsidRDefault="004E470D" w:rsidP="004E470D">
      <w:pPr>
        <w:rPr>
          <w:rFonts w:hint="eastAsia"/>
          <w:kern w:val="2"/>
          <w:sz w:val="20"/>
          <w:szCs w:val="20"/>
        </w:rPr>
      </w:pPr>
      <w:r w:rsidRPr="00F86A5B">
        <w:rPr>
          <w:rFonts w:hint="eastAsia"/>
          <w:kern w:val="2"/>
          <w:sz w:val="20"/>
          <w:szCs w:val="20"/>
        </w:rPr>
        <w:t xml:space="preserve">                </w:t>
      </w:r>
      <w:r w:rsidRPr="00F86A5B">
        <w:rPr>
          <w:rFonts w:hint="eastAsia"/>
          <w:kern w:val="2"/>
          <w:sz w:val="18"/>
          <w:szCs w:val="18"/>
        </w:rPr>
        <w:t xml:space="preserve">3.1.1   </w:t>
      </w:r>
      <w:r w:rsidRPr="00F86A5B">
        <w:rPr>
          <w:rFonts w:hint="eastAsia"/>
          <w:kern w:val="2"/>
          <w:sz w:val="20"/>
          <w:szCs w:val="20"/>
        </w:rPr>
        <w:t>受理編號：傳入參數。</w:t>
      </w:r>
    </w:p>
    <w:p w:rsidR="004E470D" w:rsidRPr="00F86A5B" w:rsidRDefault="004E470D" w:rsidP="004E470D">
      <w:pPr>
        <w:rPr>
          <w:rFonts w:hint="eastAsia"/>
          <w:kern w:val="2"/>
          <w:sz w:val="20"/>
          <w:szCs w:val="20"/>
        </w:rPr>
      </w:pPr>
      <w:r w:rsidRPr="00F86A5B">
        <w:rPr>
          <w:rFonts w:hint="eastAsia"/>
          <w:kern w:val="2"/>
          <w:sz w:val="20"/>
          <w:szCs w:val="20"/>
        </w:rPr>
        <w:t xml:space="preserve">                3.1.2   </w:t>
      </w:r>
      <w:r w:rsidRPr="00F86A5B">
        <w:rPr>
          <w:rFonts w:hint="eastAsia"/>
          <w:kern w:val="2"/>
          <w:sz w:val="20"/>
          <w:szCs w:val="20"/>
        </w:rPr>
        <w:t>受理進度：</w:t>
      </w:r>
      <w:r w:rsidRPr="00F86A5B">
        <w:rPr>
          <w:rFonts w:hint="eastAsia"/>
          <w:kern w:val="2"/>
          <w:sz w:val="20"/>
          <w:szCs w:val="20"/>
        </w:rPr>
        <w:t>21</w:t>
      </w:r>
    </w:p>
    <w:p w:rsidR="00000DB1" w:rsidRPr="00D246E0" w:rsidRDefault="00000DB1" w:rsidP="004E470D">
      <w:pPr>
        <w:rPr>
          <w:rFonts w:hint="eastAsia"/>
          <w:kern w:val="2"/>
          <w:sz w:val="20"/>
          <w:szCs w:val="20"/>
        </w:rPr>
      </w:pPr>
      <w:r w:rsidRPr="00F86A5B">
        <w:rPr>
          <w:rFonts w:ascii="細明體" w:eastAsia="細明體" w:hAnsi="細明體" w:cs="Courier New" w:hint="eastAsia"/>
          <w:sz w:val="20"/>
          <w:szCs w:val="20"/>
        </w:rPr>
        <w:t>寫入理賠歷程檔DTAAA0009，以利後續追蹤觀察之</w:t>
      </w:r>
    </w:p>
    <w:p w:rsidR="00D673C6" w:rsidRPr="00F86A5B" w:rsidRDefault="00D673C6" w:rsidP="00E616D5">
      <w:pPr>
        <w:pStyle w:val="Tabletext"/>
        <w:keepLines w:val="0"/>
        <w:spacing w:after="0" w:line="240" w:lineRule="auto"/>
        <w:rPr>
          <w:rFonts w:hint="eastAsia"/>
          <w:bCs/>
          <w:lang w:eastAsia="zh-TW"/>
        </w:rPr>
      </w:pPr>
    </w:p>
    <w:p w:rsidR="00F34815" w:rsidRPr="00F86A5B" w:rsidRDefault="00F34815" w:rsidP="00E616D5">
      <w:pPr>
        <w:pStyle w:val="Tabletext"/>
        <w:keepLines w:val="0"/>
        <w:spacing w:after="0" w:line="240" w:lineRule="auto"/>
        <w:rPr>
          <w:rFonts w:hint="eastAsia"/>
          <w:bCs/>
          <w:lang w:eastAsia="zh-TW"/>
        </w:rPr>
      </w:pPr>
    </w:p>
    <w:p w:rsidR="00F34815" w:rsidRPr="00F86A5B" w:rsidRDefault="004E470D" w:rsidP="00E616D5">
      <w:pPr>
        <w:pStyle w:val="Tabletext"/>
        <w:keepLines w:val="0"/>
        <w:spacing w:after="0" w:line="240" w:lineRule="auto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>1</w:t>
      </w:r>
      <w:r w:rsidR="004679BE" w:rsidRPr="00F86A5B">
        <w:rPr>
          <w:rFonts w:hint="eastAsia"/>
          <w:bCs/>
          <w:lang w:eastAsia="zh-TW"/>
        </w:rPr>
        <w:t>3</w:t>
      </w:r>
      <w:r w:rsidRPr="00F86A5B">
        <w:rPr>
          <w:rFonts w:hint="eastAsia"/>
          <w:bCs/>
          <w:lang w:eastAsia="zh-TW"/>
        </w:rPr>
        <w:t xml:space="preserve">  </w:t>
      </w:r>
      <w:r w:rsidR="00F34815" w:rsidRPr="00F86A5B">
        <w:rPr>
          <w:rFonts w:hint="eastAsia"/>
          <w:bCs/>
          <w:lang w:eastAsia="zh-TW"/>
        </w:rPr>
        <w:t>Method callAAGetClaimCat</w:t>
      </w:r>
    </w:p>
    <w:p w:rsidR="00F34815" w:rsidRPr="00F86A5B" w:rsidRDefault="00F34815" w:rsidP="00E616D5">
      <w:pPr>
        <w:pStyle w:val="Tabletext"/>
        <w:keepLines w:val="0"/>
        <w:spacing w:after="0" w:line="240" w:lineRule="auto"/>
        <w:rPr>
          <w:rFonts w:hint="eastAsia"/>
          <w:bCs/>
          <w:lang w:eastAsia="zh-TW"/>
        </w:rPr>
      </w:pPr>
    </w:p>
    <w:p w:rsidR="00C80554" w:rsidRPr="00F86A5B" w:rsidRDefault="00C80554" w:rsidP="00F34815">
      <w:pPr>
        <w:pStyle w:val="Tabletext"/>
        <w:keepLines w:val="0"/>
        <w:numPr>
          <w:ilvl w:val="0"/>
          <w:numId w:val="20"/>
        </w:numPr>
        <w:spacing w:after="0" w:line="240" w:lineRule="auto"/>
        <w:rPr>
          <w:rFonts w:hint="eastAsia"/>
          <w:bCs/>
          <w:lang w:eastAsia="zh-TW"/>
        </w:rPr>
      </w:pPr>
      <w:r w:rsidRPr="00D246E0">
        <w:rPr>
          <w:rFonts w:hint="eastAsia"/>
          <w:bCs/>
          <w:lang w:eastAsia="zh-TW"/>
        </w:rPr>
        <w:t xml:space="preserve">  IF</w:t>
      </w:r>
      <w:r w:rsidRPr="00D246E0">
        <w:rPr>
          <w:rFonts w:hint="eastAsia"/>
          <w:bCs/>
          <w:lang w:eastAsia="zh-TW"/>
        </w:rPr>
        <w:t>受理編號的第</w:t>
      </w:r>
      <w:r w:rsidRPr="005D0FCC">
        <w:rPr>
          <w:rFonts w:hint="eastAsia"/>
          <w:bCs/>
          <w:lang w:eastAsia="zh-TW"/>
        </w:rPr>
        <w:t>11</w:t>
      </w:r>
      <w:r w:rsidRPr="005D0FCC">
        <w:rPr>
          <w:rFonts w:hint="eastAsia"/>
          <w:bCs/>
          <w:lang w:eastAsia="zh-TW"/>
        </w:rPr>
        <w:t>碼不為</w:t>
      </w:r>
      <w:r w:rsidRPr="005D0FCC">
        <w:rPr>
          <w:rFonts w:hint="eastAsia"/>
          <w:bCs/>
          <w:lang w:eastAsia="zh-TW"/>
        </w:rPr>
        <w:t>T,</w:t>
      </w:r>
    </w:p>
    <w:p w:rsidR="00F34815" w:rsidRPr="00F86A5B" w:rsidRDefault="00C80554" w:rsidP="00F34815">
      <w:pPr>
        <w:pStyle w:val="Tabletext"/>
        <w:keepLines w:val="0"/>
        <w:numPr>
          <w:ilvl w:val="0"/>
          <w:numId w:val="20"/>
        </w:numPr>
        <w:spacing w:after="0" w:line="240" w:lineRule="auto"/>
        <w:rPr>
          <w:rFonts w:hint="eastAsia"/>
          <w:bCs/>
          <w:lang w:eastAsia="zh-TW"/>
        </w:rPr>
      </w:pPr>
      <w:r w:rsidRPr="00D246E0">
        <w:rPr>
          <w:rFonts w:hint="eastAsia"/>
          <w:bCs/>
          <w:lang w:eastAsia="zh-TW"/>
        </w:rPr>
        <w:t xml:space="preserve">       R</w:t>
      </w:r>
      <w:r w:rsidR="00F34815" w:rsidRPr="00D246E0">
        <w:rPr>
          <w:rFonts w:hint="eastAsia"/>
          <w:bCs/>
          <w:lang w:eastAsia="zh-TW"/>
        </w:rPr>
        <w:t xml:space="preserve">EAD </w:t>
      </w:r>
      <w:r w:rsidR="00F34815" w:rsidRPr="005D0FCC">
        <w:rPr>
          <w:bCs/>
          <w:lang w:eastAsia="zh-TW"/>
        </w:rPr>
        <w:t>DTAAA0</w:t>
      </w:r>
      <w:r w:rsidR="00F34815" w:rsidRPr="005D0FCC">
        <w:rPr>
          <w:rFonts w:hint="eastAsia"/>
          <w:bCs/>
          <w:lang w:eastAsia="zh-TW"/>
        </w:rPr>
        <w:t xml:space="preserve">11 BY </w:t>
      </w:r>
      <w:r w:rsidR="00F34815" w:rsidRPr="005D0FCC">
        <w:rPr>
          <w:rFonts w:hint="eastAsia"/>
          <w:bCs/>
          <w:lang w:eastAsia="zh-TW"/>
        </w:rPr>
        <w:t>受理編號</w:t>
      </w:r>
      <w:r w:rsidRPr="002618F0">
        <w:rPr>
          <w:rFonts w:hint="eastAsia"/>
          <w:bCs/>
          <w:lang w:eastAsia="zh-TW"/>
        </w:rPr>
        <w:t xml:space="preserve"> ORDER BY </w:t>
      </w:r>
      <w:r w:rsidRPr="002E6FFB">
        <w:rPr>
          <w:rFonts w:hint="eastAsia"/>
          <w:bCs/>
          <w:lang w:eastAsia="zh-TW"/>
        </w:rPr>
        <w:t>索賠類別</w:t>
      </w:r>
      <w:r w:rsidR="00F34815" w:rsidRPr="00F86A5B">
        <w:rPr>
          <w:rFonts w:hint="eastAsia"/>
          <w:bCs/>
          <w:lang w:eastAsia="zh-TW"/>
        </w:rPr>
        <w:t>,</w:t>
      </w:r>
      <w:r w:rsidR="00F34815" w:rsidRPr="00F86A5B">
        <w:rPr>
          <w:rFonts w:hint="eastAsia"/>
          <w:bCs/>
          <w:lang w:eastAsia="zh-TW"/>
        </w:rPr>
        <w:t>取第一項顯示</w:t>
      </w:r>
      <w:r w:rsidRPr="00F86A5B">
        <w:rPr>
          <w:rFonts w:hint="eastAsia"/>
          <w:bCs/>
          <w:lang w:eastAsia="zh-TW"/>
        </w:rPr>
        <w:t>。</w:t>
      </w:r>
    </w:p>
    <w:p w:rsidR="00C80554" w:rsidRPr="00F86A5B" w:rsidRDefault="00C80554" w:rsidP="00F34815">
      <w:pPr>
        <w:pStyle w:val="Tabletext"/>
        <w:keepLines w:val="0"/>
        <w:numPr>
          <w:ilvl w:val="0"/>
          <w:numId w:val="20"/>
        </w:numPr>
        <w:spacing w:after="0" w:line="240" w:lineRule="auto"/>
        <w:rPr>
          <w:rFonts w:hint="eastAsia"/>
          <w:bCs/>
          <w:lang w:eastAsia="zh-TW"/>
        </w:rPr>
      </w:pPr>
      <w:r w:rsidRPr="00D246E0">
        <w:rPr>
          <w:rFonts w:hint="eastAsia"/>
          <w:bCs/>
          <w:lang w:eastAsia="zh-TW"/>
        </w:rPr>
        <w:t>ELSE</w:t>
      </w:r>
    </w:p>
    <w:p w:rsidR="00C80554" w:rsidRPr="00F86A5B" w:rsidRDefault="00C80554" w:rsidP="00C80554">
      <w:pPr>
        <w:pStyle w:val="Tabletext"/>
        <w:keepLines w:val="0"/>
        <w:numPr>
          <w:ilvl w:val="0"/>
          <w:numId w:val="20"/>
        </w:numPr>
        <w:spacing w:after="0" w:line="240" w:lineRule="auto"/>
        <w:rPr>
          <w:rFonts w:hint="eastAsia"/>
          <w:bCs/>
          <w:lang w:eastAsia="zh-TW"/>
        </w:rPr>
      </w:pPr>
      <w:r w:rsidRPr="00D246E0">
        <w:rPr>
          <w:rFonts w:hint="eastAsia"/>
          <w:bCs/>
          <w:lang w:eastAsia="zh-TW"/>
        </w:rPr>
        <w:t xml:space="preserve">       READ </w:t>
      </w:r>
      <w:r w:rsidRPr="00D246E0">
        <w:rPr>
          <w:bCs/>
          <w:lang w:eastAsia="zh-TW"/>
        </w:rPr>
        <w:t>DTAAA0</w:t>
      </w:r>
      <w:r w:rsidRPr="005D0FCC">
        <w:rPr>
          <w:rFonts w:hint="eastAsia"/>
          <w:bCs/>
          <w:lang w:eastAsia="zh-TW"/>
        </w:rPr>
        <w:t xml:space="preserve">11 BY </w:t>
      </w:r>
      <w:r w:rsidRPr="005D0FCC">
        <w:rPr>
          <w:rFonts w:hint="eastAsia"/>
          <w:bCs/>
          <w:lang w:eastAsia="zh-TW"/>
        </w:rPr>
        <w:t>受理編號</w:t>
      </w:r>
      <w:r w:rsidRPr="005D0FCC">
        <w:rPr>
          <w:rFonts w:hint="eastAsia"/>
          <w:bCs/>
          <w:lang w:eastAsia="zh-TW"/>
        </w:rPr>
        <w:t xml:space="preserve"> ORDER BY </w:t>
      </w:r>
      <w:r w:rsidRPr="002618F0">
        <w:rPr>
          <w:rFonts w:hint="eastAsia"/>
          <w:bCs/>
          <w:lang w:eastAsia="zh-TW"/>
        </w:rPr>
        <w:t>索賠類別</w:t>
      </w:r>
      <w:r w:rsidRPr="002E6FFB">
        <w:rPr>
          <w:rFonts w:hint="eastAsia"/>
          <w:bCs/>
          <w:lang w:eastAsia="zh-TW"/>
        </w:rPr>
        <w:t>,</w:t>
      </w:r>
      <w:r w:rsidRPr="00F86A5B">
        <w:rPr>
          <w:rFonts w:hint="eastAsia"/>
          <w:bCs/>
          <w:lang w:eastAsia="zh-TW"/>
        </w:rPr>
        <w:t>取第一項顯示。</w:t>
      </w:r>
    </w:p>
    <w:p w:rsidR="00C80554" w:rsidRPr="00F86A5B" w:rsidRDefault="00C80554" w:rsidP="00F34815">
      <w:pPr>
        <w:pStyle w:val="Tabletext"/>
        <w:keepLines w:val="0"/>
        <w:numPr>
          <w:ilvl w:val="0"/>
          <w:numId w:val="20"/>
        </w:numPr>
        <w:spacing w:after="0" w:line="240" w:lineRule="auto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>END IF</w:t>
      </w:r>
      <w:r w:rsidRPr="00D246E0">
        <w:rPr>
          <w:rFonts w:hint="eastAsia"/>
          <w:bCs/>
          <w:lang w:eastAsia="zh-TW"/>
        </w:rPr>
        <w:t>。</w:t>
      </w:r>
    </w:p>
    <w:p w:rsidR="00E83175" w:rsidRPr="00F86A5B" w:rsidRDefault="00C80554" w:rsidP="00F34815">
      <w:pPr>
        <w:pStyle w:val="Tabletext"/>
        <w:keepLines w:val="0"/>
        <w:numPr>
          <w:ilvl w:val="0"/>
          <w:numId w:val="20"/>
        </w:numPr>
        <w:spacing w:after="0" w:line="240" w:lineRule="auto"/>
        <w:rPr>
          <w:rFonts w:hint="eastAsia"/>
          <w:bCs/>
          <w:lang w:eastAsia="zh-TW"/>
        </w:rPr>
      </w:pPr>
      <w:r w:rsidRPr="00F86A5B">
        <w:rPr>
          <w:rFonts w:hint="eastAsia"/>
          <w:bCs/>
          <w:lang w:eastAsia="zh-TW"/>
        </w:rPr>
        <w:t xml:space="preserve">RETURN </w:t>
      </w:r>
      <w:r w:rsidRPr="00F86A5B">
        <w:rPr>
          <w:rFonts w:hint="eastAsia"/>
          <w:bCs/>
          <w:lang w:eastAsia="zh-TW"/>
        </w:rPr>
        <w:t>索賠類別。</w:t>
      </w:r>
    </w:p>
    <w:p w:rsidR="00E83175" w:rsidRPr="00F86A5B" w:rsidRDefault="00E83175" w:rsidP="00F252B5">
      <w:pPr>
        <w:pStyle w:val="Tabletext"/>
        <w:keepLines w:val="0"/>
        <w:spacing w:after="0" w:line="240" w:lineRule="auto"/>
        <w:rPr>
          <w:rFonts w:hint="eastAsia"/>
          <w:bCs/>
          <w:lang w:eastAsia="zh-TW"/>
        </w:rPr>
      </w:pPr>
    </w:p>
    <w:p w:rsidR="00E83175" w:rsidRPr="00F86A5B" w:rsidRDefault="00E83175" w:rsidP="00F252B5">
      <w:pPr>
        <w:pStyle w:val="Tabletext"/>
        <w:keepLines w:val="0"/>
        <w:spacing w:after="0" w:line="240" w:lineRule="auto"/>
        <w:rPr>
          <w:rFonts w:hint="eastAsia"/>
          <w:bCs/>
          <w:lang w:eastAsia="zh-TW"/>
        </w:rPr>
      </w:pPr>
    </w:p>
    <w:p w:rsidR="00E83175" w:rsidRPr="005D0FCC" w:rsidRDefault="000370E3" w:rsidP="00DD1CC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D246E0">
        <w:rPr>
          <w:rFonts w:ascii="細明體" w:eastAsia="細明體" w:hAnsi="細明體" w:hint="eastAsia"/>
          <w:lang w:eastAsia="zh-TW"/>
        </w:rPr>
        <w:t>14.</w:t>
      </w:r>
      <w:r w:rsidR="00E83175" w:rsidRPr="00D246E0">
        <w:rPr>
          <w:rFonts w:ascii="細明體" w:eastAsia="細明體" w:hAnsi="細明體" w:hint="eastAsia"/>
          <w:lang w:eastAsia="zh-TW"/>
        </w:rPr>
        <w:t>寫入簽名影像切割檔資料</w:t>
      </w:r>
    </w:p>
    <w:p w:rsidR="002E0B71" w:rsidRPr="002E6FFB" w:rsidRDefault="002E0B71" w:rsidP="00F252B5">
      <w:pPr>
        <w:pStyle w:val="Tabletext"/>
        <w:keepLines w:val="0"/>
        <w:numPr>
          <w:ilvl w:val="1"/>
          <w:numId w:val="39"/>
        </w:numPr>
        <w:spacing w:after="0" w:line="240" w:lineRule="auto"/>
        <w:rPr>
          <w:rFonts w:ascii="Arial" w:eastAsia="細明體" w:hAnsi="Arial" w:cs="Arial"/>
          <w:lang w:eastAsia="zh-TW"/>
        </w:rPr>
      </w:pPr>
      <w:r w:rsidRPr="005D0FCC">
        <w:rPr>
          <w:rFonts w:ascii="Arial" w:eastAsia="細明體" w:hAnsi="Arial" w:cs="Arial"/>
          <w:lang w:eastAsia="zh-TW"/>
        </w:rPr>
        <w:t>CALL</w:t>
      </w:r>
      <w:r w:rsidRPr="005D0FCC">
        <w:rPr>
          <w:rFonts w:ascii="Arial" w:hAnsi="Arial" w:cs="Arial"/>
          <w:sz w:val="27"/>
          <w:szCs w:val="27"/>
        </w:rPr>
        <w:t xml:space="preserve"> </w:t>
      </w:r>
      <w:r w:rsidRPr="002618F0">
        <w:rPr>
          <w:rFonts w:ascii="Arial" w:hAnsi="Arial" w:cs="Arial"/>
        </w:rPr>
        <w:t>AV_X0Z002.addData(vo DTAVX010)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E0B71" w:rsidRPr="00F86A5B" w:rsidTr="00244FC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0B71" w:rsidRPr="005D0FCC" w:rsidRDefault="002E0B71" w:rsidP="00244FC5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46E0"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E0B71" w:rsidRPr="005D0FCC" w:rsidRDefault="002E0B71" w:rsidP="00244FC5">
            <w:pPr>
              <w:jc w:val="center"/>
              <w:rPr>
                <w:rFonts w:ascii="新細明體" w:hAnsi="新細明體" w:cs="Arial Unicode MS"/>
                <w:sz w:val="20"/>
              </w:rPr>
            </w:pPr>
            <w:r w:rsidRPr="005D0FCC">
              <w:rPr>
                <w:rFonts w:ascii="新細明體" w:hAnsi="新細明體" w:cs="Arial Unicode MS" w:hint="eastAsia"/>
                <w:sz w:val="20"/>
              </w:rPr>
              <w:t>資料來源</w:t>
            </w:r>
          </w:p>
        </w:tc>
      </w:tr>
      <w:tr w:rsidR="002E0B71" w:rsidRPr="00F86A5B" w:rsidTr="00F252B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0B71" w:rsidRPr="00F86A5B" w:rsidRDefault="002E0B71" w:rsidP="00F252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hint="eastAsia"/>
              </w:rPr>
              <w:t xml:space="preserve">業務別　　</w:t>
            </w:r>
            <w:r w:rsidRPr="00F86A5B">
              <w:rPr>
                <w:rFonts w:hint="eastAsia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0B71" w:rsidRPr="00F86A5B" w:rsidRDefault="002E0B71" w:rsidP="00F252B5">
            <w:pPr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hint="eastAsia"/>
              </w:rPr>
              <w:t>AA</w:t>
            </w:r>
          </w:p>
        </w:tc>
      </w:tr>
      <w:tr w:rsidR="002E0B71" w:rsidRPr="00F86A5B" w:rsidTr="00F252B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0B71" w:rsidRPr="00F86A5B" w:rsidRDefault="002E0B71" w:rsidP="00F252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hint="eastAsia"/>
              </w:rPr>
              <w:t>受理編號</w:t>
            </w:r>
            <w:r w:rsidRPr="00F86A5B">
              <w:rPr>
                <w:rFonts w:hint="eastAsia"/>
              </w:rPr>
              <w:t>     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0B71" w:rsidRPr="00F86A5B" w:rsidRDefault="002E0B71" w:rsidP="00F252B5">
            <w:pPr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hint="eastAsia"/>
              </w:rPr>
              <w:t>傳入參數</w:t>
            </w:r>
            <w:r w:rsidRPr="00F86A5B">
              <w:rPr>
                <w:rFonts w:hint="eastAsia"/>
              </w:rPr>
              <w:t>.</w:t>
            </w:r>
            <w:r w:rsidRPr="00F86A5B">
              <w:rPr>
                <w:rFonts w:hint="eastAsia"/>
              </w:rPr>
              <w:t>受理編號</w:t>
            </w:r>
          </w:p>
        </w:tc>
      </w:tr>
      <w:tr w:rsidR="002E0B71" w:rsidRPr="00F86A5B" w:rsidTr="00F252B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0B71" w:rsidRPr="00F86A5B" w:rsidRDefault="002E0B71" w:rsidP="00F252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hint="eastAsia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0B71" w:rsidRPr="005D0FCC" w:rsidRDefault="002E0B71" w:rsidP="00F252B5">
            <w:pPr>
              <w:rPr>
                <w:rFonts w:ascii="新細明體" w:hAnsi="新細明體" w:cs="Arial Unicode MS" w:hint="eastAsia"/>
                <w:sz w:val="20"/>
              </w:rPr>
            </w:pPr>
            <w:r w:rsidRPr="00D246E0">
              <w:rPr>
                <w:rFonts w:hint="eastAsia"/>
              </w:rPr>
              <w:t>傳入參數</w:t>
            </w:r>
            <w:r w:rsidRPr="00D246E0">
              <w:rPr>
                <w:rFonts w:hint="eastAsia"/>
              </w:rPr>
              <w:t>.</w:t>
            </w:r>
            <w:r w:rsidRPr="005D0FCC">
              <w:rPr>
                <w:rFonts w:hint="eastAsia"/>
              </w:rPr>
              <w:t>受理編號</w:t>
            </w:r>
          </w:p>
        </w:tc>
      </w:tr>
      <w:tr w:rsidR="002E0B71" w:rsidRPr="00F86A5B" w:rsidTr="00F252B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0B71" w:rsidRPr="00F86A5B" w:rsidRDefault="002E0B71" w:rsidP="00F252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hint="eastAsia"/>
              </w:rPr>
              <w:t xml:space="preserve">文件代碼　</w:t>
            </w:r>
            <w:r w:rsidRPr="00F86A5B">
              <w:rPr>
                <w:rFonts w:hint="eastAsia"/>
              </w:rPr>
              <w:t>   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0B71" w:rsidRPr="00F86A5B" w:rsidRDefault="002E0B71" w:rsidP="00F252B5">
            <w:pPr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hint="eastAsia"/>
              </w:rPr>
              <w:t>AA07</w:t>
            </w:r>
          </w:p>
        </w:tc>
      </w:tr>
      <w:tr w:rsidR="002E0B71" w:rsidRPr="00F86A5B" w:rsidTr="00F252B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0B71" w:rsidRPr="00F86A5B" w:rsidRDefault="002E0B71" w:rsidP="00F252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hint="eastAsia"/>
              </w:rPr>
              <w:t>客戶ＩＤ</w:t>
            </w:r>
            <w:r w:rsidRPr="00F86A5B">
              <w:rPr>
                <w:rFonts w:hint="eastAsia"/>
              </w:rPr>
              <w:t>    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0B71" w:rsidRPr="00F86A5B" w:rsidRDefault="00921744" w:rsidP="00F252B5">
            <w:pPr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DTAAA010.事故者ID</w:t>
            </w:r>
          </w:p>
        </w:tc>
      </w:tr>
      <w:tr w:rsidR="002E0B71" w:rsidRPr="00F86A5B" w:rsidTr="00F252B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0B71" w:rsidRPr="00F86A5B" w:rsidRDefault="002E0B71" w:rsidP="00F252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hint="eastAsia"/>
              </w:rPr>
              <w:t>客戶角色</w:t>
            </w:r>
            <w:r w:rsidRPr="00F86A5B">
              <w:rPr>
                <w:rFonts w:hint="eastAsia"/>
              </w:rPr>
              <w:t>     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0B71" w:rsidRPr="00F86A5B" w:rsidRDefault="002E0B71" w:rsidP="00F252B5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2E0B71" w:rsidRPr="00F86A5B" w:rsidTr="00F252B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0B71" w:rsidRPr="00F86A5B" w:rsidRDefault="002E0B71" w:rsidP="00F252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hint="eastAsia"/>
              </w:rPr>
              <w:t xml:space="preserve">切割狀態　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0B71" w:rsidRPr="00F86A5B" w:rsidRDefault="002E0B71" w:rsidP="00F252B5">
            <w:pPr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hint="eastAsia"/>
              </w:rPr>
              <w:t>B</w:t>
            </w:r>
          </w:p>
        </w:tc>
      </w:tr>
      <w:tr w:rsidR="002E0B71" w:rsidRPr="00F86A5B" w:rsidTr="00F252B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0B71" w:rsidRPr="00F86A5B" w:rsidRDefault="002E0B71" w:rsidP="00F252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hint="eastAsia"/>
              </w:rPr>
              <w:t>客戶姓名</w:t>
            </w:r>
            <w:r w:rsidRPr="00F86A5B">
              <w:rPr>
                <w:rFonts w:hint="eastAsia"/>
              </w:rPr>
              <w:t>    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0B71" w:rsidRPr="00F86A5B" w:rsidRDefault="00921744" w:rsidP="00F252B5">
            <w:pPr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DTAAA010.事故者姓名</w:t>
            </w:r>
          </w:p>
        </w:tc>
      </w:tr>
      <w:tr w:rsidR="002E0B71" w:rsidRPr="00F86A5B" w:rsidTr="00F252B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0B71" w:rsidRPr="00F86A5B" w:rsidRDefault="002E0B71" w:rsidP="00F252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hint="eastAsia"/>
              </w:rPr>
              <w:t>受理日期</w:t>
            </w:r>
            <w:r w:rsidRPr="00F86A5B">
              <w:rPr>
                <w:rFonts w:hint="eastAsia"/>
              </w:rPr>
              <w:t>    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0B71" w:rsidRPr="00F86A5B" w:rsidRDefault="002E0B71" w:rsidP="00F252B5">
            <w:pPr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DTAAA001.</w:t>
            </w:r>
            <w:r w:rsidRPr="00F86A5B">
              <w:rPr>
                <w:rFonts w:ascii="細明體" w:eastAsia="細明體" w:hAnsi="細明體" w:cs="Arial Unicode MS" w:hint="eastAsia"/>
                <w:sz w:val="20"/>
              </w:rPr>
              <w:t xml:space="preserve"> 受理日期</w:t>
            </w:r>
          </w:p>
        </w:tc>
      </w:tr>
      <w:tr w:rsidR="002E0B71" w:rsidRPr="00F86A5B" w:rsidTr="00F252B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0B71" w:rsidRPr="00F86A5B" w:rsidRDefault="002E0B71" w:rsidP="00F252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hint="eastAsia"/>
              </w:rPr>
              <w:t>受理人員ＩＤ</w:t>
            </w:r>
            <w:r w:rsidRPr="00F86A5B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0B71" w:rsidRPr="00F86A5B" w:rsidRDefault="002E0B71" w:rsidP="00F252B5">
            <w:pPr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DTAAA001.</w:t>
            </w:r>
            <w:r w:rsidRPr="00F86A5B">
              <w:rPr>
                <w:rFonts w:ascii="細明體" w:eastAsia="細明體" w:hAnsi="細明體" w:cs="Arial Unicode MS" w:hint="eastAsia"/>
                <w:sz w:val="20"/>
              </w:rPr>
              <w:t xml:space="preserve"> 受理人員</w:t>
            </w:r>
          </w:p>
        </w:tc>
      </w:tr>
      <w:tr w:rsidR="002E0B71" w:rsidRPr="00F86A5B" w:rsidTr="00F252B5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0B71" w:rsidRPr="00F86A5B" w:rsidRDefault="002E0B71" w:rsidP="00F252B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86A5B">
              <w:rPr>
                <w:rFonts w:hint="eastAsia"/>
              </w:rPr>
              <w:t>受理人員姓名</w:t>
            </w:r>
            <w:r w:rsidRPr="00F86A5B">
              <w:rPr>
                <w:rFonts w:hint="eastAsia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E0B71" w:rsidRPr="00F86A5B" w:rsidRDefault="002E0B71" w:rsidP="00F252B5">
            <w:pPr>
              <w:rPr>
                <w:rFonts w:ascii="新細明體" w:hAnsi="新細明體" w:cs="Arial Unicode MS" w:hint="eastAsia"/>
                <w:sz w:val="20"/>
              </w:rPr>
            </w:pPr>
            <w:r w:rsidRPr="00F86A5B">
              <w:rPr>
                <w:rFonts w:ascii="新細明體" w:hAnsi="新細明體" w:cs="Arial Unicode MS" w:hint="eastAsia"/>
                <w:sz w:val="20"/>
              </w:rPr>
              <w:t>DTAAA001.</w:t>
            </w:r>
            <w:r w:rsidRPr="00F86A5B">
              <w:rPr>
                <w:rFonts w:ascii="細明體" w:eastAsia="細明體" w:hAnsi="細明體" w:cs="Arial Unicode MS" w:hint="eastAsia"/>
                <w:sz w:val="20"/>
              </w:rPr>
              <w:t xml:space="preserve"> 受理人員姓名</w:t>
            </w:r>
          </w:p>
        </w:tc>
      </w:tr>
    </w:tbl>
    <w:p w:rsidR="00E83175" w:rsidRPr="00F86A5B" w:rsidRDefault="00E83175" w:rsidP="00F252B5">
      <w:pPr>
        <w:ind w:firstLine="425"/>
        <w:rPr>
          <w:rFonts w:hint="eastAsia"/>
          <w:bCs/>
        </w:rPr>
      </w:pPr>
    </w:p>
    <w:p w:rsidR="007855FB" w:rsidRPr="00F86A5B" w:rsidRDefault="007855FB" w:rsidP="006A0BCF">
      <w:pPr>
        <w:numPr>
          <w:ilvl w:val="0"/>
          <w:numId w:val="44"/>
        </w:numPr>
        <w:rPr>
          <w:rFonts w:hint="eastAsia"/>
          <w:bCs/>
        </w:rPr>
      </w:pPr>
      <w:r w:rsidRPr="00F86A5B">
        <w:rPr>
          <w:rFonts w:hint="eastAsia"/>
          <w:bCs/>
        </w:rPr>
        <w:t>檢查是否有投保意外險</w:t>
      </w:r>
    </w:p>
    <w:p w:rsidR="004768AC" w:rsidRPr="00F86A5B" w:rsidRDefault="00175C74" w:rsidP="006A0BCF">
      <w:pPr>
        <w:numPr>
          <w:ilvl w:val="1"/>
          <w:numId w:val="44"/>
        </w:numPr>
        <w:rPr>
          <w:rFonts w:hint="eastAsia"/>
          <w:bCs/>
        </w:rPr>
      </w:pPr>
      <w:r w:rsidRPr="00F86A5B">
        <w:rPr>
          <w:rFonts w:hint="eastAsia"/>
          <w:bCs/>
        </w:rPr>
        <w:t>以事故人</w:t>
      </w:r>
      <w:r w:rsidRPr="00F86A5B">
        <w:rPr>
          <w:rFonts w:hint="eastAsia"/>
          <w:bCs/>
        </w:rPr>
        <w:t>ID</w:t>
      </w:r>
      <w:r w:rsidR="004768AC" w:rsidRPr="00F86A5B">
        <w:rPr>
          <w:rFonts w:hint="eastAsia"/>
          <w:bCs/>
        </w:rPr>
        <w:t>讀取契約被保險人資料檔</w:t>
      </w:r>
      <w:r w:rsidR="004768AC" w:rsidRPr="00F86A5B">
        <w:rPr>
          <w:rFonts w:hint="eastAsia"/>
          <w:bCs/>
        </w:rPr>
        <w:t>DTCBA103</w:t>
      </w:r>
      <w:r w:rsidRPr="00F86A5B">
        <w:rPr>
          <w:rFonts w:hint="eastAsia"/>
          <w:bCs/>
        </w:rPr>
        <w:t>，其中被保險人</w:t>
      </w:r>
      <w:r w:rsidRPr="00F86A5B">
        <w:rPr>
          <w:rFonts w:hint="eastAsia"/>
          <w:bCs/>
        </w:rPr>
        <w:t>ID=</w:t>
      </w:r>
      <w:r w:rsidRPr="00F86A5B">
        <w:rPr>
          <w:rFonts w:hint="eastAsia"/>
          <w:bCs/>
        </w:rPr>
        <w:t>事故人</w:t>
      </w:r>
      <w:r w:rsidRPr="00F86A5B">
        <w:rPr>
          <w:rFonts w:hint="eastAsia"/>
          <w:bCs/>
        </w:rPr>
        <w:t>ID</w:t>
      </w:r>
    </w:p>
    <w:p w:rsidR="00175C74" w:rsidRPr="00F86A5B" w:rsidRDefault="00175C74" w:rsidP="006A0BCF">
      <w:pPr>
        <w:numPr>
          <w:ilvl w:val="2"/>
          <w:numId w:val="44"/>
        </w:numPr>
        <w:rPr>
          <w:rFonts w:hint="eastAsia"/>
          <w:bCs/>
        </w:rPr>
      </w:pPr>
      <w:r w:rsidRPr="00F86A5B">
        <w:rPr>
          <w:rFonts w:hint="eastAsia"/>
          <w:bCs/>
        </w:rPr>
        <w:t>若無資料則直接結束</w:t>
      </w:r>
    </w:p>
    <w:p w:rsidR="00175C74" w:rsidRPr="00F86A5B" w:rsidRDefault="004F788C" w:rsidP="006A0BCF">
      <w:pPr>
        <w:numPr>
          <w:ilvl w:val="1"/>
          <w:numId w:val="44"/>
        </w:numPr>
        <w:rPr>
          <w:rFonts w:hint="eastAsia"/>
          <w:bCs/>
        </w:rPr>
      </w:pPr>
      <w:r w:rsidRPr="00F86A5B">
        <w:rPr>
          <w:rFonts w:hint="eastAsia"/>
          <w:bCs/>
        </w:rPr>
        <w:t>若有資料，則以受理編號更新理賠受理檔</w:t>
      </w:r>
      <w:r w:rsidRPr="00F86A5B">
        <w:rPr>
          <w:rFonts w:hint="eastAsia"/>
          <w:bCs/>
        </w:rPr>
        <w:t>DTAAA001.IS_CB_MIRCO = Y</w:t>
      </w:r>
    </w:p>
    <w:sectPr w:rsidR="00175C74" w:rsidRPr="00F86A5B" w:rsidSect="00AE5F3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099" w:rsidRDefault="001C3099" w:rsidP="00E83175">
      <w:r>
        <w:separator/>
      </w:r>
    </w:p>
  </w:endnote>
  <w:endnote w:type="continuationSeparator" w:id="0">
    <w:p w:rsidR="001C3099" w:rsidRDefault="001C3099" w:rsidP="00E83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099" w:rsidRDefault="001C3099" w:rsidP="00E83175">
      <w:r>
        <w:separator/>
      </w:r>
    </w:p>
  </w:footnote>
  <w:footnote w:type="continuationSeparator" w:id="0">
    <w:p w:rsidR="001C3099" w:rsidRDefault="001C3099" w:rsidP="00E831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560EF4"/>
    <w:multiLevelType w:val="hybridMultilevel"/>
    <w:tmpl w:val="8528B11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F624A9A"/>
    <w:multiLevelType w:val="hybridMultilevel"/>
    <w:tmpl w:val="1F5C5E7A"/>
    <w:lvl w:ilvl="0" w:tplc="E402DF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8D25B7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788"/>
        </w:tabs>
        <w:ind w:left="1788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191C75E8"/>
    <w:multiLevelType w:val="hybridMultilevel"/>
    <w:tmpl w:val="F9863024"/>
    <w:lvl w:ilvl="0" w:tplc="91C6C542">
      <w:start w:val="7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D7B3A79"/>
    <w:multiLevelType w:val="multilevel"/>
    <w:tmpl w:val="AE324EE4"/>
    <w:lvl w:ilvl="0">
      <w:start w:val="15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067110"/>
    <w:multiLevelType w:val="hybridMultilevel"/>
    <w:tmpl w:val="CC8A837C"/>
    <w:lvl w:ilvl="0" w:tplc="74823886">
      <w:start w:val="7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3827724"/>
    <w:multiLevelType w:val="hybridMultilevel"/>
    <w:tmpl w:val="056ECEFA"/>
    <w:lvl w:ilvl="0" w:tplc="95766820">
      <w:start w:val="6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4324774"/>
    <w:multiLevelType w:val="hybridMultilevel"/>
    <w:tmpl w:val="D0B2B83A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3" w15:restartNumberingAfterBreak="0">
    <w:nsid w:val="24AD4091"/>
    <w:multiLevelType w:val="hybridMultilevel"/>
    <w:tmpl w:val="776032D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5654091"/>
    <w:multiLevelType w:val="hybridMultilevel"/>
    <w:tmpl w:val="7E52784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26E72EC8"/>
    <w:multiLevelType w:val="multilevel"/>
    <w:tmpl w:val="047444C4"/>
    <w:lvl w:ilvl="0">
      <w:start w:val="1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35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27EC44C2"/>
    <w:multiLevelType w:val="multilevel"/>
    <w:tmpl w:val="7E5ACD2C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FC427C8"/>
    <w:multiLevelType w:val="hybridMultilevel"/>
    <w:tmpl w:val="B33474D2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30515E0"/>
    <w:multiLevelType w:val="multilevel"/>
    <w:tmpl w:val="10EECCDA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584444D"/>
    <w:multiLevelType w:val="hybridMultilevel"/>
    <w:tmpl w:val="1BD8733A"/>
    <w:lvl w:ilvl="0" w:tplc="5E6E2000">
      <w:start w:val="6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9140564"/>
    <w:multiLevelType w:val="hybridMultilevel"/>
    <w:tmpl w:val="F72CF60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3962331C"/>
    <w:multiLevelType w:val="multilevel"/>
    <w:tmpl w:val="4AC82E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3F223E6B"/>
    <w:multiLevelType w:val="multilevel"/>
    <w:tmpl w:val="4AC82E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12D12C9"/>
    <w:multiLevelType w:val="hybridMultilevel"/>
    <w:tmpl w:val="A370912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438513C"/>
    <w:multiLevelType w:val="multilevel"/>
    <w:tmpl w:val="047444C4"/>
    <w:lvl w:ilvl="0">
      <w:start w:val="1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35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4454C0F"/>
    <w:multiLevelType w:val="multilevel"/>
    <w:tmpl w:val="08AE695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35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C4F2F1B"/>
    <w:multiLevelType w:val="multilevel"/>
    <w:tmpl w:val="0D2EDC3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0702B47"/>
    <w:multiLevelType w:val="hybridMultilevel"/>
    <w:tmpl w:val="10EECCDA"/>
    <w:lvl w:ilvl="0" w:tplc="D59679C2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11C6BEF"/>
    <w:multiLevelType w:val="multilevel"/>
    <w:tmpl w:val="1AD60E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175"/>
        </w:tabs>
        <w:ind w:left="117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50"/>
        </w:tabs>
        <w:ind w:left="2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65"/>
        </w:tabs>
        <w:ind w:left="31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80"/>
        </w:tabs>
        <w:ind w:left="39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55"/>
        </w:tabs>
        <w:ind w:left="51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0"/>
        </w:tabs>
        <w:ind w:left="59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45"/>
        </w:tabs>
        <w:ind w:left="71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60"/>
        </w:tabs>
        <w:ind w:left="7960" w:hanging="1440"/>
      </w:pPr>
      <w:rPr>
        <w:rFonts w:hint="default"/>
      </w:rPr>
    </w:lvl>
  </w:abstractNum>
  <w:abstractNum w:abstractNumId="30" w15:restartNumberingAfterBreak="0">
    <w:nsid w:val="514E6615"/>
    <w:multiLevelType w:val="hybridMultilevel"/>
    <w:tmpl w:val="0D2EDC3E"/>
    <w:lvl w:ilvl="0" w:tplc="EC2850E6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1963921"/>
    <w:multiLevelType w:val="hybridMultilevel"/>
    <w:tmpl w:val="BC6C140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B017CA2"/>
    <w:multiLevelType w:val="multilevel"/>
    <w:tmpl w:val="0D2EDC3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5DCF1590"/>
    <w:multiLevelType w:val="multilevel"/>
    <w:tmpl w:val="047444C4"/>
    <w:lvl w:ilvl="0">
      <w:start w:val="1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35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3B44E25"/>
    <w:multiLevelType w:val="hybridMultilevel"/>
    <w:tmpl w:val="DDDE1D8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BBD0A62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6743B2D"/>
    <w:multiLevelType w:val="hybridMultilevel"/>
    <w:tmpl w:val="FF2845CA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E6E2F26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8107A93"/>
    <w:multiLevelType w:val="multilevel"/>
    <w:tmpl w:val="047444C4"/>
    <w:lvl w:ilvl="0">
      <w:start w:val="1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35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 w15:restartNumberingAfterBreak="0">
    <w:nsid w:val="68F958C8"/>
    <w:multiLevelType w:val="multilevel"/>
    <w:tmpl w:val="047444C4"/>
    <w:lvl w:ilvl="0">
      <w:start w:val="1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35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6B9C04BA"/>
    <w:multiLevelType w:val="hybridMultilevel"/>
    <w:tmpl w:val="7A964FA8"/>
    <w:lvl w:ilvl="0" w:tplc="C61A87D4">
      <w:start w:val="7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6C321441"/>
    <w:multiLevelType w:val="hybridMultilevel"/>
    <w:tmpl w:val="B2F27DD8"/>
    <w:lvl w:ilvl="0" w:tplc="F28EC082">
      <w:start w:val="6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9B57744"/>
    <w:multiLevelType w:val="hybridMultilevel"/>
    <w:tmpl w:val="6EB204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22"/>
  </w:num>
  <w:num w:numId="3">
    <w:abstractNumId w:val="2"/>
  </w:num>
  <w:num w:numId="4">
    <w:abstractNumId w:val="37"/>
  </w:num>
  <w:num w:numId="5">
    <w:abstractNumId w:val="36"/>
  </w:num>
  <w:num w:numId="6">
    <w:abstractNumId w:val="8"/>
  </w:num>
  <w:num w:numId="7">
    <w:abstractNumId w:val="3"/>
  </w:num>
  <w:num w:numId="8">
    <w:abstractNumId w:val="41"/>
  </w:num>
  <w:num w:numId="9">
    <w:abstractNumId w:val="35"/>
  </w:num>
  <w:num w:numId="10">
    <w:abstractNumId w:val="0"/>
  </w:num>
  <w:num w:numId="11">
    <w:abstractNumId w:val="44"/>
  </w:num>
  <w:num w:numId="12">
    <w:abstractNumId w:val="43"/>
  </w:num>
  <w:num w:numId="13">
    <w:abstractNumId w:val="17"/>
  </w:num>
  <w:num w:numId="14">
    <w:abstractNumId w:val="29"/>
  </w:num>
  <w:num w:numId="15">
    <w:abstractNumId w:val="5"/>
  </w:num>
  <w:num w:numId="16">
    <w:abstractNumId w:val="23"/>
  </w:num>
  <w:num w:numId="17">
    <w:abstractNumId w:val="21"/>
  </w:num>
  <w:num w:numId="18">
    <w:abstractNumId w:val="20"/>
  </w:num>
  <w:num w:numId="19">
    <w:abstractNumId w:val="32"/>
  </w:num>
  <w:num w:numId="20">
    <w:abstractNumId w:val="1"/>
  </w:num>
  <w:num w:numId="21">
    <w:abstractNumId w:val="45"/>
  </w:num>
  <w:num w:numId="22">
    <w:abstractNumId w:val="14"/>
  </w:num>
  <w:num w:numId="23">
    <w:abstractNumId w:val="19"/>
  </w:num>
  <w:num w:numId="24">
    <w:abstractNumId w:val="42"/>
  </w:num>
  <w:num w:numId="25">
    <w:abstractNumId w:val="11"/>
  </w:num>
  <w:num w:numId="26">
    <w:abstractNumId w:val="40"/>
  </w:num>
  <w:num w:numId="27">
    <w:abstractNumId w:val="6"/>
  </w:num>
  <w:num w:numId="28">
    <w:abstractNumId w:val="9"/>
  </w:num>
  <w:num w:numId="29">
    <w:abstractNumId w:val="30"/>
  </w:num>
  <w:num w:numId="30">
    <w:abstractNumId w:val="13"/>
  </w:num>
  <w:num w:numId="31">
    <w:abstractNumId w:val="33"/>
  </w:num>
  <w:num w:numId="32">
    <w:abstractNumId w:val="26"/>
  </w:num>
  <w:num w:numId="33">
    <w:abstractNumId w:val="28"/>
  </w:num>
  <w:num w:numId="34">
    <w:abstractNumId w:val="4"/>
  </w:num>
  <w:num w:numId="35">
    <w:abstractNumId w:val="18"/>
  </w:num>
  <w:num w:numId="36">
    <w:abstractNumId w:val="39"/>
  </w:num>
  <w:num w:numId="37">
    <w:abstractNumId w:val="16"/>
  </w:num>
  <w:num w:numId="38">
    <w:abstractNumId w:val="25"/>
  </w:num>
  <w:num w:numId="39">
    <w:abstractNumId w:val="15"/>
  </w:num>
  <w:num w:numId="40">
    <w:abstractNumId w:val="34"/>
  </w:num>
  <w:num w:numId="41">
    <w:abstractNumId w:val="38"/>
  </w:num>
  <w:num w:numId="42">
    <w:abstractNumId w:val="24"/>
  </w:num>
  <w:num w:numId="43">
    <w:abstractNumId w:val="12"/>
  </w:num>
  <w:num w:numId="44">
    <w:abstractNumId w:val="7"/>
  </w:num>
  <w:num w:numId="45">
    <w:abstractNumId w:val="27"/>
  </w:num>
  <w:num w:numId="46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0DB1"/>
    <w:rsid w:val="00003828"/>
    <w:rsid w:val="0002233C"/>
    <w:rsid w:val="000231E4"/>
    <w:rsid w:val="0002551C"/>
    <w:rsid w:val="000370E3"/>
    <w:rsid w:val="0004402D"/>
    <w:rsid w:val="00046521"/>
    <w:rsid w:val="00046C66"/>
    <w:rsid w:val="0005296C"/>
    <w:rsid w:val="00054CEE"/>
    <w:rsid w:val="0005538C"/>
    <w:rsid w:val="00055816"/>
    <w:rsid w:val="000637E5"/>
    <w:rsid w:val="000745FD"/>
    <w:rsid w:val="00081F0F"/>
    <w:rsid w:val="00082FB3"/>
    <w:rsid w:val="000950DA"/>
    <w:rsid w:val="000A12C2"/>
    <w:rsid w:val="000A2B29"/>
    <w:rsid w:val="000A37F1"/>
    <w:rsid w:val="000B210B"/>
    <w:rsid w:val="000D6215"/>
    <w:rsid w:val="000E58E3"/>
    <w:rsid w:val="000E6B42"/>
    <w:rsid w:val="000F2E31"/>
    <w:rsid w:val="000F3772"/>
    <w:rsid w:val="00101DD2"/>
    <w:rsid w:val="001031A4"/>
    <w:rsid w:val="00116753"/>
    <w:rsid w:val="00123C2F"/>
    <w:rsid w:val="00123D8A"/>
    <w:rsid w:val="001500D0"/>
    <w:rsid w:val="0015129B"/>
    <w:rsid w:val="001518FE"/>
    <w:rsid w:val="00152BC9"/>
    <w:rsid w:val="00155BE2"/>
    <w:rsid w:val="00162626"/>
    <w:rsid w:val="001667C7"/>
    <w:rsid w:val="00170500"/>
    <w:rsid w:val="0017356D"/>
    <w:rsid w:val="00175C74"/>
    <w:rsid w:val="001872D8"/>
    <w:rsid w:val="00187942"/>
    <w:rsid w:val="00195BF0"/>
    <w:rsid w:val="001A5BD5"/>
    <w:rsid w:val="001B350E"/>
    <w:rsid w:val="001C277B"/>
    <w:rsid w:val="001C3099"/>
    <w:rsid w:val="001C580E"/>
    <w:rsid w:val="001D5955"/>
    <w:rsid w:val="00201243"/>
    <w:rsid w:val="00212685"/>
    <w:rsid w:val="00214A90"/>
    <w:rsid w:val="0023751E"/>
    <w:rsid w:val="00244FC5"/>
    <w:rsid w:val="00245CF4"/>
    <w:rsid w:val="00252AFB"/>
    <w:rsid w:val="002554C7"/>
    <w:rsid w:val="002618F0"/>
    <w:rsid w:val="00266081"/>
    <w:rsid w:val="00276C63"/>
    <w:rsid w:val="0027724D"/>
    <w:rsid w:val="002868CE"/>
    <w:rsid w:val="0028708E"/>
    <w:rsid w:val="00295907"/>
    <w:rsid w:val="002A2FAF"/>
    <w:rsid w:val="002B6EAC"/>
    <w:rsid w:val="002B775D"/>
    <w:rsid w:val="002C68F0"/>
    <w:rsid w:val="002E0B71"/>
    <w:rsid w:val="002E2A55"/>
    <w:rsid w:val="002E3263"/>
    <w:rsid w:val="002E6FFB"/>
    <w:rsid w:val="002F24D5"/>
    <w:rsid w:val="002F258F"/>
    <w:rsid w:val="003001AC"/>
    <w:rsid w:val="003106FC"/>
    <w:rsid w:val="00313F6D"/>
    <w:rsid w:val="003143FF"/>
    <w:rsid w:val="003239A5"/>
    <w:rsid w:val="00323C0D"/>
    <w:rsid w:val="00330F6B"/>
    <w:rsid w:val="0033124C"/>
    <w:rsid w:val="00336A8E"/>
    <w:rsid w:val="0034569E"/>
    <w:rsid w:val="003511CF"/>
    <w:rsid w:val="00353FED"/>
    <w:rsid w:val="00362791"/>
    <w:rsid w:val="003633F9"/>
    <w:rsid w:val="00387EA3"/>
    <w:rsid w:val="00391CF8"/>
    <w:rsid w:val="00395669"/>
    <w:rsid w:val="003B256E"/>
    <w:rsid w:val="003B47FC"/>
    <w:rsid w:val="003C12CA"/>
    <w:rsid w:val="003C7362"/>
    <w:rsid w:val="003D43DB"/>
    <w:rsid w:val="003D6F90"/>
    <w:rsid w:val="003F0D0F"/>
    <w:rsid w:val="003F235E"/>
    <w:rsid w:val="003F6B34"/>
    <w:rsid w:val="003F71C2"/>
    <w:rsid w:val="00402183"/>
    <w:rsid w:val="0040617B"/>
    <w:rsid w:val="004209F4"/>
    <w:rsid w:val="004264B9"/>
    <w:rsid w:val="00435785"/>
    <w:rsid w:val="00436155"/>
    <w:rsid w:val="00436F33"/>
    <w:rsid w:val="00437C1D"/>
    <w:rsid w:val="00457AB9"/>
    <w:rsid w:val="004609B9"/>
    <w:rsid w:val="004619F6"/>
    <w:rsid w:val="00464A3A"/>
    <w:rsid w:val="004679BE"/>
    <w:rsid w:val="0047106B"/>
    <w:rsid w:val="00471353"/>
    <w:rsid w:val="00471AB0"/>
    <w:rsid w:val="004748AE"/>
    <w:rsid w:val="004768AC"/>
    <w:rsid w:val="00477934"/>
    <w:rsid w:val="0048237D"/>
    <w:rsid w:val="00483831"/>
    <w:rsid w:val="0048564F"/>
    <w:rsid w:val="00487409"/>
    <w:rsid w:val="004A1BFE"/>
    <w:rsid w:val="004A49A5"/>
    <w:rsid w:val="004B62B0"/>
    <w:rsid w:val="004C732B"/>
    <w:rsid w:val="004E470D"/>
    <w:rsid w:val="004F0032"/>
    <w:rsid w:val="004F09C0"/>
    <w:rsid w:val="004F50B3"/>
    <w:rsid w:val="004F788C"/>
    <w:rsid w:val="00500708"/>
    <w:rsid w:val="00501CF7"/>
    <w:rsid w:val="0050222C"/>
    <w:rsid w:val="0051201C"/>
    <w:rsid w:val="00517F9F"/>
    <w:rsid w:val="0052224E"/>
    <w:rsid w:val="00524460"/>
    <w:rsid w:val="00536A28"/>
    <w:rsid w:val="00575062"/>
    <w:rsid w:val="0058351A"/>
    <w:rsid w:val="005A0A99"/>
    <w:rsid w:val="005A2A07"/>
    <w:rsid w:val="005B3FB8"/>
    <w:rsid w:val="005B5EF0"/>
    <w:rsid w:val="005B7524"/>
    <w:rsid w:val="005C3463"/>
    <w:rsid w:val="005D03F5"/>
    <w:rsid w:val="005D062B"/>
    <w:rsid w:val="005D0FCC"/>
    <w:rsid w:val="005E66B9"/>
    <w:rsid w:val="005F30C0"/>
    <w:rsid w:val="00607938"/>
    <w:rsid w:val="006079F9"/>
    <w:rsid w:val="006137F7"/>
    <w:rsid w:val="00617108"/>
    <w:rsid w:val="006268AC"/>
    <w:rsid w:val="0063386A"/>
    <w:rsid w:val="00633C2C"/>
    <w:rsid w:val="00634390"/>
    <w:rsid w:val="00637333"/>
    <w:rsid w:val="006435EE"/>
    <w:rsid w:val="006535B2"/>
    <w:rsid w:val="00657D8A"/>
    <w:rsid w:val="00674D0D"/>
    <w:rsid w:val="00681464"/>
    <w:rsid w:val="006820A0"/>
    <w:rsid w:val="00684BF4"/>
    <w:rsid w:val="0068588C"/>
    <w:rsid w:val="00686716"/>
    <w:rsid w:val="00693ED8"/>
    <w:rsid w:val="00695E85"/>
    <w:rsid w:val="006A0BCF"/>
    <w:rsid w:val="006A6DDA"/>
    <w:rsid w:val="006B103E"/>
    <w:rsid w:val="006B5620"/>
    <w:rsid w:val="006D7F3F"/>
    <w:rsid w:val="006F7162"/>
    <w:rsid w:val="007037C4"/>
    <w:rsid w:val="007059C7"/>
    <w:rsid w:val="00712540"/>
    <w:rsid w:val="0071761C"/>
    <w:rsid w:val="00725A0C"/>
    <w:rsid w:val="007306EC"/>
    <w:rsid w:val="00745A73"/>
    <w:rsid w:val="00750BB0"/>
    <w:rsid w:val="00751660"/>
    <w:rsid w:val="0075178B"/>
    <w:rsid w:val="007571ED"/>
    <w:rsid w:val="007644C9"/>
    <w:rsid w:val="007673E9"/>
    <w:rsid w:val="00767780"/>
    <w:rsid w:val="00772BF7"/>
    <w:rsid w:val="00784128"/>
    <w:rsid w:val="007848D2"/>
    <w:rsid w:val="007855FB"/>
    <w:rsid w:val="00790E3F"/>
    <w:rsid w:val="00793F62"/>
    <w:rsid w:val="007A47E4"/>
    <w:rsid w:val="007B2530"/>
    <w:rsid w:val="007B3FE9"/>
    <w:rsid w:val="007C098B"/>
    <w:rsid w:val="007C250E"/>
    <w:rsid w:val="007D3290"/>
    <w:rsid w:val="007D6204"/>
    <w:rsid w:val="007D7C58"/>
    <w:rsid w:val="0080221C"/>
    <w:rsid w:val="00805573"/>
    <w:rsid w:val="00821181"/>
    <w:rsid w:val="0083550C"/>
    <w:rsid w:val="00837CE0"/>
    <w:rsid w:val="00840307"/>
    <w:rsid w:val="008404C7"/>
    <w:rsid w:val="008460CD"/>
    <w:rsid w:val="008504F8"/>
    <w:rsid w:val="0085330E"/>
    <w:rsid w:val="00855E85"/>
    <w:rsid w:val="00860392"/>
    <w:rsid w:val="00860596"/>
    <w:rsid w:val="00862334"/>
    <w:rsid w:val="00865346"/>
    <w:rsid w:val="00870A8E"/>
    <w:rsid w:val="0087270A"/>
    <w:rsid w:val="00875E60"/>
    <w:rsid w:val="008960D1"/>
    <w:rsid w:val="00896EC9"/>
    <w:rsid w:val="008B16DB"/>
    <w:rsid w:val="008B4851"/>
    <w:rsid w:val="008B5871"/>
    <w:rsid w:val="008D7252"/>
    <w:rsid w:val="008E1E82"/>
    <w:rsid w:val="008E3FC5"/>
    <w:rsid w:val="008F5529"/>
    <w:rsid w:val="008F6A3E"/>
    <w:rsid w:val="00901132"/>
    <w:rsid w:val="00902D3A"/>
    <w:rsid w:val="009049D4"/>
    <w:rsid w:val="00906EE1"/>
    <w:rsid w:val="00912B00"/>
    <w:rsid w:val="0091399E"/>
    <w:rsid w:val="00917A75"/>
    <w:rsid w:val="00921744"/>
    <w:rsid w:val="00932756"/>
    <w:rsid w:val="00932FC7"/>
    <w:rsid w:val="00934381"/>
    <w:rsid w:val="009369FB"/>
    <w:rsid w:val="00937AA7"/>
    <w:rsid w:val="00942002"/>
    <w:rsid w:val="00944EDD"/>
    <w:rsid w:val="00953010"/>
    <w:rsid w:val="009572A5"/>
    <w:rsid w:val="009747B6"/>
    <w:rsid w:val="009751A4"/>
    <w:rsid w:val="009755BA"/>
    <w:rsid w:val="00975B5F"/>
    <w:rsid w:val="009851E6"/>
    <w:rsid w:val="00986CD3"/>
    <w:rsid w:val="00994FC0"/>
    <w:rsid w:val="009B3B73"/>
    <w:rsid w:val="009B4663"/>
    <w:rsid w:val="009C1A3B"/>
    <w:rsid w:val="009C66F8"/>
    <w:rsid w:val="009C697A"/>
    <w:rsid w:val="009D1CA1"/>
    <w:rsid w:val="009D5843"/>
    <w:rsid w:val="009D612D"/>
    <w:rsid w:val="009E0875"/>
    <w:rsid w:val="009F3FCC"/>
    <w:rsid w:val="009F6324"/>
    <w:rsid w:val="00A03E9A"/>
    <w:rsid w:val="00A06EF1"/>
    <w:rsid w:val="00A1080F"/>
    <w:rsid w:val="00A11C62"/>
    <w:rsid w:val="00A12FDA"/>
    <w:rsid w:val="00A15AE6"/>
    <w:rsid w:val="00A17011"/>
    <w:rsid w:val="00A23753"/>
    <w:rsid w:val="00A31187"/>
    <w:rsid w:val="00A34F13"/>
    <w:rsid w:val="00A3705C"/>
    <w:rsid w:val="00A46247"/>
    <w:rsid w:val="00A502E0"/>
    <w:rsid w:val="00A54092"/>
    <w:rsid w:val="00A61099"/>
    <w:rsid w:val="00A62FF3"/>
    <w:rsid w:val="00A7167D"/>
    <w:rsid w:val="00A728BB"/>
    <w:rsid w:val="00A773B1"/>
    <w:rsid w:val="00A92B43"/>
    <w:rsid w:val="00A93225"/>
    <w:rsid w:val="00A96156"/>
    <w:rsid w:val="00AA298E"/>
    <w:rsid w:val="00AB4A97"/>
    <w:rsid w:val="00AC2D52"/>
    <w:rsid w:val="00AC44F0"/>
    <w:rsid w:val="00AC78FD"/>
    <w:rsid w:val="00AD0D22"/>
    <w:rsid w:val="00AD2751"/>
    <w:rsid w:val="00AD64AC"/>
    <w:rsid w:val="00AE5F3A"/>
    <w:rsid w:val="00AE6D9C"/>
    <w:rsid w:val="00AF2C8C"/>
    <w:rsid w:val="00AF477C"/>
    <w:rsid w:val="00AF6BDE"/>
    <w:rsid w:val="00B10478"/>
    <w:rsid w:val="00B22BFC"/>
    <w:rsid w:val="00B236CD"/>
    <w:rsid w:val="00B26DBC"/>
    <w:rsid w:val="00B30F85"/>
    <w:rsid w:val="00B36039"/>
    <w:rsid w:val="00B36496"/>
    <w:rsid w:val="00B41DC2"/>
    <w:rsid w:val="00B66FD7"/>
    <w:rsid w:val="00B72A02"/>
    <w:rsid w:val="00B74CB1"/>
    <w:rsid w:val="00B77E6C"/>
    <w:rsid w:val="00B8142B"/>
    <w:rsid w:val="00B8591E"/>
    <w:rsid w:val="00B915F7"/>
    <w:rsid w:val="00B91A0E"/>
    <w:rsid w:val="00BA291B"/>
    <w:rsid w:val="00BA37F9"/>
    <w:rsid w:val="00BB41AD"/>
    <w:rsid w:val="00BC7FFE"/>
    <w:rsid w:val="00BD26E3"/>
    <w:rsid w:val="00BE02C6"/>
    <w:rsid w:val="00BE1857"/>
    <w:rsid w:val="00BE3F6A"/>
    <w:rsid w:val="00BE4F06"/>
    <w:rsid w:val="00BE6006"/>
    <w:rsid w:val="00BF0F90"/>
    <w:rsid w:val="00BF1361"/>
    <w:rsid w:val="00C00A0B"/>
    <w:rsid w:val="00C07137"/>
    <w:rsid w:val="00C07B81"/>
    <w:rsid w:val="00C221E1"/>
    <w:rsid w:val="00C24014"/>
    <w:rsid w:val="00C24A95"/>
    <w:rsid w:val="00C25ABE"/>
    <w:rsid w:val="00C25DA9"/>
    <w:rsid w:val="00C318BC"/>
    <w:rsid w:val="00C35109"/>
    <w:rsid w:val="00C43831"/>
    <w:rsid w:val="00C51F84"/>
    <w:rsid w:val="00C620E3"/>
    <w:rsid w:val="00C63743"/>
    <w:rsid w:val="00C70352"/>
    <w:rsid w:val="00C71CAD"/>
    <w:rsid w:val="00C750C5"/>
    <w:rsid w:val="00C80554"/>
    <w:rsid w:val="00C943B4"/>
    <w:rsid w:val="00C9460D"/>
    <w:rsid w:val="00CA3FDA"/>
    <w:rsid w:val="00CA5F7A"/>
    <w:rsid w:val="00CB25A4"/>
    <w:rsid w:val="00CB3658"/>
    <w:rsid w:val="00CB7F06"/>
    <w:rsid w:val="00CD0ADA"/>
    <w:rsid w:val="00CE3EFF"/>
    <w:rsid w:val="00CE545A"/>
    <w:rsid w:val="00CE598A"/>
    <w:rsid w:val="00CE5D4A"/>
    <w:rsid w:val="00CF1931"/>
    <w:rsid w:val="00CF271B"/>
    <w:rsid w:val="00D0607C"/>
    <w:rsid w:val="00D125DD"/>
    <w:rsid w:val="00D202E5"/>
    <w:rsid w:val="00D22252"/>
    <w:rsid w:val="00D23912"/>
    <w:rsid w:val="00D246E0"/>
    <w:rsid w:val="00D25907"/>
    <w:rsid w:val="00D32083"/>
    <w:rsid w:val="00D41B8B"/>
    <w:rsid w:val="00D426FC"/>
    <w:rsid w:val="00D47B59"/>
    <w:rsid w:val="00D5294B"/>
    <w:rsid w:val="00D54B1C"/>
    <w:rsid w:val="00D656AA"/>
    <w:rsid w:val="00D673C6"/>
    <w:rsid w:val="00D73136"/>
    <w:rsid w:val="00D763BE"/>
    <w:rsid w:val="00D806C9"/>
    <w:rsid w:val="00D85880"/>
    <w:rsid w:val="00D9636D"/>
    <w:rsid w:val="00DA0FB6"/>
    <w:rsid w:val="00DA308A"/>
    <w:rsid w:val="00DA585C"/>
    <w:rsid w:val="00DA6C1D"/>
    <w:rsid w:val="00DA7E75"/>
    <w:rsid w:val="00DB34AB"/>
    <w:rsid w:val="00DC0828"/>
    <w:rsid w:val="00DC10A8"/>
    <w:rsid w:val="00DC5BDB"/>
    <w:rsid w:val="00DD1CC1"/>
    <w:rsid w:val="00DD4B3B"/>
    <w:rsid w:val="00DE129A"/>
    <w:rsid w:val="00DE4C46"/>
    <w:rsid w:val="00DF02DF"/>
    <w:rsid w:val="00DF2B2E"/>
    <w:rsid w:val="00E025FE"/>
    <w:rsid w:val="00E07266"/>
    <w:rsid w:val="00E254E1"/>
    <w:rsid w:val="00E27CB4"/>
    <w:rsid w:val="00E33D84"/>
    <w:rsid w:val="00E45B93"/>
    <w:rsid w:val="00E573A8"/>
    <w:rsid w:val="00E616D5"/>
    <w:rsid w:val="00E6345D"/>
    <w:rsid w:val="00E71612"/>
    <w:rsid w:val="00E76BCF"/>
    <w:rsid w:val="00E8020D"/>
    <w:rsid w:val="00E81CD7"/>
    <w:rsid w:val="00E83175"/>
    <w:rsid w:val="00E90F45"/>
    <w:rsid w:val="00E90FCB"/>
    <w:rsid w:val="00E92643"/>
    <w:rsid w:val="00E94C5E"/>
    <w:rsid w:val="00E955AD"/>
    <w:rsid w:val="00EA2CF5"/>
    <w:rsid w:val="00EA71C2"/>
    <w:rsid w:val="00EC7787"/>
    <w:rsid w:val="00ED02E8"/>
    <w:rsid w:val="00ED307F"/>
    <w:rsid w:val="00ED6B28"/>
    <w:rsid w:val="00ED753B"/>
    <w:rsid w:val="00EE1BD5"/>
    <w:rsid w:val="00EE295E"/>
    <w:rsid w:val="00EE510E"/>
    <w:rsid w:val="00EE55DE"/>
    <w:rsid w:val="00EF3139"/>
    <w:rsid w:val="00EF3B4C"/>
    <w:rsid w:val="00EF5FDC"/>
    <w:rsid w:val="00F04AD3"/>
    <w:rsid w:val="00F0594A"/>
    <w:rsid w:val="00F22615"/>
    <w:rsid w:val="00F252B5"/>
    <w:rsid w:val="00F31446"/>
    <w:rsid w:val="00F34815"/>
    <w:rsid w:val="00F418D3"/>
    <w:rsid w:val="00F53485"/>
    <w:rsid w:val="00F60363"/>
    <w:rsid w:val="00F74D53"/>
    <w:rsid w:val="00F85A76"/>
    <w:rsid w:val="00F86174"/>
    <w:rsid w:val="00F862D3"/>
    <w:rsid w:val="00F86A5B"/>
    <w:rsid w:val="00F955AA"/>
    <w:rsid w:val="00FA7A47"/>
    <w:rsid w:val="00FB17D8"/>
    <w:rsid w:val="00FD7C5E"/>
    <w:rsid w:val="00FD7CC5"/>
    <w:rsid w:val="00FF089E"/>
    <w:rsid w:val="00FF0951"/>
    <w:rsid w:val="00FF1F47"/>
    <w:rsid w:val="00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  <o:rules v:ext="edit">
        <o:r id="V:Rule1" type="connector" idref="#_x0000_s1040"/>
        <o:r id="V:Rule2" type="connector" idref="#_x0000_s1042"/>
      </o:rules>
    </o:shapelayout>
  </w:shapeDefaults>
  <w:decimalSymbol w:val="."/>
  <w:listSeparator w:val=","/>
  <w15:chartTrackingRefBased/>
  <w15:docId w15:val="{FDDBE43B-5259-40BD-A734-7C0E7DB9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Date"/>
    <w:basedOn w:val="a"/>
    <w:next w:val="a"/>
    <w:rsid w:val="00E616D5"/>
    <w:pPr>
      <w:jc w:val="right"/>
    </w:pPr>
  </w:style>
  <w:style w:type="table" w:styleId="ad">
    <w:name w:val="Table Grid"/>
    <w:basedOn w:val="a1"/>
    <w:rsid w:val="00A540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rsid w:val="00E831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rsid w:val="00E83175"/>
  </w:style>
  <w:style w:type="paragraph" w:styleId="af0">
    <w:name w:val="footer"/>
    <w:basedOn w:val="a"/>
    <w:link w:val="af1"/>
    <w:rsid w:val="00E831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rsid w:val="00E83175"/>
  </w:style>
  <w:style w:type="paragraph" w:styleId="af2">
    <w:name w:val="Subtitle"/>
    <w:basedOn w:val="a"/>
    <w:next w:val="a"/>
    <w:link w:val="af3"/>
    <w:qFormat/>
    <w:rsid w:val="008B4851"/>
    <w:pPr>
      <w:spacing w:after="60"/>
      <w:jc w:val="center"/>
      <w:outlineLvl w:val="1"/>
    </w:pPr>
    <w:rPr>
      <w:rFonts w:ascii="Calibri Light" w:hAnsi="Calibri Light"/>
      <w:i/>
      <w:iCs/>
    </w:rPr>
  </w:style>
  <w:style w:type="character" w:customStyle="1" w:styleId="af3">
    <w:name w:val="副標題 字元"/>
    <w:link w:val="af2"/>
    <w:rsid w:val="008B4851"/>
    <w:rPr>
      <w:rFonts w:ascii="Calibri Light" w:hAnsi="Calibri Light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363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579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1376</Words>
  <Characters>7847</Characters>
  <Application>Microsoft Office Word</Application>
  <DocSecurity>0</DocSecurity>
  <Lines>65</Lines>
  <Paragraphs>18</Paragraphs>
  <ScaleCrop>false</ScaleCrop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