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E402BB" w:rsidRPr="0082075E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jc w:val="center"/>
              <w:rPr>
                <w:rFonts w:ascii="細明體" w:eastAsia="細明體" w:hAnsi="細明體"/>
              </w:rPr>
            </w:pPr>
            <w:bookmarkStart w:id="0" w:name="_GoBack"/>
            <w:bookmarkEnd w:id="0"/>
            <w:r w:rsidRPr="0082075E">
              <w:rPr>
                <w:rFonts w:ascii="細明體" w:eastAsia="細明體" w:hAnsi="細明體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82075E">
              <w:rPr>
                <w:rFonts w:ascii="細明體" w:eastAsia="細明體" w:hAnsi="細明體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82075E">
              <w:rPr>
                <w:rFonts w:ascii="細明體" w:eastAsia="細明體" w:hAnsi="細明體"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82075E">
              <w:rPr>
                <w:rFonts w:ascii="細明體" w:eastAsia="細明體" w:hAnsi="細明體"/>
                <w:lang w:eastAsia="zh-TW"/>
              </w:rPr>
              <w:t>Author</w:t>
            </w:r>
          </w:p>
        </w:tc>
      </w:tr>
      <w:tr w:rsidR="00E402BB" w:rsidRPr="0082075E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F334F0" w:rsidP="00BC52EF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smartTag w:uri="urn:schemas-microsoft-com:office:smarttags" w:element="chsdate">
              <w:smartTagPr>
                <w:attr w:name="Year" w:val="2010"/>
                <w:attr w:name="Month" w:val="5"/>
                <w:attr w:name="Day" w:val="19"/>
                <w:attr w:name="IsLunarDate" w:val="False"/>
                <w:attr w:name="IsROCDate" w:val="False"/>
              </w:smartTagPr>
              <w:r w:rsidRPr="0082075E">
                <w:rPr>
                  <w:rFonts w:ascii="細明體" w:eastAsia="細明體" w:hAnsi="細明體" w:hint="eastAsia"/>
                  <w:lang w:eastAsia="zh-TW"/>
                </w:rPr>
                <w:t>20</w:t>
              </w:r>
              <w:r w:rsidR="00763376">
                <w:rPr>
                  <w:rFonts w:ascii="細明體" w:eastAsia="細明體" w:hAnsi="細明體" w:hint="eastAsia"/>
                  <w:lang w:eastAsia="zh-TW"/>
                </w:rPr>
                <w:t>10/05/19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82075E"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82075E">
              <w:rPr>
                <w:rFonts w:ascii="細明體" w:eastAsia="細明體" w:hAnsi="細明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BC52EF" w:rsidP="00483F5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慈蓮</w:t>
            </w:r>
          </w:p>
        </w:tc>
      </w:tr>
      <w:tr w:rsidR="006F5289" w:rsidRPr="0082075E" w:rsidTr="00B13C50">
        <w:trPr>
          <w:ins w:id="1" w:author="cathaylife" w:date="2010-09-14T17:24:00Z"/>
        </w:trPr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289" w:rsidRPr="0082075E" w:rsidRDefault="006F5289" w:rsidP="00B13C50">
            <w:pPr>
              <w:pStyle w:val="Tabletext"/>
              <w:numPr>
                <w:ins w:id="2" w:author="cathaylife" w:date="2010-09-14T17:24:00Z"/>
              </w:numPr>
              <w:rPr>
                <w:ins w:id="3" w:author="cathaylife" w:date="2010-09-14T17:24:00Z"/>
                <w:rFonts w:ascii="細明體" w:eastAsia="細明體" w:hAnsi="細明體"/>
                <w:lang w:eastAsia="zh-TW"/>
              </w:rPr>
            </w:pPr>
            <w:smartTag w:uri="urn:schemas-microsoft-com:office:smarttags" w:element="chsdate">
              <w:smartTagPr>
                <w:attr w:name="Year" w:val="2010"/>
                <w:attr w:name="Month" w:val="9"/>
                <w:attr w:name="Day" w:val="14"/>
                <w:attr w:name="IsLunarDate" w:val="False"/>
                <w:attr w:name="IsROCDate" w:val="False"/>
              </w:smartTagPr>
              <w:ins w:id="4" w:author="cathaylife" w:date="2010-09-14T17:24:00Z">
                <w:r w:rsidRPr="0082075E">
                  <w:rPr>
                    <w:rFonts w:ascii="細明體" w:eastAsia="細明體" w:hAnsi="細明體" w:hint="eastAsia"/>
                    <w:lang w:eastAsia="zh-TW"/>
                  </w:rPr>
                  <w:t>20</w:t>
                </w:r>
                <w:r>
                  <w:rPr>
                    <w:rFonts w:ascii="細明體" w:eastAsia="細明體" w:hAnsi="細明體" w:hint="eastAsia"/>
                    <w:lang w:eastAsia="zh-TW"/>
                  </w:rPr>
                  <w:t>10/09/14</w:t>
                </w:r>
              </w:ins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289" w:rsidRPr="0082075E" w:rsidRDefault="006F5289" w:rsidP="00B13C50">
            <w:pPr>
              <w:pStyle w:val="Tabletext"/>
              <w:numPr>
                <w:ins w:id="5" w:author="cathaylife" w:date="2010-09-14T17:24:00Z"/>
              </w:numPr>
              <w:rPr>
                <w:ins w:id="6" w:author="cathaylife" w:date="2010-09-14T17:24:00Z"/>
                <w:rFonts w:ascii="細明體" w:eastAsia="細明體" w:hAnsi="細明體"/>
                <w:lang w:eastAsia="zh-TW"/>
              </w:rPr>
            </w:pPr>
            <w:ins w:id="7" w:author="cathaylife" w:date="2010-09-14T17:24:00Z">
              <w:r w:rsidRPr="0082075E">
                <w:rPr>
                  <w:rFonts w:ascii="細明體" w:eastAsia="細明體" w:hAnsi="細明體"/>
                  <w:lang w:eastAsia="zh-TW"/>
                </w:rPr>
                <w:t>1.0</w:t>
              </w:r>
            </w:ins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289" w:rsidRPr="006F5289" w:rsidRDefault="006F5289" w:rsidP="00B13C50">
            <w:pPr>
              <w:pStyle w:val="Tabletext"/>
              <w:numPr>
                <w:ins w:id="8" w:author="cathaylife" w:date="2010-09-14T17:24:00Z"/>
              </w:numPr>
              <w:rPr>
                <w:ins w:id="9" w:author="cathaylife" w:date="2010-09-14T17:24:00Z"/>
                <w:rFonts w:ascii="New Gulim" w:hAnsi="New Gulim" w:cs="New Gulim" w:hint="eastAsia"/>
                <w:lang w:eastAsia="zh-TW"/>
                <w:rPrChange w:id="10" w:author="cathaylife" w:date="2010-09-14T17:25:00Z">
                  <w:rPr>
                    <w:ins w:id="11" w:author="cathaylife" w:date="2010-09-14T17:24:00Z"/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ins w:id="12" w:author="cathaylife" w:date="2010-09-14T17:24:00Z">
              <w:r>
                <w:rPr>
                  <w:rFonts w:ascii="細明體" w:eastAsia="細明體" w:hAnsi="細明體" w:hint="eastAsia"/>
                  <w:lang w:eastAsia="zh-TW"/>
                </w:rPr>
                <w:t>增加</w:t>
              </w:r>
            </w:ins>
            <w:ins w:id="13" w:author="cathaylife" w:date="2010-09-14T17:25:00Z">
              <w:r>
                <w:rPr>
                  <w:rFonts w:ascii="New Gulim" w:hAnsi="New Gulim" w:cs="New Gulim" w:hint="eastAsia"/>
                  <w:lang w:eastAsia="zh-TW"/>
                </w:rPr>
                <w:t>核</w:t>
              </w:r>
            </w:ins>
            <w:ins w:id="14" w:author="cathaylife" w:date="2010-09-14T17:48:00Z">
              <w:r w:rsidR="000E2A65">
                <w:rPr>
                  <w:rFonts w:ascii="New Gulim" w:hAnsi="New Gulim" w:cs="New Gulim" w:hint="eastAsia"/>
                  <w:lang w:eastAsia="zh-TW"/>
                </w:rPr>
                <w:t>賠</w:t>
              </w:r>
            </w:ins>
            <w:ins w:id="15" w:author="cathaylife" w:date="2010-09-14T17:25:00Z">
              <w:r>
                <w:rPr>
                  <w:rFonts w:ascii="New Gulim" w:hAnsi="New Gulim" w:cs="New Gulim" w:hint="eastAsia"/>
                  <w:lang w:eastAsia="zh-TW"/>
                </w:rPr>
                <w:t>單位為統計條件</w:t>
              </w:r>
            </w:ins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289" w:rsidRPr="0082075E" w:rsidRDefault="006F5289" w:rsidP="00B13C50">
            <w:pPr>
              <w:pStyle w:val="Tabletext"/>
              <w:numPr>
                <w:ins w:id="16" w:author="cathaylife" w:date="2010-09-14T17:24:00Z"/>
              </w:numPr>
              <w:rPr>
                <w:ins w:id="17" w:author="cathaylife" w:date="2010-09-14T17:24:00Z"/>
                <w:rFonts w:ascii="細明體" w:eastAsia="細明體" w:hAnsi="細明體"/>
                <w:lang w:eastAsia="zh-TW"/>
              </w:rPr>
            </w:pPr>
            <w:ins w:id="18" w:author="cathaylife" w:date="2010-09-14T17:26:00Z">
              <w:r>
                <w:rPr>
                  <w:rFonts w:ascii="細明體" w:eastAsia="細明體" w:hAnsi="細明體" w:hint="eastAsia"/>
                  <w:lang w:eastAsia="zh-TW"/>
                </w:rPr>
                <w:t>冠州</w:t>
              </w:r>
            </w:ins>
          </w:p>
        </w:tc>
      </w:tr>
      <w:tr w:rsidR="006F5289" w:rsidRPr="0082075E">
        <w:trPr>
          <w:ins w:id="19" w:author="cathaylife" w:date="2010-09-14T17:24:00Z"/>
        </w:trPr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289" w:rsidRPr="0082075E" w:rsidRDefault="006F5289" w:rsidP="00BC52EF">
            <w:pPr>
              <w:pStyle w:val="Tabletext"/>
              <w:rPr>
                <w:ins w:id="20" w:author="cathaylife" w:date="2010-09-14T17:24:00Z"/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289" w:rsidRPr="0082075E" w:rsidRDefault="006F5289" w:rsidP="00483F5E">
            <w:pPr>
              <w:pStyle w:val="Tabletext"/>
              <w:rPr>
                <w:ins w:id="21" w:author="cathaylife" w:date="2010-09-14T17:24:00Z"/>
                <w:rFonts w:ascii="細明體" w:eastAsia="細明體" w:hAnsi="細明體"/>
                <w:lang w:eastAsia="zh-TW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289" w:rsidRPr="0082075E" w:rsidRDefault="006F5289" w:rsidP="00483F5E">
            <w:pPr>
              <w:pStyle w:val="Tabletext"/>
              <w:rPr>
                <w:ins w:id="22" w:author="cathaylife" w:date="2010-09-14T17:24:00Z"/>
                <w:rFonts w:ascii="細明體" w:eastAsia="細明體" w:hAnsi="細明體"/>
                <w:lang w:eastAsia="zh-TW"/>
              </w:rPr>
            </w:pP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289" w:rsidRDefault="006F5289" w:rsidP="00483F5E">
            <w:pPr>
              <w:pStyle w:val="Tabletext"/>
              <w:rPr>
                <w:ins w:id="23" w:author="cathaylife" w:date="2010-09-14T17:24:00Z"/>
                <w:rFonts w:ascii="細明體" w:eastAsia="細明體" w:hAnsi="細明體" w:hint="eastAsia"/>
                <w:lang w:eastAsia="zh-TW"/>
              </w:rPr>
            </w:pPr>
          </w:p>
        </w:tc>
      </w:tr>
    </w:tbl>
    <w:p w:rsidR="00E402BB" w:rsidRPr="0082075E" w:rsidRDefault="00E402BB" w:rsidP="00483F5E">
      <w:pPr>
        <w:pStyle w:val="Tabletext"/>
        <w:keepLines w:val="0"/>
        <w:numPr>
          <w:ilvl w:val="0"/>
          <w:numId w:val="29"/>
          <w:numberingChange w:id="24" w:author="cathaylife" w:date="2010-09-14T17:24:00Z" w:original="%1:1:35:.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程式功能概要說明：</w:t>
      </w:r>
    </w:p>
    <w:p w:rsidR="00E402BB" w:rsidRPr="0082075E" w:rsidRDefault="00E402BB" w:rsidP="00483F5E">
      <w:pPr>
        <w:pStyle w:val="Tabletext"/>
        <w:keepLines w:val="0"/>
        <w:numPr>
          <w:ilvl w:val="1"/>
          <w:numId w:val="29"/>
          <w:numberingChange w:id="25" w:author="cathaylife" w:date="2010-09-14T17:24:00Z" w:original="%2:1:0:.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程式功能：</w:t>
      </w:r>
      <w:r w:rsidR="00B15599" w:rsidRPr="00B15599">
        <w:rPr>
          <w:rFonts w:ascii="細明體" w:eastAsia="細明體" w:hAnsi="細明體" w:hint="eastAsia"/>
          <w:kern w:val="2"/>
          <w:lang w:eastAsia="zh-TW"/>
        </w:rPr>
        <w:t>每月理賠件數及金額抽件</w:t>
      </w:r>
    </w:p>
    <w:p w:rsidR="00E402BB" w:rsidRPr="0082075E" w:rsidRDefault="00E402BB" w:rsidP="00483F5E">
      <w:pPr>
        <w:pStyle w:val="Tabletext"/>
        <w:keepLines w:val="0"/>
        <w:numPr>
          <w:ilvl w:val="1"/>
          <w:numId w:val="29"/>
          <w:numberingChange w:id="26" w:author="cathaylife" w:date="2010-09-14T17:24:00Z" w:original="%2:2:0:.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程式名稱：</w:t>
      </w:r>
      <w:r w:rsidR="00F71A71">
        <w:rPr>
          <w:rFonts w:ascii="細明體" w:eastAsia="細明體" w:hAnsi="細明體" w:hint="eastAsia"/>
          <w:kern w:val="2"/>
          <w:lang w:eastAsia="zh-TW"/>
        </w:rPr>
        <w:t>A</w:t>
      </w:r>
      <w:r w:rsidR="003519C9">
        <w:rPr>
          <w:rFonts w:ascii="細明體" w:eastAsia="細明體" w:hAnsi="細明體" w:hint="eastAsia"/>
          <w:kern w:val="2"/>
          <w:lang w:eastAsia="zh-TW"/>
        </w:rPr>
        <w:t>A</w:t>
      </w:r>
      <w:r w:rsidR="008A0B30">
        <w:rPr>
          <w:rFonts w:ascii="細明體" w:eastAsia="細明體" w:hAnsi="細明體" w:hint="eastAsia"/>
          <w:kern w:val="2"/>
          <w:lang w:eastAsia="zh-TW"/>
        </w:rPr>
        <w:t>H5</w:t>
      </w:r>
      <w:r w:rsidR="00F71A71">
        <w:rPr>
          <w:rFonts w:ascii="細明體" w:eastAsia="細明體" w:hAnsi="細明體" w:hint="eastAsia"/>
          <w:kern w:val="2"/>
          <w:lang w:eastAsia="zh-TW"/>
        </w:rPr>
        <w:t>_B</w:t>
      </w:r>
      <w:r w:rsidR="00BC52EF">
        <w:rPr>
          <w:rFonts w:ascii="細明體" w:eastAsia="細明體" w:hAnsi="細明體" w:hint="eastAsia"/>
          <w:kern w:val="2"/>
          <w:lang w:eastAsia="zh-TW"/>
        </w:rPr>
        <w:t>3</w:t>
      </w:r>
      <w:r w:rsidR="00E07DD9">
        <w:rPr>
          <w:rFonts w:ascii="細明體" w:eastAsia="細明體" w:hAnsi="細明體" w:hint="eastAsia"/>
          <w:kern w:val="2"/>
          <w:lang w:eastAsia="zh-TW"/>
        </w:rPr>
        <w:t>21</w:t>
      </w:r>
    </w:p>
    <w:p w:rsidR="00E402BB" w:rsidRPr="0082075E" w:rsidRDefault="00E402BB" w:rsidP="00483F5E">
      <w:pPr>
        <w:pStyle w:val="Tabletext"/>
        <w:keepLines w:val="0"/>
        <w:numPr>
          <w:ilvl w:val="1"/>
          <w:numId w:val="29"/>
          <w:numberingChange w:id="27" w:author="cathaylife" w:date="2010-09-14T17:24:00Z" w:original="%2:3:0:.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作業方式：BATCH</w:t>
      </w:r>
    </w:p>
    <w:p w:rsidR="00E402BB" w:rsidRPr="0082075E" w:rsidRDefault="00E402BB" w:rsidP="00483F5E">
      <w:pPr>
        <w:pStyle w:val="Tabletext"/>
        <w:keepLines w:val="0"/>
        <w:numPr>
          <w:ilvl w:val="1"/>
          <w:numId w:val="29"/>
          <w:numberingChange w:id="28" w:author="cathaylife" w:date="2010-09-14T17:24:00Z" w:original="%2:4:0:.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概要說明：</w:t>
      </w:r>
      <w:r w:rsidR="0021023C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E402BB" w:rsidRPr="0082075E" w:rsidRDefault="00BB13D8" w:rsidP="00E926BD">
      <w:pPr>
        <w:pStyle w:val="Tabletext"/>
        <w:keepLines w:val="0"/>
        <w:numPr>
          <w:ilvl w:val="2"/>
          <w:numId w:val="29"/>
          <w:numberingChange w:id="29" w:author="cathaylife" w:date="2010-09-14T17:24:00Z" w:original="%2:4:0:.%3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15599">
        <w:rPr>
          <w:rFonts w:ascii="細明體" w:eastAsia="細明體" w:hAnsi="細明體" w:hint="eastAsia"/>
          <w:kern w:val="2"/>
          <w:lang w:eastAsia="zh-TW"/>
        </w:rPr>
        <w:t>每月理賠件數及金額</w:t>
      </w:r>
      <w:r w:rsidR="00BC52EF">
        <w:rPr>
          <w:rFonts w:ascii="細明體" w:eastAsia="細明體" w:hAnsi="細明體" w:hint="eastAsia"/>
          <w:kern w:val="2"/>
          <w:lang w:eastAsia="zh-TW"/>
        </w:rPr>
        <w:t>各項金額</w:t>
      </w:r>
      <w:r w:rsidR="00E9304C">
        <w:rPr>
          <w:rFonts w:ascii="細明體" w:eastAsia="細明體" w:hAnsi="細明體" w:hint="eastAsia"/>
          <w:kern w:val="2"/>
          <w:lang w:eastAsia="zh-TW"/>
        </w:rPr>
        <w:t>寫入</w:t>
      </w:r>
      <w:r w:rsidR="00DC783A" w:rsidRPr="00DC783A">
        <w:rPr>
          <w:rFonts w:ascii="細明體" w:eastAsia="細明體" w:hAnsi="細明體"/>
          <w:kern w:val="2"/>
          <w:lang w:eastAsia="zh-TW"/>
        </w:rPr>
        <w:t>呈閱報表_每月理賠件數金額檔</w:t>
      </w:r>
    </w:p>
    <w:p w:rsidR="00E402BB" w:rsidRPr="0082075E" w:rsidRDefault="00E402BB" w:rsidP="00483F5E">
      <w:pPr>
        <w:pStyle w:val="Tabletext"/>
        <w:keepLines w:val="0"/>
        <w:numPr>
          <w:ilvl w:val="0"/>
          <w:numId w:val="29"/>
          <w:numberingChange w:id="30" w:author="cathaylife" w:date="2010-09-14T17:24:00Z" w:original="%1:2:35:.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相關檔案（TABLE）：</w:t>
      </w:r>
    </w:p>
    <w:p w:rsidR="00F02B1D" w:rsidRPr="0082075E" w:rsidRDefault="00DC783A" w:rsidP="00B84D41">
      <w:pPr>
        <w:pStyle w:val="Tabletext"/>
        <w:keepLines w:val="0"/>
        <w:numPr>
          <w:ilvl w:val="1"/>
          <w:numId w:val="29"/>
          <w:numberingChange w:id="31" w:author="cathaylife" w:date="2010-09-14T17:24:00Z" w:original="%2:1:0:.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bookmarkStart w:id="32" w:name="OLE_LINK1"/>
      <w:r w:rsidRPr="00DC783A">
        <w:rPr>
          <w:rFonts w:ascii="細明體" w:eastAsia="細明體" w:hAnsi="細明體"/>
          <w:kern w:val="2"/>
          <w:lang w:eastAsia="zh-TW"/>
        </w:rPr>
        <w:t>呈閱報表_每月理賠件數金額檔</w:t>
      </w:r>
      <w:r w:rsidR="00E9304C">
        <w:rPr>
          <w:rFonts w:ascii="細明體" w:eastAsia="細明體" w:hAnsi="細明體" w:hint="eastAsia"/>
          <w:kern w:val="2"/>
          <w:lang w:eastAsia="zh-TW"/>
        </w:rPr>
        <w:tab/>
        <w:t xml:space="preserve">    </w:t>
      </w:r>
      <w:bookmarkEnd w:id="32"/>
      <w:r w:rsidR="00E9304C">
        <w:rPr>
          <w:rFonts w:ascii="細明體" w:eastAsia="細明體" w:hAnsi="細明體" w:hint="eastAsia"/>
          <w:kern w:val="2"/>
          <w:lang w:eastAsia="zh-TW"/>
        </w:rPr>
        <w:t>DTAAH</w:t>
      </w:r>
      <w:r w:rsidR="008A0B30">
        <w:rPr>
          <w:rFonts w:ascii="細明體" w:eastAsia="細明體" w:hAnsi="細明體" w:hint="eastAsia"/>
          <w:kern w:val="2"/>
          <w:lang w:eastAsia="zh-TW"/>
        </w:rPr>
        <w:t>5</w:t>
      </w:r>
      <w:r w:rsidR="00E21678">
        <w:rPr>
          <w:rFonts w:ascii="細明體" w:eastAsia="細明體" w:hAnsi="細明體" w:hint="eastAsia"/>
          <w:kern w:val="2"/>
          <w:lang w:eastAsia="zh-TW"/>
        </w:rPr>
        <w:t>1</w:t>
      </w:r>
      <w:r w:rsidR="001A3551">
        <w:rPr>
          <w:rFonts w:ascii="細明體" w:eastAsia="細明體" w:hAnsi="細明體" w:hint="eastAsia"/>
          <w:kern w:val="2"/>
          <w:lang w:eastAsia="zh-TW"/>
        </w:rPr>
        <w:t>7</w:t>
      </w:r>
    </w:p>
    <w:p w:rsidR="00E402BB" w:rsidRPr="0082075E" w:rsidRDefault="00E402BB" w:rsidP="00483F5E">
      <w:pPr>
        <w:pStyle w:val="Tabletext"/>
        <w:keepLines w:val="0"/>
        <w:numPr>
          <w:ilvl w:val="0"/>
          <w:numId w:val="29"/>
          <w:numberingChange w:id="33" w:author="cathaylife" w:date="2010-09-14T17:24:00Z" w:original="%1:3:35:.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使用模組：</w:t>
      </w:r>
    </w:p>
    <w:p w:rsidR="00E402BB" w:rsidRPr="0082075E" w:rsidRDefault="00E402BB" w:rsidP="00D4613F">
      <w:pPr>
        <w:pStyle w:val="Tabletext"/>
        <w:keepLines w:val="0"/>
        <w:numPr>
          <w:ilvl w:val="1"/>
          <w:numId w:val="29"/>
          <w:numberingChange w:id="34" w:author="cathaylife" w:date="2010-09-14T17:24:00Z" w:original="%2:1:0:.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批次作業異常訊息記錄模組</w:t>
      </w:r>
    </w:p>
    <w:p w:rsidR="00E402BB" w:rsidRDefault="00E402BB" w:rsidP="00D4613F">
      <w:pPr>
        <w:pStyle w:val="Tabletext"/>
        <w:keepLines w:val="0"/>
        <w:numPr>
          <w:ilvl w:val="1"/>
          <w:numId w:val="29"/>
          <w:numberingChange w:id="35" w:author="cathaylife" w:date="2010-09-14T17:24:00Z" w:original="%2:2:0:.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批次作業處理件數記錄模組</w:t>
      </w:r>
    </w:p>
    <w:p w:rsidR="00F66D5C" w:rsidRDefault="00062D90" w:rsidP="00F66D5C">
      <w:pPr>
        <w:pStyle w:val="Tabletext"/>
        <w:keepLines w:val="0"/>
        <w:numPr>
          <w:ilvl w:val="0"/>
          <w:numId w:val="29"/>
          <w:numberingChange w:id="36" w:author="cathaylife" w:date="2010-09-14T17:24:00Z" w:original="%1:4:35:.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作業方式</w:t>
      </w:r>
      <w:r w:rsidR="00F265A7">
        <w:rPr>
          <w:rFonts w:ascii="細明體" w:eastAsia="細明體" w:hAnsi="細明體" w:hint="eastAsia"/>
          <w:kern w:val="2"/>
          <w:lang w:eastAsia="zh-TW"/>
        </w:rPr>
        <w:tab/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JOB name</w:t>
            </w:r>
          </w:p>
        </w:tc>
        <w:tc>
          <w:tcPr>
            <w:tcW w:w="8408" w:type="dxa"/>
          </w:tcPr>
          <w:p w:rsidR="00F66D5C" w:rsidRPr="003519C9" w:rsidRDefault="00A42C93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AAH5B3</w:t>
            </w:r>
            <w:r w:rsidR="00294085">
              <w:rPr>
                <w:rFonts w:hint="eastAsia"/>
                <w:sz w:val="20"/>
                <w:szCs w:val="20"/>
              </w:rPr>
              <w:t>21</w:t>
            </w:r>
          </w:p>
        </w:tc>
      </w:tr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程式名稱</w:t>
            </w:r>
          </w:p>
        </w:tc>
        <w:tc>
          <w:tcPr>
            <w:tcW w:w="8408" w:type="dxa"/>
          </w:tcPr>
          <w:p w:rsidR="00F66D5C" w:rsidRPr="003519C9" w:rsidRDefault="00294085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AAH5B32</w:t>
            </w:r>
            <w:r w:rsidR="006D183E"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次系統別</w:t>
            </w:r>
          </w:p>
        </w:tc>
        <w:tc>
          <w:tcPr>
            <w:tcW w:w="8408" w:type="dxa"/>
          </w:tcPr>
          <w:p w:rsidR="00F66D5C" w:rsidRPr="003519C9" w:rsidRDefault="008A0B30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H5</w:t>
            </w:r>
          </w:p>
        </w:tc>
      </w:tr>
      <w:tr w:rsidR="003519C9">
        <w:trPr>
          <w:trHeight w:val="120"/>
        </w:trPr>
        <w:tc>
          <w:tcPr>
            <w:tcW w:w="1672" w:type="dxa"/>
          </w:tcPr>
          <w:p w:rsidR="003519C9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ascii="細明體" w:eastAsia="細明體" w:hAnsi="細明體" w:hint="eastAsia"/>
                <w:sz w:val="20"/>
                <w:szCs w:val="20"/>
              </w:rPr>
              <w:t>作業週期</w:t>
            </w:r>
          </w:p>
        </w:tc>
        <w:tc>
          <w:tcPr>
            <w:tcW w:w="8408" w:type="dxa"/>
          </w:tcPr>
          <w:p w:rsidR="003519C9" w:rsidRPr="003519C9" w:rsidRDefault="006D183E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月</w:t>
            </w:r>
          </w:p>
        </w:tc>
      </w:tr>
    </w:tbl>
    <w:p w:rsidR="00E402BB" w:rsidRPr="0082075E" w:rsidRDefault="00E402BB" w:rsidP="00483F5E">
      <w:pPr>
        <w:pStyle w:val="Tabletext"/>
        <w:keepLines w:val="0"/>
        <w:numPr>
          <w:ilvl w:val="0"/>
          <w:numId w:val="29"/>
          <w:numberingChange w:id="37" w:author="cathaylife" w:date="2010-09-14T17:24:00Z" w:original="%1:5:35:.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程式內容：</w:t>
      </w:r>
    </w:p>
    <w:p w:rsidR="00E402BB" w:rsidRDefault="00E402BB" w:rsidP="003120FB">
      <w:pPr>
        <w:pStyle w:val="Tabletext"/>
        <w:keepLines w:val="0"/>
        <w:numPr>
          <w:ilvl w:val="1"/>
          <w:numId w:val="29"/>
          <w:numberingChange w:id="38" w:author="cathaylife" w:date="2010-09-14T17:24:00Z" w:original="%2:1:0:.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起始：</w:t>
      </w:r>
    </w:p>
    <w:p w:rsidR="00FA6DCC" w:rsidRPr="0069566E" w:rsidRDefault="00FA6DCC" w:rsidP="00FA6DCC">
      <w:pPr>
        <w:pStyle w:val="Tabletext"/>
        <w:keepLines w:val="0"/>
        <w:numPr>
          <w:ilvl w:val="2"/>
          <w:numId w:val="29"/>
          <w:numberingChange w:id="39" w:author="cathaylife" w:date="2010-09-14T17:24:00Z" w:original="%2:1:0:.%3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下列參數</w:t>
      </w:r>
      <w:r w:rsidRPr="006E7E8E">
        <w:rPr>
          <w:rFonts w:ascii="細明體" w:eastAsia="細明體" w:hAnsi="細明體" w:hint="eastAsia"/>
          <w:lang w:eastAsia="zh-TW"/>
        </w:rPr>
        <w:t>歸零</w:t>
      </w:r>
      <w:r>
        <w:rPr>
          <w:rFonts w:ascii="細明體" w:eastAsia="細明體" w:hAnsi="細明體" w:hint="eastAsia"/>
          <w:lang w:eastAsia="zh-TW"/>
        </w:rPr>
        <w:t>：</w:t>
      </w:r>
      <w:r w:rsidR="00E9304C" w:rsidRPr="0069566E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0540D9" w:rsidRPr="00F12E88" w:rsidRDefault="00E9304C" w:rsidP="00F12E88">
      <w:pPr>
        <w:pStyle w:val="Tabletext"/>
        <w:keepLines w:val="0"/>
        <w:numPr>
          <w:ilvl w:val="3"/>
          <w:numId w:val="29"/>
          <w:numberingChange w:id="40" w:author="cathaylife" w:date="2010-09-14T17:24:00Z" w:original="%2:1:0:.%3:1:0:.%4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INPUT_CNT</w:t>
      </w:r>
      <w:r w:rsidR="00FA6DCC" w:rsidRPr="006E7E8E">
        <w:rPr>
          <w:rFonts w:ascii="細明體" w:eastAsia="細明體" w:hAnsi="細明體" w:hint="eastAsia"/>
          <w:lang w:eastAsia="zh-TW"/>
        </w:rPr>
        <w:t>輸入件數、</w:t>
      </w:r>
      <w:r>
        <w:rPr>
          <w:rFonts w:hint="eastAsia"/>
          <w:kern w:val="2"/>
          <w:szCs w:val="24"/>
          <w:lang w:eastAsia="zh-TW"/>
        </w:rPr>
        <w:t>OUTPUT_CNT</w:t>
      </w:r>
      <w:r w:rsidR="00FA6DCC" w:rsidRPr="006E7E8E">
        <w:rPr>
          <w:rFonts w:ascii="細明體" w:eastAsia="細明體" w:hAnsi="細明體" w:hint="eastAsia"/>
          <w:lang w:eastAsia="zh-TW"/>
        </w:rPr>
        <w:t>輸出件數、</w:t>
      </w:r>
      <w:r>
        <w:rPr>
          <w:rFonts w:hint="eastAsia"/>
          <w:kern w:val="2"/>
          <w:szCs w:val="24"/>
          <w:lang w:eastAsia="zh-TW"/>
        </w:rPr>
        <w:t>ERROR_CNT</w:t>
      </w:r>
      <w:r w:rsidR="00FA6DCC" w:rsidRPr="006E7E8E">
        <w:rPr>
          <w:rFonts w:ascii="細明體" w:eastAsia="細明體" w:hAnsi="細明體" w:hint="eastAsia"/>
          <w:lang w:eastAsia="zh-TW"/>
        </w:rPr>
        <w:t>錯誤件數</w:t>
      </w:r>
    </w:p>
    <w:p w:rsidR="00621A41" w:rsidRPr="00621A41" w:rsidRDefault="00621A41" w:rsidP="00621A41">
      <w:pPr>
        <w:pStyle w:val="Tabletext"/>
        <w:keepLines w:val="0"/>
        <w:numPr>
          <w:ilvl w:val="2"/>
          <w:numId w:val="29"/>
          <w:numberingChange w:id="41" w:author="cathaylife" w:date="2010-09-14T17:24:00Z" w:original="%2:1:0:.%3:2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取得</w:t>
      </w:r>
      <w:r w:rsidR="00B178E4">
        <w:rPr>
          <w:rFonts w:hint="eastAsia"/>
          <w:kern w:val="2"/>
          <w:szCs w:val="24"/>
          <w:lang w:eastAsia="zh-TW"/>
        </w:rPr>
        <w:t>QUE</w:t>
      </w:r>
      <w:r>
        <w:rPr>
          <w:rFonts w:hint="eastAsia"/>
          <w:kern w:val="2"/>
          <w:szCs w:val="24"/>
          <w:lang w:eastAsia="zh-TW"/>
        </w:rPr>
        <w:t>RY_DATE</w:t>
      </w:r>
    </w:p>
    <w:p w:rsidR="00621A41" w:rsidRPr="00621A41" w:rsidRDefault="00621A41" w:rsidP="00621A41">
      <w:pPr>
        <w:pStyle w:val="Tabletext"/>
        <w:keepLines w:val="0"/>
        <w:numPr>
          <w:ilvl w:val="3"/>
          <w:numId w:val="29"/>
          <w:numberingChange w:id="42" w:author="cathaylife" w:date="2010-09-14T17:24:00Z" w:original="%2:1:0:.%3:2:0:.%4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t>I</w:t>
      </w:r>
      <w:r>
        <w:rPr>
          <w:rFonts w:hint="eastAsia"/>
          <w:kern w:val="2"/>
          <w:szCs w:val="24"/>
          <w:lang w:eastAsia="zh-TW"/>
        </w:rPr>
        <w:t xml:space="preserve">f  </w:t>
      </w:r>
      <w:r>
        <w:rPr>
          <w:rFonts w:hint="eastAsia"/>
          <w:kern w:val="2"/>
          <w:szCs w:val="24"/>
          <w:lang w:eastAsia="zh-TW"/>
        </w:rPr>
        <w:t>未傳值</w:t>
      </w:r>
    </w:p>
    <w:p w:rsidR="00621A41" w:rsidRPr="00621A41" w:rsidRDefault="00B178E4" w:rsidP="00621A41">
      <w:pPr>
        <w:pStyle w:val="Tabletext"/>
        <w:keepLines w:val="0"/>
        <w:numPr>
          <w:ilvl w:val="4"/>
          <w:numId w:val="29"/>
          <w:numberingChange w:id="43" w:author="cathaylife" w:date="2010-09-14T17:24:00Z" w:original="%2:1:0:.%3:2:0:.%4:1:0:.%5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QUE</w:t>
      </w:r>
      <w:r w:rsidR="00621A41">
        <w:rPr>
          <w:rFonts w:hint="eastAsia"/>
          <w:kern w:val="2"/>
          <w:szCs w:val="24"/>
          <w:lang w:eastAsia="zh-TW"/>
        </w:rPr>
        <w:t>RY</w:t>
      </w:r>
      <w:r>
        <w:rPr>
          <w:rFonts w:hint="eastAsia"/>
          <w:kern w:val="2"/>
          <w:szCs w:val="24"/>
          <w:lang w:eastAsia="zh-TW"/>
        </w:rPr>
        <w:t>_</w:t>
      </w:r>
      <w:r w:rsidR="00621A41">
        <w:rPr>
          <w:rFonts w:hint="eastAsia"/>
          <w:kern w:val="2"/>
          <w:szCs w:val="24"/>
          <w:lang w:eastAsia="zh-TW"/>
        </w:rPr>
        <w:t>DATE = CURRENT DATE</w:t>
      </w:r>
    </w:p>
    <w:p w:rsidR="00621A41" w:rsidRPr="00621A41" w:rsidRDefault="00621A41" w:rsidP="00621A41">
      <w:pPr>
        <w:pStyle w:val="Tabletext"/>
        <w:keepLines w:val="0"/>
        <w:numPr>
          <w:ilvl w:val="3"/>
          <w:numId w:val="29"/>
          <w:numberingChange w:id="44" w:author="cathaylife" w:date="2010-09-14T17:24:00Z" w:original="%2:1:0:.%3:2:0:.%4:2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t>E</w:t>
      </w:r>
      <w:r>
        <w:rPr>
          <w:rFonts w:hint="eastAsia"/>
          <w:kern w:val="2"/>
          <w:szCs w:val="24"/>
          <w:lang w:eastAsia="zh-TW"/>
        </w:rPr>
        <w:t>lse</w:t>
      </w:r>
    </w:p>
    <w:p w:rsidR="00621A41" w:rsidRPr="00F12E88" w:rsidRDefault="00B178E4" w:rsidP="00621A41">
      <w:pPr>
        <w:pStyle w:val="Tabletext"/>
        <w:keepLines w:val="0"/>
        <w:numPr>
          <w:ilvl w:val="4"/>
          <w:numId w:val="29"/>
          <w:numberingChange w:id="45" w:author="cathaylife" w:date="2010-09-14T17:24:00Z" w:original="%2:1:0:.%3:2:0:.%4:2:0:.%5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QUERY_</w:t>
      </w:r>
      <w:r w:rsidR="00621A41">
        <w:rPr>
          <w:rFonts w:hint="eastAsia"/>
          <w:kern w:val="2"/>
          <w:szCs w:val="24"/>
          <w:lang w:eastAsia="zh-TW"/>
        </w:rPr>
        <w:t xml:space="preserve">DATE = </w:t>
      </w:r>
      <w:r w:rsidR="00621A41">
        <w:rPr>
          <w:rFonts w:hint="eastAsia"/>
          <w:kern w:val="2"/>
          <w:szCs w:val="24"/>
          <w:lang w:eastAsia="zh-TW"/>
        </w:rPr>
        <w:t>傳入日</w:t>
      </w:r>
      <w:r w:rsidR="00035081">
        <w:rPr>
          <w:rFonts w:hint="eastAsia"/>
          <w:kern w:val="2"/>
          <w:szCs w:val="24"/>
          <w:lang w:eastAsia="zh-TW"/>
        </w:rPr>
        <w:t>期</w:t>
      </w:r>
      <w:r w:rsidR="00191A3E">
        <w:rPr>
          <w:rFonts w:hint="eastAsia"/>
          <w:kern w:val="2"/>
          <w:szCs w:val="24"/>
          <w:lang w:eastAsia="zh-TW"/>
        </w:rPr>
        <w:t>(</w:t>
      </w:r>
      <w:r w:rsidR="00191A3E">
        <w:rPr>
          <w:rFonts w:hint="eastAsia"/>
          <w:kern w:val="2"/>
          <w:szCs w:val="24"/>
          <w:lang w:eastAsia="zh-TW"/>
        </w:rPr>
        <w:t>檢核格試是否正確</w:t>
      </w:r>
      <w:r w:rsidR="006C06C1">
        <w:rPr>
          <w:rFonts w:hint="eastAsia"/>
          <w:kern w:val="2"/>
          <w:szCs w:val="24"/>
          <w:lang w:eastAsia="zh-TW"/>
        </w:rPr>
        <w:t>)</w:t>
      </w:r>
    </w:p>
    <w:p w:rsidR="00F12E88" w:rsidRPr="00F12E88" w:rsidRDefault="00F12E88" w:rsidP="00F12E88">
      <w:pPr>
        <w:pStyle w:val="Tabletext"/>
        <w:keepLines w:val="0"/>
        <w:numPr>
          <w:ilvl w:val="2"/>
          <w:numId w:val="29"/>
          <w:numberingChange w:id="46" w:author="cathaylife" w:date="2010-09-14T17:24:00Z" w:original="%2:1:0:.%3:3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刪除資料：</w:t>
      </w:r>
    </w:p>
    <w:p w:rsidR="00F12E88" w:rsidRPr="0069566E" w:rsidRDefault="00F12E88" w:rsidP="00F12E88">
      <w:pPr>
        <w:pStyle w:val="Tabletext"/>
        <w:keepLines w:val="0"/>
        <w:numPr>
          <w:ilvl w:val="3"/>
          <w:numId w:val="29"/>
          <w:numberingChange w:id="47" w:author="cathaylife" w:date="2010-09-14T17:24:00Z" w:original="%2:1:0:.%3:3:0:.%4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36FB7">
        <w:rPr>
          <w:kern w:val="2"/>
          <w:szCs w:val="24"/>
          <w:lang w:eastAsia="zh-TW"/>
        </w:rPr>
        <w:t>先</w:t>
      </w:r>
      <w:r w:rsidR="00AA6C67">
        <w:rPr>
          <w:kern w:val="2"/>
          <w:szCs w:val="24"/>
          <w:lang w:eastAsia="zh-TW"/>
        </w:rPr>
        <w:t>DELETE DTAAH51</w:t>
      </w:r>
      <w:r w:rsidR="00AA6C67">
        <w:rPr>
          <w:rFonts w:hint="eastAsia"/>
          <w:kern w:val="2"/>
          <w:szCs w:val="24"/>
          <w:lang w:eastAsia="zh-TW"/>
        </w:rPr>
        <w:t>7</w:t>
      </w:r>
      <w:r w:rsidRPr="00C36FB7">
        <w:rPr>
          <w:kern w:val="2"/>
          <w:szCs w:val="24"/>
          <w:lang w:eastAsia="zh-TW"/>
        </w:rPr>
        <w:t xml:space="preserve"> WHERE YEAR(DATA_YMD) = YEAR(</w:t>
      </w:r>
      <w:r w:rsidRPr="00C36FB7">
        <w:rPr>
          <w:kern w:val="2"/>
          <w:szCs w:val="24"/>
          <w:lang w:eastAsia="zh-TW"/>
        </w:rPr>
        <w:t>處理日期</w:t>
      </w:r>
      <w:r w:rsidRPr="00C36FB7">
        <w:rPr>
          <w:kern w:val="2"/>
          <w:szCs w:val="24"/>
          <w:lang w:eastAsia="zh-TW"/>
        </w:rPr>
        <w:t xml:space="preserve"> - 1</w:t>
      </w:r>
      <w:r w:rsidRPr="00C36FB7">
        <w:rPr>
          <w:kern w:val="2"/>
          <w:szCs w:val="24"/>
          <w:lang w:eastAsia="zh-TW"/>
        </w:rPr>
        <w:t>月</w:t>
      </w:r>
      <w:r w:rsidRPr="00C36FB7">
        <w:rPr>
          <w:kern w:val="2"/>
          <w:szCs w:val="24"/>
          <w:lang w:eastAsia="zh-TW"/>
        </w:rPr>
        <w:t>) AND MONTH(DATA_YMD) = MONTH(</w:t>
      </w:r>
      <w:r w:rsidRPr="00C36FB7">
        <w:rPr>
          <w:kern w:val="2"/>
          <w:szCs w:val="24"/>
          <w:lang w:eastAsia="zh-TW"/>
        </w:rPr>
        <w:t>處理日期</w:t>
      </w:r>
      <w:r w:rsidRPr="00C36FB7">
        <w:rPr>
          <w:kern w:val="2"/>
          <w:szCs w:val="24"/>
          <w:lang w:eastAsia="zh-TW"/>
        </w:rPr>
        <w:t xml:space="preserve"> - 1</w:t>
      </w:r>
      <w:r w:rsidRPr="00C36FB7">
        <w:rPr>
          <w:kern w:val="2"/>
          <w:szCs w:val="24"/>
          <w:lang w:eastAsia="zh-TW"/>
        </w:rPr>
        <w:t>月</w:t>
      </w:r>
      <w:r w:rsidRPr="00C36FB7">
        <w:rPr>
          <w:kern w:val="2"/>
          <w:szCs w:val="24"/>
          <w:lang w:eastAsia="zh-TW"/>
        </w:rPr>
        <w:t>)</w:t>
      </w:r>
    </w:p>
    <w:p w:rsidR="00B61FE3" w:rsidRPr="00DC62B2" w:rsidRDefault="00746B64" w:rsidP="00800FDA">
      <w:pPr>
        <w:pStyle w:val="Tabletext"/>
        <w:keepLines w:val="0"/>
        <w:numPr>
          <w:ilvl w:val="1"/>
          <w:numId w:val="29"/>
          <w:numberingChange w:id="48" w:author="cathaylife" w:date="2010-09-14T17:24:00Z" w:original="%2:2:0:.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將資料寫入</w:t>
      </w:r>
      <w:del w:id="49" w:author="cathaylife" w:date="2010-09-14T17:36:00Z">
        <w:r w:rsidRPr="00A30D9F" w:rsidDel="005449A4">
          <w:rPr>
            <w:rFonts w:hint="eastAsia"/>
            <w:kern w:val="2"/>
            <w:szCs w:val="24"/>
            <w:lang w:eastAsia="zh-TW"/>
          </w:rPr>
          <w:delText>DTAAH512</w:delText>
        </w:r>
        <w:r w:rsidR="008B59AD" w:rsidDel="005449A4">
          <w:rPr>
            <w:rFonts w:hint="eastAsia"/>
            <w:kern w:val="2"/>
            <w:szCs w:val="24"/>
            <w:lang w:eastAsia="zh-TW"/>
          </w:rPr>
          <w:delText xml:space="preserve"> </w:delText>
        </w:r>
      </w:del>
      <w:ins w:id="50" w:author="cathaylife" w:date="2010-09-14T17:36:00Z">
        <w:r w:rsidR="005449A4" w:rsidRPr="00A30D9F">
          <w:rPr>
            <w:rFonts w:hint="eastAsia"/>
            <w:kern w:val="2"/>
            <w:szCs w:val="24"/>
            <w:lang w:eastAsia="zh-TW"/>
          </w:rPr>
          <w:t>DTAAH51</w:t>
        </w:r>
        <w:r w:rsidR="005449A4">
          <w:rPr>
            <w:rFonts w:hint="eastAsia"/>
            <w:kern w:val="2"/>
            <w:szCs w:val="24"/>
            <w:lang w:eastAsia="zh-TW"/>
          </w:rPr>
          <w:t xml:space="preserve">7 </w:t>
        </w:r>
      </w:ins>
      <w:r w:rsidR="008B59AD">
        <w:rPr>
          <w:rFonts w:hint="eastAsia"/>
          <w:kern w:val="2"/>
          <w:szCs w:val="24"/>
          <w:lang w:eastAsia="zh-TW"/>
        </w:rPr>
        <w:t>BY KIND</w:t>
      </w:r>
      <w:ins w:id="51" w:author="cathaylife" w:date="2010-09-14T17:37:00Z">
        <w:r w:rsidR="005449A4">
          <w:rPr>
            <w:rFonts w:hint="eastAsia"/>
            <w:kern w:val="2"/>
            <w:szCs w:val="24"/>
            <w:lang w:eastAsia="zh-TW"/>
          </w:rPr>
          <w:t xml:space="preserve">, </w:t>
        </w:r>
      </w:ins>
      <w:ins w:id="52" w:author="cathaylife" w:date="2010-09-14T17:38:00Z">
        <w:r w:rsidR="005449A4">
          <w:rPr>
            <w:rFonts w:hint="eastAsia"/>
            <w:kern w:val="2"/>
            <w:szCs w:val="24"/>
            <w:lang w:eastAsia="zh-TW"/>
          </w:rPr>
          <w:t>CLAM_DIV_NO</w:t>
        </w:r>
      </w:ins>
    </w:p>
    <w:p w:rsidR="00DC62B2" w:rsidRDefault="009A5260" w:rsidP="00DC62B2">
      <w:pPr>
        <w:pStyle w:val="Tabletext"/>
        <w:keepLines w:val="0"/>
        <w:numPr>
          <w:ilvl w:val="2"/>
          <w:numId w:val="29"/>
          <w:numberingChange w:id="53" w:author="cathaylife" w:date="2010-09-14T17:24:00Z" w:original="%2:2:0:.%3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A5260">
        <w:rPr>
          <w:rFonts w:ascii="細明體" w:eastAsia="細明體" w:hAnsi="細明體"/>
          <w:kern w:val="2"/>
          <w:lang w:eastAsia="zh-TW"/>
        </w:rPr>
        <w:t>普壽及投資型主約</w:t>
      </w:r>
    </w:p>
    <w:p w:rsidR="006A3EFE" w:rsidRDefault="00EF110D" w:rsidP="00C2055A">
      <w:pPr>
        <w:pStyle w:val="Tabletext"/>
        <w:keepLines w:val="0"/>
        <w:numPr>
          <w:ilvl w:val="3"/>
          <w:numId w:val="29"/>
          <w:numberingChange w:id="54" w:author="cathaylife" w:date="2010-09-14T17:24:00Z" w:original="%2:2:0:.%3:1:0:.%4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死亡理賠件數</w:t>
      </w:r>
    </w:p>
    <w:p w:rsidR="007B23CB" w:rsidRDefault="00E65909" w:rsidP="007B23CB">
      <w:pPr>
        <w:pStyle w:val="Tabletext"/>
        <w:keepLines w:val="0"/>
        <w:numPr>
          <w:ilvl w:val="4"/>
          <w:numId w:val="29"/>
          <w:numberingChange w:id="55" w:author="cathaylife" w:date="2010-09-14T17:24:00Z" w:original="%2:2:0:.%3:1:0:.%4:1:0:.%5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t>S</w:t>
      </w:r>
      <w:r>
        <w:rPr>
          <w:rFonts w:hint="eastAsia"/>
          <w:kern w:val="2"/>
          <w:szCs w:val="24"/>
          <w:lang w:eastAsia="zh-TW"/>
        </w:rPr>
        <w:t xml:space="preserve">ee  </w:t>
      </w:r>
      <w:r w:rsidRPr="00250844">
        <w:rPr>
          <w:kern w:val="2"/>
          <w:szCs w:val="24"/>
          <w:lang w:eastAsia="zh-TW"/>
        </w:rPr>
        <w:t>SQL_QUERY1</w:t>
      </w:r>
      <w:r w:rsidR="003F283D">
        <w:rPr>
          <w:rFonts w:hint="eastAsia"/>
          <w:kern w:val="2"/>
          <w:szCs w:val="24"/>
          <w:lang w:eastAsia="zh-TW"/>
        </w:rPr>
        <w:t xml:space="preserve"> (CLAM_CAT = </w:t>
      </w:r>
      <w:r w:rsidR="003F283D">
        <w:rPr>
          <w:kern w:val="2"/>
          <w:szCs w:val="24"/>
          <w:lang w:eastAsia="zh-TW"/>
        </w:rPr>
        <w:t>‘</w:t>
      </w:r>
      <w:r w:rsidR="003F283D">
        <w:rPr>
          <w:rFonts w:hint="eastAsia"/>
          <w:kern w:val="2"/>
          <w:szCs w:val="24"/>
          <w:lang w:eastAsia="zh-TW"/>
        </w:rPr>
        <w:t>A</w:t>
      </w:r>
      <w:r w:rsidR="003F283D">
        <w:rPr>
          <w:kern w:val="2"/>
          <w:szCs w:val="24"/>
          <w:lang w:eastAsia="zh-TW"/>
        </w:rPr>
        <w:t>’</w:t>
      </w:r>
      <w:r w:rsidR="003F283D">
        <w:rPr>
          <w:rFonts w:hint="eastAsia"/>
          <w:kern w:val="2"/>
          <w:szCs w:val="24"/>
          <w:lang w:eastAsia="zh-TW"/>
        </w:rPr>
        <w:t xml:space="preserve">, SYS_NO = </w:t>
      </w:r>
      <w:r w:rsidR="003F283D">
        <w:rPr>
          <w:kern w:val="2"/>
          <w:szCs w:val="24"/>
          <w:lang w:eastAsia="zh-TW"/>
        </w:rPr>
        <w:t>‘</w:t>
      </w:r>
      <w:r w:rsidR="003F283D">
        <w:rPr>
          <w:rFonts w:hint="eastAsia"/>
          <w:kern w:val="2"/>
          <w:szCs w:val="24"/>
          <w:lang w:eastAsia="zh-TW"/>
        </w:rPr>
        <w:t>1</w:t>
      </w:r>
      <w:r w:rsidR="003F283D">
        <w:rPr>
          <w:kern w:val="2"/>
          <w:szCs w:val="24"/>
          <w:lang w:eastAsia="zh-TW"/>
        </w:rPr>
        <w:t>’</w:t>
      </w:r>
      <w:r w:rsidR="00A22C72">
        <w:rPr>
          <w:rFonts w:hint="eastAsia"/>
          <w:kern w:val="2"/>
          <w:szCs w:val="24"/>
          <w:lang w:eastAsia="zh-TW"/>
        </w:rPr>
        <w:t xml:space="preserve">, PROD_KIND = </w:t>
      </w:r>
      <w:r w:rsidR="00A22C72">
        <w:rPr>
          <w:kern w:val="2"/>
          <w:szCs w:val="24"/>
          <w:lang w:eastAsia="zh-TW"/>
        </w:rPr>
        <w:t>‘</w:t>
      </w:r>
      <w:r w:rsidR="00A22C72">
        <w:rPr>
          <w:rFonts w:hint="eastAsia"/>
          <w:kern w:val="2"/>
          <w:szCs w:val="24"/>
          <w:lang w:eastAsia="zh-TW"/>
        </w:rPr>
        <w:t>1</w:t>
      </w:r>
      <w:r w:rsidR="00A22C72">
        <w:rPr>
          <w:kern w:val="2"/>
          <w:szCs w:val="24"/>
          <w:lang w:eastAsia="zh-TW"/>
        </w:rPr>
        <w:t>’</w:t>
      </w:r>
      <w:r w:rsidR="003F283D">
        <w:rPr>
          <w:rFonts w:hint="eastAsia"/>
          <w:kern w:val="2"/>
          <w:szCs w:val="24"/>
          <w:lang w:eastAsia="zh-TW"/>
        </w:rPr>
        <w:t>)</w:t>
      </w:r>
      <w:r w:rsidR="0016681F">
        <w:rPr>
          <w:rFonts w:hint="eastAsia"/>
          <w:kern w:val="2"/>
          <w:szCs w:val="24"/>
          <w:lang w:eastAsia="zh-TW"/>
        </w:rPr>
        <w:t xml:space="preserve"> </w:t>
      </w:r>
      <w:r w:rsidR="0016681F">
        <w:rPr>
          <w:rFonts w:hint="eastAsia"/>
          <w:kern w:val="2"/>
          <w:szCs w:val="24"/>
          <w:lang w:eastAsia="zh-TW"/>
        </w:rPr>
        <w:t>抓</w:t>
      </w:r>
      <w:r w:rsidR="0016681F">
        <w:rPr>
          <w:rFonts w:hint="eastAsia"/>
          <w:kern w:val="2"/>
          <w:szCs w:val="24"/>
          <w:lang w:eastAsia="zh-TW"/>
        </w:rPr>
        <w:t>CNT</w:t>
      </w:r>
      <w:r w:rsidR="0016681F">
        <w:rPr>
          <w:rFonts w:hint="eastAsia"/>
          <w:kern w:val="2"/>
          <w:szCs w:val="24"/>
          <w:lang w:eastAsia="zh-TW"/>
        </w:rPr>
        <w:t>值</w:t>
      </w:r>
    </w:p>
    <w:p w:rsidR="00D5281E" w:rsidRDefault="00D5281E" w:rsidP="00C2055A">
      <w:pPr>
        <w:pStyle w:val="Tabletext"/>
        <w:keepLines w:val="0"/>
        <w:numPr>
          <w:ilvl w:val="3"/>
          <w:numId w:val="29"/>
          <w:numberingChange w:id="56" w:author="cathaylife" w:date="2010-09-14T17:24:00Z" w:original="%2:2:0:.%3:1:0:.%4:2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lastRenderedPageBreak/>
        <w:t>死亡理賠金額</w:t>
      </w:r>
    </w:p>
    <w:p w:rsidR="00417DA7" w:rsidRDefault="00417DA7" w:rsidP="00417DA7">
      <w:pPr>
        <w:pStyle w:val="Tabletext"/>
        <w:keepLines w:val="0"/>
        <w:numPr>
          <w:ilvl w:val="4"/>
          <w:numId w:val="29"/>
          <w:numberingChange w:id="57" w:author="cathaylife" w:date="2010-09-14T17:24:00Z" w:original="%2:2:0:.%3:1:0:.%4:2:0:.%5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t>S</w:t>
      </w:r>
      <w:r>
        <w:rPr>
          <w:rFonts w:hint="eastAsia"/>
          <w:kern w:val="2"/>
          <w:szCs w:val="24"/>
          <w:lang w:eastAsia="zh-TW"/>
        </w:rPr>
        <w:t xml:space="preserve">ee  </w:t>
      </w:r>
      <w:r w:rsidRPr="00250844">
        <w:rPr>
          <w:kern w:val="2"/>
          <w:szCs w:val="24"/>
          <w:lang w:eastAsia="zh-TW"/>
        </w:rPr>
        <w:t>SQL_QUERY1</w:t>
      </w:r>
      <w:r>
        <w:rPr>
          <w:rFonts w:hint="eastAsia"/>
          <w:kern w:val="2"/>
          <w:szCs w:val="24"/>
          <w:lang w:eastAsia="zh-TW"/>
        </w:rPr>
        <w:t xml:space="preserve"> (CLAM_CAT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A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, SYS_NO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  <w:r w:rsidR="00A22C72" w:rsidRPr="00A22C72">
        <w:rPr>
          <w:rFonts w:hint="eastAsia"/>
          <w:kern w:val="2"/>
          <w:szCs w:val="24"/>
          <w:lang w:eastAsia="zh-TW"/>
        </w:rPr>
        <w:t xml:space="preserve"> </w:t>
      </w:r>
      <w:r w:rsidR="00A22C72">
        <w:rPr>
          <w:rFonts w:hint="eastAsia"/>
          <w:kern w:val="2"/>
          <w:szCs w:val="24"/>
          <w:lang w:eastAsia="zh-TW"/>
        </w:rPr>
        <w:t xml:space="preserve">, PROD_KIND = </w:t>
      </w:r>
      <w:r w:rsidR="00A22C72">
        <w:rPr>
          <w:kern w:val="2"/>
          <w:szCs w:val="24"/>
          <w:lang w:eastAsia="zh-TW"/>
        </w:rPr>
        <w:t>‘</w:t>
      </w:r>
      <w:r w:rsidR="00A22C72">
        <w:rPr>
          <w:rFonts w:hint="eastAsia"/>
          <w:kern w:val="2"/>
          <w:szCs w:val="24"/>
          <w:lang w:eastAsia="zh-TW"/>
        </w:rPr>
        <w:t>1</w:t>
      </w:r>
      <w:r w:rsidR="00A22C72"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) </w:t>
      </w:r>
      <w:r>
        <w:rPr>
          <w:rFonts w:hint="eastAsia"/>
          <w:kern w:val="2"/>
          <w:szCs w:val="24"/>
          <w:lang w:eastAsia="zh-TW"/>
        </w:rPr>
        <w:t>抓</w:t>
      </w:r>
      <w:r>
        <w:rPr>
          <w:rFonts w:hint="eastAsia"/>
          <w:kern w:val="2"/>
          <w:szCs w:val="24"/>
          <w:lang w:eastAsia="zh-TW"/>
        </w:rPr>
        <w:t>AMT</w:t>
      </w:r>
      <w:r>
        <w:rPr>
          <w:rFonts w:hint="eastAsia"/>
          <w:kern w:val="2"/>
          <w:szCs w:val="24"/>
          <w:lang w:eastAsia="zh-TW"/>
        </w:rPr>
        <w:t>值</w:t>
      </w:r>
    </w:p>
    <w:p w:rsidR="00C20085" w:rsidRDefault="00EF110D" w:rsidP="00C2055A">
      <w:pPr>
        <w:pStyle w:val="Tabletext"/>
        <w:keepLines w:val="0"/>
        <w:numPr>
          <w:ilvl w:val="3"/>
          <w:numId w:val="29"/>
          <w:numberingChange w:id="58" w:author="cathaylife" w:date="2010-09-14T17:24:00Z" w:original="%2:2:0:.%3:1:0:.%4:3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全殘理賠件數</w:t>
      </w:r>
    </w:p>
    <w:p w:rsidR="0060211A" w:rsidRDefault="0060211A" w:rsidP="0060211A">
      <w:pPr>
        <w:pStyle w:val="Tabletext"/>
        <w:keepLines w:val="0"/>
        <w:numPr>
          <w:ilvl w:val="4"/>
          <w:numId w:val="29"/>
          <w:numberingChange w:id="59" w:author="cathaylife" w:date="2010-09-14T17:24:00Z" w:original="%2:2:0:.%3:1:0:.%4:3:0:.%5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t>S</w:t>
      </w:r>
      <w:r>
        <w:rPr>
          <w:rFonts w:hint="eastAsia"/>
          <w:kern w:val="2"/>
          <w:szCs w:val="24"/>
          <w:lang w:eastAsia="zh-TW"/>
        </w:rPr>
        <w:t xml:space="preserve">ee  </w:t>
      </w:r>
      <w:r w:rsidRPr="00250844">
        <w:rPr>
          <w:kern w:val="2"/>
          <w:szCs w:val="24"/>
          <w:lang w:eastAsia="zh-TW"/>
        </w:rPr>
        <w:t>SQL_QUERY1</w:t>
      </w:r>
      <w:r>
        <w:rPr>
          <w:rFonts w:hint="eastAsia"/>
          <w:kern w:val="2"/>
          <w:szCs w:val="24"/>
          <w:lang w:eastAsia="zh-TW"/>
        </w:rPr>
        <w:t xml:space="preserve"> (CLAM_CAT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K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, SYS_NO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  <w:r w:rsidR="00203458" w:rsidRPr="00203458">
        <w:rPr>
          <w:rFonts w:hint="eastAsia"/>
          <w:kern w:val="2"/>
          <w:szCs w:val="24"/>
          <w:lang w:eastAsia="zh-TW"/>
        </w:rPr>
        <w:t xml:space="preserve"> </w:t>
      </w:r>
      <w:r w:rsidR="00203458">
        <w:rPr>
          <w:rFonts w:hint="eastAsia"/>
          <w:kern w:val="2"/>
          <w:szCs w:val="24"/>
          <w:lang w:eastAsia="zh-TW"/>
        </w:rPr>
        <w:t xml:space="preserve">, PROD_KIND = </w:t>
      </w:r>
      <w:r w:rsidR="00203458">
        <w:rPr>
          <w:kern w:val="2"/>
          <w:szCs w:val="24"/>
          <w:lang w:eastAsia="zh-TW"/>
        </w:rPr>
        <w:t>‘</w:t>
      </w:r>
      <w:r w:rsidR="00203458">
        <w:rPr>
          <w:rFonts w:hint="eastAsia"/>
          <w:kern w:val="2"/>
          <w:szCs w:val="24"/>
          <w:lang w:eastAsia="zh-TW"/>
        </w:rPr>
        <w:t>1</w:t>
      </w:r>
      <w:r w:rsidR="00203458"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) </w:t>
      </w:r>
      <w:r>
        <w:rPr>
          <w:rFonts w:hint="eastAsia"/>
          <w:kern w:val="2"/>
          <w:szCs w:val="24"/>
          <w:lang w:eastAsia="zh-TW"/>
        </w:rPr>
        <w:t>抓</w:t>
      </w:r>
      <w:r>
        <w:rPr>
          <w:rFonts w:hint="eastAsia"/>
          <w:kern w:val="2"/>
          <w:szCs w:val="24"/>
          <w:lang w:eastAsia="zh-TW"/>
        </w:rPr>
        <w:t>CNT</w:t>
      </w:r>
      <w:r>
        <w:rPr>
          <w:rFonts w:hint="eastAsia"/>
          <w:kern w:val="2"/>
          <w:szCs w:val="24"/>
          <w:lang w:eastAsia="zh-TW"/>
        </w:rPr>
        <w:t>值</w:t>
      </w:r>
    </w:p>
    <w:p w:rsidR="00D5281E" w:rsidRDefault="00D5281E" w:rsidP="00C2055A">
      <w:pPr>
        <w:pStyle w:val="Tabletext"/>
        <w:keepLines w:val="0"/>
        <w:numPr>
          <w:ilvl w:val="3"/>
          <w:numId w:val="29"/>
          <w:numberingChange w:id="60" w:author="cathaylife" w:date="2010-09-14T17:24:00Z" w:original="%2:2:0:.%3:1:0:.%4:4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全殘理賠金額</w:t>
      </w:r>
    </w:p>
    <w:p w:rsidR="00043200" w:rsidRDefault="00043200" w:rsidP="00043200">
      <w:pPr>
        <w:pStyle w:val="Tabletext"/>
        <w:keepLines w:val="0"/>
        <w:numPr>
          <w:ilvl w:val="4"/>
          <w:numId w:val="29"/>
          <w:numberingChange w:id="61" w:author="cathaylife" w:date="2010-09-14T17:24:00Z" w:original="%2:2:0:.%3:1:0:.%4:4:0:.%5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t>S</w:t>
      </w:r>
      <w:r>
        <w:rPr>
          <w:rFonts w:hint="eastAsia"/>
          <w:kern w:val="2"/>
          <w:szCs w:val="24"/>
          <w:lang w:eastAsia="zh-TW"/>
        </w:rPr>
        <w:t xml:space="preserve">ee  </w:t>
      </w:r>
      <w:r w:rsidRPr="00250844">
        <w:rPr>
          <w:kern w:val="2"/>
          <w:szCs w:val="24"/>
          <w:lang w:eastAsia="zh-TW"/>
        </w:rPr>
        <w:t>SQL_QUERY1</w:t>
      </w:r>
      <w:r>
        <w:rPr>
          <w:rFonts w:hint="eastAsia"/>
          <w:kern w:val="2"/>
          <w:szCs w:val="24"/>
          <w:lang w:eastAsia="zh-TW"/>
        </w:rPr>
        <w:t xml:space="preserve"> (CLAM_CAT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K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, SYS_NO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  <w:r w:rsidR="00203458" w:rsidRPr="00203458">
        <w:rPr>
          <w:rFonts w:hint="eastAsia"/>
          <w:kern w:val="2"/>
          <w:szCs w:val="24"/>
          <w:lang w:eastAsia="zh-TW"/>
        </w:rPr>
        <w:t xml:space="preserve"> </w:t>
      </w:r>
      <w:r w:rsidR="00203458">
        <w:rPr>
          <w:rFonts w:hint="eastAsia"/>
          <w:kern w:val="2"/>
          <w:szCs w:val="24"/>
          <w:lang w:eastAsia="zh-TW"/>
        </w:rPr>
        <w:t xml:space="preserve">, PROD_KIND = </w:t>
      </w:r>
      <w:r w:rsidR="00203458">
        <w:rPr>
          <w:kern w:val="2"/>
          <w:szCs w:val="24"/>
          <w:lang w:eastAsia="zh-TW"/>
        </w:rPr>
        <w:t>‘</w:t>
      </w:r>
      <w:r w:rsidR="00203458">
        <w:rPr>
          <w:rFonts w:hint="eastAsia"/>
          <w:kern w:val="2"/>
          <w:szCs w:val="24"/>
          <w:lang w:eastAsia="zh-TW"/>
        </w:rPr>
        <w:t>1</w:t>
      </w:r>
      <w:r w:rsidR="00203458"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) </w:t>
      </w:r>
      <w:r>
        <w:rPr>
          <w:rFonts w:hint="eastAsia"/>
          <w:kern w:val="2"/>
          <w:szCs w:val="24"/>
          <w:lang w:eastAsia="zh-TW"/>
        </w:rPr>
        <w:t>抓</w:t>
      </w:r>
      <w:r w:rsidR="006C0161">
        <w:rPr>
          <w:rFonts w:hint="eastAsia"/>
          <w:kern w:val="2"/>
          <w:szCs w:val="24"/>
          <w:lang w:eastAsia="zh-TW"/>
        </w:rPr>
        <w:t>AMT</w:t>
      </w:r>
      <w:r>
        <w:rPr>
          <w:rFonts w:hint="eastAsia"/>
          <w:kern w:val="2"/>
          <w:szCs w:val="24"/>
          <w:lang w:eastAsia="zh-TW"/>
        </w:rPr>
        <w:t>值</w:t>
      </w:r>
    </w:p>
    <w:p w:rsidR="009C6CCC" w:rsidRDefault="00EF110D" w:rsidP="00C2055A">
      <w:pPr>
        <w:pStyle w:val="Tabletext"/>
        <w:keepLines w:val="0"/>
        <w:numPr>
          <w:ilvl w:val="3"/>
          <w:numId w:val="29"/>
          <w:numberingChange w:id="62" w:author="cathaylife" w:date="2010-09-14T17:24:00Z" w:original="%2:2:0:.%3:1:0:.%4:5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殘廢理賠件數</w:t>
      </w:r>
    </w:p>
    <w:p w:rsidR="00A84041" w:rsidRDefault="00A84041" w:rsidP="00A84041">
      <w:pPr>
        <w:pStyle w:val="Tabletext"/>
        <w:keepLines w:val="0"/>
        <w:numPr>
          <w:ilvl w:val="4"/>
          <w:numId w:val="29"/>
          <w:numberingChange w:id="63" w:author="cathaylife" w:date="2010-09-14T17:24:00Z" w:original="%2:2:0:.%3:1:0:.%4:5:0:.%5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t>S</w:t>
      </w:r>
      <w:r>
        <w:rPr>
          <w:rFonts w:hint="eastAsia"/>
          <w:kern w:val="2"/>
          <w:szCs w:val="24"/>
          <w:lang w:eastAsia="zh-TW"/>
        </w:rPr>
        <w:t xml:space="preserve">ee  </w:t>
      </w:r>
      <w:r w:rsidRPr="00250844">
        <w:rPr>
          <w:kern w:val="2"/>
          <w:szCs w:val="24"/>
          <w:lang w:eastAsia="zh-TW"/>
        </w:rPr>
        <w:t>SQL_QUERY</w:t>
      </w:r>
      <w:r>
        <w:rPr>
          <w:rFonts w:hint="eastAsia"/>
          <w:kern w:val="2"/>
          <w:szCs w:val="24"/>
          <w:lang w:eastAsia="zh-TW"/>
        </w:rPr>
        <w:t xml:space="preserve">3 (SYS_NO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  <w:r w:rsidR="005D29E9">
        <w:rPr>
          <w:rFonts w:hint="eastAsia"/>
          <w:kern w:val="2"/>
          <w:szCs w:val="24"/>
          <w:lang w:eastAsia="zh-TW"/>
        </w:rPr>
        <w:t xml:space="preserve">, PROD_KIND= </w:t>
      </w:r>
      <w:r w:rsidR="005D29E9">
        <w:rPr>
          <w:kern w:val="2"/>
          <w:szCs w:val="24"/>
          <w:lang w:eastAsia="zh-TW"/>
        </w:rPr>
        <w:t>‘</w:t>
      </w:r>
      <w:r w:rsidR="005D29E9">
        <w:rPr>
          <w:rFonts w:hint="eastAsia"/>
          <w:kern w:val="2"/>
          <w:szCs w:val="24"/>
          <w:lang w:eastAsia="zh-TW"/>
        </w:rPr>
        <w:t>1</w:t>
      </w:r>
      <w:r w:rsidR="005D29E9"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) </w:t>
      </w:r>
      <w:r>
        <w:rPr>
          <w:rFonts w:hint="eastAsia"/>
          <w:kern w:val="2"/>
          <w:szCs w:val="24"/>
          <w:lang w:eastAsia="zh-TW"/>
        </w:rPr>
        <w:t>抓</w:t>
      </w:r>
      <w:r>
        <w:rPr>
          <w:rFonts w:hint="eastAsia"/>
          <w:kern w:val="2"/>
          <w:szCs w:val="24"/>
          <w:lang w:eastAsia="zh-TW"/>
        </w:rPr>
        <w:t>CNT</w:t>
      </w:r>
      <w:r>
        <w:rPr>
          <w:rFonts w:hint="eastAsia"/>
          <w:kern w:val="2"/>
          <w:szCs w:val="24"/>
          <w:lang w:eastAsia="zh-TW"/>
        </w:rPr>
        <w:t>值</w:t>
      </w:r>
    </w:p>
    <w:p w:rsidR="00D5281E" w:rsidRDefault="00D5281E" w:rsidP="00C2055A">
      <w:pPr>
        <w:pStyle w:val="Tabletext"/>
        <w:keepLines w:val="0"/>
        <w:numPr>
          <w:ilvl w:val="3"/>
          <w:numId w:val="29"/>
          <w:numberingChange w:id="64" w:author="cathaylife" w:date="2010-09-14T17:24:00Z" w:original="%2:2:0:.%3:1:0:.%4:6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殘廢理賠金額</w:t>
      </w:r>
    </w:p>
    <w:p w:rsidR="002959A9" w:rsidRDefault="002959A9" w:rsidP="002959A9">
      <w:pPr>
        <w:pStyle w:val="Tabletext"/>
        <w:keepLines w:val="0"/>
        <w:numPr>
          <w:ilvl w:val="4"/>
          <w:numId w:val="29"/>
          <w:numberingChange w:id="65" w:author="cathaylife" w:date="2010-09-14T17:24:00Z" w:original="%2:2:0:.%3:1:0:.%4:6:0:.%5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t>S</w:t>
      </w:r>
      <w:r>
        <w:rPr>
          <w:rFonts w:hint="eastAsia"/>
          <w:kern w:val="2"/>
          <w:szCs w:val="24"/>
          <w:lang w:eastAsia="zh-TW"/>
        </w:rPr>
        <w:t xml:space="preserve">ee  </w:t>
      </w:r>
      <w:r w:rsidRPr="00250844">
        <w:rPr>
          <w:kern w:val="2"/>
          <w:szCs w:val="24"/>
          <w:lang w:eastAsia="zh-TW"/>
        </w:rPr>
        <w:t>SQL_QUERY</w:t>
      </w:r>
      <w:r>
        <w:rPr>
          <w:rFonts w:hint="eastAsia"/>
          <w:kern w:val="2"/>
          <w:szCs w:val="24"/>
          <w:lang w:eastAsia="zh-TW"/>
        </w:rPr>
        <w:t xml:space="preserve">3 (SYS_NO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, PROD_KIND=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) </w:t>
      </w:r>
      <w:r>
        <w:rPr>
          <w:rFonts w:hint="eastAsia"/>
          <w:kern w:val="2"/>
          <w:szCs w:val="24"/>
          <w:lang w:eastAsia="zh-TW"/>
        </w:rPr>
        <w:t>抓</w:t>
      </w:r>
      <w:r>
        <w:rPr>
          <w:rFonts w:hint="eastAsia"/>
          <w:kern w:val="2"/>
          <w:szCs w:val="24"/>
          <w:lang w:eastAsia="zh-TW"/>
        </w:rPr>
        <w:t>AMT</w:t>
      </w:r>
      <w:r>
        <w:rPr>
          <w:rFonts w:hint="eastAsia"/>
          <w:kern w:val="2"/>
          <w:szCs w:val="24"/>
          <w:lang w:eastAsia="zh-TW"/>
        </w:rPr>
        <w:t>值</w:t>
      </w:r>
    </w:p>
    <w:p w:rsidR="009C6CCC" w:rsidRDefault="00DD4593" w:rsidP="00C2055A">
      <w:pPr>
        <w:pStyle w:val="Tabletext"/>
        <w:keepLines w:val="0"/>
        <w:numPr>
          <w:ilvl w:val="3"/>
          <w:numId w:val="29"/>
          <w:numberingChange w:id="66" w:author="cathaylife" w:date="2010-09-14T17:24:00Z" w:original="%2:2:0:.%3:1:0:.%4:7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醫療理賠件數</w:t>
      </w:r>
    </w:p>
    <w:p w:rsidR="00736EC5" w:rsidRDefault="00736EC5" w:rsidP="00736EC5">
      <w:pPr>
        <w:pStyle w:val="Tabletext"/>
        <w:keepLines w:val="0"/>
        <w:numPr>
          <w:ilvl w:val="4"/>
          <w:numId w:val="29"/>
          <w:numberingChange w:id="67" w:author="cathaylife" w:date="2010-09-14T17:24:00Z" w:original="%2:2:0:.%3:1:0:.%4:7:0:.%5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t>S</w:t>
      </w:r>
      <w:r>
        <w:rPr>
          <w:rFonts w:hint="eastAsia"/>
          <w:kern w:val="2"/>
          <w:szCs w:val="24"/>
          <w:lang w:eastAsia="zh-TW"/>
        </w:rPr>
        <w:t xml:space="preserve">ee  </w:t>
      </w:r>
      <w:r w:rsidRPr="00250844">
        <w:rPr>
          <w:kern w:val="2"/>
          <w:szCs w:val="24"/>
          <w:lang w:eastAsia="zh-TW"/>
        </w:rPr>
        <w:t>SQL_QUERY</w:t>
      </w:r>
      <w:r>
        <w:rPr>
          <w:rFonts w:hint="eastAsia"/>
          <w:kern w:val="2"/>
          <w:szCs w:val="24"/>
          <w:lang w:eastAsia="zh-TW"/>
        </w:rPr>
        <w:t xml:space="preserve">4 (SYS_NO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, PROD_KIND=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) </w:t>
      </w:r>
      <w:r>
        <w:rPr>
          <w:rFonts w:hint="eastAsia"/>
          <w:kern w:val="2"/>
          <w:szCs w:val="24"/>
          <w:lang w:eastAsia="zh-TW"/>
        </w:rPr>
        <w:t>抓</w:t>
      </w:r>
      <w:r>
        <w:rPr>
          <w:rFonts w:hint="eastAsia"/>
          <w:kern w:val="2"/>
          <w:szCs w:val="24"/>
          <w:lang w:eastAsia="zh-TW"/>
        </w:rPr>
        <w:t>CNT</w:t>
      </w:r>
      <w:r>
        <w:rPr>
          <w:rFonts w:hint="eastAsia"/>
          <w:kern w:val="2"/>
          <w:szCs w:val="24"/>
          <w:lang w:eastAsia="zh-TW"/>
        </w:rPr>
        <w:t>值</w:t>
      </w:r>
    </w:p>
    <w:p w:rsidR="00D5281E" w:rsidRDefault="00D5281E" w:rsidP="00C2055A">
      <w:pPr>
        <w:pStyle w:val="Tabletext"/>
        <w:keepLines w:val="0"/>
        <w:numPr>
          <w:ilvl w:val="3"/>
          <w:numId w:val="29"/>
          <w:numberingChange w:id="68" w:author="cathaylife" w:date="2010-09-14T17:24:00Z" w:original="%2:2:0:.%3:1:0:.%4:8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醫療理賠金額</w:t>
      </w:r>
    </w:p>
    <w:p w:rsidR="00736EC5" w:rsidRDefault="00736EC5" w:rsidP="00736EC5">
      <w:pPr>
        <w:pStyle w:val="Tabletext"/>
        <w:keepLines w:val="0"/>
        <w:numPr>
          <w:ilvl w:val="4"/>
          <w:numId w:val="29"/>
          <w:numberingChange w:id="69" w:author="cathaylife" w:date="2010-09-14T17:24:00Z" w:original="%2:2:0:.%3:1:0:.%4:8:0:.%5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t>S</w:t>
      </w:r>
      <w:r>
        <w:rPr>
          <w:rFonts w:hint="eastAsia"/>
          <w:kern w:val="2"/>
          <w:szCs w:val="24"/>
          <w:lang w:eastAsia="zh-TW"/>
        </w:rPr>
        <w:t xml:space="preserve">ee  </w:t>
      </w:r>
      <w:r w:rsidRPr="00250844">
        <w:rPr>
          <w:kern w:val="2"/>
          <w:szCs w:val="24"/>
          <w:lang w:eastAsia="zh-TW"/>
        </w:rPr>
        <w:t>SQL_QUERY</w:t>
      </w:r>
      <w:r>
        <w:rPr>
          <w:rFonts w:hint="eastAsia"/>
          <w:kern w:val="2"/>
          <w:szCs w:val="24"/>
          <w:lang w:eastAsia="zh-TW"/>
        </w:rPr>
        <w:t xml:space="preserve">4 (SYS_NO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, PROD_KIND=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) </w:t>
      </w:r>
      <w:r>
        <w:rPr>
          <w:rFonts w:hint="eastAsia"/>
          <w:kern w:val="2"/>
          <w:szCs w:val="24"/>
          <w:lang w:eastAsia="zh-TW"/>
        </w:rPr>
        <w:t>抓</w:t>
      </w:r>
      <w:r>
        <w:rPr>
          <w:rFonts w:hint="eastAsia"/>
          <w:kern w:val="2"/>
          <w:szCs w:val="24"/>
          <w:lang w:eastAsia="zh-TW"/>
        </w:rPr>
        <w:t>AMT</w:t>
      </w:r>
      <w:r>
        <w:rPr>
          <w:rFonts w:hint="eastAsia"/>
          <w:kern w:val="2"/>
          <w:szCs w:val="24"/>
          <w:lang w:eastAsia="zh-TW"/>
        </w:rPr>
        <w:t>值</w:t>
      </w:r>
    </w:p>
    <w:p w:rsidR="00E804E7" w:rsidRDefault="00E804E7" w:rsidP="00E804E7">
      <w:pPr>
        <w:pStyle w:val="Tabletext"/>
        <w:keepLines w:val="0"/>
        <w:spacing w:after="0" w:line="240" w:lineRule="auto"/>
        <w:ind w:left="1984"/>
        <w:rPr>
          <w:rFonts w:ascii="細明體" w:eastAsia="細明體" w:hAnsi="細明體" w:hint="eastAsia"/>
          <w:kern w:val="2"/>
          <w:lang w:eastAsia="zh-TW"/>
        </w:rPr>
      </w:pPr>
    </w:p>
    <w:p w:rsidR="00632FAC" w:rsidRPr="007501F6" w:rsidRDefault="007501F6" w:rsidP="00DC62B2">
      <w:pPr>
        <w:pStyle w:val="Tabletext"/>
        <w:keepLines w:val="0"/>
        <w:numPr>
          <w:ilvl w:val="2"/>
          <w:numId w:val="29"/>
          <w:numberingChange w:id="70" w:author="cathaylife" w:date="2010-09-14T17:24:00Z" w:original="%2:2:0:.%3:2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7501F6">
        <w:rPr>
          <w:rFonts w:ascii="細明體" w:eastAsia="細明體" w:hAnsi="細明體"/>
          <w:kern w:val="2"/>
          <w:lang w:eastAsia="zh-TW"/>
        </w:rPr>
        <w:t>普壽及投資型</w:t>
      </w:r>
      <w:r w:rsidR="00632FAC" w:rsidRPr="007501F6">
        <w:rPr>
          <w:rFonts w:ascii="細明體" w:eastAsia="細明體" w:hAnsi="細明體" w:hint="eastAsia"/>
          <w:kern w:val="2"/>
          <w:lang w:eastAsia="zh-TW"/>
        </w:rPr>
        <w:t>附約</w:t>
      </w:r>
    </w:p>
    <w:p w:rsidR="002B064A" w:rsidRDefault="002B064A" w:rsidP="002B064A">
      <w:pPr>
        <w:pStyle w:val="Tabletext"/>
        <w:keepLines w:val="0"/>
        <w:numPr>
          <w:ilvl w:val="3"/>
          <w:numId w:val="29"/>
          <w:numberingChange w:id="71" w:author="cathaylife" w:date="2010-09-14T17:24:00Z" w:original="%2:2:0:.%3:2:0:.%4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死亡理賠件數</w:t>
      </w:r>
    </w:p>
    <w:p w:rsidR="002B064A" w:rsidRDefault="002B064A" w:rsidP="002B064A">
      <w:pPr>
        <w:pStyle w:val="Tabletext"/>
        <w:keepLines w:val="0"/>
        <w:numPr>
          <w:ilvl w:val="4"/>
          <w:numId w:val="29"/>
          <w:numberingChange w:id="72" w:author="cathaylife" w:date="2010-09-14T17:24:00Z" w:original="%2:2:0:.%3:2:0:.%4:1:0:.%5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t>S</w:t>
      </w:r>
      <w:r>
        <w:rPr>
          <w:rFonts w:hint="eastAsia"/>
          <w:kern w:val="2"/>
          <w:szCs w:val="24"/>
          <w:lang w:eastAsia="zh-TW"/>
        </w:rPr>
        <w:t xml:space="preserve">ee  </w:t>
      </w:r>
      <w:r w:rsidRPr="00250844">
        <w:rPr>
          <w:kern w:val="2"/>
          <w:szCs w:val="24"/>
          <w:lang w:eastAsia="zh-TW"/>
        </w:rPr>
        <w:t>SQL_QUERY1</w:t>
      </w:r>
      <w:r>
        <w:rPr>
          <w:rFonts w:hint="eastAsia"/>
          <w:kern w:val="2"/>
          <w:szCs w:val="24"/>
          <w:lang w:eastAsia="zh-TW"/>
        </w:rPr>
        <w:t xml:space="preserve"> (CLAM_CAT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A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, SYS_NO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, PROD_KIND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2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 xml:space="preserve">) </w:t>
      </w:r>
      <w:r>
        <w:rPr>
          <w:rFonts w:hint="eastAsia"/>
          <w:kern w:val="2"/>
          <w:szCs w:val="24"/>
          <w:lang w:eastAsia="zh-TW"/>
        </w:rPr>
        <w:t>抓</w:t>
      </w:r>
      <w:r>
        <w:rPr>
          <w:rFonts w:hint="eastAsia"/>
          <w:kern w:val="2"/>
          <w:szCs w:val="24"/>
          <w:lang w:eastAsia="zh-TW"/>
        </w:rPr>
        <w:t>CNT</w:t>
      </w:r>
      <w:r>
        <w:rPr>
          <w:rFonts w:hint="eastAsia"/>
          <w:kern w:val="2"/>
          <w:szCs w:val="24"/>
          <w:lang w:eastAsia="zh-TW"/>
        </w:rPr>
        <w:t>值</w:t>
      </w:r>
    </w:p>
    <w:p w:rsidR="002B064A" w:rsidRDefault="002B064A" w:rsidP="002B064A">
      <w:pPr>
        <w:pStyle w:val="Tabletext"/>
        <w:keepLines w:val="0"/>
        <w:numPr>
          <w:ilvl w:val="3"/>
          <w:numId w:val="29"/>
          <w:numberingChange w:id="73" w:author="cathaylife" w:date="2010-09-14T17:24:00Z" w:original="%2:2:0:.%3:2:0:.%4:2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死亡理賠金額</w:t>
      </w:r>
    </w:p>
    <w:p w:rsidR="002B064A" w:rsidRDefault="002B064A" w:rsidP="002B064A">
      <w:pPr>
        <w:pStyle w:val="Tabletext"/>
        <w:keepLines w:val="0"/>
        <w:numPr>
          <w:ilvl w:val="4"/>
          <w:numId w:val="29"/>
          <w:numberingChange w:id="74" w:author="cathaylife" w:date="2010-09-14T17:24:00Z" w:original="%2:2:0:.%3:2:0:.%4:2:0:.%5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t>S</w:t>
      </w:r>
      <w:r>
        <w:rPr>
          <w:rFonts w:hint="eastAsia"/>
          <w:kern w:val="2"/>
          <w:szCs w:val="24"/>
          <w:lang w:eastAsia="zh-TW"/>
        </w:rPr>
        <w:t xml:space="preserve">ee  </w:t>
      </w:r>
      <w:r w:rsidRPr="00250844">
        <w:rPr>
          <w:kern w:val="2"/>
          <w:szCs w:val="24"/>
          <w:lang w:eastAsia="zh-TW"/>
        </w:rPr>
        <w:t>SQL_QUERY1</w:t>
      </w:r>
      <w:r>
        <w:rPr>
          <w:rFonts w:hint="eastAsia"/>
          <w:kern w:val="2"/>
          <w:szCs w:val="24"/>
          <w:lang w:eastAsia="zh-TW"/>
        </w:rPr>
        <w:t xml:space="preserve"> (CLAM_CAT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A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, SYS_NO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  <w:r w:rsidRPr="00A22C72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 xml:space="preserve">, PROD_KIND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2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 xml:space="preserve">) </w:t>
      </w:r>
      <w:r>
        <w:rPr>
          <w:rFonts w:hint="eastAsia"/>
          <w:kern w:val="2"/>
          <w:szCs w:val="24"/>
          <w:lang w:eastAsia="zh-TW"/>
        </w:rPr>
        <w:t>抓</w:t>
      </w:r>
      <w:r>
        <w:rPr>
          <w:rFonts w:hint="eastAsia"/>
          <w:kern w:val="2"/>
          <w:szCs w:val="24"/>
          <w:lang w:eastAsia="zh-TW"/>
        </w:rPr>
        <w:t>AMT</w:t>
      </w:r>
      <w:r>
        <w:rPr>
          <w:rFonts w:hint="eastAsia"/>
          <w:kern w:val="2"/>
          <w:szCs w:val="24"/>
          <w:lang w:eastAsia="zh-TW"/>
        </w:rPr>
        <w:t>值</w:t>
      </w:r>
    </w:p>
    <w:p w:rsidR="002B064A" w:rsidRDefault="002B064A" w:rsidP="002B064A">
      <w:pPr>
        <w:pStyle w:val="Tabletext"/>
        <w:keepLines w:val="0"/>
        <w:numPr>
          <w:ilvl w:val="3"/>
          <w:numId w:val="29"/>
          <w:numberingChange w:id="75" w:author="cathaylife" w:date="2010-09-14T17:24:00Z" w:original="%2:2:0:.%3:2:0:.%4:3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全殘理賠件數</w:t>
      </w:r>
    </w:p>
    <w:p w:rsidR="002B064A" w:rsidRDefault="002B064A" w:rsidP="002B064A">
      <w:pPr>
        <w:pStyle w:val="Tabletext"/>
        <w:keepLines w:val="0"/>
        <w:numPr>
          <w:ilvl w:val="4"/>
          <w:numId w:val="29"/>
          <w:numberingChange w:id="76" w:author="cathaylife" w:date="2010-09-14T17:24:00Z" w:original="%2:2:0:.%3:2:0:.%4:3:0:.%5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t>S</w:t>
      </w:r>
      <w:r>
        <w:rPr>
          <w:rFonts w:hint="eastAsia"/>
          <w:kern w:val="2"/>
          <w:szCs w:val="24"/>
          <w:lang w:eastAsia="zh-TW"/>
        </w:rPr>
        <w:t xml:space="preserve">ee  </w:t>
      </w:r>
      <w:r w:rsidRPr="00250844">
        <w:rPr>
          <w:kern w:val="2"/>
          <w:szCs w:val="24"/>
          <w:lang w:eastAsia="zh-TW"/>
        </w:rPr>
        <w:t>SQL_QUERY1</w:t>
      </w:r>
      <w:r>
        <w:rPr>
          <w:rFonts w:hint="eastAsia"/>
          <w:kern w:val="2"/>
          <w:szCs w:val="24"/>
          <w:lang w:eastAsia="zh-TW"/>
        </w:rPr>
        <w:t xml:space="preserve"> (CLAM_CAT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K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, SYS_NO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  <w:r w:rsidRPr="00203458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 xml:space="preserve">, PROD_KIND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2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 xml:space="preserve">) </w:t>
      </w:r>
      <w:r>
        <w:rPr>
          <w:rFonts w:hint="eastAsia"/>
          <w:kern w:val="2"/>
          <w:szCs w:val="24"/>
          <w:lang w:eastAsia="zh-TW"/>
        </w:rPr>
        <w:t>抓</w:t>
      </w:r>
      <w:r>
        <w:rPr>
          <w:rFonts w:hint="eastAsia"/>
          <w:kern w:val="2"/>
          <w:szCs w:val="24"/>
          <w:lang w:eastAsia="zh-TW"/>
        </w:rPr>
        <w:t>CNT</w:t>
      </w:r>
      <w:r>
        <w:rPr>
          <w:rFonts w:hint="eastAsia"/>
          <w:kern w:val="2"/>
          <w:szCs w:val="24"/>
          <w:lang w:eastAsia="zh-TW"/>
        </w:rPr>
        <w:t>值</w:t>
      </w:r>
    </w:p>
    <w:p w:rsidR="002B064A" w:rsidRDefault="002B064A" w:rsidP="002B064A">
      <w:pPr>
        <w:pStyle w:val="Tabletext"/>
        <w:keepLines w:val="0"/>
        <w:numPr>
          <w:ilvl w:val="3"/>
          <w:numId w:val="29"/>
          <w:numberingChange w:id="77" w:author="cathaylife" w:date="2010-09-14T17:24:00Z" w:original="%2:2:0:.%3:2:0:.%4:4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全殘理賠金額</w:t>
      </w:r>
    </w:p>
    <w:p w:rsidR="002B064A" w:rsidRDefault="002B064A" w:rsidP="002B064A">
      <w:pPr>
        <w:pStyle w:val="Tabletext"/>
        <w:keepLines w:val="0"/>
        <w:numPr>
          <w:ilvl w:val="4"/>
          <w:numId w:val="29"/>
          <w:numberingChange w:id="78" w:author="cathaylife" w:date="2010-09-14T17:24:00Z" w:original="%2:2:0:.%3:2:0:.%4:4:0:.%5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t>S</w:t>
      </w:r>
      <w:r>
        <w:rPr>
          <w:rFonts w:hint="eastAsia"/>
          <w:kern w:val="2"/>
          <w:szCs w:val="24"/>
          <w:lang w:eastAsia="zh-TW"/>
        </w:rPr>
        <w:t xml:space="preserve">ee  </w:t>
      </w:r>
      <w:r w:rsidRPr="00250844">
        <w:rPr>
          <w:kern w:val="2"/>
          <w:szCs w:val="24"/>
          <w:lang w:eastAsia="zh-TW"/>
        </w:rPr>
        <w:t>SQL_QUERY1</w:t>
      </w:r>
      <w:r>
        <w:rPr>
          <w:rFonts w:hint="eastAsia"/>
          <w:kern w:val="2"/>
          <w:szCs w:val="24"/>
          <w:lang w:eastAsia="zh-TW"/>
        </w:rPr>
        <w:t xml:space="preserve"> (CLAM_CAT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K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, SYS_NO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  <w:r w:rsidRPr="00203458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 xml:space="preserve">, PROD_KIND = </w:t>
      </w:r>
      <w:r>
        <w:rPr>
          <w:kern w:val="2"/>
          <w:szCs w:val="24"/>
          <w:lang w:eastAsia="zh-TW"/>
        </w:rPr>
        <w:t>‘’</w:t>
      </w:r>
      <w:r>
        <w:rPr>
          <w:rFonts w:hint="eastAsia"/>
          <w:kern w:val="2"/>
          <w:szCs w:val="24"/>
          <w:lang w:eastAsia="zh-TW"/>
        </w:rPr>
        <w:t xml:space="preserve">) </w:t>
      </w:r>
      <w:r>
        <w:rPr>
          <w:rFonts w:hint="eastAsia"/>
          <w:kern w:val="2"/>
          <w:szCs w:val="24"/>
          <w:lang w:eastAsia="zh-TW"/>
        </w:rPr>
        <w:t>抓</w:t>
      </w:r>
      <w:r>
        <w:rPr>
          <w:rFonts w:hint="eastAsia"/>
          <w:kern w:val="2"/>
          <w:szCs w:val="24"/>
          <w:lang w:eastAsia="zh-TW"/>
        </w:rPr>
        <w:t>AMT</w:t>
      </w:r>
      <w:r>
        <w:rPr>
          <w:rFonts w:hint="eastAsia"/>
          <w:kern w:val="2"/>
          <w:szCs w:val="24"/>
          <w:lang w:eastAsia="zh-TW"/>
        </w:rPr>
        <w:t>值</w:t>
      </w:r>
    </w:p>
    <w:p w:rsidR="002B064A" w:rsidRDefault="002B064A" w:rsidP="002B064A">
      <w:pPr>
        <w:pStyle w:val="Tabletext"/>
        <w:keepLines w:val="0"/>
        <w:numPr>
          <w:ilvl w:val="3"/>
          <w:numId w:val="29"/>
          <w:numberingChange w:id="79" w:author="cathaylife" w:date="2010-09-14T17:24:00Z" w:original="%2:2:0:.%3:2:0:.%4:5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殘廢理賠件數</w:t>
      </w:r>
    </w:p>
    <w:p w:rsidR="002B064A" w:rsidRDefault="002B064A" w:rsidP="002B064A">
      <w:pPr>
        <w:pStyle w:val="Tabletext"/>
        <w:keepLines w:val="0"/>
        <w:numPr>
          <w:ilvl w:val="4"/>
          <w:numId w:val="29"/>
          <w:numberingChange w:id="80" w:author="cathaylife" w:date="2010-09-14T17:24:00Z" w:original="%2:2:0:.%3:2:0:.%4:5:0:.%5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t>S</w:t>
      </w:r>
      <w:r>
        <w:rPr>
          <w:rFonts w:hint="eastAsia"/>
          <w:kern w:val="2"/>
          <w:szCs w:val="24"/>
          <w:lang w:eastAsia="zh-TW"/>
        </w:rPr>
        <w:t xml:space="preserve">ee  </w:t>
      </w:r>
      <w:r w:rsidRPr="00250844">
        <w:rPr>
          <w:kern w:val="2"/>
          <w:szCs w:val="24"/>
          <w:lang w:eastAsia="zh-TW"/>
        </w:rPr>
        <w:t>SQL_QUERY</w:t>
      </w:r>
      <w:r>
        <w:rPr>
          <w:rFonts w:hint="eastAsia"/>
          <w:kern w:val="2"/>
          <w:szCs w:val="24"/>
          <w:lang w:eastAsia="zh-TW"/>
        </w:rPr>
        <w:t xml:space="preserve">3 (SYS_NO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, PROD_KIND=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2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 xml:space="preserve">) </w:t>
      </w:r>
      <w:r>
        <w:rPr>
          <w:rFonts w:hint="eastAsia"/>
          <w:kern w:val="2"/>
          <w:szCs w:val="24"/>
          <w:lang w:eastAsia="zh-TW"/>
        </w:rPr>
        <w:t>抓</w:t>
      </w:r>
      <w:r>
        <w:rPr>
          <w:rFonts w:hint="eastAsia"/>
          <w:kern w:val="2"/>
          <w:szCs w:val="24"/>
          <w:lang w:eastAsia="zh-TW"/>
        </w:rPr>
        <w:t>CNT</w:t>
      </w:r>
      <w:r>
        <w:rPr>
          <w:rFonts w:hint="eastAsia"/>
          <w:kern w:val="2"/>
          <w:szCs w:val="24"/>
          <w:lang w:eastAsia="zh-TW"/>
        </w:rPr>
        <w:t>值</w:t>
      </w:r>
    </w:p>
    <w:p w:rsidR="002B064A" w:rsidRDefault="002B064A" w:rsidP="002B064A">
      <w:pPr>
        <w:pStyle w:val="Tabletext"/>
        <w:keepLines w:val="0"/>
        <w:numPr>
          <w:ilvl w:val="3"/>
          <w:numId w:val="29"/>
          <w:numberingChange w:id="81" w:author="cathaylife" w:date="2010-09-14T17:24:00Z" w:original="%2:2:0:.%3:2:0:.%4:6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殘廢理賠金額</w:t>
      </w:r>
    </w:p>
    <w:p w:rsidR="002B064A" w:rsidRDefault="002B064A" w:rsidP="002B064A">
      <w:pPr>
        <w:pStyle w:val="Tabletext"/>
        <w:keepLines w:val="0"/>
        <w:numPr>
          <w:ilvl w:val="4"/>
          <w:numId w:val="29"/>
          <w:numberingChange w:id="82" w:author="cathaylife" w:date="2010-09-14T17:24:00Z" w:original="%2:2:0:.%3:2:0:.%4:6:0:.%5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t>S</w:t>
      </w:r>
      <w:r>
        <w:rPr>
          <w:rFonts w:hint="eastAsia"/>
          <w:kern w:val="2"/>
          <w:szCs w:val="24"/>
          <w:lang w:eastAsia="zh-TW"/>
        </w:rPr>
        <w:t xml:space="preserve">ee  </w:t>
      </w:r>
      <w:r w:rsidRPr="00250844">
        <w:rPr>
          <w:kern w:val="2"/>
          <w:szCs w:val="24"/>
          <w:lang w:eastAsia="zh-TW"/>
        </w:rPr>
        <w:t>SQL_QUERY</w:t>
      </w:r>
      <w:r>
        <w:rPr>
          <w:rFonts w:hint="eastAsia"/>
          <w:kern w:val="2"/>
          <w:szCs w:val="24"/>
          <w:lang w:eastAsia="zh-TW"/>
        </w:rPr>
        <w:t xml:space="preserve">3 (SYS_NO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, PROD_KIND=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2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 xml:space="preserve">) </w:t>
      </w:r>
      <w:r>
        <w:rPr>
          <w:rFonts w:hint="eastAsia"/>
          <w:kern w:val="2"/>
          <w:szCs w:val="24"/>
          <w:lang w:eastAsia="zh-TW"/>
        </w:rPr>
        <w:t>抓</w:t>
      </w:r>
      <w:r>
        <w:rPr>
          <w:rFonts w:hint="eastAsia"/>
          <w:kern w:val="2"/>
          <w:szCs w:val="24"/>
          <w:lang w:eastAsia="zh-TW"/>
        </w:rPr>
        <w:t>AMT</w:t>
      </w:r>
      <w:r>
        <w:rPr>
          <w:rFonts w:hint="eastAsia"/>
          <w:kern w:val="2"/>
          <w:szCs w:val="24"/>
          <w:lang w:eastAsia="zh-TW"/>
        </w:rPr>
        <w:t>值</w:t>
      </w:r>
    </w:p>
    <w:p w:rsidR="002B064A" w:rsidRDefault="002B064A" w:rsidP="002B064A">
      <w:pPr>
        <w:pStyle w:val="Tabletext"/>
        <w:keepLines w:val="0"/>
        <w:numPr>
          <w:ilvl w:val="3"/>
          <w:numId w:val="29"/>
          <w:numberingChange w:id="83" w:author="cathaylife" w:date="2010-09-14T17:24:00Z" w:original="%2:2:0:.%3:2:0:.%4:7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醫療理賠件數</w:t>
      </w:r>
    </w:p>
    <w:p w:rsidR="002B064A" w:rsidRDefault="002B064A" w:rsidP="002B064A">
      <w:pPr>
        <w:pStyle w:val="Tabletext"/>
        <w:keepLines w:val="0"/>
        <w:numPr>
          <w:ilvl w:val="4"/>
          <w:numId w:val="29"/>
          <w:numberingChange w:id="84" w:author="cathaylife" w:date="2010-09-14T17:24:00Z" w:original="%2:2:0:.%3:2:0:.%4:7:0:.%5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t>S</w:t>
      </w:r>
      <w:r>
        <w:rPr>
          <w:rFonts w:hint="eastAsia"/>
          <w:kern w:val="2"/>
          <w:szCs w:val="24"/>
          <w:lang w:eastAsia="zh-TW"/>
        </w:rPr>
        <w:t xml:space="preserve">ee  </w:t>
      </w:r>
      <w:r w:rsidRPr="00250844">
        <w:rPr>
          <w:kern w:val="2"/>
          <w:szCs w:val="24"/>
          <w:lang w:eastAsia="zh-TW"/>
        </w:rPr>
        <w:t>SQL_QUERY</w:t>
      </w:r>
      <w:r>
        <w:rPr>
          <w:rFonts w:hint="eastAsia"/>
          <w:kern w:val="2"/>
          <w:szCs w:val="24"/>
          <w:lang w:eastAsia="zh-TW"/>
        </w:rPr>
        <w:t xml:space="preserve">4 (SYS_NO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, PROD_KIND=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2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 xml:space="preserve">) </w:t>
      </w:r>
      <w:r>
        <w:rPr>
          <w:rFonts w:hint="eastAsia"/>
          <w:kern w:val="2"/>
          <w:szCs w:val="24"/>
          <w:lang w:eastAsia="zh-TW"/>
        </w:rPr>
        <w:t>抓</w:t>
      </w:r>
      <w:r>
        <w:rPr>
          <w:rFonts w:hint="eastAsia"/>
          <w:kern w:val="2"/>
          <w:szCs w:val="24"/>
          <w:lang w:eastAsia="zh-TW"/>
        </w:rPr>
        <w:t>CNT</w:t>
      </w:r>
      <w:r>
        <w:rPr>
          <w:rFonts w:hint="eastAsia"/>
          <w:kern w:val="2"/>
          <w:szCs w:val="24"/>
          <w:lang w:eastAsia="zh-TW"/>
        </w:rPr>
        <w:t>值</w:t>
      </w:r>
    </w:p>
    <w:p w:rsidR="002B064A" w:rsidRDefault="002B064A" w:rsidP="002B064A">
      <w:pPr>
        <w:pStyle w:val="Tabletext"/>
        <w:keepLines w:val="0"/>
        <w:numPr>
          <w:ilvl w:val="3"/>
          <w:numId w:val="29"/>
          <w:numberingChange w:id="85" w:author="cathaylife" w:date="2010-09-14T17:24:00Z" w:original="%2:2:0:.%3:2:0:.%4:8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醫療理賠金額</w:t>
      </w:r>
    </w:p>
    <w:p w:rsidR="00426C83" w:rsidRDefault="002B064A" w:rsidP="002B064A">
      <w:pPr>
        <w:pStyle w:val="Tabletext"/>
        <w:keepLines w:val="0"/>
        <w:numPr>
          <w:ilvl w:val="4"/>
          <w:numId w:val="29"/>
          <w:numberingChange w:id="86" w:author="cathaylife" w:date="2010-09-14T17:24:00Z" w:original="%2:2:0:.%3:2:0:.%4:8:0:.%5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t>S</w:t>
      </w:r>
      <w:r>
        <w:rPr>
          <w:rFonts w:hint="eastAsia"/>
          <w:kern w:val="2"/>
          <w:szCs w:val="24"/>
          <w:lang w:eastAsia="zh-TW"/>
        </w:rPr>
        <w:t xml:space="preserve">ee  </w:t>
      </w:r>
      <w:r w:rsidRPr="00250844">
        <w:rPr>
          <w:kern w:val="2"/>
          <w:szCs w:val="24"/>
          <w:lang w:eastAsia="zh-TW"/>
        </w:rPr>
        <w:t>SQL_QUERY</w:t>
      </w:r>
      <w:r>
        <w:rPr>
          <w:rFonts w:hint="eastAsia"/>
          <w:kern w:val="2"/>
          <w:szCs w:val="24"/>
          <w:lang w:eastAsia="zh-TW"/>
        </w:rPr>
        <w:t xml:space="preserve">4 (SYS_NO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, PROD_KIND=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2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 xml:space="preserve">) </w:t>
      </w:r>
      <w:r>
        <w:rPr>
          <w:rFonts w:hint="eastAsia"/>
          <w:kern w:val="2"/>
          <w:szCs w:val="24"/>
          <w:lang w:eastAsia="zh-TW"/>
        </w:rPr>
        <w:t>抓</w:t>
      </w:r>
      <w:r>
        <w:rPr>
          <w:rFonts w:hint="eastAsia"/>
          <w:kern w:val="2"/>
          <w:szCs w:val="24"/>
          <w:lang w:eastAsia="zh-TW"/>
        </w:rPr>
        <w:t>AMT</w:t>
      </w:r>
      <w:r>
        <w:rPr>
          <w:rFonts w:hint="eastAsia"/>
          <w:kern w:val="2"/>
          <w:szCs w:val="24"/>
          <w:lang w:eastAsia="zh-TW"/>
        </w:rPr>
        <w:t>值</w:t>
      </w:r>
    </w:p>
    <w:p w:rsidR="00426C83" w:rsidRDefault="00426C83" w:rsidP="00426C83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632FAC" w:rsidRDefault="00B57557" w:rsidP="00DC62B2">
      <w:pPr>
        <w:pStyle w:val="Tabletext"/>
        <w:keepLines w:val="0"/>
        <w:numPr>
          <w:ilvl w:val="2"/>
          <w:numId w:val="29"/>
          <w:numberingChange w:id="87" w:author="cathaylife" w:date="2010-09-14T17:24:00Z" w:original="%2:2:0:.%3:3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57557">
        <w:rPr>
          <w:rFonts w:ascii="細明體" w:eastAsia="細明體" w:hAnsi="細明體"/>
          <w:kern w:val="2"/>
          <w:lang w:eastAsia="zh-TW"/>
        </w:rPr>
        <w:t>意外保險</w:t>
      </w:r>
    </w:p>
    <w:p w:rsidR="00554DED" w:rsidRDefault="00554DED" w:rsidP="00554DED">
      <w:pPr>
        <w:pStyle w:val="Tabletext"/>
        <w:keepLines w:val="0"/>
        <w:numPr>
          <w:ilvl w:val="3"/>
          <w:numId w:val="29"/>
          <w:numberingChange w:id="88" w:author="cathaylife" w:date="2010-09-14T17:24:00Z" w:original="%2:2:0:.%3:3:0:.%4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死亡理賠件數</w:t>
      </w:r>
    </w:p>
    <w:p w:rsidR="00554DED" w:rsidRDefault="00554DED" w:rsidP="00554DED">
      <w:pPr>
        <w:pStyle w:val="Tabletext"/>
        <w:keepLines w:val="0"/>
        <w:numPr>
          <w:ilvl w:val="4"/>
          <w:numId w:val="29"/>
          <w:numberingChange w:id="89" w:author="cathaylife" w:date="2010-09-14T17:24:00Z" w:original="%2:2:0:.%3:3:0:.%4:1:0:.%5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t>S</w:t>
      </w:r>
      <w:r>
        <w:rPr>
          <w:rFonts w:hint="eastAsia"/>
          <w:kern w:val="2"/>
          <w:szCs w:val="24"/>
          <w:lang w:eastAsia="zh-TW"/>
        </w:rPr>
        <w:t xml:space="preserve">ee  </w:t>
      </w:r>
      <w:r w:rsidRPr="00250844">
        <w:rPr>
          <w:kern w:val="2"/>
          <w:szCs w:val="24"/>
          <w:lang w:eastAsia="zh-TW"/>
        </w:rPr>
        <w:t>SQL_QUERY1</w:t>
      </w:r>
      <w:r>
        <w:rPr>
          <w:rFonts w:hint="eastAsia"/>
          <w:kern w:val="2"/>
          <w:szCs w:val="24"/>
          <w:lang w:eastAsia="zh-TW"/>
        </w:rPr>
        <w:t xml:space="preserve"> (CLAM_CAT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A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, SYS_NO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2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 xml:space="preserve">, PROD_KIND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null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) </w:t>
      </w:r>
      <w:r>
        <w:rPr>
          <w:rFonts w:hint="eastAsia"/>
          <w:kern w:val="2"/>
          <w:szCs w:val="24"/>
          <w:lang w:eastAsia="zh-TW"/>
        </w:rPr>
        <w:t>抓</w:t>
      </w:r>
      <w:r>
        <w:rPr>
          <w:rFonts w:hint="eastAsia"/>
          <w:kern w:val="2"/>
          <w:szCs w:val="24"/>
          <w:lang w:eastAsia="zh-TW"/>
        </w:rPr>
        <w:t>CNT</w:t>
      </w:r>
      <w:r>
        <w:rPr>
          <w:rFonts w:hint="eastAsia"/>
          <w:kern w:val="2"/>
          <w:szCs w:val="24"/>
          <w:lang w:eastAsia="zh-TW"/>
        </w:rPr>
        <w:t>值</w:t>
      </w:r>
    </w:p>
    <w:p w:rsidR="00554DED" w:rsidRDefault="00554DED" w:rsidP="00554DED">
      <w:pPr>
        <w:pStyle w:val="Tabletext"/>
        <w:keepLines w:val="0"/>
        <w:numPr>
          <w:ilvl w:val="3"/>
          <w:numId w:val="29"/>
          <w:numberingChange w:id="90" w:author="cathaylife" w:date="2010-09-14T17:24:00Z" w:original="%2:2:0:.%3:3:0:.%4:2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死亡理賠金額</w:t>
      </w:r>
    </w:p>
    <w:p w:rsidR="00554DED" w:rsidRDefault="00554DED" w:rsidP="00554DED">
      <w:pPr>
        <w:pStyle w:val="Tabletext"/>
        <w:keepLines w:val="0"/>
        <w:numPr>
          <w:ilvl w:val="4"/>
          <w:numId w:val="29"/>
          <w:numberingChange w:id="91" w:author="cathaylife" w:date="2010-09-14T17:24:00Z" w:original="%2:2:0:.%3:3:0:.%4:2:0:.%5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lastRenderedPageBreak/>
        <w:t>S</w:t>
      </w:r>
      <w:r>
        <w:rPr>
          <w:rFonts w:hint="eastAsia"/>
          <w:kern w:val="2"/>
          <w:szCs w:val="24"/>
          <w:lang w:eastAsia="zh-TW"/>
        </w:rPr>
        <w:t xml:space="preserve">ee  </w:t>
      </w:r>
      <w:r w:rsidRPr="00250844">
        <w:rPr>
          <w:kern w:val="2"/>
          <w:szCs w:val="24"/>
          <w:lang w:eastAsia="zh-TW"/>
        </w:rPr>
        <w:t>SQL_QUERY1</w:t>
      </w:r>
      <w:r>
        <w:rPr>
          <w:rFonts w:hint="eastAsia"/>
          <w:kern w:val="2"/>
          <w:szCs w:val="24"/>
          <w:lang w:eastAsia="zh-TW"/>
        </w:rPr>
        <w:t xml:space="preserve"> (CLAM_CAT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A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, SYS_NO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2</w:t>
        </w:r>
        <w:r>
          <w:rPr>
            <w:kern w:val="2"/>
            <w:szCs w:val="24"/>
            <w:lang w:eastAsia="zh-TW"/>
          </w:rPr>
          <w:t>’</w:t>
        </w:r>
      </w:smartTag>
      <w:r w:rsidRPr="00A22C72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 xml:space="preserve">, PROD_KIND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null</w:t>
      </w:r>
      <w:r>
        <w:rPr>
          <w:kern w:val="2"/>
          <w:szCs w:val="24"/>
          <w:lang w:eastAsia="zh-TW"/>
        </w:rPr>
        <w:t>’’</w:t>
      </w:r>
      <w:r>
        <w:rPr>
          <w:rFonts w:hint="eastAsia"/>
          <w:kern w:val="2"/>
          <w:szCs w:val="24"/>
          <w:lang w:eastAsia="zh-TW"/>
        </w:rPr>
        <w:t xml:space="preserve">) </w:t>
      </w:r>
      <w:r>
        <w:rPr>
          <w:rFonts w:hint="eastAsia"/>
          <w:kern w:val="2"/>
          <w:szCs w:val="24"/>
          <w:lang w:eastAsia="zh-TW"/>
        </w:rPr>
        <w:t>抓</w:t>
      </w:r>
      <w:r>
        <w:rPr>
          <w:rFonts w:hint="eastAsia"/>
          <w:kern w:val="2"/>
          <w:szCs w:val="24"/>
          <w:lang w:eastAsia="zh-TW"/>
        </w:rPr>
        <w:t>AMT</w:t>
      </w:r>
      <w:r>
        <w:rPr>
          <w:rFonts w:hint="eastAsia"/>
          <w:kern w:val="2"/>
          <w:szCs w:val="24"/>
          <w:lang w:eastAsia="zh-TW"/>
        </w:rPr>
        <w:t>值</w:t>
      </w:r>
    </w:p>
    <w:p w:rsidR="00554DED" w:rsidRDefault="00554DED" w:rsidP="00554DED">
      <w:pPr>
        <w:pStyle w:val="Tabletext"/>
        <w:keepLines w:val="0"/>
        <w:numPr>
          <w:ilvl w:val="3"/>
          <w:numId w:val="29"/>
          <w:numberingChange w:id="92" w:author="cathaylife" w:date="2010-09-14T17:24:00Z" w:original="%2:2:0:.%3:3:0:.%4:3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全殘理賠件數</w:t>
      </w:r>
    </w:p>
    <w:p w:rsidR="00554DED" w:rsidRDefault="00554DED" w:rsidP="00554DED">
      <w:pPr>
        <w:pStyle w:val="Tabletext"/>
        <w:keepLines w:val="0"/>
        <w:numPr>
          <w:ilvl w:val="4"/>
          <w:numId w:val="29"/>
          <w:numberingChange w:id="93" w:author="cathaylife" w:date="2010-09-14T17:24:00Z" w:original="%2:2:0:.%3:3:0:.%4:3:0:.%5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t>S</w:t>
      </w:r>
      <w:r>
        <w:rPr>
          <w:rFonts w:hint="eastAsia"/>
          <w:kern w:val="2"/>
          <w:szCs w:val="24"/>
          <w:lang w:eastAsia="zh-TW"/>
        </w:rPr>
        <w:t xml:space="preserve">ee  </w:t>
      </w:r>
      <w:r w:rsidRPr="00250844">
        <w:rPr>
          <w:kern w:val="2"/>
          <w:szCs w:val="24"/>
          <w:lang w:eastAsia="zh-TW"/>
        </w:rPr>
        <w:t>SQL_QUERY1</w:t>
      </w:r>
      <w:r>
        <w:rPr>
          <w:rFonts w:hint="eastAsia"/>
          <w:kern w:val="2"/>
          <w:szCs w:val="24"/>
          <w:lang w:eastAsia="zh-TW"/>
        </w:rPr>
        <w:t xml:space="preserve"> (CLAM_CAT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K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, SYS_NO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2</w:t>
        </w:r>
        <w:r>
          <w:rPr>
            <w:kern w:val="2"/>
            <w:szCs w:val="24"/>
            <w:lang w:eastAsia="zh-TW"/>
          </w:rPr>
          <w:t>’</w:t>
        </w:r>
      </w:smartTag>
      <w:r w:rsidRPr="00203458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 xml:space="preserve">, PROD_KIND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null</w:t>
      </w:r>
      <w:r>
        <w:rPr>
          <w:kern w:val="2"/>
          <w:szCs w:val="24"/>
          <w:lang w:eastAsia="zh-TW"/>
        </w:rPr>
        <w:t>’’</w:t>
      </w:r>
      <w:r>
        <w:rPr>
          <w:rFonts w:hint="eastAsia"/>
          <w:kern w:val="2"/>
          <w:szCs w:val="24"/>
          <w:lang w:eastAsia="zh-TW"/>
        </w:rPr>
        <w:t xml:space="preserve">) </w:t>
      </w:r>
      <w:r>
        <w:rPr>
          <w:rFonts w:hint="eastAsia"/>
          <w:kern w:val="2"/>
          <w:szCs w:val="24"/>
          <w:lang w:eastAsia="zh-TW"/>
        </w:rPr>
        <w:t>抓</w:t>
      </w:r>
      <w:r>
        <w:rPr>
          <w:rFonts w:hint="eastAsia"/>
          <w:kern w:val="2"/>
          <w:szCs w:val="24"/>
          <w:lang w:eastAsia="zh-TW"/>
        </w:rPr>
        <w:t>CNT</w:t>
      </w:r>
      <w:r>
        <w:rPr>
          <w:rFonts w:hint="eastAsia"/>
          <w:kern w:val="2"/>
          <w:szCs w:val="24"/>
          <w:lang w:eastAsia="zh-TW"/>
        </w:rPr>
        <w:t>值</w:t>
      </w:r>
    </w:p>
    <w:p w:rsidR="00554DED" w:rsidRDefault="00554DED" w:rsidP="00554DED">
      <w:pPr>
        <w:pStyle w:val="Tabletext"/>
        <w:keepLines w:val="0"/>
        <w:numPr>
          <w:ilvl w:val="3"/>
          <w:numId w:val="29"/>
          <w:numberingChange w:id="94" w:author="cathaylife" w:date="2010-09-14T17:24:00Z" w:original="%2:2:0:.%3:3:0:.%4:4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全殘理賠金額</w:t>
      </w:r>
    </w:p>
    <w:p w:rsidR="00554DED" w:rsidRDefault="00554DED" w:rsidP="00554DED">
      <w:pPr>
        <w:pStyle w:val="Tabletext"/>
        <w:keepLines w:val="0"/>
        <w:numPr>
          <w:ilvl w:val="4"/>
          <w:numId w:val="29"/>
          <w:numberingChange w:id="95" w:author="cathaylife" w:date="2010-09-14T17:24:00Z" w:original="%2:2:0:.%3:3:0:.%4:4:0:.%5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t>S</w:t>
      </w:r>
      <w:r>
        <w:rPr>
          <w:rFonts w:hint="eastAsia"/>
          <w:kern w:val="2"/>
          <w:szCs w:val="24"/>
          <w:lang w:eastAsia="zh-TW"/>
        </w:rPr>
        <w:t xml:space="preserve">ee  </w:t>
      </w:r>
      <w:r w:rsidRPr="00250844">
        <w:rPr>
          <w:kern w:val="2"/>
          <w:szCs w:val="24"/>
          <w:lang w:eastAsia="zh-TW"/>
        </w:rPr>
        <w:t>SQL_QUERY1</w:t>
      </w:r>
      <w:r>
        <w:rPr>
          <w:rFonts w:hint="eastAsia"/>
          <w:kern w:val="2"/>
          <w:szCs w:val="24"/>
          <w:lang w:eastAsia="zh-TW"/>
        </w:rPr>
        <w:t xml:space="preserve"> (CLAM_CAT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K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, SYS_NO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2</w:t>
        </w:r>
        <w:r>
          <w:rPr>
            <w:kern w:val="2"/>
            <w:szCs w:val="24"/>
            <w:lang w:eastAsia="zh-TW"/>
          </w:rPr>
          <w:t>’</w:t>
        </w:r>
      </w:smartTag>
      <w:r w:rsidRPr="00203458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 xml:space="preserve">, PROD_KIND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null</w:t>
      </w:r>
      <w:r>
        <w:rPr>
          <w:kern w:val="2"/>
          <w:szCs w:val="24"/>
          <w:lang w:eastAsia="zh-TW"/>
        </w:rPr>
        <w:t>’’</w:t>
      </w:r>
      <w:r>
        <w:rPr>
          <w:rFonts w:hint="eastAsia"/>
          <w:kern w:val="2"/>
          <w:szCs w:val="24"/>
          <w:lang w:eastAsia="zh-TW"/>
        </w:rPr>
        <w:t xml:space="preserve">) </w:t>
      </w:r>
      <w:r>
        <w:rPr>
          <w:rFonts w:hint="eastAsia"/>
          <w:kern w:val="2"/>
          <w:szCs w:val="24"/>
          <w:lang w:eastAsia="zh-TW"/>
        </w:rPr>
        <w:t>抓</w:t>
      </w:r>
      <w:r>
        <w:rPr>
          <w:rFonts w:hint="eastAsia"/>
          <w:kern w:val="2"/>
          <w:szCs w:val="24"/>
          <w:lang w:eastAsia="zh-TW"/>
        </w:rPr>
        <w:t>AMT</w:t>
      </w:r>
      <w:r>
        <w:rPr>
          <w:rFonts w:hint="eastAsia"/>
          <w:kern w:val="2"/>
          <w:szCs w:val="24"/>
          <w:lang w:eastAsia="zh-TW"/>
        </w:rPr>
        <w:t>值</w:t>
      </w:r>
    </w:p>
    <w:p w:rsidR="00554DED" w:rsidRDefault="00554DED" w:rsidP="00554DED">
      <w:pPr>
        <w:pStyle w:val="Tabletext"/>
        <w:keepLines w:val="0"/>
        <w:numPr>
          <w:ilvl w:val="3"/>
          <w:numId w:val="29"/>
          <w:numberingChange w:id="96" w:author="cathaylife" w:date="2010-09-14T17:24:00Z" w:original="%2:2:0:.%3:3:0:.%4:5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殘廢理賠件數</w:t>
      </w:r>
    </w:p>
    <w:p w:rsidR="00554DED" w:rsidRDefault="00554DED" w:rsidP="00554DED">
      <w:pPr>
        <w:pStyle w:val="Tabletext"/>
        <w:keepLines w:val="0"/>
        <w:numPr>
          <w:ilvl w:val="4"/>
          <w:numId w:val="29"/>
          <w:numberingChange w:id="97" w:author="cathaylife" w:date="2010-09-14T17:24:00Z" w:original="%2:2:0:.%3:3:0:.%4:5:0:.%5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t>S</w:t>
      </w:r>
      <w:r>
        <w:rPr>
          <w:rFonts w:hint="eastAsia"/>
          <w:kern w:val="2"/>
          <w:szCs w:val="24"/>
          <w:lang w:eastAsia="zh-TW"/>
        </w:rPr>
        <w:t xml:space="preserve">ee  </w:t>
      </w:r>
      <w:r w:rsidRPr="00250844">
        <w:rPr>
          <w:kern w:val="2"/>
          <w:szCs w:val="24"/>
          <w:lang w:eastAsia="zh-TW"/>
        </w:rPr>
        <w:t>SQL_QUERY</w:t>
      </w:r>
      <w:r>
        <w:rPr>
          <w:rFonts w:hint="eastAsia"/>
          <w:kern w:val="2"/>
          <w:szCs w:val="24"/>
          <w:lang w:eastAsia="zh-TW"/>
        </w:rPr>
        <w:t xml:space="preserve">3 (SYS_NO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2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 xml:space="preserve">, PROD_KIND=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null</w:t>
      </w:r>
      <w:r>
        <w:rPr>
          <w:kern w:val="2"/>
          <w:szCs w:val="24"/>
          <w:lang w:eastAsia="zh-TW"/>
        </w:rPr>
        <w:t>’’</w:t>
      </w:r>
      <w:r>
        <w:rPr>
          <w:rFonts w:hint="eastAsia"/>
          <w:kern w:val="2"/>
          <w:szCs w:val="24"/>
          <w:lang w:eastAsia="zh-TW"/>
        </w:rPr>
        <w:t xml:space="preserve">) </w:t>
      </w:r>
      <w:r>
        <w:rPr>
          <w:rFonts w:hint="eastAsia"/>
          <w:kern w:val="2"/>
          <w:szCs w:val="24"/>
          <w:lang w:eastAsia="zh-TW"/>
        </w:rPr>
        <w:t>抓</w:t>
      </w:r>
      <w:r>
        <w:rPr>
          <w:rFonts w:hint="eastAsia"/>
          <w:kern w:val="2"/>
          <w:szCs w:val="24"/>
          <w:lang w:eastAsia="zh-TW"/>
        </w:rPr>
        <w:t>CNT</w:t>
      </w:r>
      <w:r>
        <w:rPr>
          <w:rFonts w:hint="eastAsia"/>
          <w:kern w:val="2"/>
          <w:szCs w:val="24"/>
          <w:lang w:eastAsia="zh-TW"/>
        </w:rPr>
        <w:t>值</w:t>
      </w:r>
    </w:p>
    <w:p w:rsidR="00554DED" w:rsidRDefault="00554DED" w:rsidP="00554DED">
      <w:pPr>
        <w:pStyle w:val="Tabletext"/>
        <w:keepLines w:val="0"/>
        <w:numPr>
          <w:ilvl w:val="3"/>
          <w:numId w:val="29"/>
          <w:numberingChange w:id="98" w:author="cathaylife" w:date="2010-09-14T17:24:00Z" w:original="%2:2:0:.%3:3:0:.%4:6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殘廢理賠金額</w:t>
      </w:r>
    </w:p>
    <w:p w:rsidR="00554DED" w:rsidRDefault="00554DED" w:rsidP="00554DED">
      <w:pPr>
        <w:pStyle w:val="Tabletext"/>
        <w:keepLines w:val="0"/>
        <w:numPr>
          <w:ilvl w:val="4"/>
          <w:numId w:val="29"/>
          <w:numberingChange w:id="99" w:author="cathaylife" w:date="2010-09-14T17:24:00Z" w:original="%2:2:0:.%3:3:0:.%4:6:0:.%5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t>S</w:t>
      </w:r>
      <w:r>
        <w:rPr>
          <w:rFonts w:hint="eastAsia"/>
          <w:kern w:val="2"/>
          <w:szCs w:val="24"/>
          <w:lang w:eastAsia="zh-TW"/>
        </w:rPr>
        <w:t xml:space="preserve">ee  </w:t>
      </w:r>
      <w:r w:rsidRPr="00250844">
        <w:rPr>
          <w:kern w:val="2"/>
          <w:szCs w:val="24"/>
          <w:lang w:eastAsia="zh-TW"/>
        </w:rPr>
        <w:t>SQL_QUERY</w:t>
      </w:r>
      <w:r>
        <w:rPr>
          <w:rFonts w:hint="eastAsia"/>
          <w:kern w:val="2"/>
          <w:szCs w:val="24"/>
          <w:lang w:eastAsia="zh-TW"/>
        </w:rPr>
        <w:t xml:space="preserve">3 (SYS_NO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2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 xml:space="preserve">, PROD_KIND=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null</w:t>
      </w:r>
      <w:r>
        <w:rPr>
          <w:kern w:val="2"/>
          <w:szCs w:val="24"/>
          <w:lang w:eastAsia="zh-TW"/>
        </w:rPr>
        <w:t>’’</w:t>
      </w:r>
      <w:r>
        <w:rPr>
          <w:rFonts w:hint="eastAsia"/>
          <w:kern w:val="2"/>
          <w:szCs w:val="24"/>
          <w:lang w:eastAsia="zh-TW"/>
        </w:rPr>
        <w:t xml:space="preserve">) </w:t>
      </w:r>
      <w:r>
        <w:rPr>
          <w:rFonts w:hint="eastAsia"/>
          <w:kern w:val="2"/>
          <w:szCs w:val="24"/>
          <w:lang w:eastAsia="zh-TW"/>
        </w:rPr>
        <w:t>抓</w:t>
      </w:r>
      <w:r>
        <w:rPr>
          <w:rFonts w:hint="eastAsia"/>
          <w:kern w:val="2"/>
          <w:szCs w:val="24"/>
          <w:lang w:eastAsia="zh-TW"/>
        </w:rPr>
        <w:t>AMT</w:t>
      </w:r>
      <w:r>
        <w:rPr>
          <w:rFonts w:hint="eastAsia"/>
          <w:kern w:val="2"/>
          <w:szCs w:val="24"/>
          <w:lang w:eastAsia="zh-TW"/>
        </w:rPr>
        <w:t>值</w:t>
      </w:r>
    </w:p>
    <w:p w:rsidR="00554DED" w:rsidRDefault="00554DED" w:rsidP="00554DED">
      <w:pPr>
        <w:pStyle w:val="Tabletext"/>
        <w:keepLines w:val="0"/>
        <w:numPr>
          <w:ilvl w:val="3"/>
          <w:numId w:val="29"/>
          <w:numberingChange w:id="100" w:author="cathaylife" w:date="2010-09-14T17:24:00Z" w:original="%2:2:0:.%3:3:0:.%4:7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醫療理賠件數</w:t>
      </w:r>
    </w:p>
    <w:p w:rsidR="00554DED" w:rsidRDefault="00554DED" w:rsidP="00554DED">
      <w:pPr>
        <w:pStyle w:val="Tabletext"/>
        <w:keepLines w:val="0"/>
        <w:numPr>
          <w:ilvl w:val="4"/>
          <w:numId w:val="29"/>
          <w:numberingChange w:id="101" w:author="cathaylife" w:date="2010-09-14T17:24:00Z" w:original="%2:2:0:.%3:3:0:.%4:7:0:.%5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t>S</w:t>
      </w:r>
      <w:r>
        <w:rPr>
          <w:rFonts w:hint="eastAsia"/>
          <w:kern w:val="2"/>
          <w:szCs w:val="24"/>
          <w:lang w:eastAsia="zh-TW"/>
        </w:rPr>
        <w:t xml:space="preserve">ee  </w:t>
      </w:r>
      <w:r w:rsidRPr="00250844">
        <w:rPr>
          <w:kern w:val="2"/>
          <w:szCs w:val="24"/>
          <w:lang w:eastAsia="zh-TW"/>
        </w:rPr>
        <w:t>SQL_QUERY</w:t>
      </w:r>
      <w:r>
        <w:rPr>
          <w:rFonts w:hint="eastAsia"/>
          <w:kern w:val="2"/>
          <w:szCs w:val="24"/>
          <w:lang w:eastAsia="zh-TW"/>
        </w:rPr>
        <w:t xml:space="preserve">4 (SYS_NO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="005448BB">
          <w:rPr>
            <w:rFonts w:hint="eastAsia"/>
            <w:kern w:val="2"/>
            <w:szCs w:val="24"/>
            <w:lang w:eastAsia="zh-TW"/>
          </w:rPr>
          <w:t>2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 xml:space="preserve">, PROD_KIND=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null</w:t>
      </w:r>
      <w:r>
        <w:rPr>
          <w:kern w:val="2"/>
          <w:szCs w:val="24"/>
          <w:lang w:eastAsia="zh-TW"/>
        </w:rPr>
        <w:t>’’</w:t>
      </w:r>
      <w:r>
        <w:rPr>
          <w:rFonts w:hint="eastAsia"/>
          <w:kern w:val="2"/>
          <w:szCs w:val="24"/>
          <w:lang w:eastAsia="zh-TW"/>
        </w:rPr>
        <w:t xml:space="preserve">) </w:t>
      </w:r>
      <w:r>
        <w:rPr>
          <w:rFonts w:hint="eastAsia"/>
          <w:kern w:val="2"/>
          <w:szCs w:val="24"/>
          <w:lang w:eastAsia="zh-TW"/>
        </w:rPr>
        <w:t>抓</w:t>
      </w:r>
      <w:r>
        <w:rPr>
          <w:rFonts w:hint="eastAsia"/>
          <w:kern w:val="2"/>
          <w:szCs w:val="24"/>
          <w:lang w:eastAsia="zh-TW"/>
        </w:rPr>
        <w:t>CNT</w:t>
      </w:r>
      <w:r>
        <w:rPr>
          <w:rFonts w:hint="eastAsia"/>
          <w:kern w:val="2"/>
          <w:szCs w:val="24"/>
          <w:lang w:eastAsia="zh-TW"/>
        </w:rPr>
        <w:t>值</w:t>
      </w:r>
    </w:p>
    <w:p w:rsidR="00554DED" w:rsidRDefault="00554DED" w:rsidP="00554DED">
      <w:pPr>
        <w:pStyle w:val="Tabletext"/>
        <w:keepLines w:val="0"/>
        <w:numPr>
          <w:ilvl w:val="3"/>
          <w:numId w:val="29"/>
          <w:numberingChange w:id="102" w:author="cathaylife" w:date="2010-09-14T17:24:00Z" w:original="%2:2:0:.%3:3:0:.%4:8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醫療理賠金額</w:t>
      </w:r>
    </w:p>
    <w:p w:rsidR="00426C83" w:rsidRPr="004719FD" w:rsidRDefault="00554DED" w:rsidP="00554DED">
      <w:pPr>
        <w:pStyle w:val="Tabletext"/>
        <w:keepLines w:val="0"/>
        <w:numPr>
          <w:ilvl w:val="4"/>
          <w:numId w:val="29"/>
          <w:numberingChange w:id="103" w:author="cathaylife" w:date="2010-09-14T17:24:00Z" w:original="%2:2:0:.%3:3:0:.%4:8:0:.%5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554DED">
        <w:rPr>
          <w:kern w:val="2"/>
          <w:szCs w:val="24"/>
          <w:lang w:eastAsia="zh-TW"/>
        </w:rPr>
        <w:t>S</w:t>
      </w:r>
      <w:r w:rsidRPr="00554DED">
        <w:rPr>
          <w:rFonts w:hint="eastAsia"/>
          <w:kern w:val="2"/>
          <w:szCs w:val="24"/>
          <w:lang w:eastAsia="zh-TW"/>
        </w:rPr>
        <w:t xml:space="preserve">ee  </w:t>
      </w:r>
      <w:r w:rsidRPr="00554DED">
        <w:rPr>
          <w:kern w:val="2"/>
          <w:szCs w:val="24"/>
          <w:lang w:eastAsia="zh-TW"/>
        </w:rPr>
        <w:t>SQL_QUERY</w:t>
      </w:r>
      <w:r w:rsidRPr="00554DED">
        <w:rPr>
          <w:rFonts w:hint="eastAsia"/>
          <w:kern w:val="2"/>
          <w:szCs w:val="24"/>
          <w:lang w:eastAsia="zh-TW"/>
        </w:rPr>
        <w:t xml:space="preserve">4 (SYS_NO = </w:t>
      </w:r>
      <w:r w:rsidRPr="00554DED"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554DED">
          <w:rPr>
            <w:rFonts w:hint="eastAsia"/>
            <w:kern w:val="2"/>
            <w:szCs w:val="24"/>
            <w:lang w:eastAsia="zh-TW"/>
          </w:rPr>
          <w:t>2</w:t>
        </w:r>
        <w:r w:rsidRPr="00554DED">
          <w:rPr>
            <w:kern w:val="2"/>
            <w:szCs w:val="24"/>
            <w:lang w:eastAsia="zh-TW"/>
          </w:rPr>
          <w:t>’</w:t>
        </w:r>
      </w:smartTag>
      <w:r w:rsidRPr="00554DED">
        <w:rPr>
          <w:rFonts w:hint="eastAsia"/>
          <w:kern w:val="2"/>
          <w:szCs w:val="24"/>
          <w:lang w:eastAsia="zh-TW"/>
        </w:rPr>
        <w:t xml:space="preserve">, PROD_KIND= </w:t>
      </w:r>
      <w:r w:rsidRPr="00554DED"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null</w:t>
      </w:r>
      <w:r>
        <w:rPr>
          <w:kern w:val="2"/>
          <w:szCs w:val="24"/>
          <w:lang w:eastAsia="zh-TW"/>
        </w:rPr>
        <w:t>’</w:t>
      </w:r>
      <w:r w:rsidRPr="00554DED">
        <w:rPr>
          <w:kern w:val="2"/>
          <w:szCs w:val="24"/>
          <w:lang w:eastAsia="zh-TW"/>
        </w:rPr>
        <w:t>’</w:t>
      </w:r>
      <w:r w:rsidRPr="00554DED">
        <w:rPr>
          <w:rFonts w:hint="eastAsia"/>
          <w:kern w:val="2"/>
          <w:szCs w:val="24"/>
          <w:lang w:eastAsia="zh-TW"/>
        </w:rPr>
        <w:t xml:space="preserve">) </w:t>
      </w:r>
      <w:r w:rsidRPr="00554DED">
        <w:rPr>
          <w:rFonts w:hint="eastAsia"/>
          <w:kern w:val="2"/>
          <w:szCs w:val="24"/>
          <w:lang w:eastAsia="zh-TW"/>
        </w:rPr>
        <w:t>抓</w:t>
      </w:r>
      <w:r w:rsidRPr="00554DED">
        <w:rPr>
          <w:rFonts w:hint="eastAsia"/>
          <w:kern w:val="2"/>
          <w:szCs w:val="24"/>
          <w:lang w:eastAsia="zh-TW"/>
        </w:rPr>
        <w:t>AMT</w:t>
      </w:r>
      <w:r w:rsidRPr="00554DED">
        <w:rPr>
          <w:rFonts w:hint="eastAsia"/>
          <w:kern w:val="2"/>
          <w:szCs w:val="24"/>
          <w:lang w:eastAsia="zh-TW"/>
        </w:rPr>
        <w:t>值</w:t>
      </w:r>
    </w:p>
    <w:p w:rsidR="004719FD" w:rsidRPr="00554DED" w:rsidRDefault="004719FD" w:rsidP="004719FD">
      <w:pPr>
        <w:pStyle w:val="Tabletext"/>
        <w:keepLines w:val="0"/>
        <w:spacing w:after="0" w:line="240" w:lineRule="auto"/>
        <w:ind w:left="2551"/>
        <w:rPr>
          <w:rFonts w:ascii="細明體" w:eastAsia="細明體" w:hAnsi="細明體" w:hint="eastAsia"/>
          <w:kern w:val="2"/>
          <w:lang w:eastAsia="zh-TW"/>
        </w:rPr>
      </w:pPr>
    </w:p>
    <w:p w:rsidR="00632FAC" w:rsidRDefault="00240B08" w:rsidP="00DC62B2">
      <w:pPr>
        <w:pStyle w:val="Tabletext"/>
        <w:keepLines w:val="0"/>
        <w:numPr>
          <w:ilvl w:val="2"/>
          <w:numId w:val="29"/>
          <w:numberingChange w:id="104" w:author="cathaylife" w:date="2010-09-14T17:24:00Z" w:original="%2:2:0:.%3:4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40B08">
        <w:rPr>
          <w:rFonts w:ascii="細明體" w:eastAsia="細明體" w:hAnsi="細明體"/>
          <w:kern w:val="2"/>
          <w:lang w:eastAsia="zh-TW"/>
        </w:rPr>
        <w:t>一般福團</w:t>
      </w:r>
    </w:p>
    <w:p w:rsidR="00E168C8" w:rsidRDefault="00E168C8" w:rsidP="00E168C8">
      <w:pPr>
        <w:pStyle w:val="Tabletext"/>
        <w:keepLines w:val="0"/>
        <w:numPr>
          <w:ilvl w:val="3"/>
          <w:numId w:val="29"/>
          <w:numberingChange w:id="105" w:author="cathaylife" w:date="2010-09-14T17:24:00Z" w:original="%2:2:0:.%3:4:0:.%4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死亡理賠件數</w:t>
      </w:r>
    </w:p>
    <w:p w:rsidR="00E168C8" w:rsidRDefault="00E168C8" w:rsidP="00E168C8">
      <w:pPr>
        <w:pStyle w:val="Tabletext"/>
        <w:keepLines w:val="0"/>
        <w:numPr>
          <w:ilvl w:val="4"/>
          <w:numId w:val="29"/>
          <w:numberingChange w:id="106" w:author="cathaylife" w:date="2010-09-14T17:24:00Z" w:original="%2:2:0:.%3:4:0:.%4:1:0:.%5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t>S</w:t>
      </w:r>
      <w:r>
        <w:rPr>
          <w:rFonts w:hint="eastAsia"/>
          <w:kern w:val="2"/>
          <w:szCs w:val="24"/>
          <w:lang w:eastAsia="zh-TW"/>
        </w:rPr>
        <w:t xml:space="preserve">ee  </w:t>
      </w:r>
      <w:r w:rsidRPr="00250844">
        <w:rPr>
          <w:kern w:val="2"/>
          <w:szCs w:val="24"/>
          <w:lang w:eastAsia="zh-TW"/>
        </w:rPr>
        <w:t>SQL_QUERY</w:t>
      </w:r>
      <w:r w:rsidR="00F42D21">
        <w:rPr>
          <w:rFonts w:hint="eastAsia"/>
          <w:kern w:val="2"/>
          <w:szCs w:val="24"/>
          <w:lang w:eastAsia="zh-TW"/>
        </w:rPr>
        <w:t>2</w:t>
      </w:r>
      <w:r>
        <w:rPr>
          <w:rFonts w:hint="eastAsia"/>
          <w:kern w:val="2"/>
          <w:szCs w:val="24"/>
          <w:lang w:eastAsia="zh-TW"/>
        </w:rPr>
        <w:t xml:space="preserve"> (KIND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="007E5237">
          <w:rPr>
            <w:rFonts w:hint="eastAsia"/>
            <w:kern w:val="2"/>
            <w:szCs w:val="24"/>
            <w:lang w:eastAsia="zh-TW"/>
          </w:rPr>
          <w:t>4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 xml:space="preserve">) </w:t>
      </w:r>
      <w:r>
        <w:rPr>
          <w:rFonts w:hint="eastAsia"/>
          <w:kern w:val="2"/>
          <w:szCs w:val="24"/>
          <w:lang w:eastAsia="zh-TW"/>
        </w:rPr>
        <w:t>抓</w:t>
      </w:r>
      <w:r w:rsidR="001054B4">
        <w:rPr>
          <w:rFonts w:hint="eastAsia"/>
          <w:kern w:val="2"/>
          <w:szCs w:val="24"/>
          <w:lang w:eastAsia="zh-TW"/>
        </w:rPr>
        <w:t>A_</w:t>
      </w:r>
      <w:r>
        <w:rPr>
          <w:rFonts w:hint="eastAsia"/>
          <w:kern w:val="2"/>
          <w:szCs w:val="24"/>
          <w:lang w:eastAsia="zh-TW"/>
        </w:rPr>
        <w:t>CNT</w:t>
      </w:r>
      <w:r>
        <w:rPr>
          <w:rFonts w:hint="eastAsia"/>
          <w:kern w:val="2"/>
          <w:szCs w:val="24"/>
          <w:lang w:eastAsia="zh-TW"/>
        </w:rPr>
        <w:t>值</w:t>
      </w:r>
    </w:p>
    <w:p w:rsidR="00E168C8" w:rsidRDefault="00E168C8" w:rsidP="00E168C8">
      <w:pPr>
        <w:pStyle w:val="Tabletext"/>
        <w:keepLines w:val="0"/>
        <w:numPr>
          <w:ilvl w:val="3"/>
          <w:numId w:val="29"/>
          <w:numberingChange w:id="107" w:author="cathaylife" w:date="2010-09-14T17:24:00Z" w:original="%2:2:0:.%3:4:0:.%4:2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死亡理賠金額</w:t>
      </w:r>
    </w:p>
    <w:p w:rsidR="00E168C8" w:rsidRDefault="00E168C8" w:rsidP="00E168C8">
      <w:pPr>
        <w:pStyle w:val="Tabletext"/>
        <w:keepLines w:val="0"/>
        <w:numPr>
          <w:ilvl w:val="4"/>
          <w:numId w:val="29"/>
          <w:numberingChange w:id="108" w:author="cathaylife" w:date="2010-09-14T17:24:00Z" w:original="%2:2:0:.%3:4:0:.%4:2:0:.%5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t>S</w:t>
      </w:r>
      <w:r>
        <w:rPr>
          <w:rFonts w:hint="eastAsia"/>
          <w:kern w:val="2"/>
          <w:szCs w:val="24"/>
          <w:lang w:eastAsia="zh-TW"/>
        </w:rPr>
        <w:t xml:space="preserve">ee  </w:t>
      </w:r>
      <w:r w:rsidRPr="00250844">
        <w:rPr>
          <w:kern w:val="2"/>
          <w:szCs w:val="24"/>
          <w:lang w:eastAsia="zh-TW"/>
        </w:rPr>
        <w:t>SQL_QUERY</w:t>
      </w:r>
      <w:r w:rsidR="00F42D21">
        <w:rPr>
          <w:rFonts w:hint="eastAsia"/>
          <w:kern w:val="2"/>
          <w:szCs w:val="24"/>
          <w:lang w:eastAsia="zh-TW"/>
        </w:rPr>
        <w:t>2</w:t>
      </w:r>
      <w:r>
        <w:rPr>
          <w:rFonts w:hint="eastAsia"/>
          <w:kern w:val="2"/>
          <w:szCs w:val="24"/>
          <w:lang w:eastAsia="zh-TW"/>
        </w:rPr>
        <w:t xml:space="preserve"> (KIND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="007E5237">
          <w:rPr>
            <w:rFonts w:hint="eastAsia"/>
            <w:kern w:val="2"/>
            <w:szCs w:val="24"/>
            <w:lang w:eastAsia="zh-TW"/>
          </w:rPr>
          <w:t>4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 xml:space="preserve">) </w:t>
      </w:r>
      <w:r>
        <w:rPr>
          <w:rFonts w:hint="eastAsia"/>
          <w:kern w:val="2"/>
          <w:szCs w:val="24"/>
          <w:lang w:eastAsia="zh-TW"/>
        </w:rPr>
        <w:t>抓</w:t>
      </w:r>
      <w:r w:rsidR="001054B4">
        <w:rPr>
          <w:rFonts w:hint="eastAsia"/>
          <w:kern w:val="2"/>
          <w:szCs w:val="24"/>
          <w:lang w:eastAsia="zh-TW"/>
        </w:rPr>
        <w:t>A_</w:t>
      </w:r>
      <w:r>
        <w:rPr>
          <w:rFonts w:hint="eastAsia"/>
          <w:kern w:val="2"/>
          <w:szCs w:val="24"/>
          <w:lang w:eastAsia="zh-TW"/>
        </w:rPr>
        <w:t>AMT</w:t>
      </w:r>
      <w:r>
        <w:rPr>
          <w:rFonts w:hint="eastAsia"/>
          <w:kern w:val="2"/>
          <w:szCs w:val="24"/>
          <w:lang w:eastAsia="zh-TW"/>
        </w:rPr>
        <w:t>值</w:t>
      </w:r>
    </w:p>
    <w:p w:rsidR="00E168C8" w:rsidRDefault="00E168C8" w:rsidP="00E168C8">
      <w:pPr>
        <w:pStyle w:val="Tabletext"/>
        <w:keepLines w:val="0"/>
        <w:numPr>
          <w:ilvl w:val="3"/>
          <w:numId w:val="29"/>
          <w:numberingChange w:id="109" w:author="cathaylife" w:date="2010-09-14T17:24:00Z" w:original="%2:2:0:.%3:4:0:.%4:3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全殘理賠件數</w:t>
      </w:r>
    </w:p>
    <w:p w:rsidR="00E168C8" w:rsidRDefault="00E168C8" w:rsidP="00E168C8">
      <w:pPr>
        <w:pStyle w:val="Tabletext"/>
        <w:keepLines w:val="0"/>
        <w:numPr>
          <w:ilvl w:val="4"/>
          <w:numId w:val="29"/>
          <w:numberingChange w:id="110" w:author="cathaylife" w:date="2010-09-14T17:24:00Z" w:original="%2:2:0:.%3:4:0:.%4:3:0:.%5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t>S</w:t>
      </w:r>
      <w:r>
        <w:rPr>
          <w:rFonts w:hint="eastAsia"/>
          <w:kern w:val="2"/>
          <w:szCs w:val="24"/>
          <w:lang w:eastAsia="zh-TW"/>
        </w:rPr>
        <w:t xml:space="preserve">ee  </w:t>
      </w:r>
      <w:r w:rsidRPr="00250844">
        <w:rPr>
          <w:kern w:val="2"/>
          <w:szCs w:val="24"/>
          <w:lang w:eastAsia="zh-TW"/>
        </w:rPr>
        <w:t>SQL_QUERY</w:t>
      </w:r>
      <w:r w:rsidR="00F42D21">
        <w:rPr>
          <w:rFonts w:hint="eastAsia"/>
          <w:kern w:val="2"/>
          <w:szCs w:val="24"/>
          <w:lang w:eastAsia="zh-TW"/>
        </w:rPr>
        <w:t>2</w:t>
      </w:r>
      <w:r>
        <w:rPr>
          <w:rFonts w:hint="eastAsia"/>
          <w:kern w:val="2"/>
          <w:szCs w:val="24"/>
          <w:lang w:eastAsia="zh-TW"/>
        </w:rPr>
        <w:t xml:space="preserve"> (KIND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="007E5237">
          <w:rPr>
            <w:rFonts w:hint="eastAsia"/>
            <w:kern w:val="2"/>
            <w:szCs w:val="24"/>
            <w:lang w:eastAsia="zh-TW"/>
          </w:rPr>
          <w:t>4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 xml:space="preserve">) </w:t>
      </w:r>
      <w:r>
        <w:rPr>
          <w:rFonts w:hint="eastAsia"/>
          <w:kern w:val="2"/>
          <w:szCs w:val="24"/>
          <w:lang w:eastAsia="zh-TW"/>
        </w:rPr>
        <w:t>抓</w:t>
      </w:r>
      <w:r w:rsidR="001054B4">
        <w:rPr>
          <w:rFonts w:hint="eastAsia"/>
          <w:kern w:val="2"/>
          <w:szCs w:val="24"/>
          <w:lang w:eastAsia="zh-TW"/>
        </w:rPr>
        <w:t>K_</w:t>
      </w:r>
      <w:r>
        <w:rPr>
          <w:rFonts w:hint="eastAsia"/>
          <w:kern w:val="2"/>
          <w:szCs w:val="24"/>
          <w:lang w:eastAsia="zh-TW"/>
        </w:rPr>
        <w:t>CNT</w:t>
      </w:r>
      <w:r>
        <w:rPr>
          <w:rFonts w:hint="eastAsia"/>
          <w:kern w:val="2"/>
          <w:szCs w:val="24"/>
          <w:lang w:eastAsia="zh-TW"/>
        </w:rPr>
        <w:t>值</w:t>
      </w:r>
    </w:p>
    <w:p w:rsidR="00E168C8" w:rsidRDefault="00E168C8" w:rsidP="00E168C8">
      <w:pPr>
        <w:pStyle w:val="Tabletext"/>
        <w:keepLines w:val="0"/>
        <w:numPr>
          <w:ilvl w:val="3"/>
          <w:numId w:val="29"/>
          <w:numberingChange w:id="111" w:author="cathaylife" w:date="2010-09-14T17:24:00Z" w:original="%2:2:0:.%3:4:0:.%4:4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全殘理賠金額</w:t>
      </w:r>
    </w:p>
    <w:p w:rsidR="00E168C8" w:rsidRDefault="00E168C8" w:rsidP="00E168C8">
      <w:pPr>
        <w:pStyle w:val="Tabletext"/>
        <w:keepLines w:val="0"/>
        <w:numPr>
          <w:ilvl w:val="4"/>
          <w:numId w:val="29"/>
          <w:numberingChange w:id="112" w:author="cathaylife" w:date="2010-09-14T17:24:00Z" w:original="%2:2:0:.%3:4:0:.%4:4:0:.%5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t>S</w:t>
      </w:r>
      <w:r>
        <w:rPr>
          <w:rFonts w:hint="eastAsia"/>
          <w:kern w:val="2"/>
          <w:szCs w:val="24"/>
          <w:lang w:eastAsia="zh-TW"/>
        </w:rPr>
        <w:t xml:space="preserve">ee  </w:t>
      </w:r>
      <w:r w:rsidRPr="00250844">
        <w:rPr>
          <w:kern w:val="2"/>
          <w:szCs w:val="24"/>
          <w:lang w:eastAsia="zh-TW"/>
        </w:rPr>
        <w:t>SQL_QUERY</w:t>
      </w:r>
      <w:r w:rsidR="00F42D21">
        <w:rPr>
          <w:rFonts w:hint="eastAsia"/>
          <w:kern w:val="2"/>
          <w:szCs w:val="24"/>
          <w:lang w:eastAsia="zh-TW"/>
        </w:rPr>
        <w:t>2</w:t>
      </w:r>
      <w:r>
        <w:rPr>
          <w:rFonts w:hint="eastAsia"/>
          <w:kern w:val="2"/>
          <w:szCs w:val="24"/>
          <w:lang w:eastAsia="zh-TW"/>
        </w:rPr>
        <w:t xml:space="preserve"> (KIND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="007E5237">
          <w:rPr>
            <w:rFonts w:hint="eastAsia"/>
            <w:kern w:val="2"/>
            <w:szCs w:val="24"/>
            <w:lang w:eastAsia="zh-TW"/>
          </w:rPr>
          <w:t>4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 xml:space="preserve">) </w:t>
      </w:r>
      <w:r>
        <w:rPr>
          <w:rFonts w:hint="eastAsia"/>
          <w:kern w:val="2"/>
          <w:szCs w:val="24"/>
          <w:lang w:eastAsia="zh-TW"/>
        </w:rPr>
        <w:t>抓</w:t>
      </w:r>
      <w:r w:rsidR="001054B4">
        <w:rPr>
          <w:rFonts w:hint="eastAsia"/>
          <w:kern w:val="2"/>
          <w:szCs w:val="24"/>
          <w:lang w:eastAsia="zh-TW"/>
        </w:rPr>
        <w:t>K_</w:t>
      </w:r>
      <w:r>
        <w:rPr>
          <w:rFonts w:hint="eastAsia"/>
          <w:kern w:val="2"/>
          <w:szCs w:val="24"/>
          <w:lang w:eastAsia="zh-TW"/>
        </w:rPr>
        <w:t>AMT</w:t>
      </w:r>
      <w:r>
        <w:rPr>
          <w:rFonts w:hint="eastAsia"/>
          <w:kern w:val="2"/>
          <w:szCs w:val="24"/>
          <w:lang w:eastAsia="zh-TW"/>
        </w:rPr>
        <w:t>值</w:t>
      </w:r>
    </w:p>
    <w:p w:rsidR="00E168C8" w:rsidRDefault="00E168C8" w:rsidP="00E168C8">
      <w:pPr>
        <w:pStyle w:val="Tabletext"/>
        <w:keepLines w:val="0"/>
        <w:numPr>
          <w:ilvl w:val="3"/>
          <w:numId w:val="29"/>
          <w:numberingChange w:id="113" w:author="cathaylife" w:date="2010-09-14T17:24:00Z" w:original="%2:2:0:.%3:4:0:.%4:5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殘廢理賠件數</w:t>
      </w:r>
    </w:p>
    <w:p w:rsidR="00E168C8" w:rsidRDefault="00E168C8" w:rsidP="00E168C8">
      <w:pPr>
        <w:pStyle w:val="Tabletext"/>
        <w:keepLines w:val="0"/>
        <w:numPr>
          <w:ilvl w:val="4"/>
          <w:numId w:val="29"/>
          <w:numberingChange w:id="114" w:author="cathaylife" w:date="2010-09-14T17:24:00Z" w:original="%2:2:0:.%3:4:0:.%4:5:0:.%5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t>S</w:t>
      </w:r>
      <w:r>
        <w:rPr>
          <w:rFonts w:hint="eastAsia"/>
          <w:kern w:val="2"/>
          <w:szCs w:val="24"/>
          <w:lang w:eastAsia="zh-TW"/>
        </w:rPr>
        <w:t xml:space="preserve">ee  </w:t>
      </w:r>
      <w:r w:rsidRPr="00250844">
        <w:rPr>
          <w:kern w:val="2"/>
          <w:szCs w:val="24"/>
          <w:lang w:eastAsia="zh-TW"/>
        </w:rPr>
        <w:t>SQL_QUERY</w:t>
      </w:r>
      <w:r w:rsidR="00F42D21">
        <w:rPr>
          <w:rFonts w:hint="eastAsia"/>
          <w:kern w:val="2"/>
          <w:szCs w:val="24"/>
          <w:lang w:eastAsia="zh-TW"/>
        </w:rPr>
        <w:t xml:space="preserve">2 </w:t>
      </w:r>
      <w:r>
        <w:rPr>
          <w:rFonts w:hint="eastAsia"/>
          <w:kern w:val="2"/>
          <w:szCs w:val="24"/>
          <w:lang w:eastAsia="zh-TW"/>
        </w:rPr>
        <w:t xml:space="preserve">(KIND=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="007E5237">
          <w:rPr>
            <w:rFonts w:hint="eastAsia"/>
            <w:kern w:val="2"/>
            <w:szCs w:val="24"/>
            <w:lang w:eastAsia="zh-TW"/>
          </w:rPr>
          <w:t>4</w:t>
        </w:r>
        <w:r w:rsidR="007E5237"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 xml:space="preserve">) </w:t>
      </w:r>
      <w:r>
        <w:rPr>
          <w:rFonts w:hint="eastAsia"/>
          <w:kern w:val="2"/>
          <w:szCs w:val="24"/>
          <w:lang w:eastAsia="zh-TW"/>
        </w:rPr>
        <w:t>抓</w:t>
      </w:r>
      <w:r w:rsidR="001054B4">
        <w:rPr>
          <w:rFonts w:hint="eastAsia"/>
          <w:kern w:val="2"/>
          <w:szCs w:val="24"/>
          <w:lang w:eastAsia="zh-TW"/>
        </w:rPr>
        <w:t>B_</w:t>
      </w:r>
      <w:r>
        <w:rPr>
          <w:rFonts w:hint="eastAsia"/>
          <w:kern w:val="2"/>
          <w:szCs w:val="24"/>
          <w:lang w:eastAsia="zh-TW"/>
        </w:rPr>
        <w:t>CNT</w:t>
      </w:r>
      <w:r>
        <w:rPr>
          <w:rFonts w:hint="eastAsia"/>
          <w:kern w:val="2"/>
          <w:szCs w:val="24"/>
          <w:lang w:eastAsia="zh-TW"/>
        </w:rPr>
        <w:t>值</w:t>
      </w:r>
    </w:p>
    <w:p w:rsidR="00E168C8" w:rsidRDefault="00E168C8" w:rsidP="00E168C8">
      <w:pPr>
        <w:pStyle w:val="Tabletext"/>
        <w:keepLines w:val="0"/>
        <w:numPr>
          <w:ilvl w:val="3"/>
          <w:numId w:val="29"/>
          <w:numberingChange w:id="115" w:author="cathaylife" w:date="2010-09-14T17:24:00Z" w:original="%2:2:0:.%3:4:0:.%4:6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殘廢理賠金額</w:t>
      </w:r>
    </w:p>
    <w:p w:rsidR="00E168C8" w:rsidRDefault="00E168C8" w:rsidP="00E168C8">
      <w:pPr>
        <w:pStyle w:val="Tabletext"/>
        <w:keepLines w:val="0"/>
        <w:numPr>
          <w:ilvl w:val="4"/>
          <w:numId w:val="29"/>
          <w:numberingChange w:id="116" w:author="cathaylife" w:date="2010-09-14T17:24:00Z" w:original="%2:2:0:.%3:4:0:.%4:6:0:.%5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t>S</w:t>
      </w:r>
      <w:r>
        <w:rPr>
          <w:rFonts w:hint="eastAsia"/>
          <w:kern w:val="2"/>
          <w:szCs w:val="24"/>
          <w:lang w:eastAsia="zh-TW"/>
        </w:rPr>
        <w:t xml:space="preserve">ee  </w:t>
      </w:r>
      <w:r w:rsidRPr="00250844">
        <w:rPr>
          <w:kern w:val="2"/>
          <w:szCs w:val="24"/>
          <w:lang w:eastAsia="zh-TW"/>
        </w:rPr>
        <w:t>SQL_QUERY</w:t>
      </w:r>
      <w:r w:rsidR="00F42D21">
        <w:rPr>
          <w:rFonts w:hint="eastAsia"/>
          <w:kern w:val="2"/>
          <w:szCs w:val="24"/>
          <w:lang w:eastAsia="zh-TW"/>
        </w:rPr>
        <w:t>2</w:t>
      </w:r>
      <w:r>
        <w:rPr>
          <w:rFonts w:hint="eastAsia"/>
          <w:kern w:val="2"/>
          <w:szCs w:val="24"/>
          <w:lang w:eastAsia="zh-TW"/>
        </w:rPr>
        <w:t xml:space="preserve"> (KIND=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="007E5237">
          <w:rPr>
            <w:rFonts w:hint="eastAsia"/>
            <w:kern w:val="2"/>
            <w:szCs w:val="24"/>
            <w:lang w:eastAsia="zh-TW"/>
          </w:rPr>
          <w:t>4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 xml:space="preserve">) </w:t>
      </w:r>
      <w:r>
        <w:rPr>
          <w:rFonts w:hint="eastAsia"/>
          <w:kern w:val="2"/>
          <w:szCs w:val="24"/>
          <w:lang w:eastAsia="zh-TW"/>
        </w:rPr>
        <w:t>抓</w:t>
      </w:r>
      <w:r w:rsidR="001054B4">
        <w:rPr>
          <w:rFonts w:hint="eastAsia"/>
          <w:kern w:val="2"/>
          <w:szCs w:val="24"/>
          <w:lang w:eastAsia="zh-TW"/>
        </w:rPr>
        <w:t>B_</w:t>
      </w:r>
      <w:r>
        <w:rPr>
          <w:rFonts w:hint="eastAsia"/>
          <w:kern w:val="2"/>
          <w:szCs w:val="24"/>
          <w:lang w:eastAsia="zh-TW"/>
        </w:rPr>
        <w:t>AMT</w:t>
      </w:r>
      <w:r>
        <w:rPr>
          <w:rFonts w:hint="eastAsia"/>
          <w:kern w:val="2"/>
          <w:szCs w:val="24"/>
          <w:lang w:eastAsia="zh-TW"/>
        </w:rPr>
        <w:t>值</w:t>
      </w:r>
    </w:p>
    <w:p w:rsidR="00E168C8" w:rsidRDefault="00E168C8" w:rsidP="00E168C8">
      <w:pPr>
        <w:pStyle w:val="Tabletext"/>
        <w:keepLines w:val="0"/>
        <w:numPr>
          <w:ilvl w:val="3"/>
          <w:numId w:val="29"/>
          <w:numberingChange w:id="117" w:author="cathaylife" w:date="2010-09-14T17:24:00Z" w:original="%2:2:0:.%3:4:0:.%4:7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醫療理賠件數</w:t>
      </w:r>
    </w:p>
    <w:p w:rsidR="00E168C8" w:rsidRDefault="00E168C8" w:rsidP="00E168C8">
      <w:pPr>
        <w:pStyle w:val="Tabletext"/>
        <w:keepLines w:val="0"/>
        <w:numPr>
          <w:ilvl w:val="4"/>
          <w:numId w:val="29"/>
          <w:numberingChange w:id="118" w:author="cathaylife" w:date="2010-09-14T17:24:00Z" w:original="%2:2:0:.%3:4:0:.%4:7:0:.%5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t>S</w:t>
      </w:r>
      <w:r>
        <w:rPr>
          <w:rFonts w:hint="eastAsia"/>
          <w:kern w:val="2"/>
          <w:szCs w:val="24"/>
          <w:lang w:eastAsia="zh-TW"/>
        </w:rPr>
        <w:t xml:space="preserve">ee  </w:t>
      </w:r>
      <w:r w:rsidRPr="00250844">
        <w:rPr>
          <w:kern w:val="2"/>
          <w:szCs w:val="24"/>
          <w:lang w:eastAsia="zh-TW"/>
        </w:rPr>
        <w:t>SQL_QUERY</w:t>
      </w:r>
      <w:r w:rsidR="00F42D21">
        <w:rPr>
          <w:rFonts w:hint="eastAsia"/>
          <w:kern w:val="2"/>
          <w:szCs w:val="24"/>
          <w:lang w:eastAsia="zh-TW"/>
        </w:rPr>
        <w:t>2</w:t>
      </w:r>
      <w:r>
        <w:rPr>
          <w:rFonts w:hint="eastAsia"/>
          <w:kern w:val="2"/>
          <w:szCs w:val="24"/>
          <w:lang w:eastAsia="zh-TW"/>
        </w:rPr>
        <w:t xml:space="preserve"> (KIND=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="007E5237">
          <w:rPr>
            <w:rFonts w:hint="eastAsia"/>
            <w:kern w:val="2"/>
            <w:szCs w:val="24"/>
            <w:lang w:eastAsia="zh-TW"/>
          </w:rPr>
          <w:t>4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 xml:space="preserve">) </w:t>
      </w:r>
      <w:r>
        <w:rPr>
          <w:rFonts w:hint="eastAsia"/>
          <w:kern w:val="2"/>
          <w:szCs w:val="24"/>
          <w:lang w:eastAsia="zh-TW"/>
        </w:rPr>
        <w:t>抓</w:t>
      </w:r>
      <w:r w:rsidR="001054B4">
        <w:rPr>
          <w:rFonts w:hint="eastAsia"/>
          <w:kern w:val="2"/>
          <w:szCs w:val="24"/>
          <w:lang w:eastAsia="zh-TW"/>
        </w:rPr>
        <w:t>E_</w:t>
      </w:r>
      <w:r>
        <w:rPr>
          <w:rFonts w:hint="eastAsia"/>
          <w:kern w:val="2"/>
          <w:szCs w:val="24"/>
          <w:lang w:eastAsia="zh-TW"/>
        </w:rPr>
        <w:t>CNT</w:t>
      </w:r>
      <w:r>
        <w:rPr>
          <w:rFonts w:hint="eastAsia"/>
          <w:kern w:val="2"/>
          <w:szCs w:val="24"/>
          <w:lang w:eastAsia="zh-TW"/>
        </w:rPr>
        <w:t>值</w:t>
      </w:r>
    </w:p>
    <w:p w:rsidR="00F42D21" w:rsidRDefault="00E168C8" w:rsidP="00F42D21">
      <w:pPr>
        <w:pStyle w:val="Tabletext"/>
        <w:keepLines w:val="0"/>
        <w:numPr>
          <w:ilvl w:val="3"/>
          <w:numId w:val="29"/>
          <w:numberingChange w:id="119" w:author="cathaylife" w:date="2010-09-14T17:24:00Z" w:original="%2:2:0:.%3:4:0:.%4:8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醫療理賠金額</w:t>
      </w:r>
    </w:p>
    <w:p w:rsidR="00145799" w:rsidRPr="00F42D21" w:rsidRDefault="00E168C8" w:rsidP="00F42D21">
      <w:pPr>
        <w:pStyle w:val="Tabletext"/>
        <w:keepLines w:val="0"/>
        <w:numPr>
          <w:ilvl w:val="4"/>
          <w:numId w:val="29"/>
          <w:numberingChange w:id="120" w:author="cathaylife" w:date="2010-09-14T17:24:00Z" w:original="%2:2:0:.%3:4:0:.%4:8:0:.%5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42D21">
        <w:rPr>
          <w:kern w:val="2"/>
          <w:szCs w:val="24"/>
          <w:lang w:eastAsia="zh-TW"/>
        </w:rPr>
        <w:t>S</w:t>
      </w:r>
      <w:r w:rsidRPr="00F42D21">
        <w:rPr>
          <w:rFonts w:hint="eastAsia"/>
          <w:kern w:val="2"/>
          <w:szCs w:val="24"/>
          <w:lang w:eastAsia="zh-TW"/>
        </w:rPr>
        <w:t xml:space="preserve">ee  </w:t>
      </w:r>
      <w:r w:rsidRPr="00F42D21">
        <w:rPr>
          <w:kern w:val="2"/>
          <w:szCs w:val="24"/>
          <w:lang w:eastAsia="zh-TW"/>
        </w:rPr>
        <w:t>SQL_QUERY</w:t>
      </w:r>
      <w:r w:rsidR="00F42D21" w:rsidRPr="00F42D21">
        <w:rPr>
          <w:rFonts w:hint="eastAsia"/>
          <w:kern w:val="2"/>
          <w:szCs w:val="24"/>
          <w:lang w:eastAsia="zh-TW"/>
        </w:rPr>
        <w:t>2</w:t>
      </w:r>
      <w:r w:rsidRPr="00F42D21">
        <w:rPr>
          <w:rFonts w:hint="eastAsia"/>
          <w:kern w:val="2"/>
          <w:szCs w:val="24"/>
          <w:lang w:eastAsia="zh-TW"/>
        </w:rPr>
        <w:t xml:space="preserve"> (KIND= </w:t>
      </w:r>
      <w:r w:rsidRPr="00F42D21"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="007E5237">
          <w:rPr>
            <w:rFonts w:hint="eastAsia"/>
            <w:kern w:val="2"/>
            <w:szCs w:val="24"/>
            <w:lang w:eastAsia="zh-TW"/>
          </w:rPr>
          <w:t>4</w:t>
        </w:r>
        <w:r w:rsidRPr="00F42D21">
          <w:rPr>
            <w:kern w:val="2"/>
            <w:szCs w:val="24"/>
            <w:lang w:eastAsia="zh-TW"/>
          </w:rPr>
          <w:t>’</w:t>
        </w:r>
      </w:smartTag>
      <w:r w:rsidRPr="00F42D21">
        <w:rPr>
          <w:rFonts w:hint="eastAsia"/>
          <w:kern w:val="2"/>
          <w:szCs w:val="24"/>
          <w:lang w:eastAsia="zh-TW"/>
        </w:rPr>
        <w:t xml:space="preserve">) </w:t>
      </w:r>
      <w:r w:rsidRPr="00F42D21">
        <w:rPr>
          <w:rFonts w:hint="eastAsia"/>
          <w:kern w:val="2"/>
          <w:szCs w:val="24"/>
          <w:lang w:eastAsia="zh-TW"/>
        </w:rPr>
        <w:t>抓</w:t>
      </w:r>
      <w:r w:rsidR="001054B4">
        <w:rPr>
          <w:rFonts w:hint="eastAsia"/>
          <w:kern w:val="2"/>
          <w:szCs w:val="24"/>
          <w:lang w:eastAsia="zh-TW"/>
        </w:rPr>
        <w:t>E_</w:t>
      </w:r>
      <w:r w:rsidRPr="00F42D21">
        <w:rPr>
          <w:rFonts w:hint="eastAsia"/>
          <w:kern w:val="2"/>
          <w:szCs w:val="24"/>
          <w:lang w:eastAsia="zh-TW"/>
        </w:rPr>
        <w:t>AMT</w:t>
      </w:r>
      <w:r w:rsidRPr="00F42D21">
        <w:rPr>
          <w:rFonts w:hint="eastAsia"/>
          <w:kern w:val="2"/>
          <w:szCs w:val="24"/>
          <w:lang w:eastAsia="zh-TW"/>
        </w:rPr>
        <w:t>值</w:t>
      </w:r>
    </w:p>
    <w:p w:rsidR="00E168C8" w:rsidRDefault="00E168C8" w:rsidP="00E168C8">
      <w:pPr>
        <w:pStyle w:val="Tabletext"/>
        <w:keepLines w:val="0"/>
        <w:spacing w:after="0" w:line="240" w:lineRule="auto"/>
        <w:ind w:left="1984"/>
        <w:rPr>
          <w:rFonts w:ascii="細明體" w:eastAsia="細明體" w:hAnsi="細明體" w:hint="eastAsia"/>
          <w:kern w:val="2"/>
          <w:lang w:eastAsia="zh-TW"/>
        </w:rPr>
      </w:pPr>
    </w:p>
    <w:p w:rsidR="00632FAC" w:rsidRDefault="00240B08" w:rsidP="00DC62B2">
      <w:pPr>
        <w:pStyle w:val="Tabletext"/>
        <w:keepLines w:val="0"/>
        <w:numPr>
          <w:ilvl w:val="2"/>
          <w:numId w:val="29"/>
          <w:numberingChange w:id="121" w:author="cathaylife" w:date="2010-09-14T17:24:00Z" w:original="%2:2:0:.%3:5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學生團體保險</w:t>
      </w:r>
    </w:p>
    <w:p w:rsidR="00154A6C" w:rsidRDefault="00154A6C" w:rsidP="00154A6C">
      <w:pPr>
        <w:pStyle w:val="Tabletext"/>
        <w:keepLines w:val="0"/>
        <w:numPr>
          <w:ilvl w:val="3"/>
          <w:numId w:val="29"/>
          <w:numberingChange w:id="122" w:author="cathaylife" w:date="2010-09-14T17:24:00Z" w:original="%2:2:0:.%3:5:0:.%4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死亡理賠件數</w:t>
      </w:r>
    </w:p>
    <w:p w:rsidR="00154A6C" w:rsidRDefault="00154A6C" w:rsidP="00154A6C">
      <w:pPr>
        <w:pStyle w:val="Tabletext"/>
        <w:keepLines w:val="0"/>
        <w:numPr>
          <w:ilvl w:val="4"/>
          <w:numId w:val="29"/>
          <w:numberingChange w:id="123" w:author="cathaylife" w:date="2010-09-14T17:24:00Z" w:original="%2:2:0:.%3:5:0:.%4:1:0:.%5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t>S</w:t>
      </w:r>
      <w:r>
        <w:rPr>
          <w:rFonts w:hint="eastAsia"/>
          <w:kern w:val="2"/>
          <w:szCs w:val="24"/>
          <w:lang w:eastAsia="zh-TW"/>
        </w:rPr>
        <w:t xml:space="preserve">ee  </w:t>
      </w:r>
      <w:r w:rsidRPr="00250844">
        <w:rPr>
          <w:kern w:val="2"/>
          <w:szCs w:val="24"/>
          <w:lang w:eastAsia="zh-TW"/>
        </w:rPr>
        <w:t>SQL_QUERY</w:t>
      </w:r>
      <w:r>
        <w:rPr>
          <w:rFonts w:hint="eastAsia"/>
          <w:kern w:val="2"/>
          <w:szCs w:val="24"/>
          <w:lang w:eastAsia="zh-TW"/>
        </w:rPr>
        <w:t xml:space="preserve">2 (KIND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6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 xml:space="preserve">) </w:t>
      </w:r>
      <w:r>
        <w:rPr>
          <w:rFonts w:hint="eastAsia"/>
          <w:kern w:val="2"/>
          <w:szCs w:val="24"/>
          <w:lang w:eastAsia="zh-TW"/>
        </w:rPr>
        <w:t>抓</w:t>
      </w:r>
      <w:r>
        <w:rPr>
          <w:rFonts w:hint="eastAsia"/>
          <w:kern w:val="2"/>
          <w:szCs w:val="24"/>
          <w:lang w:eastAsia="zh-TW"/>
        </w:rPr>
        <w:t>A_CNT</w:t>
      </w:r>
      <w:r>
        <w:rPr>
          <w:rFonts w:hint="eastAsia"/>
          <w:kern w:val="2"/>
          <w:szCs w:val="24"/>
          <w:lang w:eastAsia="zh-TW"/>
        </w:rPr>
        <w:t>值</w:t>
      </w:r>
    </w:p>
    <w:p w:rsidR="00154A6C" w:rsidRDefault="00154A6C" w:rsidP="00154A6C">
      <w:pPr>
        <w:pStyle w:val="Tabletext"/>
        <w:keepLines w:val="0"/>
        <w:numPr>
          <w:ilvl w:val="3"/>
          <w:numId w:val="29"/>
          <w:numberingChange w:id="124" w:author="cathaylife" w:date="2010-09-14T17:24:00Z" w:original="%2:2:0:.%3:5:0:.%4:2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死亡理賠金額</w:t>
      </w:r>
    </w:p>
    <w:p w:rsidR="00154A6C" w:rsidRDefault="00154A6C" w:rsidP="00154A6C">
      <w:pPr>
        <w:pStyle w:val="Tabletext"/>
        <w:keepLines w:val="0"/>
        <w:numPr>
          <w:ilvl w:val="4"/>
          <w:numId w:val="29"/>
          <w:numberingChange w:id="125" w:author="cathaylife" w:date="2010-09-14T17:24:00Z" w:original="%2:2:0:.%3:5:0:.%4:2:0:.%5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t>S</w:t>
      </w:r>
      <w:r>
        <w:rPr>
          <w:rFonts w:hint="eastAsia"/>
          <w:kern w:val="2"/>
          <w:szCs w:val="24"/>
          <w:lang w:eastAsia="zh-TW"/>
        </w:rPr>
        <w:t xml:space="preserve">ee  </w:t>
      </w:r>
      <w:r w:rsidRPr="00250844">
        <w:rPr>
          <w:kern w:val="2"/>
          <w:szCs w:val="24"/>
          <w:lang w:eastAsia="zh-TW"/>
        </w:rPr>
        <w:t>SQL_QUERY</w:t>
      </w:r>
      <w:r>
        <w:rPr>
          <w:rFonts w:hint="eastAsia"/>
          <w:kern w:val="2"/>
          <w:szCs w:val="24"/>
          <w:lang w:eastAsia="zh-TW"/>
        </w:rPr>
        <w:t xml:space="preserve">2 (KIND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6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 xml:space="preserve">) </w:t>
      </w:r>
      <w:r>
        <w:rPr>
          <w:rFonts w:hint="eastAsia"/>
          <w:kern w:val="2"/>
          <w:szCs w:val="24"/>
          <w:lang w:eastAsia="zh-TW"/>
        </w:rPr>
        <w:t>抓</w:t>
      </w:r>
      <w:r>
        <w:rPr>
          <w:rFonts w:hint="eastAsia"/>
          <w:kern w:val="2"/>
          <w:szCs w:val="24"/>
          <w:lang w:eastAsia="zh-TW"/>
        </w:rPr>
        <w:t>A_AMT</w:t>
      </w:r>
      <w:r>
        <w:rPr>
          <w:rFonts w:hint="eastAsia"/>
          <w:kern w:val="2"/>
          <w:szCs w:val="24"/>
          <w:lang w:eastAsia="zh-TW"/>
        </w:rPr>
        <w:t>值</w:t>
      </w:r>
    </w:p>
    <w:p w:rsidR="00154A6C" w:rsidRDefault="00154A6C" w:rsidP="00154A6C">
      <w:pPr>
        <w:pStyle w:val="Tabletext"/>
        <w:keepLines w:val="0"/>
        <w:numPr>
          <w:ilvl w:val="3"/>
          <w:numId w:val="29"/>
          <w:numberingChange w:id="126" w:author="cathaylife" w:date="2010-09-14T17:24:00Z" w:original="%2:2:0:.%3:5:0:.%4:3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全殘理賠件數</w:t>
      </w:r>
    </w:p>
    <w:p w:rsidR="00154A6C" w:rsidRDefault="00154A6C" w:rsidP="00154A6C">
      <w:pPr>
        <w:pStyle w:val="Tabletext"/>
        <w:keepLines w:val="0"/>
        <w:numPr>
          <w:ilvl w:val="4"/>
          <w:numId w:val="29"/>
          <w:numberingChange w:id="127" w:author="cathaylife" w:date="2010-09-14T17:24:00Z" w:original="%2:2:0:.%3:5:0:.%4:3:0:.%5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t>S</w:t>
      </w:r>
      <w:r>
        <w:rPr>
          <w:rFonts w:hint="eastAsia"/>
          <w:kern w:val="2"/>
          <w:szCs w:val="24"/>
          <w:lang w:eastAsia="zh-TW"/>
        </w:rPr>
        <w:t xml:space="preserve">ee  </w:t>
      </w:r>
      <w:r w:rsidRPr="00250844">
        <w:rPr>
          <w:kern w:val="2"/>
          <w:szCs w:val="24"/>
          <w:lang w:eastAsia="zh-TW"/>
        </w:rPr>
        <w:t>SQL_QUERY</w:t>
      </w:r>
      <w:r>
        <w:rPr>
          <w:rFonts w:hint="eastAsia"/>
          <w:kern w:val="2"/>
          <w:szCs w:val="24"/>
          <w:lang w:eastAsia="zh-TW"/>
        </w:rPr>
        <w:t xml:space="preserve">2 (KIND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6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 xml:space="preserve">) </w:t>
      </w:r>
      <w:r>
        <w:rPr>
          <w:rFonts w:hint="eastAsia"/>
          <w:kern w:val="2"/>
          <w:szCs w:val="24"/>
          <w:lang w:eastAsia="zh-TW"/>
        </w:rPr>
        <w:t>抓</w:t>
      </w:r>
      <w:r>
        <w:rPr>
          <w:rFonts w:hint="eastAsia"/>
          <w:kern w:val="2"/>
          <w:szCs w:val="24"/>
          <w:lang w:eastAsia="zh-TW"/>
        </w:rPr>
        <w:t>K_CNT</w:t>
      </w:r>
      <w:r>
        <w:rPr>
          <w:rFonts w:hint="eastAsia"/>
          <w:kern w:val="2"/>
          <w:szCs w:val="24"/>
          <w:lang w:eastAsia="zh-TW"/>
        </w:rPr>
        <w:t>值</w:t>
      </w:r>
    </w:p>
    <w:p w:rsidR="00154A6C" w:rsidRDefault="00154A6C" w:rsidP="00154A6C">
      <w:pPr>
        <w:pStyle w:val="Tabletext"/>
        <w:keepLines w:val="0"/>
        <w:numPr>
          <w:ilvl w:val="3"/>
          <w:numId w:val="29"/>
          <w:numberingChange w:id="128" w:author="cathaylife" w:date="2010-09-14T17:24:00Z" w:original="%2:2:0:.%3:5:0:.%4:4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全殘理賠金額</w:t>
      </w:r>
    </w:p>
    <w:p w:rsidR="00154A6C" w:rsidRDefault="00154A6C" w:rsidP="00154A6C">
      <w:pPr>
        <w:pStyle w:val="Tabletext"/>
        <w:keepLines w:val="0"/>
        <w:numPr>
          <w:ilvl w:val="4"/>
          <w:numId w:val="29"/>
          <w:numberingChange w:id="129" w:author="cathaylife" w:date="2010-09-14T17:24:00Z" w:original="%2:2:0:.%3:5:0:.%4:4:0:.%5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t>S</w:t>
      </w:r>
      <w:r>
        <w:rPr>
          <w:rFonts w:hint="eastAsia"/>
          <w:kern w:val="2"/>
          <w:szCs w:val="24"/>
          <w:lang w:eastAsia="zh-TW"/>
        </w:rPr>
        <w:t xml:space="preserve">ee  </w:t>
      </w:r>
      <w:r w:rsidRPr="00250844">
        <w:rPr>
          <w:kern w:val="2"/>
          <w:szCs w:val="24"/>
          <w:lang w:eastAsia="zh-TW"/>
        </w:rPr>
        <w:t>SQL_QUERY</w:t>
      </w:r>
      <w:r>
        <w:rPr>
          <w:rFonts w:hint="eastAsia"/>
          <w:kern w:val="2"/>
          <w:szCs w:val="24"/>
          <w:lang w:eastAsia="zh-TW"/>
        </w:rPr>
        <w:t xml:space="preserve">2 (KIND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6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 xml:space="preserve">) </w:t>
      </w:r>
      <w:r>
        <w:rPr>
          <w:rFonts w:hint="eastAsia"/>
          <w:kern w:val="2"/>
          <w:szCs w:val="24"/>
          <w:lang w:eastAsia="zh-TW"/>
        </w:rPr>
        <w:t>抓</w:t>
      </w:r>
      <w:r>
        <w:rPr>
          <w:rFonts w:hint="eastAsia"/>
          <w:kern w:val="2"/>
          <w:szCs w:val="24"/>
          <w:lang w:eastAsia="zh-TW"/>
        </w:rPr>
        <w:t>K_AMT</w:t>
      </w:r>
      <w:r>
        <w:rPr>
          <w:rFonts w:hint="eastAsia"/>
          <w:kern w:val="2"/>
          <w:szCs w:val="24"/>
          <w:lang w:eastAsia="zh-TW"/>
        </w:rPr>
        <w:t>值</w:t>
      </w:r>
    </w:p>
    <w:p w:rsidR="00154A6C" w:rsidRDefault="00154A6C" w:rsidP="00154A6C">
      <w:pPr>
        <w:pStyle w:val="Tabletext"/>
        <w:keepLines w:val="0"/>
        <w:numPr>
          <w:ilvl w:val="3"/>
          <w:numId w:val="29"/>
          <w:numberingChange w:id="130" w:author="cathaylife" w:date="2010-09-14T17:24:00Z" w:original="%2:2:0:.%3:5:0:.%4:5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殘廢理賠件數</w:t>
      </w:r>
    </w:p>
    <w:p w:rsidR="00154A6C" w:rsidRDefault="00154A6C" w:rsidP="00154A6C">
      <w:pPr>
        <w:pStyle w:val="Tabletext"/>
        <w:keepLines w:val="0"/>
        <w:numPr>
          <w:ilvl w:val="4"/>
          <w:numId w:val="29"/>
          <w:numberingChange w:id="131" w:author="cathaylife" w:date="2010-09-14T17:24:00Z" w:original="%2:2:0:.%3:5:0:.%4:5:0:.%5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t>S</w:t>
      </w:r>
      <w:r>
        <w:rPr>
          <w:rFonts w:hint="eastAsia"/>
          <w:kern w:val="2"/>
          <w:szCs w:val="24"/>
          <w:lang w:eastAsia="zh-TW"/>
        </w:rPr>
        <w:t xml:space="preserve">ee  </w:t>
      </w:r>
      <w:r w:rsidRPr="00250844">
        <w:rPr>
          <w:kern w:val="2"/>
          <w:szCs w:val="24"/>
          <w:lang w:eastAsia="zh-TW"/>
        </w:rPr>
        <w:t>SQL_QUERY</w:t>
      </w:r>
      <w:r>
        <w:rPr>
          <w:rFonts w:hint="eastAsia"/>
          <w:kern w:val="2"/>
          <w:szCs w:val="24"/>
          <w:lang w:eastAsia="zh-TW"/>
        </w:rPr>
        <w:t xml:space="preserve">2 (KIND=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6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 xml:space="preserve">) </w:t>
      </w:r>
      <w:r>
        <w:rPr>
          <w:rFonts w:hint="eastAsia"/>
          <w:kern w:val="2"/>
          <w:szCs w:val="24"/>
          <w:lang w:eastAsia="zh-TW"/>
        </w:rPr>
        <w:t>抓</w:t>
      </w:r>
      <w:r>
        <w:rPr>
          <w:rFonts w:hint="eastAsia"/>
          <w:kern w:val="2"/>
          <w:szCs w:val="24"/>
          <w:lang w:eastAsia="zh-TW"/>
        </w:rPr>
        <w:t>B_CNT</w:t>
      </w:r>
      <w:r>
        <w:rPr>
          <w:rFonts w:hint="eastAsia"/>
          <w:kern w:val="2"/>
          <w:szCs w:val="24"/>
          <w:lang w:eastAsia="zh-TW"/>
        </w:rPr>
        <w:t>值</w:t>
      </w:r>
    </w:p>
    <w:p w:rsidR="00154A6C" w:rsidRDefault="00154A6C" w:rsidP="00154A6C">
      <w:pPr>
        <w:pStyle w:val="Tabletext"/>
        <w:keepLines w:val="0"/>
        <w:numPr>
          <w:ilvl w:val="3"/>
          <w:numId w:val="29"/>
          <w:numberingChange w:id="132" w:author="cathaylife" w:date="2010-09-14T17:24:00Z" w:original="%2:2:0:.%3:5:0:.%4:6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殘廢理賠金額</w:t>
      </w:r>
    </w:p>
    <w:p w:rsidR="00154A6C" w:rsidRDefault="00154A6C" w:rsidP="00154A6C">
      <w:pPr>
        <w:pStyle w:val="Tabletext"/>
        <w:keepLines w:val="0"/>
        <w:numPr>
          <w:ilvl w:val="4"/>
          <w:numId w:val="29"/>
          <w:numberingChange w:id="133" w:author="cathaylife" w:date="2010-09-14T17:24:00Z" w:original="%2:2:0:.%3:5:0:.%4:6:0:.%5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t>S</w:t>
      </w:r>
      <w:r>
        <w:rPr>
          <w:rFonts w:hint="eastAsia"/>
          <w:kern w:val="2"/>
          <w:szCs w:val="24"/>
          <w:lang w:eastAsia="zh-TW"/>
        </w:rPr>
        <w:t xml:space="preserve">ee  </w:t>
      </w:r>
      <w:r w:rsidRPr="00250844">
        <w:rPr>
          <w:kern w:val="2"/>
          <w:szCs w:val="24"/>
          <w:lang w:eastAsia="zh-TW"/>
        </w:rPr>
        <w:t>SQL_QUERY</w:t>
      </w:r>
      <w:r>
        <w:rPr>
          <w:rFonts w:hint="eastAsia"/>
          <w:kern w:val="2"/>
          <w:szCs w:val="24"/>
          <w:lang w:eastAsia="zh-TW"/>
        </w:rPr>
        <w:t xml:space="preserve">2 (KIND=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6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 xml:space="preserve">) </w:t>
      </w:r>
      <w:r>
        <w:rPr>
          <w:rFonts w:hint="eastAsia"/>
          <w:kern w:val="2"/>
          <w:szCs w:val="24"/>
          <w:lang w:eastAsia="zh-TW"/>
        </w:rPr>
        <w:t>抓</w:t>
      </w:r>
      <w:r>
        <w:rPr>
          <w:rFonts w:hint="eastAsia"/>
          <w:kern w:val="2"/>
          <w:szCs w:val="24"/>
          <w:lang w:eastAsia="zh-TW"/>
        </w:rPr>
        <w:t>B_AMT</w:t>
      </w:r>
      <w:r>
        <w:rPr>
          <w:rFonts w:hint="eastAsia"/>
          <w:kern w:val="2"/>
          <w:szCs w:val="24"/>
          <w:lang w:eastAsia="zh-TW"/>
        </w:rPr>
        <w:t>值</w:t>
      </w:r>
    </w:p>
    <w:p w:rsidR="00154A6C" w:rsidRDefault="00154A6C" w:rsidP="00154A6C">
      <w:pPr>
        <w:pStyle w:val="Tabletext"/>
        <w:keepLines w:val="0"/>
        <w:numPr>
          <w:ilvl w:val="3"/>
          <w:numId w:val="29"/>
          <w:numberingChange w:id="134" w:author="cathaylife" w:date="2010-09-14T17:24:00Z" w:original="%2:2:0:.%3:5:0:.%4:7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醫療理賠件數</w:t>
      </w:r>
    </w:p>
    <w:p w:rsidR="00154A6C" w:rsidRDefault="00154A6C" w:rsidP="00154A6C">
      <w:pPr>
        <w:pStyle w:val="Tabletext"/>
        <w:keepLines w:val="0"/>
        <w:numPr>
          <w:ilvl w:val="4"/>
          <w:numId w:val="29"/>
          <w:numberingChange w:id="135" w:author="cathaylife" w:date="2010-09-14T17:24:00Z" w:original="%2:2:0:.%3:5:0:.%4:7:0:.%5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t>S</w:t>
      </w:r>
      <w:r>
        <w:rPr>
          <w:rFonts w:hint="eastAsia"/>
          <w:kern w:val="2"/>
          <w:szCs w:val="24"/>
          <w:lang w:eastAsia="zh-TW"/>
        </w:rPr>
        <w:t xml:space="preserve">ee  </w:t>
      </w:r>
      <w:r w:rsidRPr="00250844">
        <w:rPr>
          <w:kern w:val="2"/>
          <w:szCs w:val="24"/>
          <w:lang w:eastAsia="zh-TW"/>
        </w:rPr>
        <w:t>SQL_QUERY</w:t>
      </w:r>
      <w:r>
        <w:rPr>
          <w:rFonts w:hint="eastAsia"/>
          <w:kern w:val="2"/>
          <w:szCs w:val="24"/>
          <w:lang w:eastAsia="zh-TW"/>
        </w:rPr>
        <w:t xml:space="preserve">2 (KIND=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6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 xml:space="preserve">) </w:t>
      </w:r>
      <w:r>
        <w:rPr>
          <w:rFonts w:hint="eastAsia"/>
          <w:kern w:val="2"/>
          <w:szCs w:val="24"/>
          <w:lang w:eastAsia="zh-TW"/>
        </w:rPr>
        <w:t>抓</w:t>
      </w:r>
      <w:r>
        <w:rPr>
          <w:rFonts w:hint="eastAsia"/>
          <w:kern w:val="2"/>
          <w:szCs w:val="24"/>
          <w:lang w:eastAsia="zh-TW"/>
        </w:rPr>
        <w:t>E_CNT</w:t>
      </w:r>
      <w:r>
        <w:rPr>
          <w:rFonts w:hint="eastAsia"/>
          <w:kern w:val="2"/>
          <w:szCs w:val="24"/>
          <w:lang w:eastAsia="zh-TW"/>
        </w:rPr>
        <w:t>值</w:t>
      </w:r>
    </w:p>
    <w:p w:rsidR="00154A6C" w:rsidRDefault="00154A6C" w:rsidP="00154A6C">
      <w:pPr>
        <w:pStyle w:val="Tabletext"/>
        <w:keepLines w:val="0"/>
        <w:numPr>
          <w:ilvl w:val="3"/>
          <w:numId w:val="29"/>
          <w:numberingChange w:id="136" w:author="cathaylife" w:date="2010-09-14T17:24:00Z" w:original="%2:2:0:.%3:5:0:.%4:8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醫療理賠金額</w:t>
      </w:r>
    </w:p>
    <w:p w:rsidR="00154A6C" w:rsidRPr="00F42D21" w:rsidRDefault="00154A6C" w:rsidP="00154A6C">
      <w:pPr>
        <w:pStyle w:val="Tabletext"/>
        <w:keepLines w:val="0"/>
        <w:numPr>
          <w:ilvl w:val="4"/>
          <w:numId w:val="29"/>
          <w:numberingChange w:id="137" w:author="cathaylife" w:date="2010-09-14T17:24:00Z" w:original="%2:2:0:.%3:5:0:.%4:8:0:.%5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42D21">
        <w:rPr>
          <w:kern w:val="2"/>
          <w:szCs w:val="24"/>
          <w:lang w:eastAsia="zh-TW"/>
        </w:rPr>
        <w:t>S</w:t>
      </w:r>
      <w:r w:rsidRPr="00F42D21">
        <w:rPr>
          <w:rFonts w:hint="eastAsia"/>
          <w:kern w:val="2"/>
          <w:szCs w:val="24"/>
          <w:lang w:eastAsia="zh-TW"/>
        </w:rPr>
        <w:t xml:space="preserve">ee  </w:t>
      </w:r>
      <w:r w:rsidRPr="00F42D21">
        <w:rPr>
          <w:kern w:val="2"/>
          <w:szCs w:val="24"/>
          <w:lang w:eastAsia="zh-TW"/>
        </w:rPr>
        <w:t>SQL_QUERY</w:t>
      </w:r>
      <w:r w:rsidRPr="00F42D21">
        <w:rPr>
          <w:rFonts w:hint="eastAsia"/>
          <w:kern w:val="2"/>
          <w:szCs w:val="24"/>
          <w:lang w:eastAsia="zh-TW"/>
        </w:rPr>
        <w:t xml:space="preserve">2 (KIND= </w:t>
      </w:r>
      <w:r w:rsidRPr="00F42D21"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6</w:t>
        </w:r>
        <w:r w:rsidRPr="00F42D21">
          <w:rPr>
            <w:kern w:val="2"/>
            <w:szCs w:val="24"/>
            <w:lang w:eastAsia="zh-TW"/>
          </w:rPr>
          <w:t>’</w:t>
        </w:r>
      </w:smartTag>
      <w:r w:rsidRPr="00F42D21">
        <w:rPr>
          <w:rFonts w:hint="eastAsia"/>
          <w:kern w:val="2"/>
          <w:szCs w:val="24"/>
          <w:lang w:eastAsia="zh-TW"/>
        </w:rPr>
        <w:t xml:space="preserve">) </w:t>
      </w:r>
      <w:r w:rsidRPr="00F42D21">
        <w:rPr>
          <w:rFonts w:hint="eastAsia"/>
          <w:kern w:val="2"/>
          <w:szCs w:val="24"/>
          <w:lang w:eastAsia="zh-TW"/>
        </w:rPr>
        <w:t>抓</w:t>
      </w:r>
      <w:r>
        <w:rPr>
          <w:rFonts w:hint="eastAsia"/>
          <w:kern w:val="2"/>
          <w:szCs w:val="24"/>
          <w:lang w:eastAsia="zh-TW"/>
        </w:rPr>
        <w:t>E_</w:t>
      </w:r>
      <w:r w:rsidRPr="00F42D21">
        <w:rPr>
          <w:rFonts w:hint="eastAsia"/>
          <w:kern w:val="2"/>
          <w:szCs w:val="24"/>
          <w:lang w:eastAsia="zh-TW"/>
        </w:rPr>
        <w:t>AMT</w:t>
      </w:r>
      <w:r w:rsidRPr="00F42D21">
        <w:rPr>
          <w:rFonts w:hint="eastAsia"/>
          <w:kern w:val="2"/>
          <w:szCs w:val="24"/>
          <w:lang w:eastAsia="zh-TW"/>
        </w:rPr>
        <w:t>值</w:t>
      </w:r>
    </w:p>
    <w:p w:rsidR="00154A6C" w:rsidRDefault="00154A6C" w:rsidP="00154A6C">
      <w:pPr>
        <w:pStyle w:val="Tabletext"/>
        <w:keepLines w:val="0"/>
        <w:spacing w:after="0" w:line="240" w:lineRule="auto"/>
        <w:ind w:left="1984"/>
        <w:rPr>
          <w:rFonts w:ascii="細明體" w:eastAsia="細明體" w:hAnsi="細明體" w:hint="eastAsia"/>
          <w:kern w:val="2"/>
          <w:lang w:eastAsia="zh-TW"/>
        </w:rPr>
      </w:pPr>
    </w:p>
    <w:p w:rsidR="00145799" w:rsidRPr="00154A6C" w:rsidRDefault="00145799" w:rsidP="00145799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kern w:val="2"/>
          <w:lang w:eastAsia="zh-TW"/>
        </w:rPr>
      </w:pPr>
    </w:p>
    <w:p w:rsidR="004115E2" w:rsidRDefault="00240B08" w:rsidP="00DC62B2">
      <w:pPr>
        <w:pStyle w:val="Tabletext"/>
        <w:keepLines w:val="0"/>
        <w:numPr>
          <w:ilvl w:val="2"/>
          <w:numId w:val="29"/>
          <w:numberingChange w:id="138" w:author="cathaylife" w:date="2010-09-14T17:24:00Z" w:original="%2:2:0:.%3:6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員工福團</w:t>
      </w:r>
    </w:p>
    <w:p w:rsidR="00F83EFE" w:rsidRDefault="00F83EFE" w:rsidP="00F83EFE">
      <w:pPr>
        <w:pStyle w:val="Tabletext"/>
        <w:keepLines w:val="0"/>
        <w:numPr>
          <w:ilvl w:val="3"/>
          <w:numId w:val="29"/>
          <w:numberingChange w:id="139" w:author="cathaylife" w:date="2010-09-14T17:24:00Z" w:original="%2:2:0:.%3:6:0:.%4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死亡理賠件數</w:t>
      </w:r>
    </w:p>
    <w:p w:rsidR="00F83EFE" w:rsidRDefault="00F83EFE" w:rsidP="00F83EFE">
      <w:pPr>
        <w:pStyle w:val="Tabletext"/>
        <w:keepLines w:val="0"/>
        <w:numPr>
          <w:ilvl w:val="4"/>
          <w:numId w:val="29"/>
          <w:numberingChange w:id="140" w:author="cathaylife" w:date="2010-09-14T17:24:00Z" w:original="%2:2:0:.%3:6:0:.%4:1:0:.%5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t>S</w:t>
      </w:r>
      <w:r>
        <w:rPr>
          <w:rFonts w:hint="eastAsia"/>
          <w:kern w:val="2"/>
          <w:szCs w:val="24"/>
          <w:lang w:eastAsia="zh-TW"/>
        </w:rPr>
        <w:t xml:space="preserve">ee  </w:t>
      </w:r>
      <w:r w:rsidRPr="00250844">
        <w:rPr>
          <w:kern w:val="2"/>
          <w:szCs w:val="24"/>
          <w:lang w:eastAsia="zh-TW"/>
        </w:rPr>
        <w:t>SQL_QUERY1</w:t>
      </w:r>
      <w:r>
        <w:rPr>
          <w:rFonts w:hint="eastAsia"/>
          <w:kern w:val="2"/>
          <w:szCs w:val="24"/>
          <w:lang w:eastAsia="zh-TW"/>
        </w:rPr>
        <w:t xml:space="preserve"> (CLAM_CAT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A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, SYS_NO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3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 xml:space="preserve">, PROD_KIND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null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) </w:t>
      </w:r>
      <w:r>
        <w:rPr>
          <w:rFonts w:hint="eastAsia"/>
          <w:kern w:val="2"/>
          <w:szCs w:val="24"/>
          <w:lang w:eastAsia="zh-TW"/>
        </w:rPr>
        <w:t>抓</w:t>
      </w:r>
      <w:r>
        <w:rPr>
          <w:rFonts w:hint="eastAsia"/>
          <w:kern w:val="2"/>
          <w:szCs w:val="24"/>
          <w:lang w:eastAsia="zh-TW"/>
        </w:rPr>
        <w:t>CNT</w:t>
      </w:r>
      <w:r>
        <w:rPr>
          <w:rFonts w:hint="eastAsia"/>
          <w:kern w:val="2"/>
          <w:szCs w:val="24"/>
          <w:lang w:eastAsia="zh-TW"/>
        </w:rPr>
        <w:t>值</w:t>
      </w:r>
    </w:p>
    <w:p w:rsidR="00F83EFE" w:rsidRDefault="00F83EFE" w:rsidP="00F83EFE">
      <w:pPr>
        <w:pStyle w:val="Tabletext"/>
        <w:keepLines w:val="0"/>
        <w:numPr>
          <w:ilvl w:val="3"/>
          <w:numId w:val="29"/>
          <w:numberingChange w:id="141" w:author="cathaylife" w:date="2010-09-14T17:24:00Z" w:original="%2:2:0:.%3:6:0:.%4:2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死亡理賠金額</w:t>
      </w:r>
    </w:p>
    <w:p w:rsidR="00F83EFE" w:rsidRDefault="00F83EFE" w:rsidP="00F83EFE">
      <w:pPr>
        <w:pStyle w:val="Tabletext"/>
        <w:keepLines w:val="0"/>
        <w:numPr>
          <w:ilvl w:val="4"/>
          <w:numId w:val="29"/>
          <w:numberingChange w:id="142" w:author="cathaylife" w:date="2010-09-14T17:24:00Z" w:original="%2:2:0:.%3:6:0:.%4:2:0:.%5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t>S</w:t>
      </w:r>
      <w:r>
        <w:rPr>
          <w:rFonts w:hint="eastAsia"/>
          <w:kern w:val="2"/>
          <w:szCs w:val="24"/>
          <w:lang w:eastAsia="zh-TW"/>
        </w:rPr>
        <w:t xml:space="preserve">ee  </w:t>
      </w:r>
      <w:r w:rsidRPr="00250844">
        <w:rPr>
          <w:kern w:val="2"/>
          <w:szCs w:val="24"/>
          <w:lang w:eastAsia="zh-TW"/>
        </w:rPr>
        <w:t>SQL_QUERY1</w:t>
      </w:r>
      <w:r>
        <w:rPr>
          <w:rFonts w:hint="eastAsia"/>
          <w:kern w:val="2"/>
          <w:szCs w:val="24"/>
          <w:lang w:eastAsia="zh-TW"/>
        </w:rPr>
        <w:t xml:space="preserve"> (CLAM_CAT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A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, SYS_NO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3</w:t>
        </w:r>
        <w:r>
          <w:rPr>
            <w:kern w:val="2"/>
            <w:szCs w:val="24"/>
            <w:lang w:eastAsia="zh-TW"/>
          </w:rPr>
          <w:t>’</w:t>
        </w:r>
      </w:smartTag>
      <w:r w:rsidRPr="00A22C72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 xml:space="preserve">, PROD_KIND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null</w:t>
      </w:r>
      <w:r>
        <w:rPr>
          <w:kern w:val="2"/>
          <w:szCs w:val="24"/>
          <w:lang w:eastAsia="zh-TW"/>
        </w:rPr>
        <w:t>’’</w:t>
      </w:r>
      <w:r>
        <w:rPr>
          <w:rFonts w:hint="eastAsia"/>
          <w:kern w:val="2"/>
          <w:szCs w:val="24"/>
          <w:lang w:eastAsia="zh-TW"/>
        </w:rPr>
        <w:t xml:space="preserve">) </w:t>
      </w:r>
      <w:r>
        <w:rPr>
          <w:rFonts w:hint="eastAsia"/>
          <w:kern w:val="2"/>
          <w:szCs w:val="24"/>
          <w:lang w:eastAsia="zh-TW"/>
        </w:rPr>
        <w:t>抓</w:t>
      </w:r>
      <w:r>
        <w:rPr>
          <w:rFonts w:hint="eastAsia"/>
          <w:kern w:val="2"/>
          <w:szCs w:val="24"/>
          <w:lang w:eastAsia="zh-TW"/>
        </w:rPr>
        <w:t>AMT</w:t>
      </w:r>
      <w:r>
        <w:rPr>
          <w:rFonts w:hint="eastAsia"/>
          <w:kern w:val="2"/>
          <w:szCs w:val="24"/>
          <w:lang w:eastAsia="zh-TW"/>
        </w:rPr>
        <w:t>值</w:t>
      </w:r>
    </w:p>
    <w:p w:rsidR="00F83EFE" w:rsidRDefault="00F83EFE" w:rsidP="00F83EFE">
      <w:pPr>
        <w:pStyle w:val="Tabletext"/>
        <w:keepLines w:val="0"/>
        <w:numPr>
          <w:ilvl w:val="3"/>
          <w:numId w:val="29"/>
          <w:numberingChange w:id="143" w:author="cathaylife" w:date="2010-09-14T17:24:00Z" w:original="%2:2:0:.%3:6:0:.%4:3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全殘理賠件數</w:t>
      </w:r>
    </w:p>
    <w:p w:rsidR="00F83EFE" w:rsidRDefault="00F83EFE" w:rsidP="00F83EFE">
      <w:pPr>
        <w:pStyle w:val="Tabletext"/>
        <w:keepLines w:val="0"/>
        <w:numPr>
          <w:ilvl w:val="4"/>
          <w:numId w:val="29"/>
          <w:numberingChange w:id="144" w:author="cathaylife" w:date="2010-09-14T17:24:00Z" w:original="%2:2:0:.%3:6:0:.%4:3:0:.%5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t>S</w:t>
      </w:r>
      <w:r>
        <w:rPr>
          <w:rFonts w:hint="eastAsia"/>
          <w:kern w:val="2"/>
          <w:szCs w:val="24"/>
          <w:lang w:eastAsia="zh-TW"/>
        </w:rPr>
        <w:t xml:space="preserve">ee  </w:t>
      </w:r>
      <w:r w:rsidRPr="00250844">
        <w:rPr>
          <w:kern w:val="2"/>
          <w:szCs w:val="24"/>
          <w:lang w:eastAsia="zh-TW"/>
        </w:rPr>
        <w:t>SQL_QUERY1</w:t>
      </w:r>
      <w:r>
        <w:rPr>
          <w:rFonts w:hint="eastAsia"/>
          <w:kern w:val="2"/>
          <w:szCs w:val="24"/>
          <w:lang w:eastAsia="zh-TW"/>
        </w:rPr>
        <w:t xml:space="preserve"> (CLAM_CAT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K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, SYS_NO = </w:t>
      </w:r>
      <w:r>
        <w:rPr>
          <w:kern w:val="2"/>
          <w:szCs w:val="24"/>
          <w:lang w:eastAsia="zh-TW"/>
        </w:rPr>
        <w:t>‘’</w:t>
      </w:r>
      <w:r w:rsidRPr="00203458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 xml:space="preserve">, PROD_KIND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null</w:t>
      </w:r>
      <w:r>
        <w:rPr>
          <w:kern w:val="2"/>
          <w:szCs w:val="24"/>
          <w:lang w:eastAsia="zh-TW"/>
        </w:rPr>
        <w:t>’’</w:t>
      </w:r>
      <w:r>
        <w:rPr>
          <w:rFonts w:hint="eastAsia"/>
          <w:kern w:val="2"/>
          <w:szCs w:val="24"/>
          <w:lang w:eastAsia="zh-TW"/>
        </w:rPr>
        <w:t xml:space="preserve">) </w:t>
      </w:r>
      <w:r>
        <w:rPr>
          <w:rFonts w:hint="eastAsia"/>
          <w:kern w:val="2"/>
          <w:szCs w:val="24"/>
          <w:lang w:eastAsia="zh-TW"/>
        </w:rPr>
        <w:t>抓</w:t>
      </w:r>
      <w:r>
        <w:rPr>
          <w:rFonts w:hint="eastAsia"/>
          <w:kern w:val="2"/>
          <w:szCs w:val="24"/>
          <w:lang w:eastAsia="zh-TW"/>
        </w:rPr>
        <w:t>CNT</w:t>
      </w:r>
      <w:r>
        <w:rPr>
          <w:rFonts w:hint="eastAsia"/>
          <w:kern w:val="2"/>
          <w:szCs w:val="24"/>
          <w:lang w:eastAsia="zh-TW"/>
        </w:rPr>
        <w:t>值</w:t>
      </w:r>
    </w:p>
    <w:p w:rsidR="00F83EFE" w:rsidRDefault="00F83EFE" w:rsidP="00F83EFE">
      <w:pPr>
        <w:pStyle w:val="Tabletext"/>
        <w:keepLines w:val="0"/>
        <w:numPr>
          <w:ilvl w:val="3"/>
          <w:numId w:val="29"/>
          <w:numberingChange w:id="145" w:author="cathaylife" w:date="2010-09-14T17:24:00Z" w:original="%2:2:0:.%3:6:0:.%4:4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全殘理賠金額</w:t>
      </w:r>
    </w:p>
    <w:p w:rsidR="00F83EFE" w:rsidRDefault="00F83EFE" w:rsidP="00F83EFE">
      <w:pPr>
        <w:pStyle w:val="Tabletext"/>
        <w:keepLines w:val="0"/>
        <w:numPr>
          <w:ilvl w:val="4"/>
          <w:numId w:val="29"/>
          <w:numberingChange w:id="146" w:author="cathaylife" w:date="2010-09-14T17:24:00Z" w:original="%2:2:0:.%3:6:0:.%4:4:0:.%5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t>S</w:t>
      </w:r>
      <w:r>
        <w:rPr>
          <w:rFonts w:hint="eastAsia"/>
          <w:kern w:val="2"/>
          <w:szCs w:val="24"/>
          <w:lang w:eastAsia="zh-TW"/>
        </w:rPr>
        <w:t xml:space="preserve">ee  </w:t>
      </w:r>
      <w:r w:rsidRPr="00250844">
        <w:rPr>
          <w:kern w:val="2"/>
          <w:szCs w:val="24"/>
          <w:lang w:eastAsia="zh-TW"/>
        </w:rPr>
        <w:t>SQL_QUERY1</w:t>
      </w:r>
      <w:r>
        <w:rPr>
          <w:rFonts w:hint="eastAsia"/>
          <w:kern w:val="2"/>
          <w:szCs w:val="24"/>
          <w:lang w:eastAsia="zh-TW"/>
        </w:rPr>
        <w:t xml:space="preserve"> (CLAM_CAT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K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, SYS_NO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3</w:t>
        </w:r>
        <w:r>
          <w:rPr>
            <w:kern w:val="2"/>
            <w:szCs w:val="24"/>
            <w:lang w:eastAsia="zh-TW"/>
          </w:rPr>
          <w:t>’</w:t>
        </w:r>
      </w:smartTag>
      <w:r w:rsidRPr="00203458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 xml:space="preserve">, PROD_KIND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null</w:t>
      </w:r>
      <w:r>
        <w:rPr>
          <w:kern w:val="2"/>
          <w:szCs w:val="24"/>
          <w:lang w:eastAsia="zh-TW"/>
        </w:rPr>
        <w:t>’’</w:t>
      </w:r>
      <w:r>
        <w:rPr>
          <w:rFonts w:hint="eastAsia"/>
          <w:kern w:val="2"/>
          <w:szCs w:val="24"/>
          <w:lang w:eastAsia="zh-TW"/>
        </w:rPr>
        <w:t xml:space="preserve">) </w:t>
      </w:r>
      <w:r>
        <w:rPr>
          <w:rFonts w:hint="eastAsia"/>
          <w:kern w:val="2"/>
          <w:szCs w:val="24"/>
          <w:lang w:eastAsia="zh-TW"/>
        </w:rPr>
        <w:t>抓</w:t>
      </w:r>
      <w:r>
        <w:rPr>
          <w:rFonts w:hint="eastAsia"/>
          <w:kern w:val="2"/>
          <w:szCs w:val="24"/>
          <w:lang w:eastAsia="zh-TW"/>
        </w:rPr>
        <w:t>AMT</w:t>
      </w:r>
      <w:r>
        <w:rPr>
          <w:rFonts w:hint="eastAsia"/>
          <w:kern w:val="2"/>
          <w:szCs w:val="24"/>
          <w:lang w:eastAsia="zh-TW"/>
        </w:rPr>
        <w:t>值</w:t>
      </w:r>
    </w:p>
    <w:p w:rsidR="00F83EFE" w:rsidRDefault="00F83EFE" w:rsidP="00F83EFE">
      <w:pPr>
        <w:pStyle w:val="Tabletext"/>
        <w:keepLines w:val="0"/>
        <w:numPr>
          <w:ilvl w:val="3"/>
          <w:numId w:val="29"/>
          <w:numberingChange w:id="147" w:author="cathaylife" w:date="2010-09-14T17:24:00Z" w:original="%2:2:0:.%3:6:0:.%4:5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殘廢理賠件數</w:t>
      </w:r>
    </w:p>
    <w:p w:rsidR="00F83EFE" w:rsidRDefault="00F83EFE" w:rsidP="00F83EFE">
      <w:pPr>
        <w:pStyle w:val="Tabletext"/>
        <w:keepLines w:val="0"/>
        <w:numPr>
          <w:ilvl w:val="4"/>
          <w:numId w:val="29"/>
          <w:numberingChange w:id="148" w:author="cathaylife" w:date="2010-09-14T17:24:00Z" w:original="%2:2:0:.%3:6:0:.%4:5:0:.%5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t>S</w:t>
      </w:r>
      <w:r>
        <w:rPr>
          <w:rFonts w:hint="eastAsia"/>
          <w:kern w:val="2"/>
          <w:szCs w:val="24"/>
          <w:lang w:eastAsia="zh-TW"/>
        </w:rPr>
        <w:t xml:space="preserve">ee  </w:t>
      </w:r>
      <w:r w:rsidRPr="00250844">
        <w:rPr>
          <w:kern w:val="2"/>
          <w:szCs w:val="24"/>
          <w:lang w:eastAsia="zh-TW"/>
        </w:rPr>
        <w:t>SQL_QUERY</w:t>
      </w:r>
      <w:r>
        <w:rPr>
          <w:rFonts w:hint="eastAsia"/>
          <w:kern w:val="2"/>
          <w:szCs w:val="24"/>
          <w:lang w:eastAsia="zh-TW"/>
        </w:rPr>
        <w:t xml:space="preserve">3 (SYS_NO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3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 xml:space="preserve">, PROD_KIND=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null</w:t>
      </w:r>
      <w:r>
        <w:rPr>
          <w:kern w:val="2"/>
          <w:szCs w:val="24"/>
          <w:lang w:eastAsia="zh-TW"/>
        </w:rPr>
        <w:t>’’</w:t>
      </w:r>
      <w:r>
        <w:rPr>
          <w:rFonts w:hint="eastAsia"/>
          <w:kern w:val="2"/>
          <w:szCs w:val="24"/>
          <w:lang w:eastAsia="zh-TW"/>
        </w:rPr>
        <w:t xml:space="preserve">) </w:t>
      </w:r>
      <w:r>
        <w:rPr>
          <w:rFonts w:hint="eastAsia"/>
          <w:kern w:val="2"/>
          <w:szCs w:val="24"/>
          <w:lang w:eastAsia="zh-TW"/>
        </w:rPr>
        <w:t>抓</w:t>
      </w:r>
      <w:r>
        <w:rPr>
          <w:rFonts w:hint="eastAsia"/>
          <w:kern w:val="2"/>
          <w:szCs w:val="24"/>
          <w:lang w:eastAsia="zh-TW"/>
        </w:rPr>
        <w:t>CNT</w:t>
      </w:r>
      <w:r>
        <w:rPr>
          <w:rFonts w:hint="eastAsia"/>
          <w:kern w:val="2"/>
          <w:szCs w:val="24"/>
          <w:lang w:eastAsia="zh-TW"/>
        </w:rPr>
        <w:t>值</w:t>
      </w:r>
    </w:p>
    <w:p w:rsidR="00F83EFE" w:rsidRDefault="00F83EFE" w:rsidP="00F83EFE">
      <w:pPr>
        <w:pStyle w:val="Tabletext"/>
        <w:keepLines w:val="0"/>
        <w:numPr>
          <w:ilvl w:val="3"/>
          <w:numId w:val="29"/>
          <w:numberingChange w:id="149" w:author="cathaylife" w:date="2010-09-14T17:24:00Z" w:original="%2:2:0:.%3:6:0:.%4:6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殘廢理賠金額</w:t>
      </w:r>
    </w:p>
    <w:p w:rsidR="00F83EFE" w:rsidRDefault="00F83EFE" w:rsidP="00F83EFE">
      <w:pPr>
        <w:pStyle w:val="Tabletext"/>
        <w:keepLines w:val="0"/>
        <w:numPr>
          <w:ilvl w:val="4"/>
          <w:numId w:val="29"/>
          <w:numberingChange w:id="150" w:author="cathaylife" w:date="2010-09-14T17:24:00Z" w:original="%2:2:0:.%3:6:0:.%4:6:0:.%5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t>S</w:t>
      </w:r>
      <w:r>
        <w:rPr>
          <w:rFonts w:hint="eastAsia"/>
          <w:kern w:val="2"/>
          <w:szCs w:val="24"/>
          <w:lang w:eastAsia="zh-TW"/>
        </w:rPr>
        <w:t xml:space="preserve">ee  </w:t>
      </w:r>
      <w:r w:rsidRPr="00250844">
        <w:rPr>
          <w:kern w:val="2"/>
          <w:szCs w:val="24"/>
          <w:lang w:eastAsia="zh-TW"/>
        </w:rPr>
        <w:t>SQL_QUERY</w:t>
      </w:r>
      <w:r>
        <w:rPr>
          <w:rFonts w:hint="eastAsia"/>
          <w:kern w:val="2"/>
          <w:szCs w:val="24"/>
          <w:lang w:eastAsia="zh-TW"/>
        </w:rPr>
        <w:t xml:space="preserve">3 (SYS_NO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3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 xml:space="preserve">, PROD_KIND=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null</w:t>
      </w:r>
      <w:r>
        <w:rPr>
          <w:kern w:val="2"/>
          <w:szCs w:val="24"/>
          <w:lang w:eastAsia="zh-TW"/>
        </w:rPr>
        <w:t>’’</w:t>
      </w:r>
      <w:r>
        <w:rPr>
          <w:rFonts w:hint="eastAsia"/>
          <w:kern w:val="2"/>
          <w:szCs w:val="24"/>
          <w:lang w:eastAsia="zh-TW"/>
        </w:rPr>
        <w:t xml:space="preserve">) </w:t>
      </w:r>
      <w:r>
        <w:rPr>
          <w:rFonts w:hint="eastAsia"/>
          <w:kern w:val="2"/>
          <w:szCs w:val="24"/>
          <w:lang w:eastAsia="zh-TW"/>
        </w:rPr>
        <w:t>抓</w:t>
      </w:r>
      <w:r>
        <w:rPr>
          <w:rFonts w:hint="eastAsia"/>
          <w:kern w:val="2"/>
          <w:szCs w:val="24"/>
          <w:lang w:eastAsia="zh-TW"/>
        </w:rPr>
        <w:t>AMT</w:t>
      </w:r>
      <w:r>
        <w:rPr>
          <w:rFonts w:hint="eastAsia"/>
          <w:kern w:val="2"/>
          <w:szCs w:val="24"/>
          <w:lang w:eastAsia="zh-TW"/>
        </w:rPr>
        <w:t>值</w:t>
      </w:r>
    </w:p>
    <w:p w:rsidR="00F83EFE" w:rsidRDefault="00F83EFE" w:rsidP="00F83EFE">
      <w:pPr>
        <w:pStyle w:val="Tabletext"/>
        <w:keepLines w:val="0"/>
        <w:numPr>
          <w:ilvl w:val="3"/>
          <w:numId w:val="29"/>
          <w:numberingChange w:id="151" w:author="cathaylife" w:date="2010-09-14T17:24:00Z" w:original="%2:2:0:.%3:6:0:.%4:7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醫療理賠件數</w:t>
      </w:r>
    </w:p>
    <w:p w:rsidR="00F83EFE" w:rsidRDefault="00F83EFE" w:rsidP="00F83EFE">
      <w:pPr>
        <w:pStyle w:val="Tabletext"/>
        <w:keepLines w:val="0"/>
        <w:numPr>
          <w:ilvl w:val="4"/>
          <w:numId w:val="29"/>
          <w:numberingChange w:id="152" w:author="cathaylife" w:date="2010-09-14T17:24:00Z" w:original="%2:2:0:.%3:6:0:.%4:7:0:.%5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kern w:val="2"/>
          <w:szCs w:val="24"/>
          <w:lang w:eastAsia="zh-TW"/>
        </w:rPr>
        <w:t>S</w:t>
      </w:r>
      <w:r>
        <w:rPr>
          <w:rFonts w:hint="eastAsia"/>
          <w:kern w:val="2"/>
          <w:szCs w:val="24"/>
          <w:lang w:eastAsia="zh-TW"/>
        </w:rPr>
        <w:t xml:space="preserve">ee  </w:t>
      </w:r>
      <w:r w:rsidRPr="00250844">
        <w:rPr>
          <w:kern w:val="2"/>
          <w:szCs w:val="24"/>
          <w:lang w:eastAsia="zh-TW"/>
        </w:rPr>
        <w:t>SQL_QUERY</w:t>
      </w:r>
      <w:r>
        <w:rPr>
          <w:rFonts w:hint="eastAsia"/>
          <w:kern w:val="2"/>
          <w:szCs w:val="24"/>
          <w:lang w:eastAsia="zh-TW"/>
        </w:rPr>
        <w:t xml:space="preserve">4 (SYS_NO = </w:t>
      </w:r>
      <w:r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3</w:t>
        </w:r>
        <w:r>
          <w:rPr>
            <w:kern w:val="2"/>
            <w:szCs w:val="24"/>
            <w:lang w:eastAsia="zh-TW"/>
          </w:rPr>
          <w:t>’</w:t>
        </w:r>
      </w:smartTag>
      <w:r>
        <w:rPr>
          <w:rFonts w:hint="eastAsia"/>
          <w:kern w:val="2"/>
          <w:szCs w:val="24"/>
          <w:lang w:eastAsia="zh-TW"/>
        </w:rPr>
        <w:t xml:space="preserve">, PROD_KIND=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null</w:t>
      </w:r>
      <w:r>
        <w:rPr>
          <w:kern w:val="2"/>
          <w:szCs w:val="24"/>
          <w:lang w:eastAsia="zh-TW"/>
        </w:rPr>
        <w:t>’’</w:t>
      </w:r>
      <w:r>
        <w:rPr>
          <w:rFonts w:hint="eastAsia"/>
          <w:kern w:val="2"/>
          <w:szCs w:val="24"/>
          <w:lang w:eastAsia="zh-TW"/>
        </w:rPr>
        <w:t xml:space="preserve">) </w:t>
      </w:r>
      <w:r>
        <w:rPr>
          <w:rFonts w:hint="eastAsia"/>
          <w:kern w:val="2"/>
          <w:szCs w:val="24"/>
          <w:lang w:eastAsia="zh-TW"/>
        </w:rPr>
        <w:t>抓</w:t>
      </w:r>
      <w:r>
        <w:rPr>
          <w:rFonts w:hint="eastAsia"/>
          <w:kern w:val="2"/>
          <w:szCs w:val="24"/>
          <w:lang w:eastAsia="zh-TW"/>
        </w:rPr>
        <w:t>CNT</w:t>
      </w:r>
      <w:r>
        <w:rPr>
          <w:rFonts w:hint="eastAsia"/>
          <w:kern w:val="2"/>
          <w:szCs w:val="24"/>
          <w:lang w:eastAsia="zh-TW"/>
        </w:rPr>
        <w:t>值</w:t>
      </w:r>
    </w:p>
    <w:p w:rsidR="00F83EFE" w:rsidRDefault="00F83EFE" w:rsidP="00F83EFE">
      <w:pPr>
        <w:pStyle w:val="Tabletext"/>
        <w:keepLines w:val="0"/>
        <w:numPr>
          <w:ilvl w:val="3"/>
          <w:numId w:val="29"/>
          <w:numberingChange w:id="153" w:author="cathaylife" w:date="2010-09-14T17:24:00Z" w:original="%2:2:0:.%3:6:0:.%4:8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醫療理賠金額</w:t>
      </w:r>
    </w:p>
    <w:p w:rsidR="00F83EFE" w:rsidRPr="004719FD" w:rsidRDefault="00F83EFE" w:rsidP="00F83EFE">
      <w:pPr>
        <w:pStyle w:val="Tabletext"/>
        <w:keepLines w:val="0"/>
        <w:numPr>
          <w:ilvl w:val="4"/>
          <w:numId w:val="29"/>
          <w:numberingChange w:id="154" w:author="cathaylife" w:date="2010-09-14T17:24:00Z" w:original="%2:2:0:.%3:6:0:.%4:8:0:.%5:1:0: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554DED">
        <w:rPr>
          <w:kern w:val="2"/>
          <w:szCs w:val="24"/>
          <w:lang w:eastAsia="zh-TW"/>
        </w:rPr>
        <w:t>S</w:t>
      </w:r>
      <w:r w:rsidRPr="00554DED">
        <w:rPr>
          <w:rFonts w:hint="eastAsia"/>
          <w:kern w:val="2"/>
          <w:szCs w:val="24"/>
          <w:lang w:eastAsia="zh-TW"/>
        </w:rPr>
        <w:t xml:space="preserve">ee  </w:t>
      </w:r>
      <w:r w:rsidRPr="00554DED">
        <w:rPr>
          <w:kern w:val="2"/>
          <w:szCs w:val="24"/>
          <w:lang w:eastAsia="zh-TW"/>
        </w:rPr>
        <w:t>SQL_QUERY</w:t>
      </w:r>
      <w:r w:rsidRPr="00554DED">
        <w:rPr>
          <w:rFonts w:hint="eastAsia"/>
          <w:kern w:val="2"/>
          <w:szCs w:val="24"/>
          <w:lang w:eastAsia="zh-TW"/>
        </w:rPr>
        <w:t xml:space="preserve">4 (SYS_NO = </w:t>
      </w:r>
      <w:r w:rsidRPr="00554DED">
        <w:rPr>
          <w:kern w:val="2"/>
          <w:szCs w:val="24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kern w:val="2"/>
            <w:szCs w:val="24"/>
            <w:lang w:eastAsia="zh-TW"/>
          </w:rPr>
          <w:t>3</w:t>
        </w:r>
        <w:r w:rsidRPr="00554DED">
          <w:rPr>
            <w:kern w:val="2"/>
            <w:szCs w:val="24"/>
            <w:lang w:eastAsia="zh-TW"/>
          </w:rPr>
          <w:t>’</w:t>
        </w:r>
      </w:smartTag>
      <w:r w:rsidRPr="00554DED">
        <w:rPr>
          <w:rFonts w:hint="eastAsia"/>
          <w:kern w:val="2"/>
          <w:szCs w:val="24"/>
          <w:lang w:eastAsia="zh-TW"/>
        </w:rPr>
        <w:t xml:space="preserve">, PROD_KIND= </w:t>
      </w:r>
      <w:r w:rsidRPr="00554DED"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null</w:t>
      </w:r>
      <w:r>
        <w:rPr>
          <w:kern w:val="2"/>
          <w:szCs w:val="24"/>
          <w:lang w:eastAsia="zh-TW"/>
        </w:rPr>
        <w:t>’</w:t>
      </w:r>
      <w:r w:rsidRPr="00554DED">
        <w:rPr>
          <w:kern w:val="2"/>
          <w:szCs w:val="24"/>
          <w:lang w:eastAsia="zh-TW"/>
        </w:rPr>
        <w:t>’</w:t>
      </w:r>
      <w:r w:rsidRPr="00554DED">
        <w:rPr>
          <w:rFonts w:hint="eastAsia"/>
          <w:kern w:val="2"/>
          <w:szCs w:val="24"/>
          <w:lang w:eastAsia="zh-TW"/>
        </w:rPr>
        <w:t xml:space="preserve">) </w:t>
      </w:r>
      <w:r w:rsidRPr="00554DED">
        <w:rPr>
          <w:rFonts w:hint="eastAsia"/>
          <w:kern w:val="2"/>
          <w:szCs w:val="24"/>
          <w:lang w:eastAsia="zh-TW"/>
        </w:rPr>
        <w:t>抓</w:t>
      </w:r>
      <w:r w:rsidRPr="00554DED">
        <w:rPr>
          <w:rFonts w:hint="eastAsia"/>
          <w:kern w:val="2"/>
          <w:szCs w:val="24"/>
          <w:lang w:eastAsia="zh-TW"/>
        </w:rPr>
        <w:t>AMT</w:t>
      </w:r>
      <w:r w:rsidRPr="00554DED">
        <w:rPr>
          <w:rFonts w:hint="eastAsia"/>
          <w:kern w:val="2"/>
          <w:szCs w:val="24"/>
          <w:lang w:eastAsia="zh-TW"/>
        </w:rPr>
        <w:t>值</w:t>
      </w:r>
    </w:p>
    <w:p w:rsidR="00F83EFE" w:rsidRPr="00554DED" w:rsidRDefault="00F83EFE" w:rsidP="00F83EFE">
      <w:pPr>
        <w:pStyle w:val="Tabletext"/>
        <w:keepLines w:val="0"/>
        <w:spacing w:after="0" w:line="240" w:lineRule="auto"/>
        <w:ind w:left="2551"/>
        <w:rPr>
          <w:rFonts w:ascii="細明體" w:eastAsia="細明體" w:hAnsi="細明體" w:hint="eastAsia"/>
          <w:kern w:val="2"/>
          <w:lang w:eastAsia="zh-TW"/>
        </w:rPr>
      </w:pPr>
    </w:p>
    <w:p w:rsidR="00145799" w:rsidRPr="00F83EFE" w:rsidRDefault="00145799" w:rsidP="00145799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kern w:val="2"/>
          <w:lang w:eastAsia="zh-TW"/>
        </w:rPr>
      </w:pPr>
    </w:p>
    <w:p w:rsidR="00F92C71" w:rsidRDefault="006A2312" w:rsidP="00800FDA">
      <w:pPr>
        <w:pStyle w:val="Tabletext"/>
        <w:keepLines w:val="0"/>
        <w:numPr>
          <w:ilvl w:val="1"/>
          <w:numId w:val="29"/>
          <w:numberingChange w:id="155" w:author="cathaylife" w:date="2010-09-14T17:24:00Z" w:original="%2:3:0:.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取得各項數值</w:t>
      </w:r>
    </w:p>
    <w:p w:rsidR="00EC00E2" w:rsidRPr="00BE0A85" w:rsidRDefault="00250844" w:rsidP="00EC00E2">
      <w:pPr>
        <w:pStyle w:val="Tabletext"/>
        <w:keepLines w:val="0"/>
        <w:numPr>
          <w:ilvl w:val="1"/>
          <w:numId w:val="34"/>
          <w:numberingChange w:id="156" w:author="cathaylife" w:date="2010-09-14T17:24:00Z" w:original="%1:3:0:.%2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50844">
        <w:rPr>
          <w:kern w:val="2"/>
          <w:szCs w:val="24"/>
          <w:lang w:eastAsia="zh-TW"/>
        </w:rPr>
        <w:t>SQL_QUERY1</w:t>
      </w:r>
    </w:p>
    <w:p w:rsidR="00D839EA" w:rsidRPr="00B015C4" w:rsidRDefault="00D839EA" w:rsidP="00D839EA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 w:val="20"/>
          <w:szCs w:val="20"/>
        </w:rPr>
      </w:pPr>
      <w:r w:rsidRPr="00B015C4">
        <w:rPr>
          <w:rFonts w:ascii="Courier New" w:hAnsi="Courier New" w:cs="Courier New"/>
          <w:kern w:val="0"/>
          <w:sz w:val="20"/>
          <w:szCs w:val="20"/>
        </w:rPr>
        <w:t>with T1 as (</w:t>
      </w:r>
    </w:p>
    <w:p w:rsidR="00D839EA" w:rsidRDefault="00D839EA" w:rsidP="00D839EA">
      <w:pPr>
        <w:autoSpaceDE w:val="0"/>
        <w:autoSpaceDN w:val="0"/>
        <w:adjustRightInd w:val="0"/>
        <w:ind w:leftChars="600" w:left="1440"/>
        <w:rPr>
          <w:ins w:id="157" w:author="cathaylife" w:date="2010-09-14T17:39:00Z"/>
          <w:rFonts w:ascii="Courier New" w:hAnsi="Courier New" w:cs="Courier New" w:hint="eastAsia"/>
          <w:kern w:val="0"/>
          <w:sz w:val="20"/>
          <w:szCs w:val="20"/>
        </w:rPr>
      </w:pPr>
      <w:r w:rsidRPr="00B015C4">
        <w:rPr>
          <w:rFonts w:ascii="Courier New" w:hAnsi="Courier New" w:cs="Courier New"/>
          <w:kern w:val="0"/>
          <w:sz w:val="20"/>
          <w:szCs w:val="20"/>
        </w:rPr>
        <w:t>select APLY_NO,</w:t>
      </w:r>
    </w:p>
    <w:p w:rsidR="005449A4" w:rsidRPr="00B015C4" w:rsidRDefault="005449A4" w:rsidP="00D839EA">
      <w:pPr>
        <w:numPr>
          <w:ins w:id="158" w:author="cathaylife" w:date="2010-09-14T17:39:00Z"/>
        </w:numPr>
        <w:autoSpaceDE w:val="0"/>
        <w:autoSpaceDN w:val="0"/>
        <w:adjustRightInd w:val="0"/>
        <w:ind w:leftChars="600" w:left="1440"/>
        <w:rPr>
          <w:rFonts w:ascii="Courier New" w:hAnsi="Courier New" w:cs="Courier New" w:hint="eastAsia"/>
          <w:kern w:val="0"/>
          <w:sz w:val="20"/>
          <w:szCs w:val="20"/>
        </w:rPr>
      </w:pPr>
      <w:ins w:id="159" w:author="cathaylife" w:date="2010-09-14T17:39:00Z">
        <w:r>
          <w:rPr>
            <w:rFonts w:ascii="Courier New" w:hAnsi="Courier New" w:cs="Courier New" w:hint="eastAsia"/>
            <w:kern w:val="0"/>
            <w:sz w:val="20"/>
            <w:szCs w:val="20"/>
          </w:rPr>
          <w:t xml:space="preserve">       CLAM_DIV_NO,</w:t>
        </w:r>
      </w:ins>
    </w:p>
    <w:p w:rsidR="00D839EA" w:rsidRPr="00B015C4" w:rsidRDefault="00D839EA" w:rsidP="00D839EA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 w:val="20"/>
          <w:szCs w:val="20"/>
        </w:rPr>
      </w:pPr>
      <w:r w:rsidRPr="00B015C4">
        <w:rPr>
          <w:rFonts w:ascii="Courier New" w:hAnsi="Courier New" w:cs="Courier New"/>
          <w:kern w:val="0"/>
          <w:sz w:val="20"/>
          <w:szCs w:val="20"/>
        </w:rPr>
        <w:t xml:space="preserve">       SUM(PAY_AMT) AS SUM_PAY_AMT </w:t>
      </w:r>
    </w:p>
    <w:p w:rsidR="00D839EA" w:rsidRPr="00B015C4" w:rsidRDefault="00D839EA" w:rsidP="00D839EA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 w:val="20"/>
          <w:szCs w:val="20"/>
        </w:rPr>
      </w:pPr>
      <w:r w:rsidRPr="00B015C4">
        <w:rPr>
          <w:rFonts w:ascii="Courier New" w:hAnsi="Courier New" w:cs="Courier New"/>
          <w:kern w:val="0"/>
          <w:sz w:val="20"/>
          <w:szCs w:val="20"/>
        </w:rPr>
        <w:t xml:space="preserve">  from DBAA.DTAAB001 </w:t>
      </w:r>
    </w:p>
    <w:p w:rsidR="00D839EA" w:rsidRPr="00B015C4" w:rsidRDefault="00D839EA" w:rsidP="00D839EA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 w:val="20"/>
          <w:szCs w:val="20"/>
        </w:rPr>
      </w:pPr>
      <w:r w:rsidRPr="00B015C4">
        <w:rPr>
          <w:rFonts w:ascii="Courier New" w:hAnsi="Courier New" w:cs="Courier New"/>
          <w:kern w:val="0"/>
          <w:sz w:val="20"/>
          <w:szCs w:val="20"/>
        </w:rPr>
        <w:t xml:space="preserve"> where CLAM_CAT = ':CLAM_CAT'</w:t>
      </w:r>
    </w:p>
    <w:p w:rsidR="00D839EA" w:rsidRPr="00B015C4" w:rsidRDefault="00D839EA" w:rsidP="00D839EA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 w:val="20"/>
          <w:szCs w:val="20"/>
        </w:rPr>
      </w:pPr>
      <w:r w:rsidRPr="00B015C4">
        <w:rPr>
          <w:rFonts w:ascii="Courier New" w:hAnsi="Courier New" w:cs="Courier New"/>
          <w:kern w:val="0"/>
          <w:sz w:val="20"/>
          <w:szCs w:val="20"/>
        </w:rPr>
        <w:t xml:space="preserve">   and SYS_NO = ':SYS_NO' </w:t>
      </w:r>
    </w:p>
    <w:p w:rsidR="00D839EA" w:rsidRPr="00B015C4" w:rsidRDefault="00D839EA" w:rsidP="00D839EA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 w:val="20"/>
          <w:szCs w:val="20"/>
        </w:rPr>
      </w:pPr>
      <w:r w:rsidRPr="00B015C4">
        <w:rPr>
          <w:rFonts w:ascii="Courier New" w:hAnsi="Courier New" w:cs="Courier New"/>
          <w:kern w:val="0"/>
          <w:sz w:val="20"/>
          <w:szCs w:val="20"/>
        </w:rPr>
        <w:t xml:space="preserve"> [ and PROD_KIND = ':PROD_KIND' ] </w:t>
      </w:r>
    </w:p>
    <w:p w:rsidR="00D839EA" w:rsidRPr="00B015C4" w:rsidRDefault="00D839EA" w:rsidP="00D839EA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 w:val="20"/>
          <w:szCs w:val="20"/>
        </w:rPr>
      </w:pPr>
      <w:r w:rsidRPr="00B015C4">
        <w:rPr>
          <w:rFonts w:ascii="Courier New" w:hAnsi="Courier New" w:cs="Courier New"/>
          <w:kern w:val="0"/>
          <w:sz w:val="20"/>
          <w:szCs w:val="20"/>
        </w:rPr>
        <w:t xml:space="preserve">   and APRV_DATE IS NOT NULL </w:t>
      </w:r>
    </w:p>
    <w:p w:rsidR="00D839EA" w:rsidRPr="00B015C4" w:rsidRDefault="00D839EA" w:rsidP="00D839EA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 w:val="20"/>
          <w:szCs w:val="20"/>
        </w:rPr>
      </w:pPr>
      <w:r w:rsidRPr="00B015C4">
        <w:rPr>
          <w:rFonts w:ascii="Courier New" w:hAnsi="Courier New" w:cs="Courier New"/>
          <w:kern w:val="0"/>
          <w:sz w:val="20"/>
          <w:szCs w:val="20"/>
        </w:rPr>
        <w:t xml:space="preserve">   and PAY_STS NOT IN ( '5' , '6') </w:t>
      </w:r>
    </w:p>
    <w:p w:rsidR="00D839EA" w:rsidRPr="00B015C4" w:rsidRDefault="00D839EA" w:rsidP="00D839EA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 w:val="20"/>
          <w:szCs w:val="20"/>
        </w:rPr>
      </w:pPr>
      <w:r w:rsidRPr="00B015C4">
        <w:rPr>
          <w:rFonts w:ascii="Courier New" w:hAnsi="Courier New" w:cs="Courier New"/>
          <w:kern w:val="0"/>
          <w:sz w:val="20"/>
          <w:szCs w:val="20"/>
        </w:rPr>
        <w:t xml:space="preserve">   and MONTH(APRV_DATE)= MONTH(DATE(':QUERY_DATE' || ' 00:00:00') - 1 MONTH) </w:t>
      </w:r>
    </w:p>
    <w:p w:rsidR="00D839EA" w:rsidRPr="00B015C4" w:rsidRDefault="00D839EA" w:rsidP="00D839EA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 w:val="20"/>
          <w:szCs w:val="20"/>
        </w:rPr>
      </w:pPr>
      <w:r w:rsidRPr="00B015C4">
        <w:rPr>
          <w:rFonts w:ascii="Courier New" w:hAnsi="Courier New" w:cs="Courier New"/>
          <w:kern w:val="0"/>
          <w:sz w:val="20"/>
          <w:szCs w:val="20"/>
        </w:rPr>
        <w:t xml:space="preserve">   and YEAR(APRV_DATE) = YEAR(DATE(':QUERY_DATE' || ' 00:00:00') - 1 MONTH) </w:t>
      </w:r>
    </w:p>
    <w:p w:rsidR="00D839EA" w:rsidRPr="00B015C4" w:rsidRDefault="00D839EA" w:rsidP="00D839EA">
      <w:pPr>
        <w:autoSpaceDE w:val="0"/>
        <w:autoSpaceDN w:val="0"/>
        <w:adjustRightInd w:val="0"/>
        <w:ind w:leftChars="600" w:left="1440"/>
        <w:rPr>
          <w:rFonts w:ascii="Courier New" w:hAnsi="Courier New" w:cs="Courier New" w:hint="eastAsia"/>
          <w:kern w:val="0"/>
          <w:sz w:val="20"/>
          <w:szCs w:val="20"/>
        </w:rPr>
      </w:pPr>
      <w:r w:rsidRPr="00B015C4">
        <w:rPr>
          <w:rFonts w:ascii="Courier New" w:hAnsi="Courier New" w:cs="Courier New"/>
          <w:kern w:val="0"/>
          <w:sz w:val="20"/>
          <w:szCs w:val="20"/>
        </w:rPr>
        <w:t xml:space="preserve"> group by APLY_NO</w:t>
      </w:r>
      <w:ins w:id="160" w:author="cathaylife" w:date="2010-09-14T17:39:00Z">
        <w:r w:rsidR="005449A4">
          <w:rPr>
            <w:rFonts w:ascii="Courier New" w:hAnsi="Courier New" w:cs="Courier New" w:hint="eastAsia"/>
            <w:kern w:val="0"/>
            <w:sz w:val="20"/>
            <w:szCs w:val="20"/>
          </w:rPr>
          <w:t>, CLAM_DIV</w:t>
        </w:r>
      </w:ins>
      <w:ins w:id="161" w:author="cathaylife" w:date="2010-09-14T17:40:00Z">
        <w:r w:rsidR="005449A4">
          <w:rPr>
            <w:rFonts w:ascii="Courier New" w:hAnsi="Courier New" w:cs="Courier New" w:hint="eastAsia"/>
            <w:kern w:val="0"/>
            <w:sz w:val="20"/>
            <w:szCs w:val="20"/>
          </w:rPr>
          <w:t>_</w:t>
        </w:r>
      </w:ins>
      <w:ins w:id="162" w:author="cathaylife" w:date="2010-09-14T17:39:00Z">
        <w:r w:rsidR="005449A4">
          <w:rPr>
            <w:rFonts w:ascii="Courier New" w:hAnsi="Courier New" w:cs="Courier New" w:hint="eastAsia"/>
            <w:kern w:val="0"/>
            <w:sz w:val="20"/>
            <w:szCs w:val="20"/>
          </w:rPr>
          <w:t>NO</w:t>
        </w:r>
      </w:ins>
    </w:p>
    <w:p w:rsidR="00D839EA" w:rsidRPr="00B015C4" w:rsidRDefault="00D839EA" w:rsidP="00D839EA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 w:val="20"/>
          <w:szCs w:val="20"/>
        </w:rPr>
      </w:pPr>
      <w:r w:rsidRPr="00B015C4">
        <w:rPr>
          <w:rFonts w:ascii="Courier New" w:hAnsi="Courier New" w:cs="Courier New"/>
          <w:kern w:val="0"/>
          <w:sz w:val="20"/>
          <w:szCs w:val="20"/>
        </w:rPr>
        <w:t xml:space="preserve">) </w:t>
      </w:r>
    </w:p>
    <w:p w:rsidR="00D839EA" w:rsidRPr="00B015C4" w:rsidRDefault="00D839EA" w:rsidP="00D839EA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 w:val="20"/>
          <w:szCs w:val="20"/>
        </w:rPr>
      </w:pPr>
      <w:r w:rsidRPr="00B015C4">
        <w:rPr>
          <w:rFonts w:ascii="Courier New" w:hAnsi="Courier New" w:cs="Courier New"/>
          <w:kern w:val="0"/>
          <w:sz w:val="20"/>
          <w:szCs w:val="20"/>
        </w:rPr>
        <w:t>select count(APLY_NO) as CNT,</w:t>
      </w:r>
    </w:p>
    <w:p w:rsidR="00D839EA" w:rsidRPr="00B015C4" w:rsidRDefault="00D839EA" w:rsidP="00D839EA">
      <w:pPr>
        <w:autoSpaceDE w:val="0"/>
        <w:autoSpaceDN w:val="0"/>
        <w:adjustRightInd w:val="0"/>
        <w:ind w:leftChars="600" w:left="1440"/>
        <w:rPr>
          <w:rFonts w:ascii="Courier New" w:hAnsi="Courier New" w:cs="Courier New"/>
          <w:kern w:val="0"/>
          <w:sz w:val="20"/>
          <w:szCs w:val="20"/>
        </w:rPr>
      </w:pPr>
      <w:r w:rsidRPr="00B015C4">
        <w:rPr>
          <w:rFonts w:ascii="Courier New" w:hAnsi="Courier New" w:cs="Courier New"/>
          <w:kern w:val="0"/>
          <w:sz w:val="20"/>
          <w:szCs w:val="20"/>
        </w:rPr>
        <w:t xml:space="preserve">       sum(SUM_PAY_AMT) as AMT </w:t>
      </w:r>
    </w:p>
    <w:p w:rsidR="00D839EA" w:rsidRDefault="00D839EA" w:rsidP="00D839EA">
      <w:pPr>
        <w:autoSpaceDE w:val="0"/>
        <w:autoSpaceDN w:val="0"/>
        <w:adjustRightInd w:val="0"/>
        <w:ind w:leftChars="600" w:left="1440"/>
        <w:rPr>
          <w:ins w:id="163" w:author="cathaylife" w:date="2010-09-14T17:41:00Z"/>
          <w:rFonts w:ascii="Courier New" w:hAnsi="Courier New" w:cs="Courier New" w:hint="eastAsia"/>
          <w:kern w:val="0"/>
          <w:sz w:val="20"/>
          <w:szCs w:val="20"/>
        </w:rPr>
      </w:pPr>
      <w:r w:rsidRPr="00B015C4">
        <w:rPr>
          <w:rFonts w:ascii="Courier New" w:hAnsi="Courier New" w:cs="Courier New"/>
          <w:kern w:val="0"/>
          <w:sz w:val="20"/>
          <w:szCs w:val="20"/>
        </w:rPr>
        <w:t xml:space="preserve">  from T1</w:t>
      </w:r>
    </w:p>
    <w:p w:rsidR="005449A4" w:rsidRPr="00B015C4" w:rsidRDefault="005449A4" w:rsidP="00D839EA">
      <w:pPr>
        <w:numPr>
          <w:ins w:id="164" w:author="cathaylife" w:date="2010-09-14T17:41:00Z"/>
        </w:numPr>
        <w:autoSpaceDE w:val="0"/>
        <w:autoSpaceDN w:val="0"/>
        <w:adjustRightInd w:val="0"/>
        <w:ind w:leftChars="600" w:left="1440"/>
        <w:rPr>
          <w:rFonts w:ascii="Courier New" w:hAnsi="Courier New" w:cs="Courier New" w:hint="eastAsia"/>
          <w:kern w:val="0"/>
          <w:sz w:val="20"/>
          <w:szCs w:val="20"/>
        </w:rPr>
      </w:pPr>
      <w:ins w:id="165" w:author="cathaylife" w:date="2010-09-14T17:41:00Z">
        <w:r w:rsidRPr="00B015C4">
          <w:rPr>
            <w:rFonts w:ascii="Courier New" w:hAnsi="Courier New" w:cs="Courier New"/>
            <w:kern w:val="0"/>
            <w:sz w:val="20"/>
            <w:szCs w:val="20"/>
          </w:rPr>
          <w:t xml:space="preserve">group by </w:t>
        </w:r>
        <w:r>
          <w:rPr>
            <w:rFonts w:ascii="Courier New" w:hAnsi="Courier New" w:cs="Courier New" w:hint="eastAsia"/>
            <w:kern w:val="0"/>
            <w:sz w:val="20"/>
            <w:szCs w:val="20"/>
          </w:rPr>
          <w:t>CLAM_DIV_NO</w:t>
        </w:r>
      </w:ins>
    </w:p>
    <w:p w:rsidR="00715853" w:rsidRPr="00B015C4" w:rsidRDefault="00D839EA" w:rsidP="00D839EA">
      <w:pPr>
        <w:pStyle w:val="Tabletext"/>
        <w:keepLines w:val="0"/>
        <w:spacing w:after="0" w:line="240" w:lineRule="auto"/>
        <w:ind w:leftChars="600" w:left="1440"/>
        <w:rPr>
          <w:rFonts w:hint="eastAsia"/>
          <w:kern w:val="2"/>
          <w:szCs w:val="24"/>
          <w:lang w:eastAsia="zh-TW"/>
        </w:rPr>
      </w:pPr>
      <w:r w:rsidRPr="00B015C4">
        <w:rPr>
          <w:rFonts w:ascii="Courier New" w:hAnsi="Courier New" w:cs="Courier New"/>
        </w:rPr>
        <w:t xml:space="preserve">with </w:t>
      </w:r>
      <w:smartTag w:uri="urn:schemas-microsoft-com:office:smarttags" w:element="place">
        <w:smartTag w:uri="urn:schemas-microsoft-com:office:smarttags" w:element="City">
          <w:r w:rsidRPr="00B015C4">
            <w:rPr>
              <w:rFonts w:ascii="Courier New" w:hAnsi="Courier New" w:cs="Courier New"/>
              <w:u w:val="single"/>
            </w:rPr>
            <w:t>ur</w:t>
          </w:r>
        </w:smartTag>
      </w:smartTag>
    </w:p>
    <w:p w:rsidR="001D5662" w:rsidRPr="00715853" w:rsidRDefault="001D5662" w:rsidP="001D5662">
      <w:pPr>
        <w:pStyle w:val="Tabletext"/>
        <w:keepLines w:val="0"/>
        <w:spacing w:after="0" w:line="240" w:lineRule="auto"/>
        <w:ind w:left="2186"/>
        <w:rPr>
          <w:rFonts w:hint="eastAsia"/>
          <w:kern w:val="2"/>
          <w:szCs w:val="24"/>
          <w:lang w:eastAsia="zh-TW"/>
        </w:rPr>
      </w:pPr>
    </w:p>
    <w:p w:rsidR="00E72B84" w:rsidRPr="00CF6249" w:rsidRDefault="00D71251" w:rsidP="00EC00E2">
      <w:pPr>
        <w:pStyle w:val="Tabletext"/>
        <w:keepLines w:val="0"/>
        <w:numPr>
          <w:ilvl w:val="1"/>
          <w:numId w:val="34"/>
          <w:numberingChange w:id="166" w:author="cathaylife" w:date="2010-09-14T17:24:00Z" w:original="%1:3:0:.%2:2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50844">
        <w:rPr>
          <w:kern w:val="2"/>
          <w:szCs w:val="24"/>
          <w:lang w:eastAsia="zh-TW"/>
        </w:rPr>
        <w:t>SQL_QUERY</w:t>
      </w:r>
      <w:r>
        <w:rPr>
          <w:rFonts w:hint="eastAsia"/>
          <w:kern w:val="2"/>
          <w:szCs w:val="24"/>
          <w:lang w:eastAsia="zh-TW"/>
        </w:rPr>
        <w:t>2</w:t>
      </w:r>
    </w:p>
    <w:p w:rsidR="000658F3" w:rsidRPr="000658F3" w:rsidRDefault="000658F3" w:rsidP="000658F3">
      <w:pPr>
        <w:autoSpaceDE w:val="0"/>
        <w:autoSpaceDN w:val="0"/>
        <w:adjustRightInd w:val="0"/>
        <w:ind w:leftChars="606" w:left="1454"/>
        <w:rPr>
          <w:rFonts w:ascii="Courier New" w:hAnsi="Courier New" w:cs="Courier New"/>
          <w:kern w:val="0"/>
          <w:sz w:val="20"/>
          <w:szCs w:val="20"/>
        </w:rPr>
      </w:pPr>
      <w:r w:rsidRPr="000658F3">
        <w:rPr>
          <w:rFonts w:ascii="Courier New" w:hAnsi="Courier New" w:cs="Courier New"/>
          <w:kern w:val="0"/>
          <w:sz w:val="20"/>
          <w:szCs w:val="20"/>
        </w:rPr>
        <w:t>select A_CNT,</w:t>
      </w:r>
    </w:p>
    <w:p w:rsidR="000658F3" w:rsidRPr="000658F3" w:rsidRDefault="000658F3" w:rsidP="000658F3">
      <w:pPr>
        <w:autoSpaceDE w:val="0"/>
        <w:autoSpaceDN w:val="0"/>
        <w:adjustRightInd w:val="0"/>
        <w:ind w:leftChars="606" w:left="1454"/>
        <w:rPr>
          <w:rFonts w:ascii="Courier New" w:hAnsi="Courier New" w:cs="Courier New"/>
          <w:kern w:val="0"/>
          <w:sz w:val="20"/>
          <w:szCs w:val="20"/>
        </w:rPr>
      </w:pPr>
      <w:r w:rsidRPr="000658F3">
        <w:rPr>
          <w:rFonts w:ascii="Courier New" w:hAnsi="Courier New" w:cs="Courier New"/>
          <w:kern w:val="0"/>
          <w:sz w:val="20"/>
          <w:szCs w:val="20"/>
        </w:rPr>
        <w:t xml:space="preserve">   </w:t>
      </w:r>
      <w:r w:rsidR="00741136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Pr="000658F3">
        <w:rPr>
          <w:rFonts w:ascii="Courier New" w:hAnsi="Courier New" w:cs="Courier New"/>
          <w:kern w:val="0"/>
          <w:sz w:val="20"/>
          <w:szCs w:val="20"/>
        </w:rPr>
        <w:t xml:space="preserve">   </w:t>
      </w:r>
      <w:r w:rsidRPr="000658F3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Pr="000658F3">
        <w:rPr>
          <w:rFonts w:ascii="Courier New" w:hAnsi="Courier New" w:cs="Courier New"/>
          <w:kern w:val="0"/>
          <w:sz w:val="20"/>
          <w:szCs w:val="20"/>
        </w:rPr>
        <w:t>A_AMT,</w:t>
      </w:r>
    </w:p>
    <w:p w:rsidR="000658F3" w:rsidRPr="000658F3" w:rsidRDefault="000658F3" w:rsidP="000658F3">
      <w:pPr>
        <w:autoSpaceDE w:val="0"/>
        <w:autoSpaceDN w:val="0"/>
        <w:adjustRightInd w:val="0"/>
        <w:ind w:leftChars="606" w:left="1454"/>
        <w:rPr>
          <w:rFonts w:ascii="Courier New" w:hAnsi="Courier New" w:cs="Courier New"/>
          <w:kern w:val="0"/>
          <w:sz w:val="20"/>
          <w:szCs w:val="20"/>
        </w:rPr>
      </w:pPr>
      <w:r w:rsidRPr="000658F3">
        <w:rPr>
          <w:rFonts w:ascii="Courier New" w:hAnsi="Courier New" w:cs="Courier New"/>
          <w:kern w:val="0"/>
          <w:sz w:val="20"/>
          <w:szCs w:val="20"/>
        </w:rPr>
        <w:t xml:space="preserve">     </w:t>
      </w:r>
      <w:r w:rsidR="00741136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Pr="000658F3">
        <w:rPr>
          <w:rFonts w:ascii="Courier New" w:hAnsi="Courier New" w:cs="Courier New"/>
          <w:kern w:val="0"/>
          <w:sz w:val="20"/>
          <w:szCs w:val="20"/>
        </w:rPr>
        <w:t xml:space="preserve">  B_CNT,</w:t>
      </w:r>
    </w:p>
    <w:p w:rsidR="000658F3" w:rsidRPr="000658F3" w:rsidRDefault="000658F3" w:rsidP="000658F3">
      <w:pPr>
        <w:autoSpaceDE w:val="0"/>
        <w:autoSpaceDN w:val="0"/>
        <w:adjustRightInd w:val="0"/>
        <w:ind w:leftChars="606" w:left="1454"/>
        <w:rPr>
          <w:rFonts w:ascii="Courier New" w:hAnsi="Courier New" w:cs="Courier New"/>
          <w:kern w:val="0"/>
          <w:sz w:val="20"/>
          <w:szCs w:val="20"/>
        </w:rPr>
      </w:pPr>
      <w:r w:rsidRPr="000658F3">
        <w:rPr>
          <w:rFonts w:ascii="Courier New" w:hAnsi="Courier New" w:cs="Courier New"/>
          <w:kern w:val="0"/>
          <w:sz w:val="20"/>
          <w:szCs w:val="20"/>
        </w:rPr>
        <w:t xml:space="preserve">      </w:t>
      </w:r>
      <w:r w:rsidR="00741136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Pr="000658F3">
        <w:rPr>
          <w:rFonts w:ascii="Courier New" w:hAnsi="Courier New" w:cs="Courier New"/>
          <w:kern w:val="0"/>
          <w:sz w:val="20"/>
          <w:szCs w:val="20"/>
        </w:rPr>
        <w:t xml:space="preserve"> B_AMT,</w:t>
      </w:r>
    </w:p>
    <w:p w:rsidR="000658F3" w:rsidRPr="000658F3" w:rsidRDefault="000658F3" w:rsidP="000658F3">
      <w:pPr>
        <w:autoSpaceDE w:val="0"/>
        <w:autoSpaceDN w:val="0"/>
        <w:adjustRightInd w:val="0"/>
        <w:ind w:leftChars="606" w:left="1454"/>
        <w:rPr>
          <w:rFonts w:ascii="Courier New" w:hAnsi="Courier New" w:cs="Courier New"/>
          <w:kern w:val="0"/>
          <w:sz w:val="20"/>
          <w:szCs w:val="20"/>
        </w:rPr>
      </w:pPr>
      <w:r w:rsidRPr="000658F3">
        <w:rPr>
          <w:rFonts w:ascii="Courier New" w:hAnsi="Courier New" w:cs="Courier New"/>
          <w:kern w:val="0"/>
          <w:sz w:val="20"/>
          <w:szCs w:val="20"/>
        </w:rPr>
        <w:t xml:space="preserve">     </w:t>
      </w:r>
      <w:r w:rsidR="00741136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Pr="000658F3">
        <w:rPr>
          <w:rFonts w:ascii="Courier New" w:hAnsi="Courier New" w:cs="Courier New"/>
          <w:kern w:val="0"/>
          <w:sz w:val="20"/>
          <w:szCs w:val="20"/>
        </w:rPr>
        <w:t xml:space="preserve">  E_CNT,</w:t>
      </w:r>
    </w:p>
    <w:p w:rsidR="000658F3" w:rsidRPr="000658F3" w:rsidRDefault="000658F3" w:rsidP="000658F3">
      <w:pPr>
        <w:autoSpaceDE w:val="0"/>
        <w:autoSpaceDN w:val="0"/>
        <w:adjustRightInd w:val="0"/>
        <w:ind w:leftChars="606" w:left="1454"/>
        <w:rPr>
          <w:rFonts w:ascii="Courier New" w:hAnsi="Courier New" w:cs="Courier New"/>
          <w:kern w:val="0"/>
          <w:sz w:val="20"/>
          <w:szCs w:val="20"/>
        </w:rPr>
      </w:pPr>
      <w:r w:rsidRPr="000658F3">
        <w:rPr>
          <w:rFonts w:ascii="Courier New" w:hAnsi="Courier New" w:cs="Courier New"/>
          <w:kern w:val="0"/>
          <w:sz w:val="20"/>
          <w:szCs w:val="20"/>
        </w:rPr>
        <w:t xml:space="preserve">     </w:t>
      </w:r>
      <w:r w:rsidR="00741136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Pr="000658F3">
        <w:rPr>
          <w:rFonts w:ascii="Courier New" w:hAnsi="Courier New" w:cs="Courier New"/>
          <w:kern w:val="0"/>
          <w:sz w:val="20"/>
          <w:szCs w:val="20"/>
        </w:rPr>
        <w:t xml:space="preserve">  E_AMT,</w:t>
      </w:r>
    </w:p>
    <w:p w:rsidR="000658F3" w:rsidRPr="000658F3" w:rsidRDefault="000658F3" w:rsidP="000658F3">
      <w:pPr>
        <w:autoSpaceDE w:val="0"/>
        <w:autoSpaceDN w:val="0"/>
        <w:adjustRightInd w:val="0"/>
        <w:ind w:leftChars="606" w:left="1454"/>
        <w:rPr>
          <w:rFonts w:ascii="Courier New" w:hAnsi="Courier New" w:cs="Courier New"/>
          <w:kern w:val="0"/>
          <w:sz w:val="20"/>
          <w:szCs w:val="20"/>
        </w:rPr>
      </w:pPr>
      <w:r w:rsidRPr="000658F3">
        <w:rPr>
          <w:rFonts w:ascii="Courier New" w:hAnsi="Courier New" w:cs="Courier New"/>
          <w:kern w:val="0"/>
          <w:sz w:val="20"/>
          <w:szCs w:val="20"/>
        </w:rPr>
        <w:t xml:space="preserve">     </w:t>
      </w:r>
      <w:r w:rsidR="00741136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Pr="000658F3">
        <w:rPr>
          <w:rFonts w:ascii="Courier New" w:hAnsi="Courier New" w:cs="Courier New"/>
          <w:kern w:val="0"/>
          <w:sz w:val="20"/>
          <w:szCs w:val="20"/>
        </w:rPr>
        <w:t xml:space="preserve">  K_CNT,</w:t>
      </w:r>
    </w:p>
    <w:p w:rsidR="000658F3" w:rsidRPr="000658F3" w:rsidRDefault="000658F3" w:rsidP="000658F3">
      <w:pPr>
        <w:autoSpaceDE w:val="0"/>
        <w:autoSpaceDN w:val="0"/>
        <w:adjustRightInd w:val="0"/>
        <w:ind w:leftChars="606" w:left="1454"/>
        <w:rPr>
          <w:rFonts w:ascii="Courier New" w:hAnsi="Courier New" w:cs="Courier New"/>
          <w:kern w:val="0"/>
          <w:sz w:val="20"/>
          <w:szCs w:val="20"/>
        </w:rPr>
      </w:pPr>
      <w:r w:rsidRPr="000658F3">
        <w:rPr>
          <w:rFonts w:ascii="Courier New" w:hAnsi="Courier New" w:cs="Courier New"/>
          <w:kern w:val="0"/>
          <w:sz w:val="20"/>
          <w:szCs w:val="20"/>
        </w:rPr>
        <w:t xml:space="preserve">    </w:t>
      </w:r>
      <w:r w:rsidR="00741136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Pr="000658F3">
        <w:rPr>
          <w:rFonts w:ascii="Courier New" w:hAnsi="Courier New" w:cs="Courier New"/>
          <w:kern w:val="0"/>
          <w:sz w:val="20"/>
          <w:szCs w:val="20"/>
        </w:rPr>
        <w:t xml:space="preserve">   K_AMT</w:t>
      </w:r>
    </w:p>
    <w:p w:rsidR="000658F3" w:rsidRPr="000658F3" w:rsidRDefault="000658F3" w:rsidP="000658F3">
      <w:pPr>
        <w:autoSpaceDE w:val="0"/>
        <w:autoSpaceDN w:val="0"/>
        <w:adjustRightInd w:val="0"/>
        <w:ind w:leftChars="606" w:left="1454"/>
        <w:rPr>
          <w:rFonts w:ascii="Courier New" w:hAnsi="Courier New" w:cs="Courier New"/>
          <w:kern w:val="0"/>
          <w:sz w:val="20"/>
          <w:szCs w:val="20"/>
        </w:rPr>
      </w:pPr>
      <w:r w:rsidRPr="000658F3">
        <w:rPr>
          <w:rFonts w:ascii="Courier New" w:hAnsi="Courier New" w:cs="Courier New"/>
          <w:kern w:val="0"/>
          <w:sz w:val="20"/>
          <w:szCs w:val="20"/>
        </w:rPr>
        <w:t xml:space="preserve">  from DBAA.DTAAH518</w:t>
      </w:r>
    </w:p>
    <w:p w:rsidR="000658F3" w:rsidRDefault="000658F3" w:rsidP="000658F3">
      <w:pPr>
        <w:autoSpaceDE w:val="0"/>
        <w:autoSpaceDN w:val="0"/>
        <w:adjustRightInd w:val="0"/>
        <w:ind w:leftChars="606" w:left="1454"/>
        <w:rPr>
          <w:ins w:id="167" w:author="cathaylife" w:date="2010-09-14T17:42:00Z"/>
          <w:rFonts w:ascii="Courier New" w:hAnsi="Courier New" w:cs="Courier New" w:hint="eastAsia"/>
          <w:kern w:val="0"/>
          <w:sz w:val="20"/>
          <w:szCs w:val="20"/>
        </w:rPr>
      </w:pPr>
      <w:r w:rsidRPr="000658F3">
        <w:rPr>
          <w:rFonts w:ascii="Courier New" w:hAnsi="Courier New" w:cs="Courier New"/>
          <w:kern w:val="0"/>
          <w:sz w:val="20"/>
          <w:szCs w:val="20"/>
        </w:rPr>
        <w:t xml:space="preserve"> where KIND = ':KIND' </w:t>
      </w:r>
    </w:p>
    <w:p w:rsidR="005449A4" w:rsidRPr="000658F3" w:rsidRDefault="005449A4" w:rsidP="000658F3">
      <w:pPr>
        <w:numPr>
          <w:ins w:id="168" w:author="cathaylife" w:date="2010-09-14T17:42:00Z"/>
        </w:numPr>
        <w:autoSpaceDE w:val="0"/>
        <w:autoSpaceDN w:val="0"/>
        <w:adjustRightInd w:val="0"/>
        <w:ind w:leftChars="606" w:left="1454"/>
        <w:rPr>
          <w:rFonts w:ascii="Courier New" w:hAnsi="Courier New" w:cs="Courier New" w:hint="eastAsia"/>
          <w:kern w:val="0"/>
          <w:sz w:val="20"/>
          <w:szCs w:val="20"/>
        </w:rPr>
      </w:pPr>
      <w:ins w:id="169" w:author="cathaylife" w:date="2010-09-14T17:42:00Z">
        <w:r>
          <w:rPr>
            <w:rFonts w:ascii="Courier New" w:hAnsi="Courier New" w:cs="Courier New" w:hint="eastAsia"/>
            <w:kern w:val="0"/>
            <w:sz w:val="20"/>
            <w:szCs w:val="20"/>
          </w:rPr>
          <w:t xml:space="preserve">   AND CLAM_DIV_NO = </w:t>
        </w:r>
        <w:r w:rsidRPr="000658F3">
          <w:rPr>
            <w:rFonts w:ascii="Courier New" w:hAnsi="Courier New" w:cs="Courier New"/>
            <w:kern w:val="0"/>
            <w:sz w:val="20"/>
            <w:szCs w:val="20"/>
          </w:rPr>
          <w:t>':</w:t>
        </w:r>
        <w:r>
          <w:rPr>
            <w:rFonts w:ascii="Courier New" w:hAnsi="Courier New" w:cs="Courier New" w:hint="eastAsia"/>
            <w:kern w:val="0"/>
            <w:sz w:val="20"/>
            <w:szCs w:val="20"/>
          </w:rPr>
          <w:t>CLAM_DIV_NO</w:t>
        </w:r>
        <w:r w:rsidRPr="000658F3">
          <w:rPr>
            <w:rFonts w:ascii="Courier New" w:hAnsi="Courier New" w:cs="Courier New"/>
            <w:kern w:val="0"/>
            <w:sz w:val="20"/>
            <w:szCs w:val="20"/>
          </w:rPr>
          <w:t>'</w:t>
        </w:r>
      </w:ins>
    </w:p>
    <w:p w:rsidR="000658F3" w:rsidRPr="000658F3" w:rsidRDefault="000658F3" w:rsidP="000658F3">
      <w:pPr>
        <w:autoSpaceDE w:val="0"/>
        <w:autoSpaceDN w:val="0"/>
        <w:adjustRightInd w:val="0"/>
        <w:ind w:leftChars="606" w:left="1454"/>
        <w:rPr>
          <w:rFonts w:ascii="Courier New" w:hAnsi="Courier New" w:cs="Courier New"/>
          <w:kern w:val="0"/>
          <w:sz w:val="20"/>
          <w:szCs w:val="20"/>
        </w:rPr>
      </w:pPr>
      <w:r w:rsidRPr="000658F3">
        <w:rPr>
          <w:rFonts w:ascii="Courier New" w:hAnsi="Courier New" w:cs="Courier New"/>
          <w:kern w:val="0"/>
          <w:sz w:val="20"/>
          <w:szCs w:val="20"/>
        </w:rPr>
        <w:t xml:space="preserve">   and DATA_MM = MONTH(DATE(':QUERY_DATE' || ' 00:00:00') - 1 MONTH) </w:t>
      </w:r>
    </w:p>
    <w:p w:rsidR="000658F3" w:rsidRPr="000658F3" w:rsidRDefault="000658F3" w:rsidP="000658F3">
      <w:pPr>
        <w:autoSpaceDE w:val="0"/>
        <w:autoSpaceDN w:val="0"/>
        <w:adjustRightInd w:val="0"/>
        <w:ind w:leftChars="606" w:left="1454"/>
        <w:rPr>
          <w:rFonts w:ascii="Courier New" w:hAnsi="Courier New" w:cs="Courier New"/>
          <w:kern w:val="0"/>
          <w:sz w:val="20"/>
          <w:szCs w:val="20"/>
        </w:rPr>
      </w:pPr>
      <w:r w:rsidRPr="000658F3">
        <w:rPr>
          <w:rFonts w:ascii="Courier New" w:hAnsi="Courier New" w:cs="Courier New"/>
          <w:kern w:val="0"/>
          <w:sz w:val="20"/>
          <w:szCs w:val="20"/>
        </w:rPr>
        <w:t xml:space="preserve">   and DATA_YY = YEAR(DATE(':QUERY_DATE' || ' 00:00:00') - 1 MONTH) </w:t>
      </w:r>
    </w:p>
    <w:p w:rsidR="001D5662" w:rsidRPr="000658F3" w:rsidRDefault="000658F3" w:rsidP="000658F3">
      <w:pPr>
        <w:pStyle w:val="Tabletext"/>
        <w:keepLines w:val="0"/>
        <w:spacing w:after="0" w:line="240" w:lineRule="auto"/>
        <w:ind w:leftChars="606" w:left="1454"/>
        <w:rPr>
          <w:rFonts w:hint="eastAsia"/>
          <w:kern w:val="2"/>
          <w:szCs w:val="24"/>
          <w:lang w:eastAsia="zh-TW"/>
        </w:rPr>
      </w:pPr>
      <w:r w:rsidRPr="000658F3">
        <w:rPr>
          <w:rFonts w:ascii="Courier New" w:hAnsi="Courier New" w:cs="Courier New"/>
        </w:rPr>
        <w:t xml:space="preserve">  with </w:t>
      </w:r>
      <w:smartTag w:uri="urn:schemas-microsoft-com:office:smarttags" w:element="City">
        <w:smartTag w:uri="urn:schemas-microsoft-com:office:smarttags" w:element="place">
          <w:r w:rsidRPr="000658F3">
            <w:rPr>
              <w:rFonts w:ascii="Courier New" w:hAnsi="Courier New" w:cs="Courier New"/>
              <w:u w:val="single"/>
            </w:rPr>
            <w:t>ur</w:t>
          </w:r>
        </w:smartTag>
      </w:smartTag>
    </w:p>
    <w:p w:rsidR="00E72B84" w:rsidRPr="00773B34" w:rsidRDefault="00D71251" w:rsidP="00EC00E2">
      <w:pPr>
        <w:pStyle w:val="Tabletext"/>
        <w:keepLines w:val="0"/>
        <w:numPr>
          <w:ilvl w:val="1"/>
          <w:numId w:val="34"/>
          <w:numberingChange w:id="170" w:author="cathaylife" w:date="2010-09-14T17:24:00Z" w:original="%1:3:0:.%2:3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50844">
        <w:rPr>
          <w:kern w:val="2"/>
          <w:szCs w:val="24"/>
          <w:lang w:eastAsia="zh-TW"/>
        </w:rPr>
        <w:t>SQL_QUERY</w:t>
      </w:r>
      <w:r w:rsidR="00A90998">
        <w:rPr>
          <w:rFonts w:hint="eastAsia"/>
          <w:kern w:val="2"/>
          <w:szCs w:val="24"/>
          <w:lang w:eastAsia="zh-TW"/>
        </w:rPr>
        <w:t>3</w:t>
      </w:r>
    </w:p>
    <w:p w:rsidR="00511C39" w:rsidRPr="00511C39" w:rsidRDefault="00511C39" w:rsidP="00511C39">
      <w:pPr>
        <w:autoSpaceDE w:val="0"/>
        <w:autoSpaceDN w:val="0"/>
        <w:adjustRightInd w:val="0"/>
        <w:ind w:leftChars="606" w:left="1454"/>
        <w:rPr>
          <w:rFonts w:ascii="Courier New" w:hAnsi="Courier New" w:cs="Courier New"/>
          <w:kern w:val="0"/>
          <w:sz w:val="20"/>
          <w:szCs w:val="20"/>
        </w:rPr>
      </w:pPr>
      <w:r w:rsidRPr="00511C39">
        <w:rPr>
          <w:rFonts w:ascii="Courier New" w:hAnsi="Courier New" w:cs="Courier New"/>
          <w:kern w:val="0"/>
          <w:sz w:val="20"/>
          <w:szCs w:val="20"/>
        </w:rPr>
        <w:t>with T1 as (</w:t>
      </w:r>
    </w:p>
    <w:p w:rsidR="00511C39" w:rsidRDefault="00511C39" w:rsidP="00511C39">
      <w:pPr>
        <w:autoSpaceDE w:val="0"/>
        <w:autoSpaceDN w:val="0"/>
        <w:adjustRightInd w:val="0"/>
        <w:ind w:leftChars="606" w:left="1454"/>
        <w:rPr>
          <w:ins w:id="171" w:author="cathaylife" w:date="2010-09-14T17:43:00Z"/>
          <w:rFonts w:ascii="Courier New" w:hAnsi="Courier New" w:cs="Courier New" w:hint="eastAsia"/>
          <w:kern w:val="0"/>
          <w:sz w:val="20"/>
          <w:szCs w:val="20"/>
        </w:rPr>
      </w:pPr>
      <w:r w:rsidRPr="00511C39">
        <w:rPr>
          <w:rFonts w:ascii="Courier New" w:hAnsi="Courier New" w:cs="Courier New"/>
          <w:kern w:val="0"/>
          <w:sz w:val="20"/>
          <w:szCs w:val="20"/>
        </w:rPr>
        <w:t>select APLY_NO,</w:t>
      </w:r>
    </w:p>
    <w:p w:rsidR="005449A4" w:rsidRPr="00511C39" w:rsidRDefault="005449A4" w:rsidP="005449A4">
      <w:pPr>
        <w:numPr>
          <w:ins w:id="172" w:author="cathaylife" w:date="2010-09-14T17:43:00Z"/>
        </w:numPr>
        <w:autoSpaceDE w:val="0"/>
        <w:autoSpaceDN w:val="0"/>
        <w:adjustRightInd w:val="0"/>
        <w:ind w:leftChars="600" w:left="1440"/>
        <w:rPr>
          <w:rFonts w:ascii="Courier New" w:hAnsi="Courier New" w:cs="Courier New" w:hint="eastAsia"/>
          <w:kern w:val="0"/>
          <w:sz w:val="20"/>
          <w:szCs w:val="20"/>
        </w:rPr>
        <w:pPrChange w:id="173" w:author="cathaylife" w:date="2010-09-14T17:43:00Z">
          <w:pPr>
            <w:autoSpaceDE w:val="0"/>
            <w:autoSpaceDN w:val="0"/>
            <w:adjustRightInd w:val="0"/>
            <w:ind w:leftChars="606" w:left="1454"/>
          </w:pPr>
        </w:pPrChange>
      </w:pPr>
      <w:ins w:id="174" w:author="cathaylife" w:date="2010-09-14T17:43:00Z">
        <w:r>
          <w:rPr>
            <w:rFonts w:ascii="Courier New" w:hAnsi="Courier New" w:cs="Courier New" w:hint="eastAsia"/>
            <w:kern w:val="0"/>
            <w:sz w:val="20"/>
            <w:szCs w:val="20"/>
          </w:rPr>
          <w:t xml:space="preserve">       CLAM_DIV_NO,</w:t>
        </w:r>
      </w:ins>
    </w:p>
    <w:p w:rsidR="00511C39" w:rsidRPr="00511C39" w:rsidRDefault="00511C39" w:rsidP="00511C39">
      <w:pPr>
        <w:autoSpaceDE w:val="0"/>
        <w:autoSpaceDN w:val="0"/>
        <w:adjustRightInd w:val="0"/>
        <w:ind w:leftChars="606" w:left="1454"/>
        <w:rPr>
          <w:rFonts w:ascii="Courier New" w:hAnsi="Courier New" w:cs="Courier New"/>
          <w:kern w:val="0"/>
          <w:sz w:val="20"/>
          <w:szCs w:val="20"/>
        </w:rPr>
      </w:pPr>
      <w:r w:rsidRPr="00511C39">
        <w:rPr>
          <w:rFonts w:ascii="Courier New" w:hAnsi="Courier New" w:cs="Courier New"/>
          <w:kern w:val="0"/>
          <w:sz w:val="20"/>
          <w:szCs w:val="20"/>
        </w:rPr>
        <w:t xml:space="preserve">       SUM(PAY_AMT) AS SUM_PAY_AMT </w:t>
      </w:r>
    </w:p>
    <w:p w:rsidR="00511C39" w:rsidRPr="00511C39" w:rsidRDefault="00511C39" w:rsidP="00511C39">
      <w:pPr>
        <w:autoSpaceDE w:val="0"/>
        <w:autoSpaceDN w:val="0"/>
        <w:adjustRightInd w:val="0"/>
        <w:ind w:leftChars="606" w:left="1454"/>
        <w:rPr>
          <w:rFonts w:ascii="Courier New" w:hAnsi="Courier New" w:cs="Courier New"/>
          <w:kern w:val="0"/>
          <w:sz w:val="20"/>
          <w:szCs w:val="20"/>
        </w:rPr>
      </w:pPr>
      <w:r w:rsidRPr="00511C39">
        <w:rPr>
          <w:rFonts w:ascii="Courier New" w:hAnsi="Courier New" w:cs="Courier New"/>
          <w:kern w:val="0"/>
          <w:sz w:val="20"/>
          <w:szCs w:val="20"/>
        </w:rPr>
        <w:t xml:space="preserve">  from DBAA.DTAAB001</w:t>
      </w:r>
    </w:p>
    <w:p w:rsidR="00511C39" w:rsidRPr="00511C39" w:rsidRDefault="00511C39" w:rsidP="00511C39">
      <w:pPr>
        <w:autoSpaceDE w:val="0"/>
        <w:autoSpaceDN w:val="0"/>
        <w:adjustRightInd w:val="0"/>
        <w:ind w:leftChars="606" w:left="1454"/>
        <w:rPr>
          <w:rFonts w:ascii="Courier New" w:hAnsi="Courier New" w:cs="Courier New"/>
          <w:kern w:val="0"/>
          <w:sz w:val="20"/>
          <w:szCs w:val="20"/>
        </w:rPr>
      </w:pPr>
      <w:r w:rsidRPr="00511C39">
        <w:rPr>
          <w:rFonts w:ascii="Courier New" w:hAnsi="Courier New" w:cs="Courier New"/>
          <w:kern w:val="0"/>
          <w:sz w:val="20"/>
          <w:szCs w:val="20"/>
        </w:rPr>
        <w:t xml:space="preserve"> where CLAM_CAT in ('B','C','D','H','J','N') </w:t>
      </w:r>
    </w:p>
    <w:p w:rsidR="00511C39" w:rsidRPr="00511C39" w:rsidRDefault="00511C39" w:rsidP="00511C39">
      <w:pPr>
        <w:autoSpaceDE w:val="0"/>
        <w:autoSpaceDN w:val="0"/>
        <w:adjustRightInd w:val="0"/>
        <w:ind w:leftChars="606" w:left="1454"/>
        <w:rPr>
          <w:rFonts w:ascii="Courier New" w:hAnsi="Courier New" w:cs="Courier New"/>
          <w:kern w:val="0"/>
          <w:sz w:val="20"/>
          <w:szCs w:val="20"/>
        </w:rPr>
      </w:pPr>
      <w:r w:rsidRPr="00511C39">
        <w:rPr>
          <w:rFonts w:ascii="Courier New" w:hAnsi="Courier New" w:cs="Courier New"/>
          <w:kern w:val="0"/>
          <w:sz w:val="20"/>
          <w:szCs w:val="20"/>
        </w:rPr>
        <w:t xml:space="preserve">   and SYS_NO = ':SYS_NO' </w:t>
      </w:r>
    </w:p>
    <w:p w:rsidR="00511C39" w:rsidRPr="00511C39" w:rsidRDefault="00511C39" w:rsidP="00511C39">
      <w:pPr>
        <w:autoSpaceDE w:val="0"/>
        <w:autoSpaceDN w:val="0"/>
        <w:adjustRightInd w:val="0"/>
        <w:ind w:leftChars="606" w:left="1454"/>
        <w:rPr>
          <w:rFonts w:ascii="Courier New" w:hAnsi="Courier New" w:cs="Courier New"/>
          <w:kern w:val="0"/>
          <w:sz w:val="20"/>
          <w:szCs w:val="20"/>
        </w:rPr>
      </w:pPr>
      <w:r w:rsidRPr="00511C39">
        <w:rPr>
          <w:rFonts w:ascii="Courier New" w:hAnsi="Courier New" w:cs="Courier New"/>
          <w:kern w:val="0"/>
          <w:sz w:val="20"/>
          <w:szCs w:val="20"/>
        </w:rPr>
        <w:t xml:space="preserve"> [ and PROD_KIND = ':PROD_KIND' ] </w:t>
      </w:r>
    </w:p>
    <w:p w:rsidR="00511C39" w:rsidRPr="00511C39" w:rsidRDefault="00511C39" w:rsidP="00511C39">
      <w:pPr>
        <w:autoSpaceDE w:val="0"/>
        <w:autoSpaceDN w:val="0"/>
        <w:adjustRightInd w:val="0"/>
        <w:ind w:leftChars="606" w:left="1454"/>
        <w:rPr>
          <w:rFonts w:ascii="Courier New" w:hAnsi="Courier New" w:cs="Courier New"/>
          <w:kern w:val="0"/>
          <w:sz w:val="20"/>
          <w:szCs w:val="20"/>
        </w:rPr>
      </w:pPr>
      <w:r w:rsidRPr="00511C39">
        <w:rPr>
          <w:rFonts w:ascii="Courier New" w:hAnsi="Courier New" w:cs="Courier New"/>
          <w:kern w:val="0"/>
          <w:sz w:val="20"/>
          <w:szCs w:val="20"/>
        </w:rPr>
        <w:t xml:space="preserve">   and APRV_DATE IS NOT NULL </w:t>
      </w:r>
    </w:p>
    <w:p w:rsidR="00511C39" w:rsidRPr="00511C39" w:rsidRDefault="00511C39" w:rsidP="00511C39">
      <w:pPr>
        <w:autoSpaceDE w:val="0"/>
        <w:autoSpaceDN w:val="0"/>
        <w:adjustRightInd w:val="0"/>
        <w:ind w:leftChars="606" w:left="1454"/>
        <w:rPr>
          <w:rFonts w:ascii="Courier New" w:hAnsi="Courier New" w:cs="Courier New"/>
          <w:kern w:val="0"/>
          <w:sz w:val="20"/>
          <w:szCs w:val="20"/>
        </w:rPr>
      </w:pPr>
      <w:r w:rsidRPr="00511C39">
        <w:rPr>
          <w:rFonts w:ascii="Courier New" w:hAnsi="Courier New" w:cs="Courier New"/>
          <w:kern w:val="0"/>
          <w:sz w:val="20"/>
          <w:szCs w:val="20"/>
        </w:rPr>
        <w:t xml:space="preserve">   and PAY_STS NOT IN ( '5' , '6') </w:t>
      </w:r>
    </w:p>
    <w:p w:rsidR="00511C39" w:rsidRPr="00511C39" w:rsidRDefault="00511C39" w:rsidP="00511C39">
      <w:pPr>
        <w:autoSpaceDE w:val="0"/>
        <w:autoSpaceDN w:val="0"/>
        <w:adjustRightInd w:val="0"/>
        <w:ind w:leftChars="606" w:left="1454"/>
        <w:rPr>
          <w:rFonts w:ascii="Courier New" w:hAnsi="Courier New" w:cs="Courier New"/>
          <w:kern w:val="0"/>
          <w:sz w:val="20"/>
          <w:szCs w:val="20"/>
        </w:rPr>
      </w:pPr>
      <w:r w:rsidRPr="00511C39">
        <w:rPr>
          <w:rFonts w:ascii="Courier New" w:hAnsi="Courier New" w:cs="Courier New"/>
          <w:kern w:val="0"/>
          <w:sz w:val="20"/>
          <w:szCs w:val="20"/>
        </w:rPr>
        <w:t xml:space="preserve">   and MONTH(APRV_DATE)= MONTH(DATE(':QUERY_DATE' || ' 00:00:00') - 1 MONTH) </w:t>
      </w:r>
    </w:p>
    <w:p w:rsidR="00511C39" w:rsidRPr="00511C39" w:rsidRDefault="00511C39" w:rsidP="00511C39">
      <w:pPr>
        <w:autoSpaceDE w:val="0"/>
        <w:autoSpaceDN w:val="0"/>
        <w:adjustRightInd w:val="0"/>
        <w:ind w:leftChars="606" w:left="1454"/>
        <w:rPr>
          <w:rFonts w:ascii="Courier New" w:hAnsi="Courier New" w:cs="Courier New"/>
          <w:kern w:val="0"/>
          <w:sz w:val="20"/>
          <w:szCs w:val="20"/>
        </w:rPr>
      </w:pPr>
      <w:r w:rsidRPr="00511C39">
        <w:rPr>
          <w:rFonts w:ascii="Courier New" w:hAnsi="Courier New" w:cs="Courier New"/>
          <w:kern w:val="0"/>
          <w:sz w:val="20"/>
          <w:szCs w:val="20"/>
        </w:rPr>
        <w:t xml:space="preserve">   and YEAR(APRV_DATE) = YEAR(DATE(':QUERY_DATE' || ' 00:00:00') - 1 MONTH) </w:t>
      </w:r>
    </w:p>
    <w:p w:rsidR="00511C39" w:rsidRPr="00511C39" w:rsidRDefault="00511C39" w:rsidP="00511C39">
      <w:pPr>
        <w:autoSpaceDE w:val="0"/>
        <w:autoSpaceDN w:val="0"/>
        <w:adjustRightInd w:val="0"/>
        <w:ind w:leftChars="606" w:left="1454"/>
        <w:rPr>
          <w:rFonts w:ascii="Courier New" w:hAnsi="Courier New" w:cs="Courier New"/>
          <w:kern w:val="0"/>
          <w:sz w:val="20"/>
          <w:szCs w:val="20"/>
        </w:rPr>
      </w:pPr>
      <w:r w:rsidRPr="00511C39">
        <w:rPr>
          <w:rFonts w:ascii="Courier New" w:hAnsi="Courier New" w:cs="Courier New"/>
          <w:kern w:val="0"/>
          <w:sz w:val="20"/>
          <w:szCs w:val="20"/>
        </w:rPr>
        <w:t xml:space="preserve"> group by APLY_NO</w:t>
      </w:r>
      <w:ins w:id="175" w:author="cathaylife" w:date="2010-09-14T17:43:00Z">
        <w:r w:rsidR="005449A4">
          <w:rPr>
            <w:rFonts w:ascii="Courier New" w:hAnsi="Courier New" w:cs="Courier New" w:hint="eastAsia"/>
            <w:kern w:val="0"/>
            <w:sz w:val="20"/>
            <w:szCs w:val="20"/>
          </w:rPr>
          <w:t>, CLAM_DIV_NO</w:t>
        </w:r>
      </w:ins>
    </w:p>
    <w:p w:rsidR="00511C39" w:rsidRPr="00511C39" w:rsidRDefault="00511C39" w:rsidP="00511C39">
      <w:pPr>
        <w:autoSpaceDE w:val="0"/>
        <w:autoSpaceDN w:val="0"/>
        <w:adjustRightInd w:val="0"/>
        <w:ind w:leftChars="606" w:left="1454"/>
        <w:rPr>
          <w:rFonts w:ascii="Courier New" w:hAnsi="Courier New" w:cs="Courier New"/>
          <w:kern w:val="0"/>
          <w:sz w:val="20"/>
          <w:szCs w:val="20"/>
        </w:rPr>
      </w:pPr>
      <w:r w:rsidRPr="00511C39">
        <w:rPr>
          <w:rFonts w:ascii="Courier New" w:hAnsi="Courier New" w:cs="Courier New"/>
          <w:kern w:val="0"/>
          <w:sz w:val="20"/>
          <w:szCs w:val="20"/>
        </w:rPr>
        <w:t>)</w:t>
      </w:r>
    </w:p>
    <w:p w:rsidR="00511C39" w:rsidRPr="00511C39" w:rsidRDefault="00511C39" w:rsidP="00511C39">
      <w:pPr>
        <w:autoSpaceDE w:val="0"/>
        <w:autoSpaceDN w:val="0"/>
        <w:adjustRightInd w:val="0"/>
        <w:ind w:leftChars="606" w:left="1454"/>
        <w:rPr>
          <w:rFonts w:ascii="Courier New" w:hAnsi="Courier New" w:cs="Courier New"/>
          <w:kern w:val="0"/>
          <w:sz w:val="20"/>
          <w:szCs w:val="20"/>
        </w:rPr>
      </w:pPr>
      <w:r w:rsidRPr="00511C39">
        <w:rPr>
          <w:rFonts w:ascii="Courier New" w:hAnsi="Courier New" w:cs="Courier New"/>
          <w:kern w:val="0"/>
          <w:sz w:val="20"/>
          <w:szCs w:val="20"/>
        </w:rPr>
        <w:t>select count(APLY_NO) as CNT,</w:t>
      </w:r>
    </w:p>
    <w:p w:rsidR="00511C39" w:rsidRPr="00511C39" w:rsidRDefault="00511C39" w:rsidP="00511C39">
      <w:pPr>
        <w:autoSpaceDE w:val="0"/>
        <w:autoSpaceDN w:val="0"/>
        <w:adjustRightInd w:val="0"/>
        <w:ind w:leftChars="606" w:left="1454"/>
        <w:rPr>
          <w:rFonts w:ascii="Courier New" w:hAnsi="Courier New" w:cs="Courier New"/>
          <w:kern w:val="0"/>
          <w:sz w:val="20"/>
          <w:szCs w:val="20"/>
        </w:rPr>
      </w:pPr>
      <w:r w:rsidRPr="00511C39">
        <w:rPr>
          <w:rFonts w:ascii="Courier New" w:hAnsi="Courier New" w:cs="Courier New"/>
          <w:kern w:val="0"/>
          <w:sz w:val="20"/>
          <w:szCs w:val="20"/>
        </w:rPr>
        <w:t xml:space="preserve">       sum(SUM_PAY_AMT) as AMT </w:t>
      </w:r>
    </w:p>
    <w:p w:rsidR="00511C39" w:rsidRDefault="00511C39" w:rsidP="00511C39">
      <w:pPr>
        <w:autoSpaceDE w:val="0"/>
        <w:autoSpaceDN w:val="0"/>
        <w:adjustRightInd w:val="0"/>
        <w:ind w:leftChars="606" w:left="1454"/>
        <w:rPr>
          <w:ins w:id="176" w:author="cathaylife" w:date="2010-09-14T17:43:00Z"/>
          <w:rFonts w:ascii="Courier New" w:hAnsi="Courier New" w:cs="Courier New" w:hint="eastAsia"/>
          <w:kern w:val="0"/>
          <w:sz w:val="20"/>
          <w:szCs w:val="20"/>
        </w:rPr>
      </w:pPr>
      <w:r w:rsidRPr="00511C39">
        <w:rPr>
          <w:rFonts w:ascii="Courier New" w:hAnsi="Courier New" w:cs="Courier New"/>
          <w:kern w:val="0"/>
          <w:sz w:val="20"/>
          <w:szCs w:val="20"/>
        </w:rPr>
        <w:t xml:space="preserve">  from T1</w:t>
      </w:r>
    </w:p>
    <w:p w:rsidR="005449A4" w:rsidRPr="00511C39" w:rsidRDefault="005449A4" w:rsidP="005449A4">
      <w:pPr>
        <w:numPr>
          <w:ins w:id="177" w:author="cathaylife" w:date="2010-09-14T17:43:00Z"/>
        </w:numPr>
        <w:autoSpaceDE w:val="0"/>
        <w:autoSpaceDN w:val="0"/>
        <w:adjustRightInd w:val="0"/>
        <w:ind w:leftChars="600" w:left="1440"/>
        <w:rPr>
          <w:rFonts w:ascii="Courier New" w:hAnsi="Courier New" w:cs="Courier New" w:hint="eastAsia"/>
          <w:kern w:val="0"/>
          <w:sz w:val="20"/>
          <w:szCs w:val="20"/>
        </w:rPr>
        <w:pPrChange w:id="178" w:author="cathaylife" w:date="2010-09-14T17:44:00Z">
          <w:pPr>
            <w:autoSpaceDE w:val="0"/>
            <w:autoSpaceDN w:val="0"/>
            <w:adjustRightInd w:val="0"/>
            <w:ind w:leftChars="606" w:left="1454"/>
          </w:pPr>
        </w:pPrChange>
      </w:pPr>
      <w:ins w:id="179" w:author="cathaylife" w:date="2010-09-14T17:43:00Z">
        <w:r w:rsidRPr="00B015C4">
          <w:rPr>
            <w:rFonts w:ascii="Courier New" w:hAnsi="Courier New" w:cs="Courier New"/>
            <w:kern w:val="0"/>
            <w:sz w:val="20"/>
            <w:szCs w:val="20"/>
          </w:rPr>
          <w:t xml:space="preserve">group by </w:t>
        </w:r>
        <w:r>
          <w:rPr>
            <w:rFonts w:ascii="Courier New" w:hAnsi="Courier New" w:cs="Courier New" w:hint="eastAsia"/>
            <w:kern w:val="0"/>
            <w:sz w:val="20"/>
            <w:szCs w:val="20"/>
          </w:rPr>
          <w:t>CLAM_DIV_NO</w:t>
        </w:r>
      </w:ins>
    </w:p>
    <w:p w:rsidR="00773B34" w:rsidRPr="00511C39" w:rsidRDefault="00511C39" w:rsidP="00511C39">
      <w:pPr>
        <w:pStyle w:val="Tabletext"/>
        <w:keepLines w:val="0"/>
        <w:spacing w:after="0" w:line="240" w:lineRule="auto"/>
        <w:ind w:leftChars="606" w:left="1454"/>
        <w:rPr>
          <w:rFonts w:hint="eastAsia"/>
          <w:kern w:val="2"/>
          <w:szCs w:val="24"/>
          <w:lang w:eastAsia="zh-TW"/>
        </w:rPr>
      </w:pPr>
      <w:r w:rsidRPr="00511C39">
        <w:rPr>
          <w:rFonts w:ascii="Courier New" w:hAnsi="Courier New" w:cs="Courier New"/>
        </w:rPr>
        <w:t xml:space="preserve">  with </w:t>
      </w:r>
      <w:smartTag w:uri="urn:schemas-microsoft-com:office:smarttags" w:element="place">
        <w:smartTag w:uri="urn:schemas-microsoft-com:office:smarttags" w:element="City">
          <w:r w:rsidRPr="00511C39">
            <w:rPr>
              <w:rFonts w:ascii="Courier New" w:hAnsi="Courier New" w:cs="Courier New"/>
              <w:u w:val="single"/>
            </w:rPr>
            <w:t>ur</w:t>
          </w:r>
        </w:smartTag>
      </w:smartTag>
    </w:p>
    <w:p w:rsidR="00773B34" w:rsidRPr="00E42C87" w:rsidRDefault="00773B34" w:rsidP="001D5662">
      <w:pPr>
        <w:pStyle w:val="Tabletext"/>
        <w:keepLines w:val="0"/>
        <w:spacing w:after="0" w:line="240" w:lineRule="auto"/>
        <w:ind w:left="2186"/>
        <w:rPr>
          <w:rFonts w:hint="eastAsia"/>
          <w:kern w:val="2"/>
          <w:szCs w:val="24"/>
          <w:lang w:eastAsia="zh-TW"/>
        </w:rPr>
      </w:pPr>
    </w:p>
    <w:p w:rsidR="00E72B84" w:rsidRPr="005B1225" w:rsidRDefault="00D71251" w:rsidP="00EC00E2">
      <w:pPr>
        <w:pStyle w:val="Tabletext"/>
        <w:keepLines w:val="0"/>
        <w:numPr>
          <w:ilvl w:val="1"/>
          <w:numId w:val="34"/>
          <w:numberingChange w:id="180" w:author="cathaylife" w:date="2010-09-14T17:24:00Z" w:original="%1:3:0:.%2:4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50844">
        <w:rPr>
          <w:kern w:val="2"/>
          <w:szCs w:val="24"/>
          <w:lang w:eastAsia="zh-TW"/>
        </w:rPr>
        <w:t>SQL_QUERY</w:t>
      </w:r>
      <w:r w:rsidR="00A90998">
        <w:rPr>
          <w:rFonts w:hint="eastAsia"/>
          <w:kern w:val="2"/>
          <w:szCs w:val="24"/>
          <w:lang w:eastAsia="zh-TW"/>
        </w:rPr>
        <w:t>4</w:t>
      </w:r>
    </w:p>
    <w:p w:rsidR="002E6CCC" w:rsidRPr="002E6CCC" w:rsidRDefault="002E6CCC" w:rsidP="002E6CCC">
      <w:pPr>
        <w:autoSpaceDE w:val="0"/>
        <w:autoSpaceDN w:val="0"/>
        <w:adjustRightInd w:val="0"/>
        <w:ind w:leftChars="606" w:left="1454"/>
        <w:rPr>
          <w:rFonts w:ascii="Courier New" w:hAnsi="Courier New" w:cs="Courier New"/>
          <w:kern w:val="0"/>
          <w:sz w:val="20"/>
          <w:szCs w:val="20"/>
        </w:rPr>
      </w:pPr>
      <w:r w:rsidRPr="002E6CCC">
        <w:rPr>
          <w:rFonts w:ascii="Courier New" w:hAnsi="Courier New" w:cs="Courier New"/>
          <w:kern w:val="0"/>
          <w:sz w:val="20"/>
          <w:szCs w:val="20"/>
        </w:rPr>
        <w:t>with T1 as (</w:t>
      </w:r>
    </w:p>
    <w:p w:rsidR="002E6CCC" w:rsidRDefault="002E6CCC" w:rsidP="002E6CCC">
      <w:pPr>
        <w:autoSpaceDE w:val="0"/>
        <w:autoSpaceDN w:val="0"/>
        <w:adjustRightInd w:val="0"/>
        <w:ind w:leftChars="606" w:left="1454"/>
        <w:rPr>
          <w:ins w:id="181" w:author="cathaylife" w:date="2010-09-14T17:44:00Z"/>
          <w:rFonts w:ascii="Courier New" w:hAnsi="Courier New" w:cs="Courier New" w:hint="eastAsia"/>
          <w:kern w:val="0"/>
          <w:sz w:val="20"/>
          <w:szCs w:val="20"/>
        </w:rPr>
      </w:pPr>
      <w:r w:rsidRPr="002E6CCC">
        <w:rPr>
          <w:rFonts w:ascii="Courier New" w:hAnsi="Courier New" w:cs="Courier New"/>
          <w:kern w:val="0"/>
          <w:sz w:val="20"/>
          <w:szCs w:val="20"/>
        </w:rPr>
        <w:t>select APLY_NO,</w:t>
      </w:r>
    </w:p>
    <w:p w:rsidR="001E6FEF" w:rsidRPr="002E6CCC" w:rsidRDefault="001E6FEF" w:rsidP="001E6FEF">
      <w:pPr>
        <w:numPr>
          <w:ins w:id="182" w:author="cathaylife" w:date="2010-09-14T17:44:00Z"/>
        </w:numPr>
        <w:autoSpaceDE w:val="0"/>
        <w:autoSpaceDN w:val="0"/>
        <w:adjustRightInd w:val="0"/>
        <w:ind w:leftChars="600" w:left="1440"/>
        <w:rPr>
          <w:rFonts w:ascii="Courier New" w:hAnsi="Courier New" w:cs="Courier New" w:hint="eastAsia"/>
          <w:kern w:val="0"/>
          <w:sz w:val="20"/>
          <w:szCs w:val="20"/>
        </w:rPr>
        <w:pPrChange w:id="183" w:author="cathaylife" w:date="2010-09-14T17:44:00Z">
          <w:pPr>
            <w:autoSpaceDE w:val="0"/>
            <w:autoSpaceDN w:val="0"/>
            <w:adjustRightInd w:val="0"/>
            <w:ind w:leftChars="606" w:left="1454"/>
          </w:pPr>
        </w:pPrChange>
      </w:pPr>
      <w:ins w:id="184" w:author="cathaylife" w:date="2010-09-14T17:44:00Z">
        <w:r>
          <w:rPr>
            <w:rFonts w:ascii="Courier New" w:hAnsi="Courier New" w:cs="Courier New" w:hint="eastAsia"/>
            <w:kern w:val="0"/>
            <w:sz w:val="20"/>
            <w:szCs w:val="20"/>
          </w:rPr>
          <w:t xml:space="preserve">       CLAM_DIV_NO,</w:t>
        </w:r>
      </w:ins>
    </w:p>
    <w:p w:rsidR="002E6CCC" w:rsidRPr="002E6CCC" w:rsidRDefault="002E6CCC" w:rsidP="002E6CCC">
      <w:pPr>
        <w:autoSpaceDE w:val="0"/>
        <w:autoSpaceDN w:val="0"/>
        <w:adjustRightInd w:val="0"/>
        <w:ind w:leftChars="606" w:left="1454"/>
        <w:rPr>
          <w:rFonts w:ascii="Courier New" w:hAnsi="Courier New" w:cs="Courier New"/>
          <w:kern w:val="0"/>
          <w:sz w:val="20"/>
          <w:szCs w:val="20"/>
        </w:rPr>
      </w:pPr>
      <w:r w:rsidRPr="002E6CCC">
        <w:rPr>
          <w:rFonts w:ascii="Courier New" w:hAnsi="Courier New" w:cs="Courier New"/>
          <w:kern w:val="0"/>
          <w:sz w:val="20"/>
          <w:szCs w:val="20"/>
        </w:rPr>
        <w:t xml:space="preserve">       SUM(PAY_AMT) AS SUM_PAY_AMT </w:t>
      </w:r>
    </w:p>
    <w:p w:rsidR="002E6CCC" w:rsidRPr="002E6CCC" w:rsidRDefault="002E6CCC" w:rsidP="002E6CCC">
      <w:pPr>
        <w:autoSpaceDE w:val="0"/>
        <w:autoSpaceDN w:val="0"/>
        <w:adjustRightInd w:val="0"/>
        <w:ind w:leftChars="606" w:left="1454"/>
        <w:rPr>
          <w:rFonts w:ascii="Courier New" w:hAnsi="Courier New" w:cs="Courier New"/>
          <w:kern w:val="0"/>
          <w:sz w:val="20"/>
          <w:szCs w:val="20"/>
        </w:rPr>
      </w:pPr>
      <w:r w:rsidRPr="002E6CCC">
        <w:rPr>
          <w:rFonts w:ascii="Courier New" w:hAnsi="Courier New" w:cs="Courier New"/>
          <w:kern w:val="0"/>
          <w:sz w:val="20"/>
          <w:szCs w:val="20"/>
        </w:rPr>
        <w:t xml:space="preserve">  from DBAA.DTAAB001</w:t>
      </w:r>
    </w:p>
    <w:p w:rsidR="002E6CCC" w:rsidRPr="002E6CCC" w:rsidRDefault="002E6CCC" w:rsidP="002E6CCC">
      <w:pPr>
        <w:autoSpaceDE w:val="0"/>
        <w:autoSpaceDN w:val="0"/>
        <w:adjustRightInd w:val="0"/>
        <w:ind w:leftChars="606" w:left="1454"/>
        <w:rPr>
          <w:rFonts w:ascii="Courier New" w:hAnsi="Courier New" w:cs="Courier New"/>
          <w:kern w:val="0"/>
          <w:sz w:val="20"/>
          <w:szCs w:val="20"/>
        </w:rPr>
      </w:pPr>
      <w:r w:rsidRPr="002E6CCC">
        <w:rPr>
          <w:rFonts w:ascii="Courier New" w:hAnsi="Courier New" w:cs="Courier New"/>
          <w:kern w:val="0"/>
          <w:sz w:val="20"/>
          <w:szCs w:val="20"/>
        </w:rPr>
        <w:t xml:space="preserve"> where CLAM_CAT in ('E','F','G','I')</w:t>
      </w:r>
    </w:p>
    <w:p w:rsidR="002E6CCC" w:rsidRPr="002E6CCC" w:rsidRDefault="002E6CCC" w:rsidP="002E6CCC">
      <w:pPr>
        <w:autoSpaceDE w:val="0"/>
        <w:autoSpaceDN w:val="0"/>
        <w:adjustRightInd w:val="0"/>
        <w:ind w:leftChars="606" w:left="1454"/>
        <w:rPr>
          <w:rFonts w:ascii="Courier New" w:hAnsi="Courier New" w:cs="Courier New"/>
          <w:kern w:val="0"/>
          <w:sz w:val="20"/>
          <w:szCs w:val="20"/>
        </w:rPr>
      </w:pPr>
      <w:r w:rsidRPr="002E6CCC">
        <w:rPr>
          <w:rFonts w:ascii="Courier New" w:hAnsi="Courier New" w:cs="Courier New"/>
          <w:kern w:val="0"/>
          <w:sz w:val="20"/>
          <w:szCs w:val="20"/>
        </w:rPr>
        <w:t xml:space="preserve">   and SYS_NO = ':SYS_NO' </w:t>
      </w:r>
    </w:p>
    <w:p w:rsidR="002E6CCC" w:rsidRPr="002E6CCC" w:rsidRDefault="002E6CCC" w:rsidP="002E6CCC">
      <w:pPr>
        <w:autoSpaceDE w:val="0"/>
        <w:autoSpaceDN w:val="0"/>
        <w:adjustRightInd w:val="0"/>
        <w:ind w:leftChars="606" w:left="1454"/>
        <w:rPr>
          <w:rFonts w:ascii="Courier New" w:hAnsi="Courier New" w:cs="Courier New"/>
          <w:kern w:val="0"/>
          <w:sz w:val="20"/>
          <w:szCs w:val="20"/>
        </w:rPr>
      </w:pPr>
      <w:r w:rsidRPr="002E6CCC">
        <w:rPr>
          <w:rFonts w:ascii="Courier New" w:hAnsi="Courier New" w:cs="Courier New"/>
          <w:kern w:val="0"/>
          <w:sz w:val="20"/>
          <w:szCs w:val="20"/>
        </w:rPr>
        <w:t xml:space="preserve"> [ and PROD_KIND = ':PROD_KIND' ] </w:t>
      </w:r>
    </w:p>
    <w:p w:rsidR="002E6CCC" w:rsidRPr="002E6CCC" w:rsidRDefault="002E6CCC" w:rsidP="002E6CCC">
      <w:pPr>
        <w:autoSpaceDE w:val="0"/>
        <w:autoSpaceDN w:val="0"/>
        <w:adjustRightInd w:val="0"/>
        <w:ind w:leftChars="606" w:left="1454"/>
        <w:rPr>
          <w:rFonts w:ascii="Courier New" w:hAnsi="Courier New" w:cs="Courier New"/>
          <w:kern w:val="0"/>
          <w:sz w:val="20"/>
          <w:szCs w:val="20"/>
        </w:rPr>
      </w:pPr>
      <w:r w:rsidRPr="002E6CCC">
        <w:rPr>
          <w:rFonts w:ascii="Courier New" w:hAnsi="Courier New" w:cs="Courier New"/>
          <w:kern w:val="0"/>
          <w:sz w:val="20"/>
          <w:szCs w:val="20"/>
        </w:rPr>
        <w:t xml:space="preserve">   and APRV_DATE IS NOT NULL </w:t>
      </w:r>
    </w:p>
    <w:p w:rsidR="002E6CCC" w:rsidRPr="002E6CCC" w:rsidRDefault="002E6CCC" w:rsidP="002E6CCC">
      <w:pPr>
        <w:autoSpaceDE w:val="0"/>
        <w:autoSpaceDN w:val="0"/>
        <w:adjustRightInd w:val="0"/>
        <w:ind w:leftChars="606" w:left="1454"/>
        <w:rPr>
          <w:rFonts w:ascii="Courier New" w:hAnsi="Courier New" w:cs="Courier New"/>
          <w:kern w:val="0"/>
          <w:sz w:val="20"/>
          <w:szCs w:val="20"/>
        </w:rPr>
      </w:pPr>
      <w:r w:rsidRPr="002E6CCC">
        <w:rPr>
          <w:rFonts w:ascii="Courier New" w:hAnsi="Courier New" w:cs="Courier New"/>
          <w:kern w:val="0"/>
          <w:sz w:val="20"/>
          <w:szCs w:val="20"/>
        </w:rPr>
        <w:t xml:space="preserve">   and PAY_STS NOT IN ( '5' , '6') </w:t>
      </w:r>
    </w:p>
    <w:p w:rsidR="002E6CCC" w:rsidRPr="002E6CCC" w:rsidRDefault="002E6CCC" w:rsidP="002E6CCC">
      <w:pPr>
        <w:autoSpaceDE w:val="0"/>
        <w:autoSpaceDN w:val="0"/>
        <w:adjustRightInd w:val="0"/>
        <w:ind w:leftChars="606" w:left="1454"/>
        <w:rPr>
          <w:rFonts w:ascii="Courier New" w:hAnsi="Courier New" w:cs="Courier New"/>
          <w:kern w:val="0"/>
          <w:sz w:val="20"/>
          <w:szCs w:val="20"/>
        </w:rPr>
      </w:pPr>
      <w:r w:rsidRPr="002E6CCC">
        <w:rPr>
          <w:rFonts w:ascii="Courier New" w:hAnsi="Courier New" w:cs="Courier New"/>
          <w:kern w:val="0"/>
          <w:sz w:val="20"/>
          <w:szCs w:val="20"/>
        </w:rPr>
        <w:t xml:space="preserve">   and MONTH(APRV_DATE)= MONTH(DATE(':QUERY_DATE' || ' 00:00:00') - 1 MONTH) </w:t>
      </w:r>
    </w:p>
    <w:p w:rsidR="002E6CCC" w:rsidRPr="002E6CCC" w:rsidRDefault="002E6CCC" w:rsidP="002E6CCC">
      <w:pPr>
        <w:autoSpaceDE w:val="0"/>
        <w:autoSpaceDN w:val="0"/>
        <w:adjustRightInd w:val="0"/>
        <w:ind w:leftChars="606" w:left="1454"/>
        <w:rPr>
          <w:rFonts w:ascii="Courier New" w:hAnsi="Courier New" w:cs="Courier New"/>
          <w:kern w:val="0"/>
          <w:sz w:val="20"/>
          <w:szCs w:val="20"/>
        </w:rPr>
      </w:pPr>
      <w:r w:rsidRPr="002E6CCC">
        <w:rPr>
          <w:rFonts w:ascii="Courier New" w:hAnsi="Courier New" w:cs="Courier New"/>
          <w:kern w:val="0"/>
          <w:sz w:val="20"/>
          <w:szCs w:val="20"/>
        </w:rPr>
        <w:t xml:space="preserve">   and YEAR(APRV_DATE) = YEAR(DATE(':QUERY_DATE' || ' 00:00:00') - 1 MONTH) </w:t>
      </w:r>
    </w:p>
    <w:p w:rsidR="002E6CCC" w:rsidRPr="002E6CCC" w:rsidRDefault="002E6CCC" w:rsidP="002E6CCC">
      <w:pPr>
        <w:autoSpaceDE w:val="0"/>
        <w:autoSpaceDN w:val="0"/>
        <w:adjustRightInd w:val="0"/>
        <w:ind w:leftChars="606" w:left="1454"/>
        <w:rPr>
          <w:rFonts w:ascii="Courier New" w:hAnsi="Courier New" w:cs="Courier New"/>
          <w:kern w:val="0"/>
          <w:sz w:val="20"/>
          <w:szCs w:val="20"/>
        </w:rPr>
      </w:pPr>
      <w:r w:rsidRPr="002E6CCC">
        <w:rPr>
          <w:rFonts w:ascii="Courier New" w:hAnsi="Courier New" w:cs="Courier New"/>
          <w:kern w:val="0"/>
          <w:sz w:val="20"/>
          <w:szCs w:val="20"/>
        </w:rPr>
        <w:t xml:space="preserve"> group by APLY_NO</w:t>
      </w:r>
      <w:ins w:id="185" w:author="cathaylife" w:date="2010-09-14T17:44:00Z">
        <w:r w:rsidR="001E6FEF">
          <w:rPr>
            <w:rFonts w:ascii="Courier New" w:hAnsi="Courier New" w:cs="Courier New" w:hint="eastAsia"/>
            <w:kern w:val="0"/>
            <w:sz w:val="20"/>
            <w:szCs w:val="20"/>
          </w:rPr>
          <w:t>, CLAM_DIV_NO</w:t>
        </w:r>
      </w:ins>
    </w:p>
    <w:p w:rsidR="002E6CCC" w:rsidRPr="002E6CCC" w:rsidRDefault="002E6CCC" w:rsidP="002E6CCC">
      <w:pPr>
        <w:autoSpaceDE w:val="0"/>
        <w:autoSpaceDN w:val="0"/>
        <w:adjustRightInd w:val="0"/>
        <w:ind w:leftChars="606" w:left="1454"/>
        <w:rPr>
          <w:rFonts w:ascii="Courier New" w:hAnsi="Courier New" w:cs="Courier New"/>
          <w:kern w:val="0"/>
          <w:sz w:val="20"/>
          <w:szCs w:val="20"/>
        </w:rPr>
      </w:pPr>
      <w:r w:rsidRPr="002E6CCC">
        <w:rPr>
          <w:rFonts w:ascii="Courier New" w:hAnsi="Courier New" w:cs="Courier New"/>
          <w:kern w:val="0"/>
          <w:sz w:val="20"/>
          <w:szCs w:val="20"/>
        </w:rPr>
        <w:t>)</w:t>
      </w:r>
    </w:p>
    <w:p w:rsidR="002E6CCC" w:rsidRPr="002E6CCC" w:rsidRDefault="002E6CCC" w:rsidP="002E6CCC">
      <w:pPr>
        <w:autoSpaceDE w:val="0"/>
        <w:autoSpaceDN w:val="0"/>
        <w:adjustRightInd w:val="0"/>
        <w:ind w:leftChars="606" w:left="1454"/>
        <w:rPr>
          <w:rFonts w:ascii="Courier New" w:hAnsi="Courier New" w:cs="Courier New"/>
          <w:kern w:val="0"/>
          <w:sz w:val="20"/>
          <w:szCs w:val="20"/>
        </w:rPr>
      </w:pPr>
      <w:r w:rsidRPr="002E6CCC">
        <w:rPr>
          <w:rFonts w:ascii="Courier New" w:hAnsi="Courier New" w:cs="Courier New"/>
          <w:kern w:val="0"/>
          <w:sz w:val="20"/>
          <w:szCs w:val="20"/>
        </w:rPr>
        <w:t>select count(APLY_NO) as CNT,</w:t>
      </w:r>
    </w:p>
    <w:p w:rsidR="002E6CCC" w:rsidRPr="002E6CCC" w:rsidRDefault="002E6CCC" w:rsidP="002E6CCC">
      <w:pPr>
        <w:autoSpaceDE w:val="0"/>
        <w:autoSpaceDN w:val="0"/>
        <w:adjustRightInd w:val="0"/>
        <w:ind w:leftChars="606" w:left="1454"/>
        <w:rPr>
          <w:rFonts w:ascii="Courier New" w:hAnsi="Courier New" w:cs="Courier New"/>
          <w:kern w:val="0"/>
          <w:sz w:val="20"/>
          <w:szCs w:val="20"/>
        </w:rPr>
      </w:pPr>
      <w:r w:rsidRPr="002E6CCC">
        <w:rPr>
          <w:rFonts w:ascii="Courier New" w:hAnsi="Courier New" w:cs="Courier New"/>
          <w:kern w:val="0"/>
          <w:sz w:val="20"/>
          <w:szCs w:val="20"/>
        </w:rPr>
        <w:t xml:space="preserve">       sum(SUM_PAY_AMT) as AMT </w:t>
      </w:r>
    </w:p>
    <w:p w:rsidR="002E6CCC" w:rsidRDefault="002E6CCC" w:rsidP="002E6CCC">
      <w:pPr>
        <w:autoSpaceDE w:val="0"/>
        <w:autoSpaceDN w:val="0"/>
        <w:adjustRightInd w:val="0"/>
        <w:ind w:leftChars="606" w:left="1454"/>
        <w:rPr>
          <w:ins w:id="186" w:author="cathaylife" w:date="2010-09-14T17:44:00Z"/>
          <w:rFonts w:ascii="Courier New" w:hAnsi="Courier New" w:cs="Courier New" w:hint="eastAsia"/>
          <w:kern w:val="0"/>
          <w:sz w:val="20"/>
          <w:szCs w:val="20"/>
        </w:rPr>
      </w:pPr>
      <w:r w:rsidRPr="002E6CCC">
        <w:rPr>
          <w:rFonts w:ascii="Courier New" w:hAnsi="Courier New" w:cs="Courier New"/>
          <w:kern w:val="0"/>
          <w:sz w:val="20"/>
          <w:szCs w:val="20"/>
        </w:rPr>
        <w:t xml:space="preserve">  from T1</w:t>
      </w:r>
    </w:p>
    <w:p w:rsidR="001E6FEF" w:rsidRPr="002E6CCC" w:rsidRDefault="001E6FEF" w:rsidP="001E6FEF">
      <w:pPr>
        <w:numPr>
          <w:ins w:id="187" w:author="cathaylife" w:date="2010-09-14T17:44:00Z"/>
        </w:numPr>
        <w:autoSpaceDE w:val="0"/>
        <w:autoSpaceDN w:val="0"/>
        <w:adjustRightInd w:val="0"/>
        <w:ind w:leftChars="600" w:left="1440"/>
        <w:rPr>
          <w:rFonts w:ascii="Courier New" w:hAnsi="Courier New" w:cs="Courier New" w:hint="eastAsia"/>
          <w:kern w:val="0"/>
          <w:sz w:val="20"/>
          <w:szCs w:val="20"/>
        </w:rPr>
        <w:pPrChange w:id="188" w:author="cathaylife" w:date="2010-09-14T17:44:00Z">
          <w:pPr>
            <w:autoSpaceDE w:val="0"/>
            <w:autoSpaceDN w:val="0"/>
            <w:adjustRightInd w:val="0"/>
            <w:ind w:leftChars="606" w:left="1454"/>
          </w:pPr>
        </w:pPrChange>
      </w:pPr>
      <w:ins w:id="189" w:author="cathaylife" w:date="2010-09-14T17:44:00Z">
        <w:r w:rsidRPr="00B015C4">
          <w:rPr>
            <w:rFonts w:ascii="Courier New" w:hAnsi="Courier New" w:cs="Courier New"/>
            <w:kern w:val="0"/>
            <w:sz w:val="20"/>
            <w:szCs w:val="20"/>
          </w:rPr>
          <w:t xml:space="preserve">group by </w:t>
        </w:r>
        <w:r>
          <w:rPr>
            <w:rFonts w:ascii="Courier New" w:hAnsi="Courier New" w:cs="Courier New" w:hint="eastAsia"/>
            <w:kern w:val="0"/>
            <w:sz w:val="20"/>
            <w:szCs w:val="20"/>
          </w:rPr>
          <w:t>CLAM_DIV_NO</w:t>
        </w:r>
      </w:ins>
    </w:p>
    <w:p w:rsidR="007B1A17" w:rsidRPr="002E6CCC" w:rsidRDefault="002E6CCC" w:rsidP="002E6CCC">
      <w:pPr>
        <w:pStyle w:val="Tabletext"/>
        <w:keepLines w:val="0"/>
        <w:spacing w:after="0" w:line="240" w:lineRule="auto"/>
        <w:ind w:leftChars="606" w:left="1454"/>
        <w:rPr>
          <w:rFonts w:hint="eastAsia"/>
          <w:kern w:val="2"/>
          <w:szCs w:val="24"/>
          <w:lang w:eastAsia="zh-TW"/>
        </w:rPr>
      </w:pPr>
      <w:r w:rsidRPr="002E6CCC">
        <w:rPr>
          <w:rFonts w:ascii="Courier New" w:hAnsi="Courier New" w:cs="Courier New"/>
        </w:rPr>
        <w:t xml:space="preserve">  with </w:t>
      </w:r>
      <w:smartTag w:uri="urn:schemas-microsoft-com:office:smarttags" w:element="place">
        <w:smartTag w:uri="urn:schemas-microsoft-com:office:smarttags" w:element="City">
          <w:r w:rsidRPr="002E6CCC">
            <w:rPr>
              <w:rFonts w:ascii="Courier New" w:hAnsi="Courier New" w:cs="Courier New"/>
              <w:u w:val="single"/>
            </w:rPr>
            <w:t>ur</w:t>
          </w:r>
        </w:smartTag>
      </w:smartTag>
    </w:p>
    <w:p w:rsidR="007B1A17" w:rsidRPr="00E42C87" w:rsidRDefault="007B1A17" w:rsidP="007B1A17">
      <w:pPr>
        <w:pStyle w:val="Tabletext"/>
        <w:keepLines w:val="0"/>
        <w:spacing w:after="0" w:line="240" w:lineRule="auto"/>
        <w:ind w:left="2186"/>
        <w:rPr>
          <w:rFonts w:hint="eastAsia"/>
          <w:kern w:val="2"/>
          <w:szCs w:val="24"/>
          <w:lang w:eastAsia="zh-TW"/>
        </w:rPr>
      </w:pPr>
    </w:p>
    <w:p w:rsidR="00EC00E2" w:rsidRDefault="00EC00E2" w:rsidP="000C1D1E">
      <w:pPr>
        <w:pStyle w:val="Tabletext"/>
        <w:keepLines w:val="0"/>
        <w:numPr>
          <w:ilvl w:val="0"/>
          <w:numId w:val="38"/>
          <w:numberingChange w:id="190" w:author="cathaylife" w:date="2010-09-14T17:24:00Z" w:original="%1:4:0:.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985987">
        <w:rPr>
          <w:rFonts w:ascii="新細明體" w:hAnsi="新細明體" w:hint="eastAsia"/>
          <w:bCs/>
          <w:color w:val="000000"/>
          <w:lang w:eastAsia="zh-TW"/>
        </w:rPr>
        <w:t xml:space="preserve">錯誤處理：CALL </w:t>
      </w:r>
      <w:r w:rsidRPr="00985987">
        <w:rPr>
          <w:rFonts w:hint="eastAsia"/>
          <w:color w:val="000000"/>
          <w:kern w:val="2"/>
          <w:szCs w:val="24"/>
          <w:lang w:eastAsia="zh-TW"/>
        </w:rPr>
        <w:t>異常訊息記錄模組</w:t>
      </w:r>
      <w:r w:rsidRPr="00985987">
        <w:rPr>
          <w:rFonts w:hint="eastAsia"/>
          <w:color w:val="000000"/>
          <w:kern w:val="2"/>
          <w:szCs w:val="24"/>
          <w:lang w:eastAsia="zh-TW"/>
        </w:rPr>
        <w:t>ErrorLog.java</w:t>
      </w:r>
    </w:p>
    <w:tbl>
      <w:tblPr>
        <w:tblW w:w="82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7200"/>
      </w:tblGrid>
      <w:tr w:rsidR="008834B9" w:rsidTr="002B5CA7">
        <w:tc>
          <w:tcPr>
            <w:tcW w:w="1080" w:type="dxa"/>
          </w:tcPr>
          <w:p w:rsidR="008834B9" w:rsidRDefault="008834B9" w:rsidP="002B5CA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TYPE</w:t>
            </w:r>
          </w:p>
        </w:tc>
        <w:tc>
          <w:tcPr>
            <w:tcW w:w="7200" w:type="dxa"/>
          </w:tcPr>
          <w:p w:rsidR="008834B9" w:rsidRDefault="008834B9" w:rsidP="002B5CA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處理方式</w:t>
            </w:r>
          </w:p>
        </w:tc>
      </w:tr>
      <w:tr w:rsidR="008834B9" w:rsidTr="002B5CA7">
        <w:tc>
          <w:tcPr>
            <w:tcW w:w="1080" w:type="dxa"/>
          </w:tcPr>
          <w:p w:rsidR="008834B9" w:rsidRDefault="008834B9" w:rsidP="002B5CA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CODE</w:t>
            </w:r>
          </w:p>
        </w:tc>
        <w:tc>
          <w:tcPr>
            <w:tcW w:w="7200" w:type="dxa"/>
          </w:tcPr>
          <w:p w:rsidR="008834B9" w:rsidRDefault="008834B9" w:rsidP="002B5CA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訊息：MSG </w:t>
            </w:r>
          </w:p>
          <w:p w:rsidR="008834B9" w:rsidRDefault="008834B9" w:rsidP="002B5CA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摘要：EXCEPTION</w:t>
            </w:r>
          </w:p>
        </w:tc>
      </w:tr>
    </w:tbl>
    <w:p w:rsidR="00E9304C" w:rsidRPr="00985987" w:rsidRDefault="00E9304C" w:rsidP="001F65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</w:p>
    <w:sectPr w:rsidR="00E9304C" w:rsidRPr="00985987" w:rsidSect="00C91BAC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924" w:bottom="1440" w:left="90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C50" w:rsidRDefault="00B13C50" w:rsidP="00E402BB">
      <w:r>
        <w:separator/>
      </w:r>
    </w:p>
  </w:endnote>
  <w:endnote w:type="continuationSeparator" w:id="0">
    <w:p w:rsidR="00B13C50" w:rsidRDefault="00B13C50" w:rsidP="00E40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Gulim">
    <w:altName w:val="MS Gothic"/>
    <w:charset w:val="81"/>
    <w:family w:val="roman"/>
    <w:pitch w:val="variable"/>
    <w:sig w:usb0="00000000" w:usb1="7B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9C3" w:rsidRDefault="006859C3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859C3" w:rsidRDefault="006859C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9C3" w:rsidRDefault="006859C3" w:rsidP="004E6DAC">
    <w:pPr>
      <w:pStyle w:val="a5"/>
      <w:ind w:right="360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F4671F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9C3" w:rsidRDefault="006859C3" w:rsidP="003A632F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C50" w:rsidRDefault="00B13C50" w:rsidP="00E402BB">
      <w:r>
        <w:separator/>
      </w:r>
    </w:p>
  </w:footnote>
  <w:footnote w:type="continuationSeparator" w:id="0">
    <w:p w:rsidR="00B13C50" w:rsidRDefault="00B13C50" w:rsidP="00E402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9C3" w:rsidRDefault="006859C3">
    <w:pPr>
      <w:pStyle w:val="a9"/>
    </w:pPr>
    <w:r>
      <w:rPr>
        <w:kern w:val="0"/>
      </w:rPr>
      <w:fldChar w:fldCharType="begin"/>
    </w:r>
    <w:r>
      <w:rPr>
        <w:kern w:val="0"/>
      </w:rPr>
      <w:instrText xml:space="preserve"> FILENAME </w:instrText>
    </w:r>
    <w:r>
      <w:rPr>
        <w:kern w:val="0"/>
      </w:rPr>
      <w:fldChar w:fldCharType="separate"/>
    </w:r>
    <w:r>
      <w:rPr>
        <w:noProof/>
        <w:kern w:val="0"/>
      </w:rPr>
      <w:t>UCABA3_B0</w:t>
    </w:r>
    <w:r>
      <w:rPr>
        <w:rFonts w:hint="eastAsia"/>
        <w:noProof/>
        <w:kern w:val="0"/>
      </w:rPr>
      <w:t>09</w:t>
    </w:r>
    <w:r>
      <w:rPr>
        <w:noProof/>
        <w:kern w:val="0"/>
      </w:rPr>
      <w:t>.doc</w:t>
    </w:r>
    <w:r>
      <w:rPr>
        <w:kern w:val="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9C3" w:rsidRDefault="006859C3">
    <w:pPr>
      <w:pStyle w:val="a9"/>
    </w:pPr>
    <w:r>
      <w:rPr>
        <w:kern w:val="0"/>
      </w:rPr>
      <w:fldChar w:fldCharType="begin"/>
    </w:r>
    <w:r>
      <w:rPr>
        <w:kern w:val="0"/>
      </w:rPr>
      <w:instrText xml:space="preserve"> FILENAME </w:instrText>
    </w:r>
    <w:r>
      <w:rPr>
        <w:kern w:val="0"/>
      </w:rPr>
      <w:fldChar w:fldCharType="separate"/>
    </w:r>
    <w:r>
      <w:rPr>
        <w:noProof/>
        <w:kern w:val="0"/>
      </w:rPr>
      <w:t>UCABA3_B010.doc</w:t>
    </w:r>
    <w:r>
      <w:rPr>
        <w:kern w:val="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6C08"/>
    <w:multiLevelType w:val="hybridMultilevel"/>
    <w:tmpl w:val="4FDACEA4"/>
    <w:lvl w:ilvl="0" w:tplc="6EB0C52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" w15:restartNumberingAfterBreak="0">
    <w:nsid w:val="05941F8D"/>
    <w:multiLevelType w:val="hybridMultilevel"/>
    <w:tmpl w:val="D33E9FCE"/>
    <w:lvl w:ilvl="0" w:tplc="43EC3258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" w15:restartNumberingAfterBreak="0">
    <w:nsid w:val="0AC25C81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0B7824F2"/>
    <w:multiLevelType w:val="hybridMultilevel"/>
    <w:tmpl w:val="BA00345E"/>
    <w:lvl w:ilvl="0" w:tplc="72FC8A44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77"/>
        </w:tabs>
        <w:ind w:left="237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57"/>
        </w:tabs>
        <w:ind w:left="285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7"/>
        </w:tabs>
        <w:ind w:left="333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17"/>
        </w:tabs>
        <w:ind w:left="381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7"/>
        </w:tabs>
        <w:ind w:left="429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7"/>
        </w:tabs>
        <w:ind w:left="477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57"/>
        </w:tabs>
        <w:ind w:left="525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37"/>
        </w:tabs>
        <w:ind w:left="5737" w:hanging="480"/>
      </w:pPr>
    </w:lvl>
  </w:abstractNum>
  <w:abstractNum w:abstractNumId="4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 w15:restartNumberingAfterBreak="0">
    <w:nsid w:val="0F833A4B"/>
    <w:multiLevelType w:val="hybridMultilevel"/>
    <w:tmpl w:val="755CE3BE"/>
    <w:lvl w:ilvl="0" w:tplc="D90672D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6" w15:restartNumberingAfterBreak="0">
    <w:nsid w:val="102C085B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25A315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" w15:restartNumberingAfterBreak="0">
    <w:nsid w:val="13054B5A"/>
    <w:multiLevelType w:val="hybridMultilevel"/>
    <w:tmpl w:val="F202FBB8"/>
    <w:lvl w:ilvl="0" w:tplc="7A487CE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9" w15:restartNumberingAfterBreak="0">
    <w:nsid w:val="146769A0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18325C6B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1A26476B"/>
    <w:multiLevelType w:val="hybridMultilevel"/>
    <w:tmpl w:val="322E7B32"/>
    <w:lvl w:ilvl="0" w:tplc="BFA48BA2">
      <w:start w:val="4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ascii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5EC7E1F"/>
    <w:multiLevelType w:val="multilevel"/>
    <w:tmpl w:val="941A5532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28"/>
        </w:tabs>
        <w:ind w:left="1228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86"/>
        </w:tabs>
        <w:ind w:left="21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19"/>
        </w:tabs>
        <w:ind w:left="29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12"/>
        </w:tabs>
        <w:ind w:left="40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05"/>
        </w:tabs>
        <w:ind w:left="51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38"/>
        </w:tabs>
        <w:ind w:left="58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1"/>
        </w:tabs>
        <w:ind w:left="693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64"/>
        </w:tabs>
        <w:ind w:left="7664" w:hanging="1800"/>
      </w:pPr>
      <w:rPr>
        <w:rFonts w:hint="default"/>
      </w:rPr>
    </w:lvl>
  </w:abstractNum>
  <w:abstractNum w:abstractNumId="14" w15:restartNumberingAfterBreak="0">
    <w:nsid w:val="28BF6EC8"/>
    <w:multiLevelType w:val="hybridMultilevel"/>
    <w:tmpl w:val="095457F4"/>
    <w:lvl w:ilvl="0" w:tplc="D374ABB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5" w15:restartNumberingAfterBreak="0">
    <w:nsid w:val="2D042172"/>
    <w:multiLevelType w:val="hybridMultilevel"/>
    <w:tmpl w:val="2D98650C"/>
    <w:lvl w:ilvl="0" w:tplc="2766CF42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eastAsia"/>
      </w:rPr>
    </w:lvl>
    <w:lvl w:ilvl="1" w:tplc="DDD49CFE">
      <w:start w:val="1"/>
      <w:numFmt w:val="decimal"/>
      <w:lvlText w:val="%2."/>
      <w:lvlJc w:val="left"/>
      <w:pPr>
        <w:tabs>
          <w:tab w:val="num" w:pos="2116"/>
        </w:tabs>
        <w:ind w:left="2116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16"/>
        </w:tabs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6"/>
        </w:tabs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6"/>
        </w:tabs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6"/>
        </w:tabs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6"/>
        </w:tabs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6"/>
        </w:tabs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6"/>
        </w:tabs>
        <w:ind w:left="5596" w:hanging="480"/>
      </w:pPr>
    </w:lvl>
  </w:abstractNum>
  <w:abstractNum w:abstractNumId="16" w15:restartNumberingAfterBreak="0">
    <w:nsid w:val="2F41003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30CF38C7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326912D3"/>
    <w:multiLevelType w:val="hybridMultilevel"/>
    <w:tmpl w:val="9206596A"/>
    <w:lvl w:ilvl="0" w:tplc="D604FA28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6"/>
        </w:tabs>
        <w:ind w:left="223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6"/>
        </w:tabs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6"/>
        </w:tabs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6"/>
        </w:tabs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6"/>
        </w:tabs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6"/>
        </w:tabs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6"/>
        </w:tabs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6"/>
        </w:tabs>
        <w:ind w:left="5596" w:hanging="480"/>
      </w:pPr>
    </w:lvl>
  </w:abstractNum>
  <w:abstractNum w:abstractNumId="19" w15:restartNumberingAfterBreak="0">
    <w:nsid w:val="34BE2A51"/>
    <w:multiLevelType w:val="hybridMultilevel"/>
    <w:tmpl w:val="B398675A"/>
    <w:lvl w:ilvl="0" w:tplc="9618BEC8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0" w15:restartNumberingAfterBreak="0">
    <w:nsid w:val="35E143C1"/>
    <w:multiLevelType w:val="multilevel"/>
    <w:tmpl w:val="6EF4F748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none"/>
      <w:lvlText w:val="1.1.1.1.1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368D0D5E"/>
    <w:multiLevelType w:val="hybridMultilevel"/>
    <w:tmpl w:val="EDFEC0AC"/>
    <w:lvl w:ilvl="0" w:tplc="09C2D34A">
      <w:start w:val="4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3AD2578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</w:lvl>
    <w:lvl w:ilvl="4">
      <w:start w:val="1"/>
      <w:numFmt w:val="decimal"/>
      <w:lvlText w:val="%1.%2.%3.%4.%5"/>
      <w:lvlJc w:val="left"/>
      <w:pPr>
        <w:tabs>
          <w:tab w:val="num" w:pos="2976"/>
        </w:tabs>
        <w:ind w:left="2976" w:hanging="850"/>
      </w:p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</w:lvl>
    <w:lvl w:ilvl="6">
      <w:start w:val="1"/>
      <w:numFmt w:val="decimal"/>
      <w:lvlText w:val="%1.%2.%3.%4.%5.%6.%7"/>
      <w:lvlJc w:val="left"/>
      <w:pPr>
        <w:tabs>
          <w:tab w:val="num" w:pos="4252"/>
        </w:tabs>
        <w:ind w:left="4252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819"/>
        </w:tabs>
        <w:ind w:left="4819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</w:lvl>
  </w:abstractNum>
  <w:abstractNum w:abstractNumId="23" w15:restartNumberingAfterBreak="0">
    <w:nsid w:val="3B2D7D1B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44221743"/>
    <w:multiLevelType w:val="hybridMultilevel"/>
    <w:tmpl w:val="7794DC82"/>
    <w:lvl w:ilvl="0" w:tplc="A3B023F2">
      <w:start w:val="5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ascii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5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49337A3F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BB22138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511C6751"/>
    <w:multiLevelType w:val="hybridMultilevel"/>
    <w:tmpl w:val="C89471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65E1717"/>
    <w:multiLevelType w:val="hybridMultilevel"/>
    <w:tmpl w:val="8C2008F6"/>
    <w:lvl w:ilvl="0" w:tplc="CF30248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30" w15:restartNumberingAfterBreak="0">
    <w:nsid w:val="5A7B5F73"/>
    <w:multiLevelType w:val="multilevel"/>
    <w:tmpl w:val="29F882A6"/>
    <w:lvl w:ilvl="0">
      <w:start w:val="5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31" w15:restartNumberingAfterBreak="0">
    <w:nsid w:val="5D5433BA"/>
    <w:multiLevelType w:val="hybridMultilevel"/>
    <w:tmpl w:val="C456CB20"/>
    <w:lvl w:ilvl="0" w:tplc="5768AD46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77"/>
        </w:tabs>
        <w:ind w:left="237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57"/>
        </w:tabs>
        <w:ind w:left="285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7"/>
        </w:tabs>
        <w:ind w:left="333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17"/>
        </w:tabs>
        <w:ind w:left="381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7"/>
        </w:tabs>
        <w:ind w:left="429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7"/>
        </w:tabs>
        <w:ind w:left="477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57"/>
        </w:tabs>
        <w:ind w:left="525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37"/>
        </w:tabs>
        <w:ind w:left="5737" w:hanging="480"/>
      </w:pPr>
    </w:lvl>
  </w:abstractNum>
  <w:abstractNum w:abstractNumId="32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65FC4D91"/>
    <w:multiLevelType w:val="multilevel"/>
    <w:tmpl w:val="F05E0B3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68DC0606"/>
    <w:multiLevelType w:val="multilevel"/>
    <w:tmpl w:val="F05E0B3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 w15:restartNumberingAfterBreak="0">
    <w:nsid w:val="6D3144D4"/>
    <w:multiLevelType w:val="multilevel"/>
    <w:tmpl w:val="5754C26C"/>
    <w:lvl w:ilvl="0">
      <w:start w:val="7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36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 w15:restartNumberingAfterBreak="0">
    <w:nsid w:val="7E677EBF"/>
    <w:multiLevelType w:val="multilevel"/>
    <w:tmpl w:val="72AA6B4C"/>
    <w:lvl w:ilvl="0">
      <w:start w:val="6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num w:numId="1">
    <w:abstractNumId w:val="10"/>
  </w:num>
  <w:num w:numId="2">
    <w:abstractNumId w:val="32"/>
  </w:num>
  <w:num w:numId="3">
    <w:abstractNumId w:val="4"/>
  </w:num>
  <w:num w:numId="4">
    <w:abstractNumId w:val="36"/>
  </w:num>
  <w:num w:numId="5">
    <w:abstractNumId w:val="25"/>
  </w:num>
  <w:num w:numId="6">
    <w:abstractNumId w:val="9"/>
  </w:num>
  <w:num w:numId="7">
    <w:abstractNumId w:val="16"/>
  </w:num>
  <w:num w:numId="8">
    <w:abstractNumId w:val="33"/>
  </w:num>
  <w:num w:numId="9">
    <w:abstractNumId w:val="34"/>
  </w:num>
  <w:num w:numId="10">
    <w:abstractNumId w:val="23"/>
  </w:num>
  <w:num w:numId="11">
    <w:abstractNumId w:val="27"/>
  </w:num>
  <w:num w:numId="12">
    <w:abstractNumId w:val="2"/>
  </w:num>
  <w:num w:numId="13">
    <w:abstractNumId w:val="7"/>
  </w:num>
  <w:num w:numId="14">
    <w:abstractNumId w:val="19"/>
  </w:num>
  <w:num w:numId="15">
    <w:abstractNumId w:val="1"/>
  </w:num>
  <w:num w:numId="16">
    <w:abstractNumId w:val="5"/>
  </w:num>
  <w:num w:numId="17">
    <w:abstractNumId w:val="22"/>
  </w:num>
  <w:num w:numId="18">
    <w:abstractNumId w:val="15"/>
  </w:num>
  <w:num w:numId="19">
    <w:abstractNumId w:val="8"/>
  </w:num>
  <w:num w:numId="20">
    <w:abstractNumId w:val="18"/>
  </w:num>
  <w:num w:numId="21">
    <w:abstractNumId w:val="31"/>
  </w:num>
  <w:num w:numId="22">
    <w:abstractNumId w:val="3"/>
  </w:num>
  <w:num w:numId="23">
    <w:abstractNumId w:val="14"/>
  </w:num>
  <w:num w:numId="24">
    <w:abstractNumId w:val="29"/>
  </w:num>
  <w:num w:numId="25">
    <w:abstractNumId w:val="0"/>
  </w:num>
  <w:num w:numId="26">
    <w:abstractNumId w:val="17"/>
  </w:num>
  <w:num w:numId="27">
    <w:abstractNumId w:val="26"/>
  </w:num>
  <w:num w:numId="28">
    <w:abstractNumId w:val="11"/>
  </w:num>
  <w:num w:numId="29">
    <w:abstractNumId w:val="20"/>
  </w:num>
  <w:num w:numId="30">
    <w:abstractNumId w:val="6"/>
  </w:num>
  <w:num w:numId="31">
    <w:abstractNumId w:val="30"/>
  </w:num>
  <w:num w:numId="32">
    <w:abstractNumId w:val="37"/>
  </w:num>
  <w:num w:numId="33">
    <w:abstractNumId w:val="35"/>
  </w:num>
  <w:num w:numId="34">
    <w:abstractNumId w:val="13"/>
  </w:num>
  <w:num w:numId="35">
    <w:abstractNumId w:val="24"/>
  </w:num>
  <w:num w:numId="36">
    <w:abstractNumId w:val="28"/>
  </w:num>
  <w:num w:numId="37">
    <w:abstractNumId w:val="21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7705"/>
    <w:rsid w:val="000158C6"/>
    <w:rsid w:val="00017705"/>
    <w:rsid w:val="0002172B"/>
    <w:rsid w:val="00021862"/>
    <w:rsid w:val="000258E0"/>
    <w:rsid w:val="00026F57"/>
    <w:rsid w:val="000325B8"/>
    <w:rsid w:val="000331BA"/>
    <w:rsid w:val="000339E6"/>
    <w:rsid w:val="00033ACC"/>
    <w:rsid w:val="00035081"/>
    <w:rsid w:val="00037DFA"/>
    <w:rsid w:val="00043200"/>
    <w:rsid w:val="00053375"/>
    <w:rsid w:val="000540D9"/>
    <w:rsid w:val="00062D90"/>
    <w:rsid w:val="000658F3"/>
    <w:rsid w:val="00085D25"/>
    <w:rsid w:val="000A0EDC"/>
    <w:rsid w:val="000A1A83"/>
    <w:rsid w:val="000A6432"/>
    <w:rsid w:val="000A7BBE"/>
    <w:rsid w:val="000B2D9C"/>
    <w:rsid w:val="000C1D1E"/>
    <w:rsid w:val="000C7675"/>
    <w:rsid w:val="000D5E4C"/>
    <w:rsid w:val="000D6E6D"/>
    <w:rsid w:val="000E2A65"/>
    <w:rsid w:val="000E32F2"/>
    <w:rsid w:val="001052A7"/>
    <w:rsid w:val="001054B4"/>
    <w:rsid w:val="001140C7"/>
    <w:rsid w:val="00114105"/>
    <w:rsid w:val="00114A85"/>
    <w:rsid w:val="0012035B"/>
    <w:rsid w:val="0012554A"/>
    <w:rsid w:val="0013346E"/>
    <w:rsid w:val="00133C33"/>
    <w:rsid w:val="0014083D"/>
    <w:rsid w:val="001444A4"/>
    <w:rsid w:val="00145799"/>
    <w:rsid w:val="00145843"/>
    <w:rsid w:val="001472CD"/>
    <w:rsid w:val="00152C26"/>
    <w:rsid w:val="00154A6C"/>
    <w:rsid w:val="00157784"/>
    <w:rsid w:val="00157CA5"/>
    <w:rsid w:val="00160EA4"/>
    <w:rsid w:val="0016681F"/>
    <w:rsid w:val="00167659"/>
    <w:rsid w:val="001711B8"/>
    <w:rsid w:val="001712B5"/>
    <w:rsid w:val="00172F91"/>
    <w:rsid w:val="00174724"/>
    <w:rsid w:val="0018677A"/>
    <w:rsid w:val="00190F26"/>
    <w:rsid w:val="00191A3E"/>
    <w:rsid w:val="001A3551"/>
    <w:rsid w:val="001B29BB"/>
    <w:rsid w:val="001B41F4"/>
    <w:rsid w:val="001B56FE"/>
    <w:rsid w:val="001B7080"/>
    <w:rsid w:val="001D1AF3"/>
    <w:rsid w:val="001D5662"/>
    <w:rsid w:val="001E06B0"/>
    <w:rsid w:val="001E2FF2"/>
    <w:rsid w:val="001E6ECA"/>
    <w:rsid w:val="001E6FEF"/>
    <w:rsid w:val="001F5076"/>
    <w:rsid w:val="001F6576"/>
    <w:rsid w:val="00203458"/>
    <w:rsid w:val="0021023C"/>
    <w:rsid w:val="00214642"/>
    <w:rsid w:val="00215059"/>
    <w:rsid w:val="00221422"/>
    <w:rsid w:val="002329D7"/>
    <w:rsid w:val="002333C1"/>
    <w:rsid w:val="00236854"/>
    <w:rsid w:val="00240B08"/>
    <w:rsid w:val="00245848"/>
    <w:rsid w:val="0025065A"/>
    <w:rsid w:val="00250844"/>
    <w:rsid w:val="00254CF8"/>
    <w:rsid w:val="0027746A"/>
    <w:rsid w:val="00285878"/>
    <w:rsid w:val="0029338C"/>
    <w:rsid w:val="00294085"/>
    <w:rsid w:val="002959A9"/>
    <w:rsid w:val="002A7E5A"/>
    <w:rsid w:val="002B064A"/>
    <w:rsid w:val="002B5CA7"/>
    <w:rsid w:val="002C0CD6"/>
    <w:rsid w:val="002C159A"/>
    <w:rsid w:val="002C1F1E"/>
    <w:rsid w:val="002C6812"/>
    <w:rsid w:val="002D7662"/>
    <w:rsid w:val="002E0177"/>
    <w:rsid w:val="002E0683"/>
    <w:rsid w:val="002E6CCC"/>
    <w:rsid w:val="002E71F4"/>
    <w:rsid w:val="002F5255"/>
    <w:rsid w:val="002F6688"/>
    <w:rsid w:val="002F7B2E"/>
    <w:rsid w:val="003029C1"/>
    <w:rsid w:val="00304C36"/>
    <w:rsid w:val="003120FB"/>
    <w:rsid w:val="003213F7"/>
    <w:rsid w:val="00324DD0"/>
    <w:rsid w:val="0032647C"/>
    <w:rsid w:val="003378A3"/>
    <w:rsid w:val="003509FE"/>
    <w:rsid w:val="003519C9"/>
    <w:rsid w:val="00352BC0"/>
    <w:rsid w:val="00370C19"/>
    <w:rsid w:val="003A0305"/>
    <w:rsid w:val="003A54BA"/>
    <w:rsid w:val="003A632F"/>
    <w:rsid w:val="003C1470"/>
    <w:rsid w:val="003D6A73"/>
    <w:rsid w:val="003F283D"/>
    <w:rsid w:val="003F468C"/>
    <w:rsid w:val="003F76D5"/>
    <w:rsid w:val="00404192"/>
    <w:rsid w:val="00405CB1"/>
    <w:rsid w:val="004115E2"/>
    <w:rsid w:val="0041384B"/>
    <w:rsid w:val="004161F3"/>
    <w:rsid w:val="00416CD5"/>
    <w:rsid w:val="00417700"/>
    <w:rsid w:val="00417DA7"/>
    <w:rsid w:val="00426C83"/>
    <w:rsid w:val="0042741F"/>
    <w:rsid w:val="0043740C"/>
    <w:rsid w:val="00442653"/>
    <w:rsid w:val="00457B3E"/>
    <w:rsid w:val="004647DB"/>
    <w:rsid w:val="0047085E"/>
    <w:rsid w:val="004719FD"/>
    <w:rsid w:val="00483F5E"/>
    <w:rsid w:val="004844CB"/>
    <w:rsid w:val="00487457"/>
    <w:rsid w:val="00491CC2"/>
    <w:rsid w:val="00493385"/>
    <w:rsid w:val="00496CDA"/>
    <w:rsid w:val="004A5D24"/>
    <w:rsid w:val="004B0A3F"/>
    <w:rsid w:val="004B1398"/>
    <w:rsid w:val="004B1825"/>
    <w:rsid w:val="004B3258"/>
    <w:rsid w:val="004B4E12"/>
    <w:rsid w:val="004B5CB6"/>
    <w:rsid w:val="004C4637"/>
    <w:rsid w:val="004D4A31"/>
    <w:rsid w:val="004D6669"/>
    <w:rsid w:val="004E033D"/>
    <w:rsid w:val="004E157C"/>
    <w:rsid w:val="004E66EB"/>
    <w:rsid w:val="004E6DAC"/>
    <w:rsid w:val="004E796C"/>
    <w:rsid w:val="00500E65"/>
    <w:rsid w:val="0050578E"/>
    <w:rsid w:val="00505B63"/>
    <w:rsid w:val="00510BCA"/>
    <w:rsid w:val="00511C39"/>
    <w:rsid w:val="005259AA"/>
    <w:rsid w:val="0053465F"/>
    <w:rsid w:val="00540F9F"/>
    <w:rsid w:val="005448BB"/>
    <w:rsid w:val="005449A4"/>
    <w:rsid w:val="00544F9F"/>
    <w:rsid w:val="00546181"/>
    <w:rsid w:val="00554DED"/>
    <w:rsid w:val="0055626B"/>
    <w:rsid w:val="00560D8E"/>
    <w:rsid w:val="00566652"/>
    <w:rsid w:val="00572C55"/>
    <w:rsid w:val="00580AD8"/>
    <w:rsid w:val="00586ADE"/>
    <w:rsid w:val="005904F4"/>
    <w:rsid w:val="00594F61"/>
    <w:rsid w:val="005951FD"/>
    <w:rsid w:val="005966D4"/>
    <w:rsid w:val="005A4C70"/>
    <w:rsid w:val="005B1225"/>
    <w:rsid w:val="005B218E"/>
    <w:rsid w:val="005B41A2"/>
    <w:rsid w:val="005C05D1"/>
    <w:rsid w:val="005D29E9"/>
    <w:rsid w:val="005D6E5B"/>
    <w:rsid w:val="005E6E63"/>
    <w:rsid w:val="0060211A"/>
    <w:rsid w:val="00606190"/>
    <w:rsid w:val="00621A41"/>
    <w:rsid w:val="00627FC7"/>
    <w:rsid w:val="00632FAC"/>
    <w:rsid w:val="00640CA7"/>
    <w:rsid w:val="0064361D"/>
    <w:rsid w:val="00660285"/>
    <w:rsid w:val="00662070"/>
    <w:rsid w:val="006847D2"/>
    <w:rsid w:val="006859C3"/>
    <w:rsid w:val="0068651E"/>
    <w:rsid w:val="00690A04"/>
    <w:rsid w:val="00693FD6"/>
    <w:rsid w:val="006965BF"/>
    <w:rsid w:val="006A2312"/>
    <w:rsid w:val="006A3EFE"/>
    <w:rsid w:val="006A537F"/>
    <w:rsid w:val="006A6931"/>
    <w:rsid w:val="006A6F3A"/>
    <w:rsid w:val="006B713F"/>
    <w:rsid w:val="006C0161"/>
    <w:rsid w:val="006C06C1"/>
    <w:rsid w:val="006C4A8C"/>
    <w:rsid w:val="006D183E"/>
    <w:rsid w:val="006D286A"/>
    <w:rsid w:val="006D3E74"/>
    <w:rsid w:val="006E2D5D"/>
    <w:rsid w:val="006E4E23"/>
    <w:rsid w:val="006F5289"/>
    <w:rsid w:val="0070112A"/>
    <w:rsid w:val="00704859"/>
    <w:rsid w:val="00707955"/>
    <w:rsid w:val="00711CBC"/>
    <w:rsid w:val="00712860"/>
    <w:rsid w:val="00715853"/>
    <w:rsid w:val="0072003A"/>
    <w:rsid w:val="00721508"/>
    <w:rsid w:val="00736EC5"/>
    <w:rsid w:val="00736F72"/>
    <w:rsid w:val="00741136"/>
    <w:rsid w:val="00746B64"/>
    <w:rsid w:val="007501F6"/>
    <w:rsid w:val="00751B76"/>
    <w:rsid w:val="007548BA"/>
    <w:rsid w:val="00760493"/>
    <w:rsid w:val="00763039"/>
    <w:rsid w:val="00763376"/>
    <w:rsid w:val="00766BF5"/>
    <w:rsid w:val="00773B34"/>
    <w:rsid w:val="00774AA2"/>
    <w:rsid w:val="00784D15"/>
    <w:rsid w:val="00790F65"/>
    <w:rsid w:val="00791C52"/>
    <w:rsid w:val="007A66D9"/>
    <w:rsid w:val="007B1A17"/>
    <w:rsid w:val="007B23CB"/>
    <w:rsid w:val="007B77B5"/>
    <w:rsid w:val="007C6BD8"/>
    <w:rsid w:val="007C7F5F"/>
    <w:rsid w:val="007D0C6B"/>
    <w:rsid w:val="007D7B84"/>
    <w:rsid w:val="007E5237"/>
    <w:rsid w:val="007E5800"/>
    <w:rsid w:val="007E652F"/>
    <w:rsid w:val="007F4624"/>
    <w:rsid w:val="007F6EF3"/>
    <w:rsid w:val="00800FDA"/>
    <w:rsid w:val="00802CEE"/>
    <w:rsid w:val="00807DFF"/>
    <w:rsid w:val="00810315"/>
    <w:rsid w:val="00811B32"/>
    <w:rsid w:val="0082075E"/>
    <w:rsid w:val="00822B62"/>
    <w:rsid w:val="00835601"/>
    <w:rsid w:val="00851A5E"/>
    <w:rsid w:val="00852566"/>
    <w:rsid w:val="00853B39"/>
    <w:rsid w:val="00862461"/>
    <w:rsid w:val="0087095F"/>
    <w:rsid w:val="0087510E"/>
    <w:rsid w:val="008764F0"/>
    <w:rsid w:val="008834B9"/>
    <w:rsid w:val="00887A68"/>
    <w:rsid w:val="008A0B30"/>
    <w:rsid w:val="008A2EFE"/>
    <w:rsid w:val="008B59AD"/>
    <w:rsid w:val="008B5F26"/>
    <w:rsid w:val="008D4604"/>
    <w:rsid w:val="008D5CAB"/>
    <w:rsid w:val="008F797C"/>
    <w:rsid w:val="008F79BA"/>
    <w:rsid w:val="00901AD6"/>
    <w:rsid w:val="00904AD5"/>
    <w:rsid w:val="00911780"/>
    <w:rsid w:val="009235ED"/>
    <w:rsid w:val="009307EA"/>
    <w:rsid w:val="00931361"/>
    <w:rsid w:val="00934CF9"/>
    <w:rsid w:val="00950179"/>
    <w:rsid w:val="0095572C"/>
    <w:rsid w:val="00961C36"/>
    <w:rsid w:val="0097131B"/>
    <w:rsid w:val="009805E3"/>
    <w:rsid w:val="00984A94"/>
    <w:rsid w:val="00984E7E"/>
    <w:rsid w:val="00985987"/>
    <w:rsid w:val="009937E8"/>
    <w:rsid w:val="009A20FE"/>
    <w:rsid w:val="009A5260"/>
    <w:rsid w:val="009B1729"/>
    <w:rsid w:val="009C062C"/>
    <w:rsid w:val="009C2924"/>
    <w:rsid w:val="009C6CCC"/>
    <w:rsid w:val="009C7264"/>
    <w:rsid w:val="009D543A"/>
    <w:rsid w:val="009D7A4A"/>
    <w:rsid w:val="009E5F42"/>
    <w:rsid w:val="009F434C"/>
    <w:rsid w:val="009F65CB"/>
    <w:rsid w:val="00A0085C"/>
    <w:rsid w:val="00A02269"/>
    <w:rsid w:val="00A03689"/>
    <w:rsid w:val="00A07739"/>
    <w:rsid w:val="00A22C72"/>
    <w:rsid w:val="00A25035"/>
    <w:rsid w:val="00A27707"/>
    <w:rsid w:val="00A30D9F"/>
    <w:rsid w:val="00A32D2B"/>
    <w:rsid w:val="00A36C2F"/>
    <w:rsid w:val="00A42C93"/>
    <w:rsid w:val="00A5562A"/>
    <w:rsid w:val="00A84041"/>
    <w:rsid w:val="00A87592"/>
    <w:rsid w:val="00A90998"/>
    <w:rsid w:val="00AA6C67"/>
    <w:rsid w:val="00AB15C8"/>
    <w:rsid w:val="00AB48F9"/>
    <w:rsid w:val="00AB5C55"/>
    <w:rsid w:val="00AE1911"/>
    <w:rsid w:val="00AE3BF0"/>
    <w:rsid w:val="00AE3EA4"/>
    <w:rsid w:val="00AE602A"/>
    <w:rsid w:val="00AF336F"/>
    <w:rsid w:val="00AF3E79"/>
    <w:rsid w:val="00AF4465"/>
    <w:rsid w:val="00B015C4"/>
    <w:rsid w:val="00B03AEA"/>
    <w:rsid w:val="00B043CF"/>
    <w:rsid w:val="00B07522"/>
    <w:rsid w:val="00B07D0F"/>
    <w:rsid w:val="00B11D82"/>
    <w:rsid w:val="00B13C50"/>
    <w:rsid w:val="00B15599"/>
    <w:rsid w:val="00B178E4"/>
    <w:rsid w:val="00B21FB1"/>
    <w:rsid w:val="00B224DD"/>
    <w:rsid w:val="00B246DD"/>
    <w:rsid w:val="00B309EB"/>
    <w:rsid w:val="00B42A28"/>
    <w:rsid w:val="00B468A8"/>
    <w:rsid w:val="00B53BFD"/>
    <w:rsid w:val="00B57557"/>
    <w:rsid w:val="00B61FE3"/>
    <w:rsid w:val="00B84D41"/>
    <w:rsid w:val="00BA0234"/>
    <w:rsid w:val="00BB13D8"/>
    <w:rsid w:val="00BC52EF"/>
    <w:rsid w:val="00BC62F4"/>
    <w:rsid w:val="00BD6B27"/>
    <w:rsid w:val="00BE0A85"/>
    <w:rsid w:val="00C0109D"/>
    <w:rsid w:val="00C020DC"/>
    <w:rsid w:val="00C11E19"/>
    <w:rsid w:val="00C138DB"/>
    <w:rsid w:val="00C20085"/>
    <w:rsid w:val="00C2055A"/>
    <w:rsid w:val="00C36FB7"/>
    <w:rsid w:val="00C44ED9"/>
    <w:rsid w:val="00C504F6"/>
    <w:rsid w:val="00C606DC"/>
    <w:rsid w:val="00C720AB"/>
    <w:rsid w:val="00C80EBE"/>
    <w:rsid w:val="00C91BAC"/>
    <w:rsid w:val="00C93D8B"/>
    <w:rsid w:val="00C97965"/>
    <w:rsid w:val="00CA5FC4"/>
    <w:rsid w:val="00CB1FC7"/>
    <w:rsid w:val="00CC729B"/>
    <w:rsid w:val="00CD3F8F"/>
    <w:rsid w:val="00CD50C6"/>
    <w:rsid w:val="00CE14A3"/>
    <w:rsid w:val="00CE167F"/>
    <w:rsid w:val="00CE51DF"/>
    <w:rsid w:val="00CF6249"/>
    <w:rsid w:val="00D21E67"/>
    <w:rsid w:val="00D246A9"/>
    <w:rsid w:val="00D25CB4"/>
    <w:rsid w:val="00D34263"/>
    <w:rsid w:val="00D36A0B"/>
    <w:rsid w:val="00D36A23"/>
    <w:rsid w:val="00D42E7E"/>
    <w:rsid w:val="00D4613F"/>
    <w:rsid w:val="00D5281E"/>
    <w:rsid w:val="00D62D6A"/>
    <w:rsid w:val="00D6373A"/>
    <w:rsid w:val="00D67F1B"/>
    <w:rsid w:val="00D71251"/>
    <w:rsid w:val="00D75B78"/>
    <w:rsid w:val="00D839EA"/>
    <w:rsid w:val="00D878E3"/>
    <w:rsid w:val="00D908DF"/>
    <w:rsid w:val="00D934B3"/>
    <w:rsid w:val="00DA1B7F"/>
    <w:rsid w:val="00DA47AC"/>
    <w:rsid w:val="00DA50E9"/>
    <w:rsid w:val="00DA6BD7"/>
    <w:rsid w:val="00DB0C79"/>
    <w:rsid w:val="00DB3355"/>
    <w:rsid w:val="00DB632E"/>
    <w:rsid w:val="00DC62B2"/>
    <w:rsid w:val="00DC783A"/>
    <w:rsid w:val="00DC7ED5"/>
    <w:rsid w:val="00DD4593"/>
    <w:rsid w:val="00DD4EBB"/>
    <w:rsid w:val="00DD6784"/>
    <w:rsid w:val="00DD6A2C"/>
    <w:rsid w:val="00DE339A"/>
    <w:rsid w:val="00DF07DE"/>
    <w:rsid w:val="00DF446E"/>
    <w:rsid w:val="00E033DA"/>
    <w:rsid w:val="00E07DD9"/>
    <w:rsid w:val="00E168C8"/>
    <w:rsid w:val="00E20C78"/>
    <w:rsid w:val="00E21678"/>
    <w:rsid w:val="00E2299C"/>
    <w:rsid w:val="00E26F51"/>
    <w:rsid w:val="00E33344"/>
    <w:rsid w:val="00E34A5D"/>
    <w:rsid w:val="00E402BB"/>
    <w:rsid w:val="00E42C87"/>
    <w:rsid w:val="00E45E0C"/>
    <w:rsid w:val="00E556DC"/>
    <w:rsid w:val="00E55D95"/>
    <w:rsid w:val="00E62C55"/>
    <w:rsid w:val="00E64054"/>
    <w:rsid w:val="00E65909"/>
    <w:rsid w:val="00E72B84"/>
    <w:rsid w:val="00E803DB"/>
    <w:rsid w:val="00E804E7"/>
    <w:rsid w:val="00E926BD"/>
    <w:rsid w:val="00E9304C"/>
    <w:rsid w:val="00EB00B6"/>
    <w:rsid w:val="00EB081C"/>
    <w:rsid w:val="00EC00E2"/>
    <w:rsid w:val="00EC155A"/>
    <w:rsid w:val="00ED3A03"/>
    <w:rsid w:val="00ED3AC9"/>
    <w:rsid w:val="00ED4181"/>
    <w:rsid w:val="00EE102D"/>
    <w:rsid w:val="00EE109D"/>
    <w:rsid w:val="00EF0EDD"/>
    <w:rsid w:val="00EF110D"/>
    <w:rsid w:val="00EF4EBC"/>
    <w:rsid w:val="00F02B1D"/>
    <w:rsid w:val="00F0725A"/>
    <w:rsid w:val="00F072CE"/>
    <w:rsid w:val="00F126C6"/>
    <w:rsid w:val="00F12E88"/>
    <w:rsid w:val="00F1501D"/>
    <w:rsid w:val="00F17601"/>
    <w:rsid w:val="00F2566B"/>
    <w:rsid w:val="00F265A7"/>
    <w:rsid w:val="00F334F0"/>
    <w:rsid w:val="00F33D30"/>
    <w:rsid w:val="00F42D21"/>
    <w:rsid w:val="00F43E86"/>
    <w:rsid w:val="00F4485A"/>
    <w:rsid w:val="00F45B3D"/>
    <w:rsid w:val="00F4671F"/>
    <w:rsid w:val="00F50377"/>
    <w:rsid w:val="00F66D5C"/>
    <w:rsid w:val="00F71A71"/>
    <w:rsid w:val="00F727B5"/>
    <w:rsid w:val="00F74482"/>
    <w:rsid w:val="00F74F55"/>
    <w:rsid w:val="00F827F9"/>
    <w:rsid w:val="00F83EFE"/>
    <w:rsid w:val="00F8451E"/>
    <w:rsid w:val="00F92C71"/>
    <w:rsid w:val="00F9307C"/>
    <w:rsid w:val="00F96E86"/>
    <w:rsid w:val="00FA4D38"/>
    <w:rsid w:val="00FA6BE5"/>
    <w:rsid w:val="00FA6DCC"/>
    <w:rsid w:val="00FB429F"/>
    <w:rsid w:val="00FD1AE5"/>
    <w:rsid w:val="00FD3979"/>
    <w:rsid w:val="00FD4FBC"/>
    <w:rsid w:val="00FD50F6"/>
    <w:rsid w:val="00FD715A"/>
    <w:rsid w:val="00FE368B"/>
    <w:rsid w:val="00FF14D8"/>
    <w:rsid w:val="00FF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AF3A85A-230B-4FE0-AB99-5F7F4CD16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a7">
    <w:name w:val="Plain Text"/>
    <w:basedOn w:val="a"/>
    <w:rPr>
      <w:rFonts w:ascii="細明體" w:eastAsia="細明體" w:hAnsi="Courier New" w:cs="Courier New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annotation text"/>
    <w:basedOn w:val="a"/>
    <w:semiHidden/>
    <w:pPr>
      <w:widowControl/>
    </w:pPr>
    <w:rPr>
      <w:kern w:val="0"/>
      <w:sz w:val="20"/>
      <w:szCs w:val="20"/>
      <w:lang w:eastAsia="en-US"/>
    </w:rPr>
  </w:style>
  <w:style w:type="paragraph" w:styleId="a9">
    <w:name w:val="header"/>
    <w:basedOn w:val="a"/>
    <w:rsid w:val="00BC62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a">
    <w:name w:val="Balloon Text"/>
    <w:basedOn w:val="a"/>
    <w:semiHidden/>
    <w:rsid w:val="00C44ED9"/>
    <w:rPr>
      <w:rFonts w:ascii="Arial" w:hAnsi="Arial"/>
      <w:sz w:val="18"/>
      <w:szCs w:val="18"/>
    </w:rPr>
  </w:style>
  <w:style w:type="table" w:styleId="ab">
    <w:name w:val="Table Grid"/>
    <w:basedOn w:val="a1"/>
    <w:rsid w:val="005B41A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3">
    <w:name w:val="style3"/>
    <w:basedOn w:val="a0"/>
    <w:rsid w:val="005B41A2"/>
  </w:style>
  <w:style w:type="character" w:styleId="HTML">
    <w:name w:val="HTML Code"/>
    <w:basedOn w:val="a0"/>
    <w:rsid w:val="00E9304C"/>
    <w:rPr>
      <w:rFonts w:ascii="細明體" w:eastAsia="細明體" w:hAnsi="細明體" w:cs="細明體"/>
      <w:sz w:val="24"/>
      <w:szCs w:val="24"/>
    </w:rPr>
  </w:style>
  <w:style w:type="character" w:customStyle="1" w:styleId="style131">
    <w:name w:val="style131"/>
    <w:basedOn w:val="a0"/>
    <w:rsid w:val="002F6688"/>
    <w:rPr>
      <w:rFonts w:ascii="Arial" w:hAnsi="Arial" w:cs="Arial" w:hint="default"/>
      <w:color w:val="000099"/>
    </w:rPr>
  </w:style>
  <w:style w:type="character" w:customStyle="1" w:styleId="style31">
    <w:name w:val="style31"/>
    <w:basedOn w:val="a0"/>
    <w:rsid w:val="002E0177"/>
    <w:rPr>
      <w:rFonts w:ascii="Arial" w:hAnsi="Arial" w:cs="Arial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862</Words>
  <Characters>4917</Characters>
  <Application>Microsoft Office Word</Application>
  <DocSecurity>0</DocSecurity>
  <Lines>40</Lines>
  <Paragraphs>11</Paragraphs>
  <ScaleCrop>false</ScaleCrop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2006-05-03T05:08:00Z</cp:lastPrinted>
  <dcterms:created xsi:type="dcterms:W3CDTF">2020-07-27T00:56:00Z</dcterms:created>
  <dcterms:modified xsi:type="dcterms:W3CDTF">2020-07-27T00:56:00Z</dcterms:modified>
</cp:coreProperties>
</file>