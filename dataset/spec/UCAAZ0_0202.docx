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010"/>
        <w:gridCol w:w="4503"/>
        <w:gridCol w:w="1566"/>
        <w:gridCol w:w="2071"/>
        <w:tblGridChange w:id="0">
          <w:tblGrid>
            <w:gridCol w:w="1310"/>
            <w:gridCol w:w="1010"/>
            <w:gridCol w:w="4503"/>
            <w:gridCol w:w="1566"/>
            <w:gridCol w:w="2071"/>
          </w:tblGrid>
        </w:tblGridChange>
      </w:tblGrid>
      <w:tr w:rsidR="00E93AD2" w:rsidRPr="00E93AD2" w:rsidTr="00B30386">
        <w:tc>
          <w:tcPr>
            <w:tcW w:w="1216" w:type="dxa"/>
          </w:tcPr>
          <w:p w:rsidR="005C0327" w:rsidRPr="00E93AD2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93AD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C0327" w:rsidRPr="00E93AD2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5C0327" w:rsidRPr="00E93AD2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C0327" w:rsidRPr="00E93AD2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C0327" w:rsidRPr="00E93AD2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E93AD2" w:rsidRPr="00E93AD2" w:rsidTr="00B30386">
        <w:tc>
          <w:tcPr>
            <w:tcW w:w="1216" w:type="dxa"/>
          </w:tcPr>
          <w:p w:rsidR="005C0327" w:rsidRPr="00E93AD2" w:rsidRDefault="00DA08CC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B62487" w:rsidRPr="00E93AD2">
              <w:rPr>
                <w:rFonts w:ascii="細明體" w:eastAsia="細明體" w:hAnsi="細明體" w:cs="Courier New" w:hint="eastAsia"/>
                <w:sz w:val="20"/>
                <w:szCs w:val="20"/>
              </w:rPr>
              <w:t>15/09</w:t>
            </w:r>
            <w:r w:rsidR="00EA77EC" w:rsidRPr="00E93AD2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Pr="00E93AD2">
              <w:rPr>
                <w:rFonts w:ascii="細明體" w:eastAsia="細明體" w:hAnsi="細明體" w:cs="Courier New" w:hint="eastAsia"/>
                <w:sz w:val="20"/>
                <w:szCs w:val="20"/>
              </w:rPr>
              <w:t>14</w:t>
            </w:r>
          </w:p>
        </w:tc>
        <w:tc>
          <w:tcPr>
            <w:tcW w:w="1010" w:type="dxa"/>
          </w:tcPr>
          <w:p w:rsidR="005C0327" w:rsidRPr="00E93AD2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5C0327" w:rsidRPr="00E93AD2" w:rsidRDefault="005C0327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C0327" w:rsidRPr="00E93AD2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5C0327" w:rsidRPr="00E93AD2" w:rsidRDefault="00B62487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93AD2">
              <w:rPr>
                <w:b/>
                <w:bCs/>
              </w:rPr>
              <w:t>150822000017</w:t>
            </w:r>
          </w:p>
        </w:tc>
      </w:tr>
      <w:tr w:rsidR="00E93AD2" w:rsidRPr="00E93AD2" w:rsidTr="00B30386">
        <w:tc>
          <w:tcPr>
            <w:tcW w:w="1216" w:type="dxa"/>
          </w:tcPr>
          <w:p w:rsidR="00E93AD2" w:rsidRPr="00E93AD2" w:rsidRDefault="00E90569" w:rsidP="00E93AD2">
            <w:pPr>
              <w:spacing w:line="240" w:lineRule="atLeast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2016/08/29</w:t>
            </w:r>
          </w:p>
        </w:tc>
        <w:tc>
          <w:tcPr>
            <w:tcW w:w="1010" w:type="dxa"/>
          </w:tcPr>
          <w:p w:rsidR="00E93AD2" w:rsidRPr="00E93AD2" w:rsidRDefault="00E93AD2" w:rsidP="00E93AD2">
            <w:pPr>
              <w:spacing w:line="240" w:lineRule="atLeast"/>
              <w:jc w:val="center"/>
              <w:rPr>
                <w:rFonts w:hint="eastAsia"/>
                <w:color w:val="FF0000"/>
              </w:rPr>
            </w:pPr>
            <w:r w:rsidRPr="00E93AD2">
              <w:rPr>
                <w:rFonts w:hint="eastAsia"/>
                <w:color w:val="FF0000"/>
              </w:rPr>
              <w:t>2</w:t>
            </w:r>
          </w:p>
        </w:tc>
        <w:tc>
          <w:tcPr>
            <w:tcW w:w="4503" w:type="dxa"/>
          </w:tcPr>
          <w:p w:rsidR="00E93AD2" w:rsidRPr="00E93AD2" w:rsidRDefault="00E93AD2" w:rsidP="00E93AD2">
            <w:pPr>
              <w:widowControl/>
              <w:numPr>
                <w:ilvl w:val="0"/>
                <w:numId w:val="23"/>
              </w:numPr>
              <w:spacing w:line="240" w:lineRule="atLeast"/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調整原來關懷崗會辦件的來源，採DTAAA001.狀態為32的案件為準</w:t>
            </w:r>
          </w:p>
          <w:p w:rsidR="00E93AD2" w:rsidRPr="00E93AD2" w:rsidRDefault="00E93AD2" w:rsidP="00E93AD2">
            <w:pPr>
              <w:widowControl/>
              <w:numPr>
                <w:ilvl w:val="0"/>
                <w:numId w:val="23"/>
              </w:numPr>
              <w:spacing w:line="240" w:lineRule="atLeast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增加醫療折抵件數統計(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放在</w:t>
            </w:r>
            <w:r w:rsidRPr="00E93AD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待核定件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下</w:t>
            </w:r>
            <w:r w:rsidRPr="00E93AD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)</w:t>
            </w:r>
          </w:p>
        </w:tc>
        <w:tc>
          <w:tcPr>
            <w:tcW w:w="1566" w:type="dxa"/>
          </w:tcPr>
          <w:p w:rsidR="00E93AD2" w:rsidRPr="00E93AD2" w:rsidRDefault="00E93AD2" w:rsidP="00E93AD2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E93AD2" w:rsidRPr="00E93AD2" w:rsidRDefault="00E93AD2" w:rsidP="00E93AD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E93AD2">
              <w:rPr>
                <w:b/>
                <w:bCs/>
                <w:color w:val="FF0000"/>
              </w:rPr>
              <w:t>160829000058</w:t>
            </w:r>
          </w:p>
        </w:tc>
      </w:tr>
      <w:tr w:rsidR="000F3FBC" w:rsidRPr="000F3FBC" w:rsidTr="00B30386">
        <w:trPr>
          <w:ins w:id="2" w:author="cathay" w:date="2017-08-18T10:35:00Z"/>
        </w:trPr>
        <w:tc>
          <w:tcPr>
            <w:tcW w:w="1216" w:type="dxa"/>
          </w:tcPr>
          <w:p w:rsidR="000F3FBC" w:rsidRPr="000F3FBC" w:rsidRDefault="000F3FBC" w:rsidP="00E93AD2">
            <w:pPr>
              <w:spacing w:line="240" w:lineRule="atLeast"/>
              <w:jc w:val="center"/>
              <w:rPr>
                <w:ins w:id="3" w:author="cathay" w:date="2017-08-18T10:35:00Z"/>
                <w:rFonts w:hint="eastAsia"/>
                <w:rPrChange w:id="4" w:author="cathay" w:date="2017-08-18T10:35:00Z">
                  <w:rPr>
                    <w:ins w:id="5" w:author="cathay" w:date="2017-08-18T10:35:00Z"/>
                    <w:rFonts w:hint="eastAsia"/>
                    <w:color w:val="FF0000"/>
                  </w:rPr>
                </w:rPrChange>
              </w:rPr>
            </w:pPr>
            <w:ins w:id="6" w:author="cathay" w:date="2017-08-18T10:35:00Z">
              <w:r>
                <w:rPr>
                  <w:rFonts w:hint="eastAsia"/>
                </w:rPr>
                <w:t>2017/08/18</w:t>
              </w:r>
            </w:ins>
          </w:p>
        </w:tc>
        <w:tc>
          <w:tcPr>
            <w:tcW w:w="1010" w:type="dxa"/>
          </w:tcPr>
          <w:p w:rsidR="000F3FBC" w:rsidRPr="000F3FBC" w:rsidRDefault="000F3FBC" w:rsidP="00E93AD2">
            <w:pPr>
              <w:spacing w:line="240" w:lineRule="atLeast"/>
              <w:jc w:val="center"/>
              <w:rPr>
                <w:ins w:id="7" w:author="cathay" w:date="2017-08-18T10:35:00Z"/>
                <w:rFonts w:hint="eastAsia"/>
                <w:rPrChange w:id="8" w:author="cathay" w:date="2017-08-18T10:35:00Z">
                  <w:rPr>
                    <w:ins w:id="9" w:author="cathay" w:date="2017-08-18T10:35:00Z"/>
                    <w:rFonts w:hint="eastAsia"/>
                    <w:color w:val="FF0000"/>
                  </w:rPr>
                </w:rPrChange>
              </w:rPr>
            </w:pPr>
            <w:ins w:id="10" w:author="cathay" w:date="2017-08-18T10:35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4503" w:type="dxa"/>
          </w:tcPr>
          <w:p w:rsidR="000F3FBC" w:rsidRPr="000F3FBC" w:rsidRDefault="0081355E" w:rsidP="000F3FBC">
            <w:pPr>
              <w:widowControl/>
              <w:spacing w:line="240" w:lineRule="atLeast"/>
              <w:rPr>
                <w:ins w:id="11" w:author="cathay" w:date="2017-08-18T10:35:00Z"/>
                <w:rFonts w:ascii="細明體" w:eastAsia="細明體" w:hAnsi="細明體" w:hint="eastAsia"/>
                <w:sz w:val="20"/>
                <w:szCs w:val="20"/>
                <w:rPrChange w:id="12" w:author="cathay" w:date="2017-08-18T10:35:00Z">
                  <w:rPr>
                    <w:ins w:id="13" w:author="cathay" w:date="2017-08-18T10:35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  <w:pPrChange w:id="14" w:author="cathay" w:date="2017-08-18T10:35:00Z">
                <w:pPr>
                  <w:widowControl/>
                  <w:numPr>
                    <w:numId w:val="23"/>
                  </w:numPr>
                  <w:spacing w:line="240" w:lineRule="atLeast"/>
                  <w:ind w:left="360" w:hanging="360"/>
                </w:pPr>
              </w:pPrChange>
            </w:pPr>
            <w:ins w:id="15" w:author="cathay" w:date="2017-08-18T13:22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學團險免覆核查核欄位開</w:t>
              </w:r>
            </w:ins>
            <w:ins w:id="16" w:author="cathay" w:date="2017-08-18T13:23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啟</w:t>
              </w:r>
            </w:ins>
          </w:p>
        </w:tc>
        <w:tc>
          <w:tcPr>
            <w:tcW w:w="1566" w:type="dxa"/>
          </w:tcPr>
          <w:p w:rsidR="000F3FBC" w:rsidRPr="000F3FBC" w:rsidRDefault="000F3FBC" w:rsidP="00E93AD2">
            <w:pPr>
              <w:spacing w:line="240" w:lineRule="atLeast"/>
              <w:jc w:val="center"/>
              <w:rPr>
                <w:ins w:id="17" w:author="cathay" w:date="2017-08-18T10:35:00Z"/>
                <w:rFonts w:ascii="細明體" w:eastAsia="細明體" w:hAnsi="細明體" w:hint="eastAsia"/>
                <w:sz w:val="20"/>
                <w:szCs w:val="20"/>
                <w:rPrChange w:id="18" w:author="cathay" w:date="2017-08-18T10:35:00Z">
                  <w:rPr>
                    <w:ins w:id="19" w:author="cathay" w:date="2017-08-18T10:35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20" w:author="cathay" w:date="2017-08-18T10:3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0F3FBC" w:rsidRPr="000F3FBC" w:rsidRDefault="000F3FBC" w:rsidP="00E93AD2">
            <w:pPr>
              <w:spacing w:line="240" w:lineRule="atLeast"/>
              <w:jc w:val="center"/>
              <w:rPr>
                <w:ins w:id="21" w:author="cathay" w:date="2017-08-18T10:35:00Z"/>
                <w:bCs/>
                <w:rPrChange w:id="22" w:author="cathay" w:date="2017-08-18T10:36:00Z">
                  <w:rPr>
                    <w:ins w:id="23" w:author="cathay" w:date="2017-08-18T10:35:00Z"/>
                    <w:b/>
                    <w:bCs/>
                    <w:color w:val="FF0000"/>
                  </w:rPr>
                </w:rPrChange>
              </w:rPr>
            </w:pPr>
            <w:ins w:id="24" w:author="cathay" w:date="2017-08-18T10:36:00Z">
              <w:r w:rsidRPr="000F3FBC">
                <w:rPr>
                  <w:rFonts w:hint="eastAsia"/>
                  <w:bCs/>
                  <w:rPrChange w:id="25" w:author="cathay" w:date="2017-08-18T10:36:00Z">
                    <w:rPr>
                      <w:rFonts w:hint="eastAsia"/>
                      <w:b/>
                      <w:bCs/>
                    </w:rPr>
                  </w:rPrChange>
                </w:rPr>
                <w:t>170807001999</w:t>
              </w:r>
            </w:ins>
          </w:p>
        </w:tc>
      </w:tr>
      <w:tr w:rsidR="00A143FE" w:rsidRPr="000F3FBC" w:rsidTr="00B30386">
        <w:trPr>
          <w:ins w:id="26" w:author="cathay" w:date="2018-02-06T16:07:00Z"/>
        </w:trPr>
        <w:tc>
          <w:tcPr>
            <w:tcW w:w="1216" w:type="dxa"/>
          </w:tcPr>
          <w:p w:rsidR="00A143FE" w:rsidRDefault="00A143FE" w:rsidP="00E93AD2">
            <w:pPr>
              <w:spacing w:line="240" w:lineRule="atLeast"/>
              <w:jc w:val="center"/>
              <w:rPr>
                <w:ins w:id="27" w:author="cathay" w:date="2018-02-06T16:07:00Z"/>
                <w:rFonts w:hint="eastAsia"/>
              </w:rPr>
            </w:pPr>
            <w:ins w:id="28" w:author="cathay" w:date="2018-02-06T16:07:00Z">
              <w:r>
                <w:rPr>
                  <w:rFonts w:hint="eastAsia"/>
                </w:rPr>
                <w:t>2018/02/06</w:t>
              </w:r>
            </w:ins>
          </w:p>
        </w:tc>
        <w:tc>
          <w:tcPr>
            <w:tcW w:w="1010" w:type="dxa"/>
          </w:tcPr>
          <w:p w:rsidR="00A143FE" w:rsidRDefault="00A143FE" w:rsidP="00E93AD2">
            <w:pPr>
              <w:spacing w:line="240" w:lineRule="atLeast"/>
              <w:jc w:val="center"/>
              <w:rPr>
                <w:ins w:id="29" w:author="cathay" w:date="2018-02-06T16:07:00Z"/>
                <w:rFonts w:hint="eastAsia"/>
              </w:rPr>
            </w:pPr>
            <w:ins w:id="30" w:author="cathay" w:date="2018-02-06T16:07:00Z">
              <w:r>
                <w:rPr>
                  <w:rFonts w:hint="eastAsia"/>
                </w:rPr>
                <w:t>4</w:t>
              </w:r>
            </w:ins>
          </w:p>
        </w:tc>
        <w:tc>
          <w:tcPr>
            <w:tcW w:w="4503" w:type="dxa"/>
          </w:tcPr>
          <w:p w:rsidR="00A143FE" w:rsidRDefault="00A143FE" w:rsidP="000F3FBC">
            <w:pPr>
              <w:widowControl/>
              <w:spacing w:line="240" w:lineRule="atLeast"/>
              <w:rPr>
                <w:ins w:id="31" w:author="cathay" w:date="2018-02-06T16:07:00Z"/>
                <w:rFonts w:ascii="細明體" w:eastAsia="細明體" w:hAnsi="細明體" w:hint="eastAsia"/>
                <w:sz w:val="20"/>
                <w:szCs w:val="20"/>
              </w:rPr>
            </w:pPr>
            <w:ins w:id="32" w:author="cathay" w:date="2018-02-06T16:0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行政中心裁撤調整</w:t>
              </w:r>
            </w:ins>
          </w:p>
        </w:tc>
        <w:tc>
          <w:tcPr>
            <w:tcW w:w="1566" w:type="dxa"/>
          </w:tcPr>
          <w:p w:rsidR="00A143FE" w:rsidRDefault="00A143FE" w:rsidP="00E93AD2">
            <w:pPr>
              <w:spacing w:line="240" w:lineRule="atLeast"/>
              <w:jc w:val="center"/>
              <w:rPr>
                <w:ins w:id="33" w:author="cathay" w:date="2018-02-06T16:07:00Z"/>
                <w:rFonts w:ascii="細明體" w:eastAsia="細明體" w:hAnsi="細明體" w:hint="eastAsia"/>
                <w:sz w:val="20"/>
                <w:szCs w:val="20"/>
              </w:rPr>
            </w:pPr>
            <w:ins w:id="34" w:author="cathay" w:date="2018-02-06T16:0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A143FE" w:rsidRPr="000F3FBC" w:rsidRDefault="000643F0" w:rsidP="00E93AD2">
            <w:pPr>
              <w:spacing w:line="240" w:lineRule="atLeast"/>
              <w:jc w:val="center"/>
              <w:rPr>
                <w:ins w:id="35" w:author="cathay" w:date="2018-02-06T16:07:00Z"/>
                <w:rFonts w:hint="eastAsia"/>
                <w:bCs/>
                <w:rPrChange w:id="36" w:author="cathay" w:date="2017-08-18T10:36:00Z">
                  <w:rPr>
                    <w:ins w:id="37" w:author="cathay" w:date="2018-02-06T16:07:00Z"/>
                    <w:rFonts w:hint="eastAsia"/>
                    <w:bCs/>
                  </w:rPr>
                </w:rPrChange>
              </w:rPr>
            </w:pPr>
            <w:ins w:id="38" w:author="cathay" w:date="2018-02-06T16:10:00Z">
              <w:r w:rsidRPr="000643F0">
                <w:rPr>
                  <w:bCs/>
                </w:rPr>
                <w:t>171218000847</w:t>
              </w:r>
            </w:ins>
          </w:p>
        </w:tc>
      </w:tr>
      <w:tr w:rsidR="006D59EC" w:rsidRPr="000F3FBC" w:rsidTr="00B30386">
        <w:tc>
          <w:tcPr>
            <w:tcW w:w="1216" w:type="dxa"/>
          </w:tcPr>
          <w:p w:rsidR="006D59EC" w:rsidRDefault="006D59EC" w:rsidP="00E93AD2">
            <w:pPr>
              <w:spacing w:line="240" w:lineRule="atLeast"/>
              <w:jc w:val="center"/>
              <w:rPr>
                <w:rFonts w:hint="eastAsia"/>
              </w:rPr>
            </w:pPr>
            <w:ins w:id="39" w:author="陳德仁" w:date="2019-01-16T11:35:00Z">
              <w:r>
                <w:rPr>
                  <w:rFonts w:hint="eastAsia"/>
                </w:rPr>
                <w:t>2019/01/16</w:t>
              </w:r>
            </w:ins>
          </w:p>
        </w:tc>
        <w:tc>
          <w:tcPr>
            <w:tcW w:w="1010" w:type="dxa"/>
          </w:tcPr>
          <w:p w:rsidR="006D59EC" w:rsidRDefault="006D59EC" w:rsidP="00E93AD2">
            <w:pPr>
              <w:spacing w:line="240" w:lineRule="atLeast"/>
              <w:jc w:val="center"/>
              <w:rPr>
                <w:rFonts w:hint="eastAsia"/>
              </w:rPr>
            </w:pPr>
            <w:ins w:id="40" w:author="陳德仁" w:date="2019-01-16T11:35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4503" w:type="dxa"/>
          </w:tcPr>
          <w:p w:rsidR="006D59EC" w:rsidRDefault="006D59EC" w:rsidP="000F3FBC">
            <w:pPr>
              <w:widowControl/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ins w:id="41" w:author="陳德仁" w:date="2019-01-16T11:3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新增</w:t>
              </w:r>
            </w:ins>
            <w:ins w:id="42" w:author="陳德仁" w:date="2019-01-16T11:3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作業時</w:t>
              </w:r>
            </w:ins>
            <w:ins w:id="43" w:author="陳德仁" w:date="2019-01-16T13:54:00Z">
              <w:r w:rsidR="00A00713">
                <w:rPr>
                  <w:rFonts w:ascii="細明體" w:eastAsia="細明體" w:hAnsi="細明體" w:hint="eastAsia"/>
                  <w:sz w:val="20"/>
                  <w:szCs w:val="20"/>
                </w:rPr>
                <w:t>間</w:t>
              </w:r>
            </w:ins>
            <w:ins w:id="44" w:author="陳德仁" w:date="2019-01-16T11:3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卡控</w:t>
              </w:r>
            </w:ins>
          </w:p>
        </w:tc>
        <w:tc>
          <w:tcPr>
            <w:tcW w:w="1566" w:type="dxa"/>
          </w:tcPr>
          <w:p w:rsidR="006D59EC" w:rsidRDefault="006D59EC" w:rsidP="00E93AD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ins w:id="45" w:author="陳德仁" w:date="2019-01-16T11:3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陳德仁</w:t>
              </w:r>
            </w:ins>
          </w:p>
        </w:tc>
        <w:tc>
          <w:tcPr>
            <w:tcW w:w="2071" w:type="dxa"/>
          </w:tcPr>
          <w:p w:rsidR="006D59EC" w:rsidRPr="000643F0" w:rsidRDefault="006D59EC" w:rsidP="00E93AD2">
            <w:pPr>
              <w:spacing w:line="240" w:lineRule="atLeast"/>
              <w:jc w:val="center"/>
              <w:rPr>
                <w:bCs/>
              </w:rPr>
            </w:pPr>
            <w:ins w:id="46" w:author="陳德仁" w:date="2019-01-16T11:35:00Z">
              <w:r w:rsidRPr="006D59EC">
                <w:rPr>
                  <w:bCs/>
                </w:rPr>
                <w:t>18121700168</w:t>
              </w:r>
            </w:ins>
          </w:p>
        </w:tc>
      </w:tr>
    </w:tbl>
    <w:p w:rsidR="005C0327" w:rsidRPr="00E93AD2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E93AD2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E93AD2">
        <w:rPr>
          <w:rFonts w:ascii="細明體" w:eastAsia="細明體" w:hAnsi="細明體" w:cs="Courier New"/>
          <w:b/>
          <w:sz w:val="20"/>
          <w:szCs w:val="20"/>
        </w:rPr>
        <w:t>、</w:t>
      </w:r>
      <w:r w:rsidRPr="00E93AD2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276"/>
        <w:gridCol w:w="6804"/>
      </w:tblGrid>
      <w:tr w:rsidR="005C0327" w:rsidRPr="00E93AD2" w:rsidTr="00EA77EC">
        <w:tc>
          <w:tcPr>
            <w:tcW w:w="2268" w:type="dxa"/>
          </w:tcPr>
          <w:p w:rsidR="005C0327" w:rsidRPr="00E93AD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  <w:gridSpan w:val="2"/>
          </w:tcPr>
          <w:p w:rsidR="005C0327" w:rsidRPr="00E93AD2" w:rsidRDefault="00D276BA" w:rsidP="007A4E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新版理賠待辦</w:t>
            </w:r>
            <w:r w:rsidR="007A4ED0" w:rsidRPr="00E93AD2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</w:tr>
      <w:tr w:rsidR="005C0327" w:rsidRPr="00E93AD2" w:rsidTr="00EA77EC">
        <w:tc>
          <w:tcPr>
            <w:tcW w:w="2268" w:type="dxa"/>
          </w:tcPr>
          <w:p w:rsidR="005C0327" w:rsidRPr="00E93AD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  <w:gridSpan w:val="2"/>
          </w:tcPr>
          <w:p w:rsidR="005C0327" w:rsidRPr="00E93AD2" w:rsidRDefault="00D276BA" w:rsidP="00EA77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AAZ0_02</w:t>
            </w:r>
            <w:r w:rsidR="007A4ED0" w:rsidRPr="00E93AD2">
              <w:rPr>
                <w:rFonts w:ascii="細明體" w:eastAsia="細明體" w:hAnsi="細明體" w:hint="eastAsia"/>
                <w:sz w:val="20"/>
                <w:szCs w:val="20"/>
              </w:rPr>
              <w:t>02</w:t>
            </w:r>
          </w:p>
        </w:tc>
      </w:tr>
      <w:tr w:rsidR="005C0327" w:rsidRPr="00E93AD2" w:rsidTr="00EA77EC">
        <w:tc>
          <w:tcPr>
            <w:tcW w:w="2268" w:type="dxa"/>
          </w:tcPr>
          <w:p w:rsidR="005C0327" w:rsidRPr="00E93AD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  <w:gridSpan w:val="2"/>
          </w:tcPr>
          <w:p w:rsidR="005C0327" w:rsidRPr="00E93AD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C0327" w:rsidRPr="00E93AD2" w:rsidTr="00EA77EC">
        <w:tc>
          <w:tcPr>
            <w:tcW w:w="2268" w:type="dxa"/>
          </w:tcPr>
          <w:p w:rsidR="005C0327" w:rsidRPr="00E93AD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  <w:gridSpan w:val="2"/>
          </w:tcPr>
          <w:p w:rsidR="005C0327" w:rsidRPr="00E93AD2" w:rsidRDefault="00D276BA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新版理賠待辦查詢</w:t>
            </w:r>
          </w:p>
        </w:tc>
      </w:tr>
      <w:tr w:rsidR="005C0327" w:rsidRPr="00E93AD2" w:rsidTr="00EA77EC">
        <w:tc>
          <w:tcPr>
            <w:tcW w:w="2268" w:type="dxa"/>
          </w:tcPr>
          <w:p w:rsidR="005C0327" w:rsidRPr="00E93AD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  <w:gridSpan w:val="2"/>
          </w:tcPr>
          <w:p w:rsidR="005C0327" w:rsidRPr="00E93AD2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E93AD2" w:rsidTr="00EA77EC">
        <w:tc>
          <w:tcPr>
            <w:tcW w:w="2268" w:type="dxa"/>
          </w:tcPr>
          <w:p w:rsidR="005C0327" w:rsidRPr="00E93AD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  <w:gridSpan w:val="2"/>
          </w:tcPr>
          <w:p w:rsidR="005C0327" w:rsidRPr="00E93AD2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E93AD2" w:rsidTr="00EA77EC">
        <w:tc>
          <w:tcPr>
            <w:tcW w:w="2268" w:type="dxa"/>
          </w:tcPr>
          <w:p w:rsidR="005C0327" w:rsidRPr="00E93AD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  <w:gridSpan w:val="2"/>
          </w:tcPr>
          <w:p w:rsidR="005C0327" w:rsidRPr="00E93AD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C0327" w:rsidRPr="00E93AD2" w:rsidTr="00EA77EC">
        <w:tc>
          <w:tcPr>
            <w:tcW w:w="2268" w:type="dxa"/>
          </w:tcPr>
          <w:p w:rsidR="005C0327" w:rsidRPr="00E93AD2" w:rsidRDefault="005C0327" w:rsidP="007A7F3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  <w:gridSpan w:val="2"/>
          </w:tcPr>
          <w:p w:rsidR="005C0327" w:rsidRPr="00E93AD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77EC" w:rsidRPr="00E93AD2" w:rsidTr="00EA77EC">
        <w:tc>
          <w:tcPr>
            <w:tcW w:w="2268" w:type="dxa"/>
            <w:vMerge w:val="restart"/>
            <w:vAlign w:val="center"/>
          </w:tcPr>
          <w:p w:rsidR="00EA77EC" w:rsidRPr="00E93AD2" w:rsidRDefault="00EA77EC" w:rsidP="00B14B7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276" w:type="dxa"/>
          </w:tcPr>
          <w:p w:rsidR="00EA77EC" w:rsidRPr="00E93AD2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804" w:type="dxa"/>
            <w:vAlign w:val="center"/>
          </w:tcPr>
          <w:p w:rsidR="00EA77EC" w:rsidRPr="00E93AD2" w:rsidRDefault="00700BE1" w:rsidP="00B14B75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E93AD2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153631" w:rsidRPr="00E93AD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E93AD2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0E46EC" w:rsidRPr="00E93AD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E93AD2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EA77EC" w:rsidRPr="00E93AD2" w:rsidTr="00EA77EC">
        <w:tc>
          <w:tcPr>
            <w:tcW w:w="2268" w:type="dxa"/>
            <w:vMerge/>
          </w:tcPr>
          <w:p w:rsidR="00EA77EC" w:rsidRPr="00E93AD2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EA77EC" w:rsidRPr="00E93AD2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804" w:type="dxa"/>
            <w:vAlign w:val="center"/>
          </w:tcPr>
          <w:p w:rsidR="00EA77EC" w:rsidRPr="00E93AD2" w:rsidRDefault="00700BE1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E93AD2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153631" w:rsidRPr="00E93AD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E93AD2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0E46EC" w:rsidRPr="00E93AD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E93AD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EA77EC" w:rsidRPr="00E93AD2" w:rsidTr="00EA77EC">
        <w:tc>
          <w:tcPr>
            <w:tcW w:w="2268" w:type="dxa"/>
            <w:vMerge/>
          </w:tcPr>
          <w:p w:rsidR="00EA77EC" w:rsidRPr="00E93AD2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EA77EC" w:rsidRPr="00E93AD2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804" w:type="dxa"/>
            <w:vAlign w:val="center"/>
          </w:tcPr>
          <w:p w:rsidR="00EA77EC" w:rsidRPr="00E93AD2" w:rsidRDefault="00700BE1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E93AD2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153631" w:rsidRPr="00E93AD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E93AD2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0E46EC" w:rsidRPr="00E93AD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E93AD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EA77EC" w:rsidRPr="00E93AD2" w:rsidTr="00EA77EC">
        <w:tc>
          <w:tcPr>
            <w:tcW w:w="2268" w:type="dxa"/>
          </w:tcPr>
          <w:p w:rsidR="00EA77EC" w:rsidRPr="00E93AD2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080" w:type="dxa"/>
            <w:gridSpan w:val="2"/>
          </w:tcPr>
          <w:p w:rsidR="00EA77EC" w:rsidRPr="00E93AD2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A77EC" w:rsidRPr="00E93AD2" w:rsidRDefault="00EA77EC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E93AD2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E93AD2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E93AD2">
        <w:rPr>
          <w:rFonts w:ascii="細明體" w:eastAsia="細明體" w:hAnsi="細明體" w:cs="Courier New"/>
          <w:b/>
          <w:sz w:val="20"/>
          <w:szCs w:val="20"/>
        </w:rPr>
        <w:t>、</w:t>
      </w:r>
      <w:r w:rsidRPr="00E93AD2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5C0327" w:rsidRPr="00E93AD2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E93AD2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40" style="position:absolute;margin-left:19.8pt;margin-top:4.2pt;width:391.25pt;height:51.75pt;z-index:251657728" coordorigin="795,6875" coordsize="7825,103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795;top:6875;width:2355;height:960">
              <v:textbox style="mso-next-textbox:#_x0000_s1041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4E1C3B">
                      <w:rPr>
                        <w:rFonts w:hint="eastAsia"/>
                        <w:sz w:val="20"/>
                        <w:szCs w:val="20"/>
                      </w:rPr>
                      <w:t>輸入</w:t>
                    </w:r>
                    <w:r w:rsidR="00D276BA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處理人員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150;top:734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705;top:6875;width:1860;height:1035">
              <v:textbox style="mso-next-textbox:#_x0000_s1043">
                <w:txbxContent>
                  <w:p w:rsidR="00C007BB" w:rsidRDefault="00700BE1" w:rsidP="005C0327">
                    <w:r w:rsidRPr="00700BE1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查詢</w:t>
                    </w:r>
                  </w:p>
                </w:txbxContent>
              </v:textbox>
            </v:shape>
            <v:shape id="_x0000_s1044" type="#_x0000_t32" style="position:absolute;left:5565;top:7340;width:780;height:0" o:connectortype="straight">
              <v:stroke endarrow="block"/>
            </v:shape>
            <v:shape id="_x0000_s1045" type="#_x0000_t134" style="position:absolute;left:6265;top:6875;width:2355;height:960">
              <v:textbox style="mso-next-textbox:#_x0000_s1045">
                <w:txbxContent>
                  <w:p w:rsidR="00C007BB" w:rsidRPr="004E1C3B" w:rsidRDefault="00D276BA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待辦統計</w:t>
                    </w:r>
                  </w:p>
                </w:txbxContent>
              </v:textbox>
            </v:shape>
          </v:group>
        </w:pict>
      </w:r>
    </w:p>
    <w:p w:rsidR="005C0327" w:rsidRPr="00E93AD2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E93AD2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E93AD2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E93AD2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E93AD2">
        <w:rPr>
          <w:rFonts w:ascii="細明體" w:eastAsia="細明體" w:hAnsi="細明體" w:cs="Courier New"/>
          <w:b/>
          <w:sz w:val="20"/>
          <w:szCs w:val="20"/>
        </w:rPr>
        <w:t>、</w:t>
      </w:r>
      <w:r w:rsidRPr="00E93AD2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C0327" w:rsidRPr="00E93AD2" w:rsidTr="007A7F36">
        <w:tc>
          <w:tcPr>
            <w:tcW w:w="851" w:type="dxa"/>
          </w:tcPr>
          <w:p w:rsidR="005C0327" w:rsidRPr="00E93AD2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C0327" w:rsidRPr="00E93AD2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C0327" w:rsidRPr="00E93AD2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C0327" w:rsidRPr="00E93AD2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93AD2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C0327" w:rsidRPr="00E93AD2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93AD2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C0327" w:rsidRPr="00E93AD2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93AD2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C0327" w:rsidRPr="00E93AD2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93AD2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C0327" w:rsidRPr="00E93AD2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5C0327" w:rsidRPr="00E93AD2" w:rsidRDefault="005C0327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5C0327" w:rsidRPr="00E93AD2" w:rsidRDefault="007A4ED0" w:rsidP="00700BE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E93AD2">
              <w:rPr>
                <w:rFonts w:ascii="細明體" w:eastAsia="細明體" w:hAnsi="細明體" w:hint="eastAsia"/>
                <w:lang w:eastAsia="zh-TW"/>
              </w:rPr>
              <w:t>理賠案件處理過程批註</w:t>
            </w:r>
            <w:r w:rsidR="00700BE1" w:rsidRPr="00E93AD2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551" w:type="dxa"/>
          </w:tcPr>
          <w:p w:rsidR="005C0327" w:rsidRPr="00E93AD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</w:rPr>
              <w:t>DBAA.</w:t>
            </w:r>
            <w:r w:rsidR="00700BE1" w:rsidRPr="00E93AD2">
              <w:rPr>
                <w:rFonts w:ascii="細明體" w:eastAsia="細明體" w:hAnsi="細明體" w:hint="eastAsia"/>
              </w:rPr>
              <w:t>DTAA</w:t>
            </w:r>
            <w:r w:rsidR="007A4ED0" w:rsidRPr="00E93AD2">
              <w:rPr>
                <w:rFonts w:ascii="細明體" w:eastAsia="細明體" w:hAnsi="細明體" w:hint="eastAsia"/>
              </w:rPr>
              <w:t>A00</w:t>
            </w:r>
            <w:r w:rsidR="00D276BA" w:rsidRPr="00E93AD2">
              <w:rPr>
                <w:rFonts w:ascii="細明體" w:eastAsia="細明體" w:hAnsi="細明體" w:hint="eastAsia"/>
              </w:rPr>
              <w:t>1</w:t>
            </w:r>
          </w:p>
        </w:tc>
        <w:tc>
          <w:tcPr>
            <w:tcW w:w="941" w:type="dxa"/>
          </w:tcPr>
          <w:p w:rsidR="005C0327" w:rsidRPr="00E93AD2" w:rsidRDefault="005C032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93AD2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0327" w:rsidRPr="00E93AD2" w:rsidRDefault="00767F6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5C0327" w:rsidRPr="00E93AD2" w:rsidRDefault="007A4ED0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5C0327" w:rsidRPr="00E93AD2" w:rsidRDefault="00767F6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276BA" w:rsidRPr="00E93AD2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D276BA" w:rsidRPr="00E93AD2" w:rsidRDefault="00D276BA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D276BA" w:rsidRPr="00E93AD2" w:rsidRDefault="00D276BA" w:rsidP="00700BE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D276BA" w:rsidRPr="00E93AD2" w:rsidRDefault="00D276BA" w:rsidP="007A7F36">
            <w:pPr>
              <w:rPr>
                <w:rFonts w:ascii="細明體" w:eastAsia="細明體" w:hAnsi="細明體" w:hint="eastAsia"/>
              </w:rPr>
            </w:pPr>
          </w:p>
        </w:tc>
        <w:tc>
          <w:tcPr>
            <w:tcW w:w="941" w:type="dxa"/>
          </w:tcPr>
          <w:p w:rsidR="00D276BA" w:rsidRPr="00E93AD2" w:rsidRDefault="00D276BA" w:rsidP="007A7F36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D276BA" w:rsidRPr="00E93AD2" w:rsidRDefault="00D276BA" w:rsidP="007A7F3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D276BA" w:rsidRPr="00E93AD2" w:rsidRDefault="00D276BA" w:rsidP="007A7F3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D276BA" w:rsidRPr="00E93AD2" w:rsidRDefault="00D276BA" w:rsidP="007A7F3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276BA" w:rsidRPr="00E93AD2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D276BA" w:rsidRPr="00E93AD2" w:rsidRDefault="00D276BA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D276BA" w:rsidRPr="00E93AD2" w:rsidRDefault="00D276BA" w:rsidP="00700BE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D276BA" w:rsidRPr="00E93AD2" w:rsidRDefault="00D276BA" w:rsidP="007A7F36">
            <w:pPr>
              <w:rPr>
                <w:rFonts w:ascii="細明體" w:eastAsia="細明體" w:hAnsi="細明體" w:hint="eastAsia"/>
              </w:rPr>
            </w:pPr>
          </w:p>
        </w:tc>
        <w:tc>
          <w:tcPr>
            <w:tcW w:w="941" w:type="dxa"/>
          </w:tcPr>
          <w:p w:rsidR="00D276BA" w:rsidRPr="00E93AD2" w:rsidRDefault="00D276BA" w:rsidP="007A7F36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D276BA" w:rsidRPr="00E93AD2" w:rsidRDefault="00D276BA" w:rsidP="007A7F3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D276BA" w:rsidRPr="00E93AD2" w:rsidRDefault="00D276BA" w:rsidP="007A7F3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D276BA" w:rsidRPr="00E93AD2" w:rsidRDefault="00D276BA" w:rsidP="007A7F3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5C0327" w:rsidRPr="00E93AD2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5C0327" w:rsidRPr="00E93AD2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E93AD2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E93AD2">
        <w:rPr>
          <w:rFonts w:ascii="細明體" w:eastAsia="細明體" w:hAnsi="細明體" w:cs="Courier New"/>
          <w:b/>
          <w:sz w:val="20"/>
          <w:szCs w:val="20"/>
        </w:rPr>
        <w:t>、</w:t>
      </w:r>
      <w:r w:rsidRPr="00E93AD2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5C0327" w:rsidRPr="00E93AD2" w:rsidTr="007A7F36">
        <w:tc>
          <w:tcPr>
            <w:tcW w:w="455" w:type="pct"/>
          </w:tcPr>
          <w:p w:rsidR="005C0327" w:rsidRPr="00E93AD2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C0327" w:rsidRPr="00E93AD2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C0327" w:rsidRPr="00E93AD2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93AD2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5C0327" w:rsidRPr="00E93AD2" w:rsidTr="007A7F36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C0327" w:rsidRPr="00E93AD2" w:rsidRDefault="005C0327" w:rsidP="005C032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5C0327" w:rsidRPr="00E93AD2" w:rsidRDefault="00A31A0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E93AD2">
              <w:rPr>
                <w:rFonts w:ascii="細明體" w:eastAsia="細明體" w:hAnsi="細明體" w:cs="Arial"/>
                <w:kern w:val="2"/>
                <w:lang w:eastAsia="zh-TW"/>
              </w:rPr>
              <w:t>理賠未結案件數統計處理模組</w:t>
            </w:r>
          </w:p>
        </w:tc>
        <w:tc>
          <w:tcPr>
            <w:tcW w:w="2159" w:type="pct"/>
          </w:tcPr>
          <w:p w:rsidR="005C0327" w:rsidRPr="00E93AD2" w:rsidRDefault="00A31A0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E93AD2">
              <w:rPr>
                <w:rFonts w:ascii="細明體" w:eastAsia="細明體" w:hAnsi="細明體" w:cs="Arial" w:hint="eastAsia"/>
                <w:kern w:val="2"/>
                <w:lang w:eastAsia="zh-TW"/>
              </w:rPr>
              <w:t>AA_A0Z033</w:t>
            </w:r>
          </w:p>
        </w:tc>
      </w:tr>
      <w:tr w:rsidR="006D59EC" w:rsidRPr="00E93AD2" w:rsidTr="007A7F36">
        <w:tblPrEx>
          <w:tblLook w:val="01E0" w:firstRow="1" w:lastRow="1" w:firstColumn="1" w:lastColumn="1" w:noHBand="0" w:noVBand="0"/>
        </w:tblPrEx>
        <w:trPr>
          <w:ins w:id="47" w:author="陳德仁" w:date="2019-01-16T11:37:00Z"/>
        </w:trPr>
        <w:tc>
          <w:tcPr>
            <w:tcW w:w="455" w:type="pct"/>
          </w:tcPr>
          <w:p w:rsidR="006D59EC" w:rsidRPr="00E93AD2" w:rsidRDefault="006D59EC" w:rsidP="005C0327">
            <w:pPr>
              <w:widowControl/>
              <w:numPr>
                <w:ilvl w:val="0"/>
                <w:numId w:val="14"/>
              </w:numPr>
              <w:rPr>
                <w:ins w:id="48" w:author="陳德仁" w:date="2019-01-16T11:37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6D59EC" w:rsidRPr="00E93AD2" w:rsidRDefault="006D59EC" w:rsidP="007A7F36">
            <w:pPr>
              <w:pStyle w:val="Tabletext"/>
              <w:keepLines w:val="0"/>
              <w:spacing w:after="0" w:line="240" w:lineRule="auto"/>
              <w:rPr>
                <w:ins w:id="49" w:author="陳德仁" w:date="2019-01-16T11:37:00Z"/>
                <w:rFonts w:ascii="細明體" w:eastAsia="細明體" w:hAnsi="細明體" w:cs="Arial"/>
                <w:kern w:val="2"/>
                <w:lang w:eastAsia="zh-TW"/>
              </w:rPr>
            </w:pPr>
            <w:ins w:id="50" w:author="陳德仁" w:date="2019-01-16T11:37:00Z">
              <w:r w:rsidRPr="006D59EC">
                <w:rPr>
                  <w:rFonts w:ascii="細明體" w:eastAsia="細明體" w:hAnsi="細明體" w:cs="Arial" w:hint="eastAsia"/>
                  <w:kern w:val="2"/>
                  <w:lang w:eastAsia="zh-TW"/>
                </w:rPr>
                <w:t>理賠案件處理/結案匯款時間卡控模組</w:t>
              </w:r>
            </w:ins>
          </w:p>
        </w:tc>
        <w:tc>
          <w:tcPr>
            <w:tcW w:w="2159" w:type="pct"/>
          </w:tcPr>
          <w:p w:rsidR="006D59EC" w:rsidRPr="00E93AD2" w:rsidRDefault="006D59EC" w:rsidP="007A7F36">
            <w:pPr>
              <w:pStyle w:val="Tabletext"/>
              <w:keepLines w:val="0"/>
              <w:spacing w:after="0" w:line="240" w:lineRule="auto"/>
              <w:rPr>
                <w:ins w:id="51" w:author="陳德仁" w:date="2019-01-16T11:37:00Z"/>
                <w:rFonts w:ascii="細明體" w:eastAsia="細明體" w:hAnsi="細明體" w:cs="Arial" w:hint="eastAsia"/>
                <w:kern w:val="2"/>
                <w:lang w:eastAsia="zh-TW"/>
              </w:rPr>
            </w:pPr>
            <w:ins w:id="52" w:author="陳德仁" w:date="2019-01-16T11:38:00Z">
              <w:r w:rsidRPr="006D59EC">
                <w:rPr>
                  <w:rFonts w:ascii="細明體" w:eastAsia="細明體" w:hAnsi="細明體" w:cs="Arial"/>
                  <w:kern w:val="2"/>
                  <w:lang w:eastAsia="zh-TW"/>
                </w:rPr>
                <w:t>AA_D0Z001</w:t>
              </w:r>
            </w:ins>
          </w:p>
        </w:tc>
      </w:tr>
    </w:tbl>
    <w:p w:rsidR="005C0327" w:rsidRPr="00E93AD2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E93AD2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5C0327" w:rsidRPr="00E93AD2" w:rsidRDefault="00700BE1" w:rsidP="003B29B3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E93AD2">
        <w:rPr>
          <w:rFonts w:ascii="細明體" w:eastAsia="細明體" w:hAnsi="細明體" w:hint="eastAsia"/>
          <w:sz w:val="20"/>
          <w:szCs w:val="20"/>
        </w:rPr>
        <w:t>初始</w:t>
      </w:r>
    </w:p>
    <w:p w:rsidR="008515C0" w:rsidRPr="00E93AD2" w:rsidRDefault="008515C0" w:rsidP="003B29B3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E93AD2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32.75pt;height:51.75pt;visibility:visible">
            <v:imagedata r:id="rId8" o:title=""/>
          </v:shape>
        </w:pict>
      </w:r>
    </w:p>
    <w:p w:rsidR="008515C0" w:rsidRPr="00E93AD2" w:rsidRDefault="008515C0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C0327" w:rsidRPr="00E93AD2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E93AD2">
        <w:rPr>
          <w:rFonts w:ascii="細明體" w:eastAsia="細明體" w:hAnsi="細明體" w:hint="eastAsia"/>
          <w:b/>
          <w:sz w:val="20"/>
          <w:szCs w:val="20"/>
        </w:rPr>
        <w:t>六、程式內容</w:t>
      </w:r>
    </w:p>
    <w:p w:rsidR="00D146BD" w:rsidRPr="00E93AD2" w:rsidRDefault="00D146BD" w:rsidP="00097DCF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>初始</w:t>
      </w:r>
    </w:p>
    <w:p w:rsidR="00587225" w:rsidRPr="00A623D4" w:rsidRDefault="006D59EC" w:rsidP="0058722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ins w:id="53" w:author="陳德仁" w:date="2019-01-16T11:50:00Z"/>
          <w:rFonts w:ascii="細明體" w:eastAsia="細明體" w:hAnsi="細明體"/>
          <w:color w:val="FF0000"/>
          <w:lang w:eastAsia="zh-TW"/>
          <w:rPrChange w:id="54" w:author="陳德仁" w:date="2019-01-16T14:02:00Z">
            <w:rPr>
              <w:ins w:id="55" w:author="陳德仁" w:date="2019-01-16T11:50:00Z"/>
              <w:rFonts w:ascii="細明體" w:eastAsia="細明體" w:hAnsi="細明體"/>
              <w:lang w:eastAsia="zh-TW"/>
            </w:rPr>
          </w:rPrChange>
        </w:rPr>
        <w:pPrChange w:id="56" w:author="陳德仁" w:date="2019-01-16T11:47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57" w:author="陳德仁" w:date="2019-01-16T11:43:00Z">
        <w:r w:rsidRPr="00A623D4">
          <w:rPr>
            <w:rFonts w:ascii="細明體" w:eastAsia="細明體" w:hAnsi="細明體"/>
            <w:color w:val="FF0000"/>
            <w:lang w:eastAsia="zh-TW"/>
            <w:rPrChange w:id="58" w:author="陳德仁" w:date="2019-01-16T14:02:00Z">
              <w:rPr>
                <w:rFonts w:ascii="細明體" w:eastAsia="細明體" w:hAnsi="細明體"/>
                <w:lang w:eastAsia="zh-TW"/>
              </w:rPr>
            </w:rPrChange>
          </w:rPr>
          <w:t>CALL AA_</w:t>
        </w:r>
      </w:ins>
      <w:ins w:id="59" w:author="陳德仁" w:date="2019-01-16T11:44:00Z">
        <w:r w:rsidRPr="00A623D4">
          <w:rPr>
            <w:rFonts w:ascii="細明體" w:eastAsia="細明體" w:hAnsi="細明體" w:hint="eastAsia"/>
            <w:color w:val="FF0000"/>
            <w:lang w:eastAsia="zh-TW"/>
            <w:rPrChange w:id="60" w:author="陳德仁" w:date="2019-01-16T14:02:00Z">
              <w:rPr>
                <w:rFonts w:ascii="細明體" w:eastAsia="細明體" w:hAnsi="細明體" w:hint="eastAsia"/>
                <w:lang w:eastAsia="zh-TW"/>
              </w:rPr>
            </w:rPrChange>
          </w:rPr>
          <w:t>D</w:t>
        </w:r>
      </w:ins>
      <w:ins w:id="61" w:author="陳德仁" w:date="2019-01-16T11:43:00Z">
        <w:r w:rsidRPr="00A623D4">
          <w:rPr>
            <w:rFonts w:ascii="細明體" w:eastAsia="細明體" w:hAnsi="細明體"/>
            <w:color w:val="FF0000"/>
            <w:lang w:eastAsia="zh-TW"/>
            <w:rPrChange w:id="62" w:author="陳德仁" w:date="2019-01-16T14:02:00Z">
              <w:rPr>
                <w:rFonts w:ascii="細明體" w:eastAsia="細明體" w:hAnsi="細明體"/>
                <w:lang w:eastAsia="zh-TW"/>
              </w:rPr>
            </w:rPrChange>
          </w:rPr>
          <w:t>0Z0</w:t>
        </w:r>
      </w:ins>
      <w:ins w:id="63" w:author="陳德仁" w:date="2019-01-16T11:44:00Z">
        <w:r w:rsidRPr="00A623D4">
          <w:rPr>
            <w:rFonts w:ascii="細明體" w:eastAsia="細明體" w:hAnsi="細明體" w:hint="eastAsia"/>
            <w:color w:val="FF0000"/>
            <w:lang w:eastAsia="zh-TW"/>
            <w:rPrChange w:id="64" w:author="陳德仁" w:date="2019-01-16T14:02:00Z">
              <w:rPr>
                <w:rFonts w:ascii="細明體" w:eastAsia="細明體" w:hAnsi="細明體" w:hint="eastAsia"/>
                <w:lang w:eastAsia="zh-TW"/>
              </w:rPr>
            </w:rPrChange>
          </w:rPr>
          <w:t>01</w:t>
        </w:r>
      </w:ins>
      <w:ins w:id="65" w:author="陳德仁" w:date="2019-01-16T11:43:00Z">
        <w:r w:rsidRPr="00A623D4">
          <w:rPr>
            <w:rFonts w:ascii="細明體" w:eastAsia="細明體" w:hAnsi="細明體"/>
            <w:color w:val="FF0000"/>
            <w:lang w:eastAsia="zh-TW"/>
            <w:rPrChange w:id="66" w:author="陳德仁" w:date="2019-01-16T14:02:00Z">
              <w:rPr>
                <w:rFonts w:ascii="細明體" w:eastAsia="細明體" w:hAnsi="細明體"/>
                <w:lang w:eastAsia="zh-TW"/>
              </w:rPr>
            </w:rPrChange>
          </w:rPr>
          <w:t>(</w:t>
        </w:r>
      </w:ins>
      <w:ins w:id="67" w:author="陳德仁" w:date="2019-01-16T11:44:00Z">
        <w:r w:rsidRPr="00A623D4">
          <w:rPr>
            <w:rFonts w:ascii="細明體" w:eastAsia="細明體" w:hAnsi="細明體"/>
            <w:color w:val="FF0000"/>
            <w:lang w:eastAsia="zh-TW"/>
            <w:rPrChange w:id="68" w:author="陳德仁" w:date="2019-01-16T14:02:00Z">
              <w:rPr>
                <w:rFonts w:ascii="細明體" w:eastAsia="細明體" w:hAnsi="細明體"/>
                <w:lang w:eastAsia="zh-TW"/>
              </w:rPr>
            </w:rPrChange>
          </w:rPr>
          <w:t>"</w:t>
        </w:r>
        <w:r w:rsidRPr="00A623D4">
          <w:rPr>
            <w:rFonts w:ascii="細明體" w:eastAsia="細明體" w:hAnsi="細明體" w:hint="eastAsia"/>
            <w:color w:val="FF0000"/>
            <w:lang w:eastAsia="zh-TW"/>
            <w:rPrChange w:id="69" w:author="陳德仁" w:date="2019-01-16T14:02:00Z">
              <w:rPr>
                <w:rFonts w:ascii="細明體" w:eastAsia="細明體" w:hAnsi="細明體" w:hint="eastAsia"/>
                <w:lang w:eastAsia="zh-TW"/>
              </w:rPr>
            </w:rPrChange>
          </w:rPr>
          <w:t>1</w:t>
        </w:r>
      </w:ins>
      <w:ins w:id="70" w:author="陳德仁" w:date="2019-01-16T11:45:00Z">
        <w:r w:rsidRPr="00A623D4">
          <w:rPr>
            <w:rFonts w:ascii="細明體" w:eastAsia="細明體" w:hAnsi="細明體"/>
            <w:color w:val="FF0000"/>
            <w:lang w:eastAsia="zh-TW"/>
            <w:rPrChange w:id="71" w:author="陳德仁" w:date="2019-01-16T14:02:00Z">
              <w:rPr>
                <w:rFonts w:ascii="細明體" w:eastAsia="細明體" w:hAnsi="細明體"/>
                <w:lang w:eastAsia="zh-TW"/>
              </w:rPr>
            </w:rPrChange>
          </w:rPr>
          <w:t>"</w:t>
        </w:r>
      </w:ins>
      <w:ins w:id="72" w:author="陳德仁" w:date="2019-01-16T11:43:00Z">
        <w:r w:rsidRPr="00A623D4">
          <w:rPr>
            <w:rFonts w:ascii="細明體" w:eastAsia="細明體" w:hAnsi="細明體"/>
            <w:color w:val="FF0000"/>
            <w:lang w:eastAsia="zh-TW"/>
            <w:rPrChange w:id="73" w:author="陳德仁" w:date="2019-01-16T14:02:00Z">
              <w:rPr>
                <w:rFonts w:ascii="細明體" w:eastAsia="細明體" w:hAnsi="細明體"/>
                <w:lang w:eastAsia="zh-TW"/>
              </w:rPr>
            </w:rPrChange>
          </w:rPr>
          <w:t>).</w:t>
        </w:r>
      </w:ins>
      <w:ins w:id="74" w:author="陳德仁" w:date="2019-01-16T11:46:00Z">
        <w:r w:rsidR="00587225" w:rsidRPr="00A623D4">
          <w:rPr>
            <w:rFonts w:ascii="細明體" w:eastAsia="細明體" w:hAnsi="細明體"/>
            <w:color w:val="FF0000"/>
            <w:lang w:eastAsia="zh-TW"/>
            <w:rPrChange w:id="75" w:author="陳德仁" w:date="2019-01-16T14:02:00Z">
              <w:rPr>
                <w:rFonts w:ascii="細明體" w:eastAsia="細明體" w:hAnsi="細明體"/>
                <w:lang w:eastAsia="zh-TW"/>
              </w:rPr>
            </w:rPrChange>
          </w:rPr>
          <w:t>chkCLAIMproc</w:t>
        </w:r>
        <w:r w:rsidR="00587225" w:rsidRPr="00A623D4">
          <w:rPr>
            <w:rFonts w:ascii="細明體" w:eastAsia="細明體" w:hAnsi="細明體" w:hint="eastAsia"/>
            <w:color w:val="FF0000"/>
            <w:lang w:eastAsia="zh-TW"/>
            <w:rPrChange w:id="76" w:author="陳德仁" w:date="2019-01-16T14:02:00Z">
              <w:rPr>
                <w:rFonts w:ascii="細明體" w:eastAsia="細明體" w:hAnsi="細明體" w:hint="eastAsia"/>
                <w:lang w:eastAsia="zh-TW"/>
              </w:rPr>
            </w:rPrChange>
          </w:rPr>
          <w:t>判斷使用者執行理賠作業，是否處於被核准之時段</w:t>
        </w:r>
      </w:ins>
      <w:ins w:id="77" w:author="陳德仁" w:date="2019-01-16T11:47:00Z">
        <w:r w:rsidR="00587225" w:rsidRPr="00A623D4">
          <w:rPr>
            <w:rFonts w:ascii="細明體" w:eastAsia="細明體" w:hAnsi="細明體" w:hint="eastAsia"/>
            <w:color w:val="FF0000"/>
            <w:lang w:eastAsia="zh-TW"/>
            <w:rPrChange w:id="78" w:author="陳德仁" w:date="2019-01-16T14:02:00Z">
              <w:rPr>
                <w:rFonts w:ascii="細明體" w:eastAsia="細明體" w:hAnsi="細明體" w:hint="eastAsia"/>
                <w:lang w:eastAsia="zh-TW"/>
              </w:rPr>
            </w:rPrChange>
          </w:rPr>
          <w:t>，若回傳FALSE，</w:t>
        </w:r>
      </w:ins>
      <w:ins w:id="79" w:author="陳德仁" w:date="2019-01-16T11:50:00Z">
        <w:r w:rsidR="00587225" w:rsidRPr="00A623D4">
          <w:rPr>
            <w:rFonts w:ascii="細明體" w:eastAsia="細明體" w:hAnsi="細明體" w:hint="eastAsia"/>
            <w:color w:val="FF0000"/>
            <w:lang w:eastAsia="zh-TW"/>
            <w:rPrChange w:id="80" w:author="陳德仁" w:date="2019-01-16T14:02:00Z">
              <w:rPr>
                <w:rFonts w:ascii="細明體" w:eastAsia="細明體" w:hAnsi="細明體" w:hint="eastAsia"/>
                <w:lang w:eastAsia="zh-TW"/>
              </w:rPr>
            </w:rPrChange>
          </w:rPr>
          <w:t>則</w:t>
        </w:r>
      </w:ins>
    </w:p>
    <w:p w:rsidR="00311476" w:rsidRDefault="00AE2002" w:rsidP="00587225">
      <w:pPr>
        <w:pStyle w:val="Tabletext"/>
        <w:keepLines w:val="0"/>
        <w:spacing w:after="0" w:line="240" w:lineRule="auto"/>
        <w:ind w:left="992"/>
        <w:rPr>
          <w:ins w:id="81" w:author="陳德仁" w:date="2019-01-16T13:06:00Z"/>
          <w:rFonts w:ascii="細明體" w:eastAsia="細明體" w:hAnsi="細明體"/>
          <w:lang w:eastAsia="zh-TW"/>
        </w:rPr>
        <w:pPrChange w:id="82" w:author="陳德仁" w:date="2019-01-16T11:50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83" w:author="陳德仁" w:date="2019-01-16T11:56:00Z">
        <w:r w:rsidRPr="00A623D4">
          <w:rPr>
            <w:rFonts w:ascii="細明體" w:eastAsia="細明體" w:hAnsi="細明體" w:hint="eastAsia"/>
            <w:color w:val="FF0000"/>
            <w:lang w:eastAsia="zh-TW"/>
            <w:rPrChange w:id="84" w:author="陳德仁" w:date="2019-01-16T14:02:00Z">
              <w:rPr>
                <w:rFonts w:ascii="細明體" w:eastAsia="細明體" w:hAnsi="細明體" w:hint="eastAsia"/>
                <w:lang w:eastAsia="zh-TW"/>
              </w:rPr>
            </w:rPrChange>
          </w:rPr>
          <w:t>回傳之</w:t>
        </w:r>
      </w:ins>
      <w:ins w:id="85" w:author="陳德仁" w:date="2019-01-16T11:57:00Z">
        <w:r w:rsidRPr="00A623D4">
          <w:rPr>
            <w:rFonts w:ascii="細明體" w:eastAsia="細明體" w:hAnsi="細明體" w:hint="eastAsia"/>
            <w:color w:val="FF0000"/>
            <w:lang w:eastAsia="zh-TW"/>
            <w:rPrChange w:id="86" w:author="陳德仁" w:date="2019-01-16T14:02:00Z">
              <w:rPr>
                <w:rFonts w:ascii="細明體" w:eastAsia="細明體" w:hAnsi="細明體" w:hint="eastAsia"/>
                <w:lang w:eastAsia="zh-TW"/>
              </w:rPr>
            </w:rPrChange>
          </w:rPr>
          <w:t>$回覆訊息呈現在畫</w:t>
        </w:r>
      </w:ins>
      <w:ins w:id="87" w:author="陳德仁" w:date="2019-01-16T11:58:00Z">
        <w:r w:rsidRPr="00A623D4">
          <w:rPr>
            <w:rFonts w:ascii="細明體" w:eastAsia="細明體" w:hAnsi="細明體" w:hint="eastAsia"/>
            <w:color w:val="FF0000"/>
            <w:lang w:eastAsia="zh-TW"/>
            <w:rPrChange w:id="88" w:author="陳德仁" w:date="2019-01-16T14:02:00Z">
              <w:rPr>
                <w:rFonts w:ascii="細明體" w:eastAsia="細明體" w:hAnsi="細明體" w:hint="eastAsia"/>
                <w:lang w:eastAsia="zh-TW"/>
              </w:rPr>
            </w:rPrChange>
          </w:rPr>
          <w:t>面上</w:t>
        </w:r>
      </w:ins>
      <w:ins w:id="89" w:author="陳德仁" w:date="2019-01-16T14:02:00Z">
        <w:r w:rsidR="00A623D4" w:rsidRPr="00A623D4">
          <w:rPr>
            <w:rFonts w:ascii="細明體" w:eastAsia="細明體" w:hAnsi="細明體" w:hint="eastAsia"/>
            <w:color w:val="FF0000"/>
            <w:lang w:eastAsia="zh-TW"/>
            <w:rPrChange w:id="90" w:author="陳德仁" w:date="2019-01-16T14:02:00Z">
              <w:rPr>
                <w:rFonts w:ascii="細明體" w:eastAsia="細明體" w:hAnsi="細明體" w:hint="eastAsia"/>
                <w:lang w:eastAsia="zh-TW"/>
              </w:rPr>
            </w:rPrChange>
          </w:rPr>
          <w:t>。</w:t>
        </w:r>
      </w:ins>
    </w:p>
    <w:p w:rsidR="00311476" w:rsidRDefault="00311476" w:rsidP="00587225">
      <w:pPr>
        <w:pStyle w:val="Tabletext"/>
        <w:keepLines w:val="0"/>
        <w:spacing w:after="0" w:line="240" w:lineRule="auto"/>
        <w:ind w:left="992"/>
        <w:rPr>
          <w:ins w:id="91" w:author="陳德仁" w:date="2019-01-16T13:06:00Z"/>
          <w:rFonts w:ascii="細明體" w:eastAsia="細明體" w:hAnsi="細明體"/>
          <w:lang w:eastAsia="zh-TW"/>
        </w:rPr>
        <w:pPrChange w:id="92" w:author="陳德仁" w:date="2019-01-16T11:50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93" w:author="陳德仁" w:date="2019-01-16T13:07:00Z">
        <w:r w:rsidRPr="00A16A06">
          <w:rPr>
            <w:noProof/>
            <w:lang w:eastAsia="zh-TW"/>
          </w:rPr>
          <w:pict>
            <v:shape id="_x0000_i1026" type="#_x0000_t75" style="width:470.25pt;height:235.5pt;visibility:visible">
              <v:imagedata r:id="rId9" o:title=""/>
            </v:shape>
          </w:pict>
        </w:r>
      </w:ins>
    </w:p>
    <w:p w:rsidR="00587225" w:rsidRPr="00286C1B" w:rsidRDefault="00AE2002" w:rsidP="00587225">
      <w:pPr>
        <w:pStyle w:val="Tabletext"/>
        <w:keepLines w:val="0"/>
        <w:spacing w:after="0" w:line="240" w:lineRule="auto"/>
        <w:ind w:left="992"/>
        <w:rPr>
          <w:ins w:id="94" w:author="陳德仁" w:date="2019-01-16T13:06:00Z"/>
          <w:rFonts w:ascii="細明體" w:eastAsia="細明體" w:hAnsi="細明體"/>
          <w:color w:val="FF0000"/>
          <w:lang w:eastAsia="zh-TW"/>
          <w:rPrChange w:id="95" w:author="陳德仁" w:date="2019-01-16T14:04:00Z">
            <w:rPr>
              <w:ins w:id="96" w:author="陳德仁" w:date="2019-01-16T13:06:00Z"/>
              <w:rFonts w:ascii="細明體" w:eastAsia="細明體" w:hAnsi="細明體"/>
              <w:lang w:eastAsia="zh-TW"/>
            </w:rPr>
          </w:rPrChange>
        </w:rPr>
        <w:pPrChange w:id="97" w:author="陳德仁" w:date="2019-01-16T11:50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98" w:author="陳德仁" w:date="2019-01-16T11:59:00Z">
        <w:del w:id="99" w:author="陳德仁" w:date="2019-01-18T09:27:00Z">
          <w:r w:rsidRPr="00286C1B" w:rsidDel="006512A5">
            <w:rPr>
              <w:rFonts w:ascii="細明體" w:eastAsia="細明體" w:hAnsi="細明體" w:hint="eastAsia"/>
              <w:color w:val="FF0000"/>
              <w:lang w:eastAsia="zh-TW"/>
              <w:rPrChange w:id="100" w:author="陳德仁" w:date="2019-01-16T14:04:00Z">
                <w:rPr>
                  <w:rFonts w:ascii="細明體" w:eastAsia="細明體" w:hAnsi="細明體" w:hint="eastAsia"/>
                  <w:lang w:eastAsia="zh-TW"/>
                </w:rPr>
              </w:rPrChange>
            </w:rPr>
            <w:delText>5秒內強制</w:delText>
          </w:r>
        </w:del>
      </w:ins>
      <w:ins w:id="101" w:author="陳德仁" w:date="2019-01-18T09:27:00Z">
        <w:r w:rsidR="006512A5">
          <w:rPr>
            <w:rFonts w:ascii="細明體" w:eastAsia="細明體" w:hAnsi="細明體" w:hint="eastAsia"/>
            <w:color w:val="FF0000"/>
            <w:lang w:eastAsia="zh-TW"/>
          </w:rPr>
          <w:t>使用者按確</w:t>
        </w:r>
      </w:ins>
      <w:ins w:id="102" w:author="陳德仁" w:date="2019-01-18T09:29:00Z">
        <w:r w:rsidR="00B92550">
          <w:rPr>
            <w:rFonts w:ascii="細明體" w:eastAsia="細明體" w:hAnsi="細明體" w:hint="eastAsia"/>
            <w:color w:val="FF0000"/>
            <w:lang w:eastAsia="zh-TW"/>
          </w:rPr>
          <w:t>定</w:t>
        </w:r>
      </w:ins>
      <w:ins w:id="103" w:author="陳德仁" w:date="2019-01-18T09:27:00Z">
        <w:r w:rsidR="006512A5">
          <w:rPr>
            <w:rFonts w:ascii="細明體" w:eastAsia="細明體" w:hAnsi="細明體" w:hint="eastAsia"/>
            <w:color w:val="FF0000"/>
            <w:lang w:eastAsia="zh-TW"/>
          </w:rPr>
          <w:t>，</w:t>
        </w:r>
      </w:ins>
      <w:ins w:id="104" w:author="陳德仁" w:date="2019-01-16T11:59:00Z">
        <w:r w:rsidRPr="00286C1B">
          <w:rPr>
            <w:rFonts w:ascii="細明體" w:eastAsia="細明體" w:hAnsi="細明體" w:hint="eastAsia"/>
            <w:color w:val="FF0000"/>
            <w:lang w:eastAsia="zh-TW"/>
            <w:rPrChange w:id="105" w:author="陳德仁" w:date="2019-01-16T14:04:00Z">
              <w:rPr>
                <w:rFonts w:ascii="細明體" w:eastAsia="細明體" w:hAnsi="細明體" w:hint="eastAsia"/>
                <w:lang w:eastAsia="zh-TW"/>
              </w:rPr>
            </w:rPrChange>
          </w:rPr>
          <w:t>跳回理賠系統首頁</w:t>
        </w:r>
      </w:ins>
    </w:p>
    <w:p w:rsidR="00AE2002" w:rsidRPr="00587225" w:rsidRDefault="00311476" w:rsidP="00587225">
      <w:pPr>
        <w:pStyle w:val="Tabletext"/>
        <w:keepLines w:val="0"/>
        <w:spacing w:after="0" w:line="240" w:lineRule="auto"/>
        <w:ind w:left="992"/>
        <w:rPr>
          <w:ins w:id="106" w:author="陳德仁" w:date="2019-01-16T11:39:00Z"/>
          <w:rFonts w:ascii="細明體" w:eastAsia="細明體" w:hAnsi="細明體" w:hint="eastAsia"/>
          <w:lang w:eastAsia="zh-TW"/>
          <w:rPrChange w:id="107" w:author="陳德仁" w:date="2019-01-16T11:47:00Z">
            <w:rPr>
              <w:ins w:id="108" w:author="陳德仁" w:date="2019-01-16T11:39:00Z"/>
              <w:rFonts w:ascii="細明體" w:eastAsia="細明體" w:hAnsi="細明體" w:hint="eastAsia"/>
              <w:lang w:eastAsia="zh-TW"/>
            </w:rPr>
          </w:rPrChange>
        </w:rPr>
        <w:pPrChange w:id="109" w:author="陳德仁" w:date="2019-01-16T11:50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ins w:id="110" w:author="陳德仁" w:date="2019-01-16T13:05:00Z">
        <w:r w:rsidRPr="00A16A06">
          <w:rPr>
            <w:noProof/>
            <w:lang w:eastAsia="zh-TW"/>
          </w:rPr>
          <w:pict>
            <v:shape id="_x0000_i1027" type="#_x0000_t75" style="width:472.5pt;height:100.5pt;visibility:visible">
              <v:imagedata r:id="rId10" o:title=""/>
            </v:shape>
          </w:pict>
        </w:r>
      </w:ins>
    </w:p>
    <w:p w:rsidR="00331E0E" w:rsidRPr="00E93AD2" w:rsidRDefault="00331E0E" w:rsidP="008515C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 xml:space="preserve">種類 下拉霸 代碼管理 </w:t>
      </w:r>
      <w:r w:rsidRPr="00E93AD2">
        <w:rPr>
          <w:rFonts w:ascii="細明體" w:eastAsia="細明體" w:hAnsi="細明體"/>
          <w:lang w:eastAsia="zh-TW"/>
        </w:rPr>
        <w:t>“</w:t>
      </w:r>
      <w:r w:rsidRPr="00E93AD2">
        <w:rPr>
          <w:rFonts w:ascii="細明體" w:eastAsia="細明體" w:hAnsi="細明體" w:hint="eastAsia"/>
          <w:lang w:eastAsia="zh-TW"/>
        </w:rPr>
        <w:t>AA</w:t>
      </w:r>
      <w:r w:rsidRPr="00E93AD2">
        <w:rPr>
          <w:rFonts w:ascii="細明體" w:eastAsia="細明體" w:hAnsi="細明體"/>
          <w:lang w:eastAsia="zh-TW"/>
        </w:rPr>
        <w:t>”,”AAZ00202_RANGE”</w:t>
      </w:r>
    </w:p>
    <w:p w:rsidR="008515C0" w:rsidRPr="00E93AD2" w:rsidRDefault="008515C0" w:rsidP="008515C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>若登入者有</w:t>
      </w:r>
      <w:r w:rsidRPr="00E93AD2">
        <w:rPr>
          <w:rFonts w:ascii="細明體" w:eastAsia="細明體" w:hAnsi="細明體"/>
          <w:lang w:eastAsia="zh-TW"/>
        </w:rPr>
        <w:t>RLZZ004</w:t>
      </w:r>
      <w:r w:rsidRPr="00E93AD2">
        <w:rPr>
          <w:rFonts w:ascii="細明體" w:eastAsia="細明體" w:hAnsi="細明體" w:hint="eastAsia"/>
          <w:lang w:eastAsia="zh-TW"/>
        </w:rPr>
        <w:t>角色，則處理人員可輸入，其他的均不可輸入</w:t>
      </w:r>
    </w:p>
    <w:p w:rsidR="005C0327" w:rsidRPr="00E93AD2" w:rsidRDefault="005C0327" w:rsidP="005C032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E93AD2">
        <w:rPr>
          <w:rFonts w:ascii="細明體" w:eastAsia="細明體" w:hAnsi="細明體" w:hint="eastAsia"/>
          <w:b/>
          <w:bCs/>
          <w:lang w:eastAsia="zh-TW"/>
        </w:rPr>
        <w:t xml:space="preserve">查詢 </w:t>
      </w:r>
    </w:p>
    <w:p w:rsidR="005C0327" w:rsidRPr="00E93AD2" w:rsidRDefault="005C0327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>檢核</w:t>
      </w:r>
    </w:p>
    <w:p w:rsidR="00153631" w:rsidRPr="00E93AD2" w:rsidRDefault="00153631" w:rsidP="005C032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>若$</w:t>
      </w:r>
      <w:r w:rsidR="008515C0" w:rsidRPr="00E93AD2">
        <w:rPr>
          <w:rFonts w:ascii="Arial" w:eastAsia="標楷體" w:hAnsi="Arial" w:cs="Arial" w:hint="eastAsia"/>
          <w:lang w:eastAsia="zh-TW"/>
        </w:rPr>
        <w:t>處理人員</w:t>
      </w:r>
      <w:r w:rsidRPr="00E93AD2">
        <w:rPr>
          <w:rFonts w:ascii="細明體" w:eastAsia="細明體" w:hAnsi="細明體" w:hint="eastAsia"/>
          <w:lang w:eastAsia="zh-TW"/>
        </w:rPr>
        <w:t>為空，則拋錯</w:t>
      </w:r>
    </w:p>
    <w:p w:rsidR="00FA724A" w:rsidRPr="00E93AD2" w:rsidRDefault="00153631" w:rsidP="00097DC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>SET $錯誤訊息為=</w:t>
      </w:r>
      <w:r w:rsidRPr="00E93AD2">
        <w:rPr>
          <w:rFonts w:ascii="細明體" w:eastAsia="細明體" w:hAnsi="細明體"/>
          <w:lang w:eastAsia="zh-TW"/>
        </w:rPr>
        <w:t>”</w:t>
      </w:r>
      <w:r w:rsidRPr="00E93AD2">
        <w:rPr>
          <w:rFonts w:ascii="細明體" w:eastAsia="細明體" w:hAnsi="細明體" w:hint="eastAsia"/>
          <w:lang w:eastAsia="zh-TW"/>
        </w:rPr>
        <w:t>請輸入</w:t>
      </w:r>
      <w:r w:rsidR="008515C0" w:rsidRPr="00E93AD2">
        <w:rPr>
          <w:rFonts w:ascii="Arial" w:eastAsia="標楷體" w:hAnsi="Arial" w:cs="Arial" w:hint="eastAsia"/>
          <w:lang w:eastAsia="zh-TW"/>
        </w:rPr>
        <w:t>處理人員</w:t>
      </w:r>
      <w:r w:rsidRPr="00E93AD2">
        <w:rPr>
          <w:rFonts w:ascii="Arial" w:eastAsia="標楷體" w:hAnsi="Arial" w:cs="Arial" w:hint="eastAsia"/>
          <w:lang w:eastAsia="zh-TW"/>
        </w:rPr>
        <w:t>後</w:t>
      </w:r>
      <w:r w:rsidRPr="00E93AD2">
        <w:rPr>
          <w:rFonts w:ascii="細明體" w:eastAsia="細明體" w:hAnsi="細明體" w:hint="eastAsia"/>
          <w:lang w:eastAsia="zh-TW"/>
        </w:rPr>
        <w:t>再查詢</w:t>
      </w:r>
      <w:r w:rsidRPr="00E93AD2">
        <w:rPr>
          <w:rFonts w:ascii="細明體" w:eastAsia="細明體" w:hAnsi="細明體"/>
          <w:lang w:eastAsia="zh-TW"/>
        </w:rPr>
        <w:t>”</w:t>
      </w:r>
    </w:p>
    <w:p w:rsidR="003B29B3" w:rsidRPr="00E93AD2" w:rsidRDefault="003B29B3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>根據</w:t>
      </w:r>
      <w:r w:rsidR="00923DF6" w:rsidRPr="00E93AD2">
        <w:rPr>
          <w:rFonts w:ascii="細明體" w:eastAsia="細明體" w:hAnsi="細明體" w:hint="eastAsia"/>
          <w:lang w:eastAsia="zh-TW"/>
        </w:rPr>
        <w:t>畫面上的</w:t>
      </w:r>
      <w:r w:rsidRPr="00E93AD2">
        <w:rPr>
          <w:rFonts w:ascii="細明體" w:eastAsia="細明體" w:hAnsi="細明體" w:hint="eastAsia"/>
          <w:lang w:eastAsia="zh-TW"/>
        </w:rPr>
        <w:t>選擇，進行符合此條件的</w:t>
      </w:r>
      <w:r w:rsidR="00923DF6" w:rsidRPr="00E93AD2">
        <w:rPr>
          <w:rFonts w:ascii="細明體" w:eastAsia="細明體" w:hAnsi="細明體" w:hint="eastAsia"/>
          <w:lang w:eastAsia="zh-TW"/>
        </w:rPr>
        <w:t>資料</w:t>
      </w:r>
      <w:r w:rsidRPr="00E93AD2">
        <w:rPr>
          <w:rFonts w:ascii="細明體" w:eastAsia="細明體" w:hAnsi="細明體" w:hint="eastAsia"/>
          <w:lang w:eastAsia="zh-TW"/>
        </w:rPr>
        <w:t>查詢</w:t>
      </w:r>
    </w:p>
    <w:p w:rsidR="004A328F" w:rsidRPr="00E93AD2" w:rsidRDefault="00923DF6" w:rsidP="002D75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>讀取</w:t>
      </w:r>
      <w:r w:rsidR="008515C0" w:rsidRPr="00E93AD2">
        <w:rPr>
          <w:rFonts w:ascii="細明體" w:eastAsia="細明體" w:hAnsi="細明體" w:hint="eastAsia"/>
          <w:lang w:eastAsia="zh-TW"/>
        </w:rPr>
        <w:t>此處理人員</w:t>
      </w:r>
      <w:r w:rsidR="00097DCF" w:rsidRPr="00E93AD2">
        <w:rPr>
          <w:rFonts w:ascii="細明體" w:eastAsia="細明體" w:hAnsi="細明體" w:hint="eastAsia"/>
          <w:lang w:eastAsia="zh-TW"/>
        </w:rPr>
        <w:t>的理賠</w:t>
      </w:r>
      <w:r w:rsidR="008515C0" w:rsidRPr="00E93AD2">
        <w:rPr>
          <w:rFonts w:ascii="細明體" w:eastAsia="細明體" w:hAnsi="細明體" w:hint="eastAsia"/>
          <w:lang w:eastAsia="zh-TW"/>
        </w:rPr>
        <w:t>待辦</w:t>
      </w:r>
      <w:r w:rsidR="00097DCF" w:rsidRPr="00E93AD2">
        <w:rPr>
          <w:rFonts w:ascii="細明體" w:eastAsia="細明體" w:hAnsi="細明體" w:hint="eastAsia"/>
          <w:lang w:eastAsia="zh-TW"/>
        </w:rPr>
        <w:t>案件</w:t>
      </w:r>
    </w:p>
    <w:p w:rsidR="008515C0" w:rsidRPr="00E93AD2" w:rsidRDefault="008543DC" w:rsidP="002D75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>SET $</w:t>
      </w:r>
      <w:r w:rsidRPr="00E93AD2">
        <w:rPr>
          <w:rFonts w:ascii="細明體" w:eastAsia="細明體" w:hAnsi="細明體"/>
          <w:lang w:eastAsia="zh-TW"/>
        </w:rPr>
        <w:t>ToDoMap</w:t>
      </w:r>
      <w:r w:rsidRPr="00E93AD2">
        <w:rPr>
          <w:rFonts w:ascii="細明體" w:eastAsia="細明體" w:hAnsi="細明體" w:hint="eastAsia"/>
          <w:lang w:eastAsia="zh-TW"/>
        </w:rPr>
        <w:t>=</w:t>
      </w:r>
      <w:r w:rsidR="008515C0" w:rsidRPr="00E93AD2">
        <w:rPr>
          <w:rFonts w:ascii="細明體" w:eastAsia="細明體" w:hAnsi="細明體" w:hint="eastAsia"/>
          <w:lang w:eastAsia="zh-TW"/>
        </w:rPr>
        <w:t xml:space="preserve">CALL </w:t>
      </w:r>
      <w:r w:rsidR="008515C0" w:rsidRPr="00E93AD2">
        <w:rPr>
          <w:rFonts w:ascii="細明體" w:eastAsia="細明體" w:hAnsi="細明體"/>
          <w:lang w:eastAsia="zh-TW"/>
        </w:rPr>
        <w:t>AA_A0Z033().getToDoMap</w:t>
      </w:r>
    </w:p>
    <w:tbl>
      <w:tblPr>
        <w:tblW w:w="73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13"/>
        <w:gridCol w:w="1040"/>
        <w:gridCol w:w="1638"/>
        <w:gridCol w:w="1359"/>
        <w:gridCol w:w="1010"/>
      </w:tblGrid>
      <w:tr w:rsidR="008543DC" w:rsidRPr="00E93AD2" w:rsidTr="0096577F">
        <w:trPr>
          <w:trHeight w:val="1296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RLAA002</w:t>
            </w:r>
            <w:r w:rsidRPr="00E93AD2">
              <w:rPr>
                <w:rFonts w:ascii="新細明體" w:hAnsi="新細明體" w:cs="新細明體" w:hint="eastAsia"/>
                <w:kern w:val="0"/>
              </w:rPr>
              <w:br/>
              <w:t>理賠經辦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RLAA003</w:t>
            </w:r>
            <w:r w:rsidRPr="00E93AD2">
              <w:rPr>
                <w:rFonts w:ascii="新細明體" w:hAnsi="新細明體" w:cs="新細明體" w:hint="eastAsia"/>
                <w:kern w:val="0"/>
              </w:rPr>
              <w:br/>
              <w:t>高級理賠經辦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b/>
                <w:bCs/>
                <w:kern w:val="0"/>
              </w:rPr>
            </w:pPr>
            <w:r w:rsidRPr="00E93AD2">
              <w:rPr>
                <w:rFonts w:ascii="新細明體" w:hAnsi="新細明體" w:cs="新細明體" w:hint="eastAsia"/>
                <w:b/>
                <w:bCs/>
                <w:kern w:val="0"/>
              </w:rPr>
              <w:t>RLAA004</w:t>
            </w:r>
            <w:r w:rsidRPr="00E93AD2">
              <w:rPr>
                <w:rFonts w:ascii="新細明體" w:hAnsi="新細明體" w:cs="新細明體" w:hint="eastAsia"/>
                <w:b/>
                <w:bCs/>
                <w:kern w:val="0"/>
              </w:rPr>
              <w:br/>
              <w:t>理賠主管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b/>
                <w:bCs/>
                <w:kern w:val="0"/>
              </w:rPr>
            </w:pPr>
            <w:r w:rsidRPr="00E93AD2">
              <w:rPr>
                <w:rFonts w:ascii="新細明體" w:hAnsi="新細明體" w:cs="新細明體" w:hint="eastAsia"/>
                <w:b/>
                <w:bCs/>
                <w:kern w:val="0"/>
              </w:rPr>
              <w:t>RLAA006</w:t>
            </w:r>
            <w:r w:rsidRPr="00E93AD2">
              <w:rPr>
                <w:rFonts w:ascii="新細明體" w:hAnsi="新細明體" w:cs="新細明體" w:hint="eastAsia"/>
                <w:b/>
                <w:bCs/>
                <w:kern w:val="0"/>
              </w:rPr>
              <w:br/>
              <w:t>理賠企劃人員</w:t>
            </w:r>
          </w:p>
        </w:tc>
      </w:tr>
      <w:tr w:rsidR="008543DC" w:rsidRPr="00E93AD2" w:rsidTr="0096577F">
        <w:trPr>
          <w:trHeight w:val="324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lastRenderedPageBreak/>
              <w:t>result2 待核定件-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  <w:tr w:rsidR="008543DC" w:rsidRPr="00E93AD2" w:rsidTr="0096577F">
        <w:trPr>
          <w:trHeight w:val="324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result3待核付件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  <w:tr w:rsidR="008543DC" w:rsidRPr="00E93AD2" w:rsidTr="0096577F">
        <w:trPr>
          <w:trHeight w:val="324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result4待覆核件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  <w:tr w:rsidR="008543DC" w:rsidRPr="00E93AD2" w:rsidTr="0096577F">
        <w:trPr>
          <w:trHeight w:val="324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result5待收據補正件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  <w:tr w:rsidR="008543DC" w:rsidRPr="00E93AD2" w:rsidTr="0096577F">
        <w:trPr>
          <w:trHeight w:val="324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result7待簽擬件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  <w:tr w:rsidR="008543DC" w:rsidRPr="00E93AD2" w:rsidTr="0096577F">
        <w:trPr>
          <w:trHeight w:val="324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result8待補全件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</w:tr>
      <w:tr w:rsidR="008543DC" w:rsidRPr="00E93AD2" w:rsidTr="0096577F">
        <w:trPr>
          <w:trHeight w:val="324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result9簽擬中案件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3DC" w:rsidRPr="00E93AD2" w:rsidRDefault="008543DC" w:rsidP="0096577F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</w:tbl>
    <w:p w:rsidR="008543DC" w:rsidRPr="00E93AD2" w:rsidRDefault="008543DC" w:rsidP="002D75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>將</w:t>
      </w:r>
      <w:r w:rsidRPr="00E93AD2">
        <w:rPr>
          <w:rFonts w:ascii="細明體" w:eastAsia="細明體" w:hAnsi="細明體"/>
          <w:lang w:eastAsia="zh-TW"/>
        </w:rPr>
        <w:t>ToDoMap</w:t>
      </w:r>
      <w:r w:rsidRPr="00E93AD2">
        <w:rPr>
          <w:rFonts w:ascii="細明體" w:eastAsia="細明體" w:hAnsi="細明體" w:hint="eastAsia"/>
          <w:lang w:eastAsia="zh-TW"/>
        </w:rPr>
        <w:t>中的統計件數轉為陣列</w:t>
      </w:r>
    </w:p>
    <w:p w:rsidR="008543DC" w:rsidRPr="00E93AD2" w:rsidRDefault="008543DC" w:rsidP="008543D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>SET $</w:t>
      </w:r>
      <w:r w:rsidRPr="00E93AD2">
        <w:rPr>
          <w:rFonts w:ascii="細明體" w:eastAsia="細明體" w:hAnsi="細明體"/>
          <w:lang w:eastAsia="zh-TW"/>
        </w:rPr>
        <w:t>strArr</w:t>
      </w:r>
      <w:r w:rsidRPr="00E93AD2">
        <w:rPr>
          <w:rFonts w:ascii="細明體" w:eastAsia="細明體" w:hAnsi="細明體" w:hint="eastAsia"/>
          <w:lang w:eastAsia="zh-TW"/>
        </w:rPr>
        <w:t>2 =$</w:t>
      </w:r>
      <w:r w:rsidRPr="00E93AD2">
        <w:rPr>
          <w:rFonts w:ascii="細明體" w:eastAsia="細明體" w:hAnsi="細明體"/>
          <w:lang w:eastAsia="zh-TW"/>
        </w:rPr>
        <w:t>ToDoMap</w:t>
      </w:r>
      <w:r w:rsidRPr="00E93AD2">
        <w:rPr>
          <w:rFonts w:ascii="細明體" w:eastAsia="細明體" w:hAnsi="細明體" w:hint="eastAsia"/>
          <w:lang w:eastAsia="zh-TW"/>
        </w:rPr>
        <w:t>.r</w:t>
      </w:r>
      <w:r w:rsidRPr="00E93AD2">
        <w:rPr>
          <w:rFonts w:ascii="新細明體" w:hAnsi="新細明體" w:cs="新細明體" w:hint="eastAsia"/>
        </w:rPr>
        <w:t>esult2</w:t>
      </w:r>
      <w:r w:rsidRPr="00E93AD2">
        <w:rPr>
          <w:rFonts w:ascii="新細明體" w:hAnsi="新細明體" w:cs="新細明體" w:hint="eastAsia"/>
          <w:lang w:eastAsia="zh-TW"/>
        </w:rPr>
        <w:t>以逗號去區分</w:t>
      </w:r>
    </w:p>
    <w:p w:rsidR="008543DC" w:rsidRPr="00E93AD2" w:rsidRDefault="008543DC" w:rsidP="008543D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>SET $</w:t>
      </w:r>
      <w:r w:rsidRPr="00E93AD2">
        <w:rPr>
          <w:rFonts w:ascii="細明體" w:eastAsia="細明體" w:hAnsi="細明體"/>
          <w:lang w:eastAsia="zh-TW"/>
        </w:rPr>
        <w:t>strArr</w:t>
      </w:r>
      <w:r w:rsidRPr="00E93AD2">
        <w:rPr>
          <w:rFonts w:ascii="細明體" w:eastAsia="細明體" w:hAnsi="細明體" w:hint="eastAsia"/>
          <w:lang w:eastAsia="zh-TW"/>
        </w:rPr>
        <w:t>3 =$</w:t>
      </w:r>
      <w:r w:rsidRPr="00E93AD2">
        <w:rPr>
          <w:rFonts w:ascii="細明體" w:eastAsia="細明體" w:hAnsi="細明體"/>
          <w:lang w:eastAsia="zh-TW"/>
        </w:rPr>
        <w:t>ToDoMap</w:t>
      </w:r>
      <w:r w:rsidRPr="00E93AD2">
        <w:rPr>
          <w:rFonts w:ascii="細明體" w:eastAsia="細明體" w:hAnsi="細明體" w:hint="eastAsia"/>
          <w:lang w:eastAsia="zh-TW"/>
        </w:rPr>
        <w:t>.r</w:t>
      </w:r>
      <w:r w:rsidRPr="00E93AD2">
        <w:rPr>
          <w:rFonts w:ascii="新細明體" w:hAnsi="新細明體" w:cs="新細明體" w:hint="eastAsia"/>
        </w:rPr>
        <w:t>esult</w:t>
      </w:r>
      <w:r w:rsidRPr="00E93AD2">
        <w:rPr>
          <w:rFonts w:ascii="新細明體" w:hAnsi="新細明體" w:cs="新細明體" w:hint="eastAsia"/>
          <w:lang w:eastAsia="zh-TW"/>
        </w:rPr>
        <w:t>3以逗號去區分</w:t>
      </w:r>
    </w:p>
    <w:p w:rsidR="008543DC" w:rsidRPr="00E93AD2" w:rsidRDefault="008543DC" w:rsidP="008543D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>SET $</w:t>
      </w:r>
      <w:r w:rsidRPr="00E93AD2">
        <w:rPr>
          <w:rFonts w:ascii="細明體" w:eastAsia="細明體" w:hAnsi="細明體"/>
          <w:lang w:eastAsia="zh-TW"/>
        </w:rPr>
        <w:t>strArr</w:t>
      </w:r>
      <w:r w:rsidRPr="00E93AD2">
        <w:rPr>
          <w:rFonts w:ascii="細明體" w:eastAsia="細明體" w:hAnsi="細明體" w:hint="eastAsia"/>
          <w:lang w:eastAsia="zh-TW"/>
        </w:rPr>
        <w:t>4 =$</w:t>
      </w:r>
      <w:r w:rsidRPr="00E93AD2">
        <w:rPr>
          <w:rFonts w:ascii="細明體" w:eastAsia="細明體" w:hAnsi="細明體"/>
          <w:lang w:eastAsia="zh-TW"/>
        </w:rPr>
        <w:t>ToDoMap</w:t>
      </w:r>
      <w:r w:rsidRPr="00E93AD2">
        <w:rPr>
          <w:rFonts w:ascii="細明體" w:eastAsia="細明體" w:hAnsi="細明體" w:hint="eastAsia"/>
          <w:lang w:eastAsia="zh-TW"/>
        </w:rPr>
        <w:t>.r</w:t>
      </w:r>
      <w:r w:rsidRPr="00E93AD2">
        <w:rPr>
          <w:rFonts w:ascii="新細明體" w:hAnsi="新細明體" w:cs="新細明體" w:hint="eastAsia"/>
        </w:rPr>
        <w:t>esul</w:t>
      </w:r>
      <w:r w:rsidRPr="00E93AD2">
        <w:rPr>
          <w:rFonts w:ascii="新細明體" w:hAnsi="新細明體" w:cs="新細明體" w:hint="eastAsia"/>
          <w:lang w:eastAsia="zh-TW"/>
        </w:rPr>
        <w:t>4以逗號去區分</w:t>
      </w:r>
    </w:p>
    <w:p w:rsidR="008543DC" w:rsidRPr="00E93AD2" w:rsidRDefault="008543DC" w:rsidP="008543D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>SET $</w:t>
      </w:r>
      <w:r w:rsidRPr="00E93AD2">
        <w:rPr>
          <w:rFonts w:ascii="細明體" w:eastAsia="細明體" w:hAnsi="細明體"/>
          <w:lang w:eastAsia="zh-TW"/>
        </w:rPr>
        <w:t>strArr</w:t>
      </w:r>
      <w:r w:rsidRPr="00E93AD2">
        <w:rPr>
          <w:rFonts w:ascii="細明體" w:eastAsia="細明體" w:hAnsi="細明體" w:hint="eastAsia"/>
          <w:lang w:eastAsia="zh-TW"/>
        </w:rPr>
        <w:t>5 =$</w:t>
      </w:r>
      <w:r w:rsidRPr="00E93AD2">
        <w:rPr>
          <w:rFonts w:ascii="細明體" w:eastAsia="細明體" w:hAnsi="細明體"/>
          <w:lang w:eastAsia="zh-TW"/>
        </w:rPr>
        <w:t>ToDoMap</w:t>
      </w:r>
      <w:r w:rsidRPr="00E93AD2">
        <w:rPr>
          <w:rFonts w:ascii="細明體" w:eastAsia="細明體" w:hAnsi="細明體" w:hint="eastAsia"/>
          <w:lang w:eastAsia="zh-TW"/>
        </w:rPr>
        <w:t>.r</w:t>
      </w:r>
      <w:r w:rsidRPr="00E93AD2">
        <w:rPr>
          <w:rFonts w:ascii="新細明體" w:hAnsi="新細明體" w:cs="新細明體" w:hint="eastAsia"/>
        </w:rPr>
        <w:t>esult</w:t>
      </w:r>
      <w:r w:rsidRPr="00E93AD2">
        <w:rPr>
          <w:rFonts w:ascii="新細明體" w:hAnsi="新細明體" w:cs="新細明體" w:hint="eastAsia"/>
          <w:lang w:eastAsia="zh-TW"/>
        </w:rPr>
        <w:t>5以逗號去區分</w:t>
      </w:r>
    </w:p>
    <w:p w:rsidR="008543DC" w:rsidRPr="00E93AD2" w:rsidRDefault="008543DC" w:rsidP="008543D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>SET $</w:t>
      </w:r>
      <w:r w:rsidRPr="00E93AD2">
        <w:rPr>
          <w:rFonts w:ascii="細明體" w:eastAsia="細明體" w:hAnsi="細明體"/>
          <w:lang w:eastAsia="zh-TW"/>
        </w:rPr>
        <w:t>strArr</w:t>
      </w:r>
      <w:r w:rsidRPr="00E93AD2">
        <w:rPr>
          <w:rFonts w:ascii="細明體" w:eastAsia="細明體" w:hAnsi="細明體" w:hint="eastAsia"/>
          <w:lang w:eastAsia="zh-TW"/>
        </w:rPr>
        <w:t>7 =$</w:t>
      </w:r>
      <w:r w:rsidRPr="00E93AD2">
        <w:rPr>
          <w:rFonts w:ascii="細明體" w:eastAsia="細明體" w:hAnsi="細明體"/>
          <w:lang w:eastAsia="zh-TW"/>
        </w:rPr>
        <w:t>ToDoMap</w:t>
      </w:r>
      <w:r w:rsidRPr="00E93AD2">
        <w:rPr>
          <w:rFonts w:ascii="細明體" w:eastAsia="細明體" w:hAnsi="細明體" w:hint="eastAsia"/>
          <w:lang w:eastAsia="zh-TW"/>
        </w:rPr>
        <w:t>.r</w:t>
      </w:r>
      <w:r w:rsidRPr="00E93AD2">
        <w:rPr>
          <w:rFonts w:ascii="新細明體" w:hAnsi="新細明體" w:cs="新細明體" w:hint="eastAsia"/>
        </w:rPr>
        <w:t>esult</w:t>
      </w:r>
      <w:r w:rsidRPr="00E93AD2">
        <w:rPr>
          <w:rFonts w:ascii="新細明體" w:hAnsi="新細明體" w:cs="新細明體" w:hint="eastAsia"/>
          <w:lang w:eastAsia="zh-TW"/>
        </w:rPr>
        <w:t>7以逗號去區分</w:t>
      </w:r>
    </w:p>
    <w:p w:rsidR="008543DC" w:rsidRPr="00E93AD2" w:rsidRDefault="008543DC" w:rsidP="008543D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>SET $</w:t>
      </w:r>
      <w:r w:rsidRPr="00E93AD2">
        <w:rPr>
          <w:rFonts w:ascii="細明體" w:eastAsia="細明體" w:hAnsi="細明體"/>
          <w:lang w:eastAsia="zh-TW"/>
        </w:rPr>
        <w:t>strArr</w:t>
      </w:r>
      <w:r w:rsidRPr="00E93AD2">
        <w:rPr>
          <w:rFonts w:ascii="細明體" w:eastAsia="細明體" w:hAnsi="細明體" w:hint="eastAsia"/>
          <w:lang w:eastAsia="zh-TW"/>
        </w:rPr>
        <w:t>8 =$</w:t>
      </w:r>
      <w:r w:rsidRPr="00E93AD2">
        <w:rPr>
          <w:rFonts w:ascii="細明體" w:eastAsia="細明體" w:hAnsi="細明體"/>
          <w:lang w:eastAsia="zh-TW"/>
        </w:rPr>
        <w:t>ToDoMap</w:t>
      </w:r>
      <w:r w:rsidRPr="00E93AD2">
        <w:rPr>
          <w:rFonts w:ascii="細明體" w:eastAsia="細明體" w:hAnsi="細明體" w:hint="eastAsia"/>
          <w:lang w:eastAsia="zh-TW"/>
        </w:rPr>
        <w:t>.r</w:t>
      </w:r>
      <w:r w:rsidRPr="00E93AD2">
        <w:rPr>
          <w:rFonts w:ascii="新細明體" w:hAnsi="新細明體" w:cs="新細明體" w:hint="eastAsia"/>
        </w:rPr>
        <w:t>esult</w:t>
      </w:r>
      <w:r w:rsidRPr="00E93AD2">
        <w:rPr>
          <w:rFonts w:ascii="新細明體" w:hAnsi="新細明體" w:cs="新細明體" w:hint="eastAsia"/>
          <w:lang w:eastAsia="zh-TW"/>
        </w:rPr>
        <w:t>8以逗號去區分</w:t>
      </w:r>
    </w:p>
    <w:p w:rsidR="008543DC" w:rsidRPr="00E93AD2" w:rsidRDefault="008543DC" w:rsidP="008543D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>SET $</w:t>
      </w:r>
      <w:r w:rsidRPr="00E93AD2">
        <w:rPr>
          <w:rFonts w:ascii="細明體" w:eastAsia="細明體" w:hAnsi="細明體"/>
          <w:lang w:eastAsia="zh-TW"/>
        </w:rPr>
        <w:t>strArr</w:t>
      </w:r>
      <w:r w:rsidRPr="00E93AD2">
        <w:rPr>
          <w:rFonts w:ascii="細明體" w:eastAsia="細明體" w:hAnsi="細明體" w:hint="eastAsia"/>
          <w:lang w:eastAsia="zh-TW"/>
        </w:rPr>
        <w:t>9 =$</w:t>
      </w:r>
      <w:r w:rsidRPr="00E93AD2">
        <w:rPr>
          <w:rFonts w:ascii="細明體" w:eastAsia="細明體" w:hAnsi="細明體"/>
          <w:lang w:eastAsia="zh-TW"/>
        </w:rPr>
        <w:t>ToDoMap</w:t>
      </w:r>
      <w:r w:rsidRPr="00E93AD2">
        <w:rPr>
          <w:rFonts w:ascii="細明體" w:eastAsia="細明體" w:hAnsi="細明體" w:hint="eastAsia"/>
          <w:lang w:eastAsia="zh-TW"/>
        </w:rPr>
        <w:t>.r</w:t>
      </w:r>
      <w:r w:rsidRPr="00E93AD2">
        <w:rPr>
          <w:rFonts w:ascii="新細明體" w:hAnsi="新細明體" w:cs="新細明體" w:hint="eastAsia"/>
        </w:rPr>
        <w:t>esult</w:t>
      </w:r>
      <w:r w:rsidRPr="00E93AD2">
        <w:rPr>
          <w:rFonts w:ascii="新細明體" w:hAnsi="新細明體" w:cs="新細明體" w:hint="eastAsia"/>
          <w:lang w:eastAsia="zh-TW"/>
        </w:rPr>
        <w:t>9以逗號去區分</w:t>
      </w:r>
    </w:p>
    <w:p w:rsidR="003B29B3" w:rsidRPr="00E93AD2" w:rsidRDefault="00923DF6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93AD2">
        <w:rPr>
          <w:rFonts w:ascii="細明體" w:eastAsia="細明體" w:hAnsi="細明體" w:hint="eastAsia"/>
          <w:lang w:eastAsia="zh-TW"/>
        </w:rPr>
        <w:t>並將上步查詢得到的資料顯示於畫面(如下表)</w:t>
      </w:r>
    </w:p>
    <w:p w:rsidR="00923DF6" w:rsidRPr="00E93AD2" w:rsidRDefault="00923DF6" w:rsidP="008515C0">
      <w:pPr>
        <w:pStyle w:val="Tabletext"/>
        <w:keepLines w:val="0"/>
        <w:spacing w:after="0" w:line="240" w:lineRule="auto"/>
        <w:ind w:left="1418"/>
        <w:jc w:val="center"/>
        <w:rPr>
          <w:rFonts w:ascii="細明體" w:eastAsia="細明體" w:hAnsi="細明體" w:hint="eastAsia"/>
          <w:lang w:eastAsia="zh-TW"/>
        </w:rPr>
      </w:pPr>
    </w:p>
    <w:p w:rsidR="008515C0" w:rsidRPr="00E93AD2" w:rsidRDefault="00E93AD2" w:rsidP="008515C0">
      <w:pPr>
        <w:pStyle w:val="Tabletext"/>
        <w:keepLines w:val="0"/>
        <w:spacing w:after="0" w:line="240" w:lineRule="auto"/>
        <w:ind w:left="1418"/>
        <w:jc w:val="center"/>
        <w:rPr>
          <w:rFonts w:hint="eastAsia"/>
          <w:noProof/>
          <w:lang w:eastAsia="zh-TW"/>
        </w:rPr>
      </w:pPr>
      <w:r w:rsidRPr="001314D4">
        <w:rPr>
          <w:noProof/>
          <w:lang w:eastAsia="zh-TW"/>
        </w:rPr>
        <w:pict>
          <v:shape id="_x0000_i1028" type="#_x0000_t75" style="width:530.25pt;height:215.25pt;visibility:visible">
            <v:imagedata r:id="rId11" o:title=""/>
          </v:shape>
        </w:pict>
      </w:r>
    </w:p>
    <w:p w:rsidR="008515C0" w:rsidRPr="00E93AD2" w:rsidRDefault="008515C0" w:rsidP="008515C0">
      <w:pPr>
        <w:pStyle w:val="Tabletext"/>
        <w:keepLines w:val="0"/>
        <w:spacing w:after="0" w:line="240" w:lineRule="auto"/>
        <w:ind w:left="1418"/>
        <w:jc w:val="center"/>
        <w:rPr>
          <w:rFonts w:hint="eastAsia"/>
          <w:noProof/>
          <w:lang w:eastAsia="zh-TW"/>
        </w:rPr>
      </w:pPr>
      <w:r w:rsidRPr="00E93AD2">
        <w:rPr>
          <w:noProof/>
          <w:lang w:eastAsia="zh-TW"/>
        </w:rPr>
        <w:pict>
          <v:shape id="_x0000_i1029" type="#_x0000_t75" style="width:6in;height:175.5pt;visibility:visible">
            <v:imagedata r:id="rId12" o:title=""/>
          </v:shape>
        </w:pict>
      </w:r>
    </w:p>
    <w:p w:rsidR="003116D3" w:rsidRDefault="003116D3" w:rsidP="003116D3">
      <w:pPr>
        <w:pStyle w:val="Tabletext"/>
        <w:keepLines w:val="0"/>
        <w:spacing w:after="0" w:line="240" w:lineRule="auto"/>
        <w:rPr>
          <w:ins w:id="111" w:author="陳德仁" w:date="2019-01-16T13:59:00Z"/>
          <w:noProof/>
          <w:lang w:eastAsia="zh-TW"/>
        </w:rPr>
      </w:pPr>
      <w:r w:rsidRPr="00E93AD2">
        <w:rPr>
          <w:rFonts w:hint="eastAsia"/>
          <w:noProof/>
          <w:lang w:eastAsia="zh-TW"/>
        </w:rPr>
        <w:t>連結的傳入參數</w:t>
      </w:r>
    </w:p>
    <w:p w:rsidR="001630FC" w:rsidRDefault="001630FC" w:rsidP="003116D3">
      <w:pPr>
        <w:pStyle w:val="Tabletext"/>
        <w:keepLines w:val="0"/>
        <w:spacing w:after="0" w:line="240" w:lineRule="auto"/>
        <w:rPr>
          <w:ins w:id="112" w:author="陳德仁" w:date="2019-04-15T10:26:00Z"/>
          <w:noProof/>
          <w:color w:val="FF0000"/>
          <w:lang w:eastAsia="zh-TW"/>
        </w:rPr>
      </w:pPr>
      <w:ins w:id="113" w:author="陳德仁" w:date="2019-04-15T10:29:00Z">
        <w:r w:rsidRPr="001630FC">
          <w:rPr>
            <w:rFonts w:hint="eastAsia"/>
            <w:noProof/>
            <w:color w:val="FF0000"/>
            <w:lang w:eastAsia="zh-TW"/>
          </w:rPr>
          <w:t>點選</w:t>
        </w:r>
        <w:r w:rsidRPr="001630FC">
          <w:rPr>
            <w:noProof/>
            <w:color w:val="FF0000"/>
            <w:lang w:eastAsia="zh-TW"/>
          </w:rPr>
          <w:t>"</w:t>
        </w:r>
      </w:ins>
      <w:ins w:id="114" w:author="陳德仁" w:date="2019-04-15T10:26:00Z">
        <w:r>
          <w:rPr>
            <w:rFonts w:hint="eastAsia"/>
            <w:noProof/>
            <w:color w:val="FF0000"/>
            <w:lang w:eastAsia="zh-TW"/>
          </w:rPr>
          <w:t>非待覆</w:t>
        </w:r>
      </w:ins>
      <w:ins w:id="115" w:author="陳德仁" w:date="2019-04-15T10:27:00Z">
        <w:r>
          <w:rPr>
            <w:rFonts w:hint="eastAsia"/>
            <w:noProof/>
            <w:color w:val="FF0000"/>
            <w:lang w:eastAsia="zh-TW"/>
          </w:rPr>
          <w:t>核</w:t>
        </w:r>
      </w:ins>
      <w:ins w:id="116" w:author="陳德仁" w:date="2019-04-15T10:30:00Z">
        <w:r w:rsidRPr="001630FC">
          <w:rPr>
            <w:noProof/>
            <w:color w:val="FF0000"/>
            <w:lang w:eastAsia="zh-TW"/>
          </w:rPr>
          <w:t>"</w:t>
        </w:r>
      </w:ins>
      <w:ins w:id="117" w:author="陳德仁" w:date="2019-04-15T10:26:00Z">
        <w:r>
          <w:rPr>
            <w:rFonts w:hint="eastAsia"/>
            <w:noProof/>
            <w:color w:val="FF0000"/>
            <w:lang w:eastAsia="zh-TW"/>
          </w:rPr>
          <w:t>件</w:t>
        </w:r>
      </w:ins>
      <w:ins w:id="118" w:author="陳德仁" w:date="2019-01-16T13:59:00Z">
        <w:del w:id="119" w:author="陳德仁" w:date="2019-04-15T10:26:00Z">
          <w:r w:rsidR="008768C1" w:rsidRPr="008768C1" w:rsidDel="001630FC">
            <w:rPr>
              <w:rFonts w:hint="eastAsia"/>
              <w:noProof/>
              <w:color w:val="FF0000"/>
              <w:lang w:eastAsia="zh-TW"/>
              <w:rPrChange w:id="120" w:author="陳德仁" w:date="2019-01-16T14:00:00Z">
                <w:rPr>
                  <w:rFonts w:hint="eastAsia"/>
                  <w:noProof/>
                  <w:lang w:eastAsia="zh-TW"/>
                </w:rPr>
              </w:rPrChange>
            </w:rPr>
            <w:delText>在</w:delText>
          </w:r>
        </w:del>
        <w:del w:id="121" w:author="陳德仁" w:date="2019-04-15T10:29:00Z">
          <w:r w:rsidR="008768C1" w:rsidRPr="008768C1" w:rsidDel="001630FC">
            <w:rPr>
              <w:rFonts w:hint="eastAsia"/>
              <w:noProof/>
              <w:color w:val="FF0000"/>
              <w:lang w:eastAsia="zh-TW"/>
              <w:rPrChange w:id="122" w:author="陳德仁" w:date="2019-01-16T14:00:00Z">
                <w:rPr>
                  <w:rFonts w:hint="eastAsia"/>
                  <w:noProof/>
                  <w:lang w:eastAsia="zh-TW"/>
                </w:rPr>
              </w:rPrChange>
            </w:rPr>
            <w:delText>點選</w:delText>
          </w:r>
        </w:del>
        <w:r w:rsidR="008768C1" w:rsidRPr="008768C1">
          <w:rPr>
            <w:rFonts w:hint="eastAsia"/>
            <w:noProof/>
            <w:color w:val="FF0000"/>
            <w:lang w:eastAsia="zh-TW"/>
            <w:rPrChange w:id="123" w:author="陳德仁" w:date="2019-01-16T14:00:00Z">
              <w:rPr>
                <w:rFonts w:hint="eastAsia"/>
                <w:noProof/>
                <w:lang w:eastAsia="zh-TW"/>
              </w:rPr>
            </w:rPrChange>
          </w:rPr>
          <w:t>各項超連結前</w:t>
        </w:r>
      </w:ins>
      <w:ins w:id="124" w:author="陳德仁" w:date="2019-01-16T14:00:00Z">
        <w:r w:rsidR="008768C1">
          <w:rPr>
            <w:rFonts w:hint="eastAsia"/>
            <w:noProof/>
            <w:color w:val="FF0000"/>
            <w:lang w:eastAsia="zh-TW"/>
          </w:rPr>
          <w:t>，重複</w:t>
        </w:r>
        <w:r w:rsidR="008768C1">
          <w:rPr>
            <w:rFonts w:hint="eastAsia"/>
            <w:noProof/>
            <w:color w:val="FF0000"/>
            <w:lang w:eastAsia="zh-TW"/>
          </w:rPr>
          <w:t>1.1</w:t>
        </w:r>
        <w:r w:rsidR="008768C1">
          <w:rPr>
            <w:rFonts w:hint="eastAsia"/>
            <w:noProof/>
            <w:color w:val="FF0000"/>
            <w:lang w:eastAsia="zh-TW"/>
          </w:rPr>
          <w:t>之檢核，只有在</w:t>
        </w:r>
      </w:ins>
      <w:ins w:id="125" w:author="陳德仁" w:date="2019-01-16T14:01:00Z">
        <w:r w:rsidR="008768C1">
          <w:rPr>
            <w:rFonts w:hint="eastAsia"/>
            <w:noProof/>
            <w:color w:val="FF0000"/>
            <w:lang w:eastAsia="zh-TW"/>
          </w:rPr>
          <w:t>回傳</w:t>
        </w:r>
        <w:r w:rsidR="00866DC3">
          <w:rPr>
            <w:rFonts w:hint="eastAsia"/>
            <w:noProof/>
            <w:color w:val="FF0000"/>
            <w:lang w:eastAsia="zh-TW"/>
          </w:rPr>
          <w:t>TR</w:t>
        </w:r>
      </w:ins>
      <w:ins w:id="126" w:author="陳德仁" w:date="2019-01-16T14:04:00Z">
        <w:r w:rsidR="00866DC3">
          <w:rPr>
            <w:noProof/>
            <w:color w:val="FF0000"/>
            <w:lang w:eastAsia="zh-TW"/>
          </w:rPr>
          <w:t>UE</w:t>
        </w:r>
      </w:ins>
      <w:ins w:id="127" w:author="陳德仁" w:date="2019-01-16T14:01:00Z">
        <w:r w:rsidR="008768C1">
          <w:rPr>
            <w:rFonts w:hint="eastAsia"/>
            <w:noProof/>
            <w:color w:val="FF0000"/>
            <w:lang w:eastAsia="zh-TW"/>
          </w:rPr>
          <w:t>的狀況下，才可</w:t>
        </w:r>
      </w:ins>
      <w:ins w:id="128" w:author="陳德仁" w:date="2019-01-16T14:10:00Z">
        <w:r w:rsidR="00012EE0">
          <w:rPr>
            <w:rFonts w:hint="eastAsia"/>
            <w:noProof/>
            <w:color w:val="FF0000"/>
            <w:lang w:eastAsia="zh-TW"/>
          </w:rPr>
          <w:t>往下</w:t>
        </w:r>
      </w:ins>
      <w:ins w:id="129" w:author="陳德仁" w:date="2019-01-16T14:01:00Z">
        <w:r w:rsidR="008768C1">
          <w:rPr>
            <w:rFonts w:hint="eastAsia"/>
            <w:noProof/>
            <w:color w:val="FF0000"/>
            <w:lang w:eastAsia="zh-TW"/>
          </w:rPr>
          <w:t>作業</w:t>
        </w:r>
      </w:ins>
      <w:ins w:id="130" w:author="陳德仁" w:date="2019-01-16T14:02:00Z">
        <w:r w:rsidR="00A623D4">
          <w:rPr>
            <w:rFonts w:hint="eastAsia"/>
            <w:noProof/>
            <w:color w:val="FF0000"/>
            <w:lang w:eastAsia="zh-TW"/>
          </w:rPr>
          <w:t>。</w:t>
        </w:r>
      </w:ins>
    </w:p>
    <w:p w:rsidR="001630FC" w:rsidRPr="008768C1" w:rsidRDefault="001630FC" w:rsidP="003116D3">
      <w:pPr>
        <w:pStyle w:val="Tabletext"/>
        <w:keepLines w:val="0"/>
        <w:spacing w:after="0" w:line="240" w:lineRule="auto"/>
        <w:rPr>
          <w:rFonts w:hint="eastAsia"/>
          <w:noProof/>
          <w:color w:val="FF0000"/>
          <w:lang w:eastAsia="zh-TW"/>
          <w:rPrChange w:id="131" w:author="陳德仁" w:date="2019-01-16T14:00:00Z">
            <w:rPr>
              <w:rFonts w:hint="eastAsia"/>
              <w:noProof/>
              <w:lang w:eastAsia="zh-TW"/>
            </w:rPr>
          </w:rPrChange>
        </w:rPr>
      </w:pPr>
      <w:ins w:id="132" w:author="陳德仁" w:date="2019-04-15T10:29:00Z">
        <w:r w:rsidRPr="001630FC">
          <w:rPr>
            <w:rFonts w:hint="eastAsia"/>
            <w:noProof/>
            <w:color w:val="FF0000"/>
            <w:lang w:eastAsia="zh-TW"/>
          </w:rPr>
          <w:t>點選</w:t>
        </w:r>
      </w:ins>
      <w:ins w:id="133" w:author="陳德仁" w:date="2019-04-15T10:30:00Z">
        <w:r w:rsidRPr="001630FC">
          <w:rPr>
            <w:noProof/>
            <w:color w:val="FF0000"/>
            <w:lang w:eastAsia="zh-TW"/>
          </w:rPr>
          <w:t>"</w:t>
        </w:r>
      </w:ins>
      <w:ins w:id="134" w:author="陳德仁" w:date="2019-04-15T10:27:00Z">
        <w:r>
          <w:rPr>
            <w:rFonts w:hint="eastAsia"/>
            <w:noProof/>
            <w:color w:val="FF0000"/>
            <w:lang w:eastAsia="zh-TW"/>
          </w:rPr>
          <w:t>待覆核件</w:t>
        </w:r>
      </w:ins>
      <w:ins w:id="135" w:author="陳德仁" w:date="2019-04-15T10:30:00Z">
        <w:r w:rsidRPr="001630FC">
          <w:rPr>
            <w:noProof/>
            <w:color w:val="FF0000"/>
            <w:lang w:eastAsia="zh-TW"/>
          </w:rPr>
          <w:t>"</w:t>
        </w:r>
      </w:ins>
      <w:ins w:id="136" w:author="陳德仁" w:date="2019-04-15T10:29:00Z">
        <w:r w:rsidRPr="001630FC">
          <w:rPr>
            <w:rFonts w:hint="eastAsia"/>
            <w:noProof/>
            <w:color w:val="FF0000"/>
            <w:lang w:eastAsia="zh-TW"/>
          </w:rPr>
          <w:t>各項超連結前，</w:t>
        </w:r>
      </w:ins>
      <w:ins w:id="137" w:author="陳德仁" w:date="2019-04-15T10:27:00Z">
        <w:r>
          <w:rPr>
            <w:rFonts w:hint="eastAsia"/>
            <w:noProof/>
            <w:color w:val="FF0000"/>
            <w:lang w:eastAsia="zh-TW"/>
          </w:rPr>
          <w:t>以</w:t>
        </w:r>
      </w:ins>
      <w:ins w:id="138" w:author="陳德仁" w:date="2019-04-15T10:28:00Z">
        <w:r w:rsidRPr="001630FC">
          <w:rPr>
            <w:noProof/>
            <w:color w:val="FF0000"/>
            <w:lang w:eastAsia="zh-TW"/>
          </w:rPr>
          <w:t>"</w:t>
        </w:r>
        <w:r>
          <w:rPr>
            <w:rFonts w:hint="eastAsia"/>
            <w:noProof/>
            <w:color w:val="FF0000"/>
            <w:lang w:eastAsia="zh-TW"/>
          </w:rPr>
          <w:t>2</w:t>
        </w:r>
        <w:r w:rsidRPr="001630FC">
          <w:rPr>
            <w:noProof/>
            <w:color w:val="FF0000"/>
            <w:lang w:eastAsia="zh-TW"/>
          </w:rPr>
          <w:t>"</w:t>
        </w:r>
        <w:r>
          <w:rPr>
            <w:rFonts w:hint="eastAsia"/>
            <w:noProof/>
            <w:color w:val="FF0000"/>
            <w:lang w:eastAsia="zh-TW"/>
          </w:rPr>
          <w:t>為參數</w:t>
        </w:r>
      </w:ins>
      <w:ins w:id="139" w:author="陳德仁" w:date="2019-04-15T10:30:00Z">
        <w:r>
          <w:rPr>
            <w:rFonts w:hint="eastAsia"/>
            <w:noProof/>
            <w:color w:val="FF0000"/>
            <w:lang w:eastAsia="zh-TW"/>
          </w:rPr>
          <w:t>(</w:t>
        </w:r>
      </w:ins>
      <w:ins w:id="140" w:author="陳德仁" w:date="2019-04-15T10:28:00Z">
        <w:r w:rsidRPr="001630FC">
          <w:rPr>
            <w:noProof/>
            <w:color w:val="FF0000"/>
            <w:lang w:eastAsia="zh-TW"/>
          </w:rPr>
          <w:t>CALL AA_D0Z001("</w:t>
        </w:r>
        <w:r>
          <w:rPr>
            <w:rFonts w:hint="eastAsia"/>
            <w:noProof/>
            <w:color w:val="FF0000"/>
            <w:lang w:eastAsia="zh-TW"/>
          </w:rPr>
          <w:t>2</w:t>
        </w:r>
        <w:r w:rsidRPr="001630FC">
          <w:rPr>
            <w:noProof/>
            <w:color w:val="FF0000"/>
            <w:lang w:eastAsia="zh-TW"/>
          </w:rPr>
          <w:t>").chkCLAIMproc</w:t>
        </w:r>
      </w:ins>
      <w:ins w:id="141" w:author="陳德仁" w:date="2019-04-15T10:30:00Z">
        <w:r>
          <w:rPr>
            <w:noProof/>
            <w:color w:val="FF0000"/>
            <w:lang w:eastAsia="zh-TW"/>
          </w:rPr>
          <w:t>)</w:t>
        </w:r>
        <w:r w:rsidRPr="001630FC">
          <w:rPr>
            <w:rFonts w:hint="eastAsia"/>
            <w:lang w:eastAsia="zh-TW"/>
          </w:rPr>
          <w:t xml:space="preserve"> </w:t>
        </w:r>
        <w:r w:rsidRPr="001630FC">
          <w:rPr>
            <w:rFonts w:hint="eastAsia"/>
            <w:noProof/>
            <w:color w:val="FF0000"/>
            <w:lang w:eastAsia="zh-TW"/>
          </w:rPr>
          <w:t>，重複</w:t>
        </w:r>
        <w:r w:rsidRPr="001630FC">
          <w:rPr>
            <w:rFonts w:hint="eastAsia"/>
            <w:noProof/>
            <w:color w:val="FF0000"/>
            <w:lang w:eastAsia="zh-TW"/>
          </w:rPr>
          <w:t>1.1</w:t>
        </w:r>
        <w:r w:rsidRPr="001630FC">
          <w:rPr>
            <w:rFonts w:hint="eastAsia"/>
            <w:noProof/>
            <w:color w:val="FF0000"/>
            <w:lang w:eastAsia="zh-TW"/>
          </w:rPr>
          <w:t>之檢核，只有在回傳</w:t>
        </w:r>
        <w:r w:rsidRPr="001630FC">
          <w:rPr>
            <w:rFonts w:hint="eastAsia"/>
            <w:noProof/>
            <w:color w:val="FF0000"/>
            <w:lang w:eastAsia="zh-TW"/>
          </w:rPr>
          <w:t>TRUE</w:t>
        </w:r>
        <w:r w:rsidRPr="001630FC">
          <w:rPr>
            <w:rFonts w:hint="eastAsia"/>
            <w:noProof/>
            <w:color w:val="FF0000"/>
            <w:lang w:eastAsia="zh-TW"/>
          </w:rPr>
          <w:t>的狀況下，才可往下作業。</w:t>
        </w:r>
      </w:ins>
    </w:p>
    <w:tbl>
      <w:tblPr>
        <w:tblW w:w="8854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0"/>
        <w:gridCol w:w="1700"/>
        <w:gridCol w:w="1334"/>
        <w:gridCol w:w="1780"/>
        <w:gridCol w:w="1780"/>
      </w:tblGrid>
      <w:tr w:rsidR="008543DC" w:rsidRPr="00E93AD2" w:rsidTr="008543DC">
        <w:trPr>
          <w:trHeight w:val="324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待收據補正件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</w:tr>
      <w:tr w:rsidR="008543DC" w:rsidRPr="00E93AD2" w:rsidTr="008543DC">
        <w:trPr>
          <w:trHeight w:val="324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QUERY_KIND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QUERY_STS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ITEM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來源</w:t>
            </w:r>
          </w:p>
        </w:tc>
      </w:tr>
      <w:tr w:rsidR="008543DC" w:rsidRPr="00E93AD2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櫃檯件/VIP件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E93AD2" w:rsidRDefault="000200AE" w:rsidP="006F4277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="008543DC" w:rsidRPr="00E93AD2">
              <w:rPr>
                <w:rFonts w:ascii="新細明體" w:hAnsi="新細明體" w:cs="新細明體"/>
                <w:kern w:val="0"/>
              </w:rPr>
              <w:t>strArr5</w:t>
            </w:r>
            <w:r w:rsidR="008543DC" w:rsidRPr="00E93AD2">
              <w:rPr>
                <w:rFonts w:ascii="新細明體" w:hAnsi="新細明體" w:cs="新細明體" w:hint="eastAsia"/>
                <w:kern w:val="0"/>
              </w:rPr>
              <w:t xml:space="preserve"> [5]</w:t>
            </w:r>
          </w:p>
        </w:tc>
      </w:tr>
      <w:tr w:rsidR="008543DC" w:rsidRPr="00E93AD2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受理3~12日件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E93AD2" w:rsidRDefault="000200AE" w:rsidP="000200AE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strArr5</w:t>
            </w:r>
            <w:r w:rsidRPr="00E93AD2">
              <w:rPr>
                <w:rFonts w:ascii="新細明體" w:hAnsi="新細明體" w:cs="新細明體" w:hint="eastAsia"/>
                <w:kern w:val="0"/>
              </w:rPr>
              <w:t xml:space="preserve"> [2]</w:t>
            </w:r>
          </w:p>
        </w:tc>
      </w:tr>
      <w:tr w:rsidR="008543DC" w:rsidRPr="00E93AD2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受理超過30日件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E93AD2" w:rsidRDefault="000200AE" w:rsidP="006F4277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strArr5</w:t>
            </w:r>
            <w:r w:rsidRPr="00E93AD2">
              <w:rPr>
                <w:rFonts w:ascii="新細明體" w:hAnsi="新細明體" w:cs="新細明體" w:hint="eastAsia"/>
                <w:kern w:val="0"/>
              </w:rPr>
              <w:t xml:space="preserve"> [6]</w:t>
            </w:r>
          </w:p>
        </w:tc>
      </w:tr>
      <w:tr w:rsidR="008543DC" w:rsidRPr="00E93AD2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待處理總案件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E93AD2" w:rsidRDefault="000200AE" w:rsidP="006F4277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strArr5</w:t>
            </w:r>
            <w:r w:rsidRPr="00E93AD2">
              <w:rPr>
                <w:rFonts w:ascii="新細明體" w:hAnsi="新細明體" w:cs="新細明體" w:hint="eastAsia"/>
                <w:kern w:val="0"/>
              </w:rPr>
              <w:t xml:space="preserve"> [0]</w:t>
            </w:r>
          </w:p>
        </w:tc>
      </w:tr>
      <w:tr w:rsidR="008543DC" w:rsidRPr="00E93AD2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受理12~15日件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E93AD2" w:rsidRDefault="000200AE" w:rsidP="006F4277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strArr5</w:t>
            </w:r>
            <w:r w:rsidRPr="00E93AD2">
              <w:rPr>
                <w:rFonts w:ascii="新細明體" w:hAnsi="新細明體" w:cs="新細明體" w:hint="eastAsia"/>
                <w:kern w:val="0"/>
              </w:rPr>
              <w:t xml:space="preserve"> [3]</w:t>
            </w:r>
          </w:p>
        </w:tc>
      </w:tr>
      <w:tr w:rsidR="008543DC" w:rsidRPr="00E93AD2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受理超過60日件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E93AD2" w:rsidRDefault="000200AE" w:rsidP="006F4277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strArr5</w:t>
            </w:r>
            <w:r w:rsidRPr="00E93AD2">
              <w:rPr>
                <w:rFonts w:ascii="新細明體" w:hAnsi="新細明體" w:cs="新細明體" w:hint="eastAsia"/>
                <w:kern w:val="0"/>
              </w:rPr>
              <w:t xml:space="preserve"> [7]</w:t>
            </w:r>
          </w:p>
        </w:tc>
      </w:tr>
      <w:tr w:rsidR="008543DC" w:rsidRPr="00E93AD2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受理未超過3日件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E93AD2" w:rsidRDefault="000200AE" w:rsidP="006F4277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strArr5</w:t>
            </w:r>
            <w:r w:rsidRPr="00E93AD2">
              <w:rPr>
                <w:rFonts w:ascii="新細明體" w:hAnsi="新細明體" w:cs="新細明體" w:hint="eastAsia"/>
                <w:kern w:val="0"/>
              </w:rPr>
              <w:t xml:space="preserve"> [1]</w:t>
            </w:r>
          </w:p>
        </w:tc>
      </w:tr>
      <w:tr w:rsidR="008543DC" w:rsidRPr="00E93AD2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受理超過15日件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E93AD2" w:rsidRDefault="000200AE" w:rsidP="006F4277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strArr5</w:t>
            </w:r>
            <w:r w:rsidRPr="00E93AD2">
              <w:rPr>
                <w:rFonts w:ascii="新細明體" w:hAnsi="新細明體" w:cs="新細明體" w:hint="eastAsia"/>
                <w:kern w:val="0"/>
              </w:rPr>
              <w:t xml:space="preserve"> [4]</w:t>
            </w:r>
          </w:p>
        </w:tc>
      </w:tr>
      <w:tr w:rsidR="008543DC" w:rsidRPr="00E93AD2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重起件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E93AD2" w:rsidRDefault="008543DC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E93AD2" w:rsidRDefault="000200AE" w:rsidP="006F4277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strArr5</w:t>
            </w:r>
            <w:r w:rsidRPr="00E93AD2">
              <w:rPr>
                <w:rFonts w:ascii="新細明體" w:hAnsi="新細明體" w:cs="新細明體" w:hint="eastAsia"/>
                <w:kern w:val="0"/>
              </w:rPr>
              <w:t xml:space="preserve"> [9]</w:t>
            </w:r>
          </w:p>
        </w:tc>
      </w:tr>
    </w:tbl>
    <w:p w:rsidR="003116D3" w:rsidRPr="00E93AD2" w:rsidRDefault="003116D3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tbl>
      <w:tblPr>
        <w:tblW w:w="8854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0"/>
        <w:gridCol w:w="1700"/>
        <w:gridCol w:w="1334"/>
        <w:gridCol w:w="1780"/>
        <w:gridCol w:w="1780"/>
      </w:tblGrid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待核定件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QUERY_KIND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QUERY_STS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ITEM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0200AE" w:rsidRPr="00E93AD2" w:rsidRDefault="000200AE" w:rsidP="0096577F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來源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櫃檯件/VIP件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2 [5]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受理3~12日件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2 [2]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受理超過30日件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2 [6]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待處理總案件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2 [0]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受理12~15日件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2 [3]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受理超過60日件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2 [7]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受理未超過3日件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2 [1]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受理超過15日件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2 [4]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重起件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2 [9]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補告知(壽險才有)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0200AE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2[10]</w:t>
            </w:r>
          </w:p>
        </w:tc>
      </w:tr>
      <w:tr w:rsidR="00E93AD2" w:rsidRPr="00E93AD2" w:rsidTr="00E93AD2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93AD2" w:rsidRPr="00E93AD2" w:rsidRDefault="00E93AD2" w:rsidP="00A7075C">
            <w:pPr>
              <w:widowControl/>
              <w:rPr>
                <w:rFonts w:ascii="新細明體" w:hAnsi="新細明體" w:cs="新細明體"/>
                <w:color w:val="FF0000"/>
                <w:kern w:val="0"/>
              </w:rPr>
            </w:pPr>
            <w:r w:rsidRPr="00E93AD2">
              <w:rPr>
                <w:rFonts w:ascii="新細明體" w:hAnsi="新細明體" w:cs="新細明體" w:hint="eastAsia"/>
                <w:color w:val="FF0000"/>
                <w:kern w:val="0"/>
              </w:rPr>
              <w:t>醫療折抵件(壽險才有)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AD2" w:rsidRPr="00E93AD2" w:rsidRDefault="00E93AD2" w:rsidP="00A7075C">
            <w:pPr>
              <w:widowControl/>
              <w:jc w:val="right"/>
              <w:rPr>
                <w:rFonts w:ascii="新細明體" w:hAnsi="新細明體" w:cs="新細明體"/>
                <w:color w:val="FF0000"/>
                <w:kern w:val="0"/>
              </w:rPr>
            </w:pPr>
            <w:r w:rsidRPr="00E93AD2">
              <w:rPr>
                <w:rFonts w:ascii="新細明體" w:hAnsi="新細明體" w:cs="新細明體" w:hint="eastAsia"/>
                <w:color w:val="FF0000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AD2" w:rsidRPr="00E93AD2" w:rsidRDefault="00E93AD2" w:rsidP="00A7075C">
            <w:pPr>
              <w:widowControl/>
              <w:jc w:val="right"/>
              <w:rPr>
                <w:rFonts w:ascii="新細明體" w:hAnsi="新細明體" w:cs="新細明體"/>
                <w:color w:val="FF0000"/>
                <w:kern w:val="0"/>
              </w:rPr>
            </w:pPr>
            <w:r w:rsidRPr="00E93AD2">
              <w:rPr>
                <w:rFonts w:ascii="新細明體" w:hAnsi="新細明體" w:cs="新細明體" w:hint="eastAsia"/>
                <w:color w:val="FF0000"/>
                <w:kern w:val="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AD2" w:rsidRPr="00E93AD2" w:rsidRDefault="00E93AD2" w:rsidP="00A7075C">
            <w:pPr>
              <w:widowControl/>
              <w:jc w:val="right"/>
              <w:rPr>
                <w:rFonts w:ascii="新細明體" w:hAnsi="新細明體" w:cs="新細明體"/>
                <w:color w:val="FF0000"/>
                <w:kern w:val="0"/>
              </w:rPr>
            </w:pPr>
            <w:r w:rsidRPr="00E93AD2">
              <w:rPr>
                <w:rFonts w:ascii="新細明體" w:hAnsi="新細明體" w:cs="新細明體" w:hint="eastAsia"/>
                <w:color w:val="FF0000"/>
                <w:kern w:val="0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3AD2" w:rsidRPr="00E93AD2" w:rsidRDefault="00E93AD2" w:rsidP="00E93AD2">
            <w:pPr>
              <w:widowControl/>
              <w:jc w:val="right"/>
              <w:rPr>
                <w:rFonts w:ascii="新細明體" w:hAnsi="新細明體" w:cs="新細明體" w:hint="eastAsia"/>
                <w:color w:val="FF0000"/>
                <w:kern w:val="0"/>
              </w:rPr>
            </w:pPr>
            <w:r w:rsidRPr="00E93AD2">
              <w:rPr>
                <w:rFonts w:ascii="新細明體" w:hAnsi="新細明體" w:cs="新細明體" w:hint="eastAsia"/>
                <w:color w:val="FF0000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color w:val="FF0000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color w:val="FF0000"/>
                <w:kern w:val="0"/>
              </w:rPr>
              <w:t>2[11]</w:t>
            </w:r>
          </w:p>
        </w:tc>
      </w:tr>
    </w:tbl>
    <w:p w:rsidR="006F4277" w:rsidRPr="00E93AD2" w:rsidRDefault="006F4277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tbl>
      <w:tblPr>
        <w:tblW w:w="8854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0"/>
        <w:gridCol w:w="1700"/>
        <w:gridCol w:w="1334"/>
        <w:gridCol w:w="1780"/>
        <w:gridCol w:w="1780"/>
      </w:tblGrid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待核付件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QUERY_KIND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QUERY_STS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ITEM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0200AE" w:rsidRPr="00E93AD2" w:rsidRDefault="000200AE" w:rsidP="0096577F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來源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櫃檯件/VIP件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3 [5]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受理3~12日件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3 [2]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受理超過30日件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3 [6]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待處理總案件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3 [0]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受理12~15日件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3 [3]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受理超過60日件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3 [7]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受理未超過3日件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3 [1]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受理超過15日件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3 [4]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重起件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3 [9]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補告知(壽險才有)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3[10]</w:t>
            </w:r>
          </w:p>
        </w:tc>
      </w:tr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解除契約(壽險才有)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0200AE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3[8]</w:t>
            </w:r>
          </w:p>
        </w:tc>
      </w:tr>
    </w:tbl>
    <w:p w:rsidR="006F4277" w:rsidRPr="00E93AD2" w:rsidRDefault="006F4277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p w:rsidR="006F4277" w:rsidRPr="00E93AD2" w:rsidRDefault="006F4277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tbl>
      <w:tblPr>
        <w:tblW w:w="8935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67"/>
        <w:gridCol w:w="1509"/>
        <w:gridCol w:w="1334"/>
        <w:gridCol w:w="1780"/>
        <w:gridCol w:w="1745"/>
      </w:tblGrid>
      <w:tr w:rsidR="000200AE" w:rsidRPr="00E93AD2" w:rsidTr="00304260">
        <w:trPr>
          <w:trHeight w:val="324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待簽擬件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</w:tr>
      <w:tr w:rsidR="000200AE" w:rsidRPr="00E93AD2" w:rsidTr="00304260">
        <w:trPr>
          <w:trHeight w:val="324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QUERY_KIND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QUERY_STS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ITEM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0200AE" w:rsidRPr="00E93AD2" w:rsidRDefault="000200AE" w:rsidP="0096577F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來源</w:t>
            </w:r>
          </w:p>
        </w:tc>
      </w:tr>
      <w:tr w:rsidR="000200AE" w:rsidRPr="00E93AD2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櫃檯件/VIP件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7 [5]</w:t>
            </w:r>
          </w:p>
        </w:tc>
      </w:tr>
      <w:tr w:rsidR="000200AE" w:rsidRPr="00E93AD2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受理3~12日件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7 [2]</w:t>
            </w:r>
          </w:p>
        </w:tc>
      </w:tr>
      <w:tr w:rsidR="000200AE" w:rsidRPr="00E93AD2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受理超過30日件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7 [6]</w:t>
            </w:r>
          </w:p>
        </w:tc>
      </w:tr>
      <w:tr w:rsidR="000200AE" w:rsidRPr="00E93AD2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待處理總案件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7 [0]</w:t>
            </w:r>
          </w:p>
        </w:tc>
      </w:tr>
      <w:tr w:rsidR="000200AE" w:rsidRPr="00E93AD2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受理12~15日件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7 [3]</w:t>
            </w:r>
          </w:p>
        </w:tc>
      </w:tr>
      <w:tr w:rsidR="000200AE" w:rsidRPr="00E93AD2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受理超過60日件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7 [7]</w:t>
            </w:r>
          </w:p>
        </w:tc>
      </w:tr>
      <w:tr w:rsidR="000200AE" w:rsidRPr="00E93AD2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受理未超過3日件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7 [1]</w:t>
            </w:r>
          </w:p>
        </w:tc>
      </w:tr>
      <w:tr w:rsidR="000200AE" w:rsidRPr="00E93AD2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受理超過15日件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7 [4]</w:t>
            </w:r>
          </w:p>
        </w:tc>
      </w:tr>
      <w:tr w:rsidR="000200AE" w:rsidRPr="00E93AD2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重起件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7 [9]</w:t>
            </w:r>
          </w:p>
        </w:tc>
      </w:tr>
      <w:tr w:rsidR="000200AE" w:rsidRPr="00E93AD2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補告知(壽險才有)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96577F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7[10]</w:t>
            </w:r>
          </w:p>
        </w:tc>
      </w:tr>
      <w:tr w:rsidR="000200AE" w:rsidRPr="00E93AD2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解除契約(壽險才有)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0200AE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7[8]</w:t>
            </w:r>
          </w:p>
        </w:tc>
      </w:tr>
      <w:tr w:rsidR="000200AE" w:rsidRPr="00E93AD2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即時匯撥件(壽險才有)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E93AD2" w:rsidRDefault="000200AE" w:rsidP="000200AE">
            <w:pPr>
              <w:widowControl/>
              <w:jc w:val="right"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$</w:t>
            </w:r>
            <w:r w:rsidRPr="00E93AD2">
              <w:rPr>
                <w:rFonts w:ascii="新細明體" w:hAnsi="新細明體" w:cs="新細明體"/>
                <w:kern w:val="0"/>
              </w:rPr>
              <w:t>strArr</w:t>
            </w:r>
            <w:r w:rsidRPr="00E93AD2">
              <w:rPr>
                <w:rFonts w:ascii="新細明體" w:hAnsi="新細明體" w:cs="新細明體" w:hint="eastAsia"/>
                <w:kern w:val="0"/>
              </w:rPr>
              <w:t>7[11]</w:t>
            </w:r>
          </w:p>
        </w:tc>
      </w:tr>
    </w:tbl>
    <w:p w:rsidR="006F4277" w:rsidRPr="00E93AD2" w:rsidRDefault="006F4277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tbl>
      <w:tblPr>
        <w:tblW w:w="8854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0"/>
        <w:gridCol w:w="1700"/>
        <w:gridCol w:w="1334"/>
        <w:gridCol w:w="1780"/>
        <w:gridCol w:w="1780"/>
      </w:tblGrid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待覆核件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QUERY_KIND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QUERY_STS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ITEM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304260" w:rsidRPr="00E93AD2" w:rsidRDefault="00304260" w:rsidP="0096577F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來源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櫃檯件/VIP件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96577F">
            <w:r w:rsidRPr="00E93AD2">
              <w:t>$strArr4 [5]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受理3~12日件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96577F">
            <w:r w:rsidRPr="00E93AD2">
              <w:t>$strArr4 [2]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受理超過30日件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96577F">
            <w:r w:rsidRPr="00E93AD2">
              <w:t>$strArr4 [6]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待處理總案件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96577F">
            <w:r w:rsidRPr="00E93AD2">
              <w:t>$strArr4 [0]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受理12~15日件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96577F">
            <w:r w:rsidRPr="00E93AD2">
              <w:t>$strArr4 [3]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受理超過60日件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96577F">
            <w:r w:rsidRPr="00E93AD2">
              <w:t>$strArr4 [7]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受理未超過3日件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96577F">
            <w:r w:rsidRPr="00E93AD2">
              <w:t>$strArr4 [1]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受理超過15日件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96577F">
            <w:r w:rsidRPr="00E93AD2">
              <w:t>$strArr4 [4]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重起件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96577F">
            <w:r w:rsidRPr="00E93AD2">
              <w:t>$strArr4 [9]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補告知(壽險才有)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96577F">
            <w:r w:rsidRPr="00E93AD2">
              <w:t>$strArr4[10]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解除契約(壽險才有)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96577F">
            <w:r w:rsidRPr="00E93AD2">
              <w:t>$strArr4[8]</w:t>
            </w:r>
          </w:p>
        </w:tc>
      </w:tr>
    </w:tbl>
    <w:p w:rsidR="006F4277" w:rsidRPr="00E93AD2" w:rsidRDefault="006F4277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tbl>
      <w:tblPr>
        <w:tblW w:w="8854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0"/>
        <w:gridCol w:w="1700"/>
        <w:gridCol w:w="1334"/>
        <w:gridCol w:w="1780"/>
        <w:gridCol w:w="1780"/>
      </w:tblGrid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待補全件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QUERY_KIND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QUERY_STS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ITEM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304260" w:rsidRPr="00E93AD2" w:rsidRDefault="00304260" w:rsidP="0096577F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來源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未銷件(十日內)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304260">
            <w:r w:rsidRPr="00E93AD2">
              <w:t>$strArr</w:t>
            </w:r>
            <w:r w:rsidRPr="00E93AD2">
              <w:rPr>
                <w:rFonts w:hint="eastAsia"/>
              </w:rPr>
              <w:t>8</w:t>
            </w:r>
            <w:r w:rsidRPr="00E93AD2">
              <w:t xml:space="preserve"> [</w:t>
            </w:r>
            <w:r w:rsidRPr="00E93AD2">
              <w:rPr>
                <w:rFonts w:hint="eastAsia"/>
              </w:rPr>
              <w:t>0</w:t>
            </w:r>
            <w:r w:rsidRPr="00E93AD2">
              <w:t>]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待補全簽收件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96577F">
            <w:r w:rsidRPr="00E93AD2">
              <w:t>$strArr</w:t>
            </w:r>
            <w:r w:rsidRPr="00E93AD2">
              <w:rPr>
                <w:rFonts w:hint="eastAsia"/>
              </w:rPr>
              <w:t>8</w:t>
            </w:r>
            <w:r w:rsidRPr="00E93AD2">
              <w:t xml:space="preserve"> [</w:t>
            </w:r>
            <w:r w:rsidRPr="00E93AD2">
              <w:rPr>
                <w:rFonts w:hint="eastAsia"/>
              </w:rPr>
              <w:t>3</w:t>
            </w:r>
            <w:r w:rsidRPr="00E93AD2">
              <w:t>]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待交查簽收件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96577F">
            <w:r w:rsidRPr="00E93AD2">
              <w:t>$strArr</w:t>
            </w:r>
            <w:r w:rsidRPr="00E93AD2">
              <w:rPr>
                <w:rFonts w:hint="eastAsia"/>
              </w:rPr>
              <w:t>8</w:t>
            </w:r>
            <w:r w:rsidRPr="00E93AD2">
              <w:t xml:space="preserve"> [</w:t>
            </w:r>
            <w:r w:rsidRPr="00E93AD2">
              <w:rPr>
                <w:rFonts w:hint="eastAsia"/>
              </w:rPr>
              <w:t>6</w:t>
            </w:r>
            <w:r w:rsidRPr="00E93AD2">
              <w:t>]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待備註輸入處理件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96577F">
            <w:r w:rsidRPr="00E93AD2">
              <w:t>$strArr</w:t>
            </w:r>
            <w:r w:rsidRPr="00E93AD2">
              <w:rPr>
                <w:rFonts w:hint="eastAsia"/>
              </w:rPr>
              <w:t>8</w:t>
            </w:r>
            <w:r w:rsidRPr="00E93AD2">
              <w:t xml:space="preserve"> [</w:t>
            </w:r>
            <w:r w:rsidRPr="00E93AD2">
              <w:rPr>
                <w:rFonts w:hint="eastAsia"/>
              </w:rPr>
              <w:t>1</w:t>
            </w:r>
            <w:r w:rsidRPr="00E93AD2">
              <w:t>]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未銷件(逾十日)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96577F">
            <w:r w:rsidRPr="00E93AD2">
              <w:t>$strArr</w:t>
            </w:r>
            <w:r w:rsidRPr="00E93AD2">
              <w:rPr>
                <w:rFonts w:hint="eastAsia"/>
              </w:rPr>
              <w:t>8</w:t>
            </w:r>
            <w:r w:rsidRPr="00E93AD2">
              <w:t xml:space="preserve"> [</w:t>
            </w:r>
            <w:r w:rsidRPr="00E93AD2">
              <w:rPr>
                <w:rFonts w:hint="eastAsia"/>
              </w:rPr>
              <w:t>7</w:t>
            </w:r>
            <w:r w:rsidRPr="00E93AD2">
              <w:t>]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待醫鑑評分/結案件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304260">
            <w:r w:rsidRPr="00E93AD2">
              <w:t>$strArr</w:t>
            </w:r>
            <w:r w:rsidRPr="00E93AD2">
              <w:rPr>
                <w:rFonts w:hint="eastAsia"/>
              </w:rPr>
              <w:t>8</w:t>
            </w:r>
            <w:r w:rsidRPr="00E93AD2">
              <w:t xml:space="preserve"> [</w:t>
            </w:r>
            <w:r w:rsidRPr="00E93AD2">
              <w:rPr>
                <w:rFonts w:hint="eastAsia"/>
              </w:rPr>
              <w:t>8</w:t>
            </w:r>
            <w:r w:rsidRPr="00E93AD2">
              <w:t>]</w:t>
            </w:r>
          </w:p>
        </w:tc>
      </w:tr>
    </w:tbl>
    <w:p w:rsidR="006F4277" w:rsidRPr="00E93AD2" w:rsidRDefault="006F4277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tbl>
      <w:tblPr>
        <w:tblW w:w="8854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0"/>
        <w:gridCol w:w="1700"/>
        <w:gridCol w:w="1334"/>
        <w:gridCol w:w="1780"/>
        <w:gridCol w:w="1780"/>
      </w:tblGrid>
      <w:tr w:rsidR="000200AE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簽擬中案件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200AE" w:rsidRPr="00E93AD2" w:rsidRDefault="000200AE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QUERY_KIND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QUERY_STS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ITEM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304260" w:rsidRPr="00E93AD2" w:rsidRDefault="00304260" w:rsidP="0096577F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來源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簽擬中案件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304260">
            <w:r w:rsidRPr="00E93AD2">
              <w:t>$strArr</w:t>
            </w:r>
            <w:r w:rsidRPr="00E93AD2">
              <w:rPr>
                <w:rFonts w:hint="eastAsia"/>
              </w:rPr>
              <w:t>9</w:t>
            </w:r>
            <w:r w:rsidRPr="00E93AD2">
              <w:t xml:space="preserve"> [</w:t>
            </w:r>
            <w:r w:rsidRPr="00E93AD2">
              <w:rPr>
                <w:rFonts w:hint="eastAsia"/>
              </w:rPr>
              <w:t>0</w:t>
            </w:r>
            <w:r w:rsidRPr="00E93AD2">
              <w:t>]</w:t>
            </w:r>
          </w:p>
        </w:tc>
      </w:tr>
      <w:tr w:rsidR="00304260" w:rsidRPr="00E93AD2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關懷會辦件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11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E93AD2" w:rsidRDefault="00304260" w:rsidP="006F4277">
            <w:pPr>
              <w:widowControl/>
              <w:jc w:val="right"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E93AD2" w:rsidRDefault="00304260" w:rsidP="0096577F">
            <w:r w:rsidRPr="00E93AD2">
              <w:t>$strArr</w:t>
            </w:r>
            <w:r w:rsidRPr="00E93AD2">
              <w:rPr>
                <w:rFonts w:hint="eastAsia"/>
              </w:rPr>
              <w:t>9</w:t>
            </w:r>
            <w:r w:rsidRPr="00E93AD2">
              <w:t xml:space="preserve"> [</w:t>
            </w:r>
            <w:r w:rsidRPr="00E93AD2">
              <w:rPr>
                <w:rFonts w:hint="eastAsia"/>
              </w:rPr>
              <w:t>1</w:t>
            </w:r>
            <w:r w:rsidRPr="00E93AD2">
              <w:t>]</w:t>
            </w:r>
          </w:p>
        </w:tc>
      </w:tr>
      <w:tr w:rsidR="0081355E" w:rsidRPr="00E93AD2" w:rsidTr="0081355E">
        <w:trPr>
          <w:trHeight w:val="324"/>
          <w:ins w:id="142" w:author="cathay" w:date="2017-08-18T13:25:00Z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1355E" w:rsidRPr="00E93AD2" w:rsidRDefault="0081355E" w:rsidP="00542D5F">
            <w:pPr>
              <w:widowControl/>
              <w:rPr>
                <w:ins w:id="143" w:author="cathay" w:date="2017-08-18T13:25:00Z"/>
                <w:rFonts w:ascii="新細明體" w:hAnsi="新細明體" w:cs="新細明體"/>
                <w:kern w:val="0"/>
              </w:rPr>
            </w:pPr>
            <w:ins w:id="144" w:author="cathay" w:date="2017-08-18T13:26:00Z">
              <w:r w:rsidRPr="0081355E">
                <w:rPr>
                  <w:rFonts w:ascii="新細明體" w:hAnsi="新細明體" w:cs="新細明體" w:hint="eastAsia"/>
                  <w:kern w:val="0"/>
                </w:rPr>
                <w:t>全自動核賠查核件</w:t>
              </w:r>
            </w:ins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5E" w:rsidRPr="00E93AD2" w:rsidRDefault="0081355E" w:rsidP="00542D5F">
            <w:pPr>
              <w:widowControl/>
              <w:jc w:val="right"/>
              <w:rPr>
                <w:ins w:id="145" w:author="cathay" w:date="2017-08-18T13:25:00Z"/>
                <w:rFonts w:ascii="新細明體" w:hAnsi="新細明體" w:cs="新細明體"/>
                <w:kern w:val="0"/>
              </w:rPr>
            </w:pPr>
            <w:ins w:id="146" w:author="cathay" w:date="2017-08-18T13:25:00Z">
              <w:r w:rsidRPr="00E93AD2">
                <w:rPr>
                  <w:rFonts w:ascii="新細明體" w:hAnsi="新細明體" w:cs="新細明體" w:hint="eastAsia"/>
                  <w:kern w:val="0"/>
                </w:rPr>
                <w:t>11</w:t>
              </w:r>
            </w:ins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5E" w:rsidRPr="00E93AD2" w:rsidRDefault="0081355E" w:rsidP="00542D5F">
            <w:pPr>
              <w:widowControl/>
              <w:jc w:val="right"/>
              <w:rPr>
                <w:ins w:id="147" w:author="cathay" w:date="2017-08-18T13:25:00Z"/>
                <w:rFonts w:ascii="新細明體" w:hAnsi="新細明體" w:cs="新細明體"/>
                <w:kern w:val="0"/>
              </w:rPr>
            </w:pPr>
            <w:ins w:id="148" w:author="cathay" w:date="2017-08-18T13:26:00Z">
              <w:r>
                <w:rPr>
                  <w:rFonts w:ascii="新細明體" w:hAnsi="新細明體" w:cs="新細明體" w:hint="eastAsia"/>
                  <w:kern w:val="0"/>
                </w:rPr>
                <w:t>3</w:t>
              </w:r>
            </w:ins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5E" w:rsidRPr="00E93AD2" w:rsidRDefault="0081355E" w:rsidP="00542D5F">
            <w:pPr>
              <w:widowControl/>
              <w:jc w:val="right"/>
              <w:rPr>
                <w:ins w:id="149" w:author="cathay" w:date="2017-08-18T13:25:00Z"/>
                <w:rFonts w:ascii="新細明體" w:hAnsi="新細明體" w:cs="新細明體"/>
                <w:kern w:val="0"/>
              </w:rPr>
            </w:pPr>
            <w:ins w:id="150" w:author="cathay" w:date="2017-08-18T13:25:00Z">
              <w:r w:rsidRPr="00E93AD2">
                <w:rPr>
                  <w:rFonts w:ascii="新細明體" w:hAnsi="新細明體" w:cs="新細明體" w:hint="eastAsia"/>
                  <w:kern w:val="0"/>
                </w:rPr>
                <w:t>9</w:t>
              </w:r>
            </w:ins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355E" w:rsidRPr="00E93AD2" w:rsidRDefault="0081355E" w:rsidP="00542D5F">
            <w:pPr>
              <w:rPr>
                <w:ins w:id="151" w:author="cathay" w:date="2017-08-18T13:25:00Z"/>
              </w:rPr>
            </w:pPr>
            <w:ins w:id="152" w:author="cathay" w:date="2017-08-18T13:25:00Z">
              <w:r w:rsidRPr="00E93AD2">
                <w:t>$strArr</w:t>
              </w:r>
              <w:r w:rsidRPr="00E93AD2">
                <w:rPr>
                  <w:rFonts w:hint="eastAsia"/>
                </w:rPr>
                <w:t>9</w:t>
              </w:r>
              <w:r w:rsidRPr="00E93AD2">
                <w:t xml:space="preserve"> [</w:t>
              </w:r>
            </w:ins>
            <w:ins w:id="153" w:author="cathay" w:date="2017-08-18T13:26:00Z">
              <w:r>
                <w:rPr>
                  <w:rFonts w:hint="eastAsia"/>
                </w:rPr>
                <w:t>2</w:t>
              </w:r>
            </w:ins>
            <w:ins w:id="154" w:author="cathay" w:date="2017-08-18T13:25:00Z">
              <w:r w:rsidRPr="00E93AD2">
                <w:t>]</w:t>
              </w:r>
            </w:ins>
          </w:p>
        </w:tc>
      </w:tr>
      <w:tr w:rsidR="0081355E" w:rsidRPr="00E93AD2" w:rsidTr="0081355E">
        <w:trPr>
          <w:trHeight w:val="324"/>
          <w:ins w:id="155" w:author="cathay" w:date="2017-08-18T13:25:00Z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1355E" w:rsidRPr="00E93AD2" w:rsidRDefault="0081355E" w:rsidP="00542D5F">
            <w:pPr>
              <w:widowControl/>
              <w:rPr>
                <w:ins w:id="156" w:author="cathay" w:date="2017-08-18T13:25:00Z"/>
                <w:rFonts w:ascii="新細明體" w:hAnsi="新細明體" w:cs="新細明體"/>
                <w:kern w:val="0"/>
              </w:rPr>
            </w:pPr>
            <w:ins w:id="157" w:author="cathay" w:date="2017-08-18T13:27:00Z">
              <w:r w:rsidRPr="0081355E">
                <w:rPr>
                  <w:rFonts w:ascii="新細明體" w:hAnsi="新細明體" w:cs="新細明體" w:hint="eastAsia"/>
                  <w:kern w:val="0"/>
                </w:rPr>
                <w:t>案件免覆核查核件</w:t>
              </w:r>
            </w:ins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5E" w:rsidRPr="00E93AD2" w:rsidRDefault="0081355E" w:rsidP="00542D5F">
            <w:pPr>
              <w:widowControl/>
              <w:jc w:val="right"/>
              <w:rPr>
                <w:ins w:id="158" w:author="cathay" w:date="2017-08-18T13:25:00Z"/>
                <w:rFonts w:ascii="新細明體" w:hAnsi="新細明體" w:cs="新細明體"/>
                <w:kern w:val="0"/>
              </w:rPr>
            </w:pPr>
            <w:ins w:id="159" w:author="cathay" w:date="2017-08-18T13:25:00Z">
              <w:r w:rsidRPr="00E93AD2">
                <w:rPr>
                  <w:rFonts w:ascii="新細明體" w:hAnsi="新細明體" w:cs="新細明體" w:hint="eastAsia"/>
                  <w:kern w:val="0"/>
                </w:rPr>
                <w:t>11</w:t>
              </w:r>
            </w:ins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5E" w:rsidRPr="00E93AD2" w:rsidRDefault="0081355E" w:rsidP="00542D5F">
            <w:pPr>
              <w:widowControl/>
              <w:jc w:val="right"/>
              <w:rPr>
                <w:ins w:id="160" w:author="cathay" w:date="2017-08-18T13:25:00Z"/>
                <w:rFonts w:ascii="新細明體" w:hAnsi="新細明體" w:cs="新細明體"/>
                <w:kern w:val="0"/>
              </w:rPr>
            </w:pPr>
            <w:ins w:id="161" w:author="cathay" w:date="2017-08-18T13:26:00Z">
              <w:r>
                <w:rPr>
                  <w:rFonts w:ascii="新細明體" w:hAnsi="新細明體" w:cs="新細明體" w:hint="eastAsia"/>
                  <w:kern w:val="0"/>
                </w:rPr>
                <w:t>4</w:t>
              </w:r>
            </w:ins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355E" w:rsidRPr="00E93AD2" w:rsidRDefault="0081355E" w:rsidP="00542D5F">
            <w:pPr>
              <w:widowControl/>
              <w:jc w:val="right"/>
              <w:rPr>
                <w:ins w:id="162" w:author="cathay" w:date="2017-08-18T13:25:00Z"/>
                <w:rFonts w:ascii="新細明體" w:hAnsi="新細明體" w:cs="新細明體"/>
                <w:kern w:val="0"/>
              </w:rPr>
            </w:pPr>
            <w:ins w:id="163" w:author="cathay" w:date="2017-08-18T13:25:00Z">
              <w:r w:rsidRPr="00E93AD2">
                <w:rPr>
                  <w:rFonts w:ascii="新細明體" w:hAnsi="新細明體" w:cs="新細明體" w:hint="eastAsia"/>
                  <w:kern w:val="0"/>
                </w:rPr>
                <w:t>9</w:t>
              </w:r>
            </w:ins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355E" w:rsidRPr="00E93AD2" w:rsidRDefault="0081355E" w:rsidP="00542D5F">
            <w:pPr>
              <w:rPr>
                <w:ins w:id="164" w:author="cathay" w:date="2017-08-18T13:25:00Z"/>
              </w:rPr>
            </w:pPr>
            <w:ins w:id="165" w:author="cathay" w:date="2017-08-18T13:25:00Z">
              <w:r w:rsidRPr="00E93AD2">
                <w:t>$strArr</w:t>
              </w:r>
              <w:r w:rsidRPr="00E93AD2">
                <w:rPr>
                  <w:rFonts w:hint="eastAsia"/>
                </w:rPr>
                <w:t>9</w:t>
              </w:r>
              <w:r w:rsidRPr="00E93AD2">
                <w:t xml:space="preserve"> [</w:t>
              </w:r>
            </w:ins>
            <w:ins w:id="166" w:author="cathay" w:date="2017-08-18T13:27:00Z">
              <w:r>
                <w:rPr>
                  <w:rFonts w:hint="eastAsia"/>
                </w:rPr>
                <w:t>3</w:t>
              </w:r>
            </w:ins>
            <w:ins w:id="167" w:author="cathay" w:date="2017-08-18T13:25:00Z">
              <w:r w:rsidRPr="00E93AD2">
                <w:t>]</w:t>
              </w:r>
            </w:ins>
          </w:p>
        </w:tc>
      </w:tr>
    </w:tbl>
    <w:p w:rsidR="006F4277" w:rsidRPr="00E93AD2" w:rsidRDefault="006F4277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p w:rsidR="006F4277" w:rsidRPr="00E93AD2" w:rsidRDefault="006F4277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p w:rsidR="008515C0" w:rsidRPr="00E93AD2" w:rsidRDefault="0016255C" w:rsidP="0016255C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hint="eastAsia"/>
          <w:noProof/>
          <w:lang w:eastAsia="zh-TW"/>
        </w:rPr>
      </w:pPr>
      <w:r w:rsidRPr="00E93AD2">
        <w:rPr>
          <w:rFonts w:hint="eastAsia"/>
          <w:noProof/>
          <w:lang w:eastAsia="zh-TW"/>
        </w:rPr>
        <w:t>點選待處理件的超連結</w:t>
      </w:r>
      <w:r w:rsidR="005F5A18" w:rsidRPr="00E93AD2">
        <w:rPr>
          <w:rFonts w:hint="eastAsia"/>
          <w:noProof/>
          <w:lang w:eastAsia="zh-TW"/>
        </w:rPr>
        <w:t>如下</w:t>
      </w:r>
    </w:p>
    <w:tbl>
      <w:tblPr>
        <w:tblW w:w="711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2260"/>
        <w:gridCol w:w="3450"/>
      </w:tblGrid>
      <w:tr w:rsidR="00810A11" w:rsidRPr="00E93AD2" w:rsidTr="001726A8">
        <w:trPr>
          <w:trHeight w:val="324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待辦種類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項目</w:t>
            </w:r>
          </w:p>
        </w:tc>
        <w:tc>
          <w:tcPr>
            <w:tcW w:w="3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連結</w:t>
            </w:r>
          </w:p>
        </w:tc>
      </w:tr>
      <w:tr w:rsidR="00810A11" w:rsidRPr="00E93AD2" w:rsidTr="001726A8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待補全件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待交查簽收件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AHA0_0300</w:t>
            </w:r>
          </w:p>
        </w:tc>
      </w:tr>
      <w:tr w:rsidR="00810A11" w:rsidRPr="00E93AD2" w:rsidTr="001726A8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待補全件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待醫鑑評分/結案件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AHE0_0300</w:t>
            </w:r>
          </w:p>
        </w:tc>
      </w:tr>
      <w:tr w:rsidR="00810A11" w:rsidRPr="00E93AD2" w:rsidTr="001726A8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待補全件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未銷件(10日內)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AAJ0_0400</w:t>
            </w:r>
          </w:p>
        </w:tc>
      </w:tr>
      <w:tr w:rsidR="00810A11" w:rsidRPr="00E93AD2" w:rsidTr="001726A8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待補全件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待備註輸入處理件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AAK0_0400</w:t>
            </w:r>
          </w:p>
        </w:tc>
      </w:tr>
      <w:tr w:rsidR="00810A11" w:rsidRPr="00E93AD2" w:rsidTr="001726A8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待補全件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待補全簽收件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AAJ0_0500</w:t>
            </w:r>
          </w:p>
        </w:tc>
      </w:tr>
      <w:tr w:rsidR="00810A11" w:rsidRPr="00E93AD2" w:rsidTr="001726A8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待補全件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未銷件(逾十日)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AAJ0_0400</w:t>
            </w:r>
          </w:p>
        </w:tc>
      </w:tr>
      <w:tr w:rsidR="00810A11" w:rsidRPr="00E93AD2" w:rsidTr="001726A8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簽擬中案件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hyperlink w:history="1">
              <w:r w:rsidRPr="00E93AD2">
                <w:rPr>
                  <w:rFonts w:ascii="新細明體" w:hAnsi="新細明體" w:cs="新細明體" w:hint="eastAsia"/>
                  <w:kern w:val="0"/>
                </w:rPr>
                <w:t>關懷會辦件</w:t>
              </w:r>
            </w:hyperlink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AAQ0_0301</w:t>
            </w:r>
          </w:p>
        </w:tc>
      </w:tr>
      <w:tr w:rsidR="00810A11" w:rsidRPr="00E93AD2" w:rsidTr="001726A8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其他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壽險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AAB0_0210，傳入該件數所對應的</w:t>
            </w:r>
            <w:r w:rsidRPr="00E93AD2">
              <w:rPr>
                <w:rFonts w:ascii="新細明體" w:hAnsi="新細明體" w:cs="新細明體"/>
                <w:kern w:val="0"/>
              </w:rPr>
              <w:t>QUERY_KIND,QUERY_STS,ITEM</w:t>
            </w:r>
          </w:p>
        </w:tc>
      </w:tr>
      <w:tr w:rsidR="00810A11" w:rsidRPr="00E93AD2" w:rsidTr="001726A8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其他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團險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A11" w:rsidRPr="00E93AD2" w:rsidRDefault="00810A11" w:rsidP="001726A8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93AD2">
              <w:rPr>
                <w:rFonts w:ascii="新細明體" w:hAnsi="新細明體" w:cs="新細明體" w:hint="eastAsia"/>
                <w:kern w:val="0"/>
              </w:rPr>
              <w:t>AAB0_0201，傳入該件數所對應的</w:t>
            </w:r>
            <w:r w:rsidRPr="00E93AD2">
              <w:rPr>
                <w:rFonts w:ascii="新細明體" w:hAnsi="新細明體" w:cs="新細明體"/>
                <w:kern w:val="0"/>
              </w:rPr>
              <w:t>QUERY_KIND,QUERY_STS,ITEM</w:t>
            </w:r>
          </w:p>
        </w:tc>
      </w:tr>
    </w:tbl>
    <w:p w:rsidR="0016255C" w:rsidRPr="00E93AD2" w:rsidRDefault="0016255C" w:rsidP="0016255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</w:p>
    <w:sectPr w:rsidR="0016255C" w:rsidRPr="00E93AD2" w:rsidSect="00417064">
      <w:footerReference w:type="even" r:id="rId13"/>
      <w:footerReference w:type="default" r:id="rId14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884" w:rsidRDefault="00345884">
      <w:r>
        <w:separator/>
      </w:r>
    </w:p>
  </w:endnote>
  <w:endnote w:type="continuationSeparator" w:id="0">
    <w:p w:rsidR="00345884" w:rsidRDefault="0034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56957">
      <w:rPr>
        <w:rStyle w:val="a6"/>
        <w:noProof/>
      </w:rPr>
      <w:t>2</w: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884" w:rsidRDefault="00345884">
      <w:r>
        <w:separator/>
      </w:r>
    </w:p>
  </w:footnote>
  <w:footnote w:type="continuationSeparator" w:id="0">
    <w:p w:rsidR="00345884" w:rsidRDefault="00345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75"/>
    <w:multiLevelType w:val="hybridMultilevel"/>
    <w:tmpl w:val="83BC4AB4"/>
    <w:lvl w:ilvl="0" w:tplc="462C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A02FA8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5630D2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FF491A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B3B28C1"/>
    <w:multiLevelType w:val="hybridMultilevel"/>
    <w:tmpl w:val="69FECBC6"/>
    <w:lvl w:ilvl="0" w:tplc="C5FE2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2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19"/>
  </w:num>
  <w:num w:numId="5">
    <w:abstractNumId w:val="12"/>
  </w:num>
  <w:num w:numId="6">
    <w:abstractNumId w:val="14"/>
  </w:num>
  <w:num w:numId="7">
    <w:abstractNumId w:val="21"/>
  </w:num>
  <w:num w:numId="8">
    <w:abstractNumId w:val="22"/>
  </w:num>
  <w:num w:numId="9">
    <w:abstractNumId w:val="3"/>
  </w:num>
  <w:num w:numId="10">
    <w:abstractNumId w:val="13"/>
  </w:num>
  <w:num w:numId="11">
    <w:abstractNumId w:val="6"/>
  </w:num>
  <w:num w:numId="12">
    <w:abstractNumId w:val="11"/>
  </w:num>
  <w:num w:numId="13">
    <w:abstractNumId w:val="17"/>
  </w:num>
  <w:num w:numId="14">
    <w:abstractNumId w:val="18"/>
  </w:num>
  <w:num w:numId="15">
    <w:abstractNumId w:val="8"/>
  </w:num>
  <w:num w:numId="16">
    <w:abstractNumId w:val="16"/>
  </w:num>
  <w:num w:numId="17">
    <w:abstractNumId w:val="20"/>
  </w:num>
  <w:num w:numId="18">
    <w:abstractNumId w:val="1"/>
  </w:num>
  <w:num w:numId="19">
    <w:abstractNumId w:val="0"/>
  </w:num>
  <w:num w:numId="20">
    <w:abstractNumId w:val="4"/>
  </w:num>
  <w:num w:numId="21">
    <w:abstractNumId w:val="7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2EE0"/>
    <w:rsid w:val="000200AE"/>
    <w:rsid w:val="00025A3E"/>
    <w:rsid w:val="000263EC"/>
    <w:rsid w:val="00034D4B"/>
    <w:rsid w:val="00056C6D"/>
    <w:rsid w:val="00057785"/>
    <w:rsid w:val="00062328"/>
    <w:rsid w:val="000643F0"/>
    <w:rsid w:val="00073519"/>
    <w:rsid w:val="00076FBA"/>
    <w:rsid w:val="000800FF"/>
    <w:rsid w:val="00086E90"/>
    <w:rsid w:val="00097DCF"/>
    <w:rsid w:val="000A3AD0"/>
    <w:rsid w:val="000A7C4F"/>
    <w:rsid w:val="000D1099"/>
    <w:rsid w:val="000D2D7F"/>
    <w:rsid w:val="000D3122"/>
    <w:rsid w:val="000D3892"/>
    <w:rsid w:val="000E46EC"/>
    <w:rsid w:val="000E5F19"/>
    <w:rsid w:val="000E767E"/>
    <w:rsid w:val="000F1F59"/>
    <w:rsid w:val="000F3BDB"/>
    <w:rsid w:val="000F3FBC"/>
    <w:rsid w:val="00105AEE"/>
    <w:rsid w:val="00121F60"/>
    <w:rsid w:val="001249B7"/>
    <w:rsid w:val="00127011"/>
    <w:rsid w:val="00145DDA"/>
    <w:rsid w:val="00153631"/>
    <w:rsid w:val="001566BC"/>
    <w:rsid w:val="00156A28"/>
    <w:rsid w:val="0015744E"/>
    <w:rsid w:val="001606A7"/>
    <w:rsid w:val="0016255C"/>
    <w:rsid w:val="001630FC"/>
    <w:rsid w:val="001631C5"/>
    <w:rsid w:val="001724C1"/>
    <w:rsid w:val="001726A8"/>
    <w:rsid w:val="001778A7"/>
    <w:rsid w:val="00185767"/>
    <w:rsid w:val="00187B05"/>
    <w:rsid w:val="00190DF8"/>
    <w:rsid w:val="00192005"/>
    <w:rsid w:val="00194232"/>
    <w:rsid w:val="001B2A98"/>
    <w:rsid w:val="001D4B28"/>
    <w:rsid w:val="001F4717"/>
    <w:rsid w:val="00205B36"/>
    <w:rsid w:val="00216B37"/>
    <w:rsid w:val="002225FA"/>
    <w:rsid w:val="00232ED1"/>
    <w:rsid w:val="00252551"/>
    <w:rsid w:val="0025560D"/>
    <w:rsid w:val="002748FD"/>
    <w:rsid w:val="00286C1B"/>
    <w:rsid w:val="00287ABA"/>
    <w:rsid w:val="002A3F8C"/>
    <w:rsid w:val="002A4A94"/>
    <w:rsid w:val="002B0AB6"/>
    <w:rsid w:val="002B381A"/>
    <w:rsid w:val="002C6295"/>
    <w:rsid w:val="002D289E"/>
    <w:rsid w:val="002D3911"/>
    <w:rsid w:val="002D64B7"/>
    <w:rsid w:val="002D7525"/>
    <w:rsid w:val="002F61B6"/>
    <w:rsid w:val="002F7FCC"/>
    <w:rsid w:val="00304260"/>
    <w:rsid w:val="00311476"/>
    <w:rsid w:val="003116D3"/>
    <w:rsid w:val="00312E5A"/>
    <w:rsid w:val="0031642E"/>
    <w:rsid w:val="00323FB8"/>
    <w:rsid w:val="0032607E"/>
    <w:rsid w:val="00331E0E"/>
    <w:rsid w:val="003354D9"/>
    <w:rsid w:val="00335DF5"/>
    <w:rsid w:val="00345884"/>
    <w:rsid w:val="00353371"/>
    <w:rsid w:val="003572AC"/>
    <w:rsid w:val="00363894"/>
    <w:rsid w:val="003646BE"/>
    <w:rsid w:val="00364751"/>
    <w:rsid w:val="003763F5"/>
    <w:rsid w:val="00386C3A"/>
    <w:rsid w:val="00391DF0"/>
    <w:rsid w:val="0039627C"/>
    <w:rsid w:val="003A4765"/>
    <w:rsid w:val="003A52F4"/>
    <w:rsid w:val="003B29B3"/>
    <w:rsid w:val="003B4303"/>
    <w:rsid w:val="003B6BF5"/>
    <w:rsid w:val="003B7861"/>
    <w:rsid w:val="003D17CE"/>
    <w:rsid w:val="003D6F23"/>
    <w:rsid w:val="003E3722"/>
    <w:rsid w:val="003E42E3"/>
    <w:rsid w:val="003F377C"/>
    <w:rsid w:val="003F4398"/>
    <w:rsid w:val="003F795D"/>
    <w:rsid w:val="00403547"/>
    <w:rsid w:val="00407D91"/>
    <w:rsid w:val="00413605"/>
    <w:rsid w:val="00417064"/>
    <w:rsid w:val="00417A9E"/>
    <w:rsid w:val="0043482C"/>
    <w:rsid w:val="0044335B"/>
    <w:rsid w:val="00443676"/>
    <w:rsid w:val="00444296"/>
    <w:rsid w:val="00450F8B"/>
    <w:rsid w:val="0045427C"/>
    <w:rsid w:val="004551AB"/>
    <w:rsid w:val="00467856"/>
    <w:rsid w:val="00467DFD"/>
    <w:rsid w:val="0047022C"/>
    <w:rsid w:val="00483F12"/>
    <w:rsid w:val="004911D8"/>
    <w:rsid w:val="00491A19"/>
    <w:rsid w:val="00494BCA"/>
    <w:rsid w:val="004A328F"/>
    <w:rsid w:val="004A6205"/>
    <w:rsid w:val="004B08CA"/>
    <w:rsid w:val="004B6D91"/>
    <w:rsid w:val="004C210C"/>
    <w:rsid w:val="004C2FEB"/>
    <w:rsid w:val="004C5056"/>
    <w:rsid w:val="004D03CC"/>
    <w:rsid w:val="004E1C3B"/>
    <w:rsid w:val="004F1952"/>
    <w:rsid w:val="004F6BE7"/>
    <w:rsid w:val="00511135"/>
    <w:rsid w:val="005145E2"/>
    <w:rsid w:val="00531E06"/>
    <w:rsid w:val="00535F08"/>
    <w:rsid w:val="00537241"/>
    <w:rsid w:val="00542D5F"/>
    <w:rsid w:val="00550F55"/>
    <w:rsid w:val="005511B4"/>
    <w:rsid w:val="005558F3"/>
    <w:rsid w:val="00573BA2"/>
    <w:rsid w:val="00575B37"/>
    <w:rsid w:val="00584A7D"/>
    <w:rsid w:val="00587225"/>
    <w:rsid w:val="005C0327"/>
    <w:rsid w:val="005C7094"/>
    <w:rsid w:val="005D48B3"/>
    <w:rsid w:val="005D49B5"/>
    <w:rsid w:val="005D4CF1"/>
    <w:rsid w:val="005E15F2"/>
    <w:rsid w:val="005E7C47"/>
    <w:rsid w:val="005F1372"/>
    <w:rsid w:val="005F208D"/>
    <w:rsid w:val="005F5A18"/>
    <w:rsid w:val="005F5C21"/>
    <w:rsid w:val="005F6979"/>
    <w:rsid w:val="00603130"/>
    <w:rsid w:val="00624DD8"/>
    <w:rsid w:val="00626362"/>
    <w:rsid w:val="006370B1"/>
    <w:rsid w:val="00640B0C"/>
    <w:rsid w:val="006512A5"/>
    <w:rsid w:val="00665BDA"/>
    <w:rsid w:val="00674A0A"/>
    <w:rsid w:val="006856F7"/>
    <w:rsid w:val="00693F43"/>
    <w:rsid w:val="006A265F"/>
    <w:rsid w:val="006A26A9"/>
    <w:rsid w:val="006A47E3"/>
    <w:rsid w:val="006B4323"/>
    <w:rsid w:val="006B61CF"/>
    <w:rsid w:val="006C0067"/>
    <w:rsid w:val="006C18E3"/>
    <w:rsid w:val="006D14A4"/>
    <w:rsid w:val="006D59EC"/>
    <w:rsid w:val="006D75B8"/>
    <w:rsid w:val="006E2857"/>
    <w:rsid w:val="006E2891"/>
    <w:rsid w:val="006E320E"/>
    <w:rsid w:val="006E522D"/>
    <w:rsid w:val="006E7058"/>
    <w:rsid w:val="006E73DB"/>
    <w:rsid w:val="006F014D"/>
    <w:rsid w:val="006F4277"/>
    <w:rsid w:val="006F6D81"/>
    <w:rsid w:val="006F6DA1"/>
    <w:rsid w:val="0070062C"/>
    <w:rsid w:val="00700BE1"/>
    <w:rsid w:val="00710725"/>
    <w:rsid w:val="00711B54"/>
    <w:rsid w:val="0071684B"/>
    <w:rsid w:val="00716C34"/>
    <w:rsid w:val="00717C6B"/>
    <w:rsid w:val="00722A11"/>
    <w:rsid w:val="007235C7"/>
    <w:rsid w:val="00731DED"/>
    <w:rsid w:val="00733C75"/>
    <w:rsid w:val="00744CAE"/>
    <w:rsid w:val="0075297D"/>
    <w:rsid w:val="00756572"/>
    <w:rsid w:val="00765834"/>
    <w:rsid w:val="00766299"/>
    <w:rsid w:val="00767F67"/>
    <w:rsid w:val="007817A0"/>
    <w:rsid w:val="00790F0E"/>
    <w:rsid w:val="0079246B"/>
    <w:rsid w:val="007931C1"/>
    <w:rsid w:val="007A490A"/>
    <w:rsid w:val="007A4ED0"/>
    <w:rsid w:val="007A7F36"/>
    <w:rsid w:val="007B18EF"/>
    <w:rsid w:val="007B4376"/>
    <w:rsid w:val="007B6D0C"/>
    <w:rsid w:val="007B75AF"/>
    <w:rsid w:val="007B76AF"/>
    <w:rsid w:val="007C1F49"/>
    <w:rsid w:val="007C3BBA"/>
    <w:rsid w:val="007D207E"/>
    <w:rsid w:val="007E435B"/>
    <w:rsid w:val="007F1037"/>
    <w:rsid w:val="007F4BA8"/>
    <w:rsid w:val="007F7D33"/>
    <w:rsid w:val="00800DA8"/>
    <w:rsid w:val="00810A11"/>
    <w:rsid w:val="0081355E"/>
    <w:rsid w:val="0082038E"/>
    <w:rsid w:val="008266BB"/>
    <w:rsid w:val="00835FC8"/>
    <w:rsid w:val="008473CA"/>
    <w:rsid w:val="008503E7"/>
    <w:rsid w:val="008515C0"/>
    <w:rsid w:val="008543DC"/>
    <w:rsid w:val="0085685F"/>
    <w:rsid w:val="00866DC3"/>
    <w:rsid w:val="008747CD"/>
    <w:rsid w:val="008749B9"/>
    <w:rsid w:val="00875CDA"/>
    <w:rsid w:val="008768C1"/>
    <w:rsid w:val="00892512"/>
    <w:rsid w:val="00893CF0"/>
    <w:rsid w:val="008A5D36"/>
    <w:rsid w:val="008A7E85"/>
    <w:rsid w:val="008B004A"/>
    <w:rsid w:val="008B1784"/>
    <w:rsid w:val="008B5188"/>
    <w:rsid w:val="008C0E51"/>
    <w:rsid w:val="008C3A84"/>
    <w:rsid w:val="008C3D93"/>
    <w:rsid w:val="008D0E85"/>
    <w:rsid w:val="008D58A6"/>
    <w:rsid w:val="008E119A"/>
    <w:rsid w:val="008E484E"/>
    <w:rsid w:val="008F0A6C"/>
    <w:rsid w:val="008F3FA7"/>
    <w:rsid w:val="008F6D0F"/>
    <w:rsid w:val="008F7E02"/>
    <w:rsid w:val="00901E53"/>
    <w:rsid w:val="00914A39"/>
    <w:rsid w:val="00915FC9"/>
    <w:rsid w:val="00923DF6"/>
    <w:rsid w:val="00926ECC"/>
    <w:rsid w:val="009337AD"/>
    <w:rsid w:val="0095275D"/>
    <w:rsid w:val="00954C53"/>
    <w:rsid w:val="00957E4D"/>
    <w:rsid w:val="009617E5"/>
    <w:rsid w:val="00961BBE"/>
    <w:rsid w:val="00963BA2"/>
    <w:rsid w:val="00964E9E"/>
    <w:rsid w:val="0096519E"/>
    <w:rsid w:val="0096577F"/>
    <w:rsid w:val="0098487E"/>
    <w:rsid w:val="00996447"/>
    <w:rsid w:val="009973B6"/>
    <w:rsid w:val="009A0E54"/>
    <w:rsid w:val="009A1ADD"/>
    <w:rsid w:val="009A6B2B"/>
    <w:rsid w:val="009A7F80"/>
    <w:rsid w:val="009B23D8"/>
    <w:rsid w:val="009B56A8"/>
    <w:rsid w:val="009B7060"/>
    <w:rsid w:val="009C012E"/>
    <w:rsid w:val="009D0511"/>
    <w:rsid w:val="009D1DB3"/>
    <w:rsid w:val="009E15B4"/>
    <w:rsid w:val="009F0D8C"/>
    <w:rsid w:val="00A00713"/>
    <w:rsid w:val="00A07D6F"/>
    <w:rsid w:val="00A143FE"/>
    <w:rsid w:val="00A16598"/>
    <w:rsid w:val="00A22607"/>
    <w:rsid w:val="00A24376"/>
    <w:rsid w:val="00A31A0C"/>
    <w:rsid w:val="00A515C3"/>
    <w:rsid w:val="00A545EB"/>
    <w:rsid w:val="00A56CC1"/>
    <w:rsid w:val="00A61DDB"/>
    <w:rsid w:val="00A623D4"/>
    <w:rsid w:val="00A645B7"/>
    <w:rsid w:val="00A7075C"/>
    <w:rsid w:val="00A72ABE"/>
    <w:rsid w:val="00A8390F"/>
    <w:rsid w:val="00A861AF"/>
    <w:rsid w:val="00AA6071"/>
    <w:rsid w:val="00AB160E"/>
    <w:rsid w:val="00AB2EAC"/>
    <w:rsid w:val="00AB4658"/>
    <w:rsid w:val="00AC09F8"/>
    <w:rsid w:val="00AE2002"/>
    <w:rsid w:val="00AE58EC"/>
    <w:rsid w:val="00AE6528"/>
    <w:rsid w:val="00AE77E3"/>
    <w:rsid w:val="00AF5EEE"/>
    <w:rsid w:val="00B07D87"/>
    <w:rsid w:val="00B10952"/>
    <w:rsid w:val="00B14B75"/>
    <w:rsid w:val="00B20050"/>
    <w:rsid w:val="00B26C61"/>
    <w:rsid w:val="00B30386"/>
    <w:rsid w:val="00B30C77"/>
    <w:rsid w:val="00B524BA"/>
    <w:rsid w:val="00B53ACB"/>
    <w:rsid w:val="00B62487"/>
    <w:rsid w:val="00B624AF"/>
    <w:rsid w:val="00B66886"/>
    <w:rsid w:val="00B902AB"/>
    <w:rsid w:val="00B91B7E"/>
    <w:rsid w:val="00B92550"/>
    <w:rsid w:val="00B930E5"/>
    <w:rsid w:val="00BA3CFE"/>
    <w:rsid w:val="00BA5F33"/>
    <w:rsid w:val="00BB0D40"/>
    <w:rsid w:val="00BC2E60"/>
    <w:rsid w:val="00BC4814"/>
    <w:rsid w:val="00BD6740"/>
    <w:rsid w:val="00BF0784"/>
    <w:rsid w:val="00BF13EC"/>
    <w:rsid w:val="00BF4E82"/>
    <w:rsid w:val="00BF5708"/>
    <w:rsid w:val="00BF76B1"/>
    <w:rsid w:val="00C007BB"/>
    <w:rsid w:val="00C0495D"/>
    <w:rsid w:val="00C14835"/>
    <w:rsid w:val="00C22893"/>
    <w:rsid w:val="00C24F6D"/>
    <w:rsid w:val="00C2535A"/>
    <w:rsid w:val="00C402B0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4F7E"/>
    <w:rsid w:val="00CB1327"/>
    <w:rsid w:val="00CC3D25"/>
    <w:rsid w:val="00CC44DF"/>
    <w:rsid w:val="00CC763B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6BD"/>
    <w:rsid w:val="00D14AED"/>
    <w:rsid w:val="00D14C11"/>
    <w:rsid w:val="00D2607D"/>
    <w:rsid w:val="00D26EF1"/>
    <w:rsid w:val="00D276BA"/>
    <w:rsid w:val="00D318B2"/>
    <w:rsid w:val="00D368EA"/>
    <w:rsid w:val="00D40534"/>
    <w:rsid w:val="00D4275B"/>
    <w:rsid w:val="00D4697A"/>
    <w:rsid w:val="00D56957"/>
    <w:rsid w:val="00D61255"/>
    <w:rsid w:val="00D76291"/>
    <w:rsid w:val="00D8139A"/>
    <w:rsid w:val="00D96054"/>
    <w:rsid w:val="00DA08CC"/>
    <w:rsid w:val="00DB118B"/>
    <w:rsid w:val="00DB293B"/>
    <w:rsid w:val="00DC543F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0002"/>
    <w:rsid w:val="00E52CF8"/>
    <w:rsid w:val="00E5462A"/>
    <w:rsid w:val="00E83D87"/>
    <w:rsid w:val="00E85B86"/>
    <w:rsid w:val="00E90569"/>
    <w:rsid w:val="00E9066F"/>
    <w:rsid w:val="00E931B4"/>
    <w:rsid w:val="00E9348E"/>
    <w:rsid w:val="00E93AD2"/>
    <w:rsid w:val="00E9528F"/>
    <w:rsid w:val="00EA0043"/>
    <w:rsid w:val="00EA2249"/>
    <w:rsid w:val="00EA53FE"/>
    <w:rsid w:val="00EA5809"/>
    <w:rsid w:val="00EA77EC"/>
    <w:rsid w:val="00EC5BAC"/>
    <w:rsid w:val="00ED1C2A"/>
    <w:rsid w:val="00ED4F53"/>
    <w:rsid w:val="00EE4829"/>
    <w:rsid w:val="00EE7B0F"/>
    <w:rsid w:val="00EF21B1"/>
    <w:rsid w:val="00EF28DB"/>
    <w:rsid w:val="00EF4338"/>
    <w:rsid w:val="00F01135"/>
    <w:rsid w:val="00F03AE7"/>
    <w:rsid w:val="00F104CC"/>
    <w:rsid w:val="00F30E6A"/>
    <w:rsid w:val="00F411B7"/>
    <w:rsid w:val="00F77933"/>
    <w:rsid w:val="00F81ED3"/>
    <w:rsid w:val="00F84058"/>
    <w:rsid w:val="00F8409B"/>
    <w:rsid w:val="00F85674"/>
    <w:rsid w:val="00F936AA"/>
    <w:rsid w:val="00F9554A"/>
    <w:rsid w:val="00FA3135"/>
    <w:rsid w:val="00FA5129"/>
    <w:rsid w:val="00FA724A"/>
    <w:rsid w:val="00FB5C36"/>
    <w:rsid w:val="00FB63A7"/>
    <w:rsid w:val="00FC1BFF"/>
    <w:rsid w:val="00FD0B63"/>
    <w:rsid w:val="00FD2A3F"/>
    <w:rsid w:val="00FD35AB"/>
    <w:rsid w:val="00FE0322"/>
    <w:rsid w:val="00FE0F2D"/>
    <w:rsid w:val="00FE0F74"/>
    <w:rsid w:val="00FE763F"/>
    <w:rsid w:val="00FF1D59"/>
    <w:rsid w:val="00FF329F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4"/>
      </o:rules>
    </o:shapelayout>
  </w:shapeDefaults>
  <w:decimalSymbol w:val="."/>
  <w:listSeparator w:val=","/>
  <w15:chartTrackingRefBased/>
  <w15:docId w15:val="{2FAEE009-F45F-4D29-A10E-293C8D9E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893CF0"/>
    <w:rPr>
      <w:color w:val="0000FF"/>
      <w:u w:val="single"/>
    </w:rPr>
  </w:style>
  <w:style w:type="paragraph" w:styleId="ac">
    <w:name w:val="Balloon Text"/>
    <w:basedOn w:val="a0"/>
    <w:link w:val="ad"/>
    <w:rsid w:val="00E52CF8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E52CF8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FollowedHyperlink"/>
    <w:rsid w:val="00F81ED3"/>
    <w:rPr>
      <w:color w:val="800080"/>
      <w:u w:val="single"/>
    </w:rPr>
  </w:style>
  <w:style w:type="character" w:customStyle="1" w:styleId="style3r1">
    <w:name w:val="style3r1"/>
    <w:rsid w:val="00B624AF"/>
    <w:rPr>
      <w:rFonts w:ascii="Arial" w:hAnsi="Arial" w:cs="Arial" w:hint="default"/>
      <w:color w:val="FF0000"/>
      <w:sz w:val="20"/>
      <w:szCs w:val="20"/>
    </w:rPr>
  </w:style>
  <w:style w:type="character" w:customStyle="1" w:styleId="af">
    <w:name w:val="清單段落 字元"/>
    <w:link w:val="af0"/>
    <w:uiPriority w:val="34"/>
    <w:locked/>
    <w:rsid w:val="00700BE1"/>
    <w:rPr>
      <w:kern w:val="2"/>
      <w:sz w:val="24"/>
      <w:szCs w:val="24"/>
    </w:rPr>
  </w:style>
  <w:style w:type="paragraph" w:styleId="af0">
    <w:name w:val="List Paragraph"/>
    <w:basedOn w:val="a0"/>
    <w:link w:val="af"/>
    <w:uiPriority w:val="34"/>
    <w:qFormat/>
    <w:rsid w:val="00700BE1"/>
    <w:pPr>
      <w:ind w:leftChars="200" w:left="480"/>
    </w:pPr>
  </w:style>
  <w:style w:type="paragraph" w:styleId="z-">
    <w:name w:val="HTML Top of Form"/>
    <w:basedOn w:val="a0"/>
    <w:next w:val="a0"/>
    <w:link w:val="z-0"/>
    <w:hidden/>
    <w:uiPriority w:val="99"/>
    <w:unhideWhenUsed/>
    <w:rsid w:val="005F5A18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5F5A18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5F5A18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5F5A1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CB72A-F505-4EAA-A380-07170769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3574</Characters>
  <Application>Microsoft Office Word</Application>
  <DocSecurity>0</DocSecurity>
  <Lines>29</Lines>
  <Paragraphs>8</Paragraphs>
  <ScaleCrop>false</ScaleCrop>
  <Company>CMT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