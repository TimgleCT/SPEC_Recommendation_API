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581ACC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501D6" w:rsidRPr="00E8700A" w:rsidTr="00581ACC">
        <w:tc>
          <w:tcPr>
            <w:tcW w:w="1216" w:type="dxa"/>
          </w:tcPr>
          <w:p w:rsidR="00F501D6" w:rsidRPr="00BD5672" w:rsidRDefault="00F501D6" w:rsidP="00F50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14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17</w:t>
            </w:r>
          </w:p>
        </w:tc>
        <w:tc>
          <w:tcPr>
            <w:tcW w:w="1010" w:type="dxa"/>
          </w:tcPr>
          <w:p w:rsidR="00F501D6" w:rsidRPr="00BD5672" w:rsidRDefault="00F501D6" w:rsidP="009D52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F501D6" w:rsidRPr="00BD5672" w:rsidRDefault="00F501D6" w:rsidP="009D52B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F501D6" w:rsidRPr="00BD5672" w:rsidRDefault="00F501D6" w:rsidP="009D52B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龐伯珊</w:t>
            </w:r>
          </w:p>
        </w:tc>
        <w:tc>
          <w:tcPr>
            <w:tcW w:w="2071" w:type="dxa"/>
          </w:tcPr>
          <w:p w:rsidR="00F501D6" w:rsidRPr="00BD5672" w:rsidRDefault="00F501D6" w:rsidP="009D52B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4087">
              <w:rPr>
                <w:rFonts w:ascii="細明體" w:eastAsia="細明體" w:hAnsi="細明體" w:cs="Courier New"/>
                <w:sz w:val="20"/>
                <w:szCs w:val="20"/>
              </w:rPr>
              <w:t>140813000174</w:t>
            </w:r>
          </w:p>
        </w:tc>
      </w:tr>
      <w:tr w:rsidR="00581ACC" w:rsidRPr="00E8700A" w:rsidTr="00581ACC">
        <w:tc>
          <w:tcPr>
            <w:tcW w:w="1216" w:type="dxa"/>
          </w:tcPr>
          <w:p w:rsidR="00581ACC" w:rsidRPr="00BD5672" w:rsidRDefault="00581ACC" w:rsidP="00581ACC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2017/6/16</w:t>
            </w:r>
          </w:p>
        </w:tc>
        <w:tc>
          <w:tcPr>
            <w:tcW w:w="1010" w:type="dxa"/>
          </w:tcPr>
          <w:p w:rsidR="00581ACC" w:rsidRPr="00BD5672" w:rsidRDefault="00581ACC" w:rsidP="00581A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581ACC" w:rsidRDefault="00581ACC" w:rsidP="00581ACC">
            <w:pPr>
              <w:spacing w:line="240" w:lineRule="atLeast"/>
              <w:rPr>
                <w:ins w:id="2" w:author="伯珊" w:date="2017-06-16T12:00:00Z"/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581ACC">
              <w:rPr>
                <w:rFonts w:ascii="細明體" w:eastAsia="細明體" w:hAnsi="細明體" w:cs="Courier New"/>
                <w:sz w:val="20"/>
                <w:szCs w:val="20"/>
              </w:rPr>
              <w:t>170410001019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:</w:t>
            </w:r>
            <w:r w:rsidRPr="00581ACC">
              <w:rPr>
                <w:rFonts w:ascii="細明體" w:eastAsia="細明體" w:hAnsi="細明體" w:cs="Courier New" w:hint="eastAsia"/>
                <w:sz w:val="20"/>
                <w:szCs w:val="20"/>
              </w:rPr>
              <w:t>社群評分系統優化作業</w:t>
            </w:r>
            <w:ins w:id="3" w:author="伯珊" w:date="2017-06-16T11:50:00Z">
              <w:r w:rsidR="000D789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。</w:t>
              </w:r>
            </w:ins>
          </w:p>
          <w:p w:rsidR="005028E7" w:rsidRDefault="005028E7" w:rsidP="005028E7">
            <w:pPr>
              <w:numPr>
                <w:ilvl w:val="0"/>
                <w:numId w:val="20"/>
              </w:numPr>
              <w:spacing w:line="240" w:lineRule="atLeast"/>
              <w:rPr>
                <w:ins w:id="4" w:author="伯珊" w:date="2017-06-16T12:00:00Z"/>
                <w:rFonts w:ascii="細明體" w:eastAsia="細明體" w:hAnsi="細明體" w:cs="Courier New"/>
                <w:sz w:val="20"/>
                <w:szCs w:val="20"/>
              </w:rPr>
              <w:pPrChange w:id="5" w:author="伯珊" w:date="2017-06-16T12:00:00Z">
                <w:pPr>
                  <w:spacing w:line="240" w:lineRule="atLeast"/>
                </w:pPr>
              </w:pPrChange>
            </w:pPr>
            <w:ins w:id="6" w:author="伯珊" w:date="2017-06-16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社群分數查詢改為家戶編號查詢</w:t>
              </w:r>
            </w:ins>
          </w:p>
          <w:p w:rsidR="005028E7" w:rsidRDefault="005028E7" w:rsidP="005028E7">
            <w:pPr>
              <w:numPr>
                <w:ilvl w:val="0"/>
                <w:numId w:val="20"/>
              </w:numPr>
              <w:spacing w:line="240" w:lineRule="atLeast"/>
              <w:rPr>
                <w:ins w:id="7" w:author="伯珊" w:date="2017-06-16T12:00:00Z"/>
                <w:rFonts w:ascii="細明體" w:eastAsia="細明體" w:hAnsi="細明體" w:cs="Courier New"/>
                <w:sz w:val="20"/>
                <w:szCs w:val="20"/>
              </w:rPr>
              <w:pPrChange w:id="8" w:author="伯珊" w:date="2017-06-16T12:00:00Z">
                <w:pPr>
                  <w:spacing w:line="240" w:lineRule="atLeast"/>
                </w:pPr>
              </w:pPrChange>
            </w:pPr>
            <w:ins w:id="9" w:author="伯珊" w:date="2017-06-16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調整畫面顯示欄位</w:t>
              </w:r>
            </w:ins>
          </w:p>
          <w:p w:rsidR="005028E7" w:rsidRPr="00BD5672" w:rsidRDefault="005028E7" w:rsidP="005028E7">
            <w:pPr>
              <w:numPr>
                <w:ilvl w:val="0"/>
                <w:numId w:val="20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0" w:author="伯珊" w:date="2017-06-16T12:00:00Z">
                <w:pPr>
                  <w:spacing w:line="240" w:lineRule="atLeast"/>
                </w:pPr>
              </w:pPrChange>
            </w:pPr>
            <w:ins w:id="11" w:author="伯珊" w:date="2017-06-16T12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明細底下新增說明文字</w:t>
              </w:r>
            </w:ins>
          </w:p>
        </w:tc>
        <w:tc>
          <w:tcPr>
            <w:tcW w:w="1566" w:type="dxa"/>
          </w:tcPr>
          <w:p w:rsidR="00581ACC" w:rsidRPr="00BD5672" w:rsidRDefault="00581ACC" w:rsidP="00581AC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龐伯珊</w:t>
            </w:r>
          </w:p>
        </w:tc>
        <w:tc>
          <w:tcPr>
            <w:tcW w:w="2071" w:type="dxa"/>
          </w:tcPr>
          <w:p w:rsidR="00581ACC" w:rsidRPr="00A84087" w:rsidRDefault="00581ACC" w:rsidP="00581AC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81ACC">
              <w:rPr>
                <w:rFonts w:ascii="細明體" w:eastAsia="細明體" w:hAnsi="細明體" w:cs="Courier New"/>
                <w:sz w:val="20"/>
                <w:szCs w:val="20"/>
              </w:rPr>
              <w:t>170412000542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3"/>
          </w:tcPr>
          <w:p w:rsidR="00F80B9C" w:rsidRPr="00E01490" w:rsidRDefault="00F501D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社群資料查詢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3"/>
          </w:tcPr>
          <w:p w:rsidR="00F80B9C" w:rsidRPr="00E01490" w:rsidRDefault="00F80B9C" w:rsidP="00F501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501D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F501D6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F501D6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3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3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F501D6">
              <w:rPr>
                <w:rFonts w:ascii="細明體" w:eastAsia="細明體" w:hAnsi="細明體" w:hint="eastAsia"/>
                <w:sz w:val="20"/>
                <w:szCs w:val="20"/>
              </w:rPr>
              <w:t>社群資料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3"/>
          </w:tcPr>
          <w:p w:rsidR="00F80B9C" w:rsidRPr="00E01490" w:rsidRDefault="00F501D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3"/>
          </w:tcPr>
          <w:p w:rsidR="00F80B9C" w:rsidRPr="00E01490" w:rsidRDefault="00F501D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3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3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F80B9C" w:rsidRDefault="00F80B9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Default="00F501D6" w:rsidP="000E56C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</w:t>
            </w:r>
            <w:r w:rsidR="00F80B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無 □遮蔽 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</w:t>
            </w:r>
            <w:r w:rsidR="00F80B9C"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3"/>
          </w:tcPr>
          <w:p w:rsidR="00F80B9C" w:rsidRDefault="00F501D6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</w:t>
            </w:r>
            <w:r w:rsidR="00F80B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</w:t>
            </w:r>
            <w:r w:rsidR="00F80B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真分頁 □</w:t>
            </w:r>
            <w:r w:rsidR="00F80B9C"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 w:rsidR="00F80B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F80B9C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</w:t>
            </w:r>
            <w:r w:rsidR="00A41CE0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30</w:t>
            </w:r>
            <w:r w:rsidR="00F80B9C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_筆【Default　20】</w:t>
            </w:r>
          </w:p>
        </w:tc>
      </w:tr>
      <w:tr w:rsidR="00CB072F" w:rsidTr="00D70318">
        <w:trPr>
          <w:ins w:id="12" w:author="伯珊" w:date="2017-06-16T11:51:00Z"/>
        </w:trPr>
        <w:tc>
          <w:tcPr>
            <w:tcW w:w="1438" w:type="dxa"/>
            <w:vMerge w:val="restart"/>
            <w:vAlign w:val="center"/>
          </w:tcPr>
          <w:p w:rsidR="00CB072F" w:rsidRPr="006F3A5D" w:rsidRDefault="00CB072F" w:rsidP="00D70318">
            <w:pPr>
              <w:rPr>
                <w:ins w:id="13" w:author="伯珊" w:date="2017-06-16T11:51:00Z"/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ins w:id="14" w:author="伯珊" w:date="2017-06-16T11:51:00Z">
              <w:r w:rsidRPr="006F3A5D">
                <w:rPr>
                  <w:rFonts w:ascii="細明體" w:eastAsia="細明體" w:hAnsi="細明體" w:hint="eastAsia"/>
                  <w:b/>
                  <w:color w:val="FF0000"/>
                  <w:sz w:val="20"/>
                  <w:szCs w:val="20"/>
                </w:rPr>
                <w:t>寄信處理</w:t>
              </w:r>
            </w:ins>
          </w:p>
        </w:tc>
        <w:tc>
          <w:tcPr>
            <w:tcW w:w="1080" w:type="dxa"/>
          </w:tcPr>
          <w:p w:rsidR="00CB072F" w:rsidRDefault="00CB072F" w:rsidP="00D70318">
            <w:pPr>
              <w:rPr>
                <w:ins w:id="15" w:author="伯珊" w:date="2017-06-16T11:51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16" w:author="伯珊" w:date="2017-06-16T11:51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寄信對象</w:t>
              </w:r>
            </w:ins>
          </w:p>
        </w:tc>
        <w:tc>
          <w:tcPr>
            <w:tcW w:w="8192" w:type="dxa"/>
            <w:gridSpan w:val="2"/>
          </w:tcPr>
          <w:p w:rsidR="00CB072F" w:rsidRDefault="00CB072F" w:rsidP="00D70318">
            <w:pPr>
              <w:rPr>
                <w:ins w:id="17" w:author="伯珊" w:date="2017-06-16T11:51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18" w:author="伯珊" w:date="2017-06-16T11:51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□客戶　□壽險內勤員工　□壽險內外勤員工　□關係企業員工</w:t>
              </w:r>
            </w:ins>
          </w:p>
        </w:tc>
      </w:tr>
      <w:tr w:rsidR="00CB072F" w:rsidRPr="00E01490" w:rsidTr="00D70318">
        <w:trPr>
          <w:ins w:id="19" w:author="伯珊" w:date="2017-06-16T11:51:00Z"/>
        </w:trPr>
        <w:tc>
          <w:tcPr>
            <w:tcW w:w="1438" w:type="dxa"/>
            <w:vMerge/>
          </w:tcPr>
          <w:p w:rsidR="00CB072F" w:rsidRDefault="00CB072F" w:rsidP="00D70318">
            <w:pPr>
              <w:rPr>
                <w:ins w:id="20" w:author="伯珊" w:date="2017-06-16T11:51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CB072F" w:rsidRDefault="00CB072F" w:rsidP="00D70318">
            <w:pPr>
              <w:rPr>
                <w:ins w:id="21" w:author="伯珊" w:date="2017-06-16T11:51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22" w:author="伯珊" w:date="2017-06-16T11:51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寄信方式</w:t>
              </w:r>
            </w:ins>
          </w:p>
        </w:tc>
        <w:tc>
          <w:tcPr>
            <w:tcW w:w="8192" w:type="dxa"/>
            <w:gridSpan w:val="2"/>
          </w:tcPr>
          <w:p w:rsidR="00CB072F" w:rsidRDefault="00CB072F" w:rsidP="00D70318">
            <w:pPr>
              <w:rPr>
                <w:ins w:id="23" w:author="伯珊" w:date="2017-06-16T11:51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24" w:author="伯珊" w:date="2017-06-16T11:51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501D6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07.25pt" o:ole="">
            <v:imagedata r:id="rId7" o:title=""/>
          </v:shape>
          <o:OLEObject Type="Embed" ProgID="Visio.Drawing.11" ShapeID="_x0000_i1025" DrawAspect="Content" ObjectID="_1657346402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424D1C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社群資料檔</w:t>
            </w:r>
          </w:p>
        </w:tc>
        <w:tc>
          <w:tcPr>
            <w:tcW w:w="2551" w:type="dxa"/>
          </w:tcPr>
          <w:p w:rsidR="004911D8" w:rsidRPr="00E01490" w:rsidRDefault="00424D1C" w:rsidP="00424D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DTAAV300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424D1C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24D1C" w:rsidRPr="00E01490" w:rsidRDefault="00424D1C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24D1C" w:rsidRDefault="00424D1C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社群明細檔</w:t>
            </w:r>
          </w:p>
        </w:tc>
        <w:tc>
          <w:tcPr>
            <w:tcW w:w="2551" w:type="dxa"/>
          </w:tcPr>
          <w:p w:rsidR="00424D1C" w:rsidRDefault="00424D1C" w:rsidP="00424D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DTAAV305</w:t>
            </w:r>
          </w:p>
        </w:tc>
        <w:tc>
          <w:tcPr>
            <w:tcW w:w="941" w:type="dxa"/>
          </w:tcPr>
          <w:p w:rsidR="00424D1C" w:rsidRPr="00E60524" w:rsidRDefault="00424D1C" w:rsidP="009D52B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24D1C" w:rsidRPr="00E60524" w:rsidRDefault="00424D1C" w:rsidP="009D52B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24D1C" w:rsidRPr="00E60524" w:rsidRDefault="00424D1C" w:rsidP="009D52B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24D1C" w:rsidRPr="00E60524" w:rsidRDefault="00424D1C" w:rsidP="009D52B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A51C5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51C5E">
              <w:rPr>
                <w:rFonts w:ascii="細明體" w:eastAsia="細明體" w:hAnsi="細明體" w:cs="Arial" w:hint="eastAsia"/>
                <w:lang w:eastAsia="zh-TW"/>
              </w:rPr>
              <w:t>取得特殊訊息模組</w:t>
            </w:r>
          </w:p>
        </w:tc>
        <w:tc>
          <w:tcPr>
            <w:tcW w:w="2159" w:type="pct"/>
          </w:tcPr>
          <w:p w:rsidR="00EA5809" w:rsidRPr="00A51C5E" w:rsidRDefault="00A51C5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A51C5E">
              <w:rPr>
                <w:rFonts w:ascii="細明體" w:eastAsia="細明體" w:hAnsi="細明體" w:cs="Arial" w:hint="eastAsia"/>
                <w:kern w:val="2"/>
                <w:lang w:eastAsia="zh-TW"/>
              </w:rPr>
              <w:t>AA_A0Z029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 w:rsidR="00F72EA6">
        <w:rPr>
          <w:rFonts w:ascii="細明體" w:eastAsia="細明體" w:hAnsi="細明體" w:hint="eastAsia"/>
          <w:sz w:val="20"/>
          <w:szCs w:val="20"/>
        </w:rPr>
        <w:t>AAV30100</w:t>
      </w:r>
      <w:r w:rsidRPr="00716C34">
        <w:rPr>
          <w:rFonts w:ascii="細明體" w:eastAsia="細明體" w:hAnsi="細明體" w:hint="eastAsia"/>
          <w:sz w:val="20"/>
          <w:szCs w:val="20"/>
        </w:rPr>
        <w:t>_圖1</w:t>
      </w:r>
    </w:p>
    <w:p w:rsidR="005D48B3" w:rsidRDefault="00BC1AF9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F0CBA">
        <w:rPr>
          <w:noProof/>
        </w:rPr>
        <w:pict>
          <v:shape id="圖片 1" o:spid="_x0000_i1026" type="#_x0000_t75" style="width:507pt;height:192pt;visibility:visible">
            <v:imagedata r:id="rId9" o:title=""/>
          </v:shape>
        </w:pict>
      </w:r>
    </w:p>
    <w:p w:rsidR="00C16E36" w:rsidRDefault="00C16E36" w:rsidP="00C16E36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>
        <w:rPr>
          <w:rFonts w:ascii="細明體" w:eastAsia="細明體" w:hAnsi="細明體" w:hint="eastAsia"/>
          <w:sz w:val="20"/>
          <w:szCs w:val="20"/>
        </w:rPr>
        <w:t>AAV30100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 w:rsidR="00BC1AF9">
        <w:rPr>
          <w:rFonts w:ascii="細明體" w:eastAsia="細明體" w:hAnsi="細明體" w:hint="eastAsia"/>
          <w:sz w:val="20"/>
          <w:szCs w:val="20"/>
        </w:rPr>
        <w:t>2</w:t>
      </w:r>
    </w:p>
    <w:p w:rsidR="00C16E36" w:rsidRPr="00716C34" w:rsidRDefault="00253464" w:rsidP="004C3C35">
      <w:pPr>
        <w:widowControl/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3322D">
        <w:rPr>
          <w:noProof/>
        </w:rPr>
        <w:pict>
          <v:shape id="_x0000_i1027" type="#_x0000_t75" style="width:508.5pt;height:149.25pt;visibility:visible">
            <v:imagedata r:id="rId10" o:title=""/>
          </v:shape>
        </w:pict>
      </w:r>
    </w:p>
    <w:p w:rsidR="00C16E36" w:rsidRPr="00716C34" w:rsidRDefault="00C16E36" w:rsidP="00C16E36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>
        <w:rPr>
          <w:rFonts w:ascii="細明體" w:eastAsia="細明體" w:hAnsi="細明體" w:hint="eastAsia"/>
          <w:sz w:val="20"/>
          <w:szCs w:val="20"/>
        </w:rPr>
        <w:t>AAV30100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 w:rsidR="00BC1AF9">
        <w:rPr>
          <w:rFonts w:ascii="細明體" w:eastAsia="細明體" w:hAnsi="細明體" w:hint="eastAsia"/>
          <w:sz w:val="20"/>
          <w:szCs w:val="20"/>
        </w:rPr>
        <w:t>3</w:t>
      </w:r>
    </w:p>
    <w:p w:rsidR="00C16E36" w:rsidRDefault="00C97E25" w:rsidP="00B10952">
      <w:pPr>
        <w:spacing w:line="240" w:lineRule="atLeast"/>
        <w:rPr>
          <w:noProof/>
        </w:rPr>
      </w:pPr>
      <w:r w:rsidRPr="0073322D">
        <w:rPr>
          <w:noProof/>
        </w:rPr>
        <w:pict>
          <v:shape id="_x0000_i1028" type="#_x0000_t75" style="width:510pt;height:191.25pt;visibility:visible">
            <v:imagedata r:id="rId11" o:title=""/>
          </v:shape>
        </w:pict>
      </w:r>
    </w:p>
    <w:p w:rsidR="000D789E" w:rsidRDefault="00CB072F" w:rsidP="00B10952">
      <w:pPr>
        <w:spacing w:line="240" w:lineRule="atLeast"/>
        <w:rPr>
          <w:ins w:id="25" w:author="伯珊" w:date="2017-06-16T11:52:00Z"/>
          <w:rFonts w:ascii="細明體" w:eastAsia="細明體" w:hAnsi="細明體"/>
          <w:b/>
          <w:sz w:val="20"/>
          <w:szCs w:val="20"/>
        </w:rPr>
      </w:pPr>
      <w:ins w:id="26" w:author="伯珊" w:date="2017-06-16T11:51:00Z">
        <w:r>
          <w:rPr>
            <w:rFonts w:ascii="細明體" w:eastAsia="細明體" w:hAnsi="細明體" w:hint="eastAsia"/>
            <w:b/>
            <w:sz w:val="20"/>
            <w:szCs w:val="20"/>
          </w:rPr>
          <w:t>頁底新增</w:t>
        </w:r>
      </w:ins>
      <w:ins w:id="27" w:author="伯珊" w:date="2017-06-16T11:52:00Z">
        <w:r>
          <w:rPr>
            <w:rFonts w:ascii="細明體" w:eastAsia="細明體" w:hAnsi="細明體" w:hint="eastAsia"/>
            <w:b/>
            <w:sz w:val="20"/>
            <w:szCs w:val="20"/>
          </w:rPr>
          <w:t>說明文字：</w:t>
        </w:r>
      </w:ins>
    </w:p>
    <w:p w:rsidR="00CB072F" w:rsidRPr="00CB072F" w:rsidRDefault="00CB072F" w:rsidP="00CB072F">
      <w:pPr>
        <w:spacing w:line="240" w:lineRule="atLeast"/>
        <w:rPr>
          <w:ins w:id="28" w:author="伯珊" w:date="2017-06-16T11:52:00Z"/>
          <w:rFonts w:ascii="細明體" w:eastAsia="細明體" w:hAnsi="細明體" w:hint="eastAsia"/>
          <w:b/>
          <w:sz w:val="20"/>
          <w:szCs w:val="20"/>
        </w:rPr>
      </w:pPr>
      <w:ins w:id="29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t>1.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家戶編號為以下來源取聯集：(1)同一張保單中的要保人、被保人及受益人的關係(2)家族集彙件關係(3)關係人建檔資料(4)記名式附約為同一家戶(5)員工眷屬檔(6)易Call保。</w:t>
        </w:r>
      </w:ins>
    </w:p>
    <w:p w:rsidR="00CB072F" w:rsidRPr="00CB072F" w:rsidRDefault="00CB072F" w:rsidP="00CB072F">
      <w:pPr>
        <w:spacing w:line="240" w:lineRule="atLeast"/>
        <w:rPr>
          <w:ins w:id="30" w:author="伯珊" w:date="2017-06-16T11:52:00Z"/>
          <w:rFonts w:ascii="細明體" w:eastAsia="細明體" w:hAnsi="細明體" w:hint="eastAsia"/>
          <w:b/>
          <w:sz w:val="20"/>
          <w:szCs w:val="20"/>
        </w:rPr>
      </w:pPr>
      <w:ins w:id="31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t>2.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社群編號為以下來源取聯集：(1)家戶編號(2)收費地址(3)事故者行動電話</w:t>
        </w:r>
      </w:ins>
    </w:p>
    <w:p w:rsidR="00CB072F" w:rsidRPr="00CB072F" w:rsidRDefault="00CB072F" w:rsidP="00CB072F">
      <w:pPr>
        <w:spacing w:line="240" w:lineRule="atLeast"/>
        <w:rPr>
          <w:ins w:id="32" w:author="伯珊" w:date="2017-06-16T11:52:00Z"/>
          <w:rFonts w:ascii="細明體" w:eastAsia="細明體" w:hAnsi="細明體" w:hint="eastAsia"/>
          <w:b/>
          <w:sz w:val="20"/>
          <w:szCs w:val="20"/>
        </w:rPr>
      </w:pPr>
      <w:ins w:id="33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t>3.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已排除死亡、全殘及從未申請理賠之保戶。</w:t>
        </w:r>
      </w:ins>
    </w:p>
    <w:p w:rsidR="00CB072F" w:rsidRPr="00CB072F" w:rsidRDefault="00CB072F" w:rsidP="00CB072F">
      <w:pPr>
        <w:spacing w:line="240" w:lineRule="atLeast"/>
        <w:rPr>
          <w:ins w:id="34" w:author="伯珊" w:date="2017-06-16T11:52:00Z"/>
          <w:rFonts w:ascii="細明體" w:eastAsia="細明體" w:hAnsi="細明體" w:hint="eastAsia"/>
          <w:b/>
          <w:sz w:val="20"/>
          <w:szCs w:val="20"/>
        </w:rPr>
      </w:pPr>
      <w:ins w:id="35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t>4.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風險程度說明：H+為極高風險、特定註記高風險/H為高風險/M為中風險/L為低風險。</w:t>
        </w:r>
      </w:ins>
    </w:p>
    <w:p w:rsidR="00CB072F" w:rsidRPr="00CB072F" w:rsidRDefault="00CB072F" w:rsidP="00CB072F">
      <w:pPr>
        <w:spacing w:line="240" w:lineRule="atLeast"/>
        <w:rPr>
          <w:ins w:id="36" w:author="伯珊" w:date="2017-06-16T11:52:00Z"/>
          <w:rFonts w:ascii="細明體" w:eastAsia="細明體" w:hAnsi="細明體" w:hint="eastAsia"/>
          <w:b/>
          <w:sz w:val="20"/>
          <w:szCs w:val="20"/>
        </w:rPr>
      </w:pPr>
      <w:ins w:id="37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lastRenderedPageBreak/>
          <w:t>5.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CRSS評分說明：取該保戶近五次評分之最大值。</w:t>
        </w:r>
      </w:ins>
    </w:p>
    <w:p w:rsidR="00CB072F" w:rsidRPr="00CB072F" w:rsidRDefault="00CB072F" w:rsidP="00CB072F">
      <w:pPr>
        <w:spacing w:line="240" w:lineRule="atLeast"/>
        <w:rPr>
          <w:ins w:id="38" w:author="伯珊" w:date="2017-06-16T11:52:00Z"/>
          <w:rFonts w:ascii="細明體" w:eastAsia="細明體" w:hAnsi="細明體" w:hint="eastAsia"/>
          <w:b/>
          <w:sz w:val="20"/>
          <w:szCs w:val="20"/>
        </w:rPr>
      </w:pPr>
      <w:ins w:id="39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t>6.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關聯代碼說明：A為IAA家戶/B為地址/C為聯絡電話。</w:t>
        </w:r>
      </w:ins>
    </w:p>
    <w:p w:rsidR="00CB072F" w:rsidRPr="00CB072F" w:rsidRDefault="00CB072F" w:rsidP="00CB072F">
      <w:pPr>
        <w:spacing w:line="240" w:lineRule="atLeast"/>
        <w:rPr>
          <w:ins w:id="40" w:author="伯珊" w:date="2017-06-16T11:52:00Z"/>
          <w:rFonts w:ascii="細明體" w:eastAsia="細明體" w:hAnsi="細明體" w:hint="eastAsia"/>
          <w:b/>
          <w:sz w:val="20"/>
          <w:szCs w:val="20"/>
        </w:rPr>
      </w:pPr>
      <w:ins w:id="41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t>7.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事故日期說明：依保戶所有核賠案件(不含重啟件)之事故日期排序，顯示最近一次事故日期。</w:t>
        </w:r>
      </w:ins>
    </w:p>
    <w:p w:rsidR="00CB072F" w:rsidRDefault="00CB072F" w:rsidP="00CB072F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ins w:id="42" w:author="伯珊" w:date="2017-06-16T11:52:00Z">
        <w:r w:rsidRPr="00CB072F">
          <w:rPr>
            <w:rFonts w:ascii="細明體" w:eastAsia="細明體" w:hAnsi="細明體" w:hint="eastAsia"/>
            <w:b/>
            <w:sz w:val="20"/>
            <w:szCs w:val="20"/>
          </w:rPr>
          <w:t>8.</w:t>
        </w:r>
        <w:r w:rsidRPr="00CB072F">
          <w:rPr>
            <w:rFonts w:ascii="細明體" w:eastAsia="細明體" w:hAnsi="細明體" w:hint="eastAsia"/>
            <w:b/>
            <w:sz w:val="20"/>
            <w:szCs w:val="20"/>
          </w:rPr>
          <w:tab/>
          <w:t>事故原因說明：顯示該事故日期對應之事故原因代碼，若同一事故日期有多筆理賠申請案件，則顯示最近一次理賠申請之事故原因代碼。</w:t>
        </w:r>
      </w:ins>
    </w:p>
    <w:p w:rsidR="00BC1AF9" w:rsidRDefault="00BC1AF9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CB072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Pr="00E01490">
        <w:rPr>
          <w:rFonts w:ascii="細明體" w:eastAsia="細明體" w:hAnsi="細明體" w:hint="eastAsia"/>
        </w:rPr>
        <w:t>USA</w:t>
      </w:r>
      <w:r w:rsidR="00F72EA6">
        <w:rPr>
          <w:rFonts w:ascii="細明體" w:eastAsia="細明體" w:hAnsi="細明體" w:hint="eastAsia"/>
          <w:lang w:eastAsia="zh-TW"/>
        </w:rPr>
        <w:t>AV30100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r w:rsidR="00555478">
        <w:rPr>
          <w:rFonts w:ascii="細明體" w:eastAsia="細明體" w:hAnsi="細明體" w:hint="eastAsia"/>
          <w:bCs/>
          <w:lang w:eastAsia="zh-TW"/>
        </w:rPr>
        <w:t>1</w:t>
      </w:r>
      <w:ins w:id="43" w:author="伯珊" w:date="2017-06-16T11:53:00Z">
        <w:r w:rsidR="00CB072F">
          <w:rPr>
            <w:rFonts w:ascii="細明體" w:eastAsia="細明體" w:hAnsi="細明體" w:hint="eastAsia"/>
            <w:bCs/>
            <w:lang w:eastAsia="zh-TW"/>
          </w:rPr>
          <w:t xml:space="preserve"> 。</w:t>
        </w:r>
      </w:ins>
      <w:ins w:id="44" w:author="伯珊" w:date="2017-06-16T11:54:00Z">
        <w:r w:rsidR="00CB072F">
          <w:rPr>
            <w:rFonts w:ascii="細明體" w:eastAsia="細明體" w:hAnsi="細明體" w:hint="eastAsia"/>
            <w:bCs/>
            <w:lang w:eastAsia="zh-TW"/>
          </w:rPr>
          <w:t>「</w:t>
        </w:r>
      </w:ins>
      <w:ins w:id="45" w:author="伯珊" w:date="2017-06-16T11:53:00Z">
        <w:r w:rsidR="00CB072F">
          <w:rPr>
            <w:rFonts w:ascii="細明體" w:eastAsia="細明體" w:hAnsi="細明體" w:hint="eastAsia"/>
            <w:bCs/>
            <w:lang w:eastAsia="zh-TW"/>
          </w:rPr>
          <w:t>社群分數</w:t>
        </w:r>
      </w:ins>
      <w:ins w:id="46" w:author="伯珊" w:date="2017-06-16T11:54:00Z">
        <w:r w:rsidR="00CB072F">
          <w:rPr>
            <w:rFonts w:ascii="細明體" w:eastAsia="細明體" w:hAnsi="細明體" w:hint="eastAsia"/>
            <w:bCs/>
            <w:lang w:eastAsia="zh-TW"/>
          </w:rPr>
          <w:t>」</w:t>
        </w:r>
      </w:ins>
      <w:ins w:id="47" w:author="伯珊" w:date="2017-06-16T11:53:00Z">
        <w:r w:rsidR="00CB072F">
          <w:rPr>
            <w:rFonts w:ascii="細明體" w:eastAsia="細明體" w:hAnsi="細明體" w:hint="eastAsia"/>
            <w:bCs/>
            <w:lang w:eastAsia="zh-TW"/>
          </w:rPr>
          <w:t>查詢欄位及文字，調整改為「</w:t>
        </w:r>
        <w:r w:rsidR="00CB072F" w:rsidRPr="00CB072F">
          <w:rPr>
            <w:rFonts w:ascii="細明體" w:eastAsia="細明體" w:hAnsi="細明體" w:hint="eastAsia"/>
            <w:bCs/>
            <w:lang w:eastAsia="zh-TW"/>
          </w:rPr>
          <w:t>家戶編號</w:t>
        </w:r>
        <w:r w:rsidR="00CB072F">
          <w:rPr>
            <w:rFonts w:ascii="細明體" w:eastAsia="細明體" w:hAnsi="細明體" w:hint="eastAsia"/>
            <w:bCs/>
            <w:lang w:eastAsia="zh-TW"/>
          </w:rPr>
          <w:t>」</w:t>
        </w:r>
      </w:ins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F72EA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欄位預設為空白</w:t>
      </w:r>
    </w:p>
    <w:p w:rsidR="009C012E" w:rsidRPr="00E01490" w:rsidRDefault="00F72EA6" w:rsidP="00F72EA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選項預設為保戶ID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427672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F72EA6" w:rsidRPr="00F72EA6" w:rsidRDefault="00F72EA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至少需選擇一項進行查詢，否則顯示錯誤訊息「請選擇欲查詢項目」。</w:t>
      </w:r>
    </w:p>
    <w:p w:rsidR="009C012E" w:rsidRPr="00CB072F" w:rsidRDefault="00F72EA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48" w:author="伯珊" w:date="2017-06-16T11:55:00Z"/>
          <w:rFonts w:ascii="細明體" w:eastAsia="細明體" w:hAnsi="細明體"/>
          <w:lang w:eastAsia="zh-TW"/>
          <w:rPrChange w:id="49" w:author="伯珊" w:date="2017-06-16T11:55:00Z">
            <w:rPr>
              <w:ins w:id="50" w:author="伯珊" w:date="2017-06-16T11:55:00Z"/>
              <w:rFonts w:ascii="細明體" w:eastAsia="細明體" w:hAnsi="細明體"/>
              <w:bCs/>
              <w:lang w:eastAsia="zh-TW"/>
            </w:rPr>
          </w:rPrChange>
        </w:rPr>
      </w:pPr>
      <w:r>
        <w:rPr>
          <w:rFonts w:ascii="細明體" w:eastAsia="細明體" w:hAnsi="細明體" w:hint="eastAsia"/>
          <w:bCs/>
          <w:lang w:eastAsia="zh-TW"/>
        </w:rPr>
        <w:t>欲查詢的項目需有值，否則顯示錯誤訊息「請輸入查詢的內容」。</w:t>
      </w:r>
    </w:p>
    <w:p w:rsidR="00CB072F" w:rsidRPr="00E01490" w:rsidRDefault="00CB072F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ins w:id="51" w:author="伯珊" w:date="2017-06-16T11:55:00Z">
        <w:r>
          <w:rPr>
            <w:rFonts w:ascii="細明體" w:eastAsia="細明體" w:hAnsi="細明體" w:hint="eastAsia"/>
            <w:bCs/>
            <w:lang w:eastAsia="zh-TW"/>
          </w:rPr>
          <w:t>原社群分數的檢核改為檢核</w:t>
        </w:r>
        <w:r w:rsidRPr="00CB072F">
          <w:rPr>
            <w:rFonts w:ascii="細明體" w:eastAsia="細明體" w:hAnsi="細明體" w:hint="eastAsia"/>
            <w:bCs/>
            <w:lang w:eastAsia="zh-TW"/>
          </w:rPr>
          <w:t>家戶編號</w:t>
        </w:r>
      </w:ins>
    </w:p>
    <w:p w:rsidR="009C012E" w:rsidRDefault="00F72EA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取得查詢資料：</w:t>
      </w:r>
    </w:p>
    <w:p w:rsidR="00F72EA6" w:rsidRDefault="00F72EA6" w:rsidP="00F72EA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若查詢項目為社群編號</w:t>
      </w:r>
      <w:r w:rsidRPr="00CB072F">
        <w:rPr>
          <w:rFonts w:ascii="細明體" w:eastAsia="細明體" w:hAnsi="細明體" w:hint="eastAsia"/>
          <w:strike/>
          <w:lang w:eastAsia="zh-TW"/>
          <w:rPrChange w:id="52" w:author="伯珊" w:date="2017-06-16T11:56:00Z">
            <w:rPr>
              <w:rFonts w:ascii="細明體" w:eastAsia="細明體" w:hAnsi="細明體" w:hint="eastAsia"/>
              <w:lang w:eastAsia="zh-TW"/>
            </w:rPr>
          </w:rPrChange>
        </w:rPr>
        <w:t>或是社群分數</w:t>
      </w:r>
      <w:r>
        <w:rPr>
          <w:rFonts w:ascii="細明體" w:eastAsia="細明體" w:hAnsi="細明體" w:hint="eastAsia"/>
          <w:lang w:eastAsia="zh-TW"/>
        </w:rPr>
        <w:t>，</w:t>
      </w:r>
    </w:p>
    <w:p w:rsidR="00F72EA6" w:rsidRDefault="00F72EA6" w:rsidP="00F72EA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讀取社群資料檔DTAAV300，條件：</w:t>
      </w:r>
    </w:p>
    <w:p w:rsidR="00F72EA6" w:rsidRDefault="00EF029D" w:rsidP="00EF029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若傳入的查詢項目為社群編號</w:t>
      </w:r>
      <w:r w:rsidRPr="00EF029D">
        <w:rPr>
          <w:rFonts w:ascii="細明體" w:eastAsia="細明體" w:hAnsi="細明體"/>
          <w:lang w:eastAsia="zh-TW"/>
        </w:rPr>
        <w:sym w:font="Wingdings" w:char="F0E8"/>
      </w:r>
      <w:r>
        <w:rPr>
          <w:rFonts w:ascii="細明體" w:eastAsia="細明體" w:hAnsi="細明體" w:hint="eastAsia"/>
          <w:lang w:eastAsia="zh-TW"/>
        </w:rPr>
        <w:t xml:space="preserve"> DTAAV300.</w:t>
      </w:r>
      <w:r w:rsidRPr="00EF029D">
        <w:rPr>
          <w:rFonts w:ascii="細明體" w:eastAsia="細明體" w:hAnsi="細明體" w:hint="eastAsia"/>
          <w:lang w:eastAsia="zh-TW"/>
        </w:rPr>
        <w:t>社群編號</w:t>
      </w:r>
      <w:r>
        <w:rPr>
          <w:rFonts w:ascii="細明體" w:eastAsia="細明體" w:hAnsi="細明體" w:hint="eastAsia"/>
          <w:lang w:eastAsia="zh-TW"/>
        </w:rPr>
        <w:t xml:space="preserve"> = 畫面.社群編號的値</w:t>
      </w:r>
    </w:p>
    <w:p w:rsidR="00DE24F3" w:rsidRPr="00CB072F" w:rsidRDefault="00EF029D" w:rsidP="00EF029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strike/>
          <w:lang w:eastAsia="zh-TW"/>
          <w:rPrChange w:id="53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</w:pPr>
      <w:r w:rsidRPr="00CB072F">
        <w:rPr>
          <w:rFonts w:ascii="細明體" w:eastAsia="細明體" w:hAnsi="細明體" w:hint="eastAsia"/>
          <w:strike/>
          <w:lang w:eastAsia="zh-TW"/>
          <w:rPrChange w:id="54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  <w:t>若傳入的查詢項目為社群分數</w:t>
      </w:r>
      <w:r w:rsidRPr="00CB072F">
        <w:rPr>
          <w:rFonts w:ascii="細明體" w:eastAsia="細明體" w:hAnsi="細明體"/>
          <w:strike/>
          <w:lang w:eastAsia="zh-TW"/>
          <w:rPrChange w:id="55" w:author="伯珊" w:date="2017-06-16T11:54:00Z">
            <w:rPr>
              <w:rFonts w:ascii="細明體" w:eastAsia="細明體" w:hAnsi="細明體"/>
              <w:lang w:eastAsia="zh-TW"/>
            </w:rPr>
          </w:rPrChange>
        </w:rPr>
        <w:sym w:font="Wingdings" w:char="F0E8"/>
      </w:r>
      <w:r w:rsidRPr="00CB072F">
        <w:rPr>
          <w:rFonts w:ascii="細明體" w:eastAsia="細明體" w:hAnsi="細明體" w:hint="eastAsia"/>
          <w:strike/>
          <w:lang w:eastAsia="zh-TW"/>
          <w:rPrChange w:id="56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  <w:t xml:space="preserve"> </w:t>
      </w:r>
    </w:p>
    <w:p w:rsidR="00EF029D" w:rsidRPr="00CB072F" w:rsidRDefault="00DE24F3" w:rsidP="00DE24F3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strike/>
          <w:lang w:eastAsia="zh-TW"/>
          <w:rPrChange w:id="57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</w:pPr>
      <w:r w:rsidRPr="00CB072F">
        <w:rPr>
          <w:rFonts w:ascii="細明體" w:eastAsia="細明體" w:hAnsi="細明體" w:hint="eastAsia"/>
          <w:strike/>
          <w:lang w:eastAsia="zh-TW"/>
          <w:rPrChange w:id="58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  <w:t xml:space="preserve"> </w:t>
      </w:r>
      <w:r w:rsidR="00EF029D" w:rsidRPr="00CB072F">
        <w:rPr>
          <w:rFonts w:ascii="細明體" w:eastAsia="細明體" w:hAnsi="細明體" w:hint="eastAsia"/>
          <w:strike/>
          <w:lang w:eastAsia="zh-TW"/>
          <w:rPrChange w:id="59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  <w:t>DTAAV300.社群分數 = 畫面.社群分數的値</w:t>
      </w:r>
    </w:p>
    <w:p w:rsidR="00CB072F" w:rsidRPr="00CB072F" w:rsidRDefault="00DE24F3" w:rsidP="00CB072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  <w:rPrChange w:id="60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  <w:pPrChange w:id="61" w:author="伯珊" w:date="2017-06-16T11:56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r w:rsidRPr="00CB072F">
        <w:rPr>
          <w:rFonts w:ascii="細明體" w:eastAsia="細明體" w:hAnsi="細明體" w:hint="eastAsia"/>
          <w:strike/>
          <w:lang w:eastAsia="zh-TW"/>
          <w:rPrChange w:id="62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  <w:t xml:space="preserve"> DTAAV300.群組狀態 = </w:t>
      </w:r>
      <w:r w:rsidRPr="00CB072F">
        <w:rPr>
          <w:rFonts w:ascii="細明體" w:eastAsia="細明體" w:hAnsi="細明體"/>
          <w:strike/>
          <w:lang w:eastAsia="zh-TW"/>
          <w:rPrChange w:id="63" w:author="伯珊" w:date="2017-06-16T11:54:00Z">
            <w:rPr>
              <w:rFonts w:ascii="細明體" w:eastAsia="細明體" w:hAnsi="細明體"/>
              <w:lang w:eastAsia="zh-TW"/>
            </w:rPr>
          </w:rPrChange>
        </w:rPr>
        <w:t>“</w:t>
      </w:r>
      <w:r w:rsidRPr="00CB072F">
        <w:rPr>
          <w:rFonts w:ascii="細明體" w:eastAsia="細明體" w:hAnsi="細明體" w:hint="eastAsia"/>
          <w:strike/>
          <w:lang w:eastAsia="zh-TW"/>
          <w:rPrChange w:id="64" w:author="伯珊" w:date="2017-06-16T11:54:00Z">
            <w:rPr>
              <w:rFonts w:ascii="細明體" w:eastAsia="細明體" w:hAnsi="細明體" w:hint="eastAsia"/>
              <w:lang w:eastAsia="zh-TW"/>
            </w:rPr>
          </w:rPrChange>
        </w:rPr>
        <w:t>1</w:t>
      </w:r>
      <w:r w:rsidRPr="00CB072F">
        <w:rPr>
          <w:rFonts w:ascii="細明體" w:eastAsia="細明體" w:hAnsi="細明體"/>
          <w:strike/>
          <w:lang w:eastAsia="zh-TW"/>
          <w:rPrChange w:id="65" w:author="伯珊" w:date="2017-06-16T11:54:00Z">
            <w:rPr>
              <w:rFonts w:ascii="細明體" w:eastAsia="細明體" w:hAnsi="細明體"/>
              <w:lang w:eastAsia="zh-TW"/>
            </w:rPr>
          </w:rPrChange>
        </w:rPr>
        <w:t>”</w:t>
      </w:r>
      <w:ins w:id="66" w:author="伯珊" w:date="2017-06-16T11:55:00Z">
        <w:r w:rsidR="00CB072F">
          <w:rPr>
            <w:rFonts w:ascii="細明體" w:eastAsia="細明體" w:hAnsi="細明體" w:hint="eastAsia"/>
            <w:lang w:eastAsia="zh-TW"/>
          </w:rPr>
          <w:t xml:space="preserve"> </w:t>
        </w:r>
      </w:ins>
    </w:p>
    <w:p w:rsidR="00F13196" w:rsidRDefault="00F13196" w:rsidP="00F1319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依照 DTAAV300.</w:t>
      </w:r>
      <w:r w:rsidRPr="00EF029D">
        <w:rPr>
          <w:rFonts w:ascii="細明體" w:eastAsia="細明體" w:hAnsi="細明體" w:hint="eastAsia"/>
          <w:lang w:eastAsia="zh-TW"/>
        </w:rPr>
        <w:t>社群編號</w:t>
      </w:r>
      <w:r>
        <w:rPr>
          <w:rFonts w:ascii="細明體" w:eastAsia="細明體" w:hAnsi="細明體" w:hint="eastAsia"/>
          <w:lang w:eastAsia="zh-TW"/>
        </w:rPr>
        <w:t xml:space="preserve"> 排序</w:t>
      </w:r>
    </w:p>
    <w:p w:rsidR="00EF029D" w:rsidRDefault="00EF029D" w:rsidP="00EF029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若查詢無資料時，畫面顯示「查無資料</w:t>
      </w:r>
      <w:r w:rsidR="00A61DDD">
        <w:rPr>
          <w:rFonts w:ascii="細明體" w:eastAsia="細明體" w:hAnsi="細明體" w:hint="eastAsia"/>
          <w:lang w:eastAsia="zh-TW"/>
        </w:rPr>
        <w:t>(</w:t>
      </w:r>
      <w:r w:rsidR="00A61DDD" w:rsidRPr="00A61DDD">
        <w:rPr>
          <w:rFonts w:ascii="細明體" w:eastAsia="細明體" w:hAnsi="細明體" w:hint="eastAsia"/>
          <w:lang w:eastAsia="zh-TW"/>
        </w:rPr>
        <w:t>社群資料檔</w:t>
      </w:r>
      <w:r w:rsidR="00A61DDD"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 w:hint="eastAsia"/>
          <w:lang w:eastAsia="zh-TW"/>
        </w:rPr>
        <w:t>」</w:t>
      </w:r>
    </w:p>
    <w:p w:rsidR="00EF029D" w:rsidRDefault="00EF029D" w:rsidP="00EF029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若其他異常時，畫面顯示「查詢</w:t>
      </w:r>
      <w:r w:rsidR="00A61DDD" w:rsidRPr="00A61DDD">
        <w:rPr>
          <w:rFonts w:ascii="細明體" w:eastAsia="細明體" w:hAnsi="細明體" w:hint="eastAsia"/>
          <w:lang w:eastAsia="zh-TW"/>
        </w:rPr>
        <w:t>社群資料檔</w:t>
      </w:r>
      <w:r>
        <w:rPr>
          <w:rFonts w:ascii="細明體" w:eastAsia="細明體" w:hAnsi="細明體" w:hint="eastAsia"/>
          <w:lang w:eastAsia="zh-TW"/>
        </w:rPr>
        <w:t>異常。」+ 異常訊息</w:t>
      </w:r>
    </w:p>
    <w:p w:rsidR="00A61DDD" w:rsidRDefault="00EF029D" w:rsidP="00EF029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A61DDD">
        <w:rPr>
          <w:rFonts w:ascii="細明體" w:eastAsia="細明體" w:hAnsi="細明體" w:hint="eastAsia"/>
          <w:lang w:eastAsia="zh-TW"/>
        </w:rPr>
        <w:t>若查詢正常時，</w:t>
      </w:r>
      <w:r w:rsidR="00F13196">
        <w:rPr>
          <w:rFonts w:ascii="細明體" w:eastAsia="細明體" w:hAnsi="細明體" w:hint="eastAsia"/>
          <w:lang w:eastAsia="zh-TW"/>
        </w:rPr>
        <w:t>畫面</w:t>
      </w:r>
      <w:r w:rsidR="00A61DDD">
        <w:rPr>
          <w:rFonts w:ascii="細明體" w:eastAsia="細明體" w:hAnsi="細明體" w:hint="eastAsia"/>
          <w:lang w:eastAsia="zh-TW"/>
        </w:rPr>
        <w:t>逐筆顯示查詢結果：</w:t>
      </w:r>
      <w:r w:rsidR="00555478">
        <w:rPr>
          <w:rFonts w:ascii="細明體" w:eastAsia="細明體" w:hAnsi="細明體" w:hint="eastAsia"/>
          <w:lang w:eastAsia="zh-TW"/>
        </w:rPr>
        <w:t>(如</w:t>
      </w:r>
      <w:r w:rsidR="00555478" w:rsidRPr="00E01490">
        <w:rPr>
          <w:rFonts w:ascii="細明體" w:eastAsia="細明體" w:hAnsi="細明體" w:hint="eastAsia"/>
          <w:lang w:eastAsia="zh-TW"/>
        </w:rPr>
        <w:t>USA</w:t>
      </w:r>
      <w:r w:rsidR="00555478">
        <w:rPr>
          <w:rFonts w:ascii="細明體" w:eastAsia="細明體" w:hAnsi="細明體" w:hint="eastAsia"/>
          <w:lang w:eastAsia="zh-TW"/>
        </w:rPr>
        <w:t>AV30100</w:t>
      </w:r>
      <w:r w:rsidR="00555478" w:rsidRPr="00E01490">
        <w:rPr>
          <w:rFonts w:ascii="細明體" w:eastAsia="細明體" w:hAnsi="細明體" w:hint="eastAsia"/>
          <w:lang w:eastAsia="zh-TW"/>
        </w:rPr>
        <w:t>_</w:t>
      </w:r>
      <w:r w:rsidR="00555478" w:rsidRPr="00E01490">
        <w:rPr>
          <w:rFonts w:ascii="細明體" w:eastAsia="細明體" w:hAnsi="細明體" w:hint="eastAsia"/>
          <w:bCs/>
          <w:lang w:eastAsia="zh-TW"/>
        </w:rPr>
        <w:t>圖</w:t>
      </w:r>
      <w:r w:rsidR="00555478">
        <w:rPr>
          <w:rFonts w:ascii="細明體" w:eastAsia="細明體" w:hAnsi="細明體" w:hint="eastAsia"/>
          <w:bCs/>
          <w:lang w:eastAsia="zh-TW"/>
        </w:rPr>
        <w:t>2</w:t>
      </w:r>
      <w:r w:rsidR="00555478">
        <w:rPr>
          <w:rFonts w:ascii="細明體" w:eastAsia="細明體" w:hAnsi="細明體" w:hint="eastAsia"/>
          <w:lang w:eastAsia="zh-TW"/>
        </w:rPr>
        <w:t>)</w:t>
      </w:r>
    </w:p>
    <w:tbl>
      <w:tblPr>
        <w:tblW w:w="0" w:type="auto"/>
        <w:tblInd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00A61DDD" w:rsidRPr="009019D3" w:rsidTr="009019D3">
        <w:tc>
          <w:tcPr>
            <w:tcW w:w="2944" w:type="dxa"/>
            <w:shd w:val="clear" w:color="auto" w:fill="92D050"/>
          </w:tcPr>
          <w:p w:rsidR="00A61DDD" w:rsidRPr="009019D3" w:rsidRDefault="00A61DDD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畫面欄位</w:t>
            </w:r>
          </w:p>
        </w:tc>
        <w:tc>
          <w:tcPr>
            <w:tcW w:w="2945" w:type="dxa"/>
            <w:shd w:val="clear" w:color="auto" w:fill="92D050"/>
          </w:tcPr>
          <w:p w:rsidR="00A61DDD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資料來源</w:t>
            </w:r>
          </w:p>
        </w:tc>
        <w:tc>
          <w:tcPr>
            <w:tcW w:w="2945" w:type="dxa"/>
            <w:shd w:val="clear" w:color="auto" w:fill="92D050"/>
          </w:tcPr>
          <w:p w:rsidR="00A61DDD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備註</w:t>
            </w:r>
          </w:p>
        </w:tc>
      </w:tr>
      <w:tr w:rsidR="00A61DDD" w:rsidRPr="009019D3" w:rsidTr="009019D3">
        <w:tc>
          <w:tcPr>
            <w:tcW w:w="2944" w:type="dxa"/>
            <w:shd w:val="clear" w:color="auto" w:fill="auto"/>
          </w:tcPr>
          <w:p w:rsidR="00A61DDD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945" w:type="dxa"/>
            <w:shd w:val="clear" w:color="auto" w:fill="auto"/>
          </w:tcPr>
          <w:p w:rsidR="00A61DDD" w:rsidRPr="009019D3" w:rsidRDefault="00A61DDD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945" w:type="dxa"/>
            <w:shd w:val="clear" w:color="auto" w:fill="auto"/>
          </w:tcPr>
          <w:p w:rsidR="00A61DDD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流水編號  由1開始</w:t>
            </w:r>
          </w:p>
        </w:tc>
      </w:tr>
      <w:tr w:rsidR="00F13196" w:rsidRPr="009019D3" w:rsidTr="009019D3">
        <w:tc>
          <w:tcPr>
            <w:tcW w:w="2944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社群編號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社群編號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提供超連結</w:t>
            </w:r>
          </w:p>
        </w:tc>
      </w:tr>
      <w:tr w:rsidR="00F13196" w:rsidRPr="009019D3" w:rsidTr="009019D3">
        <w:tc>
          <w:tcPr>
            <w:tcW w:w="2944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社群分數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社群分數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F13196" w:rsidRPr="009019D3" w:rsidTr="009019D3">
        <w:tc>
          <w:tcPr>
            <w:tcW w:w="2944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H+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風險分級H+人數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F13196" w:rsidRPr="009019D3" w:rsidTr="009019D3">
        <w:tc>
          <w:tcPr>
            <w:tcW w:w="2944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H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風險分級H人數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F13196" w:rsidRPr="009019D3" w:rsidTr="009019D3">
        <w:tc>
          <w:tcPr>
            <w:tcW w:w="2944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M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風險分級M人數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F13196" w:rsidRPr="009019D3" w:rsidTr="009019D3">
        <w:tc>
          <w:tcPr>
            <w:tcW w:w="2944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L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風險分級L人數</w:t>
            </w:r>
          </w:p>
        </w:tc>
        <w:tc>
          <w:tcPr>
            <w:tcW w:w="2945" w:type="dxa"/>
            <w:shd w:val="clear" w:color="auto" w:fill="auto"/>
          </w:tcPr>
          <w:p w:rsidR="00F13196" w:rsidRPr="009019D3" w:rsidRDefault="00F1319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4722A1" w:rsidRPr="009019D3" w:rsidTr="009019D3">
        <w:tc>
          <w:tcPr>
            <w:tcW w:w="2944" w:type="dxa"/>
            <w:shd w:val="clear" w:color="auto" w:fill="auto"/>
          </w:tcPr>
          <w:p w:rsidR="004722A1" w:rsidRPr="009019D3" w:rsidRDefault="004722A1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社群建檔內容</w:t>
            </w:r>
          </w:p>
        </w:tc>
        <w:tc>
          <w:tcPr>
            <w:tcW w:w="2945" w:type="dxa"/>
            <w:shd w:val="clear" w:color="auto" w:fill="auto"/>
          </w:tcPr>
          <w:p w:rsidR="004722A1" w:rsidRPr="009019D3" w:rsidRDefault="004722A1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4722A1">
              <w:rPr>
                <w:rFonts w:ascii="細明體" w:eastAsia="細明體" w:hAnsi="細明體" w:hint="eastAsia"/>
                <w:lang w:eastAsia="zh-TW"/>
              </w:rPr>
              <w:t>社群建檔內容</w:t>
            </w:r>
          </w:p>
        </w:tc>
        <w:tc>
          <w:tcPr>
            <w:tcW w:w="2945" w:type="dxa"/>
            <w:shd w:val="clear" w:color="auto" w:fill="auto"/>
          </w:tcPr>
          <w:p w:rsidR="004722A1" w:rsidRPr="009019D3" w:rsidRDefault="004722A1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4722A1" w:rsidRPr="009019D3" w:rsidTr="009019D3">
        <w:tc>
          <w:tcPr>
            <w:tcW w:w="2944" w:type="dxa"/>
            <w:shd w:val="clear" w:color="auto" w:fill="auto"/>
          </w:tcPr>
          <w:p w:rsidR="004722A1" w:rsidRPr="009019D3" w:rsidRDefault="004722A1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理賠金額</w:t>
            </w:r>
          </w:p>
        </w:tc>
        <w:tc>
          <w:tcPr>
            <w:tcW w:w="2945" w:type="dxa"/>
            <w:shd w:val="clear" w:color="auto" w:fill="auto"/>
          </w:tcPr>
          <w:p w:rsidR="004722A1" w:rsidRPr="009019D3" w:rsidRDefault="004722A1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4722A1">
              <w:rPr>
                <w:rFonts w:ascii="細明體" w:eastAsia="細明體" w:hAnsi="細明體" w:hint="eastAsia"/>
                <w:lang w:eastAsia="zh-TW"/>
              </w:rPr>
              <w:t>社群理賠金額</w:t>
            </w:r>
          </w:p>
        </w:tc>
        <w:tc>
          <w:tcPr>
            <w:tcW w:w="2945" w:type="dxa"/>
            <w:shd w:val="clear" w:color="auto" w:fill="auto"/>
          </w:tcPr>
          <w:p w:rsidR="004722A1" w:rsidRPr="009019D3" w:rsidRDefault="004722A1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62648" w:rsidRDefault="00562648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A41CE0">
        <w:rPr>
          <w:rFonts w:ascii="細明體" w:eastAsia="細明體" w:hAnsi="細明體" w:hint="eastAsia"/>
          <w:lang w:eastAsia="zh-TW"/>
        </w:rPr>
        <w:t>真分頁顯示，一次最多顯示30筆</w:t>
      </w:r>
    </w:p>
    <w:p w:rsidR="00F13196" w:rsidRPr="00562648" w:rsidRDefault="00F13196" w:rsidP="00F13196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F72EA6" w:rsidRDefault="00A61DDD" w:rsidP="005626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61DDD">
        <w:rPr>
          <w:rFonts w:ascii="細明體" w:eastAsia="細明體" w:hAnsi="細明體" w:hint="eastAsia"/>
          <w:lang w:eastAsia="zh-TW"/>
        </w:rPr>
        <w:t>若查詢項目為</w:t>
      </w:r>
      <w:r>
        <w:rPr>
          <w:rFonts w:ascii="細明體" w:eastAsia="細明體" w:hAnsi="細明體" w:hint="eastAsia"/>
          <w:lang w:eastAsia="zh-TW"/>
        </w:rPr>
        <w:t>保戶ID</w:t>
      </w:r>
      <w:ins w:id="67" w:author="伯珊" w:date="2017-06-16T11:57:00Z">
        <w:r w:rsidR="005028E7">
          <w:rPr>
            <w:rFonts w:ascii="細明體" w:eastAsia="細明體" w:hAnsi="細明體" w:hint="eastAsia"/>
            <w:lang w:eastAsia="zh-TW"/>
          </w:rPr>
          <w:t xml:space="preserve"> 或 家戶編號</w:t>
        </w:r>
      </w:ins>
      <w:r w:rsidRPr="00A61DDD">
        <w:rPr>
          <w:rFonts w:ascii="細明體" w:eastAsia="細明體" w:hAnsi="細明體" w:hint="eastAsia"/>
          <w:lang w:eastAsia="zh-TW"/>
        </w:rPr>
        <w:t>，</w:t>
      </w:r>
    </w:p>
    <w:p w:rsidR="004E542F" w:rsidRDefault="00A61DDD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4E542F">
        <w:rPr>
          <w:rFonts w:ascii="細明體" w:eastAsia="細明體" w:hAnsi="細明體" w:hint="eastAsia"/>
          <w:lang w:eastAsia="zh-TW"/>
        </w:rPr>
        <w:t>取得區塊2明細資料：</w:t>
      </w:r>
    </w:p>
    <w:p w:rsidR="004F052C" w:rsidRDefault="00A61DDD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讀取社群明細檔DTAAV305，條件：</w:t>
      </w:r>
    </w:p>
    <w:p w:rsidR="005028E7" w:rsidRDefault="005028E7" w:rsidP="005028E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68" w:author="伯珊" w:date="2017-06-16T11:58:00Z"/>
          <w:rFonts w:ascii="細明體" w:eastAsia="細明體" w:hAnsi="細明體"/>
          <w:lang w:eastAsia="zh-TW"/>
        </w:rPr>
      </w:pPr>
      <w:ins w:id="69" w:author="伯珊" w:date="2017-06-16T11:59:00Z">
        <w:r>
          <w:rPr>
            <w:rFonts w:ascii="細明體" w:eastAsia="細明體" w:hAnsi="細明體" w:hint="eastAsia"/>
            <w:lang w:eastAsia="zh-TW"/>
          </w:rPr>
          <w:t xml:space="preserve"> </w:t>
        </w:r>
      </w:ins>
      <w:del w:id="70" w:author="伯珊" w:date="2017-06-16T11:58:00Z">
        <w:r w:rsidR="001D5DAB" w:rsidDel="005028E7">
          <w:rPr>
            <w:rFonts w:ascii="細明體" w:eastAsia="細明體" w:hAnsi="細明體" w:hint="eastAsia"/>
            <w:lang w:eastAsia="zh-TW"/>
          </w:rPr>
          <w:delText xml:space="preserve"> </w:delText>
        </w:r>
      </w:del>
      <w:ins w:id="71" w:author="伯珊" w:date="2017-06-16T11:58:00Z">
        <w:r w:rsidRPr="005028E7">
          <w:rPr>
            <w:rFonts w:ascii="細明體" w:eastAsia="細明體" w:hAnsi="細明體" w:hint="eastAsia"/>
            <w:lang w:eastAsia="zh-TW"/>
          </w:rPr>
          <w:t>若傳入的查詢項目為</w:t>
        </w:r>
        <w:r>
          <w:rPr>
            <w:rFonts w:ascii="細明體" w:eastAsia="細明體" w:hAnsi="細明體" w:hint="eastAsia"/>
            <w:lang w:eastAsia="zh-TW"/>
          </w:rPr>
          <w:t>保戶id</w:t>
        </w:r>
        <w:r w:rsidRPr="005028E7">
          <w:rPr>
            <w:rFonts w:ascii="細明體" w:eastAsia="細明體" w:hAnsi="細明體"/>
            <w:lang w:eastAsia="zh-TW"/>
          </w:rPr>
          <w:sym w:font="Wingdings" w:char="F0E8"/>
        </w:r>
      </w:ins>
    </w:p>
    <w:p w:rsidR="00A61DDD" w:rsidRDefault="00A61DDD" w:rsidP="005028E7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72" w:author="伯珊" w:date="2017-06-16T11:58:00Z"/>
          <w:rFonts w:ascii="細明體" w:eastAsia="細明體" w:hAnsi="細明體"/>
          <w:lang w:eastAsia="zh-TW"/>
        </w:rPr>
        <w:pPrChange w:id="73" w:author="伯珊" w:date="2017-06-16T11:58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r>
        <w:rPr>
          <w:rFonts w:ascii="細明體" w:eastAsia="細明體" w:hAnsi="細明體" w:hint="eastAsia"/>
          <w:lang w:eastAsia="zh-TW"/>
        </w:rPr>
        <w:t>DTAAV305.個體ID = 畫面.保戶ID的値</w:t>
      </w:r>
    </w:p>
    <w:p w:rsidR="005028E7" w:rsidRDefault="005028E7" w:rsidP="005028E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74" w:author="伯珊" w:date="2017-06-16T11:59:00Z"/>
          <w:rFonts w:ascii="細明體" w:eastAsia="細明體" w:hAnsi="細明體"/>
          <w:lang w:eastAsia="zh-TW"/>
        </w:rPr>
        <w:pPrChange w:id="75" w:author="伯珊" w:date="2017-06-16T11:58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76" w:author="伯珊" w:date="2017-06-16T11:59:00Z">
        <w:r>
          <w:rPr>
            <w:rFonts w:ascii="細明體" w:eastAsia="細明體" w:hAnsi="細明體" w:hint="eastAsia"/>
            <w:lang w:eastAsia="zh-TW"/>
          </w:rPr>
          <w:t xml:space="preserve"> </w:t>
        </w:r>
      </w:ins>
      <w:ins w:id="77" w:author="伯珊" w:date="2017-06-16T11:58:00Z">
        <w:r w:rsidRPr="005028E7">
          <w:rPr>
            <w:rFonts w:ascii="細明體" w:eastAsia="細明體" w:hAnsi="細明體" w:hint="eastAsia"/>
            <w:lang w:eastAsia="zh-TW"/>
          </w:rPr>
          <w:t>若傳入的查詢項目為</w:t>
        </w:r>
      </w:ins>
      <w:ins w:id="78" w:author="伯珊" w:date="2017-06-16T11:59:00Z">
        <w:r>
          <w:rPr>
            <w:rFonts w:ascii="細明體" w:eastAsia="細明體" w:hAnsi="細明體" w:hint="eastAsia"/>
            <w:lang w:eastAsia="zh-TW"/>
          </w:rPr>
          <w:t>家戶編號</w:t>
        </w:r>
      </w:ins>
      <w:ins w:id="79" w:author="伯珊" w:date="2017-06-16T11:58:00Z">
        <w:r w:rsidRPr="005028E7">
          <w:rPr>
            <w:rFonts w:ascii="細明體" w:eastAsia="細明體" w:hAnsi="細明體"/>
            <w:lang w:eastAsia="zh-TW"/>
          </w:rPr>
          <w:sym w:font="Wingdings" w:char="F0E8"/>
        </w:r>
      </w:ins>
    </w:p>
    <w:p w:rsidR="005028E7" w:rsidRDefault="005028E7" w:rsidP="005028E7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  <w:pPrChange w:id="80" w:author="伯珊" w:date="2017-06-16T11:59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81" w:author="伯珊" w:date="2017-06-16T11:59:00Z">
        <w:r>
          <w:rPr>
            <w:rFonts w:ascii="細明體" w:eastAsia="細明體" w:hAnsi="細明體" w:hint="eastAsia"/>
            <w:lang w:eastAsia="zh-TW"/>
          </w:rPr>
          <w:t>DTAAV305.</w:t>
        </w:r>
      </w:ins>
      <w:ins w:id="82" w:author="伯珊" w:date="2017-06-16T12:00:00Z">
        <w:r w:rsidRPr="005028E7">
          <w:rPr>
            <w:rFonts w:ascii="細明體" w:eastAsia="細明體" w:hAnsi="細明體" w:hint="eastAsia"/>
            <w:lang w:eastAsia="zh-TW"/>
          </w:rPr>
          <w:t>家戶編號</w:t>
        </w:r>
      </w:ins>
      <w:ins w:id="83" w:author="伯珊" w:date="2017-06-16T11:59:00Z">
        <w:r>
          <w:rPr>
            <w:rFonts w:ascii="細明體" w:eastAsia="細明體" w:hAnsi="細明體" w:hint="eastAsia"/>
            <w:lang w:eastAsia="zh-TW"/>
          </w:rPr>
          <w:t>= 畫面.</w:t>
        </w:r>
      </w:ins>
      <w:ins w:id="84" w:author="伯珊" w:date="2017-06-16T12:00:00Z">
        <w:r w:rsidRPr="005028E7">
          <w:rPr>
            <w:rFonts w:ascii="細明體" w:eastAsia="細明體" w:hAnsi="細明體" w:hint="eastAsia"/>
            <w:lang w:eastAsia="zh-TW"/>
          </w:rPr>
          <w:t>家戶編號</w:t>
        </w:r>
      </w:ins>
      <w:ins w:id="85" w:author="伯珊" w:date="2017-06-16T11:59:00Z">
        <w:r>
          <w:rPr>
            <w:rFonts w:ascii="細明體" w:eastAsia="細明體" w:hAnsi="細明體" w:hint="eastAsia"/>
            <w:lang w:eastAsia="zh-TW"/>
          </w:rPr>
          <w:t>的値</w:t>
        </w:r>
      </w:ins>
    </w:p>
    <w:p w:rsidR="004F052C" w:rsidRDefault="001D5DAB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4F052C">
        <w:rPr>
          <w:rFonts w:ascii="細明體" w:eastAsia="細明體" w:hAnsi="細明體" w:hint="eastAsia"/>
          <w:lang w:eastAsia="zh-TW"/>
        </w:rPr>
        <w:t>DTAAV305.</w:t>
      </w:r>
      <w:r w:rsidR="004F052C" w:rsidRPr="004F052C">
        <w:rPr>
          <w:rFonts w:ascii="細明體" w:eastAsia="細明體" w:hAnsi="細明體" w:hint="eastAsia"/>
          <w:lang w:eastAsia="zh-TW"/>
        </w:rPr>
        <w:t>資料狀態</w:t>
      </w:r>
      <w:r w:rsidR="004F052C">
        <w:rPr>
          <w:rFonts w:ascii="細明體" w:eastAsia="細明體" w:hAnsi="細明體" w:hint="eastAsia"/>
          <w:lang w:eastAsia="zh-TW"/>
        </w:rPr>
        <w:t xml:space="preserve"> = </w:t>
      </w:r>
      <w:r w:rsidR="004F052C">
        <w:rPr>
          <w:rFonts w:ascii="細明體" w:eastAsia="細明體" w:hAnsi="細明體"/>
          <w:lang w:eastAsia="zh-TW"/>
        </w:rPr>
        <w:t>“</w:t>
      </w:r>
      <w:r w:rsidR="004F052C">
        <w:rPr>
          <w:rFonts w:ascii="細明體" w:eastAsia="細明體" w:hAnsi="細明體" w:hint="eastAsia"/>
          <w:lang w:eastAsia="zh-TW"/>
        </w:rPr>
        <w:t>1</w:t>
      </w:r>
      <w:r w:rsidR="004F052C">
        <w:rPr>
          <w:rFonts w:ascii="細明體" w:eastAsia="細明體" w:hAnsi="細明體"/>
          <w:lang w:eastAsia="zh-TW"/>
        </w:rPr>
        <w:t>”</w:t>
      </w:r>
    </w:p>
    <w:p w:rsidR="00A61DDD" w:rsidRDefault="00A61DDD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若查詢無資料時，畫面顯示「查無資料(</w:t>
      </w:r>
      <w:r w:rsidRPr="00A61DDD">
        <w:rPr>
          <w:rFonts w:ascii="細明體" w:eastAsia="細明體" w:hAnsi="細明體" w:hint="eastAsia"/>
          <w:lang w:eastAsia="zh-TW"/>
        </w:rPr>
        <w:t>社群明細檔</w:t>
      </w:r>
      <w:r>
        <w:rPr>
          <w:rFonts w:ascii="細明體" w:eastAsia="細明體" w:hAnsi="細明體" w:hint="eastAsia"/>
          <w:lang w:eastAsia="zh-TW"/>
        </w:rPr>
        <w:t>)」</w:t>
      </w:r>
    </w:p>
    <w:p w:rsidR="00A61DDD" w:rsidRDefault="001D5DAB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A61DDD">
        <w:rPr>
          <w:rFonts w:ascii="細明體" w:eastAsia="細明體" w:hAnsi="細明體" w:hint="eastAsia"/>
          <w:lang w:eastAsia="zh-TW"/>
        </w:rPr>
        <w:t>其他異常時，畫面顯示「查詢</w:t>
      </w:r>
      <w:r w:rsidR="00A61DDD" w:rsidRPr="00A61DDD">
        <w:rPr>
          <w:rFonts w:ascii="細明體" w:eastAsia="細明體" w:hAnsi="細明體" w:hint="eastAsia"/>
          <w:lang w:eastAsia="zh-TW"/>
        </w:rPr>
        <w:t>社群明細檔</w:t>
      </w:r>
      <w:r w:rsidR="00A61DDD">
        <w:rPr>
          <w:rFonts w:ascii="細明體" w:eastAsia="細明體" w:hAnsi="細明體" w:hint="eastAsia"/>
          <w:lang w:eastAsia="zh-TW"/>
        </w:rPr>
        <w:t>異常。」+ 異常訊息</w:t>
      </w:r>
    </w:p>
    <w:p w:rsidR="004E542F" w:rsidRPr="007222F5" w:rsidRDefault="00A61DDD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222F5">
        <w:rPr>
          <w:rFonts w:ascii="細明體" w:eastAsia="細明體" w:hAnsi="細明體" w:hint="eastAsia"/>
          <w:lang w:eastAsia="zh-TW"/>
        </w:rPr>
        <w:t>若查詢正常時，</w:t>
      </w:r>
      <w:r w:rsidR="001D5DAB" w:rsidRPr="007222F5">
        <w:rPr>
          <w:rFonts w:ascii="細明體" w:eastAsia="細明體" w:hAnsi="細明體" w:hint="eastAsia"/>
          <w:lang w:eastAsia="zh-TW"/>
        </w:rPr>
        <w:t xml:space="preserve"> </w:t>
      </w:r>
      <w:r w:rsidR="004E542F" w:rsidRPr="007222F5">
        <w:rPr>
          <w:rFonts w:ascii="細明體" w:eastAsia="細明體" w:hAnsi="細明體" w:hint="eastAsia"/>
          <w:lang w:eastAsia="zh-TW"/>
        </w:rPr>
        <w:t>逐筆處理取得的資料</w:t>
      </w:r>
      <w:r w:rsidR="007222F5" w:rsidRPr="007222F5">
        <w:rPr>
          <w:rFonts w:ascii="細明體" w:eastAsia="細明體" w:hAnsi="細明體" w:hint="eastAsia"/>
          <w:lang w:eastAsia="zh-TW"/>
        </w:rPr>
        <w:t>:</w:t>
      </w:r>
    </w:p>
    <w:p w:rsidR="007E386C" w:rsidRDefault="007E386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$個體id = 該筆資料的</w:t>
      </w:r>
      <w:r w:rsidRPr="003D0360">
        <w:rPr>
          <w:rFonts w:ascii="細明體" w:eastAsia="細明體" w:hAnsi="細明體" w:hint="eastAsia"/>
          <w:lang w:eastAsia="zh-TW"/>
        </w:rPr>
        <w:t>個體ID</w:t>
      </w:r>
    </w:p>
    <w:p w:rsidR="007E386C" w:rsidRDefault="007E386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$社群編號 = 該筆資料的社群編號</w:t>
      </w:r>
    </w:p>
    <w:p w:rsidR="009D52B0" w:rsidRDefault="009D52B0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$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  <w:r>
        <w:rPr>
          <w:rFonts w:ascii="細明體" w:eastAsia="細明體" w:hAnsi="細明體" w:hint="eastAsia"/>
          <w:lang w:eastAsia="zh-TW"/>
        </w:rPr>
        <w:t xml:space="preserve"> = 該筆資料的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</w:p>
    <w:p w:rsidR="007E386C" w:rsidRDefault="007E386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取得</w:t>
      </w:r>
      <w:r w:rsidR="009D52B0">
        <w:rPr>
          <w:rFonts w:ascii="細明體" w:eastAsia="細明體" w:hAnsi="細明體" w:hint="eastAsia"/>
          <w:lang w:eastAsia="zh-TW"/>
        </w:rPr>
        <w:t>社群歷程</w:t>
      </w:r>
      <w:r>
        <w:rPr>
          <w:rFonts w:ascii="細明體" w:eastAsia="細明體" w:hAnsi="細明體" w:hint="eastAsia"/>
          <w:lang w:eastAsia="zh-TW"/>
        </w:rPr>
        <w:t>資訊：</w:t>
      </w:r>
    </w:p>
    <w:p w:rsidR="007E386C" w:rsidRDefault="003D0360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重新讀</w:t>
      </w:r>
      <w:r w:rsidRPr="003D0360">
        <w:rPr>
          <w:rFonts w:ascii="細明體" w:eastAsia="細明體" w:hAnsi="細明體" w:hint="eastAsia"/>
          <w:lang w:eastAsia="zh-TW"/>
        </w:rPr>
        <w:t>取社群明細檔DTAAV305</w:t>
      </w:r>
      <w:r w:rsidR="007E386C">
        <w:rPr>
          <w:rFonts w:ascii="細明體" w:eastAsia="細明體" w:hAnsi="細明體" w:hint="eastAsia"/>
          <w:lang w:eastAsia="zh-TW"/>
        </w:rPr>
        <w:t>取得</w:t>
      </w:r>
      <w:r w:rsidR="007E386C" w:rsidRPr="007E386C">
        <w:rPr>
          <w:rFonts w:ascii="細明體" w:eastAsia="細明體" w:hAnsi="細明體" w:hint="eastAsia"/>
          <w:lang w:eastAsia="zh-TW"/>
        </w:rPr>
        <w:t>社群編號</w:t>
      </w:r>
      <w:r w:rsidRPr="003D0360">
        <w:rPr>
          <w:rFonts w:ascii="細明體" w:eastAsia="細明體" w:hAnsi="細明體" w:hint="eastAsia"/>
          <w:lang w:eastAsia="zh-TW"/>
        </w:rPr>
        <w:t xml:space="preserve">，條件： </w:t>
      </w:r>
    </w:p>
    <w:p w:rsidR="007222F5" w:rsidRDefault="003D0360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D0360">
        <w:rPr>
          <w:rFonts w:ascii="細明體" w:eastAsia="細明體" w:hAnsi="細明體" w:hint="eastAsia"/>
          <w:lang w:eastAsia="zh-TW"/>
        </w:rPr>
        <w:t xml:space="preserve">DTAAV305.個體ID = </w:t>
      </w:r>
      <w:r w:rsidR="007E386C">
        <w:rPr>
          <w:rFonts w:ascii="細明體" w:eastAsia="細明體" w:hAnsi="細明體" w:hint="eastAsia"/>
          <w:lang w:eastAsia="zh-TW"/>
        </w:rPr>
        <w:t>$個體id</w:t>
      </w:r>
    </w:p>
    <w:p w:rsidR="007E386C" w:rsidRDefault="007E386C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DTAAV305.社群編號 != $社群編號</w:t>
      </w:r>
    </w:p>
    <w:p w:rsidR="007E386C" w:rsidRDefault="007E386C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按照DTAAV305.社群編號 由大到小 排序</w:t>
      </w:r>
    </w:p>
    <w:p w:rsidR="009D52B0" w:rsidRDefault="009D52B0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若讀取有異常或無資料</w:t>
      </w:r>
      <w:r w:rsidRPr="009D52B0">
        <w:rPr>
          <w:rFonts w:ascii="細明體" w:eastAsia="細明體" w:hAnsi="細明體"/>
          <w:lang w:eastAsia="zh-TW"/>
        </w:rPr>
        <w:sym w:font="Wingdings" w:char="F0E8"/>
      </w:r>
      <w:r>
        <w:rPr>
          <w:rFonts w:ascii="細明體" w:eastAsia="細明體" w:hAnsi="細明體" w:hint="eastAsia"/>
          <w:lang w:eastAsia="zh-TW"/>
        </w:rPr>
        <w:t>不視為異常。若$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  <w:r>
        <w:rPr>
          <w:rFonts w:ascii="細明體" w:eastAsia="細明體" w:hAnsi="細明體" w:hint="eastAsia"/>
          <w:lang w:eastAsia="zh-TW"/>
        </w:rPr>
        <w:t>不為空，將$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  <w:r>
        <w:rPr>
          <w:rFonts w:ascii="細明體" w:eastAsia="細明體" w:hAnsi="細明體" w:hint="eastAsia"/>
          <w:lang w:eastAsia="zh-TW"/>
        </w:rPr>
        <w:t>加入$群組歷程LIST</w:t>
      </w:r>
    </w:p>
    <w:p w:rsidR="003D0360" w:rsidRDefault="009D52B0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</w:t>
      </w:r>
      <w:r w:rsidRPr="009D52B0">
        <w:rPr>
          <w:rFonts w:ascii="細明體" w:eastAsia="細明體" w:hAnsi="細明體"/>
          <w:lang w:eastAsia="zh-TW"/>
        </w:rPr>
        <w:sym w:font="Wingdings" w:char="F0E8"/>
      </w:r>
      <w:r w:rsidR="007E386C">
        <w:rPr>
          <w:rFonts w:ascii="細明體" w:eastAsia="細明體" w:hAnsi="細明體" w:hint="eastAsia"/>
          <w:lang w:eastAsia="zh-TW"/>
        </w:rPr>
        <w:t>將取到的資料</w:t>
      </w:r>
      <w:r>
        <w:rPr>
          <w:rFonts w:ascii="細明體" w:eastAsia="細明體" w:hAnsi="細明體" w:hint="eastAsia"/>
          <w:lang w:eastAsia="zh-TW"/>
        </w:rPr>
        <w:t>存入$群組歷程LIST</w:t>
      </w:r>
    </w:p>
    <w:p w:rsidR="009D52B0" w:rsidRDefault="009D52B0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取得</w:t>
      </w:r>
      <w:r w:rsidRPr="009D52B0">
        <w:rPr>
          <w:rFonts w:ascii="細明體" w:eastAsia="細明體" w:hAnsi="細明體" w:hint="eastAsia"/>
          <w:lang w:eastAsia="zh-TW"/>
        </w:rPr>
        <w:t>保戶特殊建檔內容</w:t>
      </w:r>
      <w:r>
        <w:rPr>
          <w:rFonts w:ascii="細明體" w:eastAsia="細明體" w:hAnsi="細明體" w:hint="eastAsia"/>
          <w:lang w:eastAsia="zh-TW"/>
        </w:rPr>
        <w:t>：</w:t>
      </w:r>
    </w:p>
    <w:p w:rsidR="009D52B0" w:rsidRDefault="007E1ECB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$AA_A0Z029_BO = 呼叫</w:t>
      </w:r>
      <w:r w:rsidRPr="007E1ECB">
        <w:rPr>
          <w:rFonts w:ascii="細明體" w:eastAsia="細明體" w:hAnsi="細明體" w:hint="eastAsia"/>
          <w:lang w:eastAsia="zh-TW"/>
        </w:rPr>
        <w:t>取得特殊訊息模組</w:t>
      </w:r>
      <w:r>
        <w:rPr>
          <w:rFonts w:ascii="細明體" w:eastAsia="細明體" w:hAnsi="細明體" w:hint="eastAsia"/>
          <w:lang w:eastAsia="zh-TW"/>
        </w:rPr>
        <w:t>AA_A0Z029.</w:t>
      </w:r>
      <w:r w:rsidRPr="007E1ECB">
        <w:t xml:space="preserve"> </w:t>
      </w:r>
      <w:r w:rsidRPr="007E1ECB">
        <w:rPr>
          <w:rFonts w:ascii="細明體" w:eastAsia="細明體" w:hAnsi="細明體"/>
          <w:lang w:eastAsia="zh-TW"/>
        </w:rPr>
        <w:t>GetSpecialData</w:t>
      </w:r>
      <w:r>
        <w:rPr>
          <w:rFonts w:ascii="細明體" w:eastAsia="細明體" w:hAnsi="細明體" w:hint="eastAsia"/>
          <w:lang w:eastAsia="zh-TW"/>
        </w:rPr>
        <w:t xml:space="preserve">($個體id, </w:t>
      </w:r>
      <w:r>
        <w:rPr>
          <w:rFonts w:ascii="細明體" w:eastAsia="細明體" w:hAnsi="細明體"/>
          <w:lang w:eastAsia="zh-TW"/>
        </w:rPr>
        <w:t>“”</w:t>
      </w:r>
      <w:r>
        <w:rPr>
          <w:rFonts w:ascii="細明體" w:eastAsia="細明體" w:hAnsi="細明體" w:hint="eastAsia"/>
          <w:lang w:eastAsia="zh-TW"/>
        </w:rPr>
        <w:t xml:space="preserve">,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7E1ECB" w:rsidRPr="003D0360" w:rsidRDefault="007E1ECB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當模組回傳異常時視為正常。</w:t>
      </w:r>
    </w:p>
    <w:p w:rsidR="004E542F" w:rsidRDefault="004E542F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取得區塊1明細資料：</w:t>
      </w:r>
    </w:p>
    <w:p w:rsidR="00555478" w:rsidRDefault="00A61DDD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讀取社群資料檔DTAAV300，條件：DTAAV300.社群編號 = DTAAV305.社群編號</w:t>
      </w:r>
    </w:p>
    <w:p w:rsidR="00555478" w:rsidRDefault="00A61DDD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55478">
        <w:rPr>
          <w:rFonts w:ascii="細明體" w:eastAsia="細明體" w:hAnsi="細明體" w:hint="eastAsia"/>
          <w:lang w:eastAsia="zh-TW"/>
        </w:rPr>
        <w:t>若查詢無資料時，畫面顯示「查無資料(社群資料檔)」</w:t>
      </w:r>
    </w:p>
    <w:p w:rsidR="00A61DDD" w:rsidRDefault="00A61DDD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55478">
        <w:rPr>
          <w:rFonts w:ascii="細明體" w:eastAsia="細明體" w:hAnsi="細明體" w:hint="eastAsia"/>
          <w:lang w:eastAsia="zh-TW"/>
        </w:rPr>
        <w:t>若其他異常時，畫面顯示「查詢社群資料檔異常。」+ 異常訊息</w:t>
      </w:r>
    </w:p>
    <w:p w:rsidR="00CD3E68" w:rsidRPr="00CD3E68" w:rsidRDefault="00EF2D32" w:rsidP="00CD3E6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D3E68">
        <w:rPr>
          <w:rFonts w:ascii="細明體" w:eastAsia="細明體" w:hAnsi="細明體" w:hint="eastAsia"/>
          <w:lang w:eastAsia="zh-TW"/>
        </w:rPr>
        <w:t xml:space="preserve"> </w:t>
      </w:r>
      <w:r w:rsidR="00CD3E68" w:rsidRPr="00CD3E68">
        <w:rPr>
          <w:rFonts w:ascii="細明體" w:eastAsia="細明體" w:hAnsi="細明體"/>
          <w:lang w:eastAsia="zh-TW"/>
        </w:rPr>
        <w:t>Securitylog</w:t>
      </w:r>
      <w:r w:rsidR="00CD3E68" w:rsidRPr="00CD3E68">
        <w:rPr>
          <w:rFonts w:ascii="細明體" w:eastAsia="細明體" w:hAnsi="細明體" w:hint="eastAsia"/>
          <w:lang w:eastAsia="zh-TW"/>
        </w:rPr>
        <w:t>：</w:t>
      </w:r>
      <w:r w:rsidR="00CD3E68">
        <w:rPr>
          <w:rFonts w:ascii="細明體" w:eastAsia="細明體" w:hAnsi="細明體" w:hint="eastAsia"/>
          <w:lang w:eastAsia="zh-TW"/>
        </w:rPr>
        <w:t>逐筆記錄區塊2的保戶ID</w:t>
      </w:r>
    </w:p>
    <w:p w:rsidR="00A61DDD" w:rsidRDefault="00CD3E68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A61DDD">
        <w:rPr>
          <w:rFonts w:ascii="細明體" w:eastAsia="細明體" w:hAnsi="細明體" w:hint="eastAsia"/>
          <w:lang w:eastAsia="zh-TW"/>
        </w:rPr>
        <w:t>顯示查詢結果：</w:t>
      </w:r>
      <w:r w:rsidR="00E51F3E" w:rsidRPr="00E51F3E">
        <w:rPr>
          <w:rFonts w:ascii="細明體" w:eastAsia="細明體" w:hAnsi="細明體" w:hint="eastAsia"/>
          <w:lang w:eastAsia="zh-TW"/>
        </w:rPr>
        <w:t>(如USAAV30100_圖</w:t>
      </w:r>
      <w:r w:rsidR="00E51F3E">
        <w:rPr>
          <w:rFonts w:ascii="細明體" w:eastAsia="細明體" w:hAnsi="細明體" w:hint="eastAsia"/>
          <w:lang w:eastAsia="zh-TW"/>
        </w:rPr>
        <w:t>3</w:t>
      </w:r>
      <w:r w:rsidR="00E51F3E" w:rsidRPr="00E51F3E">
        <w:rPr>
          <w:rFonts w:ascii="細明體" w:eastAsia="細明體" w:hAnsi="細明體" w:hint="eastAsia"/>
          <w:lang w:eastAsia="zh-TW"/>
        </w:rPr>
        <w:t>)</w:t>
      </w:r>
    </w:p>
    <w:p w:rsidR="00555478" w:rsidRDefault="00555478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區塊1:</w:t>
      </w:r>
    </w:p>
    <w:tbl>
      <w:tblPr>
        <w:tblW w:w="0" w:type="auto"/>
        <w:tblInd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00555478" w:rsidRPr="009019D3" w:rsidTr="009019D3">
        <w:tc>
          <w:tcPr>
            <w:tcW w:w="2944" w:type="dxa"/>
            <w:shd w:val="clear" w:color="auto" w:fill="92D050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畫面欄位</w:t>
            </w:r>
          </w:p>
        </w:tc>
        <w:tc>
          <w:tcPr>
            <w:tcW w:w="2945" w:type="dxa"/>
            <w:shd w:val="clear" w:color="auto" w:fill="92D050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資料來源</w:t>
            </w:r>
          </w:p>
        </w:tc>
        <w:tc>
          <w:tcPr>
            <w:tcW w:w="2945" w:type="dxa"/>
            <w:shd w:val="clear" w:color="auto" w:fill="92D050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備註</w:t>
            </w: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社群編號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社群編號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社群分數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社群分數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H+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風險分級H+人數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H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風險分級H人數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M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風險分級M人數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L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風險分級L人數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社群建檔內容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社群建檔內容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600686" w:rsidRPr="009019D3" w:rsidTr="009019D3">
        <w:tc>
          <w:tcPr>
            <w:tcW w:w="2944" w:type="dxa"/>
            <w:shd w:val="clear" w:color="auto" w:fill="auto"/>
          </w:tcPr>
          <w:p w:rsidR="00600686" w:rsidRPr="009019D3" w:rsidRDefault="00600686" w:rsidP="00BC19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600686">
              <w:rPr>
                <w:rFonts w:ascii="細明體" w:eastAsia="細明體" w:hAnsi="細明體" w:hint="eastAsia"/>
                <w:lang w:eastAsia="zh-TW"/>
              </w:rPr>
              <w:t>社群理賠金額</w:t>
            </w:r>
          </w:p>
        </w:tc>
        <w:tc>
          <w:tcPr>
            <w:tcW w:w="2945" w:type="dxa"/>
            <w:shd w:val="clear" w:color="auto" w:fill="auto"/>
          </w:tcPr>
          <w:p w:rsidR="00600686" w:rsidRPr="009019D3" w:rsidRDefault="00600686" w:rsidP="00BC19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600686">
              <w:rPr>
                <w:rFonts w:ascii="細明體" w:eastAsia="細明體" w:hAnsi="細明體" w:hint="eastAsia"/>
                <w:lang w:eastAsia="zh-TW"/>
              </w:rPr>
              <w:t>社群理賠金額</w:t>
            </w:r>
          </w:p>
        </w:tc>
        <w:tc>
          <w:tcPr>
            <w:tcW w:w="2945" w:type="dxa"/>
            <w:shd w:val="clear" w:color="auto" w:fill="auto"/>
          </w:tcPr>
          <w:p w:rsidR="00600686" w:rsidRPr="009019D3" w:rsidRDefault="0060068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55478" w:rsidRDefault="00555478" w:rsidP="00555478">
      <w:pPr>
        <w:pStyle w:val="Tabletext"/>
        <w:keepLines w:val="0"/>
        <w:spacing w:after="0" w:line="240" w:lineRule="auto"/>
        <w:ind w:left="3260"/>
        <w:rPr>
          <w:rFonts w:ascii="細明體" w:eastAsia="細明體" w:hAnsi="細明體" w:hint="eastAsia"/>
          <w:lang w:eastAsia="zh-TW"/>
        </w:rPr>
      </w:pPr>
    </w:p>
    <w:p w:rsidR="00555478" w:rsidRDefault="00555478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區塊2:</w:t>
      </w:r>
      <w:r w:rsidR="004E542F">
        <w:rPr>
          <w:rFonts w:ascii="細明體" w:eastAsia="細明體" w:hAnsi="細明體" w:hint="eastAsia"/>
          <w:lang w:eastAsia="zh-TW"/>
        </w:rPr>
        <w:t xml:space="preserve"> 逐筆顯示。</w:t>
      </w:r>
    </w:p>
    <w:tbl>
      <w:tblPr>
        <w:tblW w:w="0" w:type="auto"/>
        <w:tblInd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00555478" w:rsidRPr="009019D3" w:rsidTr="009019D3">
        <w:tc>
          <w:tcPr>
            <w:tcW w:w="2944" w:type="dxa"/>
            <w:shd w:val="clear" w:color="auto" w:fill="92D050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畫面欄位</w:t>
            </w:r>
          </w:p>
        </w:tc>
        <w:tc>
          <w:tcPr>
            <w:tcW w:w="2945" w:type="dxa"/>
            <w:shd w:val="clear" w:color="auto" w:fill="92D050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資料來源</w:t>
            </w:r>
          </w:p>
        </w:tc>
        <w:tc>
          <w:tcPr>
            <w:tcW w:w="2945" w:type="dxa"/>
            <w:shd w:val="clear" w:color="auto" w:fill="92D050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備註</w:t>
            </w: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項目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945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流水編號  由1開始</w:t>
            </w: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保戶ID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DTAAV305.個體ID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F2855" w:rsidRPr="009019D3" w:rsidTr="009019D3">
        <w:trPr>
          <w:ins w:id="86" w:author="伯珊" w:date="2017-06-16T12:02:00Z"/>
        </w:trPr>
        <w:tc>
          <w:tcPr>
            <w:tcW w:w="2944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87" w:author="伯珊" w:date="2017-06-16T12:02:00Z"/>
                <w:rFonts w:ascii="細明體" w:eastAsia="細明體" w:hAnsi="細明體" w:hint="eastAsia"/>
                <w:lang w:eastAsia="zh-TW"/>
              </w:rPr>
            </w:pPr>
            <w:ins w:id="88" w:author="伯珊" w:date="2017-06-16T12:02:00Z">
              <w:r>
                <w:rPr>
                  <w:rFonts w:ascii="細明體" w:eastAsia="細明體" w:hAnsi="細明體" w:hint="eastAsia"/>
                  <w:lang w:eastAsia="zh-TW"/>
                </w:rPr>
                <w:t>姓名</w:t>
              </w:r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4A1566">
            <w:pPr>
              <w:pStyle w:val="Tabletext"/>
              <w:keepLines w:val="0"/>
              <w:spacing w:after="0" w:line="240" w:lineRule="auto"/>
              <w:rPr>
                <w:ins w:id="89" w:author="伯珊" w:date="2017-06-16T12:02:00Z"/>
                <w:rFonts w:ascii="細明體" w:eastAsia="細明體" w:hAnsi="細明體" w:hint="eastAsia"/>
                <w:lang w:eastAsia="zh-TW"/>
              </w:rPr>
              <w:pPrChange w:id="90" w:author="伯珊" w:date="2017-06-27T10:29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91" w:author="伯珊" w:date="2017-06-16T12:02:00Z">
              <w:r>
                <w:rPr>
                  <w:rFonts w:ascii="細明體" w:eastAsia="細明體" w:hAnsi="細明體" w:hint="eastAsia"/>
                  <w:lang w:eastAsia="zh-TW"/>
                </w:rPr>
                <w:t>DTAAV305.</w:t>
              </w:r>
            </w:ins>
            <w:ins w:id="92" w:author="伯珊" w:date="2017-06-27T10:29:00Z">
              <w:r w:rsidR="004A1566" w:rsidRPr="004A1566">
                <w:rPr>
                  <w:rFonts w:ascii="細明體" w:eastAsia="細明體" w:hAnsi="細明體" w:hint="eastAsia"/>
                  <w:lang w:eastAsia="zh-TW"/>
                </w:rPr>
                <w:t>名字</w:t>
              </w:r>
            </w:ins>
            <w:ins w:id="93" w:author="伯珊" w:date="2017-06-16T12:02:00Z">
              <w:del w:id="94" w:author="伯珊" w:date="2017-06-27T10:29:00Z">
                <w:r w:rsidDel="004A1566">
                  <w:rPr>
                    <w:rFonts w:ascii="細明體" w:eastAsia="細明體" w:hAnsi="細明體" w:hint="eastAsia"/>
                    <w:lang w:eastAsia="zh-TW"/>
                  </w:rPr>
                  <w:delText>姓名</w:delText>
                </w:r>
              </w:del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95" w:author="伯珊" w:date="2017-06-16T12:02:00Z"/>
                <w:rFonts w:ascii="細明體" w:eastAsia="細明體" w:hAnsi="細明體" w:hint="eastAsia"/>
                <w:lang w:eastAsia="zh-TW"/>
              </w:rPr>
            </w:pPr>
          </w:p>
        </w:tc>
      </w:tr>
      <w:tr w:rsidR="003F2855" w:rsidRPr="009019D3" w:rsidTr="009019D3">
        <w:trPr>
          <w:ins w:id="96" w:author="伯珊" w:date="2017-06-16T12:02:00Z"/>
        </w:trPr>
        <w:tc>
          <w:tcPr>
            <w:tcW w:w="2944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97" w:author="伯珊" w:date="2017-06-16T12:02:00Z"/>
                <w:rFonts w:ascii="細明體" w:eastAsia="細明體" w:hAnsi="細明體" w:hint="eastAsia"/>
                <w:lang w:eastAsia="zh-TW"/>
              </w:rPr>
            </w:pPr>
            <w:ins w:id="98" w:author="伯珊" w:date="2017-06-16T12:02:00Z">
              <w:r>
                <w:rPr>
                  <w:rFonts w:ascii="細明體" w:eastAsia="細明體" w:hAnsi="細明體" w:hint="eastAsia"/>
                  <w:lang w:eastAsia="zh-TW"/>
                </w:rPr>
                <w:t>家戶編號</w:t>
              </w:r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99" w:author="伯珊" w:date="2017-06-16T12:02:00Z"/>
                <w:rFonts w:ascii="細明體" w:eastAsia="細明體" w:hAnsi="細明體" w:hint="eastAsia"/>
                <w:lang w:eastAsia="zh-TW"/>
              </w:rPr>
            </w:pPr>
            <w:ins w:id="100" w:author="伯珊" w:date="2017-06-16T12:02:00Z">
              <w:r w:rsidRPr="009019D3">
                <w:rPr>
                  <w:rFonts w:ascii="細明體" w:eastAsia="細明體" w:hAnsi="細明體" w:hint="eastAsia"/>
                  <w:lang w:eastAsia="zh-TW"/>
                </w:rPr>
                <w:t>DTAAV305.</w:t>
              </w:r>
              <w:r>
                <w:rPr>
                  <w:rFonts w:ascii="細明體" w:eastAsia="細明體" w:hAnsi="細明體" w:hint="eastAsia"/>
                  <w:lang w:eastAsia="zh-TW"/>
                </w:rPr>
                <w:t>家戶編號</w:t>
              </w:r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101" w:author="伯珊" w:date="2017-06-16T12:02:00Z"/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CRSS評分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風險分數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關聯代碼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關聯種類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F2855" w:rsidRPr="009019D3" w:rsidTr="009019D3">
        <w:trPr>
          <w:ins w:id="102" w:author="伯珊" w:date="2017-06-16T12:03:00Z"/>
        </w:trPr>
        <w:tc>
          <w:tcPr>
            <w:tcW w:w="2944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103" w:author="伯珊" w:date="2017-06-16T12:03:00Z"/>
                <w:rFonts w:ascii="細明體" w:eastAsia="細明體" w:hAnsi="細明體" w:hint="eastAsia"/>
                <w:lang w:eastAsia="zh-TW"/>
              </w:rPr>
            </w:pPr>
            <w:ins w:id="104" w:author="伯珊" w:date="2017-06-16T12:03:00Z">
              <w:r>
                <w:rPr>
                  <w:rFonts w:ascii="細明體" w:eastAsia="細明體" w:hAnsi="細明體" w:hint="eastAsia"/>
                  <w:lang w:eastAsia="zh-TW"/>
                </w:rPr>
                <w:t>事故日期</w:t>
              </w:r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105" w:author="伯珊" w:date="2017-06-16T12:03:00Z"/>
                <w:rFonts w:ascii="細明體" w:eastAsia="細明體" w:hAnsi="細明體" w:hint="eastAsia"/>
                <w:lang w:eastAsia="zh-TW"/>
              </w:rPr>
            </w:pPr>
            <w:ins w:id="106" w:author="伯珊" w:date="2017-06-16T12:03:00Z">
              <w:r w:rsidRPr="009019D3">
                <w:rPr>
                  <w:rFonts w:ascii="細明體" w:eastAsia="細明體" w:hAnsi="細明體" w:hint="eastAsia"/>
                  <w:lang w:eastAsia="zh-TW"/>
                </w:rPr>
                <w:t>DTAAV305.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>
                <w:rPr>
                  <w:rFonts w:ascii="細明體" w:eastAsia="細明體" w:hAnsi="細明體" w:hint="eastAsia"/>
                  <w:lang w:eastAsia="zh-TW"/>
                </w:rPr>
                <w:t>事故日期</w:t>
              </w:r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107" w:author="伯珊" w:date="2017-06-16T12:03:00Z"/>
                <w:rFonts w:ascii="細明體" w:eastAsia="細明體" w:hAnsi="細明體" w:hint="eastAsia"/>
                <w:lang w:eastAsia="zh-TW"/>
              </w:rPr>
            </w:pPr>
          </w:p>
        </w:tc>
      </w:tr>
      <w:tr w:rsidR="003F2855" w:rsidRPr="009019D3" w:rsidTr="009019D3">
        <w:trPr>
          <w:ins w:id="108" w:author="伯珊" w:date="2017-06-16T12:03:00Z"/>
        </w:trPr>
        <w:tc>
          <w:tcPr>
            <w:tcW w:w="2944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109" w:author="伯珊" w:date="2017-06-16T12:03:00Z"/>
                <w:rFonts w:ascii="細明體" w:eastAsia="細明體" w:hAnsi="細明體" w:hint="eastAsia"/>
                <w:lang w:eastAsia="zh-TW"/>
              </w:rPr>
            </w:pPr>
            <w:ins w:id="110" w:author="伯珊" w:date="2017-06-16T12:03:00Z">
              <w:r>
                <w:rPr>
                  <w:rFonts w:ascii="細明體" w:eastAsia="細明體" w:hAnsi="細明體" w:hint="eastAsia"/>
                  <w:lang w:eastAsia="zh-TW"/>
                </w:rPr>
                <w:t>事故原因</w:t>
              </w:r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111" w:author="伯珊" w:date="2017-06-16T12:03:00Z"/>
                <w:rFonts w:ascii="細明體" w:eastAsia="細明體" w:hAnsi="細明體" w:hint="eastAsia"/>
                <w:lang w:eastAsia="zh-TW"/>
              </w:rPr>
            </w:pPr>
            <w:ins w:id="112" w:author="伯珊" w:date="2017-06-16T12:03:00Z">
              <w:r w:rsidRPr="009019D3">
                <w:rPr>
                  <w:rFonts w:ascii="細明體" w:eastAsia="細明體" w:hAnsi="細明體" w:hint="eastAsia"/>
                  <w:lang w:eastAsia="zh-TW"/>
                </w:rPr>
                <w:t>DTAAV305.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>
                <w:rPr>
                  <w:rFonts w:ascii="細明體" w:eastAsia="細明體" w:hAnsi="細明體" w:hint="eastAsia"/>
                  <w:lang w:eastAsia="zh-TW"/>
                </w:rPr>
                <w:t>事故原因</w:t>
              </w:r>
            </w:ins>
          </w:p>
        </w:tc>
        <w:tc>
          <w:tcPr>
            <w:tcW w:w="2945" w:type="dxa"/>
            <w:shd w:val="clear" w:color="auto" w:fill="auto"/>
          </w:tcPr>
          <w:p w:rsidR="003F2855" w:rsidRPr="009019D3" w:rsidRDefault="003F2855" w:rsidP="009019D3">
            <w:pPr>
              <w:pStyle w:val="Tabletext"/>
              <w:keepLines w:val="0"/>
              <w:spacing w:after="0" w:line="240" w:lineRule="auto"/>
              <w:rPr>
                <w:ins w:id="113" w:author="伯珊" w:date="2017-06-16T12:03:00Z"/>
                <w:rFonts w:ascii="細明體" w:eastAsia="細明體" w:hAnsi="細明體" w:hint="eastAsia"/>
                <w:lang w:eastAsia="zh-TW"/>
              </w:rPr>
            </w:pPr>
          </w:p>
        </w:tc>
      </w:tr>
      <w:tr w:rsidR="00555478" w:rsidRPr="003F2855" w:rsidTr="009019D3">
        <w:tc>
          <w:tcPr>
            <w:tcW w:w="2944" w:type="dxa"/>
            <w:shd w:val="clear" w:color="auto" w:fill="auto"/>
          </w:tcPr>
          <w:p w:rsidR="00555478" w:rsidRPr="003F2855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14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3F2855">
              <w:rPr>
                <w:rFonts w:ascii="細明體" w:eastAsia="細明體" w:hAnsi="細明體" w:hint="eastAsia"/>
                <w:strike/>
                <w:lang w:eastAsia="zh-TW"/>
                <w:rPrChange w:id="115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社群歷程</w:t>
            </w:r>
          </w:p>
        </w:tc>
        <w:tc>
          <w:tcPr>
            <w:tcW w:w="2945" w:type="dxa"/>
            <w:shd w:val="clear" w:color="auto" w:fill="auto"/>
          </w:tcPr>
          <w:p w:rsidR="009D52B0" w:rsidRPr="003F2855" w:rsidRDefault="009D52B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16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3F2855">
              <w:rPr>
                <w:rFonts w:ascii="細明體" w:eastAsia="細明體" w:hAnsi="細明體" w:hint="eastAsia"/>
                <w:strike/>
                <w:lang w:eastAsia="zh-TW"/>
                <w:rPrChange w:id="117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逐筆列出$群組歷程LIST</w:t>
            </w:r>
          </w:p>
        </w:tc>
        <w:tc>
          <w:tcPr>
            <w:tcW w:w="2945" w:type="dxa"/>
            <w:shd w:val="clear" w:color="auto" w:fill="auto"/>
          </w:tcPr>
          <w:p w:rsidR="00555478" w:rsidRPr="003F2855" w:rsidRDefault="009D52B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18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3F2855">
              <w:rPr>
                <w:rFonts w:ascii="細明體" w:eastAsia="細明體" w:hAnsi="細明體" w:hint="eastAsia"/>
                <w:strike/>
                <w:lang w:eastAsia="zh-TW"/>
                <w:rPrChange w:id="119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資料間以</w:t>
            </w:r>
            <w:r w:rsidRPr="003F2855">
              <w:rPr>
                <w:rFonts w:ascii="細明體" w:eastAsia="細明體" w:hAnsi="細明體"/>
                <w:strike/>
                <w:lang w:eastAsia="zh-TW"/>
                <w:rPrChange w:id="120" w:author="伯珊" w:date="2017-06-16T12:02:00Z">
                  <w:rPr>
                    <w:rFonts w:ascii="細明體" w:eastAsia="細明體" w:hAnsi="細明體"/>
                    <w:lang w:eastAsia="zh-TW"/>
                  </w:rPr>
                </w:rPrChange>
              </w:rPr>
              <w:t>”</w:t>
            </w:r>
            <w:r w:rsidRPr="003F2855">
              <w:rPr>
                <w:rFonts w:ascii="細明體" w:eastAsia="細明體" w:hAnsi="細明體" w:hint="eastAsia"/>
                <w:strike/>
                <w:lang w:eastAsia="zh-TW"/>
                <w:rPrChange w:id="121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，</w:t>
            </w:r>
            <w:r w:rsidRPr="003F2855">
              <w:rPr>
                <w:rFonts w:ascii="細明體" w:eastAsia="細明體" w:hAnsi="細明體"/>
                <w:strike/>
                <w:lang w:eastAsia="zh-TW"/>
                <w:rPrChange w:id="122" w:author="伯珊" w:date="2017-06-16T12:02:00Z">
                  <w:rPr>
                    <w:rFonts w:ascii="細明體" w:eastAsia="細明體" w:hAnsi="細明體"/>
                    <w:lang w:eastAsia="zh-TW"/>
                  </w:rPr>
                </w:rPrChange>
              </w:rPr>
              <w:t>”</w:t>
            </w:r>
            <w:r w:rsidRPr="003F2855">
              <w:rPr>
                <w:rFonts w:ascii="細明體" w:eastAsia="細明體" w:hAnsi="細明體" w:hint="eastAsia"/>
                <w:strike/>
                <w:lang w:eastAsia="zh-TW"/>
                <w:rPrChange w:id="123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區隔</w:t>
            </w:r>
          </w:p>
        </w:tc>
      </w:tr>
      <w:tr w:rsidR="00555478" w:rsidRPr="003F2855" w:rsidTr="009019D3">
        <w:tc>
          <w:tcPr>
            <w:tcW w:w="2944" w:type="dxa"/>
            <w:shd w:val="clear" w:color="auto" w:fill="auto"/>
          </w:tcPr>
          <w:p w:rsidR="00555478" w:rsidRPr="003F2855" w:rsidRDefault="00B74E9E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24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3F2855">
              <w:rPr>
                <w:rFonts w:ascii="細明體" w:eastAsia="細明體" w:hAnsi="細明體" w:hint="eastAsia"/>
                <w:strike/>
                <w:lang w:eastAsia="zh-TW"/>
                <w:rPrChange w:id="125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前次異動日期</w:t>
            </w:r>
          </w:p>
        </w:tc>
        <w:tc>
          <w:tcPr>
            <w:tcW w:w="2945" w:type="dxa"/>
            <w:shd w:val="clear" w:color="auto" w:fill="auto"/>
          </w:tcPr>
          <w:p w:rsidR="00555478" w:rsidRPr="003F2855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26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3F2855">
              <w:rPr>
                <w:rFonts w:ascii="細明體" w:eastAsia="細明體" w:hAnsi="細明體" w:hint="eastAsia"/>
                <w:strike/>
                <w:lang w:eastAsia="zh-TW"/>
                <w:rPrChange w:id="127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DTAAV305.</w:t>
            </w:r>
            <w:r w:rsidRPr="003F2855">
              <w:rPr>
                <w:rFonts w:hint="eastAsia"/>
                <w:strike/>
                <w:lang w:eastAsia="zh-TW"/>
                <w:rPrChange w:id="128" w:author="伯珊" w:date="2017-06-16T12:02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="00894CA1" w:rsidRPr="003F2855">
              <w:rPr>
                <w:rFonts w:ascii="細明體" w:eastAsia="細明體" w:hAnsi="細明體" w:hint="eastAsia"/>
                <w:strike/>
                <w:lang w:eastAsia="zh-TW"/>
                <w:rPrChange w:id="129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前次更新日期</w:t>
            </w:r>
          </w:p>
        </w:tc>
        <w:tc>
          <w:tcPr>
            <w:tcW w:w="2945" w:type="dxa"/>
            <w:shd w:val="clear" w:color="auto" w:fill="auto"/>
          </w:tcPr>
          <w:p w:rsidR="00555478" w:rsidRPr="003F2855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30" w:author="伯珊" w:date="2017-06-16T12:02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</w:p>
        </w:tc>
      </w:tr>
      <w:tr w:rsidR="00555478" w:rsidRPr="009019D3" w:rsidTr="009019D3">
        <w:tc>
          <w:tcPr>
            <w:tcW w:w="2944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理賠金額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理賠金額</w:t>
            </w:r>
          </w:p>
        </w:tc>
        <w:tc>
          <w:tcPr>
            <w:tcW w:w="2945" w:type="dxa"/>
            <w:shd w:val="clear" w:color="auto" w:fill="auto"/>
          </w:tcPr>
          <w:p w:rsidR="00555478" w:rsidRPr="009019D3" w:rsidRDefault="00555478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A41CE0" w:rsidRPr="009019D3" w:rsidTr="009019D3">
        <w:tc>
          <w:tcPr>
            <w:tcW w:w="2944" w:type="dxa"/>
            <w:shd w:val="clear" w:color="auto" w:fill="auto"/>
          </w:tcPr>
          <w:p w:rsidR="00A41CE0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保戶特殊建檔內容</w:t>
            </w:r>
          </w:p>
        </w:tc>
        <w:tc>
          <w:tcPr>
            <w:tcW w:w="2945" w:type="dxa"/>
            <w:shd w:val="clear" w:color="auto" w:fill="auto"/>
          </w:tcPr>
          <w:p w:rsidR="00A41CE0" w:rsidRPr="009019D3" w:rsidRDefault="007E1ECB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$AA_A0Z029_BO.</w:t>
            </w:r>
            <w:r>
              <w:t xml:space="preserve"> </w:t>
            </w:r>
            <w:r w:rsidRPr="009019D3">
              <w:rPr>
                <w:rFonts w:ascii="細明體" w:eastAsia="細明體" w:hAnsi="細明體"/>
                <w:lang w:eastAsia="zh-TW"/>
              </w:rPr>
              <w:t>Type1Content</w:t>
            </w:r>
          </w:p>
        </w:tc>
        <w:tc>
          <w:tcPr>
            <w:tcW w:w="2945" w:type="dxa"/>
            <w:shd w:val="clear" w:color="auto" w:fill="auto"/>
          </w:tcPr>
          <w:p w:rsidR="00A41CE0" w:rsidRPr="009019D3" w:rsidRDefault="00A41CE0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55478" w:rsidRPr="00A41CE0" w:rsidRDefault="00555478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41CE0">
        <w:rPr>
          <w:rFonts w:ascii="細明體" w:eastAsia="細明體" w:hAnsi="細明體" w:hint="eastAsia"/>
          <w:lang w:eastAsia="zh-TW"/>
        </w:rPr>
        <w:t xml:space="preserve"> 真分頁顯示，</w:t>
      </w:r>
      <w:r w:rsidR="00A41CE0" w:rsidRPr="00A41CE0">
        <w:rPr>
          <w:rFonts w:ascii="細明體" w:eastAsia="細明體" w:hAnsi="細明體" w:hint="eastAsia"/>
          <w:lang w:eastAsia="zh-TW"/>
        </w:rPr>
        <w:t>一次最多顯示30筆</w:t>
      </w:r>
    </w:p>
    <w:p w:rsidR="00555478" w:rsidRDefault="00555478" w:rsidP="0055547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555478" w:rsidRPr="00E01490" w:rsidRDefault="00555478" w:rsidP="00562648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社群編號超連結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55478" w:rsidRPr="00E01490" w:rsidRDefault="00555478" w:rsidP="0056264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55478" w:rsidRPr="00E01490" w:rsidRDefault="0066468E" w:rsidP="005626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連結帶入的</w:t>
      </w:r>
      <w:r w:rsidRPr="0066468E">
        <w:rPr>
          <w:rFonts w:ascii="細明體" w:eastAsia="細明體" w:hAnsi="細明體" w:hint="eastAsia"/>
          <w:lang w:eastAsia="zh-TW"/>
        </w:rPr>
        <w:t>社群編號</w:t>
      </w:r>
      <w:r w:rsidR="00555478">
        <w:rPr>
          <w:rFonts w:ascii="細明體" w:eastAsia="細明體" w:hAnsi="細明體" w:hint="eastAsia"/>
          <w:bCs/>
          <w:lang w:eastAsia="zh-TW"/>
        </w:rPr>
        <w:t>需有值，否則顯示錯誤訊息「</w:t>
      </w:r>
      <w:r>
        <w:rPr>
          <w:rFonts w:ascii="細明體" w:eastAsia="細明體" w:hAnsi="細明體" w:hint="eastAsia"/>
          <w:bCs/>
          <w:lang w:eastAsia="zh-TW"/>
        </w:rPr>
        <w:t>連結之社群編號有誤</w:t>
      </w:r>
      <w:r w:rsidR="00555478">
        <w:rPr>
          <w:rFonts w:ascii="細明體" w:eastAsia="細明體" w:hAnsi="細明體" w:hint="eastAsia"/>
          <w:bCs/>
          <w:lang w:eastAsia="zh-TW"/>
        </w:rPr>
        <w:t>」。</w:t>
      </w:r>
    </w:p>
    <w:p w:rsidR="00555478" w:rsidRDefault="00555478" w:rsidP="0056264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A41CE0">
        <w:rPr>
          <w:rFonts w:ascii="細明體" w:eastAsia="細明體" w:hAnsi="細明體" w:hint="eastAsia"/>
          <w:lang w:eastAsia="zh-TW"/>
        </w:rPr>
        <w:t>社群</w:t>
      </w:r>
      <w:r>
        <w:rPr>
          <w:rFonts w:ascii="細明體" w:eastAsia="細明體" w:hAnsi="細明體" w:hint="eastAsia"/>
          <w:lang w:eastAsia="zh-TW"/>
        </w:rPr>
        <w:t>資料：</w:t>
      </w:r>
    </w:p>
    <w:p w:rsidR="0066468E" w:rsidRDefault="0066468E" w:rsidP="005626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取得區塊1明細資料：</w:t>
      </w:r>
    </w:p>
    <w:p w:rsidR="0066468E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66468E">
        <w:rPr>
          <w:rFonts w:ascii="細明體" w:eastAsia="細明體" w:hAnsi="細明體" w:hint="eastAsia"/>
          <w:lang w:eastAsia="zh-TW"/>
        </w:rPr>
        <w:t>讀取社群資料檔DTAAV300，條件：DTAAV300.社群編號 = 連結帶入的</w:t>
      </w:r>
      <w:r w:rsidR="0066468E" w:rsidRPr="0066468E">
        <w:rPr>
          <w:rFonts w:ascii="細明體" w:eastAsia="細明體" w:hAnsi="細明體" w:hint="eastAsia"/>
          <w:lang w:eastAsia="zh-TW"/>
        </w:rPr>
        <w:t>社群編號</w:t>
      </w:r>
    </w:p>
    <w:p w:rsidR="0066468E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66468E" w:rsidRPr="00555478">
        <w:rPr>
          <w:rFonts w:ascii="細明體" w:eastAsia="細明體" w:hAnsi="細明體" w:hint="eastAsia"/>
          <w:lang w:eastAsia="zh-TW"/>
        </w:rPr>
        <w:t>若查詢無資料時，畫面顯示「查無資料(社群資料檔)」</w:t>
      </w:r>
    </w:p>
    <w:p w:rsidR="00555478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="0066468E" w:rsidRPr="00555478">
        <w:rPr>
          <w:rFonts w:ascii="細明體" w:eastAsia="細明體" w:hAnsi="細明體" w:hint="eastAsia"/>
          <w:lang w:eastAsia="zh-TW"/>
        </w:rPr>
        <w:t>若其他異常時，畫面顯示「查詢社群資料檔異常。」+ 異常訊息</w:t>
      </w:r>
    </w:p>
    <w:p w:rsidR="003B792C" w:rsidRDefault="003B792C" w:rsidP="005626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取得區塊2明細資料：</w:t>
      </w:r>
    </w:p>
    <w:p w:rsidR="003B792C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讀取社群明細檔DTAAV305，條件：</w:t>
      </w:r>
    </w:p>
    <w:p w:rsidR="003B792C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DTAAV305.</w:t>
      </w:r>
      <w:r w:rsidRPr="003B792C">
        <w:rPr>
          <w:rFonts w:hint="eastAsia"/>
          <w:lang w:eastAsia="zh-TW"/>
        </w:rPr>
        <w:t xml:space="preserve"> </w:t>
      </w:r>
      <w:r w:rsidRPr="003B792C">
        <w:rPr>
          <w:rFonts w:ascii="細明體" w:eastAsia="細明體" w:hAnsi="細明體" w:hint="eastAsia"/>
          <w:lang w:eastAsia="zh-TW"/>
        </w:rPr>
        <w:t>社群編號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3B792C">
        <w:rPr>
          <w:rFonts w:ascii="細明體" w:eastAsia="細明體" w:hAnsi="細明體" w:hint="eastAsia"/>
          <w:lang w:eastAsia="zh-TW"/>
        </w:rPr>
        <w:t>連結帶入的社群編號</w:t>
      </w:r>
    </w:p>
    <w:p w:rsidR="003B792C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DTAAV305.</w:t>
      </w:r>
      <w:r w:rsidRPr="004F052C">
        <w:rPr>
          <w:rFonts w:ascii="細明體" w:eastAsia="細明體" w:hAnsi="細明體" w:hint="eastAsia"/>
          <w:lang w:eastAsia="zh-TW"/>
        </w:rPr>
        <w:t>資料狀態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3B792C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若查詢無資料時，畫面顯示「查無資料(</w:t>
      </w:r>
      <w:r w:rsidRPr="00A61DDD">
        <w:rPr>
          <w:rFonts w:ascii="細明體" w:eastAsia="細明體" w:hAnsi="細明體" w:hint="eastAsia"/>
          <w:lang w:eastAsia="zh-TW"/>
        </w:rPr>
        <w:t>社群明細檔</w:t>
      </w:r>
      <w:r>
        <w:rPr>
          <w:rFonts w:ascii="細明體" w:eastAsia="細明體" w:hAnsi="細明體" w:hint="eastAsia"/>
          <w:lang w:eastAsia="zh-TW"/>
        </w:rPr>
        <w:t>)」</w:t>
      </w:r>
    </w:p>
    <w:p w:rsidR="003B792C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若其他異常時，畫面顯示「查詢</w:t>
      </w:r>
      <w:r w:rsidRPr="00A61DDD">
        <w:rPr>
          <w:rFonts w:ascii="細明體" w:eastAsia="細明體" w:hAnsi="細明體" w:hint="eastAsia"/>
          <w:lang w:eastAsia="zh-TW"/>
        </w:rPr>
        <w:t>社群明細檔</w:t>
      </w:r>
      <w:r>
        <w:rPr>
          <w:rFonts w:ascii="細明體" w:eastAsia="細明體" w:hAnsi="細明體" w:hint="eastAsia"/>
          <w:lang w:eastAsia="zh-TW"/>
        </w:rPr>
        <w:t>異常。」+ 異常訊息</w:t>
      </w:r>
    </w:p>
    <w:p w:rsidR="003B792C" w:rsidRPr="007222F5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 w:rsidRPr="007222F5">
        <w:rPr>
          <w:rFonts w:ascii="細明體" w:eastAsia="細明體" w:hAnsi="細明體" w:hint="eastAsia"/>
          <w:lang w:eastAsia="zh-TW"/>
        </w:rPr>
        <w:t>若查詢正常時， 逐筆處理取得的資料:</w:t>
      </w:r>
    </w:p>
    <w:p w:rsidR="003B792C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$個體id = 該筆資料的</w:t>
      </w:r>
      <w:r w:rsidRPr="003D0360">
        <w:rPr>
          <w:rFonts w:ascii="細明體" w:eastAsia="細明體" w:hAnsi="細明體" w:hint="eastAsia"/>
          <w:lang w:eastAsia="zh-TW"/>
        </w:rPr>
        <w:t>個體ID</w:t>
      </w:r>
    </w:p>
    <w:p w:rsidR="003B792C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$社群編號 = 該筆資料的社群編號</w:t>
      </w:r>
    </w:p>
    <w:p w:rsidR="003B792C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$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  <w:r>
        <w:rPr>
          <w:rFonts w:ascii="細明體" w:eastAsia="細明體" w:hAnsi="細明體" w:hint="eastAsia"/>
          <w:lang w:eastAsia="zh-TW"/>
        </w:rPr>
        <w:t xml:space="preserve"> = 該筆資料的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</w:p>
    <w:p w:rsidR="003B792C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取得社群歷程資訊：</w:t>
      </w:r>
    </w:p>
    <w:p w:rsidR="003B792C" w:rsidRDefault="003B792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重新讀</w:t>
      </w:r>
      <w:r w:rsidRPr="003D0360">
        <w:rPr>
          <w:rFonts w:ascii="細明體" w:eastAsia="細明體" w:hAnsi="細明體" w:hint="eastAsia"/>
          <w:lang w:eastAsia="zh-TW"/>
        </w:rPr>
        <w:t>取社群明細檔DTAAV305</w:t>
      </w:r>
      <w:r>
        <w:rPr>
          <w:rFonts w:ascii="細明體" w:eastAsia="細明體" w:hAnsi="細明體" w:hint="eastAsia"/>
          <w:lang w:eastAsia="zh-TW"/>
        </w:rPr>
        <w:t>取得</w:t>
      </w:r>
      <w:r w:rsidRPr="007E386C">
        <w:rPr>
          <w:rFonts w:ascii="細明體" w:eastAsia="細明體" w:hAnsi="細明體" w:hint="eastAsia"/>
          <w:lang w:eastAsia="zh-TW"/>
        </w:rPr>
        <w:t>社群編號</w:t>
      </w:r>
      <w:r w:rsidRPr="003D0360">
        <w:rPr>
          <w:rFonts w:ascii="細明體" w:eastAsia="細明體" w:hAnsi="細明體" w:hint="eastAsia"/>
          <w:lang w:eastAsia="zh-TW"/>
        </w:rPr>
        <w:t xml:space="preserve">，條件： </w:t>
      </w:r>
    </w:p>
    <w:p w:rsidR="003B792C" w:rsidRDefault="003B792C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D0360">
        <w:rPr>
          <w:rFonts w:ascii="細明體" w:eastAsia="細明體" w:hAnsi="細明體" w:hint="eastAsia"/>
          <w:lang w:eastAsia="zh-TW"/>
        </w:rPr>
        <w:t xml:space="preserve">DTAAV305.個體ID = </w:t>
      </w:r>
      <w:r>
        <w:rPr>
          <w:rFonts w:ascii="細明體" w:eastAsia="細明體" w:hAnsi="細明體" w:hint="eastAsia"/>
          <w:lang w:eastAsia="zh-TW"/>
        </w:rPr>
        <w:t>$個體id</w:t>
      </w:r>
    </w:p>
    <w:p w:rsidR="003B792C" w:rsidRDefault="003B792C" w:rsidP="00562648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DTAAV305.社群編號 != $社群編號</w:t>
      </w:r>
    </w:p>
    <w:p w:rsidR="003B792C" w:rsidRDefault="003B792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按照DTAAV305.社群編號 由大到小 排序</w:t>
      </w:r>
    </w:p>
    <w:p w:rsidR="003B792C" w:rsidRDefault="003B792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若讀取有異常或無資料</w:t>
      </w:r>
      <w:r w:rsidRPr="009D52B0">
        <w:rPr>
          <w:rFonts w:ascii="細明體" w:eastAsia="細明體" w:hAnsi="細明體"/>
          <w:lang w:eastAsia="zh-TW"/>
        </w:rPr>
        <w:sym w:font="Wingdings" w:char="F0E8"/>
      </w:r>
      <w:r>
        <w:rPr>
          <w:rFonts w:ascii="細明體" w:eastAsia="細明體" w:hAnsi="細明體" w:hint="eastAsia"/>
          <w:lang w:eastAsia="zh-TW"/>
        </w:rPr>
        <w:t>不視為異常。若$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  <w:r>
        <w:rPr>
          <w:rFonts w:ascii="細明體" w:eastAsia="細明體" w:hAnsi="細明體" w:hint="eastAsia"/>
          <w:lang w:eastAsia="zh-TW"/>
        </w:rPr>
        <w:t>不為空，將$</w:t>
      </w:r>
      <w:r w:rsidRPr="009D52B0">
        <w:rPr>
          <w:rFonts w:ascii="細明體" w:eastAsia="細明體" w:hAnsi="細明體" w:hint="eastAsia"/>
          <w:lang w:eastAsia="zh-TW"/>
        </w:rPr>
        <w:t>前次社群編號</w:t>
      </w:r>
      <w:r>
        <w:rPr>
          <w:rFonts w:ascii="細明體" w:eastAsia="細明體" w:hAnsi="細明體" w:hint="eastAsia"/>
          <w:lang w:eastAsia="zh-TW"/>
        </w:rPr>
        <w:t>加入$群組歷程LIST</w:t>
      </w:r>
    </w:p>
    <w:p w:rsidR="003B792C" w:rsidRDefault="003B792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若有資料</w:t>
      </w:r>
      <w:r w:rsidRPr="009D52B0">
        <w:rPr>
          <w:rFonts w:ascii="細明體" w:eastAsia="細明體" w:hAnsi="細明體"/>
          <w:lang w:eastAsia="zh-TW"/>
        </w:rPr>
        <w:sym w:font="Wingdings" w:char="F0E8"/>
      </w:r>
      <w:r>
        <w:rPr>
          <w:rFonts w:ascii="細明體" w:eastAsia="細明體" w:hAnsi="細明體" w:hint="eastAsia"/>
          <w:lang w:eastAsia="zh-TW"/>
        </w:rPr>
        <w:t>將取到的資料存入$群組歷程LIST</w:t>
      </w:r>
    </w:p>
    <w:p w:rsidR="003B792C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取得</w:t>
      </w:r>
      <w:r w:rsidRPr="009D52B0">
        <w:rPr>
          <w:rFonts w:ascii="細明體" w:eastAsia="細明體" w:hAnsi="細明體" w:hint="eastAsia"/>
          <w:lang w:eastAsia="zh-TW"/>
        </w:rPr>
        <w:t>保戶特殊建檔內容</w:t>
      </w:r>
      <w:r>
        <w:rPr>
          <w:rFonts w:ascii="細明體" w:eastAsia="細明體" w:hAnsi="細明體" w:hint="eastAsia"/>
          <w:lang w:eastAsia="zh-TW"/>
        </w:rPr>
        <w:t>：</w:t>
      </w:r>
    </w:p>
    <w:p w:rsidR="003B792C" w:rsidRDefault="003B792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$AA_A0Z029_BO = 呼叫</w:t>
      </w:r>
      <w:r w:rsidRPr="007E1ECB">
        <w:rPr>
          <w:rFonts w:ascii="細明體" w:eastAsia="細明體" w:hAnsi="細明體" w:hint="eastAsia"/>
          <w:lang w:eastAsia="zh-TW"/>
        </w:rPr>
        <w:t>取得特殊訊息模組</w:t>
      </w:r>
      <w:r>
        <w:rPr>
          <w:rFonts w:ascii="細明體" w:eastAsia="細明體" w:hAnsi="細明體" w:hint="eastAsia"/>
          <w:lang w:eastAsia="zh-TW"/>
        </w:rPr>
        <w:t>AA_A0Z029.</w:t>
      </w:r>
      <w:r w:rsidRPr="007E1ECB">
        <w:t xml:space="preserve"> </w:t>
      </w:r>
      <w:r w:rsidRPr="007E1ECB">
        <w:rPr>
          <w:rFonts w:ascii="細明體" w:eastAsia="細明體" w:hAnsi="細明體"/>
          <w:lang w:eastAsia="zh-TW"/>
        </w:rPr>
        <w:t>GetSpecialData</w:t>
      </w:r>
      <w:r>
        <w:rPr>
          <w:rFonts w:ascii="細明體" w:eastAsia="細明體" w:hAnsi="細明體" w:hint="eastAsia"/>
          <w:lang w:eastAsia="zh-TW"/>
        </w:rPr>
        <w:t xml:space="preserve">($個體id, </w:t>
      </w:r>
      <w:r>
        <w:rPr>
          <w:rFonts w:ascii="細明體" w:eastAsia="細明體" w:hAnsi="細明體"/>
          <w:lang w:eastAsia="zh-TW"/>
        </w:rPr>
        <w:t>“”</w:t>
      </w:r>
      <w:r>
        <w:rPr>
          <w:rFonts w:ascii="細明體" w:eastAsia="細明體" w:hAnsi="細明體" w:hint="eastAsia"/>
          <w:lang w:eastAsia="zh-TW"/>
        </w:rPr>
        <w:t xml:space="preserve">,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3B792C" w:rsidRDefault="003B792C" w:rsidP="005626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當模組回傳異常時視為正常。</w:t>
      </w:r>
    </w:p>
    <w:p w:rsidR="00CD3E68" w:rsidRDefault="00CD3E68" w:rsidP="005626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D3E68">
        <w:rPr>
          <w:rFonts w:ascii="細明體" w:eastAsia="細明體" w:hAnsi="細明體"/>
          <w:lang w:eastAsia="zh-TW"/>
        </w:rPr>
        <w:t>Securitylog</w:t>
      </w:r>
      <w:r w:rsidRPr="00CD3E68">
        <w:rPr>
          <w:rFonts w:ascii="細明體" w:eastAsia="細明體" w:hAnsi="細明體" w:hint="eastAsia"/>
          <w:lang w:eastAsia="zh-TW"/>
        </w:rPr>
        <w:t>：</w:t>
      </w:r>
      <w:r>
        <w:rPr>
          <w:rFonts w:ascii="細明體" w:eastAsia="細明體" w:hAnsi="細明體" w:hint="eastAsia"/>
          <w:lang w:eastAsia="zh-TW"/>
        </w:rPr>
        <w:t>逐筆記錄區塊2的保戶ID</w:t>
      </w:r>
    </w:p>
    <w:p w:rsidR="003B792C" w:rsidRDefault="003B792C" w:rsidP="005626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顯示查詢結果：</w:t>
      </w:r>
      <w:r w:rsidRPr="00E51F3E">
        <w:rPr>
          <w:rFonts w:ascii="細明體" w:eastAsia="細明體" w:hAnsi="細明體" w:hint="eastAsia"/>
          <w:lang w:eastAsia="zh-TW"/>
        </w:rPr>
        <w:t>(如USAAV30100_圖</w:t>
      </w:r>
      <w:r>
        <w:rPr>
          <w:rFonts w:ascii="細明體" w:eastAsia="細明體" w:hAnsi="細明體" w:hint="eastAsia"/>
          <w:lang w:eastAsia="zh-TW"/>
        </w:rPr>
        <w:t>3</w:t>
      </w:r>
      <w:r w:rsidRPr="00E51F3E">
        <w:rPr>
          <w:rFonts w:ascii="細明體" w:eastAsia="細明體" w:hAnsi="細明體" w:hint="eastAsia"/>
          <w:lang w:eastAsia="zh-TW"/>
        </w:rPr>
        <w:t>)</w:t>
      </w:r>
    </w:p>
    <w:p w:rsidR="003B792C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區塊1:</w:t>
      </w:r>
    </w:p>
    <w:tbl>
      <w:tblPr>
        <w:tblW w:w="0" w:type="auto"/>
        <w:tblInd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003B792C" w:rsidRPr="009019D3" w:rsidTr="009019D3">
        <w:tc>
          <w:tcPr>
            <w:tcW w:w="2944" w:type="dxa"/>
            <w:shd w:val="clear" w:color="auto" w:fill="92D050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畫面欄位</w:t>
            </w:r>
          </w:p>
        </w:tc>
        <w:tc>
          <w:tcPr>
            <w:tcW w:w="2945" w:type="dxa"/>
            <w:shd w:val="clear" w:color="auto" w:fill="92D050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資料來源</w:t>
            </w:r>
          </w:p>
        </w:tc>
        <w:tc>
          <w:tcPr>
            <w:tcW w:w="2945" w:type="dxa"/>
            <w:shd w:val="clear" w:color="auto" w:fill="92D050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備註</w:t>
            </w: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社群編號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社群編號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社群分數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社群分數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H+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風險分級H+人數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H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風險分級H人數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M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風險分級M人數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L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風險分級L人數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社群建檔內容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社群建檔內容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600686" w:rsidRPr="009019D3" w:rsidTr="009019D3">
        <w:tc>
          <w:tcPr>
            <w:tcW w:w="2944" w:type="dxa"/>
            <w:shd w:val="clear" w:color="auto" w:fill="auto"/>
          </w:tcPr>
          <w:p w:rsidR="00600686" w:rsidRPr="009019D3" w:rsidRDefault="0060068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600686">
              <w:rPr>
                <w:rFonts w:ascii="細明體" w:eastAsia="細明體" w:hAnsi="細明體" w:hint="eastAsia"/>
                <w:lang w:eastAsia="zh-TW"/>
              </w:rPr>
              <w:t>社群理賠金額</w:t>
            </w:r>
          </w:p>
        </w:tc>
        <w:tc>
          <w:tcPr>
            <w:tcW w:w="2945" w:type="dxa"/>
            <w:shd w:val="clear" w:color="auto" w:fill="auto"/>
          </w:tcPr>
          <w:p w:rsidR="00600686" w:rsidRPr="009019D3" w:rsidRDefault="0060068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DTAAV300.</w:t>
            </w:r>
            <w:r>
              <w:rPr>
                <w:rFonts w:hint="eastAsia"/>
                <w:lang w:eastAsia="zh-TW"/>
              </w:rPr>
              <w:t xml:space="preserve"> </w:t>
            </w:r>
            <w:r w:rsidRPr="00600686">
              <w:rPr>
                <w:rFonts w:ascii="細明體" w:eastAsia="細明體" w:hAnsi="細明體" w:hint="eastAsia"/>
                <w:lang w:eastAsia="zh-TW"/>
              </w:rPr>
              <w:t>社群理賠金額</w:t>
            </w:r>
          </w:p>
        </w:tc>
        <w:tc>
          <w:tcPr>
            <w:tcW w:w="2945" w:type="dxa"/>
            <w:shd w:val="clear" w:color="auto" w:fill="auto"/>
          </w:tcPr>
          <w:p w:rsidR="00600686" w:rsidRPr="009019D3" w:rsidRDefault="00600686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3B792C" w:rsidRDefault="003B792C" w:rsidP="003B792C">
      <w:pPr>
        <w:pStyle w:val="Tabletext"/>
        <w:keepLines w:val="0"/>
        <w:spacing w:after="0" w:line="240" w:lineRule="auto"/>
        <w:ind w:left="3260"/>
        <w:rPr>
          <w:rFonts w:ascii="細明體" w:eastAsia="細明體" w:hAnsi="細明體" w:hint="eastAsia"/>
          <w:lang w:eastAsia="zh-TW"/>
        </w:rPr>
      </w:pPr>
    </w:p>
    <w:p w:rsidR="003B792C" w:rsidRDefault="003B792C" w:rsidP="005626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區塊2: 逐筆顯示。</w:t>
      </w:r>
    </w:p>
    <w:tbl>
      <w:tblPr>
        <w:tblW w:w="0" w:type="auto"/>
        <w:tblInd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003B792C" w:rsidRPr="009019D3" w:rsidTr="009019D3">
        <w:tc>
          <w:tcPr>
            <w:tcW w:w="2944" w:type="dxa"/>
            <w:shd w:val="clear" w:color="auto" w:fill="92D050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畫面欄位</w:t>
            </w:r>
          </w:p>
        </w:tc>
        <w:tc>
          <w:tcPr>
            <w:tcW w:w="2945" w:type="dxa"/>
            <w:shd w:val="clear" w:color="auto" w:fill="92D050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資料來源</w:t>
            </w:r>
          </w:p>
        </w:tc>
        <w:tc>
          <w:tcPr>
            <w:tcW w:w="2945" w:type="dxa"/>
            <w:shd w:val="clear" w:color="auto" w:fill="92D050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備註</w:t>
            </w: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項目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流水編號  由1開始</w:t>
            </w:r>
          </w:p>
        </w:tc>
      </w:tr>
      <w:tr w:rsidR="003B792C" w:rsidRPr="009019D3" w:rsidTr="009019D3">
        <w:tc>
          <w:tcPr>
            <w:tcW w:w="2944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保戶ID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DTAAV305.個體ID</w:t>
            </w:r>
          </w:p>
        </w:tc>
        <w:tc>
          <w:tcPr>
            <w:tcW w:w="2945" w:type="dxa"/>
            <w:shd w:val="clear" w:color="auto" w:fill="auto"/>
          </w:tcPr>
          <w:p w:rsidR="003B792C" w:rsidRPr="009019D3" w:rsidRDefault="003B792C" w:rsidP="0090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rPr>
          <w:ins w:id="131" w:author="伯珊" w:date="2017-06-16T12:04:00Z"/>
        </w:trPr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32" w:author="伯珊" w:date="2017-06-16T12:04:00Z"/>
                <w:rFonts w:ascii="細明體" w:eastAsia="細明體" w:hAnsi="細明體" w:hint="eastAsia"/>
                <w:lang w:eastAsia="zh-TW"/>
              </w:rPr>
            </w:pPr>
            <w:ins w:id="133" w:author="伯珊" w:date="2017-06-16T12:04:00Z">
              <w:r>
                <w:rPr>
                  <w:rFonts w:ascii="細明體" w:eastAsia="細明體" w:hAnsi="細明體" w:hint="eastAsia"/>
                  <w:lang w:eastAsia="zh-TW"/>
                </w:rPr>
                <w:t>姓名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34" w:author="伯珊" w:date="2017-06-16T12:04:00Z"/>
                <w:rFonts w:ascii="細明體" w:eastAsia="細明體" w:hAnsi="細明體" w:hint="eastAsia"/>
                <w:lang w:eastAsia="zh-TW"/>
              </w:rPr>
            </w:pPr>
            <w:ins w:id="135" w:author="伯珊" w:date="2017-06-16T12:04:00Z">
              <w:r>
                <w:rPr>
                  <w:rFonts w:ascii="細明體" w:eastAsia="細明體" w:hAnsi="細明體" w:hint="eastAsia"/>
                  <w:lang w:eastAsia="zh-TW"/>
                </w:rPr>
                <w:t>DTAAV305.姓名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36" w:author="伯珊" w:date="2017-06-16T12:04:00Z"/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rPr>
          <w:ins w:id="137" w:author="伯珊" w:date="2017-06-16T12:04:00Z"/>
        </w:trPr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38" w:author="伯珊" w:date="2017-06-16T12:04:00Z"/>
                <w:rFonts w:ascii="細明體" w:eastAsia="細明體" w:hAnsi="細明體" w:hint="eastAsia"/>
                <w:lang w:eastAsia="zh-TW"/>
              </w:rPr>
            </w:pPr>
            <w:ins w:id="139" w:author="伯珊" w:date="2017-06-16T12:04:00Z">
              <w:r>
                <w:rPr>
                  <w:rFonts w:ascii="細明體" w:eastAsia="細明體" w:hAnsi="細明體" w:hint="eastAsia"/>
                  <w:lang w:eastAsia="zh-TW"/>
                </w:rPr>
                <w:t>家戶編號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40" w:author="伯珊" w:date="2017-06-16T12:04:00Z"/>
                <w:rFonts w:ascii="細明體" w:eastAsia="細明體" w:hAnsi="細明體" w:hint="eastAsia"/>
                <w:lang w:eastAsia="zh-TW"/>
              </w:rPr>
            </w:pPr>
            <w:ins w:id="141" w:author="伯珊" w:date="2017-06-16T12:04:00Z">
              <w:r w:rsidRPr="009019D3">
                <w:rPr>
                  <w:rFonts w:ascii="細明體" w:eastAsia="細明體" w:hAnsi="細明體" w:hint="eastAsia"/>
                  <w:lang w:eastAsia="zh-TW"/>
                </w:rPr>
                <w:t>DTAAV305.</w:t>
              </w:r>
              <w:r>
                <w:rPr>
                  <w:rFonts w:ascii="細明體" w:eastAsia="細明體" w:hAnsi="細明體" w:hint="eastAsia"/>
                  <w:lang w:eastAsia="zh-TW"/>
                </w:rPr>
                <w:t>家戶編號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42" w:author="伯珊" w:date="2017-06-16T12:04:00Z"/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CRSS評分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風險分數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關聯代碼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關聯種類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rPr>
          <w:ins w:id="143" w:author="伯珊" w:date="2017-06-16T12:04:00Z"/>
        </w:trPr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44" w:author="伯珊" w:date="2017-06-16T12:04:00Z"/>
                <w:rFonts w:ascii="細明體" w:eastAsia="細明體" w:hAnsi="細明體" w:hint="eastAsia"/>
                <w:lang w:eastAsia="zh-TW"/>
              </w:rPr>
            </w:pPr>
            <w:ins w:id="145" w:author="伯珊" w:date="2017-06-16T12:04:00Z">
              <w:r>
                <w:rPr>
                  <w:rFonts w:ascii="細明體" w:eastAsia="細明體" w:hAnsi="細明體" w:hint="eastAsia"/>
                  <w:lang w:eastAsia="zh-TW"/>
                </w:rPr>
                <w:t>事故日期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46" w:author="伯珊" w:date="2017-06-16T12:04:00Z"/>
                <w:rFonts w:ascii="細明體" w:eastAsia="細明體" w:hAnsi="細明體" w:hint="eastAsia"/>
                <w:lang w:eastAsia="zh-TW"/>
              </w:rPr>
            </w:pPr>
            <w:ins w:id="147" w:author="伯珊" w:date="2017-06-16T12:04:00Z">
              <w:r w:rsidRPr="009019D3">
                <w:rPr>
                  <w:rFonts w:ascii="細明體" w:eastAsia="細明體" w:hAnsi="細明體" w:hint="eastAsia"/>
                  <w:lang w:eastAsia="zh-TW"/>
                </w:rPr>
                <w:t>DTAAV305.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>
                <w:rPr>
                  <w:rFonts w:ascii="細明體" w:eastAsia="細明體" w:hAnsi="細明體" w:hint="eastAsia"/>
                  <w:lang w:eastAsia="zh-TW"/>
                </w:rPr>
                <w:t>事故日期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48" w:author="伯珊" w:date="2017-06-16T12:04:00Z"/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rPr>
          <w:ins w:id="149" w:author="伯珊" w:date="2017-06-16T12:04:00Z"/>
        </w:trPr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50" w:author="伯珊" w:date="2017-06-16T12:04:00Z"/>
                <w:rFonts w:ascii="細明體" w:eastAsia="細明體" w:hAnsi="細明體" w:hint="eastAsia"/>
                <w:lang w:eastAsia="zh-TW"/>
              </w:rPr>
            </w:pPr>
            <w:ins w:id="151" w:author="伯珊" w:date="2017-06-16T12:04:00Z">
              <w:r>
                <w:rPr>
                  <w:rFonts w:ascii="細明體" w:eastAsia="細明體" w:hAnsi="細明體" w:hint="eastAsia"/>
                  <w:lang w:eastAsia="zh-TW"/>
                </w:rPr>
                <w:t>事故原因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52" w:author="伯珊" w:date="2017-06-16T12:04:00Z"/>
                <w:rFonts w:ascii="細明體" w:eastAsia="細明體" w:hAnsi="細明體" w:hint="eastAsia"/>
                <w:lang w:eastAsia="zh-TW"/>
              </w:rPr>
            </w:pPr>
            <w:ins w:id="153" w:author="伯珊" w:date="2017-06-16T12:04:00Z">
              <w:r w:rsidRPr="009019D3">
                <w:rPr>
                  <w:rFonts w:ascii="細明體" w:eastAsia="細明體" w:hAnsi="細明體" w:hint="eastAsia"/>
                  <w:lang w:eastAsia="zh-TW"/>
                </w:rPr>
                <w:t>DTAAV305.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>
                <w:rPr>
                  <w:rFonts w:ascii="細明體" w:eastAsia="細明體" w:hAnsi="細明體" w:hint="eastAsia"/>
                  <w:lang w:eastAsia="zh-TW"/>
                </w:rPr>
                <w:t>事故原因</w:t>
              </w:r>
            </w:ins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ins w:id="154" w:author="伯珊" w:date="2017-06-16T12:04:00Z"/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c>
          <w:tcPr>
            <w:tcW w:w="2944" w:type="dxa"/>
            <w:shd w:val="clear" w:color="auto" w:fill="auto"/>
          </w:tcPr>
          <w:p w:rsidR="00B05C40" w:rsidRPr="00B05C40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55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56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社群歷程</w:t>
            </w:r>
          </w:p>
        </w:tc>
        <w:tc>
          <w:tcPr>
            <w:tcW w:w="2945" w:type="dxa"/>
            <w:shd w:val="clear" w:color="auto" w:fill="auto"/>
          </w:tcPr>
          <w:p w:rsidR="00B05C40" w:rsidRPr="00B05C40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57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58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逐筆列出$群組歷程LIST</w:t>
            </w:r>
          </w:p>
        </w:tc>
        <w:tc>
          <w:tcPr>
            <w:tcW w:w="2945" w:type="dxa"/>
            <w:shd w:val="clear" w:color="auto" w:fill="auto"/>
          </w:tcPr>
          <w:p w:rsidR="00B05C40" w:rsidRPr="00B05C40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59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60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資料間以</w:t>
            </w:r>
            <w:r w:rsidRPr="00B05C40">
              <w:rPr>
                <w:rFonts w:ascii="細明體" w:eastAsia="細明體" w:hAnsi="細明體"/>
                <w:strike/>
                <w:lang w:eastAsia="zh-TW"/>
                <w:rPrChange w:id="161" w:author="伯珊" w:date="2017-06-16T12:04:00Z">
                  <w:rPr>
                    <w:rFonts w:ascii="細明體" w:eastAsia="細明體" w:hAnsi="細明體"/>
                    <w:lang w:eastAsia="zh-TW"/>
                  </w:rPr>
                </w:rPrChange>
              </w:rPr>
              <w:t>”</w:t>
            </w: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62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，</w:t>
            </w:r>
            <w:r w:rsidRPr="00B05C40">
              <w:rPr>
                <w:rFonts w:ascii="細明體" w:eastAsia="細明體" w:hAnsi="細明體"/>
                <w:strike/>
                <w:lang w:eastAsia="zh-TW"/>
                <w:rPrChange w:id="163" w:author="伯珊" w:date="2017-06-16T12:04:00Z">
                  <w:rPr>
                    <w:rFonts w:ascii="細明體" w:eastAsia="細明體" w:hAnsi="細明體"/>
                    <w:lang w:eastAsia="zh-TW"/>
                  </w:rPr>
                </w:rPrChange>
              </w:rPr>
              <w:t>”</w:t>
            </w: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64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區隔</w:t>
            </w:r>
          </w:p>
        </w:tc>
      </w:tr>
      <w:tr w:rsidR="00B05C40" w:rsidRPr="009019D3" w:rsidTr="009019D3">
        <w:tc>
          <w:tcPr>
            <w:tcW w:w="2944" w:type="dxa"/>
            <w:shd w:val="clear" w:color="auto" w:fill="auto"/>
          </w:tcPr>
          <w:p w:rsidR="00B05C40" w:rsidRPr="00B05C40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65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66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前次異動日期</w:t>
            </w:r>
          </w:p>
        </w:tc>
        <w:tc>
          <w:tcPr>
            <w:tcW w:w="2945" w:type="dxa"/>
            <w:shd w:val="clear" w:color="auto" w:fill="auto"/>
          </w:tcPr>
          <w:p w:rsidR="00B05C40" w:rsidRPr="00B05C40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67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68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DTAAV305.</w:t>
            </w:r>
            <w:r w:rsidRPr="00B05C40">
              <w:rPr>
                <w:rFonts w:hint="eastAsia"/>
                <w:strike/>
                <w:rPrChange w:id="169" w:author="伯珊" w:date="2017-06-16T12:04:00Z">
                  <w:rPr>
                    <w:rFonts w:hint="eastAsia"/>
                  </w:rPr>
                </w:rPrChange>
              </w:rPr>
              <w:t xml:space="preserve"> </w:t>
            </w:r>
            <w:r w:rsidRPr="00B05C40">
              <w:rPr>
                <w:rFonts w:ascii="細明體" w:eastAsia="細明體" w:hAnsi="細明體" w:hint="eastAsia"/>
                <w:strike/>
                <w:lang w:eastAsia="zh-TW"/>
                <w:rPrChange w:id="170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前次更新日期</w:t>
            </w:r>
          </w:p>
        </w:tc>
        <w:tc>
          <w:tcPr>
            <w:tcW w:w="2945" w:type="dxa"/>
            <w:shd w:val="clear" w:color="auto" w:fill="auto"/>
          </w:tcPr>
          <w:p w:rsidR="00B05C40" w:rsidRPr="00B05C40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  <w:rPrChange w:id="171" w:author="伯珊" w:date="2017-06-16T12:0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</w:p>
        </w:tc>
      </w:tr>
      <w:tr w:rsidR="00B05C40" w:rsidRPr="009019D3" w:rsidTr="009019D3"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理賠金額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DTAAV305.</w:t>
            </w:r>
            <w:r>
              <w:rPr>
                <w:rFonts w:hint="eastAsia"/>
              </w:rPr>
              <w:t xml:space="preserve"> </w:t>
            </w:r>
            <w:r w:rsidRPr="009019D3">
              <w:rPr>
                <w:rFonts w:ascii="細明體" w:eastAsia="細明體" w:hAnsi="細明體" w:hint="eastAsia"/>
                <w:lang w:eastAsia="zh-TW"/>
              </w:rPr>
              <w:t>理賠金額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B05C40" w:rsidRPr="009019D3" w:rsidTr="009019D3">
        <w:tc>
          <w:tcPr>
            <w:tcW w:w="2944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保戶特殊建檔內容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019D3">
              <w:rPr>
                <w:rFonts w:ascii="細明體" w:eastAsia="細明體" w:hAnsi="細明體" w:hint="eastAsia"/>
                <w:lang w:eastAsia="zh-TW"/>
              </w:rPr>
              <w:t>$AA_A0Z029_BO.</w:t>
            </w:r>
            <w:r>
              <w:t xml:space="preserve"> </w:t>
            </w:r>
            <w:r w:rsidRPr="009019D3">
              <w:rPr>
                <w:rFonts w:ascii="細明體" w:eastAsia="細明體" w:hAnsi="細明體"/>
                <w:lang w:eastAsia="zh-TW"/>
              </w:rPr>
              <w:t>Type1Content</w:t>
            </w:r>
          </w:p>
        </w:tc>
        <w:tc>
          <w:tcPr>
            <w:tcW w:w="2945" w:type="dxa"/>
            <w:shd w:val="clear" w:color="auto" w:fill="auto"/>
          </w:tcPr>
          <w:p w:rsidR="00B05C40" w:rsidRPr="009019D3" w:rsidRDefault="00B05C40" w:rsidP="00B05C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3B792C" w:rsidRPr="00A41CE0" w:rsidRDefault="003B792C" w:rsidP="005626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41CE0">
        <w:rPr>
          <w:rFonts w:ascii="細明體" w:eastAsia="細明體" w:hAnsi="細明體" w:hint="eastAsia"/>
          <w:lang w:eastAsia="zh-TW"/>
        </w:rPr>
        <w:t xml:space="preserve"> 真分頁顯示，一次最多顯示30筆</w:t>
      </w:r>
    </w:p>
    <w:p w:rsidR="003B792C" w:rsidRPr="00E01490" w:rsidRDefault="003B792C" w:rsidP="003B792C">
      <w:pPr>
        <w:pStyle w:val="Tabletext"/>
        <w:keepLines w:val="0"/>
        <w:spacing w:after="0" w:line="240" w:lineRule="auto"/>
        <w:ind w:left="3260"/>
        <w:rPr>
          <w:rFonts w:ascii="細明體" w:eastAsia="細明體" w:hAnsi="細明體" w:hint="eastAsia"/>
          <w:lang w:eastAsia="zh-TW"/>
        </w:rPr>
      </w:pPr>
    </w:p>
    <w:sectPr w:rsidR="003B792C" w:rsidRPr="00E01490" w:rsidSect="00417064">
      <w:footerReference w:type="even" r:id="rId12"/>
      <w:footerReference w:type="default" r:id="rId13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812" w:rsidRDefault="00037812">
      <w:r>
        <w:separator/>
      </w:r>
    </w:p>
  </w:endnote>
  <w:endnote w:type="continuationSeparator" w:id="0">
    <w:p w:rsidR="00037812" w:rsidRDefault="00037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2B0" w:rsidRDefault="009D52B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D52B0" w:rsidRDefault="009D52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2B0" w:rsidRDefault="009D52B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A3D1A">
      <w:rPr>
        <w:rStyle w:val="a6"/>
        <w:noProof/>
      </w:rPr>
      <w:t>2</w:t>
    </w:r>
    <w:r>
      <w:rPr>
        <w:rStyle w:val="a6"/>
      </w:rPr>
      <w:fldChar w:fldCharType="end"/>
    </w:r>
  </w:p>
  <w:p w:rsidR="009D52B0" w:rsidRDefault="009D52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812" w:rsidRDefault="00037812">
      <w:r>
        <w:separator/>
      </w:r>
    </w:p>
  </w:footnote>
  <w:footnote w:type="continuationSeparator" w:id="0">
    <w:p w:rsidR="00037812" w:rsidRDefault="00037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15116C2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31534B4"/>
    <w:multiLevelType w:val="hybridMultilevel"/>
    <w:tmpl w:val="78389920"/>
    <w:lvl w:ilvl="0" w:tplc="C640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14"/>
  </w:num>
  <w:num w:numId="14">
    <w:abstractNumId w:val="15"/>
  </w:num>
  <w:num w:numId="15">
    <w:abstractNumId w:val="7"/>
  </w:num>
  <w:num w:numId="16">
    <w:abstractNumId w:val="13"/>
  </w:num>
  <w:num w:numId="17">
    <w:abstractNumId w:val="17"/>
  </w:num>
  <w:num w:numId="18">
    <w:abstractNumId w:val="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7812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D789E"/>
    <w:rsid w:val="000E56C2"/>
    <w:rsid w:val="000E5F19"/>
    <w:rsid w:val="00123C47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D5DAB"/>
    <w:rsid w:val="0021079B"/>
    <w:rsid w:val="002225FA"/>
    <w:rsid w:val="00232ED1"/>
    <w:rsid w:val="00252551"/>
    <w:rsid w:val="00253464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26C9"/>
    <w:rsid w:val="003646BE"/>
    <w:rsid w:val="00364751"/>
    <w:rsid w:val="003763F5"/>
    <w:rsid w:val="00386C3A"/>
    <w:rsid w:val="00387A39"/>
    <w:rsid w:val="00391DF0"/>
    <w:rsid w:val="003A4765"/>
    <w:rsid w:val="003B6BF5"/>
    <w:rsid w:val="003B7618"/>
    <w:rsid w:val="003B7861"/>
    <w:rsid w:val="003B792C"/>
    <w:rsid w:val="003D0360"/>
    <w:rsid w:val="003D17CE"/>
    <w:rsid w:val="003D6F23"/>
    <w:rsid w:val="003E3722"/>
    <w:rsid w:val="003E42E3"/>
    <w:rsid w:val="003F2855"/>
    <w:rsid w:val="003F4398"/>
    <w:rsid w:val="003F795D"/>
    <w:rsid w:val="00403547"/>
    <w:rsid w:val="00413605"/>
    <w:rsid w:val="00417064"/>
    <w:rsid w:val="00417A9E"/>
    <w:rsid w:val="00424D1C"/>
    <w:rsid w:val="00427672"/>
    <w:rsid w:val="0043482C"/>
    <w:rsid w:val="00440717"/>
    <w:rsid w:val="0044335B"/>
    <w:rsid w:val="00443676"/>
    <w:rsid w:val="00444296"/>
    <w:rsid w:val="00450F8B"/>
    <w:rsid w:val="0045427C"/>
    <w:rsid w:val="00467856"/>
    <w:rsid w:val="00467DFD"/>
    <w:rsid w:val="0047022C"/>
    <w:rsid w:val="004722A1"/>
    <w:rsid w:val="00483F12"/>
    <w:rsid w:val="004911D8"/>
    <w:rsid w:val="00491A19"/>
    <w:rsid w:val="00494BCA"/>
    <w:rsid w:val="004A1566"/>
    <w:rsid w:val="004A6205"/>
    <w:rsid w:val="004B08CA"/>
    <w:rsid w:val="004C2FEB"/>
    <w:rsid w:val="004C3C35"/>
    <w:rsid w:val="004C5056"/>
    <w:rsid w:val="004D03CC"/>
    <w:rsid w:val="004E542F"/>
    <w:rsid w:val="004F052C"/>
    <w:rsid w:val="004F6BE7"/>
    <w:rsid w:val="005028E7"/>
    <w:rsid w:val="005145E2"/>
    <w:rsid w:val="00531E06"/>
    <w:rsid w:val="00535F08"/>
    <w:rsid w:val="00537241"/>
    <w:rsid w:val="00550F55"/>
    <w:rsid w:val="005511B4"/>
    <w:rsid w:val="00555478"/>
    <w:rsid w:val="00562648"/>
    <w:rsid w:val="00573BA2"/>
    <w:rsid w:val="00575B37"/>
    <w:rsid w:val="00581ACC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0686"/>
    <w:rsid w:val="00603130"/>
    <w:rsid w:val="00624DD8"/>
    <w:rsid w:val="006370B1"/>
    <w:rsid w:val="00640B0C"/>
    <w:rsid w:val="0066468E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2F5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E1ECB"/>
    <w:rsid w:val="007E386C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94CA1"/>
    <w:rsid w:val="008A3D1A"/>
    <w:rsid w:val="008A5D36"/>
    <w:rsid w:val="008A7E85"/>
    <w:rsid w:val="008B1784"/>
    <w:rsid w:val="008B5188"/>
    <w:rsid w:val="008C0E51"/>
    <w:rsid w:val="008C3A84"/>
    <w:rsid w:val="008C3D93"/>
    <w:rsid w:val="008D0E85"/>
    <w:rsid w:val="008E04E7"/>
    <w:rsid w:val="008E119A"/>
    <w:rsid w:val="008E484E"/>
    <w:rsid w:val="008F0A6C"/>
    <w:rsid w:val="008F6D0F"/>
    <w:rsid w:val="008F7E02"/>
    <w:rsid w:val="009019D3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D52B0"/>
    <w:rsid w:val="009E15B4"/>
    <w:rsid w:val="00A07D6F"/>
    <w:rsid w:val="00A22607"/>
    <w:rsid w:val="00A24376"/>
    <w:rsid w:val="00A41CE0"/>
    <w:rsid w:val="00A515C3"/>
    <w:rsid w:val="00A51C5E"/>
    <w:rsid w:val="00A56CC1"/>
    <w:rsid w:val="00A61DDB"/>
    <w:rsid w:val="00A61DDD"/>
    <w:rsid w:val="00A645B7"/>
    <w:rsid w:val="00A72ABE"/>
    <w:rsid w:val="00A73026"/>
    <w:rsid w:val="00A8390F"/>
    <w:rsid w:val="00A861AF"/>
    <w:rsid w:val="00AA1191"/>
    <w:rsid w:val="00AA6071"/>
    <w:rsid w:val="00AA75A1"/>
    <w:rsid w:val="00AB160E"/>
    <w:rsid w:val="00AE6528"/>
    <w:rsid w:val="00AF5EEE"/>
    <w:rsid w:val="00B05C40"/>
    <w:rsid w:val="00B07D87"/>
    <w:rsid w:val="00B10952"/>
    <w:rsid w:val="00B20050"/>
    <w:rsid w:val="00B26C61"/>
    <w:rsid w:val="00B524BA"/>
    <w:rsid w:val="00B53ACB"/>
    <w:rsid w:val="00B66886"/>
    <w:rsid w:val="00B74E9E"/>
    <w:rsid w:val="00B930E5"/>
    <w:rsid w:val="00B942D9"/>
    <w:rsid w:val="00BB0D40"/>
    <w:rsid w:val="00BC19EF"/>
    <w:rsid w:val="00BC1AF9"/>
    <w:rsid w:val="00BC2E60"/>
    <w:rsid w:val="00BC4814"/>
    <w:rsid w:val="00BF13EC"/>
    <w:rsid w:val="00BF4E82"/>
    <w:rsid w:val="00C0495D"/>
    <w:rsid w:val="00C14835"/>
    <w:rsid w:val="00C16E36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7E25"/>
    <w:rsid w:val="00CB072F"/>
    <w:rsid w:val="00CB1327"/>
    <w:rsid w:val="00CC3D25"/>
    <w:rsid w:val="00CC44DF"/>
    <w:rsid w:val="00CD0DEF"/>
    <w:rsid w:val="00CD3E68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70318"/>
    <w:rsid w:val="00D8139A"/>
    <w:rsid w:val="00D96054"/>
    <w:rsid w:val="00DB118B"/>
    <w:rsid w:val="00DD10F3"/>
    <w:rsid w:val="00DE24F3"/>
    <w:rsid w:val="00DF3C28"/>
    <w:rsid w:val="00E0137F"/>
    <w:rsid w:val="00E02CA8"/>
    <w:rsid w:val="00E10BB5"/>
    <w:rsid w:val="00E12758"/>
    <w:rsid w:val="00E23699"/>
    <w:rsid w:val="00E27349"/>
    <w:rsid w:val="00E43C0A"/>
    <w:rsid w:val="00E51F3E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029D"/>
    <w:rsid w:val="00EF21B1"/>
    <w:rsid w:val="00EF28DB"/>
    <w:rsid w:val="00EF2D32"/>
    <w:rsid w:val="00EF4338"/>
    <w:rsid w:val="00F01135"/>
    <w:rsid w:val="00F022D6"/>
    <w:rsid w:val="00F13196"/>
    <w:rsid w:val="00F30E6A"/>
    <w:rsid w:val="00F411B7"/>
    <w:rsid w:val="00F501D6"/>
    <w:rsid w:val="00F72EA6"/>
    <w:rsid w:val="00F80B9C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DF43F5-D69B-4517-8E3E-613A1507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3663</Characters>
  <Application>Microsoft Office Word</Application>
  <DocSecurity>0</DocSecurity>
  <Lines>30</Lines>
  <Paragraphs>8</Paragraphs>
  <ScaleCrop>false</ScaleCrop>
  <Company>CMT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