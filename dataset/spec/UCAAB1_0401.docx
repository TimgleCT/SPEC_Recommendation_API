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5"/>
                <w:attr w:name="Year" w:val="2005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0</w:t>
              </w:r>
              <w:r w:rsidR="00E204D7"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9D3602">
                <w:rPr>
                  <w:rFonts w:ascii="新細明體" w:hAnsi="新細明體" w:hint="eastAsia"/>
                  <w:bCs/>
                  <w:lang w:eastAsia="zh-TW"/>
                </w:rPr>
                <w:t>2</w:t>
              </w:r>
              <w:r w:rsidR="00B5539C">
                <w:rPr>
                  <w:rFonts w:ascii="新細明體" w:hAnsi="新細明體" w:hint="eastAsia"/>
                  <w:bCs/>
                  <w:lang w:eastAsia="zh-TW"/>
                </w:rPr>
                <w:t>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33FB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FB3" w:rsidRDefault="00933FB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3"/>
                <w:attr w:name="Year" w:val="2008"/>
              </w:smartTagPr>
              <w:r>
                <w:rPr>
                  <w:rFonts w:ascii="新細明體" w:hAnsi="新細明體"/>
                  <w:bCs/>
                  <w:lang w:eastAsia="zh-TW"/>
                </w:rPr>
                <w:t>2008/3/25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FB3" w:rsidRPr="00933FB3" w:rsidRDefault="00933FB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畫面暫收checkbox欄位改為不顯示於畫面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FB3" w:rsidRDefault="00933FB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FB3" w:rsidRDefault="00933FB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1A0F2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0F26" w:rsidRDefault="001A0F2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6"/>
                <w:attr w:name="Year" w:val="2008"/>
              </w:smartTagPr>
              <w:r>
                <w:rPr>
                  <w:rFonts w:ascii="新細明體" w:hAnsi="新細明體"/>
                  <w:bCs/>
                  <w:lang w:eastAsia="zh-TW"/>
                </w:rPr>
                <w:t>2008/6/5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0F26" w:rsidRDefault="001A0F2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修改受益人讀取方式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0F26" w:rsidRDefault="001A0F2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0F26" w:rsidRDefault="001A0F2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350E0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E01" w:rsidRDefault="00350E0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7"/>
                <w:attr w:name="Year" w:val="2008"/>
              </w:smartTagPr>
              <w:r>
                <w:rPr>
                  <w:rFonts w:ascii="新細明體" w:hAnsi="新細明體"/>
                  <w:bCs/>
                  <w:lang w:eastAsia="zh-TW"/>
                </w:rPr>
                <w:t>2008/7/4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E01" w:rsidRDefault="00350E0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修改處理方式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E01" w:rsidRDefault="00350E0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E01" w:rsidRDefault="00350E0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B717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17B" w:rsidRDefault="00DB717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7"/>
                <w:attr w:name="Month" w:val="7"/>
                <w:attr w:name="Year" w:val="2008"/>
              </w:smartTagPr>
              <w:r>
                <w:rPr>
                  <w:rFonts w:ascii="新細明體" w:hAnsi="新細明體"/>
                  <w:bCs/>
                  <w:lang w:eastAsia="zh-TW"/>
                </w:rPr>
                <w:t>2008/7/27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17B" w:rsidRDefault="00DB717B" w:rsidP="00DB717B">
            <w:pPr>
              <w:pStyle w:val="Tabletext"/>
              <w:numPr>
                <w:ilvl w:val="0"/>
                <w:numId w:val="32"/>
              </w:numPr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增加檢核給付比例</w:t>
            </w:r>
          </w:p>
          <w:p w:rsidR="00DB717B" w:rsidRDefault="00DB717B" w:rsidP="00DB717B">
            <w:pPr>
              <w:pStyle w:val="Tabletext"/>
              <w:numPr>
                <w:ilvl w:val="0"/>
                <w:numId w:val="32"/>
              </w:numPr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 xml:space="preserve">修改原因改為讀取代碼 </w:t>
            </w:r>
            <w:r>
              <w:rPr>
                <w:rFonts w:ascii="sөũ" w:hAnsi="sөũ"/>
              </w:rPr>
              <w:t>BENE_CHG_RESN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17B" w:rsidRDefault="00DB717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17B" w:rsidRDefault="00DB717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4E31B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31B1" w:rsidRDefault="004E31B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8"/>
                <w:attr w:name="Day" w:val="12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2008/8/12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31B1" w:rsidRDefault="004E31B1" w:rsidP="004E31B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修改給付比例改為5位小數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31B1" w:rsidRDefault="004E31B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31B1" w:rsidRDefault="004E31B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B5B4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B42" w:rsidRDefault="009B5B4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8"/>
                <w:attr w:name="Day" w:val="16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2008/8/16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B42" w:rsidRDefault="009B5B42" w:rsidP="004E31B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修改選取</w:t>
            </w:r>
            <w:r w:rsidRPr="009B5B42">
              <w:rPr>
                <w:rFonts w:hint="eastAsia"/>
                <w:bCs/>
                <w:color w:val="008000"/>
                <w:lang w:eastAsia="zh-TW"/>
              </w:rPr>
              <w:t>選取下方已選擇區資料時</w:t>
            </w:r>
            <w:r>
              <w:rPr>
                <w:rFonts w:hint="eastAsia"/>
                <w:bCs/>
                <w:color w:val="008000"/>
                <w:lang w:eastAsia="zh-TW"/>
              </w:rPr>
              <w:t>作法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B42" w:rsidRDefault="009B5B4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B42" w:rsidRDefault="009B5B4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90F70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F70" w:rsidRDefault="00990F7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1"/>
                <w:attr w:name="Year" w:val="2009"/>
              </w:smartTagPr>
              <w:r>
                <w:rPr>
                  <w:rFonts w:ascii="新細明體" w:hAnsi="新細明體"/>
                  <w:bCs/>
                  <w:lang w:eastAsia="zh-TW"/>
                </w:rPr>
                <w:t>2009/1/16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F70" w:rsidRDefault="0032040F" w:rsidP="004E31B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導入</w:t>
            </w:r>
            <w:r w:rsidR="00990F70">
              <w:rPr>
                <w:rFonts w:ascii="新細明體" w:hAnsi="新細明體" w:hint="eastAsia"/>
                <w:bCs/>
                <w:lang w:eastAsia="zh-TW"/>
              </w:rPr>
              <w:t>意外險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F70" w:rsidRDefault="00990F7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F70" w:rsidRDefault="00990F7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34AA4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4AA4" w:rsidRDefault="00D34AA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"/>
                <w:attr w:name="Day" w:val="21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2009/1/21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4AA4" w:rsidRPr="007631A2" w:rsidRDefault="00484186" w:rsidP="004E31B1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修改意外險處理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4AA4" w:rsidRDefault="0048418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4AA4" w:rsidRDefault="00D34AA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506D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06DC" w:rsidRDefault="00D506DC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2012/09/20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06DC" w:rsidRDefault="00D506DC" w:rsidP="004E31B1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新增資料暫存功能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06DC" w:rsidRDefault="00D506D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凱鈞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06DC" w:rsidRDefault="00D506D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1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7631A2" w:rsidRPr="00E8700A" w:rsidTr="009F32F9">
        <w:tc>
          <w:tcPr>
            <w:tcW w:w="1216" w:type="dxa"/>
          </w:tcPr>
          <w:p w:rsidR="007631A2" w:rsidRPr="00E8700A" w:rsidRDefault="007631A2" w:rsidP="00BD41F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7631A2" w:rsidRPr="00E8700A" w:rsidRDefault="007631A2" w:rsidP="00BD41F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7631A2" w:rsidRPr="00E8700A" w:rsidRDefault="007631A2" w:rsidP="00BD41F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7631A2" w:rsidRPr="00E8700A" w:rsidRDefault="007631A2" w:rsidP="00BD41F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7631A2" w:rsidRPr="00E8700A" w:rsidRDefault="007631A2" w:rsidP="00BD41F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7631A2" w:rsidRPr="00E8700A" w:rsidTr="009F32F9">
        <w:tc>
          <w:tcPr>
            <w:tcW w:w="1216" w:type="dxa"/>
          </w:tcPr>
          <w:p w:rsidR="007631A2" w:rsidRPr="00E8700A" w:rsidRDefault="007631A2" w:rsidP="00FC7B9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1010" w:type="dxa"/>
          </w:tcPr>
          <w:p w:rsidR="007631A2" w:rsidRPr="00E8700A" w:rsidRDefault="007631A2" w:rsidP="00BD41F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</w:p>
        </w:tc>
        <w:tc>
          <w:tcPr>
            <w:tcW w:w="4503" w:type="dxa"/>
          </w:tcPr>
          <w:p w:rsidR="007631A2" w:rsidRPr="00E8700A" w:rsidRDefault="00104233" w:rsidP="00BD41F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二代健保</w:t>
            </w:r>
            <w:r w:rsidR="00182A31">
              <w:rPr>
                <w:rFonts w:ascii="細明體" w:eastAsia="細明體" w:hAnsi="細明體" w:cs="Courier New" w:hint="eastAsia"/>
                <w:sz w:val="20"/>
                <w:szCs w:val="20"/>
              </w:rPr>
              <w:t>導入</w:t>
            </w:r>
          </w:p>
        </w:tc>
        <w:tc>
          <w:tcPr>
            <w:tcW w:w="1566" w:type="dxa"/>
          </w:tcPr>
          <w:p w:rsidR="007631A2" w:rsidRPr="00E8700A" w:rsidRDefault="00104233" w:rsidP="00BD41F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Huai</w:t>
            </w:r>
          </w:p>
        </w:tc>
        <w:tc>
          <w:tcPr>
            <w:tcW w:w="2071" w:type="dxa"/>
          </w:tcPr>
          <w:p w:rsidR="007631A2" w:rsidRPr="00E8700A" w:rsidRDefault="00182A31" w:rsidP="00BD41F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82A31">
              <w:rPr>
                <w:rFonts w:ascii="細明體" w:eastAsia="細明體" w:hAnsi="細明體" w:cs="Courier New"/>
                <w:sz w:val="20"/>
                <w:szCs w:val="20"/>
              </w:rPr>
              <w:t>121112000027</w:t>
            </w:r>
          </w:p>
        </w:tc>
      </w:tr>
      <w:tr w:rsidR="009F32F9" w:rsidRPr="00E8700A" w:rsidTr="009F32F9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F9" w:rsidRDefault="009F32F9" w:rsidP="008E608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2015/10/21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F9" w:rsidRDefault="009F32F9" w:rsidP="008E608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12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F9" w:rsidRPr="00CE039C" w:rsidRDefault="009F32F9" w:rsidP="008E608E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53CF7">
              <w:rPr>
                <w:rFonts w:ascii="細明體" w:eastAsia="細明體" w:hAnsi="細明體" w:cs="Courier New" w:hint="eastAsia"/>
                <w:sz w:val="20"/>
                <w:szCs w:val="20"/>
              </w:rPr>
              <w:t>申請書</w:t>
            </w:r>
            <w:r w:rsidRPr="00F53CF7">
              <w:rPr>
                <w:rFonts w:ascii="細明體" w:eastAsia="細明體" w:hAnsi="細明體" w:cs="Courier New"/>
                <w:sz w:val="20"/>
                <w:szCs w:val="20"/>
              </w:rPr>
              <w:t>150608000538</w:t>
            </w:r>
            <w:r w:rsidRPr="00F53CF7">
              <w:rPr>
                <w:rFonts w:ascii="細明體" w:eastAsia="細明體" w:hAnsi="細明體" w:cs="Courier New" w:hint="eastAsia"/>
                <w:sz w:val="20"/>
                <w:szCs w:val="20"/>
              </w:rPr>
              <w:t>: OIU理賠系統調整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F9" w:rsidRDefault="009F32F9" w:rsidP="008E608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53CF7"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F9" w:rsidRPr="006D20F9" w:rsidRDefault="009F32F9" w:rsidP="008E608E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53CF7">
              <w:rPr>
                <w:rFonts w:ascii="細明體" w:eastAsia="細明體" w:hAnsi="細明體" w:cs="Courier New"/>
                <w:sz w:val="20"/>
                <w:szCs w:val="20"/>
              </w:rPr>
              <w:t>150613000004</w:t>
            </w:r>
          </w:p>
        </w:tc>
      </w:tr>
      <w:tr w:rsidR="0005759D" w:rsidRPr="00235A71" w:rsidTr="0005759D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59D" w:rsidRPr="000948BA" w:rsidRDefault="0005759D" w:rsidP="00330D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0948BA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</w:t>
            </w:r>
            <w:ins w:id="2" w:author="洪豪" w:date="2018-04-25T16:03:00Z">
              <w:r w:rsidR="000948BA"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</w:rPr>
                <w:t>1</w:t>
              </w:r>
            </w:ins>
            <w:r w:rsidRPr="000948BA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6/08/08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59D" w:rsidRPr="000948BA" w:rsidRDefault="0005759D" w:rsidP="00330D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0948BA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13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59D" w:rsidRPr="000948BA" w:rsidRDefault="0005759D" w:rsidP="00330D36">
            <w:pPr>
              <w:keepLines/>
              <w:numPr>
                <w:ilvl w:val="0"/>
                <w:numId w:val="35"/>
              </w:numPr>
              <w:spacing w:after="120"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0948BA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新增 清單 功能，點選後可轉至受款人選擇畫面AAA0</w:t>
            </w:r>
            <w:r w:rsidRPr="000948BA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_</w:t>
            </w:r>
            <w:r w:rsidRPr="000948BA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0901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59D" w:rsidRPr="000948BA" w:rsidRDefault="0005759D" w:rsidP="00330D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0948BA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59D" w:rsidRPr="000948BA" w:rsidRDefault="0005759D" w:rsidP="00330D36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0948BA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160730000019</w:t>
            </w:r>
          </w:p>
        </w:tc>
      </w:tr>
      <w:tr w:rsidR="000948BA" w:rsidRPr="00235A71" w:rsidTr="0005759D">
        <w:trPr>
          <w:ins w:id="3" w:author="洪豪" w:date="2018-04-25T16:03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8BA" w:rsidRPr="000948BA" w:rsidRDefault="000948BA" w:rsidP="000948BA">
            <w:pPr>
              <w:spacing w:line="240" w:lineRule="atLeast"/>
              <w:jc w:val="center"/>
              <w:rPr>
                <w:ins w:id="4" w:author="洪豪" w:date="2018-04-25T16:03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5" w:author="洪豪" w:date="2018-04-25T16:03:00Z">
              <w:r w:rsidRPr="008E3F3F">
                <w:rPr>
                  <w:rFonts w:hint="eastAsia"/>
                  <w:sz w:val="20"/>
                  <w:szCs w:val="20"/>
                </w:rPr>
                <w:t>2</w:t>
              </w:r>
              <w:r w:rsidRPr="008E3F3F">
                <w:rPr>
                  <w:sz w:val="20"/>
                  <w:szCs w:val="20"/>
                </w:rPr>
                <w:t>018/04/01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8BA" w:rsidRPr="000948BA" w:rsidRDefault="000948BA" w:rsidP="000948BA">
            <w:pPr>
              <w:spacing w:line="240" w:lineRule="atLeast"/>
              <w:jc w:val="center"/>
              <w:rPr>
                <w:ins w:id="6" w:author="洪豪" w:date="2018-04-25T16:03:00Z"/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ins w:id="7" w:author="洪豪" w:date="2018-04-25T16:03:00Z">
              <w:r>
                <w:rPr>
                  <w:rFonts w:hint="eastAsia"/>
                  <w:sz w:val="20"/>
                  <w:szCs w:val="20"/>
                </w:rPr>
                <w:t>14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8BA" w:rsidRPr="000948BA" w:rsidRDefault="000948BA" w:rsidP="000948BA">
            <w:pPr>
              <w:keepLines/>
              <w:spacing w:after="120" w:line="240" w:lineRule="atLeast"/>
              <w:rPr>
                <w:ins w:id="8" w:author="洪豪" w:date="2018-04-25T16:03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pPrChange w:id="9" w:author="洪豪" w:date="2018-04-25T16:03:00Z">
                <w:pPr>
                  <w:keepLines/>
                  <w:numPr>
                    <w:numId w:val="35"/>
                  </w:numPr>
                  <w:spacing w:after="120" w:line="240" w:lineRule="atLeast"/>
                  <w:ind w:left="360" w:hanging="360"/>
                </w:pPr>
              </w:pPrChange>
            </w:pPr>
            <w:ins w:id="10" w:author="洪豪" w:date="2018-04-25T16:03:00Z">
              <w:r w:rsidRPr="008E3F3F">
                <w:rPr>
                  <w:rFonts w:hint="eastAsia"/>
                  <w:sz w:val="20"/>
                  <w:szCs w:val="20"/>
                </w:rPr>
                <w:t>延滯息作業計算調整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8BA" w:rsidRPr="000948BA" w:rsidRDefault="000948BA" w:rsidP="000948BA">
            <w:pPr>
              <w:spacing w:line="240" w:lineRule="atLeast"/>
              <w:jc w:val="center"/>
              <w:rPr>
                <w:ins w:id="11" w:author="洪豪" w:date="2018-04-25T16:03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12" w:author="洪豪" w:date="2018-04-25T16:03:00Z">
              <w:r w:rsidRPr="008E3F3F">
                <w:rPr>
                  <w:rFonts w:hint="eastAsia"/>
                  <w:sz w:val="20"/>
                  <w:szCs w:val="20"/>
                </w:rPr>
                <w:t>洪啟豪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8BA" w:rsidRPr="000948BA" w:rsidRDefault="000948BA" w:rsidP="000948BA">
            <w:pPr>
              <w:spacing w:line="240" w:lineRule="atLeast"/>
              <w:rPr>
                <w:ins w:id="13" w:author="洪豪" w:date="2018-04-25T16:03:00Z"/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ins w:id="14" w:author="洪豪" w:date="2018-04-25T16:03:00Z">
              <w:r w:rsidRPr="008E3F3F">
                <w:rPr>
                  <w:sz w:val="20"/>
                  <w:szCs w:val="20"/>
                </w:rPr>
                <w:t>180305001285</w:t>
              </w:r>
            </w:ins>
          </w:p>
        </w:tc>
      </w:tr>
      <w:tr w:rsidR="00856B56" w:rsidRPr="00235A71" w:rsidTr="0005759D">
        <w:trPr>
          <w:ins w:id="15" w:author="蔡若羚" w:date="2020-04-20T15:08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B56" w:rsidRPr="008E3F3F" w:rsidRDefault="00856B56" w:rsidP="000948BA">
            <w:pPr>
              <w:spacing w:line="240" w:lineRule="atLeast"/>
              <w:jc w:val="center"/>
              <w:rPr>
                <w:ins w:id="16" w:author="蔡若羚" w:date="2020-04-20T15:08:00Z"/>
                <w:rFonts w:hint="eastAsia"/>
                <w:sz w:val="20"/>
                <w:szCs w:val="20"/>
              </w:rPr>
            </w:pPr>
            <w:ins w:id="17" w:author="蔡若羚" w:date="2020-04-20T15:08:00Z">
              <w:r>
                <w:rPr>
                  <w:rFonts w:hint="eastAsia"/>
                  <w:sz w:val="20"/>
                  <w:szCs w:val="20"/>
                </w:rPr>
                <w:t>2020/4/20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B56" w:rsidRDefault="00856B56" w:rsidP="000948BA">
            <w:pPr>
              <w:spacing w:line="240" w:lineRule="atLeast"/>
              <w:jc w:val="center"/>
              <w:rPr>
                <w:ins w:id="18" w:author="蔡若羚" w:date="2020-04-20T15:08:00Z"/>
                <w:rFonts w:hint="eastAsia"/>
                <w:sz w:val="20"/>
                <w:szCs w:val="20"/>
              </w:rPr>
            </w:pPr>
            <w:ins w:id="19" w:author="蔡若羚" w:date="2020-04-20T15:08:00Z">
              <w:r>
                <w:rPr>
                  <w:rFonts w:hint="eastAsia"/>
                  <w:sz w:val="20"/>
                  <w:szCs w:val="20"/>
                </w:rPr>
                <w:t>15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B56" w:rsidRPr="008E3F3F" w:rsidRDefault="00856B56" w:rsidP="000948BA">
            <w:pPr>
              <w:keepLines/>
              <w:spacing w:after="120" w:line="240" w:lineRule="atLeast"/>
              <w:rPr>
                <w:ins w:id="20" w:author="蔡若羚" w:date="2020-04-20T15:08:00Z"/>
                <w:rFonts w:hint="eastAsia"/>
                <w:sz w:val="20"/>
                <w:szCs w:val="20"/>
              </w:rPr>
            </w:pPr>
            <w:ins w:id="21" w:author="蔡若羚" w:date="2020-04-20T15:08:00Z">
              <w:r>
                <w:rPr>
                  <w:rFonts w:hint="eastAsia"/>
                  <w:sz w:val="20"/>
                  <w:szCs w:val="20"/>
                </w:rPr>
                <w:t>FA</w:t>
              </w:r>
              <w:r>
                <w:rPr>
                  <w:rFonts w:hint="eastAsia"/>
                  <w:sz w:val="20"/>
                  <w:szCs w:val="20"/>
                </w:rPr>
                <w:t>轉</w:t>
              </w:r>
              <w:r>
                <w:rPr>
                  <w:rFonts w:hint="eastAsia"/>
                  <w:sz w:val="20"/>
                  <w:szCs w:val="20"/>
                </w:rPr>
                <w:t>FK</w:t>
              </w:r>
              <w:r>
                <w:rPr>
                  <w:rFonts w:hint="eastAsia"/>
                  <w:sz w:val="20"/>
                  <w:szCs w:val="20"/>
                </w:rPr>
                <w:t>專案，調整對應模組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B56" w:rsidRPr="008E3F3F" w:rsidRDefault="00856B56" w:rsidP="000948BA">
            <w:pPr>
              <w:spacing w:line="240" w:lineRule="atLeast"/>
              <w:jc w:val="center"/>
              <w:rPr>
                <w:ins w:id="22" w:author="蔡若羚" w:date="2020-04-20T15:08:00Z"/>
                <w:rFonts w:hint="eastAsia"/>
                <w:sz w:val="20"/>
                <w:szCs w:val="20"/>
              </w:rPr>
            </w:pPr>
            <w:ins w:id="23" w:author="蔡若羚" w:date="2020-04-20T15:08:00Z">
              <w:r>
                <w:rPr>
                  <w:rFonts w:hint="eastAsia"/>
                  <w:sz w:val="20"/>
                  <w:szCs w:val="20"/>
                </w:rPr>
                <w:t>蔡若羚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B56" w:rsidRPr="009B4A2E" w:rsidRDefault="009B4A2E" w:rsidP="000948BA">
            <w:pPr>
              <w:spacing w:line="240" w:lineRule="atLeast"/>
              <w:rPr>
                <w:ins w:id="24" w:author="蔡若羚" w:date="2020-04-20T15:08:00Z"/>
                <w:sz w:val="20"/>
                <w:szCs w:val="20"/>
                <w:rPrChange w:id="25" w:author="蔡若羚" w:date="2020-04-20T15:10:00Z">
                  <w:rPr>
                    <w:ins w:id="26" w:author="蔡若羚" w:date="2020-04-20T15:08:00Z"/>
                    <w:sz w:val="20"/>
                    <w:szCs w:val="20"/>
                  </w:rPr>
                </w:rPrChange>
              </w:rPr>
            </w:pPr>
            <w:ins w:id="27" w:author="蔡若羚" w:date="2020-04-20T15:09:00Z">
              <w:r w:rsidRPr="009B4A2E">
                <w:rPr>
                  <w:rFonts w:hint="eastAsia"/>
                  <w:sz w:val="20"/>
                  <w:szCs w:val="20"/>
                  <w:rPrChange w:id="28" w:author="蔡若羚" w:date="2020-04-20T15:10:00Z">
                    <w:rPr>
                      <w:rFonts w:hint="eastAsia"/>
                      <w:color w:val="FF0000"/>
                      <w:sz w:val="20"/>
                      <w:szCs w:val="20"/>
                    </w:rPr>
                  </w:rPrChange>
                </w:rPr>
                <w:t>191114000671</w:t>
              </w:r>
            </w:ins>
          </w:p>
        </w:tc>
      </w:tr>
    </w:tbl>
    <w:p w:rsidR="007631A2" w:rsidRDefault="007631A2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B</w:t>
      </w:r>
      <w:r w:rsidR="00823180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B5539C">
        <w:rPr>
          <w:rFonts w:hint="eastAsia"/>
          <w:b/>
          <w:kern w:val="2"/>
          <w:sz w:val="24"/>
          <w:szCs w:val="24"/>
          <w:lang w:eastAsia="zh-TW"/>
        </w:rPr>
        <w:t>4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B5539C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B5539C">
        <w:rPr>
          <w:rFonts w:hint="eastAsia"/>
          <w:b/>
          <w:kern w:val="2"/>
          <w:sz w:val="24"/>
          <w:szCs w:val="24"/>
          <w:lang w:eastAsia="zh-TW"/>
        </w:rPr>
        <w:t>受款</w:t>
      </w:r>
      <w:r w:rsidR="00FD3B1A">
        <w:rPr>
          <w:rFonts w:hint="eastAsia"/>
          <w:b/>
          <w:kern w:val="2"/>
          <w:sz w:val="24"/>
          <w:szCs w:val="24"/>
          <w:lang w:eastAsia="zh-TW"/>
        </w:rPr>
        <w:t>比例輸入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B553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多受款人輸入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82318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B5539C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B5539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B553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針對該保單作多受款人分配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07068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RLAA00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>RLAA00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 xml:space="preserve"> 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9D3602">
        <w:tc>
          <w:tcPr>
            <w:tcW w:w="720" w:type="dxa"/>
          </w:tcPr>
          <w:p w:rsidR="009D3602" w:rsidRDefault="009D3602" w:rsidP="009D3602">
            <w:pPr>
              <w:numPr>
                <w:ilvl w:val="0"/>
                <w:numId w:val="2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9D3602" w:rsidRDefault="00BE0D1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壽險受益人檔</w:t>
            </w:r>
          </w:p>
        </w:tc>
        <w:tc>
          <w:tcPr>
            <w:tcW w:w="3960" w:type="dxa"/>
          </w:tcPr>
          <w:p w:rsidR="009D3602" w:rsidRDefault="00BE0D1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</w:rPr>
              <w:t>DTAB0003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EB7348">
        <w:tc>
          <w:tcPr>
            <w:tcW w:w="720" w:type="dxa"/>
          </w:tcPr>
          <w:p w:rsidR="00EB7348" w:rsidRDefault="00EB7348" w:rsidP="00EB734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EB7348" w:rsidRDefault="003C3DDC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</w:tcPr>
          <w:p w:rsidR="00EB7348" w:rsidRDefault="00EB734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</w:t>
            </w:r>
            <w:r w:rsidR="003C3DDC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4320" w:type="dxa"/>
          </w:tcPr>
          <w:p w:rsidR="00EB7348" w:rsidRDefault="00EB734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C3DDC">
        <w:tc>
          <w:tcPr>
            <w:tcW w:w="720" w:type="dxa"/>
          </w:tcPr>
          <w:p w:rsidR="003C3DDC" w:rsidRDefault="003C3DDC" w:rsidP="00EB734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3C3DDC" w:rsidRDefault="003C3DDC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1800" w:type="dxa"/>
          </w:tcPr>
          <w:p w:rsidR="003C3DDC" w:rsidRDefault="009655EE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12</w:t>
            </w:r>
          </w:p>
        </w:tc>
        <w:tc>
          <w:tcPr>
            <w:tcW w:w="4320" w:type="dxa"/>
          </w:tcPr>
          <w:p w:rsidR="003C3DDC" w:rsidRDefault="003C3DDC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B7348">
        <w:tc>
          <w:tcPr>
            <w:tcW w:w="720" w:type="dxa"/>
          </w:tcPr>
          <w:p w:rsidR="00EB7348" w:rsidRDefault="00EB7348" w:rsidP="00EB734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EB7348" w:rsidRDefault="009655EE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給付</w:t>
            </w:r>
            <w:r w:rsidR="00851058">
              <w:rPr>
                <w:rFonts w:ascii="細明體" w:eastAsia="細明體" w:hAnsi="細明體" w:hint="eastAsia"/>
                <w:sz w:val="20"/>
                <w:szCs w:val="20"/>
              </w:rPr>
              <w:t>總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額</w:t>
            </w:r>
          </w:p>
        </w:tc>
        <w:tc>
          <w:tcPr>
            <w:tcW w:w="1800" w:type="dxa"/>
          </w:tcPr>
          <w:p w:rsidR="00EB7348" w:rsidRDefault="000A55C1" w:rsidP="00FC7B9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 1</w:t>
            </w:r>
            <w:r w:rsidR="00182A31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,</w:t>
            </w:r>
            <w:r w:rsidR="00182A31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4320" w:type="dxa"/>
          </w:tcPr>
          <w:p w:rsidR="00EB7348" w:rsidRDefault="00EB734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5774E">
        <w:tc>
          <w:tcPr>
            <w:tcW w:w="720" w:type="dxa"/>
          </w:tcPr>
          <w:p w:rsidR="0065774E" w:rsidRDefault="0065774E" w:rsidP="002D07C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5774E" w:rsidRDefault="0065774E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受益人種類</w:t>
            </w:r>
          </w:p>
        </w:tc>
        <w:tc>
          <w:tcPr>
            <w:tcW w:w="1800" w:type="dxa"/>
          </w:tcPr>
          <w:p w:rsidR="0065774E" w:rsidRDefault="0065774E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65774E" w:rsidRDefault="0065774E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2040F">
        <w:tc>
          <w:tcPr>
            <w:tcW w:w="720" w:type="dxa"/>
          </w:tcPr>
          <w:p w:rsidR="0032040F" w:rsidRDefault="0032040F" w:rsidP="002D07C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32040F" w:rsidRDefault="0032040F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1800" w:type="dxa"/>
          </w:tcPr>
          <w:p w:rsidR="0032040F" w:rsidRDefault="0032040F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32040F" w:rsidRDefault="0032040F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5E6442">
        <w:tc>
          <w:tcPr>
            <w:tcW w:w="720" w:type="dxa"/>
          </w:tcPr>
          <w:p w:rsidR="005E6442" w:rsidRDefault="005E6442" w:rsidP="002D07C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5E6442" w:rsidRDefault="005E644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1800" w:type="dxa"/>
          </w:tcPr>
          <w:p w:rsidR="005E6442" w:rsidRDefault="005E644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10</w:t>
            </w:r>
          </w:p>
        </w:tc>
        <w:tc>
          <w:tcPr>
            <w:tcW w:w="4320" w:type="dxa"/>
          </w:tcPr>
          <w:p w:rsidR="005E6442" w:rsidRDefault="005E644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82A31">
        <w:tc>
          <w:tcPr>
            <w:tcW w:w="720" w:type="dxa"/>
          </w:tcPr>
          <w:p w:rsidR="00182A31" w:rsidRDefault="00182A31" w:rsidP="002D07C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182A31" w:rsidRDefault="00182A31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索賠類別</w:t>
            </w:r>
          </w:p>
        </w:tc>
        <w:tc>
          <w:tcPr>
            <w:tcW w:w="1800" w:type="dxa"/>
          </w:tcPr>
          <w:p w:rsidR="00182A31" w:rsidRDefault="00182A31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182A31" w:rsidRDefault="00182A31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D75AE">
        <w:tc>
          <w:tcPr>
            <w:tcW w:w="720" w:type="dxa"/>
          </w:tcPr>
          <w:p w:rsidR="009D75AE" w:rsidRDefault="009D75AE" w:rsidP="002D07C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9D75AE" w:rsidRDefault="009D75AE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延滯息給付日期</w:t>
            </w:r>
          </w:p>
        </w:tc>
        <w:tc>
          <w:tcPr>
            <w:tcW w:w="1800" w:type="dxa"/>
          </w:tcPr>
          <w:p w:rsidR="009D75AE" w:rsidRDefault="009D75AE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9D75AE" w:rsidRDefault="009D75AE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D3C37">
        <w:tc>
          <w:tcPr>
            <w:tcW w:w="720" w:type="dxa"/>
          </w:tcPr>
          <w:p w:rsidR="00DD3C37" w:rsidRDefault="00DD3C37" w:rsidP="002D07C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DD3C37" w:rsidRDefault="00DD3C37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原始延滯息給付金額</w:t>
            </w:r>
          </w:p>
        </w:tc>
        <w:tc>
          <w:tcPr>
            <w:tcW w:w="1800" w:type="dxa"/>
          </w:tcPr>
          <w:p w:rsidR="00DD3C37" w:rsidRDefault="00DD3C37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 13,4</w:t>
            </w:r>
          </w:p>
        </w:tc>
        <w:tc>
          <w:tcPr>
            <w:tcW w:w="4320" w:type="dxa"/>
          </w:tcPr>
          <w:p w:rsidR="00DD3C37" w:rsidRDefault="00DD3C37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76E08">
        <w:tc>
          <w:tcPr>
            <w:tcW w:w="9180" w:type="dxa"/>
            <w:gridSpan w:val="4"/>
          </w:tcPr>
          <w:p w:rsidR="00A76E08" w:rsidRDefault="00A76E08" w:rsidP="00A76E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輸出參數</w:t>
            </w:r>
            <w:r w:rsidR="005C029E">
              <w:rPr>
                <w:rFonts w:ascii="細明體" w:eastAsia="細明體" w:hAnsi="細明體" w:hint="eastAsia"/>
                <w:sz w:val="20"/>
                <w:szCs w:val="20"/>
              </w:rPr>
              <w:t>(多)筆</w:t>
            </w:r>
            <w:r w:rsidR="00350E01">
              <w:rPr>
                <w:rFonts w:ascii="細明體" w:eastAsia="細明體" w:hAnsi="細明體" w:hint="eastAsia"/>
                <w:sz w:val="20"/>
                <w:szCs w:val="20"/>
              </w:rPr>
              <w:t>(請用BO 或 List 處理)</w:t>
            </w:r>
          </w:p>
        </w:tc>
      </w:tr>
      <w:tr w:rsidR="008344DB">
        <w:tc>
          <w:tcPr>
            <w:tcW w:w="720" w:type="dxa"/>
          </w:tcPr>
          <w:p w:rsidR="008344DB" w:rsidRDefault="008344DB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8344DB" w:rsidRDefault="008344DB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  <w:shd w:val="pct10" w:color="auto" w:fill="auto"/>
          </w:tcPr>
          <w:p w:rsidR="008344DB" w:rsidRDefault="008344DB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  <w:shd w:val="pct10" w:color="auto" w:fill="auto"/>
          </w:tcPr>
          <w:p w:rsidR="008344DB" w:rsidRDefault="007C7271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灰色區塊為多筆之內容</w:t>
            </w:r>
          </w:p>
        </w:tc>
      </w:tr>
      <w:tr w:rsidR="008344DB">
        <w:tc>
          <w:tcPr>
            <w:tcW w:w="720" w:type="dxa"/>
          </w:tcPr>
          <w:p w:rsidR="008344DB" w:rsidRDefault="008344DB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8344DB" w:rsidRDefault="008344DB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1800" w:type="dxa"/>
            <w:shd w:val="pct10" w:color="auto" w:fill="auto"/>
          </w:tcPr>
          <w:p w:rsidR="008344DB" w:rsidRDefault="008344DB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12</w:t>
            </w:r>
          </w:p>
        </w:tc>
        <w:tc>
          <w:tcPr>
            <w:tcW w:w="4320" w:type="dxa"/>
            <w:shd w:val="pct10" w:color="auto" w:fill="auto"/>
          </w:tcPr>
          <w:p w:rsidR="008344DB" w:rsidRDefault="008344DB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344DB">
        <w:tc>
          <w:tcPr>
            <w:tcW w:w="720" w:type="dxa"/>
          </w:tcPr>
          <w:p w:rsidR="008344DB" w:rsidRDefault="008344DB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8344DB" w:rsidRDefault="008344DB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保單受益人序號</w:t>
            </w:r>
          </w:p>
        </w:tc>
        <w:tc>
          <w:tcPr>
            <w:tcW w:w="1800" w:type="dxa"/>
            <w:shd w:val="pct10" w:color="auto" w:fill="auto"/>
          </w:tcPr>
          <w:p w:rsidR="008344DB" w:rsidRDefault="008344DB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 3,0</w:t>
            </w:r>
          </w:p>
        </w:tc>
        <w:tc>
          <w:tcPr>
            <w:tcW w:w="4320" w:type="dxa"/>
            <w:shd w:val="pct10" w:color="auto" w:fill="auto"/>
          </w:tcPr>
          <w:p w:rsidR="008344DB" w:rsidRDefault="008344DB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53473C">
        <w:tc>
          <w:tcPr>
            <w:tcW w:w="720" w:type="dxa"/>
          </w:tcPr>
          <w:p w:rsidR="0053473C" w:rsidRDefault="0053473C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53473C" w:rsidRDefault="0053473C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受款人ID</w:t>
            </w:r>
          </w:p>
        </w:tc>
        <w:tc>
          <w:tcPr>
            <w:tcW w:w="1800" w:type="dxa"/>
            <w:shd w:val="pct10" w:color="auto" w:fill="auto"/>
          </w:tcPr>
          <w:p w:rsidR="0053473C" w:rsidRDefault="0053473C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10</w:t>
            </w:r>
          </w:p>
        </w:tc>
        <w:tc>
          <w:tcPr>
            <w:tcW w:w="4320" w:type="dxa"/>
            <w:shd w:val="pct10" w:color="auto" w:fill="auto"/>
          </w:tcPr>
          <w:p w:rsidR="0053473C" w:rsidRDefault="0053473C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53473C">
        <w:tc>
          <w:tcPr>
            <w:tcW w:w="720" w:type="dxa"/>
          </w:tcPr>
          <w:p w:rsidR="0053473C" w:rsidRDefault="0053473C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53473C" w:rsidRDefault="0053473C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受款人姓名</w:t>
            </w:r>
          </w:p>
        </w:tc>
        <w:tc>
          <w:tcPr>
            <w:tcW w:w="1800" w:type="dxa"/>
            <w:shd w:val="pct10" w:color="auto" w:fill="auto"/>
          </w:tcPr>
          <w:p w:rsidR="0053473C" w:rsidRDefault="0053473C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10</w:t>
            </w:r>
          </w:p>
        </w:tc>
        <w:tc>
          <w:tcPr>
            <w:tcW w:w="4320" w:type="dxa"/>
            <w:shd w:val="pct10" w:color="auto" w:fill="auto"/>
          </w:tcPr>
          <w:p w:rsidR="0053473C" w:rsidRDefault="0053473C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344DB">
        <w:tc>
          <w:tcPr>
            <w:tcW w:w="720" w:type="dxa"/>
          </w:tcPr>
          <w:p w:rsidR="008344DB" w:rsidRDefault="008344DB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8344DB" w:rsidRDefault="008344DB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給付</w:t>
            </w:r>
            <w:r w:rsidR="0053473C">
              <w:rPr>
                <w:rFonts w:ascii="細明體" w:eastAsia="細明體" w:hAnsi="細明體" w:hint="eastAsia"/>
                <w:sz w:val="20"/>
                <w:szCs w:val="20"/>
              </w:rPr>
              <w:t>總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額</w:t>
            </w:r>
          </w:p>
        </w:tc>
        <w:tc>
          <w:tcPr>
            <w:tcW w:w="1800" w:type="dxa"/>
            <w:shd w:val="pct10" w:color="auto" w:fill="auto"/>
          </w:tcPr>
          <w:p w:rsidR="008344DB" w:rsidRDefault="008344DB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 11,2</w:t>
            </w:r>
          </w:p>
        </w:tc>
        <w:tc>
          <w:tcPr>
            <w:tcW w:w="4320" w:type="dxa"/>
            <w:shd w:val="pct10" w:color="auto" w:fill="auto"/>
          </w:tcPr>
          <w:p w:rsidR="008344DB" w:rsidRDefault="008344DB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53473C">
        <w:tc>
          <w:tcPr>
            <w:tcW w:w="720" w:type="dxa"/>
          </w:tcPr>
          <w:p w:rsidR="0053473C" w:rsidRDefault="0053473C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53473C" w:rsidRDefault="0053473C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給付比例</w:t>
            </w:r>
          </w:p>
        </w:tc>
        <w:tc>
          <w:tcPr>
            <w:tcW w:w="1800" w:type="dxa"/>
            <w:shd w:val="pct10" w:color="auto" w:fill="auto"/>
          </w:tcPr>
          <w:p w:rsidR="0053473C" w:rsidRDefault="0053473C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DECIMAL </w:t>
            </w:r>
            <w:r w:rsidR="004E31B1"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,</w:t>
            </w:r>
            <w:r w:rsidR="004E31B1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4320" w:type="dxa"/>
            <w:shd w:val="pct10" w:color="auto" w:fill="auto"/>
          </w:tcPr>
          <w:p w:rsidR="0053473C" w:rsidRDefault="0053473C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344DB">
        <w:tc>
          <w:tcPr>
            <w:tcW w:w="720" w:type="dxa"/>
          </w:tcPr>
          <w:p w:rsidR="008344DB" w:rsidRDefault="008344DB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8344DB" w:rsidRDefault="0053473C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給付金額</w:t>
            </w:r>
          </w:p>
        </w:tc>
        <w:tc>
          <w:tcPr>
            <w:tcW w:w="1800" w:type="dxa"/>
            <w:shd w:val="pct10" w:color="auto" w:fill="auto"/>
          </w:tcPr>
          <w:p w:rsidR="008344DB" w:rsidRDefault="0053473C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 11,2</w:t>
            </w:r>
          </w:p>
        </w:tc>
        <w:tc>
          <w:tcPr>
            <w:tcW w:w="4320" w:type="dxa"/>
            <w:shd w:val="pct10" w:color="auto" w:fill="auto"/>
          </w:tcPr>
          <w:p w:rsidR="008344DB" w:rsidRDefault="008344DB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F6C0F">
        <w:tc>
          <w:tcPr>
            <w:tcW w:w="720" w:type="dxa"/>
          </w:tcPr>
          <w:p w:rsidR="008F6C0F" w:rsidRDefault="008F6C0F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受益人ID</w:t>
            </w:r>
          </w:p>
        </w:tc>
        <w:tc>
          <w:tcPr>
            <w:tcW w:w="180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10</w:t>
            </w:r>
          </w:p>
        </w:tc>
        <w:tc>
          <w:tcPr>
            <w:tcW w:w="432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F6C0F">
        <w:tc>
          <w:tcPr>
            <w:tcW w:w="720" w:type="dxa"/>
          </w:tcPr>
          <w:p w:rsidR="008F6C0F" w:rsidRDefault="008F6C0F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受益人姓名</w:t>
            </w:r>
          </w:p>
        </w:tc>
        <w:tc>
          <w:tcPr>
            <w:tcW w:w="180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40</w:t>
            </w:r>
          </w:p>
        </w:tc>
        <w:tc>
          <w:tcPr>
            <w:tcW w:w="432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F6C0F">
        <w:tc>
          <w:tcPr>
            <w:tcW w:w="720" w:type="dxa"/>
          </w:tcPr>
          <w:p w:rsidR="008F6C0F" w:rsidRDefault="008F6C0F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修改原因</w:t>
            </w:r>
          </w:p>
        </w:tc>
        <w:tc>
          <w:tcPr>
            <w:tcW w:w="180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F6C0F">
        <w:tc>
          <w:tcPr>
            <w:tcW w:w="720" w:type="dxa"/>
          </w:tcPr>
          <w:p w:rsidR="008F6C0F" w:rsidRDefault="008F6C0F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</w:rPr>
            </w:pPr>
            <w:r w:rsidRPr="00BF7B8D">
              <w:rPr>
                <w:rFonts w:ascii="細明體" w:eastAsia="細明體" w:hAnsi="細明體" w:hint="eastAsia"/>
                <w:sz w:val="20"/>
              </w:rPr>
              <w:t>受益比例</w:t>
            </w:r>
          </w:p>
        </w:tc>
        <w:tc>
          <w:tcPr>
            <w:tcW w:w="180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 5,2</w:t>
            </w:r>
          </w:p>
        </w:tc>
        <w:tc>
          <w:tcPr>
            <w:tcW w:w="432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F6C0F">
        <w:tc>
          <w:tcPr>
            <w:tcW w:w="720" w:type="dxa"/>
          </w:tcPr>
          <w:p w:rsidR="008F6C0F" w:rsidRDefault="008F6C0F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</w:rPr>
            </w:pPr>
            <w:r w:rsidRPr="00BF7B8D">
              <w:rPr>
                <w:rFonts w:ascii="細明體" w:eastAsia="細明體" w:hAnsi="細明體" w:hint="eastAsia"/>
                <w:sz w:val="20"/>
              </w:rPr>
              <w:t>順位</w:t>
            </w:r>
          </w:p>
        </w:tc>
        <w:tc>
          <w:tcPr>
            <w:tcW w:w="180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 1,0</w:t>
            </w:r>
          </w:p>
        </w:tc>
        <w:tc>
          <w:tcPr>
            <w:tcW w:w="432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F6C0F">
        <w:tc>
          <w:tcPr>
            <w:tcW w:w="720" w:type="dxa"/>
          </w:tcPr>
          <w:p w:rsidR="008F6C0F" w:rsidRDefault="008F6C0F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  <w:tc>
          <w:tcPr>
            <w:tcW w:w="180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100</w:t>
            </w:r>
          </w:p>
        </w:tc>
        <w:tc>
          <w:tcPr>
            <w:tcW w:w="432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F6C0F">
        <w:tc>
          <w:tcPr>
            <w:tcW w:w="720" w:type="dxa"/>
          </w:tcPr>
          <w:p w:rsidR="008F6C0F" w:rsidRDefault="008F6C0F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特殊分類</w:t>
            </w:r>
          </w:p>
        </w:tc>
        <w:tc>
          <w:tcPr>
            <w:tcW w:w="180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  <w:shd w:val="pct10" w:color="auto" w:fill="auto"/>
          </w:tcPr>
          <w:p w:rsidR="008F6C0F" w:rsidRDefault="008F6C0F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82A31">
        <w:tc>
          <w:tcPr>
            <w:tcW w:w="720" w:type="dxa"/>
          </w:tcPr>
          <w:p w:rsidR="00182A31" w:rsidRDefault="00182A31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182A31" w:rsidRDefault="00182A31" w:rsidP="008344D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延滯息</w:t>
            </w:r>
          </w:p>
        </w:tc>
        <w:tc>
          <w:tcPr>
            <w:tcW w:w="1800" w:type="dxa"/>
            <w:shd w:val="pct10" w:color="auto" w:fill="auto"/>
          </w:tcPr>
          <w:p w:rsidR="00182A31" w:rsidRDefault="00182A31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 13,4</w:t>
            </w:r>
          </w:p>
        </w:tc>
        <w:tc>
          <w:tcPr>
            <w:tcW w:w="4320" w:type="dxa"/>
            <w:shd w:val="pct10" w:color="auto" w:fill="auto"/>
          </w:tcPr>
          <w:p w:rsidR="00182A31" w:rsidRDefault="00182A31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82A31">
        <w:tc>
          <w:tcPr>
            <w:tcW w:w="720" w:type="dxa"/>
          </w:tcPr>
          <w:p w:rsidR="00182A31" w:rsidRDefault="00182A31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182A31" w:rsidRDefault="00182A31" w:rsidP="008344D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延滯息所得稅</w:t>
            </w:r>
          </w:p>
        </w:tc>
        <w:tc>
          <w:tcPr>
            <w:tcW w:w="1800" w:type="dxa"/>
            <w:shd w:val="pct10" w:color="auto" w:fill="auto"/>
          </w:tcPr>
          <w:p w:rsidR="00182A31" w:rsidRDefault="00182A31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 13,4</w:t>
            </w:r>
          </w:p>
        </w:tc>
        <w:tc>
          <w:tcPr>
            <w:tcW w:w="4320" w:type="dxa"/>
            <w:shd w:val="pct10" w:color="auto" w:fill="auto"/>
          </w:tcPr>
          <w:p w:rsidR="00182A31" w:rsidRDefault="00182A31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82A31">
        <w:tc>
          <w:tcPr>
            <w:tcW w:w="720" w:type="dxa"/>
          </w:tcPr>
          <w:p w:rsidR="00182A31" w:rsidRDefault="00182A31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182A31" w:rsidRDefault="00182A31" w:rsidP="008344D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補充保費</w:t>
            </w:r>
          </w:p>
        </w:tc>
        <w:tc>
          <w:tcPr>
            <w:tcW w:w="1800" w:type="dxa"/>
            <w:shd w:val="pct10" w:color="auto" w:fill="auto"/>
          </w:tcPr>
          <w:p w:rsidR="00182A31" w:rsidRDefault="00182A31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 13,4</w:t>
            </w:r>
          </w:p>
        </w:tc>
        <w:tc>
          <w:tcPr>
            <w:tcW w:w="4320" w:type="dxa"/>
            <w:shd w:val="pct10" w:color="auto" w:fill="auto"/>
          </w:tcPr>
          <w:p w:rsidR="00182A31" w:rsidRDefault="00182A31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F32F9">
        <w:tc>
          <w:tcPr>
            <w:tcW w:w="720" w:type="dxa"/>
          </w:tcPr>
          <w:p w:rsidR="009F32F9" w:rsidRDefault="009F32F9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9F32F9" w:rsidRDefault="009F32F9" w:rsidP="008344D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受款人生日</w:t>
            </w:r>
          </w:p>
        </w:tc>
        <w:tc>
          <w:tcPr>
            <w:tcW w:w="1800" w:type="dxa"/>
            <w:shd w:val="pct10" w:color="auto" w:fill="auto"/>
          </w:tcPr>
          <w:p w:rsidR="009F32F9" w:rsidRDefault="009F32F9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  <w:shd w:val="pct10" w:color="auto" w:fill="auto"/>
          </w:tcPr>
          <w:p w:rsidR="009F32F9" w:rsidRDefault="009F32F9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F32F9">
        <w:tc>
          <w:tcPr>
            <w:tcW w:w="720" w:type="dxa"/>
          </w:tcPr>
          <w:p w:rsidR="009F32F9" w:rsidRDefault="009F32F9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9F32F9" w:rsidRDefault="009F32F9" w:rsidP="008344D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受益人生日</w:t>
            </w:r>
          </w:p>
        </w:tc>
        <w:tc>
          <w:tcPr>
            <w:tcW w:w="1800" w:type="dxa"/>
            <w:shd w:val="pct10" w:color="auto" w:fill="auto"/>
          </w:tcPr>
          <w:p w:rsidR="009F32F9" w:rsidRDefault="009F32F9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  <w:shd w:val="pct10" w:color="auto" w:fill="auto"/>
          </w:tcPr>
          <w:p w:rsidR="009F32F9" w:rsidRDefault="009F32F9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F32F9">
        <w:tc>
          <w:tcPr>
            <w:tcW w:w="720" w:type="dxa"/>
          </w:tcPr>
          <w:p w:rsidR="009F32F9" w:rsidRDefault="009F32F9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pct10" w:color="auto" w:fill="auto"/>
          </w:tcPr>
          <w:p w:rsidR="009F32F9" w:rsidRDefault="009F32F9" w:rsidP="008344D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是否OIU件</w:t>
            </w:r>
          </w:p>
        </w:tc>
        <w:tc>
          <w:tcPr>
            <w:tcW w:w="1800" w:type="dxa"/>
            <w:shd w:val="pct10" w:color="auto" w:fill="auto"/>
          </w:tcPr>
          <w:p w:rsidR="009F32F9" w:rsidRDefault="009F32F9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  <w:shd w:val="pct10" w:color="auto" w:fill="auto"/>
          </w:tcPr>
          <w:p w:rsidR="009F32F9" w:rsidRDefault="009F32F9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23751E" w:rsidRDefault="0023751E">
      <w:pPr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sz w:val="20"/>
        </w:rPr>
        <w:t>畫面</w:t>
      </w:r>
      <w:r>
        <w:rPr>
          <w:rFonts w:hint="eastAsia"/>
          <w:sz w:val="20"/>
        </w:rPr>
        <w:t>US</w:t>
      </w:r>
      <w:r w:rsidR="00912B00">
        <w:rPr>
          <w:rFonts w:hint="eastAsia"/>
          <w:sz w:val="20"/>
        </w:rPr>
        <w:t>A</w:t>
      </w:r>
      <w:r>
        <w:rPr>
          <w:rFonts w:hint="eastAsia"/>
          <w:sz w:val="20"/>
        </w:rPr>
        <w:t>A</w:t>
      </w:r>
      <w:r w:rsidR="009402F3">
        <w:rPr>
          <w:rFonts w:hint="eastAsia"/>
          <w:sz w:val="20"/>
        </w:rPr>
        <w:t>B</w:t>
      </w:r>
      <w:r w:rsidR="00823180">
        <w:rPr>
          <w:rFonts w:hint="eastAsia"/>
          <w:sz w:val="20"/>
        </w:rPr>
        <w:t>1</w:t>
      </w:r>
      <w:r>
        <w:rPr>
          <w:rFonts w:hint="eastAsia"/>
          <w:sz w:val="20"/>
        </w:rPr>
        <w:t>0</w:t>
      </w:r>
      <w:r w:rsidR="00FA3900">
        <w:rPr>
          <w:rFonts w:hint="eastAsia"/>
          <w:sz w:val="20"/>
        </w:rPr>
        <w:t>4</w:t>
      </w:r>
      <w:r>
        <w:rPr>
          <w:rFonts w:hint="eastAsia"/>
          <w:sz w:val="20"/>
        </w:rPr>
        <w:t>0</w:t>
      </w:r>
      <w:r w:rsidR="00FA3900">
        <w:rPr>
          <w:rFonts w:hint="eastAsia"/>
          <w:sz w:val="20"/>
        </w:rPr>
        <w:t>1</w:t>
      </w:r>
    </w:p>
    <w:p w:rsidR="0023751E" w:rsidRDefault="00182A31">
      <w:pPr>
        <w:rPr>
          <w:rFonts w:hint="eastAsia"/>
          <w:bCs/>
        </w:rPr>
      </w:pPr>
      <w:r w:rsidRPr="000834A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270pt;visibility:visible">
            <v:imagedata r:id="rId7" o:title=""/>
          </v:shape>
        </w:pict>
      </w: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0148EA" w:rsidRDefault="0023751E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如</w:t>
      </w:r>
      <w:r w:rsidR="007C098B">
        <w:rPr>
          <w:rFonts w:hint="eastAsia"/>
          <w:bCs/>
          <w:lang w:eastAsia="zh-TW"/>
        </w:rPr>
        <w:t xml:space="preserve"> </w:t>
      </w:r>
      <w:r w:rsidR="007C098B">
        <w:rPr>
          <w:rFonts w:hint="eastAsia"/>
        </w:rPr>
        <w:t>USAA</w:t>
      </w:r>
      <w:r w:rsidR="009402F3">
        <w:rPr>
          <w:rFonts w:hint="eastAsia"/>
          <w:lang w:eastAsia="zh-TW"/>
        </w:rPr>
        <w:t>B</w:t>
      </w:r>
      <w:r w:rsidR="00823180">
        <w:rPr>
          <w:rFonts w:hint="eastAsia"/>
          <w:lang w:eastAsia="zh-TW"/>
        </w:rPr>
        <w:t>1</w:t>
      </w:r>
      <w:r w:rsidR="007C098B">
        <w:rPr>
          <w:rFonts w:hint="eastAsia"/>
        </w:rPr>
        <w:t>0</w:t>
      </w:r>
      <w:r w:rsidR="001A0F26">
        <w:rPr>
          <w:rFonts w:hint="eastAsia"/>
          <w:lang w:eastAsia="zh-TW"/>
        </w:rPr>
        <w:t>401</w:t>
      </w:r>
      <w:r w:rsidR="00870A8E">
        <w:rPr>
          <w:rFonts w:hint="eastAsia"/>
          <w:lang w:eastAsia="zh-TW"/>
        </w:rPr>
        <w:t>。</w:t>
      </w:r>
    </w:p>
    <w:p w:rsidR="005C029E" w:rsidRDefault="00020BC6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接收傳輸參數</w:t>
      </w:r>
      <w:r w:rsidR="005C029E">
        <w:rPr>
          <w:rFonts w:hint="eastAsia"/>
          <w:bCs/>
          <w:lang w:eastAsia="zh-TW"/>
        </w:rPr>
        <w:t>：</w:t>
      </w:r>
    </w:p>
    <w:p w:rsidR="00020BC6" w:rsidRDefault="00020BC6" w:rsidP="00020B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檢核參數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20BC6">
        <w:tc>
          <w:tcPr>
            <w:tcW w:w="720" w:type="dxa"/>
          </w:tcPr>
          <w:p w:rsidR="00020BC6" w:rsidRDefault="00020BC6" w:rsidP="00020B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20BC6" w:rsidRDefault="00020BC6" w:rsidP="00020B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020BC6" w:rsidRDefault="00020BC6" w:rsidP="00020B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020BC6">
        <w:tc>
          <w:tcPr>
            <w:tcW w:w="720" w:type="dxa"/>
          </w:tcPr>
          <w:p w:rsidR="00020BC6" w:rsidRDefault="00020BC6" w:rsidP="00020BC6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0BC6" w:rsidRDefault="00020BC6" w:rsidP="00020B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 為空值</w:t>
            </w:r>
          </w:p>
        </w:tc>
        <w:tc>
          <w:tcPr>
            <w:tcW w:w="3320" w:type="dxa"/>
          </w:tcPr>
          <w:p w:rsidR="00020BC6" w:rsidRDefault="00020BC6" w:rsidP="00020B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  <w:r w:rsidR="005C2DD4">
              <w:rPr>
                <w:rFonts w:ascii="細明體" w:eastAsia="細明體" w:hAnsi="細明體" w:hint="eastAsia"/>
                <w:sz w:val="20"/>
                <w:szCs w:val="20"/>
              </w:rPr>
              <w:t>未輸入</w:t>
            </w:r>
          </w:p>
        </w:tc>
      </w:tr>
      <w:tr w:rsidR="00020BC6">
        <w:tc>
          <w:tcPr>
            <w:tcW w:w="720" w:type="dxa"/>
          </w:tcPr>
          <w:p w:rsidR="00020BC6" w:rsidRDefault="00020BC6" w:rsidP="00020BC6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0BC6" w:rsidRDefault="00020BC6" w:rsidP="00020B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 為空值</w:t>
            </w:r>
          </w:p>
        </w:tc>
        <w:tc>
          <w:tcPr>
            <w:tcW w:w="3320" w:type="dxa"/>
          </w:tcPr>
          <w:p w:rsidR="00020BC6" w:rsidRDefault="00020BC6" w:rsidP="00020B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  <w:r w:rsidR="005C2DD4">
              <w:rPr>
                <w:rFonts w:ascii="細明體" w:eastAsia="細明體" w:hAnsi="細明體" w:hint="eastAsia"/>
                <w:sz w:val="20"/>
                <w:szCs w:val="20"/>
              </w:rPr>
              <w:t xml:space="preserve"> 未輸入</w:t>
            </w:r>
          </w:p>
        </w:tc>
      </w:tr>
      <w:tr w:rsidR="00020BC6">
        <w:tc>
          <w:tcPr>
            <w:tcW w:w="720" w:type="dxa"/>
          </w:tcPr>
          <w:p w:rsidR="00020BC6" w:rsidRDefault="00020BC6" w:rsidP="00020BC6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0BC6" w:rsidRDefault="00020BC6" w:rsidP="00020B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給付金額 為空值</w:t>
            </w:r>
          </w:p>
        </w:tc>
        <w:tc>
          <w:tcPr>
            <w:tcW w:w="3320" w:type="dxa"/>
          </w:tcPr>
          <w:p w:rsidR="00020BC6" w:rsidRDefault="00020BC6" w:rsidP="00020B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給付金額</w:t>
            </w:r>
            <w:r w:rsidR="005C2DD4">
              <w:rPr>
                <w:rFonts w:ascii="細明體" w:eastAsia="細明體" w:hAnsi="細明體" w:hint="eastAsia"/>
                <w:sz w:val="20"/>
                <w:szCs w:val="20"/>
              </w:rPr>
              <w:t xml:space="preserve"> 未輸入</w:t>
            </w:r>
          </w:p>
        </w:tc>
      </w:tr>
      <w:tr w:rsidR="00EA4389">
        <w:tc>
          <w:tcPr>
            <w:tcW w:w="720" w:type="dxa"/>
          </w:tcPr>
          <w:p w:rsidR="00EA4389" w:rsidRDefault="00EA4389" w:rsidP="00020BC6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EA4389" w:rsidRDefault="00EA4389" w:rsidP="00020B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受益人種類 為空值</w:t>
            </w:r>
          </w:p>
        </w:tc>
        <w:tc>
          <w:tcPr>
            <w:tcW w:w="3320" w:type="dxa"/>
          </w:tcPr>
          <w:p w:rsidR="00EA4389" w:rsidRDefault="00EA4389" w:rsidP="00020B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受益人種類 未輸入</w:t>
            </w:r>
          </w:p>
        </w:tc>
      </w:tr>
      <w:tr w:rsidR="0032040F">
        <w:tc>
          <w:tcPr>
            <w:tcW w:w="720" w:type="dxa"/>
          </w:tcPr>
          <w:p w:rsidR="0032040F" w:rsidRDefault="0032040F" w:rsidP="00020BC6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32040F" w:rsidRDefault="0032040F" w:rsidP="00020B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 為空值</w:t>
            </w:r>
          </w:p>
        </w:tc>
        <w:tc>
          <w:tcPr>
            <w:tcW w:w="3320" w:type="dxa"/>
          </w:tcPr>
          <w:p w:rsidR="0032040F" w:rsidRDefault="0032040F" w:rsidP="00020B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 未輸入</w:t>
            </w:r>
          </w:p>
        </w:tc>
      </w:tr>
      <w:tr w:rsidR="00182A31">
        <w:tc>
          <w:tcPr>
            <w:tcW w:w="720" w:type="dxa"/>
          </w:tcPr>
          <w:p w:rsidR="00182A31" w:rsidRDefault="00182A31" w:rsidP="00020BC6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182A31" w:rsidRDefault="00182A31" w:rsidP="00020B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索賠類別 為空值</w:t>
            </w:r>
          </w:p>
        </w:tc>
        <w:tc>
          <w:tcPr>
            <w:tcW w:w="3320" w:type="dxa"/>
          </w:tcPr>
          <w:p w:rsidR="00182A31" w:rsidRDefault="00182A31" w:rsidP="00020B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索賠類別 未輸入</w:t>
            </w:r>
          </w:p>
        </w:tc>
      </w:tr>
    </w:tbl>
    <w:p w:rsidR="00BE0D18" w:rsidRDefault="005C2DD4" w:rsidP="00BE0D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strike/>
          <w:kern w:val="2"/>
          <w:lang w:eastAsia="zh-TW"/>
        </w:rPr>
      </w:pPr>
      <w:r w:rsidRPr="001A0F26">
        <w:rPr>
          <w:rFonts w:hint="eastAsia"/>
          <w:bCs/>
          <w:strike/>
          <w:color w:val="000000"/>
          <w:lang w:eastAsia="zh-TW"/>
        </w:rPr>
        <w:t>讀取受益人及其比例</w:t>
      </w:r>
      <w:r w:rsidR="00BE0D18" w:rsidRPr="001A0F26">
        <w:rPr>
          <w:rFonts w:hint="eastAsia"/>
          <w:bCs/>
          <w:strike/>
          <w:color w:val="000000"/>
          <w:lang w:eastAsia="zh-TW"/>
        </w:rPr>
        <w:t>：</w:t>
      </w:r>
      <w:r w:rsidR="00BE0D18" w:rsidRPr="001A0F26">
        <w:rPr>
          <w:rFonts w:hint="eastAsia"/>
          <w:strike/>
          <w:kern w:val="2"/>
          <w:lang w:eastAsia="zh-TW"/>
        </w:rPr>
        <w:t>先判別是否有指定順位，若否再讀取受益比例及人員。</w:t>
      </w:r>
    </w:p>
    <w:p w:rsidR="007536DA" w:rsidRDefault="007536DA" w:rsidP="00BE0D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檢查是否為暫存資料</w:t>
      </w:r>
    </w:p>
    <w:p w:rsidR="007536DA" w:rsidRDefault="007536DA" w:rsidP="007631A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IF </w:t>
      </w:r>
      <w:r>
        <w:rPr>
          <w:rFonts w:hint="eastAsia"/>
          <w:kern w:val="2"/>
          <w:lang w:eastAsia="zh-TW"/>
        </w:rPr>
        <w:t>前頁面</w:t>
      </w:r>
      <w:r>
        <w:rPr>
          <w:rFonts w:hint="eastAsia"/>
          <w:kern w:val="2"/>
          <w:lang w:eastAsia="zh-TW"/>
        </w:rPr>
        <w:t>$saveData  == Y THEN</w:t>
      </w:r>
    </w:p>
    <w:p w:rsidR="007536DA" w:rsidRDefault="007536DA" w:rsidP="007631A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$</w:t>
      </w:r>
      <w:r>
        <w:rPr>
          <w:rFonts w:hint="eastAsia"/>
          <w:kern w:val="2"/>
          <w:lang w:eastAsia="zh-TW"/>
        </w:rPr>
        <w:t>頁面資料</w:t>
      </w:r>
      <w:r>
        <w:rPr>
          <w:rFonts w:hint="eastAsia"/>
          <w:kern w:val="2"/>
          <w:lang w:eastAsia="zh-TW"/>
        </w:rPr>
        <w:t xml:space="preserve"> = </w:t>
      </w:r>
      <w:r>
        <w:rPr>
          <w:rFonts w:hint="eastAsia"/>
          <w:kern w:val="2"/>
          <w:lang w:eastAsia="zh-TW"/>
        </w:rPr>
        <w:t>前一頁面資料</w:t>
      </w:r>
    </w:p>
    <w:p w:rsidR="007536DA" w:rsidRPr="007536DA" w:rsidRDefault="007536DA" w:rsidP="007631A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前一頁面受益人資料列表</w:t>
      </w:r>
      <w:r w:rsidRPr="007536DA">
        <w:rPr>
          <w:rFonts w:hint="eastAsia"/>
          <w:kern w:val="2"/>
          <w:lang w:eastAsia="zh-TW"/>
        </w:rPr>
        <w:t>逐筆簡查</w:t>
      </w:r>
    </w:p>
    <w:p w:rsidR="007536DA" w:rsidRDefault="007536DA" w:rsidP="007631A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IF </w:t>
      </w:r>
      <w:r>
        <w:rPr>
          <w:rFonts w:hint="eastAsia"/>
          <w:kern w:val="2"/>
          <w:lang w:eastAsia="zh-TW"/>
        </w:rPr>
        <w:t>受益人資料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鎖賠類別</w:t>
      </w:r>
      <w:r>
        <w:rPr>
          <w:rFonts w:hint="eastAsia"/>
          <w:kern w:val="2"/>
          <w:lang w:eastAsia="zh-TW"/>
        </w:rPr>
        <w:t xml:space="preserve"> == $</w:t>
      </w:r>
      <w:r>
        <w:rPr>
          <w:rFonts w:hint="eastAsia"/>
          <w:kern w:val="2"/>
          <w:lang w:eastAsia="zh-TW"/>
        </w:rPr>
        <w:t>索賠類別</w:t>
      </w:r>
      <w:r>
        <w:rPr>
          <w:rFonts w:hint="eastAsia"/>
          <w:kern w:val="2"/>
          <w:lang w:eastAsia="zh-TW"/>
        </w:rPr>
        <w:t xml:space="preserve"> THEN</w:t>
      </w:r>
    </w:p>
    <w:p w:rsidR="00403DF8" w:rsidRDefault="00403DF8" w:rsidP="007631A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將該筆資料加入受益人列表</w:t>
      </w:r>
    </w:p>
    <w:p w:rsidR="00403DF8" w:rsidRDefault="00403DF8" w:rsidP="007631A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END IF</w:t>
      </w:r>
    </w:p>
    <w:p w:rsidR="00403DF8" w:rsidRPr="00403DF8" w:rsidRDefault="00403DF8" w:rsidP="007631A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將受益人資料列表傳回畫面，結束程式</w:t>
      </w:r>
    </w:p>
    <w:p w:rsidR="001A0F26" w:rsidRDefault="008858E1" w:rsidP="00BE0D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讀取</w:t>
      </w:r>
      <w:r w:rsidR="001A0F26" w:rsidRPr="001A0F26">
        <w:rPr>
          <w:rFonts w:hint="eastAsia"/>
          <w:kern w:val="2"/>
          <w:lang w:eastAsia="zh-TW"/>
        </w:rPr>
        <w:t>受益人</w:t>
      </w:r>
      <w:r>
        <w:rPr>
          <w:rFonts w:hint="eastAsia"/>
          <w:kern w:val="2"/>
          <w:lang w:eastAsia="zh-TW"/>
        </w:rPr>
        <w:t>資料</w:t>
      </w:r>
    </w:p>
    <w:p w:rsidR="0032040F" w:rsidRDefault="0032040F" w:rsidP="001A0F2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IF </w:t>
      </w:r>
      <w:r>
        <w:rPr>
          <w:rFonts w:hint="eastAsia"/>
          <w:kern w:val="2"/>
          <w:lang w:eastAsia="zh-TW"/>
        </w:rPr>
        <w:t>業務別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lang w:eastAsia="zh-TW"/>
          </w:rPr>
          <w:t>1</w:t>
        </w:r>
        <w:r>
          <w:rPr>
            <w:kern w:val="2"/>
            <w:lang w:eastAsia="zh-TW"/>
          </w:rPr>
          <w:t>’</w:t>
        </w:r>
      </w:smartTag>
      <w:r w:rsidR="00122F82">
        <w:rPr>
          <w:rFonts w:hint="eastAsia"/>
          <w:kern w:val="2"/>
          <w:lang w:eastAsia="zh-TW"/>
        </w:rPr>
        <w:t xml:space="preserve"> (</w:t>
      </w:r>
      <w:r w:rsidR="00122F82">
        <w:rPr>
          <w:rFonts w:hint="eastAsia"/>
          <w:kern w:val="2"/>
          <w:lang w:eastAsia="zh-TW"/>
        </w:rPr>
        <w:t>壽險</w:t>
      </w:r>
      <w:r w:rsidR="00122F82">
        <w:rPr>
          <w:rFonts w:hint="eastAsia"/>
          <w:kern w:val="2"/>
          <w:lang w:eastAsia="zh-TW"/>
        </w:rPr>
        <w:t>)</w:t>
      </w:r>
    </w:p>
    <w:p w:rsidR="0032040F" w:rsidRPr="0032040F" w:rsidRDefault="001A0F26" w:rsidP="001A0F2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 xml:space="preserve">READ DTAB0003 </w:t>
      </w:r>
    </w:p>
    <w:p w:rsidR="0032040F" w:rsidRDefault="001A0F26" w:rsidP="001A0F2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保單號碼：同輸入參數。</w:t>
      </w:r>
    </w:p>
    <w:p w:rsidR="0032040F" w:rsidRDefault="001A0F26" w:rsidP="001A0F2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受益人種類：同輸入參數。</w:t>
      </w:r>
    </w:p>
    <w:p w:rsidR="0032040F" w:rsidRDefault="001A0F26" w:rsidP="001A0F2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NOTFND</w:t>
      </w:r>
      <w:r w:rsidR="00851058">
        <w:rPr>
          <w:rFonts w:hint="eastAsia"/>
          <w:kern w:val="2"/>
          <w:szCs w:val="24"/>
          <w:lang w:eastAsia="zh-TW"/>
        </w:rPr>
        <w:t>：</w:t>
      </w:r>
    </w:p>
    <w:p w:rsidR="001A0F26" w:rsidRDefault="00851058" w:rsidP="0032040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下方已選擇區不顯示資料，上方處理區新增</w:t>
      </w:r>
      <w:r>
        <w:rPr>
          <w:rFonts w:hint="eastAsia"/>
          <w:kern w:val="2"/>
          <w:szCs w:val="24"/>
          <w:lang w:eastAsia="zh-TW"/>
        </w:rPr>
        <w:t>BUTTON ENABLE</w:t>
      </w:r>
      <w:r>
        <w:rPr>
          <w:rFonts w:hint="eastAsia"/>
          <w:kern w:val="2"/>
          <w:szCs w:val="24"/>
          <w:lang w:eastAsia="zh-TW"/>
        </w:rPr>
        <w:t>。</w:t>
      </w:r>
    </w:p>
    <w:p w:rsidR="00851058" w:rsidRDefault="001A0F26" w:rsidP="0032040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IF FND</w:t>
      </w:r>
      <w:r w:rsidR="00851058">
        <w:rPr>
          <w:rFonts w:hint="eastAsia"/>
          <w:kern w:val="2"/>
          <w:lang w:eastAsia="zh-TW"/>
        </w:rPr>
        <w:t>：顯示資料於下方已選擇區</w:t>
      </w:r>
      <w:r w:rsidR="008858E1">
        <w:rPr>
          <w:rFonts w:hint="eastAsia"/>
          <w:kern w:val="2"/>
          <w:lang w:eastAsia="zh-TW"/>
        </w:rPr>
        <w:t>(</w:t>
      </w:r>
      <w:r w:rsidR="008858E1">
        <w:rPr>
          <w:rFonts w:hint="eastAsia"/>
          <w:kern w:val="2"/>
          <w:lang w:eastAsia="zh-TW"/>
        </w:rPr>
        <w:t>均為</w:t>
      </w:r>
      <w:r w:rsidR="008858E1">
        <w:rPr>
          <w:rFonts w:hint="eastAsia"/>
          <w:kern w:val="2"/>
          <w:lang w:eastAsia="zh-TW"/>
        </w:rPr>
        <w:t xml:space="preserve">OUTPUT </w:t>
      </w:r>
      <w:r w:rsidR="008858E1">
        <w:rPr>
          <w:rFonts w:hint="eastAsia"/>
          <w:kern w:val="2"/>
          <w:lang w:eastAsia="zh-TW"/>
        </w:rPr>
        <w:t>不可更改</w:t>
      </w:r>
      <w:r w:rsidR="008858E1">
        <w:rPr>
          <w:rFonts w:hint="eastAsia"/>
          <w:kern w:val="2"/>
          <w:lang w:eastAsia="zh-TW"/>
        </w:rPr>
        <w:t>)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9"/>
        <w:gridCol w:w="4254"/>
        <w:gridCol w:w="2097"/>
      </w:tblGrid>
      <w:tr w:rsidR="00851058" w:rsidTr="000948BA">
        <w:tc>
          <w:tcPr>
            <w:tcW w:w="2289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254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097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851058" w:rsidTr="000948BA">
        <w:tc>
          <w:tcPr>
            <w:tcW w:w="2289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受款人ID</w:t>
            </w:r>
          </w:p>
        </w:tc>
        <w:tc>
          <w:tcPr>
            <w:tcW w:w="4254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DTAB0003.</w:t>
            </w:r>
            <w:r>
              <w:rPr>
                <w:rFonts w:ascii="細明體" w:eastAsia="細明體" w:hAnsi="細明體" w:hint="eastAsia"/>
              </w:rPr>
              <w:t>受益人ＩＤ</w:t>
            </w:r>
          </w:p>
        </w:tc>
        <w:tc>
          <w:tcPr>
            <w:tcW w:w="2097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51058" w:rsidTr="000948BA">
        <w:tc>
          <w:tcPr>
            <w:tcW w:w="2289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受款人姓名</w:t>
            </w:r>
          </w:p>
        </w:tc>
        <w:tc>
          <w:tcPr>
            <w:tcW w:w="4254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DTAB0003.</w:t>
            </w:r>
            <w:r>
              <w:rPr>
                <w:rFonts w:ascii="細明體" w:eastAsia="細明體" w:hAnsi="細明體" w:hint="eastAsia"/>
              </w:rPr>
              <w:t>姓名</w:t>
            </w:r>
          </w:p>
        </w:tc>
        <w:tc>
          <w:tcPr>
            <w:tcW w:w="2097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51058" w:rsidTr="000948BA">
        <w:tc>
          <w:tcPr>
            <w:tcW w:w="2289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給付比例</w:t>
            </w:r>
          </w:p>
        </w:tc>
        <w:tc>
          <w:tcPr>
            <w:tcW w:w="4254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DTAB003.</w:t>
            </w:r>
            <w:r w:rsidRPr="00BF7B8D">
              <w:rPr>
                <w:rFonts w:ascii="細明體" w:eastAsia="細明體" w:hAnsi="細明體" w:hint="eastAsia"/>
              </w:rPr>
              <w:t>受益比例</w:t>
            </w:r>
          </w:p>
        </w:tc>
        <w:tc>
          <w:tcPr>
            <w:tcW w:w="2097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51058" w:rsidTr="000948BA">
        <w:tc>
          <w:tcPr>
            <w:tcW w:w="2289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給付</w:t>
            </w:r>
            <w:r w:rsidR="00B9152A">
              <w:rPr>
                <w:rFonts w:ascii="細明體" w:eastAsia="細明體" w:hAnsi="細明體" w:hint="eastAsia"/>
                <w:lang w:eastAsia="zh-TW"/>
              </w:rPr>
              <w:t>總</w:t>
            </w:r>
            <w:r>
              <w:rPr>
                <w:rFonts w:ascii="細明體" w:eastAsia="細明體" w:hAnsi="細明體" w:hint="eastAsia"/>
              </w:rPr>
              <w:t>額</w:t>
            </w:r>
          </w:p>
        </w:tc>
        <w:tc>
          <w:tcPr>
            <w:tcW w:w="4254" w:type="dxa"/>
          </w:tcPr>
          <w:p w:rsidR="00DD3C37" w:rsidRDefault="00851058" w:rsidP="00C30D3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給付總額</w:t>
            </w:r>
          </w:p>
        </w:tc>
        <w:tc>
          <w:tcPr>
            <w:tcW w:w="2097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51058" w:rsidTr="000948BA">
        <w:tc>
          <w:tcPr>
            <w:tcW w:w="2289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修改原因</w:t>
            </w:r>
          </w:p>
        </w:tc>
        <w:tc>
          <w:tcPr>
            <w:tcW w:w="4254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空值</w:t>
            </w:r>
          </w:p>
        </w:tc>
        <w:tc>
          <w:tcPr>
            <w:tcW w:w="2097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51058" w:rsidTr="000948BA">
        <w:tc>
          <w:tcPr>
            <w:tcW w:w="2289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原</w:t>
            </w:r>
            <w:r>
              <w:rPr>
                <w:rFonts w:ascii="細明體" w:eastAsia="細明體" w:hAnsi="細明體" w:hint="eastAsia"/>
              </w:rPr>
              <w:t>受益人</w:t>
            </w:r>
            <w:r>
              <w:rPr>
                <w:rFonts w:ascii="細明體" w:eastAsia="細明體" w:hAnsi="細明體" w:hint="eastAsia"/>
                <w:lang w:eastAsia="zh-TW"/>
              </w:rPr>
              <w:t>ID</w:t>
            </w:r>
          </w:p>
        </w:tc>
        <w:tc>
          <w:tcPr>
            <w:tcW w:w="4254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空值</w:t>
            </w:r>
          </w:p>
        </w:tc>
        <w:tc>
          <w:tcPr>
            <w:tcW w:w="2097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51058" w:rsidTr="000948BA">
        <w:tc>
          <w:tcPr>
            <w:tcW w:w="2289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原受益人姓名</w:t>
            </w:r>
          </w:p>
        </w:tc>
        <w:tc>
          <w:tcPr>
            <w:tcW w:w="4254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空值</w:t>
            </w:r>
          </w:p>
        </w:tc>
        <w:tc>
          <w:tcPr>
            <w:tcW w:w="2097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51058" w:rsidTr="000948BA">
        <w:tc>
          <w:tcPr>
            <w:tcW w:w="2289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原</w:t>
            </w:r>
            <w:r w:rsidRPr="00BF7B8D">
              <w:rPr>
                <w:rFonts w:ascii="細明體" w:eastAsia="細明體" w:hAnsi="細明體" w:hint="eastAsia"/>
              </w:rPr>
              <w:t>受益</w:t>
            </w:r>
            <w:r>
              <w:rPr>
                <w:rFonts w:ascii="細明體" w:eastAsia="細明體" w:hAnsi="細明體" w:hint="eastAsia"/>
                <w:lang w:eastAsia="zh-TW"/>
              </w:rPr>
              <w:t>人</w:t>
            </w:r>
            <w:r w:rsidRPr="00BF7B8D">
              <w:rPr>
                <w:rFonts w:ascii="細明體" w:eastAsia="細明體" w:hAnsi="細明體" w:hint="eastAsia"/>
              </w:rPr>
              <w:t>比例</w:t>
            </w:r>
          </w:p>
        </w:tc>
        <w:tc>
          <w:tcPr>
            <w:tcW w:w="4254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空值</w:t>
            </w:r>
          </w:p>
        </w:tc>
        <w:tc>
          <w:tcPr>
            <w:tcW w:w="2097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51058" w:rsidTr="000948BA">
        <w:tc>
          <w:tcPr>
            <w:tcW w:w="2289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BF7B8D">
              <w:rPr>
                <w:rFonts w:ascii="細明體" w:eastAsia="細明體" w:hAnsi="細明體" w:hint="eastAsia"/>
              </w:rPr>
              <w:t>順位</w:t>
            </w:r>
          </w:p>
        </w:tc>
        <w:tc>
          <w:tcPr>
            <w:tcW w:w="4254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DTAB0003.</w:t>
            </w:r>
            <w:r>
              <w:rPr>
                <w:rFonts w:hint="eastAsia"/>
                <w:bCs/>
                <w:lang w:eastAsia="zh-TW"/>
              </w:rPr>
              <w:t>順位</w:t>
            </w:r>
          </w:p>
        </w:tc>
        <w:tc>
          <w:tcPr>
            <w:tcW w:w="2097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51058" w:rsidTr="000948BA">
        <w:tc>
          <w:tcPr>
            <w:tcW w:w="2289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特殊分類</w:t>
            </w:r>
          </w:p>
        </w:tc>
        <w:tc>
          <w:tcPr>
            <w:tcW w:w="4254" w:type="dxa"/>
          </w:tcPr>
          <w:p w:rsidR="00851058" w:rsidRDefault="00851058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DTAB0003.</w:t>
            </w:r>
            <w:r>
              <w:rPr>
                <w:rFonts w:hint="eastAsia"/>
                <w:bCs/>
                <w:lang w:eastAsia="zh-TW"/>
              </w:rPr>
              <w:t>特殊分類</w:t>
            </w:r>
          </w:p>
        </w:tc>
        <w:tc>
          <w:tcPr>
            <w:tcW w:w="2097" w:type="dxa"/>
          </w:tcPr>
          <w:p w:rsidR="00851058" w:rsidRPr="00B566BD" w:rsidRDefault="00851058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82A31" w:rsidTr="000948BA">
        <w:tc>
          <w:tcPr>
            <w:tcW w:w="2289" w:type="dxa"/>
          </w:tcPr>
          <w:p w:rsidR="00182A31" w:rsidRDefault="00182A31" w:rsidP="008858E1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延滯息</w:t>
            </w:r>
          </w:p>
        </w:tc>
        <w:tc>
          <w:tcPr>
            <w:tcW w:w="4254" w:type="dxa"/>
          </w:tcPr>
          <w:p w:rsidR="00182A31" w:rsidRDefault="00EB75A5" w:rsidP="00FC7B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 w:rsidR="00C30D3E">
              <w:rPr>
                <w:rFonts w:ascii="細明體" w:eastAsia="細明體" w:hAnsi="細明體" w:hint="eastAsia"/>
                <w:lang w:eastAsia="zh-TW"/>
              </w:rPr>
              <w:t>原始延滯息給付金額</w:t>
            </w:r>
          </w:p>
        </w:tc>
        <w:tc>
          <w:tcPr>
            <w:tcW w:w="2097" w:type="dxa"/>
          </w:tcPr>
          <w:p w:rsidR="00182A31" w:rsidRPr="00B566BD" w:rsidRDefault="00182A31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Z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(</w:t>
            </w:r>
            <w:r>
              <w:rPr>
                <w:rFonts w:hint="eastAsia"/>
                <w:bCs/>
                <w:lang w:eastAsia="zh-TW"/>
              </w:rPr>
              <w:t>延滯息</w:t>
            </w:r>
            <w:r>
              <w:rPr>
                <w:rFonts w:hint="eastAsia"/>
                <w:bCs/>
                <w:lang w:eastAsia="zh-TW"/>
              </w:rPr>
              <w:t>)</w:t>
            </w:r>
            <w:r>
              <w:rPr>
                <w:rFonts w:hint="eastAsia"/>
                <w:bCs/>
                <w:lang w:eastAsia="zh-TW"/>
              </w:rPr>
              <w:t>才出現</w:t>
            </w:r>
          </w:p>
        </w:tc>
      </w:tr>
      <w:tr w:rsidR="00182A31" w:rsidTr="000948BA">
        <w:tc>
          <w:tcPr>
            <w:tcW w:w="2289" w:type="dxa"/>
          </w:tcPr>
          <w:p w:rsidR="00182A31" w:rsidRDefault="00182A31" w:rsidP="008858E1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延滯息所得稅</w:t>
            </w:r>
          </w:p>
        </w:tc>
        <w:tc>
          <w:tcPr>
            <w:tcW w:w="4254" w:type="dxa"/>
          </w:tcPr>
          <w:p w:rsidR="00C30D3E" w:rsidRDefault="00C30D3E" w:rsidP="00C30D3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CALL AA_B1Z106.Method5 BY</w:t>
            </w:r>
            <w:r>
              <w:rPr>
                <w:rFonts w:hint="eastAsia"/>
                <w:bCs/>
                <w:lang w:eastAsia="zh-TW"/>
              </w:rPr>
              <w:t>上述延滯息</w:t>
            </w:r>
            <w:r>
              <w:rPr>
                <w:rFonts w:hint="eastAsia"/>
                <w:bCs/>
                <w:lang w:eastAsia="zh-TW"/>
              </w:rPr>
              <w:t>,false</w:t>
            </w:r>
            <w:ins w:id="29" w:author="洪豪" w:date="2018-04-25T16:12:00Z">
              <w:r w:rsidR="002F36EB" w:rsidRPr="002F36EB">
                <w:rPr>
                  <w:rFonts w:hint="eastAsia"/>
                  <w:bCs/>
                  <w:lang w:eastAsia="zh-TW"/>
                </w:rPr>
                <w:t>,</w:t>
              </w:r>
              <w:r w:rsidR="002F36EB" w:rsidRPr="002F36EB">
                <w:rPr>
                  <w:rFonts w:hint="eastAsia"/>
                  <w:bCs/>
                  <w:lang w:eastAsia="zh-TW"/>
                </w:rPr>
                <w:t>畫面值</w:t>
              </w:r>
              <w:r w:rsidR="002F36EB" w:rsidRPr="002F36EB">
                <w:rPr>
                  <w:rFonts w:hint="eastAsia"/>
                  <w:bCs/>
                  <w:lang w:eastAsia="zh-TW"/>
                </w:rPr>
                <w:t>BAL_TYPE, OCR_DATE,  OUTCURR</w:t>
              </w:r>
            </w:ins>
          </w:p>
          <w:p w:rsidR="00EB75A5" w:rsidRDefault="00C30D3E" w:rsidP="00C30D3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取得模組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回傳值</w:t>
            </w:r>
          </w:p>
        </w:tc>
        <w:tc>
          <w:tcPr>
            <w:tcW w:w="2097" w:type="dxa"/>
          </w:tcPr>
          <w:p w:rsidR="00182A31" w:rsidRPr="00B566BD" w:rsidRDefault="00182A31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Z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(</w:t>
            </w:r>
            <w:r>
              <w:rPr>
                <w:rFonts w:hint="eastAsia"/>
                <w:bCs/>
                <w:lang w:eastAsia="zh-TW"/>
              </w:rPr>
              <w:t>延滯息</w:t>
            </w:r>
            <w:r>
              <w:rPr>
                <w:rFonts w:hint="eastAsia"/>
                <w:bCs/>
                <w:lang w:eastAsia="zh-TW"/>
              </w:rPr>
              <w:t>)</w:t>
            </w:r>
            <w:r>
              <w:rPr>
                <w:rFonts w:hint="eastAsia"/>
                <w:bCs/>
                <w:lang w:eastAsia="zh-TW"/>
              </w:rPr>
              <w:t>才出現</w:t>
            </w:r>
          </w:p>
        </w:tc>
      </w:tr>
      <w:tr w:rsidR="00182A31" w:rsidTr="000948BA">
        <w:tc>
          <w:tcPr>
            <w:tcW w:w="2289" w:type="dxa"/>
          </w:tcPr>
          <w:p w:rsidR="00182A31" w:rsidRDefault="00182A31" w:rsidP="008858E1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補充保費</w:t>
            </w:r>
          </w:p>
        </w:tc>
        <w:tc>
          <w:tcPr>
            <w:tcW w:w="4254" w:type="dxa"/>
          </w:tcPr>
          <w:p w:rsidR="00C30D3E" w:rsidRDefault="00C30D3E" w:rsidP="00C30D3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取得應扣補充保費：</w:t>
            </w:r>
          </w:p>
          <w:p w:rsidR="00C30D3E" w:rsidRDefault="00C30D3E" w:rsidP="00C30D3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CALL FA_U6Z001</w:t>
            </w:r>
            <w:r w:rsidR="008E0FC4">
              <w:rPr>
                <w:rFonts w:hint="eastAsia"/>
                <w:bCs/>
                <w:lang w:eastAsia="zh-TW"/>
              </w:rPr>
              <w:t>.calculateForeignSupplementaryPrem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輸入參數同下方欄位</w:t>
            </w:r>
          </w:p>
          <w:p w:rsidR="009D75AE" w:rsidRDefault="00C30D3E" w:rsidP="00C30D3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GET </w:t>
            </w:r>
            <w:r>
              <w:rPr>
                <w:rFonts w:hint="eastAsia"/>
                <w:bCs/>
                <w:lang w:eastAsia="zh-TW"/>
              </w:rPr>
              <w:t>模組回傳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ascii="新細明體" w:hAnsi="新細明體" w:hint="eastAsia"/>
                <w:lang w:eastAsia="zh-TW"/>
              </w:rPr>
              <w:t>扣費記錄檔.</w:t>
            </w:r>
            <w:r>
              <w:rPr>
                <w:rFonts w:ascii="新細明體" w:hAnsi="新細明體" w:hint="eastAsia"/>
                <w:color w:val="3366FF"/>
                <w:lang w:eastAsia="zh-TW"/>
              </w:rPr>
              <w:t xml:space="preserve"> 實扣補充保費</w:t>
            </w:r>
            <w:r w:rsidR="00536F2D">
              <w:rPr>
                <w:rFonts w:ascii="新細明體" w:hAnsi="新細明體" w:hint="eastAsia"/>
                <w:color w:val="3366FF"/>
                <w:lang w:eastAsia="zh-TW"/>
              </w:rPr>
              <w:t>*(-1)</w:t>
            </w:r>
          </w:p>
        </w:tc>
        <w:tc>
          <w:tcPr>
            <w:tcW w:w="2097" w:type="dxa"/>
          </w:tcPr>
          <w:p w:rsidR="00182A31" w:rsidRPr="00B566BD" w:rsidRDefault="00182A31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Z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(</w:t>
            </w:r>
            <w:r>
              <w:rPr>
                <w:rFonts w:hint="eastAsia"/>
                <w:bCs/>
                <w:lang w:eastAsia="zh-TW"/>
              </w:rPr>
              <w:t>延滯息</w:t>
            </w:r>
            <w:r>
              <w:rPr>
                <w:rFonts w:hint="eastAsia"/>
                <w:bCs/>
                <w:lang w:eastAsia="zh-TW"/>
              </w:rPr>
              <w:t>)</w:t>
            </w:r>
            <w:r>
              <w:rPr>
                <w:rFonts w:hint="eastAsia"/>
                <w:bCs/>
                <w:lang w:eastAsia="zh-TW"/>
              </w:rPr>
              <w:t>才出現</w:t>
            </w:r>
          </w:p>
        </w:tc>
      </w:tr>
      <w:tr w:rsidR="009F32F9" w:rsidTr="000948BA">
        <w:tc>
          <w:tcPr>
            <w:tcW w:w="2289" w:type="dxa"/>
          </w:tcPr>
          <w:p w:rsidR="009F32F9" w:rsidRDefault="009F32F9" w:rsidP="008858E1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受款人生日</w:t>
            </w:r>
          </w:p>
        </w:tc>
        <w:tc>
          <w:tcPr>
            <w:tcW w:w="4254" w:type="dxa"/>
          </w:tcPr>
          <w:p w:rsidR="009F32F9" w:rsidRDefault="009F32F9" w:rsidP="00C30D3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DTAB0003.</w:t>
            </w:r>
            <w:r>
              <w:rPr>
                <w:rFonts w:hint="eastAsia"/>
              </w:rPr>
              <w:t xml:space="preserve"> </w:t>
            </w:r>
            <w:r w:rsidRPr="009F32F9">
              <w:rPr>
                <w:rFonts w:hint="eastAsia"/>
                <w:bCs/>
                <w:lang w:eastAsia="zh-TW"/>
              </w:rPr>
              <w:t>出生日期</w:t>
            </w:r>
          </w:p>
        </w:tc>
        <w:tc>
          <w:tcPr>
            <w:tcW w:w="2097" w:type="dxa"/>
          </w:tcPr>
          <w:p w:rsidR="009F32F9" w:rsidRDefault="009F32F9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是否OIU件 = Y時才顯示</w:t>
            </w:r>
          </w:p>
        </w:tc>
      </w:tr>
    </w:tbl>
    <w:p w:rsidR="00EB75A5" w:rsidRDefault="00EB75A5" w:rsidP="009F32F9">
      <w:pPr>
        <w:pStyle w:val="Tabletext"/>
        <w:keepLines w:val="0"/>
        <w:spacing w:after="0" w:line="240" w:lineRule="auto"/>
        <w:ind w:left="3260"/>
        <w:rPr>
          <w:rFonts w:hint="eastAsia"/>
          <w:kern w:val="2"/>
          <w:lang w:eastAsia="zh-TW"/>
        </w:rPr>
      </w:pPr>
    </w:p>
    <w:p w:rsidR="00C30D3E" w:rsidRDefault="00C30D3E" w:rsidP="00C30D3E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FA_U6Z001</w:t>
      </w:r>
      <w:r>
        <w:rPr>
          <w:rFonts w:hint="eastAsia"/>
          <w:bCs/>
          <w:lang w:eastAsia="zh-TW"/>
        </w:rPr>
        <w:t>模組參數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6"/>
        <w:gridCol w:w="5184"/>
        <w:tblGridChange w:id="30">
          <w:tblGrid>
            <w:gridCol w:w="3456"/>
            <w:gridCol w:w="5184"/>
          </w:tblGrid>
        </w:tblGridChange>
      </w:tblGrid>
      <w:tr w:rsidR="00C30D3E" w:rsidTr="004D5E93">
        <w:tc>
          <w:tcPr>
            <w:tcW w:w="3456" w:type="dxa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5184" w:type="dxa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</w:tr>
      <w:tr w:rsidR="00C30D3E" w:rsidTr="004D5E93">
        <w:tc>
          <w:tcPr>
            <w:tcW w:w="3456" w:type="dxa"/>
            <w:vAlign w:val="center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給付日期</w:t>
            </w:r>
          </w:p>
        </w:tc>
        <w:tc>
          <w:tcPr>
            <w:tcW w:w="5184" w:type="dxa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延滯息給付日期</w:t>
            </w:r>
          </w:p>
        </w:tc>
      </w:tr>
      <w:tr w:rsidR="00C30D3E" w:rsidTr="004D5E93">
        <w:tc>
          <w:tcPr>
            <w:tcW w:w="3456" w:type="dxa"/>
            <w:vAlign w:val="center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給付對象ID</w:t>
            </w:r>
          </w:p>
        </w:tc>
        <w:tc>
          <w:tcPr>
            <w:tcW w:w="5184" w:type="dxa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DTAB0003.</w:t>
            </w:r>
            <w:r>
              <w:rPr>
                <w:rFonts w:ascii="細明體" w:eastAsia="細明體" w:hAnsi="細明體" w:hint="eastAsia"/>
              </w:rPr>
              <w:t>受益人ＩＤ</w:t>
            </w:r>
          </w:p>
        </w:tc>
      </w:tr>
      <w:tr w:rsidR="00C30D3E" w:rsidTr="004D5E93">
        <w:tc>
          <w:tcPr>
            <w:tcW w:w="3456" w:type="dxa"/>
            <w:vAlign w:val="center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給付對象姓名</w:t>
            </w:r>
          </w:p>
        </w:tc>
        <w:tc>
          <w:tcPr>
            <w:tcW w:w="5184" w:type="dxa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DTAB0003.</w:t>
            </w:r>
            <w:r>
              <w:rPr>
                <w:rFonts w:ascii="細明體" w:eastAsia="細明體" w:hAnsi="細明體" w:hint="eastAsia"/>
              </w:rPr>
              <w:t>姓名</w:t>
            </w:r>
          </w:p>
        </w:tc>
      </w:tr>
      <w:tr w:rsidR="00C30D3E" w:rsidTr="004D5E93">
        <w:tc>
          <w:tcPr>
            <w:tcW w:w="3456" w:type="dxa"/>
            <w:vAlign w:val="center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給付對象單位代號</w:t>
            </w:r>
          </w:p>
        </w:tc>
        <w:tc>
          <w:tcPr>
            <w:tcW w:w="5184" w:type="dxa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30D3E" w:rsidTr="004D5E93">
        <w:tc>
          <w:tcPr>
            <w:tcW w:w="3456" w:type="dxa"/>
            <w:vAlign w:val="center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扣費內容代碼</w:t>
            </w:r>
          </w:p>
        </w:tc>
        <w:tc>
          <w:tcPr>
            <w:tcW w:w="5184" w:type="dxa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04001</w:t>
            </w:r>
            <w:r>
              <w:rPr>
                <w:bCs/>
                <w:lang w:eastAsia="zh-TW"/>
              </w:rPr>
              <w:t>’</w:t>
            </w:r>
          </w:p>
        </w:tc>
      </w:tr>
      <w:tr w:rsidR="00C30D3E" w:rsidTr="004D5E93">
        <w:tc>
          <w:tcPr>
            <w:tcW w:w="3456" w:type="dxa"/>
            <w:vAlign w:val="center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給付金額</w:t>
            </w:r>
          </w:p>
        </w:tc>
        <w:tc>
          <w:tcPr>
            <w:tcW w:w="5184" w:type="dxa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延滯息</w:t>
            </w:r>
          </w:p>
        </w:tc>
      </w:tr>
      <w:tr w:rsidR="00C30D3E" w:rsidTr="004D5E93">
        <w:tc>
          <w:tcPr>
            <w:tcW w:w="3456" w:type="dxa"/>
            <w:vAlign w:val="center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是否退費</w:t>
            </w:r>
          </w:p>
        </w:tc>
        <w:tc>
          <w:tcPr>
            <w:tcW w:w="5184" w:type="dxa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30D3E" w:rsidTr="004D5E93">
        <w:tc>
          <w:tcPr>
            <w:tcW w:w="3456" w:type="dxa"/>
            <w:vAlign w:val="center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修正原因代碼</w:t>
            </w:r>
          </w:p>
        </w:tc>
        <w:tc>
          <w:tcPr>
            <w:tcW w:w="5184" w:type="dxa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30D3E" w:rsidTr="004D5E93">
        <w:tc>
          <w:tcPr>
            <w:tcW w:w="3456" w:type="dxa"/>
            <w:vAlign w:val="center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輸入人員ID</w:t>
            </w:r>
          </w:p>
        </w:tc>
        <w:tc>
          <w:tcPr>
            <w:tcW w:w="5184" w:type="dxa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</w:tr>
      <w:tr w:rsidR="00C30D3E" w:rsidTr="004D5E93">
        <w:tc>
          <w:tcPr>
            <w:tcW w:w="3456" w:type="dxa"/>
            <w:vAlign w:val="center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輸入人員單位代號</w:t>
            </w:r>
          </w:p>
        </w:tc>
        <w:tc>
          <w:tcPr>
            <w:tcW w:w="5184" w:type="dxa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登入者單位代號</w:t>
            </w:r>
          </w:p>
        </w:tc>
      </w:tr>
      <w:tr w:rsidR="00C30D3E" w:rsidTr="004D5E93">
        <w:tc>
          <w:tcPr>
            <w:tcW w:w="3456" w:type="dxa"/>
            <w:vAlign w:val="center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新細明體" w:hAnsi="新細明體" w:hint="eastAsia"/>
              </w:rPr>
              <w:t>更新人員ID</w:t>
            </w:r>
          </w:p>
        </w:tc>
        <w:tc>
          <w:tcPr>
            <w:tcW w:w="5184" w:type="dxa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</w:tr>
      <w:tr w:rsidR="00C30D3E" w:rsidTr="004D5E93">
        <w:tc>
          <w:tcPr>
            <w:tcW w:w="3456" w:type="dxa"/>
            <w:vAlign w:val="center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新細明體" w:hAnsi="新細明體" w:hint="eastAsia"/>
              </w:rPr>
              <w:t>更新人員單位代號</w:t>
            </w:r>
          </w:p>
        </w:tc>
        <w:tc>
          <w:tcPr>
            <w:tcW w:w="5184" w:type="dxa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登入者單位代號</w:t>
            </w:r>
          </w:p>
        </w:tc>
      </w:tr>
      <w:tr w:rsidR="00C30D3E" w:rsidRPr="00554D24" w:rsidTr="004D5E93">
        <w:tc>
          <w:tcPr>
            <w:tcW w:w="3456" w:type="dxa"/>
            <w:vAlign w:val="center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新細明體" w:hAnsi="新細明體" w:hint="eastAsia"/>
              </w:rPr>
              <w:t>上游KEY值</w:t>
            </w:r>
          </w:p>
        </w:tc>
        <w:tc>
          <w:tcPr>
            <w:tcW w:w="5184" w:type="dxa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AA-</w:t>
            </w: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受理編號</w:t>
            </w:r>
            <w:r>
              <w:rPr>
                <w:rFonts w:hint="eastAsia"/>
                <w:bCs/>
                <w:lang w:eastAsia="zh-TW"/>
              </w:rPr>
              <w:t>-</w:t>
            </w: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保單號碼</w:t>
            </w:r>
            <w:r>
              <w:rPr>
                <w:rFonts w:hint="eastAsia"/>
                <w:bCs/>
                <w:lang w:eastAsia="zh-TW"/>
              </w:rPr>
              <w:t>-DTAB0003.</w:t>
            </w:r>
            <w:r>
              <w:rPr>
                <w:rFonts w:ascii="細明體" w:eastAsia="細明體" w:hAnsi="細明體" w:hint="eastAsia"/>
                <w:lang w:eastAsia="zh-TW"/>
              </w:rPr>
              <w:t>受益人ＩＤ-</w:t>
            </w: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給付總額</w:t>
            </w:r>
            <w:r>
              <w:rPr>
                <w:bCs/>
                <w:lang w:eastAsia="zh-TW"/>
              </w:rPr>
              <w:t>’</w:t>
            </w:r>
          </w:p>
          <w:p w:rsidR="00C30D3E" w:rsidRDefault="00C30D3E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EX. AA-12111315110001-7227318370-A120055555-8000</w:t>
            </w:r>
          </w:p>
        </w:tc>
      </w:tr>
      <w:tr w:rsidR="00C30D3E" w:rsidTr="004D5E93">
        <w:tc>
          <w:tcPr>
            <w:tcW w:w="3456" w:type="dxa"/>
            <w:vAlign w:val="center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給付幣別</w:t>
            </w:r>
          </w:p>
        </w:tc>
        <w:tc>
          <w:tcPr>
            <w:tcW w:w="5184" w:type="dxa"/>
          </w:tcPr>
          <w:p w:rsidR="00C30D3E" w:rsidRDefault="00C30D3E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幣別</w:t>
            </w:r>
          </w:p>
        </w:tc>
      </w:tr>
    </w:tbl>
    <w:p w:rsidR="00C30D3E" w:rsidRDefault="00C30D3E" w:rsidP="00C30D3E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EB75A5" w:rsidRDefault="00EB75A5" w:rsidP="009F32F9">
      <w:pPr>
        <w:pStyle w:val="Tabletext"/>
        <w:keepLines w:val="0"/>
        <w:spacing w:after="0" w:line="240" w:lineRule="auto"/>
        <w:ind w:left="3260"/>
        <w:rPr>
          <w:rFonts w:hint="eastAsia"/>
          <w:kern w:val="2"/>
          <w:lang w:eastAsia="zh-TW"/>
        </w:rPr>
      </w:pPr>
    </w:p>
    <w:p w:rsidR="0032040F" w:rsidRDefault="0032040F" w:rsidP="0032040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上方處理區新增</w:t>
      </w:r>
      <w:r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修改</w:t>
      </w:r>
      <w:r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刪除</w:t>
      </w:r>
      <w:r>
        <w:rPr>
          <w:rFonts w:hint="eastAsia"/>
          <w:kern w:val="2"/>
          <w:lang w:eastAsia="zh-TW"/>
        </w:rPr>
        <w:t xml:space="preserve"> BUTTON</w:t>
      </w:r>
      <w:r>
        <w:rPr>
          <w:rFonts w:hint="eastAsia"/>
          <w:kern w:val="2"/>
          <w:lang w:eastAsia="zh-TW"/>
        </w:rPr>
        <w:t>均</w:t>
      </w:r>
      <w:r>
        <w:rPr>
          <w:rFonts w:hint="eastAsia"/>
          <w:kern w:val="2"/>
          <w:lang w:eastAsia="zh-TW"/>
        </w:rPr>
        <w:t xml:space="preserve"> DISABLE</w:t>
      </w:r>
      <w:r>
        <w:rPr>
          <w:rFonts w:hint="eastAsia"/>
          <w:kern w:val="2"/>
          <w:lang w:eastAsia="zh-TW"/>
        </w:rPr>
        <w:t>。</w:t>
      </w:r>
    </w:p>
    <w:p w:rsidR="0032040F" w:rsidRDefault="0032040F" w:rsidP="0032040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ELSE </w:t>
      </w:r>
      <w:r>
        <w:rPr>
          <w:rFonts w:hint="eastAsia"/>
          <w:kern w:val="2"/>
          <w:lang w:eastAsia="zh-TW"/>
        </w:rPr>
        <w:t>業務別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lang w:eastAsia="zh-TW"/>
          </w:rPr>
          <w:t>2</w:t>
        </w:r>
        <w:r>
          <w:rPr>
            <w:kern w:val="2"/>
            <w:lang w:eastAsia="zh-TW"/>
          </w:rPr>
          <w:t>’</w:t>
        </w:r>
      </w:smartTag>
      <w:r w:rsidR="00122F82">
        <w:rPr>
          <w:rFonts w:hint="eastAsia"/>
          <w:kern w:val="2"/>
          <w:lang w:eastAsia="zh-TW"/>
        </w:rPr>
        <w:t xml:space="preserve"> (</w:t>
      </w:r>
      <w:r w:rsidR="00122F82">
        <w:rPr>
          <w:rFonts w:hint="eastAsia"/>
          <w:kern w:val="2"/>
          <w:lang w:eastAsia="zh-TW"/>
        </w:rPr>
        <w:t>意外險</w:t>
      </w:r>
      <w:r w:rsidR="00122F82">
        <w:rPr>
          <w:rFonts w:hint="eastAsia"/>
          <w:kern w:val="2"/>
          <w:lang w:eastAsia="zh-TW"/>
        </w:rPr>
        <w:t>)</w:t>
      </w:r>
    </w:p>
    <w:p w:rsidR="0032040F" w:rsidRDefault="0032040F" w:rsidP="001A0F2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READ </w:t>
      </w:r>
      <w:r w:rsidR="004B1CEF" w:rsidRPr="004B1CEF">
        <w:rPr>
          <w:kern w:val="2"/>
          <w:lang w:eastAsia="zh-TW"/>
        </w:rPr>
        <w:t>DTCBA10</w:t>
      </w:r>
      <w:r w:rsidR="005E6442">
        <w:rPr>
          <w:rFonts w:hint="eastAsia"/>
          <w:kern w:val="2"/>
          <w:lang w:eastAsia="zh-TW"/>
        </w:rPr>
        <w:t>3</w:t>
      </w:r>
      <w:r w:rsidR="004B1CEF">
        <w:rPr>
          <w:rFonts w:hint="eastAsia"/>
          <w:kern w:val="2"/>
          <w:lang w:eastAsia="zh-TW"/>
        </w:rPr>
        <w:t xml:space="preserve"> </w:t>
      </w:r>
    </w:p>
    <w:p w:rsidR="004B1CEF" w:rsidRDefault="004B1CEF" w:rsidP="004B1CE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保單號碼：同輸入參數。</w:t>
      </w:r>
    </w:p>
    <w:p w:rsidR="005E6442" w:rsidRDefault="005E6442" w:rsidP="004B1CE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被保人</w:t>
      </w:r>
      <w:r>
        <w:rPr>
          <w:rFonts w:hint="eastAsia"/>
          <w:kern w:val="2"/>
          <w:lang w:eastAsia="zh-TW"/>
        </w:rPr>
        <w:t>ID</w:t>
      </w:r>
      <w:r>
        <w:rPr>
          <w:rFonts w:hint="eastAsia"/>
          <w:kern w:val="2"/>
          <w:lang w:eastAsia="zh-TW"/>
        </w:rPr>
        <w:t>：同輸入參數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事故者</w:t>
      </w:r>
      <w:r>
        <w:rPr>
          <w:rFonts w:hint="eastAsia"/>
          <w:kern w:val="2"/>
          <w:lang w:eastAsia="zh-TW"/>
        </w:rPr>
        <w:t>ID</w:t>
      </w:r>
      <w:r>
        <w:rPr>
          <w:rFonts w:hint="eastAsia"/>
          <w:kern w:val="2"/>
          <w:lang w:eastAsia="zh-TW"/>
        </w:rPr>
        <w:t>。</w:t>
      </w:r>
    </w:p>
    <w:p w:rsidR="00122F82" w:rsidRDefault="00122F82" w:rsidP="00122F8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NOTFND</w:t>
      </w:r>
      <w:r>
        <w:rPr>
          <w:rFonts w:hint="eastAsia"/>
          <w:kern w:val="2"/>
          <w:szCs w:val="24"/>
          <w:lang w:eastAsia="zh-TW"/>
        </w:rPr>
        <w:t>：</w:t>
      </w:r>
    </w:p>
    <w:p w:rsidR="00122F82" w:rsidRDefault="00122F82" w:rsidP="004B1CE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下方已選擇區不顯示資料，上方處理區新增</w:t>
      </w:r>
      <w:r>
        <w:rPr>
          <w:rFonts w:hint="eastAsia"/>
          <w:kern w:val="2"/>
          <w:szCs w:val="24"/>
          <w:lang w:eastAsia="zh-TW"/>
        </w:rPr>
        <w:t>BUTTON ENABLE</w:t>
      </w:r>
      <w:r>
        <w:rPr>
          <w:rFonts w:hint="eastAsia"/>
          <w:kern w:val="2"/>
          <w:szCs w:val="24"/>
          <w:lang w:eastAsia="zh-TW"/>
        </w:rPr>
        <w:t>。</w:t>
      </w:r>
    </w:p>
    <w:p w:rsidR="004B1CEF" w:rsidRDefault="004B1CEF" w:rsidP="004B1CE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IF FND</w:t>
      </w:r>
      <w:r>
        <w:rPr>
          <w:rFonts w:hint="eastAsia"/>
          <w:kern w:val="2"/>
          <w:lang w:eastAsia="zh-TW"/>
        </w:rPr>
        <w:t>：</w:t>
      </w:r>
    </w:p>
    <w:p w:rsidR="004B1CEF" w:rsidRDefault="004B1CEF" w:rsidP="004B1CE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GET </w:t>
      </w:r>
      <w:r w:rsidRPr="004B1CEF">
        <w:rPr>
          <w:kern w:val="2"/>
          <w:lang w:eastAsia="zh-TW"/>
        </w:rPr>
        <w:t>DTCBA10</w:t>
      </w:r>
      <w:r w:rsidR="005E6442">
        <w:rPr>
          <w:rFonts w:hint="eastAsia"/>
          <w:kern w:val="2"/>
          <w:lang w:eastAsia="zh-TW"/>
        </w:rPr>
        <w:t>3.INSD_NAME</w:t>
      </w:r>
      <w:r w:rsidR="00EA7DDB">
        <w:rPr>
          <w:rFonts w:hint="eastAsia"/>
          <w:kern w:val="2"/>
          <w:lang w:eastAsia="zh-TW"/>
        </w:rPr>
        <w:t xml:space="preserve"> </w:t>
      </w:r>
      <w:r w:rsidR="00EA7DDB">
        <w:rPr>
          <w:rFonts w:hint="eastAsia"/>
          <w:kern w:val="2"/>
          <w:lang w:eastAsia="zh-TW"/>
        </w:rPr>
        <w:t>、受理編號</w:t>
      </w:r>
    </w:p>
    <w:p w:rsidR="005E6442" w:rsidRDefault="005E6442" w:rsidP="004B1CE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READ DTCBA104</w:t>
      </w:r>
    </w:p>
    <w:p w:rsidR="005E6442" w:rsidRDefault="00EA7DDB" w:rsidP="005E6442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受理編號</w:t>
      </w:r>
      <w:r w:rsidR="005E6442">
        <w:rPr>
          <w:rFonts w:hint="eastAsia"/>
          <w:kern w:val="2"/>
          <w:lang w:eastAsia="zh-TW"/>
        </w:rPr>
        <w:t>：同輸入參數。</w:t>
      </w:r>
    </w:p>
    <w:p w:rsidR="005E6442" w:rsidRDefault="00122F82" w:rsidP="005E6442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INSD_NAME </w:t>
      </w:r>
      <w:r>
        <w:rPr>
          <w:rFonts w:hint="eastAsia"/>
          <w:kern w:val="2"/>
          <w:lang w:eastAsia="zh-TW"/>
        </w:rPr>
        <w:t>：</w:t>
      </w:r>
      <w:r>
        <w:rPr>
          <w:rFonts w:hint="eastAsia"/>
          <w:kern w:val="2"/>
          <w:lang w:eastAsia="zh-TW"/>
        </w:rPr>
        <w:t>DTCBA103.INSD_NAME</w:t>
      </w:r>
      <w:r>
        <w:rPr>
          <w:rFonts w:hint="eastAsia"/>
          <w:kern w:val="2"/>
          <w:lang w:eastAsia="zh-TW"/>
        </w:rPr>
        <w:t>。</w:t>
      </w:r>
    </w:p>
    <w:p w:rsidR="00122F82" w:rsidRDefault="00122F82" w:rsidP="00122F82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NOTFND</w:t>
      </w:r>
      <w:r>
        <w:rPr>
          <w:rFonts w:hint="eastAsia"/>
          <w:kern w:val="2"/>
          <w:szCs w:val="24"/>
          <w:lang w:eastAsia="zh-TW"/>
        </w:rPr>
        <w:t>：</w:t>
      </w:r>
    </w:p>
    <w:p w:rsidR="00122F82" w:rsidRDefault="00122F82" w:rsidP="00122F82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下方已選擇區不顯示資料，上方處理區新增</w:t>
      </w:r>
      <w:r>
        <w:rPr>
          <w:rFonts w:hint="eastAsia"/>
          <w:kern w:val="2"/>
          <w:szCs w:val="24"/>
          <w:lang w:eastAsia="zh-TW"/>
        </w:rPr>
        <w:t>BUTTON ENABLE</w:t>
      </w:r>
      <w:r>
        <w:rPr>
          <w:rFonts w:hint="eastAsia"/>
          <w:kern w:val="2"/>
          <w:szCs w:val="24"/>
          <w:lang w:eastAsia="zh-TW"/>
        </w:rPr>
        <w:t>。</w:t>
      </w:r>
    </w:p>
    <w:p w:rsidR="00122F82" w:rsidRDefault="00122F82" w:rsidP="00122F82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IF IF FND</w:t>
      </w:r>
      <w:r>
        <w:rPr>
          <w:rFonts w:hint="eastAsia"/>
          <w:kern w:val="2"/>
          <w:lang w:eastAsia="zh-TW"/>
        </w:rPr>
        <w:t>：顯示資料於下方已選擇區</w:t>
      </w:r>
      <w:r>
        <w:rPr>
          <w:rFonts w:hint="eastAsia"/>
          <w:kern w:val="2"/>
          <w:lang w:eastAsia="zh-TW"/>
        </w:rPr>
        <w:t>(</w:t>
      </w:r>
      <w:r>
        <w:rPr>
          <w:rFonts w:hint="eastAsia"/>
          <w:kern w:val="2"/>
          <w:lang w:eastAsia="zh-TW"/>
        </w:rPr>
        <w:t>均為</w:t>
      </w:r>
      <w:r>
        <w:rPr>
          <w:rFonts w:hint="eastAsia"/>
          <w:kern w:val="2"/>
          <w:lang w:eastAsia="zh-TW"/>
        </w:rPr>
        <w:t xml:space="preserve">OUTPUT </w:t>
      </w:r>
      <w:r>
        <w:rPr>
          <w:rFonts w:hint="eastAsia"/>
          <w:kern w:val="2"/>
          <w:lang w:eastAsia="zh-TW"/>
        </w:rPr>
        <w:t>不可更改</w:t>
      </w:r>
      <w:r>
        <w:rPr>
          <w:rFonts w:hint="eastAsia"/>
          <w:kern w:val="2"/>
          <w:lang w:eastAsia="zh-TW"/>
        </w:rPr>
        <w:t>)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122F82">
        <w:tc>
          <w:tcPr>
            <w:tcW w:w="252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122F82">
        <w:tc>
          <w:tcPr>
            <w:tcW w:w="252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受款人ID</w:t>
            </w:r>
          </w:p>
        </w:tc>
        <w:tc>
          <w:tcPr>
            <w:tcW w:w="378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122F82">
              <w:rPr>
                <w:rStyle w:val="style131"/>
                <w:bCs/>
              </w:rPr>
              <w:t>DTCBA104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ascii="細明體" w:eastAsia="細明體" w:hAnsi="細明體" w:hint="eastAsia"/>
              </w:rPr>
              <w:t>受益人ＩＤ</w:t>
            </w:r>
          </w:p>
        </w:tc>
        <w:tc>
          <w:tcPr>
            <w:tcW w:w="234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22F82">
        <w:tc>
          <w:tcPr>
            <w:tcW w:w="252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受款人姓名</w:t>
            </w:r>
          </w:p>
        </w:tc>
        <w:tc>
          <w:tcPr>
            <w:tcW w:w="378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122F82">
              <w:rPr>
                <w:rStyle w:val="style131"/>
                <w:bCs/>
              </w:rPr>
              <w:t>DTCBA104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ascii="細明體" w:eastAsia="細明體" w:hAnsi="細明體" w:hint="eastAsia"/>
              </w:rPr>
              <w:t>受益人</w:t>
            </w:r>
            <w:r>
              <w:rPr>
                <w:rFonts w:ascii="細明體" w:eastAsia="細明體" w:hAnsi="細明體" w:hint="eastAsia"/>
                <w:lang w:eastAsia="zh-TW"/>
              </w:rPr>
              <w:t>姓名</w:t>
            </w:r>
          </w:p>
        </w:tc>
        <w:tc>
          <w:tcPr>
            <w:tcW w:w="234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22F82">
        <w:tc>
          <w:tcPr>
            <w:tcW w:w="252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給付比例</w:t>
            </w:r>
          </w:p>
        </w:tc>
        <w:tc>
          <w:tcPr>
            <w:tcW w:w="378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IF DTCBA104.</w:t>
            </w:r>
            <w:r>
              <w:rPr>
                <w:rFonts w:ascii="Arial" w:hAnsi="Arial" w:cs="Arial"/>
              </w:rPr>
              <w:t xml:space="preserve"> </w:t>
            </w:r>
            <w:hyperlink r:id="rId8" w:history="1">
              <w:r>
                <w:rPr>
                  <w:rStyle w:val="style31"/>
                  <w:color w:val="0000FF"/>
                  <w:u w:val="single"/>
                </w:rPr>
                <w:t>受益比例分母</w:t>
              </w:r>
              <w:r>
                <w:rPr>
                  <w:rStyle w:val="aa"/>
                  <w:rFonts w:ascii="Arial" w:hAnsi="Arial" w:cs="Arial"/>
                </w:rPr>
                <w:t xml:space="preserve"> </w:t>
              </w:r>
            </w:hyperlink>
            <w:r>
              <w:rPr>
                <w:rFonts w:ascii="Arial" w:hAnsi="Arial" w:cs="Arial" w:hint="eastAsia"/>
                <w:lang w:eastAsia="zh-TW"/>
              </w:rPr>
              <w:t>&lt;&gt; 0</w:t>
            </w:r>
          </w:p>
          <w:p w:rsidR="00122F82" w:rsidRPr="007631A2" w:rsidRDefault="00122F82" w:rsidP="00B05AF0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strike/>
                <w:lang w:eastAsia="zh-TW"/>
              </w:rPr>
            </w:pPr>
            <w:r>
              <w:rPr>
                <w:rFonts w:ascii="Arial" w:hAnsi="Arial" w:cs="Arial" w:hint="eastAsia"/>
                <w:lang w:eastAsia="zh-TW"/>
              </w:rPr>
              <w:t xml:space="preserve">   </w:t>
            </w:r>
            <w:r w:rsidR="00B05AF0" w:rsidRPr="007631A2">
              <w:rPr>
                <w:rFonts w:ascii="Arial" w:hAnsi="Arial" w:cs="Arial" w:hint="eastAsia"/>
                <w:strike/>
                <w:lang w:eastAsia="zh-TW"/>
              </w:rPr>
              <w:t>受</w:t>
            </w:r>
            <w:r w:rsidR="00802AA7" w:rsidRPr="007631A2">
              <w:rPr>
                <w:rFonts w:ascii="Arial" w:hAnsi="Arial" w:cs="Arial" w:hint="eastAsia"/>
                <w:strike/>
                <w:lang w:eastAsia="zh-TW"/>
              </w:rPr>
              <w:t>益比例分子</w:t>
            </w:r>
            <w:r w:rsidR="00802AA7" w:rsidRPr="007631A2">
              <w:rPr>
                <w:rFonts w:ascii="Arial" w:hAnsi="Arial" w:cs="Arial" w:hint="eastAsia"/>
                <w:strike/>
                <w:lang w:eastAsia="zh-TW"/>
              </w:rPr>
              <w:t xml:space="preserve"> / </w:t>
            </w:r>
            <w:r w:rsidR="00802AA7" w:rsidRPr="007631A2">
              <w:rPr>
                <w:rFonts w:ascii="Arial" w:hAnsi="Arial" w:cs="Arial" w:hint="eastAsia"/>
                <w:strike/>
                <w:lang w:eastAsia="zh-TW"/>
              </w:rPr>
              <w:t>受益比例分母</w:t>
            </w:r>
          </w:p>
          <w:p w:rsidR="00484186" w:rsidRDefault="00484186" w:rsidP="00B05AF0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lang w:eastAsia="zh-TW"/>
              </w:rPr>
            </w:pPr>
            <w:r>
              <w:rPr>
                <w:rFonts w:ascii="Arial" w:hAnsi="Arial" w:cs="Arial" w:hint="eastAsia"/>
                <w:lang w:eastAsia="zh-TW"/>
              </w:rPr>
              <w:t xml:space="preserve">   </w:t>
            </w:r>
            <w:r>
              <w:rPr>
                <w:rFonts w:ascii="Arial" w:hAnsi="Arial" w:cs="Arial" w:hint="eastAsia"/>
                <w:lang w:eastAsia="zh-TW"/>
              </w:rPr>
              <w:t>受益比例分子</w:t>
            </w:r>
            <w:r>
              <w:rPr>
                <w:rFonts w:ascii="Arial" w:hAnsi="Arial" w:cs="Arial" w:hint="eastAsia"/>
                <w:lang w:eastAsia="zh-TW"/>
              </w:rPr>
              <w:t xml:space="preserve"> / </w:t>
            </w:r>
            <w:r>
              <w:rPr>
                <w:rFonts w:ascii="Arial" w:hAnsi="Arial" w:cs="Arial" w:hint="eastAsia"/>
                <w:lang w:eastAsia="zh-TW"/>
              </w:rPr>
              <w:t>受益比例分母</w:t>
            </w:r>
            <w:r>
              <w:rPr>
                <w:rFonts w:ascii="Arial" w:hAnsi="Arial" w:cs="Arial" w:hint="eastAsia"/>
                <w:lang w:eastAsia="zh-TW"/>
              </w:rPr>
              <w:t xml:space="preserve"> </w:t>
            </w:r>
            <w:r>
              <w:rPr>
                <w:rFonts w:ascii="Arial" w:hAnsi="Arial" w:cs="Arial" w:hint="eastAsia"/>
                <w:lang w:eastAsia="zh-TW"/>
              </w:rPr>
              <w:t>取到小數點一位四捨五入</w:t>
            </w:r>
            <w:r>
              <w:rPr>
                <w:rFonts w:ascii="Arial" w:hAnsi="Arial" w:cs="Arial" w:hint="eastAsia"/>
                <w:lang w:eastAsia="zh-TW"/>
              </w:rPr>
              <w:t xml:space="preserve"> </w:t>
            </w:r>
            <w:r>
              <w:rPr>
                <w:rFonts w:ascii="Arial" w:hAnsi="Arial" w:cs="Arial" w:hint="eastAsia"/>
                <w:lang w:eastAsia="zh-TW"/>
              </w:rPr>
              <w:t>但可整除時不顯示小數位數</w:t>
            </w:r>
            <w:r>
              <w:rPr>
                <w:rFonts w:ascii="Arial" w:hAnsi="Arial" w:cs="Arial" w:hint="eastAsia"/>
                <w:lang w:eastAsia="zh-TW"/>
              </w:rPr>
              <w:t xml:space="preserve"> </w:t>
            </w:r>
          </w:p>
          <w:p w:rsidR="00484186" w:rsidRDefault="00484186" w:rsidP="00B05AF0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lang w:eastAsia="zh-TW"/>
              </w:rPr>
            </w:pPr>
            <w:r>
              <w:rPr>
                <w:rFonts w:ascii="Arial" w:hAnsi="Arial" w:cs="Arial" w:hint="eastAsia"/>
                <w:lang w:eastAsia="zh-TW"/>
              </w:rPr>
              <w:t xml:space="preserve">   Ex. 1/3 </w:t>
            </w:r>
            <w:r>
              <w:rPr>
                <w:rFonts w:ascii="Arial" w:hAnsi="Arial" w:cs="Arial" w:hint="eastAsia"/>
                <w:lang w:eastAsia="zh-TW"/>
              </w:rPr>
              <w:t>顯示</w:t>
            </w:r>
            <w:r>
              <w:rPr>
                <w:rFonts w:ascii="Arial" w:hAnsi="Arial" w:cs="Arial" w:hint="eastAsia"/>
                <w:lang w:eastAsia="zh-TW"/>
              </w:rPr>
              <w:t xml:space="preserve"> 33.3</w:t>
            </w:r>
          </w:p>
          <w:p w:rsidR="00484186" w:rsidRDefault="00484186" w:rsidP="00B05AF0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lang w:eastAsia="zh-TW"/>
              </w:rPr>
            </w:pPr>
            <w:r>
              <w:rPr>
                <w:rFonts w:ascii="Arial" w:hAnsi="Arial" w:cs="Arial" w:hint="eastAsia"/>
                <w:lang w:eastAsia="zh-TW"/>
              </w:rPr>
              <w:t xml:space="preserve">        </w:t>
            </w:r>
            <w:r w:rsidR="007D1C15">
              <w:rPr>
                <w:rFonts w:ascii="Arial" w:hAnsi="Arial" w:cs="Arial" w:hint="eastAsia"/>
                <w:lang w:eastAsia="zh-TW"/>
              </w:rPr>
              <w:t xml:space="preserve"> </w:t>
            </w:r>
            <w:r>
              <w:rPr>
                <w:rFonts w:ascii="Arial" w:hAnsi="Arial" w:cs="Arial" w:hint="eastAsia"/>
                <w:lang w:eastAsia="zh-TW"/>
              </w:rPr>
              <w:t xml:space="preserve"> 1/1 </w:t>
            </w:r>
            <w:r>
              <w:rPr>
                <w:rFonts w:ascii="Arial" w:hAnsi="Arial" w:cs="Arial" w:hint="eastAsia"/>
                <w:lang w:eastAsia="zh-TW"/>
              </w:rPr>
              <w:t>顯示</w:t>
            </w:r>
            <w:r>
              <w:rPr>
                <w:rFonts w:ascii="Arial" w:hAnsi="Arial" w:cs="Arial" w:hint="eastAsia"/>
                <w:lang w:eastAsia="zh-TW"/>
              </w:rPr>
              <w:t xml:space="preserve"> 100</w:t>
            </w:r>
          </w:p>
          <w:p w:rsidR="00802AA7" w:rsidRDefault="00802AA7" w:rsidP="00B05AF0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lang w:eastAsia="zh-TW"/>
              </w:rPr>
            </w:pPr>
            <w:r>
              <w:rPr>
                <w:rFonts w:ascii="Arial" w:hAnsi="Arial" w:cs="Arial" w:hint="eastAsia"/>
                <w:lang w:eastAsia="zh-TW"/>
              </w:rPr>
              <w:t>ELSE</w:t>
            </w:r>
          </w:p>
          <w:p w:rsidR="00802AA7" w:rsidRDefault="00802AA7" w:rsidP="00B05AF0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lang w:eastAsia="zh-TW"/>
              </w:rPr>
            </w:pPr>
            <w:r>
              <w:rPr>
                <w:rFonts w:ascii="Arial" w:hAnsi="Arial" w:cs="Arial" w:hint="eastAsia"/>
                <w:lang w:eastAsia="zh-TW"/>
              </w:rPr>
              <w:t xml:space="preserve">   100</w:t>
            </w:r>
          </w:p>
          <w:p w:rsidR="00802AA7" w:rsidRDefault="00802AA7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lang w:eastAsia="zh-TW"/>
              </w:rPr>
              <w:t>END IF</w:t>
            </w:r>
          </w:p>
        </w:tc>
        <w:tc>
          <w:tcPr>
            <w:tcW w:w="234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22F82">
        <w:tc>
          <w:tcPr>
            <w:tcW w:w="252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給付金額</w:t>
            </w:r>
          </w:p>
        </w:tc>
        <w:tc>
          <w:tcPr>
            <w:tcW w:w="378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給付總額</w:t>
            </w:r>
          </w:p>
        </w:tc>
        <w:tc>
          <w:tcPr>
            <w:tcW w:w="234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22F82">
        <w:tc>
          <w:tcPr>
            <w:tcW w:w="252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修改原因</w:t>
            </w:r>
          </w:p>
        </w:tc>
        <w:tc>
          <w:tcPr>
            <w:tcW w:w="378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空值</w:t>
            </w:r>
          </w:p>
        </w:tc>
        <w:tc>
          <w:tcPr>
            <w:tcW w:w="234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22F82">
        <w:tc>
          <w:tcPr>
            <w:tcW w:w="252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原</w:t>
            </w:r>
            <w:r>
              <w:rPr>
                <w:rFonts w:ascii="細明體" w:eastAsia="細明體" w:hAnsi="細明體" w:hint="eastAsia"/>
              </w:rPr>
              <w:t>受益人</w:t>
            </w:r>
            <w:r>
              <w:rPr>
                <w:rFonts w:ascii="細明體" w:eastAsia="細明體" w:hAnsi="細明體"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空值</w:t>
            </w:r>
          </w:p>
        </w:tc>
        <w:tc>
          <w:tcPr>
            <w:tcW w:w="234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22F82">
        <w:tc>
          <w:tcPr>
            <w:tcW w:w="252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原受益人姓名</w:t>
            </w:r>
          </w:p>
        </w:tc>
        <w:tc>
          <w:tcPr>
            <w:tcW w:w="378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空值</w:t>
            </w:r>
          </w:p>
        </w:tc>
        <w:tc>
          <w:tcPr>
            <w:tcW w:w="234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22F82">
        <w:tc>
          <w:tcPr>
            <w:tcW w:w="252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原</w:t>
            </w:r>
            <w:r w:rsidRPr="00BF7B8D">
              <w:rPr>
                <w:rFonts w:ascii="細明體" w:eastAsia="細明體" w:hAnsi="細明體" w:hint="eastAsia"/>
              </w:rPr>
              <w:t>受益</w:t>
            </w:r>
            <w:r>
              <w:rPr>
                <w:rFonts w:ascii="細明體" w:eastAsia="細明體" w:hAnsi="細明體" w:hint="eastAsia"/>
                <w:lang w:eastAsia="zh-TW"/>
              </w:rPr>
              <w:t>人</w:t>
            </w:r>
            <w:r w:rsidRPr="00BF7B8D">
              <w:rPr>
                <w:rFonts w:ascii="細明體" w:eastAsia="細明體" w:hAnsi="細明體" w:hint="eastAsia"/>
              </w:rPr>
              <w:t>比例</w:t>
            </w:r>
          </w:p>
        </w:tc>
        <w:tc>
          <w:tcPr>
            <w:tcW w:w="378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空值</w:t>
            </w:r>
          </w:p>
        </w:tc>
        <w:tc>
          <w:tcPr>
            <w:tcW w:w="234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22F82">
        <w:tc>
          <w:tcPr>
            <w:tcW w:w="252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BF7B8D">
              <w:rPr>
                <w:rFonts w:ascii="細明體" w:eastAsia="細明體" w:hAnsi="細明體" w:hint="eastAsia"/>
              </w:rPr>
              <w:t>順位</w:t>
            </w:r>
          </w:p>
        </w:tc>
        <w:tc>
          <w:tcPr>
            <w:tcW w:w="378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122F82">
              <w:rPr>
                <w:rStyle w:val="style131"/>
                <w:bCs/>
              </w:rPr>
              <w:t>DTCBA104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分配順位</w:t>
            </w:r>
          </w:p>
        </w:tc>
        <w:tc>
          <w:tcPr>
            <w:tcW w:w="234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22F82">
        <w:tc>
          <w:tcPr>
            <w:tcW w:w="252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特殊分類</w:t>
            </w:r>
          </w:p>
        </w:tc>
        <w:tc>
          <w:tcPr>
            <w:tcW w:w="3780" w:type="dxa"/>
          </w:tcPr>
          <w:p w:rsidR="00122F82" w:rsidRDefault="00122F82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DTCBA103.</w:t>
            </w:r>
            <w:r>
              <w:rPr>
                <w:rFonts w:ascii="Arial" w:hAnsi="Arial" w:cs="Arial"/>
              </w:rPr>
              <w:t xml:space="preserve"> </w:t>
            </w:r>
            <w:hyperlink r:id="rId9" w:history="1">
              <w:r>
                <w:rPr>
                  <w:rStyle w:val="style31"/>
                  <w:color w:val="0000FF"/>
                  <w:u w:val="single"/>
                </w:rPr>
                <w:t>受益分配</w:t>
              </w:r>
              <w:r>
                <w:rPr>
                  <w:rStyle w:val="aa"/>
                  <w:rFonts w:ascii="Arial" w:hAnsi="Arial" w:cs="Arial"/>
                </w:rPr>
                <w:t xml:space="preserve"> </w:t>
              </w:r>
            </w:hyperlink>
          </w:p>
        </w:tc>
        <w:tc>
          <w:tcPr>
            <w:tcW w:w="2340" w:type="dxa"/>
          </w:tcPr>
          <w:p w:rsidR="00122F82" w:rsidRPr="00B566BD" w:rsidRDefault="00122F82" w:rsidP="00B05A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E7C60" w:rsidTr="006E7C6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60" w:rsidRDefault="006E7C60" w:rsidP="00BD41FC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延滯息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60" w:rsidRDefault="006E7C60" w:rsidP="00BD41F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60" w:rsidRPr="00B566BD" w:rsidRDefault="006E7C60" w:rsidP="00BD41F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同上方壽險處理</w:t>
            </w:r>
          </w:p>
        </w:tc>
      </w:tr>
      <w:tr w:rsidR="006E7C60" w:rsidTr="006E7C6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60" w:rsidRDefault="006E7C60" w:rsidP="00BD41FC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延滯息所得稅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60" w:rsidRDefault="006E7C60" w:rsidP="00BD41F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60" w:rsidRPr="00B566BD" w:rsidRDefault="006E7C60" w:rsidP="00BD41F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同上方壽險處理</w:t>
            </w:r>
          </w:p>
        </w:tc>
      </w:tr>
      <w:tr w:rsidR="006E7C60" w:rsidTr="006E7C6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60" w:rsidRDefault="006E7C60" w:rsidP="00BD41FC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補充保費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60" w:rsidRDefault="006E7C60" w:rsidP="00BD41F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60" w:rsidRPr="00B566BD" w:rsidRDefault="006E7C60" w:rsidP="00BD41F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同上方壽險處理</w:t>
            </w:r>
          </w:p>
        </w:tc>
      </w:tr>
    </w:tbl>
    <w:p w:rsidR="00122F82" w:rsidRPr="00FC7B95" w:rsidRDefault="00122F82" w:rsidP="00B33928">
      <w:pPr>
        <w:pStyle w:val="Tabletext"/>
        <w:keepLines w:val="0"/>
        <w:spacing w:after="0" w:line="240" w:lineRule="auto"/>
        <w:ind w:left="2551"/>
        <w:rPr>
          <w:rFonts w:hint="eastAsia"/>
          <w:kern w:val="2"/>
          <w:lang w:eastAsia="zh-TW"/>
        </w:rPr>
      </w:pPr>
    </w:p>
    <w:p w:rsidR="005E6442" w:rsidRDefault="005E6442" w:rsidP="005E644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END IF</w:t>
      </w:r>
      <w:r>
        <w:rPr>
          <w:rFonts w:hint="eastAsia"/>
          <w:kern w:val="2"/>
          <w:lang w:eastAsia="zh-TW"/>
        </w:rPr>
        <w:t>。</w:t>
      </w:r>
    </w:p>
    <w:p w:rsidR="004E31B1" w:rsidRDefault="004E31B1" w:rsidP="004E31B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IF </w:t>
      </w:r>
      <w:r>
        <w:rPr>
          <w:rFonts w:hint="eastAsia"/>
          <w:kern w:val="2"/>
          <w:lang w:eastAsia="zh-TW"/>
        </w:rPr>
        <w:t>下方選擇區只有一筆，給付比例</w:t>
      </w:r>
      <w:r>
        <w:rPr>
          <w:rFonts w:hint="eastAsia"/>
          <w:kern w:val="2"/>
          <w:lang w:eastAsia="zh-TW"/>
        </w:rPr>
        <w:t xml:space="preserve"> = 100</w:t>
      </w:r>
      <w:r>
        <w:rPr>
          <w:rFonts w:hint="eastAsia"/>
          <w:kern w:val="2"/>
          <w:lang w:eastAsia="zh-TW"/>
        </w:rPr>
        <w:t>。</w:t>
      </w:r>
    </w:p>
    <w:p w:rsidR="004E31B1" w:rsidRDefault="004E31B1" w:rsidP="004E31B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上方處理區</w:t>
      </w:r>
      <w:r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給付比例輸入完後</w:t>
      </w:r>
      <w:r>
        <w:rPr>
          <w:rFonts w:hint="eastAsia"/>
          <w:kern w:val="2"/>
          <w:lang w:eastAsia="zh-TW"/>
        </w:rPr>
        <w:t>,</w:t>
      </w:r>
      <w:r>
        <w:rPr>
          <w:rFonts w:hint="eastAsia"/>
          <w:kern w:val="2"/>
          <w:lang w:eastAsia="zh-TW"/>
        </w:rPr>
        <w:t>給付金額</w:t>
      </w:r>
      <w:r>
        <w:rPr>
          <w:rFonts w:hint="eastAsia"/>
          <w:kern w:val="2"/>
          <w:lang w:eastAsia="zh-TW"/>
        </w:rPr>
        <w:t xml:space="preserve"> = </w:t>
      </w:r>
      <w:r>
        <w:rPr>
          <w:rFonts w:hint="eastAsia"/>
          <w:kern w:val="2"/>
          <w:lang w:eastAsia="zh-TW"/>
        </w:rPr>
        <w:t>傳入參數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給付總額</w:t>
      </w:r>
      <w:r>
        <w:rPr>
          <w:rFonts w:hint="eastAsia"/>
          <w:kern w:val="2"/>
          <w:lang w:eastAsia="zh-TW"/>
        </w:rPr>
        <w:t xml:space="preserve"> * </w:t>
      </w:r>
      <w:r>
        <w:rPr>
          <w:rFonts w:hint="eastAsia"/>
          <w:kern w:val="2"/>
          <w:lang w:eastAsia="zh-TW"/>
        </w:rPr>
        <w:t>給付比例</w:t>
      </w:r>
      <w:r>
        <w:rPr>
          <w:rFonts w:hint="eastAsia"/>
          <w:kern w:val="2"/>
          <w:lang w:eastAsia="zh-TW"/>
        </w:rPr>
        <w:t>(</w:t>
      </w:r>
      <w:r>
        <w:rPr>
          <w:rFonts w:hint="eastAsia"/>
          <w:kern w:val="2"/>
          <w:lang w:eastAsia="zh-TW"/>
        </w:rPr>
        <w:t>四捨五入到整數</w:t>
      </w:r>
      <w:r>
        <w:rPr>
          <w:rFonts w:hint="eastAsia"/>
          <w:kern w:val="2"/>
          <w:lang w:eastAsia="zh-TW"/>
        </w:rPr>
        <w:t>)</w:t>
      </w:r>
      <w:r>
        <w:rPr>
          <w:rFonts w:hint="eastAsia"/>
          <w:kern w:val="2"/>
          <w:lang w:eastAsia="zh-TW"/>
        </w:rPr>
        <w:t>。</w:t>
      </w:r>
    </w:p>
    <w:p w:rsidR="001A0F26" w:rsidRPr="001A0F26" w:rsidRDefault="001A0F26" w:rsidP="008858E1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lang w:eastAsia="zh-TW"/>
        </w:rPr>
      </w:pPr>
    </w:p>
    <w:p w:rsidR="0065774E" w:rsidRDefault="0065774E" w:rsidP="0065774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確認</w:t>
      </w:r>
    </w:p>
    <w:p w:rsidR="00BE0D18" w:rsidRDefault="00BE0D18" w:rsidP="00BE0D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確認：</w:t>
      </w:r>
    </w:p>
    <w:p w:rsidR="008858E1" w:rsidRDefault="008858E1" w:rsidP="008858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8858E1">
        <w:tc>
          <w:tcPr>
            <w:tcW w:w="720" w:type="dxa"/>
          </w:tcPr>
          <w:p w:rsidR="008858E1" w:rsidRDefault="008858E1" w:rsidP="008858E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8858E1" w:rsidRDefault="008858E1" w:rsidP="008858E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8858E1" w:rsidRDefault="008858E1" w:rsidP="008858E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8858E1">
        <w:tc>
          <w:tcPr>
            <w:tcW w:w="720" w:type="dxa"/>
          </w:tcPr>
          <w:p w:rsidR="008858E1" w:rsidRDefault="008858E1" w:rsidP="008858E1">
            <w:pPr>
              <w:pStyle w:val="Tabletext"/>
              <w:keepLines w:val="0"/>
              <w:numPr>
                <w:ilvl w:val="0"/>
                <w:numId w:val="30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F063B" w:rsidRDefault="000F063B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&lt;&gt;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Z</w:t>
            </w:r>
            <w:r>
              <w:rPr>
                <w:bCs/>
                <w:lang w:eastAsia="zh-TW"/>
              </w:rPr>
              <w:t>’</w:t>
            </w:r>
          </w:p>
          <w:p w:rsidR="008858E1" w:rsidRDefault="008858E1" w:rsidP="008858E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下方選擇區給付金額加總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 給付總額</w:t>
            </w:r>
          </w:p>
          <w:p w:rsidR="000F063B" w:rsidRDefault="000F063B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END IF。</w:t>
            </w:r>
          </w:p>
        </w:tc>
        <w:tc>
          <w:tcPr>
            <w:tcW w:w="3320" w:type="dxa"/>
          </w:tcPr>
          <w:p w:rsidR="008858E1" w:rsidRDefault="008858E1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給付總額不等於受款人加總給付金額</w:t>
            </w:r>
            <w:r w:rsidR="004E31B1">
              <w:rPr>
                <w:rFonts w:hint="eastAsia"/>
                <w:bCs/>
                <w:lang w:eastAsia="zh-TW"/>
              </w:rPr>
              <w:t>，給付總額</w:t>
            </w:r>
            <w:r w:rsidR="004E31B1">
              <w:rPr>
                <w:rFonts w:hint="eastAsia"/>
                <w:bCs/>
                <w:lang w:eastAsia="zh-TW"/>
              </w:rPr>
              <w:t xml:space="preserve"> = &amp;</w:t>
            </w:r>
            <w:r w:rsidR="004E31B1">
              <w:rPr>
                <w:rFonts w:hint="eastAsia"/>
                <w:bCs/>
                <w:lang w:eastAsia="zh-TW"/>
              </w:rPr>
              <w:t>給付總額，受款人加總金額</w:t>
            </w:r>
            <w:r w:rsidR="004E31B1">
              <w:rPr>
                <w:rFonts w:hint="eastAsia"/>
                <w:bCs/>
                <w:lang w:eastAsia="zh-TW"/>
              </w:rPr>
              <w:t xml:space="preserve"> = &amp;</w:t>
            </w:r>
            <w:r w:rsidR="004E31B1">
              <w:rPr>
                <w:rFonts w:hint="eastAsia"/>
                <w:bCs/>
                <w:lang w:eastAsia="zh-TW"/>
              </w:rPr>
              <w:t>下方選擇區給付金額加總，差額</w:t>
            </w:r>
            <w:r w:rsidR="004E31B1">
              <w:rPr>
                <w:rFonts w:hint="eastAsia"/>
                <w:bCs/>
                <w:lang w:eastAsia="zh-TW"/>
              </w:rPr>
              <w:t xml:space="preserve"> = </w:t>
            </w:r>
            <w:r w:rsidR="004E31B1">
              <w:rPr>
                <w:rFonts w:hint="eastAsia"/>
                <w:bCs/>
                <w:lang w:eastAsia="zh-TW"/>
              </w:rPr>
              <w:t>給付總額</w:t>
            </w:r>
            <w:r w:rsidR="004E31B1">
              <w:rPr>
                <w:rFonts w:hint="eastAsia"/>
                <w:bCs/>
                <w:lang w:eastAsia="zh-TW"/>
              </w:rPr>
              <w:t>-</w:t>
            </w:r>
            <w:r w:rsidR="004E31B1">
              <w:rPr>
                <w:rFonts w:hint="eastAsia"/>
                <w:bCs/>
                <w:lang w:eastAsia="zh-TW"/>
              </w:rPr>
              <w:t>下方選擇區給付金額加總。</w:t>
            </w:r>
          </w:p>
        </w:tc>
      </w:tr>
      <w:tr w:rsidR="00DB717B">
        <w:tc>
          <w:tcPr>
            <w:tcW w:w="720" w:type="dxa"/>
          </w:tcPr>
          <w:p w:rsidR="00DB717B" w:rsidRDefault="00DB717B" w:rsidP="008858E1">
            <w:pPr>
              <w:pStyle w:val="Tabletext"/>
              <w:keepLines w:val="0"/>
              <w:numPr>
                <w:ilvl w:val="0"/>
                <w:numId w:val="30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B717B" w:rsidRDefault="00DB717B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下方選擇區給付比例加總</w:t>
            </w:r>
            <w:r>
              <w:rPr>
                <w:rFonts w:hint="eastAsia"/>
                <w:bCs/>
                <w:lang w:eastAsia="zh-TW"/>
              </w:rPr>
              <w:t xml:space="preserve"> = 100</w:t>
            </w:r>
          </w:p>
        </w:tc>
        <w:tc>
          <w:tcPr>
            <w:tcW w:w="3320" w:type="dxa"/>
          </w:tcPr>
          <w:p w:rsidR="00DB717B" w:rsidRDefault="00DB717B" w:rsidP="008858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給付比例不為</w:t>
            </w:r>
            <w:r>
              <w:rPr>
                <w:rFonts w:hint="eastAsia"/>
                <w:bCs/>
                <w:lang w:eastAsia="zh-TW"/>
              </w:rPr>
              <w:t>100</w:t>
            </w:r>
          </w:p>
        </w:tc>
      </w:tr>
      <w:tr w:rsidR="000F063B">
        <w:tc>
          <w:tcPr>
            <w:tcW w:w="720" w:type="dxa"/>
          </w:tcPr>
          <w:p w:rsidR="000F063B" w:rsidRDefault="000F063B" w:rsidP="008858E1">
            <w:pPr>
              <w:pStyle w:val="Tabletext"/>
              <w:keepLines w:val="0"/>
              <w:numPr>
                <w:ilvl w:val="0"/>
                <w:numId w:val="30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F063B" w:rsidRDefault="000F063B" w:rsidP="000F063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Z</w:t>
            </w:r>
            <w:r>
              <w:rPr>
                <w:bCs/>
                <w:lang w:eastAsia="zh-TW"/>
              </w:rPr>
              <w:t>’</w:t>
            </w:r>
          </w:p>
          <w:p w:rsidR="000F063B" w:rsidRDefault="000F063B" w:rsidP="000F063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</w:t>
            </w:r>
            <w:r>
              <w:rPr>
                <w:rFonts w:hint="eastAsia"/>
                <w:bCs/>
                <w:lang w:eastAsia="zh-TW"/>
              </w:rPr>
              <w:t>下方選擇區延滯息加總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ascii="細明體" w:eastAsia="細明體" w:hAnsi="細明體" w:hint="eastAsia"/>
                <w:lang w:eastAsia="zh-TW"/>
              </w:rPr>
              <w:t>原始延滯息給付金額</w:t>
            </w:r>
          </w:p>
          <w:p w:rsidR="000F063B" w:rsidRDefault="000F063B" w:rsidP="000F063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END IF。</w:t>
            </w:r>
          </w:p>
        </w:tc>
        <w:tc>
          <w:tcPr>
            <w:tcW w:w="3320" w:type="dxa"/>
          </w:tcPr>
          <w:p w:rsidR="000F063B" w:rsidRDefault="000F063B" w:rsidP="000F063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延滯息總額不等於受款人加總延滯息給付金額，給付總額</w:t>
            </w:r>
            <w:r>
              <w:rPr>
                <w:rFonts w:hint="eastAsia"/>
                <w:bCs/>
                <w:lang w:eastAsia="zh-TW"/>
              </w:rPr>
              <w:t xml:space="preserve"> = &amp;</w:t>
            </w:r>
            <w:r>
              <w:rPr>
                <w:rFonts w:hint="eastAsia"/>
                <w:bCs/>
                <w:lang w:eastAsia="zh-TW"/>
              </w:rPr>
              <w:t>原始延滯息給付金額，受款人加總金額</w:t>
            </w:r>
            <w:r>
              <w:rPr>
                <w:rFonts w:hint="eastAsia"/>
                <w:bCs/>
                <w:lang w:eastAsia="zh-TW"/>
              </w:rPr>
              <w:t xml:space="preserve"> = &amp;</w:t>
            </w:r>
            <w:r>
              <w:rPr>
                <w:rFonts w:hint="eastAsia"/>
                <w:bCs/>
                <w:lang w:eastAsia="zh-TW"/>
              </w:rPr>
              <w:t>下方選擇區延滯息金額加總，差額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rFonts w:hint="eastAsia"/>
                <w:bCs/>
                <w:lang w:eastAsia="zh-TW"/>
              </w:rPr>
              <w:t>原始延滯息給付總額</w:t>
            </w:r>
            <w:r>
              <w:rPr>
                <w:rFonts w:hint="eastAsia"/>
                <w:bCs/>
                <w:lang w:eastAsia="zh-TW"/>
              </w:rPr>
              <w:t>-</w:t>
            </w:r>
            <w:r>
              <w:rPr>
                <w:rFonts w:hint="eastAsia"/>
                <w:bCs/>
                <w:lang w:eastAsia="zh-TW"/>
              </w:rPr>
              <w:t>下方選擇區延滯息加總。</w:t>
            </w:r>
          </w:p>
        </w:tc>
      </w:tr>
    </w:tbl>
    <w:p w:rsidR="00BE0D18" w:rsidRDefault="00BE0D18" w:rsidP="0065774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8858E1"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</w:t>
      </w:r>
      <w:r w:rsidR="008858E1">
        <w:rPr>
          <w:rFonts w:hint="eastAsia"/>
          <w:kern w:val="2"/>
          <w:szCs w:val="24"/>
          <w:lang w:eastAsia="zh-TW"/>
        </w:rPr>
        <w:t>傳回</w:t>
      </w:r>
      <w:r>
        <w:rPr>
          <w:rFonts w:hint="eastAsia"/>
          <w:kern w:val="2"/>
          <w:szCs w:val="24"/>
          <w:lang w:eastAsia="zh-TW"/>
        </w:rPr>
        <w:t>主程式。</w:t>
      </w:r>
    </w:p>
    <w:p w:rsidR="0065774E" w:rsidRDefault="0065774E" w:rsidP="0065774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取消</w:t>
      </w:r>
    </w:p>
    <w:p w:rsidR="004940F6" w:rsidRDefault="004940F6" w:rsidP="004940F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3D3AC3" w:rsidRPr="008858E1" w:rsidRDefault="00BE0D18" w:rsidP="004940F6">
      <w:pPr>
        <w:pStyle w:val="Tabletext"/>
        <w:keepLines w:val="0"/>
        <w:spacing w:after="0" w:line="240" w:lineRule="auto"/>
        <w:ind w:left="851"/>
        <w:rPr>
          <w:rFonts w:hint="eastAsia"/>
          <w:bCs/>
          <w:color w:val="000000"/>
          <w:lang w:eastAsia="zh-TW"/>
        </w:rPr>
      </w:pPr>
      <w:r>
        <w:rPr>
          <w:rFonts w:hint="eastAsia"/>
          <w:kern w:val="2"/>
          <w:szCs w:val="24"/>
          <w:lang w:eastAsia="zh-TW"/>
        </w:rPr>
        <w:t>返回主程式。</w:t>
      </w:r>
    </w:p>
    <w:p w:rsidR="008858E1" w:rsidRDefault="008858E1" w:rsidP="008858E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新增</w:t>
      </w:r>
    </w:p>
    <w:p w:rsidR="008858E1" w:rsidRDefault="00B72364" w:rsidP="008858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</w:t>
      </w:r>
      <w:r w:rsidR="008858E1">
        <w:rPr>
          <w:rFonts w:hint="eastAsia"/>
          <w:kern w:val="2"/>
          <w:szCs w:val="24"/>
          <w:lang w:eastAsia="zh-TW"/>
        </w:rPr>
        <w:t>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411219">
        <w:tc>
          <w:tcPr>
            <w:tcW w:w="720" w:type="dxa"/>
          </w:tcPr>
          <w:p w:rsidR="00411219" w:rsidRDefault="00411219" w:rsidP="00AE7B2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411219" w:rsidRDefault="00411219" w:rsidP="00AE7B2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411219" w:rsidRDefault="00411219" w:rsidP="00AE7B2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411219">
        <w:tc>
          <w:tcPr>
            <w:tcW w:w="720" w:type="dxa"/>
          </w:tcPr>
          <w:p w:rsidR="00411219" w:rsidRDefault="00411219" w:rsidP="00411219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411219" w:rsidRDefault="00411219" w:rsidP="00AE7B2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受款人姓名需有值</w:t>
            </w:r>
          </w:p>
        </w:tc>
        <w:tc>
          <w:tcPr>
            <w:tcW w:w="3320" w:type="dxa"/>
          </w:tcPr>
          <w:p w:rsidR="00411219" w:rsidRDefault="00411219" w:rsidP="00AE7B2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請輸入受款人姓名</w:t>
            </w:r>
          </w:p>
        </w:tc>
      </w:tr>
      <w:tr w:rsidR="00411219">
        <w:tc>
          <w:tcPr>
            <w:tcW w:w="720" w:type="dxa"/>
          </w:tcPr>
          <w:p w:rsidR="00411219" w:rsidRDefault="00411219" w:rsidP="00411219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411219" w:rsidRDefault="00411219" w:rsidP="00AE7B2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受款人</w:t>
            </w:r>
            <w:r>
              <w:rPr>
                <w:rFonts w:hint="eastAsia"/>
                <w:bCs/>
                <w:lang w:eastAsia="zh-TW"/>
              </w:rPr>
              <w:t>ID</w:t>
            </w:r>
            <w:r>
              <w:rPr>
                <w:rFonts w:hint="eastAsia"/>
                <w:bCs/>
                <w:lang w:eastAsia="zh-TW"/>
              </w:rPr>
              <w:t>需有值</w:t>
            </w:r>
          </w:p>
        </w:tc>
        <w:tc>
          <w:tcPr>
            <w:tcW w:w="3320" w:type="dxa"/>
          </w:tcPr>
          <w:p w:rsidR="00411219" w:rsidRDefault="00AE7B2B" w:rsidP="00AE7B2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請輸入受款人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</w:tr>
      <w:tr w:rsidR="00411219">
        <w:tc>
          <w:tcPr>
            <w:tcW w:w="720" w:type="dxa"/>
          </w:tcPr>
          <w:p w:rsidR="00411219" w:rsidRDefault="00411219" w:rsidP="00411219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411219" w:rsidRDefault="00411219" w:rsidP="00AE7B2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比例須有值</w:t>
            </w:r>
          </w:p>
        </w:tc>
        <w:tc>
          <w:tcPr>
            <w:tcW w:w="3320" w:type="dxa"/>
          </w:tcPr>
          <w:p w:rsidR="00411219" w:rsidRDefault="00AE7B2B" w:rsidP="00AE7B2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請輸入比例</w:t>
            </w:r>
          </w:p>
        </w:tc>
      </w:tr>
      <w:tr w:rsidR="00411219">
        <w:tc>
          <w:tcPr>
            <w:tcW w:w="720" w:type="dxa"/>
          </w:tcPr>
          <w:p w:rsidR="00411219" w:rsidRDefault="00411219" w:rsidP="00411219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411219" w:rsidRDefault="00AE7B2B" w:rsidP="00AE7B2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給付金額需有值</w:t>
            </w:r>
          </w:p>
        </w:tc>
        <w:tc>
          <w:tcPr>
            <w:tcW w:w="3320" w:type="dxa"/>
          </w:tcPr>
          <w:p w:rsidR="00411219" w:rsidRDefault="00AE7B2B" w:rsidP="00AE7B2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請輸入給付金額</w:t>
            </w:r>
          </w:p>
        </w:tc>
      </w:tr>
      <w:tr w:rsidR="00AE7B2B">
        <w:tc>
          <w:tcPr>
            <w:tcW w:w="720" w:type="dxa"/>
          </w:tcPr>
          <w:p w:rsidR="00AE7B2B" w:rsidRDefault="00AE7B2B" w:rsidP="00411219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AE7B2B" w:rsidRDefault="00AE7B2B" w:rsidP="00AE7B2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修改原因須有值</w:t>
            </w:r>
          </w:p>
        </w:tc>
        <w:tc>
          <w:tcPr>
            <w:tcW w:w="3320" w:type="dxa"/>
          </w:tcPr>
          <w:p w:rsidR="00AE7B2B" w:rsidRDefault="00AE7B2B" w:rsidP="00AE7B2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請輸入修改原因</w:t>
            </w:r>
          </w:p>
        </w:tc>
      </w:tr>
    </w:tbl>
    <w:p w:rsidR="00E87FDE" w:rsidRDefault="00E87FDE" w:rsidP="00E87FD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將資料新增至下方已選擇區。</w:t>
      </w:r>
    </w:p>
    <w:p w:rsidR="006B7BFB" w:rsidRDefault="006B7BFB" w:rsidP="00E87FD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Z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延滯息</w:t>
      </w:r>
      <w:r>
        <w:rPr>
          <w:rFonts w:hint="eastAsia"/>
          <w:kern w:val="2"/>
          <w:szCs w:val="24"/>
          <w:lang w:eastAsia="zh-TW"/>
        </w:rPr>
        <w:t>)</w:t>
      </w:r>
    </w:p>
    <w:p w:rsidR="006B7BFB" w:rsidRDefault="006B7BFB" w:rsidP="009F32F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給</w:t>
      </w:r>
      <w:r w:rsidR="000F063B">
        <w:rPr>
          <w:rFonts w:hint="eastAsia"/>
          <w:kern w:val="2"/>
          <w:szCs w:val="24"/>
          <w:lang w:eastAsia="zh-TW"/>
        </w:rPr>
        <w:t>付總額</w:t>
      </w:r>
      <w:r w:rsidR="000F063B">
        <w:rPr>
          <w:rFonts w:hint="eastAsia"/>
          <w:kern w:val="2"/>
          <w:szCs w:val="24"/>
          <w:lang w:eastAsia="zh-TW"/>
        </w:rPr>
        <w:t xml:space="preserve"> = </w:t>
      </w:r>
      <w:r w:rsidR="000F063B">
        <w:rPr>
          <w:rFonts w:hint="eastAsia"/>
          <w:kern w:val="2"/>
          <w:szCs w:val="24"/>
          <w:lang w:eastAsia="zh-TW"/>
        </w:rPr>
        <w:t>下方已選擇區</w:t>
      </w:r>
      <w:r w:rsidR="000F063B">
        <w:rPr>
          <w:rFonts w:hint="eastAsia"/>
          <w:kern w:val="2"/>
          <w:szCs w:val="24"/>
          <w:lang w:eastAsia="zh-TW"/>
        </w:rPr>
        <w:t>.</w:t>
      </w:r>
      <w:r w:rsidR="000F063B">
        <w:rPr>
          <w:rFonts w:hint="eastAsia"/>
          <w:kern w:val="2"/>
          <w:szCs w:val="24"/>
          <w:lang w:eastAsia="zh-TW"/>
        </w:rPr>
        <w:t>給付總額加總</w:t>
      </w:r>
      <w:r w:rsidR="000F063B">
        <w:rPr>
          <w:rFonts w:hint="eastAsia"/>
          <w:kern w:val="2"/>
          <w:szCs w:val="24"/>
          <w:lang w:eastAsia="zh-TW"/>
        </w:rPr>
        <w:t>.</w:t>
      </w:r>
    </w:p>
    <w:p w:rsidR="000F063B" w:rsidRDefault="000F063B" w:rsidP="000F063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E87FDE" w:rsidRDefault="00E87FDE" w:rsidP="00E87FD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清空上方處理區。</w:t>
      </w:r>
    </w:p>
    <w:p w:rsidR="00E87FDE" w:rsidRDefault="00E87FDE" w:rsidP="00E87FD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新增成功。</w:t>
      </w:r>
    </w:p>
    <w:p w:rsidR="008858E1" w:rsidRDefault="008858E1" w:rsidP="008858E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修改</w:t>
      </w:r>
    </w:p>
    <w:p w:rsidR="008858E1" w:rsidRDefault="00AE7B2B" w:rsidP="008858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同新增檢核。</w:t>
      </w:r>
    </w:p>
    <w:p w:rsidR="00E87FDE" w:rsidRDefault="00E87FDE" w:rsidP="00E87FD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將資料替換下方已選擇區原該筆。</w:t>
      </w:r>
    </w:p>
    <w:p w:rsidR="000F063B" w:rsidRDefault="000F063B" w:rsidP="000F063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Z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延滯息</w:t>
      </w:r>
      <w:r>
        <w:rPr>
          <w:rFonts w:hint="eastAsia"/>
          <w:kern w:val="2"/>
          <w:szCs w:val="24"/>
          <w:lang w:eastAsia="zh-TW"/>
        </w:rPr>
        <w:t>)</w:t>
      </w:r>
    </w:p>
    <w:p w:rsidR="000F063B" w:rsidRDefault="000F063B" w:rsidP="000F063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給付總額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下方已選擇區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給付總額加總</w:t>
      </w:r>
      <w:r>
        <w:rPr>
          <w:rFonts w:hint="eastAsia"/>
          <w:kern w:val="2"/>
          <w:szCs w:val="24"/>
          <w:lang w:eastAsia="zh-TW"/>
        </w:rPr>
        <w:t>.</w:t>
      </w:r>
    </w:p>
    <w:p w:rsidR="000F063B" w:rsidRDefault="000F063B" w:rsidP="000F063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E87FDE" w:rsidRDefault="00E87FDE" w:rsidP="00E87FD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清空上方處理區。</w:t>
      </w:r>
    </w:p>
    <w:p w:rsidR="00E87FDE" w:rsidRDefault="00E87FDE" w:rsidP="008858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修改成功。</w:t>
      </w:r>
    </w:p>
    <w:p w:rsidR="00AE7B2B" w:rsidRPr="00720BAE" w:rsidRDefault="00AE7B2B" w:rsidP="00AE7B2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修改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刪除</w:t>
      </w:r>
      <w:r>
        <w:rPr>
          <w:rFonts w:hint="eastAsia"/>
          <w:bCs/>
          <w:color w:val="000000"/>
          <w:lang w:eastAsia="zh-TW"/>
        </w:rPr>
        <w:t xml:space="preserve"> BUTTON DISABLE</w:t>
      </w:r>
      <w:r>
        <w:rPr>
          <w:rFonts w:hint="eastAsia"/>
          <w:bCs/>
          <w:color w:val="000000"/>
          <w:lang w:eastAsia="zh-TW"/>
        </w:rPr>
        <w:t>。</w:t>
      </w:r>
    </w:p>
    <w:p w:rsidR="008858E1" w:rsidRDefault="008858E1" w:rsidP="008858E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刪除</w:t>
      </w:r>
    </w:p>
    <w:p w:rsidR="008858E1" w:rsidRDefault="008858E1" w:rsidP="008858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刪除下方選擇區</w:t>
      </w:r>
      <w:r w:rsidR="00E87FDE">
        <w:rPr>
          <w:rFonts w:hint="eastAsia"/>
          <w:kern w:val="2"/>
          <w:szCs w:val="24"/>
          <w:lang w:eastAsia="zh-TW"/>
        </w:rPr>
        <w:t>該筆</w:t>
      </w:r>
      <w:r>
        <w:rPr>
          <w:rFonts w:hint="eastAsia"/>
          <w:kern w:val="2"/>
          <w:szCs w:val="24"/>
          <w:lang w:eastAsia="zh-TW"/>
        </w:rPr>
        <w:t>。</w:t>
      </w:r>
    </w:p>
    <w:p w:rsidR="000F063B" w:rsidRDefault="000F063B" w:rsidP="000F063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Z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延滯息</w:t>
      </w:r>
      <w:r>
        <w:rPr>
          <w:rFonts w:hint="eastAsia"/>
          <w:kern w:val="2"/>
          <w:szCs w:val="24"/>
          <w:lang w:eastAsia="zh-TW"/>
        </w:rPr>
        <w:t>)</w:t>
      </w:r>
    </w:p>
    <w:p w:rsidR="000F063B" w:rsidRDefault="000F063B" w:rsidP="000F063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給付總額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下方已選擇區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給付總額加總</w:t>
      </w:r>
      <w:r>
        <w:rPr>
          <w:rFonts w:hint="eastAsia"/>
          <w:kern w:val="2"/>
          <w:szCs w:val="24"/>
          <w:lang w:eastAsia="zh-TW"/>
        </w:rPr>
        <w:t>.</w:t>
      </w:r>
    </w:p>
    <w:p w:rsidR="000F063B" w:rsidRPr="000F063B" w:rsidRDefault="000F063B" w:rsidP="000F063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F063B">
        <w:rPr>
          <w:rFonts w:hint="eastAsia"/>
          <w:kern w:val="2"/>
          <w:szCs w:val="24"/>
          <w:lang w:eastAsia="zh-TW"/>
        </w:rPr>
        <w:t>END IF</w:t>
      </w:r>
      <w:r w:rsidRPr="000F063B">
        <w:rPr>
          <w:rFonts w:hint="eastAsia"/>
          <w:kern w:val="2"/>
          <w:szCs w:val="24"/>
          <w:lang w:eastAsia="zh-TW"/>
        </w:rPr>
        <w:t>。</w:t>
      </w:r>
    </w:p>
    <w:p w:rsidR="008858E1" w:rsidRDefault="008858E1" w:rsidP="008858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清空上方處理區資料。</w:t>
      </w:r>
    </w:p>
    <w:p w:rsidR="00E87FDE" w:rsidRDefault="00E87FDE" w:rsidP="008858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kern w:val="2"/>
          <w:szCs w:val="24"/>
          <w:lang w:eastAsia="zh-TW"/>
        </w:rPr>
        <w:t>顯示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刪除成功。</w:t>
      </w:r>
    </w:p>
    <w:p w:rsidR="008858E1" w:rsidRPr="00720BAE" w:rsidRDefault="00B72364" w:rsidP="008858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修改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刪除</w:t>
      </w:r>
      <w:r>
        <w:rPr>
          <w:rFonts w:hint="eastAsia"/>
          <w:bCs/>
          <w:color w:val="000000"/>
          <w:lang w:eastAsia="zh-TW"/>
        </w:rPr>
        <w:t xml:space="preserve"> BUTTON DISABLE</w:t>
      </w:r>
      <w:r>
        <w:rPr>
          <w:rFonts w:hint="eastAsia"/>
          <w:bCs/>
          <w:color w:val="000000"/>
          <w:lang w:eastAsia="zh-TW"/>
        </w:rPr>
        <w:t>。</w:t>
      </w:r>
    </w:p>
    <w:p w:rsidR="00B72364" w:rsidRDefault="00B72364" w:rsidP="00B7236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選取下方已選擇區資料時</w:t>
      </w:r>
    </w:p>
    <w:p w:rsidR="00B72364" w:rsidRPr="00B72364" w:rsidRDefault="00B72364" w:rsidP="00B7236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B72364">
        <w:rPr>
          <w:rFonts w:hint="eastAsia"/>
          <w:bCs/>
          <w:color w:val="000000"/>
          <w:lang w:eastAsia="zh-TW"/>
        </w:rPr>
        <w:t>將下方已選擇區資料帶入上方處理區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B72364">
        <w:tc>
          <w:tcPr>
            <w:tcW w:w="252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B72364">
        <w:tc>
          <w:tcPr>
            <w:tcW w:w="252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受款人ID</w:t>
            </w:r>
          </w:p>
        </w:tc>
        <w:tc>
          <w:tcPr>
            <w:tcW w:w="378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受款人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  <w:tc>
          <w:tcPr>
            <w:tcW w:w="234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72364">
        <w:tc>
          <w:tcPr>
            <w:tcW w:w="252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受款人姓名</w:t>
            </w:r>
          </w:p>
        </w:tc>
        <w:tc>
          <w:tcPr>
            <w:tcW w:w="378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受款人姓名</w:t>
            </w:r>
          </w:p>
        </w:tc>
        <w:tc>
          <w:tcPr>
            <w:tcW w:w="234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E5928">
        <w:tc>
          <w:tcPr>
            <w:tcW w:w="2520" w:type="dxa"/>
          </w:tcPr>
          <w:p w:rsidR="000E5928" w:rsidRDefault="000E5928" w:rsidP="00B72364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受款人生日</w:t>
            </w:r>
          </w:p>
        </w:tc>
        <w:tc>
          <w:tcPr>
            <w:tcW w:w="3780" w:type="dxa"/>
          </w:tcPr>
          <w:p w:rsidR="000E5928" w:rsidRDefault="000E5928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受款人生日</w:t>
            </w:r>
          </w:p>
        </w:tc>
        <w:tc>
          <w:tcPr>
            <w:tcW w:w="2340" w:type="dxa"/>
          </w:tcPr>
          <w:p w:rsidR="000E5928" w:rsidRDefault="000E5928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是否為</w:t>
            </w:r>
            <w:r>
              <w:rPr>
                <w:rFonts w:hint="eastAsia"/>
                <w:bCs/>
                <w:lang w:eastAsia="zh-TW"/>
              </w:rPr>
              <w:t>OIU</w:t>
            </w:r>
            <w:r>
              <w:rPr>
                <w:rFonts w:hint="eastAsia"/>
                <w:bCs/>
                <w:lang w:eastAsia="zh-TW"/>
              </w:rPr>
              <w:t>件</w:t>
            </w:r>
            <w:r>
              <w:rPr>
                <w:rFonts w:hint="eastAsia"/>
                <w:bCs/>
                <w:lang w:eastAsia="zh-TW"/>
              </w:rPr>
              <w:t xml:space="preserve"> = Y</w:t>
            </w:r>
            <w:r>
              <w:rPr>
                <w:rFonts w:hint="eastAsia"/>
                <w:bCs/>
                <w:lang w:eastAsia="zh-TW"/>
              </w:rPr>
              <w:t>時才出現</w:t>
            </w:r>
          </w:p>
        </w:tc>
      </w:tr>
      <w:tr w:rsidR="00B72364">
        <w:tc>
          <w:tcPr>
            <w:tcW w:w="252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給付總額</w:t>
            </w:r>
          </w:p>
        </w:tc>
        <w:tc>
          <w:tcPr>
            <w:tcW w:w="3780" w:type="dxa"/>
          </w:tcPr>
          <w:p w:rsidR="00536F2D" w:rsidRDefault="00536F2D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先變動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延滯息、延滯息所得稅、補充保費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再變動給付總額</w:t>
            </w:r>
          </w:p>
          <w:p w:rsidR="00536F2D" w:rsidRDefault="00536F2D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給付總額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rFonts w:hint="eastAsia"/>
                <w:bCs/>
                <w:lang w:eastAsia="zh-TW"/>
              </w:rPr>
              <w:t>延滯息</w:t>
            </w:r>
            <w:r>
              <w:rPr>
                <w:rFonts w:hint="eastAsia"/>
                <w:bCs/>
                <w:lang w:eastAsia="zh-TW"/>
              </w:rPr>
              <w:t>+</w:t>
            </w:r>
            <w:r>
              <w:rPr>
                <w:rFonts w:hint="eastAsia"/>
                <w:bCs/>
                <w:lang w:eastAsia="zh-TW"/>
              </w:rPr>
              <w:t>延滯息所得稅</w:t>
            </w:r>
            <w:r>
              <w:rPr>
                <w:rFonts w:hint="eastAsia"/>
                <w:bCs/>
                <w:lang w:eastAsia="zh-TW"/>
              </w:rPr>
              <w:t>+</w:t>
            </w:r>
            <w:r>
              <w:rPr>
                <w:rFonts w:hint="eastAsia"/>
                <w:bCs/>
                <w:lang w:eastAsia="zh-TW"/>
              </w:rPr>
              <w:t>補充保費</w:t>
            </w:r>
          </w:p>
        </w:tc>
        <w:tc>
          <w:tcPr>
            <w:tcW w:w="234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72364">
        <w:tc>
          <w:tcPr>
            <w:tcW w:w="252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給付比例</w:t>
            </w:r>
          </w:p>
        </w:tc>
        <w:tc>
          <w:tcPr>
            <w:tcW w:w="378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比例</w:t>
            </w:r>
          </w:p>
        </w:tc>
        <w:tc>
          <w:tcPr>
            <w:tcW w:w="234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72364">
        <w:tc>
          <w:tcPr>
            <w:tcW w:w="252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給付金額</w:t>
            </w:r>
          </w:p>
        </w:tc>
        <w:tc>
          <w:tcPr>
            <w:tcW w:w="378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給付金額</w:t>
            </w:r>
          </w:p>
        </w:tc>
        <w:tc>
          <w:tcPr>
            <w:tcW w:w="234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72364">
        <w:tc>
          <w:tcPr>
            <w:tcW w:w="252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修改原因</w:t>
            </w:r>
          </w:p>
        </w:tc>
        <w:tc>
          <w:tcPr>
            <w:tcW w:w="378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修改原因</w:t>
            </w:r>
          </w:p>
        </w:tc>
        <w:tc>
          <w:tcPr>
            <w:tcW w:w="234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72364">
        <w:tc>
          <w:tcPr>
            <w:tcW w:w="252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原</w:t>
            </w:r>
            <w:r>
              <w:rPr>
                <w:rFonts w:ascii="細明體" w:eastAsia="細明體" w:hAnsi="細明體" w:hint="eastAsia"/>
              </w:rPr>
              <w:t>受益人</w:t>
            </w:r>
            <w:r>
              <w:rPr>
                <w:rFonts w:ascii="細明體" w:eastAsia="細明體" w:hAnsi="細明體"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 w:rsidR="009B5B42">
              <w:rPr>
                <w:rFonts w:hint="eastAsia"/>
                <w:bCs/>
                <w:lang w:eastAsia="zh-TW"/>
              </w:rPr>
              <w:t xml:space="preserve"> </w:t>
            </w:r>
            <w:r w:rsidR="009B5B42">
              <w:rPr>
                <w:rFonts w:hint="eastAsia"/>
                <w:bCs/>
                <w:lang w:eastAsia="zh-TW"/>
              </w:rPr>
              <w:t>原</w:t>
            </w:r>
            <w:r w:rsidR="009B5B42">
              <w:rPr>
                <w:rFonts w:hint="eastAsia"/>
                <w:lang w:eastAsia="zh-TW"/>
              </w:rPr>
              <w:t>受益人姓名</w:t>
            </w:r>
            <w:r>
              <w:rPr>
                <w:rFonts w:hint="eastAsia"/>
                <w:bCs/>
                <w:lang w:eastAsia="zh-TW"/>
              </w:rPr>
              <w:t>為空值</w:t>
            </w:r>
          </w:p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</w:t>
            </w:r>
            <w:r>
              <w:rPr>
                <w:rFonts w:hint="eastAsia"/>
                <w:bCs/>
                <w:lang w:eastAsia="zh-TW"/>
              </w:rPr>
              <w:t>帶入下方選擇區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受款人</w:t>
            </w:r>
            <w:r>
              <w:rPr>
                <w:rFonts w:hint="eastAsia"/>
                <w:bCs/>
                <w:lang w:eastAsia="zh-TW"/>
              </w:rPr>
              <w:t>ID</w:t>
            </w:r>
          </w:p>
          <w:p w:rsidR="009B5B42" w:rsidRDefault="009B5B42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ELSE</w:t>
            </w:r>
          </w:p>
          <w:p w:rsidR="009B5B42" w:rsidRDefault="009B5B42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</w:t>
            </w:r>
            <w:r>
              <w:rPr>
                <w:rFonts w:hint="eastAsia"/>
                <w:bCs/>
                <w:lang w:eastAsia="zh-TW"/>
              </w:rPr>
              <w:t>帶入下方選擇區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原受益人</w:t>
            </w:r>
            <w:r>
              <w:rPr>
                <w:rFonts w:hint="eastAsia"/>
                <w:bCs/>
                <w:lang w:eastAsia="zh-TW"/>
              </w:rPr>
              <w:t>ID</w:t>
            </w:r>
          </w:p>
          <w:p w:rsidR="009B5B42" w:rsidRDefault="009B5B42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END IF</w:t>
            </w:r>
          </w:p>
        </w:tc>
        <w:tc>
          <w:tcPr>
            <w:tcW w:w="234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72364">
        <w:tc>
          <w:tcPr>
            <w:tcW w:w="252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原受益人姓名</w:t>
            </w:r>
          </w:p>
        </w:tc>
        <w:tc>
          <w:tcPr>
            <w:tcW w:w="378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原</w:t>
            </w:r>
            <w:r w:rsidR="003827D1">
              <w:rPr>
                <w:rFonts w:hint="eastAsia"/>
                <w:lang w:eastAsia="zh-TW"/>
              </w:rPr>
              <w:t>受益人姓名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為空值</w:t>
            </w:r>
          </w:p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</w:t>
            </w:r>
            <w:r>
              <w:rPr>
                <w:rFonts w:hint="eastAsia"/>
                <w:bCs/>
                <w:lang w:eastAsia="zh-TW"/>
              </w:rPr>
              <w:t>帶入下方選擇區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 w:rsidR="003827D1">
              <w:rPr>
                <w:rFonts w:hint="eastAsia"/>
                <w:lang w:eastAsia="zh-TW"/>
              </w:rPr>
              <w:t xml:space="preserve"> </w:t>
            </w:r>
            <w:r w:rsidR="003827D1">
              <w:rPr>
                <w:rFonts w:hint="eastAsia"/>
                <w:lang w:eastAsia="zh-TW"/>
              </w:rPr>
              <w:t>受益人姓名</w:t>
            </w:r>
          </w:p>
          <w:p w:rsidR="009B5B42" w:rsidRDefault="009B5B42" w:rsidP="009B5B4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ELSE</w:t>
            </w:r>
          </w:p>
          <w:p w:rsidR="009B5B42" w:rsidRDefault="009B5B42" w:rsidP="009B5B4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</w:t>
            </w:r>
            <w:r>
              <w:rPr>
                <w:rFonts w:hint="eastAsia"/>
                <w:bCs/>
                <w:lang w:eastAsia="zh-TW"/>
              </w:rPr>
              <w:t>帶入下方選擇區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原受益人</w:t>
            </w:r>
            <w:r>
              <w:rPr>
                <w:rFonts w:hint="eastAsia"/>
                <w:lang w:eastAsia="zh-TW"/>
              </w:rPr>
              <w:t>姓名</w:t>
            </w:r>
          </w:p>
          <w:p w:rsidR="009B5B42" w:rsidRDefault="009B5B42" w:rsidP="009B5B4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END IF</w:t>
            </w:r>
          </w:p>
        </w:tc>
        <w:tc>
          <w:tcPr>
            <w:tcW w:w="234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E5928" w:rsidTr="008E608E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928" w:rsidRDefault="000E5928" w:rsidP="008E608E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原受益人生日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928" w:rsidRDefault="000E5928" w:rsidP="008E608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原</w:t>
            </w:r>
            <w:r>
              <w:rPr>
                <w:rFonts w:hint="eastAsia"/>
                <w:lang w:eastAsia="zh-TW"/>
              </w:rPr>
              <w:t>受益人生日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為空值</w:t>
            </w:r>
          </w:p>
          <w:p w:rsidR="000E5928" w:rsidRDefault="000E5928" w:rsidP="008E608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</w:t>
            </w:r>
            <w:r>
              <w:rPr>
                <w:rFonts w:hint="eastAsia"/>
                <w:bCs/>
                <w:lang w:eastAsia="zh-TW"/>
              </w:rPr>
              <w:t>帶入下方選擇區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受益人生日</w:t>
            </w:r>
          </w:p>
          <w:p w:rsidR="000E5928" w:rsidRDefault="000E5928" w:rsidP="008E608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ELSE</w:t>
            </w:r>
          </w:p>
          <w:p w:rsidR="000E5928" w:rsidRDefault="000E5928" w:rsidP="008E608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</w:t>
            </w:r>
            <w:r>
              <w:rPr>
                <w:rFonts w:hint="eastAsia"/>
                <w:bCs/>
                <w:lang w:eastAsia="zh-TW"/>
              </w:rPr>
              <w:t>帶入下方選擇區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原受益人生日</w:t>
            </w:r>
          </w:p>
          <w:p w:rsidR="000E5928" w:rsidRDefault="000E5928" w:rsidP="008E608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END IF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928" w:rsidRDefault="000E5928" w:rsidP="008E608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是否為</w:t>
            </w:r>
            <w:r>
              <w:rPr>
                <w:rFonts w:hint="eastAsia"/>
                <w:bCs/>
                <w:lang w:eastAsia="zh-TW"/>
              </w:rPr>
              <w:t>OIU</w:t>
            </w:r>
            <w:r>
              <w:rPr>
                <w:rFonts w:hint="eastAsia"/>
                <w:bCs/>
                <w:lang w:eastAsia="zh-TW"/>
              </w:rPr>
              <w:t>件</w:t>
            </w:r>
            <w:r>
              <w:rPr>
                <w:rFonts w:hint="eastAsia"/>
                <w:bCs/>
                <w:lang w:eastAsia="zh-TW"/>
              </w:rPr>
              <w:t xml:space="preserve"> = Y</w:t>
            </w:r>
            <w:r>
              <w:rPr>
                <w:rFonts w:hint="eastAsia"/>
                <w:bCs/>
                <w:lang w:eastAsia="zh-TW"/>
              </w:rPr>
              <w:t>時才出現</w:t>
            </w:r>
          </w:p>
        </w:tc>
      </w:tr>
      <w:tr w:rsidR="00B72364">
        <w:tc>
          <w:tcPr>
            <w:tcW w:w="252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原</w:t>
            </w:r>
            <w:r w:rsidRPr="00BF7B8D">
              <w:rPr>
                <w:rFonts w:ascii="細明體" w:eastAsia="細明體" w:hAnsi="細明體" w:hint="eastAsia"/>
              </w:rPr>
              <w:t>受益</w:t>
            </w:r>
            <w:r>
              <w:rPr>
                <w:rFonts w:ascii="細明體" w:eastAsia="細明體" w:hAnsi="細明體" w:hint="eastAsia"/>
                <w:lang w:eastAsia="zh-TW"/>
              </w:rPr>
              <w:t>人</w:t>
            </w:r>
            <w:r w:rsidRPr="00BF7B8D">
              <w:rPr>
                <w:rFonts w:ascii="細明體" w:eastAsia="細明體" w:hAnsi="細明體" w:hint="eastAsia"/>
              </w:rPr>
              <w:t>比例</w:t>
            </w:r>
          </w:p>
        </w:tc>
        <w:tc>
          <w:tcPr>
            <w:tcW w:w="378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 w:rsidR="009B5B42">
              <w:rPr>
                <w:rFonts w:hint="eastAsia"/>
                <w:bCs/>
                <w:lang w:eastAsia="zh-TW"/>
              </w:rPr>
              <w:t xml:space="preserve"> </w:t>
            </w:r>
            <w:r w:rsidR="009B5B42">
              <w:rPr>
                <w:rFonts w:hint="eastAsia"/>
                <w:bCs/>
                <w:lang w:eastAsia="zh-TW"/>
              </w:rPr>
              <w:t>原</w:t>
            </w:r>
            <w:r w:rsidR="009B5B42">
              <w:rPr>
                <w:rFonts w:hint="eastAsia"/>
                <w:lang w:eastAsia="zh-TW"/>
              </w:rPr>
              <w:t>受益人姓名</w:t>
            </w:r>
            <w:r>
              <w:rPr>
                <w:rFonts w:hint="eastAsia"/>
                <w:bCs/>
                <w:lang w:eastAsia="zh-TW"/>
              </w:rPr>
              <w:t>為空值</w:t>
            </w:r>
          </w:p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</w:t>
            </w:r>
            <w:r>
              <w:rPr>
                <w:rFonts w:hint="eastAsia"/>
                <w:bCs/>
                <w:lang w:eastAsia="zh-TW"/>
              </w:rPr>
              <w:t>帶入下方選擇區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 w:rsidR="003827D1" w:rsidRPr="00BF7B8D">
              <w:rPr>
                <w:rFonts w:ascii="細明體" w:eastAsia="細明體" w:hAnsi="細明體" w:hint="eastAsia"/>
                <w:lang w:eastAsia="zh-TW"/>
              </w:rPr>
              <w:t xml:space="preserve"> 受益</w:t>
            </w:r>
            <w:r w:rsidR="003827D1">
              <w:rPr>
                <w:rFonts w:ascii="細明體" w:eastAsia="細明體" w:hAnsi="細明體" w:hint="eastAsia"/>
                <w:lang w:eastAsia="zh-TW"/>
              </w:rPr>
              <w:t>人</w:t>
            </w:r>
            <w:r w:rsidR="003827D1" w:rsidRPr="00BF7B8D">
              <w:rPr>
                <w:rFonts w:ascii="細明體" w:eastAsia="細明體" w:hAnsi="細明體" w:hint="eastAsia"/>
                <w:lang w:eastAsia="zh-TW"/>
              </w:rPr>
              <w:t>比例</w:t>
            </w:r>
          </w:p>
          <w:p w:rsidR="009B5B42" w:rsidRDefault="009B5B42" w:rsidP="009B5B4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ELSE</w:t>
            </w:r>
          </w:p>
          <w:p w:rsidR="009B5B42" w:rsidRDefault="009B5B42" w:rsidP="009B5B4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</w:t>
            </w:r>
            <w:r>
              <w:rPr>
                <w:rFonts w:hint="eastAsia"/>
                <w:bCs/>
                <w:lang w:eastAsia="zh-TW"/>
              </w:rPr>
              <w:t>帶入下方選擇區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原受益人</w:t>
            </w:r>
            <w:r w:rsidRPr="00BF7B8D">
              <w:rPr>
                <w:rFonts w:ascii="細明體" w:eastAsia="細明體" w:hAnsi="細明體" w:hint="eastAsia"/>
                <w:lang w:eastAsia="zh-TW"/>
              </w:rPr>
              <w:t>比例</w:t>
            </w:r>
          </w:p>
          <w:p w:rsidR="009B5B42" w:rsidRDefault="009B5B42" w:rsidP="009B5B4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END IF</w:t>
            </w:r>
          </w:p>
        </w:tc>
        <w:tc>
          <w:tcPr>
            <w:tcW w:w="234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72364">
        <w:tc>
          <w:tcPr>
            <w:tcW w:w="252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</w:rPr>
            </w:pPr>
            <w:r w:rsidRPr="00BF7B8D">
              <w:rPr>
                <w:rFonts w:ascii="細明體" w:eastAsia="細明體" w:hAnsi="細明體" w:hint="eastAsia"/>
              </w:rPr>
              <w:t>順位</w:t>
            </w:r>
          </w:p>
        </w:tc>
        <w:tc>
          <w:tcPr>
            <w:tcW w:w="378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順位</w:t>
            </w:r>
          </w:p>
        </w:tc>
        <w:tc>
          <w:tcPr>
            <w:tcW w:w="234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72364">
        <w:tc>
          <w:tcPr>
            <w:tcW w:w="2520" w:type="dxa"/>
          </w:tcPr>
          <w:p w:rsidR="00B72364" w:rsidRPr="00BF7B8D" w:rsidRDefault="00B72364" w:rsidP="00B72364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特殊分類</w:t>
            </w:r>
          </w:p>
        </w:tc>
        <w:tc>
          <w:tcPr>
            <w:tcW w:w="378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 w:rsidR="003827D1">
              <w:rPr>
                <w:rFonts w:hint="eastAsia"/>
                <w:bCs/>
                <w:lang w:eastAsia="zh-TW"/>
              </w:rPr>
              <w:t>特殊分類</w:t>
            </w:r>
          </w:p>
        </w:tc>
        <w:tc>
          <w:tcPr>
            <w:tcW w:w="2340" w:type="dxa"/>
          </w:tcPr>
          <w:p w:rsidR="00B72364" w:rsidRDefault="00B72364" w:rsidP="00B7236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E7C60" w:rsidTr="00BD41FC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60" w:rsidRDefault="006E7C60" w:rsidP="00BD41FC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延滯息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60" w:rsidRDefault="00FC7B95" w:rsidP="00BD41F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下方選擇區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延滯息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60" w:rsidRPr="00B566BD" w:rsidRDefault="00C510F4" w:rsidP="00BD41F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Z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(</w:t>
            </w:r>
            <w:r>
              <w:rPr>
                <w:rFonts w:hint="eastAsia"/>
                <w:bCs/>
                <w:lang w:eastAsia="zh-TW"/>
              </w:rPr>
              <w:t>延滯息</w:t>
            </w:r>
            <w:r>
              <w:rPr>
                <w:rFonts w:hint="eastAsia"/>
                <w:bCs/>
                <w:lang w:eastAsia="zh-TW"/>
              </w:rPr>
              <w:t>)</w:t>
            </w:r>
            <w:r>
              <w:rPr>
                <w:rFonts w:hint="eastAsia"/>
                <w:bCs/>
                <w:lang w:eastAsia="zh-TW"/>
              </w:rPr>
              <w:t>才出現</w:t>
            </w:r>
          </w:p>
        </w:tc>
      </w:tr>
      <w:tr w:rsidR="006E7C60" w:rsidTr="00BD41FC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60" w:rsidRDefault="006E7C60" w:rsidP="00BD41FC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延滯息所得稅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B95" w:rsidRPr="00FC7B95" w:rsidRDefault="00A55DF0" w:rsidP="009F32F9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C7B95">
              <w:rPr>
                <w:rFonts w:hint="eastAsia"/>
                <w:bCs/>
                <w:lang w:eastAsia="zh-TW"/>
              </w:rPr>
              <w:t>當延滯息改變時，此項金額需重算</w:t>
            </w:r>
            <w:r w:rsidR="00FC7B95" w:rsidRPr="00FC7B95">
              <w:rPr>
                <w:rFonts w:hint="eastAsia"/>
                <w:bCs/>
                <w:lang w:eastAsia="zh-TW"/>
              </w:rPr>
              <w:t>，重算方式如下：</w:t>
            </w:r>
          </w:p>
          <w:p w:rsidR="00A55DF0" w:rsidRPr="00FC7B95" w:rsidRDefault="00FC7B95" w:rsidP="009F32F9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C7B95">
              <w:rPr>
                <w:rFonts w:hint="eastAsia"/>
                <w:bCs/>
                <w:lang w:eastAsia="zh-TW"/>
              </w:rPr>
              <w:t>IF</w:t>
            </w:r>
            <w:r w:rsidRPr="00FC7B95">
              <w:rPr>
                <w:rFonts w:hint="eastAsia"/>
                <w:bCs/>
                <w:lang w:eastAsia="zh-TW"/>
              </w:rPr>
              <w:t>延滯息所得稅前方</w:t>
            </w:r>
            <w:r w:rsidRPr="00E54F3A">
              <w:rPr>
                <w:rFonts w:hint="eastAsia"/>
                <w:bCs/>
                <w:lang w:eastAsia="zh-TW"/>
              </w:rPr>
              <w:t>CheckBox</w:t>
            </w:r>
            <w:r w:rsidRPr="00E54F3A">
              <w:rPr>
                <w:rFonts w:hint="eastAsia"/>
                <w:bCs/>
                <w:lang w:eastAsia="zh-TW"/>
              </w:rPr>
              <w:t>有勾</w:t>
            </w:r>
            <w:r>
              <w:rPr>
                <w:rFonts w:hint="eastAsia"/>
                <w:bCs/>
                <w:lang w:eastAsia="zh-TW"/>
              </w:rPr>
              <w:t>選</w:t>
            </w:r>
            <w:r w:rsidR="00A55DF0" w:rsidRPr="00FC7B95">
              <w:rPr>
                <w:rFonts w:hint="eastAsia"/>
                <w:bCs/>
                <w:lang w:eastAsia="zh-TW"/>
              </w:rPr>
              <w:t>時，為強制延滯息計算：</w:t>
            </w:r>
          </w:p>
          <w:p w:rsidR="00E54F3A" w:rsidRDefault="00A55DF0" w:rsidP="00E54F3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    </w:t>
            </w:r>
            <w:r w:rsidR="00E54F3A">
              <w:rPr>
                <w:rFonts w:hint="eastAsia"/>
                <w:bCs/>
                <w:lang w:eastAsia="zh-TW"/>
              </w:rPr>
              <w:t xml:space="preserve">   CALL AA_B1Z106.Method5 BY</w:t>
            </w:r>
            <w:r w:rsidR="00E54F3A">
              <w:rPr>
                <w:rFonts w:hint="eastAsia"/>
                <w:bCs/>
                <w:lang w:eastAsia="zh-TW"/>
              </w:rPr>
              <w:t>上述計算之延滯息</w:t>
            </w:r>
            <w:r w:rsidR="00E54F3A">
              <w:rPr>
                <w:rFonts w:hint="eastAsia"/>
                <w:bCs/>
                <w:lang w:eastAsia="zh-TW"/>
              </w:rPr>
              <w:t>,true (</w:t>
            </w:r>
            <w:r w:rsidR="00E54F3A">
              <w:rPr>
                <w:rFonts w:hint="eastAsia"/>
                <w:bCs/>
                <w:lang w:eastAsia="zh-TW"/>
              </w:rPr>
              <w:t>若要寫在</w:t>
            </w:r>
            <w:r w:rsidR="00E54F3A">
              <w:rPr>
                <w:rFonts w:hint="eastAsia"/>
                <w:bCs/>
                <w:lang w:eastAsia="zh-TW"/>
              </w:rPr>
              <w:t>jsp,</w:t>
            </w:r>
            <w:r w:rsidR="00E54F3A">
              <w:rPr>
                <w:rFonts w:hint="eastAsia"/>
                <w:bCs/>
                <w:lang w:eastAsia="zh-TW"/>
              </w:rPr>
              <w:t>可比照</w:t>
            </w:r>
            <w:r w:rsidR="00E54F3A">
              <w:rPr>
                <w:rFonts w:hint="eastAsia"/>
                <w:bCs/>
                <w:lang w:eastAsia="zh-TW"/>
              </w:rPr>
              <w:t>AA_B1Z106.Method5</w:t>
            </w:r>
            <w:r w:rsidR="00E54F3A">
              <w:rPr>
                <w:rFonts w:hint="eastAsia"/>
                <w:bCs/>
                <w:lang w:eastAsia="zh-TW"/>
              </w:rPr>
              <w:t>產生</w:t>
            </w:r>
            <w:r w:rsidR="00E54F3A">
              <w:rPr>
                <w:rFonts w:hint="eastAsia"/>
                <w:bCs/>
                <w:lang w:eastAsia="zh-TW"/>
              </w:rPr>
              <w:t>javascript)</w:t>
            </w:r>
            <w:ins w:id="31" w:author="洪豪" w:date="2018-04-25T16:10:00Z">
              <w:r w:rsidR="002F36EB">
                <w:rPr>
                  <w:bCs/>
                  <w:lang w:eastAsia="zh-TW"/>
                </w:rPr>
                <w:t>,</w:t>
              </w:r>
              <w:r w:rsidR="002F36EB">
                <w:rPr>
                  <w:rFonts w:hint="eastAsia"/>
                  <w:bCs/>
                  <w:lang w:eastAsia="zh-TW"/>
                </w:rPr>
                <w:t>畫面值</w:t>
              </w:r>
              <w:r w:rsidR="002F36EB" w:rsidRPr="002F36EB">
                <w:rPr>
                  <w:bCs/>
                  <w:lang w:eastAsia="zh-TW"/>
                  <w:rPrChange w:id="32" w:author="洪豪" w:date="2018-04-25T16:10:00Z">
                    <w:rPr>
                      <w:rFonts w:ascii="Courier New" w:hAnsi="Courier New" w:cs="Courier New"/>
                      <w:color w:val="000000"/>
                      <w:highlight w:val="yellow"/>
                    </w:rPr>
                  </w:rPrChange>
                </w:rPr>
                <w:t>BAL_TYPE</w:t>
              </w:r>
              <w:r w:rsidR="002F36EB">
                <w:rPr>
                  <w:bCs/>
                  <w:lang w:eastAsia="zh-TW"/>
                </w:rPr>
                <w:t>,</w:t>
              </w:r>
              <w:r w:rsidR="002F36EB">
                <w:t xml:space="preserve"> </w:t>
              </w:r>
              <w:r w:rsidR="002F36EB" w:rsidRPr="002F36EB">
                <w:rPr>
                  <w:bCs/>
                  <w:lang w:eastAsia="zh-TW"/>
                </w:rPr>
                <w:t>OCR_DATE</w:t>
              </w:r>
            </w:ins>
            <w:ins w:id="33" w:author="洪豪" w:date="2018-04-25T16:11:00Z">
              <w:r w:rsidR="002F36EB">
                <w:rPr>
                  <w:bCs/>
                  <w:lang w:eastAsia="zh-TW"/>
                </w:rPr>
                <w:t>,</w:t>
              </w:r>
              <w:r w:rsidR="002F36EB">
                <w:t xml:space="preserve">  </w:t>
              </w:r>
              <w:r w:rsidR="002F36EB" w:rsidRPr="002F36EB">
                <w:rPr>
                  <w:bCs/>
                  <w:lang w:eastAsia="zh-TW"/>
                </w:rPr>
                <w:t>OUTCURR</w:t>
              </w:r>
            </w:ins>
          </w:p>
          <w:p w:rsidR="00E54F3A" w:rsidRDefault="00E54F3A" w:rsidP="00E54F3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   ELSE</w:t>
            </w:r>
          </w:p>
          <w:p w:rsidR="00E54F3A" w:rsidRDefault="00E54F3A" w:rsidP="00E54F3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       CALL AA_B1Z106.Method5 BY</w:t>
            </w:r>
            <w:r>
              <w:rPr>
                <w:rFonts w:hint="eastAsia"/>
                <w:bCs/>
                <w:lang w:eastAsia="zh-TW"/>
              </w:rPr>
              <w:t>上述計算之延滯息</w:t>
            </w:r>
            <w:r>
              <w:rPr>
                <w:rFonts w:hint="eastAsia"/>
                <w:bCs/>
                <w:lang w:eastAsia="zh-TW"/>
              </w:rPr>
              <w:t>,false</w:t>
            </w:r>
            <w:ins w:id="34" w:author="洪豪" w:date="2018-04-25T16:11:00Z">
              <w:r w:rsidR="002F36EB">
                <w:rPr>
                  <w:bCs/>
                  <w:lang w:eastAsia="zh-TW"/>
                </w:rPr>
                <w:t>,</w:t>
              </w:r>
              <w:r w:rsidR="002F36EB">
                <w:rPr>
                  <w:rFonts w:hint="eastAsia"/>
                  <w:bCs/>
                  <w:lang w:eastAsia="zh-TW"/>
                </w:rPr>
                <w:t>畫面值</w:t>
              </w:r>
              <w:r w:rsidR="002F36EB" w:rsidRPr="008E3F3F">
                <w:rPr>
                  <w:bCs/>
                  <w:lang w:eastAsia="zh-TW"/>
                </w:rPr>
                <w:t>BAL_TYPE</w:t>
              </w:r>
              <w:r w:rsidR="002F36EB">
                <w:rPr>
                  <w:bCs/>
                  <w:lang w:eastAsia="zh-TW"/>
                </w:rPr>
                <w:t>,</w:t>
              </w:r>
              <w:r w:rsidR="002F36EB">
                <w:t xml:space="preserve"> </w:t>
              </w:r>
              <w:r w:rsidR="002F36EB" w:rsidRPr="002F36EB">
                <w:rPr>
                  <w:bCs/>
                  <w:lang w:eastAsia="zh-TW"/>
                </w:rPr>
                <w:t>OCR_DATE</w:t>
              </w:r>
              <w:r w:rsidR="002F36EB">
                <w:rPr>
                  <w:bCs/>
                  <w:lang w:eastAsia="zh-TW"/>
                </w:rPr>
                <w:t>,</w:t>
              </w:r>
              <w:r w:rsidR="002F36EB">
                <w:t xml:space="preserve">  </w:t>
              </w:r>
              <w:r w:rsidR="002F36EB" w:rsidRPr="002F36EB">
                <w:rPr>
                  <w:bCs/>
                  <w:lang w:eastAsia="zh-TW"/>
                </w:rPr>
                <w:t>OUTCURR</w:t>
              </w:r>
            </w:ins>
          </w:p>
          <w:p w:rsidR="00E54F3A" w:rsidRDefault="00E54F3A" w:rsidP="00E54F3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   END IF</w:t>
            </w:r>
            <w:r>
              <w:rPr>
                <w:rFonts w:hint="eastAsia"/>
                <w:bCs/>
                <w:lang w:eastAsia="zh-TW"/>
              </w:rPr>
              <w:t>。</w:t>
            </w:r>
          </w:p>
          <w:p w:rsidR="00A55DF0" w:rsidRDefault="00E54F3A" w:rsidP="009F32F9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取得模組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回傳值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60" w:rsidRDefault="00C510F4" w:rsidP="00E54F3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Z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(</w:t>
            </w:r>
            <w:r>
              <w:rPr>
                <w:rFonts w:hint="eastAsia"/>
                <w:bCs/>
                <w:lang w:eastAsia="zh-TW"/>
              </w:rPr>
              <w:t>延滯息</w:t>
            </w:r>
            <w:r>
              <w:rPr>
                <w:rFonts w:hint="eastAsia"/>
                <w:bCs/>
                <w:lang w:eastAsia="zh-TW"/>
              </w:rPr>
              <w:t>)</w:t>
            </w:r>
            <w:r>
              <w:rPr>
                <w:rFonts w:hint="eastAsia"/>
                <w:bCs/>
                <w:lang w:eastAsia="zh-TW"/>
              </w:rPr>
              <w:t>才出現</w:t>
            </w:r>
          </w:p>
          <w:p w:rsidR="00A55DF0" w:rsidRPr="00B566BD" w:rsidRDefault="00A55DF0" w:rsidP="009F32F9">
            <w:pPr>
              <w:pStyle w:val="Tabletext"/>
              <w:keepLines w:val="0"/>
              <w:spacing w:after="0" w:line="240" w:lineRule="auto"/>
              <w:ind w:left="360"/>
              <w:rPr>
                <w:rFonts w:hint="eastAsia"/>
                <w:bCs/>
                <w:lang w:eastAsia="zh-TW"/>
              </w:rPr>
            </w:pPr>
          </w:p>
        </w:tc>
      </w:tr>
      <w:tr w:rsidR="006E7C60" w:rsidTr="00BD41FC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60" w:rsidRDefault="006E7C60" w:rsidP="00BD41FC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補充保費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DF0" w:rsidRDefault="00A55DF0" w:rsidP="00A55D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當</w:t>
            </w:r>
            <w:r>
              <w:rPr>
                <w:rFonts w:hint="eastAsia"/>
                <w:bCs/>
                <w:lang w:eastAsia="zh-TW"/>
              </w:rPr>
              <w:t>ID</w:t>
            </w:r>
            <w:r>
              <w:rPr>
                <w:rFonts w:hint="eastAsia"/>
                <w:bCs/>
                <w:lang w:eastAsia="zh-TW"/>
              </w:rPr>
              <w:t>或金額延滯息有變動時需重新</w:t>
            </w:r>
            <w:r>
              <w:rPr>
                <w:rFonts w:hint="eastAsia"/>
                <w:bCs/>
                <w:lang w:eastAsia="zh-TW"/>
              </w:rPr>
              <w:t xml:space="preserve">CALL FA_U6Z001 </w:t>
            </w:r>
            <w:r>
              <w:rPr>
                <w:rFonts w:hint="eastAsia"/>
                <w:bCs/>
                <w:lang w:eastAsia="zh-TW"/>
              </w:rPr>
              <w:t>輸入參數同上方欄位</w:t>
            </w:r>
          </w:p>
          <w:p w:rsidR="00A55DF0" w:rsidRDefault="00A55DF0" w:rsidP="00A55D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GET </w:t>
            </w:r>
            <w:r>
              <w:rPr>
                <w:rFonts w:hint="eastAsia"/>
                <w:bCs/>
                <w:lang w:eastAsia="zh-TW"/>
              </w:rPr>
              <w:t>模組回傳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ascii="新細明體" w:hAnsi="新細明體" w:hint="eastAsia"/>
                <w:lang w:eastAsia="zh-TW"/>
              </w:rPr>
              <w:t>扣費記錄檔.</w:t>
            </w:r>
            <w:r>
              <w:rPr>
                <w:rFonts w:ascii="新細明體" w:hAnsi="新細明體" w:hint="eastAsia"/>
                <w:color w:val="3366FF"/>
                <w:lang w:eastAsia="zh-TW"/>
              </w:rPr>
              <w:t xml:space="preserve"> 實扣補充保費。</w:t>
            </w:r>
          </w:p>
          <w:p w:rsidR="006E7C60" w:rsidRDefault="00A55DF0" w:rsidP="00FC7B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但</w:t>
            </w:r>
            <w:r>
              <w:rPr>
                <w:rFonts w:ascii="細明體" w:eastAsia="細明體" w:hAnsi="細明體" w:hint="eastAsia"/>
                <w:lang w:eastAsia="zh-TW"/>
              </w:rPr>
              <w:t>受款人ID、受款人姓名改為選取該筆之ID及姓名。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60" w:rsidRPr="00B566BD" w:rsidRDefault="00C510F4" w:rsidP="00BD41F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Z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(</w:t>
            </w:r>
            <w:r>
              <w:rPr>
                <w:rFonts w:hint="eastAsia"/>
                <w:bCs/>
                <w:lang w:eastAsia="zh-TW"/>
              </w:rPr>
              <w:t>延滯息</w:t>
            </w:r>
            <w:r>
              <w:rPr>
                <w:rFonts w:hint="eastAsia"/>
                <w:bCs/>
                <w:lang w:eastAsia="zh-TW"/>
              </w:rPr>
              <w:t>)</w:t>
            </w:r>
            <w:r>
              <w:rPr>
                <w:rFonts w:hint="eastAsia"/>
                <w:bCs/>
                <w:lang w:eastAsia="zh-TW"/>
              </w:rPr>
              <w:t>才出現</w:t>
            </w:r>
          </w:p>
        </w:tc>
      </w:tr>
    </w:tbl>
    <w:p w:rsidR="008858E1" w:rsidRDefault="008858E1" w:rsidP="008858E1">
      <w:pPr>
        <w:pStyle w:val="Tabletext"/>
        <w:keepLines w:val="0"/>
        <w:spacing w:after="0" w:line="240" w:lineRule="auto"/>
        <w:rPr>
          <w:rFonts w:hint="eastAsia"/>
          <w:bCs/>
          <w:color w:val="000000"/>
          <w:lang w:eastAsia="zh-TW"/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6"/>
        <w:gridCol w:w="5184"/>
        <w:tblGridChange w:id="35">
          <w:tblGrid>
            <w:gridCol w:w="3456"/>
            <w:gridCol w:w="5184"/>
          </w:tblGrid>
        </w:tblGridChange>
      </w:tblGrid>
      <w:tr w:rsidR="00705163" w:rsidTr="004D5E93">
        <w:tc>
          <w:tcPr>
            <w:tcW w:w="3456" w:type="dxa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5184" w:type="dxa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</w:tr>
      <w:tr w:rsidR="00705163" w:rsidTr="004D5E93">
        <w:tc>
          <w:tcPr>
            <w:tcW w:w="3456" w:type="dxa"/>
            <w:vAlign w:val="center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給付日期</w:t>
            </w:r>
          </w:p>
        </w:tc>
        <w:tc>
          <w:tcPr>
            <w:tcW w:w="5184" w:type="dxa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延滯息給付日期</w:t>
            </w:r>
          </w:p>
        </w:tc>
      </w:tr>
      <w:tr w:rsidR="00705163" w:rsidTr="004D5E93">
        <w:tc>
          <w:tcPr>
            <w:tcW w:w="3456" w:type="dxa"/>
            <w:vAlign w:val="center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給付對象ID</w:t>
            </w:r>
          </w:p>
        </w:tc>
        <w:tc>
          <w:tcPr>
            <w:tcW w:w="5184" w:type="dxa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DTAB0003.</w:t>
            </w:r>
            <w:r>
              <w:rPr>
                <w:rFonts w:ascii="細明體" w:eastAsia="細明體" w:hAnsi="細明體" w:hint="eastAsia"/>
              </w:rPr>
              <w:t>受益人ＩＤ</w:t>
            </w:r>
          </w:p>
        </w:tc>
      </w:tr>
      <w:tr w:rsidR="00705163" w:rsidTr="004D5E93">
        <w:tc>
          <w:tcPr>
            <w:tcW w:w="3456" w:type="dxa"/>
            <w:vAlign w:val="center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給付對象姓名</w:t>
            </w:r>
          </w:p>
        </w:tc>
        <w:tc>
          <w:tcPr>
            <w:tcW w:w="5184" w:type="dxa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DTAB0003.</w:t>
            </w:r>
            <w:r>
              <w:rPr>
                <w:rFonts w:ascii="細明體" w:eastAsia="細明體" w:hAnsi="細明體" w:hint="eastAsia"/>
              </w:rPr>
              <w:t>姓名</w:t>
            </w:r>
          </w:p>
        </w:tc>
      </w:tr>
      <w:tr w:rsidR="00705163" w:rsidTr="004D5E93">
        <w:tc>
          <w:tcPr>
            <w:tcW w:w="3456" w:type="dxa"/>
            <w:vAlign w:val="center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給付對象單位代號</w:t>
            </w:r>
          </w:p>
        </w:tc>
        <w:tc>
          <w:tcPr>
            <w:tcW w:w="5184" w:type="dxa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05163" w:rsidTr="004D5E93">
        <w:tc>
          <w:tcPr>
            <w:tcW w:w="3456" w:type="dxa"/>
            <w:vAlign w:val="center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扣費內容代碼</w:t>
            </w:r>
          </w:p>
        </w:tc>
        <w:tc>
          <w:tcPr>
            <w:tcW w:w="5184" w:type="dxa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04001</w:t>
            </w:r>
            <w:r>
              <w:rPr>
                <w:bCs/>
                <w:lang w:eastAsia="zh-TW"/>
              </w:rPr>
              <w:t>’</w:t>
            </w:r>
          </w:p>
        </w:tc>
      </w:tr>
      <w:tr w:rsidR="00705163" w:rsidTr="004D5E93">
        <w:tc>
          <w:tcPr>
            <w:tcW w:w="3456" w:type="dxa"/>
            <w:vAlign w:val="center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給付金額</w:t>
            </w:r>
          </w:p>
        </w:tc>
        <w:tc>
          <w:tcPr>
            <w:tcW w:w="5184" w:type="dxa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延滯息</w:t>
            </w:r>
          </w:p>
        </w:tc>
      </w:tr>
      <w:tr w:rsidR="00705163" w:rsidTr="004D5E93">
        <w:tc>
          <w:tcPr>
            <w:tcW w:w="3456" w:type="dxa"/>
            <w:vAlign w:val="center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是否退費</w:t>
            </w:r>
          </w:p>
        </w:tc>
        <w:tc>
          <w:tcPr>
            <w:tcW w:w="5184" w:type="dxa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05163" w:rsidTr="004D5E93">
        <w:tc>
          <w:tcPr>
            <w:tcW w:w="3456" w:type="dxa"/>
            <w:vAlign w:val="center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修正原因代碼</w:t>
            </w:r>
          </w:p>
        </w:tc>
        <w:tc>
          <w:tcPr>
            <w:tcW w:w="5184" w:type="dxa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05163" w:rsidTr="004D5E93">
        <w:tc>
          <w:tcPr>
            <w:tcW w:w="3456" w:type="dxa"/>
            <w:vAlign w:val="center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輸入人員ID</w:t>
            </w:r>
          </w:p>
        </w:tc>
        <w:tc>
          <w:tcPr>
            <w:tcW w:w="5184" w:type="dxa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</w:tr>
      <w:tr w:rsidR="00705163" w:rsidTr="004D5E93">
        <w:tc>
          <w:tcPr>
            <w:tcW w:w="3456" w:type="dxa"/>
            <w:vAlign w:val="center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輸入人員單位代號</w:t>
            </w:r>
          </w:p>
        </w:tc>
        <w:tc>
          <w:tcPr>
            <w:tcW w:w="5184" w:type="dxa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登入者單位代號</w:t>
            </w:r>
          </w:p>
        </w:tc>
      </w:tr>
      <w:tr w:rsidR="00705163" w:rsidTr="004D5E93">
        <w:tc>
          <w:tcPr>
            <w:tcW w:w="3456" w:type="dxa"/>
            <w:vAlign w:val="center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新細明體" w:hAnsi="新細明體" w:hint="eastAsia"/>
              </w:rPr>
              <w:t>更新人員ID</w:t>
            </w:r>
          </w:p>
        </w:tc>
        <w:tc>
          <w:tcPr>
            <w:tcW w:w="5184" w:type="dxa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</w:tr>
      <w:tr w:rsidR="00705163" w:rsidTr="004D5E93">
        <w:tc>
          <w:tcPr>
            <w:tcW w:w="3456" w:type="dxa"/>
            <w:vAlign w:val="center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新細明體" w:hAnsi="新細明體" w:hint="eastAsia"/>
              </w:rPr>
              <w:t>更新人員單位代號</w:t>
            </w:r>
          </w:p>
        </w:tc>
        <w:tc>
          <w:tcPr>
            <w:tcW w:w="5184" w:type="dxa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登入者單位代號</w:t>
            </w:r>
          </w:p>
        </w:tc>
      </w:tr>
      <w:tr w:rsidR="00705163" w:rsidTr="004D5E93">
        <w:tc>
          <w:tcPr>
            <w:tcW w:w="3456" w:type="dxa"/>
            <w:vAlign w:val="center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新細明體" w:hAnsi="新細明體" w:hint="eastAsia"/>
              </w:rPr>
              <w:t>上游KEY值</w:t>
            </w:r>
          </w:p>
        </w:tc>
        <w:tc>
          <w:tcPr>
            <w:tcW w:w="5184" w:type="dxa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AA-</w:t>
            </w: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受理編號</w:t>
            </w:r>
            <w:r>
              <w:rPr>
                <w:rFonts w:hint="eastAsia"/>
                <w:bCs/>
                <w:lang w:eastAsia="zh-TW"/>
              </w:rPr>
              <w:t>-</w:t>
            </w: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保單號碼</w:t>
            </w:r>
            <w:r>
              <w:rPr>
                <w:rFonts w:hint="eastAsia"/>
                <w:bCs/>
                <w:lang w:eastAsia="zh-TW"/>
              </w:rPr>
              <w:t>-DTAB0003.</w:t>
            </w:r>
            <w:r>
              <w:rPr>
                <w:rFonts w:ascii="細明體" w:eastAsia="細明體" w:hAnsi="細明體" w:hint="eastAsia"/>
                <w:lang w:eastAsia="zh-TW"/>
              </w:rPr>
              <w:t>受益人ＩＤ-</w:t>
            </w: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給付總額</w:t>
            </w:r>
            <w:r>
              <w:rPr>
                <w:bCs/>
                <w:lang w:eastAsia="zh-TW"/>
              </w:rPr>
              <w:t>’</w:t>
            </w:r>
          </w:p>
          <w:p w:rsidR="00705163" w:rsidRDefault="00705163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EX. AA-12111315110001-7227318370-A120055555-8000</w:t>
            </w:r>
          </w:p>
        </w:tc>
      </w:tr>
      <w:tr w:rsidR="00705163" w:rsidTr="004D5E93">
        <w:tc>
          <w:tcPr>
            <w:tcW w:w="3456" w:type="dxa"/>
            <w:vAlign w:val="center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給付幣別</w:t>
            </w:r>
          </w:p>
        </w:tc>
        <w:tc>
          <w:tcPr>
            <w:tcW w:w="5184" w:type="dxa"/>
          </w:tcPr>
          <w:p w:rsidR="00705163" w:rsidRDefault="00705163" w:rsidP="004D5E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幣別</w:t>
            </w:r>
          </w:p>
        </w:tc>
      </w:tr>
    </w:tbl>
    <w:p w:rsidR="0005759D" w:rsidRPr="00235A71" w:rsidRDefault="0005759D" w:rsidP="0005759D">
      <w:pPr>
        <w:pStyle w:val="Tabletext"/>
        <w:keepLines w:val="0"/>
        <w:spacing w:after="0" w:line="240" w:lineRule="auto"/>
        <w:rPr>
          <w:rFonts w:hint="eastAsia"/>
          <w:bCs/>
          <w:color w:val="FF0000"/>
          <w:lang w:eastAsia="zh-TW"/>
        </w:rPr>
      </w:pPr>
      <w:r w:rsidRPr="00235A71">
        <w:rPr>
          <w:rFonts w:ascii="細明體" w:eastAsia="細明體" w:hAnsi="細明體" w:cs="Courier New" w:hint="eastAsia"/>
          <w:color w:val="FF0000"/>
          <w:lang w:eastAsia="zh-TW"/>
        </w:rPr>
        <w:t xml:space="preserve">點選 </w:t>
      </w:r>
      <w:r w:rsidRPr="000948BA">
        <w:rPr>
          <w:rFonts w:ascii="細明體" w:eastAsia="細明體" w:hAnsi="細明體" w:cs="Courier New" w:hint="eastAsia"/>
          <w:color w:val="FF0000"/>
          <w:bdr w:val="single" w:sz="4" w:space="0" w:color="auto"/>
          <w:lang w:eastAsia="zh-TW"/>
        </w:rPr>
        <w:t>清單</w:t>
      </w:r>
      <w:r w:rsidRPr="00235A71">
        <w:rPr>
          <w:rFonts w:ascii="細明體" w:eastAsia="細明體" w:hAnsi="細明體" w:cs="Courier New" w:hint="eastAsia"/>
          <w:color w:val="FF0000"/>
          <w:lang w:eastAsia="zh-TW"/>
        </w:rPr>
        <w:t xml:space="preserve"> 功能，點選後可轉至受款人選擇畫面AAA0</w:t>
      </w:r>
      <w:r w:rsidRPr="00235A71">
        <w:rPr>
          <w:rFonts w:ascii="細明體" w:eastAsia="細明體" w:hAnsi="細明體" w:cs="Courier New"/>
          <w:color w:val="FF0000"/>
          <w:lang w:eastAsia="zh-TW"/>
        </w:rPr>
        <w:t>_</w:t>
      </w:r>
      <w:r w:rsidRPr="00235A71">
        <w:rPr>
          <w:rFonts w:ascii="細明體" w:eastAsia="細明體" w:hAnsi="細明體" w:cs="Courier New" w:hint="eastAsia"/>
          <w:color w:val="FF0000"/>
          <w:lang w:eastAsia="zh-TW"/>
        </w:rPr>
        <w:t>0901</w:t>
      </w:r>
    </w:p>
    <w:p w:rsidR="00705163" w:rsidRPr="000948BA" w:rsidRDefault="00705163" w:rsidP="008858E1">
      <w:pPr>
        <w:pStyle w:val="Tabletext"/>
        <w:keepLines w:val="0"/>
        <w:spacing w:after="0" w:line="240" w:lineRule="auto"/>
        <w:rPr>
          <w:bCs/>
          <w:color w:val="000000"/>
          <w:lang w:eastAsia="zh-TW"/>
        </w:rPr>
      </w:pPr>
    </w:p>
    <w:sectPr w:rsidR="00705163" w:rsidRPr="000948B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1D4" w:rsidRDefault="00D901D4" w:rsidP="00FC7B95">
      <w:r>
        <w:separator/>
      </w:r>
    </w:p>
  </w:endnote>
  <w:endnote w:type="continuationSeparator" w:id="0">
    <w:p w:rsidR="00D901D4" w:rsidRDefault="00D901D4" w:rsidP="00FC7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1D4" w:rsidRDefault="00D901D4" w:rsidP="00FC7B95">
      <w:r>
        <w:separator/>
      </w:r>
    </w:p>
  </w:footnote>
  <w:footnote w:type="continuationSeparator" w:id="0">
    <w:p w:rsidR="00D901D4" w:rsidRDefault="00D901D4" w:rsidP="00FC7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80B15AA"/>
    <w:multiLevelType w:val="hybridMultilevel"/>
    <w:tmpl w:val="939E931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A333D"/>
    <w:multiLevelType w:val="hybridMultilevel"/>
    <w:tmpl w:val="BDB2CD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F4C30BE"/>
    <w:multiLevelType w:val="hybridMultilevel"/>
    <w:tmpl w:val="B4A23B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5E71F2B"/>
    <w:multiLevelType w:val="hybridMultilevel"/>
    <w:tmpl w:val="8818A1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0831BCE"/>
    <w:multiLevelType w:val="hybridMultilevel"/>
    <w:tmpl w:val="D4707F42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0D5692B"/>
    <w:multiLevelType w:val="hybridMultilevel"/>
    <w:tmpl w:val="A3CE998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D770CDF"/>
    <w:multiLevelType w:val="hybridMultilevel"/>
    <w:tmpl w:val="F40C0A9E"/>
    <w:lvl w:ilvl="0" w:tplc="89F04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B9E7B95"/>
    <w:multiLevelType w:val="hybridMultilevel"/>
    <w:tmpl w:val="CC72B74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2BB6982"/>
    <w:multiLevelType w:val="hybridMultilevel"/>
    <w:tmpl w:val="B622C8C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43512D9"/>
    <w:multiLevelType w:val="hybridMultilevel"/>
    <w:tmpl w:val="42DC5B8C"/>
    <w:lvl w:ilvl="0" w:tplc="19368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9A6665D"/>
    <w:multiLevelType w:val="hybridMultilevel"/>
    <w:tmpl w:val="97D8A068"/>
    <w:lvl w:ilvl="0" w:tplc="9D182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0C50A77"/>
    <w:multiLevelType w:val="hybridMultilevel"/>
    <w:tmpl w:val="F7AC0C5E"/>
    <w:lvl w:ilvl="0" w:tplc="53D6D3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8965F55"/>
    <w:multiLevelType w:val="hybridMultilevel"/>
    <w:tmpl w:val="19A05EB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A625880"/>
    <w:multiLevelType w:val="hybridMultilevel"/>
    <w:tmpl w:val="C96CC50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27"/>
  </w:num>
  <w:num w:numId="5">
    <w:abstractNumId w:val="24"/>
  </w:num>
  <w:num w:numId="6">
    <w:abstractNumId w:val="8"/>
  </w:num>
  <w:num w:numId="7">
    <w:abstractNumId w:val="3"/>
  </w:num>
  <w:num w:numId="8">
    <w:abstractNumId w:val="29"/>
  </w:num>
  <w:num w:numId="9">
    <w:abstractNumId w:val="0"/>
  </w:num>
  <w:num w:numId="10">
    <w:abstractNumId w:val="32"/>
  </w:num>
  <w:num w:numId="11">
    <w:abstractNumId w:val="30"/>
  </w:num>
  <w:num w:numId="12">
    <w:abstractNumId w:val="1"/>
  </w:num>
  <w:num w:numId="13">
    <w:abstractNumId w:val="26"/>
  </w:num>
  <w:num w:numId="14">
    <w:abstractNumId w:val="7"/>
  </w:num>
  <w:num w:numId="15">
    <w:abstractNumId w:val="17"/>
  </w:num>
  <w:num w:numId="16">
    <w:abstractNumId w:val="4"/>
  </w:num>
  <w:num w:numId="17">
    <w:abstractNumId w:val="22"/>
  </w:num>
  <w:num w:numId="18">
    <w:abstractNumId w:val="19"/>
  </w:num>
  <w:num w:numId="19">
    <w:abstractNumId w:val="14"/>
  </w:num>
  <w:num w:numId="20">
    <w:abstractNumId w:val="5"/>
  </w:num>
  <w:num w:numId="21">
    <w:abstractNumId w:val="9"/>
  </w:num>
  <w:num w:numId="22">
    <w:abstractNumId w:val="11"/>
  </w:num>
  <w:num w:numId="23">
    <w:abstractNumId w:val="20"/>
  </w:num>
  <w:num w:numId="24">
    <w:abstractNumId w:val="33"/>
  </w:num>
  <w:num w:numId="25">
    <w:abstractNumId w:val="23"/>
  </w:num>
  <w:num w:numId="26">
    <w:abstractNumId w:val="6"/>
  </w:num>
  <w:num w:numId="27">
    <w:abstractNumId w:val="21"/>
  </w:num>
  <w:num w:numId="28">
    <w:abstractNumId w:val="34"/>
  </w:num>
  <w:num w:numId="29">
    <w:abstractNumId w:val="12"/>
  </w:num>
  <w:num w:numId="30">
    <w:abstractNumId w:val="16"/>
  </w:num>
  <w:num w:numId="31">
    <w:abstractNumId w:val="15"/>
  </w:num>
  <w:num w:numId="32">
    <w:abstractNumId w:val="31"/>
  </w:num>
  <w:num w:numId="33">
    <w:abstractNumId w:val="25"/>
  </w:num>
  <w:num w:numId="34">
    <w:abstractNumId w:val="28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148EA"/>
    <w:rsid w:val="00020BC6"/>
    <w:rsid w:val="000231E4"/>
    <w:rsid w:val="00026FEA"/>
    <w:rsid w:val="00031F97"/>
    <w:rsid w:val="000401DE"/>
    <w:rsid w:val="0004402D"/>
    <w:rsid w:val="0004428E"/>
    <w:rsid w:val="00047FB1"/>
    <w:rsid w:val="0005759D"/>
    <w:rsid w:val="000637E5"/>
    <w:rsid w:val="00070689"/>
    <w:rsid w:val="0007575E"/>
    <w:rsid w:val="00081F0F"/>
    <w:rsid w:val="00082FB3"/>
    <w:rsid w:val="000948BA"/>
    <w:rsid w:val="000950DA"/>
    <w:rsid w:val="000A55C1"/>
    <w:rsid w:val="000B2B6C"/>
    <w:rsid w:val="000D6215"/>
    <w:rsid w:val="000E58E3"/>
    <w:rsid w:val="000E5928"/>
    <w:rsid w:val="000F063B"/>
    <w:rsid w:val="000F3772"/>
    <w:rsid w:val="00101DD2"/>
    <w:rsid w:val="00104233"/>
    <w:rsid w:val="00116753"/>
    <w:rsid w:val="00120E72"/>
    <w:rsid w:val="00122F82"/>
    <w:rsid w:val="00125381"/>
    <w:rsid w:val="00132718"/>
    <w:rsid w:val="00143144"/>
    <w:rsid w:val="001667C7"/>
    <w:rsid w:val="00170500"/>
    <w:rsid w:val="00182874"/>
    <w:rsid w:val="00182A31"/>
    <w:rsid w:val="001872D8"/>
    <w:rsid w:val="001A0F26"/>
    <w:rsid w:val="001A4718"/>
    <w:rsid w:val="001B3032"/>
    <w:rsid w:val="001B350E"/>
    <w:rsid w:val="001C1460"/>
    <w:rsid w:val="001D1238"/>
    <w:rsid w:val="001F2A03"/>
    <w:rsid w:val="00212685"/>
    <w:rsid w:val="00214A90"/>
    <w:rsid w:val="00236985"/>
    <w:rsid w:val="0023751E"/>
    <w:rsid w:val="00245CF4"/>
    <w:rsid w:val="002515A6"/>
    <w:rsid w:val="00260078"/>
    <w:rsid w:val="0027724D"/>
    <w:rsid w:val="00280570"/>
    <w:rsid w:val="002868CE"/>
    <w:rsid w:val="002A60B0"/>
    <w:rsid w:val="002C4935"/>
    <w:rsid w:val="002D07C8"/>
    <w:rsid w:val="002E1981"/>
    <w:rsid w:val="002E35FE"/>
    <w:rsid w:val="002F24D5"/>
    <w:rsid w:val="002F258F"/>
    <w:rsid w:val="002F36EB"/>
    <w:rsid w:val="003001AC"/>
    <w:rsid w:val="00302686"/>
    <w:rsid w:val="003143FF"/>
    <w:rsid w:val="0032040F"/>
    <w:rsid w:val="00330D36"/>
    <w:rsid w:val="0033124C"/>
    <w:rsid w:val="003407A4"/>
    <w:rsid w:val="0034569E"/>
    <w:rsid w:val="00350E01"/>
    <w:rsid w:val="003633F9"/>
    <w:rsid w:val="003827D1"/>
    <w:rsid w:val="0038674C"/>
    <w:rsid w:val="00391CF8"/>
    <w:rsid w:val="003A545C"/>
    <w:rsid w:val="003B256E"/>
    <w:rsid w:val="003B47FC"/>
    <w:rsid w:val="003C3DDC"/>
    <w:rsid w:val="003D3AC3"/>
    <w:rsid w:val="003E0215"/>
    <w:rsid w:val="003E57B7"/>
    <w:rsid w:val="003E6911"/>
    <w:rsid w:val="00402183"/>
    <w:rsid w:val="00403DF8"/>
    <w:rsid w:val="0040617B"/>
    <w:rsid w:val="00411219"/>
    <w:rsid w:val="00435785"/>
    <w:rsid w:val="00436155"/>
    <w:rsid w:val="00447310"/>
    <w:rsid w:val="004619F6"/>
    <w:rsid w:val="00462CD4"/>
    <w:rsid w:val="00467FB9"/>
    <w:rsid w:val="0047106B"/>
    <w:rsid w:val="0048237D"/>
    <w:rsid w:val="004823C3"/>
    <w:rsid w:val="00484186"/>
    <w:rsid w:val="00484313"/>
    <w:rsid w:val="0048564F"/>
    <w:rsid w:val="00487409"/>
    <w:rsid w:val="004940F6"/>
    <w:rsid w:val="004B10F4"/>
    <w:rsid w:val="004B1CEF"/>
    <w:rsid w:val="004C2E14"/>
    <w:rsid w:val="004C732B"/>
    <w:rsid w:val="004D5E93"/>
    <w:rsid w:val="004E31B1"/>
    <w:rsid w:val="004F09C0"/>
    <w:rsid w:val="004F4810"/>
    <w:rsid w:val="00516B0E"/>
    <w:rsid w:val="00532D8C"/>
    <w:rsid w:val="0053473C"/>
    <w:rsid w:val="00536F2D"/>
    <w:rsid w:val="0058351A"/>
    <w:rsid w:val="005B3FB8"/>
    <w:rsid w:val="005B7524"/>
    <w:rsid w:val="005C029E"/>
    <w:rsid w:val="005C2DD4"/>
    <w:rsid w:val="005C3815"/>
    <w:rsid w:val="005D062B"/>
    <w:rsid w:val="005E6442"/>
    <w:rsid w:val="005F4D5F"/>
    <w:rsid w:val="005F6776"/>
    <w:rsid w:val="006016F2"/>
    <w:rsid w:val="006137F7"/>
    <w:rsid w:val="00617108"/>
    <w:rsid w:val="006268AC"/>
    <w:rsid w:val="00630419"/>
    <w:rsid w:val="00637333"/>
    <w:rsid w:val="00645303"/>
    <w:rsid w:val="006535B2"/>
    <w:rsid w:val="0065774E"/>
    <w:rsid w:val="00657D8A"/>
    <w:rsid w:val="00674D0D"/>
    <w:rsid w:val="00684946"/>
    <w:rsid w:val="00686716"/>
    <w:rsid w:val="00693ED8"/>
    <w:rsid w:val="006B5620"/>
    <w:rsid w:val="006B59D7"/>
    <w:rsid w:val="006B7BFB"/>
    <w:rsid w:val="006C36E0"/>
    <w:rsid w:val="006D7F3F"/>
    <w:rsid w:val="006E7C60"/>
    <w:rsid w:val="007025B9"/>
    <w:rsid w:val="00705163"/>
    <w:rsid w:val="00714C25"/>
    <w:rsid w:val="00715487"/>
    <w:rsid w:val="0071761C"/>
    <w:rsid w:val="00720BAE"/>
    <w:rsid w:val="00725A0C"/>
    <w:rsid w:val="007260C0"/>
    <w:rsid w:val="007306EC"/>
    <w:rsid w:val="00732266"/>
    <w:rsid w:val="00750BB0"/>
    <w:rsid w:val="00751660"/>
    <w:rsid w:val="0075178B"/>
    <w:rsid w:val="007536DA"/>
    <w:rsid w:val="007571ED"/>
    <w:rsid w:val="007631A2"/>
    <w:rsid w:val="007644C9"/>
    <w:rsid w:val="00772BF7"/>
    <w:rsid w:val="007826D2"/>
    <w:rsid w:val="00784128"/>
    <w:rsid w:val="007A0DEA"/>
    <w:rsid w:val="007A758D"/>
    <w:rsid w:val="007B3FE9"/>
    <w:rsid w:val="007C098B"/>
    <w:rsid w:val="007C5C80"/>
    <w:rsid w:val="007C7271"/>
    <w:rsid w:val="007D1C15"/>
    <w:rsid w:val="007D1E94"/>
    <w:rsid w:val="007D3290"/>
    <w:rsid w:val="007D5830"/>
    <w:rsid w:val="007D7C58"/>
    <w:rsid w:val="007E531F"/>
    <w:rsid w:val="00802AA7"/>
    <w:rsid w:val="00804E74"/>
    <w:rsid w:val="0081315D"/>
    <w:rsid w:val="00823180"/>
    <w:rsid w:val="008344DB"/>
    <w:rsid w:val="00834BA6"/>
    <w:rsid w:val="00834D30"/>
    <w:rsid w:val="00837CE0"/>
    <w:rsid w:val="008404C7"/>
    <w:rsid w:val="00840CB8"/>
    <w:rsid w:val="008504F8"/>
    <w:rsid w:val="00851058"/>
    <w:rsid w:val="00856B56"/>
    <w:rsid w:val="00865346"/>
    <w:rsid w:val="00870A8E"/>
    <w:rsid w:val="008858E1"/>
    <w:rsid w:val="00885EC5"/>
    <w:rsid w:val="008960D1"/>
    <w:rsid w:val="008D1FEE"/>
    <w:rsid w:val="008D7DAC"/>
    <w:rsid w:val="008E0FC4"/>
    <w:rsid w:val="008E1E82"/>
    <w:rsid w:val="008E3D34"/>
    <w:rsid w:val="008E608E"/>
    <w:rsid w:val="008F6A3E"/>
    <w:rsid w:val="008F6C0F"/>
    <w:rsid w:val="00904254"/>
    <w:rsid w:val="009049D4"/>
    <w:rsid w:val="00911D73"/>
    <w:rsid w:val="00912B00"/>
    <w:rsid w:val="00930A38"/>
    <w:rsid w:val="00930BB7"/>
    <w:rsid w:val="00932756"/>
    <w:rsid w:val="00932FC7"/>
    <w:rsid w:val="00933FB3"/>
    <w:rsid w:val="009369FB"/>
    <w:rsid w:val="00937AA7"/>
    <w:rsid w:val="009402F3"/>
    <w:rsid w:val="009424A4"/>
    <w:rsid w:val="009655EE"/>
    <w:rsid w:val="009751A4"/>
    <w:rsid w:val="00980C0A"/>
    <w:rsid w:val="00986CD3"/>
    <w:rsid w:val="00990F70"/>
    <w:rsid w:val="00994FC0"/>
    <w:rsid w:val="009B055F"/>
    <w:rsid w:val="009B3B73"/>
    <w:rsid w:val="009B4663"/>
    <w:rsid w:val="009B4A2E"/>
    <w:rsid w:val="009B5B42"/>
    <w:rsid w:val="009C55FD"/>
    <w:rsid w:val="009D3602"/>
    <w:rsid w:val="009D75AE"/>
    <w:rsid w:val="009F32F9"/>
    <w:rsid w:val="00A06EF1"/>
    <w:rsid w:val="00A15AE6"/>
    <w:rsid w:val="00A23753"/>
    <w:rsid w:val="00A31187"/>
    <w:rsid w:val="00A4218C"/>
    <w:rsid w:val="00A55DF0"/>
    <w:rsid w:val="00A6781E"/>
    <w:rsid w:val="00A728BB"/>
    <w:rsid w:val="00A735A9"/>
    <w:rsid w:val="00A73A3D"/>
    <w:rsid w:val="00A76E08"/>
    <w:rsid w:val="00A76EBB"/>
    <w:rsid w:val="00A773B1"/>
    <w:rsid w:val="00A82CEF"/>
    <w:rsid w:val="00A82E32"/>
    <w:rsid w:val="00A96156"/>
    <w:rsid w:val="00AA112E"/>
    <w:rsid w:val="00AA298E"/>
    <w:rsid w:val="00AA7751"/>
    <w:rsid w:val="00AB26C1"/>
    <w:rsid w:val="00AB4A97"/>
    <w:rsid w:val="00AC2A53"/>
    <w:rsid w:val="00AC44F0"/>
    <w:rsid w:val="00AD2751"/>
    <w:rsid w:val="00AE4BBD"/>
    <w:rsid w:val="00AE7B2B"/>
    <w:rsid w:val="00AF3FDA"/>
    <w:rsid w:val="00AF477C"/>
    <w:rsid w:val="00B05AF0"/>
    <w:rsid w:val="00B10478"/>
    <w:rsid w:val="00B22BFC"/>
    <w:rsid w:val="00B2398C"/>
    <w:rsid w:val="00B33928"/>
    <w:rsid w:val="00B41DC2"/>
    <w:rsid w:val="00B5539C"/>
    <w:rsid w:val="00B72364"/>
    <w:rsid w:val="00B72A02"/>
    <w:rsid w:val="00B73AB4"/>
    <w:rsid w:val="00B74CB1"/>
    <w:rsid w:val="00B77E6C"/>
    <w:rsid w:val="00B9152A"/>
    <w:rsid w:val="00BA5D46"/>
    <w:rsid w:val="00BC7FFE"/>
    <w:rsid w:val="00BD41FC"/>
    <w:rsid w:val="00BE0D18"/>
    <w:rsid w:val="00BE1857"/>
    <w:rsid w:val="00BF0F90"/>
    <w:rsid w:val="00BF313C"/>
    <w:rsid w:val="00C24A95"/>
    <w:rsid w:val="00C27B48"/>
    <w:rsid w:val="00C3025A"/>
    <w:rsid w:val="00C30D3E"/>
    <w:rsid w:val="00C318BC"/>
    <w:rsid w:val="00C510F4"/>
    <w:rsid w:val="00C51F84"/>
    <w:rsid w:val="00C66F02"/>
    <w:rsid w:val="00C70352"/>
    <w:rsid w:val="00C757E4"/>
    <w:rsid w:val="00C92DA2"/>
    <w:rsid w:val="00C9460D"/>
    <w:rsid w:val="00CB25A4"/>
    <w:rsid w:val="00CB3658"/>
    <w:rsid w:val="00CB7F06"/>
    <w:rsid w:val="00CD0ADA"/>
    <w:rsid w:val="00CD1AA8"/>
    <w:rsid w:val="00CD1FFE"/>
    <w:rsid w:val="00CE3EFF"/>
    <w:rsid w:val="00CF397B"/>
    <w:rsid w:val="00D0481F"/>
    <w:rsid w:val="00D13D3C"/>
    <w:rsid w:val="00D202E5"/>
    <w:rsid w:val="00D22252"/>
    <w:rsid w:val="00D23912"/>
    <w:rsid w:val="00D25907"/>
    <w:rsid w:val="00D27F08"/>
    <w:rsid w:val="00D32083"/>
    <w:rsid w:val="00D34AA4"/>
    <w:rsid w:val="00D35BD3"/>
    <w:rsid w:val="00D43CDC"/>
    <w:rsid w:val="00D506DC"/>
    <w:rsid w:val="00D54B1C"/>
    <w:rsid w:val="00D55572"/>
    <w:rsid w:val="00D656AA"/>
    <w:rsid w:val="00D901D4"/>
    <w:rsid w:val="00DA308A"/>
    <w:rsid w:val="00DA6C1D"/>
    <w:rsid w:val="00DB34AB"/>
    <w:rsid w:val="00DB717B"/>
    <w:rsid w:val="00DD3C37"/>
    <w:rsid w:val="00DE129A"/>
    <w:rsid w:val="00DE4C46"/>
    <w:rsid w:val="00E03B69"/>
    <w:rsid w:val="00E07266"/>
    <w:rsid w:val="00E204D7"/>
    <w:rsid w:val="00E254E1"/>
    <w:rsid w:val="00E51EB7"/>
    <w:rsid w:val="00E54F3A"/>
    <w:rsid w:val="00E8020D"/>
    <w:rsid w:val="00E87FDE"/>
    <w:rsid w:val="00EA40BC"/>
    <w:rsid w:val="00EA4389"/>
    <w:rsid w:val="00EA71C2"/>
    <w:rsid w:val="00EA7DDB"/>
    <w:rsid w:val="00EB7348"/>
    <w:rsid w:val="00EB75A5"/>
    <w:rsid w:val="00EC7787"/>
    <w:rsid w:val="00ED0498"/>
    <w:rsid w:val="00ED2C78"/>
    <w:rsid w:val="00EE1BD5"/>
    <w:rsid w:val="00EE55DE"/>
    <w:rsid w:val="00F01E8C"/>
    <w:rsid w:val="00F04AD3"/>
    <w:rsid w:val="00F0594A"/>
    <w:rsid w:val="00F418D3"/>
    <w:rsid w:val="00F44BDE"/>
    <w:rsid w:val="00F47751"/>
    <w:rsid w:val="00F70830"/>
    <w:rsid w:val="00F77DDA"/>
    <w:rsid w:val="00F862D3"/>
    <w:rsid w:val="00FA3900"/>
    <w:rsid w:val="00FB17D8"/>
    <w:rsid w:val="00FB7FDA"/>
    <w:rsid w:val="00FC7B95"/>
    <w:rsid w:val="00FD3B1A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B9ED577-CD37-4EEB-8CD9-00ACBF35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Normal Indent"/>
    <w:aliases w:val="表正文,正文非缩进"/>
    <w:basedOn w:val="a"/>
    <w:rsid w:val="00CD1FFE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3r1">
    <w:name w:val="style3r1"/>
    <w:rsid w:val="004B1CEF"/>
    <w:rPr>
      <w:rFonts w:ascii="Arial" w:hAnsi="Arial" w:cs="Arial" w:hint="default"/>
      <w:color w:val="FF0000"/>
      <w:sz w:val="20"/>
      <w:szCs w:val="20"/>
    </w:rPr>
  </w:style>
  <w:style w:type="character" w:customStyle="1" w:styleId="style131">
    <w:name w:val="style131"/>
    <w:rsid w:val="00122F82"/>
    <w:rPr>
      <w:rFonts w:ascii="Arial" w:hAnsi="Arial" w:cs="Arial" w:hint="default"/>
      <w:color w:val="000099"/>
    </w:rPr>
  </w:style>
  <w:style w:type="character" w:customStyle="1" w:styleId="style31">
    <w:name w:val="style31"/>
    <w:rsid w:val="00122F82"/>
    <w:rPr>
      <w:rFonts w:ascii="Arial" w:hAnsi="Arial" w:cs="Arial" w:hint="default"/>
      <w:sz w:val="20"/>
      <w:szCs w:val="20"/>
    </w:rPr>
  </w:style>
  <w:style w:type="paragraph" w:styleId="ad">
    <w:name w:val="header"/>
    <w:basedOn w:val="a"/>
    <w:link w:val="ae"/>
    <w:rsid w:val="00FC7B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FC7B95"/>
  </w:style>
  <w:style w:type="paragraph" w:styleId="af">
    <w:name w:val="footer"/>
    <w:basedOn w:val="a"/>
    <w:link w:val="af0"/>
    <w:rsid w:val="00FC7B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FC7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0.46/html/CM/QueryTable.jsp?Field=&#21463;&#30410;&#27604;&#20363;&#20998;&#27597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00.46/html/CM/QueryTable.jsp?Field=&#21463;&#30410;&#20998;&#37197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Links>
    <vt:vector size="12" baseType="variant">
      <vt:variant>
        <vt:i4>28800665</vt:i4>
      </vt:variant>
      <vt:variant>
        <vt:i4>3</vt:i4>
      </vt:variant>
      <vt:variant>
        <vt:i4>0</vt:i4>
      </vt:variant>
      <vt:variant>
        <vt:i4>5</vt:i4>
      </vt:variant>
      <vt:variant>
        <vt:lpwstr>http://192.168.100.46/html/CM/QueryTable.jsp?Field=受益分配</vt:lpwstr>
      </vt:variant>
      <vt:variant>
        <vt:lpwstr/>
      </vt:variant>
      <vt:variant>
        <vt:i4>1784887570</vt:i4>
      </vt:variant>
      <vt:variant>
        <vt:i4>0</vt:i4>
      </vt:variant>
      <vt:variant>
        <vt:i4>0</vt:i4>
      </vt:variant>
      <vt:variant>
        <vt:i4>5</vt:i4>
      </vt:variant>
      <vt:variant>
        <vt:lpwstr>http://192.168.100.46/html/CM/QueryTable.jsp?Field=受益比例分母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