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00000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 w:hint="eastAsia"/>
                <w:bCs/>
                <w:lang w:eastAsia="zh-TW"/>
              </w:rPr>
              <w:t>USER</w:t>
            </w:r>
          </w:p>
        </w:tc>
      </w:tr>
      <w:tr w:rsidR="0000000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r>
              <w:rPr>
                <w:rFonts w:ascii="新細明體" w:hAnsi="新細明體" w:hint="eastAsia"/>
                <w:bCs/>
                <w:lang w:eastAsia="zh-TW"/>
              </w:rPr>
              <w:t>7</w:t>
            </w:r>
            <w:del w:id="1" w:author="sanyi" w:date="2007-12-25T16:32:00Z">
              <w:r>
                <w:rPr>
                  <w:rFonts w:ascii="新細明體" w:hAnsi="新細明體" w:hint="eastAsia"/>
                  <w:bCs/>
                  <w:lang w:eastAsia="zh-TW"/>
                </w:rPr>
                <w:delText>6</w:delText>
              </w:r>
            </w:del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12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25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9B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000000" w:rsidRDefault="009819B2">
      <w:pPr>
        <w:rPr>
          <w:rFonts w:hint="eastAsia"/>
        </w:rPr>
      </w:pPr>
    </w:p>
    <w:p w:rsidR="00000000" w:rsidRDefault="009819B2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UCAAD00800_</w:t>
      </w:r>
      <w:r>
        <w:rPr>
          <w:rFonts w:hint="eastAsia"/>
          <w:b/>
          <w:kern w:val="2"/>
          <w:sz w:val="24"/>
          <w:szCs w:val="24"/>
          <w:lang w:eastAsia="zh-TW"/>
        </w:rPr>
        <w:t>理賠補全輸入</w:t>
      </w:r>
    </w:p>
    <w:p w:rsidR="00000000" w:rsidRDefault="009819B2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000000" w:rsidRDefault="009819B2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000000">
        <w:tc>
          <w:tcPr>
            <w:tcW w:w="234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理賠補全輸入</w:t>
            </w:r>
          </w:p>
        </w:tc>
      </w:tr>
      <w:tr w:rsidR="00000000">
        <w:tc>
          <w:tcPr>
            <w:tcW w:w="234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AAD0_0800</w:t>
            </w:r>
          </w:p>
        </w:tc>
      </w:tr>
      <w:tr w:rsidR="00000000">
        <w:tc>
          <w:tcPr>
            <w:tcW w:w="234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00000">
        <w:tc>
          <w:tcPr>
            <w:tcW w:w="234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理賠補全輸入</w:t>
            </w:r>
          </w:p>
        </w:tc>
      </w:tr>
      <w:tr w:rsidR="00000000">
        <w:tc>
          <w:tcPr>
            <w:tcW w:w="234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00000" w:rsidRDefault="009819B2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00000" w:rsidRDefault="009819B2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000000">
        <w:tc>
          <w:tcPr>
            <w:tcW w:w="72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9819B2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000000" w:rsidRDefault="009819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0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9819B2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000000" w:rsidRDefault="009819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0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00000" w:rsidRDefault="009819B2">
      <w:pPr>
        <w:rPr>
          <w:rFonts w:ascii="細明體" w:eastAsia="細明體" w:hAnsi="細明體" w:hint="eastAsia"/>
          <w:sz w:val="20"/>
          <w:szCs w:val="20"/>
        </w:rPr>
      </w:pPr>
    </w:p>
    <w:p w:rsidR="00000000" w:rsidRDefault="009819B2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000000">
        <w:tc>
          <w:tcPr>
            <w:tcW w:w="72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000000" w:rsidRDefault="009819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9819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補全文件維護檔</w:t>
            </w:r>
          </w:p>
        </w:tc>
        <w:tc>
          <w:tcPr>
            <w:tcW w:w="3960" w:type="dxa"/>
          </w:tcPr>
          <w:p w:rsidR="00000000" w:rsidRDefault="009819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AAC080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9819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補全紀錄檔</w:t>
            </w:r>
          </w:p>
        </w:tc>
        <w:tc>
          <w:tcPr>
            <w:tcW w:w="3960" w:type="dxa"/>
          </w:tcPr>
          <w:p w:rsidR="00000000" w:rsidRDefault="009819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DTAAD080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5"/>
                <w:numberingChange w:id="2" w:author="huai" w:date="2007-12-14T17:33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9819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理賠申請書檔</w:t>
            </w:r>
          </w:p>
        </w:tc>
        <w:tc>
          <w:tcPr>
            <w:tcW w:w="3960" w:type="dxa"/>
          </w:tcPr>
          <w:p w:rsidR="00000000" w:rsidRDefault="009819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</w:t>
            </w:r>
            <w:r>
              <w:rPr>
                <w:rFonts w:hint="eastAsia"/>
                <w:sz w:val="20"/>
                <w:szCs w:val="20"/>
              </w:rPr>
              <w:t>010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5"/>
                <w:numberingChange w:id="3" w:author="huai" w:date="2007-12-14T17:33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9819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理賠簡易申請書檔</w:t>
            </w:r>
          </w:p>
        </w:tc>
        <w:tc>
          <w:tcPr>
            <w:tcW w:w="3960" w:type="dxa"/>
          </w:tcPr>
          <w:p w:rsidR="00000000" w:rsidRDefault="009819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DTAAAT10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9819B2">
            <w:pPr>
              <w:numPr>
                <w:ilvl w:val="0"/>
                <w:numId w:val="5"/>
                <w:numberingChange w:id="4" w:author="huai" w:date="2007-12-14T17:33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9819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000000" w:rsidRDefault="009819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DTAAA001</w:t>
            </w:r>
          </w:p>
        </w:tc>
      </w:tr>
    </w:tbl>
    <w:p w:rsidR="00000000" w:rsidRDefault="009819B2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00000" w:rsidRDefault="009819B2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000000">
        <w:tc>
          <w:tcPr>
            <w:tcW w:w="9180" w:type="dxa"/>
            <w:gridSpan w:val="4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000000">
        <w:tc>
          <w:tcPr>
            <w:tcW w:w="72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檢查規則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9819B2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00000" w:rsidRDefault="009819B2">
      <w:pPr>
        <w:rPr>
          <w:rFonts w:ascii="細明體" w:eastAsia="細明體" w:hAnsi="細明體"/>
          <w:sz w:val="20"/>
          <w:szCs w:val="20"/>
        </w:rPr>
      </w:pPr>
    </w:p>
    <w:p w:rsidR="00000000" w:rsidRDefault="009819B2">
      <w:pPr>
        <w:rPr>
          <w:rFonts w:ascii="細明體" w:eastAsia="細明體" w:hAnsi="細明體"/>
          <w:sz w:val="20"/>
          <w:szCs w:val="20"/>
        </w:rPr>
      </w:pPr>
    </w:p>
    <w:p w:rsidR="00000000" w:rsidRDefault="009819B2">
      <w:pPr>
        <w:rPr>
          <w:rFonts w:hint="eastAsia"/>
          <w:sz w:val="20"/>
        </w:rPr>
      </w:pPr>
    </w:p>
    <w:p w:rsidR="00000000" w:rsidRDefault="009819B2">
      <w:pPr>
        <w:rPr>
          <w:rFonts w:hint="eastAsia"/>
          <w:bCs/>
        </w:rPr>
      </w:pPr>
    </w:p>
    <w:p w:rsidR="00000000" w:rsidRDefault="009819B2">
      <w:pPr>
        <w:rPr>
          <w:rFonts w:hint="eastAsia"/>
          <w:bCs/>
        </w:rPr>
      </w:pPr>
    </w:p>
    <w:p w:rsidR="00000000" w:rsidRDefault="009819B2">
      <w:pPr>
        <w:rPr>
          <w:rFonts w:hint="eastAsia"/>
          <w:sz w:val="20"/>
        </w:rPr>
      </w:pPr>
    </w:p>
    <w:p w:rsidR="00000000" w:rsidRDefault="009819B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9819B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9819B2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000000" w:rsidRDefault="009819B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9819B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00000" w:rsidRDefault="009819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strike/>
          <w:lang w:eastAsia="zh-TW"/>
        </w:rPr>
      </w:pPr>
      <w:r>
        <w:rPr>
          <w:rFonts w:hint="eastAsia"/>
          <w:bCs/>
          <w:lang w:eastAsia="zh-TW"/>
        </w:rPr>
        <w:t>檢核是否有輸入受理編號，若否顯示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請輸入受理編號</w:t>
      </w:r>
      <w:r>
        <w:rPr>
          <w:bCs/>
          <w:lang w:eastAsia="zh-TW"/>
        </w:rPr>
        <w:t>”</w:t>
      </w:r>
    </w:p>
    <w:p w:rsidR="00000000" w:rsidRDefault="009819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 </w:t>
      </w:r>
      <w:r>
        <w:rPr>
          <w:rFonts w:hint="eastAsia"/>
          <w:lang w:eastAsia="zh-TW"/>
        </w:rPr>
        <w:t>受理編號第</w:t>
      </w:r>
      <w:r>
        <w:rPr>
          <w:rFonts w:hint="eastAsia"/>
          <w:lang w:eastAsia="zh-TW"/>
        </w:rPr>
        <w:t>11</w:t>
      </w:r>
      <w:r>
        <w:rPr>
          <w:rFonts w:hint="eastAsia"/>
          <w:lang w:eastAsia="zh-TW"/>
        </w:rPr>
        <w:t>碼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>
        <w:rPr>
          <w:rFonts w:hint="eastAsia"/>
          <w:lang w:eastAsia="zh-TW"/>
        </w:rPr>
        <w:t>：</w:t>
      </w:r>
    </w:p>
    <w:p w:rsidR="00000000" w:rsidRDefault="009819B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DTAAAT10 BY </w:t>
      </w:r>
      <w:r>
        <w:rPr>
          <w:rFonts w:hint="eastAsia"/>
          <w:bCs/>
          <w:lang w:eastAsia="zh-TW"/>
        </w:rPr>
        <w:t>受理編號。</w:t>
      </w:r>
    </w:p>
    <w:p w:rsidR="00000000" w:rsidRDefault="009819B2">
      <w:pPr>
        <w:pStyle w:val="Tabletext"/>
        <w:keepLines w:val="0"/>
        <w:numPr>
          <w:ilvl w:val="2"/>
          <w:numId w:val="2"/>
          <w:numberingChange w:id="5" w:author="huai" w:date="2007-12-14T17:33:00Z" w:original="%1:1:0:.%2:1:0:.%3:3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000000" w:rsidRDefault="009819B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DTAAA010 BY </w:t>
      </w:r>
      <w:r>
        <w:rPr>
          <w:rFonts w:hint="eastAsia"/>
          <w:bCs/>
          <w:lang w:eastAsia="zh-TW"/>
        </w:rPr>
        <w:t>受理編號。</w:t>
      </w:r>
    </w:p>
    <w:p w:rsidR="00000000" w:rsidRDefault="009819B2">
      <w:pPr>
        <w:pStyle w:val="Tabletext"/>
        <w:keepLines w:val="0"/>
        <w:numPr>
          <w:ilvl w:val="2"/>
          <w:numId w:val="2"/>
          <w:numberingChange w:id="6" w:author="huai" w:date="2007-12-14T17:33:00Z" w:original="%1:1:0:.%2:1:0:.%3:4:0: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00000" w:rsidRDefault="009819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若無資料，顯示</w:t>
      </w:r>
      <w:r>
        <w:rPr>
          <w:bCs/>
          <w:color w:val="000000"/>
          <w:lang w:eastAsia="zh-TW"/>
        </w:rPr>
        <w:t>”</w:t>
      </w:r>
      <w:r>
        <w:rPr>
          <w:rFonts w:hint="eastAsia"/>
          <w:bCs/>
          <w:color w:val="000000"/>
          <w:lang w:eastAsia="zh-TW"/>
        </w:rPr>
        <w:t>無該受理編號</w:t>
      </w:r>
      <w:r>
        <w:rPr>
          <w:bCs/>
          <w:color w:val="000000"/>
          <w:lang w:eastAsia="zh-TW"/>
        </w:rPr>
        <w:t>”</w:t>
      </w:r>
    </w:p>
    <w:p w:rsidR="00000000" w:rsidRDefault="009819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   DTAAC080 </w:t>
      </w:r>
      <w:r>
        <w:rPr>
          <w:rFonts w:hint="eastAsia"/>
          <w:bCs/>
          <w:color w:val="000000"/>
          <w:lang w:eastAsia="zh-TW"/>
        </w:rPr>
        <w:tab/>
        <w:t xml:space="preserve">WHERE </w:t>
      </w:r>
      <w:r>
        <w:rPr>
          <w:rFonts w:hint="eastAsia"/>
          <w:bCs/>
          <w:color w:val="000000"/>
          <w:lang w:eastAsia="zh-TW"/>
        </w:rPr>
        <w:t>受理文件分類</w:t>
      </w:r>
      <w:r>
        <w:rPr>
          <w:rFonts w:hint="eastAsia"/>
          <w:bCs/>
          <w:color w:val="000000"/>
          <w:lang w:eastAsia="zh-TW"/>
        </w:rPr>
        <w:t xml:space="preserve"> IN (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1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,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2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,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3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) </w:t>
      </w:r>
      <w:r>
        <w:rPr>
          <w:rFonts w:hint="eastAsia"/>
          <w:bCs/>
          <w:color w:val="000000"/>
          <w:lang w:eastAsia="zh-TW"/>
        </w:rPr>
        <w:t>顯示畫面文件。</w:t>
      </w:r>
    </w:p>
    <w:p w:rsidR="00000000" w:rsidRDefault="009819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畫面各文件備註欄</w:t>
      </w:r>
      <w:r>
        <w:rPr>
          <w:rFonts w:hint="eastAsia"/>
          <w:bCs/>
          <w:color w:val="000000"/>
          <w:lang w:eastAsia="zh-TW"/>
        </w:rPr>
        <w:t xml:space="preserve"> default </w:t>
      </w:r>
      <w:r>
        <w:rPr>
          <w:rFonts w:hint="eastAsia"/>
          <w:bCs/>
          <w:color w:val="000000"/>
          <w:lang w:eastAsia="zh-TW"/>
        </w:rPr>
        <w:t>空白且不可輸入。</w:t>
      </w:r>
    </w:p>
    <w:p w:rsidR="00000000" w:rsidRDefault="009819B2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</w:t>
      </w:r>
    </w:p>
    <w:p w:rsidR="00000000" w:rsidRDefault="009819B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補全輸入</w:t>
      </w:r>
    </w:p>
    <w:p w:rsidR="00000000" w:rsidRDefault="009819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輸入檢核：</w:t>
      </w:r>
    </w:p>
    <w:p w:rsidR="00000000" w:rsidRDefault="009819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至少勾選一個補全項目；若否，請顯示</w:t>
      </w:r>
      <w:r>
        <w:rPr>
          <w:lang w:eastAsia="zh-TW"/>
        </w:rPr>
        <w:t>”</w:t>
      </w:r>
      <w:r>
        <w:rPr>
          <w:rFonts w:hint="eastAsia"/>
          <w:lang w:eastAsia="zh-TW"/>
        </w:rPr>
        <w:t>請至少勾選一個補全項目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000000" w:rsidRDefault="009819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  </w:t>
      </w:r>
      <w:r>
        <w:rPr>
          <w:rStyle w:val="SoDAField"/>
          <w:rFonts w:eastAsia="細明體" w:hint="eastAsia"/>
          <w:caps/>
          <w:color w:val="auto"/>
        </w:rPr>
        <w:t>REP_DOC_PS</w:t>
      </w:r>
      <w:r>
        <w:rPr>
          <w:rStyle w:val="SoDAField"/>
          <w:rFonts w:eastAsia="細明體" w:hint="eastAsia"/>
          <w:caps/>
          <w:color w:val="auto"/>
          <w:lang w:eastAsia="zh-TW"/>
        </w:rPr>
        <w:t>‧</w:t>
      </w:r>
      <w:r>
        <w:rPr>
          <w:rFonts w:hint="eastAsia"/>
          <w:lang w:eastAsia="zh-TW"/>
        </w:rPr>
        <w:t xml:space="preserve">DTAAC080  BY  </w:t>
      </w:r>
      <w:r>
        <w:rPr>
          <w:rStyle w:val="SoDAField"/>
          <w:rFonts w:eastAsia="細明體" w:hint="eastAsia"/>
          <w:caps/>
          <w:color w:val="auto"/>
        </w:rPr>
        <w:t>REP_DOC_</w:t>
      </w:r>
      <w:r>
        <w:rPr>
          <w:rStyle w:val="SoDAField"/>
          <w:rFonts w:eastAsia="細明體" w:hint="eastAsia"/>
          <w:caps/>
          <w:color w:val="auto"/>
          <w:lang w:eastAsia="zh-TW"/>
        </w:rPr>
        <w:t>CODE</w:t>
      </w:r>
      <w:r>
        <w:rPr>
          <w:rFonts w:hint="eastAsia"/>
          <w:lang w:eastAsia="zh-TW"/>
        </w:rPr>
        <w:t xml:space="preserve"> </w:t>
      </w:r>
    </w:p>
    <w:p w:rsidR="00000000" w:rsidRDefault="009819B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若勾選之補全文件，</w:t>
      </w:r>
      <w:r>
        <w:rPr>
          <w:rStyle w:val="SoDAField"/>
          <w:rFonts w:eastAsia="細明體" w:hint="eastAsia"/>
          <w:caps/>
          <w:color w:val="auto"/>
          <w:lang w:eastAsia="zh-TW"/>
        </w:rPr>
        <w:t xml:space="preserve">REP_DOC_PS = </w:t>
      </w:r>
      <w:r>
        <w:rPr>
          <w:rStyle w:val="SoDAField"/>
          <w:rFonts w:eastAsia="細明體"/>
          <w:caps/>
          <w:color w:val="auto"/>
          <w:lang w:eastAsia="zh-TW"/>
        </w:rPr>
        <w:t>‘</w:t>
      </w:r>
      <w:r>
        <w:rPr>
          <w:rStyle w:val="SoDAField"/>
          <w:rFonts w:eastAsia="細明體" w:hint="eastAsia"/>
          <w:caps/>
          <w:color w:val="auto"/>
          <w:lang w:eastAsia="zh-TW"/>
        </w:rPr>
        <w:t>y</w:t>
      </w:r>
      <w:r>
        <w:rPr>
          <w:rStyle w:val="SoDAField"/>
          <w:rFonts w:eastAsia="細明體"/>
          <w:caps/>
          <w:color w:val="auto"/>
          <w:lang w:eastAsia="zh-TW"/>
        </w:rPr>
        <w:t>’</w:t>
      </w:r>
      <w:r>
        <w:rPr>
          <w:rStyle w:val="SoDAField"/>
          <w:rFonts w:eastAsia="細明體" w:hint="eastAsia"/>
          <w:caps/>
          <w:color w:val="auto"/>
          <w:lang w:eastAsia="zh-TW"/>
        </w:rPr>
        <w:t>，則註解不可為空白，若否，請顯示</w:t>
      </w:r>
      <w:r>
        <w:rPr>
          <w:rStyle w:val="SoDAField"/>
          <w:rFonts w:eastAsia="細明體"/>
          <w:caps/>
          <w:color w:val="auto"/>
          <w:lang w:eastAsia="zh-TW"/>
        </w:rPr>
        <w:t>”</w:t>
      </w:r>
      <w:r>
        <w:rPr>
          <w:rStyle w:val="SoDAField"/>
          <w:rFonts w:eastAsia="細明體" w:hint="eastAsia"/>
          <w:caps/>
          <w:color w:val="auto"/>
          <w:lang w:eastAsia="zh-TW"/>
        </w:rPr>
        <w:t>請輸入註解文字</w:t>
      </w:r>
      <w:r>
        <w:rPr>
          <w:rStyle w:val="SoDAField"/>
          <w:rFonts w:eastAsia="細明體"/>
          <w:caps/>
          <w:color w:val="auto"/>
          <w:lang w:eastAsia="zh-TW"/>
        </w:rPr>
        <w:t>”</w:t>
      </w:r>
      <w:r>
        <w:rPr>
          <w:rStyle w:val="SoDAField"/>
          <w:rFonts w:eastAsia="細明體" w:hint="eastAsia"/>
          <w:caps/>
          <w:color w:val="auto"/>
          <w:lang w:eastAsia="zh-TW"/>
        </w:rPr>
        <w:t>。</w:t>
      </w:r>
    </w:p>
    <w:p w:rsidR="00000000" w:rsidRDefault="009819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寫入補全紀錄檔：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多筆</w:t>
      </w:r>
      <w:r>
        <w:rPr>
          <w:rFonts w:hint="eastAsia"/>
          <w:lang w:eastAsia="zh-TW"/>
        </w:rPr>
        <w:t>)</w:t>
      </w:r>
    </w:p>
    <w:p w:rsidR="00000000" w:rsidRDefault="009819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 DTAAD080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最大序號</w:t>
            </w: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+ 1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OCR_ID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‧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DTAAA10(DTAAA010)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OCR_NAME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‧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DTAAA10(DTAAA010)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送件人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TRN_ID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‧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DTAAA10(DTAAA010)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送件人姓名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TRN_NAME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‧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DTAAA10(DTAAA010)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補全文件代號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畫面勾選之補全文件代號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補全訊息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補全文件中文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 xml:space="preserve"> +  (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註解文字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)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sz w:val="20"/>
              </w:rPr>
              <w:t>APLY_DIV_NO</w:t>
            </w:r>
            <w:r>
              <w:rPr>
                <w:rStyle w:val="a4"/>
                <w:rFonts w:ascii="細明體" w:eastAsia="細明體" w:hAnsi="細明體" w:hint="eastAsia"/>
                <w:caps/>
                <w:sz w:val="20"/>
              </w:rPr>
              <w:t>‧</w:t>
            </w:r>
            <w:r>
              <w:rPr>
                <w:rStyle w:val="a4"/>
                <w:rFonts w:ascii="細明體" w:eastAsia="細明體" w:hAnsi="細明體" w:hint="eastAsia"/>
                <w:caps/>
                <w:sz w:val="20"/>
              </w:rPr>
              <w:t xml:space="preserve">DTAAA001 BY </w:t>
            </w:r>
            <w:r>
              <w:rPr>
                <w:rStyle w:val="a4"/>
                <w:rFonts w:ascii="細明體" w:eastAsia="細明體" w:hAnsi="細明體" w:hint="eastAsia"/>
                <w:caps/>
                <w:sz w:val="20"/>
              </w:rPr>
              <w:t>受理編號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補件輸入人員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登入人員</w:t>
            </w:r>
            <w:r>
              <w:rPr>
                <w:rFonts w:ascii="新細明體" w:hAnsi="新細明體" w:cs="Arial Unicode MS" w:hint="eastAsia"/>
                <w:sz w:val="20"/>
              </w:rPr>
              <w:t>ID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9819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補全輸入時間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9819B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系統時間</w:t>
            </w:r>
          </w:p>
        </w:tc>
      </w:tr>
    </w:tbl>
    <w:p w:rsidR="00000000" w:rsidRDefault="009819B2">
      <w:pPr>
        <w:pStyle w:val="Tabletext"/>
        <w:keepLines w:val="0"/>
        <w:numPr>
          <w:numberingChange w:id="7" w:author="huai" w:date="2007-12-14T17:33:00Z" w:original="%1:2:0:.%2:3:0:.%3:2:0:"/>
        </w:numPr>
        <w:spacing w:after="0" w:line="240" w:lineRule="auto"/>
        <w:rPr>
          <w:rFonts w:hint="eastAsia"/>
          <w:lang w:eastAsia="zh-TW"/>
        </w:rPr>
      </w:pPr>
    </w:p>
    <w:p w:rsidR="00000000" w:rsidRDefault="009819B2">
      <w:pPr>
        <w:pStyle w:val="Tabletext"/>
        <w:keepLines w:val="0"/>
        <w:numPr>
          <w:ilvl w:val="3"/>
          <w:numId w:val="2"/>
          <w:numberingChange w:id="8" w:author="huai" w:date="2007-12-14T17:33:00Z" w:original="%1:2:0:.%2:3:0:.%3:2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9819B2">
      <w:pPr>
        <w:pStyle w:val="Tabletext"/>
        <w:keepLines w:val="0"/>
        <w:numPr>
          <w:ilvl w:val="4"/>
          <w:numId w:val="2"/>
          <w:numberingChange w:id="9" w:author="huai" w:date="2007-12-14T17:33:00Z" w:original="%1:2:0:.%2:3:0:.%3:2:0:.%4:1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寫入補全</w:t>
      </w:r>
      <w:r>
        <w:rPr>
          <w:rFonts w:hint="eastAsia"/>
          <w:lang w:eastAsia="zh-TW"/>
        </w:rPr>
        <w:t>紀錄檔失敗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9819B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9819B2">
      <w:pPr>
        <w:pStyle w:val="Tabletext"/>
        <w:keepLines w:val="0"/>
        <w:numPr>
          <w:numberingChange w:id="10" w:author="huai" w:date="2007-12-14T17:33:00Z" w:original="%1:4:0:.%2:6:0:.%3:2:0:"/>
        </w:numPr>
        <w:spacing w:after="0" w:line="240" w:lineRule="auto"/>
        <w:rPr>
          <w:rFonts w:hint="eastAsia"/>
          <w:color w:val="000000"/>
          <w:lang w:eastAsia="zh-TW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B2" w:rsidRDefault="009819B2" w:rsidP="009819B2">
      <w:r>
        <w:separator/>
      </w:r>
    </w:p>
  </w:endnote>
  <w:endnote w:type="continuationSeparator" w:id="0">
    <w:p w:rsidR="009819B2" w:rsidRDefault="009819B2" w:rsidP="0098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B2" w:rsidRDefault="009819B2" w:rsidP="009819B2">
      <w:r>
        <w:separator/>
      </w:r>
    </w:p>
  </w:footnote>
  <w:footnote w:type="continuationSeparator" w:id="0">
    <w:p w:rsidR="009819B2" w:rsidRDefault="009819B2" w:rsidP="0098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19B2"/>
    <w:rsid w:val="009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677B3D-B337-46E1-AA51-6DF298A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semiHidden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  <w:semiHidden/>
  </w:style>
  <w:style w:type="character" w:styleId="a5">
    <w:name w:val="annotation reference"/>
    <w:basedOn w:val="a0"/>
    <w:semiHidden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semiHidden/>
    <w:rPr>
      <w:color w:val="0000FF"/>
      <w:u w:val="single"/>
    </w:rPr>
  </w:style>
  <w:style w:type="character" w:styleId="ab">
    <w:name w:val="FollowedHyperlink"/>
    <w:basedOn w:val="a0"/>
    <w:semiHidden/>
    <w:rPr>
      <w:color w:val="800080"/>
      <w:u w:val="single"/>
    </w:rPr>
  </w:style>
  <w:style w:type="character" w:customStyle="1" w:styleId="style3r1">
    <w:name w:val="style3r1"/>
    <w:basedOn w:val="a0"/>
    <w:rPr>
      <w:rFonts w:ascii="Arial" w:hAnsi="Arial" w:cs="Arial" w:hint="default"/>
      <w:color w:val="FF000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8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819B2"/>
  </w:style>
  <w:style w:type="paragraph" w:styleId="ae">
    <w:name w:val="footer"/>
    <w:basedOn w:val="a"/>
    <w:link w:val="af"/>
    <w:uiPriority w:val="99"/>
    <w:unhideWhenUsed/>
    <w:rsid w:val="0098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8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