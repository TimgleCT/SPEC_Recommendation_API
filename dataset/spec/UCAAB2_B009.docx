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2A14A8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2A14A8">
        <w:tc>
          <w:tcPr>
            <w:tcW w:w="1216" w:type="dxa"/>
          </w:tcPr>
          <w:p w:rsidR="000052FB" w:rsidRPr="002A58AE" w:rsidRDefault="00A22362" w:rsidP="00A2236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9B528D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0052FB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6300F4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  <w:r w:rsidR="000052FB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6300F4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2A58AE" w:rsidRDefault="002A14A8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0052FB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0052FB" w:rsidRPr="002A58AE" w:rsidRDefault="009B528D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B528D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  <w:r w:rsidR="006300F4">
              <w:rPr>
                <w:rFonts w:ascii="細明體" w:eastAsia="細明體" w:hAnsi="細明體" w:cs="Courier New" w:hint="eastAsia"/>
                <w:sz w:val="20"/>
                <w:szCs w:val="20"/>
              </w:rPr>
              <w:t>60907000199</w:t>
            </w:r>
          </w:p>
        </w:tc>
      </w:tr>
      <w:tr w:rsidR="00136CC1" w:rsidRPr="002A58AE" w:rsidTr="002A14A8">
        <w:tc>
          <w:tcPr>
            <w:tcW w:w="1216" w:type="dxa"/>
          </w:tcPr>
          <w:p w:rsidR="00136CC1" w:rsidRDefault="00136CC1" w:rsidP="00136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2016/12/08</w:t>
            </w:r>
          </w:p>
        </w:tc>
        <w:tc>
          <w:tcPr>
            <w:tcW w:w="1010" w:type="dxa"/>
          </w:tcPr>
          <w:p w:rsidR="00136CC1" w:rsidRPr="002A58AE" w:rsidRDefault="00136CC1" w:rsidP="00136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136CC1" w:rsidRPr="002A58AE" w:rsidRDefault="00136CC1" w:rsidP="00136CC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調整抽件件數條件為代碼維護</w:t>
            </w:r>
          </w:p>
        </w:tc>
        <w:tc>
          <w:tcPr>
            <w:tcW w:w="1566" w:type="dxa"/>
          </w:tcPr>
          <w:p w:rsidR="00136CC1" w:rsidRDefault="00136CC1" w:rsidP="00136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136CC1" w:rsidRPr="009B528D" w:rsidRDefault="00136CC1" w:rsidP="00136CC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076A0">
              <w:rPr>
                <w:rFonts w:ascii="細明體" w:eastAsia="細明體" w:hAnsi="細明體"/>
                <w:sz w:val="20"/>
              </w:rPr>
              <w:t>161206000133</w:t>
            </w:r>
          </w:p>
        </w:tc>
      </w:tr>
      <w:tr w:rsidR="000656DB" w:rsidRPr="002A58AE" w:rsidTr="002A14A8">
        <w:tc>
          <w:tcPr>
            <w:tcW w:w="1216" w:type="dxa"/>
          </w:tcPr>
          <w:p w:rsidR="000656DB" w:rsidRDefault="000656DB" w:rsidP="00136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2018/04/25</w:t>
            </w:r>
          </w:p>
        </w:tc>
        <w:tc>
          <w:tcPr>
            <w:tcW w:w="1010" w:type="dxa"/>
          </w:tcPr>
          <w:p w:rsidR="000656DB" w:rsidRDefault="000656DB" w:rsidP="00136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0656DB" w:rsidRDefault="000656DB" w:rsidP="00136CC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配合學團險全自動新增單位</w:t>
            </w:r>
          </w:p>
        </w:tc>
        <w:tc>
          <w:tcPr>
            <w:tcW w:w="1566" w:type="dxa"/>
          </w:tcPr>
          <w:p w:rsidR="000656DB" w:rsidRDefault="000656DB" w:rsidP="00136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0656DB" w:rsidRPr="000076A0" w:rsidRDefault="000656DB" w:rsidP="00136C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0656DB">
              <w:rPr>
                <w:rFonts w:ascii="細明體" w:eastAsia="細明體" w:hAnsi="細明體"/>
                <w:sz w:val="20"/>
              </w:rPr>
              <w:t>171121000130</w:t>
            </w:r>
          </w:p>
        </w:tc>
      </w:tr>
      <w:tr w:rsidR="009B6A9E" w:rsidRPr="002A58AE" w:rsidTr="002A14A8">
        <w:tc>
          <w:tcPr>
            <w:tcW w:w="1216" w:type="dxa"/>
          </w:tcPr>
          <w:p w:rsidR="009B6A9E" w:rsidRDefault="009B6A9E" w:rsidP="009B6A9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2018/08/01</w:t>
            </w:r>
          </w:p>
        </w:tc>
        <w:tc>
          <w:tcPr>
            <w:tcW w:w="1010" w:type="dxa"/>
          </w:tcPr>
          <w:p w:rsidR="009B6A9E" w:rsidRDefault="009B6A9E" w:rsidP="009B6A9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9B6A9E" w:rsidRDefault="009B6A9E" w:rsidP="009B6A9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派發條件控制新增</w:t>
            </w:r>
            <w:r w:rsidRPr="00CD0575">
              <w:rPr>
                <w:rFonts w:ascii="細明體" w:eastAsia="細明體" w:hAnsi="細明體" w:cs="Courier New" w:hint="eastAsia"/>
                <w:sz w:val="20"/>
                <w:szCs w:val="20"/>
              </w:rPr>
              <w:t>覆核人員休假與外出</w:t>
            </w:r>
          </w:p>
        </w:tc>
        <w:tc>
          <w:tcPr>
            <w:tcW w:w="1566" w:type="dxa"/>
          </w:tcPr>
          <w:p w:rsidR="009B6A9E" w:rsidRDefault="009B6A9E" w:rsidP="009B6A9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9B6A9E" w:rsidRPr="000656DB" w:rsidRDefault="009B6A9E" w:rsidP="009B6A9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180626001335</w:t>
            </w:r>
          </w:p>
        </w:tc>
      </w:tr>
      <w:tr w:rsidR="00BF6DAA" w:rsidRPr="002A58AE" w:rsidTr="002A14A8">
        <w:tc>
          <w:tcPr>
            <w:tcW w:w="1216" w:type="dxa"/>
          </w:tcPr>
          <w:p w:rsidR="00BF6DAA" w:rsidRDefault="00BF6DAA" w:rsidP="00BF6DA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2018/12/27</w:t>
            </w:r>
          </w:p>
        </w:tc>
        <w:tc>
          <w:tcPr>
            <w:tcW w:w="1010" w:type="dxa"/>
          </w:tcPr>
          <w:p w:rsidR="00BF6DAA" w:rsidRDefault="00BF6DAA" w:rsidP="00BF6DA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503" w:type="dxa"/>
          </w:tcPr>
          <w:p w:rsidR="00BF6DAA" w:rsidRDefault="00BF6DAA" w:rsidP="00BF6DA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調整取得覆核人員方式</w:t>
            </w:r>
          </w:p>
        </w:tc>
        <w:tc>
          <w:tcPr>
            <w:tcW w:w="1566" w:type="dxa"/>
          </w:tcPr>
          <w:p w:rsidR="00BF6DAA" w:rsidRDefault="00BF6DAA" w:rsidP="00BF6DA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BF6DAA" w:rsidRDefault="00BF6DAA" w:rsidP="00BF6DA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180331001425</w:t>
            </w:r>
          </w:p>
        </w:tc>
      </w:tr>
      <w:tr w:rsidR="009529AC" w:rsidRPr="002A58AE" w:rsidTr="002A14A8">
        <w:trPr>
          <w:ins w:id="2" w:author="Administrator" w:date="2019-10-14T15:27:00Z"/>
        </w:trPr>
        <w:tc>
          <w:tcPr>
            <w:tcW w:w="1216" w:type="dxa"/>
          </w:tcPr>
          <w:p w:rsidR="009529AC" w:rsidRDefault="009529AC" w:rsidP="00BF6DAA">
            <w:pPr>
              <w:spacing w:line="240" w:lineRule="atLeast"/>
              <w:jc w:val="center"/>
              <w:rPr>
                <w:ins w:id="3" w:author="Administrator" w:date="2019-10-14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Administrator" w:date="2019-10-14T15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2019/10/01</w:t>
              </w:r>
            </w:ins>
          </w:p>
        </w:tc>
        <w:tc>
          <w:tcPr>
            <w:tcW w:w="1010" w:type="dxa"/>
          </w:tcPr>
          <w:p w:rsidR="009529AC" w:rsidRDefault="009529AC" w:rsidP="00BF6DAA">
            <w:pPr>
              <w:spacing w:line="240" w:lineRule="atLeast"/>
              <w:jc w:val="center"/>
              <w:rPr>
                <w:ins w:id="5" w:author="Administrator" w:date="2019-10-14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Administrator" w:date="2019-10-14T15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4503" w:type="dxa"/>
          </w:tcPr>
          <w:p w:rsidR="009529AC" w:rsidRDefault="009529AC" w:rsidP="00BF6DAA">
            <w:pPr>
              <w:spacing w:line="240" w:lineRule="atLeast"/>
              <w:rPr>
                <w:ins w:id="7" w:author="Administrator" w:date="2019-10-14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Administrator" w:date="2019-10-14T15:28:00Z">
              <w:r w:rsidRPr="009529AC">
                <w:rPr>
                  <w:rFonts w:ascii="細明體" w:eastAsia="細明體" w:hAnsi="細明體" w:cs="Courier New" w:hint="eastAsia"/>
                  <w:sz w:val="20"/>
                  <w:szCs w:val="20"/>
                </w:rPr>
                <w:t>MK2自動核賠優化</w:t>
              </w:r>
            </w:ins>
          </w:p>
        </w:tc>
        <w:tc>
          <w:tcPr>
            <w:tcW w:w="1566" w:type="dxa"/>
          </w:tcPr>
          <w:p w:rsidR="009529AC" w:rsidRDefault="009529AC" w:rsidP="00BF6DAA">
            <w:pPr>
              <w:spacing w:line="240" w:lineRule="atLeast"/>
              <w:jc w:val="center"/>
              <w:rPr>
                <w:ins w:id="9" w:author="Administrator" w:date="2019-10-14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Administrator" w:date="2019-10-14T15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洪啟豪</w:t>
              </w:r>
            </w:ins>
          </w:p>
        </w:tc>
        <w:tc>
          <w:tcPr>
            <w:tcW w:w="2071" w:type="dxa"/>
          </w:tcPr>
          <w:p w:rsidR="009529AC" w:rsidRDefault="009529AC" w:rsidP="00BF6DAA">
            <w:pPr>
              <w:spacing w:line="240" w:lineRule="atLeast"/>
              <w:jc w:val="center"/>
              <w:rPr>
                <w:ins w:id="11" w:author="Administrator" w:date="2019-10-14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Administrator" w:date="2019-10-14T15:28:00Z">
              <w:r w:rsidRPr="009529AC">
                <w:rPr>
                  <w:rFonts w:ascii="細明體" w:eastAsia="細明體" w:hAnsi="細明體" w:cs="Courier New" w:hint="eastAsia"/>
                  <w:sz w:val="20"/>
                  <w:szCs w:val="20"/>
                  <w:rPrChange w:id="13" w:author="Administrator" w:date="2019-10-14T15:31:00Z">
                    <w:rPr>
                      <w:rFonts w:ascii="標楷體" w:eastAsia="標楷體" w:hAnsi="標楷體" w:hint="eastAsia"/>
                      <w:b/>
                      <w:sz w:val="20"/>
                      <w:szCs w:val="20"/>
                    </w:rPr>
                  </w:rPrChange>
                </w:rPr>
                <w:t>190320001499</w:t>
              </w:r>
            </w:ins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A22362" w:rsidRDefault="006300F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全自動核賠</w:t>
            </w:r>
            <w:r w:rsidR="009B528D">
              <w:rPr>
                <w:rFonts w:ascii="細明體" w:eastAsia="細明體" w:hAnsi="細明體" w:hint="eastAsia"/>
                <w:sz w:val="20"/>
                <w:szCs w:val="20"/>
              </w:rPr>
              <w:t>件結案抽件查核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AD2D28" w:rsidRDefault="001F45DB" w:rsidP="00A2236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A22362">
              <w:rPr>
                <w:rFonts w:ascii="細明體" w:eastAsia="細明體" w:hAnsi="細明體" w:hint="eastAsia"/>
                <w:sz w:val="20"/>
                <w:szCs w:val="20"/>
              </w:rPr>
              <w:t>B2</w:t>
            </w: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B00</w:t>
            </w:r>
            <w:r w:rsidR="006300F4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167DC4" w:rsidRPr="00AD2D28" w:rsidRDefault="006300F4" w:rsidP="00263006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全自動</w:t>
            </w:r>
            <w:r w:rsidR="009B528D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核件結案後抽驗送至查核系統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2A58AE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2A58AE" w:rsidRDefault="009B528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各行政中心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8F1634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1.7pt;margin-top:14.25pt;width:118.7pt;height:31.85pt;z-index:251660288">
            <v:textbox style="mso-next-textbox:#_x0000_s1044">
              <w:txbxContent>
                <w:p w:rsidR="008F1634" w:rsidRPr="007F39C0" w:rsidRDefault="008F1634" w:rsidP="008F1634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理賠受理檔DTAAA0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01</w:t>
                  </w:r>
                </w:p>
                <w:p w:rsidR="008F1634" w:rsidRPr="007F39C0" w:rsidRDefault="008F1634" w:rsidP="008F1634">
                  <w:pPr>
                    <w:rPr>
                      <w:rFonts w:ascii="新細明體" w:hAnsi="新細明體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052FB" w:rsidRDefault="006300F4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 id="_x0000_s1043" type="#_x0000_t132" style="position:absolute;margin-left:320.85pt;margin-top:9.4pt;width:118.7pt;height:31.85pt;z-index:251659264">
            <v:textbox style="mso-next-textbox:#_x0000_s1043">
              <w:txbxContent>
                <w:p w:rsidR="002B0386" w:rsidRPr="007F39C0" w:rsidRDefault="002B0386" w:rsidP="002B0386">
                  <w:pPr>
                    <w:jc w:val="center"/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查核平台</w:t>
                  </w:r>
                </w:p>
                <w:p w:rsidR="002B0386" w:rsidRPr="007F39C0" w:rsidRDefault="002B0386" w:rsidP="002B0386">
                  <w:pPr>
                    <w:rPr>
                      <w:rFonts w:ascii="新細明體" w:hAnsi="新細明體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67.55pt;margin-top:11.55pt;width:91.15pt;height:25.1pt;z-index:251656192">
            <v:textbox style="mso-next-textbox:#_x0000_s1028">
              <w:txbxContent>
                <w:p w:rsidR="008C4126" w:rsidRPr="002B0386" w:rsidRDefault="006300F4" w:rsidP="002B0386">
                  <w:pPr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抽取符合條件的全自動</w:t>
                  </w:r>
                  <w:r w:rsidR="002B0386">
                    <w:rPr>
                      <w:rFonts w:hint="eastAsia"/>
                      <w:sz w:val="12"/>
                      <w:szCs w:val="12"/>
                    </w:rPr>
                    <w:t>核件</w:t>
                  </w:r>
                </w:p>
              </w:txbxContent>
            </v:textbox>
          </v:shape>
        </w:pict>
      </w:r>
    </w:p>
    <w:p w:rsidR="0002210A" w:rsidRDefault="006300F4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5.5pt;margin-top:6.65pt;width:50.25pt;height:0;z-index:251657216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42" type="#_x0000_t32" style="position:absolute;margin-left:127.35pt;margin-top:5.95pt;width:35.15pt;height:0;z-index:251658240" o:connectortype="straight">
            <v:stroke endarrow="block"/>
          </v:shape>
        </w:pict>
      </w:r>
      <w:r w:rsidR="00297AB2">
        <w:rPr>
          <w:rFonts w:ascii="細明體" w:eastAsia="細明體" w:hAnsi="細明體" w:hint="eastAsia"/>
          <w:noProof/>
          <w:lang w:eastAsia="zh-TW"/>
        </w:rPr>
        <w:pict>
          <v:shape id="_x0000_s1035" type="#_x0000_t132" style="position:absolute;margin-left:2.05pt;margin-top:2.5pt;width:118.7pt;height:30.45pt;z-index:251655168">
            <v:textbox style="mso-next-textbox:#_x0000_s1035">
              <w:txbxContent>
                <w:p w:rsidR="008C4126" w:rsidRPr="007F39C0" w:rsidRDefault="00297AB2" w:rsidP="007F39C0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跨區取件分派記錄</w:t>
                  </w:r>
                  <w:r w:rsidR="008C4126"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檔DTAAA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100</w:t>
                  </w:r>
                </w:p>
                <w:p w:rsidR="008C4126" w:rsidRPr="007F39C0" w:rsidRDefault="008C4126" w:rsidP="007F39C0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8F163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F1634" w:rsidRPr="001651D4" w:rsidRDefault="008F1634" w:rsidP="008F163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F1634" w:rsidRPr="001651D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8F1634" w:rsidRPr="001651D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8F163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F1634" w:rsidRPr="001651D4" w:rsidRDefault="008F1634" w:rsidP="008F163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F163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跨區取件分派記錄檔</w:t>
            </w:r>
          </w:p>
        </w:tc>
        <w:tc>
          <w:tcPr>
            <w:tcW w:w="2835" w:type="dxa"/>
          </w:tcPr>
          <w:p w:rsidR="008F1634" w:rsidRDefault="008F1634" w:rsidP="008F163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DTAAA100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F1634" w:rsidRPr="001651D4" w:rsidRDefault="008F1634" w:rsidP="008F16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B6A9E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B6A9E" w:rsidRPr="00AD2D28" w:rsidRDefault="009B6A9E" w:rsidP="009B6A9E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9B6A9E" w:rsidRPr="00AD2D28" w:rsidRDefault="009B6A9E" w:rsidP="009B6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查核</w:t>
            </w:r>
            <w:r w:rsidRPr="000B044F">
              <w:rPr>
                <w:rFonts w:ascii="細明體" w:eastAsia="細明體" w:hAnsi="細明體" w:hint="eastAsia"/>
                <w:sz w:val="20"/>
                <w:szCs w:val="20"/>
              </w:rPr>
              <w:t>案件處理模組</w:t>
            </w:r>
          </w:p>
        </w:tc>
        <w:tc>
          <w:tcPr>
            <w:tcW w:w="5674" w:type="dxa"/>
          </w:tcPr>
          <w:p w:rsidR="009B6A9E" w:rsidRPr="00AD2D28" w:rsidRDefault="009B6A9E" w:rsidP="009B6A9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AA_Q0Z004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84728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B2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E1608E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1608E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472317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472317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6300F4">
        <w:rPr>
          <w:rFonts w:ascii="細明體" w:eastAsia="細明體" w:hAnsi="細明體" w:hint="eastAsia"/>
          <w:kern w:val="2"/>
          <w:lang w:eastAsia="zh-TW"/>
        </w:rPr>
        <w:t>總全自動</w:t>
      </w:r>
      <w:r w:rsidR="008D5AD0">
        <w:rPr>
          <w:rFonts w:ascii="細明體" w:eastAsia="細明體" w:hAnsi="細明體" w:hint="eastAsia"/>
          <w:kern w:val="2"/>
          <w:lang w:eastAsia="zh-TW"/>
        </w:rPr>
        <w:t>核</w:t>
      </w:r>
      <w:r w:rsidR="006300F4">
        <w:rPr>
          <w:rFonts w:ascii="細明體" w:eastAsia="細明體" w:hAnsi="細明體" w:hint="eastAsia"/>
          <w:kern w:val="2"/>
          <w:lang w:eastAsia="zh-TW"/>
        </w:rPr>
        <w:t>賠</w:t>
      </w:r>
      <w:r w:rsidR="008D5AD0">
        <w:rPr>
          <w:rFonts w:ascii="細明體" w:eastAsia="細明體" w:hAnsi="細明體" w:hint="eastAsia"/>
          <w:kern w:val="2"/>
          <w:lang w:eastAsia="zh-TW"/>
        </w:rPr>
        <w:t>件數</w:t>
      </w:r>
    </w:p>
    <w:p w:rsidR="00472317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6300F4">
        <w:rPr>
          <w:rFonts w:ascii="細明體" w:eastAsia="細明體" w:hAnsi="細明體" w:hint="eastAsia"/>
          <w:kern w:val="2"/>
          <w:lang w:eastAsia="zh-TW"/>
        </w:rPr>
        <w:t>各服務科</w:t>
      </w:r>
      <w:r w:rsidR="00F423E1">
        <w:rPr>
          <w:rFonts w:ascii="細明體" w:eastAsia="細明體" w:hAnsi="細明體" w:hint="eastAsia"/>
          <w:kern w:val="2"/>
          <w:lang w:eastAsia="zh-TW"/>
        </w:rPr>
        <w:t>抽驗件數</w:t>
      </w:r>
    </w:p>
    <w:p w:rsidR="00CD5415" w:rsidRDefault="00CD5415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6300F4">
        <w:rPr>
          <w:rFonts w:ascii="細明體" w:eastAsia="細明體" w:hAnsi="細明體" w:hint="eastAsia"/>
          <w:kern w:val="2"/>
          <w:lang w:eastAsia="zh-TW"/>
        </w:rPr>
        <w:t>寫入查核平台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</w:p>
    <w:p w:rsidR="00780906" w:rsidRDefault="00780906" w:rsidP="0078090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共用參數</w:t>
      </w:r>
    </w:p>
    <w:p w:rsidR="00780906" w:rsidRPr="00CD5415" w:rsidRDefault="00780906" w:rsidP="00CD541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CD5415">
        <w:rPr>
          <w:rFonts w:ascii="細明體" w:eastAsia="細明體" w:hAnsi="細明體" w:hint="eastAsia"/>
          <w:kern w:val="2"/>
          <w:lang w:eastAsia="zh-TW"/>
        </w:rPr>
        <w:t>執行日期</w:t>
      </w:r>
    </w:p>
    <w:p w:rsidR="009E556D" w:rsidRDefault="00780906" w:rsidP="00B832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檢核參數</w:t>
      </w:r>
    </w:p>
    <w:p w:rsidR="00CF7DCD" w:rsidRDefault="00780906" w:rsidP="0078090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若傳入參數為null，則$</w:t>
      </w:r>
      <w:r w:rsidR="00316BFC">
        <w:rPr>
          <w:rFonts w:ascii="細明體" w:eastAsia="細明體" w:hAnsi="細明體" w:hint="eastAsia"/>
          <w:kern w:val="2"/>
          <w:lang w:eastAsia="zh-TW"/>
        </w:rPr>
        <w:t>執行日期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 w:rsidR="00316BFC">
        <w:rPr>
          <w:rFonts w:ascii="細明體" w:eastAsia="細明體" w:hAnsi="細明體" w:hint="eastAsia"/>
          <w:kern w:val="2"/>
          <w:lang w:eastAsia="zh-TW"/>
        </w:rPr>
        <w:t>shutdown day</w:t>
      </w:r>
    </w:p>
    <w:p w:rsidR="008C4126" w:rsidRPr="0028455B" w:rsidRDefault="00780906" w:rsidP="0028455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若傳入參數1，格式不為日期，則拋出Exception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輸入參數格式錯誤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，反之$</w:t>
      </w:r>
      <w:r w:rsidR="00316BFC">
        <w:rPr>
          <w:rFonts w:ascii="細明體" w:eastAsia="細明體" w:hAnsi="細明體" w:hint="eastAsia"/>
          <w:kern w:val="2"/>
          <w:lang w:eastAsia="zh-TW"/>
        </w:rPr>
        <w:t>執行日期</w:t>
      </w:r>
      <w:r>
        <w:rPr>
          <w:rFonts w:ascii="細明體" w:eastAsia="細明體" w:hAnsi="細明體" w:hint="eastAsia"/>
          <w:kern w:val="2"/>
          <w:lang w:eastAsia="zh-TW"/>
        </w:rPr>
        <w:t>=參數1</w:t>
      </w:r>
    </w:p>
    <w:p w:rsidR="00C513F7" w:rsidRDefault="002A440F" w:rsidP="00C513F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取得需查核單位代號，</w:t>
      </w:r>
      <w:r w:rsidR="008F1634">
        <w:rPr>
          <w:rFonts w:ascii="細明體" w:eastAsia="細明體" w:hAnsi="細明體" w:hint="eastAsia"/>
          <w:kern w:val="2"/>
          <w:lang w:eastAsia="zh-TW"/>
        </w:rPr>
        <w:t>讀取代碼中文對照，系統代號：AA，欄位名稱</w:t>
      </w:r>
      <w:r w:rsidR="00C513F7">
        <w:rPr>
          <w:rFonts w:ascii="細明體" w:eastAsia="細明體" w:hAnsi="細明體" w:hint="eastAsia"/>
          <w:kern w:val="2"/>
          <w:lang w:eastAsia="zh-TW"/>
        </w:rPr>
        <w:t>CLAIM_DIV_NO，取得各行政中心服務科代號</w:t>
      </w:r>
      <w:r w:rsidR="00C513F7" w:rsidRPr="00C513F7">
        <w:rPr>
          <w:rFonts w:ascii="細明體" w:eastAsia="細明體" w:hAnsi="細明體" w:hint="eastAsia"/>
          <w:kern w:val="2"/>
          <w:lang w:eastAsia="zh-TW"/>
        </w:rPr>
        <w:t>，後由取得之</w:t>
      </w:r>
      <w:r w:rsidR="00C513F7">
        <w:rPr>
          <w:rFonts w:ascii="細明體" w:eastAsia="細明體" w:hAnsi="細明體" w:hint="eastAsia"/>
          <w:kern w:val="2"/>
          <w:lang w:eastAsia="zh-TW"/>
        </w:rPr>
        <w:t>各$</w:t>
      </w:r>
      <w:r w:rsidR="00C513F7" w:rsidRPr="00C513F7">
        <w:rPr>
          <w:rFonts w:ascii="細明體" w:eastAsia="細明體" w:hAnsi="細明體" w:hint="eastAsia"/>
          <w:kern w:val="2"/>
          <w:lang w:eastAsia="zh-TW"/>
        </w:rPr>
        <w:t>行政中心</w:t>
      </w:r>
      <w:r w:rsidR="00C513F7">
        <w:rPr>
          <w:rFonts w:ascii="細明體" w:eastAsia="細明體" w:hAnsi="細明體" w:hint="eastAsia"/>
          <w:kern w:val="2"/>
          <w:lang w:eastAsia="zh-TW"/>
        </w:rPr>
        <w:t>服務科</w:t>
      </w:r>
      <w:r w:rsidR="00C513F7" w:rsidRPr="00C513F7">
        <w:rPr>
          <w:rFonts w:ascii="細明體" w:eastAsia="細明體" w:hAnsi="細明體" w:hint="eastAsia"/>
          <w:kern w:val="2"/>
          <w:lang w:eastAsia="zh-TW"/>
        </w:rPr>
        <w:t>代號查詢該單位是否開啟全自動核賠功能</w:t>
      </w:r>
    </w:p>
    <w:p w:rsidR="00C513F7" w:rsidRDefault="00C513F7" w:rsidP="00171BF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讀取代碼中文對照，系統代號：AA，欄位名稱：FULLAUTO_CONFIG，代碼：$</w:t>
      </w:r>
      <w:r w:rsidRPr="00C513F7">
        <w:rPr>
          <w:rFonts w:ascii="細明體" w:eastAsia="細明體" w:hAnsi="細明體" w:hint="eastAsia"/>
          <w:kern w:val="2"/>
          <w:lang w:eastAsia="zh-TW"/>
        </w:rPr>
        <w:t>行政中心</w:t>
      </w:r>
      <w:r>
        <w:rPr>
          <w:rFonts w:ascii="細明體" w:eastAsia="細明體" w:hAnsi="細明體" w:hint="eastAsia"/>
          <w:kern w:val="2"/>
          <w:lang w:eastAsia="zh-TW"/>
        </w:rPr>
        <w:t>服務科</w:t>
      </w:r>
      <w:r w:rsidRPr="00C513F7">
        <w:rPr>
          <w:rFonts w:ascii="細明體" w:eastAsia="細明體" w:hAnsi="細明體" w:hint="eastAsia"/>
          <w:kern w:val="2"/>
          <w:lang w:eastAsia="zh-TW"/>
        </w:rPr>
        <w:t>代號</w:t>
      </w:r>
      <w:r>
        <w:rPr>
          <w:rFonts w:ascii="細明體" w:eastAsia="細明體" w:hAnsi="細明體" w:hint="eastAsia"/>
          <w:kern w:val="2"/>
          <w:lang w:eastAsia="zh-TW"/>
        </w:rPr>
        <w:t>，其中</w:t>
      </w:r>
      <w:r w:rsidR="002B6300">
        <w:rPr>
          <w:rFonts w:ascii="細明體" w:eastAsia="細明體" w:hAnsi="細明體" w:hint="eastAsia"/>
          <w:kern w:val="2"/>
          <w:lang w:eastAsia="zh-TW"/>
        </w:rPr>
        <w:t>回傳值為Y之單位</w:t>
      </w:r>
    </w:p>
    <w:p w:rsidR="00171BF9" w:rsidRDefault="00171BF9" w:rsidP="00171BF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ins w:id="14" w:author="Administrator" w:date="2019-10-14T15:32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讀取代碼中文對照，系統代號：AA，欄位名稱：FULLAUTO_CONFIG_SCH4，代碼：$</w:t>
      </w:r>
      <w:r w:rsidRPr="00C513F7">
        <w:rPr>
          <w:rFonts w:ascii="細明體" w:eastAsia="細明體" w:hAnsi="細明體" w:hint="eastAsia"/>
          <w:kern w:val="2"/>
          <w:lang w:eastAsia="zh-TW"/>
        </w:rPr>
        <w:t>行政中心</w:t>
      </w:r>
      <w:r>
        <w:rPr>
          <w:rFonts w:ascii="細明體" w:eastAsia="細明體" w:hAnsi="細明體" w:hint="eastAsia"/>
          <w:kern w:val="2"/>
          <w:lang w:eastAsia="zh-TW"/>
        </w:rPr>
        <w:t>服務科</w:t>
      </w:r>
      <w:r w:rsidRPr="00C513F7">
        <w:rPr>
          <w:rFonts w:ascii="細明體" w:eastAsia="細明體" w:hAnsi="細明體" w:hint="eastAsia"/>
          <w:kern w:val="2"/>
          <w:lang w:eastAsia="zh-TW"/>
        </w:rPr>
        <w:t>代號</w:t>
      </w:r>
      <w:r>
        <w:rPr>
          <w:rFonts w:ascii="細明體" w:eastAsia="細明體" w:hAnsi="細明體" w:hint="eastAsia"/>
          <w:kern w:val="2"/>
          <w:lang w:eastAsia="zh-TW"/>
        </w:rPr>
        <w:t>，其中回傳值為Y之單位</w:t>
      </w:r>
    </w:p>
    <w:p w:rsidR="009529AC" w:rsidRPr="009529AC" w:rsidRDefault="009529AC" w:rsidP="009529AC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15" w:author="Administrator" w:date="2019-10-14T15:32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pPrChange w:id="16" w:author="Administrator" w:date="2019-10-14T15:32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1417" w:hanging="567"/>
          </w:pPr>
        </w:pPrChange>
      </w:pPr>
      <w:ins w:id="17" w:author="Administrator" w:date="2019-10-14T15:32:00Z">
        <w:r>
          <w:rPr>
            <w:rFonts w:ascii="細明體" w:eastAsia="細明體" w:hAnsi="細明體" w:hint="eastAsia"/>
            <w:kern w:val="2"/>
            <w:lang w:eastAsia="zh-TW"/>
          </w:rPr>
          <w:t>讀取代碼中文對照，系統代號：AA，欄位名稱：FULLAUTO_CONFIG_MK2，代碼：$</w:t>
        </w:r>
        <w:r w:rsidRPr="00C513F7">
          <w:rPr>
            <w:rFonts w:ascii="細明體" w:eastAsia="細明體" w:hAnsi="細明體" w:hint="eastAsia"/>
            <w:kern w:val="2"/>
            <w:lang w:eastAsia="zh-TW"/>
          </w:rPr>
          <w:t>行政中心</w:t>
        </w:r>
        <w:r>
          <w:rPr>
            <w:rFonts w:ascii="細明體" w:eastAsia="細明體" w:hAnsi="細明體" w:hint="eastAsia"/>
            <w:kern w:val="2"/>
            <w:lang w:eastAsia="zh-TW"/>
          </w:rPr>
          <w:t>服務科</w:t>
        </w:r>
        <w:r w:rsidRPr="00C513F7">
          <w:rPr>
            <w:rFonts w:ascii="細明體" w:eastAsia="細明體" w:hAnsi="細明體" w:hint="eastAsia"/>
            <w:kern w:val="2"/>
            <w:lang w:eastAsia="zh-TW"/>
          </w:rPr>
          <w:t>代號</w:t>
        </w:r>
        <w:r>
          <w:rPr>
            <w:rFonts w:ascii="細明體" w:eastAsia="細明體" w:hAnsi="細明體" w:hint="eastAsia"/>
            <w:kern w:val="2"/>
            <w:lang w:eastAsia="zh-TW"/>
          </w:rPr>
          <w:t>，其中回傳值為Y之單位</w:t>
        </w:r>
      </w:ins>
    </w:p>
    <w:p w:rsidR="00511030" w:rsidRDefault="00511030" w:rsidP="008F1634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取得需處理案件資料</w:t>
      </w:r>
    </w:p>
    <w:p w:rsidR="00511030" w:rsidRDefault="00511030" w:rsidP="0051103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讀取理賠受理檔DTAAA001符合條件的資料，核賠單位=$服務科代號，案件層級=H，結案日期=$執行日期</w:t>
      </w:r>
    </w:p>
    <w:p w:rsidR="002B6300" w:rsidRPr="008F1634" w:rsidRDefault="002B6300" w:rsidP="0051103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以受理編號JOIN跨區取件分派記錄檔DTAAA100取得三登人員ID</w:t>
      </w:r>
    </w:p>
    <w:p w:rsidR="0028455B" w:rsidRDefault="008F1634" w:rsidP="0028455B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取得相關件數</w:t>
      </w:r>
    </w:p>
    <w:p w:rsidR="008F1634" w:rsidRDefault="008F1634" w:rsidP="008F1634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總件數: </w:t>
      </w:r>
      <w:r w:rsidR="00511030">
        <w:rPr>
          <w:rFonts w:ascii="細明體" w:eastAsia="細明體" w:hAnsi="細明體" w:hint="eastAsia"/>
          <w:kern w:val="2"/>
          <w:lang w:eastAsia="zh-TW"/>
        </w:rPr>
        <w:t>需處理案件資料筆數</w:t>
      </w:r>
    </w:p>
    <w:p w:rsidR="000F15E2" w:rsidRDefault="00136CC1" w:rsidP="006D052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抽檢</w:t>
      </w:r>
      <w:r w:rsidR="00114EF3">
        <w:rPr>
          <w:rFonts w:ascii="細明體" w:eastAsia="細明體" w:hAnsi="細明體" w:hint="eastAsia"/>
          <w:kern w:val="2"/>
          <w:lang w:eastAsia="zh-TW"/>
        </w:rPr>
        <w:t xml:space="preserve">件數: 總件數 * </w:t>
      </w:r>
      <w:r>
        <w:rPr>
          <w:rFonts w:ascii="細明體" w:eastAsia="細明體" w:hAnsi="細明體" w:hint="eastAsia"/>
          <w:kern w:val="2"/>
          <w:lang w:eastAsia="zh-TW"/>
        </w:rPr>
        <w:t>$權重</w:t>
      </w:r>
      <w:r w:rsidR="00114EF3">
        <w:rPr>
          <w:rFonts w:ascii="細明體" w:eastAsia="細明體" w:hAnsi="細明體" w:hint="eastAsia"/>
          <w:kern w:val="2"/>
          <w:lang w:eastAsia="zh-TW"/>
        </w:rPr>
        <w:t>，無條件進位</w:t>
      </w:r>
    </w:p>
    <w:p w:rsidR="00136CC1" w:rsidRDefault="00136CC1" w:rsidP="00BF6DA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$權重 =讀取代碼中文對照，系統代號：AA，欄位名稱FULLAUTO_CONFIG，代碼：A</w:t>
      </w:r>
      <w:r w:rsidR="006D363E">
        <w:rPr>
          <w:rFonts w:ascii="細明體" w:eastAsia="細明體" w:hAnsi="細明體" w:hint="eastAsia"/>
          <w:kern w:val="2"/>
          <w:lang w:eastAsia="zh-TW"/>
        </w:rPr>
        <w:t>AB2_B009</w:t>
      </w:r>
      <w:r>
        <w:rPr>
          <w:rFonts w:ascii="細明體" w:eastAsia="細明體" w:hAnsi="細明體" w:hint="eastAsia"/>
          <w:kern w:val="2"/>
          <w:lang w:eastAsia="zh-TW"/>
        </w:rPr>
        <w:t>_ + $</w:t>
      </w:r>
      <w:r w:rsidRPr="00C513F7">
        <w:rPr>
          <w:rFonts w:ascii="細明體" w:eastAsia="細明體" w:hAnsi="細明體" w:hint="eastAsia"/>
          <w:kern w:val="2"/>
          <w:lang w:eastAsia="zh-TW"/>
        </w:rPr>
        <w:t>行政中心</w:t>
      </w:r>
      <w:r>
        <w:rPr>
          <w:rFonts w:ascii="細明體" w:eastAsia="細明體" w:hAnsi="細明體" w:hint="eastAsia"/>
          <w:kern w:val="2"/>
          <w:lang w:eastAsia="zh-TW"/>
        </w:rPr>
        <w:t>服務科</w:t>
      </w:r>
      <w:r w:rsidRPr="00C513F7">
        <w:rPr>
          <w:rFonts w:ascii="細明體" w:eastAsia="細明體" w:hAnsi="細明體" w:hint="eastAsia"/>
          <w:kern w:val="2"/>
          <w:lang w:eastAsia="zh-TW"/>
        </w:rPr>
        <w:t>代號</w:t>
      </w:r>
    </w:p>
    <w:p w:rsidR="006D363E" w:rsidRDefault="006D363E" w:rsidP="00BF6DA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18" w:author="Administrator" w:date="2019-10-14T15:33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$權重 =讀取代碼中文對照，系統代號：AA，欄位名稱FULLAUTO_CONFIG_SCH4，代碼：AAB2_B009_ + $</w:t>
      </w:r>
      <w:r w:rsidRPr="00C513F7">
        <w:rPr>
          <w:rFonts w:ascii="細明體" w:eastAsia="細明體" w:hAnsi="細明體" w:hint="eastAsia"/>
          <w:kern w:val="2"/>
          <w:lang w:eastAsia="zh-TW"/>
        </w:rPr>
        <w:t>行政中心</w:t>
      </w:r>
      <w:r>
        <w:rPr>
          <w:rFonts w:ascii="細明體" w:eastAsia="細明體" w:hAnsi="細明體" w:hint="eastAsia"/>
          <w:kern w:val="2"/>
          <w:lang w:eastAsia="zh-TW"/>
        </w:rPr>
        <w:t>服務科</w:t>
      </w:r>
      <w:r w:rsidRPr="00C513F7">
        <w:rPr>
          <w:rFonts w:ascii="細明體" w:eastAsia="細明體" w:hAnsi="細明體" w:hint="eastAsia"/>
          <w:kern w:val="2"/>
          <w:lang w:eastAsia="zh-TW"/>
        </w:rPr>
        <w:t>代號</w:t>
      </w:r>
    </w:p>
    <w:p w:rsidR="002E39AA" w:rsidRPr="002E39AA" w:rsidRDefault="002E39AA" w:rsidP="002E39A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19" w:author="Administrator" w:date="2019-10-14T15:33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pPrChange w:id="20" w:author="Administrator" w:date="2019-10-14T15:33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843" w:hanging="567"/>
          </w:pPr>
        </w:pPrChange>
      </w:pPr>
      <w:ins w:id="21" w:author="Administrator" w:date="2019-10-14T15:33:00Z">
        <w:r>
          <w:rPr>
            <w:rFonts w:ascii="細明體" w:eastAsia="細明體" w:hAnsi="細明體" w:hint="eastAsia"/>
            <w:kern w:val="2"/>
            <w:lang w:eastAsia="zh-TW"/>
          </w:rPr>
          <w:t>$權重 =讀取代碼中文對照，系統代號：AA，欄位名稱FULLAUTO_CONFIG_MK2，代碼：AAB2_B009_ + $</w:t>
        </w:r>
        <w:r w:rsidRPr="00C513F7">
          <w:rPr>
            <w:rFonts w:ascii="細明體" w:eastAsia="細明體" w:hAnsi="細明體" w:hint="eastAsia"/>
            <w:kern w:val="2"/>
            <w:lang w:eastAsia="zh-TW"/>
          </w:rPr>
          <w:t>行政中心</w:t>
        </w:r>
        <w:r>
          <w:rPr>
            <w:rFonts w:ascii="細明體" w:eastAsia="細明體" w:hAnsi="細明體" w:hint="eastAsia"/>
            <w:kern w:val="2"/>
            <w:lang w:eastAsia="zh-TW"/>
          </w:rPr>
          <w:t>服務科</w:t>
        </w:r>
        <w:r w:rsidRPr="00C513F7">
          <w:rPr>
            <w:rFonts w:ascii="細明體" w:eastAsia="細明體" w:hAnsi="細明體" w:hint="eastAsia"/>
            <w:kern w:val="2"/>
            <w:lang w:eastAsia="zh-TW"/>
          </w:rPr>
          <w:t>代號</w:t>
        </w:r>
      </w:ins>
    </w:p>
    <w:p w:rsidR="00573B62" w:rsidRDefault="00573B62" w:rsidP="00A51686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將相關受編</w:t>
      </w:r>
      <w:r w:rsidR="006D0522">
        <w:rPr>
          <w:rFonts w:ascii="細明體" w:eastAsia="細明體" w:hAnsi="細明體" w:hint="eastAsia"/>
          <w:kern w:val="2"/>
          <w:lang w:eastAsia="zh-TW"/>
        </w:rPr>
        <w:t>中</w:t>
      </w:r>
      <w:r w:rsidR="009B6EA6">
        <w:rPr>
          <w:rFonts w:ascii="細明體" w:eastAsia="細明體" w:hAnsi="細明體" w:hint="eastAsia"/>
          <w:kern w:val="2"/>
          <w:lang w:eastAsia="zh-TW"/>
        </w:rPr>
        <w:t>抽檢件數</w:t>
      </w:r>
      <w:r w:rsidR="006D0522">
        <w:rPr>
          <w:rFonts w:ascii="細明體" w:eastAsia="細明體" w:hAnsi="細明體" w:hint="eastAsia"/>
          <w:kern w:val="2"/>
          <w:lang w:eastAsia="zh-TW"/>
        </w:rPr>
        <w:t>數量的受理編號</w:t>
      </w:r>
      <w:r>
        <w:rPr>
          <w:rFonts w:ascii="細明體" w:eastAsia="細明體" w:hAnsi="細明體" w:hint="eastAsia"/>
          <w:kern w:val="2"/>
          <w:lang w:eastAsia="zh-TW"/>
        </w:rPr>
        <w:t>寫至查核平台</w:t>
      </w:r>
    </w:p>
    <w:p w:rsidR="00BF6DAA" w:rsidRDefault="00BF6DAA" w:rsidP="00BF6DA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取得覆核人員清單後，亂數後逐筆覆核人員ID配對案件</w:t>
      </w:r>
    </w:p>
    <w:p w:rsidR="00BF6DAA" w:rsidRPr="00A51686" w:rsidRDefault="00BF6DAA" w:rsidP="009529A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依照單位代號讀取人事記錄檔，其中ID存在覆核人員檔內覆核人員，且該ID.IS_MANAGER = 0，該CFM_NO對應的EMP_NO單位代號也需一致</w:t>
      </w:r>
    </w:p>
    <w:p w:rsidR="009B6A9E" w:rsidRDefault="009B6A9E" w:rsidP="009B6A9E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</w:t>
      </w:r>
    </w:p>
    <w:p w:rsidR="009B6A9E" w:rsidRPr="00BF6DAA" w:rsidRDefault="009B6A9E" w:rsidP="00BF6DA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拋出訊息『全自動核賠</w:t>
      </w:r>
      <w:r w:rsidRPr="00972268">
        <w:rPr>
          <w:rFonts w:ascii="細明體" w:eastAsia="細明體" w:hAnsi="細明體" w:hint="eastAsia"/>
          <w:kern w:val="2"/>
          <w:lang w:eastAsia="zh-TW"/>
        </w:rPr>
        <w:t>件結案抽件查核批次異常，原因： + e.getMessage()</w:t>
      </w:r>
      <w:r>
        <w:rPr>
          <w:rFonts w:ascii="細明體" w:eastAsia="細明體" w:hAnsi="細明體" w:hint="eastAsia"/>
          <w:kern w:val="2"/>
          <w:lang w:eastAsia="zh-TW"/>
        </w:rPr>
        <w:t>』</w:t>
      </w:r>
    </w:p>
    <w:p w:rsidR="00EA562C" w:rsidRDefault="00F57F4F" w:rsidP="00EA562C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批次結束</w:t>
      </w:r>
    </w:p>
    <w:sectPr w:rsidR="00EA562C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DA8" w:rsidRDefault="00783DA8" w:rsidP="000C2BA8">
      <w:r>
        <w:separator/>
      </w:r>
    </w:p>
  </w:endnote>
  <w:endnote w:type="continuationSeparator" w:id="0">
    <w:p w:rsidR="00783DA8" w:rsidRDefault="00783DA8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DA8" w:rsidRDefault="00783DA8" w:rsidP="000C2BA8">
      <w:r>
        <w:separator/>
      </w:r>
    </w:p>
  </w:footnote>
  <w:footnote w:type="continuationSeparator" w:id="0">
    <w:p w:rsidR="00783DA8" w:rsidRDefault="00783DA8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12487"/>
        </w:tabs>
        <w:ind w:leftChars="1000" w:left="12487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6A58"/>
    <w:rsid w:val="00026F13"/>
    <w:rsid w:val="00027926"/>
    <w:rsid w:val="00027B35"/>
    <w:rsid w:val="00027D1B"/>
    <w:rsid w:val="00027FC5"/>
    <w:rsid w:val="00030E58"/>
    <w:rsid w:val="00031272"/>
    <w:rsid w:val="00033535"/>
    <w:rsid w:val="00033619"/>
    <w:rsid w:val="00035854"/>
    <w:rsid w:val="00036658"/>
    <w:rsid w:val="00037D02"/>
    <w:rsid w:val="00042C50"/>
    <w:rsid w:val="00044B33"/>
    <w:rsid w:val="000460E1"/>
    <w:rsid w:val="00050D23"/>
    <w:rsid w:val="000519F8"/>
    <w:rsid w:val="000527F0"/>
    <w:rsid w:val="000556C0"/>
    <w:rsid w:val="000558F2"/>
    <w:rsid w:val="00060930"/>
    <w:rsid w:val="00063EA5"/>
    <w:rsid w:val="000647EC"/>
    <w:rsid w:val="00065586"/>
    <w:rsid w:val="000656DB"/>
    <w:rsid w:val="000676CD"/>
    <w:rsid w:val="00070A6B"/>
    <w:rsid w:val="000719ED"/>
    <w:rsid w:val="000726A0"/>
    <w:rsid w:val="00073BA3"/>
    <w:rsid w:val="00074A36"/>
    <w:rsid w:val="00075C91"/>
    <w:rsid w:val="00077C11"/>
    <w:rsid w:val="00077FEB"/>
    <w:rsid w:val="0008099E"/>
    <w:rsid w:val="000814EE"/>
    <w:rsid w:val="00082D62"/>
    <w:rsid w:val="0008361E"/>
    <w:rsid w:val="0008439C"/>
    <w:rsid w:val="00084E23"/>
    <w:rsid w:val="00084EAA"/>
    <w:rsid w:val="000876EA"/>
    <w:rsid w:val="000922A0"/>
    <w:rsid w:val="00094626"/>
    <w:rsid w:val="00097092"/>
    <w:rsid w:val="00097AB5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6FAA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15E2"/>
    <w:rsid w:val="000F37F7"/>
    <w:rsid w:val="000F3CF9"/>
    <w:rsid w:val="000F3E97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4EF3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CC1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1BF9"/>
    <w:rsid w:val="001752ED"/>
    <w:rsid w:val="0017539B"/>
    <w:rsid w:val="00175BFE"/>
    <w:rsid w:val="00176AFB"/>
    <w:rsid w:val="00182540"/>
    <w:rsid w:val="00183411"/>
    <w:rsid w:val="0018426C"/>
    <w:rsid w:val="00184863"/>
    <w:rsid w:val="001848F8"/>
    <w:rsid w:val="0018502A"/>
    <w:rsid w:val="0018542F"/>
    <w:rsid w:val="001857CC"/>
    <w:rsid w:val="00186246"/>
    <w:rsid w:val="00186E1D"/>
    <w:rsid w:val="00186FAA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D5087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0F93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2DF5"/>
    <w:rsid w:val="002543A5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590D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55B"/>
    <w:rsid w:val="00284D22"/>
    <w:rsid w:val="00287A6C"/>
    <w:rsid w:val="00290D9F"/>
    <w:rsid w:val="00291FF9"/>
    <w:rsid w:val="00293C61"/>
    <w:rsid w:val="00294DE3"/>
    <w:rsid w:val="00295163"/>
    <w:rsid w:val="00295DC0"/>
    <w:rsid w:val="00297AB2"/>
    <w:rsid w:val="002A0378"/>
    <w:rsid w:val="002A14A8"/>
    <w:rsid w:val="002A3335"/>
    <w:rsid w:val="002A3AE7"/>
    <w:rsid w:val="002A440F"/>
    <w:rsid w:val="002A6B21"/>
    <w:rsid w:val="002A6FA5"/>
    <w:rsid w:val="002B0386"/>
    <w:rsid w:val="002B1F02"/>
    <w:rsid w:val="002B3026"/>
    <w:rsid w:val="002B395E"/>
    <w:rsid w:val="002B465A"/>
    <w:rsid w:val="002B55E2"/>
    <w:rsid w:val="002B58D6"/>
    <w:rsid w:val="002B5B93"/>
    <w:rsid w:val="002B6126"/>
    <w:rsid w:val="002B6300"/>
    <w:rsid w:val="002B63DE"/>
    <w:rsid w:val="002B7029"/>
    <w:rsid w:val="002B784E"/>
    <w:rsid w:val="002C29D1"/>
    <w:rsid w:val="002C2E69"/>
    <w:rsid w:val="002C475F"/>
    <w:rsid w:val="002C57C6"/>
    <w:rsid w:val="002D3629"/>
    <w:rsid w:val="002D7662"/>
    <w:rsid w:val="002D7D92"/>
    <w:rsid w:val="002E04FF"/>
    <w:rsid w:val="002E287D"/>
    <w:rsid w:val="002E2A94"/>
    <w:rsid w:val="002E39AA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16BFC"/>
    <w:rsid w:val="00320582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1A56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50C9"/>
    <w:rsid w:val="00347264"/>
    <w:rsid w:val="00347363"/>
    <w:rsid w:val="00350114"/>
    <w:rsid w:val="00350350"/>
    <w:rsid w:val="0035326C"/>
    <w:rsid w:val="0035333F"/>
    <w:rsid w:val="003534AA"/>
    <w:rsid w:val="00353FB9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66A19"/>
    <w:rsid w:val="00366D3D"/>
    <w:rsid w:val="003720BA"/>
    <w:rsid w:val="00373701"/>
    <w:rsid w:val="0037557B"/>
    <w:rsid w:val="00375F9C"/>
    <w:rsid w:val="00376237"/>
    <w:rsid w:val="0037656B"/>
    <w:rsid w:val="003776B3"/>
    <w:rsid w:val="00377CFD"/>
    <w:rsid w:val="003823C8"/>
    <w:rsid w:val="003827BD"/>
    <w:rsid w:val="0038341A"/>
    <w:rsid w:val="00383AF7"/>
    <w:rsid w:val="003846FB"/>
    <w:rsid w:val="00392E77"/>
    <w:rsid w:val="00393D1E"/>
    <w:rsid w:val="0039450E"/>
    <w:rsid w:val="00394E7C"/>
    <w:rsid w:val="0039549D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460E"/>
    <w:rsid w:val="003B59FE"/>
    <w:rsid w:val="003C1675"/>
    <w:rsid w:val="003C19EC"/>
    <w:rsid w:val="003C2A94"/>
    <w:rsid w:val="003C34D1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2E66"/>
    <w:rsid w:val="00422FF2"/>
    <w:rsid w:val="00425798"/>
    <w:rsid w:val="0042593D"/>
    <w:rsid w:val="00425E5D"/>
    <w:rsid w:val="004264F9"/>
    <w:rsid w:val="0042745B"/>
    <w:rsid w:val="00432713"/>
    <w:rsid w:val="00433660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A49"/>
    <w:rsid w:val="00476DF5"/>
    <w:rsid w:val="004812E1"/>
    <w:rsid w:val="00484E72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A6895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0A69"/>
    <w:rsid w:val="004C2F3E"/>
    <w:rsid w:val="004C3585"/>
    <w:rsid w:val="004C3705"/>
    <w:rsid w:val="004C393E"/>
    <w:rsid w:val="004C3A93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4D3F"/>
    <w:rsid w:val="004F588B"/>
    <w:rsid w:val="004F5DE9"/>
    <w:rsid w:val="004F5E01"/>
    <w:rsid w:val="004F5E82"/>
    <w:rsid w:val="004F7556"/>
    <w:rsid w:val="005027D9"/>
    <w:rsid w:val="005038FD"/>
    <w:rsid w:val="00511030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84F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3B62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D37"/>
    <w:rsid w:val="005F02F6"/>
    <w:rsid w:val="005F0C05"/>
    <w:rsid w:val="005F154F"/>
    <w:rsid w:val="005F19FD"/>
    <w:rsid w:val="005F2A42"/>
    <w:rsid w:val="005F4A91"/>
    <w:rsid w:val="005F4C8F"/>
    <w:rsid w:val="005F4F66"/>
    <w:rsid w:val="005F531C"/>
    <w:rsid w:val="005F5AF0"/>
    <w:rsid w:val="005F6C09"/>
    <w:rsid w:val="0060019D"/>
    <w:rsid w:val="006002AF"/>
    <w:rsid w:val="00600B8A"/>
    <w:rsid w:val="00602679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67C2"/>
    <w:rsid w:val="00627077"/>
    <w:rsid w:val="00627286"/>
    <w:rsid w:val="006300F4"/>
    <w:rsid w:val="00632DA0"/>
    <w:rsid w:val="006332DD"/>
    <w:rsid w:val="006333E6"/>
    <w:rsid w:val="00635D40"/>
    <w:rsid w:val="00635EB7"/>
    <w:rsid w:val="006370FB"/>
    <w:rsid w:val="00637315"/>
    <w:rsid w:val="0064025E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6B1"/>
    <w:rsid w:val="00665428"/>
    <w:rsid w:val="0066785C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A5708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99A"/>
    <w:rsid w:val="006C6664"/>
    <w:rsid w:val="006C7E3E"/>
    <w:rsid w:val="006D0522"/>
    <w:rsid w:val="006D0714"/>
    <w:rsid w:val="006D12F9"/>
    <w:rsid w:val="006D20AD"/>
    <w:rsid w:val="006D21D6"/>
    <w:rsid w:val="006D3210"/>
    <w:rsid w:val="006D363E"/>
    <w:rsid w:val="006D3C6C"/>
    <w:rsid w:val="006D4070"/>
    <w:rsid w:val="006D641B"/>
    <w:rsid w:val="006E2200"/>
    <w:rsid w:val="006E2614"/>
    <w:rsid w:val="006E28E1"/>
    <w:rsid w:val="006E4750"/>
    <w:rsid w:val="006E4E52"/>
    <w:rsid w:val="006F1515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094F"/>
    <w:rsid w:val="007738A3"/>
    <w:rsid w:val="00775678"/>
    <w:rsid w:val="00776FD6"/>
    <w:rsid w:val="00777207"/>
    <w:rsid w:val="007773CE"/>
    <w:rsid w:val="00777AD0"/>
    <w:rsid w:val="00780364"/>
    <w:rsid w:val="00780906"/>
    <w:rsid w:val="00783531"/>
    <w:rsid w:val="00783DA8"/>
    <w:rsid w:val="00784337"/>
    <w:rsid w:val="00784624"/>
    <w:rsid w:val="007847DB"/>
    <w:rsid w:val="00785204"/>
    <w:rsid w:val="00785733"/>
    <w:rsid w:val="00785FB3"/>
    <w:rsid w:val="00790082"/>
    <w:rsid w:val="007903F2"/>
    <w:rsid w:val="007925F3"/>
    <w:rsid w:val="00793DF0"/>
    <w:rsid w:val="00793F3F"/>
    <w:rsid w:val="007949B7"/>
    <w:rsid w:val="0079636F"/>
    <w:rsid w:val="00797D7D"/>
    <w:rsid w:val="00797DBD"/>
    <w:rsid w:val="007A048E"/>
    <w:rsid w:val="007A0907"/>
    <w:rsid w:val="007A0F6A"/>
    <w:rsid w:val="007A309D"/>
    <w:rsid w:val="007A459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2D05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9C0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CF7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4728D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4734"/>
    <w:rsid w:val="00865263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9776E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A5FF4"/>
    <w:rsid w:val="008B00CC"/>
    <w:rsid w:val="008B0CAD"/>
    <w:rsid w:val="008B3FE3"/>
    <w:rsid w:val="008B536B"/>
    <w:rsid w:val="008B6445"/>
    <w:rsid w:val="008C2F2A"/>
    <w:rsid w:val="008C34E7"/>
    <w:rsid w:val="008C36C8"/>
    <w:rsid w:val="008C4011"/>
    <w:rsid w:val="008C4126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3304"/>
    <w:rsid w:val="008D36B9"/>
    <w:rsid w:val="008D5558"/>
    <w:rsid w:val="008D56DA"/>
    <w:rsid w:val="008D57AD"/>
    <w:rsid w:val="008D589F"/>
    <w:rsid w:val="008D5A1C"/>
    <w:rsid w:val="008D5AD0"/>
    <w:rsid w:val="008D5C92"/>
    <w:rsid w:val="008D7043"/>
    <w:rsid w:val="008E26C8"/>
    <w:rsid w:val="008E3236"/>
    <w:rsid w:val="008E34A8"/>
    <w:rsid w:val="008E5378"/>
    <w:rsid w:val="008E5E27"/>
    <w:rsid w:val="008E6A09"/>
    <w:rsid w:val="008F0E9A"/>
    <w:rsid w:val="008F1634"/>
    <w:rsid w:val="008F16B9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34AF6"/>
    <w:rsid w:val="0094015D"/>
    <w:rsid w:val="00940B81"/>
    <w:rsid w:val="00941E44"/>
    <w:rsid w:val="009443F8"/>
    <w:rsid w:val="00944CE4"/>
    <w:rsid w:val="00945C0A"/>
    <w:rsid w:val="0094631E"/>
    <w:rsid w:val="00946BD3"/>
    <w:rsid w:val="00947C5C"/>
    <w:rsid w:val="00951D7F"/>
    <w:rsid w:val="009529AC"/>
    <w:rsid w:val="009532D4"/>
    <w:rsid w:val="00953A43"/>
    <w:rsid w:val="0095446C"/>
    <w:rsid w:val="00957014"/>
    <w:rsid w:val="009571C3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3147"/>
    <w:rsid w:val="009831CC"/>
    <w:rsid w:val="00983F1F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4431"/>
    <w:rsid w:val="009B528D"/>
    <w:rsid w:val="009B55BE"/>
    <w:rsid w:val="009B5C81"/>
    <w:rsid w:val="009B5EC2"/>
    <w:rsid w:val="009B6A9E"/>
    <w:rsid w:val="009B6EA6"/>
    <w:rsid w:val="009B74A8"/>
    <w:rsid w:val="009B76AD"/>
    <w:rsid w:val="009C06B5"/>
    <w:rsid w:val="009C086E"/>
    <w:rsid w:val="009C09FC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5088"/>
    <w:rsid w:val="009F623C"/>
    <w:rsid w:val="00A008BF"/>
    <w:rsid w:val="00A00FFE"/>
    <w:rsid w:val="00A01994"/>
    <w:rsid w:val="00A02067"/>
    <w:rsid w:val="00A02507"/>
    <w:rsid w:val="00A026DF"/>
    <w:rsid w:val="00A028D3"/>
    <w:rsid w:val="00A02A4C"/>
    <w:rsid w:val="00A035AC"/>
    <w:rsid w:val="00A0570E"/>
    <w:rsid w:val="00A0628E"/>
    <w:rsid w:val="00A06359"/>
    <w:rsid w:val="00A10409"/>
    <w:rsid w:val="00A1429D"/>
    <w:rsid w:val="00A1430F"/>
    <w:rsid w:val="00A16440"/>
    <w:rsid w:val="00A1689B"/>
    <w:rsid w:val="00A17B3A"/>
    <w:rsid w:val="00A2044D"/>
    <w:rsid w:val="00A208F5"/>
    <w:rsid w:val="00A22362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3D7A"/>
    <w:rsid w:val="00A445D9"/>
    <w:rsid w:val="00A44615"/>
    <w:rsid w:val="00A46139"/>
    <w:rsid w:val="00A4790B"/>
    <w:rsid w:val="00A47D29"/>
    <w:rsid w:val="00A51686"/>
    <w:rsid w:val="00A56074"/>
    <w:rsid w:val="00A564AA"/>
    <w:rsid w:val="00A60373"/>
    <w:rsid w:val="00A60B91"/>
    <w:rsid w:val="00A61B78"/>
    <w:rsid w:val="00A61D86"/>
    <w:rsid w:val="00A635CD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4A1F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3E"/>
    <w:rsid w:val="00AC3280"/>
    <w:rsid w:val="00AC3646"/>
    <w:rsid w:val="00AC4CF2"/>
    <w:rsid w:val="00AC50CD"/>
    <w:rsid w:val="00AC694B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0F20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242"/>
    <w:rsid w:val="00B34D7C"/>
    <w:rsid w:val="00B362D7"/>
    <w:rsid w:val="00B36505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BA3"/>
    <w:rsid w:val="00B51EF5"/>
    <w:rsid w:val="00B52B7E"/>
    <w:rsid w:val="00B542D9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3F96"/>
    <w:rsid w:val="00B644F3"/>
    <w:rsid w:val="00B67B80"/>
    <w:rsid w:val="00B704E1"/>
    <w:rsid w:val="00B71666"/>
    <w:rsid w:val="00B71807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6F3"/>
    <w:rsid w:val="00BF38BD"/>
    <w:rsid w:val="00BF529A"/>
    <w:rsid w:val="00BF60C9"/>
    <w:rsid w:val="00BF6DAA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5A0C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3F7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499"/>
    <w:rsid w:val="00CB1F39"/>
    <w:rsid w:val="00CB2555"/>
    <w:rsid w:val="00CB2A3C"/>
    <w:rsid w:val="00CB31BD"/>
    <w:rsid w:val="00CB5591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5415"/>
    <w:rsid w:val="00CD5E2A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1EB3"/>
    <w:rsid w:val="00CF2C7F"/>
    <w:rsid w:val="00CF554B"/>
    <w:rsid w:val="00CF5CE2"/>
    <w:rsid w:val="00CF7DCD"/>
    <w:rsid w:val="00D00577"/>
    <w:rsid w:val="00D0060C"/>
    <w:rsid w:val="00D00D7C"/>
    <w:rsid w:val="00D01672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2F06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311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2635"/>
    <w:rsid w:val="00D736CD"/>
    <w:rsid w:val="00D744C2"/>
    <w:rsid w:val="00D7530B"/>
    <w:rsid w:val="00D77781"/>
    <w:rsid w:val="00D811EC"/>
    <w:rsid w:val="00D81E58"/>
    <w:rsid w:val="00D85FC3"/>
    <w:rsid w:val="00D86B3E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1B6D"/>
    <w:rsid w:val="00DD27BA"/>
    <w:rsid w:val="00DD2FBE"/>
    <w:rsid w:val="00DD5FA2"/>
    <w:rsid w:val="00DD70EC"/>
    <w:rsid w:val="00DD720B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DF6717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08E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4FD3"/>
    <w:rsid w:val="00E57428"/>
    <w:rsid w:val="00E60AE5"/>
    <w:rsid w:val="00E61CCE"/>
    <w:rsid w:val="00E6211D"/>
    <w:rsid w:val="00E627F5"/>
    <w:rsid w:val="00E63CA3"/>
    <w:rsid w:val="00E649AB"/>
    <w:rsid w:val="00E66CEA"/>
    <w:rsid w:val="00E7030D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2EC4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A0536"/>
    <w:rsid w:val="00EA06F0"/>
    <w:rsid w:val="00EA0D9D"/>
    <w:rsid w:val="00EA14CC"/>
    <w:rsid w:val="00EA3868"/>
    <w:rsid w:val="00EA428C"/>
    <w:rsid w:val="00EA5532"/>
    <w:rsid w:val="00EA562C"/>
    <w:rsid w:val="00EA6E34"/>
    <w:rsid w:val="00EB1E6D"/>
    <w:rsid w:val="00EB30CF"/>
    <w:rsid w:val="00EB3A5A"/>
    <w:rsid w:val="00EB4EE3"/>
    <w:rsid w:val="00EC021A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0EB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26051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3E1"/>
    <w:rsid w:val="00F42466"/>
    <w:rsid w:val="00F43E60"/>
    <w:rsid w:val="00F43ED4"/>
    <w:rsid w:val="00F451B2"/>
    <w:rsid w:val="00F4579C"/>
    <w:rsid w:val="00F46A1A"/>
    <w:rsid w:val="00F477FB"/>
    <w:rsid w:val="00F50E74"/>
    <w:rsid w:val="00F5517A"/>
    <w:rsid w:val="00F57F24"/>
    <w:rsid w:val="00F57F4F"/>
    <w:rsid w:val="00F60083"/>
    <w:rsid w:val="00F60214"/>
    <w:rsid w:val="00F61669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91B"/>
    <w:rsid w:val="00F86982"/>
    <w:rsid w:val="00F905C9"/>
    <w:rsid w:val="00F910DB"/>
    <w:rsid w:val="00F91793"/>
    <w:rsid w:val="00F92EAD"/>
    <w:rsid w:val="00F9427D"/>
    <w:rsid w:val="00F94305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AFC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2CF6"/>
    <w:rsid w:val="00FC467A"/>
    <w:rsid w:val="00FC6DE6"/>
    <w:rsid w:val="00FC7640"/>
    <w:rsid w:val="00FC79CE"/>
    <w:rsid w:val="00FD099A"/>
    <w:rsid w:val="00FD0ED6"/>
    <w:rsid w:val="00FD20D4"/>
    <w:rsid w:val="00FD22C2"/>
    <w:rsid w:val="00FD35ED"/>
    <w:rsid w:val="00FD37EB"/>
    <w:rsid w:val="00FD3F3C"/>
    <w:rsid w:val="00FD406F"/>
    <w:rsid w:val="00FD4893"/>
    <w:rsid w:val="00FD553B"/>
    <w:rsid w:val="00FD6AAE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E7D49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2"/>
        <o:r id="V:Rule2" type="connector" idref="#_x0000_s1042"/>
      </o:rules>
    </o:shapelayout>
  </w:shapeDefaults>
  <w:decimalSymbol w:val="."/>
  <w:listSeparator w:val=","/>
  <w15:chartTrackingRefBased/>
  <w15:docId w15:val="{7F8D07DF-47F2-4F25-A6A1-28227E48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B21E6-C001-4314-BD17-5129F4D13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