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96"/>
        <w:gridCol w:w="3357"/>
        <w:gridCol w:w="1417"/>
        <w:gridCol w:w="1417"/>
      </w:tblGrid>
      <w:tr w:rsidR="008D2DED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D2DED" w:rsidRPr="00701852" w:rsidTr="00BA600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9E742A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2012/</w:t>
            </w:r>
            <w:r w:rsidR="0007758D">
              <w:rPr>
                <w:rFonts w:eastAsia="標楷體" w:hint="eastAsia"/>
                <w:lang w:eastAsia="zh-TW"/>
              </w:rPr>
              <w:t>11</w:t>
            </w:r>
            <w:r w:rsidRPr="00701852">
              <w:rPr>
                <w:rFonts w:eastAsia="標楷體"/>
                <w:lang w:eastAsia="zh-TW"/>
              </w:rPr>
              <w:t>/</w:t>
            </w:r>
            <w:r w:rsidR="0007758D">
              <w:rPr>
                <w:rFonts w:eastAsia="標楷體" w:hint="eastAsia"/>
                <w:lang w:eastAsia="zh-TW"/>
              </w:rPr>
              <w:t>2</w:t>
            </w:r>
            <w:r w:rsidR="009E742A"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305137" w:rsidRDefault="002C662B" w:rsidP="002F136E">
            <w:pPr>
              <w:pStyle w:val="Tabletext"/>
              <w:rPr>
                <w:rFonts w:hint="eastAsia"/>
                <w:lang w:eastAsia="zh-TW"/>
              </w:rPr>
            </w:pPr>
            <w:r>
              <w:t>121002000202</w:t>
            </w:r>
          </w:p>
        </w:tc>
      </w:tr>
      <w:tr w:rsidR="00C06769" w:rsidRPr="00701852" w:rsidTr="00BA6002">
        <w:trPr>
          <w:ins w:id="1" w:author="FIS" w:date="2012-12-14T16:47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9" w:rsidRPr="00701852" w:rsidRDefault="00C06769" w:rsidP="009E742A">
            <w:pPr>
              <w:pStyle w:val="Tabletext"/>
              <w:rPr>
                <w:ins w:id="2" w:author="FIS" w:date="2012-12-14T16:47:00Z"/>
                <w:rFonts w:eastAsia="標楷體"/>
                <w:lang w:eastAsia="zh-TW"/>
              </w:rPr>
            </w:pPr>
            <w:ins w:id="3" w:author="FIS" w:date="2012-12-14T16:47:00Z">
              <w:r>
                <w:rPr>
                  <w:rFonts w:eastAsia="標楷體" w:hint="eastAsia"/>
                  <w:lang w:eastAsia="zh-TW"/>
                </w:rPr>
                <w:t>2012/12/14</w:t>
              </w:r>
            </w:ins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9" w:rsidRPr="00701852" w:rsidRDefault="00C06769" w:rsidP="00405370">
            <w:pPr>
              <w:pStyle w:val="Tabletext"/>
              <w:rPr>
                <w:ins w:id="4" w:author="FIS" w:date="2012-12-14T16:47:00Z"/>
                <w:rFonts w:eastAsia="標楷體"/>
                <w:lang w:eastAsia="zh-TW"/>
              </w:rPr>
            </w:pPr>
            <w:ins w:id="5" w:author="FIS" w:date="2012-12-14T16:47:00Z">
              <w:r>
                <w:rPr>
                  <w:rFonts w:eastAsia="標楷體" w:hint="eastAsia"/>
                  <w:lang w:eastAsia="zh-TW"/>
                </w:rPr>
                <w:t>2</w:t>
              </w:r>
            </w:ins>
          </w:p>
        </w:tc>
        <w:tc>
          <w:tcPr>
            <w:tcW w:w="3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9" w:rsidRPr="00701852" w:rsidRDefault="00C06769" w:rsidP="00405370">
            <w:pPr>
              <w:pStyle w:val="Tabletext"/>
              <w:rPr>
                <w:ins w:id="6" w:author="FIS" w:date="2012-12-14T16:47:00Z"/>
                <w:rFonts w:eastAsia="標楷體"/>
                <w:lang w:eastAsia="zh-TW"/>
              </w:rPr>
            </w:pPr>
            <w:ins w:id="7" w:author="FIS" w:date="2012-12-14T16:47:00Z">
              <w:r>
                <w:rPr>
                  <w:rFonts w:eastAsia="標楷體" w:hint="eastAsia"/>
                  <w:lang w:eastAsia="zh-TW"/>
                </w:rPr>
                <w:t>二代健</w:t>
              </w:r>
            </w:ins>
            <w:ins w:id="8" w:author="FIS" w:date="2012-12-14T16:52:00Z">
              <w:r>
                <w:rPr>
                  <w:rFonts w:eastAsia="標楷體" w:hint="eastAsia"/>
                  <w:lang w:eastAsia="zh-TW"/>
                </w:rPr>
                <w:t>保延滯息獨立索賠類別修正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9" w:rsidRPr="00701852" w:rsidRDefault="00C06769" w:rsidP="00405370">
            <w:pPr>
              <w:pStyle w:val="Tabletext"/>
              <w:rPr>
                <w:ins w:id="9" w:author="FIS" w:date="2012-12-14T16:47:00Z"/>
                <w:lang w:eastAsia="zh-TW"/>
              </w:rPr>
            </w:pPr>
            <w:ins w:id="10" w:author="FIS" w:date="2012-12-14T16:52:00Z">
              <w:r>
                <w:rPr>
                  <w:rFonts w:hint="eastAsia"/>
                  <w:lang w:eastAsia="zh-TW"/>
                </w:rPr>
                <w:t>Huai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769" w:rsidRDefault="00C34311" w:rsidP="002F136E">
            <w:pPr>
              <w:pStyle w:val="Tabletext"/>
              <w:rPr>
                <w:ins w:id="11" w:author="FIS" w:date="2012-12-14T16:47:00Z"/>
                <w:lang w:eastAsia="zh-TW"/>
              </w:rPr>
            </w:pPr>
            <w:ins w:id="12" w:author="FIS" w:date="2012-12-14T17:34:00Z">
              <w:r w:rsidRPr="00182A31">
                <w:rPr>
                  <w:rFonts w:ascii="細明體" w:eastAsia="細明體" w:hAnsi="細明體" w:cs="Courier New"/>
                </w:rPr>
                <w:t>121112000027</w:t>
              </w:r>
            </w:ins>
          </w:p>
        </w:tc>
      </w:tr>
    </w:tbl>
    <w:p w:rsidR="001029E3" w:rsidRPr="00701852" w:rsidRDefault="001029E3"/>
    <w:p w:rsidR="004A134E" w:rsidRDefault="009E742A">
      <w:pPr>
        <w:rPr>
          <w:rFonts w:eastAsia="細明體" w:hint="eastAsia"/>
          <w:b/>
        </w:rPr>
      </w:pPr>
      <w:r w:rsidRPr="009E742A">
        <w:rPr>
          <w:rFonts w:eastAsia="細明體" w:hint="eastAsia"/>
          <w:b/>
        </w:rPr>
        <w:t>UCAAZ1_B105_</w:t>
      </w:r>
      <w:r w:rsidRPr="009E742A">
        <w:rPr>
          <w:rFonts w:eastAsia="細明體" w:hint="eastAsia"/>
          <w:b/>
        </w:rPr>
        <w:t>每日處理</w:t>
      </w:r>
      <w:r w:rsidRPr="009E742A">
        <w:rPr>
          <w:rFonts w:eastAsia="細明體" w:hint="eastAsia"/>
          <w:b/>
        </w:rPr>
        <w:t>DTAGA111_T</w:t>
      </w:r>
      <w:r w:rsidRPr="009E742A">
        <w:rPr>
          <w:rFonts w:eastAsia="細明體" w:hint="eastAsia"/>
          <w:b/>
        </w:rPr>
        <w:t>內容</w:t>
      </w:r>
    </w:p>
    <w:p w:rsidR="009E742A" w:rsidRPr="00701852" w:rsidRDefault="00C06769" w:rsidP="00C06769">
      <w:pPr>
        <w:tabs>
          <w:tab w:val="left" w:pos="6247"/>
        </w:tabs>
        <w:pPrChange w:id="13" w:author="FIS" w:date="2012-12-14T16:52:00Z">
          <w:pPr/>
        </w:pPrChange>
      </w:pPr>
      <w:ins w:id="14" w:author="FIS" w:date="2012-12-14T16:52:00Z">
        <w:r>
          <w:tab/>
        </w:r>
      </w:ins>
    </w:p>
    <w:p w:rsidR="00647209" w:rsidRPr="007018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5740"/>
      </w:tblGrid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程式功能</w:t>
            </w:r>
          </w:p>
        </w:tc>
        <w:tc>
          <w:tcPr>
            <w:tcW w:w="5740" w:type="dxa"/>
          </w:tcPr>
          <w:p w:rsidR="004A134E" w:rsidRPr="00701852" w:rsidRDefault="00304977" w:rsidP="00C26F2F">
            <w:pPr>
              <w:rPr>
                <w:rFonts w:eastAsia="細明體"/>
                <w:sz w:val="20"/>
                <w:szCs w:val="20"/>
              </w:rPr>
            </w:pPr>
            <w:r w:rsidRPr="00304977">
              <w:rPr>
                <w:rFonts w:eastAsia="細明體" w:hint="eastAsia"/>
                <w:sz w:val="20"/>
                <w:szCs w:val="20"/>
              </w:rPr>
              <w:t>每日處理</w:t>
            </w:r>
            <w:r w:rsidRPr="00304977">
              <w:rPr>
                <w:rFonts w:eastAsia="細明體" w:hint="eastAsia"/>
                <w:sz w:val="20"/>
                <w:szCs w:val="20"/>
              </w:rPr>
              <w:t>DTAGA111_T</w:t>
            </w:r>
            <w:r w:rsidRPr="00304977">
              <w:rPr>
                <w:rFonts w:eastAsia="細明體" w:hint="eastAsia"/>
                <w:sz w:val="20"/>
                <w:szCs w:val="20"/>
              </w:rPr>
              <w:t>內容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  <w:tc>
          <w:tcPr>
            <w:tcW w:w="5740" w:type="dxa"/>
          </w:tcPr>
          <w:p w:rsidR="004A134E" w:rsidRPr="00701852" w:rsidRDefault="004A134E" w:rsidP="00304977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AA</w:t>
            </w:r>
            <w:r w:rsidR="00304977">
              <w:rPr>
                <w:rFonts w:eastAsia="細明體" w:hint="eastAsia"/>
                <w:sz w:val="20"/>
                <w:szCs w:val="20"/>
              </w:rPr>
              <w:t>Z1</w:t>
            </w:r>
            <w:r w:rsidR="00316ACD">
              <w:rPr>
                <w:rFonts w:eastAsia="細明體" w:hint="eastAsia"/>
                <w:sz w:val="20"/>
                <w:szCs w:val="20"/>
              </w:rPr>
              <w:t>_</w:t>
            </w:r>
            <w:r w:rsidR="00776FD6" w:rsidRPr="00701852">
              <w:rPr>
                <w:rFonts w:eastAsia="細明體"/>
                <w:sz w:val="20"/>
                <w:szCs w:val="20"/>
              </w:rPr>
              <w:t>B</w:t>
            </w:r>
            <w:r w:rsidR="00304977">
              <w:rPr>
                <w:rFonts w:eastAsia="細明體"/>
                <w:sz w:val="20"/>
                <w:szCs w:val="20"/>
              </w:rPr>
              <w:t>1</w:t>
            </w:r>
            <w:r w:rsidR="00304977">
              <w:rPr>
                <w:rFonts w:eastAsia="細明體" w:hint="eastAsia"/>
                <w:sz w:val="20"/>
                <w:szCs w:val="20"/>
              </w:rPr>
              <w:t>05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作業方式</w:t>
            </w:r>
          </w:p>
        </w:tc>
        <w:tc>
          <w:tcPr>
            <w:tcW w:w="5740" w:type="dxa"/>
          </w:tcPr>
          <w:p w:rsidR="004A134E" w:rsidRPr="00701852" w:rsidRDefault="00316ACD" w:rsidP="00C26F2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概要說明</w:t>
            </w:r>
          </w:p>
        </w:tc>
        <w:tc>
          <w:tcPr>
            <w:tcW w:w="5740" w:type="dxa"/>
          </w:tcPr>
          <w:p w:rsidR="004A134E" w:rsidRPr="00701852" w:rsidRDefault="00304977" w:rsidP="00304977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針對</w:t>
            </w:r>
            <w:r w:rsidRPr="00304977">
              <w:rPr>
                <w:rFonts w:eastAsia="細明體" w:hint="eastAsia"/>
                <w:sz w:val="20"/>
                <w:szCs w:val="20"/>
              </w:rPr>
              <w:t>DTAGA111_T</w:t>
            </w:r>
            <w:r w:rsidRPr="00304977">
              <w:rPr>
                <w:rFonts w:eastAsia="細明體" w:hint="eastAsia"/>
                <w:sz w:val="20"/>
                <w:szCs w:val="20"/>
              </w:rPr>
              <w:t>每日</w:t>
            </w:r>
            <w:r w:rsidR="00776FD6" w:rsidRPr="00701852">
              <w:rPr>
                <w:rFonts w:eastAsia="細明體"/>
                <w:sz w:val="20"/>
                <w:szCs w:val="20"/>
              </w:rPr>
              <w:t>產生</w:t>
            </w:r>
            <w:r>
              <w:rPr>
                <w:rFonts w:eastAsia="細明體" w:hint="eastAsia"/>
                <w:sz w:val="20"/>
                <w:szCs w:val="20"/>
              </w:rPr>
              <w:t>新增保險金代號</w:t>
            </w:r>
            <w:r w:rsidR="00316ACD" w:rsidRPr="00316ACD">
              <w:rPr>
                <w:rFonts w:eastAsia="細明體"/>
                <w:sz w:val="20"/>
                <w:szCs w:val="20"/>
              </w:rPr>
              <w:t>資料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處理人員</w:t>
            </w:r>
          </w:p>
        </w:tc>
        <w:tc>
          <w:tcPr>
            <w:tcW w:w="5740" w:type="dxa"/>
          </w:tcPr>
          <w:p w:rsidR="004A134E" w:rsidRPr="00701852" w:rsidRDefault="00304977" w:rsidP="00A24FD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行政中心服務科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作業平台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■</w:t>
            </w:r>
            <w:r w:rsidRPr="00701852">
              <w:rPr>
                <w:rFonts w:eastAsia="細明體"/>
                <w:sz w:val="20"/>
                <w:szCs w:val="20"/>
              </w:rPr>
              <w:t>一般</w:t>
            </w:r>
            <w:r w:rsidRPr="00701852">
              <w:rPr>
                <w:rFonts w:eastAsia="細明體"/>
                <w:sz w:val="20"/>
                <w:szCs w:val="20"/>
              </w:rPr>
              <w:t xml:space="preserve">  □</w:t>
            </w:r>
            <w:r w:rsidRPr="00701852">
              <w:rPr>
                <w:rFonts w:eastAsia="細明體"/>
                <w:sz w:val="20"/>
                <w:szCs w:val="20"/>
              </w:rPr>
              <w:t>平板電腦</w:t>
            </w:r>
            <w:r w:rsidRPr="00701852">
              <w:rPr>
                <w:rFonts w:eastAsia="細明體"/>
                <w:sz w:val="20"/>
                <w:szCs w:val="20"/>
              </w:rPr>
              <w:t xml:space="preserve">  □</w:t>
            </w:r>
            <w:r w:rsidRPr="00701852">
              <w:rPr>
                <w:rFonts w:eastAsia="細明體"/>
                <w:sz w:val="20"/>
                <w:szCs w:val="20"/>
              </w:rPr>
              <w:t>手機</w:t>
            </w:r>
          </w:p>
        </w:tc>
      </w:tr>
      <w:tr w:rsidR="004A134E" w:rsidRPr="00701852" w:rsidTr="00857C9B">
        <w:tc>
          <w:tcPr>
            <w:tcW w:w="23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使用對象</w:t>
            </w:r>
          </w:p>
        </w:tc>
        <w:tc>
          <w:tcPr>
            <w:tcW w:w="5740" w:type="dxa"/>
          </w:tcPr>
          <w:p w:rsidR="004A134E" w:rsidRPr="00701852" w:rsidRDefault="004A134E" w:rsidP="00C26F2F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■</w:t>
            </w:r>
            <w:r w:rsidRPr="00701852">
              <w:rPr>
                <w:rFonts w:eastAsia="細明體"/>
                <w:sz w:val="20"/>
                <w:szCs w:val="20"/>
              </w:rPr>
              <w:t>員工</w:t>
            </w:r>
            <w:r w:rsidRPr="00701852">
              <w:rPr>
                <w:rFonts w:eastAsia="細明體"/>
                <w:sz w:val="20"/>
                <w:szCs w:val="20"/>
              </w:rPr>
              <w:t>(UCBean)  □</w:t>
            </w:r>
            <w:r w:rsidRPr="00701852">
              <w:rPr>
                <w:rFonts w:eastAsia="細明體"/>
                <w:sz w:val="20"/>
                <w:szCs w:val="20"/>
              </w:rPr>
              <w:t>客戶</w:t>
            </w:r>
            <w:r w:rsidRPr="00701852">
              <w:rPr>
                <w:rFonts w:eastAsia="細明體"/>
                <w:sz w:val="20"/>
                <w:szCs w:val="20"/>
              </w:rPr>
              <w:t>(CustomerBean)</w:t>
            </w:r>
          </w:p>
        </w:tc>
      </w:tr>
    </w:tbl>
    <w:p w:rsidR="004A134E" w:rsidRPr="00701852" w:rsidRDefault="004A134E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4C54AC" w:rsidRDefault="0010243C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0243C">
        <w:rPr>
          <w:rFonts w:ascii="細明體" w:eastAsia="細明體" w:hAnsi="細明體" w:cs="Courier New" w:hint="eastAsia"/>
        </w:rPr>
        <w:t>程式流程圖</w:t>
      </w:r>
      <w:r w:rsidR="00647209" w:rsidRPr="00701852">
        <w:rPr>
          <w:kern w:val="2"/>
          <w:szCs w:val="24"/>
          <w:lang w:eastAsia="zh-TW"/>
        </w:rPr>
        <w:t>：</w:t>
      </w:r>
    </w:p>
    <w:p w:rsidR="00B64F1F" w:rsidRDefault="00374DFD" w:rsidP="00B64F1F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5264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65.25pt" o:ole="">
            <v:imagedata r:id="rId8" o:title=""/>
          </v:shape>
          <o:OLEObject Type="Embed" ProgID="Visio.Drawing.11" ShapeID="_x0000_i1025" DrawAspect="Content" ObjectID="_1657346481" r:id="rId9"/>
        </w:object>
      </w:r>
    </w:p>
    <w:p w:rsidR="0010243C" w:rsidRDefault="0010243C" w:rsidP="0010243C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10243C" w:rsidRDefault="0010243C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8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917"/>
        <w:gridCol w:w="1701"/>
        <w:gridCol w:w="799"/>
        <w:gridCol w:w="799"/>
        <w:gridCol w:w="799"/>
        <w:gridCol w:w="800"/>
      </w:tblGrid>
      <w:tr w:rsidR="00383798" w:rsidTr="00374DFD">
        <w:tc>
          <w:tcPr>
            <w:tcW w:w="709" w:type="dxa"/>
          </w:tcPr>
          <w:p w:rsidR="00383798" w:rsidRPr="00226E08" w:rsidRDefault="00383798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917" w:type="dxa"/>
          </w:tcPr>
          <w:p w:rsidR="00383798" w:rsidRPr="00662A71" w:rsidRDefault="00383798" w:rsidP="00AD693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1701" w:type="dxa"/>
          </w:tcPr>
          <w:p w:rsidR="00383798" w:rsidRPr="00226E08" w:rsidRDefault="00383798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383798" w:rsidRPr="00E60524" w:rsidRDefault="00383798" w:rsidP="00AD693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383798" w:rsidRPr="00E60524" w:rsidRDefault="00383798" w:rsidP="00AD693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383798" w:rsidRPr="00E60524" w:rsidRDefault="00383798" w:rsidP="00AD693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83798" w:rsidRPr="00E60524" w:rsidRDefault="00383798" w:rsidP="00AD693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74DFD" w:rsidTr="00374DFD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74DFD" w:rsidRPr="00226E08" w:rsidRDefault="00374DFD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917" w:type="dxa"/>
          </w:tcPr>
          <w:p w:rsidR="00374DFD" w:rsidRPr="00374DFD" w:rsidRDefault="00374DF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74DFD">
              <w:rPr>
                <w:rFonts w:ascii="Courier New" w:hAnsi="Courier New" w:cs="Courier New"/>
                <w:kern w:val="0"/>
                <w:sz w:val="20"/>
                <w:szCs w:val="20"/>
              </w:rPr>
              <w:t>險別對應可理賠項目檔</w:t>
            </w:r>
            <w:r w:rsidRPr="00374DFD">
              <w:rPr>
                <w:rFonts w:ascii="Courier New" w:hAnsi="Courier New" w:cs="Courier New"/>
                <w:kern w:val="0"/>
                <w:sz w:val="20"/>
                <w:szCs w:val="20"/>
              </w:rPr>
              <w:t>_</w:t>
            </w:r>
            <w:r w:rsidRPr="00374DFD">
              <w:rPr>
                <w:rFonts w:ascii="Courier New" w:hAnsi="Courier New" w:cs="Courier New"/>
                <w:kern w:val="0"/>
                <w:sz w:val="20"/>
                <w:szCs w:val="20"/>
              </w:rPr>
              <w:t>臨增</w:t>
            </w:r>
          </w:p>
        </w:tc>
        <w:tc>
          <w:tcPr>
            <w:tcW w:w="1701" w:type="dxa"/>
          </w:tcPr>
          <w:p w:rsidR="00374DFD" w:rsidRPr="002057B2" w:rsidRDefault="00374DFD" w:rsidP="005401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4977">
              <w:rPr>
                <w:rFonts w:eastAsia="細明體" w:hint="eastAsia"/>
                <w:sz w:val="20"/>
                <w:szCs w:val="20"/>
              </w:rPr>
              <w:t>DTAGA111_T</w:t>
            </w:r>
          </w:p>
        </w:tc>
        <w:tc>
          <w:tcPr>
            <w:tcW w:w="799" w:type="dxa"/>
          </w:tcPr>
          <w:p w:rsidR="00374DFD" w:rsidRDefault="00374DFD" w:rsidP="00AD693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74DFD" w:rsidRPr="00E60524" w:rsidRDefault="00374DFD" w:rsidP="00AD693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74DFD" w:rsidRPr="00E60524" w:rsidRDefault="00374DFD" w:rsidP="00AD693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74DFD" w:rsidRPr="00E60524" w:rsidRDefault="00BD632F" w:rsidP="00AD693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374DFD" w:rsidTr="00374DFD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374DFD" w:rsidRPr="00226E08" w:rsidRDefault="00374DFD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917" w:type="dxa"/>
          </w:tcPr>
          <w:p w:rsidR="00374DFD" w:rsidRPr="00374DFD" w:rsidRDefault="00374DF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374DFD">
              <w:rPr>
                <w:rFonts w:ascii="Courier New" w:hAnsi="Courier New" w:cs="Courier New"/>
                <w:kern w:val="0"/>
                <w:sz w:val="20"/>
                <w:szCs w:val="20"/>
              </w:rPr>
              <w:t>險別對應可理賠項目檔</w:t>
            </w:r>
          </w:p>
        </w:tc>
        <w:tc>
          <w:tcPr>
            <w:tcW w:w="1701" w:type="dxa"/>
          </w:tcPr>
          <w:p w:rsidR="00374DFD" w:rsidRDefault="00374DFD" w:rsidP="00374D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4977">
              <w:rPr>
                <w:rFonts w:eastAsia="細明體" w:hint="eastAsia"/>
                <w:sz w:val="20"/>
                <w:szCs w:val="20"/>
              </w:rPr>
              <w:t>DTAGA111</w:t>
            </w:r>
          </w:p>
        </w:tc>
        <w:tc>
          <w:tcPr>
            <w:tcW w:w="799" w:type="dxa"/>
          </w:tcPr>
          <w:p w:rsidR="00374DFD" w:rsidRDefault="00374DFD" w:rsidP="00AD693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74DFD" w:rsidRPr="00E60524" w:rsidRDefault="00380116" w:rsidP="00AD693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74DFD" w:rsidRPr="00E60524" w:rsidRDefault="00374DFD" w:rsidP="00AD693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74DFD" w:rsidRPr="00E60524" w:rsidRDefault="00374DFD" w:rsidP="00AD693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0243C" w:rsidRPr="00701852" w:rsidRDefault="0010243C" w:rsidP="0010243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80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3275"/>
      </w:tblGrid>
      <w:tr w:rsidR="0010243C" w:rsidRPr="00701852" w:rsidTr="00AD693B">
        <w:tc>
          <w:tcPr>
            <w:tcW w:w="720" w:type="dxa"/>
          </w:tcPr>
          <w:p w:rsidR="0010243C" w:rsidRPr="00701852" w:rsidRDefault="0010243C" w:rsidP="00AD693B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10243C" w:rsidRPr="00701852" w:rsidRDefault="0010243C" w:rsidP="00AD693B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3275" w:type="dxa"/>
          </w:tcPr>
          <w:p w:rsidR="0010243C" w:rsidRPr="00701852" w:rsidRDefault="0010243C" w:rsidP="00AD693B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程式名稱</w:t>
            </w:r>
          </w:p>
        </w:tc>
      </w:tr>
      <w:tr w:rsidR="0010243C" w:rsidRPr="00701852" w:rsidTr="00AD693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0243C" w:rsidRPr="00701852" w:rsidRDefault="0010243C" w:rsidP="00AD693B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1.</w:t>
            </w:r>
          </w:p>
        </w:tc>
        <w:tc>
          <w:tcPr>
            <w:tcW w:w="4096" w:type="dxa"/>
          </w:tcPr>
          <w:p w:rsidR="0010243C" w:rsidRPr="00701852" w:rsidRDefault="0010243C" w:rsidP="00AD693B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3275" w:type="dxa"/>
          </w:tcPr>
          <w:p w:rsidR="0010243C" w:rsidRPr="00701852" w:rsidRDefault="0010243C" w:rsidP="00AD693B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10243C" w:rsidRPr="00701852" w:rsidTr="00AD693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0243C" w:rsidRPr="00701852" w:rsidRDefault="0010243C" w:rsidP="00AD693B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2.</w:t>
            </w:r>
          </w:p>
        </w:tc>
        <w:tc>
          <w:tcPr>
            <w:tcW w:w="4096" w:type="dxa"/>
          </w:tcPr>
          <w:p w:rsidR="0010243C" w:rsidRPr="00701852" w:rsidRDefault="0010243C" w:rsidP="00AD693B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批次作業件數記錄模組</w:t>
            </w:r>
          </w:p>
        </w:tc>
        <w:tc>
          <w:tcPr>
            <w:tcW w:w="3275" w:type="dxa"/>
          </w:tcPr>
          <w:p w:rsidR="0010243C" w:rsidRPr="00701852" w:rsidRDefault="0010243C" w:rsidP="00AD693B">
            <w:pPr>
              <w:rPr>
                <w:rFonts w:eastAsia="細明體"/>
                <w:sz w:val="20"/>
                <w:szCs w:val="20"/>
              </w:rPr>
            </w:pPr>
            <w:r w:rsidRPr="00FE74E8">
              <w:rPr>
                <w:rFonts w:eastAsia="細明體"/>
                <w:sz w:val="20"/>
                <w:szCs w:val="20"/>
              </w:rPr>
              <w:t>batch.CountManager</w:t>
            </w:r>
          </w:p>
        </w:tc>
      </w:tr>
      <w:tr w:rsidR="009A1384" w:rsidRPr="00701852" w:rsidTr="00AD693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A1384" w:rsidRPr="00701852" w:rsidRDefault="009A1384" w:rsidP="00AD693B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3.</w:t>
            </w:r>
          </w:p>
        </w:tc>
        <w:tc>
          <w:tcPr>
            <w:tcW w:w="4096" w:type="dxa"/>
          </w:tcPr>
          <w:p w:rsidR="009A1384" w:rsidRPr="00701852" w:rsidRDefault="009A1384" w:rsidP="00AD693B">
            <w:p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275" w:type="dxa"/>
          </w:tcPr>
          <w:p w:rsidR="009A1384" w:rsidRPr="00FE74E8" w:rsidRDefault="009A1384" w:rsidP="00AD693B">
            <w:pPr>
              <w:rPr>
                <w:rFonts w:eastAsia="細明體"/>
                <w:sz w:val="20"/>
                <w:szCs w:val="20"/>
              </w:rPr>
            </w:pPr>
          </w:p>
        </w:tc>
      </w:tr>
    </w:tbl>
    <w:p w:rsidR="0010243C" w:rsidRPr="00701852" w:rsidRDefault="0010243C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500C0C" w:rsidRPr="00500C0C" w:rsidRDefault="00500C0C" w:rsidP="00500C0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00C0C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6408"/>
      </w:tblGrid>
      <w:tr w:rsidR="00500C0C" w:rsidTr="00500C0C">
        <w:trPr>
          <w:trHeight w:val="120"/>
        </w:trPr>
        <w:tc>
          <w:tcPr>
            <w:tcW w:w="1672" w:type="dxa"/>
          </w:tcPr>
          <w:p w:rsidR="00500C0C" w:rsidRDefault="00500C0C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6408" w:type="dxa"/>
          </w:tcPr>
          <w:p w:rsidR="00500C0C" w:rsidRDefault="00076C80" w:rsidP="00500C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10" w:tooltip="JAAADZ001" w:history="1">
              <w:r w:rsidRPr="00076C80">
                <w:rPr>
                  <w:rFonts w:ascii="細明體" w:eastAsia="細明體" w:hAnsi="細明體"/>
                  <w:sz w:val="20"/>
                  <w:szCs w:val="20"/>
                </w:rPr>
                <w:t>JAAADZ001</w:t>
              </w:r>
            </w:hyperlink>
          </w:p>
        </w:tc>
      </w:tr>
      <w:tr w:rsidR="00500C0C" w:rsidTr="00500C0C">
        <w:trPr>
          <w:trHeight w:val="120"/>
        </w:trPr>
        <w:tc>
          <w:tcPr>
            <w:tcW w:w="1672" w:type="dxa"/>
          </w:tcPr>
          <w:p w:rsidR="00500C0C" w:rsidRDefault="00500C0C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6408" w:type="dxa"/>
          </w:tcPr>
          <w:p w:rsidR="00500C0C" w:rsidRDefault="00500C0C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500C0C" w:rsidTr="00500C0C">
        <w:trPr>
          <w:trHeight w:val="120"/>
        </w:trPr>
        <w:tc>
          <w:tcPr>
            <w:tcW w:w="1672" w:type="dxa"/>
          </w:tcPr>
          <w:p w:rsidR="00500C0C" w:rsidRDefault="00500C0C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6408" w:type="dxa"/>
          </w:tcPr>
          <w:p w:rsidR="00500C0C" w:rsidRDefault="00076C80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Z1</w:t>
            </w:r>
          </w:p>
        </w:tc>
      </w:tr>
      <w:tr w:rsidR="00500C0C" w:rsidTr="00500C0C">
        <w:trPr>
          <w:trHeight w:val="120"/>
        </w:trPr>
        <w:tc>
          <w:tcPr>
            <w:tcW w:w="1672" w:type="dxa"/>
          </w:tcPr>
          <w:p w:rsidR="00500C0C" w:rsidRDefault="00500C0C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6408" w:type="dxa"/>
          </w:tcPr>
          <w:p w:rsidR="00500C0C" w:rsidRDefault="00A96A54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500C0C" w:rsidTr="00500C0C">
        <w:trPr>
          <w:trHeight w:val="120"/>
        </w:trPr>
        <w:tc>
          <w:tcPr>
            <w:tcW w:w="1672" w:type="dxa"/>
          </w:tcPr>
          <w:p w:rsidR="00500C0C" w:rsidRDefault="00500C0C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分批處理的件數</w:t>
            </w:r>
          </w:p>
        </w:tc>
        <w:tc>
          <w:tcPr>
            <w:tcW w:w="6408" w:type="dxa"/>
          </w:tcPr>
          <w:p w:rsidR="00500C0C" w:rsidRDefault="00500C0C" w:rsidP="00AD693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00096F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618"/>
        <w:gridCol w:w="3544"/>
      </w:tblGrid>
      <w:tr w:rsidR="00EC1727" w:rsidRPr="00701852" w:rsidTr="00EF5EA3">
        <w:tc>
          <w:tcPr>
            <w:tcW w:w="1080" w:type="dxa"/>
            <w:gridSpan w:val="2"/>
          </w:tcPr>
          <w:p w:rsidR="00EC1727" w:rsidRPr="00701852" w:rsidRDefault="00EC1727" w:rsidP="00164942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701852">
              <w:rPr>
                <w:kern w:val="2"/>
                <w:lang w:eastAsia="zh-TW"/>
              </w:rPr>
              <w:t>Method</w:t>
            </w:r>
          </w:p>
        </w:tc>
        <w:tc>
          <w:tcPr>
            <w:tcW w:w="7142" w:type="dxa"/>
            <w:gridSpan w:val="3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此欄由開發人員填入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EC1727" w:rsidRPr="00701852" w:rsidTr="00EF5EA3">
        <w:tc>
          <w:tcPr>
            <w:tcW w:w="8222" w:type="dxa"/>
            <w:gridSpan w:val="5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輸入參數</w:t>
            </w:r>
          </w:p>
        </w:tc>
      </w:tr>
      <w:tr w:rsidR="00EC1727" w:rsidRPr="00701852" w:rsidTr="00926514">
        <w:tc>
          <w:tcPr>
            <w:tcW w:w="720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參數名稱</w:t>
            </w:r>
          </w:p>
        </w:tc>
        <w:tc>
          <w:tcPr>
            <w:tcW w:w="1618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格式</w:t>
            </w:r>
          </w:p>
        </w:tc>
        <w:tc>
          <w:tcPr>
            <w:tcW w:w="3544" w:type="dxa"/>
          </w:tcPr>
          <w:p w:rsidR="00EC1727" w:rsidRPr="00701852" w:rsidRDefault="00EC1727" w:rsidP="0016494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說明</w:t>
            </w:r>
            <w:r w:rsidRPr="00701852">
              <w:rPr>
                <w:sz w:val="20"/>
                <w:szCs w:val="20"/>
              </w:rPr>
              <w:t>(</w:t>
            </w:r>
            <w:r w:rsidRPr="00701852">
              <w:rPr>
                <w:sz w:val="20"/>
                <w:szCs w:val="20"/>
              </w:rPr>
              <w:t>檢查規則</w:t>
            </w:r>
            <w:r w:rsidRPr="00701852">
              <w:rPr>
                <w:sz w:val="20"/>
                <w:szCs w:val="20"/>
              </w:rPr>
              <w:t>)</w:t>
            </w:r>
          </w:p>
        </w:tc>
      </w:tr>
      <w:tr w:rsidR="007D4EDE" w:rsidRPr="00701852" w:rsidTr="00926514">
        <w:tc>
          <w:tcPr>
            <w:tcW w:w="720" w:type="dxa"/>
          </w:tcPr>
          <w:p w:rsidR="007D4EDE" w:rsidRPr="00701852" w:rsidRDefault="007D4EDE" w:rsidP="00164942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D4EDE" w:rsidRPr="00701852" w:rsidRDefault="007D4EDE" w:rsidP="00C26F2F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  <w:vAlign w:val="bottom"/>
          </w:tcPr>
          <w:p w:rsidR="007D4EDE" w:rsidRPr="00701852" w:rsidRDefault="007D4EDE" w:rsidP="00C26F2F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7D4EDE" w:rsidRPr="00701852" w:rsidRDefault="007D4EDE" w:rsidP="00AD693B">
            <w:pPr>
              <w:rPr>
                <w:sz w:val="20"/>
                <w:szCs w:val="20"/>
              </w:rPr>
            </w:pPr>
          </w:p>
        </w:tc>
      </w:tr>
    </w:tbl>
    <w:p w:rsidR="00BB1FBB" w:rsidRPr="00701852" w:rsidRDefault="00BB1FBB" w:rsidP="00B2096A">
      <w:pPr>
        <w:pStyle w:val="Tabletext"/>
        <w:keepLines w:val="0"/>
        <w:spacing w:after="0" w:line="240" w:lineRule="auto"/>
        <w:rPr>
          <w:rFonts w:eastAsia="細明體"/>
          <w:kern w:val="2"/>
          <w:lang w:eastAsia="zh-TW"/>
        </w:rPr>
      </w:pPr>
    </w:p>
    <w:p w:rsidR="00BB1FBB" w:rsidRPr="007018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A91978" w:rsidRDefault="00A91978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將已存在於屬性設定中臨增資料剔除：</w:t>
      </w:r>
    </w:p>
    <w:p w:rsidR="00A91978" w:rsidRDefault="00A91978" w:rsidP="00A9197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DTAGA111_T</w:t>
      </w:r>
    </w:p>
    <w:p w:rsidR="00EC6034" w:rsidRDefault="00EC6034" w:rsidP="00A9197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EC6034" w:rsidRDefault="00EC6034" w:rsidP="00EC6034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商品代號</w:t>
      </w:r>
      <w:r w:rsidR="00CF0C10">
        <w:rPr>
          <w:rFonts w:eastAsia="細明體" w:hint="eastAsia"/>
          <w:kern w:val="2"/>
          <w:szCs w:val="24"/>
          <w:lang w:eastAsia="zh-TW"/>
        </w:rPr>
        <w:t>||</w:t>
      </w:r>
      <w:r w:rsidR="00CF0C10">
        <w:rPr>
          <w:rFonts w:eastAsia="細明體" w:hint="eastAsia"/>
          <w:kern w:val="2"/>
          <w:szCs w:val="24"/>
          <w:lang w:eastAsia="zh-TW"/>
        </w:rPr>
        <w:t>索賠類別</w:t>
      </w:r>
      <w:r>
        <w:rPr>
          <w:rFonts w:eastAsia="細明體" w:hint="eastAsia"/>
          <w:kern w:val="2"/>
          <w:szCs w:val="24"/>
          <w:lang w:eastAsia="zh-TW"/>
        </w:rPr>
        <w:t>||</w:t>
      </w:r>
      <w:r>
        <w:rPr>
          <w:rFonts w:eastAsia="細明體" w:hint="eastAsia"/>
          <w:kern w:val="2"/>
          <w:szCs w:val="24"/>
          <w:lang w:eastAsia="zh-TW"/>
        </w:rPr>
        <w:t>保險金代號</w:t>
      </w:r>
      <w:r>
        <w:rPr>
          <w:rFonts w:eastAsia="細明體" w:hint="eastAsia"/>
          <w:kern w:val="2"/>
          <w:szCs w:val="24"/>
          <w:lang w:eastAsia="zh-TW"/>
        </w:rPr>
        <w:t xml:space="preserve"> IN </w:t>
      </w:r>
    </w:p>
    <w:p w:rsidR="00EC6034" w:rsidRDefault="00EC6034" w:rsidP="00EC603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(READ DTAGA111</w:t>
      </w:r>
      <w:r>
        <w:rPr>
          <w:rFonts w:eastAsia="細明體" w:hint="eastAsia"/>
          <w:kern w:val="2"/>
          <w:szCs w:val="24"/>
          <w:lang w:eastAsia="zh-TW"/>
        </w:rPr>
        <w:t>商品代號</w:t>
      </w:r>
      <w:r w:rsidR="006978AE">
        <w:rPr>
          <w:rFonts w:eastAsia="細明體" w:hint="eastAsia"/>
          <w:kern w:val="2"/>
          <w:szCs w:val="24"/>
          <w:lang w:eastAsia="zh-TW"/>
        </w:rPr>
        <w:t>||</w:t>
      </w:r>
      <w:r w:rsidR="006978AE">
        <w:rPr>
          <w:rFonts w:eastAsia="細明體" w:hint="eastAsia"/>
          <w:kern w:val="2"/>
          <w:szCs w:val="24"/>
          <w:lang w:eastAsia="zh-TW"/>
        </w:rPr>
        <w:t>索賠類別</w:t>
      </w:r>
      <w:r>
        <w:rPr>
          <w:rFonts w:eastAsia="細明體" w:hint="eastAsia"/>
          <w:kern w:val="2"/>
          <w:szCs w:val="24"/>
          <w:lang w:eastAsia="zh-TW"/>
        </w:rPr>
        <w:t>||</w:t>
      </w:r>
      <w:r>
        <w:rPr>
          <w:rFonts w:eastAsia="細明體" w:hint="eastAsia"/>
          <w:kern w:val="2"/>
          <w:szCs w:val="24"/>
          <w:lang w:eastAsia="zh-TW"/>
        </w:rPr>
        <w:t>保險金代號</w:t>
      </w:r>
      <w:r>
        <w:rPr>
          <w:rFonts w:eastAsia="細明體" w:hint="eastAsia"/>
          <w:kern w:val="2"/>
          <w:szCs w:val="24"/>
          <w:lang w:eastAsia="zh-TW"/>
        </w:rPr>
        <w:t xml:space="preserve">) </w:t>
      </w:r>
    </w:p>
    <w:p w:rsidR="00105641" w:rsidRPr="00701852" w:rsidRDefault="00591CDE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</w:t>
      </w:r>
      <w:r w:rsidR="00EC6034">
        <w:rPr>
          <w:rFonts w:eastAsia="細明體" w:hint="eastAsia"/>
          <w:kern w:val="2"/>
          <w:szCs w:val="24"/>
          <w:lang w:eastAsia="zh-TW"/>
        </w:rPr>
        <w:t>臨增保險金代號</w:t>
      </w:r>
      <w:r>
        <w:rPr>
          <w:rFonts w:eastAsia="細明體" w:hint="eastAsia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</w:p>
    <w:p w:rsidR="00591CDE" w:rsidRDefault="00591CDE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READ </w:t>
      </w:r>
      <w:r w:rsidR="00143060">
        <w:rPr>
          <w:rFonts w:eastAsia="細明體" w:hint="eastAsia"/>
          <w:kern w:val="2"/>
          <w:szCs w:val="24"/>
          <w:lang w:eastAsia="zh-TW"/>
        </w:rPr>
        <w:t>DTAGA111_T</w:t>
      </w:r>
    </w:p>
    <w:p w:rsidR="00ED4905" w:rsidRDefault="00ED4905" w:rsidP="00ED490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LEFT JOIN DTAGA111</w:t>
      </w:r>
      <w:r w:rsidR="001635F5">
        <w:rPr>
          <w:rFonts w:eastAsia="細明體" w:hint="eastAsia"/>
          <w:kern w:val="2"/>
          <w:szCs w:val="24"/>
          <w:lang w:eastAsia="zh-TW"/>
        </w:rPr>
        <w:t xml:space="preserve"> B</w:t>
      </w:r>
    </w:p>
    <w:p w:rsidR="00ED4905" w:rsidRDefault="00ED4905" w:rsidP="00E538C2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 A.</w:t>
      </w:r>
      <w:r>
        <w:rPr>
          <w:rFonts w:eastAsia="細明體" w:hint="eastAsia"/>
          <w:kern w:val="2"/>
          <w:szCs w:val="24"/>
          <w:lang w:eastAsia="zh-TW"/>
        </w:rPr>
        <w:t>商品代號</w:t>
      </w:r>
      <w:r>
        <w:rPr>
          <w:rFonts w:eastAsia="細明體" w:hint="eastAsia"/>
          <w:kern w:val="2"/>
          <w:szCs w:val="24"/>
          <w:lang w:eastAsia="zh-TW"/>
        </w:rPr>
        <w:t xml:space="preserve"> = B.</w:t>
      </w:r>
      <w:r>
        <w:rPr>
          <w:rFonts w:eastAsia="細明體" w:hint="eastAsia"/>
          <w:kern w:val="2"/>
          <w:szCs w:val="24"/>
          <w:lang w:eastAsia="zh-TW"/>
        </w:rPr>
        <w:t>商品代號</w:t>
      </w:r>
    </w:p>
    <w:p w:rsidR="00F60083" w:rsidRPr="00701852" w:rsidRDefault="00F60083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A564AA" w:rsidRPr="00701852" w:rsidRDefault="00C52238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不</w:t>
      </w:r>
      <w:r w:rsidR="00A564AA" w:rsidRPr="00701852">
        <w:rPr>
          <w:kern w:val="2"/>
          <w:szCs w:val="24"/>
          <w:lang w:eastAsia="zh-TW"/>
        </w:rPr>
        <w:t>視為錯誤</w:t>
      </w:r>
    </w:p>
    <w:p w:rsidR="00730B1E" w:rsidRPr="00881927" w:rsidRDefault="00F60083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881927">
        <w:rPr>
          <w:kern w:val="2"/>
          <w:szCs w:val="24"/>
          <w:lang w:eastAsia="zh-TW"/>
        </w:rPr>
        <w:t>傳出訊息</w:t>
      </w:r>
      <w:r w:rsidR="00E40D2E" w:rsidRPr="00881927">
        <w:rPr>
          <w:rFonts w:hint="eastAsia"/>
          <w:kern w:val="2"/>
          <w:szCs w:val="24"/>
          <w:lang w:eastAsia="zh-TW"/>
        </w:rPr>
        <w:t>(FATAL)</w:t>
      </w:r>
      <w:r w:rsidRPr="00881927">
        <w:rPr>
          <w:kern w:val="2"/>
          <w:szCs w:val="24"/>
          <w:lang w:eastAsia="zh-TW"/>
        </w:rPr>
        <w:t>：</w:t>
      </w:r>
      <w:r w:rsidR="00EC78C3" w:rsidRPr="00881927">
        <w:rPr>
          <w:kern w:val="2"/>
          <w:szCs w:val="24"/>
          <w:lang w:eastAsia="zh-TW"/>
        </w:rPr>
        <w:t>’</w:t>
      </w:r>
      <w:r w:rsidR="00881927" w:rsidRPr="00881927">
        <w:rPr>
          <w:kern w:val="2"/>
          <w:szCs w:val="24"/>
          <w:lang w:eastAsia="zh-TW"/>
        </w:rPr>
        <w:t>險別對應可理賠項目檔</w:t>
      </w:r>
      <w:r w:rsidR="00881927" w:rsidRPr="00881927">
        <w:rPr>
          <w:kern w:val="2"/>
          <w:szCs w:val="24"/>
          <w:lang w:eastAsia="zh-TW"/>
        </w:rPr>
        <w:t>_</w:t>
      </w:r>
      <w:r w:rsidR="00881927" w:rsidRPr="00881927">
        <w:rPr>
          <w:kern w:val="2"/>
          <w:szCs w:val="24"/>
          <w:lang w:eastAsia="zh-TW"/>
        </w:rPr>
        <w:t>臨增</w:t>
      </w:r>
      <w:r w:rsidR="00881927">
        <w:rPr>
          <w:rFonts w:hint="eastAsia"/>
          <w:kern w:val="2"/>
          <w:szCs w:val="24"/>
          <w:lang w:eastAsia="zh-TW"/>
        </w:rPr>
        <w:t>，</w:t>
      </w:r>
      <w:r w:rsidR="00E40D2E" w:rsidRPr="00881927">
        <w:rPr>
          <w:rFonts w:hint="eastAsia"/>
          <w:kern w:val="2"/>
          <w:szCs w:val="24"/>
          <w:lang w:eastAsia="zh-TW"/>
        </w:rPr>
        <w:t>查無</w:t>
      </w:r>
      <w:r w:rsidR="00075C91" w:rsidRPr="00881927">
        <w:rPr>
          <w:kern w:val="2"/>
          <w:szCs w:val="24"/>
          <w:lang w:eastAsia="zh-TW"/>
        </w:rPr>
        <w:t>資料</w:t>
      </w:r>
      <w:r w:rsidR="00EC78C3" w:rsidRPr="00881927">
        <w:rPr>
          <w:kern w:val="2"/>
          <w:szCs w:val="24"/>
          <w:lang w:eastAsia="zh-TW"/>
        </w:rPr>
        <w:t>’</w:t>
      </w:r>
    </w:p>
    <w:p w:rsidR="00FB2CB6" w:rsidRPr="00701852" w:rsidRDefault="00227D04" w:rsidP="00972E3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FB2CB6" w:rsidRPr="00701852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7E40FA" w:rsidRPr="00881927">
        <w:rPr>
          <w:kern w:val="2"/>
          <w:szCs w:val="24"/>
          <w:lang w:eastAsia="zh-TW"/>
        </w:rPr>
        <w:t>可理賠項目檔</w:t>
      </w:r>
      <w:r w:rsidR="007E40FA" w:rsidRPr="00881927">
        <w:rPr>
          <w:kern w:val="2"/>
          <w:szCs w:val="24"/>
          <w:lang w:eastAsia="zh-TW"/>
        </w:rPr>
        <w:t>_</w:t>
      </w:r>
      <w:r w:rsidR="007E40FA" w:rsidRPr="00881927">
        <w:rPr>
          <w:kern w:val="2"/>
          <w:szCs w:val="24"/>
          <w:lang w:eastAsia="zh-TW"/>
        </w:rPr>
        <w:t>臨增</w:t>
      </w:r>
      <w:r w:rsidRPr="00701852">
        <w:rPr>
          <w:kern w:val="2"/>
          <w:szCs w:val="24"/>
          <w:lang w:eastAsia="zh-TW"/>
        </w:rPr>
        <w:t>"</w:t>
      </w:r>
    </w:p>
    <w:p w:rsidR="00611DCB" w:rsidRPr="00701852" w:rsidRDefault="00972E3A" w:rsidP="00411A0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="007B6126" w:rsidRPr="00701852">
        <w:rPr>
          <w:kern w:val="2"/>
          <w:szCs w:val="24"/>
          <w:lang w:eastAsia="zh-TW"/>
        </w:rPr>
        <w:t>STEP</w:t>
      </w:r>
      <w:r w:rsidR="007E40FA">
        <w:rPr>
          <w:rFonts w:hint="eastAsia"/>
          <w:kern w:val="2"/>
          <w:szCs w:val="24"/>
          <w:lang w:eastAsia="zh-TW"/>
        </w:rPr>
        <w:t>3</w:t>
      </w:r>
      <w:r w:rsidR="009071EC" w:rsidRPr="00701852">
        <w:rPr>
          <w:kern w:val="2"/>
          <w:szCs w:val="24"/>
          <w:lang w:eastAsia="zh-TW"/>
        </w:rPr>
        <w:t>讀取</w:t>
      </w:r>
      <w:r w:rsidR="007B6126" w:rsidRPr="00701852">
        <w:rPr>
          <w:kern w:val="2"/>
          <w:szCs w:val="24"/>
          <w:lang w:eastAsia="zh-TW"/>
        </w:rPr>
        <w:t>的</w:t>
      </w:r>
      <w:r w:rsidR="009071EC" w:rsidRPr="00701852">
        <w:rPr>
          <w:kern w:val="2"/>
          <w:szCs w:val="24"/>
          <w:lang w:eastAsia="zh-TW"/>
        </w:rPr>
        <w:t>件</w:t>
      </w:r>
      <w:r w:rsidRPr="00701852">
        <w:rPr>
          <w:kern w:val="2"/>
          <w:szCs w:val="24"/>
          <w:lang w:eastAsia="zh-TW"/>
        </w:rPr>
        <w:t>數。</w:t>
      </w:r>
    </w:p>
    <w:p w:rsidR="00437EC1" w:rsidRPr="00701852" w:rsidRDefault="00B66B07" w:rsidP="009B2CD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</w:t>
      </w:r>
      <w:r w:rsidR="00775333" w:rsidRPr="00701852">
        <w:rPr>
          <w:kern w:val="2"/>
          <w:szCs w:val="24"/>
          <w:shd w:val="pct15" w:color="auto" w:fill="FFFFFF"/>
          <w:lang w:eastAsia="zh-TW"/>
        </w:rPr>
        <w:t>讀取</w:t>
      </w:r>
      <w:r w:rsidR="00D5278A">
        <w:rPr>
          <w:rFonts w:hint="eastAsia"/>
          <w:kern w:val="2"/>
          <w:szCs w:val="24"/>
          <w:shd w:val="pct15" w:color="auto" w:fill="FFFFFF"/>
          <w:lang w:eastAsia="zh-TW"/>
        </w:rPr>
        <w:t>臨增</w:t>
      </w:r>
      <w:r w:rsidR="00941752">
        <w:rPr>
          <w:rFonts w:hint="eastAsia"/>
          <w:kern w:val="2"/>
          <w:szCs w:val="24"/>
          <w:shd w:val="pct15" w:color="auto" w:fill="FFFFFF"/>
          <w:lang w:eastAsia="zh-TW"/>
        </w:rPr>
        <w:t>資料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</w:p>
    <w:p w:rsidR="004247C5" w:rsidRDefault="004247C5" w:rsidP="00B1495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資料逐筆寫入</w:t>
      </w:r>
      <w:r>
        <w:rPr>
          <w:rFonts w:hint="eastAsia"/>
          <w:kern w:val="2"/>
          <w:szCs w:val="24"/>
          <w:lang w:eastAsia="zh-TW"/>
        </w:rPr>
        <w:t>(INSERT)</w:t>
      </w:r>
      <w:r>
        <w:rPr>
          <w:rFonts w:hint="eastAsia"/>
          <w:kern w:val="2"/>
          <w:szCs w:val="24"/>
          <w:lang w:eastAsia="zh-TW"/>
        </w:rPr>
        <w:t>新增保險金代號檔</w:t>
      </w:r>
      <w:r>
        <w:rPr>
          <w:rFonts w:hint="eastAsia"/>
          <w:kern w:val="2"/>
          <w:szCs w:val="24"/>
          <w:lang w:eastAsia="zh-TW"/>
        </w:rPr>
        <w:t>(DTAGA11</w:t>
      </w:r>
      <w:r w:rsidR="0055613F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4247C5" w:rsidRDefault="004247C5" w:rsidP="004247C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格式見</w:t>
      </w:r>
      <w:r>
        <w:rPr>
          <w:rFonts w:hint="eastAsia"/>
          <w:kern w:val="2"/>
          <w:szCs w:val="24"/>
          <w:lang w:eastAsia="zh-TW"/>
        </w:rPr>
        <w:t>STEP4</w:t>
      </w:r>
    </w:p>
    <w:p w:rsidR="00B54D99" w:rsidRDefault="00B54D99" w:rsidP="00B1495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團險件需增加連帶的保險金項目：</w:t>
      </w:r>
    </w:p>
    <w:p w:rsidR="00981837" w:rsidRDefault="00981837" w:rsidP="00B54D9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2B5D44">
        <w:rPr>
          <w:rFonts w:hint="eastAsia"/>
          <w:kern w:val="2"/>
          <w:szCs w:val="24"/>
          <w:lang w:eastAsia="zh-TW"/>
        </w:rPr>
        <w:t>系統別</w:t>
      </w:r>
      <w:r w:rsidR="002B5D44">
        <w:rPr>
          <w:rFonts w:hint="eastAsia"/>
          <w:kern w:val="2"/>
          <w:szCs w:val="24"/>
          <w:lang w:eastAsia="zh-TW"/>
        </w:rPr>
        <w:t xml:space="preserve"> = </w:t>
      </w:r>
      <w:r w:rsidR="002B5D44">
        <w:rPr>
          <w:kern w:val="2"/>
          <w:szCs w:val="24"/>
          <w:lang w:eastAsia="zh-TW"/>
        </w:rPr>
        <w:t>‘</w:t>
      </w:r>
      <w:r w:rsidR="002B5D44">
        <w:rPr>
          <w:rFonts w:hint="eastAsia"/>
          <w:kern w:val="2"/>
          <w:szCs w:val="24"/>
          <w:lang w:eastAsia="zh-TW"/>
        </w:rPr>
        <w:t>1</w:t>
      </w:r>
      <w:r w:rsidR="002B5D44">
        <w:rPr>
          <w:kern w:val="2"/>
          <w:szCs w:val="24"/>
          <w:lang w:eastAsia="zh-TW"/>
        </w:rPr>
        <w:t>’</w:t>
      </w:r>
      <w:r w:rsidR="002B5D44">
        <w:rPr>
          <w:rFonts w:hint="eastAsia"/>
          <w:kern w:val="2"/>
          <w:szCs w:val="24"/>
          <w:lang w:eastAsia="zh-TW"/>
        </w:rPr>
        <w:t>(</w:t>
      </w:r>
      <w:r w:rsidR="002B5D44">
        <w:rPr>
          <w:rFonts w:hint="eastAsia"/>
          <w:kern w:val="2"/>
          <w:szCs w:val="24"/>
          <w:lang w:eastAsia="zh-TW"/>
        </w:rPr>
        <w:t>團險</w:t>
      </w:r>
      <w:r w:rsidR="002B5D44">
        <w:rPr>
          <w:rFonts w:hint="eastAsia"/>
          <w:kern w:val="2"/>
          <w:szCs w:val="24"/>
          <w:lang w:eastAsia="zh-TW"/>
        </w:rPr>
        <w:t>)</w:t>
      </w:r>
    </w:p>
    <w:p w:rsidR="002B5D44" w:rsidRDefault="00551408" w:rsidP="00B54D9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同一險別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索賠類別視為一組，只需處理一次</w:t>
      </w:r>
    </w:p>
    <w:p w:rsidR="00536C07" w:rsidRDefault="00551408" w:rsidP="002438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F4">
        <w:rPr>
          <w:rFonts w:hint="eastAsia"/>
          <w:kern w:val="2"/>
          <w:szCs w:val="24"/>
          <w:lang w:eastAsia="zh-TW"/>
        </w:rPr>
        <w:t>新增內容如下</w:t>
      </w:r>
      <w:r w:rsidR="00CE0D32" w:rsidRPr="002438F4">
        <w:rPr>
          <w:rFonts w:hint="eastAsia"/>
          <w:kern w:val="2"/>
          <w:szCs w:val="24"/>
          <w:lang w:eastAsia="zh-TW"/>
        </w:rPr>
        <w:t>(LIST)</w:t>
      </w:r>
      <w:r w:rsidRPr="002438F4">
        <w:rPr>
          <w:rFonts w:hint="eastAsia"/>
          <w:kern w:val="2"/>
          <w:szCs w:val="24"/>
          <w:lang w:eastAsia="zh-TW"/>
        </w:rPr>
        <w:t>：</w:t>
      </w:r>
    </w:p>
    <w:p w:rsidR="0055613F" w:rsidRPr="002438F4" w:rsidRDefault="0055613F" w:rsidP="002438F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69213D">
        <w:rPr>
          <w:rFonts w:hint="eastAsia"/>
          <w:kern w:val="2"/>
          <w:szCs w:val="24"/>
          <w:lang w:eastAsia="zh-TW"/>
        </w:rPr>
        <w:t>商品代號</w:t>
      </w:r>
      <w:r w:rsidR="0069213D">
        <w:rPr>
          <w:rFonts w:hint="eastAsia"/>
          <w:kern w:val="2"/>
          <w:szCs w:val="24"/>
          <w:lang w:eastAsia="zh-TW"/>
        </w:rPr>
        <w:t xml:space="preserve"> &lt;&gt; </w:t>
      </w:r>
      <w:r w:rsidR="0069213D">
        <w:rPr>
          <w:rFonts w:hint="eastAsia"/>
          <w:kern w:val="2"/>
          <w:szCs w:val="24"/>
          <w:lang w:eastAsia="zh-TW"/>
        </w:rPr>
        <w:t>前次商品代號</w:t>
      </w:r>
      <w:r w:rsidR="0069213D">
        <w:rPr>
          <w:rFonts w:hint="eastAsia"/>
          <w:kern w:val="2"/>
          <w:szCs w:val="24"/>
          <w:lang w:eastAsia="zh-TW"/>
        </w:rPr>
        <w:t xml:space="preserve"> AND DTAGA111 </w:t>
      </w:r>
      <w:r w:rsidR="0069213D">
        <w:rPr>
          <w:rFonts w:hint="eastAsia"/>
          <w:kern w:val="2"/>
          <w:szCs w:val="24"/>
          <w:lang w:eastAsia="zh-TW"/>
        </w:rPr>
        <w:t>不存在此險種</w:t>
      </w:r>
      <w:r w:rsidR="00542BB6">
        <w:rPr>
          <w:rFonts w:hint="eastAsia"/>
          <w:kern w:val="2"/>
          <w:szCs w:val="24"/>
          <w:lang w:eastAsia="zh-TW"/>
        </w:rPr>
        <w:t>(</w:t>
      </w:r>
      <w:r w:rsidR="005C040A">
        <w:rPr>
          <w:rFonts w:hint="eastAsia"/>
          <w:kern w:val="2"/>
          <w:szCs w:val="24"/>
          <w:lang w:eastAsia="zh-TW"/>
        </w:rPr>
        <w:t>若</w:t>
      </w:r>
      <w:r w:rsidR="00542BB6">
        <w:rPr>
          <w:rFonts w:hint="eastAsia"/>
          <w:kern w:val="2"/>
          <w:szCs w:val="24"/>
          <w:lang w:eastAsia="zh-TW"/>
        </w:rPr>
        <w:t>同時並存在</w:t>
      </w:r>
      <w:r w:rsidR="00542BB6">
        <w:rPr>
          <w:rFonts w:hint="eastAsia"/>
          <w:kern w:val="2"/>
          <w:szCs w:val="24"/>
          <w:lang w:eastAsia="zh-TW"/>
        </w:rPr>
        <w:t>BG</w:t>
      </w:r>
      <w:r w:rsidR="00542BB6">
        <w:rPr>
          <w:rFonts w:hint="eastAsia"/>
          <w:kern w:val="2"/>
          <w:szCs w:val="24"/>
          <w:lang w:eastAsia="zh-TW"/>
        </w:rPr>
        <w:t>設定檔中，就會重複寫入</w:t>
      </w:r>
      <w:r w:rsidR="00542BB6">
        <w:rPr>
          <w:rFonts w:hint="eastAsia"/>
          <w:kern w:val="2"/>
          <w:szCs w:val="24"/>
          <w:lang w:eastAsia="zh-TW"/>
        </w:rPr>
        <w:t>BEEW)</w:t>
      </w:r>
    </w:p>
    <w:tbl>
      <w:tblPr>
        <w:tblW w:w="5812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6"/>
        <w:gridCol w:w="3023"/>
        <w:gridCol w:w="993"/>
      </w:tblGrid>
      <w:tr w:rsidR="004B7087" w:rsidRPr="00701852" w:rsidTr="008F3C61">
        <w:tc>
          <w:tcPr>
            <w:tcW w:w="1796" w:type="dxa"/>
            <w:shd w:val="clear" w:color="auto" w:fill="C0C0C0"/>
          </w:tcPr>
          <w:p w:rsidR="004B7087" w:rsidRPr="00701852" w:rsidRDefault="004B7087" w:rsidP="00D327B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023" w:type="dxa"/>
            <w:shd w:val="clear" w:color="auto" w:fill="C0C0C0"/>
          </w:tcPr>
          <w:p w:rsidR="004B7087" w:rsidRPr="00701852" w:rsidRDefault="004B7087" w:rsidP="00D327B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993" w:type="dxa"/>
            <w:shd w:val="clear" w:color="auto" w:fill="C0C0C0"/>
          </w:tcPr>
          <w:p w:rsidR="004B7087" w:rsidRPr="00701852" w:rsidRDefault="00754149" w:rsidP="00D327B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>
              <w:rPr>
                <w:rFonts w:eastAsia="細明體"/>
                <w:kern w:val="2"/>
                <w:szCs w:val="24"/>
                <w:lang w:eastAsia="zh-TW"/>
              </w:rPr>
              <w:t>其他</w:t>
            </w:r>
          </w:p>
        </w:tc>
      </w:tr>
      <w:tr w:rsidR="004B7087" w:rsidRPr="00701852" w:rsidTr="008F3C61">
        <w:tc>
          <w:tcPr>
            <w:tcW w:w="1796" w:type="dxa"/>
            <w:shd w:val="clear" w:color="auto" w:fill="FFFF99"/>
          </w:tcPr>
          <w:p w:rsidR="004B7087" w:rsidRPr="00964171" w:rsidRDefault="004B7087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險別</w:t>
            </w:r>
          </w:p>
        </w:tc>
        <w:tc>
          <w:tcPr>
            <w:tcW w:w="3023" w:type="dxa"/>
          </w:tcPr>
          <w:p w:rsidR="004B7087" w:rsidRPr="006303D7" w:rsidRDefault="004B7087" w:rsidP="000F4AE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DTAGA111_T.</w:t>
            </w: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993" w:type="dxa"/>
          </w:tcPr>
          <w:p w:rsidR="004B7087" w:rsidRPr="00824F77" w:rsidRDefault="004B7087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4B7087" w:rsidRPr="00701852" w:rsidTr="008F3C61">
        <w:tc>
          <w:tcPr>
            <w:tcW w:w="1796" w:type="dxa"/>
            <w:shd w:val="clear" w:color="auto" w:fill="FFFF99"/>
          </w:tcPr>
          <w:p w:rsidR="004B7087" w:rsidRPr="00964171" w:rsidRDefault="004B7087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理賠保險金代號</w:t>
            </w:r>
          </w:p>
        </w:tc>
        <w:tc>
          <w:tcPr>
            <w:tcW w:w="3023" w:type="dxa"/>
          </w:tcPr>
          <w:p w:rsidR="004B7087" w:rsidRPr="000F4AEC" w:rsidRDefault="00CE0D32" w:rsidP="00D327B2">
            <w:pPr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 w:rsidRPr="000F4AEC">
              <w:rPr>
                <w:rFonts w:eastAsia="細明體"/>
                <w:sz w:val="20"/>
              </w:rPr>
              <w:t>BEEW’</w:t>
            </w:r>
          </w:p>
        </w:tc>
        <w:tc>
          <w:tcPr>
            <w:tcW w:w="993" w:type="dxa"/>
          </w:tcPr>
          <w:p w:rsidR="004B7087" w:rsidRPr="00824F77" w:rsidRDefault="004B7087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4B7087" w:rsidRPr="00701852" w:rsidTr="008F3C61">
        <w:tc>
          <w:tcPr>
            <w:tcW w:w="1796" w:type="dxa"/>
            <w:shd w:val="clear" w:color="auto" w:fill="FFFF99"/>
          </w:tcPr>
          <w:p w:rsidR="004B7087" w:rsidRPr="00964171" w:rsidRDefault="004B7087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索賠類別</w:t>
            </w:r>
          </w:p>
        </w:tc>
        <w:tc>
          <w:tcPr>
            <w:tcW w:w="3023" w:type="dxa"/>
          </w:tcPr>
          <w:p w:rsidR="004B7087" w:rsidRPr="000F4AEC" w:rsidRDefault="000F4AEC" w:rsidP="00D327B2">
            <w:pPr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E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993" w:type="dxa"/>
          </w:tcPr>
          <w:p w:rsidR="004B7087" w:rsidRPr="00701852" w:rsidRDefault="004B7087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4B7087" w:rsidRPr="00701852" w:rsidTr="008F3C61">
        <w:tc>
          <w:tcPr>
            <w:tcW w:w="1796" w:type="dxa"/>
            <w:shd w:val="clear" w:color="auto" w:fill="FFFF99"/>
          </w:tcPr>
          <w:p w:rsidR="004B7087" w:rsidRPr="00964171" w:rsidRDefault="004B7087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lastRenderedPageBreak/>
              <w:t>理賠保險金名稱</w:t>
            </w:r>
          </w:p>
        </w:tc>
        <w:tc>
          <w:tcPr>
            <w:tcW w:w="3023" w:type="dxa"/>
          </w:tcPr>
          <w:p w:rsidR="004B7087" w:rsidRPr="006303D7" w:rsidRDefault="000F4AEC" w:rsidP="000F4AEC">
            <w:pPr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 w:rsidRPr="000F4AEC">
              <w:rPr>
                <w:rFonts w:eastAsia="細明體"/>
                <w:sz w:val="20"/>
              </w:rPr>
              <w:t>義齒補助保險金</w:t>
            </w:r>
            <w:r w:rsidRPr="000F4AEC">
              <w:rPr>
                <w:rFonts w:eastAsia="細明體"/>
                <w:sz w:val="20"/>
              </w:rPr>
              <w:t>’</w:t>
            </w:r>
          </w:p>
        </w:tc>
        <w:tc>
          <w:tcPr>
            <w:tcW w:w="993" w:type="dxa"/>
          </w:tcPr>
          <w:p w:rsidR="004B7087" w:rsidRPr="00701852" w:rsidRDefault="004B7087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4B7087" w:rsidRPr="00701852" w:rsidTr="008F3C61">
        <w:tc>
          <w:tcPr>
            <w:tcW w:w="1796" w:type="dxa"/>
            <w:shd w:val="clear" w:color="auto" w:fill="FFFF99"/>
          </w:tcPr>
          <w:p w:rsidR="004B7087" w:rsidRPr="00964171" w:rsidRDefault="004B7087" w:rsidP="00D327B2">
            <w:pPr>
              <w:rPr>
                <w:sz w:val="20"/>
              </w:rPr>
            </w:pPr>
            <w:r w:rsidRPr="00964171">
              <w:rPr>
                <w:rFonts w:hint="eastAsia"/>
                <w:sz w:val="20"/>
              </w:rPr>
              <w:t>系統別</w:t>
            </w:r>
          </w:p>
        </w:tc>
        <w:tc>
          <w:tcPr>
            <w:tcW w:w="3023" w:type="dxa"/>
          </w:tcPr>
          <w:p w:rsidR="004B7087" w:rsidRPr="006303D7" w:rsidRDefault="004B7087" w:rsidP="00D327B2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317C1D">
              <w:rPr>
                <w:rFonts w:eastAsia="細明體" w:hint="eastAsia"/>
                <w:sz w:val="20"/>
              </w:rPr>
              <w:t>DTAGA111_T.</w:t>
            </w:r>
            <w:r w:rsidRPr="00964171">
              <w:rPr>
                <w:rFonts w:hint="eastAsia"/>
                <w:sz w:val="20"/>
              </w:rPr>
              <w:t>系統別</w:t>
            </w:r>
          </w:p>
        </w:tc>
        <w:tc>
          <w:tcPr>
            <w:tcW w:w="993" w:type="dxa"/>
          </w:tcPr>
          <w:p w:rsidR="004B7087" w:rsidRPr="00701852" w:rsidRDefault="004B7087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A62504" w:rsidRDefault="00A62504">
      <w:pPr>
        <w:rPr>
          <w:rFonts w:hint="eastAsia"/>
        </w:rPr>
      </w:pPr>
    </w:p>
    <w:p w:rsidR="00A62504" w:rsidRDefault="00C2009C" w:rsidP="00C2009C">
      <w:pPr>
        <w:pStyle w:val="Tabletext"/>
        <w:keepLines w:val="0"/>
        <w:numPr>
          <w:ilvl w:val="5"/>
          <w:numId w:val="1"/>
        </w:numPr>
        <w:spacing w:after="0" w:line="240" w:lineRule="auto"/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商品代號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hint="eastAsia"/>
          <w:kern w:val="2"/>
          <w:szCs w:val="24"/>
          <w:lang w:eastAsia="zh-TW"/>
        </w:rPr>
        <w:t>前次商品代號</w:t>
      </w:r>
      <w:r>
        <w:rPr>
          <w:rFonts w:hint="eastAsia"/>
          <w:kern w:val="2"/>
          <w:szCs w:val="24"/>
          <w:lang w:eastAsia="zh-TW"/>
        </w:rPr>
        <w:t xml:space="preserve"> OR 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&lt;&gt; </w:t>
      </w:r>
      <w:r>
        <w:rPr>
          <w:rFonts w:hint="eastAsia"/>
          <w:kern w:val="2"/>
          <w:szCs w:val="24"/>
          <w:lang w:eastAsia="zh-TW"/>
        </w:rPr>
        <w:t>前次索賠類別</w:t>
      </w:r>
    </w:p>
    <w:tbl>
      <w:tblPr>
        <w:tblW w:w="5812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6"/>
        <w:gridCol w:w="3023"/>
        <w:gridCol w:w="993"/>
      </w:tblGrid>
      <w:tr w:rsidR="00A62504" w:rsidRPr="00701852" w:rsidTr="009616A6">
        <w:tc>
          <w:tcPr>
            <w:tcW w:w="1796" w:type="dxa"/>
            <w:shd w:val="clear" w:color="auto" w:fill="C0C0C0"/>
          </w:tcPr>
          <w:p w:rsidR="00A62504" w:rsidRPr="00701852" w:rsidRDefault="00A62504" w:rsidP="009616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023" w:type="dxa"/>
            <w:shd w:val="clear" w:color="auto" w:fill="C0C0C0"/>
          </w:tcPr>
          <w:p w:rsidR="00A62504" w:rsidRPr="00701852" w:rsidRDefault="00A62504" w:rsidP="009616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993" w:type="dxa"/>
            <w:shd w:val="clear" w:color="auto" w:fill="C0C0C0"/>
          </w:tcPr>
          <w:p w:rsidR="00A62504" w:rsidRPr="00701852" w:rsidRDefault="00A62504" w:rsidP="009616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>
              <w:rPr>
                <w:rFonts w:eastAsia="細明體"/>
                <w:kern w:val="2"/>
                <w:szCs w:val="24"/>
                <w:lang w:eastAsia="zh-TW"/>
              </w:rPr>
              <w:t>其他</w:t>
            </w:r>
          </w:p>
        </w:tc>
      </w:tr>
      <w:tr w:rsidR="00120D83" w:rsidRPr="00701852" w:rsidTr="00D327B2">
        <w:tc>
          <w:tcPr>
            <w:tcW w:w="1796" w:type="dxa"/>
            <w:shd w:val="clear" w:color="auto" w:fill="FFFF99"/>
          </w:tcPr>
          <w:p w:rsidR="00120D83" w:rsidRPr="00964171" w:rsidRDefault="00120D83" w:rsidP="00D327B2">
            <w:pPr>
              <w:rPr>
                <w:rFonts w:hint="eastAsia"/>
                <w:sz w:val="20"/>
              </w:rPr>
            </w:pPr>
            <w:ins w:id="15" w:author="FIS" w:date="2012-12-14T17:56:00Z">
              <w:r w:rsidRPr="00964171">
                <w:rPr>
                  <w:rFonts w:hint="eastAsia"/>
                  <w:sz w:val="20"/>
                </w:rPr>
                <w:t>理賠保險金代號</w:t>
              </w:r>
            </w:ins>
            <w:del w:id="16" w:author="FIS" w:date="2012-12-14T17:56:00Z">
              <w:r w:rsidRPr="00964171" w:rsidDel="00F40B91">
                <w:rPr>
                  <w:rFonts w:hint="eastAsia"/>
                  <w:sz w:val="20"/>
                </w:rPr>
                <w:delText>險別</w:delText>
              </w:r>
            </w:del>
          </w:p>
        </w:tc>
        <w:tc>
          <w:tcPr>
            <w:tcW w:w="3023" w:type="dxa"/>
          </w:tcPr>
          <w:p w:rsidR="00120D83" w:rsidRPr="006303D7" w:rsidRDefault="00120D83" w:rsidP="00D327B2">
            <w:pPr>
              <w:rPr>
                <w:rFonts w:eastAsia="細明體"/>
                <w:sz w:val="20"/>
              </w:rPr>
            </w:pPr>
            <w:ins w:id="17" w:author="FIS" w:date="2012-12-14T17:56:00Z">
              <w:r>
                <w:rPr>
                  <w:rFonts w:eastAsia="細明體"/>
                  <w:sz w:val="20"/>
                </w:rPr>
                <w:t>‘</w:t>
              </w:r>
              <w:r w:rsidRPr="002438F4">
                <w:rPr>
                  <w:rFonts w:eastAsia="細明體"/>
                  <w:sz w:val="20"/>
                </w:rPr>
                <w:t>GDXC</w:t>
              </w:r>
              <w:r w:rsidRPr="000F4AEC">
                <w:rPr>
                  <w:rFonts w:eastAsia="細明體"/>
                  <w:sz w:val="20"/>
                </w:rPr>
                <w:t>’</w:t>
              </w:r>
            </w:ins>
            <w:del w:id="18" w:author="FIS" w:date="2012-12-14T17:56:00Z">
              <w:r w:rsidDel="00F40B91">
                <w:rPr>
                  <w:rFonts w:eastAsia="細明體" w:hint="eastAsia"/>
                  <w:sz w:val="20"/>
                </w:rPr>
                <w:delText>DTAGA111_T.</w:delText>
              </w:r>
              <w:r w:rsidDel="00F40B91">
                <w:rPr>
                  <w:rFonts w:eastAsia="細明體" w:hint="eastAsia"/>
                  <w:sz w:val="20"/>
                </w:rPr>
                <w:delText>險別</w:delText>
              </w:r>
            </w:del>
          </w:p>
        </w:tc>
        <w:tc>
          <w:tcPr>
            <w:tcW w:w="993" w:type="dxa"/>
          </w:tcPr>
          <w:p w:rsidR="00120D83" w:rsidRPr="00824F77" w:rsidRDefault="00120D83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20D83" w:rsidRPr="00701852" w:rsidTr="00D327B2">
        <w:tc>
          <w:tcPr>
            <w:tcW w:w="1796" w:type="dxa"/>
            <w:shd w:val="clear" w:color="auto" w:fill="FFFF99"/>
          </w:tcPr>
          <w:p w:rsidR="00120D83" w:rsidRPr="00964171" w:rsidRDefault="00120D83" w:rsidP="00D327B2">
            <w:pPr>
              <w:rPr>
                <w:rFonts w:hint="eastAsia"/>
                <w:sz w:val="20"/>
              </w:rPr>
            </w:pPr>
            <w:ins w:id="19" w:author="FIS" w:date="2012-12-14T17:56:00Z">
              <w:r w:rsidRPr="00964171">
                <w:rPr>
                  <w:rFonts w:hint="eastAsia"/>
                  <w:sz w:val="20"/>
                </w:rPr>
                <w:t>索賠類別</w:t>
              </w:r>
            </w:ins>
            <w:del w:id="20" w:author="FIS" w:date="2012-12-14T17:56:00Z">
              <w:r w:rsidRPr="00964171" w:rsidDel="00F40B91">
                <w:rPr>
                  <w:rFonts w:hint="eastAsia"/>
                  <w:sz w:val="20"/>
                </w:rPr>
                <w:delText>理賠保險金代號</w:delText>
              </w:r>
            </w:del>
          </w:p>
        </w:tc>
        <w:tc>
          <w:tcPr>
            <w:tcW w:w="3023" w:type="dxa"/>
          </w:tcPr>
          <w:p w:rsidR="00120D83" w:rsidRPr="000F4AEC" w:rsidRDefault="00120D83" w:rsidP="002438F4">
            <w:pPr>
              <w:rPr>
                <w:rFonts w:eastAsia="細明體"/>
                <w:sz w:val="20"/>
              </w:rPr>
            </w:pPr>
            <w:ins w:id="21" w:author="FIS" w:date="2012-12-14T17:56:00Z">
              <w:r w:rsidRPr="00317C1D">
                <w:rPr>
                  <w:rFonts w:eastAsia="細明體" w:hint="eastAsia"/>
                  <w:sz w:val="20"/>
                </w:rPr>
                <w:t>DTAGA111_T.</w:t>
              </w:r>
              <w:r w:rsidRPr="006303D7">
                <w:rPr>
                  <w:rFonts w:eastAsia="細明體" w:hint="eastAsia"/>
                  <w:sz w:val="20"/>
                </w:rPr>
                <w:t>索賠類別</w:t>
              </w:r>
            </w:ins>
            <w:del w:id="22" w:author="FIS" w:date="2012-12-14T17:56:00Z">
              <w:r w:rsidDel="00F40B91">
                <w:rPr>
                  <w:rFonts w:eastAsia="細明體"/>
                  <w:sz w:val="20"/>
                </w:rPr>
                <w:delText>‘</w:delText>
              </w:r>
              <w:r w:rsidDel="00F40B91">
                <w:rPr>
                  <w:rFonts w:eastAsia="細明體" w:hint="eastAsia"/>
                  <w:sz w:val="20"/>
                </w:rPr>
                <w:delText>DCZ1</w:delText>
              </w:r>
              <w:r w:rsidRPr="000F4AEC" w:rsidDel="00F40B91">
                <w:rPr>
                  <w:rFonts w:eastAsia="細明體"/>
                  <w:sz w:val="20"/>
                </w:rPr>
                <w:delText>’</w:delText>
              </w:r>
            </w:del>
          </w:p>
        </w:tc>
        <w:tc>
          <w:tcPr>
            <w:tcW w:w="993" w:type="dxa"/>
          </w:tcPr>
          <w:p w:rsidR="00120D83" w:rsidRPr="00824F77" w:rsidRDefault="00120D83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20D83" w:rsidRPr="00701852" w:rsidTr="00D327B2">
        <w:tc>
          <w:tcPr>
            <w:tcW w:w="1796" w:type="dxa"/>
            <w:shd w:val="clear" w:color="auto" w:fill="FFFF99"/>
          </w:tcPr>
          <w:p w:rsidR="00120D83" w:rsidRPr="00964171" w:rsidRDefault="00120D83" w:rsidP="00D327B2">
            <w:pPr>
              <w:rPr>
                <w:rFonts w:hint="eastAsia"/>
                <w:sz w:val="20"/>
              </w:rPr>
            </w:pPr>
            <w:ins w:id="23" w:author="FIS" w:date="2012-12-14T17:56:00Z">
              <w:r w:rsidRPr="00964171">
                <w:rPr>
                  <w:rFonts w:hint="eastAsia"/>
                  <w:sz w:val="20"/>
                </w:rPr>
                <w:t>理賠保險金名稱</w:t>
              </w:r>
            </w:ins>
            <w:del w:id="24" w:author="FIS" w:date="2012-12-14T17:56:00Z">
              <w:r w:rsidRPr="00964171" w:rsidDel="00F40B91">
                <w:rPr>
                  <w:rFonts w:hint="eastAsia"/>
                  <w:sz w:val="20"/>
                </w:rPr>
                <w:delText>索賠類別</w:delText>
              </w:r>
            </w:del>
          </w:p>
        </w:tc>
        <w:tc>
          <w:tcPr>
            <w:tcW w:w="3023" w:type="dxa"/>
          </w:tcPr>
          <w:p w:rsidR="00120D83" w:rsidRPr="000F4AEC" w:rsidRDefault="00120D83" w:rsidP="00D327B2">
            <w:pPr>
              <w:rPr>
                <w:rFonts w:eastAsia="細明體"/>
                <w:sz w:val="20"/>
              </w:rPr>
            </w:pPr>
            <w:ins w:id="25" w:author="FIS" w:date="2012-12-14T17:56:00Z">
              <w:r>
                <w:rPr>
                  <w:rFonts w:eastAsia="細明體"/>
                  <w:sz w:val="20"/>
                </w:rPr>
                <w:t>‘</w:t>
              </w:r>
              <w:r w:rsidRPr="002438F4">
                <w:rPr>
                  <w:rFonts w:eastAsia="細明體"/>
                  <w:sz w:val="20"/>
                </w:rPr>
                <w:t>補收保費</w:t>
              </w:r>
              <w:r w:rsidRPr="000F4AEC">
                <w:rPr>
                  <w:rFonts w:eastAsia="細明體"/>
                  <w:sz w:val="20"/>
                </w:rPr>
                <w:t>’</w:t>
              </w:r>
            </w:ins>
            <w:del w:id="26" w:author="FIS" w:date="2012-12-14T17:56:00Z">
              <w:r w:rsidRPr="00317C1D" w:rsidDel="00F40B91">
                <w:rPr>
                  <w:rFonts w:eastAsia="細明體" w:hint="eastAsia"/>
                  <w:sz w:val="20"/>
                </w:rPr>
                <w:delText>DTAGA111_T.</w:delText>
              </w:r>
              <w:r w:rsidRPr="006303D7" w:rsidDel="00F40B91">
                <w:rPr>
                  <w:rFonts w:eastAsia="細明體" w:hint="eastAsia"/>
                  <w:sz w:val="20"/>
                </w:rPr>
                <w:delText>索賠類別</w:delText>
              </w:r>
            </w:del>
          </w:p>
        </w:tc>
        <w:tc>
          <w:tcPr>
            <w:tcW w:w="993" w:type="dxa"/>
          </w:tcPr>
          <w:p w:rsidR="00120D83" w:rsidRPr="00701852" w:rsidRDefault="00120D83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20D83" w:rsidRPr="00701852" w:rsidTr="00D327B2">
        <w:tc>
          <w:tcPr>
            <w:tcW w:w="1796" w:type="dxa"/>
            <w:shd w:val="clear" w:color="auto" w:fill="FFFF99"/>
          </w:tcPr>
          <w:p w:rsidR="00120D83" w:rsidRPr="00964171" w:rsidRDefault="00120D83" w:rsidP="00D327B2">
            <w:pPr>
              <w:rPr>
                <w:rFonts w:hint="eastAsia"/>
                <w:sz w:val="20"/>
              </w:rPr>
            </w:pPr>
            <w:ins w:id="27" w:author="FIS" w:date="2012-12-14T17:56:00Z">
              <w:r w:rsidRPr="00964171">
                <w:rPr>
                  <w:rFonts w:hint="eastAsia"/>
                  <w:sz w:val="20"/>
                </w:rPr>
                <w:t>系統別</w:t>
              </w:r>
            </w:ins>
            <w:del w:id="28" w:author="FIS" w:date="2012-12-14T17:56:00Z">
              <w:r w:rsidRPr="00964171" w:rsidDel="00F40B91">
                <w:rPr>
                  <w:rFonts w:hint="eastAsia"/>
                  <w:sz w:val="20"/>
                </w:rPr>
                <w:delText>理賠保險金名稱</w:delText>
              </w:r>
            </w:del>
          </w:p>
        </w:tc>
        <w:tc>
          <w:tcPr>
            <w:tcW w:w="3023" w:type="dxa"/>
          </w:tcPr>
          <w:p w:rsidR="00120D83" w:rsidRPr="006303D7" w:rsidRDefault="00120D83" w:rsidP="00D327B2">
            <w:pPr>
              <w:rPr>
                <w:rFonts w:eastAsia="細明體"/>
                <w:sz w:val="20"/>
              </w:rPr>
            </w:pPr>
            <w:ins w:id="29" w:author="FIS" w:date="2012-12-14T17:56:00Z">
              <w:r w:rsidRPr="00317C1D">
                <w:rPr>
                  <w:rFonts w:eastAsia="細明體" w:hint="eastAsia"/>
                  <w:sz w:val="20"/>
                </w:rPr>
                <w:t>DTAGA111_T.</w:t>
              </w:r>
              <w:r w:rsidRPr="002438F4">
                <w:rPr>
                  <w:rFonts w:eastAsia="細明體" w:hint="eastAsia"/>
                  <w:sz w:val="20"/>
                </w:rPr>
                <w:t>系統別</w:t>
              </w:r>
            </w:ins>
            <w:del w:id="30" w:author="FIS" w:date="2012-12-14T17:56:00Z">
              <w:r w:rsidDel="00F40B91">
                <w:rPr>
                  <w:rFonts w:eastAsia="細明體"/>
                  <w:sz w:val="20"/>
                </w:rPr>
                <w:delText>‘</w:delText>
              </w:r>
              <w:r w:rsidRPr="002438F4" w:rsidDel="00F40B91">
                <w:rPr>
                  <w:rFonts w:eastAsia="細明體"/>
                  <w:sz w:val="20"/>
                </w:rPr>
                <w:delText>延滯息</w:delText>
              </w:r>
              <w:r w:rsidRPr="000F4AEC" w:rsidDel="00F40B91">
                <w:rPr>
                  <w:rFonts w:eastAsia="細明體"/>
                  <w:sz w:val="20"/>
                </w:rPr>
                <w:delText>’</w:delText>
              </w:r>
            </w:del>
          </w:p>
        </w:tc>
        <w:tc>
          <w:tcPr>
            <w:tcW w:w="993" w:type="dxa"/>
          </w:tcPr>
          <w:p w:rsidR="00120D83" w:rsidRPr="00701852" w:rsidRDefault="00120D83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31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32" w:author="FIS" w:date="2012-12-14T17:57:00Z"/>
                <w:sz w:val="20"/>
              </w:rPr>
            </w:pPr>
            <w:del w:id="33" w:author="FIS" w:date="2012-12-14T17:56:00Z">
              <w:r w:rsidRPr="00964171" w:rsidDel="001E2829">
                <w:rPr>
                  <w:rFonts w:hint="eastAsia"/>
                  <w:sz w:val="20"/>
                </w:rPr>
                <w:delText>系統別</w:delText>
              </w:r>
            </w:del>
          </w:p>
        </w:tc>
        <w:tc>
          <w:tcPr>
            <w:tcW w:w="3023" w:type="dxa"/>
          </w:tcPr>
          <w:p w:rsidR="00120D83" w:rsidRPr="006303D7" w:rsidDel="00120D83" w:rsidRDefault="00120D83" w:rsidP="002438F4">
            <w:pPr>
              <w:rPr>
                <w:del w:id="34" w:author="FIS" w:date="2012-12-14T17:57:00Z"/>
                <w:rFonts w:eastAsia="細明體"/>
                <w:sz w:val="20"/>
              </w:rPr>
            </w:pPr>
            <w:del w:id="35" w:author="FIS" w:date="2012-12-14T17:56:00Z">
              <w:r w:rsidRPr="00317C1D" w:rsidDel="001E2829">
                <w:rPr>
                  <w:rFonts w:eastAsia="細明體" w:hint="eastAsia"/>
                  <w:sz w:val="20"/>
                </w:rPr>
                <w:delText>DTAGA111_T.</w:delText>
              </w:r>
              <w:r w:rsidRPr="002438F4" w:rsidDel="001E2829">
                <w:rPr>
                  <w:rFonts w:eastAsia="細明體" w:hint="eastAsia"/>
                  <w:sz w:val="20"/>
                </w:rPr>
                <w:delText>系統別</w:delText>
              </w:r>
            </w:del>
          </w:p>
        </w:tc>
        <w:tc>
          <w:tcPr>
            <w:tcW w:w="993" w:type="dxa"/>
          </w:tcPr>
          <w:p w:rsidR="00120D83" w:rsidRPr="00701852" w:rsidDel="00120D83" w:rsidRDefault="00120D83" w:rsidP="00D327B2">
            <w:pPr>
              <w:rPr>
                <w:del w:id="36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37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38" w:author="FIS" w:date="2012-12-14T17:57:00Z"/>
                <w:rFonts w:hint="eastAsia"/>
                <w:sz w:val="20"/>
              </w:rPr>
            </w:pPr>
            <w:del w:id="39" w:author="FIS" w:date="2012-12-14T17:56:00Z">
              <w:r w:rsidRPr="00964171" w:rsidDel="001E2829">
                <w:rPr>
                  <w:rFonts w:hint="eastAsia"/>
                  <w:sz w:val="20"/>
                </w:rPr>
                <w:delText>險別</w:delText>
              </w:r>
            </w:del>
          </w:p>
        </w:tc>
        <w:tc>
          <w:tcPr>
            <w:tcW w:w="3023" w:type="dxa"/>
          </w:tcPr>
          <w:p w:rsidR="00120D83" w:rsidRPr="006303D7" w:rsidDel="00120D83" w:rsidRDefault="00120D83" w:rsidP="00D327B2">
            <w:pPr>
              <w:rPr>
                <w:del w:id="40" w:author="FIS" w:date="2012-12-14T17:57:00Z"/>
                <w:rFonts w:eastAsia="細明體"/>
                <w:sz w:val="20"/>
              </w:rPr>
            </w:pPr>
            <w:del w:id="41" w:author="FIS" w:date="2012-12-14T17:56:00Z">
              <w:r w:rsidDel="001E2829">
                <w:rPr>
                  <w:rFonts w:eastAsia="細明體" w:hint="eastAsia"/>
                  <w:sz w:val="20"/>
                </w:rPr>
                <w:delText>DTAGA111_T.</w:delText>
              </w:r>
              <w:r w:rsidDel="001E2829">
                <w:rPr>
                  <w:rFonts w:eastAsia="細明體" w:hint="eastAsia"/>
                  <w:sz w:val="20"/>
                </w:rPr>
                <w:delText>險別</w:delText>
              </w:r>
            </w:del>
          </w:p>
        </w:tc>
        <w:tc>
          <w:tcPr>
            <w:tcW w:w="993" w:type="dxa"/>
          </w:tcPr>
          <w:p w:rsidR="00120D83" w:rsidRPr="00824F77" w:rsidDel="00120D83" w:rsidRDefault="00120D83" w:rsidP="00D327B2">
            <w:pPr>
              <w:rPr>
                <w:del w:id="42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43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44" w:author="FIS" w:date="2012-12-14T17:57:00Z"/>
                <w:rFonts w:hint="eastAsia"/>
                <w:sz w:val="20"/>
              </w:rPr>
            </w:pPr>
            <w:del w:id="45" w:author="FIS" w:date="2012-12-14T17:56:00Z">
              <w:r w:rsidRPr="00964171" w:rsidDel="001E2829">
                <w:rPr>
                  <w:rFonts w:hint="eastAsia"/>
                  <w:sz w:val="20"/>
                </w:rPr>
                <w:delText>理賠保險金代號</w:delText>
              </w:r>
            </w:del>
          </w:p>
        </w:tc>
        <w:tc>
          <w:tcPr>
            <w:tcW w:w="3023" w:type="dxa"/>
          </w:tcPr>
          <w:p w:rsidR="00120D83" w:rsidRPr="000F4AEC" w:rsidDel="00120D83" w:rsidRDefault="00120D83" w:rsidP="00D327B2">
            <w:pPr>
              <w:rPr>
                <w:del w:id="46" w:author="FIS" w:date="2012-12-14T17:57:00Z"/>
                <w:rFonts w:eastAsia="細明體"/>
                <w:sz w:val="20"/>
              </w:rPr>
            </w:pPr>
            <w:del w:id="47" w:author="FIS" w:date="2012-12-14T17:56:00Z">
              <w:r w:rsidDel="001E2829">
                <w:rPr>
                  <w:rFonts w:eastAsia="細明體"/>
                  <w:sz w:val="20"/>
                </w:rPr>
                <w:delText>‘</w:delText>
              </w:r>
              <w:r w:rsidDel="001E2829">
                <w:rPr>
                  <w:rFonts w:eastAsia="細明體" w:hint="eastAsia"/>
                  <w:sz w:val="20"/>
                </w:rPr>
                <w:delText>CCW4</w:delText>
              </w:r>
              <w:r w:rsidRPr="000F4AEC" w:rsidDel="001E2829">
                <w:rPr>
                  <w:rFonts w:eastAsia="細明體"/>
                  <w:sz w:val="20"/>
                </w:rPr>
                <w:delText>’</w:delText>
              </w:r>
            </w:del>
          </w:p>
        </w:tc>
        <w:tc>
          <w:tcPr>
            <w:tcW w:w="993" w:type="dxa"/>
          </w:tcPr>
          <w:p w:rsidR="00120D83" w:rsidRPr="00824F77" w:rsidDel="00120D83" w:rsidRDefault="00120D83" w:rsidP="00D327B2">
            <w:pPr>
              <w:rPr>
                <w:del w:id="48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49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50" w:author="FIS" w:date="2012-12-14T17:57:00Z"/>
                <w:rFonts w:hint="eastAsia"/>
                <w:sz w:val="20"/>
              </w:rPr>
            </w:pPr>
            <w:del w:id="51" w:author="FIS" w:date="2012-12-14T17:56:00Z">
              <w:r w:rsidRPr="00964171" w:rsidDel="001E2829">
                <w:rPr>
                  <w:rFonts w:hint="eastAsia"/>
                  <w:sz w:val="20"/>
                </w:rPr>
                <w:delText>索賠類別</w:delText>
              </w:r>
            </w:del>
          </w:p>
        </w:tc>
        <w:tc>
          <w:tcPr>
            <w:tcW w:w="3023" w:type="dxa"/>
          </w:tcPr>
          <w:p w:rsidR="00120D83" w:rsidRPr="000F4AEC" w:rsidDel="00120D83" w:rsidRDefault="00120D83" w:rsidP="00D327B2">
            <w:pPr>
              <w:rPr>
                <w:del w:id="52" w:author="FIS" w:date="2012-12-14T17:57:00Z"/>
                <w:rFonts w:eastAsia="細明體"/>
                <w:sz w:val="20"/>
              </w:rPr>
            </w:pPr>
            <w:del w:id="53" w:author="FIS" w:date="2012-12-14T17:56:00Z">
              <w:r w:rsidRPr="00317C1D" w:rsidDel="001E2829">
                <w:rPr>
                  <w:rFonts w:eastAsia="細明體" w:hint="eastAsia"/>
                  <w:sz w:val="20"/>
                </w:rPr>
                <w:delText>DTAGA111_T.</w:delText>
              </w:r>
              <w:r w:rsidRPr="006303D7" w:rsidDel="001E2829">
                <w:rPr>
                  <w:rFonts w:eastAsia="細明體" w:hint="eastAsia"/>
                  <w:sz w:val="20"/>
                </w:rPr>
                <w:delText>索賠類別</w:delText>
              </w:r>
            </w:del>
          </w:p>
        </w:tc>
        <w:tc>
          <w:tcPr>
            <w:tcW w:w="993" w:type="dxa"/>
          </w:tcPr>
          <w:p w:rsidR="00120D83" w:rsidRPr="00701852" w:rsidDel="00120D83" w:rsidRDefault="00120D83" w:rsidP="00D327B2">
            <w:pPr>
              <w:rPr>
                <w:del w:id="54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55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56" w:author="FIS" w:date="2012-12-14T17:57:00Z"/>
                <w:rFonts w:hint="eastAsia"/>
                <w:sz w:val="20"/>
              </w:rPr>
            </w:pPr>
            <w:del w:id="57" w:author="FIS" w:date="2012-12-14T17:56:00Z">
              <w:r w:rsidRPr="00964171" w:rsidDel="001E2829">
                <w:rPr>
                  <w:rFonts w:hint="eastAsia"/>
                  <w:sz w:val="20"/>
                </w:rPr>
                <w:delText>理賠保險金名稱</w:delText>
              </w:r>
            </w:del>
          </w:p>
        </w:tc>
        <w:tc>
          <w:tcPr>
            <w:tcW w:w="3023" w:type="dxa"/>
          </w:tcPr>
          <w:p w:rsidR="00120D83" w:rsidRPr="006303D7" w:rsidDel="00120D83" w:rsidRDefault="00120D83" w:rsidP="00D327B2">
            <w:pPr>
              <w:rPr>
                <w:del w:id="58" w:author="FIS" w:date="2012-12-14T17:57:00Z"/>
                <w:rFonts w:eastAsia="細明體"/>
                <w:sz w:val="20"/>
              </w:rPr>
            </w:pPr>
            <w:del w:id="59" w:author="FIS" w:date="2012-12-14T17:56:00Z">
              <w:r w:rsidDel="001E2829">
                <w:rPr>
                  <w:rFonts w:eastAsia="細明體"/>
                  <w:sz w:val="20"/>
                </w:rPr>
                <w:delText>‘</w:delText>
              </w:r>
              <w:r w:rsidRPr="002438F4" w:rsidDel="001E2829">
                <w:rPr>
                  <w:rFonts w:eastAsia="細明體"/>
                  <w:sz w:val="20"/>
                </w:rPr>
                <w:delText>延滯息所得稅</w:delText>
              </w:r>
              <w:r w:rsidRPr="000F4AEC" w:rsidDel="001E2829">
                <w:rPr>
                  <w:rFonts w:eastAsia="細明體"/>
                  <w:sz w:val="20"/>
                </w:rPr>
                <w:delText>’</w:delText>
              </w:r>
            </w:del>
          </w:p>
        </w:tc>
        <w:tc>
          <w:tcPr>
            <w:tcW w:w="993" w:type="dxa"/>
          </w:tcPr>
          <w:p w:rsidR="00120D83" w:rsidRPr="00701852" w:rsidDel="00120D83" w:rsidRDefault="00120D83" w:rsidP="00D327B2">
            <w:pPr>
              <w:rPr>
                <w:del w:id="60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61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62" w:author="FIS" w:date="2012-12-14T17:57:00Z"/>
                <w:sz w:val="20"/>
              </w:rPr>
            </w:pPr>
            <w:del w:id="63" w:author="FIS" w:date="2012-12-14T17:56:00Z">
              <w:r w:rsidRPr="00964171" w:rsidDel="001E2829">
                <w:rPr>
                  <w:rFonts w:hint="eastAsia"/>
                  <w:sz w:val="20"/>
                </w:rPr>
                <w:delText>系統別</w:delText>
              </w:r>
            </w:del>
          </w:p>
        </w:tc>
        <w:tc>
          <w:tcPr>
            <w:tcW w:w="3023" w:type="dxa"/>
          </w:tcPr>
          <w:p w:rsidR="00120D83" w:rsidRPr="006303D7" w:rsidDel="00120D83" w:rsidRDefault="00120D83" w:rsidP="002438F4">
            <w:pPr>
              <w:rPr>
                <w:del w:id="64" w:author="FIS" w:date="2012-12-14T17:57:00Z"/>
                <w:rFonts w:eastAsia="細明體"/>
                <w:sz w:val="20"/>
              </w:rPr>
            </w:pPr>
            <w:del w:id="65" w:author="FIS" w:date="2012-12-14T17:56:00Z">
              <w:r w:rsidRPr="00317C1D" w:rsidDel="001E2829">
                <w:rPr>
                  <w:rFonts w:eastAsia="細明體" w:hint="eastAsia"/>
                  <w:sz w:val="20"/>
                </w:rPr>
                <w:delText>DTAGA111_T.</w:delText>
              </w:r>
              <w:r w:rsidRPr="002438F4" w:rsidDel="001E2829">
                <w:rPr>
                  <w:rFonts w:eastAsia="細明體" w:hint="eastAsia"/>
                  <w:sz w:val="20"/>
                </w:rPr>
                <w:delText>系統別</w:delText>
              </w:r>
            </w:del>
          </w:p>
        </w:tc>
        <w:tc>
          <w:tcPr>
            <w:tcW w:w="993" w:type="dxa"/>
          </w:tcPr>
          <w:p w:rsidR="00120D83" w:rsidRPr="00701852" w:rsidDel="00120D83" w:rsidRDefault="00120D83" w:rsidP="00D327B2">
            <w:pPr>
              <w:rPr>
                <w:del w:id="66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67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68" w:author="FIS" w:date="2012-12-14T17:57:00Z"/>
                <w:rFonts w:hint="eastAsia"/>
                <w:sz w:val="20"/>
              </w:rPr>
            </w:pPr>
            <w:del w:id="69" w:author="FIS" w:date="2012-12-14T17:56:00Z">
              <w:r w:rsidRPr="00964171" w:rsidDel="001E2829">
                <w:rPr>
                  <w:rFonts w:hint="eastAsia"/>
                  <w:sz w:val="20"/>
                </w:rPr>
                <w:delText>險別</w:delText>
              </w:r>
            </w:del>
          </w:p>
        </w:tc>
        <w:tc>
          <w:tcPr>
            <w:tcW w:w="3023" w:type="dxa"/>
          </w:tcPr>
          <w:p w:rsidR="00120D83" w:rsidRPr="006303D7" w:rsidDel="00120D83" w:rsidRDefault="00120D83" w:rsidP="00D327B2">
            <w:pPr>
              <w:rPr>
                <w:del w:id="70" w:author="FIS" w:date="2012-12-14T17:57:00Z"/>
                <w:rFonts w:eastAsia="細明體"/>
                <w:sz w:val="20"/>
              </w:rPr>
            </w:pPr>
            <w:del w:id="71" w:author="FIS" w:date="2012-12-14T17:56:00Z">
              <w:r w:rsidDel="001E2829">
                <w:rPr>
                  <w:rFonts w:eastAsia="細明體" w:hint="eastAsia"/>
                  <w:sz w:val="20"/>
                </w:rPr>
                <w:delText>DTAGA111_T.</w:delText>
              </w:r>
              <w:r w:rsidDel="001E2829">
                <w:rPr>
                  <w:rFonts w:eastAsia="細明體" w:hint="eastAsia"/>
                  <w:sz w:val="20"/>
                </w:rPr>
                <w:delText>險別</w:delText>
              </w:r>
            </w:del>
          </w:p>
        </w:tc>
        <w:tc>
          <w:tcPr>
            <w:tcW w:w="993" w:type="dxa"/>
          </w:tcPr>
          <w:p w:rsidR="00120D83" w:rsidRPr="00824F77" w:rsidDel="00120D83" w:rsidRDefault="00120D83" w:rsidP="00D327B2">
            <w:pPr>
              <w:rPr>
                <w:del w:id="72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73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74" w:author="FIS" w:date="2012-12-14T17:57:00Z"/>
                <w:rFonts w:hint="eastAsia"/>
                <w:sz w:val="20"/>
              </w:rPr>
            </w:pPr>
            <w:del w:id="75" w:author="FIS" w:date="2012-12-14T17:56:00Z">
              <w:r w:rsidRPr="00964171" w:rsidDel="001E2829">
                <w:rPr>
                  <w:rFonts w:hint="eastAsia"/>
                  <w:sz w:val="20"/>
                </w:rPr>
                <w:delText>理賠保險金代號</w:delText>
              </w:r>
            </w:del>
          </w:p>
        </w:tc>
        <w:tc>
          <w:tcPr>
            <w:tcW w:w="3023" w:type="dxa"/>
          </w:tcPr>
          <w:p w:rsidR="00120D83" w:rsidRPr="000F4AEC" w:rsidDel="00120D83" w:rsidRDefault="00120D83" w:rsidP="00D327B2">
            <w:pPr>
              <w:rPr>
                <w:del w:id="76" w:author="FIS" w:date="2012-12-14T17:57:00Z"/>
                <w:rFonts w:eastAsia="細明體"/>
                <w:sz w:val="20"/>
              </w:rPr>
            </w:pPr>
            <w:del w:id="77" w:author="FIS" w:date="2012-12-14T17:56:00Z">
              <w:r w:rsidDel="001E2829">
                <w:rPr>
                  <w:rFonts w:eastAsia="細明體"/>
                  <w:sz w:val="20"/>
                </w:rPr>
                <w:delText>‘</w:delText>
              </w:r>
              <w:r w:rsidRPr="002438F4" w:rsidDel="001E2829">
                <w:rPr>
                  <w:rFonts w:eastAsia="細明體"/>
                  <w:sz w:val="20"/>
                </w:rPr>
                <w:delText>GDXC</w:delText>
              </w:r>
              <w:r w:rsidRPr="000F4AEC" w:rsidDel="001E2829">
                <w:rPr>
                  <w:rFonts w:eastAsia="細明體"/>
                  <w:sz w:val="20"/>
                </w:rPr>
                <w:delText>’</w:delText>
              </w:r>
            </w:del>
          </w:p>
        </w:tc>
        <w:tc>
          <w:tcPr>
            <w:tcW w:w="993" w:type="dxa"/>
          </w:tcPr>
          <w:p w:rsidR="00120D83" w:rsidRPr="00824F77" w:rsidDel="00120D83" w:rsidRDefault="00120D83" w:rsidP="00D327B2">
            <w:pPr>
              <w:rPr>
                <w:del w:id="78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79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80" w:author="FIS" w:date="2012-12-14T17:57:00Z"/>
                <w:rFonts w:hint="eastAsia"/>
                <w:sz w:val="20"/>
              </w:rPr>
            </w:pPr>
            <w:del w:id="81" w:author="FIS" w:date="2012-12-14T17:56:00Z">
              <w:r w:rsidRPr="00964171" w:rsidDel="001E2829">
                <w:rPr>
                  <w:rFonts w:hint="eastAsia"/>
                  <w:sz w:val="20"/>
                </w:rPr>
                <w:delText>索賠類別</w:delText>
              </w:r>
            </w:del>
          </w:p>
        </w:tc>
        <w:tc>
          <w:tcPr>
            <w:tcW w:w="3023" w:type="dxa"/>
          </w:tcPr>
          <w:p w:rsidR="00120D83" w:rsidRPr="000F4AEC" w:rsidDel="00120D83" w:rsidRDefault="00120D83" w:rsidP="00D327B2">
            <w:pPr>
              <w:rPr>
                <w:del w:id="82" w:author="FIS" w:date="2012-12-14T17:57:00Z"/>
                <w:rFonts w:eastAsia="細明體"/>
                <w:sz w:val="20"/>
              </w:rPr>
            </w:pPr>
            <w:del w:id="83" w:author="FIS" w:date="2012-12-14T17:56:00Z">
              <w:r w:rsidRPr="00317C1D" w:rsidDel="001E2829">
                <w:rPr>
                  <w:rFonts w:eastAsia="細明體" w:hint="eastAsia"/>
                  <w:sz w:val="20"/>
                </w:rPr>
                <w:delText>DTAGA111_T.</w:delText>
              </w:r>
              <w:r w:rsidRPr="006303D7" w:rsidDel="001E2829">
                <w:rPr>
                  <w:rFonts w:eastAsia="細明體" w:hint="eastAsia"/>
                  <w:sz w:val="20"/>
                </w:rPr>
                <w:delText>索賠類別</w:delText>
              </w:r>
            </w:del>
          </w:p>
        </w:tc>
        <w:tc>
          <w:tcPr>
            <w:tcW w:w="993" w:type="dxa"/>
          </w:tcPr>
          <w:p w:rsidR="00120D83" w:rsidRPr="00701852" w:rsidDel="00120D83" w:rsidRDefault="00120D83" w:rsidP="00D327B2">
            <w:pPr>
              <w:rPr>
                <w:del w:id="84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85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86" w:author="FIS" w:date="2012-12-14T17:57:00Z"/>
                <w:rFonts w:hint="eastAsia"/>
                <w:sz w:val="20"/>
              </w:rPr>
            </w:pPr>
            <w:del w:id="87" w:author="FIS" w:date="2012-12-14T17:56:00Z">
              <w:r w:rsidRPr="00964171" w:rsidDel="001E2829">
                <w:rPr>
                  <w:rFonts w:hint="eastAsia"/>
                  <w:sz w:val="20"/>
                </w:rPr>
                <w:delText>理賠保險金名稱</w:delText>
              </w:r>
            </w:del>
          </w:p>
        </w:tc>
        <w:tc>
          <w:tcPr>
            <w:tcW w:w="3023" w:type="dxa"/>
          </w:tcPr>
          <w:p w:rsidR="00120D83" w:rsidRPr="006303D7" w:rsidDel="00120D83" w:rsidRDefault="00120D83" w:rsidP="00D327B2">
            <w:pPr>
              <w:rPr>
                <w:del w:id="88" w:author="FIS" w:date="2012-12-14T17:57:00Z"/>
                <w:rFonts w:eastAsia="細明體"/>
                <w:sz w:val="20"/>
              </w:rPr>
            </w:pPr>
            <w:del w:id="89" w:author="FIS" w:date="2012-12-14T17:56:00Z">
              <w:r w:rsidDel="001E2829">
                <w:rPr>
                  <w:rFonts w:eastAsia="細明體"/>
                  <w:sz w:val="20"/>
                </w:rPr>
                <w:delText>‘</w:delText>
              </w:r>
              <w:r w:rsidRPr="002438F4" w:rsidDel="001E2829">
                <w:rPr>
                  <w:rFonts w:eastAsia="細明體"/>
                  <w:sz w:val="20"/>
                </w:rPr>
                <w:delText>補收保費</w:delText>
              </w:r>
              <w:r w:rsidRPr="000F4AEC" w:rsidDel="001E2829">
                <w:rPr>
                  <w:rFonts w:eastAsia="細明體"/>
                  <w:sz w:val="20"/>
                </w:rPr>
                <w:delText>’</w:delText>
              </w:r>
            </w:del>
          </w:p>
        </w:tc>
        <w:tc>
          <w:tcPr>
            <w:tcW w:w="993" w:type="dxa"/>
          </w:tcPr>
          <w:p w:rsidR="00120D83" w:rsidRPr="00701852" w:rsidDel="00120D83" w:rsidRDefault="00120D83" w:rsidP="00D327B2">
            <w:pPr>
              <w:rPr>
                <w:del w:id="90" w:author="FIS" w:date="2012-12-14T17:57:00Z"/>
                <w:rFonts w:eastAsia="標楷體"/>
                <w:sz w:val="20"/>
                <w:szCs w:val="20"/>
              </w:rPr>
            </w:pPr>
          </w:p>
        </w:tc>
      </w:tr>
      <w:tr w:rsidR="00120D83" w:rsidRPr="00701852" w:rsidDel="00120D83" w:rsidTr="00D327B2">
        <w:trPr>
          <w:del w:id="91" w:author="FIS" w:date="2012-12-14T17:57:00Z"/>
        </w:trPr>
        <w:tc>
          <w:tcPr>
            <w:tcW w:w="1796" w:type="dxa"/>
            <w:shd w:val="clear" w:color="auto" w:fill="FFFF99"/>
          </w:tcPr>
          <w:p w:rsidR="00120D83" w:rsidRPr="00964171" w:rsidDel="00120D83" w:rsidRDefault="00120D83" w:rsidP="00D327B2">
            <w:pPr>
              <w:rPr>
                <w:del w:id="92" w:author="FIS" w:date="2012-12-14T17:57:00Z"/>
                <w:sz w:val="20"/>
              </w:rPr>
            </w:pPr>
            <w:del w:id="93" w:author="FIS" w:date="2012-12-14T17:56:00Z">
              <w:r w:rsidRPr="00964171" w:rsidDel="001E2829">
                <w:rPr>
                  <w:rFonts w:hint="eastAsia"/>
                  <w:sz w:val="20"/>
                </w:rPr>
                <w:delText>系統別</w:delText>
              </w:r>
            </w:del>
          </w:p>
        </w:tc>
        <w:tc>
          <w:tcPr>
            <w:tcW w:w="3023" w:type="dxa"/>
          </w:tcPr>
          <w:p w:rsidR="00120D83" w:rsidRPr="006303D7" w:rsidDel="00120D83" w:rsidRDefault="00120D83" w:rsidP="002438F4">
            <w:pPr>
              <w:rPr>
                <w:del w:id="94" w:author="FIS" w:date="2012-12-14T17:57:00Z"/>
                <w:rFonts w:eastAsia="細明體"/>
                <w:sz w:val="20"/>
              </w:rPr>
            </w:pPr>
            <w:del w:id="95" w:author="FIS" w:date="2012-12-14T17:56:00Z">
              <w:r w:rsidRPr="00317C1D" w:rsidDel="001E2829">
                <w:rPr>
                  <w:rFonts w:eastAsia="細明體" w:hint="eastAsia"/>
                  <w:sz w:val="20"/>
                </w:rPr>
                <w:delText>DTAGA111_T.</w:delText>
              </w:r>
              <w:r w:rsidRPr="002438F4" w:rsidDel="001E2829">
                <w:rPr>
                  <w:rFonts w:eastAsia="細明體" w:hint="eastAsia"/>
                  <w:sz w:val="20"/>
                </w:rPr>
                <w:delText>系統別</w:delText>
              </w:r>
            </w:del>
          </w:p>
        </w:tc>
        <w:tc>
          <w:tcPr>
            <w:tcW w:w="993" w:type="dxa"/>
          </w:tcPr>
          <w:p w:rsidR="00120D83" w:rsidRPr="00701852" w:rsidDel="00120D83" w:rsidRDefault="00120D83" w:rsidP="00D327B2">
            <w:pPr>
              <w:rPr>
                <w:del w:id="96" w:author="FIS" w:date="2012-12-14T17:57:00Z"/>
                <w:rFonts w:eastAsia="標楷體"/>
                <w:sz w:val="20"/>
                <w:szCs w:val="20"/>
              </w:rPr>
            </w:pPr>
          </w:p>
        </w:tc>
      </w:tr>
    </w:tbl>
    <w:p w:rsidR="002438F4" w:rsidRPr="002438F4" w:rsidRDefault="002438F4" w:rsidP="003E4F7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  <w:r w:rsidRPr="002438F4">
        <w:rPr>
          <w:rFonts w:hint="eastAsia"/>
          <w:kern w:val="2"/>
          <w:szCs w:val="24"/>
          <w:lang w:eastAsia="zh-TW"/>
        </w:rPr>
        <w:t>：</w:t>
      </w:r>
    </w:p>
    <w:tbl>
      <w:tblPr>
        <w:tblW w:w="5812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6"/>
        <w:gridCol w:w="3023"/>
        <w:gridCol w:w="993"/>
      </w:tblGrid>
      <w:tr w:rsidR="002438F4" w:rsidRPr="00701852" w:rsidTr="00D327B2">
        <w:tc>
          <w:tcPr>
            <w:tcW w:w="1796" w:type="dxa"/>
            <w:shd w:val="clear" w:color="auto" w:fill="C0C0C0"/>
          </w:tcPr>
          <w:p w:rsidR="002438F4" w:rsidRPr="00701852" w:rsidRDefault="002438F4" w:rsidP="00D327B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023" w:type="dxa"/>
            <w:shd w:val="clear" w:color="auto" w:fill="C0C0C0"/>
          </w:tcPr>
          <w:p w:rsidR="002438F4" w:rsidRPr="00701852" w:rsidRDefault="002438F4" w:rsidP="00D327B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993" w:type="dxa"/>
            <w:shd w:val="clear" w:color="auto" w:fill="C0C0C0"/>
          </w:tcPr>
          <w:p w:rsidR="002438F4" w:rsidRPr="00701852" w:rsidRDefault="002438F4" w:rsidP="00D327B2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>
              <w:rPr>
                <w:rFonts w:eastAsia="細明體"/>
                <w:kern w:val="2"/>
                <w:szCs w:val="24"/>
                <w:lang w:eastAsia="zh-TW"/>
              </w:rPr>
              <w:t>其他</w:t>
            </w:r>
          </w:p>
        </w:tc>
      </w:tr>
      <w:tr w:rsidR="002438F4" w:rsidRPr="00701852" w:rsidTr="00D327B2">
        <w:tc>
          <w:tcPr>
            <w:tcW w:w="1796" w:type="dxa"/>
            <w:shd w:val="clear" w:color="auto" w:fill="FFFF99"/>
          </w:tcPr>
          <w:p w:rsidR="002438F4" w:rsidRPr="00964171" w:rsidRDefault="002438F4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險別</w:t>
            </w:r>
          </w:p>
        </w:tc>
        <w:tc>
          <w:tcPr>
            <w:tcW w:w="3023" w:type="dxa"/>
          </w:tcPr>
          <w:p w:rsidR="002438F4" w:rsidRPr="006303D7" w:rsidRDefault="002438F4" w:rsidP="00D327B2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DTAGA111_T.</w:t>
            </w: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993" w:type="dxa"/>
          </w:tcPr>
          <w:p w:rsidR="002438F4" w:rsidRPr="00824F77" w:rsidRDefault="002438F4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438F4" w:rsidRPr="00701852" w:rsidTr="00D327B2">
        <w:tc>
          <w:tcPr>
            <w:tcW w:w="1796" w:type="dxa"/>
            <w:shd w:val="clear" w:color="auto" w:fill="FFFF99"/>
          </w:tcPr>
          <w:p w:rsidR="002438F4" w:rsidRPr="00964171" w:rsidRDefault="002438F4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理賠保險金代號</w:t>
            </w:r>
          </w:p>
        </w:tc>
        <w:tc>
          <w:tcPr>
            <w:tcW w:w="3023" w:type="dxa"/>
          </w:tcPr>
          <w:p w:rsidR="002438F4" w:rsidRPr="000F4AEC" w:rsidRDefault="002438F4" w:rsidP="002438F4">
            <w:pPr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CBW2</w:t>
            </w:r>
            <w:r w:rsidRPr="000F4AEC">
              <w:rPr>
                <w:rFonts w:eastAsia="細明體"/>
                <w:sz w:val="20"/>
              </w:rPr>
              <w:t>’</w:t>
            </w:r>
          </w:p>
        </w:tc>
        <w:tc>
          <w:tcPr>
            <w:tcW w:w="993" w:type="dxa"/>
          </w:tcPr>
          <w:p w:rsidR="002438F4" w:rsidRPr="00824F77" w:rsidRDefault="002438F4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438F4" w:rsidRPr="00701852" w:rsidTr="00D327B2">
        <w:tc>
          <w:tcPr>
            <w:tcW w:w="1796" w:type="dxa"/>
            <w:shd w:val="clear" w:color="auto" w:fill="FFFF99"/>
          </w:tcPr>
          <w:p w:rsidR="002438F4" w:rsidRPr="00964171" w:rsidRDefault="002438F4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索賠類別</w:t>
            </w:r>
          </w:p>
        </w:tc>
        <w:tc>
          <w:tcPr>
            <w:tcW w:w="3023" w:type="dxa"/>
          </w:tcPr>
          <w:p w:rsidR="002438F4" w:rsidRPr="000F4AEC" w:rsidRDefault="002438F4" w:rsidP="00D327B2">
            <w:pPr>
              <w:rPr>
                <w:rFonts w:eastAsia="細明體"/>
                <w:sz w:val="20"/>
              </w:rPr>
            </w:pPr>
            <w:r w:rsidRPr="00317C1D">
              <w:rPr>
                <w:rFonts w:eastAsia="細明體" w:hint="eastAsia"/>
                <w:sz w:val="20"/>
              </w:rPr>
              <w:t>DTAGA111_T.</w:t>
            </w:r>
            <w:r w:rsidRPr="006303D7">
              <w:rPr>
                <w:rFonts w:eastAsia="細明體" w:hint="eastAsia"/>
                <w:sz w:val="20"/>
              </w:rPr>
              <w:t>索賠類別</w:t>
            </w:r>
          </w:p>
        </w:tc>
        <w:tc>
          <w:tcPr>
            <w:tcW w:w="993" w:type="dxa"/>
          </w:tcPr>
          <w:p w:rsidR="002438F4" w:rsidRPr="00701852" w:rsidRDefault="002438F4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438F4" w:rsidRPr="00701852" w:rsidTr="00D327B2">
        <w:tc>
          <w:tcPr>
            <w:tcW w:w="1796" w:type="dxa"/>
            <w:shd w:val="clear" w:color="auto" w:fill="FFFF99"/>
          </w:tcPr>
          <w:p w:rsidR="002438F4" w:rsidRPr="00964171" w:rsidRDefault="002438F4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理賠保險金名稱</w:t>
            </w:r>
          </w:p>
        </w:tc>
        <w:tc>
          <w:tcPr>
            <w:tcW w:w="3023" w:type="dxa"/>
          </w:tcPr>
          <w:p w:rsidR="002438F4" w:rsidRPr="006303D7" w:rsidRDefault="002438F4" w:rsidP="002438F4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 w:rsidRPr="002438F4">
              <w:rPr>
                <w:rFonts w:eastAsia="細明體"/>
                <w:sz w:val="20"/>
              </w:rPr>
              <w:t>印花稅</w:t>
            </w:r>
            <w:r w:rsidRPr="002438F4">
              <w:rPr>
                <w:rFonts w:eastAsia="細明體"/>
                <w:sz w:val="20"/>
              </w:rPr>
              <w:t>’</w:t>
            </w:r>
          </w:p>
        </w:tc>
        <w:tc>
          <w:tcPr>
            <w:tcW w:w="993" w:type="dxa"/>
          </w:tcPr>
          <w:p w:rsidR="002438F4" w:rsidRPr="00701852" w:rsidRDefault="002438F4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2438F4" w:rsidRPr="00701852" w:rsidTr="00D327B2">
        <w:tc>
          <w:tcPr>
            <w:tcW w:w="1796" w:type="dxa"/>
            <w:shd w:val="clear" w:color="auto" w:fill="FFFF99"/>
          </w:tcPr>
          <w:p w:rsidR="002438F4" w:rsidRPr="00964171" w:rsidRDefault="002438F4" w:rsidP="00D327B2">
            <w:pPr>
              <w:rPr>
                <w:sz w:val="20"/>
              </w:rPr>
            </w:pPr>
            <w:r w:rsidRPr="00964171">
              <w:rPr>
                <w:rFonts w:hint="eastAsia"/>
                <w:sz w:val="20"/>
              </w:rPr>
              <w:t>系統別</w:t>
            </w:r>
          </w:p>
        </w:tc>
        <w:tc>
          <w:tcPr>
            <w:tcW w:w="3023" w:type="dxa"/>
          </w:tcPr>
          <w:p w:rsidR="002438F4" w:rsidRPr="006303D7" w:rsidRDefault="002438F4" w:rsidP="00D327B2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317C1D">
              <w:rPr>
                <w:rFonts w:eastAsia="細明體" w:hint="eastAsia"/>
                <w:sz w:val="20"/>
              </w:rPr>
              <w:t>DTAGA111_T.</w:t>
            </w:r>
            <w:r w:rsidRPr="002438F4">
              <w:rPr>
                <w:rFonts w:eastAsia="細明體" w:hint="eastAsia"/>
                <w:sz w:val="20"/>
              </w:rPr>
              <w:t>系統別</w:t>
            </w:r>
          </w:p>
        </w:tc>
        <w:tc>
          <w:tcPr>
            <w:tcW w:w="993" w:type="dxa"/>
          </w:tcPr>
          <w:p w:rsidR="002438F4" w:rsidRPr="00701852" w:rsidRDefault="002438F4" w:rsidP="00D327B2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9D3802" w:rsidRDefault="009D3802" w:rsidP="009D3802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</w:p>
    <w:p w:rsidR="009D3802" w:rsidRDefault="009D3802" w:rsidP="00C2009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LIST</w:t>
      </w:r>
      <w:r>
        <w:rPr>
          <w:rFonts w:hint="eastAsia"/>
          <w:kern w:val="2"/>
          <w:szCs w:val="24"/>
          <w:lang w:eastAsia="zh-TW"/>
        </w:rPr>
        <w:t>資料逐筆寫入</w:t>
      </w:r>
      <w:r>
        <w:rPr>
          <w:rFonts w:hint="eastAsia"/>
          <w:kern w:val="2"/>
          <w:szCs w:val="24"/>
          <w:lang w:eastAsia="zh-TW"/>
        </w:rPr>
        <w:t>(INSERT)</w:t>
      </w:r>
      <w:r>
        <w:rPr>
          <w:rFonts w:hint="eastAsia"/>
          <w:kern w:val="2"/>
          <w:szCs w:val="24"/>
          <w:lang w:eastAsia="zh-TW"/>
        </w:rPr>
        <w:t>新增保險金代號檔</w:t>
      </w:r>
      <w:r>
        <w:rPr>
          <w:rFonts w:hint="eastAsia"/>
          <w:kern w:val="2"/>
          <w:szCs w:val="24"/>
          <w:lang w:eastAsia="zh-TW"/>
        </w:rPr>
        <w:t>(DTAGA11</w:t>
      </w:r>
      <w:r w:rsidR="00DF5268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9D3802" w:rsidRDefault="009D3802" w:rsidP="00C2009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格式見</w:t>
      </w:r>
      <w:r>
        <w:rPr>
          <w:rFonts w:hint="eastAsia"/>
          <w:kern w:val="2"/>
          <w:szCs w:val="24"/>
          <w:lang w:eastAsia="zh-TW"/>
        </w:rPr>
        <w:t>STEP4</w:t>
      </w:r>
    </w:p>
    <w:p w:rsidR="00C34311" w:rsidRDefault="00C34311" w:rsidP="00120D8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ins w:id="97" w:author="FIS" w:date="2012-12-14T17:35:00Z"/>
          <w:rFonts w:eastAsia="細明體" w:hint="eastAsia"/>
          <w:kern w:val="2"/>
          <w:szCs w:val="24"/>
          <w:lang w:eastAsia="zh-TW"/>
        </w:rPr>
      </w:pPr>
      <w:ins w:id="98" w:author="FIS" w:date="2012-12-14T17:34:00Z">
        <w:r>
          <w:rPr>
            <w:rFonts w:eastAsia="細明體" w:hint="eastAsia"/>
            <w:kern w:val="2"/>
            <w:szCs w:val="24"/>
            <w:lang w:eastAsia="zh-TW"/>
          </w:rPr>
          <w:t>增加</w:t>
        </w:r>
      </w:ins>
      <w:ins w:id="99" w:author="FIS" w:date="2012-12-14T17:35:00Z">
        <w:r>
          <w:rPr>
            <w:rFonts w:eastAsia="細明體" w:hint="eastAsia"/>
            <w:kern w:val="2"/>
            <w:szCs w:val="24"/>
            <w:lang w:eastAsia="zh-TW"/>
          </w:rPr>
          <w:t>延滯息項目：</w:t>
        </w:r>
      </w:ins>
    </w:p>
    <w:p w:rsidR="00C34311" w:rsidRDefault="00C34311" w:rsidP="00C34311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100" w:author="FIS" w:date="2012-12-14T17:36:00Z"/>
          <w:rFonts w:hint="eastAsia"/>
          <w:kern w:val="2"/>
          <w:szCs w:val="24"/>
          <w:lang w:eastAsia="zh-TW"/>
        </w:rPr>
      </w:pPr>
      <w:ins w:id="101" w:author="FIS" w:date="2012-12-14T17:35:00Z">
        <w:r>
          <w:rPr>
            <w:rFonts w:hint="eastAsia"/>
            <w:kern w:val="2"/>
            <w:szCs w:val="24"/>
            <w:lang w:eastAsia="zh-TW"/>
          </w:rPr>
          <w:t>READ DTAGA</w:t>
        </w:r>
      </w:ins>
      <w:ins w:id="102" w:author="FIS" w:date="2012-12-14T17:36:00Z">
        <w:r>
          <w:rPr>
            <w:rFonts w:hint="eastAsia"/>
            <w:kern w:val="2"/>
            <w:szCs w:val="24"/>
            <w:lang w:eastAsia="zh-TW"/>
          </w:rPr>
          <w:t>111</w:t>
        </w:r>
        <w:r>
          <w:rPr>
            <w:rFonts w:hint="eastAsia"/>
            <w:kern w:val="2"/>
            <w:szCs w:val="24"/>
            <w:lang w:eastAsia="zh-TW"/>
          </w:rPr>
          <w:t>找出相異的險別及系統別。</w:t>
        </w:r>
      </w:ins>
    </w:p>
    <w:p w:rsidR="00C34311" w:rsidRPr="00701852" w:rsidRDefault="00C34311" w:rsidP="00C34311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ins w:id="103" w:author="FIS" w:date="2012-12-14T17:35:00Z"/>
          <w:kern w:val="2"/>
          <w:szCs w:val="24"/>
          <w:lang w:eastAsia="zh-TW"/>
        </w:rPr>
      </w:pPr>
      <w:ins w:id="104" w:author="FIS" w:date="2012-12-14T17:36:00Z">
        <w:r>
          <w:rPr>
            <w:rFonts w:hint="eastAsia"/>
            <w:kern w:val="2"/>
            <w:szCs w:val="24"/>
            <w:lang w:eastAsia="zh-TW"/>
          </w:rPr>
          <w:t>逐筆新增至</w:t>
        </w:r>
        <w:r>
          <w:rPr>
            <w:rFonts w:hint="eastAsia"/>
            <w:kern w:val="2"/>
            <w:szCs w:val="24"/>
            <w:lang w:eastAsia="zh-TW"/>
          </w:rPr>
          <w:t>DTAGA111</w:t>
        </w:r>
      </w:ins>
    </w:p>
    <w:tbl>
      <w:tblPr>
        <w:tblW w:w="5812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6"/>
        <w:gridCol w:w="3023"/>
        <w:gridCol w:w="993"/>
      </w:tblGrid>
      <w:tr w:rsidR="00C34311" w:rsidRPr="00701852" w:rsidTr="00490275">
        <w:trPr>
          <w:ins w:id="105" w:author="FIS" w:date="2012-12-14T17:37:00Z"/>
        </w:trPr>
        <w:tc>
          <w:tcPr>
            <w:tcW w:w="1796" w:type="dxa"/>
            <w:shd w:val="clear" w:color="auto" w:fill="C0C0C0"/>
          </w:tcPr>
          <w:p w:rsidR="00C34311" w:rsidRPr="00701852" w:rsidRDefault="00C34311" w:rsidP="00490275">
            <w:pPr>
              <w:pStyle w:val="Tabletext"/>
              <w:keepLines w:val="0"/>
              <w:spacing w:after="0" w:line="240" w:lineRule="auto"/>
              <w:rPr>
                <w:ins w:id="106" w:author="FIS" w:date="2012-12-14T17:37:00Z"/>
                <w:rFonts w:eastAsia="細明體"/>
                <w:kern w:val="2"/>
                <w:szCs w:val="24"/>
                <w:lang w:eastAsia="zh-TW"/>
              </w:rPr>
            </w:pPr>
            <w:ins w:id="107" w:author="FIS" w:date="2012-12-14T17:37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欄位說明</w:t>
              </w:r>
            </w:ins>
          </w:p>
        </w:tc>
        <w:tc>
          <w:tcPr>
            <w:tcW w:w="3023" w:type="dxa"/>
            <w:shd w:val="clear" w:color="auto" w:fill="C0C0C0"/>
          </w:tcPr>
          <w:p w:rsidR="00C34311" w:rsidRPr="00701852" w:rsidRDefault="00C34311" w:rsidP="00490275">
            <w:pPr>
              <w:pStyle w:val="Tabletext"/>
              <w:keepLines w:val="0"/>
              <w:spacing w:after="0" w:line="240" w:lineRule="auto"/>
              <w:rPr>
                <w:ins w:id="108" w:author="FIS" w:date="2012-12-14T17:37:00Z"/>
                <w:rFonts w:eastAsia="細明體"/>
                <w:kern w:val="2"/>
                <w:szCs w:val="24"/>
                <w:lang w:eastAsia="zh-TW"/>
              </w:rPr>
            </w:pPr>
            <w:ins w:id="109" w:author="FIS" w:date="2012-12-14T17:37:00Z">
              <w:r w:rsidRPr="00701852">
                <w:rPr>
                  <w:rFonts w:eastAsia="細明體"/>
                  <w:kern w:val="2"/>
                  <w:szCs w:val="24"/>
                  <w:lang w:eastAsia="zh-TW"/>
                </w:rPr>
                <w:t>資料內容</w:t>
              </w:r>
            </w:ins>
          </w:p>
        </w:tc>
        <w:tc>
          <w:tcPr>
            <w:tcW w:w="993" w:type="dxa"/>
            <w:shd w:val="clear" w:color="auto" w:fill="C0C0C0"/>
          </w:tcPr>
          <w:p w:rsidR="00C34311" w:rsidRPr="00701852" w:rsidRDefault="00C34311" w:rsidP="00490275">
            <w:pPr>
              <w:pStyle w:val="Tabletext"/>
              <w:keepLines w:val="0"/>
              <w:spacing w:after="0" w:line="240" w:lineRule="auto"/>
              <w:rPr>
                <w:ins w:id="110" w:author="FIS" w:date="2012-12-14T17:37:00Z"/>
                <w:rFonts w:eastAsia="細明體"/>
                <w:kern w:val="2"/>
                <w:szCs w:val="24"/>
                <w:lang w:eastAsia="zh-TW"/>
              </w:rPr>
            </w:pPr>
            <w:ins w:id="111" w:author="FIS" w:date="2012-12-14T17:37:00Z">
              <w:r>
                <w:rPr>
                  <w:rFonts w:eastAsia="細明體"/>
                  <w:kern w:val="2"/>
                  <w:szCs w:val="24"/>
                  <w:lang w:eastAsia="zh-TW"/>
                </w:rPr>
                <w:t>其他</w:t>
              </w:r>
            </w:ins>
          </w:p>
        </w:tc>
      </w:tr>
      <w:tr w:rsidR="00C34311" w:rsidRPr="00701852" w:rsidTr="00490275">
        <w:trPr>
          <w:ins w:id="112" w:author="FIS" w:date="2012-12-14T17:37:00Z"/>
        </w:trPr>
        <w:tc>
          <w:tcPr>
            <w:tcW w:w="1796" w:type="dxa"/>
            <w:shd w:val="clear" w:color="auto" w:fill="FFFF99"/>
          </w:tcPr>
          <w:p w:rsidR="00C34311" w:rsidRPr="00964171" w:rsidRDefault="00C34311" w:rsidP="00490275">
            <w:pPr>
              <w:rPr>
                <w:ins w:id="113" w:author="FIS" w:date="2012-12-14T17:37:00Z"/>
                <w:rFonts w:hint="eastAsia"/>
                <w:sz w:val="20"/>
              </w:rPr>
            </w:pPr>
            <w:ins w:id="114" w:author="FIS" w:date="2012-12-14T17:37:00Z">
              <w:r w:rsidRPr="00964171">
                <w:rPr>
                  <w:rFonts w:hint="eastAsia"/>
                  <w:sz w:val="20"/>
                </w:rPr>
                <w:t>險別</w:t>
              </w:r>
            </w:ins>
          </w:p>
        </w:tc>
        <w:tc>
          <w:tcPr>
            <w:tcW w:w="3023" w:type="dxa"/>
          </w:tcPr>
          <w:p w:rsidR="00C34311" w:rsidRPr="006303D7" w:rsidRDefault="00C34311" w:rsidP="00120D83">
            <w:pPr>
              <w:rPr>
                <w:ins w:id="115" w:author="FIS" w:date="2012-12-14T17:37:00Z"/>
                <w:rFonts w:eastAsia="細明體"/>
                <w:sz w:val="20"/>
              </w:rPr>
            </w:pPr>
            <w:ins w:id="116" w:author="FIS" w:date="2012-12-14T17:37:00Z">
              <w:r>
                <w:rPr>
                  <w:rFonts w:eastAsia="細明體" w:hint="eastAsia"/>
                  <w:sz w:val="20"/>
                </w:rPr>
                <w:t>DTAGA111.</w:t>
              </w:r>
              <w:r>
                <w:rPr>
                  <w:rFonts w:eastAsia="細明體" w:hint="eastAsia"/>
                  <w:sz w:val="20"/>
                </w:rPr>
                <w:t>險別</w:t>
              </w:r>
            </w:ins>
          </w:p>
        </w:tc>
        <w:tc>
          <w:tcPr>
            <w:tcW w:w="993" w:type="dxa"/>
          </w:tcPr>
          <w:p w:rsidR="00C34311" w:rsidRPr="00824F77" w:rsidRDefault="00C34311" w:rsidP="00490275">
            <w:pPr>
              <w:rPr>
                <w:ins w:id="117" w:author="FIS" w:date="2012-12-14T17:37:00Z"/>
                <w:rFonts w:eastAsia="標楷體"/>
                <w:sz w:val="20"/>
                <w:szCs w:val="20"/>
              </w:rPr>
            </w:pPr>
          </w:p>
        </w:tc>
      </w:tr>
      <w:tr w:rsidR="00C34311" w:rsidRPr="00701852" w:rsidTr="00490275">
        <w:trPr>
          <w:ins w:id="118" w:author="FIS" w:date="2012-12-14T17:37:00Z"/>
        </w:trPr>
        <w:tc>
          <w:tcPr>
            <w:tcW w:w="1796" w:type="dxa"/>
            <w:shd w:val="clear" w:color="auto" w:fill="FFFF99"/>
          </w:tcPr>
          <w:p w:rsidR="00C34311" w:rsidRPr="00964171" w:rsidRDefault="00C34311" w:rsidP="00490275">
            <w:pPr>
              <w:rPr>
                <w:ins w:id="119" w:author="FIS" w:date="2012-12-14T17:37:00Z"/>
                <w:rFonts w:hint="eastAsia"/>
                <w:sz w:val="20"/>
              </w:rPr>
            </w:pPr>
            <w:ins w:id="120" w:author="FIS" w:date="2012-12-14T17:37:00Z">
              <w:r w:rsidRPr="00964171">
                <w:rPr>
                  <w:rFonts w:hint="eastAsia"/>
                  <w:sz w:val="20"/>
                </w:rPr>
                <w:t>理賠保險金代號</w:t>
              </w:r>
            </w:ins>
          </w:p>
        </w:tc>
        <w:tc>
          <w:tcPr>
            <w:tcW w:w="3023" w:type="dxa"/>
          </w:tcPr>
          <w:p w:rsidR="00C34311" w:rsidRPr="000F4AEC" w:rsidRDefault="00C34311" w:rsidP="00490275">
            <w:pPr>
              <w:rPr>
                <w:ins w:id="121" w:author="FIS" w:date="2012-12-14T17:37:00Z"/>
                <w:rFonts w:eastAsia="細明體"/>
                <w:sz w:val="20"/>
              </w:rPr>
            </w:pPr>
            <w:ins w:id="122" w:author="FIS" w:date="2012-12-14T17:37:00Z">
              <w:r>
                <w:rPr>
                  <w:rFonts w:eastAsia="細明體"/>
                  <w:sz w:val="20"/>
                </w:rPr>
                <w:t>‘</w:t>
              </w:r>
              <w:r>
                <w:rPr>
                  <w:rFonts w:eastAsia="細明體" w:hint="eastAsia"/>
                  <w:sz w:val="20"/>
                </w:rPr>
                <w:t>DCZ1</w:t>
              </w:r>
              <w:r w:rsidRPr="000F4AEC">
                <w:rPr>
                  <w:rFonts w:eastAsia="細明體"/>
                  <w:sz w:val="20"/>
                </w:rPr>
                <w:t>’</w:t>
              </w:r>
            </w:ins>
          </w:p>
        </w:tc>
        <w:tc>
          <w:tcPr>
            <w:tcW w:w="993" w:type="dxa"/>
          </w:tcPr>
          <w:p w:rsidR="00C34311" w:rsidRPr="00824F77" w:rsidRDefault="00C34311" w:rsidP="00490275">
            <w:pPr>
              <w:rPr>
                <w:ins w:id="123" w:author="FIS" w:date="2012-12-14T17:37:00Z"/>
                <w:rFonts w:eastAsia="標楷體"/>
                <w:sz w:val="20"/>
                <w:szCs w:val="20"/>
              </w:rPr>
            </w:pPr>
          </w:p>
        </w:tc>
      </w:tr>
      <w:tr w:rsidR="00C34311" w:rsidRPr="00701852" w:rsidTr="00490275">
        <w:trPr>
          <w:ins w:id="124" w:author="FIS" w:date="2012-12-14T17:37:00Z"/>
        </w:trPr>
        <w:tc>
          <w:tcPr>
            <w:tcW w:w="1796" w:type="dxa"/>
            <w:shd w:val="clear" w:color="auto" w:fill="FFFF99"/>
          </w:tcPr>
          <w:p w:rsidR="00C34311" w:rsidRPr="00964171" w:rsidRDefault="00C34311" w:rsidP="00490275">
            <w:pPr>
              <w:rPr>
                <w:ins w:id="125" w:author="FIS" w:date="2012-12-14T17:37:00Z"/>
                <w:rFonts w:hint="eastAsia"/>
                <w:sz w:val="20"/>
              </w:rPr>
            </w:pPr>
            <w:ins w:id="126" w:author="FIS" w:date="2012-12-14T17:37:00Z">
              <w:r w:rsidRPr="00964171">
                <w:rPr>
                  <w:rFonts w:hint="eastAsia"/>
                  <w:sz w:val="20"/>
                </w:rPr>
                <w:t>索賠類別</w:t>
              </w:r>
            </w:ins>
          </w:p>
        </w:tc>
        <w:tc>
          <w:tcPr>
            <w:tcW w:w="3023" w:type="dxa"/>
          </w:tcPr>
          <w:p w:rsidR="00C34311" w:rsidRPr="000F4AEC" w:rsidRDefault="00C34311" w:rsidP="00490275">
            <w:pPr>
              <w:rPr>
                <w:ins w:id="127" w:author="FIS" w:date="2012-12-14T17:37:00Z"/>
                <w:rFonts w:eastAsia="細明體"/>
                <w:sz w:val="20"/>
              </w:rPr>
            </w:pPr>
            <w:ins w:id="128" w:author="FIS" w:date="2012-12-14T17:37:00Z">
              <w:r>
                <w:rPr>
                  <w:rFonts w:eastAsia="細明體" w:hint="eastAsia"/>
                  <w:sz w:val="20"/>
                </w:rPr>
                <w:t>Z</w:t>
              </w:r>
            </w:ins>
          </w:p>
        </w:tc>
        <w:tc>
          <w:tcPr>
            <w:tcW w:w="993" w:type="dxa"/>
          </w:tcPr>
          <w:p w:rsidR="00C34311" w:rsidRPr="00701852" w:rsidRDefault="00C34311" w:rsidP="00490275">
            <w:pPr>
              <w:rPr>
                <w:ins w:id="129" w:author="FIS" w:date="2012-12-14T17:37:00Z"/>
                <w:rFonts w:eastAsia="標楷體"/>
                <w:sz w:val="20"/>
                <w:szCs w:val="20"/>
              </w:rPr>
            </w:pPr>
          </w:p>
        </w:tc>
      </w:tr>
      <w:tr w:rsidR="00C34311" w:rsidRPr="00701852" w:rsidTr="00490275">
        <w:trPr>
          <w:ins w:id="130" w:author="FIS" w:date="2012-12-14T17:37:00Z"/>
        </w:trPr>
        <w:tc>
          <w:tcPr>
            <w:tcW w:w="1796" w:type="dxa"/>
            <w:shd w:val="clear" w:color="auto" w:fill="FFFF99"/>
          </w:tcPr>
          <w:p w:rsidR="00C34311" w:rsidRPr="00964171" w:rsidRDefault="00C34311" w:rsidP="00490275">
            <w:pPr>
              <w:rPr>
                <w:ins w:id="131" w:author="FIS" w:date="2012-12-14T17:37:00Z"/>
                <w:rFonts w:hint="eastAsia"/>
                <w:sz w:val="20"/>
              </w:rPr>
            </w:pPr>
            <w:ins w:id="132" w:author="FIS" w:date="2012-12-14T17:37:00Z">
              <w:r w:rsidRPr="00964171">
                <w:rPr>
                  <w:rFonts w:hint="eastAsia"/>
                  <w:sz w:val="20"/>
                </w:rPr>
                <w:t>理賠保險金名稱</w:t>
              </w:r>
            </w:ins>
          </w:p>
        </w:tc>
        <w:tc>
          <w:tcPr>
            <w:tcW w:w="3023" w:type="dxa"/>
          </w:tcPr>
          <w:p w:rsidR="00C34311" w:rsidRPr="006303D7" w:rsidRDefault="00C34311" w:rsidP="00490275">
            <w:pPr>
              <w:pStyle w:val="af"/>
              <w:ind w:leftChars="-6" w:left="-14"/>
              <w:rPr>
                <w:ins w:id="133" w:author="FIS" w:date="2012-12-14T17:37:00Z"/>
                <w:rFonts w:eastAsia="細明體"/>
                <w:sz w:val="20"/>
              </w:rPr>
            </w:pPr>
            <w:ins w:id="134" w:author="FIS" w:date="2012-12-14T17:37:00Z">
              <w:r>
                <w:rPr>
                  <w:rFonts w:eastAsia="細明體" w:hint="eastAsia"/>
                  <w:sz w:val="20"/>
                </w:rPr>
                <w:t>延滯息</w:t>
              </w:r>
            </w:ins>
          </w:p>
        </w:tc>
        <w:tc>
          <w:tcPr>
            <w:tcW w:w="993" w:type="dxa"/>
          </w:tcPr>
          <w:p w:rsidR="00C34311" w:rsidRPr="00701852" w:rsidRDefault="00C34311" w:rsidP="00490275">
            <w:pPr>
              <w:rPr>
                <w:ins w:id="135" w:author="FIS" w:date="2012-12-14T17:37:00Z"/>
                <w:rFonts w:eastAsia="標楷體"/>
                <w:sz w:val="20"/>
                <w:szCs w:val="20"/>
              </w:rPr>
            </w:pPr>
          </w:p>
        </w:tc>
      </w:tr>
      <w:tr w:rsidR="00C34311" w:rsidRPr="00701852" w:rsidTr="00490275">
        <w:trPr>
          <w:ins w:id="136" w:author="FIS" w:date="2012-12-14T17:37:00Z"/>
        </w:trPr>
        <w:tc>
          <w:tcPr>
            <w:tcW w:w="1796" w:type="dxa"/>
            <w:shd w:val="clear" w:color="auto" w:fill="FFFF99"/>
          </w:tcPr>
          <w:p w:rsidR="00C34311" w:rsidRPr="00964171" w:rsidRDefault="00C34311" w:rsidP="00490275">
            <w:pPr>
              <w:rPr>
                <w:ins w:id="137" w:author="FIS" w:date="2012-12-14T17:37:00Z"/>
                <w:sz w:val="20"/>
              </w:rPr>
            </w:pPr>
            <w:ins w:id="138" w:author="FIS" w:date="2012-12-14T17:37:00Z">
              <w:r w:rsidRPr="00964171">
                <w:rPr>
                  <w:rFonts w:hint="eastAsia"/>
                  <w:sz w:val="20"/>
                </w:rPr>
                <w:t>系統別</w:t>
              </w:r>
            </w:ins>
          </w:p>
        </w:tc>
        <w:tc>
          <w:tcPr>
            <w:tcW w:w="3023" w:type="dxa"/>
          </w:tcPr>
          <w:p w:rsidR="00C34311" w:rsidRPr="006303D7" w:rsidRDefault="00C34311" w:rsidP="00120D83">
            <w:pPr>
              <w:pStyle w:val="af"/>
              <w:ind w:leftChars="-6" w:left="-14"/>
              <w:rPr>
                <w:ins w:id="139" w:author="FIS" w:date="2012-12-14T17:37:00Z"/>
                <w:rFonts w:eastAsia="細明體"/>
                <w:sz w:val="20"/>
              </w:rPr>
            </w:pPr>
            <w:ins w:id="140" w:author="FIS" w:date="2012-12-14T17:37:00Z">
              <w:r w:rsidRPr="00317C1D">
                <w:rPr>
                  <w:rFonts w:eastAsia="細明體" w:hint="eastAsia"/>
                  <w:sz w:val="20"/>
                </w:rPr>
                <w:t>DTAGA111.</w:t>
              </w:r>
              <w:r w:rsidRPr="002438F4">
                <w:rPr>
                  <w:rFonts w:eastAsia="細明體" w:hint="eastAsia"/>
                  <w:sz w:val="20"/>
                </w:rPr>
                <w:t>系統別</w:t>
              </w:r>
            </w:ins>
          </w:p>
        </w:tc>
        <w:tc>
          <w:tcPr>
            <w:tcW w:w="993" w:type="dxa"/>
          </w:tcPr>
          <w:p w:rsidR="00C34311" w:rsidRPr="00701852" w:rsidRDefault="00C34311" w:rsidP="00490275">
            <w:pPr>
              <w:rPr>
                <w:ins w:id="141" w:author="FIS" w:date="2012-12-14T17:37:00Z"/>
                <w:rFonts w:eastAsia="標楷體"/>
                <w:sz w:val="20"/>
                <w:szCs w:val="20"/>
              </w:rPr>
            </w:pPr>
          </w:p>
        </w:tc>
      </w:tr>
    </w:tbl>
    <w:p w:rsidR="00C34311" w:rsidRPr="00C34311" w:rsidRDefault="00C34311" w:rsidP="00C34311">
      <w:pPr>
        <w:pStyle w:val="Tabletext"/>
        <w:keepLines w:val="0"/>
        <w:spacing w:after="0" w:line="240" w:lineRule="auto"/>
        <w:ind w:left="1418"/>
        <w:rPr>
          <w:ins w:id="142" w:author="FIS" w:date="2012-12-14T17:34:00Z"/>
          <w:rFonts w:eastAsia="細明體" w:hint="eastAsia"/>
          <w:kern w:val="2"/>
          <w:szCs w:val="24"/>
          <w:lang w:eastAsia="zh-TW"/>
          <w:rPrChange w:id="143" w:author="FIS" w:date="2012-12-14T17:35:00Z">
            <w:rPr>
              <w:ins w:id="144" w:author="FIS" w:date="2012-12-14T17:34:00Z"/>
              <w:rFonts w:hint="eastAsia"/>
              <w:kern w:val="2"/>
              <w:szCs w:val="24"/>
              <w:lang w:eastAsia="zh-TW"/>
            </w:rPr>
          </w:rPrChange>
        </w:rPr>
        <w:pPrChange w:id="145" w:author="FIS" w:date="2012-12-14T17:35:00Z">
          <w:pPr>
            <w:pStyle w:val="Tabletext"/>
            <w:keepLines w:val="0"/>
            <w:numPr>
              <w:ilvl w:val="2"/>
              <w:numId w:val="1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p w:rsidR="003E5DCF" w:rsidRPr="00701852" w:rsidRDefault="003E5DCF" w:rsidP="00C200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3E5DCF" w:rsidRPr="00701852" w:rsidRDefault="003E5DCF" w:rsidP="00C2009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eastAsia="細明體" w:hint="eastAsia"/>
          <w:kern w:val="2"/>
          <w:szCs w:val="24"/>
          <w:lang w:eastAsia="zh-TW"/>
        </w:rPr>
        <w:t>退休員工福團</w:t>
      </w:r>
      <w:r>
        <w:rPr>
          <w:rFonts w:hint="eastAsia"/>
          <w:kern w:val="2"/>
          <w:szCs w:val="24"/>
          <w:lang w:eastAsia="zh-TW"/>
        </w:rPr>
        <w:t>專招理賠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3E5DCF" w:rsidRDefault="003E5DCF" w:rsidP="00C2009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>
        <w:rPr>
          <w:rFonts w:hint="eastAsia"/>
          <w:kern w:val="2"/>
          <w:szCs w:val="24"/>
          <w:lang w:eastAsia="zh-TW"/>
        </w:rPr>
        <w:t>4.7</w:t>
      </w:r>
      <w:r>
        <w:rPr>
          <w:rFonts w:hint="eastAsia"/>
          <w:kern w:val="2"/>
          <w:szCs w:val="24"/>
          <w:lang w:eastAsia="zh-TW"/>
        </w:rPr>
        <w:t>寫入</w:t>
      </w:r>
      <w:r w:rsidRPr="00701852">
        <w:rPr>
          <w:kern w:val="2"/>
          <w:szCs w:val="24"/>
          <w:lang w:eastAsia="zh-TW"/>
        </w:rPr>
        <w:t>的件數。</w:t>
      </w:r>
    </w:p>
    <w:p w:rsidR="003E5DCF" w:rsidRPr="00701852" w:rsidRDefault="003E5DCF" w:rsidP="00C2009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eastAsia="細明體" w:hint="eastAsia"/>
          <w:kern w:val="2"/>
          <w:szCs w:val="24"/>
          <w:lang w:eastAsia="zh-TW"/>
        </w:rPr>
        <w:t>退休員工福團非</w:t>
      </w:r>
      <w:r>
        <w:rPr>
          <w:rFonts w:hint="eastAsia"/>
          <w:kern w:val="2"/>
          <w:szCs w:val="24"/>
          <w:lang w:eastAsia="zh-TW"/>
        </w:rPr>
        <w:t>專招理賠</w:t>
      </w:r>
      <w:r w:rsidRPr="00701852">
        <w:rPr>
          <w:kern w:val="2"/>
          <w:szCs w:val="24"/>
          <w:lang w:eastAsia="zh-TW"/>
        </w:rPr>
        <w:t>資料</w:t>
      </w:r>
      <w:r w:rsidRPr="00701852">
        <w:rPr>
          <w:kern w:val="2"/>
          <w:szCs w:val="24"/>
          <w:lang w:eastAsia="zh-TW"/>
        </w:rPr>
        <w:t>"</w:t>
      </w:r>
    </w:p>
    <w:p w:rsidR="003E5DCF" w:rsidRDefault="003E5DCF" w:rsidP="00C2009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非專招件數</w:t>
      </w:r>
      <w:r w:rsidRPr="00701852">
        <w:rPr>
          <w:kern w:val="2"/>
          <w:szCs w:val="24"/>
          <w:lang w:eastAsia="zh-TW"/>
        </w:rPr>
        <w:t>。</w:t>
      </w:r>
    </w:p>
    <w:p w:rsidR="003E5DCF" w:rsidRPr="00701852" w:rsidRDefault="003E5DCF" w:rsidP="00C2009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eastAsia="細明體" w:hint="eastAsia"/>
          <w:kern w:val="2"/>
          <w:szCs w:val="24"/>
          <w:lang w:eastAsia="zh-TW"/>
        </w:rPr>
        <w:t>退休員工福團無人事記錄</w:t>
      </w:r>
      <w:r w:rsidRPr="00701852">
        <w:rPr>
          <w:kern w:val="2"/>
          <w:szCs w:val="24"/>
          <w:lang w:eastAsia="zh-TW"/>
        </w:rPr>
        <w:t>"</w:t>
      </w:r>
    </w:p>
    <w:p w:rsidR="003E5DCF" w:rsidRPr="00217D12" w:rsidRDefault="003E5DCF" w:rsidP="00C2009C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217D12">
        <w:rPr>
          <w:kern w:val="2"/>
          <w:szCs w:val="24"/>
          <w:lang w:eastAsia="zh-TW"/>
        </w:rPr>
        <w:t>COUNT</w:t>
      </w:r>
      <w:r w:rsidRPr="00217D12">
        <w:rPr>
          <w:kern w:val="2"/>
          <w:szCs w:val="24"/>
          <w:lang w:eastAsia="zh-TW"/>
        </w:rPr>
        <w:t>件數：</w:t>
      </w:r>
      <w:r w:rsidRPr="00217D12">
        <w:rPr>
          <w:rFonts w:hint="eastAsia"/>
          <w:kern w:val="2"/>
          <w:szCs w:val="24"/>
          <w:lang w:eastAsia="zh-TW"/>
        </w:rPr>
        <w:t>無人事件數</w:t>
      </w:r>
      <w:r w:rsidRPr="00217D12">
        <w:rPr>
          <w:kern w:val="2"/>
          <w:szCs w:val="24"/>
          <w:lang w:eastAsia="zh-TW"/>
        </w:rPr>
        <w:t>。</w:t>
      </w:r>
    </w:p>
    <w:p w:rsidR="004B7087" w:rsidRDefault="004B7087" w:rsidP="004B7087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672825" w:rsidRPr="002A0756" w:rsidRDefault="002A0756" w:rsidP="00C2009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2A0756">
        <w:rPr>
          <w:rFonts w:hint="eastAsia"/>
          <w:kern w:val="2"/>
          <w:szCs w:val="24"/>
          <w:lang w:eastAsia="zh-TW"/>
        </w:rPr>
        <w:t>寫入</w:t>
      </w:r>
      <w:r w:rsidRPr="002A0756">
        <w:rPr>
          <w:rFonts w:hint="eastAsia"/>
          <w:kern w:val="2"/>
          <w:szCs w:val="24"/>
          <w:lang w:eastAsia="zh-TW"/>
        </w:rPr>
        <w:t>(INSERT)</w:t>
      </w:r>
      <w:r w:rsidRPr="002A0756">
        <w:rPr>
          <w:rFonts w:hint="eastAsia"/>
          <w:kern w:val="2"/>
          <w:szCs w:val="24"/>
          <w:lang w:eastAsia="zh-TW"/>
        </w:rPr>
        <w:t>新增保險金代號檔</w:t>
      </w:r>
      <w:r w:rsidRPr="002A0756">
        <w:rPr>
          <w:rFonts w:hint="eastAsia"/>
          <w:kern w:val="2"/>
          <w:szCs w:val="24"/>
          <w:lang w:eastAsia="zh-TW"/>
        </w:rPr>
        <w:t>(DTAGA11</w:t>
      </w:r>
      <w:r w:rsidR="003F10A7">
        <w:rPr>
          <w:rFonts w:hint="eastAsia"/>
          <w:kern w:val="2"/>
          <w:szCs w:val="24"/>
          <w:lang w:eastAsia="zh-TW"/>
        </w:rPr>
        <w:t>1</w:t>
      </w:r>
      <w:r w:rsidRPr="002A0756">
        <w:rPr>
          <w:rFonts w:hint="eastAsia"/>
          <w:kern w:val="2"/>
          <w:szCs w:val="24"/>
          <w:lang w:eastAsia="zh-TW"/>
        </w:rPr>
        <w:t>)</w:t>
      </w:r>
      <w:r w:rsidRPr="002A0756">
        <w:rPr>
          <w:kern w:val="2"/>
          <w:szCs w:val="24"/>
          <w:lang w:eastAsia="zh-TW"/>
        </w:rPr>
        <w:t>格式</w:t>
      </w:r>
      <w:r w:rsidRPr="002A0756">
        <w:rPr>
          <w:rFonts w:hint="eastAsia"/>
          <w:kern w:val="2"/>
          <w:szCs w:val="24"/>
          <w:lang w:eastAsia="zh-TW"/>
        </w:rPr>
        <w:t>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6"/>
        <w:gridCol w:w="3023"/>
        <w:gridCol w:w="1457"/>
      </w:tblGrid>
      <w:tr w:rsidR="00672825" w:rsidRPr="00701852" w:rsidTr="00964171">
        <w:tc>
          <w:tcPr>
            <w:tcW w:w="1796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023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457" w:type="dxa"/>
            <w:shd w:val="clear" w:color="auto" w:fill="C0C0C0"/>
          </w:tcPr>
          <w:p w:rsidR="00672825" w:rsidRPr="00701852" w:rsidRDefault="00672825" w:rsidP="00F937A6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964171" w:rsidRPr="00701852" w:rsidTr="00964171">
        <w:tc>
          <w:tcPr>
            <w:tcW w:w="1796" w:type="dxa"/>
            <w:shd w:val="clear" w:color="auto" w:fill="FFFF99"/>
          </w:tcPr>
          <w:p w:rsidR="00964171" w:rsidRPr="00964171" w:rsidRDefault="00964171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險別</w:t>
            </w:r>
          </w:p>
        </w:tc>
        <w:tc>
          <w:tcPr>
            <w:tcW w:w="3023" w:type="dxa"/>
          </w:tcPr>
          <w:p w:rsidR="00964171" w:rsidRPr="006303D7" w:rsidRDefault="00964171" w:rsidP="006E3F3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DTAGA111_T.</w:t>
            </w: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457" w:type="dxa"/>
          </w:tcPr>
          <w:p w:rsidR="00964171" w:rsidRPr="00824F77" w:rsidRDefault="009641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4171" w:rsidRPr="00701852" w:rsidTr="00964171">
        <w:tc>
          <w:tcPr>
            <w:tcW w:w="1796" w:type="dxa"/>
            <w:shd w:val="clear" w:color="auto" w:fill="FFFF99"/>
          </w:tcPr>
          <w:p w:rsidR="00964171" w:rsidRPr="00964171" w:rsidRDefault="00964171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理賠保險金代號</w:t>
            </w:r>
          </w:p>
        </w:tc>
        <w:tc>
          <w:tcPr>
            <w:tcW w:w="3023" w:type="dxa"/>
          </w:tcPr>
          <w:p w:rsidR="00964171" w:rsidRDefault="00964171" w:rsidP="00964171">
            <w:r w:rsidRPr="00317C1D">
              <w:rPr>
                <w:rFonts w:eastAsia="細明體" w:hint="eastAsia"/>
                <w:sz w:val="20"/>
              </w:rPr>
              <w:t>DTAGA111_T.</w:t>
            </w:r>
            <w:r w:rsidRPr="00964171">
              <w:rPr>
                <w:rFonts w:hint="eastAsia"/>
                <w:sz w:val="20"/>
              </w:rPr>
              <w:t>理賠保險金代號</w:t>
            </w:r>
          </w:p>
        </w:tc>
        <w:tc>
          <w:tcPr>
            <w:tcW w:w="1457" w:type="dxa"/>
          </w:tcPr>
          <w:p w:rsidR="00964171" w:rsidRPr="00824F77" w:rsidRDefault="00964171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4171" w:rsidRPr="00701852" w:rsidTr="00964171">
        <w:tc>
          <w:tcPr>
            <w:tcW w:w="1796" w:type="dxa"/>
            <w:shd w:val="clear" w:color="auto" w:fill="FFFF99"/>
          </w:tcPr>
          <w:p w:rsidR="00964171" w:rsidRPr="00964171" w:rsidRDefault="00964171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索賠類別</w:t>
            </w:r>
          </w:p>
        </w:tc>
        <w:tc>
          <w:tcPr>
            <w:tcW w:w="3023" w:type="dxa"/>
          </w:tcPr>
          <w:p w:rsidR="00964171" w:rsidRDefault="00964171" w:rsidP="00964171">
            <w:r w:rsidRPr="00317C1D">
              <w:rPr>
                <w:rFonts w:eastAsia="細明體" w:hint="eastAsia"/>
                <w:sz w:val="20"/>
              </w:rPr>
              <w:t>DTAGA111_T.</w:t>
            </w:r>
            <w:r w:rsidRPr="006303D7">
              <w:rPr>
                <w:rFonts w:eastAsia="細明體" w:hint="eastAsia"/>
                <w:sz w:val="20"/>
              </w:rPr>
              <w:t>索賠類別</w:t>
            </w:r>
          </w:p>
        </w:tc>
        <w:tc>
          <w:tcPr>
            <w:tcW w:w="1457" w:type="dxa"/>
          </w:tcPr>
          <w:p w:rsidR="00964171" w:rsidRPr="00701852" w:rsidRDefault="00964171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4171" w:rsidRPr="00701852" w:rsidTr="00964171">
        <w:tc>
          <w:tcPr>
            <w:tcW w:w="1796" w:type="dxa"/>
            <w:shd w:val="clear" w:color="auto" w:fill="FFFF99"/>
          </w:tcPr>
          <w:p w:rsidR="00964171" w:rsidRPr="00964171" w:rsidRDefault="00964171" w:rsidP="00D327B2">
            <w:pPr>
              <w:rPr>
                <w:rFonts w:hint="eastAsia"/>
                <w:sz w:val="20"/>
              </w:rPr>
            </w:pPr>
            <w:r w:rsidRPr="00964171">
              <w:rPr>
                <w:rFonts w:hint="eastAsia"/>
                <w:sz w:val="20"/>
              </w:rPr>
              <w:t>理賠保險金名稱</w:t>
            </w:r>
          </w:p>
        </w:tc>
        <w:tc>
          <w:tcPr>
            <w:tcW w:w="3023" w:type="dxa"/>
          </w:tcPr>
          <w:p w:rsidR="00964171" w:rsidRPr="006303D7" w:rsidRDefault="00964171" w:rsidP="00F7721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317C1D">
              <w:rPr>
                <w:rFonts w:eastAsia="細明體" w:hint="eastAsia"/>
                <w:sz w:val="20"/>
              </w:rPr>
              <w:t>DTAGA111_T.</w:t>
            </w:r>
            <w:r w:rsidR="00F77215" w:rsidRPr="00964171">
              <w:rPr>
                <w:rFonts w:hint="eastAsia"/>
                <w:sz w:val="20"/>
              </w:rPr>
              <w:t>理賠保險金名稱</w:t>
            </w:r>
          </w:p>
        </w:tc>
        <w:tc>
          <w:tcPr>
            <w:tcW w:w="1457" w:type="dxa"/>
          </w:tcPr>
          <w:p w:rsidR="00964171" w:rsidRPr="00701852" w:rsidRDefault="00964171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964171" w:rsidRPr="00701852" w:rsidTr="00964171">
        <w:tc>
          <w:tcPr>
            <w:tcW w:w="1796" w:type="dxa"/>
            <w:shd w:val="clear" w:color="auto" w:fill="FFFF99"/>
          </w:tcPr>
          <w:p w:rsidR="00964171" w:rsidRPr="00964171" w:rsidRDefault="00964171" w:rsidP="00D327B2">
            <w:pPr>
              <w:rPr>
                <w:sz w:val="20"/>
              </w:rPr>
            </w:pPr>
            <w:r w:rsidRPr="00964171">
              <w:rPr>
                <w:rFonts w:hint="eastAsia"/>
                <w:sz w:val="20"/>
              </w:rPr>
              <w:t>系統別</w:t>
            </w:r>
          </w:p>
        </w:tc>
        <w:tc>
          <w:tcPr>
            <w:tcW w:w="3023" w:type="dxa"/>
          </w:tcPr>
          <w:p w:rsidR="00964171" w:rsidRPr="006303D7" w:rsidRDefault="00964171" w:rsidP="00F77215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317C1D">
              <w:rPr>
                <w:rFonts w:eastAsia="細明體" w:hint="eastAsia"/>
                <w:sz w:val="20"/>
              </w:rPr>
              <w:t>DTAGA111_T.</w:t>
            </w:r>
            <w:r w:rsidR="00F77215" w:rsidRPr="00964171">
              <w:rPr>
                <w:rFonts w:hint="eastAsia"/>
                <w:sz w:val="20"/>
              </w:rPr>
              <w:t>系統別</w:t>
            </w:r>
          </w:p>
        </w:tc>
        <w:tc>
          <w:tcPr>
            <w:tcW w:w="1457" w:type="dxa"/>
          </w:tcPr>
          <w:p w:rsidR="00964171" w:rsidRPr="00701852" w:rsidRDefault="00964171" w:rsidP="00F937A6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964171" w:rsidRPr="00964171" w:rsidRDefault="00964171" w:rsidP="00964171">
      <w:pPr>
        <w:pStyle w:val="Tabletext"/>
        <w:keepLines w:val="0"/>
        <w:spacing w:after="0" w:line="240" w:lineRule="auto"/>
        <w:ind w:left="1418"/>
        <w:rPr>
          <w:rFonts w:eastAsia="細明體" w:hint="eastAsia"/>
          <w:kern w:val="2"/>
          <w:szCs w:val="24"/>
          <w:lang w:eastAsia="zh-TW"/>
        </w:rPr>
      </w:pPr>
    </w:p>
    <w:p w:rsidR="00F97DED" w:rsidRPr="00701852" w:rsidRDefault="00F97DED" w:rsidP="00C2009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C200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C200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C200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10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4F8" w:rsidRDefault="006544F8" w:rsidP="000C2BA8">
      <w:r>
        <w:separator/>
      </w:r>
    </w:p>
  </w:endnote>
  <w:endnote w:type="continuationSeparator" w:id="0">
    <w:p w:rsidR="006544F8" w:rsidRDefault="006544F8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4F8" w:rsidRDefault="006544F8" w:rsidP="000C2BA8">
      <w:r>
        <w:separator/>
      </w:r>
    </w:p>
  </w:footnote>
  <w:footnote w:type="continuationSeparator" w:id="0">
    <w:p w:rsidR="006544F8" w:rsidRDefault="006544F8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FC31F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823F3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5B10C4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16"/>
  </w:num>
  <w:num w:numId="3">
    <w:abstractNumId w:val="13"/>
  </w:num>
  <w:num w:numId="4">
    <w:abstractNumId w:val="18"/>
  </w:num>
  <w:num w:numId="5">
    <w:abstractNumId w:val="14"/>
  </w:num>
  <w:num w:numId="6">
    <w:abstractNumId w:val="31"/>
  </w:num>
  <w:num w:numId="7">
    <w:abstractNumId w:val="25"/>
  </w:num>
  <w:num w:numId="8">
    <w:abstractNumId w:val="27"/>
  </w:num>
  <w:num w:numId="9">
    <w:abstractNumId w:val="10"/>
  </w:num>
  <w:num w:numId="10">
    <w:abstractNumId w:val="21"/>
  </w:num>
  <w:num w:numId="11">
    <w:abstractNumId w:val="23"/>
  </w:num>
  <w:num w:numId="12">
    <w:abstractNumId w:val="24"/>
  </w:num>
  <w:num w:numId="13">
    <w:abstractNumId w:val="15"/>
  </w:num>
  <w:num w:numId="14">
    <w:abstractNumId w:val="32"/>
  </w:num>
  <w:num w:numId="15">
    <w:abstractNumId w:val="20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9"/>
  </w:num>
  <w:num w:numId="28">
    <w:abstractNumId w:val="26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7"/>
  </w:num>
  <w:num w:numId="32">
    <w:abstractNumId w:val="19"/>
  </w:num>
  <w:num w:numId="33">
    <w:abstractNumId w:val="2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96F"/>
    <w:rsid w:val="000024F6"/>
    <w:rsid w:val="00002C7F"/>
    <w:rsid w:val="00003EC5"/>
    <w:rsid w:val="0000563E"/>
    <w:rsid w:val="000109AC"/>
    <w:rsid w:val="000110F3"/>
    <w:rsid w:val="00012E7C"/>
    <w:rsid w:val="000134DD"/>
    <w:rsid w:val="00014A6C"/>
    <w:rsid w:val="000151F7"/>
    <w:rsid w:val="0001563C"/>
    <w:rsid w:val="00016F11"/>
    <w:rsid w:val="00017ECA"/>
    <w:rsid w:val="00020BCC"/>
    <w:rsid w:val="000212D5"/>
    <w:rsid w:val="00021755"/>
    <w:rsid w:val="00023DE8"/>
    <w:rsid w:val="00026715"/>
    <w:rsid w:val="00026A58"/>
    <w:rsid w:val="00026F13"/>
    <w:rsid w:val="00027926"/>
    <w:rsid w:val="00027B35"/>
    <w:rsid w:val="00027D1B"/>
    <w:rsid w:val="00027FC5"/>
    <w:rsid w:val="00031272"/>
    <w:rsid w:val="00033358"/>
    <w:rsid w:val="00033535"/>
    <w:rsid w:val="00033619"/>
    <w:rsid w:val="00034AD5"/>
    <w:rsid w:val="00034DD3"/>
    <w:rsid w:val="00035854"/>
    <w:rsid w:val="000371CC"/>
    <w:rsid w:val="00037D02"/>
    <w:rsid w:val="000410D8"/>
    <w:rsid w:val="00042231"/>
    <w:rsid w:val="00042C50"/>
    <w:rsid w:val="000431E0"/>
    <w:rsid w:val="00043DA5"/>
    <w:rsid w:val="00044B33"/>
    <w:rsid w:val="00045729"/>
    <w:rsid w:val="00045AF8"/>
    <w:rsid w:val="00050D23"/>
    <w:rsid w:val="000519F8"/>
    <w:rsid w:val="000527F0"/>
    <w:rsid w:val="00052DB1"/>
    <w:rsid w:val="000557A8"/>
    <w:rsid w:val="000558F2"/>
    <w:rsid w:val="00056DC1"/>
    <w:rsid w:val="00060930"/>
    <w:rsid w:val="00062ACE"/>
    <w:rsid w:val="00063EA5"/>
    <w:rsid w:val="00064F0F"/>
    <w:rsid w:val="00065586"/>
    <w:rsid w:val="00070A6B"/>
    <w:rsid w:val="000719ED"/>
    <w:rsid w:val="000726A0"/>
    <w:rsid w:val="00073BA3"/>
    <w:rsid w:val="00074A36"/>
    <w:rsid w:val="00075C91"/>
    <w:rsid w:val="00076C80"/>
    <w:rsid w:val="00076D11"/>
    <w:rsid w:val="0007758D"/>
    <w:rsid w:val="00077BC3"/>
    <w:rsid w:val="00077C11"/>
    <w:rsid w:val="0008099E"/>
    <w:rsid w:val="000814EE"/>
    <w:rsid w:val="00082D62"/>
    <w:rsid w:val="0008361E"/>
    <w:rsid w:val="0008439C"/>
    <w:rsid w:val="00084E23"/>
    <w:rsid w:val="00084EAA"/>
    <w:rsid w:val="00085488"/>
    <w:rsid w:val="00090C70"/>
    <w:rsid w:val="00090CBE"/>
    <w:rsid w:val="000922A0"/>
    <w:rsid w:val="00094626"/>
    <w:rsid w:val="00097092"/>
    <w:rsid w:val="000A0C6D"/>
    <w:rsid w:val="000A1EB4"/>
    <w:rsid w:val="000A234C"/>
    <w:rsid w:val="000A27C1"/>
    <w:rsid w:val="000A3B8C"/>
    <w:rsid w:val="000A4263"/>
    <w:rsid w:val="000A5518"/>
    <w:rsid w:val="000A5DC1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F6E"/>
    <w:rsid w:val="000C2572"/>
    <w:rsid w:val="000C290F"/>
    <w:rsid w:val="000C2B47"/>
    <w:rsid w:val="000C2BA8"/>
    <w:rsid w:val="000C32F1"/>
    <w:rsid w:val="000C4195"/>
    <w:rsid w:val="000C59D8"/>
    <w:rsid w:val="000C6C3F"/>
    <w:rsid w:val="000D07A9"/>
    <w:rsid w:val="000D452C"/>
    <w:rsid w:val="000D4EE9"/>
    <w:rsid w:val="000D5EF0"/>
    <w:rsid w:val="000D63D9"/>
    <w:rsid w:val="000D6712"/>
    <w:rsid w:val="000D73D1"/>
    <w:rsid w:val="000D7FC1"/>
    <w:rsid w:val="000E05E0"/>
    <w:rsid w:val="000E2505"/>
    <w:rsid w:val="000E30C4"/>
    <w:rsid w:val="000E38A7"/>
    <w:rsid w:val="000E3A3C"/>
    <w:rsid w:val="000E3E84"/>
    <w:rsid w:val="000E4E72"/>
    <w:rsid w:val="000E5276"/>
    <w:rsid w:val="000E5486"/>
    <w:rsid w:val="000E57E8"/>
    <w:rsid w:val="000E6BD5"/>
    <w:rsid w:val="000E6EA1"/>
    <w:rsid w:val="000E7517"/>
    <w:rsid w:val="000F0395"/>
    <w:rsid w:val="000F08F7"/>
    <w:rsid w:val="000F0B5D"/>
    <w:rsid w:val="000F0EAB"/>
    <w:rsid w:val="000F10A2"/>
    <w:rsid w:val="000F14D4"/>
    <w:rsid w:val="000F1957"/>
    <w:rsid w:val="000F37F7"/>
    <w:rsid w:val="000F38AA"/>
    <w:rsid w:val="000F3CF9"/>
    <w:rsid w:val="000F4AEC"/>
    <w:rsid w:val="000F4D30"/>
    <w:rsid w:val="000F4F2F"/>
    <w:rsid w:val="000F757C"/>
    <w:rsid w:val="000F76A1"/>
    <w:rsid w:val="000F7EEB"/>
    <w:rsid w:val="000F7F52"/>
    <w:rsid w:val="0010243C"/>
    <w:rsid w:val="001029E3"/>
    <w:rsid w:val="001031E5"/>
    <w:rsid w:val="00105169"/>
    <w:rsid w:val="00105262"/>
    <w:rsid w:val="00105641"/>
    <w:rsid w:val="00110D8C"/>
    <w:rsid w:val="0011125A"/>
    <w:rsid w:val="001113FA"/>
    <w:rsid w:val="00112C80"/>
    <w:rsid w:val="00112CFE"/>
    <w:rsid w:val="001164FC"/>
    <w:rsid w:val="00116648"/>
    <w:rsid w:val="00116FBC"/>
    <w:rsid w:val="0011777A"/>
    <w:rsid w:val="00117D03"/>
    <w:rsid w:val="00120BE3"/>
    <w:rsid w:val="00120D83"/>
    <w:rsid w:val="00122177"/>
    <w:rsid w:val="00122265"/>
    <w:rsid w:val="0012244B"/>
    <w:rsid w:val="00123530"/>
    <w:rsid w:val="00124800"/>
    <w:rsid w:val="0012512B"/>
    <w:rsid w:val="001266FD"/>
    <w:rsid w:val="00126E79"/>
    <w:rsid w:val="00127DDB"/>
    <w:rsid w:val="001314C4"/>
    <w:rsid w:val="00131868"/>
    <w:rsid w:val="00132923"/>
    <w:rsid w:val="001343D4"/>
    <w:rsid w:val="00134BB9"/>
    <w:rsid w:val="00135DFC"/>
    <w:rsid w:val="00135E9D"/>
    <w:rsid w:val="00136FFA"/>
    <w:rsid w:val="001376A9"/>
    <w:rsid w:val="00137FCC"/>
    <w:rsid w:val="00140D40"/>
    <w:rsid w:val="00143060"/>
    <w:rsid w:val="0014365B"/>
    <w:rsid w:val="001441A3"/>
    <w:rsid w:val="001456EC"/>
    <w:rsid w:val="00145E03"/>
    <w:rsid w:val="00146D45"/>
    <w:rsid w:val="00147CA4"/>
    <w:rsid w:val="00150105"/>
    <w:rsid w:val="0015105F"/>
    <w:rsid w:val="00151155"/>
    <w:rsid w:val="001517EA"/>
    <w:rsid w:val="00152110"/>
    <w:rsid w:val="00152A8A"/>
    <w:rsid w:val="00152AEF"/>
    <w:rsid w:val="001533D9"/>
    <w:rsid w:val="00153472"/>
    <w:rsid w:val="001537BC"/>
    <w:rsid w:val="00153F32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35F5"/>
    <w:rsid w:val="00164942"/>
    <w:rsid w:val="001664DA"/>
    <w:rsid w:val="001677B3"/>
    <w:rsid w:val="001678C2"/>
    <w:rsid w:val="001703D4"/>
    <w:rsid w:val="001712F9"/>
    <w:rsid w:val="00174492"/>
    <w:rsid w:val="001752ED"/>
    <w:rsid w:val="0017539B"/>
    <w:rsid w:val="00176F9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0927"/>
    <w:rsid w:val="0019228C"/>
    <w:rsid w:val="00193677"/>
    <w:rsid w:val="001937A9"/>
    <w:rsid w:val="00193929"/>
    <w:rsid w:val="001949BE"/>
    <w:rsid w:val="001959B2"/>
    <w:rsid w:val="00197669"/>
    <w:rsid w:val="001A0ADD"/>
    <w:rsid w:val="001A179D"/>
    <w:rsid w:val="001A1BF5"/>
    <w:rsid w:val="001A1E06"/>
    <w:rsid w:val="001A2402"/>
    <w:rsid w:val="001A2B06"/>
    <w:rsid w:val="001A3584"/>
    <w:rsid w:val="001A5718"/>
    <w:rsid w:val="001A578F"/>
    <w:rsid w:val="001A756A"/>
    <w:rsid w:val="001B33A7"/>
    <w:rsid w:val="001B4614"/>
    <w:rsid w:val="001B4EAD"/>
    <w:rsid w:val="001B6F6F"/>
    <w:rsid w:val="001B7BC4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C29"/>
    <w:rsid w:val="001D0435"/>
    <w:rsid w:val="001D2491"/>
    <w:rsid w:val="001D2E66"/>
    <w:rsid w:val="001D329C"/>
    <w:rsid w:val="001D35A6"/>
    <w:rsid w:val="001D3ADE"/>
    <w:rsid w:val="001D3C77"/>
    <w:rsid w:val="001D5630"/>
    <w:rsid w:val="001D68CB"/>
    <w:rsid w:val="001E073C"/>
    <w:rsid w:val="001E0897"/>
    <w:rsid w:val="001E1438"/>
    <w:rsid w:val="001E2B9B"/>
    <w:rsid w:val="001E3ED1"/>
    <w:rsid w:val="001E3FED"/>
    <w:rsid w:val="001E4613"/>
    <w:rsid w:val="001E5C82"/>
    <w:rsid w:val="001E6695"/>
    <w:rsid w:val="001E7EFA"/>
    <w:rsid w:val="001F1C9F"/>
    <w:rsid w:val="001F32B1"/>
    <w:rsid w:val="001F4C49"/>
    <w:rsid w:val="001F531E"/>
    <w:rsid w:val="001F5A6E"/>
    <w:rsid w:val="001F5B3D"/>
    <w:rsid w:val="001F710C"/>
    <w:rsid w:val="002000B1"/>
    <w:rsid w:val="00200DB6"/>
    <w:rsid w:val="00201536"/>
    <w:rsid w:val="00202E94"/>
    <w:rsid w:val="002041B8"/>
    <w:rsid w:val="00207652"/>
    <w:rsid w:val="002103E0"/>
    <w:rsid w:val="002106CA"/>
    <w:rsid w:val="002108D2"/>
    <w:rsid w:val="00211705"/>
    <w:rsid w:val="00212A8A"/>
    <w:rsid w:val="002133F6"/>
    <w:rsid w:val="002134E7"/>
    <w:rsid w:val="0021514C"/>
    <w:rsid w:val="0021615B"/>
    <w:rsid w:val="002169BB"/>
    <w:rsid w:val="00217394"/>
    <w:rsid w:val="002177BE"/>
    <w:rsid w:val="00217D12"/>
    <w:rsid w:val="00220A76"/>
    <w:rsid w:val="00220B74"/>
    <w:rsid w:val="00221E19"/>
    <w:rsid w:val="00222185"/>
    <w:rsid w:val="0022325E"/>
    <w:rsid w:val="00223FE2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452"/>
    <w:rsid w:val="00242DF0"/>
    <w:rsid w:val="00242F37"/>
    <w:rsid w:val="002438F4"/>
    <w:rsid w:val="00243D96"/>
    <w:rsid w:val="00243E91"/>
    <w:rsid w:val="00246260"/>
    <w:rsid w:val="00246D4B"/>
    <w:rsid w:val="0024762B"/>
    <w:rsid w:val="00250D2D"/>
    <w:rsid w:val="00250F79"/>
    <w:rsid w:val="0025196E"/>
    <w:rsid w:val="00253121"/>
    <w:rsid w:val="002543A5"/>
    <w:rsid w:val="002558BB"/>
    <w:rsid w:val="00256B93"/>
    <w:rsid w:val="002602E5"/>
    <w:rsid w:val="00262779"/>
    <w:rsid w:val="00262788"/>
    <w:rsid w:val="00263919"/>
    <w:rsid w:val="00263DFE"/>
    <w:rsid w:val="002651FE"/>
    <w:rsid w:val="00266117"/>
    <w:rsid w:val="00272048"/>
    <w:rsid w:val="002726F5"/>
    <w:rsid w:val="0027311F"/>
    <w:rsid w:val="002735BA"/>
    <w:rsid w:val="002737A7"/>
    <w:rsid w:val="00273C1F"/>
    <w:rsid w:val="00274796"/>
    <w:rsid w:val="00275259"/>
    <w:rsid w:val="00277D86"/>
    <w:rsid w:val="00280672"/>
    <w:rsid w:val="00281B3D"/>
    <w:rsid w:val="00281D7D"/>
    <w:rsid w:val="002831BB"/>
    <w:rsid w:val="00283478"/>
    <w:rsid w:val="00284D22"/>
    <w:rsid w:val="00286594"/>
    <w:rsid w:val="00290D9F"/>
    <w:rsid w:val="00291FF9"/>
    <w:rsid w:val="00292BE9"/>
    <w:rsid w:val="00293C61"/>
    <w:rsid w:val="00294112"/>
    <w:rsid w:val="002943DA"/>
    <w:rsid w:val="00295163"/>
    <w:rsid w:val="00296529"/>
    <w:rsid w:val="002A0378"/>
    <w:rsid w:val="002A0756"/>
    <w:rsid w:val="002A0811"/>
    <w:rsid w:val="002A3335"/>
    <w:rsid w:val="002A3AE7"/>
    <w:rsid w:val="002A54D6"/>
    <w:rsid w:val="002A6B21"/>
    <w:rsid w:val="002A6CF2"/>
    <w:rsid w:val="002A6FA5"/>
    <w:rsid w:val="002B1F02"/>
    <w:rsid w:val="002B3026"/>
    <w:rsid w:val="002B36A2"/>
    <w:rsid w:val="002B395E"/>
    <w:rsid w:val="002B465A"/>
    <w:rsid w:val="002B55E2"/>
    <w:rsid w:val="002B58D6"/>
    <w:rsid w:val="002B5B93"/>
    <w:rsid w:val="002B5CB0"/>
    <w:rsid w:val="002B5D44"/>
    <w:rsid w:val="002B63DE"/>
    <w:rsid w:val="002B7029"/>
    <w:rsid w:val="002B784E"/>
    <w:rsid w:val="002C29D1"/>
    <w:rsid w:val="002C2E69"/>
    <w:rsid w:val="002C3386"/>
    <w:rsid w:val="002C475F"/>
    <w:rsid w:val="002C57C6"/>
    <w:rsid w:val="002C6375"/>
    <w:rsid w:val="002C662B"/>
    <w:rsid w:val="002D0EB1"/>
    <w:rsid w:val="002D2D32"/>
    <w:rsid w:val="002D3629"/>
    <w:rsid w:val="002D4DCE"/>
    <w:rsid w:val="002D55EB"/>
    <w:rsid w:val="002D7662"/>
    <w:rsid w:val="002D7D92"/>
    <w:rsid w:val="002E1E63"/>
    <w:rsid w:val="002E287D"/>
    <w:rsid w:val="002E4D7F"/>
    <w:rsid w:val="002F09EC"/>
    <w:rsid w:val="002F0E41"/>
    <w:rsid w:val="002F136E"/>
    <w:rsid w:val="002F1777"/>
    <w:rsid w:val="002F1DBA"/>
    <w:rsid w:val="002F5626"/>
    <w:rsid w:val="002F62AF"/>
    <w:rsid w:val="002F6AE1"/>
    <w:rsid w:val="002F6EA2"/>
    <w:rsid w:val="00302FAE"/>
    <w:rsid w:val="00304977"/>
    <w:rsid w:val="00305137"/>
    <w:rsid w:val="00305C2A"/>
    <w:rsid w:val="00306FC7"/>
    <w:rsid w:val="00307017"/>
    <w:rsid w:val="003074B9"/>
    <w:rsid w:val="003076ED"/>
    <w:rsid w:val="00307C34"/>
    <w:rsid w:val="0031013D"/>
    <w:rsid w:val="00311F84"/>
    <w:rsid w:val="0031349D"/>
    <w:rsid w:val="00314C1A"/>
    <w:rsid w:val="003151EC"/>
    <w:rsid w:val="00315706"/>
    <w:rsid w:val="00316261"/>
    <w:rsid w:val="00316ACD"/>
    <w:rsid w:val="00316B13"/>
    <w:rsid w:val="0031744A"/>
    <w:rsid w:val="00320FDD"/>
    <w:rsid w:val="00321C07"/>
    <w:rsid w:val="00321F42"/>
    <w:rsid w:val="00322D04"/>
    <w:rsid w:val="00323631"/>
    <w:rsid w:val="003239B6"/>
    <w:rsid w:val="003241E3"/>
    <w:rsid w:val="00325AAD"/>
    <w:rsid w:val="00325D3A"/>
    <w:rsid w:val="00326BA6"/>
    <w:rsid w:val="0033015A"/>
    <w:rsid w:val="003305F4"/>
    <w:rsid w:val="003329AD"/>
    <w:rsid w:val="00334274"/>
    <w:rsid w:val="003379E7"/>
    <w:rsid w:val="00342687"/>
    <w:rsid w:val="0034296F"/>
    <w:rsid w:val="00343E53"/>
    <w:rsid w:val="00344325"/>
    <w:rsid w:val="003448C8"/>
    <w:rsid w:val="0034501B"/>
    <w:rsid w:val="00347264"/>
    <w:rsid w:val="00347363"/>
    <w:rsid w:val="003500EA"/>
    <w:rsid w:val="00350114"/>
    <w:rsid w:val="003514CC"/>
    <w:rsid w:val="0035326C"/>
    <w:rsid w:val="003534AA"/>
    <w:rsid w:val="00354547"/>
    <w:rsid w:val="0035467B"/>
    <w:rsid w:val="003558B4"/>
    <w:rsid w:val="00355A4C"/>
    <w:rsid w:val="00355B08"/>
    <w:rsid w:val="00355D14"/>
    <w:rsid w:val="00356383"/>
    <w:rsid w:val="00356D5A"/>
    <w:rsid w:val="00361C81"/>
    <w:rsid w:val="0036249A"/>
    <w:rsid w:val="003640C4"/>
    <w:rsid w:val="0036470B"/>
    <w:rsid w:val="00364B5E"/>
    <w:rsid w:val="0036513E"/>
    <w:rsid w:val="0036621D"/>
    <w:rsid w:val="00371287"/>
    <w:rsid w:val="003720BA"/>
    <w:rsid w:val="003722A9"/>
    <w:rsid w:val="00373701"/>
    <w:rsid w:val="00374DFD"/>
    <w:rsid w:val="0037557B"/>
    <w:rsid w:val="00375F9C"/>
    <w:rsid w:val="0037656B"/>
    <w:rsid w:val="00376C02"/>
    <w:rsid w:val="00380116"/>
    <w:rsid w:val="00381D59"/>
    <w:rsid w:val="003823C8"/>
    <w:rsid w:val="0038341A"/>
    <w:rsid w:val="00383798"/>
    <w:rsid w:val="00383AF7"/>
    <w:rsid w:val="003843FA"/>
    <w:rsid w:val="003846FB"/>
    <w:rsid w:val="00387D9C"/>
    <w:rsid w:val="00392AB8"/>
    <w:rsid w:val="00392FED"/>
    <w:rsid w:val="0039450E"/>
    <w:rsid w:val="00394806"/>
    <w:rsid w:val="00395606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39C"/>
    <w:rsid w:val="003A43C8"/>
    <w:rsid w:val="003A6620"/>
    <w:rsid w:val="003A6C70"/>
    <w:rsid w:val="003B0322"/>
    <w:rsid w:val="003B0AF6"/>
    <w:rsid w:val="003B233B"/>
    <w:rsid w:val="003B292C"/>
    <w:rsid w:val="003B34A7"/>
    <w:rsid w:val="003B37D3"/>
    <w:rsid w:val="003B3AFF"/>
    <w:rsid w:val="003B460E"/>
    <w:rsid w:val="003C1675"/>
    <w:rsid w:val="003C19EC"/>
    <w:rsid w:val="003C2A94"/>
    <w:rsid w:val="003C34D1"/>
    <w:rsid w:val="003C419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2EE7"/>
    <w:rsid w:val="003E3957"/>
    <w:rsid w:val="003E40B6"/>
    <w:rsid w:val="003E4F75"/>
    <w:rsid w:val="003E5D81"/>
    <w:rsid w:val="003E5DCF"/>
    <w:rsid w:val="003E7021"/>
    <w:rsid w:val="003F0E2F"/>
    <w:rsid w:val="003F10A7"/>
    <w:rsid w:val="003F10FD"/>
    <w:rsid w:val="003F1740"/>
    <w:rsid w:val="003F1862"/>
    <w:rsid w:val="003F1F68"/>
    <w:rsid w:val="003F47D5"/>
    <w:rsid w:val="003F4F5B"/>
    <w:rsid w:val="003F551C"/>
    <w:rsid w:val="003F65FD"/>
    <w:rsid w:val="00403625"/>
    <w:rsid w:val="0040455F"/>
    <w:rsid w:val="00404C69"/>
    <w:rsid w:val="004052B9"/>
    <w:rsid w:val="00405370"/>
    <w:rsid w:val="00405464"/>
    <w:rsid w:val="004055E4"/>
    <w:rsid w:val="00405709"/>
    <w:rsid w:val="0040592A"/>
    <w:rsid w:val="00410ECE"/>
    <w:rsid w:val="00411851"/>
    <w:rsid w:val="0041190F"/>
    <w:rsid w:val="00411A07"/>
    <w:rsid w:val="00415E58"/>
    <w:rsid w:val="00416B42"/>
    <w:rsid w:val="004209C4"/>
    <w:rsid w:val="0042131F"/>
    <w:rsid w:val="00421720"/>
    <w:rsid w:val="00421CDC"/>
    <w:rsid w:val="004224DA"/>
    <w:rsid w:val="004226FE"/>
    <w:rsid w:val="004232AB"/>
    <w:rsid w:val="004247C5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D4"/>
    <w:rsid w:val="004427EC"/>
    <w:rsid w:val="00447AF7"/>
    <w:rsid w:val="00452014"/>
    <w:rsid w:val="00452313"/>
    <w:rsid w:val="00456955"/>
    <w:rsid w:val="00456A0E"/>
    <w:rsid w:val="0046211C"/>
    <w:rsid w:val="00462CB7"/>
    <w:rsid w:val="00463762"/>
    <w:rsid w:val="00463CC2"/>
    <w:rsid w:val="00464A05"/>
    <w:rsid w:val="004650B8"/>
    <w:rsid w:val="00465F98"/>
    <w:rsid w:val="0046634B"/>
    <w:rsid w:val="00467559"/>
    <w:rsid w:val="00467E07"/>
    <w:rsid w:val="004714FF"/>
    <w:rsid w:val="004717A8"/>
    <w:rsid w:val="00471DCF"/>
    <w:rsid w:val="00472FCE"/>
    <w:rsid w:val="0047387D"/>
    <w:rsid w:val="00476A49"/>
    <w:rsid w:val="00476DF5"/>
    <w:rsid w:val="004777B3"/>
    <w:rsid w:val="00480ADE"/>
    <w:rsid w:val="004812E1"/>
    <w:rsid w:val="00484E72"/>
    <w:rsid w:val="00486ADE"/>
    <w:rsid w:val="00486F35"/>
    <w:rsid w:val="004874F5"/>
    <w:rsid w:val="00490275"/>
    <w:rsid w:val="00490342"/>
    <w:rsid w:val="0049084B"/>
    <w:rsid w:val="00490A61"/>
    <w:rsid w:val="00494F00"/>
    <w:rsid w:val="0049553E"/>
    <w:rsid w:val="00495606"/>
    <w:rsid w:val="00496772"/>
    <w:rsid w:val="004979E3"/>
    <w:rsid w:val="004A0DFD"/>
    <w:rsid w:val="004A0E7C"/>
    <w:rsid w:val="004A1250"/>
    <w:rsid w:val="004A134E"/>
    <w:rsid w:val="004A2396"/>
    <w:rsid w:val="004A30B4"/>
    <w:rsid w:val="004A33E6"/>
    <w:rsid w:val="004A40E8"/>
    <w:rsid w:val="004A423D"/>
    <w:rsid w:val="004B138B"/>
    <w:rsid w:val="004B1727"/>
    <w:rsid w:val="004B18E8"/>
    <w:rsid w:val="004B1B07"/>
    <w:rsid w:val="004B2114"/>
    <w:rsid w:val="004B3270"/>
    <w:rsid w:val="004B3D1D"/>
    <w:rsid w:val="004B4BB5"/>
    <w:rsid w:val="004B53A6"/>
    <w:rsid w:val="004B6651"/>
    <w:rsid w:val="004B7087"/>
    <w:rsid w:val="004B76AD"/>
    <w:rsid w:val="004C055F"/>
    <w:rsid w:val="004C2F3E"/>
    <w:rsid w:val="004C3585"/>
    <w:rsid w:val="004C3656"/>
    <w:rsid w:val="004C3DB2"/>
    <w:rsid w:val="004C54AC"/>
    <w:rsid w:val="004C67E8"/>
    <w:rsid w:val="004C6DA9"/>
    <w:rsid w:val="004D018F"/>
    <w:rsid w:val="004D0F9E"/>
    <w:rsid w:val="004D152D"/>
    <w:rsid w:val="004D17D5"/>
    <w:rsid w:val="004D22A6"/>
    <w:rsid w:val="004D382E"/>
    <w:rsid w:val="004D424C"/>
    <w:rsid w:val="004D49A7"/>
    <w:rsid w:val="004D57E5"/>
    <w:rsid w:val="004D6423"/>
    <w:rsid w:val="004E0165"/>
    <w:rsid w:val="004E0428"/>
    <w:rsid w:val="004E0966"/>
    <w:rsid w:val="004E152D"/>
    <w:rsid w:val="004E1DD6"/>
    <w:rsid w:val="004E28AF"/>
    <w:rsid w:val="004E314B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42E7"/>
    <w:rsid w:val="004F4848"/>
    <w:rsid w:val="004F588B"/>
    <w:rsid w:val="004F5E01"/>
    <w:rsid w:val="004F5E82"/>
    <w:rsid w:val="004F7556"/>
    <w:rsid w:val="005000C4"/>
    <w:rsid w:val="00500C0C"/>
    <w:rsid w:val="005027D9"/>
    <w:rsid w:val="0050331E"/>
    <w:rsid w:val="005038FD"/>
    <w:rsid w:val="00505DF5"/>
    <w:rsid w:val="005068AB"/>
    <w:rsid w:val="00506B73"/>
    <w:rsid w:val="00507233"/>
    <w:rsid w:val="00507A9C"/>
    <w:rsid w:val="0051370E"/>
    <w:rsid w:val="00513813"/>
    <w:rsid w:val="00514DD8"/>
    <w:rsid w:val="00515D2A"/>
    <w:rsid w:val="00516B41"/>
    <w:rsid w:val="00517058"/>
    <w:rsid w:val="00520588"/>
    <w:rsid w:val="005231B4"/>
    <w:rsid w:val="00524BF8"/>
    <w:rsid w:val="005267EC"/>
    <w:rsid w:val="0052703E"/>
    <w:rsid w:val="0053050D"/>
    <w:rsid w:val="00530F18"/>
    <w:rsid w:val="00531504"/>
    <w:rsid w:val="005338BB"/>
    <w:rsid w:val="00534A5D"/>
    <w:rsid w:val="00534A88"/>
    <w:rsid w:val="005359C7"/>
    <w:rsid w:val="00535AB3"/>
    <w:rsid w:val="00536C07"/>
    <w:rsid w:val="00536EB7"/>
    <w:rsid w:val="00540139"/>
    <w:rsid w:val="00541039"/>
    <w:rsid w:val="0054239E"/>
    <w:rsid w:val="005429EE"/>
    <w:rsid w:val="00542BB6"/>
    <w:rsid w:val="005445E2"/>
    <w:rsid w:val="00544AD3"/>
    <w:rsid w:val="005458B0"/>
    <w:rsid w:val="00550311"/>
    <w:rsid w:val="00550CA0"/>
    <w:rsid w:val="00551188"/>
    <w:rsid w:val="0055124B"/>
    <w:rsid w:val="00551408"/>
    <w:rsid w:val="00551DB9"/>
    <w:rsid w:val="00552804"/>
    <w:rsid w:val="00554F57"/>
    <w:rsid w:val="00555286"/>
    <w:rsid w:val="0055568F"/>
    <w:rsid w:val="0055613F"/>
    <w:rsid w:val="00556FBB"/>
    <w:rsid w:val="00557AA2"/>
    <w:rsid w:val="00557B70"/>
    <w:rsid w:val="005603AB"/>
    <w:rsid w:val="005605A6"/>
    <w:rsid w:val="00561192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F8E"/>
    <w:rsid w:val="00575386"/>
    <w:rsid w:val="0057549F"/>
    <w:rsid w:val="00575A9A"/>
    <w:rsid w:val="00575F14"/>
    <w:rsid w:val="005768D6"/>
    <w:rsid w:val="00577ADF"/>
    <w:rsid w:val="00580DCB"/>
    <w:rsid w:val="0058328C"/>
    <w:rsid w:val="00584A40"/>
    <w:rsid w:val="00584E6E"/>
    <w:rsid w:val="00584E96"/>
    <w:rsid w:val="00585C82"/>
    <w:rsid w:val="0058606F"/>
    <w:rsid w:val="00587322"/>
    <w:rsid w:val="005904B6"/>
    <w:rsid w:val="00590714"/>
    <w:rsid w:val="005909A6"/>
    <w:rsid w:val="005914F6"/>
    <w:rsid w:val="00591CDE"/>
    <w:rsid w:val="0059270F"/>
    <w:rsid w:val="00592CC1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76AF"/>
    <w:rsid w:val="005A7973"/>
    <w:rsid w:val="005B0159"/>
    <w:rsid w:val="005B0192"/>
    <w:rsid w:val="005B337A"/>
    <w:rsid w:val="005B3464"/>
    <w:rsid w:val="005B3496"/>
    <w:rsid w:val="005B350F"/>
    <w:rsid w:val="005B35F9"/>
    <w:rsid w:val="005B4A45"/>
    <w:rsid w:val="005B53C3"/>
    <w:rsid w:val="005B6A5A"/>
    <w:rsid w:val="005B6AF5"/>
    <w:rsid w:val="005B72C7"/>
    <w:rsid w:val="005C02B9"/>
    <w:rsid w:val="005C040A"/>
    <w:rsid w:val="005C1D3B"/>
    <w:rsid w:val="005C37AE"/>
    <w:rsid w:val="005C3CBE"/>
    <w:rsid w:val="005C46EE"/>
    <w:rsid w:val="005C5E78"/>
    <w:rsid w:val="005C6A2D"/>
    <w:rsid w:val="005C7DDD"/>
    <w:rsid w:val="005D0385"/>
    <w:rsid w:val="005D1DFA"/>
    <w:rsid w:val="005D1FAF"/>
    <w:rsid w:val="005D263D"/>
    <w:rsid w:val="005D3B62"/>
    <w:rsid w:val="005D3CB7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698"/>
    <w:rsid w:val="005E7D37"/>
    <w:rsid w:val="005F02F6"/>
    <w:rsid w:val="005F154F"/>
    <w:rsid w:val="005F19FD"/>
    <w:rsid w:val="005F2A42"/>
    <w:rsid w:val="005F4A91"/>
    <w:rsid w:val="005F4C8F"/>
    <w:rsid w:val="005F5AF0"/>
    <w:rsid w:val="0060019D"/>
    <w:rsid w:val="006002AF"/>
    <w:rsid w:val="00600B8A"/>
    <w:rsid w:val="00603A53"/>
    <w:rsid w:val="0060454B"/>
    <w:rsid w:val="006076B7"/>
    <w:rsid w:val="006101F6"/>
    <w:rsid w:val="00610FD2"/>
    <w:rsid w:val="00611506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702C"/>
    <w:rsid w:val="00627077"/>
    <w:rsid w:val="00627286"/>
    <w:rsid w:val="006303D7"/>
    <w:rsid w:val="00631C26"/>
    <w:rsid w:val="0063237D"/>
    <w:rsid w:val="00632DA0"/>
    <w:rsid w:val="00632E50"/>
    <w:rsid w:val="006333E6"/>
    <w:rsid w:val="00634CBF"/>
    <w:rsid w:val="00634F17"/>
    <w:rsid w:val="00635CBA"/>
    <w:rsid w:val="00635D40"/>
    <w:rsid w:val="006370FB"/>
    <w:rsid w:val="00637315"/>
    <w:rsid w:val="00641C7D"/>
    <w:rsid w:val="006438DC"/>
    <w:rsid w:val="00646673"/>
    <w:rsid w:val="00647209"/>
    <w:rsid w:val="00651AE9"/>
    <w:rsid w:val="00651C97"/>
    <w:rsid w:val="00652965"/>
    <w:rsid w:val="006544F8"/>
    <w:rsid w:val="00654AE8"/>
    <w:rsid w:val="00654D20"/>
    <w:rsid w:val="00655810"/>
    <w:rsid w:val="00656383"/>
    <w:rsid w:val="006567EB"/>
    <w:rsid w:val="00657560"/>
    <w:rsid w:val="00657B00"/>
    <w:rsid w:val="0066060D"/>
    <w:rsid w:val="0066145E"/>
    <w:rsid w:val="006627C3"/>
    <w:rsid w:val="00663BB8"/>
    <w:rsid w:val="00665428"/>
    <w:rsid w:val="00665C9C"/>
    <w:rsid w:val="0066785C"/>
    <w:rsid w:val="00667A0E"/>
    <w:rsid w:val="00672825"/>
    <w:rsid w:val="006741AF"/>
    <w:rsid w:val="0067435B"/>
    <w:rsid w:val="0067507A"/>
    <w:rsid w:val="00677086"/>
    <w:rsid w:val="006779E8"/>
    <w:rsid w:val="006807F7"/>
    <w:rsid w:val="006814DD"/>
    <w:rsid w:val="006818F1"/>
    <w:rsid w:val="00682647"/>
    <w:rsid w:val="00682FE7"/>
    <w:rsid w:val="00683C4A"/>
    <w:rsid w:val="00684203"/>
    <w:rsid w:val="00685DD6"/>
    <w:rsid w:val="00686717"/>
    <w:rsid w:val="00686A9A"/>
    <w:rsid w:val="00686DB7"/>
    <w:rsid w:val="00690433"/>
    <w:rsid w:val="006916AD"/>
    <w:rsid w:val="0069213D"/>
    <w:rsid w:val="0069343E"/>
    <w:rsid w:val="006938CE"/>
    <w:rsid w:val="006943CA"/>
    <w:rsid w:val="00696B2E"/>
    <w:rsid w:val="0069742F"/>
    <w:rsid w:val="006978AE"/>
    <w:rsid w:val="00697BC7"/>
    <w:rsid w:val="006A0A33"/>
    <w:rsid w:val="006A0D7D"/>
    <w:rsid w:val="006A1EB5"/>
    <w:rsid w:val="006A485D"/>
    <w:rsid w:val="006A4BF1"/>
    <w:rsid w:val="006A5222"/>
    <w:rsid w:val="006A5FA2"/>
    <w:rsid w:val="006B112E"/>
    <w:rsid w:val="006B2128"/>
    <w:rsid w:val="006B5243"/>
    <w:rsid w:val="006B62A5"/>
    <w:rsid w:val="006C01E4"/>
    <w:rsid w:val="006C0633"/>
    <w:rsid w:val="006C0776"/>
    <w:rsid w:val="006C19E5"/>
    <w:rsid w:val="006C2D05"/>
    <w:rsid w:val="006C3202"/>
    <w:rsid w:val="006C3212"/>
    <w:rsid w:val="006C32A1"/>
    <w:rsid w:val="006C34D3"/>
    <w:rsid w:val="006C499A"/>
    <w:rsid w:val="006C6664"/>
    <w:rsid w:val="006D0714"/>
    <w:rsid w:val="006D12F9"/>
    <w:rsid w:val="006D1B5F"/>
    <w:rsid w:val="006D20AD"/>
    <w:rsid w:val="006D2181"/>
    <w:rsid w:val="006D21D6"/>
    <w:rsid w:val="006D3210"/>
    <w:rsid w:val="006D3C6C"/>
    <w:rsid w:val="006D587C"/>
    <w:rsid w:val="006D5BDD"/>
    <w:rsid w:val="006D641B"/>
    <w:rsid w:val="006D6A4D"/>
    <w:rsid w:val="006E2200"/>
    <w:rsid w:val="006E2614"/>
    <w:rsid w:val="006E28E1"/>
    <w:rsid w:val="006E3F35"/>
    <w:rsid w:val="006E4263"/>
    <w:rsid w:val="006E4750"/>
    <w:rsid w:val="006E4E52"/>
    <w:rsid w:val="006E57A2"/>
    <w:rsid w:val="006F2337"/>
    <w:rsid w:val="006F36BF"/>
    <w:rsid w:val="006F4442"/>
    <w:rsid w:val="006F5143"/>
    <w:rsid w:val="006F5841"/>
    <w:rsid w:val="006F6F5E"/>
    <w:rsid w:val="00701852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465C"/>
    <w:rsid w:val="00714894"/>
    <w:rsid w:val="00715B75"/>
    <w:rsid w:val="00716195"/>
    <w:rsid w:val="0072007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17A"/>
    <w:rsid w:val="007334BF"/>
    <w:rsid w:val="00734EF5"/>
    <w:rsid w:val="00734F22"/>
    <w:rsid w:val="0073519E"/>
    <w:rsid w:val="007375BE"/>
    <w:rsid w:val="00740FB8"/>
    <w:rsid w:val="00741847"/>
    <w:rsid w:val="00743A52"/>
    <w:rsid w:val="007447FC"/>
    <w:rsid w:val="00746C66"/>
    <w:rsid w:val="00746FC6"/>
    <w:rsid w:val="0074721A"/>
    <w:rsid w:val="00747E94"/>
    <w:rsid w:val="00747FEF"/>
    <w:rsid w:val="007505AA"/>
    <w:rsid w:val="00750797"/>
    <w:rsid w:val="0075125C"/>
    <w:rsid w:val="007530A0"/>
    <w:rsid w:val="00754149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750B"/>
    <w:rsid w:val="00770205"/>
    <w:rsid w:val="00772304"/>
    <w:rsid w:val="007738A3"/>
    <w:rsid w:val="00773B8E"/>
    <w:rsid w:val="00775333"/>
    <w:rsid w:val="007765F2"/>
    <w:rsid w:val="00776FD6"/>
    <w:rsid w:val="00777AD0"/>
    <w:rsid w:val="00780364"/>
    <w:rsid w:val="007811CC"/>
    <w:rsid w:val="00782FC0"/>
    <w:rsid w:val="00783531"/>
    <w:rsid w:val="00783F3B"/>
    <w:rsid w:val="00784337"/>
    <w:rsid w:val="00784624"/>
    <w:rsid w:val="007847DB"/>
    <w:rsid w:val="00785204"/>
    <w:rsid w:val="00785733"/>
    <w:rsid w:val="00785FB3"/>
    <w:rsid w:val="00787308"/>
    <w:rsid w:val="00790082"/>
    <w:rsid w:val="007925F3"/>
    <w:rsid w:val="00793F3F"/>
    <w:rsid w:val="007949B7"/>
    <w:rsid w:val="00794C86"/>
    <w:rsid w:val="0079776D"/>
    <w:rsid w:val="00797D7D"/>
    <w:rsid w:val="00797DBD"/>
    <w:rsid w:val="00797FFA"/>
    <w:rsid w:val="007A0907"/>
    <w:rsid w:val="007A0F6A"/>
    <w:rsid w:val="007A23BC"/>
    <w:rsid w:val="007A4310"/>
    <w:rsid w:val="007A463A"/>
    <w:rsid w:val="007A5940"/>
    <w:rsid w:val="007A67CD"/>
    <w:rsid w:val="007A78E8"/>
    <w:rsid w:val="007B0293"/>
    <w:rsid w:val="007B1C86"/>
    <w:rsid w:val="007B2584"/>
    <w:rsid w:val="007B2E8E"/>
    <w:rsid w:val="007B43F1"/>
    <w:rsid w:val="007B534E"/>
    <w:rsid w:val="007B6126"/>
    <w:rsid w:val="007B6506"/>
    <w:rsid w:val="007C01AF"/>
    <w:rsid w:val="007C02C5"/>
    <w:rsid w:val="007C090B"/>
    <w:rsid w:val="007C0E70"/>
    <w:rsid w:val="007C113C"/>
    <w:rsid w:val="007C17FE"/>
    <w:rsid w:val="007C2FA2"/>
    <w:rsid w:val="007C39E9"/>
    <w:rsid w:val="007C46F2"/>
    <w:rsid w:val="007C589B"/>
    <w:rsid w:val="007C7659"/>
    <w:rsid w:val="007D11BE"/>
    <w:rsid w:val="007D3BEB"/>
    <w:rsid w:val="007D4EDE"/>
    <w:rsid w:val="007E019B"/>
    <w:rsid w:val="007E3A93"/>
    <w:rsid w:val="007E3AEC"/>
    <w:rsid w:val="007E40FA"/>
    <w:rsid w:val="007E4895"/>
    <w:rsid w:val="007E525E"/>
    <w:rsid w:val="007E5AD9"/>
    <w:rsid w:val="007E6267"/>
    <w:rsid w:val="007E7194"/>
    <w:rsid w:val="007E785E"/>
    <w:rsid w:val="007E7C52"/>
    <w:rsid w:val="007F1211"/>
    <w:rsid w:val="007F169D"/>
    <w:rsid w:val="007F21EF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10257"/>
    <w:rsid w:val="008123BB"/>
    <w:rsid w:val="008135DB"/>
    <w:rsid w:val="008135F0"/>
    <w:rsid w:val="00813BF0"/>
    <w:rsid w:val="00814A49"/>
    <w:rsid w:val="00815AFD"/>
    <w:rsid w:val="00816116"/>
    <w:rsid w:val="00816180"/>
    <w:rsid w:val="00816214"/>
    <w:rsid w:val="00823181"/>
    <w:rsid w:val="008236E0"/>
    <w:rsid w:val="008245EC"/>
    <w:rsid w:val="00824F77"/>
    <w:rsid w:val="0083004F"/>
    <w:rsid w:val="0083116C"/>
    <w:rsid w:val="008314D8"/>
    <w:rsid w:val="00831BAD"/>
    <w:rsid w:val="00831D24"/>
    <w:rsid w:val="00834268"/>
    <w:rsid w:val="00836CDA"/>
    <w:rsid w:val="008420C4"/>
    <w:rsid w:val="0084228E"/>
    <w:rsid w:val="008425F5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DA2"/>
    <w:rsid w:val="00851305"/>
    <w:rsid w:val="00853289"/>
    <w:rsid w:val="008547EC"/>
    <w:rsid w:val="00854D2B"/>
    <w:rsid w:val="00857090"/>
    <w:rsid w:val="0085786F"/>
    <w:rsid w:val="00857C9B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785"/>
    <w:rsid w:val="00876A57"/>
    <w:rsid w:val="00877D0A"/>
    <w:rsid w:val="00880532"/>
    <w:rsid w:val="00880D4D"/>
    <w:rsid w:val="00881493"/>
    <w:rsid w:val="00881927"/>
    <w:rsid w:val="00882083"/>
    <w:rsid w:val="00883B68"/>
    <w:rsid w:val="008854CF"/>
    <w:rsid w:val="0088573F"/>
    <w:rsid w:val="008857AA"/>
    <w:rsid w:val="008861D4"/>
    <w:rsid w:val="00887469"/>
    <w:rsid w:val="00887F90"/>
    <w:rsid w:val="00891CBA"/>
    <w:rsid w:val="00892768"/>
    <w:rsid w:val="00893C6D"/>
    <w:rsid w:val="0089437F"/>
    <w:rsid w:val="008954D2"/>
    <w:rsid w:val="008956D9"/>
    <w:rsid w:val="00896C5C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A7D7B"/>
    <w:rsid w:val="008B00CC"/>
    <w:rsid w:val="008B0CAD"/>
    <w:rsid w:val="008B16A0"/>
    <w:rsid w:val="008B2269"/>
    <w:rsid w:val="008B3DDA"/>
    <w:rsid w:val="008B3FE3"/>
    <w:rsid w:val="008B472A"/>
    <w:rsid w:val="008B5337"/>
    <w:rsid w:val="008B536B"/>
    <w:rsid w:val="008B6445"/>
    <w:rsid w:val="008B67F1"/>
    <w:rsid w:val="008C2E96"/>
    <w:rsid w:val="008C2F2A"/>
    <w:rsid w:val="008C3349"/>
    <w:rsid w:val="008C34E7"/>
    <w:rsid w:val="008C4011"/>
    <w:rsid w:val="008C4860"/>
    <w:rsid w:val="008C5A98"/>
    <w:rsid w:val="008C5CA6"/>
    <w:rsid w:val="008C6C38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78C"/>
    <w:rsid w:val="008F0E9A"/>
    <w:rsid w:val="008F16B9"/>
    <w:rsid w:val="008F20DB"/>
    <w:rsid w:val="008F275C"/>
    <w:rsid w:val="008F28C4"/>
    <w:rsid w:val="008F31DA"/>
    <w:rsid w:val="008F3C61"/>
    <w:rsid w:val="008F42BF"/>
    <w:rsid w:val="008F42DD"/>
    <w:rsid w:val="008F4798"/>
    <w:rsid w:val="008F51D7"/>
    <w:rsid w:val="008F52D7"/>
    <w:rsid w:val="008F53B7"/>
    <w:rsid w:val="008F5451"/>
    <w:rsid w:val="008F54D6"/>
    <w:rsid w:val="008F6CA4"/>
    <w:rsid w:val="0090261A"/>
    <w:rsid w:val="009038AC"/>
    <w:rsid w:val="00905368"/>
    <w:rsid w:val="009061F4"/>
    <w:rsid w:val="009071EC"/>
    <w:rsid w:val="00907E85"/>
    <w:rsid w:val="00910CAF"/>
    <w:rsid w:val="00913AFA"/>
    <w:rsid w:val="00914718"/>
    <w:rsid w:val="00914E6F"/>
    <w:rsid w:val="009153FD"/>
    <w:rsid w:val="00915C55"/>
    <w:rsid w:val="009162A1"/>
    <w:rsid w:val="00917134"/>
    <w:rsid w:val="009173FD"/>
    <w:rsid w:val="009207D4"/>
    <w:rsid w:val="00920D3D"/>
    <w:rsid w:val="00921095"/>
    <w:rsid w:val="00921FAF"/>
    <w:rsid w:val="009229D9"/>
    <w:rsid w:val="00923E90"/>
    <w:rsid w:val="009245D0"/>
    <w:rsid w:val="00925B37"/>
    <w:rsid w:val="00925FE2"/>
    <w:rsid w:val="00926514"/>
    <w:rsid w:val="009300A6"/>
    <w:rsid w:val="009311E5"/>
    <w:rsid w:val="00932518"/>
    <w:rsid w:val="00933CEF"/>
    <w:rsid w:val="00933E0B"/>
    <w:rsid w:val="00936956"/>
    <w:rsid w:val="00936B64"/>
    <w:rsid w:val="00941752"/>
    <w:rsid w:val="00941938"/>
    <w:rsid w:val="00941E44"/>
    <w:rsid w:val="00942603"/>
    <w:rsid w:val="00942651"/>
    <w:rsid w:val="009429C5"/>
    <w:rsid w:val="00944CE4"/>
    <w:rsid w:val="00944F20"/>
    <w:rsid w:val="00945C0A"/>
    <w:rsid w:val="0094631E"/>
    <w:rsid w:val="00946BD3"/>
    <w:rsid w:val="00950D73"/>
    <w:rsid w:val="00951762"/>
    <w:rsid w:val="00951D7F"/>
    <w:rsid w:val="009532D4"/>
    <w:rsid w:val="00953A43"/>
    <w:rsid w:val="00955C2A"/>
    <w:rsid w:val="00957014"/>
    <w:rsid w:val="00957505"/>
    <w:rsid w:val="00957F17"/>
    <w:rsid w:val="0096016A"/>
    <w:rsid w:val="00960F2B"/>
    <w:rsid w:val="00961086"/>
    <w:rsid w:val="009616A6"/>
    <w:rsid w:val="00961990"/>
    <w:rsid w:val="00963650"/>
    <w:rsid w:val="00964171"/>
    <w:rsid w:val="0096563D"/>
    <w:rsid w:val="00967DDA"/>
    <w:rsid w:val="009708F8"/>
    <w:rsid w:val="00971A78"/>
    <w:rsid w:val="00972626"/>
    <w:rsid w:val="00972E3A"/>
    <w:rsid w:val="00973623"/>
    <w:rsid w:val="009736E3"/>
    <w:rsid w:val="0097375F"/>
    <w:rsid w:val="009737AD"/>
    <w:rsid w:val="00974F9E"/>
    <w:rsid w:val="00974FAA"/>
    <w:rsid w:val="00976962"/>
    <w:rsid w:val="00977ED5"/>
    <w:rsid w:val="009809D0"/>
    <w:rsid w:val="00980A6B"/>
    <w:rsid w:val="00980FF7"/>
    <w:rsid w:val="00981837"/>
    <w:rsid w:val="009831CC"/>
    <w:rsid w:val="00984F04"/>
    <w:rsid w:val="00986581"/>
    <w:rsid w:val="00986B68"/>
    <w:rsid w:val="00986E59"/>
    <w:rsid w:val="00987A8C"/>
    <w:rsid w:val="00991090"/>
    <w:rsid w:val="009919F5"/>
    <w:rsid w:val="00992010"/>
    <w:rsid w:val="009931FC"/>
    <w:rsid w:val="00993BF7"/>
    <w:rsid w:val="00994567"/>
    <w:rsid w:val="00995871"/>
    <w:rsid w:val="00996112"/>
    <w:rsid w:val="00996C91"/>
    <w:rsid w:val="009979F8"/>
    <w:rsid w:val="009A05DF"/>
    <w:rsid w:val="009A0818"/>
    <w:rsid w:val="009A1384"/>
    <w:rsid w:val="009A3D65"/>
    <w:rsid w:val="009A50A3"/>
    <w:rsid w:val="009A557C"/>
    <w:rsid w:val="009A58D4"/>
    <w:rsid w:val="009A5A2B"/>
    <w:rsid w:val="009A687F"/>
    <w:rsid w:val="009A75A6"/>
    <w:rsid w:val="009B15A3"/>
    <w:rsid w:val="009B16F8"/>
    <w:rsid w:val="009B254F"/>
    <w:rsid w:val="009B2CD3"/>
    <w:rsid w:val="009B4431"/>
    <w:rsid w:val="009B55BE"/>
    <w:rsid w:val="009B5C81"/>
    <w:rsid w:val="009B7451"/>
    <w:rsid w:val="009B74A8"/>
    <w:rsid w:val="009B76AD"/>
    <w:rsid w:val="009C06B5"/>
    <w:rsid w:val="009C086E"/>
    <w:rsid w:val="009C0CDC"/>
    <w:rsid w:val="009C1153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7C74"/>
    <w:rsid w:val="009C7F10"/>
    <w:rsid w:val="009D0B8F"/>
    <w:rsid w:val="009D3802"/>
    <w:rsid w:val="009D50B3"/>
    <w:rsid w:val="009D60D9"/>
    <w:rsid w:val="009D680F"/>
    <w:rsid w:val="009D6A5A"/>
    <w:rsid w:val="009D70D9"/>
    <w:rsid w:val="009D710E"/>
    <w:rsid w:val="009D7619"/>
    <w:rsid w:val="009D7820"/>
    <w:rsid w:val="009E265C"/>
    <w:rsid w:val="009E2ABC"/>
    <w:rsid w:val="009E2B19"/>
    <w:rsid w:val="009E3617"/>
    <w:rsid w:val="009E4285"/>
    <w:rsid w:val="009E4673"/>
    <w:rsid w:val="009E580E"/>
    <w:rsid w:val="009E59D2"/>
    <w:rsid w:val="009E5F5B"/>
    <w:rsid w:val="009E6486"/>
    <w:rsid w:val="009E742A"/>
    <w:rsid w:val="009F0F2C"/>
    <w:rsid w:val="009F10BF"/>
    <w:rsid w:val="009F1443"/>
    <w:rsid w:val="009F2E82"/>
    <w:rsid w:val="009F355E"/>
    <w:rsid w:val="009F41E3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AF"/>
    <w:rsid w:val="00A1429D"/>
    <w:rsid w:val="00A1430F"/>
    <w:rsid w:val="00A1689B"/>
    <w:rsid w:val="00A2044D"/>
    <w:rsid w:val="00A231ED"/>
    <w:rsid w:val="00A232F5"/>
    <w:rsid w:val="00A23B5F"/>
    <w:rsid w:val="00A24EC9"/>
    <w:rsid w:val="00A24F3E"/>
    <w:rsid w:val="00A24FD5"/>
    <w:rsid w:val="00A25E98"/>
    <w:rsid w:val="00A2640F"/>
    <w:rsid w:val="00A26460"/>
    <w:rsid w:val="00A27B50"/>
    <w:rsid w:val="00A31200"/>
    <w:rsid w:val="00A31635"/>
    <w:rsid w:val="00A31A72"/>
    <w:rsid w:val="00A3300A"/>
    <w:rsid w:val="00A331EA"/>
    <w:rsid w:val="00A344E5"/>
    <w:rsid w:val="00A35F4B"/>
    <w:rsid w:val="00A370DA"/>
    <w:rsid w:val="00A3764C"/>
    <w:rsid w:val="00A402EC"/>
    <w:rsid w:val="00A4078A"/>
    <w:rsid w:val="00A40C12"/>
    <w:rsid w:val="00A4157D"/>
    <w:rsid w:val="00A4259D"/>
    <w:rsid w:val="00A435C5"/>
    <w:rsid w:val="00A445D9"/>
    <w:rsid w:val="00A44615"/>
    <w:rsid w:val="00A46139"/>
    <w:rsid w:val="00A468F8"/>
    <w:rsid w:val="00A47511"/>
    <w:rsid w:val="00A50E9F"/>
    <w:rsid w:val="00A51E2A"/>
    <w:rsid w:val="00A56074"/>
    <w:rsid w:val="00A564AA"/>
    <w:rsid w:val="00A607C7"/>
    <w:rsid w:val="00A60B91"/>
    <w:rsid w:val="00A61B78"/>
    <w:rsid w:val="00A62504"/>
    <w:rsid w:val="00A637B3"/>
    <w:rsid w:val="00A653CA"/>
    <w:rsid w:val="00A6585A"/>
    <w:rsid w:val="00A65B23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7944"/>
    <w:rsid w:val="00A77ED4"/>
    <w:rsid w:val="00A809BB"/>
    <w:rsid w:val="00A81927"/>
    <w:rsid w:val="00A82C7F"/>
    <w:rsid w:val="00A84195"/>
    <w:rsid w:val="00A84CBC"/>
    <w:rsid w:val="00A8519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1978"/>
    <w:rsid w:val="00A93222"/>
    <w:rsid w:val="00A93242"/>
    <w:rsid w:val="00A96A54"/>
    <w:rsid w:val="00A9781E"/>
    <w:rsid w:val="00AA026D"/>
    <w:rsid w:val="00AA035B"/>
    <w:rsid w:val="00AA1BB9"/>
    <w:rsid w:val="00AA374C"/>
    <w:rsid w:val="00AA4245"/>
    <w:rsid w:val="00AA4979"/>
    <w:rsid w:val="00AA5D71"/>
    <w:rsid w:val="00AA5DCB"/>
    <w:rsid w:val="00AA6C28"/>
    <w:rsid w:val="00AA7AA0"/>
    <w:rsid w:val="00AB50F5"/>
    <w:rsid w:val="00AB55A0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10F2"/>
    <w:rsid w:val="00AD4A6F"/>
    <w:rsid w:val="00AD693B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81D"/>
    <w:rsid w:val="00AE699E"/>
    <w:rsid w:val="00AE7F9F"/>
    <w:rsid w:val="00AF036A"/>
    <w:rsid w:val="00AF145B"/>
    <w:rsid w:val="00AF3540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4728"/>
    <w:rsid w:val="00B1495C"/>
    <w:rsid w:val="00B160D3"/>
    <w:rsid w:val="00B166FA"/>
    <w:rsid w:val="00B16833"/>
    <w:rsid w:val="00B17737"/>
    <w:rsid w:val="00B2096A"/>
    <w:rsid w:val="00B20A4C"/>
    <w:rsid w:val="00B220FB"/>
    <w:rsid w:val="00B22490"/>
    <w:rsid w:val="00B2374D"/>
    <w:rsid w:val="00B24791"/>
    <w:rsid w:val="00B25D27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D7C"/>
    <w:rsid w:val="00B362D7"/>
    <w:rsid w:val="00B36688"/>
    <w:rsid w:val="00B370C1"/>
    <w:rsid w:val="00B37841"/>
    <w:rsid w:val="00B37976"/>
    <w:rsid w:val="00B40DEF"/>
    <w:rsid w:val="00B4211D"/>
    <w:rsid w:val="00B423F6"/>
    <w:rsid w:val="00B42480"/>
    <w:rsid w:val="00B42802"/>
    <w:rsid w:val="00B4376C"/>
    <w:rsid w:val="00B4542E"/>
    <w:rsid w:val="00B45847"/>
    <w:rsid w:val="00B459B4"/>
    <w:rsid w:val="00B46913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4D99"/>
    <w:rsid w:val="00B5519D"/>
    <w:rsid w:val="00B55479"/>
    <w:rsid w:val="00B55D90"/>
    <w:rsid w:val="00B566DD"/>
    <w:rsid w:val="00B57599"/>
    <w:rsid w:val="00B57CD3"/>
    <w:rsid w:val="00B600B1"/>
    <w:rsid w:val="00B6185C"/>
    <w:rsid w:val="00B619B4"/>
    <w:rsid w:val="00B61A4A"/>
    <w:rsid w:val="00B62530"/>
    <w:rsid w:val="00B6293A"/>
    <w:rsid w:val="00B62C5E"/>
    <w:rsid w:val="00B644F3"/>
    <w:rsid w:val="00B64F1F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801CA"/>
    <w:rsid w:val="00B803F0"/>
    <w:rsid w:val="00B810A0"/>
    <w:rsid w:val="00B8113B"/>
    <w:rsid w:val="00B81230"/>
    <w:rsid w:val="00B812E1"/>
    <w:rsid w:val="00B829A4"/>
    <w:rsid w:val="00B83141"/>
    <w:rsid w:val="00B832CB"/>
    <w:rsid w:val="00B84F14"/>
    <w:rsid w:val="00B8577B"/>
    <w:rsid w:val="00B860FF"/>
    <w:rsid w:val="00B903B1"/>
    <w:rsid w:val="00B9247A"/>
    <w:rsid w:val="00B95901"/>
    <w:rsid w:val="00B971AF"/>
    <w:rsid w:val="00B97E67"/>
    <w:rsid w:val="00BA174F"/>
    <w:rsid w:val="00BA1A86"/>
    <w:rsid w:val="00BA31ED"/>
    <w:rsid w:val="00BA4F59"/>
    <w:rsid w:val="00BA5F53"/>
    <w:rsid w:val="00BA6002"/>
    <w:rsid w:val="00BA74E8"/>
    <w:rsid w:val="00BB0637"/>
    <w:rsid w:val="00BB1605"/>
    <w:rsid w:val="00BB1AC4"/>
    <w:rsid w:val="00BB1FBB"/>
    <w:rsid w:val="00BB3196"/>
    <w:rsid w:val="00BB4E79"/>
    <w:rsid w:val="00BB55AA"/>
    <w:rsid w:val="00BB5C00"/>
    <w:rsid w:val="00BB6CDF"/>
    <w:rsid w:val="00BB7007"/>
    <w:rsid w:val="00BC1062"/>
    <w:rsid w:val="00BC4ECB"/>
    <w:rsid w:val="00BC6A59"/>
    <w:rsid w:val="00BC7723"/>
    <w:rsid w:val="00BD1717"/>
    <w:rsid w:val="00BD2394"/>
    <w:rsid w:val="00BD2C55"/>
    <w:rsid w:val="00BD36FD"/>
    <w:rsid w:val="00BD3C07"/>
    <w:rsid w:val="00BD52EF"/>
    <w:rsid w:val="00BD632F"/>
    <w:rsid w:val="00BD7FAF"/>
    <w:rsid w:val="00BE1D7B"/>
    <w:rsid w:val="00BE316F"/>
    <w:rsid w:val="00BE67D8"/>
    <w:rsid w:val="00BE6E4A"/>
    <w:rsid w:val="00BF01DA"/>
    <w:rsid w:val="00BF07BB"/>
    <w:rsid w:val="00BF15C5"/>
    <w:rsid w:val="00BF1C01"/>
    <w:rsid w:val="00BF20C0"/>
    <w:rsid w:val="00BF2555"/>
    <w:rsid w:val="00BF26F8"/>
    <w:rsid w:val="00BF3564"/>
    <w:rsid w:val="00BF529A"/>
    <w:rsid w:val="00BF5DA5"/>
    <w:rsid w:val="00BF60C9"/>
    <w:rsid w:val="00C029EC"/>
    <w:rsid w:val="00C02C22"/>
    <w:rsid w:val="00C046ED"/>
    <w:rsid w:val="00C04711"/>
    <w:rsid w:val="00C050FA"/>
    <w:rsid w:val="00C06769"/>
    <w:rsid w:val="00C07C2C"/>
    <w:rsid w:val="00C1029C"/>
    <w:rsid w:val="00C10AF4"/>
    <w:rsid w:val="00C1131E"/>
    <w:rsid w:val="00C12DD1"/>
    <w:rsid w:val="00C150EA"/>
    <w:rsid w:val="00C1572D"/>
    <w:rsid w:val="00C171CB"/>
    <w:rsid w:val="00C2009C"/>
    <w:rsid w:val="00C202E1"/>
    <w:rsid w:val="00C203D7"/>
    <w:rsid w:val="00C2157E"/>
    <w:rsid w:val="00C21B52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311"/>
    <w:rsid w:val="00C34465"/>
    <w:rsid w:val="00C34DE1"/>
    <w:rsid w:val="00C35E4E"/>
    <w:rsid w:val="00C37A98"/>
    <w:rsid w:val="00C40A9A"/>
    <w:rsid w:val="00C40CD4"/>
    <w:rsid w:val="00C42A7E"/>
    <w:rsid w:val="00C42ECD"/>
    <w:rsid w:val="00C43083"/>
    <w:rsid w:val="00C43123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4489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5586"/>
    <w:rsid w:val="00C7629F"/>
    <w:rsid w:val="00C766A6"/>
    <w:rsid w:val="00C76B80"/>
    <w:rsid w:val="00C77787"/>
    <w:rsid w:val="00C80869"/>
    <w:rsid w:val="00C82B85"/>
    <w:rsid w:val="00C82FE0"/>
    <w:rsid w:val="00C8313D"/>
    <w:rsid w:val="00C83B26"/>
    <w:rsid w:val="00C841ED"/>
    <w:rsid w:val="00C84468"/>
    <w:rsid w:val="00C850E3"/>
    <w:rsid w:val="00C85D2B"/>
    <w:rsid w:val="00C86567"/>
    <w:rsid w:val="00C90518"/>
    <w:rsid w:val="00C91452"/>
    <w:rsid w:val="00C9348C"/>
    <w:rsid w:val="00C94AC3"/>
    <w:rsid w:val="00C95923"/>
    <w:rsid w:val="00C96408"/>
    <w:rsid w:val="00C96B3D"/>
    <w:rsid w:val="00C97427"/>
    <w:rsid w:val="00CA0BB0"/>
    <w:rsid w:val="00CA17BF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43E4"/>
    <w:rsid w:val="00CB484D"/>
    <w:rsid w:val="00CB7B22"/>
    <w:rsid w:val="00CC1540"/>
    <w:rsid w:val="00CC1CE3"/>
    <w:rsid w:val="00CC2D7A"/>
    <w:rsid w:val="00CC2E27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FED"/>
    <w:rsid w:val="00CD481C"/>
    <w:rsid w:val="00CD6728"/>
    <w:rsid w:val="00CD6DA1"/>
    <w:rsid w:val="00CD7702"/>
    <w:rsid w:val="00CE0D32"/>
    <w:rsid w:val="00CE1D88"/>
    <w:rsid w:val="00CE4975"/>
    <w:rsid w:val="00CE5083"/>
    <w:rsid w:val="00CE525E"/>
    <w:rsid w:val="00CE52A1"/>
    <w:rsid w:val="00CE5446"/>
    <w:rsid w:val="00CE7682"/>
    <w:rsid w:val="00CE76D6"/>
    <w:rsid w:val="00CF040C"/>
    <w:rsid w:val="00CF0C10"/>
    <w:rsid w:val="00CF1372"/>
    <w:rsid w:val="00CF2C21"/>
    <w:rsid w:val="00CF2E5A"/>
    <w:rsid w:val="00CF3625"/>
    <w:rsid w:val="00CF39EC"/>
    <w:rsid w:val="00CF554B"/>
    <w:rsid w:val="00CF56FC"/>
    <w:rsid w:val="00CF5CE2"/>
    <w:rsid w:val="00D00577"/>
    <w:rsid w:val="00D0060C"/>
    <w:rsid w:val="00D00754"/>
    <w:rsid w:val="00D010C9"/>
    <w:rsid w:val="00D01672"/>
    <w:rsid w:val="00D04FD9"/>
    <w:rsid w:val="00D058F5"/>
    <w:rsid w:val="00D05ADA"/>
    <w:rsid w:val="00D0735B"/>
    <w:rsid w:val="00D10EE9"/>
    <w:rsid w:val="00D111D8"/>
    <w:rsid w:val="00D12266"/>
    <w:rsid w:val="00D1228B"/>
    <w:rsid w:val="00D12B5D"/>
    <w:rsid w:val="00D13E0B"/>
    <w:rsid w:val="00D14D29"/>
    <w:rsid w:val="00D1580F"/>
    <w:rsid w:val="00D17B40"/>
    <w:rsid w:val="00D21E35"/>
    <w:rsid w:val="00D21FA7"/>
    <w:rsid w:val="00D21FF9"/>
    <w:rsid w:val="00D222B3"/>
    <w:rsid w:val="00D227A2"/>
    <w:rsid w:val="00D22956"/>
    <w:rsid w:val="00D235C2"/>
    <w:rsid w:val="00D23D50"/>
    <w:rsid w:val="00D2554F"/>
    <w:rsid w:val="00D25DC4"/>
    <w:rsid w:val="00D307DD"/>
    <w:rsid w:val="00D30BBA"/>
    <w:rsid w:val="00D31113"/>
    <w:rsid w:val="00D320E2"/>
    <w:rsid w:val="00D327B2"/>
    <w:rsid w:val="00D329E0"/>
    <w:rsid w:val="00D32EE6"/>
    <w:rsid w:val="00D33A0E"/>
    <w:rsid w:val="00D34332"/>
    <w:rsid w:val="00D34988"/>
    <w:rsid w:val="00D34E95"/>
    <w:rsid w:val="00D34FC6"/>
    <w:rsid w:val="00D35F13"/>
    <w:rsid w:val="00D3720F"/>
    <w:rsid w:val="00D40657"/>
    <w:rsid w:val="00D41184"/>
    <w:rsid w:val="00D41F45"/>
    <w:rsid w:val="00D42ECD"/>
    <w:rsid w:val="00D44A44"/>
    <w:rsid w:val="00D44CFE"/>
    <w:rsid w:val="00D46AC0"/>
    <w:rsid w:val="00D4742C"/>
    <w:rsid w:val="00D50157"/>
    <w:rsid w:val="00D50B6D"/>
    <w:rsid w:val="00D50D51"/>
    <w:rsid w:val="00D513EE"/>
    <w:rsid w:val="00D516EB"/>
    <w:rsid w:val="00D5278A"/>
    <w:rsid w:val="00D52C20"/>
    <w:rsid w:val="00D53822"/>
    <w:rsid w:val="00D544A1"/>
    <w:rsid w:val="00D55845"/>
    <w:rsid w:val="00D55944"/>
    <w:rsid w:val="00D576C3"/>
    <w:rsid w:val="00D60DE7"/>
    <w:rsid w:val="00D60F4C"/>
    <w:rsid w:val="00D61769"/>
    <w:rsid w:val="00D62484"/>
    <w:rsid w:val="00D6576A"/>
    <w:rsid w:val="00D65C96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A62"/>
    <w:rsid w:val="00DA371B"/>
    <w:rsid w:val="00DA4038"/>
    <w:rsid w:val="00DA4E27"/>
    <w:rsid w:val="00DA5D5D"/>
    <w:rsid w:val="00DA7228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407D"/>
    <w:rsid w:val="00DB4A88"/>
    <w:rsid w:val="00DB4D0B"/>
    <w:rsid w:val="00DB65B3"/>
    <w:rsid w:val="00DB6D0B"/>
    <w:rsid w:val="00DB6E06"/>
    <w:rsid w:val="00DB7147"/>
    <w:rsid w:val="00DB7F41"/>
    <w:rsid w:val="00DC26DC"/>
    <w:rsid w:val="00DC2D0E"/>
    <w:rsid w:val="00DC36EB"/>
    <w:rsid w:val="00DC3D54"/>
    <w:rsid w:val="00DC4F7E"/>
    <w:rsid w:val="00DC660C"/>
    <w:rsid w:val="00DC6EE9"/>
    <w:rsid w:val="00DD02FA"/>
    <w:rsid w:val="00DD1B6D"/>
    <w:rsid w:val="00DD1DC3"/>
    <w:rsid w:val="00DD2FBE"/>
    <w:rsid w:val="00DD4BBC"/>
    <w:rsid w:val="00DD5FA2"/>
    <w:rsid w:val="00DD70EC"/>
    <w:rsid w:val="00DE230A"/>
    <w:rsid w:val="00DE23B3"/>
    <w:rsid w:val="00DE2493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448D"/>
    <w:rsid w:val="00DF45A7"/>
    <w:rsid w:val="00DF5268"/>
    <w:rsid w:val="00DF5946"/>
    <w:rsid w:val="00DF6111"/>
    <w:rsid w:val="00DF7C00"/>
    <w:rsid w:val="00E00109"/>
    <w:rsid w:val="00E02CC9"/>
    <w:rsid w:val="00E02D68"/>
    <w:rsid w:val="00E03470"/>
    <w:rsid w:val="00E03A1E"/>
    <w:rsid w:val="00E04E2F"/>
    <w:rsid w:val="00E05D63"/>
    <w:rsid w:val="00E05FB7"/>
    <w:rsid w:val="00E06659"/>
    <w:rsid w:val="00E0697C"/>
    <w:rsid w:val="00E1599C"/>
    <w:rsid w:val="00E15E3F"/>
    <w:rsid w:val="00E16EC1"/>
    <w:rsid w:val="00E17CD7"/>
    <w:rsid w:val="00E17F33"/>
    <w:rsid w:val="00E21EC9"/>
    <w:rsid w:val="00E224A0"/>
    <w:rsid w:val="00E23C25"/>
    <w:rsid w:val="00E24424"/>
    <w:rsid w:val="00E2510F"/>
    <w:rsid w:val="00E25B4F"/>
    <w:rsid w:val="00E26698"/>
    <w:rsid w:val="00E26931"/>
    <w:rsid w:val="00E26A01"/>
    <w:rsid w:val="00E26DBA"/>
    <w:rsid w:val="00E26DE5"/>
    <w:rsid w:val="00E30C63"/>
    <w:rsid w:val="00E31307"/>
    <w:rsid w:val="00E31D7E"/>
    <w:rsid w:val="00E331F8"/>
    <w:rsid w:val="00E33D34"/>
    <w:rsid w:val="00E34676"/>
    <w:rsid w:val="00E376A9"/>
    <w:rsid w:val="00E40AAA"/>
    <w:rsid w:val="00E40D2E"/>
    <w:rsid w:val="00E41FEF"/>
    <w:rsid w:val="00E429EE"/>
    <w:rsid w:val="00E445B3"/>
    <w:rsid w:val="00E45C46"/>
    <w:rsid w:val="00E45EE8"/>
    <w:rsid w:val="00E45FB7"/>
    <w:rsid w:val="00E4650D"/>
    <w:rsid w:val="00E46969"/>
    <w:rsid w:val="00E47361"/>
    <w:rsid w:val="00E52A8F"/>
    <w:rsid w:val="00E538C2"/>
    <w:rsid w:val="00E56397"/>
    <w:rsid w:val="00E56ADE"/>
    <w:rsid w:val="00E57428"/>
    <w:rsid w:val="00E57DAE"/>
    <w:rsid w:val="00E60AE5"/>
    <w:rsid w:val="00E61B16"/>
    <w:rsid w:val="00E61CCE"/>
    <w:rsid w:val="00E63CA3"/>
    <w:rsid w:val="00E649AB"/>
    <w:rsid w:val="00E66CEA"/>
    <w:rsid w:val="00E6771F"/>
    <w:rsid w:val="00E70DDC"/>
    <w:rsid w:val="00E71AAE"/>
    <w:rsid w:val="00E725A0"/>
    <w:rsid w:val="00E72AB4"/>
    <w:rsid w:val="00E7404E"/>
    <w:rsid w:val="00E75C46"/>
    <w:rsid w:val="00E76982"/>
    <w:rsid w:val="00E77771"/>
    <w:rsid w:val="00E8009B"/>
    <w:rsid w:val="00E81737"/>
    <w:rsid w:val="00E82671"/>
    <w:rsid w:val="00E82BAD"/>
    <w:rsid w:val="00E833E4"/>
    <w:rsid w:val="00E83F2C"/>
    <w:rsid w:val="00E84D59"/>
    <w:rsid w:val="00E85848"/>
    <w:rsid w:val="00E85858"/>
    <w:rsid w:val="00E86694"/>
    <w:rsid w:val="00E8743F"/>
    <w:rsid w:val="00E91866"/>
    <w:rsid w:val="00E92106"/>
    <w:rsid w:val="00E925E4"/>
    <w:rsid w:val="00E93A7A"/>
    <w:rsid w:val="00E95964"/>
    <w:rsid w:val="00E95AAF"/>
    <w:rsid w:val="00E96364"/>
    <w:rsid w:val="00E973B8"/>
    <w:rsid w:val="00EA0D9D"/>
    <w:rsid w:val="00EA14CC"/>
    <w:rsid w:val="00EA16BB"/>
    <w:rsid w:val="00EA1B5D"/>
    <w:rsid w:val="00EA21A3"/>
    <w:rsid w:val="00EA362D"/>
    <w:rsid w:val="00EA3868"/>
    <w:rsid w:val="00EA428C"/>
    <w:rsid w:val="00EA62B0"/>
    <w:rsid w:val="00EA6E34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034"/>
    <w:rsid w:val="00EC6B72"/>
    <w:rsid w:val="00EC6CF4"/>
    <w:rsid w:val="00EC73AB"/>
    <w:rsid w:val="00EC78C3"/>
    <w:rsid w:val="00ED00A5"/>
    <w:rsid w:val="00ED08E1"/>
    <w:rsid w:val="00ED39D1"/>
    <w:rsid w:val="00ED4905"/>
    <w:rsid w:val="00ED597F"/>
    <w:rsid w:val="00ED5AE7"/>
    <w:rsid w:val="00ED64FC"/>
    <w:rsid w:val="00ED675D"/>
    <w:rsid w:val="00ED78E3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2134"/>
    <w:rsid w:val="00EF24D1"/>
    <w:rsid w:val="00EF481E"/>
    <w:rsid w:val="00EF5BD6"/>
    <w:rsid w:val="00EF5EA3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FCF"/>
    <w:rsid w:val="00F124FF"/>
    <w:rsid w:val="00F135FA"/>
    <w:rsid w:val="00F15576"/>
    <w:rsid w:val="00F207E7"/>
    <w:rsid w:val="00F221C5"/>
    <w:rsid w:val="00F22501"/>
    <w:rsid w:val="00F2256E"/>
    <w:rsid w:val="00F22FF1"/>
    <w:rsid w:val="00F23A61"/>
    <w:rsid w:val="00F23E75"/>
    <w:rsid w:val="00F25D65"/>
    <w:rsid w:val="00F3078A"/>
    <w:rsid w:val="00F31850"/>
    <w:rsid w:val="00F31980"/>
    <w:rsid w:val="00F31C5D"/>
    <w:rsid w:val="00F32A26"/>
    <w:rsid w:val="00F33B64"/>
    <w:rsid w:val="00F344B6"/>
    <w:rsid w:val="00F35198"/>
    <w:rsid w:val="00F35FC2"/>
    <w:rsid w:val="00F36464"/>
    <w:rsid w:val="00F36920"/>
    <w:rsid w:val="00F3741E"/>
    <w:rsid w:val="00F3768C"/>
    <w:rsid w:val="00F4169B"/>
    <w:rsid w:val="00F41B02"/>
    <w:rsid w:val="00F42466"/>
    <w:rsid w:val="00F43E60"/>
    <w:rsid w:val="00F451B2"/>
    <w:rsid w:val="00F4579C"/>
    <w:rsid w:val="00F477FB"/>
    <w:rsid w:val="00F50E74"/>
    <w:rsid w:val="00F55043"/>
    <w:rsid w:val="00F57F24"/>
    <w:rsid w:val="00F60083"/>
    <w:rsid w:val="00F60214"/>
    <w:rsid w:val="00F62E45"/>
    <w:rsid w:val="00F644AF"/>
    <w:rsid w:val="00F65D05"/>
    <w:rsid w:val="00F66D22"/>
    <w:rsid w:val="00F6711E"/>
    <w:rsid w:val="00F67FD2"/>
    <w:rsid w:val="00F725DA"/>
    <w:rsid w:val="00F73BCA"/>
    <w:rsid w:val="00F74E5B"/>
    <w:rsid w:val="00F750A5"/>
    <w:rsid w:val="00F758BC"/>
    <w:rsid w:val="00F77215"/>
    <w:rsid w:val="00F819F6"/>
    <w:rsid w:val="00F82788"/>
    <w:rsid w:val="00F83173"/>
    <w:rsid w:val="00F8491B"/>
    <w:rsid w:val="00F905C9"/>
    <w:rsid w:val="00F91793"/>
    <w:rsid w:val="00F92EAD"/>
    <w:rsid w:val="00F937A6"/>
    <w:rsid w:val="00F9427D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3C91"/>
    <w:rsid w:val="00FA3E69"/>
    <w:rsid w:val="00FA4EF0"/>
    <w:rsid w:val="00FA5FD8"/>
    <w:rsid w:val="00FA619C"/>
    <w:rsid w:val="00FB0A45"/>
    <w:rsid w:val="00FB206C"/>
    <w:rsid w:val="00FB2AC6"/>
    <w:rsid w:val="00FB2CB6"/>
    <w:rsid w:val="00FB4229"/>
    <w:rsid w:val="00FB4EC3"/>
    <w:rsid w:val="00FB55DB"/>
    <w:rsid w:val="00FB561C"/>
    <w:rsid w:val="00FC260F"/>
    <w:rsid w:val="00FC289D"/>
    <w:rsid w:val="00FC295E"/>
    <w:rsid w:val="00FC467A"/>
    <w:rsid w:val="00FC5FE2"/>
    <w:rsid w:val="00FC6DE6"/>
    <w:rsid w:val="00FC7640"/>
    <w:rsid w:val="00FC79CE"/>
    <w:rsid w:val="00FD0EC4"/>
    <w:rsid w:val="00FD0ED6"/>
    <w:rsid w:val="00FD1763"/>
    <w:rsid w:val="00FD35ED"/>
    <w:rsid w:val="00FD3CBA"/>
    <w:rsid w:val="00FD3F3C"/>
    <w:rsid w:val="00FD406F"/>
    <w:rsid w:val="00FD4893"/>
    <w:rsid w:val="00FD553B"/>
    <w:rsid w:val="00FD5D36"/>
    <w:rsid w:val="00FE1175"/>
    <w:rsid w:val="00FE226E"/>
    <w:rsid w:val="00FE2F63"/>
    <w:rsid w:val="00FE369E"/>
    <w:rsid w:val="00FE5079"/>
    <w:rsid w:val="00FE6062"/>
    <w:rsid w:val="00FE62CC"/>
    <w:rsid w:val="00FE68D7"/>
    <w:rsid w:val="00FE74E8"/>
    <w:rsid w:val="00FE7A9E"/>
    <w:rsid w:val="00FF3642"/>
    <w:rsid w:val="00FF548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BD7EC1-A211-4E21-B212-0B1A3674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as1.cathaylife.com.tw/JobProxy/htpd/SPA10300?status=promp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BB57A-0B9A-447B-943D-7049940E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Links>
    <vt:vector size="6" baseType="variant">
      <vt:variant>
        <vt:i4>2687098</vt:i4>
      </vt:variant>
      <vt:variant>
        <vt:i4>3</vt:i4>
      </vt:variant>
      <vt:variant>
        <vt:i4>0</vt:i4>
      </vt:variant>
      <vt:variant>
        <vt:i4>5</vt:i4>
      </vt:variant>
      <vt:variant>
        <vt:lpwstr>https://was1.cathaylife.com.tw/JobProxy/htpd/SPA10300?status=prompt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2020-07-27T00:58:00Z</dcterms:created>
  <dcterms:modified xsi:type="dcterms:W3CDTF">2020-07-27T00:58:00Z</dcterms:modified>
</cp:coreProperties>
</file>