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1052"/>
        <w:gridCol w:w="3420"/>
        <w:gridCol w:w="1909"/>
        <w:gridCol w:w="1909"/>
      </w:tblGrid>
      <w:tr w:rsidR="00C062ED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C062ED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2009/08/13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C062ED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2010/04/22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8E0B3D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顯示增加資料遮蔽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62ED" w:rsidRDefault="00C062ED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8E0B3D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B3D" w:rsidRDefault="008E0B3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2012/9/11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B3D" w:rsidRDefault="008E0B3D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B3D" w:rsidRDefault="008E0B3D">
            <w:pPr>
              <w:pStyle w:val="Tabletext"/>
              <w:rPr>
                <w:rFonts w:eastAsia="標楷體" w:hint="eastAsia"/>
                <w:lang w:eastAsia="zh-TW"/>
              </w:rPr>
            </w:pPr>
            <w:r w:rsidRPr="008136F6">
              <w:rPr>
                <w:rFonts w:ascii="新細明體" w:hAnsi="新細明體" w:hint="eastAsia"/>
                <w:lang w:eastAsia="zh-TW"/>
              </w:rPr>
              <w:t>新增自調病歷相關欄位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B3D" w:rsidRDefault="008E0B3D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 w:rsidRPr="008136F6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E0B3D" w:rsidRDefault="008E0B3D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t>120911000399</w:t>
            </w:r>
          </w:p>
        </w:tc>
      </w:tr>
      <w:tr w:rsidR="00BE3C5E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C5E" w:rsidRDefault="00BE3C5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2014/</w:t>
            </w:r>
            <w:r>
              <w:rPr>
                <w:rFonts w:eastAsia="標楷體"/>
                <w:lang w:eastAsia="zh-TW"/>
              </w:rPr>
              <w:t>10/01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C5E" w:rsidRDefault="00BE3C5E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C5E" w:rsidRPr="008136F6" w:rsidRDefault="00BE3C5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新增個資紀錄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C5E" w:rsidRPr="008136F6" w:rsidRDefault="00BE3C5E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游忠瑋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E3C5E" w:rsidRDefault="00BE3C5E">
            <w:pPr>
              <w:pStyle w:val="Tabletext"/>
              <w:jc w:val="center"/>
            </w:pPr>
            <w:r>
              <w:rPr>
                <w:rFonts w:hint="eastAsia"/>
                <w:lang w:eastAsia="zh-TW"/>
              </w:rPr>
              <w:t>140731000084</w:t>
            </w:r>
          </w:p>
        </w:tc>
      </w:tr>
      <w:tr w:rsidR="00C61D00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D00" w:rsidRDefault="00C61D0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2015/02/11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D00" w:rsidRDefault="00C61D00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5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D00" w:rsidRDefault="00C61D0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申請書</w:t>
            </w:r>
            <w:r w:rsidRPr="004C5340">
              <w:rPr>
                <w:rFonts w:ascii="細明體" w:eastAsia="細明體" w:hAnsi="細明體"/>
                <w:kern w:val="2"/>
                <w:lang w:eastAsia="zh-TW"/>
              </w:rPr>
              <w:t>141202000376</w:t>
            </w:r>
            <w:r>
              <w:rPr>
                <w:rFonts w:ascii="細明體" w:eastAsia="細明體" w:hAnsi="細明體" w:hint="eastAsia"/>
                <w:kern w:val="2"/>
                <w:lang w:eastAsia="zh-TW"/>
              </w:rPr>
              <w:t xml:space="preserve">: </w:t>
            </w:r>
            <w:r w:rsidRPr="004C5340">
              <w:rPr>
                <w:rFonts w:ascii="細明體" w:eastAsia="細明體" w:hAnsi="細明體" w:hint="eastAsia"/>
                <w:kern w:val="2"/>
                <w:lang w:eastAsia="zh-TW"/>
              </w:rPr>
              <w:t>開放服務中心補全權限作業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D00" w:rsidRDefault="00C61D00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kern w:val="2"/>
                <w:lang w:eastAsia="zh-TW"/>
              </w:rPr>
              <w:t>龎伯珊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1D00" w:rsidRDefault="00C61D00">
            <w:pPr>
              <w:pStyle w:val="Tabletext"/>
              <w:jc w:val="center"/>
              <w:rPr>
                <w:rFonts w:hint="eastAsia"/>
                <w:lang w:eastAsia="zh-TW"/>
              </w:rPr>
            </w:pPr>
            <w:r w:rsidRPr="004C5340">
              <w:rPr>
                <w:bCs/>
                <w:lang w:eastAsia="zh-TW"/>
              </w:rPr>
              <w:t>150123000377</w:t>
            </w:r>
          </w:p>
        </w:tc>
      </w:tr>
      <w:tr w:rsidR="00B62E2D" w:rsidTr="00C062ED"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E2D" w:rsidRDefault="00B62E2D" w:rsidP="00B62E2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2018/06/20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E2D" w:rsidRDefault="00B62E2D" w:rsidP="00B62E2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/>
              </w:rPr>
              <w:t>6</w:t>
            </w:r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E2D" w:rsidRDefault="00B62E2D" w:rsidP="00B62E2D">
            <w:pPr>
              <w:pStyle w:val="Tabletext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行動補全建置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E2D" w:rsidRDefault="00B62E2D" w:rsidP="00B62E2D">
            <w:pPr>
              <w:pStyle w:val="Tabletext"/>
              <w:jc w:val="center"/>
              <w:rPr>
                <w:rFonts w:ascii="細明體" w:eastAsia="細明體" w:hAnsi="細明體" w:hint="eastAsia"/>
                <w:kern w:val="2"/>
                <w:lang w:eastAsia="zh-TW"/>
              </w:rPr>
            </w:pPr>
            <w:r>
              <w:rPr>
                <w:rFonts w:ascii="細明體" w:eastAsia="細明體" w:hAnsi="細明體" w:cs="Courier New" w:hint="eastAsia"/>
              </w:rPr>
              <w:t>李明諭</w:t>
            </w:r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2E2D" w:rsidRPr="004C5340" w:rsidRDefault="00B62E2D" w:rsidP="00B62E2D">
            <w:pPr>
              <w:pStyle w:val="Tabletext"/>
              <w:jc w:val="center"/>
              <w:rPr>
                <w:bCs/>
                <w:lang w:eastAsia="zh-TW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180423001589</w:t>
            </w:r>
          </w:p>
        </w:tc>
      </w:tr>
      <w:tr w:rsidR="00E2524A" w:rsidTr="00C062ED">
        <w:trPr>
          <w:ins w:id="0" w:author="i9200245,楊智偉" w:date="2020-06-10T08:45:00Z"/>
        </w:trPr>
        <w:tc>
          <w:tcPr>
            <w:tcW w:w="9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4A" w:rsidRDefault="00E2524A" w:rsidP="00B62E2D">
            <w:pPr>
              <w:pStyle w:val="Tabletext"/>
              <w:rPr>
                <w:ins w:id="1" w:author="i9200245,楊智偉" w:date="2020-06-10T08:45:00Z"/>
                <w:rFonts w:ascii="細明體" w:eastAsia="細明體" w:hAnsi="細明體" w:cs="Courier New" w:hint="eastAsia"/>
                <w:lang w:eastAsia="zh-TW"/>
              </w:rPr>
            </w:pPr>
            <w:ins w:id="2" w:author="i9200245,楊智偉" w:date="2020-06-10T08:45:00Z">
              <w:r>
                <w:rPr>
                  <w:rFonts w:ascii="細明體" w:eastAsia="細明體" w:hAnsi="細明體" w:cs="Courier New" w:hint="eastAsia"/>
                  <w:lang w:eastAsia="zh-TW"/>
                </w:rPr>
                <w:t>2020/05/19</w:t>
              </w:r>
            </w:ins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4A" w:rsidRDefault="00E2524A" w:rsidP="00B62E2D">
            <w:pPr>
              <w:pStyle w:val="Tabletext"/>
              <w:rPr>
                <w:ins w:id="3" w:author="i9200245,楊智偉" w:date="2020-06-10T08:45:00Z"/>
                <w:rFonts w:ascii="細明體" w:eastAsia="細明體" w:hAnsi="細明體" w:cs="Courier New" w:hint="eastAsia"/>
                <w:lang w:eastAsia="zh-TW"/>
              </w:rPr>
            </w:pPr>
            <w:ins w:id="4" w:author="i9200245,楊智偉" w:date="2020-06-10T08:46:00Z">
              <w:r>
                <w:rPr>
                  <w:rFonts w:ascii="細明體" w:eastAsia="細明體" w:hAnsi="細明體" w:cs="Courier New" w:hint="eastAsia"/>
                  <w:lang w:eastAsia="zh-TW"/>
                </w:rPr>
                <w:t>7</w:t>
              </w:r>
            </w:ins>
          </w:p>
        </w:tc>
        <w:tc>
          <w:tcPr>
            <w:tcW w:w="16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4A" w:rsidRDefault="00E2524A" w:rsidP="00B62E2D">
            <w:pPr>
              <w:pStyle w:val="Tabletext"/>
              <w:rPr>
                <w:ins w:id="5" w:author="i9200245,楊智偉" w:date="2020-06-10T08:45:00Z"/>
                <w:rFonts w:ascii="標楷體" w:eastAsia="標楷體" w:hAnsi="標楷體" w:hint="eastAsia"/>
                <w:b/>
                <w:bCs/>
              </w:rPr>
            </w:pPr>
            <w:ins w:id="6" w:author="i9200245,楊智偉" w:date="2020-06-10T08:46:00Z">
              <w:r w:rsidRPr="00E2524A">
                <w:rPr>
                  <w:rFonts w:ascii="標楷體" w:eastAsia="標楷體" w:hAnsi="標楷體" w:hint="eastAsia"/>
                  <w:b/>
                  <w:bCs/>
                </w:rPr>
                <w:t>套印作業優化,原stream serve套印處理,改用jasper report實作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4A" w:rsidRDefault="00E2524A" w:rsidP="00B62E2D">
            <w:pPr>
              <w:pStyle w:val="Tabletext"/>
              <w:jc w:val="center"/>
              <w:rPr>
                <w:ins w:id="7" w:author="i9200245,楊智偉" w:date="2020-06-10T08:45:00Z"/>
                <w:rFonts w:ascii="細明體" w:eastAsia="細明體" w:hAnsi="細明體" w:cs="Courier New" w:hint="eastAsia"/>
                <w:lang w:eastAsia="zh-TW"/>
              </w:rPr>
            </w:pPr>
            <w:ins w:id="8" w:author="i9200245,楊智偉" w:date="2020-06-10T08:46:00Z">
              <w:r>
                <w:rPr>
                  <w:rFonts w:ascii="細明體" w:eastAsia="細明體" w:hAnsi="細明體" w:cs="Courier New" w:hint="eastAsia"/>
                  <w:lang w:eastAsia="zh-TW"/>
                </w:rPr>
                <w:t>楊智偉</w:t>
              </w:r>
            </w:ins>
          </w:p>
        </w:tc>
        <w:tc>
          <w:tcPr>
            <w:tcW w:w="9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524A" w:rsidRDefault="00E2524A" w:rsidP="00B62E2D">
            <w:pPr>
              <w:pStyle w:val="Tabletext"/>
              <w:jc w:val="center"/>
              <w:rPr>
                <w:ins w:id="9" w:author="i9200245,楊智偉" w:date="2020-06-10T08:47:00Z"/>
                <w:rFonts w:ascii="標楷體" w:eastAsia="標楷體" w:hAnsi="標楷體"/>
                <w:b/>
                <w:bCs/>
                <w:lang w:eastAsia="zh-TW"/>
              </w:rPr>
            </w:pPr>
            <w:ins w:id="10" w:author="i9200245,楊智偉" w:date="2020-06-10T08:47:00Z">
              <w:r w:rsidRPr="00E2524A">
                <w:rPr>
                  <w:rFonts w:ascii="標楷體" w:eastAsia="標楷體" w:hAnsi="標楷體"/>
                  <w:b/>
                  <w:bCs/>
                </w:rPr>
                <w:t>200320001473</w:t>
              </w:r>
              <w:r>
                <w:rPr>
                  <w:rFonts w:ascii="標楷體" w:eastAsia="標楷體" w:hAnsi="標楷體" w:hint="eastAsia"/>
                  <w:b/>
                  <w:bCs/>
                  <w:lang w:eastAsia="zh-TW"/>
                </w:rPr>
                <w:t>_</w:t>
              </w:r>
              <w:r>
                <w:rPr>
                  <w:rFonts w:ascii="標楷體" w:eastAsia="標楷體" w:hAnsi="標楷體"/>
                  <w:b/>
                  <w:bCs/>
                  <w:lang w:eastAsia="zh-TW"/>
                </w:rPr>
                <w:t>AA</w:t>
              </w:r>
            </w:ins>
          </w:p>
          <w:p w:rsidR="00E2524A" w:rsidRDefault="00E2524A" w:rsidP="00B62E2D">
            <w:pPr>
              <w:pStyle w:val="Tabletext"/>
              <w:jc w:val="center"/>
              <w:rPr>
                <w:ins w:id="11" w:author="i9200245,楊智偉" w:date="2020-06-10T08:45:00Z"/>
                <w:rFonts w:ascii="標楷體" w:eastAsia="標楷體" w:hAnsi="標楷體" w:hint="eastAsia"/>
                <w:b/>
                <w:bCs/>
                <w:lang w:eastAsia="zh-TW"/>
              </w:rPr>
            </w:pPr>
            <w:ins w:id="12" w:author="i9200245,楊智偉" w:date="2020-06-10T08:47:00Z">
              <w:r w:rsidRPr="00E2524A">
                <w:rPr>
                  <w:rFonts w:ascii="標楷體" w:eastAsia="標楷體" w:hAnsi="標楷體"/>
                  <w:b/>
                  <w:bCs/>
                  <w:lang w:eastAsia="zh-TW"/>
                </w:rPr>
                <w:t>200508002175</w:t>
              </w:r>
              <w:r>
                <w:rPr>
                  <w:rFonts w:ascii="標楷體" w:eastAsia="標楷體" w:hAnsi="標楷體"/>
                  <w:b/>
                  <w:bCs/>
                  <w:lang w:eastAsia="zh-TW"/>
                </w:rPr>
                <w:t>_ZR</w:t>
              </w:r>
            </w:ins>
          </w:p>
        </w:tc>
      </w:tr>
    </w:tbl>
    <w:p w:rsidR="003F63D4" w:rsidRDefault="003F63D4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C062ED" w:rsidRPr="00C062ED" w:rsidRDefault="00C062ED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268"/>
        <w:gridCol w:w="1418"/>
        <w:gridCol w:w="6574"/>
      </w:tblGrid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銷件補印作業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AAJ</w:t>
            </w:r>
            <w:r w:rsidRPr="00C062ED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0600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by畫面設定查詢條件，查詢列印資料。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C062ED" w:rsidRPr="00E01490" w:rsidTr="00D05DD1">
        <w:tc>
          <w:tcPr>
            <w:tcW w:w="2268" w:type="dxa"/>
          </w:tcPr>
          <w:p w:rsidR="00C062ED" w:rsidRPr="00266B0D" w:rsidRDefault="00C062ED" w:rsidP="00B4533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</w:tcPr>
          <w:p w:rsidR="00C062ED" w:rsidRPr="00E01490" w:rsidRDefault="00C062ED" w:rsidP="00B4533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D05DD1" w:rsidRPr="00E01490" w:rsidTr="00D05DD1">
        <w:tc>
          <w:tcPr>
            <w:tcW w:w="2268" w:type="dxa"/>
            <w:vMerge w:val="restart"/>
            <w:vAlign w:val="center"/>
          </w:tcPr>
          <w:p w:rsidR="00D05DD1" w:rsidRPr="00F80B9C" w:rsidRDefault="00D05DD1" w:rsidP="00D20625">
            <w:pPr>
              <w:rPr>
                <w:rFonts w:ascii="細明體" w:eastAsia="細明體" w:hAnsi="細明體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個資遮蔽方式</w:t>
            </w:r>
          </w:p>
        </w:tc>
        <w:tc>
          <w:tcPr>
            <w:tcW w:w="1418" w:type="dxa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畫面</w:t>
            </w:r>
          </w:p>
        </w:tc>
        <w:tc>
          <w:tcPr>
            <w:tcW w:w="6574" w:type="dxa"/>
            <w:vAlign w:val="center"/>
          </w:tcPr>
          <w:p w:rsidR="00D05DD1" w:rsidRDefault="00D05DD1" w:rsidP="00D20625">
            <w:pPr>
              <w:rPr>
                <w:rFonts w:ascii="細明體" w:eastAsia="細明體" w:hAnsi="細明體" w:cs="Calibri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□無 □遮蔽 ■</w:t>
            </w:r>
            <w:r>
              <w:rPr>
                <w:rFonts w:ascii="標楷體" w:eastAsia="標楷體" w:hAnsi="標楷體" w:hint="eastAsia"/>
                <w:color w:val="FF0000"/>
              </w:rPr>
              <w:t xml:space="preserve">securitylog   </w:t>
            </w:r>
          </w:p>
        </w:tc>
      </w:tr>
      <w:tr w:rsidR="00D05DD1" w:rsidRPr="00E01490" w:rsidTr="00D05DD1">
        <w:tc>
          <w:tcPr>
            <w:tcW w:w="2268" w:type="dxa"/>
            <w:vMerge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報表列印</w:t>
            </w:r>
          </w:p>
        </w:tc>
        <w:tc>
          <w:tcPr>
            <w:tcW w:w="6574" w:type="dxa"/>
            <w:vAlign w:val="center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D05DD1" w:rsidRPr="00E01490" w:rsidTr="00D05DD1">
        <w:tc>
          <w:tcPr>
            <w:tcW w:w="2268" w:type="dxa"/>
            <w:vMerge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檔案下載</w:t>
            </w:r>
          </w:p>
        </w:tc>
        <w:tc>
          <w:tcPr>
            <w:tcW w:w="6574" w:type="dxa"/>
            <w:vAlign w:val="center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□遮蔽 □</w:t>
            </w:r>
            <w:r>
              <w:rPr>
                <w:rFonts w:ascii="標楷體" w:eastAsia="標楷體" w:hAnsi="標楷體" w:hint="eastAsia"/>
                <w:color w:val="FF0000"/>
              </w:rPr>
              <w:t>securitylog</w:t>
            </w:r>
          </w:p>
        </w:tc>
      </w:tr>
      <w:tr w:rsidR="00D05DD1" w:rsidRPr="00E01490" w:rsidTr="00D05DD1">
        <w:tc>
          <w:tcPr>
            <w:tcW w:w="2268" w:type="dxa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</w:tcPr>
          <w:p w:rsidR="00D05DD1" w:rsidRDefault="00D05DD1" w:rsidP="00D20625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■無 □真分頁 □</w:t>
            </w:r>
            <w:r w:rsidRPr="00494BC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假分頁</w:t>
            </w:r>
            <w: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，分頁每頁</w:t>
            </w:r>
            <w:r w:rsidRPr="007D207E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>___筆【Default　20】</w:t>
            </w:r>
          </w:p>
        </w:tc>
      </w:tr>
    </w:tbl>
    <w:p w:rsidR="00D05DD1" w:rsidRPr="00D05DD1" w:rsidRDefault="00D05DD1" w:rsidP="00D05DD1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3F63D4" w:rsidRDefault="00C062ED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 w:rsidR="003F63D4">
        <w:rPr>
          <w:rFonts w:hint="eastAsia"/>
          <w:kern w:val="2"/>
          <w:szCs w:val="24"/>
          <w:lang w:eastAsia="zh-TW"/>
        </w:rPr>
        <w:t>：</w:t>
      </w:r>
    </w:p>
    <w:p w:rsidR="00C062ED" w:rsidRPr="00C062ED" w:rsidRDefault="00C062ED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C062ED" w:rsidRPr="00E01490" w:rsidTr="00C062ED">
        <w:tc>
          <w:tcPr>
            <w:tcW w:w="397" w:type="pct"/>
          </w:tcPr>
          <w:p w:rsidR="00C062ED" w:rsidRPr="00C829C1" w:rsidRDefault="00C062ED" w:rsidP="00B4533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C062ED" w:rsidRPr="00C829C1" w:rsidRDefault="00C062ED" w:rsidP="00B4533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C062ED" w:rsidRPr="00C829C1" w:rsidRDefault="00C062ED" w:rsidP="00B4533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C062ED" w:rsidRPr="00E01490" w:rsidTr="00C062ED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C062ED" w:rsidRPr="00E01490" w:rsidRDefault="00C062ED" w:rsidP="00B45337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C062ED" w:rsidRPr="00E01490" w:rsidRDefault="00C062ED" w:rsidP="00B45337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C062ED" w:rsidRPr="00C062ED" w:rsidRDefault="00C062ED" w:rsidP="00C062ED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DTAAJ010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C062ED" w:rsidRPr="00E60524" w:rsidRDefault="00C062ED" w:rsidP="00B45337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3F63D4" w:rsidRDefault="003F63D4" w:rsidP="00C062E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C062ED" w:rsidRPr="00C062ED" w:rsidRDefault="00C062ED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C062ED" w:rsidRPr="00E01490" w:rsidTr="00B45337">
        <w:tc>
          <w:tcPr>
            <w:tcW w:w="455" w:type="pct"/>
          </w:tcPr>
          <w:p w:rsidR="00C062ED" w:rsidRPr="00C829C1" w:rsidRDefault="00C062ED" w:rsidP="00B4533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C062ED" w:rsidRPr="00C829C1" w:rsidRDefault="00C062ED" w:rsidP="00B4533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C062ED" w:rsidRPr="00C829C1" w:rsidRDefault="00C062ED" w:rsidP="00B45337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C062ED" w:rsidRPr="00E01490" w:rsidTr="00B45337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C062ED" w:rsidRPr="00E01490" w:rsidRDefault="00C062ED" w:rsidP="00C062ED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C062ED" w:rsidRPr="00E01490" w:rsidRDefault="00C062ED" w:rsidP="00B453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C062ED" w:rsidRPr="00E01490" w:rsidRDefault="00C062ED" w:rsidP="00B45337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C062ED" w:rsidRPr="00C062ED" w:rsidRDefault="00C062ED" w:rsidP="00C062ED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bookmarkStart w:id="13" w:name="_GoBack"/>
      <w:bookmarkEnd w:id="13"/>
      <w:r>
        <w:rPr>
          <w:rFonts w:hint="eastAsia"/>
          <w:kern w:val="2"/>
          <w:szCs w:val="24"/>
          <w:lang w:eastAsia="zh-TW"/>
        </w:rPr>
        <w:lastRenderedPageBreak/>
        <w:t>設計畫面：</w:t>
      </w:r>
    </w:p>
    <w:p w:rsidR="003F63D4" w:rsidRDefault="003F63D4" w:rsidP="00C61D0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AD4226" w:rsidRDefault="00AD4226" w:rsidP="00C61D00">
      <w:pPr>
        <w:pStyle w:val="Tabletext"/>
        <w:keepLines w:val="0"/>
        <w:spacing w:after="0" w:line="240" w:lineRule="auto"/>
        <w:ind w:left="425"/>
        <w:rPr>
          <w:noProof/>
          <w:lang w:eastAsia="zh-TW"/>
        </w:rPr>
      </w:pPr>
      <w:r w:rsidRPr="00F34814">
        <w:rPr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54.75pt;visibility:visible">
            <v:imagedata r:id="rId7" o:title=""/>
          </v:shape>
        </w:pict>
      </w:r>
    </w:p>
    <w:p w:rsidR="00B62E2D" w:rsidRDefault="00B62E2D" w:rsidP="00C61D00">
      <w:pPr>
        <w:pStyle w:val="Tabletext"/>
        <w:keepLines w:val="0"/>
        <w:spacing w:after="0" w:line="240" w:lineRule="auto"/>
        <w:ind w:left="425"/>
        <w:rPr>
          <w:noProof/>
          <w:lang w:eastAsia="zh-TW"/>
        </w:rPr>
      </w:pPr>
      <w:r w:rsidRPr="00EF7DC7">
        <w:rPr>
          <w:noProof/>
          <w:lang w:eastAsia="zh-TW"/>
        </w:rPr>
        <w:pict>
          <v:shape id="_x0000_i1026" type="#_x0000_t75" style="width:452.25pt;height:208.5pt;visibility:visible">
            <v:imagedata r:id="rId8" o:title=""/>
          </v:shape>
        </w:pict>
      </w:r>
    </w:p>
    <w:p w:rsidR="00B62E2D" w:rsidRDefault="00B62E2D" w:rsidP="00C61D00">
      <w:pPr>
        <w:pStyle w:val="Tabletext"/>
        <w:keepLines w:val="0"/>
        <w:spacing w:after="0" w:line="240" w:lineRule="auto"/>
        <w:ind w:left="425"/>
        <w:rPr>
          <w:noProof/>
          <w:lang w:eastAsia="zh-TW"/>
        </w:rPr>
      </w:pPr>
      <w:r>
        <w:rPr>
          <w:rFonts w:hint="eastAsia"/>
          <w:noProof/>
          <w:lang w:eastAsia="zh-TW"/>
        </w:rPr>
        <w:t>選擇行動後查詢畫面</w:t>
      </w:r>
    </w:p>
    <w:p w:rsidR="00B62E2D" w:rsidRDefault="00B62E2D" w:rsidP="00C61D0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EF7DC7">
        <w:rPr>
          <w:noProof/>
          <w:lang w:eastAsia="zh-TW"/>
        </w:rPr>
        <w:pict>
          <v:shape id="_x0000_i1027" type="#_x0000_t75" style="width:452.25pt;height:207.75pt;visibility:visible">
            <v:imagedata r:id="rId9" o:title=""/>
          </v:shape>
        </w:pict>
      </w:r>
    </w:p>
    <w:p w:rsidR="003F63D4" w:rsidRDefault="003F63D4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3F63D4" w:rsidRDefault="003F63D4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85731A" w:rsidRDefault="003F63D4" w:rsidP="0085731A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3F63D4" w:rsidRDefault="00497040" w:rsidP="0085731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>二種選一種（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：事故者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：受理編號）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497040" w:rsidRDefault="00497040" w:rsidP="0049704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497040" w:rsidRDefault="00497040" w:rsidP="004970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497040" w:rsidRDefault="00497040" w:rsidP="0049704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若勾選受理編號：</w:t>
      </w:r>
    </w:p>
    <w:p w:rsidR="00497040" w:rsidRDefault="00497040" w:rsidP="004970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497040" w:rsidRDefault="00497040" w:rsidP="00152EF3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651489" w:rsidRDefault="00651489" w:rsidP="00651489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若選擇以事故人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查詢，則先</w:t>
      </w:r>
      <w:r>
        <w:rPr>
          <w:rFonts w:hint="eastAsia"/>
          <w:kern w:val="2"/>
          <w:szCs w:val="24"/>
          <w:lang w:eastAsia="zh-TW"/>
        </w:rPr>
        <w:t xml:space="preserve"> READ 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.DTAAJ010 BY  OCR_ID</w:t>
      </w:r>
    </w:p>
    <w:p w:rsidR="00DA7345" w:rsidRDefault="003F63D4" w:rsidP="00DA7345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 w:rsidR="00DA7345">
        <w:rPr>
          <w:rFonts w:hint="eastAsia"/>
          <w:kern w:val="2"/>
          <w:szCs w:val="24"/>
          <w:lang w:eastAsia="zh-TW"/>
        </w:rPr>
        <w:t xml:space="preserve"> DTAAJ010  GROUP  </w:t>
      </w:r>
      <w:r>
        <w:rPr>
          <w:rFonts w:hint="eastAsia"/>
          <w:kern w:val="2"/>
          <w:szCs w:val="24"/>
          <w:lang w:eastAsia="zh-TW"/>
        </w:rPr>
        <w:t>BY</w:t>
      </w:r>
      <w:r w:rsidR="00DA7345">
        <w:rPr>
          <w:rFonts w:hint="eastAsia"/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受理編號</w:t>
      </w:r>
      <w:r w:rsidR="00DA7345">
        <w:rPr>
          <w:rFonts w:hint="eastAsia"/>
          <w:kern w:val="2"/>
          <w:szCs w:val="24"/>
          <w:lang w:eastAsia="zh-TW"/>
        </w:rPr>
        <w:t xml:space="preserve"> + </w:t>
      </w:r>
      <w:r w:rsidR="00DA7345">
        <w:rPr>
          <w:rFonts w:hint="eastAsia"/>
          <w:kern w:val="2"/>
          <w:szCs w:val="24"/>
          <w:lang w:eastAsia="zh-TW"/>
        </w:rPr>
        <w:t>銷件輸入日期</w:t>
      </w:r>
    </w:p>
    <w:p w:rsidR="003F63D4" w:rsidRDefault="008E0B3D" w:rsidP="008B2208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取得</w:t>
      </w:r>
      <w:r w:rsidR="00DA7345">
        <w:rPr>
          <w:rFonts w:hint="eastAsia"/>
          <w:kern w:val="2"/>
          <w:szCs w:val="24"/>
          <w:lang w:eastAsia="zh-TW"/>
        </w:rPr>
        <w:t>資料如下</w:t>
      </w:r>
      <w:r w:rsidR="00DA7345">
        <w:rPr>
          <w:rFonts w:hint="eastAsia"/>
          <w:kern w:val="2"/>
          <w:szCs w:val="24"/>
          <w:lang w:eastAsia="zh-TW"/>
        </w:rPr>
        <w:t xml:space="preserve">: </w:t>
      </w:r>
      <w:r w:rsidR="003F63D4">
        <w:rPr>
          <w:rFonts w:hint="eastAsia"/>
          <w:kern w:val="2"/>
          <w:szCs w:val="24"/>
          <w:lang w:eastAsia="zh-TW"/>
        </w:rPr>
        <w:t>受理編號、被保人姓名、送件人姓名、補全項目、</w:t>
      </w:r>
      <w:r>
        <w:rPr>
          <w:rFonts w:hint="eastAsia"/>
          <w:kern w:val="2"/>
          <w:szCs w:val="24"/>
          <w:lang w:eastAsia="zh-TW"/>
        </w:rPr>
        <w:t>醫院中文名稱、</w:t>
      </w:r>
      <w:r w:rsidR="00DA7345">
        <w:rPr>
          <w:rFonts w:hint="eastAsia"/>
          <w:kern w:val="2"/>
          <w:szCs w:val="24"/>
          <w:lang w:eastAsia="zh-TW"/>
        </w:rPr>
        <w:t>銷件</w:t>
      </w:r>
      <w:r w:rsidR="003F63D4">
        <w:rPr>
          <w:rFonts w:hint="eastAsia"/>
          <w:kern w:val="2"/>
          <w:szCs w:val="24"/>
          <w:lang w:eastAsia="zh-TW"/>
        </w:rPr>
        <w:t>輸入日</w:t>
      </w:r>
      <w:r w:rsidR="00DA7345">
        <w:rPr>
          <w:rFonts w:hint="eastAsia"/>
          <w:kern w:val="2"/>
          <w:szCs w:val="24"/>
          <w:lang w:eastAsia="zh-TW"/>
        </w:rPr>
        <w:t>期</w:t>
      </w:r>
      <w:r w:rsidR="008B2208" w:rsidRPr="008B2208">
        <w:rPr>
          <w:rFonts w:hint="eastAsia"/>
          <w:kern w:val="2"/>
          <w:szCs w:val="24"/>
          <w:lang w:eastAsia="zh-TW"/>
        </w:rPr>
        <w:t>、補件輸入單位層級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8E0B3D" w:rsidRPr="00BE3C5E" w:rsidRDefault="008E0B3D" w:rsidP="00C61D0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0F4AB4">
        <w:rPr>
          <w:rFonts w:hint="eastAsia"/>
          <w:kern w:val="2"/>
          <w:szCs w:val="24"/>
          <w:lang w:eastAsia="zh-TW"/>
        </w:rPr>
        <w:t>畫面的自調病歷醫院：</w:t>
      </w:r>
      <w:r w:rsidR="000F4AB4" w:rsidRPr="000F4AB4">
        <w:rPr>
          <w:rFonts w:hint="eastAsia"/>
          <w:kern w:val="2"/>
          <w:szCs w:val="24"/>
          <w:lang w:eastAsia="zh-TW"/>
        </w:rPr>
        <w:t>醫院中文名稱</w:t>
      </w:r>
      <w:r w:rsidRPr="00BE3C5E">
        <w:rPr>
          <w:rFonts w:hint="eastAsia"/>
          <w:kern w:val="2"/>
          <w:szCs w:val="24"/>
          <w:lang w:eastAsia="zh-TW"/>
        </w:rPr>
        <w:t xml:space="preserve"> 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3F63D4" w:rsidRDefault="004D3D9A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列印</w:t>
      </w:r>
      <w:r w:rsidR="003F63D4">
        <w:rPr>
          <w:rFonts w:hint="eastAsia"/>
          <w:kern w:val="2"/>
          <w:szCs w:val="24"/>
          <w:lang w:eastAsia="zh-TW"/>
        </w:rPr>
        <w:t>：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檢核鍵值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至少點選一項</w:t>
      </w:r>
      <w:r w:rsidR="004D3D9A">
        <w:rPr>
          <w:rFonts w:hint="eastAsia"/>
          <w:kern w:val="2"/>
          <w:szCs w:val="24"/>
          <w:lang w:eastAsia="zh-TW"/>
        </w:rPr>
        <w:t>目列印</w:t>
      </w:r>
    </w:p>
    <w:p w:rsidR="003F63D4" w:rsidRDefault="003F63D4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</w:t>
      </w:r>
    </w:p>
    <w:p w:rsidR="003F63D4" w:rsidRDefault="003F63D4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導引頁套版</w:t>
      </w:r>
      <w:r>
        <w:rPr>
          <w:rFonts w:hint="eastAsia"/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套版格式參照</w:t>
      </w:r>
      <w:r>
        <w:rPr>
          <w:rFonts w:hint="eastAsia"/>
          <w:kern w:val="2"/>
          <w:szCs w:val="24"/>
          <w:lang w:eastAsia="zh-TW"/>
        </w:rPr>
        <w:t>:</w:t>
      </w:r>
      <w:r>
        <w:rPr>
          <w:rFonts w:hint="eastAsia"/>
          <w:kern w:val="2"/>
          <w:szCs w:val="24"/>
          <w:lang w:eastAsia="zh-TW"/>
        </w:rPr>
        <w:t>補全文件掃描導引頁</w:t>
      </w:r>
      <w:r>
        <w:rPr>
          <w:rFonts w:hint="eastAsia"/>
          <w:kern w:val="2"/>
          <w:szCs w:val="24"/>
          <w:lang w:eastAsia="zh-TW"/>
        </w:rPr>
        <w:t>.doc)</w:t>
      </w:r>
    </w:p>
    <w:p w:rsidR="008B2208" w:rsidRDefault="008B2208" w:rsidP="008B2208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先逐筆判斷此次銷件的</w:t>
      </w:r>
      <w:r w:rsidRPr="00BB0821">
        <w:rPr>
          <w:rFonts w:hint="eastAsia"/>
          <w:kern w:val="2"/>
          <w:szCs w:val="24"/>
          <w:lang w:eastAsia="zh-TW"/>
        </w:rPr>
        <w:t>補件輸入單位層級</w:t>
      </w:r>
      <w:r>
        <w:rPr>
          <w:rFonts w:hint="eastAsia"/>
          <w:kern w:val="2"/>
          <w:szCs w:val="24"/>
          <w:lang w:eastAsia="zh-TW"/>
        </w:rPr>
        <w:t>: (</w:t>
      </w:r>
      <w:r>
        <w:rPr>
          <w:rFonts w:hint="eastAsia"/>
          <w:kern w:val="2"/>
          <w:szCs w:val="24"/>
          <w:lang w:eastAsia="zh-TW"/>
        </w:rPr>
        <w:t>若同時銷行政中心及服務中心下的補全，以核賠人員以行政中心的為主</w:t>
      </w:r>
      <w:r>
        <w:rPr>
          <w:rFonts w:hint="eastAsia"/>
          <w:kern w:val="2"/>
          <w:szCs w:val="24"/>
          <w:lang w:eastAsia="zh-TW"/>
        </w:rPr>
        <w:t>)</w:t>
      </w:r>
    </w:p>
    <w:p w:rsidR="008B2208" w:rsidRPr="00D02034" w:rsidRDefault="008B2208" w:rsidP="008B2208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 $</w:t>
      </w:r>
      <w:r>
        <w:rPr>
          <w:rFonts w:hint="eastAsia"/>
          <w:kern w:val="2"/>
          <w:szCs w:val="24"/>
          <w:lang w:eastAsia="zh-TW"/>
        </w:rPr>
        <w:t>核賠人員</w:t>
      </w:r>
      <w:r>
        <w:rPr>
          <w:rFonts w:hint="eastAsia"/>
          <w:kern w:val="2"/>
          <w:szCs w:val="24"/>
          <w:lang w:eastAsia="zh-TW"/>
        </w:rPr>
        <w:t xml:space="preserve">ID = </w:t>
      </w:r>
      <w:r>
        <w:rPr>
          <w:rFonts w:hint="eastAsia"/>
          <w:kern w:val="2"/>
          <w:szCs w:val="24"/>
          <w:lang w:eastAsia="zh-TW"/>
        </w:rPr>
        <w:t>該筆的</w:t>
      </w:r>
      <w:r>
        <w:rPr>
          <w:rFonts w:hint="eastAsia"/>
          <w:kern w:val="2"/>
          <w:szCs w:val="24"/>
          <w:lang w:eastAsia="zh-TW"/>
        </w:rPr>
        <w:t>KEYIN_ID</w:t>
      </w:r>
      <w:r>
        <w:rPr>
          <w:rFonts w:hint="eastAsia"/>
          <w:kern w:val="2"/>
          <w:szCs w:val="24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8B2208" w:rsidRDefault="008B2208" w:rsidP="00E2524A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Style w:val="style3"/>
          <w:rFonts w:hint="eastAsia"/>
          <w:lang w:eastAsia="zh-TW"/>
        </w:rPr>
        <w:t xml:space="preserve"> </w:t>
      </w:r>
      <w:r>
        <w:rPr>
          <w:rStyle w:val="style3"/>
          <w:rFonts w:hint="eastAsia"/>
          <w:lang w:eastAsia="zh-TW"/>
        </w:rPr>
        <w:t>若</w:t>
      </w:r>
      <w:r w:rsidRPr="00BB0821">
        <w:rPr>
          <w:rStyle w:val="style3"/>
          <w:lang w:eastAsia="zh-TW"/>
        </w:rPr>
        <w:t>KEYIN_DIV_LVL</w:t>
      </w:r>
      <w:r w:rsidRPr="00BB0821">
        <w:rPr>
          <w:rStyle w:val="style3"/>
          <w:rFonts w:hint="eastAsia"/>
          <w:lang w:eastAsia="zh-TW"/>
        </w:rPr>
        <w:t>‧</w:t>
      </w:r>
      <w:r w:rsidRPr="00BB0821">
        <w:rPr>
          <w:rStyle w:val="style3"/>
          <w:rFonts w:hint="eastAsia"/>
          <w:lang w:eastAsia="zh-TW"/>
        </w:rPr>
        <w:t>DTAAJ010</w:t>
      </w:r>
      <w:r>
        <w:rPr>
          <w:rStyle w:val="style3"/>
          <w:rFonts w:hint="eastAsia"/>
          <w:lang w:eastAsia="zh-TW"/>
        </w:rPr>
        <w:t xml:space="preserve"> = 1 (</w:t>
      </w:r>
      <w:r>
        <w:rPr>
          <w:rStyle w:val="style3"/>
          <w:rFonts w:hint="eastAsia"/>
          <w:lang w:eastAsia="zh-TW"/>
        </w:rPr>
        <w:t>表示為</w:t>
      </w:r>
      <w:r>
        <w:rPr>
          <w:rFonts w:hint="eastAsia"/>
          <w:kern w:val="2"/>
          <w:szCs w:val="24"/>
          <w:lang w:eastAsia="zh-TW"/>
        </w:rPr>
        <w:t>行政中心</w:t>
      </w:r>
      <w:r>
        <w:rPr>
          <w:rStyle w:val="style3"/>
          <w:rFonts w:hint="eastAsia"/>
          <w:lang w:eastAsia="zh-TW"/>
        </w:rPr>
        <w:t xml:space="preserve">) </w:t>
      </w:r>
      <w:r>
        <w:rPr>
          <w:rStyle w:val="style3"/>
          <w:rFonts w:hint="eastAsia"/>
          <w:lang w:eastAsia="zh-TW"/>
        </w:rPr>
        <w:t>則離開迴圈判斷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畫面‧受理編號</w:t>
      </w:r>
      <w:r>
        <w:rPr>
          <w:rFonts w:hint="eastAsia"/>
          <w:kern w:val="2"/>
          <w:szCs w:val="24"/>
          <w:lang w:eastAsia="zh-TW"/>
        </w:rPr>
        <w:t xml:space="preserve"> =  APLY_NO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畫面‧事故人</w:t>
      </w:r>
      <w:r>
        <w:rPr>
          <w:rFonts w:hint="eastAsia"/>
          <w:kern w:val="2"/>
          <w:szCs w:val="24"/>
          <w:lang w:eastAsia="zh-TW"/>
        </w:rPr>
        <w:t xml:space="preserve">ID =  </w:t>
      </w:r>
      <w:r w:rsidR="009E1771">
        <w:rPr>
          <w:rFonts w:hint="eastAsia"/>
          <w:kern w:val="2"/>
          <w:szCs w:val="24"/>
          <w:lang w:eastAsia="zh-TW"/>
        </w:rPr>
        <w:t>MASK(</w:t>
      </w:r>
      <w:r>
        <w:rPr>
          <w:rFonts w:hint="eastAsia"/>
          <w:kern w:val="2"/>
          <w:szCs w:val="24"/>
          <w:lang w:eastAsia="zh-TW"/>
        </w:rPr>
        <w:t>OCR_ID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  <w:r w:rsidR="009E1771">
        <w:rPr>
          <w:rStyle w:val="style3"/>
          <w:rFonts w:hint="eastAsia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畫面‧事故人姓名</w:t>
      </w:r>
      <w:r>
        <w:rPr>
          <w:rFonts w:hint="eastAsia"/>
          <w:kern w:val="2"/>
          <w:szCs w:val="24"/>
          <w:lang w:eastAsia="zh-TW"/>
        </w:rPr>
        <w:t xml:space="preserve"> =  </w:t>
      </w:r>
      <w:r w:rsidR="009E1771">
        <w:rPr>
          <w:rFonts w:hint="eastAsia"/>
          <w:kern w:val="2"/>
          <w:szCs w:val="24"/>
          <w:lang w:eastAsia="zh-TW"/>
        </w:rPr>
        <w:t>MASK(</w:t>
      </w:r>
      <w:r>
        <w:rPr>
          <w:rFonts w:hint="eastAsia"/>
          <w:kern w:val="2"/>
          <w:szCs w:val="24"/>
          <w:lang w:eastAsia="zh-TW"/>
        </w:rPr>
        <w:t>OCR</w:t>
      </w:r>
      <w:r>
        <w:rPr>
          <w:rStyle w:val="style3"/>
          <w:rFonts w:hint="eastAsia"/>
        </w:rPr>
        <w:t>_NAME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  <w:r w:rsidR="009E1771">
        <w:rPr>
          <w:rStyle w:val="style3"/>
          <w:rFonts w:hint="eastAsia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畫面‧送件人姓名</w:t>
      </w:r>
      <w:r>
        <w:rPr>
          <w:rFonts w:hint="eastAsia"/>
          <w:kern w:val="2"/>
          <w:szCs w:val="24"/>
          <w:lang w:eastAsia="zh-TW"/>
        </w:rPr>
        <w:t xml:space="preserve"> =  </w:t>
      </w:r>
      <w:r w:rsidR="009E1771">
        <w:rPr>
          <w:rFonts w:hint="eastAsia"/>
          <w:kern w:val="2"/>
          <w:szCs w:val="24"/>
          <w:lang w:eastAsia="zh-TW"/>
        </w:rPr>
        <w:t>MASK(</w:t>
      </w:r>
      <w:r>
        <w:rPr>
          <w:rStyle w:val="style3"/>
          <w:rFonts w:hint="eastAsia"/>
        </w:rPr>
        <w:t>TRAN_NAME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  <w:r w:rsidR="009E1771">
        <w:rPr>
          <w:rStyle w:val="style3"/>
          <w:rFonts w:hint="eastAsia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畫面‧核賠人員</w:t>
      </w:r>
      <w:r w:rsidR="009E1771">
        <w:rPr>
          <w:rFonts w:hint="eastAsia"/>
          <w:kern w:val="2"/>
          <w:szCs w:val="24"/>
          <w:lang w:eastAsia="zh-TW"/>
        </w:rPr>
        <w:t>姓名</w:t>
      </w:r>
      <w:r>
        <w:rPr>
          <w:rFonts w:hint="eastAsia"/>
          <w:kern w:val="2"/>
          <w:szCs w:val="24"/>
          <w:lang w:eastAsia="zh-TW"/>
        </w:rPr>
        <w:t xml:space="preserve"> =  </w:t>
      </w:r>
      <w:r w:rsidR="009E1771">
        <w:rPr>
          <w:rFonts w:hint="eastAsia"/>
          <w:kern w:val="2"/>
          <w:szCs w:val="24"/>
          <w:lang w:eastAsia="zh-TW"/>
        </w:rPr>
        <w:t>MASK(</w:t>
      </w:r>
      <w:r w:rsidR="008B2208">
        <w:rPr>
          <w:rFonts w:hint="eastAsia"/>
          <w:kern w:val="2"/>
          <w:szCs w:val="24"/>
          <w:lang w:eastAsia="zh-TW"/>
        </w:rPr>
        <w:t>$</w:t>
      </w:r>
      <w:r w:rsidR="008B2208">
        <w:rPr>
          <w:rFonts w:hint="eastAsia"/>
          <w:kern w:val="2"/>
          <w:szCs w:val="24"/>
          <w:lang w:eastAsia="zh-TW"/>
        </w:rPr>
        <w:t>核賠人員</w:t>
      </w:r>
      <w:r w:rsidR="008B2208">
        <w:rPr>
          <w:rFonts w:hint="eastAsia"/>
          <w:kern w:val="2"/>
          <w:szCs w:val="24"/>
          <w:lang w:eastAsia="zh-TW"/>
        </w:rPr>
        <w:t>ID</w:t>
      </w:r>
      <w:r w:rsidR="008B2208">
        <w:rPr>
          <w:rFonts w:hint="eastAsia"/>
          <w:kern w:val="2"/>
          <w:szCs w:val="24"/>
          <w:lang w:eastAsia="zh-TW"/>
        </w:rPr>
        <w:t>取人事檔姓名</w:t>
      </w:r>
      <w:r w:rsidR="009E1771">
        <w:rPr>
          <w:rStyle w:val="style3"/>
          <w:rFonts w:hint="eastAsia"/>
          <w:lang w:eastAsia="zh-TW"/>
        </w:rPr>
        <w:t>) +</w:t>
      </w:r>
      <w:r w:rsidR="008B2208">
        <w:rPr>
          <w:rStyle w:val="style3"/>
          <w:rFonts w:hint="eastAsia"/>
          <w:lang w:eastAsia="zh-TW"/>
        </w:rPr>
        <w:t xml:space="preserve"> </w:t>
      </w:r>
      <w:r w:rsidR="008B2208">
        <w:rPr>
          <w:rFonts w:hint="eastAsia"/>
          <w:kern w:val="2"/>
          <w:szCs w:val="24"/>
          <w:lang w:eastAsia="zh-TW"/>
        </w:rPr>
        <w:t>$</w:t>
      </w:r>
      <w:r w:rsidR="008B2208">
        <w:rPr>
          <w:rFonts w:hint="eastAsia"/>
          <w:kern w:val="2"/>
          <w:szCs w:val="24"/>
          <w:lang w:eastAsia="zh-TW"/>
        </w:rPr>
        <w:t>核賠人員</w:t>
      </w:r>
      <w:r w:rsidR="008B2208">
        <w:rPr>
          <w:rFonts w:hint="eastAsia"/>
          <w:kern w:val="2"/>
          <w:szCs w:val="24"/>
          <w:lang w:eastAsia="zh-TW"/>
        </w:rPr>
        <w:t>ID</w:t>
      </w:r>
      <w:r w:rsidR="008B2208">
        <w:rPr>
          <w:rFonts w:hint="eastAsia"/>
          <w:kern w:val="2"/>
          <w:szCs w:val="24"/>
          <w:lang w:eastAsia="zh-TW"/>
        </w:rPr>
        <w:t>取人事檔</w:t>
      </w:r>
      <w:r w:rsidR="009E1771">
        <w:rPr>
          <w:rStyle w:val="style3"/>
          <w:rFonts w:hint="eastAsia"/>
          <w:lang w:eastAsia="zh-TW"/>
        </w:rPr>
        <w:t>分機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Style w:val="style3"/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畫面‧保戶姓名</w:t>
      </w:r>
      <w:r>
        <w:rPr>
          <w:rFonts w:hint="eastAsia"/>
          <w:kern w:val="2"/>
          <w:szCs w:val="24"/>
          <w:lang w:eastAsia="zh-TW"/>
        </w:rPr>
        <w:t xml:space="preserve"> =  </w:t>
      </w:r>
      <w:r w:rsidR="009E1771">
        <w:rPr>
          <w:rFonts w:hint="eastAsia"/>
          <w:kern w:val="2"/>
          <w:szCs w:val="24"/>
          <w:lang w:eastAsia="zh-TW"/>
        </w:rPr>
        <w:t>MASK(</w:t>
      </w:r>
      <w:r>
        <w:rPr>
          <w:rFonts w:hint="eastAsia"/>
          <w:kern w:val="2"/>
          <w:szCs w:val="24"/>
          <w:lang w:eastAsia="zh-TW"/>
        </w:rPr>
        <w:t>OCR</w:t>
      </w:r>
      <w:r>
        <w:rPr>
          <w:rStyle w:val="style3"/>
          <w:rFonts w:hint="eastAsia"/>
        </w:rPr>
        <w:t>_NAME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</w:t>
      </w:r>
      <w:r w:rsidR="009E1771">
        <w:rPr>
          <w:rStyle w:val="style3"/>
          <w:rFonts w:hint="eastAsia"/>
          <w:lang w:eastAsia="zh-TW"/>
        </w:rPr>
        <w:t>)</w:t>
      </w:r>
    </w:p>
    <w:p w:rsidR="003F63D4" w:rsidRDefault="003F63D4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畫面‧補全項目</w:t>
      </w:r>
      <w:r>
        <w:rPr>
          <w:rFonts w:hint="eastAsia"/>
          <w:kern w:val="2"/>
          <w:szCs w:val="24"/>
          <w:lang w:eastAsia="zh-TW"/>
        </w:rPr>
        <w:t xml:space="preserve"> =  </w:t>
      </w:r>
      <w:r>
        <w:rPr>
          <w:rStyle w:val="style3"/>
          <w:rFonts w:hint="eastAsia"/>
          <w:lang w:eastAsia="zh-TW"/>
        </w:rPr>
        <w:t>TAIN_MSG</w:t>
      </w:r>
      <w:r>
        <w:rPr>
          <w:rStyle w:val="style3"/>
          <w:rFonts w:hint="eastAsia"/>
          <w:lang w:eastAsia="zh-TW"/>
        </w:rPr>
        <w:t>‧</w:t>
      </w:r>
      <w:r>
        <w:rPr>
          <w:rStyle w:val="style3"/>
          <w:rFonts w:hint="eastAsia"/>
          <w:lang w:eastAsia="zh-TW"/>
        </w:rPr>
        <w:t>DTAAJ010(</w:t>
      </w:r>
      <w:r>
        <w:rPr>
          <w:rStyle w:val="style3"/>
          <w:rFonts w:hint="eastAsia"/>
          <w:lang w:eastAsia="zh-TW"/>
        </w:rPr>
        <w:t>同一受編會有多筆</w:t>
      </w:r>
      <w:r>
        <w:rPr>
          <w:rStyle w:val="style3"/>
          <w:rFonts w:hint="eastAsia"/>
          <w:lang w:eastAsia="zh-TW"/>
        </w:rPr>
        <w:t>)</w:t>
      </w:r>
    </w:p>
    <w:p w:rsidR="00CB153D" w:rsidRDefault="003F63D4" w:rsidP="004D3D9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請依照</w:t>
      </w:r>
      <w:r>
        <w:rPr>
          <w:rFonts w:hint="eastAsia"/>
          <w:kern w:val="2"/>
          <w:szCs w:val="24"/>
          <w:lang w:eastAsia="zh-TW"/>
        </w:rPr>
        <w:t>UI</w:t>
      </w:r>
      <w:r>
        <w:rPr>
          <w:rFonts w:hint="eastAsia"/>
          <w:kern w:val="2"/>
          <w:szCs w:val="24"/>
          <w:lang w:eastAsia="zh-TW"/>
        </w:rPr>
        <w:t>列印出來</w:t>
      </w:r>
      <w:r>
        <w:rPr>
          <w:rFonts w:hint="eastAsia"/>
          <w:kern w:val="2"/>
          <w:szCs w:val="24"/>
          <w:lang w:eastAsia="zh-TW"/>
        </w:rPr>
        <w:t>(A4</w:t>
      </w:r>
      <w:r>
        <w:rPr>
          <w:rFonts w:hint="eastAsia"/>
          <w:kern w:val="2"/>
          <w:szCs w:val="24"/>
          <w:lang w:eastAsia="zh-TW"/>
        </w:rPr>
        <w:t>紙張，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檔多頁</w:t>
      </w:r>
      <w:r>
        <w:rPr>
          <w:rFonts w:hint="eastAsia"/>
          <w:kern w:val="2"/>
          <w:szCs w:val="24"/>
          <w:lang w:eastAsia="zh-TW"/>
        </w:rPr>
        <w:t>)</w:t>
      </w:r>
    </w:p>
    <w:p w:rsidR="009E1771" w:rsidRDefault="009E1771" w:rsidP="004D3D9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如下方圖片所示</w:t>
      </w:r>
      <w:r>
        <w:rPr>
          <w:rFonts w:hint="eastAsia"/>
          <w:kern w:val="2"/>
          <w:szCs w:val="24"/>
          <w:lang w:eastAsia="zh-TW"/>
        </w:rPr>
        <w:t>:</w:t>
      </w:r>
    </w:p>
    <w:p w:rsidR="00BE3C5E" w:rsidRDefault="00BE3C5E" w:rsidP="004D3D9A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新增個資紀錄</w:t>
      </w:r>
    </w:p>
    <w:p w:rsidR="009E1771" w:rsidRDefault="009E1771" w:rsidP="00C062ED">
      <w:pPr>
        <w:pStyle w:val="Tabletext"/>
        <w:keepLines w:val="0"/>
        <w:spacing w:after="0" w:line="240" w:lineRule="auto"/>
        <w:ind w:left="1418"/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noProof/>
          <w:lang w:eastAsia="zh-TW"/>
        </w:rPr>
        <w:lastRenderedPageBreak/>
        <w:pict>
          <v:group id="_x0000_s1026" style="position:absolute;left:0;text-align:left;margin-left:206.15pt;margin-top:64.45pt;width:232.6pt;height:68.9pt;z-index:251657728" coordorigin="5340,4556" coordsize="4652,1378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6360;top:5395;width:3632;height:5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 filled="f" stroked="f">
              <v:textbox style="mso-next-textbox:#_x0000_s1027">
                <w:txbxContent>
                  <w:p w:rsidR="009E1771" w:rsidRPr="009921B5" w:rsidRDefault="009E1771" w:rsidP="009E1771">
                    <w:pPr>
                      <w:rPr>
                        <w:rFonts w:ascii="微軟正黑體" w:eastAsia="微軟正黑體" w:hAnsi="微軟正黑體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b/>
                        <w:color w:val="FF0000"/>
                        <w:sz w:val="20"/>
                        <w:szCs w:val="20"/>
                      </w:rPr>
                      <w:t>核賠人員姓名：邱小姐   分機：157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8" type="#_x0000_t32" style="position:absolute;left:5340;top:4810;width:1095;height:0" o:connectortype="straight" strokecolor="red"/>
            <v:shape id="_x0000_s1029" type="#_x0000_t32" style="position:absolute;left:5340;top:5095;width:1095;height:0" o:connectortype="straight" strokecolor="red"/>
            <v:shape id="_x0000_s1030" type="#_x0000_t32" style="position:absolute;left:5340;top:5650;width:1095;height:0" o:connectortype="straight" strokecolor="red"/>
            <v:shape id="_x0000_s1031" type="#_x0000_t202" style="position:absolute;left:6360;top:4556;width:1742;height:5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 filled="f" stroked="f">
              <v:textbox style="mso-next-textbox:#_x0000_s1031">
                <w:txbxContent>
                  <w:p w:rsidR="009E1771" w:rsidRPr="009921B5" w:rsidRDefault="009E1771" w:rsidP="009E1771">
                    <w:pPr>
                      <w:rPr>
                        <w:rFonts w:ascii="微軟正黑體" w:eastAsia="微軟正黑體" w:hAnsi="微軟正黑體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b/>
                        <w:color w:val="FF0000"/>
                        <w:sz w:val="20"/>
                        <w:szCs w:val="20"/>
                      </w:rPr>
                      <w:t>U200***819</w:t>
                    </w:r>
                  </w:p>
                </w:txbxContent>
              </v:textbox>
            </v:shape>
            <v:shape id="_x0000_s1032" type="#_x0000_t202" style="position:absolute;left:6360;top:4856;width:1639;height:539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" filled="f" stroked="f">
              <v:textbox style="mso-next-textbox:#_x0000_s1032">
                <w:txbxContent>
                  <w:p w:rsidR="009E1771" w:rsidRPr="009921B5" w:rsidRDefault="009E1771" w:rsidP="009E1771">
                    <w:pPr>
                      <w:rPr>
                        <w:rFonts w:ascii="微軟正黑體" w:eastAsia="微軟正黑體" w:hAnsi="微軟正黑體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b/>
                        <w:color w:val="FF0000"/>
                        <w:sz w:val="20"/>
                        <w:szCs w:val="20"/>
                      </w:rPr>
                      <w:t>黃＊霞</w:t>
                    </w:r>
                  </w:p>
                </w:txbxContent>
              </v:textbox>
            </v:shape>
            <v:shape id="_x0000_s1033" type="#_x0000_t32" style="position:absolute;left:5340;top:5395;width:1095;height:0" o:connectortype="straight" strokecolor="red"/>
          </v:group>
        </w:pict>
      </w:r>
      <w:r w:rsidRPr="000278A9">
        <w:rPr>
          <w:rFonts w:ascii="標楷體" w:eastAsia="標楷體" w:hAnsi="標楷體"/>
          <w:noProof/>
        </w:rPr>
        <w:pict>
          <v:shape id="圖片 2" o:spid="_x0000_i1028" type="#_x0000_t75" alt="描述: C:\Documents and Settings\i5200305\桌面\content.tif" style="width:367.5pt;height:153.75pt;visibility:visible" o:bordertopcolor="this" o:borderleftcolor="this" o:borderbottomcolor="this" o:borderrightcolor="this">
            <v:imagedata r:id="rId10" o:title="content" croptop="2157f" cropbottom="4369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B62E2D" w:rsidRDefault="00B62E2D" w:rsidP="00C062ED">
      <w:pPr>
        <w:pStyle w:val="Tabletext"/>
        <w:keepLines w:val="0"/>
        <w:spacing w:after="0" w:line="240" w:lineRule="auto"/>
        <w:ind w:left="1418"/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  <w:noProof/>
          <w:lang w:eastAsia="zh-TW"/>
        </w:rPr>
        <w:t>新版格式</w:t>
      </w:r>
    </w:p>
    <w:p w:rsidR="00BE3C5E" w:rsidRPr="004D3D9A" w:rsidRDefault="00B62E2D" w:rsidP="00C062ED">
      <w:pPr>
        <w:pStyle w:val="Tabletext"/>
        <w:keepLines w:val="0"/>
        <w:spacing w:after="0" w:line="240" w:lineRule="auto"/>
        <w:ind w:left="1418"/>
        <w:rPr>
          <w:rFonts w:hint="eastAsia"/>
          <w:kern w:val="2"/>
          <w:szCs w:val="24"/>
          <w:lang w:eastAsia="zh-TW"/>
        </w:rPr>
      </w:pPr>
      <w:r w:rsidRPr="00EF7DC7">
        <w:rPr>
          <w:noProof/>
          <w:lang w:eastAsia="zh-TW"/>
        </w:rPr>
        <w:pict>
          <v:shape id="_x0000_i1029" type="#_x0000_t75" style="width:349.5pt;height:493.5pt;visibility:visible">
            <v:imagedata r:id="rId11" o:title=""/>
          </v:shape>
        </w:pict>
      </w:r>
    </w:p>
    <w:sectPr w:rsidR="00BE3C5E" w:rsidRPr="004D3D9A">
      <w:footerReference w:type="even" r:id="rId12"/>
      <w:footerReference w:type="default" r:id="rId13"/>
      <w:footerReference w:type="first" r:id="rId14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9CF" w:rsidRDefault="006979CF">
      <w:r>
        <w:separator/>
      </w:r>
    </w:p>
  </w:endnote>
  <w:endnote w:type="continuationSeparator" w:id="0">
    <w:p w:rsidR="006979CF" w:rsidRDefault="0069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89" w:rsidRDefault="006514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51489" w:rsidRDefault="00651489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89" w:rsidRDefault="00651489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07B1">
      <w:rPr>
        <w:rStyle w:val="a6"/>
        <w:noProof/>
      </w:rPr>
      <w:t>3</w:t>
    </w:r>
    <w:r>
      <w:rPr>
        <w:rStyle w:val="a6"/>
      </w:rPr>
      <w:fldChar w:fldCharType="end"/>
    </w:r>
  </w:p>
  <w:p w:rsidR="00651489" w:rsidRDefault="00651489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89" w:rsidRDefault="00651489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9CF" w:rsidRDefault="006979CF">
      <w:r>
        <w:separator/>
      </w:r>
    </w:p>
  </w:footnote>
  <w:footnote w:type="continuationSeparator" w:id="0">
    <w:p w:rsidR="006979CF" w:rsidRDefault="006979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BFD4CDD"/>
    <w:multiLevelType w:val="multilevel"/>
    <w:tmpl w:val="7AFEC5AC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3F223E6B"/>
    <w:multiLevelType w:val="multilevel"/>
    <w:tmpl w:val="4AC82E4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  <w:b w:val="0"/>
        <w:color w:val="000000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0E73A03"/>
    <w:multiLevelType w:val="hybridMultilevel"/>
    <w:tmpl w:val="795E8516"/>
    <w:lvl w:ilvl="0" w:tplc="967A598A">
      <w:start w:val="1"/>
      <w:numFmt w:val="decimal"/>
      <w:lvlText w:val="%1."/>
      <w:lvlJc w:val="left"/>
      <w:pPr>
        <w:tabs>
          <w:tab w:val="num" w:pos="907"/>
        </w:tabs>
        <w:ind w:left="907" w:hanging="482"/>
      </w:pPr>
      <w:rPr>
        <w:rFonts w:hint="eastAsia"/>
      </w:rPr>
    </w:lvl>
    <w:lvl w:ilvl="1" w:tplc="6A001CE2">
      <w:start w:val="1"/>
      <w:numFmt w:val="decimal"/>
      <w:lvlText w:val="%2.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865"/>
        </w:tabs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5"/>
        </w:tabs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5"/>
        </w:tabs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5"/>
        </w:tabs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5"/>
        </w:tabs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5"/>
        </w:tabs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5"/>
        </w:tabs>
        <w:ind w:left="4745" w:hanging="480"/>
      </w:pPr>
    </w:lvl>
  </w:abstractNum>
  <w:abstractNum w:abstractNumId="8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2"/>
  </w:num>
  <w:num w:numId="5">
    <w:abstractNumId w:val="6"/>
  </w:num>
  <w:num w:numId="6">
    <w:abstractNumId w:val="2"/>
  </w:num>
  <w:num w:numId="7">
    <w:abstractNumId w:val="9"/>
  </w:num>
  <w:num w:numId="8">
    <w:abstractNumId w:val="11"/>
  </w:num>
  <w:num w:numId="9">
    <w:abstractNumId w:val="7"/>
  </w:num>
  <w:num w:numId="10">
    <w:abstractNumId w:val="4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46F"/>
    <w:rsid w:val="00083722"/>
    <w:rsid w:val="000F4AB4"/>
    <w:rsid w:val="00152EF3"/>
    <w:rsid w:val="00193B02"/>
    <w:rsid w:val="00255FA8"/>
    <w:rsid w:val="00261D32"/>
    <w:rsid w:val="002B15F1"/>
    <w:rsid w:val="003F63D4"/>
    <w:rsid w:val="0043714C"/>
    <w:rsid w:val="00497040"/>
    <w:rsid w:val="004B07B1"/>
    <w:rsid w:val="004D3D9A"/>
    <w:rsid w:val="00535723"/>
    <w:rsid w:val="0063146F"/>
    <w:rsid w:val="00651489"/>
    <w:rsid w:val="006979CF"/>
    <w:rsid w:val="006A3E1B"/>
    <w:rsid w:val="0085731A"/>
    <w:rsid w:val="008B2208"/>
    <w:rsid w:val="008D3D49"/>
    <w:rsid w:val="008E0B3D"/>
    <w:rsid w:val="008E6D77"/>
    <w:rsid w:val="00915B39"/>
    <w:rsid w:val="0099091A"/>
    <w:rsid w:val="009E1771"/>
    <w:rsid w:val="00A535C9"/>
    <w:rsid w:val="00A540E8"/>
    <w:rsid w:val="00A6016B"/>
    <w:rsid w:val="00AD4226"/>
    <w:rsid w:val="00B45337"/>
    <w:rsid w:val="00B62E2D"/>
    <w:rsid w:val="00B848F5"/>
    <w:rsid w:val="00BB37DA"/>
    <w:rsid w:val="00BE3C5E"/>
    <w:rsid w:val="00C062ED"/>
    <w:rsid w:val="00C61D00"/>
    <w:rsid w:val="00CB153D"/>
    <w:rsid w:val="00CC6A9E"/>
    <w:rsid w:val="00D05DD1"/>
    <w:rsid w:val="00D17615"/>
    <w:rsid w:val="00D20625"/>
    <w:rsid w:val="00DA7345"/>
    <w:rsid w:val="00E2524A"/>
    <w:rsid w:val="00E972BA"/>
    <w:rsid w:val="00FA0839"/>
    <w:rsid w:val="00FA0983"/>
    <w:rsid w:val="00FA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3"/>
      </o:rules>
    </o:shapelayout>
  </w:shapeDefaults>
  <w:decimalSymbol w:val="."/>
  <w:listSeparator w:val=","/>
  <w15:chartTrackingRefBased/>
  <w15:docId w15:val="{BC15F449-41A9-4E48-B0C2-F2798EF18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character" w:customStyle="1" w:styleId="style3">
    <w:name w:val="style3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