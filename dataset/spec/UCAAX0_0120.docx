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096"/>
        <w:gridCol w:w="1417"/>
      </w:tblGrid>
      <w:tr w:rsidR="00D424ED" w:rsidTr="00D424E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8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</w:tr>
      <w:tr w:rsidR="00D424ED" w:rsidTr="00D424E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</w:t>
            </w:r>
            <w:r>
              <w:rPr>
                <w:rFonts w:ascii="新細明體" w:hAnsi="新細明體" w:hint="eastAsia"/>
                <w:bCs/>
                <w:lang w:eastAsia="zh-TW"/>
              </w:rPr>
              <w:t>7</w:t>
            </w:r>
            <w:r>
              <w:rPr>
                <w:rFonts w:ascii="新細明體" w:hAnsi="新細明體"/>
                <w:bCs/>
                <w:lang w:eastAsia="zh-TW"/>
              </w:rPr>
              <w:t>/</w:t>
            </w:r>
            <w:r>
              <w:rPr>
                <w:rFonts w:ascii="新細明體" w:hAnsi="新細明體" w:hint="eastAsia"/>
                <w:bCs/>
                <w:lang w:eastAsia="zh-TW"/>
              </w:rPr>
              <w:t>07/09</w:t>
            </w:r>
          </w:p>
        </w:tc>
        <w:tc>
          <w:tcPr>
            <w:tcW w:w="8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</w:tr>
      <w:tr w:rsidR="00D424ED" w:rsidTr="00D424E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2007/07/23</w:t>
            </w:r>
          </w:p>
        </w:tc>
        <w:tc>
          <w:tcPr>
            <w:tcW w:w="8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增加回壓DTAAX022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</w:tr>
      <w:tr w:rsidR="00D424ED" w:rsidTr="00D424E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2007/08/06</w:t>
            </w:r>
          </w:p>
        </w:tc>
        <w:tc>
          <w:tcPr>
            <w:tcW w:w="8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淑麗需求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</w:tr>
      <w:tr w:rsidR="00D424ED" w:rsidTr="00D424E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2011/01/24</w:t>
            </w:r>
          </w:p>
        </w:tc>
        <w:tc>
          <w:tcPr>
            <w:tcW w:w="8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新增AB10保戶簽樣卡文件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Pr="00322088" w:rsidRDefault="00D424E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戴友椿</w:t>
            </w:r>
          </w:p>
        </w:tc>
      </w:tr>
      <w:tr w:rsidR="00D424ED" w:rsidTr="00D424E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 w:rsidP="006B4D8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2014/11/21</w:t>
            </w:r>
          </w:p>
        </w:tc>
        <w:tc>
          <w:tcPr>
            <w:tcW w:w="8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Default="00D424ED" w:rsidP="00F52C6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新增取消點交點收按鈕</w:t>
            </w:r>
            <w:r w:rsidR="00F52C61">
              <w:rPr>
                <w:rFonts w:ascii="新細明體" w:hAnsi="新細明體" w:hint="eastAsia"/>
                <w:bCs/>
                <w:lang w:eastAsia="zh-TW"/>
              </w:rPr>
              <w:t>及修改文件代號AB22的輸入規則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4ED" w:rsidRPr="00322088" w:rsidRDefault="00D424ED" w:rsidP="006B4D8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李思妏</w:t>
            </w:r>
          </w:p>
        </w:tc>
      </w:tr>
      <w:tr w:rsidR="00C37430" w:rsidTr="00D424ED">
        <w:trPr>
          <w:ins w:id="1" w:author="葉緗妤" w:date="2018-09-14T17:20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30" w:rsidRDefault="00C37430" w:rsidP="006B4D8F">
            <w:pPr>
              <w:pStyle w:val="Tabletext"/>
              <w:rPr>
                <w:ins w:id="2" w:author="葉緗妤" w:date="2018-09-14T17:20:00Z"/>
                <w:rFonts w:ascii="新細明體" w:hAnsi="新細明體" w:hint="eastAsia"/>
                <w:bCs/>
                <w:lang w:eastAsia="zh-TW"/>
              </w:rPr>
            </w:pPr>
            <w:ins w:id="3" w:author="葉緗妤" w:date="2018-09-14T17:20:00Z">
              <w:r>
                <w:rPr>
                  <w:rFonts w:ascii="新細明體" w:hAnsi="新細明體" w:hint="eastAsia"/>
                  <w:bCs/>
                  <w:lang w:eastAsia="zh-TW"/>
                </w:rPr>
                <w:t>2018/09/14</w:t>
              </w:r>
            </w:ins>
          </w:p>
        </w:tc>
        <w:tc>
          <w:tcPr>
            <w:tcW w:w="8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30" w:rsidRDefault="00C37430" w:rsidP="00F52C61">
            <w:pPr>
              <w:pStyle w:val="Tabletext"/>
              <w:rPr>
                <w:ins w:id="4" w:author="葉緗妤" w:date="2018-09-14T17:20:00Z"/>
                <w:rFonts w:ascii="新細明體" w:hAnsi="新細明體" w:hint="eastAsia"/>
                <w:bCs/>
                <w:lang w:eastAsia="zh-TW"/>
              </w:rPr>
            </w:pPr>
            <w:ins w:id="5" w:author="葉緗妤" w:date="2018-09-14T17:20:00Z">
              <w:r>
                <w:rPr>
                  <w:rFonts w:ascii="新細明體" w:hAnsi="新細明體" w:hint="eastAsia"/>
                  <w:bCs/>
                  <w:lang w:eastAsia="zh-TW"/>
                </w:rPr>
                <w:t>出納股裁撤:</w:t>
              </w:r>
            </w:ins>
            <w:ins w:id="6" w:author="葉緗妤" w:date="2018-09-14T17:21:00Z">
              <w:r>
                <w:rPr>
                  <w:rFonts w:ascii="新細明體" w:hAnsi="新細明體" w:hint="eastAsia"/>
                  <w:bCs/>
                  <w:lang w:eastAsia="zh-TW"/>
                </w:rPr>
                <w:t>DJ01加檢核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30" w:rsidRDefault="00C37430" w:rsidP="006B4D8F">
            <w:pPr>
              <w:pStyle w:val="Tabletext"/>
              <w:rPr>
                <w:ins w:id="7" w:author="葉緗妤" w:date="2018-09-14T17:20:00Z"/>
                <w:rFonts w:ascii="新細明體" w:hAnsi="新細明體" w:hint="eastAsia"/>
                <w:bCs/>
                <w:lang w:eastAsia="zh-TW"/>
              </w:rPr>
            </w:pPr>
            <w:ins w:id="8" w:author="葉緗妤" w:date="2018-09-14T17:21:00Z">
              <w:r>
                <w:rPr>
                  <w:rFonts w:ascii="新細明體" w:hAnsi="新細明體" w:hint="eastAsia"/>
                  <w:bCs/>
                  <w:lang w:eastAsia="zh-TW"/>
                </w:rPr>
                <w:t>葉緗妤</w:t>
              </w:r>
            </w:ins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065DEB">
        <w:rPr>
          <w:rFonts w:hint="eastAsia"/>
          <w:b/>
          <w:kern w:val="2"/>
          <w:sz w:val="24"/>
          <w:szCs w:val="24"/>
          <w:lang w:eastAsia="zh-TW"/>
        </w:rPr>
        <w:t>X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065DEB">
        <w:rPr>
          <w:rFonts w:hint="eastAsia"/>
          <w:b/>
          <w:kern w:val="2"/>
          <w:sz w:val="24"/>
          <w:szCs w:val="24"/>
          <w:lang w:eastAsia="zh-TW"/>
        </w:rPr>
        <w:t>1</w:t>
      </w:r>
      <w:r w:rsidR="00CC2809">
        <w:rPr>
          <w:rFonts w:hint="eastAsia"/>
          <w:b/>
          <w:kern w:val="2"/>
          <w:sz w:val="24"/>
          <w:szCs w:val="24"/>
          <w:lang w:eastAsia="zh-TW"/>
        </w:rPr>
        <w:t>2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CC2809">
        <w:rPr>
          <w:rFonts w:hint="eastAsia"/>
          <w:b/>
          <w:kern w:val="2"/>
          <w:sz w:val="24"/>
          <w:szCs w:val="24"/>
          <w:lang w:eastAsia="zh-TW"/>
        </w:rPr>
        <w:t>收據點收</w:t>
      </w:r>
    </w:p>
    <w:p w:rsidR="0023751E" w:rsidRPr="0078596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C9356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356B">
              <w:rPr>
                <w:rFonts w:ascii="細明體" w:eastAsia="細明體" w:hAnsi="細明體"/>
                <w:sz w:val="20"/>
                <w:szCs w:val="20"/>
              </w:rPr>
              <w:t>文件點收繳回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065DEB">
              <w:rPr>
                <w:rFonts w:ascii="細明體" w:eastAsia="細明體" w:hAnsi="細明體" w:hint="eastAsia"/>
                <w:sz w:val="20"/>
                <w:szCs w:val="20"/>
              </w:rPr>
              <w:t>X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065DE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CC2809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C9356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356B">
              <w:rPr>
                <w:rFonts w:ascii="細明體" w:eastAsia="細明體" w:hAnsi="細明體"/>
                <w:sz w:val="20"/>
                <w:szCs w:val="20"/>
              </w:rPr>
              <w:t>文件點收繳回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AA77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9E69B9" w:rsidRDefault="00C92DA2" w:rsidP="00645303">
            <w:pPr>
              <w:rPr>
                <w:rFonts w:ascii="Arial" w:eastAsia="細明體" w:hAnsi="Arial" w:cs="Arial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D424ED" w:rsidRDefault="00D424ED" w:rsidP="00D424ED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畫面</w:t>
      </w:r>
    </w:p>
    <w:p w:rsidR="0023751E" w:rsidRDefault="00D424ED" w:rsidP="00C76806">
      <w:pPr>
        <w:rPr>
          <w:rFonts w:hint="eastAsia"/>
          <w:sz w:val="20"/>
        </w:rPr>
      </w:pPr>
      <w:r w:rsidRPr="00B2721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40.75pt;height:90.75pt;visibility:visible">
            <v:imagedata r:id="rId7" o:title=""/>
          </v:shape>
        </w:pict>
      </w: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6B4D8F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u w:val="single"/>
          <w:lang w:eastAsia="zh-TW"/>
        </w:rPr>
      </w:pPr>
      <w:r>
        <w:rPr>
          <w:u w:val="single"/>
          <w:lang w:eastAsia="zh-TW"/>
        </w:rPr>
        <w:br w:type="page"/>
      </w:r>
      <w:r w:rsidRPr="006B4D8F">
        <w:rPr>
          <w:rFonts w:hint="eastAsia"/>
          <w:color w:val="000000"/>
          <w:u w:val="single"/>
          <w:lang w:eastAsia="zh-TW"/>
        </w:rPr>
        <w:lastRenderedPageBreak/>
        <w:t>說明</w:t>
      </w:r>
    </w:p>
    <w:p w:rsidR="0023751E" w:rsidRPr="006B4D8F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6B4D8F" w:rsidRDefault="00065DE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6B4D8F">
        <w:rPr>
          <w:rFonts w:hint="eastAsia"/>
          <w:b/>
          <w:bCs/>
          <w:color w:val="000000"/>
          <w:lang w:eastAsia="zh-TW"/>
        </w:rPr>
        <w:t>初始</w:t>
      </w:r>
    </w:p>
    <w:p w:rsidR="007169E8" w:rsidRPr="006B4D8F" w:rsidRDefault="00CC280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6B4D8F">
        <w:rPr>
          <w:rFonts w:hint="eastAsia"/>
          <w:b/>
          <w:bCs/>
          <w:color w:val="000000"/>
          <w:lang w:eastAsia="zh-TW"/>
        </w:rPr>
        <w:t>查詢</w:t>
      </w:r>
    </w:p>
    <w:p w:rsidR="00C05055" w:rsidRPr="006B4D8F" w:rsidRDefault="00C05055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C05055" w:rsidRPr="006B4D8F">
        <w:tc>
          <w:tcPr>
            <w:tcW w:w="720" w:type="dxa"/>
          </w:tcPr>
          <w:p w:rsidR="00C05055" w:rsidRPr="006B4D8F" w:rsidRDefault="00C05055" w:rsidP="006024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6B4D8F">
              <w:rPr>
                <w:rFonts w:hint="eastAsia"/>
                <w:b/>
                <w:color w:val="000000"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C05055" w:rsidRPr="006B4D8F" w:rsidRDefault="00C05055" w:rsidP="006024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6B4D8F">
              <w:rPr>
                <w:rFonts w:hint="eastAsia"/>
                <w:b/>
                <w:color w:val="000000"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C05055" w:rsidRPr="006B4D8F" w:rsidRDefault="00C05055" w:rsidP="006024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6B4D8F">
              <w:rPr>
                <w:rFonts w:hint="eastAsia"/>
                <w:b/>
                <w:color w:val="000000"/>
                <w:lang w:eastAsia="zh-TW"/>
              </w:rPr>
              <w:t>不符合時的錯誤訊息</w:t>
            </w:r>
          </w:p>
        </w:tc>
      </w:tr>
      <w:tr w:rsidR="00C05055" w:rsidRPr="006B4D8F">
        <w:tc>
          <w:tcPr>
            <w:tcW w:w="720" w:type="dxa"/>
          </w:tcPr>
          <w:p w:rsidR="00C05055" w:rsidRPr="006B4D8F" w:rsidRDefault="00C05055" w:rsidP="006024A9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C05055" w:rsidRPr="006B4D8F" w:rsidRDefault="00CC2809" w:rsidP="006024A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6B4D8F">
              <w:rPr>
                <w:rFonts w:hint="eastAsia"/>
                <w:bCs/>
                <w:color w:val="000000"/>
                <w:lang w:eastAsia="zh-TW"/>
              </w:rPr>
              <w:t xml:space="preserve">ID </w:t>
            </w:r>
            <w:r w:rsidRPr="006B4D8F">
              <w:rPr>
                <w:rFonts w:hint="eastAsia"/>
                <w:bCs/>
                <w:color w:val="000000"/>
                <w:lang w:eastAsia="zh-TW"/>
              </w:rPr>
              <w:t>需輸入且為合理</w:t>
            </w:r>
            <w:r w:rsidRPr="006B4D8F">
              <w:rPr>
                <w:rFonts w:hint="eastAsia"/>
                <w:bCs/>
                <w:color w:val="000000"/>
                <w:lang w:eastAsia="zh-TW"/>
              </w:rPr>
              <w:t>ID</w:t>
            </w:r>
          </w:p>
        </w:tc>
        <w:tc>
          <w:tcPr>
            <w:tcW w:w="3320" w:type="dxa"/>
          </w:tcPr>
          <w:p w:rsidR="00C05055" w:rsidRPr="006B4D8F" w:rsidRDefault="00CC2809" w:rsidP="006024A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6B4D8F">
              <w:rPr>
                <w:rFonts w:hint="eastAsia"/>
                <w:bCs/>
                <w:color w:val="000000"/>
                <w:lang w:eastAsia="zh-TW"/>
              </w:rPr>
              <w:t>請輸入正確</w:t>
            </w:r>
            <w:r w:rsidRPr="006B4D8F">
              <w:rPr>
                <w:rFonts w:hint="eastAsia"/>
                <w:bCs/>
                <w:color w:val="000000"/>
                <w:lang w:eastAsia="zh-TW"/>
              </w:rPr>
              <w:t xml:space="preserve"> ID</w:t>
            </w:r>
          </w:p>
        </w:tc>
      </w:tr>
    </w:tbl>
    <w:p w:rsidR="007169E8" w:rsidRPr="006B4D8F" w:rsidRDefault="00CC2809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 xml:space="preserve">READ DTAAX022 BY </w:t>
      </w:r>
      <w:r w:rsidRPr="006B4D8F">
        <w:rPr>
          <w:rFonts w:hint="eastAsia"/>
          <w:bCs/>
          <w:color w:val="000000"/>
          <w:lang w:eastAsia="zh-TW"/>
        </w:rPr>
        <w:t>輸入</w:t>
      </w:r>
      <w:r w:rsidRPr="006B4D8F">
        <w:rPr>
          <w:rFonts w:hint="eastAsia"/>
          <w:bCs/>
          <w:color w:val="000000"/>
          <w:lang w:eastAsia="zh-TW"/>
        </w:rPr>
        <w:t xml:space="preserve">ID = </w:t>
      </w:r>
      <w:r w:rsidRPr="006B4D8F">
        <w:rPr>
          <w:rFonts w:hint="eastAsia"/>
          <w:bCs/>
          <w:color w:val="000000"/>
          <w:lang w:eastAsia="zh-TW"/>
        </w:rPr>
        <w:t>畫面</w:t>
      </w:r>
      <w:r w:rsidRPr="006B4D8F">
        <w:rPr>
          <w:rFonts w:hint="eastAsia"/>
          <w:bCs/>
          <w:color w:val="000000"/>
          <w:lang w:eastAsia="zh-TW"/>
        </w:rPr>
        <w:t>.</w:t>
      </w:r>
      <w:r w:rsidRPr="006B4D8F">
        <w:rPr>
          <w:rFonts w:hint="eastAsia"/>
          <w:bCs/>
          <w:color w:val="000000"/>
          <w:lang w:eastAsia="zh-TW"/>
        </w:rPr>
        <w:t>經辦</w:t>
      </w:r>
      <w:r w:rsidRPr="006B4D8F">
        <w:rPr>
          <w:rFonts w:hint="eastAsia"/>
          <w:bCs/>
          <w:color w:val="000000"/>
          <w:lang w:eastAsia="zh-TW"/>
        </w:rPr>
        <w:t>ID</w:t>
      </w:r>
      <w:r w:rsidRPr="006B4D8F">
        <w:rPr>
          <w:rFonts w:hint="eastAsia"/>
          <w:bCs/>
          <w:color w:val="000000"/>
          <w:lang w:eastAsia="zh-TW"/>
        </w:rPr>
        <w:t>，回收日期</w:t>
      </w:r>
      <w:r w:rsidRPr="006B4D8F">
        <w:rPr>
          <w:rFonts w:hint="eastAsia"/>
          <w:bCs/>
          <w:color w:val="000000"/>
          <w:lang w:eastAsia="zh-TW"/>
        </w:rPr>
        <w:t xml:space="preserve"> = CURRENT DATE</w:t>
      </w:r>
      <w:r w:rsidRPr="006B4D8F">
        <w:rPr>
          <w:rFonts w:hint="eastAsia"/>
          <w:bCs/>
          <w:color w:val="000000"/>
          <w:lang w:eastAsia="zh-TW"/>
        </w:rPr>
        <w:t>。</w:t>
      </w:r>
    </w:p>
    <w:p w:rsidR="00CC2809" w:rsidRPr="006B4D8F" w:rsidRDefault="00CC2809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 xml:space="preserve">IF NOT FOUND </w:t>
      </w:r>
      <w:r w:rsidRPr="006B4D8F">
        <w:rPr>
          <w:rFonts w:hint="eastAsia"/>
          <w:bCs/>
          <w:color w:val="000000"/>
          <w:lang w:eastAsia="zh-TW"/>
        </w:rPr>
        <w:t>：</w:t>
      </w:r>
    </w:p>
    <w:p w:rsidR="00CC2809" w:rsidRPr="006B4D8F" w:rsidRDefault="00CC2809" w:rsidP="00CC280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顯示</w:t>
      </w:r>
      <w:r w:rsidRPr="006B4D8F">
        <w:rPr>
          <w:rFonts w:hint="eastAsia"/>
          <w:bCs/>
          <w:color w:val="000000"/>
          <w:lang w:eastAsia="zh-TW"/>
        </w:rPr>
        <w:t xml:space="preserve"> </w:t>
      </w:r>
      <w:r w:rsidRPr="006B4D8F">
        <w:rPr>
          <w:rFonts w:hint="eastAsia"/>
          <w:bCs/>
          <w:color w:val="000000"/>
          <w:lang w:eastAsia="zh-TW"/>
        </w:rPr>
        <w:t>查無相關資料。</w:t>
      </w:r>
    </w:p>
    <w:p w:rsidR="00915E94" w:rsidRPr="006B4D8F" w:rsidRDefault="00CC2809" w:rsidP="00915E9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RETURN</w:t>
      </w:r>
      <w:r w:rsidRPr="006B4D8F">
        <w:rPr>
          <w:rFonts w:hint="eastAsia"/>
          <w:bCs/>
          <w:color w:val="000000"/>
          <w:lang w:eastAsia="zh-TW"/>
        </w:rPr>
        <w:t>。</w:t>
      </w:r>
    </w:p>
    <w:p w:rsidR="00915E94" w:rsidRPr="006B4D8F" w:rsidRDefault="00CC2809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顯示畫面資料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15E94" w:rsidRPr="006B4D8F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6B4D8F" w:rsidRDefault="00915E94" w:rsidP="00915E94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6B4D8F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6B4D8F" w:rsidRDefault="00915E94" w:rsidP="00915E94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6B4D8F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915E94" w:rsidRPr="006B4D8F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5E94" w:rsidRPr="006B4D8F" w:rsidRDefault="00915E94" w:rsidP="00915E94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6B4D8F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文件編號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6B4D8F" w:rsidRDefault="00915E94" w:rsidP="00915E94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6B4D8F">
              <w:rPr>
                <w:rFonts w:ascii="新細明體" w:hAnsi="新細明體" w:cs="Arial Unicode MS" w:hint="eastAsia"/>
                <w:color w:val="000000"/>
                <w:sz w:val="20"/>
              </w:rPr>
              <w:t>DTAAX022</w:t>
            </w:r>
          </w:p>
        </w:tc>
      </w:tr>
      <w:tr w:rsidR="00915E94" w:rsidRPr="006B4D8F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5E94" w:rsidRPr="006B4D8F" w:rsidRDefault="00915E94" w:rsidP="00915E94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6B4D8F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文件名稱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6B4D8F" w:rsidRDefault="00915E94" w:rsidP="00915E94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6B4D8F">
              <w:rPr>
                <w:rFonts w:ascii="新細明體" w:hAnsi="新細明體" w:cs="Arial Unicode MS" w:hint="eastAsia"/>
                <w:color w:val="000000"/>
                <w:sz w:val="20"/>
              </w:rPr>
              <w:t>IMG_KIND (中文)</w:t>
            </w:r>
          </w:p>
        </w:tc>
      </w:tr>
      <w:tr w:rsidR="00915E94" w:rsidRPr="006B4D8F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5E94" w:rsidRPr="006B4D8F" w:rsidRDefault="00915E94" w:rsidP="00915E94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6B4D8F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張數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6B4D8F" w:rsidRDefault="00915E94" w:rsidP="00915E94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6B4D8F">
              <w:rPr>
                <w:rFonts w:ascii="新細明體" w:hAnsi="新細明體" w:cs="Arial Unicode MS" w:hint="eastAsia"/>
                <w:color w:val="000000"/>
                <w:sz w:val="20"/>
              </w:rPr>
              <w:t>DTAAX022</w:t>
            </w:r>
          </w:p>
        </w:tc>
      </w:tr>
    </w:tbl>
    <w:p w:rsidR="00915E94" w:rsidRPr="006B4D8F" w:rsidRDefault="00915E94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點選張數超連結後</w:t>
      </w:r>
      <w:r w:rsidRPr="006B4D8F">
        <w:rPr>
          <w:rFonts w:hint="eastAsia"/>
          <w:bCs/>
          <w:color w:val="000000"/>
          <w:lang w:eastAsia="zh-TW"/>
        </w:rPr>
        <w:t xml:space="preserve"> </w:t>
      </w:r>
      <w:r w:rsidRPr="006B4D8F">
        <w:rPr>
          <w:rFonts w:hint="eastAsia"/>
          <w:bCs/>
          <w:color w:val="000000"/>
          <w:lang w:eastAsia="zh-TW"/>
        </w:rPr>
        <w:t>出現下方資料區</w:t>
      </w:r>
      <w:r w:rsidRPr="006B4D8F">
        <w:rPr>
          <w:rFonts w:hint="eastAsia"/>
          <w:bCs/>
          <w:color w:val="000000"/>
          <w:lang w:eastAsia="zh-TW"/>
        </w:rPr>
        <w:t xml:space="preserve"> </w:t>
      </w:r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15E94" w:rsidRPr="006B4D8F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6B4D8F" w:rsidRDefault="00915E94" w:rsidP="00915E94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6B4D8F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6B4D8F" w:rsidRDefault="00915E94" w:rsidP="00915E94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6B4D8F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915E94" w:rsidRPr="006B4D8F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5E94" w:rsidRPr="006B4D8F" w:rsidRDefault="00915E94" w:rsidP="00915E94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6B4D8F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文件種類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6B4D8F" w:rsidRDefault="00915E94" w:rsidP="00915E94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6B4D8F">
              <w:rPr>
                <w:rFonts w:ascii="新細明體" w:hAnsi="新細明體" w:cs="Arial Unicode MS" w:hint="eastAsia"/>
                <w:color w:val="000000"/>
                <w:sz w:val="20"/>
              </w:rPr>
              <w:t>選取該行的文件</w:t>
            </w:r>
          </w:p>
        </w:tc>
      </w:tr>
      <w:tr w:rsidR="00915E94" w:rsidRPr="006B4D8F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5E94" w:rsidRPr="006B4D8F" w:rsidRDefault="00915E94" w:rsidP="00915E94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6B4D8F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張數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5E94" w:rsidRPr="006B4D8F" w:rsidRDefault="00915E94" w:rsidP="00915E94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6B4D8F">
              <w:rPr>
                <w:rFonts w:ascii="新細明體" w:hAnsi="新細明體" w:cs="Arial Unicode MS" w:hint="eastAsia"/>
                <w:color w:val="000000"/>
                <w:sz w:val="20"/>
              </w:rPr>
              <w:t>選取該行的張數</w:t>
            </w:r>
          </w:p>
        </w:tc>
      </w:tr>
    </w:tbl>
    <w:p w:rsidR="007169E8" w:rsidRDefault="0067224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ins w:id="9" w:author="葉緗妤" w:date="2018-09-14T17:28:00Z"/>
          <w:b/>
          <w:bCs/>
          <w:color w:val="000000"/>
          <w:lang w:eastAsia="zh-TW"/>
        </w:rPr>
      </w:pPr>
      <w:r w:rsidRPr="006B4D8F">
        <w:rPr>
          <w:rFonts w:hint="eastAsia"/>
          <w:b/>
          <w:bCs/>
          <w:color w:val="000000"/>
          <w:lang w:eastAsia="zh-TW"/>
        </w:rPr>
        <w:t>輸入</w:t>
      </w:r>
    </w:p>
    <w:p w:rsidR="00DD08A8" w:rsidRDefault="00DD08A8" w:rsidP="00DD08A8">
      <w:pPr>
        <w:widowControl w:val="0"/>
        <w:autoSpaceDE w:val="0"/>
        <w:autoSpaceDN w:val="0"/>
        <w:adjustRightInd w:val="0"/>
        <w:ind w:left="425"/>
        <w:rPr>
          <w:ins w:id="10" w:author="葉緗妤" w:date="2018-09-14T17:28:00Z"/>
          <w:rFonts w:ascii="Courier New" w:hAnsi="Courier New" w:cs="Courier New"/>
          <w:sz w:val="20"/>
          <w:szCs w:val="20"/>
        </w:rPr>
        <w:pPrChange w:id="11" w:author="葉緗妤" w:date="2018-09-14T17:28:00Z">
          <w:pPr>
            <w:widowControl w:val="0"/>
            <w:numPr>
              <w:numId w:val="2"/>
            </w:numPr>
            <w:tabs>
              <w:tab w:val="num" w:pos="425"/>
            </w:tabs>
            <w:autoSpaceDE w:val="0"/>
            <w:autoSpaceDN w:val="0"/>
            <w:adjustRightInd w:val="0"/>
            <w:ind w:left="425" w:hanging="425"/>
          </w:pPr>
        </w:pPrChange>
      </w:pPr>
      <w:ins w:id="12" w:author="葉緗妤" w:date="2018-09-14T17:28:00Z">
        <w:r>
          <w:rPr>
            <w:rFonts w:ascii="Courier New" w:hAnsi="Courier New" w:cs="Courier New"/>
            <w:color w:val="3F7F5F"/>
            <w:sz w:val="20"/>
            <w:szCs w:val="20"/>
          </w:rPr>
          <w:t>/*</w:t>
        </w:r>
      </w:ins>
    </w:p>
    <w:p w:rsidR="00DD08A8" w:rsidRDefault="00DD08A8" w:rsidP="00DD08A8">
      <w:pPr>
        <w:widowControl w:val="0"/>
        <w:autoSpaceDE w:val="0"/>
        <w:autoSpaceDN w:val="0"/>
        <w:adjustRightInd w:val="0"/>
        <w:rPr>
          <w:ins w:id="13" w:author="葉緗妤" w:date="2018-09-14T17:28:00Z"/>
          <w:rFonts w:ascii="Courier New" w:hAnsi="Courier New" w:cs="Courier New"/>
          <w:sz w:val="20"/>
          <w:szCs w:val="20"/>
        </w:rPr>
        <w:pPrChange w:id="14" w:author="葉緗妤" w:date="2018-09-14T17:28:00Z">
          <w:pPr>
            <w:widowControl w:val="0"/>
            <w:numPr>
              <w:numId w:val="2"/>
            </w:numPr>
            <w:tabs>
              <w:tab w:val="num" w:pos="425"/>
            </w:tabs>
            <w:autoSpaceDE w:val="0"/>
            <w:autoSpaceDN w:val="0"/>
            <w:adjustRightInd w:val="0"/>
            <w:ind w:left="425" w:hanging="425"/>
          </w:pPr>
        </w:pPrChange>
      </w:pPr>
      <w:ins w:id="15" w:author="葉緗妤" w:date="2018-09-14T17:28:00Z">
        <w:r>
          <w:rPr>
            <w:rFonts w:ascii="Courier New" w:hAnsi="Courier New" w:cs="Courier New"/>
            <w:color w:val="3F7F5F"/>
            <w:sz w:val="20"/>
            <w:szCs w:val="20"/>
          </w:rPr>
          <w:t xml:space="preserve">  </w:t>
        </w:r>
        <w:r>
          <w:rPr>
            <w:rFonts w:ascii="Courier New" w:hAnsi="Courier New" w:cs="Courier New"/>
            <w:color w:val="3F7F5F"/>
            <w:sz w:val="20"/>
            <w:szCs w:val="20"/>
          </w:rPr>
          <w:t>修改日期</w:t>
        </w:r>
        <w:r>
          <w:rPr>
            <w:rFonts w:ascii="Courier New" w:hAnsi="Courier New" w:cs="Courier New"/>
            <w:color w:val="3F7F5F"/>
            <w:sz w:val="20"/>
            <w:szCs w:val="20"/>
          </w:rPr>
          <w:t>:2018-08-28</w:t>
        </w:r>
      </w:ins>
    </w:p>
    <w:p w:rsidR="00DD08A8" w:rsidRDefault="00DD08A8" w:rsidP="00DD08A8">
      <w:pPr>
        <w:widowControl w:val="0"/>
        <w:autoSpaceDE w:val="0"/>
        <w:autoSpaceDN w:val="0"/>
        <w:adjustRightInd w:val="0"/>
        <w:rPr>
          <w:ins w:id="16" w:author="葉緗妤" w:date="2018-09-14T17:28:00Z"/>
          <w:rFonts w:ascii="Courier New" w:hAnsi="Courier New" w:cs="Courier New"/>
          <w:sz w:val="20"/>
          <w:szCs w:val="20"/>
        </w:rPr>
        <w:pPrChange w:id="17" w:author="葉緗妤" w:date="2018-09-14T17:28:00Z">
          <w:pPr>
            <w:widowControl w:val="0"/>
            <w:numPr>
              <w:numId w:val="2"/>
            </w:numPr>
            <w:tabs>
              <w:tab w:val="num" w:pos="425"/>
            </w:tabs>
            <w:autoSpaceDE w:val="0"/>
            <w:autoSpaceDN w:val="0"/>
            <w:adjustRightInd w:val="0"/>
            <w:ind w:left="425" w:hanging="425"/>
          </w:pPr>
        </w:pPrChange>
      </w:pPr>
      <w:ins w:id="18" w:author="葉緗妤" w:date="2018-09-14T17:28:00Z">
        <w:r>
          <w:rPr>
            <w:rFonts w:ascii="Courier New" w:hAnsi="Courier New" w:cs="Courier New"/>
            <w:color w:val="3F7F5F"/>
            <w:sz w:val="20"/>
            <w:szCs w:val="20"/>
          </w:rPr>
          <w:t xml:space="preserve">  </w:t>
        </w:r>
        <w:r>
          <w:rPr>
            <w:rFonts w:ascii="Courier New" w:hAnsi="Courier New" w:cs="Courier New"/>
            <w:color w:val="3F7F5F"/>
            <w:sz w:val="20"/>
            <w:szCs w:val="20"/>
          </w:rPr>
          <w:t>立案單號</w:t>
        </w:r>
        <w:r>
          <w:rPr>
            <w:rFonts w:ascii="Courier New" w:hAnsi="Courier New" w:cs="Courier New"/>
            <w:color w:val="3F7F5F"/>
            <w:sz w:val="20"/>
            <w:szCs w:val="20"/>
          </w:rPr>
          <w:t xml:space="preserve">180809000841 </w:t>
        </w:r>
        <w:r>
          <w:rPr>
            <w:rFonts w:ascii="Courier New" w:hAnsi="Courier New" w:cs="Courier New"/>
            <w:color w:val="3F7F5F"/>
            <w:sz w:val="20"/>
            <w:szCs w:val="20"/>
          </w:rPr>
          <w:t>會計股出納股裁撤之應付票系統調整作業</w:t>
        </w:r>
        <w:r>
          <w:rPr>
            <w:rFonts w:ascii="Courier New" w:hAnsi="Courier New" w:cs="Courier New"/>
            <w:color w:val="3F7F5F"/>
            <w:sz w:val="20"/>
            <w:szCs w:val="20"/>
          </w:rPr>
          <w:t xml:space="preserve"> </w:t>
        </w:r>
      </w:ins>
    </w:p>
    <w:p w:rsidR="00DD08A8" w:rsidRDefault="00DD08A8" w:rsidP="00DD08A8">
      <w:pPr>
        <w:widowControl w:val="0"/>
        <w:autoSpaceDE w:val="0"/>
        <w:autoSpaceDN w:val="0"/>
        <w:adjustRightInd w:val="0"/>
        <w:ind w:left="425"/>
        <w:rPr>
          <w:ins w:id="19" w:author="葉緗妤" w:date="2018-09-14T17:28:00Z"/>
          <w:rFonts w:ascii="Courier New" w:hAnsi="Courier New" w:cs="Courier New"/>
          <w:sz w:val="20"/>
          <w:szCs w:val="20"/>
        </w:rPr>
        <w:pPrChange w:id="20" w:author="葉緗妤" w:date="2018-09-14T17:29:00Z">
          <w:pPr>
            <w:widowControl w:val="0"/>
            <w:numPr>
              <w:numId w:val="2"/>
            </w:numPr>
            <w:tabs>
              <w:tab w:val="num" w:pos="425"/>
            </w:tabs>
            <w:autoSpaceDE w:val="0"/>
            <w:autoSpaceDN w:val="0"/>
            <w:adjustRightInd w:val="0"/>
            <w:ind w:left="425" w:hanging="425"/>
          </w:pPr>
        </w:pPrChange>
      </w:pPr>
      <w:ins w:id="21" w:author="葉緗妤" w:date="2018-09-14T17:28:00Z">
        <w:r>
          <w:rPr>
            <w:rFonts w:ascii="Courier New" w:hAnsi="Courier New" w:cs="Courier New"/>
            <w:color w:val="3F7F5F"/>
            <w:sz w:val="20"/>
            <w:szCs w:val="20"/>
          </w:rPr>
          <w:t xml:space="preserve">  by </w:t>
        </w:r>
        <w:r>
          <w:rPr>
            <w:rFonts w:ascii="Courier New" w:hAnsi="Courier New" w:cs="Courier New"/>
            <w:color w:val="3F7F5F"/>
            <w:sz w:val="20"/>
            <w:szCs w:val="20"/>
          </w:rPr>
          <w:t>葉緗妤</w:t>
        </w:r>
      </w:ins>
    </w:p>
    <w:p w:rsidR="00DD08A8" w:rsidRDefault="00DD08A8" w:rsidP="00DD08A8">
      <w:pPr>
        <w:widowControl w:val="0"/>
        <w:autoSpaceDE w:val="0"/>
        <w:autoSpaceDN w:val="0"/>
        <w:adjustRightInd w:val="0"/>
        <w:rPr>
          <w:ins w:id="22" w:author="葉緗妤" w:date="2018-09-14T17:28:00Z"/>
          <w:rFonts w:ascii="Courier New" w:hAnsi="Courier New" w:cs="Courier New"/>
          <w:sz w:val="20"/>
          <w:szCs w:val="20"/>
        </w:rPr>
        <w:pPrChange w:id="23" w:author="葉緗妤" w:date="2018-09-14T17:29:00Z">
          <w:pPr>
            <w:widowControl w:val="0"/>
            <w:numPr>
              <w:numId w:val="2"/>
            </w:numPr>
            <w:tabs>
              <w:tab w:val="num" w:pos="425"/>
            </w:tabs>
            <w:autoSpaceDE w:val="0"/>
            <w:autoSpaceDN w:val="0"/>
            <w:adjustRightInd w:val="0"/>
            <w:ind w:left="425" w:hanging="425"/>
          </w:pPr>
        </w:pPrChange>
      </w:pPr>
      <w:ins w:id="24" w:author="葉緗妤" w:date="2018-09-14T17:28:00Z">
        <w:r>
          <w:rPr>
            <w:rFonts w:ascii="Courier New" w:hAnsi="Courier New" w:cs="Courier New"/>
            <w:color w:val="3F7F5F"/>
            <w:sz w:val="20"/>
            <w:szCs w:val="20"/>
          </w:rPr>
          <w:t xml:space="preserve">  </w:t>
        </w:r>
        <w:r>
          <w:rPr>
            <w:rFonts w:ascii="Courier New" w:hAnsi="Courier New" w:cs="Courier New"/>
            <w:color w:val="3F7F5F"/>
            <w:sz w:val="20"/>
            <w:szCs w:val="20"/>
          </w:rPr>
          <w:t>應出納股裁撤</w:t>
        </w:r>
        <w:r>
          <w:rPr>
            <w:rFonts w:ascii="Courier New" w:hAnsi="Courier New" w:cs="Courier New"/>
            <w:color w:val="3F7F5F"/>
            <w:sz w:val="20"/>
            <w:szCs w:val="20"/>
          </w:rPr>
          <w:t>,</w:t>
        </w:r>
        <w:r>
          <w:rPr>
            <w:rFonts w:ascii="Courier New" w:hAnsi="Courier New" w:cs="Courier New"/>
            <w:color w:val="3F7F5F"/>
            <w:sz w:val="20"/>
            <w:szCs w:val="20"/>
          </w:rPr>
          <w:t>若為</w:t>
        </w:r>
        <w:r>
          <w:rPr>
            <w:rFonts w:ascii="Courier New" w:hAnsi="Courier New" w:cs="Courier New"/>
            <w:color w:val="3F7F5F"/>
            <w:sz w:val="20"/>
            <w:szCs w:val="20"/>
          </w:rPr>
          <w:t xml:space="preserve">DJ01 </w:t>
        </w:r>
        <w:r>
          <w:rPr>
            <w:rFonts w:ascii="Courier New" w:hAnsi="Courier New" w:cs="Courier New"/>
            <w:color w:val="3F7F5F"/>
            <w:sz w:val="20"/>
            <w:szCs w:val="20"/>
          </w:rPr>
          <w:t>若受理編號尚未完成覆核列印票據變更之科級主管覆核，不可進行點交點收作業</w:t>
        </w:r>
      </w:ins>
    </w:p>
    <w:p w:rsidR="00DD08A8" w:rsidRPr="006B4D8F" w:rsidRDefault="00DD08A8" w:rsidP="00A7532A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color w:val="000000"/>
          <w:lang w:eastAsia="zh-TW"/>
        </w:rPr>
        <w:pPrChange w:id="25" w:author="葉緗妤" w:date="2018-09-14T17:29:00Z">
          <w:pPr>
            <w:pStyle w:val="Tabletext"/>
            <w:keepLines w:val="0"/>
            <w:numPr>
              <w:numId w:val="2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  <w:ins w:id="26" w:author="葉緗妤" w:date="2018-09-14T17:28:00Z">
        <w:r>
          <w:rPr>
            <w:rFonts w:ascii="Courier New" w:hAnsi="Courier New" w:cs="Courier New"/>
            <w:color w:val="3F7F5F"/>
          </w:rPr>
          <w:t>*/</w:t>
        </w:r>
      </w:ins>
    </w:p>
    <w:p w:rsidR="006375A2" w:rsidRDefault="006375A2" w:rsidP="0014635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27" w:author="葉緗妤" w:date="2018-09-14T17:23:00Z"/>
          <w:bCs/>
          <w:color w:val="000000"/>
          <w:lang w:eastAsia="zh-TW"/>
        </w:rPr>
      </w:pPr>
      <w:ins w:id="28" w:author="葉緗妤" w:date="2018-09-14T17:21:00Z">
        <w:r>
          <w:rPr>
            <w:rFonts w:hint="eastAsia"/>
            <w:bCs/>
            <w:color w:val="000000"/>
            <w:lang w:eastAsia="zh-TW"/>
          </w:rPr>
          <w:t xml:space="preserve">IF </w:t>
        </w:r>
        <w:r>
          <w:rPr>
            <w:rFonts w:hint="eastAsia"/>
            <w:bCs/>
            <w:color w:val="000000"/>
            <w:lang w:eastAsia="zh-TW"/>
          </w:rPr>
          <w:t>文件代號為</w:t>
        </w:r>
        <w:r>
          <w:rPr>
            <w:bCs/>
            <w:color w:val="000000"/>
            <w:lang w:eastAsia="zh-TW"/>
          </w:rPr>
          <w:t>’</w:t>
        </w:r>
        <w:r>
          <w:rPr>
            <w:rFonts w:hint="eastAsia"/>
            <w:bCs/>
            <w:color w:val="000000"/>
            <w:lang w:eastAsia="zh-TW"/>
          </w:rPr>
          <w:t>DJ0</w:t>
        </w:r>
      </w:ins>
      <w:ins w:id="29" w:author="葉緗妤" w:date="2018-09-14T17:22:00Z">
        <w:r>
          <w:rPr>
            <w:rFonts w:hint="eastAsia"/>
            <w:bCs/>
            <w:color w:val="000000"/>
            <w:lang w:eastAsia="zh-TW"/>
          </w:rPr>
          <w:t>1</w:t>
        </w:r>
      </w:ins>
      <w:ins w:id="30" w:author="葉緗妤" w:date="2018-09-14T17:21:00Z">
        <w:r>
          <w:rPr>
            <w:bCs/>
            <w:color w:val="000000"/>
            <w:lang w:eastAsia="zh-TW"/>
          </w:rPr>
          <w:t>’</w:t>
        </w:r>
      </w:ins>
      <w:ins w:id="31" w:author="葉緗妤" w:date="2018-09-14T17:22:00Z">
        <w:r>
          <w:rPr>
            <w:rFonts w:hint="eastAsia"/>
            <w:bCs/>
            <w:color w:val="000000"/>
            <w:lang w:eastAsia="zh-TW"/>
          </w:rPr>
          <w:t xml:space="preserve">  </w:t>
        </w:r>
        <w:r>
          <w:rPr>
            <w:bCs/>
            <w:color w:val="000000"/>
            <w:lang w:eastAsia="zh-TW"/>
          </w:rPr>
          <w:t>then</w:t>
        </w:r>
      </w:ins>
    </w:p>
    <w:p w:rsidR="006375A2" w:rsidRDefault="006375A2" w:rsidP="006375A2">
      <w:pPr>
        <w:pStyle w:val="Tabletext"/>
        <w:keepLines w:val="0"/>
        <w:spacing w:after="0" w:line="240" w:lineRule="auto"/>
        <w:ind w:left="992"/>
        <w:rPr>
          <w:ins w:id="32" w:author="葉緗妤" w:date="2018-09-14T17:22:00Z"/>
          <w:bCs/>
          <w:color w:val="000000"/>
          <w:lang w:eastAsia="zh-TW"/>
        </w:rPr>
        <w:pPrChange w:id="33" w:author="葉緗妤" w:date="2018-09-14T17:23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34" w:author="葉緗妤" w:date="2018-09-14T17:23:00Z">
        <w:r>
          <w:rPr>
            <w:bCs/>
            <w:color w:val="000000"/>
            <w:lang w:eastAsia="zh-TW"/>
          </w:rPr>
          <w:t>#</w:t>
        </w:r>
        <w:r w:rsidRPr="006375A2">
          <w:rPr>
            <w:bCs/>
            <w:color w:val="000000"/>
            <w:lang w:eastAsia="zh-TW"/>
          </w:rPr>
          <w:t xml:space="preserve"> </w:t>
        </w:r>
        <w:r w:rsidRPr="003B6118">
          <w:rPr>
            <w:bCs/>
            <w:color w:val="000000"/>
            <w:lang w:eastAsia="zh-TW"/>
          </w:rPr>
          <w:t>dataList1</w:t>
        </w:r>
        <w:r>
          <w:rPr>
            <w:bCs/>
            <w:color w:val="000000"/>
            <w:lang w:eastAsia="zh-TW"/>
          </w:rPr>
          <w:t>=</w:t>
        </w:r>
        <w:r>
          <w:rPr>
            <w:rFonts w:hint="eastAsia"/>
            <w:bCs/>
            <w:color w:val="000000"/>
            <w:lang w:eastAsia="zh-TW"/>
          </w:rPr>
          <w:t>前端傳來條碼</w:t>
        </w:r>
        <w:r>
          <w:rPr>
            <w:rFonts w:hint="eastAsia"/>
            <w:bCs/>
            <w:color w:val="000000"/>
            <w:lang w:eastAsia="zh-TW"/>
          </w:rPr>
          <w:t>L</w:t>
        </w:r>
        <w:r>
          <w:rPr>
            <w:bCs/>
            <w:color w:val="000000"/>
            <w:lang w:eastAsia="zh-TW"/>
          </w:rPr>
          <w:t>ist,</w:t>
        </w:r>
      </w:ins>
      <w:ins w:id="35" w:author="葉緗妤" w:date="2018-09-14T17:24:00Z">
        <w:r>
          <w:rPr>
            <w:rFonts w:hint="eastAsia"/>
            <w:bCs/>
            <w:color w:val="000000"/>
            <w:lang w:eastAsia="zh-TW"/>
          </w:rPr>
          <w:t>取得</w:t>
        </w:r>
        <w:r>
          <w:rPr>
            <w:bCs/>
            <w:color w:val="000000"/>
            <w:lang w:eastAsia="zh-TW"/>
          </w:rPr>
          <w:t>’</w:t>
        </w:r>
        <w:r>
          <w:rPr>
            <w:rFonts w:hint="eastAsia"/>
            <w:bCs/>
            <w:color w:val="000000"/>
            <w:lang w:eastAsia="zh-TW"/>
          </w:rPr>
          <w:t>ZZZZZZZZZZZZZ</w:t>
        </w:r>
        <w:r>
          <w:rPr>
            <w:bCs/>
            <w:color w:val="000000"/>
            <w:lang w:eastAsia="zh-TW"/>
          </w:rPr>
          <w:t>’</w:t>
        </w:r>
      </w:ins>
    </w:p>
    <w:p w:rsidR="006375A2" w:rsidRDefault="006375A2" w:rsidP="006375A2">
      <w:pPr>
        <w:pStyle w:val="Tabletext"/>
        <w:keepLines w:val="0"/>
        <w:spacing w:after="0" w:line="240" w:lineRule="auto"/>
        <w:ind w:left="992"/>
        <w:rPr>
          <w:ins w:id="36" w:author="葉緗妤" w:date="2018-09-14T17:24:00Z"/>
          <w:bCs/>
          <w:color w:val="000000"/>
          <w:lang w:eastAsia="zh-TW"/>
        </w:rPr>
        <w:pPrChange w:id="37" w:author="葉緗妤" w:date="2018-09-14T17:22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38" w:author="葉緗妤" w:date="2018-09-14T17:23:00Z">
        <w:r>
          <w:rPr>
            <w:bCs/>
            <w:color w:val="000000"/>
            <w:lang w:eastAsia="zh-TW"/>
          </w:rPr>
          <w:t>#</w:t>
        </w:r>
      </w:ins>
      <w:ins w:id="39" w:author="葉緗妤" w:date="2018-09-14T17:22:00Z">
        <w:r w:rsidRPr="006375A2">
          <w:rPr>
            <w:bCs/>
            <w:color w:val="000000"/>
            <w:lang w:eastAsia="zh-TW"/>
            <w:rPrChange w:id="40" w:author="葉緗妤" w:date="2018-09-14T17:22:00Z">
              <w:rPr>
                <w:rFonts w:ascii="Courier New" w:hAnsi="Courier New" w:cs="Courier New"/>
                <w:color w:val="000000"/>
                <w:highlight w:val="blue"/>
              </w:rPr>
            </w:rPrChange>
          </w:rPr>
          <w:t xml:space="preserve">dj_rtnList = </w:t>
        </w:r>
        <w:r w:rsidRPr="006375A2">
          <w:rPr>
            <w:bCs/>
            <w:color w:val="000000"/>
            <w:lang w:eastAsia="zh-TW"/>
            <w:rPrChange w:id="41" w:author="葉緗妤" w:date="2018-09-14T17:22:00Z">
              <w:rPr>
                <w:rFonts w:ascii="Courier New" w:hAnsi="Courier New" w:cs="Courier New"/>
                <w:b/>
                <w:bCs/>
                <w:color w:val="7F0055"/>
                <w:highlight w:val="blue"/>
              </w:rPr>
            </w:rPrChange>
          </w:rPr>
          <w:t>new</w:t>
        </w:r>
        <w:r w:rsidRPr="006375A2">
          <w:rPr>
            <w:bCs/>
            <w:color w:val="000000"/>
            <w:lang w:eastAsia="zh-TW"/>
            <w:rPrChange w:id="42" w:author="葉緗妤" w:date="2018-09-14T17:22:00Z">
              <w:rPr>
                <w:rFonts w:ascii="Courier New" w:hAnsi="Courier New" w:cs="Courier New"/>
                <w:color w:val="000000"/>
                <w:highlight w:val="blue"/>
              </w:rPr>
            </w:rPrChange>
          </w:rPr>
          <w:t xml:space="preserve"> DJ_C0Z051().query1(dataList1)</w:t>
        </w:r>
      </w:ins>
    </w:p>
    <w:p w:rsidR="006375A2" w:rsidRDefault="006375A2" w:rsidP="006375A2">
      <w:pPr>
        <w:pStyle w:val="Tabletext"/>
        <w:keepLines w:val="0"/>
        <w:spacing w:after="0" w:line="240" w:lineRule="auto"/>
        <w:ind w:left="992"/>
        <w:rPr>
          <w:ins w:id="43" w:author="葉緗妤" w:date="2018-09-14T17:24:00Z"/>
          <w:bCs/>
          <w:color w:val="000000"/>
          <w:lang w:eastAsia="zh-TW"/>
        </w:rPr>
        <w:pPrChange w:id="44" w:author="葉緗妤" w:date="2018-09-14T17:22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45" w:author="葉緗妤" w:date="2018-09-14T17:24:00Z">
        <w:r>
          <w:rPr>
            <w:bCs/>
            <w:color w:val="000000"/>
            <w:lang w:eastAsia="zh-TW"/>
          </w:rPr>
          <w:t xml:space="preserve">For </w:t>
        </w:r>
      </w:ins>
      <w:ins w:id="46" w:author="葉緗妤" w:date="2018-09-14T17:25:00Z">
        <w:r>
          <w:rPr>
            <w:bCs/>
            <w:color w:val="000000"/>
            <w:lang w:eastAsia="zh-TW"/>
          </w:rPr>
          <w:t>i:</w:t>
        </w:r>
      </w:ins>
      <w:ins w:id="47" w:author="葉緗妤" w:date="2018-09-14T17:24:00Z">
        <w:r>
          <w:rPr>
            <w:bCs/>
            <w:color w:val="000000"/>
            <w:lang w:eastAsia="zh-TW"/>
          </w:rPr>
          <w:t>dj_rtnList</w:t>
        </w:r>
      </w:ins>
    </w:p>
    <w:p w:rsidR="006375A2" w:rsidRPr="006375A2" w:rsidRDefault="006375A2" w:rsidP="006375A2">
      <w:pPr>
        <w:pStyle w:val="Tabletext"/>
        <w:keepLines w:val="0"/>
        <w:spacing w:after="0" w:line="240" w:lineRule="auto"/>
        <w:ind w:left="992"/>
        <w:rPr>
          <w:ins w:id="48" w:author="葉緗妤" w:date="2018-09-14T17:25:00Z"/>
          <w:bCs/>
          <w:color w:val="000000"/>
          <w:lang w:eastAsia="zh-TW"/>
          <w:rPrChange w:id="49" w:author="葉緗妤" w:date="2018-09-14T17:25:00Z">
            <w:rPr>
              <w:ins w:id="50" w:author="葉緗妤" w:date="2018-09-14T17:25:00Z"/>
              <w:rFonts w:ascii="Courier New" w:hAnsi="Courier New" w:cs="Courier New"/>
              <w:color w:val="000000"/>
            </w:rPr>
          </w:rPrChange>
        </w:rPr>
        <w:pPrChange w:id="51" w:author="葉緗妤" w:date="2018-09-14T17:22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52" w:author="葉緗妤" w:date="2018-09-14T17:24:00Z">
        <w:r>
          <w:rPr>
            <w:bCs/>
            <w:color w:val="000000"/>
            <w:lang w:eastAsia="zh-TW"/>
          </w:rPr>
          <w:t xml:space="preserve">    </w:t>
        </w:r>
      </w:ins>
      <w:ins w:id="53" w:author="葉緗妤" w:date="2018-09-14T17:25:00Z">
        <w:r>
          <w:rPr>
            <w:bCs/>
            <w:color w:val="000000"/>
            <w:lang w:eastAsia="zh-TW"/>
          </w:rPr>
          <w:t xml:space="preserve">  </w:t>
        </w:r>
        <w:r w:rsidRPr="006375A2">
          <w:rPr>
            <w:bCs/>
            <w:color w:val="000000"/>
            <w:lang w:eastAsia="zh-TW"/>
            <w:rPrChange w:id="54" w:author="葉緗妤" w:date="2018-09-14T17:25:00Z">
              <w:rPr>
                <w:rFonts w:ascii="Courier New" w:hAnsi="Courier New" w:cs="Courier New"/>
                <w:color w:val="000000"/>
                <w:highlight w:val="yellow"/>
              </w:rPr>
            </w:rPrChange>
          </w:rPr>
          <w:t>APRV_DATE</w:t>
        </w:r>
        <w:r w:rsidRPr="006375A2">
          <w:rPr>
            <w:bCs/>
            <w:color w:val="000000"/>
            <w:lang w:eastAsia="zh-TW"/>
            <w:rPrChange w:id="55" w:author="葉緗妤" w:date="2018-09-14T17:25:00Z">
              <w:rPr>
                <w:rFonts w:ascii="Courier New" w:hAnsi="Courier New" w:cs="Courier New"/>
                <w:color w:val="000000"/>
              </w:rPr>
            </w:rPrChange>
          </w:rPr>
          <w:t>=dj_rtnList[i].APRV_DATE</w:t>
        </w:r>
      </w:ins>
    </w:p>
    <w:p w:rsidR="006375A2" w:rsidRDefault="006375A2" w:rsidP="006375A2">
      <w:pPr>
        <w:pStyle w:val="Tabletext"/>
        <w:keepLines w:val="0"/>
        <w:spacing w:after="0" w:line="240" w:lineRule="auto"/>
        <w:ind w:left="992"/>
        <w:rPr>
          <w:ins w:id="56" w:author="葉緗妤" w:date="2018-09-14T17:26:00Z"/>
          <w:bCs/>
          <w:color w:val="000000"/>
          <w:lang w:eastAsia="zh-TW"/>
        </w:rPr>
        <w:pPrChange w:id="57" w:author="葉緗妤" w:date="2018-09-14T17:22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58" w:author="葉緗妤" w:date="2018-09-14T17:25:00Z">
        <w:r w:rsidRPr="006375A2">
          <w:rPr>
            <w:bCs/>
            <w:color w:val="000000"/>
            <w:lang w:eastAsia="zh-TW"/>
            <w:rPrChange w:id="59" w:author="葉緗妤" w:date="2018-09-14T17:25:00Z">
              <w:rPr>
                <w:rFonts w:ascii="Courier New" w:hAnsi="Courier New" w:cs="Courier New"/>
                <w:color w:val="000000"/>
              </w:rPr>
            </w:rPrChange>
          </w:rPr>
          <w:t xml:space="preserve">  </w:t>
        </w:r>
        <w:r>
          <w:rPr>
            <w:bCs/>
            <w:color w:val="000000"/>
            <w:lang w:eastAsia="zh-TW"/>
          </w:rPr>
          <w:t xml:space="preserve">    </w:t>
        </w:r>
        <w:r w:rsidRPr="006375A2">
          <w:rPr>
            <w:bCs/>
            <w:color w:val="000000"/>
            <w:lang w:eastAsia="zh-TW"/>
            <w:rPrChange w:id="60" w:author="葉緗妤" w:date="2018-09-14T17:25:00Z">
              <w:rPr>
                <w:rFonts w:ascii="Courier New" w:hAnsi="Courier New" w:cs="Courier New"/>
                <w:color w:val="000000"/>
                <w:highlight w:val="yellow"/>
              </w:rPr>
            </w:rPrChange>
          </w:rPr>
          <w:t>APLY_SER_NO</w:t>
        </w:r>
        <w:r w:rsidRPr="006375A2">
          <w:rPr>
            <w:bCs/>
            <w:color w:val="000000"/>
            <w:lang w:eastAsia="zh-TW"/>
            <w:rPrChange w:id="61" w:author="葉緗妤" w:date="2018-09-14T17:25:00Z">
              <w:rPr>
                <w:rFonts w:ascii="Courier New" w:hAnsi="Courier New" w:cs="Courier New"/>
                <w:color w:val="000000"/>
              </w:rPr>
            </w:rPrChange>
          </w:rPr>
          <w:t>=dj_rtnList[i].</w:t>
        </w:r>
        <w:r w:rsidRPr="006375A2">
          <w:rPr>
            <w:bCs/>
            <w:color w:val="000000"/>
            <w:lang w:eastAsia="zh-TW"/>
            <w:rPrChange w:id="62" w:author="葉緗妤" w:date="2018-09-14T17:25:00Z">
              <w:rPr>
                <w:rFonts w:ascii="Courier New" w:hAnsi="Courier New" w:cs="Courier New"/>
                <w:color w:val="000000"/>
                <w:highlight w:val="yellow"/>
              </w:rPr>
            </w:rPrChange>
          </w:rPr>
          <w:t xml:space="preserve"> APLY_SER_NO</w:t>
        </w:r>
      </w:ins>
    </w:p>
    <w:p w:rsidR="00F617DE" w:rsidRDefault="00F617DE" w:rsidP="00F617DE">
      <w:pPr>
        <w:widowControl w:val="0"/>
        <w:autoSpaceDE w:val="0"/>
        <w:autoSpaceDN w:val="0"/>
        <w:adjustRightInd w:val="0"/>
        <w:rPr>
          <w:ins w:id="63" w:author="葉緗妤" w:date="2018-09-14T17:26:00Z"/>
          <w:rFonts w:ascii="Courier New" w:hAnsi="Courier New" w:cs="Courier New"/>
          <w:color w:val="000000"/>
          <w:sz w:val="20"/>
          <w:szCs w:val="20"/>
        </w:rPr>
      </w:pPr>
      <w:ins w:id="64" w:author="葉緗妤" w:date="2018-09-14T17:26:00Z">
        <w:r>
          <w:rPr>
            <w:bCs/>
            <w:color w:val="000000"/>
          </w:rPr>
          <w:t xml:space="preserve">                            </w:t>
        </w:r>
        <w:r>
          <w:rPr>
            <w:rFonts w:ascii="Courier New" w:hAnsi="Courier New" w:cs="Courier New"/>
            <w:b/>
            <w:bCs/>
            <w:color w:val="7F0055"/>
            <w:sz w:val="20"/>
            <w:szCs w:val="20"/>
          </w:rPr>
          <w:t>if</w:t>
        </w:r>
        <w:r>
          <w:rPr>
            <w:rFonts w:ascii="Courier New" w:hAnsi="Courier New" w:cs="Courier New"/>
            <w:color w:val="000000"/>
            <w:sz w:val="20"/>
            <w:szCs w:val="20"/>
          </w:rPr>
          <w:t xml:space="preserve">(APRV_DATE == </w:t>
        </w:r>
        <w:r>
          <w:rPr>
            <w:rFonts w:ascii="Courier New" w:hAnsi="Courier New" w:cs="Courier New"/>
            <w:b/>
            <w:bCs/>
            <w:color w:val="7F0055"/>
            <w:sz w:val="20"/>
            <w:szCs w:val="20"/>
          </w:rPr>
          <w:t>null</w:t>
        </w:r>
        <w:r>
          <w:rPr>
            <w:rFonts w:ascii="Courier New" w:hAnsi="Courier New" w:cs="Courier New"/>
            <w:color w:val="000000"/>
            <w:sz w:val="20"/>
            <w:szCs w:val="20"/>
          </w:rPr>
          <w:t>) then</w:t>
        </w:r>
      </w:ins>
    </w:p>
    <w:p w:rsidR="00A03F70" w:rsidRDefault="00F617DE" w:rsidP="00F617DE">
      <w:pPr>
        <w:widowControl w:val="0"/>
        <w:autoSpaceDE w:val="0"/>
        <w:autoSpaceDN w:val="0"/>
        <w:adjustRightInd w:val="0"/>
        <w:rPr>
          <w:ins w:id="65" w:author="葉緗妤" w:date="2018-09-14T17:28:00Z"/>
          <w:rFonts w:ascii="Courier New" w:hAnsi="Courier New" w:cs="Courier New"/>
          <w:color w:val="000000"/>
          <w:sz w:val="20"/>
          <w:szCs w:val="20"/>
        </w:rPr>
      </w:pPr>
      <w:ins w:id="66" w:author="葉緗妤" w:date="2018-09-14T17:26:00Z">
        <w:r>
          <w:rPr>
            <w:rFonts w:ascii="Courier New" w:hAnsi="Courier New" w:cs="Courier New"/>
            <w:color w:val="000000"/>
            <w:sz w:val="20"/>
            <w:szCs w:val="20"/>
          </w:rPr>
          <w:t xml:space="preserve">                  </w:t>
        </w:r>
        <w:r>
          <w:rPr>
            <w:rFonts w:ascii="Courier New" w:hAnsi="Courier New" w:cs="Courier New" w:hint="eastAsia"/>
            <w:color w:val="000000"/>
            <w:sz w:val="20"/>
            <w:szCs w:val="20"/>
          </w:rPr>
          <w:t>出錯誤訊息</w:t>
        </w:r>
        <w:r>
          <w:rPr>
            <w:rFonts w:ascii="Courier New" w:hAnsi="Courier New" w:cs="Courier New" w:hint="eastAsia"/>
            <w:color w:val="00000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000000"/>
            <w:sz w:val="20"/>
            <w:szCs w:val="20"/>
          </w:rPr>
          <w:t>“</w:t>
        </w:r>
      </w:ins>
      <w:ins w:id="67" w:author="葉緗妤" w:date="2018-09-14T17:27:00Z">
        <w:r w:rsidR="00A03F70" w:rsidRPr="00A03F70">
          <w:rPr>
            <w:rFonts w:ascii="Courier New" w:hAnsi="Courier New" w:cs="Courier New"/>
            <w:color w:val="000000"/>
            <w:sz w:val="20"/>
            <w:szCs w:val="20"/>
            <w:rPrChange w:id="68" w:author="葉緗妤" w:date="2018-09-14T17:28:00Z">
              <w:rPr>
                <w:rFonts w:ascii="Courier New" w:hAnsi="Courier New" w:cs="Courier New"/>
                <w:color w:val="2A00FF"/>
                <w:sz w:val="20"/>
                <w:szCs w:val="20"/>
                <w:highlight w:val="blue"/>
              </w:rPr>
            </w:rPrChange>
          </w:rPr>
          <w:t>文件代碼</w:t>
        </w:r>
        <w:r w:rsidR="00A03F70" w:rsidRPr="00A03F70">
          <w:rPr>
            <w:rFonts w:ascii="Courier New" w:hAnsi="Courier New" w:cs="Courier New"/>
            <w:color w:val="000000"/>
            <w:sz w:val="20"/>
            <w:szCs w:val="20"/>
            <w:rPrChange w:id="69" w:author="葉緗妤" w:date="2018-09-14T17:28:00Z">
              <w:rPr>
                <w:rFonts w:ascii="Courier New" w:hAnsi="Courier New" w:cs="Courier New"/>
                <w:color w:val="2A00FF"/>
                <w:sz w:val="20"/>
                <w:szCs w:val="20"/>
                <w:highlight w:val="blue"/>
              </w:rPr>
            </w:rPrChange>
          </w:rPr>
          <w:t>:</w:t>
        </w:r>
        <w:r w:rsidR="00A03F70" w:rsidRPr="00A03F70">
          <w:rPr>
            <w:rFonts w:ascii="Courier New" w:hAnsi="Courier New" w:cs="Courier New" w:hint="eastAsia"/>
            <w:color w:val="000000"/>
            <w:sz w:val="20"/>
            <w:szCs w:val="20"/>
            <w:rPrChange w:id="70" w:author="葉緗妤" w:date="2018-09-14T17:28:00Z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blue"/>
              </w:rPr>
            </w:rPrChange>
          </w:rPr>
          <w:t>DJ01</w:t>
        </w:r>
      </w:ins>
      <w:ins w:id="71" w:author="葉緗妤" w:date="2018-09-14T17:26:00Z">
        <w:r>
          <w:rPr>
            <w:rFonts w:ascii="Courier New" w:hAnsi="Courier New" w:cs="Courier New"/>
            <w:color w:val="000000"/>
            <w:sz w:val="20"/>
            <w:szCs w:val="20"/>
          </w:rPr>
          <w:t>”</w:t>
        </w:r>
      </w:ins>
      <w:ins w:id="72" w:author="葉緗妤" w:date="2018-09-14T17:27:00Z">
        <w:r w:rsidR="00A03F70">
          <w:rPr>
            <w:rFonts w:ascii="Courier New" w:hAnsi="Courier New" w:cs="Courier New" w:hint="eastAsia"/>
            <w:color w:val="000000"/>
            <w:sz w:val="20"/>
            <w:szCs w:val="20"/>
          </w:rPr>
          <w:t>+</w:t>
        </w:r>
        <w:r w:rsidR="00A03F70">
          <w:rPr>
            <w:rFonts w:ascii="Courier New" w:hAnsi="Courier New" w:cs="Courier New"/>
            <w:color w:val="000000"/>
            <w:sz w:val="20"/>
            <w:szCs w:val="20"/>
          </w:rPr>
          <w:t>”</w:t>
        </w:r>
        <w:r w:rsidR="00A03F70">
          <w:rPr>
            <w:rFonts w:ascii="Courier New" w:hAnsi="Courier New" w:cs="Courier New" w:hint="eastAsia"/>
            <w:color w:val="000000"/>
            <w:sz w:val="20"/>
            <w:szCs w:val="20"/>
          </w:rPr>
          <w:t>受理編號</w:t>
        </w:r>
        <w:r w:rsidR="00A03F70">
          <w:rPr>
            <w:rFonts w:ascii="Courier New" w:hAnsi="Courier New" w:cs="Courier New"/>
            <w:color w:val="000000"/>
            <w:sz w:val="20"/>
            <w:szCs w:val="20"/>
          </w:rPr>
          <w:t>”</w:t>
        </w:r>
        <w:r w:rsidR="00A03F70">
          <w:rPr>
            <w:rFonts w:ascii="Courier New" w:hAnsi="Courier New" w:cs="Courier New" w:hint="eastAsia"/>
            <w:color w:val="000000"/>
            <w:sz w:val="20"/>
            <w:szCs w:val="20"/>
          </w:rPr>
          <w:t>+APLY_SER_NO+</w:t>
        </w:r>
        <w:r w:rsidR="00A03F70">
          <w:rPr>
            <w:rFonts w:ascii="Courier New" w:hAnsi="Courier New" w:cs="Courier New"/>
            <w:color w:val="000000"/>
            <w:sz w:val="20"/>
            <w:szCs w:val="20"/>
          </w:rPr>
          <w:t>”</w:t>
        </w:r>
        <w:r w:rsidR="00A03F70" w:rsidRPr="00A03F70">
          <w:rPr>
            <w:rFonts w:ascii="Courier New" w:hAnsi="Courier New" w:cs="Courier New"/>
            <w:color w:val="000000"/>
            <w:sz w:val="20"/>
            <w:szCs w:val="20"/>
            <w:rPrChange w:id="73" w:author="葉緗妤" w:date="2018-09-14T17:28:00Z">
              <w:rPr>
                <w:rFonts w:ascii="Courier New" w:hAnsi="Courier New" w:cs="Courier New"/>
                <w:color w:val="2A00FF"/>
                <w:sz w:val="20"/>
                <w:szCs w:val="20"/>
                <w:highlight w:val="blue"/>
              </w:rPr>
            </w:rPrChange>
          </w:rPr>
          <w:t xml:space="preserve"> </w:t>
        </w:r>
        <w:r w:rsidR="00A03F70" w:rsidRPr="00A03F70">
          <w:rPr>
            <w:rFonts w:ascii="Courier New" w:hAnsi="Courier New" w:cs="Courier New"/>
            <w:color w:val="000000"/>
            <w:sz w:val="20"/>
            <w:szCs w:val="20"/>
            <w:rPrChange w:id="74" w:author="葉緗妤" w:date="2018-09-14T17:28:00Z">
              <w:rPr>
                <w:rFonts w:ascii="Courier New" w:hAnsi="Courier New" w:cs="Courier New"/>
                <w:color w:val="2A00FF"/>
                <w:sz w:val="20"/>
                <w:szCs w:val="20"/>
                <w:highlight w:val="blue"/>
              </w:rPr>
            </w:rPrChange>
          </w:rPr>
          <w:t>，尚未完成覆核列印票據變更</w:t>
        </w:r>
      </w:ins>
    </w:p>
    <w:p w:rsidR="00A03F70" w:rsidRDefault="00A03F70" w:rsidP="00F617DE">
      <w:pPr>
        <w:widowControl w:val="0"/>
        <w:autoSpaceDE w:val="0"/>
        <w:autoSpaceDN w:val="0"/>
        <w:adjustRightInd w:val="0"/>
        <w:rPr>
          <w:ins w:id="75" w:author="葉緗妤" w:date="2018-09-14T17:28:00Z"/>
          <w:rFonts w:ascii="Courier New" w:hAnsi="Courier New" w:cs="Courier New"/>
          <w:color w:val="000000"/>
          <w:sz w:val="20"/>
          <w:szCs w:val="20"/>
        </w:rPr>
      </w:pPr>
      <w:ins w:id="76" w:author="葉緗妤" w:date="2018-09-14T17:28:00Z">
        <w:r>
          <w:rPr>
            <w:rFonts w:ascii="Courier New" w:hAnsi="Courier New" w:cs="Courier New" w:hint="eastAsia"/>
            <w:color w:val="000000"/>
            <w:sz w:val="20"/>
            <w:szCs w:val="20"/>
          </w:rPr>
          <w:t xml:space="preserve">                  </w:t>
        </w:r>
      </w:ins>
      <w:ins w:id="77" w:author="葉緗妤" w:date="2018-09-14T17:27:00Z">
        <w:r w:rsidRPr="00A03F70">
          <w:rPr>
            <w:rFonts w:ascii="Courier New" w:hAnsi="Courier New" w:cs="Courier New"/>
            <w:color w:val="000000"/>
            <w:sz w:val="20"/>
            <w:szCs w:val="20"/>
            <w:rPrChange w:id="78" w:author="葉緗妤" w:date="2018-09-14T17:28:00Z">
              <w:rPr>
                <w:rFonts w:ascii="Courier New" w:hAnsi="Courier New" w:cs="Courier New"/>
                <w:color w:val="2A00FF"/>
                <w:sz w:val="20"/>
                <w:szCs w:val="20"/>
                <w:highlight w:val="blue"/>
              </w:rPr>
            </w:rPrChange>
          </w:rPr>
          <w:t>之科級主管覆核，不可進行點交點收作業。如當天欲點交點收該受理編號，請先通知轄區單位完成</w:t>
        </w:r>
      </w:ins>
    </w:p>
    <w:p w:rsidR="00A03F70" w:rsidRDefault="00A03F70" w:rsidP="00F617DE">
      <w:pPr>
        <w:widowControl w:val="0"/>
        <w:autoSpaceDE w:val="0"/>
        <w:autoSpaceDN w:val="0"/>
        <w:adjustRightInd w:val="0"/>
        <w:rPr>
          <w:ins w:id="79" w:author="葉緗妤" w:date="2018-09-14T17:28:00Z"/>
          <w:rFonts w:ascii="Courier New" w:hAnsi="Courier New" w:cs="Courier New"/>
          <w:color w:val="000000"/>
          <w:sz w:val="20"/>
          <w:szCs w:val="20"/>
        </w:rPr>
      </w:pPr>
      <w:ins w:id="80" w:author="葉緗妤" w:date="2018-09-14T17:28:00Z">
        <w:r>
          <w:rPr>
            <w:rFonts w:ascii="Courier New" w:hAnsi="Courier New" w:cs="Courier New" w:hint="eastAsia"/>
            <w:color w:val="000000"/>
            <w:sz w:val="20"/>
            <w:szCs w:val="20"/>
          </w:rPr>
          <w:t xml:space="preserve">                  </w:t>
        </w:r>
      </w:ins>
      <w:ins w:id="81" w:author="葉緗妤" w:date="2018-09-14T17:27:00Z">
        <w:r w:rsidRPr="00A03F70">
          <w:rPr>
            <w:rFonts w:ascii="Courier New" w:hAnsi="Courier New" w:cs="Courier New"/>
            <w:color w:val="000000"/>
            <w:sz w:val="20"/>
            <w:szCs w:val="20"/>
            <w:rPrChange w:id="82" w:author="葉緗妤" w:date="2018-09-14T17:28:00Z">
              <w:rPr>
                <w:rFonts w:ascii="Courier New" w:hAnsi="Courier New" w:cs="Courier New"/>
                <w:color w:val="2A00FF"/>
                <w:sz w:val="20"/>
                <w:szCs w:val="20"/>
                <w:highlight w:val="blue"/>
              </w:rPr>
            </w:rPrChange>
          </w:rPr>
          <w:t>科級主管覆核。否則請於單據文件點交作業中，刪除該文件並重新輸入正確張數，亦或於單據文件</w:t>
        </w:r>
      </w:ins>
    </w:p>
    <w:p w:rsidR="00F617DE" w:rsidRDefault="00A03F70" w:rsidP="00F617DE">
      <w:pPr>
        <w:widowControl w:val="0"/>
        <w:autoSpaceDE w:val="0"/>
        <w:autoSpaceDN w:val="0"/>
        <w:adjustRightInd w:val="0"/>
        <w:rPr>
          <w:ins w:id="83" w:author="葉緗妤" w:date="2018-09-14T17:26:00Z"/>
          <w:rFonts w:ascii="Courier New" w:hAnsi="Courier New" w:cs="Courier New"/>
          <w:sz w:val="20"/>
          <w:szCs w:val="20"/>
        </w:rPr>
      </w:pPr>
      <w:ins w:id="84" w:author="葉緗妤" w:date="2018-09-14T17:28:00Z">
        <w:r>
          <w:rPr>
            <w:rFonts w:ascii="Courier New" w:hAnsi="Courier New" w:cs="Courier New" w:hint="eastAsia"/>
            <w:color w:val="000000"/>
            <w:sz w:val="20"/>
            <w:szCs w:val="20"/>
          </w:rPr>
          <w:t xml:space="preserve">                  </w:t>
        </w:r>
      </w:ins>
      <w:ins w:id="85" w:author="葉緗妤" w:date="2018-09-14T17:27:00Z">
        <w:r w:rsidRPr="00A03F70">
          <w:rPr>
            <w:rFonts w:ascii="Courier New" w:hAnsi="Courier New" w:cs="Courier New"/>
            <w:color w:val="000000"/>
            <w:sz w:val="20"/>
            <w:szCs w:val="20"/>
            <w:rPrChange w:id="86" w:author="葉緗妤" w:date="2018-09-14T17:28:00Z">
              <w:rPr>
                <w:rFonts w:ascii="Courier New" w:hAnsi="Courier New" w:cs="Courier New"/>
                <w:color w:val="2A00FF"/>
                <w:sz w:val="20"/>
                <w:szCs w:val="20"/>
                <w:highlight w:val="blue"/>
              </w:rPr>
            </w:rPrChange>
          </w:rPr>
          <w:t>點收作業的欄位中輸入</w:t>
        </w:r>
        <w:r w:rsidRPr="00A03F70">
          <w:rPr>
            <w:rFonts w:ascii="Courier New" w:hAnsi="Courier New" w:cs="Courier New"/>
            <w:color w:val="000000"/>
            <w:sz w:val="20"/>
            <w:szCs w:val="20"/>
            <w:rPrChange w:id="87" w:author="葉緗妤" w:date="2018-09-14T17:28:00Z">
              <w:rPr>
                <w:rFonts w:ascii="Courier New" w:hAnsi="Courier New" w:cs="Courier New"/>
                <w:color w:val="2A00FF"/>
                <w:sz w:val="20"/>
                <w:szCs w:val="20"/>
                <w:highlight w:val="blue"/>
              </w:rPr>
            </w:rPrChange>
          </w:rPr>
          <w:t>ZZZZZZZZZZZZZZ(14</w:t>
        </w:r>
        <w:r w:rsidRPr="00A03F70">
          <w:rPr>
            <w:rFonts w:ascii="Courier New" w:hAnsi="Courier New" w:cs="Courier New"/>
            <w:color w:val="000000"/>
            <w:sz w:val="20"/>
            <w:szCs w:val="20"/>
            <w:rPrChange w:id="88" w:author="葉緗妤" w:date="2018-09-14T17:28:00Z">
              <w:rPr>
                <w:rFonts w:ascii="Courier New" w:hAnsi="Courier New" w:cs="Courier New"/>
                <w:color w:val="2A00FF"/>
                <w:sz w:val="20"/>
                <w:szCs w:val="20"/>
                <w:highlight w:val="blue"/>
              </w:rPr>
            </w:rPrChange>
          </w:rPr>
          <w:t>個</w:t>
        </w:r>
        <w:r w:rsidRPr="00A03F70">
          <w:rPr>
            <w:rFonts w:ascii="Courier New" w:hAnsi="Courier New" w:cs="Courier New"/>
            <w:color w:val="000000"/>
            <w:sz w:val="20"/>
            <w:szCs w:val="20"/>
            <w:rPrChange w:id="89" w:author="葉緗妤" w:date="2018-09-14T17:28:00Z">
              <w:rPr>
                <w:rFonts w:ascii="Courier New" w:hAnsi="Courier New" w:cs="Courier New"/>
                <w:color w:val="2A00FF"/>
                <w:sz w:val="20"/>
                <w:szCs w:val="20"/>
                <w:highlight w:val="blue"/>
              </w:rPr>
            </w:rPrChange>
          </w:rPr>
          <w:t>Z)</w:t>
        </w:r>
        <w:r w:rsidRPr="00A03F70">
          <w:rPr>
            <w:rFonts w:ascii="Courier New" w:hAnsi="Courier New" w:cs="Courier New"/>
            <w:color w:val="000000"/>
            <w:sz w:val="20"/>
            <w:szCs w:val="20"/>
            <w:rPrChange w:id="90" w:author="葉緗妤" w:date="2018-09-14T17:28:00Z">
              <w:rPr>
                <w:rFonts w:ascii="Courier New" w:hAnsi="Courier New" w:cs="Courier New"/>
                <w:color w:val="2A00FF"/>
                <w:sz w:val="20"/>
                <w:szCs w:val="20"/>
                <w:highlight w:val="blue"/>
              </w:rPr>
            </w:rPrChange>
          </w:rPr>
          <w:t>。</w:t>
        </w:r>
        <w:r>
          <w:rPr>
            <w:rFonts w:ascii="Courier New" w:hAnsi="Courier New" w:cs="Courier New"/>
            <w:color w:val="000000"/>
            <w:sz w:val="20"/>
            <w:szCs w:val="20"/>
          </w:rPr>
          <w:t>”</w:t>
        </w:r>
      </w:ins>
    </w:p>
    <w:p w:rsidR="00F617DE" w:rsidRDefault="00F617DE" w:rsidP="00F617DE">
      <w:pPr>
        <w:widowControl w:val="0"/>
        <w:autoSpaceDE w:val="0"/>
        <w:autoSpaceDN w:val="0"/>
        <w:adjustRightInd w:val="0"/>
        <w:rPr>
          <w:ins w:id="91" w:author="葉緗妤" w:date="2018-09-14T17:26:00Z"/>
          <w:rFonts w:ascii="Courier New" w:hAnsi="Courier New" w:cs="Courier New"/>
          <w:sz w:val="20"/>
          <w:szCs w:val="20"/>
        </w:rPr>
      </w:pPr>
      <w:ins w:id="92" w:author="葉緗妤" w:date="2018-09-14T17:26:00Z">
        <w:r>
          <w:rPr>
            <w:rFonts w:ascii="Courier New" w:hAnsi="Courier New" w:cs="Courier New"/>
            <w:color w:val="000000"/>
            <w:sz w:val="20"/>
            <w:szCs w:val="20"/>
          </w:rPr>
          <w:t xml:space="preserve">              end if</w:t>
        </w:r>
      </w:ins>
    </w:p>
    <w:p w:rsidR="00F617DE" w:rsidRDefault="00F617DE" w:rsidP="00F617DE">
      <w:pPr>
        <w:pStyle w:val="Tabletext"/>
        <w:keepLines w:val="0"/>
        <w:spacing w:after="0" w:line="240" w:lineRule="auto"/>
        <w:ind w:left="992"/>
        <w:rPr>
          <w:ins w:id="93" w:author="葉緗妤" w:date="2018-09-14T17:24:00Z"/>
          <w:bCs/>
          <w:color w:val="000000"/>
          <w:lang w:eastAsia="zh-TW"/>
        </w:rPr>
        <w:pPrChange w:id="94" w:author="葉緗妤" w:date="2018-09-14T17:22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95" w:author="葉緗妤" w:date="2018-09-14T17:26:00Z">
        <w:r>
          <w:rPr>
            <w:rFonts w:ascii="Courier New" w:hAnsi="Courier New" w:cs="Courier New"/>
            <w:color w:val="000000"/>
          </w:rPr>
          <w:t xml:space="preserve">                        }</w:t>
        </w:r>
      </w:ins>
    </w:p>
    <w:p w:rsidR="006375A2" w:rsidRDefault="006375A2" w:rsidP="006375A2">
      <w:pPr>
        <w:pStyle w:val="Tabletext"/>
        <w:keepLines w:val="0"/>
        <w:spacing w:after="0" w:line="240" w:lineRule="auto"/>
        <w:ind w:left="992"/>
        <w:rPr>
          <w:ins w:id="96" w:author="葉緗妤" w:date="2018-09-14T17:24:00Z"/>
          <w:bCs/>
          <w:color w:val="000000"/>
          <w:lang w:eastAsia="zh-TW"/>
        </w:rPr>
        <w:pPrChange w:id="97" w:author="葉緗妤" w:date="2018-09-14T17:22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98" w:author="葉緗妤" w:date="2018-09-14T17:24:00Z">
        <w:r>
          <w:rPr>
            <w:bCs/>
            <w:color w:val="000000"/>
            <w:lang w:eastAsia="zh-TW"/>
          </w:rPr>
          <w:t xml:space="preserve">End for </w:t>
        </w:r>
      </w:ins>
    </w:p>
    <w:p w:rsidR="006375A2" w:rsidRDefault="006375A2" w:rsidP="006375A2">
      <w:pPr>
        <w:pStyle w:val="Tabletext"/>
        <w:keepLines w:val="0"/>
        <w:spacing w:after="0" w:line="240" w:lineRule="auto"/>
        <w:ind w:left="992"/>
        <w:rPr>
          <w:ins w:id="99" w:author="葉緗妤" w:date="2018-09-14T17:21:00Z"/>
          <w:bCs/>
          <w:color w:val="000000"/>
          <w:lang w:eastAsia="zh-TW"/>
        </w:rPr>
        <w:pPrChange w:id="100" w:author="葉緗妤" w:date="2018-09-14T17:22:00Z">
          <w:pPr>
            <w:pStyle w:val="Tabletext"/>
            <w:keepLines w:val="0"/>
            <w:numPr>
              <w:ilvl w:val="1"/>
              <w:numId w:val="2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</w:p>
    <w:p w:rsidR="00146350" w:rsidRPr="006B4D8F" w:rsidRDefault="00146350" w:rsidP="0014635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IF</w:t>
      </w:r>
      <w:r>
        <w:rPr>
          <w:rFonts w:ascii="Courier New" w:hAnsi="Courier New" w:cs="Courier New" w:hint="eastAsia"/>
          <w:color w:val="000000"/>
          <w:lang w:eastAsia="zh-TW"/>
        </w:rPr>
        <w:t>文件代號為</w:t>
      </w:r>
      <w:r>
        <w:rPr>
          <w:rFonts w:ascii="Courier New" w:hAnsi="Courier New" w:cs="Courier New"/>
          <w:color w:val="2A00FF"/>
          <w:lang w:eastAsia="zh-TW"/>
        </w:rPr>
        <w:t>'AB22'</w:t>
      </w:r>
      <w:r>
        <w:rPr>
          <w:rFonts w:ascii="Courier New" w:hAnsi="Courier New" w:cs="Courier New" w:hint="eastAsia"/>
          <w:color w:val="2A00FF"/>
          <w:lang w:eastAsia="zh-TW"/>
        </w:rPr>
        <w:t>且輸入條碼不為</w:t>
      </w:r>
      <w:r>
        <w:rPr>
          <w:rFonts w:ascii="Courier New" w:hAnsi="Courier New" w:cs="Courier New" w:hint="eastAsia"/>
          <w:color w:val="2A00FF"/>
          <w:lang w:eastAsia="zh-TW"/>
        </w:rPr>
        <w:t>DC</w:t>
      </w:r>
      <w:r>
        <w:rPr>
          <w:rFonts w:ascii="Courier New" w:hAnsi="Courier New" w:cs="Courier New" w:hint="eastAsia"/>
          <w:color w:val="2A00FF"/>
          <w:lang w:eastAsia="zh-TW"/>
        </w:rPr>
        <w:t>和</w:t>
      </w:r>
      <w:r>
        <w:rPr>
          <w:rFonts w:ascii="Courier New" w:hAnsi="Courier New" w:cs="Courier New" w:hint="eastAsia"/>
          <w:color w:val="2A00FF"/>
          <w:lang w:eastAsia="zh-TW"/>
        </w:rPr>
        <w:t>DD</w:t>
      </w:r>
      <w:r>
        <w:rPr>
          <w:rFonts w:ascii="Courier New" w:hAnsi="Courier New" w:cs="Courier New" w:hint="eastAsia"/>
          <w:color w:val="2A00FF"/>
          <w:lang w:eastAsia="zh-TW"/>
        </w:rPr>
        <w:t>則</w:t>
      </w:r>
      <w:r w:rsidR="004A103E">
        <w:rPr>
          <w:rFonts w:ascii="Courier New" w:hAnsi="Courier New" w:cs="Courier New" w:hint="eastAsia"/>
          <w:color w:val="2A00FF"/>
          <w:lang w:eastAsia="zh-TW"/>
        </w:rPr>
        <w:t>輸入</w:t>
      </w:r>
      <w:r>
        <w:rPr>
          <w:rFonts w:ascii="Courier New" w:hAnsi="Courier New" w:cs="Courier New" w:hint="eastAsia"/>
          <w:color w:val="2A00FF"/>
          <w:lang w:eastAsia="zh-TW"/>
        </w:rPr>
        <w:t>長度為</w:t>
      </w:r>
      <w:r>
        <w:rPr>
          <w:rFonts w:ascii="Courier New" w:hAnsi="Courier New" w:cs="Courier New" w:hint="eastAsia"/>
          <w:color w:val="2A00FF"/>
          <w:lang w:eastAsia="zh-TW"/>
        </w:rPr>
        <w:t>10</w:t>
      </w:r>
    </w:p>
    <w:p w:rsidR="00550A80" w:rsidRPr="006B4D8F" w:rsidRDefault="00915E94" w:rsidP="00550A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同</w:t>
      </w:r>
      <w:r w:rsidRPr="006B4D8F">
        <w:rPr>
          <w:rFonts w:hint="eastAsia"/>
          <w:bCs/>
          <w:color w:val="000000"/>
          <w:lang w:eastAsia="zh-TW"/>
        </w:rPr>
        <w:t xml:space="preserve"> AAX0_0100 </w:t>
      </w:r>
      <w:r w:rsidRPr="006B4D8F">
        <w:rPr>
          <w:rFonts w:hint="eastAsia"/>
          <w:bCs/>
          <w:color w:val="000000"/>
          <w:lang w:eastAsia="zh-TW"/>
        </w:rPr>
        <w:t>確認作法。</w:t>
      </w:r>
    </w:p>
    <w:p w:rsidR="003B23E8" w:rsidRPr="006B4D8F" w:rsidRDefault="003B23E8" w:rsidP="00550A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bCs/>
          <w:color w:val="000000"/>
          <w:lang w:eastAsia="zh-TW"/>
        </w:rPr>
        <w:t>查詢</w:t>
      </w:r>
      <w:r w:rsidRPr="006B4D8F">
        <w:rPr>
          <w:bCs/>
          <w:color w:val="000000"/>
          <w:lang w:eastAsia="zh-TW"/>
        </w:rPr>
        <w:t>DTAAX20</w:t>
      </w:r>
      <w:r w:rsidRPr="006B4D8F">
        <w:rPr>
          <w:bCs/>
          <w:color w:val="000000"/>
          <w:lang w:eastAsia="zh-TW"/>
        </w:rPr>
        <w:t>是否有該筆資料</w:t>
      </w:r>
    </w:p>
    <w:p w:rsidR="003B23E8" w:rsidRPr="006B4D8F" w:rsidRDefault="003B23E8" w:rsidP="00D424E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IF</w:t>
      </w:r>
      <w:r w:rsidRPr="006B4D8F">
        <w:rPr>
          <w:rFonts w:hint="eastAsia"/>
          <w:bCs/>
          <w:color w:val="000000"/>
          <w:lang w:eastAsia="zh-TW"/>
        </w:rPr>
        <w:t>文件代碼前</w:t>
      </w:r>
      <w:r w:rsidRPr="006B4D8F">
        <w:rPr>
          <w:rFonts w:hint="eastAsia"/>
          <w:bCs/>
          <w:color w:val="000000"/>
          <w:lang w:eastAsia="zh-TW"/>
        </w:rPr>
        <w:t>2</w:t>
      </w:r>
      <w:r w:rsidRPr="006B4D8F">
        <w:rPr>
          <w:rFonts w:hint="eastAsia"/>
          <w:bCs/>
          <w:color w:val="000000"/>
          <w:lang w:eastAsia="zh-TW"/>
        </w:rPr>
        <w:t>碼為</w:t>
      </w:r>
      <w:r w:rsidRPr="006B4D8F">
        <w:rPr>
          <w:rFonts w:hint="eastAsia"/>
          <w:bCs/>
          <w:color w:val="000000"/>
          <w:lang w:eastAsia="zh-TW"/>
        </w:rPr>
        <w:t>AC</w:t>
      </w:r>
    </w:p>
    <w:p w:rsidR="003B23E8" w:rsidRPr="006B4D8F" w:rsidRDefault="003B23E8" w:rsidP="00D424E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IF</w:t>
      </w:r>
      <w:r w:rsidRPr="006B4D8F">
        <w:rPr>
          <w:bCs/>
          <w:color w:val="000000"/>
          <w:lang w:eastAsia="zh-TW"/>
        </w:rPr>
        <w:t xml:space="preserve"> DTAAX20</w:t>
      </w:r>
      <w:r w:rsidRPr="006B4D8F">
        <w:rPr>
          <w:rFonts w:hint="eastAsia"/>
          <w:bCs/>
          <w:color w:val="000000"/>
          <w:lang w:eastAsia="zh-TW"/>
        </w:rPr>
        <w:t>.ACNT_DATE&gt;CURRENT_DATE</w:t>
      </w:r>
      <w:r w:rsidRPr="006B4D8F">
        <w:rPr>
          <w:rFonts w:hint="eastAsia"/>
          <w:bCs/>
          <w:color w:val="000000"/>
          <w:lang w:eastAsia="zh-TW"/>
        </w:rPr>
        <w:t>，</w:t>
      </w:r>
      <w:r w:rsidRPr="006B4D8F">
        <w:rPr>
          <w:rFonts w:hint="eastAsia"/>
          <w:bCs/>
          <w:color w:val="000000"/>
          <w:lang w:eastAsia="zh-TW"/>
        </w:rPr>
        <w:t>THEN</w:t>
      </w:r>
      <w:r w:rsidRPr="006B4D8F">
        <w:rPr>
          <w:rFonts w:hint="eastAsia"/>
          <w:bCs/>
          <w:color w:val="000000"/>
          <w:lang w:eastAsia="zh-TW"/>
        </w:rPr>
        <w:t>顯示錯誤訊息</w:t>
      </w:r>
      <w:r w:rsidRPr="006B4D8F">
        <w:rPr>
          <w:bCs/>
          <w:color w:val="000000"/>
          <w:lang w:eastAsia="zh-TW"/>
        </w:rPr>
        <w:t>”</w:t>
      </w:r>
      <w:r w:rsidRPr="006B4D8F">
        <w:rPr>
          <w:rFonts w:hint="eastAsia"/>
          <w:bCs/>
          <w:color w:val="000000"/>
          <w:lang w:eastAsia="zh-TW"/>
        </w:rPr>
        <w:t xml:space="preserve"> </w:t>
      </w:r>
      <w:r w:rsidRPr="006B4D8F">
        <w:rPr>
          <w:rFonts w:hint="eastAsia"/>
          <w:bCs/>
          <w:color w:val="000000"/>
          <w:lang w:eastAsia="zh-TW"/>
        </w:rPr>
        <w:t>該文件已逾受理時間，改由次日點收。文件代碼</w:t>
      </w:r>
      <w:r w:rsidRPr="006B4D8F">
        <w:rPr>
          <w:rFonts w:hint="eastAsia"/>
          <w:bCs/>
          <w:color w:val="000000"/>
          <w:lang w:eastAsia="zh-TW"/>
        </w:rPr>
        <w:t>AC02</w:t>
      </w:r>
      <w:r w:rsidRPr="006B4D8F">
        <w:rPr>
          <w:rFonts w:hint="eastAsia"/>
          <w:bCs/>
          <w:color w:val="000000"/>
          <w:lang w:eastAsia="zh-TW"/>
        </w:rPr>
        <w:t>，授權書編號</w:t>
      </w:r>
      <w:r w:rsidRPr="006B4D8F">
        <w:rPr>
          <w:rFonts w:hint="eastAsia"/>
          <w:bCs/>
          <w:color w:val="000000"/>
          <w:lang w:eastAsia="zh-TW"/>
        </w:rPr>
        <w:t>XXXXXXXXXX</w:t>
      </w:r>
      <w:r w:rsidRPr="006B4D8F">
        <w:rPr>
          <w:bCs/>
          <w:color w:val="000000"/>
          <w:lang w:eastAsia="zh-TW"/>
        </w:rPr>
        <w:t>”</w:t>
      </w:r>
    </w:p>
    <w:p w:rsidR="00550A80" w:rsidRPr="006B4D8F" w:rsidRDefault="00550A80" w:rsidP="00550A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 xml:space="preserve">UPDATE DTAAX022 BY </w:t>
      </w:r>
      <w:r w:rsidRPr="006B4D8F">
        <w:rPr>
          <w:rFonts w:hint="eastAsia"/>
          <w:bCs/>
          <w:color w:val="000000"/>
          <w:lang w:eastAsia="zh-TW"/>
        </w:rPr>
        <w:t>畫面確認之輸入</w:t>
      </w:r>
      <w:r w:rsidRPr="006B4D8F">
        <w:rPr>
          <w:rFonts w:hint="eastAsia"/>
          <w:bCs/>
          <w:color w:val="000000"/>
          <w:lang w:eastAsia="zh-TW"/>
        </w:rPr>
        <w:t>ID,</w:t>
      </w:r>
      <w:r w:rsidRPr="006B4D8F">
        <w:rPr>
          <w:rFonts w:hint="eastAsia"/>
          <w:bCs/>
          <w:color w:val="000000"/>
          <w:lang w:eastAsia="zh-TW"/>
        </w:rPr>
        <w:t>回收日期</w:t>
      </w:r>
      <w:r w:rsidRPr="006B4D8F">
        <w:rPr>
          <w:rFonts w:hint="eastAsia"/>
          <w:bCs/>
          <w:color w:val="000000"/>
          <w:lang w:eastAsia="zh-TW"/>
        </w:rPr>
        <w:t>,</w:t>
      </w:r>
      <w:r w:rsidRPr="006B4D8F">
        <w:rPr>
          <w:rFonts w:hint="eastAsia"/>
          <w:bCs/>
          <w:color w:val="000000"/>
          <w:lang w:eastAsia="zh-TW"/>
        </w:rPr>
        <w:t>文件種類</w:t>
      </w:r>
    </w:p>
    <w:p w:rsidR="00550A80" w:rsidRPr="006B4D8F" w:rsidRDefault="00550A80" w:rsidP="00550A8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 xml:space="preserve">SET  </w:t>
      </w:r>
      <w:r w:rsidRPr="006B4D8F">
        <w:rPr>
          <w:rFonts w:ascii="細明體" w:eastAsia="細明體" w:hAnsi="細明體" w:hint="eastAsia"/>
          <w:color w:val="000000"/>
          <w:kern w:val="2"/>
          <w:lang w:eastAsia="zh-TW"/>
        </w:rPr>
        <w:t>簽收繳回人員 = 使用者</w:t>
      </w:r>
    </w:p>
    <w:p w:rsidR="00550A80" w:rsidRPr="006B4D8F" w:rsidRDefault="00550A80" w:rsidP="00550A8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 xml:space="preserve">SET  </w:t>
      </w:r>
      <w:r w:rsidRPr="006B4D8F">
        <w:rPr>
          <w:rFonts w:ascii="細明體" w:eastAsia="細明體" w:hAnsi="細明體" w:hint="eastAsia"/>
          <w:color w:val="000000"/>
          <w:kern w:val="2"/>
          <w:lang w:eastAsia="zh-TW"/>
        </w:rPr>
        <w:t>簽收繳回單位 = 使用者單位</w:t>
      </w:r>
    </w:p>
    <w:p w:rsidR="00550A80" w:rsidRPr="006B4D8F" w:rsidRDefault="00550A80" w:rsidP="00550A8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 xml:space="preserve">SET  </w:t>
      </w:r>
      <w:r w:rsidRPr="006B4D8F">
        <w:rPr>
          <w:rFonts w:ascii="細明體" w:eastAsia="細明體" w:hAnsi="細明體" w:hint="eastAsia"/>
          <w:color w:val="000000"/>
          <w:kern w:val="2"/>
          <w:lang w:eastAsia="zh-TW"/>
        </w:rPr>
        <w:t>簽收繳回時間 = CURRENT TIMESTAMP</w:t>
      </w:r>
    </w:p>
    <w:p w:rsidR="00F86B0C" w:rsidRPr="006B4D8F" w:rsidRDefault="000849BB" w:rsidP="000849B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 xml:space="preserve">IF </w:t>
      </w:r>
      <w:r w:rsidRPr="006B4D8F">
        <w:rPr>
          <w:rFonts w:hint="eastAsia"/>
          <w:bCs/>
          <w:color w:val="000000"/>
          <w:lang w:eastAsia="zh-TW"/>
        </w:rPr>
        <w:t>作業成功，顯示確認成功</w:t>
      </w:r>
      <w:r w:rsidR="00F86B0C" w:rsidRPr="006B4D8F">
        <w:rPr>
          <w:rFonts w:hint="eastAsia"/>
          <w:bCs/>
          <w:color w:val="000000"/>
          <w:lang w:eastAsia="zh-TW"/>
        </w:rPr>
        <w:t>：</w:t>
      </w:r>
    </w:p>
    <w:p w:rsidR="00F86B0C" w:rsidRPr="006B4D8F" w:rsidRDefault="00F86B0C" w:rsidP="00F86B0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 xml:space="preserve">READ DTAAX022 BY </w:t>
      </w:r>
      <w:r w:rsidRPr="006B4D8F">
        <w:rPr>
          <w:rFonts w:hint="eastAsia"/>
          <w:bCs/>
          <w:color w:val="000000"/>
          <w:lang w:eastAsia="zh-TW"/>
        </w:rPr>
        <w:t>輸入</w:t>
      </w:r>
      <w:r w:rsidRPr="006B4D8F">
        <w:rPr>
          <w:rFonts w:hint="eastAsia"/>
          <w:bCs/>
          <w:color w:val="000000"/>
          <w:lang w:eastAsia="zh-TW"/>
        </w:rPr>
        <w:t xml:space="preserve">ID = </w:t>
      </w:r>
      <w:r w:rsidRPr="006B4D8F">
        <w:rPr>
          <w:rFonts w:hint="eastAsia"/>
          <w:bCs/>
          <w:color w:val="000000"/>
          <w:lang w:eastAsia="zh-TW"/>
        </w:rPr>
        <w:t>畫面</w:t>
      </w:r>
      <w:r w:rsidRPr="006B4D8F">
        <w:rPr>
          <w:rFonts w:hint="eastAsia"/>
          <w:bCs/>
          <w:color w:val="000000"/>
          <w:lang w:eastAsia="zh-TW"/>
        </w:rPr>
        <w:t>.</w:t>
      </w:r>
      <w:r w:rsidRPr="006B4D8F">
        <w:rPr>
          <w:rFonts w:hint="eastAsia"/>
          <w:bCs/>
          <w:color w:val="000000"/>
          <w:lang w:eastAsia="zh-TW"/>
        </w:rPr>
        <w:t>經辦</w:t>
      </w:r>
      <w:r w:rsidRPr="006B4D8F">
        <w:rPr>
          <w:rFonts w:hint="eastAsia"/>
          <w:bCs/>
          <w:color w:val="000000"/>
          <w:lang w:eastAsia="zh-TW"/>
        </w:rPr>
        <w:t>ID</w:t>
      </w:r>
      <w:r w:rsidRPr="006B4D8F">
        <w:rPr>
          <w:rFonts w:hint="eastAsia"/>
          <w:bCs/>
          <w:color w:val="000000"/>
          <w:lang w:eastAsia="zh-TW"/>
        </w:rPr>
        <w:t>，回收日期</w:t>
      </w:r>
      <w:r w:rsidRPr="006B4D8F">
        <w:rPr>
          <w:rFonts w:hint="eastAsia"/>
          <w:bCs/>
          <w:color w:val="000000"/>
          <w:lang w:eastAsia="zh-TW"/>
        </w:rPr>
        <w:t xml:space="preserve"> = CURRENT DATE</w:t>
      </w:r>
      <w:r w:rsidRPr="006B4D8F">
        <w:rPr>
          <w:rFonts w:hint="eastAsia"/>
          <w:bCs/>
          <w:color w:val="000000"/>
          <w:lang w:eastAsia="zh-TW"/>
        </w:rPr>
        <w:t>，簽收繳回日期為</w:t>
      </w:r>
      <w:r w:rsidRPr="006B4D8F">
        <w:rPr>
          <w:rFonts w:hint="eastAsia"/>
          <w:bCs/>
          <w:color w:val="000000"/>
          <w:lang w:eastAsia="zh-TW"/>
        </w:rPr>
        <w:t>NULL</w:t>
      </w:r>
    </w:p>
    <w:p w:rsidR="00F86B0C" w:rsidRPr="006B4D8F" w:rsidRDefault="00F86B0C" w:rsidP="00F86B0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IF FOUND</w:t>
      </w:r>
    </w:p>
    <w:p w:rsidR="00F86B0C" w:rsidRPr="006B4D8F" w:rsidRDefault="00F86B0C" w:rsidP="00F86B0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導回此頁並查詢同</w:t>
      </w:r>
      <w:r w:rsidRPr="006B4D8F">
        <w:rPr>
          <w:rFonts w:hint="eastAsia"/>
          <w:bCs/>
          <w:color w:val="000000"/>
          <w:lang w:eastAsia="zh-TW"/>
        </w:rPr>
        <w:t>2</w:t>
      </w:r>
    </w:p>
    <w:p w:rsidR="00F86B0C" w:rsidRPr="006B4D8F" w:rsidRDefault="00F86B0C" w:rsidP="00F86B0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ELSE</w:t>
      </w:r>
    </w:p>
    <w:p w:rsidR="000849BB" w:rsidRPr="006B4D8F" w:rsidRDefault="000849BB" w:rsidP="00F86B0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畫面導回</w:t>
      </w:r>
      <w:r w:rsidRPr="006B4D8F">
        <w:rPr>
          <w:rFonts w:hint="eastAsia"/>
          <w:bCs/>
          <w:color w:val="000000"/>
          <w:lang w:eastAsia="zh-TW"/>
        </w:rPr>
        <w:t>AAX00130</w:t>
      </w:r>
      <w:r w:rsidRPr="006B4D8F">
        <w:rPr>
          <w:rFonts w:hint="eastAsia"/>
          <w:bCs/>
          <w:color w:val="000000"/>
          <w:lang w:eastAsia="zh-TW"/>
        </w:rPr>
        <w:t>。</w:t>
      </w:r>
    </w:p>
    <w:p w:rsidR="00F86B0C" w:rsidRPr="006B4D8F" w:rsidRDefault="00F86B0C" w:rsidP="00F86B0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B4D8F">
        <w:rPr>
          <w:rFonts w:hint="eastAsia"/>
          <w:bCs/>
          <w:color w:val="000000"/>
          <w:lang w:eastAsia="zh-TW"/>
        </w:rPr>
        <w:t>END IF</w:t>
      </w:r>
    </w:p>
    <w:p w:rsidR="007169E8" w:rsidRPr="006B4D8F" w:rsidRDefault="00915E9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6B4D8F">
        <w:rPr>
          <w:rFonts w:hint="eastAsia"/>
          <w:b/>
          <w:bCs/>
          <w:color w:val="000000"/>
          <w:lang w:eastAsia="zh-TW"/>
        </w:rPr>
        <w:lastRenderedPageBreak/>
        <w:t>清除</w:t>
      </w:r>
    </w:p>
    <w:p w:rsidR="00915E94" w:rsidRPr="006B4D8F" w:rsidRDefault="002E2F38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6B4D8F">
        <w:rPr>
          <w:rFonts w:hint="eastAsia"/>
          <w:color w:val="000000"/>
          <w:lang w:eastAsia="zh-TW"/>
        </w:rPr>
        <w:t>清</w:t>
      </w:r>
      <w:r w:rsidR="00915E94" w:rsidRPr="006B4D8F">
        <w:rPr>
          <w:rFonts w:hint="eastAsia"/>
          <w:color w:val="000000"/>
          <w:lang w:eastAsia="zh-TW"/>
        </w:rPr>
        <w:t>空</w:t>
      </w:r>
      <w:r w:rsidRPr="006B4D8F">
        <w:rPr>
          <w:rFonts w:hint="eastAsia"/>
          <w:color w:val="000000"/>
          <w:lang w:eastAsia="zh-TW"/>
        </w:rPr>
        <w:t xml:space="preserve"> </w:t>
      </w:r>
      <w:r w:rsidRPr="006B4D8F">
        <w:rPr>
          <w:rFonts w:hint="eastAsia"/>
          <w:color w:val="000000"/>
          <w:lang w:eastAsia="zh-TW"/>
        </w:rPr>
        <w:t>張數區內容文字。</w:t>
      </w:r>
    </w:p>
    <w:p w:rsidR="00684C66" w:rsidRPr="006B4D8F" w:rsidRDefault="00684C66" w:rsidP="00684C66">
      <w:pPr>
        <w:pStyle w:val="Tabletext"/>
        <w:keepLines w:val="0"/>
        <w:spacing w:after="0" w:line="240" w:lineRule="auto"/>
        <w:ind w:left="425"/>
        <w:rPr>
          <w:rFonts w:hint="eastAsia"/>
          <w:color w:val="000000"/>
          <w:lang w:eastAsia="zh-TW"/>
        </w:rPr>
      </w:pPr>
    </w:p>
    <w:p w:rsidR="00684C66" w:rsidRPr="001B7F5D" w:rsidRDefault="00684C66" w:rsidP="00684C6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/>
          <w:bCs/>
          <w:color w:val="000000"/>
          <w:lang w:eastAsia="zh-TW"/>
        </w:rPr>
        <w:t>取消點交點收</w:t>
      </w:r>
    </w:p>
    <w:p w:rsidR="00684C66" w:rsidRDefault="00684C66" w:rsidP="00684C6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顯示訊息</w:t>
      </w:r>
      <w:r>
        <w:rPr>
          <w:rFonts w:hint="eastAsia"/>
          <w:bCs/>
          <w:color w:val="000000"/>
          <w:lang w:eastAsia="zh-TW"/>
        </w:rPr>
        <w:t>:</w:t>
      </w:r>
      <w:r w:rsidRPr="001B7F5D">
        <w:rPr>
          <w:bCs/>
          <w:color w:val="000000"/>
          <w:lang w:eastAsia="zh-TW"/>
        </w:rPr>
        <w:t xml:space="preserve"> </w:t>
      </w:r>
    </w:p>
    <w:p w:rsidR="00684C66" w:rsidRDefault="00684C66" w:rsidP="00684C6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                    </w:t>
      </w:r>
      <w:r w:rsidRPr="001B7F5D">
        <w:rPr>
          <w:bCs/>
          <w:color w:val="000000"/>
          <w:lang w:eastAsia="zh-TW"/>
        </w:rPr>
        <w:t>請打電話至行政中心服務科或審查科，至影像系統</w:t>
      </w:r>
      <w:r w:rsidRPr="001B7F5D">
        <w:rPr>
          <w:bCs/>
          <w:color w:val="000000"/>
          <w:lang w:eastAsia="zh-TW"/>
        </w:rPr>
        <w:t>-&gt;</w:t>
      </w:r>
      <w:r w:rsidRPr="001B7F5D">
        <w:rPr>
          <w:bCs/>
          <w:color w:val="000000"/>
          <w:lang w:eastAsia="zh-TW"/>
        </w:rPr>
        <w:t>文件回收報表</w:t>
      </w:r>
      <w:r w:rsidRPr="001B7F5D">
        <w:rPr>
          <w:bCs/>
          <w:color w:val="000000"/>
          <w:lang w:eastAsia="zh-TW"/>
        </w:rPr>
        <w:t>-&gt;</w:t>
      </w:r>
      <w:r w:rsidRPr="001B7F5D">
        <w:rPr>
          <w:bCs/>
          <w:color w:val="000000"/>
          <w:lang w:eastAsia="zh-TW"/>
        </w:rPr>
        <w:t>待掃瞄</w:t>
      </w:r>
      <w:r w:rsidRPr="001B7F5D">
        <w:rPr>
          <w:bCs/>
          <w:color w:val="000000"/>
          <w:lang w:eastAsia="zh-TW"/>
        </w:rPr>
        <w:t>/</w:t>
      </w:r>
      <w:r w:rsidRPr="001B7F5D">
        <w:rPr>
          <w:bCs/>
          <w:color w:val="000000"/>
          <w:lang w:eastAsia="zh-TW"/>
        </w:rPr>
        <w:t>簽收明細，進行退回即可</w:t>
      </w:r>
      <w:r w:rsidRPr="001B7F5D">
        <w:rPr>
          <w:rFonts w:hint="eastAsia"/>
          <w:bCs/>
          <w:color w:val="000000"/>
          <w:lang w:eastAsia="zh-TW"/>
        </w:rPr>
        <w:t>。</w:t>
      </w:r>
    </w:p>
    <w:p w:rsidR="00684C66" w:rsidRPr="006B4D8F" w:rsidRDefault="00684C66" w:rsidP="00684C66">
      <w:pPr>
        <w:pStyle w:val="Tabletext"/>
        <w:keepLines w:val="0"/>
        <w:spacing w:after="0" w:line="240" w:lineRule="auto"/>
        <w:ind w:left="425"/>
        <w:rPr>
          <w:rFonts w:hint="eastAsia"/>
          <w:color w:val="000000"/>
          <w:lang w:eastAsia="zh-TW"/>
        </w:rPr>
      </w:pPr>
    </w:p>
    <w:sectPr w:rsidR="00684C66" w:rsidRPr="006B4D8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9A9" w:rsidRDefault="004D29A9" w:rsidP="00322088">
      <w:r>
        <w:separator/>
      </w:r>
    </w:p>
  </w:endnote>
  <w:endnote w:type="continuationSeparator" w:id="0">
    <w:p w:rsidR="004D29A9" w:rsidRDefault="004D29A9" w:rsidP="0032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9A9" w:rsidRDefault="004D29A9" w:rsidP="00322088">
      <w:r>
        <w:separator/>
      </w:r>
    </w:p>
  </w:footnote>
  <w:footnote w:type="continuationSeparator" w:id="0">
    <w:p w:rsidR="004D29A9" w:rsidRDefault="004D29A9" w:rsidP="00322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4B44C8E"/>
    <w:lvl w:ilvl="0" w:tplc="4B8EDEEA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6526CEC2">
      <w:numFmt w:val="none"/>
      <w:lvlText w:val=""/>
      <w:lvlJc w:val="left"/>
      <w:pPr>
        <w:tabs>
          <w:tab w:val="num" w:pos="360"/>
        </w:tabs>
      </w:pPr>
    </w:lvl>
    <w:lvl w:ilvl="2" w:tplc="6A0A6808">
      <w:numFmt w:val="none"/>
      <w:lvlText w:val=""/>
      <w:lvlJc w:val="left"/>
      <w:pPr>
        <w:tabs>
          <w:tab w:val="num" w:pos="360"/>
        </w:tabs>
      </w:pPr>
    </w:lvl>
    <w:lvl w:ilvl="3" w:tplc="6B82D8BA">
      <w:numFmt w:val="none"/>
      <w:lvlText w:val=""/>
      <w:lvlJc w:val="left"/>
      <w:pPr>
        <w:tabs>
          <w:tab w:val="num" w:pos="360"/>
        </w:tabs>
      </w:pPr>
    </w:lvl>
    <w:lvl w:ilvl="4" w:tplc="E2881D50">
      <w:numFmt w:val="none"/>
      <w:lvlText w:val=""/>
      <w:lvlJc w:val="left"/>
      <w:pPr>
        <w:tabs>
          <w:tab w:val="num" w:pos="360"/>
        </w:tabs>
      </w:pPr>
    </w:lvl>
    <w:lvl w:ilvl="5" w:tplc="E6840AB6">
      <w:numFmt w:val="none"/>
      <w:lvlText w:val=""/>
      <w:lvlJc w:val="left"/>
      <w:pPr>
        <w:tabs>
          <w:tab w:val="num" w:pos="360"/>
        </w:tabs>
      </w:pPr>
    </w:lvl>
    <w:lvl w:ilvl="6" w:tplc="4F8C20C6">
      <w:numFmt w:val="none"/>
      <w:lvlText w:val=""/>
      <w:lvlJc w:val="left"/>
      <w:pPr>
        <w:tabs>
          <w:tab w:val="num" w:pos="360"/>
        </w:tabs>
      </w:pPr>
    </w:lvl>
    <w:lvl w:ilvl="7" w:tplc="99D6541E">
      <w:numFmt w:val="none"/>
      <w:lvlText w:val=""/>
      <w:lvlJc w:val="left"/>
      <w:pPr>
        <w:tabs>
          <w:tab w:val="num" w:pos="360"/>
        </w:tabs>
      </w:pPr>
    </w:lvl>
    <w:lvl w:ilvl="8" w:tplc="64E079DC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4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1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3A14"/>
    <w:rsid w:val="0000606D"/>
    <w:rsid w:val="000231E4"/>
    <w:rsid w:val="00026FEA"/>
    <w:rsid w:val="0004402D"/>
    <w:rsid w:val="00047FB1"/>
    <w:rsid w:val="000535AC"/>
    <w:rsid w:val="000637E5"/>
    <w:rsid w:val="00065DEB"/>
    <w:rsid w:val="00070689"/>
    <w:rsid w:val="0007575E"/>
    <w:rsid w:val="00081F0F"/>
    <w:rsid w:val="00082FB3"/>
    <w:rsid w:val="000849BB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328A6"/>
    <w:rsid w:val="00146350"/>
    <w:rsid w:val="00155C7C"/>
    <w:rsid w:val="00157D2A"/>
    <w:rsid w:val="00161624"/>
    <w:rsid w:val="001667C7"/>
    <w:rsid w:val="00170500"/>
    <w:rsid w:val="00183C21"/>
    <w:rsid w:val="001872D8"/>
    <w:rsid w:val="001B350E"/>
    <w:rsid w:val="001D1238"/>
    <w:rsid w:val="001F2A03"/>
    <w:rsid w:val="00210683"/>
    <w:rsid w:val="00211A90"/>
    <w:rsid w:val="00212685"/>
    <w:rsid w:val="00214A90"/>
    <w:rsid w:val="00216E68"/>
    <w:rsid w:val="00236985"/>
    <w:rsid w:val="0023751E"/>
    <w:rsid w:val="00241DC6"/>
    <w:rsid w:val="00245CF4"/>
    <w:rsid w:val="00247DE7"/>
    <w:rsid w:val="00260078"/>
    <w:rsid w:val="00264978"/>
    <w:rsid w:val="0027724D"/>
    <w:rsid w:val="00280570"/>
    <w:rsid w:val="002868CE"/>
    <w:rsid w:val="002A60B0"/>
    <w:rsid w:val="002E2F38"/>
    <w:rsid w:val="002F24D5"/>
    <w:rsid w:val="002F258F"/>
    <w:rsid w:val="003001AC"/>
    <w:rsid w:val="00302686"/>
    <w:rsid w:val="003143FF"/>
    <w:rsid w:val="00322088"/>
    <w:rsid w:val="0033124C"/>
    <w:rsid w:val="0034569E"/>
    <w:rsid w:val="0035207B"/>
    <w:rsid w:val="003633F9"/>
    <w:rsid w:val="00391CF8"/>
    <w:rsid w:val="003A545C"/>
    <w:rsid w:val="003B23E8"/>
    <w:rsid w:val="003B256E"/>
    <w:rsid w:val="003B47FC"/>
    <w:rsid w:val="003C3FAF"/>
    <w:rsid w:val="003D15AB"/>
    <w:rsid w:val="003E57B7"/>
    <w:rsid w:val="003E6911"/>
    <w:rsid w:val="003F4622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A103E"/>
    <w:rsid w:val="004A26DB"/>
    <w:rsid w:val="004B6833"/>
    <w:rsid w:val="004C1A3E"/>
    <w:rsid w:val="004C2E14"/>
    <w:rsid w:val="004C732B"/>
    <w:rsid w:val="004D29A9"/>
    <w:rsid w:val="004F09C0"/>
    <w:rsid w:val="00507194"/>
    <w:rsid w:val="00516B0E"/>
    <w:rsid w:val="00532D8C"/>
    <w:rsid w:val="00550A80"/>
    <w:rsid w:val="00552E22"/>
    <w:rsid w:val="0058351A"/>
    <w:rsid w:val="005B3FB8"/>
    <w:rsid w:val="005B7524"/>
    <w:rsid w:val="005C3815"/>
    <w:rsid w:val="005D062B"/>
    <w:rsid w:val="006024A9"/>
    <w:rsid w:val="006137F7"/>
    <w:rsid w:val="00617108"/>
    <w:rsid w:val="006268AC"/>
    <w:rsid w:val="00637333"/>
    <w:rsid w:val="006375A2"/>
    <w:rsid w:val="00645303"/>
    <w:rsid w:val="006535B2"/>
    <w:rsid w:val="006550BC"/>
    <w:rsid w:val="00657D8A"/>
    <w:rsid w:val="0067224E"/>
    <w:rsid w:val="00674D0D"/>
    <w:rsid w:val="00684946"/>
    <w:rsid w:val="00684C66"/>
    <w:rsid w:val="00686716"/>
    <w:rsid w:val="00693ED8"/>
    <w:rsid w:val="006B4D8F"/>
    <w:rsid w:val="006B5620"/>
    <w:rsid w:val="006C36E0"/>
    <w:rsid w:val="006D2BE3"/>
    <w:rsid w:val="006D7F3F"/>
    <w:rsid w:val="00705878"/>
    <w:rsid w:val="007169E8"/>
    <w:rsid w:val="0071761C"/>
    <w:rsid w:val="00723146"/>
    <w:rsid w:val="00725A0C"/>
    <w:rsid w:val="007260C0"/>
    <w:rsid w:val="007306EC"/>
    <w:rsid w:val="007325A1"/>
    <w:rsid w:val="00750BB0"/>
    <w:rsid w:val="00751660"/>
    <w:rsid w:val="007516DF"/>
    <w:rsid w:val="0075178B"/>
    <w:rsid w:val="007571ED"/>
    <w:rsid w:val="007644C9"/>
    <w:rsid w:val="00772BF7"/>
    <w:rsid w:val="007826D2"/>
    <w:rsid w:val="00784128"/>
    <w:rsid w:val="0078596E"/>
    <w:rsid w:val="007A0DEA"/>
    <w:rsid w:val="007A758D"/>
    <w:rsid w:val="007B3FE9"/>
    <w:rsid w:val="007C098B"/>
    <w:rsid w:val="007D1E94"/>
    <w:rsid w:val="007D3290"/>
    <w:rsid w:val="007D5830"/>
    <w:rsid w:val="007D74B3"/>
    <w:rsid w:val="007D7C58"/>
    <w:rsid w:val="007E531F"/>
    <w:rsid w:val="008037DD"/>
    <w:rsid w:val="0081229E"/>
    <w:rsid w:val="0081315D"/>
    <w:rsid w:val="00834BA6"/>
    <w:rsid w:val="00837CE0"/>
    <w:rsid w:val="008404C7"/>
    <w:rsid w:val="00840CB8"/>
    <w:rsid w:val="008504F8"/>
    <w:rsid w:val="00865346"/>
    <w:rsid w:val="00870A8E"/>
    <w:rsid w:val="008960D1"/>
    <w:rsid w:val="008C0CEE"/>
    <w:rsid w:val="008D7DAC"/>
    <w:rsid w:val="008E1E82"/>
    <w:rsid w:val="008E7D8F"/>
    <w:rsid w:val="008F6A3E"/>
    <w:rsid w:val="009049D4"/>
    <w:rsid w:val="00911D73"/>
    <w:rsid w:val="00912B00"/>
    <w:rsid w:val="00915E94"/>
    <w:rsid w:val="00930A38"/>
    <w:rsid w:val="00932756"/>
    <w:rsid w:val="00932FC7"/>
    <w:rsid w:val="009369FB"/>
    <w:rsid w:val="00937AA7"/>
    <w:rsid w:val="009402F3"/>
    <w:rsid w:val="00957B31"/>
    <w:rsid w:val="009751A4"/>
    <w:rsid w:val="00986CD3"/>
    <w:rsid w:val="00994FC0"/>
    <w:rsid w:val="0099720C"/>
    <w:rsid w:val="009A22EF"/>
    <w:rsid w:val="009B055F"/>
    <w:rsid w:val="009B32FF"/>
    <w:rsid w:val="009B3B73"/>
    <w:rsid w:val="009B4663"/>
    <w:rsid w:val="009E69B9"/>
    <w:rsid w:val="009F7D38"/>
    <w:rsid w:val="00A0093D"/>
    <w:rsid w:val="00A03F70"/>
    <w:rsid w:val="00A06EF1"/>
    <w:rsid w:val="00A15AE6"/>
    <w:rsid w:val="00A23753"/>
    <w:rsid w:val="00A31187"/>
    <w:rsid w:val="00A728BB"/>
    <w:rsid w:val="00A7532A"/>
    <w:rsid w:val="00A773B1"/>
    <w:rsid w:val="00A85415"/>
    <w:rsid w:val="00A96156"/>
    <w:rsid w:val="00AA298E"/>
    <w:rsid w:val="00AA7751"/>
    <w:rsid w:val="00AB4A97"/>
    <w:rsid w:val="00AC44F0"/>
    <w:rsid w:val="00AD2751"/>
    <w:rsid w:val="00AE19A8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81722"/>
    <w:rsid w:val="00BA52A5"/>
    <w:rsid w:val="00BB5A91"/>
    <w:rsid w:val="00BC7FFE"/>
    <w:rsid w:val="00BE1857"/>
    <w:rsid w:val="00BF0F90"/>
    <w:rsid w:val="00C05055"/>
    <w:rsid w:val="00C24A95"/>
    <w:rsid w:val="00C3025A"/>
    <w:rsid w:val="00C318BC"/>
    <w:rsid w:val="00C37430"/>
    <w:rsid w:val="00C51F84"/>
    <w:rsid w:val="00C70352"/>
    <w:rsid w:val="00C73508"/>
    <w:rsid w:val="00C757E4"/>
    <w:rsid w:val="00C76806"/>
    <w:rsid w:val="00C77D66"/>
    <w:rsid w:val="00C83D82"/>
    <w:rsid w:val="00C92DA2"/>
    <w:rsid w:val="00C9356B"/>
    <w:rsid w:val="00C9460D"/>
    <w:rsid w:val="00CB25A4"/>
    <w:rsid w:val="00CB3658"/>
    <w:rsid w:val="00CB7F06"/>
    <w:rsid w:val="00CC2809"/>
    <w:rsid w:val="00CD0ADA"/>
    <w:rsid w:val="00CD1AA8"/>
    <w:rsid w:val="00CE3EFF"/>
    <w:rsid w:val="00CF7395"/>
    <w:rsid w:val="00D0481F"/>
    <w:rsid w:val="00D1359D"/>
    <w:rsid w:val="00D13A53"/>
    <w:rsid w:val="00D13D3C"/>
    <w:rsid w:val="00D202E5"/>
    <w:rsid w:val="00D22252"/>
    <w:rsid w:val="00D23912"/>
    <w:rsid w:val="00D25907"/>
    <w:rsid w:val="00D3131E"/>
    <w:rsid w:val="00D32083"/>
    <w:rsid w:val="00D35BD3"/>
    <w:rsid w:val="00D424ED"/>
    <w:rsid w:val="00D43CDC"/>
    <w:rsid w:val="00D47640"/>
    <w:rsid w:val="00D54B1C"/>
    <w:rsid w:val="00D55572"/>
    <w:rsid w:val="00D656AA"/>
    <w:rsid w:val="00D67C53"/>
    <w:rsid w:val="00DA308A"/>
    <w:rsid w:val="00DA6C1D"/>
    <w:rsid w:val="00DB34AB"/>
    <w:rsid w:val="00DC512B"/>
    <w:rsid w:val="00DC7E19"/>
    <w:rsid w:val="00DD08A8"/>
    <w:rsid w:val="00DE129A"/>
    <w:rsid w:val="00DE4C46"/>
    <w:rsid w:val="00DE7A87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D0C17"/>
    <w:rsid w:val="00EE1BD5"/>
    <w:rsid w:val="00EE55DE"/>
    <w:rsid w:val="00EE68CD"/>
    <w:rsid w:val="00F0398B"/>
    <w:rsid w:val="00F04AD3"/>
    <w:rsid w:val="00F0594A"/>
    <w:rsid w:val="00F418D3"/>
    <w:rsid w:val="00F44BDE"/>
    <w:rsid w:val="00F47751"/>
    <w:rsid w:val="00F52C61"/>
    <w:rsid w:val="00F617DE"/>
    <w:rsid w:val="00F77DDA"/>
    <w:rsid w:val="00F862D3"/>
    <w:rsid w:val="00F86B0C"/>
    <w:rsid w:val="00FB17D8"/>
    <w:rsid w:val="00FC75B4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43E271B-E3B7-4325-A8FA-1AE5C922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D47640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131">
    <w:name w:val="style131"/>
    <w:rsid w:val="00161624"/>
    <w:rPr>
      <w:rFonts w:ascii="Arial" w:hAnsi="Arial" w:cs="Arial" w:hint="default"/>
      <w:color w:val="000099"/>
    </w:rPr>
  </w:style>
  <w:style w:type="character" w:customStyle="1" w:styleId="style31">
    <w:name w:val="style31"/>
    <w:rsid w:val="00161624"/>
    <w:rPr>
      <w:rFonts w:ascii="Arial" w:hAnsi="Arial" w:cs="Arial" w:hint="default"/>
      <w:sz w:val="20"/>
      <w:szCs w:val="20"/>
    </w:rPr>
  </w:style>
  <w:style w:type="paragraph" w:styleId="ad">
    <w:name w:val="header"/>
    <w:basedOn w:val="a"/>
    <w:link w:val="ae"/>
    <w:rsid w:val="003220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322088"/>
  </w:style>
  <w:style w:type="paragraph" w:styleId="af">
    <w:name w:val="footer"/>
    <w:basedOn w:val="a"/>
    <w:link w:val="af0"/>
    <w:rsid w:val="003220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322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