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1C19C3" w:rsidTr="00BD5672">
        <w:tc>
          <w:tcPr>
            <w:tcW w:w="1416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1C19C3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604159">
              <w:rPr>
                <w:rFonts w:ascii="細明體" w:eastAsia="細明體" w:hAnsi="細明體" w:hint="eastAsia"/>
                <w:sz w:val="20"/>
                <w:szCs w:val="20"/>
              </w:rPr>
              <w:t>22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295717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D5672" w:rsidRPr="00BD5672" w:rsidRDefault="001C123E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722CE">
              <w:rPr>
                <w:rFonts w:ascii="Arial" w:eastAsia="標楷體" w:hAnsi="Arial"/>
                <w:bCs/>
              </w:rPr>
              <w:t>130806000422</w:t>
            </w:r>
          </w:p>
        </w:tc>
      </w:tr>
      <w:tr w:rsidR="006D3D87" w:rsidRPr="00E8700A" w:rsidTr="00BD5672">
        <w:tc>
          <w:tcPr>
            <w:tcW w:w="1416" w:type="dxa"/>
          </w:tcPr>
          <w:p w:rsidR="006D3D87" w:rsidRPr="00BD5672" w:rsidRDefault="00E57EDE" w:rsidP="006041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ins w:id="2" w:author="FIS" w:date="2014-04-29T12:4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2014/4/29</w:t>
              </w:r>
            </w:ins>
          </w:p>
        </w:tc>
        <w:tc>
          <w:tcPr>
            <w:tcW w:w="1010" w:type="dxa"/>
          </w:tcPr>
          <w:p w:rsidR="006D3D87" w:rsidRPr="00BD5672" w:rsidRDefault="00E57EDE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FIS" w:date="2014-04-29T12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6D3D87" w:rsidRPr="00BD5672" w:rsidRDefault="00E57EDE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FIS" w:date="2014-04-29T12:46:00Z">
              <w:r>
                <w:rPr>
                  <w:rFonts w:hint="eastAsia"/>
                  <w:color w:val="0000FF"/>
                  <w:sz w:val="20"/>
                  <w:szCs w:val="20"/>
                </w:rPr>
                <w:t>理賠偵測系統風險因子優化作業</w:t>
              </w:r>
            </w:ins>
          </w:p>
        </w:tc>
        <w:tc>
          <w:tcPr>
            <w:tcW w:w="1566" w:type="dxa"/>
          </w:tcPr>
          <w:p w:rsidR="006D3D87" w:rsidRDefault="00E57EDE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ins w:id="5" w:author="FIS" w:date="2014-04-29T12:47:00Z">
              <w:r>
                <w:rPr>
                  <w:rFonts w:ascii="細明體" w:eastAsia="細明體" w:hAnsi="細明體" w:hint="eastAsia"/>
                  <w:lang w:eastAsia="zh-TW"/>
                </w:rPr>
                <w:t>蕭侑文</w:t>
              </w:r>
            </w:ins>
          </w:p>
        </w:tc>
        <w:tc>
          <w:tcPr>
            <w:tcW w:w="2071" w:type="dxa"/>
          </w:tcPr>
          <w:p w:rsidR="006D3D87" w:rsidRPr="006722CE" w:rsidRDefault="00E57EDE" w:rsidP="005558D1">
            <w:pPr>
              <w:spacing w:line="240" w:lineRule="atLeast"/>
              <w:rPr>
                <w:rFonts w:ascii="Arial" w:eastAsia="標楷體" w:hAnsi="Arial"/>
                <w:bCs/>
              </w:rPr>
            </w:pPr>
            <w:ins w:id="6" w:author="FIS" w:date="2014-04-29T12:47:00Z">
              <w:r>
                <w:t>140421000066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C376D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求診醫院交查拒賠抽件</w:t>
            </w:r>
          </w:p>
        </w:tc>
      </w:tr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295717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AV0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C376DC">
              <w:rPr>
                <w:rFonts w:ascii="細明體" w:eastAsia="細明體" w:hAnsi="細明體" w:hint="eastAsia"/>
                <w:sz w:val="20"/>
                <w:szCs w:val="20"/>
              </w:rPr>
              <w:t>F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295717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FAMS</w:t>
            </w:r>
            <w:r w:rsidR="00C376DC">
              <w:rPr>
                <w:rFonts w:ascii="細明體" w:eastAsia="細明體" w:hAnsi="細明體" w:hint="eastAsia"/>
                <w:sz w:val="20"/>
                <w:szCs w:val="20"/>
              </w:rPr>
              <w:t>求診醫院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-</w:t>
            </w:r>
            <w:r w:rsidR="00C376DC">
              <w:rPr>
                <w:rFonts w:ascii="細明體" w:eastAsia="細明體" w:hAnsi="細明體" w:hint="eastAsia"/>
                <w:sz w:val="20"/>
                <w:szCs w:val="20"/>
              </w:rPr>
              <w:t>近一年交查醫院拒賠明細</w:t>
            </w:r>
          </w:p>
        </w:tc>
      </w:tr>
      <w:tr w:rsidR="00752001" w:rsidTr="00764C15">
        <w:tc>
          <w:tcPr>
            <w:tcW w:w="1440" w:type="dxa"/>
          </w:tcPr>
          <w:p w:rsidR="00752001" w:rsidRPr="001C19C3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295717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752001" w:rsidTr="00764C15">
        <w:tc>
          <w:tcPr>
            <w:tcW w:w="1440" w:type="dxa"/>
          </w:tcPr>
          <w:p w:rsidR="00752001" w:rsidRPr="001C19C3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1C19C3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1C19C3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Default="00C376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/>
          <w:b/>
          <w:lang w:eastAsia="zh-TW"/>
        </w:rP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8" o:title=""/>
          </v:shape>
          <o:OLEObject Type="Embed" ProgID="Visio.Drawing.11" ShapeID="_x0000_i1025" DrawAspect="Content" ObjectID="_1657346371" r:id="rId9"/>
        </w:obje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1C19C3" w:rsidTr="00752001">
        <w:tc>
          <w:tcPr>
            <w:tcW w:w="794" w:type="dxa"/>
          </w:tcPr>
          <w:p w:rsidR="00752001" w:rsidRPr="001C19C3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1C19C3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1C19C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1C19C3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1C19C3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1C19C3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295717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752001" w:rsidRPr="002057B2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AAB001</w:t>
            </w:r>
          </w:p>
        </w:tc>
        <w:tc>
          <w:tcPr>
            <w:tcW w:w="799" w:type="dxa"/>
          </w:tcPr>
          <w:p w:rsidR="00752001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B41138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752001" w:rsidRDefault="00752001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C376DC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295717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376D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376DC" w:rsidRPr="00226E08" w:rsidRDefault="00C376DC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376DC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C376DC" w:rsidRPr="00C376DC" w:rsidRDefault="00C376D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C376DC" w:rsidRDefault="00C376DC" w:rsidP="00BD59A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C19C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C19C3" w:rsidRPr="00226E08" w:rsidRDefault="001C19C3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C19C3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理賠診斷書</w:t>
            </w:r>
            <w:r w:rsidR="001C19C3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C19C3" w:rsidRDefault="001C19C3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C376DC">
              <w:rPr>
                <w:rFonts w:ascii="細明體" w:eastAsia="細明體" w:hAnsi="細明體" w:hint="eastAsia"/>
                <w:sz w:val="20"/>
                <w:szCs w:val="20"/>
              </w:rPr>
              <w:t>AA020</w:t>
            </w:r>
          </w:p>
        </w:tc>
        <w:tc>
          <w:tcPr>
            <w:tcW w:w="799" w:type="dxa"/>
          </w:tcPr>
          <w:p w:rsidR="001C19C3" w:rsidRDefault="001C19C3" w:rsidP="002F357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C19C3" w:rsidRPr="00E60524" w:rsidRDefault="001C19C3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376D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376DC" w:rsidRPr="00226E08" w:rsidRDefault="00C376DC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376DC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理賠診斷書相關天數檔</w:t>
            </w:r>
          </w:p>
        </w:tc>
        <w:tc>
          <w:tcPr>
            <w:tcW w:w="2835" w:type="dxa"/>
          </w:tcPr>
          <w:p w:rsidR="00C376DC" w:rsidRDefault="00C376D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DTAAA021</w:t>
            </w:r>
          </w:p>
        </w:tc>
        <w:tc>
          <w:tcPr>
            <w:tcW w:w="799" w:type="dxa"/>
          </w:tcPr>
          <w:p w:rsidR="00C376DC" w:rsidRDefault="00C376DC" w:rsidP="00BD59A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376D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376DC" w:rsidRPr="00226E08" w:rsidRDefault="00C376DC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376DC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交查受理檔</w:t>
            </w:r>
          </w:p>
        </w:tc>
        <w:tc>
          <w:tcPr>
            <w:tcW w:w="2835" w:type="dxa"/>
          </w:tcPr>
          <w:p w:rsidR="00C376DC" w:rsidRDefault="00C376D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DTAHA001</w:t>
            </w:r>
          </w:p>
        </w:tc>
        <w:tc>
          <w:tcPr>
            <w:tcW w:w="799" w:type="dxa"/>
          </w:tcPr>
          <w:p w:rsidR="00C376DC" w:rsidRDefault="00C376DC" w:rsidP="00BD59A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376D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376DC" w:rsidRPr="00226E08" w:rsidRDefault="00C376DC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376DC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交查明細檔</w:t>
            </w:r>
          </w:p>
        </w:tc>
        <w:tc>
          <w:tcPr>
            <w:tcW w:w="2835" w:type="dxa"/>
          </w:tcPr>
          <w:p w:rsidR="00C376DC" w:rsidRDefault="00C376D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DTAHA002</w:t>
            </w:r>
          </w:p>
        </w:tc>
        <w:tc>
          <w:tcPr>
            <w:tcW w:w="799" w:type="dxa"/>
          </w:tcPr>
          <w:p w:rsidR="00C376DC" w:rsidRDefault="00C376DC" w:rsidP="00BD59A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376D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376DC" w:rsidRPr="00226E08" w:rsidRDefault="00C376DC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376DC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交查績效檔</w:t>
            </w:r>
          </w:p>
        </w:tc>
        <w:tc>
          <w:tcPr>
            <w:tcW w:w="2835" w:type="dxa"/>
          </w:tcPr>
          <w:p w:rsidR="00C376DC" w:rsidRDefault="00C376D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DTAHA004</w:t>
            </w:r>
          </w:p>
        </w:tc>
        <w:tc>
          <w:tcPr>
            <w:tcW w:w="799" w:type="dxa"/>
          </w:tcPr>
          <w:p w:rsidR="00C376DC" w:rsidRDefault="00C376DC" w:rsidP="00BD59A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376DC" w:rsidRPr="00E60524" w:rsidRDefault="00C376DC" w:rsidP="00BD59A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376D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376DC" w:rsidRPr="00226E08" w:rsidRDefault="00C376DC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376DC" w:rsidRDefault="00C376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求診醫院交查拒賠檔</w:t>
            </w:r>
          </w:p>
        </w:tc>
        <w:tc>
          <w:tcPr>
            <w:tcW w:w="2835" w:type="dxa"/>
          </w:tcPr>
          <w:p w:rsidR="00C376DC" w:rsidRDefault="00C376D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DTAAVF01</w:t>
            </w:r>
          </w:p>
        </w:tc>
        <w:tc>
          <w:tcPr>
            <w:tcW w:w="799" w:type="dxa"/>
          </w:tcPr>
          <w:p w:rsidR="00C376DC" w:rsidRDefault="00C376DC" w:rsidP="002F357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376DC" w:rsidRPr="00E60524" w:rsidRDefault="00C376DC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376DC" w:rsidRPr="00E60524" w:rsidRDefault="00C376DC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376DC" w:rsidRPr="00E60524" w:rsidRDefault="00C376DC" w:rsidP="002F357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1C19C3" w:rsidTr="00764C15">
        <w:tc>
          <w:tcPr>
            <w:tcW w:w="72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ADV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Pr="001C19C3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295717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7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1C19C3" w:rsidTr="00764C15">
        <w:tc>
          <w:tcPr>
            <w:tcW w:w="720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1C19C3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C19C3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B54095" w:rsidTr="000549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54095" w:rsidRDefault="00B5409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8" w:author="FIS" w:date="2014-04-30T13:1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1.</w:t>
              </w:r>
            </w:ins>
          </w:p>
        </w:tc>
        <w:tc>
          <w:tcPr>
            <w:tcW w:w="2880" w:type="dxa"/>
            <w:vAlign w:val="center"/>
          </w:tcPr>
          <w:p w:rsidR="00B54095" w:rsidRDefault="00B5409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9" w:author="FIS" w:date="2014-04-30T13:15:00Z">
              <w:r>
                <w:rPr>
                  <w:rFonts w:hint="eastAsia"/>
                  <w:sz w:val="20"/>
                  <w:szCs w:val="20"/>
                </w:rPr>
                <w:t>執行步驟</w:t>
              </w:r>
            </w:ins>
          </w:p>
        </w:tc>
        <w:tc>
          <w:tcPr>
            <w:tcW w:w="3465" w:type="dxa"/>
            <w:vAlign w:val="bottom"/>
          </w:tcPr>
          <w:p w:rsidR="00B54095" w:rsidRDefault="00B5409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0" w:author="FIS" w:date="2014-04-30T13:15:00Z">
              <w:r w:rsidRPr="00701852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015" w:type="dxa"/>
          </w:tcPr>
          <w:p w:rsidR="0055423B" w:rsidRPr="00247D1C" w:rsidRDefault="0055423B" w:rsidP="0055423B">
            <w:pPr>
              <w:rPr>
                <w:ins w:id="11" w:author="FIS" w:date="2014-04-30T13:18:00Z"/>
                <w:rFonts w:hint="eastAsia"/>
                <w:sz w:val="20"/>
                <w:szCs w:val="20"/>
              </w:rPr>
            </w:pPr>
            <w:ins w:id="12" w:author="FIS" w:date="2014-04-30T13:18:00Z">
              <w:r w:rsidRPr="00A8277C">
                <w:rPr>
                  <w:rFonts w:ascii="細明體" w:eastAsia="細明體" w:hAnsi="細明體" w:cs="Arial Unicode MS" w:hint="eastAsia"/>
                  <w:sz w:val="20"/>
                  <w:szCs w:val="20"/>
                </w:rPr>
                <w:t>1:</w:t>
              </w:r>
              <w:r w:rsidRPr="00247D1C">
                <w:rPr>
                  <w:rFonts w:hint="eastAsia"/>
                  <w:sz w:val="20"/>
                  <w:szCs w:val="20"/>
                </w:rPr>
                <w:t>醫院代碼</w:t>
              </w:r>
            </w:ins>
            <w:ins w:id="13" w:author="FIS" w:date="2014-04-30T14:19:00Z">
              <w:r w:rsidR="00A8277C">
                <w:rPr>
                  <w:rFonts w:hint="eastAsia"/>
                  <w:sz w:val="20"/>
                  <w:szCs w:val="20"/>
                </w:rPr>
                <w:t xml:space="preserve"> </w:t>
              </w:r>
            </w:ins>
            <w:ins w:id="14" w:author="FIS" w:date="2014-04-30T13:18:00Z">
              <w:r w:rsidRPr="00247D1C">
                <w:rPr>
                  <w:rFonts w:hint="eastAsia"/>
                  <w:sz w:val="20"/>
                  <w:szCs w:val="20"/>
                </w:rPr>
                <w:t>2:</w:t>
              </w:r>
              <w:r w:rsidRPr="00247D1C">
                <w:rPr>
                  <w:rFonts w:hint="eastAsia"/>
                  <w:sz w:val="20"/>
                  <w:szCs w:val="20"/>
                </w:rPr>
                <w:t>事故原因</w:t>
              </w:r>
            </w:ins>
          </w:p>
          <w:p w:rsidR="00B54095" w:rsidRPr="00A8277C" w:rsidRDefault="0055423B" w:rsidP="00A827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5" w:author="FIS" w:date="2014-04-30T13:18:00Z">
              <w:r w:rsidRPr="00247D1C">
                <w:rPr>
                  <w:rFonts w:hint="eastAsia"/>
                  <w:sz w:val="20"/>
                  <w:szCs w:val="20"/>
                </w:rPr>
                <w:t>3:</w:t>
              </w:r>
              <w:r w:rsidRPr="00247D1C">
                <w:rPr>
                  <w:rFonts w:hint="eastAsia"/>
                  <w:sz w:val="20"/>
                  <w:szCs w:val="20"/>
                </w:rPr>
                <w:t>疾病代碼</w:t>
              </w:r>
            </w:ins>
            <w:ins w:id="16" w:author="FIS" w:date="2014-04-30T14:19:00Z">
              <w:r w:rsidR="00A8277C">
                <w:rPr>
                  <w:rFonts w:hint="eastAsia"/>
                  <w:sz w:val="20"/>
                  <w:szCs w:val="20"/>
                </w:rPr>
                <w:t xml:space="preserve"> </w:t>
              </w:r>
            </w:ins>
            <w:ins w:id="17" w:author="FIS" w:date="2014-04-30T13:18:00Z">
              <w:r w:rsidRPr="00247D1C">
                <w:rPr>
                  <w:rFonts w:hint="eastAsia"/>
                  <w:sz w:val="20"/>
                  <w:szCs w:val="20"/>
                </w:rPr>
                <w:t>4:</w:t>
              </w:r>
              <w:r w:rsidRPr="00247D1C">
                <w:rPr>
                  <w:rFonts w:hint="eastAsia"/>
                  <w:sz w:val="20"/>
                  <w:szCs w:val="20"/>
                </w:rPr>
                <w:t>手術代碼</w:t>
              </w:r>
            </w:ins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7"/>
    <w:p w:rsidR="00961F9B" w:rsidRPr="009B385F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1200CB" w:rsidRDefault="001C123E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</w:t>
      </w:r>
      <w:r w:rsidR="00961F9B" w:rsidRPr="00DF2E41">
        <w:rPr>
          <w:rFonts w:ascii="細明體" w:eastAsia="細明體" w:hAnsi="細明體" w:hint="eastAsia"/>
          <w:lang w:eastAsia="zh-TW"/>
        </w:rPr>
        <w:t>件數、</w:t>
      </w:r>
    </w:p>
    <w:p w:rsidR="00CA4EC4" w:rsidRDefault="001200CB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23E">
        <w:rPr>
          <w:rFonts w:ascii="細明體" w:eastAsia="細明體" w:hAnsi="細明體" w:hint="eastAsia"/>
          <w:lang w:eastAsia="zh-TW"/>
        </w:rPr>
        <w:t>錯誤件數</w:t>
      </w:r>
      <w:r w:rsidR="00CA4EC4">
        <w:rPr>
          <w:rFonts w:ascii="細明體" w:eastAsia="細明體" w:hAnsi="細明體" w:hint="eastAsia"/>
          <w:kern w:val="2"/>
          <w:lang w:eastAsia="zh-TW"/>
        </w:rPr>
        <w:t>。</w:t>
      </w:r>
    </w:p>
    <w:p w:rsidR="00E64147" w:rsidRPr="00504C6B" w:rsidRDefault="00E64147" w:rsidP="00E64147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961F9B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Pr="00E64147" w:rsidRDefault="001C123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</w:t>
      </w:r>
    </w:p>
    <w:p w:rsidR="00E64147" w:rsidRPr="00E64147" w:rsidRDefault="00E64147" w:rsidP="00E6414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E64147" w:rsidRDefault="00E64147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清空TABLE：</w:t>
      </w:r>
    </w:p>
    <w:p w:rsidR="00E64147" w:rsidRDefault="00E64147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8" w:author="FIS" w:date="2014-04-30T13:17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清空DBAA.DTAAV</w:t>
      </w:r>
      <w:r w:rsidR="001C123E">
        <w:rPr>
          <w:rFonts w:ascii="細明體" w:eastAsia="細明體" w:hAnsi="細明體" w:hint="eastAsia"/>
          <w:kern w:val="2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>01。</w:t>
      </w:r>
    </w:p>
    <w:p w:rsidR="00E40796" w:rsidRPr="00E40796" w:rsidRDefault="00E40796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19" w:author="FIS" w:date="2014-04-30T13:17:00Z"/>
          <w:rFonts w:ascii="細明體" w:eastAsia="細明體" w:hAnsi="細明體" w:hint="eastAsia"/>
          <w:kern w:val="2"/>
          <w:lang w:eastAsia="zh-TW"/>
          <w:rPrChange w:id="20" w:author="FIS" w:date="2014-04-30T13:17:00Z">
            <w:rPr>
              <w:ins w:id="21" w:author="FIS" w:date="2014-04-30T13:17:00Z"/>
              <w:rFonts w:hint="eastAsia"/>
              <w:lang w:eastAsia="zh-TW"/>
            </w:rPr>
          </w:rPrChange>
        </w:rPr>
      </w:pPr>
      <w:ins w:id="22" w:author="FIS" w:date="2014-04-30T13:17:00Z">
        <w:r>
          <w:rPr>
            <w:rFonts w:ascii="細明體" w:eastAsia="細明體" w:hAnsi="細明體" w:hint="eastAsia"/>
            <w:kern w:val="2"/>
            <w:lang w:eastAsia="zh-TW"/>
          </w:rPr>
          <w:t>IF</w:t>
        </w:r>
      </w:ins>
      <w:ins w:id="23" w:author="FIS" w:date="2014-04-30T13:18:00Z">
        <w:r>
          <w:rPr>
            <w:rFonts w:ascii="細明體" w:eastAsia="細明體" w:hAnsi="細明體" w:hint="eastAsia"/>
            <w:kern w:val="2"/>
            <w:lang w:eastAsia="zh-TW"/>
          </w:rPr>
          <w:t>傳入.</w:t>
        </w:r>
      </w:ins>
      <w:ins w:id="24" w:author="FIS" w:date="2014-04-30T13:17:00Z">
        <w:r>
          <w:rPr>
            <w:rFonts w:hint="eastAsia"/>
          </w:rPr>
          <w:t>執行步驟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有值</w:t>
        </w:r>
      </w:ins>
    </w:p>
    <w:p w:rsidR="00E40796" w:rsidRPr="00E40796" w:rsidRDefault="00E40796" w:rsidP="00E40796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5" w:author="FIS" w:date="2014-04-30T13:18:00Z"/>
          <w:rFonts w:ascii="細明體" w:eastAsia="細明體" w:hAnsi="細明體" w:hint="eastAsia"/>
          <w:kern w:val="2"/>
          <w:lang w:eastAsia="zh-TW"/>
          <w:rPrChange w:id="26" w:author="FIS" w:date="2014-04-30T13:18:00Z">
            <w:rPr>
              <w:ins w:id="27" w:author="FIS" w:date="2014-04-30T13:18:00Z"/>
              <w:rFonts w:hint="eastAsia"/>
              <w:lang w:eastAsia="zh-TW"/>
            </w:rPr>
          </w:rPrChange>
        </w:rPr>
        <w:pPrChange w:id="28" w:author="FIS" w:date="2014-04-30T13:17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9" w:author="FIS" w:date="2014-04-30T13:17:00Z">
        <w:r>
          <w:rPr>
            <w:rFonts w:hint="eastAsia"/>
            <w:lang w:eastAsia="zh-TW"/>
          </w:rPr>
          <w:t>WHERE</w:t>
        </w:r>
      </w:ins>
    </w:p>
    <w:p w:rsidR="00E40796" w:rsidRPr="00E40796" w:rsidRDefault="00E40796" w:rsidP="00E40796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0" w:author="FIS" w:date="2014-04-30T13:18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31" w:author="FIS" w:date="2014-04-30T13:17:00Z">
        <w:r>
          <w:rPr>
            <w:rFonts w:hint="eastAsia"/>
            <w:lang w:eastAsia="zh-TW"/>
          </w:rPr>
          <w:t>計算種類</w:t>
        </w:r>
      </w:ins>
      <w:ins w:id="32" w:author="FIS" w:date="2014-04-30T13:18:00Z">
        <w:r>
          <w:rPr>
            <w:rFonts w:hint="eastAsia"/>
            <w:lang w:eastAsia="zh-TW"/>
          </w:rPr>
          <w:t xml:space="preserve"> = </w:t>
        </w:r>
        <w:r>
          <w:rPr>
            <w:rFonts w:ascii="細明體" w:eastAsia="細明體" w:hAnsi="細明體" w:hint="eastAsia"/>
            <w:kern w:val="2"/>
            <w:lang w:eastAsia="zh-TW"/>
          </w:rPr>
          <w:t>傳入.</w:t>
        </w:r>
        <w:r>
          <w:rPr>
            <w:rFonts w:hint="eastAsia"/>
            <w:lang w:eastAsia="zh-TW"/>
          </w:rPr>
          <w:t>執行步驟</w:t>
        </w:r>
      </w:ins>
    </w:p>
    <w:p w:rsidR="00E64147" w:rsidRDefault="00E64147" w:rsidP="00E6414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582CA8" w:rsidRDefault="00582CA8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64147"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細明體" w:eastAsia="細明體" w:hAnsi="細明體" w:hint="eastAsia"/>
          <w:kern w:val="2"/>
          <w:lang w:eastAsia="zh-TW"/>
        </w:rPr>
        <w:t>批</w:t>
      </w:r>
      <w:r w:rsidRPr="00E64147">
        <w:rPr>
          <w:rFonts w:ascii="細明體" w:eastAsia="細明體" w:hAnsi="細明體" w:hint="eastAsia"/>
          <w:lang w:eastAsia="zh-TW"/>
        </w:rPr>
        <w:t>次處理</w:t>
      </w:r>
      <w:r>
        <w:rPr>
          <w:rFonts w:ascii="細明體" w:eastAsia="細明體" w:hAnsi="細明體" w:hint="eastAsia"/>
          <w:lang w:eastAsia="zh-TW"/>
        </w:rPr>
        <w:t>日期</w:t>
      </w:r>
      <w:r w:rsidRPr="00E64147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系統現在日期</w:t>
      </w:r>
    </w:p>
    <w:p w:rsidR="00582CA8" w:rsidRDefault="00582CA8" w:rsidP="00582CA8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7A2E8C" w:rsidRDefault="001C123E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ins w:id="33" w:author="FIS" w:date="2014-04-30T13:18:00Z">
        <w:r w:rsidR="004F4D54" w:rsidRPr="00907307">
          <w:rPr>
            <w:rFonts w:hint="eastAsia"/>
            <w:lang w:eastAsia="zh-TW"/>
          </w:rPr>
          <w:t>醫院代碼</w:t>
        </w:r>
      </w:ins>
      <w:r>
        <w:rPr>
          <w:rFonts w:ascii="細明體" w:eastAsia="細明體" w:hAnsi="細明體" w:hint="eastAsia"/>
          <w:kern w:val="2"/>
          <w:lang w:eastAsia="zh-TW"/>
        </w:rPr>
        <w:t>資料</w:t>
      </w:r>
      <w:r w:rsidR="00187628">
        <w:rPr>
          <w:rFonts w:ascii="細明體" w:eastAsia="細明體" w:hAnsi="細明體" w:hint="eastAsia"/>
          <w:kern w:val="2"/>
          <w:lang w:eastAsia="zh-TW"/>
        </w:rPr>
        <w:t>：</w:t>
      </w:r>
      <w:r w:rsidR="00AC46BF">
        <w:rPr>
          <w:rFonts w:ascii="細明體" w:eastAsia="細明體" w:hAnsi="細明體" w:hint="eastAsia"/>
          <w:kern w:val="2"/>
          <w:lang w:eastAsia="zh-TW"/>
        </w:rPr>
        <w:t>(參考</w:t>
      </w:r>
      <w:hyperlink w:anchor="SQL_QUERY_001" w:history="1">
        <w:r w:rsidR="00AC46BF" w:rsidRPr="00AC46BF">
          <w:rPr>
            <w:rStyle w:val="aa"/>
            <w:rFonts w:ascii="細明體" w:eastAsia="細明體" w:hAnsi="細明體" w:hint="eastAsia"/>
            <w:kern w:val="2"/>
            <w:lang w:eastAsia="zh-TW"/>
          </w:rPr>
          <w:t>SQL_QUERY_001</w:t>
        </w:r>
      </w:hyperlink>
      <w:r w:rsidR="00AC46BF">
        <w:rPr>
          <w:rFonts w:ascii="細明體" w:eastAsia="細明體" w:hAnsi="細明體" w:hint="eastAsia"/>
          <w:kern w:val="2"/>
          <w:lang w:eastAsia="zh-TW"/>
        </w:rPr>
        <w:t>)</w:t>
      </w:r>
      <w:ins w:id="34" w:author="FIS" w:date="2014-04-30T13:51:00Z">
        <w:r w:rsidR="000865AF" w:rsidRPr="000865AF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0865AF">
          <w:rPr>
            <w:rFonts w:ascii="細明體" w:eastAsia="細明體" w:hAnsi="細明體" w:hint="eastAsia"/>
            <w:kern w:val="2"/>
            <w:lang w:eastAsia="zh-TW"/>
          </w:rPr>
          <w:t>(寫入醫查C01，BY醫查各醫院寫檔)</w:t>
        </w:r>
      </w:ins>
    </w:p>
    <w:p w:rsidR="00C36E45" w:rsidRDefault="00C36E45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35" w:author="FIS" w:date="2014-04-30T13:18:00Z"/>
          <w:rFonts w:ascii="細明體" w:eastAsia="細明體" w:hAnsi="細明體" w:hint="eastAsia"/>
          <w:kern w:val="2"/>
          <w:lang w:eastAsia="zh-TW"/>
        </w:rPr>
      </w:pPr>
      <w:ins w:id="36" w:author="FIS" w:date="2014-04-30T13:18:00Z">
        <w:r>
          <w:rPr>
            <w:rFonts w:ascii="細明體" w:eastAsia="細明體" w:hAnsi="細明體" w:hint="eastAsia"/>
            <w:kern w:val="2"/>
            <w:lang w:eastAsia="zh-TW"/>
          </w:rPr>
          <w:t>IF傳入.</w:t>
        </w:r>
        <w:r>
          <w:rPr>
            <w:rFonts w:hint="eastAsia"/>
            <w:lang w:eastAsia="zh-TW"/>
          </w:rPr>
          <w:t>執行步驟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是空值</w:t>
        </w:r>
      </w:ins>
      <w:ins w:id="37" w:author="FIS" w:date="2014-04-30T13:19:00Z"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或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</w:t>
        </w:r>
        <w:r>
          <w:rPr>
            <w:rFonts w:hint="eastAsia"/>
            <w:lang w:eastAsia="zh-TW"/>
          </w:rPr>
          <w:t>1</w:t>
        </w:r>
        <w:r>
          <w:rPr>
            <w:lang w:eastAsia="zh-TW"/>
          </w:rPr>
          <w:t>’</w:t>
        </w:r>
      </w:ins>
    </w:p>
    <w:p w:rsidR="001C19C3" w:rsidRDefault="001C123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暫存檔T1</w:t>
      </w:r>
      <w:r w:rsidR="001C19C3">
        <w:rPr>
          <w:rFonts w:ascii="細明體" w:eastAsia="細明體" w:hAnsi="細明體" w:hint="eastAsia"/>
          <w:kern w:val="2"/>
          <w:lang w:eastAsia="zh-TW"/>
        </w:rPr>
        <w:t>：</w:t>
      </w:r>
    </w:p>
    <w:p w:rsidR="00AC46BF" w:rsidRDefault="00AC46BF" w:rsidP="00AC46B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讀取交查案件檔DTAHA001+交查明細檔DTAHA002，聯集交查績效檔DTAHA004。</w:t>
      </w:r>
    </w:p>
    <w:p w:rsidR="00AC46BF" w:rsidRDefault="00AC46BF" w:rsidP="00AC46B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條件：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DTAHA002.交查進度需為40 (結案)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DTAHA002.交查種類需為02 (醫查)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DTAHA002.交查項目需為C01 (求診醫院)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8" w:author="FIS" w:date="2014-04-30T13:28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DTAHA002.交查日期需為距今</w:t>
      </w:r>
      <w:del w:id="39" w:author="FIS" w:date="2014-04-29T12:47:00Z">
        <w:r w:rsidDel="00A97E1F">
          <w:rPr>
            <w:rFonts w:ascii="細明體" w:eastAsia="細明體" w:hAnsi="細明體" w:hint="eastAsia"/>
            <w:kern w:val="2"/>
            <w:lang w:eastAsia="zh-TW"/>
          </w:rPr>
          <w:delText>一</w:delText>
        </w:r>
      </w:del>
      <w:ins w:id="40" w:author="FIS" w:date="2014-04-29T12:47:00Z">
        <w:r w:rsidR="00A97E1F">
          <w:rPr>
            <w:rFonts w:ascii="細明體" w:eastAsia="細明體" w:hAnsi="細明體" w:hint="eastAsia"/>
            <w:kern w:val="2"/>
            <w:lang w:eastAsia="zh-TW"/>
          </w:rPr>
          <w:t>三</w:t>
        </w:r>
      </w:ins>
      <w:r>
        <w:rPr>
          <w:rFonts w:ascii="細明體" w:eastAsia="細明體" w:hAnsi="細明體" w:hint="eastAsia"/>
          <w:kern w:val="2"/>
          <w:lang w:eastAsia="zh-TW"/>
        </w:rPr>
        <w:t>年內</w:t>
      </w:r>
    </w:p>
    <w:p w:rsidR="001A4CFB" w:rsidRDefault="001A4CFB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41" w:author="FIS" w:date="2014-04-30T13:28:00Z">
        <w:r>
          <w:rPr>
            <w:rFonts w:ascii="細明體" w:eastAsia="細明體" w:hAnsi="細明體" w:hint="eastAsia"/>
            <w:kern w:val="2"/>
            <w:lang w:eastAsia="zh-TW"/>
          </w:rPr>
          <w:t>DTAHA002.</w:t>
        </w:r>
        <w:r>
          <w:rPr>
            <w:color w:val="000000"/>
          </w:rPr>
          <w:t>免查原因</w:t>
        </w:r>
        <w:r>
          <w:rPr>
            <w:color w:val="000000"/>
          </w:rPr>
          <w:t> </w:t>
        </w:r>
        <w:r>
          <w:rPr>
            <w:rFonts w:hint="eastAsia"/>
            <w:color w:val="000000"/>
            <w:lang w:eastAsia="zh-TW"/>
          </w:rPr>
          <w:t xml:space="preserve"> </w:t>
        </w:r>
        <w:r>
          <w:rPr>
            <w:rFonts w:hint="eastAsia"/>
            <w:color w:val="000000"/>
            <w:lang w:eastAsia="zh-TW"/>
          </w:rPr>
          <w:t>是空值</w:t>
        </w:r>
      </w:ins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DTAHA001.系統別需為C (理賠)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DTAHA001.受理編號需為一般件 (受理編號第11~12碼=00)</w:t>
      </w:r>
    </w:p>
    <w:p w:rsidR="00AC46BF" w:rsidRDefault="00AC46BF" w:rsidP="00AC46B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DTAHA001.受理編號取前12碼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DTAHA001.被交查人ID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DTAHA002.醫院代碼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DTAHA002.醫院中文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DTAHA002.交查種類</w:t>
      </w:r>
    </w:p>
    <w:p w:rsidR="00AC46BF" w:rsidRDefault="00AC46BF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DTAHA002.交查項目</w:t>
      </w:r>
    </w:p>
    <w:p w:rsidR="00AC46BF" w:rsidRDefault="00847F21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依照上述欄位，加總</w:t>
      </w:r>
      <w:r w:rsidR="00AC46BF">
        <w:rPr>
          <w:rFonts w:ascii="細明體" w:eastAsia="細明體" w:hAnsi="細明體" w:hint="eastAsia"/>
          <w:kern w:val="2"/>
          <w:lang w:eastAsia="zh-TW"/>
        </w:rPr>
        <w:t>DTAHA004.績效2</w:t>
      </w:r>
      <w:r>
        <w:rPr>
          <w:rFonts w:ascii="細明體" w:eastAsia="細明體" w:hAnsi="細明體" w:hint="eastAsia"/>
          <w:kern w:val="2"/>
          <w:lang w:eastAsia="zh-TW"/>
        </w:rPr>
        <w:t>，若&gt;0則給1</w:t>
      </w:r>
    </w:p>
    <w:p w:rsidR="00847F21" w:rsidRDefault="00847F21" w:rsidP="00AC46B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依照上述欄位，加總件數</w:t>
      </w:r>
    </w:p>
    <w:p w:rsidR="001C123E" w:rsidRDefault="001C123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暫存檔T2：</w:t>
      </w:r>
    </w:p>
    <w:p w:rsidR="00847F21" w:rsidRDefault="00847F21" w:rsidP="00847F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讀取理賠受理檔DTAAA001+理賠受理申請書檔DTAAA010+理賠明細檔DTAAB001。</w:t>
      </w:r>
    </w:p>
    <w:p w:rsidR="00847F21" w:rsidRDefault="00847F21" w:rsidP="00847F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DTAAA001.受理進度為80 (結案)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DTAAA001.受理編號需為一般件 (受理編號第11~12碼=00)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del w:id="42" w:author="FIS" w:date="2014-04-30T13:29:00Z">
        <w:r w:rsidDel="003D12C2">
          <w:rPr>
            <w:rFonts w:ascii="細明體" w:eastAsia="細明體" w:hAnsi="細明體" w:hint="eastAsia"/>
            <w:kern w:val="2"/>
            <w:lang w:eastAsia="zh-TW"/>
          </w:rPr>
          <w:delText>DTAAB001.修改原因為B12或B13</w:delText>
        </w:r>
      </w:del>
    </w:p>
    <w:p w:rsidR="00847F21" w:rsidRDefault="00847F21" w:rsidP="00847F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欄位：(重複只取一筆)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DTAAA001.受理編號取前12碼</w:t>
      </w:r>
    </w:p>
    <w:p w:rsidR="00991DC4" w:rsidRPr="001A4CFB" w:rsidRDefault="00847F21" w:rsidP="0084230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4230A">
        <w:rPr>
          <w:rFonts w:ascii="細明體" w:eastAsia="細明體" w:hAnsi="細明體" w:hint="eastAsia"/>
          <w:kern w:val="2"/>
          <w:lang w:eastAsia="zh-TW"/>
        </w:rPr>
        <w:t>DTAAA010.事故者ID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DTAAB001.事故日期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DTAAB001.修改原因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DTAAB001.修改中文</w:t>
      </w:r>
    </w:p>
    <w:p w:rsidR="001C123E" w:rsidRDefault="001C123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暫存檔T3：</w:t>
      </w:r>
    </w:p>
    <w:p w:rsidR="00847F21" w:rsidRDefault="00847F21" w:rsidP="00847F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讀取理賠診斷書檔DTAAA020+理賠診斷書天數檔DTAAA021。</w:t>
      </w:r>
    </w:p>
    <w:p w:rsidR="00847F21" w:rsidRDefault="00847F21" w:rsidP="00847F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DTAAA001.受理編號需為一般件非重起件 (受理編號第11~14碼=0001)</w:t>
      </w:r>
    </w:p>
    <w:p w:rsidR="00847F21" w:rsidRDefault="00847F21" w:rsidP="00847F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DTAAA020.受理編號</w:t>
      </w:r>
    </w:p>
    <w:p w:rsidR="00D22ED3" w:rsidRPr="001A4CFB" w:rsidRDefault="00847F21" w:rsidP="0084230A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4230A">
        <w:rPr>
          <w:rFonts w:ascii="細明體" w:eastAsia="細明體" w:hAnsi="細明體" w:hint="eastAsia"/>
          <w:kern w:val="2"/>
          <w:lang w:eastAsia="zh-TW"/>
        </w:rPr>
        <w:t>DTAAA020.</w:t>
      </w:r>
      <w:r w:rsidRPr="001A4CFB">
        <w:rPr>
          <w:rFonts w:ascii="細明體" w:eastAsia="細明體" w:hAnsi="細明體" w:hint="eastAsia"/>
          <w:kern w:val="2"/>
          <w:lang w:eastAsia="zh-TW"/>
        </w:rPr>
        <w:t>醫院代碼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依上述條件取最小DTAAA021.住院起日</w:t>
      </w:r>
    </w:p>
    <w:p w:rsidR="001C123E" w:rsidRDefault="001C123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讀取T1 LEFT JOIN T3 LEFT JOIN T2</w:t>
      </w:r>
      <w:r w:rsidR="00847F21">
        <w:rPr>
          <w:rFonts w:ascii="細明體" w:eastAsia="細明體" w:hAnsi="細明體" w:hint="eastAsia"/>
          <w:kern w:val="2"/>
          <w:lang w:eastAsia="zh-TW"/>
        </w:rPr>
        <w:t>。</w:t>
      </w:r>
    </w:p>
    <w:p w:rsidR="00847F21" w:rsidRDefault="00847F21" w:rsidP="00847F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聯集條件：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T1與T3的受理編號、醫院代碼相同</w:t>
      </w:r>
    </w:p>
    <w:p w:rsidR="00847F21" w:rsidRDefault="00847F21" w:rsidP="00847F2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T1與T2的受理編號前12碼相同。</w:t>
      </w:r>
    </w:p>
    <w:p w:rsidR="001C123E" w:rsidRDefault="001C123E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43" w:author="FIS" w:date="2014-04-30T13:44:00Z"/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讀取異常或件數為0時，丟出錯誤訊息。批次終止。</w:t>
      </w:r>
    </w:p>
    <w:p w:rsidR="00DE755E" w:rsidRDefault="004A06BD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44" w:author="FIS" w:date="2014-04-30T13:47:00Z"/>
          <w:rFonts w:ascii="細明體" w:eastAsia="細明體" w:hAnsi="細明體" w:hint="eastAsia"/>
          <w:kern w:val="2"/>
          <w:lang w:eastAsia="zh-TW"/>
        </w:rPr>
      </w:pPr>
      <w:ins w:id="45" w:author="FIS" w:date="2014-04-30T14:18:00Z">
        <w:r>
          <w:rPr>
            <w:rFonts w:ascii="細明體" w:eastAsia="細明體" w:hAnsi="細明體" w:hint="eastAsia"/>
            <w:kern w:val="2"/>
            <w:lang w:eastAsia="zh-TW"/>
          </w:rPr>
          <w:t>資料寫入，參考STEP9</w:t>
        </w:r>
      </w:ins>
      <w:ins w:id="46" w:author="FIS" w:date="2014-04-30T13:48:00Z">
        <w:r w:rsidR="00F6403B">
          <w:rPr>
            <w:rFonts w:ascii="細明體" w:eastAsia="細明體" w:hAnsi="細明體" w:hint="eastAsia"/>
            <w:kern w:val="2"/>
            <w:lang w:eastAsia="zh-TW"/>
          </w:rPr>
          <w:t>：</w:t>
        </w:r>
      </w:ins>
    </w:p>
    <w:p w:rsidR="00D35271" w:rsidRDefault="00AB53DB" w:rsidP="00D3527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47" w:author="FIS" w:date="2014-04-30T13:47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48" w:author="FIS" w:date="2014-04-30T13:47:00Z">
        <w:r>
          <w:rPr>
            <w:rFonts w:hint="eastAsia"/>
            <w:lang w:eastAsia="zh-TW"/>
          </w:rPr>
          <w:t>O_</w:t>
        </w:r>
        <w:r>
          <w:rPr>
            <w:rFonts w:hint="eastAsia"/>
          </w:rPr>
          <w:t>計算種類</w:t>
        </w:r>
        <w:r>
          <w:rPr>
            <w:rFonts w:hint="eastAsia"/>
            <w:lang w:eastAsia="zh-TW"/>
          </w:rPr>
          <w:t xml:space="preserve"> =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>1</w:t>
        </w:r>
        <w:r>
          <w:rPr>
            <w:lang w:eastAsia="zh-TW"/>
          </w:rPr>
          <w:t>’</w:t>
        </w:r>
      </w:ins>
    </w:p>
    <w:p w:rsidR="005A2745" w:rsidRDefault="005A2745" w:rsidP="005A2745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08768B" w:rsidRDefault="0008768B" w:rsidP="0008768B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ins w:id="49" w:author="FIS" w:date="2014-04-30T13:26:00Z"/>
          <w:rFonts w:ascii="細明體" w:eastAsia="細明體" w:hAnsi="細明體" w:hint="eastAsia"/>
          <w:kern w:val="2"/>
          <w:lang w:eastAsia="zh-TW"/>
        </w:rPr>
      </w:pPr>
      <w:ins w:id="50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讀取</w:t>
        </w:r>
      </w:ins>
      <w:ins w:id="51" w:author="FIS" w:date="2014-04-30T13:27:00Z">
        <w:r w:rsidR="006C4F29">
          <w:rPr>
            <w:rFonts w:hint="eastAsia"/>
            <w:lang w:eastAsia="zh-TW"/>
          </w:rPr>
          <w:t>事故原因</w:t>
        </w:r>
      </w:ins>
      <w:ins w:id="52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資料：</w:t>
        </w:r>
      </w:ins>
      <w:ins w:id="53" w:author="FIS" w:date="2014-04-30T13:51:00Z">
        <w:r w:rsidR="000865AF">
          <w:rPr>
            <w:rFonts w:ascii="細明體" w:eastAsia="細明體" w:hAnsi="細明體" w:hint="eastAsia"/>
            <w:kern w:val="2"/>
            <w:lang w:eastAsia="zh-TW"/>
          </w:rPr>
          <w:t>(寫入</w:t>
        </w:r>
        <w:r w:rsidR="00B84E17">
          <w:rPr>
            <w:rFonts w:ascii="新細明體" w:hAnsi="新細明體" w:hint="eastAsia"/>
            <w:lang w:eastAsia="zh-TW"/>
          </w:rPr>
          <w:t>事查</w:t>
        </w:r>
        <w:r w:rsidR="000865AF">
          <w:rPr>
            <w:rFonts w:ascii="細明體" w:eastAsia="細明體" w:hAnsi="細明體" w:hint="eastAsia"/>
            <w:kern w:val="2"/>
            <w:lang w:eastAsia="zh-TW"/>
          </w:rPr>
          <w:t>C0</w:t>
        </w:r>
        <w:r w:rsidR="00B84E17">
          <w:rPr>
            <w:rFonts w:ascii="細明體" w:eastAsia="細明體" w:hAnsi="細明體" w:hint="eastAsia"/>
            <w:kern w:val="2"/>
            <w:lang w:eastAsia="zh-TW"/>
          </w:rPr>
          <w:t>3,C06,C0</w:t>
        </w:r>
        <w:r w:rsidR="00952A03">
          <w:rPr>
            <w:rFonts w:ascii="細明體" w:eastAsia="細明體" w:hAnsi="細明體" w:hint="eastAsia"/>
            <w:kern w:val="2"/>
            <w:lang w:eastAsia="zh-TW"/>
          </w:rPr>
          <w:t>9</w:t>
        </w:r>
        <w:r w:rsidR="000865AF">
          <w:rPr>
            <w:rFonts w:ascii="細明體" w:eastAsia="細明體" w:hAnsi="細明體" w:hint="eastAsia"/>
            <w:kern w:val="2"/>
            <w:lang w:eastAsia="zh-TW"/>
          </w:rPr>
          <w:t>，BY</w:t>
        </w:r>
        <w:r w:rsidR="001F1A6E">
          <w:rPr>
            <w:rFonts w:ascii="細明體" w:eastAsia="細明體" w:hAnsi="細明體" w:hint="eastAsia"/>
            <w:kern w:val="2"/>
            <w:lang w:eastAsia="zh-TW"/>
          </w:rPr>
          <w:t>申請書</w:t>
        </w:r>
        <w:r w:rsidR="001F1A6E">
          <w:rPr>
            <w:rFonts w:hint="eastAsia"/>
            <w:lang w:eastAsia="zh-TW"/>
          </w:rPr>
          <w:t>事故原因</w:t>
        </w:r>
        <w:r w:rsidR="000865AF">
          <w:rPr>
            <w:rFonts w:ascii="細明體" w:eastAsia="細明體" w:hAnsi="細明體" w:hint="eastAsia"/>
            <w:kern w:val="2"/>
            <w:lang w:eastAsia="zh-TW"/>
          </w:rPr>
          <w:t>寫檔)</w:t>
        </w:r>
      </w:ins>
    </w:p>
    <w:p w:rsidR="0008768B" w:rsidRDefault="0008768B" w:rsidP="0008768B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54" w:author="FIS" w:date="2014-04-30T13:26:00Z"/>
          <w:rFonts w:ascii="細明體" w:eastAsia="細明體" w:hAnsi="細明體" w:hint="eastAsia"/>
          <w:kern w:val="2"/>
          <w:lang w:eastAsia="zh-TW"/>
        </w:rPr>
      </w:pPr>
      <w:ins w:id="55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IF傳入.</w:t>
        </w:r>
        <w:r>
          <w:rPr>
            <w:rFonts w:hint="eastAsia"/>
            <w:lang w:eastAsia="zh-TW"/>
          </w:rPr>
          <w:t>執行步驟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是空值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或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</w:t>
        </w:r>
      </w:ins>
      <w:ins w:id="56" w:author="FIS" w:date="2014-04-30T13:27:00Z">
        <w:r w:rsidR="002F0CEC">
          <w:rPr>
            <w:rFonts w:hint="eastAsia"/>
            <w:lang w:eastAsia="zh-TW"/>
          </w:rPr>
          <w:t>2</w:t>
        </w:r>
      </w:ins>
      <w:ins w:id="57" w:author="FIS" w:date="2014-04-30T13:26:00Z">
        <w:r>
          <w:rPr>
            <w:lang w:eastAsia="zh-TW"/>
          </w:rPr>
          <w:t>’</w:t>
        </w:r>
      </w:ins>
    </w:p>
    <w:p w:rsidR="0008768B" w:rsidRDefault="0008768B" w:rsidP="008A7EC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58" w:author="FIS" w:date="2014-04-30T13:26:00Z"/>
          <w:rFonts w:ascii="細明體" w:eastAsia="細明體" w:hAnsi="細明體" w:hint="eastAsia"/>
          <w:kern w:val="2"/>
          <w:lang w:eastAsia="zh-TW"/>
        </w:rPr>
        <w:pPrChange w:id="59" w:author="FIS" w:date="2014-04-30T13:27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60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暫存檔T1：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61" w:author="FIS" w:date="2014-04-30T13:26:00Z"/>
          <w:rFonts w:ascii="細明體" w:eastAsia="細明體" w:hAnsi="細明體" w:hint="eastAsia"/>
          <w:kern w:val="2"/>
          <w:lang w:eastAsia="zh-TW"/>
        </w:rPr>
        <w:pPrChange w:id="62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3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讀取交查案件檔DTAHA001+交查明細檔DTAHA002，聯集交查績效檔DTAHA004。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64" w:author="FIS" w:date="2014-04-30T13:26:00Z"/>
          <w:rFonts w:ascii="細明體" w:eastAsia="細明體" w:hAnsi="細明體" w:hint="eastAsia"/>
          <w:kern w:val="2"/>
          <w:lang w:eastAsia="zh-TW"/>
        </w:rPr>
        <w:pPrChange w:id="65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66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條件：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67" w:author="FIS" w:date="2014-04-30T13:26:00Z"/>
          <w:rFonts w:ascii="細明體" w:eastAsia="細明體" w:hAnsi="細明體" w:hint="eastAsia"/>
          <w:kern w:val="2"/>
          <w:lang w:eastAsia="zh-TW"/>
        </w:rPr>
        <w:pPrChange w:id="68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69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DTAHA002.交查進度需為40 (結案)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70" w:author="FIS" w:date="2014-04-30T13:26:00Z"/>
          <w:rFonts w:ascii="細明體" w:eastAsia="細明體" w:hAnsi="細明體" w:hint="eastAsia"/>
          <w:kern w:val="2"/>
          <w:lang w:eastAsia="zh-TW"/>
        </w:rPr>
        <w:pPrChange w:id="71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72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DTAHA002.交查種類需為0</w:t>
        </w:r>
      </w:ins>
      <w:ins w:id="73" w:author="FIS" w:date="2014-04-30T13:39:00Z">
        <w:r w:rsidR="00A86029"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74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 xml:space="preserve"> (</w:t>
        </w:r>
      </w:ins>
      <w:ins w:id="75" w:author="FIS" w:date="2014-04-30T13:39:00Z">
        <w:r w:rsidR="00A86029">
          <w:rPr>
            <w:rFonts w:ascii="細明體" w:eastAsia="細明體" w:hAnsi="細明體" w:hint="eastAsia"/>
            <w:kern w:val="2"/>
            <w:lang w:eastAsia="zh-TW"/>
          </w:rPr>
          <w:t>事</w:t>
        </w:r>
      </w:ins>
      <w:ins w:id="76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查)</w:t>
        </w:r>
      </w:ins>
    </w:p>
    <w:p w:rsidR="00EE6E76" w:rsidRPr="00EE6E76" w:rsidRDefault="0008768B" w:rsidP="00EE6E7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77" w:author="FIS" w:date="2014-04-30T13:42:00Z"/>
          <w:rFonts w:ascii="細明體" w:eastAsia="細明體" w:hAnsi="細明體" w:hint="eastAsia"/>
          <w:kern w:val="2"/>
          <w:lang w:eastAsia="zh-TW"/>
          <w:rPrChange w:id="78" w:author="FIS" w:date="2014-04-30T13:42:00Z">
            <w:rPr>
              <w:ins w:id="79" w:author="FIS" w:date="2014-04-30T13:42:00Z"/>
              <w:rFonts w:ascii="sөũ" w:hAnsi="sөũ" w:hint="eastAsia"/>
              <w:lang w:eastAsia="zh-TW"/>
            </w:rPr>
          </w:rPrChange>
        </w:rPr>
        <w:pPrChange w:id="80" w:author="FIS" w:date="2014-04-30T13:42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81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</w:t>
        </w:r>
        <w:r w:rsidR="00A86029">
          <w:rPr>
            <w:rFonts w:ascii="細明體" w:eastAsia="細明體" w:hAnsi="細明體" w:hint="eastAsia"/>
            <w:kern w:val="2"/>
            <w:lang w:eastAsia="zh-TW"/>
          </w:rPr>
          <w:t>交查項目</w:t>
        </w:r>
      </w:ins>
      <w:ins w:id="82" w:author="FIS" w:date="2014-04-30T13:41:00Z">
        <w:r w:rsidR="00A86029">
          <w:rPr>
            <w:rFonts w:ascii="細明體" w:eastAsia="細明體" w:hAnsi="細明體" w:hint="eastAsia"/>
            <w:kern w:val="2"/>
            <w:lang w:eastAsia="zh-TW"/>
          </w:rPr>
          <w:t xml:space="preserve"> IN (</w:t>
        </w:r>
        <w:r w:rsidR="00A86029">
          <w:rPr>
            <w:rFonts w:ascii="細明體" w:eastAsia="細明體" w:hAnsi="細明體"/>
            <w:kern w:val="2"/>
            <w:lang w:eastAsia="zh-TW"/>
          </w:rPr>
          <w:t>‘</w:t>
        </w:r>
      </w:ins>
      <w:ins w:id="83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C0</w:t>
        </w:r>
      </w:ins>
      <w:ins w:id="84" w:author="FIS" w:date="2014-04-30T13:41:00Z">
        <w:r w:rsidR="00A86029">
          <w:rPr>
            <w:rFonts w:ascii="細明體" w:eastAsia="細明體" w:hAnsi="細明體" w:hint="eastAsia"/>
            <w:kern w:val="2"/>
            <w:lang w:eastAsia="zh-TW"/>
          </w:rPr>
          <w:t>3</w:t>
        </w:r>
        <w:r w:rsidR="00A86029">
          <w:rPr>
            <w:rFonts w:ascii="細明體" w:eastAsia="細明體" w:hAnsi="細明體"/>
            <w:kern w:val="2"/>
            <w:lang w:eastAsia="zh-TW"/>
          </w:rPr>
          <w:t>’</w:t>
        </w:r>
        <w:r w:rsidR="00A86029">
          <w:rPr>
            <w:rFonts w:ascii="細明體" w:eastAsia="細明體" w:hAnsi="細明體" w:hint="eastAsia"/>
            <w:kern w:val="2"/>
            <w:lang w:eastAsia="zh-TW"/>
          </w:rPr>
          <w:t>,</w:t>
        </w:r>
        <w:r w:rsidR="00A86029">
          <w:rPr>
            <w:rFonts w:ascii="細明體" w:eastAsia="細明體" w:hAnsi="細明體"/>
            <w:kern w:val="2"/>
            <w:lang w:eastAsia="zh-TW"/>
          </w:rPr>
          <w:t>’</w:t>
        </w:r>
        <w:r w:rsidR="00A86029">
          <w:rPr>
            <w:rFonts w:ascii="細明體" w:eastAsia="細明體" w:hAnsi="細明體" w:hint="eastAsia"/>
            <w:kern w:val="2"/>
            <w:lang w:eastAsia="zh-TW"/>
          </w:rPr>
          <w:t>C06</w:t>
        </w:r>
      </w:ins>
      <w:ins w:id="85" w:author="FIS" w:date="2014-04-30T13:42:00Z">
        <w:r w:rsidR="00A86029">
          <w:rPr>
            <w:rFonts w:ascii="細明體" w:eastAsia="細明體" w:hAnsi="細明體"/>
            <w:kern w:val="2"/>
            <w:lang w:eastAsia="zh-TW"/>
          </w:rPr>
          <w:t>’</w:t>
        </w:r>
        <w:r w:rsidR="00A86029">
          <w:rPr>
            <w:rFonts w:ascii="細明體" w:eastAsia="細明體" w:hAnsi="細明體" w:hint="eastAsia"/>
            <w:kern w:val="2"/>
            <w:lang w:eastAsia="zh-TW"/>
          </w:rPr>
          <w:t>,</w:t>
        </w:r>
        <w:r w:rsidR="00A86029">
          <w:rPr>
            <w:rFonts w:ascii="細明體" w:eastAsia="細明體" w:hAnsi="細明體"/>
            <w:kern w:val="2"/>
            <w:lang w:eastAsia="zh-TW"/>
          </w:rPr>
          <w:t>’</w:t>
        </w:r>
        <w:r w:rsidR="00A86029">
          <w:rPr>
            <w:rFonts w:ascii="細明體" w:eastAsia="細明體" w:hAnsi="細明體" w:hint="eastAsia"/>
            <w:kern w:val="2"/>
            <w:lang w:eastAsia="zh-TW"/>
          </w:rPr>
          <w:t>C09</w:t>
        </w:r>
        <w:r w:rsidR="00A86029">
          <w:rPr>
            <w:rFonts w:ascii="細明體" w:eastAsia="細明體" w:hAnsi="細明體"/>
            <w:kern w:val="2"/>
            <w:lang w:eastAsia="zh-TW"/>
          </w:rPr>
          <w:t>’</w:t>
        </w:r>
        <w:r w:rsidR="00A86029">
          <w:rPr>
            <w:rFonts w:ascii="細明體" w:eastAsia="細明體" w:hAnsi="細明體" w:hint="eastAsia"/>
            <w:kern w:val="2"/>
            <w:lang w:eastAsia="zh-TW"/>
          </w:rPr>
          <w:t>)</w:t>
        </w:r>
      </w:ins>
      <w:ins w:id="86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 xml:space="preserve"> (</w:t>
        </w:r>
      </w:ins>
      <w:ins w:id="87" w:author="FIS" w:date="2014-04-30T13:42:00Z">
        <w:r w:rsidR="00EE6E76">
          <w:rPr>
            <w:rFonts w:ascii="sөũ" w:hAnsi="sөũ"/>
          </w:rPr>
          <w:t>事故調查</w:t>
        </w:r>
        <w:r w:rsidR="00EE6E76">
          <w:rPr>
            <w:rFonts w:ascii="sөũ" w:hAnsi="sөũ"/>
          </w:rPr>
          <w:t>(</w:t>
        </w:r>
        <w:r w:rsidR="00EE6E76">
          <w:rPr>
            <w:rFonts w:ascii="sөũ" w:hAnsi="sөũ"/>
          </w:rPr>
          <w:t>含正、側查</w:t>
        </w:r>
        <w:r w:rsidR="00EE6E76">
          <w:rPr>
            <w:rFonts w:ascii="sөũ" w:hAnsi="sөũ"/>
          </w:rPr>
          <w:t>)</w:t>
        </w:r>
      </w:ins>
    </w:p>
    <w:p w:rsidR="0008768B" w:rsidRPr="00EE6E76" w:rsidRDefault="00EE6E76" w:rsidP="00EE6E76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88" w:author="FIS" w:date="2014-04-30T13:26:00Z"/>
          <w:rFonts w:ascii="細明體" w:eastAsia="細明體" w:hAnsi="細明體" w:hint="eastAsia"/>
          <w:kern w:val="2"/>
          <w:lang w:eastAsia="zh-TW"/>
        </w:rPr>
        <w:pPrChange w:id="89" w:author="FIS" w:date="2014-04-30T13:42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90" w:author="FIS" w:date="2014-04-30T13:42:00Z">
        <w:r>
          <w:rPr>
            <w:rFonts w:ascii="細明體" w:eastAsia="細明體" w:hAnsi="細明體" w:hint="eastAsia"/>
            <w:kern w:val="2"/>
            <w:lang w:eastAsia="zh-TW"/>
          </w:rPr>
          <w:t>、</w:t>
        </w:r>
        <w:r>
          <w:rPr>
            <w:rFonts w:ascii="sөũ" w:hAnsi="sөũ"/>
            <w:lang w:eastAsia="zh-TW"/>
          </w:rPr>
          <w:t>警方筆錄</w:t>
        </w:r>
        <w:r>
          <w:rPr>
            <w:rFonts w:ascii="sөũ" w:hAnsi="sөũ" w:hint="eastAsia"/>
            <w:lang w:eastAsia="zh-TW"/>
          </w:rPr>
          <w:t>、</w:t>
        </w:r>
      </w:ins>
      <w:ins w:id="91" w:author="FIS" w:date="2014-04-30T13:43:00Z">
        <w:r>
          <w:rPr>
            <w:rFonts w:ascii="sөũ" w:hAnsi="sөũ"/>
            <w:lang w:eastAsia="zh-TW"/>
          </w:rPr>
          <w:t>事故不明確調查</w:t>
        </w:r>
      </w:ins>
      <w:ins w:id="92" w:author="FIS" w:date="2014-04-30T13:26:00Z">
        <w:r w:rsidR="0008768B" w:rsidRPr="00EE6E76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93" w:author="FIS" w:date="2014-04-30T13:28:00Z"/>
          <w:rFonts w:ascii="細明體" w:eastAsia="細明體" w:hAnsi="細明體" w:hint="eastAsia"/>
          <w:kern w:val="2"/>
          <w:lang w:eastAsia="zh-TW"/>
        </w:rPr>
        <w:pPrChange w:id="94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95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DTAHA002.交查日期需為距今三年內</w:t>
        </w:r>
      </w:ins>
    </w:p>
    <w:p w:rsidR="00731AD4" w:rsidRDefault="00731AD4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96" w:author="FIS" w:date="2014-04-30T13:26:00Z"/>
          <w:rFonts w:ascii="細明體" w:eastAsia="細明體" w:hAnsi="細明體" w:hint="eastAsia"/>
          <w:kern w:val="2"/>
          <w:lang w:eastAsia="zh-TW"/>
        </w:rPr>
        <w:pPrChange w:id="97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98" w:author="FIS" w:date="2014-04-30T13:28:00Z">
        <w:r>
          <w:rPr>
            <w:rFonts w:ascii="細明體" w:eastAsia="細明體" w:hAnsi="細明體" w:hint="eastAsia"/>
            <w:kern w:val="2"/>
            <w:lang w:eastAsia="zh-TW"/>
          </w:rPr>
          <w:t>DTAHA002.</w:t>
        </w:r>
        <w:r>
          <w:rPr>
            <w:color w:val="000000"/>
          </w:rPr>
          <w:t>免查原因</w:t>
        </w:r>
        <w:r>
          <w:rPr>
            <w:color w:val="000000"/>
          </w:rPr>
          <w:t> </w:t>
        </w:r>
        <w:r>
          <w:rPr>
            <w:rFonts w:hint="eastAsia"/>
            <w:color w:val="000000"/>
            <w:lang w:eastAsia="zh-TW"/>
          </w:rPr>
          <w:t xml:space="preserve"> </w:t>
        </w:r>
        <w:r>
          <w:rPr>
            <w:rFonts w:hint="eastAsia"/>
            <w:color w:val="000000"/>
            <w:lang w:eastAsia="zh-TW"/>
          </w:rPr>
          <w:t>是空值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99" w:author="FIS" w:date="2014-04-30T13:26:00Z"/>
          <w:rFonts w:ascii="細明體" w:eastAsia="細明體" w:hAnsi="細明體" w:hint="eastAsia"/>
          <w:kern w:val="2"/>
          <w:lang w:eastAsia="zh-TW"/>
        </w:rPr>
        <w:pPrChange w:id="100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01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DTAHA001.系統別需為C (理賠)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02" w:author="FIS" w:date="2014-04-30T13:26:00Z"/>
          <w:rFonts w:ascii="細明體" w:eastAsia="細明體" w:hAnsi="細明體" w:hint="eastAsia"/>
          <w:kern w:val="2"/>
          <w:lang w:eastAsia="zh-TW"/>
        </w:rPr>
        <w:pPrChange w:id="103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04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DTAHA001.受理編號需為一般件 (受理編號第11~12碼=00)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05" w:author="FIS" w:date="2014-04-30T13:26:00Z"/>
          <w:rFonts w:ascii="細明體" w:eastAsia="細明體" w:hAnsi="細明體" w:hint="eastAsia"/>
          <w:kern w:val="2"/>
          <w:lang w:eastAsia="zh-TW"/>
        </w:rPr>
        <w:pPrChange w:id="106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07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欄位：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08" w:author="FIS" w:date="2014-04-30T13:26:00Z"/>
          <w:rFonts w:ascii="細明體" w:eastAsia="細明體" w:hAnsi="細明體" w:hint="eastAsia"/>
          <w:kern w:val="2"/>
          <w:lang w:eastAsia="zh-TW"/>
        </w:rPr>
        <w:pPrChange w:id="109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10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DTAHA001.受理編號取前12碼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11" w:author="FIS" w:date="2014-04-30T13:26:00Z"/>
          <w:rFonts w:ascii="細明體" w:eastAsia="細明體" w:hAnsi="細明體" w:hint="eastAsia"/>
          <w:kern w:val="2"/>
          <w:lang w:eastAsia="zh-TW"/>
        </w:rPr>
        <w:pPrChange w:id="112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13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DTAHA001.被交查人ID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14" w:author="FIS" w:date="2014-04-30T13:26:00Z"/>
          <w:rFonts w:ascii="細明體" w:eastAsia="細明體" w:hAnsi="細明體" w:hint="eastAsia"/>
          <w:kern w:val="2"/>
          <w:lang w:eastAsia="zh-TW"/>
        </w:rPr>
        <w:pPrChange w:id="115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16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DTAHA002.醫院代碼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17" w:author="FIS" w:date="2014-04-30T13:26:00Z"/>
          <w:rFonts w:ascii="細明體" w:eastAsia="細明體" w:hAnsi="細明體" w:hint="eastAsia"/>
          <w:kern w:val="2"/>
          <w:lang w:eastAsia="zh-TW"/>
        </w:rPr>
        <w:pPrChange w:id="118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19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DTAHA002.醫院中文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20" w:author="FIS" w:date="2014-04-30T13:26:00Z"/>
          <w:rFonts w:ascii="細明體" w:eastAsia="細明體" w:hAnsi="細明體" w:hint="eastAsia"/>
          <w:kern w:val="2"/>
          <w:lang w:eastAsia="zh-TW"/>
        </w:rPr>
        <w:pPrChange w:id="121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22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DTAHA002.交查種類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23" w:author="FIS" w:date="2014-04-30T13:26:00Z"/>
          <w:rFonts w:ascii="細明體" w:eastAsia="細明體" w:hAnsi="細明體" w:hint="eastAsia"/>
          <w:kern w:val="2"/>
          <w:lang w:eastAsia="zh-TW"/>
        </w:rPr>
        <w:pPrChange w:id="124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25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DTAHA002.交查項目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26" w:author="FIS" w:date="2014-04-30T13:26:00Z"/>
          <w:rFonts w:ascii="細明體" w:eastAsia="細明體" w:hAnsi="細明體" w:hint="eastAsia"/>
          <w:kern w:val="2"/>
          <w:lang w:eastAsia="zh-TW"/>
        </w:rPr>
        <w:pPrChange w:id="127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28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依照上述欄位，加總DTAHA004.績效2，若&gt;0則給1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29" w:author="FIS" w:date="2014-04-30T13:26:00Z"/>
          <w:rFonts w:ascii="細明體" w:eastAsia="細明體" w:hAnsi="細明體" w:hint="eastAsia"/>
          <w:kern w:val="2"/>
          <w:lang w:eastAsia="zh-TW"/>
        </w:rPr>
        <w:pPrChange w:id="130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31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依照上述欄位，加總件數</w:t>
        </w:r>
      </w:ins>
    </w:p>
    <w:p w:rsidR="0008768B" w:rsidRDefault="0008768B" w:rsidP="008A7EC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32" w:author="FIS" w:date="2014-04-30T13:26:00Z"/>
          <w:rFonts w:ascii="細明體" w:eastAsia="細明體" w:hAnsi="細明體" w:hint="eastAsia"/>
          <w:kern w:val="2"/>
          <w:lang w:eastAsia="zh-TW"/>
        </w:rPr>
        <w:pPrChange w:id="133" w:author="FIS" w:date="2014-04-30T13:27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34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暫存檔T2：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35" w:author="FIS" w:date="2014-04-30T13:26:00Z"/>
          <w:rFonts w:ascii="細明體" w:eastAsia="細明體" w:hAnsi="細明體" w:hint="eastAsia"/>
          <w:kern w:val="2"/>
          <w:lang w:eastAsia="zh-TW"/>
        </w:rPr>
        <w:pPrChange w:id="136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37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讀取理賠受理檔DTAAA001+理賠受理申請書檔DTAAA010+理賠明細檔DTAAB001。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38" w:author="FIS" w:date="2014-04-30T13:26:00Z"/>
          <w:rFonts w:ascii="細明體" w:eastAsia="細明體" w:hAnsi="細明體" w:hint="eastAsia"/>
          <w:kern w:val="2"/>
          <w:lang w:eastAsia="zh-TW"/>
        </w:rPr>
        <w:pPrChange w:id="139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40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條件：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41" w:author="FIS" w:date="2014-04-30T13:26:00Z"/>
          <w:rFonts w:ascii="細明體" w:eastAsia="細明體" w:hAnsi="細明體" w:hint="eastAsia"/>
          <w:kern w:val="2"/>
          <w:lang w:eastAsia="zh-TW"/>
        </w:rPr>
        <w:pPrChange w:id="142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43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DTAAA001.受理進度為80 (結案)</w:t>
        </w:r>
      </w:ins>
    </w:p>
    <w:p w:rsidR="0008768B" w:rsidRPr="00267726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44" w:author="FIS" w:date="2014-04-30T13:26:00Z"/>
          <w:rFonts w:ascii="細明體" w:eastAsia="細明體" w:hAnsi="細明體" w:hint="eastAsia"/>
          <w:kern w:val="2"/>
          <w:lang w:eastAsia="zh-TW"/>
        </w:rPr>
        <w:pPrChange w:id="145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46" w:author="FIS" w:date="2014-04-30T13:26:00Z">
        <w:r w:rsidRPr="00F049FC">
          <w:rPr>
            <w:rFonts w:ascii="細明體" w:eastAsia="細明體" w:hAnsi="細明體" w:hint="eastAsia"/>
            <w:kern w:val="2"/>
            <w:lang w:eastAsia="zh-TW"/>
          </w:rPr>
          <w:t>DTAAA001.</w:t>
        </w:r>
        <w:r w:rsidRPr="00267726">
          <w:rPr>
            <w:rFonts w:ascii="細明體" w:eastAsia="細明體" w:hAnsi="細明體" w:hint="eastAsia"/>
            <w:kern w:val="2"/>
            <w:lang w:eastAsia="zh-TW"/>
          </w:rPr>
          <w:t>受理編號需為一般件 (受理編號第11~1</w:t>
        </w:r>
      </w:ins>
      <w:ins w:id="147" w:author="FIS" w:date="2014-04-30T13:29:00Z">
        <w:r w:rsidR="00267726">
          <w:rPr>
            <w:rFonts w:ascii="細明體" w:eastAsia="細明體" w:hAnsi="細明體" w:hint="eastAsia"/>
            <w:kern w:val="2"/>
            <w:lang w:eastAsia="zh-TW"/>
          </w:rPr>
          <w:t>4</w:t>
        </w:r>
      </w:ins>
      <w:ins w:id="148" w:author="FIS" w:date="2014-04-30T13:26:00Z">
        <w:r w:rsidRPr="00267726">
          <w:rPr>
            <w:rFonts w:ascii="細明體" w:eastAsia="細明體" w:hAnsi="細明體" w:hint="eastAsia"/>
            <w:kern w:val="2"/>
            <w:lang w:eastAsia="zh-TW"/>
          </w:rPr>
          <w:t>碼=00</w:t>
        </w:r>
      </w:ins>
      <w:ins w:id="149" w:author="FIS" w:date="2014-04-30T13:29:00Z">
        <w:r w:rsidR="00267726">
          <w:rPr>
            <w:rFonts w:ascii="細明體" w:eastAsia="細明體" w:hAnsi="細明體" w:hint="eastAsia"/>
            <w:kern w:val="2"/>
            <w:lang w:eastAsia="zh-TW"/>
          </w:rPr>
          <w:t>01</w:t>
        </w:r>
      </w:ins>
      <w:ins w:id="150" w:author="FIS" w:date="2014-04-30T13:26:00Z">
        <w:r w:rsidRPr="00267726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51" w:author="FIS" w:date="2014-04-30T13:26:00Z"/>
          <w:rFonts w:ascii="細明體" w:eastAsia="細明體" w:hAnsi="細明體" w:hint="eastAsia"/>
          <w:kern w:val="2"/>
          <w:lang w:eastAsia="zh-TW"/>
        </w:rPr>
        <w:pPrChange w:id="152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53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欄位：(重複只取一筆)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54" w:author="FIS" w:date="2014-04-30T13:26:00Z"/>
          <w:rFonts w:ascii="細明體" w:eastAsia="細明體" w:hAnsi="細明體" w:hint="eastAsia"/>
          <w:kern w:val="2"/>
          <w:lang w:eastAsia="zh-TW"/>
        </w:rPr>
        <w:pPrChange w:id="155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56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DTAAA001.受理編號取前12碼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57" w:author="FIS" w:date="2014-04-30T13:26:00Z"/>
          <w:rFonts w:ascii="細明體" w:eastAsia="細明體" w:hAnsi="細明體" w:hint="eastAsia"/>
          <w:kern w:val="2"/>
          <w:lang w:eastAsia="zh-TW"/>
        </w:rPr>
        <w:pPrChange w:id="158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59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DTAAA010.事故者ID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60" w:author="FIS" w:date="2014-04-30T13:26:00Z"/>
          <w:rFonts w:ascii="細明體" w:eastAsia="細明體" w:hAnsi="細明體" w:hint="eastAsia"/>
          <w:kern w:val="2"/>
          <w:lang w:eastAsia="zh-TW"/>
        </w:rPr>
        <w:pPrChange w:id="161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62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DTAAA010.事故原因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63" w:author="FIS" w:date="2014-04-30T13:26:00Z"/>
          <w:rFonts w:ascii="細明體" w:eastAsia="細明體" w:hAnsi="細明體" w:hint="eastAsia"/>
          <w:kern w:val="2"/>
          <w:lang w:eastAsia="zh-TW"/>
        </w:rPr>
        <w:pPrChange w:id="164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65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DTAAB001.事故日期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66" w:author="FIS" w:date="2014-04-30T13:26:00Z"/>
          <w:rFonts w:ascii="細明體" w:eastAsia="細明體" w:hAnsi="細明體" w:hint="eastAsia"/>
          <w:kern w:val="2"/>
          <w:lang w:eastAsia="zh-TW"/>
        </w:rPr>
        <w:pPrChange w:id="167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68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DTAAB001.修改原因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69" w:author="FIS" w:date="2014-04-30T13:26:00Z"/>
          <w:rFonts w:ascii="細明體" w:eastAsia="細明體" w:hAnsi="細明體" w:hint="eastAsia"/>
          <w:kern w:val="2"/>
          <w:lang w:eastAsia="zh-TW"/>
        </w:rPr>
        <w:pPrChange w:id="170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71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DTAAB001.修改中文</w:t>
        </w:r>
      </w:ins>
    </w:p>
    <w:p w:rsidR="0008768B" w:rsidRDefault="0008768B" w:rsidP="008A7EC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72" w:author="FIS" w:date="2014-04-30T13:26:00Z"/>
          <w:rFonts w:ascii="細明體" w:eastAsia="細明體" w:hAnsi="細明體" w:hint="eastAsia"/>
          <w:kern w:val="2"/>
          <w:lang w:eastAsia="zh-TW"/>
        </w:rPr>
        <w:pPrChange w:id="173" w:author="FIS" w:date="2014-04-30T13:27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74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暫存檔T3：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75" w:author="FIS" w:date="2014-04-30T13:26:00Z"/>
          <w:rFonts w:ascii="細明體" w:eastAsia="細明體" w:hAnsi="細明體" w:hint="eastAsia"/>
          <w:kern w:val="2"/>
          <w:lang w:eastAsia="zh-TW"/>
        </w:rPr>
        <w:pPrChange w:id="176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77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讀取理賠診斷書檔DTAAA020+理賠診斷書天數檔DTAAA021。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78" w:author="FIS" w:date="2014-04-30T13:26:00Z"/>
          <w:rFonts w:ascii="細明體" w:eastAsia="細明體" w:hAnsi="細明體" w:hint="eastAsia"/>
          <w:kern w:val="2"/>
          <w:lang w:eastAsia="zh-TW"/>
        </w:rPr>
        <w:pPrChange w:id="179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80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條件：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81" w:author="FIS" w:date="2014-04-30T13:26:00Z"/>
          <w:rFonts w:ascii="細明體" w:eastAsia="細明體" w:hAnsi="細明體" w:hint="eastAsia"/>
          <w:kern w:val="2"/>
          <w:lang w:eastAsia="zh-TW"/>
        </w:rPr>
        <w:pPrChange w:id="182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83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DTAAA001.受理編號需為一般件非重起件 (受理編號第11~14碼=0001)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84" w:author="FIS" w:date="2014-04-30T13:26:00Z"/>
          <w:rFonts w:ascii="細明體" w:eastAsia="細明體" w:hAnsi="細明體" w:hint="eastAsia"/>
          <w:kern w:val="2"/>
          <w:lang w:eastAsia="zh-TW"/>
        </w:rPr>
        <w:pPrChange w:id="185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86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欄位：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87" w:author="FIS" w:date="2014-04-30T13:26:00Z"/>
          <w:rFonts w:ascii="細明體" w:eastAsia="細明體" w:hAnsi="細明體" w:hint="eastAsia"/>
          <w:kern w:val="2"/>
          <w:lang w:eastAsia="zh-TW"/>
        </w:rPr>
        <w:pPrChange w:id="188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89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DTAAA020.受理編號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90" w:author="FIS" w:date="2014-04-30T13:26:00Z"/>
          <w:rFonts w:ascii="細明體" w:eastAsia="細明體" w:hAnsi="細明體" w:hint="eastAsia"/>
          <w:kern w:val="2"/>
          <w:lang w:eastAsia="zh-TW"/>
        </w:rPr>
        <w:pPrChange w:id="191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92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依上述條件取最小DTAAA021.住院起日</w:t>
        </w:r>
      </w:ins>
    </w:p>
    <w:p w:rsidR="00997801" w:rsidRDefault="0008768B" w:rsidP="0099780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193" w:author="FIS" w:date="2014-04-30T14:26:00Z"/>
          <w:rFonts w:ascii="細明體" w:eastAsia="細明體" w:hAnsi="細明體" w:hint="eastAsia"/>
          <w:kern w:val="2"/>
          <w:lang w:eastAsia="zh-TW"/>
        </w:rPr>
      </w:pPr>
      <w:ins w:id="194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讀取T1 LEFT JOIN T3 LEFT JOIN T2</w:t>
        </w:r>
      </w:ins>
      <w:ins w:id="195" w:author="FIS" w:date="2014-04-30T14:26:00Z">
        <w:r w:rsidR="00997801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F1405C">
          <w:rPr>
            <w:rFonts w:ascii="細明體" w:eastAsia="細明體" w:hAnsi="細明體" w:hint="eastAsia"/>
            <w:kern w:val="2"/>
            <w:lang w:eastAsia="zh-TW"/>
          </w:rPr>
          <w:t>LEFT JOIN DTAAC010</w:t>
        </w:r>
      </w:ins>
    </w:p>
    <w:p w:rsidR="0008768B" w:rsidRDefault="0008768B" w:rsidP="008A7EC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196" w:author="FIS" w:date="2014-04-30T13:26:00Z"/>
          <w:rFonts w:ascii="細明體" w:eastAsia="細明體" w:hAnsi="細明體" w:hint="eastAsia"/>
          <w:kern w:val="2"/>
          <w:lang w:eastAsia="zh-TW"/>
        </w:rPr>
        <w:pPrChange w:id="197" w:author="FIS" w:date="2014-04-30T13:27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98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聯集條件：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199" w:author="FIS" w:date="2014-04-30T13:26:00Z"/>
          <w:rFonts w:ascii="細明體" w:eastAsia="細明體" w:hAnsi="細明體" w:hint="eastAsia"/>
          <w:kern w:val="2"/>
          <w:lang w:eastAsia="zh-TW"/>
        </w:rPr>
        <w:pPrChange w:id="200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201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T1與T3的受理編號、醫院代碼相同</w:t>
        </w:r>
      </w:ins>
    </w:p>
    <w:p w:rsidR="0008768B" w:rsidRDefault="0008768B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202" w:author="FIS" w:date="2014-04-30T14:26:00Z"/>
          <w:rFonts w:ascii="細明體" w:eastAsia="細明體" w:hAnsi="細明體" w:hint="eastAsia"/>
          <w:kern w:val="2"/>
          <w:lang w:eastAsia="zh-TW"/>
        </w:rPr>
        <w:pPrChange w:id="203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204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T1與T2的受理編號前12碼相同。</w:t>
        </w:r>
      </w:ins>
    </w:p>
    <w:p w:rsidR="00F1405C" w:rsidRDefault="00F1405C" w:rsidP="008A7EC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205" w:author="FIS" w:date="2014-04-30T13:26:00Z"/>
          <w:rFonts w:ascii="細明體" w:eastAsia="細明體" w:hAnsi="細明體" w:hint="eastAsia"/>
          <w:kern w:val="2"/>
          <w:lang w:eastAsia="zh-TW"/>
        </w:rPr>
        <w:pPrChange w:id="206" w:author="FIS" w:date="2014-04-30T13:27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207" w:author="FIS" w:date="2014-04-30T14:27:00Z">
        <w:r>
          <w:rPr>
            <w:rFonts w:ascii="細明體" w:eastAsia="細明體" w:hAnsi="細明體" w:hint="eastAsia"/>
            <w:kern w:val="2"/>
            <w:lang w:eastAsia="zh-TW"/>
          </w:rPr>
          <w:t>T2與C010的事故原因</w:t>
        </w:r>
        <w:r w:rsidR="002A3FE4">
          <w:rPr>
            <w:rFonts w:ascii="細明體" w:eastAsia="細明體" w:hAnsi="細明體" w:hint="eastAsia"/>
            <w:kern w:val="2"/>
            <w:lang w:eastAsia="zh-TW"/>
          </w:rPr>
          <w:t>相同</w:t>
        </w:r>
      </w:ins>
    </w:p>
    <w:p w:rsidR="0008768B" w:rsidRDefault="0008768B" w:rsidP="008A7EC4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08" w:author="FIS" w:date="2014-04-30T13:26:00Z"/>
          <w:rFonts w:ascii="細明體" w:eastAsia="細明體" w:hAnsi="細明體" w:hint="eastAsia"/>
          <w:kern w:val="2"/>
          <w:lang w:eastAsia="zh-TW"/>
        </w:rPr>
        <w:pPrChange w:id="209" w:author="FIS" w:date="2014-04-30T13:27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10" w:author="FIS" w:date="2014-04-30T13:26:00Z">
        <w:r>
          <w:rPr>
            <w:rFonts w:ascii="細明體" w:eastAsia="細明體" w:hAnsi="細明體" w:hint="eastAsia"/>
            <w:kern w:val="2"/>
            <w:lang w:eastAsia="zh-TW"/>
          </w:rPr>
          <w:t>讀取異常或件數為0時，丟出錯誤訊息。批次終止。</w:t>
        </w:r>
      </w:ins>
    </w:p>
    <w:p w:rsidR="00DE755E" w:rsidRDefault="004A06BD" w:rsidP="00DE755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211" w:author="FIS" w:date="2014-04-30T13:47:00Z"/>
          <w:rFonts w:ascii="細明體" w:eastAsia="細明體" w:hAnsi="細明體" w:hint="eastAsia"/>
          <w:kern w:val="2"/>
          <w:lang w:eastAsia="zh-TW"/>
        </w:rPr>
        <w:pPrChange w:id="212" w:author="FIS" w:date="2014-04-30T13:45:00Z">
          <w:pPr>
            <w:pStyle w:val="Tabletext"/>
            <w:keepLines w:val="0"/>
            <w:numPr>
              <w:ilvl w:val="1"/>
              <w:numId w:val="3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213" w:author="FIS" w:date="2014-04-30T14:18:00Z">
        <w:r>
          <w:rPr>
            <w:rFonts w:ascii="細明體" w:eastAsia="細明體" w:hAnsi="細明體" w:hint="eastAsia"/>
            <w:kern w:val="2"/>
            <w:lang w:eastAsia="zh-TW"/>
          </w:rPr>
          <w:t>資料寫入，參考STEP9</w:t>
        </w:r>
      </w:ins>
    </w:p>
    <w:p w:rsidR="00AB53DB" w:rsidRDefault="00AB53DB" w:rsidP="00AB53DB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14" w:author="FIS" w:date="2014-04-30T13:45:00Z"/>
          <w:rFonts w:ascii="細明體" w:eastAsia="細明體" w:hAnsi="細明體" w:hint="eastAsia"/>
          <w:kern w:val="2"/>
          <w:lang w:eastAsia="zh-TW"/>
        </w:rPr>
        <w:pPrChange w:id="215" w:author="FIS" w:date="2014-04-30T13:47:00Z">
          <w:pPr>
            <w:pStyle w:val="Tabletext"/>
            <w:keepLines w:val="0"/>
            <w:numPr>
              <w:ilvl w:val="1"/>
              <w:numId w:val="3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216" w:author="FIS" w:date="2014-04-30T13:47:00Z">
        <w:r>
          <w:rPr>
            <w:rFonts w:hint="eastAsia"/>
            <w:lang w:eastAsia="zh-TW"/>
          </w:rPr>
          <w:t>O_</w:t>
        </w:r>
        <w:r>
          <w:rPr>
            <w:rFonts w:hint="eastAsia"/>
          </w:rPr>
          <w:t>計算種類</w:t>
        </w:r>
        <w:r>
          <w:rPr>
            <w:rFonts w:hint="eastAsia"/>
            <w:lang w:eastAsia="zh-TW"/>
          </w:rPr>
          <w:t xml:space="preserve"> =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>2</w:t>
        </w:r>
        <w:r>
          <w:rPr>
            <w:lang w:eastAsia="zh-TW"/>
          </w:rPr>
          <w:t>’</w:t>
        </w:r>
      </w:ins>
    </w:p>
    <w:p w:rsidR="00B00A8E" w:rsidRDefault="00B00A8E" w:rsidP="00B00A8E">
      <w:pPr>
        <w:pStyle w:val="Tabletext"/>
        <w:keepLines w:val="0"/>
        <w:spacing w:after="0" w:line="240" w:lineRule="auto"/>
        <w:ind w:left="680"/>
        <w:rPr>
          <w:ins w:id="217" w:author="FIS" w:date="2014-04-30T13:56:00Z"/>
          <w:rFonts w:ascii="細明體" w:eastAsia="細明體" w:hAnsi="細明體" w:hint="eastAsia"/>
          <w:kern w:val="2"/>
          <w:lang w:eastAsia="zh-TW"/>
        </w:rPr>
        <w:pPrChange w:id="218" w:author="FIS" w:date="2014-04-30T13:56:00Z">
          <w:pPr>
            <w:pStyle w:val="Tabletext"/>
            <w:keepLines w:val="0"/>
            <w:numPr>
              <w:ilvl w:val="1"/>
              <w:numId w:val="3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</w:p>
    <w:p w:rsidR="00B00A8E" w:rsidRDefault="00B00A8E" w:rsidP="00B00A8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ins w:id="219" w:author="FIS" w:date="2014-04-30T13:56:00Z"/>
          <w:rFonts w:ascii="細明體" w:eastAsia="細明體" w:hAnsi="細明體" w:hint="eastAsia"/>
          <w:kern w:val="2"/>
          <w:lang w:eastAsia="zh-TW"/>
        </w:rPr>
      </w:pPr>
      <w:ins w:id="220" w:author="FIS" w:date="2014-04-30T13:56:00Z">
        <w:r>
          <w:rPr>
            <w:rFonts w:ascii="細明體" w:eastAsia="細明體" w:hAnsi="細明體" w:hint="eastAsia"/>
            <w:kern w:val="2"/>
            <w:lang w:eastAsia="zh-TW"/>
          </w:rPr>
          <w:t>讀取</w:t>
        </w:r>
        <w:r w:rsidR="00B120EA">
          <w:rPr>
            <w:rFonts w:ascii="新細明體" w:hAnsi="新細明體" w:hint="eastAsia"/>
            <w:lang w:eastAsia="zh-TW"/>
          </w:rPr>
          <w:t>疾病代碼</w:t>
        </w:r>
        <w:r>
          <w:rPr>
            <w:rFonts w:ascii="細明體" w:eastAsia="細明體" w:hAnsi="細明體" w:hint="eastAsia"/>
            <w:kern w:val="2"/>
            <w:lang w:eastAsia="zh-TW"/>
          </w:rPr>
          <w:t>資料：(</w:t>
        </w:r>
      </w:ins>
      <w:ins w:id="221" w:author="FIS" w:date="2014-04-30T13:57:00Z">
        <w:r w:rsidR="00956C8B">
          <w:rPr>
            <w:rFonts w:ascii="細明體" w:eastAsia="細明體" w:hAnsi="細明體" w:hint="eastAsia"/>
            <w:kern w:val="2"/>
            <w:lang w:eastAsia="zh-TW"/>
          </w:rPr>
          <w:t>根據醫院代碼的醫查C01和</w:t>
        </w:r>
        <w:r w:rsidR="00956C8B">
          <w:rPr>
            <w:rFonts w:ascii="新細明體" w:hAnsi="新細明體" w:hint="eastAsia"/>
            <w:lang w:eastAsia="zh-TW"/>
          </w:rPr>
          <w:t>事故原因的事查C03產出相關資料</w:t>
        </w:r>
      </w:ins>
      <w:ins w:id="222" w:author="FIS" w:date="2014-04-30T13:56:00Z"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B00A8E" w:rsidRDefault="00B00A8E" w:rsidP="00B00A8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223" w:author="FIS" w:date="2014-04-30T13:56:00Z"/>
          <w:rFonts w:ascii="細明體" w:eastAsia="細明體" w:hAnsi="細明體" w:hint="eastAsia"/>
          <w:kern w:val="2"/>
          <w:lang w:eastAsia="zh-TW"/>
        </w:rPr>
      </w:pPr>
      <w:ins w:id="224" w:author="FIS" w:date="2014-04-30T13:56:00Z">
        <w:r>
          <w:rPr>
            <w:rFonts w:ascii="細明體" w:eastAsia="細明體" w:hAnsi="細明體" w:hint="eastAsia"/>
            <w:kern w:val="2"/>
            <w:lang w:eastAsia="zh-TW"/>
          </w:rPr>
          <w:t>IF傳入.</w:t>
        </w:r>
        <w:r>
          <w:rPr>
            <w:rFonts w:hint="eastAsia"/>
            <w:lang w:eastAsia="zh-TW"/>
          </w:rPr>
          <w:t>執行步驟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是空值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或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</w:t>
        </w:r>
      </w:ins>
      <w:ins w:id="225" w:author="FIS" w:date="2014-04-30T13:57:00Z">
        <w:r w:rsidR="00956C8B">
          <w:rPr>
            <w:rFonts w:hint="eastAsia"/>
            <w:lang w:eastAsia="zh-TW"/>
          </w:rPr>
          <w:t>3</w:t>
        </w:r>
      </w:ins>
      <w:ins w:id="226" w:author="FIS" w:date="2014-04-30T13:56:00Z">
        <w:r>
          <w:rPr>
            <w:lang w:eastAsia="zh-TW"/>
          </w:rPr>
          <w:t>’</w:t>
        </w:r>
      </w:ins>
      <w:ins w:id="227" w:author="FIS" w:date="2014-04-30T13:58:00Z">
        <w:r w:rsidR="00771913">
          <w:rPr>
            <w:rFonts w:hint="eastAsia"/>
            <w:lang w:eastAsia="zh-TW"/>
          </w:rPr>
          <w:t xml:space="preserve"> </w:t>
        </w:r>
      </w:ins>
    </w:p>
    <w:p w:rsidR="004C0A65" w:rsidRDefault="004C0A65" w:rsidP="00CC105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28" w:author="FIS" w:date="2014-04-30T13:58:00Z"/>
          <w:rFonts w:ascii="細明體" w:eastAsia="細明體" w:hAnsi="細明體" w:hint="eastAsia"/>
          <w:kern w:val="2"/>
          <w:lang w:eastAsia="zh-TW"/>
        </w:rPr>
      </w:pPr>
      <w:ins w:id="229" w:author="FIS" w:date="2014-04-30T13:58:00Z">
        <w:r>
          <w:rPr>
            <w:rFonts w:ascii="細明體" w:eastAsia="細明體" w:hAnsi="細明體" w:hint="eastAsia"/>
            <w:kern w:val="2"/>
            <w:lang w:eastAsia="zh-TW"/>
          </w:rPr>
          <w:t>READ DTAAVF01</w:t>
        </w:r>
        <w:r w:rsidR="0028457F">
          <w:rPr>
            <w:rFonts w:ascii="細明體" w:eastAsia="細明體" w:hAnsi="細明體" w:hint="eastAsia"/>
            <w:kern w:val="2"/>
            <w:lang w:eastAsia="zh-TW"/>
          </w:rPr>
          <w:t xml:space="preserve"> A</w:t>
        </w:r>
      </w:ins>
    </w:p>
    <w:p w:rsidR="0028457F" w:rsidRDefault="0028457F" w:rsidP="000A2BF8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30" w:author="FIS" w:date="2014-04-30T13:59:00Z"/>
          <w:rFonts w:ascii="細明體" w:eastAsia="細明體" w:hAnsi="細明體" w:hint="eastAsia"/>
          <w:kern w:val="2"/>
          <w:lang w:eastAsia="zh-TW"/>
        </w:rPr>
      </w:pPr>
      <w:ins w:id="231" w:author="FIS" w:date="2014-04-30T13:58:00Z">
        <w:r>
          <w:rPr>
            <w:rFonts w:ascii="細明體" w:eastAsia="細明體" w:hAnsi="細明體" w:hint="eastAsia"/>
            <w:kern w:val="2"/>
            <w:lang w:eastAsia="zh-TW"/>
          </w:rPr>
          <w:t>INNER JOIN DTAAA010</w:t>
        </w:r>
      </w:ins>
      <w:ins w:id="232" w:author="FIS" w:date="2014-04-30T13:59:00Z">
        <w:r>
          <w:rPr>
            <w:rFonts w:ascii="細明體" w:eastAsia="細明體" w:hAnsi="細明體" w:hint="eastAsia"/>
            <w:kern w:val="2"/>
            <w:lang w:eastAsia="zh-TW"/>
          </w:rPr>
          <w:t xml:space="preserve"> B</w:t>
        </w:r>
      </w:ins>
    </w:p>
    <w:p w:rsidR="0028457F" w:rsidRDefault="0028457F" w:rsidP="00CC105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33" w:author="FIS" w:date="2014-04-30T13:59:00Z"/>
          <w:rFonts w:ascii="細明體" w:eastAsia="細明體" w:hAnsi="細明體" w:hint="eastAsia"/>
          <w:kern w:val="2"/>
          <w:lang w:eastAsia="zh-TW"/>
        </w:rPr>
        <w:pPrChange w:id="234" w:author="FIS" w:date="2014-04-30T14:01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235" w:author="FIS" w:date="2014-04-30T13:59:00Z">
        <w:r>
          <w:rPr>
            <w:rFonts w:ascii="細明體" w:eastAsia="細明體" w:hAnsi="細明體" w:hint="eastAsia"/>
            <w:kern w:val="2"/>
            <w:lang w:eastAsia="zh-TW"/>
          </w:rPr>
          <w:t>ON A.受理編號 ||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01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= B.受理編號</w:t>
        </w:r>
      </w:ins>
    </w:p>
    <w:p w:rsidR="009151A7" w:rsidRDefault="009151A7" w:rsidP="00CC105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36" w:author="FIS" w:date="2014-04-30T14:00:00Z"/>
          <w:rFonts w:ascii="細明體" w:eastAsia="細明體" w:hAnsi="細明體" w:hint="eastAsia"/>
          <w:kern w:val="2"/>
          <w:lang w:eastAsia="zh-TW"/>
        </w:rPr>
        <w:pPrChange w:id="237" w:author="FIS" w:date="2014-04-30T14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38" w:author="FIS" w:date="2014-04-30T14:00:00Z">
        <w:r>
          <w:rPr>
            <w:rFonts w:ascii="細明體" w:eastAsia="細明體" w:hAnsi="細明體" w:hint="eastAsia"/>
            <w:kern w:val="2"/>
            <w:lang w:eastAsia="zh-TW"/>
          </w:rPr>
          <w:t>LEFT JOIN DTAAA020 C</w:t>
        </w:r>
      </w:ins>
    </w:p>
    <w:p w:rsidR="009151A7" w:rsidRDefault="009151A7" w:rsidP="00CC105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39" w:author="FIS" w:date="2014-04-30T14:00:00Z"/>
          <w:rFonts w:ascii="細明體" w:eastAsia="細明體" w:hAnsi="細明體" w:hint="eastAsia"/>
          <w:kern w:val="2"/>
          <w:lang w:eastAsia="zh-TW"/>
        </w:rPr>
        <w:pPrChange w:id="240" w:author="FIS" w:date="2014-04-30T14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41" w:author="FIS" w:date="2014-04-30T14:00:00Z">
        <w:r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</w:ins>
      <w:ins w:id="242" w:author="FIS" w:date="2014-04-30T14:07:00Z">
        <w:r w:rsidR="00E82C88">
          <w:rPr>
            <w:rFonts w:ascii="細明體" w:eastAsia="細明體" w:hAnsi="細明體" w:hint="eastAsia"/>
            <w:kern w:val="2"/>
            <w:lang w:eastAsia="zh-TW"/>
          </w:rPr>
          <w:t>B</w:t>
        </w:r>
      </w:ins>
      <w:ins w:id="243" w:author="FIS" w:date="2014-04-30T14:00:00Z">
        <w:r>
          <w:rPr>
            <w:rFonts w:ascii="細明體" w:eastAsia="細明體" w:hAnsi="細明體" w:hint="eastAsia"/>
            <w:kern w:val="2"/>
            <w:lang w:eastAsia="zh-TW"/>
          </w:rPr>
          <w:t xml:space="preserve">.受理編號 = </w:t>
        </w:r>
      </w:ins>
      <w:ins w:id="244" w:author="FIS" w:date="2014-04-30T14:07:00Z">
        <w:r w:rsidR="00E82C88">
          <w:rPr>
            <w:rFonts w:ascii="細明體" w:eastAsia="細明體" w:hAnsi="細明體" w:hint="eastAsia"/>
            <w:kern w:val="2"/>
            <w:lang w:eastAsia="zh-TW"/>
          </w:rPr>
          <w:t>C</w:t>
        </w:r>
      </w:ins>
      <w:ins w:id="245" w:author="FIS" w:date="2014-04-30T14:00:00Z">
        <w:r>
          <w:rPr>
            <w:rFonts w:ascii="細明體" w:eastAsia="細明體" w:hAnsi="細明體" w:hint="eastAsia"/>
            <w:kern w:val="2"/>
            <w:lang w:eastAsia="zh-TW"/>
          </w:rPr>
          <w:t>.受理編號</w:t>
        </w:r>
      </w:ins>
    </w:p>
    <w:p w:rsidR="00C42F68" w:rsidRPr="00F1405C" w:rsidRDefault="004A11EC" w:rsidP="00C42F68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46" w:author="FIS" w:date="2014-04-30T14:22:00Z"/>
          <w:rFonts w:ascii="細明體" w:eastAsia="細明體" w:hAnsi="細明體" w:hint="eastAsia"/>
          <w:kern w:val="2"/>
          <w:lang w:eastAsia="zh-TW"/>
        </w:rPr>
        <w:pPrChange w:id="247" w:author="FIS" w:date="2014-04-30T14:22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48" w:author="FIS" w:date="2014-04-30T14:00:00Z">
        <w:r w:rsidRPr="008E797E">
          <w:rPr>
            <w:rFonts w:ascii="細明體" w:eastAsia="細明體" w:hAnsi="細明體" w:hint="eastAsia"/>
            <w:kern w:val="2"/>
            <w:lang w:eastAsia="zh-TW"/>
          </w:rPr>
          <w:t>AND C.</w:t>
        </w:r>
        <w:r w:rsidRPr="00997801">
          <w:rPr>
            <w:rFonts w:ascii="細明體" w:eastAsia="細明體" w:hAnsi="細明體" w:hint="eastAsia"/>
            <w:kern w:val="2"/>
            <w:lang w:eastAsia="zh-TW"/>
          </w:rPr>
          <w:t>診斷書編號</w:t>
        </w:r>
        <w:r w:rsidRPr="00F1405C">
          <w:rPr>
            <w:rFonts w:ascii="細明體" w:eastAsia="細明體" w:hAnsi="細明體" w:hint="eastAsia"/>
            <w:kern w:val="2"/>
            <w:lang w:eastAsia="zh-TW"/>
          </w:rPr>
          <w:t xml:space="preserve"> = 1</w:t>
        </w:r>
      </w:ins>
    </w:p>
    <w:p w:rsidR="00F62BCC" w:rsidRDefault="00F62BCC" w:rsidP="00F62BCC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49" w:author="FIS" w:date="2014-04-30T17:02:00Z"/>
          <w:rFonts w:ascii="細明體" w:eastAsia="細明體" w:hAnsi="細明體" w:hint="eastAsia"/>
          <w:kern w:val="2"/>
          <w:lang w:eastAsia="zh-TW"/>
        </w:rPr>
      </w:pPr>
      <w:ins w:id="250" w:author="FIS" w:date="2014-04-30T17:02:00Z">
        <w:r>
          <w:rPr>
            <w:rFonts w:ascii="細明體" w:eastAsia="細明體" w:hAnsi="細明體" w:hint="eastAsia"/>
            <w:kern w:val="2"/>
            <w:lang w:eastAsia="zh-TW"/>
          </w:rPr>
          <w:t>INNER JOIN DTAAC050 D</w:t>
        </w:r>
      </w:ins>
    </w:p>
    <w:p w:rsidR="00F62BCC" w:rsidRPr="00F62BCC" w:rsidRDefault="00F62BCC" w:rsidP="00F62BCC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51" w:author="FIS" w:date="2014-04-30T17:02:00Z"/>
          <w:rFonts w:ascii="細明體" w:eastAsia="細明體" w:hAnsi="細明體" w:hint="eastAsia"/>
          <w:kern w:val="2"/>
          <w:lang w:eastAsia="zh-TW"/>
        </w:rPr>
        <w:pPrChange w:id="252" w:author="FIS" w:date="2014-04-30T17:02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53" w:author="FIS" w:date="2014-04-30T17:02:00Z">
        <w:r w:rsidRPr="00F62BCC"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  <w:r>
          <w:rPr>
            <w:rFonts w:ascii="細明體" w:eastAsia="細明體" w:hAnsi="細明體" w:hint="eastAsia"/>
            <w:kern w:val="2"/>
            <w:lang w:eastAsia="zh-TW"/>
          </w:rPr>
          <w:t>C</w:t>
        </w:r>
        <w:r w:rsidRPr="00F62BCC">
          <w:rPr>
            <w:rFonts w:ascii="細明體" w:eastAsia="細明體" w:hAnsi="細明體" w:hint="eastAsia"/>
            <w:kern w:val="2"/>
            <w:lang w:eastAsia="zh-TW"/>
          </w:rPr>
          <w:t>.核定_</w:t>
        </w:r>
        <w:r>
          <w:rPr>
            <w:rFonts w:ascii="細明體" w:eastAsia="細明體" w:hAnsi="細明體" w:hint="eastAsia"/>
            <w:kern w:val="2"/>
            <w:lang w:eastAsia="zh-TW"/>
          </w:rPr>
          <w:t>疾病</w:t>
        </w:r>
        <w:r w:rsidRPr="00F62BCC">
          <w:rPr>
            <w:rFonts w:ascii="細明體" w:eastAsia="細明體" w:hAnsi="細明體" w:hint="eastAsia"/>
            <w:kern w:val="2"/>
            <w:lang w:eastAsia="zh-TW"/>
          </w:rPr>
          <w:t>代碼</w:t>
        </w:r>
        <w:r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F62BCC">
          <w:rPr>
            <w:rFonts w:ascii="細明體" w:eastAsia="細明體" w:hAnsi="細明體" w:hint="eastAsia"/>
            <w:kern w:val="2"/>
            <w:lang w:eastAsia="zh-TW"/>
          </w:rPr>
          <w:t xml:space="preserve">= </w:t>
        </w:r>
        <w:r>
          <w:rPr>
            <w:rFonts w:ascii="細明體" w:eastAsia="細明體" w:hAnsi="細明體" w:hint="eastAsia"/>
            <w:kern w:val="2"/>
            <w:lang w:eastAsia="zh-TW"/>
          </w:rPr>
          <w:t>D</w:t>
        </w:r>
        <w:r w:rsidRPr="00F62BCC">
          <w:rPr>
            <w:rFonts w:ascii="細明體" w:eastAsia="細明體" w:hAnsi="細明體" w:hint="eastAsia"/>
            <w:kern w:val="2"/>
            <w:lang w:eastAsia="zh-TW"/>
          </w:rPr>
          <w:t>.</w:t>
        </w:r>
        <w:r>
          <w:rPr>
            <w:rFonts w:ascii="細明體" w:eastAsia="細明體" w:hAnsi="細明體" w:hint="eastAsia"/>
            <w:kern w:val="2"/>
            <w:lang w:eastAsia="zh-TW"/>
          </w:rPr>
          <w:t>疾病</w:t>
        </w:r>
        <w:r w:rsidRPr="00F62BCC">
          <w:rPr>
            <w:rFonts w:ascii="細明體" w:eastAsia="細明體" w:hAnsi="細明體" w:hint="eastAsia"/>
            <w:kern w:val="2"/>
            <w:lang w:eastAsia="zh-TW"/>
          </w:rPr>
          <w:t>代碼</w:t>
        </w:r>
      </w:ins>
    </w:p>
    <w:p w:rsidR="0049206E" w:rsidRDefault="0049206E" w:rsidP="0049206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54" w:author="FIS" w:date="2014-04-30T17:57:00Z"/>
          <w:rFonts w:ascii="細明體" w:eastAsia="細明體" w:hAnsi="細明體" w:hint="eastAsia"/>
          <w:kern w:val="2"/>
          <w:lang w:eastAsia="zh-TW"/>
        </w:rPr>
      </w:pPr>
      <w:ins w:id="255" w:author="FIS" w:date="2014-04-30T17:57:00Z">
        <w:r>
          <w:rPr>
            <w:rFonts w:ascii="細明體" w:eastAsia="細明體" w:hAnsi="細明體" w:hint="eastAsia"/>
            <w:kern w:val="2"/>
            <w:lang w:eastAsia="zh-TW"/>
          </w:rPr>
          <w:t>INNER JOIN DTAAA001 E</w:t>
        </w:r>
      </w:ins>
    </w:p>
    <w:p w:rsidR="0049206E" w:rsidRPr="00F62BCC" w:rsidRDefault="0049206E" w:rsidP="0049206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56" w:author="FIS" w:date="2014-04-30T17:57:00Z"/>
          <w:rFonts w:ascii="細明體" w:eastAsia="細明體" w:hAnsi="細明體" w:hint="eastAsia"/>
          <w:kern w:val="2"/>
          <w:lang w:eastAsia="zh-TW"/>
        </w:rPr>
      </w:pPr>
      <w:ins w:id="257" w:author="FIS" w:date="2014-04-30T17:57:00Z">
        <w:r>
          <w:rPr>
            <w:rFonts w:ascii="細明體" w:eastAsia="細明體" w:hAnsi="細明體" w:hint="eastAsia"/>
            <w:kern w:val="2"/>
            <w:lang w:eastAsia="zh-TW"/>
          </w:rPr>
          <w:t xml:space="preserve">ON B.受理編號 = </w:t>
        </w:r>
      </w:ins>
      <w:ins w:id="258" w:author="FIS" w:date="2014-04-30T17:58:00Z">
        <w:r w:rsidR="00D62937">
          <w:rPr>
            <w:rFonts w:ascii="細明體" w:eastAsia="細明體" w:hAnsi="細明體" w:hint="eastAsia"/>
            <w:kern w:val="2"/>
            <w:lang w:eastAsia="zh-TW"/>
          </w:rPr>
          <w:t>E</w:t>
        </w:r>
      </w:ins>
      <w:ins w:id="259" w:author="FIS" w:date="2014-04-30T17:57:00Z">
        <w:r>
          <w:rPr>
            <w:rFonts w:ascii="細明體" w:eastAsia="細明體" w:hAnsi="細明體" w:hint="eastAsia"/>
            <w:kern w:val="2"/>
            <w:lang w:eastAsia="zh-TW"/>
          </w:rPr>
          <w:t>.受理編號</w:t>
        </w:r>
      </w:ins>
    </w:p>
    <w:p w:rsidR="00CC1057" w:rsidRDefault="00CC1057" w:rsidP="00CC105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60" w:author="FIS" w:date="2014-04-30T14:01:00Z"/>
          <w:rFonts w:ascii="細明體" w:eastAsia="細明體" w:hAnsi="細明體" w:hint="eastAsia"/>
          <w:kern w:val="2"/>
          <w:lang w:eastAsia="zh-TW"/>
        </w:rPr>
        <w:pPrChange w:id="261" w:author="FIS" w:date="2014-04-30T14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62" w:author="FIS" w:date="2014-04-30T14:01:00Z">
        <w:r>
          <w:rPr>
            <w:rFonts w:ascii="細明體" w:eastAsia="細明體" w:hAnsi="細明體" w:hint="eastAsia"/>
            <w:kern w:val="2"/>
            <w:lang w:eastAsia="zh-TW"/>
          </w:rPr>
          <w:t xml:space="preserve">WHERE </w:t>
        </w:r>
      </w:ins>
    </w:p>
    <w:p w:rsidR="000A2BF8" w:rsidRPr="00E9692E" w:rsidRDefault="00D62937" w:rsidP="000A2BF8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63" w:author="FIS" w:date="2014-04-30T14:02:00Z"/>
          <w:rFonts w:ascii="細明體" w:eastAsia="細明體" w:hAnsi="細明體" w:hint="eastAsia"/>
          <w:kern w:val="2"/>
          <w:lang w:eastAsia="zh-TW"/>
        </w:rPr>
        <w:pPrChange w:id="264" w:author="FIS" w:date="2014-04-30T14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65" w:author="FIS" w:date="2014-04-30T17:58:00Z">
        <w:r>
          <w:rPr>
            <w:rFonts w:ascii="細明體" w:eastAsia="細明體" w:hAnsi="細明體" w:hint="eastAsia"/>
            <w:kern w:val="2"/>
            <w:lang w:eastAsia="zh-TW"/>
          </w:rPr>
          <w:t>(</w:t>
        </w:r>
      </w:ins>
      <w:ins w:id="266" w:author="FIS" w:date="2014-04-30T14:02:00Z">
        <w:r w:rsidR="00DF664A">
          <w:rPr>
            <w:rFonts w:ascii="細明體" w:eastAsia="細明體" w:hAnsi="細明體" w:hint="eastAsia"/>
            <w:kern w:val="2"/>
            <w:lang w:eastAsia="zh-TW"/>
          </w:rPr>
          <w:t>A.</w:t>
        </w:r>
        <w:r w:rsidR="00DF664A">
          <w:rPr>
            <w:rFonts w:hint="eastAsia"/>
            <w:lang w:eastAsia="zh-TW"/>
          </w:rPr>
          <w:t>計算種類</w:t>
        </w:r>
        <w:r w:rsidR="00DF664A">
          <w:rPr>
            <w:rFonts w:hint="eastAsia"/>
            <w:lang w:eastAsia="zh-TW"/>
          </w:rPr>
          <w:t xml:space="preserve"> = </w:t>
        </w:r>
        <w:r w:rsidR="00DF664A">
          <w:rPr>
            <w:lang w:eastAsia="zh-TW"/>
          </w:rPr>
          <w:t>‘</w:t>
        </w:r>
        <w:r w:rsidR="00DF664A">
          <w:rPr>
            <w:rFonts w:hint="eastAsia"/>
            <w:lang w:eastAsia="zh-TW"/>
          </w:rPr>
          <w:t>1</w:t>
        </w:r>
        <w:r w:rsidR="00DF664A">
          <w:rPr>
            <w:lang w:eastAsia="zh-TW"/>
          </w:rPr>
          <w:t>’</w:t>
        </w:r>
        <w:r w:rsidR="00DF664A">
          <w:rPr>
            <w:rFonts w:hint="eastAsia"/>
            <w:lang w:eastAsia="zh-TW"/>
          </w:rPr>
          <w:t xml:space="preserve"> AND A.</w:t>
        </w:r>
        <w:r w:rsidR="00DF664A" w:rsidRPr="00907307">
          <w:rPr>
            <w:rFonts w:hint="eastAsia"/>
            <w:lang w:eastAsia="zh-TW"/>
          </w:rPr>
          <w:t>交查項目</w:t>
        </w:r>
        <w:r w:rsidR="00DF664A">
          <w:rPr>
            <w:rFonts w:hint="eastAsia"/>
            <w:lang w:eastAsia="zh-TW"/>
          </w:rPr>
          <w:t xml:space="preserve"> =</w:t>
        </w:r>
        <w:r w:rsidR="00DF664A">
          <w:rPr>
            <w:lang w:eastAsia="zh-TW"/>
          </w:rPr>
          <w:t>’</w:t>
        </w:r>
        <w:r w:rsidR="00DF664A">
          <w:rPr>
            <w:rFonts w:hint="eastAsia"/>
            <w:lang w:eastAsia="zh-TW"/>
          </w:rPr>
          <w:t>C01</w:t>
        </w:r>
        <w:r w:rsidR="00DF664A">
          <w:rPr>
            <w:lang w:eastAsia="zh-TW"/>
          </w:rPr>
          <w:t>’</w:t>
        </w:r>
      </w:ins>
      <w:ins w:id="267" w:author="FIS" w:date="2014-04-30T14:06:00Z">
        <w:r w:rsidR="000648D4">
          <w:rPr>
            <w:rFonts w:hint="eastAsia"/>
            <w:lang w:eastAsia="zh-TW"/>
          </w:rPr>
          <w:t xml:space="preserve"> AND A.</w:t>
        </w:r>
        <w:r w:rsidR="000648D4">
          <w:rPr>
            <w:color w:val="000000"/>
          </w:rPr>
          <w:t>交查種類</w:t>
        </w:r>
        <w:r w:rsidR="000648D4">
          <w:rPr>
            <w:rFonts w:hint="eastAsia"/>
            <w:color w:val="000000"/>
            <w:lang w:eastAsia="zh-TW"/>
          </w:rPr>
          <w:t xml:space="preserve"> = </w:t>
        </w:r>
        <w:r w:rsidR="000648D4">
          <w:rPr>
            <w:color w:val="000000"/>
            <w:lang w:eastAsia="zh-TW"/>
          </w:rPr>
          <w:t>‘</w:t>
        </w:r>
        <w:r w:rsidR="000648D4">
          <w:rPr>
            <w:rFonts w:hint="eastAsia"/>
            <w:color w:val="000000"/>
            <w:lang w:eastAsia="zh-TW"/>
          </w:rPr>
          <w:t>0</w:t>
        </w:r>
      </w:ins>
      <w:ins w:id="268" w:author="FIS" w:date="2014-05-02T10:53:00Z">
        <w:r w:rsidR="00A23437">
          <w:rPr>
            <w:rFonts w:hint="eastAsia"/>
            <w:color w:val="000000"/>
            <w:lang w:eastAsia="zh-TW"/>
          </w:rPr>
          <w:t>2</w:t>
        </w:r>
      </w:ins>
      <w:ins w:id="269" w:author="FIS" w:date="2014-04-30T14:06:00Z">
        <w:r w:rsidR="000648D4">
          <w:rPr>
            <w:color w:val="000000"/>
            <w:lang w:eastAsia="zh-TW"/>
          </w:rPr>
          <w:t>’</w:t>
        </w:r>
      </w:ins>
    </w:p>
    <w:p w:rsidR="00DF664A" w:rsidRPr="00E9692E" w:rsidRDefault="00DF664A" w:rsidP="000A2BF8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70" w:author="FIS" w:date="2014-04-30T17:58:00Z"/>
          <w:rFonts w:ascii="細明體" w:eastAsia="細明體" w:hAnsi="細明體" w:hint="eastAsia"/>
          <w:kern w:val="2"/>
          <w:lang w:eastAsia="zh-TW"/>
        </w:rPr>
        <w:pPrChange w:id="271" w:author="FIS" w:date="2014-04-30T14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72" w:author="FIS" w:date="2014-04-30T14:02:00Z">
        <w:r>
          <w:rPr>
            <w:rFonts w:ascii="細明體" w:eastAsia="細明體" w:hAnsi="細明體" w:hint="eastAsia"/>
            <w:kern w:val="2"/>
            <w:lang w:eastAsia="zh-TW"/>
          </w:rPr>
          <w:t>OR A.</w:t>
        </w:r>
        <w:r>
          <w:rPr>
            <w:rFonts w:hint="eastAsia"/>
            <w:lang w:eastAsia="zh-TW"/>
          </w:rPr>
          <w:t>計算種類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</w:t>
        </w:r>
        <w:r>
          <w:rPr>
            <w:rFonts w:hint="eastAsia"/>
            <w:lang w:eastAsia="zh-TW"/>
          </w:rPr>
          <w:t>2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 xml:space="preserve"> AND A.</w:t>
        </w:r>
        <w:r w:rsidRPr="00907307">
          <w:rPr>
            <w:rFonts w:hint="eastAsia"/>
            <w:lang w:eastAsia="zh-TW"/>
          </w:rPr>
          <w:t>交查項目</w:t>
        </w:r>
        <w:r>
          <w:rPr>
            <w:rFonts w:hint="eastAsia"/>
            <w:lang w:eastAsia="zh-TW"/>
          </w:rPr>
          <w:t xml:space="preserve"> =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>C0</w:t>
        </w:r>
      </w:ins>
      <w:ins w:id="273" w:author="FIS" w:date="2014-04-30T14:06:00Z">
        <w:r w:rsidR="0025100F">
          <w:rPr>
            <w:rFonts w:hint="eastAsia"/>
            <w:lang w:eastAsia="zh-TW"/>
          </w:rPr>
          <w:t>3</w:t>
        </w:r>
      </w:ins>
      <w:ins w:id="274" w:author="FIS" w:date="2014-04-30T14:02:00Z">
        <w:r>
          <w:rPr>
            <w:lang w:eastAsia="zh-TW"/>
          </w:rPr>
          <w:t>’</w:t>
        </w:r>
      </w:ins>
      <w:ins w:id="275" w:author="FIS" w:date="2014-04-30T14:06:00Z">
        <w:r w:rsidR="000648D4">
          <w:rPr>
            <w:rFonts w:hint="eastAsia"/>
            <w:lang w:eastAsia="zh-TW"/>
          </w:rPr>
          <w:t xml:space="preserve"> AND A.</w:t>
        </w:r>
        <w:r w:rsidR="000648D4">
          <w:rPr>
            <w:color w:val="000000"/>
          </w:rPr>
          <w:t>交查種類</w:t>
        </w:r>
        <w:r w:rsidR="000648D4">
          <w:rPr>
            <w:rFonts w:hint="eastAsia"/>
            <w:color w:val="000000"/>
            <w:lang w:eastAsia="zh-TW"/>
          </w:rPr>
          <w:t xml:space="preserve"> = </w:t>
        </w:r>
        <w:r w:rsidR="000648D4">
          <w:rPr>
            <w:color w:val="000000"/>
            <w:lang w:eastAsia="zh-TW"/>
          </w:rPr>
          <w:t>‘</w:t>
        </w:r>
        <w:r w:rsidR="000648D4">
          <w:rPr>
            <w:rFonts w:hint="eastAsia"/>
            <w:color w:val="000000"/>
            <w:lang w:eastAsia="zh-TW"/>
          </w:rPr>
          <w:t>0</w:t>
        </w:r>
      </w:ins>
      <w:ins w:id="276" w:author="FIS" w:date="2014-05-02T10:53:00Z">
        <w:r w:rsidR="00A23437">
          <w:rPr>
            <w:rFonts w:hint="eastAsia"/>
            <w:color w:val="000000"/>
            <w:lang w:eastAsia="zh-TW"/>
          </w:rPr>
          <w:t>1</w:t>
        </w:r>
      </w:ins>
      <w:ins w:id="277" w:author="FIS" w:date="2014-04-30T14:06:00Z">
        <w:r w:rsidR="000648D4">
          <w:rPr>
            <w:color w:val="000000"/>
            <w:lang w:eastAsia="zh-TW"/>
          </w:rPr>
          <w:t>’</w:t>
        </w:r>
      </w:ins>
      <w:ins w:id="278" w:author="FIS" w:date="2014-04-30T17:58:00Z">
        <w:r w:rsidR="00D62937">
          <w:rPr>
            <w:rFonts w:hint="eastAsia"/>
            <w:color w:val="000000"/>
            <w:lang w:eastAsia="zh-TW"/>
          </w:rPr>
          <w:t>)</w:t>
        </w:r>
      </w:ins>
    </w:p>
    <w:p w:rsidR="00D62937" w:rsidRDefault="00D62937" w:rsidP="000A2BF8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79" w:author="FIS" w:date="2014-04-30T14:01:00Z"/>
          <w:rFonts w:ascii="細明體" w:eastAsia="細明體" w:hAnsi="細明體" w:hint="eastAsia"/>
          <w:kern w:val="2"/>
          <w:lang w:eastAsia="zh-TW"/>
        </w:rPr>
        <w:pPrChange w:id="280" w:author="FIS" w:date="2014-04-30T14:01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81" w:author="FIS" w:date="2014-04-30T17:58:00Z">
        <w:r>
          <w:rPr>
            <w:rFonts w:ascii="細明體" w:eastAsia="細明體" w:hAnsi="細明體" w:hint="eastAsia"/>
            <w:kern w:val="2"/>
            <w:lang w:eastAsia="zh-TW"/>
          </w:rPr>
          <w:t>E.受理狀態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80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F16D4A" w:rsidRDefault="00B30D83" w:rsidP="005546C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82" w:author="FIS" w:date="2014-05-02T08:48:00Z"/>
          <w:rFonts w:ascii="細明體" w:eastAsia="細明體" w:hAnsi="細明體" w:hint="eastAsia"/>
          <w:kern w:val="2"/>
          <w:lang w:eastAsia="zh-TW"/>
        </w:rPr>
        <w:pPrChange w:id="283" w:author="FIS" w:date="2014-04-30T13:5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84" w:author="FIS" w:date="2014-05-02T10:48:00Z">
        <w:r>
          <w:rPr>
            <w:rFonts w:ascii="細明體" w:eastAsia="細明體" w:hAnsi="細明體" w:hint="eastAsia"/>
            <w:lang w:eastAsia="zh-TW"/>
          </w:rPr>
          <w:t>GROUP</w:t>
        </w:r>
      </w:ins>
      <w:ins w:id="285" w:author="FIS" w:date="2014-05-02T08:48:00Z">
        <w:r w:rsidR="00F16D4A">
          <w:rPr>
            <w:rFonts w:ascii="細明體" w:eastAsia="細明體" w:hAnsi="細明體" w:hint="eastAsia"/>
          </w:rPr>
          <w:t xml:space="preserve"> BY A.受理編號 +</w:t>
        </w:r>
        <w:r w:rsidR="00F16D4A" w:rsidRPr="00F16D4A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F16D4A">
          <w:rPr>
            <w:rFonts w:ascii="細明體" w:eastAsia="細明體" w:hAnsi="細明體" w:hint="eastAsia"/>
            <w:kern w:val="2"/>
            <w:lang w:eastAsia="zh-TW"/>
          </w:rPr>
          <w:t>C</w:t>
        </w:r>
        <w:r w:rsidR="00F16D4A" w:rsidRPr="00F62BCC">
          <w:rPr>
            <w:rFonts w:ascii="細明體" w:eastAsia="細明體" w:hAnsi="細明體" w:hint="eastAsia"/>
            <w:kern w:val="2"/>
            <w:lang w:eastAsia="zh-TW"/>
          </w:rPr>
          <w:t>.核定_</w:t>
        </w:r>
        <w:r w:rsidR="00F16D4A">
          <w:rPr>
            <w:rFonts w:ascii="細明體" w:eastAsia="細明體" w:hAnsi="細明體" w:hint="eastAsia"/>
            <w:kern w:val="2"/>
            <w:lang w:eastAsia="zh-TW"/>
          </w:rPr>
          <w:t>疾病</w:t>
        </w:r>
        <w:r w:rsidR="00F16D4A" w:rsidRPr="00F62BCC">
          <w:rPr>
            <w:rFonts w:ascii="細明體" w:eastAsia="細明體" w:hAnsi="細明體" w:hint="eastAsia"/>
            <w:kern w:val="2"/>
            <w:lang w:eastAsia="zh-TW"/>
          </w:rPr>
          <w:t>代碼</w:t>
        </w:r>
        <w:r w:rsidR="00F16D4A">
          <w:rPr>
            <w:rFonts w:ascii="細明體" w:eastAsia="細明體" w:hAnsi="細明體" w:hint="eastAsia"/>
            <w:kern w:val="2"/>
            <w:lang w:eastAsia="zh-TW"/>
          </w:rPr>
          <w:t>1</w:t>
        </w:r>
        <w:r w:rsidR="00F16D4A">
          <w:rPr>
            <w:rFonts w:ascii="細明體" w:eastAsia="細明體" w:hAnsi="細明體" w:hint="eastAsia"/>
          </w:rPr>
          <w:t xml:space="preserve"> + A.</w:t>
        </w:r>
        <w:r w:rsidR="00F16D4A">
          <w:rPr>
            <w:rFonts w:hint="eastAsia"/>
          </w:rPr>
          <w:t>交查項目</w:t>
        </w:r>
      </w:ins>
    </w:p>
    <w:p w:rsidR="00B30D83" w:rsidRDefault="00B30D83" w:rsidP="005546C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86" w:author="FIS" w:date="2014-05-02T10:49:00Z"/>
          <w:rFonts w:ascii="細明體" w:eastAsia="細明體" w:hAnsi="細明體" w:hint="eastAsia"/>
          <w:kern w:val="2"/>
          <w:lang w:eastAsia="zh-TW"/>
        </w:rPr>
        <w:pPrChange w:id="287" w:author="FIS" w:date="2014-04-30T13:5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88" w:author="FIS" w:date="2014-05-02T10:48:00Z">
        <w:r>
          <w:rPr>
            <w:rFonts w:ascii="細明體" w:eastAsia="細明體" w:hAnsi="細明體" w:hint="eastAsia"/>
            <w:kern w:val="2"/>
            <w:lang w:eastAsia="zh-TW"/>
          </w:rPr>
          <w:t>欄位說明：</w:t>
        </w:r>
      </w:ins>
    </w:p>
    <w:p w:rsidR="00B30D83" w:rsidRPr="00E9692E" w:rsidRDefault="00B30D83" w:rsidP="00336A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89" w:author="FIS" w:date="2014-05-02T10:51:00Z"/>
          <w:rFonts w:ascii="細明體" w:eastAsia="細明體" w:hAnsi="細明體" w:hint="eastAsia"/>
          <w:kern w:val="2"/>
          <w:lang w:eastAsia="zh-TW"/>
        </w:rPr>
        <w:pPrChange w:id="290" w:author="FIS" w:date="2014-05-02T10:4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91" w:author="FIS" w:date="2014-05-02T10:49:00Z">
        <w:r>
          <w:rPr>
            <w:rFonts w:ascii="細明體" w:eastAsia="細明體" w:hAnsi="細明體" w:hint="eastAsia"/>
            <w:kern w:val="2"/>
            <w:lang w:eastAsia="zh-TW"/>
          </w:rPr>
          <w:t>合計A.交查件數, A.</w:t>
        </w:r>
      </w:ins>
      <w:ins w:id="292" w:author="FIS" w:date="2014-05-02T10:50:00Z">
        <w:r w:rsidR="00336A89" w:rsidRPr="00336A89">
          <w:rPr>
            <w:rFonts w:ascii="Courier New" w:hAnsi="Courier New" w:cs="Courier New" w:hint="eastAsia"/>
            <w:color w:val="000000"/>
            <w:lang w:eastAsia="zh-TW"/>
          </w:rPr>
          <w:t>交查績效</w:t>
        </w:r>
        <w:r w:rsidR="00336A89" w:rsidRPr="00336A89">
          <w:rPr>
            <w:rFonts w:ascii="Courier New" w:hAnsi="Courier New" w:cs="Courier New" w:hint="eastAsia"/>
            <w:color w:val="000000"/>
            <w:lang w:eastAsia="zh-TW"/>
          </w:rPr>
          <w:t>_</w:t>
        </w:r>
        <w:r w:rsidR="00336A89" w:rsidRPr="00336A89">
          <w:rPr>
            <w:rFonts w:ascii="Courier New" w:hAnsi="Courier New" w:cs="Courier New" w:hint="eastAsia"/>
            <w:color w:val="000000"/>
            <w:lang w:eastAsia="zh-TW"/>
          </w:rPr>
          <w:t>不給付</w:t>
        </w:r>
      </w:ins>
    </w:p>
    <w:p w:rsidR="00E9692E" w:rsidRDefault="00E9692E" w:rsidP="00336A8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93" w:author="FIS" w:date="2014-05-02T10:48:00Z"/>
          <w:rFonts w:ascii="細明體" w:eastAsia="細明體" w:hAnsi="細明體" w:hint="eastAsia"/>
          <w:kern w:val="2"/>
          <w:lang w:eastAsia="zh-TW"/>
        </w:rPr>
        <w:pPrChange w:id="294" w:author="FIS" w:date="2014-05-02T10:4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95" w:author="FIS" w:date="2014-05-02T10:52:00Z">
        <w:r>
          <w:rPr>
            <w:rFonts w:ascii="細明體" w:eastAsia="細明體" w:hAnsi="細明體" w:hint="eastAsia"/>
            <w:kern w:val="2"/>
            <w:lang w:eastAsia="zh-TW"/>
          </w:rPr>
          <w:t>其他欄位取MIN</w:t>
        </w:r>
      </w:ins>
    </w:p>
    <w:p w:rsidR="005546C7" w:rsidRDefault="004A06BD" w:rsidP="005546C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296" w:author="FIS" w:date="2014-04-30T13:59:00Z"/>
          <w:rFonts w:ascii="細明體" w:eastAsia="細明體" w:hAnsi="細明體" w:hint="eastAsia"/>
          <w:kern w:val="2"/>
          <w:lang w:eastAsia="zh-TW"/>
        </w:rPr>
        <w:pPrChange w:id="297" w:author="FIS" w:date="2014-04-30T13:59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98" w:author="FIS" w:date="2014-04-30T14:18:00Z">
        <w:r>
          <w:rPr>
            <w:rFonts w:ascii="細明體" w:eastAsia="細明體" w:hAnsi="細明體" w:hint="eastAsia"/>
            <w:kern w:val="2"/>
            <w:lang w:eastAsia="zh-TW"/>
          </w:rPr>
          <w:t>資料寫入，參考STEP9</w:t>
        </w:r>
      </w:ins>
    </w:p>
    <w:p w:rsidR="0028457F" w:rsidRPr="00403B8A" w:rsidRDefault="005546C7" w:rsidP="005546C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299" w:author="FIS" w:date="2014-05-02T10:53:00Z"/>
          <w:rFonts w:ascii="細明體" w:eastAsia="細明體" w:hAnsi="細明體" w:hint="eastAsia"/>
          <w:kern w:val="2"/>
          <w:lang w:eastAsia="zh-TW"/>
          <w:rPrChange w:id="300" w:author="FIS" w:date="2014-05-02T10:53:00Z">
            <w:rPr>
              <w:ins w:id="301" w:author="FIS" w:date="2014-05-02T10:53:00Z"/>
              <w:rFonts w:hint="eastAsia"/>
              <w:lang w:eastAsia="zh-TW"/>
            </w:rPr>
          </w:rPrChange>
        </w:rPr>
        <w:pPrChange w:id="302" w:author="FIS" w:date="2014-04-30T13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03" w:author="FIS" w:date="2014-04-30T13:59:00Z">
        <w:r>
          <w:rPr>
            <w:rFonts w:hint="eastAsia"/>
            <w:lang w:eastAsia="zh-TW"/>
          </w:rPr>
          <w:t>O_</w:t>
        </w:r>
        <w:r>
          <w:rPr>
            <w:rFonts w:hint="eastAsia"/>
          </w:rPr>
          <w:t>計算種類</w:t>
        </w:r>
        <w:r>
          <w:rPr>
            <w:rFonts w:hint="eastAsia"/>
            <w:lang w:eastAsia="zh-TW"/>
          </w:rPr>
          <w:t xml:space="preserve"> =</w:t>
        </w:r>
        <w:r>
          <w:rPr>
            <w:lang w:eastAsia="zh-TW"/>
          </w:rPr>
          <w:t>’</w:t>
        </w:r>
      </w:ins>
      <w:ins w:id="304" w:author="FIS" w:date="2014-04-30T14:07:00Z">
        <w:r w:rsidR="00BF413D">
          <w:rPr>
            <w:rFonts w:hint="eastAsia"/>
            <w:lang w:eastAsia="zh-TW"/>
          </w:rPr>
          <w:t>3</w:t>
        </w:r>
      </w:ins>
      <w:ins w:id="305" w:author="FIS" w:date="2014-04-30T13:59:00Z">
        <w:r>
          <w:rPr>
            <w:lang w:eastAsia="zh-TW"/>
          </w:rPr>
          <w:t>’</w:t>
        </w:r>
      </w:ins>
    </w:p>
    <w:p w:rsidR="00403B8A" w:rsidRPr="00BE064D" w:rsidRDefault="00403B8A" w:rsidP="005546C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06" w:author="FIS" w:date="2014-05-02T10:53:00Z"/>
          <w:rFonts w:ascii="細明體" w:eastAsia="細明體" w:hAnsi="細明體" w:hint="eastAsia"/>
          <w:kern w:val="2"/>
          <w:lang w:eastAsia="zh-TW"/>
          <w:rPrChange w:id="307" w:author="FIS" w:date="2014-05-02T10:53:00Z">
            <w:rPr>
              <w:ins w:id="308" w:author="FIS" w:date="2014-05-02T10:53:00Z"/>
              <w:rFonts w:hint="eastAsia"/>
              <w:lang w:eastAsia="zh-TW"/>
            </w:rPr>
          </w:rPrChange>
        </w:rPr>
        <w:pPrChange w:id="309" w:author="FIS" w:date="2014-04-30T13:59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10" w:author="FIS" w:date="2014-05-02T10:53:00Z">
        <w:r>
          <w:rPr>
            <w:rFonts w:hint="eastAsia"/>
            <w:lang w:eastAsia="zh-TW"/>
          </w:rPr>
          <w:t>醫查</w:t>
        </w:r>
        <w:r>
          <w:rPr>
            <w:rFonts w:hint="eastAsia"/>
            <w:lang w:eastAsia="zh-TW"/>
          </w:rPr>
          <w:t>C01</w:t>
        </w:r>
        <w:r>
          <w:rPr>
            <w:rFonts w:hint="eastAsia"/>
            <w:lang w:eastAsia="zh-TW"/>
          </w:rPr>
          <w:t>原本</w:t>
        </w:r>
        <w:r>
          <w:rPr>
            <w:rFonts w:hint="eastAsia"/>
            <w:lang w:eastAsia="zh-TW"/>
          </w:rPr>
          <w:t>BY</w:t>
        </w:r>
        <w:r>
          <w:rPr>
            <w:rFonts w:hint="eastAsia"/>
            <w:lang w:eastAsia="zh-TW"/>
          </w:rPr>
          <w:t>醫院統計，這邊只算有或無：</w:t>
        </w:r>
      </w:ins>
    </w:p>
    <w:p w:rsidR="00BE064D" w:rsidRPr="00A23437" w:rsidRDefault="00BE064D" w:rsidP="00A23437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11" w:author="FIS" w:date="2014-05-02T10:54:00Z"/>
          <w:rFonts w:ascii="細明體" w:eastAsia="細明體" w:hAnsi="細明體" w:hint="eastAsia"/>
          <w:kern w:val="2"/>
          <w:lang w:eastAsia="zh-TW"/>
        </w:rPr>
      </w:pPr>
      <w:ins w:id="312" w:author="FIS" w:date="2014-05-02T10:53:00Z">
        <w:r>
          <w:rPr>
            <w:rFonts w:hint="eastAsia"/>
            <w:lang w:eastAsia="zh-TW"/>
          </w:rPr>
          <w:t xml:space="preserve">IF </w:t>
        </w:r>
      </w:ins>
      <w:ins w:id="313" w:author="FIS" w:date="2014-05-02T10:54:00Z">
        <w:r w:rsidR="00A23437">
          <w:rPr>
            <w:rFonts w:hint="eastAsia"/>
            <w:lang w:eastAsia="zh-TW"/>
          </w:rPr>
          <w:t>A.</w:t>
        </w:r>
        <w:r w:rsidR="00A23437">
          <w:rPr>
            <w:color w:val="000000"/>
          </w:rPr>
          <w:t>交查種類</w:t>
        </w:r>
        <w:r w:rsidR="00A23437">
          <w:rPr>
            <w:rFonts w:hint="eastAsia"/>
            <w:color w:val="000000"/>
            <w:lang w:eastAsia="zh-TW"/>
          </w:rPr>
          <w:t xml:space="preserve"> = </w:t>
        </w:r>
        <w:r w:rsidR="00A23437">
          <w:rPr>
            <w:color w:val="000000"/>
            <w:lang w:eastAsia="zh-TW"/>
          </w:rPr>
          <w:t>‘</w:t>
        </w:r>
        <w:r w:rsidR="00A23437">
          <w:rPr>
            <w:rFonts w:hint="eastAsia"/>
            <w:color w:val="000000"/>
            <w:lang w:eastAsia="zh-TW"/>
          </w:rPr>
          <w:t>02</w:t>
        </w:r>
        <w:r w:rsidR="00A23437">
          <w:rPr>
            <w:color w:val="000000"/>
            <w:lang w:eastAsia="zh-TW"/>
          </w:rPr>
          <w:t>’</w:t>
        </w:r>
        <w:r w:rsidR="00A23437">
          <w:rPr>
            <w:rFonts w:hint="eastAsia"/>
            <w:color w:val="000000"/>
            <w:lang w:eastAsia="zh-TW"/>
          </w:rPr>
          <w:t xml:space="preserve"> AND </w:t>
        </w:r>
        <w:r w:rsidR="00A23437">
          <w:rPr>
            <w:rFonts w:hint="eastAsia"/>
            <w:lang w:eastAsia="zh-TW"/>
          </w:rPr>
          <w:t>A.</w:t>
        </w:r>
        <w:r w:rsidR="00A23437" w:rsidRPr="00907307">
          <w:rPr>
            <w:rFonts w:hint="eastAsia"/>
            <w:lang w:eastAsia="zh-TW"/>
          </w:rPr>
          <w:t>交查項目</w:t>
        </w:r>
        <w:r w:rsidR="00A23437">
          <w:rPr>
            <w:rFonts w:hint="eastAsia"/>
            <w:lang w:eastAsia="zh-TW"/>
          </w:rPr>
          <w:t xml:space="preserve"> =</w:t>
        </w:r>
        <w:r w:rsidR="00A23437">
          <w:rPr>
            <w:lang w:eastAsia="zh-TW"/>
          </w:rPr>
          <w:t>’</w:t>
        </w:r>
        <w:r w:rsidR="00A23437">
          <w:rPr>
            <w:rFonts w:hint="eastAsia"/>
            <w:lang w:eastAsia="zh-TW"/>
          </w:rPr>
          <w:t>C01</w:t>
        </w:r>
        <w:r w:rsidR="00A23437">
          <w:rPr>
            <w:lang w:eastAsia="zh-TW"/>
          </w:rPr>
          <w:t>’</w:t>
        </w:r>
      </w:ins>
    </w:p>
    <w:p w:rsidR="00A23437" w:rsidRDefault="00A23437" w:rsidP="006A510B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ins w:id="314" w:author="FIS" w:date="2014-05-02T10:57:00Z"/>
          <w:rFonts w:ascii="細明體" w:eastAsia="細明體" w:hAnsi="細明體" w:hint="eastAsia"/>
          <w:kern w:val="2"/>
          <w:lang w:eastAsia="zh-TW"/>
        </w:rPr>
        <w:pPrChange w:id="315" w:author="FIS" w:date="2014-05-02T10:56:00Z">
          <w:pPr>
            <w:pStyle w:val="Tabletext"/>
            <w:keepLines w:val="0"/>
            <w:numPr>
              <w:ilvl w:val="5"/>
              <w:numId w:val="33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316" w:author="FIS" w:date="2014-05-02T10:54:00Z">
        <w:r>
          <w:rPr>
            <w:rFonts w:ascii="細明體" w:eastAsia="細明體" w:hAnsi="細明體" w:hint="eastAsia"/>
            <w:kern w:val="2"/>
            <w:lang w:eastAsia="zh-TW"/>
          </w:rPr>
          <w:t>IF</w:t>
        </w:r>
      </w:ins>
      <w:ins w:id="317" w:author="FIS" w:date="2014-05-02T10:57:00Z">
        <w:r w:rsidR="00DB0B3F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 w:rsidR="00A8488B">
          <w:rPr>
            <w:rFonts w:ascii="細明體" w:eastAsia="細明體" w:hAnsi="細明體" w:hint="eastAsia"/>
            <w:kern w:val="2"/>
            <w:lang w:eastAsia="zh-TW"/>
          </w:rPr>
          <w:t>SUM(A.交查件數) &gt; 0</w:t>
        </w:r>
      </w:ins>
    </w:p>
    <w:p w:rsidR="00A8488B" w:rsidRDefault="00A8488B" w:rsidP="00A8488B">
      <w:pPr>
        <w:pStyle w:val="Tabletext"/>
        <w:keepLines w:val="0"/>
        <w:numPr>
          <w:ilvl w:val="7"/>
          <w:numId w:val="33"/>
        </w:numPr>
        <w:spacing w:after="0" w:line="240" w:lineRule="auto"/>
        <w:rPr>
          <w:ins w:id="318" w:author="FIS" w:date="2014-05-02T10:57:00Z"/>
          <w:rFonts w:ascii="細明體" w:eastAsia="細明體" w:hAnsi="細明體" w:hint="eastAsia"/>
          <w:kern w:val="2"/>
          <w:lang w:eastAsia="zh-TW"/>
        </w:rPr>
        <w:pPrChange w:id="319" w:author="FIS" w:date="2014-05-02T10:57:00Z">
          <w:pPr>
            <w:pStyle w:val="Tabletext"/>
            <w:keepLines w:val="0"/>
            <w:numPr>
              <w:ilvl w:val="5"/>
              <w:numId w:val="33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320" w:author="FIS" w:date="2014-05-02T10:57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</w:ins>
      <w:ins w:id="321" w:author="FIS" w:date="2014-05-02T10:58:00Z">
        <w:r>
          <w:rPr>
            <w:rFonts w:ascii="細明體" w:eastAsia="細明體" w:hAnsi="細明體" w:hint="eastAsia"/>
            <w:kern w:val="2"/>
            <w:lang w:eastAsia="zh-TW"/>
          </w:rPr>
          <w:t>A.交查件數 = 1</w:t>
        </w:r>
      </w:ins>
    </w:p>
    <w:p w:rsidR="00A8488B" w:rsidRDefault="00A8488B" w:rsidP="00A8488B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ins w:id="322" w:author="FIS" w:date="2014-05-02T10:58:00Z"/>
          <w:rFonts w:ascii="細明體" w:eastAsia="細明體" w:hAnsi="細明體" w:hint="eastAsia"/>
          <w:kern w:val="2"/>
          <w:lang w:eastAsia="zh-TW"/>
        </w:rPr>
        <w:pPrChange w:id="323" w:author="FIS" w:date="2014-05-02T10:56:00Z">
          <w:pPr>
            <w:pStyle w:val="Tabletext"/>
            <w:keepLines w:val="0"/>
            <w:numPr>
              <w:ilvl w:val="5"/>
              <w:numId w:val="33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324" w:author="FIS" w:date="2014-05-02T10:57:00Z">
        <w:r>
          <w:rPr>
            <w:rFonts w:ascii="細明體" w:eastAsia="細明體" w:hAnsi="細明體" w:hint="eastAsia"/>
            <w:kern w:val="2"/>
            <w:lang w:eastAsia="zh-TW"/>
          </w:rPr>
          <w:t>IF SUM(A.</w:t>
        </w:r>
      </w:ins>
      <w:ins w:id="325" w:author="FIS" w:date="2014-05-02T10:58:00Z">
        <w:r w:rsidRPr="00A8488B">
          <w:rPr>
            <w:rFonts w:ascii="細明體" w:eastAsia="細明體" w:hAnsi="細明體" w:hint="eastAsia"/>
            <w:kern w:val="2"/>
            <w:lang w:eastAsia="zh-TW"/>
          </w:rPr>
          <w:t>交查績效_不給付</w:t>
        </w:r>
      </w:ins>
      <w:ins w:id="326" w:author="FIS" w:date="2014-05-02T10:57:00Z">
        <w:r>
          <w:rPr>
            <w:rFonts w:ascii="細明體" w:eastAsia="細明體" w:hAnsi="細明體" w:hint="eastAsia"/>
            <w:kern w:val="2"/>
            <w:lang w:eastAsia="zh-TW"/>
          </w:rPr>
          <w:t>) &gt; 0</w:t>
        </w:r>
      </w:ins>
    </w:p>
    <w:p w:rsidR="00A8488B" w:rsidRPr="00E9692E" w:rsidRDefault="00A8488B" w:rsidP="00A8488B">
      <w:pPr>
        <w:pStyle w:val="Tabletext"/>
        <w:keepLines w:val="0"/>
        <w:numPr>
          <w:ilvl w:val="7"/>
          <w:numId w:val="33"/>
        </w:numPr>
        <w:spacing w:after="0" w:line="240" w:lineRule="auto"/>
        <w:rPr>
          <w:ins w:id="327" w:author="FIS" w:date="2014-05-02T08:49:00Z"/>
          <w:rFonts w:ascii="細明體" w:eastAsia="細明體" w:hAnsi="細明體" w:hint="eastAsia"/>
          <w:kern w:val="2"/>
          <w:lang w:eastAsia="zh-TW"/>
        </w:rPr>
        <w:pPrChange w:id="328" w:author="FIS" w:date="2014-05-02T10:58:00Z">
          <w:pPr>
            <w:pStyle w:val="Tabletext"/>
            <w:keepLines w:val="0"/>
            <w:numPr>
              <w:ilvl w:val="5"/>
              <w:numId w:val="33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329" w:author="FIS" w:date="2014-05-02T10:58:00Z">
        <w:r>
          <w:rPr>
            <w:rFonts w:ascii="細明體" w:eastAsia="細明體" w:hAnsi="細明體" w:hint="eastAsia"/>
            <w:kern w:val="2"/>
            <w:lang w:eastAsia="zh-TW"/>
          </w:rPr>
          <w:t>SET A.</w:t>
        </w:r>
        <w:r w:rsidRPr="00A8488B">
          <w:rPr>
            <w:rFonts w:ascii="細明體" w:eastAsia="細明體" w:hAnsi="細明體" w:hint="eastAsia"/>
            <w:kern w:val="2"/>
            <w:lang w:eastAsia="zh-TW"/>
          </w:rPr>
          <w:t>交查績效_不給付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= 1</w:t>
        </w:r>
      </w:ins>
    </w:p>
    <w:p w:rsidR="00B00A8E" w:rsidRDefault="00B00A8E" w:rsidP="00B00A8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30" w:author="FIS" w:date="2014-04-30T13:56:00Z"/>
          <w:rFonts w:ascii="細明體" w:eastAsia="細明體" w:hAnsi="細明體" w:hint="eastAsia"/>
          <w:kern w:val="2"/>
          <w:lang w:eastAsia="zh-TW"/>
        </w:rPr>
      </w:pPr>
      <w:ins w:id="331" w:author="FIS" w:date="2014-04-30T13:56:00Z">
        <w:r>
          <w:rPr>
            <w:rFonts w:ascii="細明體" w:eastAsia="細明體" w:hAnsi="細明體" w:hint="eastAsia"/>
            <w:kern w:val="2"/>
            <w:lang w:eastAsia="zh-TW"/>
          </w:rPr>
          <w:t>讀取異常或件數為0時，丟出錯誤訊息。批次終止。</w:t>
        </w:r>
      </w:ins>
    </w:p>
    <w:p w:rsidR="00B00A8E" w:rsidRDefault="00B00A8E" w:rsidP="00E9692E">
      <w:pPr>
        <w:pStyle w:val="Tabletext"/>
        <w:keepLines w:val="0"/>
        <w:spacing w:after="0" w:line="240" w:lineRule="auto"/>
        <w:ind w:left="1644"/>
        <w:rPr>
          <w:ins w:id="332" w:author="FIS" w:date="2014-04-30T13:56:00Z"/>
          <w:rFonts w:ascii="細明體" w:eastAsia="細明體" w:hAnsi="細明體" w:hint="eastAsia"/>
          <w:kern w:val="2"/>
          <w:lang w:eastAsia="zh-TW"/>
        </w:rPr>
      </w:pPr>
    </w:p>
    <w:p w:rsidR="00495F05" w:rsidRDefault="00495F05" w:rsidP="00495F05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ins w:id="333" w:author="FIS" w:date="2014-04-30T14:14:00Z"/>
          <w:rFonts w:ascii="細明體" w:eastAsia="細明體" w:hAnsi="細明體" w:hint="eastAsia"/>
          <w:kern w:val="2"/>
          <w:lang w:eastAsia="zh-TW"/>
        </w:rPr>
      </w:pPr>
      <w:ins w:id="334" w:author="FIS" w:date="2014-04-30T14:14:00Z">
        <w:r>
          <w:rPr>
            <w:rFonts w:ascii="細明體" w:eastAsia="細明體" w:hAnsi="細明體" w:hint="eastAsia"/>
            <w:kern w:val="2"/>
            <w:lang w:eastAsia="zh-TW"/>
          </w:rPr>
          <w:t>讀取</w:t>
        </w:r>
        <w:r>
          <w:rPr>
            <w:rFonts w:ascii="新細明體" w:hAnsi="新細明體" w:hint="eastAsia"/>
            <w:lang w:eastAsia="zh-TW"/>
          </w:rPr>
          <w:t>手術代碼</w:t>
        </w:r>
        <w:r>
          <w:rPr>
            <w:rFonts w:ascii="細明體" w:eastAsia="細明體" w:hAnsi="細明體" w:hint="eastAsia"/>
            <w:kern w:val="2"/>
            <w:lang w:eastAsia="zh-TW"/>
          </w:rPr>
          <w:t>資料：(根據醫院代碼的醫查C01和</w:t>
        </w:r>
        <w:r>
          <w:rPr>
            <w:rFonts w:ascii="新細明體" w:hAnsi="新細明體" w:hint="eastAsia"/>
            <w:lang w:eastAsia="zh-TW"/>
          </w:rPr>
          <w:t>事故原因的事查C03產出相關資料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495F05" w:rsidRDefault="00495F05" w:rsidP="00495F05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ins w:id="335" w:author="FIS" w:date="2014-04-30T14:14:00Z"/>
          <w:rFonts w:ascii="細明體" w:eastAsia="細明體" w:hAnsi="細明體" w:hint="eastAsia"/>
          <w:kern w:val="2"/>
          <w:lang w:eastAsia="zh-TW"/>
        </w:rPr>
      </w:pPr>
      <w:ins w:id="336" w:author="FIS" w:date="2014-04-30T14:14:00Z">
        <w:r>
          <w:rPr>
            <w:rFonts w:ascii="細明體" w:eastAsia="細明體" w:hAnsi="細明體" w:hint="eastAsia"/>
            <w:kern w:val="2"/>
            <w:lang w:eastAsia="zh-TW"/>
          </w:rPr>
          <w:t>IF傳入.</w:t>
        </w:r>
        <w:r>
          <w:rPr>
            <w:rFonts w:hint="eastAsia"/>
            <w:lang w:eastAsia="zh-TW"/>
          </w:rPr>
          <w:t>執行步驟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是空值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或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</w:t>
        </w:r>
        <w:r>
          <w:rPr>
            <w:rFonts w:hint="eastAsia"/>
            <w:lang w:eastAsia="zh-TW"/>
          </w:rPr>
          <w:t>4</w:t>
        </w:r>
        <w:r>
          <w:rPr>
            <w:lang w:eastAsia="zh-TW"/>
          </w:rPr>
          <w:t>’</w:t>
        </w:r>
      </w:ins>
    </w:p>
    <w:p w:rsidR="00495F05" w:rsidRDefault="00495F05" w:rsidP="00495F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37" w:author="FIS" w:date="2014-04-30T14:14:00Z"/>
          <w:rFonts w:ascii="細明體" w:eastAsia="細明體" w:hAnsi="細明體" w:hint="eastAsia"/>
          <w:kern w:val="2"/>
          <w:lang w:eastAsia="zh-TW"/>
        </w:rPr>
      </w:pPr>
      <w:ins w:id="338" w:author="FIS" w:date="2014-04-30T14:14:00Z">
        <w:r>
          <w:rPr>
            <w:rFonts w:ascii="細明體" w:eastAsia="細明體" w:hAnsi="細明體" w:hint="eastAsia"/>
            <w:kern w:val="2"/>
            <w:lang w:eastAsia="zh-TW"/>
          </w:rPr>
          <w:t>READ DTAAVF01 A</w:t>
        </w:r>
      </w:ins>
    </w:p>
    <w:p w:rsidR="00495F05" w:rsidRDefault="001033A7" w:rsidP="00495F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39" w:author="FIS" w:date="2014-04-30T14:14:00Z"/>
          <w:rFonts w:ascii="細明體" w:eastAsia="細明體" w:hAnsi="細明體" w:hint="eastAsia"/>
          <w:kern w:val="2"/>
          <w:lang w:eastAsia="zh-TW"/>
        </w:rPr>
      </w:pPr>
      <w:ins w:id="340" w:author="FIS" w:date="2014-04-30T14:16:00Z">
        <w:r>
          <w:rPr>
            <w:rFonts w:ascii="細明體" w:eastAsia="細明體" w:hAnsi="細明體" w:hint="eastAsia"/>
            <w:kern w:val="2"/>
            <w:lang w:eastAsia="zh-TW"/>
          </w:rPr>
          <w:t>INNER</w:t>
        </w:r>
      </w:ins>
      <w:ins w:id="341" w:author="FIS" w:date="2014-04-30T14:14:00Z">
        <w:r w:rsidR="00495F05">
          <w:rPr>
            <w:rFonts w:ascii="細明體" w:eastAsia="細明體" w:hAnsi="細明體" w:hint="eastAsia"/>
            <w:kern w:val="2"/>
            <w:lang w:eastAsia="zh-TW"/>
          </w:rPr>
          <w:t xml:space="preserve"> JOIN DTAAA02</w:t>
        </w:r>
        <w:r w:rsidR="00EA42B7">
          <w:rPr>
            <w:rFonts w:ascii="細明體" w:eastAsia="細明體" w:hAnsi="細明體" w:hint="eastAsia"/>
            <w:kern w:val="2"/>
            <w:lang w:eastAsia="zh-TW"/>
          </w:rPr>
          <w:t>1</w:t>
        </w:r>
        <w:r w:rsidR="006F1E7A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</w:ins>
      <w:ins w:id="342" w:author="FIS" w:date="2014-04-30T14:17:00Z">
        <w:r w:rsidR="006F1E7A">
          <w:rPr>
            <w:rFonts w:ascii="細明體" w:eastAsia="細明體" w:hAnsi="細明體" w:hint="eastAsia"/>
            <w:kern w:val="2"/>
            <w:lang w:eastAsia="zh-TW"/>
          </w:rPr>
          <w:t>B</w:t>
        </w:r>
      </w:ins>
    </w:p>
    <w:p w:rsidR="00495F05" w:rsidRDefault="00495F05" w:rsidP="00495F0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43" w:author="FIS" w:date="2014-04-30T14:14:00Z"/>
          <w:rFonts w:ascii="細明體" w:eastAsia="細明體" w:hAnsi="細明體" w:hint="eastAsia"/>
          <w:kern w:val="2"/>
          <w:lang w:eastAsia="zh-TW"/>
        </w:rPr>
      </w:pPr>
      <w:ins w:id="344" w:author="FIS" w:date="2014-04-30T14:14:00Z">
        <w:r>
          <w:rPr>
            <w:rFonts w:ascii="細明體" w:eastAsia="細明體" w:hAnsi="細明體" w:hint="eastAsia"/>
            <w:kern w:val="2"/>
            <w:lang w:eastAsia="zh-TW"/>
          </w:rPr>
          <w:t>ON</w:t>
        </w:r>
      </w:ins>
      <w:ins w:id="345" w:author="FIS" w:date="2014-04-30T14:17:00Z">
        <w:r w:rsidR="006F1E7A">
          <w:rPr>
            <w:rFonts w:ascii="細明體" w:eastAsia="細明體" w:hAnsi="細明體" w:hint="eastAsia"/>
            <w:kern w:val="2"/>
            <w:lang w:eastAsia="zh-TW"/>
          </w:rPr>
          <w:t xml:space="preserve"> A.受理編號 ||</w:t>
        </w:r>
        <w:r w:rsidR="006F1E7A">
          <w:rPr>
            <w:rFonts w:ascii="細明體" w:eastAsia="細明體" w:hAnsi="細明體"/>
            <w:kern w:val="2"/>
            <w:lang w:eastAsia="zh-TW"/>
          </w:rPr>
          <w:t>‘</w:t>
        </w:r>
        <w:r w:rsidR="006F1E7A">
          <w:rPr>
            <w:rFonts w:ascii="細明體" w:eastAsia="細明體" w:hAnsi="細明體" w:hint="eastAsia"/>
            <w:kern w:val="2"/>
            <w:lang w:eastAsia="zh-TW"/>
          </w:rPr>
          <w:t>01</w:t>
        </w:r>
        <w:r w:rsidR="006F1E7A">
          <w:rPr>
            <w:rFonts w:ascii="細明體" w:eastAsia="細明體" w:hAnsi="細明體"/>
            <w:kern w:val="2"/>
            <w:lang w:eastAsia="zh-TW"/>
          </w:rPr>
          <w:t>’</w:t>
        </w:r>
        <w:r w:rsidR="006F1E7A">
          <w:rPr>
            <w:rFonts w:ascii="細明體" w:eastAsia="細明體" w:hAnsi="細明體" w:hint="eastAsia"/>
            <w:kern w:val="2"/>
            <w:lang w:eastAsia="zh-TW"/>
          </w:rPr>
          <w:t>= B.受理編號</w:t>
        </w:r>
      </w:ins>
    </w:p>
    <w:p w:rsidR="00911057" w:rsidRDefault="00911057" w:rsidP="0091105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46" w:author="FIS" w:date="2014-04-30T14:16:00Z"/>
          <w:rFonts w:ascii="細明體" w:eastAsia="細明體" w:hAnsi="細明體" w:hint="eastAsia"/>
          <w:kern w:val="2"/>
          <w:lang w:eastAsia="zh-TW"/>
        </w:rPr>
        <w:pPrChange w:id="347" w:author="FIS" w:date="2014-04-30T14:15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48" w:author="FIS" w:date="2014-04-30T14:15:00Z">
        <w:r>
          <w:rPr>
            <w:rFonts w:ascii="細明體" w:eastAsia="細明體" w:hAnsi="細明體" w:hint="eastAsia"/>
            <w:kern w:val="2"/>
            <w:lang w:eastAsia="zh-TW"/>
          </w:rPr>
          <w:t>WHERE</w:t>
        </w:r>
      </w:ins>
    </w:p>
    <w:p w:rsidR="00911057" w:rsidRDefault="006F1E7A" w:rsidP="00911057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49" w:author="FIS" w:date="2014-04-30T14:16:00Z"/>
          <w:rFonts w:ascii="細明體" w:eastAsia="細明體" w:hAnsi="細明體" w:hint="eastAsia"/>
          <w:kern w:val="2"/>
          <w:lang w:eastAsia="zh-TW"/>
        </w:rPr>
        <w:pPrChange w:id="350" w:author="FIS" w:date="2014-04-30T14:16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51" w:author="FIS" w:date="2014-04-30T14:17:00Z">
        <w:r>
          <w:rPr>
            <w:rFonts w:ascii="細明體" w:eastAsia="細明體" w:hAnsi="細明體" w:hint="eastAsia"/>
            <w:kern w:val="2"/>
            <w:lang w:eastAsia="zh-TW"/>
          </w:rPr>
          <w:t>B</w:t>
        </w:r>
      </w:ins>
      <w:ins w:id="352" w:author="FIS" w:date="2014-04-30T14:16:00Z">
        <w:r w:rsidR="00911057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911057" w:rsidRPr="00911057">
          <w:rPr>
            <w:rFonts w:ascii="細明體" w:eastAsia="細明體" w:hAnsi="細明體" w:hint="eastAsia"/>
            <w:kern w:val="2"/>
            <w:lang w:eastAsia="zh-TW"/>
          </w:rPr>
          <w:t>核定_診斷類別</w:t>
        </w:r>
        <w:r w:rsidR="00911057">
          <w:rPr>
            <w:rFonts w:ascii="細明體" w:eastAsia="細明體" w:hAnsi="細明體" w:hint="eastAsia"/>
            <w:kern w:val="2"/>
            <w:lang w:eastAsia="zh-TW"/>
          </w:rPr>
          <w:t xml:space="preserve"> =</w:t>
        </w:r>
        <w:r w:rsidR="00911057">
          <w:rPr>
            <w:rFonts w:ascii="細明體" w:eastAsia="細明體" w:hAnsi="細明體"/>
            <w:kern w:val="2"/>
            <w:lang w:eastAsia="zh-TW"/>
          </w:rPr>
          <w:t>’</w:t>
        </w:r>
        <w:r w:rsidR="00911057">
          <w:rPr>
            <w:rFonts w:ascii="細明體" w:eastAsia="細明體" w:hAnsi="細明體" w:hint="eastAsia"/>
            <w:kern w:val="2"/>
            <w:lang w:eastAsia="zh-TW"/>
          </w:rPr>
          <w:t>F</w:t>
        </w:r>
        <w:r w:rsidR="00911057"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EA42B7" w:rsidRDefault="006F1E7A" w:rsidP="00911057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353" w:author="FIS" w:date="2014-04-30T14:15:00Z"/>
          <w:rFonts w:ascii="細明體" w:eastAsia="細明體" w:hAnsi="細明體" w:hint="eastAsia"/>
          <w:kern w:val="2"/>
          <w:lang w:eastAsia="zh-TW"/>
        </w:rPr>
        <w:pPrChange w:id="354" w:author="FIS" w:date="2014-04-30T14:16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55" w:author="FIS" w:date="2014-04-30T14:17:00Z">
        <w:r>
          <w:rPr>
            <w:rFonts w:ascii="細明體" w:eastAsia="細明體" w:hAnsi="細明體" w:hint="eastAsia"/>
            <w:kern w:val="2"/>
            <w:lang w:eastAsia="zh-TW"/>
          </w:rPr>
          <w:t>B</w:t>
        </w:r>
      </w:ins>
      <w:ins w:id="356" w:author="FIS" w:date="2014-04-30T14:15:00Z">
        <w:r w:rsidR="00EA42B7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911057" w:rsidRPr="00911057">
          <w:rPr>
            <w:rFonts w:ascii="細明體" w:eastAsia="細明體" w:hAnsi="細明體" w:hint="eastAsia"/>
            <w:kern w:val="2"/>
            <w:lang w:eastAsia="zh-TW"/>
          </w:rPr>
          <w:t>核定_手術代碼</w:t>
        </w:r>
      </w:ins>
      <w:ins w:id="357" w:author="FIS" w:date="2014-04-30T14:16:00Z">
        <w:r w:rsidR="00911057">
          <w:rPr>
            <w:rFonts w:ascii="細明體" w:eastAsia="細明體" w:hAnsi="細明體" w:hint="eastAsia"/>
            <w:kern w:val="2"/>
            <w:lang w:eastAsia="zh-TW"/>
          </w:rPr>
          <w:t xml:space="preserve"> &lt;&gt; </w:t>
        </w:r>
        <w:r w:rsidR="00911057">
          <w:rPr>
            <w:rFonts w:ascii="細明體" w:eastAsia="細明體" w:hAnsi="細明體"/>
            <w:kern w:val="2"/>
            <w:lang w:eastAsia="zh-TW"/>
          </w:rPr>
          <w:t>‘</w:t>
        </w:r>
        <w:r w:rsidR="00911057">
          <w:rPr>
            <w:rFonts w:ascii="細明體" w:eastAsia="細明體" w:hAnsi="細明體" w:hint="eastAsia"/>
            <w:kern w:val="2"/>
            <w:lang w:eastAsia="zh-TW"/>
          </w:rPr>
          <w:t>X001</w:t>
        </w:r>
        <w:r w:rsidR="00911057"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DA597C" w:rsidRDefault="00DA597C" w:rsidP="00495F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58" w:author="FIS" w:date="2014-04-30T14:25:00Z"/>
          <w:rFonts w:ascii="細明體" w:eastAsia="細明體" w:hAnsi="細明體" w:hint="eastAsia"/>
          <w:kern w:val="2"/>
          <w:lang w:eastAsia="zh-TW"/>
        </w:rPr>
      </w:pPr>
      <w:ins w:id="359" w:author="FIS" w:date="2014-04-30T14:25:00Z">
        <w:r>
          <w:rPr>
            <w:rFonts w:ascii="細明體" w:eastAsia="細明體" w:hAnsi="細明體" w:hint="eastAsia"/>
            <w:kern w:val="2"/>
            <w:lang w:eastAsia="zh-TW"/>
          </w:rPr>
          <w:t>INNER JOIN DTAAC041 C</w:t>
        </w:r>
      </w:ins>
    </w:p>
    <w:p w:rsidR="00DA597C" w:rsidRDefault="00DA597C" w:rsidP="00DA597C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60" w:author="FIS" w:date="2014-04-30T14:25:00Z"/>
          <w:rFonts w:ascii="細明體" w:eastAsia="細明體" w:hAnsi="細明體" w:hint="eastAsia"/>
          <w:kern w:val="2"/>
          <w:lang w:eastAsia="zh-TW"/>
        </w:rPr>
        <w:pPrChange w:id="361" w:author="FIS" w:date="2014-04-30T14:25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62" w:author="FIS" w:date="2014-04-30T14:25:00Z">
        <w:r>
          <w:rPr>
            <w:rFonts w:ascii="細明體" w:eastAsia="細明體" w:hAnsi="細明體" w:hint="eastAsia"/>
            <w:kern w:val="2"/>
            <w:lang w:eastAsia="zh-TW"/>
          </w:rPr>
          <w:t>ON B.</w:t>
        </w:r>
      </w:ins>
      <w:ins w:id="363" w:author="FIS" w:date="2014-04-30T14:26:00Z">
        <w:r w:rsidRPr="00911057">
          <w:rPr>
            <w:rFonts w:ascii="細明體" w:eastAsia="細明體" w:hAnsi="細明體" w:hint="eastAsia"/>
            <w:kern w:val="2"/>
            <w:lang w:eastAsia="zh-TW"/>
          </w:rPr>
          <w:t>核定_手術代碼</w:t>
        </w:r>
      </w:ins>
      <w:ins w:id="364" w:author="FIS" w:date="2014-04-30T14:25:00Z">
        <w:r>
          <w:rPr>
            <w:rFonts w:ascii="細明體" w:eastAsia="細明體" w:hAnsi="細明體" w:hint="eastAsia"/>
            <w:kern w:val="2"/>
            <w:lang w:eastAsia="zh-TW"/>
          </w:rPr>
          <w:t xml:space="preserve">= </w:t>
        </w:r>
      </w:ins>
      <w:ins w:id="365" w:author="FIS" w:date="2014-04-30T14:26:00Z">
        <w:r>
          <w:rPr>
            <w:rFonts w:ascii="細明體" w:eastAsia="細明體" w:hAnsi="細明體" w:hint="eastAsia"/>
            <w:kern w:val="2"/>
            <w:lang w:eastAsia="zh-TW"/>
          </w:rPr>
          <w:t>C</w:t>
        </w:r>
      </w:ins>
      <w:ins w:id="366" w:author="FIS" w:date="2014-04-30T14:25:00Z">
        <w:r>
          <w:rPr>
            <w:rFonts w:ascii="細明體" w:eastAsia="細明體" w:hAnsi="細明體" w:hint="eastAsia"/>
            <w:kern w:val="2"/>
            <w:lang w:eastAsia="zh-TW"/>
          </w:rPr>
          <w:t>.</w:t>
        </w:r>
      </w:ins>
      <w:ins w:id="367" w:author="FIS" w:date="2014-04-30T14:26:00Z">
        <w:r w:rsidRPr="00911057">
          <w:rPr>
            <w:rFonts w:ascii="細明體" w:eastAsia="細明體" w:hAnsi="細明體" w:hint="eastAsia"/>
            <w:kern w:val="2"/>
            <w:lang w:eastAsia="zh-TW"/>
          </w:rPr>
          <w:t>手術代碼</w:t>
        </w:r>
      </w:ins>
    </w:p>
    <w:p w:rsidR="008264AF" w:rsidRDefault="008264AF" w:rsidP="008264AF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68" w:author="FIS" w:date="2014-04-30T17:58:00Z"/>
          <w:rFonts w:ascii="細明體" w:eastAsia="細明體" w:hAnsi="細明體" w:hint="eastAsia"/>
          <w:kern w:val="2"/>
          <w:lang w:eastAsia="zh-TW"/>
        </w:rPr>
      </w:pPr>
      <w:ins w:id="369" w:author="FIS" w:date="2014-04-30T17:58:00Z">
        <w:r>
          <w:rPr>
            <w:rFonts w:ascii="細明體" w:eastAsia="細明體" w:hAnsi="細明體" w:hint="eastAsia"/>
            <w:kern w:val="2"/>
            <w:lang w:eastAsia="zh-TW"/>
          </w:rPr>
          <w:t>INNER JOIN DTAAA001 E</w:t>
        </w:r>
      </w:ins>
    </w:p>
    <w:p w:rsidR="008264AF" w:rsidRPr="00F62BCC" w:rsidRDefault="008264AF" w:rsidP="008264AF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70" w:author="FIS" w:date="2014-04-30T17:58:00Z"/>
          <w:rFonts w:ascii="細明體" w:eastAsia="細明體" w:hAnsi="細明體" w:hint="eastAsia"/>
          <w:kern w:val="2"/>
          <w:lang w:eastAsia="zh-TW"/>
        </w:rPr>
      </w:pPr>
      <w:ins w:id="371" w:author="FIS" w:date="2014-04-30T17:58:00Z">
        <w:r>
          <w:rPr>
            <w:rFonts w:ascii="細明體" w:eastAsia="細明體" w:hAnsi="細明體" w:hint="eastAsia"/>
            <w:kern w:val="2"/>
            <w:lang w:eastAsia="zh-TW"/>
          </w:rPr>
          <w:t>ON B.受理編號 = E.受理編號</w:t>
        </w:r>
      </w:ins>
    </w:p>
    <w:p w:rsidR="00495F05" w:rsidRDefault="00495F05" w:rsidP="00495F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72" w:author="FIS" w:date="2014-04-30T14:14:00Z"/>
          <w:rFonts w:ascii="細明體" w:eastAsia="細明體" w:hAnsi="細明體" w:hint="eastAsia"/>
          <w:kern w:val="2"/>
          <w:lang w:eastAsia="zh-TW"/>
        </w:rPr>
      </w:pPr>
      <w:ins w:id="373" w:author="FIS" w:date="2014-04-30T14:14:00Z">
        <w:r>
          <w:rPr>
            <w:rFonts w:ascii="細明體" w:eastAsia="細明體" w:hAnsi="細明體" w:hint="eastAsia"/>
            <w:kern w:val="2"/>
            <w:lang w:eastAsia="zh-TW"/>
          </w:rPr>
          <w:t xml:space="preserve">WHERE </w:t>
        </w:r>
      </w:ins>
    </w:p>
    <w:p w:rsidR="00495F05" w:rsidRPr="002B3710" w:rsidRDefault="003E056D" w:rsidP="00495F0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74" w:author="FIS" w:date="2014-04-30T14:14:00Z"/>
          <w:rFonts w:ascii="細明體" w:eastAsia="細明體" w:hAnsi="細明體" w:hint="eastAsia"/>
          <w:kern w:val="2"/>
          <w:lang w:eastAsia="zh-TW"/>
        </w:rPr>
      </w:pPr>
      <w:ins w:id="375" w:author="FIS" w:date="2014-04-30T14:16:00Z">
        <w:r>
          <w:rPr>
            <w:rFonts w:ascii="細明體" w:eastAsia="細明體" w:hAnsi="細明體" w:hint="eastAsia"/>
            <w:kern w:val="2"/>
            <w:lang w:eastAsia="zh-TW"/>
          </w:rPr>
          <w:t>(</w:t>
        </w:r>
      </w:ins>
      <w:ins w:id="376" w:author="FIS" w:date="2014-04-30T14:14:00Z">
        <w:r w:rsidR="00495F05">
          <w:rPr>
            <w:rFonts w:ascii="細明體" w:eastAsia="細明體" w:hAnsi="細明體" w:hint="eastAsia"/>
            <w:kern w:val="2"/>
            <w:lang w:eastAsia="zh-TW"/>
          </w:rPr>
          <w:t>A.</w:t>
        </w:r>
        <w:r w:rsidR="00495F05">
          <w:rPr>
            <w:rFonts w:hint="eastAsia"/>
            <w:lang w:eastAsia="zh-TW"/>
          </w:rPr>
          <w:t>計算種類</w:t>
        </w:r>
        <w:r w:rsidR="00495F05">
          <w:rPr>
            <w:rFonts w:hint="eastAsia"/>
            <w:lang w:eastAsia="zh-TW"/>
          </w:rPr>
          <w:t xml:space="preserve"> = </w:t>
        </w:r>
        <w:r w:rsidR="00495F05">
          <w:rPr>
            <w:lang w:eastAsia="zh-TW"/>
          </w:rPr>
          <w:t>‘</w:t>
        </w:r>
        <w:r w:rsidR="00495F05">
          <w:rPr>
            <w:rFonts w:hint="eastAsia"/>
            <w:lang w:eastAsia="zh-TW"/>
          </w:rPr>
          <w:t>1</w:t>
        </w:r>
        <w:r w:rsidR="00495F05">
          <w:rPr>
            <w:lang w:eastAsia="zh-TW"/>
          </w:rPr>
          <w:t>’</w:t>
        </w:r>
        <w:r w:rsidR="00495F05">
          <w:rPr>
            <w:rFonts w:hint="eastAsia"/>
            <w:lang w:eastAsia="zh-TW"/>
          </w:rPr>
          <w:t xml:space="preserve"> AND A.</w:t>
        </w:r>
        <w:r w:rsidR="00495F05" w:rsidRPr="00907307">
          <w:rPr>
            <w:rFonts w:hint="eastAsia"/>
            <w:lang w:eastAsia="zh-TW"/>
          </w:rPr>
          <w:t>交查項目</w:t>
        </w:r>
        <w:r w:rsidR="00495F05">
          <w:rPr>
            <w:rFonts w:hint="eastAsia"/>
            <w:lang w:eastAsia="zh-TW"/>
          </w:rPr>
          <w:t xml:space="preserve"> =</w:t>
        </w:r>
        <w:r w:rsidR="00495F05">
          <w:rPr>
            <w:lang w:eastAsia="zh-TW"/>
          </w:rPr>
          <w:t>’</w:t>
        </w:r>
        <w:r w:rsidR="00495F05">
          <w:rPr>
            <w:rFonts w:hint="eastAsia"/>
            <w:lang w:eastAsia="zh-TW"/>
          </w:rPr>
          <w:t>C01</w:t>
        </w:r>
        <w:r w:rsidR="00495F05">
          <w:rPr>
            <w:lang w:eastAsia="zh-TW"/>
          </w:rPr>
          <w:t>’</w:t>
        </w:r>
        <w:r w:rsidR="00495F05">
          <w:rPr>
            <w:rFonts w:hint="eastAsia"/>
            <w:lang w:eastAsia="zh-TW"/>
          </w:rPr>
          <w:t xml:space="preserve"> AND A.</w:t>
        </w:r>
        <w:r w:rsidR="00495F05">
          <w:rPr>
            <w:color w:val="000000"/>
          </w:rPr>
          <w:t>交查種類</w:t>
        </w:r>
        <w:r w:rsidR="00495F05">
          <w:rPr>
            <w:rFonts w:hint="eastAsia"/>
            <w:color w:val="000000"/>
            <w:lang w:eastAsia="zh-TW"/>
          </w:rPr>
          <w:t xml:space="preserve"> = </w:t>
        </w:r>
        <w:r w:rsidR="00495F05">
          <w:rPr>
            <w:color w:val="000000"/>
            <w:lang w:eastAsia="zh-TW"/>
          </w:rPr>
          <w:t>‘</w:t>
        </w:r>
        <w:r w:rsidR="00495F05">
          <w:rPr>
            <w:rFonts w:hint="eastAsia"/>
            <w:color w:val="000000"/>
            <w:lang w:eastAsia="zh-TW"/>
          </w:rPr>
          <w:t>01</w:t>
        </w:r>
        <w:r w:rsidR="00495F05">
          <w:rPr>
            <w:color w:val="000000"/>
            <w:lang w:eastAsia="zh-TW"/>
          </w:rPr>
          <w:t>’</w:t>
        </w:r>
      </w:ins>
    </w:p>
    <w:p w:rsidR="00495F05" w:rsidRPr="003E056D" w:rsidRDefault="00495F05" w:rsidP="00495F0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77" w:author="FIS" w:date="2014-04-30T14:16:00Z"/>
          <w:rFonts w:ascii="細明體" w:eastAsia="細明體" w:hAnsi="細明體" w:hint="eastAsia"/>
          <w:kern w:val="2"/>
          <w:lang w:eastAsia="zh-TW"/>
        </w:rPr>
      </w:pPr>
      <w:ins w:id="378" w:author="FIS" w:date="2014-04-30T14:14:00Z">
        <w:r>
          <w:rPr>
            <w:rFonts w:ascii="細明體" w:eastAsia="細明體" w:hAnsi="細明體" w:hint="eastAsia"/>
            <w:kern w:val="2"/>
            <w:lang w:eastAsia="zh-TW"/>
          </w:rPr>
          <w:t>OR A.</w:t>
        </w:r>
        <w:r>
          <w:rPr>
            <w:rFonts w:hint="eastAsia"/>
            <w:lang w:eastAsia="zh-TW"/>
          </w:rPr>
          <w:t>計算種類</w:t>
        </w:r>
        <w:r>
          <w:rPr>
            <w:rFonts w:hint="eastAsia"/>
            <w:lang w:eastAsia="zh-TW"/>
          </w:rPr>
          <w:t xml:space="preserve"> = </w:t>
        </w:r>
        <w:r>
          <w:rPr>
            <w:lang w:eastAsia="zh-TW"/>
          </w:rPr>
          <w:t>‘</w:t>
        </w:r>
        <w:r>
          <w:rPr>
            <w:rFonts w:hint="eastAsia"/>
            <w:lang w:eastAsia="zh-TW"/>
          </w:rPr>
          <w:t>2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 xml:space="preserve"> AND A.</w:t>
        </w:r>
        <w:r w:rsidRPr="00907307">
          <w:rPr>
            <w:rFonts w:hint="eastAsia"/>
            <w:lang w:eastAsia="zh-TW"/>
          </w:rPr>
          <w:t>交查項目</w:t>
        </w:r>
        <w:r>
          <w:rPr>
            <w:rFonts w:hint="eastAsia"/>
            <w:lang w:eastAsia="zh-TW"/>
          </w:rPr>
          <w:t xml:space="preserve"> =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>C03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 xml:space="preserve"> AND A.</w:t>
        </w:r>
        <w:r>
          <w:rPr>
            <w:color w:val="000000"/>
          </w:rPr>
          <w:t>交查種類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02</w:t>
        </w:r>
        <w:r>
          <w:rPr>
            <w:color w:val="000000"/>
            <w:lang w:eastAsia="zh-TW"/>
          </w:rPr>
          <w:t>’</w:t>
        </w:r>
      </w:ins>
      <w:ins w:id="379" w:author="FIS" w:date="2014-04-30T14:16:00Z">
        <w:r w:rsidR="003E056D">
          <w:rPr>
            <w:rFonts w:hint="eastAsia"/>
            <w:color w:val="000000"/>
            <w:lang w:eastAsia="zh-TW"/>
          </w:rPr>
          <w:t>)</w:t>
        </w:r>
      </w:ins>
    </w:p>
    <w:p w:rsidR="00FE3A53" w:rsidRDefault="00FE3A53" w:rsidP="00FE3A53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80" w:author="FIS" w:date="2014-04-30T17:58:00Z"/>
          <w:rFonts w:ascii="細明體" w:eastAsia="細明體" w:hAnsi="細明體" w:hint="eastAsia"/>
          <w:kern w:val="2"/>
          <w:lang w:eastAsia="zh-TW"/>
        </w:rPr>
        <w:pPrChange w:id="381" w:author="FIS" w:date="2014-04-30T17:58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82" w:author="FIS" w:date="2014-04-30T17:58:00Z">
        <w:r>
          <w:rPr>
            <w:rFonts w:ascii="細明體" w:eastAsia="細明體" w:hAnsi="細明體" w:hint="eastAsia"/>
            <w:kern w:val="2"/>
            <w:lang w:eastAsia="zh-TW"/>
          </w:rPr>
          <w:t>E.受理狀態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80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D703E1" w:rsidRDefault="00D703E1" w:rsidP="00D703E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83" w:author="FIS" w:date="2014-05-02T11:01:00Z"/>
          <w:rFonts w:ascii="細明體" w:eastAsia="細明體" w:hAnsi="細明體" w:hint="eastAsia"/>
          <w:kern w:val="2"/>
          <w:lang w:eastAsia="zh-TW"/>
        </w:rPr>
      </w:pPr>
      <w:ins w:id="384" w:author="FIS" w:date="2014-05-02T11:01:00Z">
        <w:r>
          <w:rPr>
            <w:rFonts w:ascii="細明體" w:eastAsia="細明體" w:hAnsi="細明體" w:hint="eastAsia"/>
            <w:lang w:eastAsia="zh-TW"/>
          </w:rPr>
          <w:t>GROUP</w:t>
        </w:r>
        <w:r>
          <w:rPr>
            <w:rFonts w:ascii="細明體" w:eastAsia="細明體" w:hAnsi="細明體" w:hint="eastAsia"/>
          </w:rPr>
          <w:t xml:space="preserve"> BY A.受理編號 +</w:t>
        </w:r>
        <w:r w:rsidRPr="00F16D4A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C</w:t>
        </w:r>
        <w:r w:rsidRPr="00F62BCC">
          <w:rPr>
            <w:rFonts w:ascii="細明體" w:eastAsia="細明體" w:hAnsi="細明體" w:hint="eastAsia"/>
            <w:kern w:val="2"/>
            <w:lang w:eastAsia="zh-TW"/>
          </w:rPr>
          <w:t>.核定_</w:t>
        </w:r>
        <w:r>
          <w:rPr>
            <w:rFonts w:ascii="細明體" w:eastAsia="細明體" w:hAnsi="細明體" w:hint="eastAsia"/>
            <w:kern w:val="2"/>
            <w:lang w:eastAsia="zh-TW"/>
          </w:rPr>
          <w:t>疾病</w:t>
        </w:r>
        <w:r w:rsidRPr="00F62BCC">
          <w:rPr>
            <w:rFonts w:ascii="細明體" w:eastAsia="細明體" w:hAnsi="細明體" w:hint="eastAsia"/>
            <w:kern w:val="2"/>
            <w:lang w:eastAsia="zh-TW"/>
          </w:rPr>
          <w:t>代碼</w:t>
        </w:r>
        <w:r>
          <w:rPr>
            <w:rFonts w:ascii="細明體" w:eastAsia="細明體" w:hAnsi="細明體" w:hint="eastAsia"/>
            <w:kern w:val="2"/>
            <w:lang w:eastAsia="zh-TW"/>
          </w:rPr>
          <w:t>1</w:t>
        </w:r>
        <w:r>
          <w:rPr>
            <w:rFonts w:ascii="細明體" w:eastAsia="細明體" w:hAnsi="細明體" w:hint="eastAsia"/>
          </w:rPr>
          <w:t xml:space="preserve"> + A.</w:t>
        </w:r>
        <w:r>
          <w:rPr>
            <w:rFonts w:hint="eastAsia"/>
          </w:rPr>
          <w:t>交查項目</w:t>
        </w:r>
      </w:ins>
    </w:p>
    <w:p w:rsidR="00D703E1" w:rsidRDefault="00D703E1" w:rsidP="00D703E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85" w:author="FIS" w:date="2014-05-02T11:01:00Z"/>
          <w:rFonts w:ascii="細明體" w:eastAsia="細明體" w:hAnsi="細明體" w:hint="eastAsia"/>
          <w:kern w:val="2"/>
          <w:lang w:eastAsia="zh-TW"/>
        </w:rPr>
      </w:pPr>
      <w:ins w:id="386" w:author="FIS" w:date="2014-05-02T11:01:00Z">
        <w:r>
          <w:rPr>
            <w:rFonts w:ascii="細明體" w:eastAsia="細明體" w:hAnsi="細明體" w:hint="eastAsia"/>
            <w:kern w:val="2"/>
            <w:lang w:eastAsia="zh-TW"/>
          </w:rPr>
          <w:t>欄位說明：</w:t>
        </w:r>
      </w:ins>
    </w:p>
    <w:p w:rsidR="00D703E1" w:rsidRPr="00E9692E" w:rsidRDefault="00D703E1" w:rsidP="00D703E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87" w:author="FIS" w:date="2014-05-02T11:01:00Z"/>
          <w:rFonts w:ascii="細明體" w:eastAsia="細明體" w:hAnsi="細明體" w:hint="eastAsia"/>
          <w:kern w:val="2"/>
          <w:lang w:eastAsia="zh-TW"/>
        </w:rPr>
      </w:pPr>
      <w:ins w:id="388" w:author="FIS" w:date="2014-05-02T11:01:00Z">
        <w:r>
          <w:rPr>
            <w:rFonts w:ascii="細明體" w:eastAsia="細明體" w:hAnsi="細明體" w:hint="eastAsia"/>
            <w:kern w:val="2"/>
            <w:lang w:eastAsia="zh-TW"/>
          </w:rPr>
          <w:t>合計A.交查件數, A.</w:t>
        </w:r>
        <w:r w:rsidRPr="00336A89">
          <w:rPr>
            <w:rFonts w:ascii="Courier New" w:hAnsi="Courier New" w:cs="Courier New" w:hint="eastAsia"/>
            <w:color w:val="000000"/>
            <w:lang w:eastAsia="zh-TW"/>
          </w:rPr>
          <w:t>交查績效</w:t>
        </w:r>
        <w:r w:rsidRPr="00336A89">
          <w:rPr>
            <w:rFonts w:ascii="Courier New" w:hAnsi="Courier New" w:cs="Courier New" w:hint="eastAsia"/>
            <w:color w:val="000000"/>
            <w:lang w:eastAsia="zh-TW"/>
          </w:rPr>
          <w:t>_</w:t>
        </w:r>
        <w:r w:rsidRPr="00336A89">
          <w:rPr>
            <w:rFonts w:ascii="Courier New" w:hAnsi="Courier New" w:cs="Courier New" w:hint="eastAsia"/>
            <w:color w:val="000000"/>
            <w:lang w:eastAsia="zh-TW"/>
          </w:rPr>
          <w:t>不給付</w:t>
        </w:r>
      </w:ins>
    </w:p>
    <w:p w:rsidR="00D703E1" w:rsidRDefault="00D703E1" w:rsidP="00D703E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89" w:author="FIS" w:date="2014-05-02T11:01:00Z"/>
          <w:rFonts w:ascii="細明體" w:eastAsia="細明體" w:hAnsi="細明體" w:hint="eastAsia"/>
          <w:kern w:val="2"/>
          <w:lang w:eastAsia="zh-TW"/>
        </w:rPr>
        <w:pPrChange w:id="390" w:author="FIS" w:date="2014-05-02T11:01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91" w:author="FIS" w:date="2014-05-02T11:01:00Z">
        <w:r>
          <w:rPr>
            <w:rFonts w:ascii="細明體" w:eastAsia="細明體" w:hAnsi="細明體" w:hint="eastAsia"/>
            <w:kern w:val="2"/>
            <w:lang w:eastAsia="zh-TW"/>
          </w:rPr>
          <w:t>其他欄位取MIN</w:t>
        </w:r>
      </w:ins>
    </w:p>
    <w:p w:rsidR="00495F05" w:rsidRDefault="004A06BD" w:rsidP="00495F0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392" w:author="FIS" w:date="2014-04-30T14:14:00Z"/>
          <w:rFonts w:ascii="細明體" w:eastAsia="細明體" w:hAnsi="細明體" w:hint="eastAsia"/>
          <w:kern w:val="2"/>
          <w:lang w:eastAsia="zh-TW"/>
        </w:rPr>
      </w:pPr>
      <w:ins w:id="393" w:author="FIS" w:date="2014-04-30T14:18:00Z">
        <w:r>
          <w:rPr>
            <w:rFonts w:ascii="細明體" w:eastAsia="細明體" w:hAnsi="細明體" w:hint="eastAsia"/>
            <w:kern w:val="2"/>
            <w:lang w:eastAsia="zh-TW"/>
          </w:rPr>
          <w:t>資料寫入，參考STEP9</w:t>
        </w:r>
      </w:ins>
    </w:p>
    <w:p w:rsidR="00495F05" w:rsidRPr="0039432E" w:rsidRDefault="00495F05" w:rsidP="00495F05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94" w:author="FIS" w:date="2014-04-30T14:18:00Z"/>
          <w:rFonts w:ascii="細明體" w:eastAsia="細明體" w:hAnsi="細明體" w:hint="eastAsia"/>
          <w:kern w:val="2"/>
          <w:lang w:eastAsia="zh-TW"/>
        </w:rPr>
      </w:pPr>
      <w:ins w:id="395" w:author="FIS" w:date="2014-04-30T14:14:00Z">
        <w:r>
          <w:rPr>
            <w:rFonts w:hint="eastAsia"/>
            <w:lang w:eastAsia="zh-TW"/>
          </w:rPr>
          <w:t>O_</w:t>
        </w:r>
        <w:r>
          <w:rPr>
            <w:rFonts w:hint="eastAsia"/>
          </w:rPr>
          <w:t>計算種類</w:t>
        </w:r>
        <w:r>
          <w:rPr>
            <w:rFonts w:hint="eastAsia"/>
            <w:lang w:eastAsia="zh-TW"/>
          </w:rPr>
          <w:t xml:space="preserve"> =</w:t>
        </w:r>
        <w:r>
          <w:rPr>
            <w:lang w:eastAsia="zh-TW"/>
          </w:rPr>
          <w:t>’</w:t>
        </w:r>
      </w:ins>
      <w:ins w:id="396" w:author="FIS" w:date="2014-04-30T14:17:00Z">
        <w:r w:rsidR="006C3868">
          <w:rPr>
            <w:rFonts w:hint="eastAsia"/>
            <w:lang w:eastAsia="zh-TW"/>
          </w:rPr>
          <w:t>4</w:t>
        </w:r>
      </w:ins>
      <w:ins w:id="397" w:author="FIS" w:date="2014-04-30T14:14:00Z">
        <w:r>
          <w:rPr>
            <w:lang w:eastAsia="zh-TW"/>
          </w:rPr>
          <w:t>’</w:t>
        </w:r>
      </w:ins>
    </w:p>
    <w:p w:rsidR="00D703E1" w:rsidRPr="002747C2" w:rsidRDefault="00D703E1" w:rsidP="00D703E1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ins w:id="398" w:author="FIS" w:date="2014-05-02T11:01:00Z"/>
          <w:rFonts w:ascii="細明體" w:eastAsia="細明體" w:hAnsi="細明體" w:hint="eastAsia"/>
          <w:kern w:val="2"/>
          <w:lang w:eastAsia="zh-TW"/>
        </w:rPr>
      </w:pPr>
      <w:ins w:id="399" w:author="FIS" w:date="2014-05-02T11:01:00Z">
        <w:r>
          <w:rPr>
            <w:rFonts w:hint="eastAsia"/>
            <w:lang w:eastAsia="zh-TW"/>
          </w:rPr>
          <w:t>醫查</w:t>
        </w:r>
        <w:r>
          <w:rPr>
            <w:rFonts w:hint="eastAsia"/>
            <w:lang w:eastAsia="zh-TW"/>
          </w:rPr>
          <w:t>C01</w:t>
        </w:r>
        <w:r>
          <w:rPr>
            <w:rFonts w:hint="eastAsia"/>
            <w:lang w:eastAsia="zh-TW"/>
          </w:rPr>
          <w:t>原本</w:t>
        </w:r>
        <w:r>
          <w:rPr>
            <w:rFonts w:hint="eastAsia"/>
            <w:lang w:eastAsia="zh-TW"/>
          </w:rPr>
          <w:t>BY</w:t>
        </w:r>
        <w:r>
          <w:rPr>
            <w:rFonts w:hint="eastAsia"/>
            <w:lang w:eastAsia="zh-TW"/>
          </w:rPr>
          <w:t>醫院統計，這邊只算有或無：</w:t>
        </w:r>
      </w:ins>
    </w:p>
    <w:p w:rsidR="00D703E1" w:rsidRPr="00A23437" w:rsidRDefault="00D703E1" w:rsidP="00D703E1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ins w:id="400" w:author="FIS" w:date="2014-05-02T11:01:00Z"/>
          <w:rFonts w:ascii="細明體" w:eastAsia="細明體" w:hAnsi="細明體" w:hint="eastAsia"/>
          <w:kern w:val="2"/>
          <w:lang w:eastAsia="zh-TW"/>
        </w:rPr>
      </w:pPr>
      <w:ins w:id="401" w:author="FIS" w:date="2014-05-02T11:01:00Z">
        <w:r>
          <w:rPr>
            <w:rFonts w:hint="eastAsia"/>
            <w:lang w:eastAsia="zh-TW"/>
          </w:rPr>
          <w:t>IF A.</w:t>
        </w:r>
        <w:r>
          <w:rPr>
            <w:color w:val="000000"/>
          </w:rPr>
          <w:t>交查種類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02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 xml:space="preserve"> AND </w:t>
        </w:r>
        <w:r>
          <w:rPr>
            <w:rFonts w:hint="eastAsia"/>
            <w:lang w:eastAsia="zh-TW"/>
          </w:rPr>
          <w:t>A.</w:t>
        </w:r>
        <w:r w:rsidRPr="00907307">
          <w:rPr>
            <w:rFonts w:hint="eastAsia"/>
            <w:lang w:eastAsia="zh-TW"/>
          </w:rPr>
          <w:t>交查項目</w:t>
        </w:r>
        <w:r>
          <w:rPr>
            <w:rFonts w:hint="eastAsia"/>
            <w:lang w:eastAsia="zh-TW"/>
          </w:rPr>
          <w:t xml:space="preserve"> =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>C01</w:t>
        </w:r>
        <w:r>
          <w:rPr>
            <w:lang w:eastAsia="zh-TW"/>
          </w:rPr>
          <w:t>’</w:t>
        </w:r>
      </w:ins>
    </w:p>
    <w:p w:rsidR="00D703E1" w:rsidRDefault="00D703E1" w:rsidP="00D703E1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ins w:id="402" w:author="FIS" w:date="2014-05-02T11:01:00Z"/>
          <w:rFonts w:ascii="細明體" w:eastAsia="細明體" w:hAnsi="細明體" w:hint="eastAsia"/>
          <w:kern w:val="2"/>
          <w:lang w:eastAsia="zh-TW"/>
        </w:rPr>
      </w:pPr>
      <w:ins w:id="403" w:author="FIS" w:date="2014-05-02T11:01:00Z">
        <w:r>
          <w:rPr>
            <w:rFonts w:ascii="細明體" w:eastAsia="細明體" w:hAnsi="細明體" w:hint="eastAsia"/>
            <w:kern w:val="2"/>
            <w:lang w:eastAsia="zh-TW"/>
          </w:rPr>
          <w:t>IF SUM(A.交查件數) &gt; 0</w:t>
        </w:r>
      </w:ins>
    </w:p>
    <w:p w:rsidR="00D703E1" w:rsidRDefault="00D703E1" w:rsidP="00D703E1">
      <w:pPr>
        <w:pStyle w:val="Tabletext"/>
        <w:keepLines w:val="0"/>
        <w:numPr>
          <w:ilvl w:val="7"/>
          <w:numId w:val="33"/>
        </w:numPr>
        <w:spacing w:after="0" w:line="240" w:lineRule="auto"/>
        <w:rPr>
          <w:ins w:id="404" w:author="FIS" w:date="2014-05-02T11:01:00Z"/>
          <w:rFonts w:ascii="細明體" w:eastAsia="細明體" w:hAnsi="細明體" w:hint="eastAsia"/>
          <w:kern w:val="2"/>
          <w:lang w:eastAsia="zh-TW"/>
        </w:rPr>
      </w:pPr>
      <w:ins w:id="405" w:author="FIS" w:date="2014-05-02T11:01:00Z">
        <w:r>
          <w:rPr>
            <w:rFonts w:ascii="細明體" w:eastAsia="細明體" w:hAnsi="細明體" w:hint="eastAsia"/>
            <w:kern w:val="2"/>
            <w:lang w:eastAsia="zh-TW"/>
          </w:rPr>
          <w:t>SET A.交查件數 = 1</w:t>
        </w:r>
      </w:ins>
    </w:p>
    <w:p w:rsidR="00D703E1" w:rsidRDefault="00D703E1" w:rsidP="00D703E1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ins w:id="406" w:author="FIS" w:date="2014-05-02T11:01:00Z"/>
          <w:rFonts w:ascii="細明體" w:eastAsia="細明體" w:hAnsi="細明體" w:hint="eastAsia"/>
          <w:kern w:val="2"/>
          <w:lang w:eastAsia="zh-TW"/>
        </w:rPr>
      </w:pPr>
      <w:ins w:id="407" w:author="FIS" w:date="2014-05-02T11:01:00Z">
        <w:r>
          <w:rPr>
            <w:rFonts w:ascii="細明體" w:eastAsia="細明體" w:hAnsi="細明體" w:hint="eastAsia"/>
            <w:kern w:val="2"/>
            <w:lang w:eastAsia="zh-TW"/>
          </w:rPr>
          <w:t>IF SUM(A.</w:t>
        </w:r>
        <w:r w:rsidRPr="00A8488B">
          <w:rPr>
            <w:rFonts w:ascii="細明體" w:eastAsia="細明體" w:hAnsi="細明體" w:hint="eastAsia"/>
            <w:kern w:val="2"/>
            <w:lang w:eastAsia="zh-TW"/>
          </w:rPr>
          <w:t>交查績效_不給付</w:t>
        </w:r>
        <w:r>
          <w:rPr>
            <w:rFonts w:ascii="細明體" w:eastAsia="細明體" w:hAnsi="細明體" w:hint="eastAsia"/>
            <w:kern w:val="2"/>
            <w:lang w:eastAsia="zh-TW"/>
          </w:rPr>
          <w:t>) &gt; 0</w:t>
        </w:r>
      </w:ins>
    </w:p>
    <w:p w:rsidR="00CD48B7" w:rsidRDefault="00D703E1" w:rsidP="00690220">
      <w:pPr>
        <w:pStyle w:val="Tabletext"/>
        <w:keepLines w:val="0"/>
        <w:numPr>
          <w:ilvl w:val="7"/>
          <w:numId w:val="33"/>
        </w:numPr>
        <w:spacing w:after="0" w:line="240" w:lineRule="auto"/>
        <w:rPr>
          <w:ins w:id="408" w:author="FIS" w:date="2014-04-30T14:14:00Z"/>
          <w:rFonts w:ascii="細明體" w:eastAsia="細明體" w:hAnsi="細明體" w:hint="eastAsia"/>
          <w:kern w:val="2"/>
          <w:lang w:eastAsia="zh-TW"/>
        </w:rPr>
        <w:pPrChange w:id="409" w:author="FIS" w:date="2014-05-02T11:01:00Z">
          <w:pPr>
            <w:pStyle w:val="Tabletext"/>
            <w:keepLines w:val="0"/>
            <w:numPr>
              <w:ilvl w:val="4"/>
              <w:numId w:val="3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410" w:author="FIS" w:date="2014-05-02T11:01:00Z">
        <w:r>
          <w:rPr>
            <w:rFonts w:ascii="細明體" w:eastAsia="細明體" w:hAnsi="細明體" w:hint="eastAsia"/>
            <w:kern w:val="2"/>
            <w:lang w:eastAsia="zh-TW"/>
          </w:rPr>
          <w:t>SET A.</w:t>
        </w:r>
        <w:r w:rsidRPr="00A8488B">
          <w:rPr>
            <w:rFonts w:ascii="細明體" w:eastAsia="細明體" w:hAnsi="細明體" w:hint="eastAsia"/>
            <w:kern w:val="2"/>
            <w:lang w:eastAsia="zh-TW"/>
          </w:rPr>
          <w:t>交查績效_不給付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= 1</w:t>
        </w:r>
      </w:ins>
    </w:p>
    <w:p w:rsidR="0008768B" w:rsidRDefault="00495F05" w:rsidP="002B3E2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ins w:id="411" w:author="FIS" w:date="2014-04-30T13:26:00Z"/>
          <w:rFonts w:ascii="細明體" w:eastAsia="細明體" w:hAnsi="細明體" w:hint="eastAsia"/>
          <w:kern w:val="2"/>
          <w:lang w:eastAsia="zh-TW"/>
        </w:rPr>
        <w:pPrChange w:id="412" w:author="FIS" w:date="2014-05-02T11:01:00Z">
          <w:pPr>
            <w:pStyle w:val="Tabletext"/>
            <w:keepLines w:val="0"/>
            <w:numPr>
              <w:ilvl w:val="1"/>
              <w:numId w:val="3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13" w:author="FIS" w:date="2014-04-30T14:14:00Z">
        <w:r>
          <w:rPr>
            <w:rFonts w:ascii="細明體" w:eastAsia="細明體" w:hAnsi="細明體" w:hint="eastAsia"/>
            <w:kern w:val="2"/>
            <w:lang w:eastAsia="zh-TW"/>
          </w:rPr>
          <w:t>讀取異常或件數為0時，丟出錯誤訊息。批次終止。</w:t>
        </w:r>
      </w:ins>
    </w:p>
    <w:p w:rsidR="009C6A73" w:rsidRDefault="009C6A73" w:rsidP="001C123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將取到的資料逐筆處理：</w:t>
      </w:r>
    </w:p>
    <w:p w:rsidR="009C6A73" w:rsidRDefault="009C6A73" w:rsidP="001C123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輸入件數++</w:t>
      </w:r>
    </w:p>
    <w:p w:rsidR="009C6A73" w:rsidRPr="002724DE" w:rsidRDefault="002724DE" w:rsidP="001C123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sөũ" w:hAnsi="sөũ" w:hint="eastAsia"/>
          <w:lang w:eastAsia="zh-TW"/>
        </w:rPr>
        <w:t>寫出資料：</w:t>
      </w:r>
    </w:p>
    <w:p w:rsidR="002724DE" w:rsidRPr="000A701C" w:rsidRDefault="00C745E5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寫出</w:t>
      </w:r>
      <w:r w:rsidR="001C123E">
        <w:rPr>
          <w:rFonts w:ascii="細明體" w:eastAsia="細明體" w:hAnsi="細明體" w:hint="eastAsia"/>
          <w:lang w:eastAsia="zh-TW"/>
        </w:rPr>
        <w:t>求診醫院交查拒賠檔</w:t>
      </w:r>
      <w:r>
        <w:rPr>
          <w:rFonts w:ascii="細明體" w:eastAsia="細明體" w:hAnsi="細明體" w:hint="eastAsia"/>
          <w:lang w:eastAsia="zh-TW"/>
        </w:rPr>
        <w:t>DTAAV</w:t>
      </w:r>
      <w:r w:rsidR="001C123E">
        <w:rPr>
          <w:rFonts w:ascii="細明體" w:eastAsia="細明體" w:hAnsi="細明體" w:hint="eastAsia"/>
          <w:lang w:eastAsia="zh-TW"/>
        </w:rPr>
        <w:t>F</w:t>
      </w:r>
      <w:r>
        <w:rPr>
          <w:rFonts w:ascii="細明體" w:eastAsia="細明體" w:hAnsi="細明體" w:hint="eastAsia"/>
          <w:lang w:eastAsia="zh-TW"/>
        </w:rPr>
        <w:t>01，格式參考</w:t>
      </w:r>
      <w:hyperlink w:anchor="FORMATA" w:history="1">
        <w:r w:rsidRPr="000A701C">
          <w:rPr>
            <w:rStyle w:val="aa"/>
            <w:rFonts w:ascii="細明體" w:eastAsia="細明體" w:hAnsi="細明體" w:hint="eastAsia"/>
            <w:lang w:eastAsia="zh-TW"/>
          </w:rPr>
          <w:t>FORMAT(A)</w:t>
        </w:r>
      </w:hyperlink>
    </w:p>
    <w:p w:rsidR="000A701C" w:rsidRPr="00CA4EC4" w:rsidRDefault="000A701C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輸出件數++</w:t>
      </w:r>
    </w:p>
    <w:p w:rsidR="00CA4EC4" w:rsidRPr="00CA4EC4" w:rsidRDefault="00CA4EC4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寫入異常時，</w:t>
      </w:r>
    </w:p>
    <w:p w:rsidR="00CA4EC4" w:rsidRPr="00CA4EC4" w:rsidRDefault="00CA4EC4" w:rsidP="001C123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將錯誤資料寫入BatchErrorLog</w:t>
      </w:r>
    </w:p>
    <w:p w:rsidR="00CA4EC4" w:rsidRPr="00CA4EC4" w:rsidRDefault="00CA4EC4" w:rsidP="001C123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新增錯誤件數++</w:t>
      </w:r>
    </w:p>
    <w:p w:rsidR="00CA4EC4" w:rsidRPr="00CA4EC4" w:rsidRDefault="00CA4EC4" w:rsidP="001C123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新增件</w:t>
      </w:r>
      <w:r w:rsidR="00EC3BBB">
        <w:rPr>
          <w:rFonts w:ascii="細明體" w:eastAsia="細明體" w:hAnsi="細明體" w:hint="eastAsia"/>
          <w:lang w:eastAsia="zh-TW"/>
        </w:rPr>
        <w:t>數--</w:t>
      </w:r>
    </w:p>
    <w:p w:rsidR="00CA4EC4" w:rsidRPr="007B76B9" w:rsidRDefault="00CA4EC4" w:rsidP="001C123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setExitcode(ERROR)。</w:t>
      </w:r>
      <w:r w:rsidRPr="00E64147">
        <w:rPr>
          <w:rFonts w:ascii="細明體" w:eastAsia="細明體" w:hAnsi="細明體" w:hint="eastAsia"/>
          <w:kern w:val="2"/>
          <w:lang w:eastAsia="zh-TW"/>
        </w:rPr>
        <w:t>程式結束。</w:t>
      </w:r>
    </w:p>
    <w:p w:rsidR="000A701C" w:rsidRDefault="000A701C" w:rsidP="000A701C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0A701C" w:rsidRPr="00DF2E41" w:rsidRDefault="000A701C" w:rsidP="000A701C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323816" w:rsidRDefault="000A701C" w:rsidP="000A701C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</w:t>
      </w:r>
      <w:r>
        <w:rPr>
          <w:rFonts w:ascii="細明體" w:eastAsia="細明體" w:hAnsi="細明體" w:hint="eastAsia"/>
          <w:lang w:eastAsia="zh-TW"/>
        </w:rPr>
        <w:t>，記錄</w:t>
      </w:r>
      <w:r w:rsidR="00CA4EC4">
        <w:rPr>
          <w:rFonts w:ascii="細明體" w:eastAsia="細明體" w:hAnsi="細明體" w:hint="eastAsia"/>
          <w:lang w:eastAsia="zh-TW"/>
        </w:rPr>
        <w:t>抽件</w:t>
      </w:r>
      <w:r>
        <w:rPr>
          <w:rFonts w:ascii="細明體" w:eastAsia="細明體" w:hAnsi="細明體" w:hint="eastAsia"/>
          <w:lang w:eastAsia="zh-TW"/>
        </w:rPr>
        <w:t>輸入件數，</w:t>
      </w:r>
      <w:r w:rsidR="001C123E">
        <w:rPr>
          <w:rFonts w:ascii="細明體" w:eastAsia="細明體" w:hAnsi="細明體" w:hint="eastAsia"/>
          <w:lang w:eastAsia="zh-TW"/>
        </w:rPr>
        <w:t>輸出</w:t>
      </w:r>
      <w:r>
        <w:rPr>
          <w:rFonts w:ascii="細明體" w:eastAsia="細明體" w:hAnsi="細明體" w:hint="eastAsia"/>
          <w:lang w:eastAsia="zh-TW"/>
        </w:rPr>
        <w:t>件數</w:t>
      </w:r>
      <w:r w:rsidR="00CA4EC4">
        <w:rPr>
          <w:rFonts w:ascii="細明體" w:eastAsia="細明體" w:hAnsi="細明體" w:hint="eastAsia"/>
          <w:lang w:eastAsia="zh-TW"/>
        </w:rPr>
        <w:t>，</w:t>
      </w:r>
      <w:r w:rsidR="001C123E">
        <w:rPr>
          <w:rFonts w:ascii="細明體" w:eastAsia="細明體" w:hAnsi="細明體" w:hint="eastAsia"/>
          <w:lang w:eastAsia="zh-TW"/>
        </w:rPr>
        <w:t>錯誤</w:t>
      </w:r>
      <w:r w:rsidR="00CA4EC4">
        <w:rPr>
          <w:rFonts w:ascii="細明體" w:eastAsia="細明體" w:hAnsi="細明體" w:hint="eastAsia"/>
          <w:lang w:eastAsia="zh-TW"/>
        </w:rPr>
        <w:t>件數</w:t>
      </w:r>
      <w:r w:rsidRPr="00DF2E41">
        <w:rPr>
          <w:rFonts w:ascii="細明體" w:eastAsia="細明體" w:hAnsi="細明體" w:hint="eastAsia"/>
          <w:lang w:eastAsia="zh-TW"/>
        </w:rPr>
        <w:t>。</w:t>
      </w:r>
    </w:p>
    <w:p w:rsidR="000A701C" w:rsidRDefault="000A701C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414" w:name="FORMATA"/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414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3782"/>
        <w:gridCol w:w="1627"/>
        <w:gridCol w:w="2705"/>
        <w:tblGridChange w:id="415">
          <w:tblGrid>
            <w:gridCol w:w="2704"/>
            <w:gridCol w:w="2704"/>
            <w:gridCol w:w="2705"/>
            <w:gridCol w:w="2705"/>
          </w:tblGrid>
        </w:tblGridChange>
      </w:tblGrid>
      <w:tr w:rsidR="000A701C" w:rsidRPr="00213BCE" w:rsidTr="002F3578">
        <w:tc>
          <w:tcPr>
            <w:tcW w:w="1250" w:type="pct"/>
            <w:vMerge w:val="restart"/>
            <w:shd w:val="clear" w:color="auto" w:fill="FBD4B4"/>
          </w:tcPr>
          <w:p w:rsidR="000A701C" w:rsidRPr="00213BCE" w:rsidRDefault="000A701C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  <w:r w:rsidR="001C123E">
              <w:rPr>
                <w:rFonts w:ascii="細明體" w:eastAsia="細明體" w:hAnsi="細明體" w:hint="eastAsia"/>
                <w:sz w:val="20"/>
                <w:szCs w:val="20"/>
              </w:rPr>
              <w:t>DTAAVF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欄位說明</w:t>
            </w:r>
          </w:p>
        </w:tc>
        <w:tc>
          <w:tcPr>
            <w:tcW w:w="3750" w:type="pct"/>
            <w:gridSpan w:val="3"/>
            <w:shd w:val="clear" w:color="auto" w:fill="FBD4B4"/>
          </w:tcPr>
          <w:p w:rsidR="000A701C" w:rsidRPr="00213BCE" w:rsidRDefault="000A701C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0A701C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16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Merge/>
            <w:shd w:val="clear" w:color="auto" w:fill="FBD4B4"/>
            <w:tcPrChange w:id="417" w:author="FIS" w:date="2014-04-30T14:12:00Z">
              <w:tcPr>
                <w:tcW w:w="1250" w:type="pct"/>
                <w:vMerge/>
                <w:shd w:val="clear" w:color="auto" w:fill="FBD4B4"/>
              </w:tcPr>
            </w:tcPrChange>
          </w:tcPr>
          <w:p w:rsidR="000A701C" w:rsidRDefault="000A701C" w:rsidP="00764C15">
            <w:p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1748" w:type="pct"/>
            <w:shd w:val="clear" w:color="auto" w:fill="FBD4B4"/>
            <w:tcPrChange w:id="418" w:author="FIS" w:date="2014-04-30T14:12:00Z">
              <w:tcPr>
                <w:tcW w:w="1250" w:type="pct"/>
                <w:shd w:val="clear" w:color="auto" w:fill="FBD4B4"/>
              </w:tcPr>
            </w:tcPrChange>
          </w:tcPr>
          <w:p w:rsidR="000A701C" w:rsidRPr="000A701C" w:rsidRDefault="000A701C" w:rsidP="000A701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A701C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  <w:tc>
          <w:tcPr>
            <w:tcW w:w="752" w:type="pct"/>
            <w:shd w:val="clear" w:color="auto" w:fill="FBD4B4"/>
            <w:tcPrChange w:id="419" w:author="FIS" w:date="2014-04-30T14:12:00Z">
              <w:tcPr>
                <w:tcW w:w="1250" w:type="pct"/>
                <w:shd w:val="clear" w:color="auto" w:fill="FBD4B4"/>
              </w:tcPr>
            </w:tcPrChange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BD4B4"/>
            <w:tcPrChange w:id="420" w:author="FIS" w:date="2014-04-30T14:12:00Z">
              <w:tcPr>
                <w:tcW w:w="1250" w:type="pct"/>
                <w:shd w:val="clear" w:color="auto" w:fill="FBD4B4"/>
              </w:tcPr>
            </w:tcPrChange>
          </w:tcPr>
          <w:p w:rsidR="000A701C" w:rsidRPr="00213BCE" w:rsidRDefault="000A70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21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22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1748" w:type="pct"/>
            <w:tcPrChange w:id="423" w:author="FIS" w:date="2014-04-30T14:12:00Z">
              <w:tcPr>
                <w:tcW w:w="1250" w:type="pct"/>
              </w:tcPr>
            </w:tcPrChange>
          </w:tcPr>
          <w:p w:rsidR="00AC46BF" w:rsidRDefault="00AC46BF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T1.INVS_ID</w:t>
            </w:r>
          </w:p>
        </w:tc>
        <w:tc>
          <w:tcPr>
            <w:tcW w:w="752" w:type="pct"/>
            <w:tcPrChange w:id="424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425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26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27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受理編號</w:t>
            </w:r>
          </w:p>
        </w:tc>
        <w:tc>
          <w:tcPr>
            <w:tcW w:w="1748" w:type="pct"/>
            <w:tcPrChange w:id="428" w:author="FIS" w:date="2014-04-30T14:12:00Z">
              <w:tcPr>
                <w:tcW w:w="1250" w:type="pct"/>
              </w:tcPr>
            </w:tcPrChange>
          </w:tcPr>
          <w:p w:rsidR="00AC46BF" w:rsidRDefault="00AC46BF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T1.APLY_NO</w:t>
            </w:r>
          </w:p>
        </w:tc>
        <w:tc>
          <w:tcPr>
            <w:tcW w:w="752" w:type="pct"/>
            <w:tcPrChange w:id="429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  <w:tcPrChange w:id="430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31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32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醫院代碼</w:t>
            </w:r>
          </w:p>
        </w:tc>
        <w:tc>
          <w:tcPr>
            <w:tcW w:w="1748" w:type="pct"/>
            <w:tcPrChange w:id="433" w:author="FIS" w:date="2014-04-30T14:12:00Z">
              <w:tcPr>
                <w:tcW w:w="1250" w:type="pct"/>
              </w:tcPr>
            </w:tcPrChange>
          </w:tcPr>
          <w:p w:rsidR="00471F2B" w:rsidRDefault="00AC46BF" w:rsidP="00764C15">
            <w:pPr>
              <w:rPr>
                <w:ins w:id="434" w:author="FIS" w:date="2014-04-30T13:47:00Z"/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T1.HOSP_CODE</w:t>
            </w:r>
            <w:ins w:id="435" w:author="FIS" w:date="2014-04-30T13:47:00Z">
              <w:r w:rsidR="00471F2B">
                <w:rPr>
                  <w:rFonts w:ascii="細明體" w:eastAsia="細明體" w:hAnsi="細明體" w:cs="標楷體" w:hint="eastAsia"/>
                  <w:kern w:val="0"/>
                  <w:sz w:val="20"/>
                </w:rPr>
                <w:t>/</w:t>
              </w:r>
            </w:ins>
            <w:ins w:id="436" w:author="FIS" w:date="2014-04-30T14:23:00Z">
              <w:r w:rsidR="009A083D">
                <w:rPr>
                  <w:rFonts w:ascii="細明體" w:eastAsia="細明體" w:hAnsi="細明體" w:hint="eastAsia"/>
                  <w:sz w:val="20"/>
                </w:rPr>
                <w:t>A010</w:t>
              </w:r>
            </w:ins>
            <w:ins w:id="437" w:author="FIS" w:date="2014-04-30T13:47:00Z">
              <w:r w:rsidR="00471F2B">
                <w:rPr>
                  <w:rFonts w:ascii="細明體" w:eastAsia="細明體" w:hAnsi="細明體" w:hint="eastAsia"/>
                  <w:sz w:val="20"/>
                </w:rPr>
                <w:t>.</w:t>
              </w:r>
            </w:ins>
            <w:ins w:id="438" w:author="FIS" w:date="2014-04-30T14:25:00Z">
              <w:r w:rsidR="00695762">
                <w:rPr>
                  <w:rFonts w:ascii="細明體" w:eastAsia="細明體" w:hAnsi="細明體" w:hint="eastAsia"/>
                  <w:sz w:val="20"/>
                </w:rPr>
                <w:t>事故原因</w:t>
              </w:r>
            </w:ins>
            <w:ins w:id="439" w:author="FIS" w:date="2014-04-30T13:47:00Z">
              <w:r w:rsidR="00471F2B">
                <w:rPr>
                  <w:rFonts w:ascii="細明體" w:eastAsia="細明體" w:hAnsi="細明體" w:hint="eastAsia"/>
                  <w:sz w:val="20"/>
                </w:rPr>
                <w:t>/</w:t>
              </w:r>
            </w:ins>
          </w:p>
          <w:p w:rsidR="000A229A" w:rsidRDefault="00C53125" w:rsidP="00B331BC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ins w:id="440" w:author="FIS" w:date="2014-04-30T14:11:00Z">
              <w:r>
                <w:rPr>
                  <w:rFonts w:ascii="細明體" w:eastAsia="細明體" w:hAnsi="細明體" w:hint="eastAsia"/>
                  <w:sz w:val="20"/>
                </w:rPr>
                <w:t>A020</w:t>
              </w:r>
            </w:ins>
            <w:ins w:id="441" w:author="FIS" w:date="2014-04-30T13:48:00Z">
              <w:r w:rsidR="00471F2B" w:rsidRPr="002B3710">
                <w:rPr>
                  <w:rFonts w:ascii="細明體" w:eastAsia="細明體" w:hAnsi="細明體" w:hint="eastAsia"/>
                  <w:sz w:val="20"/>
                </w:rPr>
                <w:t>.</w:t>
              </w:r>
            </w:ins>
            <w:ins w:id="442" w:author="FIS" w:date="2014-04-30T14:13:00Z">
              <w:r w:rsidR="00703B33">
                <w:rPr>
                  <w:rFonts w:ascii="細明體" w:eastAsia="細明體" w:hAnsi="細明體" w:hint="eastAsia"/>
                  <w:sz w:val="20"/>
                </w:rPr>
                <w:t>疾病代碼</w:t>
              </w:r>
              <w:r w:rsidR="000A229A">
                <w:rPr>
                  <w:rFonts w:ascii="細明體" w:eastAsia="細明體" w:hAnsi="細明體" w:hint="eastAsia"/>
                  <w:sz w:val="20"/>
                </w:rPr>
                <w:t>/</w:t>
              </w:r>
            </w:ins>
            <w:ins w:id="443" w:author="FIS" w:date="2014-04-30T14:24:00Z">
              <w:r w:rsidR="00B331BC">
                <w:rPr>
                  <w:rFonts w:ascii="細明體" w:eastAsia="細明體" w:hAnsi="細明體" w:hint="eastAsia"/>
                  <w:sz w:val="20"/>
                </w:rPr>
                <w:t>A021.手術代碼</w:t>
              </w:r>
            </w:ins>
          </w:p>
        </w:tc>
        <w:tc>
          <w:tcPr>
            <w:tcW w:w="752" w:type="pct"/>
            <w:tcPrChange w:id="444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445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46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47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3B380D">
              <w:rPr>
                <w:rFonts w:ascii="細明體" w:eastAsia="細明體" w:hAnsi="細明體" w:hint="eastAsia"/>
                <w:color w:val="000000"/>
                <w:sz w:val="20"/>
              </w:rPr>
              <w:t>醫院名稱</w:t>
            </w:r>
          </w:p>
        </w:tc>
        <w:tc>
          <w:tcPr>
            <w:tcW w:w="1748" w:type="pct"/>
            <w:tcPrChange w:id="448" w:author="FIS" w:date="2014-04-30T14:12:00Z">
              <w:tcPr>
                <w:tcW w:w="1250" w:type="pct"/>
              </w:tcPr>
            </w:tcPrChange>
          </w:tcPr>
          <w:p w:rsidR="004C5CFF" w:rsidRDefault="00AC46BF" w:rsidP="004C5CFF">
            <w:pPr>
              <w:rPr>
                <w:ins w:id="449" w:author="FIS" w:date="2014-04-30T14:24:00Z"/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T1.HOSP_NAME</w:t>
            </w:r>
            <w:ins w:id="450" w:author="FIS" w:date="2014-04-30T14:13:00Z">
              <w:r w:rsidR="00DE5F09">
                <w:rPr>
                  <w:rFonts w:ascii="細明體" w:eastAsia="細明體" w:hAnsi="細明體" w:hint="eastAsia"/>
                  <w:sz w:val="20"/>
                </w:rPr>
                <w:t>/</w:t>
              </w:r>
            </w:ins>
            <w:ins w:id="451" w:author="FIS" w:date="2014-04-30T14:23:00Z">
              <w:r w:rsidR="00ED2FAC">
                <w:rPr>
                  <w:rFonts w:ascii="細明體" w:eastAsia="細明體" w:hAnsi="細明體" w:hint="eastAsia"/>
                  <w:sz w:val="20"/>
                </w:rPr>
                <w:t>D.</w:t>
              </w:r>
              <w:r w:rsidR="00ED2FAC">
                <w:rPr>
                  <w:color w:val="000000"/>
                  <w:sz w:val="20"/>
                  <w:szCs w:val="20"/>
                </w:rPr>
                <w:t>事故名稱</w:t>
              </w:r>
              <w:r w:rsidR="004C5CFF">
                <w:rPr>
                  <w:rFonts w:hint="eastAsia"/>
                  <w:color w:val="000000"/>
                  <w:sz w:val="20"/>
                  <w:szCs w:val="20"/>
                </w:rPr>
                <w:t>/</w:t>
              </w:r>
            </w:ins>
          </w:p>
          <w:p w:rsidR="001956F8" w:rsidRDefault="001956F8" w:rsidP="0003577F">
            <w:pPr>
              <w:rPr>
                <w:ins w:id="452" w:author="FIS" w:date="2014-04-30T14:25:00Z"/>
                <w:rFonts w:hint="eastAsia"/>
                <w:color w:val="000000"/>
                <w:sz w:val="20"/>
                <w:szCs w:val="20"/>
              </w:rPr>
            </w:pPr>
            <w:ins w:id="453" w:author="FIS" w:date="2014-04-30T14:25:00Z">
              <w:r>
                <w:rPr>
                  <w:rFonts w:hint="eastAsia"/>
                  <w:color w:val="000000"/>
                  <w:sz w:val="20"/>
                  <w:szCs w:val="20"/>
                </w:rPr>
                <w:t>C050.</w:t>
              </w:r>
              <w:r>
                <w:rPr>
                  <w:color w:val="000000"/>
                  <w:sz w:val="20"/>
                  <w:szCs w:val="20"/>
                </w:rPr>
                <w:t>第三層疾病名稱</w:t>
              </w:r>
              <w:r>
                <w:rPr>
                  <w:rFonts w:hint="eastAsia"/>
                  <w:color w:val="000000"/>
                  <w:sz w:val="20"/>
                  <w:szCs w:val="20"/>
                </w:rPr>
                <w:t>/</w:t>
              </w:r>
            </w:ins>
          </w:p>
          <w:p w:rsidR="00AC46BF" w:rsidRDefault="004C5CFF" w:rsidP="001956F8">
            <w:pPr>
              <w:rPr>
                <w:rFonts w:ascii="細明體" w:eastAsia="細明體" w:hAnsi="細明體"/>
                <w:sz w:val="20"/>
              </w:rPr>
            </w:pPr>
            <w:ins w:id="454" w:author="FIS" w:date="2014-04-30T14:23:00Z">
              <w:r>
                <w:rPr>
                  <w:rFonts w:ascii="細明體" w:eastAsia="細明體" w:hAnsi="細明體" w:cs="標楷體" w:hint="eastAsia"/>
                  <w:kern w:val="0"/>
                  <w:sz w:val="20"/>
                </w:rPr>
                <w:t>C041.</w:t>
              </w:r>
              <w:r>
                <w:rPr>
                  <w:color w:val="000000"/>
                  <w:sz w:val="20"/>
                  <w:szCs w:val="20"/>
                </w:rPr>
                <w:t>手術項目中文</w:t>
              </w:r>
            </w:ins>
          </w:p>
        </w:tc>
        <w:tc>
          <w:tcPr>
            <w:tcW w:w="752" w:type="pct"/>
            <w:tcPrChange w:id="455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456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57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58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住院起日</w:t>
            </w:r>
          </w:p>
        </w:tc>
        <w:tc>
          <w:tcPr>
            <w:tcW w:w="1748" w:type="pct"/>
            <w:tcPrChange w:id="459" w:author="FIS" w:date="2014-04-30T14:12:00Z">
              <w:tcPr>
                <w:tcW w:w="1250" w:type="pct"/>
              </w:tcPr>
            </w:tcPrChange>
          </w:tcPr>
          <w:p w:rsidR="00375463" w:rsidRDefault="00423E41" w:rsidP="00C163E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若T3.最小住院起日無資料，改用T2.事故日期</w:t>
            </w:r>
            <w:ins w:id="460" w:author="FIS" w:date="2014-04-30T14:11:00Z">
              <w:r w:rsidR="00375463">
                <w:rPr>
                  <w:rFonts w:ascii="細明體" w:eastAsia="細明體" w:hAnsi="細明體" w:hint="eastAsia"/>
                  <w:sz w:val="20"/>
                </w:rPr>
                <w:t>/VF01.住院起日</w:t>
              </w:r>
            </w:ins>
          </w:p>
        </w:tc>
        <w:tc>
          <w:tcPr>
            <w:tcW w:w="752" w:type="pct"/>
            <w:tcPrChange w:id="461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462" w:author="FIS" w:date="2014-04-30T14:12:00Z">
              <w:tcPr>
                <w:tcW w:w="1250" w:type="pct"/>
              </w:tcPr>
            </w:tcPrChange>
          </w:tcPr>
          <w:p w:rsidR="00AC46BF" w:rsidRPr="0080043F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63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64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 w:rsidRPr="003B380D">
              <w:rPr>
                <w:rFonts w:ascii="細明體" w:eastAsia="細明體" w:hAnsi="細明體" w:hint="eastAsia"/>
                <w:sz w:val="20"/>
              </w:rPr>
              <w:t>修改原因</w:t>
            </w:r>
          </w:p>
        </w:tc>
        <w:tc>
          <w:tcPr>
            <w:tcW w:w="1748" w:type="pct"/>
            <w:tcPrChange w:id="465" w:author="FIS" w:date="2014-04-30T14:12:00Z">
              <w:tcPr>
                <w:tcW w:w="1250" w:type="pct"/>
              </w:tcPr>
            </w:tcPrChange>
          </w:tcPr>
          <w:p w:rsidR="00375463" w:rsidRDefault="00AC46BF" w:rsidP="00C163E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T2.CHG_RESN</w:t>
            </w:r>
            <w:ins w:id="466" w:author="FIS" w:date="2014-04-30T14:11:00Z">
              <w:r w:rsidR="00375463">
                <w:rPr>
                  <w:rFonts w:ascii="細明體" w:eastAsia="細明體" w:hAnsi="細明體" w:hint="eastAsia"/>
                  <w:sz w:val="20"/>
                </w:rPr>
                <w:t>/VF01.</w:t>
              </w:r>
            </w:ins>
            <w:ins w:id="467" w:author="FIS" w:date="2014-04-30T14:13:00Z">
              <w:r w:rsidR="00C163E5" w:rsidRPr="003B380D">
                <w:rPr>
                  <w:rFonts w:ascii="細明體" w:eastAsia="細明體" w:hAnsi="細明體" w:hint="eastAsia"/>
                  <w:sz w:val="20"/>
                </w:rPr>
                <w:t>修改原因</w:t>
              </w:r>
            </w:ins>
          </w:p>
        </w:tc>
        <w:tc>
          <w:tcPr>
            <w:tcW w:w="752" w:type="pct"/>
            <w:tcPrChange w:id="468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469" w:author="FIS" w:date="2014-04-30T14:12:00Z">
              <w:tcPr>
                <w:tcW w:w="1250" w:type="pct"/>
              </w:tcPr>
            </w:tcPrChange>
          </w:tcPr>
          <w:p w:rsidR="00AC46BF" w:rsidRPr="00E53116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70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tcPrChange w:id="471" w:author="FIS" w:date="2014-04-30T14:12:00Z">
              <w:tcPr>
                <w:tcW w:w="1250" w:type="pct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 w:rsidRPr="003B380D">
              <w:rPr>
                <w:rFonts w:ascii="細明體" w:eastAsia="細明體" w:hAnsi="細明體" w:hint="eastAsia"/>
                <w:sz w:val="20"/>
              </w:rPr>
              <w:t>修改摘要</w:t>
            </w:r>
          </w:p>
        </w:tc>
        <w:tc>
          <w:tcPr>
            <w:tcW w:w="1748" w:type="pct"/>
            <w:tcPrChange w:id="472" w:author="FIS" w:date="2014-04-30T14:12:00Z">
              <w:tcPr>
                <w:tcW w:w="1250" w:type="pct"/>
              </w:tcPr>
            </w:tcPrChange>
          </w:tcPr>
          <w:p w:rsidR="00375463" w:rsidRDefault="00AC46BF" w:rsidP="0037546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T2.CHG_MEMO</w:t>
            </w:r>
            <w:ins w:id="473" w:author="FIS" w:date="2014-04-30T14:11:00Z">
              <w:r w:rsidR="00375463">
                <w:rPr>
                  <w:rFonts w:ascii="細明體" w:eastAsia="細明體" w:hAnsi="細明體" w:hint="eastAsia"/>
                  <w:sz w:val="20"/>
                </w:rPr>
                <w:t>/</w:t>
              </w:r>
            </w:ins>
            <w:ins w:id="474" w:author="FIS" w:date="2014-04-30T14:12:00Z">
              <w:r w:rsidR="00375463">
                <w:rPr>
                  <w:rFonts w:ascii="細明體" w:eastAsia="細明體" w:hAnsi="細明體" w:hint="eastAsia"/>
                  <w:sz w:val="20"/>
                </w:rPr>
                <w:t>VF01.</w:t>
              </w:r>
            </w:ins>
            <w:ins w:id="475" w:author="FIS" w:date="2014-04-30T14:13:00Z">
              <w:r w:rsidR="00C163E5" w:rsidRPr="003B380D">
                <w:rPr>
                  <w:rFonts w:ascii="細明體" w:eastAsia="細明體" w:hAnsi="細明體" w:hint="eastAsia"/>
                  <w:sz w:val="20"/>
                </w:rPr>
                <w:t>修改摘要</w:t>
              </w:r>
            </w:ins>
          </w:p>
        </w:tc>
        <w:tc>
          <w:tcPr>
            <w:tcW w:w="752" w:type="pct"/>
            <w:tcPrChange w:id="476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  <w:tcPrChange w:id="477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78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79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交查項目</w:t>
            </w:r>
          </w:p>
        </w:tc>
        <w:tc>
          <w:tcPr>
            <w:tcW w:w="1748" w:type="pct"/>
            <w:tcPrChange w:id="480" w:author="FIS" w:date="2014-04-30T14:12:00Z">
              <w:tcPr>
                <w:tcW w:w="1250" w:type="pct"/>
              </w:tcPr>
            </w:tcPrChange>
          </w:tcPr>
          <w:p w:rsidR="00375463" w:rsidRDefault="00AC46BF" w:rsidP="0037546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T1.ITEM_CODE</w:t>
            </w:r>
            <w:ins w:id="481" w:author="FIS" w:date="2014-04-30T14:12:00Z">
              <w:r w:rsidR="00375463">
                <w:rPr>
                  <w:rFonts w:ascii="細明體" w:eastAsia="細明體" w:hAnsi="細明體" w:hint="eastAsia"/>
                  <w:sz w:val="20"/>
                </w:rPr>
                <w:t>/VF01.</w:t>
              </w:r>
            </w:ins>
            <w:ins w:id="482" w:author="FIS" w:date="2014-04-30T14:13:00Z">
              <w:r w:rsidR="00C163E5">
                <w:rPr>
                  <w:rFonts w:ascii="細明體" w:eastAsia="細明體" w:hAnsi="細明體" w:hint="eastAsia"/>
                  <w:sz w:val="20"/>
                </w:rPr>
                <w:t>交查項目</w:t>
              </w:r>
            </w:ins>
          </w:p>
        </w:tc>
        <w:tc>
          <w:tcPr>
            <w:tcW w:w="752" w:type="pct"/>
            <w:tcPrChange w:id="483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  <w:tcPrChange w:id="484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85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86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交查績效_不給付</w:t>
            </w:r>
          </w:p>
        </w:tc>
        <w:tc>
          <w:tcPr>
            <w:tcW w:w="1748" w:type="pct"/>
            <w:tcPrChange w:id="487" w:author="FIS" w:date="2014-04-30T14:12:00Z">
              <w:tcPr>
                <w:tcW w:w="1250" w:type="pct"/>
              </w:tcPr>
            </w:tcPrChange>
          </w:tcPr>
          <w:p w:rsidR="00375463" w:rsidRDefault="00AC46BF" w:rsidP="00C163E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T1.INVS_ACH_2</w:t>
            </w:r>
            <w:ins w:id="488" w:author="FIS" w:date="2014-04-30T14:12:00Z">
              <w:r w:rsidR="00375463">
                <w:rPr>
                  <w:rFonts w:ascii="細明體" w:eastAsia="細明體" w:hAnsi="細明體" w:hint="eastAsia"/>
                  <w:sz w:val="20"/>
                </w:rPr>
                <w:t>/VF01.</w:t>
              </w:r>
            </w:ins>
            <w:ins w:id="489" w:author="FIS" w:date="2014-04-30T14:13:00Z">
              <w:r w:rsidR="00C163E5">
                <w:rPr>
                  <w:rFonts w:ascii="細明體" w:eastAsia="細明體" w:hAnsi="細明體" w:hint="eastAsia"/>
                  <w:sz w:val="20"/>
                </w:rPr>
                <w:t>交查績效_不給付</w:t>
              </w:r>
            </w:ins>
          </w:p>
        </w:tc>
        <w:tc>
          <w:tcPr>
            <w:tcW w:w="752" w:type="pct"/>
            <w:tcPrChange w:id="490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491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92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tcPrChange w:id="493" w:author="FIS" w:date="2014-04-30T14:12:00Z">
              <w:tcPr>
                <w:tcW w:w="1250" w:type="pct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交查件數</w:t>
            </w:r>
          </w:p>
        </w:tc>
        <w:tc>
          <w:tcPr>
            <w:tcW w:w="1748" w:type="pct"/>
            <w:tcPrChange w:id="494" w:author="FIS" w:date="2014-04-30T14:12:00Z">
              <w:tcPr>
                <w:tcW w:w="1250" w:type="pct"/>
              </w:tcPr>
            </w:tcPrChange>
          </w:tcPr>
          <w:p w:rsidR="00AC46BF" w:rsidRDefault="00AC46BF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T1.INVS_CNT</w:t>
            </w:r>
            <w:ins w:id="495" w:author="FIS" w:date="2014-04-30T14:12:00Z">
              <w:r w:rsidR="00375463">
                <w:rPr>
                  <w:rFonts w:ascii="細明體" w:eastAsia="細明體" w:hAnsi="細明體" w:hint="eastAsia"/>
                  <w:sz w:val="20"/>
                </w:rPr>
                <w:t>/VF01.</w:t>
              </w:r>
              <w:r w:rsidR="00C163E5">
                <w:rPr>
                  <w:rFonts w:ascii="細明體" w:eastAsia="細明體" w:hAnsi="細明體" w:hint="eastAsia"/>
                  <w:sz w:val="20"/>
                </w:rPr>
                <w:t>交查件數</w:t>
              </w:r>
            </w:ins>
          </w:p>
        </w:tc>
        <w:tc>
          <w:tcPr>
            <w:tcW w:w="752" w:type="pct"/>
            <w:tcPrChange w:id="496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497" w:author="FIS" w:date="2014-04-30T14:12:00Z">
              <w:tcPr>
                <w:tcW w:w="1250" w:type="pct"/>
              </w:tcPr>
            </w:tcPrChange>
          </w:tcPr>
          <w:p w:rsidR="00AC46BF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98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499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拒賠表示</w:t>
            </w:r>
          </w:p>
        </w:tc>
        <w:tc>
          <w:tcPr>
            <w:tcW w:w="1748" w:type="pct"/>
            <w:tcPrChange w:id="500" w:author="FIS" w:date="2014-04-30T14:12:00Z">
              <w:tcPr>
                <w:tcW w:w="1250" w:type="pct"/>
              </w:tcPr>
            </w:tcPrChange>
          </w:tcPr>
          <w:p w:rsidR="00AC46BF" w:rsidRDefault="00423E41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若T2.修改原因為B12或B13，且T1.交查績效2為1 </w:t>
            </w:r>
            <w:r w:rsidRPr="00423E41">
              <w:rPr>
                <w:rFonts w:ascii="細明體" w:eastAsia="細明體" w:hAnsi="細明體"/>
                <w:sz w:val="20"/>
              </w:rPr>
              <w:sym w:font="Wingdings" w:char="F0E8"/>
            </w:r>
            <w:r>
              <w:rPr>
                <w:rFonts w:ascii="細明體" w:eastAsia="細明體" w:hAnsi="細明體" w:hint="eastAsia"/>
                <w:sz w:val="20"/>
              </w:rPr>
              <w:t xml:space="preserve"> Y</w:t>
            </w:r>
          </w:p>
          <w:p w:rsidR="00423E41" w:rsidRDefault="00423E41" w:rsidP="00764C15">
            <w:pPr>
              <w:rPr>
                <w:ins w:id="501" w:author="FIS" w:date="2014-04-30T14:12:00Z"/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否則</w:t>
            </w:r>
            <w:r w:rsidRPr="00423E41">
              <w:rPr>
                <w:rFonts w:ascii="細明體" w:eastAsia="細明體" w:hAnsi="細明體"/>
                <w:sz w:val="20"/>
              </w:rPr>
              <w:sym w:font="Wingdings" w:char="F0E8"/>
            </w:r>
            <w:r>
              <w:rPr>
                <w:rFonts w:ascii="細明體" w:eastAsia="細明體" w:hAnsi="細明體" w:hint="eastAsia"/>
                <w:sz w:val="20"/>
              </w:rPr>
              <w:t>N</w:t>
            </w:r>
            <w:ins w:id="502" w:author="FIS" w:date="2014-04-30T14:12:00Z">
              <w:r w:rsidR="00375463">
                <w:rPr>
                  <w:rFonts w:ascii="細明體" w:eastAsia="細明體" w:hAnsi="細明體" w:hint="eastAsia"/>
                  <w:sz w:val="20"/>
                </w:rPr>
                <w:t>/</w:t>
              </w:r>
            </w:ins>
          </w:p>
          <w:p w:rsidR="00375463" w:rsidRDefault="00375463" w:rsidP="00C163E5">
            <w:pPr>
              <w:rPr>
                <w:rFonts w:ascii="細明體" w:eastAsia="細明體" w:hAnsi="細明體" w:hint="eastAsia"/>
                <w:sz w:val="20"/>
              </w:rPr>
            </w:pPr>
            <w:ins w:id="503" w:author="FIS" w:date="2014-04-30T14:12:00Z">
              <w:r>
                <w:rPr>
                  <w:rFonts w:ascii="細明體" w:eastAsia="細明體" w:hAnsi="細明體" w:hint="eastAsia"/>
                  <w:sz w:val="20"/>
                </w:rPr>
                <w:t>VF01.</w:t>
              </w:r>
              <w:r w:rsidR="00C163E5">
                <w:rPr>
                  <w:rFonts w:ascii="細明體" w:eastAsia="細明體" w:hAnsi="細明體" w:hint="eastAsia"/>
                  <w:sz w:val="20"/>
                </w:rPr>
                <w:t>拒賠表示</w:t>
              </w:r>
            </w:ins>
          </w:p>
        </w:tc>
        <w:tc>
          <w:tcPr>
            <w:tcW w:w="752" w:type="pct"/>
            <w:tcPrChange w:id="504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505" w:author="FIS" w:date="2014-04-30T14:12:00Z">
              <w:tcPr>
                <w:tcW w:w="1250" w:type="pct"/>
              </w:tcPr>
            </w:tcPrChange>
          </w:tcPr>
          <w:p w:rsidR="00AC46BF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C46BF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506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c>
          <w:tcPr>
            <w:tcW w:w="1250" w:type="pct"/>
            <w:vAlign w:val="center"/>
            <w:tcPrChange w:id="507" w:author="FIS" w:date="2014-04-30T14:12:00Z">
              <w:tcPr>
                <w:tcW w:w="1250" w:type="pct"/>
                <w:vAlign w:val="center"/>
              </w:tcPr>
            </w:tcPrChange>
          </w:tcPr>
          <w:p w:rsidR="00AC46BF" w:rsidRDefault="00AC46BF" w:rsidP="00BD59A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批次日期</w:t>
            </w:r>
          </w:p>
        </w:tc>
        <w:tc>
          <w:tcPr>
            <w:tcW w:w="1748" w:type="pct"/>
            <w:tcPrChange w:id="508" w:author="FIS" w:date="2014-04-30T14:12:00Z">
              <w:tcPr>
                <w:tcW w:w="1250" w:type="pct"/>
              </w:tcPr>
            </w:tcPrChange>
          </w:tcPr>
          <w:p w:rsidR="00AC46BF" w:rsidRPr="00582CA8" w:rsidRDefault="00AC46BF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582CA8">
              <w:rPr>
                <w:rFonts w:ascii="細明體" w:eastAsia="細明體" w:hAnsi="細明體" w:hint="eastAsia"/>
                <w:sz w:val="20"/>
              </w:rPr>
              <w:t>＄批次處理日期</w:t>
            </w:r>
          </w:p>
        </w:tc>
        <w:tc>
          <w:tcPr>
            <w:tcW w:w="752" w:type="pct"/>
            <w:tcPrChange w:id="509" w:author="FIS" w:date="2014-04-30T14:12:00Z">
              <w:tcPr>
                <w:tcW w:w="1250" w:type="pct"/>
              </w:tcPr>
            </w:tcPrChange>
          </w:tcPr>
          <w:p w:rsidR="00AC46BF" w:rsidRPr="00213BCE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510" w:author="FIS" w:date="2014-04-30T14:12:00Z">
              <w:tcPr>
                <w:tcW w:w="1250" w:type="pct"/>
              </w:tcPr>
            </w:tcPrChange>
          </w:tcPr>
          <w:p w:rsidR="00AC46BF" w:rsidRDefault="00AC46B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B40AC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511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ins w:id="512" w:author="FIS" w:date="2014-04-30T14:05:00Z"/>
        </w:trPr>
        <w:tc>
          <w:tcPr>
            <w:tcW w:w="1250" w:type="pct"/>
            <w:vAlign w:val="center"/>
            <w:tcPrChange w:id="513" w:author="FIS" w:date="2014-04-30T14:12:00Z">
              <w:tcPr>
                <w:tcW w:w="1250" w:type="pct"/>
                <w:vAlign w:val="center"/>
              </w:tcPr>
            </w:tcPrChange>
          </w:tcPr>
          <w:p w:rsidR="004B40AC" w:rsidRDefault="004B40AC" w:rsidP="00BD59AC">
            <w:pPr>
              <w:rPr>
                <w:ins w:id="514" w:author="FIS" w:date="2014-04-30T14:05:00Z"/>
                <w:rFonts w:ascii="細明體" w:eastAsia="細明體" w:hAnsi="細明體" w:hint="eastAsia"/>
                <w:sz w:val="20"/>
              </w:rPr>
            </w:pPr>
            <w:ins w:id="515" w:author="FIS" w:date="2014-04-30T14:05:00Z">
              <w:r>
                <w:rPr>
                  <w:color w:val="000000"/>
                  <w:sz w:val="20"/>
                  <w:szCs w:val="20"/>
                </w:rPr>
                <w:t>交查種類</w:t>
              </w:r>
            </w:ins>
          </w:p>
        </w:tc>
        <w:tc>
          <w:tcPr>
            <w:tcW w:w="1748" w:type="pct"/>
            <w:tcPrChange w:id="516" w:author="FIS" w:date="2014-04-30T14:12:00Z">
              <w:tcPr>
                <w:tcW w:w="1250" w:type="pct"/>
              </w:tcPr>
            </w:tcPrChange>
          </w:tcPr>
          <w:p w:rsidR="004B40AC" w:rsidRPr="00582CA8" w:rsidRDefault="006C1154" w:rsidP="00C163E5">
            <w:pPr>
              <w:rPr>
                <w:ins w:id="517" w:author="FIS" w:date="2014-04-30T14:05:00Z"/>
                <w:rFonts w:ascii="細明體" w:eastAsia="細明體" w:hAnsi="細明體" w:hint="eastAsia"/>
                <w:sz w:val="20"/>
              </w:rPr>
            </w:pPr>
            <w:ins w:id="518" w:author="FIS" w:date="2014-04-30T14:05:00Z">
              <w:r>
                <w:rPr>
                  <w:rFonts w:ascii="細明體" w:eastAsia="細明體" w:hAnsi="細明體" w:hint="eastAsia"/>
                  <w:sz w:val="20"/>
                </w:rPr>
                <w:t>T1.INVS_TYPE</w:t>
              </w:r>
            </w:ins>
            <w:ins w:id="519" w:author="FIS" w:date="2014-04-30T14:12:00Z">
              <w:r w:rsidR="00375463">
                <w:rPr>
                  <w:rFonts w:ascii="細明體" w:eastAsia="細明體" w:hAnsi="細明體" w:hint="eastAsia"/>
                  <w:sz w:val="20"/>
                </w:rPr>
                <w:t>/VF01.</w:t>
              </w:r>
              <w:r w:rsidR="00C163E5">
                <w:rPr>
                  <w:color w:val="000000"/>
                  <w:sz w:val="20"/>
                  <w:szCs w:val="20"/>
                </w:rPr>
                <w:t>交查種類</w:t>
              </w:r>
            </w:ins>
          </w:p>
        </w:tc>
        <w:tc>
          <w:tcPr>
            <w:tcW w:w="752" w:type="pct"/>
            <w:tcPrChange w:id="520" w:author="FIS" w:date="2014-04-30T14:12:00Z">
              <w:tcPr>
                <w:tcW w:w="1250" w:type="pct"/>
              </w:tcPr>
            </w:tcPrChange>
          </w:tcPr>
          <w:p w:rsidR="004B40AC" w:rsidRPr="00213BCE" w:rsidRDefault="004B40AC" w:rsidP="00764C15">
            <w:pPr>
              <w:rPr>
                <w:ins w:id="521" w:author="FIS" w:date="2014-04-30T14:05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522" w:author="FIS" w:date="2014-04-30T14:12:00Z">
              <w:tcPr>
                <w:tcW w:w="1250" w:type="pct"/>
              </w:tcPr>
            </w:tcPrChange>
          </w:tcPr>
          <w:p w:rsidR="004B40AC" w:rsidRDefault="004B40AC" w:rsidP="00764C15">
            <w:pPr>
              <w:rPr>
                <w:ins w:id="523" w:author="FIS" w:date="2014-04-30T14:0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B53DB" w:rsidRPr="00213BCE" w:rsidTr="00C163E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524" w:author="FIS" w:date="2014-04-30T14:12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ins w:id="525" w:author="FIS" w:date="2014-04-30T13:47:00Z"/>
        </w:trPr>
        <w:tc>
          <w:tcPr>
            <w:tcW w:w="1250" w:type="pct"/>
            <w:vAlign w:val="center"/>
            <w:tcPrChange w:id="526" w:author="FIS" w:date="2014-04-30T14:12:00Z">
              <w:tcPr>
                <w:tcW w:w="1250" w:type="pct"/>
                <w:vAlign w:val="center"/>
              </w:tcPr>
            </w:tcPrChange>
          </w:tcPr>
          <w:p w:rsidR="00AB53DB" w:rsidRDefault="00AB53DB" w:rsidP="00BD59AC">
            <w:pPr>
              <w:rPr>
                <w:ins w:id="527" w:author="FIS" w:date="2014-04-30T13:47:00Z"/>
                <w:rFonts w:ascii="細明體" w:eastAsia="細明體" w:hAnsi="細明體" w:hint="eastAsia"/>
                <w:sz w:val="20"/>
              </w:rPr>
            </w:pPr>
            <w:ins w:id="528" w:author="FIS" w:date="2014-04-30T13:47:00Z">
              <w:r w:rsidRPr="00AB53DB">
                <w:rPr>
                  <w:rFonts w:ascii="細明體" w:eastAsia="細明體" w:hAnsi="細明體" w:hint="eastAsia"/>
                  <w:sz w:val="20"/>
                  <w:rPrChange w:id="529" w:author="FIS" w:date="2014-04-30T13:47:00Z">
                    <w:rPr>
                      <w:rFonts w:hint="eastAsia"/>
                    </w:rPr>
                  </w:rPrChange>
                </w:rPr>
                <w:t>計算種類</w:t>
              </w:r>
            </w:ins>
          </w:p>
        </w:tc>
        <w:tc>
          <w:tcPr>
            <w:tcW w:w="1748" w:type="pct"/>
            <w:tcPrChange w:id="530" w:author="FIS" w:date="2014-04-30T14:12:00Z">
              <w:tcPr>
                <w:tcW w:w="1250" w:type="pct"/>
              </w:tcPr>
            </w:tcPrChange>
          </w:tcPr>
          <w:p w:rsidR="00AB53DB" w:rsidRPr="00AB53DB" w:rsidRDefault="00AB53DB" w:rsidP="00AB53DB">
            <w:pPr>
              <w:rPr>
                <w:ins w:id="531" w:author="FIS" w:date="2014-04-30T13:47:00Z"/>
                <w:rFonts w:ascii="細明體" w:eastAsia="細明體" w:hAnsi="細明體" w:hint="eastAsia"/>
                <w:sz w:val="20"/>
                <w:rPrChange w:id="532" w:author="FIS" w:date="2014-04-30T13:47:00Z">
                  <w:rPr>
                    <w:ins w:id="533" w:author="FIS" w:date="2014-04-30T13:47:00Z"/>
                    <w:rFonts w:ascii="細明體" w:eastAsia="細明體" w:hAnsi="細明體" w:cs="標楷體" w:hint="eastAsia"/>
                    <w:kern w:val="0"/>
                    <w:sz w:val="20"/>
                  </w:rPr>
                </w:rPrChange>
              </w:rPr>
            </w:pPr>
            <w:ins w:id="534" w:author="FIS" w:date="2014-04-30T13:47:00Z">
              <w:r w:rsidRPr="00AB53DB">
                <w:rPr>
                  <w:rFonts w:ascii="細明體" w:eastAsia="細明體" w:hAnsi="細明體" w:hint="eastAsia"/>
                  <w:sz w:val="20"/>
                  <w:rPrChange w:id="535" w:author="FIS" w:date="2014-04-30T13:47:00Z">
                    <w:rPr>
                      <w:rFonts w:hint="eastAsia"/>
                    </w:rPr>
                  </w:rPrChange>
                </w:rPr>
                <w:t>O_</w:t>
              </w:r>
              <w:r w:rsidRPr="00AB53DB">
                <w:rPr>
                  <w:rFonts w:ascii="細明體" w:eastAsia="細明體" w:hAnsi="細明體" w:hint="eastAsia"/>
                  <w:sz w:val="20"/>
                  <w:rPrChange w:id="536" w:author="FIS" w:date="2014-04-30T13:47:00Z">
                    <w:rPr>
                      <w:rFonts w:hint="eastAsia"/>
                    </w:rPr>
                  </w:rPrChange>
                </w:rPr>
                <w:t>計算種類</w:t>
              </w:r>
            </w:ins>
          </w:p>
        </w:tc>
        <w:tc>
          <w:tcPr>
            <w:tcW w:w="752" w:type="pct"/>
            <w:tcPrChange w:id="537" w:author="FIS" w:date="2014-04-30T14:12:00Z">
              <w:tcPr>
                <w:tcW w:w="1250" w:type="pct"/>
              </w:tcPr>
            </w:tcPrChange>
          </w:tcPr>
          <w:p w:rsidR="00AB53DB" w:rsidRPr="00213BCE" w:rsidRDefault="00AB53DB" w:rsidP="00764C15">
            <w:pPr>
              <w:rPr>
                <w:ins w:id="538" w:author="FIS" w:date="2014-04-30T13:47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tcPrChange w:id="539" w:author="FIS" w:date="2014-04-30T14:12:00Z">
              <w:tcPr>
                <w:tcW w:w="1250" w:type="pct"/>
              </w:tcPr>
            </w:tcPrChange>
          </w:tcPr>
          <w:p w:rsidR="00AB53DB" w:rsidRDefault="00AB53DB" w:rsidP="00764C15">
            <w:pPr>
              <w:rPr>
                <w:ins w:id="540" w:author="FIS" w:date="2014-04-30T13:47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B76B9" w:rsidRDefault="007B76B9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C46BF" w:rsidRDefault="00AC46B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C46BF" w:rsidRDefault="00AC46B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541" w:name="SQL_QUERY_001"/>
      <w:bookmarkEnd w:id="541"/>
      <w:r>
        <w:rPr>
          <w:rFonts w:ascii="細明體" w:eastAsia="細明體" w:hAnsi="細明體" w:hint="eastAsia"/>
          <w:kern w:val="2"/>
          <w:lang w:eastAsia="zh-TW"/>
        </w:rPr>
        <w:t>SQL_QUERY_001: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(a.aply_no,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aply_no,  a.invs_id,  b.hosp_code, b.hosp_name, b.invs_type, b.item_code,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(c.invs_ach_2))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invs_ach_2,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invs_cnt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dbah.dtaha001 a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dbah.dtaha002 b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a.invs_no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b.invs_no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dbah.dtaha004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b.invs_no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c.invs_no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b.ser_no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c.ser_no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b.invs_prgs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'40'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b.invs_type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'02'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b.item_code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'C01'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a.sys_no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(b.input_date)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(a.aply_no,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'00'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(a.aply_no,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 a.invs_id,  b.hosp_code, b.hosp_name, b.invs_type, b.item_code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t2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(a.aply_no,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aply_no,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b.ocr_id,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c.ocr_date,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c.chg_resn,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c.chg_memo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dbaa.dtaaa001 a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dbaa.dtaaa010 b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b.aply_no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dbaa.dtaab001 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c.aply_no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a.aply_sts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'80'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(a.aply_no,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c.chg_resn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'B12'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'B13'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t3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a.aply_no, a.hosp_code,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COALESCE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(b.cfm_str_date,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'9999-12-31'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cfm_str_date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dbaa.dtaaa020 a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dbaa.dtaaa021 b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a.diag_ser_no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b.diag_ser_no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(a.aply_no,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'0001'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a.aply_no, a.hosp_code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t1.aply_no,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t1.invs_id,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t3.cfm_str_date ,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t2.ocr_date ,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t2.chg_resn,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t2.chg_memo,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t1.hosp_code,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t1.hosp_name,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t1.item_code,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t1.invs_ach_2,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t1.invs_cnt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t3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substr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(t3.aply_no,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t1.hosp_code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t3.hosp_code</w:t>
      </w:r>
    </w:p>
    <w:p w:rsidR="00AC46BF" w:rsidRDefault="00AC46BF" w:rsidP="00AC46B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t2.aply_no</w:t>
      </w:r>
    </w:p>
    <w:p w:rsidR="00AC46BF" w:rsidRDefault="00AC46BF" w:rsidP="00AC46B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 xml:space="preserve"> ur</w:t>
      </w:r>
    </w:p>
    <w:sectPr w:rsidR="00AC46BF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7FD" w:rsidRDefault="001737FD">
      <w:r>
        <w:separator/>
      </w:r>
    </w:p>
  </w:endnote>
  <w:endnote w:type="continuationSeparator" w:id="0">
    <w:p w:rsidR="001737FD" w:rsidRDefault="0017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31642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7FD" w:rsidRDefault="001737FD">
      <w:r>
        <w:separator/>
      </w:r>
    </w:p>
  </w:footnote>
  <w:footnote w:type="continuationSeparator" w:id="0">
    <w:p w:rsidR="001737FD" w:rsidRDefault="0017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E6F5ADF"/>
    <w:multiLevelType w:val="multilevel"/>
    <w:tmpl w:val="3D64860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7.1.9.2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none"/>
      <w:lvlText w:val="7.1.9.2.1.1.1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7"/>
  </w:num>
  <w:num w:numId="5">
    <w:abstractNumId w:val="11"/>
  </w:num>
  <w:num w:numId="6">
    <w:abstractNumId w:val="16"/>
  </w:num>
  <w:num w:numId="7">
    <w:abstractNumId w:val="28"/>
  </w:num>
  <w:num w:numId="8">
    <w:abstractNumId w:val="31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6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5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2"/>
  </w:num>
  <w:num w:numId="30">
    <w:abstractNumId w:val="30"/>
  </w:num>
  <w:num w:numId="31">
    <w:abstractNumId w:val="33"/>
  </w:num>
  <w:num w:numId="32">
    <w:abstractNumId w:val="9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577F"/>
    <w:rsid w:val="00054418"/>
    <w:rsid w:val="0005494F"/>
    <w:rsid w:val="00057785"/>
    <w:rsid w:val="00062328"/>
    <w:rsid w:val="000648D4"/>
    <w:rsid w:val="00072F32"/>
    <w:rsid w:val="00073519"/>
    <w:rsid w:val="00076FBA"/>
    <w:rsid w:val="000800FF"/>
    <w:rsid w:val="000865AF"/>
    <w:rsid w:val="00086E90"/>
    <w:rsid w:val="0008768B"/>
    <w:rsid w:val="000A229A"/>
    <w:rsid w:val="000A2BF8"/>
    <w:rsid w:val="000A701C"/>
    <w:rsid w:val="000A7C4F"/>
    <w:rsid w:val="000B5508"/>
    <w:rsid w:val="000D1099"/>
    <w:rsid w:val="000D2D7F"/>
    <w:rsid w:val="000D3892"/>
    <w:rsid w:val="000E5F19"/>
    <w:rsid w:val="001028CD"/>
    <w:rsid w:val="001033A7"/>
    <w:rsid w:val="0010591F"/>
    <w:rsid w:val="001200CB"/>
    <w:rsid w:val="001249B7"/>
    <w:rsid w:val="00127011"/>
    <w:rsid w:val="00156A28"/>
    <w:rsid w:val="0015744E"/>
    <w:rsid w:val="001606A7"/>
    <w:rsid w:val="001724C1"/>
    <w:rsid w:val="001737FD"/>
    <w:rsid w:val="001778A7"/>
    <w:rsid w:val="00185767"/>
    <w:rsid w:val="00187628"/>
    <w:rsid w:val="00187B05"/>
    <w:rsid w:val="00190DF8"/>
    <w:rsid w:val="00194232"/>
    <w:rsid w:val="001956F8"/>
    <w:rsid w:val="001A0572"/>
    <w:rsid w:val="001A4CFB"/>
    <w:rsid w:val="001B2A98"/>
    <w:rsid w:val="001C123E"/>
    <w:rsid w:val="001C19C3"/>
    <w:rsid w:val="001C29DF"/>
    <w:rsid w:val="001C6A12"/>
    <w:rsid w:val="001D2511"/>
    <w:rsid w:val="001D25AB"/>
    <w:rsid w:val="001F1637"/>
    <w:rsid w:val="001F1A6E"/>
    <w:rsid w:val="0020512E"/>
    <w:rsid w:val="002203D1"/>
    <w:rsid w:val="002225FA"/>
    <w:rsid w:val="002253C8"/>
    <w:rsid w:val="00230A53"/>
    <w:rsid w:val="00232ED1"/>
    <w:rsid w:val="00234D7F"/>
    <w:rsid w:val="00247D1C"/>
    <w:rsid w:val="0025100F"/>
    <w:rsid w:val="00267726"/>
    <w:rsid w:val="002724DE"/>
    <w:rsid w:val="0028457F"/>
    <w:rsid w:val="00287ABA"/>
    <w:rsid w:val="00295717"/>
    <w:rsid w:val="002A3FE4"/>
    <w:rsid w:val="002B0AB6"/>
    <w:rsid w:val="002B381A"/>
    <w:rsid w:val="002B3E21"/>
    <w:rsid w:val="002C6295"/>
    <w:rsid w:val="002F0CEC"/>
    <w:rsid w:val="002F3578"/>
    <w:rsid w:val="002F61B6"/>
    <w:rsid w:val="0031642E"/>
    <w:rsid w:val="00323816"/>
    <w:rsid w:val="00323FB8"/>
    <w:rsid w:val="0032607E"/>
    <w:rsid w:val="003354D9"/>
    <w:rsid w:val="00335DF5"/>
    <w:rsid w:val="00336A89"/>
    <w:rsid w:val="00341D6B"/>
    <w:rsid w:val="00353371"/>
    <w:rsid w:val="003572AC"/>
    <w:rsid w:val="00361E98"/>
    <w:rsid w:val="00363F84"/>
    <w:rsid w:val="003646BE"/>
    <w:rsid w:val="00364751"/>
    <w:rsid w:val="00375463"/>
    <w:rsid w:val="003763F5"/>
    <w:rsid w:val="00386C3A"/>
    <w:rsid w:val="00391DF0"/>
    <w:rsid w:val="0039432E"/>
    <w:rsid w:val="003A4765"/>
    <w:rsid w:val="003B6BF5"/>
    <w:rsid w:val="003B7861"/>
    <w:rsid w:val="003C7B44"/>
    <w:rsid w:val="003D12C2"/>
    <w:rsid w:val="003D17CE"/>
    <w:rsid w:val="003D6F23"/>
    <w:rsid w:val="003E056D"/>
    <w:rsid w:val="003E3722"/>
    <w:rsid w:val="003E42E3"/>
    <w:rsid w:val="003F1B66"/>
    <w:rsid w:val="003F4398"/>
    <w:rsid w:val="003F795D"/>
    <w:rsid w:val="00403547"/>
    <w:rsid w:val="00403B8A"/>
    <w:rsid w:val="00404DF0"/>
    <w:rsid w:val="00413605"/>
    <w:rsid w:val="00417064"/>
    <w:rsid w:val="00417A9E"/>
    <w:rsid w:val="0042038E"/>
    <w:rsid w:val="00423E41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71F2B"/>
    <w:rsid w:val="00483F12"/>
    <w:rsid w:val="00484FD7"/>
    <w:rsid w:val="0049206E"/>
    <w:rsid w:val="00495F05"/>
    <w:rsid w:val="004A06BD"/>
    <w:rsid w:val="004A0E61"/>
    <w:rsid w:val="004A11EC"/>
    <w:rsid w:val="004B08CA"/>
    <w:rsid w:val="004B40AC"/>
    <w:rsid w:val="004C0A65"/>
    <w:rsid w:val="004C2FEB"/>
    <w:rsid w:val="004C5056"/>
    <w:rsid w:val="004C5CFF"/>
    <w:rsid w:val="004D03CC"/>
    <w:rsid w:val="004E6E0A"/>
    <w:rsid w:val="004F4D54"/>
    <w:rsid w:val="00503B07"/>
    <w:rsid w:val="00504C6B"/>
    <w:rsid w:val="005145E2"/>
    <w:rsid w:val="005220B4"/>
    <w:rsid w:val="00531E06"/>
    <w:rsid w:val="00535F08"/>
    <w:rsid w:val="00537241"/>
    <w:rsid w:val="00550F55"/>
    <w:rsid w:val="0055423B"/>
    <w:rsid w:val="005546C7"/>
    <w:rsid w:val="005558D1"/>
    <w:rsid w:val="00573BA2"/>
    <w:rsid w:val="00575B37"/>
    <w:rsid w:val="00582CA8"/>
    <w:rsid w:val="005840B8"/>
    <w:rsid w:val="00584A7D"/>
    <w:rsid w:val="00585393"/>
    <w:rsid w:val="00591BB0"/>
    <w:rsid w:val="00594FE4"/>
    <w:rsid w:val="005A2745"/>
    <w:rsid w:val="005A3ECF"/>
    <w:rsid w:val="005C6791"/>
    <w:rsid w:val="005C7094"/>
    <w:rsid w:val="005D4CF1"/>
    <w:rsid w:val="005E15F2"/>
    <w:rsid w:val="005E3957"/>
    <w:rsid w:val="005F1372"/>
    <w:rsid w:val="005F208D"/>
    <w:rsid w:val="005F5C21"/>
    <w:rsid w:val="00601073"/>
    <w:rsid w:val="00603130"/>
    <w:rsid w:val="00604159"/>
    <w:rsid w:val="006133FB"/>
    <w:rsid w:val="00624DD8"/>
    <w:rsid w:val="006370B1"/>
    <w:rsid w:val="00640B0C"/>
    <w:rsid w:val="00655B5F"/>
    <w:rsid w:val="00665BDA"/>
    <w:rsid w:val="00675475"/>
    <w:rsid w:val="006850DE"/>
    <w:rsid w:val="006856F7"/>
    <w:rsid w:val="006875F0"/>
    <w:rsid w:val="00690220"/>
    <w:rsid w:val="00695762"/>
    <w:rsid w:val="006A265F"/>
    <w:rsid w:val="006A26A9"/>
    <w:rsid w:val="006A47E3"/>
    <w:rsid w:val="006A510B"/>
    <w:rsid w:val="006A766D"/>
    <w:rsid w:val="006B61CF"/>
    <w:rsid w:val="006C0067"/>
    <w:rsid w:val="006C1154"/>
    <w:rsid w:val="006C3868"/>
    <w:rsid w:val="006C4F29"/>
    <w:rsid w:val="006D14A4"/>
    <w:rsid w:val="006D3D87"/>
    <w:rsid w:val="006D75B8"/>
    <w:rsid w:val="006E2857"/>
    <w:rsid w:val="006E2891"/>
    <w:rsid w:val="006E320E"/>
    <w:rsid w:val="006E522D"/>
    <w:rsid w:val="006E7058"/>
    <w:rsid w:val="006F014D"/>
    <w:rsid w:val="006F1E7A"/>
    <w:rsid w:val="006F6D81"/>
    <w:rsid w:val="0070062C"/>
    <w:rsid w:val="00703B33"/>
    <w:rsid w:val="00710725"/>
    <w:rsid w:val="00717C6B"/>
    <w:rsid w:val="00722A11"/>
    <w:rsid w:val="007235C7"/>
    <w:rsid w:val="00727BD4"/>
    <w:rsid w:val="00731AD4"/>
    <w:rsid w:val="00731DED"/>
    <w:rsid w:val="00752001"/>
    <w:rsid w:val="0075297D"/>
    <w:rsid w:val="00764C15"/>
    <w:rsid w:val="00765834"/>
    <w:rsid w:val="00766299"/>
    <w:rsid w:val="00770B90"/>
    <w:rsid w:val="00771913"/>
    <w:rsid w:val="00771BE3"/>
    <w:rsid w:val="00790F0E"/>
    <w:rsid w:val="0079246B"/>
    <w:rsid w:val="00796439"/>
    <w:rsid w:val="007A2E8C"/>
    <w:rsid w:val="007A4043"/>
    <w:rsid w:val="007A490A"/>
    <w:rsid w:val="007B0CDF"/>
    <w:rsid w:val="007B4376"/>
    <w:rsid w:val="007B75AF"/>
    <w:rsid w:val="007B76B9"/>
    <w:rsid w:val="007D3606"/>
    <w:rsid w:val="007F097B"/>
    <w:rsid w:val="007F1037"/>
    <w:rsid w:val="007F4BA8"/>
    <w:rsid w:val="007F7D33"/>
    <w:rsid w:val="00817A0D"/>
    <w:rsid w:val="008264AF"/>
    <w:rsid w:val="008266BB"/>
    <w:rsid w:val="00835FC8"/>
    <w:rsid w:val="0084230A"/>
    <w:rsid w:val="00847F21"/>
    <w:rsid w:val="008503E7"/>
    <w:rsid w:val="008747CD"/>
    <w:rsid w:val="008749B9"/>
    <w:rsid w:val="00875CDA"/>
    <w:rsid w:val="00875DEA"/>
    <w:rsid w:val="008801E1"/>
    <w:rsid w:val="0088194A"/>
    <w:rsid w:val="00883CD7"/>
    <w:rsid w:val="00892512"/>
    <w:rsid w:val="00896264"/>
    <w:rsid w:val="008A5D36"/>
    <w:rsid w:val="008A7E85"/>
    <w:rsid w:val="008A7EC4"/>
    <w:rsid w:val="008B1784"/>
    <w:rsid w:val="008B5188"/>
    <w:rsid w:val="008B695C"/>
    <w:rsid w:val="008B6CC0"/>
    <w:rsid w:val="008C0E51"/>
    <w:rsid w:val="008C3A84"/>
    <w:rsid w:val="008C3D93"/>
    <w:rsid w:val="008C604E"/>
    <w:rsid w:val="008E119A"/>
    <w:rsid w:val="008E2A2C"/>
    <w:rsid w:val="008E797E"/>
    <w:rsid w:val="008F54BD"/>
    <w:rsid w:val="008F6D0F"/>
    <w:rsid w:val="008F7E02"/>
    <w:rsid w:val="00911057"/>
    <w:rsid w:val="009112C9"/>
    <w:rsid w:val="00914A39"/>
    <w:rsid w:val="009151A7"/>
    <w:rsid w:val="00926ECC"/>
    <w:rsid w:val="009337AD"/>
    <w:rsid w:val="0093617E"/>
    <w:rsid w:val="00945003"/>
    <w:rsid w:val="0095275D"/>
    <w:rsid w:val="00952A03"/>
    <w:rsid w:val="00956C8B"/>
    <w:rsid w:val="00961F9B"/>
    <w:rsid w:val="00963BA2"/>
    <w:rsid w:val="00964E9E"/>
    <w:rsid w:val="0096519E"/>
    <w:rsid w:val="00980B41"/>
    <w:rsid w:val="0098487E"/>
    <w:rsid w:val="00991DC4"/>
    <w:rsid w:val="00996447"/>
    <w:rsid w:val="009973B6"/>
    <w:rsid w:val="00997801"/>
    <w:rsid w:val="009A083D"/>
    <w:rsid w:val="009A0E54"/>
    <w:rsid w:val="009A1ADD"/>
    <w:rsid w:val="009A6B2B"/>
    <w:rsid w:val="009B23D8"/>
    <w:rsid w:val="009B385F"/>
    <w:rsid w:val="009B7060"/>
    <w:rsid w:val="009C6A73"/>
    <w:rsid w:val="009D1DB3"/>
    <w:rsid w:val="009E1297"/>
    <w:rsid w:val="009E15B4"/>
    <w:rsid w:val="009F2935"/>
    <w:rsid w:val="009F3743"/>
    <w:rsid w:val="00A22607"/>
    <w:rsid w:val="00A23437"/>
    <w:rsid w:val="00A50E8B"/>
    <w:rsid w:val="00A515C3"/>
    <w:rsid w:val="00A542DC"/>
    <w:rsid w:val="00A54419"/>
    <w:rsid w:val="00A56CC1"/>
    <w:rsid w:val="00A61DDB"/>
    <w:rsid w:val="00A645B7"/>
    <w:rsid w:val="00A648B2"/>
    <w:rsid w:val="00A72ABE"/>
    <w:rsid w:val="00A8277C"/>
    <w:rsid w:val="00A8390F"/>
    <w:rsid w:val="00A8488B"/>
    <w:rsid w:val="00A86029"/>
    <w:rsid w:val="00A861AF"/>
    <w:rsid w:val="00A86FEF"/>
    <w:rsid w:val="00A97E1F"/>
    <w:rsid w:val="00AA40A9"/>
    <w:rsid w:val="00AA6071"/>
    <w:rsid w:val="00AB1069"/>
    <w:rsid w:val="00AB160E"/>
    <w:rsid w:val="00AB53DB"/>
    <w:rsid w:val="00AC46BF"/>
    <w:rsid w:val="00AD5EB4"/>
    <w:rsid w:val="00AE5534"/>
    <w:rsid w:val="00AE6528"/>
    <w:rsid w:val="00AE7C64"/>
    <w:rsid w:val="00AF5EEE"/>
    <w:rsid w:val="00B00A8E"/>
    <w:rsid w:val="00B03937"/>
    <w:rsid w:val="00B07D87"/>
    <w:rsid w:val="00B120EA"/>
    <w:rsid w:val="00B26C61"/>
    <w:rsid w:val="00B30D83"/>
    <w:rsid w:val="00B31642"/>
    <w:rsid w:val="00B331BC"/>
    <w:rsid w:val="00B434D6"/>
    <w:rsid w:val="00B524BA"/>
    <w:rsid w:val="00B53ACB"/>
    <w:rsid w:val="00B54095"/>
    <w:rsid w:val="00B61919"/>
    <w:rsid w:val="00B66886"/>
    <w:rsid w:val="00B84E17"/>
    <w:rsid w:val="00B930E5"/>
    <w:rsid w:val="00BB0D40"/>
    <w:rsid w:val="00BC2E60"/>
    <w:rsid w:val="00BC3B5C"/>
    <w:rsid w:val="00BC4814"/>
    <w:rsid w:val="00BD5672"/>
    <w:rsid w:val="00BD59AC"/>
    <w:rsid w:val="00BE064D"/>
    <w:rsid w:val="00BE7F0B"/>
    <w:rsid w:val="00BF1215"/>
    <w:rsid w:val="00BF413D"/>
    <w:rsid w:val="00C03856"/>
    <w:rsid w:val="00C0495D"/>
    <w:rsid w:val="00C12C13"/>
    <w:rsid w:val="00C163E5"/>
    <w:rsid w:val="00C22893"/>
    <w:rsid w:val="00C24F6D"/>
    <w:rsid w:val="00C2795C"/>
    <w:rsid w:val="00C36E45"/>
    <w:rsid w:val="00C376DC"/>
    <w:rsid w:val="00C42F68"/>
    <w:rsid w:val="00C502C0"/>
    <w:rsid w:val="00C53125"/>
    <w:rsid w:val="00C53D77"/>
    <w:rsid w:val="00C556E2"/>
    <w:rsid w:val="00C6662B"/>
    <w:rsid w:val="00C70C5A"/>
    <w:rsid w:val="00C7445B"/>
    <w:rsid w:val="00C745E5"/>
    <w:rsid w:val="00C754B2"/>
    <w:rsid w:val="00CA4EC4"/>
    <w:rsid w:val="00CA668A"/>
    <w:rsid w:val="00CB3883"/>
    <w:rsid w:val="00CC1057"/>
    <w:rsid w:val="00CC3D25"/>
    <w:rsid w:val="00CC44DF"/>
    <w:rsid w:val="00CD0DEF"/>
    <w:rsid w:val="00CD1A6F"/>
    <w:rsid w:val="00CD48B7"/>
    <w:rsid w:val="00CD6427"/>
    <w:rsid w:val="00CE02B9"/>
    <w:rsid w:val="00CE2178"/>
    <w:rsid w:val="00CE3976"/>
    <w:rsid w:val="00CE596D"/>
    <w:rsid w:val="00CF1A26"/>
    <w:rsid w:val="00CF6E0B"/>
    <w:rsid w:val="00CF7DE5"/>
    <w:rsid w:val="00D01A26"/>
    <w:rsid w:val="00D03ED6"/>
    <w:rsid w:val="00D07B24"/>
    <w:rsid w:val="00D14AED"/>
    <w:rsid w:val="00D22ED3"/>
    <w:rsid w:val="00D2607D"/>
    <w:rsid w:val="00D318B2"/>
    <w:rsid w:val="00D35271"/>
    <w:rsid w:val="00D368EA"/>
    <w:rsid w:val="00D410A1"/>
    <w:rsid w:val="00D62937"/>
    <w:rsid w:val="00D703E1"/>
    <w:rsid w:val="00D8139A"/>
    <w:rsid w:val="00D96054"/>
    <w:rsid w:val="00DA597C"/>
    <w:rsid w:val="00DB0B3F"/>
    <w:rsid w:val="00DB118B"/>
    <w:rsid w:val="00DB6D0E"/>
    <w:rsid w:val="00DB7D8B"/>
    <w:rsid w:val="00DD10F3"/>
    <w:rsid w:val="00DE3FFA"/>
    <w:rsid w:val="00DE5F09"/>
    <w:rsid w:val="00DE755E"/>
    <w:rsid w:val="00DF224E"/>
    <w:rsid w:val="00DF3C28"/>
    <w:rsid w:val="00DF664A"/>
    <w:rsid w:val="00E0137F"/>
    <w:rsid w:val="00E02CA8"/>
    <w:rsid w:val="00E101D7"/>
    <w:rsid w:val="00E10C0A"/>
    <w:rsid w:val="00E12758"/>
    <w:rsid w:val="00E23699"/>
    <w:rsid w:val="00E27349"/>
    <w:rsid w:val="00E40796"/>
    <w:rsid w:val="00E43C0A"/>
    <w:rsid w:val="00E5462A"/>
    <w:rsid w:val="00E57EDE"/>
    <w:rsid w:val="00E64147"/>
    <w:rsid w:val="00E758BC"/>
    <w:rsid w:val="00E77F6A"/>
    <w:rsid w:val="00E82C88"/>
    <w:rsid w:val="00E85B86"/>
    <w:rsid w:val="00E9066F"/>
    <w:rsid w:val="00E907CC"/>
    <w:rsid w:val="00E9528F"/>
    <w:rsid w:val="00E9692E"/>
    <w:rsid w:val="00EA0043"/>
    <w:rsid w:val="00EA2894"/>
    <w:rsid w:val="00EA42B7"/>
    <w:rsid w:val="00EA53FE"/>
    <w:rsid w:val="00EB0218"/>
    <w:rsid w:val="00EB7BE7"/>
    <w:rsid w:val="00EC3BBB"/>
    <w:rsid w:val="00EC5BAC"/>
    <w:rsid w:val="00ED2FAC"/>
    <w:rsid w:val="00ED397D"/>
    <w:rsid w:val="00EE6E76"/>
    <w:rsid w:val="00EF21B1"/>
    <w:rsid w:val="00EF4338"/>
    <w:rsid w:val="00F03027"/>
    <w:rsid w:val="00F049FC"/>
    <w:rsid w:val="00F10011"/>
    <w:rsid w:val="00F11B78"/>
    <w:rsid w:val="00F1405C"/>
    <w:rsid w:val="00F16D4A"/>
    <w:rsid w:val="00F23185"/>
    <w:rsid w:val="00F30E6A"/>
    <w:rsid w:val="00F411B7"/>
    <w:rsid w:val="00F45910"/>
    <w:rsid w:val="00F56E52"/>
    <w:rsid w:val="00F62BCC"/>
    <w:rsid w:val="00F6403B"/>
    <w:rsid w:val="00F8409B"/>
    <w:rsid w:val="00F9554A"/>
    <w:rsid w:val="00F97EB6"/>
    <w:rsid w:val="00FA5129"/>
    <w:rsid w:val="00FA7919"/>
    <w:rsid w:val="00FB658E"/>
    <w:rsid w:val="00FC1BFF"/>
    <w:rsid w:val="00FD2A3F"/>
    <w:rsid w:val="00FD35AB"/>
    <w:rsid w:val="00FE0322"/>
    <w:rsid w:val="00FE0F2D"/>
    <w:rsid w:val="00FE0F74"/>
    <w:rsid w:val="00FE3A53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DC57DA-A5DA-40C7-ACFA-2518A1DA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paragraph" w:styleId="af2">
    <w:name w:val="annotation subject"/>
    <w:basedOn w:val="ac"/>
    <w:next w:val="ac"/>
    <w:link w:val="af3"/>
    <w:rsid w:val="00B30D83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B30D83"/>
    <w:rPr>
      <w:b/>
      <w:b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455F2-A80B-4E1C-A254-77F49B62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976</Words>
  <Characters>5564</Characters>
  <Application>Microsoft Office Word</Application>
  <DocSecurity>0</DocSecurity>
  <Lines>46</Lines>
  <Paragraphs>13</Paragraphs>
  <ScaleCrop>false</ScaleCrop>
  <Company>CMT</Company>
  <LinksUpToDate>false</LinksUpToDate>
  <CharactersWithSpaces>6527</CharactersWithSpaces>
  <SharedDoc>false</SharedDoc>
  <HLinks>
    <vt:vector size="18" baseType="variant">
      <vt:variant>
        <vt:i4>2293781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4587586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SQL_QUERY_001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