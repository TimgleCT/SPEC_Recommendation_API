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EB7BD3" w:rsidRPr="00D1273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Pr="00D12732" w:rsidRDefault="00EB7BD3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D12732"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Pr="00D12732" w:rsidRDefault="00EB7BD3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D12732"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Pr="00D12732" w:rsidRDefault="00EB7BD3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D12732"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Pr="00D12732" w:rsidRDefault="00EB7BD3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 w:rsidRPr="00D12732"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EB7BD3" w:rsidRPr="00D1273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Pr="00D12732" w:rsidRDefault="00F2406C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"/>
                <w:attr w:name="Month" w:val="3"/>
                <w:attr w:name="Year" w:val="2011"/>
              </w:smartTagPr>
              <w:r w:rsidRPr="00D12732">
                <w:rPr>
                  <w:rFonts w:ascii="細明體" w:eastAsia="細明體" w:hAnsi="細明體"/>
                  <w:lang w:eastAsia="zh-TW"/>
                </w:rPr>
                <w:t>2011/</w:t>
              </w:r>
              <w:r w:rsidRPr="00D12732">
                <w:rPr>
                  <w:rFonts w:ascii="細明體" w:eastAsia="細明體" w:hAnsi="細明體" w:hint="eastAsia"/>
                  <w:lang w:eastAsia="zh-TW"/>
                </w:rPr>
                <w:t>3</w:t>
              </w:r>
              <w:r w:rsidR="002D4659" w:rsidRPr="00D12732">
                <w:rPr>
                  <w:rFonts w:ascii="細明體" w:eastAsia="細明體" w:hAnsi="細明體"/>
                  <w:lang w:eastAsia="zh-TW"/>
                </w:rPr>
                <w:t>/</w:t>
              </w:r>
              <w:r w:rsidRPr="00D12732">
                <w:rPr>
                  <w:rFonts w:ascii="細明體" w:eastAsia="細明體" w:hAnsi="細明體" w:hint="eastAsia"/>
                  <w:lang w:eastAsia="zh-TW"/>
                </w:rPr>
                <w:t>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Pr="00D12732" w:rsidRDefault="00EB7BD3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D12732"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Pr="00D12732" w:rsidRDefault="00EB7BD3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D12732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7BD3" w:rsidRPr="00D12732" w:rsidRDefault="00F2406C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D12732">
              <w:rPr>
                <w:rFonts w:ascii="細明體" w:eastAsia="細明體" w:hAnsi="細明體" w:hint="eastAsia"/>
                <w:lang w:eastAsia="zh-TW"/>
              </w:rPr>
              <w:t>柏潤</w:t>
            </w:r>
          </w:p>
        </w:tc>
      </w:tr>
      <w:tr w:rsidR="00460D2F" w:rsidRPr="00D1273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D2F" w:rsidRPr="00D12732" w:rsidRDefault="00460D2F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1"/>
                <w:attr w:name="Month" w:val="3"/>
                <w:attr w:name="Year" w:val="2011"/>
              </w:smartTagPr>
              <w:r w:rsidRPr="00D12732">
                <w:rPr>
                  <w:rFonts w:ascii="細明體" w:eastAsia="細明體" w:hAnsi="細明體"/>
                  <w:lang w:eastAsia="zh-TW"/>
                </w:rPr>
                <w:t>2011/3/11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D2F" w:rsidRPr="00D12732" w:rsidRDefault="00460D2F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D12732">
              <w:rPr>
                <w:rFonts w:ascii="細明體" w:eastAsia="細明體" w:hAnsi="細明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D2F" w:rsidRPr="00D12732" w:rsidRDefault="00460D2F">
            <w:pPr>
              <w:pStyle w:val="Tabletext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D2F" w:rsidRPr="00D12732" w:rsidRDefault="00460D2F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D12732">
              <w:rPr>
                <w:rFonts w:ascii="細明體" w:eastAsia="細明體" w:hAnsi="細明體" w:hint="eastAsia"/>
                <w:lang w:eastAsia="zh-TW"/>
              </w:rPr>
              <w:t>柏潤</w:t>
            </w:r>
          </w:p>
        </w:tc>
      </w:tr>
      <w:tr w:rsidR="00AB2F43" w:rsidRPr="002438B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F43" w:rsidRPr="004C1730" w:rsidRDefault="00AB2F4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3"/>
                <w:attr w:name="Month" w:val="5"/>
                <w:attr w:name="Year" w:val="2011"/>
              </w:smartTagPr>
              <w:r w:rsidRPr="00D12732">
                <w:rPr>
                  <w:rFonts w:ascii="細明體" w:eastAsia="細明體" w:hAnsi="細明體"/>
                  <w:lang w:eastAsia="zh-TW"/>
                </w:rPr>
                <w:t>2011/5/23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F43" w:rsidRPr="004C1730" w:rsidRDefault="00AB2F4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4C1730">
              <w:rPr>
                <w:rFonts w:ascii="細明體" w:eastAsia="細明體" w:hAnsi="細明體" w:hint="eastAsia"/>
                <w:lang w:eastAsia="zh-TW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F43" w:rsidRPr="004C1730" w:rsidRDefault="00B3013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4C1730">
              <w:rPr>
                <w:rFonts w:ascii="細明體" w:eastAsia="細明體" w:hAnsi="細明體" w:hint="eastAsia"/>
                <w:lang w:eastAsia="zh-TW"/>
              </w:rPr>
              <w:t>增加日期及單位查詢條件，增加欄位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F43" w:rsidRPr="002438B8" w:rsidRDefault="00B30133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2438B8">
              <w:rPr>
                <w:rFonts w:ascii="細明體" w:eastAsia="細明體" w:hAnsi="細明體" w:hint="eastAsia"/>
                <w:lang w:eastAsia="zh-TW"/>
              </w:rPr>
              <w:t>侑文</w:t>
            </w:r>
          </w:p>
        </w:tc>
      </w:tr>
    </w:tbl>
    <w:p w:rsidR="00EB7BD3" w:rsidRPr="002438B8" w:rsidRDefault="00EB7BD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980"/>
        <w:gridCol w:w="4327"/>
        <w:gridCol w:w="1520"/>
        <w:gridCol w:w="2051"/>
        <w:tblGridChange w:id="0">
          <w:tblGrid>
            <w:gridCol w:w="1310"/>
            <w:gridCol w:w="980"/>
            <w:gridCol w:w="4327"/>
            <w:gridCol w:w="1520"/>
            <w:gridCol w:w="2051"/>
          </w:tblGrid>
        </w:tblGridChange>
      </w:tblGrid>
      <w:tr w:rsidR="00455114" w:rsidRPr="002438B8" w:rsidTr="002438B8">
        <w:tc>
          <w:tcPr>
            <w:tcW w:w="1310" w:type="dxa"/>
          </w:tcPr>
          <w:p w:rsidR="00455114" w:rsidRPr="002438B8" w:rsidRDefault="00455114" w:rsidP="006E47D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438B8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80" w:type="dxa"/>
          </w:tcPr>
          <w:p w:rsidR="00455114" w:rsidRPr="002438B8" w:rsidRDefault="00455114" w:rsidP="006E47D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438B8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327" w:type="dxa"/>
          </w:tcPr>
          <w:p w:rsidR="00455114" w:rsidRPr="002438B8" w:rsidRDefault="00455114" w:rsidP="006E47D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438B8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20" w:type="dxa"/>
          </w:tcPr>
          <w:p w:rsidR="00455114" w:rsidRPr="002438B8" w:rsidRDefault="00455114" w:rsidP="006E47D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438B8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51" w:type="dxa"/>
          </w:tcPr>
          <w:p w:rsidR="00455114" w:rsidRPr="002438B8" w:rsidRDefault="00455114" w:rsidP="006E47D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438B8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455114" w:rsidRPr="002438B8" w:rsidTr="002438B8">
        <w:tc>
          <w:tcPr>
            <w:tcW w:w="1310" w:type="dxa"/>
          </w:tcPr>
          <w:p w:rsidR="00455114" w:rsidRPr="002438B8" w:rsidRDefault="00455114" w:rsidP="006E47D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438B8">
              <w:rPr>
                <w:rFonts w:ascii="細明體" w:eastAsia="細明體" w:hAnsi="細明體" w:cs="Courier New" w:hint="eastAsia"/>
                <w:sz w:val="20"/>
                <w:szCs w:val="20"/>
              </w:rPr>
              <w:t>2014/09/02</w:t>
            </w:r>
          </w:p>
        </w:tc>
        <w:tc>
          <w:tcPr>
            <w:tcW w:w="980" w:type="dxa"/>
          </w:tcPr>
          <w:p w:rsidR="00455114" w:rsidRPr="002438B8" w:rsidRDefault="00455114" w:rsidP="006E47D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438B8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327" w:type="dxa"/>
          </w:tcPr>
          <w:p w:rsidR="00455114" w:rsidRPr="002438B8" w:rsidRDefault="00455114" w:rsidP="00455114">
            <w:pPr>
              <w:numPr>
                <w:ilvl w:val="0"/>
                <w:numId w:val="16"/>
              </w:num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438B8">
              <w:rPr>
                <w:rFonts w:ascii="細明體" w:eastAsia="細明體" w:hAnsi="細明體" w:cs="Courier New" w:hint="eastAsia"/>
                <w:sz w:val="20"/>
                <w:szCs w:val="20"/>
              </w:rPr>
              <w:t>更改不給付案件印製查詢規則</w:t>
            </w:r>
          </w:p>
          <w:p w:rsidR="00455114" w:rsidRPr="002438B8" w:rsidRDefault="00455114" w:rsidP="00455114">
            <w:pPr>
              <w:numPr>
                <w:ilvl w:val="0"/>
                <w:numId w:val="16"/>
              </w:num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438B8">
              <w:rPr>
                <w:rFonts w:ascii="細明體" w:eastAsia="細明體" w:hAnsi="細明體" w:cs="Courier New" w:hint="eastAsia"/>
                <w:sz w:val="20"/>
                <w:szCs w:val="20"/>
              </w:rPr>
              <w:t>增加以</w:t>
            </w:r>
            <w:r w:rsidR="0020364B" w:rsidRPr="002438B8">
              <w:rPr>
                <w:rFonts w:ascii="細明體" w:eastAsia="細明體" w:hAnsi="細明體" w:cs="Courier New" w:hint="eastAsia"/>
                <w:sz w:val="20"/>
                <w:szCs w:val="20"/>
              </w:rPr>
              <w:t>逾期件、日期區間、</w:t>
            </w:r>
            <w:r w:rsidRPr="002438B8">
              <w:rPr>
                <w:rFonts w:ascii="細明體" w:eastAsia="細明體" w:hAnsi="細明體" w:cs="Courier New" w:hint="eastAsia"/>
                <w:sz w:val="20"/>
                <w:szCs w:val="20"/>
              </w:rPr>
              <w:t>受編</w:t>
            </w:r>
            <w:r w:rsidR="0020364B" w:rsidRPr="002438B8">
              <w:rPr>
                <w:rFonts w:ascii="細明體" w:eastAsia="細明體" w:hAnsi="細明體" w:cs="Courier New" w:hint="eastAsia"/>
                <w:sz w:val="20"/>
                <w:szCs w:val="20"/>
              </w:rPr>
              <w:t>、送件人及送件單位</w:t>
            </w:r>
            <w:r w:rsidRPr="002438B8">
              <w:rPr>
                <w:rFonts w:ascii="細明體" w:eastAsia="細明體" w:hAnsi="細明體" w:cs="Courier New" w:hint="eastAsia"/>
                <w:sz w:val="20"/>
                <w:szCs w:val="20"/>
              </w:rPr>
              <w:t>等條件來查詢</w:t>
            </w:r>
          </w:p>
          <w:p w:rsidR="00455114" w:rsidRPr="002438B8" w:rsidRDefault="00455114" w:rsidP="00455114">
            <w:pPr>
              <w:numPr>
                <w:ilvl w:val="0"/>
                <w:numId w:val="16"/>
              </w:num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438B8">
              <w:rPr>
                <w:rFonts w:ascii="細明體" w:eastAsia="細明體" w:hAnsi="細明體" w:cs="Courier New" w:hint="eastAsia"/>
                <w:sz w:val="20"/>
                <w:szCs w:val="20"/>
              </w:rPr>
              <w:t>增加密戶及送件人單位顯示</w:t>
            </w:r>
          </w:p>
          <w:p w:rsidR="0020364B" w:rsidRPr="002438B8" w:rsidRDefault="0020364B" w:rsidP="00455114">
            <w:pPr>
              <w:numPr>
                <w:ilvl w:val="0"/>
                <w:numId w:val="16"/>
              </w:num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438B8">
              <w:rPr>
                <w:rFonts w:ascii="細明體" w:eastAsia="細明體" w:hAnsi="細明體" w:cs="Courier New" w:hint="eastAsia"/>
                <w:sz w:val="20"/>
                <w:szCs w:val="20"/>
              </w:rPr>
              <w:t>增加逾期件查詢功能</w:t>
            </w:r>
          </w:p>
          <w:p w:rsidR="0020364B" w:rsidRPr="002438B8" w:rsidRDefault="0020364B" w:rsidP="00455114">
            <w:pPr>
              <w:numPr>
                <w:ilvl w:val="0"/>
                <w:numId w:val="16"/>
              </w:num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438B8">
              <w:rPr>
                <w:rFonts w:ascii="細明體" w:eastAsia="細明體" w:hAnsi="細明體" w:cs="Courier New" w:hint="eastAsia"/>
                <w:sz w:val="20"/>
                <w:szCs w:val="20"/>
              </w:rPr>
              <w:t>逾期警示</w:t>
            </w:r>
          </w:p>
        </w:tc>
        <w:tc>
          <w:tcPr>
            <w:tcW w:w="1520" w:type="dxa"/>
          </w:tcPr>
          <w:p w:rsidR="00455114" w:rsidRPr="002438B8" w:rsidRDefault="00455114" w:rsidP="006E47D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2438B8">
              <w:rPr>
                <w:rFonts w:hint="eastAsia"/>
                <w:sz w:val="20"/>
                <w:szCs w:val="20"/>
              </w:rPr>
              <w:t>鐵元</w:t>
            </w:r>
          </w:p>
        </w:tc>
        <w:tc>
          <w:tcPr>
            <w:tcW w:w="2051" w:type="dxa"/>
          </w:tcPr>
          <w:p w:rsidR="00455114" w:rsidRPr="002438B8" w:rsidRDefault="00455114" w:rsidP="006E47D8">
            <w:pPr>
              <w:spacing w:line="240" w:lineRule="atLeast"/>
            </w:pPr>
            <w:r w:rsidRPr="002438B8">
              <w:t>140722000160</w:t>
            </w:r>
          </w:p>
        </w:tc>
      </w:tr>
      <w:tr w:rsidR="00D12732" w:rsidRPr="002B7B3D" w:rsidTr="002438B8"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732" w:rsidRPr="002438B8" w:rsidRDefault="00D12732" w:rsidP="006566B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2438B8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2017/02/15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732" w:rsidRPr="002438B8" w:rsidRDefault="00D12732" w:rsidP="006566B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2438B8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3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732" w:rsidRPr="002438B8" w:rsidRDefault="00D12732" w:rsidP="002438B8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2438B8">
              <w:rPr>
                <w:rFonts w:hint="eastAsia"/>
                <w:color w:val="FF0000"/>
                <w:sz w:val="20"/>
                <w:szCs w:val="20"/>
              </w:rPr>
              <w:t>開放服務科可以跨單位查詢不給付案件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732" w:rsidRPr="002438B8" w:rsidRDefault="00D12732" w:rsidP="006566B5">
            <w:pPr>
              <w:spacing w:line="240" w:lineRule="atLeast"/>
              <w:jc w:val="center"/>
              <w:rPr>
                <w:rFonts w:hint="eastAsia"/>
                <w:color w:val="FF0000"/>
                <w:sz w:val="20"/>
                <w:szCs w:val="20"/>
              </w:rPr>
            </w:pPr>
            <w:r w:rsidRPr="002438B8">
              <w:rPr>
                <w:rFonts w:hint="eastAsia"/>
                <w:color w:val="FF0000"/>
                <w:sz w:val="20"/>
                <w:szCs w:val="20"/>
              </w:rPr>
              <w:t>鐵元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732" w:rsidRPr="002B7B3D" w:rsidRDefault="004D2B1E" w:rsidP="006566B5">
            <w:pPr>
              <w:spacing w:line="240" w:lineRule="atLeast"/>
            </w:pPr>
            <w:r>
              <w:t>170215000423</w:t>
            </w:r>
          </w:p>
        </w:tc>
      </w:tr>
      <w:tr w:rsidR="004C1730" w:rsidRPr="002B7B3D" w:rsidTr="002438B8"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30" w:rsidRPr="00D65C32" w:rsidRDefault="004C1730" w:rsidP="004C1730">
            <w:pPr>
              <w:rPr>
                <w:rFonts w:hint="eastAsia"/>
              </w:rPr>
            </w:pPr>
            <w:r w:rsidRPr="00D65C32">
              <w:rPr>
                <w:rFonts w:hint="eastAsia"/>
              </w:rPr>
              <w:t>2018/06/29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30" w:rsidRPr="00D65C32" w:rsidRDefault="004C1730" w:rsidP="004C1730">
            <w:pPr>
              <w:ind w:firstLineChars="100" w:firstLine="240"/>
              <w:rPr>
                <w:rFonts w:hint="eastAsia"/>
              </w:rPr>
            </w:pPr>
            <w:r w:rsidRPr="00D65C32">
              <w:rPr>
                <w:rFonts w:hint="eastAsia"/>
              </w:rPr>
              <w:t>4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30" w:rsidRPr="00D65C32" w:rsidRDefault="004C1730" w:rsidP="004C1730">
            <w:pPr>
              <w:rPr>
                <w:rFonts w:hint="eastAsia"/>
              </w:rPr>
            </w:pPr>
            <w:r w:rsidRPr="00D65C32">
              <w:rPr>
                <w:rFonts w:hint="eastAsia"/>
              </w:rPr>
              <w:t xml:space="preserve">logSecurity </w:t>
            </w:r>
            <w:r w:rsidRPr="00D65C32">
              <w:rPr>
                <w:rFonts w:hint="eastAsia"/>
              </w:rPr>
              <w:t>清查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30" w:rsidRPr="00D65C32" w:rsidRDefault="004C1730" w:rsidP="004C1730">
            <w:pPr>
              <w:ind w:firstLineChars="150" w:firstLine="360"/>
              <w:rPr>
                <w:rFonts w:hint="eastAsia"/>
              </w:rPr>
            </w:pPr>
            <w:r w:rsidRPr="00D65C32">
              <w:rPr>
                <w:rFonts w:hint="eastAsia"/>
              </w:rPr>
              <w:t>德仁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730" w:rsidRDefault="004C1730" w:rsidP="004C1730">
            <w:r w:rsidRPr="00D65C32">
              <w:rPr>
                <w:rFonts w:hint="eastAsia"/>
              </w:rPr>
              <w:t>180511000919</w:t>
            </w:r>
          </w:p>
        </w:tc>
      </w:tr>
      <w:tr w:rsidR="002438B8" w:rsidRPr="002B7B3D" w:rsidTr="002438B8"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8B8" w:rsidRPr="00E43015" w:rsidRDefault="002438B8" w:rsidP="002438B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2019/11/2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8B8" w:rsidRDefault="002438B8" w:rsidP="002438B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/>
                <w:sz w:val="20"/>
                <w:szCs w:val="20"/>
              </w:rPr>
              <w:t>5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8B8" w:rsidRPr="00E43015" w:rsidRDefault="002438B8" w:rsidP="002438B8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>
              <w:rPr>
                <w:rFonts w:hint="eastAsia"/>
                <w:color w:val="0000FF"/>
                <w:sz w:val="20"/>
                <w:szCs w:val="20"/>
              </w:rPr>
              <w:t>電子不給付函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8B8" w:rsidRDefault="002438B8" w:rsidP="002438B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侑文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38B8" w:rsidRPr="00E43015" w:rsidRDefault="002438B8" w:rsidP="002438B8">
            <w:pPr>
              <w:spacing w:line="240" w:lineRule="atLeast"/>
            </w:pPr>
            <w:r>
              <w:rPr>
                <w:rFonts w:hint="eastAsia"/>
                <w:color w:val="000000"/>
                <w:sz w:val="20"/>
                <w:szCs w:val="20"/>
              </w:rPr>
              <w:t>191120000661</w:t>
            </w:r>
          </w:p>
        </w:tc>
      </w:tr>
    </w:tbl>
    <w:p w:rsidR="00455114" w:rsidRPr="004C1730" w:rsidRDefault="0045511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3356E" w:rsidRPr="004C1730" w:rsidRDefault="00C3356E" w:rsidP="001053C1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cs="Courier New"/>
          <w:b/>
        </w:rPr>
      </w:pPr>
      <w:r w:rsidRPr="004C1730">
        <w:rPr>
          <w:rFonts w:ascii="細明體" w:eastAsia="細明體" w:hAnsi="細明體" w:hint="eastAsia"/>
          <w:b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C3356E" w:rsidRPr="002438B8" w:rsidTr="002A70D2">
        <w:tc>
          <w:tcPr>
            <w:tcW w:w="2340" w:type="dxa"/>
          </w:tcPr>
          <w:p w:rsidR="00C3356E" w:rsidRPr="002438B8" w:rsidRDefault="00C3356E" w:rsidP="002A70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38B8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C3356E" w:rsidRPr="002438B8" w:rsidRDefault="00E011A0" w:rsidP="002A70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38B8">
              <w:rPr>
                <w:rFonts w:ascii="細明體" w:eastAsia="細明體" w:hAnsi="細明體" w:hint="eastAsia"/>
                <w:sz w:val="20"/>
                <w:szCs w:val="20"/>
              </w:rPr>
              <w:t>不給付函回條簽收頁面</w:t>
            </w:r>
          </w:p>
        </w:tc>
      </w:tr>
      <w:tr w:rsidR="00C3356E" w:rsidRPr="002438B8" w:rsidTr="002A70D2">
        <w:tc>
          <w:tcPr>
            <w:tcW w:w="2340" w:type="dxa"/>
          </w:tcPr>
          <w:p w:rsidR="00C3356E" w:rsidRPr="002438B8" w:rsidRDefault="00C3356E" w:rsidP="002A70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38B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C3356E" w:rsidRPr="002438B8" w:rsidRDefault="00C3356E" w:rsidP="00E011A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38B8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C73116" w:rsidRPr="002438B8">
              <w:rPr>
                <w:rFonts w:ascii="細明體" w:eastAsia="細明體" w:hAnsi="細明體" w:hint="eastAsia"/>
                <w:sz w:val="20"/>
                <w:szCs w:val="20"/>
              </w:rPr>
              <w:t>ABA_0</w:t>
            </w:r>
            <w:r w:rsidR="00E011A0" w:rsidRPr="002438B8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="00C73116" w:rsidRPr="002438B8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C3356E" w:rsidRPr="002438B8" w:rsidTr="002A70D2">
        <w:tc>
          <w:tcPr>
            <w:tcW w:w="2340" w:type="dxa"/>
          </w:tcPr>
          <w:p w:rsidR="00C3356E" w:rsidRPr="002438B8" w:rsidRDefault="00C3356E" w:rsidP="002A70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38B8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C3356E" w:rsidRPr="002438B8" w:rsidRDefault="00C3356E" w:rsidP="002A70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38B8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C3356E" w:rsidRPr="002438B8" w:rsidTr="002A70D2">
        <w:tc>
          <w:tcPr>
            <w:tcW w:w="2340" w:type="dxa"/>
          </w:tcPr>
          <w:p w:rsidR="00C3356E" w:rsidRPr="002438B8" w:rsidRDefault="00C3356E" w:rsidP="002A70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38B8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C3356E" w:rsidRPr="002438B8" w:rsidRDefault="00961DF7" w:rsidP="002A70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38B8">
              <w:rPr>
                <w:rFonts w:ascii="細明體" w:eastAsia="細明體" w:hAnsi="細明體" w:hint="eastAsia"/>
                <w:sz w:val="20"/>
                <w:szCs w:val="20"/>
              </w:rPr>
              <w:t>服務中心勾選不給付函回條簽收頁面</w:t>
            </w:r>
          </w:p>
        </w:tc>
      </w:tr>
      <w:tr w:rsidR="00C3356E" w:rsidRPr="002438B8" w:rsidTr="002A70D2">
        <w:tc>
          <w:tcPr>
            <w:tcW w:w="2340" w:type="dxa"/>
          </w:tcPr>
          <w:p w:rsidR="00C3356E" w:rsidRPr="002438B8" w:rsidRDefault="00C3356E" w:rsidP="002A70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38B8"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7920" w:type="dxa"/>
          </w:tcPr>
          <w:p w:rsidR="00C3356E" w:rsidRPr="002438B8" w:rsidRDefault="00C3356E" w:rsidP="002A70D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C3356E" w:rsidRPr="002438B8" w:rsidRDefault="00C3356E" w:rsidP="00C3356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753EA" w:rsidRPr="002438B8" w:rsidRDefault="000753EA" w:rsidP="001053C1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b/>
        </w:rPr>
      </w:pPr>
      <w:r w:rsidRPr="002438B8">
        <w:rPr>
          <w:rFonts w:ascii="細明體" w:eastAsia="細明體" w:hAnsi="細明體" w:hint="eastAsia"/>
          <w:b/>
        </w:rPr>
        <w:t>程式流程圖</w:t>
      </w:r>
    </w:p>
    <w:p w:rsidR="000753EA" w:rsidRPr="004C1730" w:rsidRDefault="004543FB" w:rsidP="000753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4C1730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27" type="#_x0000_t134" style="position:absolute;margin-left:136.5pt;margin-top:5.25pt;width:122.25pt;height:71.4pt;z-index:251651072">
            <v:textbox style="mso-next-textbox:#_x0000_s1027">
              <w:txbxContent>
                <w:p w:rsidR="004543FB" w:rsidRDefault="004543FB" w:rsidP="00B44971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1.</w:t>
                  </w:r>
                  <w:r w:rsidRPr="004543FB">
                    <w:rPr>
                      <w:rFonts w:hint="eastAsia"/>
                      <w:sz w:val="16"/>
                      <w:szCs w:val="16"/>
                    </w:rPr>
                    <w:t>勾選受理編號</w:t>
                  </w:r>
                </w:p>
                <w:p w:rsidR="004543FB" w:rsidRPr="004543FB" w:rsidRDefault="004543FB" w:rsidP="00B44971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2.</w:t>
                  </w:r>
                  <w:r>
                    <w:rPr>
                      <w:rFonts w:hint="eastAsia"/>
                      <w:sz w:val="16"/>
                      <w:szCs w:val="16"/>
                    </w:rPr>
                    <w:t>勾選簽收類別</w:t>
                  </w:r>
                  <w:r w:rsidR="00B44971">
                    <w:rPr>
                      <w:sz w:val="16"/>
                      <w:szCs w:val="16"/>
                    </w:rPr>
                    <w:br/>
                  </w:r>
                  <w:r w:rsidR="00B44971">
                    <w:rPr>
                      <w:rFonts w:hint="eastAsia"/>
                      <w:sz w:val="16"/>
                      <w:szCs w:val="16"/>
                    </w:rPr>
                    <w:t>3.</w:t>
                  </w:r>
                  <w:r w:rsidR="00B44971">
                    <w:rPr>
                      <w:rFonts w:hint="eastAsia"/>
                      <w:sz w:val="16"/>
                      <w:szCs w:val="16"/>
                    </w:rPr>
                    <w:t>勾選改郵寄</w:t>
                  </w:r>
                </w:p>
              </w:txbxContent>
            </v:textbox>
          </v:shape>
        </w:pict>
      </w:r>
      <w:r w:rsidR="00442AC2" w:rsidRPr="002438B8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1" type="#_x0000_t132" style="position:absolute;margin-left:288.9pt;margin-top:3.9pt;width:81.15pt;height:74.25pt;z-index:251655168">
            <v:textbox style="mso-next-textbox:#_x0000_s1031">
              <w:txbxContent>
                <w:p w:rsidR="000753EA" w:rsidRDefault="003635C6" w:rsidP="00B365C4">
                  <w:pPr>
                    <w:jc w:val="center"/>
                  </w:pPr>
                  <w:r w:rsidRPr="00C73116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不給付函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簽收</w:t>
                  </w:r>
                  <w:r w:rsidR="000753EA" w:rsidRPr="00B365C4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檔DTA</w:t>
                  </w:r>
                  <w:r w:rsidRPr="00B365C4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</w:t>
                  </w:r>
                  <w:r w:rsidR="000753EA" w:rsidRPr="00B365C4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B</w:t>
                  </w:r>
                  <w:r>
                    <w:rPr>
                      <w:rFonts w:ascii="細明體" w:eastAsia="細明體" w:hAnsi="細明體" w:hint="eastAsia"/>
                      <w:bCs/>
                      <w:color w:val="000000"/>
                      <w:sz w:val="20"/>
                    </w:rPr>
                    <w:t>A01</w:t>
                  </w:r>
                </w:p>
              </w:txbxContent>
            </v:textbox>
          </v:shape>
        </w:pict>
      </w:r>
      <w:r w:rsidR="00442AC2" w:rsidRPr="002438B8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21.6pt;margin-top:15.15pt;width:93pt;height:51.75pt;z-index:251653120">
            <v:textbox style="mso-next-textbox:#_x0000_s1029">
              <w:txbxContent>
                <w:p w:rsidR="000753EA" w:rsidRPr="00442AC2" w:rsidRDefault="00442AC2" w:rsidP="00442AC2">
                  <w:r w:rsidRPr="00D15DA6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不給付函回條簽收頁面</w:t>
                  </w:r>
                </w:p>
              </w:txbxContent>
            </v:textbox>
          </v:shape>
        </w:pict>
      </w:r>
    </w:p>
    <w:p w:rsidR="000753EA" w:rsidRPr="004C1730" w:rsidRDefault="000753EA" w:rsidP="000753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0753EA" w:rsidRPr="004C1730" w:rsidRDefault="004543FB" w:rsidP="000753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4C1730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67pt;margin-top:7.65pt;width:21.9pt;height:.05pt;z-index:251654144" o:connectortype="straight">
            <v:stroke endarrow="block"/>
          </v:shape>
        </w:pict>
      </w:r>
      <w:r w:rsidRPr="002438B8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28" type="#_x0000_t32" style="position:absolute;margin-left:120.6pt;margin-top:6.15pt;width:12.9pt;height:0;z-index:251652096" o:connectortype="straight">
            <v:stroke endarrow="block"/>
          </v:shape>
        </w:pict>
      </w:r>
    </w:p>
    <w:p w:rsidR="000753EA" w:rsidRPr="004C1730" w:rsidRDefault="000753EA" w:rsidP="000753EA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8D4E5F" w:rsidRPr="002438B8" w:rsidRDefault="008D4E5F" w:rsidP="008D4E5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8D4E5F" w:rsidRPr="002438B8" w:rsidRDefault="008D4E5F" w:rsidP="001053C1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b/>
        </w:rPr>
      </w:pPr>
      <w:r w:rsidRPr="002438B8">
        <w:rPr>
          <w:rFonts w:ascii="細明體" w:eastAsia="細明體" w:hAnsi="細明體" w:hint="eastAsia"/>
          <w:b/>
        </w:rPr>
        <w:t>相關檔案</w:t>
      </w:r>
    </w:p>
    <w:tbl>
      <w:tblPr>
        <w:tblW w:w="91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4697"/>
      </w:tblGrid>
      <w:tr w:rsidR="008D4E5F" w:rsidRPr="002438B8" w:rsidTr="00B368C7">
        <w:tc>
          <w:tcPr>
            <w:tcW w:w="720" w:type="dxa"/>
          </w:tcPr>
          <w:p w:rsidR="008D4E5F" w:rsidRPr="002438B8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438B8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8D4E5F" w:rsidRPr="002438B8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438B8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697" w:type="dxa"/>
          </w:tcPr>
          <w:p w:rsidR="008D4E5F" w:rsidRPr="002438B8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438B8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</w:tr>
      <w:tr w:rsidR="008D4E5F" w:rsidRPr="002438B8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D4E5F" w:rsidRPr="002438B8" w:rsidRDefault="008D4E5F" w:rsidP="00AE0A60">
            <w:pPr>
              <w:widowControl/>
              <w:numPr>
                <w:ilvl w:val="0"/>
                <w:numId w:val="10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8D4E5F" w:rsidRPr="002438B8" w:rsidRDefault="005E11C8" w:rsidP="00B368C7">
            <w:pPr>
              <w:pStyle w:val="Tabletext"/>
              <w:snapToGrid w:val="0"/>
              <w:rPr>
                <w:rFonts w:ascii="細明體" w:eastAsia="細明體" w:hAnsi="細明體" w:hint="eastAsia"/>
                <w:lang w:eastAsia="zh-TW"/>
              </w:rPr>
            </w:pPr>
            <w:r w:rsidRPr="002438B8">
              <w:rPr>
                <w:rFonts w:ascii="細明體" w:eastAsia="細明體" w:hAnsi="細明體" w:hint="eastAsia"/>
                <w:kern w:val="2"/>
                <w:lang w:eastAsia="zh-TW"/>
              </w:rPr>
              <w:t>不給付函簽收檔</w:t>
            </w:r>
          </w:p>
        </w:tc>
        <w:tc>
          <w:tcPr>
            <w:tcW w:w="4697" w:type="dxa"/>
          </w:tcPr>
          <w:p w:rsidR="008D4E5F" w:rsidRPr="002438B8" w:rsidRDefault="005E11C8" w:rsidP="00B368C7">
            <w:pPr>
              <w:snapToGrid w:val="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438B8">
              <w:rPr>
                <w:rFonts w:ascii="細明體" w:eastAsia="細明體" w:hAnsi="細明體" w:hint="eastAsia"/>
                <w:sz w:val="20"/>
                <w:szCs w:val="20"/>
              </w:rPr>
              <w:t>DTAABA01</w:t>
            </w:r>
          </w:p>
        </w:tc>
      </w:tr>
    </w:tbl>
    <w:p w:rsidR="008D4E5F" w:rsidRPr="002438B8" w:rsidRDefault="008D4E5F" w:rsidP="008D4E5F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8D4E5F" w:rsidRPr="002438B8" w:rsidRDefault="008D4E5F" w:rsidP="001053C1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b/>
        </w:rPr>
      </w:pPr>
      <w:r w:rsidRPr="002438B8">
        <w:rPr>
          <w:rFonts w:ascii="細明體" w:eastAsia="細明體" w:hAnsi="細明體" w:hint="eastAsia"/>
          <w:b/>
        </w:rPr>
        <w:t>相關模組</w:t>
      </w:r>
    </w:p>
    <w:tbl>
      <w:tblPr>
        <w:tblW w:w="92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4711"/>
      </w:tblGrid>
      <w:tr w:rsidR="008D4E5F" w:rsidRPr="002438B8" w:rsidTr="00B368C7">
        <w:tc>
          <w:tcPr>
            <w:tcW w:w="720" w:type="dxa"/>
          </w:tcPr>
          <w:p w:rsidR="008D4E5F" w:rsidRPr="002438B8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438B8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8D4E5F" w:rsidRPr="002438B8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438B8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711" w:type="dxa"/>
          </w:tcPr>
          <w:p w:rsidR="008D4E5F" w:rsidRPr="002438B8" w:rsidRDefault="008D4E5F" w:rsidP="002A70D2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438B8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8D4E5F" w:rsidRPr="002438B8" w:rsidTr="00B368C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D4E5F" w:rsidRPr="002438B8" w:rsidRDefault="008D4E5F" w:rsidP="00BF7770">
            <w:pPr>
              <w:widowControl/>
              <w:numPr>
                <w:ilvl w:val="0"/>
                <w:numId w:val="13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8D4E5F" w:rsidRPr="002438B8" w:rsidRDefault="008D4E5F" w:rsidP="00B368C7">
            <w:pPr>
              <w:pStyle w:val="Tabletext"/>
              <w:adjustRightInd w:val="0"/>
              <w:snapToGrid w:val="0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  <w:tc>
          <w:tcPr>
            <w:tcW w:w="4711" w:type="dxa"/>
          </w:tcPr>
          <w:p w:rsidR="008D4E5F" w:rsidRPr="002438B8" w:rsidRDefault="008D4E5F" w:rsidP="00B368C7">
            <w:pPr>
              <w:pStyle w:val="Tabletext"/>
              <w:adjustRightInd w:val="0"/>
              <w:snapToGrid w:val="0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</w:tr>
    </w:tbl>
    <w:p w:rsidR="008D4E5F" w:rsidRPr="002438B8" w:rsidRDefault="008D4E5F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</w:rPr>
      </w:pPr>
      <w:bookmarkStart w:id="1" w:name="_GoBack"/>
      <w:bookmarkEnd w:id="1"/>
    </w:p>
    <w:p w:rsidR="007D085D" w:rsidRPr="002438B8" w:rsidRDefault="0020364B" w:rsidP="00233E52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b/>
          <w:lang w:eastAsia="zh-TW"/>
        </w:rPr>
      </w:pPr>
      <w:r w:rsidRPr="002438B8">
        <w:rPr>
          <w:rFonts w:ascii="細明體" w:eastAsia="細明體" w:hAnsi="細明體"/>
          <w:b/>
          <w:lang w:eastAsia="zh-TW"/>
        </w:rPr>
        <w:br w:type="page"/>
      </w:r>
      <w:r w:rsidR="00967775" w:rsidRPr="002438B8">
        <w:rPr>
          <w:rFonts w:ascii="細明體" w:eastAsia="細明體" w:hAnsi="細明體" w:hint="eastAsia"/>
          <w:b/>
          <w:lang w:eastAsia="zh-TW"/>
        </w:rPr>
        <w:lastRenderedPageBreak/>
        <w:t>畫面</w:t>
      </w:r>
      <w:r w:rsidR="00233E52" w:rsidRPr="002438B8">
        <w:rPr>
          <w:rFonts w:ascii="細明體" w:eastAsia="細明體" w:hAnsi="細明體" w:hint="eastAsia"/>
          <w:b/>
          <w:lang w:eastAsia="zh-TW"/>
        </w:rPr>
        <w:t>(</w:t>
      </w:r>
      <w:r w:rsidR="000C3481" w:rsidRPr="002438B8">
        <w:rPr>
          <w:rFonts w:hint="eastAsia"/>
          <w:kern w:val="2"/>
          <w:lang w:eastAsia="zh-TW"/>
        </w:rPr>
        <w:t>USAABA0</w:t>
      </w:r>
      <w:r w:rsidR="0091345A" w:rsidRPr="002438B8">
        <w:rPr>
          <w:rFonts w:hint="eastAsia"/>
          <w:kern w:val="2"/>
          <w:lang w:eastAsia="zh-TW"/>
        </w:rPr>
        <w:t>4</w:t>
      </w:r>
      <w:r w:rsidR="000C3481" w:rsidRPr="002438B8">
        <w:rPr>
          <w:rFonts w:hint="eastAsia"/>
          <w:kern w:val="2"/>
          <w:lang w:eastAsia="zh-TW"/>
        </w:rPr>
        <w:t>00_</w:t>
      </w:r>
      <w:r w:rsidR="0091345A" w:rsidRPr="002438B8">
        <w:rPr>
          <w:rFonts w:ascii="細明體" w:eastAsia="細明體" w:hAnsi="細明體" w:hint="eastAsia"/>
          <w:lang w:eastAsia="zh-TW"/>
        </w:rPr>
        <w:t>不給付函回條簽收頁面</w:t>
      </w:r>
      <w:r w:rsidR="000C3481" w:rsidRPr="002438B8">
        <w:rPr>
          <w:rFonts w:hint="eastAsia"/>
          <w:kern w:val="2"/>
          <w:lang w:eastAsia="zh-TW"/>
        </w:rPr>
        <w:t>.htm</w:t>
      </w:r>
      <w:r w:rsidR="00002FB4" w:rsidRPr="002438B8">
        <w:rPr>
          <w:rFonts w:hint="eastAsia"/>
          <w:kern w:val="2"/>
          <w:lang w:eastAsia="zh-TW"/>
        </w:rPr>
        <w:t>)</w:t>
      </w:r>
    </w:p>
    <w:p w:rsidR="0020364B" w:rsidRPr="004C1730" w:rsidRDefault="0020364B" w:rsidP="00004B4D">
      <w:pPr>
        <w:spacing w:line="240" w:lineRule="atLeas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7"/>
        <w:gridCol w:w="797"/>
        <w:gridCol w:w="797"/>
        <w:gridCol w:w="412"/>
        <w:gridCol w:w="385"/>
        <w:gridCol w:w="797"/>
        <w:gridCol w:w="945"/>
        <w:gridCol w:w="141"/>
        <w:gridCol w:w="508"/>
        <w:gridCol w:w="797"/>
        <w:gridCol w:w="1389"/>
        <w:gridCol w:w="850"/>
      </w:tblGrid>
      <w:tr w:rsidR="0020364B" w:rsidRPr="002438B8" w:rsidTr="006E47D8">
        <w:tc>
          <w:tcPr>
            <w:tcW w:w="2803" w:type="dxa"/>
            <w:gridSpan w:val="4"/>
            <w:shd w:val="clear" w:color="auto" w:fill="EAF1DD"/>
          </w:tcPr>
          <w:p w:rsidR="0020364B" w:rsidRPr="002438B8" w:rsidRDefault="0020364B" w:rsidP="006E47D8">
            <w:pPr>
              <w:spacing w:line="300" w:lineRule="exact"/>
              <w:jc w:val="both"/>
              <w:rPr>
                <w:rFonts w:eastAsia="標楷體" w:hint="eastAsia"/>
                <w:noProof/>
                <w:sz w:val="20"/>
                <w:szCs w:val="28"/>
                <w:bdr w:val="single" w:sz="4" w:space="0" w:color="auto"/>
              </w:rPr>
            </w:pPr>
            <w:r w:rsidRPr="002438B8">
              <w:rPr>
                <w:rFonts w:eastAsia="標楷體" w:hint="eastAsia"/>
                <w:noProof/>
                <w:sz w:val="20"/>
                <w:szCs w:val="28"/>
              </w:rPr>
              <w:t>不給付日期</w:t>
            </w:r>
            <w:r w:rsidRPr="002438B8">
              <w:rPr>
                <w:rFonts w:eastAsia="標楷體" w:hint="eastAsia"/>
                <w:noProof/>
                <w:sz w:val="20"/>
                <w:szCs w:val="28"/>
                <w:bdr w:val="single" w:sz="4" w:space="0" w:color="auto"/>
              </w:rPr>
              <w:t>1021001</w:t>
            </w:r>
            <w:r w:rsidRPr="002438B8">
              <w:rPr>
                <w:rFonts w:eastAsia="標楷體" w:hint="eastAsia"/>
                <w:noProof/>
                <w:sz w:val="20"/>
                <w:szCs w:val="28"/>
              </w:rPr>
              <w:t>~</w:t>
            </w:r>
            <w:r w:rsidRPr="002438B8">
              <w:rPr>
                <w:rFonts w:eastAsia="標楷體" w:hint="eastAsia"/>
                <w:noProof/>
                <w:sz w:val="20"/>
                <w:szCs w:val="28"/>
                <w:bdr w:val="single" w:sz="4" w:space="0" w:color="auto"/>
              </w:rPr>
              <w:t>1021010</w:t>
            </w:r>
          </w:p>
          <w:p w:rsidR="0020364B" w:rsidRPr="002438B8" w:rsidRDefault="0020364B" w:rsidP="006E47D8">
            <w:pPr>
              <w:spacing w:line="300" w:lineRule="exact"/>
              <w:jc w:val="both"/>
              <w:rPr>
                <w:rFonts w:eastAsia="標楷體" w:hint="eastAsia"/>
                <w:noProof/>
                <w:sz w:val="20"/>
                <w:szCs w:val="28"/>
              </w:rPr>
            </w:pPr>
            <w:r w:rsidRPr="002438B8">
              <w:rPr>
                <w:rFonts w:eastAsia="標楷體" w:hint="eastAsia"/>
                <w:noProof/>
                <w:sz w:val="20"/>
                <w:szCs w:val="28"/>
              </w:rPr>
              <w:t>(30</w:t>
            </w:r>
            <w:r w:rsidRPr="002438B8">
              <w:rPr>
                <w:rFonts w:eastAsia="標楷體" w:hint="eastAsia"/>
                <w:noProof/>
                <w:sz w:val="20"/>
                <w:szCs w:val="28"/>
              </w:rPr>
              <w:t>天內</w:t>
            </w:r>
            <w:r w:rsidRPr="002438B8">
              <w:rPr>
                <w:rFonts w:eastAsia="標楷體" w:hint="eastAsia"/>
                <w:noProof/>
                <w:sz w:val="20"/>
                <w:szCs w:val="28"/>
              </w:rPr>
              <w:t>)</w:t>
            </w:r>
          </w:p>
        </w:tc>
        <w:tc>
          <w:tcPr>
            <w:tcW w:w="2127" w:type="dxa"/>
            <w:gridSpan w:val="3"/>
            <w:shd w:val="clear" w:color="auto" w:fill="EAF1DD"/>
          </w:tcPr>
          <w:p w:rsidR="0020364B" w:rsidRPr="004C1730" w:rsidRDefault="0020364B" w:rsidP="006E47D8">
            <w:pPr>
              <w:spacing w:line="300" w:lineRule="exact"/>
              <w:jc w:val="both"/>
              <w:rPr>
                <w:rFonts w:eastAsia="標楷體" w:hint="eastAsia"/>
                <w:noProof/>
                <w:sz w:val="20"/>
                <w:szCs w:val="28"/>
              </w:rPr>
            </w:pPr>
            <w:r w:rsidRPr="004C1730">
              <w:rPr>
                <w:rFonts w:ascii="標楷體" w:eastAsia="標楷體" w:hAnsi="標楷體" w:hint="eastAsia"/>
                <w:noProof/>
                <w:sz w:val="20"/>
                <w:szCs w:val="28"/>
              </w:rPr>
              <w:t>□</w:t>
            </w:r>
            <w:r w:rsidRPr="004C1730">
              <w:rPr>
                <w:rFonts w:eastAsia="標楷體" w:hint="eastAsia"/>
                <w:noProof/>
                <w:sz w:val="20"/>
                <w:szCs w:val="28"/>
              </w:rPr>
              <w:t>營業單位</w:t>
            </w:r>
            <w:r w:rsidRPr="004C1730">
              <w:rPr>
                <w:rFonts w:eastAsia="標楷體" w:hint="eastAsia"/>
                <w:noProof/>
                <w:sz w:val="20"/>
                <w:szCs w:val="28"/>
                <w:bdr w:val="single" w:sz="4" w:space="0" w:color="auto"/>
              </w:rPr>
              <w:t>FE4</w:t>
            </w:r>
          </w:p>
          <w:p w:rsidR="0020364B" w:rsidRPr="002438B8" w:rsidRDefault="0020364B" w:rsidP="006E47D8">
            <w:pPr>
              <w:spacing w:line="300" w:lineRule="exact"/>
              <w:jc w:val="both"/>
              <w:rPr>
                <w:rFonts w:eastAsia="標楷體" w:hint="eastAsia"/>
                <w:noProof/>
                <w:sz w:val="20"/>
                <w:szCs w:val="28"/>
              </w:rPr>
            </w:pPr>
            <w:r w:rsidRPr="002438B8">
              <w:rPr>
                <w:rFonts w:ascii="標楷體" w:eastAsia="標楷體" w:hAnsi="標楷體" w:hint="eastAsia"/>
                <w:noProof/>
                <w:sz w:val="20"/>
                <w:szCs w:val="28"/>
              </w:rPr>
              <w:t>□</w:t>
            </w:r>
            <w:r w:rsidRPr="002438B8">
              <w:rPr>
                <w:rFonts w:eastAsia="標楷體" w:hint="eastAsia"/>
                <w:noProof/>
                <w:sz w:val="20"/>
                <w:szCs w:val="28"/>
              </w:rPr>
              <w:t>送件單位</w:t>
            </w:r>
            <w:r w:rsidRPr="002438B8">
              <w:rPr>
                <w:rFonts w:eastAsia="標楷體" w:hint="eastAsia"/>
                <w:noProof/>
                <w:sz w:val="20"/>
                <w:szCs w:val="28"/>
                <w:bdr w:val="single" w:sz="4" w:space="0" w:color="auto"/>
              </w:rPr>
              <w:t>FE41568</w:t>
            </w:r>
          </w:p>
        </w:tc>
        <w:tc>
          <w:tcPr>
            <w:tcW w:w="2835" w:type="dxa"/>
            <w:gridSpan w:val="4"/>
            <w:shd w:val="clear" w:color="auto" w:fill="EAF1DD"/>
          </w:tcPr>
          <w:p w:rsidR="0020364B" w:rsidRPr="002438B8" w:rsidRDefault="0020364B" w:rsidP="006E47D8">
            <w:pPr>
              <w:spacing w:line="300" w:lineRule="exact"/>
              <w:jc w:val="both"/>
              <w:rPr>
                <w:rFonts w:ascii="標楷體" w:eastAsia="標楷體" w:hAnsi="標楷體" w:hint="eastAsia"/>
                <w:noProof/>
                <w:sz w:val="20"/>
                <w:szCs w:val="28"/>
              </w:rPr>
            </w:pPr>
            <w:r w:rsidRPr="002438B8">
              <w:rPr>
                <w:rFonts w:ascii="標楷體" w:eastAsia="標楷體" w:hAnsi="標楷體" w:hint="eastAsia"/>
                <w:noProof/>
                <w:sz w:val="20"/>
                <w:szCs w:val="28"/>
              </w:rPr>
              <w:t>□送件人ID</w:t>
            </w:r>
            <w:r w:rsidRPr="002438B8">
              <w:rPr>
                <w:rFonts w:ascii="標楷體" w:eastAsia="標楷體" w:hAnsi="標楷體" w:hint="eastAsia"/>
                <w:noProof/>
                <w:sz w:val="20"/>
                <w:szCs w:val="28"/>
                <w:bdr w:val="single" w:sz="4" w:space="0" w:color="auto"/>
              </w:rPr>
              <w:t xml:space="preserve"> G100000000</w:t>
            </w:r>
          </w:p>
          <w:p w:rsidR="0020364B" w:rsidRPr="002438B8" w:rsidRDefault="0020364B" w:rsidP="006E47D8">
            <w:pPr>
              <w:spacing w:line="300" w:lineRule="exact"/>
              <w:jc w:val="both"/>
              <w:rPr>
                <w:rFonts w:ascii="標楷體" w:eastAsia="標楷體" w:hAnsi="標楷體" w:hint="eastAsia"/>
                <w:noProof/>
                <w:sz w:val="20"/>
                <w:szCs w:val="28"/>
                <w:bdr w:val="single" w:sz="4" w:space="0" w:color="auto"/>
              </w:rPr>
            </w:pPr>
            <w:r w:rsidRPr="002438B8">
              <w:rPr>
                <w:rFonts w:ascii="標楷體" w:eastAsia="標楷體" w:hAnsi="標楷體" w:hint="eastAsia"/>
                <w:noProof/>
                <w:sz w:val="20"/>
                <w:szCs w:val="28"/>
              </w:rPr>
              <w:t>□受理編號</w:t>
            </w:r>
            <w:r w:rsidRPr="002438B8">
              <w:rPr>
                <w:rFonts w:ascii="標楷體" w:eastAsia="標楷體" w:hAnsi="標楷體" w:hint="eastAsia"/>
                <w:noProof/>
                <w:sz w:val="20"/>
                <w:szCs w:val="28"/>
                <w:bdr w:val="single" w:sz="4" w:space="0" w:color="auto"/>
              </w:rPr>
              <w:t>13100100010001</w:t>
            </w:r>
          </w:p>
          <w:p w:rsidR="0020364B" w:rsidRPr="002438B8" w:rsidRDefault="0020364B" w:rsidP="006E47D8">
            <w:pPr>
              <w:spacing w:line="300" w:lineRule="exact"/>
              <w:jc w:val="both"/>
              <w:rPr>
                <w:rFonts w:eastAsia="標楷體" w:hint="eastAsia"/>
                <w:noProof/>
                <w:sz w:val="20"/>
                <w:szCs w:val="28"/>
              </w:rPr>
            </w:pPr>
            <w:r w:rsidRPr="002438B8">
              <w:rPr>
                <w:rFonts w:ascii="標楷體" w:eastAsia="標楷體" w:hAnsi="標楷體" w:hint="eastAsia"/>
                <w:noProof/>
                <w:sz w:val="20"/>
                <w:szCs w:val="28"/>
              </w:rPr>
              <w:t>□逾期件(轉送超過14天)</w:t>
            </w:r>
          </w:p>
        </w:tc>
        <w:tc>
          <w:tcPr>
            <w:tcW w:w="850" w:type="dxa"/>
            <w:vMerge w:val="restart"/>
            <w:shd w:val="clear" w:color="auto" w:fill="EAF1DD"/>
          </w:tcPr>
          <w:p w:rsidR="0020364B" w:rsidRPr="004C1730" w:rsidRDefault="0020364B" w:rsidP="006E47D8">
            <w:pPr>
              <w:spacing w:line="300" w:lineRule="exact"/>
              <w:jc w:val="both"/>
              <w:rPr>
                <w:rFonts w:eastAsia="標楷體" w:hint="eastAsia"/>
                <w:noProof/>
                <w:sz w:val="20"/>
                <w:szCs w:val="28"/>
                <w:bdr w:val="single" w:sz="4" w:space="0" w:color="auto"/>
              </w:rPr>
            </w:pPr>
            <w:r w:rsidRPr="004C1730">
              <w:rPr>
                <w:rFonts w:eastAsia="標楷體" w:hint="eastAsia"/>
                <w:noProof/>
                <w:sz w:val="20"/>
                <w:szCs w:val="28"/>
                <w:highlight w:val="yellow"/>
                <w:bdr w:val="single" w:sz="4" w:space="0" w:color="auto"/>
              </w:rPr>
              <w:t>查詢</w:t>
            </w:r>
          </w:p>
          <w:p w:rsidR="0020364B" w:rsidRPr="002438B8" w:rsidRDefault="0020364B" w:rsidP="006E47D8">
            <w:pPr>
              <w:spacing w:line="300" w:lineRule="exact"/>
              <w:jc w:val="both"/>
              <w:rPr>
                <w:rFonts w:eastAsia="標楷體" w:hint="eastAsia"/>
                <w:noProof/>
                <w:sz w:val="20"/>
                <w:szCs w:val="28"/>
              </w:rPr>
            </w:pPr>
          </w:p>
        </w:tc>
      </w:tr>
      <w:tr w:rsidR="0020364B" w:rsidRPr="002438B8" w:rsidTr="006E47D8">
        <w:tc>
          <w:tcPr>
            <w:tcW w:w="1594" w:type="dxa"/>
            <w:gridSpan w:val="2"/>
            <w:tcBorders>
              <w:bottom w:val="single" w:sz="4" w:space="0" w:color="auto"/>
            </w:tcBorders>
            <w:shd w:val="clear" w:color="auto" w:fill="EAF1DD"/>
          </w:tcPr>
          <w:p w:rsidR="0020364B" w:rsidRPr="002438B8" w:rsidRDefault="0020364B" w:rsidP="006E47D8">
            <w:pPr>
              <w:spacing w:line="300" w:lineRule="exact"/>
              <w:jc w:val="both"/>
              <w:rPr>
                <w:rFonts w:eastAsia="標楷體" w:hint="eastAsia"/>
                <w:noProof/>
                <w:sz w:val="20"/>
                <w:szCs w:val="28"/>
              </w:rPr>
            </w:pPr>
            <w:r w:rsidRPr="002438B8">
              <w:rPr>
                <w:rFonts w:eastAsia="標楷體" w:hint="eastAsia"/>
                <w:noProof/>
                <w:sz w:val="20"/>
                <w:szCs w:val="28"/>
              </w:rPr>
              <w:t>作業單位</w:t>
            </w:r>
          </w:p>
        </w:tc>
        <w:tc>
          <w:tcPr>
            <w:tcW w:w="2391" w:type="dxa"/>
            <w:gridSpan w:val="4"/>
            <w:tcBorders>
              <w:bottom w:val="single" w:sz="4" w:space="0" w:color="auto"/>
            </w:tcBorders>
            <w:shd w:val="clear" w:color="auto" w:fill="EAF1DD"/>
          </w:tcPr>
          <w:p w:rsidR="0020364B" w:rsidRPr="002438B8" w:rsidRDefault="0020364B" w:rsidP="006E47D8">
            <w:pPr>
              <w:spacing w:line="300" w:lineRule="exact"/>
              <w:jc w:val="both"/>
              <w:rPr>
                <w:rFonts w:eastAsia="標楷體" w:hint="eastAsia"/>
                <w:noProof/>
                <w:sz w:val="20"/>
                <w:szCs w:val="28"/>
              </w:rPr>
            </w:pPr>
            <w:r w:rsidRPr="002438B8">
              <w:rPr>
                <w:rFonts w:eastAsia="標楷體" w:hint="eastAsia"/>
                <w:noProof/>
                <w:sz w:val="20"/>
                <w:szCs w:val="28"/>
              </w:rPr>
              <w:t>5307610</w:t>
            </w:r>
            <w:r w:rsidRPr="002438B8">
              <w:rPr>
                <w:rFonts w:eastAsia="標楷體" w:hint="eastAsia"/>
                <w:noProof/>
                <w:sz w:val="20"/>
                <w:szCs w:val="28"/>
              </w:rPr>
              <w:t>忠孝服務二</w:t>
            </w:r>
          </w:p>
        </w:tc>
        <w:tc>
          <w:tcPr>
            <w:tcW w:w="1594" w:type="dxa"/>
            <w:gridSpan w:val="3"/>
            <w:tcBorders>
              <w:bottom w:val="single" w:sz="4" w:space="0" w:color="auto"/>
            </w:tcBorders>
            <w:shd w:val="clear" w:color="auto" w:fill="EAF1DD"/>
          </w:tcPr>
          <w:p w:rsidR="0020364B" w:rsidRPr="002438B8" w:rsidRDefault="0020364B" w:rsidP="006E47D8">
            <w:pPr>
              <w:spacing w:line="300" w:lineRule="exact"/>
              <w:jc w:val="both"/>
              <w:rPr>
                <w:rFonts w:eastAsia="標楷體" w:hint="eastAsia"/>
                <w:noProof/>
                <w:sz w:val="20"/>
                <w:szCs w:val="28"/>
              </w:rPr>
            </w:pPr>
            <w:r w:rsidRPr="002438B8">
              <w:rPr>
                <w:rFonts w:eastAsia="標楷體" w:hint="eastAsia"/>
                <w:noProof/>
                <w:sz w:val="20"/>
                <w:szCs w:val="28"/>
              </w:rPr>
              <w:t>作業人員</w:t>
            </w:r>
          </w:p>
        </w:tc>
        <w:tc>
          <w:tcPr>
            <w:tcW w:w="2186" w:type="dxa"/>
            <w:gridSpan w:val="2"/>
            <w:tcBorders>
              <w:bottom w:val="single" w:sz="4" w:space="0" w:color="auto"/>
            </w:tcBorders>
            <w:shd w:val="clear" w:color="auto" w:fill="EAF1DD"/>
          </w:tcPr>
          <w:p w:rsidR="0020364B" w:rsidRPr="002438B8" w:rsidRDefault="0020364B" w:rsidP="006E47D8">
            <w:pPr>
              <w:spacing w:line="300" w:lineRule="exact"/>
              <w:jc w:val="both"/>
              <w:rPr>
                <w:rFonts w:eastAsia="標楷體" w:hint="eastAsia"/>
                <w:noProof/>
                <w:sz w:val="20"/>
                <w:szCs w:val="28"/>
              </w:rPr>
            </w:pPr>
            <w:r w:rsidRPr="002438B8">
              <w:rPr>
                <w:rFonts w:eastAsia="標楷體" w:hint="eastAsia"/>
                <w:noProof/>
                <w:sz w:val="20"/>
                <w:szCs w:val="28"/>
              </w:rPr>
              <w:t>Y28677502A</w:t>
            </w:r>
            <w:r w:rsidRPr="002438B8">
              <w:rPr>
                <w:rFonts w:eastAsia="標楷體" w:hint="eastAsia"/>
                <w:noProof/>
                <w:sz w:val="20"/>
                <w:szCs w:val="28"/>
              </w:rPr>
              <w:t>陳</w:t>
            </w:r>
            <w:r w:rsidRPr="002438B8">
              <w:rPr>
                <w:rFonts w:eastAsia="標楷體" w:hint="eastAsia"/>
                <w:noProof/>
                <w:sz w:val="20"/>
                <w:szCs w:val="28"/>
              </w:rPr>
              <w:t>X</w:t>
            </w:r>
            <w:r w:rsidRPr="002438B8">
              <w:rPr>
                <w:rFonts w:eastAsia="標楷體" w:hint="eastAsia"/>
                <w:noProof/>
                <w:sz w:val="20"/>
                <w:szCs w:val="28"/>
              </w:rPr>
              <w:t>宏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EAF1DD"/>
          </w:tcPr>
          <w:p w:rsidR="0020364B" w:rsidRPr="002438B8" w:rsidRDefault="0020364B" w:rsidP="006E47D8">
            <w:pPr>
              <w:spacing w:line="300" w:lineRule="exact"/>
              <w:jc w:val="both"/>
              <w:rPr>
                <w:rFonts w:eastAsia="標楷體" w:hint="eastAsia"/>
                <w:noProof/>
                <w:sz w:val="20"/>
                <w:szCs w:val="28"/>
              </w:rPr>
            </w:pPr>
          </w:p>
        </w:tc>
      </w:tr>
      <w:tr w:rsidR="0020364B" w:rsidRPr="002438B8" w:rsidTr="006E47D8">
        <w:tc>
          <w:tcPr>
            <w:tcW w:w="797" w:type="dxa"/>
            <w:shd w:val="clear" w:color="auto" w:fill="C2D69B"/>
          </w:tcPr>
          <w:p w:rsidR="0020364B" w:rsidRPr="002438B8" w:rsidRDefault="0020364B" w:rsidP="006E47D8">
            <w:pPr>
              <w:spacing w:line="300" w:lineRule="exact"/>
              <w:jc w:val="both"/>
              <w:rPr>
                <w:rFonts w:eastAsia="標楷體" w:hint="eastAsia"/>
                <w:noProof/>
                <w:sz w:val="20"/>
                <w:szCs w:val="28"/>
              </w:rPr>
            </w:pPr>
            <w:r w:rsidRPr="002438B8">
              <w:rPr>
                <w:rFonts w:eastAsia="標楷體" w:hint="eastAsia"/>
                <w:noProof/>
                <w:sz w:val="20"/>
                <w:szCs w:val="28"/>
              </w:rPr>
              <w:t>序號</w:t>
            </w:r>
          </w:p>
        </w:tc>
        <w:tc>
          <w:tcPr>
            <w:tcW w:w="797" w:type="dxa"/>
            <w:shd w:val="clear" w:color="auto" w:fill="C2D69B"/>
          </w:tcPr>
          <w:p w:rsidR="0020364B" w:rsidRPr="002438B8" w:rsidRDefault="0020364B" w:rsidP="006E47D8">
            <w:pPr>
              <w:spacing w:line="300" w:lineRule="exact"/>
              <w:jc w:val="both"/>
              <w:rPr>
                <w:rFonts w:eastAsia="標楷體" w:hint="eastAsia"/>
                <w:noProof/>
                <w:sz w:val="20"/>
                <w:szCs w:val="28"/>
              </w:rPr>
            </w:pPr>
            <w:r w:rsidRPr="002438B8">
              <w:rPr>
                <w:rFonts w:eastAsia="標楷體" w:hint="eastAsia"/>
                <w:noProof/>
                <w:sz w:val="20"/>
                <w:szCs w:val="28"/>
              </w:rPr>
              <w:t>受理編號</w:t>
            </w:r>
          </w:p>
        </w:tc>
        <w:tc>
          <w:tcPr>
            <w:tcW w:w="797" w:type="dxa"/>
            <w:shd w:val="clear" w:color="auto" w:fill="C2D69B"/>
          </w:tcPr>
          <w:p w:rsidR="0020364B" w:rsidRPr="002438B8" w:rsidRDefault="0020364B" w:rsidP="006E47D8">
            <w:pPr>
              <w:spacing w:line="300" w:lineRule="exact"/>
              <w:jc w:val="both"/>
              <w:rPr>
                <w:rFonts w:eastAsia="標楷體" w:hint="eastAsia"/>
                <w:noProof/>
                <w:sz w:val="20"/>
                <w:szCs w:val="28"/>
              </w:rPr>
            </w:pPr>
            <w:r w:rsidRPr="002438B8">
              <w:rPr>
                <w:rFonts w:eastAsia="標楷體" w:hint="eastAsia"/>
                <w:noProof/>
                <w:sz w:val="20"/>
                <w:szCs w:val="28"/>
              </w:rPr>
              <w:t>事故者</w:t>
            </w:r>
          </w:p>
        </w:tc>
        <w:tc>
          <w:tcPr>
            <w:tcW w:w="797" w:type="dxa"/>
            <w:gridSpan w:val="2"/>
            <w:shd w:val="clear" w:color="auto" w:fill="C2D69B"/>
          </w:tcPr>
          <w:p w:rsidR="0020364B" w:rsidRPr="002438B8" w:rsidRDefault="0020364B" w:rsidP="006E47D8">
            <w:pPr>
              <w:spacing w:line="300" w:lineRule="exact"/>
              <w:jc w:val="both"/>
              <w:rPr>
                <w:rFonts w:eastAsia="標楷體" w:hint="eastAsia"/>
                <w:noProof/>
                <w:sz w:val="20"/>
                <w:szCs w:val="28"/>
              </w:rPr>
            </w:pPr>
            <w:r w:rsidRPr="002438B8">
              <w:rPr>
                <w:rFonts w:eastAsia="標楷體" w:hint="eastAsia"/>
                <w:noProof/>
                <w:sz w:val="20"/>
                <w:szCs w:val="28"/>
              </w:rPr>
              <w:t>送件人</w:t>
            </w:r>
          </w:p>
        </w:tc>
        <w:tc>
          <w:tcPr>
            <w:tcW w:w="797" w:type="dxa"/>
            <w:shd w:val="clear" w:color="auto" w:fill="C2D69B"/>
          </w:tcPr>
          <w:p w:rsidR="0020364B" w:rsidRPr="002438B8" w:rsidRDefault="0020364B" w:rsidP="006E47D8">
            <w:pPr>
              <w:spacing w:line="300" w:lineRule="exact"/>
              <w:jc w:val="both"/>
              <w:rPr>
                <w:rFonts w:eastAsia="標楷體" w:hint="eastAsia"/>
                <w:noProof/>
                <w:sz w:val="20"/>
                <w:szCs w:val="28"/>
              </w:rPr>
            </w:pPr>
            <w:r w:rsidRPr="002438B8">
              <w:rPr>
                <w:rFonts w:eastAsia="標楷體" w:hint="eastAsia"/>
                <w:noProof/>
                <w:sz w:val="20"/>
                <w:szCs w:val="28"/>
              </w:rPr>
              <w:t>送件單位</w:t>
            </w:r>
          </w:p>
        </w:tc>
        <w:tc>
          <w:tcPr>
            <w:tcW w:w="1086" w:type="dxa"/>
            <w:gridSpan w:val="2"/>
            <w:shd w:val="clear" w:color="auto" w:fill="C2D69B"/>
          </w:tcPr>
          <w:p w:rsidR="0020364B" w:rsidRPr="002438B8" w:rsidRDefault="0020364B" w:rsidP="006E47D8">
            <w:pPr>
              <w:spacing w:line="300" w:lineRule="exact"/>
              <w:jc w:val="both"/>
              <w:rPr>
                <w:rFonts w:eastAsia="標楷體" w:hint="eastAsia"/>
                <w:noProof/>
                <w:sz w:val="20"/>
                <w:szCs w:val="28"/>
              </w:rPr>
            </w:pPr>
            <w:r w:rsidRPr="004C1730">
              <w:rPr>
                <w:rFonts w:eastAsia="標楷體" w:hint="eastAsia"/>
                <w:noProof/>
                <w:sz w:val="20"/>
                <w:szCs w:val="28"/>
              </w:rPr>
              <w:t>不給付日期</w:t>
            </w:r>
          </w:p>
        </w:tc>
        <w:tc>
          <w:tcPr>
            <w:tcW w:w="508" w:type="dxa"/>
            <w:shd w:val="clear" w:color="auto" w:fill="C2D69B"/>
          </w:tcPr>
          <w:p w:rsidR="0020364B" w:rsidRPr="002438B8" w:rsidRDefault="0020364B" w:rsidP="006E47D8">
            <w:pPr>
              <w:spacing w:line="300" w:lineRule="exact"/>
              <w:jc w:val="both"/>
              <w:rPr>
                <w:rFonts w:eastAsia="標楷體" w:hint="eastAsia"/>
                <w:noProof/>
                <w:sz w:val="20"/>
                <w:szCs w:val="28"/>
              </w:rPr>
            </w:pPr>
            <w:r w:rsidRPr="002438B8">
              <w:rPr>
                <w:rFonts w:eastAsia="標楷體" w:hint="eastAsia"/>
                <w:noProof/>
                <w:sz w:val="20"/>
                <w:szCs w:val="28"/>
              </w:rPr>
              <w:t>轉送日期</w:t>
            </w:r>
          </w:p>
        </w:tc>
        <w:tc>
          <w:tcPr>
            <w:tcW w:w="797" w:type="dxa"/>
            <w:shd w:val="clear" w:color="auto" w:fill="C2D69B"/>
          </w:tcPr>
          <w:p w:rsidR="0020364B" w:rsidRPr="002438B8" w:rsidRDefault="0020364B" w:rsidP="006E47D8">
            <w:pPr>
              <w:spacing w:line="300" w:lineRule="exact"/>
              <w:jc w:val="both"/>
              <w:rPr>
                <w:rFonts w:eastAsia="標楷體" w:hint="eastAsia"/>
                <w:noProof/>
                <w:sz w:val="20"/>
                <w:szCs w:val="28"/>
              </w:rPr>
            </w:pPr>
            <w:r w:rsidRPr="002438B8">
              <w:rPr>
                <w:rFonts w:eastAsia="標楷體" w:hint="eastAsia"/>
                <w:noProof/>
                <w:sz w:val="20"/>
                <w:szCs w:val="28"/>
              </w:rPr>
              <w:t>理賠人員</w:t>
            </w:r>
          </w:p>
        </w:tc>
        <w:tc>
          <w:tcPr>
            <w:tcW w:w="1389" w:type="dxa"/>
            <w:shd w:val="clear" w:color="auto" w:fill="C2D69B"/>
          </w:tcPr>
          <w:p w:rsidR="0020364B" w:rsidRPr="002438B8" w:rsidRDefault="0020364B" w:rsidP="006E47D8">
            <w:pPr>
              <w:spacing w:line="300" w:lineRule="exact"/>
              <w:jc w:val="both"/>
              <w:rPr>
                <w:rFonts w:eastAsia="標楷體" w:hint="eastAsia"/>
                <w:noProof/>
                <w:sz w:val="20"/>
                <w:szCs w:val="28"/>
              </w:rPr>
            </w:pPr>
            <w:r w:rsidRPr="002438B8">
              <w:rPr>
                <w:rFonts w:eastAsia="標楷體" w:hint="eastAsia"/>
                <w:noProof/>
                <w:sz w:val="20"/>
                <w:szCs w:val="28"/>
              </w:rPr>
              <w:t>不簽收原因</w:t>
            </w:r>
          </w:p>
        </w:tc>
        <w:tc>
          <w:tcPr>
            <w:tcW w:w="850" w:type="dxa"/>
            <w:shd w:val="clear" w:color="auto" w:fill="C2D69B"/>
          </w:tcPr>
          <w:p w:rsidR="0020364B" w:rsidRPr="002438B8" w:rsidRDefault="0020364B" w:rsidP="006E47D8">
            <w:pPr>
              <w:spacing w:line="300" w:lineRule="exact"/>
              <w:jc w:val="both"/>
              <w:rPr>
                <w:rFonts w:eastAsia="標楷體" w:hint="eastAsia"/>
                <w:noProof/>
                <w:sz w:val="20"/>
                <w:szCs w:val="28"/>
              </w:rPr>
            </w:pPr>
            <w:r w:rsidRPr="002438B8">
              <w:rPr>
                <w:rFonts w:eastAsia="標楷體" w:hint="eastAsia"/>
                <w:noProof/>
                <w:sz w:val="20"/>
                <w:szCs w:val="28"/>
              </w:rPr>
              <w:t>改郵寄</w:t>
            </w:r>
          </w:p>
        </w:tc>
      </w:tr>
      <w:tr w:rsidR="0020364B" w:rsidRPr="002438B8" w:rsidTr="006E47D8">
        <w:tc>
          <w:tcPr>
            <w:tcW w:w="797" w:type="dxa"/>
            <w:shd w:val="clear" w:color="auto" w:fill="auto"/>
          </w:tcPr>
          <w:p w:rsidR="0020364B" w:rsidRPr="002438B8" w:rsidRDefault="0020364B" w:rsidP="006E47D8">
            <w:pPr>
              <w:spacing w:line="300" w:lineRule="exact"/>
              <w:jc w:val="both"/>
              <w:rPr>
                <w:rFonts w:eastAsia="標楷體" w:hint="eastAsia"/>
                <w:noProof/>
                <w:sz w:val="20"/>
                <w:szCs w:val="28"/>
              </w:rPr>
            </w:pPr>
            <w:r w:rsidRPr="002438B8">
              <w:rPr>
                <w:rFonts w:eastAsia="標楷體" w:hint="eastAsia"/>
                <w:noProof/>
                <w:sz w:val="20"/>
                <w:szCs w:val="28"/>
              </w:rPr>
              <w:t>1</w:t>
            </w:r>
          </w:p>
        </w:tc>
        <w:tc>
          <w:tcPr>
            <w:tcW w:w="797" w:type="dxa"/>
            <w:shd w:val="clear" w:color="auto" w:fill="auto"/>
          </w:tcPr>
          <w:p w:rsidR="0020364B" w:rsidRPr="002438B8" w:rsidRDefault="0020364B" w:rsidP="006E47D8">
            <w:pPr>
              <w:spacing w:line="300" w:lineRule="exact"/>
              <w:jc w:val="both"/>
              <w:rPr>
                <w:rFonts w:eastAsia="標楷體" w:hint="eastAsia"/>
                <w:noProof/>
                <w:sz w:val="20"/>
                <w:szCs w:val="28"/>
              </w:rPr>
            </w:pPr>
          </w:p>
        </w:tc>
        <w:tc>
          <w:tcPr>
            <w:tcW w:w="797" w:type="dxa"/>
            <w:shd w:val="clear" w:color="auto" w:fill="auto"/>
          </w:tcPr>
          <w:p w:rsidR="0020364B" w:rsidRPr="002438B8" w:rsidRDefault="0020364B" w:rsidP="006E47D8">
            <w:pPr>
              <w:spacing w:line="300" w:lineRule="exact"/>
              <w:jc w:val="both"/>
              <w:rPr>
                <w:rFonts w:eastAsia="標楷體" w:hint="eastAsia"/>
                <w:noProof/>
                <w:sz w:val="20"/>
                <w:szCs w:val="28"/>
              </w:rPr>
            </w:pPr>
            <w:r w:rsidRPr="002438B8">
              <w:rPr>
                <w:rFonts w:eastAsia="標楷體" w:hint="eastAsia"/>
                <w:noProof/>
                <w:sz w:val="20"/>
                <w:szCs w:val="28"/>
              </w:rPr>
              <w:t>林</w:t>
            </w:r>
            <w:r w:rsidRPr="002438B8">
              <w:rPr>
                <w:rFonts w:eastAsia="標楷體" w:hint="eastAsia"/>
                <w:noProof/>
                <w:sz w:val="20"/>
                <w:szCs w:val="28"/>
              </w:rPr>
              <w:t>XX</w:t>
            </w:r>
          </w:p>
          <w:p w:rsidR="0020364B" w:rsidRPr="004C1730" w:rsidRDefault="0020364B" w:rsidP="006E47D8">
            <w:pPr>
              <w:spacing w:line="300" w:lineRule="exact"/>
              <w:jc w:val="both"/>
              <w:rPr>
                <w:rFonts w:eastAsia="標楷體" w:hint="eastAsia"/>
                <w:noProof/>
                <w:sz w:val="20"/>
                <w:szCs w:val="28"/>
              </w:rPr>
            </w:pPr>
            <w:r w:rsidRPr="002438B8">
              <w:rPr>
                <w:rFonts w:eastAsia="標楷體" w:hint="eastAsia"/>
                <w:noProof/>
                <w:sz w:val="20"/>
                <w:szCs w:val="28"/>
              </w:rPr>
              <w:t>(</w:t>
            </w:r>
            <w:r w:rsidRPr="002438B8">
              <w:rPr>
                <w:rFonts w:eastAsia="標楷體" w:hint="eastAsia"/>
                <w:noProof/>
                <w:sz w:val="20"/>
                <w:szCs w:val="28"/>
              </w:rPr>
              <w:t>密戶</w:t>
            </w:r>
            <w:r w:rsidRPr="002438B8">
              <w:rPr>
                <w:rFonts w:eastAsia="標楷體" w:hint="eastAsia"/>
                <w:noProof/>
                <w:sz w:val="20"/>
                <w:szCs w:val="28"/>
              </w:rPr>
              <w:t>)</w:t>
            </w:r>
          </w:p>
        </w:tc>
        <w:tc>
          <w:tcPr>
            <w:tcW w:w="797" w:type="dxa"/>
            <w:gridSpan w:val="2"/>
            <w:shd w:val="clear" w:color="auto" w:fill="auto"/>
          </w:tcPr>
          <w:p w:rsidR="0020364B" w:rsidRPr="002438B8" w:rsidRDefault="0020364B" w:rsidP="006E47D8">
            <w:pPr>
              <w:spacing w:line="300" w:lineRule="exact"/>
              <w:jc w:val="both"/>
              <w:rPr>
                <w:rFonts w:eastAsia="標楷體" w:hint="eastAsia"/>
                <w:noProof/>
                <w:sz w:val="20"/>
                <w:szCs w:val="28"/>
              </w:rPr>
            </w:pPr>
          </w:p>
        </w:tc>
        <w:tc>
          <w:tcPr>
            <w:tcW w:w="797" w:type="dxa"/>
            <w:shd w:val="clear" w:color="auto" w:fill="auto"/>
          </w:tcPr>
          <w:p w:rsidR="0020364B" w:rsidRPr="002438B8" w:rsidRDefault="0020364B" w:rsidP="006E47D8">
            <w:pPr>
              <w:spacing w:line="300" w:lineRule="exact"/>
              <w:jc w:val="both"/>
              <w:rPr>
                <w:rFonts w:eastAsia="標楷體" w:hint="eastAsia"/>
                <w:noProof/>
                <w:sz w:val="20"/>
                <w:szCs w:val="28"/>
              </w:rPr>
            </w:pPr>
          </w:p>
        </w:tc>
        <w:tc>
          <w:tcPr>
            <w:tcW w:w="1086" w:type="dxa"/>
            <w:gridSpan w:val="2"/>
            <w:shd w:val="clear" w:color="auto" w:fill="auto"/>
          </w:tcPr>
          <w:p w:rsidR="0020364B" w:rsidRPr="002438B8" w:rsidRDefault="0020364B" w:rsidP="006E47D8">
            <w:pPr>
              <w:spacing w:line="300" w:lineRule="exact"/>
              <w:jc w:val="both"/>
              <w:rPr>
                <w:rFonts w:eastAsia="標楷體" w:hint="eastAsia"/>
                <w:noProof/>
                <w:sz w:val="20"/>
                <w:szCs w:val="28"/>
              </w:rPr>
            </w:pPr>
          </w:p>
        </w:tc>
        <w:tc>
          <w:tcPr>
            <w:tcW w:w="508" w:type="dxa"/>
            <w:shd w:val="clear" w:color="auto" w:fill="auto"/>
          </w:tcPr>
          <w:p w:rsidR="0020364B" w:rsidRPr="002438B8" w:rsidRDefault="0020364B" w:rsidP="006E47D8">
            <w:pPr>
              <w:spacing w:line="300" w:lineRule="exact"/>
              <w:jc w:val="both"/>
              <w:rPr>
                <w:rFonts w:eastAsia="標楷體" w:hint="eastAsia"/>
                <w:noProof/>
                <w:sz w:val="20"/>
                <w:szCs w:val="28"/>
              </w:rPr>
            </w:pPr>
          </w:p>
        </w:tc>
        <w:tc>
          <w:tcPr>
            <w:tcW w:w="797" w:type="dxa"/>
            <w:shd w:val="clear" w:color="auto" w:fill="auto"/>
          </w:tcPr>
          <w:p w:rsidR="0020364B" w:rsidRPr="002438B8" w:rsidRDefault="0020364B" w:rsidP="006E47D8">
            <w:pPr>
              <w:spacing w:line="300" w:lineRule="exact"/>
              <w:jc w:val="both"/>
              <w:rPr>
                <w:rFonts w:eastAsia="標楷體" w:hint="eastAsia"/>
                <w:noProof/>
                <w:sz w:val="20"/>
                <w:szCs w:val="28"/>
              </w:rPr>
            </w:pPr>
          </w:p>
        </w:tc>
        <w:tc>
          <w:tcPr>
            <w:tcW w:w="1389" w:type="dxa"/>
            <w:shd w:val="clear" w:color="auto" w:fill="auto"/>
          </w:tcPr>
          <w:p w:rsidR="0020364B" w:rsidRPr="002438B8" w:rsidRDefault="0020364B" w:rsidP="006E47D8">
            <w:pPr>
              <w:spacing w:line="300" w:lineRule="exact"/>
              <w:jc w:val="both"/>
              <w:rPr>
                <w:rFonts w:eastAsia="標楷體" w:hint="eastAsia"/>
                <w:noProof/>
                <w:sz w:val="20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20364B" w:rsidRPr="002438B8" w:rsidRDefault="0020364B" w:rsidP="006E47D8">
            <w:pPr>
              <w:spacing w:line="300" w:lineRule="exact"/>
              <w:jc w:val="both"/>
              <w:rPr>
                <w:rFonts w:eastAsia="標楷體" w:hint="eastAsia"/>
                <w:noProof/>
                <w:sz w:val="20"/>
                <w:szCs w:val="28"/>
              </w:rPr>
            </w:pPr>
          </w:p>
        </w:tc>
      </w:tr>
      <w:tr w:rsidR="0020364B" w:rsidRPr="002438B8" w:rsidTr="006E47D8">
        <w:trPr>
          <w:trHeight w:val="328"/>
        </w:trPr>
        <w:tc>
          <w:tcPr>
            <w:tcW w:w="8615" w:type="dxa"/>
            <w:gridSpan w:val="12"/>
            <w:shd w:val="clear" w:color="auto" w:fill="auto"/>
          </w:tcPr>
          <w:p w:rsidR="0020364B" w:rsidRPr="002438B8" w:rsidRDefault="0020364B" w:rsidP="006E47D8">
            <w:pPr>
              <w:spacing w:line="300" w:lineRule="exact"/>
              <w:jc w:val="center"/>
              <w:rPr>
                <w:rFonts w:eastAsia="標楷體" w:hint="eastAsia"/>
                <w:noProof/>
                <w:sz w:val="20"/>
                <w:szCs w:val="28"/>
              </w:rPr>
            </w:pPr>
            <w:r w:rsidRPr="002438B8">
              <w:rPr>
                <w:rFonts w:eastAsia="標楷體" w:hint="eastAsia"/>
                <w:noProof/>
                <w:sz w:val="20"/>
                <w:szCs w:val="28"/>
                <w:highlight w:val="yellow"/>
                <w:bdr w:val="single" w:sz="4" w:space="0" w:color="auto"/>
              </w:rPr>
              <w:t>輸入</w:t>
            </w:r>
          </w:p>
        </w:tc>
      </w:tr>
    </w:tbl>
    <w:p w:rsidR="008B4422" w:rsidRPr="002438B8" w:rsidRDefault="008B4422" w:rsidP="00004B4D">
      <w:pPr>
        <w:spacing w:line="240" w:lineRule="atLeast"/>
        <w:rPr>
          <w:rFonts w:hint="eastAsia"/>
        </w:rPr>
      </w:pPr>
    </w:p>
    <w:p w:rsidR="00EB7BD3" w:rsidRPr="002438B8" w:rsidRDefault="00B728E2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438B8">
        <w:rPr>
          <w:rFonts w:ascii="細明體" w:eastAsia="細明體" w:hAnsi="細明體"/>
          <w:kern w:val="2"/>
          <w:szCs w:val="24"/>
          <w:lang w:eastAsia="zh-TW"/>
        </w:rPr>
        <w:br w:type="page"/>
      </w:r>
      <w:r w:rsidR="00EB7BD3" w:rsidRPr="002438B8"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程式內容：</w:t>
      </w:r>
    </w:p>
    <w:p w:rsidR="00403F24" w:rsidRPr="002438B8" w:rsidRDefault="00403F24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初始畫面</w:t>
      </w:r>
    </w:p>
    <w:p w:rsidR="00DC61C7" w:rsidRPr="002438B8" w:rsidRDefault="00CF21B6" w:rsidP="002438B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登入者資訊：</w:t>
      </w:r>
    </w:p>
    <w:p w:rsidR="00CF21B6" w:rsidRPr="002438B8" w:rsidRDefault="00CF21B6" w:rsidP="002438B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擷取登入者單位代號</w:t>
      </w:r>
    </w:p>
    <w:p w:rsidR="008616BA" w:rsidRPr="002438B8" w:rsidRDefault="008616BA" w:rsidP="002438B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擷取登入者單位簡稱</w:t>
      </w:r>
    </w:p>
    <w:p w:rsidR="008616BA" w:rsidRPr="002438B8" w:rsidRDefault="008616BA" w:rsidP="002438B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擷取登入者身分證號碼</w:t>
      </w:r>
    </w:p>
    <w:p w:rsidR="008616BA" w:rsidRPr="002438B8" w:rsidRDefault="008616BA" w:rsidP="002438B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擷取登入者姓名</w:t>
      </w:r>
    </w:p>
    <w:p w:rsidR="0015534D" w:rsidRPr="002438B8" w:rsidRDefault="0015534D" w:rsidP="002438B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將登入者資訊顯示於最上方之表格</w:t>
      </w:r>
      <w:r w:rsidR="006B771E" w:rsidRPr="002438B8">
        <w:rPr>
          <w:rFonts w:hint="eastAsia"/>
          <w:kern w:val="2"/>
          <w:szCs w:val="24"/>
          <w:lang w:eastAsia="zh-TW"/>
        </w:rPr>
        <w:t>：</w:t>
      </w:r>
    </w:p>
    <w:tbl>
      <w:tblPr>
        <w:tblW w:w="52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3091"/>
      </w:tblGrid>
      <w:tr w:rsidR="0015534D" w:rsidRPr="002438B8" w:rsidTr="002438B8">
        <w:trPr>
          <w:jc w:val="center"/>
        </w:trPr>
        <w:tc>
          <w:tcPr>
            <w:tcW w:w="2127" w:type="dxa"/>
            <w:shd w:val="clear" w:color="auto" w:fill="A6A6A6"/>
          </w:tcPr>
          <w:p w:rsidR="0015534D" w:rsidRPr="002438B8" w:rsidRDefault="0015534D" w:rsidP="00DB02CB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kern w:val="2"/>
                <w:lang w:eastAsia="zh-TW"/>
              </w:rPr>
            </w:pPr>
            <w:r w:rsidRPr="002438B8">
              <w:rPr>
                <w:rFonts w:ascii="新細明體" w:hAnsi="新細明體" w:hint="eastAsia"/>
                <w:kern w:val="2"/>
                <w:lang w:eastAsia="zh-TW"/>
              </w:rPr>
              <w:t>欄位</w:t>
            </w:r>
          </w:p>
        </w:tc>
        <w:tc>
          <w:tcPr>
            <w:tcW w:w="3091" w:type="dxa"/>
            <w:shd w:val="clear" w:color="auto" w:fill="A6A6A6"/>
          </w:tcPr>
          <w:p w:rsidR="0015534D" w:rsidRPr="002438B8" w:rsidRDefault="0015534D" w:rsidP="00DB02CB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kern w:val="2"/>
                <w:lang w:eastAsia="zh-TW"/>
              </w:rPr>
            </w:pPr>
            <w:r w:rsidRPr="002438B8">
              <w:rPr>
                <w:rFonts w:ascii="新細明體" w:hAnsi="新細明體" w:hint="eastAsia"/>
                <w:kern w:val="2"/>
                <w:lang w:eastAsia="zh-TW"/>
              </w:rPr>
              <w:t>值</w:t>
            </w:r>
          </w:p>
        </w:tc>
      </w:tr>
      <w:tr w:rsidR="0015534D" w:rsidRPr="002438B8" w:rsidTr="002438B8">
        <w:trPr>
          <w:jc w:val="center"/>
        </w:trPr>
        <w:tc>
          <w:tcPr>
            <w:tcW w:w="2127" w:type="dxa"/>
          </w:tcPr>
          <w:p w:rsidR="0015534D" w:rsidRPr="002438B8" w:rsidRDefault="0015534D" w:rsidP="00DB02C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438B8">
              <w:rPr>
                <w:rFonts w:ascii="新細明體" w:hAnsi="新細明體" w:hint="eastAsia"/>
                <w:kern w:val="2"/>
                <w:lang w:eastAsia="zh-TW"/>
              </w:rPr>
              <w:t>作業單位中文名稱</w:t>
            </w:r>
          </w:p>
        </w:tc>
        <w:tc>
          <w:tcPr>
            <w:tcW w:w="3091" w:type="dxa"/>
          </w:tcPr>
          <w:p w:rsidR="0015534D" w:rsidRPr="002438B8" w:rsidRDefault="0015534D" w:rsidP="00DB02C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4C1730">
              <w:rPr>
                <w:rFonts w:hint="eastAsia"/>
                <w:kern w:val="2"/>
                <w:szCs w:val="24"/>
                <w:lang w:eastAsia="zh-TW"/>
              </w:rPr>
              <w:t>擷取登入者單位簡稱</w:t>
            </w:r>
            <w:r w:rsidRPr="004C1730">
              <w:rPr>
                <w:rFonts w:hint="eastAsia"/>
                <w:kern w:val="2"/>
                <w:szCs w:val="24"/>
                <w:lang w:eastAsia="zh-TW"/>
              </w:rPr>
              <w:t>[STEP1.2]</w:t>
            </w:r>
          </w:p>
        </w:tc>
      </w:tr>
      <w:tr w:rsidR="0015534D" w:rsidRPr="002438B8" w:rsidTr="002438B8">
        <w:trPr>
          <w:jc w:val="center"/>
        </w:trPr>
        <w:tc>
          <w:tcPr>
            <w:tcW w:w="2127" w:type="dxa"/>
          </w:tcPr>
          <w:p w:rsidR="0015534D" w:rsidRPr="002438B8" w:rsidRDefault="0015534D" w:rsidP="00DB02CB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  <w:r w:rsidRPr="002438B8">
              <w:rPr>
                <w:rFonts w:ascii="新細明體" w:hAnsi="新細明體" w:hint="eastAsia"/>
                <w:kern w:val="2"/>
                <w:lang w:eastAsia="zh-TW"/>
              </w:rPr>
              <w:t>作業單位代號</w:t>
            </w:r>
          </w:p>
        </w:tc>
        <w:tc>
          <w:tcPr>
            <w:tcW w:w="3091" w:type="dxa"/>
          </w:tcPr>
          <w:p w:rsidR="0015534D" w:rsidRPr="002438B8" w:rsidRDefault="0015534D" w:rsidP="00DB02C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4C1730">
              <w:rPr>
                <w:rFonts w:hint="eastAsia"/>
                <w:kern w:val="2"/>
                <w:szCs w:val="24"/>
                <w:lang w:eastAsia="zh-TW"/>
              </w:rPr>
              <w:t>擷取登入者單位代號</w:t>
            </w:r>
            <w:r w:rsidRPr="004C1730">
              <w:rPr>
                <w:rFonts w:hint="eastAsia"/>
                <w:kern w:val="2"/>
                <w:szCs w:val="24"/>
                <w:lang w:eastAsia="zh-TW"/>
              </w:rPr>
              <w:t>[STEP1.1]</w:t>
            </w:r>
          </w:p>
        </w:tc>
      </w:tr>
      <w:tr w:rsidR="0015534D" w:rsidRPr="002438B8" w:rsidTr="002438B8">
        <w:trPr>
          <w:jc w:val="center"/>
        </w:trPr>
        <w:tc>
          <w:tcPr>
            <w:tcW w:w="2127" w:type="dxa"/>
          </w:tcPr>
          <w:p w:rsidR="0015534D" w:rsidRPr="002438B8" w:rsidRDefault="00170B8D" w:rsidP="00DB02C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438B8">
              <w:rPr>
                <w:rFonts w:ascii="新細明體" w:hAnsi="新細明體" w:hint="eastAsia"/>
                <w:kern w:val="2"/>
                <w:lang w:eastAsia="zh-TW"/>
              </w:rPr>
              <w:t>作業人員ID</w:t>
            </w:r>
          </w:p>
        </w:tc>
        <w:tc>
          <w:tcPr>
            <w:tcW w:w="3091" w:type="dxa"/>
          </w:tcPr>
          <w:p w:rsidR="0015534D" w:rsidRPr="004C1730" w:rsidRDefault="00170B8D" w:rsidP="00DB02C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4C1730">
              <w:rPr>
                <w:rFonts w:hint="eastAsia"/>
                <w:kern w:val="2"/>
                <w:szCs w:val="24"/>
                <w:lang w:eastAsia="zh-TW"/>
              </w:rPr>
              <w:t>擷取登入者身分證號碼</w:t>
            </w:r>
            <w:r w:rsidRPr="004C1730">
              <w:rPr>
                <w:rFonts w:hint="eastAsia"/>
                <w:kern w:val="2"/>
                <w:szCs w:val="24"/>
                <w:lang w:eastAsia="zh-TW"/>
              </w:rPr>
              <w:t>[STEP1.3]</w:t>
            </w:r>
          </w:p>
        </w:tc>
      </w:tr>
      <w:tr w:rsidR="0020364B" w:rsidRPr="002438B8" w:rsidTr="002438B8">
        <w:trPr>
          <w:jc w:val="center"/>
        </w:trPr>
        <w:tc>
          <w:tcPr>
            <w:tcW w:w="2127" w:type="dxa"/>
          </w:tcPr>
          <w:p w:rsidR="0020364B" w:rsidRPr="002438B8" w:rsidRDefault="0020364B" w:rsidP="00DB02C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438B8">
              <w:rPr>
                <w:rFonts w:ascii="新細明體" w:hAnsi="新細明體" w:hint="eastAsia"/>
                <w:kern w:val="2"/>
                <w:lang w:eastAsia="zh-TW"/>
              </w:rPr>
              <w:t>作業人員姓名</w:t>
            </w:r>
          </w:p>
        </w:tc>
        <w:tc>
          <w:tcPr>
            <w:tcW w:w="3091" w:type="dxa"/>
          </w:tcPr>
          <w:p w:rsidR="0020364B" w:rsidRPr="004C1730" w:rsidRDefault="0020364B" w:rsidP="00DB02C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4C1730">
              <w:rPr>
                <w:rFonts w:hint="eastAsia"/>
                <w:kern w:val="2"/>
                <w:szCs w:val="24"/>
                <w:lang w:eastAsia="zh-TW"/>
              </w:rPr>
              <w:t>擷取登入者姓名</w:t>
            </w:r>
            <w:r w:rsidRPr="004C1730">
              <w:rPr>
                <w:rFonts w:hint="eastAsia"/>
                <w:kern w:val="2"/>
                <w:szCs w:val="24"/>
                <w:lang w:eastAsia="zh-TW"/>
              </w:rPr>
              <w:t>[STEP1.4]</w:t>
            </w:r>
          </w:p>
        </w:tc>
      </w:tr>
      <w:tr w:rsidR="0020364B" w:rsidRPr="002438B8" w:rsidTr="002438B8">
        <w:trPr>
          <w:jc w:val="center"/>
        </w:trPr>
        <w:tc>
          <w:tcPr>
            <w:tcW w:w="2127" w:type="dxa"/>
          </w:tcPr>
          <w:p w:rsidR="0020364B" w:rsidRPr="002438B8" w:rsidRDefault="0020364B" w:rsidP="00DB02C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438B8">
              <w:rPr>
                <w:rFonts w:ascii="新細明體" w:hAnsi="新細明體" w:hint="eastAsia"/>
                <w:kern w:val="2"/>
                <w:lang w:eastAsia="zh-TW"/>
              </w:rPr>
              <w:t>營業單位</w:t>
            </w:r>
          </w:p>
        </w:tc>
        <w:tc>
          <w:tcPr>
            <w:tcW w:w="3091" w:type="dxa"/>
          </w:tcPr>
          <w:p w:rsidR="0020364B" w:rsidRPr="004C1730" w:rsidDel="0020364B" w:rsidRDefault="0020364B" w:rsidP="00DB02C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4C1730">
              <w:rPr>
                <w:rFonts w:hint="eastAsia"/>
                <w:kern w:val="2"/>
                <w:szCs w:val="24"/>
                <w:lang w:eastAsia="zh-TW"/>
              </w:rPr>
              <w:t>登入者單位前</w:t>
            </w:r>
            <w:r w:rsidRPr="004C1730">
              <w:rPr>
                <w:rFonts w:hint="eastAsia"/>
                <w:kern w:val="2"/>
                <w:szCs w:val="24"/>
                <w:lang w:eastAsia="zh-TW"/>
              </w:rPr>
              <w:t>3</w:t>
            </w:r>
            <w:r w:rsidRPr="004C1730">
              <w:rPr>
                <w:rFonts w:hint="eastAsia"/>
                <w:kern w:val="2"/>
                <w:szCs w:val="24"/>
                <w:lang w:eastAsia="zh-TW"/>
              </w:rPr>
              <w:t>碼</w:t>
            </w:r>
          </w:p>
        </w:tc>
      </w:tr>
      <w:tr w:rsidR="0020364B" w:rsidRPr="002438B8" w:rsidTr="002438B8">
        <w:trPr>
          <w:jc w:val="center"/>
        </w:trPr>
        <w:tc>
          <w:tcPr>
            <w:tcW w:w="2127" w:type="dxa"/>
          </w:tcPr>
          <w:p w:rsidR="0020364B" w:rsidRPr="002438B8" w:rsidRDefault="0020364B" w:rsidP="00DB02C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438B8">
              <w:rPr>
                <w:rFonts w:ascii="新細明體" w:hAnsi="新細明體" w:hint="eastAsia"/>
                <w:kern w:val="2"/>
                <w:lang w:eastAsia="zh-TW"/>
              </w:rPr>
              <w:t>送件單位</w:t>
            </w:r>
          </w:p>
        </w:tc>
        <w:tc>
          <w:tcPr>
            <w:tcW w:w="3091" w:type="dxa"/>
          </w:tcPr>
          <w:p w:rsidR="0020364B" w:rsidRPr="002438B8" w:rsidRDefault="0020364B" w:rsidP="00DB02C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4C1730">
              <w:rPr>
                <w:rFonts w:hint="eastAsia"/>
                <w:kern w:val="2"/>
                <w:szCs w:val="24"/>
                <w:lang w:eastAsia="zh-TW"/>
              </w:rPr>
              <w:t>登入者單位</w:t>
            </w:r>
          </w:p>
        </w:tc>
      </w:tr>
      <w:tr w:rsidR="0020364B" w:rsidRPr="002438B8" w:rsidTr="002438B8">
        <w:trPr>
          <w:jc w:val="center"/>
        </w:trPr>
        <w:tc>
          <w:tcPr>
            <w:tcW w:w="2127" w:type="dxa"/>
          </w:tcPr>
          <w:p w:rsidR="0020364B" w:rsidRPr="002438B8" w:rsidDel="0020364B" w:rsidRDefault="0020364B" w:rsidP="00DB02C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438B8">
              <w:rPr>
                <w:rFonts w:ascii="新細明體" w:hAnsi="新細明體" w:hint="eastAsia"/>
                <w:kern w:val="2"/>
                <w:lang w:eastAsia="zh-TW"/>
              </w:rPr>
              <w:t>不給付日期</w:t>
            </w:r>
          </w:p>
        </w:tc>
        <w:tc>
          <w:tcPr>
            <w:tcW w:w="3091" w:type="dxa"/>
          </w:tcPr>
          <w:p w:rsidR="0020364B" w:rsidRPr="004C1730" w:rsidRDefault="0020364B" w:rsidP="00DB02C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4C1730">
              <w:rPr>
                <w:rFonts w:hint="eastAsia"/>
                <w:kern w:val="2"/>
                <w:szCs w:val="24"/>
                <w:lang w:eastAsia="zh-TW"/>
              </w:rPr>
              <w:t>迄日</w:t>
            </w:r>
            <w:r w:rsidRPr="004C1730">
              <w:rPr>
                <w:rFonts w:hint="eastAsia"/>
                <w:kern w:val="2"/>
                <w:szCs w:val="24"/>
                <w:lang w:eastAsia="zh-TW"/>
              </w:rPr>
              <w:t>:</w:t>
            </w:r>
            <w:r w:rsidRPr="004C1730">
              <w:rPr>
                <w:rFonts w:hint="eastAsia"/>
                <w:kern w:val="2"/>
                <w:szCs w:val="24"/>
                <w:lang w:eastAsia="zh-TW"/>
              </w:rPr>
              <w:t>當天</w:t>
            </w:r>
          </w:p>
          <w:p w:rsidR="0020364B" w:rsidRPr="002438B8" w:rsidDel="0020364B" w:rsidRDefault="0020364B" w:rsidP="00DB02C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438B8">
              <w:rPr>
                <w:rFonts w:hint="eastAsia"/>
                <w:kern w:val="2"/>
                <w:szCs w:val="24"/>
                <w:lang w:eastAsia="zh-TW"/>
              </w:rPr>
              <w:t>起日</w:t>
            </w:r>
            <w:r w:rsidRPr="002438B8">
              <w:rPr>
                <w:rFonts w:hint="eastAsia"/>
                <w:kern w:val="2"/>
                <w:szCs w:val="24"/>
                <w:lang w:eastAsia="zh-TW"/>
              </w:rPr>
              <w:t>:</w:t>
            </w:r>
            <w:r w:rsidRPr="002438B8">
              <w:rPr>
                <w:rFonts w:hint="eastAsia"/>
                <w:kern w:val="2"/>
                <w:szCs w:val="24"/>
                <w:lang w:eastAsia="zh-TW"/>
              </w:rPr>
              <w:t>當天</w:t>
            </w:r>
            <w:r w:rsidRPr="002438B8">
              <w:rPr>
                <w:rFonts w:hint="eastAsia"/>
                <w:kern w:val="2"/>
                <w:szCs w:val="24"/>
                <w:lang w:eastAsia="zh-TW"/>
              </w:rPr>
              <w:t>-30</w:t>
            </w:r>
            <w:r w:rsidRPr="002438B8">
              <w:rPr>
                <w:rFonts w:hint="eastAsia"/>
                <w:kern w:val="2"/>
                <w:szCs w:val="24"/>
                <w:lang w:eastAsia="zh-TW"/>
              </w:rPr>
              <w:t>天</w:t>
            </w:r>
          </w:p>
        </w:tc>
      </w:tr>
      <w:tr w:rsidR="00403F24" w:rsidRPr="002438B8" w:rsidTr="002438B8">
        <w:trPr>
          <w:jc w:val="center"/>
        </w:trPr>
        <w:tc>
          <w:tcPr>
            <w:tcW w:w="2127" w:type="dxa"/>
          </w:tcPr>
          <w:p w:rsidR="00403F24" w:rsidRPr="002438B8" w:rsidRDefault="00403F24" w:rsidP="00DB02C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438B8">
              <w:rPr>
                <w:rFonts w:ascii="新細明體" w:hAnsi="新細明體" w:hint="eastAsia"/>
                <w:kern w:val="2"/>
                <w:lang w:eastAsia="zh-TW"/>
              </w:rPr>
              <w:t>送件人</w:t>
            </w:r>
          </w:p>
        </w:tc>
        <w:tc>
          <w:tcPr>
            <w:tcW w:w="3091" w:type="dxa"/>
          </w:tcPr>
          <w:p w:rsidR="00403F24" w:rsidRPr="002438B8" w:rsidRDefault="00403F24" w:rsidP="00DB02CB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438B8">
              <w:rPr>
                <w:rFonts w:hint="eastAsia"/>
                <w:kern w:val="2"/>
                <w:szCs w:val="24"/>
                <w:lang w:eastAsia="zh-TW"/>
              </w:rPr>
              <w:t>登入者</w:t>
            </w:r>
            <w:r w:rsidRPr="002438B8">
              <w:rPr>
                <w:rFonts w:hint="eastAsia"/>
                <w:kern w:val="2"/>
                <w:szCs w:val="24"/>
                <w:lang w:eastAsia="zh-TW"/>
              </w:rPr>
              <w:t>id</w:t>
            </w:r>
          </w:p>
        </w:tc>
      </w:tr>
    </w:tbl>
    <w:p w:rsidR="00403F24" w:rsidRPr="002438B8" w:rsidRDefault="00403F24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點選</w:t>
      </w:r>
      <w:r w:rsidRPr="002438B8">
        <w:rPr>
          <w:rFonts w:hint="eastAsia"/>
          <w:kern w:val="2"/>
          <w:szCs w:val="24"/>
          <w:bdr w:val="single" w:sz="4" w:space="0" w:color="auto"/>
          <w:lang w:eastAsia="zh-TW"/>
        </w:rPr>
        <w:t>查詢</w:t>
      </w:r>
    </w:p>
    <w:p w:rsidR="00403F24" w:rsidRPr="004C1730" w:rsidRDefault="00403F24" w:rsidP="002438B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C1730">
        <w:rPr>
          <w:rFonts w:hint="eastAsia"/>
          <w:kern w:val="2"/>
          <w:szCs w:val="24"/>
          <w:lang w:eastAsia="zh-TW"/>
        </w:rPr>
        <w:t>檢核</w:t>
      </w:r>
    </w:p>
    <w:p w:rsidR="006E1412" w:rsidRPr="002438B8" w:rsidRDefault="006E1412" w:rsidP="002438B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若選擇以日期查詢</w:t>
      </w:r>
    </w:p>
    <w:p w:rsidR="006E1412" w:rsidRPr="002438B8" w:rsidRDefault="006E1412" w:rsidP="003E23F8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檢核日期欄位</w:t>
      </w:r>
      <w:r w:rsidRPr="002438B8">
        <w:rPr>
          <w:rFonts w:hint="eastAsia"/>
          <w:kern w:val="2"/>
          <w:szCs w:val="24"/>
          <w:lang w:eastAsia="zh-TW"/>
        </w:rPr>
        <w:t>:</w:t>
      </w:r>
    </w:p>
    <w:p w:rsidR="006E1412" w:rsidRPr="002438B8" w:rsidRDefault="006E1412" w:rsidP="007E63F5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不給付起日</w:t>
      </w:r>
      <w:r w:rsidRPr="002438B8">
        <w:rPr>
          <w:rFonts w:hint="eastAsia"/>
          <w:kern w:val="2"/>
          <w:szCs w:val="24"/>
          <w:lang w:eastAsia="zh-TW"/>
        </w:rPr>
        <w:t xml:space="preserve"> </w:t>
      </w:r>
      <w:r w:rsidRPr="002438B8">
        <w:rPr>
          <w:rFonts w:hint="eastAsia"/>
          <w:kern w:val="2"/>
          <w:szCs w:val="24"/>
          <w:lang w:eastAsia="zh-TW"/>
        </w:rPr>
        <w:t>須為民國年日期</w:t>
      </w:r>
    </w:p>
    <w:p w:rsidR="006E1412" w:rsidRPr="002438B8" w:rsidRDefault="006E1412" w:rsidP="004C1730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不給付迄日</w:t>
      </w:r>
      <w:r w:rsidRPr="002438B8">
        <w:rPr>
          <w:rFonts w:hint="eastAsia"/>
          <w:kern w:val="2"/>
          <w:szCs w:val="24"/>
          <w:lang w:eastAsia="zh-TW"/>
        </w:rPr>
        <w:t xml:space="preserve"> </w:t>
      </w:r>
      <w:r w:rsidRPr="002438B8">
        <w:rPr>
          <w:rFonts w:hint="eastAsia"/>
          <w:kern w:val="2"/>
          <w:szCs w:val="24"/>
          <w:lang w:eastAsia="zh-TW"/>
        </w:rPr>
        <w:t>須為民國年日期</w:t>
      </w:r>
    </w:p>
    <w:p w:rsidR="006E1412" w:rsidRPr="002438B8" w:rsidRDefault="006E1412" w:rsidP="004C1730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不給付起日需小於不給付迄日</w:t>
      </w:r>
    </w:p>
    <w:p w:rsidR="006E1412" w:rsidRPr="002438B8" w:rsidRDefault="006E1412" w:rsidP="002438B8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迄日</w:t>
      </w:r>
      <w:r w:rsidRPr="002438B8">
        <w:rPr>
          <w:rFonts w:hint="eastAsia"/>
          <w:kern w:val="2"/>
          <w:szCs w:val="24"/>
          <w:lang w:eastAsia="zh-TW"/>
        </w:rPr>
        <w:t>-</w:t>
      </w:r>
      <w:r w:rsidRPr="002438B8">
        <w:rPr>
          <w:rFonts w:hint="eastAsia"/>
          <w:kern w:val="2"/>
          <w:szCs w:val="24"/>
          <w:lang w:eastAsia="zh-TW"/>
        </w:rPr>
        <w:t>起日需小於等於</w:t>
      </w:r>
      <w:r w:rsidRPr="002438B8">
        <w:rPr>
          <w:rFonts w:hint="eastAsia"/>
          <w:kern w:val="2"/>
          <w:szCs w:val="24"/>
          <w:lang w:eastAsia="zh-TW"/>
        </w:rPr>
        <w:t>1</w:t>
      </w:r>
      <w:r w:rsidRPr="002438B8">
        <w:rPr>
          <w:rFonts w:hint="eastAsia"/>
          <w:kern w:val="2"/>
          <w:szCs w:val="24"/>
          <w:lang w:eastAsia="zh-TW"/>
        </w:rPr>
        <w:t>個月</w:t>
      </w:r>
    </w:p>
    <w:p w:rsidR="006E1412" w:rsidRPr="002438B8" w:rsidRDefault="006E1412" w:rsidP="002438B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若選擇以受理編號查詢，則受理編號不可為空</w:t>
      </w:r>
    </w:p>
    <w:p w:rsidR="006E1412" w:rsidRPr="002438B8" w:rsidRDefault="006E1412" w:rsidP="002438B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若選擇以</w:t>
      </w:r>
      <w:r w:rsidRPr="002438B8">
        <w:rPr>
          <w:rFonts w:ascii="新細明體" w:hAnsi="新細明體" w:hint="eastAsia"/>
          <w:kern w:val="2"/>
          <w:lang w:eastAsia="zh-TW"/>
        </w:rPr>
        <w:t>送件人</w:t>
      </w:r>
      <w:r w:rsidRPr="002438B8">
        <w:rPr>
          <w:rFonts w:hint="eastAsia"/>
          <w:kern w:val="2"/>
          <w:szCs w:val="24"/>
          <w:lang w:eastAsia="zh-TW"/>
        </w:rPr>
        <w:t>查詢，則送件人須為</w:t>
      </w:r>
      <w:r w:rsidRPr="002438B8">
        <w:rPr>
          <w:rFonts w:hint="eastAsia"/>
          <w:kern w:val="2"/>
          <w:szCs w:val="24"/>
          <w:lang w:eastAsia="zh-TW"/>
        </w:rPr>
        <w:t>10</w:t>
      </w:r>
      <w:r w:rsidRPr="002438B8">
        <w:rPr>
          <w:rFonts w:hint="eastAsia"/>
          <w:kern w:val="2"/>
          <w:szCs w:val="24"/>
          <w:lang w:eastAsia="zh-TW"/>
        </w:rPr>
        <w:t>碼</w:t>
      </w:r>
    </w:p>
    <w:p w:rsidR="006E1412" w:rsidRPr="004C1730" w:rsidRDefault="006E1412" w:rsidP="002438B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若選擇以</w:t>
      </w:r>
      <w:r w:rsidRPr="002438B8">
        <w:rPr>
          <w:rFonts w:ascii="新細明體" w:hAnsi="新細明體" w:hint="eastAsia"/>
          <w:kern w:val="2"/>
          <w:lang w:eastAsia="zh-TW"/>
        </w:rPr>
        <w:t>送件單位</w:t>
      </w:r>
      <w:r w:rsidRPr="002438B8">
        <w:rPr>
          <w:rFonts w:hint="eastAsia"/>
          <w:kern w:val="2"/>
          <w:szCs w:val="24"/>
          <w:lang w:eastAsia="zh-TW"/>
        </w:rPr>
        <w:t>查詢，則送件人須為</w:t>
      </w:r>
      <w:r w:rsidRPr="002438B8">
        <w:rPr>
          <w:rFonts w:hint="eastAsia"/>
          <w:kern w:val="2"/>
          <w:szCs w:val="24"/>
          <w:lang w:eastAsia="zh-TW"/>
        </w:rPr>
        <w:t>7</w:t>
      </w:r>
      <w:r w:rsidRPr="002438B8">
        <w:rPr>
          <w:rFonts w:hint="eastAsia"/>
          <w:kern w:val="2"/>
          <w:szCs w:val="24"/>
          <w:lang w:eastAsia="zh-TW"/>
        </w:rPr>
        <w:t>碼</w:t>
      </w:r>
    </w:p>
    <w:p w:rsidR="00403F24" w:rsidRPr="002438B8" w:rsidRDefault="00403F24" w:rsidP="002438B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C1730">
        <w:rPr>
          <w:rFonts w:hint="eastAsia"/>
          <w:kern w:val="2"/>
          <w:szCs w:val="24"/>
          <w:lang w:eastAsia="zh-TW"/>
        </w:rPr>
        <w:t>查詢符合的資料</w:t>
      </w:r>
    </w:p>
    <w:p w:rsidR="0016505B" w:rsidRPr="002438B8" w:rsidRDefault="0016505B" w:rsidP="002438B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READ DTAABA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2438B8">
          <w:rPr>
            <w:rFonts w:hint="eastAsia"/>
            <w:kern w:val="2"/>
            <w:szCs w:val="24"/>
            <w:lang w:eastAsia="zh-TW"/>
          </w:rPr>
          <w:t>01</w:t>
        </w:r>
        <w:r w:rsidR="0046237A" w:rsidRPr="002438B8">
          <w:rPr>
            <w:rFonts w:hint="eastAsia"/>
            <w:kern w:val="2"/>
            <w:szCs w:val="24"/>
            <w:lang w:eastAsia="zh-TW"/>
          </w:rPr>
          <w:t xml:space="preserve"> A</w:t>
        </w:r>
      </w:smartTag>
    </w:p>
    <w:p w:rsidR="0046237A" w:rsidRPr="002438B8" w:rsidRDefault="0046237A" w:rsidP="002438B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INNER JOIN DBAA.DTAAA010 B</w:t>
      </w:r>
    </w:p>
    <w:p w:rsidR="0046237A" w:rsidRPr="002438B8" w:rsidRDefault="0046237A" w:rsidP="002438B8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ON A.</w:t>
      </w:r>
      <w:r w:rsidRPr="002438B8">
        <w:rPr>
          <w:rFonts w:hint="eastAsia"/>
          <w:kern w:val="2"/>
          <w:szCs w:val="24"/>
          <w:lang w:eastAsia="zh-TW"/>
        </w:rPr>
        <w:t>受理編號</w:t>
      </w:r>
      <w:r w:rsidRPr="002438B8">
        <w:rPr>
          <w:rFonts w:hint="eastAsia"/>
          <w:kern w:val="2"/>
          <w:szCs w:val="24"/>
          <w:lang w:eastAsia="zh-TW"/>
        </w:rPr>
        <w:t>=B.</w:t>
      </w:r>
      <w:r w:rsidRPr="002438B8">
        <w:rPr>
          <w:rFonts w:hint="eastAsia"/>
          <w:kern w:val="2"/>
          <w:szCs w:val="24"/>
          <w:lang w:eastAsia="zh-TW"/>
        </w:rPr>
        <w:t>受理編號</w:t>
      </w:r>
    </w:p>
    <w:p w:rsidR="006E1412" w:rsidRPr="004C1730" w:rsidRDefault="003E23F8" w:rsidP="002438B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left</w:t>
      </w:r>
      <w:r w:rsidR="006E1412" w:rsidRPr="004C1730">
        <w:rPr>
          <w:rFonts w:hint="eastAsia"/>
          <w:kern w:val="2"/>
          <w:szCs w:val="24"/>
          <w:lang w:eastAsia="zh-TW"/>
        </w:rPr>
        <w:t xml:space="preserve"> JOIN DBAB.DTAB00</w:t>
      </w:r>
      <w:r w:rsidRPr="002438B8">
        <w:rPr>
          <w:rFonts w:hint="eastAsia"/>
          <w:kern w:val="2"/>
          <w:szCs w:val="24"/>
          <w:lang w:eastAsia="zh-TW"/>
        </w:rPr>
        <w:t>0</w:t>
      </w:r>
      <w:r w:rsidR="006E1412" w:rsidRPr="004C1730">
        <w:rPr>
          <w:rFonts w:hint="eastAsia"/>
          <w:kern w:val="2"/>
          <w:szCs w:val="24"/>
          <w:lang w:eastAsia="zh-TW"/>
        </w:rPr>
        <w:t>1 C</w:t>
      </w:r>
    </w:p>
    <w:p w:rsidR="006E1412" w:rsidRPr="002438B8" w:rsidRDefault="006E1412" w:rsidP="002438B8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C1730">
        <w:rPr>
          <w:rFonts w:hint="eastAsia"/>
          <w:kern w:val="2"/>
          <w:szCs w:val="24"/>
          <w:lang w:eastAsia="zh-TW"/>
        </w:rPr>
        <w:t>ON A.</w:t>
      </w:r>
      <w:r w:rsidRPr="004C1730">
        <w:rPr>
          <w:rFonts w:hint="eastAsia"/>
          <w:kern w:val="2"/>
          <w:szCs w:val="24"/>
          <w:lang w:eastAsia="zh-TW"/>
        </w:rPr>
        <w:t>事故者</w:t>
      </w:r>
      <w:r w:rsidRPr="004C1730">
        <w:rPr>
          <w:rFonts w:hint="eastAsia"/>
          <w:kern w:val="2"/>
          <w:szCs w:val="24"/>
          <w:lang w:eastAsia="zh-TW"/>
        </w:rPr>
        <w:t>id</w:t>
      </w:r>
      <w:r w:rsidRPr="002438B8">
        <w:rPr>
          <w:rFonts w:hint="eastAsia"/>
          <w:kern w:val="2"/>
          <w:szCs w:val="24"/>
          <w:lang w:eastAsia="zh-TW"/>
        </w:rPr>
        <w:t>=C.</w:t>
      </w:r>
      <w:r w:rsidRPr="002438B8">
        <w:rPr>
          <w:rFonts w:hint="eastAsia"/>
          <w:kern w:val="2"/>
          <w:szCs w:val="24"/>
          <w:lang w:eastAsia="zh-TW"/>
        </w:rPr>
        <w:t>被保人</w:t>
      </w:r>
      <w:r w:rsidRPr="002438B8">
        <w:rPr>
          <w:rFonts w:hint="eastAsia"/>
          <w:kern w:val="2"/>
          <w:szCs w:val="24"/>
          <w:lang w:eastAsia="zh-TW"/>
        </w:rPr>
        <w:t>ID and C.</w:t>
      </w:r>
      <w:r w:rsidRPr="002438B8">
        <w:rPr>
          <w:rFonts w:hint="eastAsia"/>
          <w:kern w:val="2"/>
          <w:szCs w:val="24"/>
          <w:lang w:eastAsia="zh-TW"/>
        </w:rPr>
        <w:t>密戶表示</w:t>
      </w:r>
      <w:r w:rsidRPr="002438B8">
        <w:rPr>
          <w:rFonts w:hint="eastAsia"/>
          <w:kern w:val="2"/>
          <w:szCs w:val="24"/>
          <w:lang w:eastAsia="zh-TW"/>
        </w:rPr>
        <w:t>=1</w:t>
      </w:r>
    </w:p>
    <w:p w:rsidR="00860B0A" w:rsidRPr="002438B8" w:rsidRDefault="00860B0A" w:rsidP="002438B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WHERE</w:t>
      </w:r>
    </w:p>
    <w:p w:rsidR="00BC40B0" w:rsidRPr="002438B8" w:rsidRDefault="00BC40B0" w:rsidP="002438B8">
      <w:pPr>
        <w:pStyle w:val="Tabletext"/>
        <w:keepLines w:val="0"/>
        <w:numPr>
          <w:ilvl w:val="4"/>
          <w:numId w:val="9"/>
        </w:numPr>
        <w:spacing w:after="0" w:line="240" w:lineRule="auto"/>
        <w:rPr>
          <w:color w:val="FF0000"/>
          <w:kern w:val="2"/>
          <w:szCs w:val="24"/>
          <w:lang w:eastAsia="zh-TW"/>
        </w:rPr>
      </w:pPr>
      <w:r w:rsidRPr="002438B8">
        <w:rPr>
          <w:rFonts w:hint="eastAsia"/>
          <w:color w:val="FF0000"/>
          <w:kern w:val="2"/>
          <w:szCs w:val="24"/>
          <w:lang w:eastAsia="zh-TW"/>
        </w:rPr>
        <w:t>若不為服務科單位則需指定受理單位</w:t>
      </w:r>
    </w:p>
    <w:p w:rsidR="0049617F" w:rsidRPr="002438B8" w:rsidRDefault="00AB6708" w:rsidP="002438B8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C1730">
        <w:rPr>
          <w:rFonts w:hint="eastAsia"/>
          <w:kern w:val="2"/>
          <w:szCs w:val="24"/>
          <w:lang w:eastAsia="zh-TW"/>
        </w:rPr>
        <w:t>受理</w:t>
      </w:r>
      <w:r w:rsidR="007839B1" w:rsidRPr="004C1730">
        <w:rPr>
          <w:rFonts w:hint="eastAsia"/>
          <w:kern w:val="2"/>
          <w:szCs w:val="24"/>
          <w:lang w:eastAsia="zh-TW"/>
        </w:rPr>
        <w:t>單位</w:t>
      </w:r>
      <w:r w:rsidR="007839B1" w:rsidRPr="004C1730">
        <w:rPr>
          <w:rFonts w:hint="eastAsia"/>
          <w:kern w:val="2"/>
          <w:szCs w:val="24"/>
          <w:lang w:eastAsia="zh-TW"/>
        </w:rPr>
        <w:t xml:space="preserve"> = </w:t>
      </w:r>
      <w:r w:rsidR="007839B1" w:rsidRPr="004C1730">
        <w:rPr>
          <w:rFonts w:hint="eastAsia"/>
          <w:kern w:val="2"/>
          <w:szCs w:val="24"/>
          <w:lang w:eastAsia="zh-TW"/>
        </w:rPr>
        <w:t>登入者單位代號</w:t>
      </w:r>
      <w:r w:rsidR="00BB61BC" w:rsidRPr="002438B8">
        <w:rPr>
          <w:rFonts w:hint="eastAsia"/>
          <w:kern w:val="2"/>
          <w:szCs w:val="24"/>
          <w:lang w:eastAsia="zh-TW"/>
        </w:rPr>
        <w:t xml:space="preserve"> [STEP1.1]</w:t>
      </w:r>
    </w:p>
    <w:p w:rsidR="004E7224" w:rsidRPr="002438B8" w:rsidRDefault="004E7224" w:rsidP="002438B8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AND DTAABA01.</w:t>
      </w:r>
      <w:r w:rsidRPr="002438B8">
        <w:rPr>
          <w:kern w:val="2"/>
          <w:szCs w:val="24"/>
          <w:lang w:eastAsia="zh-TW"/>
        </w:rPr>
        <w:t>改郵寄日期</w:t>
      </w:r>
      <w:r w:rsidRPr="002438B8">
        <w:rPr>
          <w:kern w:val="2"/>
          <w:szCs w:val="24"/>
          <w:lang w:eastAsia="zh-TW"/>
        </w:rPr>
        <w:t xml:space="preserve"> </w:t>
      </w:r>
      <w:r w:rsidRPr="002438B8">
        <w:rPr>
          <w:rFonts w:hint="eastAsia"/>
          <w:kern w:val="2"/>
          <w:szCs w:val="24"/>
          <w:lang w:eastAsia="zh-TW"/>
        </w:rPr>
        <w:t xml:space="preserve"> = NULL </w:t>
      </w:r>
    </w:p>
    <w:p w:rsidR="004E7224" w:rsidRPr="002438B8" w:rsidRDefault="004E7224" w:rsidP="002438B8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AND DTAABA01.</w:t>
      </w:r>
      <w:r w:rsidRPr="002438B8">
        <w:rPr>
          <w:kern w:val="2"/>
          <w:szCs w:val="24"/>
          <w:lang w:eastAsia="zh-TW"/>
        </w:rPr>
        <w:t>銷件日期</w:t>
      </w:r>
      <w:r w:rsidRPr="002438B8">
        <w:rPr>
          <w:kern w:val="2"/>
          <w:szCs w:val="24"/>
          <w:lang w:eastAsia="zh-TW"/>
        </w:rPr>
        <w:t xml:space="preserve"> </w:t>
      </w:r>
      <w:r w:rsidRPr="002438B8">
        <w:rPr>
          <w:rFonts w:hint="eastAsia"/>
          <w:kern w:val="2"/>
          <w:szCs w:val="24"/>
          <w:lang w:eastAsia="zh-TW"/>
        </w:rPr>
        <w:t>=NULL</w:t>
      </w:r>
    </w:p>
    <w:p w:rsidR="00122E82" w:rsidRPr="002438B8" w:rsidRDefault="00122E82" w:rsidP="002438B8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AND DTAABA01.</w:t>
      </w:r>
      <w:r w:rsidRPr="002438B8">
        <w:rPr>
          <w:rFonts w:hint="eastAsia"/>
          <w:kern w:val="2"/>
          <w:szCs w:val="24"/>
          <w:lang w:eastAsia="zh-TW"/>
        </w:rPr>
        <w:t>轉送方式</w:t>
      </w:r>
      <w:r w:rsidRPr="002438B8">
        <w:rPr>
          <w:rFonts w:hint="eastAsia"/>
          <w:kern w:val="2"/>
          <w:szCs w:val="24"/>
          <w:lang w:eastAsia="zh-TW"/>
        </w:rPr>
        <w:t xml:space="preserve"> = </w:t>
      </w:r>
      <w:r w:rsidRPr="002438B8">
        <w:rPr>
          <w:kern w:val="2"/>
          <w:szCs w:val="24"/>
          <w:lang w:eastAsia="zh-TW"/>
        </w:rPr>
        <w:t>‘</w:t>
      </w:r>
      <w:r w:rsidRPr="002438B8">
        <w:rPr>
          <w:rFonts w:hint="eastAsia"/>
          <w:kern w:val="2"/>
          <w:szCs w:val="24"/>
          <w:lang w:eastAsia="zh-TW"/>
        </w:rPr>
        <w:t>2</w:t>
      </w:r>
      <w:r w:rsidRPr="002438B8">
        <w:rPr>
          <w:kern w:val="2"/>
          <w:szCs w:val="24"/>
          <w:lang w:eastAsia="zh-TW"/>
        </w:rPr>
        <w:t>’</w:t>
      </w:r>
    </w:p>
    <w:p w:rsidR="00EF7214" w:rsidRPr="004C1730" w:rsidRDefault="00EF7214" w:rsidP="004C173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C1730">
        <w:rPr>
          <w:rFonts w:hint="eastAsia"/>
          <w:kern w:val="2"/>
          <w:szCs w:val="24"/>
          <w:lang w:eastAsia="zh-TW"/>
        </w:rPr>
        <w:t>DTAABA01.</w:t>
      </w:r>
      <w:r w:rsidRPr="004C1730">
        <w:rPr>
          <w:rFonts w:hint="eastAsia"/>
          <w:kern w:val="2"/>
          <w:szCs w:val="24"/>
          <w:lang w:eastAsia="zh-TW"/>
        </w:rPr>
        <w:t>覆核日期</w:t>
      </w:r>
      <w:r w:rsidRPr="004C1730">
        <w:rPr>
          <w:rFonts w:hint="eastAsia"/>
          <w:kern w:val="2"/>
          <w:szCs w:val="24"/>
          <w:lang w:eastAsia="zh-TW"/>
        </w:rPr>
        <w:t xml:space="preserve"> &gt;=</w:t>
      </w:r>
      <w:r w:rsidR="006E1412" w:rsidRPr="002438B8">
        <w:rPr>
          <w:rFonts w:hint="eastAsia"/>
          <w:kern w:val="2"/>
          <w:szCs w:val="24"/>
          <w:lang w:eastAsia="zh-TW"/>
        </w:rPr>
        <w:t>不給付起日</w:t>
      </w:r>
    </w:p>
    <w:p w:rsidR="00B36A66" w:rsidRPr="004C1730" w:rsidRDefault="00EF7214" w:rsidP="004C173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C1730">
        <w:rPr>
          <w:rFonts w:hint="eastAsia"/>
          <w:kern w:val="2"/>
          <w:szCs w:val="24"/>
          <w:lang w:eastAsia="zh-TW"/>
        </w:rPr>
        <w:t>DTAABA01.</w:t>
      </w:r>
      <w:r w:rsidRPr="004C1730">
        <w:rPr>
          <w:rFonts w:hint="eastAsia"/>
          <w:kern w:val="2"/>
          <w:szCs w:val="24"/>
          <w:lang w:eastAsia="zh-TW"/>
        </w:rPr>
        <w:t>覆核日期</w:t>
      </w:r>
      <w:r w:rsidRPr="002438B8">
        <w:rPr>
          <w:rFonts w:hint="eastAsia"/>
          <w:kern w:val="2"/>
          <w:szCs w:val="24"/>
          <w:lang w:eastAsia="zh-TW"/>
        </w:rPr>
        <w:t xml:space="preserve"> &lt;=</w:t>
      </w:r>
      <w:r w:rsidR="006E1412" w:rsidRPr="002438B8">
        <w:rPr>
          <w:rFonts w:hint="eastAsia"/>
          <w:kern w:val="2"/>
          <w:szCs w:val="24"/>
          <w:lang w:eastAsia="zh-TW"/>
        </w:rPr>
        <w:t>不給付迄日</w:t>
      </w:r>
    </w:p>
    <w:p w:rsidR="00B03C64" w:rsidRPr="002438B8" w:rsidRDefault="00B03C64" w:rsidP="002438B8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C1730">
        <w:rPr>
          <w:rFonts w:hint="eastAsia"/>
          <w:kern w:val="2"/>
          <w:szCs w:val="24"/>
          <w:lang w:eastAsia="zh-TW"/>
        </w:rPr>
        <w:t xml:space="preserve">IF </w:t>
      </w:r>
      <w:r w:rsidR="009C4F8D" w:rsidRPr="004C1730">
        <w:rPr>
          <w:rFonts w:hint="eastAsia"/>
          <w:kern w:val="2"/>
          <w:szCs w:val="24"/>
          <w:lang w:eastAsia="zh-TW"/>
        </w:rPr>
        <w:t>畫面</w:t>
      </w:r>
      <w:r w:rsidR="009C4F8D" w:rsidRPr="002438B8">
        <w:rPr>
          <w:rFonts w:hint="eastAsia"/>
          <w:kern w:val="2"/>
          <w:szCs w:val="24"/>
          <w:lang w:eastAsia="zh-TW"/>
        </w:rPr>
        <w:t>.</w:t>
      </w:r>
      <w:r w:rsidR="009C4F8D" w:rsidRPr="002438B8">
        <w:rPr>
          <w:rFonts w:hint="eastAsia"/>
          <w:kern w:val="2"/>
          <w:szCs w:val="24"/>
          <w:lang w:eastAsia="zh-TW"/>
        </w:rPr>
        <w:t>營業單位</w:t>
      </w:r>
      <w:r w:rsidR="009C4F8D" w:rsidRPr="002438B8">
        <w:rPr>
          <w:rFonts w:hint="eastAsia"/>
          <w:kern w:val="2"/>
          <w:szCs w:val="24"/>
          <w:lang w:eastAsia="zh-TW"/>
        </w:rPr>
        <w:t xml:space="preserve"> </w:t>
      </w:r>
      <w:r w:rsidR="006E1412" w:rsidRPr="002438B8">
        <w:rPr>
          <w:rFonts w:ascii="sөũ" w:hAnsi="sөũ" w:hint="eastAsia"/>
          <w:lang w:eastAsia="zh-TW"/>
        </w:rPr>
        <w:t>有勾選</w:t>
      </w:r>
    </w:p>
    <w:p w:rsidR="00090C25" w:rsidRPr="002438B8" w:rsidRDefault="00090C25" w:rsidP="002438B8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DTAAA010</w:t>
      </w:r>
      <w:r w:rsidR="009C4F8D" w:rsidRPr="002438B8">
        <w:rPr>
          <w:rFonts w:hint="eastAsia"/>
          <w:kern w:val="2"/>
          <w:szCs w:val="24"/>
          <w:lang w:eastAsia="zh-TW"/>
        </w:rPr>
        <w:t>.</w:t>
      </w:r>
      <w:r w:rsidR="009C4F8D" w:rsidRPr="002438B8">
        <w:rPr>
          <w:rFonts w:hint="eastAsia"/>
          <w:kern w:val="2"/>
          <w:szCs w:val="24"/>
          <w:lang w:eastAsia="zh-TW"/>
        </w:rPr>
        <w:t>送件人單位</w:t>
      </w:r>
      <w:r w:rsidR="009C4F8D" w:rsidRPr="002438B8">
        <w:rPr>
          <w:rFonts w:hint="eastAsia"/>
          <w:kern w:val="2"/>
          <w:szCs w:val="24"/>
          <w:lang w:eastAsia="zh-TW"/>
        </w:rPr>
        <w:t xml:space="preserve"> </w:t>
      </w:r>
      <w:r w:rsidR="009C4F8D" w:rsidRPr="002438B8">
        <w:rPr>
          <w:rFonts w:hint="eastAsia"/>
          <w:kern w:val="2"/>
          <w:szCs w:val="24"/>
          <w:lang w:eastAsia="zh-TW"/>
        </w:rPr>
        <w:t>取前</w:t>
      </w:r>
      <w:smartTag w:uri="urn:schemas-microsoft-com:office:smarttags" w:element="chmetcnv">
        <w:smartTagPr>
          <w:attr w:name="UnitName" w:val="碼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="009C4F8D" w:rsidRPr="002438B8">
          <w:rPr>
            <w:rFonts w:hint="eastAsia"/>
            <w:kern w:val="2"/>
            <w:szCs w:val="24"/>
            <w:lang w:eastAsia="zh-TW"/>
          </w:rPr>
          <w:t>3</w:t>
        </w:r>
        <w:r w:rsidR="009C4F8D" w:rsidRPr="002438B8">
          <w:rPr>
            <w:rFonts w:hint="eastAsia"/>
            <w:kern w:val="2"/>
            <w:szCs w:val="24"/>
            <w:lang w:eastAsia="zh-TW"/>
          </w:rPr>
          <w:t>碼</w:t>
        </w:r>
      </w:smartTag>
      <w:r w:rsidR="009C4F8D" w:rsidRPr="002438B8">
        <w:rPr>
          <w:rFonts w:hint="eastAsia"/>
          <w:kern w:val="2"/>
          <w:szCs w:val="24"/>
          <w:lang w:eastAsia="zh-TW"/>
        </w:rPr>
        <w:t xml:space="preserve"> =</w:t>
      </w:r>
      <w:r w:rsidR="009C4F8D" w:rsidRPr="002438B8">
        <w:rPr>
          <w:rFonts w:hint="eastAsia"/>
          <w:kern w:val="2"/>
          <w:szCs w:val="24"/>
          <w:lang w:eastAsia="zh-TW"/>
        </w:rPr>
        <w:t>畫面</w:t>
      </w:r>
      <w:r w:rsidR="009C4F8D" w:rsidRPr="002438B8">
        <w:rPr>
          <w:rFonts w:hint="eastAsia"/>
          <w:kern w:val="2"/>
          <w:szCs w:val="24"/>
          <w:lang w:eastAsia="zh-TW"/>
        </w:rPr>
        <w:t>.</w:t>
      </w:r>
      <w:r w:rsidR="009C4F8D" w:rsidRPr="002438B8">
        <w:rPr>
          <w:rFonts w:hint="eastAsia"/>
          <w:kern w:val="2"/>
          <w:szCs w:val="24"/>
          <w:lang w:eastAsia="zh-TW"/>
        </w:rPr>
        <w:t>營業單位</w:t>
      </w:r>
    </w:p>
    <w:p w:rsidR="006E1412" w:rsidRPr="002438B8" w:rsidRDefault="006E1412" w:rsidP="002438B8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 xml:space="preserve">IF </w:t>
      </w:r>
      <w:r w:rsidRPr="002438B8">
        <w:rPr>
          <w:rFonts w:hint="eastAsia"/>
          <w:kern w:val="2"/>
          <w:szCs w:val="24"/>
          <w:lang w:eastAsia="zh-TW"/>
        </w:rPr>
        <w:t>畫面</w:t>
      </w:r>
      <w:r w:rsidRPr="002438B8">
        <w:rPr>
          <w:rFonts w:hint="eastAsia"/>
          <w:kern w:val="2"/>
          <w:szCs w:val="24"/>
          <w:lang w:eastAsia="zh-TW"/>
        </w:rPr>
        <w:t xml:space="preserve">. </w:t>
      </w:r>
      <w:r w:rsidRPr="002438B8">
        <w:rPr>
          <w:rFonts w:hint="eastAsia"/>
          <w:kern w:val="2"/>
          <w:szCs w:val="24"/>
          <w:lang w:eastAsia="zh-TW"/>
        </w:rPr>
        <w:t>送件人單位</w:t>
      </w:r>
      <w:r w:rsidRPr="002438B8">
        <w:rPr>
          <w:rFonts w:ascii="sөũ" w:hAnsi="sөũ" w:hint="eastAsia"/>
          <w:lang w:eastAsia="zh-TW"/>
        </w:rPr>
        <w:t>有勾選</w:t>
      </w:r>
    </w:p>
    <w:p w:rsidR="006E1412" w:rsidRPr="002438B8" w:rsidRDefault="006E1412" w:rsidP="002438B8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DTAAA010.</w:t>
      </w:r>
      <w:r w:rsidRPr="002438B8">
        <w:rPr>
          <w:rFonts w:hint="eastAsia"/>
          <w:kern w:val="2"/>
          <w:szCs w:val="24"/>
          <w:lang w:eastAsia="zh-TW"/>
        </w:rPr>
        <w:t>送件人單位</w:t>
      </w:r>
      <w:r w:rsidRPr="002438B8">
        <w:rPr>
          <w:rFonts w:hint="eastAsia"/>
          <w:kern w:val="2"/>
          <w:szCs w:val="24"/>
          <w:lang w:eastAsia="zh-TW"/>
        </w:rPr>
        <w:t xml:space="preserve"> =</w:t>
      </w:r>
      <w:r w:rsidRPr="002438B8">
        <w:rPr>
          <w:rFonts w:hint="eastAsia"/>
          <w:kern w:val="2"/>
          <w:szCs w:val="24"/>
          <w:lang w:eastAsia="zh-TW"/>
        </w:rPr>
        <w:t>畫面</w:t>
      </w:r>
      <w:r w:rsidRPr="002438B8">
        <w:rPr>
          <w:rFonts w:hint="eastAsia"/>
          <w:kern w:val="2"/>
          <w:szCs w:val="24"/>
          <w:lang w:eastAsia="zh-TW"/>
        </w:rPr>
        <w:t xml:space="preserve">. </w:t>
      </w:r>
      <w:r w:rsidRPr="002438B8">
        <w:rPr>
          <w:rFonts w:hint="eastAsia"/>
          <w:kern w:val="2"/>
          <w:szCs w:val="24"/>
          <w:lang w:eastAsia="zh-TW"/>
        </w:rPr>
        <w:t>送件人單位</w:t>
      </w:r>
    </w:p>
    <w:p w:rsidR="006E1412" w:rsidRPr="002438B8" w:rsidRDefault="006E1412" w:rsidP="002438B8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 xml:space="preserve">IF </w:t>
      </w:r>
      <w:r w:rsidRPr="002438B8">
        <w:rPr>
          <w:rFonts w:hint="eastAsia"/>
          <w:kern w:val="2"/>
          <w:szCs w:val="24"/>
          <w:lang w:eastAsia="zh-TW"/>
        </w:rPr>
        <w:t>畫面</w:t>
      </w:r>
      <w:r w:rsidRPr="002438B8">
        <w:rPr>
          <w:rFonts w:hint="eastAsia"/>
          <w:kern w:val="2"/>
          <w:szCs w:val="24"/>
          <w:lang w:eastAsia="zh-TW"/>
        </w:rPr>
        <w:t xml:space="preserve">. </w:t>
      </w:r>
      <w:r w:rsidRPr="002438B8">
        <w:rPr>
          <w:rFonts w:hint="eastAsia"/>
          <w:kern w:val="2"/>
          <w:szCs w:val="24"/>
          <w:lang w:eastAsia="zh-TW"/>
        </w:rPr>
        <w:t>送件人</w:t>
      </w:r>
      <w:r w:rsidRPr="002438B8">
        <w:rPr>
          <w:rFonts w:ascii="sөũ" w:hAnsi="sөũ" w:hint="eastAsia"/>
          <w:lang w:eastAsia="zh-TW"/>
        </w:rPr>
        <w:t>有勾選</w:t>
      </w:r>
    </w:p>
    <w:p w:rsidR="006E1412" w:rsidRPr="002438B8" w:rsidRDefault="006E1412" w:rsidP="002438B8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DTAAA010.</w:t>
      </w:r>
      <w:r w:rsidRPr="002438B8">
        <w:rPr>
          <w:rFonts w:hint="eastAsia"/>
          <w:kern w:val="2"/>
          <w:szCs w:val="24"/>
          <w:lang w:eastAsia="zh-TW"/>
        </w:rPr>
        <w:t>送件人</w:t>
      </w:r>
      <w:r w:rsidRPr="002438B8">
        <w:rPr>
          <w:rFonts w:hint="eastAsia"/>
          <w:kern w:val="2"/>
          <w:szCs w:val="24"/>
          <w:lang w:eastAsia="zh-TW"/>
        </w:rPr>
        <w:t xml:space="preserve"> =</w:t>
      </w:r>
      <w:r w:rsidRPr="002438B8">
        <w:rPr>
          <w:rFonts w:hint="eastAsia"/>
          <w:kern w:val="2"/>
          <w:szCs w:val="24"/>
          <w:lang w:eastAsia="zh-TW"/>
        </w:rPr>
        <w:t>畫面</w:t>
      </w:r>
      <w:r w:rsidRPr="002438B8">
        <w:rPr>
          <w:rFonts w:hint="eastAsia"/>
          <w:kern w:val="2"/>
          <w:szCs w:val="24"/>
          <w:lang w:eastAsia="zh-TW"/>
        </w:rPr>
        <w:t xml:space="preserve">. </w:t>
      </w:r>
      <w:r w:rsidRPr="002438B8">
        <w:rPr>
          <w:rFonts w:hint="eastAsia"/>
          <w:kern w:val="2"/>
          <w:szCs w:val="24"/>
          <w:lang w:eastAsia="zh-TW"/>
        </w:rPr>
        <w:t>送件人</w:t>
      </w:r>
    </w:p>
    <w:p w:rsidR="007E63F5" w:rsidRPr="002438B8" w:rsidRDefault="007E63F5" w:rsidP="007E63F5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 xml:space="preserve">IF </w:t>
      </w:r>
      <w:r w:rsidRPr="002438B8">
        <w:rPr>
          <w:rFonts w:hint="eastAsia"/>
          <w:kern w:val="2"/>
          <w:szCs w:val="24"/>
          <w:lang w:eastAsia="zh-TW"/>
        </w:rPr>
        <w:t>畫面</w:t>
      </w:r>
      <w:r w:rsidRPr="002438B8">
        <w:rPr>
          <w:rFonts w:hint="eastAsia"/>
          <w:kern w:val="2"/>
          <w:szCs w:val="24"/>
          <w:lang w:eastAsia="zh-TW"/>
        </w:rPr>
        <w:t>.</w:t>
      </w:r>
      <w:r w:rsidRPr="002438B8">
        <w:rPr>
          <w:rFonts w:hint="eastAsia"/>
          <w:kern w:val="2"/>
          <w:szCs w:val="24"/>
          <w:lang w:eastAsia="zh-TW"/>
        </w:rPr>
        <w:t>逾期件</w:t>
      </w:r>
      <w:r w:rsidRPr="002438B8">
        <w:rPr>
          <w:rFonts w:hint="eastAsia"/>
          <w:kern w:val="2"/>
          <w:szCs w:val="24"/>
          <w:lang w:eastAsia="zh-TW"/>
        </w:rPr>
        <w:t xml:space="preserve"> </w:t>
      </w:r>
      <w:r w:rsidRPr="002438B8">
        <w:rPr>
          <w:rFonts w:ascii="sөũ" w:hAnsi="sөũ" w:hint="eastAsia"/>
          <w:lang w:eastAsia="zh-TW"/>
        </w:rPr>
        <w:t>有勾選</w:t>
      </w:r>
    </w:p>
    <w:p w:rsidR="007E63F5" w:rsidRPr="004C1730" w:rsidRDefault="007E63F5" w:rsidP="002438B8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ascii="新細明體" w:hAnsi="新細明體" w:hint="eastAsia"/>
          <w:lang w:eastAsia="zh-TW"/>
        </w:rPr>
        <w:t>當天-</w:t>
      </w:r>
      <w:r w:rsidRPr="002438B8">
        <w:rPr>
          <w:rFonts w:hint="eastAsia"/>
          <w:kern w:val="2"/>
          <w:szCs w:val="24"/>
          <w:lang w:eastAsia="zh-TW"/>
        </w:rPr>
        <w:t xml:space="preserve"> DTAABA01.</w:t>
      </w:r>
      <w:r w:rsidRPr="002438B8">
        <w:rPr>
          <w:rFonts w:ascii="新細明體" w:hAnsi="新細明體" w:hint="eastAsia"/>
          <w:lang w:eastAsia="zh-TW"/>
        </w:rPr>
        <w:t>轉送日期&gt;14日(以日計算)</w:t>
      </w:r>
    </w:p>
    <w:p w:rsidR="00CF6635" w:rsidRPr="004C1730" w:rsidRDefault="00CF6635" w:rsidP="002438B8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C1730">
        <w:rPr>
          <w:rFonts w:hint="eastAsia"/>
          <w:kern w:val="2"/>
          <w:szCs w:val="24"/>
          <w:lang w:eastAsia="zh-TW"/>
        </w:rPr>
        <w:t>IF NOT FND</w:t>
      </w:r>
    </w:p>
    <w:p w:rsidR="00594CDA" w:rsidRPr="004C1730" w:rsidRDefault="00FA24F2" w:rsidP="002438B8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C1730">
        <w:rPr>
          <w:rFonts w:hint="eastAsia"/>
          <w:kern w:val="2"/>
          <w:szCs w:val="24"/>
          <w:lang w:eastAsia="zh-TW"/>
        </w:rPr>
        <w:t>不視為錯誤</w:t>
      </w:r>
    </w:p>
    <w:p w:rsidR="00CC6F04" w:rsidRPr="002438B8" w:rsidRDefault="00FA24F2" w:rsidP="002438B8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顯示訊息</w:t>
      </w:r>
      <w:r w:rsidR="00594CDA" w:rsidRPr="002438B8">
        <w:rPr>
          <w:rFonts w:hint="eastAsia"/>
          <w:kern w:val="2"/>
          <w:szCs w:val="24"/>
          <w:lang w:eastAsia="zh-TW"/>
        </w:rPr>
        <w:t>：查無資料</w:t>
      </w:r>
    </w:p>
    <w:p w:rsidR="00FD676A" w:rsidRPr="002438B8" w:rsidRDefault="00FD676A" w:rsidP="002438B8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ELSE[</w:t>
      </w:r>
      <w:r w:rsidRPr="002438B8">
        <w:rPr>
          <w:rFonts w:hint="eastAsia"/>
          <w:kern w:val="2"/>
          <w:szCs w:val="24"/>
          <w:lang w:eastAsia="zh-TW"/>
        </w:rPr>
        <w:t>取值</w:t>
      </w:r>
      <w:r w:rsidRPr="002438B8">
        <w:rPr>
          <w:rFonts w:hint="eastAsia"/>
          <w:kern w:val="2"/>
          <w:szCs w:val="24"/>
          <w:lang w:eastAsia="zh-TW"/>
        </w:rPr>
        <w:t>]</w:t>
      </w:r>
    </w:p>
    <w:p w:rsidR="00FD676A" w:rsidRPr="002438B8" w:rsidRDefault="00FD676A" w:rsidP="002438B8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DTAABA01.APLY_NO</w:t>
      </w:r>
    </w:p>
    <w:p w:rsidR="00FD676A" w:rsidRPr="002438B8" w:rsidRDefault="00FD676A" w:rsidP="002438B8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DTAABA01.</w:t>
      </w:r>
      <w:r w:rsidRPr="002438B8">
        <w:rPr>
          <w:kern w:val="2"/>
          <w:szCs w:val="24"/>
          <w:lang w:eastAsia="zh-TW"/>
        </w:rPr>
        <w:t>APRV_DATE</w:t>
      </w:r>
    </w:p>
    <w:p w:rsidR="00D177B9" w:rsidRPr="002438B8" w:rsidRDefault="00D177B9" w:rsidP="002438B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將</w:t>
      </w:r>
      <w:r w:rsidR="00403F24" w:rsidRPr="002438B8">
        <w:rPr>
          <w:rFonts w:hint="eastAsia"/>
          <w:kern w:val="2"/>
          <w:szCs w:val="24"/>
          <w:lang w:eastAsia="zh-TW"/>
        </w:rPr>
        <w:t>查詢到的</w:t>
      </w:r>
      <w:r w:rsidRPr="002438B8">
        <w:rPr>
          <w:rFonts w:hint="eastAsia"/>
          <w:kern w:val="2"/>
          <w:szCs w:val="24"/>
          <w:lang w:eastAsia="zh-TW"/>
        </w:rPr>
        <w:t>資料逐筆顯示：</w:t>
      </w:r>
    </w:p>
    <w:p w:rsidR="0028038F" w:rsidRPr="002438B8" w:rsidRDefault="0028038F" w:rsidP="002438B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同一筆</w:t>
      </w:r>
      <w:r w:rsidRPr="002438B8">
        <w:rPr>
          <w:rFonts w:ascii="新細明體" w:hAnsi="新細明體" w:hint="eastAsia"/>
          <w:kern w:val="2"/>
          <w:lang w:eastAsia="zh-TW"/>
        </w:rPr>
        <w:t>受理編號</w:t>
      </w:r>
      <w:r w:rsidRPr="002438B8">
        <w:rPr>
          <w:rFonts w:hint="eastAsia"/>
          <w:kern w:val="2"/>
          <w:szCs w:val="24"/>
          <w:lang w:eastAsia="zh-TW"/>
        </w:rPr>
        <w:t>只須顯示一次</w:t>
      </w:r>
    </w:p>
    <w:p w:rsidR="00E45D46" w:rsidRPr="002438B8" w:rsidRDefault="00E45D46" w:rsidP="002438B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畫面檢核：</w:t>
      </w:r>
    </w:p>
    <w:p w:rsidR="005669D2" w:rsidRPr="002438B8" w:rsidRDefault="00A67B3C" w:rsidP="002438B8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 xml:space="preserve">IF </w:t>
      </w:r>
      <w:r w:rsidR="00D177B9" w:rsidRPr="002438B8">
        <w:rPr>
          <w:rFonts w:hint="eastAsia"/>
          <w:kern w:val="2"/>
          <w:szCs w:val="24"/>
          <w:lang w:eastAsia="zh-TW"/>
        </w:rPr>
        <w:t xml:space="preserve"> </w:t>
      </w:r>
      <w:r w:rsidR="000152C9" w:rsidRPr="002438B8">
        <w:rPr>
          <w:rFonts w:hint="eastAsia"/>
          <w:kern w:val="2"/>
          <w:szCs w:val="24"/>
          <w:lang w:eastAsia="zh-TW"/>
        </w:rPr>
        <w:t>(</w:t>
      </w:r>
      <w:r w:rsidR="000152C9" w:rsidRPr="002438B8">
        <w:rPr>
          <w:rFonts w:hint="eastAsia"/>
          <w:kern w:val="2"/>
          <w:szCs w:val="24"/>
          <w:lang w:eastAsia="zh-TW"/>
        </w:rPr>
        <w:t>今日日期</w:t>
      </w:r>
      <w:r w:rsidR="000152C9" w:rsidRPr="002438B8">
        <w:rPr>
          <w:rFonts w:hint="eastAsia"/>
          <w:kern w:val="2"/>
          <w:szCs w:val="24"/>
          <w:lang w:eastAsia="zh-TW"/>
        </w:rPr>
        <w:t>)</w:t>
      </w:r>
      <w:r w:rsidR="008359C4" w:rsidRPr="002438B8">
        <w:rPr>
          <w:rFonts w:hint="eastAsia"/>
          <w:kern w:val="2"/>
          <w:szCs w:val="24"/>
          <w:lang w:eastAsia="zh-TW"/>
        </w:rPr>
        <w:t xml:space="preserve"> </w:t>
      </w:r>
      <w:r w:rsidR="00A319E3" w:rsidRPr="002438B8">
        <w:rPr>
          <w:rFonts w:hint="eastAsia"/>
          <w:kern w:val="2"/>
          <w:szCs w:val="24"/>
          <w:lang w:eastAsia="zh-TW"/>
        </w:rPr>
        <w:t>&lt;</w:t>
      </w:r>
      <w:r w:rsidR="000152C9" w:rsidRPr="002438B8">
        <w:rPr>
          <w:rFonts w:hint="eastAsia"/>
          <w:kern w:val="2"/>
          <w:szCs w:val="24"/>
          <w:lang w:eastAsia="zh-TW"/>
        </w:rPr>
        <w:t xml:space="preserve"> (DTAABA01.</w:t>
      </w:r>
      <w:r w:rsidR="000152C9" w:rsidRPr="002438B8">
        <w:rPr>
          <w:kern w:val="2"/>
          <w:szCs w:val="24"/>
          <w:lang w:eastAsia="zh-TW"/>
        </w:rPr>
        <w:t>APRV</w:t>
      </w:r>
      <w:r w:rsidR="000152C9" w:rsidRPr="002438B8">
        <w:rPr>
          <w:rFonts w:hint="eastAsia"/>
          <w:kern w:val="2"/>
          <w:szCs w:val="24"/>
          <w:lang w:eastAsia="zh-TW"/>
        </w:rPr>
        <w:t xml:space="preserve">_DATE + 5 </w:t>
      </w:r>
      <w:r w:rsidR="000152C9" w:rsidRPr="002438B8">
        <w:rPr>
          <w:rFonts w:hint="eastAsia"/>
          <w:kern w:val="2"/>
          <w:szCs w:val="24"/>
          <w:lang w:eastAsia="zh-TW"/>
        </w:rPr>
        <w:t>日</w:t>
      </w:r>
      <w:r w:rsidR="000152C9" w:rsidRPr="002438B8">
        <w:rPr>
          <w:rFonts w:hint="eastAsia"/>
          <w:kern w:val="2"/>
          <w:szCs w:val="24"/>
          <w:lang w:eastAsia="zh-TW"/>
        </w:rPr>
        <w:t xml:space="preserve">) </w:t>
      </w:r>
    </w:p>
    <w:p w:rsidR="00A67B3C" w:rsidRPr="002438B8" w:rsidRDefault="008359C4" w:rsidP="002438B8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Flag = 1</w:t>
      </w:r>
    </w:p>
    <w:p w:rsidR="006E1412" w:rsidRPr="002438B8" w:rsidRDefault="008359C4" w:rsidP="002438B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畫面顯示：</w:t>
      </w:r>
    </w:p>
    <w:tbl>
      <w:tblPr>
        <w:tblW w:w="6474" w:type="dxa"/>
        <w:tblInd w:w="1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0"/>
        <w:gridCol w:w="4004"/>
      </w:tblGrid>
      <w:tr w:rsidR="006E1412" w:rsidRPr="002438B8" w:rsidTr="002438B8">
        <w:tc>
          <w:tcPr>
            <w:tcW w:w="2470" w:type="dxa"/>
            <w:shd w:val="clear" w:color="auto" w:fill="A6A6A6"/>
          </w:tcPr>
          <w:p w:rsidR="006E1412" w:rsidRPr="002438B8" w:rsidRDefault="006E1412" w:rsidP="006E47D8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kern w:val="2"/>
                <w:lang w:eastAsia="zh-TW"/>
              </w:rPr>
            </w:pPr>
            <w:r w:rsidRPr="002438B8">
              <w:rPr>
                <w:rFonts w:ascii="新細明體" w:hAnsi="新細明體" w:hint="eastAsia"/>
                <w:kern w:val="2"/>
                <w:lang w:eastAsia="zh-TW"/>
              </w:rPr>
              <w:t>欄位</w:t>
            </w:r>
          </w:p>
        </w:tc>
        <w:tc>
          <w:tcPr>
            <w:tcW w:w="4004" w:type="dxa"/>
            <w:shd w:val="clear" w:color="auto" w:fill="A6A6A6"/>
          </w:tcPr>
          <w:p w:rsidR="006E1412" w:rsidRPr="002438B8" w:rsidRDefault="006E1412" w:rsidP="006E47D8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kern w:val="2"/>
                <w:lang w:eastAsia="zh-TW"/>
              </w:rPr>
            </w:pPr>
            <w:r w:rsidRPr="002438B8">
              <w:rPr>
                <w:rFonts w:ascii="新細明體" w:hAnsi="新細明體" w:hint="eastAsia"/>
                <w:kern w:val="2"/>
                <w:lang w:eastAsia="zh-TW"/>
              </w:rPr>
              <w:t>值</w:t>
            </w:r>
          </w:p>
        </w:tc>
      </w:tr>
      <w:tr w:rsidR="006E1412" w:rsidRPr="002438B8" w:rsidTr="002438B8">
        <w:tc>
          <w:tcPr>
            <w:tcW w:w="2470" w:type="dxa"/>
          </w:tcPr>
          <w:p w:rsidR="006E1412" w:rsidRPr="002438B8" w:rsidRDefault="006E1412" w:rsidP="006E47D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438B8">
              <w:rPr>
                <w:rFonts w:ascii="新細明體" w:hAnsi="新細明體" w:hint="eastAsia"/>
                <w:kern w:val="2"/>
                <w:lang w:eastAsia="zh-TW"/>
              </w:rPr>
              <w:t>選取</w:t>
            </w:r>
          </w:p>
        </w:tc>
        <w:tc>
          <w:tcPr>
            <w:tcW w:w="4004" w:type="dxa"/>
          </w:tcPr>
          <w:p w:rsidR="006E1412" w:rsidRPr="002438B8" w:rsidRDefault="006E1412" w:rsidP="006E47D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/>
                <w:kern w:val="2"/>
                <w:lang w:eastAsia="zh-TW"/>
              </w:rPr>
            </w:pPr>
            <w:r w:rsidRPr="002438B8">
              <w:rPr>
                <w:rFonts w:ascii="新細明體" w:hAnsi="新細明體" w:hint="eastAsia"/>
                <w:noProof/>
                <w:kern w:val="2"/>
                <w:lang w:eastAsia="zh-TW"/>
              </w:rPr>
              <w:pict>
                <v:rect id="_x0000_s1038" style="position:absolute;margin-left:.1pt;margin-top:5.75pt;width:11.25pt;height:8.25pt;z-index:251657216;mso-position-horizontal-relative:text;mso-position-vertical-relative:text"/>
              </w:pict>
            </w:r>
            <w:r w:rsidRPr="002438B8">
              <w:rPr>
                <w:rFonts w:ascii="新細明體" w:hAnsi="新細明體" w:hint="eastAsia"/>
                <w:kern w:val="2"/>
                <w:lang w:eastAsia="zh-TW"/>
              </w:rPr>
              <w:t xml:space="preserve">    </w:t>
            </w:r>
            <w:r w:rsidRPr="002438B8">
              <w:rPr>
                <w:rFonts w:ascii="新細明體" w:hAnsi="新細明體" w:hint="eastAsia"/>
                <w:b/>
                <w:kern w:val="2"/>
                <w:lang w:eastAsia="zh-TW"/>
              </w:rPr>
              <w:t>CHECK BOX</w:t>
            </w:r>
          </w:p>
        </w:tc>
      </w:tr>
      <w:tr w:rsidR="006E1412" w:rsidRPr="002438B8" w:rsidTr="002438B8">
        <w:tc>
          <w:tcPr>
            <w:tcW w:w="2470" w:type="dxa"/>
          </w:tcPr>
          <w:p w:rsidR="006E1412" w:rsidRPr="002438B8" w:rsidRDefault="006E1412" w:rsidP="006E47D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438B8">
              <w:rPr>
                <w:rFonts w:ascii="新細明體" w:hAnsi="新細明體" w:hint="eastAsia"/>
                <w:kern w:val="2"/>
                <w:lang w:eastAsia="zh-TW"/>
              </w:rPr>
              <w:t>受理編號</w:t>
            </w:r>
          </w:p>
        </w:tc>
        <w:tc>
          <w:tcPr>
            <w:tcW w:w="4004" w:type="dxa"/>
          </w:tcPr>
          <w:p w:rsidR="006E1412" w:rsidRPr="002438B8" w:rsidRDefault="006E1412" w:rsidP="006E47D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438B8">
              <w:rPr>
                <w:rFonts w:hint="eastAsia"/>
                <w:kern w:val="2"/>
                <w:szCs w:val="24"/>
                <w:lang w:eastAsia="zh-TW"/>
              </w:rPr>
              <w:t>DTAABA01.</w:t>
            </w:r>
            <w:r w:rsidRPr="002438B8">
              <w:rPr>
                <w:rFonts w:hint="eastAsia"/>
                <w:kern w:val="2"/>
                <w:szCs w:val="24"/>
                <w:lang w:eastAsia="zh-TW"/>
              </w:rPr>
              <w:t>受理編號</w:t>
            </w:r>
          </w:p>
        </w:tc>
      </w:tr>
      <w:tr w:rsidR="0028038F" w:rsidRPr="002438B8" w:rsidTr="002438B8">
        <w:tc>
          <w:tcPr>
            <w:tcW w:w="2470" w:type="dxa"/>
          </w:tcPr>
          <w:p w:rsidR="0028038F" w:rsidRPr="002438B8" w:rsidRDefault="0028038F" w:rsidP="006E47D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438B8">
              <w:rPr>
                <w:rFonts w:ascii="新細明體" w:hAnsi="新細明體" w:hint="eastAsia"/>
                <w:kern w:val="2"/>
                <w:lang w:eastAsia="zh-TW"/>
              </w:rPr>
              <w:t>事故者</w:t>
            </w:r>
          </w:p>
        </w:tc>
        <w:tc>
          <w:tcPr>
            <w:tcW w:w="4004" w:type="dxa"/>
          </w:tcPr>
          <w:p w:rsidR="0028038F" w:rsidRPr="004C1730" w:rsidRDefault="0028038F" w:rsidP="006E47D8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438B8">
              <w:rPr>
                <w:rFonts w:hint="eastAsia"/>
                <w:kern w:val="2"/>
                <w:szCs w:val="24"/>
                <w:lang w:eastAsia="zh-TW"/>
              </w:rPr>
              <w:t>DTAABA01.</w:t>
            </w:r>
            <w:r w:rsidRPr="002438B8">
              <w:rPr>
                <w:rFonts w:hint="eastAsia"/>
                <w:kern w:val="2"/>
                <w:szCs w:val="24"/>
                <w:lang w:eastAsia="zh-TW"/>
              </w:rPr>
              <w:t>事故者姓名</w:t>
            </w:r>
          </w:p>
          <w:p w:rsidR="0028038F" w:rsidRPr="002438B8" w:rsidRDefault="0028038F" w:rsidP="0028038F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438B8">
              <w:rPr>
                <w:rFonts w:hint="eastAsia"/>
                <w:kern w:val="2"/>
                <w:szCs w:val="24"/>
                <w:lang w:eastAsia="zh-TW"/>
              </w:rPr>
              <w:t>是否為密戶</w:t>
            </w:r>
            <w:r w:rsidRPr="002438B8">
              <w:rPr>
                <w:rFonts w:hint="eastAsia"/>
                <w:kern w:val="2"/>
                <w:szCs w:val="24"/>
                <w:lang w:eastAsia="zh-TW"/>
              </w:rPr>
              <w:t>:</w:t>
            </w:r>
            <w:r w:rsidRPr="002438B8">
              <w:rPr>
                <w:rFonts w:hint="eastAsia"/>
                <w:kern w:val="2"/>
                <w:szCs w:val="24"/>
                <w:lang w:eastAsia="zh-TW"/>
              </w:rPr>
              <w:t>是，事故者姓名後面加上</w:t>
            </w:r>
            <w:r w:rsidRPr="002438B8">
              <w:rPr>
                <w:rFonts w:hint="eastAsia"/>
                <w:kern w:val="2"/>
                <w:szCs w:val="24"/>
                <w:lang w:eastAsia="zh-TW"/>
              </w:rPr>
              <w:t>(</w:t>
            </w:r>
            <w:r w:rsidRPr="002438B8">
              <w:rPr>
                <w:rFonts w:hint="eastAsia"/>
                <w:kern w:val="2"/>
                <w:szCs w:val="24"/>
                <w:lang w:eastAsia="zh-TW"/>
              </w:rPr>
              <w:t>密戶</w:t>
            </w:r>
            <w:r w:rsidRPr="002438B8">
              <w:rPr>
                <w:rFonts w:hint="eastAsia"/>
                <w:kern w:val="2"/>
                <w:szCs w:val="24"/>
                <w:lang w:eastAsia="zh-TW"/>
              </w:rPr>
              <w:t>)</w:t>
            </w:r>
          </w:p>
          <w:p w:rsidR="0028038F" w:rsidRPr="004C1730" w:rsidRDefault="0028038F" w:rsidP="0028038F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438B8">
              <w:rPr>
                <w:rFonts w:hint="eastAsia"/>
                <w:kern w:val="2"/>
                <w:szCs w:val="24"/>
                <w:lang w:eastAsia="zh-TW"/>
              </w:rPr>
              <w:t>是否為密戶</w:t>
            </w:r>
            <w:r w:rsidRPr="002438B8">
              <w:rPr>
                <w:kern w:val="2"/>
                <w:szCs w:val="24"/>
                <w:lang w:eastAsia="zh-TW"/>
              </w:rPr>
              <w:sym w:font="Wingdings" w:char="F0E0"/>
            </w:r>
            <w:r w:rsidRPr="002438B8">
              <w:rPr>
                <w:rFonts w:hint="eastAsia"/>
                <w:kern w:val="2"/>
                <w:szCs w:val="24"/>
                <w:lang w:eastAsia="zh-TW"/>
              </w:rPr>
              <w:t>DTAB0001.</w:t>
            </w:r>
            <w:r w:rsidRPr="004C1730">
              <w:t xml:space="preserve"> </w:t>
            </w:r>
            <w:r w:rsidRPr="002438B8">
              <w:rPr>
                <w:kern w:val="2"/>
                <w:szCs w:val="24"/>
                <w:lang w:eastAsia="zh-TW"/>
              </w:rPr>
              <w:t>SCRT_IND</w:t>
            </w:r>
            <w:r w:rsidRPr="002438B8">
              <w:rPr>
                <w:rFonts w:hint="eastAsia"/>
                <w:kern w:val="2"/>
                <w:szCs w:val="24"/>
                <w:lang w:eastAsia="zh-TW"/>
              </w:rPr>
              <w:t>=</w:t>
            </w:r>
            <w:r w:rsidRPr="002438B8">
              <w:rPr>
                <w:kern w:val="2"/>
                <w:szCs w:val="24"/>
                <w:lang w:eastAsia="zh-TW"/>
              </w:rPr>
              <w:t>’</w:t>
            </w:r>
            <w:r w:rsidRPr="002438B8">
              <w:rPr>
                <w:rFonts w:hint="eastAsia"/>
                <w:kern w:val="2"/>
                <w:szCs w:val="24"/>
                <w:lang w:eastAsia="zh-TW"/>
              </w:rPr>
              <w:t>1</w:t>
            </w:r>
            <w:r w:rsidRPr="002438B8">
              <w:rPr>
                <w:kern w:val="2"/>
                <w:szCs w:val="24"/>
                <w:lang w:eastAsia="zh-TW"/>
              </w:rPr>
              <w:t>’</w:t>
            </w:r>
          </w:p>
        </w:tc>
      </w:tr>
      <w:tr w:rsidR="0028038F" w:rsidRPr="002438B8" w:rsidTr="002438B8">
        <w:tc>
          <w:tcPr>
            <w:tcW w:w="2470" w:type="dxa"/>
          </w:tcPr>
          <w:p w:rsidR="0028038F" w:rsidRPr="002438B8" w:rsidRDefault="0028038F" w:rsidP="006E47D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438B8">
              <w:rPr>
                <w:rFonts w:hint="eastAsia"/>
                <w:kern w:val="2"/>
                <w:szCs w:val="24"/>
                <w:lang w:eastAsia="zh-TW"/>
              </w:rPr>
              <w:t>送件人</w:t>
            </w:r>
          </w:p>
        </w:tc>
        <w:tc>
          <w:tcPr>
            <w:tcW w:w="4004" w:type="dxa"/>
          </w:tcPr>
          <w:p w:rsidR="0028038F" w:rsidRPr="002438B8" w:rsidRDefault="0028038F" w:rsidP="006E47D8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438B8">
              <w:rPr>
                <w:rFonts w:hint="eastAsia"/>
                <w:kern w:val="2"/>
                <w:szCs w:val="24"/>
                <w:lang w:eastAsia="zh-TW"/>
              </w:rPr>
              <w:t>DTAABA01.</w:t>
            </w:r>
            <w:r w:rsidRPr="002438B8">
              <w:rPr>
                <w:rFonts w:hint="eastAsia"/>
                <w:kern w:val="2"/>
                <w:szCs w:val="24"/>
                <w:lang w:eastAsia="zh-TW"/>
              </w:rPr>
              <w:t>送件人姓名</w:t>
            </w:r>
          </w:p>
        </w:tc>
      </w:tr>
      <w:tr w:rsidR="0028038F" w:rsidRPr="002438B8" w:rsidTr="002438B8">
        <w:tc>
          <w:tcPr>
            <w:tcW w:w="2470" w:type="dxa"/>
          </w:tcPr>
          <w:p w:rsidR="0028038F" w:rsidRPr="004C1730" w:rsidRDefault="0028038F" w:rsidP="006E47D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438B8">
              <w:rPr>
                <w:rFonts w:hint="eastAsia"/>
                <w:kern w:val="2"/>
                <w:szCs w:val="24"/>
                <w:lang w:eastAsia="zh-TW"/>
              </w:rPr>
              <w:t>送件單位</w:t>
            </w:r>
          </w:p>
        </w:tc>
        <w:tc>
          <w:tcPr>
            <w:tcW w:w="4004" w:type="dxa"/>
          </w:tcPr>
          <w:p w:rsidR="0028038F" w:rsidRPr="004C1730" w:rsidRDefault="0028038F" w:rsidP="006E47D8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438B8">
              <w:rPr>
                <w:rFonts w:hint="eastAsia"/>
                <w:kern w:val="2"/>
                <w:szCs w:val="24"/>
                <w:lang w:eastAsia="zh-TW"/>
              </w:rPr>
              <w:t>DTAAA010.</w:t>
            </w:r>
            <w:r w:rsidRPr="002438B8">
              <w:rPr>
                <w:rFonts w:hint="eastAsia"/>
                <w:kern w:val="2"/>
                <w:szCs w:val="24"/>
                <w:lang w:eastAsia="zh-TW"/>
              </w:rPr>
              <w:t>送件單位</w:t>
            </w:r>
          </w:p>
        </w:tc>
      </w:tr>
      <w:tr w:rsidR="0028038F" w:rsidRPr="002438B8" w:rsidTr="002438B8">
        <w:tc>
          <w:tcPr>
            <w:tcW w:w="2470" w:type="dxa"/>
          </w:tcPr>
          <w:p w:rsidR="0028038F" w:rsidRPr="002438B8" w:rsidRDefault="0028038F" w:rsidP="006E47D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438B8">
              <w:rPr>
                <w:rFonts w:ascii="新細明體" w:hAnsi="新細明體" w:hint="eastAsia"/>
                <w:kern w:val="2"/>
                <w:lang w:eastAsia="zh-TW"/>
              </w:rPr>
              <w:t>不給付日期</w:t>
            </w:r>
          </w:p>
        </w:tc>
        <w:tc>
          <w:tcPr>
            <w:tcW w:w="4004" w:type="dxa"/>
          </w:tcPr>
          <w:p w:rsidR="0028038F" w:rsidRPr="002438B8" w:rsidRDefault="0028038F" w:rsidP="006E47D8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438B8">
              <w:rPr>
                <w:rFonts w:hint="eastAsia"/>
                <w:kern w:val="2"/>
                <w:szCs w:val="24"/>
                <w:lang w:eastAsia="zh-TW"/>
              </w:rPr>
              <w:t>DTAABA01.</w:t>
            </w:r>
            <w:r w:rsidRPr="002438B8">
              <w:rPr>
                <w:rFonts w:hint="eastAsia"/>
                <w:kern w:val="2"/>
                <w:szCs w:val="24"/>
                <w:lang w:eastAsia="zh-TW"/>
              </w:rPr>
              <w:t>覆核日期</w:t>
            </w:r>
          </w:p>
        </w:tc>
      </w:tr>
      <w:tr w:rsidR="007E63F5" w:rsidRPr="002438B8" w:rsidTr="002438B8">
        <w:tc>
          <w:tcPr>
            <w:tcW w:w="2470" w:type="dxa"/>
          </w:tcPr>
          <w:p w:rsidR="007E63F5" w:rsidRPr="002438B8" w:rsidRDefault="007E63F5" w:rsidP="006E47D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438B8">
              <w:rPr>
                <w:rFonts w:ascii="新細明體" w:hAnsi="新細明體" w:hint="eastAsia"/>
                <w:kern w:val="2"/>
                <w:lang w:eastAsia="zh-TW"/>
              </w:rPr>
              <w:t>轉送日期</w:t>
            </w:r>
          </w:p>
        </w:tc>
        <w:tc>
          <w:tcPr>
            <w:tcW w:w="4004" w:type="dxa"/>
          </w:tcPr>
          <w:p w:rsidR="007E63F5" w:rsidRPr="002438B8" w:rsidRDefault="007E63F5" w:rsidP="0049397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438B8">
              <w:rPr>
                <w:rFonts w:hint="eastAsia"/>
                <w:kern w:val="2"/>
                <w:szCs w:val="24"/>
                <w:lang w:eastAsia="zh-TW"/>
              </w:rPr>
              <w:t>DT</w:t>
            </w:r>
            <w:r w:rsidRPr="002438B8">
              <w:rPr>
                <w:rFonts w:ascii="新細明體" w:hAnsi="新細明體" w:hint="eastAsia"/>
                <w:kern w:val="2"/>
                <w:lang w:eastAsia="zh-TW"/>
              </w:rPr>
              <w:t>AABA01.</w:t>
            </w:r>
            <w:r w:rsidRPr="002438B8">
              <w:rPr>
                <w:rFonts w:ascii="新細明體" w:hAnsi="新細明體"/>
                <w:kern w:val="2"/>
                <w:lang w:eastAsia="zh-TW"/>
              </w:rPr>
              <w:t xml:space="preserve"> SND_TYPE_DT</w:t>
            </w:r>
          </w:p>
          <w:p w:rsidR="007E63F5" w:rsidRPr="002438B8" w:rsidRDefault="007E63F5" w:rsidP="007E63F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438B8">
              <w:rPr>
                <w:rFonts w:ascii="新細明體" w:hAnsi="新細明體" w:hint="eastAsia"/>
              </w:rPr>
              <w:t>逾期警示&gt;&gt;</w:t>
            </w:r>
            <w:r w:rsidRPr="002438B8">
              <w:rPr>
                <w:rFonts w:ascii="新細明體" w:hAnsi="新細明體" w:hint="eastAsia"/>
                <w:lang w:eastAsia="zh-TW"/>
              </w:rPr>
              <w:t>轉送日期&gt;14日(以日計算)，紅色顯示</w:t>
            </w:r>
          </w:p>
        </w:tc>
      </w:tr>
      <w:tr w:rsidR="007E63F5" w:rsidRPr="002438B8" w:rsidTr="002438B8">
        <w:tc>
          <w:tcPr>
            <w:tcW w:w="2470" w:type="dxa"/>
          </w:tcPr>
          <w:p w:rsidR="007E63F5" w:rsidRPr="002438B8" w:rsidRDefault="007E63F5" w:rsidP="006E47D8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438B8">
              <w:rPr>
                <w:rFonts w:hint="eastAsia"/>
                <w:kern w:val="2"/>
                <w:szCs w:val="24"/>
                <w:lang w:eastAsia="zh-TW"/>
              </w:rPr>
              <w:t>理賠人員</w:t>
            </w:r>
          </w:p>
        </w:tc>
        <w:tc>
          <w:tcPr>
            <w:tcW w:w="4004" w:type="dxa"/>
          </w:tcPr>
          <w:p w:rsidR="007E63F5" w:rsidRPr="002438B8" w:rsidRDefault="007E63F5" w:rsidP="006E47D8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438B8">
              <w:rPr>
                <w:rFonts w:hint="eastAsia"/>
                <w:kern w:val="2"/>
                <w:szCs w:val="24"/>
                <w:lang w:eastAsia="zh-TW"/>
              </w:rPr>
              <w:t>DTAABA01.</w:t>
            </w:r>
            <w:r w:rsidRPr="002438B8">
              <w:rPr>
                <w:rFonts w:hint="eastAsia"/>
                <w:kern w:val="2"/>
                <w:szCs w:val="24"/>
                <w:lang w:eastAsia="zh-TW"/>
              </w:rPr>
              <w:t>送件人姓名</w:t>
            </w:r>
          </w:p>
        </w:tc>
      </w:tr>
      <w:tr w:rsidR="007E63F5" w:rsidRPr="002438B8" w:rsidTr="002438B8">
        <w:tc>
          <w:tcPr>
            <w:tcW w:w="2470" w:type="dxa"/>
          </w:tcPr>
          <w:p w:rsidR="007E63F5" w:rsidRPr="002438B8" w:rsidRDefault="007E63F5" w:rsidP="006E47D8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438B8">
              <w:rPr>
                <w:rFonts w:hint="eastAsia"/>
                <w:kern w:val="2"/>
                <w:szCs w:val="24"/>
                <w:lang w:eastAsia="zh-TW"/>
              </w:rPr>
              <w:t>不簽收原因</w:t>
            </w:r>
          </w:p>
        </w:tc>
        <w:tc>
          <w:tcPr>
            <w:tcW w:w="4004" w:type="dxa"/>
          </w:tcPr>
          <w:p w:rsidR="00D3224D" w:rsidRDefault="00F4590E" w:rsidP="00F4590E">
            <w:pPr>
              <w:pStyle w:val="Tabletext"/>
              <w:keepLines w:val="0"/>
              <w:spacing w:after="0" w:line="240" w:lineRule="auto"/>
              <w:rPr>
                <w:ins w:id="2" w:author="蕭侑文" w:date="2019-11-26T18:03:00Z"/>
                <w:kern w:val="2"/>
                <w:szCs w:val="24"/>
                <w:lang w:eastAsia="zh-TW"/>
              </w:rPr>
            </w:pPr>
            <w:ins w:id="3" w:author="蕭侑文" w:date="2019-11-26T18:03:00Z">
              <w:r>
                <w:rPr>
                  <w:kern w:val="2"/>
                  <w:szCs w:val="24"/>
                  <w:lang w:eastAsia="zh-TW"/>
                </w:rPr>
                <w:t xml:space="preserve">IF </w:t>
              </w:r>
            </w:ins>
            <w:ins w:id="4" w:author="蕭侑文" w:date="2019-11-26T18:16:00Z">
              <w:r w:rsidR="00D3224D">
                <w:rPr>
                  <w:rFonts w:hint="eastAsia"/>
                  <w:kern w:val="2"/>
                  <w:szCs w:val="24"/>
                  <w:lang w:eastAsia="zh-TW"/>
                </w:rPr>
                <w:t>DTAABA01.</w:t>
              </w:r>
              <w:r w:rsidR="00D3224D" w:rsidRPr="00D3224D">
                <w:rPr>
                  <w:rFonts w:ascii="Courier New" w:hAnsi="Courier New" w:cs="Courier New" w:hint="eastAsia"/>
                  <w:color w:val="000000"/>
                </w:rPr>
                <w:t>轉送方式</w:t>
              </w:r>
              <w:r w:rsidR="00D3224D">
                <w:rPr>
                  <w:rFonts w:ascii="Courier New" w:hAnsi="Courier New" w:cs="Courier New" w:hint="eastAsia"/>
                  <w:color w:val="000000"/>
                  <w:lang w:eastAsia="zh-TW"/>
                </w:rPr>
                <w:t xml:space="preserve"> =</w:t>
              </w:r>
              <w:r w:rsidR="00D3224D">
                <w:rPr>
                  <w:rFonts w:ascii="Courier New" w:hAnsi="Courier New" w:cs="Courier New"/>
                  <w:color w:val="000000"/>
                  <w:lang w:eastAsia="zh-TW"/>
                </w:rPr>
                <w:t>’</w:t>
              </w:r>
              <w:r w:rsidR="00D3224D">
                <w:rPr>
                  <w:rFonts w:ascii="Courier New" w:hAnsi="Courier New" w:cs="Courier New" w:hint="eastAsia"/>
                  <w:color w:val="000000"/>
                  <w:lang w:eastAsia="zh-TW"/>
                </w:rPr>
                <w:t>3</w:t>
              </w:r>
              <w:r w:rsidR="00D3224D">
                <w:rPr>
                  <w:rFonts w:ascii="Courier New" w:hAnsi="Courier New" w:cs="Courier New"/>
                  <w:color w:val="000000"/>
                  <w:lang w:eastAsia="zh-TW"/>
                </w:rPr>
                <w:t>’</w:t>
              </w:r>
            </w:ins>
          </w:p>
          <w:p w:rsidR="00F4590E" w:rsidRPr="002438B8" w:rsidRDefault="00F4590E" w:rsidP="00F4590E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ins w:id="5" w:author="蕭侑文" w:date="2019-11-26T18:03:00Z"/>
                <w:rFonts w:hint="eastAsia"/>
                <w:kern w:val="2"/>
                <w:szCs w:val="24"/>
                <w:lang w:eastAsia="zh-TW"/>
              </w:rPr>
            </w:pPr>
            <w:ins w:id="6" w:author="蕭侑文" w:date="2019-11-26T18:03:00Z">
              <w:r w:rsidRPr="004C1730">
                <w:rPr>
                  <w:rFonts w:hint="eastAsia"/>
                  <w:noProof/>
                  <w:kern w:val="2"/>
                  <w:szCs w:val="24"/>
                  <w:lang w:eastAsia="zh-TW"/>
                </w:rPr>
                <w:pict>
                  <v:oval id="_x0000_s1047" style="position:absolute;left:0;text-align:left;margin-left:3.85pt;margin-top:5pt;width:7.5pt;height:7.5pt;z-index:251663360"/>
                </w:pict>
              </w:r>
              <w:r w:rsidRPr="004C1730">
                <w:rPr>
                  <w:rFonts w:hint="eastAsia"/>
                  <w:kern w:val="2"/>
                  <w:szCs w:val="24"/>
                  <w:lang w:eastAsia="zh-TW"/>
                </w:rPr>
                <w:t xml:space="preserve"> 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保戶</w:t>
              </w:r>
              <w:r w:rsidRPr="004C1730">
                <w:rPr>
                  <w:rFonts w:hint="eastAsia"/>
                  <w:kern w:val="2"/>
                  <w:szCs w:val="24"/>
                  <w:lang w:eastAsia="zh-TW"/>
                </w:rPr>
                <w:t>不簽收</w:t>
              </w:r>
            </w:ins>
          </w:p>
          <w:p w:rsidR="00F4590E" w:rsidRDefault="00F4590E" w:rsidP="00F4590E">
            <w:pPr>
              <w:pStyle w:val="Tabletext"/>
              <w:keepLines w:val="0"/>
              <w:spacing w:after="0" w:line="240" w:lineRule="auto"/>
              <w:rPr>
                <w:ins w:id="7" w:author="蕭侑文" w:date="2019-11-26T18:03:00Z"/>
                <w:rFonts w:hint="eastAsia"/>
                <w:kern w:val="2"/>
                <w:szCs w:val="24"/>
                <w:lang w:eastAsia="zh-TW"/>
              </w:rPr>
            </w:pPr>
            <w:ins w:id="8" w:author="蕭侑文" w:date="2019-11-26T18:03:00Z">
              <w:r w:rsidRPr="002438B8">
                <w:rPr>
                  <w:rFonts w:hint="eastAsia"/>
                  <w:noProof/>
                  <w:kern w:val="2"/>
                  <w:szCs w:val="24"/>
                  <w:lang w:eastAsia="zh-TW"/>
                </w:rPr>
                <w:pict>
                  <v:oval id="_x0000_s1048" style="position:absolute;margin-left:4.6pt;margin-top:5pt;width:7.5pt;height:7.5pt;z-index:251664384"/>
                </w:pict>
              </w:r>
              <w:r w:rsidRPr="002438B8">
                <w:rPr>
                  <w:rFonts w:hint="eastAsia"/>
                  <w:kern w:val="2"/>
                  <w:szCs w:val="24"/>
                  <w:lang w:eastAsia="zh-TW"/>
                </w:rPr>
                <w:t xml:space="preserve">   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保戶要求紙本</w:t>
              </w:r>
              <w:r w:rsidRPr="002438B8">
                <w:rPr>
                  <w:kern w:val="2"/>
                  <w:szCs w:val="24"/>
                  <w:lang w:eastAsia="zh-TW"/>
                </w:rPr>
                <w:br/>
              </w:r>
              <w:r>
                <w:rPr>
                  <w:kern w:val="2"/>
                  <w:szCs w:val="24"/>
                  <w:lang w:eastAsia="zh-TW"/>
                </w:rPr>
                <w:t>ELSE</w:t>
              </w:r>
            </w:ins>
          </w:p>
          <w:p w:rsidR="00F4590E" w:rsidDel="00F4590E" w:rsidRDefault="00F4590E" w:rsidP="0028038F">
            <w:pPr>
              <w:pStyle w:val="Tabletext"/>
              <w:keepLines w:val="0"/>
              <w:spacing w:after="0" w:line="240" w:lineRule="auto"/>
              <w:rPr>
                <w:del w:id="9" w:author="蕭侑文" w:date="2019-11-26T18:03:00Z"/>
                <w:kern w:val="2"/>
                <w:szCs w:val="24"/>
                <w:lang w:eastAsia="zh-TW"/>
              </w:rPr>
            </w:pPr>
            <w:del w:id="10" w:author="蕭侑文" w:date="2019-11-26T18:03:00Z">
              <w:r w:rsidDel="00F4590E">
                <w:rPr>
                  <w:kern w:val="2"/>
                  <w:szCs w:val="24"/>
                  <w:lang w:eastAsia="zh-TW"/>
                </w:rPr>
                <w:delText xml:space="preserve">IF </w:delText>
              </w:r>
              <w:r w:rsidRPr="002438B8" w:rsidDel="00F4590E">
                <w:rPr>
                  <w:rFonts w:hint="eastAsia"/>
                  <w:kern w:val="2"/>
                  <w:szCs w:val="24"/>
                  <w:lang w:eastAsia="zh-TW"/>
                </w:rPr>
                <w:delText>DTAABA01.</w:delText>
              </w:r>
              <w:r w:rsidDel="00F4590E">
                <w:rPr>
                  <w:rFonts w:hint="eastAsia"/>
                  <w:kern w:val="2"/>
                  <w:szCs w:val="24"/>
                  <w:lang w:eastAsia="zh-TW"/>
                </w:rPr>
                <w:delText>是否電子</w:delText>
              </w:r>
              <w:r w:rsidDel="00F4590E">
                <w:rPr>
                  <w:rFonts w:hint="eastAsia"/>
                  <w:kern w:val="2"/>
                  <w:szCs w:val="24"/>
                  <w:lang w:eastAsia="zh-TW"/>
                </w:rPr>
                <w:delText xml:space="preserve"> =</w:delText>
              </w:r>
              <w:r w:rsidDel="00F4590E">
                <w:rPr>
                  <w:kern w:val="2"/>
                  <w:szCs w:val="24"/>
                  <w:lang w:eastAsia="zh-TW"/>
                </w:rPr>
                <w:delText>’Y’</w:delText>
              </w:r>
            </w:del>
          </w:p>
          <w:p w:rsidR="00F4590E" w:rsidRPr="002438B8" w:rsidDel="00F4590E" w:rsidRDefault="00F4590E" w:rsidP="00F4590E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del w:id="11" w:author="蕭侑文" w:date="2019-11-26T18:03:00Z"/>
                <w:rFonts w:hint="eastAsia"/>
                <w:kern w:val="2"/>
                <w:szCs w:val="24"/>
                <w:lang w:eastAsia="zh-TW"/>
              </w:rPr>
            </w:pPr>
            <w:del w:id="12" w:author="蕭侑文" w:date="2019-11-26T18:03:00Z">
              <w:r w:rsidRPr="004C1730" w:rsidDel="00F4590E">
                <w:rPr>
                  <w:rFonts w:hint="eastAsia"/>
                  <w:noProof/>
                  <w:kern w:val="2"/>
                  <w:szCs w:val="24"/>
                  <w:lang w:eastAsia="zh-TW"/>
                </w:rPr>
                <w:pict>
                  <v:oval id="_x0000_s1045" style="position:absolute;left:0;text-align:left;margin-left:3.85pt;margin-top:5pt;width:7.5pt;height:7.5pt;z-index:251661312"/>
                </w:pict>
              </w:r>
              <w:r w:rsidRPr="004C1730" w:rsidDel="00F4590E">
                <w:rPr>
                  <w:rFonts w:hint="eastAsia"/>
                  <w:kern w:val="2"/>
                  <w:szCs w:val="24"/>
                  <w:lang w:eastAsia="zh-TW"/>
                </w:rPr>
                <w:delText xml:space="preserve"> </w:delText>
              </w:r>
              <w:r w:rsidDel="00F4590E">
                <w:rPr>
                  <w:rFonts w:hint="eastAsia"/>
                  <w:kern w:val="2"/>
                  <w:szCs w:val="24"/>
                  <w:lang w:eastAsia="zh-TW"/>
                </w:rPr>
                <w:delText>保戶</w:delText>
              </w:r>
              <w:r w:rsidRPr="004C1730" w:rsidDel="00F4590E">
                <w:rPr>
                  <w:rFonts w:hint="eastAsia"/>
                  <w:kern w:val="2"/>
                  <w:szCs w:val="24"/>
                  <w:lang w:eastAsia="zh-TW"/>
                </w:rPr>
                <w:delText>不簽收</w:delText>
              </w:r>
            </w:del>
          </w:p>
          <w:p w:rsidR="00F4590E" w:rsidDel="00F4590E" w:rsidRDefault="00F4590E" w:rsidP="0028038F">
            <w:pPr>
              <w:pStyle w:val="Tabletext"/>
              <w:keepLines w:val="0"/>
              <w:spacing w:after="0" w:line="240" w:lineRule="auto"/>
              <w:rPr>
                <w:del w:id="13" w:author="蕭侑文" w:date="2019-11-26T18:03:00Z"/>
                <w:rFonts w:hint="eastAsia"/>
                <w:kern w:val="2"/>
                <w:szCs w:val="24"/>
                <w:lang w:eastAsia="zh-TW"/>
              </w:rPr>
            </w:pPr>
            <w:del w:id="14" w:author="蕭侑文" w:date="2019-11-26T18:03:00Z">
              <w:r w:rsidRPr="002438B8" w:rsidDel="00F4590E">
                <w:rPr>
                  <w:rFonts w:hint="eastAsia"/>
                  <w:noProof/>
                  <w:kern w:val="2"/>
                  <w:szCs w:val="24"/>
                  <w:lang w:eastAsia="zh-TW"/>
                </w:rPr>
                <w:pict>
                  <v:oval id="_x0000_s1046" style="position:absolute;margin-left:4.6pt;margin-top:5pt;width:7.5pt;height:7.5pt;z-index:251662336"/>
                </w:pict>
              </w:r>
              <w:r w:rsidRPr="002438B8" w:rsidDel="00F4590E">
                <w:rPr>
                  <w:rFonts w:hint="eastAsia"/>
                  <w:kern w:val="2"/>
                  <w:szCs w:val="24"/>
                  <w:lang w:eastAsia="zh-TW"/>
                </w:rPr>
                <w:delText xml:space="preserve">   </w:delText>
              </w:r>
              <w:r w:rsidDel="00F4590E">
                <w:rPr>
                  <w:rFonts w:hint="eastAsia"/>
                  <w:kern w:val="2"/>
                  <w:szCs w:val="24"/>
                  <w:lang w:eastAsia="zh-TW"/>
                </w:rPr>
                <w:delText>保戶要求紙本</w:delText>
              </w:r>
              <w:r w:rsidRPr="002438B8" w:rsidDel="00F4590E">
                <w:rPr>
                  <w:kern w:val="2"/>
                  <w:szCs w:val="24"/>
                  <w:lang w:eastAsia="zh-TW"/>
                </w:rPr>
                <w:br/>
              </w:r>
              <w:r w:rsidDel="00F4590E">
                <w:rPr>
                  <w:kern w:val="2"/>
                  <w:szCs w:val="24"/>
                  <w:lang w:eastAsia="zh-TW"/>
                </w:rPr>
                <w:delText>ELSE</w:delText>
              </w:r>
            </w:del>
          </w:p>
          <w:p w:rsidR="007E63F5" w:rsidRPr="002438B8" w:rsidRDefault="007E63F5" w:rsidP="0028038F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4C1730">
              <w:rPr>
                <w:rFonts w:hint="eastAsia"/>
                <w:noProof/>
                <w:kern w:val="2"/>
                <w:szCs w:val="24"/>
                <w:lang w:eastAsia="zh-TW"/>
              </w:rPr>
              <w:pict>
                <v:oval id="_x0000_s1042" style="position:absolute;margin-left:3.85pt;margin-top:5pt;width:7.5pt;height:7.5pt;z-index:251658240"/>
              </w:pict>
            </w:r>
            <w:r w:rsidRPr="004C1730">
              <w:rPr>
                <w:rFonts w:hint="eastAsia"/>
                <w:kern w:val="2"/>
                <w:szCs w:val="24"/>
                <w:lang w:eastAsia="zh-TW"/>
              </w:rPr>
              <w:t xml:space="preserve">   </w:t>
            </w:r>
            <w:r w:rsidRPr="004C1730">
              <w:rPr>
                <w:rFonts w:hint="eastAsia"/>
                <w:kern w:val="2"/>
                <w:szCs w:val="24"/>
                <w:lang w:eastAsia="zh-TW"/>
              </w:rPr>
              <w:t>不簽收</w:t>
            </w:r>
          </w:p>
          <w:p w:rsidR="007E63F5" w:rsidRPr="002438B8" w:rsidRDefault="007E63F5" w:rsidP="0028038F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438B8">
              <w:rPr>
                <w:rFonts w:hint="eastAsia"/>
                <w:noProof/>
                <w:kern w:val="2"/>
                <w:szCs w:val="24"/>
                <w:lang w:eastAsia="zh-TW"/>
              </w:rPr>
              <w:pict>
                <v:oval id="_x0000_s1043" style="position:absolute;margin-left:4.6pt;margin-top:5pt;width:7.5pt;height:7.5pt;z-index:251659264"/>
              </w:pict>
            </w:r>
            <w:r w:rsidRPr="002438B8">
              <w:rPr>
                <w:rFonts w:hint="eastAsia"/>
                <w:kern w:val="2"/>
                <w:szCs w:val="24"/>
                <w:lang w:eastAsia="zh-TW"/>
              </w:rPr>
              <w:t xml:space="preserve">   </w:t>
            </w:r>
            <w:r w:rsidRPr="002438B8">
              <w:rPr>
                <w:rFonts w:hint="eastAsia"/>
                <w:kern w:val="2"/>
                <w:szCs w:val="24"/>
                <w:lang w:eastAsia="zh-TW"/>
              </w:rPr>
              <w:t>業務員不送</w:t>
            </w:r>
            <w:r w:rsidRPr="002438B8">
              <w:rPr>
                <w:kern w:val="2"/>
                <w:szCs w:val="24"/>
                <w:lang w:eastAsia="zh-TW"/>
              </w:rPr>
              <w:br/>
            </w:r>
            <w:r w:rsidRPr="002438B8">
              <w:rPr>
                <w:rFonts w:ascii="新細明體" w:hAnsi="新細明體" w:hint="eastAsia"/>
                <w:kern w:val="2"/>
                <w:lang w:eastAsia="zh-TW"/>
              </w:rPr>
              <w:t xml:space="preserve">IF (FLAG = 1 ) THEN </w:t>
            </w:r>
            <w:r w:rsidRPr="002438B8">
              <w:rPr>
                <w:rFonts w:ascii="新細明體" w:hAnsi="新細明體" w:hint="eastAsia"/>
                <w:b/>
                <w:kern w:val="2"/>
                <w:lang w:eastAsia="zh-TW"/>
              </w:rPr>
              <w:t>DISABLE</w:t>
            </w:r>
          </w:p>
        </w:tc>
      </w:tr>
      <w:tr w:rsidR="007E63F5" w:rsidRPr="002438B8" w:rsidTr="002438B8">
        <w:tc>
          <w:tcPr>
            <w:tcW w:w="2470" w:type="dxa"/>
          </w:tcPr>
          <w:p w:rsidR="007E63F5" w:rsidRPr="002438B8" w:rsidRDefault="007E63F5" w:rsidP="006E47D8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438B8">
              <w:rPr>
                <w:rFonts w:ascii="新細明體" w:hAnsi="新細明體" w:hint="eastAsia"/>
                <w:kern w:val="2"/>
                <w:lang w:eastAsia="zh-TW"/>
              </w:rPr>
              <w:t>改郵寄</w:t>
            </w:r>
          </w:p>
        </w:tc>
        <w:tc>
          <w:tcPr>
            <w:tcW w:w="4004" w:type="dxa"/>
          </w:tcPr>
          <w:p w:rsidR="007E63F5" w:rsidRPr="004C1730" w:rsidRDefault="007E63F5" w:rsidP="0028038F">
            <w:pPr>
              <w:pStyle w:val="Tabletext"/>
              <w:keepLines w:val="0"/>
              <w:spacing w:after="0" w:line="240" w:lineRule="auto"/>
              <w:rPr>
                <w:rFonts w:hint="eastAsia"/>
                <w:noProof/>
                <w:kern w:val="2"/>
                <w:szCs w:val="24"/>
                <w:lang w:eastAsia="zh-TW"/>
              </w:rPr>
            </w:pPr>
            <w:r w:rsidRPr="004C1730">
              <w:rPr>
                <w:rFonts w:hint="eastAsia"/>
                <w:noProof/>
                <w:kern w:val="2"/>
                <w:szCs w:val="24"/>
                <w:lang w:eastAsia="zh-TW"/>
              </w:rPr>
              <w:pict>
                <v:rect id="_x0000_s1044" style="position:absolute;margin-left:3.85pt;margin-top:4.5pt;width:11.25pt;height:8.25pt;z-index:251660288;mso-position-horizontal-relative:text;mso-position-vertical-relative:text"/>
              </w:pict>
            </w:r>
            <w:r w:rsidRPr="004C1730">
              <w:rPr>
                <w:rFonts w:hint="eastAsia"/>
                <w:noProof/>
                <w:kern w:val="2"/>
                <w:szCs w:val="24"/>
                <w:lang w:eastAsia="zh-TW"/>
              </w:rPr>
              <w:t xml:space="preserve">     </w:t>
            </w:r>
            <w:r w:rsidRPr="002438B8">
              <w:rPr>
                <w:rFonts w:ascii="新細明體" w:hAnsi="新細明體" w:hint="eastAsia"/>
                <w:kern w:val="2"/>
                <w:lang w:eastAsia="zh-TW"/>
              </w:rPr>
              <w:t xml:space="preserve">IF (FLAG = 1 ) THEN </w:t>
            </w:r>
            <w:r w:rsidRPr="002438B8">
              <w:rPr>
                <w:rFonts w:ascii="新細明體" w:hAnsi="新細明體" w:hint="eastAsia"/>
                <w:b/>
                <w:kern w:val="2"/>
                <w:lang w:eastAsia="zh-TW"/>
              </w:rPr>
              <w:t>DISABLE</w:t>
            </w:r>
          </w:p>
        </w:tc>
      </w:tr>
    </w:tbl>
    <w:p w:rsidR="006E1412" w:rsidRPr="002438B8" w:rsidRDefault="0028038F" w:rsidP="002438B8">
      <w:pPr>
        <w:pStyle w:val="Tabletext"/>
        <w:keepLines w:val="0"/>
        <w:spacing w:after="0" w:line="240" w:lineRule="auto"/>
        <w:ind w:left="1984"/>
        <w:rPr>
          <w:kern w:val="2"/>
          <w:szCs w:val="24"/>
          <w:lang w:eastAsia="zh-TW"/>
        </w:rPr>
      </w:pPr>
      <w:r w:rsidRPr="004C1730">
        <w:rPr>
          <w:kern w:val="2"/>
          <w:szCs w:val="24"/>
          <w:lang w:eastAsia="zh-TW"/>
        </w:rPr>
        <w:t>E</w:t>
      </w:r>
      <w:r w:rsidRPr="004C1730">
        <w:rPr>
          <w:rFonts w:hint="eastAsia"/>
          <w:kern w:val="2"/>
          <w:szCs w:val="24"/>
          <w:lang w:eastAsia="zh-TW"/>
        </w:rPr>
        <w:t xml:space="preserve">nable </w:t>
      </w:r>
      <w:r w:rsidRPr="004C1730">
        <w:rPr>
          <w:rFonts w:hint="eastAsia"/>
          <w:kern w:val="2"/>
          <w:szCs w:val="24"/>
          <w:bdr w:val="single" w:sz="4" w:space="0" w:color="auto"/>
          <w:lang w:eastAsia="zh-TW"/>
        </w:rPr>
        <w:t>輸入</w:t>
      </w:r>
      <w:r w:rsidRPr="002438B8">
        <w:rPr>
          <w:rFonts w:hint="eastAsia"/>
          <w:kern w:val="2"/>
          <w:szCs w:val="24"/>
          <w:lang w:eastAsia="zh-TW"/>
        </w:rPr>
        <w:t xml:space="preserve"> </w:t>
      </w:r>
      <w:r w:rsidRPr="002438B8">
        <w:rPr>
          <w:rFonts w:hint="eastAsia"/>
          <w:kern w:val="2"/>
          <w:szCs w:val="24"/>
          <w:lang w:eastAsia="zh-TW"/>
        </w:rPr>
        <w:t>按鈕</w:t>
      </w:r>
    </w:p>
    <w:p w:rsidR="008359C4" w:rsidRPr="004C1730" w:rsidRDefault="0028038F" w:rsidP="002438B8">
      <w:pPr>
        <w:pStyle w:val="Tabletext"/>
        <w:keepLines w:val="0"/>
        <w:spacing w:after="0" w:line="240" w:lineRule="auto"/>
        <w:ind w:left="1984"/>
        <w:rPr>
          <w:rFonts w:hint="eastAsia"/>
          <w:kern w:val="2"/>
          <w:szCs w:val="24"/>
          <w:lang w:eastAsia="zh-TW"/>
        </w:rPr>
      </w:pPr>
      <w:r w:rsidRPr="004C1730">
        <w:rPr>
          <w:rFonts w:hint="eastAsia"/>
          <w:kern w:val="2"/>
          <w:szCs w:val="24"/>
          <w:lang w:eastAsia="zh-TW"/>
        </w:rPr>
        <w:t xml:space="preserve"> </w:t>
      </w:r>
      <w:r w:rsidR="00CE7403" w:rsidRPr="004C1730">
        <w:rPr>
          <w:rFonts w:hint="eastAsia"/>
          <w:noProof/>
          <w:kern w:val="2"/>
          <w:szCs w:val="24"/>
          <w:lang w:eastAsia="zh-TW"/>
        </w:rPr>
        <w:pict>
          <v:roundrect id="_x0000_s1037" style="position:absolute;left:0;text-align:left;margin-left:88.5pt;margin-top:13pt;width:37.5pt;height:25.5pt;z-index:251656192;mso-position-horizontal-relative:text;mso-position-vertical-relative:text" arcsize="10923f">
            <v:textbox style="mso-next-textbox:#_x0000_s1037">
              <w:txbxContent>
                <w:p w:rsidR="00CE7403" w:rsidRPr="00CE7403" w:rsidRDefault="00CE7403">
                  <w:pPr>
                    <w:rPr>
                      <w:b/>
                      <w:sz w:val="16"/>
                      <w:szCs w:val="16"/>
                    </w:rPr>
                  </w:pPr>
                  <w:r w:rsidRPr="00CE7403">
                    <w:rPr>
                      <w:rFonts w:hint="eastAsia"/>
                      <w:b/>
                      <w:sz w:val="16"/>
                      <w:szCs w:val="16"/>
                    </w:rPr>
                    <w:t>輸入</w:t>
                  </w:r>
                </w:p>
              </w:txbxContent>
            </v:textbox>
          </v:roundrect>
        </w:pict>
      </w:r>
    </w:p>
    <w:p w:rsidR="00EB7BD3" w:rsidRPr="002438B8" w:rsidRDefault="00CE7403" w:rsidP="00FB4E43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畫面</w:t>
      </w:r>
      <w:r w:rsidRPr="002438B8">
        <w:rPr>
          <w:rFonts w:hint="eastAsia"/>
          <w:kern w:val="2"/>
          <w:szCs w:val="24"/>
          <w:lang w:eastAsia="zh-TW"/>
        </w:rPr>
        <w:t>.</w:t>
      </w:r>
      <w:r w:rsidRPr="002438B8">
        <w:rPr>
          <w:rFonts w:hint="eastAsia"/>
          <w:kern w:val="2"/>
          <w:szCs w:val="24"/>
          <w:lang w:eastAsia="zh-TW"/>
        </w:rPr>
        <w:t>輸入</w:t>
      </w:r>
      <w:r w:rsidRPr="002438B8">
        <w:rPr>
          <w:rFonts w:hint="eastAsia"/>
          <w:kern w:val="2"/>
          <w:szCs w:val="24"/>
          <w:lang w:eastAsia="zh-TW"/>
        </w:rPr>
        <w:t xml:space="preserve">         </w:t>
      </w:r>
      <w:r w:rsidRPr="002438B8">
        <w:rPr>
          <w:rFonts w:hint="eastAsia"/>
          <w:kern w:val="2"/>
          <w:szCs w:val="24"/>
          <w:lang w:eastAsia="zh-TW"/>
        </w:rPr>
        <w:t>，</w:t>
      </w:r>
      <w:r w:rsidR="00C9135B" w:rsidRPr="002438B8">
        <w:rPr>
          <w:rFonts w:hint="eastAsia"/>
          <w:kern w:val="2"/>
          <w:szCs w:val="24"/>
          <w:lang w:eastAsia="zh-TW"/>
        </w:rPr>
        <w:t>更新</w:t>
      </w:r>
      <w:r w:rsidR="00C9135B" w:rsidRPr="002438B8">
        <w:rPr>
          <w:rFonts w:ascii="細明體" w:eastAsia="細明體" w:hAnsi="細明體" w:hint="eastAsia"/>
          <w:kern w:val="2"/>
          <w:szCs w:val="24"/>
          <w:lang w:eastAsia="zh-TW"/>
        </w:rPr>
        <w:t>不給付函簽收檔</w:t>
      </w:r>
      <w:r w:rsidR="004006D0" w:rsidRPr="002438B8">
        <w:rPr>
          <w:rFonts w:ascii="細明體" w:eastAsia="細明體" w:hAnsi="細明體" w:hint="eastAsia"/>
          <w:kern w:val="2"/>
          <w:szCs w:val="24"/>
          <w:lang w:eastAsia="zh-TW"/>
        </w:rPr>
        <w:t>(DTAABA01)</w:t>
      </w:r>
    </w:p>
    <w:p w:rsidR="00403F24" w:rsidRPr="002438B8" w:rsidRDefault="00403F24" w:rsidP="00FB4E43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將畫面所選擇的受編逐筆更新</w:t>
      </w:r>
      <w:r w:rsidRPr="002438B8">
        <w:rPr>
          <w:rFonts w:ascii="細明體" w:eastAsia="細明體" w:hAnsi="細明體" w:hint="eastAsia"/>
          <w:kern w:val="2"/>
          <w:szCs w:val="24"/>
          <w:lang w:eastAsia="zh-TW"/>
        </w:rPr>
        <w:t>不給付函簽收檔(DTAABA01)</w:t>
      </w:r>
    </w:p>
    <w:p w:rsidR="00FB4E43" w:rsidRPr="004C1730" w:rsidRDefault="00FB4E43" w:rsidP="002438B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C1730">
        <w:rPr>
          <w:rFonts w:ascii="細明體" w:eastAsia="細明體" w:hAnsi="細明體" w:hint="eastAsia"/>
          <w:kern w:val="2"/>
          <w:szCs w:val="24"/>
          <w:lang w:eastAsia="zh-TW"/>
        </w:rPr>
        <w:t>IF</w:t>
      </w:r>
      <w:r w:rsidRPr="002438B8">
        <w:rPr>
          <w:rFonts w:ascii="新細明體" w:hAnsi="新細明體" w:hint="eastAsia"/>
          <w:kern w:val="2"/>
          <w:lang w:eastAsia="zh-TW"/>
        </w:rPr>
        <w:t xml:space="preserve"> (畫面.簽收類別 == </w:t>
      </w:r>
      <w:r w:rsidRPr="002438B8">
        <w:rPr>
          <w:rFonts w:ascii="新細明體" w:hAnsi="新細明體"/>
          <w:kern w:val="2"/>
          <w:lang w:eastAsia="zh-TW"/>
        </w:rPr>
        <w:t>selected</w:t>
      </w:r>
      <w:r w:rsidRPr="002438B8">
        <w:rPr>
          <w:rFonts w:ascii="新細明體" w:hAnsi="新細明體" w:hint="eastAsia"/>
          <w:kern w:val="2"/>
          <w:lang w:eastAsia="zh-TW"/>
        </w:rPr>
        <w:t xml:space="preserve">) 且 (畫面.改郵寄 == </w:t>
      </w:r>
      <w:r w:rsidRPr="002438B8">
        <w:rPr>
          <w:rFonts w:ascii="新細明體" w:hAnsi="新細明體"/>
          <w:kern w:val="2"/>
          <w:lang w:eastAsia="zh-TW"/>
        </w:rPr>
        <w:t>checked</w:t>
      </w:r>
      <w:r w:rsidRPr="002438B8">
        <w:rPr>
          <w:rFonts w:ascii="新細明體" w:hAnsi="新細明體" w:hint="eastAsia"/>
          <w:kern w:val="2"/>
          <w:lang w:eastAsia="zh-TW"/>
        </w:rPr>
        <w:t>)</w:t>
      </w:r>
    </w:p>
    <w:p w:rsidR="008C4707" w:rsidRPr="002438B8" w:rsidRDefault="00C36210" w:rsidP="002438B8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C1730">
        <w:rPr>
          <w:rFonts w:hint="eastAsia"/>
          <w:kern w:val="2"/>
          <w:szCs w:val="24"/>
          <w:lang w:eastAsia="zh-TW"/>
        </w:rPr>
        <w:t xml:space="preserve">UPDATE </w:t>
      </w:r>
      <w:r w:rsidRPr="004C1730">
        <w:rPr>
          <w:rFonts w:ascii="細明體" w:eastAsia="細明體" w:hAnsi="細明體" w:hint="eastAsia"/>
          <w:kern w:val="2"/>
          <w:szCs w:val="24"/>
          <w:lang w:eastAsia="zh-TW"/>
        </w:rPr>
        <w:t>DTAABA01</w:t>
      </w:r>
    </w:p>
    <w:p w:rsidR="00C36210" w:rsidRPr="002438B8" w:rsidRDefault="00C36210" w:rsidP="002438B8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WHERE</w:t>
      </w:r>
    </w:p>
    <w:p w:rsidR="00E562A2" w:rsidRPr="002438B8" w:rsidRDefault="00E562A2" w:rsidP="002438B8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438B8">
        <w:rPr>
          <w:rFonts w:hint="eastAsia"/>
          <w:kern w:val="2"/>
          <w:szCs w:val="24"/>
          <w:lang w:eastAsia="zh-TW"/>
        </w:rPr>
        <w:t>受理編號</w:t>
      </w:r>
      <w:r w:rsidRPr="002438B8">
        <w:rPr>
          <w:rFonts w:hint="eastAsia"/>
          <w:kern w:val="2"/>
          <w:szCs w:val="24"/>
          <w:lang w:eastAsia="zh-TW"/>
        </w:rPr>
        <w:t xml:space="preserve"> = </w:t>
      </w:r>
      <w:r w:rsidRPr="002438B8">
        <w:rPr>
          <w:rFonts w:hint="eastAsia"/>
          <w:kern w:val="2"/>
          <w:szCs w:val="24"/>
          <w:lang w:eastAsia="zh-TW"/>
        </w:rPr>
        <w:t>畫面</w:t>
      </w:r>
      <w:r w:rsidRPr="002438B8">
        <w:rPr>
          <w:rFonts w:hint="eastAsia"/>
          <w:kern w:val="2"/>
          <w:szCs w:val="24"/>
          <w:lang w:eastAsia="zh-TW"/>
        </w:rPr>
        <w:t>.</w:t>
      </w:r>
      <w:r w:rsidRPr="002438B8">
        <w:rPr>
          <w:rFonts w:hint="eastAsia"/>
          <w:kern w:val="2"/>
          <w:szCs w:val="24"/>
          <w:lang w:eastAsia="zh-TW"/>
        </w:rPr>
        <w:t>受理編號</w:t>
      </w:r>
    </w:p>
    <w:tbl>
      <w:tblPr>
        <w:tblW w:w="5893" w:type="dxa"/>
        <w:tblInd w:w="1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55"/>
        <w:gridCol w:w="2538"/>
        <w:tblGridChange w:id="15">
          <w:tblGrid>
            <w:gridCol w:w="3355"/>
            <w:gridCol w:w="2538"/>
          </w:tblGrid>
        </w:tblGridChange>
      </w:tblGrid>
      <w:tr w:rsidR="000307A8" w:rsidRPr="002438B8" w:rsidTr="00DB02CB">
        <w:tc>
          <w:tcPr>
            <w:tcW w:w="3355" w:type="dxa"/>
            <w:shd w:val="clear" w:color="auto" w:fill="A6A6A6"/>
          </w:tcPr>
          <w:p w:rsidR="000307A8" w:rsidRPr="002438B8" w:rsidRDefault="000307A8" w:rsidP="00DB02CB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kern w:val="2"/>
                <w:lang w:eastAsia="zh-TW"/>
              </w:rPr>
            </w:pPr>
            <w:r w:rsidRPr="002438B8">
              <w:rPr>
                <w:rFonts w:ascii="新細明體" w:hAnsi="新細明體" w:hint="eastAsia"/>
                <w:kern w:val="2"/>
                <w:lang w:eastAsia="zh-TW"/>
              </w:rPr>
              <w:t>欄位</w:t>
            </w:r>
          </w:p>
        </w:tc>
        <w:tc>
          <w:tcPr>
            <w:tcW w:w="2538" w:type="dxa"/>
            <w:shd w:val="clear" w:color="auto" w:fill="A6A6A6"/>
          </w:tcPr>
          <w:p w:rsidR="000307A8" w:rsidRPr="002438B8" w:rsidRDefault="000307A8" w:rsidP="00DB02CB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kern w:val="2"/>
                <w:lang w:eastAsia="zh-TW"/>
              </w:rPr>
            </w:pPr>
            <w:r w:rsidRPr="002438B8">
              <w:rPr>
                <w:rFonts w:ascii="新細明體" w:hAnsi="新細明體" w:hint="eastAsia"/>
                <w:kern w:val="2"/>
                <w:lang w:eastAsia="zh-TW"/>
              </w:rPr>
              <w:t>值</w:t>
            </w:r>
          </w:p>
        </w:tc>
      </w:tr>
      <w:tr w:rsidR="0050580C" w:rsidRPr="002438B8" w:rsidTr="00DB02CB">
        <w:tc>
          <w:tcPr>
            <w:tcW w:w="3355" w:type="dxa"/>
          </w:tcPr>
          <w:p w:rsidR="0050580C" w:rsidRPr="002438B8" w:rsidRDefault="00460D2F" w:rsidP="00460D2F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438B8">
              <w:rPr>
                <w:rFonts w:ascii="新細明體" w:hAnsi="新細明體"/>
                <w:kern w:val="2"/>
                <w:lang w:eastAsia="zh-TW"/>
              </w:rPr>
              <w:t xml:space="preserve">UNSING_RESN </w:t>
            </w:r>
            <w:r w:rsidR="00B85BD3" w:rsidRPr="002438B8">
              <w:rPr>
                <w:rFonts w:ascii="新細明體" w:hAnsi="新細明體" w:hint="eastAsia"/>
                <w:kern w:val="2"/>
                <w:lang w:eastAsia="zh-TW"/>
              </w:rPr>
              <w:t xml:space="preserve"> </w:t>
            </w:r>
            <w:r w:rsidR="00194B74" w:rsidRPr="002438B8">
              <w:rPr>
                <w:rFonts w:ascii="新細明體" w:hAnsi="新細明體" w:hint="eastAsia"/>
                <w:kern w:val="2"/>
                <w:lang w:eastAsia="zh-TW"/>
              </w:rPr>
              <w:t xml:space="preserve"> </w:t>
            </w:r>
            <w:r w:rsidR="00B85BD3" w:rsidRPr="002438B8">
              <w:rPr>
                <w:rFonts w:ascii="新細明體" w:hAnsi="新細明體" w:hint="eastAsia"/>
                <w:kern w:val="2"/>
                <w:lang w:eastAsia="zh-TW"/>
              </w:rPr>
              <w:t>[</w:t>
            </w:r>
            <w:r w:rsidRPr="002438B8">
              <w:rPr>
                <w:rFonts w:ascii="新細明體" w:hAnsi="新細明體" w:hint="eastAsia"/>
                <w:kern w:val="2"/>
                <w:lang w:eastAsia="zh-TW"/>
              </w:rPr>
              <w:t>不簽收原因</w:t>
            </w:r>
            <w:r w:rsidR="00B85BD3" w:rsidRPr="002438B8">
              <w:rPr>
                <w:rFonts w:ascii="新細明體" w:hAnsi="新細明體" w:hint="eastAsia"/>
                <w:kern w:val="2"/>
                <w:lang w:eastAsia="zh-TW"/>
              </w:rPr>
              <w:t>]</w:t>
            </w:r>
          </w:p>
        </w:tc>
        <w:tc>
          <w:tcPr>
            <w:tcW w:w="2538" w:type="dxa"/>
          </w:tcPr>
          <w:p w:rsidR="0050580C" w:rsidRPr="002438B8" w:rsidRDefault="00B85BD3" w:rsidP="00DB02C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438B8">
              <w:rPr>
                <w:rFonts w:ascii="新細明體" w:hAnsi="新細明體" w:hint="eastAsia"/>
                <w:kern w:val="2"/>
                <w:lang w:eastAsia="zh-TW"/>
              </w:rPr>
              <w:t>1</w:t>
            </w:r>
            <w:r w:rsidR="00460D2F" w:rsidRPr="002438B8">
              <w:rPr>
                <w:rFonts w:ascii="新細明體" w:hAnsi="新細明體" w:hint="eastAsia"/>
                <w:kern w:val="2"/>
                <w:lang w:eastAsia="zh-TW"/>
              </w:rPr>
              <w:t xml:space="preserve"> :不簽收</w:t>
            </w:r>
          </w:p>
          <w:p w:rsidR="00460D2F" w:rsidRDefault="00460D2F" w:rsidP="00DB02CB">
            <w:pPr>
              <w:pStyle w:val="Tabletext"/>
              <w:keepLines w:val="0"/>
              <w:spacing w:after="0" w:line="240" w:lineRule="auto"/>
              <w:rPr>
                <w:ins w:id="16" w:author="蕭侑文" w:date="2019-11-26T18:04:00Z"/>
                <w:rFonts w:ascii="新細明體" w:hAnsi="新細明體"/>
                <w:kern w:val="2"/>
                <w:lang w:eastAsia="zh-TW"/>
              </w:rPr>
            </w:pPr>
            <w:r w:rsidRPr="002438B8">
              <w:rPr>
                <w:rFonts w:ascii="新細明體" w:hAnsi="新細明體" w:hint="eastAsia"/>
                <w:kern w:val="2"/>
                <w:lang w:eastAsia="zh-TW"/>
              </w:rPr>
              <w:t>2:業務員部送</w:t>
            </w:r>
          </w:p>
          <w:p w:rsidR="00D528A2" w:rsidRPr="002438B8" w:rsidRDefault="00D528A2" w:rsidP="00DB02C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ins w:id="17" w:author="蕭侑文" w:date="2019-11-26T18:04:00Z">
              <w:r>
                <w:rPr>
                  <w:rFonts w:ascii="新細明體" w:hAnsi="新細明體" w:hint="eastAsia"/>
                  <w:kern w:val="2"/>
                  <w:lang w:eastAsia="zh-TW"/>
                </w:rPr>
                <w:t>3: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保戶要求紙本</w:t>
              </w:r>
            </w:ins>
          </w:p>
        </w:tc>
      </w:tr>
      <w:tr w:rsidR="0050580C" w:rsidRPr="002438B8" w:rsidTr="00DB02CB">
        <w:tc>
          <w:tcPr>
            <w:tcW w:w="3355" w:type="dxa"/>
          </w:tcPr>
          <w:p w:rsidR="0050580C" w:rsidRPr="002438B8" w:rsidRDefault="00194B74" w:rsidP="00DB02CB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kern w:val="2"/>
                <w:lang w:eastAsia="zh-TW"/>
              </w:rPr>
            </w:pPr>
            <w:r w:rsidRPr="002438B8">
              <w:rPr>
                <w:rFonts w:ascii="新細明體" w:hAnsi="新細明體" w:hint="eastAsia"/>
                <w:kern w:val="2"/>
                <w:lang w:eastAsia="zh-TW"/>
              </w:rPr>
              <w:t>CHGMAIL_DATE [改郵寄日期]</w:t>
            </w:r>
          </w:p>
        </w:tc>
        <w:tc>
          <w:tcPr>
            <w:tcW w:w="2538" w:type="dxa"/>
          </w:tcPr>
          <w:p w:rsidR="0050580C" w:rsidRPr="002438B8" w:rsidRDefault="0050580C" w:rsidP="00DB02C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438B8">
              <w:rPr>
                <w:rFonts w:ascii="新細明體" w:hAnsi="新細明體" w:hint="eastAsia"/>
                <w:kern w:val="2"/>
                <w:lang w:eastAsia="zh-TW"/>
              </w:rPr>
              <w:t>今天日期</w:t>
            </w:r>
          </w:p>
        </w:tc>
      </w:tr>
      <w:tr w:rsidR="004E7224" w:rsidRPr="002438B8" w:rsidTr="00DB02CB">
        <w:tc>
          <w:tcPr>
            <w:tcW w:w="3355" w:type="dxa"/>
          </w:tcPr>
          <w:p w:rsidR="004E7224" w:rsidRPr="002438B8" w:rsidRDefault="007D2A13" w:rsidP="00DB02C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438B8">
              <w:rPr>
                <w:rFonts w:ascii="新細明體" w:hAnsi="新細明體"/>
                <w:kern w:val="2"/>
                <w:lang w:eastAsia="zh-TW"/>
              </w:rPr>
              <w:t xml:space="preserve">CHGMAIL_DIV_NO </w:t>
            </w:r>
            <w:r w:rsidRPr="002438B8">
              <w:rPr>
                <w:rFonts w:ascii="新細明體" w:hAnsi="新細明體" w:hint="eastAsia"/>
                <w:kern w:val="2"/>
                <w:lang w:eastAsia="zh-TW"/>
              </w:rPr>
              <w:t>[</w:t>
            </w:r>
            <w:r w:rsidRPr="002438B8">
              <w:rPr>
                <w:rFonts w:ascii="新細明體" w:hAnsi="新細明體"/>
                <w:kern w:val="2"/>
                <w:lang w:eastAsia="zh-TW"/>
              </w:rPr>
              <w:t xml:space="preserve">改郵寄轉送單位 </w:t>
            </w:r>
            <w:r w:rsidRPr="002438B8">
              <w:rPr>
                <w:rFonts w:ascii="新細明體" w:hAnsi="新細明體" w:hint="eastAsia"/>
                <w:kern w:val="2"/>
                <w:lang w:eastAsia="zh-TW"/>
              </w:rPr>
              <w:t>]</w:t>
            </w:r>
          </w:p>
        </w:tc>
        <w:tc>
          <w:tcPr>
            <w:tcW w:w="2538" w:type="dxa"/>
          </w:tcPr>
          <w:p w:rsidR="004E7224" w:rsidRPr="002438B8" w:rsidRDefault="007D2A13" w:rsidP="00DB02C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2438B8">
              <w:rPr>
                <w:rFonts w:ascii="新細明體" w:hAnsi="新細明體"/>
                <w:kern w:val="2"/>
                <w:lang w:eastAsia="zh-TW"/>
              </w:rPr>
              <w:t xml:space="preserve">APRV_DIV_NO </w:t>
            </w:r>
            <w:r w:rsidRPr="002438B8">
              <w:rPr>
                <w:rFonts w:ascii="新細明體" w:hAnsi="新細明體" w:hint="eastAsia"/>
                <w:kern w:val="2"/>
                <w:lang w:eastAsia="zh-TW"/>
              </w:rPr>
              <w:t>[</w:t>
            </w:r>
            <w:r w:rsidRPr="002438B8">
              <w:rPr>
                <w:rFonts w:ascii="新細明體" w:hAnsi="新細明體"/>
                <w:kern w:val="2"/>
                <w:lang w:eastAsia="zh-TW"/>
              </w:rPr>
              <w:t xml:space="preserve">覆核單位 </w:t>
            </w:r>
            <w:r w:rsidRPr="002438B8">
              <w:rPr>
                <w:rFonts w:ascii="新細明體" w:hAnsi="新細明體" w:hint="eastAsia"/>
                <w:kern w:val="2"/>
                <w:lang w:eastAsia="zh-TW"/>
              </w:rPr>
              <w:t>]</w:t>
            </w:r>
          </w:p>
        </w:tc>
      </w:tr>
    </w:tbl>
    <w:p w:rsidR="005348AC" w:rsidRDefault="00D3224D" w:rsidP="002438B8">
      <w:pPr>
        <w:pStyle w:val="Tabletext"/>
        <w:keepLines w:val="0"/>
        <w:numPr>
          <w:ilvl w:val="4"/>
          <w:numId w:val="9"/>
        </w:numPr>
        <w:spacing w:after="0" w:line="240" w:lineRule="auto"/>
        <w:rPr>
          <w:ins w:id="18" w:author="蕭侑文" w:date="2019-11-26T18:08:00Z"/>
          <w:kern w:val="2"/>
        </w:rPr>
      </w:pPr>
      <w:ins w:id="19" w:author="蕭侑文" w:date="2019-11-26T18:16:00Z">
        <w:r>
          <w:rPr>
            <w:kern w:val="2"/>
            <w:szCs w:val="24"/>
            <w:lang w:eastAsia="zh-TW"/>
          </w:rPr>
          <w:t xml:space="preserve">IF </w:t>
        </w:r>
        <w:r>
          <w:rPr>
            <w:rFonts w:hint="eastAsia"/>
            <w:kern w:val="2"/>
            <w:szCs w:val="24"/>
            <w:lang w:eastAsia="zh-TW"/>
          </w:rPr>
          <w:t>DTAABA01.</w:t>
        </w:r>
        <w:r w:rsidRPr="00D3224D">
          <w:rPr>
            <w:rFonts w:ascii="Courier New" w:hAnsi="Courier New" w:cs="Courier New" w:hint="eastAsia"/>
            <w:color w:val="000000"/>
          </w:rPr>
          <w:t>轉送方式</w:t>
        </w:r>
        <w:r>
          <w:rPr>
            <w:rFonts w:ascii="Courier New" w:hAnsi="Courier New" w:cs="Courier New" w:hint="eastAsia"/>
            <w:color w:val="000000"/>
            <w:lang w:eastAsia="zh-TW"/>
          </w:rPr>
          <w:t xml:space="preserve"> =</w:t>
        </w:r>
        <w:r>
          <w:rPr>
            <w:rFonts w:ascii="Courier New" w:hAnsi="Courier New" w:cs="Courier New"/>
            <w:color w:val="000000"/>
            <w:lang w:eastAsia="zh-TW"/>
          </w:rPr>
          <w:t>’</w:t>
        </w:r>
        <w:r>
          <w:rPr>
            <w:rFonts w:ascii="Courier New" w:hAnsi="Courier New" w:cs="Courier New" w:hint="eastAsia"/>
            <w:color w:val="000000"/>
            <w:lang w:eastAsia="zh-TW"/>
          </w:rPr>
          <w:t>3</w:t>
        </w:r>
        <w:r>
          <w:rPr>
            <w:rFonts w:ascii="Courier New" w:hAnsi="Courier New" w:cs="Courier New"/>
            <w:color w:val="000000"/>
            <w:lang w:eastAsia="zh-TW"/>
          </w:rPr>
          <w:t>’</w:t>
        </w:r>
      </w:ins>
      <w:ins w:id="20" w:author="蕭侑文" w:date="2019-11-26T18:08:00Z">
        <w:r w:rsidR="005348AC">
          <w:rPr>
            <w:rFonts w:hint="eastAsia"/>
            <w:kern w:val="2"/>
            <w:szCs w:val="24"/>
            <w:lang w:eastAsia="zh-TW"/>
          </w:rPr>
          <w:t xml:space="preserve"> </w:t>
        </w:r>
        <w:r w:rsidR="005348AC" w:rsidRPr="005348AC">
          <w:rPr>
            <w:kern w:val="2"/>
            <w:szCs w:val="24"/>
            <w:lang w:eastAsia="zh-TW"/>
          </w:rPr>
          <w:sym w:font="Wingdings" w:char="F0DF"/>
        </w:r>
        <w:r w:rsidR="005348AC">
          <w:rPr>
            <w:rFonts w:hint="eastAsia"/>
            <w:kern w:val="2"/>
            <w:szCs w:val="24"/>
            <w:lang w:eastAsia="zh-TW"/>
          </w:rPr>
          <w:t>非電子件才需剔除</w:t>
        </w:r>
      </w:ins>
    </w:p>
    <w:p w:rsidR="00D1137D" w:rsidRPr="004C1730" w:rsidRDefault="00D1137D" w:rsidP="005348AC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hint="eastAsia"/>
          <w:kern w:val="2"/>
        </w:rPr>
        <w:pPrChange w:id="21" w:author="蕭侑文" w:date="2019-11-26T18:08:00Z">
          <w:pPr>
            <w:pStyle w:val="Tabletext"/>
            <w:keepLines w:val="0"/>
            <w:numPr>
              <w:ilvl w:val="4"/>
              <w:numId w:val="9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 w:rsidRPr="004C1730">
        <w:rPr>
          <w:rFonts w:hint="eastAsia"/>
          <w:kern w:val="2"/>
          <w:lang w:eastAsia="zh-TW"/>
        </w:rPr>
        <w:t>CALL AA_X0Z020:</w:t>
      </w:r>
    </w:p>
    <w:p w:rsidR="00D1137D" w:rsidRPr="004C1730" w:rsidRDefault="00D1137D" w:rsidP="005348AC">
      <w:pPr>
        <w:pStyle w:val="Tabletext"/>
        <w:keepLines w:val="0"/>
        <w:numPr>
          <w:ilvl w:val="6"/>
          <w:numId w:val="9"/>
        </w:numPr>
        <w:spacing w:after="0" w:line="240" w:lineRule="auto"/>
        <w:rPr>
          <w:rFonts w:hint="eastAsia"/>
          <w:kern w:val="2"/>
        </w:rPr>
        <w:pPrChange w:id="22" w:author="蕭侑文" w:date="2019-11-26T18:08:00Z">
          <w:pPr>
            <w:pStyle w:val="Tabletext"/>
            <w:keepLines w:val="0"/>
            <w:numPr>
              <w:ilvl w:val="5"/>
              <w:numId w:val="9"/>
            </w:numPr>
            <w:tabs>
              <w:tab w:val="num" w:pos="3260"/>
            </w:tabs>
            <w:spacing w:after="0" w:line="240" w:lineRule="auto"/>
            <w:ind w:left="3260" w:hanging="1134"/>
          </w:pPr>
        </w:pPrChange>
      </w:pPr>
      <w:r w:rsidRPr="004C1730">
        <w:rPr>
          <w:rFonts w:hint="eastAsia"/>
          <w:kern w:val="2"/>
          <w:lang w:eastAsia="zh-TW"/>
        </w:rPr>
        <w:t>AA_X0Z020.delete(</w:t>
      </w:r>
      <w:r w:rsidRPr="002438B8">
        <w:rPr>
          <w:rFonts w:ascii="新細明體" w:hAnsi="新細明體" w:hint="eastAsia"/>
          <w:kern w:val="2"/>
          <w:lang w:eastAsia="zh-TW"/>
        </w:rPr>
        <w:t xml:space="preserve">受理編號, </w:t>
      </w:r>
      <w:r w:rsidRPr="002438B8">
        <w:rPr>
          <w:rFonts w:ascii="新細明體" w:hAnsi="新細明體"/>
          <w:kern w:val="2"/>
          <w:lang w:eastAsia="zh-TW"/>
        </w:rPr>
        <w:t>“</w:t>
      </w:r>
      <w:r w:rsidRPr="002438B8">
        <w:rPr>
          <w:rFonts w:ascii="新細明體" w:hAnsi="新細明體" w:hint="eastAsia"/>
          <w:kern w:val="2"/>
          <w:lang w:eastAsia="zh-TW"/>
        </w:rPr>
        <w:t>AA</w:t>
      </w:r>
      <w:smartTag w:uri="urn:schemas-microsoft-com:office:smarttags" w:element="chmetcnv">
        <w:smartTagPr>
          <w:attr w:name="UnitName" w:val="”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2438B8">
          <w:rPr>
            <w:rFonts w:ascii="新細明體" w:hAnsi="新細明體" w:hint="eastAsia"/>
            <w:kern w:val="2"/>
            <w:lang w:eastAsia="zh-TW"/>
          </w:rPr>
          <w:t>06</w:t>
        </w:r>
        <w:r w:rsidRPr="002438B8">
          <w:rPr>
            <w:rFonts w:ascii="新細明體" w:hAnsi="新細明體"/>
            <w:kern w:val="2"/>
            <w:lang w:eastAsia="zh-TW"/>
          </w:rPr>
          <w:t>”</w:t>
        </w:r>
      </w:smartTag>
      <w:r w:rsidRPr="004C1730">
        <w:rPr>
          <w:rFonts w:hint="eastAsia"/>
          <w:kern w:val="2"/>
          <w:lang w:eastAsia="zh-TW"/>
        </w:rPr>
        <w:t>)</w:t>
      </w:r>
    </w:p>
    <w:p w:rsidR="00D443FA" w:rsidRPr="002438B8" w:rsidRDefault="00D443FA" w:rsidP="002438B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hint="eastAsia"/>
          <w:kern w:val="2"/>
        </w:rPr>
      </w:pPr>
      <w:r w:rsidRPr="004C1730">
        <w:rPr>
          <w:rFonts w:hint="eastAsia"/>
          <w:kern w:val="2"/>
          <w:lang w:eastAsia="zh-TW"/>
        </w:rPr>
        <w:t>ELSE</w:t>
      </w:r>
    </w:p>
    <w:p w:rsidR="00D443FA" w:rsidRPr="002438B8" w:rsidRDefault="00D443FA" w:rsidP="002438B8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hint="eastAsia"/>
          <w:kern w:val="2"/>
          <w:lang w:eastAsia="zh-TW"/>
        </w:rPr>
      </w:pPr>
      <w:r w:rsidRPr="002438B8">
        <w:rPr>
          <w:rFonts w:hint="eastAsia"/>
          <w:kern w:val="2"/>
          <w:lang w:eastAsia="zh-TW"/>
        </w:rPr>
        <w:t>畫面</w:t>
      </w:r>
      <w:r w:rsidRPr="002438B8">
        <w:rPr>
          <w:rFonts w:hint="eastAsia"/>
          <w:kern w:val="2"/>
          <w:lang w:eastAsia="zh-TW"/>
        </w:rPr>
        <w:t>ALERT</w:t>
      </w:r>
      <w:r w:rsidRPr="002438B8">
        <w:rPr>
          <w:rFonts w:hint="eastAsia"/>
          <w:kern w:val="2"/>
          <w:lang w:eastAsia="zh-TW"/>
        </w:rPr>
        <w:t>訊息</w:t>
      </w:r>
      <w:r w:rsidRPr="002438B8">
        <w:rPr>
          <w:rFonts w:hint="eastAsia"/>
          <w:kern w:val="2"/>
          <w:lang w:eastAsia="zh-TW"/>
        </w:rPr>
        <w:t>:</w:t>
      </w:r>
      <w:r w:rsidRPr="002438B8">
        <w:rPr>
          <w:kern w:val="2"/>
          <w:lang w:eastAsia="zh-TW"/>
        </w:rPr>
        <w:t>”</w:t>
      </w:r>
      <w:r w:rsidRPr="002438B8">
        <w:rPr>
          <w:rFonts w:hint="eastAsia"/>
          <w:kern w:val="2"/>
          <w:lang w:eastAsia="zh-TW"/>
        </w:rPr>
        <w:t>受理編號</w:t>
      </w:r>
      <w:r w:rsidRPr="002438B8">
        <w:rPr>
          <w:rFonts w:hint="eastAsia"/>
          <w:kern w:val="2"/>
          <w:lang w:eastAsia="zh-TW"/>
        </w:rPr>
        <w:t>:</w:t>
      </w:r>
      <w:r w:rsidRPr="002438B8">
        <w:rPr>
          <w:kern w:val="2"/>
          <w:lang w:eastAsia="zh-TW"/>
        </w:rPr>
        <w:t>”</w:t>
      </w:r>
      <w:r w:rsidRPr="002438B8">
        <w:rPr>
          <w:rFonts w:hint="eastAsia"/>
          <w:kern w:val="2"/>
          <w:lang w:eastAsia="zh-TW"/>
        </w:rPr>
        <w:t xml:space="preserve"> +</w:t>
      </w:r>
      <w:r w:rsidRPr="002438B8">
        <w:rPr>
          <w:rFonts w:hint="eastAsia"/>
          <w:kern w:val="2"/>
          <w:lang w:eastAsia="zh-TW"/>
        </w:rPr>
        <w:t>畫面</w:t>
      </w:r>
      <w:r w:rsidRPr="002438B8">
        <w:rPr>
          <w:rFonts w:hint="eastAsia"/>
          <w:kern w:val="2"/>
          <w:lang w:eastAsia="zh-TW"/>
        </w:rPr>
        <w:t>.</w:t>
      </w:r>
      <w:r w:rsidRPr="002438B8">
        <w:rPr>
          <w:rFonts w:hint="eastAsia"/>
          <w:kern w:val="2"/>
          <w:lang w:eastAsia="zh-TW"/>
        </w:rPr>
        <w:t>受理編號</w:t>
      </w:r>
      <w:r w:rsidRPr="002438B8">
        <w:rPr>
          <w:rFonts w:hint="eastAsia"/>
          <w:kern w:val="2"/>
          <w:lang w:eastAsia="zh-TW"/>
        </w:rPr>
        <w:t xml:space="preserve"> + </w:t>
      </w:r>
      <w:r w:rsidRPr="002438B8">
        <w:rPr>
          <w:kern w:val="2"/>
          <w:lang w:eastAsia="zh-TW"/>
        </w:rPr>
        <w:t>“</w:t>
      </w:r>
      <w:r w:rsidRPr="002438B8">
        <w:rPr>
          <w:rFonts w:hint="eastAsia"/>
          <w:kern w:val="2"/>
          <w:lang w:eastAsia="zh-TW"/>
        </w:rPr>
        <w:t>並未完整選取</w:t>
      </w:r>
      <w:r w:rsidRPr="002438B8">
        <w:rPr>
          <w:kern w:val="2"/>
          <w:lang w:eastAsia="zh-TW"/>
        </w:rPr>
        <w:t>”</w:t>
      </w:r>
    </w:p>
    <w:p w:rsidR="00EB7BD3" w:rsidRPr="002438B8" w:rsidRDefault="00EB7BD3" w:rsidP="002438B8">
      <w:pPr>
        <w:pStyle w:val="Tabletext"/>
        <w:keepLines w:val="0"/>
        <w:spacing w:after="0" w:line="240" w:lineRule="auto"/>
        <w:rPr>
          <w:rFonts w:hint="eastAsia"/>
          <w:kern w:val="2"/>
        </w:rPr>
      </w:pPr>
    </w:p>
    <w:sectPr w:rsidR="00EB7BD3" w:rsidRPr="002438B8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CEA" w:rsidRDefault="00810CEA">
      <w:r>
        <w:separator/>
      </w:r>
    </w:p>
  </w:endnote>
  <w:endnote w:type="continuationSeparator" w:id="0">
    <w:p w:rsidR="00810CEA" w:rsidRDefault="00810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3EA" w:rsidRDefault="000753E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753EA" w:rsidRDefault="000753E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3EA" w:rsidRDefault="000753E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37CAB">
      <w:rPr>
        <w:rStyle w:val="a6"/>
        <w:noProof/>
      </w:rPr>
      <w:t>3</w:t>
    </w:r>
    <w:r>
      <w:rPr>
        <w:rStyle w:val="a6"/>
      </w:rPr>
      <w:fldChar w:fldCharType="end"/>
    </w:r>
  </w:p>
  <w:p w:rsidR="000753EA" w:rsidRDefault="000753E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CEA" w:rsidRDefault="00810CEA">
      <w:r>
        <w:separator/>
      </w:r>
    </w:p>
  </w:footnote>
  <w:footnote w:type="continuationSeparator" w:id="0">
    <w:p w:rsidR="00810CEA" w:rsidRDefault="00810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B566459"/>
    <w:multiLevelType w:val="hybridMultilevel"/>
    <w:tmpl w:val="1604D988"/>
    <w:lvl w:ilvl="0" w:tplc="EDBE2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EAA5A43"/>
    <w:multiLevelType w:val="multilevel"/>
    <w:tmpl w:val="2F7061B6"/>
    <w:lvl w:ilvl="0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6D13DB9"/>
    <w:multiLevelType w:val="multilevel"/>
    <w:tmpl w:val="9F2271E6"/>
    <w:lvl w:ilvl="0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EB67035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2896FDD"/>
    <w:multiLevelType w:val="hybridMultilevel"/>
    <w:tmpl w:val="9F2271E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7C824968"/>
    <w:multiLevelType w:val="hybridMultilevel"/>
    <w:tmpl w:val="D1CAC0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14"/>
  </w:num>
  <w:num w:numId="5">
    <w:abstractNumId w:val="8"/>
  </w:num>
  <w:num w:numId="6">
    <w:abstractNumId w:val="1"/>
  </w:num>
  <w:num w:numId="7">
    <w:abstractNumId w:val="15"/>
  </w:num>
  <w:num w:numId="8">
    <w:abstractNumId w:val="9"/>
  </w:num>
  <w:num w:numId="9">
    <w:abstractNumId w:val="3"/>
  </w:num>
  <w:num w:numId="10">
    <w:abstractNumId w:val="12"/>
  </w:num>
  <w:num w:numId="11">
    <w:abstractNumId w:val="13"/>
  </w:num>
  <w:num w:numId="12">
    <w:abstractNumId w:val="6"/>
  </w:num>
  <w:num w:numId="13">
    <w:abstractNumId w:val="11"/>
  </w:num>
  <w:num w:numId="14">
    <w:abstractNumId w:val="7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0880"/>
    <w:rsid w:val="00001AEE"/>
    <w:rsid w:val="00002FB4"/>
    <w:rsid w:val="00004B4D"/>
    <w:rsid w:val="00004C07"/>
    <w:rsid w:val="0000538B"/>
    <w:rsid w:val="00006201"/>
    <w:rsid w:val="00011967"/>
    <w:rsid w:val="00014323"/>
    <w:rsid w:val="000148C4"/>
    <w:rsid w:val="000152C9"/>
    <w:rsid w:val="000179DF"/>
    <w:rsid w:val="000207A2"/>
    <w:rsid w:val="0002170B"/>
    <w:rsid w:val="000268AF"/>
    <w:rsid w:val="0002720D"/>
    <w:rsid w:val="000278E1"/>
    <w:rsid w:val="000307A8"/>
    <w:rsid w:val="000415BF"/>
    <w:rsid w:val="00043CEB"/>
    <w:rsid w:val="00044DCF"/>
    <w:rsid w:val="00050D0D"/>
    <w:rsid w:val="000576E8"/>
    <w:rsid w:val="00062828"/>
    <w:rsid w:val="00062F37"/>
    <w:rsid w:val="00073216"/>
    <w:rsid w:val="000737CB"/>
    <w:rsid w:val="00074DEF"/>
    <w:rsid w:val="000753EA"/>
    <w:rsid w:val="000810A8"/>
    <w:rsid w:val="0008179A"/>
    <w:rsid w:val="00081DB5"/>
    <w:rsid w:val="000824C0"/>
    <w:rsid w:val="00090C25"/>
    <w:rsid w:val="000A2988"/>
    <w:rsid w:val="000A42B3"/>
    <w:rsid w:val="000A5360"/>
    <w:rsid w:val="000A7E21"/>
    <w:rsid w:val="000B5715"/>
    <w:rsid w:val="000C3481"/>
    <w:rsid w:val="000C3D01"/>
    <w:rsid w:val="000C4477"/>
    <w:rsid w:val="000C7462"/>
    <w:rsid w:val="000D074D"/>
    <w:rsid w:val="000D237C"/>
    <w:rsid w:val="000D24F7"/>
    <w:rsid w:val="000D703F"/>
    <w:rsid w:val="000D79F3"/>
    <w:rsid w:val="000E16EF"/>
    <w:rsid w:val="000E3333"/>
    <w:rsid w:val="000E7523"/>
    <w:rsid w:val="001053C1"/>
    <w:rsid w:val="00106B77"/>
    <w:rsid w:val="001123C7"/>
    <w:rsid w:val="00115504"/>
    <w:rsid w:val="00122E82"/>
    <w:rsid w:val="001236AC"/>
    <w:rsid w:val="00123C2B"/>
    <w:rsid w:val="001317BC"/>
    <w:rsid w:val="00131DCF"/>
    <w:rsid w:val="00134A5C"/>
    <w:rsid w:val="00136813"/>
    <w:rsid w:val="0014185F"/>
    <w:rsid w:val="0014231D"/>
    <w:rsid w:val="00143269"/>
    <w:rsid w:val="00146E81"/>
    <w:rsid w:val="001519E0"/>
    <w:rsid w:val="0015534D"/>
    <w:rsid w:val="00157A9E"/>
    <w:rsid w:val="001605B6"/>
    <w:rsid w:val="00161913"/>
    <w:rsid w:val="0016505B"/>
    <w:rsid w:val="00167A52"/>
    <w:rsid w:val="00170B8D"/>
    <w:rsid w:val="001821C8"/>
    <w:rsid w:val="001861F9"/>
    <w:rsid w:val="00192533"/>
    <w:rsid w:val="00192C4A"/>
    <w:rsid w:val="00194B74"/>
    <w:rsid w:val="0019544D"/>
    <w:rsid w:val="00195462"/>
    <w:rsid w:val="001A2418"/>
    <w:rsid w:val="001B11F8"/>
    <w:rsid w:val="001C3BB5"/>
    <w:rsid w:val="001C4CF4"/>
    <w:rsid w:val="001D06F1"/>
    <w:rsid w:val="001D12B1"/>
    <w:rsid w:val="001D48A8"/>
    <w:rsid w:val="001D73D4"/>
    <w:rsid w:val="001E4C38"/>
    <w:rsid w:val="001E4D89"/>
    <w:rsid w:val="001E5A1A"/>
    <w:rsid w:val="001E6D09"/>
    <w:rsid w:val="001F1CD7"/>
    <w:rsid w:val="001F4466"/>
    <w:rsid w:val="001F53E3"/>
    <w:rsid w:val="001F53FA"/>
    <w:rsid w:val="001F672C"/>
    <w:rsid w:val="001F71F1"/>
    <w:rsid w:val="00202D1B"/>
    <w:rsid w:val="0020364B"/>
    <w:rsid w:val="0020395A"/>
    <w:rsid w:val="00212E73"/>
    <w:rsid w:val="00217EEA"/>
    <w:rsid w:val="00217F04"/>
    <w:rsid w:val="002201A3"/>
    <w:rsid w:val="00221CDD"/>
    <w:rsid w:val="002310AC"/>
    <w:rsid w:val="00232B94"/>
    <w:rsid w:val="00233E52"/>
    <w:rsid w:val="0023550B"/>
    <w:rsid w:val="002438B8"/>
    <w:rsid w:val="00247F97"/>
    <w:rsid w:val="00256308"/>
    <w:rsid w:val="00264B11"/>
    <w:rsid w:val="00276247"/>
    <w:rsid w:val="00277F25"/>
    <w:rsid w:val="0028038F"/>
    <w:rsid w:val="002811F3"/>
    <w:rsid w:val="002813CC"/>
    <w:rsid w:val="002832BC"/>
    <w:rsid w:val="002846CD"/>
    <w:rsid w:val="00285225"/>
    <w:rsid w:val="00286DED"/>
    <w:rsid w:val="00287292"/>
    <w:rsid w:val="002877B8"/>
    <w:rsid w:val="002909C0"/>
    <w:rsid w:val="00297ADA"/>
    <w:rsid w:val="002A1666"/>
    <w:rsid w:val="002A3065"/>
    <w:rsid w:val="002A35E6"/>
    <w:rsid w:val="002A70D2"/>
    <w:rsid w:val="002B3EDE"/>
    <w:rsid w:val="002D4659"/>
    <w:rsid w:val="002D5A88"/>
    <w:rsid w:val="002D6815"/>
    <w:rsid w:val="002D6A28"/>
    <w:rsid w:val="002E7733"/>
    <w:rsid w:val="002F00C5"/>
    <w:rsid w:val="002F5104"/>
    <w:rsid w:val="002F5B8C"/>
    <w:rsid w:val="00302B0F"/>
    <w:rsid w:val="003078C6"/>
    <w:rsid w:val="0031052A"/>
    <w:rsid w:val="00314FEF"/>
    <w:rsid w:val="00315BCF"/>
    <w:rsid w:val="00317C89"/>
    <w:rsid w:val="00320DE5"/>
    <w:rsid w:val="00324E89"/>
    <w:rsid w:val="00327848"/>
    <w:rsid w:val="00327D3B"/>
    <w:rsid w:val="0033292A"/>
    <w:rsid w:val="0033643B"/>
    <w:rsid w:val="003426C7"/>
    <w:rsid w:val="00343953"/>
    <w:rsid w:val="00343E82"/>
    <w:rsid w:val="003442D6"/>
    <w:rsid w:val="0034459D"/>
    <w:rsid w:val="00347856"/>
    <w:rsid w:val="00351EAA"/>
    <w:rsid w:val="00355533"/>
    <w:rsid w:val="0035743E"/>
    <w:rsid w:val="00360AE2"/>
    <w:rsid w:val="003611A8"/>
    <w:rsid w:val="003635C6"/>
    <w:rsid w:val="003848A9"/>
    <w:rsid w:val="00385568"/>
    <w:rsid w:val="00385BDD"/>
    <w:rsid w:val="00387EAA"/>
    <w:rsid w:val="003937B5"/>
    <w:rsid w:val="00394AE9"/>
    <w:rsid w:val="003A00FE"/>
    <w:rsid w:val="003A2EAF"/>
    <w:rsid w:val="003C3279"/>
    <w:rsid w:val="003C3EB3"/>
    <w:rsid w:val="003C64A9"/>
    <w:rsid w:val="003D58C4"/>
    <w:rsid w:val="003D67D6"/>
    <w:rsid w:val="003E0B86"/>
    <w:rsid w:val="003E1E8C"/>
    <w:rsid w:val="003E23F8"/>
    <w:rsid w:val="003E3FBA"/>
    <w:rsid w:val="003E4B13"/>
    <w:rsid w:val="003F26D2"/>
    <w:rsid w:val="003F5CFC"/>
    <w:rsid w:val="003F7DB2"/>
    <w:rsid w:val="004006D0"/>
    <w:rsid w:val="00403F24"/>
    <w:rsid w:val="004040D3"/>
    <w:rsid w:val="004138D0"/>
    <w:rsid w:val="00415309"/>
    <w:rsid w:val="00416D82"/>
    <w:rsid w:val="004217E5"/>
    <w:rsid w:val="00422D1A"/>
    <w:rsid w:val="00425C73"/>
    <w:rsid w:val="00435B2C"/>
    <w:rsid w:val="00440BA5"/>
    <w:rsid w:val="00442680"/>
    <w:rsid w:val="00442AC2"/>
    <w:rsid w:val="00443613"/>
    <w:rsid w:val="00443F5D"/>
    <w:rsid w:val="00444DA7"/>
    <w:rsid w:val="00450486"/>
    <w:rsid w:val="0045129E"/>
    <w:rsid w:val="0045194E"/>
    <w:rsid w:val="004543FB"/>
    <w:rsid w:val="00454896"/>
    <w:rsid w:val="00455114"/>
    <w:rsid w:val="00455742"/>
    <w:rsid w:val="00460D2F"/>
    <w:rsid w:val="0046237A"/>
    <w:rsid w:val="00464F54"/>
    <w:rsid w:val="0046560B"/>
    <w:rsid w:val="00465F9B"/>
    <w:rsid w:val="00473527"/>
    <w:rsid w:val="00475DB5"/>
    <w:rsid w:val="00484FF7"/>
    <w:rsid w:val="0048527C"/>
    <w:rsid w:val="00493976"/>
    <w:rsid w:val="0049617F"/>
    <w:rsid w:val="004A038A"/>
    <w:rsid w:val="004A0DF8"/>
    <w:rsid w:val="004A4CB2"/>
    <w:rsid w:val="004C1730"/>
    <w:rsid w:val="004C6B29"/>
    <w:rsid w:val="004C71AE"/>
    <w:rsid w:val="004D0246"/>
    <w:rsid w:val="004D0E78"/>
    <w:rsid w:val="004D1545"/>
    <w:rsid w:val="004D2B1E"/>
    <w:rsid w:val="004D351D"/>
    <w:rsid w:val="004D54AD"/>
    <w:rsid w:val="004E077C"/>
    <w:rsid w:val="004E281D"/>
    <w:rsid w:val="004E2B1F"/>
    <w:rsid w:val="004E5113"/>
    <w:rsid w:val="004E7224"/>
    <w:rsid w:val="004F372E"/>
    <w:rsid w:val="004F3A3B"/>
    <w:rsid w:val="004F3F48"/>
    <w:rsid w:val="004F442F"/>
    <w:rsid w:val="004F6197"/>
    <w:rsid w:val="00500E15"/>
    <w:rsid w:val="0050580C"/>
    <w:rsid w:val="00505FBC"/>
    <w:rsid w:val="00514EDC"/>
    <w:rsid w:val="00521341"/>
    <w:rsid w:val="005304C5"/>
    <w:rsid w:val="005348AC"/>
    <w:rsid w:val="005352B7"/>
    <w:rsid w:val="00537CAB"/>
    <w:rsid w:val="0054745D"/>
    <w:rsid w:val="00550E8D"/>
    <w:rsid w:val="005559A4"/>
    <w:rsid w:val="00555A5F"/>
    <w:rsid w:val="00562D96"/>
    <w:rsid w:val="005638AA"/>
    <w:rsid w:val="00564044"/>
    <w:rsid w:val="005669D2"/>
    <w:rsid w:val="00572334"/>
    <w:rsid w:val="00572FDD"/>
    <w:rsid w:val="00580498"/>
    <w:rsid w:val="00591D87"/>
    <w:rsid w:val="00592139"/>
    <w:rsid w:val="00593A0B"/>
    <w:rsid w:val="00594CDA"/>
    <w:rsid w:val="005B5527"/>
    <w:rsid w:val="005C0C13"/>
    <w:rsid w:val="005C48B7"/>
    <w:rsid w:val="005C555C"/>
    <w:rsid w:val="005D263C"/>
    <w:rsid w:val="005D272F"/>
    <w:rsid w:val="005E1087"/>
    <w:rsid w:val="005E11C8"/>
    <w:rsid w:val="005E372F"/>
    <w:rsid w:val="005E65FB"/>
    <w:rsid w:val="005E7AFF"/>
    <w:rsid w:val="005F3473"/>
    <w:rsid w:val="005F4BD5"/>
    <w:rsid w:val="00600CC0"/>
    <w:rsid w:val="0060562A"/>
    <w:rsid w:val="00611524"/>
    <w:rsid w:val="00621DAA"/>
    <w:rsid w:val="00630012"/>
    <w:rsid w:val="006349B9"/>
    <w:rsid w:val="0063630A"/>
    <w:rsid w:val="0063655F"/>
    <w:rsid w:val="00642286"/>
    <w:rsid w:val="00645213"/>
    <w:rsid w:val="0065511D"/>
    <w:rsid w:val="006566B5"/>
    <w:rsid w:val="0066046A"/>
    <w:rsid w:val="00663114"/>
    <w:rsid w:val="00665D38"/>
    <w:rsid w:val="006701C1"/>
    <w:rsid w:val="00675178"/>
    <w:rsid w:val="00683A78"/>
    <w:rsid w:val="006914CC"/>
    <w:rsid w:val="0069281C"/>
    <w:rsid w:val="006A19AB"/>
    <w:rsid w:val="006B1AE1"/>
    <w:rsid w:val="006B233E"/>
    <w:rsid w:val="006B489A"/>
    <w:rsid w:val="006B5FC8"/>
    <w:rsid w:val="006B771E"/>
    <w:rsid w:val="006D3B87"/>
    <w:rsid w:val="006E050F"/>
    <w:rsid w:val="006E1412"/>
    <w:rsid w:val="006E23D1"/>
    <w:rsid w:val="006E47D8"/>
    <w:rsid w:val="006E76EC"/>
    <w:rsid w:val="006F1A3B"/>
    <w:rsid w:val="006F2C27"/>
    <w:rsid w:val="006F3272"/>
    <w:rsid w:val="006F7CBF"/>
    <w:rsid w:val="006F7EA2"/>
    <w:rsid w:val="00706DC6"/>
    <w:rsid w:val="00711E99"/>
    <w:rsid w:val="00714C22"/>
    <w:rsid w:val="00717137"/>
    <w:rsid w:val="00722DAC"/>
    <w:rsid w:val="0072518B"/>
    <w:rsid w:val="007270A9"/>
    <w:rsid w:val="007348D1"/>
    <w:rsid w:val="00736EBF"/>
    <w:rsid w:val="00737BBA"/>
    <w:rsid w:val="007430EA"/>
    <w:rsid w:val="00743523"/>
    <w:rsid w:val="00745D61"/>
    <w:rsid w:val="00746147"/>
    <w:rsid w:val="00753F89"/>
    <w:rsid w:val="007541E7"/>
    <w:rsid w:val="007558AF"/>
    <w:rsid w:val="007577CF"/>
    <w:rsid w:val="00766120"/>
    <w:rsid w:val="00767844"/>
    <w:rsid w:val="00772D0D"/>
    <w:rsid w:val="007738FE"/>
    <w:rsid w:val="00773E69"/>
    <w:rsid w:val="007753F2"/>
    <w:rsid w:val="007839B1"/>
    <w:rsid w:val="007841A1"/>
    <w:rsid w:val="0078629F"/>
    <w:rsid w:val="007936F1"/>
    <w:rsid w:val="007938B2"/>
    <w:rsid w:val="0079516D"/>
    <w:rsid w:val="00795180"/>
    <w:rsid w:val="00796EB4"/>
    <w:rsid w:val="007A4174"/>
    <w:rsid w:val="007A7E00"/>
    <w:rsid w:val="007B1092"/>
    <w:rsid w:val="007B276F"/>
    <w:rsid w:val="007B42B0"/>
    <w:rsid w:val="007B587C"/>
    <w:rsid w:val="007C2F88"/>
    <w:rsid w:val="007C76FB"/>
    <w:rsid w:val="007D085D"/>
    <w:rsid w:val="007D1F1C"/>
    <w:rsid w:val="007D2A13"/>
    <w:rsid w:val="007D6950"/>
    <w:rsid w:val="007E2C8B"/>
    <w:rsid w:val="007E3714"/>
    <w:rsid w:val="007E63F5"/>
    <w:rsid w:val="007F1DED"/>
    <w:rsid w:val="007F7E5D"/>
    <w:rsid w:val="008009B7"/>
    <w:rsid w:val="0080726A"/>
    <w:rsid w:val="00807E46"/>
    <w:rsid w:val="00810CEA"/>
    <w:rsid w:val="008115E6"/>
    <w:rsid w:val="00823846"/>
    <w:rsid w:val="00824037"/>
    <w:rsid w:val="00826BB3"/>
    <w:rsid w:val="008312F4"/>
    <w:rsid w:val="008356EF"/>
    <w:rsid w:val="008359C4"/>
    <w:rsid w:val="00836A3D"/>
    <w:rsid w:val="008379E7"/>
    <w:rsid w:val="00842907"/>
    <w:rsid w:val="00843D5C"/>
    <w:rsid w:val="008458D0"/>
    <w:rsid w:val="008460D1"/>
    <w:rsid w:val="00850030"/>
    <w:rsid w:val="00850E42"/>
    <w:rsid w:val="008518B9"/>
    <w:rsid w:val="008547B6"/>
    <w:rsid w:val="00855667"/>
    <w:rsid w:val="00860B0A"/>
    <w:rsid w:val="00860C5B"/>
    <w:rsid w:val="008616BA"/>
    <w:rsid w:val="00882897"/>
    <w:rsid w:val="00893F5E"/>
    <w:rsid w:val="0089576D"/>
    <w:rsid w:val="00895B19"/>
    <w:rsid w:val="00895BE5"/>
    <w:rsid w:val="00895F0C"/>
    <w:rsid w:val="008B4422"/>
    <w:rsid w:val="008C1A1B"/>
    <w:rsid w:val="008C2148"/>
    <w:rsid w:val="008C4707"/>
    <w:rsid w:val="008D4E5F"/>
    <w:rsid w:val="008D5E1F"/>
    <w:rsid w:val="008E466B"/>
    <w:rsid w:val="008E505A"/>
    <w:rsid w:val="008E78A7"/>
    <w:rsid w:val="008F44B4"/>
    <w:rsid w:val="008F48EF"/>
    <w:rsid w:val="008F4D9C"/>
    <w:rsid w:val="008F6B3F"/>
    <w:rsid w:val="008F6CB3"/>
    <w:rsid w:val="00901127"/>
    <w:rsid w:val="009024C7"/>
    <w:rsid w:val="0090267B"/>
    <w:rsid w:val="0091345A"/>
    <w:rsid w:val="009141F0"/>
    <w:rsid w:val="00914D2B"/>
    <w:rsid w:val="009211FF"/>
    <w:rsid w:val="00921973"/>
    <w:rsid w:val="009233F7"/>
    <w:rsid w:val="00925E10"/>
    <w:rsid w:val="00925E18"/>
    <w:rsid w:val="00926206"/>
    <w:rsid w:val="009267DD"/>
    <w:rsid w:val="009269B3"/>
    <w:rsid w:val="00930BEC"/>
    <w:rsid w:val="0093132E"/>
    <w:rsid w:val="009440A1"/>
    <w:rsid w:val="00961DF7"/>
    <w:rsid w:val="00963327"/>
    <w:rsid w:val="009649C0"/>
    <w:rsid w:val="00967775"/>
    <w:rsid w:val="00974F18"/>
    <w:rsid w:val="00977F74"/>
    <w:rsid w:val="00981657"/>
    <w:rsid w:val="00983B41"/>
    <w:rsid w:val="0099679D"/>
    <w:rsid w:val="009968FD"/>
    <w:rsid w:val="009A119C"/>
    <w:rsid w:val="009A4639"/>
    <w:rsid w:val="009A784C"/>
    <w:rsid w:val="009B25CD"/>
    <w:rsid w:val="009B5DC8"/>
    <w:rsid w:val="009B5EB0"/>
    <w:rsid w:val="009C0965"/>
    <w:rsid w:val="009C29F7"/>
    <w:rsid w:val="009C4F8D"/>
    <w:rsid w:val="009D0A09"/>
    <w:rsid w:val="009D4E92"/>
    <w:rsid w:val="009D5CA0"/>
    <w:rsid w:val="009E5EFB"/>
    <w:rsid w:val="009E656C"/>
    <w:rsid w:val="009E7B42"/>
    <w:rsid w:val="009F180F"/>
    <w:rsid w:val="00A0043A"/>
    <w:rsid w:val="00A008C1"/>
    <w:rsid w:val="00A01652"/>
    <w:rsid w:val="00A07814"/>
    <w:rsid w:val="00A15057"/>
    <w:rsid w:val="00A17B5C"/>
    <w:rsid w:val="00A22826"/>
    <w:rsid w:val="00A30E7C"/>
    <w:rsid w:val="00A319E3"/>
    <w:rsid w:val="00A34704"/>
    <w:rsid w:val="00A36322"/>
    <w:rsid w:val="00A37FC0"/>
    <w:rsid w:val="00A464A5"/>
    <w:rsid w:val="00A47D83"/>
    <w:rsid w:val="00A5277F"/>
    <w:rsid w:val="00A5320D"/>
    <w:rsid w:val="00A54A79"/>
    <w:rsid w:val="00A56B24"/>
    <w:rsid w:val="00A5717B"/>
    <w:rsid w:val="00A61172"/>
    <w:rsid w:val="00A62DC8"/>
    <w:rsid w:val="00A63FF0"/>
    <w:rsid w:val="00A67B3C"/>
    <w:rsid w:val="00A71BF9"/>
    <w:rsid w:val="00A80418"/>
    <w:rsid w:val="00A836FF"/>
    <w:rsid w:val="00A84CAB"/>
    <w:rsid w:val="00A91C57"/>
    <w:rsid w:val="00AA5FEE"/>
    <w:rsid w:val="00AB105C"/>
    <w:rsid w:val="00AB2DFE"/>
    <w:rsid w:val="00AB2F43"/>
    <w:rsid w:val="00AB59E9"/>
    <w:rsid w:val="00AB64B1"/>
    <w:rsid w:val="00AB6708"/>
    <w:rsid w:val="00AC1B02"/>
    <w:rsid w:val="00AC3949"/>
    <w:rsid w:val="00AC5E9D"/>
    <w:rsid w:val="00AD0E03"/>
    <w:rsid w:val="00AD0F4A"/>
    <w:rsid w:val="00AD3ACE"/>
    <w:rsid w:val="00AD46D5"/>
    <w:rsid w:val="00AD6F66"/>
    <w:rsid w:val="00AE0A60"/>
    <w:rsid w:val="00AE6560"/>
    <w:rsid w:val="00AF6960"/>
    <w:rsid w:val="00B002B5"/>
    <w:rsid w:val="00B014B4"/>
    <w:rsid w:val="00B03C64"/>
    <w:rsid w:val="00B047FF"/>
    <w:rsid w:val="00B069FE"/>
    <w:rsid w:val="00B07CC9"/>
    <w:rsid w:val="00B10671"/>
    <w:rsid w:val="00B108D2"/>
    <w:rsid w:val="00B22824"/>
    <w:rsid w:val="00B23058"/>
    <w:rsid w:val="00B24313"/>
    <w:rsid w:val="00B27145"/>
    <w:rsid w:val="00B272ED"/>
    <w:rsid w:val="00B27FB6"/>
    <w:rsid w:val="00B30133"/>
    <w:rsid w:val="00B365C4"/>
    <w:rsid w:val="00B36861"/>
    <w:rsid w:val="00B368C7"/>
    <w:rsid w:val="00B36A66"/>
    <w:rsid w:val="00B44971"/>
    <w:rsid w:val="00B47A18"/>
    <w:rsid w:val="00B578DF"/>
    <w:rsid w:val="00B61CC5"/>
    <w:rsid w:val="00B627C7"/>
    <w:rsid w:val="00B67095"/>
    <w:rsid w:val="00B6777E"/>
    <w:rsid w:val="00B678DA"/>
    <w:rsid w:val="00B721D1"/>
    <w:rsid w:val="00B728E2"/>
    <w:rsid w:val="00B80114"/>
    <w:rsid w:val="00B80800"/>
    <w:rsid w:val="00B81B2A"/>
    <w:rsid w:val="00B8200E"/>
    <w:rsid w:val="00B855B2"/>
    <w:rsid w:val="00B85BD3"/>
    <w:rsid w:val="00B91DA6"/>
    <w:rsid w:val="00BB54A0"/>
    <w:rsid w:val="00BB5F14"/>
    <w:rsid w:val="00BB61BC"/>
    <w:rsid w:val="00BC390A"/>
    <w:rsid w:val="00BC40B0"/>
    <w:rsid w:val="00BD3901"/>
    <w:rsid w:val="00BD7519"/>
    <w:rsid w:val="00BE4422"/>
    <w:rsid w:val="00BF0F20"/>
    <w:rsid w:val="00BF3241"/>
    <w:rsid w:val="00BF3731"/>
    <w:rsid w:val="00BF6198"/>
    <w:rsid w:val="00BF7770"/>
    <w:rsid w:val="00BF77EC"/>
    <w:rsid w:val="00C06482"/>
    <w:rsid w:val="00C1417A"/>
    <w:rsid w:val="00C20F32"/>
    <w:rsid w:val="00C2512B"/>
    <w:rsid w:val="00C25F33"/>
    <w:rsid w:val="00C316B6"/>
    <w:rsid w:val="00C3356E"/>
    <w:rsid w:val="00C36210"/>
    <w:rsid w:val="00C36BEC"/>
    <w:rsid w:val="00C36E62"/>
    <w:rsid w:val="00C37710"/>
    <w:rsid w:val="00C41250"/>
    <w:rsid w:val="00C43587"/>
    <w:rsid w:val="00C44142"/>
    <w:rsid w:val="00C45C91"/>
    <w:rsid w:val="00C51B29"/>
    <w:rsid w:val="00C573D1"/>
    <w:rsid w:val="00C6032F"/>
    <w:rsid w:val="00C630CF"/>
    <w:rsid w:val="00C66A26"/>
    <w:rsid w:val="00C67306"/>
    <w:rsid w:val="00C67FE1"/>
    <w:rsid w:val="00C728C0"/>
    <w:rsid w:val="00C73116"/>
    <w:rsid w:val="00C77265"/>
    <w:rsid w:val="00C84A40"/>
    <w:rsid w:val="00C91086"/>
    <w:rsid w:val="00C9135B"/>
    <w:rsid w:val="00C94FCA"/>
    <w:rsid w:val="00C955F0"/>
    <w:rsid w:val="00CA7382"/>
    <w:rsid w:val="00CB53BA"/>
    <w:rsid w:val="00CB6E71"/>
    <w:rsid w:val="00CC4AAA"/>
    <w:rsid w:val="00CC6D5B"/>
    <w:rsid w:val="00CC6F04"/>
    <w:rsid w:val="00CD10A4"/>
    <w:rsid w:val="00CD2DD7"/>
    <w:rsid w:val="00CD3AD1"/>
    <w:rsid w:val="00CD550F"/>
    <w:rsid w:val="00CD6236"/>
    <w:rsid w:val="00CE498F"/>
    <w:rsid w:val="00CE67A3"/>
    <w:rsid w:val="00CE6E8F"/>
    <w:rsid w:val="00CE7403"/>
    <w:rsid w:val="00CE7F92"/>
    <w:rsid w:val="00CF21B6"/>
    <w:rsid w:val="00CF2395"/>
    <w:rsid w:val="00CF467A"/>
    <w:rsid w:val="00CF6635"/>
    <w:rsid w:val="00CF75F0"/>
    <w:rsid w:val="00D00BE9"/>
    <w:rsid w:val="00D05AA2"/>
    <w:rsid w:val="00D1137D"/>
    <w:rsid w:val="00D1264C"/>
    <w:rsid w:val="00D12732"/>
    <w:rsid w:val="00D1345D"/>
    <w:rsid w:val="00D13AE3"/>
    <w:rsid w:val="00D14E1A"/>
    <w:rsid w:val="00D177B9"/>
    <w:rsid w:val="00D17A0E"/>
    <w:rsid w:val="00D20980"/>
    <w:rsid w:val="00D27E3E"/>
    <w:rsid w:val="00D3224D"/>
    <w:rsid w:val="00D369A2"/>
    <w:rsid w:val="00D3743F"/>
    <w:rsid w:val="00D443FA"/>
    <w:rsid w:val="00D47D26"/>
    <w:rsid w:val="00D51E4F"/>
    <w:rsid w:val="00D528A2"/>
    <w:rsid w:val="00D5622E"/>
    <w:rsid w:val="00D57A4C"/>
    <w:rsid w:val="00D6704F"/>
    <w:rsid w:val="00D73118"/>
    <w:rsid w:val="00D75161"/>
    <w:rsid w:val="00D82C8C"/>
    <w:rsid w:val="00D84A6D"/>
    <w:rsid w:val="00D84C2E"/>
    <w:rsid w:val="00D86903"/>
    <w:rsid w:val="00D873F0"/>
    <w:rsid w:val="00D92896"/>
    <w:rsid w:val="00D97471"/>
    <w:rsid w:val="00DB02CB"/>
    <w:rsid w:val="00DB210A"/>
    <w:rsid w:val="00DB7D1E"/>
    <w:rsid w:val="00DC61C7"/>
    <w:rsid w:val="00DD46CA"/>
    <w:rsid w:val="00DD546E"/>
    <w:rsid w:val="00DE5189"/>
    <w:rsid w:val="00DF2ACD"/>
    <w:rsid w:val="00E01010"/>
    <w:rsid w:val="00E011A0"/>
    <w:rsid w:val="00E033E2"/>
    <w:rsid w:val="00E12F5B"/>
    <w:rsid w:val="00E16063"/>
    <w:rsid w:val="00E2065C"/>
    <w:rsid w:val="00E21240"/>
    <w:rsid w:val="00E24BEE"/>
    <w:rsid w:val="00E24CFD"/>
    <w:rsid w:val="00E306C0"/>
    <w:rsid w:val="00E32886"/>
    <w:rsid w:val="00E35D6C"/>
    <w:rsid w:val="00E36F00"/>
    <w:rsid w:val="00E371E8"/>
    <w:rsid w:val="00E43115"/>
    <w:rsid w:val="00E45D46"/>
    <w:rsid w:val="00E47651"/>
    <w:rsid w:val="00E512CA"/>
    <w:rsid w:val="00E54614"/>
    <w:rsid w:val="00E54F4F"/>
    <w:rsid w:val="00E562A2"/>
    <w:rsid w:val="00E6152F"/>
    <w:rsid w:val="00E61CBC"/>
    <w:rsid w:val="00E63FF9"/>
    <w:rsid w:val="00E645DC"/>
    <w:rsid w:val="00E703AC"/>
    <w:rsid w:val="00E71A86"/>
    <w:rsid w:val="00E80650"/>
    <w:rsid w:val="00E82341"/>
    <w:rsid w:val="00E84D42"/>
    <w:rsid w:val="00E901BC"/>
    <w:rsid w:val="00E95086"/>
    <w:rsid w:val="00E97F85"/>
    <w:rsid w:val="00EA5CE9"/>
    <w:rsid w:val="00EA6F3E"/>
    <w:rsid w:val="00EA7DD3"/>
    <w:rsid w:val="00EB2D15"/>
    <w:rsid w:val="00EB45C5"/>
    <w:rsid w:val="00EB4D27"/>
    <w:rsid w:val="00EB7BD3"/>
    <w:rsid w:val="00ED12CA"/>
    <w:rsid w:val="00ED2180"/>
    <w:rsid w:val="00ED3697"/>
    <w:rsid w:val="00ED536B"/>
    <w:rsid w:val="00ED6A21"/>
    <w:rsid w:val="00ED7BA4"/>
    <w:rsid w:val="00EE02D5"/>
    <w:rsid w:val="00EE0880"/>
    <w:rsid w:val="00EE5339"/>
    <w:rsid w:val="00EE6AA2"/>
    <w:rsid w:val="00EF01D9"/>
    <w:rsid w:val="00EF0701"/>
    <w:rsid w:val="00EF3EA4"/>
    <w:rsid w:val="00EF7214"/>
    <w:rsid w:val="00EF7D4F"/>
    <w:rsid w:val="00F00BB1"/>
    <w:rsid w:val="00F020B1"/>
    <w:rsid w:val="00F07AAF"/>
    <w:rsid w:val="00F07F18"/>
    <w:rsid w:val="00F15D79"/>
    <w:rsid w:val="00F2406C"/>
    <w:rsid w:val="00F33E70"/>
    <w:rsid w:val="00F346F6"/>
    <w:rsid w:val="00F355AC"/>
    <w:rsid w:val="00F370DD"/>
    <w:rsid w:val="00F4232F"/>
    <w:rsid w:val="00F4590E"/>
    <w:rsid w:val="00F50CF4"/>
    <w:rsid w:val="00F51C46"/>
    <w:rsid w:val="00F546A2"/>
    <w:rsid w:val="00F57D03"/>
    <w:rsid w:val="00F6096F"/>
    <w:rsid w:val="00F64C50"/>
    <w:rsid w:val="00F6631C"/>
    <w:rsid w:val="00F67DF0"/>
    <w:rsid w:val="00F7326E"/>
    <w:rsid w:val="00F75562"/>
    <w:rsid w:val="00F809BE"/>
    <w:rsid w:val="00F81CDA"/>
    <w:rsid w:val="00F8343F"/>
    <w:rsid w:val="00F83A9D"/>
    <w:rsid w:val="00F9110D"/>
    <w:rsid w:val="00F9289E"/>
    <w:rsid w:val="00F95273"/>
    <w:rsid w:val="00F96DE8"/>
    <w:rsid w:val="00FA24F2"/>
    <w:rsid w:val="00FA269C"/>
    <w:rsid w:val="00FA70A6"/>
    <w:rsid w:val="00FB18F4"/>
    <w:rsid w:val="00FB1F1C"/>
    <w:rsid w:val="00FB4E43"/>
    <w:rsid w:val="00FB5FDD"/>
    <w:rsid w:val="00FB7716"/>
    <w:rsid w:val="00FC45E5"/>
    <w:rsid w:val="00FD035B"/>
    <w:rsid w:val="00FD369D"/>
    <w:rsid w:val="00FD4CC1"/>
    <w:rsid w:val="00FD5C2B"/>
    <w:rsid w:val="00FD676A"/>
    <w:rsid w:val="00FD7CF7"/>
    <w:rsid w:val="00FE530D"/>
    <w:rsid w:val="00FE5D6F"/>
    <w:rsid w:val="00FF2096"/>
    <w:rsid w:val="00FF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31A0E749-BAB4-4919-A1A1-A7F63199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Balloon Text"/>
    <w:basedOn w:val="a"/>
    <w:semiHidden/>
    <w:rsid w:val="00EE0880"/>
    <w:rPr>
      <w:rFonts w:ascii="Arial" w:hAnsi="Arial"/>
      <w:sz w:val="18"/>
      <w:szCs w:val="18"/>
    </w:rPr>
  </w:style>
  <w:style w:type="character" w:customStyle="1" w:styleId="style31">
    <w:name w:val="style31"/>
    <w:rsid w:val="00A008C1"/>
    <w:rPr>
      <w:rFonts w:ascii="Arial" w:hAnsi="Arial" w:cs="Arial" w:hint="default"/>
      <w:sz w:val="20"/>
      <w:szCs w:val="20"/>
    </w:rPr>
  </w:style>
  <w:style w:type="paragraph" w:styleId="aa">
    <w:name w:val="Normal Indent"/>
    <w:aliases w:val="表正文,正文非缩进"/>
    <w:basedOn w:val="a"/>
    <w:rsid w:val="00221CDD"/>
    <w:pPr>
      <w:ind w:left="425"/>
      <w:jc w:val="both"/>
    </w:pPr>
    <w:rPr>
      <w:sz w:val="21"/>
      <w:szCs w:val="20"/>
    </w:rPr>
  </w:style>
  <w:style w:type="paragraph" w:styleId="ab">
    <w:name w:val="annotation subject"/>
    <w:basedOn w:val="a8"/>
    <w:next w:val="a8"/>
    <w:semiHidden/>
    <w:rsid w:val="00F370DD"/>
    <w:rPr>
      <w:b/>
      <w:bCs/>
    </w:rPr>
  </w:style>
  <w:style w:type="table" w:styleId="ac">
    <w:name w:val="Table Grid"/>
    <w:basedOn w:val="a1"/>
    <w:rsid w:val="007A7E0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E011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link w:val="ad"/>
    <w:rsid w:val="00E011A0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2020-07-27T00:55:00Z</dcterms:created>
  <dcterms:modified xsi:type="dcterms:W3CDTF">2020-07-27T00:55:00Z</dcterms:modified>
</cp:coreProperties>
</file>