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  <w:tblPrChange w:id="0" w:author="陳德仁" w:date="2018-10-17T19:01:00Z">
          <w:tblPr>
            <w:tblW w:w="10460" w:type="dxa"/>
            <w:tblInd w:w="108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310"/>
        <w:gridCol w:w="886"/>
        <w:gridCol w:w="124"/>
        <w:gridCol w:w="1028"/>
        <w:gridCol w:w="2322"/>
        <w:gridCol w:w="1422"/>
        <w:gridCol w:w="279"/>
        <w:gridCol w:w="1809"/>
        <w:gridCol w:w="34"/>
        <w:tblGridChange w:id="1">
          <w:tblGrid>
            <w:gridCol w:w="1310"/>
            <w:gridCol w:w="886"/>
            <w:gridCol w:w="124"/>
            <w:gridCol w:w="1028"/>
            <w:gridCol w:w="3475"/>
            <w:gridCol w:w="269"/>
            <w:gridCol w:w="1297"/>
            <w:gridCol w:w="791"/>
            <w:gridCol w:w="1280"/>
          </w:tblGrid>
        </w:tblGridChange>
      </w:tblGrid>
      <w:tr w:rsidR="00F24DA5" w:rsidTr="00793D9B">
        <w:trPr>
          <w:gridAfter w:val="1"/>
          <w:wAfter w:w="34" w:type="dxa"/>
          <w:trPrChange w:id="2" w:author="陳德仁" w:date="2018-10-17T19:01:00Z">
            <w:trPr>
              <w:gridAfter w:val="1"/>
              <w:wAfter w:w="1280" w:type="dxa"/>
            </w:trPr>
          </w:trPrChange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" w:author="陳德仁" w:date="2018-10-17T19:01:00Z">
              <w:tcPr>
                <w:tcW w:w="219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" w:author="陳德仁" w:date="2018-10-17T19:01:00Z">
              <w:tcPr>
                <w:tcW w:w="115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" w:author="陳德仁" w:date="2018-10-17T19:01:00Z">
              <w:tcPr>
                <w:tcW w:w="374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" w:author="陳德仁" w:date="2018-10-17T19:01:00Z">
              <w:tcPr>
                <w:tcW w:w="208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24DA5" w:rsidTr="00793D9B">
        <w:trPr>
          <w:gridAfter w:val="1"/>
          <w:wAfter w:w="34" w:type="dxa"/>
          <w:trPrChange w:id="7" w:author="陳德仁" w:date="2018-10-17T19:01:00Z">
            <w:trPr>
              <w:gridAfter w:val="1"/>
              <w:wAfter w:w="1280" w:type="dxa"/>
            </w:trPr>
          </w:trPrChange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" w:author="陳德仁" w:date="2018-10-17T19:01:00Z">
              <w:tcPr>
                <w:tcW w:w="219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F24DA5" w:rsidRDefault="004F069D" w:rsidP="00FB6F99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</w:t>
            </w:r>
            <w:r w:rsidR="00FB6F99">
              <w:rPr>
                <w:rFonts w:ascii="細明體" w:eastAsia="細明體" w:hAnsi="細明體" w:hint="eastAsia"/>
                <w:lang w:eastAsia="zh-TW"/>
              </w:rPr>
              <w:t>2/02/01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" w:author="陳德仁" w:date="2018-10-17T19:01:00Z">
              <w:tcPr>
                <w:tcW w:w="115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" w:author="陳德仁" w:date="2018-10-17T19:01:00Z">
              <w:tcPr>
                <w:tcW w:w="374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F24DA5" w:rsidRDefault="008001D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新增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" w:author="陳德仁" w:date="2018-10-17T19:01:00Z">
              <w:tcPr>
                <w:tcW w:w="2088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F24DA5" w:rsidRDefault="008001D9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</w:tr>
      <w:tr w:rsidR="00793D9B" w:rsidRPr="00E8700A" w:rsidTr="00793D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  <w:tblPrExChange w:id="12" w:author="陳德仁" w:date="2018-10-17T19:01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Ex>
          </w:tblPrExChange>
        </w:tblPrEx>
        <w:trPr>
          <w:ins w:id="13" w:author="陳德仁" w:date="2018-10-17T19:00:00Z"/>
        </w:trPr>
        <w:tc>
          <w:tcPr>
            <w:tcW w:w="1310" w:type="dxa"/>
            <w:tcPrChange w:id="14" w:author="陳德仁" w:date="2018-10-17T19:01:00Z">
              <w:tcPr>
                <w:tcW w:w="1310" w:type="dxa"/>
              </w:tcPr>
            </w:tcPrChange>
          </w:tcPr>
          <w:p w:rsidR="00793D9B" w:rsidRPr="00E8700A" w:rsidRDefault="00793D9B" w:rsidP="00B44CE1">
            <w:pPr>
              <w:spacing w:line="240" w:lineRule="atLeast"/>
              <w:jc w:val="center"/>
              <w:rPr>
                <w:ins w:id="15" w:author="陳德仁" w:date="2018-10-17T19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陳德仁" w:date="2018-10-17T19:00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  <w:gridSpan w:val="2"/>
            <w:tcPrChange w:id="17" w:author="陳德仁" w:date="2018-10-17T19:01:00Z">
              <w:tcPr>
                <w:tcW w:w="1010" w:type="dxa"/>
                <w:gridSpan w:val="2"/>
              </w:tcPr>
            </w:tcPrChange>
          </w:tcPr>
          <w:p w:rsidR="00793D9B" w:rsidRPr="00E8700A" w:rsidRDefault="00793D9B" w:rsidP="00B44CE1">
            <w:pPr>
              <w:spacing w:line="240" w:lineRule="atLeast"/>
              <w:jc w:val="center"/>
              <w:rPr>
                <w:ins w:id="18" w:author="陳德仁" w:date="2018-10-17T19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陳德仁" w:date="2018-10-17T19:00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3350" w:type="dxa"/>
            <w:gridSpan w:val="2"/>
            <w:tcPrChange w:id="20" w:author="陳德仁" w:date="2018-10-17T19:01:00Z">
              <w:tcPr>
                <w:tcW w:w="4503" w:type="dxa"/>
                <w:gridSpan w:val="2"/>
              </w:tcPr>
            </w:tcPrChange>
          </w:tcPr>
          <w:p w:rsidR="00793D9B" w:rsidRPr="00E8700A" w:rsidRDefault="00793D9B" w:rsidP="00B44CE1">
            <w:pPr>
              <w:spacing w:line="240" w:lineRule="atLeast"/>
              <w:jc w:val="center"/>
              <w:rPr>
                <w:ins w:id="21" w:author="陳德仁" w:date="2018-10-17T19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陳德仁" w:date="2018-10-17T19:00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701" w:type="dxa"/>
            <w:gridSpan w:val="2"/>
            <w:tcPrChange w:id="23" w:author="陳德仁" w:date="2018-10-17T19:01:00Z">
              <w:tcPr>
                <w:tcW w:w="1566" w:type="dxa"/>
                <w:gridSpan w:val="2"/>
              </w:tcPr>
            </w:tcPrChange>
          </w:tcPr>
          <w:p w:rsidR="00793D9B" w:rsidRPr="00E8700A" w:rsidRDefault="00793D9B" w:rsidP="00B44CE1">
            <w:pPr>
              <w:spacing w:line="240" w:lineRule="atLeast"/>
              <w:jc w:val="center"/>
              <w:rPr>
                <w:ins w:id="24" w:author="陳德仁" w:date="2018-10-17T19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25" w:author="陳德仁" w:date="2018-10-17T19:00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843" w:type="dxa"/>
            <w:gridSpan w:val="2"/>
            <w:tcPrChange w:id="26" w:author="陳德仁" w:date="2018-10-17T19:01:00Z">
              <w:tcPr>
                <w:tcW w:w="2071" w:type="dxa"/>
                <w:gridSpan w:val="2"/>
              </w:tcPr>
            </w:tcPrChange>
          </w:tcPr>
          <w:p w:rsidR="00793D9B" w:rsidRPr="00E8700A" w:rsidRDefault="00793D9B" w:rsidP="00B44CE1">
            <w:pPr>
              <w:spacing w:line="240" w:lineRule="atLeast"/>
              <w:jc w:val="center"/>
              <w:rPr>
                <w:ins w:id="27" w:author="陳德仁" w:date="2018-10-17T19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28" w:author="陳德仁" w:date="2018-10-17T19:00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793D9B" w:rsidRPr="00E8700A" w:rsidTr="00793D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  <w:tblPrExChange w:id="29" w:author="陳德仁" w:date="2018-10-17T19:01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Ex>
          </w:tblPrExChange>
        </w:tblPrEx>
        <w:trPr>
          <w:ins w:id="30" w:author="陳德仁" w:date="2018-10-17T19:00:00Z"/>
        </w:trPr>
        <w:tc>
          <w:tcPr>
            <w:tcW w:w="1310" w:type="dxa"/>
            <w:tcPrChange w:id="31" w:author="陳德仁" w:date="2018-10-17T19:01:00Z">
              <w:tcPr>
                <w:tcW w:w="1310" w:type="dxa"/>
              </w:tcPr>
            </w:tcPrChange>
          </w:tcPr>
          <w:p w:rsidR="00793D9B" w:rsidRDefault="00793D9B" w:rsidP="00B44CE1">
            <w:pPr>
              <w:spacing w:line="240" w:lineRule="atLeast"/>
              <w:jc w:val="center"/>
              <w:rPr>
                <w:ins w:id="32" w:author="陳德仁" w:date="2018-10-17T19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33" w:author="陳德仁" w:date="2018-10-17T19:00:00Z">
              <w:r w:rsidRPr="00675982">
                <w:rPr>
                  <w:rFonts w:hint="eastAsia"/>
                </w:rPr>
                <w:t>2018/06/29</w:t>
              </w:r>
            </w:ins>
          </w:p>
        </w:tc>
        <w:tc>
          <w:tcPr>
            <w:tcW w:w="1010" w:type="dxa"/>
            <w:gridSpan w:val="2"/>
            <w:tcPrChange w:id="34" w:author="陳德仁" w:date="2018-10-17T19:01:00Z">
              <w:tcPr>
                <w:tcW w:w="1010" w:type="dxa"/>
                <w:gridSpan w:val="2"/>
              </w:tcPr>
            </w:tcPrChange>
          </w:tcPr>
          <w:p w:rsidR="00793D9B" w:rsidRDefault="00793D9B" w:rsidP="00B44CE1">
            <w:pPr>
              <w:spacing w:line="240" w:lineRule="atLeast"/>
              <w:jc w:val="center"/>
              <w:rPr>
                <w:ins w:id="35" w:author="陳德仁" w:date="2018-10-17T19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36" w:author="陳德仁" w:date="2018-10-17T19:00:00Z">
              <w:r w:rsidRPr="00675982">
                <w:rPr>
                  <w:rFonts w:hint="eastAsia"/>
                </w:rPr>
                <w:t xml:space="preserve">  2</w:t>
              </w:r>
            </w:ins>
          </w:p>
        </w:tc>
        <w:tc>
          <w:tcPr>
            <w:tcW w:w="3350" w:type="dxa"/>
            <w:gridSpan w:val="2"/>
            <w:tcPrChange w:id="37" w:author="陳德仁" w:date="2018-10-17T19:01:00Z">
              <w:tcPr>
                <w:tcW w:w="4503" w:type="dxa"/>
                <w:gridSpan w:val="2"/>
              </w:tcPr>
            </w:tcPrChange>
          </w:tcPr>
          <w:p w:rsidR="00793D9B" w:rsidRPr="00E8700A" w:rsidRDefault="00793D9B" w:rsidP="00B44CE1">
            <w:pPr>
              <w:spacing w:line="240" w:lineRule="atLeast"/>
              <w:rPr>
                <w:ins w:id="38" w:author="陳德仁" w:date="2018-10-17T19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39" w:author="陳德仁" w:date="2018-10-17T19:00:00Z">
              <w:r w:rsidRPr="00675982">
                <w:rPr>
                  <w:rFonts w:hint="eastAsia"/>
                </w:rPr>
                <w:t xml:space="preserve">logSecurity </w:t>
              </w:r>
              <w:r w:rsidRPr="00675982">
                <w:rPr>
                  <w:rFonts w:hint="eastAsia"/>
                </w:rPr>
                <w:t>清查</w:t>
              </w:r>
            </w:ins>
          </w:p>
        </w:tc>
        <w:tc>
          <w:tcPr>
            <w:tcW w:w="1701" w:type="dxa"/>
            <w:gridSpan w:val="2"/>
            <w:tcPrChange w:id="40" w:author="陳德仁" w:date="2018-10-17T19:01:00Z">
              <w:tcPr>
                <w:tcW w:w="1566" w:type="dxa"/>
                <w:gridSpan w:val="2"/>
              </w:tcPr>
            </w:tcPrChange>
          </w:tcPr>
          <w:p w:rsidR="00793D9B" w:rsidRPr="00E8700A" w:rsidRDefault="00793D9B" w:rsidP="00B44CE1">
            <w:pPr>
              <w:spacing w:line="240" w:lineRule="atLeast"/>
              <w:jc w:val="center"/>
              <w:rPr>
                <w:ins w:id="41" w:author="陳德仁" w:date="2018-10-17T19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42" w:author="陳德仁" w:date="2018-10-17T19:00:00Z">
              <w:r w:rsidRPr="00675982">
                <w:rPr>
                  <w:rFonts w:hint="eastAsia"/>
                </w:rPr>
                <w:t>德仁</w:t>
              </w:r>
            </w:ins>
          </w:p>
        </w:tc>
        <w:tc>
          <w:tcPr>
            <w:tcW w:w="1843" w:type="dxa"/>
            <w:gridSpan w:val="2"/>
            <w:tcPrChange w:id="43" w:author="陳德仁" w:date="2018-10-17T19:01:00Z">
              <w:tcPr>
                <w:tcW w:w="2071" w:type="dxa"/>
                <w:gridSpan w:val="2"/>
              </w:tcPr>
            </w:tcPrChange>
          </w:tcPr>
          <w:p w:rsidR="00793D9B" w:rsidRDefault="00793D9B" w:rsidP="00B44CE1">
            <w:pPr>
              <w:spacing w:line="240" w:lineRule="atLeast"/>
              <w:rPr>
                <w:ins w:id="44" w:author="陳德仁" w:date="2018-10-17T19:00:00Z"/>
                <w:rFonts w:ascii="細明體" w:eastAsia="細明體" w:hAnsi="細明體" w:cs="Courier New" w:hint="eastAsia"/>
                <w:sz w:val="20"/>
                <w:szCs w:val="20"/>
              </w:rPr>
            </w:pPr>
            <w:ins w:id="45" w:author="陳德仁" w:date="2018-10-17T19:00:00Z">
              <w:r w:rsidRPr="00675982">
                <w:rPr>
                  <w:rFonts w:hint="eastAsia"/>
                </w:rPr>
                <w:t>180511000919</w:t>
              </w:r>
            </w:ins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F24DA5" w:rsidRDefault="00FB6F99" w:rsidP="00231CA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理賠簡訊記錄查詢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F24DA5" w:rsidRDefault="00F24DA5" w:rsidP="00FB6F9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</w:t>
            </w:r>
            <w:r w:rsidR="00FB6F9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Z7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_0</w:t>
            </w:r>
            <w:r w:rsidR="00FB6F9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00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F24DA5" w:rsidRPr="00A52A43" w:rsidRDefault="00B923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6A42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理賠簡訊記錄查詢</w:t>
            </w:r>
          </w:p>
        </w:tc>
      </w:tr>
      <w:tr w:rsidR="00D10618" w:rsidRPr="007A22A4" w:rsidTr="00C615AC">
        <w:tc>
          <w:tcPr>
            <w:tcW w:w="1440" w:type="dxa"/>
          </w:tcPr>
          <w:p w:rsidR="00D10618" w:rsidRPr="007A22A4" w:rsidRDefault="00D10618" w:rsidP="00C615A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740" w:type="dxa"/>
          </w:tcPr>
          <w:p w:rsidR="00D10618" w:rsidRPr="007A22A4" w:rsidRDefault="00B57D2C" w:rsidP="00C615A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7022C">
              <w:rPr>
                <w:rFonts w:ascii="細明體" w:eastAsia="細明體" w:hAnsi="細明體"/>
                <w:kern w:val="0"/>
                <w:sz w:val="20"/>
                <w:szCs w:val="20"/>
              </w:rPr>
              <w:t>理賠部、行政中心服務科、保戶諮詢科</w:t>
            </w:r>
          </w:p>
        </w:tc>
      </w:tr>
      <w:tr w:rsidR="00D10618" w:rsidRPr="007A22A4" w:rsidTr="00C615AC">
        <w:tc>
          <w:tcPr>
            <w:tcW w:w="1440" w:type="dxa"/>
          </w:tcPr>
          <w:p w:rsidR="00D10618" w:rsidRPr="007A22A4" w:rsidRDefault="00D10618" w:rsidP="00C615A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7740" w:type="dxa"/>
          </w:tcPr>
          <w:p w:rsidR="00D10618" w:rsidRPr="007A22A4" w:rsidRDefault="00D10618" w:rsidP="00C615A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D10618" w:rsidRPr="007A22A4" w:rsidTr="00C615AC">
        <w:tc>
          <w:tcPr>
            <w:tcW w:w="1440" w:type="dxa"/>
          </w:tcPr>
          <w:p w:rsidR="00D10618" w:rsidRPr="007A22A4" w:rsidRDefault="00D10618" w:rsidP="00C615A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7740" w:type="dxa"/>
          </w:tcPr>
          <w:p w:rsidR="00D10618" w:rsidRPr="007A22A4" w:rsidRDefault="00D10618" w:rsidP="00C615A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3935"/>
      </w:tblGrid>
      <w:tr w:rsidR="00F24DA5" w:rsidTr="00EC6F37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3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 w:rsidTr="00EC6F3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3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4493"/>
        <w:gridCol w:w="4012"/>
      </w:tblGrid>
      <w:tr w:rsidR="007C36ED" w:rsidTr="00BB40AA">
        <w:tc>
          <w:tcPr>
            <w:tcW w:w="709" w:type="dxa"/>
          </w:tcPr>
          <w:p w:rsidR="007C36ED" w:rsidRDefault="007C36ED" w:rsidP="007C3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493" w:type="dxa"/>
          </w:tcPr>
          <w:p w:rsidR="007C36ED" w:rsidRDefault="007C36ED" w:rsidP="007C3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012" w:type="dxa"/>
          </w:tcPr>
          <w:p w:rsidR="007C36ED" w:rsidRDefault="007C36ED" w:rsidP="007C3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7C36ED" w:rsidTr="00BB40AA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7C36ED" w:rsidRDefault="007C36ED" w:rsidP="007C36ED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493" w:type="dxa"/>
            <w:vAlign w:val="center"/>
          </w:tcPr>
          <w:p w:rsidR="007C36ED" w:rsidRPr="005F542E" w:rsidRDefault="00E774EC" w:rsidP="007C36E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E774EC">
              <w:rPr>
                <w:rFonts w:ascii="細明體" w:eastAsia="細明體" w:hAnsi="細明體"/>
                <w:sz w:val="20"/>
                <w:szCs w:val="20"/>
              </w:rPr>
              <w:t>理賠簡訊寄送記錄檔</w:t>
            </w:r>
          </w:p>
        </w:tc>
        <w:tc>
          <w:tcPr>
            <w:tcW w:w="4012" w:type="dxa"/>
          </w:tcPr>
          <w:p w:rsidR="007C36ED" w:rsidRPr="0054543D" w:rsidRDefault="00105A2D" w:rsidP="007C36E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DTAAZ700</w:t>
            </w:r>
          </w:p>
        </w:tc>
      </w:tr>
    </w:tbl>
    <w:p w:rsidR="007C36ED" w:rsidRDefault="007C36ED" w:rsidP="007C36ED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C36ED" w:rsidRPr="009B593B" w:rsidRDefault="009B593B" w:rsidP="009B593B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傳輸參數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36ED" w:rsidTr="00217E57">
        <w:tc>
          <w:tcPr>
            <w:tcW w:w="9180" w:type="dxa"/>
            <w:gridSpan w:val="4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36ED" w:rsidTr="00217E57">
        <w:tc>
          <w:tcPr>
            <w:tcW w:w="72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C36ED" w:rsidTr="008227E4">
        <w:tc>
          <w:tcPr>
            <w:tcW w:w="720" w:type="dxa"/>
            <w:vAlign w:val="center"/>
          </w:tcPr>
          <w:p w:rsidR="007C36ED" w:rsidRDefault="007C36ED" w:rsidP="008227E4">
            <w:pPr>
              <w:numPr>
                <w:ilvl w:val="0"/>
                <w:numId w:val="2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C36ED" w:rsidRDefault="007C36ED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C36ED" w:rsidRDefault="007C36ED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  <w:vAlign w:val="center"/>
          </w:tcPr>
          <w:p w:rsidR="00DE006A" w:rsidRDefault="00DE006A" w:rsidP="008227E4">
            <w:pPr>
              <w:jc w:val="both"/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Pr="001B38AD" w:rsidRDefault="001B38AD" w:rsidP="001B38A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u w:val="single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46" w:name="_GoBack"/>
      <w:bookmarkEnd w:id="46"/>
      <w:r w:rsidRPr="001B38AD">
        <w:rPr>
          <w:rFonts w:ascii="細明體" w:eastAsia="細明體" w:hAnsi="細明體" w:hint="eastAsia"/>
          <w:kern w:val="2"/>
          <w:szCs w:val="24"/>
          <w:u w:val="single"/>
          <w:lang w:eastAsia="zh-TW"/>
        </w:rPr>
        <w:lastRenderedPageBreak/>
        <w:t>說明：</w:t>
      </w:r>
    </w:p>
    <w:p w:rsidR="00F11B88" w:rsidRPr="00B26C54" w:rsidRDefault="00F11B8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26C54">
        <w:rPr>
          <w:rFonts w:ascii="細明體" w:eastAsia="細明體" w:hAnsi="細明體" w:hint="eastAsia"/>
          <w:lang w:eastAsia="zh-TW"/>
        </w:rPr>
        <w:t>畫面：</w:t>
      </w:r>
    </w:p>
    <w:p w:rsidR="00F24DA5" w:rsidRPr="00B26C54" w:rsidRDefault="00F24DA5" w:rsidP="00F11B8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26C54">
        <w:rPr>
          <w:rFonts w:ascii="細明體" w:eastAsia="細明體" w:hAnsi="細明體" w:hint="eastAsia"/>
          <w:lang w:eastAsia="zh-TW"/>
        </w:rPr>
        <w:t>如連結</w:t>
      </w:r>
      <w:r w:rsidR="004B2615">
        <w:rPr>
          <w:rFonts w:ascii="細明體" w:eastAsia="細明體" w:hAnsi="細明體"/>
        </w:rPr>
        <w:fldChar w:fldCharType="begin"/>
      </w:r>
      <w:ins w:id="47" w:author="戴余修" w:date="2020-07-27T08:58:00Z">
        <w:r w:rsidR="00493ADA">
          <w:rPr>
            <w:rFonts w:ascii="細明體" w:eastAsia="細明體" w:hAnsi="細明體"/>
          </w:rPr>
          <w:instrText>HYPERLINK "D:\\i92008is01\\Desktop\\intern_project\\spec\\aa_doc-master@ddc06949ca5\\CSR1_Doc\\docs\\AA理賠\\Z0_共用\\畫面\\USAAZ7_0100_理賠簡訊記錄查詢.htm"</w:instrText>
        </w:r>
      </w:ins>
      <w:del w:id="48" w:author="戴余修" w:date="2020-07-27T08:58:00Z">
        <w:r w:rsidR="004B2615" w:rsidDel="00493ADA">
          <w:rPr>
            <w:rFonts w:ascii="細明體" w:eastAsia="細明體" w:hAnsi="細明體"/>
          </w:rPr>
          <w:delInstrText xml:space="preserve"> HYPERLINK "../畫面/USAAZ7_0100_理賠簡訊記錄查詢.htm" </w:delInstrText>
        </w:r>
      </w:del>
      <w:ins w:id="49" w:author="戴余修" w:date="2020-07-27T08:58:00Z">
        <w:r w:rsidR="00493ADA">
          <w:rPr>
            <w:rFonts w:ascii="細明體" w:eastAsia="細明體" w:hAnsi="細明體"/>
          </w:rPr>
        </w:r>
      </w:ins>
      <w:r w:rsidR="004B2615">
        <w:rPr>
          <w:rFonts w:ascii="細明體" w:eastAsia="細明體" w:hAnsi="細明體"/>
        </w:rPr>
        <w:fldChar w:fldCharType="separate"/>
      </w:r>
      <w:r w:rsidR="004B2615" w:rsidRPr="004B2615">
        <w:rPr>
          <w:rStyle w:val="a3"/>
          <w:rFonts w:ascii="細明體" w:eastAsia="細明體" w:hAnsi="細明體"/>
        </w:rPr>
        <w:t>USAA</w:t>
      </w:r>
      <w:r w:rsidR="004B2615" w:rsidRPr="004B2615">
        <w:rPr>
          <w:rStyle w:val="a3"/>
          <w:rFonts w:ascii="細明體" w:eastAsia="細明體" w:hAnsi="細明體" w:hint="eastAsia"/>
          <w:lang w:eastAsia="zh-TW"/>
        </w:rPr>
        <w:t>Z7</w:t>
      </w:r>
      <w:r w:rsidR="00BF62A5" w:rsidRPr="004B2615">
        <w:rPr>
          <w:rStyle w:val="a3"/>
          <w:rFonts w:ascii="細明體" w:eastAsia="細明體" w:hAnsi="細明體"/>
        </w:rPr>
        <w:t>_0</w:t>
      </w:r>
      <w:r w:rsidR="004B2615" w:rsidRPr="004B2615">
        <w:rPr>
          <w:rStyle w:val="a3"/>
          <w:rFonts w:ascii="細明體" w:eastAsia="細明體" w:hAnsi="細明體" w:hint="eastAsia"/>
          <w:lang w:eastAsia="zh-TW"/>
        </w:rPr>
        <w:t>1</w:t>
      </w:r>
      <w:r w:rsidR="00BF62A5" w:rsidRPr="004B2615">
        <w:rPr>
          <w:rStyle w:val="a3"/>
          <w:rFonts w:ascii="細明體" w:eastAsia="細明體" w:hAnsi="細明體"/>
        </w:rPr>
        <w:t>00</w:t>
      </w:r>
      <w:r w:rsidR="004B2615">
        <w:rPr>
          <w:rFonts w:ascii="細明體" w:eastAsia="細明體" w:hAnsi="細明體"/>
        </w:rPr>
        <w:fldChar w:fldCharType="end"/>
      </w:r>
      <w:r w:rsidRPr="00B26C54">
        <w:rPr>
          <w:rFonts w:ascii="細明體" w:eastAsia="細明體" w:hAnsi="細明體" w:hint="eastAsia"/>
          <w:lang w:eastAsia="zh-TW"/>
        </w:rPr>
        <w:t>。</w:t>
      </w:r>
    </w:p>
    <w:p w:rsidR="00DF1F3B" w:rsidRDefault="00D9690B" w:rsidP="00805E1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24596">
        <w:rPr>
          <w:rFonts w:ascii="細明體" w:eastAsia="細明體" w:hAnsi="細明體" w:hint="eastAsia"/>
          <w:lang w:eastAsia="zh-TW"/>
        </w:rPr>
        <w:t>初始：</w:t>
      </w:r>
    </w:p>
    <w:p w:rsidR="00596009" w:rsidRPr="00B26C54" w:rsidRDefault="00A85B8A" w:rsidP="0059600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清空所有欄位值。</w:t>
      </w:r>
    </w:p>
    <w:p w:rsidR="00331FF9" w:rsidRPr="00CF587F" w:rsidRDefault="00331FF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F587F">
        <w:rPr>
          <w:rFonts w:ascii="細明體" w:eastAsia="細明體" w:hAnsi="細明體" w:hint="eastAsia"/>
          <w:lang w:eastAsia="zh-TW"/>
        </w:rPr>
        <w:t>查詢</w:t>
      </w:r>
      <w:r w:rsidR="00CD21FC">
        <w:rPr>
          <w:rFonts w:ascii="細明體" w:eastAsia="細明體" w:hAnsi="細明體" w:hint="eastAsia"/>
          <w:lang w:eastAsia="zh-TW"/>
        </w:rPr>
        <w:t>button</w:t>
      </w:r>
      <w:r w:rsidRPr="00CF587F">
        <w:rPr>
          <w:rFonts w:ascii="細明體" w:eastAsia="細明體" w:hAnsi="細明體" w:hint="eastAsia"/>
          <w:lang w:eastAsia="zh-TW"/>
        </w:rPr>
        <w:t>：</w:t>
      </w:r>
    </w:p>
    <w:p w:rsidR="00C10E0D" w:rsidRPr="00C465C1" w:rsidRDefault="004C58AF" w:rsidP="00C10E0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檢核：</w:t>
      </w:r>
      <w:r w:rsidR="00785B57">
        <w:rPr>
          <w:rFonts w:ascii="細明體" w:eastAsia="細明體" w:hAnsi="細明體" w:hint="eastAsia"/>
          <w:lang w:eastAsia="zh-TW"/>
        </w:rPr>
        <w:t>(檢核未過，該欄位底變紅色)</w:t>
      </w:r>
    </w:p>
    <w:p w:rsidR="0037428C" w:rsidRDefault="0037428C" w:rsidP="00CD21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若畫面.</w:t>
      </w:r>
      <w:r w:rsidR="008E5F5A" w:rsidRPr="00CF3CDB">
        <w:rPr>
          <w:rFonts w:ascii="細明體" w:eastAsia="細明體" w:hAnsi="細明體" w:hint="eastAsia"/>
          <w:lang w:eastAsia="zh-TW"/>
        </w:rPr>
        <w:t>接收簡訊ID</w:t>
      </w:r>
      <w:r w:rsidR="008E5F5A" w:rsidRPr="00CD2167">
        <w:rPr>
          <w:rFonts w:ascii="細明體" w:eastAsia="細明體" w:hAnsi="細明體" w:hint="eastAsia"/>
          <w:lang w:eastAsia="zh-TW"/>
        </w:rPr>
        <w:t xml:space="preserve"> </w:t>
      </w:r>
      <w:r w:rsidRPr="00CD2167">
        <w:rPr>
          <w:rFonts w:ascii="細明體" w:eastAsia="細明體" w:hAnsi="細明體" w:hint="eastAsia"/>
          <w:lang w:eastAsia="zh-TW"/>
        </w:rPr>
        <w:t>(CheckBox)</w:t>
      </w:r>
      <w:r>
        <w:rPr>
          <w:rFonts w:ascii="細明體" w:eastAsia="細明體" w:hAnsi="細明體" w:hint="eastAsia"/>
          <w:lang w:eastAsia="zh-TW"/>
        </w:rPr>
        <w:t>，畫面.</w:t>
      </w:r>
      <w:r w:rsidRPr="00C465C1">
        <w:rPr>
          <w:rFonts w:ascii="細明體" w:eastAsia="細明體" w:hAnsi="細明體" w:hint="eastAsia"/>
          <w:lang w:eastAsia="zh-TW"/>
        </w:rPr>
        <w:t>受理編號</w:t>
      </w:r>
      <w:r w:rsidRPr="00CD2167">
        <w:rPr>
          <w:rFonts w:ascii="細明體" w:eastAsia="細明體" w:hAnsi="細明體" w:hint="eastAsia"/>
          <w:lang w:eastAsia="zh-TW"/>
        </w:rPr>
        <w:t>(CheckBox)</w:t>
      </w:r>
      <w:r>
        <w:rPr>
          <w:rFonts w:ascii="細明體" w:eastAsia="細明體" w:hAnsi="細明體" w:hint="eastAsia"/>
          <w:lang w:eastAsia="zh-TW"/>
        </w:rPr>
        <w:t>，畫面.</w:t>
      </w:r>
      <w:r w:rsidR="008E5F5A" w:rsidRPr="00CF3CDB">
        <w:rPr>
          <w:rFonts w:ascii="細明體" w:eastAsia="細明體" w:hAnsi="細明體" w:hint="eastAsia"/>
          <w:lang w:eastAsia="zh-TW"/>
        </w:rPr>
        <w:t>手機號碼</w:t>
      </w:r>
      <w:r w:rsidRPr="00CD2167">
        <w:rPr>
          <w:rFonts w:ascii="細明體" w:eastAsia="細明體" w:hAnsi="細明體" w:hint="eastAsia"/>
          <w:lang w:eastAsia="zh-TW"/>
        </w:rPr>
        <w:t xml:space="preserve"> (CheckBox)</w:t>
      </w:r>
      <w:r>
        <w:rPr>
          <w:rFonts w:ascii="細明體" w:eastAsia="細明體" w:hAnsi="細明體" w:hint="eastAsia"/>
          <w:lang w:eastAsia="zh-TW"/>
        </w:rPr>
        <w:t>，</w:t>
      </w:r>
      <w:r w:rsidR="008E5F5A">
        <w:rPr>
          <w:rFonts w:ascii="細明體" w:eastAsia="細明體" w:hAnsi="細明體" w:hint="eastAsia"/>
          <w:lang w:eastAsia="zh-TW"/>
        </w:rPr>
        <w:t>畫面.</w:t>
      </w:r>
      <w:r w:rsidR="008E5F5A" w:rsidRPr="00CF3CDB">
        <w:rPr>
          <w:rFonts w:ascii="細明體" w:eastAsia="細明體" w:hAnsi="細明體" w:hint="eastAsia"/>
          <w:lang w:eastAsia="zh-TW"/>
        </w:rPr>
        <w:t>寄送時間</w:t>
      </w:r>
      <w:r>
        <w:rPr>
          <w:rFonts w:ascii="細明體" w:eastAsia="細明體" w:hAnsi="細明體" w:hint="eastAsia"/>
          <w:lang w:eastAsia="zh-TW"/>
        </w:rPr>
        <w:t>皆未勾選，丟出訊息：請輸入查詢條件</w:t>
      </w:r>
      <w:r w:rsidR="00F23530">
        <w:rPr>
          <w:rFonts w:ascii="細明體" w:eastAsia="細明體" w:hAnsi="細明體" w:hint="eastAsia"/>
          <w:lang w:eastAsia="zh-TW"/>
        </w:rPr>
        <w:t>。</w:t>
      </w:r>
    </w:p>
    <w:p w:rsidR="005637F3" w:rsidRPr="00CD2167" w:rsidRDefault="00CD2167" w:rsidP="00CD21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D2167">
        <w:rPr>
          <w:rFonts w:ascii="細明體" w:eastAsia="細明體" w:hAnsi="細明體" w:hint="eastAsia"/>
          <w:lang w:eastAsia="zh-TW"/>
        </w:rPr>
        <w:t>若</w:t>
      </w:r>
      <w:r w:rsidR="00BE4756" w:rsidRPr="00CD2167">
        <w:rPr>
          <w:rFonts w:ascii="細明體" w:eastAsia="細明體" w:hAnsi="細明體" w:hint="eastAsia"/>
          <w:lang w:eastAsia="zh-TW"/>
        </w:rPr>
        <w:t>畫面.</w:t>
      </w:r>
      <w:r w:rsidR="009F016A" w:rsidRPr="009F016A">
        <w:rPr>
          <w:rFonts w:ascii="細明體" w:eastAsia="細明體" w:hAnsi="細明體" w:hint="eastAsia"/>
          <w:lang w:eastAsia="zh-TW"/>
        </w:rPr>
        <w:t xml:space="preserve"> </w:t>
      </w:r>
      <w:r w:rsidR="009F016A" w:rsidRPr="00CF3CDB">
        <w:rPr>
          <w:rFonts w:ascii="細明體" w:eastAsia="細明體" w:hAnsi="細明體" w:hint="eastAsia"/>
          <w:lang w:eastAsia="zh-TW"/>
        </w:rPr>
        <w:t>接收簡訊ID</w:t>
      </w:r>
      <w:r w:rsidR="009F016A" w:rsidRPr="00CD2167">
        <w:rPr>
          <w:rFonts w:ascii="細明體" w:eastAsia="細明體" w:hAnsi="細明體" w:hint="eastAsia"/>
          <w:lang w:eastAsia="zh-TW"/>
        </w:rPr>
        <w:t xml:space="preserve"> </w:t>
      </w:r>
      <w:r w:rsidR="00BE4756" w:rsidRPr="00CD2167">
        <w:rPr>
          <w:rFonts w:ascii="細明體" w:eastAsia="細明體" w:hAnsi="細明體" w:hint="eastAsia"/>
          <w:lang w:eastAsia="zh-TW"/>
        </w:rPr>
        <w:t>(CheckBox)有勾選，檢核</w:t>
      </w:r>
      <w:r w:rsidR="00E02BC4">
        <w:rPr>
          <w:rFonts w:ascii="細明體" w:eastAsia="細明體" w:hAnsi="細明體" w:hint="eastAsia"/>
          <w:lang w:eastAsia="zh-TW"/>
        </w:rPr>
        <w:t xml:space="preserve"> </w:t>
      </w:r>
      <w:r w:rsidRPr="00CD2167">
        <w:rPr>
          <w:rFonts w:ascii="細明體" w:eastAsia="細明體" w:hAnsi="細明體" w:hint="eastAsia"/>
          <w:lang w:eastAsia="zh-TW"/>
        </w:rPr>
        <w:t>畫面.</w:t>
      </w:r>
      <w:r w:rsidR="002E4149" w:rsidRPr="002E4149">
        <w:rPr>
          <w:rFonts w:ascii="細明體" w:eastAsia="細明體" w:hAnsi="細明體" w:hint="eastAsia"/>
          <w:lang w:eastAsia="zh-TW"/>
        </w:rPr>
        <w:t xml:space="preserve"> </w:t>
      </w:r>
      <w:r w:rsidR="002E4149" w:rsidRPr="00CF3CDB">
        <w:rPr>
          <w:rFonts w:ascii="細明體" w:eastAsia="細明體" w:hAnsi="細明體" w:hint="eastAsia"/>
          <w:lang w:eastAsia="zh-TW"/>
        </w:rPr>
        <w:t>接收簡訊ID</w:t>
      </w:r>
      <w:r w:rsidR="00D931DE">
        <w:rPr>
          <w:rFonts w:ascii="細明體" w:eastAsia="細明體" w:hAnsi="細明體" w:hint="eastAsia"/>
          <w:lang w:eastAsia="zh-TW"/>
        </w:rPr>
        <w:t xml:space="preserve"> </w:t>
      </w:r>
      <w:r w:rsidR="00F86F30" w:rsidRPr="00C465C1">
        <w:rPr>
          <w:rFonts w:ascii="細明體" w:eastAsia="細明體" w:hAnsi="細明體" w:hint="eastAsia"/>
          <w:lang w:eastAsia="zh-TW"/>
        </w:rPr>
        <w:t>需</w:t>
      </w:r>
      <w:r w:rsidRPr="00CD2167">
        <w:rPr>
          <w:rFonts w:ascii="細明體" w:eastAsia="細明體" w:hAnsi="細明體" w:hint="eastAsia"/>
          <w:lang w:eastAsia="zh-TW"/>
        </w:rPr>
        <w:t>有值且為10碼，</w:t>
      </w:r>
      <w:r w:rsidR="00D7173B" w:rsidRPr="00CD2167">
        <w:rPr>
          <w:rFonts w:ascii="細明體" w:eastAsia="細明體" w:hAnsi="細明體" w:hint="eastAsia"/>
          <w:lang w:eastAsia="zh-TW"/>
        </w:rPr>
        <w:t>不符合丟出錯誤訊息：請輸入正確</w:t>
      </w:r>
      <w:r w:rsidR="00B15EC0" w:rsidRPr="00CF3CDB">
        <w:rPr>
          <w:rFonts w:ascii="細明體" w:eastAsia="細明體" w:hAnsi="細明體" w:hint="eastAsia"/>
          <w:lang w:eastAsia="zh-TW"/>
        </w:rPr>
        <w:t>接收簡訊ID</w:t>
      </w:r>
      <w:r w:rsidR="00D7173B" w:rsidRPr="00CD2167">
        <w:rPr>
          <w:rFonts w:ascii="細明體" w:eastAsia="細明體" w:hAnsi="細明體" w:hint="eastAsia"/>
          <w:lang w:eastAsia="zh-TW"/>
        </w:rPr>
        <w:t>。</w:t>
      </w:r>
    </w:p>
    <w:p w:rsidR="004C58AF" w:rsidRDefault="00E02BC4" w:rsidP="00A23A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若畫面.</w:t>
      </w:r>
      <w:r w:rsidR="00D7173B" w:rsidRPr="00C465C1">
        <w:rPr>
          <w:rFonts w:ascii="細明體" w:eastAsia="細明體" w:hAnsi="細明體" w:hint="eastAsia"/>
          <w:lang w:eastAsia="zh-TW"/>
        </w:rPr>
        <w:t>受理編號</w:t>
      </w:r>
      <w:r w:rsidRPr="00CD2167">
        <w:rPr>
          <w:rFonts w:ascii="細明體" w:eastAsia="細明體" w:hAnsi="細明體" w:hint="eastAsia"/>
          <w:lang w:eastAsia="zh-TW"/>
        </w:rPr>
        <w:t>(CheckBox)有勾選，</w:t>
      </w:r>
      <w:r>
        <w:rPr>
          <w:rFonts w:ascii="細明體" w:eastAsia="細明體" w:hAnsi="細明體" w:hint="eastAsia"/>
          <w:lang w:eastAsia="zh-TW"/>
        </w:rPr>
        <w:t xml:space="preserve">檢核 畫面.受理編號 </w:t>
      </w:r>
      <w:r w:rsidR="00D7173B" w:rsidRPr="00C465C1">
        <w:rPr>
          <w:rFonts w:ascii="細明體" w:eastAsia="細明體" w:hAnsi="細明體" w:hint="eastAsia"/>
          <w:lang w:eastAsia="zh-TW"/>
        </w:rPr>
        <w:t>需有值且為14碼，不符合丟出錯誤訊息：請輸入正確受理編號。</w:t>
      </w:r>
    </w:p>
    <w:p w:rsidR="001E3241" w:rsidRDefault="00C77830" w:rsidP="00A23A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若畫面.</w:t>
      </w:r>
      <w:r w:rsidRPr="00CF3CDB">
        <w:rPr>
          <w:rFonts w:ascii="細明體" w:eastAsia="細明體" w:hAnsi="細明體" w:hint="eastAsia"/>
          <w:lang w:eastAsia="zh-TW"/>
        </w:rPr>
        <w:t>手機號碼</w:t>
      </w:r>
      <w:r w:rsidRPr="00CD2167">
        <w:rPr>
          <w:rFonts w:ascii="細明體" w:eastAsia="細明體" w:hAnsi="細明體" w:hint="eastAsia"/>
          <w:lang w:eastAsia="zh-TW"/>
        </w:rPr>
        <w:t xml:space="preserve"> (CheckBox)</w:t>
      </w:r>
      <w:r>
        <w:rPr>
          <w:rFonts w:ascii="細明體" w:eastAsia="細明體" w:hAnsi="細明體" w:hint="eastAsia"/>
          <w:lang w:eastAsia="zh-TW"/>
        </w:rPr>
        <w:t xml:space="preserve">有勾選，檢核 </w:t>
      </w:r>
      <w:r w:rsidR="0052098D">
        <w:rPr>
          <w:rFonts w:ascii="細明體" w:eastAsia="細明體" w:hAnsi="細明體" w:hint="eastAsia"/>
          <w:lang w:eastAsia="zh-TW"/>
        </w:rPr>
        <w:t>畫面.手機號碼須有值且為10碼，且為09開頭</w:t>
      </w:r>
      <w:r w:rsidR="008A11D0">
        <w:rPr>
          <w:rFonts w:ascii="細明體" w:eastAsia="細明體" w:hAnsi="細明體" w:hint="eastAsia"/>
          <w:lang w:eastAsia="zh-TW"/>
        </w:rPr>
        <w:t>，不符合丟出錯誤訊息：</w:t>
      </w:r>
      <w:r w:rsidR="008A11D0" w:rsidRPr="00C465C1">
        <w:rPr>
          <w:rFonts w:ascii="細明體" w:eastAsia="細明體" w:hAnsi="細明體" w:hint="eastAsia"/>
          <w:lang w:eastAsia="zh-TW"/>
        </w:rPr>
        <w:t>請輸入正確受理編號</w:t>
      </w:r>
    </w:p>
    <w:p w:rsidR="00B13C6A" w:rsidRDefault="003934F6" w:rsidP="00A23A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若畫面.</w:t>
      </w:r>
      <w:r w:rsidR="00DF6855" w:rsidRPr="00CF3CDB">
        <w:rPr>
          <w:rFonts w:ascii="細明體" w:eastAsia="細明體" w:hAnsi="細明體" w:hint="eastAsia"/>
          <w:lang w:eastAsia="zh-TW"/>
        </w:rPr>
        <w:t>寄送時間</w:t>
      </w:r>
      <w:r w:rsidRPr="00CD2167">
        <w:rPr>
          <w:rFonts w:ascii="細明體" w:eastAsia="細明體" w:hAnsi="細明體" w:hint="eastAsia"/>
          <w:lang w:eastAsia="zh-TW"/>
        </w:rPr>
        <w:t xml:space="preserve"> (CheckBox)有勾選</w:t>
      </w:r>
      <w:r w:rsidR="005C1AEE">
        <w:rPr>
          <w:rFonts w:ascii="細明體" w:eastAsia="細明體" w:hAnsi="細明體" w:hint="eastAsia"/>
          <w:lang w:eastAsia="zh-TW"/>
        </w:rPr>
        <w:t>，檢核 畫面.輸入起日及輸入迄日須有值且符合日期格式，不符合丟出</w:t>
      </w:r>
      <w:r w:rsidR="005C1AEE" w:rsidRPr="00C465C1">
        <w:rPr>
          <w:rFonts w:ascii="細明體" w:eastAsia="細明體" w:hAnsi="細明體" w:hint="eastAsia"/>
          <w:lang w:eastAsia="zh-TW"/>
        </w:rPr>
        <w:t>錯誤訊息：請輸入正確</w:t>
      </w:r>
      <w:r w:rsidR="005C1AEE">
        <w:rPr>
          <w:rFonts w:ascii="細明體" w:eastAsia="細明體" w:hAnsi="細明體" w:hint="eastAsia"/>
          <w:lang w:eastAsia="zh-TW"/>
        </w:rPr>
        <w:t>輸入起始日期</w:t>
      </w:r>
      <w:r w:rsidR="005C1AEE" w:rsidRPr="00C465C1">
        <w:rPr>
          <w:rFonts w:ascii="細明體" w:eastAsia="細明體" w:hAnsi="細明體" w:hint="eastAsia"/>
          <w:lang w:eastAsia="zh-TW"/>
        </w:rPr>
        <w:t>。</w:t>
      </w:r>
    </w:p>
    <w:p w:rsidR="00D45F39" w:rsidRDefault="00D45F39" w:rsidP="00A23A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若畫面.輸入迄日 &lt; 畫面</w:t>
      </w:r>
      <w:r w:rsidR="00861455"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輸入起日，丟出</w:t>
      </w:r>
      <w:r w:rsidRPr="00C465C1">
        <w:rPr>
          <w:rFonts w:ascii="細明體" w:eastAsia="細明體" w:hAnsi="細明體" w:hint="eastAsia"/>
          <w:lang w:eastAsia="zh-TW"/>
        </w:rPr>
        <w:t>錯誤訊息：</w:t>
      </w:r>
      <w:r>
        <w:rPr>
          <w:rFonts w:ascii="細明體" w:eastAsia="細明體" w:hAnsi="細明體" w:hint="eastAsia"/>
          <w:lang w:eastAsia="zh-TW"/>
        </w:rPr>
        <w:t>輸入迄日小於輸入起日</w:t>
      </w:r>
      <w:r w:rsidRPr="00C465C1">
        <w:rPr>
          <w:rFonts w:ascii="細明體" w:eastAsia="細明體" w:hAnsi="細明體" w:hint="eastAsia"/>
          <w:lang w:eastAsia="zh-TW"/>
        </w:rPr>
        <w:t>。</w:t>
      </w:r>
    </w:p>
    <w:p w:rsidR="00861455" w:rsidRPr="00C465C1" w:rsidRDefault="00861455" w:rsidP="00A23A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 畫面.輸入迄日 -畫面.輸入起日 &gt; 7天，丟出錯誤訊息：輸入起訖日</w:t>
      </w:r>
      <w:r w:rsidRPr="00861455">
        <w:rPr>
          <w:rFonts w:ascii="細明體" w:eastAsia="細明體" w:hAnsi="細明體" w:hint="eastAsia"/>
          <w:lang w:eastAsia="zh-TW"/>
        </w:rPr>
        <w:t>最多間隔7日</w:t>
      </w:r>
      <w:r>
        <w:rPr>
          <w:rFonts w:ascii="細明體" w:eastAsia="細明體" w:hAnsi="細明體" w:hint="eastAsia"/>
          <w:lang w:eastAsia="zh-TW"/>
        </w:rPr>
        <w:t>。</w:t>
      </w:r>
    </w:p>
    <w:p w:rsidR="003A6B5F" w:rsidRPr="00C465C1" w:rsidRDefault="003A6B5F" w:rsidP="00B870C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讀取</w:t>
      </w:r>
      <w:r w:rsidR="00614DEE" w:rsidRPr="00794AEB">
        <w:rPr>
          <w:rFonts w:ascii="細明體" w:eastAsia="細明體" w:hAnsi="細明體"/>
          <w:lang w:eastAsia="zh-TW"/>
        </w:rPr>
        <w:t>理賠簡訊寄送記錄檔</w:t>
      </w:r>
      <w:r w:rsidRPr="00C465C1">
        <w:rPr>
          <w:rFonts w:ascii="細明體" w:eastAsia="細明體" w:hAnsi="細明體" w:hint="eastAsia"/>
          <w:lang w:eastAsia="zh-TW"/>
        </w:rPr>
        <w:t>：</w:t>
      </w:r>
    </w:p>
    <w:p w:rsidR="003A6B5F" w:rsidRDefault="00D12F95" w:rsidP="003A6B5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READ</w:t>
      </w:r>
      <w:r w:rsidR="00D07B59" w:rsidRPr="00794AEB">
        <w:rPr>
          <w:rFonts w:ascii="細明體" w:eastAsia="細明體" w:hAnsi="細明體"/>
          <w:lang w:eastAsia="zh-TW"/>
        </w:rPr>
        <w:t>理賠簡訊寄送記錄檔</w:t>
      </w:r>
      <w:r w:rsidR="00302235">
        <w:rPr>
          <w:rFonts w:ascii="細明體" w:eastAsia="細明體" w:hAnsi="細明體" w:hint="eastAsia"/>
          <w:lang w:eastAsia="zh-TW"/>
        </w:rPr>
        <w:t>DTAA</w:t>
      </w:r>
      <w:r w:rsidR="00D07B59">
        <w:rPr>
          <w:rFonts w:ascii="細明體" w:eastAsia="細明體" w:hAnsi="細明體" w:hint="eastAsia"/>
          <w:lang w:eastAsia="zh-TW"/>
        </w:rPr>
        <w:t>Z700</w:t>
      </w:r>
      <w:r w:rsidR="00302235">
        <w:rPr>
          <w:rFonts w:ascii="細明體" w:eastAsia="細明體" w:hAnsi="細明體" w:hint="eastAsia"/>
          <w:lang w:eastAsia="zh-TW"/>
        </w:rPr>
        <w:t xml:space="preserve"> </w:t>
      </w:r>
    </w:p>
    <w:p w:rsidR="007A6234" w:rsidRDefault="007A6234" w:rsidP="007A623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WHERE</w:t>
      </w:r>
      <w:r w:rsidR="000D10D3">
        <w:rPr>
          <w:rFonts w:ascii="細明體" w:eastAsia="細明體" w:hAnsi="細明體" w:hint="eastAsia"/>
          <w:lang w:eastAsia="zh-TW"/>
        </w:rPr>
        <w:t>(</w:t>
      </w:r>
      <w:r w:rsidR="00B17670">
        <w:rPr>
          <w:rFonts w:ascii="細明體" w:eastAsia="細明體" w:hAnsi="細明體" w:hint="eastAsia"/>
          <w:lang w:eastAsia="zh-TW"/>
        </w:rPr>
        <w:t>[]</w:t>
      </w:r>
      <w:r w:rsidR="000D10D3">
        <w:rPr>
          <w:rFonts w:ascii="細明體" w:eastAsia="細明體" w:hAnsi="細明體" w:hint="eastAsia"/>
          <w:lang w:eastAsia="zh-TW"/>
        </w:rPr>
        <w:t>條件是畫面有輸入才需判斷)</w:t>
      </w:r>
    </w:p>
    <w:p w:rsidR="007A6234" w:rsidRDefault="002E68E7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[</w:t>
      </w:r>
      <w:r w:rsidR="006A4A58">
        <w:rPr>
          <w:rFonts w:ascii="細明體" w:eastAsia="細明體" w:hAnsi="細明體" w:hint="eastAsia"/>
          <w:lang w:eastAsia="zh-TW"/>
        </w:rPr>
        <w:t>DTAAZ700</w:t>
      </w:r>
      <w:r w:rsidR="007A6234">
        <w:rPr>
          <w:rFonts w:ascii="細明體" w:eastAsia="細明體" w:hAnsi="細明體" w:hint="eastAsia"/>
          <w:lang w:eastAsia="zh-TW"/>
        </w:rPr>
        <w:t>.</w:t>
      </w:r>
      <w:r w:rsidR="00C1732B">
        <w:rPr>
          <w:rFonts w:ascii="細明體" w:eastAsia="細明體" w:hAnsi="細明體" w:hint="eastAsia"/>
          <w:lang w:eastAsia="zh-TW"/>
        </w:rPr>
        <w:t>RECV</w:t>
      </w:r>
      <w:r w:rsidR="00061348">
        <w:rPr>
          <w:rFonts w:ascii="細明體" w:eastAsia="細明體" w:hAnsi="細明體" w:hint="eastAsia"/>
          <w:lang w:eastAsia="zh-TW"/>
        </w:rPr>
        <w:t>_ID</w:t>
      </w:r>
      <w:r w:rsidR="00663A67">
        <w:rPr>
          <w:rFonts w:ascii="細明體" w:eastAsia="細明體" w:hAnsi="細明體" w:hint="eastAsia"/>
          <w:lang w:eastAsia="zh-TW"/>
        </w:rPr>
        <w:t xml:space="preserve"> = 畫面.</w:t>
      </w:r>
      <w:r w:rsidR="002312C1" w:rsidRPr="00CF3CDB">
        <w:rPr>
          <w:rFonts w:ascii="細明體" w:eastAsia="細明體" w:hAnsi="細明體" w:hint="eastAsia"/>
          <w:lang w:eastAsia="zh-TW"/>
        </w:rPr>
        <w:t>接收簡訊ID</w:t>
      </w:r>
      <w:r>
        <w:rPr>
          <w:rFonts w:ascii="細明體" w:eastAsia="細明體" w:hAnsi="細明體" w:hint="eastAsia"/>
          <w:lang w:eastAsia="zh-TW"/>
        </w:rPr>
        <w:t>]</w:t>
      </w:r>
    </w:p>
    <w:p w:rsidR="00FD60B7" w:rsidRDefault="002E68E7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[</w:t>
      </w:r>
      <w:r w:rsidR="006A4A58">
        <w:rPr>
          <w:rFonts w:ascii="細明體" w:eastAsia="細明體" w:hAnsi="細明體" w:hint="eastAsia"/>
          <w:lang w:eastAsia="zh-TW"/>
        </w:rPr>
        <w:t>DTAAZ700</w:t>
      </w:r>
      <w:r w:rsidR="00FD60B7">
        <w:rPr>
          <w:rFonts w:ascii="細明體" w:eastAsia="細明體" w:hAnsi="細明體" w:hint="eastAsia"/>
          <w:lang w:eastAsia="zh-TW"/>
        </w:rPr>
        <w:t>.APLY_NO = 畫面.受理編號</w:t>
      </w:r>
      <w:r>
        <w:rPr>
          <w:rFonts w:ascii="細明體" w:eastAsia="細明體" w:hAnsi="細明體" w:hint="eastAsia"/>
          <w:lang w:eastAsia="zh-TW"/>
        </w:rPr>
        <w:t>]</w:t>
      </w:r>
    </w:p>
    <w:p w:rsidR="00A30892" w:rsidRDefault="00A30892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[</w:t>
      </w:r>
      <w:r w:rsidR="006A4A58">
        <w:rPr>
          <w:rFonts w:ascii="細明體" w:eastAsia="細明體" w:hAnsi="細明體" w:hint="eastAsia"/>
          <w:lang w:eastAsia="zh-TW"/>
        </w:rPr>
        <w:t>DTAAZ700</w:t>
      </w:r>
      <w:r>
        <w:rPr>
          <w:rFonts w:ascii="細明體" w:eastAsia="細明體" w:hAnsi="細明體" w:hint="eastAsia"/>
          <w:lang w:eastAsia="zh-TW"/>
        </w:rPr>
        <w:t>.</w:t>
      </w:r>
      <w:r w:rsidR="00B92A18">
        <w:rPr>
          <w:rFonts w:ascii="細明體" w:eastAsia="細明體" w:hAnsi="細明體" w:hint="eastAsia"/>
          <w:lang w:eastAsia="zh-TW"/>
        </w:rPr>
        <w:t>MOBIL_TEL</w:t>
      </w:r>
      <w:r>
        <w:rPr>
          <w:rFonts w:ascii="細明體" w:eastAsia="細明體" w:hAnsi="細明體" w:hint="eastAsia"/>
          <w:lang w:eastAsia="zh-TW"/>
        </w:rPr>
        <w:t xml:space="preserve"> = 畫面.</w:t>
      </w:r>
      <w:r w:rsidR="00D63828" w:rsidRPr="00CF3CDB">
        <w:rPr>
          <w:rFonts w:ascii="細明體" w:eastAsia="細明體" w:hAnsi="細明體" w:hint="eastAsia"/>
          <w:lang w:eastAsia="zh-TW"/>
        </w:rPr>
        <w:t>手機號碼</w:t>
      </w:r>
      <w:r>
        <w:rPr>
          <w:rFonts w:ascii="細明體" w:eastAsia="細明體" w:hAnsi="細明體" w:hint="eastAsia"/>
          <w:lang w:eastAsia="zh-TW"/>
        </w:rPr>
        <w:t>]</w:t>
      </w:r>
    </w:p>
    <w:p w:rsidR="009C4295" w:rsidRDefault="002E68E7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[</w:t>
      </w:r>
      <w:r w:rsidR="006A4A58">
        <w:rPr>
          <w:rFonts w:ascii="細明體" w:eastAsia="細明體" w:hAnsi="細明體" w:hint="eastAsia"/>
          <w:lang w:eastAsia="zh-TW"/>
        </w:rPr>
        <w:t>DTAAZ700</w:t>
      </w:r>
      <w:r w:rsidR="009C4295">
        <w:rPr>
          <w:rFonts w:ascii="細明體" w:eastAsia="細明體" w:hAnsi="細明體" w:hint="eastAsia"/>
          <w:lang w:eastAsia="zh-TW"/>
        </w:rPr>
        <w:t>.</w:t>
      </w:r>
      <w:r w:rsidR="006A0B39">
        <w:rPr>
          <w:rFonts w:ascii="細明體" w:eastAsia="細明體" w:hAnsi="細明體" w:hint="eastAsia"/>
          <w:lang w:eastAsia="zh-TW"/>
        </w:rPr>
        <w:t>LOG_TIME</w:t>
      </w:r>
      <w:r w:rsidR="009C4295">
        <w:rPr>
          <w:rFonts w:ascii="細明體" w:eastAsia="細明體" w:hAnsi="細明體" w:hint="eastAsia"/>
          <w:lang w:eastAsia="zh-TW"/>
        </w:rPr>
        <w:t xml:space="preserve"> </w:t>
      </w:r>
      <w:r w:rsidR="002A208B">
        <w:rPr>
          <w:rFonts w:ascii="細明體" w:eastAsia="細明體" w:hAnsi="細明體" w:hint="eastAsia"/>
          <w:lang w:eastAsia="zh-TW"/>
        </w:rPr>
        <w:t xml:space="preserve">BETWEEN 畫面.輸入起日 </w:t>
      </w:r>
      <w:r w:rsidR="002A208B" w:rsidRPr="002A208B">
        <w:rPr>
          <w:rFonts w:ascii="細明體" w:eastAsia="細明體" w:hAnsi="細明體"/>
          <w:lang w:eastAsia="zh-TW"/>
        </w:rPr>
        <w:t>00:00:00.000</w:t>
      </w:r>
      <w:r w:rsidR="002A208B" w:rsidRPr="002A208B">
        <w:rPr>
          <w:rFonts w:ascii="細明體" w:eastAsia="細明體" w:hAnsi="細明體" w:hint="eastAsia"/>
          <w:lang w:eastAsia="zh-TW"/>
        </w:rPr>
        <w:t xml:space="preserve"> AND 畫面.輸入迄日</w:t>
      </w:r>
      <w:r w:rsidR="002A208B" w:rsidRPr="002A208B">
        <w:rPr>
          <w:rFonts w:ascii="細明體" w:eastAsia="細明體" w:hAnsi="細明體"/>
          <w:lang w:eastAsia="zh-TW"/>
        </w:rPr>
        <w:t>23:59:59.000</w:t>
      </w:r>
      <w:r>
        <w:rPr>
          <w:rFonts w:ascii="細明體" w:eastAsia="細明體" w:hAnsi="細明體" w:hint="eastAsia"/>
          <w:lang w:eastAsia="zh-TW"/>
        </w:rPr>
        <w:t>]</w:t>
      </w:r>
    </w:p>
    <w:p w:rsidR="004036C6" w:rsidRDefault="004036C6" w:rsidP="009238A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取得欄位：</w:t>
      </w:r>
    </w:p>
    <w:p w:rsidR="004036C6" w:rsidRDefault="00307F5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DTAAZ700</w:t>
      </w:r>
      <w:r w:rsidR="004036C6">
        <w:rPr>
          <w:rFonts w:ascii="細明體" w:eastAsia="細明體" w:hAnsi="細明體" w:hint="eastAsia"/>
          <w:lang w:eastAsia="zh-TW"/>
        </w:rPr>
        <w:t>.</w:t>
      </w:r>
      <w:r w:rsidR="00ED5672" w:rsidRPr="007778E3">
        <w:rPr>
          <w:rFonts w:ascii="細明體" w:eastAsia="細明體" w:hAnsi="細明體"/>
          <w:lang w:eastAsia="zh-TW"/>
        </w:rPr>
        <w:t>APLY_NO</w:t>
      </w:r>
    </w:p>
    <w:p w:rsidR="002F1C52" w:rsidRDefault="00307F5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DTAAZ700</w:t>
      </w:r>
      <w:r w:rsidR="002F1C52">
        <w:rPr>
          <w:rFonts w:ascii="細明體" w:eastAsia="細明體" w:hAnsi="細明體" w:hint="eastAsia"/>
          <w:lang w:eastAsia="zh-TW"/>
        </w:rPr>
        <w:t>.</w:t>
      </w:r>
      <w:r w:rsidR="00D86E23" w:rsidRPr="007778E3">
        <w:rPr>
          <w:rFonts w:ascii="細明體" w:eastAsia="細明體" w:hAnsi="細明體"/>
          <w:lang w:eastAsia="zh-TW"/>
        </w:rPr>
        <w:t>SEND_TYPE</w:t>
      </w:r>
    </w:p>
    <w:p w:rsidR="004036C6" w:rsidRPr="007778E3" w:rsidRDefault="00307F5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7778E3">
        <w:rPr>
          <w:rFonts w:ascii="細明體" w:eastAsia="細明體" w:hAnsi="細明體" w:hint="eastAsia"/>
          <w:lang w:eastAsia="zh-TW"/>
        </w:rPr>
        <w:t>DTAAZ700</w:t>
      </w:r>
      <w:r w:rsidR="004036C6" w:rsidRPr="007778E3">
        <w:rPr>
          <w:rFonts w:ascii="細明體" w:eastAsia="細明體" w:hAnsi="細明體" w:hint="eastAsia"/>
          <w:lang w:eastAsia="zh-TW"/>
        </w:rPr>
        <w:t>.</w:t>
      </w:r>
      <w:r w:rsidR="003F27D0" w:rsidRPr="007778E3">
        <w:rPr>
          <w:rFonts w:ascii="細明體" w:eastAsia="細明體" w:hAnsi="細明體"/>
          <w:lang w:eastAsia="zh-TW"/>
        </w:rPr>
        <w:t>TRN_ID</w:t>
      </w:r>
    </w:p>
    <w:p w:rsidR="004036C6" w:rsidRPr="007778E3" w:rsidRDefault="00307F5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7778E3">
        <w:rPr>
          <w:rFonts w:ascii="細明體" w:eastAsia="細明體" w:hAnsi="細明體" w:hint="eastAsia"/>
          <w:lang w:eastAsia="zh-TW"/>
        </w:rPr>
        <w:t>DTAAZ700</w:t>
      </w:r>
      <w:r w:rsidR="004036C6" w:rsidRPr="007778E3">
        <w:rPr>
          <w:rFonts w:ascii="細明體" w:eastAsia="細明體" w:hAnsi="細明體" w:hint="eastAsia"/>
          <w:lang w:eastAsia="zh-TW"/>
        </w:rPr>
        <w:t>.</w:t>
      </w:r>
      <w:r w:rsidR="00013DE4" w:rsidRPr="007778E3">
        <w:rPr>
          <w:rFonts w:ascii="細明體" w:eastAsia="細明體" w:hAnsi="細明體"/>
          <w:lang w:eastAsia="zh-TW"/>
        </w:rPr>
        <w:t>OCR_ID</w:t>
      </w:r>
    </w:p>
    <w:p w:rsidR="004036C6" w:rsidRPr="007778E3" w:rsidRDefault="00307F5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7778E3">
        <w:rPr>
          <w:rFonts w:ascii="細明體" w:eastAsia="細明體" w:hAnsi="細明體" w:hint="eastAsia"/>
          <w:lang w:eastAsia="zh-TW"/>
        </w:rPr>
        <w:t>DTAAZ700</w:t>
      </w:r>
      <w:r w:rsidR="004036C6" w:rsidRPr="007778E3">
        <w:rPr>
          <w:rFonts w:ascii="細明體" w:eastAsia="細明體" w:hAnsi="細明體" w:hint="eastAsia"/>
          <w:lang w:eastAsia="zh-TW"/>
        </w:rPr>
        <w:t>.</w:t>
      </w:r>
      <w:r w:rsidR="003A3AA2" w:rsidRPr="007778E3">
        <w:rPr>
          <w:rFonts w:ascii="細明體" w:eastAsia="細明體" w:hAnsi="細明體"/>
          <w:lang w:eastAsia="zh-TW"/>
        </w:rPr>
        <w:t>RECV_ID</w:t>
      </w:r>
    </w:p>
    <w:p w:rsidR="004036C6" w:rsidRPr="007778E3" w:rsidRDefault="00307F5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7778E3">
        <w:rPr>
          <w:rFonts w:ascii="細明體" w:eastAsia="細明體" w:hAnsi="細明體" w:hint="eastAsia"/>
          <w:lang w:eastAsia="zh-TW"/>
        </w:rPr>
        <w:t>DTAAZ700</w:t>
      </w:r>
      <w:r w:rsidR="004036C6" w:rsidRPr="007778E3">
        <w:rPr>
          <w:rFonts w:ascii="細明體" w:eastAsia="細明體" w:hAnsi="細明體" w:hint="eastAsia"/>
          <w:lang w:eastAsia="zh-TW"/>
        </w:rPr>
        <w:t>.</w:t>
      </w:r>
      <w:r w:rsidR="005C3CF3" w:rsidRPr="007778E3">
        <w:rPr>
          <w:rFonts w:ascii="細明體" w:eastAsia="細明體" w:hAnsi="細明體"/>
          <w:lang w:eastAsia="zh-TW"/>
        </w:rPr>
        <w:t>MOBIL_TEL</w:t>
      </w:r>
    </w:p>
    <w:p w:rsidR="004036C6" w:rsidRDefault="00307F5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DTAAZ700</w:t>
      </w:r>
      <w:r w:rsidR="004036C6">
        <w:rPr>
          <w:rFonts w:ascii="細明體" w:eastAsia="細明體" w:hAnsi="細明體" w:hint="eastAsia"/>
          <w:lang w:eastAsia="zh-TW"/>
        </w:rPr>
        <w:t>.</w:t>
      </w:r>
      <w:r w:rsidR="00F46474">
        <w:rPr>
          <w:rFonts w:ascii="細明體" w:eastAsia="細明體" w:hAnsi="細明體" w:hint="eastAsia"/>
          <w:lang w:eastAsia="zh-TW"/>
        </w:rPr>
        <w:t>I</w:t>
      </w:r>
      <w:r w:rsidR="00555E56" w:rsidRPr="007778E3">
        <w:rPr>
          <w:rFonts w:ascii="細明體" w:eastAsia="細明體" w:hAnsi="細明體"/>
          <w:lang w:eastAsia="zh-TW"/>
        </w:rPr>
        <w:t>NFM_CNTN</w:t>
      </w:r>
    </w:p>
    <w:p w:rsidR="004036C6" w:rsidRDefault="00307F56" w:rsidP="00601CA3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DTAAZ700</w:t>
      </w:r>
      <w:r w:rsidR="004036C6">
        <w:rPr>
          <w:rFonts w:ascii="細明體" w:eastAsia="細明體" w:hAnsi="細明體" w:hint="eastAsia"/>
          <w:lang w:eastAsia="zh-TW"/>
        </w:rPr>
        <w:t>.</w:t>
      </w:r>
      <w:r w:rsidR="00601CA3" w:rsidRPr="007778E3">
        <w:rPr>
          <w:rFonts w:ascii="細明體" w:eastAsia="細明體" w:hAnsi="細明體"/>
          <w:lang w:eastAsia="zh-TW"/>
        </w:rPr>
        <w:t>LOG_TIME</w:t>
      </w:r>
    </w:p>
    <w:p w:rsidR="009238A1" w:rsidRPr="00E352E0" w:rsidRDefault="009238A1" w:rsidP="009238A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 w:rsidR="0018442A">
        <w:rPr>
          <w:rFonts w:ascii="細明體" w:eastAsia="細明體" w:hAnsi="細明體" w:hint="eastAsia"/>
          <w:lang w:eastAsia="zh-TW"/>
        </w:rPr>
        <w:t>無</w:t>
      </w:r>
      <w:r>
        <w:rPr>
          <w:rFonts w:ascii="細明體" w:eastAsia="細明體" w:hAnsi="細明體" w:hint="eastAsia"/>
          <w:lang w:eastAsia="zh-TW"/>
        </w:rPr>
        <w:t>資料，</w:t>
      </w:r>
      <w:r w:rsidRPr="00E352E0">
        <w:rPr>
          <w:rFonts w:ascii="細明體" w:eastAsia="細明體" w:hAnsi="細明體" w:hint="eastAsia"/>
          <w:lang w:eastAsia="zh-TW"/>
        </w:rPr>
        <w:t>丟出訊息：</w:t>
      </w:r>
      <w:r w:rsidR="0018442A">
        <w:rPr>
          <w:rFonts w:ascii="細明體" w:eastAsia="細明體" w:hAnsi="細明體" w:hint="eastAsia"/>
          <w:lang w:eastAsia="zh-TW"/>
        </w:rPr>
        <w:t>查無資料。</w:t>
      </w:r>
    </w:p>
    <w:p w:rsidR="00B870CD" w:rsidRPr="00C465C1" w:rsidRDefault="001E1602" w:rsidP="0010667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 w:rsidR="004B4369">
        <w:rPr>
          <w:rFonts w:ascii="細明體" w:eastAsia="細明體" w:hAnsi="細明體" w:hint="eastAsia"/>
          <w:lang w:eastAsia="zh-TW"/>
        </w:rPr>
        <w:t>有</w:t>
      </w:r>
      <w:r>
        <w:rPr>
          <w:rFonts w:ascii="細明體" w:eastAsia="細明體" w:hAnsi="細明體" w:hint="eastAsia"/>
          <w:lang w:eastAsia="zh-TW"/>
        </w:rPr>
        <w:t>資料</w:t>
      </w:r>
      <w:r w:rsidR="004B4369">
        <w:rPr>
          <w:rFonts w:ascii="細明體" w:eastAsia="細明體" w:hAnsi="細明體" w:hint="eastAsia"/>
          <w:lang w:eastAsia="zh-TW"/>
        </w:rPr>
        <w:t>，</w:t>
      </w:r>
      <w:r w:rsidR="004B4369" w:rsidRPr="00777258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顯示畫面相關欄位如下</w:t>
      </w:r>
      <w:r w:rsidR="00E53086" w:rsidRPr="00C465C1">
        <w:rPr>
          <w:rFonts w:ascii="細明體" w:eastAsia="細明體" w:hAnsi="細明體" w:hint="eastAsia"/>
          <w:lang w:eastAsia="zh-TW"/>
        </w:rPr>
        <w:t>：</w:t>
      </w:r>
    </w:p>
    <w:tbl>
      <w:tblPr>
        <w:tblW w:w="8085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4820"/>
        <w:gridCol w:w="1134"/>
      </w:tblGrid>
      <w:tr w:rsidR="004D75C1" w:rsidRPr="00BC15B8" w:rsidTr="00195152">
        <w:tc>
          <w:tcPr>
            <w:tcW w:w="2131" w:type="dxa"/>
          </w:tcPr>
          <w:p w:rsidR="004D75C1" w:rsidRPr="00BC15B8" w:rsidRDefault="004D75C1" w:rsidP="00BC15B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lastRenderedPageBreak/>
              <w:t>畫面欄位</w:t>
            </w:r>
          </w:p>
        </w:tc>
        <w:tc>
          <w:tcPr>
            <w:tcW w:w="4820" w:type="dxa"/>
          </w:tcPr>
          <w:p w:rsidR="004D75C1" w:rsidRPr="00BC15B8" w:rsidRDefault="004D75C1" w:rsidP="00BC15B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  <w:tc>
          <w:tcPr>
            <w:tcW w:w="1134" w:type="dxa"/>
          </w:tcPr>
          <w:p w:rsidR="004D75C1" w:rsidRPr="00BC15B8" w:rsidRDefault="004D75C1" w:rsidP="00BC15B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</w:p>
        </w:tc>
      </w:tr>
      <w:tr w:rsidR="004D75C1" w:rsidRPr="00BC15B8" w:rsidTr="00195152">
        <w:tc>
          <w:tcPr>
            <w:tcW w:w="2131" w:type="dxa"/>
          </w:tcPr>
          <w:p w:rsidR="004D75C1" w:rsidRPr="00C33A91" w:rsidRDefault="004D75C1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受理編號</w:t>
            </w:r>
          </w:p>
        </w:tc>
        <w:tc>
          <w:tcPr>
            <w:tcW w:w="4820" w:type="dxa"/>
          </w:tcPr>
          <w:p w:rsidR="004D75C1" w:rsidRPr="00C33A91" w:rsidRDefault="00307F56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DTAAZ700</w:t>
            </w:r>
            <w:r w:rsidR="004D75C1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.APLY_NO</w:t>
            </w:r>
          </w:p>
        </w:tc>
        <w:tc>
          <w:tcPr>
            <w:tcW w:w="1134" w:type="dxa"/>
          </w:tcPr>
          <w:p w:rsidR="004D75C1" w:rsidRDefault="004D75C1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4D75C1" w:rsidRPr="00BC15B8" w:rsidTr="00195152">
        <w:tc>
          <w:tcPr>
            <w:tcW w:w="2131" w:type="dxa"/>
          </w:tcPr>
          <w:p w:rsidR="004D75C1" w:rsidRPr="00C33A91" w:rsidRDefault="00040F8B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330A53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寄送種類</w:t>
            </w:r>
          </w:p>
        </w:tc>
        <w:tc>
          <w:tcPr>
            <w:tcW w:w="4820" w:type="dxa"/>
          </w:tcPr>
          <w:p w:rsidR="004D75C1" w:rsidRPr="00EA7FCF" w:rsidRDefault="00307F56" w:rsidP="001B7878">
            <w:pPr>
              <w:rPr>
                <w:rFonts w:ascii="細明體" w:eastAsia="細明體" w:hAnsi="細明體" w:hint="eastAsia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DTAAZ700</w:t>
            </w:r>
            <w:r w:rsidR="004D75C1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.</w:t>
            </w:r>
            <w:r w:rsidR="00D33D89" w:rsidRPr="007778E3">
              <w:rPr>
                <w:rFonts w:ascii="細明體" w:eastAsia="細明體" w:hAnsi="細明體"/>
                <w:kern w:val="0"/>
                <w:sz w:val="20"/>
                <w:szCs w:val="20"/>
              </w:rPr>
              <w:t>SEND_TYPE</w:t>
            </w:r>
            <w:r w:rsidR="00A16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以代碼</w:t>
            </w:r>
            <w:r w:rsidR="008B3EB3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轉成中文</w:t>
            </w:r>
          </w:p>
        </w:tc>
        <w:tc>
          <w:tcPr>
            <w:tcW w:w="1134" w:type="dxa"/>
          </w:tcPr>
          <w:p w:rsidR="004D75C1" w:rsidRDefault="004D75C1" w:rsidP="00EA7FCF">
            <w:pP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</w:p>
        </w:tc>
      </w:tr>
      <w:tr w:rsidR="004D75C1" w:rsidRPr="00BC15B8" w:rsidTr="00195152">
        <w:tc>
          <w:tcPr>
            <w:tcW w:w="2131" w:type="dxa"/>
          </w:tcPr>
          <w:p w:rsidR="004D75C1" w:rsidRPr="002038FC" w:rsidRDefault="00A373AF">
            <w:pPr>
              <w:rPr>
                <w:rStyle w:val="SoDAField"/>
                <w:rFonts w:ascii="細明體" w:eastAsia="細明體" w:hAnsi="細明體"/>
                <w:caps/>
                <w:color w:val="000000"/>
                <w:kern w:val="0"/>
                <w:szCs w:val="20"/>
              </w:rPr>
            </w:pPr>
            <w:r w:rsidRPr="00330A53">
              <w:rPr>
                <w:rStyle w:val="SoDAField"/>
                <w:rFonts w:ascii="細明體" w:eastAsia="細明體" w:hAnsi="細明體" w:hint="eastAsia"/>
                <w:caps/>
                <w:color w:val="000000"/>
                <w:kern w:val="0"/>
                <w:szCs w:val="20"/>
              </w:rPr>
              <w:t>送件人/理專ID</w:t>
            </w:r>
          </w:p>
        </w:tc>
        <w:tc>
          <w:tcPr>
            <w:tcW w:w="4820" w:type="dxa"/>
          </w:tcPr>
          <w:p w:rsidR="004D75C1" w:rsidRDefault="00307F56" w:rsidP="001B7878"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DTAAZ700</w:t>
            </w:r>
            <w:r w:rsidR="004D75C1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.</w:t>
            </w:r>
            <w:r w:rsidR="004C3C03" w:rsidRPr="007778E3">
              <w:rPr>
                <w:rFonts w:ascii="細明體" w:eastAsia="細明體" w:hAnsi="細明體"/>
                <w:kern w:val="0"/>
                <w:sz w:val="20"/>
                <w:szCs w:val="20"/>
              </w:rPr>
              <w:t>TRN_ID</w:t>
            </w:r>
          </w:p>
        </w:tc>
        <w:tc>
          <w:tcPr>
            <w:tcW w:w="1134" w:type="dxa"/>
          </w:tcPr>
          <w:p w:rsidR="004D75C1" w:rsidRDefault="004D75C1">
            <w:pP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</w:p>
        </w:tc>
      </w:tr>
      <w:tr w:rsidR="007413BF" w:rsidRPr="00BC15B8" w:rsidTr="00195152">
        <w:tc>
          <w:tcPr>
            <w:tcW w:w="2131" w:type="dxa"/>
          </w:tcPr>
          <w:p w:rsidR="007413BF" w:rsidRPr="002038FC" w:rsidRDefault="006D1C72">
            <w:pPr>
              <w:rPr>
                <w:rStyle w:val="SoDAField"/>
                <w:rFonts w:ascii="細明體" w:eastAsia="細明體" w:hAnsi="細明體" w:hint="eastAsia"/>
                <w:caps/>
                <w:color w:val="000000"/>
                <w:kern w:val="0"/>
                <w:szCs w:val="20"/>
              </w:rPr>
            </w:pPr>
            <w:r w:rsidRPr="00330A53">
              <w:rPr>
                <w:rStyle w:val="SoDAField"/>
                <w:rFonts w:ascii="細明體" w:eastAsia="細明體" w:hAnsi="細明體" w:hint="eastAsia"/>
                <w:caps/>
                <w:color w:val="000000"/>
                <w:kern w:val="0"/>
                <w:szCs w:val="20"/>
              </w:rPr>
              <w:t>保戶ID</w:t>
            </w:r>
          </w:p>
        </w:tc>
        <w:tc>
          <w:tcPr>
            <w:tcW w:w="4820" w:type="dxa"/>
          </w:tcPr>
          <w:p w:rsidR="007413BF" w:rsidRDefault="00307F56" w:rsidP="001B7878">
            <w:pP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Fonts w:ascii="細明體" w:eastAsia="細明體" w:hAnsi="細明體" w:hint="eastAsia"/>
                <w:sz w:val="20"/>
              </w:rPr>
              <w:t>DTAAZ700</w:t>
            </w:r>
            <w:r w:rsidR="00F44D91">
              <w:rPr>
                <w:rFonts w:ascii="細明體" w:eastAsia="細明體" w:hAnsi="細明體" w:hint="eastAsia"/>
                <w:sz w:val="20"/>
              </w:rPr>
              <w:t>.</w:t>
            </w:r>
            <w:r w:rsidR="004C3C03" w:rsidRPr="007778E3">
              <w:rPr>
                <w:rFonts w:ascii="細明體" w:eastAsia="細明體" w:hAnsi="細明體"/>
                <w:kern w:val="0"/>
                <w:sz w:val="20"/>
                <w:szCs w:val="20"/>
              </w:rPr>
              <w:t>OCR_ID</w:t>
            </w:r>
          </w:p>
        </w:tc>
        <w:tc>
          <w:tcPr>
            <w:tcW w:w="1134" w:type="dxa"/>
          </w:tcPr>
          <w:p w:rsidR="007413BF" w:rsidRDefault="007413BF">
            <w:pP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</w:p>
        </w:tc>
      </w:tr>
      <w:tr w:rsidR="004D75C1" w:rsidRPr="00BC15B8" w:rsidTr="00195152">
        <w:tc>
          <w:tcPr>
            <w:tcW w:w="2131" w:type="dxa"/>
          </w:tcPr>
          <w:p w:rsidR="004D75C1" w:rsidRPr="00C33A91" w:rsidRDefault="006D1C72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330A53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接收簡訊ID</w:t>
            </w:r>
          </w:p>
        </w:tc>
        <w:tc>
          <w:tcPr>
            <w:tcW w:w="4820" w:type="dxa"/>
          </w:tcPr>
          <w:p w:rsidR="004D75C1" w:rsidRPr="006864DB" w:rsidRDefault="00307F56" w:rsidP="001B7878">
            <w:pPr>
              <w:pStyle w:val="Tabletext"/>
              <w:keepLines w:val="0"/>
              <w:spacing w:after="0" w:line="240" w:lineRule="auto"/>
              <w:rPr>
                <w:rFonts w:cs="Courier New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DTAAZ700</w:t>
            </w:r>
            <w:r w:rsidR="00B603B2">
              <w:rPr>
                <w:rFonts w:ascii="細明體" w:eastAsia="細明體" w:hAnsi="細明體" w:hint="eastAsia"/>
                <w:lang w:eastAsia="zh-TW"/>
              </w:rPr>
              <w:t>.</w:t>
            </w:r>
            <w:r w:rsidR="00CB5C37" w:rsidRPr="007778E3">
              <w:rPr>
                <w:rFonts w:ascii="細明體" w:eastAsia="細明體" w:hAnsi="細明體"/>
                <w:lang w:eastAsia="zh-TW"/>
              </w:rPr>
              <w:t>RECV_ID</w:t>
            </w:r>
          </w:p>
        </w:tc>
        <w:tc>
          <w:tcPr>
            <w:tcW w:w="1134" w:type="dxa"/>
          </w:tcPr>
          <w:p w:rsidR="004D75C1" w:rsidRPr="006864DB" w:rsidRDefault="004D75C1" w:rsidP="009612DD">
            <w:pPr>
              <w:pStyle w:val="Tabletext"/>
              <w:keepLines w:val="0"/>
              <w:spacing w:after="0" w:line="240" w:lineRule="auto"/>
              <w:rPr>
                <w:rFonts w:cs="Courier New" w:hint="eastAsia"/>
                <w:lang w:eastAsia="zh-TW"/>
              </w:rPr>
            </w:pPr>
          </w:p>
        </w:tc>
      </w:tr>
      <w:tr w:rsidR="001146C5" w:rsidRPr="00BC15B8" w:rsidTr="00195152">
        <w:tc>
          <w:tcPr>
            <w:tcW w:w="2131" w:type="dxa"/>
            <w:vAlign w:val="center"/>
          </w:tcPr>
          <w:p w:rsidR="001146C5" w:rsidRPr="00330A53" w:rsidRDefault="00AB203B" w:rsidP="00137065">
            <w:pPr>
              <w:rPr>
                <w:rStyle w:val="SoDAField"/>
                <w:rFonts w:hint="eastAsia"/>
                <w:caps/>
                <w:color w:val="000000"/>
                <w:kern w:val="0"/>
                <w:szCs w:val="20"/>
              </w:rPr>
            </w:pPr>
            <w:r w:rsidRPr="00330A53">
              <w:rPr>
                <w:rStyle w:val="SoDAField"/>
                <w:rFonts w:ascii="細明體" w:eastAsia="細明體" w:hAnsi="細明體" w:hint="eastAsia"/>
                <w:caps/>
                <w:color w:val="000000"/>
                <w:kern w:val="0"/>
                <w:szCs w:val="20"/>
              </w:rPr>
              <w:t>手機號碼</w:t>
            </w:r>
          </w:p>
        </w:tc>
        <w:tc>
          <w:tcPr>
            <w:tcW w:w="4820" w:type="dxa"/>
          </w:tcPr>
          <w:p w:rsidR="001146C5" w:rsidRPr="00C33A91" w:rsidRDefault="00307F56" w:rsidP="001B7878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DTAAZ700</w:t>
            </w:r>
            <w:r w:rsidR="001146C5">
              <w:rPr>
                <w:rFonts w:ascii="細明體" w:eastAsia="細明體" w:hAnsi="細明體" w:hint="eastAsia"/>
                <w:lang w:eastAsia="zh-TW"/>
              </w:rPr>
              <w:t>.</w:t>
            </w:r>
            <w:r w:rsidR="00555E76" w:rsidRPr="007778E3">
              <w:rPr>
                <w:rFonts w:ascii="細明體" w:eastAsia="細明體" w:hAnsi="細明體"/>
                <w:lang w:eastAsia="zh-TW"/>
              </w:rPr>
              <w:t>MOBIL_TEL</w:t>
            </w:r>
          </w:p>
        </w:tc>
        <w:tc>
          <w:tcPr>
            <w:tcW w:w="1134" w:type="dxa"/>
          </w:tcPr>
          <w:p w:rsidR="001146C5" w:rsidRPr="00C33A91" w:rsidRDefault="001146C5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1146C5" w:rsidRPr="00BC15B8" w:rsidTr="00195152">
        <w:tc>
          <w:tcPr>
            <w:tcW w:w="2131" w:type="dxa"/>
          </w:tcPr>
          <w:p w:rsidR="001146C5" w:rsidRPr="00C33A91" w:rsidRDefault="00AB203B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330A53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簡訊內容</w:t>
            </w:r>
          </w:p>
        </w:tc>
        <w:tc>
          <w:tcPr>
            <w:tcW w:w="4820" w:type="dxa"/>
          </w:tcPr>
          <w:p w:rsidR="001146C5" w:rsidRPr="00C33A91" w:rsidRDefault="00307F56" w:rsidP="001B7878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DTAAZ700</w:t>
            </w:r>
            <w:r w:rsidR="00FA5E6D">
              <w:rPr>
                <w:rFonts w:ascii="細明體" w:eastAsia="細明體" w:hAnsi="細明體" w:hint="eastAsia"/>
                <w:lang w:eastAsia="zh-TW"/>
              </w:rPr>
              <w:t>.</w:t>
            </w:r>
            <w:r w:rsidR="0004263A">
              <w:rPr>
                <w:rFonts w:ascii="細明體" w:eastAsia="細明體" w:hAnsi="細明體" w:hint="eastAsia"/>
                <w:lang w:eastAsia="zh-TW"/>
              </w:rPr>
              <w:t>I</w:t>
            </w:r>
            <w:r w:rsidR="0004263A" w:rsidRPr="007778E3">
              <w:rPr>
                <w:rFonts w:ascii="細明體" w:eastAsia="細明體" w:hAnsi="細明體"/>
                <w:lang w:eastAsia="zh-TW"/>
              </w:rPr>
              <w:t>NFM_CNTN</w:t>
            </w:r>
          </w:p>
        </w:tc>
        <w:tc>
          <w:tcPr>
            <w:tcW w:w="1134" w:type="dxa"/>
          </w:tcPr>
          <w:p w:rsidR="001146C5" w:rsidRPr="00C33A91" w:rsidRDefault="001146C5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1146C5" w:rsidRPr="00BC15B8" w:rsidTr="00195152">
        <w:tc>
          <w:tcPr>
            <w:tcW w:w="2131" w:type="dxa"/>
          </w:tcPr>
          <w:p w:rsidR="001146C5" w:rsidRPr="00C33A91" w:rsidRDefault="00AB203B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330A53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寄送時間</w:t>
            </w:r>
          </w:p>
        </w:tc>
        <w:tc>
          <w:tcPr>
            <w:tcW w:w="4820" w:type="dxa"/>
          </w:tcPr>
          <w:p w:rsidR="001146C5" w:rsidRPr="00C33A91" w:rsidRDefault="00307F56" w:rsidP="001B7878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DTAAZ700</w:t>
            </w:r>
            <w:r w:rsidR="00446398">
              <w:rPr>
                <w:rFonts w:ascii="細明體" w:eastAsia="細明體" w:hAnsi="細明體" w:hint="eastAsia"/>
                <w:lang w:eastAsia="zh-TW"/>
              </w:rPr>
              <w:t>.</w:t>
            </w:r>
            <w:r w:rsidR="00807B1A" w:rsidRPr="007778E3">
              <w:rPr>
                <w:rFonts w:ascii="細明體" w:eastAsia="細明體" w:hAnsi="細明體"/>
                <w:lang w:eastAsia="zh-TW"/>
              </w:rPr>
              <w:t>LOG_TIME</w:t>
            </w:r>
          </w:p>
        </w:tc>
        <w:tc>
          <w:tcPr>
            <w:tcW w:w="1134" w:type="dxa"/>
          </w:tcPr>
          <w:p w:rsidR="001146C5" w:rsidRPr="00C33A91" w:rsidRDefault="00821DF8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日期</w:t>
            </w:r>
          </w:p>
        </w:tc>
      </w:tr>
    </w:tbl>
    <w:p w:rsidR="001E48CC" w:rsidRPr="001E48CC" w:rsidRDefault="001E48CC" w:rsidP="001A17DC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</w:p>
    <w:sectPr w:rsidR="001E48CC" w:rsidRPr="001E48CC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CE1" w:rsidRDefault="00B44CE1">
      <w:r>
        <w:separator/>
      </w:r>
    </w:p>
  </w:endnote>
  <w:endnote w:type="continuationSeparator" w:id="0">
    <w:p w:rsidR="00B44CE1" w:rsidRDefault="00B4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3ADA">
      <w:rPr>
        <w:rStyle w:val="a6"/>
        <w:noProof/>
      </w:rPr>
      <w:t>3</w: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CE1" w:rsidRDefault="00B44CE1">
      <w:r>
        <w:separator/>
      </w:r>
    </w:p>
  </w:footnote>
  <w:footnote w:type="continuationSeparator" w:id="0">
    <w:p w:rsidR="00B44CE1" w:rsidRDefault="00B44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AB3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34C074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6C23A6A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6FD1051"/>
    <w:multiLevelType w:val="multilevel"/>
    <w:tmpl w:val="6EDC70D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2FD043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B5D40F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8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78F40B8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4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D5451EE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F3A2F2F"/>
    <w:multiLevelType w:val="hybridMultilevel"/>
    <w:tmpl w:val="E5765CA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20"/>
  </w:num>
  <w:num w:numId="3">
    <w:abstractNumId w:val="4"/>
  </w:num>
  <w:num w:numId="4">
    <w:abstractNumId w:val="22"/>
  </w:num>
  <w:num w:numId="5">
    <w:abstractNumId w:val="15"/>
  </w:num>
  <w:num w:numId="6">
    <w:abstractNumId w:val="6"/>
  </w:num>
  <w:num w:numId="7">
    <w:abstractNumId w:val="24"/>
  </w:num>
  <w:num w:numId="8">
    <w:abstractNumId w:val="16"/>
  </w:num>
  <w:num w:numId="9">
    <w:abstractNumId w:val="10"/>
  </w:num>
  <w:num w:numId="10">
    <w:abstractNumId w:val="26"/>
  </w:num>
  <w:num w:numId="11">
    <w:abstractNumId w:val="27"/>
  </w:num>
  <w:num w:numId="12">
    <w:abstractNumId w:val="13"/>
  </w:num>
  <w:num w:numId="13">
    <w:abstractNumId w:val="12"/>
  </w:num>
  <w:num w:numId="14">
    <w:abstractNumId w:val="1"/>
  </w:num>
  <w:num w:numId="15">
    <w:abstractNumId w:val="18"/>
  </w:num>
  <w:num w:numId="16">
    <w:abstractNumId w:val="23"/>
  </w:num>
  <w:num w:numId="17">
    <w:abstractNumId w:val="9"/>
  </w:num>
  <w:num w:numId="18">
    <w:abstractNumId w:val="7"/>
  </w:num>
  <w:num w:numId="19">
    <w:abstractNumId w:val="11"/>
  </w:num>
  <w:num w:numId="20">
    <w:abstractNumId w:val="17"/>
  </w:num>
  <w:num w:numId="21">
    <w:abstractNumId w:val="25"/>
  </w:num>
  <w:num w:numId="22">
    <w:abstractNumId w:val="0"/>
  </w:num>
  <w:num w:numId="23">
    <w:abstractNumId w:val="5"/>
  </w:num>
  <w:num w:numId="24">
    <w:abstractNumId w:val="14"/>
  </w:num>
  <w:num w:numId="25">
    <w:abstractNumId w:val="19"/>
  </w:num>
  <w:num w:numId="26">
    <w:abstractNumId w:val="3"/>
  </w:num>
  <w:num w:numId="27">
    <w:abstractNumId w:val="2"/>
  </w:num>
  <w:num w:numId="28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4AAC"/>
    <w:rsid w:val="000066BE"/>
    <w:rsid w:val="00006747"/>
    <w:rsid w:val="00010723"/>
    <w:rsid w:val="00013DE4"/>
    <w:rsid w:val="000158C2"/>
    <w:rsid w:val="0001752B"/>
    <w:rsid w:val="00023F4F"/>
    <w:rsid w:val="000319B5"/>
    <w:rsid w:val="000341B0"/>
    <w:rsid w:val="00040610"/>
    <w:rsid w:val="000408FD"/>
    <w:rsid w:val="00040F8B"/>
    <w:rsid w:val="0004263A"/>
    <w:rsid w:val="00043EFA"/>
    <w:rsid w:val="00044C42"/>
    <w:rsid w:val="000450E3"/>
    <w:rsid w:val="00052605"/>
    <w:rsid w:val="000532CC"/>
    <w:rsid w:val="00054BA1"/>
    <w:rsid w:val="00061348"/>
    <w:rsid w:val="00062F8B"/>
    <w:rsid w:val="000642F4"/>
    <w:rsid w:val="0006771E"/>
    <w:rsid w:val="00070FDB"/>
    <w:rsid w:val="00072DC9"/>
    <w:rsid w:val="00082402"/>
    <w:rsid w:val="000831A3"/>
    <w:rsid w:val="00094397"/>
    <w:rsid w:val="000A350F"/>
    <w:rsid w:val="000A6A05"/>
    <w:rsid w:val="000B1844"/>
    <w:rsid w:val="000B3E74"/>
    <w:rsid w:val="000C22ED"/>
    <w:rsid w:val="000C4AC0"/>
    <w:rsid w:val="000C64B8"/>
    <w:rsid w:val="000C6ABC"/>
    <w:rsid w:val="000D0B07"/>
    <w:rsid w:val="000D0FE2"/>
    <w:rsid w:val="000D10D3"/>
    <w:rsid w:val="000D3BF9"/>
    <w:rsid w:val="000E2C79"/>
    <w:rsid w:val="000F6CC7"/>
    <w:rsid w:val="001042A1"/>
    <w:rsid w:val="00105A2D"/>
    <w:rsid w:val="00106675"/>
    <w:rsid w:val="00106ADC"/>
    <w:rsid w:val="001108FA"/>
    <w:rsid w:val="001146C5"/>
    <w:rsid w:val="001149E3"/>
    <w:rsid w:val="00117081"/>
    <w:rsid w:val="001201A3"/>
    <w:rsid w:val="00125E52"/>
    <w:rsid w:val="00126A1B"/>
    <w:rsid w:val="00127954"/>
    <w:rsid w:val="00130A25"/>
    <w:rsid w:val="00130E00"/>
    <w:rsid w:val="00137065"/>
    <w:rsid w:val="00144B2B"/>
    <w:rsid w:val="00145482"/>
    <w:rsid w:val="00155399"/>
    <w:rsid w:val="00172498"/>
    <w:rsid w:val="00177CCE"/>
    <w:rsid w:val="00180AD1"/>
    <w:rsid w:val="00183419"/>
    <w:rsid w:val="0018442A"/>
    <w:rsid w:val="0018759F"/>
    <w:rsid w:val="00194B8A"/>
    <w:rsid w:val="00195152"/>
    <w:rsid w:val="0019687F"/>
    <w:rsid w:val="001A081E"/>
    <w:rsid w:val="001A17DC"/>
    <w:rsid w:val="001B38AD"/>
    <w:rsid w:val="001B66BD"/>
    <w:rsid w:val="001B7878"/>
    <w:rsid w:val="001C0A0D"/>
    <w:rsid w:val="001C1486"/>
    <w:rsid w:val="001C5F6E"/>
    <w:rsid w:val="001C7B0D"/>
    <w:rsid w:val="001D27FA"/>
    <w:rsid w:val="001D3E7A"/>
    <w:rsid w:val="001D52EE"/>
    <w:rsid w:val="001E1602"/>
    <w:rsid w:val="001E24FF"/>
    <w:rsid w:val="001E3241"/>
    <w:rsid w:val="001E463E"/>
    <w:rsid w:val="001E48CC"/>
    <w:rsid w:val="001E5091"/>
    <w:rsid w:val="001E5627"/>
    <w:rsid w:val="001E7A23"/>
    <w:rsid w:val="001F05A8"/>
    <w:rsid w:val="001F165F"/>
    <w:rsid w:val="001F56D3"/>
    <w:rsid w:val="00200B0F"/>
    <w:rsid w:val="00201462"/>
    <w:rsid w:val="00201983"/>
    <w:rsid w:val="00201A3B"/>
    <w:rsid w:val="002038FC"/>
    <w:rsid w:val="00203F1D"/>
    <w:rsid w:val="002053CD"/>
    <w:rsid w:val="00205DF6"/>
    <w:rsid w:val="002146F4"/>
    <w:rsid w:val="0021529F"/>
    <w:rsid w:val="00216CAB"/>
    <w:rsid w:val="0021740A"/>
    <w:rsid w:val="00217CEF"/>
    <w:rsid w:val="00217E57"/>
    <w:rsid w:val="00225FB7"/>
    <w:rsid w:val="002312C1"/>
    <w:rsid w:val="00231CA2"/>
    <w:rsid w:val="002400B7"/>
    <w:rsid w:val="002406C5"/>
    <w:rsid w:val="0024116A"/>
    <w:rsid w:val="002456B1"/>
    <w:rsid w:val="00245925"/>
    <w:rsid w:val="00245DBB"/>
    <w:rsid w:val="002508E8"/>
    <w:rsid w:val="00252262"/>
    <w:rsid w:val="00254241"/>
    <w:rsid w:val="00257D2C"/>
    <w:rsid w:val="002616C6"/>
    <w:rsid w:val="00261A27"/>
    <w:rsid w:val="00265EBD"/>
    <w:rsid w:val="0026662C"/>
    <w:rsid w:val="00277BF9"/>
    <w:rsid w:val="00277C80"/>
    <w:rsid w:val="002811AF"/>
    <w:rsid w:val="00282EE9"/>
    <w:rsid w:val="00286E09"/>
    <w:rsid w:val="00290FF3"/>
    <w:rsid w:val="0029137F"/>
    <w:rsid w:val="00291C28"/>
    <w:rsid w:val="00293F49"/>
    <w:rsid w:val="002966CD"/>
    <w:rsid w:val="002A208B"/>
    <w:rsid w:val="002A3538"/>
    <w:rsid w:val="002A6785"/>
    <w:rsid w:val="002C033E"/>
    <w:rsid w:val="002C0363"/>
    <w:rsid w:val="002C5B2E"/>
    <w:rsid w:val="002C6A36"/>
    <w:rsid w:val="002D01F7"/>
    <w:rsid w:val="002E0684"/>
    <w:rsid w:val="002E1A01"/>
    <w:rsid w:val="002E4149"/>
    <w:rsid w:val="002E4DED"/>
    <w:rsid w:val="002E68E7"/>
    <w:rsid w:val="002E7165"/>
    <w:rsid w:val="002F1036"/>
    <w:rsid w:val="002F1C52"/>
    <w:rsid w:val="0030151E"/>
    <w:rsid w:val="00302235"/>
    <w:rsid w:val="00306E31"/>
    <w:rsid w:val="003075EF"/>
    <w:rsid w:val="00307F56"/>
    <w:rsid w:val="003100D2"/>
    <w:rsid w:val="00312FCA"/>
    <w:rsid w:val="003217E7"/>
    <w:rsid w:val="00325139"/>
    <w:rsid w:val="00330A53"/>
    <w:rsid w:val="00331FF9"/>
    <w:rsid w:val="0033703F"/>
    <w:rsid w:val="00337B5F"/>
    <w:rsid w:val="003433F6"/>
    <w:rsid w:val="00343570"/>
    <w:rsid w:val="00343584"/>
    <w:rsid w:val="003435C9"/>
    <w:rsid w:val="00355561"/>
    <w:rsid w:val="00363CDD"/>
    <w:rsid w:val="003658E8"/>
    <w:rsid w:val="00372116"/>
    <w:rsid w:val="003722B3"/>
    <w:rsid w:val="003738DC"/>
    <w:rsid w:val="0037428C"/>
    <w:rsid w:val="00377DE3"/>
    <w:rsid w:val="00380737"/>
    <w:rsid w:val="00382F2D"/>
    <w:rsid w:val="003842F4"/>
    <w:rsid w:val="00387AED"/>
    <w:rsid w:val="003934F6"/>
    <w:rsid w:val="003A010D"/>
    <w:rsid w:val="003A18AE"/>
    <w:rsid w:val="003A3AA2"/>
    <w:rsid w:val="003A41A1"/>
    <w:rsid w:val="003A6B5F"/>
    <w:rsid w:val="003B7F4A"/>
    <w:rsid w:val="003D16FD"/>
    <w:rsid w:val="003E4C7E"/>
    <w:rsid w:val="003E6403"/>
    <w:rsid w:val="003E6CE5"/>
    <w:rsid w:val="003F0BB4"/>
    <w:rsid w:val="003F27D0"/>
    <w:rsid w:val="003F3913"/>
    <w:rsid w:val="003F5556"/>
    <w:rsid w:val="004036C6"/>
    <w:rsid w:val="00411A65"/>
    <w:rsid w:val="004150FB"/>
    <w:rsid w:val="00415675"/>
    <w:rsid w:val="00422186"/>
    <w:rsid w:val="00422513"/>
    <w:rsid w:val="00430D1D"/>
    <w:rsid w:val="00441DB6"/>
    <w:rsid w:val="00442533"/>
    <w:rsid w:val="00446398"/>
    <w:rsid w:val="004463B8"/>
    <w:rsid w:val="004501A6"/>
    <w:rsid w:val="00451C21"/>
    <w:rsid w:val="004545C7"/>
    <w:rsid w:val="00455B06"/>
    <w:rsid w:val="00457AA5"/>
    <w:rsid w:val="00463B29"/>
    <w:rsid w:val="00467ACC"/>
    <w:rsid w:val="00470996"/>
    <w:rsid w:val="00475ADD"/>
    <w:rsid w:val="00480FFF"/>
    <w:rsid w:val="00482981"/>
    <w:rsid w:val="00490A5B"/>
    <w:rsid w:val="00493ADA"/>
    <w:rsid w:val="004A0D88"/>
    <w:rsid w:val="004A3587"/>
    <w:rsid w:val="004A4C7A"/>
    <w:rsid w:val="004B2411"/>
    <w:rsid w:val="004B2615"/>
    <w:rsid w:val="004B4369"/>
    <w:rsid w:val="004B5E66"/>
    <w:rsid w:val="004B7F4F"/>
    <w:rsid w:val="004C1BE4"/>
    <w:rsid w:val="004C3C03"/>
    <w:rsid w:val="004C471D"/>
    <w:rsid w:val="004C58AF"/>
    <w:rsid w:val="004D204B"/>
    <w:rsid w:val="004D31D7"/>
    <w:rsid w:val="004D3FD9"/>
    <w:rsid w:val="004D4D13"/>
    <w:rsid w:val="004D75C1"/>
    <w:rsid w:val="004E00AD"/>
    <w:rsid w:val="004E4730"/>
    <w:rsid w:val="004E568E"/>
    <w:rsid w:val="004E6BDC"/>
    <w:rsid w:val="004F069D"/>
    <w:rsid w:val="005029AC"/>
    <w:rsid w:val="005034BA"/>
    <w:rsid w:val="00505AA2"/>
    <w:rsid w:val="00507D8E"/>
    <w:rsid w:val="00512F89"/>
    <w:rsid w:val="005149F4"/>
    <w:rsid w:val="0052098D"/>
    <w:rsid w:val="00526219"/>
    <w:rsid w:val="005271E0"/>
    <w:rsid w:val="00531E3D"/>
    <w:rsid w:val="00537AE7"/>
    <w:rsid w:val="005427E6"/>
    <w:rsid w:val="00544E42"/>
    <w:rsid w:val="0055042C"/>
    <w:rsid w:val="00550446"/>
    <w:rsid w:val="00554B99"/>
    <w:rsid w:val="00555E56"/>
    <w:rsid w:val="00555E76"/>
    <w:rsid w:val="0056206E"/>
    <w:rsid w:val="005627FA"/>
    <w:rsid w:val="005637F3"/>
    <w:rsid w:val="00563A03"/>
    <w:rsid w:val="00566AE7"/>
    <w:rsid w:val="00567A10"/>
    <w:rsid w:val="00575D78"/>
    <w:rsid w:val="00577440"/>
    <w:rsid w:val="0057784B"/>
    <w:rsid w:val="005834A9"/>
    <w:rsid w:val="00590F57"/>
    <w:rsid w:val="00594E16"/>
    <w:rsid w:val="005952BA"/>
    <w:rsid w:val="00596009"/>
    <w:rsid w:val="005A5A65"/>
    <w:rsid w:val="005A7F46"/>
    <w:rsid w:val="005B467B"/>
    <w:rsid w:val="005B5578"/>
    <w:rsid w:val="005B7B83"/>
    <w:rsid w:val="005C174D"/>
    <w:rsid w:val="005C1AEE"/>
    <w:rsid w:val="005C1B53"/>
    <w:rsid w:val="005C3CF3"/>
    <w:rsid w:val="005C729E"/>
    <w:rsid w:val="005D68E4"/>
    <w:rsid w:val="005D71D9"/>
    <w:rsid w:val="005E6207"/>
    <w:rsid w:val="005F4413"/>
    <w:rsid w:val="005F542E"/>
    <w:rsid w:val="005F5FFE"/>
    <w:rsid w:val="005F6F63"/>
    <w:rsid w:val="00601CA3"/>
    <w:rsid w:val="006046DB"/>
    <w:rsid w:val="00606973"/>
    <w:rsid w:val="00614DEE"/>
    <w:rsid w:val="00614EF6"/>
    <w:rsid w:val="00620D72"/>
    <w:rsid w:val="00621302"/>
    <w:rsid w:val="00624D44"/>
    <w:rsid w:val="00625494"/>
    <w:rsid w:val="00627546"/>
    <w:rsid w:val="00630F4A"/>
    <w:rsid w:val="006316A4"/>
    <w:rsid w:val="00640310"/>
    <w:rsid w:val="00640A2B"/>
    <w:rsid w:val="00654932"/>
    <w:rsid w:val="00660EC9"/>
    <w:rsid w:val="00663A67"/>
    <w:rsid w:val="006864DB"/>
    <w:rsid w:val="00686CC7"/>
    <w:rsid w:val="006A0B39"/>
    <w:rsid w:val="006A4A58"/>
    <w:rsid w:val="006A54D8"/>
    <w:rsid w:val="006A6EFA"/>
    <w:rsid w:val="006A7F6B"/>
    <w:rsid w:val="006B2435"/>
    <w:rsid w:val="006B38EE"/>
    <w:rsid w:val="006B4539"/>
    <w:rsid w:val="006C07AF"/>
    <w:rsid w:val="006D0226"/>
    <w:rsid w:val="006D1ACA"/>
    <w:rsid w:val="006D1C72"/>
    <w:rsid w:val="006D33FE"/>
    <w:rsid w:val="006E5A35"/>
    <w:rsid w:val="006F4B61"/>
    <w:rsid w:val="00703FB6"/>
    <w:rsid w:val="007057DB"/>
    <w:rsid w:val="007068AF"/>
    <w:rsid w:val="007205D1"/>
    <w:rsid w:val="00720924"/>
    <w:rsid w:val="00723EBD"/>
    <w:rsid w:val="0072438D"/>
    <w:rsid w:val="0072577D"/>
    <w:rsid w:val="00735380"/>
    <w:rsid w:val="007401C5"/>
    <w:rsid w:val="007413BF"/>
    <w:rsid w:val="00744442"/>
    <w:rsid w:val="00753923"/>
    <w:rsid w:val="00764CE5"/>
    <w:rsid w:val="0077251B"/>
    <w:rsid w:val="00775975"/>
    <w:rsid w:val="00777258"/>
    <w:rsid w:val="007778E3"/>
    <w:rsid w:val="00781BAB"/>
    <w:rsid w:val="007840E8"/>
    <w:rsid w:val="00785B57"/>
    <w:rsid w:val="00791A13"/>
    <w:rsid w:val="00792591"/>
    <w:rsid w:val="00793D9B"/>
    <w:rsid w:val="00794AEB"/>
    <w:rsid w:val="007A158C"/>
    <w:rsid w:val="007A5E93"/>
    <w:rsid w:val="007A6234"/>
    <w:rsid w:val="007B7A0B"/>
    <w:rsid w:val="007C36ED"/>
    <w:rsid w:val="007C519C"/>
    <w:rsid w:val="007C7D62"/>
    <w:rsid w:val="007D10E1"/>
    <w:rsid w:val="007D41E7"/>
    <w:rsid w:val="007E2A49"/>
    <w:rsid w:val="007E2E10"/>
    <w:rsid w:val="007E46F3"/>
    <w:rsid w:val="007E55BD"/>
    <w:rsid w:val="007E74F3"/>
    <w:rsid w:val="008001D9"/>
    <w:rsid w:val="008005BF"/>
    <w:rsid w:val="008031D3"/>
    <w:rsid w:val="00805E1B"/>
    <w:rsid w:val="00807B1A"/>
    <w:rsid w:val="00810123"/>
    <w:rsid w:val="0081534D"/>
    <w:rsid w:val="008202D3"/>
    <w:rsid w:val="00821863"/>
    <w:rsid w:val="00821DF8"/>
    <w:rsid w:val="008227E4"/>
    <w:rsid w:val="00822CDF"/>
    <w:rsid w:val="00823D4A"/>
    <w:rsid w:val="00824001"/>
    <w:rsid w:val="00825F11"/>
    <w:rsid w:val="00834763"/>
    <w:rsid w:val="00836D0B"/>
    <w:rsid w:val="00837ED1"/>
    <w:rsid w:val="0084052C"/>
    <w:rsid w:val="00841ECD"/>
    <w:rsid w:val="008426D5"/>
    <w:rsid w:val="00847BB5"/>
    <w:rsid w:val="008543AF"/>
    <w:rsid w:val="00856592"/>
    <w:rsid w:val="00856E33"/>
    <w:rsid w:val="00857713"/>
    <w:rsid w:val="00857E6B"/>
    <w:rsid w:val="00861455"/>
    <w:rsid w:val="00865E78"/>
    <w:rsid w:val="00872E2B"/>
    <w:rsid w:val="008776E5"/>
    <w:rsid w:val="0087786C"/>
    <w:rsid w:val="00884C05"/>
    <w:rsid w:val="0089034F"/>
    <w:rsid w:val="008A081C"/>
    <w:rsid w:val="008A11D0"/>
    <w:rsid w:val="008A1935"/>
    <w:rsid w:val="008A1D21"/>
    <w:rsid w:val="008A7239"/>
    <w:rsid w:val="008A76E8"/>
    <w:rsid w:val="008A7C58"/>
    <w:rsid w:val="008B3EB3"/>
    <w:rsid w:val="008C4E7A"/>
    <w:rsid w:val="008C5850"/>
    <w:rsid w:val="008D2937"/>
    <w:rsid w:val="008E3F5B"/>
    <w:rsid w:val="008E5F5A"/>
    <w:rsid w:val="008F2444"/>
    <w:rsid w:val="008F3761"/>
    <w:rsid w:val="008F6B43"/>
    <w:rsid w:val="00902810"/>
    <w:rsid w:val="0090491F"/>
    <w:rsid w:val="00906F03"/>
    <w:rsid w:val="00910D58"/>
    <w:rsid w:val="00910EFB"/>
    <w:rsid w:val="00910F93"/>
    <w:rsid w:val="009119C4"/>
    <w:rsid w:val="00915403"/>
    <w:rsid w:val="00915A21"/>
    <w:rsid w:val="009238A1"/>
    <w:rsid w:val="0092608B"/>
    <w:rsid w:val="00926643"/>
    <w:rsid w:val="00931E6C"/>
    <w:rsid w:val="009328CA"/>
    <w:rsid w:val="00932A2D"/>
    <w:rsid w:val="0093417E"/>
    <w:rsid w:val="00940CBA"/>
    <w:rsid w:val="00944CCE"/>
    <w:rsid w:val="00947087"/>
    <w:rsid w:val="00947B91"/>
    <w:rsid w:val="009510D3"/>
    <w:rsid w:val="00954931"/>
    <w:rsid w:val="009565B1"/>
    <w:rsid w:val="009612DD"/>
    <w:rsid w:val="009668EC"/>
    <w:rsid w:val="00973599"/>
    <w:rsid w:val="0097608E"/>
    <w:rsid w:val="009806C0"/>
    <w:rsid w:val="00984BEC"/>
    <w:rsid w:val="0099056E"/>
    <w:rsid w:val="00991625"/>
    <w:rsid w:val="0099541B"/>
    <w:rsid w:val="009A39AD"/>
    <w:rsid w:val="009B393B"/>
    <w:rsid w:val="009B540D"/>
    <w:rsid w:val="009B593B"/>
    <w:rsid w:val="009C4295"/>
    <w:rsid w:val="009C447E"/>
    <w:rsid w:val="009D0AE2"/>
    <w:rsid w:val="009D0C2C"/>
    <w:rsid w:val="009D1306"/>
    <w:rsid w:val="009E61C9"/>
    <w:rsid w:val="009F016A"/>
    <w:rsid w:val="009F66F8"/>
    <w:rsid w:val="00A002A3"/>
    <w:rsid w:val="00A013C7"/>
    <w:rsid w:val="00A02AEA"/>
    <w:rsid w:val="00A07BCA"/>
    <w:rsid w:val="00A10231"/>
    <w:rsid w:val="00A16B54"/>
    <w:rsid w:val="00A17962"/>
    <w:rsid w:val="00A17C1B"/>
    <w:rsid w:val="00A23A24"/>
    <w:rsid w:val="00A25147"/>
    <w:rsid w:val="00A2588F"/>
    <w:rsid w:val="00A30892"/>
    <w:rsid w:val="00A31B38"/>
    <w:rsid w:val="00A32E90"/>
    <w:rsid w:val="00A373AF"/>
    <w:rsid w:val="00A41956"/>
    <w:rsid w:val="00A4606F"/>
    <w:rsid w:val="00A52A43"/>
    <w:rsid w:val="00A54BB7"/>
    <w:rsid w:val="00A5648F"/>
    <w:rsid w:val="00A664FA"/>
    <w:rsid w:val="00A71C63"/>
    <w:rsid w:val="00A75A9F"/>
    <w:rsid w:val="00A766E4"/>
    <w:rsid w:val="00A85B8A"/>
    <w:rsid w:val="00A87F93"/>
    <w:rsid w:val="00A923C4"/>
    <w:rsid w:val="00A9314A"/>
    <w:rsid w:val="00A960E6"/>
    <w:rsid w:val="00A97D79"/>
    <w:rsid w:val="00AA0467"/>
    <w:rsid w:val="00AA5D19"/>
    <w:rsid w:val="00AA6B56"/>
    <w:rsid w:val="00AB03C5"/>
    <w:rsid w:val="00AB1112"/>
    <w:rsid w:val="00AB203B"/>
    <w:rsid w:val="00AB2C91"/>
    <w:rsid w:val="00AC1059"/>
    <w:rsid w:val="00AC11AD"/>
    <w:rsid w:val="00AC16DB"/>
    <w:rsid w:val="00AD3315"/>
    <w:rsid w:val="00AD5951"/>
    <w:rsid w:val="00AE4655"/>
    <w:rsid w:val="00AE4ED7"/>
    <w:rsid w:val="00AF6ED8"/>
    <w:rsid w:val="00AF7431"/>
    <w:rsid w:val="00B012DB"/>
    <w:rsid w:val="00B01368"/>
    <w:rsid w:val="00B032CA"/>
    <w:rsid w:val="00B13C6A"/>
    <w:rsid w:val="00B15EC0"/>
    <w:rsid w:val="00B17670"/>
    <w:rsid w:val="00B241FA"/>
    <w:rsid w:val="00B26C54"/>
    <w:rsid w:val="00B27EEE"/>
    <w:rsid w:val="00B310D9"/>
    <w:rsid w:val="00B31707"/>
    <w:rsid w:val="00B352BB"/>
    <w:rsid w:val="00B3653F"/>
    <w:rsid w:val="00B41AC9"/>
    <w:rsid w:val="00B434F4"/>
    <w:rsid w:val="00B44CE1"/>
    <w:rsid w:val="00B44F5F"/>
    <w:rsid w:val="00B45967"/>
    <w:rsid w:val="00B54CC4"/>
    <w:rsid w:val="00B5568C"/>
    <w:rsid w:val="00B57D2C"/>
    <w:rsid w:val="00B603B2"/>
    <w:rsid w:val="00B624D6"/>
    <w:rsid w:val="00B7761D"/>
    <w:rsid w:val="00B816E7"/>
    <w:rsid w:val="00B82F6C"/>
    <w:rsid w:val="00B82FE4"/>
    <w:rsid w:val="00B85EDE"/>
    <w:rsid w:val="00B8666C"/>
    <w:rsid w:val="00B870CD"/>
    <w:rsid w:val="00B92356"/>
    <w:rsid w:val="00B92395"/>
    <w:rsid w:val="00B92A18"/>
    <w:rsid w:val="00B96FBA"/>
    <w:rsid w:val="00BA1F82"/>
    <w:rsid w:val="00BB40AA"/>
    <w:rsid w:val="00BB45DC"/>
    <w:rsid w:val="00BB4F76"/>
    <w:rsid w:val="00BB6500"/>
    <w:rsid w:val="00BC15B8"/>
    <w:rsid w:val="00BC1C73"/>
    <w:rsid w:val="00BC2A26"/>
    <w:rsid w:val="00BD584D"/>
    <w:rsid w:val="00BD6ED4"/>
    <w:rsid w:val="00BE1C65"/>
    <w:rsid w:val="00BE4756"/>
    <w:rsid w:val="00BE55BE"/>
    <w:rsid w:val="00BF62A5"/>
    <w:rsid w:val="00C00A67"/>
    <w:rsid w:val="00C00DCD"/>
    <w:rsid w:val="00C02E6E"/>
    <w:rsid w:val="00C0501D"/>
    <w:rsid w:val="00C07379"/>
    <w:rsid w:val="00C07D48"/>
    <w:rsid w:val="00C07DCB"/>
    <w:rsid w:val="00C10E0D"/>
    <w:rsid w:val="00C10E4F"/>
    <w:rsid w:val="00C11E4F"/>
    <w:rsid w:val="00C1396C"/>
    <w:rsid w:val="00C149A0"/>
    <w:rsid w:val="00C1732B"/>
    <w:rsid w:val="00C2051F"/>
    <w:rsid w:val="00C215CA"/>
    <w:rsid w:val="00C22655"/>
    <w:rsid w:val="00C32DE8"/>
    <w:rsid w:val="00C33A91"/>
    <w:rsid w:val="00C400A8"/>
    <w:rsid w:val="00C426CF"/>
    <w:rsid w:val="00C465C1"/>
    <w:rsid w:val="00C6000B"/>
    <w:rsid w:val="00C615AC"/>
    <w:rsid w:val="00C64F0B"/>
    <w:rsid w:val="00C66157"/>
    <w:rsid w:val="00C756C0"/>
    <w:rsid w:val="00C775DF"/>
    <w:rsid w:val="00C77830"/>
    <w:rsid w:val="00C8563A"/>
    <w:rsid w:val="00C871DC"/>
    <w:rsid w:val="00C87FB8"/>
    <w:rsid w:val="00C94704"/>
    <w:rsid w:val="00CA6287"/>
    <w:rsid w:val="00CB5C37"/>
    <w:rsid w:val="00CC013D"/>
    <w:rsid w:val="00CC50CA"/>
    <w:rsid w:val="00CC56EE"/>
    <w:rsid w:val="00CC74A3"/>
    <w:rsid w:val="00CD2167"/>
    <w:rsid w:val="00CD21FC"/>
    <w:rsid w:val="00CD398C"/>
    <w:rsid w:val="00CD3FD5"/>
    <w:rsid w:val="00CD4260"/>
    <w:rsid w:val="00CE2DF4"/>
    <w:rsid w:val="00CE4CC0"/>
    <w:rsid w:val="00CE4DA5"/>
    <w:rsid w:val="00CE5ED0"/>
    <w:rsid w:val="00CE6503"/>
    <w:rsid w:val="00CF02B5"/>
    <w:rsid w:val="00CF3CDB"/>
    <w:rsid w:val="00CF587F"/>
    <w:rsid w:val="00CF648F"/>
    <w:rsid w:val="00D000B4"/>
    <w:rsid w:val="00D0124E"/>
    <w:rsid w:val="00D019F1"/>
    <w:rsid w:val="00D07B59"/>
    <w:rsid w:val="00D10618"/>
    <w:rsid w:val="00D1151F"/>
    <w:rsid w:val="00D12F95"/>
    <w:rsid w:val="00D13196"/>
    <w:rsid w:val="00D21C41"/>
    <w:rsid w:val="00D23F95"/>
    <w:rsid w:val="00D26AEA"/>
    <w:rsid w:val="00D33D89"/>
    <w:rsid w:val="00D341BF"/>
    <w:rsid w:val="00D36B37"/>
    <w:rsid w:val="00D44B0C"/>
    <w:rsid w:val="00D45F39"/>
    <w:rsid w:val="00D46B68"/>
    <w:rsid w:val="00D51428"/>
    <w:rsid w:val="00D53283"/>
    <w:rsid w:val="00D603A6"/>
    <w:rsid w:val="00D61900"/>
    <w:rsid w:val="00D61C86"/>
    <w:rsid w:val="00D6244A"/>
    <w:rsid w:val="00D63828"/>
    <w:rsid w:val="00D64065"/>
    <w:rsid w:val="00D7173B"/>
    <w:rsid w:val="00D75759"/>
    <w:rsid w:val="00D77490"/>
    <w:rsid w:val="00D776D0"/>
    <w:rsid w:val="00D8528A"/>
    <w:rsid w:val="00D86E23"/>
    <w:rsid w:val="00D86F87"/>
    <w:rsid w:val="00D92511"/>
    <w:rsid w:val="00D931DE"/>
    <w:rsid w:val="00D953CA"/>
    <w:rsid w:val="00D9690B"/>
    <w:rsid w:val="00DA1163"/>
    <w:rsid w:val="00DA5A3F"/>
    <w:rsid w:val="00DA6B47"/>
    <w:rsid w:val="00DB186F"/>
    <w:rsid w:val="00DB52B2"/>
    <w:rsid w:val="00DC0D26"/>
    <w:rsid w:val="00DC66CB"/>
    <w:rsid w:val="00DD00D9"/>
    <w:rsid w:val="00DE006A"/>
    <w:rsid w:val="00DE081E"/>
    <w:rsid w:val="00DE28DC"/>
    <w:rsid w:val="00DE64E5"/>
    <w:rsid w:val="00DF16D2"/>
    <w:rsid w:val="00DF1F3B"/>
    <w:rsid w:val="00DF6855"/>
    <w:rsid w:val="00E008F4"/>
    <w:rsid w:val="00E02BC4"/>
    <w:rsid w:val="00E07CFB"/>
    <w:rsid w:val="00E12EC4"/>
    <w:rsid w:val="00E13DBC"/>
    <w:rsid w:val="00E14852"/>
    <w:rsid w:val="00E169F5"/>
    <w:rsid w:val="00E17354"/>
    <w:rsid w:val="00E23336"/>
    <w:rsid w:val="00E24566"/>
    <w:rsid w:val="00E3268C"/>
    <w:rsid w:val="00E352E0"/>
    <w:rsid w:val="00E40C6E"/>
    <w:rsid w:val="00E4240B"/>
    <w:rsid w:val="00E455EC"/>
    <w:rsid w:val="00E462CE"/>
    <w:rsid w:val="00E53086"/>
    <w:rsid w:val="00E53BCF"/>
    <w:rsid w:val="00E551E0"/>
    <w:rsid w:val="00E636C4"/>
    <w:rsid w:val="00E6473E"/>
    <w:rsid w:val="00E66166"/>
    <w:rsid w:val="00E700CC"/>
    <w:rsid w:val="00E72E43"/>
    <w:rsid w:val="00E769E4"/>
    <w:rsid w:val="00E76A42"/>
    <w:rsid w:val="00E774EC"/>
    <w:rsid w:val="00E81941"/>
    <w:rsid w:val="00E81965"/>
    <w:rsid w:val="00E84F21"/>
    <w:rsid w:val="00E87AC5"/>
    <w:rsid w:val="00E9278D"/>
    <w:rsid w:val="00E93A61"/>
    <w:rsid w:val="00E952A2"/>
    <w:rsid w:val="00E9781E"/>
    <w:rsid w:val="00EA2A8A"/>
    <w:rsid w:val="00EA30ED"/>
    <w:rsid w:val="00EA5344"/>
    <w:rsid w:val="00EA623E"/>
    <w:rsid w:val="00EA7FCF"/>
    <w:rsid w:val="00EB0FD6"/>
    <w:rsid w:val="00EC3BC5"/>
    <w:rsid w:val="00EC6F37"/>
    <w:rsid w:val="00ED44A7"/>
    <w:rsid w:val="00ED5672"/>
    <w:rsid w:val="00ED5847"/>
    <w:rsid w:val="00ED7373"/>
    <w:rsid w:val="00EE5830"/>
    <w:rsid w:val="00EE5990"/>
    <w:rsid w:val="00EF6243"/>
    <w:rsid w:val="00F04C5F"/>
    <w:rsid w:val="00F06058"/>
    <w:rsid w:val="00F06F49"/>
    <w:rsid w:val="00F11B88"/>
    <w:rsid w:val="00F17B5F"/>
    <w:rsid w:val="00F17D16"/>
    <w:rsid w:val="00F20FDB"/>
    <w:rsid w:val="00F23003"/>
    <w:rsid w:val="00F23530"/>
    <w:rsid w:val="00F24596"/>
    <w:rsid w:val="00F24DA5"/>
    <w:rsid w:val="00F24E0F"/>
    <w:rsid w:val="00F2581E"/>
    <w:rsid w:val="00F2624E"/>
    <w:rsid w:val="00F40490"/>
    <w:rsid w:val="00F43A46"/>
    <w:rsid w:val="00F44D91"/>
    <w:rsid w:val="00F44FDB"/>
    <w:rsid w:val="00F46474"/>
    <w:rsid w:val="00F468E6"/>
    <w:rsid w:val="00F46A38"/>
    <w:rsid w:val="00F53E07"/>
    <w:rsid w:val="00F54D7B"/>
    <w:rsid w:val="00F622D3"/>
    <w:rsid w:val="00F6697D"/>
    <w:rsid w:val="00F7022C"/>
    <w:rsid w:val="00F70978"/>
    <w:rsid w:val="00F713A3"/>
    <w:rsid w:val="00F77616"/>
    <w:rsid w:val="00F77B9F"/>
    <w:rsid w:val="00F82353"/>
    <w:rsid w:val="00F8402F"/>
    <w:rsid w:val="00F86AFF"/>
    <w:rsid w:val="00F86F30"/>
    <w:rsid w:val="00F90308"/>
    <w:rsid w:val="00F90B0B"/>
    <w:rsid w:val="00F95E91"/>
    <w:rsid w:val="00F96692"/>
    <w:rsid w:val="00FA1C8F"/>
    <w:rsid w:val="00FA1DD6"/>
    <w:rsid w:val="00FA5E6D"/>
    <w:rsid w:val="00FA6CFF"/>
    <w:rsid w:val="00FB1757"/>
    <w:rsid w:val="00FB41D0"/>
    <w:rsid w:val="00FB43B2"/>
    <w:rsid w:val="00FB6F99"/>
    <w:rsid w:val="00FC6B68"/>
    <w:rsid w:val="00FC7DF6"/>
    <w:rsid w:val="00FD0FC5"/>
    <w:rsid w:val="00FD32C9"/>
    <w:rsid w:val="00FD60B7"/>
    <w:rsid w:val="00FE207E"/>
    <w:rsid w:val="00FE3ADD"/>
    <w:rsid w:val="00FE407D"/>
    <w:rsid w:val="00FE7397"/>
    <w:rsid w:val="00FF1040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0A2756B-A9F5-4222-B156-A97EBE33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annotation subject"/>
    <w:basedOn w:val="a8"/>
    <w:next w:val="a8"/>
    <w:semiHidden/>
    <w:rsid w:val="0006771E"/>
    <w:rPr>
      <w:b/>
      <w:bCs/>
    </w:rPr>
  </w:style>
  <w:style w:type="paragraph" w:styleId="ab">
    <w:name w:val="Balloon Text"/>
    <w:basedOn w:val="a"/>
    <w:semiHidden/>
    <w:rsid w:val="0006771E"/>
    <w:rPr>
      <w:rFonts w:ascii="Arial" w:hAnsi="Arial"/>
      <w:sz w:val="18"/>
      <w:szCs w:val="18"/>
    </w:rPr>
  </w:style>
  <w:style w:type="paragraph" w:styleId="ac">
    <w:name w:val="header"/>
    <w:basedOn w:val="a"/>
    <w:link w:val="ad"/>
    <w:rsid w:val="004F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4F069D"/>
    <w:rPr>
      <w:kern w:val="2"/>
    </w:rPr>
  </w:style>
  <w:style w:type="character" w:customStyle="1" w:styleId="style3">
    <w:name w:val="style3"/>
    <w:basedOn w:val="a0"/>
    <w:rsid w:val="00F04C5F"/>
  </w:style>
  <w:style w:type="character" w:customStyle="1" w:styleId="style131">
    <w:name w:val="style131"/>
    <w:rsid w:val="002A6785"/>
    <w:rPr>
      <w:rFonts w:ascii="Arial" w:hAnsi="Arial" w:cs="Arial" w:hint="default"/>
      <w:color w:val="000099"/>
    </w:rPr>
  </w:style>
  <w:style w:type="paragraph" w:styleId="Web">
    <w:name w:val="Normal (Web)"/>
    <w:basedOn w:val="a"/>
    <w:rsid w:val="00BC15B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style31">
    <w:name w:val="style31"/>
    <w:rsid w:val="00BC15B8"/>
    <w:rPr>
      <w:rFonts w:ascii="Arial" w:hAnsi="Arial" w:cs="Arial" w:hint="default"/>
      <w:sz w:val="20"/>
      <w:szCs w:val="20"/>
    </w:rPr>
  </w:style>
  <w:style w:type="character" w:customStyle="1" w:styleId="apple-style-span">
    <w:name w:val="apple-style-span"/>
    <w:basedOn w:val="a0"/>
    <w:rsid w:val="00861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DF55F-971E-4FC6-967D-9DF352107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Links>
    <vt:vector size="6" baseType="variant">
      <vt:variant>
        <vt:i4>1788441299</vt:i4>
      </vt:variant>
      <vt:variant>
        <vt:i4>0</vt:i4>
      </vt:variant>
      <vt:variant>
        <vt:i4>0</vt:i4>
      </vt:variant>
      <vt:variant>
        <vt:i4>5</vt:i4>
      </vt:variant>
      <vt:variant>
        <vt:lpwstr>../畫面/USAAZ7_0100_理賠簡訊記錄查詢.htm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2020-07-27T00:58:00Z</dcterms:created>
  <dcterms:modified xsi:type="dcterms:W3CDTF">2020-07-27T00:58:00Z</dcterms:modified>
</cp:coreProperties>
</file>