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DD01C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DD01C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</w:t>
            </w:r>
            <w:r w:rsidR="00600213">
              <w:rPr>
                <w:rFonts w:ascii="新細明體" w:hAnsi="新細明體" w:hint="eastAsia"/>
                <w:bCs/>
                <w:lang w:eastAsia="zh-TW"/>
              </w:rPr>
              <w:t>9</w:t>
            </w:r>
            <w:r>
              <w:rPr>
                <w:rFonts w:ascii="新細明體" w:hAnsi="新細明體"/>
                <w:bCs/>
                <w:lang w:eastAsia="zh-TW"/>
              </w:rPr>
              <w:t>/</w:t>
            </w:r>
            <w:r>
              <w:rPr>
                <w:rFonts w:ascii="新細明體" w:hAnsi="新細明體" w:hint="eastAsia"/>
                <w:bCs/>
                <w:lang w:eastAsia="zh-TW"/>
              </w:rPr>
              <w:t>0</w:t>
            </w:r>
            <w:r w:rsidR="00600213">
              <w:rPr>
                <w:rFonts w:ascii="新細明體" w:hAnsi="新細明體" w:hint="eastAsia"/>
                <w:bCs/>
                <w:lang w:eastAsia="zh-TW"/>
              </w:rPr>
              <w:t>7</w:t>
            </w:r>
            <w:r>
              <w:rPr>
                <w:rFonts w:ascii="新細明體" w:hAnsi="新細明體" w:hint="eastAsia"/>
                <w:bCs/>
                <w:lang w:eastAsia="zh-TW"/>
              </w:rPr>
              <w:t>/</w:t>
            </w:r>
            <w:r w:rsidR="00600213">
              <w:rPr>
                <w:rFonts w:ascii="新細明體" w:hAnsi="新細明體" w:hint="eastAsia"/>
                <w:bCs/>
                <w:lang w:eastAsia="zh-TW"/>
              </w:rPr>
              <w:t>10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Sanyi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DD01C6" w:rsidRDefault="00DD01C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2"/>
        <w:gridCol w:w="4387"/>
        <w:gridCol w:w="1541"/>
        <w:gridCol w:w="2052"/>
      </w:tblGrid>
      <w:tr w:rsidR="00E0637B" w:rsidTr="002A60B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37B" w:rsidRDefault="00E0637B" w:rsidP="002A60B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37B" w:rsidRDefault="00E0637B" w:rsidP="002A60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37B" w:rsidRDefault="00E0637B" w:rsidP="002A60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37B" w:rsidRDefault="00E0637B" w:rsidP="002A60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37B" w:rsidRDefault="00E0637B" w:rsidP="002A60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0637B" w:rsidTr="002A60B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37B" w:rsidRDefault="00E0637B">
            <w:pPr>
              <w:spacing w:line="240" w:lineRule="atLeast"/>
              <w:jc w:val="center"/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2016/09/19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37B" w:rsidRDefault="00E0637B" w:rsidP="002A60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37B" w:rsidRDefault="00E0637B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避免掉參數</w:t>
            </w:r>
            <w:r>
              <w:rPr>
                <w:color w:val="FF0000"/>
              </w:rPr>
              <w:t>,SET linkAPLY_NO=APLY_NO;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37B" w:rsidRDefault="00E0637B" w:rsidP="002A60BA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37B" w:rsidRDefault="00E0637B">
            <w:pPr>
              <w:spacing w:line="240" w:lineRule="atLeast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161001000031</w:t>
            </w:r>
          </w:p>
        </w:tc>
      </w:tr>
      <w:tr w:rsidR="00E0637B" w:rsidTr="002A60B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7B" w:rsidRPr="002A60BA" w:rsidRDefault="002A60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1" w:author="cathay" w:date="2016-11-11T09:52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2" w:author="cathay" w:date="2016-11-11T09:5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2016/11/11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7B" w:rsidRPr="002A60BA" w:rsidRDefault="002A60BA" w:rsidP="002A60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3" w:author="cathay" w:date="2016-11-11T09:52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4" w:author="cathay" w:date="2016-11-11T09:5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7B" w:rsidRPr="002A60BA" w:rsidRDefault="002A60B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5" w:author="cathay" w:date="2016-11-11T09:52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6" w:author="cathay" w:date="2016-11-11T09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新增輔具欄位</w:t>
              </w:r>
            </w:ins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7B" w:rsidRPr="002A60BA" w:rsidRDefault="002A60BA" w:rsidP="002A60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7" w:author="cathay" w:date="2016-11-11T09:52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8" w:author="cathay" w:date="2016-11-11T09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7B" w:rsidRPr="002A60BA" w:rsidRDefault="002A60B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9" w:author="cathay" w:date="2016-11-11T09:52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10" w:author="cathay" w:date="2016-11-11T09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161</w:t>
              </w:r>
            </w:ins>
            <w:ins w:id="11" w:author="cathay" w:date="2016-11-11T09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108000332</w:t>
              </w:r>
            </w:ins>
          </w:p>
        </w:tc>
      </w:tr>
      <w:tr w:rsidR="005B11D8" w:rsidTr="002A60B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D8" w:rsidRDefault="005B11D8" w:rsidP="005B11D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2" w:author="伯珊" w:date="2017-05-04T11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2017/05/04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D8" w:rsidRDefault="005B11D8" w:rsidP="005B11D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3" w:author="伯珊" w:date="2017-05-04T11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D8" w:rsidRDefault="005B11D8" w:rsidP="005B11D8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4" w:author="伯珊" w:date="2017-05-04T11:20:00Z">
              <w:r w:rsidRPr="00417CC3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申請書170218000615-(金檢查核事項)收據欄位計算調整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:</w:t>
              </w:r>
              <w:r>
                <w:rPr>
                  <w:rFonts w:hint="eastAsia"/>
                </w:rPr>
                <w:t xml:space="preserve"> </w:t>
              </w:r>
              <w:r w:rsidRPr="00417CC3">
                <w:rPr>
                  <w:rFonts w:ascii="細明體" w:eastAsia="細明體" w:hAnsi="細明體" w:cs="Courier New" w:hint="eastAsia"/>
                  <w:sz w:val="20"/>
                  <w:szCs w:val="20"/>
                </w:rPr>
                <w:t>收據畫面新增彈跳訊息，提示所有負值項目不列入計算</w:t>
              </w:r>
            </w:ins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D8" w:rsidRDefault="005B11D8" w:rsidP="005B11D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5" w:author="伯珊" w:date="2017-05-04T11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龎伯珊</w:t>
              </w:r>
            </w:ins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D8" w:rsidRDefault="005B11D8" w:rsidP="005B11D8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6" w:author="伯珊" w:date="2017-05-04T11:20:00Z">
              <w:r w:rsidRPr="00417CC3">
                <w:rPr>
                  <w:rFonts w:ascii="細明體" w:eastAsia="細明體" w:hAnsi="細明體" w:cs="Courier New"/>
                  <w:sz w:val="20"/>
                  <w:szCs w:val="20"/>
                </w:rPr>
                <w:t>170504000106</w:t>
              </w:r>
            </w:ins>
          </w:p>
        </w:tc>
      </w:tr>
    </w:tbl>
    <w:p w:rsidR="00E0637B" w:rsidRDefault="00E0637B">
      <w:pPr>
        <w:rPr>
          <w:rFonts w:hint="eastAsia"/>
        </w:rPr>
      </w:pP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UCAAA0030</w:t>
      </w:r>
      <w:r w:rsidR="00600213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>
        <w:rPr>
          <w:rFonts w:hint="eastAsia"/>
          <w:b/>
          <w:kern w:val="2"/>
          <w:sz w:val="24"/>
          <w:szCs w:val="24"/>
          <w:lang w:eastAsia="zh-TW"/>
        </w:rPr>
        <w:t>收據</w:t>
      </w:r>
      <w:r w:rsidR="00600213">
        <w:rPr>
          <w:rFonts w:hint="eastAsia"/>
          <w:b/>
          <w:kern w:val="2"/>
          <w:sz w:val="24"/>
          <w:szCs w:val="24"/>
          <w:lang w:eastAsia="zh-TW"/>
        </w:rPr>
        <w:t>補全</w:t>
      </w:r>
      <w:r>
        <w:rPr>
          <w:rFonts w:hint="eastAsia"/>
          <w:b/>
          <w:kern w:val="2"/>
          <w:sz w:val="24"/>
          <w:szCs w:val="24"/>
          <w:lang w:eastAsia="zh-TW"/>
        </w:rPr>
        <w:t>輸入</w:t>
      </w: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DD01C6" w:rsidRDefault="00DD01C6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DD01C6">
        <w:tc>
          <w:tcPr>
            <w:tcW w:w="234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收據輸入</w:t>
            </w:r>
          </w:p>
        </w:tc>
      </w:tr>
      <w:tr w:rsidR="00DD01C6">
        <w:tc>
          <w:tcPr>
            <w:tcW w:w="234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AAA0_030</w:t>
            </w:r>
            <w:r w:rsidR="0060021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DD01C6">
        <w:tc>
          <w:tcPr>
            <w:tcW w:w="234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D01C6">
        <w:tc>
          <w:tcPr>
            <w:tcW w:w="234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理賠收據輸入、資料確認、核定</w:t>
            </w:r>
          </w:p>
        </w:tc>
      </w:tr>
      <w:tr w:rsidR="00DD01C6">
        <w:tc>
          <w:tcPr>
            <w:tcW w:w="234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RLAA002 RLAA003 </w:t>
            </w:r>
          </w:p>
        </w:tc>
      </w:tr>
    </w:tbl>
    <w:p w:rsidR="00DD01C6" w:rsidRDefault="00DD01C6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DD01C6" w:rsidRDefault="00DD01C6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DD01C6">
        <w:tc>
          <w:tcPr>
            <w:tcW w:w="720" w:type="dxa"/>
          </w:tcPr>
          <w:p w:rsidR="00DD01C6" w:rsidRDefault="00DD01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DD01C6" w:rsidRDefault="00DD01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DD01C6" w:rsidRDefault="00DD01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DD01C6" w:rsidRDefault="00DD01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理賠受理檔處理模組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AA_A0Z001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理賠收據檔處理模組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AA_A0Z004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理賠收據讀取模組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AA_A0Z014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客戶投保明細讀取模組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AA_B0Z000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員工基本資料讀取共用類別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bCs/>
              </w:rPr>
              <w:t>com.cathay.common.hr.PersonnelData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hyperlink r:id="rId7" w:anchor="getOnDutyByEmployeeID(java.lang.String)" w:history="1">
              <w:r>
                <w:rPr>
                  <w:rStyle w:val="aa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getOnDutyByEmployeeID</w:t>
              </w:r>
            </w:hyperlink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MS Reference Sans Serif" w:hAnsi="MS Reference Sans Serif"/>
                <w:color w:val="000000"/>
                <w:kern w:val="2"/>
                <w:lang w:eastAsia="zh-TW"/>
              </w:rPr>
            </w:pPr>
            <w:r>
              <w:t>com.cathay.common.hr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hyperlink r:id="rId8" w:anchor="getAdmCenter(java.lang.String)" w:history="1">
              <w:r>
                <w:rPr>
                  <w:rStyle w:val="aa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getAdmCenter</w:t>
              </w:r>
            </w:hyperlink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</w:pPr>
          </w:p>
        </w:tc>
        <w:tc>
          <w:tcPr>
            <w:tcW w:w="3500" w:type="dxa"/>
          </w:tcPr>
          <w:p w:rsidR="00DD01C6" w:rsidRDefault="00DD01C6">
            <w:pPr>
              <w:rPr>
                <w:rStyle w:val="HTML"/>
                <w:b/>
                <w:bCs/>
                <w:sz w:val="20"/>
                <w:szCs w:val="20"/>
              </w:rPr>
            </w:pPr>
          </w:p>
        </w:tc>
      </w:tr>
    </w:tbl>
    <w:p w:rsidR="00DD01C6" w:rsidRDefault="00DD01C6">
      <w:pPr>
        <w:rPr>
          <w:rFonts w:ascii="細明體" w:eastAsia="細明體" w:hAnsi="細明體" w:hint="eastAsia"/>
          <w:sz w:val="20"/>
          <w:szCs w:val="20"/>
        </w:rPr>
      </w:pPr>
    </w:p>
    <w:p w:rsidR="00DD01C6" w:rsidRDefault="00DD01C6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D01C6">
        <w:tc>
          <w:tcPr>
            <w:tcW w:w="720" w:type="dxa"/>
          </w:tcPr>
          <w:p w:rsidR="00DD01C6" w:rsidRDefault="00DD01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D01C6" w:rsidRDefault="00DD01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D01C6" w:rsidRDefault="00DD01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D01C6" w:rsidRDefault="00DD01C6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D01C6" w:rsidRDefault="00DD0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AAA001</w:t>
            </w: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D01C6" w:rsidRDefault="00DD01C6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理賠受理收據檔</w:t>
            </w:r>
          </w:p>
        </w:tc>
        <w:tc>
          <w:tcPr>
            <w:tcW w:w="3960" w:type="dxa"/>
          </w:tcPr>
          <w:p w:rsidR="00DD01C6" w:rsidRDefault="00DD01C6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DTAAA03</w:t>
            </w:r>
            <w:r w:rsidR="00600213">
              <w:rPr>
                <w:rFonts w:hint="eastAsia"/>
                <w:sz w:val="20"/>
                <w:szCs w:val="20"/>
              </w:rPr>
              <w:t>1</w:t>
            </w:r>
          </w:p>
        </w:tc>
      </w:tr>
    </w:tbl>
    <w:p w:rsidR="00DD01C6" w:rsidRDefault="00DD01C6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DD01C6" w:rsidRDefault="00DD01C6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DD01C6">
        <w:tc>
          <w:tcPr>
            <w:tcW w:w="9180" w:type="dxa"/>
            <w:gridSpan w:val="4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DD01C6" w:rsidRDefault="00DD01C6">
      <w:pPr>
        <w:rPr>
          <w:rFonts w:ascii="細明體" w:eastAsia="細明體" w:hAnsi="細明體"/>
          <w:sz w:val="20"/>
          <w:szCs w:val="20"/>
        </w:rPr>
      </w:pPr>
    </w:p>
    <w:p w:rsidR="00DD01C6" w:rsidRDefault="00DD01C6">
      <w:pPr>
        <w:rPr>
          <w:rFonts w:ascii="細明體" w:eastAsia="細明體" w:hAnsi="細明體"/>
          <w:sz w:val="20"/>
          <w:szCs w:val="20"/>
        </w:rPr>
      </w:pPr>
    </w:p>
    <w:p w:rsidR="00DD01C6" w:rsidRDefault="00DD01C6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DD01C6" w:rsidRDefault="00DD01C6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USAAA0030</w:t>
      </w:r>
      <w:r w:rsidR="00600213">
        <w:rPr>
          <w:rFonts w:hint="eastAsia"/>
          <w:sz w:val="20"/>
        </w:rPr>
        <w:t>1</w:t>
      </w:r>
    </w:p>
    <w:p w:rsidR="00DD01C6" w:rsidRDefault="00600213">
      <w:pPr>
        <w:rPr>
          <w:rFonts w:hint="eastAsia"/>
          <w:sz w:val="20"/>
        </w:rPr>
      </w:pPr>
      <w:r w:rsidRPr="00600213">
        <w:rPr>
          <w:rFonts w:hint="eastAsia"/>
          <w:bCs/>
        </w:rPr>
        <w:t xml:space="preserve"> </w:t>
      </w: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lang w:eastAsia="zh-TW"/>
        </w:rPr>
        <w:t>USAAA0030</w:t>
      </w:r>
      <w:r w:rsidR="00DD2A79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。</w:t>
      </w:r>
    </w:p>
    <w:p w:rsidR="00CE17A0" w:rsidRDefault="00CE17A0" w:rsidP="00CE17A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&lt;&gt; </w:t>
      </w:r>
      <w:r>
        <w:rPr>
          <w:rFonts w:hint="eastAsia"/>
          <w:bCs/>
          <w:lang w:eastAsia="zh-TW"/>
        </w:rPr>
        <w:t>空值：</w:t>
      </w:r>
    </w:p>
    <w:p w:rsidR="00CE17A0" w:rsidRPr="005F1962" w:rsidRDefault="00CE17A0" w:rsidP="00CE17A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/>
          <w:bCs/>
          <w:color w:val="000000"/>
          <w:lang w:eastAsia="zh-TW"/>
        </w:rPr>
        <w:t xml:space="preserve">IF </w:t>
      </w:r>
      <w:r>
        <w:rPr>
          <w:rFonts w:hint="eastAsia"/>
          <w:b/>
          <w:bCs/>
          <w:color w:val="000000"/>
          <w:lang w:eastAsia="zh-TW"/>
        </w:rPr>
        <w:t>受理編號第</w:t>
      </w:r>
      <w:r>
        <w:rPr>
          <w:rFonts w:hint="eastAsia"/>
          <w:b/>
          <w:bCs/>
          <w:color w:val="000000"/>
          <w:lang w:eastAsia="zh-TW"/>
        </w:rPr>
        <w:t>11</w:t>
      </w:r>
      <w:r>
        <w:rPr>
          <w:rFonts w:hint="eastAsia"/>
          <w:b/>
          <w:bCs/>
          <w:color w:val="000000"/>
          <w:lang w:eastAsia="zh-TW"/>
        </w:rPr>
        <w:t>碼</w:t>
      </w:r>
      <w:r>
        <w:rPr>
          <w:rFonts w:hint="eastAsia"/>
          <w:b/>
          <w:bCs/>
          <w:color w:val="000000"/>
          <w:lang w:eastAsia="zh-TW"/>
        </w:rPr>
        <w:t xml:space="preserve"> = </w:t>
      </w:r>
      <w:r>
        <w:rPr>
          <w:b/>
          <w:bCs/>
          <w:color w:val="000000"/>
          <w:lang w:eastAsia="zh-TW"/>
        </w:rPr>
        <w:t>‘</w:t>
      </w:r>
      <w:r>
        <w:rPr>
          <w:rFonts w:hint="eastAsia"/>
          <w:b/>
          <w:bCs/>
          <w:color w:val="000000"/>
          <w:lang w:eastAsia="zh-TW"/>
        </w:rPr>
        <w:t>T</w:t>
      </w:r>
      <w:r>
        <w:rPr>
          <w:b/>
          <w:bCs/>
          <w:color w:val="000000"/>
          <w:lang w:eastAsia="zh-TW"/>
        </w:rPr>
        <w:t>’</w:t>
      </w:r>
    </w:p>
    <w:p w:rsidR="00CE17A0" w:rsidRPr="005F1962" w:rsidRDefault="00CE17A0" w:rsidP="00CE17A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查詢</w:t>
      </w:r>
      <w:r>
        <w:rPr>
          <w:rFonts w:hint="eastAsia"/>
          <w:bCs/>
          <w:lang w:eastAsia="zh-TW"/>
        </w:rPr>
        <w:t>_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功能。</w:t>
      </w:r>
    </w:p>
    <w:p w:rsidR="00CE17A0" w:rsidRPr="005F1962" w:rsidRDefault="00CE17A0" w:rsidP="00CE17A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ELSE</w:t>
      </w:r>
    </w:p>
    <w:p w:rsidR="00CE17A0" w:rsidRPr="005F1962" w:rsidRDefault="00CE17A0" w:rsidP="00CE17A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READ DT</w:t>
      </w:r>
      <w:r w:rsidR="00C967B7">
        <w:rPr>
          <w:rFonts w:hint="eastAsia"/>
          <w:bCs/>
          <w:lang w:eastAsia="zh-TW"/>
        </w:rPr>
        <w:t>AAA031</w:t>
      </w:r>
      <w:r>
        <w:rPr>
          <w:rFonts w:hint="eastAsia"/>
          <w:bCs/>
          <w:lang w:eastAsia="zh-TW"/>
        </w:rPr>
        <w:t xml:space="preserve"> By 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 w:rsidR="00BC4810">
        <w:rPr>
          <w:rFonts w:hint="eastAsia"/>
          <w:bCs/>
          <w:lang w:eastAsia="zh-TW"/>
        </w:rPr>
        <w:t>,</w:t>
      </w:r>
      <w:r w:rsidR="00BC4810" w:rsidRPr="00BC4810">
        <w:rPr>
          <w:rFonts w:ascii="細明體" w:eastAsia="細明體" w:hAnsi="細明體" w:hint="eastAsia"/>
        </w:rPr>
        <w:t xml:space="preserve"> </w:t>
      </w:r>
      <w:r w:rsidR="00BC4810">
        <w:rPr>
          <w:rFonts w:ascii="細明體" w:eastAsia="細明體" w:hAnsi="細明體" w:hint="eastAsia"/>
        </w:rPr>
        <w:t>收據序號</w:t>
      </w:r>
      <w:r w:rsidR="00BC4810">
        <w:rPr>
          <w:rFonts w:ascii="細明體" w:eastAsia="細明體" w:hAnsi="細明體" w:hint="eastAsia"/>
          <w:lang w:eastAsia="zh-TW"/>
        </w:rPr>
        <w:t xml:space="preserve"> = 1</w:t>
      </w:r>
    </w:p>
    <w:p w:rsidR="00CE17A0" w:rsidRPr="005F1962" w:rsidRDefault="00CE17A0" w:rsidP="00CE17A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IF</w:t>
      </w:r>
      <w:r>
        <w:rPr>
          <w:rFonts w:hint="eastAsia"/>
          <w:bCs/>
          <w:lang w:eastAsia="zh-TW"/>
        </w:rPr>
        <w:t>收據</w:t>
      </w:r>
      <w:r>
        <w:rPr>
          <w:rFonts w:ascii="細明體" w:eastAsia="細明體" w:hAnsi="細明體" w:hint="eastAsia"/>
        </w:rPr>
        <w:t>處理狀態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3</w:t>
      </w:r>
      <w:r>
        <w:rPr>
          <w:rFonts w:ascii="細明體" w:eastAsia="細明體" w:hAnsi="細明體"/>
          <w:lang w:eastAsia="zh-TW"/>
        </w:rPr>
        <w:t>’</w:t>
      </w:r>
    </w:p>
    <w:p w:rsidR="00CE17A0" w:rsidRPr="005F1962" w:rsidRDefault="00CE17A0" w:rsidP="00CE17A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核定查詢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</w:t>
      </w:r>
    </w:p>
    <w:p w:rsidR="00CE17A0" w:rsidRPr="005F1962" w:rsidRDefault="00CE17A0" w:rsidP="00CE17A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ELSE</w:t>
      </w:r>
    </w:p>
    <w:p w:rsidR="00CE17A0" w:rsidRPr="005F1962" w:rsidRDefault="00CE17A0" w:rsidP="00CE17A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查詢</w:t>
      </w:r>
      <w:r>
        <w:rPr>
          <w:rFonts w:hint="eastAsia"/>
          <w:bCs/>
          <w:lang w:eastAsia="zh-TW"/>
        </w:rPr>
        <w:t>_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功能。</w:t>
      </w:r>
    </w:p>
    <w:p w:rsidR="00CE17A0" w:rsidRDefault="00CE17A0" w:rsidP="00CE17A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/>
          <w:bCs/>
          <w:color w:val="000000"/>
          <w:lang w:eastAsia="zh-TW"/>
        </w:rPr>
        <w:t>END IF</w:t>
      </w:r>
    </w:p>
    <w:p w:rsidR="00CE17A0" w:rsidRDefault="00CE17A0" w:rsidP="00CE17A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/>
          <w:bCs/>
          <w:color w:val="000000"/>
          <w:lang w:eastAsia="zh-TW"/>
        </w:rPr>
        <w:t>END IF</w:t>
      </w:r>
      <w:r>
        <w:rPr>
          <w:rFonts w:hint="eastAsia"/>
          <w:b/>
          <w:bCs/>
          <w:color w:val="000000"/>
          <w:lang w:eastAsia="zh-TW"/>
        </w:rPr>
        <w:t>。</w:t>
      </w:r>
    </w:p>
    <w:p w:rsidR="00DD2A79" w:rsidRDefault="00DD2A79" w:rsidP="002A60B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/>
          <w:bCs/>
          <w:color w:val="000000"/>
          <w:lang w:eastAsia="zh-TW"/>
        </w:rPr>
        <w:t>收據種類</w:t>
      </w:r>
      <w:r>
        <w:rPr>
          <w:rFonts w:hint="eastAsia"/>
          <w:b/>
          <w:bCs/>
          <w:color w:val="000000"/>
          <w:lang w:eastAsia="zh-TW"/>
        </w:rPr>
        <w:t xml:space="preserve"> </w:t>
      </w:r>
      <w:r>
        <w:rPr>
          <w:rFonts w:hint="eastAsia"/>
          <w:b/>
          <w:bCs/>
          <w:color w:val="000000"/>
          <w:lang w:eastAsia="zh-TW"/>
        </w:rPr>
        <w:t>一律預設為</w:t>
      </w:r>
      <w:r>
        <w:rPr>
          <w:rFonts w:hint="eastAsia"/>
          <w:b/>
          <w:bCs/>
          <w:color w:val="000000"/>
          <w:lang w:eastAsia="zh-TW"/>
        </w:rPr>
        <w:t xml:space="preserve"> </w:t>
      </w:r>
      <w:r>
        <w:rPr>
          <w:rFonts w:hint="eastAsia"/>
          <w:b/>
          <w:bCs/>
          <w:color w:val="000000"/>
          <w:lang w:eastAsia="zh-TW"/>
        </w:rPr>
        <w:t>門診收據合計。</w:t>
      </w:r>
      <w:r w:rsidR="00BC66DA">
        <w:rPr>
          <w:rFonts w:hint="eastAsia"/>
          <w:b/>
          <w:bCs/>
          <w:color w:val="000000"/>
          <w:lang w:eastAsia="zh-TW"/>
        </w:rPr>
        <w:t>(</w:t>
      </w:r>
      <w:r w:rsidR="00BC66DA">
        <w:rPr>
          <w:rFonts w:hint="eastAsia"/>
          <w:b/>
          <w:bCs/>
          <w:color w:val="000000"/>
          <w:lang w:eastAsia="zh-TW"/>
        </w:rPr>
        <w:t>種類為</w:t>
      </w:r>
      <w:r w:rsidR="00BC66DA">
        <w:rPr>
          <w:rFonts w:hint="eastAsia"/>
          <w:b/>
          <w:bCs/>
          <w:color w:val="000000"/>
          <w:lang w:eastAsia="zh-TW"/>
        </w:rPr>
        <w:t>3)</w:t>
      </w:r>
    </w:p>
    <w:p w:rsidR="00DD2A79" w:rsidRDefault="00DD2A79" w:rsidP="002A60B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/>
          <w:bCs/>
          <w:color w:val="000000"/>
          <w:lang w:eastAsia="zh-TW"/>
        </w:rPr>
        <w:t>可新增修改僅如畫面三項合計金額可入。</w:t>
      </w:r>
    </w:p>
    <w:p w:rsidR="00DD01C6" w:rsidRDefault="00DD01C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  <w:r>
        <w:rPr>
          <w:rFonts w:hint="eastAsia"/>
          <w:b/>
          <w:bCs/>
          <w:color w:val="008000"/>
          <w:lang w:eastAsia="zh-TW"/>
        </w:rPr>
        <w:t>_</w:t>
      </w:r>
      <w:r>
        <w:rPr>
          <w:rFonts w:hint="eastAsia"/>
          <w:b/>
          <w:bCs/>
          <w:color w:val="008000"/>
          <w:lang w:eastAsia="zh-TW"/>
        </w:rPr>
        <w:t>受理編號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受理編號需有值且長度為</w:t>
            </w:r>
            <w:r>
              <w:rPr>
                <w:rFonts w:hint="eastAsia"/>
                <w:bCs/>
                <w:lang w:eastAsia="zh-TW"/>
              </w:rPr>
              <w:t>14</w:t>
            </w:r>
            <w:r>
              <w:rPr>
                <w:rFonts w:hint="eastAsia"/>
                <w:bCs/>
                <w:lang w:eastAsia="zh-TW"/>
              </w:rPr>
              <w:t>碼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收據流水號有值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請輸入收據流水號</w:t>
            </w:r>
          </w:p>
        </w:tc>
      </w:tr>
    </w:tbl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</w:t>
            </w:r>
            <w:r w:rsidR="00C967B7">
              <w:rPr>
                <w:rFonts w:hint="eastAsia"/>
                <w:bCs/>
                <w:lang w:eastAsia="zh-TW"/>
              </w:rPr>
              <w:t>AAA031</w:t>
            </w:r>
            <w:r w:rsidR="009F557E">
              <w:rPr>
                <w:rFonts w:hint="eastAsia"/>
                <w:bCs/>
                <w:lang w:eastAsia="zh-TW"/>
              </w:rPr>
              <w:t>/ DT</w:t>
            </w:r>
            <w:r w:rsidR="00057B75">
              <w:rPr>
                <w:rFonts w:hint="eastAsia"/>
                <w:bCs/>
                <w:lang w:eastAsia="zh-TW"/>
              </w:rPr>
              <w:t>AAAT31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住院起始日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>
              <w:rPr>
                <w:rFonts w:hint="eastAsia"/>
                <w:bCs/>
                <w:color w:val="0000FF"/>
                <w:lang w:eastAsia="zh-TW"/>
              </w:rPr>
              <w:t>DT</w:t>
            </w:r>
            <w:r w:rsidR="00C967B7">
              <w:rPr>
                <w:rFonts w:hint="eastAsia"/>
                <w:bCs/>
                <w:color w:val="0000FF"/>
                <w:lang w:eastAsia="zh-TW"/>
              </w:rPr>
              <w:t>AAA031</w:t>
            </w:r>
            <w:r w:rsidR="009F557E">
              <w:rPr>
                <w:rFonts w:hint="eastAsia"/>
                <w:bCs/>
                <w:lang w:eastAsia="zh-TW"/>
              </w:rPr>
              <w:t>/ DT</w:t>
            </w:r>
            <w:r w:rsidR="00057B75">
              <w:rPr>
                <w:rFonts w:hint="eastAsia"/>
                <w:bCs/>
                <w:lang w:eastAsia="zh-TW"/>
              </w:rPr>
              <w:t>AAAT31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住院終止日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>
              <w:rPr>
                <w:rFonts w:hint="eastAsia"/>
                <w:bCs/>
                <w:color w:val="0000FF"/>
                <w:lang w:eastAsia="zh-TW"/>
              </w:rPr>
              <w:t>DT</w:t>
            </w:r>
            <w:r w:rsidR="00C967B7">
              <w:rPr>
                <w:rFonts w:hint="eastAsia"/>
                <w:bCs/>
                <w:color w:val="0000FF"/>
                <w:lang w:eastAsia="zh-TW"/>
              </w:rPr>
              <w:t>AAA031</w:t>
            </w:r>
            <w:r w:rsidR="009F557E">
              <w:rPr>
                <w:rFonts w:hint="eastAsia"/>
                <w:bCs/>
                <w:lang w:eastAsia="zh-TW"/>
              </w:rPr>
              <w:t>/ DT</w:t>
            </w:r>
            <w:r w:rsidR="00057B75">
              <w:rPr>
                <w:rFonts w:hint="eastAsia"/>
                <w:bCs/>
                <w:lang w:eastAsia="zh-TW"/>
              </w:rPr>
              <w:t>AAAT31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社保身分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</w:t>
            </w:r>
            <w:r w:rsidR="00C967B7">
              <w:rPr>
                <w:rFonts w:hint="eastAsia"/>
                <w:bCs/>
                <w:lang w:eastAsia="zh-TW"/>
              </w:rPr>
              <w:t>AAA031</w:t>
            </w:r>
            <w:r w:rsidR="009F557E">
              <w:rPr>
                <w:rFonts w:hint="eastAsia"/>
                <w:bCs/>
                <w:lang w:eastAsia="zh-TW"/>
              </w:rPr>
              <w:t>/ DT</w:t>
            </w:r>
            <w:r w:rsidR="00057B75">
              <w:rPr>
                <w:rFonts w:hint="eastAsia"/>
                <w:bCs/>
                <w:lang w:eastAsia="zh-TW"/>
              </w:rPr>
              <w:t>AAAT31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醫院代碼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</w:t>
            </w:r>
            <w:r w:rsidR="00C967B7">
              <w:rPr>
                <w:bCs/>
                <w:lang w:eastAsia="zh-TW"/>
              </w:rPr>
              <w:t>AAA031</w:t>
            </w:r>
            <w:r w:rsidR="009F557E">
              <w:rPr>
                <w:rFonts w:hint="eastAsia"/>
                <w:bCs/>
                <w:lang w:eastAsia="zh-TW"/>
              </w:rPr>
              <w:t>/ DT</w:t>
            </w:r>
            <w:r w:rsidR="00057B75">
              <w:rPr>
                <w:rFonts w:hint="eastAsia"/>
                <w:bCs/>
                <w:lang w:eastAsia="zh-TW"/>
              </w:rPr>
              <w:t>AAAT31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醫院代碼查詢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另開視窗</w:t>
            </w:r>
            <w:r>
              <w:rPr>
                <w:rFonts w:hint="eastAsia"/>
                <w:bCs/>
                <w:lang w:eastAsia="zh-TW"/>
              </w:rPr>
              <w:t>Link AAC0_0700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OUTPUT </w:t>
            </w:r>
            <w:r>
              <w:rPr>
                <w:rFonts w:hint="eastAsia"/>
                <w:bCs/>
                <w:lang w:eastAsia="zh-TW"/>
              </w:rPr>
              <w:t>醫院中文名稱</w:t>
            </w: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醫院中文名稱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</w:t>
            </w:r>
            <w:r w:rsidR="00C967B7">
              <w:rPr>
                <w:bCs/>
                <w:lang w:eastAsia="zh-TW"/>
              </w:rPr>
              <w:t>AAA031</w:t>
            </w:r>
            <w:r w:rsidR="009F557E">
              <w:rPr>
                <w:rFonts w:hint="eastAsia"/>
                <w:bCs/>
                <w:lang w:eastAsia="zh-TW"/>
              </w:rPr>
              <w:t>/ DT</w:t>
            </w:r>
            <w:r w:rsidR="00057B75">
              <w:rPr>
                <w:rFonts w:hint="eastAsia"/>
                <w:bCs/>
                <w:lang w:eastAsia="zh-TW"/>
              </w:rPr>
              <w:t>AAAT31</w:t>
            </w:r>
          </w:p>
        </w:tc>
        <w:tc>
          <w:tcPr>
            <w:tcW w:w="2340" w:type="dxa"/>
          </w:tcPr>
          <w:p w:rsidR="000B0A5E" w:rsidRDefault="000B0A5E" w:rsidP="000B0A5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READ DTAAC070 By </w:t>
            </w:r>
            <w:r>
              <w:rPr>
                <w:rFonts w:hint="eastAsia"/>
                <w:bCs/>
                <w:lang w:eastAsia="zh-TW"/>
              </w:rPr>
              <w:t>醫院代碼</w:t>
            </w:r>
          </w:p>
          <w:p w:rsidR="000B0A5E" w:rsidRDefault="000B0A5E" w:rsidP="000B0A5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Style w:val="SoDAField"/>
                <w:rFonts w:ascii="細明體" w:eastAsia="細明體" w:hAnsi="細明體" w:hint="eastAsia"/>
                <w:caps/>
                <w:szCs w:val="24"/>
              </w:rPr>
              <w:t>是否為授權醫院</w:t>
            </w:r>
            <w:r>
              <w:rPr>
                <w:rStyle w:val="SoDAField"/>
                <w:rFonts w:ascii="細明體" w:eastAsia="細明體" w:hAnsi="細明體" w:hint="eastAsia"/>
                <w:caps/>
                <w:szCs w:val="24"/>
                <w:lang w:eastAsia="zh-TW"/>
              </w:rPr>
              <w:t xml:space="preserve"> = </w:t>
            </w:r>
            <w:r>
              <w:rPr>
                <w:rStyle w:val="SoDAField"/>
                <w:rFonts w:ascii="細明體" w:eastAsia="細明體" w:hAnsi="細明體"/>
                <w:caps/>
                <w:szCs w:val="24"/>
                <w:lang w:eastAsia="zh-TW"/>
              </w:rPr>
              <w:t>‘</w:t>
            </w:r>
            <w:r>
              <w:rPr>
                <w:rStyle w:val="SoDAField"/>
                <w:rFonts w:ascii="細明體" w:eastAsia="細明體" w:hAnsi="細明體" w:hint="eastAsia"/>
                <w:caps/>
                <w:szCs w:val="24"/>
                <w:lang w:eastAsia="zh-TW"/>
              </w:rPr>
              <w:t>N</w:t>
            </w:r>
            <w:r>
              <w:rPr>
                <w:rStyle w:val="SoDAField"/>
                <w:rFonts w:ascii="細明體" w:eastAsia="細明體" w:hAnsi="細明體"/>
                <w:caps/>
                <w:szCs w:val="24"/>
                <w:lang w:eastAsia="zh-TW"/>
              </w:rPr>
              <w:t>’</w:t>
            </w:r>
          </w:p>
          <w:p w:rsidR="00DD01C6" w:rsidRDefault="000B0A5E" w:rsidP="000B0A5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szCs w:val="24"/>
                <w:lang w:eastAsia="zh-TW"/>
              </w:rPr>
              <w:t>以紅底表示</w:t>
            </w: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收據種類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</w:t>
            </w:r>
            <w:r w:rsidR="00C967B7">
              <w:rPr>
                <w:bCs/>
                <w:lang w:eastAsia="zh-TW"/>
              </w:rPr>
              <w:t>AAA031</w:t>
            </w:r>
            <w:r w:rsidR="009F557E">
              <w:rPr>
                <w:rFonts w:hint="eastAsia"/>
                <w:bCs/>
                <w:lang w:eastAsia="zh-TW"/>
              </w:rPr>
              <w:t>/ DT</w:t>
            </w:r>
            <w:r w:rsidR="00057B75">
              <w:rPr>
                <w:rFonts w:hint="eastAsia"/>
                <w:bCs/>
                <w:lang w:eastAsia="zh-TW"/>
              </w:rPr>
              <w:t>AAAT31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收續項目序號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</w:t>
            </w:r>
            <w:r w:rsidR="00C967B7">
              <w:rPr>
                <w:bCs/>
                <w:lang w:eastAsia="zh-TW"/>
              </w:rPr>
              <w:t>AAA031</w:t>
            </w:r>
            <w:r w:rsidR="009F557E">
              <w:rPr>
                <w:rFonts w:hint="eastAsia"/>
                <w:bCs/>
                <w:lang w:eastAsia="zh-TW"/>
              </w:rPr>
              <w:t>/ DT</w:t>
            </w:r>
            <w:r w:rsidR="00057B75">
              <w:rPr>
                <w:rFonts w:hint="eastAsia"/>
                <w:bCs/>
                <w:lang w:eastAsia="zh-TW"/>
              </w:rPr>
              <w:t>AAAT31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收據項目中文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</w:t>
            </w:r>
            <w:r w:rsidR="00C967B7">
              <w:rPr>
                <w:bCs/>
                <w:lang w:eastAsia="zh-TW"/>
              </w:rPr>
              <w:t>AAA031</w:t>
            </w:r>
            <w:r w:rsidR="009F557E">
              <w:rPr>
                <w:rFonts w:hint="eastAsia"/>
                <w:bCs/>
                <w:lang w:eastAsia="zh-TW"/>
              </w:rPr>
              <w:t>/ DT</w:t>
            </w:r>
            <w:r w:rsidR="00057B75">
              <w:rPr>
                <w:rFonts w:hint="eastAsia"/>
                <w:bCs/>
                <w:lang w:eastAsia="zh-TW"/>
              </w:rPr>
              <w:t>AAAT31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Pr="002A60BA" w:rsidRDefault="008A7EB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FF"/>
                <w:lang w:eastAsia="zh-TW"/>
              </w:rPr>
            </w:pPr>
            <w:r w:rsidRPr="002A60BA">
              <w:rPr>
                <w:rFonts w:hint="eastAsia"/>
                <w:color w:val="0000FF"/>
                <w:lang w:eastAsia="zh-TW"/>
              </w:rPr>
              <w:t>收據正本</w:t>
            </w:r>
          </w:p>
        </w:tc>
        <w:tc>
          <w:tcPr>
            <w:tcW w:w="3780" w:type="dxa"/>
          </w:tcPr>
          <w:p w:rsidR="00DD01C6" w:rsidRPr="002A60BA" w:rsidRDefault="008A7EB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 w:rsidRPr="002A60BA">
              <w:rPr>
                <w:rFonts w:hint="eastAsia"/>
                <w:bCs/>
                <w:color w:val="0000FF"/>
                <w:lang w:eastAsia="zh-TW"/>
              </w:rPr>
              <w:t>DT</w:t>
            </w:r>
            <w:r w:rsidR="00C967B7">
              <w:rPr>
                <w:rFonts w:hint="eastAsia"/>
                <w:bCs/>
                <w:color w:val="0000FF"/>
                <w:lang w:eastAsia="zh-TW"/>
              </w:rPr>
              <w:t>AAA031</w:t>
            </w:r>
            <w:r w:rsidRPr="002A60BA">
              <w:rPr>
                <w:rFonts w:hint="eastAsia"/>
                <w:bCs/>
                <w:color w:val="0000FF"/>
                <w:lang w:eastAsia="zh-TW"/>
              </w:rPr>
              <w:t>/DT</w:t>
            </w:r>
            <w:r w:rsidR="00057B75">
              <w:rPr>
                <w:rFonts w:hint="eastAsia"/>
                <w:bCs/>
                <w:color w:val="0000FF"/>
                <w:lang w:eastAsia="zh-TW"/>
              </w:rPr>
              <w:t>AAAT31</w:t>
            </w:r>
          </w:p>
        </w:tc>
        <w:tc>
          <w:tcPr>
            <w:tcW w:w="2340" w:type="dxa"/>
          </w:tcPr>
          <w:p w:rsidR="00DD01C6" w:rsidRPr="002A60BA" w:rsidRDefault="008A7EB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 w:rsidRPr="002A60BA">
              <w:rPr>
                <w:rFonts w:hint="eastAsia"/>
                <w:bCs/>
                <w:color w:val="0000FF"/>
                <w:lang w:eastAsia="zh-TW"/>
              </w:rPr>
              <w:t xml:space="preserve">IF </w:t>
            </w:r>
            <w:r w:rsidRPr="002A60BA">
              <w:rPr>
                <w:rFonts w:hint="eastAsia"/>
                <w:bCs/>
                <w:color w:val="0000FF"/>
                <w:lang w:eastAsia="zh-TW"/>
              </w:rPr>
              <w:t>欄位值</w:t>
            </w:r>
            <w:r w:rsidRPr="002A60BA">
              <w:rPr>
                <w:rFonts w:hint="eastAsia"/>
                <w:bCs/>
                <w:color w:val="0000FF"/>
                <w:lang w:eastAsia="zh-TW"/>
              </w:rPr>
              <w:t>=</w:t>
            </w:r>
            <w:r w:rsidRPr="002A60BA">
              <w:rPr>
                <w:bCs/>
                <w:color w:val="0000FF"/>
                <w:lang w:eastAsia="zh-TW"/>
              </w:rPr>
              <w:t>’</w:t>
            </w:r>
            <w:r w:rsidRPr="002A60BA">
              <w:rPr>
                <w:rFonts w:hint="eastAsia"/>
                <w:bCs/>
                <w:color w:val="0000FF"/>
                <w:lang w:eastAsia="zh-TW"/>
              </w:rPr>
              <w:t>Y</w:t>
            </w:r>
            <w:r w:rsidRPr="002A60BA">
              <w:rPr>
                <w:bCs/>
                <w:color w:val="0000FF"/>
                <w:lang w:eastAsia="zh-TW"/>
              </w:rPr>
              <w:t>’</w:t>
            </w:r>
            <w:r w:rsidRPr="002A60BA">
              <w:rPr>
                <w:rFonts w:hint="eastAsia"/>
                <w:bCs/>
                <w:color w:val="0000FF"/>
                <w:lang w:eastAsia="zh-TW"/>
              </w:rPr>
              <w:t>，畫面打勾</w:t>
            </w: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DD01C6" w:rsidRDefault="00DD01C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該受理編號不存在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顯示：</w:t>
      </w:r>
      <w:r w:rsidR="000B2F42">
        <w:rPr>
          <w:rFonts w:hint="eastAsia"/>
          <w:lang w:eastAsia="zh-TW"/>
        </w:rPr>
        <w:t xml:space="preserve">(Button </w:t>
      </w:r>
      <w:r w:rsidR="000B2F42">
        <w:rPr>
          <w:rFonts w:hint="eastAsia"/>
          <w:lang w:eastAsia="zh-TW"/>
        </w:rPr>
        <w:t>請由</w:t>
      </w:r>
      <w:r w:rsidR="000B2F42">
        <w:rPr>
          <w:rFonts w:hint="eastAsia"/>
          <w:lang w:eastAsia="zh-TW"/>
        </w:rPr>
        <w:t>DISABLE</w:t>
      </w:r>
      <w:r w:rsidR="000B2F42">
        <w:rPr>
          <w:rFonts w:hint="eastAsia"/>
          <w:lang w:eastAsia="zh-TW"/>
        </w:rPr>
        <w:t>改為不顯示</w:t>
      </w:r>
      <w:r w:rsidR="000B2F42">
        <w:rPr>
          <w:rFonts w:hint="eastAsia"/>
          <w:lang w:eastAsia="zh-TW"/>
        </w:rPr>
        <w:t>)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DD01C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Enable</w:t>
            </w:r>
            <w:r>
              <w:rPr>
                <w:rFonts w:hint="eastAsia"/>
                <w:bCs/>
                <w:lang w:eastAsia="zh-TW"/>
              </w:rPr>
              <w:t>時機</w:t>
            </w:r>
          </w:p>
        </w:tc>
      </w:tr>
      <w:tr w:rsidR="00DD01C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新增收據</w:t>
            </w:r>
          </w:p>
        </w:tc>
        <w:tc>
          <w:tcPr>
            <w:tcW w:w="50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空值</w:t>
            </w:r>
          </w:p>
        </w:tc>
      </w:tr>
      <w:tr w:rsidR="00DD01C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修改收據</w:t>
            </w:r>
          </w:p>
        </w:tc>
        <w:tc>
          <w:tcPr>
            <w:tcW w:w="50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10(</w:t>
            </w:r>
            <w:r>
              <w:rPr>
                <w:rFonts w:hint="eastAsia"/>
                <w:lang w:eastAsia="zh-TW"/>
              </w:rPr>
              <w:t>受理</w:t>
            </w:r>
            <w:r>
              <w:rPr>
                <w:rFonts w:hint="eastAsia"/>
                <w:lang w:eastAsia="zh-TW"/>
              </w:rPr>
              <w:t xml:space="preserve">) </w:t>
            </w:r>
            <w:r>
              <w:rPr>
                <w:rFonts w:hint="eastAsia"/>
                <w:lang w:eastAsia="zh-TW"/>
              </w:rPr>
              <w:t>且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受理人員為登入者時</w:t>
            </w:r>
          </w:p>
        </w:tc>
      </w:tr>
      <w:tr w:rsidR="00DD01C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刪除收據</w:t>
            </w:r>
          </w:p>
        </w:tc>
        <w:tc>
          <w:tcPr>
            <w:tcW w:w="50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10(</w:t>
            </w:r>
            <w:r>
              <w:rPr>
                <w:rFonts w:hint="eastAsia"/>
                <w:lang w:eastAsia="zh-TW"/>
              </w:rPr>
              <w:t>受理</w:t>
            </w:r>
            <w:r>
              <w:rPr>
                <w:rFonts w:hint="eastAsia"/>
                <w:lang w:eastAsia="zh-TW"/>
              </w:rPr>
              <w:t xml:space="preserve">) </w:t>
            </w:r>
            <w:r>
              <w:rPr>
                <w:rFonts w:hint="eastAsia"/>
                <w:lang w:eastAsia="zh-TW"/>
              </w:rPr>
              <w:t>且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受理人員為登入者時</w:t>
            </w:r>
          </w:p>
        </w:tc>
      </w:tr>
    </w:tbl>
    <w:p w:rsidR="00DD01C6" w:rsidRDefault="00DD01C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新增收據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受理編號需有值且長度為</w:t>
            </w:r>
            <w:r>
              <w:rPr>
                <w:rFonts w:hint="eastAsia"/>
                <w:bCs/>
                <w:lang w:eastAsia="zh-TW"/>
              </w:rPr>
              <w:t>14</w:t>
            </w:r>
            <w:r>
              <w:rPr>
                <w:rFonts w:hint="eastAsia"/>
                <w:bCs/>
                <w:lang w:eastAsia="zh-TW"/>
              </w:rPr>
              <w:t>碼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醫院代碼需有值且長度為</w:t>
            </w:r>
            <w:r>
              <w:rPr>
                <w:rFonts w:hint="eastAsia"/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碼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請輸入正確醫院代碼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收據種類需有值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請輸入收據種類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申請金額至少有一欄位大於</w:t>
            </w:r>
            <w:r>
              <w:rPr>
                <w:rFonts w:hint="eastAsia"/>
                <w:lang w:eastAsia="zh-TW"/>
              </w:rPr>
              <w:t>0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請輸入申請金額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收據種類為住院收據時，住院期間需有值且為正確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請輸入正確住院期間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</w:tbl>
    <w:p w:rsidR="00DD01C6" w:rsidRDefault="00DD01C6">
      <w:pPr>
        <w:pStyle w:val="Tabletext"/>
        <w:keepLines w:val="0"/>
        <w:spacing w:after="0" w:line="240" w:lineRule="auto"/>
        <w:ind w:left="1080"/>
        <w:rPr>
          <w:rFonts w:hint="eastAsia"/>
          <w:lang w:eastAsia="zh-TW"/>
        </w:rPr>
      </w:pPr>
    </w:p>
    <w:p w:rsidR="00DD01C6" w:rsidRDefault="00DD01C6" w:rsidP="002A60B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受理日期</w:t>
      </w:r>
      <w:r>
        <w:rPr>
          <w:rFonts w:hint="eastAsia"/>
          <w:lang w:eastAsia="zh-TW"/>
        </w:rPr>
        <w:t xml:space="preserve"> = CURRENT TIMESTAMP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INSERT DT</w:t>
      </w:r>
      <w:r w:rsidR="00C967B7">
        <w:rPr>
          <w:rFonts w:hint="eastAsia"/>
          <w:lang w:eastAsia="zh-TW"/>
        </w:rPr>
        <w:t>AAA031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理賠受理收據檔：</w:t>
      </w:r>
    </w:p>
    <w:p w:rsidR="0097744D" w:rsidRDefault="0097744D" w:rsidP="002A60B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 DTAAA03</w:t>
      </w:r>
      <w:r w:rsidR="00AC08BF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收據處理狀態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97744D" w:rsidRDefault="0097744D" w:rsidP="002A60B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eastAsia="細明體"/>
          <w:bCs/>
          <w:lang w:eastAsia="zh-TW"/>
        </w:rPr>
        <w:t>DTAAA03</w:t>
      </w:r>
      <w:r w:rsidR="00AC08BF">
        <w:rPr>
          <w:rFonts w:eastAsia="細明體" w:hint="eastAsia"/>
          <w:bCs/>
          <w:lang w:eastAsia="zh-TW"/>
        </w:rPr>
        <w:t>1</w:t>
      </w:r>
      <w:r>
        <w:rPr>
          <w:rFonts w:eastAsia="細明體" w:hint="eastAsia"/>
          <w:bCs/>
          <w:lang w:eastAsia="zh-TW"/>
        </w:rPr>
        <w:t xml:space="preserve"> BY </w:t>
      </w:r>
      <w:r>
        <w:rPr>
          <w:rFonts w:eastAsia="細明體" w:hint="eastAsia"/>
          <w:bCs/>
          <w:lang w:eastAsia="zh-TW"/>
        </w:rPr>
        <w:t>受理編號</w:t>
      </w:r>
      <w:r>
        <w:rPr>
          <w:rFonts w:eastAsia="細明體" w:hint="eastAsia"/>
          <w:bCs/>
          <w:lang w:eastAsia="zh-TW"/>
        </w:rPr>
        <w:t xml:space="preserve"> + </w:t>
      </w:r>
      <w:r>
        <w:rPr>
          <w:rFonts w:eastAsia="細明體" w:hint="eastAsia"/>
          <w:bCs/>
          <w:lang w:eastAsia="zh-TW"/>
        </w:rPr>
        <w:t>收據序號</w:t>
      </w:r>
      <w:r>
        <w:rPr>
          <w:rFonts w:eastAsia="細明體" w:hint="eastAsia"/>
          <w:bCs/>
          <w:lang w:eastAsia="zh-TW"/>
        </w:rPr>
        <w:t xml:space="preserve"> + </w:t>
      </w:r>
      <w:r>
        <w:rPr>
          <w:rFonts w:eastAsia="細明體" w:hint="eastAsia"/>
          <w:bCs/>
          <w:lang w:eastAsia="zh-TW"/>
        </w:rPr>
        <w:t>收據項目序號。</w:t>
      </w:r>
    </w:p>
    <w:p w:rsidR="0097744D" w:rsidRDefault="0097744D" w:rsidP="002A60B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RETURN。</w:t>
      </w:r>
    </w:p>
    <w:p w:rsidR="00DD01C6" w:rsidRDefault="00DD01C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</w:t>
      </w:r>
      <w:r w:rsidR="008A4582">
        <w:rPr>
          <w:rFonts w:hint="eastAsia"/>
          <w:lang w:eastAsia="zh-TW"/>
        </w:rPr>
        <w:t>特殊</w:t>
      </w:r>
      <w:r>
        <w:rPr>
          <w:rFonts w:hint="eastAsia"/>
          <w:lang w:eastAsia="zh-TW"/>
        </w:rPr>
        <w:t>收據檔失敗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新增結果</w:t>
      </w:r>
    </w:p>
    <w:p w:rsidR="005B11D8" w:rsidRDefault="005B11D8" w:rsidP="00F856B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7" w:author="伯珊" w:date="2017-05-04T11:22:00Z"/>
          <w:lang w:eastAsia="zh-TW"/>
        </w:rPr>
        <w:pPrChange w:id="18" w:author="伯珊" w:date="2017-05-04T11:22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9" w:author="伯珊" w:date="2017-05-04T11:22:00Z">
        <w:r>
          <w:rPr>
            <w:rFonts w:hint="eastAsia"/>
            <w:lang w:eastAsia="zh-TW"/>
          </w:rPr>
          <w:t>逐筆判斷</w:t>
        </w:r>
        <w:r>
          <w:rPr>
            <w:rFonts w:hint="eastAsia"/>
            <w:lang w:eastAsia="zh-TW"/>
          </w:rPr>
          <w:t xml:space="preserve">: </w:t>
        </w:r>
        <w:r>
          <w:rPr>
            <w:rFonts w:hint="eastAsia"/>
            <w:lang w:eastAsia="zh-TW"/>
          </w:rPr>
          <w:t>若各項目之核定金額</w:t>
        </w:r>
        <w:r>
          <w:rPr>
            <w:rFonts w:hint="eastAsia"/>
            <w:lang w:eastAsia="zh-TW"/>
          </w:rPr>
          <w:t xml:space="preserve">&lt;0 </w:t>
        </w:r>
      </w:ins>
      <w:ins w:id="20" w:author="伯珊" w:date="2017-05-04T11:23:00Z">
        <w:r w:rsidR="004B309C">
          <w:rPr>
            <w:lang w:eastAsia="zh-TW"/>
          </w:rPr>
          <w:sym w:font="Wingdings" w:char="F0E8"/>
        </w:r>
      </w:ins>
      <w:ins w:id="21" w:author="伯珊" w:date="2017-05-04T11:22:00Z"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組出提示訊息</w:t>
        </w:r>
      </w:ins>
    </w:p>
    <w:p w:rsidR="005B11D8" w:rsidRDefault="005B11D8" w:rsidP="005B11D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22" w:author="伯珊" w:date="2017-05-04T11:22:00Z"/>
          <w:lang w:eastAsia="zh-TW"/>
        </w:rPr>
        <w:pPrChange w:id="23" w:author="伯珊" w:date="2017-05-04T11:22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4" w:author="伯珊" w:date="2017-05-04T11:22:00Z">
        <w:r>
          <w:rPr>
            <w:rFonts w:hint="eastAsia"/>
            <w:lang w:eastAsia="zh-TW"/>
          </w:rPr>
          <w:t>提示訊息</w:t>
        </w:r>
        <w:r>
          <w:rPr>
            <w:rFonts w:hint="eastAsia"/>
            <w:lang w:eastAsia="zh-TW"/>
          </w:rPr>
          <w:t xml:space="preserve"> = </w:t>
        </w:r>
        <w:r>
          <w:rPr>
            <w:rFonts w:hint="eastAsia"/>
            <w:lang w:eastAsia="zh-TW"/>
          </w:rPr>
          <w:t>收據序號</w:t>
        </w:r>
        <w:r>
          <w:rPr>
            <w:rFonts w:hint="eastAsia"/>
            <w:lang w:eastAsia="zh-TW"/>
          </w:rPr>
          <w:t xml:space="preserve"> +   (</w:t>
        </w:r>
        <w:r>
          <w:rPr>
            <w:rFonts w:hint="eastAsia"/>
            <w:lang w:eastAsia="zh-TW"/>
          </w:rPr>
          <w:t>收據種類中文</w:t>
        </w:r>
        <w:r>
          <w:rPr>
            <w:rFonts w:hint="eastAsia"/>
            <w:lang w:eastAsia="zh-TW"/>
          </w:rPr>
          <w:t xml:space="preserve">)  +  </w:t>
        </w:r>
        <w:r>
          <w:rPr>
            <w:rFonts w:hint="eastAsia"/>
            <w:lang w:eastAsia="zh-TW"/>
          </w:rPr>
          <w:t>收據項目序號</w:t>
        </w:r>
        <w:r>
          <w:rPr>
            <w:rFonts w:hint="eastAsia"/>
            <w:lang w:eastAsia="zh-TW"/>
          </w:rPr>
          <w:t xml:space="preserve"> + </w:t>
        </w:r>
        <w:r>
          <w:rPr>
            <w:rFonts w:hint="eastAsia"/>
            <w:lang w:eastAsia="zh-TW"/>
          </w:rPr>
          <w:t>收據項目名稱</w:t>
        </w:r>
      </w:ins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ins w:id="25" w:author="伯珊" w:date="2017-05-04T11:22:00Z">
        <w:r w:rsidR="005B11D8">
          <w:rPr>
            <w:rFonts w:hint="eastAsia"/>
            <w:lang w:eastAsia="zh-TW"/>
          </w:rPr>
          <w:t>提示訊息</w:t>
        </w:r>
        <w:r w:rsidR="005B11D8">
          <w:rPr>
            <w:rFonts w:hint="eastAsia"/>
            <w:lang w:eastAsia="zh-TW"/>
          </w:rPr>
          <w:t xml:space="preserve"> + </w:t>
        </w:r>
      </w:ins>
      <w:del w:id="26" w:author="伯珊" w:date="2017-05-04T11:22:00Z">
        <w:r w:rsidDel="005B11D8">
          <w:rPr>
            <w:rFonts w:hint="eastAsia"/>
            <w:lang w:eastAsia="zh-TW"/>
          </w:rPr>
          <w:delText xml:space="preserve"> </w:delText>
        </w:r>
      </w:del>
      <w:r>
        <w:rPr>
          <w:rFonts w:hint="eastAsia"/>
          <w:lang w:eastAsia="zh-TW"/>
        </w:rPr>
        <w:t>收據作業成功</w:t>
      </w:r>
      <w:ins w:id="27" w:author="伯珊" w:date="2017-05-04T11:23:00Z">
        <w:r w:rsidR="005B11D8">
          <w:rPr>
            <w:rFonts w:hint="eastAsia"/>
            <w:lang w:eastAsia="zh-TW"/>
          </w:rPr>
          <w:t>。</w:t>
        </w:r>
      </w:ins>
      <w:del w:id="28" w:author="伯珊" w:date="2017-05-04T11:22:00Z">
        <w:r w:rsidDel="005B11D8">
          <w:rPr>
            <w:rFonts w:hint="eastAsia"/>
            <w:lang w:eastAsia="zh-TW"/>
          </w:rPr>
          <w:delText>，</w:delText>
        </w:r>
      </w:del>
      <w:r>
        <w:rPr>
          <w:rFonts w:hint="eastAsia"/>
          <w:lang w:eastAsia="zh-TW"/>
        </w:rPr>
        <w:t>收據序號自動加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，並清空醫院代碼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DD01C6" w:rsidRDefault="00DD01C6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修改收據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同案件新增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修改前請先查詢受理編號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 DT</w:t>
      </w:r>
      <w:r w:rsidR="00C967B7">
        <w:rPr>
          <w:rFonts w:hint="eastAsia"/>
          <w:lang w:eastAsia="zh-TW"/>
        </w:rPr>
        <w:t>AAA031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理賠受理收據檔：</w:t>
      </w:r>
    </w:p>
    <w:p w:rsidR="00DD01C6" w:rsidRDefault="00DD01C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先剔除該收據序號所有資料在新增進去</w:t>
      </w:r>
    </w:p>
    <w:p w:rsidR="00DD01C6" w:rsidRDefault="00DD01C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更新理賠受理收據檔失敗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修改結果</w:t>
      </w:r>
    </w:p>
    <w:p w:rsidR="005B11D8" w:rsidRDefault="005B11D8" w:rsidP="005B11D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29" w:author="伯珊" w:date="2017-05-04T11:23:00Z"/>
          <w:lang w:eastAsia="zh-TW"/>
        </w:rPr>
      </w:pPr>
      <w:ins w:id="30" w:author="伯珊" w:date="2017-05-04T11:23:00Z">
        <w:r>
          <w:rPr>
            <w:rFonts w:hint="eastAsia"/>
            <w:lang w:eastAsia="zh-TW"/>
          </w:rPr>
          <w:t>逐筆判斷</w:t>
        </w:r>
        <w:r>
          <w:rPr>
            <w:rFonts w:hint="eastAsia"/>
            <w:lang w:eastAsia="zh-TW"/>
          </w:rPr>
          <w:t xml:space="preserve">: </w:t>
        </w:r>
        <w:r>
          <w:rPr>
            <w:rFonts w:hint="eastAsia"/>
            <w:lang w:eastAsia="zh-TW"/>
          </w:rPr>
          <w:t>若各項目之核定金額</w:t>
        </w:r>
        <w:r>
          <w:rPr>
            <w:rFonts w:hint="eastAsia"/>
            <w:lang w:eastAsia="zh-TW"/>
          </w:rPr>
          <w:t xml:space="preserve">&lt;0 </w:t>
        </w:r>
        <w:r w:rsidR="004B309C">
          <w:rPr>
            <w:lang w:eastAsia="zh-TW"/>
          </w:rPr>
          <w:sym w:font="Wingdings" w:char="F0E8"/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組出提示訊息</w:t>
        </w:r>
      </w:ins>
    </w:p>
    <w:p w:rsidR="005B11D8" w:rsidRDefault="005B11D8" w:rsidP="005B11D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31" w:author="伯珊" w:date="2017-05-04T11:23:00Z"/>
          <w:lang w:eastAsia="zh-TW"/>
        </w:rPr>
        <w:pPrChange w:id="32" w:author="伯珊" w:date="2017-05-04T11:23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3" w:author="伯珊" w:date="2017-05-04T11:23:00Z">
        <w:r>
          <w:rPr>
            <w:rFonts w:hint="eastAsia"/>
            <w:lang w:eastAsia="zh-TW"/>
          </w:rPr>
          <w:t>提示訊息</w:t>
        </w:r>
        <w:r>
          <w:rPr>
            <w:rFonts w:hint="eastAsia"/>
            <w:lang w:eastAsia="zh-TW"/>
          </w:rPr>
          <w:t xml:space="preserve"> = </w:t>
        </w:r>
        <w:r>
          <w:rPr>
            <w:rFonts w:hint="eastAsia"/>
            <w:lang w:eastAsia="zh-TW"/>
          </w:rPr>
          <w:t>收據序號</w:t>
        </w:r>
        <w:r>
          <w:rPr>
            <w:rFonts w:hint="eastAsia"/>
            <w:lang w:eastAsia="zh-TW"/>
          </w:rPr>
          <w:t xml:space="preserve"> +   (</w:t>
        </w:r>
        <w:r>
          <w:rPr>
            <w:rFonts w:hint="eastAsia"/>
            <w:lang w:eastAsia="zh-TW"/>
          </w:rPr>
          <w:t>收據種類中文</w:t>
        </w:r>
        <w:r>
          <w:rPr>
            <w:rFonts w:hint="eastAsia"/>
            <w:lang w:eastAsia="zh-TW"/>
          </w:rPr>
          <w:t xml:space="preserve">)  +  </w:t>
        </w:r>
        <w:r>
          <w:rPr>
            <w:rFonts w:hint="eastAsia"/>
            <w:lang w:eastAsia="zh-TW"/>
          </w:rPr>
          <w:t>收據項目序號</w:t>
        </w:r>
        <w:r>
          <w:rPr>
            <w:rFonts w:hint="eastAsia"/>
            <w:lang w:eastAsia="zh-TW"/>
          </w:rPr>
          <w:t xml:space="preserve"> + </w:t>
        </w:r>
        <w:r>
          <w:rPr>
            <w:rFonts w:hint="eastAsia"/>
            <w:lang w:eastAsia="zh-TW"/>
          </w:rPr>
          <w:t>收據項目名稱</w:t>
        </w:r>
      </w:ins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ins w:id="34" w:author="伯珊" w:date="2017-05-04T11:23:00Z">
        <w:r w:rsidR="005B11D8">
          <w:rPr>
            <w:rFonts w:hint="eastAsia"/>
            <w:lang w:eastAsia="zh-TW"/>
          </w:rPr>
          <w:t>提示訊息</w:t>
        </w:r>
        <w:r w:rsidR="005B11D8">
          <w:rPr>
            <w:rFonts w:hint="eastAsia"/>
            <w:lang w:eastAsia="zh-TW"/>
          </w:rPr>
          <w:t xml:space="preserve"> + </w:t>
        </w:r>
      </w:ins>
      <w:r>
        <w:rPr>
          <w:lang w:eastAsia="zh-TW"/>
        </w:rPr>
        <w:t>”</w:t>
      </w:r>
      <w:r>
        <w:rPr>
          <w:rFonts w:hint="eastAsia"/>
          <w:lang w:eastAsia="zh-TW"/>
        </w:rPr>
        <w:t>修改成功</w:t>
      </w:r>
      <w:r>
        <w:rPr>
          <w:lang w:eastAsia="zh-TW"/>
        </w:rPr>
        <w:t>”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DD01C6" w:rsidRDefault="00DD01C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刪除收據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檢核：須先查詢後才可刪除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顯示確認訊息：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確定要刪除</w:t>
      </w:r>
      <w:r>
        <w:rPr>
          <w:rFonts w:hint="eastAsia"/>
          <w:lang w:eastAsia="zh-TW"/>
        </w:rPr>
        <w:t xml:space="preserve"> ? </w:t>
      </w:r>
      <w:r>
        <w:rPr>
          <w:lang w:eastAsia="zh-TW"/>
        </w:rPr>
        <w:t xml:space="preserve">” </w:t>
      </w:r>
      <w:r>
        <w:sym w:font="Wingdings" w:char="F0E8"/>
      </w:r>
      <w:r>
        <w:rPr>
          <w:rFonts w:hint="eastAsia"/>
          <w:lang w:eastAsia="zh-TW"/>
        </w:rPr>
        <w:t>若確定，才執行刪除動作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必須為該受理編號最大序號才可刪除</w:t>
      </w:r>
      <w:r>
        <w:sym w:font="Wingdings" w:char="F0E8"/>
      </w:r>
      <w:r>
        <w:rPr>
          <w:rFonts w:hint="eastAsia"/>
          <w:lang w:eastAsia="zh-TW"/>
        </w:rPr>
        <w:t>若不是請顯示：請刪除序號為</w:t>
      </w:r>
      <w:r>
        <w:rPr>
          <w:rFonts w:hint="eastAsia"/>
          <w:lang w:eastAsia="zh-TW"/>
        </w:rPr>
        <w:t>xx</w:t>
      </w:r>
      <w:r>
        <w:rPr>
          <w:rFonts w:hint="eastAsia"/>
          <w:lang w:eastAsia="zh-TW"/>
        </w:rPr>
        <w:t>號之收據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DELETE DT</w:t>
      </w:r>
      <w:r w:rsidR="00C967B7">
        <w:rPr>
          <w:rFonts w:hint="eastAsia"/>
          <w:lang w:eastAsia="zh-TW"/>
        </w:rPr>
        <w:t>AAA031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理賠受理收據檔：</w:t>
      </w:r>
    </w:p>
    <w:p w:rsidR="00AC08BF" w:rsidRDefault="00AC08BF" w:rsidP="002A60B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eastAsia="細明體"/>
          <w:bCs/>
          <w:lang w:eastAsia="zh-TW"/>
        </w:rPr>
        <w:t>DTAAA03</w:t>
      </w:r>
      <w:r>
        <w:rPr>
          <w:rFonts w:eastAsia="細明體" w:hint="eastAsia"/>
          <w:bCs/>
          <w:lang w:eastAsia="zh-TW"/>
        </w:rPr>
        <w:t xml:space="preserve">1 BY </w:t>
      </w:r>
      <w:r>
        <w:rPr>
          <w:rFonts w:eastAsia="細明體" w:hint="eastAsia"/>
          <w:bCs/>
          <w:lang w:eastAsia="zh-TW"/>
        </w:rPr>
        <w:t>受理編號</w:t>
      </w:r>
      <w:r>
        <w:rPr>
          <w:rFonts w:eastAsia="細明體" w:hint="eastAsia"/>
          <w:bCs/>
          <w:lang w:eastAsia="zh-TW"/>
        </w:rPr>
        <w:t xml:space="preserve"> + </w:t>
      </w:r>
      <w:r>
        <w:rPr>
          <w:rFonts w:eastAsia="細明體" w:hint="eastAsia"/>
          <w:bCs/>
          <w:lang w:eastAsia="zh-TW"/>
        </w:rPr>
        <w:t>收據序號</w:t>
      </w:r>
    </w:p>
    <w:p w:rsidR="00DD01C6" w:rsidRDefault="00DD01C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刪除理賠受理收據檔失敗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刪除結果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刪除成功</w:t>
      </w:r>
      <w:r>
        <w:rPr>
          <w:lang w:eastAsia="zh-TW"/>
        </w:rPr>
        <w:t>”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DD01C6" w:rsidRDefault="00DD01C6">
      <w:pPr>
        <w:pStyle w:val="Tabletext"/>
        <w:keepLines w:val="0"/>
        <w:spacing w:after="0"/>
        <w:rPr>
          <w:rFonts w:hint="eastAsia"/>
          <w:lang w:eastAsia="zh-TW"/>
        </w:rPr>
      </w:pPr>
    </w:p>
    <w:p w:rsidR="00DD01C6" w:rsidRDefault="00DD01C6" w:rsidP="00C5709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lang w:eastAsia="zh-TW"/>
        </w:rPr>
      </w:pPr>
    </w:p>
    <w:sectPr w:rsidR="00DD01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6B0" w:rsidRDefault="00F856B0" w:rsidP="005B11D8">
      <w:r>
        <w:separator/>
      </w:r>
    </w:p>
  </w:endnote>
  <w:endnote w:type="continuationSeparator" w:id="0">
    <w:p w:rsidR="00F856B0" w:rsidRDefault="00F856B0" w:rsidP="005B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6B0" w:rsidRDefault="00F856B0" w:rsidP="005B11D8">
      <w:r>
        <w:separator/>
      </w:r>
    </w:p>
  </w:footnote>
  <w:footnote w:type="continuationSeparator" w:id="0">
    <w:p w:rsidR="00F856B0" w:rsidRDefault="00F856B0" w:rsidP="005B1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557E"/>
    <w:rsid w:val="00057B75"/>
    <w:rsid w:val="000B0A5E"/>
    <w:rsid w:val="000B2F42"/>
    <w:rsid w:val="002A60BA"/>
    <w:rsid w:val="00315DDB"/>
    <w:rsid w:val="003947D8"/>
    <w:rsid w:val="003D6C06"/>
    <w:rsid w:val="00470673"/>
    <w:rsid w:val="0047206D"/>
    <w:rsid w:val="004B309C"/>
    <w:rsid w:val="00543A4C"/>
    <w:rsid w:val="00555493"/>
    <w:rsid w:val="005B11D8"/>
    <w:rsid w:val="00600213"/>
    <w:rsid w:val="008A4582"/>
    <w:rsid w:val="008A7EBD"/>
    <w:rsid w:val="0097744D"/>
    <w:rsid w:val="009F557E"/>
    <w:rsid w:val="00AC08BF"/>
    <w:rsid w:val="00BC4810"/>
    <w:rsid w:val="00BC66DA"/>
    <w:rsid w:val="00C5709F"/>
    <w:rsid w:val="00C967B7"/>
    <w:rsid w:val="00CE17A0"/>
    <w:rsid w:val="00DD01C6"/>
    <w:rsid w:val="00DD2A79"/>
    <w:rsid w:val="00E0637B"/>
    <w:rsid w:val="00EB5F9A"/>
    <w:rsid w:val="00F856B0"/>
    <w:rsid w:val="00F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1BF846-5475-4909-9DC8-CC06EE82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header"/>
    <w:basedOn w:val="a"/>
    <w:link w:val="ad"/>
    <w:rsid w:val="005B11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5B11D8"/>
  </w:style>
  <w:style w:type="paragraph" w:styleId="ae">
    <w:name w:val="footer"/>
    <w:basedOn w:val="a"/>
    <w:link w:val="af"/>
    <w:rsid w:val="005B11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B1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0041at:8080/docs/CommonHR/com/cathay/common/hr/Div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Personnel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Links>
    <vt:vector size="12" baseType="variant">
      <vt:variant>
        <vt:i4>6684717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