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/</w:t>
            </w: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15A35" w:rsidP="00F15A3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8"/>
                <w:attr w:name="Day" w:val="8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2009</w:t>
              </w:r>
              <w:r w:rsidR="00887CD3">
                <w:rPr>
                  <w:rFonts w:ascii="細明體" w:eastAsia="細明體" w:hAnsi="細明體" w:hint="eastAsia"/>
                  <w:lang w:eastAsia="zh-TW"/>
                </w:rPr>
                <w:t>/0</w:t>
              </w:r>
              <w:r w:rsidR="006620BB">
                <w:rPr>
                  <w:rFonts w:ascii="細明體" w:eastAsia="細明體" w:hAnsi="細明體" w:hint="eastAsia"/>
                  <w:lang w:eastAsia="zh-TW"/>
                </w:rPr>
                <w:t>8</w:t>
              </w:r>
              <w:r w:rsidR="00887CD3">
                <w:rPr>
                  <w:rFonts w:ascii="細明體" w:eastAsia="細明體" w:hAnsi="細明體" w:hint="eastAsia"/>
                  <w:lang w:eastAsia="zh-TW"/>
                </w:rPr>
                <w:t>/</w:t>
              </w:r>
              <w:r w:rsidR="006620BB">
                <w:rPr>
                  <w:rFonts w:ascii="細明體" w:eastAsia="細明體" w:hAnsi="細明體" w:hint="eastAsia"/>
                  <w:lang w:eastAsia="zh-TW"/>
                </w:rPr>
                <w:t>08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887CD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0A51E9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0A51E9">
              <w:rPr>
                <w:rFonts w:ascii="細明體" w:eastAsia="細明體" w:hAnsi="細明體" w:hint="eastAsia"/>
                <w:lang w:eastAsia="zh-TW"/>
              </w:rPr>
              <w:t>備註輸入處理導引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15A35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9525B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25B" w:rsidRDefault="008011B5" w:rsidP="00F15A3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8"/>
                <w:attr w:name="Day" w:val="18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</w:t>
              </w:r>
              <w:r w:rsidR="00F9525B">
                <w:rPr>
                  <w:rFonts w:ascii="細明體" w:eastAsia="細明體" w:hAnsi="細明體" w:hint="eastAsia"/>
                  <w:lang w:eastAsia="zh-TW"/>
                </w:rPr>
                <w:t>009/08/18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25B" w:rsidRDefault="00F9525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 xml:space="preserve">1.1 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25B" w:rsidRPr="00F9525B" w:rsidRDefault="00F9525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F9525B">
              <w:rPr>
                <w:rFonts w:ascii="細明體" w:eastAsia="細明體" w:hAnsi="細明體" w:hint="eastAsia"/>
                <w:lang w:eastAsia="zh-TW"/>
              </w:rPr>
              <w:t>連接輸入程式AAK0_0401.java，傳入參數增加受理編號。</w:t>
            </w:r>
            <w:r w:rsidR="00C06554">
              <w:rPr>
                <w:rFonts w:ascii="細明體" w:eastAsia="細明體" w:hAnsi="細明體" w:hint="eastAsia"/>
                <w:lang w:eastAsia="zh-TW"/>
              </w:rPr>
              <w:t>(請參照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="00C06554">
                <w:rPr>
                  <w:rFonts w:ascii="細明體" w:eastAsia="細明體" w:hAnsi="細明體" w:hint="eastAsia"/>
                  <w:lang w:eastAsia="zh-TW"/>
                </w:rPr>
                <w:t>3.3.1</w:t>
              </w:r>
            </w:smartTag>
            <w:r w:rsidR="00C06554">
              <w:rPr>
                <w:rFonts w:ascii="細明體" w:eastAsia="細明體" w:hAnsi="細明體" w:hint="eastAsia"/>
                <w:lang w:eastAsia="zh-TW"/>
              </w:rPr>
              <w:t>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25B" w:rsidRDefault="00F9525B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8011B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11B5" w:rsidRDefault="008011B5" w:rsidP="003E0D5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14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2009/10/14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11B5" w:rsidRDefault="008011B5" w:rsidP="003E0D5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11B5" w:rsidRDefault="008011B5" w:rsidP="003E0D5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8011B5">
              <w:rPr>
                <w:rFonts w:ascii="細明體" w:eastAsia="細明體" w:hAnsi="細明體" w:hint="eastAsia"/>
                <w:lang w:eastAsia="zh-TW"/>
              </w:rPr>
              <w:t>1.畫面新增序號與時效起日</w:t>
            </w:r>
          </w:p>
          <w:p w:rsidR="008011B5" w:rsidRPr="008011B5" w:rsidRDefault="008011B5" w:rsidP="003E0D5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2.查詢條件比照</w:t>
            </w:r>
            <w:r w:rsidRPr="008011B5">
              <w:rPr>
                <w:rFonts w:ascii="細明體" w:eastAsia="細明體" w:hAnsi="細明體"/>
                <w:lang w:eastAsia="zh-TW"/>
              </w:rPr>
              <w:t>AAZ0_0100</w:t>
            </w:r>
            <w:r w:rsidR="00E33EEB">
              <w:rPr>
                <w:rFonts w:ascii="細明體" w:eastAsia="細明體" w:hAnsi="細明體" w:hint="eastAsia"/>
                <w:lang w:eastAsia="zh-TW"/>
              </w:rPr>
              <w:t>(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="00E33EEB">
                <w:rPr>
                  <w:rFonts w:ascii="細明體" w:eastAsia="細明體" w:hAnsi="細明體" w:hint="eastAsia"/>
                  <w:lang w:eastAsia="zh-TW"/>
                </w:rPr>
                <w:t>2.1.1</w:t>
              </w:r>
            </w:smartTag>
            <w:r w:rsidR="00E33EEB">
              <w:rPr>
                <w:rFonts w:ascii="細明體" w:eastAsia="細明體" w:hAnsi="細明體" w:hint="eastAsia"/>
                <w:lang w:eastAsia="zh-TW"/>
              </w:rPr>
              <w:t>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11B5" w:rsidRDefault="008011B5" w:rsidP="003E0D56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67504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4E" w:rsidRPr="00007A6C" w:rsidRDefault="0067504E" w:rsidP="00F26BB7">
            <w:pPr>
              <w:pStyle w:val="Tabletext"/>
              <w:rPr>
                <w:rFonts w:ascii="細明體" w:eastAsia="細明體" w:hAnsi="細明體" w:hint="eastAsia"/>
                <w:color w:val="FF6600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27"/>
                <w:attr w:name="IsLunarDate" w:val="False"/>
                <w:attr w:name="IsROCDate" w:val="False"/>
              </w:smartTagPr>
              <w:r w:rsidRPr="00007A6C">
                <w:rPr>
                  <w:rFonts w:ascii="細明體" w:eastAsia="細明體" w:hAnsi="細明體" w:hint="eastAsia"/>
                  <w:color w:val="FF6600"/>
                  <w:lang w:eastAsia="zh-TW"/>
                </w:rPr>
                <w:t>2009/10/2</w:t>
              </w:r>
              <w:r w:rsidR="00247559">
                <w:rPr>
                  <w:rFonts w:ascii="細明體" w:eastAsia="細明體" w:hAnsi="細明體" w:hint="eastAsia"/>
                  <w:color w:val="FF6600"/>
                  <w:lang w:eastAsia="zh-TW"/>
                </w:rPr>
                <w:t>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4E" w:rsidRPr="00007A6C" w:rsidRDefault="0067504E" w:rsidP="00F26BB7">
            <w:pPr>
              <w:pStyle w:val="Tabletext"/>
              <w:rPr>
                <w:rFonts w:ascii="細明體" w:eastAsia="細明體" w:hAnsi="細明體" w:hint="eastAsia"/>
                <w:color w:val="FF6600"/>
                <w:lang w:eastAsia="zh-TW"/>
              </w:rPr>
            </w:pPr>
            <w:r w:rsidRPr="00007A6C">
              <w:rPr>
                <w:rFonts w:ascii="細明體" w:eastAsia="細明體" w:hAnsi="細明體" w:hint="eastAsia"/>
                <w:color w:val="FF6600"/>
                <w:lang w:eastAsia="zh-TW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4E" w:rsidRPr="00007A6C" w:rsidRDefault="0067504E" w:rsidP="00F26BB7">
            <w:pPr>
              <w:pStyle w:val="Tabletext"/>
              <w:rPr>
                <w:rFonts w:ascii="細明體" w:eastAsia="細明體" w:hAnsi="細明體" w:hint="eastAsia"/>
                <w:color w:val="FF6600"/>
                <w:lang w:eastAsia="zh-TW"/>
              </w:rPr>
            </w:pPr>
            <w:r w:rsidRPr="00007A6C">
              <w:rPr>
                <w:rFonts w:ascii="細明體" w:eastAsia="細明體" w:hAnsi="細明體" w:hint="eastAsia"/>
                <w:color w:val="FF6600"/>
                <w:lang w:eastAsia="zh-TW"/>
              </w:rPr>
              <w:t>1.新增[處理日期]</w:t>
            </w:r>
          </w:p>
          <w:p w:rsidR="0067504E" w:rsidRPr="00007A6C" w:rsidRDefault="0067504E" w:rsidP="00F26BB7">
            <w:pPr>
              <w:pStyle w:val="Tabletext"/>
              <w:rPr>
                <w:rFonts w:ascii="細明體" w:eastAsia="細明體" w:hAnsi="細明體" w:hint="eastAsia"/>
                <w:color w:val="FF6600"/>
                <w:lang w:eastAsia="zh-TW"/>
              </w:rPr>
            </w:pPr>
            <w:r w:rsidRPr="00007A6C">
              <w:rPr>
                <w:rFonts w:ascii="細明體" w:eastAsia="細明體" w:hAnsi="細明體" w:hint="eastAsia"/>
                <w:color w:val="FF6600"/>
                <w:lang w:eastAsia="zh-TW"/>
              </w:rPr>
              <w:t>2.新增[刪除button]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4E" w:rsidRPr="00007A6C" w:rsidRDefault="0067504E" w:rsidP="00F26BB7">
            <w:pPr>
              <w:pStyle w:val="Tabletext"/>
              <w:jc w:val="center"/>
              <w:rPr>
                <w:rFonts w:ascii="細明體" w:eastAsia="細明體" w:hAnsi="細明體" w:hint="eastAsia"/>
                <w:color w:val="FF6600"/>
                <w:lang w:eastAsia="zh-TW"/>
              </w:rPr>
            </w:pPr>
            <w:r w:rsidRPr="00007A6C">
              <w:rPr>
                <w:rFonts w:ascii="細明體" w:eastAsia="細明體" w:hAnsi="細明體" w:hint="eastAsia"/>
                <w:color w:val="FF6600"/>
                <w:lang w:eastAsia="zh-TW"/>
              </w:rPr>
              <w:t>淑鈴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  <w:numberingChange w:id="0" w:author="CATHAYLIFE" w:date="2009-10-27T19:39:00Z" w:original="%1:1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887CD3">
        <w:tc>
          <w:tcPr>
            <w:tcW w:w="1440" w:type="dxa"/>
          </w:tcPr>
          <w:p w:rsidR="00887CD3" w:rsidRDefault="00887C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887CD3" w:rsidRDefault="000A51E9" w:rsidP="005D0FE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0A51E9">
              <w:rPr>
                <w:rFonts w:ascii="細明體" w:eastAsia="細明體" w:hAnsi="細明體" w:hint="eastAsia"/>
                <w:lang w:eastAsia="zh-TW"/>
              </w:rPr>
              <w:t>備註輸入處理導引</w:t>
            </w:r>
          </w:p>
        </w:tc>
      </w:tr>
      <w:tr w:rsidR="00887CD3">
        <w:tc>
          <w:tcPr>
            <w:tcW w:w="1440" w:type="dxa"/>
          </w:tcPr>
          <w:p w:rsidR="00887CD3" w:rsidRDefault="00887C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887CD3" w:rsidRPr="00AA33B6" w:rsidRDefault="008D670A" w:rsidP="006620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AAK0_0400</w:t>
            </w:r>
          </w:p>
        </w:tc>
      </w:tr>
      <w:tr w:rsidR="00887CD3">
        <w:tc>
          <w:tcPr>
            <w:tcW w:w="1440" w:type="dxa"/>
          </w:tcPr>
          <w:p w:rsidR="00887CD3" w:rsidRDefault="00887C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887CD3" w:rsidRDefault="00887C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887CD3">
        <w:tc>
          <w:tcPr>
            <w:tcW w:w="1440" w:type="dxa"/>
          </w:tcPr>
          <w:p w:rsidR="00887CD3" w:rsidRDefault="00887C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887CD3" w:rsidRPr="00F15A35" w:rsidRDefault="000A51E9" w:rsidP="00F15A35">
            <w:pPr>
              <w:rPr>
                <w:rFonts w:ascii="細明體" w:eastAsia="細明體" w:hAnsi="細明體" w:hint="eastAsia"/>
                <w:sz w:val="20"/>
              </w:rPr>
            </w:pPr>
            <w:r w:rsidRPr="000A51E9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備註輸入處理導引</w:t>
            </w:r>
            <w:r w:rsidR="00F15A35" w:rsidRPr="00887CD3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  <w:r w:rsidR="00F15A35">
              <w:rPr>
                <w:rFonts w:ascii="細明體" w:eastAsia="細明體" w:hAnsi="細明體" w:hint="eastAsia"/>
                <w:sz w:val="20"/>
                <w:szCs w:val="20"/>
              </w:rPr>
              <w:t>(解除契約、</w:t>
            </w:r>
            <w:r w:rsidR="00F15A35">
              <w:rPr>
                <w:rFonts w:ascii="細明體" w:eastAsia="細明體" w:hAnsi="細明體" w:hint="eastAsia"/>
                <w:sz w:val="20"/>
              </w:rPr>
              <w:t>除外</w:t>
            </w:r>
            <w:r w:rsidR="00F15A35">
              <w:rPr>
                <w:rFonts w:ascii="細明體" w:eastAsia="細明體" w:hAnsi="細明體" w:hint="eastAsia"/>
                <w:sz w:val="20"/>
                <w:szCs w:val="20"/>
              </w:rPr>
              <w:t>、</w:t>
            </w:r>
            <w:r w:rsidR="00F15A35">
              <w:rPr>
                <w:rFonts w:ascii="細明體" w:eastAsia="細明體" w:hAnsi="細明體" w:hint="eastAsia"/>
                <w:sz w:val="20"/>
              </w:rPr>
              <w:t>特別承保</w:t>
            </w:r>
            <w:r w:rsidR="00F15A35">
              <w:rPr>
                <w:rFonts w:ascii="細明體" w:eastAsia="細明體" w:hAnsi="細明體" w:hint="eastAsia"/>
                <w:sz w:val="20"/>
                <w:szCs w:val="20"/>
              </w:rPr>
              <w:t>、</w:t>
            </w:r>
            <w:r w:rsidR="00F15A35">
              <w:rPr>
                <w:rFonts w:ascii="細明體" w:eastAsia="細明體" w:hAnsi="細明體" w:hint="eastAsia"/>
                <w:sz w:val="20"/>
              </w:rPr>
              <w:t>改體檢</w:t>
            </w:r>
            <w:r w:rsidR="00F15A35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</w:tr>
      <w:tr w:rsidR="00AA7501">
        <w:tc>
          <w:tcPr>
            <w:tcW w:w="1440" w:type="dxa"/>
          </w:tcPr>
          <w:p w:rsidR="00AA7501" w:rsidRDefault="00AA75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7501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7740" w:type="dxa"/>
          </w:tcPr>
          <w:p w:rsidR="00AA7501" w:rsidRPr="00AA7501" w:rsidRDefault="00AA7501" w:rsidP="00F15A3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7501">
              <w:rPr>
                <w:rFonts w:ascii="細明體" w:eastAsia="細明體" w:hAnsi="細明體" w:hint="eastAsia"/>
                <w:sz w:val="20"/>
                <w:szCs w:val="20"/>
              </w:rPr>
              <w:t>理賠人員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  <w:numberingChange w:id="1" w:author="CATHAYLIFE" w:date="2009-10-27T19:39:00Z" w:original="%1:2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F24DA5" w:rsidRDefault="00F24DA5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  <w:numberingChange w:id="2" w:author="CATHAYLIFE" w:date="2009-10-27T19:39:00Z" w:original="%1:3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0"/>
                <w:numberingChange w:id="3" w:author="CATHAYLIFE" w:date="2009-10-27T19:39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  <w:numberingChange w:id="4" w:author="CATHAYLIFE" w:date="2009-10-27T19:39:00Z" w:original="%1:4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6620B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620BB" w:rsidRDefault="006620BB">
            <w:pPr>
              <w:numPr>
                <w:ilvl w:val="0"/>
                <w:numId w:val="11"/>
                <w:numberingChange w:id="5" w:author="CATHAYLIFE" w:date="2009-10-27T19:39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620BB" w:rsidRDefault="001B385E" w:rsidP="006620B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385E">
              <w:rPr>
                <w:rFonts w:ascii="細明體" w:eastAsia="細明體" w:hAnsi="細明體" w:hint="eastAsia"/>
                <w:sz w:val="20"/>
                <w:szCs w:val="20"/>
              </w:rPr>
              <w:t>備註紀錄檔</w:t>
            </w:r>
          </w:p>
        </w:tc>
        <w:tc>
          <w:tcPr>
            <w:tcW w:w="3870" w:type="dxa"/>
          </w:tcPr>
          <w:p w:rsidR="006620BB" w:rsidRDefault="006620BB" w:rsidP="006620B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5A35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F15A35">
              <w:rPr>
                <w:rFonts w:ascii="細明體" w:eastAsia="細明體" w:hAnsi="細明體" w:hint="eastAsia"/>
                <w:sz w:val="20"/>
                <w:szCs w:val="20"/>
              </w:rPr>
              <w:t>K004</w:t>
            </w:r>
          </w:p>
        </w:tc>
      </w:tr>
      <w:tr w:rsidR="0060782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07823" w:rsidRDefault="00607823">
            <w:pPr>
              <w:numPr>
                <w:ilvl w:val="0"/>
                <w:numId w:val="11"/>
                <w:numberingChange w:id="6" w:author="CATHAYLIFE" w:date="2009-10-27T19:39:00Z" w:original="%1:2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07823" w:rsidRDefault="006078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70" w:type="dxa"/>
          </w:tcPr>
          <w:p w:rsidR="00607823" w:rsidRDefault="006078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  <w:numberingChange w:id="7" w:author="CATHAYLIFE" w:date="2009-10-27T19:39:00Z" w:original="%1:5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設計畫面： </w:t>
      </w:r>
    </w:p>
    <w:p w:rsidR="00F24DA5" w:rsidRDefault="00F24DA5">
      <w:pPr>
        <w:pStyle w:val="Tabletext"/>
        <w:keepLines w:val="0"/>
        <w:numPr>
          <w:ilvl w:val="1"/>
          <w:numId w:val="9"/>
          <w:numberingChange w:id="8" w:author="CATHAYLIFE" w:date="2009-10-27T19:39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</w:t>
      </w:r>
      <w:r w:rsidR="00B34505">
        <w:rPr>
          <w:kern w:val="2"/>
          <w:szCs w:val="24"/>
          <w:lang w:eastAsia="zh-TW"/>
        </w:rPr>
        <w:fldChar w:fldCharType="begin"/>
      </w:r>
      <w:ins w:id="9" w:author="戴余修" w:date="2020-07-27T08:57:00Z">
        <w:r w:rsidR="003E7BE8">
          <w:rPr>
            <w:kern w:val="2"/>
            <w:szCs w:val="24"/>
            <w:lang w:eastAsia="zh-TW"/>
          </w:rPr>
          <w:instrText xml:space="preserve">HYPERLINK </w:instrText>
        </w:r>
        <w:r w:rsidR="003E7BE8">
          <w:rPr>
            <w:rFonts w:hint="eastAsia"/>
            <w:kern w:val="2"/>
            <w:szCs w:val="24"/>
            <w:lang w:eastAsia="zh-TW"/>
          </w:rPr>
          <w:instrText>"D:\\i92008is01\\Desktop\\intern_project\\spec\\aa_doc-master@ddc06949ca5\\CSR1_Doc\\docs\\AA</w:instrText>
        </w:r>
        <w:r w:rsidR="003E7BE8">
          <w:rPr>
            <w:rFonts w:hint="eastAsia"/>
            <w:kern w:val="2"/>
            <w:szCs w:val="24"/>
            <w:lang w:eastAsia="zh-TW"/>
          </w:rPr>
          <w:instrText>理賠</w:instrText>
        </w:r>
        <w:r w:rsidR="003E7BE8">
          <w:rPr>
            <w:rFonts w:hint="eastAsia"/>
            <w:kern w:val="2"/>
            <w:szCs w:val="24"/>
            <w:lang w:eastAsia="zh-TW"/>
          </w:rPr>
          <w:instrText>\\K0_</w:instrText>
        </w:r>
        <w:r w:rsidR="003E7BE8">
          <w:rPr>
            <w:rFonts w:hint="eastAsia"/>
            <w:kern w:val="2"/>
            <w:szCs w:val="24"/>
            <w:lang w:eastAsia="zh-TW"/>
          </w:rPr>
          <w:instrText>解除契約</w:instrText>
        </w:r>
        <w:r w:rsidR="003E7BE8">
          <w:rPr>
            <w:rFonts w:hint="eastAsia"/>
            <w:kern w:val="2"/>
            <w:szCs w:val="24"/>
            <w:lang w:eastAsia="zh-TW"/>
          </w:rPr>
          <w:instrText>\\</w:instrText>
        </w:r>
        <w:r w:rsidR="003E7BE8">
          <w:rPr>
            <w:rFonts w:hint="eastAsia"/>
            <w:kern w:val="2"/>
            <w:szCs w:val="24"/>
            <w:lang w:eastAsia="zh-TW"/>
          </w:rPr>
          <w:instrText>畫面</w:instrText>
        </w:r>
        <w:r w:rsidR="003E7BE8">
          <w:rPr>
            <w:rFonts w:hint="eastAsia"/>
            <w:kern w:val="2"/>
            <w:szCs w:val="24"/>
            <w:lang w:eastAsia="zh-TW"/>
          </w:rPr>
          <w:instrText>\\USAAK00400_</w:instrText>
        </w:r>
        <w:r w:rsidR="003E7BE8">
          <w:rPr>
            <w:rFonts w:hint="eastAsia"/>
            <w:kern w:val="2"/>
            <w:szCs w:val="24"/>
            <w:lang w:eastAsia="zh-TW"/>
          </w:rPr>
          <w:instrText>備註輸入處理導引</w:instrText>
        </w:r>
        <w:r w:rsidR="003E7BE8">
          <w:rPr>
            <w:rFonts w:hint="eastAsia"/>
            <w:kern w:val="2"/>
            <w:szCs w:val="24"/>
            <w:lang w:eastAsia="zh-TW"/>
          </w:rPr>
          <w:instrText>.html"</w:instrText>
        </w:r>
      </w:ins>
      <w:del w:id="10" w:author="戴余修" w:date="2020-07-27T08:57:00Z">
        <w:r w:rsidR="00AC6926" w:rsidDel="003E7BE8">
          <w:rPr>
            <w:kern w:val="2"/>
            <w:szCs w:val="24"/>
            <w:lang w:eastAsia="zh-TW"/>
          </w:rPr>
          <w:delInstrText xml:space="preserve">HYPERLINK </w:delInstrText>
        </w:r>
        <w:r w:rsidR="00AC6926" w:rsidDel="003E7BE8">
          <w:rPr>
            <w:rFonts w:hint="eastAsia"/>
            <w:kern w:val="2"/>
            <w:szCs w:val="24"/>
            <w:lang w:eastAsia="zh-TW"/>
          </w:rPr>
          <w:delInstrText>"../</w:delInstrText>
        </w:r>
        <w:r w:rsidR="00AC6926" w:rsidDel="003E7BE8">
          <w:rPr>
            <w:rFonts w:hint="eastAsia"/>
            <w:kern w:val="2"/>
            <w:szCs w:val="24"/>
            <w:lang w:eastAsia="zh-TW"/>
          </w:rPr>
          <w:delInstrText>畫面</w:delInstrText>
        </w:r>
        <w:r w:rsidR="00AC6926" w:rsidDel="003E7BE8">
          <w:rPr>
            <w:rFonts w:hint="eastAsia"/>
            <w:kern w:val="2"/>
            <w:szCs w:val="24"/>
            <w:lang w:eastAsia="zh-TW"/>
          </w:rPr>
          <w:delInstrText>/USAAK00400_</w:delInstrText>
        </w:r>
        <w:r w:rsidR="00AC6926" w:rsidDel="003E7BE8">
          <w:rPr>
            <w:rFonts w:hint="eastAsia"/>
            <w:kern w:val="2"/>
            <w:szCs w:val="24"/>
            <w:lang w:eastAsia="zh-TW"/>
          </w:rPr>
          <w:delInstrText>備註輸入處理導引</w:delInstrText>
        </w:r>
        <w:r w:rsidR="00AC6926" w:rsidDel="003E7BE8">
          <w:rPr>
            <w:rFonts w:hint="eastAsia"/>
            <w:kern w:val="2"/>
            <w:szCs w:val="24"/>
            <w:lang w:eastAsia="zh-TW"/>
          </w:rPr>
          <w:delInstrText>.html"</w:delInstrText>
        </w:r>
      </w:del>
      <w:ins w:id="11" w:author="戴余修" w:date="2020-07-27T08:57:00Z">
        <w:r w:rsidR="003E7BE8">
          <w:rPr>
            <w:kern w:val="2"/>
            <w:szCs w:val="24"/>
            <w:lang w:eastAsia="zh-TW"/>
          </w:rPr>
        </w:r>
      </w:ins>
      <w:r w:rsidR="00B34505">
        <w:rPr>
          <w:kern w:val="2"/>
          <w:szCs w:val="24"/>
          <w:lang w:eastAsia="zh-TW"/>
        </w:rPr>
        <w:fldChar w:fldCharType="separate"/>
      </w:r>
      <w:r w:rsidR="00607823" w:rsidRPr="00B34505">
        <w:rPr>
          <w:rStyle w:val="a3"/>
          <w:rFonts w:hint="eastAsia"/>
          <w:kern w:val="2"/>
          <w:szCs w:val="24"/>
          <w:lang w:eastAsia="zh-TW"/>
        </w:rPr>
        <w:t>USAAK00</w:t>
      </w:r>
      <w:r w:rsidR="00B34505" w:rsidRPr="00B34505">
        <w:rPr>
          <w:rStyle w:val="a3"/>
          <w:rFonts w:hint="eastAsia"/>
          <w:kern w:val="2"/>
          <w:szCs w:val="24"/>
          <w:lang w:eastAsia="zh-TW"/>
        </w:rPr>
        <w:t>4</w:t>
      </w:r>
      <w:r w:rsidR="00607823" w:rsidRPr="00B34505">
        <w:rPr>
          <w:rStyle w:val="a3"/>
          <w:rFonts w:hint="eastAsia"/>
          <w:kern w:val="2"/>
          <w:szCs w:val="24"/>
          <w:lang w:eastAsia="zh-TW"/>
        </w:rPr>
        <w:t>00_</w:t>
      </w:r>
      <w:r w:rsidR="00B34505" w:rsidRPr="00B34505">
        <w:rPr>
          <w:rStyle w:val="a3"/>
          <w:rFonts w:hint="eastAsia"/>
          <w:kern w:val="2"/>
          <w:szCs w:val="24"/>
          <w:lang w:eastAsia="zh-TW"/>
        </w:rPr>
        <w:t>備註輸入處理導引</w:t>
      </w:r>
      <w:r w:rsidR="00B34505"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F24DA5" w:rsidRDefault="00F24DA5">
      <w:pPr>
        <w:pStyle w:val="Tabletext"/>
        <w:keepLines w:val="0"/>
        <w:numPr>
          <w:ilvl w:val="1"/>
          <w:numId w:val="9"/>
          <w:numberingChange w:id="12" w:author="CATHAYLIFE" w:date="2009-10-27T19:39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欄位規則：</w:t>
      </w:r>
    </w:p>
    <w:p w:rsidR="00F24DA5" w:rsidRDefault="006620BB" w:rsidP="006620BB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>無</w:t>
      </w:r>
      <w:r>
        <w:rPr>
          <w:rFonts w:hint="eastAsia"/>
          <w:kern w:val="2"/>
          <w:szCs w:val="24"/>
          <w:lang w:eastAsia="zh-TW"/>
        </w:rPr>
        <w:t>。</w:t>
      </w:r>
    </w:p>
    <w:p w:rsidR="00F24DA5" w:rsidRDefault="00F24DA5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C02507" w:rsidRDefault="00F24DA5" w:rsidP="00C02507">
      <w:pPr>
        <w:pStyle w:val="Tabletext"/>
        <w:keepLines w:val="0"/>
        <w:numPr>
          <w:ilvl w:val="0"/>
          <w:numId w:val="7"/>
          <w:numberingChange w:id="13" w:author="CATHAYLIFE" w:date="2009-10-27T19:39:00Z" w:original="%1:6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bookmarkStart w:id="14" w:name="_GoBack"/>
      <w:bookmarkEnd w:id="14"/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6620BB" w:rsidRDefault="006620BB" w:rsidP="006620BB">
      <w:pPr>
        <w:pStyle w:val="Tabletext"/>
        <w:keepLines w:val="0"/>
        <w:numPr>
          <w:ilvl w:val="0"/>
          <w:numId w:val="20"/>
          <w:numberingChange w:id="15" w:author="CATHAYLIFE" w:date="2009-10-27T19:39:00Z" w:original="%1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</w:p>
    <w:p w:rsidR="006620BB" w:rsidRDefault="006620BB" w:rsidP="006620BB">
      <w:pPr>
        <w:pStyle w:val="Tabletext"/>
        <w:keepLines w:val="0"/>
        <w:numPr>
          <w:ilvl w:val="1"/>
          <w:numId w:val="20"/>
          <w:numberingChange w:id="16" w:author="CATHAYLIFE" w:date="2009-10-27T19:39:00Z" w:original="%1:1:0:.%2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畫面清空</w:t>
      </w:r>
      <w:r w:rsidR="00AC6926">
        <w:rPr>
          <w:rFonts w:hint="eastAsia"/>
          <w:kern w:val="2"/>
          <w:szCs w:val="24"/>
          <w:lang w:eastAsia="zh-TW"/>
        </w:rPr>
        <w:t>。</w:t>
      </w:r>
    </w:p>
    <w:p w:rsidR="006620BB" w:rsidRDefault="00AC6926" w:rsidP="006620BB">
      <w:pPr>
        <w:pStyle w:val="Tabletext"/>
        <w:keepLines w:val="0"/>
        <w:numPr>
          <w:ilvl w:val="1"/>
          <w:numId w:val="20"/>
          <w:numberingChange w:id="17" w:author="CATHAYLIFE" w:date="2009-10-27T19:39:00Z" w:original="%1:1:0:.%2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rFonts w:hint="eastAsia"/>
          <w:kern w:val="2"/>
          <w:szCs w:val="24"/>
          <w:lang w:eastAsia="zh-TW"/>
        </w:rPr>
        <w:t>無。</w:t>
      </w:r>
    </w:p>
    <w:p w:rsidR="006620BB" w:rsidRPr="006620BB" w:rsidRDefault="006620BB" w:rsidP="006620BB">
      <w:pPr>
        <w:pStyle w:val="Tabletext"/>
        <w:keepLines w:val="0"/>
        <w:spacing w:after="0" w:line="240" w:lineRule="auto"/>
        <w:ind w:firstLineChars="200" w:firstLine="40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2. </w:t>
      </w:r>
      <w:r w:rsidRPr="006620BB">
        <w:rPr>
          <w:rFonts w:hint="eastAsia"/>
          <w:kern w:val="2"/>
          <w:szCs w:val="24"/>
          <w:lang w:eastAsia="zh-TW"/>
        </w:rPr>
        <w:t>顯示資料：</w:t>
      </w:r>
    </w:p>
    <w:p w:rsidR="006620BB" w:rsidRDefault="006620BB" w:rsidP="006620BB">
      <w:pPr>
        <w:pStyle w:val="Tabletext"/>
        <w:keepLines w:val="0"/>
        <w:numPr>
          <w:ilvl w:val="2"/>
          <w:numId w:val="9"/>
          <w:numberingChange w:id="18" w:author="CATHAYLIFE" w:date="2009-10-27T19:39:00Z" w:original="%2:2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讀取資料：</w:t>
      </w:r>
    </w:p>
    <w:p w:rsidR="006620BB" w:rsidRDefault="006620BB" w:rsidP="006620BB">
      <w:pPr>
        <w:pStyle w:val="Tabletext"/>
        <w:keepLines w:val="0"/>
        <w:numPr>
          <w:ilvl w:val="3"/>
          <w:numId w:val="9"/>
          <w:numberingChange w:id="19" w:author="CATHAYLIFE" w:date="2009-10-27T19:39:00Z" w:original="%2:2:0:.%3:1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 </w:t>
      </w:r>
      <w:r w:rsidR="00B34505" w:rsidRPr="006C7771">
        <w:rPr>
          <w:rFonts w:ascii="細明體" w:eastAsia="細明體" w:hAnsi="細明體"/>
          <w:lang w:eastAsia="zh-TW"/>
        </w:rPr>
        <w:t>DTAA</w:t>
      </w:r>
      <w:r w:rsidR="00B34505" w:rsidRPr="006C7771">
        <w:rPr>
          <w:rFonts w:ascii="細明體" w:eastAsia="細明體" w:hAnsi="細明體" w:hint="eastAsia"/>
          <w:lang w:eastAsia="zh-TW"/>
        </w:rPr>
        <w:t>K00</w:t>
      </w:r>
      <w:r w:rsidR="00B34505">
        <w:rPr>
          <w:rFonts w:ascii="細明體" w:eastAsia="細明體" w:hAnsi="細明體" w:hint="eastAsia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。</w:t>
      </w:r>
    </w:p>
    <w:p w:rsidR="006620BB" w:rsidRDefault="00B34505" w:rsidP="006620BB">
      <w:pPr>
        <w:pStyle w:val="Tabletext"/>
        <w:keepLines w:val="0"/>
        <w:numPr>
          <w:ilvl w:val="4"/>
          <w:numId w:val="9"/>
          <w:numberingChange w:id="20" w:author="CATHAYLIFE" w:date="2009-10-27T19:39:00Z" w:original="%2:2:0:.%3:1:0:.%4:1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讀取條件</w:t>
      </w:r>
      <w:r w:rsidR="006620BB">
        <w:rPr>
          <w:rFonts w:hint="eastAsia"/>
          <w:kern w:val="2"/>
          <w:szCs w:val="24"/>
          <w:lang w:eastAsia="zh-TW"/>
        </w:rPr>
        <w:t>：</w:t>
      </w:r>
      <w:r w:rsidR="00AB1D57">
        <w:rPr>
          <w:rFonts w:hint="eastAsia"/>
          <w:kern w:val="2"/>
          <w:szCs w:val="24"/>
          <w:lang w:eastAsia="zh-TW"/>
        </w:rPr>
        <w:t>DTAAK004</w:t>
      </w:r>
      <w:r w:rsidR="00AB1D57">
        <w:rPr>
          <w:rFonts w:hint="eastAsia"/>
          <w:kern w:val="2"/>
          <w:szCs w:val="24"/>
          <w:lang w:eastAsia="zh-TW"/>
        </w:rPr>
        <w:t>‧</w:t>
      </w:r>
      <w:r w:rsidR="00AB1D57">
        <w:rPr>
          <w:rFonts w:ascii="細明體" w:eastAsia="細明體" w:hAnsi="細明體" w:cs="Arial Unicode MS" w:hint="eastAsia"/>
          <w:lang w:eastAsia="zh-TW"/>
        </w:rPr>
        <w:t>輸入</w:t>
      </w:r>
      <w:r w:rsidR="00AB1D57" w:rsidRPr="006C7771">
        <w:rPr>
          <w:rFonts w:ascii="細明體" w:eastAsia="細明體" w:hAnsi="細明體" w:cs="Arial Unicode MS" w:hint="eastAsia"/>
          <w:lang w:eastAsia="zh-TW"/>
        </w:rPr>
        <w:t>人員</w:t>
      </w:r>
      <w:r w:rsidR="00AB1D57">
        <w:rPr>
          <w:rFonts w:ascii="細明體" w:eastAsia="細明體" w:hAnsi="細明體" w:cs="Arial Unicode MS" w:hint="eastAsia"/>
          <w:lang w:eastAsia="zh-TW"/>
        </w:rPr>
        <w:t>ID</w:t>
      </w:r>
      <w:r w:rsidR="00767715">
        <w:rPr>
          <w:rFonts w:ascii="細明體" w:eastAsia="細明體" w:hAnsi="細明體" w:cs="Arial Unicode MS" w:hint="eastAsia"/>
          <w:lang w:eastAsia="zh-TW"/>
        </w:rPr>
        <w:t xml:space="preserve"> = </w:t>
      </w:r>
      <w:r w:rsidR="00767715">
        <w:rPr>
          <w:rFonts w:hint="eastAsia"/>
          <w:kern w:val="2"/>
          <w:szCs w:val="24"/>
          <w:lang w:eastAsia="zh-TW"/>
        </w:rPr>
        <w:t>登入者</w:t>
      </w:r>
      <w:r w:rsidR="00767715">
        <w:rPr>
          <w:rFonts w:hint="eastAsia"/>
          <w:kern w:val="2"/>
          <w:szCs w:val="24"/>
          <w:lang w:eastAsia="zh-TW"/>
        </w:rPr>
        <w:t>ID</w:t>
      </w:r>
      <w:r w:rsidR="008011B5" w:rsidRPr="00B56B44">
        <w:rPr>
          <w:rFonts w:hint="eastAsia"/>
          <w:color w:val="008000"/>
          <w:lang w:eastAsia="zh-TW"/>
        </w:rPr>
        <w:t xml:space="preserve"> </w:t>
      </w:r>
      <w:r w:rsidR="008011B5" w:rsidRPr="00B56B44">
        <w:rPr>
          <w:rFonts w:hint="eastAsia"/>
          <w:color w:val="008000"/>
          <w:kern w:val="2"/>
          <w:lang w:eastAsia="zh-TW"/>
        </w:rPr>
        <w:t>(</w:t>
      </w:r>
      <w:r w:rsidR="008011B5" w:rsidRPr="00B56B44">
        <w:rPr>
          <w:rFonts w:hint="eastAsia"/>
          <w:color w:val="008000"/>
          <w:kern w:val="2"/>
          <w:lang w:eastAsia="zh-TW"/>
        </w:rPr>
        <w:t>或</w:t>
      </w:r>
      <w:r w:rsidR="008011B5" w:rsidRPr="00B56B44">
        <w:rPr>
          <w:rFonts w:hint="eastAsia"/>
          <w:color w:val="008000"/>
          <w:kern w:val="2"/>
          <w:lang w:eastAsia="zh-TW"/>
        </w:rPr>
        <w:t>DTAAK004</w:t>
      </w:r>
      <w:r w:rsidR="008011B5" w:rsidRPr="00B56B44">
        <w:rPr>
          <w:rFonts w:hint="eastAsia"/>
          <w:color w:val="008000"/>
          <w:kern w:val="2"/>
          <w:lang w:eastAsia="zh-TW"/>
        </w:rPr>
        <w:t>‧輸入人員</w:t>
      </w:r>
      <w:r w:rsidR="008011B5" w:rsidRPr="00B56B44">
        <w:rPr>
          <w:rFonts w:hint="eastAsia"/>
          <w:color w:val="008000"/>
          <w:kern w:val="2"/>
          <w:lang w:eastAsia="zh-TW"/>
        </w:rPr>
        <w:t>ID=</w:t>
      </w:r>
      <w:r w:rsidR="008011B5" w:rsidRPr="00B56B44">
        <w:rPr>
          <w:rFonts w:hint="eastAsia"/>
          <w:color w:val="008000"/>
          <w:kern w:val="2"/>
          <w:lang w:eastAsia="zh-TW"/>
        </w:rPr>
        <w:t>登入者有職代權限的</w:t>
      </w:r>
      <w:r w:rsidR="008011B5" w:rsidRPr="00B56B44">
        <w:rPr>
          <w:rFonts w:hint="eastAsia"/>
          <w:color w:val="008000"/>
          <w:kern w:val="2"/>
          <w:lang w:eastAsia="zh-TW"/>
        </w:rPr>
        <w:t>ID)</w:t>
      </w:r>
      <w:r w:rsidR="008011B5" w:rsidRPr="00B56B44">
        <w:rPr>
          <w:rFonts w:hint="eastAsia"/>
          <w:color w:val="008000"/>
          <w:lang w:eastAsia="zh-TW"/>
        </w:rPr>
        <w:t xml:space="preserve"> </w:t>
      </w:r>
      <w:r w:rsidR="008011B5" w:rsidRPr="00B56B44">
        <w:rPr>
          <w:rFonts w:hint="eastAsia"/>
          <w:color w:val="008000"/>
          <w:kern w:val="2"/>
          <w:lang w:eastAsia="zh-TW"/>
        </w:rPr>
        <w:t xml:space="preserve"> AND </w:t>
      </w:r>
      <w:r w:rsidR="008011B5" w:rsidRPr="00B56B44">
        <w:rPr>
          <w:rFonts w:hint="eastAsia"/>
          <w:color w:val="008000"/>
          <w:kern w:val="2"/>
          <w:lang w:eastAsia="zh-TW"/>
        </w:rPr>
        <w:t>覆核日期</w:t>
      </w:r>
      <w:r w:rsidR="008011B5" w:rsidRPr="00B56B44">
        <w:rPr>
          <w:rFonts w:hint="eastAsia"/>
          <w:color w:val="008000"/>
          <w:kern w:val="2"/>
          <w:lang w:eastAsia="zh-TW"/>
        </w:rPr>
        <w:t xml:space="preserve"> IS  NULL </w:t>
      </w:r>
      <w:r w:rsidR="008011B5">
        <w:rPr>
          <w:rFonts w:hint="eastAsia"/>
          <w:kern w:val="2"/>
          <w:szCs w:val="24"/>
          <w:lang w:eastAsia="zh-TW"/>
        </w:rPr>
        <w:t xml:space="preserve"> </w:t>
      </w:r>
      <w:r w:rsidR="00432F0D">
        <w:rPr>
          <w:rFonts w:hint="eastAsia"/>
          <w:kern w:val="2"/>
          <w:szCs w:val="24"/>
          <w:lang w:eastAsia="zh-TW"/>
        </w:rPr>
        <w:t>。</w:t>
      </w:r>
    </w:p>
    <w:p w:rsidR="00432F0D" w:rsidRDefault="006620BB" w:rsidP="006620BB">
      <w:pPr>
        <w:pStyle w:val="Tabletext"/>
        <w:keepLines w:val="0"/>
        <w:numPr>
          <w:ilvl w:val="4"/>
          <w:numId w:val="9"/>
          <w:numberingChange w:id="21" w:author="CATHAYLIFE" w:date="2009-10-27T19:39:00Z" w:original="%2:2:0:.%3:1:0:.%4:1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顯示資料：</w:t>
      </w:r>
      <w:r w:rsidR="008011B5" w:rsidRPr="008011B5">
        <w:rPr>
          <w:rFonts w:hint="eastAsia"/>
          <w:color w:val="008000"/>
          <w:kern w:val="2"/>
          <w:lang w:eastAsia="zh-TW"/>
        </w:rPr>
        <w:t>序號</w:t>
      </w:r>
      <w:r w:rsidR="008011B5"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受理編號、</w:t>
      </w:r>
      <w:r w:rsidR="0013041B">
        <w:rPr>
          <w:rStyle w:val="style31"/>
          <w:lang w:eastAsia="zh-TW"/>
        </w:rPr>
        <w:t>事故者姓名</w:t>
      </w:r>
      <w:r>
        <w:rPr>
          <w:rFonts w:hint="eastAsia"/>
          <w:kern w:val="2"/>
          <w:szCs w:val="24"/>
          <w:lang w:eastAsia="zh-TW"/>
        </w:rPr>
        <w:t>、</w:t>
      </w:r>
      <w:r w:rsidR="008011B5" w:rsidRPr="008011B5">
        <w:rPr>
          <w:rFonts w:hint="eastAsia"/>
          <w:color w:val="008000"/>
          <w:kern w:val="2"/>
          <w:lang w:eastAsia="zh-TW"/>
        </w:rPr>
        <w:t>時效起日</w:t>
      </w:r>
      <w:r w:rsidR="008011B5"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保單號碼、備註狀態</w:t>
      </w:r>
      <w:r w:rsidRPr="008504EE">
        <w:rPr>
          <w:rFonts w:hint="eastAsia"/>
          <w:color w:val="FF6600"/>
          <w:kern w:val="2"/>
          <w:lang w:eastAsia="zh-TW"/>
        </w:rPr>
        <w:t>、</w:t>
      </w:r>
      <w:r w:rsidR="008504EE" w:rsidRPr="008504EE">
        <w:rPr>
          <w:rFonts w:hint="eastAsia"/>
          <w:color w:val="FF6600"/>
          <w:kern w:val="2"/>
          <w:lang w:eastAsia="zh-TW"/>
        </w:rPr>
        <w:t>處理日期、</w:t>
      </w:r>
      <w:r>
        <w:rPr>
          <w:rFonts w:hint="eastAsia"/>
          <w:kern w:val="2"/>
          <w:szCs w:val="24"/>
          <w:lang w:eastAsia="zh-TW"/>
        </w:rPr>
        <w:t>功能鍵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處理</w:t>
      </w:r>
      <w:r w:rsidR="007B0AA1">
        <w:rPr>
          <w:rFonts w:hint="eastAsia"/>
          <w:kern w:val="2"/>
          <w:szCs w:val="24"/>
          <w:lang w:eastAsia="zh-TW"/>
        </w:rPr>
        <w:t>BU</w:t>
      </w:r>
      <w:r w:rsidR="009A52B6">
        <w:rPr>
          <w:rFonts w:hint="eastAsia"/>
          <w:kern w:val="2"/>
          <w:szCs w:val="24"/>
          <w:lang w:eastAsia="zh-TW"/>
        </w:rPr>
        <w:t>T</w:t>
      </w:r>
      <w:r w:rsidR="007B0AA1">
        <w:rPr>
          <w:rFonts w:hint="eastAsia"/>
          <w:kern w:val="2"/>
          <w:szCs w:val="24"/>
          <w:lang w:eastAsia="zh-TW"/>
        </w:rPr>
        <w:t>TON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kern w:val="2"/>
          <w:szCs w:val="24"/>
          <w:lang w:eastAsia="zh-TW"/>
        </w:rPr>
        <w:t>  </w:t>
      </w:r>
      <w:r w:rsidR="008504EE" w:rsidRPr="008504EE">
        <w:rPr>
          <w:rFonts w:hint="eastAsia"/>
          <w:color w:val="FF6600"/>
          <w:kern w:val="2"/>
          <w:lang w:eastAsia="zh-TW"/>
        </w:rPr>
        <w:t>、功能鍵</w:t>
      </w:r>
      <w:r w:rsidR="008504EE" w:rsidRPr="008504EE">
        <w:rPr>
          <w:rFonts w:hint="eastAsia"/>
          <w:color w:val="FF6600"/>
          <w:kern w:val="2"/>
          <w:lang w:eastAsia="zh-TW"/>
        </w:rPr>
        <w:t>(</w:t>
      </w:r>
      <w:r w:rsidR="008504EE" w:rsidRPr="008504EE">
        <w:rPr>
          <w:rFonts w:hint="eastAsia"/>
          <w:color w:val="FF6600"/>
          <w:kern w:val="2"/>
          <w:lang w:eastAsia="zh-TW"/>
        </w:rPr>
        <w:t>刪除</w:t>
      </w:r>
      <w:r w:rsidR="008504EE" w:rsidRPr="008504EE">
        <w:rPr>
          <w:rFonts w:hint="eastAsia"/>
          <w:color w:val="FF6600"/>
          <w:kern w:val="2"/>
          <w:lang w:eastAsia="zh-TW"/>
        </w:rPr>
        <w:t>BUTTON)</w:t>
      </w:r>
      <w:r w:rsidRPr="008504EE">
        <w:rPr>
          <w:color w:val="FF6600"/>
          <w:kern w:val="2"/>
          <w:lang w:eastAsia="zh-TW"/>
        </w:rPr>
        <w:t> </w:t>
      </w:r>
      <w:r w:rsidR="00432F0D">
        <w:rPr>
          <w:rFonts w:hint="eastAsia"/>
          <w:kern w:val="2"/>
          <w:szCs w:val="24"/>
          <w:lang w:eastAsia="zh-TW"/>
        </w:rPr>
        <w:t>。</w:t>
      </w:r>
    </w:p>
    <w:p w:rsidR="00F157E5" w:rsidRDefault="0013041B" w:rsidP="006620BB">
      <w:pPr>
        <w:pStyle w:val="Tabletext"/>
        <w:keepLines w:val="0"/>
        <w:numPr>
          <w:ilvl w:val="4"/>
          <w:numId w:val="9"/>
          <w:numberingChange w:id="22" w:author="CATHAYLIFE" w:date="2009-10-27T19:39:00Z" w:original="%2:2:0:.%3:1:0:.%4:1:0:.%5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DTAAK004</w:t>
      </w:r>
      <w:r>
        <w:rPr>
          <w:rFonts w:hint="eastAsia"/>
          <w:kern w:val="2"/>
          <w:szCs w:val="24"/>
          <w:lang w:eastAsia="zh-TW"/>
        </w:rPr>
        <w:t>‧</w:t>
      </w:r>
      <w:r>
        <w:rPr>
          <w:rFonts w:ascii="細明體" w:eastAsia="細明體" w:hAnsi="細明體" w:hint="eastAsia"/>
          <w:lang w:eastAsia="zh-TW"/>
        </w:rPr>
        <w:t>備註狀態</w:t>
      </w:r>
      <w:r w:rsidR="00E440DF">
        <w:rPr>
          <w:rFonts w:ascii="細明體" w:eastAsia="細明體" w:hAnsi="細明體" w:hint="eastAsia"/>
          <w:lang w:eastAsia="zh-TW"/>
        </w:rPr>
        <w:t xml:space="preserve">: 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="00432F0D"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="00432F0D">
        <w:rPr>
          <w:rFonts w:ascii="細明體" w:eastAsia="細明體" w:hAnsi="細明體" w:hint="eastAsia"/>
          <w:lang w:eastAsia="zh-TW"/>
        </w:rPr>
        <w:t>=&gt; 解除契約 ,2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="00432F0D">
        <w:rPr>
          <w:rFonts w:ascii="細明體" w:eastAsia="細明體" w:hAnsi="細明體" w:hint="eastAsia"/>
          <w:lang w:eastAsia="zh-TW"/>
        </w:rPr>
        <w:t>=&gt; 除外</w:t>
      </w:r>
      <w:r>
        <w:rPr>
          <w:rFonts w:ascii="細明體" w:eastAsia="細明體" w:hAnsi="細明體" w:hint="eastAsia"/>
          <w:lang w:eastAsia="zh-TW"/>
        </w:rPr>
        <w:t xml:space="preserve"> , 3 </w:t>
      </w:r>
      <w:r w:rsidR="00432F0D">
        <w:rPr>
          <w:rFonts w:ascii="細明體" w:eastAsia="細明體" w:hAnsi="細明體" w:hint="eastAsia"/>
          <w:lang w:eastAsia="zh-TW"/>
        </w:rPr>
        <w:t xml:space="preserve">=&gt; </w:t>
      </w:r>
      <w:r w:rsidR="00432F0D" w:rsidRPr="008916FF">
        <w:rPr>
          <w:rFonts w:ascii="細明體" w:eastAsia="細明體" w:hAnsi="細明體" w:hint="eastAsia"/>
          <w:lang w:eastAsia="zh-TW"/>
        </w:rPr>
        <w:t>特別承保</w:t>
      </w:r>
      <w:r w:rsidR="00432F0D">
        <w:rPr>
          <w:rFonts w:ascii="細明體" w:eastAsia="細明體" w:hAnsi="細明體" w:hint="eastAsia"/>
          <w:lang w:eastAsia="zh-TW"/>
        </w:rPr>
        <w:t>,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="00432F0D">
        <w:rPr>
          <w:rFonts w:ascii="細明體" w:eastAsia="細明體" w:hAnsi="細明體" w:hint="eastAsia"/>
          <w:lang w:eastAsia="zh-TW"/>
        </w:rPr>
        <w:t xml:space="preserve">4 =&gt; </w:t>
      </w:r>
      <w:r w:rsidR="00432F0D" w:rsidRPr="008916FF">
        <w:rPr>
          <w:rFonts w:ascii="細明體" w:eastAsia="細明體" w:hAnsi="細明體" w:hint="eastAsia"/>
          <w:lang w:eastAsia="zh-TW"/>
        </w:rPr>
        <w:t>改體檢</w:t>
      </w:r>
      <w:r w:rsidR="00432F0D">
        <w:rPr>
          <w:rFonts w:ascii="細明體" w:eastAsia="細明體" w:hAnsi="細明體" w:hint="eastAsia"/>
          <w:lang w:eastAsia="zh-TW"/>
        </w:rPr>
        <w:t xml:space="preserve"> </w:t>
      </w:r>
      <w:r w:rsidR="00432F0D" w:rsidRPr="00E440DF">
        <w:rPr>
          <w:rFonts w:ascii="細明體" w:eastAsia="細明體" w:hAnsi="細明體" w:hint="eastAsia"/>
          <w:lang w:eastAsia="zh-TW"/>
        </w:rPr>
        <w:t>。</w:t>
      </w:r>
    </w:p>
    <w:p w:rsidR="00A97A6F" w:rsidRDefault="00A97A6F" w:rsidP="00A97A6F">
      <w:pPr>
        <w:pStyle w:val="Tabletext"/>
        <w:keepLines w:val="0"/>
        <w:numPr>
          <w:ilvl w:val="1"/>
          <w:numId w:val="9"/>
          <w:numberingChange w:id="23" w:author="CATHAYLIFE" w:date="2009-10-27T19:39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</w:t>
      </w:r>
      <w:r>
        <w:rPr>
          <w:rFonts w:hint="eastAsia"/>
          <w:kern w:val="2"/>
          <w:szCs w:val="24"/>
          <w:lang w:eastAsia="zh-TW"/>
        </w:rPr>
        <w:t>BUTTON</w:t>
      </w:r>
      <w:r>
        <w:rPr>
          <w:rFonts w:hint="eastAsia"/>
          <w:kern w:val="2"/>
          <w:szCs w:val="24"/>
          <w:lang w:eastAsia="zh-TW"/>
        </w:rPr>
        <w:t>：</w:t>
      </w:r>
    </w:p>
    <w:p w:rsidR="00A97A6F" w:rsidRDefault="00A97A6F" w:rsidP="00A97A6F">
      <w:pPr>
        <w:pStyle w:val="Tabletext"/>
        <w:keepLines w:val="0"/>
        <w:numPr>
          <w:ilvl w:val="2"/>
          <w:numId w:val="9"/>
          <w:numberingChange w:id="24" w:author="CATHAYLIFE" w:date="2009-10-27T19:39:00Z" w:original="%2:3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A97A6F" w:rsidRDefault="00A97A6F" w:rsidP="00A97A6F">
      <w:pPr>
        <w:pStyle w:val="Tabletext"/>
        <w:keepLines w:val="0"/>
        <w:numPr>
          <w:ilvl w:val="3"/>
          <w:numId w:val="9"/>
          <w:numberingChange w:id="25" w:author="CATHAYLIFE" w:date="2009-10-27T19:39:00Z" w:original="%2:3:0:.%3:1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</w:t>
      </w:r>
    </w:p>
    <w:p w:rsidR="00A97A6F" w:rsidRDefault="00A97A6F" w:rsidP="00A97A6F">
      <w:pPr>
        <w:pStyle w:val="Tabletext"/>
        <w:keepLines w:val="0"/>
        <w:numPr>
          <w:ilvl w:val="2"/>
          <w:numId w:val="9"/>
          <w:numberingChange w:id="26" w:author="CATHAYLIFE" w:date="2009-10-27T19:39:00Z" w:original="%2:3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檢核鍵值：</w:t>
      </w:r>
    </w:p>
    <w:p w:rsidR="00A97A6F" w:rsidRDefault="00A97A6F" w:rsidP="00A97A6F">
      <w:pPr>
        <w:pStyle w:val="Tabletext"/>
        <w:keepLines w:val="0"/>
        <w:numPr>
          <w:ilvl w:val="3"/>
          <w:numId w:val="9"/>
          <w:numberingChange w:id="27" w:author="CATHAYLIFE" w:date="2009-10-27T19:39:00Z" w:original="%2:3:0:.%3:2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A97A6F" w:rsidRDefault="00A97A6F" w:rsidP="00A97A6F">
      <w:pPr>
        <w:pStyle w:val="Tabletext"/>
        <w:keepLines w:val="0"/>
        <w:numPr>
          <w:ilvl w:val="2"/>
          <w:numId w:val="9"/>
          <w:numberingChange w:id="28" w:author="CATHAYLIFE" w:date="2009-10-27T19:39:00Z" w:original="%2:3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</w:p>
    <w:p w:rsidR="00F24DA5" w:rsidRPr="00305AD5" w:rsidRDefault="00A97A6F">
      <w:pPr>
        <w:pStyle w:val="Tabletext"/>
        <w:keepLines w:val="0"/>
        <w:numPr>
          <w:ilvl w:val="3"/>
          <w:numId w:val="9"/>
          <w:numberingChange w:id="29" w:author="CATHAYLIFE" w:date="2009-10-27T19:39:00Z" w:original="%2:3:0:.%3:3:0:.%4:1:0: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若備註狀態為</w:t>
      </w:r>
      <w:r>
        <w:rPr>
          <w:rFonts w:hint="eastAsia"/>
          <w:kern w:val="2"/>
          <w:szCs w:val="24"/>
          <w:lang w:eastAsia="zh-TW"/>
        </w:rPr>
        <w:t>1</w:t>
      </w:r>
      <w:r w:rsidR="00897F81">
        <w:rPr>
          <w:rFonts w:hint="eastAsia"/>
          <w:kern w:val="2"/>
          <w:szCs w:val="24"/>
          <w:lang w:eastAsia="zh-TW"/>
        </w:rPr>
        <w:t>(</w:t>
      </w:r>
      <w:r w:rsidR="00897F81">
        <w:rPr>
          <w:rFonts w:ascii="細明體" w:eastAsia="細明體" w:hAnsi="細明體" w:hint="eastAsia"/>
          <w:lang w:eastAsia="zh-TW"/>
        </w:rPr>
        <w:t>解除契約)</w:t>
      </w:r>
      <w:r>
        <w:rPr>
          <w:rFonts w:hint="eastAsia"/>
          <w:kern w:val="2"/>
          <w:szCs w:val="24"/>
          <w:lang w:eastAsia="zh-TW"/>
        </w:rPr>
        <w:t>,</w:t>
      </w:r>
      <w:r w:rsidR="00897F81">
        <w:rPr>
          <w:rFonts w:hint="eastAsia"/>
          <w:kern w:val="2"/>
          <w:szCs w:val="24"/>
          <w:lang w:eastAsia="zh-TW"/>
        </w:rPr>
        <w:t>則</w:t>
      </w:r>
      <w:r>
        <w:rPr>
          <w:rFonts w:hint="eastAsia"/>
          <w:kern w:val="2"/>
          <w:szCs w:val="24"/>
          <w:lang w:eastAsia="zh-TW"/>
        </w:rPr>
        <w:t>連接輸入程式</w:t>
      </w:r>
      <w:r w:rsidR="00E440DF">
        <w:rPr>
          <w:rFonts w:hint="eastAsia"/>
          <w:kern w:val="2"/>
          <w:szCs w:val="24"/>
          <w:lang w:eastAsia="zh-TW"/>
        </w:rPr>
        <w:t>AAK0_04</w:t>
      </w:r>
      <w:r>
        <w:rPr>
          <w:rFonts w:hint="eastAsia"/>
          <w:kern w:val="2"/>
          <w:szCs w:val="24"/>
          <w:lang w:eastAsia="zh-TW"/>
        </w:rPr>
        <w:t>01.java</w:t>
      </w:r>
      <w:r>
        <w:rPr>
          <w:rFonts w:hint="eastAsia"/>
          <w:kern w:val="2"/>
          <w:szCs w:val="24"/>
          <w:lang w:eastAsia="zh-TW"/>
        </w:rPr>
        <w:t>，傳入</w:t>
      </w:r>
      <w:r w:rsidR="00AA3199" w:rsidRPr="001F2652">
        <w:rPr>
          <w:rFonts w:hint="eastAsia"/>
          <w:color w:val="0000FF"/>
          <w:kern w:val="2"/>
          <w:lang w:eastAsia="zh-TW"/>
        </w:rPr>
        <w:t>受理編號</w:t>
      </w:r>
      <w:r w:rsidR="00AA3199"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保單號碼。</w:t>
      </w:r>
    </w:p>
    <w:p w:rsidR="00305AD5" w:rsidRPr="00D47C8F" w:rsidRDefault="00305AD5" w:rsidP="00305AD5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lang w:eastAsia="zh-TW"/>
        </w:rPr>
      </w:pPr>
    </w:p>
    <w:p w:rsidR="00D47C8F" w:rsidRDefault="00D47C8F" w:rsidP="00D47C8F">
      <w:pPr>
        <w:pStyle w:val="Tabletext"/>
        <w:keepLines w:val="0"/>
        <w:numPr>
          <w:ilvl w:val="1"/>
          <w:numId w:val="9"/>
          <w:numberingChange w:id="30" w:author="CATHAYLIFE" w:date="2009-10-27T19:40:00Z" w:original="%2:4:0:."/>
        </w:numPr>
        <w:spacing w:after="0" w:line="240" w:lineRule="auto"/>
        <w:rPr>
          <w:rFonts w:hint="eastAsia"/>
          <w:color w:val="FF6600"/>
          <w:kern w:val="2"/>
          <w:lang w:eastAsia="zh-TW"/>
        </w:rPr>
      </w:pPr>
      <w:r w:rsidRPr="007371A3">
        <w:rPr>
          <w:rFonts w:hint="eastAsia"/>
          <w:color w:val="FF6600"/>
          <w:kern w:val="2"/>
          <w:lang w:eastAsia="zh-TW"/>
        </w:rPr>
        <w:t>刪除</w:t>
      </w:r>
      <w:r w:rsidRPr="007371A3">
        <w:rPr>
          <w:rFonts w:hint="eastAsia"/>
          <w:color w:val="FF6600"/>
          <w:kern w:val="2"/>
          <w:lang w:eastAsia="zh-TW"/>
        </w:rPr>
        <w:t>BUTTON</w:t>
      </w:r>
      <w:r w:rsidRPr="007371A3">
        <w:rPr>
          <w:rFonts w:hint="eastAsia"/>
          <w:color w:val="FF6600"/>
          <w:kern w:val="2"/>
          <w:lang w:eastAsia="zh-TW"/>
        </w:rPr>
        <w:t>：</w:t>
      </w:r>
    </w:p>
    <w:p w:rsidR="00615920" w:rsidRDefault="00615920" w:rsidP="00615920">
      <w:pPr>
        <w:pStyle w:val="Tabletext"/>
        <w:keepLines w:val="0"/>
        <w:numPr>
          <w:ilvl w:val="2"/>
          <w:numId w:val="9"/>
          <w:numberingChange w:id="31" w:author="CATHAYLIFE" w:date="2009-10-27T19:42:00Z" w:original="%2:4:0:.%3:1:0:"/>
        </w:numPr>
        <w:spacing w:after="0" w:line="240" w:lineRule="auto"/>
        <w:rPr>
          <w:rFonts w:hint="eastAsia"/>
          <w:color w:val="FF6600"/>
          <w:kern w:val="2"/>
          <w:lang w:eastAsia="zh-TW"/>
        </w:rPr>
      </w:pPr>
      <w:r>
        <w:rPr>
          <w:rFonts w:hint="eastAsia"/>
          <w:color w:val="FF6600"/>
          <w:kern w:val="2"/>
          <w:lang w:eastAsia="zh-TW"/>
        </w:rPr>
        <w:t xml:space="preserve">IF  </w:t>
      </w:r>
      <w:r>
        <w:rPr>
          <w:rFonts w:hint="eastAsia"/>
          <w:color w:val="FF6600"/>
          <w:kern w:val="2"/>
          <w:lang w:eastAsia="zh-TW"/>
        </w:rPr>
        <w:t>畫面</w:t>
      </w:r>
      <w:r>
        <w:rPr>
          <w:rFonts w:hint="eastAsia"/>
          <w:color w:val="FF6600"/>
          <w:kern w:val="2"/>
          <w:lang w:eastAsia="zh-TW"/>
        </w:rPr>
        <w:t>.</w:t>
      </w:r>
      <w:r>
        <w:rPr>
          <w:rFonts w:hint="eastAsia"/>
          <w:color w:val="FF6600"/>
          <w:kern w:val="2"/>
          <w:lang w:eastAsia="zh-TW"/>
        </w:rPr>
        <w:t>處理日期</w:t>
      </w:r>
      <w:r>
        <w:rPr>
          <w:rFonts w:hint="eastAsia"/>
          <w:color w:val="FF6600"/>
          <w:kern w:val="2"/>
          <w:lang w:eastAsia="zh-TW"/>
        </w:rPr>
        <w:t xml:space="preserve"> IS NULL,</w:t>
      </w:r>
      <w:r>
        <w:rPr>
          <w:rFonts w:hint="eastAsia"/>
          <w:color w:val="FF6600"/>
          <w:kern w:val="2"/>
          <w:lang w:eastAsia="zh-TW"/>
        </w:rPr>
        <w:t>則</w:t>
      </w:r>
      <w:r>
        <w:rPr>
          <w:rFonts w:hint="eastAsia"/>
          <w:color w:val="FF6600"/>
          <w:kern w:val="2"/>
          <w:lang w:eastAsia="zh-TW"/>
        </w:rPr>
        <w:t>[</w:t>
      </w:r>
      <w:r w:rsidRPr="007371A3">
        <w:rPr>
          <w:rFonts w:hint="eastAsia"/>
          <w:color w:val="FF6600"/>
          <w:kern w:val="2"/>
          <w:lang w:eastAsia="zh-TW"/>
        </w:rPr>
        <w:t>刪除</w:t>
      </w:r>
      <w:r w:rsidRPr="007371A3">
        <w:rPr>
          <w:rFonts w:hint="eastAsia"/>
          <w:color w:val="FF6600"/>
          <w:kern w:val="2"/>
          <w:lang w:eastAsia="zh-TW"/>
        </w:rPr>
        <w:t>BUTTON</w:t>
      </w:r>
      <w:r>
        <w:rPr>
          <w:rFonts w:hint="eastAsia"/>
          <w:color w:val="FF6600"/>
          <w:kern w:val="2"/>
          <w:lang w:eastAsia="zh-TW"/>
        </w:rPr>
        <w:t>] ENABLE</w:t>
      </w:r>
      <w:r w:rsidR="00F43F08" w:rsidRPr="002831C8">
        <w:rPr>
          <w:rFonts w:hint="eastAsia"/>
          <w:color w:val="FF6600"/>
          <w:kern w:val="2"/>
          <w:lang w:eastAsia="zh-TW"/>
        </w:rPr>
        <w:t>。</w:t>
      </w:r>
    </w:p>
    <w:p w:rsidR="00615920" w:rsidRPr="007371A3" w:rsidRDefault="00615920" w:rsidP="00615920">
      <w:pPr>
        <w:pStyle w:val="Tabletext"/>
        <w:keepLines w:val="0"/>
        <w:numPr>
          <w:ilvl w:val="2"/>
          <w:numId w:val="9"/>
          <w:numberingChange w:id="32" w:author="CATHAYLIFE" w:date="2009-10-27T19:42:00Z" w:original="%2:4:0:.%3:2:0:"/>
        </w:numPr>
        <w:spacing w:after="0" w:line="240" w:lineRule="auto"/>
        <w:rPr>
          <w:rFonts w:hint="eastAsia"/>
          <w:color w:val="FF6600"/>
          <w:kern w:val="2"/>
          <w:lang w:eastAsia="zh-TW"/>
        </w:rPr>
      </w:pPr>
      <w:r>
        <w:rPr>
          <w:rFonts w:hint="eastAsia"/>
          <w:color w:val="FF6600"/>
          <w:kern w:val="2"/>
          <w:lang w:eastAsia="zh-TW"/>
        </w:rPr>
        <w:t xml:space="preserve">ELSE  IF   </w:t>
      </w:r>
      <w:r>
        <w:rPr>
          <w:rFonts w:hint="eastAsia"/>
          <w:color w:val="FF6600"/>
          <w:kern w:val="2"/>
          <w:lang w:eastAsia="zh-TW"/>
        </w:rPr>
        <w:t>畫面</w:t>
      </w:r>
      <w:r>
        <w:rPr>
          <w:rFonts w:hint="eastAsia"/>
          <w:color w:val="FF6600"/>
          <w:kern w:val="2"/>
          <w:lang w:eastAsia="zh-TW"/>
        </w:rPr>
        <w:t>.</w:t>
      </w:r>
      <w:r>
        <w:rPr>
          <w:rFonts w:hint="eastAsia"/>
          <w:color w:val="FF6600"/>
          <w:kern w:val="2"/>
          <w:lang w:eastAsia="zh-TW"/>
        </w:rPr>
        <w:t>處理日期</w:t>
      </w:r>
      <w:r>
        <w:rPr>
          <w:rFonts w:hint="eastAsia"/>
          <w:color w:val="FF6600"/>
          <w:kern w:val="2"/>
          <w:lang w:eastAsia="zh-TW"/>
        </w:rPr>
        <w:t xml:space="preserve"> IS NOT  NULL(</w:t>
      </w:r>
      <w:r>
        <w:rPr>
          <w:rFonts w:hint="eastAsia"/>
          <w:color w:val="FF6600"/>
          <w:kern w:val="2"/>
          <w:lang w:eastAsia="zh-TW"/>
        </w:rPr>
        <w:t>處理日期有值</w:t>
      </w:r>
      <w:r>
        <w:rPr>
          <w:rFonts w:hint="eastAsia"/>
          <w:color w:val="FF6600"/>
          <w:kern w:val="2"/>
          <w:lang w:eastAsia="zh-TW"/>
        </w:rPr>
        <w:t>),</w:t>
      </w:r>
      <w:r>
        <w:rPr>
          <w:rFonts w:hint="eastAsia"/>
          <w:color w:val="FF6600"/>
          <w:kern w:val="2"/>
          <w:lang w:eastAsia="zh-TW"/>
        </w:rPr>
        <w:t>則</w:t>
      </w:r>
      <w:r>
        <w:rPr>
          <w:rFonts w:hint="eastAsia"/>
          <w:color w:val="FF6600"/>
          <w:kern w:val="2"/>
          <w:lang w:eastAsia="zh-TW"/>
        </w:rPr>
        <w:t>[</w:t>
      </w:r>
      <w:r w:rsidRPr="007371A3">
        <w:rPr>
          <w:rFonts w:hint="eastAsia"/>
          <w:color w:val="FF6600"/>
          <w:kern w:val="2"/>
          <w:lang w:eastAsia="zh-TW"/>
        </w:rPr>
        <w:t>刪除</w:t>
      </w:r>
      <w:r w:rsidRPr="007371A3">
        <w:rPr>
          <w:rFonts w:hint="eastAsia"/>
          <w:color w:val="FF6600"/>
          <w:kern w:val="2"/>
          <w:lang w:eastAsia="zh-TW"/>
        </w:rPr>
        <w:t>BUTTON</w:t>
      </w:r>
      <w:r>
        <w:rPr>
          <w:rFonts w:hint="eastAsia"/>
          <w:color w:val="FF6600"/>
          <w:kern w:val="2"/>
          <w:lang w:eastAsia="zh-TW"/>
        </w:rPr>
        <w:t>] DISABLE</w:t>
      </w:r>
      <w:r w:rsidR="00F43F08" w:rsidRPr="002831C8">
        <w:rPr>
          <w:rFonts w:hint="eastAsia"/>
          <w:color w:val="FF6600"/>
          <w:kern w:val="2"/>
          <w:lang w:eastAsia="zh-TW"/>
        </w:rPr>
        <w:t>。</w:t>
      </w:r>
    </w:p>
    <w:p w:rsidR="00DD32CC" w:rsidRPr="007371A3" w:rsidRDefault="002B633C" w:rsidP="00DD32CC">
      <w:pPr>
        <w:pStyle w:val="Tabletext"/>
        <w:keepLines w:val="0"/>
        <w:numPr>
          <w:ilvl w:val="2"/>
          <w:numId w:val="9"/>
          <w:numberingChange w:id="33" w:author="CATHAYLIFE" w:date="2009-10-27T19:42:00Z" w:original="%2:4:0:.%3:3:0:"/>
        </w:numPr>
        <w:spacing w:after="0" w:line="240" w:lineRule="auto"/>
        <w:rPr>
          <w:rFonts w:hint="eastAsia"/>
          <w:color w:val="FF6600"/>
          <w:kern w:val="2"/>
          <w:lang w:eastAsia="zh-TW"/>
        </w:rPr>
      </w:pPr>
      <w:r>
        <w:rPr>
          <w:rFonts w:hint="eastAsia"/>
          <w:color w:val="FF6600"/>
          <w:kern w:val="2"/>
          <w:lang w:eastAsia="zh-TW"/>
        </w:rPr>
        <w:t xml:space="preserve">IF  </w:t>
      </w:r>
      <w:r>
        <w:rPr>
          <w:rFonts w:hint="eastAsia"/>
          <w:color w:val="FF6600"/>
          <w:kern w:val="2"/>
          <w:lang w:eastAsia="zh-TW"/>
        </w:rPr>
        <w:t>按下</w:t>
      </w:r>
      <w:r>
        <w:rPr>
          <w:rFonts w:hint="eastAsia"/>
          <w:color w:val="FF6600"/>
          <w:kern w:val="2"/>
          <w:lang w:eastAsia="zh-TW"/>
        </w:rPr>
        <w:t>[</w:t>
      </w:r>
      <w:r w:rsidRPr="007371A3">
        <w:rPr>
          <w:rFonts w:hint="eastAsia"/>
          <w:color w:val="FF6600"/>
          <w:kern w:val="2"/>
          <w:lang w:eastAsia="zh-TW"/>
        </w:rPr>
        <w:t>刪除</w:t>
      </w:r>
      <w:r w:rsidRPr="007371A3">
        <w:rPr>
          <w:rFonts w:hint="eastAsia"/>
          <w:color w:val="FF6600"/>
          <w:kern w:val="2"/>
          <w:lang w:eastAsia="zh-TW"/>
        </w:rPr>
        <w:t>BUTTON</w:t>
      </w:r>
      <w:r>
        <w:rPr>
          <w:rFonts w:hint="eastAsia"/>
          <w:color w:val="FF6600"/>
          <w:kern w:val="2"/>
          <w:lang w:eastAsia="zh-TW"/>
        </w:rPr>
        <w:t>]</w:t>
      </w:r>
      <w:r w:rsidR="00CD4819">
        <w:rPr>
          <w:rFonts w:hint="eastAsia"/>
          <w:color w:val="FF6600"/>
          <w:kern w:val="2"/>
          <w:lang w:eastAsia="zh-TW"/>
        </w:rPr>
        <w:t>時</w:t>
      </w:r>
      <w:r>
        <w:rPr>
          <w:rFonts w:hint="eastAsia"/>
          <w:color w:val="FF6600"/>
          <w:kern w:val="2"/>
          <w:lang w:eastAsia="zh-TW"/>
        </w:rPr>
        <w:t>,</w:t>
      </w:r>
      <w:r w:rsidR="00DD32CC" w:rsidRPr="007371A3">
        <w:rPr>
          <w:rFonts w:hint="eastAsia"/>
          <w:color w:val="FF6600"/>
          <w:kern w:val="2"/>
          <w:lang w:eastAsia="zh-TW"/>
        </w:rPr>
        <w:t>請先</w:t>
      </w:r>
      <w:r w:rsidR="00DD32CC" w:rsidRPr="007371A3">
        <w:rPr>
          <w:rFonts w:hint="eastAsia"/>
          <w:color w:val="FF6600"/>
          <w:kern w:val="2"/>
          <w:lang w:eastAsia="zh-TW"/>
        </w:rPr>
        <w:t>alert</w:t>
      </w:r>
      <w:r w:rsidR="00DD32CC" w:rsidRPr="007371A3">
        <w:rPr>
          <w:rFonts w:hint="eastAsia"/>
          <w:color w:val="FF6600"/>
          <w:kern w:val="2"/>
          <w:lang w:eastAsia="zh-TW"/>
        </w:rPr>
        <w:t>確認訊息</w:t>
      </w:r>
      <w:r w:rsidR="00DD32CC" w:rsidRPr="007371A3">
        <w:rPr>
          <w:rFonts w:hint="eastAsia"/>
          <w:color w:val="FF6600"/>
          <w:kern w:val="2"/>
          <w:lang w:eastAsia="zh-TW"/>
        </w:rPr>
        <w:t xml:space="preserve"> </w:t>
      </w:r>
      <w:r w:rsidR="00B005F9" w:rsidRPr="007371A3">
        <w:rPr>
          <w:color w:val="FF6600"/>
          <w:kern w:val="2"/>
          <w:lang w:eastAsia="zh-TW"/>
        </w:rPr>
        <w:t>‘</w:t>
      </w:r>
      <w:r w:rsidR="00B005F9" w:rsidRPr="007371A3">
        <w:rPr>
          <w:rFonts w:hint="eastAsia"/>
          <w:color w:val="FF6600"/>
          <w:kern w:val="2"/>
          <w:lang w:eastAsia="zh-TW"/>
        </w:rPr>
        <w:t>請確認資料是否要刪除</w:t>
      </w:r>
      <w:r w:rsidR="00B005F9" w:rsidRPr="007371A3">
        <w:rPr>
          <w:rFonts w:hint="eastAsia"/>
          <w:color w:val="FF6600"/>
          <w:kern w:val="2"/>
          <w:lang w:eastAsia="zh-TW"/>
        </w:rPr>
        <w:t>?</w:t>
      </w:r>
      <w:r w:rsidR="00B005F9" w:rsidRPr="007371A3">
        <w:rPr>
          <w:color w:val="FF6600"/>
          <w:kern w:val="2"/>
          <w:lang w:eastAsia="zh-TW"/>
        </w:rPr>
        <w:t>’</w:t>
      </w:r>
      <w:r w:rsidR="00B005F9" w:rsidRPr="007371A3">
        <w:rPr>
          <w:rFonts w:hint="eastAsia"/>
          <w:color w:val="FF6600"/>
          <w:kern w:val="2"/>
          <w:lang w:eastAsia="zh-TW"/>
        </w:rPr>
        <w:t>+</w:t>
      </w:r>
      <w:r w:rsidR="00DD32CC" w:rsidRPr="007371A3">
        <w:rPr>
          <w:color w:val="FF6600"/>
          <w:kern w:val="2"/>
          <w:lang w:eastAsia="zh-TW"/>
        </w:rPr>
        <w:t>’</w:t>
      </w:r>
      <w:r w:rsidR="00DD32CC" w:rsidRPr="007371A3">
        <w:rPr>
          <w:rFonts w:hint="eastAsia"/>
          <w:color w:val="FF6600"/>
          <w:kern w:val="2"/>
          <w:lang w:eastAsia="zh-TW"/>
        </w:rPr>
        <w:t>受理編號</w:t>
      </w:r>
      <w:r w:rsidR="00DD32CC" w:rsidRPr="007371A3">
        <w:rPr>
          <w:rFonts w:hint="eastAsia"/>
          <w:color w:val="FF6600"/>
          <w:kern w:val="2"/>
          <w:lang w:eastAsia="zh-TW"/>
        </w:rPr>
        <w:t>:</w:t>
      </w:r>
      <w:r w:rsidR="00DD32CC" w:rsidRPr="007371A3">
        <w:rPr>
          <w:color w:val="FF6600"/>
          <w:kern w:val="2"/>
          <w:lang w:eastAsia="zh-TW"/>
        </w:rPr>
        <w:t>’</w:t>
      </w:r>
      <w:r w:rsidR="00DD32CC" w:rsidRPr="007371A3">
        <w:rPr>
          <w:rFonts w:hint="eastAsia"/>
          <w:color w:val="FF6600"/>
          <w:kern w:val="2"/>
          <w:lang w:eastAsia="zh-TW"/>
        </w:rPr>
        <w:t>+</w:t>
      </w:r>
      <w:r w:rsidR="00DD32CC" w:rsidRPr="007371A3">
        <w:rPr>
          <w:rFonts w:hint="eastAsia"/>
          <w:color w:val="FF6600"/>
          <w:kern w:val="2"/>
          <w:lang w:eastAsia="zh-TW"/>
        </w:rPr>
        <w:t>畫面</w:t>
      </w:r>
      <w:r w:rsidR="00DD32CC" w:rsidRPr="007371A3">
        <w:rPr>
          <w:rFonts w:hint="eastAsia"/>
          <w:color w:val="FF6600"/>
          <w:kern w:val="2"/>
          <w:lang w:eastAsia="zh-TW"/>
        </w:rPr>
        <w:t>.</w:t>
      </w:r>
      <w:r w:rsidR="00DD32CC" w:rsidRPr="007371A3">
        <w:rPr>
          <w:rFonts w:hint="eastAsia"/>
          <w:color w:val="FF6600"/>
          <w:kern w:val="2"/>
          <w:lang w:eastAsia="zh-TW"/>
        </w:rPr>
        <w:t>受理編號</w:t>
      </w:r>
      <w:r w:rsidR="00DD32CC" w:rsidRPr="007371A3">
        <w:rPr>
          <w:rFonts w:ascii="新細明體" w:hAnsi="新細明體" w:hint="eastAsia"/>
          <w:color w:val="FF6600"/>
          <w:kern w:val="2"/>
          <w:lang w:eastAsia="zh-TW"/>
        </w:rPr>
        <w:t>+</w:t>
      </w:r>
      <w:r w:rsidR="00DD32CC" w:rsidRPr="007371A3">
        <w:rPr>
          <w:color w:val="FF6600"/>
          <w:kern w:val="2"/>
          <w:lang w:eastAsia="zh-TW"/>
        </w:rPr>
        <w:t>’</w:t>
      </w:r>
      <w:r w:rsidR="00DD32CC" w:rsidRPr="007371A3">
        <w:rPr>
          <w:rFonts w:hint="eastAsia"/>
          <w:color w:val="FF6600"/>
          <w:kern w:val="2"/>
          <w:lang w:eastAsia="zh-TW"/>
        </w:rPr>
        <w:t>,</w:t>
      </w:r>
      <w:r w:rsidR="00DD32CC" w:rsidRPr="007371A3">
        <w:rPr>
          <w:color w:val="FF6600"/>
          <w:kern w:val="2"/>
          <w:lang w:eastAsia="zh-TW"/>
        </w:rPr>
        <w:t>’</w:t>
      </w:r>
      <w:r w:rsidR="00DD32CC" w:rsidRPr="007371A3">
        <w:rPr>
          <w:rFonts w:hint="eastAsia"/>
          <w:color w:val="FF6600"/>
          <w:kern w:val="2"/>
          <w:lang w:eastAsia="zh-TW"/>
        </w:rPr>
        <w:t xml:space="preserve">+ </w:t>
      </w:r>
      <w:r w:rsidR="00DD32CC" w:rsidRPr="007371A3">
        <w:rPr>
          <w:color w:val="FF6600"/>
          <w:kern w:val="2"/>
          <w:lang w:eastAsia="zh-TW"/>
        </w:rPr>
        <w:t>’</w:t>
      </w:r>
      <w:r w:rsidR="00DD32CC" w:rsidRPr="007371A3">
        <w:rPr>
          <w:rFonts w:ascii="新細明體" w:hAnsi="新細明體" w:hint="eastAsia"/>
          <w:color w:val="FF6600"/>
          <w:kern w:val="2"/>
          <w:lang w:eastAsia="zh-TW"/>
        </w:rPr>
        <w:t>保單號</w:t>
      </w:r>
      <w:r w:rsidR="00DD32CC" w:rsidRPr="007371A3">
        <w:rPr>
          <w:rFonts w:ascii="New Gulim" w:hAnsi="New Gulim" w:cs="New Gulim" w:hint="eastAsia"/>
          <w:color w:val="FF6600"/>
          <w:kern w:val="2"/>
          <w:lang w:eastAsia="zh-TW"/>
        </w:rPr>
        <w:t>碼</w:t>
      </w:r>
      <w:r w:rsidR="00DD32CC" w:rsidRPr="007371A3">
        <w:rPr>
          <w:rFonts w:ascii="New Gulim" w:hAnsi="New Gulim" w:cs="New Gulim" w:hint="eastAsia"/>
          <w:color w:val="FF6600"/>
          <w:kern w:val="2"/>
          <w:lang w:eastAsia="zh-TW"/>
        </w:rPr>
        <w:t>:</w:t>
      </w:r>
      <w:r w:rsidR="00DD32CC" w:rsidRPr="007371A3">
        <w:rPr>
          <w:rFonts w:ascii="New Gulim" w:hAnsi="New Gulim" w:cs="New Gulim"/>
          <w:color w:val="FF6600"/>
          <w:kern w:val="2"/>
          <w:lang w:eastAsia="zh-TW"/>
        </w:rPr>
        <w:t>’</w:t>
      </w:r>
      <w:r w:rsidR="00DD32CC" w:rsidRPr="007371A3">
        <w:rPr>
          <w:rFonts w:ascii="New Gulim" w:hAnsi="New Gulim" w:cs="New Gulim" w:hint="eastAsia"/>
          <w:color w:val="FF6600"/>
          <w:kern w:val="2"/>
          <w:lang w:eastAsia="zh-TW"/>
        </w:rPr>
        <w:t xml:space="preserve"> </w:t>
      </w:r>
      <w:r w:rsidR="00DD32CC" w:rsidRPr="007371A3">
        <w:rPr>
          <w:rFonts w:ascii="新細明體" w:hAnsi="新細明體" w:hint="eastAsia"/>
          <w:color w:val="FF6600"/>
          <w:kern w:val="2"/>
          <w:lang w:eastAsia="zh-TW"/>
        </w:rPr>
        <w:t xml:space="preserve">+ </w:t>
      </w:r>
      <w:r w:rsidR="00DD32CC" w:rsidRPr="007371A3">
        <w:rPr>
          <w:rFonts w:hint="eastAsia"/>
          <w:color w:val="FF6600"/>
          <w:kern w:val="2"/>
          <w:lang w:eastAsia="zh-TW"/>
        </w:rPr>
        <w:t>畫面</w:t>
      </w:r>
      <w:r w:rsidR="00DD32CC" w:rsidRPr="007371A3">
        <w:rPr>
          <w:rFonts w:hint="eastAsia"/>
          <w:color w:val="FF6600"/>
          <w:kern w:val="2"/>
          <w:lang w:eastAsia="zh-TW"/>
        </w:rPr>
        <w:t>.</w:t>
      </w:r>
      <w:r w:rsidR="00DD32CC" w:rsidRPr="007371A3">
        <w:rPr>
          <w:rFonts w:hint="eastAsia"/>
          <w:color w:val="FF6600"/>
          <w:kern w:val="2"/>
          <w:lang w:eastAsia="zh-TW"/>
        </w:rPr>
        <w:t>保單號碼</w:t>
      </w:r>
      <w:r w:rsidR="00DD32CC" w:rsidRPr="007371A3">
        <w:rPr>
          <w:rFonts w:hint="eastAsia"/>
          <w:color w:val="FF6600"/>
          <w:kern w:val="2"/>
          <w:lang w:eastAsia="zh-TW"/>
        </w:rPr>
        <w:t xml:space="preserve"> +</w:t>
      </w:r>
      <w:r w:rsidR="00DD32CC" w:rsidRPr="007371A3">
        <w:rPr>
          <w:color w:val="FF6600"/>
          <w:kern w:val="2"/>
          <w:lang w:eastAsia="zh-TW"/>
        </w:rPr>
        <w:t>’</w:t>
      </w:r>
      <w:r w:rsidR="00DD32CC" w:rsidRPr="007371A3">
        <w:rPr>
          <w:rFonts w:hint="eastAsia"/>
          <w:color w:val="FF6600"/>
          <w:kern w:val="2"/>
          <w:lang w:eastAsia="zh-TW"/>
        </w:rPr>
        <w:t>備註狀態</w:t>
      </w:r>
      <w:r w:rsidR="00DD32CC" w:rsidRPr="007371A3">
        <w:rPr>
          <w:rFonts w:hint="eastAsia"/>
          <w:color w:val="FF6600"/>
          <w:kern w:val="2"/>
          <w:lang w:eastAsia="zh-TW"/>
        </w:rPr>
        <w:t>:</w:t>
      </w:r>
      <w:r w:rsidR="00DD32CC" w:rsidRPr="007371A3">
        <w:rPr>
          <w:color w:val="FF6600"/>
          <w:kern w:val="2"/>
          <w:lang w:eastAsia="zh-TW"/>
        </w:rPr>
        <w:t>’</w:t>
      </w:r>
      <w:r w:rsidR="00DD32CC" w:rsidRPr="007371A3">
        <w:rPr>
          <w:rFonts w:hint="eastAsia"/>
          <w:color w:val="FF6600"/>
          <w:kern w:val="2"/>
          <w:lang w:eastAsia="zh-TW"/>
        </w:rPr>
        <w:t>+</w:t>
      </w:r>
      <w:r w:rsidR="00DD32CC" w:rsidRPr="007371A3">
        <w:rPr>
          <w:rFonts w:hint="eastAsia"/>
          <w:color w:val="FF6600"/>
          <w:kern w:val="2"/>
          <w:lang w:eastAsia="zh-TW"/>
        </w:rPr>
        <w:t>畫面</w:t>
      </w:r>
      <w:r w:rsidR="00DD32CC" w:rsidRPr="007371A3">
        <w:rPr>
          <w:rFonts w:hint="eastAsia"/>
          <w:color w:val="FF6600"/>
          <w:kern w:val="2"/>
          <w:lang w:eastAsia="zh-TW"/>
        </w:rPr>
        <w:t>.</w:t>
      </w:r>
      <w:r w:rsidR="00DD32CC" w:rsidRPr="007371A3">
        <w:rPr>
          <w:rFonts w:hint="eastAsia"/>
          <w:color w:val="FF6600"/>
          <w:kern w:val="2"/>
          <w:lang w:eastAsia="zh-TW"/>
        </w:rPr>
        <w:t>備註狀態</w:t>
      </w:r>
      <w:r w:rsidR="00DD32CC" w:rsidRPr="007371A3">
        <w:rPr>
          <w:color w:val="FF6600"/>
          <w:kern w:val="2"/>
          <w:lang w:eastAsia="zh-TW"/>
        </w:rPr>
        <w:t>’</w:t>
      </w:r>
      <w:r w:rsidR="00DD32CC" w:rsidRPr="007371A3">
        <w:rPr>
          <w:rFonts w:hint="eastAsia"/>
          <w:color w:val="FF6600"/>
          <w:kern w:val="2"/>
          <w:lang w:eastAsia="zh-TW"/>
        </w:rPr>
        <w:t xml:space="preserve"> </w:t>
      </w:r>
      <w:r w:rsidR="00F43F08" w:rsidRPr="002831C8">
        <w:rPr>
          <w:rFonts w:hint="eastAsia"/>
          <w:color w:val="FF6600"/>
          <w:kern w:val="2"/>
          <w:lang w:eastAsia="zh-TW"/>
        </w:rPr>
        <w:t>。</w:t>
      </w:r>
    </w:p>
    <w:p w:rsidR="00DD32CC" w:rsidRPr="007371A3" w:rsidRDefault="00DD32CC" w:rsidP="00DD32CC">
      <w:pPr>
        <w:pStyle w:val="Tabletext"/>
        <w:keepLines w:val="0"/>
        <w:numPr>
          <w:ilvl w:val="3"/>
          <w:numId w:val="9"/>
          <w:numberingChange w:id="34" w:author="CATHAYLIFE" w:date="2009-10-27T19:41:00Z" w:original="%2:4:0:.%3:3:0:.%4:1:0:"/>
        </w:numPr>
        <w:spacing w:after="0" w:line="240" w:lineRule="auto"/>
        <w:rPr>
          <w:rFonts w:hint="eastAsia"/>
          <w:color w:val="FF6600"/>
          <w:kern w:val="2"/>
          <w:lang w:eastAsia="zh-TW"/>
        </w:rPr>
      </w:pPr>
      <w:r w:rsidRPr="007371A3">
        <w:rPr>
          <w:rFonts w:hint="eastAsia"/>
          <w:color w:val="FF6600"/>
          <w:kern w:val="2"/>
          <w:lang w:eastAsia="zh-TW"/>
        </w:rPr>
        <w:t>按確認</w:t>
      </w:r>
      <w:r w:rsidRPr="007371A3">
        <w:rPr>
          <w:rFonts w:hint="eastAsia"/>
          <w:color w:val="FF6600"/>
          <w:kern w:val="2"/>
          <w:lang w:eastAsia="zh-TW"/>
        </w:rPr>
        <w:t>:DELETE</w:t>
      </w:r>
      <w:r w:rsidR="003940BD" w:rsidRPr="007371A3">
        <w:rPr>
          <w:rFonts w:hint="eastAsia"/>
          <w:color w:val="FF6600"/>
          <w:kern w:val="2"/>
          <w:lang w:eastAsia="zh-TW"/>
        </w:rPr>
        <w:t xml:space="preserve"> </w:t>
      </w:r>
      <w:r w:rsidRPr="007371A3">
        <w:rPr>
          <w:rFonts w:hint="eastAsia"/>
          <w:color w:val="FF6600"/>
          <w:kern w:val="2"/>
          <w:lang w:eastAsia="zh-TW"/>
        </w:rPr>
        <w:t xml:space="preserve"> </w:t>
      </w:r>
      <w:r w:rsidR="005871F8" w:rsidRPr="007371A3">
        <w:rPr>
          <w:rFonts w:hint="eastAsia"/>
          <w:color w:val="FF6600"/>
          <w:kern w:val="2"/>
          <w:lang w:eastAsia="zh-TW"/>
        </w:rPr>
        <w:t xml:space="preserve">FROM </w:t>
      </w:r>
      <w:r w:rsidRPr="007371A3">
        <w:rPr>
          <w:rFonts w:hint="eastAsia"/>
          <w:color w:val="FF6600"/>
          <w:kern w:val="2"/>
          <w:lang w:eastAsia="zh-TW"/>
        </w:rPr>
        <w:t xml:space="preserve"> DTAAK004  WHERE </w:t>
      </w:r>
      <w:r w:rsidRPr="007371A3">
        <w:rPr>
          <w:rFonts w:hint="eastAsia"/>
          <w:color w:val="FF6600"/>
          <w:kern w:val="2"/>
          <w:lang w:eastAsia="zh-TW"/>
        </w:rPr>
        <w:t>受理編號</w:t>
      </w:r>
      <w:r w:rsidRPr="007371A3">
        <w:rPr>
          <w:rFonts w:hint="eastAsia"/>
          <w:color w:val="FF6600"/>
          <w:kern w:val="2"/>
          <w:lang w:eastAsia="zh-TW"/>
        </w:rPr>
        <w:t>=</w:t>
      </w:r>
      <w:r w:rsidRPr="007371A3">
        <w:rPr>
          <w:rFonts w:hint="eastAsia"/>
          <w:color w:val="FF6600"/>
          <w:kern w:val="2"/>
          <w:lang w:eastAsia="zh-TW"/>
        </w:rPr>
        <w:t>畫面</w:t>
      </w:r>
      <w:r w:rsidRPr="007371A3">
        <w:rPr>
          <w:rFonts w:hint="eastAsia"/>
          <w:color w:val="FF6600"/>
          <w:kern w:val="2"/>
          <w:lang w:eastAsia="zh-TW"/>
        </w:rPr>
        <w:t>.</w:t>
      </w:r>
      <w:r w:rsidRPr="007371A3">
        <w:rPr>
          <w:rFonts w:hint="eastAsia"/>
          <w:color w:val="FF6600"/>
          <w:kern w:val="2"/>
          <w:lang w:eastAsia="zh-TW"/>
        </w:rPr>
        <w:t>受理編號</w:t>
      </w:r>
      <w:r w:rsidRPr="007371A3">
        <w:rPr>
          <w:rFonts w:hint="eastAsia"/>
          <w:color w:val="FF6600"/>
          <w:kern w:val="2"/>
          <w:lang w:eastAsia="zh-TW"/>
        </w:rPr>
        <w:t xml:space="preserve"> AND</w:t>
      </w:r>
      <w:r w:rsidRPr="007371A3">
        <w:rPr>
          <w:rFonts w:hint="eastAsia"/>
          <w:color w:val="FF6600"/>
          <w:kern w:val="2"/>
          <w:lang w:eastAsia="zh-TW"/>
        </w:rPr>
        <w:t>保單號碼</w:t>
      </w:r>
      <w:r w:rsidRPr="007371A3">
        <w:rPr>
          <w:rFonts w:hint="eastAsia"/>
          <w:color w:val="FF6600"/>
          <w:kern w:val="2"/>
          <w:lang w:eastAsia="zh-TW"/>
        </w:rPr>
        <w:t>=</w:t>
      </w:r>
      <w:r w:rsidRPr="007371A3">
        <w:rPr>
          <w:rFonts w:hint="eastAsia"/>
          <w:color w:val="FF6600"/>
          <w:kern w:val="2"/>
          <w:lang w:eastAsia="zh-TW"/>
        </w:rPr>
        <w:t>畫面</w:t>
      </w:r>
      <w:r w:rsidRPr="007371A3">
        <w:rPr>
          <w:rFonts w:hint="eastAsia"/>
          <w:color w:val="FF6600"/>
          <w:kern w:val="2"/>
          <w:lang w:eastAsia="zh-TW"/>
        </w:rPr>
        <w:t>.</w:t>
      </w:r>
      <w:r w:rsidRPr="007371A3">
        <w:rPr>
          <w:rFonts w:hint="eastAsia"/>
          <w:color w:val="FF6600"/>
          <w:kern w:val="2"/>
          <w:lang w:eastAsia="zh-TW"/>
        </w:rPr>
        <w:t>保單號碼</w:t>
      </w:r>
      <w:r w:rsidRPr="007371A3">
        <w:rPr>
          <w:rFonts w:hint="eastAsia"/>
          <w:color w:val="FF6600"/>
          <w:kern w:val="2"/>
          <w:lang w:eastAsia="zh-TW"/>
        </w:rPr>
        <w:t xml:space="preserve"> AND </w:t>
      </w:r>
      <w:r w:rsidR="00B005F9" w:rsidRPr="007371A3">
        <w:rPr>
          <w:rFonts w:hint="eastAsia"/>
          <w:color w:val="FF6600"/>
          <w:kern w:val="2"/>
          <w:lang w:eastAsia="zh-TW"/>
        </w:rPr>
        <w:t>備註狀態</w:t>
      </w:r>
      <w:r w:rsidR="00B005F9" w:rsidRPr="007371A3">
        <w:rPr>
          <w:rFonts w:hint="eastAsia"/>
          <w:color w:val="FF6600"/>
          <w:kern w:val="2"/>
          <w:lang w:eastAsia="zh-TW"/>
        </w:rPr>
        <w:t>=</w:t>
      </w:r>
      <w:r w:rsidR="00B005F9" w:rsidRPr="007371A3">
        <w:rPr>
          <w:rFonts w:hint="eastAsia"/>
          <w:color w:val="FF6600"/>
          <w:kern w:val="2"/>
          <w:lang w:eastAsia="zh-TW"/>
        </w:rPr>
        <w:t>畫面</w:t>
      </w:r>
      <w:r w:rsidR="00B005F9" w:rsidRPr="007371A3">
        <w:rPr>
          <w:rFonts w:hint="eastAsia"/>
          <w:color w:val="FF6600"/>
          <w:kern w:val="2"/>
          <w:lang w:eastAsia="zh-TW"/>
        </w:rPr>
        <w:t>.</w:t>
      </w:r>
      <w:r w:rsidR="00B005F9" w:rsidRPr="007371A3">
        <w:rPr>
          <w:rFonts w:hint="eastAsia"/>
          <w:color w:val="FF6600"/>
          <w:kern w:val="2"/>
          <w:lang w:eastAsia="zh-TW"/>
        </w:rPr>
        <w:t>備註狀態</w:t>
      </w:r>
      <w:r w:rsidR="00B005F9" w:rsidRPr="007371A3">
        <w:rPr>
          <w:rFonts w:hint="eastAsia"/>
          <w:color w:val="FF6600"/>
          <w:kern w:val="2"/>
          <w:lang w:eastAsia="zh-TW"/>
        </w:rPr>
        <w:t xml:space="preserve"> </w:t>
      </w:r>
      <w:r w:rsidR="005871F8" w:rsidRPr="007371A3">
        <w:rPr>
          <w:rFonts w:hint="eastAsia"/>
          <w:color w:val="FF6600"/>
          <w:kern w:val="2"/>
          <w:lang w:eastAsia="zh-TW"/>
        </w:rPr>
        <w:t>AND</w:t>
      </w:r>
      <w:r w:rsidR="00B005F9" w:rsidRPr="007371A3">
        <w:rPr>
          <w:rFonts w:hint="eastAsia"/>
          <w:color w:val="FF6600"/>
          <w:kern w:val="2"/>
          <w:lang w:eastAsia="zh-TW"/>
        </w:rPr>
        <w:t xml:space="preserve"> </w:t>
      </w:r>
      <w:r w:rsidR="00B005F9" w:rsidRPr="007371A3">
        <w:rPr>
          <w:rFonts w:hint="eastAsia"/>
          <w:color w:val="FF6600"/>
          <w:kern w:val="2"/>
          <w:lang w:eastAsia="zh-TW"/>
        </w:rPr>
        <w:t>處理日期</w:t>
      </w:r>
      <w:r w:rsidR="00B005F9" w:rsidRPr="007371A3">
        <w:rPr>
          <w:rFonts w:hint="eastAsia"/>
          <w:color w:val="FF6600"/>
          <w:kern w:val="2"/>
          <w:lang w:eastAsia="zh-TW"/>
        </w:rPr>
        <w:t xml:space="preserve"> IS NULL</w:t>
      </w:r>
    </w:p>
    <w:p w:rsidR="00DD32CC" w:rsidRPr="007371A3" w:rsidRDefault="00DD32CC" w:rsidP="00DD32CC">
      <w:pPr>
        <w:pStyle w:val="Tabletext"/>
        <w:keepLines w:val="0"/>
        <w:numPr>
          <w:ilvl w:val="3"/>
          <w:numId w:val="9"/>
          <w:numberingChange w:id="35" w:author="CATHAYLIFE" w:date="2009-10-27T19:42:00Z" w:original="%2:4:0:.%3:3:0:.%4:2:0:"/>
        </w:numPr>
        <w:spacing w:after="0" w:line="240" w:lineRule="auto"/>
        <w:rPr>
          <w:rFonts w:hint="eastAsia"/>
          <w:color w:val="FF6600"/>
          <w:kern w:val="2"/>
          <w:lang w:eastAsia="zh-TW"/>
        </w:rPr>
      </w:pPr>
      <w:r w:rsidRPr="007371A3">
        <w:rPr>
          <w:rFonts w:hint="eastAsia"/>
          <w:color w:val="FF6600"/>
          <w:kern w:val="2"/>
          <w:lang w:eastAsia="zh-TW"/>
        </w:rPr>
        <w:t>按取消</w:t>
      </w:r>
      <w:r w:rsidRPr="007371A3">
        <w:rPr>
          <w:rFonts w:hint="eastAsia"/>
          <w:color w:val="FF6600"/>
          <w:kern w:val="2"/>
          <w:lang w:eastAsia="zh-TW"/>
        </w:rPr>
        <w:t>,</w:t>
      </w:r>
      <w:r w:rsidRPr="007371A3">
        <w:rPr>
          <w:rFonts w:hint="eastAsia"/>
          <w:color w:val="FF6600"/>
          <w:kern w:val="2"/>
          <w:lang w:eastAsia="zh-TW"/>
        </w:rPr>
        <w:t>則不處</w:t>
      </w:r>
      <w:r w:rsidRPr="002831C8">
        <w:rPr>
          <w:rFonts w:hint="eastAsia"/>
          <w:color w:val="FF6600"/>
          <w:kern w:val="2"/>
          <w:lang w:eastAsia="zh-TW"/>
        </w:rPr>
        <w:t>理</w:t>
      </w:r>
      <w:r w:rsidR="007D6F7F" w:rsidRPr="002831C8">
        <w:rPr>
          <w:rFonts w:hint="eastAsia"/>
          <w:color w:val="FF6600"/>
          <w:kern w:val="2"/>
          <w:lang w:eastAsia="zh-TW"/>
        </w:rPr>
        <w:t>。</w:t>
      </w:r>
    </w:p>
    <w:p w:rsidR="00D47C8F" w:rsidRPr="00DD32CC" w:rsidRDefault="00D47C8F" w:rsidP="00D47C8F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lang w:eastAsia="zh-TW"/>
        </w:rPr>
      </w:pPr>
    </w:p>
    <w:sectPr w:rsidR="00D47C8F" w:rsidRPr="00DD32CC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BF1" w:rsidRDefault="000F1BF1">
      <w:r>
        <w:separator/>
      </w:r>
    </w:p>
  </w:endnote>
  <w:endnote w:type="continuationSeparator" w:id="0">
    <w:p w:rsidR="000F1BF1" w:rsidRDefault="000F1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w Gulim">
    <w:altName w:val="MS Gothic"/>
    <w:charset w:val="81"/>
    <w:family w:val="roman"/>
    <w:pitch w:val="variable"/>
    <w:sig w:usb0="00000000" w:usb1="7B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F08" w:rsidRDefault="00F43F0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43F08" w:rsidRDefault="00F43F0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F08" w:rsidRDefault="00F43F0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E7BE8">
      <w:rPr>
        <w:rStyle w:val="a6"/>
        <w:noProof/>
      </w:rPr>
      <w:t>2</w:t>
    </w:r>
    <w:r>
      <w:rPr>
        <w:rStyle w:val="a6"/>
      </w:rPr>
      <w:fldChar w:fldCharType="end"/>
    </w:r>
  </w:p>
  <w:p w:rsidR="00F43F08" w:rsidRDefault="00F43F0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BF1" w:rsidRDefault="000F1BF1">
      <w:r>
        <w:separator/>
      </w:r>
    </w:p>
  </w:footnote>
  <w:footnote w:type="continuationSeparator" w:id="0">
    <w:p w:rsidR="000F1BF1" w:rsidRDefault="000F1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0749"/>
    <w:multiLevelType w:val="multilevel"/>
    <w:tmpl w:val="9D66F9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2"/>
        </w:tabs>
        <w:ind w:left="852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4190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BFD4CDD"/>
    <w:multiLevelType w:val="multilevel"/>
    <w:tmpl w:val="7AFEC5AC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2D20631D"/>
    <w:multiLevelType w:val="multilevel"/>
    <w:tmpl w:val="7114A714"/>
    <w:lvl w:ilvl="0">
      <w:start w:val="1"/>
      <w:numFmt w:val="decimal"/>
      <w:lvlText w:val="%1."/>
      <w:lvlJc w:val="left"/>
      <w:pPr>
        <w:tabs>
          <w:tab w:val="num" w:pos="5245"/>
        </w:tabs>
        <w:ind w:left="5245" w:hanging="425"/>
      </w:pPr>
      <w:rPr>
        <w:rFonts w:ascii="Times New Roman" w:eastAsia="新細明體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5813"/>
        </w:tabs>
        <w:ind w:left="581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238"/>
        </w:tabs>
        <w:ind w:left="62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804"/>
        </w:tabs>
        <w:ind w:left="68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601"/>
        </w:tabs>
        <w:ind w:left="73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8080"/>
        </w:tabs>
        <w:ind w:left="80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8811"/>
        </w:tabs>
        <w:ind w:left="86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596"/>
        </w:tabs>
        <w:ind w:left="92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922"/>
        </w:tabs>
        <w:ind w:left="9922" w:hanging="1700"/>
      </w:pPr>
      <w:rPr>
        <w:rFonts w:hint="eastAsia"/>
      </w:rPr>
    </w:lvl>
  </w:abstractNum>
  <w:abstractNum w:abstractNumId="9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E5B0912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0F555F1"/>
    <w:multiLevelType w:val="multilevel"/>
    <w:tmpl w:val="290E4C4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ascii="Times New Roman" w:eastAsia="新細明體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50"/>
        </w:tabs>
        <w:ind w:left="1050" w:hanging="600"/>
      </w:pPr>
      <w:rPr>
        <w:rFonts w:ascii="Times New Roman" w:eastAsia="新細明體" w:hAnsi="Times New Roman"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ascii="Times New Roman" w:eastAsia="新細明體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ascii="Times New Roman" w:eastAsia="新細明體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720"/>
      </w:pPr>
      <w:rPr>
        <w:rFonts w:ascii="Times New Roman" w:eastAsia="新細明體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ascii="Times New Roman" w:eastAsia="新細明體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780"/>
        </w:tabs>
        <w:ind w:left="3780" w:hanging="1080"/>
      </w:pPr>
      <w:rPr>
        <w:rFonts w:ascii="Times New Roman" w:eastAsia="新細明體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ascii="Times New Roman" w:eastAsia="新細明體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1440"/>
      </w:pPr>
      <w:rPr>
        <w:rFonts w:ascii="Times New Roman" w:eastAsia="新細明體" w:hAnsi="Times New Roman" w:cs="Times New Roman" w:hint="default"/>
      </w:rPr>
    </w:lvl>
  </w:abstractNum>
  <w:abstractNum w:abstractNumId="1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3DC0DD5"/>
    <w:multiLevelType w:val="multilevel"/>
    <w:tmpl w:val="402C2D38"/>
    <w:lvl w:ilvl="0">
      <w:start w:val="1"/>
      <w:numFmt w:val="decimal"/>
      <w:lvlText w:val="%1"/>
      <w:lvlJc w:val="left"/>
      <w:pPr>
        <w:ind w:left="880" w:hanging="480"/>
      </w:pPr>
      <w:rPr>
        <w:rFonts w:ascii="細明體" w:eastAsia="細明體" w:hAnsi="細明體" w:hint="default"/>
      </w:rPr>
    </w:lvl>
    <w:lvl w:ilvl="1">
      <w:start w:val="1"/>
      <w:numFmt w:val="decimal"/>
      <w:isLgl/>
      <w:lvlText w:val="%1.%2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40" w:hanging="1440"/>
      </w:pPr>
      <w:rPr>
        <w:rFonts w:hint="default"/>
      </w:rPr>
    </w:lvl>
  </w:abstractNum>
  <w:abstractNum w:abstractNumId="1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8F40B84"/>
    <w:multiLevelType w:val="multilevel"/>
    <w:tmpl w:val="476419EA"/>
    <w:lvl w:ilvl="0">
      <w:start w:val="1"/>
      <w:numFmt w:val="decimal"/>
      <w:lvlText w:val="%1"/>
      <w:lvlJc w:val="left"/>
      <w:pPr>
        <w:tabs>
          <w:tab w:val="num" w:pos="5245"/>
        </w:tabs>
        <w:ind w:left="5245" w:hanging="425"/>
      </w:pPr>
      <w:rPr>
        <w:rFonts w:ascii="Times New Roman" w:eastAsia="新細明體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5813"/>
        </w:tabs>
        <w:ind w:left="581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238"/>
        </w:tabs>
        <w:ind w:left="62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804"/>
        </w:tabs>
        <w:ind w:left="68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601"/>
        </w:tabs>
        <w:ind w:left="73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8080"/>
        </w:tabs>
        <w:ind w:left="80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8811"/>
        </w:tabs>
        <w:ind w:left="86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596"/>
        </w:tabs>
        <w:ind w:left="92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922"/>
        </w:tabs>
        <w:ind w:left="9922" w:hanging="1700"/>
      </w:pPr>
      <w:rPr>
        <w:rFonts w:hint="eastAsia"/>
      </w:rPr>
    </w:lvl>
  </w:abstractNum>
  <w:abstractNum w:abstractNumId="18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E8043B0"/>
    <w:multiLevelType w:val="multilevel"/>
    <w:tmpl w:val="319802C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40" w:hanging="1440"/>
      </w:pPr>
      <w:rPr>
        <w:rFonts w:hint="default"/>
      </w:rPr>
    </w:lvl>
  </w:abstractNum>
  <w:abstractNum w:abstractNumId="20" w15:restartNumberingAfterBreak="0">
    <w:nsid w:val="7F3A2F2F"/>
    <w:multiLevelType w:val="hybridMultilevel"/>
    <w:tmpl w:val="A3EAE1A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16"/>
  </w:num>
  <w:num w:numId="5">
    <w:abstractNumId w:val="10"/>
  </w:num>
  <w:num w:numId="6">
    <w:abstractNumId w:val="2"/>
  </w:num>
  <w:num w:numId="7">
    <w:abstractNumId w:val="18"/>
  </w:num>
  <w:num w:numId="8">
    <w:abstractNumId w:val="11"/>
  </w:num>
  <w:num w:numId="9">
    <w:abstractNumId w:val="4"/>
  </w:num>
  <w:num w:numId="10">
    <w:abstractNumId w:val="19"/>
  </w:num>
  <w:num w:numId="11">
    <w:abstractNumId w:val="20"/>
  </w:num>
  <w:num w:numId="12">
    <w:abstractNumId w:val="9"/>
  </w:num>
  <w:num w:numId="13">
    <w:abstractNumId w:val="6"/>
  </w:num>
  <w:num w:numId="14">
    <w:abstractNumId w:val="0"/>
  </w:num>
  <w:num w:numId="15">
    <w:abstractNumId w:val="12"/>
  </w:num>
  <w:num w:numId="16">
    <w:abstractNumId w:val="17"/>
  </w:num>
  <w:num w:numId="17">
    <w:abstractNumId w:val="5"/>
  </w:num>
  <w:num w:numId="18">
    <w:abstractNumId w:val="8"/>
  </w:num>
  <w:num w:numId="19">
    <w:abstractNumId w:val="13"/>
  </w:num>
  <w:num w:numId="20">
    <w:abstractNumId w:val="15"/>
  </w:num>
  <w:num w:numId="2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07A6C"/>
    <w:rsid w:val="000223E6"/>
    <w:rsid w:val="00032784"/>
    <w:rsid w:val="00065CED"/>
    <w:rsid w:val="00076B87"/>
    <w:rsid w:val="000A51E9"/>
    <w:rsid w:val="000A7FD8"/>
    <w:rsid w:val="000C7931"/>
    <w:rsid w:val="000D7C62"/>
    <w:rsid w:val="000E2CA7"/>
    <w:rsid w:val="000E559D"/>
    <w:rsid w:val="000F1BF1"/>
    <w:rsid w:val="0012483C"/>
    <w:rsid w:val="0013041B"/>
    <w:rsid w:val="001313FD"/>
    <w:rsid w:val="00131E82"/>
    <w:rsid w:val="0014224F"/>
    <w:rsid w:val="00156810"/>
    <w:rsid w:val="00197871"/>
    <w:rsid w:val="00197F0B"/>
    <w:rsid w:val="001A2522"/>
    <w:rsid w:val="001A684D"/>
    <w:rsid w:val="001B24E2"/>
    <w:rsid w:val="001B385E"/>
    <w:rsid w:val="001C01AE"/>
    <w:rsid w:val="001E2294"/>
    <w:rsid w:val="001F2652"/>
    <w:rsid w:val="001F362E"/>
    <w:rsid w:val="002033E8"/>
    <w:rsid w:val="00217AF5"/>
    <w:rsid w:val="00217D1E"/>
    <w:rsid w:val="00222BE4"/>
    <w:rsid w:val="00233D8F"/>
    <w:rsid w:val="00247559"/>
    <w:rsid w:val="00264E5A"/>
    <w:rsid w:val="002831C8"/>
    <w:rsid w:val="0029704B"/>
    <w:rsid w:val="002B0CC0"/>
    <w:rsid w:val="002B633C"/>
    <w:rsid w:val="002C1212"/>
    <w:rsid w:val="00303698"/>
    <w:rsid w:val="00305AD5"/>
    <w:rsid w:val="00331627"/>
    <w:rsid w:val="00334BE2"/>
    <w:rsid w:val="0034418B"/>
    <w:rsid w:val="00347ECD"/>
    <w:rsid w:val="00353C66"/>
    <w:rsid w:val="003865BD"/>
    <w:rsid w:val="003929B8"/>
    <w:rsid w:val="003940BD"/>
    <w:rsid w:val="003B4D00"/>
    <w:rsid w:val="003B6963"/>
    <w:rsid w:val="003C3B4C"/>
    <w:rsid w:val="003E0D56"/>
    <w:rsid w:val="003E1959"/>
    <w:rsid w:val="003E7BE8"/>
    <w:rsid w:val="00414957"/>
    <w:rsid w:val="00423B6B"/>
    <w:rsid w:val="004311B6"/>
    <w:rsid w:val="00432F0D"/>
    <w:rsid w:val="00437E9F"/>
    <w:rsid w:val="004846D0"/>
    <w:rsid w:val="004A2C9F"/>
    <w:rsid w:val="004B4F04"/>
    <w:rsid w:val="004B5878"/>
    <w:rsid w:val="004D4CEA"/>
    <w:rsid w:val="0051217E"/>
    <w:rsid w:val="0054167C"/>
    <w:rsid w:val="00552A49"/>
    <w:rsid w:val="005832A1"/>
    <w:rsid w:val="00584018"/>
    <w:rsid w:val="005871F8"/>
    <w:rsid w:val="00595C13"/>
    <w:rsid w:val="005A53BB"/>
    <w:rsid w:val="005D0FEE"/>
    <w:rsid w:val="005D618F"/>
    <w:rsid w:val="005E2018"/>
    <w:rsid w:val="00607823"/>
    <w:rsid w:val="00615920"/>
    <w:rsid w:val="00630F40"/>
    <w:rsid w:val="00633E52"/>
    <w:rsid w:val="006620BB"/>
    <w:rsid w:val="0067504E"/>
    <w:rsid w:val="00675E21"/>
    <w:rsid w:val="00696552"/>
    <w:rsid w:val="006B5BC4"/>
    <w:rsid w:val="006B6C65"/>
    <w:rsid w:val="006C70A2"/>
    <w:rsid w:val="006D34AA"/>
    <w:rsid w:val="006F203C"/>
    <w:rsid w:val="00700757"/>
    <w:rsid w:val="007018EB"/>
    <w:rsid w:val="007371A3"/>
    <w:rsid w:val="00743800"/>
    <w:rsid w:val="007526A0"/>
    <w:rsid w:val="00767715"/>
    <w:rsid w:val="007B0AA1"/>
    <w:rsid w:val="007D6F7F"/>
    <w:rsid w:val="007E79C5"/>
    <w:rsid w:val="008011B5"/>
    <w:rsid w:val="00805D47"/>
    <w:rsid w:val="0084022E"/>
    <w:rsid w:val="008504EE"/>
    <w:rsid w:val="0086146A"/>
    <w:rsid w:val="00862F76"/>
    <w:rsid w:val="00887CD3"/>
    <w:rsid w:val="008916FF"/>
    <w:rsid w:val="0089243D"/>
    <w:rsid w:val="00895BB1"/>
    <w:rsid w:val="0089766F"/>
    <w:rsid w:val="00897F81"/>
    <w:rsid w:val="008B68D1"/>
    <w:rsid w:val="008D670A"/>
    <w:rsid w:val="0090491F"/>
    <w:rsid w:val="009377B9"/>
    <w:rsid w:val="00986379"/>
    <w:rsid w:val="0098715E"/>
    <w:rsid w:val="009A52B6"/>
    <w:rsid w:val="009C1CC8"/>
    <w:rsid w:val="009E29A2"/>
    <w:rsid w:val="00A20198"/>
    <w:rsid w:val="00A26F22"/>
    <w:rsid w:val="00A33007"/>
    <w:rsid w:val="00A458F2"/>
    <w:rsid w:val="00A4659E"/>
    <w:rsid w:val="00A52848"/>
    <w:rsid w:val="00A97A6F"/>
    <w:rsid w:val="00AA3199"/>
    <w:rsid w:val="00AA33B6"/>
    <w:rsid w:val="00AA7501"/>
    <w:rsid w:val="00AB1D57"/>
    <w:rsid w:val="00AC4396"/>
    <w:rsid w:val="00AC6926"/>
    <w:rsid w:val="00AD22B1"/>
    <w:rsid w:val="00AD3E77"/>
    <w:rsid w:val="00AD5412"/>
    <w:rsid w:val="00AE3DBA"/>
    <w:rsid w:val="00AF2593"/>
    <w:rsid w:val="00AF610D"/>
    <w:rsid w:val="00B005F9"/>
    <w:rsid w:val="00B0088F"/>
    <w:rsid w:val="00B06DE9"/>
    <w:rsid w:val="00B12AA8"/>
    <w:rsid w:val="00B14657"/>
    <w:rsid w:val="00B167FE"/>
    <w:rsid w:val="00B34505"/>
    <w:rsid w:val="00B34C35"/>
    <w:rsid w:val="00B37E83"/>
    <w:rsid w:val="00B4163F"/>
    <w:rsid w:val="00B470C1"/>
    <w:rsid w:val="00B478D5"/>
    <w:rsid w:val="00B56B44"/>
    <w:rsid w:val="00B833CF"/>
    <w:rsid w:val="00B84DD0"/>
    <w:rsid w:val="00B86DA6"/>
    <w:rsid w:val="00B91A54"/>
    <w:rsid w:val="00B928B1"/>
    <w:rsid w:val="00BE0A0D"/>
    <w:rsid w:val="00BE0A16"/>
    <w:rsid w:val="00BE0D6B"/>
    <w:rsid w:val="00C02507"/>
    <w:rsid w:val="00C06554"/>
    <w:rsid w:val="00C2554D"/>
    <w:rsid w:val="00C32969"/>
    <w:rsid w:val="00C67DAC"/>
    <w:rsid w:val="00CD4819"/>
    <w:rsid w:val="00CE1B0F"/>
    <w:rsid w:val="00CF374B"/>
    <w:rsid w:val="00D021CC"/>
    <w:rsid w:val="00D15AFA"/>
    <w:rsid w:val="00D3424D"/>
    <w:rsid w:val="00D44190"/>
    <w:rsid w:val="00D47C8F"/>
    <w:rsid w:val="00D56861"/>
    <w:rsid w:val="00D85C5B"/>
    <w:rsid w:val="00D8794E"/>
    <w:rsid w:val="00DD32CC"/>
    <w:rsid w:val="00E335E7"/>
    <w:rsid w:val="00E33B85"/>
    <w:rsid w:val="00E33EEB"/>
    <w:rsid w:val="00E36210"/>
    <w:rsid w:val="00E420B3"/>
    <w:rsid w:val="00E440DF"/>
    <w:rsid w:val="00E76AF7"/>
    <w:rsid w:val="00E9108B"/>
    <w:rsid w:val="00EB609C"/>
    <w:rsid w:val="00EF5B3A"/>
    <w:rsid w:val="00F00C3C"/>
    <w:rsid w:val="00F14324"/>
    <w:rsid w:val="00F157E5"/>
    <w:rsid w:val="00F15A35"/>
    <w:rsid w:val="00F16539"/>
    <w:rsid w:val="00F24DA5"/>
    <w:rsid w:val="00F26BB7"/>
    <w:rsid w:val="00F323A4"/>
    <w:rsid w:val="00F324CF"/>
    <w:rsid w:val="00F43F08"/>
    <w:rsid w:val="00F473AC"/>
    <w:rsid w:val="00F9525B"/>
    <w:rsid w:val="00FB5E61"/>
    <w:rsid w:val="00FC035D"/>
    <w:rsid w:val="00FD4A9A"/>
    <w:rsid w:val="00FD4E8A"/>
    <w:rsid w:val="00FE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CC5373C-A3B2-43D3-AB63-8A57DE2C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basedOn w:val="a0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header"/>
    <w:basedOn w:val="a"/>
    <w:link w:val="ab"/>
    <w:rsid w:val="00F15A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F15A35"/>
    <w:rPr>
      <w:kern w:val="2"/>
    </w:rPr>
  </w:style>
  <w:style w:type="paragraph" w:styleId="ac">
    <w:name w:val="List Paragraph"/>
    <w:basedOn w:val="a"/>
    <w:uiPriority w:val="34"/>
    <w:qFormat/>
    <w:rsid w:val="00F15A35"/>
    <w:pPr>
      <w:ind w:leftChars="200" w:left="480"/>
    </w:pPr>
  </w:style>
  <w:style w:type="paragraph" w:styleId="ad">
    <w:name w:val="Date"/>
    <w:basedOn w:val="a"/>
    <w:next w:val="a"/>
    <w:link w:val="ae"/>
    <w:rsid w:val="00C02507"/>
    <w:pPr>
      <w:jc w:val="right"/>
    </w:pPr>
  </w:style>
  <w:style w:type="character" w:customStyle="1" w:styleId="ae">
    <w:name w:val="日期 字元"/>
    <w:basedOn w:val="a0"/>
    <w:link w:val="ad"/>
    <w:rsid w:val="00C02507"/>
    <w:rPr>
      <w:kern w:val="2"/>
      <w:sz w:val="24"/>
      <w:szCs w:val="24"/>
    </w:rPr>
  </w:style>
  <w:style w:type="character" w:customStyle="1" w:styleId="style31">
    <w:name w:val="style31"/>
    <w:basedOn w:val="a0"/>
    <w:rsid w:val="00F323A4"/>
    <w:rPr>
      <w:rFonts w:ascii="Arial" w:hAnsi="Arial" w:cs="Arial" w:hint="default"/>
      <w:sz w:val="20"/>
      <w:szCs w:val="20"/>
    </w:rPr>
  </w:style>
  <w:style w:type="paragraph" w:styleId="af">
    <w:name w:val="Balloon Text"/>
    <w:basedOn w:val="a"/>
    <w:semiHidden/>
    <w:rsid w:val="00247559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Links>
    <vt:vector size="6" baseType="variant">
      <vt:variant>
        <vt:i4>1887463179</vt:i4>
      </vt:variant>
      <vt:variant>
        <vt:i4>0</vt:i4>
      </vt:variant>
      <vt:variant>
        <vt:i4>0</vt:i4>
      </vt:variant>
      <vt:variant>
        <vt:i4>5</vt:i4>
      </vt:variant>
      <vt:variant>
        <vt:lpwstr>../畫面/USAAK00400_備註輸入處理導引.html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2020-07-27T00:57:00Z</dcterms:created>
  <dcterms:modified xsi:type="dcterms:W3CDTF">2020-07-27T00:57:00Z</dcterms:modified>
</cp:coreProperties>
</file>