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5"/>
                <w:attr w:name="Year" w:val="2009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B96DC4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B96DC4">
                <w:rPr>
                  <w:rFonts w:eastAsia="標楷體" w:hint="eastAsia"/>
                  <w:lang w:eastAsia="zh-TW"/>
                </w:rPr>
                <w:t>5</w:t>
              </w:r>
              <w:r w:rsidR="000857F5">
                <w:rPr>
                  <w:rFonts w:eastAsia="標楷體" w:hint="eastAsia"/>
                  <w:lang w:eastAsia="zh-TW"/>
                </w:rPr>
                <w:t>/</w:t>
              </w:r>
              <w:r w:rsidR="00B96DC4">
                <w:rPr>
                  <w:rFonts w:eastAsia="標楷體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5F0B11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8B1001">
        <w:rPr>
          <w:rFonts w:hint="eastAsia"/>
          <w:kern w:val="2"/>
          <w:szCs w:val="24"/>
          <w:lang w:eastAsia="zh-TW"/>
        </w:rPr>
        <w:t>意外險</w:t>
      </w:r>
      <w:r w:rsidR="00F81890">
        <w:rPr>
          <w:rFonts w:hint="eastAsia"/>
          <w:kern w:val="2"/>
          <w:szCs w:val="24"/>
          <w:lang w:eastAsia="zh-TW"/>
        </w:rPr>
        <w:t>會計印花稅</w:t>
      </w:r>
      <w:r w:rsidR="00F81890">
        <w:rPr>
          <w:rFonts w:hint="eastAsia"/>
          <w:kern w:val="2"/>
          <w:szCs w:val="24"/>
          <w:lang w:eastAsia="zh-TW"/>
        </w:rPr>
        <w:t>_</w:t>
      </w:r>
      <w:r w:rsidR="00F81890">
        <w:rPr>
          <w:rFonts w:hint="eastAsia"/>
          <w:kern w:val="2"/>
          <w:szCs w:val="24"/>
          <w:lang w:eastAsia="zh-TW"/>
        </w:rPr>
        <w:t>每月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654782">
        <w:rPr>
          <w:rFonts w:hint="eastAsia"/>
          <w:kern w:val="2"/>
          <w:szCs w:val="24"/>
          <w:lang w:eastAsia="zh-TW"/>
        </w:rPr>
        <w:t>10</w:t>
      </w:r>
      <w:r w:rsidR="004908BA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FB3F0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抽每</w:t>
      </w:r>
      <w:r w:rsidR="00F81890">
        <w:rPr>
          <w:rFonts w:hint="eastAsia"/>
          <w:kern w:val="2"/>
          <w:szCs w:val="24"/>
          <w:lang w:eastAsia="zh-TW"/>
        </w:rPr>
        <w:t>月</w:t>
      </w:r>
      <w:r w:rsidR="005E7CFA">
        <w:rPr>
          <w:rFonts w:hint="eastAsia"/>
          <w:kern w:val="2"/>
          <w:szCs w:val="24"/>
          <w:lang w:eastAsia="zh-TW"/>
        </w:rPr>
        <w:t>意外險</w:t>
      </w:r>
      <w:r w:rsidR="004C1BE6">
        <w:rPr>
          <w:rFonts w:ascii="細明體" w:eastAsia="細明體" w:hAnsi="細明體" w:hint="eastAsia"/>
          <w:lang w:eastAsia="zh-TW"/>
        </w:rPr>
        <w:t>理賠記錄</w:t>
      </w:r>
      <w:r w:rsidR="00F81890">
        <w:rPr>
          <w:rFonts w:ascii="細明體" w:eastAsia="細明體" w:hAnsi="細明體" w:hint="eastAsia"/>
          <w:lang w:eastAsia="zh-TW"/>
        </w:rPr>
        <w:t>印花稅資料</w:t>
      </w:r>
      <w:r>
        <w:rPr>
          <w:rFonts w:ascii="細明體" w:eastAsia="細明體" w:hAnsi="細明體" w:hint="eastAsia"/>
          <w:lang w:eastAsia="zh-TW"/>
        </w:rPr>
        <w:t>PASS</w:t>
      </w:r>
      <w:r w:rsidR="00F81890">
        <w:rPr>
          <w:rFonts w:ascii="細明體" w:eastAsia="細明體" w:hAnsi="細明體" w:hint="eastAsia"/>
          <w:lang w:eastAsia="zh-TW"/>
        </w:rPr>
        <w:t>會計</w:t>
      </w:r>
      <w:r w:rsidR="003C5B54">
        <w:rPr>
          <w:rFonts w:ascii="細明體" w:eastAsia="細明體" w:hAnsi="細明體" w:hint="eastAsia"/>
          <w:lang w:eastAsia="zh-TW"/>
        </w:rPr>
        <w:t>(</w:t>
      </w:r>
      <w:r w:rsidR="003C5B54" w:rsidRPr="003C5B54">
        <w:rPr>
          <w:rFonts w:ascii="細明體" w:eastAsia="細明體" w:hAnsi="細明體"/>
          <w:lang w:eastAsia="zh-TW"/>
        </w:rPr>
        <w:t>JACFW030</w:t>
      </w:r>
      <w:r w:rsidR="00400983">
        <w:rPr>
          <w:rFonts w:ascii="細明體" w:eastAsia="細明體" w:hAnsi="細明體" w:hint="eastAsia"/>
          <w:lang w:eastAsia="zh-TW"/>
        </w:rPr>
        <w:t>-&gt;</w:t>
      </w:r>
      <w:r w:rsidR="00400983" w:rsidRPr="00400983">
        <w:rPr>
          <w:rFonts w:ascii="細明體" w:eastAsia="細明體" w:hAnsi="細明體"/>
          <w:lang w:eastAsia="zh-TW"/>
        </w:rPr>
        <w:t>JACFW03</w:t>
      </w:r>
      <w:r w:rsidR="00400983">
        <w:rPr>
          <w:rFonts w:ascii="細明體" w:eastAsia="細明體" w:hAnsi="細明體" w:hint="eastAsia"/>
          <w:lang w:eastAsia="zh-TW"/>
        </w:rPr>
        <w:t>1</w:t>
      </w:r>
      <w:r w:rsidR="003C5B54">
        <w:rPr>
          <w:rFonts w:ascii="細明體" w:eastAsia="細明體" w:hAnsi="細明體" w:hint="eastAsia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FB3F04">
        <w:rPr>
          <w:rFonts w:hint="eastAsia"/>
          <w:kern w:val="2"/>
          <w:szCs w:val="24"/>
          <w:lang w:eastAsia="zh-TW"/>
        </w:rPr>
        <w:t xml:space="preserve"> 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017A0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</w:t>
      </w:r>
      <w:r w:rsidR="00F51818">
        <w:rPr>
          <w:rFonts w:hint="eastAsia"/>
          <w:kern w:val="2"/>
          <w:szCs w:val="24"/>
          <w:lang w:eastAsia="zh-TW"/>
        </w:rPr>
        <w:t>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 w:rsidR="00F51818"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B</w:t>
      </w:r>
      <w:r w:rsidR="00FB3F04">
        <w:rPr>
          <w:rFonts w:hint="eastAsia"/>
          <w:kern w:val="2"/>
          <w:szCs w:val="24"/>
          <w:lang w:eastAsia="zh-TW"/>
        </w:rPr>
        <w:t>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017A0F" w:rsidRDefault="00017A0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案件各保單理賠金額分配檔</w:t>
      </w:r>
      <w:r>
        <w:rPr>
          <w:rFonts w:hint="eastAsia"/>
          <w:kern w:val="2"/>
          <w:szCs w:val="24"/>
          <w:lang w:eastAsia="zh-TW"/>
        </w:rPr>
        <w:t>DTAAB002</w:t>
      </w:r>
      <w:r>
        <w:rPr>
          <w:rFonts w:hint="eastAsia"/>
          <w:kern w:val="2"/>
          <w:szCs w:val="24"/>
          <w:lang w:eastAsia="zh-TW"/>
        </w:rPr>
        <w:t>。</w:t>
      </w:r>
    </w:p>
    <w:p w:rsidR="00F5395D" w:rsidRDefault="0031027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理賠申請書檔</w:t>
      </w:r>
      <w:r w:rsidR="00F5395D" w:rsidRPr="00F5395D">
        <w:rPr>
          <w:kern w:val="2"/>
          <w:szCs w:val="24"/>
          <w:lang w:eastAsia="zh-TW"/>
        </w:rPr>
        <w:t>DTAAA010</w:t>
      </w:r>
      <w:r w:rsidR="007A6473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BE54A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tbl>
      <w:tblPr>
        <w:tblW w:w="9180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BE54A1" w:rsidTr="005D08BD">
        <w:tc>
          <w:tcPr>
            <w:tcW w:w="1080" w:type="dxa"/>
            <w:gridSpan w:val="2"/>
          </w:tcPr>
          <w:p w:rsidR="00BE54A1" w:rsidRDefault="00BE54A1" w:rsidP="00BE54A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BE54A1" w:rsidRDefault="00BE54A1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BE54A1" w:rsidTr="005D08BD">
        <w:tc>
          <w:tcPr>
            <w:tcW w:w="9180" w:type="dxa"/>
            <w:gridSpan w:val="5"/>
          </w:tcPr>
          <w:p w:rsidR="00BE54A1" w:rsidRDefault="00BE54A1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BE54A1" w:rsidTr="005D08BD">
        <w:tc>
          <w:tcPr>
            <w:tcW w:w="720" w:type="dxa"/>
          </w:tcPr>
          <w:p w:rsidR="00BE54A1" w:rsidRDefault="00BE54A1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BE54A1" w:rsidRDefault="00BE54A1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BE54A1" w:rsidRDefault="00BE54A1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BE54A1" w:rsidRDefault="00BE54A1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BE54A1" w:rsidTr="005D08BD">
        <w:tc>
          <w:tcPr>
            <w:tcW w:w="720" w:type="dxa"/>
          </w:tcPr>
          <w:p w:rsidR="00BE54A1" w:rsidRDefault="00BE54A1" w:rsidP="00BE54A1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E54A1" w:rsidRPr="000C044D" w:rsidRDefault="00B20572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抽取</w:t>
            </w:r>
            <w:r w:rsidR="007B3DAD">
              <w:rPr>
                <w:rFonts w:ascii="細明體" w:eastAsia="細明體" w:hAnsi="細明體" w:hint="eastAsia"/>
                <w:sz w:val="20"/>
                <w:szCs w:val="20"/>
              </w:rPr>
              <w:t>匯款</w:t>
            </w:r>
            <w:r w:rsidR="00FC0043">
              <w:rPr>
                <w:rFonts w:ascii="細明體" w:eastAsia="細明體" w:hAnsi="細明體" w:hint="eastAsia"/>
                <w:sz w:val="20"/>
                <w:szCs w:val="20"/>
              </w:rPr>
              <w:t>年</w:t>
            </w:r>
          </w:p>
        </w:tc>
        <w:tc>
          <w:tcPr>
            <w:tcW w:w="1800" w:type="dxa"/>
            <w:vAlign w:val="bottom"/>
          </w:tcPr>
          <w:p w:rsidR="00BE54A1" w:rsidRPr="004E543C" w:rsidRDefault="003B4838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</w:t>
            </w:r>
          </w:p>
        </w:tc>
        <w:tc>
          <w:tcPr>
            <w:tcW w:w="4320" w:type="dxa"/>
          </w:tcPr>
          <w:p w:rsidR="00BE54A1" w:rsidRPr="004E543C" w:rsidRDefault="00BE54A1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C0043" w:rsidTr="005D08BD">
        <w:tc>
          <w:tcPr>
            <w:tcW w:w="720" w:type="dxa"/>
          </w:tcPr>
          <w:p w:rsidR="00FC0043" w:rsidRDefault="00FC0043" w:rsidP="00BE54A1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C0043" w:rsidRPr="000C044D" w:rsidRDefault="00FC0043" w:rsidP="00FC00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抽取匯款月</w:t>
            </w:r>
          </w:p>
        </w:tc>
        <w:tc>
          <w:tcPr>
            <w:tcW w:w="1800" w:type="dxa"/>
            <w:vAlign w:val="bottom"/>
          </w:tcPr>
          <w:p w:rsidR="00FC0043" w:rsidRPr="004E543C" w:rsidRDefault="00FC0043" w:rsidP="00FC00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Int</w:t>
            </w:r>
          </w:p>
        </w:tc>
        <w:tc>
          <w:tcPr>
            <w:tcW w:w="4320" w:type="dxa"/>
          </w:tcPr>
          <w:p w:rsidR="00FC0043" w:rsidRPr="004E543C" w:rsidRDefault="00FC0043" w:rsidP="00BE54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 w:rsidTr="00EC7BEF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 w:rsidTr="00EC7BEF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0867BC">
              <w:rPr>
                <w:rFonts w:ascii="細明體" w:eastAsia="細明體" w:hAnsi="細明體" w:hint="eastAsia"/>
                <w:bCs/>
                <w:sz w:val="20"/>
                <w:szCs w:val="20"/>
              </w:rPr>
              <w:t>M</w:t>
            </w:r>
          </w:p>
        </w:tc>
      </w:tr>
      <w:tr w:rsidR="00237FD2" w:rsidTr="00EC7BEF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C305FC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 w:rsidR="00E44586">
              <w:rPr>
                <w:rFonts w:ascii="細明體" w:eastAsia="細明體" w:hAnsi="細明體" w:hint="eastAsia"/>
                <w:bCs/>
                <w:sz w:val="20"/>
                <w:szCs w:val="20"/>
              </w:rPr>
              <w:t>5</w:t>
            </w:r>
          </w:p>
        </w:tc>
      </w:tr>
      <w:tr w:rsidR="00237FD2" w:rsidTr="00EC7BEF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 w:rsidTr="00EC7BEF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 w:rsidTr="00EC7BEF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 w:rsidTr="00EC7BEF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1416F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每</w:t>
            </w:r>
            <w:r w:rsidR="000867BC"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3號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CE6DCE" w:rsidRDefault="00CE6D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</w:t>
      </w:r>
      <w:r w:rsidR="00CC66E6">
        <w:rPr>
          <w:rFonts w:ascii="細明體" w:eastAsia="細明體" w:hAnsi="細明體" w:hint="eastAsia"/>
        </w:rPr>
        <w:t>匯款月份</w:t>
      </w:r>
    </w:p>
    <w:p w:rsidR="00DA3068" w:rsidRPr="006C4CE0" w:rsidRDefault="00DA3068" w:rsidP="00A4188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FB49FC">
        <w:rPr>
          <w:rFonts w:hint="eastAsia"/>
          <w:kern w:val="2"/>
          <w:szCs w:val="24"/>
          <w:lang w:eastAsia="zh-TW"/>
        </w:rPr>
        <w:t>輸入</w:t>
      </w:r>
      <w:r w:rsidR="00FB49FC">
        <w:rPr>
          <w:rFonts w:hint="eastAsia"/>
          <w:kern w:val="2"/>
          <w:szCs w:val="24"/>
          <w:lang w:eastAsia="zh-TW"/>
        </w:rPr>
        <w:t>.</w:t>
      </w:r>
      <w:r w:rsidR="00FB49FC">
        <w:rPr>
          <w:rFonts w:ascii="細明體" w:eastAsia="細明體" w:hAnsi="細明體" w:hint="eastAsia"/>
        </w:rPr>
        <w:t>抽取匯款月份</w:t>
      </w:r>
      <w:r w:rsidR="00FB49FC">
        <w:rPr>
          <w:rFonts w:ascii="細明體" w:eastAsia="細明體" w:hAnsi="細明體" w:hint="eastAsia"/>
          <w:lang w:eastAsia="zh-TW"/>
        </w:rPr>
        <w:t>有值</w:t>
      </w:r>
    </w:p>
    <w:p w:rsidR="006C4CE0" w:rsidRPr="00720220" w:rsidRDefault="00162682" w:rsidP="006C4CE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抽取匯款月份</w:t>
      </w:r>
      <w:r w:rsidR="00720220">
        <w:rPr>
          <w:rFonts w:ascii="細明體" w:eastAsia="細明體" w:hAnsi="細明體" w:hint="eastAsia"/>
          <w:lang w:eastAsia="zh-TW"/>
        </w:rPr>
        <w:t xml:space="preserve"> &lt; 1 OR </w:t>
      </w:r>
      <w:r w:rsidR="00720220">
        <w:rPr>
          <w:rFonts w:hint="eastAsia"/>
          <w:kern w:val="2"/>
          <w:szCs w:val="24"/>
          <w:lang w:eastAsia="zh-TW"/>
        </w:rPr>
        <w:t>輸入</w:t>
      </w:r>
      <w:r w:rsidR="00720220">
        <w:rPr>
          <w:rFonts w:hint="eastAsia"/>
          <w:kern w:val="2"/>
          <w:szCs w:val="24"/>
          <w:lang w:eastAsia="zh-TW"/>
        </w:rPr>
        <w:t>.</w:t>
      </w:r>
      <w:r w:rsidR="00720220">
        <w:rPr>
          <w:rFonts w:ascii="細明體" w:eastAsia="細明體" w:hAnsi="細明體" w:hint="eastAsia"/>
          <w:lang w:eastAsia="zh-TW"/>
        </w:rPr>
        <w:t>抽取匯款月份 &gt; 12</w:t>
      </w:r>
    </w:p>
    <w:p w:rsidR="00720220" w:rsidRDefault="00736779" w:rsidP="0072022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訊息：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rFonts w:hint="eastAsia"/>
          <w:kern w:val="2"/>
          <w:szCs w:val="24"/>
          <w:lang w:eastAsia="zh-TW"/>
        </w:rPr>
        <w:t>輸入之</w:t>
      </w:r>
      <w:r>
        <w:rPr>
          <w:rFonts w:ascii="細明體" w:eastAsia="細明體" w:hAnsi="細明體" w:hint="eastAsia"/>
          <w:lang w:eastAsia="zh-TW"/>
        </w:rPr>
        <w:t>抽取匯款月有誤--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抽取匯款月</w:t>
      </w:r>
      <w:r w:rsidR="00DB43D0">
        <w:rPr>
          <w:rFonts w:ascii="細明體" w:eastAsia="細明體" w:hAnsi="細明體" w:hint="eastAsia"/>
          <w:lang w:eastAsia="zh-TW"/>
        </w:rPr>
        <w:t>，RETURN。</w:t>
      </w:r>
    </w:p>
    <w:p w:rsidR="007F7588" w:rsidRPr="00FC50C0" w:rsidRDefault="007F7588" w:rsidP="007F758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ELSE</w:t>
      </w:r>
      <w:r w:rsidR="00167687">
        <w:rPr>
          <w:rFonts w:ascii="新細明體" w:hAnsi="新細明體" w:hint="eastAsia"/>
          <w:kern w:val="2"/>
          <w:szCs w:val="24"/>
          <w:lang w:eastAsia="zh-TW"/>
        </w:rPr>
        <w:t xml:space="preserve"> IF</w:t>
      </w:r>
      <w:r w:rsidR="00167687">
        <w:rPr>
          <w:rFonts w:hint="eastAsia"/>
          <w:kern w:val="2"/>
          <w:szCs w:val="24"/>
          <w:lang w:eastAsia="zh-TW"/>
        </w:rPr>
        <w:t>輸入</w:t>
      </w:r>
      <w:r w:rsidR="00167687">
        <w:rPr>
          <w:rFonts w:hint="eastAsia"/>
          <w:kern w:val="2"/>
          <w:szCs w:val="24"/>
          <w:lang w:eastAsia="zh-TW"/>
        </w:rPr>
        <w:t>.</w:t>
      </w:r>
      <w:r w:rsidR="00167687">
        <w:rPr>
          <w:rFonts w:ascii="細明體" w:eastAsia="細明體" w:hAnsi="細明體" w:hint="eastAsia"/>
        </w:rPr>
        <w:t>抽取匯款年</w:t>
      </w:r>
      <w:r w:rsidR="003F523B">
        <w:rPr>
          <w:rFonts w:ascii="細明體" w:eastAsia="細明體" w:hAnsi="細明體" w:hint="eastAsia"/>
          <w:lang w:eastAsia="zh-TW"/>
        </w:rPr>
        <w:t xml:space="preserve"> 長度 = 0 (</w:t>
      </w:r>
      <w:r w:rsidR="00EB6EFE">
        <w:rPr>
          <w:rFonts w:ascii="細明體" w:eastAsia="細明體" w:hAnsi="細明體" w:hint="eastAsia"/>
          <w:lang w:eastAsia="zh-TW"/>
        </w:rPr>
        <w:t>匯款年、月要同時有值</w:t>
      </w:r>
      <w:r w:rsidR="003F523B">
        <w:rPr>
          <w:rFonts w:ascii="細明體" w:eastAsia="細明體" w:hAnsi="細明體" w:hint="eastAsia"/>
          <w:lang w:eastAsia="zh-TW"/>
        </w:rPr>
        <w:t>)</w:t>
      </w:r>
    </w:p>
    <w:p w:rsidR="00FC50C0" w:rsidRDefault="00C11A59" w:rsidP="00FC50C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訊息：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rFonts w:hint="eastAsia"/>
          <w:kern w:val="2"/>
          <w:szCs w:val="24"/>
          <w:lang w:eastAsia="zh-TW"/>
        </w:rPr>
        <w:t>輸入之</w:t>
      </w:r>
      <w:r>
        <w:rPr>
          <w:rFonts w:ascii="細明體" w:eastAsia="細明體" w:hAnsi="細明體" w:hint="eastAsia"/>
          <w:lang w:eastAsia="zh-TW"/>
        </w:rPr>
        <w:t>抽取匯款</w:t>
      </w:r>
      <w:r w:rsidR="0071436D">
        <w:rPr>
          <w:rFonts w:ascii="細明體" w:eastAsia="細明體" w:hAnsi="細明體" w:hint="eastAsia"/>
          <w:lang w:eastAsia="zh-TW"/>
        </w:rPr>
        <w:t>年</w:t>
      </w:r>
      <w:r>
        <w:rPr>
          <w:rFonts w:ascii="細明體" w:eastAsia="細明體" w:hAnsi="細明體" w:hint="eastAsia"/>
          <w:lang w:eastAsia="zh-TW"/>
        </w:rPr>
        <w:t>有誤--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抽取匯款</w:t>
      </w:r>
      <w:r w:rsidR="00D34743">
        <w:rPr>
          <w:rFonts w:ascii="細明體" w:eastAsia="細明體" w:hAnsi="細明體" w:hint="eastAsia"/>
          <w:lang w:eastAsia="zh-TW"/>
        </w:rPr>
        <w:t>年</w:t>
      </w:r>
      <w:r>
        <w:rPr>
          <w:rFonts w:ascii="細明體" w:eastAsia="細明體" w:hAnsi="細明體" w:hint="eastAsia"/>
          <w:lang w:eastAsia="zh-TW"/>
        </w:rPr>
        <w:t>，RETURN。</w:t>
      </w:r>
    </w:p>
    <w:p w:rsidR="00167687" w:rsidRDefault="00167687" w:rsidP="007F758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8438C6" w:rsidRDefault="008438C6" w:rsidP="007F758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抽取年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抽取匯款年</w:t>
      </w:r>
    </w:p>
    <w:p w:rsidR="007F7588" w:rsidRDefault="007F7588" w:rsidP="007F758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抽取月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抽取匯款月</w:t>
      </w:r>
    </w:p>
    <w:p w:rsidR="003F4713" w:rsidRDefault="00A4203D" w:rsidP="00A420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AB7117" w:rsidRPr="00E6536A" w:rsidRDefault="00AB7117" w:rsidP="00AB711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抽取月 =</w:t>
      </w:r>
      <w:r w:rsidR="00485AF9">
        <w:rPr>
          <w:rFonts w:ascii="新細明體" w:hAnsi="新細明體" w:hint="eastAsia"/>
          <w:kern w:val="2"/>
          <w:szCs w:val="24"/>
          <w:lang w:eastAsia="zh-TW"/>
        </w:rPr>
        <w:t xml:space="preserve"> MONTH( CURRENT DATE )</w:t>
      </w:r>
      <w:r w:rsidR="00B020E5">
        <w:rPr>
          <w:rFonts w:ascii="新細明體" w:hAnsi="新細明體"/>
          <w:kern w:val="2"/>
          <w:szCs w:val="24"/>
          <w:lang w:eastAsia="zh-TW"/>
        </w:rPr>
        <w:t>–</w:t>
      </w:r>
      <w:r w:rsidR="005F15BD">
        <w:rPr>
          <w:rFonts w:ascii="新細明體" w:hAnsi="新細明體" w:hint="eastAsia"/>
          <w:kern w:val="2"/>
          <w:szCs w:val="24"/>
          <w:lang w:eastAsia="zh-TW"/>
        </w:rPr>
        <w:t xml:space="preserve"> 1</w:t>
      </w:r>
      <w:r w:rsidR="00B020E5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B020E5" w:rsidRPr="003E76A8">
        <w:rPr>
          <w:rFonts w:ascii="新細明體" w:hAnsi="新細明體" w:hint="eastAsia"/>
          <w:b/>
          <w:color w:val="000080"/>
          <w:kern w:val="2"/>
          <w:szCs w:val="24"/>
          <w:shd w:val="pct15" w:color="auto" w:fill="FFFFFF"/>
          <w:lang w:eastAsia="zh-TW"/>
        </w:rPr>
        <w:t>(今天日期的前一個月，EX:今天 20090505</w:t>
      </w:r>
      <w:r w:rsidR="00B020E5" w:rsidRPr="003E76A8">
        <w:rPr>
          <w:rFonts w:ascii="新細明體" w:hAnsi="新細明體"/>
          <w:b/>
          <w:color w:val="000080"/>
          <w:kern w:val="2"/>
          <w:szCs w:val="24"/>
          <w:shd w:val="pct15" w:color="auto" w:fill="FFFFFF"/>
          <w:lang w:eastAsia="zh-TW"/>
        </w:rPr>
        <w:sym w:font="Wingdings" w:char="F0E0"/>
      </w:r>
      <w:r w:rsidR="00B020E5" w:rsidRPr="003E76A8">
        <w:rPr>
          <w:rFonts w:ascii="新細明體" w:hAnsi="新細明體" w:hint="eastAsia"/>
          <w:b/>
          <w:color w:val="000080"/>
          <w:kern w:val="2"/>
          <w:szCs w:val="24"/>
          <w:shd w:val="pct15" w:color="auto" w:fill="FFFFFF"/>
          <w:lang w:eastAsia="zh-TW"/>
        </w:rPr>
        <w:t>4 )</w:t>
      </w:r>
    </w:p>
    <w:p w:rsidR="00E6536A" w:rsidRDefault="00E6536A" w:rsidP="00AB711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抽取年 = </w:t>
      </w:r>
      <w:r w:rsidR="000B453A">
        <w:rPr>
          <w:rFonts w:ascii="新細明體" w:hAnsi="新細明體" w:hint="eastAsia"/>
          <w:kern w:val="2"/>
          <w:szCs w:val="24"/>
          <w:lang w:eastAsia="zh-TW"/>
        </w:rPr>
        <w:t>YEAR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( CURRENT DATE </w:t>
      </w:r>
      <w:r w:rsidR="006112F4">
        <w:rPr>
          <w:rFonts w:ascii="新細明體" w:hAnsi="新細明體" w:hint="eastAsia"/>
          <w:kern w:val="2"/>
          <w:szCs w:val="24"/>
          <w:lang w:eastAsia="zh-TW"/>
        </w:rPr>
        <w:t>-</w:t>
      </w:r>
      <w:r w:rsidR="008A1C29">
        <w:rPr>
          <w:rFonts w:ascii="新細明體" w:hAnsi="新細明體" w:hint="eastAsia"/>
          <w:kern w:val="2"/>
          <w:szCs w:val="24"/>
          <w:lang w:eastAsia="zh-TW"/>
        </w:rPr>
        <w:t xml:space="preserve"> 1 MONTH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) </w:t>
      </w:r>
      <w:r w:rsidRPr="003E76A8">
        <w:rPr>
          <w:rFonts w:ascii="新細明體" w:hAnsi="新細明體" w:hint="eastAsia"/>
          <w:b/>
          <w:color w:val="000080"/>
          <w:kern w:val="2"/>
          <w:szCs w:val="24"/>
          <w:shd w:val="pct15" w:color="auto" w:fill="FFFFFF"/>
          <w:lang w:eastAsia="zh-TW"/>
        </w:rPr>
        <w:t>(今天日期的前一個月，EX:今天 2009</w:t>
      </w:r>
      <w:r w:rsidR="00E75E21">
        <w:rPr>
          <w:rFonts w:ascii="新細明體" w:hAnsi="新細明體" w:hint="eastAsia"/>
          <w:b/>
          <w:color w:val="000080"/>
          <w:kern w:val="2"/>
          <w:szCs w:val="24"/>
          <w:shd w:val="pct15" w:color="auto" w:fill="FFFFFF"/>
          <w:lang w:eastAsia="zh-TW"/>
        </w:rPr>
        <w:t>01</w:t>
      </w:r>
      <w:r w:rsidRPr="003E76A8">
        <w:rPr>
          <w:rFonts w:ascii="新細明體" w:hAnsi="新細明體" w:hint="eastAsia"/>
          <w:b/>
          <w:color w:val="000080"/>
          <w:kern w:val="2"/>
          <w:szCs w:val="24"/>
          <w:shd w:val="pct15" w:color="auto" w:fill="FFFFFF"/>
          <w:lang w:eastAsia="zh-TW"/>
        </w:rPr>
        <w:t>05</w:t>
      </w:r>
      <w:r w:rsidRPr="003E76A8">
        <w:rPr>
          <w:rFonts w:ascii="新細明體" w:hAnsi="新細明體"/>
          <w:b/>
          <w:color w:val="000080"/>
          <w:kern w:val="2"/>
          <w:szCs w:val="24"/>
          <w:shd w:val="pct15" w:color="auto" w:fill="FFFFFF"/>
          <w:lang w:eastAsia="zh-TW"/>
        </w:rPr>
        <w:sym w:font="Wingdings" w:char="F0E0"/>
      </w:r>
      <w:r w:rsidR="00A01C94">
        <w:rPr>
          <w:rFonts w:ascii="新細明體" w:hAnsi="新細明體" w:hint="eastAsia"/>
          <w:b/>
          <w:color w:val="000080"/>
          <w:kern w:val="2"/>
          <w:szCs w:val="24"/>
          <w:shd w:val="pct15" w:color="auto" w:fill="FFFFFF"/>
          <w:lang w:eastAsia="zh-TW"/>
        </w:rPr>
        <w:t xml:space="preserve"> </w:t>
      </w:r>
      <w:r w:rsidR="00C35BA8">
        <w:rPr>
          <w:rFonts w:ascii="新細明體" w:hAnsi="新細明體" w:hint="eastAsia"/>
          <w:b/>
          <w:color w:val="000080"/>
          <w:kern w:val="2"/>
          <w:szCs w:val="24"/>
          <w:shd w:val="pct15" w:color="auto" w:fill="FFFFFF"/>
          <w:lang w:eastAsia="zh-TW"/>
        </w:rPr>
        <w:t>2008</w:t>
      </w:r>
      <w:r w:rsidRPr="003E76A8">
        <w:rPr>
          <w:rFonts w:ascii="新細明體" w:hAnsi="新細明體" w:hint="eastAsia"/>
          <w:b/>
          <w:color w:val="000080"/>
          <w:kern w:val="2"/>
          <w:szCs w:val="24"/>
          <w:shd w:val="pct15" w:color="auto" w:fill="FFFFFF"/>
          <w:lang w:eastAsia="zh-TW"/>
        </w:rPr>
        <w:t xml:space="preserve"> )</w:t>
      </w:r>
    </w:p>
    <w:p w:rsidR="00CE3986" w:rsidRDefault="00CE3986" w:rsidP="009A1A0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抽取資料內容：</w:t>
      </w:r>
    </w:p>
    <w:p w:rsidR="00CB4B4D" w:rsidRDefault="00CB4B4D" w:rsidP="00CB4B4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READ </w:t>
      </w:r>
      <w:r w:rsidR="00EE7777" w:rsidRPr="008B464E">
        <w:rPr>
          <w:rFonts w:ascii="新細明體" w:hAnsi="新細明體"/>
          <w:b/>
          <w:color w:val="008000"/>
          <w:kern w:val="2"/>
          <w:szCs w:val="24"/>
          <w:lang w:eastAsia="zh-TW"/>
        </w:rPr>
        <w:t>DTAAB002</w:t>
      </w:r>
      <w:r w:rsidR="00EE7777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EE7777" w:rsidRPr="00D46534">
        <w:rPr>
          <w:rFonts w:ascii="新細明體" w:hAnsi="新細明體" w:hint="eastAsia"/>
          <w:color w:val="000080"/>
          <w:kern w:val="2"/>
          <w:szCs w:val="24"/>
          <w:lang w:eastAsia="zh-TW"/>
        </w:rPr>
        <w:t>INNER JOIN</w:t>
      </w:r>
      <w:r w:rsidR="00EE7777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861755" w:rsidRPr="008B464E">
        <w:rPr>
          <w:rFonts w:ascii="新細明體" w:hAnsi="新細明體"/>
          <w:b/>
          <w:color w:val="008000"/>
          <w:kern w:val="2"/>
          <w:szCs w:val="24"/>
          <w:lang w:eastAsia="zh-TW"/>
        </w:rPr>
        <w:t>DTAAB001</w:t>
      </w:r>
      <w:r w:rsidR="00861755" w:rsidRPr="00D46534">
        <w:rPr>
          <w:rFonts w:ascii="新細明體" w:hAnsi="新細明體" w:hint="eastAsia"/>
          <w:b/>
          <w:kern w:val="2"/>
          <w:szCs w:val="24"/>
          <w:lang w:eastAsia="zh-TW"/>
        </w:rPr>
        <w:t xml:space="preserve"> ON 受理編號</w:t>
      </w:r>
      <w:r w:rsidR="00D46534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D46534" w:rsidRPr="00D46534">
        <w:rPr>
          <w:rFonts w:ascii="新細明體" w:hAnsi="新細明體" w:hint="eastAsia"/>
          <w:color w:val="000080"/>
          <w:kern w:val="2"/>
          <w:szCs w:val="24"/>
          <w:lang w:eastAsia="zh-TW"/>
        </w:rPr>
        <w:t>INNER JOIN</w:t>
      </w:r>
      <w:r w:rsidR="00D46534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D46534" w:rsidRPr="008B464E">
        <w:rPr>
          <w:rFonts w:ascii="新細明體" w:hAnsi="新細明體"/>
          <w:b/>
          <w:color w:val="008000"/>
          <w:kern w:val="2"/>
          <w:szCs w:val="24"/>
          <w:lang w:eastAsia="zh-TW"/>
        </w:rPr>
        <w:t>DTAAA010</w:t>
      </w:r>
      <w:r w:rsidR="00D46534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D46534" w:rsidRPr="00D46534">
        <w:rPr>
          <w:rFonts w:ascii="新細明體" w:hAnsi="新細明體" w:hint="eastAsia"/>
          <w:b/>
          <w:kern w:val="2"/>
          <w:szCs w:val="24"/>
          <w:lang w:eastAsia="zh-TW"/>
        </w:rPr>
        <w:t>ON受理編號</w:t>
      </w:r>
      <w:r w:rsidR="005A28CD">
        <w:rPr>
          <w:rFonts w:ascii="新細明體" w:hAnsi="新細明體" w:hint="eastAsia"/>
          <w:b/>
          <w:kern w:val="2"/>
          <w:szCs w:val="24"/>
          <w:lang w:eastAsia="zh-TW"/>
        </w:rPr>
        <w:t xml:space="preserve"> </w:t>
      </w:r>
      <w:r w:rsidR="005A28CD" w:rsidRPr="005A28CD">
        <w:rPr>
          <w:rFonts w:ascii="新細明體" w:hAnsi="新細明體" w:hint="eastAsia"/>
          <w:kern w:val="2"/>
          <w:szCs w:val="24"/>
          <w:lang w:eastAsia="zh-TW"/>
        </w:rPr>
        <w:t>條件如下：</w:t>
      </w:r>
    </w:p>
    <w:p w:rsidR="00D07B0E" w:rsidRDefault="00C41C3D" w:rsidP="00C41C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DTAAB001.帳務日期 IS NOT NULL</w:t>
      </w:r>
    </w:p>
    <w:p w:rsidR="000609C2" w:rsidRDefault="000609C2" w:rsidP="00C41C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YEAR(DTAAB002.帳務日期) = 抽取年 (STEP 1.2)</w:t>
      </w:r>
    </w:p>
    <w:p w:rsidR="00C41C3D" w:rsidRDefault="00C41C3D" w:rsidP="00C41C3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MONTH(DTAAB002.帳務日期) = 抽取月 (STEP 1.2)</w:t>
      </w:r>
    </w:p>
    <w:p w:rsidR="00C11DDF" w:rsidRDefault="00C2228C" w:rsidP="00C11DD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DTAAB001.給付狀態 </w:t>
      </w:r>
      <w:r w:rsidRPr="00C2228C">
        <w:rPr>
          <w:rFonts w:ascii="新細明體" w:hAnsi="新細明體"/>
          <w:kern w:val="2"/>
          <w:szCs w:val="24"/>
          <w:lang w:eastAsia="zh-TW"/>
        </w:rPr>
        <w:t>NOT IN ('0','5','6')</w:t>
      </w:r>
    </w:p>
    <w:p w:rsidR="00622CA0" w:rsidRPr="00C11DDF" w:rsidRDefault="00622CA0" w:rsidP="00C11DD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" w:author="I9003212" w:date="2008-12-29T16:44:00Z"/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DTAAB001.業務別 = </w:t>
      </w:r>
      <w:r>
        <w:rPr>
          <w:rFonts w:ascii="新細明體" w:hAnsi="新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2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</w:smartTag>
    </w:p>
    <w:p w:rsidR="0020707E" w:rsidRDefault="0020707E" w:rsidP="0020707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NOT FND</w:t>
      </w:r>
    </w:p>
    <w:p w:rsidR="0020707E" w:rsidRDefault="00DC6298" w:rsidP="0020707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訊息：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:</w:t>
      </w:r>
      <w:r w:rsidR="00AE27FB">
        <w:rPr>
          <w:rFonts w:hint="eastAsia"/>
          <w:kern w:val="2"/>
          <w:szCs w:val="24"/>
          <w:lang w:eastAsia="zh-TW"/>
        </w:rPr>
        <w:t>查無</w:t>
      </w:r>
      <w:r w:rsidR="000D3228">
        <w:rPr>
          <w:rFonts w:hint="eastAsia"/>
          <w:kern w:val="2"/>
          <w:szCs w:val="24"/>
          <w:lang w:eastAsia="zh-TW"/>
        </w:rPr>
        <w:t>此</w:t>
      </w:r>
      <w:r>
        <w:rPr>
          <w:rFonts w:ascii="細明體" w:eastAsia="細明體" w:hAnsi="細明體" w:hint="eastAsia"/>
          <w:lang w:eastAsia="zh-TW"/>
        </w:rPr>
        <w:t>匯款</w:t>
      </w:r>
      <w:r w:rsidR="000D3228">
        <w:rPr>
          <w:rFonts w:ascii="細明體" w:eastAsia="細明體" w:hAnsi="細明體" w:hint="eastAsia"/>
          <w:lang w:eastAsia="zh-TW"/>
        </w:rPr>
        <w:t>期間之意外險之理賠==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 w:rsidR="000D3228">
        <w:rPr>
          <w:rFonts w:ascii="新細明體" w:hAnsi="新細明體" w:hint="eastAsia"/>
          <w:kern w:val="2"/>
          <w:szCs w:val="24"/>
          <w:lang w:eastAsia="zh-TW"/>
        </w:rPr>
        <w:t>抽取年+</w:t>
      </w:r>
      <w:r w:rsidR="000D3228">
        <w:rPr>
          <w:rFonts w:hint="eastAsia"/>
          <w:kern w:val="2"/>
          <w:szCs w:val="24"/>
          <w:lang w:eastAsia="zh-TW"/>
        </w:rPr>
        <w:t>輸入</w:t>
      </w:r>
      <w:r w:rsidR="000D3228">
        <w:rPr>
          <w:rFonts w:hint="eastAsia"/>
          <w:kern w:val="2"/>
          <w:szCs w:val="24"/>
          <w:lang w:eastAsia="zh-TW"/>
        </w:rPr>
        <w:t>.</w:t>
      </w:r>
      <w:r w:rsidR="000D3228">
        <w:rPr>
          <w:rFonts w:ascii="新細明體" w:hAnsi="新細明體" w:hint="eastAsia"/>
          <w:kern w:val="2"/>
          <w:szCs w:val="24"/>
          <w:lang w:eastAsia="zh-TW"/>
        </w:rPr>
        <w:t>抽取年</w:t>
      </w:r>
      <w:r>
        <w:rPr>
          <w:rFonts w:ascii="細明體" w:eastAsia="細明體" w:hAnsi="細明體" w:hint="eastAsia"/>
          <w:lang w:eastAsia="zh-TW"/>
        </w:rPr>
        <w:t>，RETURN。</w:t>
      </w:r>
    </w:p>
    <w:p w:rsidR="0020707E" w:rsidRDefault="0020707E" w:rsidP="0020707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ELSE</w:t>
      </w:r>
    </w:p>
    <w:p w:rsidR="00362E8D" w:rsidRDefault="00362E8D" w:rsidP="00362E8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</w:t>
      </w:r>
      <w:r w:rsidR="00663D11">
        <w:rPr>
          <w:rFonts w:ascii="細明體" w:eastAsia="細明體" w:hAnsi="細明體" w:hint="eastAsia"/>
          <w:kern w:val="2"/>
          <w:szCs w:val="24"/>
          <w:lang w:eastAsia="zh-TW"/>
        </w:rPr>
        <w:t>結果為多筆，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同一受編</w:t>
      </w:r>
      <w:r w:rsidR="009D5EA1">
        <w:rPr>
          <w:rFonts w:ascii="細明體" w:eastAsia="細明體" w:hAnsi="細明體" w:hint="eastAsia"/>
          <w:kern w:val="2"/>
          <w:szCs w:val="24"/>
          <w:lang w:eastAsia="zh-TW"/>
        </w:rPr>
        <w:t>為一組</w:t>
      </w:r>
      <w:r w:rsidR="004E5D27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</w:p>
    <w:p w:rsidR="006328DB" w:rsidRDefault="006328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寫出檔案：</w:t>
      </w:r>
    </w:p>
    <w:p w:rsidR="006328DB" w:rsidRDefault="007C43C9" w:rsidP="0055300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印花稅檔</w:t>
      </w:r>
      <w:r w:rsidR="00FB3F04">
        <w:rPr>
          <w:rFonts w:ascii="新細明體" w:cs="新細明體" w:hint="eastAsia"/>
          <w:color w:val="000000"/>
          <w:lang w:val="zh-TW" w:eastAsia="zh-TW"/>
        </w:rPr>
        <w:t>檔</w:t>
      </w:r>
      <w:r w:rsidR="000E206D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AC6EBC">
        <w:rPr>
          <w:rFonts w:ascii="細明體" w:eastAsia="細明體" w:hAnsi="細明體" w:hint="eastAsia"/>
          <w:kern w:val="2"/>
          <w:szCs w:val="24"/>
          <w:lang w:eastAsia="zh-TW"/>
        </w:rPr>
        <w:t>(同組(同一受編)</w:t>
      </w:r>
      <w:r w:rsidR="00654CAE">
        <w:rPr>
          <w:rFonts w:ascii="細明體" w:eastAsia="細明體" w:hAnsi="細明體" w:hint="eastAsia"/>
          <w:kern w:val="2"/>
          <w:szCs w:val="24"/>
          <w:lang w:eastAsia="zh-TW"/>
        </w:rPr>
        <w:t>寫一筆</w:t>
      </w:r>
      <w:r w:rsidR="00AC6EBC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FB3F04" w:rsidRDefault="00AA739E" w:rsidP="00AA739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="00BD3BBB" w:rsidRPr="00FD1744">
        <w:rPr>
          <w:rFonts w:ascii="細明體" w:eastAsia="細明體" w:hAnsi="細明體"/>
          <w:kern w:val="2"/>
          <w:szCs w:val="24"/>
          <w:lang w:eastAsia="zh-TW"/>
        </w:rPr>
        <w:t>AAH3B10</w:t>
      </w:r>
      <w:r w:rsidR="00E62EBF">
        <w:rPr>
          <w:rFonts w:ascii="細明體" w:eastAsia="細明體" w:hAnsi="細明體" w:hint="eastAsia"/>
          <w:kern w:val="2"/>
          <w:szCs w:val="24"/>
          <w:lang w:eastAsia="zh-TW"/>
        </w:rPr>
        <w:t>5</w:t>
      </w:r>
      <w:r w:rsidR="00BD3BBB" w:rsidRPr="00FD1744">
        <w:rPr>
          <w:rFonts w:ascii="細明體" w:eastAsia="細明體" w:hAnsi="細明體"/>
          <w:kern w:val="2"/>
          <w:szCs w:val="24"/>
          <w:lang w:eastAsia="zh-TW"/>
        </w:rPr>
        <w:t>_DATA</w:t>
      </w:r>
      <w:r w:rsidR="003E4DDA">
        <w:rPr>
          <w:rFonts w:ascii="細明體" w:eastAsia="細明體" w:hAnsi="細明體" w:hint="eastAsia"/>
          <w:kern w:val="2"/>
          <w:szCs w:val="24"/>
          <w:lang w:eastAsia="zh-TW"/>
        </w:rPr>
        <w:t>.TXT</w:t>
      </w:r>
      <w:r w:rsidR="002E0AE6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</w:p>
    <w:p w:rsidR="00D43190" w:rsidRDefault="00D43190" w:rsidP="00AA739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檔案格式如下：(各欄位依逗點分隔)</w:t>
      </w:r>
    </w:p>
    <w:tbl>
      <w:tblPr>
        <w:tblStyle w:val="a9"/>
        <w:tblW w:w="8748" w:type="dxa"/>
        <w:tblInd w:w="1548" w:type="dxa"/>
        <w:tblLook w:val="01E0" w:firstRow="1" w:lastRow="1" w:firstColumn="1" w:lastColumn="1" w:noHBand="0" w:noVBand="0"/>
      </w:tblPr>
      <w:tblGrid>
        <w:gridCol w:w="2520"/>
        <w:gridCol w:w="2880"/>
        <w:gridCol w:w="3348"/>
      </w:tblGrid>
      <w:tr w:rsidR="00E01897" w:rsidTr="00C11DDF">
        <w:tc>
          <w:tcPr>
            <w:tcW w:w="2520" w:type="dxa"/>
            <w:shd w:val="clear" w:color="auto" w:fill="C0C0C0"/>
          </w:tcPr>
          <w:p w:rsidR="00E01897" w:rsidRDefault="00E01897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880" w:type="dxa"/>
            <w:shd w:val="clear" w:color="auto" w:fill="C0C0C0"/>
          </w:tcPr>
          <w:p w:rsidR="00E01897" w:rsidRDefault="00E01897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348" w:type="dxa"/>
            <w:shd w:val="clear" w:color="auto" w:fill="C0C0C0"/>
          </w:tcPr>
          <w:p w:rsidR="00E01897" w:rsidRDefault="00E01897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795837" w:rsidTr="00795837">
        <w:tc>
          <w:tcPr>
            <w:tcW w:w="2520" w:type="dxa"/>
            <w:shd w:val="clear" w:color="auto" w:fill="FFFF99"/>
            <w:vAlign w:val="center"/>
          </w:tcPr>
          <w:p w:rsidR="00795837" w:rsidRPr="006878F3" w:rsidRDefault="00795837" w:rsidP="007958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880" w:type="dxa"/>
          </w:tcPr>
          <w:p w:rsidR="00795837" w:rsidRDefault="00795837" w:rsidP="007958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DTAAB001.POLICY_NO</w:t>
            </w:r>
          </w:p>
        </w:tc>
        <w:tc>
          <w:tcPr>
            <w:tcW w:w="3348" w:type="dxa"/>
          </w:tcPr>
          <w:p w:rsidR="00795837" w:rsidRPr="0008184A" w:rsidRDefault="00795837" w:rsidP="00795837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017A0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匯款單位</w:t>
            </w:r>
          </w:p>
        </w:tc>
        <w:tc>
          <w:tcPr>
            <w:tcW w:w="2880" w:type="dxa"/>
          </w:tcPr>
          <w:p w:rsidR="00CB4F2E" w:rsidRPr="00EC476A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017A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  <w:r w:rsidR="00017A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EC476A" w:rsidRPr="00EC476A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CLAM_DIV_NO</w:t>
            </w:r>
          </w:p>
        </w:tc>
        <w:tc>
          <w:tcPr>
            <w:tcW w:w="3348" w:type="dxa"/>
          </w:tcPr>
          <w:p w:rsidR="00E01897" w:rsidRPr="0008184A" w:rsidRDefault="00783679" w:rsidP="009A006E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9A006E">
              <w:rPr>
                <w:rFonts w:ascii="細明體" w:eastAsia="細明體" w:hAnsi="細明體" w:hint="eastAsia"/>
                <w:sz w:val="20"/>
                <w:szCs w:val="20"/>
              </w:rPr>
              <w:t>取前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碼"/>
              </w:smartTagPr>
              <w:r w:rsidRPr="009A006E">
                <w:rPr>
                  <w:rFonts w:ascii="細明體" w:eastAsia="細明體" w:hAnsi="細明體" w:hint="eastAsia"/>
                  <w:sz w:val="20"/>
                  <w:szCs w:val="20"/>
                </w:rPr>
                <w:t>5碼</w:t>
              </w:r>
            </w:smartTag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</w:tcPr>
          <w:p w:rsidR="00E01897" w:rsidRPr="006878F3" w:rsidRDefault="00061276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2880" w:type="dxa"/>
          </w:tcPr>
          <w:p w:rsidR="00CB4F2E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017A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B00</w:t>
            </w:r>
            <w:r w:rsidR="004452A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B0718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  <w:tc>
          <w:tcPr>
            <w:tcW w:w="3348" w:type="dxa"/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4D5F9C" w:rsidTr="004D5F9C">
        <w:tc>
          <w:tcPr>
            <w:tcW w:w="2520" w:type="dxa"/>
            <w:shd w:val="clear" w:color="auto" w:fill="FFFF99"/>
            <w:vAlign w:val="center"/>
          </w:tcPr>
          <w:p w:rsidR="004D5F9C" w:rsidRDefault="004D5F9C" w:rsidP="004D5F9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t>處理日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期</w:t>
            </w:r>
          </w:p>
        </w:tc>
        <w:tc>
          <w:tcPr>
            <w:tcW w:w="2880" w:type="dxa"/>
          </w:tcPr>
          <w:p w:rsidR="004D5F9C" w:rsidRPr="003C7BDC" w:rsidRDefault="004D5F9C" w:rsidP="004D5F9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Pr="003C7BDC">
              <w:rPr>
                <w:rFonts w:ascii="細明體" w:eastAsia="細明體" w:hAnsi="細明體"/>
                <w:kern w:val="2"/>
                <w:szCs w:val="24"/>
                <w:lang w:eastAsia="zh-TW"/>
              </w:rPr>
              <w:t>CLAM_DATE</w:t>
            </w:r>
          </w:p>
        </w:tc>
        <w:tc>
          <w:tcPr>
            <w:tcW w:w="3348" w:type="dxa"/>
          </w:tcPr>
          <w:p w:rsidR="004D5F9C" w:rsidRPr="0008184A" w:rsidRDefault="004D5F9C" w:rsidP="004D5F9C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017A0F" w:rsidTr="00C11DDF">
        <w:tc>
          <w:tcPr>
            <w:tcW w:w="2520" w:type="dxa"/>
            <w:shd w:val="clear" w:color="auto" w:fill="FFFF99"/>
            <w:vAlign w:val="center"/>
          </w:tcPr>
          <w:p w:rsidR="00017A0F" w:rsidRPr="006878F3" w:rsidRDefault="00017A0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2880" w:type="dxa"/>
          </w:tcPr>
          <w:p w:rsidR="00017A0F" w:rsidRDefault="00DB242E" w:rsidP="00017A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="00017A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</w:t>
            </w:r>
          </w:p>
        </w:tc>
        <w:tc>
          <w:tcPr>
            <w:tcW w:w="3348" w:type="dxa"/>
          </w:tcPr>
          <w:p w:rsidR="00017A0F" w:rsidRPr="0008184A" w:rsidRDefault="00017A0F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017A0F" w:rsidTr="00C11DDF">
        <w:tc>
          <w:tcPr>
            <w:tcW w:w="2520" w:type="dxa"/>
            <w:shd w:val="clear" w:color="auto" w:fill="FFFF99"/>
            <w:vAlign w:val="center"/>
          </w:tcPr>
          <w:p w:rsidR="00017A0F" w:rsidRPr="006878F3" w:rsidRDefault="00017A0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印花稅</w:t>
            </w:r>
          </w:p>
        </w:tc>
        <w:tc>
          <w:tcPr>
            <w:tcW w:w="2880" w:type="dxa"/>
          </w:tcPr>
          <w:p w:rsidR="00DB242E" w:rsidRPr="00DB242E" w:rsidRDefault="00DB242E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DTAAB001.</w:t>
            </w:r>
            <w:r>
              <w:t xml:space="preserve"> </w:t>
            </w:r>
            <w:r w:rsidRPr="00DB242E">
              <w:rPr>
                <w:rFonts w:ascii="細明體" w:eastAsia="細明體" w:hAnsi="細明體"/>
                <w:kern w:val="2"/>
                <w:szCs w:val="24"/>
                <w:lang w:eastAsia="zh-TW"/>
              </w:rPr>
              <w:lastRenderedPageBreak/>
              <w:t>CLAM_AMT_CODE='CBW2'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OR </w:t>
            </w:r>
            <w:r w:rsidR="00146267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="00146267" w:rsidRPr="00146267">
              <w:rPr>
                <w:rFonts w:ascii="細明體" w:eastAsia="細明體" w:hAnsi="細明體"/>
                <w:kern w:val="2"/>
                <w:szCs w:val="24"/>
                <w:lang w:eastAsia="zh-TW"/>
              </w:rPr>
              <w:t>CAW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="00146267" w:rsidRPr="00146267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1</w:t>
              </w:r>
              <w:r w:rsidR="00146267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017A0F" w:rsidRDefault="00146267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</w:t>
            </w:r>
            <w:r w:rsidR="00017A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DTAAB001.PAY_AMT</w:t>
            </w:r>
          </w:p>
          <w:p w:rsidR="00146267" w:rsidRDefault="00146267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ELSE </w:t>
            </w:r>
          </w:p>
          <w:p w:rsidR="00146267" w:rsidRPr="001F1A89" w:rsidRDefault="00146267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0</w:t>
            </w:r>
          </w:p>
        </w:tc>
        <w:tc>
          <w:tcPr>
            <w:tcW w:w="3348" w:type="dxa"/>
          </w:tcPr>
          <w:p w:rsidR="00017A0F" w:rsidRPr="00C11DDF" w:rsidRDefault="00F23FDE" w:rsidP="0008184A">
            <w:pPr>
              <w:numPr>
                <w:ins w:id="2" w:author="I9003212" w:date="2008-12-29T16:51:00Z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取到整數</w:t>
            </w:r>
          </w:p>
        </w:tc>
      </w:tr>
      <w:tr w:rsidR="002A0295" w:rsidTr="00C11DDF">
        <w:tc>
          <w:tcPr>
            <w:tcW w:w="2520" w:type="dxa"/>
            <w:shd w:val="clear" w:color="auto" w:fill="FFFF99"/>
            <w:vAlign w:val="center"/>
          </w:tcPr>
          <w:p w:rsidR="002A0295" w:rsidRDefault="003B1CDB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給付方式</w:t>
            </w:r>
          </w:p>
        </w:tc>
        <w:tc>
          <w:tcPr>
            <w:tcW w:w="2880" w:type="dxa"/>
          </w:tcPr>
          <w:p w:rsidR="005A6F4D" w:rsidRDefault="002429EB" w:rsidP="005D301C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將</w:t>
            </w:r>
            <w:r>
              <w:rPr>
                <w:rFonts w:ascii="細明體" w:eastAsia="細明體" w:hAnsi="細明體" w:hint="eastAsia"/>
                <w:caps/>
              </w:rPr>
              <w:t>PAY_TYPE</w:t>
            </w:r>
            <w:r>
              <w:rPr>
                <w:rFonts w:ascii="細明體" w:eastAsia="細明體" w:hAnsi="細明體" w:hint="eastAsia"/>
                <w:caps/>
                <w:lang w:eastAsia="zh-TW"/>
              </w:rPr>
              <w:t>轉</w:t>
            </w:r>
            <w:r w:rsidR="00530976">
              <w:rPr>
                <w:rFonts w:ascii="sөũ" w:hAnsi="sөũ"/>
              </w:rPr>
              <w:t>代碼中文對照</w:t>
            </w:r>
            <w:r w:rsidR="005A6F4D">
              <w:rPr>
                <w:rFonts w:ascii="sөũ" w:hAnsi="sөũ" w:hint="eastAsia"/>
                <w:lang w:eastAsia="zh-TW"/>
              </w:rPr>
              <w:t>，</w:t>
            </w:r>
            <w:r w:rsidR="005A6F4D">
              <w:rPr>
                <w:rFonts w:ascii="sөũ" w:hAnsi="sөũ"/>
              </w:rPr>
              <w:t>系統代號</w:t>
            </w:r>
            <w:r w:rsidR="005A6F4D">
              <w:rPr>
                <w:rFonts w:ascii="sөũ" w:hAnsi="sөũ" w:hint="eastAsia"/>
              </w:rPr>
              <w:t>：</w:t>
            </w:r>
            <w:r w:rsidR="005A6F4D" w:rsidRPr="00FE70B0">
              <w:rPr>
                <w:rFonts w:ascii="sөũ" w:hAnsi="sөũ"/>
              </w:rPr>
              <w:t>AA</w:t>
            </w:r>
          </w:p>
          <w:p w:rsidR="002A0295" w:rsidRDefault="005A6F4D" w:rsidP="005D301C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/>
              </w:rPr>
              <w:t>欄位名稱</w:t>
            </w:r>
            <w:r>
              <w:rPr>
                <w:rFonts w:ascii="sөũ" w:hAnsi="sөũ" w:hint="eastAsia"/>
              </w:rPr>
              <w:t>：</w:t>
            </w:r>
            <w:r w:rsidRPr="00FE70B0">
              <w:rPr>
                <w:rFonts w:ascii="sөũ" w:hAnsi="sөũ"/>
              </w:rPr>
              <w:t>PAY_TYPE</w:t>
            </w:r>
          </w:p>
          <w:p w:rsidR="005A6F4D" w:rsidRDefault="005A6F4D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若對應不到，則寫入空字串</w:t>
            </w:r>
          </w:p>
        </w:tc>
        <w:tc>
          <w:tcPr>
            <w:tcW w:w="3348" w:type="dxa"/>
          </w:tcPr>
          <w:p w:rsidR="002A0295" w:rsidRPr="00FE70B0" w:rsidRDefault="002A0295" w:rsidP="0008184A">
            <w:pPr>
              <w:numPr>
                <w:ins w:id="3" w:author="I9003212" w:date="2008-12-29T16:51:00Z"/>
              </w:numPr>
              <w:rPr>
                <w:rFonts w:ascii="sөũ" w:hAnsi="sөũ" w:hint="eastAsia"/>
                <w:sz w:val="20"/>
                <w:szCs w:val="20"/>
              </w:rPr>
            </w:pPr>
          </w:p>
        </w:tc>
      </w:tr>
    </w:tbl>
    <w:p w:rsidR="008B40D9" w:rsidRDefault="008B40D9" w:rsidP="008B40D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 w:rsidP="0009425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檔</w:t>
      </w:r>
      <w:r w:rsidR="00E64419">
        <w:rPr>
          <w:rFonts w:hint="eastAsia"/>
          <w:kern w:val="2"/>
          <w:lang w:eastAsia="zh-TW"/>
        </w:rPr>
        <w:t>案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843" w:rsidRDefault="00905843" w:rsidP="00905843">
      <w:r>
        <w:separator/>
      </w:r>
    </w:p>
  </w:endnote>
  <w:endnote w:type="continuationSeparator" w:id="0">
    <w:p w:rsidR="00905843" w:rsidRDefault="00905843" w:rsidP="0090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843" w:rsidRDefault="00905843" w:rsidP="00905843">
      <w:r>
        <w:separator/>
      </w:r>
    </w:p>
  </w:footnote>
  <w:footnote w:type="continuationSeparator" w:id="0">
    <w:p w:rsidR="00905843" w:rsidRDefault="00905843" w:rsidP="0090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17A0F"/>
    <w:rsid w:val="0002481A"/>
    <w:rsid w:val="00024AAE"/>
    <w:rsid w:val="00031527"/>
    <w:rsid w:val="00036FC4"/>
    <w:rsid w:val="000521FF"/>
    <w:rsid w:val="00052CF8"/>
    <w:rsid w:val="0005412A"/>
    <w:rsid w:val="000609C2"/>
    <w:rsid w:val="00061276"/>
    <w:rsid w:val="0006607D"/>
    <w:rsid w:val="00067D92"/>
    <w:rsid w:val="000716C7"/>
    <w:rsid w:val="00072C05"/>
    <w:rsid w:val="00073CF4"/>
    <w:rsid w:val="0008184A"/>
    <w:rsid w:val="0008394D"/>
    <w:rsid w:val="00084FD7"/>
    <w:rsid w:val="000857F5"/>
    <w:rsid w:val="000867BC"/>
    <w:rsid w:val="00093B86"/>
    <w:rsid w:val="00094250"/>
    <w:rsid w:val="000A200F"/>
    <w:rsid w:val="000B3462"/>
    <w:rsid w:val="000B3F2E"/>
    <w:rsid w:val="000B453A"/>
    <w:rsid w:val="000C140F"/>
    <w:rsid w:val="000C46DE"/>
    <w:rsid w:val="000C583C"/>
    <w:rsid w:val="000D0985"/>
    <w:rsid w:val="000D3228"/>
    <w:rsid w:val="000D5D9B"/>
    <w:rsid w:val="000D5F86"/>
    <w:rsid w:val="000D70F9"/>
    <w:rsid w:val="000E074E"/>
    <w:rsid w:val="000E206D"/>
    <w:rsid w:val="000F2B91"/>
    <w:rsid w:val="000F38AD"/>
    <w:rsid w:val="000F46DC"/>
    <w:rsid w:val="000F5BDB"/>
    <w:rsid w:val="000F6CBE"/>
    <w:rsid w:val="00100738"/>
    <w:rsid w:val="00103F5D"/>
    <w:rsid w:val="00113E1A"/>
    <w:rsid w:val="00121B73"/>
    <w:rsid w:val="00124B89"/>
    <w:rsid w:val="00124CDF"/>
    <w:rsid w:val="00132A58"/>
    <w:rsid w:val="00133097"/>
    <w:rsid w:val="001348C2"/>
    <w:rsid w:val="00135BCF"/>
    <w:rsid w:val="001416F3"/>
    <w:rsid w:val="00143293"/>
    <w:rsid w:val="00144C30"/>
    <w:rsid w:val="00146267"/>
    <w:rsid w:val="001537D0"/>
    <w:rsid w:val="00155FF2"/>
    <w:rsid w:val="00161D03"/>
    <w:rsid w:val="00162121"/>
    <w:rsid w:val="00162682"/>
    <w:rsid w:val="00167687"/>
    <w:rsid w:val="00190BBE"/>
    <w:rsid w:val="00191CAA"/>
    <w:rsid w:val="0019287A"/>
    <w:rsid w:val="00195B9E"/>
    <w:rsid w:val="001A21F1"/>
    <w:rsid w:val="001B1004"/>
    <w:rsid w:val="001C06A8"/>
    <w:rsid w:val="001C0870"/>
    <w:rsid w:val="001D16E2"/>
    <w:rsid w:val="001D4E00"/>
    <w:rsid w:val="001E1A34"/>
    <w:rsid w:val="001F0E43"/>
    <w:rsid w:val="001F1A89"/>
    <w:rsid w:val="001F27AC"/>
    <w:rsid w:val="0020707E"/>
    <w:rsid w:val="002128C6"/>
    <w:rsid w:val="00214100"/>
    <w:rsid w:val="0021650A"/>
    <w:rsid w:val="0023269F"/>
    <w:rsid w:val="0023765A"/>
    <w:rsid w:val="00237FD2"/>
    <w:rsid w:val="00240BA2"/>
    <w:rsid w:val="002429EB"/>
    <w:rsid w:val="00247ACF"/>
    <w:rsid w:val="00257D67"/>
    <w:rsid w:val="002612F6"/>
    <w:rsid w:val="00264266"/>
    <w:rsid w:val="00264F84"/>
    <w:rsid w:val="00264FEA"/>
    <w:rsid w:val="0026767E"/>
    <w:rsid w:val="00267F19"/>
    <w:rsid w:val="002842FA"/>
    <w:rsid w:val="00290450"/>
    <w:rsid w:val="00294D10"/>
    <w:rsid w:val="002A0295"/>
    <w:rsid w:val="002B49C7"/>
    <w:rsid w:val="002D317F"/>
    <w:rsid w:val="002E0AE6"/>
    <w:rsid w:val="002E2EA9"/>
    <w:rsid w:val="002E7FA8"/>
    <w:rsid w:val="002F3B4D"/>
    <w:rsid w:val="00301E83"/>
    <w:rsid w:val="00301EFC"/>
    <w:rsid w:val="00302000"/>
    <w:rsid w:val="0030386C"/>
    <w:rsid w:val="003049A3"/>
    <w:rsid w:val="0031027A"/>
    <w:rsid w:val="00312D81"/>
    <w:rsid w:val="00334EB3"/>
    <w:rsid w:val="00336EC8"/>
    <w:rsid w:val="00337285"/>
    <w:rsid w:val="003378DE"/>
    <w:rsid w:val="0034163D"/>
    <w:rsid w:val="00343E80"/>
    <w:rsid w:val="00351457"/>
    <w:rsid w:val="003629E6"/>
    <w:rsid w:val="00362E8D"/>
    <w:rsid w:val="00363C66"/>
    <w:rsid w:val="00364C20"/>
    <w:rsid w:val="00366960"/>
    <w:rsid w:val="0037331F"/>
    <w:rsid w:val="00386D93"/>
    <w:rsid w:val="00392084"/>
    <w:rsid w:val="003A68AD"/>
    <w:rsid w:val="003A7E85"/>
    <w:rsid w:val="003B1CDB"/>
    <w:rsid w:val="003B4838"/>
    <w:rsid w:val="003C21F8"/>
    <w:rsid w:val="003C3DA9"/>
    <w:rsid w:val="003C5B54"/>
    <w:rsid w:val="003C67C4"/>
    <w:rsid w:val="003C7BDC"/>
    <w:rsid w:val="003D1EA0"/>
    <w:rsid w:val="003D5664"/>
    <w:rsid w:val="003D714C"/>
    <w:rsid w:val="003D75E3"/>
    <w:rsid w:val="003E4DDA"/>
    <w:rsid w:val="003E76A8"/>
    <w:rsid w:val="003F4713"/>
    <w:rsid w:val="003F523B"/>
    <w:rsid w:val="003F61B0"/>
    <w:rsid w:val="00400983"/>
    <w:rsid w:val="004117C4"/>
    <w:rsid w:val="00444EC0"/>
    <w:rsid w:val="004452AF"/>
    <w:rsid w:val="0047096F"/>
    <w:rsid w:val="0047182E"/>
    <w:rsid w:val="00477D65"/>
    <w:rsid w:val="00482D9D"/>
    <w:rsid w:val="00485975"/>
    <w:rsid w:val="00485AF9"/>
    <w:rsid w:val="00487B3E"/>
    <w:rsid w:val="004908BA"/>
    <w:rsid w:val="00490A13"/>
    <w:rsid w:val="00497151"/>
    <w:rsid w:val="004A18EF"/>
    <w:rsid w:val="004B4C9F"/>
    <w:rsid w:val="004C1BE6"/>
    <w:rsid w:val="004C29BA"/>
    <w:rsid w:val="004C6FA8"/>
    <w:rsid w:val="004D1DF4"/>
    <w:rsid w:val="004D5F9C"/>
    <w:rsid w:val="004E5D27"/>
    <w:rsid w:val="004F0667"/>
    <w:rsid w:val="004F21C0"/>
    <w:rsid w:val="004F6F61"/>
    <w:rsid w:val="004F7E07"/>
    <w:rsid w:val="0050153B"/>
    <w:rsid w:val="005102B2"/>
    <w:rsid w:val="0051282E"/>
    <w:rsid w:val="00516542"/>
    <w:rsid w:val="00530976"/>
    <w:rsid w:val="00534F4D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53AD"/>
    <w:rsid w:val="005A28CD"/>
    <w:rsid w:val="005A61BD"/>
    <w:rsid w:val="005A6F4D"/>
    <w:rsid w:val="005A74CF"/>
    <w:rsid w:val="005B44AA"/>
    <w:rsid w:val="005B77D2"/>
    <w:rsid w:val="005C5393"/>
    <w:rsid w:val="005D08BD"/>
    <w:rsid w:val="005D301C"/>
    <w:rsid w:val="005D65C0"/>
    <w:rsid w:val="005D6BB4"/>
    <w:rsid w:val="005E1FF2"/>
    <w:rsid w:val="005E4A4E"/>
    <w:rsid w:val="005E7CFA"/>
    <w:rsid w:val="005F0B11"/>
    <w:rsid w:val="005F15BD"/>
    <w:rsid w:val="00605AAB"/>
    <w:rsid w:val="006112F4"/>
    <w:rsid w:val="006131BC"/>
    <w:rsid w:val="00620F3F"/>
    <w:rsid w:val="00622CA0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54782"/>
    <w:rsid w:val="00654CAE"/>
    <w:rsid w:val="006601F5"/>
    <w:rsid w:val="00663D11"/>
    <w:rsid w:val="00671295"/>
    <w:rsid w:val="00674592"/>
    <w:rsid w:val="00681963"/>
    <w:rsid w:val="00684F69"/>
    <w:rsid w:val="00684F95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4CE0"/>
    <w:rsid w:val="006C627B"/>
    <w:rsid w:val="006C78E8"/>
    <w:rsid w:val="006D6559"/>
    <w:rsid w:val="006D6707"/>
    <w:rsid w:val="006F1318"/>
    <w:rsid w:val="006F63F4"/>
    <w:rsid w:val="007076A1"/>
    <w:rsid w:val="0071436D"/>
    <w:rsid w:val="007175F2"/>
    <w:rsid w:val="00720220"/>
    <w:rsid w:val="00721615"/>
    <w:rsid w:val="00732999"/>
    <w:rsid w:val="00735272"/>
    <w:rsid w:val="00736779"/>
    <w:rsid w:val="00754CD8"/>
    <w:rsid w:val="00757E35"/>
    <w:rsid w:val="00761170"/>
    <w:rsid w:val="007700AD"/>
    <w:rsid w:val="00770B36"/>
    <w:rsid w:val="007715AC"/>
    <w:rsid w:val="007740DF"/>
    <w:rsid w:val="007750B7"/>
    <w:rsid w:val="00775813"/>
    <w:rsid w:val="00777FB6"/>
    <w:rsid w:val="007807E8"/>
    <w:rsid w:val="007830C0"/>
    <w:rsid w:val="00783679"/>
    <w:rsid w:val="007838D5"/>
    <w:rsid w:val="00784C59"/>
    <w:rsid w:val="007911B6"/>
    <w:rsid w:val="00791A1D"/>
    <w:rsid w:val="00795837"/>
    <w:rsid w:val="007A024C"/>
    <w:rsid w:val="007A6473"/>
    <w:rsid w:val="007B3DAD"/>
    <w:rsid w:val="007C43C9"/>
    <w:rsid w:val="007C4E7A"/>
    <w:rsid w:val="007D7CA7"/>
    <w:rsid w:val="007E21EA"/>
    <w:rsid w:val="007F7588"/>
    <w:rsid w:val="0080134F"/>
    <w:rsid w:val="00804DF5"/>
    <w:rsid w:val="00813A0C"/>
    <w:rsid w:val="00830298"/>
    <w:rsid w:val="00830BEA"/>
    <w:rsid w:val="0083321D"/>
    <w:rsid w:val="008438C6"/>
    <w:rsid w:val="0084638D"/>
    <w:rsid w:val="00856204"/>
    <w:rsid w:val="00857D93"/>
    <w:rsid w:val="00861755"/>
    <w:rsid w:val="00866784"/>
    <w:rsid w:val="008711B5"/>
    <w:rsid w:val="00875A65"/>
    <w:rsid w:val="0088181E"/>
    <w:rsid w:val="008823CB"/>
    <w:rsid w:val="00883572"/>
    <w:rsid w:val="008835AB"/>
    <w:rsid w:val="00891F29"/>
    <w:rsid w:val="00895DBA"/>
    <w:rsid w:val="008A1C29"/>
    <w:rsid w:val="008B0A79"/>
    <w:rsid w:val="008B1001"/>
    <w:rsid w:val="008B163C"/>
    <w:rsid w:val="008B40D9"/>
    <w:rsid w:val="008B464E"/>
    <w:rsid w:val="008C0446"/>
    <w:rsid w:val="008D2B08"/>
    <w:rsid w:val="008E0307"/>
    <w:rsid w:val="008E75E6"/>
    <w:rsid w:val="008F1438"/>
    <w:rsid w:val="00900AB4"/>
    <w:rsid w:val="0090379A"/>
    <w:rsid w:val="00903B96"/>
    <w:rsid w:val="00905843"/>
    <w:rsid w:val="00913E29"/>
    <w:rsid w:val="009140B6"/>
    <w:rsid w:val="00923784"/>
    <w:rsid w:val="009268E0"/>
    <w:rsid w:val="00935BEC"/>
    <w:rsid w:val="00937141"/>
    <w:rsid w:val="00940782"/>
    <w:rsid w:val="009470B7"/>
    <w:rsid w:val="0096106A"/>
    <w:rsid w:val="009611D0"/>
    <w:rsid w:val="00965AF6"/>
    <w:rsid w:val="00965C97"/>
    <w:rsid w:val="00965CCE"/>
    <w:rsid w:val="0097217C"/>
    <w:rsid w:val="00994D8C"/>
    <w:rsid w:val="009A006E"/>
    <w:rsid w:val="009A1A04"/>
    <w:rsid w:val="009A2050"/>
    <w:rsid w:val="009A286D"/>
    <w:rsid w:val="009B7A6B"/>
    <w:rsid w:val="009D5EA1"/>
    <w:rsid w:val="009E1355"/>
    <w:rsid w:val="009E14DC"/>
    <w:rsid w:val="009E3037"/>
    <w:rsid w:val="009E3054"/>
    <w:rsid w:val="009E7732"/>
    <w:rsid w:val="009F052E"/>
    <w:rsid w:val="00A0117E"/>
    <w:rsid w:val="00A01C94"/>
    <w:rsid w:val="00A0312B"/>
    <w:rsid w:val="00A04DE2"/>
    <w:rsid w:val="00A05EAF"/>
    <w:rsid w:val="00A06899"/>
    <w:rsid w:val="00A13EF0"/>
    <w:rsid w:val="00A14D75"/>
    <w:rsid w:val="00A16976"/>
    <w:rsid w:val="00A24EC4"/>
    <w:rsid w:val="00A276F1"/>
    <w:rsid w:val="00A307E9"/>
    <w:rsid w:val="00A349EA"/>
    <w:rsid w:val="00A34EA5"/>
    <w:rsid w:val="00A35D5B"/>
    <w:rsid w:val="00A37ADF"/>
    <w:rsid w:val="00A40D34"/>
    <w:rsid w:val="00A4188A"/>
    <w:rsid w:val="00A4203D"/>
    <w:rsid w:val="00A46CFF"/>
    <w:rsid w:val="00A46D2B"/>
    <w:rsid w:val="00A46F55"/>
    <w:rsid w:val="00A53E58"/>
    <w:rsid w:val="00A545D2"/>
    <w:rsid w:val="00A628CF"/>
    <w:rsid w:val="00A715AE"/>
    <w:rsid w:val="00A91C89"/>
    <w:rsid w:val="00AA1490"/>
    <w:rsid w:val="00AA4471"/>
    <w:rsid w:val="00AA4AA9"/>
    <w:rsid w:val="00AA739E"/>
    <w:rsid w:val="00AB5CE6"/>
    <w:rsid w:val="00AB7117"/>
    <w:rsid w:val="00AC6EBC"/>
    <w:rsid w:val="00AD00C7"/>
    <w:rsid w:val="00AD398F"/>
    <w:rsid w:val="00AD7044"/>
    <w:rsid w:val="00AE27FB"/>
    <w:rsid w:val="00AE29A5"/>
    <w:rsid w:val="00AF49AC"/>
    <w:rsid w:val="00B020E5"/>
    <w:rsid w:val="00B0718A"/>
    <w:rsid w:val="00B10DEB"/>
    <w:rsid w:val="00B1314A"/>
    <w:rsid w:val="00B20572"/>
    <w:rsid w:val="00B20E29"/>
    <w:rsid w:val="00B23574"/>
    <w:rsid w:val="00B24D8E"/>
    <w:rsid w:val="00B25B0F"/>
    <w:rsid w:val="00B314F1"/>
    <w:rsid w:val="00B42467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96DC4"/>
    <w:rsid w:val="00BA559E"/>
    <w:rsid w:val="00BC5E68"/>
    <w:rsid w:val="00BC73F4"/>
    <w:rsid w:val="00BD3BBB"/>
    <w:rsid w:val="00BD540E"/>
    <w:rsid w:val="00BD57EE"/>
    <w:rsid w:val="00BD637E"/>
    <w:rsid w:val="00BE54A1"/>
    <w:rsid w:val="00C03589"/>
    <w:rsid w:val="00C0438F"/>
    <w:rsid w:val="00C06170"/>
    <w:rsid w:val="00C063BF"/>
    <w:rsid w:val="00C11A59"/>
    <w:rsid w:val="00C11DDF"/>
    <w:rsid w:val="00C12563"/>
    <w:rsid w:val="00C136BA"/>
    <w:rsid w:val="00C2228C"/>
    <w:rsid w:val="00C2238B"/>
    <w:rsid w:val="00C2615D"/>
    <w:rsid w:val="00C3006A"/>
    <w:rsid w:val="00C305FC"/>
    <w:rsid w:val="00C34DED"/>
    <w:rsid w:val="00C35BA8"/>
    <w:rsid w:val="00C41C3D"/>
    <w:rsid w:val="00C42EF9"/>
    <w:rsid w:val="00C445D6"/>
    <w:rsid w:val="00C46B95"/>
    <w:rsid w:val="00C54C3D"/>
    <w:rsid w:val="00C56DC8"/>
    <w:rsid w:val="00C57239"/>
    <w:rsid w:val="00C64649"/>
    <w:rsid w:val="00C80146"/>
    <w:rsid w:val="00C807D5"/>
    <w:rsid w:val="00C81D0A"/>
    <w:rsid w:val="00CA1592"/>
    <w:rsid w:val="00CA5CAF"/>
    <w:rsid w:val="00CB4B4D"/>
    <w:rsid w:val="00CB4F2E"/>
    <w:rsid w:val="00CB531A"/>
    <w:rsid w:val="00CB72B7"/>
    <w:rsid w:val="00CC0458"/>
    <w:rsid w:val="00CC1F6B"/>
    <w:rsid w:val="00CC66E6"/>
    <w:rsid w:val="00CD0D1A"/>
    <w:rsid w:val="00CD275E"/>
    <w:rsid w:val="00CE28AD"/>
    <w:rsid w:val="00CE2C85"/>
    <w:rsid w:val="00CE3986"/>
    <w:rsid w:val="00CE6DCE"/>
    <w:rsid w:val="00D07662"/>
    <w:rsid w:val="00D07B0E"/>
    <w:rsid w:val="00D157F0"/>
    <w:rsid w:val="00D16896"/>
    <w:rsid w:val="00D17592"/>
    <w:rsid w:val="00D2458A"/>
    <w:rsid w:val="00D25932"/>
    <w:rsid w:val="00D25C3D"/>
    <w:rsid w:val="00D26753"/>
    <w:rsid w:val="00D272DE"/>
    <w:rsid w:val="00D34743"/>
    <w:rsid w:val="00D36CF5"/>
    <w:rsid w:val="00D43190"/>
    <w:rsid w:val="00D46534"/>
    <w:rsid w:val="00D56DF9"/>
    <w:rsid w:val="00D61855"/>
    <w:rsid w:val="00D61B8A"/>
    <w:rsid w:val="00D62485"/>
    <w:rsid w:val="00D7255D"/>
    <w:rsid w:val="00D72633"/>
    <w:rsid w:val="00D72D0E"/>
    <w:rsid w:val="00D77AB1"/>
    <w:rsid w:val="00D804E3"/>
    <w:rsid w:val="00D8106A"/>
    <w:rsid w:val="00DA3068"/>
    <w:rsid w:val="00DB1E7B"/>
    <w:rsid w:val="00DB242E"/>
    <w:rsid w:val="00DB43D0"/>
    <w:rsid w:val="00DC1C95"/>
    <w:rsid w:val="00DC1F35"/>
    <w:rsid w:val="00DC6298"/>
    <w:rsid w:val="00DD13E4"/>
    <w:rsid w:val="00DD6DB3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44586"/>
    <w:rsid w:val="00E62EBF"/>
    <w:rsid w:val="00E64419"/>
    <w:rsid w:val="00E6536A"/>
    <w:rsid w:val="00E744C9"/>
    <w:rsid w:val="00E75E21"/>
    <w:rsid w:val="00E81E44"/>
    <w:rsid w:val="00E90FA2"/>
    <w:rsid w:val="00E9683C"/>
    <w:rsid w:val="00E9694D"/>
    <w:rsid w:val="00EA3065"/>
    <w:rsid w:val="00EB3942"/>
    <w:rsid w:val="00EB429F"/>
    <w:rsid w:val="00EB6C08"/>
    <w:rsid w:val="00EB6EFE"/>
    <w:rsid w:val="00EC476A"/>
    <w:rsid w:val="00EC7BEF"/>
    <w:rsid w:val="00ED0C4E"/>
    <w:rsid w:val="00ED2F64"/>
    <w:rsid w:val="00EE050F"/>
    <w:rsid w:val="00EE314F"/>
    <w:rsid w:val="00EE7777"/>
    <w:rsid w:val="00EF12F6"/>
    <w:rsid w:val="00EF1415"/>
    <w:rsid w:val="00EF33F6"/>
    <w:rsid w:val="00EF746E"/>
    <w:rsid w:val="00F06562"/>
    <w:rsid w:val="00F11372"/>
    <w:rsid w:val="00F13204"/>
    <w:rsid w:val="00F15918"/>
    <w:rsid w:val="00F16872"/>
    <w:rsid w:val="00F23FDE"/>
    <w:rsid w:val="00F24F90"/>
    <w:rsid w:val="00F260A7"/>
    <w:rsid w:val="00F45061"/>
    <w:rsid w:val="00F51818"/>
    <w:rsid w:val="00F5395D"/>
    <w:rsid w:val="00F53BB5"/>
    <w:rsid w:val="00F55819"/>
    <w:rsid w:val="00F55C3F"/>
    <w:rsid w:val="00F66B6B"/>
    <w:rsid w:val="00F7087F"/>
    <w:rsid w:val="00F73136"/>
    <w:rsid w:val="00F775C9"/>
    <w:rsid w:val="00F809B3"/>
    <w:rsid w:val="00F81890"/>
    <w:rsid w:val="00F822A6"/>
    <w:rsid w:val="00F84CA9"/>
    <w:rsid w:val="00F93681"/>
    <w:rsid w:val="00FA0968"/>
    <w:rsid w:val="00FB0964"/>
    <w:rsid w:val="00FB0B40"/>
    <w:rsid w:val="00FB1C54"/>
    <w:rsid w:val="00FB2DB7"/>
    <w:rsid w:val="00FB3F04"/>
    <w:rsid w:val="00FB49FC"/>
    <w:rsid w:val="00FB4F2B"/>
    <w:rsid w:val="00FB5FCF"/>
    <w:rsid w:val="00FB77F2"/>
    <w:rsid w:val="00FC0043"/>
    <w:rsid w:val="00FC50C0"/>
    <w:rsid w:val="00FC732B"/>
    <w:rsid w:val="00FC7C58"/>
    <w:rsid w:val="00FD0C94"/>
    <w:rsid w:val="00FD1744"/>
    <w:rsid w:val="00FE70B0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61BA23-D61B-48CC-81EA-E088461D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905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90584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