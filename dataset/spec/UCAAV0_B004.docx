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7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52"/>
        <w:gridCol w:w="2959"/>
        <w:gridCol w:w="1417"/>
        <w:gridCol w:w="1417"/>
      </w:tblGrid>
      <w:tr w:rsidR="00AC2928" w:rsidRPr="00305137" w:rsidTr="00857C9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AC2928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AC2928" w:rsidRPr="00305137" w:rsidTr="00857C9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857C9B" w:rsidP="00BB390C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2012/</w:t>
            </w:r>
            <w:r w:rsidR="00BB390C">
              <w:rPr>
                <w:rFonts w:eastAsia="標楷體" w:hint="eastAsia"/>
                <w:lang w:eastAsia="zh-TW"/>
              </w:rPr>
              <w:t>5/8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C26F2F">
            <w:pPr>
              <w:pStyle w:val="Tabletext"/>
              <w:rPr>
                <w:rFonts w:hint="eastAsia"/>
                <w:lang w:eastAsia="zh-TW"/>
              </w:rPr>
            </w:pPr>
          </w:p>
        </w:tc>
      </w:tr>
      <w:tr w:rsidR="00DB0431" w:rsidRPr="00305137" w:rsidTr="00857C9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431" w:rsidRDefault="00DB0431" w:rsidP="00BB390C">
            <w:pPr>
              <w:pStyle w:val="Tabletext"/>
              <w:rPr>
                <w:rFonts w:eastAsia="標楷體"/>
                <w:lang w:eastAsia="zh-TW"/>
              </w:rPr>
            </w:pPr>
            <w:ins w:id="1" w:author="FIS" w:date="2013-08-20T13:40:00Z">
              <w:r>
                <w:rPr>
                  <w:rFonts w:eastAsia="標楷體" w:hint="eastAsia"/>
                  <w:lang w:eastAsia="zh-TW"/>
                </w:rPr>
                <w:t>2013/8/20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431" w:rsidRPr="00305137" w:rsidRDefault="00DB0431" w:rsidP="00405370">
            <w:pPr>
              <w:pStyle w:val="Tabletext"/>
              <w:rPr>
                <w:rFonts w:eastAsia="標楷體"/>
                <w:lang w:eastAsia="zh-TW"/>
              </w:rPr>
            </w:pPr>
            <w:ins w:id="2" w:author="FIS" w:date="2013-08-20T13:40:00Z">
              <w:r>
                <w:rPr>
                  <w:rFonts w:eastAsia="標楷體" w:hint="eastAsia"/>
                  <w:lang w:eastAsia="zh-TW"/>
                </w:rPr>
                <w:t>2</w:t>
              </w:r>
            </w:ins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431" w:rsidRPr="00305137" w:rsidRDefault="00DB0431" w:rsidP="00405370">
            <w:pPr>
              <w:pStyle w:val="Tabletext"/>
              <w:rPr>
                <w:rFonts w:eastAsia="標楷體"/>
                <w:lang w:eastAsia="zh-TW"/>
              </w:rPr>
            </w:pPr>
            <w:ins w:id="3" w:author="FIS" w:date="2013-08-20T13:40:00Z">
              <w:r>
                <w:rPr>
                  <w:rFonts w:eastAsia="標楷體" w:hint="eastAsia"/>
                  <w:lang w:eastAsia="zh-TW"/>
                </w:rPr>
                <w:t>導入疾病、意外模型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431" w:rsidRDefault="00DB0431" w:rsidP="00405370">
            <w:pPr>
              <w:pStyle w:val="Tabletext"/>
              <w:rPr>
                <w:rFonts w:hint="eastAsia"/>
                <w:lang w:eastAsia="zh-TW"/>
              </w:rPr>
            </w:pPr>
            <w:ins w:id="4" w:author="FIS" w:date="2013-08-20T13:40:00Z">
              <w:r w:rsidRPr="00701852">
                <w:rPr>
                  <w:lang w:eastAsia="zh-TW"/>
                </w:rPr>
                <w:t>侑文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431" w:rsidRPr="00305137" w:rsidRDefault="00DB0431" w:rsidP="00C26F2F">
            <w:pPr>
              <w:pStyle w:val="Tabletext"/>
              <w:rPr>
                <w:rFonts w:hint="eastAsia"/>
                <w:lang w:eastAsia="zh-TW"/>
              </w:rPr>
            </w:pPr>
            <w:ins w:id="5" w:author="FIS" w:date="2013-08-20T13:40:00Z">
              <w:r>
                <w:t>130719000215</w:t>
              </w:r>
            </w:ins>
          </w:p>
        </w:tc>
      </w:tr>
    </w:tbl>
    <w:p w:rsidR="001029E3" w:rsidRDefault="001029E3">
      <w:pPr>
        <w:rPr>
          <w:rFonts w:hint="eastAsia"/>
        </w:rPr>
      </w:pPr>
    </w:p>
    <w:p w:rsidR="004A134E" w:rsidRPr="004A134E" w:rsidRDefault="004A134E">
      <w:pPr>
        <w:rPr>
          <w:rFonts w:eastAsia="細明體" w:hAnsi="細明體"/>
          <w:b/>
        </w:rPr>
      </w:pPr>
      <w:r w:rsidRPr="004A134E">
        <w:rPr>
          <w:rFonts w:eastAsia="細明體" w:hAnsi="細明體"/>
          <w:b/>
        </w:rPr>
        <w:t>UCAAV0_B00</w:t>
      </w:r>
      <w:r w:rsidR="004C5862">
        <w:rPr>
          <w:rFonts w:eastAsia="細明體" w:hAnsi="細明體" w:hint="eastAsia"/>
          <w:b/>
        </w:rPr>
        <w:t>4</w:t>
      </w:r>
      <w:r w:rsidRPr="004A134E">
        <w:rPr>
          <w:rFonts w:eastAsia="細明體" w:hAnsi="細明體"/>
          <w:b/>
        </w:rPr>
        <w:t>_</w:t>
      </w:r>
      <w:r w:rsidRPr="004A134E">
        <w:rPr>
          <w:rFonts w:eastAsia="細明體" w:hAnsi="細明體" w:hint="eastAsia"/>
          <w:b/>
        </w:rPr>
        <w:t>產生</w:t>
      </w:r>
      <w:r w:rsidR="004C5862" w:rsidRPr="004C5862">
        <w:rPr>
          <w:rFonts w:eastAsia="細明體" w:hAnsi="細明體" w:hint="eastAsia"/>
          <w:b/>
        </w:rPr>
        <w:t>規避住院上限</w:t>
      </w:r>
      <w:r w:rsidRPr="004A134E">
        <w:rPr>
          <w:rFonts w:eastAsia="細明體" w:hAnsi="細明體" w:hint="eastAsia"/>
          <w:b/>
        </w:rPr>
        <w:t>資料</w:t>
      </w:r>
    </w:p>
    <w:p w:rsidR="004A134E" w:rsidRPr="004C5862" w:rsidRDefault="004A134E">
      <w:pPr>
        <w:rPr>
          <w:rFonts w:eastAsia="細明體" w:hAnsi="細明體"/>
          <w:b/>
        </w:rPr>
      </w:pPr>
    </w:p>
    <w:p w:rsidR="00647209" w:rsidRPr="0030513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A576C">
        <w:rPr>
          <w:rFonts w:ascii="細明體" w:eastAsia="細明體" w:hAnsi="細明體" w:hint="eastAsia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4A134E" w:rsidRPr="00FA576C" w:rsidRDefault="004C5862" w:rsidP="004C586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17CC">
              <w:rPr>
                <w:rFonts w:ascii="細明體" w:eastAsia="細明體" w:hAnsi="細明體" w:hint="eastAsia"/>
                <w:sz w:val="20"/>
                <w:szCs w:val="20"/>
              </w:rPr>
              <w:t>產生規避住院上限資料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4A134E" w:rsidRPr="00FA576C" w:rsidRDefault="004A134E" w:rsidP="0077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AAV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776FD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4C5862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4A134E" w:rsidRPr="00FA576C" w:rsidRDefault="004C5862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7CC">
              <w:rPr>
                <w:rFonts w:ascii="細明體" w:eastAsia="細明體" w:hAnsi="細明體" w:hint="eastAsia"/>
                <w:sz w:val="20"/>
                <w:szCs w:val="20"/>
              </w:rPr>
              <w:t>產生規避住院上限資料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A134E" w:rsidRPr="00E01490" w:rsidTr="00857C9B">
        <w:tc>
          <w:tcPr>
            <w:tcW w:w="23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4A134E" w:rsidRPr="00FA576C" w:rsidRDefault="004A134E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46D6D" w:rsidRPr="00305137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0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275"/>
      </w:tblGrid>
      <w:tr w:rsidR="00C46D6D" w:rsidTr="00A31200"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46D6D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C46D6D" w:rsidRPr="0090048C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275" w:type="dxa"/>
          </w:tcPr>
          <w:p w:rsidR="00C46D6D" w:rsidRPr="0090048C" w:rsidRDefault="00C46D6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4A134E" w:rsidRDefault="004A134E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B73B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0B73BE" w:rsidRPr="00226E08" w:rsidRDefault="000B73B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0B73BE" w:rsidRPr="00590714" w:rsidRDefault="009B2A01" w:rsidP="00197BC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B2A01">
              <w:rPr>
                <w:rFonts w:ascii="細明體" w:eastAsia="細明體" w:hAnsi="細明體" w:cs="細明體" w:hint="eastAsia"/>
                <w:sz w:val="20"/>
                <w:szCs w:val="20"/>
              </w:rPr>
              <w:t>浮濫就診住院天數明細檔</w:t>
            </w:r>
          </w:p>
        </w:tc>
        <w:tc>
          <w:tcPr>
            <w:tcW w:w="3368" w:type="dxa"/>
          </w:tcPr>
          <w:p w:rsidR="000B73BE" w:rsidRPr="00BF15C5" w:rsidRDefault="00EA1BB6" w:rsidP="009B2A0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</w:t>
            </w:r>
            <w:r w:rsidR="009B2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  <w:r w:rsidR="000B73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 w:rsidR="009B2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0B73B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0B73BE" w:rsidRPr="00226E08" w:rsidRDefault="000B73B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0B73BE" w:rsidRPr="00590714" w:rsidRDefault="000B73BE" w:rsidP="00B619E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3368" w:type="dxa"/>
          </w:tcPr>
          <w:p w:rsidR="000B73BE" w:rsidRDefault="009B2A01" w:rsidP="00B619E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DTAAB012</w:t>
            </w:r>
          </w:p>
        </w:tc>
      </w:tr>
      <w:tr w:rsidR="007D3B36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7D3B36" w:rsidRPr="00226E08" w:rsidRDefault="007D3B36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177" w:type="dxa"/>
          </w:tcPr>
          <w:p w:rsidR="007D3B36" w:rsidRPr="00590714" w:rsidRDefault="007D3B36" w:rsidP="00170184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D3B36">
              <w:rPr>
                <w:rFonts w:ascii="細明體" w:eastAsia="細明體" w:hAnsi="細明體" w:cs="細明體"/>
                <w:sz w:val="20"/>
                <w:szCs w:val="20"/>
              </w:rPr>
              <w:t>規避住院上限計算險別檔</w:t>
            </w:r>
          </w:p>
        </w:tc>
        <w:tc>
          <w:tcPr>
            <w:tcW w:w="3368" w:type="dxa"/>
          </w:tcPr>
          <w:p w:rsidR="007D3B36" w:rsidRDefault="007D3B36" w:rsidP="007D3B36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DTAAV004_PROD</w:t>
            </w:r>
          </w:p>
        </w:tc>
      </w:tr>
      <w:tr w:rsidR="007D3B36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7D3B36" w:rsidRPr="00226E08" w:rsidRDefault="007D3B36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7D3B36" w:rsidRPr="007D3B36" w:rsidRDefault="007D3B36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D3B36">
              <w:rPr>
                <w:rFonts w:ascii="細明體" w:eastAsia="細明體" w:hAnsi="細明體" w:cs="細明體"/>
                <w:sz w:val="20"/>
                <w:szCs w:val="20"/>
              </w:rPr>
              <w:t>規避住院上限訊息檔</w:t>
            </w:r>
          </w:p>
        </w:tc>
        <w:tc>
          <w:tcPr>
            <w:tcW w:w="3368" w:type="dxa"/>
          </w:tcPr>
          <w:p w:rsidR="007D3B36" w:rsidRDefault="007D3B36" w:rsidP="007D3B36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DTAAV004_MSG</w:t>
            </w:r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3362"/>
      </w:tblGrid>
      <w:tr w:rsidR="00EC1727" w:rsidRPr="000757E8" w:rsidTr="00EF5EA3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7142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EF5EA3">
        <w:tc>
          <w:tcPr>
            <w:tcW w:w="8222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EF5EA3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325AAD" w:rsidTr="00EF5EA3">
        <w:tc>
          <w:tcPr>
            <w:tcW w:w="720" w:type="dxa"/>
          </w:tcPr>
          <w:p w:rsidR="00EF5EA3" w:rsidRPr="000757E8" w:rsidRDefault="00EF5EA3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0757E8" w:rsidRDefault="00C11BF4" w:rsidP="00C26F2F">
            <w:pPr>
              <w:rPr>
                <w:rFonts w:ascii="Arial" w:hAnsi="Arial" w:hint="eastAsia"/>
                <w:sz w:val="20"/>
                <w:szCs w:val="20"/>
              </w:rPr>
            </w:pPr>
            <w:ins w:id="6" w:author="FIS" w:date="2013-08-20T13:55:00Z">
              <w:r>
                <w:rPr>
                  <w:rFonts w:ascii="Arial" w:hAnsi="Arial" w:hint="eastAsia"/>
                  <w:sz w:val="20"/>
                  <w:szCs w:val="20"/>
                </w:rPr>
                <w:t>模型分類</w:t>
              </w:r>
            </w:ins>
          </w:p>
        </w:tc>
        <w:tc>
          <w:tcPr>
            <w:tcW w:w="1800" w:type="dxa"/>
            <w:vAlign w:val="bottom"/>
          </w:tcPr>
          <w:p w:rsidR="00EF5EA3" w:rsidRPr="000757E8" w:rsidRDefault="00C11BF4" w:rsidP="00C26F2F">
            <w:pPr>
              <w:rPr>
                <w:rFonts w:ascii="Arial" w:hAnsi="Arial" w:hint="eastAsia"/>
                <w:sz w:val="20"/>
                <w:szCs w:val="20"/>
              </w:rPr>
            </w:pPr>
            <w:ins w:id="7" w:author="FIS" w:date="2013-08-20T13:55:00Z">
              <w:r>
                <w:rPr>
                  <w:rFonts w:ascii="Arial" w:hAnsi="Arial" w:hint="eastAsia"/>
                  <w:sz w:val="20"/>
                  <w:szCs w:val="20"/>
                </w:rPr>
                <w:t>STRING</w:t>
              </w:r>
            </w:ins>
          </w:p>
        </w:tc>
        <w:tc>
          <w:tcPr>
            <w:tcW w:w="3362" w:type="dxa"/>
          </w:tcPr>
          <w:p w:rsidR="001937A9" w:rsidRPr="000757E8" w:rsidRDefault="00C11BF4" w:rsidP="00C26F2F">
            <w:pPr>
              <w:rPr>
                <w:rFonts w:ascii="Arial" w:hAnsi="Arial" w:hint="eastAsia"/>
                <w:sz w:val="20"/>
                <w:szCs w:val="20"/>
              </w:rPr>
            </w:pPr>
            <w:ins w:id="8" w:author="FIS" w:date="2013-08-20T13:55:00Z">
              <w:r>
                <w:rPr>
                  <w:rFonts w:ascii="Arial" w:hAnsi="Arial" w:hint="eastAsia"/>
                  <w:sz w:val="20"/>
                  <w:szCs w:val="20"/>
                </w:rPr>
                <w:t>1:</w:t>
              </w:r>
              <w:r>
                <w:rPr>
                  <w:rFonts w:ascii="Arial" w:hAnsi="Arial" w:hint="eastAsia"/>
                  <w:sz w:val="20"/>
                  <w:szCs w:val="20"/>
                </w:rPr>
                <w:t>精神</w:t>
              </w:r>
              <w:r>
                <w:rPr>
                  <w:rFonts w:ascii="Arial" w:hAnsi="Arial" w:hint="eastAsia"/>
                  <w:sz w:val="20"/>
                  <w:szCs w:val="20"/>
                </w:rPr>
                <w:t xml:space="preserve"> 3:</w:t>
              </w:r>
              <w:r>
                <w:rPr>
                  <w:rFonts w:ascii="Arial" w:hAnsi="Arial" w:hint="eastAsia"/>
                  <w:sz w:val="20"/>
                  <w:szCs w:val="20"/>
                </w:rPr>
                <w:t>疾病</w:t>
              </w:r>
            </w:ins>
          </w:p>
        </w:tc>
      </w:tr>
      <w:tr w:rsidR="00EF5EA3" w:rsidRPr="000757E8" w:rsidTr="00EF5EA3">
        <w:tc>
          <w:tcPr>
            <w:tcW w:w="8222" w:type="dxa"/>
            <w:gridSpan w:val="5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EF5EA3" w:rsidRPr="000757E8" w:rsidTr="00EF5EA3">
        <w:tc>
          <w:tcPr>
            <w:tcW w:w="720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3362" w:type="dxa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F5EA3" w:rsidRPr="000757E8" w:rsidTr="00EF5EA3">
        <w:tc>
          <w:tcPr>
            <w:tcW w:w="720" w:type="dxa"/>
          </w:tcPr>
          <w:p w:rsidR="00EF5EA3" w:rsidRPr="000757E8" w:rsidRDefault="00EF5EA3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36621D" w:rsidRDefault="00EF5EA3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EF5EA3" w:rsidRPr="000757E8" w:rsidRDefault="00EF5EA3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3362" w:type="dxa"/>
          </w:tcPr>
          <w:p w:rsidR="00EF5EA3" w:rsidRPr="00084EAA" w:rsidRDefault="00EF5EA3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728"/>
        <w:gridCol w:w="1791"/>
      </w:tblGrid>
      <w:tr w:rsidR="00BB1FBB" w:rsidRPr="00305137" w:rsidTr="00F10AF8">
        <w:tc>
          <w:tcPr>
            <w:tcW w:w="8278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F10AF8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F10AF8">
              <w:rPr>
                <w:rFonts w:eastAsia="細明體" w:hint="eastAsia"/>
                <w:bCs/>
                <w:sz w:val="20"/>
                <w:szCs w:val="20"/>
              </w:rPr>
              <w:t>V0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DE5218">
              <w:rPr>
                <w:rFonts w:eastAsia="細明體" w:hint="eastAsia"/>
                <w:bCs/>
                <w:sz w:val="20"/>
                <w:szCs w:val="20"/>
              </w:rPr>
              <w:t>4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F10AF8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V0</w:t>
            </w:r>
          </w:p>
        </w:tc>
      </w:tr>
      <w:tr w:rsidR="00BB1FBB" w:rsidRPr="00305137" w:rsidTr="00F10AF8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F10AF8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B3576D" w:rsidRDefault="00B3576D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已達上限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5027D9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</w:p>
    <w:p w:rsidR="00386505" w:rsidRPr="008E1536" w:rsidRDefault="00386505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</w:t>
      </w:r>
      <w:r w:rsidRPr="000F10A2">
        <w:rPr>
          <w:rFonts w:hint="eastAsia"/>
          <w:kern w:val="2"/>
          <w:szCs w:val="24"/>
          <w:lang w:eastAsia="zh-TW"/>
        </w:rPr>
        <w:t>FROM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DTAAV004</w:t>
      </w:r>
    </w:p>
    <w:p w:rsidR="008E1536" w:rsidRDefault="008E1536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</w:t>
      </w:r>
      <w:r w:rsidRPr="000F10A2">
        <w:rPr>
          <w:rFonts w:hint="eastAsia"/>
          <w:kern w:val="2"/>
          <w:szCs w:val="24"/>
          <w:lang w:eastAsia="zh-TW"/>
        </w:rPr>
        <w:t>FROM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DTAAV004_MSG</w:t>
      </w:r>
    </w:p>
    <w:p w:rsidR="005E7B01" w:rsidRDefault="005E7B01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更新住院上限訊息檔：</w:t>
      </w:r>
    </w:p>
    <w:p w:rsidR="005E7B01" w:rsidRPr="005E7B01" w:rsidRDefault="005E7B01" w:rsidP="005E7B0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INSERT INTO </w:t>
      </w:r>
      <w:r>
        <w:rPr>
          <w:rFonts w:hint="eastAsia"/>
          <w:kern w:val="2"/>
          <w:szCs w:val="24"/>
          <w:lang w:eastAsia="zh-TW"/>
        </w:rPr>
        <w:t>DTAAV004_MSG</w:t>
      </w:r>
    </w:p>
    <w:p w:rsidR="005E7B01" w:rsidRPr="005E7B01" w:rsidRDefault="005E7B01" w:rsidP="005E7B0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DTAAB012</w:t>
      </w:r>
    </w:p>
    <w:p w:rsidR="005E7B01" w:rsidRDefault="005E7B01" w:rsidP="005E7B0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5E7B01" w:rsidRPr="005E7B01" w:rsidRDefault="005E7B01" w:rsidP="005E7B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>
        <w:rPr>
          <w:color w:val="000000"/>
        </w:rPr>
        <w:t>程式</w:t>
      </w:r>
      <w:r>
        <w:rPr>
          <w:color w:val="000000"/>
        </w:rPr>
        <w:t>ID </w:t>
      </w:r>
      <w:r w:rsidRPr="003A17D8">
        <w:rPr>
          <w:rFonts w:hint="eastAsia"/>
          <w:kern w:val="2"/>
          <w:szCs w:val="24"/>
          <w:lang w:eastAsia="zh-TW"/>
        </w:rPr>
        <w:t xml:space="preserve"> = </w:t>
      </w:r>
      <w:r w:rsidRPr="000057BC">
        <w:rPr>
          <w:kern w:val="2"/>
          <w:szCs w:val="24"/>
          <w:lang w:eastAsia="zh-TW"/>
        </w:rPr>
        <w:t xml:space="preserve">'AA_B1Z600 </w:t>
      </w:r>
      <w:r w:rsidRPr="003A17D8">
        <w:rPr>
          <w:kern w:val="2"/>
          <w:szCs w:val="24"/>
          <w:lang w:eastAsia="zh-TW"/>
        </w:rPr>
        <w:t>‘</w:t>
      </w:r>
    </w:p>
    <w:p w:rsidR="005E7B01" w:rsidRPr="005E7B01" w:rsidRDefault="005E7B01" w:rsidP="005E7B0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C.</w:t>
      </w:r>
      <w:r w:rsidRPr="000057BC">
        <w:rPr>
          <w:kern w:val="2"/>
          <w:szCs w:val="24"/>
          <w:lang w:eastAsia="zh-TW"/>
        </w:rPr>
        <w:t>訊息內容</w:t>
      </w:r>
      <w:r w:rsidRPr="000057BC">
        <w:rPr>
          <w:kern w:val="2"/>
          <w:szCs w:val="24"/>
          <w:lang w:eastAsia="zh-TW"/>
        </w:rPr>
        <w:t> </w:t>
      </w:r>
      <w:r w:rsidRPr="000057BC">
        <w:rPr>
          <w:rFonts w:hint="eastAsia"/>
          <w:kern w:val="2"/>
          <w:szCs w:val="24"/>
          <w:lang w:eastAsia="zh-TW"/>
        </w:rPr>
        <w:t>LIKE</w:t>
      </w:r>
      <w:r w:rsidRPr="000057BC">
        <w:rPr>
          <w:kern w:val="2"/>
          <w:szCs w:val="24"/>
          <w:lang w:eastAsia="zh-TW"/>
        </w:rPr>
        <w:t> 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</w:t>
      </w:r>
      <w:r w:rsidRPr="000057BC">
        <w:rPr>
          <w:rFonts w:hint="eastAsia"/>
          <w:kern w:val="2"/>
          <w:szCs w:val="24"/>
          <w:lang w:eastAsia="zh-TW"/>
        </w:rPr>
        <w:t>同一次住院天數達上限</w:t>
      </w:r>
      <w:r>
        <w:rPr>
          <w:rFonts w:hint="eastAsia"/>
          <w:kern w:val="2"/>
          <w:szCs w:val="24"/>
          <w:lang w:eastAsia="zh-TW"/>
        </w:rPr>
        <w:t>%</w:t>
      </w:r>
      <w:r>
        <w:rPr>
          <w:kern w:val="2"/>
          <w:szCs w:val="24"/>
          <w:lang w:eastAsia="zh-TW"/>
        </w:rPr>
        <w:t>’</w:t>
      </w:r>
    </w:p>
    <w:p w:rsidR="00105641" w:rsidRPr="001E03B6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ins w:id="9" w:author="FIS" w:date="2013-08-20T13:55:00Z"/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資料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</w:p>
    <w:p w:rsidR="009E0682" w:rsidRPr="003A668C" w:rsidRDefault="009E0682" w:rsidP="009E06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0" w:author="FIS" w:date="2013-08-20T13:56:00Z"/>
          <w:rFonts w:eastAsia="細明體" w:hint="eastAsia"/>
          <w:kern w:val="2"/>
          <w:szCs w:val="24"/>
          <w:lang w:eastAsia="zh-TW"/>
          <w:rPrChange w:id="11" w:author="FIS" w:date="2013-08-20T13:56:00Z">
            <w:rPr>
              <w:ins w:id="12" w:author="FIS" w:date="2013-08-20T13:56:00Z"/>
              <w:rFonts w:ascii="Arial" w:hAnsi="Arial" w:hint="eastAsia"/>
              <w:lang w:eastAsia="zh-TW"/>
            </w:rPr>
          </w:rPrChange>
        </w:rPr>
        <w:pPrChange w:id="13" w:author="FIS" w:date="2013-08-20T13:55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4" w:author="FIS" w:date="2013-08-20T13:55:00Z">
        <w:r>
          <w:rPr>
            <w:rFonts w:eastAsia="細明體" w:hAnsi="細明體" w:hint="eastAsia"/>
            <w:kern w:val="2"/>
            <w:szCs w:val="24"/>
            <w:lang w:eastAsia="zh-TW"/>
          </w:rPr>
          <w:t>IF</w:t>
        </w:r>
        <w:r>
          <w:rPr>
            <w:rFonts w:ascii="Arial" w:hAnsi="Arial" w:hint="eastAsia"/>
          </w:rPr>
          <w:t>模型分類</w:t>
        </w:r>
        <w:r>
          <w:rPr>
            <w:rFonts w:ascii="Arial" w:hAnsi="Arial" w:hint="eastAsia"/>
            <w:lang w:eastAsia="zh-TW"/>
          </w:rPr>
          <w:t xml:space="preserve"> = </w:t>
        </w:r>
        <w:r>
          <w:rPr>
            <w:rFonts w:ascii="Arial" w:hAnsi="Arial"/>
            <w:lang w:eastAsia="zh-TW"/>
          </w:rPr>
          <w:t>‘</w:t>
        </w:r>
        <w:r>
          <w:rPr>
            <w:rFonts w:ascii="Arial" w:hAnsi="Arial" w:hint="eastAsia"/>
            <w:lang w:eastAsia="zh-TW"/>
          </w:rPr>
          <w:t>3</w:t>
        </w:r>
        <w:r>
          <w:rPr>
            <w:rFonts w:ascii="Arial" w:hAnsi="Arial"/>
            <w:lang w:eastAsia="zh-TW"/>
          </w:rPr>
          <w:t>’</w:t>
        </w:r>
        <w:r>
          <w:rPr>
            <w:rFonts w:ascii="Arial" w:hAnsi="Arial" w:hint="eastAsia"/>
            <w:lang w:eastAsia="zh-TW"/>
          </w:rPr>
          <w:t xml:space="preserve"> (</w:t>
        </w:r>
        <w:r>
          <w:rPr>
            <w:rFonts w:ascii="Arial" w:hAnsi="Arial" w:hint="eastAsia"/>
            <w:lang w:eastAsia="zh-TW"/>
          </w:rPr>
          <w:t>疾病</w:t>
        </w:r>
        <w:r>
          <w:rPr>
            <w:rFonts w:ascii="Arial" w:hAnsi="Arial" w:hint="eastAsia"/>
            <w:lang w:eastAsia="zh-TW"/>
          </w:rPr>
          <w:t>)</w:t>
        </w:r>
      </w:ins>
    </w:p>
    <w:p w:rsidR="003A668C" w:rsidRDefault="003A668C" w:rsidP="003A668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15" w:author="FIS" w:date="2013-08-20T13:56:00Z"/>
          <w:rFonts w:hint="eastAsia"/>
          <w:kern w:val="2"/>
          <w:szCs w:val="24"/>
          <w:lang w:eastAsia="zh-TW"/>
        </w:rPr>
      </w:pPr>
      <w:ins w:id="16" w:author="FIS" w:date="2013-08-20T13:56:00Z">
        <w:r>
          <w:rPr>
            <w:rFonts w:hint="eastAsia"/>
            <w:kern w:val="2"/>
            <w:szCs w:val="24"/>
            <w:lang w:eastAsia="zh-TW"/>
          </w:rPr>
          <w:t>READ DTAAVC06 A</w:t>
        </w:r>
      </w:ins>
    </w:p>
    <w:p w:rsidR="003A668C" w:rsidRDefault="003A668C" w:rsidP="003A668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17" w:author="FIS" w:date="2013-08-20T13:56:00Z"/>
          <w:rFonts w:hint="eastAsia"/>
          <w:kern w:val="2"/>
          <w:szCs w:val="24"/>
          <w:lang w:eastAsia="zh-TW"/>
        </w:rPr>
      </w:pPr>
      <w:ins w:id="18" w:author="FIS" w:date="2013-08-20T13:56:00Z">
        <w:r>
          <w:rPr>
            <w:rFonts w:hint="eastAsia"/>
            <w:kern w:val="2"/>
            <w:szCs w:val="24"/>
            <w:lang w:eastAsia="zh-TW"/>
          </w:rPr>
          <w:t>LEFT DTAAV004_MSG C</w:t>
        </w:r>
      </w:ins>
    </w:p>
    <w:p w:rsidR="003A668C" w:rsidRDefault="003A668C" w:rsidP="003A66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9" w:author="FIS" w:date="2013-08-20T13:56:00Z"/>
          <w:rFonts w:hint="eastAsia"/>
          <w:kern w:val="2"/>
          <w:szCs w:val="24"/>
          <w:lang w:eastAsia="zh-TW"/>
        </w:rPr>
      </w:pPr>
      <w:ins w:id="20" w:author="FIS" w:date="2013-08-20T13:56:00Z">
        <w:r>
          <w:rPr>
            <w:rFonts w:hint="eastAsia"/>
            <w:kern w:val="2"/>
            <w:szCs w:val="24"/>
            <w:lang w:eastAsia="zh-TW"/>
          </w:rPr>
          <w:t>ON A.</w:t>
        </w:r>
        <w:r>
          <w:rPr>
            <w:rFonts w:hint="eastAsia"/>
            <w:kern w:val="2"/>
            <w:szCs w:val="24"/>
            <w:lang w:eastAsia="zh-TW"/>
          </w:rPr>
          <w:t>保單號碼</w:t>
        </w:r>
        <w:r>
          <w:rPr>
            <w:rFonts w:hint="eastAsia"/>
            <w:kern w:val="2"/>
            <w:szCs w:val="24"/>
            <w:lang w:eastAsia="zh-TW"/>
          </w:rPr>
          <w:t xml:space="preserve"> = C.</w:t>
        </w:r>
        <w:r>
          <w:rPr>
            <w:rFonts w:hint="eastAsia"/>
            <w:color w:val="000000"/>
            <w:lang w:eastAsia="zh-TW"/>
          </w:rPr>
          <w:t>保單號碼</w:t>
        </w:r>
      </w:ins>
    </w:p>
    <w:p w:rsidR="003A668C" w:rsidRDefault="003A668C" w:rsidP="003A668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21" w:author="FIS" w:date="2013-08-20T13:56:00Z"/>
          <w:rFonts w:hint="eastAsia"/>
          <w:kern w:val="2"/>
          <w:szCs w:val="24"/>
          <w:lang w:eastAsia="zh-TW"/>
        </w:rPr>
      </w:pPr>
      <w:ins w:id="22" w:author="FIS" w:date="2013-08-20T13:56:00Z">
        <w:r>
          <w:rPr>
            <w:rFonts w:hint="eastAsia"/>
            <w:kern w:val="2"/>
            <w:szCs w:val="24"/>
            <w:lang w:eastAsia="zh-TW"/>
          </w:rPr>
          <w:t>WHERE</w:t>
        </w:r>
      </w:ins>
    </w:p>
    <w:p w:rsidR="003A668C" w:rsidRDefault="003A668C" w:rsidP="003A66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3" w:author="FIS" w:date="2013-08-20T13:56:00Z"/>
          <w:rFonts w:hint="eastAsia"/>
          <w:kern w:val="2"/>
          <w:szCs w:val="24"/>
          <w:lang w:eastAsia="zh-TW"/>
        </w:rPr>
      </w:pPr>
      <w:ins w:id="24" w:author="FIS" w:date="2013-08-20T13:56:00Z">
        <w:r>
          <w:rPr>
            <w:rFonts w:hint="eastAsia"/>
            <w:kern w:val="2"/>
            <w:szCs w:val="24"/>
            <w:lang w:eastAsia="zh-TW"/>
          </w:rPr>
          <w:t>A.</w:t>
        </w:r>
        <w:r>
          <w:rPr>
            <w:rFonts w:hint="eastAsia"/>
            <w:kern w:val="2"/>
            <w:szCs w:val="24"/>
            <w:lang w:eastAsia="zh-TW"/>
          </w:rPr>
          <w:t>保險金代號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25" w:author="FIS" w:date="2013-08-20T14:01:00Z">
        <w:r w:rsidR="00F1794B">
          <w:rPr>
            <w:rFonts w:hint="eastAsia"/>
            <w:kern w:val="2"/>
            <w:szCs w:val="24"/>
            <w:lang w:eastAsia="zh-TW"/>
          </w:rPr>
          <w:t>IN</w:t>
        </w:r>
      </w:ins>
      <w:ins w:id="26" w:author="FIS" w:date="2013-08-20T13:56:00Z">
        <w:r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27" w:author="FIS" w:date="2013-08-20T14:01:00Z">
        <w:r w:rsidR="00F1794B">
          <w:rPr>
            <w:rFonts w:hint="eastAsia"/>
            <w:kern w:val="2"/>
            <w:szCs w:val="24"/>
            <w:lang w:eastAsia="zh-TW"/>
          </w:rPr>
          <w:t>(</w:t>
        </w:r>
      </w:ins>
      <w:ins w:id="28" w:author="FIS" w:date="2013-08-20T13:56:00Z"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BEE1</w:t>
        </w:r>
        <w:r>
          <w:rPr>
            <w:kern w:val="2"/>
            <w:szCs w:val="24"/>
            <w:lang w:eastAsia="zh-TW"/>
          </w:rPr>
          <w:t>’</w:t>
        </w:r>
      </w:ins>
      <w:ins w:id="29" w:author="FIS" w:date="2013-08-20T14:01:00Z">
        <w:r w:rsidR="00F1794B">
          <w:rPr>
            <w:rFonts w:hint="eastAsia"/>
            <w:kern w:val="2"/>
            <w:szCs w:val="24"/>
            <w:lang w:eastAsia="zh-TW"/>
          </w:rPr>
          <w:t>,</w:t>
        </w:r>
        <w:r w:rsidR="00F1794B">
          <w:rPr>
            <w:kern w:val="2"/>
            <w:szCs w:val="24"/>
            <w:lang w:eastAsia="zh-TW"/>
          </w:rPr>
          <w:t>’</w:t>
        </w:r>
        <w:r w:rsidR="00F1794B">
          <w:rPr>
            <w:rFonts w:hint="eastAsia"/>
            <w:kern w:val="2"/>
            <w:szCs w:val="24"/>
            <w:lang w:eastAsia="zh-TW"/>
          </w:rPr>
          <w:t>BEEM</w:t>
        </w:r>
        <w:r w:rsidR="00F1794B">
          <w:rPr>
            <w:kern w:val="2"/>
            <w:szCs w:val="24"/>
            <w:lang w:eastAsia="zh-TW"/>
          </w:rPr>
          <w:t>’</w:t>
        </w:r>
        <w:r w:rsidR="00F1794B">
          <w:rPr>
            <w:rFonts w:hint="eastAsia"/>
            <w:kern w:val="2"/>
            <w:szCs w:val="24"/>
            <w:lang w:eastAsia="zh-TW"/>
          </w:rPr>
          <w:t>)</w:t>
        </w:r>
      </w:ins>
    </w:p>
    <w:p w:rsidR="003A668C" w:rsidRDefault="003A668C" w:rsidP="003A66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0" w:author="FIS" w:date="2013-08-20T13:56:00Z"/>
          <w:rFonts w:hint="eastAsia"/>
          <w:kern w:val="2"/>
          <w:szCs w:val="24"/>
          <w:lang w:eastAsia="zh-TW"/>
        </w:rPr>
      </w:pPr>
      <w:ins w:id="31" w:author="FIS" w:date="2013-08-20T13:56:00Z">
        <w:r>
          <w:rPr>
            <w:rFonts w:hint="eastAsia"/>
            <w:kern w:val="2"/>
            <w:szCs w:val="24"/>
            <w:lang w:eastAsia="zh-TW"/>
          </w:rPr>
          <w:t>A.</w:t>
        </w:r>
        <w:r>
          <w:rPr>
            <w:rFonts w:hint="eastAsia"/>
            <w:kern w:val="2"/>
            <w:szCs w:val="24"/>
            <w:lang w:eastAsia="zh-TW"/>
          </w:rPr>
          <w:t>事故原因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32" w:author="FIS" w:date="2013-08-20T14:01:00Z">
        <w:r w:rsidR="00F1794B">
          <w:rPr>
            <w:rFonts w:hint="eastAsia"/>
            <w:kern w:val="2"/>
            <w:szCs w:val="24"/>
            <w:lang w:eastAsia="zh-TW"/>
          </w:rPr>
          <w:t xml:space="preserve">LIKE </w:t>
        </w:r>
        <w:r w:rsidR="00F1794B">
          <w:rPr>
            <w:kern w:val="2"/>
            <w:szCs w:val="24"/>
            <w:lang w:eastAsia="zh-TW"/>
          </w:rPr>
          <w:t>‘</w:t>
        </w:r>
        <w:r w:rsidR="00F1794B">
          <w:rPr>
            <w:rFonts w:hint="eastAsia"/>
            <w:kern w:val="2"/>
            <w:szCs w:val="24"/>
            <w:lang w:eastAsia="zh-TW"/>
          </w:rPr>
          <w:t>A%</w:t>
        </w:r>
        <w:r w:rsidR="00F1794B">
          <w:rPr>
            <w:kern w:val="2"/>
            <w:szCs w:val="24"/>
            <w:lang w:eastAsia="zh-TW"/>
          </w:rPr>
          <w:t>’</w:t>
        </w:r>
      </w:ins>
    </w:p>
    <w:p w:rsidR="009E0682" w:rsidRPr="00557AA2" w:rsidRDefault="009E0682" w:rsidP="009E06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  <w:pPrChange w:id="33" w:author="FIS" w:date="2013-08-20T13:55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4" w:author="FIS" w:date="2013-08-20T13:55:00Z">
        <w:r>
          <w:rPr>
            <w:rFonts w:ascii="Arial" w:hAnsi="Arial" w:hint="eastAsia"/>
            <w:lang w:eastAsia="zh-TW"/>
          </w:rPr>
          <w:t>ELSE</w:t>
        </w:r>
      </w:ins>
    </w:p>
    <w:p w:rsidR="00BD2394" w:rsidRDefault="00013975" w:rsidP="001E03B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 w:rsidR="00BD2394">
        <w:rPr>
          <w:rFonts w:hint="eastAsia"/>
          <w:kern w:val="2"/>
          <w:szCs w:val="24"/>
          <w:lang w:eastAsia="zh-TW"/>
        </w:rPr>
        <w:t xml:space="preserve"> DTAA</w:t>
      </w:r>
      <w:r>
        <w:rPr>
          <w:rFonts w:hint="eastAsia"/>
          <w:kern w:val="2"/>
          <w:szCs w:val="24"/>
          <w:lang w:eastAsia="zh-TW"/>
        </w:rPr>
        <w:t>V</w:t>
      </w:r>
      <w:r w:rsidR="00BD2394">
        <w:rPr>
          <w:rFonts w:hint="eastAsia"/>
          <w:kern w:val="2"/>
          <w:szCs w:val="24"/>
          <w:lang w:eastAsia="zh-TW"/>
        </w:rPr>
        <w:t>00</w:t>
      </w:r>
      <w:r>
        <w:rPr>
          <w:rFonts w:hint="eastAsia"/>
          <w:kern w:val="2"/>
          <w:szCs w:val="24"/>
          <w:lang w:eastAsia="zh-TW"/>
        </w:rPr>
        <w:t>2</w:t>
      </w:r>
      <w:r w:rsidR="00BD239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</w:t>
      </w:r>
    </w:p>
    <w:p w:rsidR="00820EE1" w:rsidRDefault="00820EE1" w:rsidP="001E03B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DTAAV004_PROD B</w:t>
      </w:r>
    </w:p>
    <w:p w:rsidR="00820EE1" w:rsidRDefault="00820EE1" w:rsidP="0036725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5" w:author="FIS" w:date="2013-08-20T13:5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險別</w:t>
      </w:r>
    </w:p>
    <w:p w:rsidR="006A2F42" w:rsidRDefault="00F61367" w:rsidP="001E03B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</w:t>
      </w:r>
      <w:r w:rsidR="001F34C3">
        <w:rPr>
          <w:rFonts w:hint="eastAsia"/>
          <w:kern w:val="2"/>
          <w:szCs w:val="24"/>
          <w:lang w:eastAsia="zh-TW"/>
        </w:rPr>
        <w:t>DTAAV004_MSG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820EE1">
        <w:rPr>
          <w:rFonts w:hint="eastAsia"/>
          <w:kern w:val="2"/>
          <w:szCs w:val="24"/>
          <w:lang w:eastAsia="zh-TW"/>
        </w:rPr>
        <w:t>C</w:t>
      </w:r>
    </w:p>
    <w:p w:rsidR="000479C6" w:rsidRDefault="004007D6" w:rsidP="0036725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" w:author="FIS" w:date="2013-08-20T13:5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ON</w:t>
      </w:r>
      <w:r w:rsidR="000479C6">
        <w:rPr>
          <w:rFonts w:hint="eastAsia"/>
          <w:kern w:val="2"/>
          <w:szCs w:val="24"/>
          <w:lang w:eastAsia="zh-TW"/>
        </w:rPr>
        <w:t xml:space="preserve"> A.</w:t>
      </w:r>
      <w:r w:rsidR="000479C6">
        <w:rPr>
          <w:rFonts w:hint="eastAsia"/>
          <w:kern w:val="2"/>
          <w:szCs w:val="24"/>
          <w:lang w:eastAsia="zh-TW"/>
        </w:rPr>
        <w:t>保單號碼</w:t>
      </w:r>
      <w:r w:rsidR="000479C6">
        <w:rPr>
          <w:rFonts w:hint="eastAsia"/>
          <w:kern w:val="2"/>
          <w:szCs w:val="24"/>
          <w:lang w:eastAsia="zh-TW"/>
        </w:rPr>
        <w:t xml:space="preserve"> = C.</w:t>
      </w:r>
      <w:r w:rsidR="000479C6">
        <w:rPr>
          <w:rFonts w:hint="eastAsia"/>
          <w:color w:val="000000"/>
          <w:lang w:eastAsia="zh-TW"/>
        </w:rPr>
        <w:t>保單號碼</w:t>
      </w:r>
    </w:p>
    <w:p w:rsidR="00BD2394" w:rsidRDefault="00BD2394" w:rsidP="001E03B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0057BC" w:rsidRDefault="00E16075" w:rsidP="0036725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" w:author="FIS" w:date="2013-08-20T13:5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BEE1</w:t>
      </w:r>
      <w:r>
        <w:rPr>
          <w:kern w:val="2"/>
          <w:szCs w:val="24"/>
          <w:lang w:eastAsia="zh-TW"/>
        </w:rPr>
        <w:t>’</w:t>
      </w:r>
    </w:p>
    <w:p w:rsidR="00E16075" w:rsidRDefault="00E16075" w:rsidP="0036725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" w:author="FIS" w:date="2013-08-20T13:5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事故原因</w:t>
      </w:r>
      <w:r w:rsidR="00435A4C">
        <w:rPr>
          <w:rFonts w:hint="eastAsia"/>
          <w:kern w:val="2"/>
          <w:szCs w:val="24"/>
          <w:lang w:eastAsia="zh-TW"/>
        </w:rPr>
        <w:t xml:space="preserve"> IN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435A4C">
        <w:rPr>
          <w:rFonts w:hint="eastAsia"/>
          <w:kern w:val="2"/>
          <w:szCs w:val="24"/>
          <w:lang w:eastAsia="zh-TW"/>
        </w:rPr>
        <w:t>(</w:t>
      </w:r>
      <w:r w:rsidR="00435A4C">
        <w:rPr>
          <w:kern w:val="2"/>
          <w:szCs w:val="24"/>
          <w:lang w:eastAsia="zh-TW"/>
        </w:rPr>
        <w:t>‘</w:t>
      </w:r>
      <w:r w:rsidR="00435A4C">
        <w:rPr>
          <w:rFonts w:hint="eastAsia"/>
          <w:kern w:val="2"/>
          <w:szCs w:val="24"/>
          <w:lang w:eastAsia="zh-TW"/>
        </w:rPr>
        <w:t>79</w:t>
      </w:r>
      <w:r w:rsidR="00435A4C">
        <w:rPr>
          <w:kern w:val="2"/>
          <w:szCs w:val="24"/>
          <w:lang w:eastAsia="zh-TW"/>
        </w:rPr>
        <w:t>’</w:t>
      </w:r>
      <w:r w:rsidR="00435A4C"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A05</w:t>
      </w:r>
      <w:r>
        <w:rPr>
          <w:kern w:val="2"/>
          <w:szCs w:val="24"/>
          <w:lang w:eastAsia="zh-TW"/>
        </w:rPr>
        <w:t>’</w:t>
      </w:r>
      <w:r w:rsidR="00435A4C">
        <w:rPr>
          <w:rFonts w:hint="eastAsia"/>
          <w:kern w:val="2"/>
          <w:szCs w:val="24"/>
          <w:lang w:eastAsia="zh-TW"/>
        </w:rPr>
        <w:t>)</w:t>
      </w:r>
    </w:p>
    <w:p w:rsidR="0084452F" w:rsidRPr="001937A9" w:rsidRDefault="0084452F" w:rsidP="0036725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" w:author="FIS" w:date="2013-08-20T13:5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lastRenderedPageBreak/>
        <w:t>B.</w:t>
      </w: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 w:rsidR="0031210F" w:rsidRPr="0031210F">
        <w:rPr>
          <w:kern w:val="2"/>
          <w:szCs w:val="24"/>
          <w:lang w:eastAsia="zh-TW"/>
        </w:rPr>
        <w:t>‘</w:t>
      </w:r>
      <w:r w:rsidRPr="0031210F">
        <w:rPr>
          <w:rFonts w:hint="eastAsia"/>
          <w:kern w:val="2"/>
          <w:szCs w:val="24"/>
          <w:lang w:eastAsia="zh-TW"/>
        </w:rPr>
        <w:t>1</w:t>
      </w:r>
      <w:r w:rsidRPr="0031210F">
        <w:rPr>
          <w:kern w:val="2"/>
          <w:szCs w:val="24"/>
          <w:lang w:eastAsia="zh-TW"/>
        </w:rPr>
        <w:t>’</w:t>
      </w:r>
    </w:p>
    <w:p w:rsidR="00BD2394" w:rsidRDefault="00BD2394" w:rsidP="003A17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="005F7A07">
        <w:rPr>
          <w:rFonts w:hint="eastAsia"/>
          <w:kern w:val="2"/>
          <w:szCs w:val="24"/>
          <w:lang w:eastAsia="zh-TW"/>
        </w:rPr>
        <w:t>A</w:t>
      </w:r>
      <w:r w:rsidR="009B254F" w:rsidRPr="0066785C">
        <w:rPr>
          <w:rFonts w:hint="eastAsia"/>
          <w:kern w:val="2"/>
          <w:szCs w:val="24"/>
          <w:lang w:eastAsia="zh-TW"/>
        </w:rPr>
        <w:t>.</w:t>
      </w:r>
      <w:r w:rsidR="00A438B1">
        <w:rPr>
          <w:rFonts w:hint="eastAsia"/>
          <w:kern w:val="2"/>
          <w:szCs w:val="24"/>
          <w:lang w:eastAsia="zh-TW"/>
        </w:rPr>
        <w:t>事故人</w:t>
      </w:r>
      <w:r w:rsidR="00A438B1">
        <w:rPr>
          <w:rFonts w:hint="eastAsia"/>
          <w:kern w:val="2"/>
          <w:szCs w:val="24"/>
          <w:lang w:eastAsia="zh-TW"/>
        </w:rPr>
        <w:t>ID</w:t>
      </w:r>
      <w:r w:rsidR="003A17D8">
        <w:rPr>
          <w:rFonts w:hint="eastAsia"/>
          <w:kern w:val="2"/>
          <w:szCs w:val="24"/>
          <w:lang w:eastAsia="zh-TW"/>
        </w:rPr>
        <w:t xml:space="preserve"> </w:t>
      </w:r>
      <w:r w:rsidR="009B254F">
        <w:rPr>
          <w:rFonts w:hint="eastAsia"/>
          <w:kern w:val="2"/>
          <w:szCs w:val="24"/>
          <w:lang w:eastAsia="zh-TW"/>
        </w:rPr>
        <w:t>+</w:t>
      </w:r>
      <w:r w:rsidR="009B254F" w:rsidRPr="002B63DE">
        <w:rPr>
          <w:rFonts w:hint="eastAsia"/>
          <w:kern w:val="2"/>
          <w:szCs w:val="24"/>
          <w:lang w:eastAsia="zh-TW"/>
        </w:rPr>
        <w:t xml:space="preserve"> </w:t>
      </w:r>
      <w:r w:rsidR="00EC6E8F">
        <w:rPr>
          <w:rFonts w:hint="eastAsia"/>
          <w:kern w:val="2"/>
          <w:szCs w:val="24"/>
          <w:lang w:eastAsia="zh-TW"/>
        </w:rPr>
        <w:t>A.</w:t>
      </w:r>
      <w:r w:rsidR="00EC6E8F">
        <w:rPr>
          <w:rFonts w:hint="eastAsia"/>
          <w:kern w:val="2"/>
          <w:szCs w:val="24"/>
          <w:lang w:eastAsia="zh-TW"/>
        </w:rPr>
        <w:t>保單號碼</w:t>
      </w:r>
      <w:r w:rsidR="00EC6E8F">
        <w:rPr>
          <w:rFonts w:hint="eastAsia"/>
          <w:kern w:val="2"/>
          <w:szCs w:val="24"/>
          <w:lang w:eastAsia="zh-TW"/>
        </w:rPr>
        <w:t>+A.</w:t>
      </w:r>
      <w:r w:rsidR="00EC6E8F">
        <w:rPr>
          <w:rFonts w:hint="eastAsia"/>
          <w:kern w:val="2"/>
          <w:szCs w:val="24"/>
          <w:lang w:eastAsia="zh-TW"/>
        </w:rPr>
        <w:t>險別</w:t>
      </w:r>
      <w:r w:rsidR="00EC6E8F">
        <w:rPr>
          <w:rFonts w:hint="eastAsia"/>
          <w:kern w:val="2"/>
          <w:szCs w:val="24"/>
          <w:lang w:eastAsia="zh-TW"/>
        </w:rPr>
        <w:t>+</w:t>
      </w:r>
      <w:r w:rsidR="005F7A07">
        <w:rPr>
          <w:rFonts w:hint="eastAsia"/>
          <w:kern w:val="2"/>
          <w:szCs w:val="24"/>
          <w:lang w:eastAsia="zh-TW"/>
        </w:rPr>
        <w:t>A.</w:t>
      </w:r>
      <w:r w:rsidR="005A40BA">
        <w:rPr>
          <w:rFonts w:hint="eastAsia"/>
          <w:color w:val="000000"/>
          <w:lang w:eastAsia="zh-TW"/>
        </w:rPr>
        <w:t>起始日</w:t>
      </w:r>
      <w:r w:rsidR="005F7A07">
        <w:rPr>
          <w:rFonts w:hint="eastAsia"/>
          <w:color w:val="000000"/>
          <w:lang w:eastAsia="zh-TW"/>
        </w:rPr>
        <w:t>+A.</w:t>
      </w:r>
      <w:r w:rsidR="005F7A07">
        <w:rPr>
          <w:rFonts w:hint="eastAsia"/>
          <w:color w:val="000000"/>
          <w:lang w:eastAsia="zh-TW"/>
        </w:rPr>
        <w:t>事故日</w:t>
      </w:r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A564A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26460">
        <w:rPr>
          <w:rFonts w:hint="eastAsia"/>
          <w:kern w:val="2"/>
          <w:szCs w:val="24"/>
          <w:lang w:eastAsia="zh-TW"/>
        </w:rPr>
        <w:t>-1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視為錯誤</w:t>
      </w:r>
      <w:r>
        <w:rPr>
          <w:rFonts w:hint="eastAsia"/>
          <w:kern w:val="2"/>
          <w:szCs w:val="24"/>
          <w:lang w:eastAsia="zh-TW"/>
        </w:rPr>
        <w:t>)</w:t>
      </w:r>
    </w:p>
    <w:p w:rsidR="00730B1E" w:rsidRDefault="00F60083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DB2DBA">
        <w:rPr>
          <w:rFonts w:hint="eastAsia"/>
          <w:kern w:val="2"/>
          <w:szCs w:val="24"/>
          <w:lang w:eastAsia="zh-TW"/>
        </w:rPr>
        <w:t>規避住院上限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186246">
        <w:rPr>
          <w:rFonts w:hint="eastAsia"/>
          <w:kern w:val="2"/>
          <w:szCs w:val="24"/>
          <w:lang w:eastAsia="zh-TW"/>
        </w:rPr>
        <w:t>資料有誤，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DB2DBA">
        <w:rPr>
          <w:rFonts w:hint="eastAsia"/>
          <w:kern w:val="2"/>
          <w:szCs w:val="24"/>
          <w:lang w:eastAsia="zh-TW"/>
        </w:rPr>
        <w:t>規避住院上限</w:t>
      </w:r>
      <w:r w:rsidR="00761352">
        <w:rPr>
          <w:rFonts w:hint="eastAsia"/>
          <w:kern w:val="2"/>
          <w:szCs w:val="24"/>
          <w:lang w:eastAsia="zh-TW"/>
        </w:rPr>
        <w:t>明細</w:t>
      </w:r>
      <w:r w:rsidR="00075C91">
        <w:rPr>
          <w:rFonts w:hint="eastAsia"/>
          <w:kern w:val="2"/>
          <w:szCs w:val="24"/>
          <w:lang w:eastAsia="zh-TW"/>
        </w:rPr>
        <w:t>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DB2DBA">
        <w:rPr>
          <w:rFonts w:hint="eastAsia"/>
          <w:kern w:val="2"/>
          <w:szCs w:val="24"/>
          <w:lang w:eastAsia="zh-TW"/>
        </w:rPr>
        <w:t>規避住院上限</w:t>
      </w:r>
      <w:r w:rsidR="00AD08AB">
        <w:rPr>
          <w:rFonts w:hint="eastAsia"/>
          <w:kern w:val="2"/>
          <w:szCs w:val="24"/>
          <w:lang w:eastAsia="zh-TW"/>
        </w:rPr>
        <w:t>明細資料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Default="00182540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資料統計</w:t>
      </w:r>
      <w:r w:rsidR="003C1675">
        <w:rPr>
          <w:rFonts w:hint="eastAsia"/>
          <w:kern w:val="2"/>
          <w:szCs w:val="24"/>
          <w:lang w:eastAsia="zh-TW"/>
        </w:rPr>
        <w:t>：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資料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(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STEP3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)</w:t>
      </w:r>
    </w:p>
    <w:p w:rsidR="00E03A1E" w:rsidRDefault="00F50E74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103E">
        <w:rPr>
          <w:rFonts w:hint="eastAsia"/>
          <w:kern w:val="2"/>
          <w:szCs w:val="24"/>
          <w:lang w:eastAsia="zh-TW"/>
        </w:rPr>
        <w:t>依</w:t>
      </w:r>
      <w:r w:rsidR="00D73CE9">
        <w:rPr>
          <w:rFonts w:hint="eastAsia"/>
          <w:kern w:val="2"/>
          <w:szCs w:val="24"/>
          <w:lang w:eastAsia="zh-TW"/>
        </w:rPr>
        <w:t>A</w:t>
      </w:r>
      <w:r w:rsidR="00D73CE9" w:rsidRPr="0066785C">
        <w:rPr>
          <w:rFonts w:hint="eastAsia"/>
          <w:kern w:val="2"/>
          <w:szCs w:val="24"/>
          <w:lang w:eastAsia="zh-TW"/>
        </w:rPr>
        <w:t>.</w:t>
      </w:r>
      <w:r w:rsidR="00D73CE9">
        <w:rPr>
          <w:rFonts w:hint="eastAsia"/>
          <w:kern w:val="2"/>
          <w:szCs w:val="24"/>
          <w:lang w:eastAsia="zh-TW"/>
        </w:rPr>
        <w:t>事故人</w:t>
      </w:r>
      <w:r w:rsidR="00D73CE9">
        <w:rPr>
          <w:rFonts w:hint="eastAsia"/>
          <w:kern w:val="2"/>
          <w:szCs w:val="24"/>
          <w:lang w:eastAsia="zh-TW"/>
        </w:rPr>
        <w:t>ID +</w:t>
      </w:r>
      <w:r w:rsidR="00D73CE9" w:rsidRPr="002B63DE">
        <w:rPr>
          <w:rFonts w:hint="eastAsia"/>
          <w:kern w:val="2"/>
          <w:szCs w:val="24"/>
          <w:lang w:eastAsia="zh-TW"/>
        </w:rPr>
        <w:t xml:space="preserve"> </w:t>
      </w:r>
      <w:r w:rsidR="00D73CE9">
        <w:rPr>
          <w:rFonts w:hint="eastAsia"/>
          <w:kern w:val="2"/>
          <w:szCs w:val="24"/>
          <w:lang w:eastAsia="zh-TW"/>
        </w:rPr>
        <w:t>A.</w:t>
      </w:r>
      <w:r w:rsidR="00D73CE9">
        <w:rPr>
          <w:rFonts w:hint="eastAsia"/>
          <w:kern w:val="2"/>
          <w:szCs w:val="24"/>
          <w:lang w:eastAsia="zh-TW"/>
        </w:rPr>
        <w:t>保單號碼</w:t>
      </w:r>
      <w:r w:rsidR="00D73CE9">
        <w:rPr>
          <w:rFonts w:hint="eastAsia"/>
          <w:kern w:val="2"/>
          <w:szCs w:val="24"/>
          <w:lang w:eastAsia="zh-TW"/>
        </w:rPr>
        <w:t>+A.</w:t>
      </w:r>
      <w:r w:rsidR="00D73CE9">
        <w:rPr>
          <w:rFonts w:hint="eastAsia"/>
          <w:kern w:val="2"/>
          <w:szCs w:val="24"/>
          <w:lang w:eastAsia="zh-TW"/>
        </w:rPr>
        <w:t>險別</w:t>
      </w:r>
      <w:r w:rsidR="00D73CE9">
        <w:rPr>
          <w:rFonts w:hint="eastAsia"/>
          <w:kern w:val="2"/>
          <w:szCs w:val="24"/>
          <w:lang w:eastAsia="zh-TW"/>
        </w:rPr>
        <w:t xml:space="preserve"> </w:t>
      </w:r>
      <w:r w:rsidR="00C96B3D" w:rsidRPr="002E103E">
        <w:rPr>
          <w:rFonts w:hint="eastAsia"/>
          <w:color w:val="000000"/>
          <w:lang w:eastAsia="zh-TW"/>
        </w:rPr>
        <w:t>分組</w:t>
      </w:r>
      <w:r w:rsidR="002E103E" w:rsidRPr="002E103E">
        <w:rPr>
          <w:rFonts w:hint="eastAsia"/>
          <w:color w:val="000000"/>
          <w:lang w:eastAsia="zh-TW"/>
        </w:rPr>
        <w:t>，</w:t>
      </w:r>
      <w:r w:rsidR="00516FA7" w:rsidRPr="002E103E">
        <w:rPr>
          <w:rFonts w:hint="eastAsia"/>
          <w:kern w:val="2"/>
          <w:szCs w:val="24"/>
          <w:lang w:eastAsia="zh-TW"/>
        </w:rPr>
        <w:t>同組內進行判斷並寫檔：</w:t>
      </w:r>
    </w:p>
    <w:p w:rsidR="003E36AD" w:rsidRDefault="003E36AD" w:rsidP="003E36A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EA2A54">
        <w:rPr>
          <w:rFonts w:hint="eastAsia"/>
          <w:kern w:val="2"/>
          <w:szCs w:val="24"/>
          <w:lang w:eastAsia="zh-TW"/>
        </w:rPr>
        <w:t>訊息內容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是空的</w:t>
      </w:r>
      <w:r w:rsidR="004B7387" w:rsidRPr="00345C62">
        <w:rPr>
          <w:rFonts w:hint="eastAsia"/>
          <w:strike/>
          <w:kern w:val="2"/>
          <w:szCs w:val="24"/>
          <w:lang w:eastAsia="zh-TW"/>
        </w:rPr>
        <w:t xml:space="preserve"> OR</w:t>
      </w:r>
      <w:r w:rsidR="004B7387" w:rsidRPr="00345C62">
        <w:rPr>
          <w:rFonts w:hint="eastAsia"/>
          <w:strike/>
          <w:kern w:val="2"/>
          <w:szCs w:val="24"/>
          <w:lang w:eastAsia="zh-TW"/>
        </w:rPr>
        <w:t>已達上限</w:t>
      </w:r>
      <w:r w:rsidR="004B7387" w:rsidRPr="00345C62">
        <w:rPr>
          <w:rFonts w:hint="eastAsia"/>
          <w:strike/>
          <w:kern w:val="2"/>
          <w:szCs w:val="24"/>
          <w:lang w:eastAsia="zh-TW"/>
        </w:rPr>
        <w:t xml:space="preserve"> = </w:t>
      </w:r>
      <w:r w:rsidR="004B7387" w:rsidRPr="00345C62">
        <w:rPr>
          <w:strike/>
          <w:kern w:val="2"/>
          <w:szCs w:val="24"/>
          <w:lang w:eastAsia="zh-TW"/>
        </w:rPr>
        <w:t>‘</w:t>
      </w:r>
      <w:r w:rsidR="004B7387" w:rsidRPr="00345C62">
        <w:rPr>
          <w:rFonts w:hint="eastAsia"/>
          <w:strike/>
          <w:kern w:val="2"/>
          <w:szCs w:val="24"/>
          <w:lang w:eastAsia="zh-TW"/>
        </w:rPr>
        <w:t>N</w:t>
      </w:r>
      <w:r w:rsidR="004B7387" w:rsidRPr="00345C62">
        <w:rPr>
          <w:strike/>
          <w:kern w:val="2"/>
          <w:szCs w:val="24"/>
          <w:lang w:eastAsia="zh-TW"/>
        </w:rPr>
        <w:t>’</w:t>
      </w:r>
    </w:p>
    <w:p w:rsidR="003E36AD" w:rsidRDefault="003E36AD" w:rsidP="003E36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讀取下一筆資料</w:t>
      </w:r>
    </w:p>
    <w:p w:rsidR="00DB0015" w:rsidRPr="00DB0015" w:rsidRDefault="00DB0015" w:rsidP="00275ED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換組時清除比較資料：</w:t>
      </w:r>
    </w:p>
    <w:p w:rsidR="00275EDD" w:rsidRDefault="00275EDD" w:rsidP="00DB001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 xml:space="preserve">IF </w:t>
      </w:r>
      <w:r w:rsidR="00DE154A">
        <w:rPr>
          <w:rFonts w:hint="eastAsia"/>
          <w:kern w:val="2"/>
          <w:szCs w:val="24"/>
          <w:lang w:eastAsia="zh-TW"/>
        </w:rPr>
        <w:t>A</w:t>
      </w:r>
      <w:r w:rsidRPr="002E103E">
        <w:rPr>
          <w:rFonts w:hint="eastAsia"/>
          <w:kern w:val="2"/>
          <w:szCs w:val="24"/>
          <w:lang w:eastAsia="zh-TW"/>
        </w:rPr>
        <w:t>.</w:t>
      </w:r>
      <w:r w:rsidRPr="002E103E">
        <w:rPr>
          <w:rFonts w:hint="eastAsia"/>
          <w:kern w:val="2"/>
          <w:szCs w:val="24"/>
          <w:lang w:eastAsia="zh-TW"/>
        </w:rPr>
        <w:t>事故人</w:t>
      </w:r>
      <w:r w:rsidRPr="002E103E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ascii="細明體" w:eastAsia="細明體" w:hAnsi="細明體" w:hint="eastAsia"/>
          <w:caps/>
          <w:szCs w:val="24"/>
          <w:lang w:eastAsia="zh-TW"/>
        </w:rPr>
        <w:t>前次</w:t>
      </w:r>
      <w:r w:rsidRPr="002E103E">
        <w:rPr>
          <w:rFonts w:hint="eastAsia"/>
          <w:kern w:val="2"/>
          <w:szCs w:val="24"/>
          <w:lang w:eastAsia="zh-TW"/>
        </w:rPr>
        <w:t>事故人</w:t>
      </w:r>
      <w:r w:rsidRPr="002E103E">
        <w:rPr>
          <w:rFonts w:hint="eastAsia"/>
          <w:kern w:val="2"/>
          <w:szCs w:val="24"/>
          <w:lang w:eastAsia="zh-TW"/>
        </w:rPr>
        <w:t>ID</w:t>
      </w:r>
      <w:r w:rsidR="00DE154A">
        <w:rPr>
          <w:rFonts w:hint="eastAsia"/>
          <w:kern w:val="2"/>
          <w:szCs w:val="24"/>
          <w:lang w:eastAsia="zh-TW"/>
        </w:rPr>
        <w:t xml:space="preserve"> OR A.</w:t>
      </w:r>
      <w:r w:rsidR="00DE154A">
        <w:rPr>
          <w:rFonts w:hint="eastAsia"/>
          <w:kern w:val="2"/>
          <w:szCs w:val="24"/>
          <w:lang w:eastAsia="zh-TW"/>
        </w:rPr>
        <w:t>保單號碼</w:t>
      </w:r>
      <w:r w:rsidR="00DE154A">
        <w:rPr>
          <w:rFonts w:hint="eastAsia"/>
          <w:kern w:val="2"/>
          <w:szCs w:val="24"/>
          <w:lang w:eastAsia="zh-TW"/>
        </w:rPr>
        <w:t xml:space="preserve"> &lt;&gt; </w:t>
      </w:r>
      <w:r w:rsidR="00DE154A">
        <w:rPr>
          <w:rFonts w:hint="eastAsia"/>
          <w:kern w:val="2"/>
          <w:szCs w:val="24"/>
          <w:lang w:eastAsia="zh-TW"/>
        </w:rPr>
        <w:t>前次保單號碼</w:t>
      </w:r>
      <w:r w:rsidR="00DE154A">
        <w:rPr>
          <w:rFonts w:hint="eastAsia"/>
          <w:kern w:val="2"/>
          <w:szCs w:val="24"/>
          <w:lang w:eastAsia="zh-TW"/>
        </w:rPr>
        <w:t xml:space="preserve"> OR A.</w:t>
      </w:r>
      <w:r w:rsidR="00DE154A">
        <w:rPr>
          <w:rFonts w:hint="eastAsia"/>
          <w:kern w:val="2"/>
          <w:szCs w:val="24"/>
          <w:lang w:eastAsia="zh-TW"/>
        </w:rPr>
        <w:t>險別</w:t>
      </w:r>
      <w:r w:rsidR="00DE154A">
        <w:rPr>
          <w:rFonts w:hint="eastAsia"/>
          <w:kern w:val="2"/>
          <w:szCs w:val="24"/>
          <w:lang w:eastAsia="zh-TW"/>
        </w:rPr>
        <w:t xml:space="preserve"> &lt;&gt; </w:t>
      </w:r>
      <w:r w:rsidR="00DE154A">
        <w:rPr>
          <w:rFonts w:hint="eastAsia"/>
          <w:kern w:val="2"/>
          <w:szCs w:val="24"/>
          <w:lang w:eastAsia="zh-TW"/>
        </w:rPr>
        <w:t>前次險別</w:t>
      </w:r>
    </w:p>
    <w:p w:rsidR="00F07F9F" w:rsidRDefault="00F07F9F" w:rsidP="00DB001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已達上限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893B6A" w:rsidRDefault="00893B6A" w:rsidP="00DB001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EC6E8F" w:rsidRDefault="00EC6E8F" w:rsidP="00E0252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篩選符合住院上限</w:t>
      </w:r>
      <w:r w:rsidR="00EA2A54">
        <w:rPr>
          <w:rFonts w:hint="eastAsia"/>
          <w:kern w:val="2"/>
          <w:szCs w:val="24"/>
          <w:lang w:eastAsia="zh-TW"/>
        </w:rPr>
        <w:t>：</w:t>
      </w:r>
    </w:p>
    <w:p w:rsidR="00EA2A54" w:rsidRDefault="00EA2A54" w:rsidP="00EA2A5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取出訊息險別：</w:t>
      </w:r>
    </w:p>
    <w:p w:rsidR="00EA2A54" w:rsidRDefault="00D52403" w:rsidP="00EA2A5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= </w:t>
      </w:r>
      <w:r w:rsidR="00EA2A54">
        <w:rPr>
          <w:rFonts w:hint="eastAsia"/>
          <w:kern w:val="2"/>
          <w:szCs w:val="24"/>
          <w:lang w:eastAsia="zh-TW"/>
        </w:rPr>
        <w:t>由</w:t>
      </w:r>
      <w:r w:rsidR="00EA2A54">
        <w:rPr>
          <w:rFonts w:hint="eastAsia"/>
          <w:kern w:val="2"/>
          <w:szCs w:val="24"/>
          <w:lang w:eastAsia="zh-TW"/>
        </w:rPr>
        <w:t>C.</w:t>
      </w:r>
      <w:r w:rsidR="00EA2A54" w:rsidRPr="00EA2A54">
        <w:rPr>
          <w:rFonts w:hint="eastAsia"/>
          <w:kern w:val="2"/>
          <w:szCs w:val="24"/>
          <w:lang w:eastAsia="zh-TW"/>
        </w:rPr>
        <w:t>訊息內容</w:t>
      </w:r>
      <w:r w:rsidR="00EA2A54">
        <w:rPr>
          <w:rFonts w:hint="eastAsia"/>
          <w:kern w:val="2"/>
          <w:szCs w:val="24"/>
          <w:lang w:eastAsia="zh-TW"/>
        </w:rPr>
        <w:t>取出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[BA] </w:t>
      </w:r>
      <w:r>
        <w:rPr>
          <w:rFonts w:hint="eastAsia"/>
          <w:kern w:val="2"/>
          <w:szCs w:val="24"/>
          <w:lang w:eastAsia="zh-TW"/>
        </w:rPr>
        <w:t>中，</w:t>
      </w:r>
      <w:r>
        <w:rPr>
          <w:rFonts w:hint="eastAsia"/>
          <w:kern w:val="2"/>
          <w:szCs w:val="24"/>
          <w:lang w:eastAsia="zh-TW"/>
        </w:rPr>
        <w:t>[]</w:t>
      </w:r>
      <w:r>
        <w:rPr>
          <w:rFonts w:hint="eastAsia"/>
          <w:kern w:val="2"/>
          <w:szCs w:val="24"/>
          <w:lang w:eastAsia="zh-TW"/>
        </w:rPr>
        <w:t>中間的值</w:t>
      </w:r>
    </w:p>
    <w:p w:rsidR="00D52403" w:rsidRDefault="00D52403" w:rsidP="00EA2A5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起日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由</w:t>
      </w:r>
      <w:r>
        <w:rPr>
          <w:rFonts w:hint="eastAsia"/>
          <w:kern w:val="2"/>
          <w:szCs w:val="24"/>
          <w:lang w:eastAsia="zh-TW"/>
        </w:rPr>
        <w:t>C.</w:t>
      </w:r>
      <w:r w:rsidRPr="00EA2A54">
        <w:rPr>
          <w:rFonts w:hint="eastAsia"/>
          <w:kern w:val="2"/>
          <w:szCs w:val="24"/>
          <w:lang w:eastAsia="zh-TW"/>
        </w:rPr>
        <w:t>訊息內容</w:t>
      </w:r>
      <w:r>
        <w:rPr>
          <w:rFonts w:hint="eastAsia"/>
          <w:kern w:val="2"/>
          <w:szCs w:val="24"/>
          <w:lang w:eastAsia="zh-TW"/>
        </w:rPr>
        <w:t>取出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住院區間</w:t>
      </w:r>
      <w:r>
        <w:rPr>
          <w:rFonts w:hint="eastAsia"/>
          <w:kern w:val="2"/>
          <w:szCs w:val="24"/>
          <w:lang w:eastAsia="zh-TW"/>
        </w:rPr>
        <w:t xml:space="preserve">[2011-06-01] </w:t>
      </w:r>
      <w:r>
        <w:rPr>
          <w:rFonts w:hint="eastAsia"/>
          <w:kern w:val="2"/>
          <w:szCs w:val="24"/>
          <w:lang w:eastAsia="zh-TW"/>
        </w:rPr>
        <w:t>中，</w:t>
      </w:r>
      <w:r>
        <w:rPr>
          <w:rFonts w:hint="eastAsia"/>
          <w:kern w:val="2"/>
          <w:szCs w:val="24"/>
          <w:lang w:eastAsia="zh-TW"/>
        </w:rPr>
        <w:t>[]</w:t>
      </w:r>
      <w:r>
        <w:rPr>
          <w:rFonts w:hint="eastAsia"/>
          <w:kern w:val="2"/>
          <w:szCs w:val="24"/>
          <w:lang w:eastAsia="zh-TW"/>
        </w:rPr>
        <w:t>中間的值</w:t>
      </w:r>
    </w:p>
    <w:p w:rsidR="00EA2A54" w:rsidRPr="000E2867" w:rsidRDefault="00EA2A54" w:rsidP="00EA2A54">
      <w:pPr>
        <w:pStyle w:val="Tabletext"/>
        <w:keepLines w:val="0"/>
        <w:spacing w:after="0" w:line="240" w:lineRule="auto"/>
        <w:ind w:left="3260"/>
        <w:rPr>
          <w:rFonts w:hint="eastAsia"/>
          <w:color w:val="002060"/>
          <w:kern w:val="2"/>
          <w:szCs w:val="24"/>
          <w:lang w:eastAsia="zh-TW"/>
        </w:rPr>
      </w:pPr>
      <w:r w:rsidRPr="000E2867">
        <w:rPr>
          <w:rFonts w:hint="eastAsia"/>
          <w:color w:val="002060"/>
          <w:kern w:val="2"/>
          <w:szCs w:val="24"/>
          <w:lang w:eastAsia="zh-TW"/>
        </w:rPr>
        <w:t>EX:</w:t>
      </w:r>
      <w:r w:rsidRPr="000E2867">
        <w:rPr>
          <w:rFonts w:hint="eastAsia"/>
          <w:color w:val="002060"/>
          <w:kern w:val="2"/>
          <w:szCs w:val="24"/>
          <w:lang w:eastAsia="zh-TW"/>
        </w:rPr>
        <w:t>保單號碼</w:t>
      </w:r>
      <w:r w:rsidRPr="000E2867">
        <w:rPr>
          <w:rFonts w:hint="eastAsia"/>
          <w:color w:val="002060"/>
          <w:kern w:val="2"/>
          <w:szCs w:val="24"/>
          <w:lang w:eastAsia="zh-TW"/>
        </w:rPr>
        <w:t>[</w:t>
      </w:r>
      <w:r w:rsidR="00D52403" w:rsidRPr="000E2867">
        <w:rPr>
          <w:rFonts w:hint="eastAsia"/>
          <w:color w:val="002060"/>
          <w:kern w:val="2"/>
          <w:szCs w:val="24"/>
          <w:lang w:eastAsia="zh-TW"/>
        </w:rPr>
        <w:t>3482109976</w:t>
      </w:r>
      <w:r w:rsidRPr="000E2867">
        <w:rPr>
          <w:rFonts w:hint="eastAsia"/>
          <w:color w:val="002060"/>
          <w:kern w:val="2"/>
          <w:szCs w:val="24"/>
          <w:lang w:eastAsia="zh-TW"/>
        </w:rPr>
        <w:t>]</w:t>
      </w:r>
      <w:r w:rsidRPr="000E2867">
        <w:rPr>
          <w:rFonts w:hint="eastAsia"/>
          <w:color w:val="002060"/>
          <w:kern w:val="2"/>
          <w:szCs w:val="24"/>
          <w:lang w:eastAsia="zh-TW"/>
        </w:rPr>
        <w:t>險別</w:t>
      </w:r>
      <w:r w:rsidRPr="000E2867">
        <w:rPr>
          <w:rFonts w:hint="eastAsia"/>
          <w:color w:val="002060"/>
          <w:kern w:val="2"/>
          <w:szCs w:val="24"/>
          <w:lang w:eastAsia="zh-TW"/>
        </w:rPr>
        <w:t>[</w:t>
      </w:r>
      <w:r w:rsidR="00D52403" w:rsidRPr="000E2867">
        <w:rPr>
          <w:rFonts w:hint="eastAsia"/>
          <w:color w:val="002060"/>
          <w:kern w:val="2"/>
          <w:szCs w:val="24"/>
          <w:lang w:eastAsia="zh-TW"/>
        </w:rPr>
        <w:t>BA</w:t>
      </w:r>
      <w:r w:rsidRPr="000E2867">
        <w:rPr>
          <w:rFonts w:hint="eastAsia"/>
          <w:color w:val="002060"/>
          <w:kern w:val="2"/>
          <w:szCs w:val="24"/>
          <w:lang w:eastAsia="zh-TW"/>
        </w:rPr>
        <w:t>]</w:t>
      </w:r>
      <w:r w:rsidRPr="000E2867">
        <w:rPr>
          <w:rFonts w:hint="eastAsia"/>
          <w:color w:val="002060"/>
          <w:kern w:val="2"/>
          <w:szCs w:val="24"/>
          <w:lang w:eastAsia="zh-TW"/>
        </w:rPr>
        <w:t>住院區間</w:t>
      </w:r>
      <w:r w:rsidRPr="000E2867">
        <w:rPr>
          <w:rFonts w:hint="eastAsia"/>
          <w:color w:val="002060"/>
          <w:kern w:val="2"/>
          <w:szCs w:val="24"/>
          <w:lang w:eastAsia="zh-TW"/>
        </w:rPr>
        <w:t>[</w:t>
      </w:r>
      <w:r w:rsidR="00D52403" w:rsidRPr="000E2867">
        <w:rPr>
          <w:rFonts w:hint="eastAsia"/>
          <w:color w:val="002060"/>
          <w:kern w:val="2"/>
          <w:szCs w:val="24"/>
          <w:lang w:eastAsia="zh-TW"/>
        </w:rPr>
        <w:t>2011-06-01</w:t>
      </w:r>
      <w:r w:rsidRPr="000E2867">
        <w:rPr>
          <w:rFonts w:hint="eastAsia"/>
          <w:color w:val="002060"/>
          <w:kern w:val="2"/>
          <w:szCs w:val="24"/>
          <w:lang w:eastAsia="zh-TW"/>
        </w:rPr>
        <w:t>]~[</w:t>
      </w:r>
      <w:r w:rsidR="00D52403" w:rsidRPr="000E2867">
        <w:rPr>
          <w:rFonts w:hint="eastAsia"/>
          <w:color w:val="002060"/>
          <w:kern w:val="2"/>
          <w:szCs w:val="24"/>
          <w:lang w:eastAsia="zh-TW"/>
        </w:rPr>
        <w:t>2011-08-31</w:t>
      </w:r>
      <w:r w:rsidRPr="000E2867">
        <w:rPr>
          <w:rFonts w:hint="eastAsia"/>
          <w:color w:val="002060"/>
          <w:kern w:val="2"/>
          <w:szCs w:val="24"/>
          <w:lang w:eastAsia="zh-TW"/>
        </w:rPr>
        <w:t>]</w:t>
      </w:r>
      <w:r w:rsidRPr="000E2867">
        <w:rPr>
          <w:rFonts w:hint="eastAsia"/>
          <w:color w:val="002060"/>
          <w:kern w:val="2"/>
          <w:szCs w:val="24"/>
          <w:lang w:eastAsia="zh-TW"/>
        </w:rPr>
        <w:t>訊息內容：</w:t>
      </w:r>
      <w:r w:rsidRPr="000E2867">
        <w:rPr>
          <w:color w:val="002060"/>
          <w:kern w:val="2"/>
          <w:szCs w:val="24"/>
          <w:lang w:eastAsia="zh-TW"/>
        </w:rPr>
        <w:t>…</w:t>
      </w:r>
      <w:r w:rsidRPr="000E2867">
        <w:rPr>
          <w:rFonts w:hint="eastAsia"/>
          <w:color w:val="002060"/>
          <w:kern w:val="2"/>
          <w:szCs w:val="24"/>
          <w:lang w:eastAsia="zh-TW"/>
        </w:rPr>
        <w:t>.</w:t>
      </w:r>
    </w:p>
    <w:p w:rsidR="000E2867" w:rsidRPr="000E2867" w:rsidRDefault="000E2867" w:rsidP="00EA2A54">
      <w:pPr>
        <w:pStyle w:val="Tabletext"/>
        <w:keepLines w:val="0"/>
        <w:spacing w:after="0" w:line="240" w:lineRule="auto"/>
        <w:ind w:left="3260"/>
        <w:rPr>
          <w:rFonts w:hint="eastAsia"/>
          <w:color w:val="002060"/>
          <w:kern w:val="2"/>
          <w:szCs w:val="24"/>
          <w:lang w:eastAsia="zh-TW"/>
        </w:rPr>
      </w:pPr>
      <w:r w:rsidRPr="000E2867">
        <w:rPr>
          <w:rFonts w:hint="eastAsia"/>
          <w:color w:val="002060"/>
          <w:kern w:val="2"/>
          <w:szCs w:val="24"/>
          <w:lang w:eastAsia="zh-TW"/>
        </w:rPr>
        <w:t>訊息</w:t>
      </w:r>
      <w:r w:rsidRPr="000E2867">
        <w:rPr>
          <w:rFonts w:hint="eastAsia"/>
          <w:color w:val="002060"/>
          <w:kern w:val="2"/>
          <w:szCs w:val="24"/>
          <w:lang w:eastAsia="zh-TW"/>
        </w:rPr>
        <w:t>_</w:t>
      </w:r>
      <w:r w:rsidRPr="000E2867">
        <w:rPr>
          <w:rFonts w:hint="eastAsia"/>
          <w:color w:val="002060"/>
          <w:kern w:val="2"/>
          <w:szCs w:val="24"/>
          <w:lang w:eastAsia="zh-TW"/>
        </w:rPr>
        <w:t>險別</w:t>
      </w:r>
      <w:r w:rsidRPr="000E2867">
        <w:rPr>
          <w:rFonts w:hint="eastAsia"/>
          <w:color w:val="002060"/>
          <w:kern w:val="2"/>
          <w:szCs w:val="24"/>
          <w:lang w:eastAsia="zh-TW"/>
        </w:rPr>
        <w:t>=BA</w:t>
      </w:r>
      <w:r w:rsidRPr="000E2867">
        <w:rPr>
          <w:rFonts w:hint="eastAsia"/>
          <w:color w:val="002060"/>
          <w:kern w:val="2"/>
          <w:szCs w:val="24"/>
          <w:lang w:eastAsia="zh-TW"/>
        </w:rPr>
        <w:t>、訊息</w:t>
      </w:r>
      <w:r w:rsidRPr="000E2867">
        <w:rPr>
          <w:rFonts w:hint="eastAsia"/>
          <w:color w:val="002060"/>
          <w:kern w:val="2"/>
          <w:szCs w:val="24"/>
          <w:lang w:eastAsia="zh-TW"/>
        </w:rPr>
        <w:t>_</w:t>
      </w:r>
      <w:r w:rsidRPr="000E2867">
        <w:rPr>
          <w:rFonts w:hint="eastAsia"/>
          <w:color w:val="002060"/>
          <w:kern w:val="2"/>
          <w:szCs w:val="24"/>
          <w:lang w:eastAsia="zh-TW"/>
        </w:rPr>
        <w:t>起日</w:t>
      </w:r>
      <w:r w:rsidRPr="000E2867">
        <w:rPr>
          <w:rFonts w:hint="eastAsia"/>
          <w:color w:val="002060"/>
          <w:kern w:val="2"/>
          <w:szCs w:val="24"/>
          <w:lang w:eastAsia="zh-TW"/>
        </w:rPr>
        <w:t>=2011-06-01</w:t>
      </w:r>
    </w:p>
    <w:p w:rsidR="00F42781" w:rsidRDefault="00F42781" w:rsidP="00EA2A5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判斷是否達到上限：</w:t>
      </w:r>
    </w:p>
    <w:p w:rsidR="00EA2A54" w:rsidRDefault="00EB1926" w:rsidP="00F4278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9D3A67">
        <w:rPr>
          <w:rFonts w:hint="eastAsia"/>
          <w:kern w:val="2"/>
          <w:szCs w:val="24"/>
          <w:lang w:eastAsia="zh-TW"/>
        </w:rPr>
        <w:t>A.</w:t>
      </w:r>
      <w:r w:rsidR="009D3A67">
        <w:rPr>
          <w:rFonts w:hint="eastAsia"/>
          <w:kern w:val="2"/>
          <w:szCs w:val="24"/>
          <w:lang w:eastAsia="zh-TW"/>
        </w:rPr>
        <w:t>險別</w:t>
      </w:r>
      <w:r w:rsidR="009D3A67">
        <w:rPr>
          <w:rFonts w:hint="eastAsia"/>
          <w:kern w:val="2"/>
          <w:szCs w:val="24"/>
          <w:lang w:eastAsia="zh-TW"/>
        </w:rPr>
        <w:t xml:space="preserve"> =</w:t>
      </w:r>
      <w:r w:rsidR="009D3A67">
        <w:rPr>
          <w:rFonts w:hint="eastAsia"/>
          <w:kern w:val="2"/>
          <w:szCs w:val="24"/>
          <w:lang w:eastAsia="zh-TW"/>
        </w:rPr>
        <w:t>訊息</w:t>
      </w:r>
      <w:r w:rsidR="009D3A67">
        <w:rPr>
          <w:rFonts w:hint="eastAsia"/>
          <w:kern w:val="2"/>
          <w:szCs w:val="24"/>
          <w:lang w:eastAsia="zh-TW"/>
        </w:rPr>
        <w:t>_</w:t>
      </w:r>
      <w:r w:rsidR="009D3A67">
        <w:rPr>
          <w:rFonts w:hint="eastAsia"/>
          <w:kern w:val="2"/>
          <w:szCs w:val="24"/>
          <w:lang w:eastAsia="zh-TW"/>
        </w:rPr>
        <w:t>險別</w:t>
      </w:r>
      <w:r w:rsidR="009D3A67">
        <w:rPr>
          <w:rFonts w:hint="eastAsia"/>
          <w:kern w:val="2"/>
          <w:szCs w:val="24"/>
          <w:lang w:eastAsia="zh-TW"/>
        </w:rPr>
        <w:t xml:space="preserve"> AND A.</w:t>
      </w:r>
      <w:r w:rsidR="009D3A67">
        <w:rPr>
          <w:rFonts w:ascii="細明體" w:eastAsia="細明體" w:hAnsi="細明體" w:hint="eastAsia"/>
        </w:rPr>
        <w:t>起始日</w:t>
      </w:r>
      <w:r w:rsidR="009D3A67">
        <w:rPr>
          <w:rFonts w:ascii="細明體" w:eastAsia="細明體" w:hAnsi="細明體" w:hint="eastAsia"/>
          <w:lang w:eastAsia="zh-TW"/>
        </w:rPr>
        <w:t xml:space="preserve"> =</w:t>
      </w:r>
      <w:r w:rsidR="009D3A67">
        <w:rPr>
          <w:rFonts w:hint="eastAsia"/>
          <w:kern w:val="2"/>
          <w:szCs w:val="24"/>
          <w:lang w:eastAsia="zh-TW"/>
        </w:rPr>
        <w:t>訊息</w:t>
      </w:r>
      <w:r w:rsidR="009D3A67">
        <w:rPr>
          <w:rFonts w:hint="eastAsia"/>
          <w:kern w:val="2"/>
          <w:szCs w:val="24"/>
          <w:lang w:eastAsia="zh-TW"/>
        </w:rPr>
        <w:t>_</w:t>
      </w:r>
      <w:r w:rsidR="009D3A67">
        <w:rPr>
          <w:rFonts w:hint="eastAsia"/>
          <w:kern w:val="2"/>
          <w:szCs w:val="24"/>
          <w:lang w:eastAsia="zh-TW"/>
        </w:rPr>
        <w:t>起日</w:t>
      </w:r>
    </w:p>
    <w:p w:rsidR="009B144A" w:rsidRDefault="00F07F9F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</w:t>
      </w:r>
      <w:r w:rsidR="009B144A">
        <w:rPr>
          <w:rFonts w:hint="eastAsia"/>
          <w:kern w:val="2"/>
          <w:szCs w:val="24"/>
          <w:lang w:eastAsia="zh-TW"/>
        </w:rPr>
        <w:t>達上限</w:t>
      </w:r>
      <w:r w:rsidR="009B144A">
        <w:rPr>
          <w:rFonts w:hint="eastAsia"/>
          <w:kern w:val="2"/>
          <w:szCs w:val="24"/>
          <w:lang w:eastAsia="zh-TW"/>
        </w:rPr>
        <w:t xml:space="preserve"> = </w:t>
      </w:r>
      <w:r w:rsidR="009B144A">
        <w:rPr>
          <w:kern w:val="2"/>
          <w:szCs w:val="24"/>
          <w:lang w:eastAsia="zh-TW"/>
        </w:rPr>
        <w:t>‘</w:t>
      </w:r>
      <w:r w:rsidR="009B144A">
        <w:rPr>
          <w:rFonts w:hint="eastAsia"/>
          <w:kern w:val="2"/>
          <w:szCs w:val="24"/>
          <w:lang w:eastAsia="zh-TW"/>
        </w:rPr>
        <w:t>Y</w:t>
      </w:r>
      <w:r w:rsidR="009B144A">
        <w:rPr>
          <w:kern w:val="2"/>
          <w:szCs w:val="24"/>
          <w:lang w:eastAsia="zh-TW"/>
        </w:rPr>
        <w:t>’</w:t>
      </w:r>
    </w:p>
    <w:p w:rsidR="0002754D" w:rsidRPr="0002754D" w:rsidRDefault="0002754D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  <w:caps/>
          <w:szCs w:val="24"/>
          <w:lang w:eastAsia="zh-TW"/>
        </w:rPr>
        <w:t>受理編號(達上限) = A.受理編號</w:t>
      </w:r>
    </w:p>
    <w:p w:rsidR="0002754D" w:rsidRPr="0002754D" w:rsidRDefault="0002754D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保單號碼</w:t>
      </w:r>
      <w:r>
        <w:rPr>
          <w:rFonts w:ascii="細明體" w:eastAsia="細明體" w:hAnsi="細明體" w:hint="eastAsia"/>
          <w:caps/>
          <w:szCs w:val="24"/>
        </w:rPr>
        <w:t>(達上限)</w:t>
      </w:r>
    </w:p>
    <w:p w:rsidR="0002754D" w:rsidRPr="0002754D" w:rsidRDefault="0002754D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險別</w:t>
      </w:r>
      <w:r>
        <w:rPr>
          <w:rFonts w:ascii="細明體" w:eastAsia="細明體" w:hAnsi="細明體" w:hint="eastAsia"/>
          <w:caps/>
          <w:szCs w:val="24"/>
        </w:rPr>
        <w:t>(達上限)</w:t>
      </w:r>
    </w:p>
    <w:p w:rsidR="0002754D" w:rsidRPr="0002754D" w:rsidRDefault="0002754D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事故日期</w:t>
      </w:r>
      <w:r>
        <w:rPr>
          <w:rFonts w:ascii="細明體" w:eastAsia="細明體" w:hAnsi="細明體" w:hint="eastAsia"/>
          <w:caps/>
          <w:szCs w:val="24"/>
        </w:rPr>
        <w:t>(達上限)</w:t>
      </w:r>
    </w:p>
    <w:p w:rsidR="0002754D" w:rsidRPr="0002754D" w:rsidRDefault="0002754D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caps/>
          <w:szCs w:val="24"/>
        </w:rPr>
        <w:t>(達上限)</w:t>
      </w:r>
    </w:p>
    <w:p w:rsidR="0002754D" w:rsidRPr="002D3B8E" w:rsidRDefault="0002754D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終止日</w:t>
      </w:r>
      <w:r>
        <w:rPr>
          <w:rFonts w:ascii="細明體" w:eastAsia="細明體" w:hAnsi="細明體" w:hint="eastAsia"/>
          <w:caps/>
          <w:szCs w:val="24"/>
        </w:rPr>
        <w:t>(達上限)</w:t>
      </w:r>
    </w:p>
    <w:p w:rsidR="002D3B8E" w:rsidRDefault="002D3B8E" w:rsidP="00F427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讀取下一筆資料</w:t>
      </w:r>
    </w:p>
    <w:p w:rsidR="009B144A" w:rsidRDefault="00F42781" w:rsidP="00BA0309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判斷是否為</w:t>
      </w:r>
      <w:r>
        <w:rPr>
          <w:rFonts w:hint="eastAsia"/>
          <w:kern w:val="2"/>
          <w:szCs w:val="24"/>
          <w:lang w:eastAsia="zh-TW"/>
        </w:rPr>
        <w:t>14~21</w:t>
      </w:r>
      <w:r>
        <w:rPr>
          <w:rFonts w:hint="eastAsia"/>
          <w:kern w:val="2"/>
          <w:szCs w:val="24"/>
          <w:lang w:eastAsia="zh-TW"/>
        </w:rPr>
        <w:t>天的理賠件：</w:t>
      </w:r>
    </w:p>
    <w:p w:rsidR="00132245" w:rsidRPr="009858CE" w:rsidRDefault="00132245" w:rsidP="00BA030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已達上限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  <w:r w:rsidR="00B22E10">
        <w:rPr>
          <w:rFonts w:hint="eastAsia"/>
          <w:kern w:val="2"/>
          <w:szCs w:val="24"/>
          <w:lang w:eastAsia="zh-TW"/>
        </w:rPr>
        <w:t xml:space="preserve"> AND A.</w:t>
      </w:r>
      <w:r w:rsidR="00B22E10">
        <w:rPr>
          <w:rFonts w:hint="eastAsia"/>
          <w:kern w:val="2"/>
          <w:szCs w:val="24"/>
          <w:lang w:eastAsia="zh-TW"/>
        </w:rPr>
        <w:t>保單號碼</w:t>
      </w:r>
      <w:r w:rsidR="00B22E10">
        <w:rPr>
          <w:rFonts w:hint="eastAsia"/>
          <w:kern w:val="2"/>
          <w:szCs w:val="24"/>
          <w:lang w:eastAsia="zh-TW"/>
        </w:rPr>
        <w:t xml:space="preserve"> = O_</w:t>
      </w:r>
      <w:r w:rsidR="00B22E10">
        <w:rPr>
          <w:rFonts w:ascii="細明體" w:eastAsia="細明體" w:hAnsi="細明體" w:hint="eastAsia"/>
          <w:lang w:eastAsia="zh-TW"/>
        </w:rPr>
        <w:t>保單號碼</w:t>
      </w:r>
      <w:r w:rsidR="00B22E10">
        <w:rPr>
          <w:rFonts w:ascii="細明體" w:eastAsia="細明體" w:hAnsi="細明體" w:hint="eastAsia"/>
          <w:caps/>
          <w:szCs w:val="24"/>
          <w:lang w:eastAsia="zh-TW"/>
        </w:rPr>
        <w:t xml:space="preserve">(達上限) AND A.險別 = </w:t>
      </w:r>
      <w:r w:rsidR="00B22E10">
        <w:rPr>
          <w:rFonts w:hint="eastAsia"/>
          <w:kern w:val="2"/>
          <w:szCs w:val="24"/>
          <w:lang w:eastAsia="zh-TW"/>
        </w:rPr>
        <w:t>O_</w:t>
      </w:r>
      <w:r w:rsidR="00B22E10">
        <w:rPr>
          <w:rFonts w:ascii="細明體" w:eastAsia="細明體" w:hAnsi="細明體" w:hint="eastAsia"/>
          <w:lang w:eastAsia="zh-TW"/>
        </w:rPr>
        <w:t>保單號碼</w:t>
      </w:r>
      <w:r w:rsidR="00B22E10">
        <w:rPr>
          <w:rFonts w:ascii="細明體" w:eastAsia="細明體" w:hAnsi="細明體" w:hint="eastAsia"/>
          <w:caps/>
          <w:szCs w:val="24"/>
          <w:lang w:eastAsia="zh-TW"/>
        </w:rPr>
        <w:t>(達上限)</w:t>
      </w:r>
    </w:p>
    <w:p w:rsidR="009858CE" w:rsidRPr="009858CE" w:rsidRDefault="009858CE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ascii="細明體" w:eastAsia="細明體" w:hAnsi="細明體" w:hint="eastAsia"/>
        </w:rPr>
        <w:t>終止日</w:t>
      </w:r>
      <w:r>
        <w:rPr>
          <w:rFonts w:ascii="細明體" w:eastAsia="細明體" w:hAnsi="細明體" w:hint="eastAsia"/>
          <w:caps/>
          <w:szCs w:val="24"/>
        </w:rPr>
        <w:t>(達上限)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 有值</w:t>
      </w:r>
    </w:p>
    <w:p w:rsidR="009858CE" w:rsidRDefault="009858CE" w:rsidP="00BA03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計算出院日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ascii="細明體" w:eastAsia="細明體" w:hAnsi="細明體" w:hint="eastAsia"/>
          <w:lang w:eastAsia="zh-TW"/>
        </w:rPr>
        <w:t>終止日</w:t>
      </w:r>
      <w:r>
        <w:rPr>
          <w:rFonts w:ascii="細明體" w:eastAsia="細明體" w:hAnsi="細明體" w:hint="eastAsia"/>
          <w:caps/>
          <w:szCs w:val="24"/>
          <w:lang w:eastAsia="zh-TW"/>
        </w:rPr>
        <w:t>(達上限)</w:t>
      </w:r>
    </w:p>
    <w:p w:rsidR="009858CE" w:rsidRDefault="009858CE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9858CE" w:rsidRDefault="009858CE" w:rsidP="00BA03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計算出院日</w:t>
      </w:r>
      <w:r>
        <w:rPr>
          <w:rFonts w:hint="eastAsia"/>
          <w:kern w:val="2"/>
          <w:szCs w:val="24"/>
          <w:lang w:eastAsia="zh-TW"/>
        </w:rPr>
        <w:t xml:space="preserve"> = O_</w:t>
      </w:r>
      <w:r>
        <w:rPr>
          <w:rFonts w:ascii="細明體" w:eastAsia="細明體" w:hAnsi="細明體" w:hint="eastAsia"/>
          <w:lang w:eastAsia="zh-TW"/>
        </w:rPr>
        <w:t>事故日期</w:t>
      </w:r>
      <w:r>
        <w:rPr>
          <w:rFonts w:ascii="細明體" w:eastAsia="細明體" w:hAnsi="細明體" w:hint="eastAsia"/>
          <w:caps/>
          <w:szCs w:val="24"/>
          <w:lang w:eastAsia="zh-TW"/>
        </w:rPr>
        <w:t>(達上限)</w:t>
      </w:r>
    </w:p>
    <w:p w:rsidR="00132245" w:rsidRPr="00B22E10" w:rsidRDefault="00202C2D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B22E10">
        <w:rPr>
          <w:rFonts w:hint="eastAsia"/>
          <w:kern w:val="2"/>
          <w:szCs w:val="24"/>
          <w:lang w:eastAsia="zh-TW"/>
        </w:rPr>
        <w:t>A.</w:t>
      </w:r>
      <w:r w:rsidR="00B22E10">
        <w:rPr>
          <w:rFonts w:hint="eastAsia"/>
          <w:kern w:val="2"/>
          <w:szCs w:val="24"/>
          <w:lang w:eastAsia="zh-TW"/>
        </w:rPr>
        <w:t>住院起日</w:t>
      </w:r>
      <w:r w:rsidR="009858CE">
        <w:rPr>
          <w:rFonts w:hint="eastAsia"/>
          <w:kern w:val="2"/>
          <w:szCs w:val="24"/>
          <w:lang w:eastAsia="zh-TW"/>
        </w:rPr>
        <w:t xml:space="preserve"> </w:t>
      </w:r>
      <w:r w:rsidR="00B22E10">
        <w:rPr>
          <w:rFonts w:hint="eastAsia"/>
          <w:kern w:val="2"/>
          <w:szCs w:val="24"/>
          <w:lang w:eastAsia="zh-TW"/>
        </w:rPr>
        <w:t>有值</w:t>
      </w:r>
    </w:p>
    <w:p w:rsidR="00B22E10" w:rsidRDefault="009858CE" w:rsidP="00BA03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計算下次入院日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住院起日</w:t>
      </w:r>
    </w:p>
    <w:p w:rsidR="009858CE" w:rsidRDefault="009858CE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9858CE" w:rsidRDefault="009858CE" w:rsidP="00BA03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計算下次入院日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ascii="細明體" w:eastAsia="細明體" w:hAnsi="細明體" w:hint="eastAsia"/>
          <w:lang w:eastAsia="zh-TW"/>
        </w:rPr>
        <w:t>事故日期</w:t>
      </w:r>
    </w:p>
    <w:p w:rsidR="0063421B" w:rsidRDefault="0063421B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間隔天數</w:t>
      </w:r>
      <w:r>
        <w:rPr>
          <w:rFonts w:hint="eastAsia"/>
          <w:kern w:val="2"/>
          <w:szCs w:val="24"/>
          <w:lang w:eastAsia="zh-TW"/>
        </w:rPr>
        <w:t xml:space="preserve"> = DIFF(</w:t>
      </w:r>
      <w:r>
        <w:rPr>
          <w:rFonts w:hint="eastAsia"/>
          <w:kern w:val="2"/>
          <w:szCs w:val="24"/>
          <w:lang w:eastAsia="zh-TW"/>
        </w:rPr>
        <w:t>計算出院日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計算下次入院日</w:t>
      </w:r>
      <w:r>
        <w:rPr>
          <w:rFonts w:hint="eastAsia"/>
          <w:kern w:val="2"/>
          <w:szCs w:val="24"/>
          <w:lang w:eastAsia="zh-TW"/>
        </w:rPr>
        <w:t>)</w:t>
      </w:r>
    </w:p>
    <w:p w:rsidR="00070B92" w:rsidRDefault="00070B92" w:rsidP="00BA0309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資料寫檔：</w:t>
      </w:r>
    </w:p>
    <w:p w:rsidR="00CD6DA1" w:rsidRDefault="00E96558" w:rsidP="00BA030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間隔天數</w:t>
      </w:r>
      <w:r>
        <w:rPr>
          <w:rFonts w:hint="eastAsia"/>
          <w:kern w:val="2"/>
          <w:szCs w:val="24"/>
          <w:lang w:eastAsia="zh-TW"/>
        </w:rPr>
        <w:t xml:space="preserve"> &gt;= 14 AND </w:t>
      </w:r>
      <w:r>
        <w:rPr>
          <w:rFonts w:hint="eastAsia"/>
          <w:kern w:val="2"/>
          <w:szCs w:val="24"/>
          <w:lang w:eastAsia="zh-TW"/>
        </w:rPr>
        <w:t>間隔天數</w:t>
      </w:r>
      <w:r>
        <w:rPr>
          <w:rFonts w:hint="eastAsia"/>
          <w:kern w:val="2"/>
          <w:szCs w:val="24"/>
          <w:lang w:eastAsia="zh-TW"/>
        </w:rPr>
        <w:t xml:space="preserve"> &lt;= 21</w:t>
      </w:r>
    </w:p>
    <w:p w:rsidR="005768D6" w:rsidRDefault="00070B92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0B92">
        <w:rPr>
          <w:rFonts w:hint="eastAsia"/>
          <w:kern w:val="2"/>
          <w:szCs w:val="24"/>
          <w:lang w:eastAsia="zh-TW"/>
        </w:rPr>
        <w:t>已達上限</w:t>
      </w:r>
      <w:r w:rsidRPr="00070B92">
        <w:rPr>
          <w:rFonts w:hint="eastAsia"/>
          <w:kern w:val="2"/>
          <w:szCs w:val="24"/>
          <w:lang w:eastAsia="zh-TW"/>
        </w:rPr>
        <w:t xml:space="preserve"> = </w:t>
      </w:r>
      <w:r w:rsidRPr="00070B92">
        <w:rPr>
          <w:kern w:val="2"/>
          <w:szCs w:val="24"/>
          <w:lang w:eastAsia="zh-TW"/>
        </w:rPr>
        <w:t>‘</w:t>
      </w:r>
      <w:r w:rsidRPr="00070B92">
        <w:rPr>
          <w:rFonts w:hint="eastAsia"/>
          <w:kern w:val="2"/>
          <w:szCs w:val="24"/>
          <w:lang w:eastAsia="zh-TW"/>
        </w:rPr>
        <w:t>N</w:t>
      </w:r>
      <w:r w:rsidRPr="00070B92">
        <w:rPr>
          <w:kern w:val="2"/>
          <w:szCs w:val="24"/>
          <w:lang w:eastAsia="zh-TW"/>
        </w:rPr>
        <w:t>’</w:t>
      </w:r>
    </w:p>
    <w:p w:rsidR="00641571" w:rsidRPr="00070B92" w:rsidRDefault="00641571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F9445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>+1</w:t>
      </w:r>
    </w:p>
    <w:p w:rsidR="001D2491" w:rsidRDefault="00544940" w:rsidP="00BA03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DTAAV004</w:t>
      </w:r>
      <w:r w:rsidR="001D2491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5244" w:type="dxa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2196"/>
        <w:gridCol w:w="1052"/>
      </w:tblGrid>
      <w:tr w:rsidR="001D2491" w:rsidRPr="00584A40" w:rsidTr="00AB52DE">
        <w:tc>
          <w:tcPr>
            <w:tcW w:w="1996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196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052" w:type="dxa"/>
            <w:shd w:val="clear" w:color="auto" w:fill="C0C0C0"/>
          </w:tcPr>
          <w:p w:rsidR="001D2491" w:rsidRPr="00584A40" w:rsidRDefault="001D2491" w:rsidP="00584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84A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377AA2" w:rsidRPr="00584A40" w:rsidTr="00AB52DE">
        <w:tc>
          <w:tcPr>
            <w:tcW w:w="1996" w:type="dxa"/>
            <w:shd w:val="clear" w:color="auto" w:fill="FFFF99"/>
            <w:vAlign w:val="center"/>
          </w:tcPr>
          <w:p w:rsidR="00377AA2" w:rsidRDefault="00377AA2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196" w:type="dxa"/>
          </w:tcPr>
          <w:p w:rsidR="00377AA2" w:rsidRPr="00FE5079" w:rsidRDefault="009E1D9A" w:rsidP="009E1D9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="00377AA2" w:rsidRPr="002E103E">
              <w:rPr>
                <w:rFonts w:hint="eastAsia"/>
                <w:szCs w:val="24"/>
              </w:rPr>
              <w:t>事故人</w:t>
            </w:r>
            <w:r w:rsidR="00377AA2" w:rsidRPr="002E103E">
              <w:rPr>
                <w:rFonts w:hint="eastAsia"/>
                <w:szCs w:val="24"/>
              </w:rPr>
              <w:t>ID</w:t>
            </w:r>
          </w:p>
        </w:tc>
        <w:tc>
          <w:tcPr>
            <w:tcW w:w="1052" w:type="dxa"/>
          </w:tcPr>
          <w:p w:rsidR="00377AA2" w:rsidRPr="00584A40" w:rsidRDefault="00377AA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77AA2" w:rsidRPr="00584A40" w:rsidTr="00AB52DE">
        <w:tc>
          <w:tcPr>
            <w:tcW w:w="1996" w:type="dxa"/>
            <w:shd w:val="clear" w:color="auto" w:fill="FFFF99"/>
            <w:vAlign w:val="center"/>
          </w:tcPr>
          <w:p w:rsidR="00377AA2" w:rsidRDefault="00377AA2" w:rsidP="00D37679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2196" w:type="dxa"/>
          </w:tcPr>
          <w:p w:rsidR="00377AA2" w:rsidRPr="00FE5079" w:rsidRDefault="00377AA2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’</w:t>
            </w:r>
          </w:p>
        </w:tc>
        <w:tc>
          <w:tcPr>
            <w:tcW w:w="1052" w:type="dxa"/>
          </w:tcPr>
          <w:p w:rsidR="00377AA2" w:rsidRPr="00584A40" w:rsidRDefault="00377AA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77AA2" w:rsidRPr="00584A40" w:rsidTr="00AB52DE">
        <w:tc>
          <w:tcPr>
            <w:tcW w:w="1996" w:type="dxa"/>
            <w:shd w:val="clear" w:color="auto" w:fill="FFFF99"/>
            <w:vAlign w:val="center"/>
          </w:tcPr>
          <w:p w:rsidR="00377AA2" w:rsidRDefault="00377AA2" w:rsidP="00D37679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受理編號(規避)</w:t>
            </w:r>
          </w:p>
        </w:tc>
        <w:tc>
          <w:tcPr>
            <w:tcW w:w="2196" w:type="dxa"/>
          </w:tcPr>
          <w:p w:rsidR="00377AA2" w:rsidRPr="00FE5079" w:rsidRDefault="00377AA2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40C0C">
              <w:rPr>
                <w:rFonts w:hint="eastAsia"/>
                <w:szCs w:val="24"/>
              </w:rPr>
              <w:t>A.</w:t>
            </w:r>
            <w:r w:rsidRPr="00740C0C">
              <w:rPr>
                <w:rFonts w:hint="eastAsia"/>
                <w:szCs w:val="24"/>
              </w:rPr>
              <w:t>受理編號</w:t>
            </w:r>
          </w:p>
        </w:tc>
        <w:tc>
          <w:tcPr>
            <w:tcW w:w="1052" w:type="dxa"/>
          </w:tcPr>
          <w:p w:rsidR="00377AA2" w:rsidRPr="00584A40" w:rsidRDefault="00377AA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77AA2" w:rsidRPr="00584A40" w:rsidTr="00AB52DE">
        <w:tc>
          <w:tcPr>
            <w:tcW w:w="1996" w:type="dxa"/>
            <w:shd w:val="clear" w:color="auto" w:fill="FFFF99"/>
            <w:vAlign w:val="center"/>
          </w:tcPr>
          <w:p w:rsidR="00377AA2" w:rsidRDefault="00377AA2" w:rsidP="00D37679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序號</w:t>
            </w:r>
          </w:p>
        </w:tc>
        <w:tc>
          <w:tcPr>
            <w:tcW w:w="2196" w:type="dxa"/>
          </w:tcPr>
          <w:p w:rsidR="00236B9E" w:rsidRPr="00FE5079" w:rsidRDefault="009E1D9A" w:rsidP="00236B9E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從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開始累加</w:t>
            </w:r>
          </w:p>
        </w:tc>
        <w:tc>
          <w:tcPr>
            <w:tcW w:w="1052" w:type="dxa"/>
          </w:tcPr>
          <w:p w:rsidR="00377AA2" w:rsidRPr="00584A40" w:rsidRDefault="00377AA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D44ED" w:rsidRPr="00584A40" w:rsidTr="00AB52DE">
        <w:tc>
          <w:tcPr>
            <w:tcW w:w="1996" w:type="dxa"/>
            <w:shd w:val="clear" w:color="auto" w:fill="FFFF99"/>
            <w:vAlign w:val="center"/>
          </w:tcPr>
          <w:p w:rsidR="007D44ED" w:rsidRDefault="007D44ED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2196" w:type="dxa"/>
          </w:tcPr>
          <w:p w:rsidR="007D44ED" w:rsidRPr="00740C0C" w:rsidRDefault="007D44ED" w:rsidP="00740C0C">
            <w:pPr>
              <w:pStyle w:val="af"/>
              <w:ind w:leftChars="-6" w:left="-14"/>
              <w:rPr>
                <w:szCs w:val="24"/>
              </w:rPr>
            </w:pPr>
            <w:r w:rsidRPr="00740C0C">
              <w:rPr>
                <w:rFonts w:hint="eastAsia"/>
                <w:szCs w:val="24"/>
              </w:rPr>
              <w:t>A.</w:t>
            </w:r>
            <w:r w:rsidRPr="00740C0C">
              <w:rPr>
                <w:rFonts w:hint="eastAsia"/>
                <w:szCs w:val="24"/>
              </w:rPr>
              <w:t>保單號碼</w:t>
            </w:r>
          </w:p>
        </w:tc>
        <w:tc>
          <w:tcPr>
            <w:tcW w:w="1052" w:type="dxa"/>
          </w:tcPr>
          <w:p w:rsidR="007D44ED" w:rsidRPr="00584A40" w:rsidRDefault="007D44ED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D44ED" w:rsidRPr="00584A40" w:rsidTr="00AB52DE">
        <w:tc>
          <w:tcPr>
            <w:tcW w:w="1996" w:type="dxa"/>
            <w:shd w:val="clear" w:color="auto" w:fill="FFFF99"/>
            <w:vAlign w:val="center"/>
          </w:tcPr>
          <w:p w:rsidR="007D44ED" w:rsidRDefault="007D44ED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2196" w:type="dxa"/>
          </w:tcPr>
          <w:p w:rsidR="007D44ED" w:rsidRPr="00740C0C" w:rsidRDefault="007D44ED" w:rsidP="00740C0C">
            <w:pPr>
              <w:pStyle w:val="af"/>
              <w:ind w:leftChars="-6" w:left="-14"/>
              <w:rPr>
                <w:szCs w:val="24"/>
              </w:rPr>
            </w:pPr>
            <w:r w:rsidRPr="00740C0C">
              <w:rPr>
                <w:rFonts w:hint="eastAsia"/>
                <w:szCs w:val="24"/>
              </w:rPr>
              <w:t>A.</w:t>
            </w:r>
            <w:r w:rsidRPr="00740C0C">
              <w:rPr>
                <w:rFonts w:hint="eastAsia"/>
                <w:szCs w:val="24"/>
              </w:rPr>
              <w:t>險別</w:t>
            </w:r>
          </w:p>
        </w:tc>
        <w:tc>
          <w:tcPr>
            <w:tcW w:w="1052" w:type="dxa"/>
          </w:tcPr>
          <w:p w:rsidR="007D44ED" w:rsidRPr="00584A40" w:rsidRDefault="007D44ED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D44ED" w:rsidRPr="00584A40" w:rsidTr="00AB52DE">
        <w:tc>
          <w:tcPr>
            <w:tcW w:w="1996" w:type="dxa"/>
            <w:shd w:val="clear" w:color="auto" w:fill="FFFF99"/>
            <w:vAlign w:val="center"/>
          </w:tcPr>
          <w:p w:rsidR="007D44ED" w:rsidRDefault="007D44ED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196" w:type="dxa"/>
          </w:tcPr>
          <w:p w:rsidR="007D44ED" w:rsidRPr="00740C0C" w:rsidRDefault="007D44ED" w:rsidP="00740C0C">
            <w:pPr>
              <w:pStyle w:val="af"/>
              <w:ind w:leftChars="-6" w:left="-14"/>
              <w:rPr>
                <w:szCs w:val="24"/>
              </w:rPr>
            </w:pPr>
            <w:r w:rsidRPr="00740C0C">
              <w:rPr>
                <w:rFonts w:hint="eastAsia"/>
                <w:szCs w:val="24"/>
              </w:rPr>
              <w:t>A.</w:t>
            </w:r>
            <w:r w:rsidRPr="00740C0C">
              <w:rPr>
                <w:rFonts w:hint="eastAsia"/>
                <w:szCs w:val="24"/>
              </w:rPr>
              <w:t>事故日期</w:t>
            </w:r>
          </w:p>
        </w:tc>
        <w:tc>
          <w:tcPr>
            <w:tcW w:w="1052" w:type="dxa"/>
          </w:tcPr>
          <w:p w:rsidR="007D44ED" w:rsidRPr="00584A40" w:rsidRDefault="007D44ED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D44ED" w:rsidRPr="00584A40" w:rsidTr="00AB52DE">
        <w:tc>
          <w:tcPr>
            <w:tcW w:w="1996" w:type="dxa"/>
            <w:shd w:val="clear" w:color="auto" w:fill="FFFF99"/>
            <w:vAlign w:val="center"/>
          </w:tcPr>
          <w:p w:rsidR="007D44ED" w:rsidRDefault="007D44ED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起始日</w:t>
            </w:r>
          </w:p>
        </w:tc>
        <w:tc>
          <w:tcPr>
            <w:tcW w:w="2196" w:type="dxa"/>
          </w:tcPr>
          <w:p w:rsidR="007D44ED" w:rsidRPr="00740C0C" w:rsidRDefault="007D44ED" w:rsidP="00740C0C">
            <w:pPr>
              <w:pStyle w:val="af"/>
              <w:ind w:leftChars="-6" w:left="-14"/>
              <w:rPr>
                <w:szCs w:val="24"/>
              </w:rPr>
            </w:pPr>
            <w:r w:rsidRPr="00740C0C">
              <w:rPr>
                <w:rFonts w:hint="eastAsia"/>
                <w:szCs w:val="24"/>
              </w:rPr>
              <w:t>A.</w:t>
            </w:r>
            <w:r w:rsidRPr="00740C0C">
              <w:rPr>
                <w:rFonts w:hint="eastAsia"/>
                <w:szCs w:val="24"/>
              </w:rPr>
              <w:t>起始日</w:t>
            </w:r>
          </w:p>
        </w:tc>
        <w:tc>
          <w:tcPr>
            <w:tcW w:w="1052" w:type="dxa"/>
          </w:tcPr>
          <w:p w:rsidR="007D44ED" w:rsidRPr="00584A40" w:rsidRDefault="007D44ED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D44ED" w:rsidRPr="00584A40" w:rsidTr="00AB52DE">
        <w:tc>
          <w:tcPr>
            <w:tcW w:w="1996" w:type="dxa"/>
            <w:shd w:val="clear" w:color="auto" w:fill="FFFF99"/>
            <w:vAlign w:val="center"/>
          </w:tcPr>
          <w:p w:rsidR="007D44ED" w:rsidRDefault="007D44ED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終止日</w:t>
            </w:r>
          </w:p>
        </w:tc>
        <w:tc>
          <w:tcPr>
            <w:tcW w:w="2196" w:type="dxa"/>
          </w:tcPr>
          <w:p w:rsidR="007D44ED" w:rsidRPr="00740C0C" w:rsidRDefault="007D44ED" w:rsidP="00740C0C">
            <w:pPr>
              <w:pStyle w:val="af"/>
              <w:ind w:leftChars="-6" w:left="-14"/>
              <w:rPr>
                <w:szCs w:val="24"/>
              </w:rPr>
            </w:pPr>
            <w:r w:rsidRPr="00740C0C">
              <w:rPr>
                <w:rFonts w:hint="eastAsia"/>
                <w:szCs w:val="24"/>
              </w:rPr>
              <w:t>A.</w:t>
            </w:r>
            <w:r w:rsidRPr="00740C0C">
              <w:rPr>
                <w:rFonts w:hint="eastAsia"/>
                <w:szCs w:val="24"/>
              </w:rPr>
              <w:t>終止日</w:t>
            </w:r>
          </w:p>
        </w:tc>
        <w:tc>
          <w:tcPr>
            <w:tcW w:w="1052" w:type="dxa"/>
          </w:tcPr>
          <w:p w:rsidR="007D44ED" w:rsidRPr="00584A40" w:rsidRDefault="007D44ED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77AA2" w:rsidRPr="00584A40" w:rsidTr="00AB52DE">
        <w:tc>
          <w:tcPr>
            <w:tcW w:w="1996" w:type="dxa"/>
            <w:shd w:val="clear" w:color="auto" w:fill="FFFF99"/>
            <w:vAlign w:val="center"/>
          </w:tcPr>
          <w:p w:rsidR="00377AA2" w:rsidRDefault="00377AA2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間隔天數</w:t>
            </w:r>
          </w:p>
        </w:tc>
        <w:tc>
          <w:tcPr>
            <w:tcW w:w="2196" w:type="dxa"/>
          </w:tcPr>
          <w:p w:rsidR="00377AA2" w:rsidRPr="00740C0C" w:rsidRDefault="007D44ED" w:rsidP="00584A40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間隔天數</w:t>
            </w:r>
          </w:p>
        </w:tc>
        <w:tc>
          <w:tcPr>
            <w:tcW w:w="1052" w:type="dxa"/>
          </w:tcPr>
          <w:p w:rsidR="00377AA2" w:rsidRPr="00584A40" w:rsidRDefault="00377AA2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97569" w:rsidRPr="00584A40" w:rsidTr="00AB52DE">
        <w:tc>
          <w:tcPr>
            <w:tcW w:w="1996" w:type="dxa"/>
            <w:shd w:val="clear" w:color="auto" w:fill="FFFF99"/>
            <w:vAlign w:val="center"/>
          </w:tcPr>
          <w:p w:rsidR="00497569" w:rsidRDefault="00497569" w:rsidP="00D37679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受理編號(達上限)</w:t>
            </w:r>
          </w:p>
        </w:tc>
        <w:tc>
          <w:tcPr>
            <w:tcW w:w="2196" w:type="dxa"/>
            <w:vAlign w:val="center"/>
          </w:tcPr>
          <w:p w:rsidR="00497569" w:rsidRPr="00740C0C" w:rsidRDefault="000C2850" w:rsidP="00740C0C">
            <w:pPr>
              <w:pStyle w:val="af"/>
              <w:ind w:leftChars="-6" w:left="-14"/>
              <w:rPr>
                <w:szCs w:val="24"/>
              </w:rPr>
            </w:pPr>
            <w:r w:rsidRPr="00740C0C">
              <w:rPr>
                <w:rFonts w:hint="eastAsia"/>
                <w:szCs w:val="24"/>
              </w:rPr>
              <w:t>O_</w:t>
            </w:r>
            <w:r w:rsidR="00497569" w:rsidRPr="00740C0C">
              <w:rPr>
                <w:rFonts w:hint="eastAsia"/>
                <w:szCs w:val="24"/>
              </w:rPr>
              <w:t>受理編號</w:t>
            </w:r>
            <w:r w:rsidR="00497569" w:rsidRPr="00740C0C">
              <w:rPr>
                <w:rFonts w:hint="eastAsia"/>
                <w:szCs w:val="24"/>
              </w:rPr>
              <w:t>(</w:t>
            </w:r>
            <w:r w:rsidR="00497569" w:rsidRPr="00740C0C">
              <w:rPr>
                <w:rFonts w:hint="eastAsia"/>
                <w:szCs w:val="24"/>
              </w:rPr>
              <w:t>達上限</w:t>
            </w:r>
            <w:r w:rsidR="00497569" w:rsidRPr="00740C0C">
              <w:rPr>
                <w:rFonts w:hint="eastAsia"/>
                <w:szCs w:val="24"/>
              </w:rPr>
              <w:t>)</w:t>
            </w:r>
          </w:p>
        </w:tc>
        <w:tc>
          <w:tcPr>
            <w:tcW w:w="1052" w:type="dxa"/>
          </w:tcPr>
          <w:p w:rsidR="00497569" w:rsidRPr="00584A40" w:rsidRDefault="00497569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97569" w:rsidRPr="00584A40" w:rsidTr="00AB52DE">
        <w:tc>
          <w:tcPr>
            <w:tcW w:w="1996" w:type="dxa"/>
            <w:shd w:val="clear" w:color="auto" w:fill="FFFF99"/>
            <w:vAlign w:val="center"/>
          </w:tcPr>
          <w:p w:rsidR="00497569" w:rsidRDefault="00497569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保單號碼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(達上限)</w:t>
            </w:r>
          </w:p>
        </w:tc>
        <w:tc>
          <w:tcPr>
            <w:tcW w:w="2196" w:type="dxa"/>
            <w:vAlign w:val="center"/>
          </w:tcPr>
          <w:p w:rsidR="00497569" w:rsidRPr="00740C0C" w:rsidRDefault="000C2850" w:rsidP="00740C0C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40C0C">
              <w:rPr>
                <w:rFonts w:hint="eastAsia"/>
                <w:szCs w:val="24"/>
              </w:rPr>
              <w:t>O_</w:t>
            </w:r>
            <w:r w:rsidR="00497569" w:rsidRPr="00740C0C">
              <w:rPr>
                <w:rFonts w:hint="eastAsia"/>
                <w:szCs w:val="24"/>
              </w:rPr>
              <w:t>保單號碼</w:t>
            </w:r>
            <w:r w:rsidR="00497569" w:rsidRPr="00740C0C">
              <w:rPr>
                <w:rFonts w:hint="eastAsia"/>
                <w:szCs w:val="24"/>
              </w:rPr>
              <w:t>(</w:t>
            </w:r>
            <w:r w:rsidR="00497569" w:rsidRPr="00740C0C">
              <w:rPr>
                <w:rFonts w:hint="eastAsia"/>
                <w:szCs w:val="24"/>
              </w:rPr>
              <w:t>達上限</w:t>
            </w:r>
            <w:r w:rsidR="00497569" w:rsidRPr="00740C0C">
              <w:rPr>
                <w:rFonts w:hint="eastAsia"/>
                <w:szCs w:val="24"/>
              </w:rPr>
              <w:t>)</w:t>
            </w:r>
          </w:p>
        </w:tc>
        <w:tc>
          <w:tcPr>
            <w:tcW w:w="1052" w:type="dxa"/>
          </w:tcPr>
          <w:p w:rsidR="00497569" w:rsidRPr="00584A40" w:rsidRDefault="00497569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97569" w:rsidRPr="00584A40" w:rsidTr="00AB52DE">
        <w:tc>
          <w:tcPr>
            <w:tcW w:w="1996" w:type="dxa"/>
            <w:shd w:val="clear" w:color="auto" w:fill="FFFF99"/>
            <w:vAlign w:val="center"/>
          </w:tcPr>
          <w:p w:rsidR="00497569" w:rsidRDefault="00497569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險別</w:t>
            </w:r>
            <w:r>
              <w:rPr>
                <w:rFonts w:ascii="細明體" w:eastAsia="細明體" w:hAnsi="細明體" w:hint="eastAsia"/>
                <w:caps/>
                <w:sz w:val="20"/>
              </w:rPr>
              <w:t>(達上限)</w:t>
            </w:r>
          </w:p>
        </w:tc>
        <w:tc>
          <w:tcPr>
            <w:tcW w:w="2196" w:type="dxa"/>
            <w:vAlign w:val="center"/>
          </w:tcPr>
          <w:p w:rsidR="00497569" w:rsidRPr="00740C0C" w:rsidRDefault="000C2850" w:rsidP="00740C0C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40C0C">
              <w:rPr>
                <w:rFonts w:hint="eastAsia"/>
                <w:szCs w:val="24"/>
              </w:rPr>
              <w:t>O_</w:t>
            </w:r>
            <w:r w:rsidR="00497569" w:rsidRPr="00740C0C">
              <w:rPr>
                <w:rFonts w:hint="eastAsia"/>
                <w:szCs w:val="24"/>
              </w:rPr>
              <w:t>險別</w:t>
            </w:r>
            <w:r w:rsidR="00497569" w:rsidRPr="00740C0C">
              <w:rPr>
                <w:rFonts w:hint="eastAsia"/>
                <w:szCs w:val="24"/>
              </w:rPr>
              <w:t>(</w:t>
            </w:r>
            <w:r w:rsidR="00497569" w:rsidRPr="00740C0C">
              <w:rPr>
                <w:rFonts w:hint="eastAsia"/>
                <w:szCs w:val="24"/>
              </w:rPr>
              <w:t>達上限</w:t>
            </w:r>
            <w:r w:rsidR="00497569" w:rsidRPr="00740C0C">
              <w:rPr>
                <w:rFonts w:hint="eastAsia"/>
                <w:szCs w:val="24"/>
              </w:rPr>
              <w:t>)</w:t>
            </w:r>
          </w:p>
        </w:tc>
        <w:tc>
          <w:tcPr>
            <w:tcW w:w="1052" w:type="dxa"/>
          </w:tcPr>
          <w:p w:rsidR="00497569" w:rsidRPr="00584A40" w:rsidRDefault="00497569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B52DE" w:rsidRPr="00584A40" w:rsidTr="00AB52DE">
        <w:tc>
          <w:tcPr>
            <w:tcW w:w="1996" w:type="dxa"/>
            <w:shd w:val="clear" w:color="auto" w:fill="FFFF99"/>
            <w:vAlign w:val="center"/>
          </w:tcPr>
          <w:p w:rsidR="00AB52DE" w:rsidRDefault="00AB52DE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(達上限)</w:t>
            </w:r>
          </w:p>
        </w:tc>
        <w:tc>
          <w:tcPr>
            <w:tcW w:w="2196" w:type="dxa"/>
            <w:vAlign w:val="center"/>
          </w:tcPr>
          <w:p w:rsidR="00AB52DE" w:rsidRPr="00740C0C" w:rsidRDefault="00AB52DE" w:rsidP="00740C0C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40C0C">
              <w:rPr>
                <w:rFonts w:hint="eastAsia"/>
                <w:szCs w:val="24"/>
              </w:rPr>
              <w:t>O_</w:t>
            </w:r>
            <w:r w:rsidRPr="00740C0C">
              <w:rPr>
                <w:rFonts w:hint="eastAsia"/>
                <w:szCs w:val="24"/>
              </w:rPr>
              <w:t>事故日期</w:t>
            </w:r>
            <w:r w:rsidRPr="00740C0C">
              <w:rPr>
                <w:rFonts w:hint="eastAsia"/>
                <w:szCs w:val="24"/>
              </w:rPr>
              <w:t>(</w:t>
            </w:r>
            <w:r w:rsidRPr="00740C0C">
              <w:rPr>
                <w:rFonts w:hint="eastAsia"/>
                <w:szCs w:val="24"/>
              </w:rPr>
              <w:t>達上限</w:t>
            </w:r>
            <w:r w:rsidRPr="00740C0C">
              <w:rPr>
                <w:rFonts w:hint="eastAsia"/>
                <w:szCs w:val="24"/>
              </w:rPr>
              <w:t>)</w:t>
            </w:r>
          </w:p>
        </w:tc>
        <w:tc>
          <w:tcPr>
            <w:tcW w:w="1052" w:type="dxa"/>
          </w:tcPr>
          <w:p w:rsidR="00AB52DE" w:rsidRPr="00584A40" w:rsidRDefault="00AB52D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B52DE" w:rsidRPr="00584A40" w:rsidTr="00AB52DE">
        <w:tc>
          <w:tcPr>
            <w:tcW w:w="1996" w:type="dxa"/>
            <w:shd w:val="clear" w:color="auto" w:fill="FFFF99"/>
            <w:vAlign w:val="center"/>
          </w:tcPr>
          <w:p w:rsidR="00AB52DE" w:rsidRDefault="00AB52DE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起始日</w:t>
            </w:r>
            <w:r>
              <w:rPr>
                <w:rFonts w:ascii="細明體" w:eastAsia="細明體" w:hAnsi="細明體" w:hint="eastAsia"/>
                <w:caps/>
                <w:sz w:val="20"/>
              </w:rPr>
              <w:t>(達上限)</w:t>
            </w:r>
          </w:p>
        </w:tc>
        <w:tc>
          <w:tcPr>
            <w:tcW w:w="2196" w:type="dxa"/>
            <w:vAlign w:val="center"/>
          </w:tcPr>
          <w:p w:rsidR="00AB52DE" w:rsidRPr="00740C0C" w:rsidRDefault="00AB52DE" w:rsidP="00740C0C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40C0C">
              <w:rPr>
                <w:rFonts w:hint="eastAsia"/>
                <w:szCs w:val="24"/>
              </w:rPr>
              <w:t>O_</w:t>
            </w:r>
            <w:r w:rsidRPr="00740C0C">
              <w:rPr>
                <w:rFonts w:hint="eastAsia"/>
                <w:szCs w:val="24"/>
              </w:rPr>
              <w:t>起始日</w:t>
            </w:r>
            <w:r w:rsidRPr="00740C0C">
              <w:rPr>
                <w:rFonts w:hint="eastAsia"/>
                <w:szCs w:val="24"/>
              </w:rPr>
              <w:t>(</w:t>
            </w:r>
            <w:r w:rsidRPr="00740C0C">
              <w:rPr>
                <w:rFonts w:hint="eastAsia"/>
                <w:szCs w:val="24"/>
              </w:rPr>
              <w:t>達上限</w:t>
            </w:r>
            <w:r w:rsidRPr="00740C0C">
              <w:rPr>
                <w:rFonts w:hint="eastAsia"/>
                <w:szCs w:val="24"/>
              </w:rPr>
              <w:t>)</w:t>
            </w:r>
          </w:p>
        </w:tc>
        <w:tc>
          <w:tcPr>
            <w:tcW w:w="1052" w:type="dxa"/>
          </w:tcPr>
          <w:p w:rsidR="00AB52DE" w:rsidRPr="00584A40" w:rsidRDefault="00AB52D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B52DE" w:rsidRPr="00584A40" w:rsidTr="00AB52DE">
        <w:tc>
          <w:tcPr>
            <w:tcW w:w="1996" w:type="dxa"/>
            <w:shd w:val="clear" w:color="auto" w:fill="FFFF99"/>
            <w:vAlign w:val="center"/>
          </w:tcPr>
          <w:p w:rsidR="00AB52DE" w:rsidRDefault="00AB52DE" w:rsidP="00D37679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終止日</w:t>
            </w:r>
            <w:r>
              <w:rPr>
                <w:rFonts w:ascii="細明體" w:eastAsia="細明體" w:hAnsi="細明體" w:hint="eastAsia"/>
                <w:caps/>
                <w:sz w:val="20"/>
              </w:rPr>
              <w:t>(達上限)</w:t>
            </w:r>
          </w:p>
        </w:tc>
        <w:tc>
          <w:tcPr>
            <w:tcW w:w="2196" w:type="dxa"/>
            <w:vAlign w:val="center"/>
          </w:tcPr>
          <w:p w:rsidR="00AB52DE" w:rsidRPr="00740C0C" w:rsidRDefault="00AB52DE" w:rsidP="00740C0C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40C0C">
              <w:rPr>
                <w:rFonts w:hint="eastAsia"/>
                <w:szCs w:val="24"/>
              </w:rPr>
              <w:t>O_</w:t>
            </w:r>
            <w:r w:rsidRPr="00740C0C">
              <w:rPr>
                <w:rFonts w:hint="eastAsia"/>
                <w:szCs w:val="24"/>
              </w:rPr>
              <w:t>終止日</w:t>
            </w:r>
            <w:r w:rsidRPr="00740C0C">
              <w:rPr>
                <w:rFonts w:hint="eastAsia"/>
                <w:szCs w:val="24"/>
              </w:rPr>
              <w:t>(</w:t>
            </w:r>
            <w:r w:rsidRPr="00740C0C">
              <w:rPr>
                <w:rFonts w:hint="eastAsia"/>
                <w:szCs w:val="24"/>
              </w:rPr>
              <w:t>達上限</w:t>
            </w:r>
            <w:r w:rsidRPr="00740C0C">
              <w:rPr>
                <w:rFonts w:hint="eastAsia"/>
                <w:szCs w:val="24"/>
              </w:rPr>
              <w:t>)</w:t>
            </w:r>
          </w:p>
        </w:tc>
        <w:tc>
          <w:tcPr>
            <w:tcW w:w="1052" w:type="dxa"/>
          </w:tcPr>
          <w:p w:rsidR="00AB52DE" w:rsidRPr="00584A40" w:rsidRDefault="00AB52D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B52DE" w:rsidRPr="00584A40" w:rsidTr="00AB52DE">
        <w:tc>
          <w:tcPr>
            <w:tcW w:w="1996" w:type="dxa"/>
            <w:shd w:val="clear" w:color="auto" w:fill="FFFF99"/>
            <w:vAlign w:val="center"/>
          </w:tcPr>
          <w:p w:rsidR="00AB52DE" w:rsidRDefault="00AB52DE" w:rsidP="00D37679">
            <w:pPr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資料更新時間</w:t>
            </w:r>
          </w:p>
        </w:tc>
        <w:tc>
          <w:tcPr>
            <w:tcW w:w="2196" w:type="dxa"/>
          </w:tcPr>
          <w:p w:rsidR="00AB52DE" w:rsidRPr="00740C0C" w:rsidRDefault="00AB52DE" w:rsidP="00B619E5">
            <w:pPr>
              <w:pStyle w:val="af"/>
              <w:ind w:leftChars="-6" w:left="-14"/>
              <w:rPr>
                <w:rFonts w:hint="eastAsia"/>
                <w:szCs w:val="24"/>
              </w:rPr>
            </w:pPr>
            <w:r w:rsidRPr="00740C0C">
              <w:rPr>
                <w:rFonts w:hint="eastAsia"/>
                <w:szCs w:val="24"/>
              </w:rPr>
              <w:t>今天日期時間</w:t>
            </w:r>
          </w:p>
        </w:tc>
        <w:tc>
          <w:tcPr>
            <w:tcW w:w="1052" w:type="dxa"/>
          </w:tcPr>
          <w:p w:rsidR="00AB52DE" w:rsidRPr="00584A40" w:rsidRDefault="00AB52DE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E02522" w:rsidRPr="001E0480" w:rsidRDefault="001E0480" w:rsidP="001E048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保留作為前次資料：</w:t>
      </w:r>
    </w:p>
    <w:p w:rsidR="001E0480" w:rsidRPr="001E0480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>前次</w:t>
      </w:r>
      <w:r w:rsidRPr="002E103E">
        <w:rPr>
          <w:rFonts w:hint="eastAsia"/>
          <w:kern w:val="2"/>
          <w:szCs w:val="24"/>
          <w:lang w:eastAsia="zh-TW"/>
        </w:rPr>
        <w:t>事故人</w:t>
      </w:r>
      <w:r w:rsidRPr="002E103E">
        <w:rPr>
          <w:rFonts w:hint="eastAsia"/>
          <w:kern w:val="2"/>
          <w:szCs w:val="24"/>
          <w:lang w:eastAsia="zh-TW"/>
        </w:rPr>
        <w:t xml:space="preserve">ID </w:t>
      </w:r>
      <w:r>
        <w:rPr>
          <w:rFonts w:hint="eastAsia"/>
          <w:kern w:val="2"/>
          <w:szCs w:val="24"/>
          <w:lang w:eastAsia="zh-TW"/>
        </w:rPr>
        <w:t>=</w:t>
      </w:r>
      <w:r w:rsidR="00E15906" w:rsidRPr="00E15906">
        <w:rPr>
          <w:rFonts w:hint="eastAsia"/>
          <w:kern w:val="2"/>
          <w:szCs w:val="24"/>
          <w:lang w:eastAsia="zh-TW"/>
        </w:rPr>
        <w:t xml:space="preserve"> </w:t>
      </w:r>
      <w:r w:rsidR="00E15906">
        <w:rPr>
          <w:rFonts w:hint="eastAsia"/>
          <w:kern w:val="2"/>
          <w:szCs w:val="24"/>
          <w:lang w:eastAsia="zh-TW"/>
        </w:rPr>
        <w:t>A</w:t>
      </w:r>
      <w:r w:rsidR="00E15906" w:rsidRPr="0066785C">
        <w:rPr>
          <w:rFonts w:hint="eastAsia"/>
          <w:kern w:val="2"/>
          <w:szCs w:val="24"/>
          <w:lang w:eastAsia="zh-TW"/>
        </w:rPr>
        <w:t>.</w:t>
      </w:r>
      <w:r w:rsidR="00E15906">
        <w:rPr>
          <w:rFonts w:hint="eastAsia"/>
          <w:kern w:val="2"/>
          <w:szCs w:val="24"/>
          <w:lang w:eastAsia="zh-TW"/>
        </w:rPr>
        <w:t>事故人</w:t>
      </w:r>
      <w:r w:rsidR="00E15906">
        <w:rPr>
          <w:rFonts w:hint="eastAsia"/>
          <w:kern w:val="2"/>
          <w:szCs w:val="24"/>
          <w:lang w:eastAsia="zh-TW"/>
        </w:rPr>
        <w:t>ID</w:t>
      </w:r>
    </w:p>
    <w:p w:rsidR="001E0480" w:rsidRPr="001E0480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>前次</w:t>
      </w:r>
      <w:r w:rsidR="00E15906">
        <w:rPr>
          <w:rFonts w:hint="eastAsia"/>
          <w:kern w:val="2"/>
          <w:szCs w:val="24"/>
          <w:lang w:eastAsia="zh-TW"/>
        </w:rPr>
        <w:t>保單號碼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= </w:t>
      </w:r>
      <w:r w:rsidR="00E15906">
        <w:rPr>
          <w:rFonts w:hint="eastAsia"/>
          <w:kern w:val="2"/>
          <w:szCs w:val="24"/>
          <w:lang w:eastAsia="zh-TW"/>
        </w:rPr>
        <w:t>A.</w:t>
      </w:r>
      <w:r w:rsidR="00E15906">
        <w:rPr>
          <w:rFonts w:hint="eastAsia"/>
          <w:kern w:val="2"/>
          <w:szCs w:val="24"/>
          <w:lang w:eastAsia="zh-TW"/>
        </w:rPr>
        <w:t>保單號碼</w:t>
      </w:r>
    </w:p>
    <w:p w:rsidR="001E0480" w:rsidRPr="001E0480" w:rsidRDefault="001E0480" w:rsidP="001E04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aps/>
          <w:szCs w:val="24"/>
          <w:lang w:eastAsia="zh-TW"/>
        </w:rPr>
        <w:t>前次</w:t>
      </w:r>
      <w:r w:rsidR="00E15906">
        <w:rPr>
          <w:rFonts w:hint="eastAsia"/>
          <w:kern w:val="2"/>
          <w:szCs w:val="24"/>
          <w:lang w:eastAsia="zh-TW"/>
        </w:rPr>
        <w:t>險別</w:t>
      </w:r>
      <w:r>
        <w:rPr>
          <w:rFonts w:ascii="細明體" w:eastAsia="細明體" w:hAnsi="細明體" w:hint="eastAsia"/>
          <w:lang w:eastAsia="zh-TW"/>
        </w:rPr>
        <w:t>=</w:t>
      </w:r>
      <w:r w:rsidR="00E15906" w:rsidRPr="00E15906">
        <w:rPr>
          <w:rFonts w:hint="eastAsia"/>
          <w:kern w:val="2"/>
          <w:szCs w:val="24"/>
          <w:lang w:eastAsia="zh-TW"/>
        </w:rPr>
        <w:t xml:space="preserve"> </w:t>
      </w:r>
      <w:r w:rsidR="00E15906">
        <w:rPr>
          <w:rFonts w:hint="eastAsia"/>
          <w:kern w:val="2"/>
          <w:szCs w:val="24"/>
          <w:lang w:eastAsia="zh-TW"/>
        </w:rPr>
        <w:t>A.</w:t>
      </w:r>
      <w:r w:rsidR="00E15906">
        <w:rPr>
          <w:rFonts w:hint="eastAsia"/>
          <w:kern w:val="2"/>
          <w:szCs w:val="24"/>
          <w:lang w:eastAsia="zh-TW"/>
        </w:rPr>
        <w:t>險別</w:t>
      </w:r>
    </w:p>
    <w:p w:rsidR="00C63CFF" w:rsidRPr="007A0907" w:rsidRDefault="009D60D9" w:rsidP="00C63CFF">
      <w:pPr>
        <w:pStyle w:val="Tabletext"/>
        <w:keepLines w:val="0"/>
        <w:numPr>
          <w:ilvl w:val="2"/>
          <w:numId w:val="1"/>
        </w:numPr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0907">
        <w:rPr>
          <w:rFonts w:hint="eastAsia"/>
          <w:kern w:val="2"/>
          <w:szCs w:val="24"/>
          <w:lang w:eastAsia="zh-TW"/>
        </w:rPr>
        <w:t>讀取下一組資料</w:t>
      </w: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FB" w:rsidRDefault="00C35EFB" w:rsidP="000C2BA8">
      <w:r>
        <w:separator/>
      </w:r>
    </w:p>
  </w:endnote>
  <w:endnote w:type="continuationSeparator" w:id="0">
    <w:p w:rsidR="00C35EFB" w:rsidRDefault="00C35EFB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FB" w:rsidRDefault="00C35EFB" w:rsidP="000C2BA8">
      <w:r>
        <w:separator/>
      </w:r>
    </w:p>
  </w:footnote>
  <w:footnote w:type="continuationSeparator" w:id="0">
    <w:p w:rsidR="00C35EFB" w:rsidRDefault="00C35EFB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27"/>
  </w:num>
  <w:num w:numId="7">
    <w:abstractNumId w:val="22"/>
  </w:num>
  <w:num w:numId="8">
    <w:abstractNumId w:val="24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28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2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057BC"/>
    <w:rsid w:val="000110F3"/>
    <w:rsid w:val="00012E7C"/>
    <w:rsid w:val="000134DD"/>
    <w:rsid w:val="00013975"/>
    <w:rsid w:val="00014A6C"/>
    <w:rsid w:val="0001563C"/>
    <w:rsid w:val="00016F11"/>
    <w:rsid w:val="00020BCC"/>
    <w:rsid w:val="000212D5"/>
    <w:rsid w:val="00021755"/>
    <w:rsid w:val="00026A58"/>
    <w:rsid w:val="00026F13"/>
    <w:rsid w:val="0002754D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479C6"/>
    <w:rsid w:val="00050D23"/>
    <w:rsid w:val="000519F8"/>
    <w:rsid w:val="000527F0"/>
    <w:rsid w:val="0005469B"/>
    <w:rsid w:val="000558F2"/>
    <w:rsid w:val="00060930"/>
    <w:rsid w:val="00063EA5"/>
    <w:rsid w:val="00065586"/>
    <w:rsid w:val="00070A6B"/>
    <w:rsid w:val="00070B92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922A0"/>
    <w:rsid w:val="0009278C"/>
    <w:rsid w:val="00094626"/>
    <w:rsid w:val="00097092"/>
    <w:rsid w:val="000A1EB4"/>
    <w:rsid w:val="000A277B"/>
    <w:rsid w:val="000A3B8C"/>
    <w:rsid w:val="000A4263"/>
    <w:rsid w:val="000A5518"/>
    <w:rsid w:val="000A5DC1"/>
    <w:rsid w:val="000B1567"/>
    <w:rsid w:val="000B1B22"/>
    <w:rsid w:val="000B1B3B"/>
    <w:rsid w:val="000B29D1"/>
    <w:rsid w:val="000B5824"/>
    <w:rsid w:val="000B5B46"/>
    <w:rsid w:val="000B5DF5"/>
    <w:rsid w:val="000B73BE"/>
    <w:rsid w:val="000B7900"/>
    <w:rsid w:val="000C0C05"/>
    <w:rsid w:val="000C14B1"/>
    <w:rsid w:val="000C1862"/>
    <w:rsid w:val="000C2850"/>
    <w:rsid w:val="000C290F"/>
    <w:rsid w:val="000C2B47"/>
    <w:rsid w:val="000C2BA8"/>
    <w:rsid w:val="000C32F1"/>
    <w:rsid w:val="000C4195"/>
    <w:rsid w:val="000C59D8"/>
    <w:rsid w:val="000C6C3F"/>
    <w:rsid w:val="000D07A9"/>
    <w:rsid w:val="000D0E9C"/>
    <w:rsid w:val="000D452C"/>
    <w:rsid w:val="000D4EE9"/>
    <w:rsid w:val="000D6712"/>
    <w:rsid w:val="000E05E0"/>
    <w:rsid w:val="000E2505"/>
    <w:rsid w:val="000E2867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8AA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0763B"/>
    <w:rsid w:val="00107F01"/>
    <w:rsid w:val="00110D8C"/>
    <w:rsid w:val="0011125A"/>
    <w:rsid w:val="001113FA"/>
    <w:rsid w:val="00112C80"/>
    <w:rsid w:val="00112CFE"/>
    <w:rsid w:val="00115FEC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245"/>
    <w:rsid w:val="00132923"/>
    <w:rsid w:val="001343D4"/>
    <w:rsid w:val="00134BB9"/>
    <w:rsid w:val="00135E9D"/>
    <w:rsid w:val="00136FFA"/>
    <w:rsid w:val="001376A9"/>
    <w:rsid w:val="00137FCC"/>
    <w:rsid w:val="00140D40"/>
    <w:rsid w:val="0014365B"/>
    <w:rsid w:val="00143880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0184"/>
    <w:rsid w:val="00174492"/>
    <w:rsid w:val="001752ED"/>
    <w:rsid w:val="0017539B"/>
    <w:rsid w:val="00182540"/>
    <w:rsid w:val="00183411"/>
    <w:rsid w:val="0018426C"/>
    <w:rsid w:val="0018465F"/>
    <w:rsid w:val="00184863"/>
    <w:rsid w:val="001848F8"/>
    <w:rsid w:val="0018502A"/>
    <w:rsid w:val="001857CC"/>
    <w:rsid w:val="00186246"/>
    <w:rsid w:val="00186E1D"/>
    <w:rsid w:val="00186FAA"/>
    <w:rsid w:val="0019228C"/>
    <w:rsid w:val="001937A9"/>
    <w:rsid w:val="00193929"/>
    <w:rsid w:val="001949BE"/>
    <w:rsid w:val="001959B2"/>
    <w:rsid w:val="00197BC2"/>
    <w:rsid w:val="001A0ADD"/>
    <w:rsid w:val="001A1E06"/>
    <w:rsid w:val="001A2402"/>
    <w:rsid w:val="001A2B06"/>
    <w:rsid w:val="001A3584"/>
    <w:rsid w:val="001A5718"/>
    <w:rsid w:val="001A578F"/>
    <w:rsid w:val="001A613B"/>
    <w:rsid w:val="001B33A7"/>
    <w:rsid w:val="001B4EAD"/>
    <w:rsid w:val="001B6F6F"/>
    <w:rsid w:val="001B7BC4"/>
    <w:rsid w:val="001C05CB"/>
    <w:rsid w:val="001C2704"/>
    <w:rsid w:val="001C2B0F"/>
    <w:rsid w:val="001C2CDF"/>
    <w:rsid w:val="001C309A"/>
    <w:rsid w:val="001C3BE6"/>
    <w:rsid w:val="001C3FDB"/>
    <w:rsid w:val="001C41F1"/>
    <w:rsid w:val="001C4E1D"/>
    <w:rsid w:val="001D0435"/>
    <w:rsid w:val="001D2491"/>
    <w:rsid w:val="001D2775"/>
    <w:rsid w:val="001D3ADE"/>
    <w:rsid w:val="001E03B6"/>
    <w:rsid w:val="001E0480"/>
    <w:rsid w:val="001E073C"/>
    <w:rsid w:val="001E0897"/>
    <w:rsid w:val="001E1438"/>
    <w:rsid w:val="001E2B9B"/>
    <w:rsid w:val="001E3ED1"/>
    <w:rsid w:val="001E4613"/>
    <w:rsid w:val="001E5C82"/>
    <w:rsid w:val="001E6695"/>
    <w:rsid w:val="001E7A1E"/>
    <w:rsid w:val="001E7EFA"/>
    <w:rsid w:val="001F32B1"/>
    <w:rsid w:val="001F34C3"/>
    <w:rsid w:val="001F4C49"/>
    <w:rsid w:val="001F531E"/>
    <w:rsid w:val="001F5B3D"/>
    <w:rsid w:val="001F710C"/>
    <w:rsid w:val="00201536"/>
    <w:rsid w:val="00202C2D"/>
    <w:rsid w:val="00207652"/>
    <w:rsid w:val="002103E0"/>
    <w:rsid w:val="002106CA"/>
    <w:rsid w:val="00211705"/>
    <w:rsid w:val="002134E7"/>
    <w:rsid w:val="0021514C"/>
    <w:rsid w:val="0021615B"/>
    <w:rsid w:val="002169BB"/>
    <w:rsid w:val="002177BE"/>
    <w:rsid w:val="00221E19"/>
    <w:rsid w:val="0022325E"/>
    <w:rsid w:val="00223FE2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6B9E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5EDD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D0234"/>
    <w:rsid w:val="002D3629"/>
    <w:rsid w:val="002D3B8E"/>
    <w:rsid w:val="002D7662"/>
    <w:rsid w:val="002D7D92"/>
    <w:rsid w:val="002E103E"/>
    <w:rsid w:val="002E287D"/>
    <w:rsid w:val="002F1777"/>
    <w:rsid w:val="002F1DB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210F"/>
    <w:rsid w:val="0031349D"/>
    <w:rsid w:val="00316261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79E7"/>
    <w:rsid w:val="00342687"/>
    <w:rsid w:val="0034296F"/>
    <w:rsid w:val="00343E53"/>
    <w:rsid w:val="00344325"/>
    <w:rsid w:val="003448C8"/>
    <w:rsid w:val="0034501B"/>
    <w:rsid w:val="00345C62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6725E"/>
    <w:rsid w:val="00371645"/>
    <w:rsid w:val="003720BA"/>
    <w:rsid w:val="003722A9"/>
    <w:rsid w:val="00373701"/>
    <w:rsid w:val="0037557B"/>
    <w:rsid w:val="00375F9C"/>
    <w:rsid w:val="0037656B"/>
    <w:rsid w:val="00377AA2"/>
    <w:rsid w:val="003823C8"/>
    <w:rsid w:val="0038341A"/>
    <w:rsid w:val="00383AF7"/>
    <w:rsid w:val="003846FB"/>
    <w:rsid w:val="00386505"/>
    <w:rsid w:val="00387D9C"/>
    <w:rsid w:val="0039450E"/>
    <w:rsid w:val="00395084"/>
    <w:rsid w:val="003962C1"/>
    <w:rsid w:val="0039747D"/>
    <w:rsid w:val="0039751A"/>
    <w:rsid w:val="00397ED4"/>
    <w:rsid w:val="003A0042"/>
    <w:rsid w:val="003A0593"/>
    <w:rsid w:val="003A11F9"/>
    <w:rsid w:val="003A17D8"/>
    <w:rsid w:val="003A196B"/>
    <w:rsid w:val="003A1A10"/>
    <w:rsid w:val="003A1F7A"/>
    <w:rsid w:val="003A339C"/>
    <w:rsid w:val="003A43C8"/>
    <w:rsid w:val="003A6620"/>
    <w:rsid w:val="003A668C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CE3"/>
    <w:rsid w:val="003E2772"/>
    <w:rsid w:val="003E2BBC"/>
    <w:rsid w:val="003E2E2B"/>
    <w:rsid w:val="003E36AD"/>
    <w:rsid w:val="003E3957"/>
    <w:rsid w:val="003E5D81"/>
    <w:rsid w:val="003E7021"/>
    <w:rsid w:val="003F0E2F"/>
    <w:rsid w:val="003F1740"/>
    <w:rsid w:val="003F1862"/>
    <w:rsid w:val="003F1F68"/>
    <w:rsid w:val="003F4F5B"/>
    <w:rsid w:val="004007D6"/>
    <w:rsid w:val="00403625"/>
    <w:rsid w:val="0040455F"/>
    <w:rsid w:val="00404C69"/>
    <w:rsid w:val="004052B9"/>
    <w:rsid w:val="00405370"/>
    <w:rsid w:val="00405464"/>
    <w:rsid w:val="004055E4"/>
    <w:rsid w:val="00405709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5A4C"/>
    <w:rsid w:val="00437AC8"/>
    <w:rsid w:val="00440BA5"/>
    <w:rsid w:val="00441C65"/>
    <w:rsid w:val="00441D0C"/>
    <w:rsid w:val="00441D8E"/>
    <w:rsid w:val="00442005"/>
    <w:rsid w:val="004420D4"/>
    <w:rsid w:val="00447AF7"/>
    <w:rsid w:val="00452014"/>
    <w:rsid w:val="00452313"/>
    <w:rsid w:val="00456955"/>
    <w:rsid w:val="00456A0E"/>
    <w:rsid w:val="00462CB7"/>
    <w:rsid w:val="00464A05"/>
    <w:rsid w:val="004650B8"/>
    <w:rsid w:val="00465F98"/>
    <w:rsid w:val="0046634B"/>
    <w:rsid w:val="00467559"/>
    <w:rsid w:val="00467E07"/>
    <w:rsid w:val="004714FF"/>
    <w:rsid w:val="00471DCF"/>
    <w:rsid w:val="00472FCE"/>
    <w:rsid w:val="0047387D"/>
    <w:rsid w:val="00476A49"/>
    <w:rsid w:val="00476DF5"/>
    <w:rsid w:val="00477612"/>
    <w:rsid w:val="00480ADE"/>
    <w:rsid w:val="004812E1"/>
    <w:rsid w:val="0048385E"/>
    <w:rsid w:val="00484E72"/>
    <w:rsid w:val="00486F35"/>
    <w:rsid w:val="004874F5"/>
    <w:rsid w:val="0049084B"/>
    <w:rsid w:val="00490A61"/>
    <w:rsid w:val="00494F00"/>
    <w:rsid w:val="00496772"/>
    <w:rsid w:val="00497569"/>
    <w:rsid w:val="004979E3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387"/>
    <w:rsid w:val="004C055F"/>
    <w:rsid w:val="004C2F3E"/>
    <w:rsid w:val="004C3585"/>
    <w:rsid w:val="004C3DB2"/>
    <w:rsid w:val="004C54AC"/>
    <w:rsid w:val="004C5862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49D7"/>
    <w:rsid w:val="004E65BF"/>
    <w:rsid w:val="004E73AD"/>
    <w:rsid w:val="004E7B53"/>
    <w:rsid w:val="004F004F"/>
    <w:rsid w:val="004F0C72"/>
    <w:rsid w:val="004F213B"/>
    <w:rsid w:val="004F2ABA"/>
    <w:rsid w:val="004F4848"/>
    <w:rsid w:val="004F588B"/>
    <w:rsid w:val="004F5E01"/>
    <w:rsid w:val="004F5E82"/>
    <w:rsid w:val="004F7556"/>
    <w:rsid w:val="005027D9"/>
    <w:rsid w:val="005038FD"/>
    <w:rsid w:val="00516FA7"/>
    <w:rsid w:val="00520588"/>
    <w:rsid w:val="00524BF8"/>
    <w:rsid w:val="005267EC"/>
    <w:rsid w:val="0052703E"/>
    <w:rsid w:val="0053050D"/>
    <w:rsid w:val="005338BB"/>
    <w:rsid w:val="00534A5D"/>
    <w:rsid w:val="00534A88"/>
    <w:rsid w:val="005359C7"/>
    <w:rsid w:val="00535AB3"/>
    <w:rsid w:val="00536EB7"/>
    <w:rsid w:val="00541039"/>
    <w:rsid w:val="0054239E"/>
    <w:rsid w:val="005426AC"/>
    <w:rsid w:val="005445E2"/>
    <w:rsid w:val="00544940"/>
    <w:rsid w:val="00544AD3"/>
    <w:rsid w:val="005458B0"/>
    <w:rsid w:val="00551188"/>
    <w:rsid w:val="0055124B"/>
    <w:rsid w:val="00551DB9"/>
    <w:rsid w:val="00554F57"/>
    <w:rsid w:val="00555286"/>
    <w:rsid w:val="0055568F"/>
    <w:rsid w:val="0055620B"/>
    <w:rsid w:val="00557AA2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DCB"/>
    <w:rsid w:val="0058328C"/>
    <w:rsid w:val="00584A40"/>
    <w:rsid w:val="00584E6E"/>
    <w:rsid w:val="00585C82"/>
    <w:rsid w:val="00587322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0BA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46EE"/>
    <w:rsid w:val="005C6A2D"/>
    <w:rsid w:val="005C7DDD"/>
    <w:rsid w:val="005D1DFA"/>
    <w:rsid w:val="005D1FAF"/>
    <w:rsid w:val="005D263D"/>
    <w:rsid w:val="005D3B62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B01"/>
    <w:rsid w:val="005E7D37"/>
    <w:rsid w:val="005F02F6"/>
    <w:rsid w:val="005F154F"/>
    <w:rsid w:val="005F19FD"/>
    <w:rsid w:val="005F2A42"/>
    <w:rsid w:val="005F4A91"/>
    <w:rsid w:val="005F4C8F"/>
    <w:rsid w:val="005F5AF0"/>
    <w:rsid w:val="005F7A07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16D95"/>
    <w:rsid w:val="00620515"/>
    <w:rsid w:val="00623029"/>
    <w:rsid w:val="00624263"/>
    <w:rsid w:val="006242E0"/>
    <w:rsid w:val="00627077"/>
    <w:rsid w:val="00627286"/>
    <w:rsid w:val="00632DA0"/>
    <w:rsid w:val="006333E6"/>
    <w:rsid w:val="0063421B"/>
    <w:rsid w:val="00635D40"/>
    <w:rsid w:val="006370FB"/>
    <w:rsid w:val="00637315"/>
    <w:rsid w:val="00641031"/>
    <w:rsid w:val="00641571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5428"/>
    <w:rsid w:val="006656D8"/>
    <w:rsid w:val="0066785C"/>
    <w:rsid w:val="006741AF"/>
    <w:rsid w:val="0067435B"/>
    <w:rsid w:val="00677086"/>
    <w:rsid w:val="006805A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2F42"/>
    <w:rsid w:val="006A485D"/>
    <w:rsid w:val="006A4BF1"/>
    <w:rsid w:val="006A5222"/>
    <w:rsid w:val="006B112E"/>
    <w:rsid w:val="006B2128"/>
    <w:rsid w:val="006B62A5"/>
    <w:rsid w:val="006C01E4"/>
    <w:rsid w:val="006C0633"/>
    <w:rsid w:val="006C0776"/>
    <w:rsid w:val="006C19E5"/>
    <w:rsid w:val="006C2D05"/>
    <w:rsid w:val="006C3202"/>
    <w:rsid w:val="006C3212"/>
    <w:rsid w:val="006C34D3"/>
    <w:rsid w:val="006C499A"/>
    <w:rsid w:val="006C6664"/>
    <w:rsid w:val="006D0714"/>
    <w:rsid w:val="006D12F9"/>
    <w:rsid w:val="006D20AD"/>
    <w:rsid w:val="006D21D6"/>
    <w:rsid w:val="006D3210"/>
    <w:rsid w:val="006D3C6C"/>
    <w:rsid w:val="006D641B"/>
    <w:rsid w:val="006D6A4D"/>
    <w:rsid w:val="006E2200"/>
    <w:rsid w:val="006E2614"/>
    <w:rsid w:val="006E28E1"/>
    <w:rsid w:val="006E4750"/>
    <w:rsid w:val="006E4BFC"/>
    <w:rsid w:val="006E4E52"/>
    <w:rsid w:val="006E57A2"/>
    <w:rsid w:val="006F4442"/>
    <w:rsid w:val="006F5143"/>
    <w:rsid w:val="006F6F5E"/>
    <w:rsid w:val="00701CEE"/>
    <w:rsid w:val="00702B40"/>
    <w:rsid w:val="00703725"/>
    <w:rsid w:val="00703BCB"/>
    <w:rsid w:val="0070429B"/>
    <w:rsid w:val="00704D56"/>
    <w:rsid w:val="00705677"/>
    <w:rsid w:val="007057E5"/>
    <w:rsid w:val="00705D80"/>
    <w:rsid w:val="0071141D"/>
    <w:rsid w:val="00711DDE"/>
    <w:rsid w:val="0071465C"/>
    <w:rsid w:val="00714894"/>
    <w:rsid w:val="00715B75"/>
    <w:rsid w:val="00720079"/>
    <w:rsid w:val="00721A81"/>
    <w:rsid w:val="00723709"/>
    <w:rsid w:val="00724092"/>
    <w:rsid w:val="0072699A"/>
    <w:rsid w:val="00730460"/>
    <w:rsid w:val="007305B1"/>
    <w:rsid w:val="00730B1E"/>
    <w:rsid w:val="00730BBF"/>
    <w:rsid w:val="00730C4B"/>
    <w:rsid w:val="00730DF9"/>
    <w:rsid w:val="007330BB"/>
    <w:rsid w:val="0073317A"/>
    <w:rsid w:val="007334BF"/>
    <w:rsid w:val="00734F22"/>
    <w:rsid w:val="0073519E"/>
    <w:rsid w:val="007375BE"/>
    <w:rsid w:val="00740C0C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67E8A"/>
    <w:rsid w:val="007738A3"/>
    <w:rsid w:val="00774F53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873ED"/>
    <w:rsid w:val="00790082"/>
    <w:rsid w:val="007925F3"/>
    <w:rsid w:val="00793F3F"/>
    <w:rsid w:val="007949B7"/>
    <w:rsid w:val="00797D7D"/>
    <w:rsid w:val="00797DBD"/>
    <w:rsid w:val="007A0907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36"/>
    <w:rsid w:val="007D3BA2"/>
    <w:rsid w:val="007D3BEB"/>
    <w:rsid w:val="007D44ED"/>
    <w:rsid w:val="007E019B"/>
    <w:rsid w:val="007E4895"/>
    <w:rsid w:val="007E5AD9"/>
    <w:rsid w:val="007E6267"/>
    <w:rsid w:val="007E7194"/>
    <w:rsid w:val="007E7C52"/>
    <w:rsid w:val="007F169D"/>
    <w:rsid w:val="007F21EF"/>
    <w:rsid w:val="007F2D19"/>
    <w:rsid w:val="007F359A"/>
    <w:rsid w:val="007F3E86"/>
    <w:rsid w:val="007F4A82"/>
    <w:rsid w:val="007F60DE"/>
    <w:rsid w:val="007F62BB"/>
    <w:rsid w:val="007F69E8"/>
    <w:rsid w:val="007F6B33"/>
    <w:rsid w:val="007F77D4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0EE1"/>
    <w:rsid w:val="00823181"/>
    <w:rsid w:val="008236E0"/>
    <w:rsid w:val="0083004F"/>
    <w:rsid w:val="0083116C"/>
    <w:rsid w:val="008314D8"/>
    <w:rsid w:val="00834268"/>
    <w:rsid w:val="00836CDA"/>
    <w:rsid w:val="0084228E"/>
    <w:rsid w:val="00843F48"/>
    <w:rsid w:val="0084452F"/>
    <w:rsid w:val="00844EC2"/>
    <w:rsid w:val="00845B49"/>
    <w:rsid w:val="00846113"/>
    <w:rsid w:val="008467C1"/>
    <w:rsid w:val="008468AB"/>
    <w:rsid w:val="008470C1"/>
    <w:rsid w:val="00850DA2"/>
    <w:rsid w:val="00851305"/>
    <w:rsid w:val="00853289"/>
    <w:rsid w:val="00854D2B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0DC0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B6A"/>
    <w:rsid w:val="00893C6D"/>
    <w:rsid w:val="0089437F"/>
    <w:rsid w:val="008954D2"/>
    <w:rsid w:val="008956D9"/>
    <w:rsid w:val="00895A87"/>
    <w:rsid w:val="008A07BD"/>
    <w:rsid w:val="008A0864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0CAD"/>
    <w:rsid w:val="008B3FE3"/>
    <w:rsid w:val="008B5337"/>
    <w:rsid w:val="008B536B"/>
    <w:rsid w:val="008B6445"/>
    <w:rsid w:val="008C2F2A"/>
    <w:rsid w:val="008C34E7"/>
    <w:rsid w:val="008C4011"/>
    <w:rsid w:val="008C5A98"/>
    <w:rsid w:val="008C5CA6"/>
    <w:rsid w:val="008D0E51"/>
    <w:rsid w:val="008D0FC9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1536"/>
    <w:rsid w:val="008E26C8"/>
    <w:rsid w:val="008E34A8"/>
    <w:rsid w:val="008E5378"/>
    <w:rsid w:val="008E5E27"/>
    <w:rsid w:val="008E6A09"/>
    <w:rsid w:val="008E70F6"/>
    <w:rsid w:val="008F0E9A"/>
    <w:rsid w:val="008F16B9"/>
    <w:rsid w:val="008F20DB"/>
    <w:rsid w:val="008F275C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AFA"/>
    <w:rsid w:val="00914E6F"/>
    <w:rsid w:val="009153FD"/>
    <w:rsid w:val="00915C55"/>
    <w:rsid w:val="009162A1"/>
    <w:rsid w:val="009173FD"/>
    <w:rsid w:val="009207D4"/>
    <w:rsid w:val="00921FAF"/>
    <w:rsid w:val="009229D9"/>
    <w:rsid w:val="00923E90"/>
    <w:rsid w:val="009245D0"/>
    <w:rsid w:val="00925B37"/>
    <w:rsid w:val="009300A6"/>
    <w:rsid w:val="009311E5"/>
    <w:rsid w:val="00933E0B"/>
    <w:rsid w:val="00941E44"/>
    <w:rsid w:val="00944CE4"/>
    <w:rsid w:val="00945C0A"/>
    <w:rsid w:val="0094631E"/>
    <w:rsid w:val="00946BD3"/>
    <w:rsid w:val="00951762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8E9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F04"/>
    <w:rsid w:val="009858CE"/>
    <w:rsid w:val="00985B89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557C"/>
    <w:rsid w:val="009A58D4"/>
    <w:rsid w:val="009A5A2B"/>
    <w:rsid w:val="009A687F"/>
    <w:rsid w:val="009A75A6"/>
    <w:rsid w:val="009B144A"/>
    <w:rsid w:val="009B15A3"/>
    <w:rsid w:val="009B16F8"/>
    <w:rsid w:val="009B254F"/>
    <w:rsid w:val="009B2A01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3A67"/>
    <w:rsid w:val="009D60D9"/>
    <w:rsid w:val="009D680F"/>
    <w:rsid w:val="009D710E"/>
    <w:rsid w:val="009D7619"/>
    <w:rsid w:val="009D7820"/>
    <w:rsid w:val="009E0682"/>
    <w:rsid w:val="009E1D9A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70DA"/>
    <w:rsid w:val="00A402EC"/>
    <w:rsid w:val="00A4157D"/>
    <w:rsid w:val="00A4259D"/>
    <w:rsid w:val="00A438B1"/>
    <w:rsid w:val="00A445D9"/>
    <w:rsid w:val="00A44615"/>
    <w:rsid w:val="00A46139"/>
    <w:rsid w:val="00A56074"/>
    <w:rsid w:val="00A564AA"/>
    <w:rsid w:val="00A60B91"/>
    <w:rsid w:val="00A61B78"/>
    <w:rsid w:val="00A63246"/>
    <w:rsid w:val="00A637B3"/>
    <w:rsid w:val="00A63FED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614C"/>
    <w:rsid w:val="00A9781E"/>
    <w:rsid w:val="00AA026D"/>
    <w:rsid w:val="00AA1BB9"/>
    <w:rsid w:val="00AA3147"/>
    <w:rsid w:val="00AA4245"/>
    <w:rsid w:val="00AA4979"/>
    <w:rsid w:val="00AA6C28"/>
    <w:rsid w:val="00AA7AA0"/>
    <w:rsid w:val="00AB50F5"/>
    <w:rsid w:val="00AB52DE"/>
    <w:rsid w:val="00AB55A0"/>
    <w:rsid w:val="00AB657A"/>
    <w:rsid w:val="00AC0671"/>
    <w:rsid w:val="00AC155D"/>
    <w:rsid w:val="00AC1ECB"/>
    <w:rsid w:val="00AC2928"/>
    <w:rsid w:val="00AC3280"/>
    <w:rsid w:val="00AC3646"/>
    <w:rsid w:val="00AC4CF2"/>
    <w:rsid w:val="00AC50CD"/>
    <w:rsid w:val="00AC6784"/>
    <w:rsid w:val="00AC7855"/>
    <w:rsid w:val="00AD08AB"/>
    <w:rsid w:val="00AD10F2"/>
    <w:rsid w:val="00AD4A6F"/>
    <w:rsid w:val="00AD555F"/>
    <w:rsid w:val="00AD69BA"/>
    <w:rsid w:val="00AD754A"/>
    <w:rsid w:val="00AD7F3F"/>
    <w:rsid w:val="00AE0239"/>
    <w:rsid w:val="00AE03D0"/>
    <w:rsid w:val="00AE0A11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737"/>
    <w:rsid w:val="00B220FB"/>
    <w:rsid w:val="00B22490"/>
    <w:rsid w:val="00B22E10"/>
    <w:rsid w:val="00B24791"/>
    <w:rsid w:val="00B264E0"/>
    <w:rsid w:val="00B26753"/>
    <w:rsid w:val="00B26BAC"/>
    <w:rsid w:val="00B26BAD"/>
    <w:rsid w:val="00B3096E"/>
    <w:rsid w:val="00B30E81"/>
    <w:rsid w:val="00B31912"/>
    <w:rsid w:val="00B33904"/>
    <w:rsid w:val="00B34242"/>
    <w:rsid w:val="00B34D7C"/>
    <w:rsid w:val="00B3576D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19E5"/>
    <w:rsid w:val="00B62530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9A4"/>
    <w:rsid w:val="00B83141"/>
    <w:rsid w:val="00B832CB"/>
    <w:rsid w:val="00B84F14"/>
    <w:rsid w:val="00B8577B"/>
    <w:rsid w:val="00B903B1"/>
    <w:rsid w:val="00B971AF"/>
    <w:rsid w:val="00B97E67"/>
    <w:rsid w:val="00BA0309"/>
    <w:rsid w:val="00BA174F"/>
    <w:rsid w:val="00BA1A86"/>
    <w:rsid w:val="00BA31ED"/>
    <w:rsid w:val="00BA5F53"/>
    <w:rsid w:val="00BA74E8"/>
    <w:rsid w:val="00BB0637"/>
    <w:rsid w:val="00BB1AC4"/>
    <w:rsid w:val="00BB1FBB"/>
    <w:rsid w:val="00BB390C"/>
    <w:rsid w:val="00BB49F3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316F"/>
    <w:rsid w:val="00BE6E4A"/>
    <w:rsid w:val="00BF01DA"/>
    <w:rsid w:val="00BF07BB"/>
    <w:rsid w:val="00BF11D0"/>
    <w:rsid w:val="00BF15C5"/>
    <w:rsid w:val="00BF1C01"/>
    <w:rsid w:val="00BF20C0"/>
    <w:rsid w:val="00BF2555"/>
    <w:rsid w:val="00BF529A"/>
    <w:rsid w:val="00BF60C9"/>
    <w:rsid w:val="00C029EC"/>
    <w:rsid w:val="00C046ED"/>
    <w:rsid w:val="00C04711"/>
    <w:rsid w:val="00C050FA"/>
    <w:rsid w:val="00C1029C"/>
    <w:rsid w:val="00C10AF4"/>
    <w:rsid w:val="00C1131E"/>
    <w:rsid w:val="00C11BF4"/>
    <w:rsid w:val="00C12DD1"/>
    <w:rsid w:val="00C1572D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5EFB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348C"/>
    <w:rsid w:val="00C96408"/>
    <w:rsid w:val="00C96B3D"/>
    <w:rsid w:val="00C97427"/>
    <w:rsid w:val="00CA0BB0"/>
    <w:rsid w:val="00CA344E"/>
    <w:rsid w:val="00CA3FC3"/>
    <w:rsid w:val="00CA4A23"/>
    <w:rsid w:val="00CA6DAD"/>
    <w:rsid w:val="00CA71EB"/>
    <w:rsid w:val="00CA7289"/>
    <w:rsid w:val="00CB0141"/>
    <w:rsid w:val="00CB1F39"/>
    <w:rsid w:val="00CB2555"/>
    <w:rsid w:val="00CB2A3C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6DA1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2E37"/>
    <w:rsid w:val="00D13E0B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988"/>
    <w:rsid w:val="00D34FC6"/>
    <w:rsid w:val="00D35F13"/>
    <w:rsid w:val="00D37679"/>
    <w:rsid w:val="00D40657"/>
    <w:rsid w:val="00D41184"/>
    <w:rsid w:val="00D41F45"/>
    <w:rsid w:val="00D42ECD"/>
    <w:rsid w:val="00D44CFE"/>
    <w:rsid w:val="00D4742C"/>
    <w:rsid w:val="00D50157"/>
    <w:rsid w:val="00D50B6D"/>
    <w:rsid w:val="00D50D51"/>
    <w:rsid w:val="00D513EE"/>
    <w:rsid w:val="00D516EB"/>
    <w:rsid w:val="00D52403"/>
    <w:rsid w:val="00D52C20"/>
    <w:rsid w:val="00D53822"/>
    <w:rsid w:val="00D544A1"/>
    <w:rsid w:val="00D55845"/>
    <w:rsid w:val="00D55944"/>
    <w:rsid w:val="00D576C3"/>
    <w:rsid w:val="00D60DE7"/>
    <w:rsid w:val="00D60F4C"/>
    <w:rsid w:val="00D61769"/>
    <w:rsid w:val="00D62484"/>
    <w:rsid w:val="00D6576A"/>
    <w:rsid w:val="00D65C96"/>
    <w:rsid w:val="00D7076E"/>
    <w:rsid w:val="00D7084C"/>
    <w:rsid w:val="00D71AE2"/>
    <w:rsid w:val="00D72352"/>
    <w:rsid w:val="00D736CD"/>
    <w:rsid w:val="00D73CE9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A36"/>
    <w:rsid w:val="00DA2A62"/>
    <w:rsid w:val="00DA371B"/>
    <w:rsid w:val="00DA4038"/>
    <w:rsid w:val="00DA4E27"/>
    <w:rsid w:val="00DA5D5D"/>
    <w:rsid w:val="00DA7E77"/>
    <w:rsid w:val="00DB0015"/>
    <w:rsid w:val="00DB0431"/>
    <w:rsid w:val="00DB0B3B"/>
    <w:rsid w:val="00DB0F8F"/>
    <w:rsid w:val="00DB20E1"/>
    <w:rsid w:val="00DB27DC"/>
    <w:rsid w:val="00DB2848"/>
    <w:rsid w:val="00DB2ABC"/>
    <w:rsid w:val="00DB2B2F"/>
    <w:rsid w:val="00DB2DBA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154A"/>
    <w:rsid w:val="00DE23B3"/>
    <w:rsid w:val="00DE2493"/>
    <w:rsid w:val="00DE2F16"/>
    <w:rsid w:val="00DE33C5"/>
    <w:rsid w:val="00DE45B0"/>
    <w:rsid w:val="00DE5218"/>
    <w:rsid w:val="00DE703F"/>
    <w:rsid w:val="00DF01EA"/>
    <w:rsid w:val="00DF11C9"/>
    <w:rsid w:val="00DF2271"/>
    <w:rsid w:val="00DF2DF6"/>
    <w:rsid w:val="00E00109"/>
    <w:rsid w:val="00E02522"/>
    <w:rsid w:val="00E02BF0"/>
    <w:rsid w:val="00E02CC9"/>
    <w:rsid w:val="00E03A1E"/>
    <w:rsid w:val="00E05D63"/>
    <w:rsid w:val="00E05FB7"/>
    <w:rsid w:val="00E06659"/>
    <w:rsid w:val="00E0697C"/>
    <w:rsid w:val="00E15906"/>
    <w:rsid w:val="00E1599C"/>
    <w:rsid w:val="00E15E3F"/>
    <w:rsid w:val="00E16075"/>
    <w:rsid w:val="00E16EC1"/>
    <w:rsid w:val="00E17CD7"/>
    <w:rsid w:val="00E17F33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7CC"/>
    <w:rsid w:val="00E31D7E"/>
    <w:rsid w:val="00E331F8"/>
    <w:rsid w:val="00E33D34"/>
    <w:rsid w:val="00E34676"/>
    <w:rsid w:val="00E4093F"/>
    <w:rsid w:val="00E40AAA"/>
    <w:rsid w:val="00E41FEF"/>
    <w:rsid w:val="00E45C46"/>
    <w:rsid w:val="00E45EE8"/>
    <w:rsid w:val="00E45FB7"/>
    <w:rsid w:val="00E4650D"/>
    <w:rsid w:val="00E46969"/>
    <w:rsid w:val="00E52A8F"/>
    <w:rsid w:val="00E57428"/>
    <w:rsid w:val="00E60AE5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5FB"/>
    <w:rsid w:val="00E86694"/>
    <w:rsid w:val="00E8743F"/>
    <w:rsid w:val="00E91866"/>
    <w:rsid w:val="00E924A1"/>
    <w:rsid w:val="00E925E4"/>
    <w:rsid w:val="00E93A7A"/>
    <w:rsid w:val="00E95AAF"/>
    <w:rsid w:val="00E96364"/>
    <w:rsid w:val="00E96558"/>
    <w:rsid w:val="00E973B8"/>
    <w:rsid w:val="00EA0D9D"/>
    <w:rsid w:val="00EA14CC"/>
    <w:rsid w:val="00EA1BB6"/>
    <w:rsid w:val="00EA2A54"/>
    <w:rsid w:val="00EA3868"/>
    <w:rsid w:val="00EA428C"/>
    <w:rsid w:val="00EA6E34"/>
    <w:rsid w:val="00EB1926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6E8F"/>
    <w:rsid w:val="00EC73AB"/>
    <w:rsid w:val="00EC78C3"/>
    <w:rsid w:val="00ED00A5"/>
    <w:rsid w:val="00ED08E1"/>
    <w:rsid w:val="00ED39D1"/>
    <w:rsid w:val="00ED4E7B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247"/>
    <w:rsid w:val="00EE3F07"/>
    <w:rsid w:val="00EE4207"/>
    <w:rsid w:val="00EE4B1F"/>
    <w:rsid w:val="00EE58B9"/>
    <w:rsid w:val="00EE7757"/>
    <w:rsid w:val="00EF07A9"/>
    <w:rsid w:val="00EF481E"/>
    <w:rsid w:val="00EF5BD6"/>
    <w:rsid w:val="00EF5EA3"/>
    <w:rsid w:val="00F00A4C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07F9F"/>
    <w:rsid w:val="00F10AF8"/>
    <w:rsid w:val="00F10FD6"/>
    <w:rsid w:val="00F11FCF"/>
    <w:rsid w:val="00F135FA"/>
    <w:rsid w:val="00F15576"/>
    <w:rsid w:val="00F1794B"/>
    <w:rsid w:val="00F221C5"/>
    <w:rsid w:val="00F22501"/>
    <w:rsid w:val="00F2256E"/>
    <w:rsid w:val="00F22FF1"/>
    <w:rsid w:val="00F23A61"/>
    <w:rsid w:val="00F23E75"/>
    <w:rsid w:val="00F3078A"/>
    <w:rsid w:val="00F31850"/>
    <w:rsid w:val="00F32A26"/>
    <w:rsid w:val="00F344B6"/>
    <w:rsid w:val="00F35198"/>
    <w:rsid w:val="00F35FC2"/>
    <w:rsid w:val="00F36464"/>
    <w:rsid w:val="00F36920"/>
    <w:rsid w:val="00F3741E"/>
    <w:rsid w:val="00F3768C"/>
    <w:rsid w:val="00F41B02"/>
    <w:rsid w:val="00F42466"/>
    <w:rsid w:val="00F42781"/>
    <w:rsid w:val="00F43E60"/>
    <w:rsid w:val="00F451B2"/>
    <w:rsid w:val="00F4579C"/>
    <w:rsid w:val="00F477FB"/>
    <w:rsid w:val="00F50E74"/>
    <w:rsid w:val="00F57F24"/>
    <w:rsid w:val="00F60083"/>
    <w:rsid w:val="00F60214"/>
    <w:rsid w:val="00F61367"/>
    <w:rsid w:val="00F62E45"/>
    <w:rsid w:val="00F65D05"/>
    <w:rsid w:val="00F66D22"/>
    <w:rsid w:val="00F73BCA"/>
    <w:rsid w:val="00F750A5"/>
    <w:rsid w:val="00F819F6"/>
    <w:rsid w:val="00F82788"/>
    <w:rsid w:val="00F83173"/>
    <w:rsid w:val="00F8491B"/>
    <w:rsid w:val="00F86D5F"/>
    <w:rsid w:val="00F905C9"/>
    <w:rsid w:val="00F905FB"/>
    <w:rsid w:val="00F91793"/>
    <w:rsid w:val="00F92EAD"/>
    <w:rsid w:val="00F9427D"/>
    <w:rsid w:val="00F94450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C289D"/>
    <w:rsid w:val="00FC295E"/>
    <w:rsid w:val="00FC467A"/>
    <w:rsid w:val="00FC5FE2"/>
    <w:rsid w:val="00FC6DE6"/>
    <w:rsid w:val="00FC7640"/>
    <w:rsid w:val="00FC79CE"/>
    <w:rsid w:val="00FD0ED6"/>
    <w:rsid w:val="00FD35ED"/>
    <w:rsid w:val="00FD3F3C"/>
    <w:rsid w:val="00FD406F"/>
    <w:rsid w:val="00FD4893"/>
    <w:rsid w:val="00FD54B3"/>
    <w:rsid w:val="00FD553B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5F25FE-1E0C-4891-861C-62E73CBF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D8020-BA59-4E87-BD75-0DCA8C37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