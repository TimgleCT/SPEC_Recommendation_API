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0F1545">
        <w:tc>
          <w:tcPr>
            <w:tcW w:w="12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0F1545">
        <w:tc>
          <w:tcPr>
            <w:tcW w:w="1216" w:type="dxa"/>
          </w:tcPr>
          <w:p w:rsidR="00252551" w:rsidRPr="002A58AE" w:rsidRDefault="005F4F4F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05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092B0B">
              <w:rPr>
                <w:rFonts w:ascii="細明體" w:eastAsia="細明體" w:hAnsi="細明體" w:cs="Courier New" w:hint="eastAsia"/>
                <w:sz w:val="20"/>
                <w:szCs w:val="20"/>
              </w:rPr>
              <w:t>15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A7648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252551" w:rsidRPr="002A58AE" w:rsidRDefault="00A76482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130425000228</w:t>
            </w:r>
          </w:p>
        </w:tc>
      </w:tr>
      <w:tr w:rsidR="000F1545" w:rsidRPr="002A58AE" w:rsidTr="000F1545">
        <w:tc>
          <w:tcPr>
            <w:tcW w:w="1216" w:type="dxa"/>
          </w:tcPr>
          <w:p w:rsidR="000F1545" w:rsidRDefault="000F1545" w:rsidP="000F154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2018/06/04</w:t>
            </w:r>
          </w:p>
        </w:tc>
        <w:tc>
          <w:tcPr>
            <w:tcW w:w="1010" w:type="dxa"/>
          </w:tcPr>
          <w:p w:rsidR="000F1545" w:rsidRDefault="000F1545" w:rsidP="000F154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0F1545" w:rsidRDefault="000F1545" w:rsidP="000F154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個險理賠科全台跨區派件導入</w:t>
            </w:r>
          </w:p>
        </w:tc>
        <w:tc>
          <w:tcPr>
            <w:tcW w:w="1566" w:type="dxa"/>
          </w:tcPr>
          <w:p w:rsidR="000F1545" w:rsidRDefault="000F1545" w:rsidP="000F154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</w:tcPr>
          <w:p w:rsidR="000F1545" w:rsidRDefault="000F1545" w:rsidP="000F154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180323000493</w:t>
            </w:r>
          </w:p>
        </w:tc>
      </w:tr>
      <w:tr w:rsidR="00EA506D" w:rsidRPr="002A58AE" w:rsidTr="000F1545">
        <w:trPr>
          <w:ins w:id="2" w:author="cathay" w:date="2019-06-18T13:24:00Z"/>
        </w:trPr>
        <w:tc>
          <w:tcPr>
            <w:tcW w:w="1216" w:type="dxa"/>
          </w:tcPr>
          <w:p w:rsidR="00EA506D" w:rsidRDefault="00EA506D" w:rsidP="00EA506D">
            <w:pPr>
              <w:spacing w:line="240" w:lineRule="atLeast"/>
              <w:jc w:val="center"/>
              <w:rPr>
                <w:ins w:id="3" w:author="cathay" w:date="2019-06-18T13:24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cathay" w:date="2019-06-18T13:2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2019/06/18</w:t>
              </w:r>
            </w:ins>
          </w:p>
        </w:tc>
        <w:tc>
          <w:tcPr>
            <w:tcW w:w="1010" w:type="dxa"/>
          </w:tcPr>
          <w:p w:rsidR="00EA506D" w:rsidRDefault="00EA506D" w:rsidP="00EA506D">
            <w:pPr>
              <w:spacing w:line="240" w:lineRule="atLeast"/>
              <w:jc w:val="center"/>
              <w:rPr>
                <w:ins w:id="5" w:author="cathay" w:date="2019-06-18T13:24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9-06-18T13:2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</w:tcPr>
          <w:p w:rsidR="00EA506D" w:rsidRDefault="00EA506D" w:rsidP="00EA506D">
            <w:pPr>
              <w:spacing w:line="240" w:lineRule="atLeast"/>
              <w:rPr>
                <w:ins w:id="7" w:author="cathay" w:date="2019-06-18T13:24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cathay" w:date="2019-06-18T13:2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理賠科跨區取件系統優化</w:t>
              </w:r>
            </w:ins>
          </w:p>
        </w:tc>
        <w:tc>
          <w:tcPr>
            <w:tcW w:w="1566" w:type="dxa"/>
          </w:tcPr>
          <w:p w:rsidR="00EA506D" w:rsidRDefault="00EA506D" w:rsidP="00EA506D">
            <w:pPr>
              <w:spacing w:line="240" w:lineRule="atLeast"/>
              <w:jc w:val="center"/>
              <w:rPr>
                <w:ins w:id="9" w:author="cathay" w:date="2019-06-18T13:24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cathay" w:date="2019-06-18T13:2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EA506D" w:rsidRDefault="00EA506D" w:rsidP="00EA506D">
            <w:pPr>
              <w:spacing w:line="240" w:lineRule="atLeast"/>
              <w:jc w:val="center"/>
              <w:rPr>
                <w:ins w:id="11" w:author="cathay" w:date="2019-06-18T13:24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cathay" w:date="2019-06-18T13:2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190319001705</w:t>
              </w:r>
            </w:ins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  <w:tblPrChange w:id="13" w:author="cathay" w:date="2019-06-18T13:26:00Z">
          <w:tblPr>
            <w:tblW w:w="10946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BF" w:firstRow="1" w:lastRow="0" w:firstColumn="1" w:lastColumn="0" w:noHBand="0" w:noVBand="0"/>
          </w:tblPr>
        </w:tblPrChange>
      </w:tblPr>
      <w:tblGrid>
        <w:gridCol w:w="1560"/>
        <w:gridCol w:w="1275"/>
        <w:gridCol w:w="4395"/>
        <w:gridCol w:w="1559"/>
        <w:gridCol w:w="1471"/>
        <w:tblGridChange w:id="14">
          <w:tblGrid>
            <w:gridCol w:w="1560"/>
            <w:gridCol w:w="141"/>
            <w:gridCol w:w="639"/>
            <w:gridCol w:w="637"/>
            <w:gridCol w:w="1276"/>
            <w:gridCol w:w="3118"/>
            <w:gridCol w:w="1560"/>
            <w:gridCol w:w="1329"/>
          </w:tblGrid>
        </w:tblGridChange>
      </w:tblGrid>
      <w:tr w:rsidR="009B56A8" w:rsidRPr="002A58AE" w:rsidTr="00EA506D">
        <w:trPr>
          <w:trPrChange w:id="15" w:author="cathay" w:date="2019-06-18T13:26:00Z">
            <w:trPr>
              <w:wAfter w:w="686" w:type="dxa"/>
            </w:trPr>
          </w:trPrChange>
        </w:trPr>
        <w:tc>
          <w:tcPr>
            <w:tcW w:w="1560" w:type="dxa"/>
            <w:tcPrChange w:id="16" w:author="cathay" w:date="2019-06-18T13:26:00Z">
              <w:tcPr>
                <w:tcW w:w="2340" w:type="dxa"/>
                <w:gridSpan w:val="3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700" w:type="dxa"/>
            <w:gridSpan w:val="4"/>
            <w:tcPrChange w:id="17" w:author="cathay" w:date="2019-06-18T13:26:00Z">
              <w:tcPr>
                <w:tcW w:w="7920" w:type="dxa"/>
                <w:gridSpan w:val="5"/>
              </w:tcPr>
            </w:tcPrChange>
          </w:tcPr>
          <w:p w:rsidR="009B56A8" w:rsidRPr="002A58AE" w:rsidRDefault="00092B0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剩餘件派發</w:t>
            </w:r>
            <w:r w:rsidR="00A76482">
              <w:rPr>
                <w:rFonts w:ascii="細明體" w:eastAsia="細明體" w:hAnsi="細明體" w:hint="eastAsia"/>
                <w:sz w:val="20"/>
                <w:szCs w:val="20"/>
              </w:rPr>
              <w:t>功能</w:t>
            </w:r>
          </w:p>
        </w:tc>
      </w:tr>
      <w:tr w:rsidR="009B56A8" w:rsidRPr="002A58AE" w:rsidTr="00EA506D">
        <w:trPr>
          <w:trPrChange w:id="18" w:author="cathay" w:date="2019-06-18T13:26:00Z">
            <w:trPr>
              <w:wAfter w:w="686" w:type="dxa"/>
            </w:trPr>
          </w:trPrChange>
        </w:trPr>
        <w:tc>
          <w:tcPr>
            <w:tcW w:w="1560" w:type="dxa"/>
            <w:tcPrChange w:id="19" w:author="cathay" w:date="2019-06-18T13:26:00Z">
              <w:tcPr>
                <w:tcW w:w="2340" w:type="dxa"/>
                <w:gridSpan w:val="3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700" w:type="dxa"/>
            <w:gridSpan w:val="4"/>
            <w:tcPrChange w:id="20" w:author="cathay" w:date="2019-06-18T13:26:00Z">
              <w:tcPr>
                <w:tcW w:w="7920" w:type="dxa"/>
                <w:gridSpan w:val="5"/>
              </w:tcPr>
            </w:tcPrChange>
          </w:tcPr>
          <w:p w:rsidR="009B56A8" w:rsidRPr="002A58AE" w:rsidRDefault="00A7648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AAA6</w:t>
            </w:r>
            <w:r w:rsidR="00B21B75" w:rsidRPr="002A58A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092B0B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B21B75" w:rsidRPr="002A58AE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2A58AE" w:rsidTr="00EA506D">
        <w:trPr>
          <w:trPrChange w:id="21" w:author="cathay" w:date="2019-06-18T13:26:00Z">
            <w:trPr>
              <w:wAfter w:w="686" w:type="dxa"/>
            </w:trPr>
          </w:trPrChange>
        </w:trPr>
        <w:tc>
          <w:tcPr>
            <w:tcW w:w="1560" w:type="dxa"/>
            <w:tcPrChange w:id="22" w:author="cathay" w:date="2019-06-18T13:26:00Z">
              <w:tcPr>
                <w:tcW w:w="2340" w:type="dxa"/>
                <w:gridSpan w:val="3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700" w:type="dxa"/>
            <w:gridSpan w:val="4"/>
            <w:tcPrChange w:id="23" w:author="cathay" w:date="2019-06-18T13:26:00Z">
              <w:tcPr>
                <w:tcW w:w="7920" w:type="dxa"/>
                <w:gridSpan w:val="5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92B0B" w:rsidRPr="002A58AE" w:rsidTr="00EA506D">
        <w:trPr>
          <w:trPrChange w:id="24" w:author="cathay" w:date="2019-06-18T13:26:00Z">
            <w:trPr>
              <w:wAfter w:w="686" w:type="dxa"/>
            </w:trPr>
          </w:trPrChange>
        </w:trPr>
        <w:tc>
          <w:tcPr>
            <w:tcW w:w="1560" w:type="dxa"/>
            <w:tcPrChange w:id="25" w:author="cathay" w:date="2019-06-18T13:26:00Z">
              <w:tcPr>
                <w:tcW w:w="2340" w:type="dxa"/>
                <w:gridSpan w:val="3"/>
              </w:tcPr>
            </w:tcPrChange>
          </w:tcPr>
          <w:p w:rsidR="00092B0B" w:rsidRPr="002A58AE" w:rsidRDefault="00092B0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700" w:type="dxa"/>
            <w:gridSpan w:val="4"/>
            <w:tcPrChange w:id="26" w:author="cathay" w:date="2019-06-18T13:26:00Z">
              <w:tcPr>
                <w:tcW w:w="7920" w:type="dxa"/>
                <w:gridSpan w:val="5"/>
              </w:tcPr>
            </w:tcPrChange>
          </w:tcPr>
          <w:p w:rsidR="00092B0B" w:rsidRPr="002A58AE" w:rsidRDefault="00092B0B" w:rsidP="00F2506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服務科主管將剩餘件派發功能</w:t>
            </w:r>
          </w:p>
        </w:tc>
      </w:tr>
      <w:tr w:rsidR="004911D8" w:rsidRPr="002A58AE" w:rsidTr="00EA506D">
        <w:trPr>
          <w:trPrChange w:id="27" w:author="cathay" w:date="2019-06-18T13:26:00Z">
            <w:trPr>
              <w:wAfter w:w="686" w:type="dxa"/>
            </w:trPr>
          </w:trPrChange>
        </w:trPr>
        <w:tc>
          <w:tcPr>
            <w:tcW w:w="1560" w:type="dxa"/>
            <w:tcPrChange w:id="28" w:author="cathay" w:date="2019-06-18T13:26:00Z">
              <w:tcPr>
                <w:tcW w:w="2340" w:type="dxa"/>
                <w:gridSpan w:val="3"/>
              </w:tcPr>
            </w:tcPrChange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700" w:type="dxa"/>
            <w:gridSpan w:val="4"/>
            <w:tcPrChange w:id="29" w:author="cathay" w:date="2019-06-18T13:26:00Z">
              <w:tcPr>
                <w:tcW w:w="7920" w:type="dxa"/>
                <w:gridSpan w:val="5"/>
              </w:tcPr>
            </w:tcPrChange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EA506D">
        <w:trPr>
          <w:trPrChange w:id="30" w:author="cathay" w:date="2019-06-18T13:26:00Z">
            <w:trPr>
              <w:wAfter w:w="686" w:type="dxa"/>
            </w:trPr>
          </w:trPrChange>
        </w:trPr>
        <w:tc>
          <w:tcPr>
            <w:tcW w:w="1560" w:type="dxa"/>
            <w:tcPrChange w:id="31" w:author="cathay" w:date="2019-06-18T13:26:00Z">
              <w:tcPr>
                <w:tcW w:w="2340" w:type="dxa"/>
                <w:gridSpan w:val="3"/>
              </w:tcPr>
            </w:tcPrChange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700" w:type="dxa"/>
            <w:gridSpan w:val="4"/>
            <w:tcPrChange w:id="32" w:author="cathay" w:date="2019-06-18T13:26:00Z">
              <w:tcPr>
                <w:tcW w:w="7920" w:type="dxa"/>
                <w:gridSpan w:val="5"/>
              </w:tcPr>
            </w:tcPrChange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 w:rsidR="00A76482"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EF28DB" w:rsidRPr="002A58AE" w:rsidTr="00EA506D">
        <w:trPr>
          <w:trPrChange w:id="33" w:author="cathay" w:date="2019-06-18T13:26:00Z">
            <w:trPr>
              <w:wAfter w:w="686" w:type="dxa"/>
            </w:trPr>
          </w:trPrChange>
        </w:trPr>
        <w:tc>
          <w:tcPr>
            <w:tcW w:w="1560" w:type="dxa"/>
            <w:tcPrChange w:id="34" w:author="cathay" w:date="2019-06-18T13:26:00Z">
              <w:tcPr>
                <w:tcW w:w="2340" w:type="dxa"/>
                <w:gridSpan w:val="3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700" w:type="dxa"/>
            <w:gridSpan w:val="4"/>
            <w:tcPrChange w:id="35" w:author="cathay" w:date="2019-06-18T13:26:00Z">
              <w:tcPr>
                <w:tcW w:w="7920" w:type="dxa"/>
                <w:gridSpan w:val="5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EA506D">
        <w:trPr>
          <w:trPrChange w:id="36" w:author="cathay" w:date="2019-06-18T13:26:00Z">
            <w:trPr>
              <w:wAfter w:w="686" w:type="dxa"/>
            </w:trPr>
          </w:trPrChange>
        </w:trPr>
        <w:tc>
          <w:tcPr>
            <w:tcW w:w="1560" w:type="dxa"/>
            <w:tcPrChange w:id="37" w:author="cathay" w:date="2019-06-18T13:26:00Z">
              <w:tcPr>
                <w:tcW w:w="2340" w:type="dxa"/>
                <w:gridSpan w:val="3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700" w:type="dxa"/>
            <w:gridSpan w:val="4"/>
            <w:tcPrChange w:id="38" w:author="cathay" w:date="2019-06-18T13:26:00Z">
              <w:tcPr>
                <w:tcW w:w="7920" w:type="dxa"/>
                <w:gridSpan w:val="5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506D" w:rsidRPr="00905969" w:rsidTr="00EA506D">
        <w:tblPrEx>
          <w:tblPrExChange w:id="39" w:author="cathay" w:date="2019-06-18T13:27:00Z">
            <w:tblPrEx>
              <w:tblW w:w="10260" w:type="dxa"/>
            </w:tblPrEx>
          </w:tblPrExChange>
        </w:tblPrEx>
        <w:trPr>
          <w:ins w:id="40" w:author="cathay" w:date="2019-06-18T13:25:00Z"/>
        </w:trPr>
        <w:tc>
          <w:tcPr>
            <w:tcW w:w="1560" w:type="dxa"/>
            <w:vMerge w:val="restart"/>
            <w:vAlign w:val="center"/>
            <w:tcPrChange w:id="41" w:author="cathay" w:date="2019-06-18T13:27:00Z">
              <w:tcPr>
                <w:tcW w:w="1701" w:type="dxa"/>
                <w:gridSpan w:val="2"/>
                <w:vMerge w:val="restart"/>
                <w:vAlign w:val="center"/>
              </w:tcPr>
            </w:tcPrChange>
          </w:tcPr>
          <w:p w:rsidR="00EA506D" w:rsidRPr="00905969" w:rsidRDefault="00EA506D" w:rsidP="009A67ED">
            <w:pPr>
              <w:rPr>
                <w:ins w:id="42" w:author="cathay" w:date="2019-06-18T13:25:00Z"/>
                <w:rFonts w:ascii="細明體" w:eastAsia="細明體" w:hAnsi="細明體"/>
                <w:sz w:val="20"/>
                <w:szCs w:val="20"/>
              </w:rPr>
            </w:pPr>
            <w:ins w:id="43" w:author="cathay" w:date="2019-06-18T13:25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個資遮蔽方式</w:t>
              </w:r>
            </w:ins>
          </w:p>
        </w:tc>
        <w:tc>
          <w:tcPr>
            <w:tcW w:w="1275" w:type="dxa"/>
            <w:tcPrChange w:id="44" w:author="cathay" w:date="2019-06-18T13:27:00Z">
              <w:tcPr>
                <w:tcW w:w="2552" w:type="dxa"/>
                <w:gridSpan w:val="3"/>
              </w:tcPr>
            </w:tcPrChange>
          </w:tcPr>
          <w:p w:rsidR="00EA506D" w:rsidRPr="00905969" w:rsidRDefault="00EA506D" w:rsidP="009A67ED">
            <w:pPr>
              <w:rPr>
                <w:ins w:id="45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  <w:ins w:id="46" w:author="cathay" w:date="2019-06-18T13:25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畫面</w:t>
              </w:r>
            </w:ins>
          </w:p>
        </w:tc>
        <w:tc>
          <w:tcPr>
            <w:tcW w:w="4395" w:type="dxa"/>
            <w:vAlign w:val="center"/>
            <w:tcPrChange w:id="47" w:author="cathay" w:date="2019-06-18T13:27:00Z">
              <w:tcPr>
                <w:tcW w:w="3118" w:type="dxa"/>
                <w:vAlign w:val="center"/>
              </w:tcPr>
            </w:tcPrChange>
          </w:tcPr>
          <w:p w:rsidR="00EA506D" w:rsidRPr="00905969" w:rsidRDefault="00EA506D" w:rsidP="009A67ED">
            <w:pPr>
              <w:rPr>
                <w:ins w:id="48" w:author="cathay" w:date="2019-06-18T13:25:00Z"/>
                <w:rFonts w:ascii="細明體" w:eastAsia="細明體" w:hAnsi="細明體" w:cs="Calibri"/>
                <w:sz w:val="20"/>
                <w:szCs w:val="20"/>
              </w:rPr>
            </w:pPr>
            <w:ins w:id="49" w:author="cathay" w:date="2019-06-18T13:25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□無 □遮蔽 ■</w:t>
              </w:r>
              <w:r w:rsidRPr="00905969">
                <w:rPr>
                  <w:rFonts w:ascii="細明體" w:eastAsia="細明體" w:hAnsi="細明體" w:hint="eastAsia"/>
                </w:rPr>
                <w:t>securitylog</w:t>
              </w:r>
            </w:ins>
          </w:p>
        </w:tc>
        <w:tc>
          <w:tcPr>
            <w:tcW w:w="1559" w:type="dxa"/>
            <w:vMerge w:val="restart"/>
            <w:tcPrChange w:id="50" w:author="cathay" w:date="2019-06-18T13:27:00Z">
              <w:tcPr>
                <w:tcW w:w="1560" w:type="dxa"/>
                <w:vMerge w:val="restart"/>
              </w:tcPr>
            </w:tcPrChange>
          </w:tcPr>
          <w:p w:rsidR="00EA506D" w:rsidRPr="00781D21" w:rsidRDefault="00EA506D" w:rsidP="009A67ED">
            <w:pPr>
              <w:rPr>
                <w:ins w:id="51" w:author="cathay" w:date="2019-06-18T13:25:00Z"/>
                <w:rFonts w:ascii="細明體" w:eastAsia="細明體" w:hAnsi="細明體"/>
                <w:sz w:val="20"/>
                <w:szCs w:val="20"/>
              </w:rPr>
            </w:pPr>
            <w:ins w:id="52" w:author="cathay" w:date="2019-06-18T13:25:00Z">
              <w:r w:rsidRPr="00781D21">
                <w:rPr>
                  <w:rFonts w:ascii="細明體" w:eastAsia="細明體" w:hAnsi="細明體" w:hint="eastAsia"/>
                  <w:sz w:val="20"/>
                  <w:szCs w:val="20"/>
                </w:rPr>
                <w:t>需遮蔽/</w:t>
              </w:r>
            </w:ins>
          </w:p>
          <w:p w:rsidR="00EA506D" w:rsidRPr="00781D21" w:rsidRDefault="00EA506D" w:rsidP="009A67ED">
            <w:pPr>
              <w:rPr>
                <w:ins w:id="53" w:author="cathay" w:date="2019-06-18T13:25:00Z"/>
                <w:rFonts w:ascii="細明體" w:eastAsia="細明體" w:hAnsi="細明體"/>
                <w:sz w:val="20"/>
                <w:szCs w:val="20"/>
              </w:rPr>
            </w:pPr>
            <w:ins w:id="54" w:author="cathay" w:date="2019-06-18T13:25:00Z">
              <w:r w:rsidRPr="00781D21">
                <w:rPr>
                  <w:rFonts w:ascii="細明體" w:eastAsia="細明體" w:hAnsi="細明體" w:hint="eastAsia"/>
                  <w:sz w:val="20"/>
                  <w:szCs w:val="20"/>
                </w:rPr>
                <w:t>寫入LOG</w:t>
              </w:r>
            </w:ins>
          </w:p>
          <w:p w:rsidR="00EA506D" w:rsidRPr="00905969" w:rsidRDefault="00EA506D" w:rsidP="009A67ED">
            <w:pPr>
              <w:rPr>
                <w:ins w:id="55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  <w:ins w:id="56" w:author="cathay" w:date="2019-06-18T13:25:00Z">
              <w:r w:rsidRPr="00781D21">
                <w:rPr>
                  <w:rFonts w:ascii="細明體" w:eastAsia="細明體" w:hAnsi="細明體" w:hint="eastAsia"/>
                  <w:sz w:val="20"/>
                  <w:szCs w:val="20"/>
                </w:rPr>
                <w:t>的資料名稱</w:t>
              </w:r>
            </w:ins>
          </w:p>
        </w:tc>
        <w:tc>
          <w:tcPr>
            <w:tcW w:w="1471" w:type="dxa"/>
            <w:tcPrChange w:id="57" w:author="cathay" w:date="2019-06-18T13:27:00Z">
              <w:tcPr>
                <w:tcW w:w="1329" w:type="dxa"/>
              </w:tcPr>
            </w:tcPrChange>
          </w:tcPr>
          <w:p w:rsidR="00EA506D" w:rsidRPr="00905969" w:rsidRDefault="00EA506D" w:rsidP="009A67ED">
            <w:pPr>
              <w:rPr>
                <w:ins w:id="58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  <w:ins w:id="59" w:author="cathay" w:date="2019-06-18T13:2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無</w:t>
              </w:r>
            </w:ins>
          </w:p>
        </w:tc>
      </w:tr>
      <w:tr w:rsidR="00EA506D" w:rsidRPr="00905969" w:rsidTr="00EA506D">
        <w:tblPrEx>
          <w:tblPrExChange w:id="60" w:author="cathay" w:date="2019-06-18T13:27:00Z">
            <w:tblPrEx>
              <w:tblW w:w="10260" w:type="dxa"/>
            </w:tblPrEx>
          </w:tblPrExChange>
        </w:tblPrEx>
        <w:trPr>
          <w:ins w:id="61" w:author="cathay" w:date="2019-06-18T13:25:00Z"/>
        </w:trPr>
        <w:tc>
          <w:tcPr>
            <w:tcW w:w="1560" w:type="dxa"/>
            <w:vMerge/>
            <w:tcPrChange w:id="62" w:author="cathay" w:date="2019-06-18T13:27:00Z">
              <w:tcPr>
                <w:tcW w:w="1701" w:type="dxa"/>
                <w:gridSpan w:val="2"/>
                <w:vMerge/>
              </w:tcPr>
            </w:tcPrChange>
          </w:tcPr>
          <w:p w:rsidR="00EA506D" w:rsidRPr="00905969" w:rsidRDefault="00EA506D" w:rsidP="009A67ED">
            <w:pPr>
              <w:rPr>
                <w:ins w:id="63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5" w:type="dxa"/>
            <w:tcPrChange w:id="64" w:author="cathay" w:date="2019-06-18T13:27:00Z">
              <w:tcPr>
                <w:tcW w:w="2552" w:type="dxa"/>
                <w:gridSpan w:val="3"/>
              </w:tcPr>
            </w:tcPrChange>
          </w:tcPr>
          <w:p w:rsidR="00EA506D" w:rsidRPr="00905969" w:rsidRDefault="00EA506D" w:rsidP="009A67ED">
            <w:pPr>
              <w:rPr>
                <w:ins w:id="65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  <w:ins w:id="66" w:author="cathay" w:date="2019-06-18T13:25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報表列印</w:t>
              </w:r>
            </w:ins>
          </w:p>
        </w:tc>
        <w:tc>
          <w:tcPr>
            <w:tcW w:w="4395" w:type="dxa"/>
            <w:vAlign w:val="center"/>
            <w:tcPrChange w:id="67" w:author="cathay" w:date="2019-06-18T13:27:00Z">
              <w:tcPr>
                <w:tcW w:w="3118" w:type="dxa"/>
                <w:vAlign w:val="center"/>
              </w:tcPr>
            </w:tcPrChange>
          </w:tcPr>
          <w:p w:rsidR="00EA506D" w:rsidRPr="00905969" w:rsidRDefault="00EA506D" w:rsidP="009A67ED">
            <w:pPr>
              <w:rPr>
                <w:ins w:id="68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  <w:ins w:id="69" w:author="cathay" w:date="2019-06-18T13:25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■無 □遮蔽 □</w:t>
              </w:r>
              <w:r w:rsidRPr="00905969">
                <w:rPr>
                  <w:rFonts w:ascii="細明體" w:eastAsia="細明體" w:hAnsi="細明體" w:hint="eastAsia"/>
                </w:rPr>
                <w:t>securitylog</w:t>
              </w:r>
            </w:ins>
          </w:p>
        </w:tc>
        <w:tc>
          <w:tcPr>
            <w:tcW w:w="1559" w:type="dxa"/>
            <w:vMerge/>
            <w:tcPrChange w:id="70" w:author="cathay" w:date="2019-06-18T13:27:00Z">
              <w:tcPr>
                <w:tcW w:w="1560" w:type="dxa"/>
                <w:vMerge/>
              </w:tcPr>
            </w:tcPrChange>
          </w:tcPr>
          <w:p w:rsidR="00EA506D" w:rsidRPr="00905969" w:rsidRDefault="00EA506D" w:rsidP="009A67ED">
            <w:pPr>
              <w:rPr>
                <w:ins w:id="71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71" w:type="dxa"/>
            <w:tcPrChange w:id="72" w:author="cathay" w:date="2019-06-18T13:27:00Z">
              <w:tcPr>
                <w:tcW w:w="1329" w:type="dxa"/>
              </w:tcPr>
            </w:tcPrChange>
          </w:tcPr>
          <w:p w:rsidR="00EA506D" w:rsidRPr="00905969" w:rsidRDefault="00EA506D" w:rsidP="009A67ED">
            <w:pPr>
              <w:rPr>
                <w:ins w:id="73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A506D" w:rsidRPr="00905969" w:rsidTr="00EA506D">
        <w:tblPrEx>
          <w:tblPrExChange w:id="74" w:author="cathay" w:date="2019-06-18T13:27:00Z">
            <w:tblPrEx>
              <w:tblW w:w="10260" w:type="dxa"/>
            </w:tblPrEx>
          </w:tblPrExChange>
        </w:tblPrEx>
        <w:trPr>
          <w:ins w:id="75" w:author="cathay" w:date="2019-06-18T13:25:00Z"/>
        </w:trPr>
        <w:tc>
          <w:tcPr>
            <w:tcW w:w="1560" w:type="dxa"/>
            <w:vMerge/>
            <w:tcPrChange w:id="76" w:author="cathay" w:date="2019-06-18T13:27:00Z">
              <w:tcPr>
                <w:tcW w:w="1701" w:type="dxa"/>
                <w:gridSpan w:val="2"/>
                <w:vMerge/>
              </w:tcPr>
            </w:tcPrChange>
          </w:tcPr>
          <w:p w:rsidR="00EA506D" w:rsidRPr="00905969" w:rsidRDefault="00EA506D" w:rsidP="009A67ED">
            <w:pPr>
              <w:rPr>
                <w:ins w:id="77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5" w:type="dxa"/>
            <w:tcPrChange w:id="78" w:author="cathay" w:date="2019-06-18T13:27:00Z">
              <w:tcPr>
                <w:tcW w:w="2552" w:type="dxa"/>
                <w:gridSpan w:val="3"/>
              </w:tcPr>
            </w:tcPrChange>
          </w:tcPr>
          <w:p w:rsidR="00EA506D" w:rsidRPr="00905969" w:rsidRDefault="00EA506D" w:rsidP="009A67ED">
            <w:pPr>
              <w:rPr>
                <w:ins w:id="79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  <w:ins w:id="80" w:author="cathay" w:date="2019-06-18T13:25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檔案下載</w:t>
              </w:r>
            </w:ins>
          </w:p>
        </w:tc>
        <w:tc>
          <w:tcPr>
            <w:tcW w:w="4395" w:type="dxa"/>
            <w:vAlign w:val="center"/>
            <w:tcPrChange w:id="81" w:author="cathay" w:date="2019-06-18T13:27:00Z">
              <w:tcPr>
                <w:tcW w:w="3118" w:type="dxa"/>
                <w:vAlign w:val="center"/>
              </w:tcPr>
            </w:tcPrChange>
          </w:tcPr>
          <w:p w:rsidR="00EA506D" w:rsidRPr="00905969" w:rsidRDefault="00EA506D" w:rsidP="009A67ED">
            <w:pPr>
              <w:rPr>
                <w:ins w:id="82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  <w:ins w:id="83" w:author="cathay" w:date="2019-06-18T13:25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■無 □遮蔽 □</w:t>
              </w:r>
              <w:r w:rsidRPr="00905969">
                <w:rPr>
                  <w:rFonts w:ascii="細明體" w:eastAsia="細明體" w:hAnsi="細明體" w:hint="eastAsia"/>
                </w:rPr>
                <w:t>securitylog</w:t>
              </w:r>
            </w:ins>
          </w:p>
        </w:tc>
        <w:tc>
          <w:tcPr>
            <w:tcW w:w="1559" w:type="dxa"/>
            <w:vMerge/>
            <w:tcPrChange w:id="84" w:author="cathay" w:date="2019-06-18T13:27:00Z">
              <w:tcPr>
                <w:tcW w:w="1560" w:type="dxa"/>
                <w:vMerge/>
              </w:tcPr>
            </w:tcPrChange>
          </w:tcPr>
          <w:p w:rsidR="00EA506D" w:rsidRPr="00905969" w:rsidRDefault="00EA506D" w:rsidP="009A67ED">
            <w:pPr>
              <w:rPr>
                <w:ins w:id="85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71" w:type="dxa"/>
            <w:tcPrChange w:id="86" w:author="cathay" w:date="2019-06-18T13:27:00Z">
              <w:tcPr>
                <w:tcW w:w="1329" w:type="dxa"/>
              </w:tcPr>
            </w:tcPrChange>
          </w:tcPr>
          <w:p w:rsidR="00EA506D" w:rsidRPr="00905969" w:rsidRDefault="00EA506D" w:rsidP="009A67ED">
            <w:pPr>
              <w:rPr>
                <w:ins w:id="87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5B7D97" w:rsidRPr="006A02C0" w:rsidTr="00733453">
        <w:trPr>
          <w:ins w:id="88" w:author="cathay" w:date="2019-06-18T13:25:00Z"/>
        </w:trPr>
        <w:tc>
          <w:tcPr>
            <w:tcW w:w="1560" w:type="dxa"/>
          </w:tcPr>
          <w:p w:rsidR="005B7D97" w:rsidRPr="006A02C0" w:rsidRDefault="005B7D97" w:rsidP="009A67ED">
            <w:pPr>
              <w:rPr>
                <w:ins w:id="89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  <w:ins w:id="90" w:author="cathay" w:date="2019-06-18T13:25:00Z">
              <w:r w:rsidRPr="006A02C0">
                <w:rPr>
                  <w:rFonts w:ascii="細明體" w:eastAsia="細明體" w:hAnsi="細明體" w:hint="eastAsia"/>
                  <w:sz w:val="20"/>
                  <w:szCs w:val="20"/>
                </w:rPr>
                <w:t>分頁處理方式</w:t>
              </w:r>
            </w:ins>
          </w:p>
        </w:tc>
        <w:tc>
          <w:tcPr>
            <w:tcW w:w="8700" w:type="dxa"/>
            <w:gridSpan w:val="4"/>
          </w:tcPr>
          <w:p w:rsidR="005B7D97" w:rsidRPr="006A02C0" w:rsidRDefault="005B7D97" w:rsidP="009A67ED">
            <w:pPr>
              <w:rPr>
                <w:ins w:id="91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  <w:ins w:id="92" w:author="cathay" w:date="2019-06-18T13:25:00Z">
              <w:r w:rsidRPr="006A02C0">
                <w:rPr>
                  <w:rFonts w:ascii="細明體" w:eastAsia="細明體" w:hAnsi="細明體" w:hint="eastAsia"/>
                  <w:sz w:val="20"/>
                  <w:szCs w:val="20"/>
                </w:rPr>
                <w:t>■無 □真分頁 □假分頁，分頁每頁___筆【Default　20】</w:t>
              </w:r>
            </w:ins>
          </w:p>
        </w:tc>
      </w:tr>
      <w:tr w:rsidR="00EA506D" w:rsidRPr="002C2F6A" w:rsidTr="00EA506D">
        <w:tblPrEx>
          <w:tblPrExChange w:id="93" w:author="cathay" w:date="2019-06-18T13:26:00Z">
            <w:tblPrEx>
              <w:tblW w:w="10260" w:type="dxa"/>
            </w:tblPrEx>
          </w:tblPrExChange>
        </w:tblPrEx>
        <w:trPr>
          <w:trHeight w:val="109"/>
          <w:ins w:id="94" w:author="cathay" w:date="2019-06-18T13:25:00Z"/>
          <w:trPrChange w:id="95" w:author="cathay" w:date="2019-06-18T13:26:00Z">
            <w:trPr>
              <w:trHeight w:val="109"/>
            </w:trPr>
          </w:trPrChange>
        </w:trPr>
        <w:tc>
          <w:tcPr>
            <w:tcW w:w="1560" w:type="dxa"/>
            <w:vMerge w:val="restart"/>
            <w:vAlign w:val="center"/>
            <w:tcPrChange w:id="96" w:author="cathay" w:date="2019-06-18T13:26:00Z">
              <w:tcPr>
                <w:tcW w:w="1560" w:type="dxa"/>
                <w:vMerge w:val="restart"/>
                <w:vAlign w:val="center"/>
              </w:tcPr>
            </w:tcPrChange>
          </w:tcPr>
          <w:p w:rsidR="00EA506D" w:rsidRPr="006B4014" w:rsidRDefault="00EA506D" w:rsidP="009A67ED">
            <w:pPr>
              <w:jc w:val="both"/>
              <w:rPr>
                <w:ins w:id="97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  <w:ins w:id="98" w:author="cathay" w:date="2019-06-18T13:25:00Z">
              <w:r w:rsidRPr="006B4014">
                <w:rPr>
                  <w:rFonts w:ascii="細明體" w:eastAsia="細明體" w:hAnsi="細明體" w:hint="eastAsia"/>
                  <w:sz w:val="20"/>
                  <w:szCs w:val="20"/>
                </w:rPr>
                <w:t>寄信處理</w:t>
              </w:r>
            </w:ins>
          </w:p>
        </w:tc>
        <w:tc>
          <w:tcPr>
            <w:tcW w:w="1275" w:type="dxa"/>
            <w:tcPrChange w:id="99" w:author="cathay" w:date="2019-06-18T13:26:00Z">
              <w:tcPr>
                <w:tcW w:w="1417" w:type="dxa"/>
                <w:gridSpan w:val="3"/>
              </w:tcPr>
            </w:tcPrChange>
          </w:tcPr>
          <w:p w:rsidR="00EA506D" w:rsidRPr="006A02C0" w:rsidRDefault="00EA506D" w:rsidP="009A67ED">
            <w:pPr>
              <w:jc w:val="both"/>
              <w:rPr>
                <w:ins w:id="100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  <w:ins w:id="101" w:author="cathay" w:date="2019-06-18T13:25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寄信對象</w:t>
              </w:r>
            </w:ins>
          </w:p>
        </w:tc>
        <w:tc>
          <w:tcPr>
            <w:tcW w:w="7425" w:type="dxa"/>
            <w:gridSpan w:val="3"/>
            <w:tcPrChange w:id="102" w:author="cathay" w:date="2019-06-18T13:26:00Z">
              <w:tcPr>
                <w:tcW w:w="7283" w:type="dxa"/>
                <w:gridSpan w:val="4"/>
              </w:tcPr>
            </w:tcPrChange>
          </w:tcPr>
          <w:p w:rsidR="00EA506D" w:rsidRPr="002C2F6A" w:rsidRDefault="00EA506D" w:rsidP="009A67ED">
            <w:pPr>
              <w:jc w:val="both"/>
              <w:rPr>
                <w:ins w:id="103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  <w:ins w:id="104" w:author="cathay" w:date="2019-06-18T13:25:00Z">
              <w:r w:rsidRPr="00AB6A53">
                <w:rPr>
                  <w:rFonts w:ascii="細明體" w:eastAsia="細明體" w:hAnsi="細明體" w:hint="eastAsia"/>
                  <w:sz w:val="20"/>
                  <w:szCs w:val="20"/>
                </w:rPr>
                <w:t>■無 □客戶</w:t>
              </w:r>
              <w:r w:rsidRPr="002C2F6A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　□壽險員工　□關係企業員工　□合作廠商</w:t>
              </w:r>
            </w:ins>
          </w:p>
        </w:tc>
      </w:tr>
      <w:tr w:rsidR="00EA506D" w:rsidRPr="006A02C0" w:rsidTr="00EA506D">
        <w:tblPrEx>
          <w:tblPrExChange w:id="105" w:author="cathay" w:date="2019-06-18T13:26:00Z">
            <w:tblPrEx>
              <w:tblW w:w="10260" w:type="dxa"/>
            </w:tblPrEx>
          </w:tblPrExChange>
        </w:tblPrEx>
        <w:trPr>
          <w:trHeight w:val="108"/>
          <w:ins w:id="106" w:author="cathay" w:date="2019-06-18T13:25:00Z"/>
          <w:trPrChange w:id="107" w:author="cathay" w:date="2019-06-18T13:26:00Z">
            <w:trPr>
              <w:trHeight w:val="108"/>
            </w:trPr>
          </w:trPrChange>
        </w:trPr>
        <w:tc>
          <w:tcPr>
            <w:tcW w:w="1560" w:type="dxa"/>
            <w:vMerge/>
            <w:vAlign w:val="center"/>
            <w:tcPrChange w:id="108" w:author="cathay" w:date="2019-06-18T13:26:00Z">
              <w:tcPr>
                <w:tcW w:w="1560" w:type="dxa"/>
                <w:vMerge/>
                <w:vAlign w:val="center"/>
              </w:tcPr>
            </w:tcPrChange>
          </w:tcPr>
          <w:p w:rsidR="00EA506D" w:rsidRPr="006A02C0" w:rsidRDefault="00EA506D" w:rsidP="009A67ED">
            <w:pPr>
              <w:jc w:val="both"/>
              <w:rPr>
                <w:ins w:id="109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5" w:type="dxa"/>
            <w:tcPrChange w:id="110" w:author="cathay" w:date="2019-06-18T13:26:00Z">
              <w:tcPr>
                <w:tcW w:w="1417" w:type="dxa"/>
                <w:gridSpan w:val="3"/>
              </w:tcPr>
            </w:tcPrChange>
          </w:tcPr>
          <w:p w:rsidR="00EA506D" w:rsidRPr="006A02C0" w:rsidRDefault="00EA506D" w:rsidP="009A67ED">
            <w:pPr>
              <w:jc w:val="both"/>
              <w:rPr>
                <w:ins w:id="111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  <w:ins w:id="112" w:author="cathay" w:date="2019-06-18T13:25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寄信方式</w:t>
              </w:r>
            </w:ins>
          </w:p>
        </w:tc>
        <w:tc>
          <w:tcPr>
            <w:tcW w:w="7425" w:type="dxa"/>
            <w:gridSpan w:val="3"/>
            <w:tcPrChange w:id="113" w:author="cathay" w:date="2019-06-18T13:26:00Z">
              <w:tcPr>
                <w:tcW w:w="7283" w:type="dxa"/>
                <w:gridSpan w:val="4"/>
              </w:tcPr>
            </w:tcPrChange>
          </w:tcPr>
          <w:p w:rsidR="00EA506D" w:rsidRPr="006A02C0" w:rsidRDefault="00EA506D" w:rsidP="009A67ED">
            <w:pPr>
              <w:jc w:val="both"/>
              <w:rPr>
                <w:ins w:id="114" w:author="cathay" w:date="2019-06-18T13:25:00Z"/>
                <w:rFonts w:ascii="細明體" w:eastAsia="細明體" w:hAnsi="細明體" w:hint="eastAsia"/>
                <w:sz w:val="20"/>
                <w:szCs w:val="20"/>
              </w:rPr>
            </w:pPr>
            <w:ins w:id="115" w:author="cathay" w:date="2019-06-18T13:25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■無 □Billhunter　□MailSender</w:t>
              </w:r>
            </w:ins>
          </w:p>
        </w:tc>
      </w:tr>
    </w:tbl>
    <w:p w:rsidR="00EF28DB" w:rsidRPr="002A58AE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A76482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1" type="#_x0000_t132" style="position:absolute;margin-left:293.15pt;margin-top:3.4pt;width:167.5pt;height:81pt;z-index:251659776">
            <v:textbox>
              <w:txbxContent>
                <w:p w:rsidR="00F01135" w:rsidRPr="00274DFE" w:rsidRDefault="00A76482">
                  <w:pPr>
                    <w:rPr>
                      <w:rFonts w:ascii="新細明體" w:hAnsi="新細明體" w:hint="eastAsia"/>
                      <w:sz w:val="16"/>
                      <w:szCs w:val="16"/>
                    </w:rPr>
                  </w:pPr>
                  <w:r w:rsidRPr="00274DFE">
                    <w:rPr>
                      <w:rFonts w:ascii="新細明體" w:hAnsi="新細明體" w:hint="eastAsia"/>
                      <w:sz w:val="16"/>
                      <w:szCs w:val="16"/>
                    </w:rPr>
                    <w:t>理賠受理檔</w:t>
                  </w:r>
                  <w:r w:rsidR="00456FB6" w:rsidRPr="00274DFE">
                    <w:rPr>
                      <w:rFonts w:ascii="新細明體" w:hAnsi="新細明體"/>
                      <w:sz w:val="16"/>
                      <w:szCs w:val="16"/>
                    </w:rPr>
                    <w:t>D</w:t>
                  </w:r>
                  <w:r w:rsidR="00456FB6" w:rsidRPr="00274DFE">
                    <w:rPr>
                      <w:rFonts w:ascii="新細明體" w:hAnsi="新細明體" w:hint="eastAsia"/>
                      <w:sz w:val="16"/>
                      <w:szCs w:val="16"/>
                    </w:rPr>
                    <w:t>TAAA</w:t>
                  </w:r>
                  <w:r w:rsidRPr="00274DFE">
                    <w:rPr>
                      <w:rFonts w:ascii="新細明體" w:hAnsi="新細明體" w:hint="eastAsia"/>
                      <w:sz w:val="16"/>
                      <w:szCs w:val="16"/>
                    </w:rPr>
                    <w:t>001</w:t>
                  </w:r>
                </w:p>
                <w:p w:rsidR="00A76482" w:rsidRPr="00274DFE" w:rsidRDefault="00A76482">
                  <w:pPr>
                    <w:rPr>
                      <w:rFonts w:ascii="新細明體" w:hAnsi="新細明體"/>
                      <w:sz w:val="16"/>
                      <w:szCs w:val="16"/>
                    </w:rPr>
                  </w:pPr>
                  <w:r w:rsidRPr="00274DFE">
                    <w:rPr>
                      <w:rFonts w:ascii="新細明體" w:hAnsi="新細明體" w:hint="eastAsia"/>
                      <w:sz w:val="16"/>
                      <w:szCs w:val="16"/>
                    </w:rPr>
                    <w:t>跨區取件分派紀錄檔DTAAA100</w:t>
                  </w:r>
                </w:p>
              </w:txbxContent>
            </v:textbox>
          </v:shape>
        </w:pict>
      </w:r>
    </w:p>
    <w:p w:rsidR="00F01135" w:rsidRPr="002A58AE" w:rsidRDefault="00A76482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1.9pt;width:94.45pt;height:51.75pt;z-index:251657728">
            <v:textbox>
              <w:txbxContent>
                <w:p w:rsidR="00F01135" w:rsidRPr="00456FB6" w:rsidRDefault="00A76482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理賠跨區</w:t>
                  </w:r>
                  <w:r w:rsidR="00092B0B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派發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計算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7" type="#_x0000_t134" style="position:absolute;margin-left:11.4pt;margin-top:1.9pt;width:119.55pt;height:48pt;z-index:251655680">
            <v:textbox>
              <w:txbxContent>
                <w:p w:rsidR="00F01135" w:rsidRPr="00456FB6" w:rsidRDefault="00A76482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執行頁面</w:t>
                  </w:r>
                  <w:r w:rsidR="00092B0B">
                    <w:rPr>
                      <w:rFonts w:hint="eastAsia"/>
                      <w:sz w:val="20"/>
                      <w:szCs w:val="20"/>
                    </w:rPr>
                    <w:t>派發</w:t>
                  </w:r>
                  <w:r>
                    <w:rPr>
                      <w:rFonts w:hint="eastAsia"/>
                      <w:sz w:val="20"/>
                      <w:szCs w:val="20"/>
                    </w:rPr>
                    <w:t>功能按鈕</w:t>
                  </w:r>
                </w:p>
              </w:txbxContent>
            </v:textbox>
          </v:shape>
        </w:pict>
      </w:r>
    </w:p>
    <w:p w:rsidR="00F01135" w:rsidRPr="002A58AE" w:rsidRDefault="00A76482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53.55pt;margin-top:7.15pt;width:39.6pt;height:0;z-index:251658752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7.15pt;width:28.15pt;height:0;z-index:251656704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2A58AE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2A58AE" w:rsidRDefault="004911D8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551" w:type="dxa"/>
          </w:tcPr>
          <w:p w:rsidR="004911D8" w:rsidRPr="002A58AE" w:rsidRDefault="004911D8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A65548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A65548" w:rsidRPr="002A58AE" w:rsidRDefault="00A65548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A65548" w:rsidRPr="00D37E3B" w:rsidRDefault="00A65548" w:rsidP="00274D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跨區取件分派計算模組</w:t>
            </w:r>
          </w:p>
        </w:tc>
        <w:tc>
          <w:tcPr>
            <w:tcW w:w="2159" w:type="pct"/>
          </w:tcPr>
          <w:p w:rsidR="00A65548" w:rsidRPr="00D37E3B" w:rsidRDefault="00A65548" w:rsidP="00274D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2E0A">
              <w:rPr>
                <w:rFonts w:ascii="細明體" w:eastAsia="細明體" w:hAnsi="細明體"/>
                <w:sz w:val="20"/>
                <w:szCs w:val="20"/>
              </w:rPr>
              <w:t>A</w:t>
            </w:r>
            <w:r w:rsidRPr="007D2E0A">
              <w:rPr>
                <w:rFonts w:ascii="細明體" w:eastAsia="細明體" w:hAnsi="細明體" w:hint="eastAsia"/>
                <w:sz w:val="20"/>
                <w:szCs w:val="20"/>
              </w:rPr>
              <w:t>A_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A6Z001</w:t>
            </w:r>
          </w:p>
        </w:tc>
      </w:tr>
      <w:tr w:rsidR="0066140A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66140A" w:rsidRPr="002A58AE" w:rsidRDefault="0066140A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66140A" w:rsidRDefault="0066140A" w:rsidP="00274D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跨區取件案件改派模組</w:t>
            </w:r>
          </w:p>
        </w:tc>
        <w:tc>
          <w:tcPr>
            <w:tcW w:w="2159" w:type="pct"/>
          </w:tcPr>
          <w:p w:rsidR="0066140A" w:rsidRPr="007D2E0A" w:rsidRDefault="0066140A" w:rsidP="00274DF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AA_A6Z002</w:t>
            </w:r>
          </w:p>
        </w:tc>
      </w:tr>
    </w:tbl>
    <w:p w:rsidR="00EA506D" w:rsidRDefault="00EA506D" w:rsidP="00B10952">
      <w:pPr>
        <w:spacing w:line="240" w:lineRule="atLeast"/>
        <w:rPr>
          <w:ins w:id="116" w:author="cathay" w:date="2019-06-18T13:28:00Z"/>
          <w:rFonts w:ascii="細明體" w:eastAsia="細明體" w:hAnsi="細明體"/>
          <w:b/>
          <w:sz w:val="20"/>
          <w:szCs w:val="20"/>
        </w:rPr>
      </w:pPr>
    </w:p>
    <w:p w:rsidR="00B10952" w:rsidRPr="002A58AE" w:rsidDel="00EA506D" w:rsidRDefault="00EA506D" w:rsidP="00B10952">
      <w:pPr>
        <w:spacing w:line="240" w:lineRule="atLeast"/>
        <w:rPr>
          <w:del w:id="117" w:author="cathay" w:date="2019-06-18T13:28:00Z"/>
          <w:rFonts w:ascii="細明體" w:eastAsia="細明體" w:hAnsi="細明體" w:hint="eastAsia"/>
          <w:b/>
          <w:sz w:val="20"/>
          <w:szCs w:val="20"/>
        </w:rPr>
      </w:pPr>
      <w:ins w:id="118" w:author="cathay" w:date="2019-06-18T13:28:00Z">
        <w:r>
          <w:rPr>
            <w:rFonts w:ascii="細明體" w:eastAsia="細明體" w:hAnsi="細明體"/>
            <w:b/>
            <w:sz w:val="20"/>
            <w:szCs w:val="20"/>
          </w:rPr>
          <w:br w:type="page"/>
        </w:r>
      </w:ins>
    </w:p>
    <w:p w:rsidR="005D48B3" w:rsidRPr="002A58AE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DF5045" w:rsidRPr="002A58AE" w:rsidRDefault="00D839E3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5B7A0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61.5pt;visibility:visible">
            <v:imagedata r:id="rId8" o:title=""/>
          </v:shape>
        </w:pict>
      </w:r>
    </w:p>
    <w:p w:rsidR="00A24376" w:rsidRPr="002A58AE" w:rsidRDefault="00DF5045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545FED" w:rsidRDefault="00545FED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545FED">
        <w:rPr>
          <w:rFonts w:ascii="細明體" w:eastAsia="細明體" w:hAnsi="細明體" w:hint="eastAsia"/>
          <w:b/>
          <w:bCs/>
          <w:color w:val="008000"/>
          <w:lang w:eastAsia="zh-TW"/>
        </w:rPr>
        <w:t>功能說明</w:t>
      </w:r>
    </w:p>
    <w:p w:rsidR="00545FED" w:rsidRDefault="008141EF" w:rsidP="00545F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各行政中心主管判定待處理件過多時，可以使用指定派發功能將指定數量案件派發至所屬員工身上</w:t>
      </w:r>
    </w:p>
    <w:p w:rsidR="00CC5DCA" w:rsidRPr="00545FED" w:rsidRDefault="00CC5DCA" w:rsidP="00CC5DCA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9C012E" w:rsidRPr="002A58AE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2E54D1" w:rsidRDefault="009C012E" w:rsidP="00E7555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Cs/>
          <w:lang w:eastAsia="zh-TW"/>
        </w:rPr>
        <w:t>如圖</w:t>
      </w:r>
      <w:r w:rsidR="00015E3F" w:rsidRPr="002A58AE">
        <w:rPr>
          <w:rFonts w:ascii="細明體" w:eastAsia="細明體" w:hAnsi="細明體" w:hint="eastAsia"/>
          <w:bCs/>
          <w:lang w:eastAsia="zh-TW"/>
        </w:rPr>
        <w:t>1</w:t>
      </w:r>
    </w:p>
    <w:p w:rsidR="00CC5DCA" w:rsidRDefault="00051F63" w:rsidP="00051F6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指定案件數量</w:t>
      </w:r>
      <w:r w:rsidR="00E5198F">
        <w:rPr>
          <w:rFonts w:ascii="細明體" w:eastAsia="細明體" w:hAnsi="細明體" w:hint="eastAsia"/>
          <w:bCs/>
          <w:lang w:eastAsia="zh-TW"/>
        </w:rPr>
        <w:t>可供使用者輸入，</w:t>
      </w:r>
      <w:r>
        <w:rPr>
          <w:rFonts w:ascii="細明體" w:eastAsia="細明體" w:hAnsi="細明體" w:hint="eastAsia"/>
          <w:bCs/>
          <w:lang w:eastAsia="zh-TW"/>
        </w:rPr>
        <w:t>需為大於0之整數</w:t>
      </w:r>
    </w:p>
    <w:p w:rsidR="00A65548" w:rsidRDefault="00051F63" w:rsidP="00051F6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若使用者為服務中心主管，則取得該主管轄下所屬員工姓名，</w:t>
      </w:r>
      <w:r w:rsidR="00E5198F">
        <w:rPr>
          <w:rFonts w:ascii="細明體" w:eastAsia="細明體" w:hAnsi="細明體" w:hint="eastAsia"/>
          <w:bCs/>
          <w:lang w:eastAsia="zh-TW"/>
        </w:rPr>
        <w:t>組成員工ID+員工姓名的下拉式選單，選單依照員工姓名排序</w:t>
      </w:r>
    </w:p>
    <w:p w:rsidR="00E21531" w:rsidRPr="00A65548" w:rsidRDefault="00E21531" w:rsidP="00A65548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9C012E" w:rsidRPr="002A58AE" w:rsidRDefault="005851E1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派發</w:t>
      </w:r>
    </w:p>
    <w:p w:rsidR="0040569B" w:rsidRDefault="0040569B" w:rsidP="004C3E5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ins w:id="119" w:author="cathay" w:date="2019-06-18T14:45:00Z"/>
          <w:rFonts w:ascii="細明體" w:eastAsia="細明體" w:hAnsi="細明體"/>
          <w:lang w:eastAsia="zh-TW"/>
        </w:rPr>
      </w:pPr>
      <w:ins w:id="120" w:author="cathay" w:date="2019-06-18T14:44:00Z">
        <w:r>
          <w:rPr>
            <w:rFonts w:ascii="細明體" w:eastAsia="細明體" w:hAnsi="細明體" w:hint="eastAsia"/>
            <w:lang w:eastAsia="zh-TW"/>
          </w:rPr>
          <w:t>可使用</w:t>
        </w:r>
      </w:ins>
      <w:ins w:id="121" w:author="cathay" w:date="2019-06-18T14:45:00Z">
        <w:r>
          <w:rPr>
            <w:rFonts w:ascii="細明體" w:eastAsia="細明體" w:hAnsi="細明體" w:hint="eastAsia"/>
            <w:lang w:eastAsia="zh-TW"/>
          </w:rPr>
          <w:t>角色</w:t>
        </w:r>
      </w:ins>
    </w:p>
    <w:p w:rsidR="0040569B" w:rsidRDefault="0040569B" w:rsidP="0040569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122" w:author="cathay" w:date="2019-06-18T14:44:00Z"/>
          <w:rFonts w:ascii="細明體" w:eastAsia="細明體" w:hAnsi="細明體"/>
          <w:lang w:eastAsia="zh-TW"/>
        </w:rPr>
        <w:pPrChange w:id="123" w:author="cathay" w:date="2019-06-18T14:45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124" w:author="cathay" w:date="2019-06-18T14:45:00Z">
        <w:r>
          <w:rPr>
            <w:rFonts w:ascii="細明體" w:eastAsia="細明體" w:hAnsi="細明體" w:hint="eastAsia"/>
            <w:lang w:eastAsia="zh-TW"/>
          </w:rPr>
          <w:t>RLAA004</w:t>
        </w:r>
      </w:ins>
    </w:p>
    <w:p w:rsidR="00CC5DCA" w:rsidRDefault="00CC5DCA" w:rsidP="004C3E5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參數</w:t>
      </w:r>
    </w:p>
    <w:p w:rsidR="00CC5DCA" w:rsidRDefault="00CC5DCA" w:rsidP="00CC5DC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$核賠人員ID=</w:t>
      </w:r>
      <w:r w:rsidR="007175B8">
        <w:rPr>
          <w:rFonts w:ascii="細明體" w:eastAsia="細明體" w:hAnsi="細明體" w:hint="eastAsia"/>
          <w:lang w:eastAsia="zh-TW"/>
        </w:rPr>
        <w:t>畫面.員工ID</w:t>
      </w:r>
    </w:p>
    <w:p w:rsidR="003876BD" w:rsidRDefault="003876BD" w:rsidP="00CC5DC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$派發件數</w:t>
      </w:r>
    </w:p>
    <w:p w:rsidR="007C36C2" w:rsidRDefault="00B61594" w:rsidP="007C36C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取得</w:t>
      </w:r>
      <w:r w:rsidR="007175B8">
        <w:rPr>
          <w:rFonts w:ascii="細明體" w:eastAsia="細明體" w:hAnsi="細明體" w:cs="Courier New" w:hint="eastAsia"/>
          <w:lang w:eastAsia="zh-TW"/>
        </w:rPr>
        <w:t>派發</w:t>
      </w:r>
      <w:r>
        <w:rPr>
          <w:rFonts w:ascii="細明體" w:eastAsia="細明體" w:hAnsi="細明體" w:cs="Courier New" w:hint="eastAsia"/>
          <w:lang w:eastAsia="zh-TW"/>
        </w:rPr>
        <w:t>案件受理編號列表</w:t>
      </w:r>
    </w:p>
    <w:p w:rsidR="001E47B0" w:rsidRDefault="001E47B0" w:rsidP="001E47B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Call AA_A6Z001</w:t>
      </w:r>
      <w:r w:rsidR="00B61594">
        <w:rPr>
          <w:rFonts w:ascii="細明體" w:eastAsia="細明體" w:hAnsi="細明體" w:cs="Courier New" w:hint="eastAsia"/>
          <w:lang w:eastAsia="zh-TW"/>
        </w:rPr>
        <w:t>.get</w:t>
      </w:r>
      <w:r w:rsidR="003876BD">
        <w:rPr>
          <w:rFonts w:ascii="細明體" w:eastAsia="細明體" w:hAnsi="細明體" w:cs="Courier New" w:hint="eastAsia"/>
          <w:lang w:eastAsia="zh-TW"/>
        </w:rPr>
        <w:t>Assign</w:t>
      </w:r>
      <w:r w:rsidR="00B61594">
        <w:rPr>
          <w:rFonts w:ascii="細明體" w:eastAsia="細明體" w:hAnsi="細明體" w:cs="Courier New" w:hint="eastAsia"/>
          <w:lang w:eastAsia="zh-TW"/>
        </w:rPr>
        <w:t>DecdCase，參數</w:t>
      </w:r>
    </w:p>
    <w:p w:rsidR="00B61594" w:rsidRPr="003876BD" w:rsidRDefault="00B61594" w:rsidP="00B6159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$核賠人員ID</w:t>
      </w:r>
    </w:p>
    <w:p w:rsidR="003876BD" w:rsidRPr="005F2A23" w:rsidRDefault="003876BD" w:rsidP="00B6159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/>
          <w:lang w:eastAsia="zh-TW"/>
        </w:rPr>
      </w:pPr>
      <w:r>
        <w:rPr>
          <w:rFonts w:ascii="細明體" w:eastAsia="細明體" w:hAnsi="細明體" w:hint="eastAsia"/>
          <w:lang w:eastAsia="zh-TW"/>
        </w:rPr>
        <w:t>$派發件數</w:t>
      </w:r>
    </w:p>
    <w:p w:rsidR="005F2A23" w:rsidRPr="005F2A23" w:rsidRDefault="005F2A23" w:rsidP="00B6159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/>
          <w:lang w:eastAsia="zh-TW"/>
        </w:rPr>
      </w:pPr>
      <w:r>
        <w:rPr>
          <w:rFonts w:ascii="細明體" w:eastAsia="細明體" w:hAnsi="細明體"/>
          <w:lang w:eastAsia="zh-TW"/>
        </w:rPr>
        <w:t>“0”</w:t>
      </w:r>
    </w:p>
    <w:p w:rsidR="005F2A23" w:rsidRDefault="005F2A23" w:rsidP="005F2A2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若上述件數未達派發件數，再次呼叫AA_A6Z001.getAssignDecdCase並加入結果，參數</w:t>
      </w:r>
    </w:p>
    <w:p w:rsidR="005F2A23" w:rsidRPr="003876BD" w:rsidRDefault="005F2A23" w:rsidP="005F2A2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$核賠人員ID</w:t>
      </w:r>
    </w:p>
    <w:p w:rsidR="005F2A23" w:rsidRPr="005F2A23" w:rsidRDefault="005F2A23" w:rsidP="005F2A2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/>
          <w:lang w:eastAsia="zh-TW"/>
        </w:rPr>
      </w:pPr>
      <w:r>
        <w:rPr>
          <w:rFonts w:ascii="細明體" w:eastAsia="細明體" w:hAnsi="細明體" w:hint="eastAsia"/>
          <w:lang w:eastAsia="zh-TW"/>
        </w:rPr>
        <w:t>$派發件數</w:t>
      </w:r>
    </w:p>
    <w:p w:rsidR="005F2A23" w:rsidRPr="005F2A23" w:rsidRDefault="005F2A23" w:rsidP="005F2A2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/>
          <w:lang w:eastAsia="zh-TW"/>
        </w:rPr>
      </w:pP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”</w:t>
      </w:r>
    </w:p>
    <w:p w:rsidR="005F2A23" w:rsidDel="007950F5" w:rsidRDefault="005F2A23" w:rsidP="005F2A2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del w:id="125" w:author="cathay" w:date="2019-06-18T13:30:00Z"/>
          <w:rFonts w:ascii="細明體" w:eastAsia="細明體" w:hAnsi="細明體" w:cs="Courier New" w:hint="eastAsia"/>
          <w:lang w:eastAsia="zh-TW"/>
        </w:rPr>
      </w:pPr>
    </w:p>
    <w:p w:rsidR="001E47B0" w:rsidRDefault="00B61594" w:rsidP="001E47B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若回傳的$</w:t>
      </w:r>
      <w:r w:rsidR="00E37016">
        <w:rPr>
          <w:rFonts w:ascii="細明體" w:eastAsia="細明體" w:hAnsi="細明體" w:cs="Courier New" w:hint="eastAsia"/>
          <w:lang w:eastAsia="zh-TW"/>
        </w:rPr>
        <w:t>派發</w:t>
      </w:r>
      <w:r>
        <w:rPr>
          <w:rFonts w:ascii="細明體" w:eastAsia="細明體" w:hAnsi="細明體" w:cs="Courier New" w:hint="eastAsia"/>
          <w:lang w:eastAsia="zh-TW"/>
        </w:rPr>
        <w:t>案件列表內資料筆數 &gt; 0，則列表內的受理編號進行案件改派</w:t>
      </w:r>
    </w:p>
    <w:p w:rsidR="00B61594" w:rsidRDefault="00B61594" w:rsidP="00B6159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Call AA_A6Z002.changeFlowByDispatch，參數</w:t>
      </w:r>
    </w:p>
    <w:p w:rsidR="00B61594" w:rsidRDefault="00E37016" w:rsidP="00B6159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$派發案件列表</w:t>
      </w:r>
    </w:p>
    <w:p w:rsidR="0056087F" w:rsidRDefault="0056087F" w:rsidP="0056087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呼叫 AA_A6Z002.updateDTAAA100寫入派發資訊</w:t>
      </w:r>
    </w:p>
    <w:p w:rsidR="0056087F" w:rsidRDefault="0056087F" w:rsidP="0056087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$派發案件列表</w:t>
      </w:r>
    </w:p>
    <w:p w:rsidR="0056087F" w:rsidRDefault="0056087F" w:rsidP="0056087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$核賠人員ID</w:t>
      </w:r>
    </w:p>
    <w:p w:rsidR="0056087F" w:rsidRDefault="0056087F" w:rsidP="0056087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DATE.getDBTimeStamp</w:t>
      </w:r>
    </w:p>
    <w:p w:rsidR="0056087F" w:rsidRPr="0056087F" w:rsidRDefault="0056087F" w:rsidP="0056087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/>
          <w:lang w:eastAsia="zh-TW"/>
        </w:rPr>
        <w:t>“</w:t>
      </w:r>
      <w:r>
        <w:rPr>
          <w:rFonts w:ascii="細明體" w:eastAsia="細明體" w:hAnsi="細明體" w:cs="Courier New" w:hint="eastAsia"/>
          <w:lang w:eastAsia="zh-TW"/>
        </w:rPr>
        <w:t>3</w:t>
      </w:r>
      <w:r>
        <w:rPr>
          <w:rFonts w:ascii="細明體" w:eastAsia="細明體" w:hAnsi="細明體" w:cs="Courier New"/>
          <w:lang w:eastAsia="zh-TW"/>
        </w:rPr>
        <w:t>”</w:t>
      </w:r>
    </w:p>
    <w:p w:rsidR="00B61594" w:rsidRDefault="00B61594" w:rsidP="00B6159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若有錯誤則拋出訊息</w:t>
      </w:r>
    </w:p>
    <w:p w:rsidR="00A97B4A" w:rsidRDefault="00A97B4A" w:rsidP="00A97B4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正常完成顯示『</w:t>
      </w:r>
      <w:r w:rsidR="003A1121">
        <w:rPr>
          <w:rFonts w:ascii="細明體" w:eastAsia="細明體" w:hAnsi="細明體" w:cs="Courier New" w:hint="eastAsia"/>
          <w:lang w:eastAsia="zh-TW"/>
        </w:rPr>
        <w:t>派發</w:t>
      </w:r>
      <w:r>
        <w:rPr>
          <w:rFonts w:ascii="細明體" w:eastAsia="細明體" w:hAnsi="細明體" w:cs="Courier New" w:hint="eastAsia"/>
          <w:lang w:eastAsia="zh-TW"/>
        </w:rPr>
        <w:t>成功，本次</w:t>
      </w:r>
      <w:r w:rsidR="003A1121">
        <w:rPr>
          <w:rFonts w:ascii="細明體" w:eastAsia="細明體" w:hAnsi="細明體" w:cs="Courier New" w:hint="eastAsia"/>
          <w:lang w:eastAsia="zh-TW"/>
        </w:rPr>
        <w:t>派發</w:t>
      </w:r>
      <w:r>
        <w:rPr>
          <w:rFonts w:ascii="細明體" w:eastAsia="細明體" w:hAnsi="細明體" w:cs="Courier New" w:hint="eastAsia"/>
          <w:lang w:eastAsia="zh-TW"/>
        </w:rPr>
        <w:t xml:space="preserve"> + </w:t>
      </w:r>
      <w:r w:rsidR="003A1121">
        <w:rPr>
          <w:rFonts w:ascii="細明體" w:eastAsia="細明體" w:hAnsi="細明體" w:cs="Courier New" w:hint="eastAsia"/>
          <w:lang w:eastAsia="zh-TW"/>
        </w:rPr>
        <w:t>$派發案件列表</w:t>
      </w:r>
      <w:r>
        <w:rPr>
          <w:rFonts w:ascii="細明體" w:eastAsia="細明體" w:hAnsi="細明體" w:cs="Courier New" w:hint="eastAsia"/>
          <w:lang w:eastAsia="zh-TW"/>
        </w:rPr>
        <w:t>.資料筆數 + 件</w:t>
      </w:r>
      <w:r w:rsidR="003A1121">
        <w:rPr>
          <w:rFonts w:ascii="細明體" w:eastAsia="細明體" w:hAnsi="細明體" w:cs="Courier New" w:hint="eastAsia"/>
          <w:lang w:eastAsia="zh-TW"/>
        </w:rPr>
        <w:t xml:space="preserve">至 + 員工姓名 + </w:t>
      </w:r>
      <w:r w:rsidR="005D290D">
        <w:rPr>
          <w:rFonts w:ascii="細明體" w:eastAsia="細明體" w:hAnsi="細明體" w:cs="Courier New" w:hint="eastAsia"/>
          <w:lang w:eastAsia="zh-TW"/>
        </w:rPr>
        <w:t>處理</w:t>
      </w:r>
      <w:r>
        <w:rPr>
          <w:rFonts w:ascii="細明體" w:eastAsia="細明體" w:hAnsi="細明體" w:cs="Courier New" w:hint="eastAsia"/>
          <w:lang w:eastAsia="zh-TW"/>
        </w:rPr>
        <w:t>。』</w:t>
      </w:r>
    </w:p>
    <w:sectPr w:rsidR="00A97B4A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453" w:rsidRDefault="00733453">
      <w:r>
        <w:separator/>
      </w:r>
    </w:p>
  </w:endnote>
  <w:endnote w:type="continuationSeparator" w:id="0">
    <w:p w:rsidR="00733453" w:rsidRDefault="00733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01DE3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453" w:rsidRDefault="00733453">
      <w:r>
        <w:separator/>
      </w:r>
    </w:p>
  </w:footnote>
  <w:footnote w:type="continuationSeparator" w:id="0">
    <w:p w:rsidR="00733453" w:rsidRDefault="00733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5E3F"/>
    <w:rsid w:val="00037D93"/>
    <w:rsid w:val="00051F63"/>
    <w:rsid w:val="00057785"/>
    <w:rsid w:val="00062328"/>
    <w:rsid w:val="00073519"/>
    <w:rsid w:val="00076FBA"/>
    <w:rsid w:val="000800FF"/>
    <w:rsid w:val="00086E90"/>
    <w:rsid w:val="00092B0B"/>
    <w:rsid w:val="000A7C4F"/>
    <w:rsid w:val="000D1099"/>
    <w:rsid w:val="000D2D7F"/>
    <w:rsid w:val="000D3892"/>
    <w:rsid w:val="000E5F19"/>
    <w:rsid w:val="000F1545"/>
    <w:rsid w:val="0010480F"/>
    <w:rsid w:val="00110A68"/>
    <w:rsid w:val="001249B7"/>
    <w:rsid w:val="00127011"/>
    <w:rsid w:val="001377DB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B5BFF"/>
    <w:rsid w:val="001E47B0"/>
    <w:rsid w:val="002225FA"/>
    <w:rsid w:val="00232ED1"/>
    <w:rsid w:val="00250524"/>
    <w:rsid w:val="00252551"/>
    <w:rsid w:val="00274DFE"/>
    <w:rsid w:val="00283376"/>
    <w:rsid w:val="00287ABA"/>
    <w:rsid w:val="002A3F8C"/>
    <w:rsid w:val="002A58AE"/>
    <w:rsid w:val="002B0AB6"/>
    <w:rsid w:val="002B381A"/>
    <w:rsid w:val="002C6295"/>
    <w:rsid w:val="002E54D1"/>
    <w:rsid w:val="002F61B6"/>
    <w:rsid w:val="002F7FCC"/>
    <w:rsid w:val="0030653B"/>
    <w:rsid w:val="00307622"/>
    <w:rsid w:val="0031642E"/>
    <w:rsid w:val="00323FB8"/>
    <w:rsid w:val="0032607E"/>
    <w:rsid w:val="00334311"/>
    <w:rsid w:val="003354D9"/>
    <w:rsid w:val="00335DF5"/>
    <w:rsid w:val="003514A4"/>
    <w:rsid w:val="00353371"/>
    <w:rsid w:val="003572AC"/>
    <w:rsid w:val="003646BE"/>
    <w:rsid w:val="00364751"/>
    <w:rsid w:val="003736D5"/>
    <w:rsid w:val="003763F5"/>
    <w:rsid w:val="00386C3A"/>
    <w:rsid w:val="003876BD"/>
    <w:rsid w:val="00391DF0"/>
    <w:rsid w:val="003A1121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0569B"/>
    <w:rsid w:val="00413605"/>
    <w:rsid w:val="00417064"/>
    <w:rsid w:val="00417A9E"/>
    <w:rsid w:val="0043482C"/>
    <w:rsid w:val="0044335B"/>
    <w:rsid w:val="00443676"/>
    <w:rsid w:val="00450F8B"/>
    <w:rsid w:val="004524B3"/>
    <w:rsid w:val="0045427C"/>
    <w:rsid w:val="00456FB6"/>
    <w:rsid w:val="00467856"/>
    <w:rsid w:val="00467DFD"/>
    <w:rsid w:val="0047022C"/>
    <w:rsid w:val="00483F12"/>
    <w:rsid w:val="00490128"/>
    <w:rsid w:val="004911D8"/>
    <w:rsid w:val="00491A19"/>
    <w:rsid w:val="004A6205"/>
    <w:rsid w:val="004B08CA"/>
    <w:rsid w:val="004C2FEB"/>
    <w:rsid w:val="004C3E50"/>
    <w:rsid w:val="004C5056"/>
    <w:rsid w:val="004D03CC"/>
    <w:rsid w:val="004F6BE7"/>
    <w:rsid w:val="005145E2"/>
    <w:rsid w:val="00531E06"/>
    <w:rsid w:val="00535F08"/>
    <w:rsid w:val="00537241"/>
    <w:rsid w:val="00545FED"/>
    <w:rsid w:val="00550F55"/>
    <w:rsid w:val="005511B4"/>
    <w:rsid w:val="0056087F"/>
    <w:rsid w:val="00573BA2"/>
    <w:rsid w:val="00575B37"/>
    <w:rsid w:val="00583249"/>
    <w:rsid w:val="00584A7D"/>
    <w:rsid w:val="005851E1"/>
    <w:rsid w:val="005B1A67"/>
    <w:rsid w:val="005B7D97"/>
    <w:rsid w:val="005C7094"/>
    <w:rsid w:val="005D290D"/>
    <w:rsid w:val="005D48B3"/>
    <w:rsid w:val="005D4CF1"/>
    <w:rsid w:val="005E15F2"/>
    <w:rsid w:val="005E7C47"/>
    <w:rsid w:val="005F1372"/>
    <w:rsid w:val="005F208D"/>
    <w:rsid w:val="005F2A23"/>
    <w:rsid w:val="005F4F4F"/>
    <w:rsid w:val="005F5C21"/>
    <w:rsid w:val="00603130"/>
    <w:rsid w:val="00624DD8"/>
    <w:rsid w:val="006370B1"/>
    <w:rsid w:val="00640B0C"/>
    <w:rsid w:val="0066140A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3864"/>
    <w:rsid w:val="006F6D81"/>
    <w:rsid w:val="0070062C"/>
    <w:rsid w:val="00710725"/>
    <w:rsid w:val="00716C34"/>
    <w:rsid w:val="007175B8"/>
    <w:rsid w:val="00717C6B"/>
    <w:rsid w:val="00722A11"/>
    <w:rsid w:val="007235C7"/>
    <w:rsid w:val="00731DED"/>
    <w:rsid w:val="0073279E"/>
    <w:rsid w:val="00733453"/>
    <w:rsid w:val="0075297D"/>
    <w:rsid w:val="00765834"/>
    <w:rsid w:val="00766299"/>
    <w:rsid w:val="007817A0"/>
    <w:rsid w:val="00790F0E"/>
    <w:rsid w:val="0079246B"/>
    <w:rsid w:val="007950F5"/>
    <w:rsid w:val="007A490A"/>
    <w:rsid w:val="007B4376"/>
    <w:rsid w:val="007B6D0C"/>
    <w:rsid w:val="007B75AF"/>
    <w:rsid w:val="007C36C2"/>
    <w:rsid w:val="007F1037"/>
    <w:rsid w:val="007F4BA8"/>
    <w:rsid w:val="007F7D33"/>
    <w:rsid w:val="008141EF"/>
    <w:rsid w:val="00823F3B"/>
    <w:rsid w:val="008266BB"/>
    <w:rsid w:val="00835FC8"/>
    <w:rsid w:val="00847FE0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D1547"/>
    <w:rsid w:val="008E119A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70760"/>
    <w:rsid w:val="0098487E"/>
    <w:rsid w:val="00996447"/>
    <w:rsid w:val="009973B6"/>
    <w:rsid w:val="009A0E54"/>
    <w:rsid w:val="009A1ADD"/>
    <w:rsid w:val="009A67ED"/>
    <w:rsid w:val="009A6B2B"/>
    <w:rsid w:val="009B23D8"/>
    <w:rsid w:val="009B56A8"/>
    <w:rsid w:val="009B7060"/>
    <w:rsid w:val="009C012E"/>
    <w:rsid w:val="009C2BF5"/>
    <w:rsid w:val="009D0511"/>
    <w:rsid w:val="009D1DB3"/>
    <w:rsid w:val="009E15B4"/>
    <w:rsid w:val="00A07D6F"/>
    <w:rsid w:val="00A22607"/>
    <w:rsid w:val="00A24376"/>
    <w:rsid w:val="00A46B0D"/>
    <w:rsid w:val="00A515C3"/>
    <w:rsid w:val="00A56CC1"/>
    <w:rsid w:val="00A61DDB"/>
    <w:rsid w:val="00A645B7"/>
    <w:rsid w:val="00A65548"/>
    <w:rsid w:val="00A72ABE"/>
    <w:rsid w:val="00A76482"/>
    <w:rsid w:val="00A8390F"/>
    <w:rsid w:val="00A861AF"/>
    <w:rsid w:val="00A97B4A"/>
    <w:rsid w:val="00AA6071"/>
    <w:rsid w:val="00AB160E"/>
    <w:rsid w:val="00AD23F0"/>
    <w:rsid w:val="00AE6528"/>
    <w:rsid w:val="00AF5EEE"/>
    <w:rsid w:val="00B01DE3"/>
    <w:rsid w:val="00B07D87"/>
    <w:rsid w:val="00B10952"/>
    <w:rsid w:val="00B20050"/>
    <w:rsid w:val="00B21B75"/>
    <w:rsid w:val="00B241A9"/>
    <w:rsid w:val="00B26C61"/>
    <w:rsid w:val="00B27327"/>
    <w:rsid w:val="00B524BA"/>
    <w:rsid w:val="00B53ACB"/>
    <w:rsid w:val="00B61594"/>
    <w:rsid w:val="00B662DF"/>
    <w:rsid w:val="00B66886"/>
    <w:rsid w:val="00B85CD8"/>
    <w:rsid w:val="00B930E5"/>
    <w:rsid w:val="00BB0D40"/>
    <w:rsid w:val="00BC2E60"/>
    <w:rsid w:val="00BC4814"/>
    <w:rsid w:val="00BE6930"/>
    <w:rsid w:val="00BF13EC"/>
    <w:rsid w:val="00BF4E82"/>
    <w:rsid w:val="00C02817"/>
    <w:rsid w:val="00C0495D"/>
    <w:rsid w:val="00C14835"/>
    <w:rsid w:val="00C22893"/>
    <w:rsid w:val="00C24F6D"/>
    <w:rsid w:val="00C3477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A420C"/>
    <w:rsid w:val="00CB1327"/>
    <w:rsid w:val="00CC266C"/>
    <w:rsid w:val="00CC3D25"/>
    <w:rsid w:val="00CC44DF"/>
    <w:rsid w:val="00CC5DCA"/>
    <w:rsid w:val="00CD0DEF"/>
    <w:rsid w:val="00CD6427"/>
    <w:rsid w:val="00CE2178"/>
    <w:rsid w:val="00CE3976"/>
    <w:rsid w:val="00CF18B7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839E3"/>
    <w:rsid w:val="00D96054"/>
    <w:rsid w:val="00DB118B"/>
    <w:rsid w:val="00DD10F3"/>
    <w:rsid w:val="00DF3C28"/>
    <w:rsid w:val="00DF5045"/>
    <w:rsid w:val="00E0137F"/>
    <w:rsid w:val="00E02CA8"/>
    <w:rsid w:val="00E04F26"/>
    <w:rsid w:val="00E10BB5"/>
    <w:rsid w:val="00E12758"/>
    <w:rsid w:val="00E21531"/>
    <w:rsid w:val="00E23699"/>
    <w:rsid w:val="00E27349"/>
    <w:rsid w:val="00E37016"/>
    <w:rsid w:val="00E43C0A"/>
    <w:rsid w:val="00E5198F"/>
    <w:rsid w:val="00E5462A"/>
    <w:rsid w:val="00E70C65"/>
    <w:rsid w:val="00E75553"/>
    <w:rsid w:val="00E85B86"/>
    <w:rsid w:val="00E9066F"/>
    <w:rsid w:val="00E9528F"/>
    <w:rsid w:val="00E97D29"/>
    <w:rsid w:val="00EA0043"/>
    <w:rsid w:val="00EA2249"/>
    <w:rsid w:val="00EA506D"/>
    <w:rsid w:val="00EA53FE"/>
    <w:rsid w:val="00EA5809"/>
    <w:rsid w:val="00EB161E"/>
    <w:rsid w:val="00EC1EA7"/>
    <w:rsid w:val="00EC5BAC"/>
    <w:rsid w:val="00EF21B1"/>
    <w:rsid w:val="00EF28DB"/>
    <w:rsid w:val="00EF4338"/>
    <w:rsid w:val="00F01135"/>
    <w:rsid w:val="00F25067"/>
    <w:rsid w:val="00F30E6A"/>
    <w:rsid w:val="00F411B7"/>
    <w:rsid w:val="00F62608"/>
    <w:rsid w:val="00F84058"/>
    <w:rsid w:val="00F8409B"/>
    <w:rsid w:val="00F9554A"/>
    <w:rsid w:val="00FA5129"/>
    <w:rsid w:val="00FB5C36"/>
    <w:rsid w:val="00FC1BFF"/>
    <w:rsid w:val="00FC3D2A"/>
    <w:rsid w:val="00FC54A2"/>
    <w:rsid w:val="00FD2A3F"/>
    <w:rsid w:val="00FD35AB"/>
    <w:rsid w:val="00FE0322"/>
    <w:rsid w:val="00FE0F2D"/>
    <w:rsid w:val="00FE0F74"/>
    <w:rsid w:val="00FE4AC4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9960DF0B-472F-42D1-88DE-4F4BBF8E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A8FD7-B7B2-4EEC-B1CE-3CEF3C45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1039</Characters>
  <Application>Microsoft Office Word</Application>
  <DocSecurity>0</DocSecurity>
  <Lines>8</Lines>
  <Paragraphs>2</Paragraphs>
  <ScaleCrop>false</ScaleCrop>
  <Company>CMT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