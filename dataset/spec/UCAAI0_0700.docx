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4"/>
                <w:attr w:name="Day" w:val="23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414672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414672">
                <w:rPr>
                  <w:rFonts w:ascii="新細明體" w:hAnsi="新細明體" w:hint="eastAsia"/>
                  <w:bCs/>
                  <w:lang w:eastAsia="zh-TW"/>
                </w:rPr>
                <w:t>4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414672">
                <w:rPr>
                  <w:rFonts w:ascii="新細明體" w:hAnsi="新細明體" w:hint="eastAsia"/>
                  <w:bCs/>
                  <w:lang w:eastAsia="zh-TW"/>
                </w:rPr>
                <w:t>23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AA38C8" w:rsidRPr="002A58AE" w:rsidTr="00A776F8">
        <w:trPr>
          <w:ins w:id="2" w:author="張凱鈞" w:date="2015-03-17T16:55:00Z"/>
        </w:trPr>
        <w:tc>
          <w:tcPr>
            <w:tcW w:w="1216" w:type="dxa"/>
          </w:tcPr>
          <w:p w:rsidR="00AA38C8" w:rsidRPr="002A58AE" w:rsidRDefault="00AA38C8" w:rsidP="00A776F8">
            <w:pPr>
              <w:spacing w:line="240" w:lineRule="atLeast"/>
              <w:jc w:val="center"/>
              <w:rPr>
                <w:ins w:id="3" w:author="張凱鈞" w:date="2015-03-17T16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張凱鈞" w:date="2015-03-17T16:55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</w:tcPr>
          <w:p w:rsidR="00AA38C8" w:rsidRPr="002A58AE" w:rsidRDefault="00AA38C8" w:rsidP="00A776F8">
            <w:pPr>
              <w:spacing w:line="240" w:lineRule="atLeast"/>
              <w:jc w:val="center"/>
              <w:rPr>
                <w:ins w:id="5" w:author="張凱鈞" w:date="2015-03-17T16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張凱鈞" w:date="2015-03-17T16:55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503" w:type="dxa"/>
          </w:tcPr>
          <w:p w:rsidR="00AA38C8" w:rsidRPr="002A58AE" w:rsidRDefault="00AA38C8" w:rsidP="00A776F8">
            <w:pPr>
              <w:spacing w:line="240" w:lineRule="atLeast"/>
              <w:jc w:val="center"/>
              <w:rPr>
                <w:ins w:id="7" w:author="張凱鈞" w:date="2015-03-17T16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張凱鈞" w:date="2015-03-17T16:55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</w:tcPr>
          <w:p w:rsidR="00AA38C8" w:rsidRPr="002A58AE" w:rsidRDefault="00AA38C8" w:rsidP="00A776F8">
            <w:pPr>
              <w:spacing w:line="240" w:lineRule="atLeast"/>
              <w:jc w:val="center"/>
              <w:rPr>
                <w:ins w:id="9" w:author="張凱鈞" w:date="2015-03-17T16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張凱鈞" w:date="2015-03-17T16:55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</w:tcPr>
          <w:p w:rsidR="00AA38C8" w:rsidRPr="002A58AE" w:rsidRDefault="00AA38C8" w:rsidP="00A776F8">
            <w:pPr>
              <w:spacing w:line="240" w:lineRule="atLeast"/>
              <w:jc w:val="center"/>
              <w:rPr>
                <w:ins w:id="11" w:author="張凱鈞" w:date="2015-03-17T16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張凱鈞" w:date="2015-03-17T16:55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AA38C8" w:rsidRPr="002A58AE" w:rsidTr="00A776F8">
        <w:trPr>
          <w:ins w:id="13" w:author="張凱鈞" w:date="2015-03-17T16:55:00Z"/>
        </w:trPr>
        <w:tc>
          <w:tcPr>
            <w:tcW w:w="1216" w:type="dxa"/>
          </w:tcPr>
          <w:p w:rsidR="00AA38C8" w:rsidRPr="002A58AE" w:rsidRDefault="00AA38C8" w:rsidP="00A776F8">
            <w:pPr>
              <w:spacing w:line="240" w:lineRule="atLeast"/>
              <w:jc w:val="center"/>
              <w:rPr>
                <w:ins w:id="14" w:author="張凱鈞" w:date="2015-03-17T16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張凱鈞" w:date="2015-03-17T16:55:00Z"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201</w:t>
              </w:r>
            </w:ins>
            <w:ins w:id="16" w:author="張凱鈞" w:date="2015-03-17T16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  <w:ins w:id="17" w:author="張凱鈞" w:date="2015-03-17T16:55:00Z"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03</w:t>
              </w:r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</w:ins>
            <w:ins w:id="18" w:author="張凱鈞" w:date="2015-03-17T16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17</w:t>
              </w:r>
            </w:ins>
          </w:p>
        </w:tc>
        <w:tc>
          <w:tcPr>
            <w:tcW w:w="1010" w:type="dxa"/>
          </w:tcPr>
          <w:p w:rsidR="00AA38C8" w:rsidRPr="002A58AE" w:rsidRDefault="00AA38C8" w:rsidP="00A776F8">
            <w:pPr>
              <w:spacing w:line="240" w:lineRule="atLeast"/>
              <w:jc w:val="center"/>
              <w:rPr>
                <w:ins w:id="19" w:author="張凱鈞" w:date="2015-03-17T16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張凱鈞" w:date="2015-03-17T16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AA38C8" w:rsidRPr="002A58AE" w:rsidRDefault="00AA38C8" w:rsidP="00A776F8">
            <w:pPr>
              <w:spacing w:line="240" w:lineRule="atLeast"/>
              <w:rPr>
                <w:ins w:id="21" w:author="張凱鈞" w:date="2015-03-17T16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張凱鈞" w:date="2015-03-17T16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增加顯示欄位醫院名稱、診斷病名</w:t>
              </w:r>
            </w:ins>
          </w:p>
        </w:tc>
        <w:tc>
          <w:tcPr>
            <w:tcW w:w="1566" w:type="dxa"/>
          </w:tcPr>
          <w:p w:rsidR="00AA38C8" w:rsidRPr="002A58AE" w:rsidRDefault="00AA38C8" w:rsidP="00A776F8">
            <w:pPr>
              <w:spacing w:line="240" w:lineRule="atLeast"/>
              <w:jc w:val="center"/>
              <w:rPr>
                <w:ins w:id="23" w:author="張凱鈞" w:date="2015-03-17T16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張凱鈞" w:date="2015-03-17T16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AA38C8" w:rsidRPr="002A58AE" w:rsidRDefault="00AA38C8" w:rsidP="00A776F8">
            <w:pPr>
              <w:spacing w:line="240" w:lineRule="atLeast"/>
              <w:jc w:val="center"/>
              <w:rPr>
                <w:ins w:id="25" w:author="張凱鈞" w:date="2015-03-17T16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26" w:author="張凱鈞" w:date="2015-03-17T16:56:00Z">
              <w:r>
                <w:rPr>
                  <w:rFonts w:hint="eastAsia"/>
                  <w:sz w:val="20"/>
                  <w:szCs w:val="20"/>
                </w:rPr>
                <w:t>150317000163</w:t>
              </w:r>
            </w:ins>
          </w:p>
        </w:tc>
      </w:tr>
    </w:tbl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843"/>
        <w:gridCol w:w="6689"/>
      </w:tblGrid>
      <w:tr w:rsidR="00AA38C8" w:rsidTr="00A776F8">
        <w:tc>
          <w:tcPr>
            <w:tcW w:w="2268" w:type="dxa"/>
          </w:tcPr>
          <w:p w:rsidR="00AA38C8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532" w:type="dxa"/>
            <w:gridSpan w:val="2"/>
          </w:tcPr>
          <w:p w:rsidR="00AA38C8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預付金明細</w:t>
            </w:r>
          </w:p>
        </w:tc>
      </w:tr>
      <w:tr w:rsidR="00AA38C8" w:rsidTr="00A776F8">
        <w:tc>
          <w:tcPr>
            <w:tcW w:w="2268" w:type="dxa"/>
          </w:tcPr>
          <w:p w:rsidR="00AA38C8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532" w:type="dxa"/>
            <w:gridSpan w:val="2"/>
          </w:tcPr>
          <w:p w:rsidR="00AA38C8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AAI0_0700</w:t>
            </w:r>
          </w:p>
        </w:tc>
      </w:tr>
      <w:tr w:rsidR="00AA38C8" w:rsidTr="00A776F8">
        <w:tc>
          <w:tcPr>
            <w:tcW w:w="2268" w:type="dxa"/>
          </w:tcPr>
          <w:p w:rsidR="00AA38C8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532" w:type="dxa"/>
            <w:gridSpan w:val="2"/>
          </w:tcPr>
          <w:p w:rsidR="00AA38C8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AA38C8" w:rsidTr="00A776F8">
        <w:tc>
          <w:tcPr>
            <w:tcW w:w="2268" w:type="dxa"/>
          </w:tcPr>
          <w:p w:rsidR="00AA38C8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532" w:type="dxa"/>
            <w:gridSpan w:val="2"/>
          </w:tcPr>
          <w:p w:rsidR="00AA38C8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預付金明細</w:t>
            </w:r>
          </w:p>
        </w:tc>
      </w:tr>
      <w:tr w:rsidR="00AA38C8" w:rsidRPr="002A58AE" w:rsidTr="00A776F8">
        <w:tc>
          <w:tcPr>
            <w:tcW w:w="2268" w:type="dxa"/>
          </w:tcPr>
          <w:p w:rsidR="00AA38C8" w:rsidRPr="002A58AE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532" w:type="dxa"/>
            <w:gridSpan w:val="2"/>
          </w:tcPr>
          <w:p w:rsidR="00AA38C8" w:rsidRPr="002A58AE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AA38C8" w:rsidRPr="002A58AE" w:rsidTr="00A776F8">
        <w:tc>
          <w:tcPr>
            <w:tcW w:w="2268" w:type="dxa"/>
          </w:tcPr>
          <w:p w:rsidR="00AA38C8" w:rsidRPr="002A58AE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532" w:type="dxa"/>
            <w:gridSpan w:val="2"/>
          </w:tcPr>
          <w:p w:rsidR="00AA38C8" w:rsidRPr="002A58AE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AA38C8" w:rsidRPr="002A58AE" w:rsidTr="00A776F8">
        <w:tc>
          <w:tcPr>
            <w:tcW w:w="2268" w:type="dxa"/>
          </w:tcPr>
          <w:p w:rsidR="00AA38C8" w:rsidRPr="002A58AE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532" w:type="dxa"/>
            <w:gridSpan w:val="2"/>
          </w:tcPr>
          <w:p w:rsidR="00AA38C8" w:rsidRPr="002A58AE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AA38C8" w:rsidRPr="002A58AE" w:rsidTr="00A776F8">
        <w:tc>
          <w:tcPr>
            <w:tcW w:w="2268" w:type="dxa"/>
          </w:tcPr>
          <w:p w:rsidR="00AA38C8" w:rsidRPr="002A58AE" w:rsidRDefault="00AA38C8" w:rsidP="00A776F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532" w:type="dxa"/>
            <w:gridSpan w:val="2"/>
          </w:tcPr>
          <w:p w:rsidR="00AA38C8" w:rsidRPr="002A58AE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A38C8" w:rsidRPr="000C52FD" w:rsidTr="00A776F8">
        <w:tc>
          <w:tcPr>
            <w:tcW w:w="2268" w:type="dxa"/>
            <w:vMerge w:val="restart"/>
            <w:vAlign w:val="center"/>
          </w:tcPr>
          <w:p w:rsidR="00AA38C8" w:rsidRPr="000C52FD" w:rsidRDefault="00AA38C8" w:rsidP="00A776F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843" w:type="dxa"/>
          </w:tcPr>
          <w:p w:rsidR="00AA38C8" w:rsidRPr="000C52FD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689" w:type="dxa"/>
            <w:vAlign w:val="center"/>
          </w:tcPr>
          <w:p w:rsidR="00AA38C8" w:rsidRPr="000C52FD" w:rsidRDefault="00AA38C8" w:rsidP="00A776F8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AA38C8" w:rsidRPr="00E01490" w:rsidTr="00A776F8">
        <w:tc>
          <w:tcPr>
            <w:tcW w:w="2268" w:type="dxa"/>
            <w:vMerge/>
          </w:tcPr>
          <w:p w:rsidR="00AA38C8" w:rsidRPr="000C52FD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43" w:type="dxa"/>
          </w:tcPr>
          <w:p w:rsidR="00AA38C8" w:rsidRPr="000C52FD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689" w:type="dxa"/>
            <w:vAlign w:val="center"/>
          </w:tcPr>
          <w:p w:rsidR="00AA38C8" w:rsidRPr="000C52FD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AA38C8" w:rsidRPr="00E01490" w:rsidTr="00A776F8">
        <w:tc>
          <w:tcPr>
            <w:tcW w:w="2268" w:type="dxa"/>
            <w:vMerge/>
          </w:tcPr>
          <w:p w:rsidR="00AA38C8" w:rsidRPr="000C52FD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43" w:type="dxa"/>
          </w:tcPr>
          <w:p w:rsidR="00AA38C8" w:rsidRPr="000C52FD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689" w:type="dxa"/>
            <w:vAlign w:val="center"/>
          </w:tcPr>
          <w:p w:rsidR="00AA38C8" w:rsidRPr="000C52FD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AA38C8" w:rsidRPr="00F82E63" w:rsidTr="00A776F8">
        <w:tc>
          <w:tcPr>
            <w:tcW w:w="2268" w:type="dxa"/>
          </w:tcPr>
          <w:p w:rsidR="00AA38C8" w:rsidRPr="006A02C0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532" w:type="dxa"/>
            <w:gridSpan w:val="2"/>
          </w:tcPr>
          <w:p w:rsidR="00AA38C8" w:rsidRPr="006A02C0" w:rsidRDefault="00AA38C8" w:rsidP="00A776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414672">
            <w:pPr>
              <w:pStyle w:val="Tabletext"/>
              <w:rPr>
                <w:rFonts w:hint="eastAsia"/>
                <w:lang w:eastAsia="zh-TW"/>
              </w:rPr>
            </w:pPr>
            <w:r w:rsidRPr="00414672">
              <w:rPr>
                <w:rFonts w:ascii="新細明體" w:hAnsi="新細明體" w:hint="eastAsia"/>
              </w:rPr>
              <w:t>理賠預付金申請書檔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</w:t>
            </w:r>
            <w:r w:rsidR="00414672">
              <w:rPr>
                <w:rFonts w:hint="eastAsia"/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01</w:t>
            </w:r>
            <w:r w:rsidR="00414672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1467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14672" w:rsidRDefault="00414672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414672" w:rsidRPr="00CB197F" w:rsidRDefault="00414672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CB197F">
              <w:rPr>
                <w:rFonts w:ascii="新細明體" w:hAnsi="新細明體" w:hint="eastAsia"/>
                <w:lang w:eastAsia="zh-TW"/>
              </w:rPr>
              <w:t>理賠預付金給付紀錄檔</w:t>
            </w:r>
          </w:p>
        </w:tc>
        <w:tc>
          <w:tcPr>
            <w:tcW w:w="3960" w:type="dxa"/>
          </w:tcPr>
          <w:p w:rsidR="00414672" w:rsidRDefault="0041467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DTAAI001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CB197F">
        <w:tc>
          <w:tcPr>
            <w:tcW w:w="720" w:type="dxa"/>
          </w:tcPr>
          <w:p w:rsidR="00CB197F" w:rsidRDefault="00CB197F" w:rsidP="00CB197F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CB197F" w:rsidRDefault="00CB197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檔案編號</w:t>
            </w:r>
          </w:p>
        </w:tc>
        <w:tc>
          <w:tcPr>
            <w:tcW w:w="1800" w:type="dxa"/>
          </w:tcPr>
          <w:p w:rsidR="00CB197F" w:rsidRDefault="00CB197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14</w:t>
            </w:r>
          </w:p>
        </w:tc>
        <w:tc>
          <w:tcPr>
            <w:tcW w:w="4320" w:type="dxa"/>
          </w:tcPr>
          <w:p w:rsidR="00CB197F" w:rsidRDefault="00CB197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CB197F" w:rsidP="00CB197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不為空值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執行查詢功能。</w:t>
      </w:r>
    </w:p>
    <w:p w:rsidR="00A82440" w:rsidRDefault="00A82440" w:rsidP="00CB197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上一頁</w:t>
      </w:r>
      <w:r>
        <w:rPr>
          <w:rFonts w:hint="eastAsia"/>
          <w:bCs/>
          <w:lang w:eastAsia="zh-TW"/>
        </w:rPr>
        <w:t xml:space="preserve"> BUTTON ENABLE</w:t>
      </w:r>
      <w:r>
        <w:rPr>
          <w:rFonts w:hint="eastAsia"/>
          <w:bCs/>
          <w:lang w:eastAsia="zh-TW"/>
        </w:rPr>
        <w:t>。</w:t>
      </w: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CB19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檔案編號需有值</w:t>
            </w:r>
          </w:p>
        </w:tc>
        <w:tc>
          <w:tcPr>
            <w:tcW w:w="3320" w:type="dxa"/>
          </w:tcPr>
          <w:p w:rsidR="0023751E" w:rsidRDefault="00CB19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請輸入正確檔案編號</w:t>
            </w:r>
          </w:p>
        </w:tc>
      </w:tr>
    </w:tbl>
    <w:p w:rsidR="00080E74" w:rsidRDefault="00CB197F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DTAAI01</w:t>
      </w:r>
      <w:r w:rsidR="00080E74"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 xml:space="preserve"> BY</w:t>
      </w:r>
      <w:r>
        <w:rPr>
          <w:rFonts w:hint="eastAsia"/>
          <w:lang w:eastAsia="zh-TW"/>
        </w:rPr>
        <w:t>檔案編號</w:t>
      </w:r>
    </w:p>
    <w:p w:rsidR="00080E74" w:rsidRDefault="00080E74" w:rsidP="00080E7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FOUND</w:t>
      </w:r>
      <w:r>
        <w:rPr>
          <w:rFonts w:hint="eastAsia"/>
          <w:lang w:eastAsia="zh-TW"/>
        </w:rPr>
        <w:t>：</w:t>
      </w:r>
    </w:p>
    <w:p w:rsidR="00080E74" w:rsidRDefault="00080E74" w:rsidP="00080E7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查無該檔案編號</w:t>
      </w:r>
      <w:r>
        <w:rPr>
          <w:rFonts w:hint="eastAsia"/>
          <w:lang w:eastAsia="zh-TW"/>
        </w:rPr>
        <w:t xml:space="preserve"> + </w:t>
      </w:r>
      <w:r>
        <w:rPr>
          <w:rFonts w:hint="eastAsia"/>
          <w:lang w:eastAsia="zh-TW"/>
        </w:rPr>
        <w:t>檔案編號。</w:t>
      </w:r>
    </w:p>
    <w:p w:rsidR="00080E74" w:rsidRDefault="00080E74" w:rsidP="00080E7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80E74" w:rsidRDefault="00080E74" w:rsidP="00080E7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FOUND</w:t>
      </w:r>
      <w:r>
        <w:rPr>
          <w:rFonts w:hint="eastAsia"/>
          <w:lang w:eastAsia="zh-TW"/>
        </w:rPr>
        <w:t>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申請種類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診斷病名</w:t>
            </w:r>
          </w:p>
        </w:tc>
        <w:tc>
          <w:tcPr>
            <w:tcW w:w="3780" w:type="dxa"/>
          </w:tcPr>
          <w:p w:rsidR="00080E74" w:rsidRPr="0034569E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送件人姓名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送件人單位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395440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hyperlink r:id="rId7" w:history="1">
              <w:r>
                <w:rPr>
                  <w:rStyle w:val="style31"/>
                  <w:color w:val="0066CC"/>
                  <w:u w:val="single"/>
                </w:rPr>
                <w:t>事故者聯絡電話區碼</w:t>
              </w:r>
              <w:r>
                <w:rPr>
                  <w:rStyle w:val="aa"/>
                  <w:rFonts w:cs="Arial"/>
                </w:rPr>
                <w:t xml:space="preserve"> </w:t>
              </w:r>
            </w:hyperlink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DTAAI010.</w:t>
            </w:r>
            <w:r w:rsidR="00395440">
              <w:rPr>
                <w:rFonts w:ascii="Arial" w:hAnsi="Arial" w:cs="Arial"/>
                <w:lang w:eastAsia="zh-TW"/>
              </w:rPr>
              <w:t xml:space="preserve"> </w:t>
            </w:r>
            <w:hyperlink r:id="rId8" w:history="1">
              <w:r w:rsidR="00395440">
                <w:rPr>
                  <w:rStyle w:val="style31"/>
                  <w:color w:val="0066CC"/>
                  <w:u w:val="single"/>
                  <w:lang w:eastAsia="zh-TW"/>
                </w:rPr>
                <w:t>事故者聯絡電話區碼</w:t>
              </w:r>
              <w:r w:rsidR="00395440">
                <w:rPr>
                  <w:rStyle w:val="aa"/>
                  <w:rFonts w:cs="Arial"/>
                  <w:lang w:eastAsia="zh-TW"/>
                </w:rPr>
                <w:t xml:space="preserve"> </w:t>
              </w:r>
            </w:hyperlink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95440">
        <w:tc>
          <w:tcPr>
            <w:tcW w:w="252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hyperlink r:id="rId9" w:history="1">
              <w:r>
                <w:rPr>
                  <w:rStyle w:val="style31"/>
                  <w:color w:val="0066CC"/>
                  <w:u w:val="single"/>
                </w:rPr>
                <w:t>事故者聯絡電話</w:t>
              </w:r>
              <w:r>
                <w:rPr>
                  <w:rStyle w:val="aa"/>
                  <w:rFonts w:cs="Arial"/>
                </w:rPr>
                <w:t xml:space="preserve"> </w:t>
              </w:r>
            </w:hyperlink>
          </w:p>
        </w:tc>
        <w:tc>
          <w:tcPr>
            <w:tcW w:w="378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DTAAI010.</w:t>
            </w:r>
            <w:r>
              <w:rPr>
                <w:rFonts w:ascii="Arial" w:hAnsi="Arial" w:cs="Arial"/>
                <w:lang w:eastAsia="zh-TW"/>
              </w:rPr>
              <w:t xml:space="preserve"> </w:t>
            </w:r>
            <w:hyperlink r:id="rId10" w:history="1">
              <w:r>
                <w:rPr>
                  <w:rStyle w:val="style31"/>
                  <w:color w:val="0066CC"/>
                  <w:u w:val="single"/>
                </w:rPr>
                <w:t>事故者聯絡電話</w:t>
              </w:r>
              <w:r>
                <w:rPr>
                  <w:rStyle w:val="aa"/>
                  <w:rFonts w:cs="Arial"/>
                </w:rPr>
                <w:t xml:space="preserve"> </w:t>
              </w:r>
            </w:hyperlink>
          </w:p>
        </w:tc>
        <w:tc>
          <w:tcPr>
            <w:tcW w:w="234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95440">
        <w:tc>
          <w:tcPr>
            <w:tcW w:w="252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hyperlink r:id="rId11" w:history="1">
              <w:r>
                <w:rPr>
                  <w:rStyle w:val="style31"/>
                  <w:color w:val="0066CC"/>
                  <w:u w:val="single"/>
                </w:rPr>
                <w:t>事故者聯絡電話分機</w:t>
              </w:r>
              <w:r>
                <w:rPr>
                  <w:rStyle w:val="aa"/>
                  <w:rFonts w:cs="Arial"/>
                </w:rPr>
                <w:t xml:space="preserve"> </w:t>
              </w:r>
            </w:hyperlink>
          </w:p>
        </w:tc>
        <w:tc>
          <w:tcPr>
            <w:tcW w:w="378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DTAAI010.</w:t>
            </w:r>
            <w:r>
              <w:rPr>
                <w:rFonts w:ascii="Arial" w:hAnsi="Arial" w:cs="Arial"/>
                <w:lang w:eastAsia="zh-TW"/>
              </w:rPr>
              <w:t xml:space="preserve"> </w:t>
            </w:r>
            <w:hyperlink r:id="rId12" w:history="1">
              <w:r>
                <w:rPr>
                  <w:rStyle w:val="style31"/>
                  <w:color w:val="0066CC"/>
                  <w:u w:val="single"/>
                </w:rPr>
                <w:t>事故者聯絡電話分機</w:t>
              </w:r>
              <w:r>
                <w:rPr>
                  <w:rStyle w:val="aa"/>
                  <w:rFonts w:cs="Arial"/>
                </w:rPr>
                <w:t xml:space="preserve"> </w:t>
              </w:r>
            </w:hyperlink>
          </w:p>
        </w:tc>
        <w:tc>
          <w:tcPr>
            <w:tcW w:w="234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95440" w:rsidRPr="00395440">
        <w:tc>
          <w:tcPr>
            <w:tcW w:w="252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hyperlink r:id="rId13" w:history="1">
              <w:r>
                <w:rPr>
                  <w:rStyle w:val="style31"/>
                  <w:color w:val="0066CC"/>
                  <w:u w:val="single"/>
                </w:rPr>
                <w:t>事故者手機號碼</w:t>
              </w:r>
              <w:r>
                <w:rPr>
                  <w:rStyle w:val="aa"/>
                  <w:rFonts w:cs="Arial"/>
                </w:rPr>
                <w:t xml:space="preserve"> </w:t>
              </w:r>
            </w:hyperlink>
          </w:p>
        </w:tc>
        <w:tc>
          <w:tcPr>
            <w:tcW w:w="378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DTAAI010.</w:t>
            </w:r>
            <w:r>
              <w:rPr>
                <w:rFonts w:ascii="Arial" w:hAnsi="Arial" w:cs="Arial"/>
                <w:lang w:eastAsia="zh-TW"/>
              </w:rPr>
              <w:t xml:space="preserve"> </w:t>
            </w:r>
            <w:hyperlink r:id="rId14" w:history="1">
              <w:r>
                <w:rPr>
                  <w:rStyle w:val="style31"/>
                  <w:color w:val="0066CC"/>
                  <w:u w:val="single"/>
                </w:rPr>
                <w:t>事故者手機號碼</w:t>
              </w:r>
              <w:r>
                <w:rPr>
                  <w:rStyle w:val="aa"/>
                  <w:rFonts w:cs="Arial"/>
                </w:rPr>
                <w:t xml:space="preserve"> </w:t>
              </w:r>
            </w:hyperlink>
          </w:p>
        </w:tc>
        <w:tc>
          <w:tcPr>
            <w:tcW w:w="234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95440" w:rsidRPr="00395440">
        <w:tc>
          <w:tcPr>
            <w:tcW w:w="252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hyperlink r:id="rId15" w:history="1">
              <w:r>
                <w:rPr>
                  <w:rStyle w:val="style31"/>
                  <w:color w:val="0066CC"/>
                  <w:u w:val="single"/>
                </w:rPr>
                <w:t>事故者</w:t>
              </w:r>
              <w:r>
                <w:rPr>
                  <w:rStyle w:val="style31"/>
                  <w:color w:val="0066CC"/>
                  <w:u w:val="single"/>
                </w:rPr>
                <w:t>email</w:t>
              </w:r>
              <w:r>
                <w:rPr>
                  <w:rStyle w:val="aa"/>
                  <w:rFonts w:cs="Arial"/>
                </w:rPr>
                <w:t xml:space="preserve"> </w:t>
              </w:r>
            </w:hyperlink>
          </w:p>
        </w:tc>
        <w:tc>
          <w:tcPr>
            <w:tcW w:w="378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DTAAI010.</w:t>
            </w:r>
            <w:r>
              <w:rPr>
                <w:rFonts w:ascii="Arial" w:hAnsi="Arial" w:cs="Arial"/>
                <w:lang w:eastAsia="zh-TW"/>
              </w:rPr>
              <w:t xml:space="preserve"> </w:t>
            </w:r>
            <w:hyperlink r:id="rId16" w:history="1">
              <w:r>
                <w:rPr>
                  <w:rStyle w:val="style31"/>
                  <w:color w:val="0066CC"/>
                  <w:u w:val="single"/>
                </w:rPr>
                <w:t>事故者</w:t>
              </w:r>
              <w:r>
                <w:rPr>
                  <w:rStyle w:val="style31"/>
                  <w:color w:val="0066CC"/>
                  <w:u w:val="single"/>
                </w:rPr>
                <w:t>email</w:t>
              </w:r>
              <w:r>
                <w:rPr>
                  <w:rStyle w:val="aa"/>
                  <w:rFonts w:cs="Arial"/>
                </w:rPr>
                <w:t xml:space="preserve"> </w:t>
              </w:r>
            </w:hyperlink>
          </w:p>
        </w:tc>
        <w:tc>
          <w:tcPr>
            <w:tcW w:w="2340" w:type="dxa"/>
          </w:tcPr>
          <w:p w:rsidR="00395440" w:rsidRDefault="00395440" w:rsidP="003954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95440">
        <w:tc>
          <w:tcPr>
            <w:tcW w:w="2520" w:type="dxa"/>
          </w:tcPr>
          <w:p w:rsidR="00395440" w:rsidRDefault="00395440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合計</w:t>
            </w:r>
          </w:p>
        </w:tc>
        <w:tc>
          <w:tcPr>
            <w:tcW w:w="3780" w:type="dxa"/>
          </w:tcPr>
          <w:p w:rsidR="00395440" w:rsidRDefault="00395440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DTAAI010.</w:t>
            </w:r>
            <w:r>
              <w:rPr>
                <w:rFonts w:hint="eastAsia"/>
                <w:bCs/>
                <w:lang w:eastAsia="zh-TW"/>
              </w:rPr>
              <w:t>預付總額</w:t>
            </w:r>
          </w:p>
        </w:tc>
        <w:tc>
          <w:tcPr>
            <w:tcW w:w="2340" w:type="dxa"/>
          </w:tcPr>
          <w:p w:rsidR="00395440" w:rsidRDefault="00395440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080E74" w:rsidRDefault="00080E74" w:rsidP="00080E7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DTAAI00</w:t>
      </w:r>
      <w:r w:rsidR="00D01B1F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 xml:space="preserve"> BY DTAAI010</w:t>
      </w:r>
      <w:r>
        <w:rPr>
          <w:rFonts w:hint="eastAsia"/>
          <w:lang w:eastAsia="zh-TW"/>
        </w:rPr>
        <w:t>該筆受理編號</w:t>
      </w:r>
      <w:r w:rsidR="00CB197F">
        <w:rPr>
          <w:rFonts w:hint="eastAsia"/>
          <w:lang w:eastAsia="zh-TW"/>
        </w:rPr>
        <w:t xml:space="preserve"> </w:t>
      </w:r>
    </w:p>
    <w:p w:rsidR="00080E74" w:rsidRDefault="00080E74" w:rsidP="00080E7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逐筆顯示下列資料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DTAAI001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DTAAI001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38C8">
        <w:trPr>
          <w:ins w:id="27" w:author="張凱鈞" w:date="2015-03-17T16:58:00Z"/>
        </w:trPr>
        <w:tc>
          <w:tcPr>
            <w:tcW w:w="2520" w:type="dxa"/>
          </w:tcPr>
          <w:p w:rsidR="00AA38C8" w:rsidRDefault="00AA38C8" w:rsidP="00080E74">
            <w:pPr>
              <w:pStyle w:val="Tabletext"/>
              <w:keepLines w:val="0"/>
              <w:spacing w:after="0" w:line="240" w:lineRule="auto"/>
              <w:ind w:left="480"/>
              <w:rPr>
                <w:ins w:id="28" w:author="張凱鈞" w:date="2015-03-17T16:58:00Z"/>
                <w:rFonts w:hint="eastAsia"/>
                <w:lang w:eastAsia="zh-TW"/>
              </w:rPr>
            </w:pPr>
            <w:ins w:id="29" w:author="張凱鈞" w:date="2015-03-17T16:59:00Z">
              <w:r>
                <w:rPr>
                  <w:rFonts w:hint="eastAsia"/>
                  <w:lang w:eastAsia="zh-TW"/>
                </w:rPr>
                <w:t>醫院名稱</w:t>
              </w:r>
            </w:ins>
          </w:p>
        </w:tc>
        <w:tc>
          <w:tcPr>
            <w:tcW w:w="3780" w:type="dxa"/>
          </w:tcPr>
          <w:p w:rsidR="00AA38C8" w:rsidRDefault="00AA38C8" w:rsidP="00080E74">
            <w:pPr>
              <w:pStyle w:val="Tabletext"/>
              <w:keepLines w:val="0"/>
              <w:spacing w:after="0" w:line="240" w:lineRule="auto"/>
              <w:rPr>
                <w:ins w:id="30" w:author="張凱鈞" w:date="2015-03-17T16:58:00Z"/>
                <w:rFonts w:hint="eastAsia"/>
                <w:bCs/>
                <w:lang w:eastAsia="zh-TW"/>
              </w:rPr>
            </w:pPr>
            <w:ins w:id="31" w:author="張凱鈞" w:date="2015-03-17T16:59:00Z">
              <w:r>
                <w:rPr>
                  <w:rFonts w:hint="eastAsia"/>
                  <w:bCs/>
                  <w:lang w:eastAsia="zh-TW"/>
                </w:rPr>
                <w:t>DTAAI001</w:t>
              </w:r>
            </w:ins>
          </w:p>
        </w:tc>
        <w:tc>
          <w:tcPr>
            <w:tcW w:w="2340" w:type="dxa"/>
          </w:tcPr>
          <w:p w:rsidR="00AA38C8" w:rsidRDefault="00AA38C8" w:rsidP="00080E74">
            <w:pPr>
              <w:pStyle w:val="Tabletext"/>
              <w:keepLines w:val="0"/>
              <w:spacing w:after="0" w:line="240" w:lineRule="auto"/>
              <w:rPr>
                <w:ins w:id="32" w:author="張凱鈞" w:date="2015-03-17T16:58:00Z"/>
                <w:rFonts w:hint="eastAsia"/>
                <w:bCs/>
                <w:lang w:eastAsia="zh-TW"/>
              </w:rPr>
            </w:pPr>
          </w:p>
        </w:tc>
      </w:tr>
      <w:tr w:rsidR="00AA38C8">
        <w:trPr>
          <w:ins w:id="33" w:author="張凱鈞" w:date="2015-03-17T16:59:00Z"/>
        </w:trPr>
        <w:tc>
          <w:tcPr>
            <w:tcW w:w="2520" w:type="dxa"/>
          </w:tcPr>
          <w:p w:rsidR="00AA38C8" w:rsidRDefault="00AA38C8" w:rsidP="00080E74">
            <w:pPr>
              <w:pStyle w:val="Tabletext"/>
              <w:keepLines w:val="0"/>
              <w:spacing w:after="0" w:line="240" w:lineRule="auto"/>
              <w:ind w:left="480"/>
              <w:rPr>
                <w:ins w:id="34" w:author="張凱鈞" w:date="2015-03-17T16:59:00Z"/>
                <w:rFonts w:hint="eastAsia"/>
                <w:lang w:eastAsia="zh-TW"/>
              </w:rPr>
            </w:pPr>
            <w:ins w:id="35" w:author="張凱鈞" w:date="2015-03-17T16:59:00Z">
              <w:r>
                <w:rPr>
                  <w:rFonts w:hint="eastAsia"/>
                  <w:lang w:eastAsia="zh-TW"/>
                </w:rPr>
                <w:t>診斷病名</w:t>
              </w:r>
            </w:ins>
          </w:p>
        </w:tc>
        <w:tc>
          <w:tcPr>
            <w:tcW w:w="3780" w:type="dxa"/>
          </w:tcPr>
          <w:p w:rsidR="00AA38C8" w:rsidRDefault="00AA38C8" w:rsidP="00080E74">
            <w:pPr>
              <w:pStyle w:val="Tabletext"/>
              <w:keepLines w:val="0"/>
              <w:spacing w:after="0" w:line="240" w:lineRule="auto"/>
              <w:rPr>
                <w:ins w:id="36" w:author="張凱鈞" w:date="2015-03-17T16:59:00Z"/>
                <w:rFonts w:hint="eastAsia"/>
                <w:bCs/>
                <w:lang w:eastAsia="zh-TW"/>
              </w:rPr>
            </w:pPr>
            <w:ins w:id="37" w:author="張凱鈞" w:date="2015-03-17T16:59:00Z">
              <w:r>
                <w:rPr>
                  <w:rFonts w:hint="eastAsia"/>
                  <w:bCs/>
                  <w:lang w:eastAsia="zh-TW"/>
                </w:rPr>
                <w:t>DTAAI001</w:t>
              </w:r>
            </w:ins>
          </w:p>
        </w:tc>
        <w:tc>
          <w:tcPr>
            <w:tcW w:w="2340" w:type="dxa"/>
          </w:tcPr>
          <w:p w:rsidR="00AA38C8" w:rsidRDefault="00AA38C8" w:rsidP="00080E74">
            <w:pPr>
              <w:pStyle w:val="Tabletext"/>
              <w:keepLines w:val="0"/>
              <w:spacing w:after="0" w:line="240" w:lineRule="auto"/>
              <w:rPr>
                <w:ins w:id="38" w:author="張凱鈞" w:date="2015-03-17T16:59:00Z"/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預付天數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DTAAI001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80E74">
        <w:tc>
          <w:tcPr>
            <w:tcW w:w="252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金額</w:t>
            </w:r>
          </w:p>
        </w:tc>
        <w:tc>
          <w:tcPr>
            <w:tcW w:w="378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DTAAI001</w:t>
            </w:r>
          </w:p>
        </w:tc>
        <w:tc>
          <w:tcPr>
            <w:tcW w:w="2340" w:type="dxa"/>
          </w:tcPr>
          <w:p w:rsidR="00080E74" w:rsidRDefault="00080E74" w:rsidP="00080E7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BC7FFE" w:rsidRDefault="00080E74" w:rsidP="00080E7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sectPr w:rsidR="00BC7F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6F8" w:rsidRDefault="00A776F8" w:rsidP="00AA38C8">
      <w:r>
        <w:separator/>
      </w:r>
    </w:p>
  </w:endnote>
  <w:endnote w:type="continuationSeparator" w:id="0">
    <w:p w:rsidR="00A776F8" w:rsidRDefault="00A776F8" w:rsidP="00AA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6F8" w:rsidRDefault="00A776F8" w:rsidP="00AA38C8">
      <w:r>
        <w:separator/>
      </w:r>
    </w:p>
  </w:footnote>
  <w:footnote w:type="continuationSeparator" w:id="0">
    <w:p w:rsidR="00A776F8" w:rsidRDefault="00A776F8" w:rsidP="00AA3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AA2963"/>
    <w:multiLevelType w:val="hybridMultilevel"/>
    <w:tmpl w:val="ED325DF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6A8C13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7"/>
  </w:num>
  <w:num w:numId="5">
    <w:abstractNumId w:val="15"/>
  </w:num>
  <w:num w:numId="6">
    <w:abstractNumId w:val="8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6"/>
  </w:num>
  <w:num w:numId="14">
    <w:abstractNumId w:val="7"/>
  </w:num>
  <w:num w:numId="15">
    <w:abstractNumId w:val="12"/>
  </w:num>
  <w:num w:numId="16">
    <w:abstractNumId w:val="4"/>
  </w:num>
  <w:num w:numId="17">
    <w:abstractNumId w:val="14"/>
  </w:num>
  <w:num w:numId="18">
    <w:abstractNumId w:val="13"/>
  </w:num>
  <w:num w:numId="19">
    <w:abstractNumId w:val="11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0E74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125C"/>
    <w:rsid w:val="001872D8"/>
    <w:rsid w:val="001B350E"/>
    <w:rsid w:val="001D1238"/>
    <w:rsid w:val="001F2A03"/>
    <w:rsid w:val="00212685"/>
    <w:rsid w:val="00214A90"/>
    <w:rsid w:val="00234C3F"/>
    <w:rsid w:val="00236985"/>
    <w:rsid w:val="0023751E"/>
    <w:rsid w:val="00245CF4"/>
    <w:rsid w:val="00257A6D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95440"/>
    <w:rsid w:val="003A545C"/>
    <w:rsid w:val="003B256E"/>
    <w:rsid w:val="003B47FC"/>
    <w:rsid w:val="003E57B7"/>
    <w:rsid w:val="003E6911"/>
    <w:rsid w:val="00402183"/>
    <w:rsid w:val="0040617B"/>
    <w:rsid w:val="00414672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32D8C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A06EF1"/>
    <w:rsid w:val="00A15AE6"/>
    <w:rsid w:val="00A23753"/>
    <w:rsid w:val="00A31187"/>
    <w:rsid w:val="00A728BB"/>
    <w:rsid w:val="00A773B1"/>
    <w:rsid w:val="00A776F8"/>
    <w:rsid w:val="00A82440"/>
    <w:rsid w:val="00A96156"/>
    <w:rsid w:val="00AA298E"/>
    <w:rsid w:val="00AA38C8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C7FFE"/>
    <w:rsid w:val="00BE1857"/>
    <w:rsid w:val="00BF0F90"/>
    <w:rsid w:val="00C24A95"/>
    <w:rsid w:val="00C3025A"/>
    <w:rsid w:val="00C318BC"/>
    <w:rsid w:val="00C51F84"/>
    <w:rsid w:val="00C70352"/>
    <w:rsid w:val="00C757E4"/>
    <w:rsid w:val="00C92DA2"/>
    <w:rsid w:val="00C9460D"/>
    <w:rsid w:val="00CB197F"/>
    <w:rsid w:val="00CB25A4"/>
    <w:rsid w:val="00CB3658"/>
    <w:rsid w:val="00CB7F06"/>
    <w:rsid w:val="00CD0ADA"/>
    <w:rsid w:val="00CD1AA8"/>
    <w:rsid w:val="00CE3EFF"/>
    <w:rsid w:val="00D01B1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620E5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40D1EA7-70BB-4DBA-843A-08632185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395440"/>
    <w:rPr>
      <w:rFonts w:ascii="Arial" w:hAnsi="Arial" w:cs="Arial" w:hint="default"/>
      <w:sz w:val="20"/>
      <w:szCs w:val="20"/>
    </w:rPr>
  </w:style>
  <w:style w:type="paragraph" w:styleId="ac">
    <w:name w:val="header"/>
    <w:basedOn w:val="a"/>
    <w:link w:val="ad"/>
    <w:rsid w:val="00AA38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AA38C8"/>
  </w:style>
  <w:style w:type="paragraph" w:styleId="ae">
    <w:name w:val="footer"/>
    <w:basedOn w:val="a"/>
    <w:link w:val="af"/>
    <w:rsid w:val="00AA38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AA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lsvr20:9080/html/CM/QueryTable.jsp?Field=&#20107;&#25925;&#32773;&#32879;&#32097;&#38651;&#35441;&#21312;&#30908;" TargetMode="External"/><Relationship Id="rId13" Type="http://schemas.openxmlformats.org/officeDocument/2006/relationships/hyperlink" Target="http://cxlsvr20:9080/html/CM/QueryTable.jsp?Field=&#20107;&#25925;&#32773;&#25163;&#27231;&#34399;&#30908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xlsvr20:9080/html/CM/QueryTable.jsp?Field=&#20107;&#25925;&#32773;&#32879;&#32097;&#38651;&#35441;&#21312;&#30908;" TargetMode="External"/><Relationship Id="rId12" Type="http://schemas.openxmlformats.org/officeDocument/2006/relationships/hyperlink" Target="http://cxlsvr20:9080/html/CM/QueryTable.jsp?Field=&#20107;&#25925;&#32773;&#32879;&#32097;&#38651;&#35441;&#20998;&#27231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xlsvr20:9080/html/CM/QueryTable.jsp?Field=&#20107;&#25925;&#32773;emai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xlsvr20:9080/html/CM/QueryTable.jsp?Field=&#20107;&#25925;&#32773;&#32879;&#32097;&#38651;&#35441;&#20998;&#27231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xlsvr20:9080/html/CM/QueryTable.jsp?Field=&#20107;&#25925;&#32773;email" TargetMode="External"/><Relationship Id="rId10" Type="http://schemas.openxmlformats.org/officeDocument/2006/relationships/hyperlink" Target="http://cxlsvr20:9080/html/CM/QueryTable.jsp?Field=&#20107;&#25925;&#32773;&#32879;&#32097;&#38651;&#35441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xlsvr20:9080/html/CM/QueryTable.jsp?Field=&#20107;&#25925;&#32773;&#32879;&#32097;&#38651;&#35441;" TargetMode="External"/><Relationship Id="rId14" Type="http://schemas.openxmlformats.org/officeDocument/2006/relationships/hyperlink" Target="http://cxlsvr20:9080/html/CM/QueryTable.jsp?Field=&#20107;&#25925;&#32773;&#25163;&#27231;&#34399;&#30908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Links>
    <vt:vector size="60" baseType="variant">
      <vt:variant>
        <vt:i4>1695207097</vt:i4>
      </vt:variant>
      <vt:variant>
        <vt:i4>27</vt:i4>
      </vt:variant>
      <vt:variant>
        <vt:i4>0</vt:i4>
      </vt:variant>
      <vt:variant>
        <vt:i4>5</vt:i4>
      </vt:variant>
      <vt:variant>
        <vt:lpwstr>http://cxlsvr20:9080/html/CM/QueryTable.jsp?Field=事故者email</vt:lpwstr>
      </vt:variant>
      <vt:variant>
        <vt:lpwstr/>
      </vt:variant>
      <vt:variant>
        <vt:i4>1695207097</vt:i4>
      </vt:variant>
      <vt:variant>
        <vt:i4>24</vt:i4>
      </vt:variant>
      <vt:variant>
        <vt:i4>0</vt:i4>
      </vt:variant>
      <vt:variant>
        <vt:i4>5</vt:i4>
      </vt:variant>
      <vt:variant>
        <vt:lpwstr>http://cxlsvr20:9080/html/CM/QueryTable.jsp?Field=事故者email</vt:lpwstr>
      </vt:variant>
      <vt:variant>
        <vt:lpwstr/>
      </vt:variant>
      <vt:variant>
        <vt:i4>-2122930974</vt:i4>
      </vt:variant>
      <vt:variant>
        <vt:i4>21</vt:i4>
      </vt:variant>
      <vt:variant>
        <vt:i4>0</vt:i4>
      </vt:variant>
      <vt:variant>
        <vt:i4>5</vt:i4>
      </vt:variant>
      <vt:variant>
        <vt:lpwstr>http://cxlsvr20:9080/html/CM/QueryTable.jsp?Field=事故者手機號碼</vt:lpwstr>
      </vt:variant>
      <vt:variant>
        <vt:lpwstr/>
      </vt:variant>
      <vt:variant>
        <vt:i4>-2122930974</vt:i4>
      </vt:variant>
      <vt:variant>
        <vt:i4>18</vt:i4>
      </vt:variant>
      <vt:variant>
        <vt:i4>0</vt:i4>
      </vt:variant>
      <vt:variant>
        <vt:i4>5</vt:i4>
      </vt:variant>
      <vt:variant>
        <vt:lpwstr>http://cxlsvr20:9080/html/CM/QueryTable.jsp?Field=事故者手機號碼</vt:lpwstr>
      </vt:variant>
      <vt:variant>
        <vt:lpwstr/>
      </vt:variant>
      <vt:variant>
        <vt:i4>569391533</vt:i4>
      </vt:variant>
      <vt:variant>
        <vt:i4>15</vt:i4>
      </vt:variant>
      <vt:variant>
        <vt:i4>0</vt:i4>
      </vt:variant>
      <vt:variant>
        <vt:i4>5</vt:i4>
      </vt:variant>
      <vt:variant>
        <vt:lpwstr>http://cxlsvr20:9080/html/CM/QueryTable.jsp?Field=事故者聯絡電話分機</vt:lpwstr>
      </vt:variant>
      <vt:variant>
        <vt:lpwstr/>
      </vt:variant>
      <vt:variant>
        <vt:i4>569391533</vt:i4>
      </vt:variant>
      <vt:variant>
        <vt:i4>12</vt:i4>
      </vt:variant>
      <vt:variant>
        <vt:i4>0</vt:i4>
      </vt:variant>
      <vt:variant>
        <vt:i4>5</vt:i4>
      </vt:variant>
      <vt:variant>
        <vt:lpwstr>http://cxlsvr20:9080/html/CM/QueryTable.jsp?Field=事故者聯絡電話分機</vt:lpwstr>
      </vt:variant>
      <vt:variant>
        <vt:lpwstr/>
      </vt:variant>
      <vt:variant>
        <vt:i4>1945547740</vt:i4>
      </vt:variant>
      <vt:variant>
        <vt:i4>9</vt:i4>
      </vt:variant>
      <vt:variant>
        <vt:i4>0</vt:i4>
      </vt:variant>
      <vt:variant>
        <vt:i4>5</vt:i4>
      </vt:variant>
      <vt:variant>
        <vt:lpwstr>http://cxlsvr20:9080/html/CM/QueryTable.jsp?Field=事故者聯絡電話</vt:lpwstr>
      </vt:variant>
      <vt:variant>
        <vt:lpwstr/>
      </vt:variant>
      <vt:variant>
        <vt:i4>1945547740</vt:i4>
      </vt:variant>
      <vt:variant>
        <vt:i4>6</vt:i4>
      </vt:variant>
      <vt:variant>
        <vt:i4>0</vt:i4>
      </vt:variant>
      <vt:variant>
        <vt:i4>5</vt:i4>
      </vt:variant>
      <vt:variant>
        <vt:lpwstr>http://cxlsvr20:9080/html/CM/QueryTable.jsp?Field=事故者聯絡電話</vt:lpwstr>
      </vt:variant>
      <vt:variant>
        <vt:lpwstr/>
      </vt:variant>
      <vt:variant>
        <vt:i4>548813229</vt:i4>
      </vt:variant>
      <vt:variant>
        <vt:i4>3</vt:i4>
      </vt:variant>
      <vt:variant>
        <vt:i4>0</vt:i4>
      </vt:variant>
      <vt:variant>
        <vt:i4>5</vt:i4>
      </vt:variant>
      <vt:variant>
        <vt:lpwstr>http://cxlsvr20:9080/html/CM/QueryTable.jsp?Field=事故者聯絡電話區碼</vt:lpwstr>
      </vt:variant>
      <vt:variant>
        <vt:lpwstr/>
      </vt:variant>
      <vt:variant>
        <vt:i4>548813229</vt:i4>
      </vt:variant>
      <vt:variant>
        <vt:i4>0</vt:i4>
      </vt:variant>
      <vt:variant>
        <vt:i4>0</vt:i4>
      </vt:variant>
      <vt:variant>
        <vt:i4>5</vt:i4>
      </vt:variant>
      <vt:variant>
        <vt:lpwstr>http://cxlsvr20:9080/html/CM/QueryTable.jsp?Field=事故者聯絡電話區碼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