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E6684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"/>
                <w:attr w:name="Day" w:val="8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</w:t>
              </w:r>
              <w:r w:rsidR="00702160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B37806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702160">
                <w:rPr>
                  <w:rFonts w:ascii="新細明體" w:hAnsi="新細明體" w:hint="eastAsia"/>
                  <w:bCs/>
                  <w:lang w:eastAsia="zh-TW"/>
                </w:rPr>
                <w:t>08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F00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43B4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3B40" w:rsidRDefault="00743B4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2014/07/15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3B40" w:rsidRDefault="00743B4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新增個資紀錄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3B40" w:rsidRDefault="00743B4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忠瑋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3B40" w:rsidRDefault="00743B4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820"/>
        <w:gridCol w:w="1566"/>
        <w:gridCol w:w="2071"/>
        <w:tblGridChange w:id="1">
          <w:tblGrid>
            <w:gridCol w:w="1216"/>
            <w:gridCol w:w="1010"/>
            <w:gridCol w:w="4820"/>
            <w:gridCol w:w="1566"/>
            <w:gridCol w:w="2071"/>
          </w:tblGrid>
        </w:tblGridChange>
      </w:tblGrid>
      <w:tr w:rsidR="00A778F5" w:rsidRPr="00E8700A" w:rsidTr="00DA1FD0">
        <w:tc>
          <w:tcPr>
            <w:tcW w:w="1216" w:type="dxa"/>
          </w:tcPr>
          <w:p w:rsidR="00A778F5" w:rsidRPr="00E8700A" w:rsidRDefault="00A778F5" w:rsidP="00DA1F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A778F5" w:rsidRPr="00E8700A" w:rsidRDefault="00A778F5" w:rsidP="00DA1F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820" w:type="dxa"/>
          </w:tcPr>
          <w:p w:rsidR="00A778F5" w:rsidRPr="00E8700A" w:rsidRDefault="00A778F5" w:rsidP="00DA1F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A778F5" w:rsidRPr="00E8700A" w:rsidRDefault="00A778F5" w:rsidP="00DA1F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A778F5" w:rsidRPr="00E8700A" w:rsidRDefault="00A778F5" w:rsidP="00DA1F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778F5" w:rsidRPr="00E8700A" w:rsidTr="00A778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F5" w:rsidRDefault="00A778F5" w:rsidP="00DA1F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2019/5/27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F5" w:rsidRDefault="00414862" w:rsidP="00DA1F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伯珊" w:date="2019-05-29T15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</w:t>
              </w:r>
            </w:ins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F5" w:rsidRPr="00A778F5" w:rsidRDefault="00A778F5" w:rsidP="00A778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778F5">
              <w:rPr>
                <w:rFonts w:ascii="細明體" w:eastAsia="細明體" w:hAnsi="細明體" w:cs="Courier New" w:hint="eastAsia"/>
                <w:sz w:val="20"/>
                <w:szCs w:val="20"/>
              </w:rPr>
              <w:t>理賠受理去服務中心作業-壽核端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F5" w:rsidRDefault="00A778F5" w:rsidP="00DA1F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F5" w:rsidRPr="00A778F5" w:rsidRDefault="00A778F5" w:rsidP="00DA1FD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778F5">
              <w:rPr>
                <w:rFonts w:ascii="細明體" w:eastAsia="細明體" w:hAnsi="細明體" w:cs="Courier New" w:hint="eastAsia"/>
                <w:sz w:val="20"/>
                <w:szCs w:val="20"/>
              </w:rPr>
              <w:t>190402002089</w:t>
            </w:r>
          </w:p>
        </w:tc>
      </w:tr>
      <w:tr w:rsidR="006B3FF9" w:rsidRPr="00E8700A" w:rsidTr="006B3FF9">
        <w:trPr>
          <w:ins w:id="3" w:author="伯珊" w:date="2019-11-29T17:04:00Z"/>
        </w:trPr>
        <w:tc>
          <w:tcPr>
            <w:tcW w:w="1216" w:type="dxa"/>
          </w:tcPr>
          <w:p w:rsidR="006B3FF9" w:rsidRPr="00E8700A" w:rsidRDefault="006B3FF9" w:rsidP="000B57DD">
            <w:pPr>
              <w:spacing w:line="240" w:lineRule="atLeast"/>
              <w:jc w:val="center"/>
              <w:rPr>
                <w:ins w:id="4" w:author="伯珊" w:date="2019-11-29T17:04:00Z"/>
                <w:rFonts w:ascii="細明體" w:eastAsia="細明體" w:hAnsi="細明體" w:cs="Courier New"/>
                <w:sz w:val="20"/>
                <w:szCs w:val="20"/>
              </w:rPr>
            </w:pPr>
            <w:ins w:id="5" w:author="伯珊" w:date="2019-11-29T17:0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2019/09/26</w:t>
              </w:r>
            </w:ins>
          </w:p>
        </w:tc>
        <w:tc>
          <w:tcPr>
            <w:tcW w:w="1010" w:type="dxa"/>
          </w:tcPr>
          <w:p w:rsidR="006B3FF9" w:rsidRPr="00E8700A" w:rsidRDefault="006B3FF9" w:rsidP="000B57DD">
            <w:pPr>
              <w:spacing w:line="240" w:lineRule="atLeast"/>
              <w:jc w:val="center"/>
              <w:rPr>
                <w:ins w:id="6" w:author="伯珊" w:date="2019-11-29T17:04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伯珊" w:date="2019-11-29T17:0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820" w:type="dxa"/>
          </w:tcPr>
          <w:p w:rsidR="006B3FF9" w:rsidRPr="00E8700A" w:rsidRDefault="006B3FF9" w:rsidP="000B57DD">
            <w:pPr>
              <w:spacing w:line="240" w:lineRule="atLeast"/>
              <w:rPr>
                <w:ins w:id="8" w:author="伯珊" w:date="2019-11-29T17:04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伯珊" w:date="2019-11-29T17:04:00Z">
              <w:r w:rsidRPr="0090553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跳服中試點系統優化程式上線</w:t>
              </w:r>
            </w:ins>
          </w:p>
        </w:tc>
        <w:tc>
          <w:tcPr>
            <w:tcW w:w="1566" w:type="dxa"/>
          </w:tcPr>
          <w:p w:rsidR="006B3FF9" w:rsidRDefault="006B3FF9" w:rsidP="000B57DD">
            <w:pPr>
              <w:spacing w:line="240" w:lineRule="atLeast"/>
              <w:jc w:val="center"/>
              <w:rPr>
                <w:ins w:id="10" w:author="伯珊" w:date="2019-11-29T17:04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伯珊" w:date="2019-11-29T17:0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伯珊</w:t>
              </w:r>
            </w:ins>
          </w:p>
        </w:tc>
        <w:tc>
          <w:tcPr>
            <w:tcW w:w="2071" w:type="dxa"/>
          </w:tcPr>
          <w:p w:rsidR="006B3FF9" w:rsidRPr="008B2BD3" w:rsidRDefault="006B3FF9" w:rsidP="000B57DD">
            <w:pPr>
              <w:spacing w:line="240" w:lineRule="atLeast"/>
              <w:jc w:val="center"/>
              <w:rPr>
                <w:ins w:id="12" w:author="伯珊" w:date="2019-11-29T17:04:00Z"/>
                <w:rFonts w:ascii="細明體" w:eastAsia="細明體" w:hAnsi="細明體"/>
                <w:sz w:val="20"/>
              </w:rPr>
            </w:pPr>
            <w:ins w:id="13" w:author="伯珊" w:date="2019-11-29T17:04:00Z">
              <w:r w:rsidRPr="00905538">
                <w:rPr>
                  <w:rFonts w:ascii="細明體" w:eastAsia="細明體" w:hAnsi="細明體"/>
                  <w:sz w:val="20"/>
                </w:rPr>
                <w:t>190910000705</w:t>
              </w:r>
            </w:ins>
          </w:p>
        </w:tc>
      </w:tr>
    </w:tbl>
    <w:p w:rsidR="00A778F5" w:rsidRDefault="00A778F5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702160">
        <w:rPr>
          <w:rFonts w:hint="eastAsia"/>
          <w:b/>
          <w:kern w:val="2"/>
          <w:sz w:val="24"/>
          <w:szCs w:val="24"/>
          <w:lang w:eastAsia="zh-TW"/>
        </w:rPr>
        <w:t>P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702160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702160">
        <w:rPr>
          <w:rFonts w:hint="eastAsia"/>
          <w:b/>
          <w:kern w:val="2"/>
          <w:sz w:val="24"/>
          <w:szCs w:val="24"/>
          <w:lang w:eastAsia="zh-TW"/>
        </w:rPr>
        <w:t>報表印製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702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報表印製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02160"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70216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702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報表印製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912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 w:rsidP="00B977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AA001</w:t>
            </w:r>
          </w:p>
        </w:tc>
      </w:tr>
      <w:tr w:rsidR="006651BA">
        <w:tblPrEx>
          <w:tblLook w:val="01E0" w:firstRow="1" w:lastRow="1" w:firstColumn="1" w:lastColumn="1" w:noHBand="0" w:noVBand="0"/>
        </w:tblPrEx>
        <w:trPr>
          <w:ins w:id="14" w:author="伯珊" w:date="2019-05-30T17:29:00Z"/>
        </w:trPr>
        <w:tc>
          <w:tcPr>
            <w:tcW w:w="720" w:type="dxa"/>
          </w:tcPr>
          <w:p w:rsidR="006651BA" w:rsidRDefault="006651BA">
            <w:pPr>
              <w:numPr>
                <w:ilvl w:val="0"/>
                <w:numId w:val="5"/>
              </w:numPr>
              <w:rPr>
                <w:ins w:id="15" w:author="伯珊" w:date="2019-05-30T17:29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6651BA" w:rsidRDefault="006651BA">
            <w:pPr>
              <w:pStyle w:val="Tabletext"/>
              <w:rPr>
                <w:ins w:id="16" w:author="伯珊" w:date="2019-05-30T17:29:00Z"/>
                <w:rFonts w:hint="eastAsia"/>
                <w:lang w:eastAsia="zh-TW"/>
              </w:rPr>
            </w:pPr>
            <w:ins w:id="17" w:author="伯珊" w:date="2019-05-30T17:29:00Z">
              <w:r>
                <w:rPr>
                  <w:rFonts w:hint="eastAsia"/>
                  <w:lang w:eastAsia="zh-TW"/>
                </w:rPr>
                <w:t>理賠補全記錄檔</w:t>
              </w:r>
            </w:ins>
          </w:p>
        </w:tc>
        <w:tc>
          <w:tcPr>
            <w:tcW w:w="3960" w:type="dxa"/>
          </w:tcPr>
          <w:p w:rsidR="006651BA" w:rsidRDefault="006651BA">
            <w:pPr>
              <w:jc w:val="center"/>
              <w:rPr>
                <w:ins w:id="18" w:author="伯珊" w:date="2019-05-30T17:29:00Z"/>
                <w:sz w:val="20"/>
                <w:szCs w:val="20"/>
              </w:rPr>
            </w:pPr>
            <w:ins w:id="19" w:author="伯珊" w:date="2019-05-30T17:29:00Z">
              <w:r>
                <w:rPr>
                  <w:rFonts w:hint="eastAsia"/>
                  <w:sz w:val="20"/>
                  <w:szCs w:val="20"/>
                </w:rPr>
                <w:t>DTAAJ010</w:t>
              </w:r>
            </w:ins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414862" w:rsidP="00414862">
      <w:pPr>
        <w:numPr>
          <w:ilvl w:val="0"/>
          <w:numId w:val="3"/>
        </w:numPr>
        <w:rPr>
          <w:ins w:id="20" w:author="伯珊" w:date="2019-05-29T15:46:00Z"/>
          <w:rFonts w:ascii="細明體" w:eastAsia="細明體" w:hAnsi="細明體"/>
          <w:sz w:val="20"/>
          <w:szCs w:val="20"/>
        </w:rPr>
        <w:pPrChange w:id="21" w:author="伯珊" w:date="2019-05-29T15:46:00Z">
          <w:pPr/>
        </w:pPrChange>
      </w:pPr>
      <w:ins w:id="22" w:author="伯珊" w:date="2019-05-29T15:46:00Z">
        <w:r>
          <w:rPr>
            <w:rFonts w:ascii="細明體" w:eastAsia="細明體" w:hAnsi="細明體" w:hint="eastAsia"/>
            <w:sz w:val="20"/>
            <w:szCs w:val="20"/>
          </w:rPr>
          <w:t>畫面</w:t>
        </w:r>
      </w:ins>
    </w:p>
    <w:p w:rsidR="00414862" w:rsidRDefault="00414862" w:rsidP="006B3FF9">
      <w:pPr>
        <w:rPr>
          <w:rFonts w:ascii="細明體" w:eastAsia="細明體" w:hAnsi="細明體" w:hint="eastAsia"/>
          <w:sz w:val="20"/>
          <w:szCs w:val="20"/>
        </w:rPr>
      </w:pPr>
      <w:ins w:id="23" w:author="伯珊" w:date="2019-05-29T15:46:00Z">
        <w:r w:rsidRPr="0051700D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38.5pt;height:144.75pt;visibility:visible">
              <v:imagedata r:id="rId8" o:title=""/>
            </v:shape>
          </w:pict>
        </w:r>
      </w:ins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F83438" w:rsidP="009B2779">
      <w:pPr>
        <w:numPr>
          <w:ilvl w:val="0"/>
          <w:numId w:val="2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報表種類</w:t>
      </w:r>
      <w:r w:rsidR="00414862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簡易上傳檢核表</w:t>
      </w:r>
      <w:r w:rsidR="00414862">
        <w:rPr>
          <w:rFonts w:hint="eastAsia"/>
          <w:sz w:val="20"/>
          <w:szCs w:val="20"/>
        </w:rPr>
        <w:t>(</w:t>
      </w:r>
      <w:r w:rsidR="00414862" w:rsidRPr="00414862">
        <w:rPr>
          <w:sz w:val="20"/>
          <w:szCs w:val="20"/>
        </w:rPr>
        <w:t>AA001</w:t>
      </w:r>
      <w:r w:rsidR="00414862">
        <w:rPr>
          <w:rFonts w:hint="eastAsia"/>
          <w:sz w:val="20"/>
          <w:szCs w:val="20"/>
        </w:rPr>
        <w:t>)</w:t>
      </w:r>
      <w:ins w:id="24" w:author="伯珊" w:date="2019-05-29T19:14:00Z">
        <w:r w:rsidR="00B04868">
          <w:rPr>
            <w:rFonts w:hint="eastAsia"/>
            <w:sz w:val="20"/>
            <w:szCs w:val="20"/>
          </w:rPr>
          <w:t>(</w:t>
        </w:r>
        <w:r w:rsidR="00B04868">
          <w:rPr>
            <w:rFonts w:hint="eastAsia"/>
            <w:sz w:val="20"/>
            <w:szCs w:val="20"/>
          </w:rPr>
          <w:t>預設值</w:t>
        </w:r>
        <w:r w:rsidR="00B04868">
          <w:rPr>
            <w:rFonts w:hint="eastAsia"/>
            <w:sz w:val="20"/>
            <w:szCs w:val="20"/>
          </w:rPr>
          <w:t>)</w:t>
        </w:r>
      </w:ins>
      <w:ins w:id="25" w:author="伯珊" w:date="2019-05-29T15:41:00Z">
        <w:r w:rsidR="00414862">
          <w:rPr>
            <w:rFonts w:hint="eastAsia"/>
            <w:sz w:val="20"/>
            <w:szCs w:val="20"/>
          </w:rPr>
          <w:t>、</w:t>
        </w:r>
        <w:r w:rsidR="00414862" w:rsidRPr="00414862">
          <w:rPr>
            <w:rFonts w:hint="eastAsia"/>
            <w:sz w:val="20"/>
            <w:szCs w:val="20"/>
          </w:rPr>
          <w:t>跳服中件檢核表</w:t>
        </w:r>
        <w:r w:rsidR="00414862">
          <w:rPr>
            <w:rFonts w:hint="eastAsia"/>
            <w:sz w:val="20"/>
            <w:szCs w:val="20"/>
          </w:rPr>
          <w:t>(</w:t>
        </w:r>
        <w:r w:rsidR="00414862">
          <w:rPr>
            <w:sz w:val="20"/>
            <w:szCs w:val="20"/>
          </w:rPr>
          <w:t>AA002</w:t>
        </w:r>
        <w:r w:rsidR="00414862">
          <w:rPr>
            <w:rFonts w:hint="eastAsia"/>
            <w:sz w:val="20"/>
            <w:szCs w:val="20"/>
          </w:rPr>
          <w:t>)</w:t>
        </w:r>
      </w:ins>
      <w:ins w:id="26" w:author="伯珊" w:date="2019-05-29T15:42:00Z">
        <w:r w:rsidR="00414862">
          <w:rPr>
            <w:rFonts w:hint="eastAsia"/>
            <w:sz w:val="20"/>
            <w:szCs w:val="20"/>
          </w:rPr>
          <w:t>、</w:t>
        </w:r>
        <w:r w:rsidR="00414862" w:rsidRPr="00414862">
          <w:rPr>
            <w:rFonts w:hint="eastAsia"/>
            <w:sz w:val="20"/>
            <w:szCs w:val="20"/>
          </w:rPr>
          <w:t>行動補全檢核表</w:t>
        </w:r>
        <w:r w:rsidR="00414862">
          <w:rPr>
            <w:rFonts w:hint="eastAsia"/>
            <w:sz w:val="20"/>
            <w:szCs w:val="20"/>
          </w:rPr>
          <w:t>(</w:t>
        </w:r>
        <w:r w:rsidR="00414862">
          <w:rPr>
            <w:sz w:val="20"/>
            <w:szCs w:val="20"/>
          </w:rPr>
          <w:t>AA003</w:t>
        </w:r>
        <w:r w:rsidR="00414862">
          <w:rPr>
            <w:rFonts w:hint="eastAsia"/>
            <w:sz w:val="20"/>
            <w:szCs w:val="20"/>
          </w:rPr>
          <w:t>)</w:t>
        </w:r>
      </w:ins>
      <w:r w:rsidR="00414862">
        <w:rPr>
          <w:rFonts w:hint="eastAsia"/>
          <w:sz w:val="20"/>
          <w:szCs w:val="20"/>
        </w:rPr>
        <w:t>。受理單位預設為登入者單位代號，</w:t>
      </w:r>
      <w:r w:rsidR="00414862">
        <w:rPr>
          <w:rFonts w:hint="eastAsia"/>
          <w:sz w:val="20"/>
          <w:szCs w:val="20"/>
        </w:rPr>
        <w:t>READONLY</w:t>
      </w:r>
      <w:r w:rsidR="00414862">
        <w:rPr>
          <w:rFonts w:hint="eastAsia"/>
          <w:sz w:val="20"/>
          <w:szCs w:val="20"/>
        </w:rPr>
        <w:t>。受理日期預設為今日</w:t>
      </w:r>
      <w:r>
        <w:rPr>
          <w:rFonts w:hint="eastAsia"/>
          <w:sz w:val="20"/>
          <w:szCs w:val="20"/>
        </w:rPr>
        <w:t>。</w:t>
      </w:r>
      <w:ins w:id="27" w:author="伯珊" w:date="2019-11-29T17:14:00Z">
        <w:r w:rsidR="00BB3453" w:rsidRPr="00BB3453">
          <w:rPr>
            <w:rFonts w:hint="eastAsia"/>
            <w:sz w:val="20"/>
            <w:szCs w:val="20"/>
          </w:rPr>
          <w:t>跳服中件檢核表</w:t>
        </w:r>
        <w:r w:rsidR="00BB3453" w:rsidRPr="00BB3453">
          <w:rPr>
            <w:rFonts w:hint="eastAsia"/>
            <w:sz w:val="20"/>
            <w:szCs w:val="20"/>
          </w:rPr>
          <w:t>(AA002)</w:t>
        </w:r>
        <w:r w:rsidR="00BB3453" w:rsidRPr="00BB3453">
          <w:rPr>
            <w:rFonts w:hint="eastAsia"/>
            <w:sz w:val="20"/>
            <w:szCs w:val="20"/>
          </w:rPr>
          <w:t>、行動補全檢核表</w:t>
        </w:r>
        <w:r w:rsidR="00BB3453" w:rsidRPr="00BB3453">
          <w:rPr>
            <w:rFonts w:hint="eastAsia"/>
            <w:sz w:val="20"/>
            <w:szCs w:val="20"/>
          </w:rPr>
          <w:t>(AA003)</w:t>
        </w:r>
        <w:r w:rsidR="00BB3453">
          <w:rPr>
            <w:rFonts w:hint="eastAsia"/>
            <w:sz w:val="20"/>
            <w:szCs w:val="20"/>
          </w:rPr>
          <w:t>新</w:t>
        </w:r>
      </w:ins>
      <w:ins w:id="28" w:author="伯珊" w:date="2019-11-29T17:15:00Z">
        <w:r w:rsidR="00BB3453">
          <w:rPr>
            <w:rFonts w:hint="eastAsia"/>
            <w:sz w:val="20"/>
            <w:szCs w:val="20"/>
          </w:rPr>
          <w:t>增篩選：</w:t>
        </w:r>
      </w:ins>
      <w:ins w:id="29" w:author="伯珊" w:date="2019-11-29T17:42:00Z">
        <w:r w:rsidR="009B2779" w:rsidRPr="009B2779">
          <w:rPr>
            <w:rFonts w:hint="eastAsia"/>
            <w:sz w:val="20"/>
            <w:szCs w:val="20"/>
          </w:rPr>
          <w:t>未列印</w:t>
        </w:r>
        <w:r w:rsidR="009B2779">
          <w:rPr>
            <w:rFonts w:hint="eastAsia"/>
            <w:sz w:val="20"/>
            <w:szCs w:val="20"/>
          </w:rPr>
          <w:t>、已列印、全部</w:t>
        </w:r>
      </w:ins>
    </w:p>
    <w:p w:rsidR="00C109CD" w:rsidRDefault="00C109CD" w:rsidP="00C109CD">
      <w:pPr>
        <w:ind w:left="425"/>
        <w:rPr>
          <w:rFonts w:hint="eastAsia"/>
          <w:sz w:val="20"/>
          <w:szCs w:val="20"/>
        </w:rPr>
      </w:pPr>
    </w:p>
    <w:p w:rsidR="002234A2" w:rsidRDefault="00F83438" w:rsidP="00C109CD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查詢：</w:t>
      </w:r>
    </w:p>
    <w:p w:rsidR="005B4CBF" w:rsidRDefault="005B4CBF" w:rsidP="006B3FF9">
      <w:pPr>
        <w:numPr>
          <w:ilvl w:val="1"/>
          <w:numId w:val="22"/>
        </w:numPr>
        <w:rPr>
          <w:ins w:id="30" w:author="伯珊" w:date="2019-05-29T15:48:00Z"/>
          <w:sz w:val="20"/>
          <w:szCs w:val="20"/>
        </w:rPr>
        <w:pPrChange w:id="31" w:author="伯珊" w:date="2019-05-29T18:55:00Z">
          <w:pPr>
            <w:ind w:firstLine="480"/>
          </w:pPr>
        </w:pPrChange>
      </w:pPr>
      <w:ins w:id="32" w:author="伯珊" w:date="2019-05-29T15:48:00Z">
        <w:r>
          <w:rPr>
            <w:rFonts w:hint="eastAsia"/>
            <w:sz w:val="20"/>
            <w:szCs w:val="20"/>
          </w:rPr>
          <w:t>當報表種類</w:t>
        </w:r>
        <w:r>
          <w:rPr>
            <w:rFonts w:hint="eastAsia"/>
            <w:sz w:val="20"/>
            <w:szCs w:val="20"/>
          </w:rPr>
          <w:t>=</w:t>
        </w:r>
      </w:ins>
      <w:ins w:id="33" w:author="伯珊" w:date="2019-05-30T13:55:00Z">
        <w:r w:rsidR="002E3098">
          <w:rPr>
            <w:sz w:val="20"/>
            <w:szCs w:val="20"/>
          </w:rPr>
          <w:t xml:space="preserve"> </w:t>
        </w:r>
      </w:ins>
      <w:ins w:id="34" w:author="伯珊" w:date="2019-11-29T17:12:00Z">
        <w:r w:rsidR="006B3FF9" w:rsidRPr="006B3FF9">
          <w:rPr>
            <w:rFonts w:hint="eastAsia"/>
            <w:sz w:val="20"/>
            <w:szCs w:val="20"/>
          </w:rPr>
          <w:t>受理檢核表補印</w:t>
        </w:r>
      </w:ins>
      <w:ins w:id="35" w:author="伯珊" w:date="2019-05-29T15:48:00Z">
        <w:r>
          <w:rPr>
            <w:rFonts w:hint="eastAsia"/>
            <w:sz w:val="20"/>
            <w:szCs w:val="20"/>
          </w:rPr>
          <w:t>：</w:t>
        </w:r>
      </w:ins>
    </w:p>
    <w:p w:rsidR="00F83438" w:rsidRDefault="00F83438" w:rsidP="00C109CD">
      <w:pPr>
        <w:numPr>
          <w:ilvl w:val="2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READ DTAAA003 By </w:t>
      </w:r>
      <w:r>
        <w:rPr>
          <w:rFonts w:hint="eastAsia"/>
          <w:sz w:val="20"/>
          <w:szCs w:val="20"/>
        </w:rPr>
        <w:t>傳入</w:t>
      </w:r>
      <w:r w:rsidR="00414862">
        <w:rPr>
          <w:rFonts w:hint="eastAsia"/>
          <w:sz w:val="20"/>
          <w:szCs w:val="20"/>
        </w:rPr>
        <w:t>受理單位、傳入受理日期轉西元年月日</w:t>
      </w:r>
    </w:p>
    <w:p w:rsidR="002234A2" w:rsidRDefault="002234A2" w:rsidP="002234A2">
      <w:pPr>
        <w:numPr>
          <w:ilvl w:val="1"/>
          <w:numId w:val="22"/>
        </w:numPr>
        <w:rPr>
          <w:ins w:id="36" w:author="伯珊" w:date="2019-05-29T18:56:00Z"/>
          <w:sz w:val="20"/>
          <w:szCs w:val="20"/>
        </w:rPr>
        <w:pPrChange w:id="37" w:author="伯珊" w:date="2019-05-29T18:56:00Z">
          <w:pPr>
            <w:ind w:firstLine="480"/>
          </w:pPr>
        </w:pPrChange>
      </w:pPr>
      <w:ins w:id="38" w:author="伯珊" w:date="2019-05-29T18:56:00Z">
        <w:r>
          <w:rPr>
            <w:rFonts w:hint="eastAsia"/>
            <w:sz w:val="20"/>
            <w:szCs w:val="20"/>
          </w:rPr>
          <w:t>當報表種類</w:t>
        </w:r>
        <w:r>
          <w:rPr>
            <w:rFonts w:hint="eastAsia"/>
            <w:sz w:val="20"/>
            <w:szCs w:val="20"/>
          </w:rPr>
          <w:t>=</w:t>
        </w:r>
      </w:ins>
      <w:ins w:id="39" w:author="伯珊" w:date="2019-05-30T13:55:00Z">
        <w:r w:rsidR="002E3098">
          <w:rPr>
            <w:sz w:val="20"/>
            <w:szCs w:val="20"/>
          </w:rPr>
          <w:t xml:space="preserve"> </w:t>
        </w:r>
      </w:ins>
      <w:ins w:id="40" w:author="伯珊" w:date="2019-05-29T18:56:00Z">
        <w:r w:rsidRPr="002234A2">
          <w:rPr>
            <w:rFonts w:hint="eastAsia"/>
            <w:sz w:val="20"/>
            <w:szCs w:val="20"/>
          </w:rPr>
          <w:t>跳服中件檢核表</w:t>
        </w:r>
        <w:r>
          <w:rPr>
            <w:rFonts w:hint="eastAsia"/>
            <w:sz w:val="20"/>
            <w:szCs w:val="20"/>
          </w:rPr>
          <w:t>：</w:t>
        </w:r>
      </w:ins>
    </w:p>
    <w:p w:rsidR="002234A2" w:rsidRDefault="002234A2" w:rsidP="002234A2">
      <w:pPr>
        <w:numPr>
          <w:ilvl w:val="2"/>
          <w:numId w:val="22"/>
        </w:numPr>
        <w:rPr>
          <w:ins w:id="41" w:author="伯珊" w:date="2019-05-29T18:57:00Z"/>
          <w:sz w:val="20"/>
          <w:szCs w:val="20"/>
        </w:rPr>
        <w:pPrChange w:id="42" w:author="伯珊" w:date="2019-05-29T18:56:00Z">
          <w:pPr>
            <w:ind w:firstLine="480"/>
          </w:pPr>
        </w:pPrChange>
      </w:pPr>
      <w:ins w:id="43" w:author="伯珊" w:date="2019-05-29T18:57:00Z">
        <w:r w:rsidRPr="002234A2">
          <w:rPr>
            <w:rFonts w:hint="eastAsia"/>
            <w:sz w:val="20"/>
            <w:szCs w:val="20"/>
          </w:rPr>
          <w:t>READ DTAAA003</w:t>
        </w:r>
        <w:r>
          <w:rPr>
            <w:rFonts w:hint="eastAsia"/>
            <w:sz w:val="20"/>
            <w:szCs w:val="20"/>
          </w:rPr>
          <w:t xml:space="preserve"> </w:t>
        </w:r>
        <w:r>
          <w:rPr>
            <w:sz w:val="20"/>
            <w:szCs w:val="20"/>
          </w:rPr>
          <w:t>JOIN DTAAA001</w:t>
        </w:r>
        <w:r w:rsidRPr="002234A2">
          <w:rPr>
            <w:rFonts w:hint="eastAsia"/>
            <w:sz w:val="20"/>
            <w:szCs w:val="20"/>
          </w:rPr>
          <w:t xml:space="preserve"> </w:t>
        </w:r>
      </w:ins>
      <w:ins w:id="44" w:author="伯珊" w:date="2019-05-29T19:00:00Z">
        <w:r w:rsidR="00F8467E">
          <w:rPr>
            <w:rFonts w:hint="eastAsia"/>
            <w:sz w:val="20"/>
            <w:szCs w:val="20"/>
          </w:rPr>
          <w:t>，</w:t>
        </w:r>
      </w:ins>
      <w:ins w:id="45" w:author="伯珊" w:date="2019-05-29T18:57:00Z">
        <w:r>
          <w:rPr>
            <w:rFonts w:hint="eastAsia"/>
            <w:sz w:val="20"/>
            <w:szCs w:val="20"/>
          </w:rPr>
          <w:t>條件：</w:t>
        </w:r>
      </w:ins>
    </w:p>
    <w:p w:rsidR="002234A2" w:rsidRDefault="002234A2" w:rsidP="002234A2">
      <w:pPr>
        <w:numPr>
          <w:ilvl w:val="3"/>
          <w:numId w:val="22"/>
        </w:numPr>
        <w:rPr>
          <w:ins w:id="46" w:author="伯珊" w:date="2019-05-29T18:58:00Z"/>
          <w:sz w:val="20"/>
          <w:szCs w:val="20"/>
        </w:rPr>
        <w:pPrChange w:id="47" w:author="伯珊" w:date="2019-05-29T18:58:00Z">
          <w:pPr>
            <w:ind w:firstLine="480"/>
          </w:pPr>
        </w:pPrChange>
      </w:pPr>
      <w:ins w:id="48" w:author="伯珊" w:date="2019-05-29T18:58:00Z">
        <w:r>
          <w:rPr>
            <w:rFonts w:hint="eastAsia"/>
            <w:sz w:val="20"/>
            <w:szCs w:val="20"/>
          </w:rPr>
          <w:t>D</w:t>
        </w:r>
        <w:r>
          <w:rPr>
            <w:sz w:val="20"/>
            <w:szCs w:val="20"/>
          </w:rPr>
          <w:t>TAAA003.APLY_NO = DTAAA001.APLY_NO</w:t>
        </w:r>
      </w:ins>
    </w:p>
    <w:p w:rsidR="002234A2" w:rsidRDefault="002234A2" w:rsidP="002234A2">
      <w:pPr>
        <w:numPr>
          <w:ilvl w:val="3"/>
          <w:numId w:val="22"/>
        </w:numPr>
        <w:rPr>
          <w:ins w:id="49" w:author="伯珊" w:date="2019-05-29T18:57:00Z"/>
          <w:rFonts w:hint="eastAsia"/>
          <w:sz w:val="20"/>
          <w:szCs w:val="20"/>
        </w:rPr>
        <w:pPrChange w:id="50" w:author="伯珊" w:date="2019-05-29T18:58:00Z">
          <w:pPr>
            <w:ind w:firstLine="480"/>
          </w:pPr>
        </w:pPrChange>
      </w:pPr>
      <w:ins w:id="51" w:author="伯珊" w:date="2019-05-29T18:58:00Z">
        <w:r>
          <w:rPr>
            <w:rFonts w:hint="eastAsia"/>
            <w:sz w:val="20"/>
            <w:szCs w:val="20"/>
          </w:rPr>
          <w:t>DTAAA003.</w:t>
        </w:r>
        <w:r w:rsidRPr="002234A2">
          <w:rPr>
            <w:rFonts w:ascii="Courier New" w:hAnsi="Courier New" w:cs="Courier New"/>
            <w:sz w:val="22"/>
            <w:szCs w:val="22"/>
          </w:rPr>
          <w:t xml:space="preserve"> </w:t>
        </w:r>
        <w:r>
          <w:rPr>
            <w:rFonts w:ascii="Courier New" w:hAnsi="Courier New" w:cs="Courier New"/>
            <w:sz w:val="22"/>
            <w:szCs w:val="22"/>
          </w:rPr>
          <w:t xml:space="preserve">APLY_DIV_NO = </w:t>
        </w:r>
      </w:ins>
      <w:ins w:id="52" w:author="伯珊" w:date="2019-05-29T18:57:00Z">
        <w:r>
          <w:rPr>
            <w:rFonts w:hint="eastAsia"/>
            <w:sz w:val="20"/>
            <w:szCs w:val="20"/>
          </w:rPr>
          <w:t>傳入受理單位</w:t>
        </w:r>
      </w:ins>
    </w:p>
    <w:p w:rsidR="002234A2" w:rsidRDefault="002234A2" w:rsidP="00F22F70">
      <w:pPr>
        <w:numPr>
          <w:ilvl w:val="3"/>
          <w:numId w:val="22"/>
        </w:numPr>
        <w:rPr>
          <w:ins w:id="53" w:author="伯珊" w:date="2019-05-29T18:59:00Z"/>
          <w:sz w:val="20"/>
          <w:szCs w:val="20"/>
        </w:rPr>
        <w:pPrChange w:id="54" w:author="伯珊" w:date="2019-05-29T18:58:00Z">
          <w:pPr>
            <w:ind w:firstLine="480"/>
          </w:pPr>
        </w:pPrChange>
      </w:pPr>
      <w:ins w:id="55" w:author="伯珊" w:date="2019-05-29T18:59:00Z">
        <w:r>
          <w:rPr>
            <w:sz w:val="20"/>
            <w:szCs w:val="20"/>
          </w:rPr>
          <w:t>DATE(</w:t>
        </w:r>
      </w:ins>
      <w:ins w:id="56" w:author="伯珊" w:date="2019-11-29T18:14:00Z">
        <w:r w:rsidR="00F22F70" w:rsidRPr="00F22F70">
          <w:rPr>
            <w:sz w:val="20"/>
            <w:szCs w:val="20"/>
          </w:rPr>
          <w:t>DTAAA001</w:t>
        </w:r>
      </w:ins>
      <w:ins w:id="57" w:author="伯珊" w:date="2019-05-29T18:58:00Z">
        <w:r>
          <w:rPr>
            <w:rFonts w:hint="eastAsia"/>
            <w:sz w:val="20"/>
            <w:szCs w:val="20"/>
          </w:rPr>
          <w:t>.</w:t>
        </w:r>
        <w:r w:rsidRPr="002234A2">
          <w:t xml:space="preserve"> </w:t>
        </w:r>
      </w:ins>
      <w:ins w:id="58" w:author="伯珊" w:date="2019-11-29T18:14:00Z">
        <w:r w:rsidR="00F22F70" w:rsidRPr="00F22F70">
          <w:rPr>
            <w:sz w:val="20"/>
            <w:szCs w:val="20"/>
          </w:rPr>
          <w:t>KEY_IN_TIME</w:t>
        </w:r>
      </w:ins>
      <w:ins w:id="59" w:author="伯珊" w:date="2019-05-29T18:59:00Z">
        <w:r>
          <w:rPr>
            <w:sz w:val="20"/>
            <w:szCs w:val="20"/>
          </w:rPr>
          <w:t>)</w:t>
        </w:r>
      </w:ins>
      <w:ins w:id="60" w:author="伯珊" w:date="2019-05-29T18:58:00Z">
        <w:r>
          <w:rPr>
            <w:sz w:val="20"/>
            <w:szCs w:val="20"/>
          </w:rPr>
          <w:t xml:space="preserve"> = </w:t>
        </w:r>
      </w:ins>
      <w:ins w:id="61" w:author="伯珊" w:date="2019-05-29T18:57:00Z">
        <w:r w:rsidRPr="002234A2">
          <w:rPr>
            <w:rFonts w:hint="eastAsia"/>
            <w:sz w:val="20"/>
            <w:szCs w:val="20"/>
          </w:rPr>
          <w:t>傳入受理日期轉西元年月日</w:t>
        </w:r>
      </w:ins>
    </w:p>
    <w:p w:rsidR="002234A2" w:rsidRDefault="002234A2" w:rsidP="002234A2">
      <w:pPr>
        <w:numPr>
          <w:ilvl w:val="3"/>
          <w:numId w:val="22"/>
        </w:numPr>
        <w:rPr>
          <w:ins w:id="62" w:author="伯珊" w:date="2019-05-29T19:00:00Z"/>
          <w:sz w:val="20"/>
          <w:szCs w:val="20"/>
        </w:rPr>
        <w:pPrChange w:id="63" w:author="伯珊" w:date="2019-05-29T18:58:00Z">
          <w:pPr>
            <w:ind w:firstLine="480"/>
          </w:pPr>
        </w:pPrChange>
      </w:pPr>
      <w:ins w:id="64" w:author="伯珊" w:date="2019-05-29T18:59:00Z">
        <w:r>
          <w:rPr>
            <w:rFonts w:hint="eastAsia"/>
            <w:sz w:val="20"/>
            <w:szCs w:val="20"/>
          </w:rPr>
          <w:t>DTAAA001.</w:t>
        </w:r>
        <w:r w:rsidRPr="002234A2">
          <w:t xml:space="preserve"> </w:t>
        </w:r>
        <w:r w:rsidRPr="002234A2">
          <w:rPr>
            <w:sz w:val="20"/>
            <w:szCs w:val="20"/>
          </w:rPr>
          <w:t>IS_SKIP_SVR</w:t>
        </w:r>
      </w:ins>
      <w:ins w:id="65" w:author="伯珊" w:date="2019-05-29T19:00:00Z">
        <w:r>
          <w:rPr>
            <w:sz w:val="20"/>
            <w:szCs w:val="20"/>
          </w:rPr>
          <w:t xml:space="preserve"> = ‘1’ </w:t>
        </w:r>
      </w:ins>
    </w:p>
    <w:p w:rsidR="002234A2" w:rsidRDefault="002234A2" w:rsidP="002234A2">
      <w:pPr>
        <w:numPr>
          <w:ilvl w:val="3"/>
          <w:numId w:val="22"/>
        </w:numPr>
        <w:rPr>
          <w:ins w:id="66" w:author="伯珊" w:date="2019-11-29T17:58:00Z"/>
          <w:sz w:val="20"/>
          <w:szCs w:val="20"/>
        </w:rPr>
        <w:pPrChange w:id="67" w:author="伯珊" w:date="2019-05-29T18:58:00Z">
          <w:pPr>
            <w:ind w:firstLine="480"/>
          </w:pPr>
        </w:pPrChange>
      </w:pPr>
      <w:ins w:id="68" w:author="伯珊" w:date="2019-05-29T19:00:00Z">
        <w:r>
          <w:rPr>
            <w:sz w:val="20"/>
            <w:szCs w:val="20"/>
          </w:rPr>
          <w:t xml:space="preserve">DTAAA001.APLY_STS </w:t>
        </w:r>
      </w:ins>
      <w:ins w:id="69" w:author="伯珊" w:date="2019-05-30T15:10:00Z">
        <w:r w:rsidR="002A3848">
          <w:rPr>
            <w:sz w:val="20"/>
            <w:szCs w:val="20"/>
          </w:rPr>
          <w:t>&gt;</w:t>
        </w:r>
      </w:ins>
      <w:ins w:id="70" w:author="伯珊" w:date="2019-05-29T19:00:00Z">
        <w:r>
          <w:rPr>
            <w:sz w:val="20"/>
            <w:szCs w:val="20"/>
          </w:rPr>
          <w:t>= ‘10’</w:t>
        </w:r>
      </w:ins>
    </w:p>
    <w:p w:rsidR="003616A1" w:rsidRDefault="003616A1" w:rsidP="003616A1">
      <w:pPr>
        <w:numPr>
          <w:ilvl w:val="3"/>
          <w:numId w:val="22"/>
        </w:numPr>
        <w:rPr>
          <w:ins w:id="71" w:author="伯珊" w:date="2019-11-29T17:58:00Z"/>
          <w:sz w:val="20"/>
          <w:szCs w:val="20"/>
        </w:rPr>
      </w:pPr>
      <w:ins w:id="72" w:author="伯珊" w:date="2019-11-29T17:58:00Z">
        <w:r>
          <w:rPr>
            <w:rFonts w:hint="eastAsia"/>
            <w:sz w:val="20"/>
            <w:szCs w:val="20"/>
          </w:rPr>
          <w:t>若</w:t>
        </w:r>
        <w:r w:rsidRPr="009B2779">
          <w:rPr>
            <w:rFonts w:hint="eastAsia"/>
            <w:sz w:val="20"/>
            <w:szCs w:val="20"/>
          </w:rPr>
          <w:t>印製狀況</w:t>
        </w:r>
        <w:r>
          <w:rPr>
            <w:rFonts w:hint="eastAsia"/>
            <w:sz w:val="20"/>
            <w:szCs w:val="20"/>
          </w:rPr>
          <w:t xml:space="preserve"> = </w:t>
        </w:r>
        <w:r>
          <w:rPr>
            <w:rFonts w:hint="eastAsia"/>
            <w:sz w:val="20"/>
            <w:szCs w:val="20"/>
          </w:rPr>
          <w:t>已列印</w:t>
        </w:r>
        <w:r>
          <w:rPr>
            <w:rFonts w:hint="eastAsia"/>
            <w:sz w:val="20"/>
            <w:szCs w:val="20"/>
          </w:rPr>
          <w:t xml:space="preserve"> </w:t>
        </w:r>
        <w:r w:rsidRPr="009B2779">
          <w:rPr>
            <w:sz w:val="20"/>
            <w:szCs w:val="20"/>
          </w:rPr>
          <w:sym w:font="Wingdings" w:char="F0E8"/>
        </w:r>
        <w:r>
          <w:rPr>
            <w:rFonts w:hint="eastAsia"/>
            <w:sz w:val="20"/>
            <w:szCs w:val="20"/>
          </w:rPr>
          <w:t xml:space="preserve"> DTAAA003.</w:t>
        </w:r>
        <w:r w:rsidRPr="009B2779">
          <w:t xml:space="preserve"> </w:t>
        </w:r>
        <w:r w:rsidRPr="009B2779">
          <w:rPr>
            <w:sz w:val="20"/>
            <w:szCs w:val="20"/>
          </w:rPr>
          <w:t>PRINT_LST_DATE</w:t>
        </w:r>
        <w:r>
          <w:rPr>
            <w:sz w:val="20"/>
            <w:szCs w:val="20"/>
          </w:rPr>
          <w:t xml:space="preserve"> != NULL</w:t>
        </w:r>
      </w:ins>
    </w:p>
    <w:p w:rsidR="003616A1" w:rsidRPr="00F22F70" w:rsidRDefault="003616A1" w:rsidP="000B57DD">
      <w:pPr>
        <w:numPr>
          <w:ilvl w:val="3"/>
          <w:numId w:val="22"/>
        </w:numPr>
        <w:rPr>
          <w:ins w:id="73" w:author="伯珊" w:date="2019-11-29T17:42:00Z"/>
          <w:sz w:val="20"/>
          <w:szCs w:val="20"/>
        </w:rPr>
        <w:pPrChange w:id="74" w:author="伯珊" w:date="2019-05-29T18:58:00Z">
          <w:pPr>
            <w:ind w:firstLine="480"/>
          </w:pPr>
        </w:pPrChange>
      </w:pPr>
      <w:ins w:id="75" w:author="伯珊" w:date="2019-11-29T17:58:00Z">
        <w:r w:rsidRPr="003616A1">
          <w:rPr>
            <w:rFonts w:hint="eastAsia"/>
            <w:sz w:val="20"/>
            <w:szCs w:val="20"/>
          </w:rPr>
          <w:t>若印製狀況</w:t>
        </w:r>
        <w:r w:rsidRPr="003616A1">
          <w:rPr>
            <w:rFonts w:hint="eastAsia"/>
            <w:sz w:val="20"/>
            <w:szCs w:val="20"/>
          </w:rPr>
          <w:t xml:space="preserve"> = </w:t>
        </w:r>
        <w:r w:rsidRPr="00F22F70">
          <w:rPr>
            <w:rFonts w:hint="eastAsia"/>
            <w:sz w:val="20"/>
            <w:szCs w:val="20"/>
          </w:rPr>
          <w:t>未列印</w:t>
        </w:r>
        <w:r w:rsidRPr="00F22F70">
          <w:rPr>
            <w:rFonts w:hint="eastAsia"/>
            <w:sz w:val="20"/>
            <w:szCs w:val="20"/>
          </w:rPr>
          <w:t xml:space="preserve"> </w:t>
        </w:r>
        <w:r w:rsidRPr="009B2779">
          <w:rPr>
            <w:sz w:val="20"/>
            <w:szCs w:val="20"/>
          </w:rPr>
          <w:sym w:font="Wingdings" w:char="F0E8"/>
        </w:r>
        <w:r w:rsidRPr="003616A1">
          <w:rPr>
            <w:rFonts w:hint="eastAsia"/>
            <w:sz w:val="20"/>
            <w:szCs w:val="20"/>
          </w:rPr>
          <w:t xml:space="preserve"> DTAAA003.</w:t>
        </w:r>
        <w:r w:rsidRPr="009B2779">
          <w:t xml:space="preserve"> </w:t>
        </w:r>
        <w:r w:rsidRPr="003616A1">
          <w:rPr>
            <w:sz w:val="20"/>
            <w:szCs w:val="20"/>
          </w:rPr>
          <w:t>PRINT_LST_DATE</w:t>
        </w:r>
        <w:r w:rsidRPr="003616A1">
          <w:rPr>
            <w:rFonts w:hint="eastAsia"/>
            <w:sz w:val="20"/>
            <w:szCs w:val="20"/>
          </w:rPr>
          <w:t xml:space="preserve"> </w:t>
        </w:r>
        <w:r w:rsidRPr="003616A1">
          <w:rPr>
            <w:sz w:val="20"/>
            <w:szCs w:val="20"/>
          </w:rPr>
          <w:t>= NULL</w:t>
        </w:r>
      </w:ins>
    </w:p>
    <w:p w:rsidR="00FC4F62" w:rsidRDefault="002234A2" w:rsidP="002234A2">
      <w:pPr>
        <w:numPr>
          <w:ilvl w:val="1"/>
          <w:numId w:val="22"/>
        </w:numPr>
        <w:rPr>
          <w:ins w:id="76" w:author="伯珊" w:date="2019-05-29T19:06:00Z"/>
          <w:sz w:val="20"/>
          <w:szCs w:val="20"/>
        </w:rPr>
        <w:pPrChange w:id="77" w:author="伯珊" w:date="2019-05-29T18:56:00Z">
          <w:pPr>
            <w:ind w:firstLine="480"/>
          </w:pPr>
        </w:pPrChange>
      </w:pPr>
      <w:ins w:id="78" w:author="伯珊" w:date="2019-05-29T18:56:00Z">
        <w:r>
          <w:rPr>
            <w:rFonts w:hint="eastAsia"/>
            <w:sz w:val="20"/>
            <w:szCs w:val="20"/>
          </w:rPr>
          <w:t>當報表種類</w:t>
        </w:r>
        <w:r>
          <w:rPr>
            <w:rFonts w:hint="eastAsia"/>
            <w:sz w:val="20"/>
            <w:szCs w:val="20"/>
          </w:rPr>
          <w:t>=</w:t>
        </w:r>
      </w:ins>
      <w:ins w:id="79" w:author="伯珊" w:date="2019-05-30T13:55:00Z">
        <w:r w:rsidR="002E3098">
          <w:rPr>
            <w:sz w:val="20"/>
            <w:szCs w:val="20"/>
          </w:rPr>
          <w:t xml:space="preserve"> </w:t>
        </w:r>
      </w:ins>
      <w:ins w:id="80" w:author="伯珊" w:date="2019-05-29T18:56:00Z">
        <w:r w:rsidRPr="00414862">
          <w:rPr>
            <w:rFonts w:hint="eastAsia"/>
            <w:sz w:val="20"/>
            <w:szCs w:val="20"/>
          </w:rPr>
          <w:t>行動補全檢核表</w:t>
        </w:r>
        <w:r>
          <w:rPr>
            <w:rFonts w:hint="eastAsia"/>
            <w:sz w:val="20"/>
            <w:szCs w:val="20"/>
          </w:rPr>
          <w:t>：</w:t>
        </w:r>
      </w:ins>
    </w:p>
    <w:p w:rsidR="00FC4F62" w:rsidRDefault="00FB6DF7" w:rsidP="00FC4F62">
      <w:pPr>
        <w:numPr>
          <w:ilvl w:val="2"/>
          <w:numId w:val="22"/>
        </w:numPr>
        <w:rPr>
          <w:ins w:id="81" w:author="伯珊" w:date="2019-05-30T14:10:00Z"/>
          <w:sz w:val="20"/>
          <w:szCs w:val="20"/>
        </w:rPr>
        <w:pPrChange w:id="82" w:author="伯珊" w:date="2019-05-29T19:06:00Z">
          <w:pPr>
            <w:ind w:firstLine="480"/>
          </w:pPr>
        </w:pPrChange>
      </w:pPr>
      <w:ins w:id="83" w:author="伯珊" w:date="2019-05-30T14:09:00Z">
        <w:r>
          <w:rPr>
            <w:rFonts w:hint="eastAsia"/>
            <w:sz w:val="20"/>
            <w:szCs w:val="20"/>
          </w:rPr>
          <w:t>讀</w:t>
        </w:r>
      </w:ins>
      <w:ins w:id="84" w:author="伯珊" w:date="2019-05-30T14:10:00Z">
        <w:r>
          <w:rPr>
            <w:rFonts w:hint="eastAsia"/>
            <w:sz w:val="20"/>
            <w:szCs w:val="20"/>
          </w:rPr>
          <w:t>取</w:t>
        </w:r>
        <w:r>
          <w:rPr>
            <w:rFonts w:hint="eastAsia"/>
            <w:sz w:val="20"/>
            <w:szCs w:val="20"/>
          </w:rPr>
          <w:t xml:space="preserve"> </w:t>
        </w:r>
      </w:ins>
      <w:ins w:id="85" w:author="伯珊" w:date="2019-05-30T14:11:00Z">
        <w:r>
          <w:rPr>
            <w:rFonts w:hint="eastAsia"/>
            <w:sz w:val="20"/>
            <w:szCs w:val="20"/>
          </w:rPr>
          <w:t>理賠補全記錄檔</w:t>
        </w:r>
      </w:ins>
      <w:ins w:id="86" w:author="伯珊" w:date="2019-05-30T14:10:00Z">
        <w:r>
          <w:rPr>
            <w:sz w:val="20"/>
            <w:szCs w:val="20"/>
          </w:rPr>
          <w:t>DTAAJ010</w:t>
        </w:r>
        <w:r>
          <w:rPr>
            <w:rFonts w:hint="eastAsia"/>
            <w:sz w:val="20"/>
            <w:szCs w:val="20"/>
          </w:rPr>
          <w:t>，條件：</w:t>
        </w:r>
      </w:ins>
    </w:p>
    <w:p w:rsidR="00FB6DF7" w:rsidRDefault="002A3848" w:rsidP="002A3848">
      <w:pPr>
        <w:numPr>
          <w:ilvl w:val="3"/>
          <w:numId w:val="22"/>
        </w:numPr>
        <w:rPr>
          <w:ins w:id="87" w:author="伯珊" w:date="2019-05-30T15:04:00Z"/>
          <w:sz w:val="20"/>
          <w:szCs w:val="20"/>
        </w:rPr>
        <w:pPrChange w:id="88" w:author="伯珊" w:date="2019-05-30T14:10:00Z">
          <w:pPr>
            <w:ind w:firstLine="480"/>
          </w:pPr>
        </w:pPrChange>
      </w:pPr>
      <w:ins w:id="89" w:author="伯珊" w:date="2019-05-30T15:03:00Z">
        <w:r w:rsidRPr="002A3848">
          <w:rPr>
            <w:sz w:val="20"/>
            <w:szCs w:val="20"/>
          </w:rPr>
          <w:t>TRIN_DIV_NO</w:t>
        </w:r>
        <w:r>
          <w:rPr>
            <w:rFonts w:hint="eastAsia"/>
            <w:sz w:val="20"/>
            <w:szCs w:val="20"/>
          </w:rPr>
          <w:t xml:space="preserve"> =</w:t>
        </w:r>
      </w:ins>
      <w:ins w:id="90" w:author="伯珊" w:date="2019-05-30T15:04:00Z">
        <w:r>
          <w:rPr>
            <w:rFonts w:hint="eastAsia"/>
            <w:sz w:val="20"/>
            <w:szCs w:val="20"/>
          </w:rPr>
          <w:t xml:space="preserve"> </w:t>
        </w:r>
        <w:r w:rsidRPr="002A3848">
          <w:rPr>
            <w:rFonts w:hint="eastAsia"/>
            <w:sz w:val="20"/>
            <w:szCs w:val="20"/>
          </w:rPr>
          <w:t>傳入受理單位</w:t>
        </w:r>
      </w:ins>
    </w:p>
    <w:p w:rsidR="002A3848" w:rsidRDefault="002A3848" w:rsidP="002A3848">
      <w:pPr>
        <w:numPr>
          <w:ilvl w:val="3"/>
          <w:numId w:val="22"/>
        </w:numPr>
        <w:rPr>
          <w:ins w:id="91" w:author="伯珊" w:date="2019-05-30T15:08:00Z"/>
          <w:sz w:val="20"/>
          <w:szCs w:val="20"/>
        </w:rPr>
        <w:pPrChange w:id="92" w:author="伯珊" w:date="2019-05-30T14:10:00Z">
          <w:pPr>
            <w:ind w:firstLine="480"/>
          </w:pPr>
        </w:pPrChange>
      </w:pPr>
      <w:ins w:id="93" w:author="伯珊" w:date="2019-05-30T15:04:00Z">
        <w:r>
          <w:rPr>
            <w:rFonts w:hint="eastAsia"/>
            <w:sz w:val="20"/>
            <w:szCs w:val="20"/>
          </w:rPr>
          <w:t>DATE(</w:t>
        </w:r>
      </w:ins>
      <w:ins w:id="94" w:author="伯珊" w:date="2019-05-30T15:05:00Z">
        <w:r w:rsidRPr="002A3848">
          <w:rPr>
            <w:sz w:val="20"/>
            <w:szCs w:val="20"/>
          </w:rPr>
          <w:t>CAN_INPUT_TIME</w:t>
        </w:r>
      </w:ins>
      <w:ins w:id="95" w:author="伯珊" w:date="2019-05-30T15:04:00Z">
        <w:r>
          <w:rPr>
            <w:rFonts w:hint="eastAsia"/>
            <w:sz w:val="20"/>
            <w:szCs w:val="20"/>
          </w:rPr>
          <w:t>)</w:t>
        </w:r>
      </w:ins>
      <w:ins w:id="96" w:author="伯珊" w:date="2019-05-30T15:05:00Z">
        <w:r>
          <w:rPr>
            <w:sz w:val="20"/>
            <w:szCs w:val="20"/>
          </w:rPr>
          <w:t xml:space="preserve"> =</w:t>
        </w:r>
        <w:r w:rsidRPr="002A3848">
          <w:rPr>
            <w:rFonts w:hint="eastAsia"/>
            <w:sz w:val="20"/>
            <w:szCs w:val="20"/>
          </w:rPr>
          <w:t>傳入受理日期轉西元年月日</w:t>
        </w:r>
      </w:ins>
    </w:p>
    <w:p w:rsidR="002A3848" w:rsidRDefault="002A3848" w:rsidP="002A3848">
      <w:pPr>
        <w:numPr>
          <w:ilvl w:val="3"/>
          <w:numId w:val="22"/>
        </w:numPr>
        <w:rPr>
          <w:ins w:id="97" w:author="伯珊" w:date="2019-11-29T17:58:00Z"/>
          <w:sz w:val="20"/>
          <w:szCs w:val="20"/>
        </w:rPr>
        <w:pPrChange w:id="98" w:author="伯珊" w:date="2019-05-30T14:10:00Z">
          <w:pPr>
            <w:ind w:firstLine="480"/>
          </w:pPr>
        </w:pPrChange>
      </w:pPr>
      <w:ins w:id="99" w:author="伯珊" w:date="2019-05-30T15:09:00Z">
        <w:r w:rsidRPr="002A3848">
          <w:rPr>
            <w:sz w:val="20"/>
            <w:szCs w:val="20"/>
          </w:rPr>
          <w:t>REP_STS_MI20</w:t>
        </w:r>
        <w:r>
          <w:rPr>
            <w:sz w:val="20"/>
            <w:szCs w:val="20"/>
          </w:rPr>
          <w:t xml:space="preserve"> = ‘10’</w:t>
        </w:r>
      </w:ins>
    </w:p>
    <w:p w:rsidR="003616A1" w:rsidRDefault="003616A1" w:rsidP="003616A1">
      <w:pPr>
        <w:numPr>
          <w:ilvl w:val="3"/>
          <w:numId w:val="22"/>
        </w:numPr>
        <w:rPr>
          <w:ins w:id="100" w:author="伯珊" w:date="2019-11-29T17:58:00Z"/>
          <w:sz w:val="20"/>
          <w:szCs w:val="20"/>
        </w:rPr>
      </w:pPr>
      <w:ins w:id="101" w:author="伯珊" w:date="2019-11-29T17:58:00Z">
        <w:r>
          <w:rPr>
            <w:rFonts w:hint="eastAsia"/>
            <w:sz w:val="20"/>
            <w:szCs w:val="20"/>
          </w:rPr>
          <w:t>若</w:t>
        </w:r>
        <w:r w:rsidRPr="009B2779">
          <w:rPr>
            <w:rFonts w:hint="eastAsia"/>
            <w:sz w:val="20"/>
            <w:szCs w:val="20"/>
          </w:rPr>
          <w:t>印製狀況</w:t>
        </w:r>
        <w:r>
          <w:rPr>
            <w:rFonts w:hint="eastAsia"/>
            <w:sz w:val="20"/>
            <w:szCs w:val="20"/>
          </w:rPr>
          <w:t xml:space="preserve"> = </w:t>
        </w:r>
        <w:r>
          <w:rPr>
            <w:rFonts w:hint="eastAsia"/>
            <w:sz w:val="20"/>
            <w:szCs w:val="20"/>
          </w:rPr>
          <w:t>已列印</w:t>
        </w:r>
        <w:r>
          <w:rPr>
            <w:rFonts w:hint="eastAsia"/>
            <w:sz w:val="20"/>
            <w:szCs w:val="20"/>
          </w:rPr>
          <w:t xml:space="preserve"> </w:t>
        </w:r>
        <w:r w:rsidRPr="009B2779">
          <w:rPr>
            <w:sz w:val="20"/>
            <w:szCs w:val="20"/>
          </w:rPr>
          <w:sym w:font="Wingdings" w:char="F0E8"/>
        </w:r>
        <w:r>
          <w:rPr>
            <w:rFonts w:hint="eastAsia"/>
            <w:sz w:val="20"/>
            <w:szCs w:val="20"/>
          </w:rPr>
          <w:t xml:space="preserve"> </w:t>
        </w:r>
      </w:ins>
      <w:ins w:id="102" w:author="伯珊" w:date="2019-11-29T18:13:00Z">
        <w:r w:rsidR="00F22F70">
          <w:rPr>
            <w:sz w:val="20"/>
            <w:szCs w:val="20"/>
          </w:rPr>
          <w:t>DTAAJ010</w:t>
        </w:r>
      </w:ins>
      <w:ins w:id="103" w:author="伯珊" w:date="2019-11-29T17:58:00Z">
        <w:r>
          <w:rPr>
            <w:rFonts w:hint="eastAsia"/>
            <w:sz w:val="20"/>
            <w:szCs w:val="20"/>
          </w:rPr>
          <w:t>.</w:t>
        </w:r>
        <w:r w:rsidRPr="009B2779">
          <w:t xml:space="preserve"> </w:t>
        </w:r>
        <w:r w:rsidRPr="009B2779">
          <w:rPr>
            <w:sz w:val="20"/>
            <w:szCs w:val="20"/>
          </w:rPr>
          <w:t>PRINT_LST_DATE</w:t>
        </w:r>
        <w:r>
          <w:rPr>
            <w:sz w:val="20"/>
            <w:szCs w:val="20"/>
          </w:rPr>
          <w:t xml:space="preserve"> != NULL</w:t>
        </w:r>
      </w:ins>
    </w:p>
    <w:p w:rsidR="003616A1" w:rsidRPr="00F22F70" w:rsidRDefault="003616A1" w:rsidP="000B57DD">
      <w:pPr>
        <w:numPr>
          <w:ilvl w:val="3"/>
          <w:numId w:val="22"/>
        </w:numPr>
        <w:rPr>
          <w:ins w:id="104" w:author="伯珊" w:date="2019-05-30T15:14:00Z"/>
          <w:sz w:val="20"/>
          <w:szCs w:val="20"/>
        </w:rPr>
        <w:pPrChange w:id="105" w:author="伯珊" w:date="2019-05-30T14:10:00Z">
          <w:pPr>
            <w:ind w:firstLine="480"/>
          </w:pPr>
        </w:pPrChange>
      </w:pPr>
      <w:ins w:id="106" w:author="伯珊" w:date="2019-11-29T17:58:00Z">
        <w:r w:rsidRPr="003616A1">
          <w:rPr>
            <w:rFonts w:hint="eastAsia"/>
            <w:sz w:val="20"/>
            <w:szCs w:val="20"/>
          </w:rPr>
          <w:t>若印製狀況</w:t>
        </w:r>
        <w:r w:rsidRPr="00F22F70">
          <w:rPr>
            <w:rFonts w:hint="eastAsia"/>
            <w:sz w:val="20"/>
            <w:szCs w:val="20"/>
          </w:rPr>
          <w:t xml:space="preserve"> = </w:t>
        </w:r>
        <w:r w:rsidRPr="00F22F70">
          <w:rPr>
            <w:rFonts w:hint="eastAsia"/>
            <w:sz w:val="20"/>
            <w:szCs w:val="20"/>
          </w:rPr>
          <w:t>未列印</w:t>
        </w:r>
        <w:r w:rsidRPr="00F22F70">
          <w:rPr>
            <w:rFonts w:hint="eastAsia"/>
            <w:sz w:val="20"/>
            <w:szCs w:val="20"/>
          </w:rPr>
          <w:t xml:space="preserve"> </w:t>
        </w:r>
        <w:r w:rsidRPr="009B2779">
          <w:rPr>
            <w:sz w:val="20"/>
            <w:szCs w:val="20"/>
          </w:rPr>
          <w:sym w:font="Wingdings" w:char="F0E8"/>
        </w:r>
        <w:r w:rsidRPr="003616A1">
          <w:rPr>
            <w:rFonts w:hint="eastAsia"/>
            <w:sz w:val="20"/>
            <w:szCs w:val="20"/>
          </w:rPr>
          <w:t xml:space="preserve"> </w:t>
        </w:r>
      </w:ins>
      <w:ins w:id="107" w:author="伯珊" w:date="2019-11-29T18:13:00Z">
        <w:r w:rsidR="00F22F70">
          <w:rPr>
            <w:sz w:val="20"/>
            <w:szCs w:val="20"/>
          </w:rPr>
          <w:t>DTAAJ010</w:t>
        </w:r>
      </w:ins>
      <w:ins w:id="108" w:author="伯珊" w:date="2019-11-29T17:58:00Z">
        <w:r w:rsidRPr="003616A1">
          <w:rPr>
            <w:rFonts w:hint="eastAsia"/>
            <w:sz w:val="20"/>
            <w:szCs w:val="20"/>
          </w:rPr>
          <w:t>.</w:t>
        </w:r>
        <w:r w:rsidRPr="009B2779">
          <w:t xml:space="preserve"> </w:t>
        </w:r>
        <w:r w:rsidRPr="003616A1">
          <w:rPr>
            <w:sz w:val="20"/>
            <w:szCs w:val="20"/>
          </w:rPr>
          <w:t>PRINT_LST_DATE</w:t>
        </w:r>
        <w:r w:rsidRPr="003616A1">
          <w:rPr>
            <w:rFonts w:hint="eastAsia"/>
            <w:sz w:val="20"/>
            <w:szCs w:val="20"/>
          </w:rPr>
          <w:t xml:space="preserve"> </w:t>
        </w:r>
        <w:r w:rsidRPr="00F22F70">
          <w:rPr>
            <w:sz w:val="20"/>
            <w:szCs w:val="20"/>
          </w:rPr>
          <w:t>= NULL</w:t>
        </w:r>
      </w:ins>
    </w:p>
    <w:p w:rsidR="00FC4C58" w:rsidRDefault="00FC4C58" w:rsidP="00FC4C58">
      <w:pPr>
        <w:numPr>
          <w:ilvl w:val="2"/>
          <w:numId w:val="22"/>
        </w:numPr>
        <w:rPr>
          <w:ins w:id="109" w:author="伯珊" w:date="2019-05-29T19:05:00Z"/>
          <w:sz w:val="20"/>
          <w:szCs w:val="20"/>
        </w:rPr>
        <w:pPrChange w:id="110" w:author="伯珊" w:date="2019-05-30T15:14:00Z">
          <w:pPr>
            <w:ind w:firstLine="480"/>
          </w:pPr>
        </w:pPrChange>
      </w:pPr>
      <w:ins w:id="111" w:author="伯珊" w:date="2019-05-30T15:14:00Z">
        <w:r>
          <w:rPr>
            <w:rFonts w:hint="eastAsia"/>
            <w:sz w:val="20"/>
            <w:szCs w:val="20"/>
          </w:rPr>
          <w:t>顯示欄位依序為：</w:t>
        </w:r>
      </w:ins>
      <w:ins w:id="112" w:author="伯珊" w:date="2019-05-30T15:54:00Z">
        <w:r w:rsidR="0039553C">
          <w:rPr>
            <w:rFonts w:hint="eastAsia"/>
            <w:sz w:val="20"/>
            <w:szCs w:val="20"/>
          </w:rPr>
          <w:t>DISTINCT</w:t>
        </w:r>
      </w:ins>
      <w:ins w:id="113" w:author="伯珊" w:date="2019-05-30T15:14:00Z">
        <w:r>
          <w:rPr>
            <w:rFonts w:hint="eastAsia"/>
            <w:sz w:val="20"/>
            <w:szCs w:val="20"/>
          </w:rPr>
          <w:t>受理編號、</w:t>
        </w:r>
      </w:ins>
      <w:ins w:id="114" w:author="伯珊" w:date="2019-05-30T15:15:00Z">
        <w:r>
          <w:rPr>
            <w:rFonts w:hint="eastAsia"/>
            <w:sz w:val="20"/>
            <w:szCs w:val="20"/>
          </w:rPr>
          <w:t>銷件日期轉民國年月日、事故者</w:t>
        </w:r>
        <w:r>
          <w:rPr>
            <w:rFonts w:hint="eastAsia"/>
            <w:sz w:val="20"/>
            <w:szCs w:val="20"/>
          </w:rPr>
          <w:t>ID</w:t>
        </w:r>
        <w:r>
          <w:rPr>
            <w:rFonts w:hint="eastAsia"/>
            <w:sz w:val="20"/>
            <w:szCs w:val="20"/>
          </w:rPr>
          <w:t>、事故者姓名</w:t>
        </w:r>
      </w:ins>
      <w:ins w:id="115" w:author="伯珊" w:date="2019-05-30T15:16:00Z">
        <w:r>
          <w:rPr>
            <w:rFonts w:hint="eastAsia"/>
            <w:sz w:val="20"/>
            <w:szCs w:val="20"/>
          </w:rPr>
          <w:t>、</w:t>
        </w:r>
        <w:r>
          <w:rPr>
            <w:sz w:val="20"/>
            <w:szCs w:val="20"/>
          </w:rPr>
          <w:t>“”</w:t>
        </w:r>
        <w:r>
          <w:rPr>
            <w:rFonts w:hint="eastAsia"/>
            <w:sz w:val="20"/>
            <w:szCs w:val="20"/>
          </w:rPr>
          <w:t xml:space="preserve"> </w:t>
        </w:r>
      </w:ins>
    </w:p>
    <w:p w:rsidR="00C109CD" w:rsidRDefault="00C109CD" w:rsidP="00C109CD">
      <w:pPr>
        <w:ind w:left="425"/>
        <w:rPr>
          <w:ins w:id="116" w:author="伯珊" w:date="2019-05-29T19:07:00Z"/>
          <w:rFonts w:hint="eastAsia"/>
          <w:sz w:val="20"/>
          <w:szCs w:val="20"/>
        </w:rPr>
        <w:pPrChange w:id="117" w:author="伯珊" w:date="2019-05-29T19:07:00Z">
          <w:pPr>
            <w:numPr>
              <w:numId w:val="22"/>
            </w:numPr>
            <w:ind w:left="425" w:hanging="425"/>
          </w:pPr>
        </w:pPrChange>
      </w:pPr>
    </w:p>
    <w:p w:rsidR="002234A2" w:rsidRDefault="00FC4F62" w:rsidP="00FC4F62">
      <w:pPr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列印</w:t>
      </w:r>
    </w:p>
    <w:p w:rsidR="00F83438" w:rsidRDefault="00F8467E" w:rsidP="007C26D5">
      <w:pPr>
        <w:numPr>
          <w:ilvl w:val="1"/>
          <w:numId w:val="22"/>
        </w:numPr>
        <w:rPr>
          <w:ins w:id="118" w:author="伯珊" w:date="2019-05-29T19:06:00Z"/>
          <w:sz w:val="20"/>
          <w:szCs w:val="20"/>
        </w:rPr>
      </w:pPr>
      <w:ins w:id="119" w:author="伯珊" w:date="2019-05-29T19:01:00Z">
        <w:r w:rsidRPr="006B3FF9">
          <w:rPr>
            <w:rFonts w:hint="eastAsia"/>
            <w:sz w:val="20"/>
            <w:szCs w:val="20"/>
          </w:rPr>
          <w:t>當報表種類</w:t>
        </w:r>
        <w:r w:rsidRPr="006B3FF9">
          <w:rPr>
            <w:rFonts w:hint="eastAsia"/>
            <w:sz w:val="20"/>
            <w:szCs w:val="20"/>
          </w:rPr>
          <w:t>=</w:t>
        </w:r>
      </w:ins>
      <w:ins w:id="120" w:author="伯珊" w:date="2019-05-30T13:54:00Z">
        <w:r w:rsidR="002E3098">
          <w:rPr>
            <w:sz w:val="20"/>
            <w:szCs w:val="20"/>
          </w:rPr>
          <w:t xml:space="preserve"> </w:t>
        </w:r>
      </w:ins>
      <w:ins w:id="121" w:author="伯珊" w:date="2019-05-29T19:01:00Z">
        <w:r w:rsidRPr="006B3FF9">
          <w:rPr>
            <w:rFonts w:hint="eastAsia"/>
            <w:sz w:val="20"/>
            <w:szCs w:val="20"/>
          </w:rPr>
          <w:t>簡易上傳檢核表</w:t>
        </w:r>
        <w:r w:rsidRPr="006B3FF9">
          <w:rPr>
            <w:rFonts w:hint="eastAsia"/>
            <w:sz w:val="20"/>
            <w:szCs w:val="20"/>
          </w:rPr>
          <w:t xml:space="preserve"> </w:t>
        </w:r>
        <w:r w:rsidRPr="006B3FF9">
          <w:rPr>
            <w:rFonts w:hint="eastAsia"/>
            <w:sz w:val="20"/>
            <w:szCs w:val="20"/>
          </w:rPr>
          <w:t>或</w:t>
        </w:r>
      </w:ins>
      <w:ins w:id="122" w:author="伯珊" w:date="2019-05-30T13:54:00Z">
        <w:r w:rsidR="002E3098">
          <w:rPr>
            <w:rFonts w:hint="eastAsia"/>
            <w:sz w:val="20"/>
            <w:szCs w:val="20"/>
          </w:rPr>
          <w:t xml:space="preserve"> </w:t>
        </w:r>
      </w:ins>
      <w:ins w:id="123" w:author="伯珊" w:date="2019-05-29T19:01:00Z">
        <w:r w:rsidRPr="006B3FF9">
          <w:rPr>
            <w:rFonts w:hint="eastAsia"/>
            <w:sz w:val="20"/>
            <w:szCs w:val="20"/>
          </w:rPr>
          <w:t>跳服中件檢核表：</w:t>
        </w:r>
      </w:ins>
      <w:r w:rsidR="005B4CBF" w:rsidRPr="006B3FF9">
        <w:rPr>
          <w:rFonts w:hint="eastAsia"/>
          <w:sz w:val="20"/>
          <w:szCs w:val="20"/>
        </w:rPr>
        <w:t>依勾選資料，</w:t>
      </w:r>
      <w:r w:rsidR="00F83438" w:rsidRPr="006B3FF9">
        <w:rPr>
          <w:rFonts w:hint="eastAsia"/>
          <w:sz w:val="20"/>
          <w:szCs w:val="20"/>
        </w:rPr>
        <w:t>同簡易受理檢核表樣式，</w:t>
      </w:r>
      <w:r w:rsidR="009126C7" w:rsidRPr="006B3FF9">
        <w:rPr>
          <w:rFonts w:hint="eastAsia"/>
          <w:sz w:val="20"/>
          <w:szCs w:val="20"/>
        </w:rPr>
        <w:t>但無文件張數，只需出現</w:t>
      </w:r>
      <w:r w:rsidR="007C26D5" w:rsidRPr="009623B7">
        <w:rPr>
          <w:rFonts w:hint="eastAsia"/>
          <w:sz w:val="20"/>
          <w:szCs w:val="20"/>
        </w:rPr>
        <w:t>受理編號，</w:t>
      </w:r>
      <w:r w:rsidR="007C26D5">
        <w:rPr>
          <w:rFonts w:hint="eastAsia"/>
          <w:sz w:val="20"/>
          <w:szCs w:val="20"/>
        </w:rPr>
        <w:t>受理日期，</w:t>
      </w:r>
      <w:r w:rsidR="009126C7" w:rsidRPr="007C26D5">
        <w:rPr>
          <w:rFonts w:hint="eastAsia"/>
          <w:sz w:val="20"/>
          <w:szCs w:val="20"/>
        </w:rPr>
        <w:t>事故者</w:t>
      </w:r>
      <w:r w:rsidR="009126C7" w:rsidRPr="007C26D5">
        <w:rPr>
          <w:rFonts w:hint="eastAsia"/>
          <w:sz w:val="20"/>
          <w:szCs w:val="20"/>
        </w:rPr>
        <w:t>ID</w:t>
      </w:r>
      <w:r w:rsidR="009126C7" w:rsidRPr="007C26D5">
        <w:rPr>
          <w:rFonts w:hint="eastAsia"/>
          <w:sz w:val="20"/>
          <w:szCs w:val="20"/>
        </w:rPr>
        <w:t>，姓名，</w:t>
      </w:r>
      <w:r w:rsidR="007C26D5">
        <w:rPr>
          <w:rFonts w:hint="eastAsia"/>
          <w:sz w:val="20"/>
          <w:szCs w:val="20"/>
        </w:rPr>
        <w:t>受理日期</w:t>
      </w:r>
      <w:r w:rsidR="009126C7" w:rsidRPr="006B3FF9">
        <w:rPr>
          <w:rFonts w:hint="eastAsia"/>
          <w:sz w:val="20"/>
          <w:szCs w:val="20"/>
        </w:rPr>
        <w:t>。</w:t>
      </w:r>
    </w:p>
    <w:p w:rsidR="00FC4F62" w:rsidRDefault="00C109CD" w:rsidP="00FC4F62">
      <w:pPr>
        <w:numPr>
          <w:ilvl w:val="1"/>
          <w:numId w:val="22"/>
        </w:numPr>
        <w:rPr>
          <w:ins w:id="124" w:author="伯珊" w:date="2019-05-29T19:20:00Z"/>
          <w:sz w:val="20"/>
          <w:szCs w:val="20"/>
        </w:rPr>
        <w:pPrChange w:id="125" w:author="伯珊" w:date="2019-05-29T19:05:00Z">
          <w:pPr/>
        </w:pPrChange>
      </w:pPr>
      <w:ins w:id="126" w:author="伯珊" w:date="2019-05-29T19:06:00Z">
        <w:r>
          <w:rPr>
            <w:rFonts w:hint="eastAsia"/>
            <w:sz w:val="20"/>
            <w:szCs w:val="20"/>
          </w:rPr>
          <w:t>當報表種類</w:t>
        </w:r>
        <w:r>
          <w:rPr>
            <w:rFonts w:hint="eastAsia"/>
            <w:sz w:val="20"/>
            <w:szCs w:val="20"/>
          </w:rPr>
          <w:t>=</w:t>
        </w:r>
      </w:ins>
      <w:ins w:id="127" w:author="伯珊" w:date="2019-05-30T13:54:00Z">
        <w:r w:rsidR="002E3098">
          <w:rPr>
            <w:sz w:val="20"/>
            <w:szCs w:val="20"/>
          </w:rPr>
          <w:t xml:space="preserve"> </w:t>
        </w:r>
      </w:ins>
      <w:ins w:id="128" w:author="伯珊" w:date="2019-05-29T19:06:00Z">
        <w:r w:rsidRPr="00414862">
          <w:rPr>
            <w:rFonts w:hint="eastAsia"/>
            <w:sz w:val="20"/>
            <w:szCs w:val="20"/>
          </w:rPr>
          <w:t>行動補全檢核表</w:t>
        </w:r>
      </w:ins>
      <w:ins w:id="129" w:author="伯珊" w:date="2019-05-29T19:20:00Z">
        <w:r w:rsidR="00A9400B">
          <w:rPr>
            <w:rFonts w:hint="eastAsia"/>
            <w:sz w:val="20"/>
            <w:szCs w:val="20"/>
          </w:rPr>
          <w:t>：</w:t>
        </w:r>
      </w:ins>
    </w:p>
    <w:p w:rsidR="00A9400B" w:rsidRDefault="00A045C3" w:rsidP="00A9400B">
      <w:pPr>
        <w:numPr>
          <w:ilvl w:val="2"/>
          <w:numId w:val="22"/>
        </w:numPr>
        <w:rPr>
          <w:ins w:id="130" w:author="伯珊" w:date="2019-05-30T15:55:00Z"/>
          <w:sz w:val="20"/>
          <w:szCs w:val="20"/>
        </w:rPr>
        <w:pPrChange w:id="131" w:author="伯珊" w:date="2019-05-29T19:20:00Z">
          <w:pPr/>
        </w:pPrChange>
      </w:pPr>
      <w:ins w:id="132" w:author="伯珊" w:date="2019-05-30T15:27:00Z">
        <w:r w:rsidRPr="00833F05">
          <w:rPr>
            <w:rFonts w:hint="eastAsia"/>
            <w:sz w:val="20"/>
            <w:szCs w:val="20"/>
          </w:rPr>
          <w:t>依勾選資料</w:t>
        </w:r>
      </w:ins>
      <w:ins w:id="133" w:author="伯珊" w:date="2019-05-30T15:28:00Z">
        <w:r>
          <w:rPr>
            <w:rFonts w:hint="eastAsia"/>
            <w:sz w:val="20"/>
            <w:szCs w:val="20"/>
          </w:rPr>
          <w:t>、</w:t>
        </w:r>
      </w:ins>
      <w:ins w:id="134" w:author="伯珊" w:date="2019-05-30T15:55:00Z">
        <w:r w:rsidR="0039553C">
          <w:rPr>
            <w:rFonts w:hint="eastAsia"/>
            <w:sz w:val="20"/>
            <w:szCs w:val="20"/>
          </w:rPr>
          <w:t>逐筆</w:t>
        </w:r>
      </w:ins>
      <w:ins w:id="135" w:author="伯珊" w:date="2019-05-30T15:54:00Z">
        <w:r w:rsidR="0039553C">
          <w:rPr>
            <w:rFonts w:hint="eastAsia"/>
            <w:sz w:val="20"/>
            <w:szCs w:val="20"/>
          </w:rPr>
          <w:t>處理</w:t>
        </w:r>
      </w:ins>
      <w:ins w:id="136" w:author="伯珊" w:date="2019-05-30T15:55:00Z">
        <w:r w:rsidR="0039553C">
          <w:rPr>
            <w:rFonts w:hint="eastAsia"/>
            <w:sz w:val="20"/>
            <w:szCs w:val="20"/>
          </w:rPr>
          <w:t>：</w:t>
        </w:r>
      </w:ins>
    </w:p>
    <w:p w:rsidR="009917BB" w:rsidRDefault="009917BB" w:rsidP="009917BB">
      <w:pPr>
        <w:numPr>
          <w:ilvl w:val="3"/>
          <w:numId w:val="22"/>
        </w:numPr>
        <w:rPr>
          <w:ins w:id="137" w:author="伯珊" w:date="2019-05-30T17:10:00Z"/>
          <w:sz w:val="20"/>
          <w:szCs w:val="20"/>
        </w:rPr>
        <w:pPrChange w:id="138" w:author="伯珊" w:date="2019-05-30T15:55:00Z">
          <w:pPr/>
        </w:pPrChange>
      </w:pPr>
      <w:ins w:id="139" w:author="伯珊" w:date="2019-05-30T17:19:00Z">
        <w:r>
          <w:rPr>
            <w:sz w:val="20"/>
            <w:szCs w:val="20"/>
          </w:rPr>
          <w:t>$</w:t>
        </w:r>
      </w:ins>
      <w:ins w:id="140" w:author="伯珊" w:date="2019-05-30T17:10:00Z">
        <w:r w:rsidRPr="006F60D8">
          <w:rPr>
            <w:sz w:val="20"/>
            <w:szCs w:val="20"/>
          </w:rPr>
          <w:t>activeList</w:t>
        </w:r>
        <w:r>
          <w:rPr>
            <w:sz w:val="20"/>
            <w:szCs w:val="20"/>
          </w:rPr>
          <w:t>.add(Map.put(“</w:t>
        </w:r>
        <w:r w:rsidRPr="009917BB">
          <w:rPr>
            <w:sz w:val="20"/>
            <w:szCs w:val="20"/>
          </w:rPr>
          <w:t>CAN_INPUT_TIME</w:t>
        </w:r>
        <w:r>
          <w:rPr>
            <w:sz w:val="20"/>
            <w:szCs w:val="20"/>
          </w:rPr>
          <w:t xml:space="preserve">”, </w:t>
        </w:r>
        <w:r>
          <w:rPr>
            <w:rFonts w:hint="eastAsia"/>
            <w:sz w:val="20"/>
            <w:szCs w:val="20"/>
          </w:rPr>
          <w:t>銷件日期</w:t>
        </w:r>
        <w:r>
          <w:rPr>
            <w:sz w:val="20"/>
            <w:szCs w:val="20"/>
          </w:rPr>
          <w:t>))</w:t>
        </w:r>
      </w:ins>
    </w:p>
    <w:p w:rsidR="0039553C" w:rsidRDefault="006F60D8" w:rsidP="009917BB">
      <w:pPr>
        <w:numPr>
          <w:ilvl w:val="3"/>
          <w:numId w:val="22"/>
        </w:numPr>
        <w:rPr>
          <w:ins w:id="141" w:author="伯珊" w:date="2019-05-30T17:22:00Z"/>
          <w:sz w:val="20"/>
          <w:szCs w:val="20"/>
        </w:rPr>
        <w:pPrChange w:id="142" w:author="伯珊" w:date="2019-05-30T15:55:00Z">
          <w:pPr/>
        </w:pPrChange>
      </w:pPr>
      <w:ins w:id="143" w:author="伯珊" w:date="2019-05-30T16:06:00Z">
        <w:r>
          <w:rPr>
            <w:rFonts w:hint="eastAsia"/>
            <w:sz w:val="20"/>
            <w:szCs w:val="20"/>
          </w:rPr>
          <w:t>$</w:t>
        </w:r>
        <w:r>
          <w:rPr>
            <w:rFonts w:hint="eastAsia"/>
            <w:sz w:val="20"/>
            <w:szCs w:val="20"/>
          </w:rPr>
          <w:t>路徑檔案</w:t>
        </w:r>
        <w:r>
          <w:rPr>
            <w:rFonts w:hint="eastAsia"/>
            <w:sz w:val="20"/>
            <w:szCs w:val="20"/>
          </w:rPr>
          <w:t xml:space="preserve"> = </w:t>
        </w:r>
      </w:ins>
      <w:ins w:id="144" w:author="伯珊" w:date="2019-05-30T17:29:00Z">
        <w:r w:rsidR="007D3BC7">
          <w:rPr>
            <w:sz w:val="20"/>
            <w:szCs w:val="20"/>
          </w:rPr>
          <w:t>AAJ</w:t>
        </w:r>
      </w:ins>
      <w:ins w:id="145" w:author="伯珊" w:date="2019-05-30T16:05:00Z">
        <w:r w:rsidRPr="006F60D8">
          <w:rPr>
            <w:sz w:val="20"/>
            <w:szCs w:val="20"/>
          </w:rPr>
          <w:t>0_0600_mod.doPrintNew(</w:t>
        </w:r>
      </w:ins>
      <w:ins w:id="146" w:author="伯珊" w:date="2019-05-30T16:06:00Z">
        <w:r>
          <w:rPr>
            <w:rFonts w:hint="eastAsia"/>
            <w:sz w:val="20"/>
            <w:szCs w:val="20"/>
          </w:rPr>
          <w:t>勾選的</w:t>
        </w:r>
      </w:ins>
      <w:ins w:id="147" w:author="伯珊" w:date="2019-05-30T17:24:00Z">
        <w:r w:rsidR="00263217">
          <w:rPr>
            <w:rFonts w:hint="eastAsia"/>
            <w:sz w:val="20"/>
            <w:szCs w:val="20"/>
          </w:rPr>
          <w:t>該筆</w:t>
        </w:r>
      </w:ins>
      <w:ins w:id="148" w:author="伯珊" w:date="2019-05-30T16:06:00Z">
        <w:r>
          <w:rPr>
            <w:rFonts w:hint="eastAsia"/>
            <w:sz w:val="20"/>
            <w:szCs w:val="20"/>
          </w:rPr>
          <w:t>受理</w:t>
        </w:r>
      </w:ins>
      <w:ins w:id="149" w:author="伯珊" w:date="2019-05-30T16:07:00Z">
        <w:r>
          <w:rPr>
            <w:rFonts w:hint="eastAsia"/>
            <w:sz w:val="20"/>
            <w:szCs w:val="20"/>
          </w:rPr>
          <w:t>編號</w:t>
        </w:r>
      </w:ins>
      <w:ins w:id="150" w:author="伯珊" w:date="2019-05-30T16:05:00Z">
        <w:r w:rsidRPr="006F60D8">
          <w:rPr>
            <w:sz w:val="20"/>
            <w:szCs w:val="20"/>
          </w:rPr>
          <w:t xml:space="preserve">, </w:t>
        </w:r>
      </w:ins>
      <w:ins w:id="151" w:author="伯珊" w:date="2019-05-30T16:07:00Z">
        <w:r>
          <w:rPr>
            <w:sz w:val="20"/>
            <w:szCs w:val="20"/>
          </w:rPr>
          <w:t>“”</w:t>
        </w:r>
      </w:ins>
      <w:ins w:id="152" w:author="伯珊" w:date="2019-05-30T16:05:00Z">
        <w:r w:rsidRPr="006F60D8">
          <w:rPr>
            <w:sz w:val="20"/>
            <w:szCs w:val="20"/>
          </w:rPr>
          <w:t xml:space="preserve">, </w:t>
        </w:r>
      </w:ins>
      <w:ins w:id="153" w:author="伯珊" w:date="2019-05-30T16:07:00Z">
        <w:r>
          <w:rPr>
            <w:rFonts w:hint="eastAsia"/>
            <w:sz w:val="20"/>
            <w:szCs w:val="20"/>
          </w:rPr>
          <w:t>使用者</w:t>
        </w:r>
      </w:ins>
      <w:ins w:id="154" w:author="伯珊" w:date="2019-05-30T16:05:00Z">
        <w:r w:rsidRPr="006F60D8">
          <w:rPr>
            <w:sz w:val="20"/>
            <w:szCs w:val="20"/>
          </w:rPr>
          <w:t xml:space="preserve">IP, </w:t>
        </w:r>
      </w:ins>
      <w:ins w:id="155" w:author="伯珊" w:date="2019-05-30T16:07:00Z">
        <w:r>
          <w:rPr>
            <w:rFonts w:hint="eastAsia"/>
            <w:sz w:val="20"/>
            <w:szCs w:val="20"/>
          </w:rPr>
          <w:t>使用者</w:t>
        </w:r>
        <w:r>
          <w:rPr>
            <w:rFonts w:hint="eastAsia"/>
            <w:sz w:val="20"/>
            <w:szCs w:val="20"/>
          </w:rPr>
          <w:t>ID</w:t>
        </w:r>
      </w:ins>
      <w:ins w:id="156" w:author="伯珊" w:date="2019-05-30T16:05:00Z">
        <w:r w:rsidRPr="006F60D8">
          <w:rPr>
            <w:sz w:val="20"/>
            <w:szCs w:val="20"/>
          </w:rPr>
          <w:t xml:space="preserve">, </w:t>
        </w:r>
      </w:ins>
      <w:ins w:id="157" w:author="伯珊" w:date="2019-05-30T17:19:00Z">
        <w:r w:rsidR="009917BB">
          <w:rPr>
            <w:sz w:val="20"/>
            <w:szCs w:val="20"/>
          </w:rPr>
          <w:t>$</w:t>
        </w:r>
      </w:ins>
      <w:ins w:id="158" w:author="伯珊" w:date="2019-05-30T16:05:00Z">
        <w:r w:rsidRPr="006F60D8">
          <w:rPr>
            <w:sz w:val="20"/>
            <w:szCs w:val="20"/>
          </w:rPr>
          <w:t>activeList,</w:t>
        </w:r>
      </w:ins>
      <w:ins w:id="159" w:author="伯珊" w:date="2019-05-30T16:16:00Z">
        <w:r w:rsidR="004067E7">
          <w:rPr>
            <w:rFonts w:hint="eastAsia"/>
            <w:sz w:val="20"/>
            <w:szCs w:val="20"/>
          </w:rPr>
          <w:t xml:space="preserve"> </w:t>
        </w:r>
      </w:ins>
      <w:ins w:id="160" w:author="伯珊" w:date="2019-05-30T17:21:00Z">
        <w:r w:rsidR="009917BB" w:rsidRPr="009917BB">
          <w:rPr>
            <w:sz w:val="20"/>
            <w:szCs w:val="20"/>
          </w:rPr>
          <w:t>new ArrayList&lt;Map&lt;String,String&gt;&gt;()</w:t>
        </w:r>
      </w:ins>
      <w:ins w:id="161" w:author="伯珊" w:date="2019-05-30T16:05:00Z">
        <w:r w:rsidRPr="006F60D8">
          <w:rPr>
            <w:sz w:val="20"/>
            <w:szCs w:val="20"/>
          </w:rPr>
          <w:t>)</w:t>
        </w:r>
      </w:ins>
    </w:p>
    <w:p w:rsidR="00263217" w:rsidRDefault="00263217" w:rsidP="009917BB">
      <w:pPr>
        <w:numPr>
          <w:ilvl w:val="3"/>
          <w:numId w:val="22"/>
        </w:numPr>
        <w:rPr>
          <w:ins w:id="162" w:author="伯珊" w:date="2019-05-30T17:24:00Z"/>
          <w:sz w:val="20"/>
          <w:szCs w:val="20"/>
        </w:rPr>
        <w:pPrChange w:id="163" w:author="伯珊" w:date="2019-05-30T15:55:00Z">
          <w:pPr/>
        </w:pPrChange>
      </w:pPr>
      <w:ins w:id="164" w:author="伯珊" w:date="2019-05-30T17:22:00Z">
        <w:r>
          <w:rPr>
            <w:rFonts w:hint="eastAsia"/>
            <w:sz w:val="20"/>
            <w:szCs w:val="20"/>
          </w:rPr>
          <w:t>複製一份檔案，命名改為</w:t>
        </w:r>
        <w:r>
          <w:rPr>
            <w:rFonts w:hint="eastAsia"/>
            <w:sz w:val="20"/>
            <w:szCs w:val="20"/>
          </w:rPr>
          <w:t xml:space="preserve">  </w:t>
        </w:r>
      </w:ins>
      <w:ins w:id="165" w:author="伯珊" w:date="2019-05-30T17:23:00Z">
        <w:r>
          <w:rPr>
            <w:rFonts w:hint="eastAsia"/>
            <w:sz w:val="20"/>
            <w:szCs w:val="20"/>
          </w:rPr>
          <w:t>$</w:t>
        </w:r>
        <w:r>
          <w:rPr>
            <w:rFonts w:hint="eastAsia"/>
            <w:sz w:val="20"/>
            <w:szCs w:val="20"/>
          </w:rPr>
          <w:t>路徑檔案取檔名</w:t>
        </w:r>
        <w:r>
          <w:rPr>
            <w:rFonts w:hint="eastAsia"/>
            <w:sz w:val="20"/>
            <w:szCs w:val="20"/>
          </w:rPr>
          <w:t xml:space="preserve"> + </w:t>
        </w:r>
        <w:r>
          <w:rPr>
            <w:sz w:val="20"/>
            <w:szCs w:val="20"/>
          </w:rPr>
          <w:t>“</w:t>
        </w:r>
        <w:r>
          <w:rPr>
            <w:rFonts w:hint="eastAsia"/>
            <w:sz w:val="20"/>
            <w:szCs w:val="20"/>
          </w:rPr>
          <w:t>_</w:t>
        </w:r>
        <w:r>
          <w:rPr>
            <w:sz w:val="20"/>
            <w:szCs w:val="20"/>
          </w:rPr>
          <w:t>”</w:t>
        </w:r>
        <w:r>
          <w:rPr>
            <w:rFonts w:hint="eastAsia"/>
            <w:sz w:val="20"/>
            <w:szCs w:val="20"/>
          </w:rPr>
          <w:t xml:space="preserve"> + </w:t>
        </w:r>
      </w:ins>
      <w:ins w:id="166" w:author="伯珊" w:date="2019-05-30T17:24:00Z">
        <w:r>
          <w:rPr>
            <w:rFonts w:hint="eastAsia"/>
            <w:sz w:val="20"/>
            <w:szCs w:val="20"/>
          </w:rPr>
          <w:t>勾選的該筆</w:t>
        </w:r>
      </w:ins>
      <w:ins w:id="167" w:author="伯珊" w:date="2019-05-30T17:23:00Z">
        <w:r>
          <w:rPr>
            <w:rFonts w:hint="eastAsia"/>
            <w:sz w:val="20"/>
            <w:szCs w:val="20"/>
          </w:rPr>
          <w:t>受理編號</w:t>
        </w:r>
        <w:r>
          <w:rPr>
            <w:rFonts w:hint="eastAsia"/>
            <w:sz w:val="20"/>
            <w:szCs w:val="20"/>
          </w:rPr>
          <w:t xml:space="preserve"> </w:t>
        </w:r>
      </w:ins>
      <w:ins w:id="168" w:author="伯珊" w:date="2019-05-30T17:24:00Z">
        <w:r>
          <w:rPr>
            <w:rFonts w:hint="eastAsia"/>
            <w:sz w:val="20"/>
            <w:szCs w:val="20"/>
          </w:rPr>
          <w:t xml:space="preserve"> + </w:t>
        </w:r>
        <w:r>
          <w:rPr>
            <w:sz w:val="20"/>
            <w:szCs w:val="20"/>
          </w:rPr>
          <w:t>“</w:t>
        </w:r>
        <w:r>
          <w:rPr>
            <w:rFonts w:hint="eastAsia"/>
            <w:sz w:val="20"/>
            <w:szCs w:val="20"/>
          </w:rPr>
          <w:t>.</w:t>
        </w:r>
        <w:r>
          <w:rPr>
            <w:sz w:val="20"/>
            <w:szCs w:val="20"/>
          </w:rPr>
          <w:t>pdf”</w:t>
        </w:r>
      </w:ins>
    </w:p>
    <w:p w:rsidR="00263217" w:rsidRDefault="00263217" w:rsidP="00263217">
      <w:pPr>
        <w:numPr>
          <w:ilvl w:val="2"/>
          <w:numId w:val="22"/>
        </w:numPr>
        <w:rPr>
          <w:ins w:id="169" w:author="伯珊" w:date="2019-05-29T19:06:00Z"/>
          <w:sz w:val="20"/>
          <w:szCs w:val="20"/>
        </w:rPr>
        <w:pPrChange w:id="170" w:author="伯珊" w:date="2019-05-30T17:24:00Z">
          <w:pPr/>
        </w:pPrChange>
      </w:pPr>
      <w:ins w:id="171" w:author="伯珊" w:date="2019-05-30T17:25:00Z">
        <w:r>
          <w:rPr>
            <w:rFonts w:hint="eastAsia"/>
            <w:sz w:val="20"/>
            <w:szCs w:val="20"/>
          </w:rPr>
          <w:t>將所有新複製的檔案集結為一個</w:t>
        </w:r>
      </w:ins>
      <w:ins w:id="172" w:author="伯珊" w:date="2019-05-30T17:27:00Z">
        <w:r w:rsidR="00C5028C">
          <w:rPr>
            <w:rFonts w:hint="eastAsia"/>
            <w:sz w:val="20"/>
            <w:szCs w:val="20"/>
          </w:rPr>
          <w:t>pdf</w:t>
        </w:r>
      </w:ins>
      <w:ins w:id="173" w:author="伯珊" w:date="2019-05-30T17:25:00Z">
        <w:r>
          <w:rPr>
            <w:rFonts w:hint="eastAsia"/>
            <w:sz w:val="20"/>
            <w:szCs w:val="20"/>
          </w:rPr>
          <w:t>檔，產出</w:t>
        </w:r>
      </w:ins>
      <w:ins w:id="174" w:author="伯珊" w:date="2019-05-30T17:26:00Z">
        <w:r>
          <w:rPr>
            <w:rFonts w:hint="eastAsia"/>
            <w:sz w:val="20"/>
            <w:szCs w:val="20"/>
          </w:rPr>
          <w:t>列印</w:t>
        </w:r>
      </w:ins>
      <w:ins w:id="175" w:author="伯珊" w:date="2019-05-30T17:25:00Z">
        <w:r>
          <w:rPr>
            <w:rFonts w:hint="eastAsia"/>
            <w:sz w:val="20"/>
            <w:szCs w:val="20"/>
          </w:rPr>
          <w:t>資料。</w:t>
        </w:r>
      </w:ins>
    </w:p>
    <w:p w:rsidR="00C109CD" w:rsidRDefault="00C109CD" w:rsidP="00C109CD">
      <w:pPr>
        <w:ind w:left="425"/>
        <w:rPr>
          <w:ins w:id="176" w:author="伯珊" w:date="2019-05-29T19:06:00Z"/>
          <w:rFonts w:hint="eastAsia"/>
          <w:sz w:val="20"/>
          <w:szCs w:val="20"/>
        </w:rPr>
        <w:pPrChange w:id="177" w:author="伯珊" w:date="2019-05-29T19:06:00Z">
          <w:pPr/>
        </w:pPrChange>
      </w:pPr>
    </w:p>
    <w:p w:rsidR="00C109CD" w:rsidRDefault="00C109CD" w:rsidP="00C109CD">
      <w:pPr>
        <w:numPr>
          <w:ilvl w:val="0"/>
          <w:numId w:val="22"/>
        </w:numPr>
        <w:rPr>
          <w:ins w:id="178" w:author="伯珊" w:date="2019-05-29T19:07:00Z"/>
          <w:sz w:val="20"/>
          <w:szCs w:val="20"/>
        </w:rPr>
        <w:pPrChange w:id="179" w:author="伯珊" w:date="2019-05-29T19:06:00Z">
          <w:pPr/>
        </w:pPrChange>
      </w:pPr>
      <w:ins w:id="180" w:author="伯珊" w:date="2019-05-29T19:06:00Z">
        <w:r>
          <w:rPr>
            <w:rFonts w:hint="eastAsia"/>
            <w:sz w:val="20"/>
            <w:szCs w:val="20"/>
          </w:rPr>
          <w:t>整批列印</w:t>
        </w:r>
      </w:ins>
      <w:ins w:id="181" w:author="伯珊" w:date="2019-05-29T19:07:00Z">
        <w:r>
          <w:rPr>
            <w:rFonts w:hint="eastAsia"/>
            <w:sz w:val="20"/>
            <w:szCs w:val="20"/>
          </w:rPr>
          <w:t>日期</w:t>
        </w:r>
      </w:ins>
      <w:ins w:id="182" w:author="伯珊" w:date="2019-05-29T19:11:00Z">
        <w:r>
          <w:rPr>
            <w:rFonts w:hint="eastAsia"/>
            <w:sz w:val="20"/>
            <w:szCs w:val="20"/>
          </w:rPr>
          <w:t xml:space="preserve"> (</w:t>
        </w:r>
        <w:r>
          <w:rPr>
            <w:rFonts w:hint="eastAsia"/>
            <w:sz w:val="20"/>
            <w:szCs w:val="20"/>
          </w:rPr>
          <w:t>做法可參考</w:t>
        </w:r>
        <w:r>
          <w:rPr>
            <w:rFonts w:hint="eastAsia"/>
            <w:sz w:val="20"/>
            <w:szCs w:val="20"/>
          </w:rPr>
          <w:t>AAJ0_0200)</w:t>
        </w:r>
      </w:ins>
    </w:p>
    <w:p w:rsidR="00C109CD" w:rsidRDefault="00C109CD" w:rsidP="00C109CD">
      <w:pPr>
        <w:numPr>
          <w:ilvl w:val="1"/>
          <w:numId w:val="22"/>
        </w:numPr>
        <w:rPr>
          <w:ins w:id="183" w:author="伯珊" w:date="2019-05-29T19:10:00Z"/>
          <w:sz w:val="20"/>
          <w:szCs w:val="20"/>
        </w:rPr>
        <w:pPrChange w:id="184" w:author="伯珊" w:date="2019-05-29T19:07:00Z">
          <w:pPr/>
        </w:pPrChange>
      </w:pPr>
      <w:ins w:id="185" w:author="伯珊" w:date="2019-05-29T19:10:00Z">
        <w:r>
          <w:rPr>
            <w:rFonts w:hint="eastAsia"/>
            <w:sz w:val="20"/>
            <w:szCs w:val="20"/>
          </w:rPr>
          <w:t>日期小視窗旁邊預設先帶今天系統</w:t>
        </w:r>
      </w:ins>
      <w:ins w:id="186" w:author="伯珊" w:date="2019-05-29T19:11:00Z">
        <w:r>
          <w:rPr>
            <w:rFonts w:hint="eastAsia"/>
            <w:sz w:val="20"/>
            <w:szCs w:val="20"/>
          </w:rPr>
          <w:t>民國</w:t>
        </w:r>
      </w:ins>
      <w:ins w:id="187" w:author="伯珊" w:date="2019-05-29T19:10:00Z">
        <w:r>
          <w:rPr>
            <w:rFonts w:hint="eastAsia"/>
            <w:sz w:val="20"/>
            <w:szCs w:val="20"/>
          </w:rPr>
          <w:t>年月日</w:t>
        </w:r>
      </w:ins>
    </w:p>
    <w:p w:rsidR="00C109CD" w:rsidRDefault="00C109CD" w:rsidP="00C109CD">
      <w:pPr>
        <w:numPr>
          <w:ilvl w:val="1"/>
          <w:numId w:val="22"/>
        </w:numPr>
        <w:rPr>
          <w:ins w:id="188" w:author="伯珊" w:date="2019-05-29T19:14:00Z"/>
          <w:sz w:val="20"/>
          <w:szCs w:val="20"/>
        </w:rPr>
        <w:pPrChange w:id="189" w:author="伯珊" w:date="2019-05-29T19:07:00Z">
          <w:pPr/>
        </w:pPrChange>
      </w:pPr>
      <w:ins w:id="190" w:author="伯珊" w:date="2019-05-29T19:07:00Z">
        <w:r>
          <w:rPr>
            <w:rFonts w:hint="eastAsia"/>
            <w:sz w:val="20"/>
            <w:szCs w:val="20"/>
          </w:rPr>
          <w:t>日期小視窗點</w:t>
        </w:r>
      </w:ins>
      <w:ins w:id="191" w:author="伯珊" w:date="2019-05-29T19:08:00Z">
        <w:r>
          <w:rPr>
            <w:rFonts w:hint="eastAsia"/>
            <w:sz w:val="20"/>
            <w:szCs w:val="20"/>
          </w:rPr>
          <w:t>選指定日期後，將該日期顯示在日期小視窗旁</w:t>
        </w:r>
        <w:r>
          <w:rPr>
            <w:rFonts w:hint="eastAsia"/>
            <w:sz w:val="20"/>
            <w:szCs w:val="20"/>
          </w:rPr>
          <w:t xml:space="preserve"> </w:t>
        </w:r>
      </w:ins>
    </w:p>
    <w:p w:rsidR="00F50668" w:rsidRDefault="00F50668" w:rsidP="00C109CD">
      <w:pPr>
        <w:numPr>
          <w:ilvl w:val="1"/>
          <w:numId w:val="22"/>
        </w:numPr>
        <w:rPr>
          <w:ins w:id="192" w:author="伯珊" w:date="2019-05-29T19:09:00Z"/>
          <w:sz w:val="20"/>
          <w:szCs w:val="20"/>
        </w:rPr>
        <w:pPrChange w:id="193" w:author="伯珊" w:date="2019-05-29T19:07:00Z">
          <w:pPr/>
        </w:pPrChange>
      </w:pPr>
      <w:ins w:id="194" w:author="伯珊" w:date="2019-05-29T19:14:00Z">
        <w:r>
          <w:rPr>
            <w:rFonts w:hint="eastAsia"/>
            <w:sz w:val="20"/>
            <w:szCs w:val="20"/>
          </w:rPr>
          <w:t>連動調整</w:t>
        </w:r>
      </w:ins>
      <w:ins w:id="195" w:author="伯珊" w:date="2019-05-29T19:15:00Z">
        <w:r>
          <w:rPr>
            <w:rFonts w:hint="eastAsia"/>
            <w:sz w:val="20"/>
            <w:szCs w:val="20"/>
          </w:rPr>
          <w:t>上方畫面受理日期欄位之內容</w:t>
        </w:r>
      </w:ins>
    </w:p>
    <w:p w:rsidR="00C109CD" w:rsidRDefault="00C109CD" w:rsidP="00C109CD">
      <w:pPr>
        <w:ind w:left="992"/>
        <w:rPr>
          <w:ins w:id="196" w:author="伯珊" w:date="2019-05-29T19:09:00Z"/>
          <w:sz w:val="20"/>
          <w:szCs w:val="20"/>
        </w:rPr>
        <w:pPrChange w:id="197" w:author="伯珊" w:date="2019-05-29T19:09:00Z">
          <w:pPr/>
        </w:pPrChange>
      </w:pPr>
    </w:p>
    <w:p w:rsidR="00C109CD" w:rsidRDefault="00C109CD" w:rsidP="00C109CD">
      <w:pPr>
        <w:numPr>
          <w:ilvl w:val="0"/>
          <w:numId w:val="22"/>
        </w:numPr>
        <w:rPr>
          <w:ins w:id="198" w:author="伯珊" w:date="2019-05-29T19:09:00Z"/>
          <w:sz w:val="20"/>
          <w:szCs w:val="20"/>
        </w:rPr>
        <w:pPrChange w:id="199" w:author="伯珊" w:date="2019-05-29T19:09:00Z">
          <w:pPr/>
        </w:pPrChange>
      </w:pPr>
      <w:ins w:id="200" w:author="伯珊" w:date="2019-05-29T19:09:00Z">
        <w:r>
          <w:rPr>
            <w:rFonts w:hint="eastAsia"/>
            <w:sz w:val="20"/>
            <w:szCs w:val="20"/>
          </w:rPr>
          <w:t>整批列印</w:t>
        </w:r>
      </w:ins>
      <w:ins w:id="201" w:author="伯珊" w:date="2019-11-29T17:14:00Z">
        <w:r w:rsidR="006B3FF9">
          <w:rPr>
            <w:rFonts w:hint="eastAsia"/>
            <w:sz w:val="20"/>
            <w:szCs w:val="20"/>
          </w:rPr>
          <w:t xml:space="preserve"> (</w:t>
        </w:r>
        <w:r w:rsidR="006B3FF9">
          <w:rPr>
            <w:rFonts w:hint="eastAsia"/>
            <w:sz w:val="20"/>
            <w:szCs w:val="20"/>
          </w:rPr>
          <w:t>限</w:t>
        </w:r>
        <w:r w:rsidR="006B3FF9" w:rsidRPr="00414862">
          <w:rPr>
            <w:rFonts w:hint="eastAsia"/>
            <w:sz w:val="20"/>
            <w:szCs w:val="20"/>
          </w:rPr>
          <w:t>跳服中件檢核表</w:t>
        </w:r>
        <w:r w:rsidR="006B3FF9">
          <w:rPr>
            <w:rFonts w:hint="eastAsia"/>
            <w:sz w:val="20"/>
            <w:szCs w:val="20"/>
          </w:rPr>
          <w:t>(</w:t>
        </w:r>
        <w:r w:rsidR="006B3FF9">
          <w:rPr>
            <w:sz w:val="20"/>
            <w:szCs w:val="20"/>
          </w:rPr>
          <w:t>AA002</w:t>
        </w:r>
        <w:r w:rsidR="006B3FF9">
          <w:rPr>
            <w:rFonts w:hint="eastAsia"/>
            <w:sz w:val="20"/>
            <w:szCs w:val="20"/>
          </w:rPr>
          <w:t>)</w:t>
        </w:r>
        <w:r w:rsidR="006B3FF9">
          <w:rPr>
            <w:rFonts w:hint="eastAsia"/>
            <w:sz w:val="20"/>
            <w:szCs w:val="20"/>
          </w:rPr>
          <w:t>、</w:t>
        </w:r>
        <w:r w:rsidR="006B3FF9" w:rsidRPr="00414862">
          <w:rPr>
            <w:rFonts w:hint="eastAsia"/>
            <w:sz w:val="20"/>
            <w:szCs w:val="20"/>
          </w:rPr>
          <w:t>行動補全檢核表</w:t>
        </w:r>
        <w:r w:rsidR="006B3FF9">
          <w:rPr>
            <w:rFonts w:hint="eastAsia"/>
            <w:sz w:val="20"/>
            <w:szCs w:val="20"/>
          </w:rPr>
          <w:t>(</w:t>
        </w:r>
        <w:r w:rsidR="006B3FF9">
          <w:rPr>
            <w:sz w:val="20"/>
            <w:szCs w:val="20"/>
          </w:rPr>
          <w:t>AA003</w:t>
        </w:r>
        <w:r w:rsidR="006B3FF9">
          <w:rPr>
            <w:rFonts w:hint="eastAsia"/>
            <w:sz w:val="20"/>
            <w:szCs w:val="20"/>
          </w:rPr>
          <w:t>)</w:t>
        </w:r>
      </w:ins>
      <w:ins w:id="202" w:author="伯珊" w:date="2019-11-29T18:15:00Z">
        <w:r w:rsidR="00B05174">
          <w:rPr>
            <w:rFonts w:hint="eastAsia"/>
            <w:sz w:val="20"/>
            <w:szCs w:val="20"/>
          </w:rPr>
          <w:t xml:space="preserve"> </w:t>
        </w:r>
        <w:r w:rsidR="00B05174">
          <w:rPr>
            <w:rFonts w:hint="eastAsia"/>
            <w:sz w:val="20"/>
            <w:szCs w:val="20"/>
          </w:rPr>
          <w:t>且為未列印件</w:t>
        </w:r>
      </w:ins>
      <w:ins w:id="203" w:author="伯珊" w:date="2019-11-29T17:14:00Z">
        <w:r w:rsidR="006B3FF9">
          <w:rPr>
            <w:rFonts w:hint="eastAsia"/>
            <w:sz w:val="20"/>
            <w:szCs w:val="20"/>
          </w:rPr>
          <w:t>)</w:t>
        </w:r>
      </w:ins>
    </w:p>
    <w:p w:rsidR="00C109CD" w:rsidRDefault="00C109CD" w:rsidP="00C109CD">
      <w:pPr>
        <w:numPr>
          <w:ilvl w:val="1"/>
          <w:numId w:val="22"/>
        </w:numPr>
        <w:rPr>
          <w:ins w:id="204" w:author="伯珊" w:date="2019-05-29T19:11:00Z"/>
          <w:sz w:val="20"/>
          <w:szCs w:val="20"/>
        </w:rPr>
        <w:pPrChange w:id="205" w:author="伯珊" w:date="2019-05-29T19:09:00Z">
          <w:pPr/>
        </w:pPrChange>
      </w:pPr>
      <w:ins w:id="206" w:author="伯珊" w:date="2019-05-29T19:09:00Z">
        <w:r>
          <w:rPr>
            <w:rFonts w:hint="eastAsia"/>
            <w:sz w:val="20"/>
            <w:szCs w:val="20"/>
          </w:rPr>
          <w:t>日期小視窗</w:t>
        </w:r>
      </w:ins>
      <w:ins w:id="207" w:author="伯珊" w:date="2019-05-29T19:10:00Z">
        <w:r>
          <w:rPr>
            <w:rFonts w:hint="eastAsia"/>
            <w:sz w:val="20"/>
            <w:szCs w:val="20"/>
          </w:rPr>
          <w:t>旁邊</w:t>
        </w:r>
      </w:ins>
      <w:ins w:id="208" w:author="伯珊" w:date="2019-05-29T19:11:00Z">
        <w:r>
          <w:rPr>
            <w:rFonts w:hint="eastAsia"/>
            <w:sz w:val="20"/>
            <w:szCs w:val="20"/>
          </w:rPr>
          <w:t>需</w:t>
        </w:r>
      </w:ins>
      <w:ins w:id="209" w:author="伯珊" w:date="2019-05-29T19:10:00Z">
        <w:r>
          <w:rPr>
            <w:rFonts w:hint="eastAsia"/>
            <w:sz w:val="20"/>
            <w:szCs w:val="20"/>
          </w:rPr>
          <w:t>有顯示日期</w:t>
        </w:r>
      </w:ins>
    </w:p>
    <w:p w:rsidR="00A9400B" w:rsidRDefault="00A9400B" w:rsidP="00C109CD">
      <w:pPr>
        <w:numPr>
          <w:ilvl w:val="1"/>
          <w:numId w:val="22"/>
        </w:numPr>
        <w:rPr>
          <w:ins w:id="210" w:author="伯珊" w:date="2019-05-29T19:18:00Z"/>
          <w:sz w:val="20"/>
          <w:szCs w:val="20"/>
        </w:rPr>
        <w:pPrChange w:id="211" w:author="伯珊" w:date="2019-05-29T19:09:00Z">
          <w:pPr/>
        </w:pPrChange>
      </w:pPr>
      <w:ins w:id="212" w:author="伯珊" w:date="2019-05-29T19:16:00Z">
        <w:r>
          <w:rPr>
            <w:rFonts w:hint="eastAsia"/>
            <w:sz w:val="20"/>
            <w:szCs w:val="20"/>
          </w:rPr>
          <w:t>處理</w:t>
        </w:r>
      </w:ins>
      <w:ins w:id="213" w:author="伯珊" w:date="2019-05-29T19:17:00Z">
        <w:r>
          <w:rPr>
            <w:rFonts w:hint="eastAsia"/>
            <w:sz w:val="20"/>
            <w:szCs w:val="20"/>
          </w:rPr>
          <w:t>：</w:t>
        </w:r>
      </w:ins>
    </w:p>
    <w:p w:rsidR="00C109CD" w:rsidRDefault="00A9400B" w:rsidP="00A9400B">
      <w:pPr>
        <w:numPr>
          <w:ilvl w:val="2"/>
          <w:numId w:val="22"/>
        </w:numPr>
        <w:rPr>
          <w:ins w:id="214" w:author="伯珊" w:date="2019-05-29T19:19:00Z"/>
          <w:sz w:val="20"/>
          <w:szCs w:val="20"/>
        </w:rPr>
        <w:pPrChange w:id="215" w:author="伯珊" w:date="2019-05-29T19:19:00Z">
          <w:pPr/>
        </w:pPrChange>
      </w:pPr>
      <w:ins w:id="216" w:author="伯珊" w:date="2019-05-29T19:17:00Z">
        <w:r>
          <w:rPr>
            <w:rFonts w:hint="eastAsia"/>
            <w:sz w:val="20"/>
            <w:szCs w:val="20"/>
          </w:rPr>
          <w:t>先預先做查詢</w:t>
        </w:r>
      </w:ins>
      <w:ins w:id="217" w:author="伯珊" w:date="2019-05-30T13:55:00Z">
        <w:r w:rsidR="002374ED">
          <w:rPr>
            <w:rFonts w:hint="eastAsia"/>
            <w:sz w:val="20"/>
            <w:szCs w:val="20"/>
          </w:rPr>
          <w:t>但清單不顯示於畫面上</w:t>
        </w:r>
      </w:ins>
      <w:ins w:id="218" w:author="伯珊" w:date="2019-05-29T19:18:00Z">
        <w:r>
          <w:rPr>
            <w:rFonts w:hint="eastAsia"/>
            <w:sz w:val="20"/>
            <w:szCs w:val="20"/>
          </w:rPr>
          <w:t>(</w:t>
        </w:r>
        <w:r>
          <w:rPr>
            <w:rFonts w:hint="eastAsia"/>
            <w:sz w:val="20"/>
            <w:szCs w:val="20"/>
          </w:rPr>
          <w:t>處理做法比照查詢按鈕，只是受理日期要依照日期小視窗旁顯示的日期</w:t>
        </w:r>
        <w:r>
          <w:rPr>
            <w:rFonts w:hint="eastAsia"/>
            <w:sz w:val="20"/>
            <w:szCs w:val="20"/>
          </w:rPr>
          <w:t>)</w:t>
        </w:r>
      </w:ins>
      <w:ins w:id="219" w:author="伯珊" w:date="2019-05-29T19:19:00Z">
        <w:r>
          <w:rPr>
            <w:rFonts w:hint="eastAsia"/>
            <w:sz w:val="20"/>
            <w:szCs w:val="20"/>
          </w:rPr>
          <w:t>，</w:t>
        </w:r>
      </w:ins>
      <w:ins w:id="220" w:author="伯珊" w:date="2019-05-29T19:17:00Z">
        <w:r>
          <w:rPr>
            <w:rFonts w:hint="eastAsia"/>
            <w:sz w:val="20"/>
            <w:szCs w:val="20"/>
          </w:rPr>
          <w:t>然後將所得之清單視為要列印</w:t>
        </w:r>
      </w:ins>
      <w:ins w:id="221" w:author="伯珊" w:date="2019-05-29T19:19:00Z">
        <w:r>
          <w:rPr>
            <w:rFonts w:hint="eastAsia"/>
            <w:sz w:val="20"/>
            <w:szCs w:val="20"/>
          </w:rPr>
          <w:t>。</w:t>
        </w:r>
      </w:ins>
    </w:p>
    <w:p w:rsidR="00A9400B" w:rsidRPr="006B3FF9" w:rsidRDefault="00A9400B" w:rsidP="00A9400B">
      <w:pPr>
        <w:numPr>
          <w:ilvl w:val="2"/>
          <w:numId w:val="22"/>
        </w:numPr>
        <w:rPr>
          <w:rFonts w:hint="eastAsia"/>
          <w:sz w:val="20"/>
          <w:szCs w:val="20"/>
        </w:rPr>
        <w:pPrChange w:id="222" w:author="伯珊" w:date="2019-05-29T19:19:00Z">
          <w:pPr/>
        </w:pPrChange>
      </w:pPr>
      <w:ins w:id="223" w:author="伯珊" w:date="2019-05-29T19:20:00Z">
        <w:r>
          <w:rPr>
            <w:rFonts w:hint="eastAsia"/>
            <w:sz w:val="20"/>
            <w:szCs w:val="20"/>
          </w:rPr>
          <w:t>再比照</w:t>
        </w:r>
      </w:ins>
      <w:ins w:id="224" w:author="伯珊" w:date="2019-05-29T19:19:00Z">
        <w:r>
          <w:rPr>
            <w:rFonts w:hint="eastAsia"/>
            <w:sz w:val="20"/>
            <w:szCs w:val="20"/>
          </w:rPr>
          <w:t>列印按鈕</w:t>
        </w:r>
      </w:ins>
      <w:ins w:id="225" w:author="伯珊" w:date="2019-05-29T19:20:00Z">
        <w:r>
          <w:rPr>
            <w:rFonts w:hint="eastAsia"/>
            <w:sz w:val="20"/>
            <w:szCs w:val="20"/>
          </w:rPr>
          <w:t>之處理，產生相關文件。</w:t>
        </w:r>
      </w:ins>
    </w:p>
    <w:p w:rsidR="00865346" w:rsidRDefault="00EE66CF" w:rsidP="00702160">
      <w:r>
        <w:rPr>
          <w:rFonts w:hint="eastAsia"/>
        </w:rPr>
        <w:t xml:space="preserve">        </w:t>
      </w:r>
    </w:p>
    <w:p w:rsidR="00CB7F06" w:rsidRDefault="00CB7F06" w:rsidP="00B2398C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CB7F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7DD" w:rsidRDefault="000B57DD" w:rsidP="00A778F5">
      <w:r>
        <w:separator/>
      </w:r>
    </w:p>
  </w:endnote>
  <w:endnote w:type="continuationSeparator" w:id="0">
    <w:p w:rsidR="000B57DD" w:rsidRDefault="000B57DD" w:rsidP="00A7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7DD" w:rsidRDefault="000B57DD" w:rsidP="00A778F5">
      <w:r>
        <w:separator/>
      </w:r>
    </w:p>
  </w:footnote>
  <w:footnote w:type="continuationSeparator" w:id="0">
    <w:p w:rsidR="000B57DD" w:rsidRDefault="000B57DD" w:rsidP="00A7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F7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1D0369B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BC9AD6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77C3EDB"/>
    <w:multiLevelType w:val="hybridMultilevel"/>
    <w:tmpl w:val="50B21DA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B1C3D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8"/>
  </w:num>
  <w:num w:numId="5">
    <w:abstractNumId w:val="16"/>
  </w:num>
  <w:num w:numId="6">
    <w:abstractNumId w:val="8"/>
  </w:num>
  <w:num w:numId="7">
    <w:abstractNumId w:val="4"/>
  </w:num>
  <w:num w:numId="8">
    <w:abstractNumId w:val="20"/>
  </w:num>
  <w:num w:numId="9">
    <w:abstractNumId w:val="0"/>
  </w:num>
  <w:num w:numId="10">
    <w:abstractNumId w:val="22"/>
  </w:num>
  <w:num w:numId="11">
    <w:abstractNumId w:val="21"/>
  </w:num>
  <w:num w:numId="12">
    <w:abstractNumId w:val="2"/>
  </w:num>
  <w:num w:numId="13">
    <w:abstractNumId w:val="17"/>
  </w:num>
  <w:num w:numId="14">
    <w:abstractNumId w:val="7"/>
  </w:num>
  <w:num w:numId="15">
    <w:abstractNumId w:val="13"/>
  </w:num>
  <w:num w:numId="16">
    <w:abstractNumId w:val="5"/>
  </w:num>
  <w:num w:numId="17">
    <w:abstractNumId w:val="15"/>
  </w:num>
  <w:num w:numId="18">
    <w:abstractNumId w:val="14"/>
  </w:num>
  <w:num w:numId="19">
    <w:abstractNumId w:val="12"/>
  </w:num>
  <w:num w:numId="20">
    <w:abstractNumId w:val="6"/>
  </w:num>
  <w:num w:numId="21">
    <w:abstractNumId w:val="19"/>
  </w:num>
  <w:num w:numId="22">
    <w:abstractNumId w:val="23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4F5B"/>
    <w:rsid w:val="0007575E"/>
    <w:rsid w:val="00081F0F"/>
    <w:rsid w:val="00082FB3"/>
    <w:rsid w:val="000950DA"/>
    <w:rsid w:val="000B2B6C"/>
    <w:rsid w:val="000B57DD"/>
    <w:rsid w:val="000D6215"/>
    <w:rsid w:val="000D6439"/>
    <w:rsid w:val="000E58E3"/>
    <w:rsid w:val="000F3772"/>
    <w:rsid w:val="00101DD2"/>
    <w:rsid w:val="00116753"/>
    <w:rsid w:val="0012017B"/>
    <w:rsid w:val="00120E72"/>
    <w:rsid w:val="00132718"/>
    <w:rsid w:val="00154306"/>
    <w:rsid w:val="001667C7"/>
    <w:rsid w:val="00170500"/>
    <w:rsid w:val="001872D8"/>
    <w:rsid w:val="001B350E"/>
    <w:rsid w:val="001D1238"/>
    <w:rsid w:val="001F2A03"/>
    <w:rsid w:val="00212685"/>
    <w:rsid w:val="00214A90"/>
    <w:rsid w:val="002234A2"/>
    <w:rsid w:val="00236985"/>
    <w:rsid w:val="002374ED"/>
    <w:rsid w:val="0023751E"/>
    <w:rsid w:val="00240F60"/>
    <w:rsid w:val="00245CF4"/>
    <w:rsid w:val="00260078"/>
    <w:rsid w:val="00263217"/>
    <w:rsid w:val="0027724D"/>
    <w:rsid w:val="00280570"/>
    <w:rsid w:val="002868CE"/>
    <w:rsid w:val="002A3848"/>
    <w:rsid w:val="002A60B0"/>
    <w:rsid w:val="002E3098"/>
    <w:rsid w:val="002F24D5"/>
    <w:rsid w:val="002F258F"/>
    <w:rsid w:val="003001AC"/>
    <w:rsid w:val="00302686"/>
    <w:rsid w:val="003143FF"/>
    <w:rsid w:val="003169A1"/>
    <w:rsid w:val="0033124C"/>
    <w:rsid w:val="0034569E"/>
    <w:rsid w:val="0035207B"/>
    <w:rsid w:val="003616A1"/>
    <w:rsid w:val="003633F9"/>
    <w:rsid w:val="00372C37"/>
    <w:rsid w:val="00381A26"/>
    <w:rsid w:val="00384CE6"/>
    <w:rsid w:val="00391CF8"/>
    <w:rsid w:val="0039553C"/>
    <w:rsid w:val="003A0504"/>
    <w:rsid w:val="003A545C"/>
    <w:rsid w:val="003B256E"/>
    <w:rsid w:val="003B47FC"/>
    <w:rsid w:val="003D0A50"/>
    <w:rsid w:val="003E57B7"/>
    <w:rsid w:val="003E6911"/>
    <w:rsid w:val="00402183"/>
    <w:rsid w:val="0040617B"/>
    <w:rsid w:val="004067E7"/>
    <w:rsid w:val="00414862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4F35B1"/>
    <w:rsid w:val="00507194"/>
    <w:rsid w:val="00516B0E"/>
    <w:rsid w:val="00520C5C"/>
    <w:rsid w:val="00532D8C"/>
    <w:rsid w:val="00582869"/>
    <w:rsid w:val="0058351A"/>
    <w:rsid w:val="005B3FB8"/>
    <w:rsid w:val="005B4CBF"/>
    <w:rsid w:val="005B7524"/>
    <w:rsid w:val="005C3815"/>
    <w:rsid w:val="005D062B"/>
    <w:rsid w:val="006123F1"/>
    <w:rsid w:val="006137F7"/>
    <w:rsid w:val="00617108"/>
    <w:rsid w:val="0062318F"/>
    <w:rsid w:val="006268AC"/>
    <w:rsid w:val="00637333"/>
    <w:rsid w:val="00645303"/>
    <w:rsid w:val="006535B2"/>
    <w:rsid w:val="00657D8A"/>
    <w:rsid w:val="006651BA"/>
    <w:rsid w:val="00674D0D"/>
    <w:rsid w:val="00684946"/>
    <w:rsid w:val="00686716"/>
    <w:rsid w:val="00693ED8"/>
    <w:rsid w:val="006B3FF9"/>
    <w:rsid w:val="006B5620"/>
    <w:rsid w:val="006C36E0"/>
    <w:rsid w:val="006D7F3F"/>
    <w:rsid w:val="006F2336"/>
    <w:rsid w:val="006F60D8"/>
    <w:rsid w:val="00702160"/>
    <w:rsid w:val="0071761C"/>
    <w:rsid w:val="00725A0C"/>
    <w:rsid w:val="007260C0"/>
    <w:rsid w:val="007306EC"/>
    <w:rsid w:val="00743B40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C26D5"/>
    <w:rsid w:val="007D1E94"/>
    <w:rsid w:val="007D3290"/>
    <w:rsid w:val="007D3BC7"/>
    <w:rsid w:val="007D5830"/>
    <w:rsid w:val="007D7C58"/>
    <w:rsid w:val="007E531F"/>
    <w:rsid w:val="0081315D"/>
    <w:rsid w:val="00834BA6"/>
    <w:rsid w:val="008363A4"/>
    <w:rsid w:val="00837CE0"/>
    <w:rsid w:val="008404C7"/>
    <w:rsid w:val="00840CB8"/>
    <w:rsid w:val="008504F8"/>
    <w:rsid w:val="00865346"/>
    <w:rsid w:val="00870A8E"/>
    <w:rsid w:val="008960D1"/>
    <w:rsid w:val="008D7DAC"/>
    <w:rsid w:val="008E1E82"/>
    <w:rsid w:val="008E7D8F"/>
    <w:rsid w:val="008F0A8C"/>
    <w:rsid w:val="008F6A3E"/>
    <w:rsid w:val="009049D4"/>
    <w:rsid w:val="00911D73"/>
    <w:rsid w:val="009126C7"/>
    <w:rsid w:val="00912B00"/>
    <w:rsid w:val="00930A38"/>
    <w:rsid w:val="00932756"/>
    <w:rsid w:val="00932FC7"/>
    <w:rsid w:val="009369FB"/>
    <w:rsid w:val="00937AA7"/>
    <w:rsid w:val="009402F3"/>
    <w:rsid w:val="009651D3"/>
    <w:rsid w:val="009701BA"/>
    <w:rsid w:val="00971F7F"/>
    <w:rsid w:val="009751A4"/>
    <w:rsid w:val="00986CD3"/>
    <w:rsid w:val="00987AAE"/>
    <w:rsid w:val="009917BB"/>
    <w:rsid w:val="00994FC0"/>
    <w:rsid w:val="009B055F"/>
    <w:rsid w:val="009B2779"/>
    <w:rsid w:val="009B3B73"/>
    <w:rsid w:val="009B4663"/>
    <w:rsid w:val="009F4158"/>
    <w:rsid w:val="00A045C3"/>
    <w:rsid w:val="00A06EF1"/>
    <w:rsid w:val="00A15940"/>
    <w:rsid w:val="00A15AE6"/>
    <w:rsid w:val="00A23753"/>
    <w:rsid w:val="00A31187"/>
    <w:rsid w:val="00A615DA"/>
    <w:rsid w:val="00A728BB"/>
    <w:rsid w:val="00A773B1"/>
    <w:rsid w:val="00A778F5"/>
    <w:rsid w:val="00A9400B"/>
    <w:rsid w:val="00A96156"/>
    <w:rsid w:val="00AA298E"/>
    <w:rsid w:val="00AA7751"/>
    <w:rsid w:val="00AB4A97"/>
    <w:rsid w:val="00AC44F0"/>
    <w:rsid w:val="00AC4D87"/>
    <w:rsid w:val="00AD2751"/>
    <w:rsid w:val="00AE4BBD"/>
    <w:rsid w:val="00AF477C"/>
    <w:rsid w:val="00AF7845"/>
    <w:rsid w:val="00B04868"/>
    <w:rsid w:val="00B05174"/>
    <w:rsid w:val="00B10478"/>
    <w:rsid w:val="00B22BFC"/>
    <w:rsid w:val="00B2398C"/>
    <w:rsid w:val="00B258D7"/>
    <w:rsid w:val="00B315AB"/>
    <w:rsid w:val="00B37806"/>
    <w:rsid w:val="00B41DC2"/>
    <w:rsid w:val="00B60F82"/>
    <w:rsid w:val="00B72A02"/>
    <w:rsid w:val="00B74CB1"/>
    <w:rsid w:val="00B77E6C"/>
    <w:rsid w:val="00B91C70"/>
    <w:rsid w:val="00B977B7"/>
    <w:rsid w:val="00BB3453"/>
    <w:rsid w:val="00BC7FFE"/>
    <w:rsid w:val="00BE1857"/>
    <w:rsid w:val="00BF0F90"/>
    <w:rsid w:val="00C109CD"/>
    <w:rsid w:val="00C24A95"/>
    <w:rsid w:val="00C26473"/>
    <w:rsid w:val="00C3025A"/>
    <w:rsid w:val="00C318BC"/>
    <w:rsid w:val="00C5028C"/>
    <w:rsid w:val="00C51F84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72B17"/>
    <w:rsid w:val="00DA1FD0"/>
    <w:rsid w:val="00DA308A"/>
    <w:rsid w:val="00DA6C1D"/>
    <w:rsid w:val="00DB34AB"/>
    <w:rsid w:val="00DB6DCE"/>
    <w:rsid w:val="00DE129A"/>
    <w:rsid w:val="00DE4C46"/>
    <w:rsid w:val="00E04471"/>
    <w:rsid w:val="00E07266"/>
    <w:rsid w:val="00E204D7"/>
    <w:rsid w:val="00E254E1"/>
    <w:rsid w:val="00E51EB7"/>
    <w:rsid w:val="00E54568"/>
    <w:rsid w:val="00E64E90"/>
    <w:rsid w:val="00E66841"/>
    <w:rsid w:val="00E8020D"/>
    <w:rsid w:val="00EA40BC"/>
    <w:rsid w:val="00EA71C2"/>
    <w:rsid w:val="00EC7787"/>
    <w:rsid w:val="00ED0498"/>
    <w:rsid w:val="00EE1BD5"/>
    <w:rsid w:val="00EE55DE"/>
    <w:rsid w:val="00EE66CF"/>
    <w:rsid w:val="00EF00DB"/>
    <w:rsid w:val="00EF35AD"/>
    <w:rsid w:val="00F04AD3"/>
    <w:rsid w:val="00F0594A"/>
    <w:rsid w:val="00F15505"/>
    <w:rsid w:val="00F22F70"/>
    <w:rsid w:val="00F418D3"/>
    <w:rsid w:val="00F44BDE"/>
    <w:rsid w:val="00F47751"/>
    <w:rsid w:val="00F50668"/>
    <w:rsid w:val="00F77DDA"/>
    <w:rsid w:val="00F83438"/>
    <w:rsid w:val="00F8467E"/>
    <w:rsid w:val="00F862D3"/>
    <w:rsid w:val="00FB17D8"/>
    <w:rsid w:val="00FB6DF7"/>
    <w:rsid w:val="00FC4C58"/>
    <w:rsid w:val="00FC4F62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A386D42-7847-4780-ADB3-AF4CDA5C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first">
    <w:name w:val="first"/>
    <w:basedOn w:val="a0"/>
    <w:rsid w:val="00F15505"/>
  </w:style>
  <w:style w:type="paragraph" w:styleId="ac">
    <w:name w:val="header"/>
    <w:basedOn w:val="a"/>
    <w:link w:val="ad"/>
    <w:rsid w:val="00A77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A778F5"/>
  </w:style>
  <w:style w:type="paragraph" w:styleId="ae">
    <w:name w:val="footer"/>
    <w:basedOn w:val="a"/>
    <w:link w:val="af"/>
    <w:rsid w:val="00A77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A7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1959A-B745-419A-BAC3-9932B3B7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