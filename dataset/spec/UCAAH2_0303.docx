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0259E6" w:rsidTr="009D055B">
        <w:tc>
          <w:tcPr>
            <w:tcW w:w="121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0259E6" w:rsidTr="009D055B">
        <w:tc>
          <w:tcPr>
            <w:tcW w:w="1216" w:type="dxa"/>
          </w:tcPr>
          <w:p w:rsidR="00252551" w:rsidRPr="000259E6" w:rsidRDefault="00252551" w:rsidP="00496C8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C000B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="00496C89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252551" w:rsidRPr="000259E6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0259E6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0259E6" w:rsidRDefault="002508B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  <w:tr w:rsidR="006B263E" w:rsidRPr="000259E6" w:rsidTr="009D055B">
        <w:tc>
          <w:tcPr>
            <w:tcW w:w="1216" w:type="dxa"/>
          </w:tcPr>
          <w:p w:rsidR="006B263E" w:rsidRPr="000259E6" w:rsidRDefault="006B263E" w:rsidP="0003023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2013/5/15</w:t>
            </w:r>
          </w:p>
        </w:tc>
        <w:tc>
          <w:tcPr>
            <w:tcW w:w="1010" w:type="dxa"/>
          </w:tcPr>
          <w:p w:rsidR="006B263E" w:rsidRPr="000259E6" w:rsidRDefault="006B263E" w:rsidP="000302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6B263E" w:rsidRPr="000259E6" w:rsidRDefault="006B263E" w:rsidP="0003023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增加以核保人ID查詢</w:t>
            </w:r>
          </w:p>
        </w:tc>
        <w:tc>
          <w:tcPr>
            <w:tcW w:w="1566" w:type="dxa"/>
          </w:tcPr>
          <w:p w:rsidR="006B263E" w:rsidRPr="000259E6" w:rsidRDefault="006B263E" w:rsidP="000302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6B263E" w:rsidRPr="000259E6" w:rsidRDefault="006B263E" w:rsidP="0003023B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  <w:tr w:rsidR="00666C99" w:rsidRPr="000259E6" w:rsidTr="009D055B">
        <w:tc>
          <w:tcPr>
            <w:tcW w:w="1216" w:type="dxa"/>
          </w:tcPr>
          <w:p w:rsidR="00666C99" w:rsidRDefault="00666C99" w:rsidP="00666C99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1010" w:type="dxa"/>
          </w:tcPr>
          <w:p w:rsidR="00666C99" w:rsidRDefault="00666C99" w:rsidP="00666C99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666C99" w:rsidRDefault="00666C99" w:rsidP="00666C99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66" w:type="dxa"/>
          </w:tcPr>
          <w:p w:rsidR="00666C99" w:rsidRDefault="00666C99" w:rsidP="00666C99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</w:tcPr>
          <w:p w:rsidR="00666C99" w:rsidRDefault="00666C99" w:rsidP="00666C99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9D055B" w:rsidRPr="000259E6" w:rsidTr="009D055B">
        <w:trPr>
          <w:ins w:id="2" w:author="陳德仁" w:date="2019-12-13T10:45:00Z"/>
        </w:trPr>
        <w:tc>
          <w:tcPr>
            <w:tcW w:w="1216" w:type="dxa"/>
          </w:tcPr>
          <w:p w:rsidR="009D055B" w:rsidRDefault="009D055B" w:rsidP="009D055B">
            <w:pPr>
              <w:spacing w:line="240" w:lineRule="atLeast"/>
              <w:jc w:val="center"/>
              <w:rPr>
                <w:ins w:id="3" w:author="陳德仁" w:date="2019-12-13T10:45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4" w:author="陳德仁" w:date="2019-12-13T10:45:00Z">
              <w:r w:rsidRPr="00CB6B7E">
                <w:rPr>
                  <w:rFonts w:ascii="新細明體" w:hAnsi="新細明體" w:hint="eastAsia"/>
                  <w:sz w:val="20"/>
                  <w:szCs w:val="20"/>
                </w:rPr>
                <w:t>2019-12-11</w:t>
              </w:r>
            </w:ins>
          </w:p>
        </w:tc>
        <w:tc>
          <w:tcPr>
            <w:tcW w:w="1010" w:type="dxa"/>
          </w:tcPr>
          <w:p w:rsidR="009D055B" w:rsidRDefault="009D055B" w:rsidP="009D055B">
            <w:pPr>
              <w:spacing w:line="240" w:lineRule="atLeast"/>
              <w:jc w:val="center"/>
              <w:rPr>
                <w:ins w:id="5" w:author="陳德仁" w:date="2019-12-13T10:45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6" w:author="陳德仁" w:date="2019-12-13T10:45:00Z">
              <w:r w:rsidRPr="004F134D"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9D055B" w:rsidRPr="00BE6D14" w:rsidRDefault="009D055B" w:rsidP="009D055B">
            <w:pPr>
              <w:spacing w:line="240" w:lineRule="atLeast"/>
              <w:rPr>
                <w:ins w:id="7" w:author="陳德仁" w:date="2019-12-13T10:45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8" w:author="陳德仁" w:date="2019-12-13T10:45:00Z">
              <w:r w:rsidRPr="00CB6B7E">
                <w:rPr>
                  <w:rFonts w:ascii="新細明體" w:hAnsi="新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</w:tcPr>
          <w:p w:rsidR="009D055B" w:rsidRPr="00BE6D14" w:rsidRDefault="009D055B" w:rsidP="009D055B">
            <w:pPr>
              <w:spacing w:line="240" w:lineRule="atLeast"/>
              <w:jc w:val="center"/>
              <w:rPr>
                <w:ins w:id="9" w:author="陳德仁" w:date="2019-12-13T10:45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10" w:author="陳德仁" w:date="2019-12-13T10:45:00Z">
              <w:r w:rsidRPr="00CB6B7E">
                <w:rPr>
                  <w:rFonts w:ascii="新細明體" w:hAnsi="新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</w:tcPr>
          <w:p w:rsidR="009D055B" w:rsidRPr="00BE6D14" w:rsidRDefault="009D055B" w:rsidP="009D055B">
            <w:pPr>
              <w:spacing w:line="240" w:lineRule="atLeast"/>
              <w:jc w:val="center"/>
              <w:rPr>
                <w:ins w:id="11" w:author="陳德仁" w:date="2019-12-13T10:45:00Z"/>
                <w:b/>
                <w:bCs/>
              </w:rPr>
            </w:pPr>
            <w:ins w:id="12" w:author="陳德仁" w:date="2019-12-13T10:45:00Z">
              <w:r w:rsidRPr="00CB6B7E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252551" w:rsidRPr="000259E6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0259E6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長年期醫療險理賠支出率</w:t>
            </w:r>
            <w:r w:rsidR="00646DFC" w:rsidRPr="00646DFC">
              <w:rPr>
                <w:rFonts w:ascii="細明體" w:eastAsia="細明體" w:hAnsi="細明體" w:hint="eastAsia"/>
                <w:sz w:val="20"/>
                <w:szCs w:val="20"/>
              </w:rPr>
              <w:t>-</w:t>
            </w:r>
            <w:r w:rsidR="00B3241F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46DFC" w:rsidRPr="00646DFC">
              <w:rPr>
                <w:rFonts w:ascii="細明體" w:eastAsia="細明體" w:hAnsi="細明體" w:hint="eastAsia"/>
                <w:sz w:val="20"/>
                <w:szCs w:val="20"/>
              </w:rPr>
              <w:t>明細查詢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0259E6" w:rsidRDefault="00812F8A" w:rsidP="00B324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2_0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B3241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0259E6" w:rsidRDefault="00812F8A" w:rsidP="00646D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統計科人員，長年期醫療險理賠支出率</w:t>
            </w:r>
            <w:r w:rsidR="00B3241F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46DFC" w:rsidRPr="00646DFC">
              <w:rPr>
                <w:rFonts w:ascii="細明體" w:eastAsia="細明體" w:hAnsi="細明體" w:hint="eastAsia"/>
                <w:sz w:val="20"/>
                <w:szCs w:val="20"/>
              </w:rPr>
              <w:t>明細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9B56A8" w:rsidRPr="000259E6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0259E6" w:rsidTr="004A6205">
        <w:tc>
          <w:tcPr>
            <w:tcW w:w="2340" w:type="dxa"/>
          </w:tcPr>
          <w:p w:rsidR="004911D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0259E6" w:rsidRDefault="002508BE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0259E6" w:rsidTr="00C66C19">
        <w:tc>
          <w:tcPr>
            <w:tcW w:w="234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0259E6" w:rsidRDefault="00646DFC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遮蔽 □</w:t>
            </w:r>
            <w:r w:rsidR="002508BE" w:rsidRPr="000259E6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</w:tbl>
    <w:p w:rsidR="00EF28DB" w:rsidRPr="000259E6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0259E6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0259E6" w:rsidRDefault="00B3241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806" r:id="rId8"/>
        </w:object>
      </w:r>
    </w:p>
    <w:p w:rsidR="00F01135" w:rsidRPr="000259E6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0259E6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0259E6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0259E6" w:rsidTr="00E53DF9">
        <w:tc>
          <w:tcPr>
            <w:tcW w:w="851" w:type="dxa"/>
          </w:tcPr>
          <w:p w:rsidR="004911D8" w:rsidRPr="000259E6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0259E6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0259E6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0259E6" w:rsidRDefault="00E53DF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259E6">
              <w:rPr>
                <w:rFonts w:ascii="細明體" w:eastAsia="細明體" w:hAnsi="細明體" w:hint="eastAsia"/>
                <w:lang w:eastAsia="zh-TW"/>
              </w:rPr>
              <w:t>長年期醫療險理賠支出率-</w:t>
            </w:r>
            <w:r w:rsidR="00B3241F">
              <w:rPr>
                <w:rFonts w:ascii="細明體" w:eastAsia="細明體" w:hAnsi="細明體" w:hint="eastAsia"/>
                <w:lang w:eastAsia="zh-TW"/>
              </w:rPr>
              <w:t>理賠</w:t>
            </w:r>
            <w:r w:rsidR="00646DFC" w:rsidRPr="00646DFC">
              <w:rPr>
                <w:rFonts w:ascii="細明體" w:eastAsia="細明體" w:hAnsi="細明體" w:hint="eastAsia"/>
                <w:lang w:eastAsia="zh-TW"/>
              </w:rPr>
              <w:t>明細</w:t>
            </w:r>
          </w:p>
        </w:tc>
        <w:tc>
          <w:tcPr>
            <w:tcW w:w="2268" w:type="dxa"/>
          </w:tcPr>
          <w:p w:rsidR="004911D8" w:rsidRPr="000259E6" w:rsidRDefault="003B3242" w:rsidP="00B324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E53DF9" w:rsidRPr="000259E6">
              <w:rPr>
                <w:rFonts w:ascii="細明體" w:eastAsia="細明體" w:hAnsi="細明體" w:hint="eastAsia"/>
                <w:sz w:val="20"/>
                <w:szCs w:val="20"/>
              </w:rPr>
              <w:t>H23</w:t>
            </w:r>
            <w:r w:rsidR="00B3241F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E53DF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0259E6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0259E6" w:rsidRDefault="00716C34" w:rsidP="003B3242">
      <w:pPr>
        <w:keepNext/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sz w:val="20"/>
          <w:szCs w:val="20"/>
        </w:rPr>
        <w:t>畫面USA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A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H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2</w:t>
      </w:r>
      <w:r w:rsidRPr="000259E6">
        <w:rPr>
          <w:rFonts w:ascii="細明體" w:eastAsia="細明體" w:hAnsi="細明體" w:hint="eastAsia"/>
          <w:sz w:val="20"/>
          <w:szCs w:val="20"/>
        </w:rPr>
        <w:t>0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3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0</w:t>
      </w:r>
      <w:r w:rsidR="00B3241F">
        <w:rPr>
          <w:rFonts w:ascii="細明體" w:eastAsia="細明體" w:hAnsi="細明體" w:hint="eastAsia"/>
          <w:sz w:val="20"/>
          <w:szCs w:val="20"/>
        </w:rPr>
        <w:t>3</w:t>
      </w:r>
    </w:p>
    <w:p w:rsidR="005D48B3" w:rsidRPr="000259E6" w:rsidRDefault="00B3241F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30.25pt;height:82.5pt">
            <v:imagedata r:id="rId9" o:title="04"/>
          </v:shape>
        </w:pict>
      </w: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0259E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0259E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813BE4" w:rsidRPr="00AC000B" w:rsidRDefault="00813BE4" w:rsidP="00043CF2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取得</w:t>
      </w:r>
      <w:r w:rsidR="00B3241F">
        <w:rPr>
          <w:rFonts w:ascii="細明體" w:eastAsia="細明體" w:hAnsi="細明體" w:hint="eastAsia"/>
          <w:bCs/>
          <w:lang w:eastAsia="zh-TW"/>
        </w:rPr>
        <w:t>理賠</w:t>
      </w:r>
      <w:r w:rsidR="00043CF2">
        <w:rPr>
          <w:rFonts w:ascii="細明體" w:eastAsia="細明體" w:hAnsi="細明體" w:hint="eastAsia"/>
          <w:bCs/>
          <w:lang w:eastAsia="zh-TW"/>
        </w:rPr>
        <w:t>明細</w:t>
      </w:r>
      <w:r w:rsidRPr="000259E6">
        <w:rPr>
          <w:rFonts w:ascii="細明體" w:eastAsia="細明體" w:hAnsi="細明體" w:hint="eastAsia"/>
          <w:bCs/>
          <w:lang w:eastAsia="zh-TW"/>
        </w:rPr>
        <w:t>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Default="00813BE4" w:rsidP="00043CF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</w:t>
      </w:r>
      <w:r w:rsidR="00B3241F">
        <w:rPr>
          <w:rFonts w:ascii="細明體" w:eastAsia="細明體" w:hAnsi="細明體" w:hint="eastAsia"/>
          <w:bCs/>
          <w:lang w:eastAsia="zh-TW"/>
        </w:rPr>
        <w:t>理賠</w:t>
      </w:r>
      <w:r w:rsidR="00043CF2" w:rsidRPr="00646DFC">
        <w:rPr>
          <w:rFonts w:ascii="細明體" w:eastAsia="細明體" w:hAnsi="細明體" w:hint="eastAsia"/>
          <w:lang w:eastAsia="zh-TW"/>
        </w:rPr>
        <w:t>明細</w:t>
      </w:r>
      <w:r w:rsidRPr="000259E6">
        <w:rPr>
          <w:rFonts w:ascii="細明體" w:eastAsia="細明體" w:hAnsi="細明體"/>
          <w:lang w:eastAsia="zh-TW"/>
        </w:rPr>
        <w:t>DTAA</w:t>
      </w:r>
      <w:r w:rsidRPr="000259E6">
        <w:rPr>
          <w:rFonts w:ascii="細明體" w:eastAsia="細明體" w:hAnsi="細明體" w:hint="eastAsia"/>
          <w:lang w:eastAsia="zh-TW"/>
        </w:rPr>
        <w:t>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813BE4" w:rsidRPr="000259E6" w:rsidRDefault="00813BE4" w:rsidP="00043CF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0259E6">
        <w:rPr>
          <w:rFonts w:ascii="細明體" w:eastAsia="細明體" w:hAnsi="細明體" w:hint="eastAsia"/>
          <w:lang w:eastAsia="zh-TW"/>
        </w:rPr>
        <w:t>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 = 傳入的年月</w:t>
      </w:r>
    </w:p>
    <w:p w:rsidR="006B263E" w:rsidRPr="006B263E" w:rsidRDefault="006B263E" w:rsidP="006B263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B263E">
        <w:rPr>
          <w:rFonts w:ascii="細明體" w:eastAsia="細明體" w:hAnsi="細明體" w:hint="eastAsia"/>
          <w:bCs/>
          <w:lang w:eastAsia="zh-TW"/>
        </w:rPr>
        <w:tab/>
        <w:t>IF 有傳入經手人ID</w:t>
      </w:r>
    </w:p>
    <w:p w:rsidR="00813BE4" w:rsidRDefault="00813BE4" w:rsidP="006B263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lastRenderedPageBreak/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 xml:space="preserve">(AGNT_ID) = </w:t>
      </w:r>
      <w:r>
        <w:rPr>
          <w:rFonts w:ascii="細明體" w:eastAsia="細明體" w:hAnsi="細明體" w:hint="eastAsia"/>
          <w:bCs/>
          <w:lang w:eastAsia="zh-TW"/>
        </w:rPr>
        <w:t>畫面</w:t>
      </w:r>
      <w:r w:rsidRPr="000259E6">
        <w:rPr>
          <w:rFonts w:ascii="細明體" w:eastAsia="細明體" w:hAnsi="細明體" w:hint="eastAsia"/>
          <w:bCs/>
          <w:lang w:eastAsia="zh-TW"/>
        </w:rPr>
        <w:t>輸入的</w:t>
      </w:r>
      <w:r>
        <w:rPr>
          <w:rFonts w:ascii="細明體" w:eastAsia="細明體" w:hAnsi="細明體" w:hint="eastAsia"/>
          <w:bCs/>
          <w:lang w:eastAsia="zh-TW"/>
        </w:rPr>
        <w:t>經手人ID</w:t>
      </w:r>
    </w:p>
    <w:p w:rsidR="006B263E" w:rsidRDefault="006B263E" w:rsidP="006B263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 IF</w:t>
      </w:r>
    </w:p>
    <w:p w:rsidR="006B263E" w:rsidRPr="006B263E" w:rsidRDefault="006B263E" w:rsidP="006B263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B263E">
        <w:rPr>
          <w:rFonts w:ascii="細明體" w:eastAsia="細明體" w:hAnsi="細明體" w:hint="eastAsia"/>
          <w:bCs/>
          <w:lang w:eastAsia="zh-TW"/>
        </w:rPr>
        <w:t>IF 有傳入核保人ID</w:t>
      </w:r>
    </w:p>
    <w:p w:rsidR="006B263E" w:rsidRDefault="006B263E" w:rsidP="006B263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0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6B263E">
        <w:rPr>
          <w:rFonts w:ascii="細明體" w:eastAsia="細明體" w:hAnsi="細明體" w:hint="eastAsia"/>
          <w:bCs/>
          <w:lang w:eastAsia="zh-TW"/>
        </w:rPr>
        <w:t>核保</w:t>
      </w:r>
      <w:r w:rsidRPr="00AC000B">
        <w:rPr>
          <w:rFonts w:ascii="細明體" w:eastAsia="細明體" w:hAnsi="細明體" w:hint="eastAsia"/>
          <w:bCs/>
          <w:lang w:eastAsia="zh-TW"/>
        </w:rPr>
        <w:t>人ID</w:t>
      </w:r>
      <w:r w:rsidRPr="00AC000B">
        <w:rPr>
          <w:rFonts w:ascii="細明體" w:eastAsia="細明體" w:hAnsi="細明體" w:hint="eastAsia"/>
          <w:lang w:eastAsia="zh-TW"/>
        </w:rPr>
        <w:t>(</w:t>
      </w:r>
      <w:r w:rsidRPr="006B263E">
        <w:rPr>
          <w:rFonts w:ascii="細明體" w:eastAsia="細明體" w:hAnsi="細明體"/>
          <w:lang w:eastAsia="zh-TW"/>
        </w:rPr>
        <w:t>APPROVE_ID</w:t>
      </w:r>
      <w:r w:rsidRPr="00AC000B">
        <w:rPr>
          <w:rFonts w:ascii="細明體" w:eastAsia="細明體" w:hAnsi="細明體" w:hint="eastAsia"/>
          <w:lang w:eastAsia="zh-TW"/>
        </w:rPr>
        <w:t xml:space="preserve">) = </w:t>
      </w:r>
      <w:r>
        <w:rPr>
          <w:rFonts w:ascii="細明體" w:eastAsia="細明體" w:hAnsi="細明體" w:hint="eastAsia"/>
          <w:bCs/>
          <w:lang w:eastAsia="zh-TW"/>
        </w:rPr>
        <w:t>畫面</w:t>
      </w:r>
      <w:r w:rsidRPr="000259E6">
        <w:rPr>
          <w:rFonts w:ascii="細明體" w:eastAsia="細明體" w:hAnsi="細明體" w:hint="eastAsia"/>
          <w:bCs/>
          <w:lang w:eastAsia="zh-TW"/>
        </w:rPr>
        <w:t>輸入的</w:t>
      </w:r>
      <w:r w:rsidRPr="006B263E">
        <w:rPr>
          <w:rFonts w:ascii="細明體" w:eastAsia="細明體" w:hAnsi="細明體" w:hint="eastAsia"/>
          <w:bCs/>
          <w:lang w:eastAsia="zh-TW"/>
        </w:rPr>
        <w:t>核保</w:t>
      </w:r>
      <w:r>
        <w:rPr>
          <w:rFonts w:ascii="細明體" w:eastAsia="細明體" w:hAnsi="細明體" w:hint="eastAsia"/>
          <w:bCs/>
          <w:lang w:eastAsia="zh-TW"/>
        </w:rPr>
        <w:t>人ID</w:t>
      </w:r>
    </w:p>
    <w:p w:rsidR="006B263E" w:rsidRPr="00AC000B" w:rsidRDefault="006B263E" w:rsidP="006B263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 IF</w:t>
      </w:r>
    </w:p>
    <w:p w:rsidR="00813BE4" w:rsidRPr="000259E6" w:rsidRDefault="00813BE4" w:rsidP="00496C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813BE4" w:rsidRPr="000259E6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0259E6">
        <w:rPr>
          <w:rFonts w:ascii="細明體" w:eastAsia="細明體" w:hAnsi="細明體" w:hint="eastAsia"/>
          <w:lang w:eastAsia="zh-TW"/>
        </w:rPr>
        <w:t>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</w:t>
      </w:r>
    </w:p>
    <w:p w:rsidR="00813BE4" w:rsidRPr="000259E6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舉績年月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496C89">
        <w:rPr>
          <w:rFonts w:ascii="細明體" w:eastAsia="細明體" w:hAnsi="細明體"/>
          <w:bCs/>
          <w:lang w:eastAsia="zh-TW"/>
        </w:rPr>
        <w:t>ACT_WKYM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813BE4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保單號碼</w:t>
      </w:r>
      <w:r>
        <w:rPr>
          <w:rFonts w:ascii="細明體" w:eastAsia="細明體" w:hAnsi="細明體" w:hint="eastAsia"/>
          <w:lang w:eastAsia="zh-TW"/>
        </w:rPr>
        <w:t>(</w:t>
      </w:r>
      <w:r w:rsidRPr="00496C89">
        <w:rPr>
          <w:rFonts w:ascii="細明體" w:eastAsia="細明體" w:hAnsi="細明體"/>
          <w:lang w:eastAsia="zh-TW"/>
        </w:rPr>
        <w:t>POLICY_NO</w:t>
      </w:r>
      <w:r>
        <w:rPr>
          <w:rFonts w:ascii="細明體" w:eastAsia="細明體" w:hAnsi="細明體" w:hint="eastAsia"/>
          <w:lang w:eastAsia="zh-TW"/>
        </w:rPr>
        <w:t>)</w:t>
      </w:r>
    </w:p>
    <w:p w:rsidR="00496C89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被保人ID</w:t>
      </w:r>
      <w:r>
        <w:rPr>
          <w:rFonts w:ascii="細明體" w:eastAsia="細明體" w:hAnsi="細明體" w:hint="eastAsia"/>
          <w:lang w:eastAsia="zh-TW"/>
        </w:rPr>
        <w:t>(</w:t>
      </w:r>
      <w:r w:rsidRPr="00496C89">
        <w:rPr>
          <w:rFonts w:ascii="細明體" w:eastAsia="細明體" w:hAnsi="細明體"/>
          <w:lang w:eastAsia="zh-TW"/>
        </w:rPr>
        <w:t>INSD_ID</w:t>
      </w:r>
      <w:r>
        <w:rPr>
          <w:rFonts w:ascii="細明體" w:eastAsia="細明體" w:hAnsi="細明體" w:hint="eastAsia"/>
          <w:lang w:eastAsia="zh-TW"/>
        </w:rPr>
        <w:t>)</w:t>
      </w:r>
    </w:p>
    <w:p w:rsidR="00496C89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bCs/>
          <w:lang w:eastAsia="zh-TW"/>
        </w:rPr>
        <w:t>險別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496C89">
        <w:rPr>
          <w:rFonts w:ascii="細明體" w:eastAsia="細明體" w:hAnsi="細明體"/>
          <w:bCs/>
          <w:lang w:eastAsia="zh-TW"/>
        </w:rPr>
        <w:t>PROD_ID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496C89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bCs/>
          <w:lang w:eastAsia="zh-TW"/>
        </w:rPr>
        <w:t>投保日期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496C89">
        <w:rPr>
          <w:rFonts w:ascii="細明體" w:eastAsia="細明體" w:hAnsi="細明體"/>
          <w:bCs/>
          <w:lang w:eastAsia="zh-TW"/>
        </w:rPr>
        <w:t>ISSUE_DATE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B3241F" w:rsidRDefault="00B3241F" w:rsidP="00B3241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0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B3241F">
        <w:rPr>
          <w:rFonts w:ascii="細明體" w:eastAsia="細明體" w:hAnsi="細明體" w:hint="eastAsia"/>
          <w:bCs/>
          <w:lang w:eastAsia="zh-TW"/>
        </w:rPr>
        <w:t>帳務日期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B3241F">
        <w:rPr>
          <w:rFonts w:ascii="細明體" w:eastAsia="細明體" w:hAnsi="細明體"/>
          <w:bCs/>
          <w:lang w:eastAsia="zh-TW"/>
        </w:rPr>
        <w:t>ACNT_DATE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496C89" w:rsidRPr="000259E6" w:rsidRDefault="00496C89" w:rsidP="00B3241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 w:rsidR="00B3241F">
        <w:rPr>
          <w:rFonts w:ascii="細明體" w:eastAsia="細明體" w:hAnsi="細明體" w:hint="eastAsia"/>
          <w:lang w:eastAsia="zh-TW"/>
        </w:rPr>
        <w:t>0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="00B3241F" w:rsidRPr="00B3241F">
        <w:rPr>
          <w:rFonts w:ascii="細明體" w:eastAsia="細明體" w:hAnsi="細明體" w:hint="eastAsia"/>
          <w:lang w:eastAsia="zh-TW"/>
        </w:rPr>
        <w:t>理賠金額</w:t>
      </w:r>
      <w:r>
        <w:rPr>
          <w:rFonts w:ascii="細明體" w:eastAsia="細明體" w:hAnsi="細明體" w:hint="eastAsia"/>
          <w:lang w:eastAsia="zh-TW"/>
        </w:rPr>
        <w:t>(</w:t>
      </w:r>
      <w:r w:rsidR="00B3241F" w:rsidRPr="00B3241F">
        <w:rPr>
          <w:rFonts w:ascii="細明體" w:eastAsia="細明體" w:hAnsi="細明體"/>
          <w:lang w:eastAsia="zh-TW"/>
        </w:rPr>
        <w:t>PAY_AMT</w:t>
      </w:r>
      <w:r>
        <w:rPr>
          <w:rFonts w:ascii="細明體" w:eastAsia="細明體" w:hAnsi="細明體" w:hint="eastAsia"/>
          <w:lang w:eastAsia="zh-TW"/>
        </w:rPr>
        <w:t>)</w:t>
      </w:r>
    </w:p>
    <w:p w:rsidR="00813BE4" w:rsidRPr="000259E6" w:rsidRDefault="00813BE4" w:rsidP="00813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Pr="000259E6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</w:t>
      </w:r>
      <w:r w:rsidR="00B3241F" w:rsidRPr="00B3241F">
        <w:rPr>
          <w:rFonts w:ascii="細明體" w:eastAsia="細明體" w:hAnsi="細明體" w:hint="eastAsia"/>
          <w:lang w:eastAsia="zh-TW"/>
        </w:rPr>
        <w:t>理賠</w:t>
      </w:r>
      <w:r w:rsidR="00496C89">
        <w:rPr>
          <w:rFonts w:ascii="細明體" w:eastAsia="細明體" w:hAnsi="細明體" w:hint="eastAsia"/>
          <w:bCs/>
          <w:lang w:eastAsia="zh-TW"/>
        </w:rPr>
        <w:t>明細</w:t>
      </w:r>
      <w:r w:rsidRPr="000259E6">
        <w:rPr>
          <w:rFonts w:ascii="細明體" w:eastAsia="細明體" w:hAnsi="細明體" w:hint="eastAsia"/>
          <w:bCs/>
          <w:lang w:eastAsia="zh-TW"/>
        </w:rPr>
        <w:t>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813BE4" w:rsidRPr="00496C89" w:rsidRDefault="00813BE4" w:rsidP="00496C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813BE4" w:rsidRPr="000259E6" w:rsidTr="00935CED">
        <w:tc>
          <w:tcPr>
            <w:tcW w:w="720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813BE4" w:rsidRPr="00BA7F97" w:rsidTr="00935CED">
        <w:tc>
          <w:tcPr>
            <w:tcW w:w="720" w:type="dxa"/>
          </w:tcPr>
          <w:p w:rsidR="00813BE4" w:rsidRPr="00BA7F97" w:rsidRDefault="00813BE4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813BE4" w:rsidRPr="00BA7F97" w:rsidRDefault="00813BE4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A7F9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支出率年月</w:t>
            </w:r>
          </w:p>
        </w:tc>
        <w:tc>
          <w:tcPr>
            <w:tcW w:w="5042" w:type="dxa"/>
          </w:tcPr>
          <w:p w:rsidR="00813BE4" w:rsidRPr="00BA7F97" w:rsidRDefault="00813BE4" w:rsidP="00496C89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.資料年月(DATA_YM)</w:t>
            </w:r>
            <w:r w:rsidRPr="00BA7F97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BA7F97" w:rsidRPr="00BA7F97" w:rsidTr="00935CED">
        <w:tc>
          <w:tcPr>
            <w:tcW w:w="720" w:type="dxa"/>
          </w:tcPr>
          <w:p w:rsidR="00BA7F97" w:rsidRPr="00BA7F97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BA7F97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A7F97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5042" w:type="dxa"/>
          </w:tcPr>
          <w:p w:rsidR="00BA7F97" w:rsidRPr="00BA7F97" w:rsidRDefault="00BA7F97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.舉績年月</w:t>
            </w:r>
            <w:r w:rsidRPr="00BA7F97">
              <w:rPr>
                <w:rFonts w:ascii="細明體" w:eastAsia="細明體" w:hAnsi="細明體" w:hint="eastAsia"/>
                <w:bCs/>
                <w:sz w:val="20"/>
              </w:rPr>
              <w:t>(</w:t>
            </w:r>
            <w:r w:rsidRPr="00BA7F97">
              <w:rPr>
                <w:rFonts w:ascii="細明體" w:eastAsia="細明體" w:hAnsi="細明體"/>
                <w:bCs/>
                <w:sz w:val="20"/>
              </w:rPr>
              <w:t>ACT_WKYM</w:t>
            </w:r>
            <w:r w:rsidRPr="00BA7F97">
              <w:rPr>
                <w:rFonts w:ascii="細明體" w:eastAsia="細明體" w:hAnsi="細明體" w:hint="eastAsia"/>
                <w:bCs/>
                <w:sz w:val="20"/>
              </w:rPr>
              <w:t>)</w:t>
            </w:r>
            <w:r w:rsidRPr="00BA7F97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BA7F97" w:rsidRPr="00BA7F97" w:rsidTr="00935CED">
        <w:tc>
          <w:tcPr>
            <w:tcW w:w="720" w:type="dxa"/>
          </w:tcPr>
          <w:p w:rsidR="00BA7F97" w:rsidRPr="00BA7F97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BA7F97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7F97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BA7F97" w:rsidRPr="00BA7F97" w:rsidRDefault="00BA7F97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.保單號碼(</w:t>
            </w:r>
            <w:r w:rsidRPr="00BA7F97">
              <w:rPr>
                <w:rFonts w:ascii="細明體" w:eastAsia="細明體" w:hAnsi="細明體"/>
                <w:sz w:val="20"/>
              </w:rPr>
              <w:t>POLICY_NO</w:t>
            </w:r>
            <w:r w:rsidRPr="00BA7F97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BA7F97" w:rsidRPr="00BA7F97" w:rsidTr="00935CED">
        <w:tc>
          <w:tcPr>
            <w:tcW w:w="720" w:type="dxa"/>
          </w:tcPr>
          <w:p w:rsidR="00BA7F97" w:rsidRPr="00BA7F97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BA7F97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7F97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5042" w:type="dxa"/>
          </w:tcPr>
          <w:p w:rsidR="00BA7F97" w:rsidRPr="00BA7F97" w:rsidRDefault="00BA7F97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.被保人ID(</w:t>
            </w:r>
            <w:r w:rsidRPr="00BA7F97">
              <w:rPr>
                <w:rFonts w:ascii="細明體" w:eastAsia="細明體" w:hAnsi="細明體"/>
                <w:sz w:val="20"/>
              </w:rPr>
              <w:t>INSD_ID</w:t>
            </w:r>
            <w:r w:rsidRPr="00BA7F97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BA7F97" w:rsidRPr="00BA7F97" w:rsidTr="00935CED">
        <w:tc>
          <w:tcPr>
            <w:tcW w:w="720" w:type="dxa"/>
          </w:tcPr>
          <w:p w:rsidR="00BA7F97" w:rsidRPr="00BA7F97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BA7F97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7F97">
              <w:rPr>
                <w:rFonts w:ascii="細明體" w:eastAsia="細明體" w:hAnsi="細明體" w:hint="eastAsia"/>
                <w:bCs/>
                <w:sz w:val="20"/>
                <w:szCs w:val="20"/>
              </w:rPr>
              <w:t>險別</w:t>
            </w:r>
          </w:p>
        </w:tc>
        <w:tc>
          <w:tcPr>
            <w:tcW w:w="5042" w:type="dxa"/>
          </w:tcPr>
          <w:p w:rsidR="00BA7F97" w:rsidRPr="00BA7F97" w:rsidRDefault="00BA7F97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</w:t>
            </w:r>
            <w:r w:rsidRPr="00BA7F97">
              <w:rPr>
                <w:rFonts w:ascii="細明體" w:eastAsia="細明體" w:hAnsi="細明體" w:hint="eastAsia"/>
                <w:bCs/>
                <w:sz w:val="20"/>
              </w:rPr>
              <w:t>險別(</w:t>
            </w:r>
            <w:r w:rsidRPr="00BA7F97">
              <w:rPr>
                <w:rFonts w:ascii="細明體" w:eastAsia="細明體" w:hAnsi="細明體"/>
                <w:bCs/>
                <w:sz w:val="20"/>
              </w:rPr>
              <w:t>PROD_ID</w:t>
            </w:r>
            <w:r w:rsidRPr="00BA7F97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BA7F97" w:rsidRPr="00BA7F97" w:rsidTr="00935CED">
        <w:tc>
          <w:tcPr>
            <w:tcW w:w="720" w:type="dxa"/>
          </w:tcPr>
          <w:p w:rsidR="00BA7F97" w:rsidRPr="00BA7F97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BA7F97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A7F97">
              <w:rPr>
                <w:rFonts w:ascii="細明體" w:eastAsia="細明體" w:hAnsi="細明體" w:hint="eastAsia"/>
                <w:bCs/>
                <w:sz w:val="20"/>
                <w:szCs w:val="20"/>
              </w:rPr>
              <w:t>投保</w:t>
            </w:r>
            <w:r w:rsidR="00B3241F">
              <w:rPr>
                <w:rFonts w:ascii="細明體" w:eastAsia="細明體" w:hAnsi="細明體" w:hint="eastAsia"/>
                <w:bCs/>
                <w:sz w:val="20"/>
                <w:szCs w:val="20"/>
              </w:rPr>
              <w:t>始</w:t>
            </w:r>
            <w:r w:rsidRPr="00BA7F97">
              <w:rPr>
                <w:rFonts w:ascii="細明體" w:eastAsia="細明體" w:hAnsi="細明體" w:hint="eastAsia"/>
                <w:bCs/>
                <w:sz w:val="20"/>
                <w:szCs w:val="20"/>
              </w:rPr>
              <w:t>期</w:t>
            </w:r>
          </w:p>
        </w:tc>
        <w:tc>
          <w:tcPr>
            <w:tcW w:w="5042" w:type="dxa"/>
          </w:tcPr>
          <w:p w:rsidR="00BA7F97" w:rsidRPr="00BA7F97" w:rsidRDefault="00BA7F97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</w:t>
            </w:r>
            <w:r w:rsidRPr="00BA7F97">
              <w:rPr>
                <w:rFonts w:ascii="細明體" w:eastAsia="細明體" w:hAnsi="細明體" w:hint="eastAsia"/>
                <w:bCs/>
                <w:sz w:val="20"/>
              </w:rPr>
              <w:t>投保日期(</w:t>
            </w:r>
            <w:r w:rsidRPr="00BA7F97">
              <w:rPr>
                <w:rFonts w:ascii="細明體" w:eastAsia="細明體" w:hAnsi="細明體"/>
                <w:bCs/>
                <w:sz w:val="20"/>
              </w:rPr>
              <w:t>ISSUE_DATE</w:t>
            </w:r>
            <w:r w:rsidRPr="00BA7F97">
              <w:rPr>
                <w:rFonts w:ascii="細明體" w:eastAsia="細明體" w:hAnsi="細明體" w:hint="eastAsia"/>
                <w:bCs/>
                <w:sz w:val="20"/>
              </w:rPr>
              <w:t>)</w:t>
            </w:r>
            <w:r w:rsidRPr="00BA7F97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B3241F" w:rsidRPr="00BA7F97" w:rsidTr="00935CED">
        <w:tc>
          <w:tcPr>
            <w:tcW w:w="720" w:type="dxa"/>
          </w:tcPr>
          <w:p w:rsidR="00B3241F" w:rsidRPr="00BA7F97" w:rsidRDefault="00B3241F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3241F" w:rsidRPr="00BA7F97" w:rsidRDefault="00B3241F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理賠日期</w:t>
            </w:r>
          </w:p>
        </w:tc>
        <w:tc>
          <w:tcPr>
            <w:tcW w:w="5042" w:type="dxa"/>
          </w:tcPr>
          <w:p w:rsidR="00B3241F" w:rsidRPr="00BA7F97" w:rsidRDefault="00B3241F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</w:t>
            </w:r>
            <w:r w:rsidRPr="00B3241F">
              <w:rPr>
                <w:rFonts w:ascii="細明體" w:eastAsia="細明體" w:hAnsi="細明體" w:hint="eastAsia"/>
                <w:sz w:val="20"/>
              </w:rPr>
              <w:t>帳務日期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B3241F">
              <w:rPr>
                <w:rFonts w:ascii="細明體" w:eastAsia="細明體" w:hAnsi="細明體"/>
                <w:sz w:val="20"/>
              </w:rPr>
              <w:t>ACNT_DATE</w:t>
            </w:r>
            <w:r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813BE4" w:rsidRPr="00BA7F97" w:rsidTr="00935CED">
        <w:tc>
          <w:tcPr>
            <w:tcW w:w="720" w:type="dxa"/>
          </w:tcPr>
          <w:p w:rsidR="00813BE4" w:rsidRPr="00BA7F97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BA7F97" w:rsidRDefault="00B3241F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813BE4" w:rsidRPr="00BA7F97" w:rsidRDefault="00813BE4" w:rsidP="00B3241F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BA7F97">
              <w:rPr>
                <w:rFonts w:ascii="細明體" w:eastAsia="細明體" w:hAnsi="細明體" w:hint="eastAsia"/>
                <w:sz w:val="20"/>
              </w:rPr>
              <w:t>DTAAH23</w:t>
            </w:r>
            <w:r w:rsidR="00B3241F">
              <w:rPr>
                <w:rFonts w:ascii="細明體" w:eastAsia="細明體" w:hAnsi="細明體" w:hint="eastAsia"/>
                <w:sz w:val="20"/>
              </w:rPr>
              <w:t>0</w:t>
            </w:r>
            <w:r w:rsidRPr="00BA7F97">
              <w:rPr>
                <w:rFonts w:ascii="細明體" w:eastAsia="細明體" w:hAnsi="細明體" w:hint="eastAsia"/>
                <w:sz w:val="20"/>
              </w:rPr>
              <w:t>.</w:t>
            </w:r>
            <w:r w:rsidR="00B3241F" w:rsidRPr="00B3241F">
              <w:rPr>
                <w:rFonts w:ascii="細明體" w:eastAsia="細明體" w:hAnsi="細明體" w:hint="eastAsia"/>
                <w:sz w:val="20"/>
              </w:rPr>
              <w:t>理賠金額</w:t>
            </w:r>
            <w:r w:rsidRPr="00BA7F97">
              <w:rPr>
                <w:rFonts w:ascii="細明體" w:eastAsia="細明體" w:hAnsi="細明體" w:hint="eastAsia"/>
                <w:sz w:val="20"/>
              </w:rPr>
              <w:t>(</w:t>
            </w:r>
            <w:r w:rsidR="00B3241F">
              <w:rPr>
                <w:rFonts w:ascii="細明體" w:eastAsia="細明體" w:hAnsi="細明體" w:hint="eastAsia"/>
                <w:sz w:val="20"/>
              </w:rPr>
              <w:t>PAY</w:t>
            </w:r>
            <w:r w:rsidRPr="00BA7F97">
              <w:rPr>
                <w:rFonts w:ascii="細明體" w:eastAsia="細明體" w:hAnsi="細明體"/>
                <w:sz w:val="20"/>
              </w:rPr>
              <w:t>_AMT</w:t>
            </w:r>
            <w:r w:rsidRPr="00BA7F97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</w:tbl>
    <w:p w:rsidR="00496C89" w:rsidRDefault="00496C89" w:rsidP="00496C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最後一行</w:t>
      </w:r>
      <w:r w:rsidR="00BA7F97">
        <w:rPr>
          <w:rFonts w:ascii="細明體" w:eastAsia="細明體" w:hAnsi="細明體" w:hint="eastAsia"/>
          <w:bCs/>
          <w:lang w:eastAsia="zh-TW"/>
        </w:rPr>
        <w:t>顯示合計的</w:t>
      </w:r>
      <w:r w:rsidR="00B3241F" w:rsidRPr="00B3241F">
        <w:rPr>
          <w:rFonts w:ascii="細明體" w:eastAsia="細明體" w:hAnsi="細明體" w:hint="eastAsia"/>
          <w:lang w:eastAsia="zh-TW"/>
        </w:rPr>
        <w:t>理賠</w:t>
      </w:r>
      <w:r w:rsidR="00BA7F97">
        <w:rPr>
          <w:rFonts w:ascii="細明體" w:eastAsia="細明體" w:hAnsi="細明體" w:hint="eastAsia"/>
          <w:bCs/>
          <w:lang w:eastAsia="zh-TW"/>
        </w:rPr>
        <w:t>金額</w:t>
      </w:r>
    </w:p>
    <w:p w:rsidR="00E568CC" w:rsidRPr="000259E6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程式結束</w:t>
      </w:r>
    </w:p>
    <w:sectPr w:rsidR="00E568CC" w:rsidRPr="000259E6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CFA" w:rsidRDefault="001D5CFA">
      <w:r>
        <w:separator/>
      </w:r>
    </w:p>
  </w:endnote>
  <w:endnote w:type="continuationSeparator" w:id="0">
    <w:p w:rsidR="001D5CFA" w:rsidRDefault="001D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1E63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CFA" w:rsidRDefault="001D5CFA">
      <w:r>
        <w:separator/>
      </w:r>
    </w:p>
  </w:footnote>
  <w:footnote w:type="continuationSeparator" w:id="0">
    <w:p w:rsidR="001D5CFA" w:rsidRDefault="001D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3858"/>
    <w:rsid w:val="000259E6"/>
    <w:rsid w:val="0003023B"/>
    <w:rsid w:val="00043CF2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15C2"/>
    <w:rsid w:val="000E5F19"/>
    <w:rsid w:val="00100776"/>
    <w:rsid w:val="00104D1A"/>
    <w:rsid w:val="00123895"/>
    <w:rsid w:val="001249B7"/>
    <w:rsid w:val="00127011"/>
    <w:rsid w:val="00130D01"/>
    <w:rsid w:val="0015645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64B"/>
    <w:rsid w:val="001C3246"/>
    <w:rsid w:val="001D5CFA"/>
    <w:rsid w:val="001E2333"/>
    <w:rsid w:val="00203B93"/>
    <w:rsid w:val="0020506C"/>
    <w:rsid w:val="0020574C"/>
    <w:rsid w:val="00217965"/>
    <w:rsid w:val="002225FA"/>
    <w:rsid w:val="00232ED1"/>
    <w:rsid w:val="002508BE"/>
    <w:rsid w:val="00252551"/>
    <w:rsid w:val="002612C2"/>
    <w:rsid w:val="00280670"/>
    <w:rsid w:val="00287ABA"/>
    <w:rsid w:val="002A3F8C"/>
    <w:rsid w:val="002A4EC1"/>
    <w:rsid w:val="002B0AB6"/>
    <w:rsid w:val="002B381A"/>
    <w:rsid w:val="002C52DD"/>
    <w:rsid w:val="002C6295"/>
    <w:rsid w:val="002E218F"/>
    <w:rsid w:val="002E40DA"/>
    <w:rsid w:val="002F609F"/>
    <w:rsid w:val="002F61B6"/>
    <w:rsid w:val="002F691F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325B"/>
    <w:rsid w:val="00375E7C"/>
    <w:rsid w:val="003763F5"/>
    <w:rsid w:val="00377B8C"/>
    <w:rsid w:val="00386C3A"/>
    <w:rsid w:val="00391DF0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05912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96C89"/>
    <w:rsid w:val="004A2EE4"/>
    <w:rsid w:val="004A6205"/>
    <w:rsid w:val="004B08CA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F08"/>
    <w:rsid w:val="00537241"/>
    <w:rsid w:val="00540609"/>
    <w:rsid w:val="00545D78"/>
    <w:rsid w:val="00546A52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501D"/>
    <w:rsid w:val="00624DD8"/>
    <w:rsid w:val="006370B1"/>
    <w:rsid w:val="00640B0C"/>
    <w:rsid w:val="00641501"/>
    <w:rsid w:val="00646DFC"/>
    <w:rsid w:val="00647C81"/>
    <w:rsid w:val="006561A8"/>
    <w:rsid w:val="00665BDA"/>
    <w:rsid w:val="00666C99"/>
    <w:rsid w:val="00674A0A"/>
    <w:rsid w:val="006856F7"/>
    <w:rsid w:val="0069567F"/>
    <w:rsid w:val="006A265F"/>
    <w:rsid w:val="006A26A9"/>
    <w:rsid w:val="006A47E3"/>
    <w:rsid w:val="006B263E"/>
    <w:rsid w:val="006B61CF"/>
    <w:rsid w:val="006C0067"/>
    <w:rsid w:val="006C18E3"/>
    <w:rsid w:val="006D14A4"/>
    <w:rsid w:val="006D75B8"/>
    <w:rsid w:val="006E180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4A27"/>
    <w:rsid w:val="00716C34"/>
    <w:rsid w:val="00717C6B"/>
    <w:rsid w:val="00722A11"/>
    <w:rsid w:val="007235C7"/>
    <w:rsid w:val="00731DED"/>
    <w:rsid w:val="0075297D"/>
    <w:rsid w:val="00765834"/>
    <w:rsid w:val="00766299"/>
    <w:rsid w:val="00774E1D"/>
    <w:rsid w:val="007817A0"/>
    <w:rsid w:val="0078496E"/>
    <w:rsid w:val="0078628F"/>
    <w:rsid w:val="00790F0E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12F8A"/>
    <w:rsid w:val="00813BE4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06B2"/>
    <w:rsid w:val="009337AD"/>
    <w:rsid w:val="00935CED"/>
    <w:rsid w:val="00943FE0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055B"/>
    <w:rsid w:val="009D1DB3"/>
    <w:rsid w:val="009E15B4"/>
    <w:rsid w:val="00A03769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A6071"/>
    <w:rsid w:val="00AB160E"/>
    <w:rsid w:val="00AC000B"/>
    <w:rsid w:val="00AC7C50"/>
    <w:rsid w:val="00AE3F10"/>
    <w:rsid w:val="00AE6528"/>
    <w:rsid w:val="00AF5EEE"/>
    <w:rsid w:val="00B07D87"/>
    <w:rsid w:val="00B10952"/>
    <w:rsid w:val="00B20050"/>
    <w:rsid w:val="00B26C61"/>
    <w:rsid w:val="00B3241F"/>
    <w:rsid w:val="00B40AE6"/>
    <w:rsid w:val="00B442C4"/>
    <w:rsid w:val="00B474A9"/>
    <w:rsid w:val="00B47C96"/>
    <w:rsid w:val="00B524BA"/>
    <w:rsid w:val="00B53ACB"/>
    <w:rsid w:val="00B66886"/>
    <w:rsid w:val="00B930E5"/>
    <w:rsid w:val="00BA7F97"/>
    <w:rsid w:val="00BB0D40"/>
    <w:rsid w:val="00BC2E60"/>
    <w:rsid w:val="00BC4814"/>
    <w:rsid w:val="00BE07F3"/>
    <w:rsid w:val="00BE425C"/>
    <w:rsid w:val="00BF13EC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C5A"/>
    <w:rsid w:val="00C7445B"/>
    <w:rsid w:val="00C754B2"/>
    <w:rsid w:val="00C829C1"/>
    <w:rsid w:val="00C91E63"/>
    <w:rsid w:val="00CB1327"/>
    <w:rsid w:val="00CC3D25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A1FB7"/>
    <w:rsid w:val="00DB118B"/>
    <w:rsid w:val="00DB5DC9"/>
    <w:rsid w:val="00DD10F3"/>
    <w:rsid w:val="00DF3C28"/>
    <w:rsid w:val="00E0137F"/>
    <w:rsid w:val="00E02CA8"/>
    <w:rsid w:val="00E10BB5"/>
    <w:rsid w:val="00E12758"/>
    <w:rsid w:val="00E129FC"/>
    <w:rsid w:val="00E16C0E"/>
    <w:rsid w:val="00E23699"/>
    <w:rsid w:val="00E27349"/>
    <w:rsid w:val="00E43C0A"/>
    <w:rsid w:val="00E46B33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57310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74A44D-F6AE-490B-8A2F-B6F3814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>CMT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