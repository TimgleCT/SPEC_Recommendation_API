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7F304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044" w:rsidRDefault="007F3044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  <w:lang w:eastAsia="zh-TW"/>
              </w:rPr>
              <w:t>cl</w:t>
            </w: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044" w:rsidRDefault="007F3044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044" w:rsidRDefault="007F3044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044" w:rsidRDefault="007F3044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7F304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044" w:rsidRDefault="007F3044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7"/>
                <w:attr w:name="Year" w:val="2008"/>
              </w:smartTagPr>
              <w:r>
                <w:rPr>
                  <w:rFonts w:eastAsia="標楷體" w:hint="eastAsia"/>
                  <w:lang w:eastAsia="zh-TW"/>
                </w:rPr>
                <w:t>200</w:t>
              </w:r>
              <w:r w:rsidR="0094159E">
                <w:rPr>
                  <w:rFonts w:eastAsia="標楷體" w:hint="eastAsia"/>
                  <w:lang w:eastAsia="zh-TW"/>
                </w:rPr>
                <w:t>8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94159E">
                <w:rPr>
                  <w:rFonts w:eastAsia="標楷體" w:hint="eastAsia"/>
                  <w:lang w:eastAsia="zh-TW"/>
                </w:rPr>
                <w:t>07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94159E">
                <w:rPr>
                  <w:rFonts w:eastAsia="標楷體" w:hint="eastAsia"/>
                  <w:lang w:eastAsia="zh-TW"/>
                </w:rPr>
                <w:t>11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044" w:rsidRDefault="007F3044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044" w:rsidRDefault="007F3044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044" w:rsidRDefault="007F3044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</w:tbl>
    <w:p w:rsidR="007F3044" w:rsidRDefault="007F3044">
      <w:pPr>
        <w:pStyle w:val="Tabletext"/>
        <w:keepLines w:val="0"/>
        <w:spacing w:after="0" w:line="240" w:lineRule="auto"/>
        <w:rPr>
          <w:ins w:id="0" w:author="陳德仁" w:date="2018-12-07T14:10:00Z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60"/>
        <w:gridCol w:w="4156"/>
        <w:gridCol w:w="1468"/>
        <w:gridCol w:w="2388"/>
        <w:tblGridChange w:id="1">
          <w:tblGrid>
            <w:gridCol w:w="1216"/>
            <w:gridCol w:w="960"/>
            <w:gridCol w:w="4156"/>
            <w:gridCol w:w="1468"/>
            <w:gridCol w:w="2388"/>
          </w:tblGrid>
        </w:tblGridChange>
      </w:tblGrid>
      <w:tr w:rsidR="00C502EE" w:rsidRPr="00C502EE" w:rsidTr="00556314">
        <w:trPr>
          <w:ins w:id="2" w:author="陳德仁" w:date="2018-12-07T14:10:00Z"/>
        </w:trPr>
        <w:tc>
          <w:tcPr>
            <w:tcW w:w="1216" w:type="dxa"/>
          </w:tcPr>
          <w:p w:rsidR="00C502EE" w:rsidRPr="00C502EE" w:rsidRDefault="00C502EE" w:rsidP="00C502EE">
            <w:pPr>
              <w:widowControl/>
              <w:spacing w:line="240" w:lineRule="atLeast"/>
              <w:jc w:val="center"/>
              <w:rPr>
                <w:ins w:id="3" w:author="陳德仁" w:date="2018-12-07T14:10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4" w:author="陳德仁" w:date="2018-12-07T14:10:00Z">
              <w:r w:rsidRPr="00C502EE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</w:tcPr>
          <w:p w:rsidR="00C502EE" w:rsidRPr="00C502EE" w:rsidRDefault="00C502EE" w:rsidP="00C502EE">
            <w:pPr>
              <w:widowControl/>
              <w:spacing w:line="240" w:lineRule="atLeast"/>
              <w:jc w:val="center"/>
              <w:rPr>
                <w:ins w:id="5" w:author="陳德仁" w:date="2018-12-07T14:10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6" w:author="陳德仁" w:date="2018-12-07T14:10:00Z">
              <w:r w:rsidRPr="00C502EE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版本</w:t>
              </w:r>
            </w:ins>
          </w:p>
        </w:tc>
        <w:tc>
          <w:tcPr>
            <w:tcW w:w="4503" w:type="dxa"/>
          </w:tcPr>
          <w:p w:rsidR="00C502EE" w:rsidRPr="00C502EE" w:rsidRDefault="00C502EE" w:rsidP="00C502EE">
            <w:pPr>
              <w:widowControl/>
              <w:spacing w:line="240" w:lineRule="atLeast"/>
              <w:jc w:val="center"/>
              <w:rPr>
                <w:ins w:id="7" w:author="陳德仁" w:date="2018-12-07T14:10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8" w:author="陳德仁" w:date="2018-12-07T14:10:00Z">
              <w:r w:rsidRPr="00C502EE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</w:tcPr>
          <w:p w:rsidR="00C502EE" w:rsidRPr="00C502EE" w:rsidRDefault="00C502EE" w:rsidP="00C502EE">
            <w:pPr>
              <w:widowControl/>
              <w:spacing w:line="240" w:lineRule="atLeast"/>
              <w:jc w:val="center"/>
              <w:rPr>
                <w:ins w:id="9" w:author="陳德仁" w:date="2018-12-07T14:10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10" w:author="陳德仁" w:date="2018-12-07T14:10:00Z">
              <w:r w:rsidRPr="00C502EE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478" w:type="dxa"/>
          </w:tcPr>
          <w:p w:rsidR="00C502EE" w:rsidRPr="00C502EE" w:rsidRDefault="00C502EE" w:rsidP="00C502EE">
            <w:pPr>
              <w:widowControl/>
              <w:spacing w:line="240" w:lineRule="atLeast"/>
              <w:jc w:val="center"/>
              <w:rPr>
                <w:ins w:id="11" w:author="陳德仁" w:date="2018-12-07T14:10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12" w:author="陳德仁" w:date="2018-12-07T14:10:00Z">
              <w:r w:rsidRPr="00C502EE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立案單號</w:t>
              </w:r>
            </w:ins>
          </w:p>
        </w:tc>
      </w:tr>
      <w:tr w:rsidR="00C502EE" w:rsidRPr="00C502EE" w:rsidTr="00556314">
        <w:trPr>
          <w:ins w:id="13" w:author="陳德仁" w:date="2018-12-07T14:10:00Z"/>
        </w:trPr>
        <w:tc>
          <w:tcPr>
            <w:tcW w:w="1216" w:type="dxa"/>
          </w:tcPr>
          <w:p w:rsidR="00C502EE" w:rsidRPr="00C502EE" w:rsidRDefault="00C502EE" w:rsidP="00C502EE">
            <w:pPr>
              <w:widowControl/>
              <w:spacing w:line="240" w:lineRule="atLeast"/>
              <w:jc w:val="center"/>
              <w:rPr>
                <w:ins w:id="14" w:author="陳德仁" w:date="2018-12-07T14:10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15" w:author="陳德仁" w:date="2018-12-07T14:10:00Z">
              <w:r w:rsidRPr="00C502EE">
                <w:rPr>
                  <w:rFonts w:ascii="細明體" w:eastAsia="細明體" w:hAnsi="細明體" w:cs="Courier New"/>
                  <w:kern w:val="0"/>
                  <w:sz w:val="20"/>
                  <w:szCs w:val="20"/>
                </w:rPr>
                <w:t>201</w:t>
              </w:r>
              <w:r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8</w:t>
              </w:r>
              <w:r w:rsidRPr="00C502EE">
                <w:rPr>
                  <w:rFonts w:ascii="細明體" w:eastAsia="細明體" w:hAnsi="細明體" w:cs="Courier New"/>
                  <w:kern w:val="0"/>
                  <w:sz w:val="20"/>
                  <w:szCs w:val="20"/>
                </w:rPr>
                <w:t>/</w:t>
              </w:r>
              <w:r w:rsidRPr="00C502EE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1</w:t>
              </w:r>
              <w:r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2</w:t>
              </w:r>
              <w:r w:rsidRPr="00C502EE">
                <w:rPr>
                  <w:rFonts w:ascii="細明體" w:eastAsia="細明體" w:hAnsi="細明體" w:cs="Courier New"/>
                  <w:kern w:val="0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07</w:t>
              </w:r>
            </w:ins>
          </w:p>
        </w:tc>
        <w:tc>
          <w:tcPr>
            <w:tcW w:w="1010" w:type="dxa"/>
          </w:tcPr>
          <w:p w:rsidR="00C502EE" w:rsidRPr="00C502EE" w:rsidRDefault="00C502EE" w:rsidP="00C502EE">
            <w:pPr>
              <w:widowControl/>
              <w:spacing w:line="240" w:lineRule="atLeast"/>
              <w:jc w:val="center"/>
              <w:rPr>
                <w:ins w:id="16" w:author="陳德仁" w:date="2018-12-07T14:10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17" w:author="陳德仁" w:date="2018-12-07T14:10:00Z">
              <w:r w:rsidRPr="00C502EE"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C502EE" w:rsidRPr="00C502EE" w:rsidRDefault="00C502EE" w:rsidP="00C502EE">
            <w:pPr>
              <w:widowControl/>
              <w:spacing w:line="240" w:lineRule="atLeast"/>
              <w:rPr>
                <w:ins w:id="18" w:author="陳德仁" w:date="2018-12-07T14:10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19" w:author="陳德仁" w:date="2018-12-07T14:12:00Z">
              <w:r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含代</w:t>
              </w:r>
            </w:ins>
            <w:ins w:id="20" w:author="陳德仁" w:date="2018-12-07T14:13:00Z">
              <w:r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理人之簽收件</w:t>
              </w:r>
            </w:ins>
          </w:p>
        </w:tc>
        <w:tc>
          <w:tcPr>
            <w:tcW w:w="1566" w:type="dxa"/>
          </w:tcPr>
          <w:p w:rsidR="00C502EE" w:rsidRPr="00C502EE" w:rsidRDefault="00C502EE" w:rsidP="00C502EE">
            <w:pPr>
              <w:widowControl/>
              <w:spacing w:line="240" w:lineRule="atLeast"/>
              <w:jc w:val="center"/>
              <w:rPr>
                <w:ins w:id="21" w:author="陳德仁" w:date="2018-12-07T14:10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22" w:author="陳德仁" w:date="2018-12-07T14:13:00Z">
              <w:r>
                <w:rPr>
                  <w:rFonts w:ascii="細明體" w:eastAsia="細明體" w:hAnsi="細明體" w:cs="Courier New" w:hint="eastAsia"/>
                  <w:kern w:val="0"/>
                  <w:sz w:val="20"/>
                  <w:szCs w:val="20"/>
                </w:rPr>
                <w:t>德仁</w:t>
              </w:r>
            </w:ins>
          </w:p>
        </w:tc>
        <w:tc>
          <w:tcPr>
            <w:tcW w:w="2478" w:type="dxa"/>
          </w:tcPr>
          <w:p w:rsidR="00C502EE" w:rsidRPr="00C502EE" w:rsidRDefault="00C502EE" w:rsidP="00C502EE">
            <w:pPr>
              <w:widowControl/>
              <w:spacing w:line="240" w:lineRule="atLeast"/>
              <w:rPr>
                <w:ins w:id="23" w:author="陳德仁" w:date="2018-12-07T14:10:00Z"/>
                <w:rFonts w:ascii="細明體" w:eastAsia="細明體" w:hAnsi="細明體" w:cs="Courier New" w:hint="eastAsia"/>
                <w:kern w:val="0"/>
                <w:sz w:val="20"/>
                <w:szCs w:val="20"/>
              </w:rPr>
            </w:pPr>
            <w:ins w:id="24" w:author="陳德仁" w:date="2018-12-07T14:13:00Z">
              <w:r w:rsidRPr="00C502EE">
                <w:rPr>
                  <w:rFonts w:ascii="細明體" w:eastAsia="細明體" w:hAnsi="細明體" w:cs="Courier New"/>
                  <w:kern w:val="0"/>
                  <w:sz w:val="20"/>
                  <w:szCs w:val="20"/>
                </w:rPr>
                <w:t>181207001243</w:t>
              </w:r>
            </w:ins>
          </w:p>
        </w:tc>
      </w:tr>
    </w:tbl>
    <w:p w:rsidR="00C502EE" w:rsidRDefault="00C502EE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7F3044" w:rsidRDefault="007F3044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7F3044" w:rsidRDefault="007F304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94159E">
        <w:rPr>
          <w:rFonts w:hint="eastAsia"/>
          <w:kern w:val="2"/>
          <w:szCs w:val="24"/>
          <w:lang w:eastAsia="zh-TW"/>
        </w:rPr>
        <w:t>補全</w:t>
      </w:r>
      <w:r>
        <w:rPr>
          <w:rFonts w:hint="eastAsia"/>
          <w:kern w:val="2"/>
          <w:szCs w:val="24"/>
          <w:lang w:eastAsia="zh-TW"/>
        </w:rPr>
        <w:t>簽收導引</w:t>
      </w:r>
    </w:p>
    <w:p w:rsidR="007F3044" w:rsidRDefault="007F304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</w:t>
      </w:r>
      <w:r w:rsidR="0094159E">
        <w:rPr>
          <w:rFonts w:hint="eastAsia"/>
          <w:kern w:val="2"/>
          <w:szCs w:val="24"/>
          <w:lang w:eastAsia="zh-TW"/>
        </w:rPr>
        <w:t>AJ</w:t>
      </w:r>
      <w:r>
        <w:rPr>
          <w:rFonts w:hint="eastAsia"/>
          <w:kern w:val="2"/>
          <w:szCs w:val="24"/>
          <w:lang w:eastAsia="zh-TW"/>
        </w:rPr>
        <w:t>0_0</w:t>
      </w:r>
      <w:r w:rsidR="0094159E"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00.java</w:t>
      </w:r>
    </w:p>
    <w:p w:rsidR="007F3044" w:rsidRDefault="007F304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7F3044" w:rsidRDefault="0094159E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概要說明：補全</w:t>
      </w:r>
      <w:r w:rsidR="007F3044">
        <w:rPr>
          <w:rFonts w:hint="eastAsia"/>
          <w:kern w:val="2"/>
          <w:szCs w:val="24"/>
          <w:lang w:eastAsia="zh-TW"/>
        </w:rPr>
        <w:t>簽收導引</w:t>
      </w:r>
      <w:r w:rsidR="007F3044">
        <w:rPr>
          <w:rFonts w:hint="eastAsia"/>
          <w:lang w:eastAsia="zh-TW"/>
        </w:rPr>
        <w:t>。</w:t>
      </w:r>
    </w:p>
    <w:p w:rsidR="007F3044" w:rsidRDefault="007F304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</w:t>
      </w:r>
      <w:r w:rsidR="0094159E">
        <w:rPr>
          <w:rFonts w:hint="eastAsia"/>
          <w:lang w:eastAsia="zh-TW"/>
        </w:rPr>
        <w:t>理賠</w:t>
      </w:r>
      <w:r>
        <w:rPr>
          <w:rFonts w:hint="eastAsia"/>
          <w:lang w:eastAsia="zh-TW"/>
        </w:rPr>
        <w:t>人員。</w:t>
      </w:r>
    </w:p>
    <w:p w:rsidR="007F3044" w:rsidRDefault="007F3044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7F3044" w:rsidRDefault="007F3044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7F3044" w:rsidRDefault="007F304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7F3044" w:rsidRDefault="007F3044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7F3044" w:rsidRDefault="0094159E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補全記錄</w:t>
      </w:r>
      <w:r w:rsidR="007F3044">
        <w:rPr>
          <w:rFonts w:hint="eastAsia"/>
          <w:kern w:val="2"/>
          <w:szCs w:val="24"/>
          <w:lang w:eastAsia="zh-TW"/>
        </w:rPr>
        <w:t>檔：</w:t>
      </w:r>
      <w:r w:rsidR="007F3044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AJ010</w:t>
      </w:r>
      <w:r w:rsidR="007F3044">
        <w:rPr>
          <w:rFonts w:hint="eastAsia"/>
          <w:kern w:val="2"/>
          <w:szCs w:val="24"/>
          <w:lang w:eastAsia="zh-TW"/>
        </w:rPr>
        <w:t>。</w:t>
      </w:r>
    </w:p>
    <w:p w:rsidR="007F3044" w:rsidRDefault="007F3044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  <w:r>
        <w:fldChar w:fldCharType="begin"/>
      </w:r>
      <w:ins w:id="25" w:author="戴余修" w:date="2020-07-27T08:57:00Z">
        <w:r w:rsidR="00D411A1">
          <w:instrText xml:space="preserve">HYPERLINK </w:instrText>
        </w:r>
        <w:r w:rsidR="00D411A1">
          <w:rPr>
            <w:rFonts w:hint="eastAsia"/>
          </w:rPr>
          <w:instrText>"D:\\i92008is01\\Desktop\\intern_project\\spec\\aa_doc-master@ddc06949ca5\\CSR1_Doc\\docs\\AA</w:instrText>
        </w:r>
        <w:r w:rsidR="00D411A1">
          <w:rPr>
            <w:rFonts w:hint="eastAsia"/>
          </w:rPr>
          <w:instrText>理賠</w:instrText>
        </w:r>
        <w:r w:rsidR="00D411A1">
          <w:rPr>
            <w:rFonts w:hint="eastAsia"/>
          </w:rPr>
          <w:instrText>\\C_</w:instrText>
        </w:r>
        <w:r w:rsidR="00D411A1">
          <w:rPr>
            <w:rFonts w:hint="eastAsia"/>
          </w:rPr>
          <w:instrText>代碼維護</w:instrText>
        </w:r>
        <w:r w:rsidR="00D411A1">
          <w:rPr>
            <w:rFonts w:hint="eastAsia"/>
          </w:rPr>
          <w:instrText>\\</w:instrText>
        </w:r>
        <w:r w:rsidR="00D411A1">
          <w:rPr>
            <w:rFonts w:hint="eastAsia"/>
          </w:rPr>
          <w:instrText>主程式</w:instrText>
        </w:r>
        <w:r w:rsidR="00D411A1">
          <w:rPr>
            <w:rFonts w:hint="eastAsia"/>
          </w:rPr>
          <w:instrText>\\UI\\USAAC00700.htm"</w:instrText>
        </w:r>
      </w:ins>
      <w:del w:id="26" w:author="戴余修" w:date="2020-07-27T08:57:00Z">
        <w:r w:rsidDel="00D411A1">
          <w:rPr>
            <w:lang w:eastAsia="zh-TW"/>
          </w:rPr>
          <w:delInstrText>HYPERLINK "UI\\USAAC00700.htm"</w:delInstrText>
        </w:r>
      </w:del>
      <w:ins w:id="27" w:author="戴余修" w:date="2020-07-27T08:57:00Z"/>
      <w:r>
        <w:fldChar w:fldCharType="separate"/>
      </w:r>
      <w:r>
        <w:rPr>
          <w:rStyle w:val="a3"/>
          <w:rFonts w:hint="eastAsia"/>
          <w:lang w:eastAsia="zh-TW"/>
        </w:rPr>
        <w:t>如</w:t>
      </w:r>
      <w:r>
        <w:rPr>
          <w:rStyle w:val="a3"/>
          <w:rFonts w:hint="eastAsia"/>
          <w:lang w:eastAsia="zh-TW"/>
        </w:rPr>
        <w:t>連</w:t>
      </w:r>
      <w:r>
        <w:rPr>
          <w:rStyle w:val="a3"/>
          <w:rFonts w:hint="eastAsia"/>
          <w:lang w:eastAsia="zh-TW"/>
        </w:rPr>
        <w:t>結</w:t>
      </w:r>
      <w:r>
        <w:fldChar w:fldCharType="end"/>
      </w:r>
      <w:r>
        <w:rPr>
          <w:rFonts w:hint="eastAsia"/>
          <w:lang w:eastAsia="zh-TW"/>
        </w:rPr>
        <w:t>。</w:t>
      </w:r>
    </w:p>
    <w:p w:rsidR="007F3044" w:rsidRDefault="007F3044">
      <w:pPr>
        <w:pStyle w:val="Tabletext"/>
        <w:keepLines w:val="0"/>
        <w:numPr>
          <w:ilvl w:val="0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7F3044" w:rsidRDefault="007F304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7F3044" w:rsidRDefault="007F304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畫面清空</w:t>
      </w:r>
    </w:p>
    <w:p w:rsidR="007F3044" w:rsidRDefault="007F304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7F3044" w:rsidRDefault="007F3044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顯示資料：</w:t>
      </w:r>
    </w:p>
    <w:p w:rsidR="00C502EE" w:rsidRPr="00C502EE" w:rsidRDefault="00C502EE" w:rsidP="00C502EE">
      <w:pPr>
        <w:pStyle w:val="Tabletext"/>
        <w:numPr>
          <w:ilvl w:val="2"/>
          <w:numId w:val="16"/>
        </w:numPr>
        <w:rPr>
          <w:ins w:id="28" w:author="陳德仁" w:date="2018-12-07T14:17:00Z"/>
          <w:rFonts w:hint="eastAsia"/>
          <w:kern w:val="2"/>
          <w:szCs w:val="24"/>
          <w:lang w:eastAsia="zh-TW"/>
        </w:rPr>
      </w:pPr>
      <w:ins w:id="29" w:author="陳德仁" w:date="2018-12-07T14:17:00Z">
        <w:r w:rsidRPr="00C502EE">
          <w:rPr>
            <w:rFonts w:hint="eastAsia"/>
            <w:kern w:val="2"/>
            <w:szCs w:val="24"/>
            <w:lang w:eastAsia="zh-TW"/>
          </w:rPr>
          <w:t>取回代理人清單</w:t>
        </w:r>
      </w:ins>
    </w:p>
    <w:p w:rsidR="00C502EE" w:rsidRPr="00C502EE" w:rsidRDefault="00C502EE" w:rsidP="00C502EE">
      <w:pPr>
        <w:pStyle w:val="Tabletext"/>
        <w:numPr>
          <w:ilvl w:val="3"/>
          <w:numId w:val="16"/>
        </w:numPr>
        <w:rPr>
          <w:ins w:id="30" w:author="陳德仁" w:date="2018-12-07T14:14:00Z"/>
          <w:rFonts w:hint="eastAsia"/>
          <w:kern w:val="2"/>
          <w:szCs w:val="24"/>
          <w:lang w:eastAsia="zh-TW"/>
          <w:rPrChange w:id="31" w:author="陳德仁" w:date="2018-12-07T14:18:00Z">
            <w:rPr>
              <w:ins w:id="32" w:author="陳德仁" w:date="2018-12-07T14:14:00Z"/>
              <w:rFonts w:hint="eastAsia"/>
              <w:kern w:val="2"/>
              <w:szCs w:val="24"/>
              <w:lang w:eastAsia="zh-TW"/>
            </w:rPr>
          </w:rPrChange>
        </w:rPr>
        <w:pPrChange w:id="33" w:author="陳德仁" w:date="2018-12-07T14:18:00Z">
          <w:pPr>
            <w:pStyle w:val="Tabletext"/>
            <w:keepLines w:val="0"/>
            <w:numPr>
              <w:ilvl w:val="2"/>
              <w:numId w:val="16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34" w:author="陳德仁" w:date="2018-12-07T14:17:00Z">
        <w:r w:rsidRPr="00C502EE">
          <w:rPr>
            <w:rFonts w:hint="eastAsia"/>
            <w:kern w:val="2"/>
            <w:szCs w:val="24"/>
            <w:lang w:eastAsia="zh-TW"/>
          </w:rPr>
          <w:t>Set $</w:t>
        </w:r>
        <w:r w:rsidRPr="00C502EE">
          <w:rPr>
            <w:rFonts w:hint="eastAsia"/>
            <w:kern w:val="2"/>
            <w:szCs w:val="24"/>
            <w:lang w:eastAsia="zh-TW"/>
          </w:rPr>
          <w:t>代理人清單</w:t>
        </w:r>
        <w:r w:rsidRPr="00C502EE">
          <w:rPr>
            <w:rFonts w:hint="eastAsia"/>
            <w:kern w:val="2"/>
            <w:szCs w:val="24"/>
            <w:lang w:eastAsia="zh-TW"/>
          </w:rPr>
          <w:t>=ZZ_D10100.getClientID(UserID, SYS_ID);</w:t>
        </w:r>
      </w:ins>
    </w:p>
    <w:p w:rsidR="007F3044" w:rsidRDefault="007F304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讀取資料：</w:t>
      </w:r>
    </w:p>
    <w:p w:rsidR="007F3044" w:rsidRDefault="007F304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 DTA</w:t>
      </w:r>
      <w:r w:rsidR="00F96679">
        <w:rPr>
          <w:rFonts w:hint="eastAsia"/>
          <w:kern w:val="2"/>
          <w:szCs w:val="24"/>
          <w:lang w:eastAsia="zh-TW"/>
        </w:rPr>
        <w:t>AJ010</w:t>
      </w:r>
      <w:r>
        <w:rPr>
          <w:rFonts w:hint="eastAsia"/>
          <w:kern w:val="2"/>
          <w:szCs w:val="24"/>
          <w:lang w:eastAsia="zh-TW"/>
        </w:rPr>
        <w:t>。</w:t>
      </w:r>
    </w:p>
    <w:p w:rsidR="00F96679" w:rsidRDefault="00F96679" w:rsidP="00C502EE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讀取條件一：</w:t>
      </w:r>
      <w:r w:rsidRPr="00C502EE">
        <w:rPr>
          <w:rFonts w:hint="eastAsia"/>
          <w:strike/>
          <w:kern w:val="2"/>
          <w:szCs w:val="24"/>
          <w:lang w:eastAsia="zh-TW"/>
          <w:rPrChange w:id="35" w:author="陳德仁" w:date="2018-12-07T14:19:00Z">
            <w:rPr>
              <w:rFonts w:hint="eastAsia"/>
              <w:kern w:val="2"/>
              <w:szCs w:val="24"/>
              <w:lang w:eastAsia="zh-TW"/>
            </w:rPr>
          </w:rPrChange>
        </w:rPr>
        <w:t>登入者</w:t>
      </w:r>
      <w:r w:rsidRPr="00C502EE">
        <w:rPr>
          <w:rFonts w:hint="eastAsia"/>
          <w:strike/>
          <w:kern w:val="2"/>
          <w:szCs w:val="24"/>
          <w:lang w:eastAsia="zh-TW"/>
          <w:rPrChange w:id="36" w:author="陳德仁" w:date="2018-12-07T14:19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ID = </w:t>
      </w:r>
      <w:r>
        <w:rPr>
          <w:rFonts w:hint="eastAsia"/>
          <w:kern w:val="2"/>
          <w:szCs w:val="24"/>
          <w:lang w:eastAsia="zh-TW"/>
        </w:rPr>
        <w:t>補全輸入人員‧</w:t>
      </w:r>
      <w:r>
        <w:rPr>
          <w:rFonts w:hint="eastAsia"/>
          <w:kern w:val="2"/>
          <w:szCs w:val="24"/>
          <w:lang w:eastAsia="zh-TW"/>
        </w:rPr>
        <w:t>DTAAJ010</w:t>
      </w:r>
      <w:ins w:id="37" w:author="陳德仁" w:date="2018-12-07T14:19:00Z">
        <w:r w:rsidR="00C502EE" w:rsidRPr="00C502EE">
          <w:rPr>
            <w:rFonts w:hint="eastAsia"/>
            <w:kern w:val="2"/>
            <w:szCs w:val="24"/>
            <w:lang w:eastAsia="zh-TW"/>
          </w:rPr>
          <w:t>為</w:t>
        </w:r>
        <w:r w:rsidR="00C502EE" w:rsidRPr="00C502EE">
          <w:rPr>
            <w:rFonts w:hint="eastAsia"/>
            <w:kern w:val="2"/>
            <w:szCs w:val="24"/>
            <w:lang w:eastAsia="zh-TW"/>
          </w:rPr>
          <w:t>$</w:t>
        </w:r>
        <w:r w:rsidR="00C502EE" w:rsidRPr="00C502EE">
          <w:rPr>
            <w:rFonts w:hint="eastAsia"/>
            <w:kern w:val="2"/>
            <w:szCs w:val="24"/>
            <w:lang w:eastAsia="zh-TW"/>
          </w:rPr>
          <w:t>代理人清單之一</w:t>
        </w:r>
      </w:ins>
    </w:p>
    <w:p w:rsidR="00F96679" w:rsidRDefault="00F96679" w:rsidP="00F96679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讀取條件</w:t>
      </w:r>
      <w:r w:rsidR="00A73C6A">
        <w:rPr>
          <w:rFonts w:hint="eastAsia"/>
          <w:kern w:val="2"/>
          <w:szCs w:val="24"/>
          <w:lang w:eastAsia="zh-TW"/>
        </w:rPr>
        <w:t>二</w:t>
      </w:r>
      <w:r>
        <w:rPr>
          <w:rFonts w:hint="eastAsia"/>
          <w:kern w:val="2"/>
          <w:szCs w:val="24"/>
          <w:lang w:eastAsia="zh-TW"/>
        </w:rPr>
        <w:t>：</w:t>
      </w:r>
      <w:r w:rsidR="00A73C6A">
        <w:rPr>
          <w:kern w:val="2"/>
          <w:szCs w:val="24"/>
          <w:lang w:eastAsia="zh-TW"/>
        </w:rPr>
        <w:t>”</w:t>
      </w:r>
      <w:r w:rsidR="00A73C6A">
        <w:rPr>
          <w:rFonts w:hint="eastAsia"/>
          <w:kern w:val="2"/>
          <w:szCs w:val="24"/>
          <w:lang w:eastAsia="zh-TW"/>
        </w:rPr>
        <w:t>有銷件輸入日期</w:t>
      </w:r>
      <w:r w:rsidR="00A73C6A">
        <w:rPr>
          <w:kern w:val="2"/>
          <w:szCs w:val="24"/>
          <w:lang w:eastAsia="zh-TW"/>
        </w:rPr>
        <w:t>”</w:t>
      </w:r>
      <w:r w:rsidR="00A73C6A">
        <w:rPr>
          <w:rFonts w:hint="eastAsia"/>
          <w:kern w:val="2"/>
          <w:szCs w:val="24"/>
          <w:lang w:eastAsia="zh-TW"/>
        </w:rPr>
        <w:t>且</w:t>
      </w:r>
      <w:r w:rsidR="00A73C6A">
        <w:rPr>
          <w:kern w:val="2"/>
          <w:szCs w:val="24"/>
          <w:lang w:eastAsia="zh-TW"/>
        </w:rPr>
        <w:t>”</w:t>
      </w:r>
      <w:r w:rsidR="00A73C6A">
        <w:rPr>
          <w:rFonts w:hint="eastAsia"/>
          <w:kern w:val="2"/>
          <w:szCs w:val="24"/>
          <w:lang w:eastAsia="zh-TW"/>
        </w:rPr>
        <w:t>無簽收輸入日期</w:t>
      </w:r>
      <w:r w:rsidR="00A73C6A"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之受理編號</w:t>
      </w:r>
    </w:p>
    <w:p w:rsidR="007F3044" w:rsidRDefault="007F3044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若有多筆相同受理編號，只顯示一筆即可</w:t>
      </w:r>
    </w:p>
    <w:p w:rsidR="00A73C6A" w:rsidRDefault="00A73C6A">
      <w:pPr>
        <w:pStyle w:val="Tabletext"/>
        <w:keepLines w:val="0"/>
        <w:numPr>
          <w:ilvl w:val="4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顯示資料：受理編號、事故人姓名、送件人姓名、功能鍵</w:t>
      </w:r>
    </w:p>
    <w:p w:rsidR="007F3044" w:rsidRDefault="007F304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顯示查詢成功訊息：</w:t>
      </w:r>
    </w:p>
    <w:p w:rsidR="007F3044" w:rsidRDefault="007F304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保留查詢資料</w:t>
      </w:r>
    </w:p>
    <w:p w:rsidR="007F3044" w:rsidRDefault="007F304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顯示查詢錯誤訊息：</w:t>
      </w:r>
    </w:p>
    <w:p w:rsidR="007F3044" w:rsidRDefault="007F304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若無案件，請顯示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無需簽收之案件</w:t>
      </w:r>
      <w:r>
        <w:rPr>
          <w:kern w:val="2"/>
          <w:szCs w:val="24"/>
          <w:lang w:eastAsia="zh-TW"/>
        </w:rPr>
        <w:t>”</w:t>
      </w:r>
    </w:p>
    <w:p w:rsidR="007F3044" w:rsidRDefault="00A73C6A">
      <w:pPr>
        <w:pStyle w:val="Tabletext"/>
        <w:keepLines w:val="0"/>
        <w:numPr>
          <w:ilvl w:val="1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簽收</w:t>
      </w:r>
      <w:r w:rsidR="007F3044">
        <w:rPr>
          <w:rFonts w:hint="eastAsia"/>
          <w:kern w:val="2"/>
          <w:szCs w:val="24"/>
          <w:lang w:eastAsia="zh-TW"/>
        </w:rPr>
        <w:t>：</w:t>
      </w:r>
    </w:p>
    <w:p w:rsidR="007F3044" w:rsidRDefault="007F304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7F3044" w:rsidRDefault="007F304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38" w:name="_GoBack"/>
      <w:bookmarkEnd w:id="38"/>
      <w:r>
        <w:rPr>
          <w:rFonts w:hint="eastAsia"/>
          <w:kern w:val="2"/>
          <w:szCs w:val="24"/>
          <w:lang w:eastAsia="zh-TW"/>
        </w:rPr>
        <w:lastRenderedPageBreak/>
        <w:t>無</w:t>
      </w:r>
    </w:p>
    <w:p w:rsidR="007F3044" w:rsidRDefault="007F304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檢核鍵值：</w:t>
      </w:r>
    </w:p>
    <w:p w:rsidR="007F3044" w:rsidRDefault="007F304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7F3044" w:rsidRDefault="007F3044">
      <w:pPr>
        <w:pStyle w:val="Tabletext"/>
        <w:keepLines w:val="0"/>
        <w:numPr>
          <w:ilvl w:val="2"/>
          <w:numId w:val="1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</w:p>
    <w:p w:rsidR="007F3044" w:rsidRDefault="007F3044">
      <w:pPr>
        <w:pStyle w:val="Tabletext"/>
        <w:keepLines w:val="0"/>
        <w:numPr>
          <w:ilvl w:val="3"/>
          <w:numId w:val="16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連接</w:t>
      </w:r>
      <w:r w:rsidR="00A73C6A">
        <w:rPr>
          <w:rFonts w:hint="eastAsia"/>
          <w:kern w:val="2"/>
          <w:szCs w:val="24"/>
          <w:lang w:eastAsia="zh-TW"/>
        </w:rPr>
        <w:t>簽收</w:t>
      </w:r>
      <w:r>
        <w:rPr>
          <w:rFonts w:hint="eastAsia"/>
          <w:kern w:val="2"/>
          <w:szCs w:val="24"/>
          <w:lang w:eastAsia="zh-TW"/>
        </w:rPr>
        <w:t>輸入程式</w:t>
      </w:r>
      <w:r w:rsidR="00A73C6A">
        <w:rPr>
          <w:rFonts w:hint="eastAsia"/>
          <w:kern w:val="2"/>
          <w:szCs w:val="24"/>
          <w:lang w:eastAsia="zh-TW"/>
        </w:rPr>
        <w:t>AAJ0</w:t>
      </w:r>
      <w:r>
        <w:rPr>
          <w:rFonts w:hint="eastAsia"/>
          <w:kern w:val="2"/>
          <w:szCs w:val="24"/>
          <w:lang w:eastAsia="zh-TW"/>
        </w:rPr>
        <w:t>_0</w:t>
      </w:r>
      <w:r w:rsidR="00A73C6A"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01.java</w:t>
      </w:r>
      <w:r>
        <w:rPr>
          <w:rFonts w:hint="eastAsia"/>
          <w:kern w:val="2"/>
          <w:szCs w:val="24"/>
          <w:lang w:eastAsia="zh-TW"/>
        </w:rPr>
        <w:t>，傳入受理編號</w:t>
      </w:r>
    </w:p>
    <w:sectPr w:rsidR="007F3044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314" w:rsidRDefault="00556314">
      <w:r>
        <w:separator/>
      </w:r>
    </w:p>
  </w:endnote>
  <w:endnote w:type="continuationSeparator" w:id="0">
    <w:p w:rsidR="00556314" w:rsidRDefault="00556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C6A" w:rsidRDefault="00A73C6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73C6A" w:rsidRDefault="00A73C6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C6A" w:rsidRDefault="00A73C6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411A1">
      <w:rPr>
        <w:rStyle w:val="a6"/>
        <w:noProof/>
      </w:rPr>
      <w:t>2</w:t>
    </w:r>
    <w:r>
      <w:rPr>
        <w:rStyle w:val="a6"/>
      </w:rPr>
      <w:fldChar w:fldCharType="end"/>
    </w:r>
  </w:p>
  <w:p w:rsidR="00A73C6A" w:rsidRDefault="00A73C6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314" w:rsidRDefault="00556314">
      <w:r>
        <w:separator/>
      </w:r>
    </w:p>
  </w:footnote>
  <w:footnote w:type="continuationSeparator" w:id="0">
    <w:p w:rsidR="00556314" w:rsidRDefault="00556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528"/>
    <w:multiLevelType w:val="multilevel"/>
    <w:tmpl w:val="9CBA13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23DAD540"/>
    <w:lvl w:ilvl="0">
      <w:start w:val="2"/>
      <w:numFmt w:val="taiwaneseCountingThousand"/>
      <w:lvlText w:val="%1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4CC1671"/>
    <w:multiLevelType w:val="multilevel"/>
    <w:tmpl w:val="8B86FBB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BFD4CDD"/>
    <w:multiLevelType w:val="multilevel"/>
    <w:tmpl w:val="7AFEC5AC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11114F4"/>
    <w:multiLevelType w:val="multilevel"/>
    <w:tmpl w:val="0402025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eastAsia"/>
      </w:rPr>
    </w:lvl>
  </w:abstractNum>
  <w:abstractNum w:abstractNumId="7" w15:restartNumberingAfterBreak="0">
    <w:nsid w:val="38832F67"/>
    <w:multiLevelType w:val="multilevel"/>
    <w:tmpl w:val="C0E8FA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1F731EA"/>
    <w:multiLevelType w:val="multilevel"/>
    <w:tmpl w:val="329040E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0E73A03"/>
    <w:multiLevelType w:val="hybridMultilevel"/>
    <w:tmpl w:val="795E8516"/>
    <w:lvl w:ilvl="0" w:tplc="967A598A">
      <w:start w:val="1"/>
      <w:numFmt w:val="decimal"/>
      <w:lvlText w:val="%1."/>
      <w:lvlJc w:val="left"/>
      <w:pPr>
        <w:tabs>
          <w:tab w:val="num" w:pos="907"/>
        </w:tabs>
        <w:ind w:left="907" w:hanging="482"/>
      </w:pPr>
      <w:rPr>
        <w:rFonts w:hint="eastAsia"/>
      </w:rPr>
    </w:lvl>
    <w:lvl w:ilvl="1" w:tplc="6A001CE2">
      <w:start w:val="1"/>
      <w:numFmt w:val="decimal"/>
      <w:lvlText w:val="%2.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1" w15:restartNumberingAfterBreak="0">
    <w:nsid w:val="620C3181"/>
    <w:multiLevelType w:val="multilevel"/>
    <w:tmpl w:val="69B6F648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AE111BF"/>
    <w:multiLevelType w:val="multilevel"/>
    <w:tmpl w:val="60ECAAA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4106190"/>
    <w:multiLevelType w:val="hybridMultilevel"/>
    <w:tmpl w:val="3760C356"/>
    <w:lvl w:ilvl="0" w:tplc="FBB01C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BEC599B"/>
    <w:multiLevelType w:val="multilevel"/>
    <w:tmpl w:val="9036E83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4"/>
  </w:num>
  <w:num w:numId="5">
    <w:abstractNumId w:val="8"/>
  </w:num>
  <w:num w:numId="6">
    <w:abstractNumId w:val="2"/>
  </w:num>
  <w:num w:numId="7">
    <w:abstractNumId w:val="10"/>
  </w:num>
  <w:num w:numId="8">
    <w:abstractNumId w:val="13"/>
  </w:num>
  <w:num w:numId="9">
    <w:abstractNumId w:val="3"/>
  </w:num>
  <w:num w:numId="10">
    <w:abstractNumId w:val="0"/>
  </w:num>
  <w:num w:numId="11">
    <w:abstractNumId w:val="9"/>
  </w:num>
  <w:num w:numId="12">
    <w:abstractNumId w:val="15"/>
  </w:num>
  <w:num w:numId="13">
    <w:abstractNumId w:val="7"/>
  </w:num>
  <w:num w:numId="14">
    <w:abstractNumId w:val="12"/>
  </w:num>
  <w:num w:numId="15">
    <w:abstractNumId w:val="6"/>
  </w:num>
  <w:num w:numId="16">
    <w:abstractNumId w:val="5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2768"/>
    <w:rsid w:val="00556314"/>
    <w:rsid w:val="00673112"/>
    <w:rsid w:val="007F3044"/>
    <w:rsid w:val="0094159E"/>
    <w:rsid w:val="00A73C6A"/>
    <w:rsid w:val="00C502EE"/>
    <w:rsid w:val="00D411A1"/>
    <w:rsid w:val="00F92768"/>
    <w:rsid w:val="00F9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36FA86B-DE9C-454A-8257-C6A35D4E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Date"/>
    <w:basedOn w:val="a"/>
    <w:next w:val="a"/>
    <w:pPr>
      <w:jc w:val="right"/>
    </w:pPr>
    <w:rPr>
      <w:sz w:val="20"/>
    </w:rPr>
  </w:style>
  <w:style w:type="character" w:styleId="a8">
    <w:name w:val="annotation reference"/>
    <w:semiHidden/>
    <w:rPr>
      <w:sz w:val="18"/>
      <w:szCs w:val="18"/>
    </w:rPr>
  </w:style>
  <w:style w:type="paragraph" w:styleId="a9">
    <w:name w:val="annotation text"/>
    <w:basedOn w:val="a"/>
    <w:semiHidden/>
  </w:style>
  <w:style w:type="paragraph" w:styleId="aa">
    <w:name w:val="header"/>
    <w:basedOn w:val="a"/>
    <w:link w:val="ab"/>
    <w:rsid w:val="00D41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D411A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Links>
    <vt:vector size="6" baseType="variant">
      <vt:variant>
        <vt:i4>-487241395</vt:i4>
      </vt:variant>
      <vt:variant>
        <vt:i4>0</vt:i4>
      </vt:variant>
      <vt:variant>
        <vt:i4>0</vt:i4>
      </vt:variant>
      <vt:variant>
        <vt:i4>5</vt:i4>
      </vt:variant>
      <vt:variant>
        <vt:lpwstr>../../C_代碼維護/主程式/UI/USAAC00700.htm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