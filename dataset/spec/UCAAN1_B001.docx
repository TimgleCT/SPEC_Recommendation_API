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E31AAE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E31AAE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E31AAE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E31AAE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E31AAE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E31AAE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E31AAE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E31AAE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E31AAE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E31AAE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D5FB0" w:rsidRPr="00E31AAE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E31AAE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201</w:t>
            </w:r>
            <w:r w:rsidR="00842852">
              <w:rPr>
                <w:rFonts w:ascii="細明體" w:eastAsia="細明體" w:hAnsi="細明體" w:hint="eastAsia"/>
                <w:lang w:eastAsia="zh-TW"/>
              </w:rPr>
              <w:t>3/04/16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E31AAE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E31AAE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E31AAE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E31AAE" w:rsidRDefault="00C735BF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130416000385</w:t>
            </w:r>
          </w:p>
        </w:tc>
      </w:tr>
      <w:tr w:rsidR="001D1D6F" w:rsidRPr="00E31AAE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D6F" w:rsidRPr="00E31AAE" w:rsidRDefault="001D1D6F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2017/04/11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D6F" w:rsidRPr="00E31AAE" w:rsidRDefault="001D1D6F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D6F" w:rsidRPr="00E31AAE" w:rsidRDefault="002F4B57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短期險</w:t>
            </w:r>
            <w:r w:rsidR="001D1D6F">
              <w:rPr>
                <w:rFonts w:ascii="細明體" w:eastAsia="細明體" w:hAnsi="細明體" w:hint="eastAsia"/>
                <w:lang w:eastAsia="zh-TW"/>
              </w:rPr>
              <w:t>險別改由特殊設定檔決定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D6F" w:rsidRPr="00E31AAE" w:rsidRDefault="001D1D6F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德仁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D6F" w:rsidRPr="00E31AAE" w:rsidRDefault="001D1D6F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1D1D6F">
              <w:rPr>
                <w:rFonts w:ascii="細明體" w:eastAsia="細明體" w:hAnsi="細明體"/>
                <w:lang w:eastAsia="zh-TW"/>
              </w:rPr>
              <w:t>170411000442</w:t>
            </w:r>
          </w:p>
        </w:tc>
      </w:tr>
    </w:tbl>
    <w:p w:rsidR="002F1E48" w:rsidRPr="00E31AAE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E31AAE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31AAE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3D5F94" w:rsidRPr="00E31AAE" w:rsidTr="00691962">
        <w:tc>
          <w:tcPr>
            <w:tcW w:w="2340" w:type="dxa"/>
          </w:tcPr>
          <w:p w:rsidR="003D5F94" w:rsidRPr="00E31AAE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3D5F94" w:rsidRPr="00E31AAE" w:rsidRDefault="0046327B" w:rsidP="00207C20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E31AAE">
              <w:rPr>
                <w:rFonts w:ascii="細明體" w:eastAsia="細明體" w:hAnsi="細明體"/>
                <w:sz w:val="20"/>
                <w:szCs w:val="20"/>
              </w:rPr>
              <w:t>短期出險率保單明細抽件</w:t>
            </w:r>
          </w:p>
        </w:tc>
      </w:tr>
      <w:tr w:rsidR="003D5F94" w:rsidRPr="00E31AAE" w:rsidTr="00691962">
        <w:tc>
          <w:tcPr>
            <w:tcW w:w="2340" w:type="dxa"/>
          </w:tcPr>
          <w:p w:rsidR="003D5F94" w:rsidRPr="00E31AAE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3D5F94" w:rsidRPr="00E31AAE" w:rsidRDefault="009E6264" w:rsidP="00207C20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46327B" w:rsidRPr="00E31AAE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  <w:r w:rsidR="00073573" w:rsidRPr="00E31AAE">
              <w:rPr>
                <w:rFonts w:ascii="細明體" w:eastAsia="細明體" w:hAnsi="細明體" w:hint="eastAsia"/>
                <w:sz w:val="20"/>
                <w:szCs w:val="20"/>
              </w:rPr>
              <w:t>_B001</w:t>
            </w:r>
            <w:r w:rsidR="003D5F94" w:rsidRPr="00E31AA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3D5F94" w:rsidRPr="00E31AAE" w:rsidTr="00691962">
        <w:tc>
          <w:tcPr>
            <w:tcW w:w="2340" w:type="dxa"/>
          </w:tcPr>
          <w:p w:rsidR="003D5F94" w:rsidRPr="00E31AAE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3D5F94" w:rsidRPr="00E31AAE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D5F94" w:rsidRPr="00E31AAE" w:rsidTr="00691962">
        <w:tc>
          <w:tcPr>
            <w:tcW w:w="2340" w:type="dxa"/>
          </w:tcPr>
          <w:p w:rsidR="003D5F94" w:rsidRPr="00E31AAE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3D5F94" w:rsidRPr="00E31AAE" w:rsidRDefault="0046327B" w:rsidP="009B676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抽取一年期及長年期健康險之保單</w:t>
            </w:r>
          </w:p>
        </w:tc>
      </w:tr>
      <w:tr w:rsidR="003D5F94" w:rsidRPr="00E31AAE" w:rsidTr="00691962">
        <w:tc>
          <w:tcPr>
            <w:tcW w:w="2340" w:type="dxa"/>
          </w:tcPr>
          <w:p w:rsidR="003D5F94" w:rsidRPr="00E31AAE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3D5F94" w:rsidRPr="00E31AAE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3D5F94" w:rsidRPr="00E31AAE" w:rsidTr="00691962">
        <w:tc>
          <w:tcPr>
            <w:tcW w:w="2340" w:type="dxa"/>
          </w:tcPr>
          <w:p w:rsidR="003D5F94" w:rsidRPr="00E31AAE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3D5F94" w:rsidRPr="00E31AAE" w:rsidRDefault="007217F1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3D5F94" w:rsidRPr="00E31AAE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D5F94" w:rsidRPr="00E31AAE" w:rsidTr="00691962">
        <w:tc>
          <w:tcPr>
            <w:tcW w:w="2340" w:type="dxa"/>
          </w:tcPr>
          <w:p w:rsidR="003D5F94" w:rsidRPr="00E31AAE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3D5F94" w:rsidRPr="00E31AAE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D5F94" w:rsidRPr="00E31AAE" w:rsidTr="00691962">
        <w:tc>
          <w:tcPr>
            <w:tcW w:w="2340" w:type="dxa"/>
          </w:tcPr>
          <w:p w:rsidR="003D5F94" w:rsidRPr="00E31AAE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3D5F94" w:rsidRPr="00E31AAE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E31AAE" w:rsidTr="00691962">
        <w:tc>
          <w:tcPr>
            <w:tcW w:w="2340" w:type="dxa"/>
          </w:tcPr>
          <w:p w:rsidR="00167420" w:rsidRPr="00E31AAE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E31AAE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E31AAE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E31AAE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31AAE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E31AAE" w:rsidRDefault="00732973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3" type="#_x0000_t22" style="position:absolute;margin-left:104.35pt;margin-top:12.1pt;width:92pt;height:46.4pt;z-index:251659776" adj="2527">
            <v:textbox>
              <w:txbxContent>
                <w:p w:rsidR="00732973" w:rsidRDefault="00732973" w:rsidP="00732973">
                  <w:pPr>
                    <w:jc w:val="center"/>
                  </w:pPr>
                  <w:r w:rsidRPr="00E31AA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主約投保紀錄檔</w:t>
                  </w:r>
                </w:p>
              </w:txbxContent>
            </v:textbox>
          </v:shape>
        </w:pict>
      </w:r>
      <w:r w:rsidRPr="00E31AAE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8" type="#_x0000_t22" style="position:absolute;margin-left:12.35pt;margin-top:52.5pt;width:92pt;height:46.4pt;z-index:251655680" adj="2527">
            <v:textbox>
              <w:txbxContent>
                <w:p w:rsidR="00057DAD" w:rsidRDefault="00732973" w:rsidP="00057DAD">
                  <w:pPr>
                    <w:jc w:val="center"/>
                  </w:pPr>
                  <w:r w:rsidRPr="00E31AA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主約投保紀錄檔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4" type="#_x0000_t22" style="position:absolute;margin-left:12.35pt;margin-top:12.1pt;width:92pt;height:46.4pt;z-index:251660800" adj="2527">
            <v:textbox>
              <w:txbxContent>
                <w:p w:rsidR="00732973" w:rsidRPr="004902F3" w:rsidRDefault="00732973" w:rsidP="00732973">
                  <w:pPr>
                    <w:jc w:val="center"/>
                    <w:rPr>
                      <w:strike/>
                    </w:rPr>
                  </w:pPr>
                  <w:r w:rsidRPr="004902F3">
                    <w:rPr>
                      <w:rFonts w:ascii="細明體" w:eastAsia="細明體" w:hAnsi="細明體" w:hint="eastAsia"/>
                      <w:strike/>
                      <w:sz w:val="20"/>
                      <w:szCs w:val="20"/>
                    </w:rPr>
                    <w:t>商品基本資料定義檔</w:t>
                  </w:r>
                </w:p>
              </w:txbxContent>
            </v:textbox>
          </v:shape>
        </w:pict>
      </w:r>
      <w:r w:rsidR="00F26064" w:rsidRPr="00E31AAE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9" type="#_x0000_t22" style="position:absolute;margin-left:361.6pt;margin-top:8.7pt;width:93.9pt;height:60.7pt;z-index:251656704">
            <v:textbox>
              <w:txbxContent>
                <w:p w:rsidR="005C610F" w:rsidRDefault="00887DF1" w:rsidP="005C610F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</w:t>
                  </w:r>
                  <w:r w:rsidR="000E52EC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N1</w:t>
                  </w: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0</w:t>
                  </w:r>
                  <w:r w:rsidR="00BD6F4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0</w:t>
                  </w:r>
                </w:p>
                <w:p w:rsidR="00887DF1" w:rsidRDefault="00BD6F4E">
                  <w:r w:rsidRPr="00E31AA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保單明細暫存檔</w:t>
                  </w:r>
                </w:p>
              </w:txbxContent>
            </v:textbox>
          </v:shape>
        </w:pict>
      </w:r>
      <w:r w:rsidR="00F26064" w:rsidRPr="00E31AAE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7" style="position:absolute;margin-left:230.85pt;margin-top:8.65pt;width:83.9pt;height:60.75pt;z-index:251654656">
            <v:textbox>
              <w:txbxContent>
                <w:p w:rsidR="003C2B38" w:rsidRDefault="005C610F" w:rsidP="005C610F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AAN1</w:t>
                  </w:r>
                  <w:r w:rsidR="003C2B38"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_B001</w:t>
                  </w:r>
                </w:p>
                <w:p w:rsidR="003C2B38" w:rsidRDefault="000E52EC" w:rsidP="005C610F">
                  <w:pPr>
                    <w:jc w:val="center"/>
                  </w:pPr>
                  <w:r w:rsidRPr="00E31AAE">
                    <w:rPr>
                      <w:rFonts w:ascii="細明體" w:eastAsia="細明體" w:hAnsi="細明體"/>
                      <w:sz w:val="20"/>
                      <w:szCs w:val="20"/>
                    </w:rPr>
                    <w:t>保單明細抽件</w:t>
                  </w:r>
                </w:p>
              </w:txbxContent>
            </v:textbox>
          </v:rect>
        </w:pict>
      </w:r>
    </w:p>
    <w:p w:rsidR="00AC706B" w:rsidRPr="00E31AAE" w:rsidRDefault="00AC706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AC706B" w:rsidRPr="00E31AAE" w:rsidRDefault="00CE5D8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31AAE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14.75pt;margin-top:3.4pt;width:46.85pt;height:0;z-index:251658752" o:connectortype="straight">
            <v:stroke endarrow="block"/>
          </v:shape>
        </w:pict>
      </w:r>
      <w:r w:rsidRPr="00E31AAE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0" type="#_x0000_t32" style="position:absolute;margin-left:184.4pt;margin-top:3.4pt;width:46.45pt;height:0;z-index:251657728" o:connectortype="straight">
            <v:stroke endarrow="block"/>
          </v:shape>
        </w:pict>
      </w:r>
    </w:p>
    <w:p w:rsidR="00AC706B" w:rsidRPr="00E31AAE" w:rsidRDefault="00AC706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12CE1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A13CB2" w:rsidRPr="00E31AAE" w:rsidRDefault="00A13CB2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E31AAE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31AAE">
        <w:rPr>
          <w:rFonts w:ascii="細明體" w:eastAsia="細明體" w:hAnsi="細明體" w:hint="eastAsia"/>
        </w:rPr>
        <w:t>使用檔案</w:t>
      </w:r>
      <w:r w:rsidRPr="00E31AAE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46"/>
        <w:gridCol w:w="3006"/>
        <w:gridCol w:w="2971"/>
        <w:gridCol w:w="800"/>
        <w:gridCol w:w="800"/>
        <w:gridCol w:w="800"/>
        <w:gridCol w:w="800"/>
      </w:tblGrid>
      <w:tr w:rsidR="003F7F6C" w:rsidRPr="00E31AAE" w:rsidTr="009E48D8">
        <w:tc>
          <w:tcPr>
            <w:tcW w:w="746" w:type="dxa"/>
          </w:tcPr>
          <w:p w:rsidR="003F7F6C" w:rsidRPr="00E31AAE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006" w:type="dxa"/>
          </w:tcPr>
          <w:p w:rsidR="003F7F6C" w:rsidRPr="00E31AAE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971" w:type="dxa"/>
          </w:tcPr>
          <w:p w:rsidR="003F7F6C" w:rsidRPr="00E31AAE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800" w:type="dxa"/>
          </w:tcPr>
          <w:p w:rsidR="003F7F6C" w:rsidRPr="00E31AAE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00" w:type="dxa"/>
          </w:tcPr>
          <w:p w:rsidR="003F7F6C" w:rsidRPr="00E31AAE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00" w:type="dxa"/>
          </w:tcPr>
          <w:p w:rsidR="003F7F6C" w:rsidRPr="00E31AAE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3F7F6C" w:rsidRPr="00E31AAE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E48D8" w:rsidRPr="00E31AAE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9E48D8" w:rsidRPr="00E31AAE" w:rsidRDefault="009E48D8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9E48D8" w:rsidRPr="00E31AAE" w:rsidRDefault="009E48D8" w:rsidP="00481EA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短期出險率保單明細暫存檔</w:t>
            </w:r>
          </w:p>
        </w:tc>
        <w:tc>
          <w:tcPr>
            <w:tcW w:w="2971" w:type="dxa"/>
          </w:tcPr>
          <w:p w:rsidR="009E48D8" w:rsidRPr="00E31AAE" w:rsidRDefault="00734634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 w:rsidR="009E48D8" w:rsidRPr="00E31AAE">
              <w:rPr>
                <w:rFonts w:ascii="細明體" w:eastAsia="細明體" w:hAnsi="細明體" w:hint="eastAsia"/>
                <w:sz w:val="20"/>
                <w:szCs w:val="20"/>
              </w:rPr>
              <w:t>N100</w:t>
            </w:r>
          </w:p>
        </w:tc>
        <w:tc>
          <w:tcPr>
            <w:tcW w:w="800" w:type="dxa"/>
          </w:tcPr>
          <w:p w:rsidR="009E48D8" w:rsidRPr="00E31AAE" w:rsidRDefault="009E48D8" w:rsidP="00207C2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9E48D8" w:rsidRPr="00E31AAE" w:rsidRDefault="009E48D8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9E48D8" w:rsidRPr="00E31AAE" w:rsidRDefault="009E48D8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E48D8" w:rsidRPr="00E31AAE" w:rsidRDefault="009E48D8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9E48D8" w:rsidRPr="00E31AAE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9E48D8" w:rsidRPr="00E31AAE" w:rsidRDefault="009E48D8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9E48D8" w:rsidRPr="004902F3" w:rsidRDefault="009E48D8" w:rsidP="00481EA1">
            <w:pPr>
              <w:jc w:val="center"/>
              <w:rPr>
                <w:rFonts w:ascii="細明體" w:eastAsia="細明體" w:hAnsi="細明體" w:hint="eastAsia"/>
                <w:strike/>
                <w:sz w:val="20"/>
                <w:szCs w:val="20"/>
              </w:rPr>
            </w:pPr>
            <w:r w:rsidRPr="004902F3">
              <w:rPr>
                <w:rFonts w:ascii="細明體" w:eastAsia="細明體" w:hAnsi="細明體" w:hint="eastAsia"/>
                <w:strike/>
                <w:sz w:val="20"/>
                <w:szCs w:val="20"/>
              </w:rPr>
              <w:t>商品基本資料定義檔</w:t>
            </w:r>
          </w:p>
        </w:tc>
        <w:tc>
          <w:tcPr>
            <w:tcW w:w="2971" w:type="dxa"/>
          </w:tcPr>
          <w:p w:rsidR="009E48D8" w:rsidRPr="004902F3" w:rsidRDefault="009E48D8" w:rsidP="00481EA1">
            <w:pPr>
              <w:rPr>
                <w:rFonts w:ascii="細明體" w:eastAsia="細明體" w:hAnsi="細明體" w:hint="eastAsia"/>
                <w:strike/>
                <w:sz w:val="20"/>
                <w:szCs w:val="20"/>
              </w:rPr>
            </w:pPr>
            <w:r w:rsidRPr="004902F3">
              <w:rPr>
                <w:rFonts w:ascii="細明體" w:eastAsia="細明體" w:hAnsi="細明體"/>
                <w:strike/>
                <w:sz w:val="20"/>
                <w:szCs w:val="20"/>
              </w:rPr>
              <w:t>DTAGA001_PROD_DEFI</w:t>
            </w:r>
          </w:p>
        </w:tc>
        <w:tc>
          <w:tcPr>
            <w:tcW w:w="800" w:type="dxa"/>
          </w:tcPr>
          <w:p w:rsidR="009E48D8" w:rsidRPr="004902F3" w:rsidRDefault="009E48D8" w:rsidP="004911E4">
            <w:pPr>
              <w:jc w:val="center"/>
              <w:rPr>
                <w:rFonts w:ascii="細明體" w:eastAsia="細明體" w:hAnsi="細明體" w:hint="eastAsia"/>
                <w:strike/>
                <w:sz w:val="20"/>
                <w:szCs w:val="20"/>
              </w:rPr>
            </w:pPr>
            <w:r w:rsidRPr="004902F3">
              <w:rPr>
                <w:rFonts w:ascii="細明體" w:eastAsia="細明體" w:hAnsi="細明體" w:hint="eastAsia"/>
                <w:strike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9E48D8" w:rsidRPr="004902F3" w:rsidRDefault="009E48D8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trike/>
                <w:sz w:val="20"/>
                <w:szCs w:val="20"/>
              </w:rPr>
            </w:pPr>
            <w:r w:rsidRPr="004902F3">
              <w:rPr>
                <w:rFonts w:ascii="細明體" w:eastAsia="細明體" w:hAnsi="細明體" w:hint="eastAsia"/>
                <w:strike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E48D8" w:rsidRPr="004902F3" w:rsidRDefault="009E48D8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trike/>
                <w:sz w:val="20"/>
                <w:szCs w:val="20"/>
              </w:rPr>
            </w:pPr>
            <w:r w:rsidRPr="004902F3">
              <w:rPr>
                <w:rFonts w:ascii="細明體" w:eastAsia="細明體" w:hAnsi="細明體" w:hint="eastAsia"/>
                <w:strike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E48D8" w:rsidRPr="004902F3" w:rsidRDefault="009E48D8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trike/>
                <w:sz w:val="20"/>
                <w:szCs w:val="20"/>
              </w:rPr>
            </w:pPr>
            <w:r w:rsidRPr="004902F3">
              <w:rPr>
                <w:rFonts w:ascii="細明體" w:eastAsia="細明體" w:hAnsi="細明體" w:hint="eastAsia"/>
                <w:strike/>
                <w:sz w:val="20"/>
                <w:szCs w:val="20"/>
              </w:rPr>
              <w:t>□</w:t>
            </w:r>
          </w:p>
        </w:tc>
      </w:tr>
      <w:tr w:rsidR="009E48D8" w:rsidRPr="00E31AAE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9E48D8" w:rsidRPr="00E31AAE" w:rsidRDefault="009E48D8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9E48D8" w:rsidRPr="00E31AAE" w:rsidRDefault="009E48D8" w:rsidP="00481EA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主約投保紀錄檔</w:t>
            </w:r>
          </w:p>
        </w:tc>
        <w:tc>
          <w:tcPr>
            <w:tcW w:w="2971" w:type="dxa"/>
          </w:tcPr>
          <w:p w:rsidR="009E48D8" w:rsidRPr="00E31AAE" w:rsidRDefault="009E48D8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/>
                <w:sz w:val="20"/>
                <w:szCs w:val="20"/>
              </w:rPr>
              <w:t>DTAB0001</w:t>
            </w:r>
          </w:p>
        </w:tc>
        <w:tc>
          <w:tcPr>
            <w:tcW w:w="800" w:type="dxa"/>
          </w:tcPr>
          <w:p w:rsidR="009E48D8" w:rsidRPr="00E31AAE" w:rsidRDefault="009E48D8" w:rsidP="004911E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9E48D8" w:rsidRPr="00E31AAE" w:rsidRDefault="009D3B8E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E48D8" w:rsidRPr="00E31AAE" w:rsidRDefault="009E48D8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E48D8" w:rsidRPr="00E31AAE" w:rsidRDefault="009E48D8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E2E2B" w:rsidRPr="00E31AAE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DE2E2B" w:rsidRPr="00E31AAE" w:rsidRDefault="00DE2E2B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DE2E2B" w:rsidRPr="00E31AAE" w:rsidRDefault="00DE2E2B" w:rsidP="00481EA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附約投保紀錄檔</w:t>
            </w:r>
          </w:p>
        </w:tc>
        <w:tc>
          <w:tcPr>
            <w:tcW w:w="2971" w:type="dxa"/>
          </w:tcPr>
          <w:p w:rsidR="00DE2E2B" w:rsidRPr="00E31AAE" w:rsidRDefault="00DE2E2B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/>
                <w:sz w:val="20"/>
                <w:szCs w:val="20"/>
              </w:rPr>
              <w:t>DTAB000</w:t>
            </w: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800" w:type="dxa"/>
          </w:tcPr>
          <w:p w:rsidR="00DE2E2B" w:rsidRPr="00E31AAE" w:rsidRDefault="00DE2E2B" w:rsidP="00CD5C5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DE2E2B" w:rsidRPr="00E31AAE" w:rsidRDefault="00DE2E2B" w:rsidP="00CD5C5F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E2E2B" w:rsidRPr="00E31AAE" w:rsidRDefault="00DE2E2B" w:rsidP="00CD5C5F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E2E2B" w:rsidRPr="00E31AAE" w:rsidRDefault="00DE2E2B" w:rsidP="00CD5C5F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E31AAE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E31AAE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31AAE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E31AAE" w:rsidTr="006D5962">
        <w:tc>
          <w:tcPr>
            <w:tcW w:w="720" w:type="dxa"/>
          </w:tcPr>
          <w:p w:rsidR="009D2AE6" w:rsidRPr="00E31AAE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E31AAE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E31AAE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C7932" w:rsidRPr="00E31AAE" w:rsidTr="006D5962">
        <w:tc>
          <w:tcPr>
            <w:tcW w:w="720" w:type="dxa"/>
          </w:tcPr>
          <w:p w:rsidR="00FC7932" w:rsidRPr="00E31AAE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E31AAE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678" w:type="dxa"/>
          </w:tcPr>
          <w:p w:rsidR="00FC7932" w:rsidRPr="00E31AAE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E31AAE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C7932" w:rsidRPr="00E31AAE" w:rsidTr="006D5962">
        <w:tc>
          <w:tcPr>
            <w:tcW w:w="720" w:type="dxa"/>
          </w:tcPr>
          <w:p w:rsidR="00FC7932" w:rsidRPr="00E31AAE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E31AAE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678" w:type="dxa"/>
          </w:tcPr>
          <w:p w:rsidR="00FC7932" w:rsidRPr="00E31AAE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1AAE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C7932" w:rsidRPr="00E31AAE" w:rsidTr="006D5962">
        <w:tc>
          <w:tcPr>
            <w:tcW w:w="720" w:type="dxa"/>
          </w:tcPr>
          <w:p w:rsidR="00FC7932" w:rsidRPr="00E31AAE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E31AAE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E31AAE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678" w:type="dxa"/>
          </w:tcPr>
          <w:p w:rsidR="00FC7932" w:rsidRPr="00E31AAE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1AAE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2B150C" w:rsidRPr="00E31AAE" w:rsidTr="006D5962">
        <w:tc>
          <w:tcPr>
            <w:tcW w:w="720" w:type="dxa"/>
          </w:tcPr>
          <w:p w:rsidR="002B150C" w:rsidRPr="00E31AAE" w:rsidRDefault="002B150C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2B150C" w:rsidRDefault="002B15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取得理賠支出率年月</w:t>
            </w:r>
          </w:p>
        </w:tc>
        <w:tc>
          <w:tcPr>
            <w:tcW w:w="4678" w:type="dxa"/>
          </w:tcPr>
          <w:p w:rsidR="002B150C" w:rsidRDefault="002B150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AA_N0Z001.getCurnClamYYMM</w:t>
            </w:r>
          </w:p>
        </w:tc>
      </w:tr>
      <w:tr w:rsidR="00032DF2" w:rsidRPr="00E31AAE" w:rsidTr="006D5962">
        <w:tc>
          <w:tcPr>
            <w:tcW w:w="720" w:type="dxa"/>
          </w:tcPr>
          <w:p w:rsidR="00032DF2" w:rsidRPr="00E31AAE" w:rsidRDefault="00032DF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032DF2" w:rsidRDefault="00032DF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取得短期險險別陣列</w:t>
            </w:r>
          </w:p>
        </w:tc>
        <w:tc>
          <w:tcPr>
            <w:tcW w:w="4678" w:type="dxa"/>
          </w:tcPr>
          <w:p w:rsidR="00032DF2" w:rsidRDefault="00032DF2" w:rsidP="00032DF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2DF2">
              <w:rPr>
                <w:rFonts w:ascii="細明體" w:eastAsia="細明體" w:hAnsi="細明體"/>
                <w:sz w:val="20"/>
                <w:szCs w:val="20"/>
              </w:rPr>
              <w:t>ZZ_R0Z001.fetchREG_CONT</w:t>
            </w:r>
          </w:p>
        </w:tc>
      </w:tr>
    </w:tbl>
    <w:p w:rsidR="00EE3AFD" w:rsidRPr="00E31AAE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07BC0" w:rsidRPr="00E31AAE" w:rsidRDefault="00407BC0" w:rsidP="00407BC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批次基本資料：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2F3D0C" w:rsidRPr="00E31AAE" w:rsidTr="00207C20">
        <w:trPr>
          <w:trHeight w:val="120"/>
        </w:trPr>
        <w:tc>
          <w:tcPr>
            <w:tcW w:w="1672" w:type="dxa"/>
          </w:tcPr>
          <w:p w:rsidR="002F3D0C" w:rsidRPr="00E31AAE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2F3D0C" w:rsidRPr="00E31AAE" w:rsidRDefault="00AA4168" w:rsidP="004A3E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/>
                <w:sz w:val="20"/>
                <w:szCs w:val="20"/>
              </w:rPr>
              <w:t>JAA</w:t>
            </w:r>
            <w:r w:rsidR="008B150B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E31AAE">
              <w:rPr>
                <w:rFonts w:ascii="細明體" w:eastAsia="細明體" w:hAnsi="細明體"/>
                <w:sz w:val="20"/>
                <w:szCs w:val="20"/>
              </w:rPr>
              <w:t>MN101</w:t>
            </w:r>
          </w:p>
        </w:tc>
      </w:tr>
      <w:tr w:rsidR="002F3D0C" w:rsidRPr="00E31AAE" w:rsidTr="00207C20">
        <w:trPr>
          <w:trHeight w:val="120"/>
        </w:trPr>
        <w:tc>
          <w:tcPr>
            <w:tcW w:w="1672" w:type="dxa"/>
          </w:tcPr>
          <w:p w:rsidR="002F3D0C" w:rsidRPr="00E31AAE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2F3D0C" w:rsidRPr="00E31AAE" w:rsidRDefault="00FE4DC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F3D0C" w:rsidRPr="00E31AAE" w:rsidTr="00207C20">
        <w:trPr>
          <w:trHeight w:val="120"/>
        </w:trPr>
        <w:tc>
          <w:tcPr>
            <w:tcW w:w="1672" w:type="dxa"/>
          </w:tcPr>
          <w:p w:rsidR="002F3D0C" w:rsidRPr="00E31AAE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次系統名稱</w:t>
            </w:r>
          </w:p>
        </w:tc>
        <w:tc>
          <w:tcPr>
            <w:tcW w:w="8408" w:type="dxa"/>
          </w:tcPr>
          <w:p w:rsidR="002F3D0C" w:rsidRPr="00E31AAE" w:rsidRDefault="00487A5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</w:p>
        </w:tc>
      </w:tr>
      <w:tr w:rsidR="002F3D0C" w:rsidRPr="00E31AAE" w:rsidTr="00207C20">
        <w:trPr>
          <w:trHeight w:val="120"/>
        </w:trPr>
        <w:tc>
          <w:tcPr>
            <w:tcW w:w="1672" w:type="dxa"/>
          </w:tcPr>
          <w:p w:rsidR="002F3D0C" w:rsidRPr="00E31AAE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2F3D0C" w:rsidRPr="00E31AAE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2F3D0C" w:rsidRPr="00E31AAE" w:rsidTr="00207C20">
        <w:trPr>
          <w:trHeight w:val="120"/>
        </w:trPr>
        <w:tc>
          <w:tcPr>
            <w:tcW w:w="1672" w:type="dxa"/>
          </w:tcPr>
          <w:p w:rsidR="002F3D0C" w:rsidRPr="00E31AAE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2F3D0C" w:rsidRPr="00E31AAE" w:rsidRDefault="00AF7D7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default</w:t>
            </w:r>
          </w:p>
        </w:tc>
      </w:tr>
    </w:tbl>
    <w:p w:rsidR="00787ECE" w:rsidRPr="00E31AAE" w:rsidRDefault="00787ECE" w:rsidP="00407BC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E31AAE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傳入參數：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1A503B" w:rsidRPr="00E31AAE" w:rsidTr="00207C20">
        <w:tc>
          <w:tcPr>
            <w:tcW w:w="720" w:type="dxa"/>
          </w:tcPr>
          <w:p w:rsidR="001A503B" w:rsidRPr="00E31AAE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1A503B" w:rsidRPr="00E31AAE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1A503B" w:rsidRPr="00E31AAE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1A503B" w:rsidRPr="00E31AAE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0E1419" w:rsidRPr="00E31AAE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E1419" w:rsidRPr="00E31AAE" w:rsidRDefault="000E141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0E1419" w:rsidRPr="00E31AAE" w:rsidRDefault="000E1419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執行年月起</w:t>
            </w:r>
          </w:p>
        </w:tc>
        <w:tc>
          <w:tcPr>
            <w:tcW w:w="3465" w:type="dxa"/>
          </w:tcPr>
          <w:p w:rsidR="000E1419" w:rsidRPr="00E31AAE" w:rsidRDefault="000E1419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0E1419" w:rsidRPr="00E31AAE" w:rsidRDefault="000E141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E1419" w:rsidRPr="00E31AAE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E1419" w:rsidRPr="00E31AAE" w:rsidRDefault="000E141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0E1419" w:rsidRPr="00E31AAE" w:rsidRDefault="000E1419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執行年月迄</w:t>
            </w:r>
          </w:p>
        </w:tc>
        <w:tc>
          <w:tcPr>
            <w:tcW w:w="3465" w:type="dxa"/>
          </w:tcPr>
          <w:p w:rsidR="000E1419" w:rsidRPr="00E31AAE" w:rsidRDefault="000E1419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0E1419" w:rsidRPr="00E31AAE" w:rsidRDefault="000E141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87ECE" w:rsidRPr="00E31AAE" w:rsidRDefault="00787ECE" w:rsidP="00787EC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E31AAE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各項交易快速連結：</w:t>
      </w:r>
    </w:p>
    <w:p w:rsidR="00787ECE" w:rsidRPr="00E31AAE" w:rsidRDefault="00787ECE" w:rsidP="00787ECE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kern w:val="2"/>
          <w:lang w:eastAsia="zh-TW"/>
        </w:rPr>
      </w:pPr>
    </w:p>
    <w:p w:rsidR="004D4A5A" w:rsidRPr="00E31AAE" w:rsidRDefault="004D4A5A" w:rsidP="004D4A5A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C51351" w:rsidRPr="00E31AAE" w:rsidRDefault="00D63035" w:rsidP="002E2807">
      <w:pPr>
        <w:pStyle w:val="Tabletext"/>
        <w:keepLines w:val="0"/>
        <w:widowControl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r w:rsidR="00C51351" w:rsidRPr="00E31AAE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程式內容：</w:t>
      </w:r>
    </w:p>
    <w:p w:rsidR="001821E2" w:rsidRPr="00E31AAE" w:rsidRDefault="001821E2" w:rsidP="001821E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初始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件數歸零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/>
          <w:kern w:val="2"/>
          <w:lang w:eastAsia="zh-TW"/>
        </w:rPr>
        <w:t>執行年月起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/>
          <w:kern w:val="2"/>
          <w:lang w:eastAsia="zh-TW"/>
        </w:rPr>
        <w:t>執行年月迄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/>
          <w:kern w:val="2"/>
          <w:lang w:eastAsia="zh-TW"/>
        </w:rPr>
        <w:t>刪除件數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/>
          <w:kern w:val="2"/>
          <w:lang w:eastAsia="zh-TW"/>
        </w:rPr>
        <w:t>主約輸入件數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/>
          <w:kern w:val="2"/>
          <w:lang w:eastAsia="zh-TW"/>
        </w:rPr>
        <w:t>附約輸入件數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主約輸出件數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附約輸出件數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主約錯誤件數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附約錯誤件數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錯誤件數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設定變數初始值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$開始日期 = </w:t>
      </w:r>
      <w:r w:rsidRPr="00E31AAE">
        <w:rPr>
          <w:rFonts w:ascii="細明體" w:eastAsia="細明體" w:hAnsi="細明體"/>
          <w:kern w:val="2"/>
          <w:lang w:eastAsia="zh-TW"/>
        </w:rPr>
        <w:t>“”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$結束日期 = </w:t>
      </w:r>
      <w:r w:rsidRPr="00E31AAE">
        <w:rPr>
          <w:rFonts w:ascii="細明體" w:eastAsia="細明體" w:hAnsi="細明體"/>
          <w:kern w:val="2"/>
          <w:lang w:eastAsia="zh-TW"/>
        </w:rPr>
        <w:t>“”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$執行年月起 = </w:t>
      </w:r>
      <w:r w:rsidRPr="00E31AAE">
        <w:rPr>
          <w:rFonts w:ascii="細明體" w:eastAsia="細明體" w:hAnsi="細明體"/>
          <w:kern w:val="2"/>
          <w:lang w:eastAsia="zh-TW"/>
        </w:rPr>
        <w:t>“”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$執行年月迄 = </w:t>
      </w:r>
      <w:r w:rsidRPr="00E31AAE">
        <w:rPr>
          <w:rFonts w:ascii="細明體" w:eastAsia="細明體" w:hAnsi="細明體"/>
          <w:kern w:val="2"/>
          <w:lang w:eastAsia="zh-TW"/>
        </w:rPr>
        <w:t>“”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$</w:t>
      </w:r>
      <w:r w:rsidR="00D52674">
        <w:rPr>
          <w:rFonts w:ascii="細明體" w:eastAsia="細明體" w:hAnsi="細明體" w:hint="eastAsia"/>
          <w:kern w:val="2"/>
          <w:lang w:eastAsia="zh-TW"/>
        </w:rPr>
        <w:t>支出率年月</w:t>
      </w:r>
      <w:r w:rsidRPr="00E31AAE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E31AAE">
        <w:rPr>
          <w:rFonts w:ascii="細明體" w:eastAsia="細明體" w:hAnsi="細明體"/>
          <w:kern w:val="2"/>
          <w:lang w:eastAsia="zh-TW"/>
        </w:rPr>
        <w:t>“”</w:t>
      </w:r>
    </w:p>
    <w:p w:rsidR="001821E2" w:rsidRPr="00E31AAE" w:rsidRDefault="001821E2" w:rsidP="001821E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傳入參數檢核</w:t>
      </w:r>
    </w:p>
    <w:p w:rsidR="001821E2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951FAC">
        <w:rPr>
          <w:rFonts w:ascii="細明體" w:eastAsia="細明體" w:hAnsi="細明體" w:hint="eastAsia"/>
        </w:rPr>
        <w:t>AA_N0Z001.getCurnClamYYMM()</w:t>
      </w:r>
      <w:r w:rsidRPr="00E31AAE">
        <w:rPr>
          <w:rFonts w:ascii="細明體" w:eastAsia="細明體" w:hAnsi="細明體" w:hint="eastAsia"/>
          <w:kern w:val="2"/>
          <w:lang w:eastAsia="zh-TW"/>
        </w:rPr>
        <w:t xml:space="preserve"> 取得 $</w:t>
      </w:r>
      <w:r w:rsidR="00D52674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B10499" w:rsidRPr="00E31AAE" w:rsidRDefault="00B10499" w:rsidP="00B1049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Call </w:t>
      </w:r>
      <w:r w:rsidRPr="00B10499">
        <w:rPr>
          <w:rFonts w:ascii="細明體" w:eastAsia="細明體" w:hAnsi="細明體"/>
          <w:kern w:val="2"/>
          <w:lang w:eastAsia="zh-TW"/>
        </w:rPr>
        <w:t>ZZ_R0Z001.fetchREG_CONT("535", "</w:t>
      </w:r>
      <w:r>
        <w:rPr>
          <w:rFonts w:ascii="細明體" w:eastAsia="細明體" w:hAnsi="細明體"/>
          <w:kern w:val="2"/>
          <w:lang w:eastAsia="zh-TW"/>
        </w:rPr>
        <w:t>2</w:t>
      </w:r>
      <w:r w:rsidRPr="00B10499">
        <w:rPr>
          <w:rFonts w:ascii="細明體" w:eastAsia="細明體" w:hAnsi="細明體"/>
          <w:kern w:val="2"/>
          <w:lang w:eastAsia="zh-TW"/>
        </w:rPr>
        <w:t>")</w:t>
      </w:r>
      <w:r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取得 $特殊設定</w:t>
      </w:r>
      <w:r w:rsidR="00300634">
        <w:rPr>
          <w:rFonts w:ascii="細明體" w:eastAsia="細明體" w:hAnsi="細明體" w:hint="eastAsia"/>
          <w:kern w:val="2"/>
          <w:lang w:eastAsia="zh-TW"/>
        </w:rPr>
        <w:t>檔</w:t>
      </w:r>
      <w:r>
        <w:rPr>
          <w:rFonts w:ascii="細明體" w:eastAsia="細明體" w:hAnsi="細明體" w:hint="eastAsia"/>
          <w:kern w:val="2"/>
          <w:lang w:eastAsia="zh-TW"/>
        </w:rPr>
        <w:t>.險別陣列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有傳入參數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 xml:space="preserve">IF 傳入參數.執行年月起 = </w:t>
      </w:r>
      <w:r w:rsidRPr="00E31AAE">
        <w:rPr>
          <w:rFonts w:ascii="細明體" w:eastAsia="細明體" w:hAnsi="細明體"/>
          <w:kern w:val="2"/>
          <w:lang w:eastAsia="zh-TW"/>
        </w:rPr>
        <w:t>“”</w:t>
      </w:r>
      <w:r w:rsidRPr="00E31AAE">
        <w:rPr>
          <w:rFonts w:ascii="細明體" w:eastAsia="細明體" w:hAnsi="細明體" w:hint="eastAsia"/>
          <w:lang w:eastAsia="zh-TW"/>
        </w:rPr>
        <w:t xml:space="preserve"> OR 傳入參數.執行年月迄 = </w:t>
      </w:r>
      <w:r w:rsidRPr="00E31AAE">
        <w:rPr>
          <w:rFonts w:ascii="細明體" w:eastAsia="細明體" w:hAnsi="細明體"/>
          <w:kern w:val="2"/>
          <w:lang w:eastAsia="zh-TW"/>
        </w:rPr>
        <w:t>“”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顯示錯誤訊息「傳入參數有誤」，程式中止。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ELSE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$執行年月起 = 傳入參數.執行年月起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$執行年月迄 = 傳入參數.執行年月迄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END IF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無傳入參數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$執行年月起 = $</w:t>
      </w:r>
      <w:r w:rsidR="00D52674">
        <w:rPr>
          <w:rFonts w:ascii="細明體" w:eastAsia="細明體" w:hAnsi="細明體" w:hint="eastAsia"/>
          <w:lang w:eastAsia="zh-TW"/>
        </w:rPr>
        <w:t>支出率年月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$執行年月迄 = $</w:t>
      </w:r>
      <w:r w:rsidR="00D52674">
        <w:rPr>
          <w:rFonts w:ascii="細明體" w:eastAsia="細明體" w:hAnsi="細明體" w:hint="eastAsia"/>
          <w:lang w:eastAsia="zh-TW"/>
        </w:rPr>
        <w:t>支出率年月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$開始日期 = 取得 $執行年月起 的第一天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$結束日期 = 取得 $執行年月迄 的最後一天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設定件數：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/>
          <w:kern w:val="2"/>
          <w:lang w:eastAsia="zh-TW"/>
        </w:rPr>
        <w:t>執行年月起</w:t>
      </w:r>
      <w:r w:rsidRPr="00E31AAE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E31AAE">
        <w:rPr>
          <w:rFonts w:ascii="細明體" w:eastAsia="細明體" w:hAnsi="細明體" w:hint="eastAsia"/>
          <w:lang w:eastAsia="zh-TW"/>
        </w:rPr>
        <w:t>$執行年月起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執行年月迄 = $執行年月迄</w:t>
      </w:r>
    </w:p>
    <w:p w:rsidR="001821E2" w:rsidRPr="00E31AAE" w:rsidRDefault="001821E2" w:rsidP="001821E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清除檔案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刪除</w:t>
      </w:r>
      <w:r w:rsidRPr="00E31AAE">
        <w:rPr>
          <w:rFonts w:ascii="細明體" w:eastAsia="細明體" w:hAnsi="細明體" w:hint="eastAsia"/>
          <w:lang w:eastAsia="zh-TW"/>
        </w:rPr>
        <w:t>DT</w:t>
      </w:r>
      <w:r w:rsidR="004229F9">
        <w:rPr>
          <w:rFonts w:ascii="細明體" w:eastAsia="細明體" w:hAnsi="細明體" w:hint="eastAsia"/>
          <w:lang w:eastAsia="zh-TW"/>
        </w:rPr>
        <w:t>AA</w:t>
      </w:r>
      <w:r w:rsidRPr="00E31AAE">
        <w:rPr>
          <w:rFonts w:ascii="細明體" w:eastAsia="細明體" w:hAnsi="細明體" w:hint="eastAsia"/>
          <w:lang w:eastAsia="zh-TW"/>
        </w:rPr>
        <w:t>N100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刪除條件：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DT</w:t>
      </w:r>
      <w:r w:rsidR="004229F9">
        <w:rPr>
          <w:rFonts w:ascii="細明體" w:eastAsia="細明體" w:hAnsi="細明體" w:hint="eastAsia"/>
          <w:lang w:eastAsia="zh-TW"/>
        </w:rPr>
        <w:t>AA</w:t>
      </w:r>
      <w:r w:rsidRPr="00E31AAE">
        <w:rPr>
          <w:rFonts w:ascii="細明體" w:eastAsia="細明體" w:hAnsi="細明體" w:hint="eastAsia"/>
          <w:lang w:eastAsia="zh-TW"/>
        </w:rPr>
        <w:t>N100.查詢年月 &gt;= $執行年月起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DT</w:t>
      </w:r>
      <w:r w:rsidR="004229F9">
        <w:rPr>
          <w:rFonts w:ascii="細明體" w:eastAsia="細明體" w:hAnsi="細明體" w:hint="eastAsia"/>
          <w:lang w:eastAsia="zh-TW"/>
        </w:rPr>
        <w:t>AA</w:t>
      </w:r>
      <w:r w:rsidRPr="00E31AAE">
        <w:rPr>
          <w:rFonts w:ascii="細明體" w:eastAsia="細明體" w:hAnsi="細明體" w:hint="eastAsia"/>
          <w:lang w:eastAsia="zh-TW"/>
        </w:rPr>
        <w:t>N100.查詢年月 &lt;= $執行年月迄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刪除成功：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設定刪除件數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刪除失敗：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錯誤件數+1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顯示錯誤訊息「刪除DT</w:t>
      </w:r>
      <w:r w:rsidR="004229F9">
        <w:rPr>
          <w:rFonts w:ascii="細明體" w:eastAsia="細明體" w:hAnsi="細明體" w:hint="eastAsia"/>
          <w:lang w:eastAsia="zh-TW"/>
        </w:rPr>
        <w:t>AA</w:t>
      </w:r>
      <w:r w:rsidRPr="00E31AAE">
        <w:rPr>
          <w:rFonts w:ascii="細明體" w:eastAsia="細明體" w:hAnsi="細明體" w:hint="eastAsia"/>
          <w:lang w:eastAsia="zh-TW"/>
        </w:rPr>
        <w:t>N100有誤」，程式中止。</w:t>
      </w:r>
    </w:p>
    <w:p w:rsidR="001821E2" w:rsidRPr="00E31AAE" w:rsidRDefault="001821E2" w:rsidP="001821E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抽取健康險之主約保單明細（參考SQL_01）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讀取DTAB0001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DTAB0001.保單號碼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DTAB0001.險別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DTAB0001.被保人ID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DTAB0001.投保日期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DTAB0001.投保日期 &gt;= $開始日期</w:t>
      </w:r>
    </w:p>
    <w:p w:rsidR="001821E2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DTAB0001.投保日期 &lt;= $結束日期</w:t>
      </w:r>
    </w:p>
    <w:p w:rsidR="00032DF2" w:rsidRPr="00E31AAE" w:rsidRDefault="00032DF2" w:rsidP="0030063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DTAB0001.險別在</w:t>
      </w:r>
      <w:r w:rsidR="00300634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00634" w:rsidRPr="00300634">
        <w:rPr>
          <w:rFonts w:ascii="細明體" w:eastAsia="細明體" w:hAnsi="細明體" w:hint="eastAsia"/>
          <w:kern w:val="2"/>
          <w:lang w:eastAsia="zh-TW"/>
        </w:rPr>
        <w:t>$特殊設定檔.險別陣列</w:t>
      </w:r>
      <w:r w:rsidR="00300634">
        <w:rPr>
          <w:rFonts w:ascii="細明體" w:eastAsia="細明體" w:hAnsi="細明體" w:hint="eastAsia"/>
          <w:kern w:val="2"/>
          <w:lang w:eastAsia="zh-TW"/>
        </w:rPr>
        <w:t>中</w:t>
      </w:r>
    </w:p>
    <w:p w:rsidR="001821E2" w:rsidRPr="00032DF2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 xml:space="preserve">JOIN </w:t>
      </w:r>
      <w:r w:rsidRPr="00032DF2">
        <w:rPr>
          <w:rFonts w:ascii="細明體" w:eastAsia="細明體" w:hAnsi="細明體"/>
          <w:strike/>
          <w:kern w:val="2"/>
        </w:rPr>
        <w:t>DTAGA001_PROD_DEFI</w:t>
      </w:r>
    </w:p>
    <w:p w:rsidR="001821E2" w:rsidRPr="00032DF2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>讀取條件：</w:t>
      </w:r>
    </w:p>
    <w:p w:rsidR="001821E2" w:rsidRPr="00032DF2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 xml:space="preserve">DTAGA001_PROD_DEFI.產品保險責任 = </w:t>
      </w:r>
      <w:r w:rsidRPr="00032DF2">
        <w:rPr>
          <w:rFonts w:ascii="細明體" w:eastAsia="細明體" w:hAnsi="細明體"/>
          <w:strike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032DF2">
          <w:rPr>
            <w:rFonts w:ascii="細明體" w:eastAsia="細明體" w:hAnsi="細明體" w:hint="eastAsia"/>
            <w:strike/>
            <w:kern w:val="2"/>
            <w:lang w:eastAsia="zh-TW"/>
          </w:rPr>
          <w:t>2</w:t>
        </w:r>
        <w:r w:rsidRPr="00032DF2">
          <w:rPr>
            <w:rFonts w:ascii="細明體" w:eastAsia="細明體" w:hAnsi="細明體"/>
            <w:strike/>
            <w:kern w:val="2"/>
            <w:lang w:eastAsia="zh-TW"/>
          </w:rPr>
          <w:t>”</w:t>
        </w:r>
      </w:smartTag>
    </w:p>
    <w:p w:rsidR="001821E2" w:rsidRPr="00032DF2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 xml:space="preserve">DTAGA001_PROD_DEFI.商品分類 = </w:t>
      </w:r>
      <w:r w:rsidRPr="00032DF2">
        <w:rPr>
          <w:rFonts w:ascii="細明體" w:eastAsia="細明體" w:hAnsi="細明體"/>
          <w:strike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032DF2">
          <w:rPr>
            <w:rFonts w:ascii="細明體" w:eastAsia="細明體" w:hAnsi="細明體" w:hint="eastAsia"/>
            <w:strike/>
            <w:kern w:val="2"/>
            <w:lang w:eastAsia="zh-TW"/>
          </w:rPr>
          <w:t>1</w:t>
        </w:r>
        <w:r w:rsidRPr="00032DF2">
          <w:rPr>
            <w:rFonts w:ascii="細明體" w:eastAsia="細明體" w:hAnsi="細明體"/>
            <w:strike/>
            <w:kern w:val="2"/>
            <w:lang w:eastAsia="zh-TW"/>
          </w:rPr>
          <w:t>”</w:t>
        </w:r>
      </w:smartTag>
    </w:p>
    <w:p w:rsidR="001821E2" w:rsidRPr="00032DF2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>DTAGA001_PROD_DEFI.商品代號 = DTAB0001.險別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查無資料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顯示錯誤訊息「查無主約主檔資料」，程式中止。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讀取失敗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顯示錯誤訊息「讀取主約主檔有誤」，程式中止。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讀取成功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設定主約輸入件數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 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</w:t>
      </w:r>
    </w:p>
    <w:tbl>
      <w:tblPr>
        <w:tblW w:w="0" w:type="auto"/>
        <w:tblInd w:w="2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8"/>
        <w:gridCol w:w="3150"/>
      </w:tblGrid>
      <w:tr w:rsidR="001821E2" w:rsidRPr="00481EA1" w:rsidTr="00481EA1">
        <w:tc>
          <w:tcPr>
            <w:tcW w:w="1258" w:type="dxa"/>
            <w:shd w:val="clear" w:color="auto" w:fill="FFFF99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3150" w:type="dxa"/>
            <w:shd w:val="clear" w:color="auto" w:fill="FFFF99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查詢年月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DTAB0001.投保日期 取年月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DTAB0001.保單號碼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險別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DTAB0001.險別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DTAB0001.險別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被保人ID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DTAB0001.被保人ID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投保始期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DTAB0001.投保日期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執行年月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D52674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</w:tr>
    </w:tbl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新增成功：主約輸出件數+1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新增失敗：主約錯誤件數+1，顯示錯誤訊息「新增DT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N100有誤，保單號碼+險別+被保人ID+投保日期」，程式繼續。</w:t>
      </w:r>
    </w:p>
    <w:p w:rsidR="001821E2" w:rsidRPr="00E31AAE" w:rsidRDefault="001821E2" w:rsidP="001821E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抽取健康險之附約保單明細（參考SQL_02）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讀取DTAB0002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DTAB0002.保單號碼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DTAB0002.險別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DTAB0002.被保人ID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DTAB0002.原始生效日期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DTAB0002.原始生效日期 &gt;= $開始日期+ </w:t>
      </w:r>
      <w:r w:rsidRPr="00E31AAE">
        <w:rPr>
          <w:rFonts w:ascii="細明體" w:eastAsia="細明體" w:hAnsi="細明體"/>
          <w:kern w:val="2"/>
          <w:lang w:eastAsia="zh-TW"/>
        </w:rPr>
        <w:t>“00:00: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E31AAE">
          <w:rPr>
            <w:rFonts w:ascii="細明體" w:eastAsia="細明體" w:hAnsi="細明體"/>
            <w:kern w:val="2"/>
            <w:lang w:eastAsia="zh-TW"/>
          </w:rPr>
          <w:t>00.000000”</w:t>
        </w:r>
      </w:smartTag>
    </w:p>
    <w:p w:rsidR="001821E2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DTAB0002.原始生效日期 &lt;= $結束日期</w:t>
      </w:r>
      <w:r w:rsidRPr="00E31AAE">
        <w:rPr>
          <w:rFonts w:ascii="細明體" w:eastAsia="細明體" w:hAnsi="細明體"/>
          <w:kern w:val="2"/>
          <w:lang w:eastAsia="zh-TW"/>
        </w:rPr>
        <w:t>+ “23:59:59.999999”</w:t>
      </w:r>
    </w:p>
    <w:p w:rsidR="00032DF2" w:rsidRPr="00E31AAE" w:rsidRDefault="00032DF2" w:rsidP="005E3D6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32DF2">
        <w:rPr>
          <w:rFonts w:ascii="細明體" w:eastAsia="細明體" w:hAnsi="細明體" w:hint="eastAsia"/>
          <w:kern w:val="2"/>
          <w:lang w:eastAsia="zh-TW"/>
        </w:rPr>
        <w:t>DTAB000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 w:rsidRPr="00032DF2">
        <w:rPr>
          <w:rFonts w:ascii="細明體" w:eastAsia="細明體" w:hAnsi="細明體" w:hint="eastAsia"/>
          <w:kern w:val="2"/>
          <w:lang w:eastAsia="zh-TW"/>
        </w:rPr>
        <w:t xml:space="preserve">.險別在 </w:t>
      </w:r>
      <w:r w:rsidR="005E3D66" w:rsidRPr="005E3D66">
        <w:rPr>
          <w:rFonts w:ascii="細明體" w:eastAsia="細明體" w:hAnsi="細明體" w:hint="eastAsia"/>
          <w:kern w:val="2"/>
          <w:lang w:eastAsia="zh-TW"/>
        </w:rPr>
        <w:t>$特殊設定檔.險別陣列中</w:t>
      </w:r>
    </w:p>
    <w:p w:rsidR="001821E2" w:rsidRPr="00032DF2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 xml:space="preserve">JOIN </w:t>
      </w:r>
      <w:r w:rsidRPr="00032DF2">
        <w:rPr>
          <w:rFonts w:ascii="細明體" w:eastAsia="細明體" w:hAnsi="細明體"/>
          <w:strike/>
          <w:kern w:val="2"/>
        </w:rPr>
        <w:t>DTAGA001_PROD_DEFI</w:t>
      </w:r>
    </w:p>
    <w:p w:rsidR="001821E2" w:rsidRPr="00032DF2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>讀取欄位：</w:t>
      </w:r>
    </w:p>
    <w:p w:rsidR="001821E2" w:rsidRPr="00032DF2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>DTAB0001.險別</w:t>
      </w:r>
    </w:p>
    <w:p w:rsidR="001821E2" w:rsidRPr="00032DF2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>讀取條件：</w:t>
      </w:r>
    </w:p>
    <w:p w:rsidR="001821E2" w:rsidRPr="00032DF2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 xml:space="preserve">DTAGA001_PROD_DEFI.產品保險責任 = </w:t>
      </w:r>
      <w:r w:rsidRPr="00032DF2">
        <w:rPr>
          <w:rFonts w:ascii="細明體" w:eastAsia="細明體" w:hAnsi="細明體"/>
          <w:strike/>
          <w:kern w:val="2"/>
          <w:lang w:eastAsia="zh-TW"/>
        </w:rPr>
        <w:t>“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32DF2">
          <w:rPr>
            <w:rFonts w:ascii="細明體" w:eastAsia="細明體" w:hAnsi="細明體" w:hint="eastAsia"/>
            <w:strike/>
            <w:kern w:val="2"/>
            <w:lang w:eastAsia="zh-TW"/>
          </w:rPr>
          <w:t>2</w:t>
        </w:r>
        <w:r w:rsidRPr="00032DF2">
          <w:rPr>
            <w:rFonts w:ascii="細明體" w:eastAsia="細明體" w:hAnsi="細明體"/>
            <w:strike/>
            <w:kern w:val="2"/>
            <w:lang w:eastAsia="zh-TW"/>
          </w:rPr>
          <w:t>”</w:t>
        </w:r>
      </w:smartTag>
    </w:p>
    <w:p w:rsidR="001821E2" w:rsidRPr="00032DF2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 xml:space="preserve">DTAGA001_PROD_DEFI.商品分類 = </w:t>
      </w:r>
      <w:r w:rsidRPr="00032DF2">
        <w:rPr>
          <w:rFonts w:ascii="細明體" w:eastAsia="細明體" w:hAnsi="細明體"/>
          <w:strike/>
          <w:kern w:val="2"/>
          <w:lang w:eastAsia="zh-TW"/>
        </w:rPr>
        <w:t>“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32DF2">
          <w:rPr>
            <w:rFonts w:ascii="細明體" w:eastAsia="細明體" w:hAnsi="細明體" w:hint="eastAsia"/>
            <w:strike/>
            <w:kern w:val="2"/>
            <w:lang w:eastAsia="zh-TW"/>
          </w:rPr>
          <w:t>2</w:t>
        </w:r>
        <w:r w:rsidRPr="00032DF2">
          <w:rPr>
            <w:rFonts w:ascii="細明體" w:eastAsia="細明體" w:hAnsi="細明體"/>
            <w:strike/>
            <w:kern w:val="2"/>
            <w:lang w:eastAsia="zh-TW"/>
          </w:rPr>
          <w:t>”</w:t>
        </w:r>
      </w:smartTag>
    </w:p>
    <w:p w:rsidR="001821E2" w:rsidRPr="00032DF2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>DTAGA001_PROD_DEFI.商品代號 = DTAB0002.險別</w:t>
      </w:r>
    </w:p>
    <w:p w:rsidR="001821E2" w:rsidRPr="005E3D66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E3D66">
        <w:rPr>
          <w:rFonts w:ascii="細明體" w:eastAsia="細明體" w:hAnsi="細明體" w:hint="eastAsia"/>
          <w:kern w:val="2"/>
          <w:lang w:eastAsia="zh-TW"/>
        </w:rPr>
        <w:t>JOIN DTAB0001</w:t>
      </w:r>
    </w:p>
    <w:p w:rsidR="001821E2" w:rsidRPr="005E3D66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E3D66">
        <w:rPr>
          <w:rFonts w:ascii="細明體" w:eastAsia="細明體" w:hAnsi="細明體" w:hint="eastAsia"/>
          <w:kern w:val="2"/>
          <w:lang w:eastAsia="zh-TW"/>
        </w:rPr>
        <w:t>DTAB0001.保單號碼 = DTAB0002.保單號碼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查無資料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顯示錯誤訊息「查無附約主檔資料」，程式中止。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讀取失敗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顯示錯誤訊息「讀取附約主檔有誤」，程式中止。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讀取成功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設定主約輸入件數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 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</w:t>
      </w: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8"/>
        <w:gridCol w:w="3962"/>
      </w:tblGrid>
      <w:tr w:rsidR="001821E2" w:rsidRPr="00481EA1" w:rsidTr="00481EA1">
        <w:tc>
          <w:tcPr>
            <w:tcW w:w="1258" w:type="dxa"/>
            <w:shd w:val="clear" w:color="auto" w:fill="FFFF99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3962" w:type="dxa"/>
            <w:shd w:val="clear" w:color="auto" w:fill="FFFF99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查詢年月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DTAB0002.原始生效日期 取年月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DTAB0002.保單號碼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險別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DTAB0002.險別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DTAB0001.險別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被保人ID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DTAB0002.被保人ID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投保始期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DTAB0002.原始生效日期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執行年月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D52674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</w:tr>
    </w:tbl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新增成功：主約輸出件數+1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新增失敗：主約錯誤件數+1，顯示錯誤訊息「新增DT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N100有誤，保單號碼+險別+被保人ID+投保日期」，程式繼續。</w:t>
      </w:r>
    </w:p>
    <w:p w:rsidR="001821E2" w:rsidRPr="00E31AAE" w:rsidRDefault="001821E2" w:rsidP="001821E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補抽前2個月的健康險主約保單明細（參考SQL_03）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讀取DTAB0001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DTAB0001.保單號碼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DTAB0001.險別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DTAB0001.被保人ID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DTAB0001.投保日期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DTAB0001.投保日期 &gt;= $開始日期 </w:t>
      </w:r>
      <w:r w:rsidRPr="00E31AAE">
        <w:rPr>
          <w:rFonts w:ascii="細明體" w:eastAsia="細明體" w:hAnsi="細明體"/>
          <w:kern w:val="2"/>
          <w:lang w:eastAsia="zh-TW"/>
        </w:rPr>
        <w:t>–</w:t>
      </w:r>
      <w:r w:rsidRPr="00E31AAE">
        <w:rPr>
          <w:rFonts w:ascii="細明體" w:eastAsia="細明體" w:hAnsi="細明體" w:hint="eastAsia"/>
          <w:kern w:val="2"/>
          <w:lang w:eastAsia="zh-TW"/>
        </w:rPr>
        <w:t xml:space="preserve"> 2個月</w:t>
      </w:r>
    </w:p>
    <w:p w:rsidR="001821E2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DTAB0001.投保日期 &lt;= $結束日期 </w:t>
      </w:r>
      <w:r w:rsidRPr="00E31AAE">
        <w:rPr>
          <w:rFonts w:ascii="細明體" w:eastAsia="細明體" w:hAnsi="細明體"/>
          <w:kern w:val="2"/>
          <w:lang w:eastAsia="zh-TW"/>
        </w:rPr>
        <w:t>–</w:t>
      </w:r>
      <w:r w:rsidRPr="00E31AAE">
        <w:rPr>
          <w:rFonts w:ascii="細明體" w:eastAsia="細明體" w:hAnsi="細明體" w:hint="eastAsia"/>
          <w:kern w:val="2"/>
          <w:lang w:eastAsia="zh-TW"/>
        </w:rPr>
        <w:t xml:space="preserve"> 2 個月</w:t>
      </w:r>
    </w:p>
    <w:p w:rsidR="00032DF2" w:rsidRPr="00E31AAE" w:rsidRDefault="00032DF2" w:rsidP="005E3D6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32DF2">
        <w:rPr>
          <w:rFonts w:ascii="細明體" w:eastAsia="細明體" w:hAnsi="細明體" w:hint="eastAsia"/>
          <w:kern w:val="2"/>
          <w:lang w:eastAsia="zh-TW"/>
        </w:rPr>
        <w:t xml:space="preserve">DTAB0001.險別在 </w:t>
      </w:r>
      <w:r w:rsidR="005E3D66" w:rsidRPr="005E3D66">
        <w:rPr>
          <w:rFonts w:ascii="細明體" w:eastAsia="細明體" w:hAnsi="細明體" w:hint="eastAsia"/>
          <w:kern w:val="2"/>
          <w:lang w:eastAsia="zh-TW"/>
        </w:rPr>
        <w:t>$特殊設定檔.險別陣列中</w:t>
      </w:r>
    </w:p>
    <w:p w:rsidR="001821E2" w:rsidRPr="00032DF2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 xml:space="preserve">JOIN </w:t>
      </w:r>
      <w:r w:rsidRPr="00032DF2">
        <w:rPr>
          <w:rFonts w:ascii="細明體" w:eastAsia="細明體" w:hAnsi="細明體"/>
          <w:strike/>
          <w:kern w:val="2"/>
        </w:rPr>
        <w:t>DTAGA001_PROD_DEFI</w:t>
      </w:r>
    </w:p>
    <w:p w:rsidR="001821E2" w:rsidRPr="00032DF2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>讀取條件：</w:t>
      </w:r>
    </w:p>
    <w:p w:rsidR="001821E2" w:rsidRPr="00032DF2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 xml:space="preserve">DTAGA001_PROD_DEFI.產品保險責任 = </w:t>
      </w:r>
      <w:r w:rsidRPr="00032DF2">
        <w:rPr>
          <w:rFonts w:ascii="細明體" w:eastAsia="細明體" w:hAnsi="細明體"/>
          <w:strike/>
          <w:kern w:val="2"/>
          <w:lang w:eastAsia="zh-TW"/>
        </w:rPr>
        <w:t>“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32DF2">
          <w:rPr>
            <w:rFonts w:ascii="細明體" w:eastAsia="細明體" w:hAnsi="細明體" w:hint="eastAsia"/>
            <w:strike/>
            <w:kern w:val="2"/>
            <w:lang w:eastAsia="zh-TW"/>
          </w:rPr>
          <w:t>2</w:t>
        </w:r>
        <w:r w:rsidRPr="00032DF2">
          <w:rPr>
            <w:rFonts w:ascii="細明體" w:eastAsia="細明體" w:hAnsi="細明體"/>
            <w:strike/>
            <w:kern w:val="2"/>
            <w:lang w:eastAsia="zh-TW"/>
          </w:rPr>
          <w:t>”</w:t>
        </w:r>
      </w:smartTag>
    </w:p>
    <w:p w:rsidR="001821E2" w:rsidRPr="00032DF2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 xml:space="preserve">DTAGA001_PROD_DEFI.商品分類 = </w:t>
      </w:r>
      <w:r w:rsidRPr="00032DF2">
        <w:rPr>
          <w:rFonts w:ascii="細明體" w:eastAsia="細明體" w:hAnsi="細明體"/>
          <w:strike/>
          <w:kern w:val="2"/>
          <w:lang w:eastAsia="zh-TW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032DF2">
          <w:rPr>
            <w:rFonts w:ascii="細明體" w:eastAsia="細明體" w:hAnsi="細明體" w:hint="eastAsia"/>
            <w:strike/>
            <w:kern w:val="2"/>
            <w:lang w:eastAsia="zh-TW"/>
          </w:rPr>
          <w:t>1</w:t>
        </w:r>
        <w:r w:rsidRPr="00032DF2">
          <w:rPr>
            <w:rFonts w:ascii="細明體" w:eastAsia="細明體" w:hAnsi="細明體"/>
            <w:strike/>
            <w:kern w:val="2"/>
            <w:lang w:eastAsia="zh-TW"/>
          </w:rPr>
          <w:t>”</w:t>
        </w:r>
      </w:smartTag>
    </w:p>
    <w:p w:rsidR="001821E2" w:rsidRPr="00032DF2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>DTAGA001_PROD_DEFI.商品代號 = DTAB0001.險別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LEFT JOIN 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N100.保單號碼 = DTAB0001.保單號碼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N100.險別 = DTAB0001.險別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N100.被保人ID = DTAB0001.被保人ID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N100.投保始期 = DTAB0001.投保始期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N100.保單號碼 is null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查無資料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視為正常。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讀取失敗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顯示錯誤訊息「讀取主約主檔有誤」，程式中止。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讀取成功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設定主約輸入件數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 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</w:t>
      </w: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8"/>
        <w:gridCol w:w="3150"/>
      </w:tblGrid>
      <w:tr w:rsidR="001821E2" w:rsidRPr="00481EA1" w:rsidTr="00481EA1">
        <w:tc>
          <w:tcPr>
            <w:tcW w:w="1258" w:type="dxa"/>
            <w:shd w:val="clear" w:color="auto" w:fill="FFFF99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3150" w:type="dxa"/>
            <w:shd w:val="clear" w:color="auto" w:fill="FFFF99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查詢年月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DTAB0001.投保日期 取年月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DTAB0001.保單號碼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險別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DTAB0001.險別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DTAB0001.險別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被保人ID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DTAB0001.被保人ID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投保始期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DTAB0001.投保日期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執行年月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D52674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</w:tr>
    </w:tbl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新增成功：主約輸出件數+1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新增失敗：主約錯誤件數+1，顯示錯誤訊息「新增DT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N100有誤，保單號碼+險別+被保人ID+投保日期」，程式繼續。</w:t>
      </w:r>
    </w:p>
    <w:p w:rsidR="001821E2" w:rsidRPr="00E31AAE" w:rsidRDefault="001821E2" w:rsidP="001821E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補抽前2個月的健康險附約保單明細（參考SQL_04）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讀取DTAB0002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DTAB0002.保單號碼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DTAB0002.險別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DTAB0002.被保人ID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DTAB0002.原始生效日期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DTAB0002.原始生效日期 &gt;= ($開始日期 </w:t>
      </w:r>
      <w:r w:rsidRPr="00E31AAE">
        <w:rPr>
          <w:rFonts w:ascii="細明體" w:eastAsia="細明體" w:hAnsi="細明體"/>
          <w:kern w:val="2"/>
          <w:lang w:eastAsia="zh-TW"/>
        </w:rPr>
        <w:t>–</w:t>
      </w:r>
      <w:r w:rsidRPr="00E31AAE">
        <w:rPr>
          <w:rFonts w:ascii="細明體" w:eastAsia="細明體" w:hAnsi="細明體" w:hint="eastAsia"/>
          <w:kern w:val="2"/>
          <w:lang w:eastAsia="zh-TW"/>
        </w:rPr>
        <w:t xml:space="preserve"> 2個月)+ </w:t>
      </w:r>
      <w:r w:rsidRPr="00E31AAE">
        <w:rPr>
          <w:rFonts w:ascii="細明體" w:eastAsia="細明體" w:hAnsi="細明體"/>
          <w:kern w:val="2"/>
          <w:lang w:eastAsia="zh-TW"/>
        </w:rPr>
        <w:t>“00:00: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31AAE">
          <w:rPr>
            <w:rFonts w:ascii="細明體" w:eastAsia="細明體" w:hAnsi="細明體"/>
            <w:kern w:val="2"/>
            <w:lang w:eastAsia="zh-TW"/>
          </w:rPr>
          <w:t>00.000000”</w:t>
        </w:r>
      </w:smartTag>
    </w:p>
    <w:p w:rsidR="001821E2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DTAB0002.原始生效日期 &lt;= ($結束日期 </w:t>
      </w:r>
      <w:r w:rsidRPr="00E31AAE">
        <w:rPr>
          <w:rFonts w:ascii="細明體" w:eastAsia="細明體" w:hAnsi="細明體"/>
          <w:kern w:val="2"/>
          <w:lang w:eastAsia="zh-TW"/>
        </w:rPr>
        <w:t>–</w:t>
      </w:r>
      <w:r w:rsidRPr="00E31AAE">
        <w:rPr>
          <w:rFonts w:ascii="細明體" w:eastAsia="細明體" w:hAnsi="細明體" w:hint="eastAsia"/>
          <w:kern w:val="2"/>
          <w:lang w:eastAsia="zh-TW"/>
        </w:rPr>
        <w:t xml:space="preserve"> 2個月)</w:t>
      </w:r>
      <w:r w:rsidRPr="00E31AAE">
        <w:rPr>
          <w:rFonts w:ascii="細明體" w:eastAsia="細明體" w:hAnsi="細明體"/>
          <w:kern w:val="2"/>
          <w:lang w:eastAsia="zh-TW"/>
        </w:rPr>
        <w:t>+ “23:59:59.999999”</w:t>
      </w:r>
    </w:p>
    <w:p w:rsidR="00032DF2" w:rsidRPr="00E31AAE" w:rsidRDefault="00032DF2" w:rsidP="005E3D6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32DF2">
        <w:rPr>
          <w:rFonts w:ascii="細明體" w:eastAsia="細明體" w:hAnsi="細明體" w:hint="eastAsia"/>
          <w:kern w:val="2"/>
          <w:lang w:eastAsia="zh-TW"/>
        </w:rPr>
        <w:t>DTAB0001.</w:t>
      </w:r>
      <w:r w:rsidR="005E3D66" w:rsidRPr="005E3D66">
        <w:rPr>
          <w:rFonts w:hint="eastAsia"/>
          <w:lang w:eastAsia="zh-TW"/>
        </w:rPr>
        <w:t xml:space="preserve"> </w:t>
      </w:r>
      <w:r w:rsidR="005E3D66" w:rsidRPr="005E3D66">
        <w:rPr>
          <w:rFonts w:ascii="細明體" w:eastAsia="細明體" w:hAnsi="細明體" w:hint="eastAsia"/>
          <w:kern w:val="2"/>
          <w:lang w:eastAsia="zh-TW"/>
        </w:rPr>
        <w:t>$特殊設定檔.險別陣列中</w:t>
      </w:r>
    </w:p>
    <w:p w:rsidR="001821E2" w:rsidRPr="00032DF2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 xml:space="preserve">JOIN </w:t>
      </w:r>
      <w:r w:rsidRPr="00032DF2">
        <w:rPr>
          <w:rFonts w:ascii="細明體" w:eastAsia="細明體" w:hAnsi="細明體"/>
          <w:strike/>
          <w:kern w:val="2"/>
        </w:rPr>
        <w:t>DTAGA001_PROD_DEFI</w:t>
      </w:r>
    </w:p>
    <w:p w:rsidR="001821E2" w:rsidRPr="00032DF2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>讀取欄位：</w:t>
      </w:r>
    </w:p>
    <w:p w:rsidR="001821E2" w:rsidRPr="00032DF2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>DTAB0001.險別</w:t>
      </w:r>
    </w:p>
    <w:p w:rsidR="001821E2" w:rsidRPr="00032DF2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>讀取條件：</w:t>
      </w:r>
    </w:p>
    <w:p w:rsidR="001821E2" w:rsidRPr="00032DF2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 xml:space="preserve">DTAGA001_PROD_DEFI.產品保險責任 = </w:t>
      </w:r>
      <w:r w:rsidRPr="00032DF2">
        <w:rPr>
          <w:rFonts w:ascii="細明體" w:eastAsia="細明體" w:hAnsi="細明體"/>
          <w:strike/>
          <w:kern w:val="2"/>
          <w:lang w:eastAsia="zh-TW"/>
        </w:rPr>
        <w:t>“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32DF2">
          <w:rPr>
            <w:rFonts w:ascii="細明體" w:eastAsia="細明體" w:hAnsi="細明體" w:hint="eastAsia"/>
            <w:strike/>
            <w:kern w:val="2"/>
            <w:lang w:eastAsia="zh-TW"/>
          </w:rPr>
          <w:t>2</w:t>
        </w:r>
        <w:r w:rsidRPr="00032DF2">
          <w:rPr>
            <w:rFonts w:ascii="細明體" w:eastAsia="細明體" w:hAnsi="細明體"/>
            <w:strike/>
            <w:kern w:val="2"/>
            <w:lang w:eastAsia="zh-TW"/>
          </w:rPr>
          <w:t>”</w:t>
        </w:r>
      </w:smartTag>
    </w:p>
    <w:p w:rsidR="001821E2" w:rsidRPr="00032DF2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 xml:space="preserve">DTAGA001_PROD_DEFI.商品分類 = </w:t>
      </w:r>
      <w:r w:rsidRPr="00032DF2">
        <w:rPr>
          <w:rFonts w:ascii="細明體" w:eastAsia="細明體" w:hAnsi="細明體"/>
          <w:strike/>
          <w:kern w:val="2"/>
          <w:lang w:eastAsia="zh-TW"/>
        </w:rPr>
        <w:t>“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32DF2">
          <w:rPr>
            <w:rFonts w:ascii="細明體" w:eastAsia="細明體" w:hAnsi="細明體" w:hint="eastAsia"/>
            <w:strike/>
            <w:kern w:val="2"/>
            <w:lang w:eastAsia="zh-TW"/>
          </w:rPr>
          <w:t>2</w:t>
        </w:r>
        <w:r w:rsidRPr="00032DF2">
          <w:rPr>
            <w:rFonts w:ascii="細明體" w:eastAsia="細明體" w:hAnsi="細明體"/>
            <w:strike/>
            <w:kern w:val="2"/>
            <w:lang w:eastAsia="zh-TW"/>
          </w:rPr>
          <w:t>”</w:t>
        </w:r>
      </w:smartTag>
    </w:p>
    <w:p w:rsidR="001821E2" w:rsidRPr="00032DF2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32DF2">
        <w:rPr>
          <w:rFonts w:ascii="細明體" w:eastAsia="細明體" w:hAnsi="細明體" w:hint="eastAsia"/>
          <w:strike/>
          <w:kern w:val="2"/>
          <w:lang w:eastAsia="zh-TW"/>
        </w:rPr>
        <w:t>DTAGA001_PROD_DEFI.商品代號 = DTAB0002.險別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JOIN DTAB0001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DTAB0001.保單號碼 = DTAB0002.保單號碼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LEFT JOIN 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N100.保單號碼 = DTAB0002.保單號碼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N100.險別 = DTAB0002.險別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N100.被保人ID = DTAB0002.被保人ID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N100.投保始期 = DTAB0002.原始生效日期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N100.保單號碼 is null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查無資料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視為正常。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讀取失敗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顯示錯誤訊息「讀取附約主檔有誤」，程式中止。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讀取成功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設定主約輸入件數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 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</w:t>
      </w: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8"/>
        <w:gridCol w:w="3962"/>
      </w:tblGrid>
      <w:tr w:rsidR="001821E2" w:rsidRPr="00481EA1" w:rsidTr="00481EA1">
        <w:tc>
          <w:tcPr>
            <w:tcW w:w="1258" w:type="dxa"/>
            <w:shd w:val="clear" w:color="auto" w:fill="FFFF99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3962" w:type="dxa"/>
            <w:shd w:val="clear" w:color="auto" w:fill="FFFF99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查詢年月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DTAB0002.原始生效日期 取年月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DTAB0002.保單號碼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險別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DTAB0002.險別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DTAB0001.險別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被保人ID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DTAB0002.被保人ID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投保始期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DTAB0002.原始生效日期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執行年月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D52674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</w:tr>
    </w:tbl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新增成功：主約輸出件數+1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新增失敗：主約錯誤件數+1，顯示錯誤訊息「新增DT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N100有誤，保單號碼+險別+被保人ID+投保日期」，程式繼續。</w:t>
      </w:r>
    </w:p>
    <w:p w:rsidR="001821E2" w:rsidRPr="00E31AAE" w:rsidRDefault="001821E2" w:rsidP="001821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1821E2" w:rsidRPr="00E31AAE" w:rsidRDefault="001821E2" w:rsidP="001821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1821E2" w:rsidRPr="00E31AAE" w:rsidRDefault="00D373FD" w:rsidP="001821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373FD">
        <w:rPr>
          <w:rFonts w:ascii="細明體" w:eastAsia="細明體" w:hAnsi="細明體"/>
          <w:kern w:val="2"/>
          <w:lang w:eastAsia="zh-TW"/>
        </w:rPr>
        <w:t>String[] PROD_ID_S = ZZ_R0Z001.fetchREG_CONT("535", "</w:t>
      </w:r>
      <w:r w:rsidR="00135D49">
        <w:rPr>
          <w:rFonts w:ascii="細明體" w:eastAsia="細明體" w:hAnsi="細明體" w:hint="eastAsia"/>
          <w:kern w:val="2"/>
          <w:lang w:eastAsia="zh-TW"/>
        </w:rPr>
        <w:t>2</w:t>
      </w:r>
      <w:r w:rsidRPr="00D373FD">
        <w:rPr>
          <w:rFonts w:ascii="細明體" w:eastAsia="細明體" w:hAnsi="細明體"/>
          <w:kern w:val="2"/>
          <w:lang w:eastAsia="zh-TW"/>
        </w:rPr>
        <w:t>");</w:t>
      </w:r>
    </w:p>
    <w:p w:rsidR="001821E2" w:rsidRPr="00E31AAE" w:rsidRDefault="001821E2" w:rsidP="001821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E31AAE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SQL_01</w:t>
      </w:r>
    </w:p>
    <w:p w:rsidR="001821E2" w:rsidRPr="00B64D0B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with</w:t>
      </w: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AG01</w:t>
      </w: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as</w:t>
      </w: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(</w:t>
      </w:r>
    </w:p>
    <w:p w:rsidR="001821E2" w:rsidRPr="00B64D0B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select</w:t>
      </w: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PROD_ID</w:t>
      </w: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</w:p>
    <w:p w:rsidR="001821E2" w:rsidRPr="00B64D0B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  <w:t xml:space="preserve">  </w:t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from</w:t>
      </w: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DBAG.DTAGA001_PROD_DEFI</w:t>
      </w: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</w:p>
    <w:p w:rsidR="001821E2" w:rsidRPr="00B64D0B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  <w:t xml:space="preserve"> </w:t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where</w:t>
      </w: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POLICY_DUTY='2'</w:t>
      </w: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</w:p>
    <w:p w:rsidR="001821E2" w:rsidRPr="00B64D0B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  <w:t xml:space="preserve">   </w:t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and</w:t>
      </w: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PROD_CAT='1'</w:t>
      </w:r>
    </w:p>
    <w:p w:rsidR="001821E2" w:rsidRPr="00B64D0B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  <w:t xml:space="preserve"> </w:t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)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AB01.POLICY_NO,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AB01.PROD_ID,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AB01.INSD_ID,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AB01.ISSUE_DATE</w:t>
      </w:r>
    </w:p>
    <w:p w:rsidR="001821E2" w:rsidRPr="00B64D0B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from</w:t>
      </w: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AG01</w:t>
      </w:r>
    </w:p>
    <w:p w:rsidR="001821E2" w:rsidRPr="00B64D0B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  <w:t xml:space="preserve">  </w:t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join</w:t>
      </w: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DBAB.DTAB0001</w:t>
      </w: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AB01</w:t>
      </w:r>
    </w:p>
    <w:p w:rsidR="001821E2" w:rsidRPr="00B64D0B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</w: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on</w:t>
      </w: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AG01.PROD_ID</w:t>
      </w: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=</w:t>
      </w: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64D0B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AB01.PROD_ID</w:t>
      </w:r>
      <w:r w:rsidRPr="00B64D0B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</w:p>
    <w:p w:rsidR="00B64D0B" w:rsidRDefault="00B64D0B" w:rsidP="001821E2">
      <w:pPr>
        <w:autoSpaceDE w:val="0"/>
        <w:autoSpaceDN w:val="0"/>
        <w:adjustRightInd w:val="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from DBAB.DTAB0001 AB01</w:t>
      </w:r>
    </w:p>
    <w:p w:rsidR="00B64D0B" w:rsidRDefault="00B64D0B" w:rsidP="001821E2">
      <w:pPr>
        <w:autoSpaceDE w:val="0"/>
        <w:autoSpaceDN w:val="0"/>
        <w:adjustRightInd w:val="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where </w:t>
      </w:r>
      <w:r w:rsidR="000C4DE2">
        <w:rPr>
          <w:rFonts w:ascii="細明體" w:eastAsia="細明體" w:hAnsi="細明體" w:cs="Courier New"/>
          <w:color w:val="000000"/>
          <w:kern w:val="0"/>
          <w:sz w:val="20"/>
          <w:szCs w:val="20"/>
        </w:rPr>
        <w:t>AB01.</w:t>
      </w:r>
      <w:r w:rsidRPr="00B64D0B">
        <w:rPr>
          <w:rFonts w:ascii="細明體" w:eastAsia="細明體" w:hAnsi="細明體" w:cs="Courier New"/>
          <w:color w:val="000000"/>
          <w:kern w:val="0"/>
          <w:sz w:val="20"/>
          <w:szCs w:val="20"/>
        </w:rPr>
        <w:t>PROD_ID = 'in:PROD_ID</w:t>
      </w:r>
      <w:r>
        <w:rPr>
          <w:rFonts w:ascii="細明體" w:eastAsia="細明體" w:hAnsi="細明體" w:cs="Courier New"/>
          <w:color w:val="000000"/>
          <w:kern w:val="0"/>
          <w:sz w:val="20"/>
          <w:szCs w:val="20"/>
        </w:rPr>
        <w:t>_S</w:t>
      </w:r>
      <w:r w:rsidRPr="00B64D0B">
        <w:rPr>
          <w:rFonts w:ascii="細明體" w:eastAsia="細明體" w:hAnsi="細明體" w:cs="Courier New"/>
          <w:color w:val="000000"/>
          <w:kern w:val="0"/>
          <w:sz w:val="20"/>
          <w:szCs w:val="20"/>
        </w:rPr>
        <w:t>'</w:t>
      </w:r>
    </w:p>
    <w:p w:rsidR="001821E2" w:rsidRPr="00E31AAE" w:rsidRDefault="00B64D0B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>
        <w:rPr>
          <w:rFonts w:ascii="細明體" w:eastAsia="細明體" w:hAnsi="細明體" w:cs="Courier New" w:hint="eastAsia"/>
          <w:color w:val="000000"/>
          <w:kern w:val="0"/>
          <w:sz w:val="20"/>
          <w:szCs w:val="20"/>
        </w:rPr>
        <w:t xml:space="preserve">        </w:t>
      </w:r>
      <w:r w:rsidR="001821E2"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="001821E2"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="001821E2"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AB01.ISSUE_DATE</w:t>
      </w:r>
      <w:r w:rsidR="001821E2"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="001821E2"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&gt;=</w:t>
      </w:r>
      <w:r w:rsidR="001821E2"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="001821E2"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':STR_DATE'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AB01.ISSUE_DATE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&lt;= ':END_DATE'</w:t>
      </w:r>
    </w:p>
    <w:p w:rsidR="001821E2" w:rsidRPr="00E31AAE" w:rsidRDefault="001821E2" w:rsidP="001821E2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color w:val="3F5FBF"/>
          <w:u w:val="single"/>
          <w:lang w:eastAsia="zh-TW"/>
        </w:rPr>
      </w:pPr>
      <w:r w:rsidRPr="00E31AAE">
        <w:rPr>
          <w:rFonts w:ascii="細明體" w:eastAsia="細明體" w:hAnsi="細明體" w:cs="Courier New"/>
          <w:color w:val="000000"/>
        </w:rPr>
        <w:t xml:space="preserve">   </w:t>
      </w:r>
      <w:r w:rsidRPr="00E31AAE">
        <w:rPr>
          <w:rFonts w:ascii="細明體" w:eastAsia="細明體" w:hAnsi="細明體" w:cs="Courier New"/>
          <w:color w:val="3F5FBF"/>
        </w:rPr>
        <w:t>with</w:t>
      </w:r>
      <w:r w:rsidRPr="00E31AAE">
        <w:rPr>
          <w:rFonts w:ascii="細明體" w:eastAsia="細明體" w:hAnsi="細明體" w:cs="Courier New"/>
          <w:color w:val="000000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E31AAE">
            <w:rPr>
              <w:rFonts w:ascii="細明體" w:eastAsia="細明體" w:hAnsi="細明體" w:cs="Courier New"/>
              <w:color w:val="3F5FBF"/>
              <w:u w:val="single"/>
            </w:rPr>
            <w:t>ur</w:t>
          </w:r>
        </w:smartTag>
      </w:smartTag>
    </w:p>
    <w:p w:rsidR="001821E2" w:rsidRPr="00E31AAE" w:rsidRDefault="001821E2" w:rsidP="001821E2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color w:val="3F5FBF"/>
          <w:u w:val="single"/>
          <w:lang w:eastAsia="zh-TW"/>
        </w:rPr>
      </w:pPr>
    </w:p>
    <w:p w:rsidR="001821E2" w:rsidRPr="00E31AAE" w:rsidRDefault="001821E2" w:rsidP="001821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E31AAE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SQL_02</w:t>
      </w:r>
    </w:p>
    <w:p w:rsidR="001821E2" w:rsidRPr="008F23F0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with</w:t>
      </w: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AG01</w:t>
      </w: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as</w:t>
      </w: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(</w:t>
      </w:r>
    </w:p>
    <w:p w:rsidR="001821E2" w:rsidRPr="008F23F0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select</w:t>
      </w: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PROD_ID</w:t>
      </w: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</w:p>
    <w:p w:rsidR="001821E2" w:rsidRPr="008F23F0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  <w:t xml:space="preserve">  </w:t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from</w:t>
      </w: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DBAG.DTAGA001_PROD_DEFI</w:t>
      </w: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</w:p>
    <w:p w:rsidR="001821E2" w:rsidRPr="008F23F0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  <w:t xml:space="preserve"> </w:t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where</w:t>
      </w: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POLICY_DUTY='2'</w:t>
      </w: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</w:p>
    <w:p w:rsidR="001821E2" w:rsidRPr="008F23F0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  <w:t xml:space="preserve">   </w:t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and</w:t>
      </w: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PROD_CAT='2'</w:t>
      </w:r>
    </w:p>
    <w:p w:rsidR="001821E2" w:rsidRPr="008F23F0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  <w:t xml:space="preserve"> </w:t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)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AB02.POLICY_NO,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 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AB02.RD_ID,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 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AB01.PROD_ID,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 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AB02.ID,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 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AB02.ORGL_EFT_DATE</w:t>
      </w:r>
    </w:p>
    <w:p w:rsidR="001821E2" w:rsidRPr="008F23F0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from</w:t>
      </w: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AG01</w:t>
      </w:r>
    </w:p>
    <w:p w:rsidR="001821E2" w:rsidRPr="008F23F0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  <w:t xml:space="preserve">  </w:t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join</w:t>
      </w: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DBAB.DTAB0002</w:t>
      </w: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AB02</w:t>
      </w:r>
    </w:p>
    <w:p w:rsidR="001821E2" w:rsidRPr="008F23F0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</w:r>
      <w:r w:rsidR="008F23F0"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   </w:t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on</w:t>
      </w: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AB02.RD_ID</w:t>
      </w: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=</w:t>
      </w:r>
      <w:r w:rsidRPr="008F23F0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8F23F0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AG01.PROD_ID</w:t>
      </w:r>
    </w:p>
    <w:p w:rsidR="008F23F0" w:rsidRPr="008F23F0" w:rsidRDefault="001821E2" w:rsidP="008F23F0">
      <w:pPr>
        <w:autoSpaceDE w:val="0"/>
        <w:autoSpaceDN w:val="0"/>
        <w:adjustRightInd w:val="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="008F23F0" w:rsidRPr="008F23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>from DBAB.DTAB0001 AB01</w:t>
      </w:r>
    </w:p>
    <w:p w:rsidR="008F23F0" w:rsidRDefault="008F23F0" w:rsidP="008F23F0">
      <w:pPr>
        <w:autoSpaceDE w:val="0"/>
        <w:autoSpaceDN w:val="0"/>
        <w:adjustRightInd w:val="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8F23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where AB0</w:t>
      </w:r>
      <w:ins w:id="1" w:author="陳德仁" w:date="2017-04-18T14:10:00Z">
        <w:r w:rsidR="003622DE">
          <w:rPr>
            <w:rFonts w:ascii="細明體" w:eastAsia="細明體" w:hAnsi="細明體" w:cs="Courier New" w:hint="eastAsia"/>
            <w:color w:val="000000"/>
            <w:kern w:val="0"/>
            <w:sz w:val="20"/>
            <w:szCs w:val="20"/>
          </w:rPr>
          <w:t>02</w:t>
        </w:r>
      </w:ins>
      <w:del w:id="2" w:author="陳德仁" w:date="2017-04-18T14:10:00Z">
        <w:r w:rsidRPr="008F23F0" w:rsidDel="003622DE">
          <w:rPr>
            <w:rFonts w:ascii="細明體" w:eastAsia="細明體" w:hAnsi="細明體" w:cs="Courier New" w:hint="eastAsia"/>
            <w:color w:val="000000"/>
            <w:kern w:val="0"/>
            <w:sz w:val="20"/>
            <w:szCs w:val="20"/>
          </w:rPr>
          <w:delText>1</w:delText>
        </w:r>
      </w:del>
      <w:ins w:id="3" w:author="陳德仁" w:date="2017-04-18T14:09:00Z">
        <w:del w:id="4" w:author="陳德仁" w:date="2017-04-18T14:10:00Z">
          <w:r w:rsidR="00A0435F" w:rsidDel="003622DE">
            <w:rPr>
              <w:rFonts w:ascii="細明體" w:eastAsia="細明體" w:hAnsi="細明體" w:cs="Courier New" w:hint="eastAsia"/>
              <w:color w:val="000000"/>
              <w:kern w:val="0"/>
              <w:sz w:val="20"/>
              <w:szCs w:val="20"/>
            </w:rPr>
            <w:delText>2</w:delText>
          </w:r>
        </w:del>
      </w:ins>
      <w:r w:rsidRPr="008F23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>.</w:t>
      </w:r>
      <w:del w:id="5" w:author="陳德仁" w:date="2017-04-18T14:10:00Z">
        <w:r w:rsidRPr="008F23F0" w:rsidDel="003622DE">
          <w:rPr>
            <w:rFonts w:ascii="細明體" w:eastAsia="細明體" w:hAnsi="細明體" w:cs="Courier New"/>
            <w:color w:val="000000"/>
            <w:kern w:val="0"/>
            <w:sz w:val="20"/>
            <w:szCs w:val="20"/>
          </w:rPr>
          <w:delText>P</w:delText>
        </w:r>
      </w:del>
      <w:r w:rsidRPr="008F23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>R</w:t>
      </w:r>
      <w:del w:id="6" w:author="陳德仁" w:date="2017-04-18T14:10:00Z">
        <w:r w:rsidRPr="008F23F0" w:rsidDel="003622DE">
          <w:rPr>
            <w:rFonts w:ascii="細明體" w:eastAsia="細明體" w:hAnsi="細明體" w:cs="Courier New"/>
            <w:color w:val="000000"/>
            <w:kern w:val="0"/>
            <w:sz w:val="20"/>
            <w:szCs w:val="20"/>
          </w:rPr>
          <w:delText>O</w:delText>
        </w:r>
      </w:del>
      <w:r w:rsidRPr="008F23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>D_ID = 'in:PROD_ID_S'</w:t>
      </w:r>
    </w:p>
    <w:p w:rsidR="001821E2" w:rsidRPr="00E31AAE" w:rsidRDefault="001821E2" w:rsidP="008F23F0">
      <w:pPr>
        <w:autoSpaceDE w:val="0"/>
        <w:autoSpaceDN w:val="0"/>
        <w:adjustRightInd w:val="0"/>
        <w:ind w:firstLineChars="400" w:firstLine="80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AB02.ORGL_EFT_DATE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&gt;=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':STR_DATE'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AB02.ORGL_EFT_DATE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&lt;= ':END_DATE'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DBAB.DTAB0001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="008F23F0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AB01.POLICY_NO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AB02.POLICY_NO</w:t>
      </w:r>
    </w:p>
    <w:p w:rsidR="001821E2" w:rsidRPr="00E31AAE" w:rsidRDefault="001821E2" w:rsidP="001821E2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color w:val="3F5FBF"/>
          <w:u w:val="single"/>
          <w:lang w:eastAsia="zh-TW"/>
        </w:rPr>
      </w:pPr>
      <w:r w:rsidRPr="00E31AAE">
        <w:rPr>
          <w:rFonts w:ascii="細明體" w:eastAsia="細明體" w:hAnsi="細明體" w:cs="Courier New"/>
          <w:color w:val="000000"/>
        </w:rPr>
        <w:t xml:space="preserve">   </w:t>
      </w:r>
      <w:r w:rsidRPr="00E31AAE">
        <w:rPr>
          <w:rFonts w:ascii="細明體" w:eastAsia="細明體" w:hAnsi="細明體" w:cs="Courier New"/>
          <w:color w:val="3F5FBF"/>
        </w:rPr>
        <w:t>with</w:t>
      </w:r>
      <w:r w:rsidRPr="00E31AAE">
        <w:rPr>
          <w:rFonts w:ascii="細明體" w:eastAsia="細明體" w:hAnsi="細明體" w:cs="Courier New"/>
          <w:color w:val="000000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E31AAE">
            <w:rPr>
              <w:rFonts w:ascii="細明體" w:eastAsia="細明體" w:hAnsi="細明體" w:cs="Courier New"/>
              <w:color w:val="3F5FBF"/>
              <w:u w:val="single"/>
            </w:rPr>
            <w:t>ur</w:t>
          </w:r>
        </w:smartTag>
      </w:smartTag>
    </w:p>
    <w:p w:rsidR="001821E2" w:rsidRPr="00E31AAE" w:rsidRDefault="001821E2" w:rsidP="001821E2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color w:val="3F5FBF"/>
          <w:u w:val="single"/>
          <w:lang w:eastAsia="zh-TW"/>
        </w:rPr>
      </w:pPr>
    </w:p>
    <w:p w:rsidR="001821E2" w:rsidRPr="00E31AAE" w:rsidRDefault="001821E2" w:rsidP="001821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E31AAE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SQL_03</w:t>
      </w:r>
    </w:p>
    <w:p w:rsidR="001821E2" w:rsidRPr="009E7FCA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with</w:t>
      </w: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AG01</w:t>
      </w: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as</w:t>
      </w: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(</w:t>
      </w:r>
    </w:p>
    <w:p w:rsidR="001821E2" w:rsidRPr="009E7FCA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select</w:t>
      </w: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PROD_ID</w:t>
      </w: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</w:p>
    <w:p w:rsidR="001821E2" w:rsidRPr="009E7FCA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  <w:t xml:space="preserve">  </w:t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from</w:t>
      </w: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DBAG.DTAGA001_PROD_DEFI</w:t>
      </w: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</w:p>
    <w:p w:rsidR="001821E2" w:rsidRPr="009E7FCA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  <w:t xml:space="preserve"> </w:t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where</w:t>
      </w: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POLICY_DUTY='2'</w:t>
      </w: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</w:p>
    <w:p w:rsidR="001821E2" w:rsidRPr="009E7FCA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  <w:t xml:space="preserve">   </w:t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and</w:t>
      </w: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PROD_CAT='1'</w:t>
      </w:r>
    </w:p>
    <w:p w:rsidR="001821E2" w:rsidRPr="009E7FCA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  <w:t xml:space="preserve"> </w:t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)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AB01.POLICY_NO,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AB01.PROD_ID,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AB01.INSD_ID,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AB01.ISSUE_DATE</w:t>
      </w:r>
    </w:p>
    <w:p w:rsidR="001821E2" w:rsidRPr="009E7FCA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from</w:t>
      </w: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AG01</w:t>
      </w:r>
    </w:p>
    <w:p w:rsidR="001821E2" w:rsidRPr="009E7FCA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  <w:t xml:space="preserve">  </w:t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join</w:t>
      </w: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DBAB.DTAB0001</w:t>
      </w: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AB01</w:t>
      </w:r>
    </w:p>
    <w:p w:rsidR="001821E2" w:rsidRPr="009E7FCA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</w: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on</w:t>
      </w: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AG01.PROD_ID</w:t>
      </w: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=</w:t>
      </w: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9E7FCA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AB01.PROD_ID</w:t>
      </w:r>
      <w:r w:rsidRPr="009E7FCA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</w:p>
    <w:p w:rsidR="009E7FCA" w:rsidRPr="009E7FCA" w:rsidRDefault="009E7FCA" w:rsidP="009E7FCA">
      <w:pPr>
        <w:autoSpaceDE w:val="0"/>
        <w:autoSpaceDN w:val="0"/>
        <w:adjustRightInd w:val="0"/>
        <w:ind w:firstLineChars="350" w:firstLine="70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9E7FCA">
        <w:rPr>
          <w:rFonts w:ascii="細明體" w:eastAsia="細明體" w:hAnsi="細明體" w:cs="Courier New"/>
          <w:color w:val="000000"/>
          <w:kern w:val="0"/>
          <w:sz w:val="20"/>
          <w:szCs w:val="20"/>
        </w:rPr>
        <w:t>from DBAB.DTAB0001 AB01</w:t>
      </w:r>
    </w:p>
    <w:p w:rsidR="009E7FCA" w:rsidRDefault="009E7FCA" w:rsidP="009E7FCA">
      <w:pPr>
        <w:autoSpaceDE w:val="0"/>
        <w:autoSpaceDN w:val="0"/>
        <w:adjustRightInd w:val="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9E7FCA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where AB01.PROD_ID = 'in:PROD_ID_S'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AB01.ISSUE_DATE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&gt;=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':STR_DATE'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AB01.ISSUE_DATE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&lt;= ':END_DATE'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DT</w:t>
      </w:r>
      <w:r w:rsidR="004229F9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N100.POLICY_NO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AB01.POLICY_NO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N100.PROD_ID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AB01.PROD_ID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N100.INSD_ID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AB01.INSD_ID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N100.EFT_DATE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AB01.ISSUE_DATE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N100.POLICY_NO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IS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NULL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</w:p>
    <w:p w:rsidR="001821E2" w:rsidRPr="00E31AAE" w:rsidRDefault="001821E2" w:rsidP="001821E2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color w:val="3F5FBF"/>
          <w:u w:val="single"/>
          <w:lang w:eastAsia="zh-TW"/>
        </w:rPr>
      </w:pPr>
      <w:r w:rsidRPr="00E31AAE">
        <w:rPr>
          <w:rFonts w:ascii="細明體" w:eastAsia="細明體" w:hAnsi="細明體" w:cs="Courier New"/>
          <w:color w:val="000000"/>
        </w:rPr>
        <w:t xml:space="preserve">   </w:t>
      </w:r>
      <w:r w:rsidRPr="00E31AAE">
        <w:rPr>
          <w:rFonts w:ascii="細明體" w:eastAsia="細明體" w:hAnsi="細明體" w:cs="Courier New"/>
          <w:color w:val="3F5FBF"/>
        </w:rPr>
        <w:t>with</w:t>
      </w:r>
      <w:r w:rsidRPr="00E31AAE">
        <w:rPr>
          <w:rFonts w:ascii="細明體" w:eastAsia="細明體" w:hAnsi="細明體" w:cs="Courier New"/>
          <w:color w:val="000000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E31AAE">
            <w:rPr>
              <w:rFonts w:ascii="細明體" w:eastAsia="細明體" w:hAnsi="細明體" w:cs="Courier New"/>
              <w:color w:val="3F5FBF"/>
              <w:u w:val="single"/>
            </w:rPr>
            <w:t>ur</w:t>
          </w:r>
        </w:smartTag>
      </w:smartTag>
    </w:p>
    <w:p w:rsidR="001821E2" w:rsidRPr="00E31AAE" w:rsidRDefault="001821E2" w:rsidP="001821E2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color w:val="3F5FBF"/>
          <w:u w:val="single"/>
          <w:lang w:eastAsia="zh-TW"/>
        </w:rPr>
      </w:pPr>
    </w:p>
    <w:p w:rsidR="001821E2" w:rsidRPr="00E31AAE" w:rsidRDefault="001821E2" w:rsidP="001821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E31AAE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SQL_04</w:t>
      </w:r>
    </w:p>
    <w:p w:rsidR="001821E2" w:rsidRPr="00B45B85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with</w:t>
      </w: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AG01</w:t>
      </w: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as</w:t>
      </w: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(</w:t>
      </w:r>
    </w:p>
    <w:p w:rsidR="001821E2" w:rsidRPr="00B45B85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select</w:t>
      </w: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PROD_ID</w:t>
      </w: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</w:p>
    <w:p w:rsidR="001821E2" w:rsidRPr="00B45B85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  <w:t xml:space="preserve">  </w:t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from</w:t>
      </w: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DBAG.DTAGA001_PROD_DEFI</w:t>
      </w: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</w:p>
    <w:p w:rsidR="001821E2" w:rsidRPr="00B45B85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  <w:t xml:space="preserve"> </w:t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where</w:t>
      </w: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POLICY_DUTY='2'</w:t>
      </w: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</w:p>
    <w:p w:rsidR="001821E2" w:rsidRPr="00B45B85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  <w:t xml:space="preserve">   </w:t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and</w:t>
      </w: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PROD_CAT='2'</w:t>
      </w:r>
    </w:p>
    <w:p w:rsidR="001821E2" w:rsidRPr="00B45B85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  <w:t xml:space="preserve"> </w:t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)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AB02.POLICY_NO,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 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AB02.RD_ID,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 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AB01.PROD_ID,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 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AB02.ID,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 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AB02.ORGL_EFT_DATE</w:t>
      </w:r>
    </w:p>
    <w:p w:rsidR="001821E2" w:rsidRPr="00B45B85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from</w:t>
      </w: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AG01</w:t>
      </w:r>
    </w:p>
    <w:p w:rsidR="001821E2" w:rsidRPr="00B45B85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  <w:t xml:space="preserve">  </w:t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join</w:t>
      </w: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DBAB.DTAB0002</w:t>
      </w: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AB02</w:t>
      </w:r>
    </w:p>
    <w:p w:rsidR="001821E2" w:rsidRPr="00B45B85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strike/>
          <w:kern w:val="0"/>
          <w:sz w:val="20"/>
          <w:szCs w:val="20"/>
        </w:rPr>
      </w:pP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</w: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ab/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on</w:t>
      </w: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AB02.RD_ID</w:t>
      </w: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=</w:t>
      </w:r>
      <w:r w:rsidRPr="00B45B85">
        <w:rPr>
          <w:rFonts w:ascii="細明體" w:eastAsia="細明體" w:hAnsi="細明體" w:cs="Courier New"/>
          <w:strike/>
          <w:color w:val="000000"/>
          <w:kern w:val="0"/>
          <w:sz w:val="20"/>
          <w:szCs w:val="20"/>
        </w:rPr>
        <w:t xml:space="preserve"> </w:t>
      </w:r>
      <w:r w:rsidRPr="00B45B85">
        <w:rPr>
          <w:rFonts w:ascii="細明體" w:eastAsia="細明體" w:hAnsi="細明體" w:cs="Courier New"/>
          <w:strike/>
          <w:color w:val="3F5FBF"/>
          <w:kern w:val="0"/>
          <w:sz w:val="20"/>
          <w:szCs w:val="20"/>
        </w:rPr>
        <w:t>AG01.PROD_ID</w:t>
      </w:r>
    </w:p>
    <w:p w:rsidR="00B45B85" w:rsidRPr="00B45B85" w:rsidRDefault="00B45B85" w:rsidP="00B45B85">
      <w:pPr>
        <w:autoSpaceDE w:val="0"/>
        <w:autoSpaceDN w:val="0"/>
        <w:adjustRightInd w:val="0"/>
        <w:ind w:firstLineChars="350" w:firstLine="70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B45B85">
        <w:rPr>
          <w:rFonts w:ascii="細明體" w:eastAsia="細明體" w:hAnsi="細明體" w:cs="Courier New"/>
          <w:color w:val="000000"/>
          <w:kern w:val="0"/>
          <w:sz w:val="20"/>
          <w:szCs w:val="20"/>
        </w:rPr>
        <w:t>from DBAB.DTAB0001 AB01</w:t>
      </w:r>
    </w:p>
    <w:p w:rsidR="00B45B85" w:rsidRDefault="00B45B85" w:rsidP="00B45B85">
      <w:pPr>
        <w:autoSpaceDE w:val="0"/>
        <w:autoSpaceDN w:val="0"/>
        <w:adjustRightInd w:val="0"/>
        <w:rPr>
          <w:rFonts w:ascii="細明體" w:eastAsia="細明體" w:hAnsi="細明體" w:cs="Courier New"/>
          <w:color w:val="000000"/>
          <w:kern w:val="0"/>
          <w:sz w:val="20"/>
          <w:szCs w:val="20"/>
        </w:rPr>
      </w:pPr>
      <w:r w:rsidRPr="00B45B85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where AB0</w:t>
      </w:r>
      <w:del w:id="7" w:author="陳德仁" w:date="2017-04-18T14:11:00Z">
        <w:r w:rsidRPr="00B45B85" w:rsidDel="005E2E3F">
          <w:rPr>
            <w:rFonts w:ascii="細明體" w:eastAsia="細明體" w:hAnsi="細明體" w:cs="Courier New"/>
            <w:color w:val="000000"/>
            <w:kern w:val="0"/>
            <w:sz w:val="20"/>
            <w:szCs w:val="20"/>
          </w:rPr>
          <w:delText>1</w:delText>
        </w:r>
      </w:del>
      <w:ins w:id="8" w:author="陳德仁" w:date="2017-04-18T14:11:00Z">
        <w:r w:rsidR="005E2E3F">
          <w:rPr>
            <w:rFonts w:ascii="細明體" w:eastAsia="細明體" w:hAnsi="細明體" w:cs="Courier New" w:hint="eastAsia"/>
            <w:color w:val="000000"/>
            <w:kern w:val="0"/>
            <w:sz w:val="20"/>
            <w:szCs w:val="20"/>
          </w:rPr>
          <w:t>2</w:t>
        </w:r>
      </w:ins>
      <w:r w:rsidRPr="00B45B85">
        <w:rPr>
          <w:rFonts w:ascii="細明體" w:eastAsia="細明體" w:hAnsi="細明體" w:cs="Courier New"/>
          <w:color w:val="000000"/>
          <w:kern w:val="0"/>
          <w:sz w:val="20"/>
          <w:szCs w:val="20"/>
        </w:rPr>
        <w:t>.</w:t>
      </w:r>
      <w:del w:id="9" w:author="陳德仁" w:date="2017-04-18T14:12:00Z">
        <w:r w:rsidRPr="00B45B85" w:rsidDel="005E2E3F">
          <w:rPr>
            <w:rFonts w:ascii="細明體" w:eastAsia="細明體" w:hAnsi="細明體" w:cs="Courier New"/>
            <w:color w:val="000000"/>
            <w:kern w:val="0"/>
            <w:sz w:val="20"/>
            <w:szCs w:val="20"/>
          </w:rPr>
          <w:delText>P</w:delText>
        </w:r>
      </w:del>
      <w:r w:rsidRPr="00B45B85">
        <w:rPr>
          <w:rFonts w:ascii="細明體" w:eastAsia="細明體" w:hAnsi="細明體" w:cs="Courier New"/>
          <w:color w:val="000000"/>
          <w:kern w:val="0"/>
          <w:sz w:val="20"/>
          <w:szCs w:val="20"/>
        </w:rPr>
        <w:t>R</w:t>
      </w:r>
      <w:del w:id="10" w:author="陳德仁" w:date="2017-04-18T14:12:00Z">
        <w:r w:rsidRPr="00B45B85" w:rsidDel="005E2E3F">
          <w:rPr>
            <w:rFonts w:ascii="細明體" w:eastAsia="細明體" w:hAnsi="細明體" w:cs="Courier New"/>
            <w:color w:val="000000"/>
            <w:kern w:val="0"/>
            <w:sz w:val="20"/>
            <w:szCs w:val="20"/>
          </w:rPr>
          <w:delText>O</w:delText>
        </w:r>
      </w:del>
      <w:r w:rsidRPr="00B45B85">
        <w:rPr>
          <w:rFonts w:ascii="細明體" w:eastAsia="細明體" w:hAnsi="細明體" w:cs="Courier New"/>
          <w:color w:val="000000"/>
          <w:kern w:val="0"/>
          <w:sz w:val="20"/>
          <w:szCs w:val="20"/>
        </w:rPr>
        <w:t>D_ID = 'in:PROD_ID_S'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AB02.ORGL_EFT_DATE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&gt;=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':STR_DATE'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AB02.ORGL_EFT_DATE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&lt;= ':END_DATE'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DBAB.DTAB0001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AB01.POLICY_NO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AB02.POLICY_NO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DT</w:t>
      </w:r>
      <w:r w:rsidR="004229F9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N100.POLICY_NO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AB02.POLICY_NO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N100.PROD_ID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AB02.RD_ID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N100.INSD_ID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AB02.ID</w:t>
      </w:r>
    </w:p>
    <w:p w:rsidR="001821E2" w:rsidRPr="00E31AAE" w:rsidRDefault="001821E2" w:rsidP="001821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N100.EFT_DATE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E31AAE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date(AB02.ORGL_EFT_DATE)</w:t>
      </w: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</w:p>
    <w:p w:rsidR="001821E2" w:rsidRPr="00E31AAE" w:rsidRDefault="001821E2" w:rsidP="001821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cs="Courier New"/>
          <w:color w:val="000000"/>
        </w:rPr>
        <w:tab/>
        <w:t xml:space="preserve">  </w:t>
      </w:r>
      <w:r w:rsidRPr="00E31AAE">
        <w:rPr>
          <w:rFonts w:ascii="細明體" w:eastAsia="細明體" w:hAnsi="細明體" w:cs="Courier New"/>
          <w:color w:val="3F5FBF"/>
        </w:rPr>
        <w:t>with</w:t>
      </w:r>
      <w:r w:rsidRPr="00E31AAE">
        <w:rPr>
          <w:rFonts w:ascii="細明體" w:eastAsia="細明體" w:hAnsi="細明體" w:cs="Courier New"/>
          <w:color w:val="000000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E31AAE">
            <w:rPr>
              <w:rFonts w:ascii="細明體" w:eastAsia="細明體" w:hAnsi="細明體" w:cs="Courier New"/>
              <w:color w:val="3F5FBF"/>
              <w:u w:val="single"/>
            </w:rPr>
            <w:t>ur</w:t>
          </w:r>
        </w:smartTag>
      </w:smartTag>
    </w:p>
    <w:p w:rsidR="001821E2" w:rsidRPr="00E31AAE" w:rsidRDefault="001821E2" w:rsidP="001821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16BC0" w:rsidRPr="00E31AAE" w:rsidRDefault="00716BC0" w:rsidP="00716BC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E31AAE" w:rsidRDefault="00C51351" w:rsidP="00716BC0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C51351" w:rsidRPr="00E31AAE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125" w:rsidRDefault="00000125" w:rsidP="002F1E48">
      <w:r>
        <w:separator/>
      </w:r>
    </w:p>
  </w:endnote>
  <w:endnote w:type="continuationSeparator" w:id="0">
    <w:p w:rsidR="00000125" w:rsidRDefault="00000125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125" w:rsidRDefault="00000125" w:rsidP="002F1E48">
      <w:r>
        <w:separator/>
      </w:r>
    </w:p>
  </w:footnote>
  <w:footnote w:type="continuationSeparator" w:id="0">
    <w:p w:rsidR="00000125" w:rsidRDefault="00000125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0581265"/>
    <w:multiLevelType w:val="multilevel"/>
    <w:tmpl w:val="0409001F"/>
    <w:numStyleLink w:val="111111"/>
  </w:abstractNum>
  <w:abstractNum w:abstractNumId="2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3C2050E3"/>
    <w:multiLevelType w:val="hybridMultilevel"/>
    <w:tmpl w:val="B19083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79975C2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80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11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18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0125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10E3B"/>
    <w:rsid w:val="0001468E"/>
    <w:rsid w:val="00014F84"/>
    <w:rsid w:val="0001587C"/>
    <w:rsid w:val="00015B82"/>
    <w:rsid w:val="00016205"/>
    <w:rsid w:val="000172B8"/>
    <w:rsid w:val="0001753B"/>
    <w:rsid w:val="00020CAC"/>
    <w:rsid w:val="0002181A"/>
    <w:rsid w:val="00025BD9"/>
    <w:rsid w:val="000325A3"/>
    <w:rsid w:val="00032DF2"/>
    <w:rsid w:val="00032E12"/>
    <w:rsid w:val="000343D5"/>
    <w:rsid w:val="00034831"/>
    <w:rsid w:val="00035495"/>
    <w:rsid w:val="00036F72"/>
    <w:rsid w:val="000427AF"/>
    <w:rsid w:val="000437CB"/>
    <w:rsid w:val="00044900"/>
    <w:rsid w:val="00050515"/>
    <w:rsid w:val="000506A5"/>
    <w:rsid w:val="00054138"/>
    <w:rsid w:val="000552FC"/>
    <w:rsid w:val="00055FF1"/>
    <w:rsid w:val="00057DAD"/>
    <w:rsid w:val="00057F21"/>
    <w:rsid w:val="00061141"/>
    <w:rsid w:val="00061450"/>
    <w:rsid w:val="00064F0C"/>
    <w:rsid w:val="00065107"/>
    <w:rsid w:val="000674CB"/>
    <w:rsid w:val="00070528"/>
    <w:rsid w:val="00071DD0"/>
    <w:rsid w:val="0007287B"/>
    <w:rsid w:val="00073573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7435"/>
    <w:rsid w:val="000878A6"/>
    <w:rsid w:val="0009080B"/>
    <w:rsid w:val="0009550D"/>
    <w:rsid w:val="00097DDD"/>
    <w:rsid w:val="000A09DF"/>
    <w:rsid w:val="000A0B90"/>
    <w:rsid w:val="000A11B3"/>
    <w:rsid w:val="000A1EC1"/>
    <w:rsid w:val="000A2877"/>
    <w:rsid w:val="000A28D5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4DE2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419"/>
    <w:rsid w:val="000E1C3F"/>
    <w:rsid w:val="000E2307"/>
    <w:rsid w:val="000E2B7E"/>
    <w:rsid w:val="000E44E4"/>
    <w:rsid w:val="000E52EC"/>
    <w:rsid w:val="000E5556"/>
    <w:rsid w:val="000E6B06"/>
    <w:rsid w:val="000E793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5D49"/>
    <w:rsid w:val="001363F5"/>
    <w:rsid w:val="00136DAA"/>
    <w:rsid w:val="001373DC"/>
    <w:rsid w:val="0014149E"/>
    <w:rsid w:val="00141537"/>
    <w:rsid w:val="00143921"/>
    <w:rsid w:val="001458E2"/>
    <w:rsid w:val="001463B0"/>
    <w:rsid w:val="00146D92"/>
    <w:rsid w:val="00151BF5"/>
    <w:rsid w:val="00154992"/>
    <w:rsid w:val="00157C71"/>
    <w:rsid w:val="0016049E"/>
    <w:rsid w:val="0016167A"/>
    <w:rsid w:val="001658F9"/>
    <w:rsid w:val="00166EAA"/>
    <w:rsid w:val="00167420"/>
    <w:rsid w:val="001679BA"/>
    <w:rsid w:val="0017019B"/>
    <w:rsid w:val="001706FB"/>
    <w:rsid w:val="001754F7"/>
    <w:rsid w:val="001821E2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503B"/>
    <w:rsid w:val="001A6D29"/>
    <w:rsid w:val="001A7F12"/>
    <w:rsid w:val="001B1A21"/>
    <w:rsid w:val="001B5221"/>
    <w:rsid w:val="001B56BA"/>
    <w:rsid w:val="001B6DCE"/>
    <w:rsid w:val="001C4E94"/>
    <w:rsid w:val="001C6C29"/>
    <w:rsid w:val="001D031C"/>
    <w:rsid w:val="001D0D8F"/>
    <w:rsid w:val="001D18EB"/>
    <w:rsid w:val="001D1D6F"/>
    <w:rsid w:val="001D2A84"/>
    <w:rsid w:val="001D3C79"/>
    <w:rsid w:val="001D46C2"/>
    <w:rsid w:val="001D5310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010"/>
    <w:rsid w:val="00202C9E"/>
    <w:rsid w:val="00203048"/>
    <w:rsid w:val="00203324"/>
    <w:rsid w:val="00204413"/>
    <w:rsid w:val="0020447A"/>
    <w:rsid w:val="00204B4B"/>
    <w:rsid w:val="00206EE0"/>
    <w:rsid w:val="00207C2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7721"/>
    <w:rsid w:val="0026789B"/>
    <w:rsid w:val="00270FAE"/>
    <w:rsid w:val="00271016"/>
    <w:rsid w:val="0027419A"/>
    <w:rsid w:val="002752E7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150C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1E48"/>
    <w:rsid w:val="002F241F"/>
    <w:rsid w:val="002F2488"/>
    <w:rsid w:val="002F2813"/>
    <w:rsid w:val="002F3D0C"/>
    <w:rsid w:val="002F4B57"/>
    <w:rsid w:val="002F4DB9"/>
    <w:rsid w:val="002F5104"/>
    <w:rsid w:val="002F6956"/>
    <w:rsid w:val="002F6E91"/>
    <w:rsid w:val="00300297"/>
    <w:rsid w:val="00300634"/>
    <w:rsid w:val="00301212"/>
    <w:rsid w:val="00303355"/>
    <w:rsid w:val="00304465"/>
    <w:rsid w:val="00306962"/>
    <w:rsid w:val="00310FF9"/>
    <w:rsid w:val="003126E9"/>
    <w:rsid w:val="003133F2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429"/>
    <w:rsid w:val="00332403"/>
    <w:rsid w:val="00333192"/>
    <w:rsid w:val="00333716"/>
    <w:rsid w:val="0033605E"/>
    <w:rsid w:val="003362C3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61483"/>
    <w:rsid w:val="003622DE"/>
    <w:rsid w:val="003637F7"/>
    <w:rsid w:val="003650DD"/>
    <w:rsid w:val="00365545"/>
    <w:rsid w:val="003658C3"/>
    <w:rsid w:val="00373EEB"/>
    <w:rsid w:val="003748AF"/>
    <w:rsid w:val="00374D2E"/>
    <w:rsid w:val="003755E1"/>
    <w:rsid w:val="00376424"/>
    <w:rsid w:val="00376981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3224"/>
    <w:rsid w:val="003B4AA9"/>
    <w:rsid w:val="003B5441"/>
    <w:rsid w:val="003B5A47"/>
    <w:rsid w:val="003B78E1"/>
    <w:rsid w:val="003C13F3"/>
    <w:rsid w:val="003C15F5"/>
    <w:rsid w:val="003C1CAC"/>
    <w:rsid w:val="003C2B38"/>
    <w:rsid w:val="003C2E19"/>
    <w:rsid w:val="003C3376"/>
    <w:rsid w:val="003C3423"/>
    <w:rsid w:val="003C3D35"/>
    <w:rsid w:val="003C4058"/>
    <w:rsid w:val="003C57E6"/>
    <w:rsid w:val="003C701F"/>
    <w:rsid w:val="003D0395"/>
    <w:rsid w:val="003D0701"/>
    <w:rsid w:val="003D3F1D"/>
    <w:rsid w:val="003D41A5"/>
    <w:rsid w:val="003D47A7"/>
    <w:rsid w:val="003D5F94"/>
    <w:rsid w:val="003D5F9A"/>
    <w:rsid w:val="003D75FA"/>
    <w:rsid w:val="003E18F6"/>
    <w:rsid w:val="003E2754"/>
    <w:rsid w:val="003E32CB"/>
    <w:rsid w:val="003E34A5"/>
    <w:rsid w:val="003E41A4"/>
    <w:rsid w:val="003E51BE"/>
    <w:rsid w:val="003F0038"/>
    <w:rsid w:val="003F23AE"/>
    <w:rsid w:val="003F253F"/>
    <w:rsid w:val="003F3BD0"/>
    <w:rsid w:val="003F6FC4"/>
    <w:rsid w:val="003F7775"/>
    <w:rsid w:val="003F7F6C"/>
    <w:rsid w:val="004011DB"/>
    <w:rsid w:val="00401B03"/>
    <w:rsid w:val="00402A12"/>
    <w:rsid w:val="00402D43"/>
    <w:rsid w:val="00407BC0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29F9"/>
    <w:rsid w:val="00423041"/>
    <w:rsid w:val="004261F8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3643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327B"/>
    <w:rsid w:val="0046601A"/>
    <w:rsid w:val="004662D3"/>
    <w:rsid w:val="0047709E"/>
    <w:rsid w:val="004800B6"/>
    <w:rsid w:val="00481DF8"/>
    <w:rsid w:val="00481EA1"/>
    <w:rsid w:val="004834FC"/>
    <w:rsid w:val="00483FD1"/>
    <w:rsid w:val="004855C1"/>
    <w:rsid w:val="004864C4"/>
    <w:rsid w:val="00486753"/>
    <w:rsid w:val="004869AB"/>
    <w:rsid w:val="00487A5C"/>
    <w:rsid w:val="00487AB1"/>
    <w:rsid w:val="004902F3"/>
    <w:rsid w:val="00490E95"/>
    <w:rsid w:val="004911E4"/>
    <w:rsid w:val="0049276B"/>
    <w:rsid w:val="00493292"/>
    <w:rsid w:val="004932F0"/>
    <w:rsid w:val="0049360C"/>
    <w:rsid w:val="00494C17"/>
    <w:rsid w:val="004A0925"/>
    <w:rsid w:val="004A3E8F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4A5A"/>
    <w:rsid w:val="004D5DC6"/>
    <w:rsid w:val="004D6A8B"/>
    <w:rsid w:val="004D7311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4687"/>
    <w:rsid w:val="00514BF7"/>
    <w:rsid w:val="005163B6"/>
    <w:rsid w:val="005164C9"/>
    <w:rsid w:val="005176CB"/>
    <w:rsid w:val="005212A4"/>
    <w:rsid w:val="0052456C"/>
    <w:rsid w:val="005256DC"/>
    <w:rsid w:val="005265AD"/>
    <w:rsid w:val="00527295"/>
    <w:rsid w:val="00530EF7"/>
    <w:rsid w:val="005346B7"/>
    <w:rsid w:val="00535B35"/>
    <w:rsid w:val="00535DB5"/>
    <w:rsid w:val="005402E0"/>
    <w:rsid w:val="005412F3"/>
    <w:rsid w:val="00542368"/>
    <w:rsid w:val="00543FE8"/>
    <w:rsid w:val="00545BF8"/>
    <w:rsid w:val="00551B6B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6F82"/>
    <w:rsid w:val="00577CF4"/>
    <w:rsid w:val="0058070F"/>
    <w:rsid w:val="00580BB9"/>
    <w:rsid w:val="00581CFB"/>
    <w:rsid w:val="00583215"/>
    <w:rsid w:val="00583767"/>
    <w:rsid w:val="005847D8"/>
    <w:rsid w:val="00584FDE"/>
    <w:rsid w:val="005926AC"/>
    <w:rsid w:val="0059317F"/>
    <w:rsid w:val="005944DB"/>
    <w:rsid w:val="00596E79"/>
    <w:rsid w:val="005A0A83"/>
    <w:rsid w:val="005A1B1B"/>
    <w:rsid w:val="005A2666"/>
    <w:rsid w:val="005A2D65"/>
    <w:rsid w:val="005A53EE"/>
    <w:rsid w:val="005A563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10F"/>
    <w:rsid w:val="005C6ED3"/>
    <w:rsid w:val="005D1DF3"/>
    <w:rsid w:val="005D49CC"/>
    <w:rsid w:val="005E03E2"/>
    <w:rsid w:val="005E2E3F"/>
    <w:rsid w:val="005E3D66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972"/>
    <w:rsid w:val="00645EC0"/>
    <w:rsid w:val="006516B5"/>
    <w:rsid w:val="00652B8E"/>
    <w:rsid w:val="00657817"/>
    <w:rsid w:val="00660292"/>
    <w:rsid w:val="00662341"/>
    <w:rsid w:val="0066509F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962"/>
    <w:rsid w:val="00692135"/>
    <w:rsid w:val="006923A3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7BB6"/>
    <w:rsid w:val="006C021B"/>
    <w:rsid w:val="006C146D"/>
    <w:rsid w:val="006C3B5A"/>
    <w:rsid w:val="006C4854"/>
    <w:rsid w:val="006C6FDC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472C"/>
    <w:rsid w:val="00715383"/>
    <w:rsid w:val="00716B0A"/>
    <w:rsid w:val="00716BC0"/>
    <w:rsid w:val="007170D5"/>
    <w:rsid w:val="00717484"/>
    <w:rsid w:val="00720CF0"/>
    <w:rsid w:val="00720E6D"/>
    <w:rsid w:val="007210AC"/>
    <w:rsid w:val="00721159"/>
    <w:rsid w:val="007217F1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2973"/>
    <w:rsid w:val="00733FB4"/>
    <w:rsid w:val="00734634"/>
    <w:rsid w:val="0073544F"/>
    <w:rsid w:val="007367E3"/>
    <w:rsid w:val="00740723"/>
    <w:rsid w:val="00741773"/>
    <w:rsid w:val="007417A5"/>
    <w:rsid w:val="007509C0"/>
    <w:rsid w:val="00751921"/>
    <w:rsid w:val="00751B00"/>
    <w:rsid w:val="007521ED"/>
    <w:rsid w:val="00752848"/>
    <w:rsid w:val="00752C39"/>
    <w:rsid w:val="00752D7E"/>
    <w:rsid w:val="0075318B"/>
    <w:rsid w:val="00753A29"/>
    <w:rsid w:val="00753EFE"/>
    <w:rsid w:val="007540AD"/>
    <w:rsid w:val="00754786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B46"/>
    <w:rsid w:val="007742D9"/>
    <w:rsid w:val="00774C25"/>
    <w:rsid w:val="007758E3"/>
    <w:rsid w:val="00775AD1"/>
    <w:rsid w:val="007808DA"/>
    <w:rsid w:val="00780F9E"/>
    <w:rsid w:val="00781AA7"/>
    <w:rsid w:val="00782F42"/>
    <w:rsid w:val="00783AB2"/>
    <w:rsid w:val="00783C24"/>
    <w:rsid w:val="0078484F"/>
    <w:rsid w:val="00787ECE"/>
    <w:rsid w:val="00790E20"/>
    <w:rsid w:val="00791996"/>
    <w:rsid w:val="0079242F"/>
    <w:rsid w:val="007943B9"/>
    <w:rsid w:val="00794C04"/>
    <w:rsid w:val="0079508F"/>
    <w:rsid w:val="007958E6"/>
    <w:rsid w:val="00796C09"/>
    <w:rsid w:val="00797E5A"/>
    <w:rsid w:val="007A20CE"/>
    <w:rsid w:val="007A2637"/>
    <w:rsid w:val="007A2D77"/>
    <w:rsid w:val="007A44C6"/>
    <w:rsid w:val="007A4984"/>
    <w:rsid w:val="007A4A12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2C53"/>
    <w:rsid w:val="007F304F"/>
    <w:rsid w:val="007F3AE8"/>
    <w:rsid w:val="007F3ED5"/>
    <w:rsid w:val="007F6BEF"/>
    <w:rsid w:val="008006E9"/>
    <w:rsid w:val="00800D11"/>
    <w:rsid w:val="008037B0"/>
    <w:rsid w:val="00804846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C87"/>
    <w:rsid w:val="008162FD"/>
    <w:rsid w:val="00816670"/>
    <w:rsid w:val="008176A7"/>
    <w:rsid w:val="00821C39"/>
    <w:rsid w:val="0082407D"/>
    <w:rsid w:val="00830922"/>
    <w:rsid w:val="00833944"/>
    <w:rsid w:val="008373E5"/>
    <w:rsid w:val="00837F6C"/>
    <w:rsid w:val="00840BA0"/>
    <w:rsid w:val="008418D2"/>
    <w:rsid w:val="00842852"/>
    <w:rsid w:val="00842928"/>
    <w:rsid w:val="008442B2"/>
    <w:rsid w:val="00846E43"/>
    <w:rsid w:val="00847C3B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87DF1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150B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C7570"/>
    <w:rsid w:val="008C7783"/>
    <w:rsid w:val="008D25DD"/>
    <w:rsid w:val="008D6160"/>
    <w:rsid w:val="008D6FAF"/>
    <w:rsid w:val="008E21EC"/>
    <w:rsid w:val="008E23FA"/>
    <w:rsid w:val="008E2464"/>
    <w:rsid w:val="008E31F0"/>
    <w:rsid w:val="008E3E2E"/>
    <w:rsid w:val="008E3F78"/>
    <w:rsid w:val="008E462F"/>
    <w:rsid w:val="008E7262"/>
    <w:rsid w:val="008E7B07"/>
    <w:rsid w:val="008F0921"/>
    <w:rsid w:val="008F23F0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645"/>
    <w:rsid w:val="009155FC"/>
    <w:rsid w:val="0091654A"/>
    <w:rsid w:val="00916876"/>
    <w:rsid w:val="009172F1"/>
    <w:rsid w:val="00917579"/>
    <w:rsid w:val="00920226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3701E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1FAC"/>
    <w:rsid w:val="00953604"/>
    <w:rsid w:val="00954691"/>
    <w:rsid w:val="0095495B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3493"/>
    <w:rsid w:val="00974E87"/>
    <w:rsid w:val="009761D4"/>
    <w:rsid w:val="009774CE"/>
    <w:rsid w:val="00977595"/>
    <w:rsid w:val="0097799E"/>
    <w:rsid w:val="00977FBB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8E6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1502"/>
    <w:rsid w:val="009B2295"/>
    <w:rsid w:val="009B3779"/>
    <w:rsid w:val="009B3EC4"/>
    <w:rsid w:val="009B6766"/>
    <w:rsid w:val="009B77B6"/>
    <w:rsid w:val="009C0228"/>
    <w:rsid w:val="009C0E6C"/>
    <w:rsid w:val="009C229C"/>
    <w:rsid w:val="009C2BA3"/>
    <w:rsid w:val="009C2F50"/>
    <w:rsid w:val="009C7DFC"/>
    <w:rsid w:val="009D2033"/>
    <w:rsid w:val="009D2AE6"/>
    <w:rsid w:val="009D3B8E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48D8"/>
    <w:rsid w:val="009E5BAC"/>
    <w:rsid w:val="009E6264"/>
    <w:rsid w:val="009E7FCA"/>
    <w:rsid w:val="009F04E1"/>
    <w:rsid w:val="009F12F2"/>
    <w:rsid w:val="009F2619"/>
    <w:rsid w:val="009F31E5"/>
    <w:rsid w:val="009F3D73"/>
    <w:rsid w:val="009F42A7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35F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3CB2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10D2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4C1"/>
    <w:rsid w:val="00A57FC5"/>
    <w:rsid w:val="00A6005B"/>
    <w:rsid w:val="00A61096"/>
    <w:rsid w:val="00A628DD"/>
    <w:rsid w:val="00A67CC1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5143"/>
    <w:rsid w:val="00A95651"/>
    <w:rsid w:val="00A96B7E"/>
    <w:rsid w:val="00A978C9"/>
    <w:rsid w:val="00AA034B"/>
    <w:rsid w:val="00AA1FD4"/>
    <w:rsid w:val="00AA3472"/>
    <w:rsid w:val="00AA3566"/>
    <w:rsid w:val="00AA4168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230E"/>
    <w:rsid w:val="00AC2425"/>
    <w:rsid w:val="00AC4D5D"/>
    <w:rsid w:val="00AC5243"/>
    <w:rsid w:val="00AC706B"/>
    <w:rsid w:val="00AC7933"/>
    <w:rsid w:val="00AD0204"/>
    <w:rsid w:val="00AD3E67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AF7D7B"/>
    <w:rsid w:val="00B038C6"/>
    <w:rsid w:val="00B041F9"/>
    <w:rsid w:val="00B04431"/>
    <w:rsid w:val="00B04823"/>
    <w:rsid w:val="00B04FD7"/>
    <w:rsid w:val="00B06BF8"/>
    <w:rsid w:val="00B10499"/>
    <w:rsid w:val="00B1061C"/>
    <w:rsid w:val="00B10AFA"/>
    <w:rsid w:val="00B11A49"/>
    <w:rsid w:val="00B15556"/>
    <w:rsid w:val="00B15899"/>
    <w:rsid w:val="00B16D2E"/>
    <w:rsid w:val="00B22ED3"/>
    <w:rsid w:val="00B23087"/>
    <w:rsid w:val="00B23639"/>
    <w:rsid w:val="00B23A8C"/>
    <w:rsid w:val="00B2526F"/>
    <w:rsid w:val="00B26FD6"/>
    <w:rsid w:val="00B30758"/>
    <w:rsid w:val="00B30CEA"/>
    <w:rsid w:val="00B34502"/>
    <w:rsid w:val="00B3518D"/>
    <w:rsid w:val="00B35433"/>
    <w:rsid w:val="00B356FA"/>
    <w:rsid w:val="00B35B89"/>
    <w:rsid w:val="00B364AB"/>
    <w:rsid w:val="00B366D8"/>
    <w:rsid w:val="00B37089"/>
    <w:rsid w:val="00B37418"/>
    <w:rsid w:val="00B403D1"/>
    <w:rsid w:val="00B40749"/>
    <w:rsid w:val="00B43211"/>
    <w:rsid w:val="00B4517E"/>
    <w:rsid w:val="00B45B85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2B40"/>
    <w:rsid w:val="00B62C43"/>
    <w:rsid w:val="00B62F95"/>
    <w:rsid w:val="00B63E64"/>
    <w:rsid w:val="00B64AD5"/>
    <w:rsid w:val="00B64D0B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466B"/>
    <w:rsid w:val="00B94D1B"/>
    <w:rsid w:val="00B97756"/>
    <w:rsid w:val="00BA0F72"/>
    <w:rsid w:val="00BA1950"/>
    <w:rsid w:val="00BA1E9D"/>
    <w:rsid w:val="00BA22E6"/>
    <w:rsid w:val="00BA4575"/>
    <w:rsid w:val="00BA4947"/>
    <w:rsid w:val="00BA5A26"/>
    <w:rsid w:val="00BA6E65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6F4E"/>
    <w:rsid w:val="00BD7476"/>
    <w:rsid w:val="00BE1EE5"/>
    <w:rsid w:val="00BE3000"/>
    <w:rsid w:val="00BE362D"/>
    <w:rsid w:val="00BE5216"/>
    <w:rsid w:val="00BE5F3D"/>
    <w:rsid w:val="00BE6E3D"/>
    <w:rsid w:val="00BF1E4B"/>
    <w:rsid w:val="00BF452A"/>
    <w:rsid w:val="00BF664E"/>
    <w:rsid w:val="00BF6BD3"/>
    <w:rsid w:val="00BF6CE6"/>
    <w:rsid w:val="00BF73F6"/>
    <w:rsid w:val="00BF78A0"/>
    <w:rsid w:val="00C00E01"/>
    <w:rsid w:val="00C00F1C"/>
    <w:rsid w:val="00C02D56"/>
    <w:rsid w:val="00C0659F"/>
    <w:rsid w:val="00C069C3"/>
    <w:rsid w:val="00C129A1"/>
    <w:rsid w:val="00C136B3"/>
    <w:rsid w:val="00C145DE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4B9F"/>
    <w:rsid w:val="00C65AB0"/>
    <w:rsid w:val="00C65B17"/>
    <w:rsid w:val="00C65B2A"/>
    <w:rsid w:val="00C65D71"/>
    <w:rsid w:val="00C66867"/>
    <w:rsid w:val="00C669AE"/>
    <w:rsid w:val="00C6790D"/>
    <w:rsid w:val="00C7173C"/>
    <w:rsid w:val="00C72A00"/>
    <w:rsid w:val="00C735BF"/>
    <w:rsid w:val="00C74E28"/>
    <w:rsid w:val="00C757EC"/>
    <w:rsid w:val="00C76444"/>
    <w:rsid w:val="00C76A3B"/>
    <w:rsid w:val="00C76D47"/>
    <w:rsid w:val="00C80FFD"/>
    <w:rsid w:val="00C8345D"/>
    <w:rsid w:val="00C844E3"/>
    <w:rsid w:val="00C84A13"/>
    <w:rsid w:val="00C85667"/>
    <w:rsid w:val="00C8603D"/>
    <w:rsid w:val="00C951B3"/>
    <w:rsid w:val="00C9547D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726A"/>
    <w:rsid w:val="00CC7EBE"/>
    <w:rsid w:val="00CD13AB"/>
    <w:rsid w:val="00CD43BA"/>
    <w:rsid w:val="00CD5C5F"/>
    <w:rsid w:val="00CD78C5"/>
    <w:rsid w:val="00CD7A8B"/>
    <w:rsid w:val="00CE0A02"/>
    <w:rsid w:val="00CE11EA"/>
    <w:rsid w:val="00CE1611"/>
    <w:rsid w:val="00CE3960"/>
    <w:rsid w:val="00CE4668"/>
    <w:rsid w:val="00CE47F3"/>
    <w:rsid w:val="00CE5D84"/>
    <w:rsid w:val="00CE7BEC"/>
    <w:rsid w:val="00CF2D28"/>
    <w:rsid w:val="00CF2EA3"/>
    <w:rsid w:val="00CF49CB"/>
    <w:rsid w:val="00CF6294"/>
    <w:rsid w:val="00CF67F9"/>
    <w:rsid w:val="00D00A70"/>
    <w:rsid w:val="00D00C79"/>
    <w:rsid w:val="00D01430"/>
    <w:rsid w:val="00D01A97"/>
    <w:rsid w:val="00D03351"/>
    <w:rsid w:val="00D04EE0"/>
    <w:rsid w:val="00D06C1D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448"/>
    <w:rsid w:val="00D3293D"/>
    <w:rsid w:val="00D3382B"/>
    <w:rsid w:val="00D33880"/>
    <w:rsid w:val="00D361E7"/>
    <w:rsid w:val="00D373FD"/>
    <w:rsid w:val="00D40823"/>
    <w:rsid w:val="00D42DF3"/>
    <w:rsid w:val="00D43C3A"/>
    <w:rsid w:val="00D45A6E"/>
    <w:rsid w:val="00D464E2"/>
    <w:rsid w:val="00D47022"/>
    <w:rsid w:val="00D47250"/>
    <w:rsid w:val="00D505C7"/>
    <w:rsid w:val="00D52674"/>
    <w:rsid w:val="00D527F5"/>
    <w:rsid w:val="00D554BC"/>
    <w:rsid w:val="00D56AD0"/>
    <w:rsid w:val="00D57998"/>
    <w:rsid w:val="00D60652"/>
    <w:rsid w:val="00D60B61"/>
    <w:rsid w:val="00D62244"/>
    <w:rsid w:val="00D63035"/>
    <w:rsid w:val="00D636C7"/>
    <w:rsid w:val="00D6674C"/>
    <w:rsid w:val="00D700F7"/>
    <w:rsid w:val="00D70442"/>
    <w:rsid w:val="00D72C38"/>
    <w:rsid w:val="00D76B28"/>
    <w:rsid w:val="00D778FE"/>
    <w:rsid w:val="00D80AA3"/>
    <w:rsid w:val="00D8190D"/>
    <w:rsid w:val="00D824CA"/>
    <w:rsid w:val="00D8374B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2E2B"/>
    <w:rsid w:val="00DE3421"/>
    <w:rsid w:val="00DE4B15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4F1E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125A"/>
    <w:rsid w:val="00E31AAE"/>
    <w:rsid w:val="00E3323F"/>
    <w:rsid w:val="00E376E1"/>
    <w:rsid w:val="00E37ADC"/>
    <w:rsid w:val="00E4217F"/>
    <w:rsid w:val="00E4265E"/>
    <w:rsid w:val="00E4411E"/>
    <w:rsid w:val="00E44479"/>
    <w:rsid w:val="00E44ED9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4FE"/>
    <w:rsid w:val="00F13589"/>
    <w:rsid w:val="00F13BD8"/>
    <w:rsid w:val="00F14A43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064"/>
    <w:rsid w:val="00F26989"/>
    <w:rsid w:val="00F30556"/>
    <w:rsid w:val="00F307BB"/>
    <w:rsid w:val="00F314A6"/>
    <w:rsid w:val="00F31CE6"/>
    <w:rsid w:val="00F337C9"/>
    <w:rsid w:val="00F33D19"/>
    <w:rsid w:val="00F37A4F"/>
    <w:rsid w:val="00F46E24"/>
    <w:rsid w:val="00F51080"/>
    <w:rsid w:val="00F53286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216F"/>
    <w:rsid w:val="00F75C73"/>
    <w:rsid w:val="00F763A2"/>
    <w:rsid w:val="00F7701C"/>
    <w:rsid w:val="00F802E9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2A5E"/>
    <w:rsid w:val="00FA363C"/>
    <w:rsid w:val="00FA37F8"/>
    <w:rsid w:val="00FA4D23"/>
    <w:rsid w:val="00FA4DE5"/>
    <w:rsid w:val="00FA7F03"/>
    <w:rsid w:val="00FB2070"/>
    <w:rsid w:val="00FB2DFA"/>
    <w:rsid w:val="00FB3987"/>
    <w:rsid w:val="00FB5432"/>
    <w:rsid w:val="00FB6092"/>
    <w:rsid w:val="00FB60C3"/>
    <w:rsid w:val="00FB6EA5"/>
    <w:rsid w:val="00FC09BB"/>
    <w:rsid w:val="00FC0FFE"/>
    <w:rsid w:val="00FC1C42"/>
    <w:rsid w:val="00FC2192"/>
    <w:rsid w:val="00FC3308"/>
    <w:rsid w:val="00FC60DD"/>
    <w:rsid w:val="00FC7932"/>
    <w:rsid w:val="00FC7C28"/>
    <w:rsid w:val="00FD5483"/>
    <w:rsid w:val="00FD6A5F"/>
    <w:rsid w:val="00FE0879"/>
    <w:rsid w:val="00FE1070"/>
    <w:rsid w:val="00FE2B98"/>
    <w:rsid w:val="00FE4DCB"/>
    <w:rsid w:val="00FE6277"/>
    <w:rsid w:val="00FE68E9"/>
    <w:rsid w:val="00FE77EF"/>
    <w:rsid w:val="00FF0C0D"/>
    <w:rsid w:val="00FF0E2F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hapeDefaults>
    <o:shapedefaults v:ext="edit" spidmax="3074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5:chartTrackingRefBased/>
  <w15:docId w15:val="{DA689375-BA16-4CE5-9AC2-643A71E6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  <w:style w:type="numbering" w:styleId="111111">
    <w:name w:val="Outline List 2"/>
    <w:basedOn w:val="a3"/>
    <w:rsid w:val="001821E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925E4-EB83-401C-9387-AF77908E0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1021</Words>
  <Characters>5823</Characters>
  <Application>Microsoft Office Word</Application>
  <DocSecurity>0</DocSecurity>
  <Lines>48</Lines>
  <Paragraphs>13</Paragraphs>
  <ScaleCrop>false</ScaleCrop>
  <Company>Cathay Life Insurance.</Company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