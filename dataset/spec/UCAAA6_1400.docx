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952B81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952B81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81F9A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E82AB8" w:rsidRPr="002A58AE" w:rsidTr="00952B81">
        <w:tc>
          <w:tcPr>
            <w:tcW w:w="1216" w:type="dxa"/>
          </w:tcPr>
          <w:p w:rsidR="00E82AB8" w:rsidRPr="002A58AE" w:rsidRDefault="00E82AB8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2016/10/4</w:t>
            </w:r>
          </w:p>
        </w:tc>
        <w:tc>
          <w:tcPr>
            <w:tcW w:w="1010" w:type="dxa"/>
          </w:tcPr>
          <w:p w:rsidR="00E82AB8" w:rsidRPr="002A58AE" w:rsidRDefault="00E82AB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E82AB8" w:rsidRPr="002A58AE" w:rsidRDefault="00E82AB8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效能調整:查詢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SQL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</w:t>
            </w:r>
          </w:p>
        </w:tc>
        <w:tc>
          <w:tcPr>
            <w:tcW w:w="1566" w:type="dxa"/>
          </w:tcPr>
          <w:p w:rsidR="00E82AB8" w:rsidRDefault="00E82AB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E82AB8" w:rsidRDefault="00E82AB8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161004000231</w:t>
            </w:r>
          </w:p>
        </w:tc>
      </w:tr>
      <w:tr w:rsidR="00952B81" w:rsidRPr="005F5810" w:rsidTr="00952B81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B81" w:rsidRPr="005F5810" w:rsidRDefault="00952B81" w:rsidP="00B63037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5F5810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2016/10/4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B81" w:rsidRPr="005F5810" w:rsidRDefault="00952B81" w:rsidP="00B630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58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B81" w:rsidRPr="005F5810" w:rsidRDefault="00952B81" w:rsidP="00B6303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58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效能調整:查詢</w:t>
            </w:r>
            <w:r w:rsidRPr="005F5810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SQL</w:t>
            </w:r>
            <w:r w:rsidRPr="005F58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B81" w:rsidRPr="005F5810" w:rsidRDefault="00952B81" w:rsidP="00B630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581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B81" w:rsidRPr="005F5810" w:rsidRDefault="00952B81" w:rsidP="00B6303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F5810">
              <w:rPr>
                <w:rFonts w:ascii="標楷體" w:eastAsia="標楷體" w:hAnsi="標楷體"/>
                <w:b/>
                <w:color w:val="FF0000"/>
              </w:rPr>
              <w:t>161121000833</w:t>
            </w:r>
          </w:p>
        </w:tc>
      </w:tr>
      <w:tr w:rsidR="005F5810" w:rsidRPr="005F5810" w:rsidTr="00952B81">
        <w:trPr>
          <w:ins w:id="2" w:author="cathay" w:date="2019-06-27T17:35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810" w:rsidRPr="005F5810" w:rsidRDefault="005F5810" w:rsidP="005F5810">
            <w:pPr>
              <w:spacing w:line="240" w:lineRule="atLeast"/>
              <w:jc w:val="center"/>
              <w:rPr>
                <w:ins w:id="3" w:author="cathay" w:date="2019-06-27T17:35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4" w:author="cathay" w:date="2019-06-27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2019/06/27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810" w:rsidRPr="005F5810" w:rsidRDefault="005F5810" w:rsidP="005F5810">
            <w:pPr>
              <w:spacing w:line="240" w:lineRule="atLeast"/>
              <w:jc w:val="center"/>
              <w:rPr>
                <w:ins w:id="5" w:author="cathay" w:date="2019-06-27T17:35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6" w:author="cathay" w:date="2019-06-27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810" w:rsidRPr="005F5810" w:rsidRDefault="005F5810" w:rsidP="005F5810">
            <w:pPr>
              <w:spacing w:line="240" w:lineRule="atLeast"/>
              <w:rPr>
                <w:ins w:id="7" w:author="cathay" w:date="2019-06-27T17:35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" w:author="cathay" w:date="2019-06-27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810" w:rsidRPr="005F5810" w:rsidRDefault="005F5810" w:rsidP="005F5810">
            <w:pPr>
              <w:spacing w:line="240" w:lineRule="atLeast"/>
              <w:jc w:val="center"/>
              <w:rPr>
                <w:ins w:id="9" w:author="cathay" w:date="2019-06-27T17:35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0" w:author="cathay" w:date="2019-06-27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810" w:rsidRPr="005F5810" w:rsidRDefault="005F5810" w:rsidP="005F5810">
            <w:pPr>
              <w:spacing w:line="240" w:lineRule="atLeast"/>
              <w:jc w:val="center"/>
              <w:rPr>
                <w:ins w:id="11" w:author="cathay" w:date="2019-06-27T17:35:00Z"/>
                <w:rFonts w:ascii="標楷體" w:eastAsia="標楷體" w:hAnsi="標楷體"/>
                <w:b/>
                <w:color w:val="FF0000"/>
              </w:rPr>
            </w:pPr>
            <w:ins w:id="12" w:author="cathay" w:date="2019-06-27T17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5F5810" w:rsidRDefault="00252551" w:rsidP="00963BA2">
      <w:pPr>
        <w:spacing w:line="240" w:lineRule="atLeast"/>
        <w:rPr>
          <w:rFonts w:ascii="細明體" w:eastAsia="細明體" w:hAnsi="細明體" w:cs="Courier New" w:hint="eastAsia"/>
          <w:color w:val="FF0000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2A58AE" w:rsidRDefault="009C0AE4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</w:t>
            </w:r>
            <w:r w:rsidR="00881F9A">
              <w:rPr>
                <w:rFonts w:ascii="細明體" w:eastAsia="細明體" w:hAnsi="細明體" w:hint="eastAsia"/>
                <w:sz w:val="20"/>
                <w:szCs w:val="20"/>
              </w:rPr>
              <w:t>案件處理進度</w:t>
            </w:r>
            <w:r w:rsidR="008E68F3">
              <w:rPr>
                <w:rFonts w:ascii="細明體" w:eastAsia="細明體" w:hAnsi="細明體" w:hint="eastAsia"/>
                <w:sz w:val="20"/>
                <w:szCs w:val="20"/>
              </w:rPr>
              <w:t>報表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881F9A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2A58AE" w:rsidRDefault="00881F9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各服務科案件處理進度報表</w:t>
            </w:r>
          </w:p>
        </w:tc>
      </w:tr>
      <w:tr w:rsidR="004911D8" w:rsidRPr="002A58AE" w:rsidTr="004A6205">
        <w:tc>
          <w:tcPr>
            <w:tcW w:w="2340" w:type="dxa"/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4A6205">
        <w:tc>
          <w:tcPr>
            <w:tcW w:w="2340" w:type="dxa"/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4A6205">
        <w:tc>
          <w:tcPr>
            <w:tcW w:w="2340" w:type="dxa"/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306.25pt;margin-top:3.85pt;width:113.85pt;height:52.9pt;z-index:251658752">
            <v:textbox style="mso-next-textbox:#_x0000_s1032">
              <w:txbxContent>
                <w:p w:rsidR="00703311" w:rsidRDefault="00703311">
                  <w:r>
                    <w:rPr>
                      <w:rFonts w:hint="eastAsia"/>
                    </w:rPr>
                    <w:t>頁面顯示資料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F01135" w:rsidRPr="00456FB6" w:rsidRDefault="0070331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取得跨區取件未結案件資料</w:t>
                  </w:r>
                </w:p>
              </w:txbxContent>
            </v:textbox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9776">
            <v:textbox>
              <w:txbxContent>
                <w:p w:rsidR="00E64A24" w:rsidRPr="00E64A24" w:rsidRDefault="00E64A2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進入查詢頁面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70331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4911D8" w:rsidRPr="002A58AE" w:rsidRDefault="00703311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2A58AE" w:rsidRDefault="00A76482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172BD1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03311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03311" w:rsidRPr="002A58AE" w:rsidRDefault="00703311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03311" w:rsidRDefault="00703311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跨區取件分派記錄檔</w:t>
            </w:r>
          </w:p>
        </w:tc>
        <w:tc>
          <w:tcPr>
            <w:tcW w:w="2551" w:type="dxa"/>
          </w:tcPr>
          <w:p w:rsidR="00703311" w:rsidRPr="002A58AE" w:rsidRDefault="00703311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703311" w:rsidRPr="002A58AE" w:rsidRDefault="00703311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03311" w:rsidRPr="002A58AE" w:rsidRDefault="00703311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03311" w:rsidRPr="002A58AE" w:rsidRDefault="00703311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03311" w:rsidRPr="002A58AE" w:rsidRDefault="00703311" w:rsidP="00FB531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5F5810" w:rsidRDefault="005F5810" w:rsidP="00B10952">
      <w:pPr>
        <w:spacing w:line="240" w:lineRule="atLeast"/>
        <w:rPr>
          <w:ins w:id="13" w:author="cathay" w:date="2019-06-27T17:35:00Z"/>
          <w:rFonts w:ascii="細明體" w:eastAsia="細明體" w:hAnsi="細明體"/>
          <w:b/>
          <w:sz w:val="20"/>
          <w:szCs w:val="20"/>
        </w:rPr>
      </w:pPr>
    </w:p>
    <w:p w:rsidR="00B10952" w:rsidRPr="002A58AE" w:rsidDel="005F5810" w:rsidRDefault="005F5810" w:rsidP="00B10952">
      <w:pPr>
        <w:spacing w:line="240" w:lineRule="atLeast"/>
        <w:rPr>
          <w:del w:id="14" w:author="cathay" w:date="2019-06-27T17:35:00Z"/>
          <w:rFonts w:ascii="細明體" w:eastAsia="細明體" w:hAnsi="細明體" w:hint="eastAsia"/>
          <w:b/>
          <w:sz w:val="20"/>
          <w:szCs w:val="20"/>
        </w:rPr>
      </w:pPr>
      <w:ins w:id="15" w:author="cathay" w:date="2019-06-27T17:35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E02F00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16" w:author="cathay" w:date="2019-06-28T10:21:00Z">
        <w:r w:rsidRPr="00124161" w:rsidDel="00671FB6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6in;height:95.25pt;visibility:visible">
              <v:imagedata r:id="rId8" o:title=""/>
            </v:shape>
          </w:pict>
        </w:r>
      </w:del>
      <w:ins w:id="17" w:author="cathay" w:date="2019-06-28T10:21:00Z">
        <w:r w:rsidR="00671FB6" w:rsidRPr="003249AF">
          <w:rPr>
            <w:noProof/>
          </w:rPr>
          <w:pict>
            <v:shape id="_x0000_i1026" type="#_x0000_t75" style="width:530.25pt;height:208.5pt;visibility:visible">
              <v:imagedata r:id="rId9" o:title=""/>
            </v:shape>
          </w:pict>
        </w:r>
      </w:ins>
    </w:p>
    <w:p w:rsidR="005D48B3" w:rsidDel="005F5810" w:rsidRDefault="005F5810" w:rsidP="00B10952">
      <w:pPr>
        <w:spacing w:line="240" w:lineRule="atLeast"/>
        <w:rPr>
          <w:del w:id="18" w:author="cathay" w:date="2019-06-27T17:35:00Z"/>
          <w:rFonts w:ascii="細明體" w:eastAsia="細明體" w:hAnsi="細明體" w:hint="eastAsia"/>
          <w:b/>
          <w:sz w:val="20"/>
          <w:szCs w:val="20"/>
        </w:rPr>
      </w:pPr>
      <w:ins w:id="19" w:author="cathay" w:date="2019-06-27T17:35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E9211F" w:rsidDel="005F5810" w:rsidRDefault="00E9211F" w:rsidP="00B10952">
      <w:pPr>
        <w:spacing w:line="240" w:lineRule="atLeast"/>
        <w:rPr>
          <w:del w:id="20" w:author="cathay" w:date="2019-06-27T17:35:00Z"/>
          <w:rFonts w:ascii="細明體" w:eastAsia="細明體" w:hAnsi="細明體" w:hint="eastAsia"/>
          <w:b/>
          <w:sz w:val="20"/>
          <w:szCs w:val="20"/>
        </w:rPr>
      </w:pPr>
    </w:p>
    <w:p w:rsidR="00E02F00" w:rsidDel="005F5810" w:rsidRDefault="00E02F00" w:rsidP="00B10952">
      <w:pPr>
        <w:spacing w:line="240" w:lineRule="atLeast"/>
        <w:rPr>
          <w:del w:id="21" w:author="cathay" w:date="2019-06-27T17:35:00Z"/>
          <w:rFonts w:ascii="細明體" w:eastAsia="細明體" w:hAnsi="細明體" w:hint="eastAsia"/>
          <w:b/>
          <w:sz w:val="20"/>
          <w:szCs w:val="20"/>
        </w:rPr>
      </w:pPr>
    </w:p>
    <w:p w:rsidR="00E9211F" w:rsidDel="005F5810" w:rsidRDefault="00E9211F" w:rsidP="00B10952">
      <w:pPr>
        <w:spacing w:line="240" w:lineRule="atLeast"/>
        <w:rPr>
          <w:del w:id="22" w:author="cathay" w:date="2019-06-27T17:35:00Z"/>
          <w:rFonts w:ascii="細明體" w:eastAsia="細明體" w:hAnsi="細明體" w:hint="eastAsia"/>
          <w:b/>
          <w:sz w:val="20"/>
          <w:szCs w:val="20"/>
        </w:rPr>
      </w:pPr>
    </w:p>
    <w:p w:rsidR="00E9211F" w:rsidRPr="002A58AE" w:rsidDel="005F5810" w:rsidRDefault="00E9211F" w:rsidP="00B10952">
      <w:pPr>
        <w:spacing w:line="240" w:lineRule="atLeast"/>
        <w:rPr>
          <w:del w:id="23" w:author="cathay" w:date="2019-06-27T17:35:00Z"/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E21531" w:rsidRPr="0011042B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11042B" w:rsidRPr="0011042B">
        <w:rPr>
          <w:rFonts w:ascii="細明體" w:eastAsia="細明體" w:hAnsi="細明體" w:hint="eastAsia"/>
          <w:bCs/>
          <w:lang w:eastAsia="zh-TW"/>
        </w:rPr>
        <w:t>，</w:t>
      </w:r>
      <w:r w:rsidR="00EB7736">
        <w:rPr>
          <w:rFonts w:ascii="細明體" w:eastAsia="細明體" w:hAnsi="細明體" w:hint="eastAsia"/>
          <w:bCs/>
          <w:lang w:eastAsia="zh-TW"/>
        </w:rPr>
        <w:t>資料統計日期為查詢當日</w:t>
      </w:r>
    </w:p>
    <w:p w:rsidR="003B108F" w:rsidRDefault="00EB7736" w:rsidP="002B396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</w:t>
      </w:r>
      <w:r w:rsidR="00B25D8F">
        <w:rPr>
          <w:rFonts w:ascii="細明體" w:eastAsia="細明體" w:hAnsi="細明體" w:hint="eastAsia"/>
          <w:bCs/>
          <w:lang w:eastAsia="zh-TW"/>
        </w:rPr>
        <w:t>資料</w:t>
      </w:r>
      <w:r w:rsidR="00363255">
        <w:rPr>
          <w:rFonts w:ascii="細明體" w:eastAsia="細明體" w:hAnsi="細明體" w:hint="eastAsia"/>
          <w:bCs/>
          <w:lang w:eastAsia="zh-TW"/>
        </w:rPr>
        <w:t>輸出至畫面</w:t>
      </w:r>
    </w:p>
    <w:p w:rsidR="00B25D8F" w:rsidRDefault="00CB7815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查詢跨區取件分派記錄檔DTAAA100</w:t>
      </w:r>
      <w:r w:rsidR="001F2B59">
        <w:rPr>
          <w:rFonts w:ascii="細明體" w:eastAsia="細明體" w:hAnsi="細明體" w:hint="eastAsia"/>
          <w:bCs/>
          <w:lang w:eastAsia="zh-TW"/>
        </w:rPr>
        <w:t>，依照服務科統計案件件數</w:t>
      </w:r>
    </w:p>
    <w:p w:rsidR="001F2B59" w:rsidRDefault="001F2B59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主動取件為該受理編號在跨區取件份派紀錄檔DTAAA100之跨區取件分派種類DISPATCH_DATE為1</w:t>
      </w:r>
    </w:p>
    <w:p w:rsidR="001316BF" w:rsidRDefault="001316BF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ins w:id="24" w:author="cathay" w:date="2019-06-28T10:21:00Z"/>
          <w:rFonts w:ascii="細明體" w:eastAsia="細明體" w:hAnsi="細明體"/>
          <w:bCs/>
          <w:lang w:eastAsia="zh-TW"/>
        </w:rPr>
      </w:pPr>
      <w:ins w:id="25" w:author="cathay" w:date="2019-06-28T10:21:00Z">
        <w:r>
          <w:rPr>
            <w:rFonts w:ascii="細明體" w:eastAsia="細明體" w:hAnsi="細明體" w:hint="eastAsia"/>
            <w:bCs/>
            <w:lang w:eastAsia="zh-TW"/>
          </w:rPr>
          <w:t>主管派件為該受理編號在跨區取件份派紀錄檔DTAAA100之跨區取件分派種類DISPATCH_DATE為2</w:t>
        </w:r>
      </w:ins>
    </w:p>
    <w:p w:rsidR="001F2B59" w:rsidRDefault="001F2B59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系統派件為該受理編號在跨區取件份派紀錄檔DTAAA100之跨區取件分派種類DISPATCH_DATE為</w:t>
      </w:r>
      <w:del w:id="26" w:author="cathay" w:date="2019-06-28T10:21:00Z">
        <w:r w:rsidDel="001316BF">
          <w:rPr>
            <w:rFonts w:ascii="細明體" w:eastAsia="細明體" w:hAnsi="細明體" w:hint="eastAsia"/>
            <w:bCs/>
            <w:lang w:eastAsia="zh-TW"/>
          </w:rPr>
          <w:delText>2、</w:delText>
        </w:r>
      </w:del>
      <w:r>
        <w:rPr>
          <w:rFonts w:ascii="細明體" w:eastAsia="細明體" w:hAnsi="細明體" w:hint="eastAsia"/>
          <w:bCs/>
          <w:lang w:eastAsia="zh-TW"/>
        </w:rPr>
        <w:t>3</w:t>
      </w:r>
    </w:p>
    <w:p w:rsidR="001F2B59" w:rsidRDefault="001F2B59" w:rsidP="00CB781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待核定件為該受理編號在理賠紀錄檔DTAAA001之受理狀態APLY_STS為10</w:t>
      </w:r>
    </w:p>
    <w:p w:rsidR="001F2B59" w:rsidRPr="001F2B59" w:rsidRDefault="001F2B59" w:rsidP="001F2B5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待核付件為該受理編號在理賠紀錄檔DTAAA001之受理狀態APLY_STS為20、25、30、40、41、42</w:t>
      </w:r>
    </w:p>
    <w:p w:rsidR="00FE4952" w:rsidRDefault="00FE4952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取得各服務科之待處理案件數量後，分別對各服務科與各案件種類進行加總，最後統計總未處理案件數量並依照圖1方式顯示</w:t>
      </w:r>
    </w:p>
    <w:p w:rsidR="002C4CE4" w:rsidRPr="00956892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2C4CE4" w:rsidRPr="00956892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A52" w:rsidRDefault="006F4A52">
      <w:r>
        <w:separator/>
      </w:r>
    </w:p>
  </w:endnote>
  <w:endnote w:type="continuationSeparator" w:id="0">
    <w:p w:rsidR="006F4A52" w:rsidRDefault="006F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5637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A52" w:rsidRDefault="006F4A52">
      <w:r>
        <w:separator/>
      </w:r>
    </w:p>
  </w:footnote>
  <w:footnote w:type="continuationSeparator" w:id="0">
    <w:p w:rsidR="006F4A52" w:rsidRDefault="006F4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480F"/>
    <w:rsid w:val="0011042B"/>
    <w:rsid w:val="001249B7"/>
    <w:rsid w:val="00127011"/>
    <w:rsid w:val="001316BF"/>
    <w:rsid w:val="001377DB"/>
    <w:rsid w:val="00156A28"/>
    <w:rsid w:val="0015744E"/>
    <w:rsid w:val="001606A7"/>
    <w:rsid w:val="00167171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1D0E8A"/>
    <w:rsid w:val="001F2B59"/>
    <w:rsid w:val="002225FA"/>
    <w:rsid w:val="00232ED1"/>
    <w:rsid w:val="00250524"/>
    <w:rsid w:val="00252551"/>
    <w:rsid w:val="00283376"/>
    <w:rsid w:val="00287ABA"/>
    <w:rsid w:val="002A3F8C"/>
    <w:rsid w:val="002A58AE"/>
    <w:rsid w:val="002B0AB6"/>
    <w:rsid w:val="002B381A"/>
    <w:rsid w:val="002B396B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C64"/>
    <w:rsid w:val="00335DF5"/>
    <w:rsid w:val="003514A4"/>
    <w:rsid w:val="00353371"/>
    <w:rsid w:val="003557A8"/>
    <w:rsid w:val="003572AC"/>
    <w:rsid w:val="00363255"/>
    <w:rsid w:val="003646BE"/>
    <w:rsid w:val="00364751"/>
    <w:rsid w:val="00365637"/>
    <w:rsid w:val="003736D5"/>
    <w:rsid w:val="003763F5"/>
    <w:rsid w:val="00386C3A"/>
    <w:rsid w:val="003911ED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4398"/>
    <w:rsid w:val="003F795D"/>
    <w:rsid w:val="004023C6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6BE7"/>
    <w:rsid w:val="005145E2"/>
    <w:rsid w:val="005242AF"/>
    <w:rsid w:val="00531E06"/>
    <w:rsid w:val="00535F08"/>
    <w:rsid w:val="00537241"/>
    <w:rsid w:val="00550F55"/>
    <w:rsid w:val="005511B4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4F4F"/>
    <w:rsid w:val="005F5810"/>
    <w:rsid w:val="005F5C21"/>
    <w:rsid w:val="00603130"/>
    <w:rsid w:val="00624DD8"/>
    <w:rsid w:val="006370B1"/>
    <w:rsid w:val="00640B0C"/>
    <w:rsid w:val="00665BDA"/>
    <w:rsid w:val="00671FB6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4A52"/>
    <w:rsid w:val="006F6D81"/>
    <w:rsid w:val="0070062C"/>
    <w:rsid w:val="00703311"/>
    <w:rsid w:val="00710725"/>
    <w:rsid w:val="00716C34"/>
    <w:rsid w:val="00717C6B"/>
    <w:rsid w:val="00722A11"/>
    <w:rsid w:val="007235C7"/>
    <w:rsid w:val="007253EE"/>
    <w:rsid w:val="00731DED"/>
    <w:rsid w:val="0075297D"/>
    <w:rsid w:val="007648C5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23F3B"/>
    <w:rsid w:val="008266BB"/>
    <w:rsid w:val="00835FC8"/>
    <w:rsid w:val="00847FE0"/>
    <w:rsid w:val="008503E7"/>
    <w:rsid w:val="008573C5"/>
    <w:rsid w:val="00857FCD"/>
    <w:rsid w:val="00860E73"/>
    <w:rsid w:val="008747CD"/>
    <w:rsid w:val="008749B9"/>
    <w:rsid w:val="00875CDA"/>
    <w:rsid w:val="00881F9A"/>
    <w:rsid w:val="00892512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E68F3"/>
    <w:rsid w:val="008F0A6C"/>
    <w:rsid w:val="008F6D0F"/>
    <w:rsid w:val="008F7E02"/>
    <w:rsid w:val="00914A39"/>
    <w:rsid w:val="009231A3"/>
    <w:rsid w:val="00926ECC"/>
    <w:rsid w:val="009337AD"/>
    <w:rsid w:val="0095275D"/>
    <w:rsid w:val="00952B81"/>
    <w:rsid w:val="00956892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5384"/>
    <w:rsid w:val="009A6B2B"/>
    <w:rsid w:val="009B23D8"/>
    <w:rsid w:val="009B56A8"/>
    <w:rsid w:val="009B7060"/>
    <w:rsid w:val="009C012E"/>
    <w:rsid w:val="009C0AE4"/>
    <w:rsid w:val="009C4BDB"/>
    <w:rsid w:val="009D0511"/>
    <w:rsid w:val="009D1DB3"/>
    <w:rsid w:val="009E15B4"/>
    <w:rsid w:val="00A07D6F"/>
    <w:rsid w:val="00A22607"/>
    <w:rsid w:val="00A24376"/>
    <w:rsid w:val="00A34704"/>
    <w:rsid w:val="00A3526F"/>
    <w:rsid w:val="00A46B0D"/>
    <w:rsid w:val="00A515C3"/>
    <w:rsid w:val="00A56CC1"/>
    <w:rsid w:val="00A61DDB"/>
    <w:rsid w:val="00A645B7"/>
    <w:rsid w:val="00A67BD8"/>
    <w:rsid w:val="00A72ABE"/>
    <w:rsid w:val="00A76482"/>
    <w:rsid w:val="00A8390F"/>
    <w:rsid w:val="00A861AF"/>
    <w:rsid w:val="00A87BE4"/>
    <w:rsid w:val="00AA03F1"/>
    <w:rsid w:val="00AA6071"/>
    <w:rsid w:val="00AB160E"/>
    <w:rsid w:val="00AD695A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4747D"/>
    <w:rsid w:val="00B524BA"/>
    <w:rsid w:val="00B53ACB"/>
    <w:rsid w:val="00B63037"/>
    <w:rsid w:val="00B662DF"/>
    <w:rsid w:val="00B66886"/>
    <w:rsid w:val="00B85CD8"/>
    <w:rsid w:val="00B930E5"/>
    <w:rsid w:val="00BB0D40"/>
    <w:rsid w:val="00BC2E60"/>
    <w:rsid w:val="00BC4814"/>
    <w:rsid w:val="00BF13EC"/>
    <w:rsid w:val="00BF4E82"/>
    <w:rsid w:val="00C02817"/>
    <w:rsid w:val="00C0495D"/>
    <w:rsid w:val="00C14835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37D5"/>
    <w:rsid w:val="00D368EA"/>
    <w:rsid w:val="00D47DA1"/>
    <w:rsid w:val="00D8139A"/>
    <w:rsid w:val="00D87940"/>
    <w:rsid w:val="00D96054"/>
    <w:rsid w:val="00DB118B"/>
    <w:rsid w:val="00DD015C"/>
    <w:rsid w:val="00DD10F3"/>
    <w:rsid w:val="00DF3C28"/>
    <w:rsid w:val="00E0137F"/>
    <w:rsid w:val="00E02CA8"/>
    <w:rsid w:val="00E02F00"/>
    <w:rsid w:val="00E03A5F"/>
    <w:rsid w:val="00E04F26"/>
    <w:rsid w:val="00E10BB5"/>
    <w:rsid w:val="00E12758"/>
    <w:rsid w:val="00E21531"/>
    <w:rsid w:val="00E23699"/>
    <w:rsid w:val="00E27349"/>
    <w:rsid w:val="00E43C0A"/>
    <w:rsid w:val="00E5462A"/>
    <w:rsid w:val="00E64A24"/>
    <w:rsid w:val="00E70C65"/>
    <w:rsid w:val="00E75553"/>
    <w:rsid w:val="00E82AB8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7736"/>
    <w:rsid w:val="00EC5BAC"/>
    <w:rsid w:val="00EF21B1"/>
    <w:rsid w:val="00EF28DB"/>
    <w:rsid w:val="00EF4338"/>
    <w:rsid w:val="00F01135"/>
    <w:rsid w:val="00F30E6A"/>
    <w:rsid w:val="00F411B7"/>
    <w:rsid w:val="00F52A2D"/>
    <w:rsid w:val="00F84058"/>
    <w:rsid w:val="00F8409B"/>
    <w:rsid w:val="00F9554A"/>
    <w:rsid w:val="00FA180A"/>
    <w:rsid w:val="00FA5129"/>
    <w:rsid w:val="00FB5314"/>
    <w:rsid w:val="00FB5C36"/>
    <w:rsid w:val="00FC1BFF"/>
    <w:rsid w:val="00FC3D2A"/>
    <w:rsid w:val="00FD2A3F"/>
    <w:rsid w:val="00FD35AB"/>
    <w:rsid w:val="00FE0322"/>
    <w:rsid w:val="00FE0F2D"/>
    <w:rsid w:val="00FE0F74"/>
    <w:rsid w:val="00FE4952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1B0746DB-236A-41A2-9D33-D1663A49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136D6-2AD2-4798-8776-01379F15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Company>CMT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