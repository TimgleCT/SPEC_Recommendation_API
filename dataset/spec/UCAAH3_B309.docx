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134"/>
        <w:gridCol w:w="4536"/>
        <w:gridCol w:w="1276"/>
        <w:gridCol w:w="2126"/>
      </w:tblGrid>
      <w:tr w:rsidR="00CE6365" w:rsidRPr="00DC457D" w:rsidTr="00E969F7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C7609D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AC2928" w:rsidRPr="00DC457D" w:rsidTr="00E969F7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DC457D" w:rsidRDefault="00E05218" w:rsidP="000C2BA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2013/12/4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DC457D" w:rsidRDefault="00AC2928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DC457D">
              <w:rPr>
                <w:rFonts w:ascii="細明體" w:eastAsia="細明體" w:hAnsi="細明體"/>
                <w:lang w:eastAsia="zh-TW"/>
              </w:rPr>
              <w:t>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DC457D" w:rsidRDefault="00AC2928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DC457D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DC457D" w:rsidRDefault="00E30C50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DC457D" w:rsidRDefault="00E05218" w:rsidP="00C26F2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131115000016</w:t>
            </w:r>
          </w:p>
        </w:tc>
      </w:tr>
      <w:tr w:rsidR="00EF3599" w:rsidRPr="00DC457D" w:rsidTr="00E969F7">
        <w:trPr>
          <w:ins w:id="1" w:author="nalas" w:date="2014-10-01T16:18:00Z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3599" w:rsidRDefault="00EF3599" w:rsidP="000C2BA8">
            <w:pPr>
              <w:pStyle w:val="Tabletext"/>
              <w:rPr>
                <w:ins w:id="2" w:author="nalas" w:date="2014-10-01T16:18:00Z"/>
                <w:rFonts w:ascii="細明體" w:eastAsia="細明體" w:hAnsi="細明體"/>
                <w:lang w:eastAsia="zh-TW"/>
              </w:rPr>
            </w:pPr>
            <w:ins w:id="3" w:author="nalas" w:date="2014-10-01T16:18:00Z">
              <w:r>
                <w:rPr>
                  <w:rFonts w:ascii="細明體" w:eastAsia="細明體" w:hAnsi="細明體"/>
                  <w:lang w:eastAsia="zh-TW"/>
                </w:rPr>
                <w:t>2014/10/1</w:t>
              </w:r>
            </w:ins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3599" w:rsidRPr="00DC457D" w:rsidRDefault="00EF3599" w:rsidP="00405370">
            <w:pPr>
              <w:pStyle w:val="Tabletext"/>
              <w:rPr>
                <w:ins w:id="4" w:author="nalas" w:date="2014-10-01T16:18:00Z"/>
                <w:rFonts w:ascii="細明體" w:eastAsia="細明體" w:hAnsi="細明體"/>
                <w:lang w:eastAsia="zh-TW"/>
              </w:rPr>
            </w:pPr>
            <w:ins w:id="5" w:author="nalas" w:date="2014-10-01T16:18:00Z">
              <w:r>
                <w:rPr>
                  <w:rFonts w:ascii="細明體" w:eastAsia="細明體" w:hAnsi="細明體" w:hint="eastAsia"/>
                  <w:lang w:eastAsia="zh-TW"/>
                </w:rPr>
                <w:t>2</w:t>
              </w:r>
            </w:ins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3599" w:rsidRPr="00DC457D" w:rsidRDefault="00EF3599" w:rsidP="00405370">
            <w:pPr>
              <w:pStyle w:val="Tabletext"/>
              <w:rPr>
                <w:ins w:id="6" w:author="nalas" w:date="2014-10-01T16:18:00Z"/>
                <w:rFonts w:ascii="細明體" w:eastAsia="細明體" w:hAnsi="細明體"/>
                <w:lang w:eastAsia="zh-TW"/>
              </w:rPr>
            </w:pPr>
            <w:ins w:id="7" w:author="nalas" w:date="2014-10-01T16:18:00Z">
              <w:r>
                <w:rPr>
                  <w:rFonts w:ascii="細明體" w:eastAsia="細明體" w:hAnsi="細明體" w:hint="eastAsia"/>
                  <w:lang w:eastAsia="zh-TW"/>
                </w:rPr>
                <w:t>配合</w:t>
              </w:r>
              <w:r w:rsidRPr="003F4491">
                <w:rPr>
                  <w:rFonts w:ascii="細明體" w:eastAsia="細明體" w:hAnsi="細明體" w:cs="細明體" w:hint="eastAsia"/>
                  <w:lang w:eastAsia="zh-TW"/>
                </w:rPr>
                <w:t>保全通路保單號碼檔</w:t>
              </w:r>
            </w:ins>
            <w:ins w:id="8" w:author="nalas" w:date="2014-10-01T16:19:00Z">
              <w:r>
                <w:rPr>
                  <w:rFonts w:ascii="細明體" w:eastAsia="細明體" w:hAnsi="細明體" w:cs="細明體" w:hint="eastAsia"/>
                  <w:lang w:eastAsia="zh-TW"/>
                </w:rPr>
                <w:t>增加資料日期欄位調整程式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3599" w:rsidRPr="00DC457D" w:rsidRDefault="00EF3599" w:rsidP="00405370">
            <w:pPr>
              <w:pStyle w:val="Tabletext"/>
              <w:rPr>
                <w:ins w:id="9" w:author="nalas" w:date="2014-10-01T16:18:00Z"/>
                <w:rFonts w:ascii="細明體" w:eastAsia="細明體" w:hAnsi="細明體" w:hint="eastAsia"/>
                <w:lang w:eastAsia="zh-TW"/>
              </w:rPr>
            </w:pPr>
            <w:ins w:id="10" w:author="nalas" w:date="2014-10-01T16:19:00Z">
              <w:r w:rsidRPr="00DC457D">
                <w:rPr>
                  <w:rFonts w:ascii="細明體" w:eastAsia="細明體" w:hAnsi="細明體" w:hint="eastAsia"/>
                  <w:lang w:eastAsia="zh-TW"/>
                </w:rPr>
                <w:t>劉文明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3599" w:rsidRDefault="00EF3599" w:rsidP="00C26F2F">
            <w:pPr>
              <w:pStyle w:val="Tabletext"/>
              <w:rPr>
                <w:ins w:id="11" w:author="nalas" w:date="2014-10-01T16:18:00Z"/>
                <w:rFonts w:ascii="細明體" w:eastAsia="細明體" w:hAnsi="細明體" w:hint="eastAsia"/>
                <w:lang w:eastAsia="zh-TW"/>
              </w:rPr>
            </w:pPr>
            <w:ins w:id="12" w:author="nalas" w:date="2014-10-01T16:20:00Z">
              <w:r>
                <w:rPr>
                  <w:rFonts w:ascii="細明體" w:eastAsia="細明體" w:hAnsi="細明體" w:hint="eastAsia"/>
                  <w:lang w:eastAsia="zh-TW"/>
                </w:rPr>
                <w:t>140827000443</w:t>
              </w:r>
            </w:ins>
          </w:p>
        </w:tc>
      </w:tr>
    </w:tbl>
    <w:p w:rsidR="001029E3" w:rsidRPr="00DC457D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DC457D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C457D">
        <w:rPr>
          <w:rFonts w:ascii="細明體" w:eastAsia="細明體" w:hAnsi="細明體" w:hint="eastAsia"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CE6365" w:rsidRPr="00DC457D" w:rsidTr="00E30C50">
        <w:tc>
          <w:tcPr>
            <w:tcW w:w="234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CE6365" w:rsidRPr="00C7609D" w:rsidRDefault="00E05218" w:rsidP="00E052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5218">
              <w:rPr>
                <w:rFonts w:ascii="細明體" w:eastAsia="細明體" w:hAnsi="細明體" w:hint="eastAsia"/>
                <w:sz w:val="20"/>
                <w:szCs w:val="20"/>
              </w:rPr>
              <w:t>新保經平台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理賠交易提供</w:t>
            </w:r>
          </w:p>
        </w:tc>
      </w:tr>
      <w:tr w:rsidR="00CE6365" w:rsidRPr="00DC457D" w:rsidTr="00E30C50">
        <w:tc>
          <w:tcPr>
            <w:tcW w:w="234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CE6365" w:rsidRPr="00C7609D" w:rsidRDefault="00E05218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H3_B309</w:t>
            </w:r>
          </w:p>
        </w:tc>
      </w:tr>
      <w:tr w:rsidR="00CE6365" w:rsidRPr="00DC457D" w:rsidTr="00E30C50">
        <w:tc>
          <w:tcPr>
            <w:tcW w:w="234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CE6365" w:rsidRPr="00C7609D" w:rsidRDefault="00A62F1A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CE6365" w:rsidRPr="00DC457D" w:rsidTr="00E30C50">
        <w:tc>
          <w:tcPr>
            <w:tcW w:w="234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A62F1A" w:rsidRPr="00C7609D" w:rsidRDefault="00A62F1A" w:rsidP="00F5435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將死亡、全殘、解除契約的案件寫入</w:t>
            </w:r>
            <w:r w:rsidRPr="00A62F1A">
              <w:rPr>
                <w:rFonts w:ascii="細明體" w:eastAsia="細明體" w:hAnsi="細明體" w:hint="eastAsia"/>
                <w:sz w:val="20"/>
                <w:szCs w:val="20"/>
              </w:rPr>
              <w:t>保全通路保單號碼檔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DTABF001_POL_NO,給倉儲科更新契約效力使用。</w:t>
            </w:r>
          </w:p>
        </w:tc>
      </w:tr>
      <w:tr w:rsidR="00CE6365" w:rsidRPr="00DC457D" w:rsidTr="00E30C50">
        <w:tc>
          <w:tcPr>
            <w:tcW w:w="234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CE6365" w:rsidRPr="00C7609D" w:rsidRDefault="00A62F1A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62F1A">
              <w:rPr>
                <w:rFonts w:ascii="細明體" w:eastAsia="細明體" w:hAnsi="細明體" w:hint="eastAsia"/>
                <w:sz w:val="20"/>
                <w:szCs w:val="20"/>
              </w:rPr>
              <w:t>保代企劃科</w:t>
            </w:r>
          </w:p>
        </w:tc>
      </w:tr>
      <w:tr w:rsidR="00CE6365" w:rsidRPr="00DC457D" w:rsidTr="00E30C50">
        <w:tc>
          <w:tcPr>
            <w:tcW w:w="234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CE6365" w:rsidRPr="00C7609D" w:rsidRDefault="00A62F1A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資料倉儲科</w:t>
            </w:r>
          </w:p>
        </w:tc>
      </w:tr>
      <w:tr w:rsidR="00CE6365" w:rsidRPr="00DC457D" w:rsidTr="00E30C50">
        <w:tc>
          <w:tcPr>
            <w:tcW w:w="234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CE6365" w:rsidRPr="00DC457D" w:rsidTr="00E30C50">
        <w:tc>
          <w:tcPr>
            <w:tcW w:w="2340" w:type="dxa"/>
          </w:tcPr>
          <w:p w:rsidR="00CE6365" w:rsidRPr="00C7609D" w:rsidRDefault="00CE6365" w:rsidP="003F2E0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CE6365" w:rsidRPr="00C7609D" w:rsidRDefault="00CE6365" w:rsidP="003F2E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DC457D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DC457D" w:rsidRDefault="00E969F7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程式流程圖</w:t>
      </w:r>
    </w:p>
    <w:p w:rsidR="00E969F7" w:rsidRPr="00DC457D" w:rsidRDefault="003F4491" w:rsidP="00E969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/>
        </w:rPr>
        <w:object w:dxaOrig="10052" w:dyaOrig="42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213.75pt" o:ole="">
            <v:imagedata r:id="rId8" o:title=""/>
          </v:shape>
          <o:OLEObject Type="Embed" ProgID="Visio.Drawing.11" ShapeID="_x0000_i1025" DrawAspect="Content" ObjectID="_1657345875" r:id="rId9"/>
        </w:object>
      </w:r>
    </w:p>
    <w:p w:rsidR="001A4C7E" w:rsidRPr="00CE6365" w:rsidRDefault="001A4C7E" w:rsidP="001A4C7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/>
          <w:kern w:val="2"/>
          <w:lang w:eastAsia="zh-TW"/>
        </w:rPr>
        <w:t>相關檔案（TABLE）：</w:t>
      </w:r>
      <w:r w:rsidRPr="00DC457D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CE6365" w:rsidRPr="00C7609D" w:rsidTr="003F2E0E">
        <w:tc>
          <w:tcPr>
            <w:tcW w:w="851" w:type="dxa"/>
          </w:tcPr>
          <w:p w:rsidR="00CE6365" w:rsidRPr="00C7609D" w:rsidRDefault="00CE6365" w:rsidP="003F2E0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CE6365" w:rsidRPr="00C7609D" w:rsidRDefault="00CE6365" w:rsidP="003F2E0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CE6365" w:rsidRPr="00C7609D" w:rsidRDefault="00CE6365" w:rsidP="003F2E0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E6365" w:rsidRPr="00C7609D" w:rsidTr="003F2E0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E6365" w:rsidRPr="00C7609D" w:rsidRDefault="00CE6365" w:rsidP="00CE6365">
            <w:pPr>
              <w:widowControl/>
              <w:numPr>
                <w:ilvl w:val="0"/>
                <w:numId w:val="3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E6365" w:rsidRPr="00DC457D" w:rsidRDefault="003F4491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F4491">
              <w:rPr>
                <w:rFonts w:ascii="細明體" w:eastAsia="細明體" w:hAnsi="細明體" w:cs="細明體" w:hint="eastAsia"/>
                <w:sz w:val="20"/>
                <w:szCs w:val="20"/>
              </w:rPr>
              <w:t>保全通路保單號碼檔</w:t>
            </w:r>
          </w:p>
        </w:tc>
        <w:tc>
          <w:tcPr>
            <w:tcW w:w="2551" w:type="dxa"/>
          </w:tcPr>
          <w:p w:rsidR="00CE6365" w:rsidRPr="00DC457D" w:rsidRDefault="003F4491" w:rsidP="00CE6365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DTABF001_POL_NO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CE6365" w:rsidRPr="00C7609D" w:rsidTr="003F2E0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E6365" w:rsidRPr="00C7609D" w:rsidRDefault="00CE6365" w:rsidP="00CE6365">
            <w:pPr>
              <w:widowControl/>
              <w:numPr>
                <w:ilvl w:val="0"/>
                <w:numId w:val="3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E6365" w:rsidRPr="00DC457D" w:rsidRDefault="003F4491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契約主檔</w:t>
            </w:r>
          </w:p>
        </w:tc>
        <w:tc>
          <w:tcPr>
            <w:tcW w:w="2551" w:type="dxa"/>
          </w:tcPr>
          <w:p w:rsidR="00CE6365" w:rsidRPr="00DC457D" w:rsidRDefault="00CE6365" w:rsidP="00CE6365">
            <w:pP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DC457D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</w:t>
            </w:r>
            <w:r w:rsidR="003F4491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TAB0001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E6365" w:rsidRPr="00C7609D" w:rsidTr="003F2E0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E6365" w:rsidRPr="00C7609D" w:rsidRDefault="00CE6365" w:rsidP="00CE6365">
            <w:pPr>
              <w:widowControl/>
              <w:numPr>
                <w:ilvl w:val="0"/>
                <w:numId w:val="3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E6365" w:rsidRPr="00DC457D" w:rsidRDefault="003F4491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理賠紀錄</w:t>
            </w:r>
            <w:r w:rsidR="00CE6365"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551" w:type="dxa"/>
          </w:tcPr>
          <w:p w:rsidR="00CE6365" w:rsidRPr="00DC457D" w:rsidRDefault="003F4491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DTAAB</w:t>
            </w:r>
            <w:r w:rsidR="00CE6365"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001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CE63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E6365" w:rsidRPr="00C7609D" w:rsidTr="003F2E0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E6365" w:rsidRPr="00C7609D" w:rsidRDefault="00CE6365" w:rsidP="00CE6365">
            <w:pPr>
              <w:widowControl/>
              <w:numPr>
                <w:ilvl w:val="0"/>
                <w:numId w:val="3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E6365" w:rsidRPr="00DC457D" w:rsidRDefault="003F4491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經手人</w:t>
            </w:r>
            <w:r w:rsidR="00CE6365" w:rsidRPr="00DC457D">
              <w:rPr>
                <w:rFonts w:ascii="細明體" w:eastAsia="細明體" w:hAnsi="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551" w:type="dxa"/>
          </w:tcPr>
          <w:p w:rsidR="00CE6365" w:rsidRPr="00DC457D" w:rsidRDefault="003F4491" w:rsidP="00CE63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DTABP000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E6365" w:rsidRPr="00C7609D" w:rsidRDefault="00CE6365" w:rsidP="003F2E0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60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E6365" w:rsidRPr="00DC457D" w:rsidRDefault="00CE6365" w:rsidP="001A4C7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1A4C7E" w:rsidRPr="00DC457D" w:rsidRDefault="001A4C7E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C457D">
        <w:rPr>
          <w:rFonts w:ascii="細明體" w:eastAsia="細明體" w:hAnsi="細明體"/>
          <w:kern w:val="2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RPr="00DC457D" w:rsidTr="00E30C50">
        <w:tc>
          <w:tcPr>
            <w:tcW w:w="720" w:type="dxa"/>
          </w:tcPr>
          <w:p w:rsidR="00C46D6D" w:rsidRPr="00DC457D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DC457D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DC457D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46D6D" w:rsidRPr="00DC457D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DC457D" w:rsidRDefault="00C46D6D" w:rsidP="002E4980">
            <w:pPr>
              <w:numPr>
                <w:ilvl w:val="0"/>
                <w:numId w:val="3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C46D6D" w:rsidRPr="00DC457D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5674" w:type="dxa"/>
          </w:tcPr>
          <w:p w:rsidR="00C46D6D" w:rsidRPr="00DC457D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DC457D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2E4980" w:rsidRPr="00DC457D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E4980" w:rsidRPr="00DC457D" w:rsidRDefault="002E4980" w:rsidP="002E4980">
            <w:pPr>
              <w:numPr>
                <w:ilvl w:val="0"/>
                <w:numId w:val="3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2E4980" w:rsidRPr="00DC457D" w:rsidRDefault="002E4980" w:rsidP="002E498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5674" w:type="dxa"/>
          </w:tcPr>
          <w:p w:rsidR="002E4980" w:rsidRPr="00DC457D" w:rsidRDefault="002E4980" w:rsidP="002E498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C457D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</w:tbl>
    <w:p w:rsidR="001A4C7E" w:rsidRPr="00DC457D" w:rsidRDefault="001A4C7E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DC457D" w:rsidRDefault="001A4C7E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1A4C7E" w:rsidRPr="00DC457D" w:rsidTr="00D73EA2">
        <w:trPr>
          <w:trHeight w:val="120"/>
        </w:trPr>
        <w:tc>
          <w:tcPr>
            <w:tcW w:w="1672" w:type="dxa"/>
          </w:tcPr>
          <w:p w:rsidR="001A4C7E" w:rsidRPr="00DC457D" w:rsidRDefault="001A4C7E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作業名稱</w:t>
            </w:r>
          </w:p>
        </w:tc>
        <w:tc>
          <w:tcPr>
            <w:tcW w:w="8408" w:type="dxa"/>
          </w:tcPr>
          <w:p w:rsidR="001A4C7E" w:rsidRPr="00DC457D" w:rsidRDefault="00B61FCA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1FCA">
              <w:rPr>
                <w:rFonts w:ascii="細明體" w:eastAsia="細明體" w:hAnsi="細明體"/>
                <w:sz w:val="20"/>
                <w:szCs w:val="20"/>
              </w:rPr>
              <w:t>JAAADD003</w:t>
            </w:r>
          </w:p>
        </w:tc>
      </w:tr>
      <w:tr w:rsidR="001A4C7E" w:rsidRPr="00DC457D" w:rsidTr="00D73EA2">
        <w:trPr>
          <w:trHeight w:val="120"/>
        </w:trPr>
        <w:tc>
          <w:tcPr>
            <w:tcW w:w="1672" w:type="dxa"/>
          </w:tcPr>
          <w:p w:rsidR="001A4C7E" w:rsidRPr="00DC457D" w:rsidRDefault="001A4C7E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1A4C7E" w:rsidRPr="00DC457D" w:rsidRDefault="001A4C7E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1A4C7E" w:rsidRPr="00DC457D" w:rsidTr="00D73EA2">
        <w:trPr>
          <w:trHeight w:val="120"/>
        </w:trPr>
        <w:tc>
          <w:tcPr>
            <w:tcW w:w="1672" w:type="dxa"/>
          </w:tcPr>
          <w:p w:rsidR="001A4C7E" w:rsidRPr="00DC457D" w:rsidRDefault="001A4C7E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1A4C7E" w:rsidRPr="00DC457D" w:rsidRDefault="00B61FCA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1A4C7E" w:rsidRPr="00DC457D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1A4C7E" w:rsidRPr="00DC457D" w:rsidTr="00D73EA2">
        <w:trPr>
          <w:trHeight w:val="120"/>
        </w:trPr>
        <w:tc>
          <w:tcPr>
            <w:tcW w:w="1672" w:type="dxa"/>
          </w:tcPr>
          <w:p w:rsidR="001A4C7E" w:rsidRPr="00DC457D" w:rsidRDefault="001A4C7E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1A4C7E" w:rsidRPr="00DC457D" w:rsidRDefault="001A4C7E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1A4C7E" w:rsidRPr="00DC457D" w:rsidTr="00D73EA2">
        <w:trPr>
          <w:trHeight w:val="120"/>
        </w:trPr>
        <w:tc>
          <w:tcPr>
            <w:tcW w:w="1672" w:type="dxa"/>
          </w:tcPr>
          <w:p w:rsidR="001A4C7E" w:rsidRPr="00DC457D" w:rsidRDefault="001A4C7E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1A4C7E" w:rsidRPr="00DC457D" w:rsidRDefault="001A4C7E" w:rsidP="00D73E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1A4C7E" w:rsidRPr="00DC457D" w:rsidRDefault="001A4C7E" w:rsidP="001A4C7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1A4C7E" w:rsidRPr="00DC457D" w:rsidRDefault="001A4C7E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傳入參數</w:t>
      </w:r>
    </w:p>
    <w:p w:rsidR="001A4C7E" w:rsidRPr="00DC457D" w:rsidRDefault="001A4C7E" w:rsidP="001A4C7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93"/>
        <w:gridCol w:w="2067"/>
        <w:gridCol w:w="1800"/>
        <w:gridCol w:w="5630"/>
      </w:tblGrid>
      <w:tr w:rsidR="00EC1727" w:rsidRPr="00DC457D" w:rsidTr="001A4C7E">
        <w:tc>
          <w:tcPr>
            <w:tcW w:w="993" w:type="dxa"/>
            <w:vAlign w:val="center"/>
          </w:tcPr>
          <w:p w:rsidR="00EC1727" w:rsidRPr="00DC457D" w:rsidRDefault="00EC1727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067" w:type="dxa"/>
            <w:vAlign w:val="center"/>
          </w:tcPr>
          <w:p w:rsidR="00EC1727" w:rsidRPr="00DC457D" w:rsidRDefault="001A4C7E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800" w:type="dxa"/>
            <w:vAlign w:val="center"/>
          </w:tcPr>
          <w:p w:rsidR="00EC1727" w:rsidRPr="00DC457D" w:rsidRDefault="001A4C7E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30" w:type="dxa"/>
            <w:vAlign w:val="center"/>
          </w:tcPr>
          <w:p w:rsidR="00EC1727" w:rsidRPr="00DC457D" w:rsidRDefault="001A4C7E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E0A9A" w:rsidRPr="00DC457D" w:rsidTr="001A4C7E">
        <w:tc>
          <w:tcPr>
            <w:tcW w:w="993" w:type="dxa"/>
            <w:vAlign w:val="center"/>
          </w:tcPr>
          <w:p w:rsidR="00FE0A9A" w:rsidRPr="00DC457D" w:rsidRDefault="00FE0A9A" w:rsidP="001A4C7E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067" w:type="dxa"/>
            <w:vAlign w:val="center"/>
          </w:tcPr>
          <w:p w:rsidR="00FE0A9A" w:rsidRPr="00DC457D" w:rsidRDefault="00220C2E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處理日期</w:t>
            </w:r>
          </w:p>
        </w:tc>
        <w:tc>
          <w:tcPr>
            <w:tcW w:w="1800" w:type="dxa"/>
            <w:vAlign w:val="center"/>
          </w:tcPr>
          <w:p w:rsidR="00FE0A9A" w:rsidRPr="00DC457D" w:rsidRDefault="00220C2E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5630" w:type="dxa"/>
            <w:vAlign w:val="center"/>
          </w:tcPr>
          <w:p w:rsidR="00FE0A9A" w:rsidRPr="00DC457D" w:rsidRDefault="00220C2E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457D"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tr w:rsidR="001A4C7E" w:rsidRPr="00DC457D" w:rsidTr="001A4C7E">
        <w:tc>
          <w:tcPr>
            <w:tcW w:w="993" w:type="dxa"/>
            <w:vAlign w:val="center"/>
          </w:tcPr>
          <w:p w:rsidR="001A4C7E" w:rsidRPr="00DC457D" w:rsidRDefault="001A4C7E" w:rsidP="001A4C7E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067" w:type="dxa"/>
            <w:vAlign w:val="center"/>
          </w:tcPr>
          <w:p w:rsidR="001A4C7E" w:rsidRPr="00DC457D" w:rsidRDefault="001A4C7E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1A4C7E" w:rsidRPr="00DC457D" w:rsidRDefault="001A4C7E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630" w:type="dxa"/>
            <w:vAlign w:val="center"/>
          </w:tcPr>
          <w:p w:rsidR="001A4C7E" w:rsidRPr="00DC457D" w:rsidRDefault="001A4C7E" w:rsidP="001A4C7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9F30CC" w:rsidRDefault="009F30CC" w:rsidP="009F30C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BB1FBB" w:rsidRPr="00DC457D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/>
          <w:kern w:val="2"/>
          <w:lang w:eastAsia="zh-TW"/>
        </w:rPr>
        <w:t>程式內容：</w:t>
      </w:r>
    </w:p>
    <w:p w:rsidR="00FE0A9A" w:rsidRPr="00DC457D" w:rsidRDefault="00FE0A9A" w:rsidP="00FE0A9A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/>
          <w:kern w:val="2"/>
          <w:lang w:eastAsia="zh-TW"/>
        </w:rPr>
        <w:t>初始化：</w:t>
      </w:r>
    </w:p>
    <w:p w:rsidR="00FE0A9A" w:rsidRPr="00DC457D" w:rsidRDefault="00FE0A9A" w:rsidP="00FE0A9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C457D">
        <w:rPr>
          <w:rFonts w:ascii="細明體" w:eastAsia="細明體" w:hAnsi="細明體"/>
          <w:kern w:val="2"/>
          <w:lang w:eastAsia="zh-TW"/>
        </w:rPr>
        <w:t>回覆訊息預設為0。</w:t>
      </w:r>
    </w:p>
    <w:p w:rsidR="00FE0A9A" w:rsidRPr="00DC457D" w:rsidRDefault="00FE0A9A" w:rsidP="00FE0A9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輸入件數 = 0</w:t>
      </w:r>
    </w:p>
    <w:p w:rsidR="00FE0A9A" w:rsidRPr="00DC457D" w:rsidRDefault="00FE0A9A" w:rsidP="00FE0A9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輸出件數 = 0</w:t>
      </w:r>
    </w:p>
    <w:p w:rsidR="00E2563D" w:rsidRPr="00222E57" w:rsidRDefault="00FE0A9A" w:rsidP="00222E5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錯誤件數 = 0</w:t>
      </w:r>
    </w:p>
    <w:p w:rsidR="00E2563D" w:rsidRPr="00DC457D" w:rsidRDefault="00E2563D" w:rsidP="00E2563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傳入參數判斷處理</w:t>
      </w:r>
    </w:p>
    <w:p w:rsidR="00E2563D" w:rsidRDefault="00E2563D" w:rsidP="00E2563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若無傳入參數</w:t>
      </w:r>
    </w:p>
    <w:p w:rsidR="00E2563D" w:rsidRDefault="00222E57" w:rsidP="00222E5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$處理日期 = 系統日期</w:t>
      </w:r>
    </w:p>
    <w:p w:rsidR="00E2563D" w:rsidRPr="00DC457D" w:rsidRDefault="00E2563D" w:rsidP="00E2563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若只有一個傳入參數</w:t>
      </w:r>
    </w:p>
    <w:p w:rsidR="00F6526F" w:rsidRDefault="00F6526F" w:rsidP="00E2563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$處理日期 =</w:t>
      </w:r>
      <w:r w:rsidR="009A78D1">
        <w:rPr>
          <w:rFonts w:ascii="細明體" w:eastAsia="細明體" w:hAnsi="細明體" w:hint="eastAsia"/>
          <w:kern w:val="2"/>
          <w:lang w:eastAsia="zh-TW"/>
        </w:rPr>
        <w:t xml:space="preserve"> 傳入處理日期</w:t>
      </w:r>
    </w:p>
    <w:p w:rsidR="009A78D1" w:rsidRDefault="009A78D1" w:rsidP="009A78D1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檢核日期需為正常西元年日期格式</w:t>
      </w:r>
    </w:p>
    <w:p w:rsidR="00E2563D" w:rsidRPr="00DC457D" w:rsidRDefault="00E2563D" w:rsidP="00E2563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若有兩個</w:t>
      </w:r>
      <w:r w:rsidR="00222E57">
        <w:rPr>
          <w:rFonts w:ascii="細明體" w:eastAsia="細明體" w:hAnsi="細明體" w:hint="eastAsia"/>
          <w:kern w:val="2"/>
          <w:lang w:eastAsia="zh-TW"/>
        </w:rPr>
        <w:t>以上</w:t>
      </w:r>
      <w:r w:rsidRPr="00DC457D">
        <w:rPr>
          <w:rFonts w:ascii="細明體" w:eastAsia="細明體" w:hAnsi="細明體" w:hint="eastAsia"/>
          <w:kern w:val="2"/>
          <w:lang w:eastAsia="zh-TW"/>
        </w:rPr>
        <w:t>傳入參數</w:t>
      </w:r>
    </w:p>
    <w:p w:rsidR="00E2563D" w:rsidRPr="00E061A5" w:rsidRDefault="00E2563D" w:rsidP="00E2563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 xml:space="preserve">顯示錯誤訊息 </w:t>
      </w:r>
      <w:r w:rsidRPr="00DC457D">
        <w:rPr>
          <w:rFonts w:ascii="細明體" w:eastAsia="細明體" w:hAnsi="細明體"/>
          <w:kern w:val="2"/>
          <w:lang w:eastAsia="zh-TW"/>
        </w:rPr>
        <w:t>“</w:t>
      </w:r>
      <w:r w:rsidRPr="00DC457D">
        <w:rPr>
          <w:rFonts w:ascii="細明體" w:eastAsia="細明體" w:hAnsi="細明體" w:hint="eastAsia"/>
          <w:kern w:val="2"/>
          <w:lang w:eastAsia="zh-TW"/>
        </w:rPr>
        <w:t>最多傳入</w:t>
      </w:r>
      <w:r w:rsidR="00222E57">
        <w:rPr>
          <w:rFonts w:ascii="細明體" w:eastAsia="細明體" w:hAnsi="細明體" w:hint="eastAsia"/>
          <w:kern w:val="2"/>
          <w:lang w:eastAsia="zh-TW"/>
        </w:rPr>
        <w:t>一</w:t>
      </w:r>
      <w:r w:rsidRPr="00DC457D">
        <w:rPr>
          <w:rFonts w:ascii="細明體" w:eastAsia="細明體" w:hAnsi="細明體" w:hint="eastAsia"/>
          <w:kern w:val="2"/>
          <w:lang w:eastAsia="zh-TW"/>
        </w:rPr>
        <w:t>個參數(</w:t>
      </w:r>
      <w:r w:rsidR="00F6526F">
        <w:rPr>
          <w:rFonts w:ascii="細明體" w:eastAsia="細明體" w:hAnsi="細明體" w:hint="eastAsia"/>
          <w:kern w:val="2"/>
          <w:lang w:eastAsia="zh-TW"/>
        </w:rPr>
        <w:t>處理日期</w:t>
      </w:r>
      <w:r w:rsidRPr="00DC457D">
        <w:rPr>
          <w:rFonts w:ascii="細明體" w:eastAsia="細明體" w:hAnsi="細明體" w:hint="eastAsia"/>
          <w:kern w:val="2"/>
          <w:lang w:eastAsia="zh-TW"/>
        </w:rPr>
        <w:t>)</w:t>
      </w:r>
      <w:r w:rsidRPr="00DC457D">
        <w:rPr>
          <w:rFonts w:ascii="細明體" w:eastAsia="細明體" w:hAnsi="細明體"/>
          <w:lang w:eastAsia="zh-TW"/>
        </w:rPr>
        <w:t>”</w:t>
      </w:r>
    </w:p>
    <w:p w:rsidR="00E061A5" w:rsidRDefault="00E061A5" w:rsidP="00E061A5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$抽件起日  = $處理日期 +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 xml:space="preserve"> 00:00:00.000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061A5" w:rsidRPr="00DC457D" w:rsidRDefault="00E061A5" w:rsidP="00E061A5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$抽件迄日  = </w:t>
      </w:r>
      <w:r w:rsidR="005A6A51">
        <w:rPr>
          <w:rFonts w:ascii="細明體" w:eastAsia="細明體" w:hAnsi="細明體" w:hint="eastAsia"/>
          <w:kern w:val="2"/>
          <w:lang w:eastAsia="zh-TW"/>
        </w:rPr>
        <w:t>(</w:t>
      </w:r>
      <w:r>
        <w:rPr>
          <w:rFonts w:ascii="細明體" w:eastAsia="細明體" w:hAnsi="細明體" w:hint="eastAsia"/>
          <w:kern w:val="2"/>
          <w:lang w:eastAsia="zh-TW"/>
        </w:rPr>
        <w:t>$處理日期 +1天</w:t>
      </w:r>
      <w:r w:rsidR="005A6A51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 xml:space="preserve">+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 xml:space="preserve"> 00:00:00.000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0556C0" w:rsidRPr="00DC457D" w:rsidRDefault="000556C0" w:rsidP="000556C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清檔：</w:t>
      </w:r>
    </w:p>
    <w:p w:rsidR="00F22B41" w:rsidRDefault="00F22B41" w:rsidP="00222E5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//**為了可以重新產生資料，刪除時若刪不到資料屬正常</w:t>
      </w:r>
    </w:p>
    <w:p w:rsidR="00DC6B32" w:rsidRPr="00CF3FD0" w:rsidRDefault="00F22B41" w:rsidP="00222E5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Pr="003F4491">
        <w:rPr>
          <w:rFonts w:ascii="細明體" w:eastAsia="細明體" w:hAnsi="細明體" w:cs="細明體" w:hint="eastAsia"/>
          <w:lang w:eastAsia="zh-TW"/>
        </w:rPr>
        <w:t>保全通路保單號碼檔</w:t>
      </w:r>
      <w:r>
        <w:rPr>
          <w:rFonts w:ascii="細明體" w:eastAsia="細明體" w:hAnsi="細明體" w:cs="細明體" w:hint="eastAsia"/>
        </w:rPr>
        <w:t>DTABF001_POL_NO</w:t>
      </w:r>
      <w:r>
        <w:rPr>
          <w:rFonts w:ascii="細明體" w:eastAsia="細明體" w:hAnsi="細明體" w:cs="細明體" w:hint="eastAsia"/>
          <w:lang w:eastAsia="zh-TW"/>
        </w:rPr>
        <w:t>,by條件</w:t>
      </w:r>
    </w:p>
    <w:p w:rsidR="00CF3FD0" w:rsidRPr="00F22B41" w:rsidRDefault="00CF3FD0" w:rsidP="00CF3FD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業務別: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AA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 xml:space="preserve"> (理賠)</w:t>
      </w:r>
    </w:p>
    <w:p w:rsidR="00F22B41" w:rsidRDefault="00F22B41" w:rsidP="00F22B4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覆核日期:</w:t>
      </w:r>
      <w:r w:rsidRPr="00F22B41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$處理日期</w:t>
      </w:r>
    </w:p>
    <w:p w:rsidR="00F22B41" w:rsidRDefault="00F22B41" w:rsidP="00F22B4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若刪不到資料屬正常</w:t>
      </w:r>
    </w:p>
    <w:p w:rsidR="00F22B41" w:rsidRDefault="00F22B41" w:rsidP="00F22B4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若有錯誤，</w:t>
      </w:r>
    </w:p>
    <w:p w:rsidR="00F22B41" w:rsidRDefault="00F22B41" w:rsidP="00F22B4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4E65">
        <w:rPr>
          <w:rFonts w:ascii="細明體" w:eastAsia="細明體" w:hAnsi="細明體" w:hint="eastAsia"/>
          <w:kern w:val="2"/>
          <w:lang w:eastAsia="zh-TW"/>
        </w:rPr>
        <w:t xml:space="preserve">LOG紀錄錯誤訊息 </w:t>
      </w:r>
      <w:r w:rsidRPr="00704E65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刪除</w:t>
      </w:r>
      <w:r w:rsidRPr="003F4491">
        <w:rPr>
          <w:rFonts w:ascii="細明體" w:eastAsia="細明體" w:hAnsi="細明體" w:cs="細明體" w:hint="eastAsia"/>
          <w:lang w:eastAsia="zh-TW"/>
        </w:rPr>
        <w:t>保全通路保單號碼檔</w:t>
      </w:r>
      <w:r>
        <w:rPr>
          <w:rFonts w:ascii="細明體" w:eastAsia="細明體" w:hAnsi="細明體" w:cs="細明體" w:hint="eastAsia"/>
          <w:lang w:eastAsia="zh-TW"/>
        </w:rPr>
        <w:t>錯誤。</w:t>
      </w:r>
      <w:r w:rsidRPr="00704E65">
        <w:rPr>
          <w:rFonts w:ascii="細明體" w:eastAsia="細明體" w:hAnsi="細明體"/>
          <w:kern w:val="2"/>
          <w:lang w:eastAsia="zh-TW"/>
        </w:rPr>
        <w:t>”</w:t>
      </w:r>
    </w:p>
    <w:p w:rsidR="00F22B41" w:rsidRPr="00704E65" w:rsidRDefault="00F22B41" w:rsidP="00F22B4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4E65">
        <w:rPr>
          <w:rFonts w:ascii="細明體" w:eastAsia="細明體" w:hAnsi="細明體" w:hint="eastAsia"/>
          <w:lang w:eastAsia="zh-TW"/>
        </w:rPr>
        <w:t>C</w:t>
      </w:r>
      <w:r w:rsidRPr="00704E65">
        <w:rPr>
          <w:rFonts w:ascii="細明體" w:eastAsia="細明體" w:hAnsi="細明體"/>
          <w:lang w:eastAsia="zh-TW"/>
        </w:rPr>
        <w:t>ALL batch.CountManager</w:t>
      </w:r>
      <w:r w:rsidRPr="00704E65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F22B41" w:rsidRPr="00186BBB" w:rsidRDefault="00F22B41" w:rsidP="00F22B4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4E65">
        <w:rPr>
          <w:rFonts w:ascii="細明體" w:eastAsia="細明體" w:hAnsi="細明體" w:hint="eastAsia"/>
          <w:lang w:eastAsia="zh-TW"/>
        </w:rPr>
        <w:t>RETURN</w:t>
      </w:r>
    </w:p>
    <w:p w:rsidR="0096761F" w:rsidRPr="001C7096" w:rsidRDefault="00186BBB" w:rsidP="0096761F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C7096">
        <w:rPr>
          <w:rFonts w:ascii="細明體" w:eastAsia="細明體" w:hAnsi="細明體" w:hint="eastAsia"/>
          <w:lang w:eastAsia="zh-TW"/>
        </w:rPr>
        <w:t>//**將符合條件的理賠相關資料寫入</w:t>
      </w:r>
      <w:r w:rsidRPr="001C7096">
        <w:rPr>
          <w:rFonts w:ascii="細明體" w:eastAsia="細明體" w:hAnsi="細明體" w:cs="細明體" w:hint="eastAsia"/>
          <w:lang w:eastAsia="zh-TW"/>
        </w:rPr>
        <w:t>保全通路保單號碼檔:</w:t>
      </w:r>
      <w:r w:rsidR="001C7096" w:rsidRPr="001C7096">
        <w:rPr>
          <w:rFonts w:ascii="細明體" w:eastAsia="細明體" w:hAnsi="細明體" w:cs="細明體" w:hint="eastAsia"/>
          <w:lang w:eastAsia="zh-TW"/>
        </w:rPr>
        <w:t>先</w:t>
      </w:r>
      <w:r w:rsidR="0096761F" w:rsidRPr="001C7096">
        <w:rPr>
          <w:rFonts w:ascii="細明體" w:eastAsia="細明體" w:hAnsi="細明體" w:cs="細明體" w:hint="eastAsia"/>
          <w:lang w:eastAsia="zh-TW"/>
        </w:rPr>
        <w:t>將</w:t>
      </w:r>
      <w:r w:rsidR="002B431E" w:rsidRPr="001C7096">
        <w:rPr>
          <w:rFonts w:ascii="細明體" w:eastAsia="細明體" w:hAnsi="細明體" w:cs="細明體" w:hint="eastAsia"/>
          <w:lang w:eastAsia="zh-TW"/>
        </w:rPr>
        <w:t>每天結案的</w:t>
      </w:r>
      <w:r w:rsidRPr="001C7096">
        <w:rPr>
          <w:rFonts w:ascii="細明體" w:eastAsia="細明體" w:hAnsi="細明體" w:cs="細明體" w:hint="eastAsia"/>
          <w:lang w:eastAsia="zh-TW"/>
        </w:rPr>
        <w:t>理賠紀錄檔</w:t>
      </w:r>
      <w:r w:rsidR="0096761F" w:rsidRPr="001C7096">
        <w:rPr>
          <w:rFonts w:ascii="細明體" w:eastAsia="細明體" w:hAnsi="細明體" w:cs="細明體" w:hint="eastAsia"/>
          <w:lang w:eastAsia="zh-TW"/>
        </w:rPr>
        <w:t>資料</w:t>
      </w:r>
      <w:r w:rsidR="001C7096" w:rsidRPr="001C7096">
        <w:rPr>
          <w:rFonts w:ascii="細明體" w:eastAsia="細明體" w:hAnsi="細明體" w:cs="細明體" w:hint="eastAsia"/>
          <w:lang w:eastAsia="zh-TW"/>
        </w:rPr>
        <w:t>讀出(</w:t>
      </w:r>
      <w:r w:rsidR="0096761F" w:rsidRPr="001C7096">
        <w:rPr>
          <w:rFonts w:ascii="細明體" w:eastAsia="細明體" w:hAnsi="細明體" w:cs="細明體" w:hint="eastAsia"/>
          <w:lang w:eastAsia="zh-TW"/>
        </w:rPr>
        <w:t>包含1.身故件，2.全殘件，3.解除契約件</w:t>
      </w:r>
      <w:r w:rsidR="001C7096" w:rsidRPr="001C7096">
        <w:rPr>
          <w:rFonts w:ascii="細明體" w:eastAsia="細明體" w:hAnsi="細明體" w:cs="細明體" w:hint="eastAsia"/>
          <w:lang w:eastAsia="zh-TW"/>
        </w:rPr>
        <w:t xml:space="preserve">),再去串契約主檔與經手人檔取得相關欄位資料 </w:t>
      </w:r>
    </w:p>
    <w:p w:rsidR="00186BBB" w:rsidRPr="0096761F" w:rsidRDefault="00186BBB" w:rsidP="00186BBB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讀取理賠紀錄檔DTAAB001,</w:t>
      </w:r>
      <w:r w:rsidR="0096761F">
        <w:rPr>
          <w:rFonts w:ascii="細明體" w:eastAsia="細明體" w:hAnsi="細明體" w:cs="細明體" w:hint="eastAsia"/>
          <w:lang w:eastAsia="zh-TW"/>
        </w:rPr>
        <w:t>by條件</w:t>
      </w:r>
    </w:p>
    <w:p w:rsidR="0096761F" w:rsidRPr="0096761F" w:rsidRDefault="0096761F" w:rsidP="0096761F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 xml:space="preserve">索賠類別: </w:t>
      </w:r>
      <w:r>
        <w:rPr>
          <w:rFonts w:ascii="細明體" w:eastAsia="細明體" w:hAnsi="細明體" w:cs="細明體"/>
          <w:lang w:eastAsia="zh-TW"/>
        </w:rPr>
        <w:t>‘</w:t>
      </w:r>
      <w:r>
        <w:rPr>
          <w:rFonts w:ascii="細明體" w:eastAsia="細明體" w:hAnsi="細明體" w:cs="細明體" w:hint="eastAsia"/>
          <w:lang w:eastAsia="zh-TW"/>
        </w:rPr>
        <w:t>L</w:t>
      </w:r>
      <w:r>
        <w:rPr>
          <w:rFonts w:ascii="細明體" w:eastAsia="細明體" w:hAnsi="細明體" w:cs="細明體"/>
          <w:lang w:eastAsia="zh-TW"/>
        </w:rPr>
        <w:t>’</w:t>
      </w:r>
      <w:r>
        <w:rPr>
          <w:rFonts w:ascii="細明體" w:eastAsia="細明體" w:hAnsi="細明體" w:cs="細明體" w:hint="eastAsia"/>
          <w:lang w:eastAsia="zh-TW"/>
        </w:rPr>
        <w:t xml:space="preserve"> (解除契約)， </w:t>
      </w:r>
      <w:r>
        <w:rPr>
          <w:rFonts w:ascii="細明體" w:eastAsia="細明體" w:hAnsi="細明體" w:cs="細明體"/>
          <w:lang w:eastAsia="zh-TW"/>
        </w:rPr>
        <w:t>‘</w:t>
      </w:r>
      <w:r>
        <w:rPr>
          <w:rFonts w:ascii="細明體" w:eastAsia="細明體" w:hAnsi="細明體" w:cs="細明體" w:hint="eastAsia"/>
          <w:lang w:eastAsia="zh-TW"/>
        </w:rPr>
        <w:t>A</w:t>
      </w:r>
      <w:r>
        <w:rPr>
          <w:rFonts w:ascii="細明體" w:eastAsia="細明體" w:hAnsi="細明體" w:cs="細明體"/>
          <w:lang w:eastAsia="zh-TW"/>
        </w:rPr>
        <w:t>’</w:t>
      </w:r>
      <w:r>
        <w:rPr>
          <w:rFonts w:ascii="細明體" w:eastAsia="細明體" w:hAnsi="細明體" w:cs="細明體" w:hint="eastAsia"/>
          <w:lang w:eastAsia="zh-TW"/>
        </w:rPr>
        <w:t xml:space="preserve"> (身故), </w:t>
      </w:r>
      <w:r>
        <w:rPr>
          <w:rFonts w:ascii="細明體" w:eastAsia="細明體" w:hAnsi="細明體" w:cs="細明體"/>
          <w:lang w:eastAsia="zh-TW"/>
        </w:rPr>
        <w:t>‘</w:t>
      </w:r>
      <w:r>
        <w:rPr>
          <w:rFonts w:ascii="細明體" w:eastAsia="細明體" w:hAnsi="細明體" w:cs="細明體" w:hint="eastAsia"/>
          <w:lang w:eastAsia="zh-TW"/>
        </w:rPr>
        <w:t>K</w:t>
      </w:r>
      <w:r>
        <w:rPr>
          <w:rFonts w:ascii="細明體" w:eastAsia="細明體" w:hAnsi="細明體" w:cs="細明體"/>
          <w:lang w:eastAsia="zh-TW"/>
        </w:rPr>
        <w:t>’</w:t>
      </w:r>
      <w:r>
        <w:rPr>
          <w:rFonts w:ascii="細明體" w:eastAsia="細明體" w:hAnsi="細明體" w:cs="細明體" w:hint="eastAsia"/>
          <w:lang w:eastAsia="zh-TW"/>
        </w:rPr>
        <w:t xml:space="preserve"> (全殘)</w:t>
      </w:r>
    </w:p>
    <w:p w:rsidR="0096761F" w:rsidRDefault="009B4BED" w:rsidP="0096761F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覆核日期:</w:t>
      </w:r>
      <w:r w:rsidR="00E061A5">
        <w:rPr>
          <w:rFonts w:ascii="細明體" w:eastAsia="細明體" w:hAnsi="細明體" w:hint="eastAsia"/>
          <w:kern w:val="2"/>
          <w:lang w:eastAsia="zh-TW"/>
        </w:rPr>
        <w:t xml:space="preserve"> 介於$抽件起日 , $抽件迄日之間</w:t>
      </w:r>
    </w:p>
    <w:p w:rsidR="00E061A5" w:rsidRDefault="00E061A5" w:rsidP="0096761F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 xml:space="preserve">給付狀態: 不為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 xml:space="preserve">,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6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 xml:space="preserve"> (有給付的件)</w:t>
      </w:r>
    </w:p>
    <w:p w:rsidR="00E061A5" w:rsidRDefault="00E061A5" w:rsidP="0096761F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讀取欄位:</w:t>
      </w:r>
    </w:p>
    <w:p w:rsidR="00E061A5" w:rsidRDefault="00E061A5" w:rsidP="00E061A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DISTINCT </w:t>
      </w:r>
      <w:r w:rsidR="00BE6735">
        <w:rPr>
          <w:rFonts w:ascii="細明體" w:eastAsia="細明體" w:hAnsi="細明體" w:hint="eastAsia"/>
          <w:kern w:val="2"/>
          <w:lang w:eastAsia="zh-TW"/>
        </w:rPr>
        <w:t>受理編號，</w:t>
      </w:r>
      <w:r>
        <w:rPr>
          <w:rFonts w:ascii="細明體" w:eastAsia="細明體" w:hAnsi="細明體" w:hint="eastAsia"/>
          <w:kern w:val="2"/>
          <w:lang w:eastAsia="zh-TW"/>
        </w:rPr>
        <w:t>保單號碼</w:t>
      </w:r>
      <w:r w:rsidR="00BE6735">
        <w:rPr>
          <w:rFonts w:ascii="細明體" w:eastAsia="細明體" w:hAnsi="細明體" w:hint="eastAsia"/>
          <w:kern w:val="2"/>
          <w:lang w:eastAsia="zh-TW"/>
        </w:rPr>
        <w:t>，索賠類別</w:t>
      </w:r>
    </w:p>
    <w:p w:rsidR="001C7096" w:rsidRDefault="00CF3FD0" w:rsidP="00CF3FD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</w:t>
      </w:r>
      <w:r w:rsidR="00C71998">
        <w:rPr>
          <w:rFonts w:ascii="細明體" w:eastAsia="細明體" w:hAnsi="細明體" w:hint="eastAsia"/>
          <w:kern w:val="2"/>
          <w:lang w:eastAsia="zh-TW"/>
        </w:rPr>
        <w:t>上述</w:t>
      </w:r>
      <w:r>
        <w:rPr>
          <w:rFonts w:ascii="細明體" w:eastAsia="細明體" w:hAnsi="細明體" w:hint="eastAsia"/>
          <w:kern w:val="2"/>
          <w:lang w:eastAsia="zh-TW"/>
        </w:rPr>
        <w:t>理賠紀錄篩選出的保單號碼join</w:t>
      </w:r>
      <w:r w:rsidR="001C7096">
        <w:rPr>
          <w:rFonts w:ascii="細明體" w:eastAsia="細明體" w:hAnsi="細明體" w:hint="eastAsia"/>
          <w:kern w:val="2"/>
          <w:lang w:eastAsia="zh-TW"/>
        </w:rPr>
        <w:t xml:space="preserve"> 契約主檔DTAB0001 on 保單號碼相同</w:t>
      </w:r>
    </w:p>
    <w:p w:rsidR="00CF3FD0" w:rsidRDefault="001C7096" w:rsidP="00CF3FD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再join 經手人檔DTAP0000 on 保單號碼相同,by 查詢條件</w:t>
      </w:r>
    </w:p>
    <w:p w:rsidR="00BE6735" w:rsidRDefault="001C7096" w:rsidP="001C709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E6735">
        <w:rPr>
          <w:rFonts w:ascii="細明體" w:eastAsia="細明體" w:hAnsi="細明體" w:hint="eastAsia"/>
          <w:kern w:val="2"/>
          <w:lang w:eastAsia="zh-TW"/>
        </w:rPr>
        <w:t>契約主檔.</w:t>
      </w:r>
      <w:r w:rsidR="00BE6735" w:rsidRPr="00BE6735">
        <w:rPr>
          <w:rFonts w:ascii="細明體" w:eastAsia="細明體" w:hAnsi="細明體" w:hint="eastAsia"/>
          <w:kern w:val="2"/>
          <w:lang w:eastAsia="zh-TW"/>
        </w:rPr>
        <w:t>收費代號</w:t>
      </w:r>
      <w:r w:rsidRPr="00BE6735">
        <w:rPr>
          <w:rFonts w:ascii="細明體" w:eastAsia="細明體" w:hAnsi="細明體" w:hint="eastAsia"/>
          <w:kern w:val="2"/>
          <w:lang w:eastAsia="zh-TW"/>
        </w:rPr>
        <w:t>:</w:t>
      </w:r>
      <w:r w:rsidR="00BE673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B7989">
        <w:rPr>
          <w:rFonts w:ascii="細明體" w:eastAsia="細明體" w:hAnsi="細明體" w:hint="eastAsia"/>
          <w:kern w:val="2"/>
          <w:lang w:eastAsia="zh-TW"/>
        </w:rPr>
        <w:t>第三碼為</w:t>
      </w:r>
      <w:r w:rsidR="00BE6735">
        <w:rPr>
          <w:rFonts w:ascii="細明體" w:eastAsia="細明體" w:hAnsi="細明體"/>
          <w:kern w:val="2"/>
          <w:lang w:eastAsia="zh-TW"/>
        </w:rPr>
        <w:t>‘</w:t>
      </w:r>
      <w:r w:rsidR="00BE6735">
        <w:rPr>
          <w:rFonts w:ascii="細明體" w:eastAsia="細明體" w:hAnsi="細明體" w:hint="eastAsia"/>
          <w:kern w:val="2"/>
          <w:lang w:eastAsia="zh-TW"/>
        </w:rPr>
        <w:t>7</w:t>
      </w:r>
      <w:r w:rsidR="00BE6735">
        <w:rPr>
          <w:rFonts w:ascii="細明體" w:eastAsia="細明體" w:hAnsi="細明體"/>
          <w:kern w:val="2"/>
          <w:lang w:eastAsia="zh-TW"/>
        </w:rPr>
        <w:t>’</w:t>
      </w:r>
      <w:r w:rsidR="00BE6735">
        <w:rPr>
          <w:rFonts w:ascii="細明體" w:eastAsia="細明體" w:hAnsi="細明體" w:hint="eastAsia"/>
          <w:kern w:val="2"/>
          <w:lang w:eastAsia="zh-TW"/>
        </w:rPr>
        <w:t>(收費代號</w:t>
      </w:r>
      <w:r w:rsidR="003B7989">
        <w:rPr>
          <w:rFonts w:ascii="細明體" w:eastAsia="細明體" w:hAnsi="細明體" w:hint="eastAsia"/>
          <w:kern w:val="2"/>
          <w:lang w:eastAsia="zh-TW"/>
        </w:rPr>
        <w:t>第三碼</w:t>
      </w:r>
      <w:r w:rsidR="00BE6735">
        <w:rPr>
          <w:rFonts w:ascii="細明體" w:eastAsia="細明體" w:hAnsi="細明體" w:hint="eastAsia"/>
          <w:kern w:val="2"/>
          <w:lang w:eastAsia="zh-TW"/>
        </w:rPr>
        <w:t>7的</w:t>
      </w:r>
      <w:r w:rsidR="00C71998">
        <w:rPr>
          <w:rFonts w:ascii="細明體" w:eastAsia="細明體" w:hAnsi="細明體" w:hint="eastAsia"/>
          <w:kern w:val="2"/>
          <w:lang w:eastAsia="zh-TW"/>
        </w:rPr>
        <w:t>是保代件</w:t>
      </w:r>
      <w:r w:rsidR="00BE6735">
        <w:rPr>
          <w:rFonts w:ascii="細明體" w:eastAsia="細明體" w:hAnsi="細明體" w:hint="eastAsia"/>
          <w:kern w:val="2"/>
          <w:lang w:eastAsia="zh-TW"/>
        </w:rPr>
        <w:t>)</w:t>
      </w:r>
    </w:p>
    <w:p w:rsidR="001C7096" w:rsidRPr="00BE6735" w:rsidRDefault="001C7096" w:rsidP="001C709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E6735">
        <w:rPr>
          <w:rFonts w:ascii="細明體" w:eastAsia="細明體" w:hAnsi="細明體" w:hint="eastAsia"/>
          <w:kern w:val="2"/>
          <w:lang w:eastAsia="zh-TW"/>
        </w:rPr>
        <w:t xml:space="preserve">經手人檔.序號 : </w:t>
      </w:r>
      <w:r w:rsidRPr="00BE6735">
        <w:rPr>
          <w:rFonts w:ascii="細明體" w:eastAsia="細明體" w:hAnsi="細明體"/>
          <w:kern w:val="2"/>
          <w:lang w:eastAsia="zh-TW"/>
        </w:rPr>
        <w:t>‘</w:t>
      </w:r>
      <w:r w:rsidRPr="00BE6735">
        <w:rPr>
          <w:rFonts w:ascii="細明體" w:eastAsia="細明體" w:hAnsi="細明體" w:hint="eastAsia"/>
          <w:kern w:val="2"/>
          <w:lang w:eastAsia="zh-TW"/>
        </w:rPr>
        <w:t>1</w:t>
      </w:r>
      <w:r w:rsidRPr="00BE6735">
        <w:rPr>
          <w:rFonts w:ascii="細明體" w:eastAsia="細明體" w:hAnsi="細明體"/>
          <w:kern w:val="2"/>
          <w:lang w:eastAsia="zh-TW"/>
        </w:rPr>
        <w:t>’</w:t>
      </w:r>
      <w:r w:rsidRPr="00BE6735">
        <w:rPr>
          <w:rFonts w:ascii="細明體" w:eastAsia="細明體" w:hAnsi="細明體" w:hint="eastAsia"/>
          <w:kern w:val="2"/>
          <w:lang w:eastAsia="zh-TW"/>
        </w:rPr>
        <w:t xml:space="preserve"> (取第一經手人)</w:t>
      </w:r>
    </w:p>
    <w:p w:rsidR="001C7096" w:rsidRDefault="001C7096" w:rsidP="001C709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讀取欄位:</w:t>
      </w:r>
    </w:p>
    <w:p w:rsidR="00BE6735" w:rsidRDefault="00BE6735" w:rsidP="001C709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理賠紀錄檔.受理編號</w:t>
      </w:r>
    </w:p>
    <w:p w:rsidR="001C7096" w:rsidRDefault="001C7096" w:rsidP="001C709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理賠紀錄檔.保單號碼</w:t>
      </w:r>
    </w:p>
    <w:p w:rsidR="00BE6735" w:rsidRDefault="00BE6735" w:rsidP="001C709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理賠紀錄檔.索賠類別</w:t>
      </w:r>
    </w:p>
    <w:p w:rsidR="001C7096" w:rsidRDefault="001C7096" w:rsidP="001C709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契約主檔.收費代號</w:t>
      </w:r>
    </w:p>
    <w:p w:rsidR="001C7096" w:rsidRDefault="001C7096" w:rsidP="001C709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經手人檔.舉績單位</w:t>
      </w:r>
    </w:p>
    <w:p w:rsidR="00465600" w:rsidRDefault="00465600" w:rsidP="0046560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若讀取有誤，</w:t>
      </w:r>
    </w:p>
    <w:p w:rsidR="00465600" w:rsidRDefault="00465600" w:rsidP="00465600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4E65">
        <w:rPr>
          <w:rFonts w:ascii="細明體" w:eastAsia="細明體" w:hAnsi="細明體" w:hint="eastAsia"/>
          <w:kern w:val="2"/>
          <w:lang w:eastAsia="zh-TW"/>
        </w:rPr>
        <w:t xml:space="preserve">LOG紀錄錯誤訊息 </w:t>
      </w:r>
      <w:r w:rsidRPr="00704E65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讀取理賠紀錄</w:t>
      </w:r>
      <w:r w:rsidRPr="003F4491">
        <w:rPr>
          <w:rFonts w:ascii="細明體" w:eastAsia="細明體" w:hAnsi="細明體" w:cs="細明體" w:hint="eastAsia"/>
          <w:lang w:eastAsia="zh-TW"/>
        </w:rPr>
        <w:t>檔</w:t>
      </w:r>
      <w:r>
        <w:rPr>
          <w:rFonts w:ascii="細明體" w:eastAsia="細明體" w:hAnsi="細明體" w:cs="細明體" w:hint="eastAsia"/>
          <w:lang w:eastAsia="zh-TW"/>
        </w:rPr>
        <w:t>錯誤。</w:t>
      </w:r>
      <w:r w:rsidRPr="00704E65">
        <w:rPr>
          <w:rFonts w:ascii="細明體" w:eastAsia="細明體" w:hAnsi="細明體"/>
          <w:kern w:val="2"/>
          <w:lang w:eastAsia="zh-TW"/>
        </w:rPr>
        <w:t>”</w:t>
      </w:r>
    </w:p>
    <w:p w:rsidR="00465600" w:rsidRPr="00704E65" w:rsidRDefault="00465600" w:rsidP="00465600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4E65">
        <w:rPr>
          <w:rFonts w:ascii="細明體" w:eastAsia="細明體" w:hAnsi="細明體" w:hint="eastAsia"/>
          <w:lang w:eastAsia="zh-TW"/>
        </w:rPr>
        <w:t>C</w:t>
      </w:r>
      <w:r w:rsidRPr="00704E65">
        <w:rPr>
          <w:rFonts w:ascii="細明體" w:eastAsia="細明體" w:hAnsi="細明體"/>
          <w:lang w:eastAsia="zh-TW"/>
        </w:rPr>
        <w:t>ALL batch.CountManager</w:t>
      </w:r>
      <w:r w:rsidRPr="00704E65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465600" w:rsidRPr="004770E3" w:rsidRDefault="00465600" w:rsidP="00465600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4E65">
        <w:rPr>
          <w:rFonts w:ascii="細明體" w:eastAsia="細明體" w:hAnsi="細明體" w:hint="eastAsia"/>
          <w:lang w:eastAsia="zh-TW"/>
        </w:rPr>
        <w:t>RETURN</w:t>
      </w:r>
    </w:p>
    <w:p w:rsidR="004770E3" w:rsidRDefault="004770E3" w:rsidP="004770E3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若無資料，屬正常</w:t>
      </w:r>
    </w:p>
    <w:p w:rsidR="00CA7476" w:rsidRDefault="00CA7476" w:rsidP="00CA747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執行程式結束處理step</w:t>
      </w:r>
    </w:p>
    <w:p w:rsidR="00465600" w:rsidRDefault="00465600" w:rsidP="0046560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若有資料，</w:t>
      </w:r>
      <w:r w:rsidR="004770E3">
        <w:rPr>
          <w:rFonts w:ascii="細明體" w:eastAsia="細明體" w:hAnsi="細明體" w:hint="eastAsia"/>
          <w:kern w:val="2"/>
          <w:lang w:eastAsia="zh-TW"/>
        </w:rPr>
        <w:t>依序處理每筆資料</w:t>
      </w:r>
    </w:p>
    <w:p w:rsidR="004770E3" w:rsidRDefault="004770E3" w:rsidP="004770E3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輸入件數  ++ </w:t>
      </w:r>
    </w:p>
    <w:p w:rsidR="004770E3" w:rsidRPr="00842D83" w:rsidRDefault="00842D83" w:rsidP="004770E3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3F4491">
        <w:rPr>
          <w:rFonts w:ascii="細明體" w:eastAsia="細明體" w:hAnsi="細明體" w:cs="細明體" w:hint="eastAsia"/>
          <w:lang w:eastAsia="zh-TW"/>
        </w:rPr>
        <w:t>保全通路保單號碼檔</w:t>
      </w:r>
      <w:r>
        <w:rPr>
          <w:rFonts w:ascii="細明體" w:eastAsia="細明體" w:hAnsi="細明體" w:cs="細明體" w:hint="eastAsia"/>
          <w:lang w:eastAsia="zh-TW"/>
        </w:rPr>
        <w:t>DTABF001_POL_NO,</w:t>
      </w:r>
    </w:p>
    <w:p w:rsidR="00842D83" w:rsidRPr="00842D83" w:rsidRDefault="00842D83" w:rsidP="00842D8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格式如</w:t>
      </w:r>
      <w:bookmarkStart w:id="13" w:name="A_BACK"/>
      <w:bookmarkEnd w:id="13"/>
      <w:r w:rsidR="00404FF9">
        <w:rPr>
          <w:rFonts w:ascii="細明體" w:eastAsia="細明體" w:hAnsi="細明體" w:cs="細明體"/>
          <w:lang w:eastAsia="zh-TW"/>
        </w:rPr>
        <w:fldChar w:fldCharType="begin"/>
      </w:r>
      <w:r w:rsidR="00404FF9">
        <w:rPr>
          <w:rFonts w:ascii="細明體" w:eastAsia="細明體" w:hAnsi="細明體" w:cs="細明體"/>
          <w:lang w:eastAsia="zh-TW"/>
        </w:rPr>
        <w:instrText xml:space="preserve"> HYPERLINK  \l "A" </w:instrText>
      </w:r>
      <w:r w:rsidR="00404FF9">
        <w:rPr>
          <w:rFonts w:ascii="細明體" w:eastAsia="細明體" w:hAnsi="細明體" w:cs="細明體"/>
          <w:lang w:eastAsia="zh-TW"/>
        </w:rPr>
      </w:r>
      <w:r w:rsidR="00404FF9">
        <w:rPr>
          <w:rFonts w:ascii="細明體" w:eastAsia="細明體" w:hAnsi="細明體" w:cs="細明體"/>
          <w:lang w:eastAsia="zh-TW"/>
        </w:rPr>
        <w:fldChar w:fldCharType="separate"/>
      </w:r>
      <w:r w:rsidRPr="00404FF9">
        <w:rPr>
          <w:rStyle w:val="ad"/>
          <w:rFonts w:ascii="細明體" w:eastAsia="細明體" w:hAnsi="細明體" w:cs="細明體" w:hint="eastAsia"/>
          <w:lang w:eastAsia="zh-TW"/>
        </w:rPr>
        <w:t>F</w:t>
      </w:r>
      <w:r w:rsidRPr="00404FF9">
        <w:rPr>
          <w:rStyle w:val="ad"/>
          <w:rFonts w:ascii="細明體" w:eastAsia="細明體" w:hAnsi="細明體" w:cs="細明體" w:hint="eastAsia"/>
          <w:lang w:eastAsia="zh-TW"/>
        </w:rPr>
        <w:t>O</w:t>
      </w:r>
      <w:r w:rsidRPr="00404FF9">
        <w:rPr>
          <w:rStyle w:val="ad"/>
          <w:rFonts w:ascii="細明體" w:eastAsia="細明體" w:hAnsi="細明體" w:cs="細明體" w:hint="eastAsia"/>
          <w:lang w:eastAsia="zh-TW"/>
        </w:rPr>
        <w:t>R</w:t>
      </w:r>
      <w:r w:rsidRPr="00404FF9">
        <w:rPr>
          <w:rStyle w:val="ad"/>
          <w:rFonts w:ascii="細明體" w:eastAsia="細明體" w:hAnsi="細明體" w:cs="細明體" w:hint="eastAsia"/>
          <w:lang w:eastAsia="zh-TW"/>
        </w:rPr>
        <w:t>MA</w:t>
      </w:r>
      <w:r w:rsidRPr="00404FF9">
        <w:rPr>
          <w:rStyle w:val="ad"/>
          <w:rFonts w:ascii="細明體" w:eastAsia="細明體" w:hAnsi="細明體" w:cs="細明體" w:hint="eastAsia"/>
          <w:lang w:eastAsia="zh-TW"/>
        </w:rPr>
        <w:t>T</w:t>
      </w:r>
      <w:r w:rsidRPr="00404FF9">
        <w:rPr>
          <w:rStyle w:val="ad"/>
          <w:rFonts w:ascii="細明體" w:eastAsia="細明體" w:hAnsi="細明體" w:cs="細明體" w:hint="eastAsia"/>
          <w:lang w:eastAsia="zh-TW"/>
        </w:rPr>
        <w:t>(A)</w:t>
      </w:r>
      <w:r w:rsidR="00404FF9">
        <w:rPr>
          <w:rFonts w:ascii="細明體" w:eastAsia="細明體" w:hAnsi="細明體" w:cs="細明體"/>
          <w:lang w:eastAsia="zh-TW"/>
        </w:rPr>
        <w:fldChar w:fldCharType="end"/>
      </w:r>
    </w:p>
    <w:p w:rsidR="00842D83" w:rsidRDefault="00842D83" w:rsidP="00842D8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若寫入失敗，</w:t>
      </w:r>
    </w:p>
    <w:p w:rsidR="00842D83" w:rsidRDefault="00842D83" w:rsidP="00842D8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錯誤件數 ++</w:t>
      </w:r>
    </w:p>
    <w:p w:rsidR="00842D83" w:rsidRDefault="00842D83" w:rsidP="00842D8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4E65">
        <w:rPr>
          <w:rFonts w:ascii="細明體" w:eastAsia="細明體" w:hAnsi="細明體" w:hint="eastAsia"/>
          <w:kern w:val="2"/>
          <w:lang w:eastAsia="zh-TW"/>
        </w:rPr>
        <w:t xml:space="preserve">LOG紀錄錯誤訊息 </w:t>
      </w:r>
      <w:r w:rsidRPr="00704E65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刪除</w:t>
      </w:r>
      <w:r w:rsidRPr="003F4491">
        <w:rPr>
          <w:rFonts w:ascii="細明體" w:eastAsia="細明體" w:hAnsi="細明體" w:cs="細明體" w:hint="eastAsia"/>
          <w:lang w:eastAsia="zh-TW"/>
        </w:rPr>
        <w:t>保全通路保單號碼檔</w:t>
      </w:r>
      <w:r>
        <w:rPr>
          <w:rFonts w:ascii="細明體" w:eastAsia="細明體" w:hAnsi="細明體" w:cs="細明體" w:hint="eastAsia"/>
          <w:lang w:eastAsia="zh-TW"/>
        </w:rPr>
        <w:t>錯誤。</w:t>
      </w:r>
      <w:r w:rsidRPr="00704E65">
        <w:rPr>
          <w:rFonts w:ascii="細明體" w:eastAsia="細明體" w:hAnsi="細明體"/>
          <w:kern w:val="2"/>
          <w:lang w:eastAsia="zh-TW"/>
        </w:rPr>
        <w:t>”</w:t>
      </w:r>
    </w:p>
    <w:p w:rsidR="00842D83" w:rsidRDefault="00842D83" w:rsidP="00842D8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繼續處理下一筆資料</w:t>
      </w:r>
    </w:p>
    <w:p w:rsidR="00842D83" w:rsidRDefault="00842D83" w:rsidP="00842D8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若無誤，</w:t>
      </w:r>
    </w:p>
    <w:p w:rsidR="00842D83" w:rsidRDefault="00842D83" w:rsidP="00842D8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輸出件數  ++ </w:t>
      </w:r>
    </w:p>
    <w:p w:rsidR="00842D83" w:rsidRPr="00704E65" w:rsidRDefault="00842D83" w:rsidP="00842D8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繼續處理下一筆資料</w:t>
      </w:r>
    </w:p>
    <w:p w:rsidR="000009AC" w:rsidRPr="00DC457D" w:rsidRDefault="000009AC" w:rsidP="00E05218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程式結束，需記錄下列件數：</w:t>
      </w:r>
    </w:p>
    <w:p w:rsidR="000009AC" w:rsidRPr="00DC457D" w:rsidRDefault="000009AC" w:rsidP="00E05218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kern w:val="2"/>
          <w:lang w:eastAsia="zh-TW"/>
        </w:rPr>
        <w:t>FATAL出件數相關資料給LOG檔顯示。</w:t>
      </w:r>
    </w:p>
    <w:p w:rsidR="00F45725" w:rsidRPr="00DC457D" w:rsidRDefault="000009AC" w:rsidP="00E05218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457D">
        <w:rPr>
          <w:rFonts w:ascii="細明體" w:eastAsia="細明體" w:hAnsi="細明體" w:hint="eastAsia"/>
          <w:lang w:eastAsia="zh-TW"/>
        </w:rPr>
        <w:t>C</w:t>
      </w:r>
      <w:r w:rsidRPr="00DC457D">
        <w:rPr>
          <w:rFonts w:ascii="細明體" w:eastAsia="細明體" w:hAnsi="細明體"/>
          <w:lang w:eastAsia="zh-TW"/>
        </w:rPr>
        <w:t>ALL batch.CountManager</w:t>
      </w:r>
      <w:r w:rsidRPr="00DC457D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582DAD" w:rsidRPr="00DC457D" w:rsidRDefault="00582DAD" w:rsidP="008A3A9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8A3A95" w:rsidRPr="00DC457D" w:rsidRDefault="008A3A95" w:rsidP="008A3A9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14" w:name="A"/>
      <w:bookmarkEnd w:id="14"/>
      <w:r w:rsidRPr="00DC457D">
        <w:rPr>
          <w:rFonts w:ascii="細明體" w:eastAsia="細明體" w:hAnsi="細明體" w:hint="eastAsia"/>
          <w:kern w:val="2"/>
          <w:lang w:eastAsia="zh-TW"/>
        </w:rPr>
        <w:t>FORMAT(A) [</w:t>
      </w:r>
      <w:hyperlink w:anchor="A_BACK" w:history="1">
        <w:r w:rsidRPr="00DC457D">
          <w:rPr>
            <w:rStyle w:val="ad"/>
            <w:rFonts w:ascii="細明體" w:eastAsia="細明體" w:hAnsi="細明體" w:hint="eastAsia"/>
            <w:kern w:val="2"/>
            <w:lang w:eastAsia="zh-TW"/>
          </w:rPr>
          <w:t>B</w:t>
        </w:r>
        <w:r w:rsidRPr="00DC457D">
          <w:rPr>
            <w:rStyle w:val="ad"/>
            <w:rFonts w:ascii="細明體" w:eastAsia="細明體" w:hAnsi="細明體" w:hint="eastAsia"/>
            <w:kern w:val="2"/>
            <w:lang w:eastAsia="zh-TW"/>
          </w:rPr>
          <w:t>A</w:t>
        </w:r>
        <w:r w:rsidRPr="00DC457D">
          <w:rPr>
            <w:rStyle w:val="ad"/>
            <w:rFonts w:ascii="細明體" w:eastAsia="細明體" w:hAnsi="細明體" w:hint="eastAsia"/>
            <w:kern w:val="2"/>
            <w:lang w:eastAsia="zh-TW"/>
          </w:rPr>
          <w:t>C</w:t>
        </w:r>
        <w:r w:rsidRPr="00DC457D">
          <w:rPr>
            <w:rStyle w:val="ad"/>
            <w:rFonts w:ascii="細明體" w:eastAsia="細明體" w:hAnsi="細明體" w:hint="eastAsia"/>
            <w:kern w:val="2"/>
            <w:lang w:eastAsia="zh-TW"/>
          </w:rPr>
          <w:t>K</w:t>
        </w:r>
      </w:hyperlink>
      <w:r w:rsidRPr="00DC457D">
        <w:rPr>
          <w:rFonts w:ascii="細明體" w:eastAsia="細明體" w:hAnsi="細明體" w:hint="eastAsia"/>
          <w:kern w:val="2"/>
          <w:lang w:eastAsia="zh-TW"/>
        </w:rPr>
        <w:t>]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1"/>
        <w:gridCol w:w="7378"/>
      </w:tblGrid>
      <w:tr w:rsidR="00842D83" w:rsidRPr="00DC457D" w:rsidTr="00BE6735">
        <w:trPr>
          <w:trHeight w:val="540"/>
        </w:trPr>
        <w:tc>
          <w:tcPr>
            <w:tcW w:w="251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42D83" w:rsidRPr="00DC457D" w:rsidRDefault="00842D83" w:rsidP="002F1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DC457D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欄位</w:t>
            </w:r>
          </w:p>
        </w:tc>
        <w:tc>
          <w:tcPr>
            <w:tcW w:w="7378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842D83" w:rsidRPr="00DC457D" w:rsidRDefault="00BE6735" w:rsidP="002F1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值</w:t>
            </w:r>
          </w:p>
        </w:tc>
      </w:tr>
      <w:tr w:rsidR="00BE6735" w:rsidRPr="00DC457D" w:rsidTr="00BE6735">
        <w:trPr>
          <w:trHeight w:val="540"/>
        </w:trPr>
        <w:tc>
          <w:tcPr>
            <w:tcW w:w="2511" w:type="dxa"/>
            <w:shd w:val="clear" w:color="auto" w:fill="FFFF99"/>
          </w:tcPr>
          <w:p w:rsidR="00BE6735" w:rsidRDefault="00BE6735" w:rsidP="00BE6735">
            <w:pPr>
              <w:jc w:val="both"/>
              <w:rPr>
                <w:rFonts w:hint="eastAsia"/>
                <w:color w:val="000000"/>
              </w:rPr>
            </w:pPr>
            <w:r w:rsidRPr="003D4688">
              <w:rPr>
                <w:rFonts w:hint="eastAsia"/>
                <w:color w:val="000000"/>
              </w:rPr>
              <w:t>保單號碼</w:t>
            </w:r>
          </w:p>
          <w:p w:rsidR="00BE6735" w:rsidRPr="0059186F" w:rsidRDefault="00BE6735" w:rsidP="00BE6735">
            <w:pPr>
              <w:jc w:val="both"/>
              <w:rPr>
                <w:color w:val="0000FF"/>
              </w:rPr>
            </w:pPr>
            <w:r w:rsidRPr="0059186F">
              <w:rPr>
                <w:rFonts w:hint="eastAsia"/>
                <w:color w:val="0000FF"/>
              </w:rPr>
              <w:t>POLICY_NO</w:t>
            </w:r>
          </w:p>
        </w:tc>
        <w:tc>
          <w:tcPr>
            <w:tcW w:w="7378" w:type="dxa"/>
            <w:vAlign w:val="center"/>
          </w:tcPr>
          <w:p w:rsidR="00BE6735" w:rsidRPr="00DC457D" w:rsidRDefault="00BE6735" w:rsidP="00BE6735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同處理當筆.保單號碼</w:t>
            </w:r>
          </w:p>
        </w:tc>
      </w:tr>
      <w:tr w:rsidR="00BE6735" w:rsidRPr="00DC457D" w:rsidTr="00BE6735">
        <w:trPr>
          <w:trHeight w:val="540"/>
        </w:trPr>
        <w:tc>
          <w:tcPr>
            <w:tcW w:w="2511" w:type="dxa"/>
            <w:shd w:val="clear" w:color="auto" w:fill="FFFF99"/>
          </w:tcPr>
          <w:p w:rsidR="00BE6735" w:rsidRDefault="00BE6735" w:rsidP="00BE6735">
            <w:pPr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受理編號</w:t>
            </w:r>
          </w:p>
          <w:p w:rsidR="00BE6735" w:rsidRPr="0059186F" w:rsidRDefault="00BE6735" w:rsidP="00BE6735">
            <w:pPr>
              <w:jc w:val="both"/>
              <w:rPr>
                <w:rFonts w:hint="eastAsia"/>
                <w:color w:val="0000FF"/>
              </w:rPr>
            </w:pPr>
            <w:r w:rsidRPr="0059186F">
              <w:rPr>
                <w:rFonts w:hint="eastAsia"/>
                <w:color w:val="0000FF"/>
              </w:rPr>
              <w:t>APLY_NO</w:t>
            </w:r>
          </w:p>
        </w:tc>
        <w:tc>
          <w:tcPr>
            <w:tcW w:w="7378" w:type="dxa"/>
            <w:vAlign w:val="center"/>
          </w:tcPr>
          <w:p w:rsidR="00BE6735" w:rsidRPr="00DC457D" w:rsidRDefault="00BE6735" w:rsidP="00BE673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同處理當筆.受理編號</w:t>
            </w:r>
          </w:p>
        </w:tc>
      </w:tr>
      <w:tr w:rsidR="00BE6735" w:rsidRPr="00DC457D" w:rsidTr="00BE6735">
        <w:trPr>
          <w:trHeight w:val="540"/>
        </w:trPr>
        <w:tc>
          <w:tcPr>
            <w:tcW w:w="2511" w:type="dxa"/>
            <w:shd w:val="clear" w:color="auto" w:fill="FFFF99"/>
          </w:tcPr>
          <w:p w:rsidR="00BE6735" w:rsidRDefault="00BE6735" w:rsidP="00BE6735">
            <w:pPr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覆核日期</w:t>
            </w:r>
          </w:p>
          <w:p w:rsidR="00BE6735" w:rsidRPr="0059186F" w:rsidRDefault="00BE6735" w:rsidP="00BE6735">
            <w:pPr>
              <w:jc w:val="both"/>
              <w:rPr>
                <w:rFonts w:hint="eastAsia"/>
                <w:color w:val="0000FF"/>
              </w:rPr>
            </w:pPr>
            <w:r w:rsidRPr="0059186F">
              <w:rPr>
                <w:rFonts w:hint="eastAsia"/>
                <w:color w:val="0000FF"/>
              </w:rPr>
              <w:t>APRV_DATE</w:t>
            </w:r>
          </w:p>
        </w:tc>
        <w:tc>
          <w:tcPr>
            <w:tcW w:w="7378" w:type="dxa"/>
            <w:vAlign w:val="center"/>
          </w:tcPr>
          <w:p w:rsidR="00BE6735" w:rsidRPr="00DC457D" w:rsidRDefault="00BE6735" w:rsidP="00BE6735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$處理日期</w:t>
            </w:r>
          </w:p>
        </w:tc>
      </w:tr>
      <w:tr w:rsidR="00BE6735" w:rsidRPr="00DC457D" w:rsidTr="00BE6735">
        <w:trPr>
          <w:trHeight w:val="540"/>
        </w:trPr>
        <w:tc>
          <w:tcPr>
            <w:tcW w:w="2511" w:type="dxa"/>
            <w:shd w:val="clear" w:color="auto" w:fill="FFFF99"/>
          </w:tcPr>
          <w:p w:rsidR="00BE6735" w:rsidRDefault="00BE6735" w:rsidP="00BE6735">
            <w:pPr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業務別</w:t>
            </w:r>
          </w:p>
          <w:p w:rsidR="00BE6735" w:rsidRPr="0059186F" w:rsidRDefault="00BE6735" w:rsidP="00BE6735">
            <w:pPr>
              <w:jc w:val="both"/>
              <w:rPr>
                <w:rFonts w:hint="eastAsia"/>
                <w:color w:val="0000FF"/>
              </w:rPr>
            </w:pPr>
            <w:r w:rsidRPr="0059186F">
              <w:rPr>
                <w:rFonts w:hint="eastAsia"/>
                <w:color w:val="0000FF"/>
              </w:rPr>
              <w:t>BUS_KIND</w:t>
            </w:r>
          </w:p>
        </w:tc>
        <w:tc>
          <w:tcPr>
            <w:tcW w:w="7378" w:type="dxa"/>
            <w:vAlign w:val="center"/>
          </w:tcPr>
          <w:p w:rsidR="00BE6735" w:rsidRPr="00DC457D" w:rsidRDefault="00BE6735" w:rsidP="00BE6735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/>
                <w:caps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caps/>
                <w:sz w:val="20"/>
                <w:szCs w:val="20"/>
              </w:rPr>
              <w:t>’</w:t>
            </w:r>
          </w:p>
        </w:tc>
      </w:tr>
      <w:tr w:rsidR="00BE6735" w:rsidRPr="00DC457D" w:rsidTr="00BE6735">
        <w:trPr>
          <w:trHeight w:val="540"/>
        </w:trPr>
        <w:tc>
          <w:tcPr>
            <w:tcW w:w="2511" w:type="dxa"/>
            <w:shd w:val="clear" w:color="auto" w:fill="FFFF99"/>
          </w:tcPr>
          <w:p w:rsidR="00BE6735" w:rsidRDefault="00BE6735" w:rsidP="00BE6735">
            <w:pPr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交易種類</w:t>
            </w:r>
          </w:p>
          <w:p w:rsidR="00BE6735" w:rsidRPr="0059186F" w:rsidRDefault="00BE6735" w:rsidP="00BE6735">
            <w:pPr>
              <w:jc w:val="both"/>
              <w:rPr>
                <w:rFonts w:hint="eastAsia"/>
                <w:color w:val="0000FF"/>
              </w:rPr>
            </w:pPr>
            <w:r w:rsidRPr="0059186F">
              <w:rPr>
                <w:rFonts w:hint="eastAsia"/>
                <w:color w:val="0000FF"/>
              </w:rPr>
              <w:t>TRN_KIND</w:t>
            </w:r>
          </w:p>
        </w:tc>
        <w:tc>
          <w:tcPr>
            <w:tcW w:w="7378" w:type="dxa"/>
            <w:vAlign w:val="center"/>
          </w:tcPr>
          <w:p w:rsidR="00BE6735" w:rsidRPr="00DC457D" w:rsidRDefault="00BE6735" w:rsidP="00BE6735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/>
                <w:caps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caps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 xml:space="preserve">+處理當筆.索賠類別+ </w:t>
            </w:r>
            <w:r>
              <w:rPr>
                <w:rFonts w:ascii="細明體" w:eastAsia="細明體" w:hAnsi="細明體"/>
                <w:caps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XXX</w:t>
            </w:r>
            <w:r>
              <w:rPr>
                <w:rFonts w:ascii="細明體" w:eastAsia="細明體" w:hAnsi="細明體"/>
                <w:caps/>
                <w:sz w:val="20"/>
                <w:szCs w:val="20"/>
              </w:rPr>
              <w:t>’</w:t>
            </w:r>
          </w:p>
        </w:tc>
      </w:tr>
      <w:tr w:rsidR="00BE6735" w:rsidRPr="00DC457D" w:rsidTr="00BE6735">
        <w:trPr>
          <w:trHeight w:val="540"/>
        </w:trPr>
        <w:tc>
          <w:tcPr>
            <w:tcW w:w="2511" w:type="dxa"/>
            <w:shd w:val="clear" w:color="auto" w:fill="FFFF99"/>
          </w:tcPr>
          <w:p w:rsidR="00BE6735" w:rsidRDefault="00BE6735" w:rsidP="00BE6735">
            <w:pPr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險別分類</w:t>
            </w:r>
          </w:p>
          <w:p w:rsidR="00BE6735" w:rsidRPr="0059186F" w:rsidRDefault="00BE6735" w:rsidP="00BE6735">
            <w:pPr>
              <w:jc w:val="both"/>
              <w:rPr>
                <w:rFonts w:hint="eastAsia"/>
                <w:color w:val="0000FF"/>
              </w:rPr>
            </w:pPr>
            <w:r w:rsidRPr="0059186F">
              <w:rPr>
                <w:rFonts w:hint="eastAsia"/>
                <w:color w:val="0000FF"/>
              </w:rPr>
              <w:t>PROD_CLASSIFY</w:t>
            </w:r>
          </w:p>
        </w:tc>
        <w:tc>
          <w:tcPr>
            <w:tcW w:w="7378" w:type="dxa"/>
            <w:vAlign w:val="center"/>
          </w:tcPr>
          <w:p w:rsidR="00BE6735" w:rsidRPr="00DC457D" w:rsidRDefault="00BE6735" w:rsidP="00BE6735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 xml:space="preserve">空值 </w:t>
            </w:r>
          </w:p>
        </w:tc>
      </w:tr>
      <w:tr w:rsidR="00BE6735" w:rsidRPr="00DC457D" w:rsidTr="00BE6735">
        <w:trPr>
          <w:trHeight w:val="540"/>
        </w:trPr>
        <w:tc>
          <w:tcPr>
            <w:tcW w:w="2511" w:type="dxa"/>
            <w:shd w:val="clear" w:color="auto" w:fill="FFFF99"/>
          </w:tcPr>
          <w:p w:rsidR="00BE6735" w:rsidRDefault="00BE6735" w:rsidP="00BE6735">
            <w:pPr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通路別</w:t>
            </w:r>
          </w:p>
          <w:p w:rsidR="00BE6735" w:rsidRPr="005D74A4" w:rsidRDefault="00BE6735" w:rsidP="00BE6735">
            <w:pPr>
              <w:jc w:val="both"/>
              <w:rPr>
                <w:rFonts w:hint="eastAsia"/>
                <w:color w:val="0000FF"/>
              </w:rPr>
            </w:pPr>
            <w:r w:rsidRPr="005D74A4">
              <w:rPr>
                <w:rFonts w:hint="eastAsia"/>
                <w:color w:val="0000FF"/>
              </w:rPr>
              <w:t>BANK_CLASSIFY</w:t>
            </w:r>
          </w:p>
        </w:tc>
        <w:tc>
          <w:tcPr>
            <w:tcW w:w="7378" w:type="dxa"/>
            <w:vAlign w:val="center"/>
          </w:tcPr>
          <w:p w:rsidR="00BE6735" w:rsidRPr="00DC457D" w:rsidRDefault="00BE6735" w:rsidP="00BE6735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同處理當筆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.舉績單位取前三碼</w:t>
            </w:r>
          </w:p>
        </w:tc>
      </w:tr>
      <w:tr w:rsidR="00BE6735" w:rsidRPr="00DC457D" w:rsidTr="00BE6735">
        <w:trPr>
          <w:trHeight w:val="540"/>
        </w:trPr>
        <w:tc>
          <w:tcPr>
            <w:tcW w:w="2511" w:type="dxa"/>
            <w:shd w:val="clear" w:color="auto" w:fill="FFFF99"/>
          </w:tcPr>
          <w:p w:rsidR="00BE6735" w:rsidRDefault="00BE6735" w:rsidP="00BE6735">
            <w:pPr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業務狀態</w:t>
            </w:r>
          </w:p>
          <w:p w:rsidR="00BE6735" w:rsidRPr="005D74A4" w:rsidRDefault="00BE6735" w:rsidP="00BE6735">
            <w:pPr>
              <w:jc w:val="both"/>
              <w:rPr>
                <w:rFonts w:hint="eastAsia"/>
                <w:color w:val="0000FF"/>
              </w:rPr>
            </w:pPr>
            <w:r w:rsidRPr="005D74A4">
              <w:rPr>
                <w:rFonts w:hint="eastAsia"/>
                <w:color w:val="0000FF"/>
              </w:rPr>
              <w:t>BUS_STUS</w:t>
            </w:r>
          </w:p>
        </w:tc>
        <w:tc>
          <w:tcPr>
            <w:tcW w:w="7378" w:type="dxa"/>
            <w:vAlign w:val="center"/>
          </w:tcPr>
          <w:p w:rsidR="00BE6735" w:rsidRPr="00DC457D" w:rsidRDefault="00BE6735" w:rsidP="00BE6735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/>
                <w:caps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004</w:t>
            </w:r>
            <w:r>
              <w:rPr>
                <w:rFonts w:ascii="細明體" w:eastAsia="細明體" w:hAnsi="細明體"/>
                <w:caps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(理賠)</w:t>
            </w:r>
          </w:p>
        </w:tc>
      </w:tr>
      <w:tr w:rsidR="00EF3599" w:rsidRPr="00DC457D" w:rsidTr="00BE6735">
        <w:trPr>
          <w:trHeight w:val="540"/>
          <w:ins w:id="15" w:author="nalas" w:date="2014-10-01T16:20:00Z"/>
        </w:trPr>
        <w:tc>
          <w:tcPr>
            <w:tcW w:w="2511" w:type="dxa"/>
            <w:shd w:val="clear" w:color="auto" w:fill="FFFF99"/>
          </w:tcPr>
          <w:p w:rsidR="00EF3599" w:rsidRDefault="00EF3599" w:rsidP="00BE6735">
            <w:pPr>
              <w:jc w:val="both"/>
              <w:rPr>
                <w:ins w:id="16" w:author="nalas" w:date="2014-10-01T16:20:00Z"/>
                <w:rFonts w:hint="eastAsia"/>
                <w:color w:val="000000"/>
              </w:rPr>
            </w:pPr>
            <w:ins w:id="17" w:author="nalas" w:date="2014-10-01T16:20:00Z">
              <w:r>
                <w:rPr>
                  <w:rFonts w:hint="eastAsia"/>
                  <w:color w:val="000000"/>
                </w:rPr>
                <w:t>資料日期</w:t>
              </w:r>
            </w:ins>
          </w:p>
          <w:p w:rsidR="00EF3599" w:rsidRDefault="00EF3599" w:rsidP="00BE6735">
            <w:pPr>
              <w:jc w:val="both"/>
              <w:rPr>
                <w:ins w:id="18" w:author="nalas" w:date="2014-10-01T16:20:00Z"/>
                <w:rFonts w:hint="eastAsia"/>
                <w:color w:val="000000"/>
              </w:rPr>
            </w:pPr>
            <w:ins w:id="19" w:author="nalas" w:date="2014-10-01T16:20:00Z">
              <w:r>
                <w:rPr>
                  <w:rFonts w:hint="eastAsia"/>
                  <w:color w:val="000000"/>
                </w:rPr>
                <w:t>DATA_DATE</w:t>
              </w:r>
            </w:ins>
          </w:p>
        </w:tc>
        <w:tc>
          <w:tcPr>
            <w:tcW w:w="7378" w:type="dxa"/>
            <w:vAlign w:val="center"/>
          </w:tcPr>
          <w:p w:rsidR="00EF3599" w:rsidRDefault="00EF3599" w:rsidP="00BE6735">
            <w:pPr>
              <w:jc w:val="both"/>
              <w:rPr>
                <w:ins w:id="20" w:author="nalas" w:date="2014-10-01T16:20:00Z"/>
                <w:rFonts w:ascii="細明體" w:eastAsia="細明體" w:hAnsi="細明體" w:hint="eastAsia"/>
                <w:caps/>
                <w:sz w:val="20"/>
                <w:szCs w:val="20"/>
              </w:rPr>
            </w:pPr>
            <w:ins w:id="21" w:author="nalas" w:date="2014-10-01T16:21:00Z">
              <w:r>
                <w:rPr>
                  <w:rFonts w:ascii="細明體" w:eastAsia="細明體" w:hAnsi="細明體" w:hint="eastAsia"/>
                  <w:caps/>
                  <w:sz w:val="20"/>
                  <w:szCs w:val="20"/>
                </w:rPr>
                <w:t>系統日期時間(TIMESTAMP)</w:t>
              </w:r>
            </w:ins>
          </w:p>
        </w:tc>
      </w:tr>
    </w:tbl>
    <w:p w:rsidR="00F20386" w:rsidRPr="00DC457D" w:rsidRDefault="00F20386" w:rsidP="00F2038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F20386" w:rsidRPr="00DC457D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D30" w:rsidRDefault="00C94D30" w:rsidP="000C2BA8">
      <w:r>
        <w:separator/>
      </w:r>
    </w:p>
  </w:endnote>
  <w:endnote w:type="continuationSeparator" w:id="0">
    <w:p w:rsidR="00C94D30" w:rsidRDefault="00C94D30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D30" w:rsidRDefault="00C94D30" w:rsidP="000C2BA8">
      <w:r>
        <w:separator/>
      </w:r>
    </w:p>
  </w:footnote>
  <w:footnote w:type="continuationSeparator" w:id="0">
    <w:p w:rsidR="00C94D30" w:rsidRDefault="00C94D30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8" w15:restartNumberingAfterBreak="0">
    <w:nsid w:val="28E75854"/>
    <w:multiLevelType w:val="hybridMultilevel"/>
    <w:tmpl w:val="887A135E"/>
    <w:lvl w:ilvl="0" w:tplc="5C4090D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1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2956BC3"/>
    <w:multiLevelType w:val="hybridMultilevel"/>
    <w:tmpl w:val="82BAB986"/>
    <w:lvl w:ilvl="0" w:tplc="E5629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31B0C84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8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2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6B33B91"/>
    <w:multiLevelType w:val="hybridMultilevel"/>
    <w:tmpl w:val="F2B47522"/>
    <w:lvl w:ilvl="0" w:tplc="918666D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8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16"/>
  </w:num>
  <w:num w:numId="3">
    <w:abstractNumId w:val="13"/>
  </w:num>
  <w:num w:numId="4">
    <w:abstractNumId w:val="19"/>
  </w:num>
  <w:num w:numId="5">
    <w:abstractNumId w:val="14"/>
  </w:num>
  <w:num w:numId="6">
    <w:abstractNumId w:val="36"/>
  </w:num>
  <w:num w:numId="7">
    <w:abstractNumId w:val="28"/>
  </w:num>
  <w:num w:numId="8">
    <w:abstractNumId w:val="30"/>
  </w:num>
  <w:num w:numId="9">
    <w:abstractNumId w:val="10"/>
  </w:num>
  <w:num w:numId="10">
    <w:abstractNumId w:val="22"/>
  </w:num>
  <w:num w:numId="11">
    <w:abstractNumId w:val="23"/>
  </w:num>
  <w:num w:numId="12">
    <w:abstractNumId w:val="25"/>
  </w:num>
  <w:num w:numId="13">
    <w:abstractNumId w:val="15"/>
  </w:num>
  <w:num w:numId="14">
    <w:abstractNumId w:val="38"/>
  </w:num>
  <w:num w:numId="15">
    <w:abstractNumId w:val="21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3"/>
  </w:num>
  <w:num w:numId="28">
    <w:abstractNumId w:val="29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0"/>
  </w:num>
  <w:num w:numId="32">
    <w:abstractNumId w:val="37"/>
  </w:num>
  <w:num w:numId="33">
    <w:abstractNumId w:val="39"/>
  </w:num>
  <w:num w:numId="34">
    <w:abstractNumId w:val="24"/>
  </w:num>
  <w:num w:numId="35">
    <w:abstractNumId w:val="35"/>
  </w:num>
  <w:num w:numId="36">
    <w:abstractNumId w:val="31"/>
  </w:num>
  <w:num w:numId="37">
    <w:abstractNumId w:val="17"/>
  </w:num>
  <w:num w:numId="38">
    <w:abstractNumId w:val="18"/>
  </w:num>
  <w:num w:numId="39">
    <w:abstractNumId w:val="34"/>
  </w:num>
  <w:num w:numId="40">
    <w:abstractNumId w:val="2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09AC"/>
    <w:rsid w:val="000024F6"/>
    <w:rsid w:val="00002C7F"/>
    <w:rsid w:val="0000563E"/>
    <w:rsid w:val="00006F4B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1F49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7D02"/>
    <w:rsid w:val="000405F5"/>
    <w:rsid w:val="00042C50"/>
    <w:rsid w:val="00044B33"/>
    <w:rsid w:val="00050D23"/>
    <w:rsid w:val="000519F8"/>
    <w:rsid w:val="000527F0"/>
    <w:rsid w:val="000556C0"/>
    <w:rsid w:val="000558F2"/>
    <w:rsid w:val="00055B50"/>
    <w:rsid w:val="00060930"/>
    <w:rsid w:val="000630ED"/>
    <w:rsid w:val="00063EA5"/>
    <w:rsid w:val="00065586"/>
    <w:rsid w:val="00070A6B"/>
    <w:rsid w:val="000715B8"/>
    <w:rsid w:val="000719ED"/>
    <w:rsid w:val="000726A0"/>
    <w:rsid w:val="00073BA3"/>
    <w:rsid w:val="00074A36"/>
    <w:rsid w:val="00075C91"/>
    <w:rsid w:val="00077C11"/>
    <w:rsid w:val="0008099E"/>
    <w:rsid w:val="000814EE"/>
    <w:rsid w:val="00082412"/>
    <w:rsid w:val="00082D62"/>
    <w:rsid w:val="0008361E"/>
    <w:rsid w:val="0008439C"/>
    <w:rsid w:val="00084E23"/>
    <w:rsid w:val="00084EAA"/>
    <w:rsid w:val="000876EA"/>
    <w:rsid w:val="000922A0"/>
    <w:rsid w:val="00094626"/>
    <w:rsid w:val="00097092"/>
    <w:rsid w:val="000A1EB4"/>
    <w:rsid w:val="000A3B8C"/>
    <w:rsid w:val="000A4263"/>
    <w:rsid w:val="000A5518"/>
    <w:rsid w:val="000A5DC1"/>
    <w:rsid w:val="000A740A"/>
    <w:rsid w:val="000B1567"/>
    <w:rsid w:val="000B1B22"/>
    <w:rsid w:val="000B1B3B"/>
    <w:rsid w:val="000B29D1"/>
    <w:rsid w:val="000B5824"/>
    <w:rsid w:val="000B5B46"/>
    <w:rsid w:val="000B5DF5"/>
    <w:rsid w:val="000B7900"/>
    <w:rsid w:val="000C0C05"/>
    <w:rsid w:val="000C14B1"/>
    <w:rsid w:val="000C290F"/>
    <w:rsid w:val="000C2B47"/>
    <w:rsid w:val="000C2BA8"/>
    <w:rsid w:val="000C32F1"/>
    <w:rsid w:val="000C4195"/>
    <w:rsid w:val="000C6C3F"/>
    <w:rsid w:val="000D0758"/>
    <w:rsid w:val="000D07A9"/>
    <w:rsid w:val="000D452C"/>
    <w:rsid w:val="000D4EE9"/>
    <w:rsid w:val="000D6712"/>
    <w:rsid w:val="000E05E0"/>
    <w:rsid w:val="000E17F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CF9"/>
    <w:rsid w:val="000F4D30"/>
    <w:rsid w:val="000F4F2F"/>
    <w:rsid w:val="000F76A1"/>
    <w:rsid w:val="000F7EEB"/>
    <w:rsid w:val="001029E3"/>
    <w:rsid w:val="001031E5"/>
    <w:rsid w:val="00105169"/>
    <w:rsid w:val="00105641"/>
    <w:rsid w:val="00110D8C"/>
    <w:rsid w:val="0011125A"/>
    <w:rsid w:val="001113FA"/>
    <w:rsid w:val="00112C80"/>
    <w:rsid w:val="00112CFE"/>
    <w:rsid w:val="00114934"/>
    <w:rsid w:val="00115668"/>
    <w:rsid w:val="00116648"/>
    <w:rsid w:val="00116807"/>
    <w:rsid w:val="0011777A"/>
    <w:rsid w:val="00122177"/>
    <w:rsid w:val="00122265"/>
    <w:rsid w:val="0012244B"/>
    <w:rsid w:val="00124800"/>
    <w:rsid w:val="001266FD"/>
    <w:rsid w:val="00126E79"/>
    <w:rsid w:val="001314C4"/>
    <w:rsid w:val="00131868"/>
    <w:rsid w:val="00132923"/>
    <w:rsid w:val="001343D4"/>
    <w:rsid w:val="00134BB9"/>
    <w:rsid w:val="00135E9D"/>
    <w:rsid w:val="00136FFA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31"/>
    <w:rsid w:val="00151155"/>
    <w:rsid w:val="001517EA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67F8"/>
    <w:rsid w:val="001570DB"/>
    <w:rsid w:val="0015751B"/>
    <w:rsid w:val="00157624"/>
    <w:rsid w:val="00157DD2"/>
    <w:rsid w:val="0016095B"/>
    <w:rsid w:val="001619B9"/>
    <w:rsid w:val="0016229D"/>
    <w:rsid w:val="001633BB"/>
    <w:rsid w:val="00164942"/>
    <w:rsid w:val="001664DA"/>
    <w:rsid w:val="001677B3"/>
    <w:rsid w:val="001678C2"/>
    <w:rsid w:val="001752ED"/>
    <w:rsid w:val="0017539B"/>
    <w:rsid w:val="00182540"/>
    <w:rsid w:val="001825D5"/>
    <w:rsid w:val="00183411"/>
    <w:rsid w:val="001835A9"/>
    <w:rsid w:val="0018426C"/>
    <w:rsid w:val="00184535"/>
    <w:rsid w:val="00184863"/>
    <w:rsid w:val="001848F8"/>
    <w:rsid w:val="0018502A"/>
    <w:rsid w:val="001857CC"/>
    <w:rsid w:val="00186246"/>
    <w:rsid w:val="00186BBB"/>
    <w:rsid w:val="00186E1D"/>
    <w:rsid w:val="00186FAA"/>
    <w:rsid w:val="0019228C"/>
    <w:rsid w:val="00193929"/>
    <w:rsid w:val="001949BE"/>
    <w:rsid w:val="00194F61"/>
    <w:rsid w:val="001959B2"/>
    <w:rsid w:val="001A0ADD"/>
    <w:rsid w:val="001A1B9A"/>
    <w:rsid w:val="001A1E06"/>
    <w:rsid w:val="001A2402"/>
    <w:rsid w:val="001A2B06"/>
    <w:rsid w:val="001A3584"/>
    <w:rsid w:val="001A4C7E"/>
    <w:rsid w:val="001A4D81"/>
    <w:rsid w:val="001A5718"/>
    <w:rsid w:val="001A578F"/>
    <w:rsid w:val="001B0192"/>
    <w:rsid w:val="001B33A7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C57F5"/>
    <w:rsid w:val="001C7096"/>
    <w:rsid w:val="001D0435"/>
    <w:rsid w:val="001D0E9D"/>
    <w:rsid w:val="001D2491"/>
    <w:rsid w:val="001D3ADE"/>
    <w:rsid w:val="001E073C"/>
    <w:rsid w:val="001E0897"/>
    <w:rsid w:val="001E1438"/>
    <w:rsid w:val="001E2B9B"/>
    <w:rsid w:val="001E3ED1"/>
    <w:rsid w:val="001E4355"/>
    <w:rsid w:val="001E4613"/>
    <w:rsid w:val="001E5C82"/>
    <w:rsid w:val="001E6695"/>
    <w:rsid w:val="001E7EFA"/>
    <w:rsid w:val="001F32B1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514C"/>
    <w:rsid w:val="0021615B"/>
    <w:rsid w:val="002169BB"/>
    <w:rsid w:val="002177BE"/>
    <w:rsid w:val="00220C2E"/>
    <w:rsid w:val="00221E19"/>
    <w:rsid w:val="00222E57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5A1"/>
    <w:rsid w:val="002374DC"/>
    <w:rsid w:val="002407D4"/>
    <w:rsid w:val="00241368"/>
    <w:rsid w:val="00241E8D"/>
    <w:rsid w:val="002421EF"/>
    <w:rsid w:val="00242DF0"/>
    <w:rsid w:val="00242F37"/>
    <w:rsid w:val="00243D96"/>
    <w:rsid w:val="00243E91"/>
    <w:rsid w:val="00246260"/>
    <w:rsid w:val="00247745"/>
    <w:rsid w:val="00250D2D"/>
    <w:rsid w:val="00250F79"/>
    <w:rsid w:val="002543A5"/>
    <w:rsid w:val="00256B93"/>
    <w:rsid w:val="002602E5"/>
    <w:rsid w:val="00262779"/>
    <w:rsid w:val="00262788"/>
    <w:rsid w:val="00263DFE"/>
    <w:rsid w:val="002651FE"/>
    <w:rsid w:val="00266117"/>
    <w:rsid w:val="00272048"/>
    <w:rsid w:val="0027311F"/>
    <w:rsid w:val="002737A7"/>
    <w:rsid w:val="00273C1F"/>
    <w:rsid w:val="00274796"/>
    <w:rsid w:val="00275259"/>
    <w:rsid w:val="00277D86"/>
    <w:rsid w:val="00280672"/>
    <w:rsid w:val="00281D7D"/>
    <w:rsid w:val="002831BB"/>
    <w:rsid w:val="00283478"/>
    <w:rsid w:val="00284AE8"/>
    <w:rsid w:val="00284D22"/>
    <w:rsid w:val="00287A6C"/>
    <w:rsid w:val="00290D9F"/>
    <w:rsid w:val="00291FF9"/>
    <w:rsid w:val="0029319E"/>
    <w:rsid w:val="00293C61"/>
    <w:rsid w:val="00293D2D"/>
    <w:rsid w:val="00295163"/>
    <w:rsid w:val="002A0378"/>
    <w:rsid w:val="002A3335"/>
    <w:rsid w:val="002A3AE7"/>
    <w:rsid w:val="002A6B21"/>
    <w:rsid w:val="002A6FA5"/>
    <w:rsid w:val="002B1F02"/>
    <w:rsid w:val="002B2B9F"/>
    <w:rsid w:val="002B3026"/>
    <w:rsid w:val="002B395E"/>
    <w:rsid w:val="002B431E"/>
    <w:rsid w:val="002B465A"/>
    <w:rsid w:val="002B55E2"/>
    <w:rsid w:val="002B58D6"/>
    <w:rsid w:val="002B5B93"/>
    <w:rsid w:val="002B63DE"/>
    <w:rsid w:val="002B7029"/>
    <w:rsid w:val="002B784E"/>
    <w:rsid w:val="002C0FB0"/>
    <w:rsid w:val="002C29D1"/>
    <w:rsid w:val="002C2E69"/>
    <w:rsid w:val="002C475F"/>
    <w:rsid w:val="002C57C6"/>
    <w:rsid w:val="002D3629"/>
    <w:rsid w:val="002D7662"/>
    <w:rsid w:val="002D7D92"/>
    <w:rsid w:val="002E287D"/>
    <w:rsid w:val="002E4980"/>
    <w:rsid w:val="002F1777"/>
    <w:rsid w:val="002F1B90"/>
    <w:rsid w:val="002F1DBA"/>
    <w:rsid w:val="002F62AF"/>
    <w:rsid w:val="002F6AE1"/>
    <w:rsid w:val="002F6EA2"/>
    <w:rsid w:val="00302FAE"/>
    <w:rsid w:val="00305137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C07"/>
    <w:rsid w:val="00321F42"/>
    <w:rsid w:val="00322D04"/>
    <w:rsid w:val="00323631"/>
    <w:rsid w:val="003239B6"/>
    <w:rsid w:val="00326BA6"/>
    <w:rsid w:val="0033015A"/>
    <w:rsid w:val="003305F4"/>
    <w:rsid w:val="003329AD"/>
    <w:rsid w:val="00334274"/>
    <w:rsid w:val="003344C9"/>
    <w:rsid w:val="003379E7"/>
    <w:rsid w:val="00341D4E"/>
    <w:rsid w:val="00342687"/>
    <w:rsid w:val="0034296F"/>
    <w:rsid w:val="00344325"/>
    <w:rsid w:val="003448C8"/>
    <w:rsid w:val="0034501B"/>
    <w:rsid w:val="00347264"/>
    <w:rsid w:val="00347363"/>
    <w:rsid w:val="00350114"/>
    <w:rsid w:val="0035326C"/>
    <w:rsid w:val="003534AA"/>
    <w:rsid w:val="00354547"/>
    <w:rsid w:val="0035467B"/>
    <w:rsid w:val="00355B08"/>
    <w:rsid w:val="00355D14"/>
    <w:rsid w:val="00356383"/>
    <w:rsid w:val="00361C81"/>
    <w:rsid w:val="003640C4"/>
    <w:rsid w:val="0036470B"/>
    <w:rsid w:val="00364B5E"/>
    <w:rsid w:val="0036513E"/>
    <w:rsid w:val="0036621D"/>
    <w:rsid w:val="003720BA"/>
    <w:rsid w:val="00373701"/>
    <w:rsid w:val="0037557B"/>
    <w:rsid w:val="00375F9C"/>
    <w:rsid w:val="0037656B"/>
    <w:rsid w:val="003823C8"/>
    <w:rsid w:val="0038341A"/>
    <w:rsid w:val="00383AF7"/>
    <w:rsid w:val="003846FB"/>
    <w:rsid w:val="0039450E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44EE"/>
    <w:rsid w:val="003A6620"/>
    <w:rsid w:val="003A6C70"/>
    <w:rsid w:val="003B0AF6"/>
    <w:rsid w:val="003B233B"/>
    <w:rsid w:val="003B34A7"/>
    <w:rsid w:val="003B37D3"/>
    <w:rsid w:val="003B460E"/>
    <w:rsid w:val="003B7989"/>
    <w:rsid w:val="003C0FC6"/>
    <w:rsid w:val="003C1675"/>
    <w:rsid w:val="003C19EC"/>
    <w:rsid w:val="003C2844"/>
    <w:rsid w:val="003C2A94"/>
    <w:rsid w:val="003C34D1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5D81"/>
    <w:rsid w:val="003E7021"/>
    <w:rsid w:val="003F0E2F"/>
    <w:rsid w:val="003F1740"/>
    <w:rsid w:val="003F1862"/>
    <w:rsid w:val="003F1F68"/>
    <w:rsid w:val="003F2E0E"/>
    <w:rsid w:val="003F4491"/>
    <w:rsid w:val="003F4F5B"/>
    <w:rsid w:val="003F60C6"/>
    <w:rsid w:val="00403625"/>
    <w:rsid w:val="0040455F"/>
    <w:rsid w:val="00404C69"/>
    <w:rsid w:val="00404FF9"/>
    <w:rsid w:val="004052B9"/>
    <w:rsid w:val="00405348"/>
    <w:rsid w:val="00405370"/>
    <w:rsid w:val="00405464"/>
    <w:rsid w:val="004055E4"/>
    <w:rsid w:val="00406214"/>
    <w:rsid w:val="00411851"/>
    <w:rsid w:val="0041190F"/>
    <w:rsid w:val="00411A07"/>
    <w:rsid w:val="00416B42"/>
    <w:rsid w:val="00416D16"/>
    <w:rsid w:val="004209C4"/>
    <w:rsid w:val="0042131F"/>
    <w:rsid w:val="00421CDC"/>
    <w:rsid w:val="004224DA"/>
    <w:rsid w:val="00425798"/>
    <w:rsid w:val="0042593D"/>
    <w:rsid w:val="00425E5D"/>
    <w:rsid w:val="004264F9"/>
    <w:rsid w:val="0042745B"/>
    <w:rsid w:val="00432713"/>
    <w:rsid w:val="004331C7"/>
    <w:rsid w:val="00434585"/>
    <w:rsid w:val="00434A1F"/>
    <w:rsid w:val="00435763"/>
    <w:rsid w:val="00437AC8"/>
    <w:rsid w:val="00440BA5"/>
    <w:rsid w:val="00441C65"/>
    <w:rsid w:val="00441D0C"/>
    <w:rsid w:val="00441D8E"/>
    <w:rsid w:val="00442005"/>
    <w:rsid w:val="004420D4"/>
    <w:rsid w:val="004477BF"/>
    <w:rsid w:val="00447AF7"/>
    <w:rsid w:val="00452313"/>
    <w:rsid w:val="00454AF2"/>
    <w:rsid w:val="00456955"/>
    <w:rsid w:val="00456A0E"/>
    <w:rsid w:val="00461BC0"/>
    <w:rsid w:val="00462CB7"/>
    <w:rsid w:val="00463FFC"/>
    <w:rsid w:val="00464510"/>
    <w:rsid w:val="00464A05"/>
    <w:rsid w:val="004650B8"/>
    <w:rsid w:val="00465600"/>
    <w:rsid w:val="00465F98"/>
    <w:rsid w:val="0046634B"/>
    <w:rsid w:val="00467E07"/>
    <w:rsid w:val="004714FF"/>
    <w:rsid w:val="00471DCF"/>
    <w:rsid w:val="00472FCE"/>
    <w:rsid w:val="0047387D"/>
    <w:rsid w:val="00476A49"/>
    <w:rsid w:val="00476DF5"/>
    <w:rsid w:val="004770E3"/>
    <w:rsid w:val="004812E1"/>
    <w:rsid w:val="00484E72"/>
    <w:rsid w:val="00486F35"/>
    <w:rsid w:val="0049084B"/>
    <w:rsid w:val="004909ED"/>
    <w:rsid w:val="00490A61"/>
    <w:rsid w:val="00494F00"/>
    <w:rsid w:val="00496772"/>
    <w:rsid w:val="004A0DFD"/>
    <w:rsid w:val="004A1250"/>
    <w:rsid w:val="004A134E"/>
    <w:rsid w:val="004A2396"/>
    <w:rsid w:val="004A30B4"/>
    <w:rsid w:val="004A33E6"/>
    <w:rsid w:val="004A3631"/>
    <w:rsid w:val="004A40E8"/>
    <w:rsid w:val="004B138B"/>
    <w:rsid w:val="004B1727"/>
    <w:rsid w:val="004B18E8"/>
    <w:rsid w:val="004B1B07"/>
    <w:rsid w:val="004B2114"/>
    <w:rsid w:val="004B3D1D"/>
    <w:rsid w:val="004B6651"/>
    <w:rsid w:val="004B6F84"/>
    <w:rsid w:val="004C055F"/>
    <w:rsid w:val="004C2F3E"/>
    <w:rsid w:val="004C3585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57E5"/>
    <w:rsid w:val="004D6423"/>
    <w:rsid w:val="004E0165"/>
    <w:rsid w:val="004E0428"/>
    <w:rsid w:val="004E0966"/>
    <w:rsid w:val="004E152D"/>
    <w:rsid w:val="004E1DD6"/>
    <w:rsid w:val="004E314B"/>
    <w:rsid w:val="004E65BF"/>
    <w:rsid w:val="004E73AD"/>
    <w:rsid w:val="004E7608"/>
    <w:rsid w:val="004F004F"/>
    <w:rsid w:val="004F0C72"/>
    <w:rsid w:val="004F213B"/>
    <w:rsid w:val="004F2ABA"/>
    <w:rsid w:val="004F4848"/>
    <w:rsid w:val="004F588B"/>
    <w:rsid w:val="004F5E01"/>
    <w:rsid w:val="004F5E82"/>
    <w:rsid w:val="004F7556"/>
    <w:rsid w:val="005027D9"/>
    <w:rsid w:val="005038FD"/>
    <w:rsid w:val="00507379"/>
    <w:rsid w:val="00520588"/>
    <w:rsid w:val="00522A52"/>
    <w:rsid w:val="00524BF8"/>
    <w:rsid w:val="005267EC"/>
    <w:rsid w:val="0052703E"/>
    <w:rsid w:val="0053050D"/>
    <w:rsid w:val="005338BB"/>
    <w:rsid w:val="00534A5D"/>
    <w:rsid w:val="0053524B"/>
    <w:rsid w:val="005359C7"/>
    <w:rsid w:val="00535AB3"/>
    <w:rsid w:val="00535EC4"/>
    <w:rsid w:val="00536EB7"/>
    <w:rsid w:val="00541039"/>
    <w:rsid w:val="0054239E"/>
    <w:rsid w:val="00542622"/>
    <w:rsid w:val="005445E2"/>
    <w:rsid w:val="00544AD3"/>
    <w:rsid w:val="005458B0"/>
    <w:rsid w:val="00551188"/>
    <w:rsid w:val="0055124B"/>
    <w:rsid w:val="005516E5"/>
    <w:rsid w:val="00551DB9"/>
    <w:rsid w:val="005530EB"/>
    <w:rsid w:val="00554F57"/>
    <w:rsid w:val="0055568F"/>
    <w:rsid w:val="00557B70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390"/>
    <w:rsid w:val="00577ADF"/>
    <w:rsid w:val="00580DC9"/>
    <w:rsid w:val="00580DCB"/>
    <w:rsid w:val="00582DAD"/>
    <w:rsid w:val="0058328C"/>
    <w:rsid w:val="00584A40"/>
    <w:rsid w:val="00584E6E"/>
    <w:rsid w:val="00585C82"/>
    <w:rsid w:val="00587322"/>
    <w:rsid w:val="00587D36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5FB"/>
    <w:rsid w:val="005A5D0F"/>
    <w:rsid w:val="005A6A51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1BFE"/>
    <w:rsid w:val="005E214A"/>
    <w:rsid w:val="005E2C8D"/>
    <w:rsid w:val="005E4032"/>
    <w:rsid w:val="005E4327"/>
    <w:rsid w:val="005E472A"/>
    <w:rsid w:val="005E6DB1"/>
    <w:rsid w:val="005E7D37"/>
    <w:rsid w:val="005F02F6"/>
    <w:rsid w:val="005F154F"/>
    <w:rsid w:val="005F19FD"/>
    <w:rsid w:val="005F2A42"/>
    <w:rsid w:val="005F4A91"/>
    <w:rsid w:val="005F4C8F"/>
    <w:rsid w:val="005F5AF0"/>
    <w:rsid w:val="005F6C09"/>
    <w:rsid w:val="0060019D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20515"/>
    <w:rsid w:val="00623029"/>
    <w:rsid w:val="00624263"/>
    <w:rsid w:val="006242E0"/>
    <w:rsid w:val="006267C2"/>
    <w:rsid w:val="00627077"/>
    <w:rsid w:val="00627286"/>
    <w:rsid w:val="00630D9E"/>
    <w:rsid w:val="00632DA0"/>
    <w:rsid w:val="006333E6"/>
    <w:rsid w:val="00635D40"/>
    <w:rsid w:val="00635EB7"/>
    <w:rsid w:val="006370FB"/>
    <w:rsid w:val="00637315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23C4"/>
    <w:rsid w:val="006627C3"/>
    <w:rsid w:val="00665428"/>
    <w:rsid w:val="0066785C"/>
    <w:rsid w:val="0067144B"/>
    <w:rsid w:val="006741AF"/>
    <w:rsid w:val="0067435B"/>
    <w:rsid w:val="0067659C"/>
    <w:rsid w:val="00677086"/>
    <w:rsid w:val="0067720E"/>
    <w:rsid w:val="006807F7"/>
    <w:rsid w:val="006821A0"/>
    <w:rsid w:val="00682647"/>
    <w:rsid w:val="00683C4A"/>
    <w:rsid w:val="00684203"/>
    <w:rsid w:val="00686717"/>
    <w:rsid w:val="00686A9A"/>
    <w:rsid w:val="00686DB7"/>
    <w:rsid w:val="00690433"/>
    <w:rsid w:val="00690847"/>
    <w:rsid w:val="006916AD"/>
    <w:rsid w:val="0069343E"/>
    <w:rsid w:val="006943CA"/>
    <w:rsid w:val="00697BC7"/>
    <w:rsid w:val="006A0A33"/>
    <w:rsid w:val="006A0D7D"/>
    <w:rsid w:val="006A1EB5"/>
    <w:rsid w:val="006A485D"/>
    <w:rsid w:val="006A4899"/>
    <w:rsid w:val="006A4BF1"/>
    <w:rsid w:val="006A4FE0"/>
    <w:rsid w:val="006A5222"/>
    <w:rsid w:val="006B112E"/>
    <w:rsid w:val="006B2128"/>
    <w:rsid w:val="006B2683"/>
    <w:rsid w:val="006B62A5"/>
    <w:rsid w:val="006C01E4"/>
    <w:rsid w:val="006C02EB"/>
    <w:rsid w:val="006C0776"/>
    <w:rsid w:val="006C19E5"/>
    <w:rsid w:val="006C2D05"/>
    <w:rsid w:val="006C3202"/>
    <w:rsid w:val="006C3212"/>
    <w:rsid w:val="006C34D3"/>
    <w:rsid w:val="006C499A"/>
    <w:rsid w:val="006C6664"/>
    <w:rsid w:val="006D0714"/>
    <w:rsid w:val="006D12F9"/>
    <w:rsid w:val="006D20AD"/>
    <w:rsid w:val="006D21D6"/>
    <w:rsid w:val="006D3210"/>
    <w:rsid w:val="006D3C6C"/>
    <w:rsid w:val="006D4070"/>
    <w:rsid w:val="006D4FEC"/>
    <w:rsid w:val="006D641B"/>
    <w:rsid w:val="006E2200"/>
    <w:rsid w:val="006E2614"/>
    <w:rsid w:val="006E28E1"/>
    <w:rsid w:val="006E4750"/>
    <w:rsid w:val="006E4E52"/>
    <w:rsid w:val="006F4442"/>
    <w:rsid w:val="006F5143"/>
    <w:rsid w:val="006F6F5E"/>
    <w:rsid w:val="007003FC"/>
    <w:rsid w:val="00702B40"/>
    <w:rsid w:val="00703725"/>
    <w:rsid w:val="00703BCB"/>
    <w:rsid w:val="0070429B"/>
    <w:rsid w:val="00704D56"/>
    <w:rsid w:val="00704FF5"/>
    <w:rsid w:val="00705677"/>
    <w:rsid w:val="007057E5"/>
    <w:rsid w:val="00705D80"/>
    <w:rsid w:val="0071141D"/>
    <w:rsid w:val="00711DDE"/>
    <w:rsid w:val="0071465C"/>
    <w:rsid w:val="00714894"/>
    <w:rsid w:val="00715B75"/>
    <w:rsid w:val="00716A91"/>
    <w:rsid w:val="00720079"/>
    <w:rsid w:val="00721A81"/>
    <w:rsid w:val="00723709"/>
    <w:rsid w:val="00724092"/>
    <w:rsid w:val="00724C82"/>
    <w:rsid w:val="007305B1"/>
    <w:rsid w:val="00730B1E"/>
    <w:rsid w:val="00730BBF"/>
    <w:rsid w:val="00730C4B"/>
    <w:rsid w:val="00730DF9"/>
    <w:rsid w:val="007330BB"/>
    <w:rsid w:val="007334BF"/>
    <w:rsid w:val="00734F22"/>
    <w:rsid w:val="0073519E"/>
    <w:rsid w:val="007375BE"/>
    <w:rsid w:val="00740FB8"/>
    <w:rsid w:val="00741847"/>
    <w:rsid w:val="00742439"/>
    <w:rsid w:val="00743A52"/>
    <w:rsid w:val="00746C66"/>
    <w:rsid w:val="0074721A"/>
    <w:rsid w:val="00747E94"/>
    <w:rsid w:val="00747FEF"/>
    <w:rsid w:val="00750797"/>
    <w:rsid w:val="0075125C"/>
    <w:rsid w:val="007541F0"/>
    <w:rsid w:val="00756EC9"/>
    <w:rsid w:val="007604BA"/>
    <w:rsid w:val="00761352"/>
    <w:rsid w:val="007616C4"/>
    <w:rsid w:val="00761D50"/>
    <w:rsid w:val="00762039"/>
    <w:rsid w:val="007620DF"/>
    <w:rsid w:val="00763FEF"/>
    <w:rsid w:val="0076750B"/>
    <w:rsid w:val="007703E8"/>
    <w:rsid w:val="007738A3"/>
    <w:rsid w:val="00776FD6"/>
    <w:rsid w:val="00777AD0"/>
    <w:rsid w:val="00780364"/>
    <w:rsid w:val="00783531"/>
    <w:rsid w:val="00784337"/>
    <w:rsid w:val="00784624"/>
    <w:rsid w:val="007847DB"/>
    <w:rsid w:val="00785204"/>
    <w:rsid w:val="00785733"/>
    <w:rsid w:val="00785FB3"/>
    <w:rsid w:val="00790082"/>
    <w:rsid w:val="007925F3"/>
    <w:rsid w:val="00793F3F"/>
    <w:rsid w:val="007949B7"/>
    <w:rsid w:val="00797D7D"/>
    <w:rsid w:val="00797DBD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B6B6C"/>
    <w:rsid w:val="007C01AF"/>
    <w:rsid w:val="007C02C5"/>
    <w:rsid w:val="007C090B"/>
    <w:rsid w:val="007C0E70"/>
    <w:rsid w:val="007C113C"/>
    <w:rsid w:val="007C2087"/>
    <w:rsid w:val="007C2FA2"/>
    <w:rsid w:val="007C31AB"/>
    <w:rsid w:val="007C39E9"/>
    <w:rsid w:val="007C46F2"/>
    <w:rsid w:val="007C7659"/>
    <w:rsid w:val="007D3BEB"/>
    <w:rsid w:val="007E019B"/>
    <w:rsid w:val="007E4895"/>
    <w:rsid w:val="007E58EF"/>
    <w:rsid w:val="007E5AD9"/>
    <w:rsid w:val="007E6267"/>
    <w:rsid w:val="007E7194"/>
    <w:rsid w:val="007E7C52"/>
    <w:rsid w:val="007F169D"/>
    <w:rsid w:val="007F2D19"/>
    <w:rsid w:val="007F359A"/>
    <w:rsid w:val="007F3E86"/>
    <w:rsid w:val="007F4A82"/>
    <w:rsid w:val="007F60DE"/>
    <w:rsid w:val="007F62BB"/>
    <w:rsid w:val="007F69E8"/>
    <w:rsid w:val="007F6B33"/>
    <w:rsid w:val="00800308"/>
    <w:rsid w:val="008008D3"/>
    <w:rsid w:val="008010C9"/>
    <w:rsid w:val="008012A6"/>
    <w:rsid w:val="008015FE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25D5E"/>
    <w:rsid w:val="0083004F"/>
    <w:rsid w:val="0083116C"/>
    <w:rsid w:val="008314D8"/>
    <w:rsid w:val="00834268"/>
    <w:rsid w:val="00836CDA"/>
    <w:rsid w:val="0084228E"/>
    <w:rsid w:val="00842D83"/>
    <w:rsid w:val="00843F48"/>
    <w:rsid w:val="00844EC2"/>
    <w:rsid w:val="00846113"/>
    <w:rsid w:val="008467C1"/>
    <w:rsid w:val="008468AB"/>
    <w:rsid w:val="008470C1"/>
    <w:rsid w:val="008471AF"/>
    <w:rsid w:val="00851305"/>
    <w:rsid w:val="00853289"/>
    <w:rsid w:val="00854D2B"/>
    <w:rsid w:val="00854D57"/>
    <w:rsid w:val="00857C9B"/>
    <w:rsid w:val="00860A3C"/>
    <w:rsid w:val="0086111B"/>
    <w:rsid w:val="008620F2"/>
    <w:rsid w:val="00862963"/>
    <w:rsid w:val="008630E4"/>
    <w:rsid w:val="00865C9A"/>
    <w:rsid w:val="00866146"/>
    <w:rsid w:val="00867A21"/>
    <w:rsid w:val="0087288F"/>
    <w:rsid w:val="00873054"/>
    <w:rsid w:val="0087323B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27F8"/>
    <w:rsid w:val="00893A8E"/>
    <w:rsid w:val="00893C6D"/>
    <w:rsid w:val="0089437F"/>
    <w:rsid w:val="008954D2"/>
    <w:rsid w:val="008956D9"/>
    <w:rsid w:val="008A07BD"/>
    <w:rsid w:val="008A116B"/>
    <w:rsid w:val="008A22E8"/>
    <w:rsid w:val="008A23C7"/>
    <w:rsid w:val="008A347D"/>
    <w:rsid w:val="008A3A95"/>
    <w:rsid w:val="008A4ADA"/>
    <w:rsid w:val="008A4D4D"/>
    <w:rsid w:val="008A54EE"/>
    <w:rsid w:val="008A5E8C"/>
    <w:rsid w:val="008B00CC"/>
    <w:rsid w:val="008B0CAD"/>
    <w:rsid w:val="008B3FE3"/>
    <w:rsid w:val="008B536B"/>
    <w:rsid w:val="008B6445"/>
    <w:rsid w:val="008C2F2A"/>
    <w:rsid w:val="008C34E7"/>
    <w:rsid w:val="008C4011"/>
    <w:rsid w:val="008C5A98"/>
    <w:rsid w:val="008C5CA6"/>
    <w:rsid w:val="008C6367"/>
    <w:rsid w:val="008D0E51"/>
    <w:rsid w:val="008D14DE"/>
    <w:rsid w:val="008D1594"/>
    <w:rsid w:val="008D193C"/>
    <w:rsid w:val="008D1AF0"/>
    <w:rsid w:val="008D3304"/>
    <w:rsid w:val="008D5558"/>
    <w:rsid w:val="008D56DA"/>
    <w:rsid w:val="008D57AD"/>
    <w:rsid w:val="008D5C92"/>
    <w:rsid w:val="008D7043"/>
    <w:rsid w:val="008E26C8"/>
    <w:rsid w:val="008E34A8"/>
    <w:rsid w:val="008E5378"/>
    <w:rsid w:val="008E5E27"/>
    <w:rsid w:val="008E6A09"/>
    <w:rsid w:val="008F0E9A"/>
    <w:rsid w:val="008F16B9"/>
    <w:rsid w:val="008F20DB"/>
    <w:rsid w:val="008F28C4"/>
    <w:rsid w:val="008F31DA"/>
    <w:rsid w:val="008F42BF"/>
    <w:rsid w:val="008F51D7"/>
    <w:rsid w:val="008F5451"/>
    <w:rsid w:val="008F6CA4"/>
    <w:rsid w:val="0090261A"/>
    <w:rsid w:val="00905368"/>
    <w:rsid w:val="009071EC"/>
    <w:rsid w:val="00907E85"/>
    <w:rsid w:val="00910CAF"/>
    <w:rsid w:val="0091312A"/>
    <w:rsid w:val="00913AFA"/>
    <w:rsid w:val="00914E6F"/>
    <w:rsid w:val="009153FD"/>
    <w:rsid w:val="00915C55"/>
    <w:rsid w:val="009162A1"/>
    <w:rsid w:val="009173FD"/>
    <w:rsid w:val="009207D4"/>
    <w:rsid w:val="009211D0"/>
    <w:rsid w:val="00921FAF"/>
    <w:rsid w:val="009229D9"/>
    <w:rsid w:val="00923E90"/>
    <w:rsid w:val="009245D0"/>
    <w:rsid w:val="00925232"/>
    <w:rsid w:val="00925B37"/>
    <w:rsid w:val="00927F92"/>
    <w:rsid w:val="009300A6"/>
    <w:rsid w:val="009311E5"/>
    <w:rsid w:val="00933E0B"/>
    <w:rsid w:val="00934961"/>
    <w:rsid w:val="0094015D"/>
    <w:rsid w:val="00941E44"/>
    <w:rsid w:val="00941E94"/>
    <w:rsid w:val="00944CE4"/>
    <w:rsid w:val="00945C0A"/>
    <w:rsid w:val="0094631E"/>
    <w:rsid w:val="00946BD3"/>
    <w:rsid w:val="009471B4"/>
    <w:rsid w:val="00947C5C"/>
    <w:rsid w:val="00951D7F"/>
    <w:rsid w:val="00952718"/>
    <w:rsid w:val="009532D4"/>
    <w:rsid w:val="00953A43"/>
    <w:rsid w:val="00954E58"/>
    <w:rsid w:val="00957014"/>
    <w:rsid w:val="00957505"/>
    <w:rsid w:val="0096016A"/>
    <w:rsid w:val="00960F2B"/>
    <w:rsid w:val="00961086"/>
    <w:rsid w:val="009618B1"/>
    <w:rsid w:val="00961990"/>
    <w:rsid w:val="00965DDA"/>
    <w:rsid w:val="0096761F"/>
    <w:rsid w:val="00967DDA"/>
    <w:rsid w:val="009708F8"/>
    <w:rsid w:val="00971A78"/>
    <w:rsid w:val="00972E3A"/>
    <w:rsid w:val="00973623"/>
    <w:rsid w:val="009736E3"/>
    <w:rsid w:val="00974FAA"/>
    <w:rsid w:val="00976962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129D"/>
    <w:rsid w:val="00992010"/>
    <w:rsid w:val="009931FC"/>
    <w:rsid w:val="00993BF7"/>
    <w:rsid w:val="00995871"/>
    <w:rsid w:val="00996112"/>
    <w:rsid w:val="009A05DF"/>
    <w:rsid w:val="009A07D4"/>
    <w:rsid w:val="009A3D65"/>
    <w:rsid w:val="009A557C"/>
    <w:rsid w:val="009A5A2B"/>
    <w:rsid w:val="009A687F"/>
    <w:rsid w:val="009A75A6"/>
    <w:rsid w:val="009A78D1"/>
    <w:rsid w:val="009B15A3"/>
    <w:rsid w:val="009B16F8"/>
    <w:rsid w:val="009B254F"/>
    <w:rsid w:val="009B4431"/>
    <w:rsid w:val="009B4BED"/>
    <w:rsid w:val="009B55BE"/>
    <w:rsid w:val="009B5C81"/>
    <w:rsid w:val="009B74A8"/>
    <w:rsid w:val="009B76AD"/>
    <w:rsid w:val="009B780B"/>
    <w:rsid w:val="009C06B5"/>
    <w:rsid w:val="009C086E"/>
    <w:rsid w:val="009C0CDC"/>
    <w:rsid w:val="009C20D1"/>
    <w:rsid w:val="009C2D2A"/>
    <w:rsid w:val="009C3022"/>
    <w:rsid w:val="009C3B73"/>
    <w:rsid w:val="009C3B88"/>
    <w:rsid w:val="009C5B9C"/>
    <w:rsid w:val="009C5C35"/>
    <w:rsid w:val="009C630F"/>
    <w:rsid w:val="009C66E3"/>
    <w:rsid w:val="009C7F10"/>
    <w:rsid w:val="009D0B8F"/>
    <w:rsid w:val="009D60D9"/>
    <w:rsid w:val="009D680F"/>
    <w:rsid w:val="009D710E"/>
    <w:rsid w:val="009D7619"/>
    <w:rsid w:val="009D7820"/>
    <w:rsid w:val="009E265C"/>
    <w:rsid w:val="009E2ABC"/>
    <w:rsid w:val="009E2B19"/>
    <w:rsid w:val="009E580E"/>
    <w:rsid w:val="009E59D2"/>
    <w:rsid w:val="009E5F5B"/>
    <w:rsid w:val="009F0F2C"/>
    <w:rsid w:val="009F10BF"/>
    <w:rsid w:val="009F1443"/>
    <w:rsid w:val="009F1B26"/>
    <w:rsid w:val="009F28BA"/>
    <w:rsid w:val="009F2E82"/>
    <w:rsid w:val="009F30CC"/>
    <w:rsid w:val="009F623C"/>
    <w:rsid w:val="009F6597"/>
    <w:rsid w:val="00A008BF"/>
    <w:rsid w:val="00A00FFE"/>
    <w:rsid w:val="00A014D9"/>
    <w:rsid w:val="00A02067"/>
    <w:rsid w:val="00A02507"/>
    <w:rsid w:val="00A028D3"/>
    <w:rsid w:val="00A02A4C"/>
    <w:rsid w:val="00A035AC"/>
    <w:rsid w:val="00A0570E"/>
    <w:rsid w:val="00A0628E"/>
    <w:rsid w:val="00A06359"/>
    <w:rsid w:val="00A1193E"/>
    <w:rsid w:val="00A1429D"/>
    <w:rsid w:val="00A1430F"/>
    <w:rsid w:val="00A16440"/>
    <w:rsid w:val="00A1689B"/>
    <w:rsid w:val="00A2044D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300A"/>
    <w:rsid w:val="00A348CF"/>
    <w:rsid w:val="00A370DA"/>
    <w:rsid w:val="00A402EC"/>
    <w:rsid w:val="00A4157D"/>
    <w:rsid w:val="00A4207C"/>
    <w:rsid w:val="00A4259D"/>
    <w:rsid w:val="00A445D9"/>
    <w:rsid w:val="00A44615"/>
    <w:rsid w:val="00A46139"/>
    <w:rsid w:val="00A56074"/>
    <w:rsid w:val="00A564AA"/>
    <w:rsid w:val="00A60373"/>
    <w:rsid w:val="00A60B91"/>
    <w:rsid w:val="00A61B78"/>
    <w:rsid w:val="00A61D86"/>
    <w:rsid w:val="00A62F1A"/>
    <w:rsid w:val="00A637B3"/>
    <w:rsid w:val="00A653CA"/>
    <w:rsid w:val="00A6585A"/>
    <w:rsid w:val="00A6648C"/>
    <w:rsid w:val="00A66E91"/>
    <w:rsid w:val="00A670ED"/>
    <w:rsid w:val="00A70911"/>
    <w:rsid w:val="00A71384"/>
    <w:rsid w:val="00A71B66"/>
    <w:rsid w:val="00A71C46"/>
    <w:rsid w:val="00A72064"/>
    <w:rsid w:val="00A734BC"/>
    <w:rsid w:val="00A76400"/>
    <w:rsid w:val="00A7662E"/>
    <w:rsid w:val="00A777AB"/>
    <w:rsid w:val="00A77944"/>
    <w:rsid w:val="00A77ED4"/>
    <w:rsid w:val="00A809BB"/>
    <w:rsid w:val="00A824C1"/>
    <w:rsid w:val="00A82C7F"/>
    <w:rsid w:val="00A8497F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3280"/>
    <w:rsid w:val="00AC3646"/>
    <w:rsid w:val="00AC4CF2"/>
    <w:rsid w:val="00AC50CD"/>
    <w:rsid w:val="00AC7855"/>
    <w:rsid w:val="00AD08AB"/>
    <w:rsid w:val="00AD10F2"/>
    <w:rsid w:val="00AD4A6F"/>
    <w:rsid w:val="00AD69BA"/>
    <w:rsid w:val="00AD754A"/>
    <w:rsid w:val="00AD7F3F"/>
    <w:rsid w:val="00AE0239"/>
    <w:rsid w:val="00AE03D0"/>
    <w:rsid w:val="00AE0DCC"/>
    <w:rsid w:val="00AE12EA"/>
    <w:rsid w:val="00AE3CAA"/>
    <w:rsid w:val="00AE4360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AF7CE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66FA"/>
    <w:rsid w:val="00B17155"/>
    <w:rsid w:val="00B17737"/>
    <w:rsid w:val="00B220FB"/>
    <w:rsid w:val="00B22490"/>
    <w:rsid w:val="00B24791"/>
    <w:rsid w:val="00B264E0"/>
    <w:rsid w:val="00B26753"/>
    <w:rsid w:val="00B26BAC"/>
    <w:rsid w:val="00B26BAD"/>
    <w:rsid w:val="00B3096E"/>
    <w:rsid w:val="00B30E81"/>
    <w:rsid w:val="00B31912"/>
    <w:rsid w:val="00B34242"/>
    <w:rsid w:val="00B34782"/>
    <w:rsid w:val="00B34D7C"/>
    <w:rsid w:val="00B362D7"/>
    <w:rsid w:val="00B36688"/>
    <w:rsid w:val="00B370C1"/>
    <w:rsid w:val="00B40B7A"/>
    <w:rsid w:val="00B40DEF"/>
    <w:rsid w:val="00B4211D"/>
    <w:rsid w:val="00B423F6"/>
    <w:rsid w:val="00B4242E"/>
    <w:rsid w:val="00B42480"/>
    <w:rsid w:val="00B4376C"/>
    <w:rsid w:val="00B4542E"/>
    <w:rsid w:val="00B459B4"/>
    <w:rsid w:val="00B45DB6"/>
    <w:rsid w:val="00B46913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1FCA"/>
    <w:rsid w:val="00B62530"/>
    <w:rsid w:val="00B6293A"/>
    <w:rsid w:val="00B62C5E"/>
    <w:rsid w:val="00B6311B"/>
    <w:rsid w:val="00B644F3"/>
    <w:rsid w:val="00B704E1"/>
    <w:rsid w:val="00B71666"/>
    <w:rsid w:val="00B71C78"/>
    <w:rsid w:val="00B71EA6"/>
    <w:rsid w:val="00B72C81"/>
    <w:rsid w:val="00B730E2"/>
    <w:rsid w:val="00B736DB"/>
    <w:rsid w:val="00B75549"/>
    <w:rsid w:val="00B76564"/>
    <w:rsid w:val="00B803F0"/>
    <w:rsid w:val="00B81230"/>
    <w:rsid w:val="00B812E1"/>
    <w:rsid w:val="00B829A4"/>
    <w:rsid w:val="00B83141"/>
    <w:rsid w:val="00B836E4"/>
    <w:rsid w:val="00B84F14"/>
    <w:rsid w:val="00B8577B"/>
    <w:rsid w:val="00B903B1"/>
    <w:rsid w:val="00B95D6C"/>
    <w:rsid w:val="00B971AF"/>
    <w:rsid w:val="00B97E67"/>
    <w:rsid w:val="00BA174F"/>
    <w:rsid w:val="00BA1A86"/>
    <w:rsid w:val="00BA31ED"/>
    <w:rsid w:val="00BA4E4D"/>
    <w:rsid w:val="00BA5F53"/>
    <w:rsid w:val="00BA74E8"/>
    <w:rsid w:val="00BB0637"/>
    <w:rsid w:val="00BB1AC4"/>
    <w:rsid w:val="00BB1FBB"/>
    <w:rsid w:val="00BB4E79"/>
    <w:rsid w:val="00BB6CDF"/>
    <w:rsid w:val="00BB7007"/>
    <w:rsid w:val="00BC3321"/>
    <w:rsid w:val="00BC3FDD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53E0"/>
    <w:rsid w:val="00BE6735"/>
    <w:rsid w:val="00BE6E4A"/>
    <w:rsid w:val="00BF01DA"/>
    <w:rsid w:val="00BF07BB"/>
    <w:rsid w:val="00BF15C5"/>
    <w:rsid w:val="00BF1C01"/>
    <w:rsid w:val="00BF20C0"/>
    <w:rsid w:val="00BF2555"/>
    <w:rsid w:val="00BF38BD"/>
    <w:rsid w:val="00BF529A"/>
    <w:rsid w:val="00BF60C9"/>
    <w:rsid w:val="00C029EC"/>
    <w:rsid w:val="00C030B9"/>
    <w:rsid w:val="00C046ED"/>
    <w:rsid w:val="00C04711"/>
    <w:rsid w:val="00C050FA"/>
    <w:rsid w:val="00C1029C"/>
    <w:rsid w:val="00C1131E"/>
    <w:rsid w:val="00C12DD1"/>
    <w:rsid w:val="00C1572D"/>
    <w:rsid w:val="00C202E1"/>
    <w:rsid w:val="00C2157E"/>
    <w:rsid w:val="00C22C50"/>
    <w:rsid w:val="00C26B8D"/>
    <w:rsid w:val="00C26F2F"/>
    <w:rsid w:val="00C27C77"/>
    <w:rsid w:val="00C30037"/>
    <w:rsid w:val="00C301B6"/>
    <w:rsid w:val="00C314EF"/>
    <w:rsid w:val="00C31584"/>
    <w:rsid w:val="00C31BDE"/>
    <w:rsid w:val="00C3205C"/>
    <w:rsid w:val="00C3242D"/>
    <w:rsid w:val="00C325F6"/>
    <w:rsid w:val="00C32658"/>
    <w:rsid w:val="00C339EC"/>
    <w:rsid w:val="00C34465"/>
    <w:rsid w:val="00C34BFA"/>
    <w:rsid w:val="00C34DE1"/>
    <w:rsid w:val="00C35E4E"/>
    <w:rsid w:val="00C37A98"/>
    <w:rsid w:val="00C40CD4"/>
    <w:rsid w:val="00C42ECD"/>
    <w:rsid w:val="00C43083"/>
    <w:rsid w:val="00C43123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1998"/>
    <w:rsid w:val="00C73248"/>
    <w:rsid w:val="00C74AA8"/>
    <w:rsid w:val="00C7629F"/>
    <w:rsid w:val="00C766A6"/>
    <w:rsid w:val="00C77787"/>
    <w:rsid w:val="00C83B26"/>
    <w:rsid w:val="00C841ED"/>
    <w:rsid w:val="00C84468"/>
    <w:rsid w:val="00C85D2B"/>
    <w:rsid w:val="00C90518"/>
    <w:rsid w:val="00C9348C"/>
    <w:rsid w:val="00C94D30"/>
    <w:rsid w:val="00C95508"/>
    <w:rsid w:val="00C96408"/>
    <w:rsid w:val="00C96B3D"/>
    <w:rsid w:val="00C97427"/>
    <w:rsid w:val="00CA0BB0"/>
    <w:rsid w:val="00CA1848"/>
    <w:rsid w:val="00CA243F"/>
    <w:rsid w:val="00CA344E"/>
    <w:rsid w:val="00CA3FC3"/>
    <w:rsid w:val="00CA6DAD"/>
    <w:rsid w:val="00CA71EB"/>
    <w:rsid w:val="00CA7289"/>
    <w:rsid w:val="00CA7476"/>
    <w:rsid w:val="00CB0141"/>
    <w:rsid w:val="00CB1F39"/>
    <w:rsid w:val="00CB2555"/>
    <w:rsid w:val="00CB2A3C"/>
    <w:rsid w:val="00CB5591"/>
    <w:rsid w:val="00CC048B"/>
    <w:rsid w:val="00CC1CE3"/>
    <w:rsid w:val="00CC2D7A"/>
    <w:rsid w:val="00CC2E27"/>
    <w:rsid w:val="00CC3417"/>
    <w:rsid w:val="00CC42CF"/>
    <w:rsid w:val="00CC43D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6365"/>
    <w:rsid w:val="00CE7682"/>
    <w:rsid w:val="00CE76D6"/>
    <w:rsid w:val="00CF1372"/>
    <w:rsid w:val="00CF3FD0"/>
    <w:rsid w:val="00CF554B"/>
    <w:rsid w:val="00CF5CE2"/>
    <w:rsid w:val="00D00577"/>
    <w:rsid w:val="00D0060C"/>
    <w:rsid w:val="00D01672"/>
    <w:rsid w:val="00D04556"/>
    <w:rsid w:val="00D04FD9"/>
    <w:rsid w:val="00D054CD"/>
    <w:rsid w:val="00D058F5"/>
    <w:rsid w:val="00D05ADA"/>
    <w:rsid w:val="00D0735B"/>
    <w:rsid w:val="00D111D8"/>
    <w:rsid w:val="00D1228B"/>
    <w:rsid w:val="00D12B5D"/>
    <w:rsid w:val="00D13E0B"/>
    <w:rsid w:val="00D16484"/>
    <w:rsid w:val="00D21E35"/>
    <w:rsid w:val="00D21FA7"/>
    <w:rsid w:val="00D21FF9"/>
    <w:rsid w:val="00D222B3"/>
    <w:rsid w:val="00D23D50"/>
    <w:rsid w:val="00D2554F"/>
    <w:rsid w:val="00D25DC4"/>
    <w:rsid w:val="00D307DD"/>
    <w:rsid w:val="00D32211"/>
    <w:rsid w:val="00D329E0"/>
    <w:rsid w:val="00D32EE6"/>
    <w:rsid w:val="00D33A0E"/>
    <w:rsid w:val="00D3441D"/>
    <w:rsid w:val="00D34988"/>
    <w:rsid w:val="00D34FC6"/>
    <w:rsid w:val="00D35F13"/>
    <w:rsid w:val="00D36CB2"/>
    <w:rsid w:val="00D40657"/>
    <w:rsid w:val="00D41184"/>
    <w:rsid w:val="00D41F45"/>
    <w:rsid w:val="00D42ECD"/>
    <w:rsid w:val="00D44CFE"/>
    <w:rsid w:val="00D4742C"/>
    <w:rsid w:val="00D50157"/>
    <w:rsid w:val="00D50B6D"/>
    <w:rsid w:val="00D513EE"/>
    <w:rsid w:val="00D516EB"/>
    <w:rsid w:val="00D52C20"/>
    <w:rsid w:val="00D53822"/>
    <w:rsid w:val="00D544A1"/>
    <w:rsid w:val="00D55944"/>
    <w:rsid w:val="00D576C3"/>
    <w:rsid w:val="00D60DE7"/>
    <w:rsid w:val="00D61769"/>
    <w:rsid w:val="00D62047"/>
    <w:rsid w:val="00D649A1"/>
    <w:rsid w:val="00D6576A"/>
    <w:rsid w:val="00D65C96"/>
    <w:rsid w:val="00D7076E"/>
    <w:rsid w:val="00D7084C"/>
    <w:rsid w:val="00D71AE2"/>
    <w:rsid w:val="00D72352"/>
    <w:rsid w:val="00D736CD"/>
    <w:rsid w:val="00D73EA2"/>
    <w:rsid w:val="00D7530B"/>
    <w:rsid w:val="00D77781"/>
    <w:rsid w:val="00D811EC"/>
    <w:rsid w:val="00D81E58"/>
    <w:rsid w:val="00D85FC3"/>
    <w:rsid w:val="00D91613"/>
    <w:rsid w:val="00D9194A"/>
    <w:rsid w:val="00D91960"/>
    <w:rsid w:val="00D91E58"/>
    <w:rsid w:val="00D934AD"/>
    <w:rsid w:val="00D93F73"/>
    <w:rsid w:val="00D951EB"/>
    <w:rsid w:val="00D9528C"/>
    <w:rsid w:val="00D96062"/>
    <w:rsid w:val="00D96276"/>
    <w:rsid w:val="00D96E89"/>
    <w:rsid w:val="00D96F1C"/>
    <w:rsid w:val="00DA1A28"/>
    <w:rsid w:val="00DA2A62"/>
    <w:rsid w:val="00DA4038"/>
    <w:rsid w:val="00DA4E27"/>
    <w:rsid w:val="00DA5D5D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615"/>
    <w:rsid w:val="00DB6D0B"/>
    <w:rsid w:val="00DB7147"/>
    <w:rsid w:val="00DB7F41"/>
    <w:rsid w:val="00DC26DC"/>
    <w:rsid w:val="00DC36EB"/>
    <w:rsid w:val="00DC457D"/>
    <w:rsid w:val="00DC660C"/>
    <w:rsid w:val="00DC6B32"/>
    <w:rsid w:val="00DC6EE9"/>
    <w:rsid w:val="00DD02FA"/>
    <w:rsid w:val="00DD1B6D"/>
    <w:rsid w:val="00DD2FBE"/>
    <w:rsid w:val="00DD5F91"/>
    <w:rsid w:val="00DD5FA2"/>
    <w:rsid w:val="00DD70EC"/>
    <w:rsid w:val="00DE23B3"/>
    <w:rsid w:val="00DE2493"/>
    <w:rsid w:val="00DE2F16"/>
    <w:rsid w:val="00DE33C5"/>
    <w:rsid w:val="00DE703F"/>
    <w:rsid w:val="00DF01EA"/>
    <w:rsid w:val="00DF11C9"/>
    <w:rsid w:val="00DF2271"/>
    <w:rsid w:val="00DF2DF6"/>
    <w:rsid w:val="00DF5E63"/>
    <w:rsid w:val="00E00109"/>
    <w:rsid w:val="00E027BD"/>
    <w:rsid w:val="00E02CC9"/>
    <w:rsid w:val="00E03A1E"/>
    <w:rsid w:val="00E05218"/>
    <w:rsid w:val="00E05D63"/>
    <w:rsid w:val="00E05FB7"/>
    <w:rsid w:val="00E061A5"/>
    <w:rsid w:val="00E06659"/>
    <w:rsid w:val="00E0697C"/>
    <w:rsid w:val="00E1599C"/>
    <w:rsid w:val="00E15E3F"/>
    <w:rsid w:val="00E16EC1"/>
    <w:rsid w:val="00E17CD7"/>
    <w:rsid w:val="00E17F33"/>
    <w:rsid w:val="00E21B05"/>
    <w:rsid w:val="00E233F9"/>
    <w:rsid w:val="00E24424"/>
    <w:rsid w:val="00E2510F"/>
    <w:rsid w:val="00E2563D"/>
    <w:rsid w:val="00E25B4F"/>
    <w:rsid w:val="00E26698"/>
    <w:rsid w:val="00E26931"/>
    <w:rsid w:val="00E26A01"/>
    <w:rsid w:val="00E26DBA"/>
    <w:rsid w:val="00E30C50"/>
    <w:rsid w:val="00E30C63"/>
    <w:rsid w:val="00E31307"/>
    <w:rsid w:val="00E31D7E"/>
    <w:rsid w:val="00E331F8"/>
    <w:rsid w:val="00E33D34"/>
    <w:rsid w:val="00E34676"/>
    <w:rsid w:val="00E40AAA"/>
    <w:rsid w:val="00E41FEF"/>
    <w:rsid w:val="00E45C46"/>
    <w:rsid w:val="00E45EE8"/>
    <w:rsid w:val="00E45FB7"/>
    <w:rsid w:val="00E4650D"/>
    <w:rsid w:val="00E46969"/>
    <w:rsid w:val="00E52A8F"/>
    <w:rsid w:val="00E57428"/>
    <w:rsid w:val="00E60AE5"/>
    <w:rsid w:val="00E60D26"/>
    <w:rsid w:val="00E61CCE"/>
    <w:rsid w:val="00E63CA3"/>
    <w:rsid w:val="00E649AB"/>
    <w:rsid w:val="00E66CEA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AAF"/>
    <w:rsid w:val="00E95AB3"/>
    <w:rsid w:val="00E96364"/>
    <w:rsid w:val="00E969F7"/>
    <w:rsid w:val="00E973B8"/>
    <w:rsid w:val="00E979D7"/>
    <w:rsid w:val="00EA06F0"/>
    <w:rsid w:val="00EA0D9D"/>
    <w:rsid w:val="00EA14CC"/>
    <w:rsid w:val="00EA3868"/>
    <w:rsid w:val="00EA428C"/>
    <w:rsid w:val="00EA6E34"/>
    <w:rsid w:val="00EB1BE2"/>
    <w:rsid w:val="00EB1E6D"/>
    <w:rsid w:val="00EB2EEF"/>
    <w:rsid w:val="00EB30CF"/>
    <w:rsid w:val="00EB3A5A"/>
    <w:rsid w:val="00EB4EE3"/>
    <w:rsid w:val="00EB7F64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24C0"/>
    <w:rsid w:val="00ED37D9"/>
    <w:rsid w:val="00ED39D1"/>
    <w:rsid w:val="00ED597F"/>
    <w:rsid w:val="00ED5AE7"/>
    <w:rsid w:val="00ED64FC"/>
    <w:rsid w:val="00ED675D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E7ABC"/>
    <w:rsid w:val="00EF07A9"/>
    <w:rsid w:val="00EF3599"/>
    <w:rsid w:val="00EF481E"/>
    <w:rsid w:val="00EF5EA3"/>
    <w:rsid w:val="00F00F41"/>
    <w:rsid w:val="00F0159F"/>
    <w:rsid w:val="00F026BF"/>
    <w:rsid w:val="00F03CFD"/>
    <w:rsid w:val="00F04901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576"/>
    <w:rsid w:val="00F20386"/>
    <w:rsid w:val="00F221C5"/>
    <w:rsid w:val="00F22501"/>
    <w:rsid w:val="00F2256E"/>
    <w:rsid w:val="00F22B41"/>
    <w:rsid w:val="00F22FF1"/>
    <w:rsid w:val="00F23A61"/>
    <w:rsid w:val="00F23E75"/>
    <w:rsid w:val="00F3078A"/>
    <w:rsid w:val="00F32A26"/>
    <w:rsid w:val="00F33602"/>
    <w:rsid w:val="00F344B6"/>
    <w:rsid w:val="00F35198"/>
    <w:rsid w:val="00F35FC2"/>
    <w:rsid w:val="00F36464"/>
    <w:rsid w:val="00F36920"/>
    <w:rsid w:val="00F3768C"/>
    <w:rsid w:val="00F41B02"/>
    <w:rsid w:val="00F42466"/>
    <w:rsid w:val="00F43E60"/>
    <w:rsid w:val="00F451B2"/>
    <w:rsid w:val="00F45725"/>
    <w:rsid w:val="00F4579C"/>
    <w:rsid w:val="00F477FB"/>
    <w:rsid w:val="00F50E74"/>
    <w:rsid w:val="00F54352"/>
    <w:rsid w:val="00F57F24"/>
    <w:rsid w:val="00F60083"/>
    <w:rsid w:val="00F60214"/>
    <w:rsid w:val="00F62E45"/>
    <w:rsid w:val="00F6526F"/>
    <w:rsid w:val="00F65D05"/>
    <w:rsid w:val="00F73BCA"/>
    <w:rsid w:val="00F750A5"/>
    <w:rsid w:val="00F819F6"/>
    <w:rsid w:val="00F82788"/>
    <w:rsid w:val="00F83173"/>
    <w:rsid w:val="00F8491B"/>
    <w:rsid w:val="00F905C9"/>
    <w:rsid w:val="00F91793"/>
    <w:rsid w:val="00F921BF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AC6"/>
    <w:rsid w:val="00FB2CB6"/>
    <w:rsid w:val="00FB4229"/>
    <w:rsid w:val="00FB4EC3"/>
    <w:rsid w:val="00FB55DB"/>
    <w:rsid w:val="00FC0118"/>
    <w:rsid w:val="00FC1B66"/>
    <w:rsid w:val="00FC289D"/>
    <w:rsid w:val="00FC467A"/>
    <w:rsid w:val="00FC6DE6"/>
    <w:rsid w:val="00FC7640"/>
    <w:rsid w:val="00FC79CE"/>
    <w:rsid w:val="00FD0ED6"/>
    <w:rsid w:val="00FD22C2"/>
    <w:rsid w:val="00FD35ED"/>
    <w:rsid w:val="00FD3F3C"/>
    <w:rsid w:val="00FD406F"/>
    <w:rsid w:val="00FD4893"/>
    <w:rsid w:val="00FD553B"/>
    <w:rsid w:val="00FD6D50"/>
    <w:rsid w:val="00FE08EF"/>
    <w:rsid w:val="00FE0A9A"/>
    <w:rsid w:val="00FE226E"/>
    <w:rsid w:val="00FE369E"/>
    <w:rsid w:val="00FE5079"/>
    <w:rsid w:val="00FE6062"/>
    <w:rsid w:val="00FE62CC"/>
    <w:rsid w:val="00FE7A9E"/>
    <w:rsid w:val="00FF3642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4D2354B-5384-4B0F-967F-A44D8A0A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25608-EF76-4B5F-8FEF-F43CE1C48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Links>
    <vt:vector size="12" baseType="variant">
      <vt:variant>
        <vt:i4>5570656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A_BACK</vt:lpwstr>
      </vt:variant>
      <vt:variant>
        <vt:i4>97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2020-07-27T00:56:00Z</dcterms:created>
  <dcterms:modified xsi:type="dcterms:W3CDTF">2020-07-27T00:56:00Z</dcterms:modified>
</cp:coreProperties>
</file>