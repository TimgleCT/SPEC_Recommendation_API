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23751E" w:rsidRPr="00BF280C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BF280C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 w:rsidRPr="00BF280C"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BF280C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 w:rsidRPr="00BF280C"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BF280C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 w:rsidRPr="00BF280C"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BF280C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 w:rsidRPr="00BF280C">
              <w:rPr>
                <w:rFonts w:ascii="新細明體" w:hAnsi="新細明體" w:hint="eastAsia"/>
                <w:bCs/>
                <w:lang w:eastAsia="zh-TW"/>
              </w:rPr>
              <w:t>確認USER</w:t>
            </w:r>
          </w:p>
        </w:tc>
      </w:tr>
      <w:tr w:rsidR="0023751E" w:rsidRPr="00BF280C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BF280C" w:rsidRDefault="002737E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6"/>
                <w:attr w:name="Day" w:val="26"/>
                <w:attr w:name="IsLunarDate" w:val="False"/>
                <w:attr w:name="IsROCDate" w:val="False"/>
              </w:smartTagPr>
              <w:r w:rsidRPr="00BF280C">
                <w:rPr>
                  <w:rFonts w:ascii="新細明體" w:hAnsi="新細明體"/>
                  <w:bCs/>
                  <w:lang w:eastAsia="zh-TW"/>
                </w:rPr>
                <w:t>2009/6/26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BF280C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BF280C"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BF280C" w:rsidRDefault="00CD0AD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BF280C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BF280C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23751E" w:rsidRPr="00BF280C" w:rsidRDefault="0023751E">
      <w:pPr>
        <w:rPr>
          <w:rFonts w:hint="eastAsi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1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727027" w:rsidRPr="00AA1093" w:rsidTr="00734FD6">
        <w:tc>
          <w:tcPr>
            <w:tcW w:w="1116" w:type="dxa"/>
          </w:tcPr>
          <w:p w:rsidR="00727027" w:rsidRPr="00AA1093" w:rsidRDefault="00727027" w:rsidP="00734FD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A1093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727027" w:rsidRPr="00AA1093" w:rsidRDefault="00727027" w:rsidP="00734FD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A1093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727027" w:rsidRPr="00AA1093" w:rsidRDefault="00727027" w:rsidP="00734FD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A1093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727027" w:rsidRPr="00AA1093" w:rsidRDefault="00727027" w:rsidP="00734FD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A1093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727027" w:rsidRPr="00AA1093" w:rsidRDefault="00727027" w:rsidP="00734FD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A1093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727027" w:rsidRPr="00AA1093" w:rsidTr="00734FD6">
        <w:tc>
          <w:tcPr>
            <w:tcW w:w="1116" w:type="dxa"/>
          </w:tcPr>
          <w:p w:rsidR="00727027" w:rsidRPr="00AA1093" w:rsidRDefault="00727027" w:rsidP="0072702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A1093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Pr="00AA1093"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  <w:r w:rsidRPr="00AA1093">
              <w:rPr>
                <w:rFonts w:ascii="細明體" w:eastAsia="細明體" w:hAnsi="細明體" w:cs="Courier New"/>
                <w:sz w:val="20"/>
                <w:szCs w:val="20"/>
              </w:rPr>
              <w:t>/8/11</w:t>
            </w:r>
          </w:p>
        </w:tc>
        <w:tc>
          <w:tcPr>
            <w:tcW w:w="1010" w:type="dxa"/>
          </w:tcPr>
          <w:p w:rsidR="00727027" w:rsidRPr="00AA1093" w:rsidRDefault="00727027" w:rsidP="00734FD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A1093"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503" w:type="dxa"/>
          </w:tcPr>
          <w:p w:rsidR="00727027" w:rsidRPr="00AA1093" w:rsidRDefault="00727027" w:rsidP="00734FD6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A1093">
              <w:rPr>
                <w:rFonts w:ascii="細明體" w:eastAsia="細明體" w:hAnsi="細明體" w:cs="Courier New" w:hint="eastAsia"/>
                <w:sz w:val="20"/>
                <w:szCs w:val="20"/>
              </w:rPr>
              <w:t>理賠共用程式優化</w:t>
            </w:r>
          </w:p>
        </w:tc>
        <w:tc>
          <w:tcPr>
            <w:tcW w:w="1566" w:type="dxa"/>
          </w:tcPr>
          <w:p w:rsidR="00727027" w:rsidRPr="00AA1093" w:rsidRDefault="00727027" w:rsidP="00734FD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A1093">
              <w:rPr>
                <w:rFonts w:ascii="細明體" w:eastAsia="細明體" w:hAnsi="細明體" w:cs="Courier New" w:hint="eastAsia"/>
                <w:sz w:val="20"/>
                <w:szCs w:val="20"/>
              </w:rPr>
              <w:t>Huai</w:t>
            </w:r>
          </w:p>
        </w:tc>
        <w:tc>
          <w:tcPr>
            <w:tcW w:w="2071" w:type="dxa"/>
          </w:tcPr>
          <w:tbl>
            <w:tblPr>
              <w:tblW w:w="5000" w:type="pct"/>
              <w:jc w:val="center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1381"/>
            </w:tblGrid>
            <w:tr w:rsidR="00727027" w:rsidRPr="00AA1093">
              <w:trPr>
                <w:tblCellSpacing w:w="7" w:type="dxa"/>
                <w:jc w:val="center"/>
              </w:trPr>
              <w:tc>
                <w:tcPr>
                  <w:tcW w:w="1250" w:type="pct"/>
                  <w:vAlign w:val="center"/>
                  <w:hideMark/>
                </w:tcPr>
                <w:p w:rsidR="00727027" w:rsidRPr="00AA1093" w:rsidRDefault="00727027" w:rsidP="00727027">
                  <w:pPr>
                    <w:jc w:val="center"/>
                    <w:rPr>
                      <w:rFonts w:ascii="新細明體" w:hAnsi="新細明體" w:cs="新細明體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7027" w:rsidRPr="00AA1093" w:rsidRDefault="00727027" w:rsidP="00727027">
                  <w:pPr>
                    <w:rPr>
                      <w:rFonts w:ascii="新細明體" w:hAnsi="新細明體" w:cs="新細明體"/>
                    </w:rPr>
                  </w:pPr>
                  <w:hyperlink r:id="rId7" w:history="1">
                    <w:r w:rsidRPr="00AA1093">
                      <w:rPr>
                        <w:rFonts w:ascii="新細明體" w:hAnsi="新細明體" w:cs="新細明體"/>
                        <w:u w:val="single"/>
                      </w:rPr>
                      <w:t xml:space="preserve">120809000286 </w:t>
                    </w:r>
                  </w:hyperlink>
                </w:p>
              </w:tc>
            </w:tr>
          </w:tbl>
          <w:p w:rsidR="00727027" w:rsidRPr="00AA1093" w:rsidRDefault="00727027" w:rsidP="00734FD6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F139AD" w:rsidRPr="00AA1093" w:rsidTr="00F139AD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9AD" w:rsidRPr="00AA1093" w:rsidRDefault="00F139AD" w:rsidP="004B6C5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A1093">
              <w:rPr>
                <w:rFonts w:ascii="細明體" w:eastAsia="細明體" w:hAnsi="細明體" w:cs="Courier New"/>
                <w:sz w:val="20"/>
                <w:szCs w:val="20"/>
              </w:rPr>
              <w:t>20</w:t>
            </w:r>
            <w:r w:rsidRPr="00AA1093">
              <w:rPr>
                <w:rFonts w:ascii="細明體" w:eastAsia="細明體" w:hAnsi="細明體" w:cs="Courier New" w:hint="eastAsia"/>
                <w:sz w:val="20"/>
                <w:szCs w:val="20"/>
              </w:rPr>
              <w:t>15-</w:t>
            </w:r>
            <w:r w:rsidR="00F750A4" w:rsidRPr="00AA1093">
              <w:rPr>
                <w:rFonts w:ascii="細明體" w:eastAsia="細明體" w:hAnsi="細明體" w:cs="Courier New" w:hint="eastAsia"/>
                <w:sz w:val="20"/>
                <w:szCs w:val="20"/>
              </w:rPr>
              <w:t>10-19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9AD" w:rsidRPr="00AA1093" w:rsidRDefault="00F139AD" w:rsidP="004B6C5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A1093"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9AD" w:rsidRPr="00AA1093" w:rsidRDefault="00F139AD" w:rsidP="004B6C5F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A1093">
              <w:rPr>
                <w:rFonts w:ascii="細明體" w:eastAsia="細明體" w:hAnsi="細明體" w:cs="Courier New" w:hint="eastAsia"/>
                <w:sz w:val="20"/>
                <w:szCs w:val="20"/>
              </w:rPr>
              <w:t>配合BPM移除作業進行以下調整</w:t>
            </w:r>
          </w:p>
          <w:p w:rsidR="00F139AD" w:rsidRPr="00AA1093" w:rsidRDefault="00F139AD" w:rsidP="00F139AD">
            <w:pPr>
              <w:widowControl w:val="0"/>
              <w:numPr>
                <w:ilvl w:val="0"/>
                <w:numId w:val="23"/>
              </w:numPr>
              <w:spacing w:line="240" w:lineRule="atLeast"/>
              <w:rPr>
                <w:rFonts w:ascii="微軟正黑體" w:eastAsia="微軟正黑體" w:cs="微軟正黑體" w:hint="eastAsia"/>
                <w:sz w:val="20"/>
                <w:szCs w:val="20"/>
              </w:rPr>
            </w:pPr>
            <w:r w:rsidRPr="00AA1093">
              <w:rPr>
                <w:rFonts w:ascii="微軟正黑體" w:eastAsia="微軟正黑體" w:cs="微軟正黑體" w:hint="eastAsia"/>
                <w:sz w:val="20"/>
                <w:szCs w:val="20"/>
              </w:rPr>
              <w:t>案件處理時</w:t>
            </w:r>
            <w:r w:rsidRPr="00AA1093">
              <w:rPr>
                <w:rFonts w:ascii="微軟正黑體" w:eastAsia="微軟正黑體" w:cs="微軟正黑體"/>
                <w:sz w:val="20"/>
                <w:szCs w:val="20"/>
              </w:rPr>
              <w:t>call insDTAAA0001()</w:t>
            </w:r>
            <w:r w:rsidRPr="00AA1093">
              <w:rPr>
                <w:rFonts w:ascii="微軟正黑體" w:eastAsia="微軟正黑體" w:cs="微軟正黑體" w:hint="eastAsia"/>
                <w:sz w:val="20"/>
                <w:szCs w:val="20"/>
              </w:rPr>
              <w:t>同步新增一筆DTAAA081未結案明細</w:t>
            </w:r>
          </w:p>
          <w:p w:rsidR="00F139AD" w:rsidRPr="00AA1093" w:rsidRDefault="00F139AD" w:rsidP="004B6C5F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9AD" w:rsidRPr="00AA1093" w:rsidRDefault="00F139AD" w:rsidP="004B6C5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A1093">
              <w:rPr>
                <w:rFonts w:ascii="細明體" w:eastAsia="細明體" w:hAnsi="細明體" w:cs="Courier New" w:hint="eastAsia"/>
                <w:sz w:val="20"/>
                <w:szCs w:val="20"/>
              </w:rPr>
              <w:t>陳鐵元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9AD" w:rsidRPr="00AA1093" w:rsidRDefault="00F139AD" w:rsidP="004B6C5F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A1093">
              <w:rPr>
                <w:b/>
                <w:bCs/>
              </w:rPr>
              <w:t>150822000017</w:t>
            </w:r>
          </w:p>
        </w:tc>
      </w:tr>
      <w:tr w:rsidR="00A010F8" w:rsidRPr="00AA1093" w:rsidTr="00A010F8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0F8" w:rsidRPr="00AA1093" w:rsidRDefault="00A010F8" w:rsidP="00BE506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A1093">
              <w:rPr>
                <w:rFonts w:ascii="細明體" w:eastAsia="細明體" w:hAnsi="細明體" w:cs="Courier New"/>
                <w:sz w:val="20"/>
                <w:szCs w:val="20"/>
              </w:rPr>
              <w:t>20</w:t>
            </w:r>
            <w:r w:rsidRPr="00AA1093">
              <w:rPr>
                <w:rFonts w:ascii="細明體" w:eastAsia="細明體" w:hAnsi="細明體" w:cs="Courier New" w:hint="eastAsia"/>
                <w:sz w:val="20"/>
                <w:szCs w:val="20"/>
              </w:rPr>
              <w:t>15-11-07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0F8" w:rsidRPr="00AA1093" w:rsidRDefault="00A010F8" w:rsidP="00BE506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A1093">
              <w:rPr>
                <w:rFonts w:ascii="細明體" w:eastAsia="細明體" w:hAnsi="細明體" w:cs="Courier New" w:hint="eastAsia"/>
                <w:sz w:val="20"/>
                <w:szCs w:val="20"/>
              </w:rPr>
              <w:t>4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0F8" w:rsidRPr="00AA1093" w:rsidRDefault="00A010F8" w:rsidP="00BE506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A1093">
              <w:rPr>
                <w:rFonts w:ascii="細明體" w:eastAsia="細明體" w:hAnsi="細明體" w:cs="Courier New" w:hint="eastAsia"/>
                <w:sz w:val="20"/>
                <w:szCs w:val="20"/>
              </w:rPr>
              <w:t>配合BPM移除作業進行以下調整</w:t>
            </w:r>
          </w:p>
          <w:p w:rsidR="00A010F8" w:rsidRPr="00AA1093" w:rsidRDefault="00A010F8" w:rsidP="00AA1093">
            <w:pPr>
              <w:widowControl w:val="0"/>
              <w:spacing w:line="240" w:lineRule="atLeast"/>
              <w:ind w:left="36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A1093">
              <w:rPr>
                <w:rFonts w:ascii="細明體" w:eastAsia="細明體" w:hAnsi="細明體" w:cs="Courier New" w:hint="eastAsia"/>
                <w:sz w:val="20"/>
                <w:szCs w:val="20"/>
              </w:rPr>
              <w:t>增加是否處理bpm的控制，以利未來透過代碼管理來控制是否處理bpm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0F8" w:rsidRPr="00AA1093" w:rsidRDefault="00A010F8" w:rsidP="00BE506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A1093">
              <w:rPr>
                <w:rFonts w:ascii="細明體" w:eastAsia="細明體" w:hAnsi="細明體" w:cs="Courier New" w:hint="eastAsia"/>
                <w:sz w:val="20"/>
                <w:szCs w:val="20"/>
              </w:rPr>
              <w:t>陳鐵元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0F8" w:rsidRPr="00AA1093" w:rsidRDefault="00A010F8" w:rsidP="00BE506C">
            <w:pPr>
              <w:spacing w:line="240" w:lineRule="atLeast"/>
              <w:rPr>
                <w:rFonts w:hint="eastAsia"/>
                <w:b/>
                <w:bCs/>
              </w:rPr>
            </w:pPr>
            <w:r w:rsidRPr="00AA1093">
              <w:t>151023000197</w:t>
            </w:r>
          </w:p>
        </w:tc>
      </w:tr>
      <w:tr w:rsidR="00BF280C" w:rsidRPr="00AA1093" w:rsidTr="00237C3F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C3F" w:rsidRPr="00AA1093" w:rsidRDefault="00237C3F" w:rsidP="00681D21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r w:rsidRPr="00AA1093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2016-08-12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C3F" w:rsidRPr="00AA1093" w:rsidRDefault="00237C3F" w:rsidP="00681D2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AA1093"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5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C3F" w:rsidRPr="00AA1093" w:rsidRDefault="00237C3F" w:rsidP="00681D21">
            <w:pPr>
              <w:spacing w:line="240" w:lineRule="atLeast"/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r w:rsidRPr="00AA1093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1. BPM移除已上線9個月，故將現有BPM相關程式碼移除之</w:t>
            </w:r>
          </w:p>
          <w:p w:rsidR="00237C3F" w:rsidRPr="00AA1093" w:rsidRDefault="00237C3F" w:rsidP="00AA1093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AA1093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2.修改案件狀態時，針對狀態31、32進行額外的處理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C3F" w:rsidRPr="00AA1093" w:rsidRDefault="00237C3F" w:rsidP="00681D2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AA1093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陳鐵元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C3F" w:rsidRPr="00AA1093" w:rsidRDefault="00237C3F" w:rsidP="00681D21">
            <w:pPr>
              <w:spacing w:line="240" w:lineRule="atLeast"/>
              <w:rPr>
                <w:color w:val="FF0000"/>
              </w:rPr>
            </w:pPr>
            <w:r w:rsidRPr="00AA1093">
              <w:rPr>
                <w:color w:val="FF0000"/>
              </w:rPr>
              <w:t>160829000058</w:t>
            </w:r>
          </w:p>
        </w:tc>
      </w:tr>
      <w:tr w:rsidR="00AA1093" w:rsidRPr="00AA1093" w:rsidTr="00237C3F">
        <w:trPr>
          <w:ins w:id="2" w:author="cathay" w:date="2018-05-08T15:34:00Z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093" w:rsidRPr="00AA1093" w:rsidRDefault="00AA1093" w:rsidP="00AA1093">
            <w:pPr>
              <w:spacing w:line="240" w:lineRule="atLeast"/>
              <w:jc w:val="center"/>
              <w:rPr>
                <w:ins w:id="3" w:author="cathay" w:date="2018-05-08T15:34:00Z"/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ins w:id="4" w:author="cathay" w:date="2018-05-08T15:34:00Z">
              <w:r w:rsidRPr="003C673F">
                <w:rPr>
                  <w:rFonts w:ascii="細明體" w:eastAsia="細明體" w:hAnsi="細明體" w:hint="eastAsia"/>
                  <w:sz w:val="20"/>
                  <w:szCs w:val="20"/>
                </w:rPr>
                <w:t>2018/05/08</w:t>
              </w:r>
            </w:ins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093" w:rsidRPr="00AA1093" w:rsidRDefault="00AA1093" w:rsidP="00AA1093">
            <w:pPr>
              <w:spacing w:line="240" w:lineRule="atLeast"/>
              <w:jc w:val="center"/>
              <w:rPr>
                <w:ins w:id="5" w:author="cathay" w:date="2018-05-08T15:34:00Z"/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ins w:id="6" w:author="cathay" w:date="2018-05-08T15:34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6</w:t>
              </w:r>
            </w:ins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093" w:rsidRPr="00AA1093" w:rsidRDefault="00AA1093" w:rsidP="00AA1093">
            <w:pPr>
              <w:spacing w:line="240" w:lineRule="atLeast"/>
              <w:rPr>
                <w:ins w:id="7" w:author="cathay" w:date="2018-05-08T15:34:00Z"/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ins w:id="8" w:author="cathay" w:date="2018-05-08T15:34:00Z">
              <w:r w:rsidRPr="003C673F">
                <w:rPr>
                  <w:rFonts w:ascii="細明體" w:eastAsia="細明體" w:hAnsi="細明體" w:hint="eastAsia"/>
                  <w:sz w:val="20"/>
                  <w:szCs w:val="20"/>
                </w:rPr>
                <w:t>雙A鎖檔程式調整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093" w:rsidRPr="00AA1093" w:rsidRDefault="00AA1093" w:rsidP="00AA1093">
            <w:pPr>
              <w:spacing w:line="240" w:lineRule="atLeast"/>
              <w:jc w:val="center"/>
              <w:rPr>
                <w:ins w:id="9" w:author="cathay" w:date="2018-05-08T15:34:00Z"/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ins w:id="10" w:author="cathay" w:date="2018-05-08T15:34:00Z">
              <w:r w:rsidRPr="003C673F">
                <w:rPr>
                  <w:rFonts w:ascii="細明體" w:eastAsia="細明體" w:hAnsi="細明體" w:hint="eastAsia"/>
                  <w:sz w:val="20"/>
                  <w:szCs w:val="20"/>
                </w:rPr>
                <w:t>張凱鈞</w:t>
              </w:r>
            </w:ins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093" w:rsidRPr="00AA1093" w:rsidRDefault="00AA1093" w:rsidP="00AA1093">
            <w:pPr>
              <w:spacing w:line="240" w:lineRule="atLeast"/>
              <w:rPr>
                <w:ins w:id="11" w:author="cathay" w:date="2018-05-08T15:34:00Z"/>
                <w:color w:val="FF0000"/>
              </w:rPr>
            </w:pPr>
            <w:ins w:id="12" w:author="cathay" w:date="2018-05-08T15:34:00Z">
              <w:r w:rsidRPr="003C673F">
                <w:rPr>
                  <w:rFonts w:ascii="細明體" w:eastAsia="細明體" w:hAnsi="細明體" w:hint="eastAsia"/>
                  <w:sz w:val="20"/>
                  <w:szCs w:val="20"/>
                </w:rPr>
                <w:t>180118001007</w:t>
              </w:r>
            </w:ins>
          </w:p>
        </w:tc>
      </w:tr>
    </w:tbl>
    <w:p w:rsidR="00727027" w:rsidRPr="00AA1093" w:rsidRDefault="00727027">
      <w:pPr>
        <w:rPr>
          <w:rFonts w:hint="eastAsia"/>
        </w:rPr>
      </w:pPr>
    </w:p>
    <w:p w:rsidR="0023751E" w:rsidRPr="00AA1093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 w:rsidRPr="00AA1093">
        <w:rPr>
          <w:rFonts w:hint="eastAsia"/>
          <w:b/>
          <w:kern w:val="2"/>
          <w:sz w:val="24"/>
          <w:szCs w:val="24"/>
          <w:lang w:eastAsia="zh-TW"/>
        </w:rPr>
        <w:t>UC</w:t>
      </w:r>
      <w:r w:rsidR="00CD0ADA" w:rsidRPr="00AA1093">
        <w:rPr>
          <w:rFonts w:hint="eastAsia"/>
          <w:b/>
          <w:kern w:val="2"/>
          <w:sz w:val="24"/>
          <w:szCs w:val="24"/>
          <w:lang w:eastAsia="zh-TW"/>
        </w:rPr>
        <w:t>A</w:t>
      </w:r>
      <w:r w:rsidRPr="00AA1093">
        <w:rPr>
          <w:rFonts w:hint="eastAsia"/>
          <w:b/>
          <w:kern w:val="2"/>
          <w:sz w:val="24"/>
          <w:szCs w:val="24"/>
          <w:lang w:eastAsia="zh-TW"/>
        </w:rPr>
        <w:t>A</w:t>
      </w:r>
      <w:r w:rsidR="002737E3" w:rsidRPr="00AA1093">
        <w:rPr>
          <w:rFonts w:hint="eastAsia"/>
          <w:b/>
          <w:kern w:val="2"/>
          <w:sz w:val="24"/>
          <w:szCs w:val="24"/>
          <w:lang w:eastAsia="zh-TW"/>
        </w:rPr>
        <w:t>Z301</w:t>
      </w:r>
      <w:r w:rsidRPr="00AA1093">
        <w:rPr>
          <w:rFonts w:hint="eastAsia"/>
          <w:b/>
          <w:kern w:val="2"/>
          <w:sz w:val="24"/>
          <w:szCs w:val="24"/>
          <w:lang w:eastAsia="zh-TW"/>
        </w:rPr>
        <w:t>0</w:t>
      </w:r>
      <w:r w:rsidR="00CD0ADA" w:rsidRPr="00AA1093">
        <w:rPr>
          <w:rFonts w:hint="eastAsia"/>
          <w:b/>
          <w:kern w:val="2"/>
          <w:sz w:val="24"/>
          <w:szCs w:val="24"/>
          <w:lang w:eastAsia="zh-TW"/>
        </w:rPr>
        <w:t>0</w:t>
      </w:r>
      <w:r w:rsidRPr="00AA1093">
        <w:rPr>
          <w:rFonts w:hint="eastAsia"/>
          <w:b/>
          <w:kern w:val="2"/>
          <w:sz w:val="24"/>
          <w:szCs w:val="24"/>
          <w:lang w:eastAsia="zh-TW"/>
        </w:rPr>
        <w:t>_</w:t>
      </w:r>
      <w:r w:rsidR="002737E3" w:rsidRPr="00AA1093">
        <w:rPr>
          <w:rFonts w:hint="eastAsia"/>
          <w:b/>
          <w:kern w:val="2"/>
          <w:sz w:val="24"/>
          <w:szCs w:val="24"/>
          <w:lang w:eastAsia="zh-TW"/>
        </w:rPr>
        <w:t>BPM</w:t>
      </w:r>
      <w:r w:rsidR="00AC058E" w:rsidRPr="00AA1093">
        <w:rPr>
          <w:rFonts w:hint="eastAsia"/>
          <w:b/>
          <w:kern w:val="2"/>
          <w:sz w:val="24"/>
          <w:szCs w:val="24"/>
          <w:lang w:eastAsia="zh-TW"/>
        </w:rPr>
        <w:t>處理</w:t>
      </w:r>
    </w:p>
    <w:p w:rsidR="0023751E" w:rsidRPr="00AA1093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23751E" w:rsidRPr="00AA1093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 w:rsidRPr="00AA1093"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23751E" w:rsidRPr="00AA1093">
        <w:tc>
          <w:tcPr>
            <w:tcW w:w="2340" w:type="dxa"/>
          </w:tcPr>
          <w:p w:rsidR="0023751E" w:rsidRPr="00AA1093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A1093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23751E" w:rsidRPr="00AA1093" w:rsidRDefault="002737E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A1093">
              <w:rPr>
                <w:rFonts w:hint="eastAsia"/>
                <w:kern w:val="2"/>
                <w:sz w:val="20"/>
                <w:szCs w:val="20"/>
              </w:rPr>
              <w:t>BPM</w:t>
            </w:r>
            <w:r w:rsidRPr="00AA1093">
              <w:rPr>
                <w:rFonts w:hint="eastAsia"/>
                <w:kern w:val="2"/>
                <w:sz w:val="20"/>
                <w:szCs w:val="20"/>
              </w:rPr>
              <w:t>處理</w:t>
            </w:r>
          </w:p>
        </w:tc>
      </w:tr>
      <w:tr w:rsidR="0023751E" w:rsidRPr="00AA1093">
        <w:tc>
          <w:tcPr>
            <w:tcW w:w="2340" w:type="dxa"/>
          </w:tcPr>
          <w:p w:rsidR="0023751E" w:rsidRPr="00AA1093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A1093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23751E" w:rsidRPr="00AA1093" w:rsidRDefault="00D2590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A1093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23751E" w:rsidRPr="00AA1093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2737E3" w:rsidRPr="00AA1093">
              <w:rPr>
                <w:rFonts w:ascii="細明體" w:eastAsia="細明體" w:hAnsi="細明體" w:hint="eastAsia"/>
                <w:sz w:val="20"/>
                <w:szCs w:val="20"/>
              </w:rPr>
              <w:t>Z3</w:t>
            </w:r>
            <w:r w:rsidR="0023751E" w:rsidRPr="00AA1093"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 w:rsidR="002737E3" w:rsidRPr="00AA1093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5A14EB" w:rsidRPr="00AA1093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 w:rsidR="0023751E" w:rsidRPr="00AA1093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Pr="00AA1093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  <w:tr w:rsidR="0023751E" w:rsidRPr="00AA1093">
        <w:tc>
          <w:tcPr>
            <w:tcW w:w="2340" w:type="dxa"/>
          </w:tcPr>
          <w:p w:rsidR="0023751E" w:rsidRPr="00AA1093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A1093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23751E" w:rsidRPr="00AA1093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A1093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23751E" w:rsidRPr="00AA1093">
        <w:tc>
          <w:tcPr>
            <w:tcW w:w="2340" w:type="dxa"/>
          </w:tcPr>
          <w:p w:rsidR="0023751E" w:rsidRPr="00AA1093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A1093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23751E" w:rsidRPr="00AA1093" w:rsidRDefault="002737E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A1093">
              <w:rPr>
                <w:rFonts w:hint="eastAsia"/>
                <w:kern w:val="2"/>
                <w:sz w:val="20"/>
                <w:szCs w:val="20"/>
              </w:rPr>
              <w:t>BPM</w:t>
            </w:r>
            <w:r w:rsidRPr="00AA1093">
              <w:rPr>
                <w:rFonts w:hint="eastAsia"/>
                <w:kern w:val="2"/>
                <w:sz w:val="20"/>
                <w:szCs w:val="20"/>
              </w:rPr>
              <w:t>處理</w:t>
            </w:r>
          </w:p>
        </w:tc>
      </w:tr>
      <w:tr w:rsidR="0023751E" w:rsidRPr="00AA1093">
        <w:tc>
          <w:tcPr>
            <w:tcW w:w="2340" w:type="dxa"/>
          </w:tcPr>
          <w:p w:rsidR="0023751E" w:rsidRPr="00AA1093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A1093"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8460" w:type="dxa"/>
          </w:tcPr>
          <w:p w:rsidR="0023751E" w:rsidRPr="00AA1093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3751E" w:rsidRPr="00AA1093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23751E" w:rsidRPr="00AA1093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 w:rsidRPr="00AA1093"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700"/>
        <w:gridCol w:w="3960"/>
        <w:gridCol w:w="3500"/>
      </w:tblGrid>
      <w:tr w:rsidR="0023751E" w:rsidRPr="00AA1093">
        <w:tc>
          <w:tcPr>
            <w:tcW w:w="720" w:type="dxa"/>
          </w:tcPr>
          <w:p w:rsidR="0023751E" w:rsidRPr="00AA1093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A1093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700" w:type="dxa"/>
          </w:tcPr>
          <w:p w:rsidR="0023751E" w:rsidRPr="00AA1093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A1093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23751E" w:rsidRPr="00AA1093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A1093"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23751E" w:rsidRPr="00AA1093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A1093"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C92DA2" w:rsidRPr="00AA1093">
        <w:tc>
          <w:tcPr>
            <w:tcW w:w="720" w:type="dxa"/>
          </w:tcPr>
          <w:p w:rsidR="00C92DA2" w:rsidRPr="00AA1093" w:rsidRDefault="00C92DA2" w:rsidP="00645303">
            <w:pPr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C92DA2" w:rsidRPr="00AA1093" w:rsidRDefault="00645303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A1093">
              <w:rPr>
                <w:sz w:val="20"/>
                <w:szCs w:val="20"/>
              </w:rPr>
              <w:t>單位基本資料讀取共用類別</w:t>
            </w:r>
          </w:p>
        </w:tc>
        <w:tc>
          <w:tcPr>
            <w:tcW w:w="3960" w:type="dxa"/>
          </w:tcPr>
          <w:p w:rsidR="00C92DA2" w:rsidRPr="00AA1093" w:rsidRDefault="00645303" w:rsidP="006453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A1093">
              <w:rPr>
                <w:bCs/>
                <w:sz w:val="20"/>
                <w:szCs w:val="20"/>
              </w:rPr>
              <w:t>com.cathay.common.hr.DivData</w:t>
            </w:r>
            <w:r w:rsidRPr="00AA1093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</w:p>
        </w:tc>
        <w:tc>
          <w:tcPr>
            <w:tcW w:w="3500" w:type="dxa"/>
          </w:tcPr>
          <w:p w:rsidR="00C92DA2" w:rsidRPr="00AA1093" w:rsidRDefault="00645303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hyperlink r:id="rId8" w:anchor="getDivMember(java.lang.String)" w:history="1">
              <w:r w:rsidRPr="00AA1093">
                <w:rPr>
                  <w:rStyle w:val="aa"/>
                  <w:rFonts w:ascii="細明體" w:eastAsia="細明體" w:hAnsi="細明體" w:cs="細明體"/>
                  <w:bCs/>
                  <w:color w:val="auto"/>
                  <w:sz w:val="20"/>
                  <w:szCs w:val="20"/>
                </w:rPr>
                <w:t>getDivMember</w:t>
              </w:r>
            </w:hyperlink>
          </w:p>
        </w:tc>
      </w:tr>
    </w:tbl>
    <w:p w:rsidR="0023751E" w:rsidRPr="00AA1093" w:rsidRDefault="0023751E">
      <w:pPr>
        <w:rPr>
          <w:rFonts w:ascii="細明體" w:eastAsia="細明體" w:hAnsi="細明體" w:hint="eastAsia"/>
          <w:sz w:val="20"/>
          <w:szCs w:val="20"/>
        </w:rPr>
      </w:pPr>
    </w:p>
    <w:p w:rsidR="0023751E" w:rsidRPr="00AA1093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 w:rsidRPr="00AA1093"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DA6C1D" w:rsidRPr="00AA1093">
        <w:tc>
          <w:tcPr>
            <w:tcW w:w="720" w:type="dxa"/>
          </w:tcPr>
          <w:p w:rsidR="00DA6C1D" w:rsidRPr="00AA1093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A1093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DA6C1D" w:rsidRPr="00AA1093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A1093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DA6C1D" w:rsidRPr="00AA1093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A1093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DA6C1D" w:rsidRPr="00AA1093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A6C1D" w:rsidRPr="00AA1093" w:rsidRDefault="00DA6C1D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DA6C1D" w:rsidRPr="00AA1093" w:rsidRDefault="00912B00">
            <w:pPr>
              <w:pStyle w:val="Tabletext"/>
              <w:rPr>
                <w:rFonts w:hint="eastAsia"/>
                <w:lang w:eastAsia="zh-TW"/>
              </w:rPr>
            </w:pPr>
            <w:r w:rsidRPr="00AA1093">
              <w:rPr>
                <w:rFonts w:hint="eastAsia"/>
                <w:lang w:eastAsia="zh-TW"/>
              </w:rPr>
              <w:t>理賠受理檔</w:t>
            </w:r>
          </w:p>
        </w:tc>
        <w:tc>
          <w:tcPr>
            <w:tcW w:w="3960" w:type="dxa"/>
          </w:tcPr>
          <w:p w:rsidR="00DA6C1D" w:rsidRPr="00AA1093" w:rsidRDefault="00DA6C1D">
            <w:pPr>
              <w:jc w:val="center"/>
              <w:rPr>
                <w:sz w:val="20"/>
                <w:szCs w:val="20"/>
              </w:rPr>
            </w:pPr>
            <w:r w:rsidRPr="00AA1093">
              <w:rPr>
                <w:sz w:val="20"/>
                <w:szCs w:val="20"/>
              </w:rPr>
              <w:t>DT</w:t>
            </w:r>
            <w:r w:rsidR="00912B00" w:rsidRPr="00AA1093">
              <w:rPr>
                <w:rFonts w:hint="eastAsia"/>
                <w:sz w:val="20"/>
                <w:szCs w:val="20"/>
              </w:rPr>
              <w:t>A</w:t>
            </w:r>
            <w:r w:rsidRPr="00AA1093">
              <w:rPr>
                <w:rFonts w:hint="eastAsia"/>
                <w:sz w:val="20"/>
                <w:szCs w:val="20"/>
              </w:rPr>
              <w:t>AA001</w:t>
            </w:r>
          </w:p>
        </w:tc>
      </w:tr>
    </w:tbl>
    <w:p w:rsidR="0023751E" w:rsidRPr="00AA1093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7C098B" w:rsidRPr="00AA1093" w:rsidRDefault="007C098B" w:rsidP="007C098B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 w:rsidRPr="00AA1093"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7C098B" w:rsidRPr="00AA1093">
        <w:tc>
          <w:tcPr>
            <w:tcW w:w="9180" w:type="dxa"/>
            <w:gridSpan w:val="4"/>
          </w:tcPr>
          <w:p w:rsidR="007C098B" w:rsidRPr="00AA1093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A1093"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7C098B" w:rsidRPr="00AA1093">
        <w:tc>
          <w:tcPr>
            <w:tcW w:w="720" w:type="dxa"/>
          </w:tcPr>
          <w:p w:rsidR="007C098B" w:rsidRPr="00AA1093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A1093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7C098B" w:rsidRPr="00AA1093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A1093"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7C098B" w:rsidRPr="00AA1093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A1093"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7C098B" w:rsidRPr="00AA1093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A1093"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</w:tbl>
    <w:p w:rsidR="007C098B" w:rsidRPr="00AA1093" w:rsidRDefault="007C098B" w:rsidP="007C098B">
      <w:pPr>
        <w:rPr>
          <w:rFonts w:ascii="細明體" w:eastAsia="細明體" w:hAnsi="細明體"/>
          <w:sz w:val="20"/>
          <w:szCs w:val="20"/>
        </w:rPr>
      </w:pPr>
    </w:p>
    <w:p w:rsidR="0023751E" w:rsidRPr="00AA1093" w:rsidRDefault="0023751E">
      <w:pPr>
        <w:rPr>
          <w:rFonts w:ascii="細明體" w:eastAsia="細明體" w:hAnsi="細明體"/>
          <w:sz w:val="20"/>
          <w:szCs w:val="20"/>
        </w:rPr>
      </w:pPr>
    </w:p>
    <w:p w:rsidR="0023751E" w:rsidRPr="00AA1093" w:rsidRDefault="0023751E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 w:rsidRPr="00AA1093">
        <w:br w:type="page"/>
      </w:r>
      <w:r w:rsidRPr="00AA1093">
        <w:rPr>
          <w:rFonts w:hint="eastAsia"/>
          <w:u w:val="single"/>
          <w:lang w:eastAsia="zh-TW"/>
        </w:rPr>
        <w:lastRenderedPageBreak/>
        <w:t>說明</w:t>
      </w:r>
    </w:p>
    <w:p w:rsidR="0023751E" w:rsidRPr="00AA1093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Pr="00AA1093" w:rsidRDefault="0023751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AA1093">
        <w:rPr>
          <w:rFonts w:hint="eastAsia"/>
          <w:b/>
          <w:bCs/>
          <w:lang w:eastAsia="zh-TW"/>
        </w:rPr>
        <w:t>初始畫面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0E389A" w:rsidRPr="00AA1093">
        <w:tc>
          <w:tcPr>
            <w:tcW w:w="720" w:type="dxa"/>
          </w:tcPr>
          <w:p w:rsidR="000E389A" w:rsidRPr="00AA1093" w:rsidRDefault="000E389A" w:rsidP="00822AB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AA1093"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0E389A" w:rsidRPr="00AA1093" w:rsidRDefault="000E389A" w:rsidP="00822AB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AA1093">
              <w:rPr>
                <w:rFonts w:hint="eastAsia"/>
                <w:b/>
                <w:lang w:eastAsia="zh-TW"/>
              </w:rPr>
              <w:t>欄位</w:t>
            </w:r>
          </w:p>
        </w:tc>
        <w:tc>
          <w:tcPr>
            <w:tcW w:w="3320" w:type="dxa"/>
          </w:tcPr>
          <w:p w:rsidR="000E389A" w:rsidRPr="00AA1093" w:rsidRDefault="000E389A" w:rsidP="00822AB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</w:p>
        </w:tc>
      </w:tr>
      <w:tr w:rsidR="000E389A" w:rsidRPr="00AA1093">
        <w:tc>
          <w:tcPr>
            <w:tcW w:w="720" w:type="dxa"/>
          </w:tcPr>
          <w:p w:rsidR="000E389A" w:rsidRPr="00AA1093" w:rsidRDefault="000E389A" w:rsidP="00822ABC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E389A" w:rsidRPr="00AA1093" w:rsidRDefault="000E389A" w:rsidP="00822AB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AA1093">
              <w:rPr>
                <w:rFonts w:hint="eastAsia"/>
                <w:bCs/>
                <w:lang w:eastAsia="zh-TW"/>
              </w:rPr>
              <w:t>受理編號</w:t>
            </w:r>
          </w:p>
        </w:tc>
        <w:tc>
          <w:tcPr>
            <w:tcW w:w="3320" w:type="dxa"/>
          </w:tcPr>
          <w:p w:rsidR="000E389A" w:rsidRPr="00AA1093" w:rsidRDefault="000E389A" w:rsidP="00822AB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4"/>
                <w:attr w:name="UnitName" w:val="碼"/>
              </w:smartTagPr>
              <w:r w:rsidRPr="00AA1093">
                <w:rPr>
                  <w:rFonts w:hint="eastAsia"/>
                  <w:bCs/>
                  <w:lang w:eastAsia="zh-TW"/>
                </w:rPr>
                <w:t>14</w:t>
              </w:r>
              <w:r w:rsidRPr="00AA1093">
                <w:rPr>
                  <w:rFonts w:hint="eastAsia"/>
                  <w:bCs/>
                  <w:lang w:eastAsia="zh-TW"/>
                </w:rPr>
                <w:t>碼</w:t>
              </w:r>
            </w:smartTag>
          </w:p>
        </w:tc>
      </w:tr>
      <w:tr w:rsidR="000E389A" w:rsidRPr="00AA1093">
        <w:tc>
          <w:tcPr>
            <w:tcW w:w="720" w:type="dxa"/>
          </w:tcPr>
          <w:p w:rsidR="000E389A" w:rsidRPr="00AA1093" w:rsidRDefault="000E389A" w:rsidP="00822ABC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E389A" w:rsidRPr="00AA1093" w:rsidRDefault="000E389A" w:rsidP="00822AB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AA1093">
              <w:rPr>
                <w:rFonts w:hint="eastAsia"/>
                <w:bCs/>
                <w:lang w:eastAsia="zh-TW"/>
              </w:rPr>
              <w:t>受理進度</w:t>
            </w:r>
            <w:r w:rsidRPr="00AA1093">
              <w:rPr>
                <w:rFonts w:hint="eastAsia"/>
                <w:bCs/>
                <w:lang w:eastAsia="zh-TW"/>
              </w:rPr>
              <w:t xml:space="preserve"> </w:t>
            </w:r>
            <w:r w:rsidRPr="00AA1093">
              <w:rPr>
                <w:rFonts w:hint="eastAsia"/>
                <w:bCs/>
                <w:lang w:eastAsia="zh-TW"/>
              </w:rPr>
              <w:t>下拉</w:t>
            </w:r>
            <w:r w:rsidRPr="00AA1093">
              <w:rPr>
                <w:rFonts w:hint="eastAsia"/>
                <w:bCs/>
                <w:lang w:eastAsia="zh-TW"/>
              </w:rPr>
              <w:t>BAR</w:t>
            </w:r>
          </w:p>
        </w:tc>
        <w:tc>
          <w:tcPr>
            <w:tcW w:w="3320" w:type="dxa"/>
          </w:tcPr>
          <w:p w:rsidR="000E389A" w:rsidRPr="00AA1093" w:rsidRDefault="000E389A" w:rsidP="00822AB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AA1093">
              <w:rPr>
                <w:rFonts w:hint="eastAsia"/>
                <w:bCs/>
                <w:lang w:eastAsia="zh-TW"/>
              </w:rPr>
              <w:t>代碼中文</w:t>
            </w:r>
            <w:r w:rsidRPr="00AA1093">
              <w:rPr>
                <w:rFonts w:hint="eastAsia"/>
                <w:bCs/>
                <w:lang w:eastAsia="zh-TW"/>
              </w:rPr>
              <w:t>APLY_STS</w:t>
            </w:r>
          </w:p>
        </w:tc>
      </w:tr>
      <w:tr w:rsidR="00727027" w:rsidRPr="00AA1093">
        <w:tc>
          <w:tcPr>
            <w:tcW w:w="720" w:type="dxa"/>
          </w:tcPr>
          <w:p w:rsidR="00727027" w:rsidRPr="00AA1093" w:rsidRDefault="00727027" w:rsidP="00822ABC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727027" w:rsidRPr="00AA1093" w:rsidRDefault="00727027" w:rsidP="00822AB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AA1093">
              <w:rPr>
                <w:rFonts w:ascii="sөũ" w:hAnsi="sөũ"/>
              </w:rPr>
              <w:t>不刪除舊有</w:t>
            </w:r>
            <w:r w:rsidRPr="00AA1093">
              <w:rPr>
                <w:rFonts w:ascii="sөũ" w:hAnsi="sөũ"/>
              </w:rPr>
              <w:t>BPM</w:t>
            </w:r>
          </w:p>
        </w:tc>
        <w:tc>
          <w:tcPr>
            <w:tcW w:w="3320" w:type="dxa"/>
          </w:tcPr>
          <w:p w:rsidR="00727027" w:rsidRPr="00AA1093" w:rsidRDefault="00727027" w:rsidP="00822AB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AA1093">
              <w:rPr>
                <w:bCs/>
                <w:lang w:eastAsia="zh-TW"/>
              </w:rPr>
              <w:t>C</w:t>
            </w:r>
            <w:r w:rsidRPr="00AA1093">
              <w:rPr>
                <w:rFonts w:hint="eastAsia"/>
                <w:bCs/>
                <w:lang w:eastAsia="zh-TW"/>
              </w:rPr>
              <w:t>heck Box</w:t>
            </w:r>
          </w:p>
        </w:tc>
      </w:tr>
      <w:tr w:rsidR="00727027" w:rsidRPr="00AA1093">
        <w:tc>
          <w:tcPr>
            <w:tcW w:w="720" w:type="dxa"/>
          </w:tcPr>
          <w:p w:rsidR="00727027" w:rsidRPr="00AA1093" w:rsidRDefault="00727027" w:rsidP="00822ABC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727027" w:rsidRPr="00AA1093" w:rsidRDefault="00727027" w:rsidP="00822ABC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lang w:eastAsia="zh-TW"/>
              </w:rPr>
            </w:pPr>
            <w:r w:rsidRPr="00AA1093">
              <w:rPr>
                <w:rFonts w:ascii="sөũ" w:hAnsi="sөũ" w:hint="eastAsia"/>
                <w:lang w:eastAsia="zh-TW"/>
              </w:rPr>
              <w:t>受理編號</w:t>
            </w:r>
            <w:r w:rsidRPr="00AA1093">
              <w:rPr>
                <w:rFonts w:ascii="sөũ" w:hAnsi="sөũ" w:hint="eastAsia"/>
                <w:lang w:eastAsia="zh-TW"/>
              </w:rPr>
              <w:t>_</w:t>
            </w:r>
            <w:r w:rsidRPr="00AA1093">
              <w:rPr>
                <w:rFonts w:ascii="sөũ" w:hAnsi="sөũ" w:hint="eastAsia"/>
                <w:lang w:eastAsia="zh-TW"/>
              </w:rPr>
              <w:t>案件不重算延滯息</w:t>
            </w:r>
          </w:p>
        </w:tc>
        <w:tc>
          <w:tcPr>
            <w:tcW w:w="3320" w:type="dxa"/>
          </w:tcPr>
          <w:p w:rsidR="00727027" w:rsidRPr="00AA1093" w:rsidRDefault="00727027" w:rsidP="00822ABC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AA1093">
              <w:rPr>
                <w:rFonts w:hint="eastAsia"/>
                <w:bCs/>
                <w:lang w:eastAsia="zh-TW"/>
              </w:rPr>
              <w:t>14</w:t>
            </w:r>
            <w:r w:rsidRPr="00AA1093">
              <w:rPr>
                <w:rFonts w:hint="eastAsia"/>
                <w:bCs/>
                <w:lang w:eastAsia="zh-TW"/>
              </w:rPr>
              <w:t>碼</w:t>
            </w:r>
          </w:p>
        </w:tc>
      </w:tr>
    </w:tbl>
    <w:p w:rsidR="0023751E" w:rsidRPr="00AA1093" w:rsidRDefault="0023751E" w:rsidP="000E389A">
      <w:pPr>
        <w:pStyle w:val="Tabletext"/>
        <w:keepLines w:val="0"/>
        <w:spacing w:after="0" w:line="240" w:lineRule="auto"/>
        <w:ind w:left="425"/>
        <w:rPr>
          <w:rFonts w:hint="eastAsia"/>
          <w:bCs/>
          <w:lang w:eastAsia="zh-TW"/>
        </w:rPr>
      </w:pPr>
    </w:p>
    <w:p w:rsidR="0023751E" w:rsidRPr="00AA1093" w:rsidRDefault="004D581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lang w:eastAsia="zh-TW"/>
        </w:rPr>
      </w:pPr>
      <w:r w:rsidRPr="00AA1093">
        <w:rPr>
          <w:rFonts w:hint="eastAsia"/>
          <w:b/>
          <w:bCs/>
          <w:lang w:eastAsia="zh-TW"/>
        </w:rPr>
        <w:t>案件重起</w:t>
      </w:r>
    </w:p>
    <w:p w:rsidR="0023751E" w:rsidRPr="00AA1093" w:rsidRDefault="0023751E" w:rsidP="00AC44F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AA1093">
        <w:rPr>
          <w:rFonts w:hint="eastAsia"/>
          <w:lang w:eastAsia="zh-TW"/>
        </w:rPr>
        <w:t>檢核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23751E" w:rsidRPr="00AA1093">
        <w:tc>
          <w:tcPr>
            <w:tcW w:w="720" w:type="dxa"/>
          </w:tcPr>
          <w:p w:rsidR="0023751E" w:rsidRPr="00AA1093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AA1093"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23751E" w:rsidRPr="00AA1093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AA1093"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23751E" w:rsidRPr="00AA1093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AA1093"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23751E" w:rsidRPr="00AA1093">
        <w:tc>
          <w:tcPr>
            <w:tcW w:w="720" w:type="dxa"/>
          </w:tcPr>
          <w:p w:rsidR="0023751E" w:rsidRPr="00AA1093" w:rsidRDefault="0023751E" w:rsidP="007B56BA">
            <w:pPr>
              <w:pStyle w:val="Tabletext"/>
              <w:keepLines w:val="0"/>
              <w:numPr>
                <w:ilvl w:val="0"/>
                <w:numId w:val="21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23751E" w:rsidRPr="00AA1093" w:rsidRDefault="00E167F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AA1093">
              <w:rPr>
                <w:rFonts w:hint="eastAsia"/>
                <w:bCs/>
                <w:lang w:eastAsia="zh-TW"/>
              </w:rPr>
              <w:t>受理編號需為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4"/>
                <w:attr w:name="UnitName" w:val="碼"/>
              </w:smartTagPr>
              <w:r w:rsidRPr="00AA1093">
                <w:rPr>
                  <w:rFonts w:hint="eastAsia"/>
                  <w:bCs/>
                  <w:lang w:eastAsia="zh-TW"/>
                </w:rPr>
                <w:t>14</w:t>
              </w:r>
              <w:r w:rsidRPr="00AA1093">
                <w:rPr>
                  <w:rFonts w:hint="eastAsia"/>
                  <w:bCs/>
                  <w:lang w:eastAsia="zh-TW"/>
                </w:rPr>
                <w:t>碼</w:t>
              </w:r>
            </w:smartTag>
          </w:p>
        </w:tc>
        <w:tc>
          <w:tcPr>
            <w:tcW w:w="3320" w:type="dxa"/>
          </w:tcPr>
          <w:p w:rsidR="0023751E" w:rsidRPr="00AA1093" w:rsidRDefault="00E167F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AA1093">
              <w:rPr>
                <w:rFonts w:hint="eastAsia"/>
                <w:bCs/>
                <w:lang w:eastAsia="zh-TW"/>
              </w:rPr>
              <w:t>請輸入正確受理編號</w:t>
            </w:r>
          </w:p>
        </w:tc>
      </w:tr>
    </w:tbl>
    <w:p w:rsidR="00BF280C" w:rsidRPr="00AA1093" w:rsidRDefault="00BF280C" w:rsidP="00AA109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color w:val="FF0000"/>
          <w:lang w:eastAsia="zh-TW"/>
        </w:rPr>
      </w:pPr>
      <w:r w:rsidRPr="00AA1093">
        <w:rPr>
          <w:rFonts w:hint="eastAsia"/>
          <w:color w:val="FF0000"/>
          <w:lang w:eastAsia="zh-TW"/>
        </w:rPr>
        <w:t>若選擇的受理進度為</w:t>
      </w:r>
      <w:r w:rsidRPr="00AA1093">
        <w:rPr>
          <w:rFonts w:hint="eastAsia"/>
          <w:color w:val="FF0000"/>
          <w:lang w:eastAsia="zh-TW"/>
        </w:rPr>
        <w:t>31</w:t>
      </w:r>
      <w:r w:rsidRPr="00AA1093">
        <w:rPr>
          <w:rFonts w:hint="eastAsia"/>
          <w:color w:val="FF0000"/>
          <w:lang w:eastAsia="zh-TW"/>
        </w:rPr>
        <w:t>，且</w:t>
      </w:r>
      <w:r w:rsidRPr="00AA1093">
        <w:rPr>
          <w:rFonts w:hint="eastAsia"/>
          <w:color w:val="FF0000"/>
          <w:lang w:eastAsia="zh-TW"/>
        </w:rPr>
        <w:t>DTAAA001.</w:t>
      </w:r>
      <w:r w:rsidRPr="00AA1093">
        <w:rPr>
          <w:color w:val="FF0000"/>
          <w:lang w:eastAsia="zh-TW"/>
        </w:rPr>
        <w:t>NO_PAY_FLAG</w:t>
      </w:r>
      <w:r w:rsidRPr="00AA1093">
        <w:rPr>
          <w:rFonts w:hint="eastAsia"/>
          <w:color w:val="FF0000"/>
          <w:lang w:eastAsia="zh-TW"/>
        </w:rPr>
        <w:t>=0</w:t>
      </w:r>
      <w:r w:rsidRPr="00AA1093">
        <w:rPr>
          <w:rFonts w:hint="eastAsia"/>
          <w:color w:val="FF0000"/>
          <w:lang w:eastAsia="zh-TW"/>
        </w:rPr>
        <w:t>，則拋錯</w:t>
      </w:r>
    </w:p>
    <w:p w:rsidR="00BF280C" w:rsidRPr="00AA1093" w:rsidRDefault="00BF280C" w:rsidP="00AA109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color w:val="FF0000"/>
          <w:lang w:eastAsia="zh-TW"/>
        </w:rPr>
      </w:pPr>
      <w:r w:rsidRPr="00AA1093">
        <w:rPr>
          <w:rFonts w:hint="eastAsia"/>
          <w:color w:val="FF0000"/>
          <w:lang w:eastAsia="zh-TW"/>
        </w:rPr>
        <w:t>訊息為</w:t>
      </w:r>
      <w:r w:rsidRPr="00AA1093">
        <w:rPr>
          <w:color w:val="FF0000"/>
          <w:lang w:eastAsia="zh-TW"/>
        </w:rPr>
        <w:t>”</w:t>
      </w:r>
      <w:r w:rsidRPr="00AA1093">
        <w:rPr>
          <w:rFonts w:hint="eastAsia"/>
          <w:color w:val="FF0000"/>
          <w:lang w:eastAsia="zh-TW"/>
        </w:rPr>
        <w:t>此件不需輸入不給付通知函，故不可選擇此一狀態，謝謝</w:t>
      </w:r>
      <w:r w:rsidRPr="00AA1093">
        <w:rPr>
          <w:color w:val="FF0000"/>
          <w:lang w:eastAsia="zh-TW"/>
        </w:rPr>
        <w:t>”</w:t>
      </w:r>
    </w:p>
    <w:p w:rsidR="00BF280C" w:rsidRPr="00AA1093" w:rsidRDefault="00BF280C" w:rsidP="00BF280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color w:val="FF0000"/>
          <w:lang w:eastAsia="zh-TW"/>
        </w:rPr>
      </w:pPr>
      <w:r w:rsidRPr="00AA1093">
        <w:rPr>
          <w:rFonts w:hint="eastAsia"/>
          <w:color w:val="FF0000"/>
          <w:lang w:eastAsia="zh-TW"/>
        </w:rPr>
        <w:t>若選擇的受理進度為</w:t>
      </w:r>
      <w:r w:rsidRPr="00AA1093">
        <w:rPr>
          <w:rFonts w:hint="eastAsia"/>
          <w:color w:val="FF0000"/>
          <w:lang w:eastAsia="zh-TW"/>
        </w:rPr>
        <w:t>32</w:t>
      </w:r>
      <w:r w:rsidRPr="00AA1093">
        <w:rPr>
          <w:rFonts w:hint="eastAsia"/>
          <w:color w:val="FF0000"/>
          <w:lang w:eastAsia="zh-TW"/>
        </w:rPr>
        <w:t>，且</w:t>
      </w:r>
      <w:r w:rsidRPr="00AA1093">
        <w:rPr>
          <w:rFonts w:hint="eastAsia"/>
          <w:color w:val="FF0000"/>
          <w:lang w:eastAsia="zh-TW"/>
        </w:rPr>
        <w:t>DTAAA001.</w:t>
      </w:r>
      <w:r w:rsidRPr="00AA1093">
        <w:rPr>
          <w:color w:val="FF0000"/>
          <w:lang w:eastAsia="zh-TW"/>
        </w:rPr>
        <w:t>IS_CARE</w:t>
      </w:r>
      <w:r w:rsidRPr="00AA1093">
        <w:rPr>
          <w:rFonts w:hint="eastAsia"/>
          <w:color w:val="FF0000"/>
          <w:lang w:eastAsia="zh-TW"/>
        </w:rPr>
        <w:t>不為</w:t>
      </w:r>
      <w:r w:rsidRPr="00AA1093">
        <w:rPr>
          <w:rFonts w:hint="eastAsia"/>
          <w:color w:val="FF0000"/>
          <w:lang w:eastAsia="zh-TW"/>
        </w:rPr>
        <w:t>Y</w:t>
      </w:r>
      <w:r w:rsidRPr="00AA1093">
        <w:rPr>
          <w:rFonts w:hint="eastAsia"/>
          <w:color w:val="FF0000"/>
          <w:lang w:eastAsia="zh-TW"/>
        </w:rPr>
        <w:t>，則拋錯</w:t>
      </w:r>
    </w:p>
    <w:p w:rsidR="00BF280C" w:rsidRPr="00AA1093" w:rsidRDefault="00BF280C" w:rsidP="00AA109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color w:val="FF0000"/>
          <w:lang w:eastAsia="zh-TW"/>
        </w:rPr>
      </w:pPr>
      <w:r w:rsidRPr="00AA1093">
        <w:rPr>
          <w:rFonts w:hint="eastAsia"/>
          <w:color w:val="FF0000"/>
          <w:lang w:eastAsia="zh-TW"/>
        </w:rPr>
        <w:t>訊息為</w:t>
      </w:r>
      <w:r w:rsidRPr="00AA1093">
        <w:rPr>
          <w:color w:val="FF0000"/>
          <w:lang w:eastAsia="zh-TW"/>
        </w:rPr>
        <w:t>”</w:t>
      </w:r>
      <w:r w:rsidRPr="00AA1093">
        <w:rPr>
          <w:rFonts w:hint="eastAsia"/>
          <w:color w:val="FF0000"/>
          <w:lang w:eastAsia="zh-TW"/>
        </w:rPr>
        <w:t xml:space="preserve"> </w:t>
      </w:r>
      <w:r w:rsidRPr="00AA1093">
        <w:rPr>
          <w:rFonts w:hint="eastAsia"/>
          <w:color w:val="FF0000"/>
          <w:lang w:eastAsia="zh-TW"/>
        </w:rPr>
        <w:t>此件不為關懷崗會辦案件，故不可選擇此一狀態，謝謝</w:t>
      </w:r>
      <w:r w:rsidRPr="00AA1093">
        <w:rPr>
          <w:color w:val="FF0000"/>
          <w:lang w:eastAsia="zh-TW"/>
        </w:rPr>
        <w:t>”</w:t>
      </w:r>
    </w:p>
    <w:p w:rsidR="00BC7FFE" w:rsidRPr="00AA1093" w:rsidRDefault="0023751E" w:rsidP="00AC44F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AA1093">
        <w:rPr>
          <w:rFonts w:hint="eastAsia"/>
          <w:lang w:eastAsia="zh-TW"/>
        </w:rPr>
        <w:t>說明</w:t>
      </w:r>
    </w:p>
    <w:p w:rsidR="00260078" w:rsidRPr="00AA1093" w:rsidRDefault="00260078" w:rsidP="0026007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AA1093">
        <w:rPr>
          <w:rFonts w:hint="eastAsia"/>
          <w:kern w:val="2"/>
          <w:szCs w:val="24"/>
          <w:lang w:eastAsia="zh-TW"/>
        </w:rPr>
        <w:t>讀取</w:t>
      </w:r>
      <w:r w:rsidRPr="00AA1093">
        <w:rPr>
          <w:rFonts w:hint="eastAsia"/>
          <w:kern w:val="2"/>
          <w:szCs w:val="24"/>
          <w:lang w:eastAsia="zh-TW"/>
        </w:rPr>
        <w:t xml:space="preserve">DTAAA001 </w:t>
      </w:r>
      <w:r w:rsidRPr="00AA1093">
        <w:rPr>
          <w:rFonts w:hint="eastAsia"/>
          <w:kern w:val="2"/>
          <w:szCs w:val="24"/>
          <w:lang w:eastAsia="zh-TW"/>
        </w:rPr>
        <w:t>理賠受理檔</w:t>
      </w:r>
      <w:r w:rsidRPr="00AA1093">
        <w:rPr>
          <w:rFonts w:hint="eastAsia"/>
          <w:kern w:val="2"/>
          <w:szCs w:val="24"/>
          <w:lang w:eastAsia="zh-TW"/>
        </w:rPr>
        <w:t xml:space="preserve">BY </w:t>
      </w:r>
      <w:r w:rsidR="00E167F2" w:rsidRPr="00AA1093">
        <w:rPr>
          <w:rFonts w:hint="eastAsia"/>
          <w:kern w:val="2"/>
          <w:szCs w:val="24"/>
          <w:lang w:eastAsia="zh-TW"/>
        </w:rPr>
        <w:t>受理編號</w:t>
      </w:r>
    </w:p>
    <w:p w:rsidR="00260078" w:rsidRPr="00AA1093" w:rsidRDefault="00260078" w:rsidP="008F6A3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AA1093">
        <w:rPr>
          <w:rFonts w:hint="eastAsia"/>
          <w:kern w:val="2"/>
          <w:szCs w:val="24"/>
          <w:lang w:eastAsia="zh-TW"/>
        </w:rPr>
        <w:t>IF NOT FND</w:t>
      </w:r>
      <w:r w:rsidRPr="00AA1093">
        <w:rPr>
          <w:rFonts w:hint="eastAsia"/>
          <w:kern w:val="2"/>
          <w:szCs w:val="24"/>
          <w:lang w:eastAsia="zh-TW"/>
        </w:rPr>
        <w:t>，顯示查無相關資料，</w:t>
      </w:r>
      <w:r w:rsidRPr="00AA1093">
        <w:rPr>
          <w:rFonts w:hint="eastAsia"/>
          <w:kern w:val="2"/>
          <w:szCs w:val="24"/>
          <w:lang w:eastAsia="zh-TW"/>
        </w:rPr>
        <w:t>RETURN</w:t>
      </w:r>
      <w:r w:rsidRPr="00AA1093">
        <w:rPr>
          <w:rFonts w:hint="eastAsia"/>
          <w:kern w:val="2"/>
          <w:szCs w:val="24"/>
          <w:lang w:eastAsia="zh-TW"/>
        </w:rPr>
        <w:t>。</w:t>
      </w:r>
    </w:p>
    <w:p w:rsidR="00E167F2" w:rsidRPr="00AA1093" w:rsidRDefault="004823C3" w:rsidP="004823C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AA1093">
        <w:rPr>
          <w:rFonts w:hint="eastAsia"/>
          <w:lang w:eastAsia="zh-TW"/>
        </w:rPr>
        <w:t>I</w:t>
      </w:r>
      <w:r w:rsidR="00865346" w:rsidRPr="00AA1093">
        <w:rPr>
          <w:rFonts w:hint="eastAsia"/>
          <w:lang w:eastAsia="zh-TW"/>
        </w:rPr>
        <w:t xml:space="preserve">F </w:t>
      </w:r>
      <w:r w:rsidR="00E167F2" w:rsidRPr="00AA1093">
        <w:rPr>
          <w:rFonts w:hint="eastAsia"/>
          <w:lang w:eastAsia="zh-TW"/>
        </w:rPr>
        <w:t xml:space="preserve"> FND</w:t>
      </w:r>
      <w:r w:rsidR="00E167F2" w:rsidRPr="00AA1093">
        <w:rPr>
          <w:rFonts w:hint="eastAsia"/>
          <w:lang w:eastAsia="zh-TW"/>
        </w:rPr>
        <w:t>：</w:t>
      </w:r>
    </w:p>
    <w:p w:rsidR="00E167F2" w:rsidRPr="00AA1093" w:rsidRDefault="00E167F2" w:rsidP="00E167F2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AA1093">
        <w:rPr>
          <w:rFonts w:hint="eastAsia"/>
          <w:lang w:eastAsia="zh-TW"/>
        </w:rPr>
        <w:t>檢查受理進度是否為</w:t>
      </w:r>
      <w:r w:rsidR="000E389A" w:rsidRPr="00AA1093">
        <w:rPr>
          <w:rFonts w:hint="eastAsia"/>
          <w:lang w:eastAsia="zh-TW"/>
        </w:rPr>
        <w:t xml:space="preserve"> </w:t>
      </w:r>
      <w:r w:rsidR="000E389A" w:rsidRPr="00AA1093">
        <w:rPr>
          <w:rFonts w:hint="eastAsia"/>
          <w:lang w:eastAsia="zh-TW"/>
        </w:rPr>
        <w:t>選擇之受理進度</w:t>
      </w:r>
      <w:r w:rsidR="004F590B" w:rsidRPr="00AA1093">
        <w:rPr>
          <w:rFonts w:hint="eastAsia"/>
          <w:lang w:eastAsia="zh-TW"/>
        </w:rPr>
        <w:t>。</w:t>
      </w:r>
    </w:p>
    <w:p w:rsidR="004F590B" w:rsidRPr="00AA1093" w:rsidRDefault="004F590B" w:rsidP="004F590B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AA1093">
        <w:rPr>
          <w:rFonts w:hint="eastAsia"/>
          <w:lang w:eastAsia="zh-TW"/>
        </w:rPr>
        <w:t xml:space="preserve">IF </w:t>
      </w:r>
      <w:r w:rsidR="000E389A" w:rsidRPr="00AA1093">
        <w:rPr>
          <w:rFonts w:hint="eastAsia"/>
          <w:lang w:eastAsia="zh-TW"/>
        </w:rPr>
        <w:t>不相同</w:t>
      </w:r>
      <w:r w:rsidRPr="00AA1093">
        <w:rPr>
          <w:rFonts w:hint="eastAsia"/>
          <w:lang w:eastAsia="zh-TW"/>
        </w:rPr>
        <w:t>：</w:t>
      </w:r>
    </w:p>
    <w:p w:rsidR="005D2503" w:rsidRPr="00AA1093" w:rsidRDefault="000E389A" w:rsidP="005D2503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lang w:eastAsia="zh-TW"/>
        </w:rPr>
      </w:pPr>
      <w:r w:rsidRPr="00AA1093">
        <w:rPr>
          <w:rFonts w:hint="eastAsia"/>
          <w:lang w:eastAsia="zh-TW"/>
        </w:rPr>
        <w:t xml:space="preserve">UPDATE DTAAA001 BY </w:t>
      </w:r>
      <w:r w:rsidRPr="00AA1093">
        <w:rPr>
          <w:rFonts w:hint="eastAsia"/>
          <w:lang w:eastAsia="zh-TW"/>
        </w:rPr>
        <w:t>受理編號</w:t>
      </w:r>
      <w:r w:rsidRPr="00AA1093">
        <w:rPr>
          <w:rFonts w:hint="eastAsia"/>
          <w:lang w:eastAsia="zh-TW"/>
        </w:rPr>
        <w:t xml:space="preserve"> SET APLY_STS = </w:t>
      </w:r>
      <w:r w:rsidRPr="00AA1093">
        <w:rPr>
          <w:rFonts w:hint="eastAsia"/>
          <w:lang w:eastAsia="zh-TW"/>
        </w:rPr>
        <w:t>選擇之受理進度。</w:t>
      </w:r>
    </w:p>
    <w:p w:rsidR="000E389A" w:rsidRPr="00AA1093" w:rsidRDefault="000E389A" w:rsidP="000E389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AA1093">
        <w:rPr>
          <w:rFonts w:hint="eastAsia"/>
          <w:lang w:eastAsia="zh-TW"/>
        </w:rPr>
        <w:t>讀取</w:t>
      </w:r>
      <w:r w:rsidRPr="00AA1093">
        <w:rPr>
          <w:rFonts w:hint="eastAsia"/>
          <w:lang w:eastAsia="zh-TW"/>
        </w:rPr>
        <w:t xml:space="preserve">DTAAA010 By </w:t>
      </w:r>
      <w:r w:rsidRPr="00AA1093">
        <w:rPr>
          <w:rFonts w:hint="eastAsia"/>
          <w:lang w:eastAsia="zh-TW"/>
        </w:rPr>
        <w:t>受理編號。</w:t>
      </w:r>
    </w:p>
    <w:p w:rsidR="00727027" w:rsidRPr="00AA1093" w:rsidRDefault="00727027" w:rsidP="000E389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AA1093">
        <w:rPr>
          <w:rFonts w:hint="eastAsia"/>
          <w:lang w:eastAsia="zh-TW"/>
        </w:rPr>
        <w:t>判定是否為團險件：</w:t>
      </w:r>
    </w:p>
    <w:p w:rsidR="00727027" w:rsidRPr="00AA1093" w:rsidRDefault="00727027" w:rsidP="00AA109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AA1093">
        <w:rPr>
          <w:rFonts w:hint="eastAsia"/>
          <w:lang w:eastAsia="zh-TW"/>
        </w:rPr>
        <w:t xml:space="preserve">CALL AA_B9Z001.chkBGAply By </w:t>
      </w:r>
      <w:r w:rsidRPr="00AA1093">
        <w:rPr>
          <w:rFonts w:hint="eastAsia"/>
          <w:lang w:eastAsia="zh-TW"/>
        </w:rPr>
        <w:t>受理編號</w:t>
      </w:r>
    </w:p>
    <w:p w:rsidR="00727027" w:rsidRPr="00AA1093" w:rsidRDefault="00727027" w:rsidP="00AA109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AA1093">
        <w:rPr>
          <w:rFonts w:hint="eastAsia"/>
          <w:lang w:eastAsia="zh-TW"/>
        </w:rPr>
        <w:t xml:space="preserve">IF </w:t>
      </w:r>
      <w:r w:rsidRPr="00AA1093">
        <w:rPr>
          <w:rFonts w:hint="eastAsia"/>
          <w:lang w:eastAsia="zh-TW"/>
        </w:rPr>
        <w:t>回傳</w:t>
      </w:r>
      <w:r w:rsidR="001469DB" w:rsidRPr="00AA1093">
        <w:rPr>
          <w:rFonts w:hint="eastAsia"/>
          <w:lang w:eastAsia="zh-TW"/>
        </w:rPr>
        <w:t>陣列</w:t>
      </w:r>
      <w:r w:rsidRPr="00AA1093">
        <w:rPr>
          <w:rFonts w:hint="eastAsia"/>
          <w:lang w:eastAsia="zh-TW"/>
        </w:rPr>
        <w:t xml:space="preserve">[0] = </w:t>
      </w:r>
      <w:r w:rsidRPr="00AA1093">
        <w:rPr>
          <w:lang w:eastAsia="zh-TW"/>
        </w:rPr>
        <w:t>‘</w:t>
      </w:r>
      <w:r w:rsidRPr="00AA1093">
        <w:rPr>
          <w:rFonts w:hint="eastAsia"/>
          <w:lang w:eastAsia="zh-TW"/>
        </w:rPr>
        <w:t>Y</w:t>
      </w:r>
      <w:r w:rsidRPr="00AA1093">
        <w:rPr>
          <w:lang w:eastAsia="zh-TW"/>
        </w:rPr>
        <w:t>’</w:t>
      </w:r>
      <w:r w:rsidRPr="00AA1093">
        <w:rPr>
          <w:rFonts w:hint="eastAsia"/>
          <w:lang w:eastAsia="zh-TW"/>
        </w:rPr>
        <w:t>，該案件為團險件。</w:t>
      </w:r>
    </w:p>
    <w:p w:rsidR="001469DB" w:rsidRPr="00AA1093" w:rsidRDefault="001469DB" w:rsidP="00AA109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AA1093">
        <w:rPr>
          <w:rFonts w:hint="eastAsia"/>
          <w:lang w:eastAsia="zh-TW"/>
        </w:rPr>
        <w:t>。</w:t>
      </w:r>
    </w:p>
    <w:p w:rsidR="00D10930" w:rsidRPr="00AA1093" w:rsidRDefault="00D10930" w:rsidP="00D1093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AA1093">
        <w:rPr>
          <w:rFonts w:hint="eastAsia"/>
          <w:lang w:eastAsia="zh-TW"/>
        </w:rPr>
        <w:t>LaunchStep</w:t>
      </w:r>
    </w:p>
    <w:p w:rsidR="00D10930" w:rsidRPr="00AA1093" w:rsidRDefault="00D10930" w:rsidP="00D1093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AA1093">
        <w:rPr>
          <w:rFonts w:hint="eastAsia"/>
          <w:lang w:eastAsia="zh-TW"/>
        </w:rPr>
        <w:t>參數：</w:t>
      </w:r>
    </w:p>
    <w:tbl>
      <w:tblPr>
        <w:tblW w:w="71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11"/>
        <w:gridCol w:w="4405"/>
      </w:tblGrid>
      <w:tr w:rsidR="00D10930" w:rsidRPr="00AA1093">
        <w:trPr>
          <w:trHeight w:val="285"/>
          <w:jc w:val="center"/>
        </w:trPr>
        <w:tc>
          <w:tcPr>
            <w:tcW w:w="2711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0930" w:rsidRPr="00AA1093" w:rsidRDefault="00D10930" w:rsidP="00D10930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AA1093"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4405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10930" w:rsidRPr="00AA1093" w:rsidRDefault="00D10930" w:rsidP="00D10930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AA1093">
              <w:rPr>
                <w:rFonts w:ascii="新細明體" w:hAnsi="新細明體" w:hint="eastAsia"/>
                <w:sz w:val="20"/>
                <w:szCs w:val="20"/>
              </w:rPr>
              <w:t>值</w:t>
            </w:r>
          </w:p>
        </w:tc>
      </w:tr>
      <w:tr w:rsidR="00D10930" w:rsidRPr="00AA1093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0930" w:rsidRPr="00AA1093" w:rsidRDefault="000D7FDE" w:rsidP="00D10930">
            <w:pPr>
              <w:rPr>
                <w:rFonts w:ascii="細明體" w:eastAsia="細明體" w:hAnsi="細明體" w:hint="eastAsia"/>
                <w:sz w:val="20"/>
              </w:rPr>
            </w:pPr>
            <w:r w:rsidRPr="00AA1093">
              <w:rPr>
                <w:rFonts w:ascii="細明體" w:eastAsia="細明體" w:hAnsi="細明體" w:hint="eastAsia"/>
                <w:sz w:val="20"/>
              </w:rPr>
              <w:t xml:space="preserve">APLY_NO </w:t>
            </w:r>
          </w:p>
          <w:p w:rsidR="000D7FDE" w:rsidRPr="00AA1093" w:rsidRDefault="000D7FDE" w:rsidP="00D10930">
            <w:pPr>
              <w:rPr>
                <w:rFonts w:ascii="細明體" w:eastAsia="細明體" w:hAnsi="細明體" w:cs="Arial Unicode MS"/>
                <w:sz w:val="20"/>
              </w:rPr>
            </w:pPr>
            <w:r w:rsidRPr="00AA1093">
              <w:rPr>
                <w:rFonts w:ascii="細明體" w:eastAsia="細明體" w:hAnsi="細明體" w:hint="eastAsia"/>
                <w:sz w:val="20"/>
              </w:rPr>
              <w:t>APPLY_NO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0930" w:rsidRPr="00AA1093" w:rsidRDefault="00D10930" w:rsidP="00D10930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AA1093">
              <w:rPr>
                <w:rFonts w:ascii="新細明體" w:hAnsi="新細明體" w:hint="eastAsia"/>
                <w:sz w:val="20"/>
                <w:szCs w:val="20"/>
              </w:rPr>
              <w:t>受理編號</w:t>
            </w:r>
          </w:p>
        </w:tc>
      </w:tr>
      <w:tr w:rsidR="00D10930" w:rsidRPr="00AA1093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0930" w:rsidRPr="00AA1093" w:rsidRDefault="000D7FDE" w:rsidP="00D10930">
            <w:pPr>
              <w:rPr>
                <w:rFonts w:ascii="細明體" w:eastAsia="細明體" w:hAnsi="細明體" w:hint="eastAsia"/>
                <w:sz w:val="20"/>
              </w:rPr>
            </w:pPr>
            <w:r w:rsidRPr="00AA1093">
              <w:rPr>
                <w:rFonts w:ascii="細明體" w:eastAsia="細明體" w:hAnsi="細明體" w:hint="eastAsia"/>
                <w:sz w:val="20"/>
              </w:rPr>
              <w:t>APLY_STS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0930" w:rsidRPr="00AA1093" w:rsidRDefault="000E389A" w:rsidP="00D10930">
            <w:pPr>
              <w:jc w:val="both"/>
              <w:rPr>
                <w:rFonts w:ascii="新細明體" w:hAnsi="新細明體"/>
                <w:sz w:val="20"/>
                <w:szCs w:val="20"/>
              </w:rPr>
            </w:pPr>
            <w:r w:rsidRPr="00AA1093">
              <w:rPr>
                <w:rFonts w:ascii="新細明體" w:hAnsi="新細明體" w:hint="eastAsia"/>
                <w:sz w:val="20"/>
                <w:szCs w:val="20"/>
              </w:rPr>
              <w:t>選擇之受理進度</w:t>
            </w:r>
          </w:p>
        </w:tc>
      </w:tr>
      <w:tr w:rsidR="00D10930" w:rsidRPr="00AA1093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D7FDE" w:rsidRPr="00AA1093" w:rsidRDefault="000D7FDE" w:rsidP="00D10930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AA1093">
              <w:rPr>
                <w:rFonts w:ascii="細明體" w:eastAsia="細明體" w:hAnsi="細明體" w:cs="Arial Unicode MS" w:hint="eastAsia"/>
                <w:sz w:val="20"/>
              </w:rPr>
              <w:t xml:space="preserve">APLY_DIV_NO </w:t>
            </w:r>
          </w:p>
          <w:p w:rsidR="00D10930" w:rsidRPr="00AA1093" w:rsidRDefault="000D7FDE" w:rsidP="000D7FDE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AA1093">
              <w:rPr>
                <w:rFonts w:ascii="細明體" w:eastAsia="細明體" w:hAnsi="細明體" w:cs="Arial Unicode MS" w:hint="eastAsia"/>
                <w:sz w:val="20"/>
              </w:rPr>
              <w:t>APPLY_DIV_NO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0930" w:rsidRPr="00AA1093" w:rsidRDefault="000E389A" w:rsidP="00D10930">
            <w:pPr>
              <w:jc w:val="both"/>
              <w:rPr>
                <w:sz w:val="20"/>
                <w:szCs w:val="20"/>
              </w:rPr>
            </w:pPr>
            <w:r w:rsidRPr="00AA1093">
              <w:rPr>
                <w:rFonts w:hint="eastAsia"/>
                <w:sz w:val="20"/>
                <w:szCs w:val="20"/>
              </w:rPr>
              <w:t>DTAAA001</w:t>
            </w:r>
          </w:p>
        </w:tc>
      </w:tr>
      <w:tr w:rsidR="00D10930" w:rsidRPr="00AA1093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0930" w:rsidRPr="00AA1093" w:rsidRDefault="000D7FDE" w:rsidP="00D10930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AA1093">
              <w:rPr>
                <w:rFonts w:ascii="細明體" w:eastAsia="細明體" w:hAnsi="細明體" w:cs="Arial Unicode MS" w:hint="eastAsia"/>
                <w:sz w:val="20"/>
              </w:rPr>
              <w:t>APLY_DIV_NAME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0930" w:rsidRPr="00AA1093" w:rsidRDefault="000E389A" w:rsidP="00D10930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AA1093">
              <w:rPr>
                <w:rFonts w:ascii="新細明體" w:hAnsi="新細明體" w:hint="eastAsia"/>
                <w:sz w:val="20"/>
                <w:szCs w:val="20"/>
              </w:rPr>
              <w:t>DTAAA001</w:t>
            </w:r>
          </w:p>
        </w:tc>
      </w:tr>
      <w:tr w:rsidR="00D10930" w:rsidRPr="00AA1093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0930" w:rsidRPr="00AA1093" w:rsidRDefault="000D7FDE" w:rsidP="00D10930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AA1093">
              <w:rPr>
                <w:rFonts w:ascii="細明體" w:eastAsia="細明體" w:hAnsi="細明體" w:cs="Arial Unicode MS" w:hint="eastAsia"/>
                <w:sz w:val="20"/>
              </w:rPr>
              <w:t>APLY_EMP_ID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0930" w:rsidRPr="00AA1093" w:rsidRDefault="000E389A" w:rsidP="00D10930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AA1093">
              <w:rPr>
                <w:rFonts w:ascii="新細明體" w:hAnsi="新細明體" w:hint="eastAsia"/>
                <w:sz w:val="20"/>
                <w:szCs w:val="20"/>
              </w:rPr>
              <w:t>DTAAA001</w:t>
            </w:r>
          </w:p>
        </w:tc>
      </w:tr>
      <w:tr w:rsidR="00D10930" w:rsidRPr="00AA1093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0930" w:rsidRPr="00AA1093" w:rsidRDefault="000D7FDE" w:rsidP="00D10930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AA1093">
              <w:rPr>
                <w:rFonts w:ascii="細明體" w:eastAsia="細明體" w:hAnsi="細明體" w:cs="Arial Unicode MS" w:hint="eastAsia"/>
                <w:sz w:val="20"/>
              </w:rPr>
              <w:t>APLY_NAME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0930" w:rsidRPr="00AA1093" w:rsidRDefault="000E389A" w:rsidP="00D10930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AA1093">
              <w:rPr>
                <w:rFonts w:ascii="新細明體" w:hAnsi="新細明體" w:hint="eastAsia"/>
                <w:sz w:val="20"/>
                <w:szCs w:val="20"/>
              </w:rPr>
              <w:t>DTAAA001</w:t>
            </w:r>
          </w:p>
        </w:tc>
      </w:tr>
      <w:tr w:rsidR="00D10930" w:rsidRPr="00AA1093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0930" w:rsidRPr="00AA1093" w:rsidRDefault="000D7FDE" w:rsidP="00D10930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AA1093">
              <w:rPr>
                <w:rFonts w:ascii="細明體" w:eastAsia="細明體" w:hAnsi="細明體" w:cs="Arial Unicode MS" w:hint="eastAsia"/>
                <w:sz w:val="20"/>
              </w:rPr>
              <w:t>DECD_EMP_ID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0930" w:rsidRPr="00AA1093" w:rsidRDefault="000E389A" w:rsidP="00D10930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AA1093">
              <w:rPr>
                <w:rFonts w:ascii="新細明體" w:hAnsi="新細明體" w:hint="eastAsia"/>
                <w:sz w:val="20"/>
                <w:szCs w:val="20"/>
              </w:rPr>
              <w:t>DTAAA001</w:t>
            </w:r>
          </w:p>
        </w:tc>
      </w:tr>
      <w:tr w:rsidR="00D10930" w:rsidRPr="00AA1093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0930" w:rsidRPr="00AA1093" w:rsidRDefault="000D7FDE" w:rsidP="00D10930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AA1093">
              <w:rPr>
                <w:rFonts w:ascii="細明體" w:eastAsia="細明體" w:hAnsi="細明體" w:cs="Arial Unicode MS" w:hint="eastAsia"/>
                <w:sz w:val="20"/>
              </w:rPr>
              <w:t>DECD_EMP_NAME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0930" w:rsidRPr="00AA1093" w:rsidRDefault="000E389A" w:rsidP="00D10930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AA1093">
              <w:rPr>
                <w:rFonts w:ascii="新細明體" w:hAnsi="新細明體" w:hint="eastAsia"/>
                <w:sz w:val="20"/>
                <w:szCs w:val="20"/>
              </w:rPr>
              <w:t>DTAAA001</w:t>
            </w:r>
          </w:p>
        </w:tc>
      </w:tr>
      <w:tr w:rsidR="00D10930" w:rsidRPr="00AA1093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0930" w:rsidRPr="00AA1093" w:rsidRDefault="000D7FDE" w:rsidP="00D10930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AA1093">
              <w:rPr>
                <w:rFonts w:ascii="細明體" w:eastAsia="細明體" w:hAnsi="細明體" w:cs="Arial Unicode MS" w:hint="eastAsia"/>
                <w:sz w:val="20"/>
              </w:rPr>
              <w:t>DECD_DIV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0930" w:rsidRPr="00AA1093" w:rsidRDefault="000E389A" w:rsidP="00D10930">
            <w:pPr>
              <w:jc w:val="both"/>
              <w:rPr>
                <w:rFonts w:eastAsia="細明體"/>
                <w:sz w:val="20"/>
                <w:szCs w:val="20"/>
              </w:rPr>
            </w:pPr>
            <w:r w:rsidRPr="00AA1093">
              <w:rPr>
                <w:rFonts w:ascii="新細明體" w:hAnsi="新細明體" w:hint="eastAsia"/>
                <w:sz w:val="20"/>
                <w:szCs w:val="20"/>
              </w:rPr>
              <w:t>DTAAA001</w:t>
            </w:r>
          </w:p>
        </w:tc>
      </w:tr>
      <w:tr w:rsidR="000D7FDE" w:rsidRPr="00AA1093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D7FDE" w:rsidRPr="00AA1093" w:rsidRDefault="000D7FDE" w:rsidP="00D10930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AA1093">
              <w:rPr>
                <w:rFonts w:ascii="細明體" w:eastAsia="細明體" w:hAnsi="細明體" w:cs="Arial Unicode MS" w:hint="eastAsia"/>
                <w:sz w:val="20"/>
              </w:rPr>
              <w:t>DECD_DIV_NAME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D7FDE" w:rsidRPr="00AA1093" w:rsidRDefault="000E389A" w:rsidP="00D10930">
            <w:pPr>
              <w:jc w:val="both"/>
              <w:rPr>
                <w:rFonts w:eastAsia="細明體"/>
                <w:sz w:val="20"/>
                <w:szCs w:val="20"/>
              </w:rPr>
            </w:pPr>
            <w:r w:rsidRPr="00AA1093">
              <w:rPr>
                <w:rFonts w:ascii="新細明體" w:hAnsi="新細明體" w:hint="eastAsia"/>
                <w:sz w:val="20"/>
                <w:szCs w:val="20"/>
              </w:rPr>
              <w:t>DTAAA001</w:t>
            </w:r>
          </w:p>
        </w:tc>
      </w:tr>
      <w:tr w:rsidR="000D7FDE" w:rsidRPr="00AA1093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D7FDE" w:rsidRPr="00AA1093" w:rsidRDefault="000D7FDE" w:rsidP="00D10930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AA1093">
              <w:rPr>
                <w:rFonts w:ascii="細明體" w:eastAsia="細明體" w:hAnsi="細明體" w:cs="Arial Unicode MS" w:hint="eastAsia"/>
                <w:sz w:val="20"/>
              </w:rPr>
              <w:t>ASSIGNED_DIV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F280C" w:rsidRPr="00AA1093" w:rsidRDefault="00822ABC" w:rsidP="00D10930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AA1093">
              <w:rPr>
                <w:rFonts w:ascii="新細明體" w:hAnsi="新細明體" w:hint="eastAsia"/>
                <w:sz w:val="20"/>
                <w:szCs w:val="20"/>
              </w:rPr>
              <w:t>DTAAA001</w:t>
            </w:r>
          </w:p>
        </w:tc>
      </w:tr>
      <w:tr w:rsidR="000D7FDE" w:rsidRPr="00AA1093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D7FDE" w:rsidRPr="00AA1093" w:rsidRDefault="000D7FDE" w:rsidP="00D10930">
            <w:pPr>
              <w:rPr>
                <w:rFonts w:ascii="細明體" w:eastAsia="細明體" w:hAnsi="細明體" w:cs="Arial Unicode MS" w:hint="eastAsia"/>
                <w:color w:val="FF0000"/>
                <w:sz w:val="20"/>
              </w:rPr>
            </w:pPr>
            <w:r w:rsidRPr="00AA1093">
              <w:rPr>
                <w:rFonts w:ascii="細明體" w:eastAsia="細明體" w:hAnsi="細明體" w:cs="Arial Unicode MS" w:hint="eastAsia"/>
                <w:color w:val="FF0000"/>
                <w:sz w:val="20"/>
              </w:rPr>
              <w:t>ASSIGNED_EMP_ID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D7FDE" w:rsidRPr="00AA1093" w:rsidRDefault="00BF280C" w:rsidP="00D10930">
            <w:pPr>
              <w:jc w:val="both"/>
              <w:rPr>
                <w:rFonts w:eastAsia="細明體"/>
                <w:color w:val="FF0000"/>
                <w:sz w:val="20"/>
                <w:szCs w:val="20"/>
              </w:rPr>
            </w:pPr>
            <w:r w:rsidRPr="00AA1093">
              <w:rPr>
                <w:rFonts w:ascii="新細明體" w:hAnsi="新細明體" w:hint="eastAsia"/>
                <w:color w:val="FF0000"/>
                <w:sz w:val="20"/>
                <w:szCs w:val="20"/>
              </w:rPr>
              <w:t>若選擇後的進度為待簽擬，則壓成簽擬人員，否則為核賠人員</w:t>
            </w:r>
          </w:p>
        </w:tc>
      </w:tr>
      <w:tr w:rsidR="000D7FDE" w:rsidRPr="00AA1093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D7FDE" w:rsidRPr="00AA1093" w:rsidRDefault="000D7FDE" w:rsidP="00D10930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AA1093">
              <w:rPr>
                <w:rFonts w:ascii="細明體" w:eastAsia="細明體" w:hAnsi="細明體" w:cs="Arial Unicode MS" w:hint="eastAsia"/>
                <w:sz w:val="20"/>
              </w:rPr>
              <w:t>ASSIGNED_EMP_NAME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D7FDE" w:rsidRPr="00AA1093" w:rsidRDefault="00822ABC" w:rsidP="00D10930">
            <w:pPr>
              <w:jc w:val="both"/>
              <w:rPr>
                <w:rFonts w:eastAsia="細明體"/>
                <w:sz w:val="20"/>
                <w:szCs w:val="20"/>
              </w:rPr>
            </w:pPr>
            <w:r w:rsidRPr="00AA1093">
              <w:rPr>
                <w:rFonts w:ascii="新細明體" w:hAnsi="新細明體" w:hint="eastAsia"/>
                <w:sz w:val="20"/>
                <w:szCs w:val="20"/>
              </w:rPr>
              <w:t>DTAAA001</w:t>
            </w:r>
          </w:p>
        </w:tc>
      </w:tr>
      <w:tr w:rsidR="000D7FDE" w:rsidRPr="00AA1093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D7FDE" w:rsidRPr="00AA1093" w:rsidRDefault="000D7FDE" w:rsidP="00D10930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AA1093">
              <w:rPr>
                <w:rFonts w:ascii="細明體" w:eastAsia="細明體" w:hAnsi="細明體" w:cs="Arial Unicode MS" w:hint="eastAsia"/>
                <w:sz w:val="20"/>
              </w:rPr>
              <w:t>CLAM_CAT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D7FDE" w:rsidRPr="00AA1093" w:rsidRDefault="00564D73" w:rsidP="00D10930">
            <w:pPr>
              <w:jc w:val="both"/>
              <w:rPr>
                <w:rFonts w:eastAsia="細明體"/>
                <w:sz w:val="20"/>
                <w:szCs w:val="20"/>
              </w:rPr>
            </w:pPr>
            <w:r w:rsidRPr="00AA1093">
              <w:rPr>
                <w:rFonts w:hint="eastAsia"/>
                <w:bCs/>
                <w:sz w:val="20"/>
                <w:szCs w:val="20"/>
              </w:rPr>
              <w:t xml:space="preserve">READ </w:t>
            </w:r>
            <w:r w:rsidRPr="00AA1093">
              <w:rPr>
                <w:bCs/>
                <w:sz w:val="20"/>
                <w:szCs w:val="20"/>
              </w:rPr>
              <w:t>DTAAA0</w:t>
            </w:r>
            <w:r w:rsidRPr="00AA1093">
              <w:rPr>
                <w:rFonts w:hint="eastAsia"/>
                <w:bCs/>
                <w:sz w:val="20"/>
                <w:szCs w:val="20"/>
              </w:rPr>
              <w:t xml:space="preserve">11 BY </w:t>
            </w:r>
            <w:r w:rsidRPr="00AA1093">
              <w:rPr>
                <w:rFonts w:hint="eastAsia"/>
                <w:bCs/>
                <w:sz w:val="20"/>
                <w:szCs w:val="20"/>
              </w:rPr>
              <w:t>受理編號</w:t>
            </w:r>
            <w:r w:rsidRPr="00AA1093">
              <w:rPr>
                <w:rFonts w:hint="eastAsia"/>
                <w:bCs/>
                <w:sz w:val="20"/>
                <w:szCs w:val="20"/>
              </w:rPr>
              <w:t xml:space="preserve"> ORDER BY </w:t>
            </w:r>
            <w:r w:rsidRPr="00AA1093">
              <w:rPr>
                <w:rFonts w:hint="eastAsia"/>
                <w:bCs/>
                <w:sz w:val="20"/>
                <w:szCs w:val="20"/>
              </w:rPr>
              <w:t>核定</w:t>
            </w:r>
            <w:r w:rsidRPr="00AA1093">
              <w:rPr>
                <w:rFonts w:hint="eastAsia"/>
                <w:bCs/>
                <w:sz w:val="20"/>
                <w:szCs w:val="20"/>
              </w:rPr>
              <w:t>_</w:t>
            </w:r>
            <w:r w:rsidRPr="00AA1093">
              <w:rPr>
                <w:rFonts w:hint="eastAsia"/>
                <w:bCs/>
                <w:sz w:val="20"/>
                <w:szCs w:val="20"/>
              </w:rPr>
              <w:t>索賠類別</w:t>
            </w:r>
            <w:r w:rsidRPr="00AA1093">
              <w:rPr>
                <w:rFonts w:hint="eastAsia"/>
                <w:bCs/>
                <w:sz w:val="20"/>
                <w:szCs w:val="20"/>
              </w:rPr>
              <w:t>,</w:t>
            </w:r>
            <w:r w:rsidRPr="00AA1093">
              <w:rPr>
                <w:rFonts w:hint="eastAsia"/>
                <w:bCs/>
                <w:sz w:val="20"/>
                <w:szCs w:val="20"/>
              </w:rPr>
              <w:t>取第一項。</w:t>
            </w:r>
          </w:p>
        </w:tc>
      </w:tr>
      <w:tr w:rsidR="000D7FDE" w:rsidRPr="00AA1093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D7FDE" w:rsidRPr="00AA1093" w:rsidRDefault="000D7FDE" w:rsidP="00D10930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AA1093">
              <w:rPr>
                <w:rFonts w:ascii="細明體" w:eastAsia="細明體" w:hAnsi="細明體" w:cs="Arial Unicode MS" w:hint="eastAsia"/>
                <w:sz w:val="20"/>
              </w:rPr>
              <w:t>OCR_ID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D7FDE" w:rsidRPr="00AA1093" w:rsidRDefault="000D7FDE" w:rsidP="00D10930">
            <w:pPr>
              <w:jc w:val="both"/>
              <w:rPr>
                <w:rFonts w:eastAsia="細明體" w:hint="eastAsia"/>
                <w:sz w:val="20"/>
                <w:szCs w:val="20"/>
              </w:rPr>
            </w:pPr>
            <w:r w:rsidRPr="00AA1093">
              <w:rPr>
                <w:rFonts w:eastAsia="細明體" w:hint="eastAsia"/>
                <w:sz w:val="20"/>
                <w:szCs w:val="20"/>
              </w:rPr>
              <w:t>DTAAA010</w:t>
            </w:r>
          </w:p>
        </w:tc>
      </w:tr>
      <w:tr w:rsidR="000D7FDE" w:rsidRPr="00AA1093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D7FDE" w:rsidRPr="00AA1093" w:rsidRDefault="000D7FDE" w:rsidP="00D10930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AA1093">
              <w:rPr>
                <w:rFonts w:ascii="細明體" w:eastAsia="細明體" w:hAnsi="細明體" w:cs="Arial Unicode MS" w:hint="eastAsia"/>
                <w:sz w:val="20"/>
              </w:rPr>
              <w:t>OCR_NAME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D7FDE" w:rsidRPr="00AA1093" w:rsidRDefault="000D7FDE" w:rsidP="00D10930">
            <w:pPr>
              <w:jc w:val="both"/>
              <w:rPr>
                <w:rFonts w:eastAsia="細明體" w:hint="eastAsia"/>
                <w:sz w:val="20"/>
                <w:szCs w:val="20"/>
              </w:rPr>
            </w:pPr>
            <w:r w:rsidRPr="00AA1093">
              <w:rPr>
                <w:rFonts w:eastAsia="細明體" w:hint="eastAsia"/>
                <w:sz w:val="20"/>
                <w:szCs w:val="20"/>
              </w:rPr>
              <w:t>DTAAA010</w:t>
            </w:r>
          </w:p>
        </w:tc>
      </w:tr>
      <w:tr w:rsidR="004E0576" w:rsidRPr="00AA1093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0576" w:rsidRPr="00AA1093" w:rsidRDefault="004E0576" w:rsidP="00D10930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AA1093">
              <w:rPr>
                <w:rFonts w:ascii="細明體" w:eastAsia="細明體" w:hAnsi="細明體" w:cs="Arial Unicode MS" w:hint="eastAsia"/>
                <w:sz w:val="20"/>
              </w:rPr>
              <w:t>ADM_CTR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0576" w:rsidRPr="00AA1093" w:rsidRDefault="004E0576" w:rsidP="004E0576">
            <w:pPr>
              <w:rPr>
                <w:rFonts w:eastAsia="細明體" w:hint="eastAsia"/>
                <w:sz w:val="20"/>
                <w:szCs w:val="20"/>
              </w:rPr>
            </w:pPr>
            <w:r w:rsidRPr="00AA1093">
              <w:rPr>
                <w:sz w:val="20"/>
                <w:szCs w:val="20"/>
              </w:rPr>
              <w:t>CommonHR</w:t>
            </w:r>
            <w:r w:rsidRPr="00AA1093">
              <w:rPr>
                <w:rFonts w:hint="eastAsia"/>
                <w:sz w:val="20"/>
                <w:szCs w:val="20"/>
              </w:rPr>
              <w:t>.</w:t>
            </w:r>
            <w:hyperlink r:id="rId9" w:anchor="getAdmCenter(java.lang.String)" w:history="1">
              <w:r w:rsidRPr="00AA1093">
                <w:rPr>
                  <w:rStyle w:val="aa"/>
                  <w:rFonts w:ascii="細明體" w:eastAsia="細明體" w:hAnsi="細明體" w:cs="細明體"/>
                  <w:b/>
                  <w:bCs/>
                  <w:color w:val="auto"/>
                  <w:sz w:val="20"/>
                  <w:szCs w:val="20"/>
                </w:rPr>
                <w:t>getAdmCenter</w:t>
              </w:r>
            </w:hyperlink>
            <w:r w:rsidRPr="00AA1093">
              <w:rPr>
                <w:rStyle w:val="HTML"/>
                <w:sz w:val="20"/>
                <w:szCs w:val="20"/>
              </w:rPr>
              <w:t>(</w:t>
            </w:r>
            <w:r w:rsidR="000E389A" w:rsidRPr="00AA1093">
              <w:rPr>
                <w:rFonts w:hint="eastAsia"/>
                <w:sz w:val="20"/>
                <w:szCs w:val="20"/>
              </w:rPr>
              <w:t xml:space="preserve">DTAAA001 </w:t>
            </w:r>
            <w:r w:rsidR="000E389A" w:rsidRPr="00AA1093">
              <w:rPr>
                <w:rFonts w:hint="eastAsia"/>
                <w:sz w:val="20"/>
                <w:szCs w:val="20"/>
              </w:rPr>
              <w:t>受理單位</w:t>
            </w:r>
            <w:r w:rsidRPr="00AA1093">
              <w:rPr>
                <w:rStyle w:val="HTML"/>
                <w:sz w:val="20"/>
                <w:szCs w:val="20"/>
              </w:rPr>
              <w:t>)</w:t>
            </w:r>
            <w:r w:rsidRPr="00AA1093">
              <w:rPr>
                <w:sz w:val="20"/>
                <w:szCs w:val="20"/>
              </w:rPr>
              <w:t xml:space="preserve">     </w:t>
            </w:r>
          </w:p>
        </w:tc>
      </w:tr>
    </w:tbl>
    <w:p w:rsidR="00D10930" w:rsidRPr="00AA1093" w:rsidRDefault="00D10930" w:rsidP="00D1093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AA1093">
        <w:rPr>
          <w:rFonts w:hint="eastAsia"/>
          <w:lang w:eastAsia="zh-TW"/>
        </w:rPr>
        <w:t>若無錯誤發生，顯示</w:t>
      </w:r>
      <w:r w:rsidRPr="00AA1093">
        <w:rPr>
          <w:rFonts w:hint="eastAsia"/>
          <w:lang w:eastAsia="zh-TW"/>
        </w:rPr>
        <w:t xml:space="preserve"> </w:t>
      </w:r>
      <w:r w:rsidRPr="00AA1093">
        <w:rPr>
          <w:lang w:eastAsia="zh-TW"/>
        </w:rPr>
        <w:t>‘</w:t>
      </w:r>
      <w:r w:rsidRPr="00AA1093">
        <w:rPr>
          <w:rFonts w:hint="eastAsia"/>
          <w:lang w:eastAsia="zh-TW"/>
        </w:rPr>
        <w:t>案件重起完成</w:t>
      </w:r>
      <w:r w:rsidRPr="00AA1093">
        <w:rPr>
          <w:lang w:eastAsia="zh-TW"/>
        </w:rPr>
        <w:t>’</w:t>
      </w:r>
      <w:r w:rsidRPr="00AA1093">
        <w:rPr>
          <w:rFonts w:hint="eastAsia"/>
          <w:lang w:eastAsia="zh-TW"/>
        </w:rPr>
        <w:t>。</w:t>
      </w:r>
    </w:p>
    <w:p w:rsidR="00865346" w:rsidRPr="00AA1093" w:rsidRDefault="00865346" w:rsidP="00D10930">
      <w:pPr>
        <w:pStyle w:val="Tabletext"/>
        <w:keepLines w:val="0"/>
        <w:spacing w:after="0" w:line="240" w:lineRule="auto"/>
        <w:ind w:left="1276"/>
        <w:rPr>
          <w:rFonts w:hint="eastAsia"/>
          <w:lang w:eastAsia="zh-TW"/>
        </w:rPr>
      </w:pPr>
    </w:p>
    <w:p w:rsidR="001469DB" w:rsidRPr="00AA1093" w:rsidRDefault="001469DB" w:rsidP="001469DB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lang w:eastAsia="zh-TW"/>
        </w:rPr>
      </w:pPr>
      <w:r w:rsidRPr="00AA1093">
        <w:rPr>
          <w:rFonts w:hint="eastAsia"/>
          <w:b/>
          <w:bCs/>
          <w:lang w:eastAsia="zh-TW"/>
        </w:rPr>
        <w:t>案件不重算延滯息</w:t>
      </w:r>
    </w:p>
    <w:p w:rsidR="001469DB" w:rsidRPr="00AA1093" w:rsidRDefault="001469DB" w:rsidP="001469DB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AA1093">
        <w:rPr>
          <w:rFonts w:hint="eastAsia"/>
          <w:lang w:eastAsia="zh-TW"/>
        </w:rPr>
        <w:lastRenderedPageBreak/>
        <w:t>檢核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1469DB" w:rsidRPr="00AA1093" w:rsidTr="00734FD6">
        <w:tc>
          <w:tcPr>
            <w:tcW w:w="720" w:type="dxa"/>
          </w:tcPr>
          <w:p w:rsidR="001469DB" w:rsidRPr="00AA1093" w:rsidRDefault="001469DB" w:rsidP="00734FD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AA1093"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1469DB" w:rsidRPr="00AA1093" w:rsidRDefault="001469DB" w:rsidP="00734FD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AA1093"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1469DB" w:rsidRPr="00AA1093" w:rsidRDefault="001469DB" w:rsidP="00734FD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AA1093"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1469DB" w:rsidRPr="00AA1093" w:rsidTr="00734FD6">
        <w:tc>
          <w:tcPr>
            <w:tcW w:w="720" w:type="dxa"/>
          </w:tcPr>
          <w:p w:rsidR="001469DB" w:rsidRPr="00AA1093" w:rsidRDefault="001469DB" w:rsidP="00AA1093">
            <w:pPr>
              <w:pStyle w:val="Tabletext"/>
              <w:keepLines w:val="0"/>
              <w:numPr>
                <w:ilvl w:val="0"/>
                <w:numId w:val="22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1469DB" w:rsidRPr="00AA1093" w:rsidRDefault="001469DB" w:rsidP="00734FD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AA1093">
              <w:rPr>
                <w:rFonts w:hint="eastAsia"/>
                <w:bCs/>
                <w:lang w:eastAsia="zh-TW"/>
              </w:rPr>
              <w:t>受理編號需為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4"/>
                <w:attr w:name="UnitName" w:val="碼"/>
              </w:smartTagPr>
              <w:r w:rsidRPr="00AA1093">
                <w:rPr>
                  <w:rFonts w:hint="eastAsia"/>
                  <w:bCs/>
                  <w:lang w:eastAsia="zh-TW"/>
                </w:rPr>
                <w:t>14</w:t>
              </w:r>
              <w:r w:rsidRPr="00AA1093">
                <w:rPr>
                  <w:rFonts w:hint="eastAsia"/>
                  <w:bCs/>
                  <w:lang w:eastAsia="zh-TW"/>
                </w:rPr>
                <w:t>碼</w:t>
              </w:r>
            </w:smartTag>
          </w:p>
        </w:tc>
        <w:tc>
          <w:tcPr>
            <w:tcW w:w="3320" w:type="dxa"/>
          </w:tcPr>
          <w:p w:rsidR="001469DB" w:rsidRPr="00AA1093" w:rsidRDefault="001469DB" w:rsidP="00734FD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AA1093">
              <w:rPr>
                <w:rFonts w:hint="eastAsia"/>
                <w:bCs/>
                <w:lang w:eastAsia="zh-TW"/>
              </w:rPr>
              <w:t>請輸入正確受理編號</w:t>
            </w:r>
          </w:p>
        </w:tc>
      </w:tr>
    </w:tbl>
    <w:p w:rsidR="001469DB" w:rsidRPr="00AA1093" w:rsidRDefault="001469DB" w:rsidP="001469DB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AA1093">
        <w:rPr>
          <w:rFonts w:hint="eastAsia"/>
          <w:lang w:eastAsia="zh-TW"/>
        </w:rPr>
        <w:t>說明</w:t>
      </w:r>
    </w:p>
    <w:p w:rsidR="001469DB" w:rsidRPr="00AA1093" w:rsidRDefault="001469DB" w:rsidP="001469D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AA1093">
        <w:rPr>
          <w:rFonts w:hint="eastAsia"/>
          <w:kern w:val="2"/>
          <w:szCs w:val="24"/>
          <w:lang w:eastAsia="zh-TW"/>
        </w:rPr>
        <w:t>讀取</w:t>
      </w:r>
      <w:r w:rsidRPr="00AA1093">
        <w:rPr>
          <w:rFonts w:hint="eastAsia"/>
          <w:kern w:val="2"/>
          <w:szCs w:val="24"/>
          <w:lang w:eastAsia="zh-TW"/>
        </w:rPr>
        <w:t xml:space="preserve">DTAAA001 </w:t>
      </w:r>
      <w:r w:rsidRPr="00AA1093">
        <w:rPr>
          <w:rFonts w:hint="eastAsia"/>
          <w:kern w:val="2"/>
          <w:szCs w:val="24"/>
          <w:lang w:eastAsia="zh-TW"/>
        </w:rPr>
        <w:t>理賠受理檔</w:t>
      </w:r>
      <w:r w:rsidRPr="00AA1093">
        <w:rPr>
          <w:rFonts w:hint="eastAsia"/>
          <w:kern w:val="2"/>
          <w:szCs w:val="24"/>
          <w:lang w:eastAsia="zh-TW"/>
        </w:rPr>
        <w:t xml:space="preserve">BY </w:t>
      </w:r>
      <w:r w:rsidRPr="00AA1093">
        <w:rPr>
          <w:rFonts w:hint="eastAsia"/>
          <w:kern w:val="2"/>
          <w:szCs w:val="24"/>
          <w:lang w:eastAsia="zh-TW"/>
        </w:rPr>
        <w:t>受理編號</w:t>
      </w:r>
    </w:p>
    <w:p w:rsidR="001469DB" w:rsidRPr="00AA1093" w:rsidRDefault="001469DB" w:rsidP="001469D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AA1093">
        <w:rPr>
          <w:rFonts w:hint="eastAsia"/>
          <w:kern w:val="2"/>
          <w:szCs w:val="24"/>
          <w:lang w:eastAsia="zh-TW"/>
        </w:rPr>
        <w:t>IF NOT FND</w:t>
      </w:r>
      <w:r w:rsidRPr="00AA1093">
        <w:rPr>
          <w:rFonts w:hint="eastAsia"/>
          <w:kern w:val="2"/>
          <w:szCs w:val="24"/>
          <w:lang w:eastAsia="zh-TW"/>
        </w:rPr>
        <w:t>，顯示查無相關資料，</w:t>
      </w:r>
      <w:r w:rsidRPr="00AA1093">
        <w:rPr>
          <w:rFonts w:hint="eastAsia"/>
          <w:kern w:val="2"/>
          <w:szCs w:val="24"/>
          <w:lang w:eastAsia="zh-TW"/>
        </w:rPr>
        <w:t>RETURN</w:t>
      </w:r>
      <w:r w:rsidRPr="00AA1093">
        <w:rPr>
          <w:rFonts w:hint="eastAsia"/>
          <w:kern w:val="2"/>
          <w:szCs w:val="24"/>
          <w:lang w:eastAsia="zh-TW"/>
        </w:rPr>
        <w:t>。</w:t>
      </w:r>
    </w:p>
    <w:p w:rsidR="001469DB" w:rsidRPr="00AA1093" w:rsidRDefault="001469DB" w:rsidP="001469D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AA1093">
        <w:rPr>
          <w:rFonts w:hint="eastAsia"/>
          <w:lang w:eastAsia="zh-TW"/>
        </w:rPr>
        <w:t>IF  FND</w:t>
      </w:r>
      <w:r w:rsidRPr="00AA1093">
        <w:rPr>
          <w:rFonts w:hint="eastAsia"/>
          <w:lang w:eastAsia="zh-TW"/>
        </w:rPr>
        <w:t>：</w:t>
      </w:r>
    </w:p>
    <w:p w:rsidR="001469DB" w:rsidRPr="00AA1093" w:rsidRDefault="001469DB" w:rsidP="001469DB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AA1093">
        <w:rPr>
          <w:rFonts w:hint="eastAsia"/>
          <w:lang w:eastAsia="zh-TW"/>
        </w:rPr>
        <w:t>檢查受理進度是否為</w:t>
      </w:r>
      <w:r w:rsidRPr="00AA1093">
        <w:rPr>
          <w:rFonts w:hint="eastAsia"/>
          <w:lang w:eastAsia="zh-TW"/>
        </w:rPr>
        <w:t xml:space="preserve"> </w:t>
      </w:r>
      <w:r w:rsidR="00734FD6" w:rsidRPr="00AA1093">
        <w:rPr>
          <w:rFonts w:hint="eastAsia"/>
          <w:lang w:eastAsia="zh-TW"/>
        </w:rPr>
        <w:t>44 (</w:t>
      </w:r>
      <w:r w:rsidR="00734FD6" w:rsidRPr="00AA1093">
        <w:rPr>
          <w:rFonts w:hint="eastAsia"/>
          <w:lang w:eastAsia="zh-TW"/>
        </w:rPr>
        <w:t>簽擬完成</w:t>
      </w:r>
      <w:r w:rsidR="00734FD6" w:rsidRPr="00AA1093">
        <w:rPr>
          <w:rFonts w:hint="eastAsia"/>
          <w:lang w:eastAsia="zh-TW"/>
        </w:rPr>
        <w:t>)</w:t>
      </w:r>
      <w:r w:rsidRPr="00AA1093">
        <w:rPr>
          <w:rFonts w:hint="eastAsia"/>
          <w:lang w:eastAsia="zh-TW"/>
        </w:rPr>
        <w:t>。</w:t>
      </w:r>
    </w:p>
    <w:p w:rsidR="00734FD6" w:rsidRPr="00AA1093" w:rsidRDefault="001469DB" w:rsidP="00AA109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AA1093">
        <w:rPr>
          <w:rFonts w:hint="eastAsia"/>
          <w:lang w:eastAsia="zh-TW"/>
        </w:rPr>
        <w:t xml:space="preserve">IF </w:t>
      </w:r>
      <w:r w:rsidRPr="00AA1093">
        <w:rPr>
          <w:rFonts w:hint="eastAsia"/>
          <w:lang w:eastAsia="zh-TW"/>
        </w:rPr>
        <w:t>不相同：</w:t>
      </w:r>
    </w:p>
    <w:p w:rsidR="001469DB" w:rsidRPr="00AA1093" w:rsidRDefault="00734FD6" w:rsidP="00F139AD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lang w:eastAsia="zh-TW"/>
        </w:rPr>
      </w:pPr>
      <w:r w:rsidRPr="00AA1093">
        <w:rPr>
          <w:rFonts w:hint="eastAsia"/>
          <w:lang w:eastAsia="zh-TW"/>
        </w:rPr>
        <w:t>回傳訊息：理賠受理檔進度有誤，應為</w:t>
      </w:r>
      <w:r w:rsidRPr="00AA1093">
        <w:rPr>
          <w:rFonts w:hint="eastAsia"/>
          <w:lang w:eastAsia="zh-TW"/>
        </w:rPr>
        <w:t>44</w:t>
      </w:r>
      <w:r w:rsidRPr="00AA1093">
        <w:rPr>
          <w:rFonts w:hint="eastAsia"/>
          <w:lang w:eastAsia="zh-TW"/>
        </w:rPr>
        <w:t>，目前為</w:t>
      </w:r>
      <w:r w:rsidRPr="00AA1093">
        <w:rPr>
          <w:rFonts w:hint="eastAsia"/>
          <w:lang w:eastAsia="zh-TW"/>
        </w:rPr>
        <w:t>+$DTAAA001.</w:t>
      </w:r>
      <w:r w:rsidRPr="00AA1093">
        <w:rPr>
          <w:rFonts w:hint="eastAsia"/>
          <w:lang w:eastAsia="zh-TW"/>
        </w:rPr>
        <w:t>受理進度。</w:t>
      </w:r>
      <w:r w:rsidRPr="00AA1093">
        <w:rPr>
          <w:rFonts w:hint="eastAsia"/>
          <w:lang w:eastAsia="zh-TW"/>
        </w:rPr>
        <w:t xml:space="preserve"> </w:t>
      </w:r>
    </w:p>
    <w:p w:rsidR="001469DB" w:rsidRPr="00AA1093" w:rsidRDefault="00734FD6" w:rsidP="001469D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AA1093">
        <w:rPr>
          <w:rFonts w:hint="eastAsia"/>
          <w:lang w:eastAsia="zh-TW"/>
        </w:rPr>
        <w:t>更新</w:t>
      </w:r>
      <w:r w:rsidR="001469DB" w:rsidRPr="00AA1093">
        <w:rPr>
          <w:rFonts w:hint="eastAsia"/>
          <w:lang w:eastAsia="zh-TW"/>
        </w:rPr>
        <w:t>DTAAA0</w:t>
      </w:r>
      <w:r w:rsidR="0040685A">
        <w:rPr>
          <w:lang w:eastAsia="zh-TW"/>
        </w:rPr>
        <w:t>01.</w:t>
      </w:r>
      <w:r w:rsidRPr="00AA1093">
        <w:rPr>
          <w:rFonts w:hint="eastAsia"/>
          <w:lang w:eastAsia="zh-TW"/>
        </w:rPr>
        <w:t xml:space="preserve"> </w:t>
      </w:r>
      <w:r w:rsidRPr="00AA1093">
        <w:rPr>
          <w:rFonts w:hint="eastAsia"/>
          <w:lang w:eastAsia="zh-TW"/>
        </w:rPr>
        <w:t>受理進度為</w:t>
      </w:r>
      <w:r w:rsidRPr="00AA1093">
        <w:rPr>
          <w:rFonts w:hint="eastAsia"/>
          <w:lang w:eastAsia="zh-TW"/>
        </w:rPr>
        <w:t>50</w:t>
      </w:r>
      <w:r w:rsidR="001469DB" w:rsidRPr="00AA1093">
        <w:rPr>
          <w:rFonts w:hint="eastAsia"/>
          <w:lang w:eastAsia="zh-TW"/>
        </w:rPr>
        <w:t xml:space="preserve"> By </w:t>
      </w:r>
      <w:r w:rsidR="001469DB" w:rsidRPr="00AA1093">
        <w:rPr>
          <w:rFonts w:hint="eastAsia"/>
          <w:lang w:eastAsia="zh-TW"/>
        </w:rPr>
        <w:t>受理編號。</w:t>
      </w:r>
    </w:p>
    <w:p w:rsidR="001469DB" w:rsidRPr="00AA1093" w:rsidRDefault="001469DB" w:rsidP="001469D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AA1093">
        <w:rPr>
          <w:rFonts w:hint="eastAsia"/>
          <w:lang w:eastAsia="zh-TW"/>
        </w:rPr>
        <w:t>若無錯誤發生，顯示</w:t>
      </w:r>
      <w:r w:rsidRPr="00AA1093">
        <w:rPr>
          <w:rFonts w:hint="eastAsia"/>
          <w:lang w:eastAsia="zh-TW"/>
        </w:rPr>
        <w:t xml:space="preserve"> </w:t>
      </w:r>
      <w:r w:rsidRPr="00AA1093">
        <w:rPr>
          <w:lang w:eastAsia="zh-TW"/>
        </w:rPr>
        <w:t>‘</w:t>
      </w:r>
      <w:r w:rsidRPr="00AA1093">
        <w:rPr>
          <w:rFonts w:hint="eastAsia"/>
          <w:lang w:eastAsia="zh-TW"/>
        </w:rPr>
        <w:t>案件</w:t>
      </w:r>
      <w:r w:rsidR="00734FD6" w:rsidRPr="00AA1093">
        <w:rPr>
          <w:rFonts w:hint="eastAsia"/>
          <w:lang w:eastAsia="zh-TW"/>
        </w:rPr>
        <w:t>不重算延滯息</w:t>
      </w:r>
      <w:r w:rsidRPr="00AA1093">
        <w:rPr>
          <w:rFonts w:hint="eastAsia"/>
          <w:lang w:eastAsia="zh-TW"/>
        </w:rPr>
        <w:t>完成</w:t>
      </w:r>
      <w:r w:rsidRPr="00AA1093">
        <w:rPr>
          <w:lang w:eastAsia="zh-TW"/>
        </w:rPr>
        <w:t>’</w:t>
      </w:r>
      <w:r w:rsidRPr="00AA1093">
        <w:rPr>
          <w:rFonts w:hint="eastAsia"/>
          <w:lang w:eastAsia="zh-TW"/>
        </w:rPr>
        <w:t>。</w:t>
      </w:r>
    </w:p>
    <w:p w:rsidR="001469DB" w:rsidRPr="00AA1093" w:rsidRDefault="001469DB" w:rsidP="00D10930">
      <w:pPr>
        <w:pStyle w:val="Tabletext"/>
        <w:keepLines w:val="0"/>
        <w:spacing w:after="0" w:line="240" w:lineRule="auto"/>
        <w:ind w:left="1276"/>
        <w:rPr>
          <w:rFonts w:hint="eastAsia"/>
          <w:lang w:eastAsia="zh-TW"/>
        </w:rPr>
      </w:pPr>
    </w:p>
    <w:sectPr w:rsidR="001469DB" w:rsidRPr="00AA109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3FD8" w:rsidRDefault="00EE3FD8" w:rsidP="00F139AD">
      <w:r>
        <w:separator/>
      </w:r>
    </w:p>
  </w:endnote>
  <w:endnote w:type="continuationSeparator" w:id="0">
    <w:p w:rsidR="00EE3FD8" w:rsidRDefault="00EE3FD8" w:rsidP="00F13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3FD8" w:rsidRDefault="00EE3FD8" w:rsidP="00F139AD">
      <w:r>
        <w:separator/>
      </w:r>
    </w:p>
  </w:footnote>
  <w:footnote w:type="continuationSeparator" w:id="0">
    <w:p w:rsidR="00EE3FD8" w:rsidRDefault="00EE3FD8" w:rsidP="00F139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3A04140"/>
    <w:multiLevelType w:val="hybridMultilevel"/>
    <w:tmpl w:val="CAC47E48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3E4F24AE"/>
    <w:multiLevelType w:val="hybridMultilevel"/>
    <w:tmpl w:val="CAC47E48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3FA025C1"/>
    <w:multiLevelType w:val="hybridMultilevel"/>
    <w:tmpl w:val="1C90061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DB5611B"/>
    <w:multiLevelType w:val="hybridMultilevel"/>
    <w:tmpl w:val="ED7A0838"/>
    <w:lvl w:ilvl="0" w:tplc="39B8A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19"/>
  </w:num>
  <w:num w:numId="5">
    <w:abstractNumId w:val="17"/>
  </w:num>
  <w:num w:numId="6">
    <w:abstractNumId w:val="7"/>
  </w:num>
  <w:num w:numId="7">
    <w:abstractNumId w:val="3"/>
  </w:num>
  <w:num w:numId="8">
    <w:abstractNumId w:val="20"/>
  </w:num>
  <w:num w:numId="9">
    <w:abstractNumId w:val="0"/>
  </w:num>
  <w:num w:numId="10">
    <w:abstractNumId w:val="22"/>
  </w:num>
  <w:num w:numId="11">
    <w:abstractNumId w:val="21"/>
  </w:num>
  <w:num w:numId="12">
    <w:abstractNumId w:val="1"/>
  </w:num>
  <w:num w:numId="13">
    <w:abstractNumId w:val="18"/>
  </w:num>
  <w:num w:numId="14">
    <w:abstractNumId w:val="6"/>
  </w:num>
  <w:num w:numId="15">
    <w:abstractNumId w:val="13"/>
  </w:num>
  <w:num w:numId="16">
    <w:abstractNumId w:val="4"/>
  </w:num>
  <w:num w:numId="17">
    <w:abstractNumId w:val="16"/>
  </w:num>
  <w:num w:numId="18">
    <w:abstractNumId w:val="15"/>
  </w:num>
  <w:num w:numId="19">
    <w:abstractNumId w:val="12"/>
  </w:num>
  <w:num w:numId="20">
    <w:abstractNumId w:val="5"/>
  </w:num>
  <w:num w:numId="21">
    <w:abstractNumId w:val="10"/>
  </w:num>
  <w:num w:numId="22">
    <w:abstractNumId w:val="9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0606D"/>
    <w:rsid w:val="000231E4"/>
    <w:rsid w:val="00026FEA"/>
    <w:rsid w:val="0004402D"/>
    <w:rsid w:val="00047FB1"/>
    <w:rsid w:val="000637E5"/>
    <w:rsid w:val="00070689"/>
    <w:rsid w:val="0007575E"/>
    <w:rsid w:val="00081F0F"/>
    <w:rsid w:val="00082FB3"/>
    <w:rsid w:val="000950DA"/>
    <w:rsid w:val="000B2B6C"/>
    <w:rsid w:val="000D6215"/>
    <w:rsid w:val="000D7FDE"/>
    <w:rsid w:val="000E389A"/>
    <w:rsid w:val="000E58E3"/>
    <w:rsid w:val="000F3772"/>
    <w:rsid w:val="00101DD2"/>
    <w:rsid w:val="00116753"/>
    <w:rsid w:val="00120E72"/>
    <w:rsid w:val="00132718"/>
    <w:rsid w:val="001469DB"/>
    <w:rsid w:val="001667C7"/>
    <w:rsid w:val="00170500"/>
    <w:rsid w:val="001872D8"/>
    <w:rsid w:val="00187369"/>
    <w:rsid w:val="001B350E"/>
    <w:rsid w:val="001C5CE0"/>
    <w:rsid w:val="001D0598"/>
    <w:rsid w:val="001D1238"/>
    <w:rsid w:val="001F2A03"/>
    <w:rsid w:val="00212685"/>
    <w:rsid w:val="00214A90"/>
    <w:rsid w:val="00234C3F"/>
    <w:rsid w:val="00236985"/>
    <w:rsid w:val="0023751E"/>
    <w:rsid w:val="00237C3F"/>
    <w:rsid w:val="00245CF4"/>
    <w:rsid w:val="00260078"/>
    <w:rsid w:val="002737E3"/>
    <w:rsid w:val="0027724D"/>
    <w:rsid w:val="00280570"/>
    <w:rsid w:val="00285F8E"/>
    <w:rsid w:val="002868CE"/>
    <w:rsid w:val="002A60B0"/>
    <w:rsid w:val="002F24D5"/>
    <w:rsid w:val="002F258F"/>
    <w:rsid w:val="003001AC"/>
    <w:rsid w:val="00302686"/>
    <w:rsid w:val="003143FF"/>
    <w:rsid w:val="0033124C"/>
    <w:rsid w:val="0034569E"/>
    <w:rsid w:val="0035207B"/>
    <w:rsid w:val="003633F9"/>
    <w:rsid w:val="00391CF8"/>
    <w:rsid w:val="003A545C"/>
    <w:rsid w:val="003A6A03"/>
    <w:rsid w:val="003B256E"/>
    <w:rsid w:val="003B47FC"/>
    <w:rsid w:val="003C2B7F"/>
    <w:rsid w:val="003E57B7"/>
    <w:rsid w:val="003E6911"/>
    <w:rsid w:val="00402183"/>
    <w:rsid w:val="0040617B"/>
    <w:rsid w:val="0040685A"/>
    <w:rsid w:val="00435785"/>
    <w:rsid w:val="00436155"/>
    <w:rsid w:val="004619F6"/>
    <w:rsid w:val="00462CD4"/>
    <w:rsid w:val="0047106B"/>
    <w:rsid w:val="00472A1D"/>
    <w:rsid w:val="0048237D"/>
    <w:rsid w:val="004823C3"/>
    <w:rsid w:val="00484313"/>
    <w:rsid w:val="0048564F"/>
    <w:rsid w:val="00487409"/>
    <w:rsid w:val="004B6C5F"/>
    <w:rsid w:val="004C2E14"/>
    <w:rsid w:val="004C732B"/>
    <w:rsid w:val="004D5819"/>
    <w:rsid w:val="004E0576"/>
    <w:rsid w:val="004F09C0"/>
    <w:rsid w:val="004F590B"/>
    <w:rsid w:val="00507194"/>
    <w:rsid w:val="00516B0E"/>
    <w:rsid w:val="00532D8C"/>
    <w:rsid w:val="00556992"/>
    <w:rsid w:val="00564D73"/>
    <w:rsid w:val="0058351A"/>
    <w:rsid w:val="005A14EB"/>
    <w:rsid w:val="005B3FB8"/>
    <w:rsid w:val="005B7524"/>
    <w:rsid w:val="005C3815"/>
    <w:rsid w:val="005D062B"/>
    <w:rsid w:val="005D2503"/>
    <w:rsid w:val="006137F7"/>
    <w:rsid w:val="00617108"/>
    <w:rsid w:val="006268AC"/>
    <w:rsid w:val="00637333"/>
    <w:rsid w:val="00645303"/>
    <w:rsid w:val="006535B2"/>
    <w:rsid w:val="00657D8A"/>
    <w:rsid w:val="00674D0D"/>
    <w:rsid w:val="00681D21"/>
    <w:rsid w:val="00684946"/>
    <w:rsid w:val="00686716"/>
    <w:rsid w:val="00693ED8"/>
    <w:rsid w:val="006B5620"/>
    <w:rsid w:val="006C36E0"/>
    <w:rsid w:val="006D7F3F"/>
    <w:rsid w:val="0071761C"/>
    <w:rsid w:val="00725A0C"/>
    <w:rsid w:val="007260C0"/>
    <w:rsid w:val="00727027"/>
    <w:rsid w:val="007306EC"/>
    <w:rsid w:val="00733009"/>
    <w:rsid w:val="00734FD6"/>
    <w:rsid w:val="00742E87"/>
    <w:rsid w:val="00750BB0"/>
    <w:rsid w:val="00751660"/>
    <w:rsid w:val="0075178B"/>
    <w:rsid w:val="007571ED"/>
    <w:rsid w:val="007644C9"/>
    <w:rsid w:val="00772BF7"/>
    <w:rsid w:val="007826D2"/>
    <w:rsid w:val="00784128"/>
    <w:rsid w:val="007A0DEA"/>
    <w:rsid w:val="007A758D"/>
    <w:rsid w:val="007B3FE9"/>
    <w:rsid w:val="007B56BA"/>
    <w:rsid w:val="007C098B"/>
    <w:rsid w:val="007D1E94"/>
    <w:rsid w:val="007D3290"/>
    <w:rsid w:val="007D5830"/>
    <w:rsid w:val="007D7C58"/>
    <w:rsid w:val="007E531F"/>
    <w:rsid w:val="0081315D"/>
    <w:rsid w:val="00822ABC"/>
    <w:rsid w:val="00834BA6"/>
    <w:rsid w:val="00837CE0"/>
    <w:rsid w:val="008404C7"/>
    <w:rsid w:val="00840CB8"/>
    <w:rsid w:val="008504F8"/>
    <w:rsid w:val="00865346"/>
    <w:rsid w:val="00870A8E"/>
    <w:rsid w:val="0087748A"/>
    <w:rsid w:val="008960D1"/>
    <w:rsid w:val="008D7DAC"/>
    <w:rsid w:val="008E1E82"/>
    <w:rsid w:val="008E7D8F"/>
    <w:rsid w:val="008F6A3E"/>
    <w:rsid w:val="009049D4"/>
    <w:rsid w:val="00911D73"/>
    <w:rsid w:val="00912B00"/>
    <w:rsid w:val="00930A38"/>
    <w:rsid w:val="00932756"/>
    <w:rsid w:val="00932FC7"/>
    <w:rsid w:val="009369FB"/>
    <w:rsid w:val="00937AA7"/>
    <w:rsid w:val="009402F3"/>
    <w:rsid w:val="00950058"/>
    <w:rsid w:val="009751A4"/>
    <w:rsid w:val="00986CD3"/>
    <w:rsid w:val="00994FC0"/>
    <w:rsid w:val="009B055F"/>
    <w:rsid w:val="009B3B73"/>
    <w:rsid w:val="009B4663"/>
    <w:rsid w:val="009D2954"/>
    <w:rsid w:val="00A010F8"/>
    <w:rsid w:val="00A06EF1"/>
    <w:rsid w:val="00A15AE6"/>
    <w:rsid w:val="00A23753"/>
    <w:rsid w:val="00A31187"/>
    <w:rsid w:val="00A728BB"/>
    <w:rsid w:val="00A773B1"/>
    <w:rsid w:val="00A96156"/>
    <w:rsid w:val="00AA1093"/>
    <w:rsid w:val="00AA298E"/>
    <w:rsid w:val="00AA7751"/>
    <w:rsid w:val="00AB4A97"/>
    <w:rsid w:val="00AC058E"/>
    <w:rsid w:val="00AC44F0"/>
    <w:rsid w:val="00AD2751"/>
    <w:rsid w:val="00AE4BBD"/>
    <w:rsid w:val="00AF477C"/>
    <w:rsid w:val="00B10478"/>
    <w:rsid w:val="00B22BFC"/>
    <w:rsid w:val="00B2398C"/>
    <w:rsid w:val="00B41DC2"/>
    <w:rsid w:val="00B60F82"/>
    <w:rsid w:val="00B61C73"/>
    <w:rsid w:val="00B72A02"/>
    <w:rsid w:val="00B74CB1"/>
    <w:rsid w:val="00B77E6C"/>
    <w:rsid w:val="00BC7FFE"/>
    <w:rsid w:val="00BE1857"/>
    <w:rsid w:val="00BE506C"/>
    <w:rsid w:val="00BF0F90"/>
    <w:rsid w:val="00BF280C"/>
    <w:rsid w:val="00C24A95"/>
    <w:rsid w:val="00C3025A"/>
    <w:rsid w:val="00C318BC"/>
    <w:rsid w:val="00C51F84"/>
    <w:rsid w:val="00C54426"/>
    <w:rsid w:val="00C70352"/>
    <w:rsid w:val="00C757E4"/>
    <w:rsid w:val="00C92DA2"/>
    <w:rsid w:val="00C9460D"/>
    <w:rsid w:val="00CA6ED1"/>
    <w:rsid w:val="00CB25A4"/>
    <w:rsid w:val="00CB3658"/>
    <w:rsid w:val="00CB7F06"/>
    <w:rsid w:val="00CD0ADA"/>
    <w:rsid w:val="00CD1AA8"/>
    <w:rsid w:val="00CE3EFF"/>
    <w:rsid w:val="00D0481F"/>
    <w:rsid w:val="00D10930"/>
    <w:rsid w:val="00D13D3C"/>
    <w:rsid w:val="00D202E5"/>
    <w:rsid w:val="00D22252"/>
    <w:rsid w:val="00D23912"/>
    <w:rsid w:val="00D25907"/>
    <w:rsid w:val="00D32083"/>
    <w:rsid w:val="00D35BD3"/>
    <w:rsid w:val="00D43CDC"/>
    <w:rsid w:val="00D54B1C"/>
    <w:rsid w:val="00D55572"/>
    <w:rsid w:val="00D656AA"/>
    <w:rsid w:val="00DA308A"/>
    <w:rsid w:val="00DA6C1D"/>
    <w:rsid w:val="00DB34AB"/>
    <w:rsid w:val="00DE129A"/>
    <w:rsid w:val="00DE4C46"/>
    <w:rsid w:val="00E04471"/>
    <w:rsid w:val="00E07266"/>
    <w:rsid w:val="00E12546"/>
    <w:rsid w:val="00E167F2"/>
    <w:rsid w:val="00E204D7"/>
    <w:rsid w:val="00E221CE"/>
    <w:rsid w:val="00E254E1"/>
    <w:rsid w:val="00E51EB7"/>
    <w:rsid w:val="00E66841"/>
    <w:rsid w:val="00E8020D"/>
    <w:rsid w:val="00EA40BC"/>
    <w:rsid w:val="00EA71C2"/>
    <w:rsid w:val="00EC7787"/>
    <w:rsid w:val="00ED0498"/>
    <w:rsid w:val="00EE1BD5"/>
    <w:rsid w:val="00EE3FD8"/>
    <w:rsid w:val="00EE55DE"/>
    <w:rsid w:val="00F04AD3"/>
    <w:rsid w:val="00F0594A"/>
    <w:rsid w:val="00F139AD"/>
    <w:rsid w:val="00F418D3"/>
    <w:rsid w:val="00F44BDE"/>
    <w:rsid w:val="00F47751"/>
    <w:rsid w:val="00F620E5"/>
    <w:rsid w:val="00F750A4"/>
    <w:rsid w:val="00F77DDA"/>
    <w:rsid w:val="00F862D3"/>
    <w:rsid w:val="00F874E2"/>
    <w:rsid w:val="00FB17D8"/>
    <w:rsid w:val="00FD7C5E"/>
    <w:rsid w:val="00FF0951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B3A4AEC-7F9F-4D9C-B8BE-1BC63503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semiHidden/>
    <w:rsid w:val="00870A8E"/>
    <w:rPr>
      <w:sz w:val="18"/>
      <w:szCs w:val="18"/>
    </w:rPr>
  </w:style>
  <w:style w:type="character" w:styleId="a6">
    <w:name w:val="Strong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uiPriority w:val="99"/>
    <w:rsid w:val="004C732B"/>
    <w:rPr>
      <w:color w:val="0000FF"/>
      <w:u w:val="single"/>
    </w:rPr>
  </w:style>
  <w:style w:type="character" w:styleId="ab">
    <w:name w:val="FollowedHyperlink"/>
    <w:rsid w:val="00C318BC"/>
    <w:rPr>
      <w:color w:val="800080"/>
      <w:u w:val="single"/>
    </w:rPr>
  </w:style>
  <w:style w:type="paragraph" w:styleId="ac">
    <w:name w:val="header"/>
    <w:basedOn w:val="a"/>
    <w:link w:val="ad"/>
    <w:rsid w:val="00F139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rsid w:val="00F139AD"/>
  </w:style>
  <w:style w:type="paragraph" w:styleId="ae">
    <w:name w:val="footer"/>
    <w:basedOn w:val="a"/>
    <w:link w:val="af"/>
    <w:rsid w:val="00F139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F13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s90041at:8080/docs/CommonHR/com/cathay/common/hr/DivDat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3.cathaylife.com.tw/portal/eformJSP/SF02026/XCSF_CONT.jsp?FRMNO=02026&amp;REQSORTNO=1208130002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s90041at:8080/docs/CommonHR_client/cathay/common/hr/CommonHR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Links>
    <vt:vector size="18" baseType="variant">
      <vt:variant>
        <vt:i4>1638438</vt:i4>
      </vt:variant>
      <vt:variant>
        <vt:i4>6</vt:i4>
      </vt:variant>
      <vt:variant>
        <vt:i4>0</vt:i4>
      </vt:variant>
      <vt:variant>
        <vt:i4>5</vt:i4>
      </vt:variant>
      <vt:variant>
        <vt:lpwstr>http://ws90041at:8080/docs/CommonHR_client/cathay/common/hr/CommonHR.html</vt:lpwstr>
      </vt:variant>
      <vt:variant>
        <vt:lpwstr>getAdmCenter(java.lang.String)</vt:lpwstr>
      </vt:variant>
      <vt:variant>
        <vt:i4>7209005</vt:i4>
      </vt:variant>
      <vt:variant>
        <vt:i4>3</vt:i4>
      </vt:variant>
      <vt:variant>
        <vt:i4>0</vt:i4>
      </vt:variant>
      <vt:variant>
        <vt:i4>5</vt:i4>
      </vt:variant>
      <vt:variant>
        <vt:lpwstr>http://ws90041at:8080/docs/CommonHR/com/cathay/common/hr/DivData.html</vt:lpwstr>
      </vt:variant>
      <vt:variant>
        <vt:lpwstr>getDivMember(java.lang.String)</vt:lpwstr>
      </vt:variant>
      <vt:variant>
        <vt:i4>3735636</vt:i4>
      </vt:variant>
      <vt:variant>
        <vt:i4>0</vt:i4>
      </vt:variant>
      <vt:variant>
        <vt:i4>0</vt:i4>
      </vt:variant>
      <vt:variant>
        <vt:i4>5</vt:i4>
      </vt:variant>
      <vt:variant>
        <vt:lpwstr>https://w3.cathaylife.com.tw/portal/eformJSP/SF02026/XCSF_CONT.jsp?FRMNO=02026&amp;REQSORTNO=120813000288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