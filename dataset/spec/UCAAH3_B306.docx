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237FD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 w:hint="eastAsia"/>
                <w:b/>
                <w:lang w:eastAsia="zh-TW"/>
              </w:rPr>
            </w:pPr>
            <w:bookmarkStart w:id="0" w:name="_GoBack"/>
            <w:bookmarkEnd w:id="0"/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237FD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891F29">
            <w:pPr>
              <w:pStyle w:val="Tabletext"/>
              <w:rPr>
                <w:rFonts w:eastAsia="標楷體"/>
                <w:lang w:eastAsia="zh-TW"/>
              </w:rPr>
            </w:pPr>
            <w:smartTag w:uri="urn:schemas-microsoft-com:office:smarttags" w:element="chsdate">
              <w:smartTagPr>
                <w:attr w:name="Year" w:val="2010"/>
                <w:attr w:name="Month" w:val="3"/>
                <w:attr w:name="Day" w:val="11"/>
                <w:attr w:name="IsLunarDate" w:val="False"/>
                <w:attr w:name="IsROCDate" w:val="False"/>
              </w:smartTagPr>
              <w:r>
                <w:rPr>
                  <w:rFonts w:eastAsia="標楷體" w:hint="eastAsia"/>
                  <w:lang w:eastAsia="zh-TW"/>
                </w:rPr>
                <w:t>20</w:t>
              </w:r>
              <w:r w:rsidR="000D0F6E">
                <w:rPr>
                  <w:rFonts w:eastAsia="標楷體" w:hint="eastAsia"/>
                  <w:lang w:eastAsia="zh-TW"/>
                </w:rPr>
                <w:t>10</w:t>
              </w:r>
              <w:r>
                <w:rPr>
                  <w:rFonts w:eastAsia="標楷體" w:hint="eastAsia"/>
                  <w:lang w:eastAsia="zh-TW"/>
                </w:rPr>
                <w:t>/</w:t>
              </w:r>
              <w:r w:rsidR="000D0F6E">
                <w:rPr>
                  <w:rFonts w:eastAsia="標楷體" w:hint="eastAsia"/>
                  <w:lang w:eastAsia="zh-TW"/>
                </w:rPr>
                <w:t>03</w:t>
              </w:r>
              <w:r>
                <w:rPr>
                  <w:rFonts w:eastAsia="標楷體" w:hint="eastAsia"/>
                  <w:lang w:eastAsia="zh-TW"/>
                </w:rPr>
                <w:t>/</w:t>
              </w:r>
              <w:r w:rsidR="000D0F6E">
                <w:rPr>
                  <w:rFonts w:eastAsia="標楷體" w:hint="eastAsia"/>
                  <w:lang w:eastAsia="zh-TW"/>
                </w:rPr>
                <w:t>11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EA4694">
            <w:pPr>
              <w:pStyle w:val="Table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sanyi</w:t>
            </w:r>
          </w:p>
        </w:tc>
      </w:tr>
      <w:tr w:rsidR="00DB4006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006" w:rsidRDefault="00DB4006">
            <w:pPr>
              <w:pStyle w:val="Tabletext"/>
              <w:rPr>
                <w:rFonts w:eastAsia="標楷體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5"/>
                <w:attr w:name="Month" w:val="8"/>
                <w:attr w:name="Year" w:val="2010"/>
              </w:smartTagPr>
              <w:r>
                <w:rPr>
                  <w:rFonts w:eastAsia="標楷體" w:hint="eastAsia"/>
                  <w:lang w:eastAsia="zh-TW"/>
                </w:rPr>
                <w:t>2010/08/25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006" w:rsidRDefault="00DB4006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006" w:rsidRDefault="00DB4006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/>
                <w:lang w:eastAsia="zh-TW"/>
              </w:rPr>
              <w:t>M</w:t>
            </w:r>
            <w:r>
              <w:rPr>
                <w:rFonts w:eastAsia="標楷體" w:hint="eastAsia"/>
                <w:lang w:eastAsia="zh-TW"/>
              </w:rPr>
              <w:t>odify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006" w:rsidRDefault="00DB4006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S</w:t>
            </w:r>
            <w:r>
              <w:rPr>
                <w:rFonts w:hint="eastAsia"/>
                <w:lang w:eastAsia="zh-TW"/>
              </w:rPr>
              <w:t>anyi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7"/>
        <w:gridCol w:w="992"/>
        <w:gridCol w:w="4388"/>
        <w:gridCol w:w="1532"/>
        <w:gridCol w:w="2059"/>
        <w:tblGridChange w:id="1">
          <w:tblGrid>
            <w:gridCol w:w="1217"/>
            <w:gridCol w:w="992"/>
            <w:gridCol w:w="4388"/>
            <w:gridCol w:w="1532"/>
            <w:gridCol w:w="2059"/>
          </w:tblGrid>
        </w:tblGridChange>
      </w:tblGrid>
      <w:tr w:rsidR="00662009" w:rsidRPr="002A58AE" w:rsidTr="00026F53">
        <w:tc>
          <w:tcPr>
            <w:tcW w:w="1217" w:type="dxa"/>
          </w:tcPr>
          <w:p w:rsidR="00662009" w:rsidRPr="002A58AE" w:rsidRDefault="00662009" w:rsidP="0037259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992" w:type="dxa"/>
          </w:tcPr>
          <w:p w:rsidR="00662009" w:rsidRPr="002A58AE" w:rsidRDefault="00662009" w:rsidP="0037259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388" w:type="dxa"/>
          </w:tcPr>
          <w:p w:rsidR="00662009" w:rsidRPr="002A58AE" w:rsidRDefault="00662009" w:rsidP="0037259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32" w:type="dxa"/>
          </w:tcPr>
          <w:p w:rsidR="00662009" w:rsidRPr="002A58AE" w:rsidRDefault="00662009" w:rsidP="0037259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59" w:type="dxa"/>
          </w:tcPr>
          <w:p w:rsidR="00662009" w:rsidRPr="002A58AE" w:rsidRDefault="00662009" w:rsidP="0037259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662009" w:rsidRPr="002A58AE" w:rsidTr="00026F53">
        <w:tc>
          <w:tcPr>
            <w:tcW w:w="1217" w:type="dxa"/>
          </w:tcPr>
          <w:p w:rsidR="00662009" w:rsidRPr="002A58AE" w:rsidRDefault="00662009" w:rsidP="0066200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2014</w:t>
            </w: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09</w:t>
            </w: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17</w:t>
            </w:r>
          </w:p>
        </w:tc>
        <w:tc>
          <w:tcPr>
            <w:tcW w:w="992" w:type="dxa"/>
          </w:tcPr>
          <w:p w:rsidR="00662009" w:rsidRPr="002A58AE" w:rsidRDefault="00662009" w:rsidP="0037259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388" w:type="dxa"/>
          </w:tcPr>
          <w:p w:rsidR="00662009" w:rsidRPr="002A58AE" w:rsidRDefault="00662009" w:rsidP="00372598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新增不給付、預付金通知</w:t>
            </w:r>
          </w:p>
        </w:tc>
        <w:tc>
          <w:tcPr>
            <w:tcW w:w="1532" w:type="dxa"/>
          </w:tcPr>
          <w:p w:rsidR="00662009" w:rsidRPr="002A58AE" w:rsidRDefault="00662009" w:rsidP="0037259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2059" w:type="dxa"/>
          </w:tcPr>
          <w:p w:rsidR="00662009" w:rsidRPr="002A58AE" w:rsidRDefault="00662009" w:rsidP="0037259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140917000332</w:t>
            </w:r>
          </w:p>
        </w:tc>
      </w:tr>
      <w:tr w:rsidR="006A09E6" w:rsidTr="00026F53">
        <w:tc>
          <w:tcPr>
            <w:tcW w:w="1217" w:type="dxa"/>
          </w:tcPr>
          <w:p w:rsidR="006A09E6" w:rsidRDefault="006A09E6" w:rsidP="00DD15B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sz w:val="20"/>
                <w:szCs w:val="20"/>
              </w:rPr>
              <w:t>2015/1/22</w:t>
            </w:r>
          </w:p>
        </w:tc>
        <w:tc>
          <w:tcPr>
            <w:tcW w:w="992" w:type="dxa"/>
          </w:tcPr>
          <w:p w:rsidR="006A09E6" w:rsidRDefault="006A09E6" w:rsidP="00DD15B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</w:p>
        </w:tc>
        <w:tc>
          <w:tcPr>
            <w:tcW w:w="4388" w:type="dxa"/>
          </w:tcPr>
          <w:p w:rsidR="006A09E6" w:rsidRDefault="006A09E6" w:rsidP="00DD15BA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hint="eastAsia"/>
                <w:color w:val="0000FF"/>
                <w:sz w:val="20"/>
                <w:szCs w:val="20"/>
              </w:rPr>
              <w:t>針對不給付結案狀態修正，修正後，不給付件為理賠金額為</w:t>
            </w:r>
            <w:r>
              <w:rPr>
                <w:rFonts w:hint="eastAsia"/>
                <w:color w:val="0000FF"/>
                <w:sz w:val="20"/>
                <w:szCs w:val="20"/>
              </w:rPr>
              <w:t>0</w:t>
            </w:r>
            <w:r>
              <w:rPr>
                <w:rFonts w:hint="eastAsia"/>
                <w:color w:val="0000FF"/>
                <w:sz w:val="20"/>
                <w:szCs w:val="20"/>
              </w:rPr>
              <w:t>且有輸入不給付通知函</w:t>
            </w:r>
          </w:p>
        </w:tc>
        <w:tc>
          <w:tcPr>
            <w:tcW w:w="1532" w:type="dxa"/>
          </w:tcPr>
          <w:p w:rsidR="006A09E6" w:rsidRDefault="006A09E6" w:rsidP="00DD15B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陳鐵元</w:t>
            </w:r>
          </w:p>
        </w:tc>
        <w:tc>
          <w:tcPr>
            <w:tcW w:w="2059" w:type="dxa"/>
          </w:tcPr>
          <w:p w:rsidR="006A09E6" w:rsidRDefault="006A09E6" w:rsidP="00DD15B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t>150120000512</w:t>
            </w:r>
          </w:p>
        </w:tc>
      </w:tr>
      <w:tr w:rsidR="00C23A85" w:rsidTr="00026F53">
        <w:trPr>
          <w:ins w:id="2" w:author="張凱鈞" w:date="2015-09-16T14:25:00Z"/>
        </w:trPr>
        <w:tc>
          <w:tcPr>
            <w:tcW w:w="1217" w:type="dxa"/>
          </w:tcPr>
          <w:p w:rsidR="00C23A85" w:rsidRDefault="00C23A85" w:rsidP="00DD15BA">
            <w:pPr>
              <w:spacing w:line="240" w:lineRule="atLeast"/>
              <w:jc w:val="center"/>
              <w:rPr>
                <w:ins w:id="3" w:author="張凱鈞" w:date="2015-09-16T14:25:00Z"/>
                <w:rFonts w:ascii="細明體" w:eastAsia="細明體" w:hAnsi="細明體" w:cs="Courier New"/>
                <w:sz w:val="20"/>
                <w:szCs w:val="20"/>
              </w:rPr>
            </w:pPr>
            <w:ins w:id="4" w:author="張凱鈞" w:date="2015-09-16T14:2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2015/09/16</w:t>
              </w:r>
            </w:ins>
          </w:p>
        </w:tc>
        <w:tc>
          <w:tcPr>
            <w:tcW w:w="992" w:type="dxa"/>
          </w:tcPr>
          <w:p w:rsidR="00C23A85" w:rsidRDefault="00C23A85" w:rsidP="00DD15BA">
            <w:pPr>
              <w:spacing w:line="240" w:lineRule="atLeast"/>
              <w:jc w:val="center"/>
              <w:rPr>
                <w:ins w:id="5" w:author="張凱鈞" w:date="2015-09-16T14:25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張凱鈞" w:date="2015-09-16T14:2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4</w:t>
              </w:r>
            </w:ins>
          </w:p>
        </w:tc>
        <w:tc>
          <w:tcPr>
            <w:tcW w:w="4388" w:type="dxa"/>
          </w:tcPr>
          <w:p w:rsidR="00C23A85" w:rsidRDefault="00C23A85" w:rsidP="00DD15BA">
            <w:pPr>
              <w:spacing w:line="240" w:lineRule="atLeast"/>
              <w:rPr>
                <w:ins w:id="7" w:author="張凱鈞" w:date="2015-09-16T14:25:00Z"/>
                <w:rFonts w:hint="eastAsia"/>
                <w:color w:val="0000FF"/>
                <w:sz w:val="20"/>
                <w:szCs w:val="20"/>
              </w:rPr>
            </w:pPr>
            <w:ins w:id="8" w:author="張凱鈞" w:date="2015-09-16T14:26:00Z">
              <w:r>
                <w:rPr>
                  <w:rFonts w:hint="eastAsia"/>
                  <w:color w:val="0000FF"/>
                  <w:sz w:val="20"/>
                  <w:szCs w:val="20"/>
                </w:rPr>
                <w:t>新增部分結案件審核中、結案</w:t>
              </w:r>
              <w:r>
                <w:rPr>
                  <w:rFonts w:hint="eastAsia"/>
                  <w:color w:val="0000FF"/>
                  <w:sz w:val="20"/>
                  <w:szCs w:val="20"/>
                </w:rPr>
                <w:t>/</w:t>
              </w:r>
              <w:r>
                <w:rPr>
                  <w:rFonts w:hint="eastAsia"/>
                  <w:color w:val="0000FF"/>
                  <w:sz w:val="20"/>
                  <w:szCs w:val="20"/>
                </w:rPr>
                <w:t>不給付結案件狀態通知</w:t>
              </w:r>
            </w:ins>
          </w:p>
        </w:tc>
        <w:tc>
          <w:tcPr>
            <w:tcW w:w="1532" w:type="dxa"/>
          </w:tcPr>
          <w:p w:rsidR="00C23A85" w:rsidRDefault="00C23A85" w:rsidP="00DD15BA">
            <w:pPr>
              <w:spacing w:line="240" w:lineRule="atLeast"/>
              <w:jc w:val="center"/>
              <w:rPr>
                <w:ins w:id="9" w:author="張凱鈞" w:date="2015-09-16T14:25:00Z"/>
                <w:rFonts w:ascii="細明體" w:eastAsia="細明體" w:hAnsi="細明體" w:cs="Courier New" w:hint="eastAsia"/>
                <w:sz w:val="20"/>
                <w:szCs w:val="20"/>
              </w:rPr>
            </w:pPr>
            <w:ins w:id="10" w:author="張凱鈞" w:date="2015-09-16T14:26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張凱鈞</w:t>
              </w:r>
            </w:ins>
          </w:p>
        </w:tc>
        <w:tc>
          <w:tcPr>
            <w:tcW w:w="2059" w:type="dxa"/>
          </w:tcPr>
          <w:p w:rsidR="00C23A85" w:rsidRDefault="00C23A85" w:rsidP="00DD15BA">
            <w:pPr>
              <w:spacing w:line="240" w:lineRule="atLeast"/>
              <w:jc w:val="center"/>
              <w:rPr>
                <w:ins w:id="11" w:author="張凱鈞" w:date="2015-09-16T14:25:00Z"/>
              </w:rPr>
            </w:pPr>
            <w:ins w:id="12" w:author="張凱鈞" w:date="2015-09-16T14:26:00Z">
              <w:r w:rsidRPr="00C23A85">
                <w:t>150908000211</w:t>
              </w:r>
            </w:ins>
          </w:p>
        </w:tc>
      </w:tr>
      <w:tr w:rsidR="00026F53" w:rsidTr="00026F53">
        <w:trPr>
          <w:ins w:id="13" w:author="陳德仁" w:date="2019-12-13T19:07:00Z"/>
        </w:trPr>
        <w:tc>
          <w:tcPr>
            <w:tcW w:w="1217" w:type="dxa"/>
          </w:tcPr>
          <w:p w:rsidR="00026F53" w:rsidRDefault="00026F53" w:rsidP="00026F53">
            <w:pPr>
              <w:spacing w:line="240" w:lineRule="atLeast"/>
              <w:jc w:val="center"/>
              <w:rPr>
                <w:ins w:id="14" w:author="陳德仁" w:date="2019-12-13T19:07:00Z"/>
                <w:rFonts w:ascii="細明體" w:eastAsia="細明體" w:hAnsi="細明體" w:cs="Courier New" w:hint="eastAsia"/>
                <w:sz w:val="20"/>
                <w:szCs w:val="20"/>
              </w:rPr>
            </w:pPr>
            <w:ins w:id="15" w:author="陳德仁" w:date="2019-12-13T19:07:00Z">
              <w:r w:rsidRPr="00C42E6B">
                <w:rPr>
                  <w:rFonts w:ascii="新細明體" w:hAnsi="新細明體" w:hint="eastAsia"/>
                  <w:sz w:val="20"/>
                  <w:szCs w:val="20"/>
                </w:rPr>
                <w:t>2019-12-1</w:t>
              </w:r>
              <w:r>
                <w:rPr>
                  <w:rFonts w:ascii="新細明體" w:hAnsi="新細明體"/>
                  <w:sz w:val="20"/>
                  <w:szCs w:val="20"/>
                </w:rPr>
                <w:t>3</w:t>
              </w:r>
            </w:ins>
          </w:p>
        </w:tc>
        <w:tc>
          <w:tcPr>
            <w:tcW w:w="992" w:type="dxa"/>
          </w:tcPr>
          <w:p w:rsidR="00026F53" w:rsidRDefault="00026F53" w:rsidP="00026F53">
            <w:pPr>
              <w:spacing w:line="240" w:lineRule="atLeast"/>
              <w:jc w:val="center"/>
              <w:rPr>
                <w:ins w:id="16" w:author="陳德仁" w:date="2019-12-13T19:07:00Z"/>
                <w:rFonts w:ascii="細明體" w:eastAsia="細明體" w:hAnsi="細明體" w:cs="Courier New" w:hint="eastAsia"/>
                <w:sz w:val="20"/>
                <w:szCs w:val="20"/>
              </w:rPr>
            </w:pPr>
            <w:ins w:id="17" w:author="陳德仁" w:date="2019-12-13T19:07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5</w:t>
              </w:r>
            </w:ins>
          </w:p>
        </w:tc>
        <w:tc>
          <w:tcPr>
            <w:tcW w:w="4388" w:type="dxa"/>
          </w:tcPr>
          <w:p w:rsidR="00026F53" w:rsidRDefault="00026F53" w:rsidP="00026F53">
            <w:pPr>
              <w:spacing w:line="240" w:lineRule="atLeast"/>
              <w:rPr>
                <w:ins w:id="18" w:author="陳德仁" w:date="2019-12-13T19:07:00Z"/>
                <w:rFonts w:hint="eastAsia"/>
                <w:color w:val="0000FF"/>
                <w:sz w:val="20"/>
                <w:szCs w:val="20"/>
              </w:rPr>
            </w:pPr>
            <w:ins w:id="19" w:author="陳德仁" w:date="2019-12-13T19:07:00Z">
              <w:r w:rsidRPr="00C42E6B">
                <w:rPr>
                  <w:rFonts w:ascii="新細明體" w:hAnsi="新細明體" w:hint="eastAsia"/>
                  <w:sz w:val="20"/>
                  <w:szCs w:val="20"/>
                </w:rPr>
                <w:t>內部改善：PMD</w:t>
              </w:r>
            </w:ins>
          </w:p>
        </w:tc>
        <w:tc>
          <w:tcPr>
            <w:tcW w:w="1532" w:type="dxa"/>
          </w:tcPr>
          <w:p w:rsidR="00026F53" w:rsidRDefault="00026F53" w:rsidP="00026F53">
            <w:pPr>
              <w:spacing w:line="240" w:lineRule="atLeast"/>
              <w:jc w:val="center"/>
              <w:rPr>
                <w:ins w:id="20" w:author="陳德仁" w:date="2019-12-13T19:07:00Z"/>
                <w:rFonts w:ascii="細明體" w:eastAsia="細明體" w:hAnsi="細明體" w:cs="Courier New" w:hint="eastAsia"/>
                <w:sz w:val="20"/>
                <w:szCs w:val="20"/>
              </w:rPr>
            </w:pPr>
            <w:ins w:id="21" w:author="陳德仁" w:date="2019-12-13T19:07:00Z">
              <w:r w:rsidRPr="00C42E6B">
                <w:rPr>
                  <w:rFonts w:ascii="新細明體" w:hAnsi="新細明體" w:hint="eastAsia"/>
                  <w:sz w:val="20"/>
                  <w:szCs w:val="20"/>
                </w:rPr>
                <w:t>陳德仁</w:t>
              </w:r>
            </w:ins>
          </w:p>
        </w:tc>
        <w:tc>
          <w:tcPr>
            <w:tcW w:w="2059" w:type="dxa"/>
          </w:tcPr>
          <w:p w:rsidR="00026F53" w:rsidRPr="00C23A85" w:rsidRDefault="00026F53" w:rsidP="00026F53">
            <w:pPr>
              <w:spacing w:line="240" w:lineRule="atLeast"/>
              <w:jc w:val="center"/>
              <w:rPr>
                <w:ins w:id="22" w:author="陳德仁" w:date="2019-12-13T19:07:00Z"/>
              </w:rPr>
            </w:pPr>
            <w:ins w:id="23" w:author="陳德仁" w:date="2019-12-13T19:07:00Z">
              <w:r w:rsidRPr="00C42E6B">
                <w:rPr>
                  <w:rFonts w:ascii="新細明體" w:hAnsi="新細明體" w:hint="eastAsia"/>
                  <w:sz w:val="20"/>
                  <w:szCs w:val="20"/>
                </w:rPr>
                <w:t>191114000671</w:t>
              </w:r>
            </w:ins>
          </w:p>
        </w:tc>
      </w:tr>
    </w:tbl>
    <w:p w:rsidR="00662009" w:rsidRDefault="00662009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程式功能：</w:t>
      </w:r>
      <w:r w:rsidR="000D0F6E">
        <w:rPr>
          <w:rFonts w:hint="eastAsia"/>
          <w:kern w:val="2"/>
          <w:szCs w:val="24"/>
          <w:lang w:eastAsia="zh-TW"/>
        </w:rPr>
        <w:t>管理大師</w:t>
      </w:r>
      <w:r w:rsidR="00891F29">
        <w:rPr>
          <w:rFonts w:hint="eastAsia"/>
          <w:kern w:val="2"/>
          <w:szCs w:val="24"/>
          <w:lang w:eastAsia="zh-TW"/>
        </w:rPr>
        <w:t>轉檔</w:t>
      </w:r>
      <w:r>
        <w:rPr>
          <w:rFonts w:hint="eastAsia"/>
          <w:lang w:eastAsia="zh-TW"/>
        </w:rPr>
        <w:t>批次</w:t>
      </w:r>
      <w:r>
        <w:rPr>
          <w:lang w:eastAsia="zh-TW"/>
        </w:rPr>
        <w:t>作業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>
        <w:rPr>
          <w:rFonts w:hint="eastAsia"/>
          <w:kern w:val="2"/>
          <w:szCs w:val="24"/>
          <w:lang w:eastAsia="zh-TW"/>
        </w:rPr>
        <w:t>AAH3</w:t>
      </w:r>
      <w:r>
        <w:rPr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B30</w:t>
      </w:r>
      <w:r w:rsidR="001511A8">
        <w:rPr>
          <w:rFonts w:hint="eastAsia"/>
          <w:kern w:val="2"/>
          <w:szCs w:val="24"/>
          <w:lang w:eastAsia="zh-TW"/>
        </w:rPr>
        <w:t>6</w:t>
      </w:r>
      <w:r>
        <w:rPr>
          <w:rFonts w:hint="eastAsia"/>
          <w:kern w:val="2"/>
          <w:szCs w:val="24"/>
          <w:lang w:eastAsia="zh-TW"/>
        </w:rPr>
        <w:t>.java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作業方式：</w:t>
      </w:r>
      <w:r>
        <w:rPr>
          <w:rFonts w:hint="eastAsia"/>
          <w:kern w:val="2"/>
          <w:szCs w:val="24"/>
          <w:lang w:eastAsia="zh-TW"/>
        </w:rPr>
        <w:t>BATCH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概要說明：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</w:t>
      </w:r>
      <w:r w:rsidR="00AA4AA9">
        <w:rPr>
          <w:rFonts w:ascii="細明體" w:eastAsia="細明體" w:hAnsi="細明體" w:hint="eastAsia"/>
          <w:lang w:eastAsia="zh-TW"/>
        </w:rPr>
        <w:t>理賠記錄</w:t>
      </w:r>
      <w:r>
        <w:rPr>
          <w:rFonts w:ascii="細明體" w:eastAsia="細明體" w:hAnsi="細明體" w:hint="eastAsia"/>
          <w:lang w:eastAsia="zh-TW"/>
        </w:rPr>
        <w:t>資料，</w:t>
      </w:r>
      <w:r w:rsidR="00AA4AA9">
        <w:rPr>
          <w:rFonts w:ascii="細明體" w:eastAsia="細明體" w:hAnsi="細明體" w:hint="eastAsia"/>
          <w:lang w:eastAsia="zh-TW"/>
        </w:rPr>
        <w:t>轉換格式下傳</w:t>
      </w:r>
      <w:r w:rsidR="00D81DA4">
        <w:rPr>
          <w:rFonts w:ascii="細明體" w:eastAsia="細明體" w:hAnsi="細明體" w:hint="eastAsia"/>
          <w:lang w:eastAsia="zh-TW"/>
        </w:rPr>
        <w:t>給</w:t>
      </w:r>
      <w:r w:rsidR="001511A8">
        <w:rPr>
          <w:rFonts w:ascii="細明體" w:eastAsia="細明體" w:hAnsi="細明體" w:hint="eastAsia"/>
          <w:lang w:eastAsia="zh-TW"/>
        </w:rPr>
        <w:t>管大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處理人員：系統排程。</w:t>
      </w:r>
    </w:p>
    <w:p w:rsidR="00237FD2" w:rsidRDefault="00237FD2" w:rsidP="00D81DA4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程式架構圖：</w:t>
      </w: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相關檔案（</w:t>
      </w:r>
      <w:r>
        <w:rPr>
          <w:rFonts w:hint="eastAsia"/>
          <w:kern w:val="2"/>
          <w:szCs w:val="24"/>
          <w:lang w:eastAsia="zh-TW"/>
        </w:rPr>
        <w:t>TABLE</w:t>
      </w:r>
      <w:r>
        <w:rPr>
          <w:rFonts w:hint="eastAsia"/>
          <w:kern w:val="2"/>
          <w:szCs w:val="24"/>
          <w:lang w:eastAsia="zh-TW"/>
        </w:rPr>
        <w:t>）：</w:t>
      </w:r>
    </w:p>
    <w:p w:rsidR="00237FD2" w:rsidRDefault="00F5181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理賠紀錄</w:t>
      </w:r>
      <w:r w:rsidR="00237FD2">
        <w:rPr>
          <w:rFonts w:hint="eastAsia"/>
          <w:kern w:val="2"/>
          <w:szCs w:val="24"/>
          <w:lang w:eastAsia="zh-TW"/>
        </w:rPr>
        <w:t>檔</w:t>
      </w:r>
      <w:r w:rsidR="00237FD2">
        <w:rPr>
          <w:rFonts w:hint="eastAsia"/>
          <w:kern w:val="2"/>
          <w:szCs w:val="24"/>
          <w:lang w:eastAsia="zh-TW"/>
        </w:rPr>
        <w:t>DTA</w:t>
      </w:r>
      <w:r>
        <w:rPr>
          <w:rFonts w:hint="eastAsia"/>
          <w:kern w:val="2"/>
          <w:szCs w:val="24"/>
          <w:lang w:eastAsia="zh-TW"/>
        </w:rPr>
        <w:t>A</w:t>
      </w:r>
      <w:r w:rsidR="00237FD2">
        <w:rPr>
          <w:rFonts w:hint="eastAsia"/>
          <w:kern w:val="2"/>
          <w:szCs w:val="24"/>
          <w:lang w:eastAsia="zh-TW"/>
        </w:rPr>
        <w:t>B001</w:t>
      </w:r>
      <w:r w:rsidR="00237FD2">
        <w:rPr>
          <w:rFonts w:hint="eastAsia"/>
          <w:kern w:val="2"/>
          <w:szCs w:val="24"/>
          <w:lang w:eastAsia="zh-TW"/>
        </w:rPr>
        <w:t>。</w:t>
      </w:r>
    </w:p>
    <w:p w:rsidR="00CA60DC" w:rsidRDefault="00CA60D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理賠簡易受理檔</w:t>
      </w:r>
      <w:r>
        <w:rPr>
          <w:rFonts w:hint="eastAsia"/>
          <w:kern w:val="2"/>
          <w:szCs w:val="24"/>
          <w:lang w:eastAsia="zh-TW"/>
        </w:rPr>
        <w:t>:  DTAA</w:t>
      </w:r>
      <w:r w:rsidR="001511A8">
        <w:rPr>
          <w:rFonts w:hint="eastAsia"/>
          <w:kern w:val="2"/>
          <w:szCs w:val="24"/>
          <w:lang w:eastAsia="zh-TW"/>
        </w:rPr>
        <w:t>J010</w:t>
      </w:r>
    </w:p>
    <w:p w:rsidR="003629E6" w:rsidRDefault="00EA20AB" w:rsidP="00B51E9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人事</w:t>
      </w:r>
      <w:r w:rsidR="00F51818">
        <w:rPr>
          <w:rFonts w:hint="eastAsia"/>
          <w:kern w:val="2"/>
          <w:szCs w:val="24"/>
          <w:lang w:eastAsia="zh-TW"/>
        </w:rPr>
        <w:t>檔</w:t>
      </w:r>
      <w:r w:rsidR="00F51818">
        <w:rPr>
          <w:rFonts w:hint="eastAsia"/>
          <w:kern w:val="2"/>
          <w:szCs w:val="24"/>
          <w:lang w:eastAsia="zh-TW"/>
        </w:rPr>
        <w:t>DTA</w:t>
      </w:r>
      <w:r w:rsidR="00720964">
        <w:rPr>
          <w:rFonts w:hint="eastAsia"/>
          <w:kern w:val="2"/>
          <w:szCs w:val="24"/>
          <w:lang w:eastAsia="zh-TW"/>
        </w:rPr>
        <w:t>M</w:t>
      </w:r>
      <w:r w:rsidR="001511A8">
        <w:rPr>
          <w:rFonts w:hint="eastAsia"/>
          <w:kern w:val="2"/>
          <w:szCs w:val="24"/>
          <w:lang w:eastAsia="zh-TW"/>
        </w:rPr>
        <w:t>F</w:t>
      </w:r>
      <w:r w:rsidR="00720964">
        <w:rPr>
          <w:rFonts w:hint="eastAsia"/>
          <w:kern w:val="2"/>
          <w:szCs w:val="24"/>
          <w:lang w:eastAsia="zh-TW"/>
        </w:rPr>
        <w:t>T05</w:t>
      </w:r>
      <w:r w:rsidR="001511A8">
        <w:rPr>
          <w:rFonts w:hint="eastAsia"/>
          <w:kern w:val="2"/>
          <w:szCs w:val="24"/>
          <w:lang w:eastAsia="zh-TW"/>
        </w:rPr>
        <w:t>,DTAMF007</w:t>
      </w:r>
      <w:r w:rsidR="00F51818"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</w:t>
      </w:r>
    </w:p>
    <w:p w:rsidR="00237FD2" w:rsidRPr="00C807D5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807D5">
        <w:rPr>
          <w:rFonts w:hint="eastAsia"/>
          <w:kern w:val="2"/>
          <w:szCs w:val="24"/>
          <w:lang w:eastAsia="zh-TW"/>
        </w:rPr>
        <w:t>批次作業件數紀錄模組</w:t>
      </w:r>
      <w:r w:rsidRPr="00C807D5">
        <w:rPr>
          <w:rFonts w:hint="eastAsia"/>
          <w:kern w:val="2"/>
          <w:szCs w:val="24"/>
          <w:lang w:eastAsia="zh-TW"/>
        </w:rPr>
        <w:t>CountManager.java</w:t>
      </w:r>
      <w:r w:rsidRPr="00C807D5">
        <w:rPr>
          <w:rFonts w:hint="eastAsia"/>
          <w:kern w:val="2"/>
          <w:szCs w:val="24"/>
          <w:lang w:eastAsia="zh-TW"/>
        </w:rPr>
        <w:t>。</w:t>
      </w:r>
    </w:p>
    <w:p w:rsidR="00237FD2" w:rsidRPr="00C807D5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807D5">
        <w:rPr>
          <w:rFonts w:hint="eastAsia"/>
          <w:kern w:val="2"/>
          <w:szCs w:val="24"/>
          <w:lang w:eastAsia="zh-TW"/>
        </w:rPr>
        <w:t>異常訊息記錄模組</w:t>
      </w:r>
      <w:r w:rsidRPr="00C807D5">
        <w:rPr>
          <w:rFonts w:hint="eastAsia"/>
          <w:kern w:val="2"/>
          <w:szCs w:val="24"/>
          <w:lang w:eastAsia="zh-TW"/>
        </w:rPr>
        <w:t>ErrorLog.java</w:t>
      </w:r>
      <w:r w:rsidRPr="00C807D5"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參數說明：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傳入參數：</w:t>
      </w:r>
      <w:r w:rsidR="006027FF">
        <w:rPr>
          <w:rFonts w:hint="eastAsia"/>
          <w:kern w:val="2"/>
          <w:szCs w:val="24"/>
          <w:lang w:eastAsia="zh-TW"/>
        </w:rPr>
        <w:t>yyyy-mm-dd(</w:t>
      </w:r>
      <w:r w:rsidR="006027FF">
        <w:rPr>
          <w:rFonts w:hint="eastAsia"/>
          <w:kern w:val="2"/>
          <w:szCs w:val="24"/>
          <w:lang w:eastAsia="zh-TW"/>
        </w:rPr>
        <w:t>若無，抓</w:t>
      </w:r>
      <w:r w:rsidR="00030D3A">
        <w:rPr>
          <w:rFonts w:hint="eastAsia"/>
          <w:kern w:val="2"/>
          <w:szCs w:val="24"/>
          <w:lang w:eastAsia="zh-TW"/>
        </w:rPr>
        <w:t>SHUTDOWN</w:t>
      </w:r>
      <w:r w:rsidR="006027FF">
        <w:rPr>
          <w:rFonts w:hint="eastAsia"/>
          <w:kern w:val="2"/>
          <w:szCs w:val="24"/>
          <w:lang w:eastAsia="zh-TW"/>
        </w:rPr>
        <w:t>日期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傳出參數：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回覆訊息為</w:t>
      </w:r>
      <w:smartTag w:uri="urn:schemas-microsoft-com:office:smarttags" w:element="chmetcnv">
        <w:smartTagPr>
          <w:attr w:name="UnitName" w:val="碼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>
          <w:rPr>
            <w:rFonts w:hint="eastAsia"/>
            <w:kern w:val="2"/>
            <w:szCs w:val="24"/>
            <w:lang w:eastAsia="zh-TW"/>
          </w:rPr>
          <w:t>一碼</w:t>
        </w:r>
      </w:smartTag>
      <w:r>
        <w:rPr>
          <w:rFonts w:hint="eastAsia"/>
          <w:kern w:val="2"/>
          <w:szCs w:val="24"/>
          <w:lang w:eastAsia="zh-TW"/>
        </w:rPr>
        <w:t>數字（訊息為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時代表成功，其它則代表失敗）。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tabs>
          <w:tab w:val="clear" w:pos="851"/>
          <w:tab w:val="num" w:pos="992"/>
        </w:tabs>
        <w:spacing w:after="0" w:line="240" w:lineRule="auto"/>
        <w:ind w:left="992" w:hanging="567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共用變數</w:t>
      </w: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2"/>
        <w:gridCol w:w="1521"/>
        <w:gridCol w:w="2102"/>
        <w:gridCol w:w="1302"/>
        <w:gridCol w:w="1057"/>
        <w:gridCol w:w="3396"/>
      </w:tblGrid>
      <w:tr w:rsidR="00237FD2">
        <w:tc>
          <w:tcPr>
            <w:tcW w:w="10080" w:type="dxa"/>
            <w:gridSpan w:val="6"/>
            <w:tcBorders>
              <w:bottom w:val="single" w:sz="4" w:space="0" w:color="auto"/>
            </w:tcBorders>
            <w:shd w:val="clear" w:color="auto" w:fill="CCFFCC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CountManager / ErrorLog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JOB_NAME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作業名稱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JAA</w:t>
            </w:r>
            <w:r w:rsidR="007838D5">
              <w:rPr>
                <w:rFonts w:ascii="細明體" w:eastAsia="細明體" w:hAnsi="細明體" w:hint="eastAsia"/>
                <w:bCs/>
                <w:sz w:val="20"/>
                <w:szCs w:val="20"/>
              </w:rPr>
              <w:t>A</w:t>
            </w:r>
            <w:r w:rsidR="00E000BB">
              <w:rPr>
                <w:rFonts w:ascii="細明體" w:eastAsia="細明體" w:hAnsi="細明體" w:hint="eastAsia"/>
                <w:bCs/>
                <w:sz w:val="20"/>
                <w:szCs w:val="20"/>
              </w:rPr>
              <w:t>D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PROGRAM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程式名稱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A</w:t>
            </w:r>
            <w:r w:rsidR="007838D5">
              <w:rPr>
                <w:rFonts w:ascii="細明體" w:eastAsia="細明體" w:hAnsi="細明體" w:hint="eastAsia"/>
                <w:bCs/>
                <w:sz w:val="20"/>
                <w:szCs w:val="20"/>
              </w:rPr>
              <w:t>AH3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_B</w:t>
            </w:r>
            <w:r w:rsidR="007838D5">
              <w:rPr>
                <w:rFonts w:ascii="細明體" w:eastAsia="細明體" w:hAnsi="細明體" w:hint="eastAsia"/>
                <w:bCs/>
                <w:sz w:val="20"/>
                <w:szCs w:val="20"/>
              </w:rPr>
              <w:t>3</w:t>
            </w:r>
            <w:r w:rsidR="006F1B8C">
              <w:rPr>
                <w:rFonts w:ascii="細明體" w:eastAsia="細明體" w:hAnsi="細明體" w:hint="eastAsia"/>
                <w:bCs/>
                <w:sz w:val="20"/>
                <w:szCs w:val="20"/>
              </w:rPr>
              <w:t>0</w:t>
            </w:r>
            <w:r w:rsidR="00720964">
              <w:rPr>
                <w:rFonts w:ascii="細明體" w:eastAsia="細明體" w:hAnsi="細明體" w:hint="eastAsia"/>
                <w:bCs/>
                <w:sz w:val="20"/>
                <w:szCs w:val="20"/>
              </w:rPr>
              <w:t>4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PROCESS_DATE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日期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TIMESTAMP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CURRENT DAY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BUSINESS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業務別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AA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SUBSYSTEM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次系統名稱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H3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PERIOD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執行週期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日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ind w:left="1440" w:hanging="960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初始化：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回覆訊息預設為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 w:rsidP="000021BB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Execute()</w:t>
      </w:r>
      <w:r w:rsidR="000F647D">
        <w:rPr>
          <w:rFonts w:ascii="細明體" w:eastAsia="細明體" w:hAnsi="細明體" w:hint="eastAsia"/>
          <w:kern w:val="2"/>
          <w:szCs w:val="24"/>
          <w:lang w:eastAsia="zh-TW"/>
        </w:rPr>
        <w:t>：</w:t>
      </w:r>
      <w:r w:rsidR="00C13CF6">
        <w:rPr>
          <w:rFonts w:ascii="細明體" w:eastAsia="細明體" w:hAnsi="細明體" w:hint="eastAsia"/>
          <w:kern w:val="2"/>
          <w:szCs w:val="24"/>
          <w:lang w:eastAsia="zh-TW"/>
        </w:rPr>
        <w:t>產生</w:t>
      </w:r>
      <w:r w:rsidR="005D75E7">
        <w:rPr>
          <w:rFonts w:ascii="細明體" w:eastAsia="細明體" w:hAnsi="細明體" w:hint="eastAsia"/>
          <w:kern w:val="2"/>
          <w:szCs w:val="24"/>
          <w:lang w:eastAsia="zh-TW"/>
        </w:rPr>
        <w:t>每日</w:t>
      </w:r>
      <w:r w:rsidR="004764A8">
        <w:rPr>
          <w:rFonts w:ascii="細明體" w:eastAsia="細明體" w:hAnsi="細明體" w:hint="eastAsia"/>
          <w:kern w:val="2"/>
          <w:szCs w:val="24"/>
          <w:lang w:eastAsia="zh-TW"/>
        </w:rPr>
        <w:t>結案</w:t>
      </w:r>
      <w:r w:rsidR="005D75E7">
        <w:rPr>
          <w:rFonts w:ascii="細明體" w:eastAsia="細明體" w:hAnsi="細明體" w:hint="eastAsia"/>
          <w:kern w:val="2"/>
          <w:szCs w:val="24"/>
          <w:lang w:eastAsia="zh-TW"/>
        </w:rPr>
        <w:t>件資料</w:t>
      </w:r>
      <w:r w:rsidR="00C45C69">
        <w:rPr>
          <w:rFonts w:ascii="細明體" w:eastAsia="細明體" w:hAnsi="細明體" w:hint="eastAsia"/>
          <w:kern w:val="2"/>
          <w:szCs w:val="24"/>
          <w:lang w:eastAsia="zh-TW"/>
        </w:rPr>
        <w:t>給</w:t>
      </w:r>
      <w:r w:rsidR="00C13CF6">
        <w:rPr>
          <w:rFonts w:ascii="細明體" w:eastAsia="細明體" w:hAnsi="細明體" w:hint="eastAsia"/>
          <w:kern w:val="2"/>
          <w:szCs w:val="24"/>
          <w:lang w:eastAsia="zh-TW"/>
        </w:rPr>
        <w:t>三科</w:t>
      </w:r>
      <w:r w:rsidR="008F081C">
        <w:rPr>
          <w:rFonts w:ascii="細明體" w:eastAsia="細明體" w:hAnsi="細明體" w:hint="eastAsia"/>
          <w:kern w:val="2"/>
          <w:szCs w:val="24"/>
          <w:lang w:eastAsia="zh-TW"/>
        </w:rPr>
        <w:t>管大</w:t>
      </w:r>
      <w:r w:rsidR="00724703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p w:rsidR="002C131A" w:rsidRDefault="002C131A" w:rsidP="00C13CF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抽件條件：</w:t>
      </w:r>
      <w:r w:rsidR="008E190B">
        <w:rPr>
          <w:rFonts w:ascii="細明體" w:eastAsia="細明體" w:hAnsi="細明體" w:hint="eastAsia"/>
          <w:kern w:val="2"/>
          <w:szCs w:val="24"/>
          <w:lang w:eastAsia="zh-TW"/>
        </w:rPr>
        <w:t>抓取DTAA</w:t>
      </w:r>
      <w:r w:rsidR="008F081C">
        <w:rPr>
          <w:rFonts w:ascii="細明體" w:eastAsia="細明體" w:hAnsi="細明體" w:hint="eastAsia"/>
          <w:kern w:val="2"/>
          <w:szCs w:val="24"/>
          <w:lang w:eastAsia="zh-TW"/>
        </w:rPr>
        <w:t>B001</w:t>
      </w:r>
    </w:p>
    <w:p w:rsidR="00E32F68" w:rsidRDefault="001F5399" w:rsidP="001F539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="00173DC2">
        <w:rPr>
          <w:rFonts w:ascii="細明體" w:eastAsia="細明體" w:hAnsi="細明體" w:hint="eastAsia"/>
          <w:kern w:val="2"/>
          <w:szCs w:val="24"/>
          <w:lang w:eastAsia="zh-TW"/>
        </w:rPr>
        <w:t>PRV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_DATE</w:t>
      </w:r>
      <w:r w:rsidR="00E94BC1">
        <w:rPr>
          <w:rFonts w:ascii="細明體" w:eastAsia="細明體" w:hAnsi="細明體" w:hint="eastAsia"/>
          <w:kern w:val="2"/>
          <w:szCs w:val="24"/>
          <w:lang w:eastAsia="zh-TW"/>
        </w:rPr>
        <w:t xml:space="preserve"> = 傳入參數</w:t>
      </w:r>
    </w:p>
    <w:p w:rsidR="009D108D" w:rsidRDefault="00725125" w:rsidP="001F539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PAY_SYS=</w:t>
      </w:r>
      <w:r w:rsidR="00173DC2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1 OR 2 OR 3 </w:t>
      </w:r>
      <w:r w:rsidR="00173DC2">
        <w:rPr>
          <w:rFonts w:ascii="細明體" w:eastAsia="細明體" w:hAnsi="細明體" w:hint="eastAsia"/>
          <w:kern w:val="2"/>
          <w:szCs w:val="24"/>
          <w:lang w:eastAsia="zh-TW"/>
        </w:rPr>
        <w:t>OR 4 OR 7</w:t>
      </w:r>
    </w:p>
    <w:p w:rsidR="00173DC2" w:rsidRDefault="00173DC2" w:rsidP="001F539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SYS_NO=1</w:t>
      </w:r>
    </w:p>
    <w:p w:rsidR="009B238A" w:rsidRDefault="009B238A" w:rsidP="001F539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LEFT JOIN DTAAA001  </w:t>
      </w:r>
      <w:r w:rsidR="00953D80">
        <w:rPr>
          <w:rFonts w:ascii="細明體" w:eastAsia="細明體" w:hAnsi="細明體" w:hint="eastAsia"/>
          <w:kern w:val="2"/>
          <w:szCs w:val="24"/>
          <w:lang w:eastAsia="zh-TW"/>
        </w:rPr>
        <w:t>APLY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_STS=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UnitName" w:val="’"/>
          <w:attr w:name="SourceValue" w:val="8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80</w:t>
        </w:r>
        <w:r>
          <w:rPr>
            <w:rFonts w:ascii="細明體" w:eastAsia="細明體" w:hAnsi="細明體"/>
            <w:kern w:val="2"/>
            <w:szCs w:val="24"/>
            <w:lang w:eastAsia="zh-TW"/>
          </w:rPr>
          <w:t>’</w:t>
        </w:r>
      </w:smartTag>
    </w:p>
    <w:p w:rsidR="00C13CF6" w:rsidRDefault="00C13CF6" w:rsidP="00C13CF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將每日</w:t>
      </w:r>
      <w:r w:rsidR="000B35AF">
        <w:rPr>
          <w:rFonts w:ascii="細明體" w:eastAsia="細明體" w:hAnsi="細明體" w:hint="eastAsia"/>
          <w:kern w:val="2"/>
          <w:szCs w:val="24"/>
          <w:lang w:eastAsia="zh-TW"/>
        </w:rPr>
        <w:t>結案</w:t>
      </w:r>
      <w:r w:rsidR="005D75E7">
        <w:rPr>
          <w:rFonts w:ascii="細明體" w:eastAsia="細明體" w:hAnsi="細明體" w:hint="eastAsia"/>
          <w:kern w:val="2"/>
          <w:szCs w:val="24"/>
          <w:lang w:eastAsia="zh-TW"/>
        </w:rPr>
        <w:t>件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資料寫入三科資料(</w:t>
      </w:r>
      <w:r w:rsidRPr="00A56C76">
        <w:rPr>
          <w:rFonts w:ascii="細明體" w:eastAsia="細明體" w:hAnsi="細明體"/>
          <w:kern w:val="2"/>
          <w:szCs w:val="24"/>
          <w:lang w:eastAsia="zh-TW"/>
        </w:rPr>
        <w:t>DTAM</w:t>
      </w:r>
      <w:r w:rsidR="00662612">
        <w:rPr>
          <w:rFonts w:ascii="細明體" w:eastAsia="細明體" w:hAnsi="細明體" w:hint="eastAsia"/>
          <w:kern w:val="2"/>
          <w:szCs w:val="24"/>
          <w:lang w:eastAsia="zh-TW"/>
        </w:rPr>
        <w:t>FT</w:t>
      </w:r>
      <w:r w:rsidR="00B1164A">
        <w:rPr>
          <w:rFonts w:ascii="細明體" w:eastAsia="細明體" w:hAnsi="細明體"/>
          <w:kern w:val="2"/>
          <w:szCs w:val="24"/>
          <w:lang w:eastAsia="zh-TW"/>
        </w:rPr>
        <w:t>05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1F4C1A" w:rsidRDefault="001F4C1A" w:rsidP="001F4C1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同受編</w:t>
      </w:r>
      <w:r w:rsidR="00B20E7C">
        <w:rPr>
          <w:rFonts w:ascii="細明體" w:eastAsia="細明體" w:hAnsi="細明體" w:hint="eastAsia"/>
          <w:kern w:val="2"/>
          <w:szCs w:val="24"/>
          <w:lang w:eastAsia="zh-TW"/>
        </w:rPr>
        <w:t>同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保單寫一筆即可</w:t>
      </w:r>
    </w:p>
    <w:p w:rsidR="0012222A" w:rsidRDefault="0012222A" w:rsidP="0012222A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LEFT JOIN DTAB0001 BY POLICY_NO</w:t>
      </w:r>
    </w:p>
    <w:p w:rsidR="0012222A" w:rsidRDefault="0012222A" w:rsidP="0012222A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LEFT JOIN DTAB0001 BY POLICY_NO + ROLE + ID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1080"/>
        <w:gridCol w:w="4140"/>
      </w:tblGrid>
      <w:tr w:rsidR="00662612" w:rsidRPr="00372598" w:rsidTr="00372598">
        <w:tc>
          <w:tcPr>
            <w:tcW w:w="1620" w:type="dxa"/>
            <w:shd w:val="clear" w:color="auto" w:fill="auto"/>
          </w:tcPr>
          <w:p w:rsidR="00662612" w:rsidRPr="00372598" w:rsidRDefault="00662612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傳出資料</w:t>
            </w:r>
          </w:p>
        </w:tc>
        <w:tc>
          <w:tcPr>
            <w:tcW w:w="1080" w:type="dxa"/>
            <w:shd w:val="clear" w:color="auto" w:fill="auto"/>
          </w:tcPr>
          <w:p w:rsidR="00662612" w:rsidRPr="00372598" w:rsidRDefault="00662612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長度</w:t>
            </w:r>
          </w:p>
        </w:tc>
        <w:tc>
          <w:tcPr>
            <w:tcW w:w="4140" w:type="dxa"/>
            <w:shd w:val="clear" w:color="auto" w:fill="auto"/>
          </w:tcPr>
          <w:p w:rsidR="00662612" w:rsidRPr="00372598" w:rsidRDefault="00662612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來源或判斷</w:t>
            </w:r>
          </w:p>
        </w:tc>
      </w:tr>
      <w:tr w:rsidR="00662612" w:rsidRPr="00372598" w:rsidTr="00372598">
        <w:tc>
          <w:tcPr>
            <w:tcW w:w="1620" w:type="dxa"/>
            <w:shd w:val="clear" w:color="auto" w:fill="auto"/>
          </w:tcPr>
          <w:p w:rsidR="00662612" w:rsidRPr="00372598" w:rsidRDefault="001C08DE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受理編號</w:t>
            </w:r>
          </w:p>
        </w:tc>
        <w:tc>
          <w:tcPr>
            <w:tcW w:w="1080" w:type="dxa"/>
            <w:shd w:val="clear" w:color="auto" w:fill="auto"/>
          </w:tcPr>
          <w:p w:rsidR="00662612" w:rsidRPr="00372598" w:rsidRDefault="00662612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662612" w:rsidRPr="00372598" w:rsidRDefault="0085476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APLY_NO</w:t>
            </w:r>
          </w:p>
        </w:tc>
      </w:tr>
      <w:tr w:rsidR="00662612" w:rsidRPr="00372598" w:rsidTr="00372598">
        <w:tc>
          <w:tcPr>
            <w:tcW w:w="1620" w:type="dxa"/>
            <w:shd w:val="clear" w:color="auto" w:fill="auto"/>
          </w:tcPr>
          <w:p w:rsidR="00662612" w:rsidRPr="00372598" w:rsidRDefault="001C08DE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保單號碼</w:t>
            </w:r>
          </w:p>
        </w:tc>
        <w:tc>
          <w:tcPr>
            <w:tcW w:w="1080" w:type="dxa"/>
            <w:shd w:val="clear" w:color="auto" w:fill="auto"/>
          </w:tcPr>
          <w:p w:rsidR="00662612" w:rsidRPr="00372598" w:rsidRDefault="00662612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662612" w:rsidRPr="00372598" w:rsidRDefault="0085476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POLICY_NO</w:t>
            </w:r>
          </w:p>
        </w:tc>
      </w:tr>
      <w:tr w:rsidR="00662612" w:rsidRPr="00372598" w:rsidTr="00372598">
        <w:tc>
          <w:tcPr>
            <w:tcW w:w="1620" w:type="dxa"/>
            <w:shd w:val="clear" w:color="auto" w:fill="auto"/>
          </w:tcPr>
          <w:p w:rsidR="00662612" w:rsidRPr="00372598" w:rsidRDefault="001C08DE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事故者ID</w:t>
            </w:r>
          </w:p>
        </w:tc>
        <w:tc>
          <w:tcPr>
            <w:tcW w:w="1080" w:type="dxa"/>
            <w:shd w:val="clear" w:color="auto" w:fill="auto"/>
          </w:tcPr>
          <w:p w:rsidR="00662612" w:rsidRPr="00372598" w:rsidRDefault="00662612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662612" w:rsidRPr="00372598" w:rsidRDefault="0085476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OCR_ID</w:t>
            </w:r>
          </w:p>
        </w:tc>
      </w:tr>
      <w:tr w:rsidR="00662612" w:rsidRPr="00372598" w:rsidTr="00372598">
        <w:tc>
          <w:tcPr>
            <w:tcW w:w="1620" w:type="dxa"/>
            <w:shd w:val="clear" w:color="auto" w:fill="auto"/>
          </w:tcPr>
          <w:p w:rsidR="00662612" w:rsidRPr="00372598" w:rsidRDefault="001C08DE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事故日期</w:t>
            </w:r>
          </w:p>
        </w:tc>
        <w:tc>
          <w:tcPr>
            <w:tcW w:w="1080" w:type="dxa"/>
            <w:shd w:val="clear" w:color="auto" w:fill="auto"/>
          </w:tcPr>
          <w:p w:rsidR="00662612" w:rsidRPr="00372598" w:rsidRDefault="00662612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662612" w:rsidRPr="00372598" w:rsidRDefault="0085476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OCR_DATE</w:t>
            </w:r>
          </w:p>
        </w:tc>
      </w:tr>
      <w:tr w:rsidR="00662612" w:rsidRPr="00372598" w:rsidTr="00372598">
        <w:tc>
          <w:tcPr>
            <w:tcW w:w="1620" w:type="dxa"/>
            <w:shd w:val="clear" w:color="auto" w:fill="auto"/>
          </w:tcPr>
          <w:p w:rsidR="00662612" w:rsidRPr="00372598" w:rsidRDefault="001C08DE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卡號</w:t>
            </w:r>
          </w:p>
        </w:tc>
        <w:tc>
          <w:tcPr>
            <w:tcW w:w="1080" w:type="dxa"/>
            <w:shd w:val="clear" w:color="auto" w:fill="auto"/>
          </w:tcPr>
          <w:p w:rsidR="00662612" w:rsidRPr="00372598" w:rsidRDefault="00662612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662612" w:rsidRPr="00372598" w:rsidRDefault="0085476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CLAM_CAT</w:t>
            </w:r>
          </w:p>
        </w:tc>
      </w:tr>
      <w:tr w:rsidR="00662612" w:rsidRPr="00372598" w:rsidTr="00372598">
        <w:tc>
          <w:tcPr>
            <w:tcW w:w="1620" w:type="dxa"/>
            <w:shd w:val="clear" w:color="auto" w:fill="auto"/>
          </w:tcPr>
          <w:p w:rsidR="00662612" w:rsidRPr="00372598" w:rsidRDefault="001C08DE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通知項目代號</w:t>
            </w:r>
          </w:p>
        </w:tc>
        <w:tc>
          <w:tcPr>
            <w:tcW w:w="1080" w:type="dxa"/>
            <w:shd w:val="clear" w:color="auto" w:fill="auto"/>
          </w:tcPr>
          <w:p w:rsidR="00662612" w:rsidRPr="00372598" w:rsidRDefault="00662612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662612" w:rsidRPr="00C23A85" w:rsidRDefault="001C08DE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FF0000"/>
                <w:kern w:val="2"/>
                <w:szCs w:val="24"/>
                <w:lang w:eastAsia="zh-TW"/>
              </w:rPr>
            </w:pPr>
            <w:r w:rsidRPr="00C23A85">
              <w:rPr>
                <w:rFonts w:ascii="細明體" w:eastAsia="細明體" w:hAnsi="細明體" w:hint="eastAsia"/>
                <w:color w:val="FF0000"/>
                <w:kern w:val="2"/>
                <w:szCs w:val="24"/>
                <w:lang w:eastAsia="zh-TW"/>
              </w:rPr>
              <w:t>E0</w:t>
            </w:r>
            <w:r w:rsidR="00725125" w:rsidRPr="00C23A85">
              <w:rPr>
                <w:rFonts w:ascii="細明體" w:eastAsia="細明體" w:hAnsi="細明體" w:hint="eastAsia"/>
                <w:color w:val="FF0000"/>
                <w:kern w:val="2"/>
                <w:szCs w:val="24"/>
                <w:lang w:eastAsia="zh-TW"/>
              </w:rPr>
              <w:t>7</w:t>
            </w:r>
            <w:r w:rsidR="006A09E6" w:rsidRPr="00C23A85">
              <w:rPr>
                <w:rFonts w:ascii="細明體" w:eastAsia="細明體" w:hAnsi="細明體"/>
                <w:color w:val="FF0000"/>
                <w:kern w:val="2"/>
                <w:szCs w:val="24"/>
                <w:lang w:eastAsia="zh-TW"/>
              </w:rPr>
              <w:sym w:font="Wingdings" w:char="F0E0"/>
            </w:r>
            <w:r w:rsidR="006A09E6" w:rsidRPr="00C23A85">
              <w:rPr>
                <w:rFonts w:ascii="細明體" w:eastAsia="細明體" w:hAnsi="細明體" w:hint="eastAsia"/>
                <w:color w:val="FF0000"/>
                <w:kern w:val="2"/>
                <w:szCs w:val="24"/>
                <w:lang w:eastAsia="zh-TW"/>
              </w:rPr>
              <w:t>正常結案件</w:t>
            </w:r>
          </w:p>
          <w:p w:rsidR="006A09E6" w:rsidRPr="00372598" w:rsidRDefault="006A09E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C23A85">
              <w:rPr>
                <w:rFonts w:ascii="細明體" w:eastAsia="細明體" w:hAnsi="細明體" w:hint="eastAsia"/>
                <w:color w:val="FF0000"/>
                <w:kern w:val="2"/>
                <w:szCs w:val="24"/>
                <w:lang w:eastAsia="zh-TW"/>
              </w:rPr>
              <w:t>E14</w:t>
            </w:r>
            <w:r w:rsidRPr="00C23A85">
              <w:rPr>
                <w:rFonts w:ascii="細明體" w:eastAsia="細明體" w:hAnsi="細明體"/>
                <w:color w:val="FF0000"/>
                <w:kern w:val="2"/>
                <w:szCs w:val="24"/>
                <w:lang w:eastAsia="zh-TW"/>
              </w:rPr>
              <w:sym w:font="Wingdings" w:char="F0E0"/>
            </w:r>
            <w:r w:rsidRPr="00C23A85">
              <w:rPr>
                <w:rFonts w:ascii="細明體" w:eastAsia="細明體" w:hAnsi="細明體" w:hint="eastAsia"/>
                <w:color w:val="FF0000"/>
                <w:kern w:val="2"/>
                <w:szCs w:val="24"/>
                <w:lang w:eastAsia="zh-TW"/>
              </w:rPr>
              <w:t>不給付結案件(</w:t>
            </w:r>
            <w:r w:rsidRPr="00C23A85">
              <w:rPr>
                <w:rFonts w:hint="eastAsia"/>
                <w:color w:val="FF0000"/>
                <w:lang w:eastAsia="zh-TW"/>
              </w:rPr>
              <w:t>理賠金額為</w:t>
            </w:r>
            <w:r w:rsidRPr="00C23A85">
              <w:rPr>
                <w:rFonts w:hint="eastAsia"/>
                <w:color w:val="FF0000"/>
                <w:lang w:eastAsia="zh-TW"/>
              </w:rPr>
              <w:t>0</w:t>
            </w:r>
            <w:r w:rsidRPr="00C23A85">
              <w:rPr>
                <w:rFonts w:hint="eastAsia"/>
                <w:color w:val="FF0000"/>
                <w:lang w:eastAsia="zh-TW"/>
              </w:rPr>
              <w:t>且有輸入不給付通知函</w:t>
            </w:r>
            <w:r>
              <w:rPr>
                <w:rFonts w:hint="eastAsia"/>
                <w:color w:val="FF0000"/>
                <w:lang w:eastAsia="zh-TW"/>
              </w:rPr>
              <w:t>DTAAA0001.NO_PAY_FLAG</w:t>
            </w:r>
            <w:r>
              <w:rPr>
                <w:rFonts w:hint="eastAsia"/>
                <w:color w:val="FF0000"/>
                <w:lang w:eastAsia="zh-TW"/>
              </w:rPr>
              <w:t>為</w:t>
            </w:r>
            <w:r>
              <w:rPr>
                <w:rFonts w:hint="eastAsia"/>
                <w:color w:val="FF0000"/>
                <w:lang w:eastAsia="zh-TW"/>
              </w:rPr>
              <w:t>2</w:t>
            </w:r>
            <w:r w:rsidRPr="00C23A85">
              <w:rPr>
                <w:rFonts w:ascii="細明體" w:eastAsia="細明體" w:hAnsi="細明體" w:hint="eastAsia"/>
                <w:color w:val="FF0000"/>
                <w:kern w:val="2"/>
                <w:szCs w:val="24"/>
                <w:lang w:eastAsia="zh-TW"/>
              </w:rPr>
              <w:t>)</w:t>
            </w:r>
          </w:p>
        </w:tc>
      </w:tr>
      <w:tr w:rsidR="00662612" w:rsidRPr="00372598" w:rsidTr="00372598">
        <w:tc>
          <w:tcPr>
            <w:tcW w:w="1620" w:type="dxa"/>
            <w:shd w:val="clear" w:color="auto" w:fill="auto"/>
          </w:tcPr>
          <w:p w:rsidR="00662612" w:rsidRPr="00372598" w:rsidRDefault="004A0CD1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處理時限</w:t>
            </w:r>
          </w:p>
        </w:tc>
        <w:tc>
          <w:tcPr>
            <w:tcW w:w="1080" w:type="dxa"/>
            <w:shd w:val="clear" w:color="auto" w:fill="auto"/>
          </w:tcPr>
          <w:p w:rsidR="00662612" w:rsidRPr="00372598" w:rsidRDefault="00662612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662612" w:rsidRPr="00372598" w:rsidRDefault="0049526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系統時間</w:t>
            </w:r>
          </w:p>
        </w:tc>
      </w:tr>
      <w:tr w:rsidR="00662612" w:rsidRPr="00372598" w:rsidTr="00372598">
        <w:tc>
          <w:tcPr>
            <w:tcW w:w="1620" w:type="dxa"/>
            <w:shd w:val="clear" w:color="auto" w:fill="auto"/>
          </w:tcPr>
          <w:p w:rsidR="00662612" w:rsidRPr="00372598" w:rsidRDefault="004A0CD1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通知時間</w:t>
            </w:r>
          </w:p>
        </w:tc>
        <w:tc>
          <w:tcPr>
            <w:tcW w:w="1080" w:type="dxa"/>
            <w:shd w:val="clear" w:color="auto" w:fill="auto"/>
          </w:tcPr>
          <w:p w:rsidR="00662612" w:rsidRPr="00372598" w:rsidRDefault="00662612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662612" w:rsidRPr="00372598" w:rsidRDefault="0085476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APRV_DATE</w:t>
            </w:r>
          </w:p>
        </w:tc>
      </w:tr>
      <w:tr w:rsidR="00662612" w:rsidRPr="00372598" w:rsidTr="00372598">
        <w:tc>
          <w:tcPr>
            <w:tcW w:w="1620" w:type="dxa"/>
            <w:shd w:val="clear" w:color="auto" w:fill="auto"/>
          </w:tcPr>
          <w:p w:rsidR="00662612" w:rsidRPr="00372598" w:rsidRDefault="004A0CD1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銷件日期</w:t>
            </w:r>
          </w:p>
        </w:tc>
        <w:tc>
          <w:tcPr>
            <w:tcW w:w="1080" w:type="dxa"/>
            <w:shd w:val="clear" w:color="auto" w:fill="auto"/>
          </w:tcPr>
          <w:p w:rsidR="00662612" w:rsidRPr="00372598" w:rsidRDefault="00662612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662612" w:rsidRPr="00372598" w:rsidRDefault="0049526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空白</w:t>
            </w:r>
          </w:p>
        </w:tc>
      </w:tr>
      <w:tr w:rsidR="00662612" w:rsidRPr="00372598" w:rsidTr="00372598">
        <w:tc>
          <w:tcPr>
            <w:tcW w:w="1620" w:type="dxa"/>
            <w:shd w:val="clear" w:color="auto" w:fill="auto"/>
          </w:tcPr>
          <w:p w:rsidR="00662612" w:rsidRPr="00372598" w:rsidRDefault="004A0CD1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銷件原因</w:t>
            </w:r>
          </w:p>
        </w:tc>
        <w:tc>
          <w:tcPr>
            <w:tcW w:w="1080" w:type="dxa"/>
            <w:shd w:val="clear" w:color="auto" w:fill="auto"/>
          </w:tcPr>
          <w:p w:rsidR="00662612" w:rsidRPr="00372598" w:rsidRDefault="00662612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662612" w:rsidRPr="00372598" w:rsidRDefault="0049526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空白</w:t>
            </w:r>
          </w:p>
        </w:tc>
      </w:tr>
      <w:tr w:rsidR="00662612" w:rsidRPr="00372598" w:rsidTr="00372598">
        <w:tc>
          <w:tcPr>
            <w:tcW w:w="1620" w:type="dxa"/>
            <w:shd w:val="clear" w:color="auto" w:fill="auto"/>
          </w:tcPr>
          <w:p w:rsidR="00662612" w:rsidRPr="00372598" w:rsidRDefault="004A0CD1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經手人</w:t>
            </w:r>
          </w:p>
        </w:tc>
        <w:tc>
          <w:tcPr>
            <w:tcW w:w="1080" w:type="dxa"/>
            <w:shd w:val="clear" w:color="auto" w:fill="auto"/>
          </w:tcPr>
          <w:p w:rsidR="00662612" w:rsidRPr="00372598" w:rsidRDefault="00662612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662612" w:rsidRPr="00372598" w:rsidRDefault="0085476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AGNT_ID</w:t>
            </w:r>
          </w:p>
        </w:tc>
      </w:tr>
      <w:tr w:rsidR="00662612" w:rsidRPr="00372598" w:rsidTr="00372598">
        <w:tc>
          <w:tcPr>
            <w:tcW w:w="1620" w:type="dxa"/>
            <w:shd w:val="clear" w:color="auto" w:fill="auto"/>
          </w:tcPr>
          <w:p w:rsidR="00662612" w:rsidRPr="00372598" w:rsidRDefault="004A0CD1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單位代號</w:t>
            </w:r>
          </w:p>
        </w:tc>
        <w:tc>
          <w:tcPr>
            <w:tcW w:w="1080" w:type="dxa"/>
            <w:shd w:val="clear" w:color="auto" w:fill="auto"/>
          </w:tcPr>
          <w:p w:rsidR="00662612" w:rsidRPr="00372598" w:rsidRDefault="00662612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662612" w:rsidRPr="00372598" w:rsidRDefault="0085476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APLY_DIV_NO</w:t>
            </w:r>
          </w:p>
        </w:tc>
      </w:tr>
      <w:tr w:rsidR="00662612" w:rsidRPr="00372598" w:rsidTr="00372598">
        <w:tc>
          <w:tcPr>
            <w:tcW w:w="1620" w:type="dxa"/>
            <w:shd w:val="clear" w:color="auto" w:fill="auto"/>
          </w:tcPr>
          <w:p w:rsidR="00662612" w:rsidRPr="00372598" w:rsidRDefault="004A0CD1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承辦人員</w:t>
            </w:r>
          </w:p>
        </w:tc>
        <w:tc>
          <w:tcPr>
            <w:tcW w:w="1080" w:type="dxa"/>
            <w:shd w:val="clear" w:color="auto" w:fill="auto"/>
          </w:tcPr>
          <w:p w:rsidR="00662612" w:rsidRPr="00372598" w:rsidRDefault="00662612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662612" w:rsidRPr="00372598" w:rsidRDefault="0085476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CLAM_ID</w:t>
            </w:r>
          </w:p>
        </w:tc>
      </w:tr>
      <w:tr w:rsidR="00662612" w:rsidRPr="00372598" w:rsidTr="00372598">
        <w:tc>
          <w:tcPr>
            <w:tcW w:w="1620" w:type="dxa"/>
            <w:shd w:val="clear" w:color="auto" w:fill="auto"/>
          </w:tcPr>
          <w:p w:rsidR="00662612" w:rsidRPr="00372598" w:rsidRDefault="004A0CD1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承辦單位</w:t>
            </w:r>
          </w:p>
        </w:tc>
        <w:tc>
          <w:tcPr>
            <w:tcW w:w="1080" w:type="dxa"/>
            <w:shd w:val="clear" w:color="auto" w:fill="auto"/>
          </w:tcPr>
          <w:p w:rsidR="00662612" w:rsidRPr="00372598" w:rsidRDefault="00662612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662612" w:rsidRPr="00372598" w:rsidRDefault="0085476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CLAM_DIV_NO</w:t>
            </w:r>
          </w:p>
        </w:tc>
      </w:tr>
      <w:tr w:rsidR="00662612" w:rsidRPr="00372598" w:rsidTr="00372598">
        <w:tc>
          <w:tcPr>
            <w:tcW w:w="1620" w:type="dxa"/>
            <w:shd w:val="clear" w:color="auto" w:fill="auto"/>
          </w:tcPr>
          <w:p w:rsidR="00662612" w:rsidRPr="00372598" w:rsidRDefault="004A0CD1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被保人姓名</w:t>
            </w:r>
          </w:p>
        </w:tc>
        <w:tc>
          <w:tcPr>
            <w:tcW w:w="1080" w:type="dxa"/>
            <w:shd w:val="clear" w:color="auto" w:fill="auto"/>
          </w:tcPr>
          <w:p w:rsidR="00662612" w:rsidRPr="00372598" w:rsidRDefault="00662612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662612" w:rsidRPr="00372598" w:rsidRDefault="0085476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ROLE_NAME.DTAB0005(保單,I,ID)</w:t>
            </w:r>
          </w:p>
        </w:tc>
      </w:tr>
      <w:tr w:rsidR="00662612" w:rsidRPr="00372598" w:rsidTr="00372598">
        <w:tc>
          <w:tcPr>
            <w:tcW w:w="1620" w:type="dxa"/>
            <w:shd w:val="clear" w:color="auto" w:fill="auto"/>
          </w:tcPr>
          <w:p w:rsidR="00662612" w:rsidRPr="00372598" w:rsidRDefault="004A0CD1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要保人id</w:t>
            </w:r>
          </w:p>
        </w:tc>
        <w:tc>
          <w:tcPr>
            <w:tcW w:w="1080" w:type="dxa"/>
            <w:shd w:val="clear" w:color="auto" w:fill="auto"/>
          </w:tcPr>
          <w:p w:rsidR="00662612" w:rsidRPr="00372598" w:rsidRDefault="00662612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662612" w:rsidRPr="00372598" w:rsidRDefault="0085476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APC_ID</w:t>
            </w:r>
          </w:p>
        </w:tc>
      </w:tr>
      <w:tr w:rsidR="00662612" w:rsidRPr="00372598" w:rsidTr="00372598">
        <w:tc>
          <w:tcPr>
            <w:tcW w:w="1620" w:type="dxa"/>
            <w:shd w:val="clear" w:color="auto" w:fill="auto"/>
          </w:tcPr>
          <w:p w:rsidR="00662612" w:rsidRPr="00372598" w:rsidRDefault="004A0CD1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要保人姓名</w:t>
            </w:r>
          </w:p>
        </w:tc>
        <w:tc>
          <w:tcPr>
            <w:tcW w:w="1080" w:type="dxa"/>
            <w:shd w:val="clear" w:color="auto" w:fill="auto"/>
          </w:tcPr>
          <w:p w:rsidR="00662612" w:rsidRPr="00372598" w:rsidRDefault="00662612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662612" w:rsidRPr="00372598" w:rsidRDefault="0085476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ROLE_NAME.DTAB0005(保單,</w:t>
            </w:r>
            <w:r w:rsidR="00A333FE"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A</w:t>
            </w: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,ID)</w:t>
            </w:r>
          </w:p>
        </w:tc>
      </w:tr>
      <w:tr w:rsidR="004A0CD1" w:rsidRPr="00372598" w:rsidTr="00372598">
        <w:tc>
          <w:tcPr>
            <w:tcW w:w="1620" w:type="dxa"/>
            <w:shd w:val="clear" w:color="auto" w:fill="auto"/>
          </w:tcPr>
          <w:p w:rsidR="004A0CD1" w:rsidRPr="00372598" w:rsidRDefault="004A0CD1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險別代號</w:t>
            </w:r>
          </w:p>
        </w:tc>
        <w:tc>
          <w:tcPr>
            <w:tcW w:w="1080" w:type="dxa"/>
            <w:shd w:val="clear" w:color="auto" w:fill="auto"/>
          </w:tcPr>
          <w:p w:rsidR="004A0CD1" w:rsidRPr="00372598" w:rsidRDefault="004A0CD1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4A0CD1" w:rsidRPr="00372598" w:rsidRDefault="00EC0BC1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PROD_ID</w:t>
            </w:r>
          </w:p>
        </w:tc>
      </w:tr>
      <w:tr w:rsidR="004A0CD1" w:rsidRPr="00372598" w:rsidTr="00372598">
        <w:tc>
          <w:tcPr>
            <w:tcW w:w="1620" w:type="dxa"/>
            <w:shd w:val="clear" w:color="auto" w:fill="auto"/>
          </w:tcPr>
          <w:p w:rsidR="004A0CD1" w:rsidRPr="00372598" w:rsidRDefault="004A0CD1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lastRenderedPageBreak/>
              <w:t>給付金額</w:t>
            </w:r>
          </w:p>
        </w:tc>
        <w:tc>
          <w:tcPr>
            <w:tcW w:w="1080" w:type="dxa"/>
            <w:shd w:val="clear" w:color="auto" w:fill="auto"/>
          </w:tcPr>
          <w:p w:rsidR="004A0CD1" w:rsidRPr="00372598" w:rsidRDefault="004A0CD1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4A0CD1" w:rsidRPr="00372598" w:rsidRDefault="00EC0BC1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PAY_AMT</w:t>
            </w:r>
            <w:r w:rsidR="007616C9"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(同受編同保單全部加總)</w:t>
            </w:r>
          </w:p>
        </w:tc>
      </w:tr>
      <w:tr w:rsidR="004A0CD1" w:rsidRPr="00372598" w:rsidTr="00372598">
        <w:tc>
          <w:tcPr>
            <w:tcW w:w="1620" w:type="dxa"/>
            <w:shd w:val="clear" w:color="auto" w:fill="auto"/>
          </w:tcPr>
          <w:p w:rsidR="004A0CD1" w:rsidRPr="00372598" w:rsidRDefault="004A0CD1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其他原因</w:t>
            </w:r>
          </w:p>
        </w:tc>
        <w:tc>
          <w:tcPr>
            <w:tcW w:w="1080" w:type="dxa"/>
            <w:shd w:val="clear" w:color="auto" w:fill="auto"/>
          </w:tcPr>
          <w:p w:rsidR="004A0CD1" w:rsidRPr="00372598" w:rsidRDefault="004A0CD1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4A0CD1" w:rsidRPr="00372598" w:rsidRDefault="007616C9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空白</w:t>
            </w:r>
          </w:p>
        </w:tc>
      </w:tr>
      <w:tr w:rsidR="004A0CD1" w:rsidRPr="00372598" w:rsidTr="00372598">
        <w:tc>
          <w:tcPr>
            <w:tcW w:w="1620" w:type="dxa"/>
            <w:shd w:val="clear" w:color="auto" w:fill="auto"/>
          </w:tcPr>
          <w:p w:rsidR="004A0CD1" w:rsidRPr="00372598" w:rsidRDefault="004A0CD1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備註</w:t>
            </w:r>
          </w:p>
        </w:tc>
        <w:tc>
          <w:tcPr>
            <w:tcW w:w="1080" w:type="dxa"/>
            <w:shd w:val="clear" w:color="auto" w:fill="auto"/>
          </w:tcPr>
          <w:p w:rsidR="004A0CD1" w:rsidRPr="00372598" w:rsidRDefault="004A0CD1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4A0CD1" w:rsidRPr="00372598" w:rsidRDefault="007616C9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空白</w:t>
            </w:r>
          </w:p>
        </w:tc>
      </w:tr>
      <w:tr w:rsidR="004A0CD1" w:rsidRPr="00372598" w:rsidTr="00372598">
        <w:tc>
          <w:tcPr>
            <w:tcW w:w="1620" w:type="dxa"/>
            <w:shd w:val="clear" w:color="auto" w:fill="auto"/>
          </w:tcPr>
          <w:p w:rsidR="004A0CD1" w:rsidRPr="00372598" w:rsidRDefault="004A0CD1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處理時間</w:t>
            </w:r>
          </w:p>
        </w:tc>
        <w:tc>
          <w:tcPr>
            <w:tcW w:w="1080" w:type="dxa"/>
            <w:shd w:val="clear" w:color="auto" w:fill="auto"/>
          </w:tcPr>
          <w:p w:rsidR="004A0CD1" w:rsidRPr="00372598" w:rsidRDefault="004A0CD1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4A0CD1" w:rsidRPr="00372598" w:rsidRDefault="007616C9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系統時間</w:t>
            </w:r>
          </w:p>
        </w:tc>
      </w:tr>
    </w:tbl>
    <w:p w:rsidR="00662612" w:rsidRDefault="005D75E7" w:rsidP="005D75E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    </w:t>
      </w:r>
    </w:p>
    <w:p w:rsidR="00AC7428" w:rsidRDefault="00AC7428" w:rsidP="00AC742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Execute()：產生補全</w:t>
      </w:r>
      <w:r w:rsidR="00C45C69">
        <w:rPr>
          <w:rFonts w:ascii="細明體" w:eastAsia="細明體" w:hAnsi="細明體" w:hint="eastAsia"/>
          <w:kern w:val="2"/>
          <w:szCs w:val="24"/>
          <w:lang w:eastAsia="zh-TW"/>
        </w:rPr>
        <w:t>輸入件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資料</w:t>
      </w:r>
      <w:r w:rsidR="00C45C69">
        <w:rPr>
          <w:rFonts w:ascii="細明體" w:eastAsia="細明體" w:hAnsi="細明體" w:hint="eastAsia"/>
          <w:kern w:val="2"/>
          <w:szCs w:val="24"/>
          <w:lang w:eastAsia="zh-TW"/>
        </w:rPr>
        <w:t>給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三科管大：</w:t>
      </w:r>
    </w:p>
    <w:p w:rsidR="005D75E7" w:rsidRDefault="00AC7428" w:rsidP="00AC742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抽件條件：抓取DTA</w:t>
      </w:r>
      <w:r w:rsidR="00CE6790">
        <w:rPr>
          <w:rFonts w:ascii="細明體" w:eastAsia="細明體" w:hAnsi="細明體" w:hint="eastAsia"/>
          <w:kern w:val="2"/>
          <w:szCs w:val="24"/>
          <w:lang w:eastAsia="zh-TW"/>
        </w:rPr>
        <w:t>AJ010</w:t>
      </w:r>
    </w:p>
    <w:p w:rsidR="00CE6790" w:rsidRDefault="00CE6790" w:rsidP="00CE679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DATE(KEYIN_TIME) = 傳入參數</w:t>
      </w:r>
    </w:p>
    <w:p w:rsidR="002350B9" w:rsidRDefault="005D75E7" w:rsidP="00C13CF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將每日補全件資料寫入三科資料(</w:t>
      </w:r>
      <w:r w:rsidRPr="00A56C76">
        <w:rPr>
          <w:rFonts w:ascii="細明體" w:eastAsia="細明體" w:hAnsi="細明體"/>
          <w:kern w:val="2"/>
          <w:szCs w:val="24"/>
          <w:lang w:eastAsia="zh-TW"/>
        </w:rPr>
        <w:t>DTAM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FT</w:t>
      </w:r>
      <w:r>
        <w:rPr>
          <w:rFonts w:ascii="細明體" w:eastAsia="細明體" w:hAnsi="細明體"/>
          <w:kern w:val="2"/>
          <w:szCs w:val="24"/>
          <w:lang w:eastAsia="zh-TW"/>
        </w:rPr>
        <w:t>05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B20E7C" w:rsidRDefault="00B20E7C" w:rsidP="00B20E7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同受編寫一筆即可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1080"/>
        <w:gridCol w:w="4140"/>
      </w:tblGrid>
      <w:tr w:rsidR="005D75E7" w:rsidRPr="00372598" w:rsidTr="00372598">
        <w:tc>
          <w:tcPr>
            <w:tcW w:w="1620" w:type="dxa"/>
            <w:shd w:val="clear" w:color="auto" w:fill="auto"/>
          </w:tcPr>
          <w:p w:rsidR="005D75E7" w:rsidRPr="00372598" w:rsidRDefault="005D75E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傳出資料</w:t>
            </w:r>
          </w:p>
        </w:tc>
        <w:tc>
          <w:tcPr>
            <w:tcW w:w="1080" w:type="dxa"/>
            <w:shd w:val="clear" w:color="auto" w:fill="auto"/>
          </w:tcPr>
          <w:p w:rsidR="005D75E7" w:rsidRPr="00372598" w:rsidRDefault="005D75E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長度</w:t>
            </w:r>
          </w:p>
        </w:tc>
        <w:tc>
          <w:tcPr>
            <w:tcW w:w="4140" w:type="dxa"/>
            <w:shd w:val="clear" w:color="auto" w:fill="auto"/>
          </w:tcPr>
          <w:p w:rsidR="005D75E7" w:rsidRPr="00372598" w:rsidRDefault="005D75E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來源或判斷</w:t>
            </w:r>
          </w:p>
        </w:tc>
      </w:tr>
      <w:tr w:rsidR="005D75E7" w:rsidRPr="00372598" w:rsidTr="00372598">
        <w:tc>
          <w:tcPr>
            <w:tcW w:w="1620" w:type="dxa"/>
            <w:shd w:val="clear" w:color="auto" w:fill="auto"/>
          </w:tcPr>
          <w:p w:rsidR="005D75E7" w:rsidRPr="00372598" w:rsidRDefault="005D75E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受理編號</w:t>
            </w:r>
          </w:p>
        </w:tc>
        <w:tc>
          <w:tcPr>
            <w:tcW w:w="1080" w:type="dxa"/>
            <w:shd w:val="clear" w:color="auto" w:fill="auto"/>
          </w:tcPr>
          <w:p w:rsidR="005D75E7" w:rsidRPr="00372598" w:rsidRDefault="005D75E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5D75E7" w:rsidRPr="00372598" w:rsidRDefault="005D75E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APLY_NO</w:t>
            </w:r>
          </w:p>
        </w:tc>
      </w:tr>
      <w:tr w:rsidR="005D75E7" w:rsidRPr="00372598" w:rsidTr="00372598">
        <w:tc>
          <w:tcPr>
            <w:tcW w:w="1620" w:type="dxa"/>
            <w:shd w:val="clear" w:color="auto" w:fill="auto"/>
          </w:tcPr>
          <w:p w:rsidR="005D75E7" w:rsidRPr="00372598" w:rsidRDefault="005D75E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保單號碼</w:t>
            </w:r>
          </w:p>
        </w:tc>
        <w:tc>
          <w:tcPr>
            <w:tcW w:w="1080" w:type="dxa"/>
            <w:shd w:val="clear" w:color="auto" w:fill="auto"/>
          </w:tcPr>
          <w:p w:rsidR="005D75E7" w:rsidRPr="00372598" w:rsidRDefault="005D75E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5D75E7" w:rsidRPr="00372598" w:rsidRDefault="00196725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FF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FF0000"/>
                <w:kern w:val="2"/>
                <w:szCs w:val="24"/>
                <w:lang w:eastAsia="zh-TW"/>
              </w:rPr>
              <w:t>序號</w:t>
            </w:r>
            <w:r w:rsidR="008C6905" w:rsidRPr="00372598">
              <w:rPr>
                <w:rFonts w:ascii="細明體" w:eastAsia="細明體" w:hAnsi="細明體" w:hint="eastAsia"/>
                <w:color w:val="FF0000"/>
                <w:kern w:val="2"/>
                <w:szCs w:val="24"/>
                <w:lang w:eastAsia="zh-TW"/>
              </w:rPr>
              <w:t>(當日號碼最大)</w:t>
            </w:r>
          </w:p>
        </w:tc>
      </w:tr>
      <w:tr w:rsidR="005D75E7" w:rsidRPr="00372598" w:rsidTr="00372598">
        <w:tc>
          <w:tcPr>
            <w:tcW w:w="1620" w:type="dxa"/>
            <w:shd w:val="clear" w:color="auto" w:fill="auto"/>
          </w:tcPr>
          <w:p w:rsidR="005D75E7" w:rsidRPr="00372598" w:rsidRDefault="005D75E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事故者ID</w:t>
            </w:r>
          </w:p>
        </w:tc>
        <w:tc>
          <w:tcPr>
            <w:tcW w:w="1080" w:type="dxa"/>
            <w:shd w:val="clear" w:color="auto" w:fill="auto"/>
          </w:tcPr>
          <w:p w:rsidR="005D75E7" w:rsidRPr="00372598" w:rsidRDefault="005D75E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5D75E7" w:rsidRPr="00372598" w:rsidRDefault="005D75E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OCR_ID</w:t>
            </w:r>
          </w:p>
        </w:tc>
      </w:tr>
      <w:tr w:rsidR="005D75E7" w:rsidRPr="00372598" w:rsidTr="00372598">
        <w:tc>
          <w:tcPr>
            <w:tcW w:w="1620" w:type="dxa"/>
            <w:shd w:val="clear" w:color="auto" w:fill="auto"/>
          </w:tcPr>
          <w:p w:rsidR="005D75E7" w:rsidRPr="00372598" w:rsidRDefault="005D75E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事故日期</w:t>
            </w:r>
          </w:p>
        </w:tc>
        <w:tc>
          <w:tcPr>
            <w:tcW w:w="1080" w:type="dxa"/>
            <w:shd w:val="clear" w:color="auto" w:fill="auto"/>
          </w:tcPr>
          <w:p w:rsidR="005D75E7" w:rsidRPr="00372598" w:rsidRDefault="005D75E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5D75E7" w:rsidRPr="00372598" w:rsidRDefault="0074696D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空白</w:t>
            </w:r>
          </w:p>
        </w:tc>
      </w:tr>
      <w:tr w:rsidR="005D75E7" w:rsidRPr="00372598" w:rsidTr="00372598">
        <w:tc>
          <w:tcPr>
            <w:tcW w:w="1620" w:type="dxa"/>
            <w:shd w:val="clear" w:color="auto" w:fill="auto"/>
          </w:tcPr>
          <w:p w:rsidR="005D75E7" w:rsidRPr="00372598" w:rsidRDefault="005D75E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卡號</w:t>
            </w:r>
          </w:p>
        </w:tc>
        <w:tc>
          <w:tcPr>
            <w:tcW w:w="1080" w:type="dxa"/>
            <w:shd w:val="clear" w:color="auto" w:fill="auto"/>
          </w:tcPr>
          <w:p w:rsidR="005D75E7" w:rsidRPr="00372598" w:rsidRDefault="005D75E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5D75E7" w:rsidRPr="00372598" w:rsidRDefault="0074696D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空白</w:t>
            </w:r>
          </w:p>
        </w:tc>
      </w:tr>
      <w:tr w:rsidR="005D75E7" w:rsidRPr="00372598" w:rsidTr="00372598">
        <w:tc>
          <w:tcPr>
            <w:tcW w:w="1620" w:type="dxa"/>
            <w:shd w:val="clear" w:color="auto" w:fill="auto"/>
          </w:tcPr>
          <w:p w:rsidR="005D75E7" w:rsidRPr="00372598" w:rsidRDefault="005D75E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通知項目代號</w:t>
            </w:r>
          </w:p>
        </w:tc>
        <w:tc>
          <w:tcPr>
            <w:tcW w:w="1080" w:type="dxa"/>
            <w:shd w:val="clear" w:color="auto" w:fill="auto"/>
          </w:tcPr>
          <w:p w:rsidR="005D75E7" w:rsidRPr="00372598" w:rsidRDefault="005D75E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5D75E7" w:rsidRPr="00372598" w:rsidRDefault="005D75E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E0</w:t>
            </w:r>
            <w:r w:rsidR="0074696D"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3</w:t>
            </w:r>
          </w:p>
        </w:tc>
      </w:tr>
      <w:tr w:rsidR="005D75E7" w:rsidRPr="00372598" w:rsidTr="00372598">
        <w:tc>
          <w:tcPr>
            <w:tcW w:w="1620" w:type="dxa"/>
            <w:shd w:val="clear" w:color="auto" w:fill="auto"/>
          </w:tcPr>
          <w:p w:rsidR="005D75E7" w:rsidRPr="00372598" w:rsidRDefault="005D75E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處理時限</w:t>
            </w:r>
          </w:p>
        </w:tc>
        <w:tc>
          <w:tcPr>
            <w:tcW w:w="1080" w:type="dxa"/>
            <w:shd w:val="clear" w:color="auto" w:fill="auto"/>
          </w:tcPr>
          <w:p w:rsidR="005D75E7" w:rsidRPr="00372598" w:rsidRDefault="005D75E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5D75E7" w:rsidRPr="00372598" w:rsidRDefault="005D75E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系統時間</w:t>
            </w:r>
          </w:p>
        </w:tc>
      </w:tr>
      <w:tr w:rsidR="005D75E7" w:rsidRPr="00372598" w:rsidTr="00372598">
        <w:tc>
          <w:tcPr>
            <w:tcW w:w="1620" w:type="dxa"/>
            <w:shd w:val="clear" w:color="auto" w:fill="auto"/>
          </w:tcPr>
          <w:p w:rsidR="005D75E7" w:rsidRPr="00372598" w:rsidRDefault="005D75E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通知時間</w:t>
            </w:r>
          </w:p>
        </w:tc>
        <w:tc>
          <w:tcPr>
            <w:tcW w:w="1080" w:type="dxa"/>
            <w:shd w:val="clear" w:color="auto" w:fill="auto"/>
          </w:tcPr>
          <w:p w:rsidR="005D75E7" w:rsidRPr="00372598" w:rsidRDefault="005D75E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5D75E7" w:rsidRPr="00372598" w:rsidRDefault="0074696D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KEYIN</w:t>
            </w:r>
            <w:r w:rsidR="005D75E7"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_DATE</w:t>
            </w:r>
          </w:p>
        </w:tc>
      </w:tr>
      <w:tr w:rsidR="005D75E7" w:rsidRPr="00372598" w:rsidTr="00372598">
        <w:tc>
          <w:tcPr>
            <w:tcW w:w="1620" w:type="dxa"/>
            <w:shd w:val="clear" w:color="auto" w:fill="auto"/>
          </w:tcPr>
          <w:p w:rsidR="005D75E7" w:rsidRPr="00372598" w:rsidRDefault="005D75E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銷件日期</w:t>
            </w:r>
          </w:p>
        </w:tc>
        <w:tc>
          <w:tcPr>
            <w:tcW w:w="1080" w:type="dxa"/>
            <w:shd w:val="clear" w:color="auto" w:fill="auto"/>
          </w:tcPr>
          <w:p w:rsidR="005D75E7" w:rsidRPr="00372598" w:rsidRDefault="005D75E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5D75E7" w:rsidRPr="00372598" w:rsidRDefault="005D75E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空白</w:t>
            </w:r>
          </w:p>
        </w:tc>
      </w:tr>
      <w:tr w:rsidR="005D75E7" w:rsidRPr="00372598" w:rsidTr="00372598">
        <w:tc>
          <w:tcPr>
            <w:tcW w:w="1620" w:type="dxa"/>
            <w:shd w:val="clear" w:color="auto" w:fill="auto"/>
          </w:tcPr>
          <w:p w:rsidR="005D75E7" w:rsidRPr="00372598" w:rsidRDefault="005D75E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銷件原因</w:t>
            </w:r>
          </w:p>
        </w:tc>
        <w:tc>
          <w:tcPr>
            <w:tcW w:w="1080" w:type="dxa"/>
            <w:shd w:val="clear" w:color="auto" w:fill="auto"/>
          </w:tcPr>
          <w:p w:rsidR="005D75E7" w:rsidRPr="00372598" w:rsidRDefault="005D75E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5D75E7" w:rsidRPr="00372598" w:rsidRDefault="005D75E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空白</w:t>
            </w:r>
          </w:p>
        </w:tc>
      </w:tr>
      <w:tr w:rsidR="005D75E7" w:rsidRPr="00372598" w:rsidTr="00372598">
        <w:tc>
          <w:tcPr>
            <w:tcW w:w="1620" w:type="dxa"/>
            <w:shd w:val="clear" w:color="auto" w:fill="auto"/>
          </w:tcPr>
          <w:p w:rsidR="005D75E7" w:rsidRPr="00372598" w:rsidRDefault="005D75E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經手人</w:t>
            </w:r>
          </w:p>
        </w:tc>
        <w:tc>
          <w:tcPr>
            <w:tcW w:w="1080" w:type="dxa"/>
            <w:shd w:val="clear" w:color="auto" w:fill="auto"/>
          </w:tcPr>
          <w:p w:rsidR="005D75E7" w:rsidRPr="00372598" w:rsidRDefault="005D75E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5D75E7" w:rsidRPr="00372598" w:rsidRDefault="0074696D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TRN</w:t>
            </w:r>
            <w:r w:rsidR="005D75E7"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_ID</w:t>
            </w:r>
          </w:p>
        </w:tc>
      </w:tr>
      <w:tr w:rsidR="005D75E7" w:rsidRPr="00372598" w:rsidTr="00372598">
        <w:tc>
          <w:tcPr>
            <w:tcW w:w="1620" w:type="dxa"/>
            <w:shd w:val="clear" w:color="auto" w:fill="auto"/>
          </w:tcPr>
          <w:p w:rsidR="005D75E7" w:rsidRPr="00372598" w:rsidRDefault="005D75E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單位代號</w:t>
            </w:r>
          </w:p>
        </w:tc>
        <w:tc>
          <w:tcPr>
            <w:tcW w:w="1080" w:type="dxa"/>
            <w:shd w:val="clear" w:color="auto" w:fill="auto"/>
          </w:tcPr>
          <w:p w:rsidR="005D75E7" w:rsidRPr="00372598" w:rsidRDefault="005D75E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5D75E7" w:rsidRPr="00372598" w:rsidRDefault="0074696D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TRN_DIV_NO</w:t>
            </w:r>
          </w:p>
        </w:tc>
      </w:tr>
      <w:tr w:rsidR="005D75E7" w:rsidRPr="00372598" w:rsidTr="00372598">
        <w:tc>
          <w:tcPr>
            <w:tcW w:w="1620" w:type="dxa"/>
            <w:shd w:val="clear" w:color="auto" w:fill="auto"/>
          </w:tcPr>
          <w:p w:rsidR="005D75E7" w:rsidRPr="00372598" w:rsidRDefault="005D75E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承辦人員</w:t>
            </w:r>
          </w:p>
        </w:tc>
        <w:tc>
          <w:tcPr>
            <w:tcW w:w="1080" w:type="dxa"/>
            <w:shd w:val="clear" w:color="auto" w:fill="auto"/>
          </w:tcPr>
          <w:p w:rsidR="005D75E7" w:rsidRPr="00372598" w:rsidRDefault="005D75E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5D75E7" w:rsidRPr="00372598" w:rsidRDefault="0074696D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KEYIN_ID</w:t>
            </w:r>
          </w:p>
        </w:tc>
      </w:tr>
      <w:tr w:rsidR="005D75E7" w:rsidRPr="00372598" w:rsidTr="00372598">
        <w:tc>
          <w:tcPr>
            <w:tcW w:w="1620" w:type="dxa"/>
            <w:shd w:val="clear" w:color="auto" w:fill="auto"/>
          </w:tcPr>
          <w:p w:rsidR="005D75E7" w:rsidRPr="00372598" w:rsidRDefault="005D75E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承辦單位</w:t>
            </w:r>
          </w:p>
        </w:tc>
        <w:tc>
          <w:tcPr>
            <w:tcW w:w="1080" w:type="dxa"/>
            <w:shd w:val="clear" w:color="auto" w:fill="auto"/>
          </w:tcPr>
          <w:p w:rsidR="005D75E7" w:rsidRPr="00372598" w:rsidRDefault="005D75E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5D75E7" w:rsidRPr="00372598" w:rsidRDefault="0074696D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KEYIN_ID所屬單位</w:t>
            </w:r>
          </w:p>
        </w:tc>
      </w:tr>
      <w:tr w:rsidR="005D75E7" w:rsidRPr="00372598" w:rsidTr="00372598">
        <w:tc>
          <w:tcPr>
            <w:tcW w:w="1620" w:type="dxa"/>
            <w:shd w:val="clear" w:color="auto" w:fill="auto"/>
          </w:tcPr>
          <w:p w:rsidR="005D75E7" w:rsidRPr="00372598" w:rsidRDefault="005D75E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被保人姓名</w:t>
            </w:r>
          </w:p>
        </w:tc>
        <w:tc>
          <w:tcPr>
            <w:tcW w:w="1080" w:type="dxa"/>
            <w:shd w:val="clear" w:color="auto" w:fill="auto"/>
          </w:tcPr>
          <w:p w:rsidR="005D75E7" w:rsidRPr="00372598" w:rsidRDefault="005D75E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5D75E7" w:rsidRPr="00372598" w:rsidRDefault="0074696D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空白</w:t>
            </w:r>
          </w:p>
        </w:tc>
      </w:tr>
      <w:tr w:rsidR="005D75E7" w:rsidRPr="00372598" w:rsidTr="00372598">
        <w:tc>
          <w:tcPr>
            <w:tcW w:w="1620" w:type="dxa"/>
            <w:shd w:val="clear" w:color="auto" w:fill="auto"/>
          </w:tcPr>
          <w:p w:rsidR="005D75E7" w:rsidRPr="00372598" w:rsidRDefault="005D75E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要保人id</w:t>
            </w:r>
          </w:p>
        </w:tc>
        <w:tc>
          <w:tcPr>
            <w:tcW w:w="1080" w:type="dxa"/>
            <w:shd w:val="clear" w:color="auto" w:fill="auto"/>
          </w:tcPr>
          <w:p w:rsidR="005D75E7" w:rsidRPr="00372598" w:rsidRDefault="005D75E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5D75E7" w:rsidRPr="00372598" w:rsidRDefault="0074696D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空白</w:t>
            </w:r>
          </w:p>
        </w:tc>
      </w:tr>
      <w:tr w:rsidR="005D75E7" w:rsidRPr="00372598" w:rsidTr="00372598">
        <w:tc>
          <w:tcPr>
            <w:tcW w:w="1620" w:type="dxa"/>
            <w:shd w:val="clear" w:color="auto" w:fill="auto"/>
          </w:tcPr>
          <w:p w:rsidR="005D75E7" w:rsidRPr="00372598" w:rsidRDefault="005D75E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要保人姓名</w:t>
            </w:r>
          </w:p>
        </w:tc>
        <w:tc>
          <w:tcPr>
            <w:tcW w:w="1080" w:type="dxa"/>
            <w:shd w:val="clear" w:color="auto" w:fill="auto"/>
          </w:tcPr>
          <w:p w:rsidR="005D75E7" w:rsidRPr="00372598" w:rsidRDefault="005D75E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5D75E7" w:rsidRPr="00372598" w:rsidRDefault="0074696D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空白</w:t>
            </w:r>
          </w:p>
        </w:tc>
      </w:tr>
      <w:tr w:rsidR="005D75E7" w:rsidRPr="00372598" w:rsidTr="00372598">
        <w:tc>
          <w:tcPr>
            <w:tcW w:w="1620" w:type="dxa"/>
            <w:shd w:val="clear" w:color="auto" w:fill="auto"/>
          </w:tcPr>
          <w:p w:rsidR="005D75E7" w:rsidRPr="00372598" w:rsidRDefault="005D75E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險別代號</w:t>
            </w:r>
          </w:p>
        </w:tc>
        <w:tc>
          <w:tcPr>
            <w:tcW w:w="1080" w:type="dxa"/>
            <w:shd w:val="clear" w:color="auto" w:fill="auto"/>
          </w:tcPr>
          <w:p w:rsidR="005D75E7" w:rsidRPr="00372598" w:rsidRDefault="005D75E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5D75E7" w:rsidRPr="00372598" w:rsidRDefault="00196725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00</w:t>
            </w:r>
          </w:p>
        </w:tc>
      </w:tr>
      <w:tr w:rsidR="005D75E7" w:rsidRPr="00372598" w:rsidTr="00372598">
        <w:tc>
          <w:tcPr>
            <w:tcW w:w="1620" w:type="dxa"/>
            <w:shd w:val="clear" w:color="auto" w:fill="auto"/>
          </w:tcPr>
          <w:p w:rsidR="005D75E7" w:rsidRPr="00372598" w:rsidRDefault="005D75E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給付金額</w:t>
            </w:r>
          </w:p>
        </w:tc>
        <w:tc>
          <w:tcPr>
            <w:tcW w:w="1080" w:type="dxa"/>
            <w:shd w:val="clear" w:color="auto" w:fill="auto"/>
          </w:tcPr>
          <w:p w:rsidR="005D75E7" w:rsidRPr="00372598" w:rsidRDefault="005D75E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5D75E7" w:rsidRPr="00372598" w:rsidRDefault="0074696D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0</w:t>
            </w:r>
          </w:p>
        </w:tc>
      </w:tr>
      <w:tr w:rsidR="005D75E7" w:rsidRPr="00372598" w:rsidTr="00372598">
        <w:tc>
          <w:tcPr>
            <w:tcW w:w="1620" w:type="dxa"/>
            <w:shd w:val="clear" w:color="auto" w:fill="auto"/>
          </w:tcPr>
          <w:p w:rsidR="005D75E7" w:rsidRPr="00372598" w:rsidRDefault="005D75E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其他原因</w:t>
            </w:r>
          </w:p>
        </w:tc>
        <w:tc>
          <w:tcPr>
            <w:tcW w:w="1080" w:type="dxa"/>
            <w:shd w:val="clear" w:color="auto" w:fill="auto"/>
          </w:tcPr>
          <w:p w:rsidR="005D75E7" w:rsidRPr="00372598" w:rsidRDefault="005D75E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5D75E7" w:rsidRPr="00372598" w:rsidRDefault="005D75E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空白</w:t>
            </w:r>
          </w:p>
        </w:tc>
      </w:tr>
      <w:tr w:rsidR="005D75E7" w:rsidRPr="00372598" w:rsidTr="00372598">
        <w:tc>
          <w:tcPr>
            <w:tcW w:w="1620" w:type="dxa"/>
            <w:shd w:val="clear" w:color="auto" w:fill="auto"/>
          </w:tcPr>
          <w:p w:rsidR="005D75E7" w:rsidRPr="00372598" w:rsidRDefault="005D75E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備註</w:t>
            </w:r>
          </w:p>
        </w:tc>
        <w:tc>
          <w:tcPr>
            <w:tcW w:w="1080" w:type="dxa"/>
            <w:shd w:val="clear" w:color="auto" w:fill="auto"/>
          </w:tcPr>
          <w:p w:rsidR="005D75E7" w:rsidRPr="00372598" w:rsidRDefault="005D75E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5D75E7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空白</w:t>
            </w:r>
          </w:p>
        </w:tc>
      </w:tr>
      <w:tr w:rsidR="005D75E7" w:rsidRPr="00372598" w:rsidTr="00372598">
        <w:tc>
          <w:tcPr>
            <w:tcW w:w="1620" w:type="dxa"/>
            <w:shd w:val="clear" w:color="auto" w:fill="auto"/>
          </w:tcPr>
          <w:p w:rsidR="005D75E7" w:rsidRPr="00372598" w:rsidRDefault="005D75E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處理時間</w:t>
            </w:r>
          </w:p>
        </w:tc>
        <w:tc>
          <w:tcPr>
            <w:tcW w:w="1080" w:type="dxa"/>
            <w:shd w:val="clear" w:color="auto" w:fill="auto"/>
          </w:tcPr>
          <w:p w:rsidR="005D75E7" w:rsidRPr="00372598" w:rsidRDefault="005D75E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5D75E7" w:rsidRPr="00372598" w:rsidRDefault="005D75E7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系統時間</w:t>
            </w:r>
          </w:p>
        </w:tc>
      </w:tr>
    </w:tbl>
    <w:p w:rsidR="00991A16" w:rsidRDefault="00991A16" w:rsidP="00991A16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991A16" w:rsidRDefault="00991A16" w:rsidP="00991A1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Execute()：產生補全銷件資料給三科管大：</w:t>
      </w:r>
    </w:p>
    <w:p w:rsidR="00991A16" w:rsidRDefault="00991A16" w:rsidP="00991A1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抽件條件：抓取DTAAJ010</w:t>
      </w:r>
    </w:p>
    <w:p w:rsidR="00991A16" w:rsidRDefault="00991A16" w:rsidP="00991A1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DATE(CASE_END_DATE) = 傳入參數</w:t>
      </w:r>
    </w:p>
    <w:p w:rsidR="005D75E7" w:rsidRDefault="00991A16" w:rsidP="00991A1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將每日補全件資料寫入三科資料(</w:t>
      </w:r>
      <w:r w:rsidRPr="00A56C76">
        <w:rPr>
          <w:rFonts w:ascii="細明體" w:eastAsia="細明體" w:hAnsi="細明體"/>
          <w:kern w:val="2"/>
          <w:szCs w:val="24"/>
          <w:lang w:eastAsia="zh-TW"/>
        </w:rPr>
        <w:t>DTAM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FT</w:t>
      </w:r>
      <w:r>
        <w:rPr>
          <w:rFonts w:ascii="細明體" w:eastAsia="細明體" w:hAnsi="細明體"/>
          <w:kern w:val="2"/>
          <w:szCs w:val="24"/>
          <w:lang w:eastAsia="zh-TW"/>
        </w:rPr>
        <w:t>05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B20E7C" w:rsidRDefault="00B20E7C" w:rsidP="00B20E7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同受編寫一筆即可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1080"/>
        <w:gridCol w:w="4140"/>
      </w:tblGrid>
      <w:tr w:rsidR="00991A16" w:rsidRPr="00372598" w:rsidTr="00372598">
        <w:tc>
          <w:tcPr>
            <w:tcW w:w="162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傳出資料</w:t>
            </w:r>
          </w:p>
        </w:tc>
        <w:tc>
          <w:tcPr>
            <w:tcW w:w="108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長度</w:t>
            </w:r>
          </w:p>
        </w:tc>
        <w:tc>
          <w:tcPr>
            <w:tcW w:w="414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來源或判斷</w:t>
            </w:r>
          </w:p>
        </w:tc>
      </w:tr>
      <w:tr w:rsidR="00991A16" w:rsidRPr="00372598" w:rsidTr="00372598">
        <w:tc>
          <w:tcPr>
            <w:tcW w:w="162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受理編號</w:t>
            </w:r>
          </w:p>
        </w:tc>
        <w:tc>
          <w:tcPr>
            <w:tcW w:w="108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APLY_NO</w:t>
            </w:r>
          </w:p>
        </w:tc>
      </w:tr>
      <w:tr w:rsidR="00991A16" w:rsidRPr="00372598" w:rsidTr="00372598">
        <w:tc>
          <w:tcPr>
            <w:tcW w:w="162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保單號碼</w:t>
            </w:r>
          </w:p>
        </w:tc>
        <w:tc>
          <w:tcPr>
            <w:tcW w:w="108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991A16" w:rsidRPr="00372598" w:rsidRDefault="008C6905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FF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FF0000"/>
                <w:kern w:val="2"/>
                <w:szCs w:val="24"/>
                <w:lang w:eastAsia="zh-TW"/>
              </w:rPr>
              <w:t>序號(當日號碼最大)</w:t>
            </w:r>
          </w:p>
        </w:tc>
      </w:tr>
      <w:tr w:rsidR="00991A16" w:rsidRPr="00372598" w:rsidTr="00372598">
        <w:tc>
          <w:tcPr>
            <w:tcW w:w="162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事故者ID</w:t>
            </w:r>
          </w:p>
        </w:tc>
        <w:tc>
          <w:tcPr>
            <w:tcW w:w="108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OCR_ID</w:t>
            </w:r>
          </w:p>
        </w:tc>
      </w:tr>
      <w:tr w:rsidR="00991A16" w:rsidRPr="00372598" w:rsidTr="00372598">
        <w:tc>
          <w:tcPr>
            <w:tcW w:w="162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事故日期</w:t>
            </w:r>
          </w:p>
        </w:tc>
        <w:tc>
          <w:tcPr>
            <w:tcW w:w="108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空白</w:t>
            </w:r>
          </w:p>
        </w:tc>
      </w:tr>
      <w:tr w:rsidR="00991A16" w:rsidRPr="00372598" w:rsidTr="00372598">
        <w:tc>
          <w:tcPr>
            <w:tcW w:w="162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卡號</w:t>
            </w:r>
          </w:p>
        </w:tc>
        <w:tc>
          <w:tcPr>
            <w:tcW w:w="108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空白</w:t>
            </w:r>
          </w:p>
        </w:tc>
      </w:tr>
      <w:tr w:rsidR="00991A16" w:rsidRPr="00372598" w:rsidTr="00372598">
        <w:tc>
          <w:tcPr>
            <w:tcW w:w="162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通知項目代號</w:t>
            </w:r>
          </w:p>
        </w:tc>
        <w:tc>
          <w:tcPr>
            <w:tcW w:w="108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E03</w:t>
            </w:r>
          </w:p>
        </w:tc>
      </w:tr>
      <w:tr w:rsidR="00991A16" w:rsidRPr="00372598" w:rsidTr="00372598">
        <w:tc>
          <w:tcPr>
            <w:tcW w:w="162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處理時限</w:t>
            </w:r>
          </w:p>
        </w:tc>
        <w:tc>
          <w:tcPr>
            <w:tcW w:w="108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系統時間</w:t>
            </w:r>
          </w:p>
        </w:tc>
      </w:tr>
      <w:tr w:rsidR="00991A16" w:rsidRPr="00372598" w:rsidTr="00372598">
        <w:tc>
          <w:tcPr>
            <w:tcW w:w="162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通知時間</w:t>
            </w:r>
          </w:p>
        </w:tc>
        <w:tc>
          <w:tcPr>
            <w:tcW w:w="108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KEYIN_DATE</w:t>
            </w:r>
          </w:p>
        </w:tc>
      </w:tr>
      <w:tr w:rsidR="00991A16" w:rsidRPr="00372598" w:rsidTr="00372598">
        <w:tc>
          <w:tcPr>
            <w:tcW w:w="162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銷件日期</w:t>
            </w:r>
          </w:p>
        </w:tc>
        <w:tc>
          <w:tcPr>
            <w:tcW w:w="108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CASE_END_DATE</w:t>
            </w:r>
          </w:p>
        </w:tc>
      </w:tr>
      <w:tr w:rsidR="00991A16" w:rsidRPr="00372598" w:rsidTr="00372598">
        <w:tc>
          <w:tcPr>
            <w:tcW w:w="162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銷件原因</w:t>
            </w:r>
          </w:p>
        </w:tc>
        <w:tc>
          <w:tcPr>
            <w:tcW w:w="108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空白</w:t>
            </w:r>
          </w:p>
        </w:tc>
      </w:tr>
      <w:tr w:rsidR="00991A16" w:rsidRPr="00372598" w:rsidTr="00372598">
        <w:tc>
          <w:tcPr>
            <w:tcW w:w="162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經手人</w:t>
            </w:r>
          </w:p>
        </w:tc>
        <w:tc>
          <w:tcPr>
            <w:tcW w:w="108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TRN_ID</w:t>
            </w:r>
          </w:p>
        </w:tc>
      </w:tr>
      <w:tr w:rsidR="00991A16" w:rsidRPr="00372598" w:rsidTr="00372598">
        <w:tc>
          <w:tcPr>
            <w:tcW w:w="162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單位代號</w:t>
            </w:r>
          </w:p>
        </w:tc>
        <w:tc>
          <w:tcPr>
            <w:tcW w:w="108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TRN_DIV_NO</w:t>
            </w:r>
          </w:p>
        </w:tc>
      </w:tr>
      <w:tr w:rsidR="00991A16" w:rsidRPr="00372598" w:rsidTr="00372598">
        <w:tc>
          <w:tcPr>
            <w:tcW w:w="162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承辦人員</w:t>
            </w:r>
          </w:p>
        </w:tc>
        <w:tc>
          <w:tcPr>
            <w:tcW w:w="108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KEYIN_ID</w:t>
            </w:r>
          </w:p>
        </w:tc>
      </w:tr>
      <w:tr w:rsidR="00991A16" w:rsidRPr="00372598" w:rsidTr="00372598">
        <w:tc>
          <w:tcPr>
            <w:tcW w:w="162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承辦單位</w:t>
            </w:r>
          </w:p>
        </w:tc>
        <w:tc>
          <w:tcPr>
            <w:tcW w:w="108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KEYIN_ID所屬單位</w:t>
            </w:r>
          </w:p>
        </w:tc>
      </w:tr>
      <w:tr w:rsidR="00991A16" w:rsidRPr="00372598" w:rsidTr="00372598">
        <w:tc>
          <w:tcPr>
            <w:tcW w:w="162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被保人姓名</w:t>
            </w:r>
          </w:p>
        </w:tc>
        <w:tc>
          <w:tcPr>
            <w:tcW w:w="108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空白</w:t>
            </w:r>
          </w:p>
        </w:tc>
      </w:tr>
      <w:tr w:rsidR="00991A16" w:rsidRPr="00372598" w:rsidTr="00372598">
        <w:tc>
          <w:tcPr>
            <w:tcW w:w="162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要保人id</w:t>
            </w:r>
          </w:p>
        </w:tc>
        <w:tc>
          <w:tcPr>
            <w:tcW w:w="108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空白</w:t>
            </w:r>
          </w:p>
        </w:tc>
      </w:tr>
      <w:tr w:rsidR="00991A16" w:rsidRPr="00372598" w:rsidTr="00372598">
        <w:tc>
          <w:tcPr>
            <w:tcW w:w="162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要保人姓名</w:t>
            </w:r>
          </w:p>
        </w:tc>
        <w:tc>
          <w:tcPr>
            <w:tcW w:w="108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空白</w:t>
            </w:r>
          </w:p>
        </w:tc>
      </w:tr>
      <w:tr w:rsidR="00991A16" w:rsidRPr="00372598" w:rsidTr="00372598">
        <w:tc>
          <w:tcPr>
            <w:tcW w:w="162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險別代號</w:t>
            </w:r>
          </w:p>
        </w:tc>
        <w:tc>
          <w:tcPr>
            <w:tcW w:w="108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991A16" w:rsidRPr="00372598" w:rsidRDefault="00196725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00</w:t>
            </w:r>
          </w:p>
        </w:tc>
      </w:tr>
      <w:tr w:rsidR="00991A16" w:rsidRPr="00372598" w:rsidTr="00372598">
        <w:tc>
          <w:tcPr>
            <w:tcW w:w="162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給付金額</w:t>
            </w:r>
          </w:p>
        </w:tc>
        <w:tc>
          <w:tcPr>
            <w:tcW w:w="108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0</w:t>
            </w:r>
          </w:p>
        </w:tc>
      </w:tr>
      <w:tr w:rsidR="00991A16" w:rsidRPr="00372598" w:rsidTr="00372598">
        <w:tc>
          <w:tcPr>
            <w:tcW w:w="162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其他原因</w:t>
            </w:r>
          </w:p>
        </w:tc>
        <w:tc>
          <w:tcPr>
            <w:tcW w:w="108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空白</w:t>
            </w:r>
          </w:p>
        </w:tc>
      </w:tr>
      <w:tr w:rsidR="00991A16" w:rsidRPr="00372598" w:rsidTr="00372598">
        <w:tc>
          <w:tcPr>
            <w:tcW w:w="162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備註</w:t>
            </w:r>
          </w:p>
        </w:tc>
        <w:tc>
          <w:tcPr>
            <w:tcW w:w="108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空白</w:t>
            </w:r>
          </w:p>
        </w:tc>
      </w:tr>
      <w:tr w:rsidR="00991A16" w:rsidRPr="00372598" w:rsidTr="00372598">
        <w:tc>
          <w:tcPr>
            <w:tcW w:w="162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處理時間</w:t>
            </w:r>
          </w:p>
        </w:tc>
        <w:tc>
          <w:tcPr>
            <w:tcW w:w="108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991A16" w:rsidRPr="00372598" w:rsidRDefault="00991A1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系統時間</w:t>
            </w:r>
          </w:p>
        </w:tc>
      </w:tr>
    </w:tbl>
    <w:p w:rsidR="00991A16" w:rsidRPr="00C71A87" w:rsidRDefault="00991A16" w:rsidP="00991A16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37FD2" w:rsidRPr="00E66BAA" w:rsidRDefault="00E66BA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Execute()：產生補全訊息資料給三科管大：檔名為AAH3_B306.TXT，欄位用逗點分隔</w:t>
      </w:r>
    </w:p>
    <w:p w:rsidR="00E66BAA" w:rsidRDefault="00E66BAA" w:rsidP="00E66BA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抽件條件：抓取全部DTAAJ010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1080"/>
        <w:gridCol w:w="4140"/>
      </w:tblGrid>
      <w:tr w:rsidR="00E66BAA" w:rsidRPr="00372598" w:rsidTr="00372598">
        <w:tc>
          <w:tcPr>
            <w:tcW w:w="1620" w:type="dxa"/>
            <w:shd w:val="clear" w:color="auto" w:fill="auto"/>
          </w:tcPr>
          <w:p w:rsidR="00E66BAA" w:rsidRPr="00372598" w:rsidRDefault="00E66BAA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傳出資料</w:t>
            </w:r>
          </w:p>
        </w:tc>
        <w:tc>
          <w:tcPr>
            <w:tcW w:w="1080" w:type="dxa"/>
            <w:shd w:val="clear" w:color="auto" w:fill="auto"/>
          </w:tcPr>
          <w:p w:rsidR="00E66BAA" w:rsidRPr="00372598" w:rsidRDefault="00E66BAA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長度</w:t>
            </w:r>
          </w:p>
        </w:tc>
        <w:tc>
          <w:tcPr>
            <w:tcW w:w="4140" w:type="dxa"/>
            <w:shd w:val="clear" w:color="auto" w:fill="auto"/>
          </w:tcPr>
          <w:p w:rsidR="00E66BAA" w:rsidRPr="00372598" w:rsidRDefault="00E66BAA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來源或判斷</w:t>
            </w:r>
          </w:p>
        </w:tc>
      </w:tr>
      <w:tr w:rsidR="00E66BAA" w:rsidRPr="00372598" w:rsidTr="00372598">
        <w:tc>
          <w:tcPr>
            <w:tcW w:w="1620" w:type="dxa"/>
            <w:shd w:val="clear" w:color="auto" w:fill="auto"/>
          </w:tcPr>
          <w:p w:rsidR="00E66BAA" w:rsidRPr="00372598" w:rsidRDefault="00E66BAA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受理編號</w:t>
            </w:r>
          </w:p>
        </w:tc>
        <w:tc>
          <w:tcPr>
            <w:tcW w:w="1080" w:type="dxa"/>
            <w:shd w:val="clear" w:color="auto" w:fill="auto"/>
          </w:tcPr>
          <w:p w:rsidR="00E66BAA" w:rsidRPr="00372598" w:rsidRDefault="00E66BAA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E66BAA" w:rsidRPr="00372598" w:rsidRDefault="00E66BAA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APLY_NO</w:t>
            </w:r>
          </w:p>
        </w:tc>
      </w:tr>
      <w:tr w:rsidR="00E66BAA" w:rsidRPr="00372598" w:rsidTr="00372598">
        <w:tc>
          <w:tcPr>
            <w:tcW w:w="1620" w:type="dxa"/>
            <w:shd w:val="clear" w:color="auto" w:fill="auto"/>
          </w:tcPr>
          <w:p w:rsidR="00E66BAA" w:rsidRPr="00372598" w:rsidRDefault="00E66BAA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通知時間</w:t>
            </w:r>
          </w:p>
        </w:tc>
        <w:tc>
          <w:tcPr>
            <w:tcW w:w="1080" w:type="dxa"/>
            <w:shd w:val="clear" w:color="auto" w:fill="auto"/>
          </w:tcPr>
          <w:p w:rsidR="00E66BAA" w:rsidRPr="00372598" w:rsidRDefault="00E66BAA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E66BAA" w:rsidRPr="00372598" w:rsidRDefault="00E66BAA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KEYIN_DATE</w:t>
            </w:r>
          </w:p>
        </w:tc>
      </w:tr>
      <w:tr w:rsidR="00E66BAA" w:rsidRPr="00372598" w:rsidTr="00372598">
        <w:tc>
          <w:tcPr>
            <w:tcW w:w="1620" w:type="dxa"/>
            <w:shd w:val="clear" w:color="auto" w:fill="auto"/>
          </w:tcPr>
          <w:p w:rsidR="00E66BAA" w:rsidRPr="00372598" w:rsidRDefault="00E66BAA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序號</w:t>
            </w:r>
          </w:p>
        </w:tc>
        <w:tc>
          <w:tcPr>
            <w:tcW w:w="1080" w:type="dxa"/>
            <w:shd w:val="clear" w:color="auto" w:fill="auto"/>
          </w:tcPr>
          <w:p w:rsidR="00E66BAA" w:rsidRPr="00372598" w:rsidRDefault="00E66BAA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E66BAA" w:rsidRPr="00372598" w:rsidRDefault="00E66BAA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每一筆序號+1，從01編起</w:t>
            </w:r>
          </w:p>
        </w:tc>
      </w:tr>
      <w:tr w:rsidR="00E66BAA" w:rsidRPr="00372598" w:rsidTr="00372598">
        <w:tc>
          <w:tcPr>
            <w:tcW w:w="1620" w:type="dxa"/>
            <w:shd w:val="clear" w:color="auto" w:fill="auto"/>
          </w:tcPr>
          <w:p w:rsidR="00E66BAA" w:rsidRPr="00372598" w:rsidRDefault="00E66BAA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訊息</w:t>
            </w:r>
          </w:p>
        </w:tc>
        <w:tc>
          <w:tcPr>
            <w:tcW w:w="1080" w:type="dxa"/>
            <w:shd w:val="clear" w:color="auto" w:fill="auto"/>
          </w:tcPr>
          <w:p w:rsidR="00E66BAA" w:rsidRPr="00372598" w:rsidRDefault="00E66BAA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E66BAA" w:rsidRPr="00372598" w:rsidRDefault="00E66BAA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TAIN_MSG</w:t>
            </w:r>
          </w:p>
        </w:tc>
      </w:tr>
      <w:tr w:rsidR="00E66BAA" w:rsidRPr="00372598" w:rsidTr="00372598">
        <w:tc>
          <w:tcPr>
            <w:tcW w:w="1620" w:type="dxa"/>
            <w:shd w:val="clear" w:color="auto" w:fill="auto"/>
          </w:tcPr>
          <w:p w:rsidR="00E66BAA" w:rsidRPr="00372598" w:rsidRDefault="00E66BAA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處理人員</w:t>
            </w:r>
          </w:p>
        </w:tc>
        <w:tc>
          <w:tcPr>
            <w:tcW w:w="1080" w:type="dxa"/>
            <w:shd w:val="clear" w:color="auto" w:fill="auto"/>
          </w:tcPr>
          <w:p w:rsidR="00E66BAA" w:rsidRPr="00372598" w:rsidRDefault="00E66BAA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E66BAA" w:rsidRPr="00372598" w:rsidRDefault="00E66BAA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KEYIN_ID</w:t>
            </w:r>
          </w:p>
        </w:tc>
      </w:tr>
      <w:tr w:rsidR="00E66BAA" w:rsidRPr="00372598" w:rsidTr="00372598">
        <w:tc>
          <w:tcPr>
            <w:tcW w:w="1620" w:type="dxa"/>
            <w:shd w:val="clear" w:color="auto" w:fill="auto"/>
          </w:tcPr>
          <w:p w:rsidR="00E66BAA" w:rsidRPr="00372598" w:rsidRDefault="00E66BAA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處理時間</w:t>
            </w:r>
          </w:p>
        </w:tc>
        <w:tc>
          <w:tcPr>
            <w:tcW w:w="1080" w:type="dxa"/>
            <w:shd w:val="clear" w:color="auto" w:fill="auto"/>
          </w:tcPr>
          <w:p w:rsidR="00E66BAA" w:rsidRPr="00372598" w:rsidRDefault="00E66BAA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E66BAA" w:rsidRPr="00372598" w:rsidRDefault="00E66BAA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系統時間</w:t>
            </w:r>
          </w:p>
        </w:tc>
      </w:tr>
    </w:tbl>
    <w:p w:rsidR="001D5F1D" w:rsidRDefault="001D5F1D" w:rsidP="00E66BAA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1D5F1D" w:rsidRDefault="001D5F1D" w:rsidP="001D5F1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Execute()：產生受理中資料給三科管大：</w:t>
      </w:r>
    </w:p>
    <w:p w:rsidR="00953D80" w:rsidRDefault="00953D80" w:rsidP="00953D8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抽件條件：抓取DTAAA001</w:t>
      </w:r>
    </w:p>
    <w:p w:rsidR="00953D80" w:rsidRDefault="00953D80" w:rsidP="00953D8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APLY_STS=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00</w:t>
        </w:r>
        <w:r>
          <w:rPr>
            <w:rFonts w:ascii="細明體" w:eastAsia="細明體" w:hAnsi="細明體"/>
            <w:kern w:val="2"/>
            <w:szCs w:val="24"/>
            <w:lang w:eastAsia="zh-TW"/>
          </w:rPr>
          <w:t>’</w:t>
        </w:r>
      </w:smartTag>
    </w:p>
    <w:p w:rsidR="00953D80" w:rsidRDefault="00953D80" w:rsidP="00953D8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APLY_DATE=傳入參數</w:t>
      </w:r>
    </w:p>
    <w:p w:rsidR="00953D80" w:rsidRDefault="00953D80" w:rsidP="00953D8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將每日受理中資料寫入三科資料(</w:t>
      </w:r>
      <w:r w:rsidRPr="00A56C76">
        <w:rPr>
          <w:rFonts w:ascii="細明體" w:eastAsia="細明體" w:hAnsi="細明體"/>
          <w:kern w:val="2"/>
          <w:szCs w:val="24"/>
          <w:lang w:eastAsia="zh-TW"/>
        </w:rPr>
        <w:t>DTAM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FT</w:t>
      </w:r>
      <w:r>
        <w:rPr>
          <w:rFonts w:ascii="細明體" w:eastAsia="細明體" w:hAnsi="細明體"/>
          <w:kern w:val="2"/>
          <w:szCs w:val="24"/>
          <w:lang w:eastAsia="zh-TW"/>
        </w:rPr>
        <w:t>05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953D80" w:rsidRDefault="00953D80" w:rsidP="00953D8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同受編寫一筆即可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1080"/>
        <w:gridCol w:w="4140"/>
      </w:tblGrid>
      <w:tr w:rsidR="00953D80" w:rsidRPr="00372598" w:rsidTr="00372598">
        <w:tc>
          <w:tcPr>
            <w:tcW w:w="1620" w:type="dxa"/>
            <w:shd w:val="clear" w:color="auto" w:fill="auto"/>
          </w:tcPr>
          <w:p w:rsidR="00953D80" w:rsidRPr="00372598" w:rsidRDefault="00953D80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傳出資料</w:t>
            </w:r>
          </w:p>
        </w:tc>
        <w:tc>
          <w:tcPr>
            <w:tcW w:w="1080" w:type="dxa"/>
            <w:shd w:val="clear" w:color="auto" w:fill="auto"/>
          </w:tcPr>
          <w:p w:rsidR="00953D80" w:rsidRPr="00372598" w:rsidRDefault="00953D80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長度</w:t>
            </w:r>
          </w:p>
        </w:tc>
        <w:tc>
          <w:tcPr>
            <w:tcW w:w="4140" w:type="dxa"/>
            <w:shd w:val="clear" w:color="auto" w:fill="auto"/>
          </w:tcPr>
          <w:p w:rsidR="00953D80" w:rsidRPr="00372598" w:rsidRDefault="00953D80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來源或判斷</w:t>
            </w:r>
          </w:p>
        </w:tc>
      </w:tr>
      <w:tr w:rsidR="00953D80" w:rsidRPr="00372598" w:rsidTr="00372598">
        <w:tc>
          <w:tcPr>
            <w:tcW w:w="1620" w:type="dxa"/>
            <w:shd w:val="clear" w:color="auto" w:fill="auto"/>
          </w:tcPr>
          <w:p w:rsidR="00953D80" w:rsidRPr="00372598" w:rsidRDefault="00953D80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受理編號</w:t>
            </w:r>
          </w:p>
        </w:tc>
        <w:tc>
          <w:tcPr>
            <w:tcW w:w="1080" w:type="dxa"/>
            <w:shd w:val="clear" w:color="auto" w:fill="auto"/>
          </w:tcPr>
          <w:p w:rsidR="00953D80" w:rsidRPr="00372598" w:rsidRDefault="00953D80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953D80" w:rsidRPr="00372598" w:rsidRDefault="00953D80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APLY_NO</w:t>
            </w:r>
          </w:p>
        </w:tc>
      </w:tr>
      <w:tr w:rsidR="00953D80" w:rsidRPr="00372598" w:rsidTr="00372598">
        <w:tc>
          <w:tcPr>
            <w:tcW w:w="1620" w:type="dxa"/>
            <w:shd w:val="clear" w:color="auto" w:fill="auto"/>
          </w:tcPr>
          <w:p w:rsidR="00953D80" w:rsidRPr="00372598" w:rsidRDefault="00953D80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保單號碼</w:t>
            </w:r>
          </w:p>
        </w:tc>
        <w:tc>
          <w:tcPr>
            <w:tcW w:w="1080" w:type="dxa"/>
            <w:shd w:val="clear" w:color="auto" w:fill="auto"/>
          </w:tcPr>
          <w:p w:rsidR="00953D80" w:rsidRPr="00372598" w:rsidRDefault="00953D80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953D80" w:rsidRPr="00372598" w:rsidRDefault="0041505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空白</w:t>
            </w:r>
          </w:p>
        </w:tc>
      </w:tr>
      <w:tr w:rsidR="00953D80" w:rsidRPr="00372598" w:rsidTr="00372598">
        <w:tc>
          <w:tcPr>
            <w:tcW w:w="1620" w:type="dxa"/>
            <w:shd w:val="clear" w:color="auto" w:fill="auto"/>
          </w:tcPr>
          <w:p w:rsidR="00953D80" w:rsidRPr="00372598" w:rsidRDefault="00953D80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事故者ID</w:t>
            </w:r>
          </w:p>
        </w:tc>
        <w:tc>
          <w:tcPr>
            <w:tcW w:w="1080" w:type="dxa"/>
            <w:shd w:val="clear" w:color="auto" w:fill="auto"/>
          </w:tcPr>
          <w:p w:rsidR="00953D80" w:rsidRPr="00372598" w:rsidRDefault="00953D80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953D80" w:rsidRPr="00372598" w:rsidRDefault="00953D80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OCR_ID</w:t>
            </w:r>
          </w:p>
        </w:tc>
      </w:tr>
      <w:tr w:rsidR="00953D80" w:rsidRPr="00372598" w:rsidTr="00372598">
        <w:tc>
          <w:tcPr>
            <w:tcW w:w="1620" w:type="dxa"/>
            <w:shd w:val="clear" w:color="auto" w:fill="auto"/>
          </w:tcPr>
          <w:p w:rsidR="00953D80" w:rsidRPr="00372598" w:rsidRDefault="00953D80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事故日期</w:t>
            </w:r>
          </w:p>
        </w:tc>
        <w:tc>
          <w:tcPr>
            <w:tcW w:w="1080" w:type="dxa"/>
            <w:shd w:val="clear" w:color="auto" w:fill="auto"/>
          </w:tcPr>
          <w:p w:rsidR="00953D80" w:rsidRPr="00372598" w:rsidRDefault="00953D80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953D80" w:rsidRPr="00372598" w:rsidRDefault="00953D80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OCR_DATE</w:t>
            </w:r>
          </w:p>
        </w:tc>
      </w:tr>
      <w:tr w:rsidR="00953D80" w:rsidRPr="00372598" w:rsidTr="00372598">
        <w:tc>
          <w:tcPr>
            <w:tcW w:w="1620" w:type="dxa"/>
            <w:shd w:val="clear" w:color="auto" w:fill="auto"/>
          </w:tcPr>
          <w:p w:rsidR="00953D80" w:rsidRPr="00372598" w:rsidRDefault="00953D80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卡號</w:t>
            </w:r>
          </w:p>
        </w:tc>
        <w:tc>
          <w:tcPr>
            <w:tcW w:w="1080" w:type="dxa"/>
            <w:shd w:val="clear" w:color="auto" w:fill="auto"/>
          </w:tcPr>
          <w:p w:rsidR="00953D80" w:rsidRPr="00372598" w:rsidRDefault="00953D80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953D80" w:rsidRPr="00372598" w:rsidRDefault="0041505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空白</w:t>
            </w:r>
          </w:p>
        </w:tc>
      </w:tr>
      <w:tr w:rsidR="00953D80" w:rsidRPr="00372598" w:rsidTr="00372598">
        <w:tc>
          <w:tcPr>
            <w:tcW w:w="1620" w:type="dxa"/>
            <w:shd w:val="clear" w:color="auto" w:fill="auto"/>
          </w:tcPr>
          <w:p w:rsidR="00953D80" w:rsidRPr="00372598" w:rsidRDefault="00953D80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通知項目代號</w:t>
            </w:r>
          </w:p>
        </w:tc>
        <w:tc>
          <w:tcPr>
            <w:tcW w:w="1080" w:type="dxa"/>
            <w:shd w:val="clear" w:color="auto" w:fill="auto"/>
          </w:tcPr>
          <w:p w:rsidR="00953D80" w:rsidRPr="00372598" w:rsidRDefault="00953D80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953D80" w:rsidRPr="00372598" w:rsidRDefault="00953D80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E0</w:t>
            </w:r>
            <w:r w:rsidR="00415056"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1</w:t>
            </w:r>
          </w:p>
        </w:tc>
      </w:tr>
      <w:tr w:rsidR="00953D80" w:rsidRPr="00372598" w:rsidTr="00372598">
        <w:tc>
          <w:tcPr>
            <w:tcW w:w="1620" w:type="dxa"/>
            <w:shd w:val="clear" w:color="auto" w:fill="auto"/>
          </w:tcPr>
          <w:p w:rsidR="00953D80" w:rsidRPr="00372598" w:rsidRDefault="00953D80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處理時限</w:t>
            </w:r>
          </w:p>
        </w:tc>
        <w:tc>
          <w:tcPr>
            <w:tcW w:w="1080" w:type="dxa"/>
            <w:shd w:val="clear" w:color="auto" w:fill="auto"/>
          </w:tcPr>
          <w:p w:rsidR="00953D80" w:rsidRPr="00372598" w:rsidRDefault="00953D80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953D80" w:rsidRPr="00372598" w:rsidRDefault="00953D80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系統時間</w:t>
            </w:r>
          </w:p>
        </w:tc>
      </w:tr>
      <w:tr w:rsidR="00953D80" w:rsidRPr="00372598" w:rsidTr="00372598">
        <w:tc>
          <w:tcPr>
            <w:tcW w:w="1620" w:type="dxa"/>
            <w:shd w:val="clear" w:color="auto" w:fill="auto"/>
          </w:tcPr>
          <w:p w:rsidR="00953D80" w:rsidRPr="00372598" w:rsidRDefault="00953D80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通知時間</w:t>
            </w:r>
          </w:p>
        </w:tc>
        <w:tc>
          <w:tcPr>
            <w:tcW w:w="1080" w:type="dxa"/>
            <w:shd w:val="clear" w:color="auto" w:fill="auto"/>
          </w:tcPr>
          <w:p w:rsidR="00953D80" w:rsidRPr="00372598" w:rsidRDefault="00953D80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953D80" w:rsidRPr="00372598" w:rsidRDefault="0041505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APLY</w:t>
            </w:r>
            <w:r w:rsidR="00953D80"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_DATE</w:t>
            </w:r>
          </w:p>
        </w:tc>
      </w:tr>
      <w:tr w:rsidR="00953D80" w:rsidRPr="00372598" w:rsidTr="00372598">
        <w:tc>
          <w:tcPr>
            <w:tcW w:w="1620" w:type="dxa"/>
            <w:shd w:val="clear" w:color="auto" w:fill="auto"/>
          </w:tcPr>
          <w:p w:rsidR="00953D80" w:rsidRPr="00372598" w:rsidRDefault="00953D80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銷件日期</w:t>
            </w:r>
          </w:p>
        </w:tc>
        <w:tc>
          <w:tcPr>
            <w:tcW w:w="1080" w:type="dxa"/>
            <w:shd w:val="clear" w:color="auto" w:fill="auto"/>
          </w:tcPr>
          <w:p w:rsidR="00953D80" w:rsidRPr="00372598" w:rsidRDefault="00953D80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953D80" w:rsidRPr="00372598" w:rsidRDefault="00953D80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空白</w:t>
            </w:r>
          </w:p>
        </w:tc>
      </w:tr>
      <w:tr w:rsidR="00953D80" w:rsidRPr="00372598" w:rsidTr="00372598">
        <w:tc>
          <w:tcPr>
            <w:tcW w:w="1620" w:type="dxa"/>
            <w:shd w:val="clear" w:color="auto" w:fill="auto"/>
          </w:tcPr>
          <w:p w:rsidR="00953D80" w:rsidRPr="00372598" w:rsidRDefault="00953D80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銷件原因</w:t>
            </w:r>
          </w:p>
        </w:tc>
        <w:tc>
          <w:tcPr>
            <w:tcW w:w="1080" w:type="dxa"/>
            <w:shd w:val="clear" w:color="auto" w:fill="auto"/>
          </w:tcPr>
          <w:p w:rsidR="00953D80" w:rsidRPr="00372598" w:rsidRDefault="00953D80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953D80" w:rsidRPr="00372598" w:rsidRDefault="00953D80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空白</w:t>
            </w:r>
          </w:p>
        </w:tc>
      </w:tr>
      <w:tr w:rsidR="00953D80" w:rsidRPr="00372598" w:rsidTr="00372598">
        <w:tc>
          <w:tcPr>
            <w:tcW w:w="1620" w:type="dxa"/>
            <w:shd w:val="clear" w:color="auto" w:fill="auto"/>
          </w:tcPr>
          <w:p w:rsidR="00953D80" w:rsidRPr="00372598" w:rsidRDefault="00953D80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經手人</w:t>
            </w:r>
          </w:p>
        </w:tc>
        <w:tc>
          <w:tcPr>
            <w:tcW w:w="1080" w:type="dxa"/>
            <w:shd w:val="clear" w:color="auto" w:fill="auto"/>
          </w:tcPr>
          <w:p w:rsidR="00953D80" w:rsidRPr="00372598" w:rsidRDefault="00953D80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953D80" w:rsidRPr="00372598" w:rsidRDefault="00953D80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AGNT_ID</w:t>
            </w:r>
          </w:p>
        </w:tc>
      </w:tr>
      <w:tr w:rsidR="00953D80" w:rsidRPr="00372598" w:rsidTr="00372598">
        <w:tc>
          <w:tcPr>
            <w:tcW w:w="1620" w:type="dxa"/>
            <w:shd w:val="clear" w:color="auto" w:fill="auto"/>
          </w:tcPr>
          <w:p w:rsidR="00953D80" w:rsidRPr="00372598" w:rsidRDefault="00953D80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單位代號</w:t>
            </w:r>
          </w:p>
        </w:tc>
        <w:tc>
          <w:tcPr>
            <w:tcW w:w="1080" w:type="dxa"/>
            <w:shd w:val="clear" w:color="auto" w:fill="auto"/>
          </w:tcPr>
          <w:p w:rsidR="00953D80" w:rsidRPr="00372598" w:rsidRDefault="00953D80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953D80" w:rsidRPr="00372598" w:rsidRDefault="00953D80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APLY_DIV_NO</w:t>
            </w:r>
          </w:p>
        </w:tc>
      </w:tr>
      <w:tr w:rsidR="00953D80" w:rsidRPr="00372598" w:rsidTr="00372598">
        <w:tc>
          <w:tcPr>
            <w:tcW w:w="1620" w:type="dxa"/>
            <w:shd w:val="clear" w:color="auto" w:fill="auto"/>
          </w:tcPr>
          <w:p w:rsidR="00953D80" w:rsidRPr="00372598" w:rsidRDefault="00953D80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承辦人員</w:t>
            </w:r>
          </w:p>
        </w:tc>
        <w:tc>
          <w:tcPr>
            <w:tcW w:w="1080" w:type="dxa"/>
            <w:shd w:val="clear" w:color="auto" w:fill="auto"/>
          </w:tcPr>
          <w:p w:rsidR="00953D80" w:rsidRPr="00372598" w:rsidRDefault="00953D80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953D80" w:rsidRPr="00372598" w:rsidRDefault="0041505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APLY_EMP_ID</w:t>
            </w:r>
          </w:p>
        </w:tc>
      </w:tr>
      <w:tr w:rsidR="00953D80" w:rsidRPr="00372598" w:rsidTr="00372598">
        <w:tc>
          <w:tcPr>
            <w:tcW w:w="1620" w:type="dxa"/>
            <w:shd w:val="clear" w:color="auto" w:fill="auto"/>
          </w:tcPr>
          <w:p w:rsidR="00953D80" w:rsidRPr="00372598" w:rsidRDefault="00953D80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承辦單位</w:t>
            </w:r>
          </w:p>
        </w:tc>
        <w:tc>
          <w:tcPr>
            <w:tcW w:w="1080" w:type="dxa"/>
            <w:shd w:val="clear" w:color="auto" w:fill="auto"/>
          </w:tcPr>
          <w:p w:rsidR="00953D80" w:rsidRPr="00372598" w:rsidRDefault="00953D80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953D80" w:rsidRPr="00372598" w:rsidRDefault="0041505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APLY_DIV_NO</w:t>
            </w:r>
          </w:p>
        </w:tc>
      </w:tr>
      <w:tr w:rsidR="00953D80" w:rsidRPr="00372598" w:rsidTr="00372598">
        <w:tc>
          <w:tcPr>
            <w:tcW w:w="1620" w:type="dxa"/>
            <w:shd w:val="clear" w:color="auto" w:fill="auto"/>
          </w:tcPr>
          <w:p w:rsidR="00953D80" w:rsidRPr="00372598" w:rsidRDefault="00953D80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被保人姓名</w:t>
            </w:r>
          </w:p>
        </w:tc>
        <w:tc>
          <w:tcPr>
            <w:tcW w:w="1080" w:type="dxa"/>
            <w:shd w:val="clear" w:color="auto" w:fill="auto"/>
          </w:tcPr>
          <w:p w:rsidR="00953D80" w:rsidRPr="00372598" w:rsidRDefault="00953D80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953D80" w:rsidRPr="00372598" w:rsidRDefault="0041505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空白</w:t>
            </w:r>
          </w:p>
        </w:tc>
      </w:tr>
      <w:tr w:rsidR="00953D80" w:rsidRPr="00372598" w:rsidTr="00372598">
        <w:tc>
          <w:tcPr>
            <w:tcW w:w="1620" w:type="dxa"/>
            <w:shd w:val="clear" w:color="auto" w:fill="auto"/>
          </w:tcPr>
          <w:p w:rsidR="00953D80" w:rsidRPr="00372598" w:rsidRDefault="00953D80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要保人id</w:t>
            </w:r>
          </w:p>
        </w:tc>
        <w:tc>
          <w:tcPr>
            <w:tcW w:w="1080" w:type="dxa"/>
            <w:shd w:val="clear" w:color="auto" w:fill="auto"/>
          </w:tcPr>
          <w:p w:rsidR="00953D80" w:rsidRPr="00372598" w:rsidRDefault="00953D80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953D80" w:rsidRPr="00372598" w:rsidRDefault="0041505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空白</w:t>
            </w:r>
          </w:p>
        </w:tc>
      </w:tr>
      <w:tr w:rsidR="00953D80" w:rsidRPr="00372598" w:rsidTr="00372598">
        <w:tc>
          <w:tcPr>
            <w:tcW w:w="1620" w:type="dxa"/>
            <w:shd w:val="clear" w:color="auto" w:fill="auto"/>
          </w:tcPr>
          <w:p w:rsidR="00953D80" w:rsidRPr="00372598" w:rsidRDefault="00953D80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要保人姓名</w:t>
            </w:r>
          </w:p>
        </w:tc>
        <w:tc>
          <w:tcPr>
            <w:tcW w:w="1080" w:type="dxa"/>
            <w:shd w:val="clear" w:color="auto" w:fill="auto"/>
          </w:tcPr>
          <w:p w:rsidR="00953D80" w:rsidRPr="00372598" w:rsidRDefault="00953D80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953D80" w:rsidRPr="00372598" w:rsidRDefault="0041505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空白</w:t>
            </w:r>
          </w:p>
        </w:tc>
      </w:tr>
      <w:tr w:rsidR="00953D80" w:rsidRPr="00372598" w:rsidTr="00372598">
        <w:tc>
          <w:tcPr>
            <w:tcW w:w="1620" w:type="dxa"/>
            <w:shd w:val="clear" w:color="auto" w:fill="auto"/>
          </w:tcPr>
          <w:p w:rsidR="00953D80" w:rsidRPr="00372598" w:rsidRDefault="00953D80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險別代號</w:t>
            </w:r>
          </w:p>
        </w:tc>
        <w:tc>
          <w:tcPr>
            <w:tcW w:w="1080" w:type="dxa"/>
            <w:shd w:val="clear" w:color="auto" w:fill="auto"/>
          </w:tcPr>
          <w:p w:rsidR="00953D80" w:rsidRPr="00372598" w:rsidRDefault="00953D80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953D80" w:rsidRPr="00372598" w:rsidRDefault="00415056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空白</w:t>
            </w:r>
          </w:p>
        </w:tc>
      </w:tr>
      <w:tr w:rsidR="00953D80" w:rsidRPr="00372598" w:rsidTr="00372598">
        <w:tc>
          <w:tcPr>
            <w:tcW w:w="1620" w:type="dxa"/>
            <w:shd w:val="clear" w:color="auto" w:fill="auto"/>
          </w:tcPr>
          <w:p w:rsidR="00953D80" w:rsidRPr="00372598" w:rsidRDefault="00953D80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給付金額</w:t>
            </w:r>
          </w:p>
        </w:tc>
        <w:tc>
          <w:tcPr>
            <w:tcW w:w="1080" w:type="dxa"/>
            <w:shd w:val="clear" w:color="auto" w:fill="auto"/>
          </w:tcPr>
          <w:p w:rsidR="00953D80" w:rsidRPr="00372598" w:rsidRDefault="00953D80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953D80" w:rsidRPr="00372598" w:rsidRDefault="00C32C05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0</w:t>
            </w:r>
          </w:p>
        </w:tc>
      </w:tr>
      <w:tr w:rsidR="00953D80" w:rsidRPr="00372598" w:rsidTr="00372598">
        <w:tc>
          <w:tcPr>
            <w:tcW w:w="1620" w:type="dxa"/>
            <w:shd w:val="clear" w:color="auto" w:fill="auto"/>
          </w:tcPr>
          <w:p w:rsidR="00953D80" w:rsidRPr="00372598" w:rsidRDefault="00953D80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其他原因</w:t>
            </w:r>
          </w:p>
        </w:tc>
        <w:tc>
          <w:tcPr>
            <w:tcW w:w="1080" w:type="dxa"/>
            <w:shd w:val="clear" w:color="auto" w:fill="auto"/>
          </w:tcPr>
          <w:p w:rsidR="00953D80" w:rsidRPr="00372598" w:rsidRDefault="00953D80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953D80" w:rsidRPr="00372598" w:rsidRDefault="00953D80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空白</w:t>
            </w:r>
          </w:p>
        </w:tc>
      </w:tr>
      <w:tr w:rsidR="00953D80" w:rsidRPr="00372598" w:rsidTr="00372598">
        <w:tc>
          <w:tcPr>
            <w:tcW w:w="1620" w:type="dxa"/>
            <w:shd w:val="clear" w:color="auto" w:fill="auto"/>
          </w:tcPr>
          <w:p w:rsidR="00953D80" w:rsidRPr="00372598" w:rsidRDefault="00953D80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備註</w:t>
            </w:r>
          </w:p>
        </w:tc>
        <w:tc>
          <w:tcPr>
            <w:tcW w:w="1080" w:type="dxa"/>
            <w:shd w:val="clear" w:color="auto" w:fill="auto"/>
          </w:tcPr>
          <w:p w:rsidR="00953D80" w:rsidRPr="00372598" w:rsidRDefault="00953D80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953D80" w:rsidRPr="00372598" w:rsidRDefault="00953D80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空白</w:t>
            </w:r>
          </w:p>
        </w:tc>
      </w:tr>
      <w:tr w:rsidR="00953D80" w:rsidRPr="00372598" w:rsidTr="00372598">
        <w:tc>
          <w:tcPr>
            <w:tcW w:w="1620" w:type="dxa"/>
            <w:shd w:val="clear" w:color="auto" w:fill="auto"/>
          </w:tcPr>
          <w:p w:rsidR="00953D80" w:rsidRPr="00372598" w:rsidRDefault="00953D80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處理時間</w:t>
            </w:r>
          </w:p>
        </w:tc>
        <w:tc>
          <w:tcPr>
            <w:tcW w:w="1080" w:type="dxa"/>
            <w:shd w:val="clear" w:color="auto" w:fill="auto"/>
          </w:tcPr>
          <w:p w:rsidR="00953D80" w:rsidRPr="00372598" w:rsidRDefault="00953D80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953D80" w:rsidRPr="00372598" w:rsidRDefault="00953D80" w:rsidP="003725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372598"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  <w:t>系統時間</w:t>
            </w:r>
          </w:p>
        </w:tc>
      </w:tr>
    </w:tbl>
    <w:p w:rsidR="00953D80" w:rsidRDefault="00953D80" w:rsidP="00953D80">
      <w:pPr>
        <w:pStyle w:val="Tabletext"/>
        <w:keepLines w:val="0"/>
        <w:spacing w:after="0" w:line="240" w:lineRule="auto"/>
        <w:ind w:left="1276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1D5F1D" w:rsidRDefault="001D5F1D" w:rsidP="001D5F1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Execute()：產生審核中資料給三科管大：</w:t>
      </w:r>
    </w:p>
    <w:p w:rsidR="006735AE" w:rsidRDefault="006735AE" w:rsidP="006735A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抽件條件：抓取DTAAA001</w:t>
      </w:r>
    </w:p>
    <w:p w:rsidR="006735AE" w:rsidRDefault="006735AE" w:rsidP="006735A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APLY_STS=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 w:rsidR="00F05DF6">
        <w:rPr>
          <w:rFonts w:ascii="細明體" w:eastAsia="細明體" w:hAnsi="細明體" w:hint="eastAsia"/>
          <w:kern w:val="2"/>
          <w:szCs w:val="24"/>
          <w:lang w:eastAsia="zh-TW"/>
        </w:rPr>
        <w:t>1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0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 w:rsidR="00F05DF6">
        <w:rPr>
          <w:rFonts w:ascii="細明體" w:eastAsia="細明體" w:hAnsi="細明體" w:hint="eastAsia"/>
          <w:kern w:val="2"/>
          <w:szCs w:val="24"/>
          <w:lang w:eastAsia="zh-TW"/>
        </w:rPr>
        <w:t>~</w:t>
      </w:r>
      <w:r w:rsidR="00F05DF6">
        <w:rPr>
          <w:rFonts w:ascii="細明體" w:eastAsia="細明體" w:hAnsi="細明體"/>
          <w:kern w:val="2"/>
          <w:szCs w:val="24"/>
          <w:lang w:eastAsia="zh-TW"/>
        </w:rPr>
        <w:t>’</w:t>
      </w:r>
      <w:r w:rsidR="00F05DF6">
        <w:rPr>
          <w:rFonts w:ascii="細明體" w:eastAsia="細明體" w:hAnsi="細明體" w:hint="eastAsia"/>
          <w:kern w:val="2"/>
          <w:szCs w:val="24"/>
          <w:lang w:eastAsia="zh-TW"/>
        </w:rPr>
        <w:t>80</w:t>
      </w:r>
      <w:r w:rsidR="00F05DF6">
        <w:rPr>
          <w:rFonts w:ascii="細明體" w:eastAsia="細明體" w:hAnsi="細明體"/>
          <w:kern w:val="2"/>
          <w:szCs w:val="24"/>
          <w:lang w:eastAsia="zh-TW"/>
        </w:rPr>
        <w:t>’</w:t>
      </w:r>
    </w:p>
    <w:p w:rsidR="006735AE" w:rsidRDefault="006735AE" w:rsidP="006735A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APLY_DATE=傳入參數</w:t>
      </w:r>
    </w:p>
    <w:p w:rsidR="006735AE" w:rsidRDefault="006735AE" w:rsidP="006735A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將每日審核中資料寫入三科資料(</w:t>
      </w:r>
      <w:r w:rsidRPr="00A56C76">
        <w:rPr>
          <w:rFonts w:ascii="細明體" w:eastAsia="細明體" w:hAnsi="細明體"/>
          <w:kern w:val="2"/>
          <w:szCs w:val="24"/>
          <w:lang w:eastAsia="zh-TW"/>
        </w:rPr>
        <w:t>DTAM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FT</w:t>
      </w:r>
      <w:r>
        <w:rPr>
          <w:rFonts w:ascii="細明體" w:eastAsia="細明體" w:hAnsi="細明體"/>
          <w:kern w:val="2"/>
          <w:szCs w:val="24"/>
          <w:lang w:eastAsia="zh-TW"/>
        </w:rPr>
        <w:t>05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6735AE" w:rsidRDefault="006735AE" w:rsidP="006735A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內容同6.2</w:t>
      </w:r>
    </w:p>
    <w:p w:rsidR="00704FC9" w:rsidRDefault="00704FC9" w:rsidP="00704FC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Execute()：產生預付金資料給通路支援資訊科：</w:t>
      </w:r>
    </w:p>
    <w:p w:rsidR="00704FC9" w:rsidRDefault="00704FC9" w:rsidP="00C23A8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抽件條件：抓取理賠預付金申請書檔DTAAI010</w:t>
      </w:r>
    </w:p>
    <w:p w:rsidR="00FD07BA" w:rsidRDefault="007F6064" w:rsidP="00C23A8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申請日期 &lt; 傳入參數前15日</w:t>
      </w:r>
    </w:p>
    <w:p w:rsidR="007F6064" w:rsidRDefault="007F6064" w:rsidP="00C23A8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未結案原因代碼為空白或空值</w:t>
      </w:r>
    </w:p>
    <w:p w:rsidR="007F6064" w:rsidRDefault="007F6064" w:rsidP="00C23A8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預付金受理進度=30</w:t>
      </w:r>
    </w:p>
    <w:p w:rsidR="000171DD" w:rsidRDefault="000171DD" w:rsidP="00C23A8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理賠預付金明細檔DTAAI001內理賠預付金案件之理賠保險金代號為BEM1或BIM3</w:t>
      </w:r>
    </w:p>
    <w:p w:rsidR="00595185" w:rsidRDefault="00595185" w:rsidP="00C23A8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將預付金未結案件寫入DTAMFT05，內容：</w:t>
      </w:r>
    </w:p>
    <w:p w:rsidR="00595185" w:rsidRDefault="00595185" w:rsidP="00C23A8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受理編號=</w:t>
      </w:r>
      <w:r w:rsidRPr="00595185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DTAAI010.APLY_NO</w:t>
      </w:r>
    </w:p>
    <w:p w:rsidR="00595185" w:rsidRDefault="00595185" w:rsidP="00C23A8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保單號碼=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0000000000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</w:p>
    <w:p w:rsidR="00595185" w:rsidRDefault="00595185" w:rsidP="00C23A8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事故人ID=DTAAI010.OCR_ID</w:t>
      </w:r>
    </w:p>
    <w:p w:rsidR="00595185" w:rsidRDefault="00595185" w:rsidP="00C23A8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事故日期=DTAAI010.OCR_DATE</w:t>
      </w:r>
    </w:p>
    <w:p w:rsidR="00595185" w:rsidRDefault="00595185" w:rsidP="00C23A8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卡號=</w:t>
      </w:r>
      <w:r>
        <w:rPr>
          <w:rFonts w:ascii="細明體" w:eastAsia="細明體" w:hAnsi="細明體"/>
          <w:kern w:val="2"/>
          <w:szCs w:val="24"/>
          <w:lang w:eastAsia="zh-TW"/>
        </w:rPr>
        <w:t>””</w:t>
      </w:r>
    </w:p>
    <w:p w:rsidR="00595185" w:rsidRDefault="00595185" w:rsidP="00C23A8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通知事項代碼</w:t>
      </w:r>
    </w:p>
    <w:p w:rsidR="00595185" w:rsidRDefault="00595185" w:rsidP="00C23A8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處理期限(日期)=系統時間</w:t>
      </w:r>
    </w:p>
    <w:p w:rsidR="00595185" w:rsidRDefault="00595185" w:rsidP="00C23A8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通知時間=受理日期</w:t>
      </w:r>
    </w:p>
    <w:p w:rsidR="00595185" w:rsidRDefault="00595185" w:rsidP="00C23A8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銷件日期=null</w:t>
      </w:r>
    </w:p>
    <w:p w:rsidR="00595185" w:rsidRDefault="00595185" w:rsidP="00C23A8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銷件原因=</w:t>
      </w:r>
      <w:r>
        <w:rPr>
          <w:rFonts w:ascii="細明體" w:eastAsia="細明體" w:hAnsi="細明體"/>
          <w:kern w:val="2"/>
          <w:szCs w:val="24"/>
          <w:lang w:eastAsia="zh-TW"/>
        </w:rPr>
        <w:t>””</w:t>
      </w:r>
    </w:p>
    <w:p w:rsidR="00595185" w:rsidRDefault="00595185" w:rsidP="00C23A8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經手人(服務人員)=DTAAI010.APLY_EMP_ID</w:t>
      </w:r>
    </w:p>
    <w:p w:rsidR="00595185" w:rsidRDefault="00595185" w:rsidP="00C23A8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單位代號=DTAAI010.APLY_DIV_NO</w:t>
      </w:r>
    </w:p>
    <w:p w:rsidR="00595185" w:rsidRDefault="00595185" w:rsidP="00C23A8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承辦人員=DTAAI010.APLY_EMP_ID</w:t>
      </w:r>
    </w:p>
    <w:p w:rsidR="00595185" w:rsidRDefault="00595185" w:rsidP="00C23A8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承辦單位=DTAAI010.APLY_DIV_NO</w:t>
      </w:r>
    </w:p>
    <w:p w:rsidR="00595185" w:rsidRDefault="00595185" w:rsidP="00C23A8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被保人姓名=</w:t>
      </w:r>
      <w:r>
        <w:rPr>
          <w:rFonts w:ascii="細明體" w:eastAsia="細明體" w:hAnsi="細明體"/>
          <w:kern w:val="2"/>
          <w:szCs w:val="24"/>
          <w:lang w:eastAsia="zh-TW"/>
        </w:rPr>
        <w:t>””</w:t>
      </w:r>
    </w:p>
    <w:p w:rsidR="00595185" w:rsidRDefault="00595185" w:rsidP="00C23A8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要保人ID=</w:t>
      </w:r>
      <w:r>
        <w:rPr>
          <w:rFonts w:ascii="細明體" w:eastAsia="細明體" w:hAnsi="細明體"/>
          <w:kern w:val="2"/>
          <w:szCs w:val="24"/>
          <w:lang w:eastAsia="zh-TW"/>
        </w:rPr>
        <w:t>””</w:t>
      </w:r>
    </w:p>
    <w:p w:rsidR="00595185" w:rsidRDefault="00595185" w:rsidP="00C23A8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要保人姓名=</w:t>
      </w:r>
      <w:r>
        <w:rPr>
          <w:rFonts w:ascii="細明體" w:eastAsia="細明體" w:hAnsi="細明體"/>
          <w:kern w:val="2"/>
          <w:szCs w:val="24"/>
          <w:lang w:eastAsia="zh-TW"/>
        </w:rPr>
        <w:t>””</w:t>
      </w:r>
    </w:p>
    <w:p w:rsidR="00595185" w:rsidRDefault="00595185" w:rsidP="00C23A8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險別代號=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00</w:t>
      </w:r>
      <w:r>
        <w:rPr>
          <w:rFonts w:ascii="細明體" w:eastAsia="細明體" w:hAnsi="細明體"/>
          <w:kern w:val="2"/>
          <w:szCs w:val="24"/>
          <w:lang w:eastAsia="zh-TW"/>
        </w:rPr>
        <w:t>”</w:t>
      </w:r>
    </w:p>
    <w:p w:rsidR="00595185" w:rsidRDefault="00595185" w:rsidP="00C23A8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給付金額=DTAAI010.TOT_PAY_AMT</w:t>
      </w:r>
    </w:p>
    <w:p w:rsidR="00595185" w:rsidRDefault="00595185" w:rsidP="00C23A8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其他原因=</w:t>
      </w:r>
      <w:r>
        <w:rPr>
          <w:rFonts w:ascii="細明體" w:eastAsia="細明體" w:hAnsi="細明體"/>
          <w:kern w:val="2"/>
          <w:szCs w:val="24"/>
          <w:lang w:eastAsia="zh-TW"/>
        </w:rPr>
        <w:t>””</w:t>
      </w:r>
    </w:p>
    <w:p w:rsidR="00595185" w:rsidRDefault="00595185" w:rsidP="00C23A8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備註=</w:t>
      </w:r>
      <w:r>
        <w:rPr>
          <w:rFonts w:ascii="細明體" w:eastAsia="細明體" w:hAnsi="細明體"/>
          <w:kern w:val="2"/>
          <w:szCs w:val="24"/>
          <w:lang w:eastAsia="zh-TW"/>
        </w:rPr>
        <w:t>””</w:t>
      </w:r>
    </w:p>
    <w:p w:rsidR="00595185" w:rsidRDefault="00595185" w:rsidP="00C23A8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處理時間</w:t>
      </w:r>
      <w:r w:rsidR="00E15B48">
        <w:rPr>
          <w:rFonts w:ascii="細明體" w:eastAsia="細明體" w:hAnsi="細明體" w:hint="eastAsia"/>
          <w:kern w:val="2"/>
          <w:szCs w:val="24"/>
          <w:lang w:eastAsia="zh-TW"/>
        </w:rPr>
        <w:t>=系統時間</w:t>
      </w:r>
    </w:p>
    <w:p w:rsidR="00C23A85" w:rsidRPr="00C23A85" w:rsidRDefault="00C23A8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ins w:id="24" w:author="張凱鈞" w:date="2015-09-16T14:27:00Z"/>
          <w:rFonts w:hint="eastAsia"/>
          <w:kern w:val="2"/>
          <w:szCs w:val="24"/>
          <w:lang w:eastAsia="zh-TW"/>
          <w:rPrChange w:id="25" w:author="張凱鈞" w:date="2015-09-16T14:27:00Z">
            <w:rPr>
              <w:ins w:id="26" w:author="張凱鈞" w:date="2015-09-16T14:27:00Z"/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</w:pPr>
      <w:ins w:id="27" w:author="張凱鈞" w:date="2015-09-16T14:26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Execute()：產生</w:t>
        </w:r>
      </w:ins>
      <w:ins w:id="28" w:author="張凱鈞" w:date="2015-09-16T14:28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部分結案件審核中</w:t>
        </w:r>
      </w:ins>
      <w:ins w:id="29" w:author="張凱鈞" w:date="2015-09-16T14:26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資料給通路支援資訊科：</w:t>
        </w:r>
      </w:ins>
    </w:p>
    <w:p w:rsidR="00C23A85" w:rsidRPr="00C36A68" w:rsidRDefault="001037F1" w:rsidP="00C23A8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ins w:id="30" w:author="張凱鈞" w:date="2015-09-16T14:33:00Z"/>
          <w:rFonts w:hint="eastAsia"/>
          <w:kern w:val="2"/>
          <w:szCs w:val="24"/>
          <w:lang w:eastAsia="zh-TW"/>
          <w:rPrChange w:id="31" w:author="張凱鈞" w:date="2015-09-16T14:33:00Z">
            <w:rPr>
              <w:ins w:id="32" w:author="張凱鈞" w:date="2015-09-16T14:33:00Z"/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pPrChange w:id="33" w:author="張凱鈞" w:date="2015-09-16T14:27:00Z">
          <w:pPr>
            <w:pStyle w:val="Tabletext"/>
            <w:keepLines w:val="0"/>
            <w:numPr>
              <w:ilvl w:val="1"/>
              <w:numId w:val="2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34" w:author="張凱鈞" w:date="2015-09-16T14:29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抽件條件：</w:t>
        </w:r>
      </w:ins>
      <w:ins w:id="35" w:author="張凱鈞" w:date="2015-09-16T14:31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讀取理賠受理檔DTAAA001、</w:t>
        </w:r>
      </w:ins>
      <w:ins w:id="36" w:author="張凱鈞" w:date="2015-09-16T14:32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理賠簡易受理檔DTAAA003</w:t>
        </w:r>
        <w:r w:rsidR="00C36A68">
          <w:rPr>
            <w:rFonts w:ascii="細明體" w:eastAsia="細明體" w:hAnsi="細明體" w:hint="eastAsia"/>
            <w:kern w:val="2"/>
            <w:szCs w:val="24"/>
            <w:lang w:eastAsia="zh-TW"/>
          </w:rPr>
          <w:t>，以受理編號</w:t>
        </w:r>
      </w:ins>
      <w:ins w:id="37" w:author="張凱鈞" w:date="2015-09-16T14:33:00Z">
        <w:r w:rsidR="00C36A68">
          <w:rPr>
            <w:rFonts w:ascii="細明體" w:eastAsia="細明體" w:hAnsi="細明體" w:hint="eastAsia"/>
            <w:kern w:val="2"/>
            <w:szCs w:val="24"/>
            <w:lang w:eastAsia="zh-TW"/>
          </w:rPr>
          <w:t>串接</w:t>
        </w:r>
      </w:ins>
    </w:p>
    <w:p w:rsidR="00C36A68" w:rsidRPr="00C36A68" w:rsidRDefault="00C36A68" w:rsidP="00C36A6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38" w:author="張凱鈞" w:date="2015-09-16T14:33:00Z"/>
          <w:rFonts w:hint="eastAsia"/>
          <w:kern w:val="2"/>
          <w:szCs w:val="24"/>
          <w:lang w:eastAsia="zh-TW"/>
          <w:rPrChange w:id="39" w:author="張凱鈞" w:date="2015-09-16T14:33:00Z">
            <w:rPr>
              <w:ins w:id="40" w:author="張凱鈞" w:date="2015-09-16T14:33:00Z"/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pPrChange w:id="41" w:author="張凱鈞" w:date="2015-09-16T14:33:00Z">
          <w:pPr>
            <w:pStyle w:val="Tabletext"/>
            <w:keepLines w:val="0"/>
            <w:numPr>
              <w:ilvl w:val="1"/>
              <w:numId w:val="2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42" w:author="張凱鈞" w:date="2015-09-16T14:33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DTAAA001.APLY_STS不等於00, 80, 81, 82</w:t>
        </w:r>
      </w:ins>
    </w:p>
    <w:p w:rsidR="00C36A68" w:rsidRPr="00C36A68" w:rsidRDefault="00C36A68" w:rsidP="00C36A6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43" w:author="張凱鈞" w:date="2015-09-16T14:34:00Z"/>
          <w:rFonts w:hint="eastAsia"/>
          <w:kern w:val="2"/>
          <w:szCs w:val="24"/>
          <w:lang w:eastAsia="zh-TW"/>
          <w:rPrChange w:id="44" w:author="張凱鈞" w:date="2015-09-16T14:34:00Z">
            <w:rPr>
              <w:ins w:id="45" w:author="張凱鈞" w:date="2015-09-16T14:34:00Z"/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pPrChange w:id="46" w:author="張凱鈞" w:date="2015-09-16T14:33:00Z">
          <w:pPr>
            <w:pStyle w:val="Tabletext"/>
            <w:keepLines w:val="0"/>
            <w:numPr>
              <w:ilvl w:val="1"/>
              <w:numId w:val="2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47" w:author="張凱鈞" w:date="2015-09-16T14:34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DTAAA001.</w:t>
        </w:r>
        <w:r w:rsidRPr="00C36A68">
          <w:rPr>
            <w:rFonts w:ascii="細明體" w:eastAsia="細明體" w:hAnsi="細明體"/>
            <w:kern w:val="2"/>
            <w:szCs w:val="24"/>
            <w:lang w:eastAsia="zh-TW"/>
          </w:rPr>
          <w:t>ASSIGNED_DATE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 xml:space="preserve"> &gt;= 執行日 00:00:00.000000</w:t>
        </w:r>
      </w:ins>
    </w:p>
    <w:p w:rsidR="00C36A68" w:rsidRPr="00C36A68" w:rsidRDefault="00C36A68" w:rsidP="00C36A6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48" w:author="張凱鈞" w:date="2015-09-16T14:35:00Z"/>
          <w:rFonts w:hint="eastAsia"/>
          <w:kern w:val="2"/>
          <w:szCs w:val="24"/>
          <w:lang w:eastAsia="zh-TW"/>
          <w:rPrChange w:id="49" w:author="張凱鈞" w:date="2015-09-16T14:35:00Z">
            <w:rPr>
              <w:ins w:id="50" w:author="張凱鈞" w:date="2015-09-16T14:35:00Z"/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pPrChange w:id="51" w:author="張凱鈞" w:date="2015-09-16T14:33:00Z">
          <w:pPr>
            <w:pStyle w:val="Tabletext"/>
            <w:keepLines w:val="0"/>
            <w:numPr>
              <w:ilvl w:val="1"/>
              <w:numId w:val="2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52" w:author="張凱鈞" w:date="2015-09-16T14:34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DTAAA001.</w:t>
        </w:r>
        <w:r w:rsidRPr="00C36A68">
          <w:rPr>
            <w:rFonts w:ascii="細明體" w:eastAsia="細明體" w:hAnsi="細明體"/>
            <w:kern w:val="2"/>
            <w:szCs w:val="24"/>
            <w:lang w:eastAsia="zh-TW"/>
          </w:rPr>
          <w:t>ASSIGNED_DATE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 xml:space="preserve"> &lt;= 執行日 </w:t>
        </w:r>
      </w:ins>
      <w:ins w:id="53" w:author="張凱鈞" w:date="2015-09-16T14:35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23</w:t>
        </w:r>
      </w:ins>
      <w:ins w:id="54" w:author="張凱鈞" w:date="2015-09-16T14:34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:</w:t>
        </w:r>
      </w:ins>
      <w:ins w:id="55" w:author="張凱鈞" w:date="2015-09-16T14:35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59</w:t>
        </w:r>
      </w:ins>
      <w:ins w:id="56" w:author="張凱鈞" w:date="2015-09-16T14:34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:</w:t>
        </w:r>
      </w:ins>
      <w:ins w:id="57" w:author="張凱鈞" w:date="2015-09-16T14:35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59</w:t>
        </w:r>
      </w:ins>
      <w:ins w:id="58" w:author="張凱鈞" w:date="2015-09-16T14:34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.</w:t>
        </w:r>
      </w:ins>
      <w:ins w:id="59" w:author="張凱鈞" w:date="2015-09-16T14:35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999999</w:t>
        </w:r>
      </w:ins>
    </w:p>
    <w:p w:rsidR="00C36A68" w:rsidRPr="00C36A68" w:rsidRDefault="00C36A68" w:rsidP="00C36A6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60" w:author="張凱鈞" w:date="2015-09-16T14:35:00Z"/>
          <w:rFonts w:hint="eastAsia"/>
          <w:kern w:val="2"/>
          <w:szCs w:val="24"/>
          <w:lang w:eastAsia="zh-TW"/>
          <w:rPrChange w:id="61" w:author="張凱鈞" w:date="2015-09-16T14:35:00Z">
            <w:rPr>
              <w:ins w:id="62" w:author="張凱鈞" w:date="2015-09-16T14:35:00Z"/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pPrChange w:id="63" w:author="張凱鈞" w:date="2015-09-16T14:33:00Z">
          <w:pPr>
            <w:pStyle w:val="Tabletext"/>
            <w:keepLines w:val="0"/>
            <w:numPr>
              <w:ilvl w:val="1"/>
              <w:numId w:val="2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64" w:author="張凱鈞" w:date="2015-09-16T14:35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DTAAA001.</w:t>
        </w:r>
        <w:r w:rsidRPr="00C36A68">
          <w:rPr>
            <w:rFonts w:ascii="細明體" w:eastAsia="細明體" w:hAnsi="細明體"/>
            <w:kern w:val="2"/>
            <w:szCs w:val="24"/>
            <w:lang w:eastAsia="zh-TW"/>
          </w:rPr>
          <w:t>LIFE_GROP_CLFY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不等於G, H</w:t>
        </w:r>
      </w:ins>
    </w:p>
    <w:p w:rsidR="00C36A68" w:rsidRPr="00C36A68" w:rsidRDefault="00C36A68" w:rsidP="00C36A6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65" w:author="張凱鈞" w:date="2015-09-16T14:35:00Z"/>
          <w:rFonts w:hint="eastAsia"/>
          <w:kern w:val="2"/>
          <w:szCs w:val="24"/>
          <w:lang w:eastAsia="zh-TW"/>
          <w:rPrChange w:id="66" w:author="張凱鈞" w:date="2015-09-16T14:35:00Z">
            <w:rPr>
              <w:ins w:id="67" w:author="張凱鈞" w:date="2015-09-16T14:35:00Z"/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pPrChange w:id="68" w:author="張凱鈞" w:date="2015-09-16T14:33:00Z">
          <w:pPr>
            <w:pStyle w:val="Tabletext"/>
            <w:keepLines w:val="0"/>
            <w:numPr>
              <w:ilvl w:val="1"/>
              <w:numId w:val="2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69" w:author="張凱鈞" w:date="2015-09-16T14:35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DTAAA001.</w:t>
        </w:r>
        <w:r w:rsidRPr="00C36A68">
          <w:rPr>
            <w:rFonts w:ascii="細明體" w:eastAsia="細明體" w:hAnsi="細明體"/>
            <w:kern w:val="2"/>
            <w:szCs w:val="24"/>
            <w:lang w:eastAsia="zh-TW"/>
          </w:rPr>
          <w:t>RE_CLAM_CLFY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等於0</w:t>
        </w:r>
      </w:ins>
    </w:p>
    <w:p w:rsidR="00C36A68" w:rsidRPr="00C36A68" w:rsidRDefault="00C36A68" w:rsidP="00C36A6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ins w:id="70" w:author="張凱鈞" w:date="2015-09-16T14:37:00Z"/>
          <w:rFonts w:hint="eastAsia"/>
          <w:kern w:val="2"/>
          <w:szCs w:val="24"/>
          <w:lang w:eastAsia="zh-TW"/>
          <w:rPrChange w:id="71" w:author="張凱鈞" w:date="2015-09-16T14:37:00Z">
            <w:rPr>
              <w:ins w:id="72" w:author="張凱鈞" w:date="2015-09-16T14:37:00Z"/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pPrChange w:id="73" w:author="張凱鈞" w:date="2015-09-16T14:35:00Z">
          <w:pPr>
            <w:pStyle w:val="Tabletext"/>
            <w:keepLines w:val="0"/>
            <w:numPr>
              <w:ilvl w:val="1"/>
              <w:numId w:val="2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74" w:author="張凱鈞" w:date="2015-09-16T14:36:00Z">
        <w:r>
          <w:rPr>
            <w:rFonts w:hint="eastAsia"/>
            <w:kern w:val="2"/>
            <w:szCs w:val="24"/>
            <w:lang w:eastAsia="zh-TW"/>
          </w:rPr>
          <w:t>將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部分結案件審核中資料</w:t>
        </w:r>
      </w:ins>
      <w:ins w:id="75" w:author="張凱鈞" w:date="2015-09-16T14:37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寫入三科資料(</w:t>
        </w:r>
        <w:r w:rsidRPr="00A56C76">
          <w:rPr>
            <w:rFonts w:ascii="細明體" w:eastAsia="細明體" w:hAnsi="細明體"/>
            <w:kern w:val="2"/>
            <w:szCs w:val="24"/>
            <w:lang w:eastAsia="zh-TW"/>
          </w:rPr>
          <w:t>DTAM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FT</w:t>
        </w:r>
        <w:r>
          <w:rPr>
            <w:rFonts w:ascii="細明體" w:eastAsia="細明體" w:hAnsi="細明體"/>
            <w:kern w:val="2"/>
            <w:szCs w:val="24"/>
            <w:lang w:eastAsia="zh-TW"/>
          </w:rPr>
          <w:t>05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)</w:t>
        </w:r>
      </w:ins>
    </w:p>
    <w:p w:rsidR="00C36A68" w:rsidRPr="00C23A85" w:rsidRDefault="00C36A68" w:rsidP="00C36A6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76" w:author="張凱鈞" w:date="2015-09-16T14:26:00Z"/>
          <w:rFonts w:hint="eastAsia"/>
          <w:kern w:val="2"/>
          <w:szCs w:val="24"/>
          <w:lang w:eastAsia="zh-TW"/>
          <w:rPrChange w:id="77" w:author="張凱鈞" w:date="2015-09-16T14:26:00Z">
            <w:rPr>
              <w:ins w:id="78" w:author="張凱鈞" w:date="2015-09-16T14:26:00Z"/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pPrChange w:id="79" w:author="張凱鈞" w:date="2015-09-16T14:37:00Z">
          <w:pPr>
            <w:pStyle w:val="Tabletext"/>
            <w:keepLines w:val="0"/>
            <w:numPr>
              <w:ilvl w:val="1"/>
              <w:numId w:val="2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80" w:author="張凱鈞" w:date="2015-09-16T14:40:00Z">
        <w:r>
          <w:rPr>
            <w:rFonts w:hint="eastAsia"/>
            <w:kern w:val="2"/>
            <w:szCs w:val="24"/>
            <w:lang w:eastAsia="zh-TW"/>
          </w:rPr>
          <w:t>內容同</w:t>
        </w:r>
        <w:r>
          <w:rPr>
            <w:rFonts w:hint="eastAsia"/>
            <w:kern w:val="2"/>
            <w:szCs w:val="24"/>
            <w:lang w:eastAsia="zh-TW"/>
          </w:rPr>
          <w:t>6.2</w:t>
        </w:r>
      </w:ins>
    </w:p>
    <w:p w:rsidR="00C23A85" w:rsidRPr="00C23A85" w:rsidRDefault="00C23A8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ins w:id="81" w:author="張凱鈞" w:date="2015-09-16T14:27:00Z"/>
          <w:rFonts w:hint="eastAsia"/>
          <w:kern w:val="2"/>
          <w:szCs w:val="24"/>
          <w:lang w:eastAsia="zh-TW"/>
          <w:rPrChange w:id="82" w:author="張凱鈞" w:date="2015-09-16T14:27:00Z">
            <w:rPr>
              <w:ins w:id="83" w:author="張凱鈞" w:date="2015-09-16T14:27:00Z"/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</w:pPr>
      <w:ins w:id="84" w:author="張凱鈞" w:date="2015-09-16T14:27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Execute()：產生</w:t>
        </w:r>
      </w:ins>
      <w:ins w:id="85" w:author="張凱鈞" w:date="2015-09-16T14:28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部分結案件</w:t>
        </w:r>
      </w:ins>
      <w:ins w:id="86" w:author="張凱鈞" w:date="2015-09-16T14:29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結</w:t>
        </w:r>
      </w:ins>
      <w:ins w:id="87" w:author="張凱鈞" w:date="2015-09-16T14:28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案</w:t>
        </w:r>
      </w:ins>
      <w:ins w:id="88" w:author="張凱鈞" w:date="2015-09-16T14:29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/不給付結案</w:t>
        </w:r>
      </w:ins>
      <w:ins w:id="89" w:author="張凱鈞" w:date="2015-09-16T14:27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資料給通路支援資訊科：</w:t>
        </w:r>
      </w:ins>
    </w:p>
    <w:p w:rsidR="00C23A85" w:rsidRPr="00C36A68" w:rsidRDefault="001037F1" w:rsidP="00C23A8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ins w:id="90" w:author="張凱鈞" w:date="2015-09-16T14:36:00Z"/>
          <w:rFonts w:hint="eastAsia"/>
          <w:kern w:val="2"/>
          <w:szCs w:val="24"/>
          <w:lang w:eastAsia="zh-TW"/>
          <w:rPrChange w:id="91" w:author="張凱鈞" w:date="2015-09-16T14:36:00Z">
            <w:rPr>
              <w:ins w:id="92" w:author="張凱鈞" w:date="2015-09-16T14:36:00Z"/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pPrChange w:id="93" w:author="張凱鈞" w:date="2015-09-16T14:27:00Z">
          <w:pPr>
            <w:pStyle w:val="Tabletext"/>
            <w:keepLines w:val="0"/>
            <w:numPr>
              <w:ilvl w:val="1"/>
              <w:numId w:val="2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94" w:author="張凱鈞" w:date="2015-09-16T14:29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抽件條件：</w:t>
        </w:r>
      </w:ins>
      <w:ins w:id="95" w:author="張凱鈞" w:date="2015-09-16T14:42:00Z">
        <w:r w:rsidR="00C36A68">
          <w:rPr>
            <w:rFonts w:ascii="細明體" w:eastAsia="細明體" w:hAnsi="細明體" w:hint="eastAsia"/>
            <w:kern w:val="2"/>
            <w:szCs w:val="24"/>
            <w:lang w:eastAsia="zh-TW"/>
          </w:rPr>
          <w:t>讀取理賠紀錄檔DTAAB001，</w:t>
        </w:r>
        <w:r w:rsidR="004537D4">
          <w:rPr>
            <w:rFonts w:ascii="細明體" w:eastAsia="細明體" w:hAnsi="細明體" w:hint="eastAsia"/>
            <w:kern w:val="2"/>
            <w:szCs w:val="24"/>
            <w:lang w:eastAsia="zh-TW"/>
          </w:rPr>
          <w:t>以受理編號合併</w:t>
        </w:r>
      </w:ins>
      <w:ins w:id="96" w:author="張凱鈞" w:date="2015-09-16T14:43:00Z">
        <w:r w:rsidR="004537D4">
          <w:rPr>
            <w:rFonts w:ascii="細明體" w:eastAsia="細明體" w:hAnsi="細明體" w:hint="eastAsia"/>
            <w:kern w:val="2"/>
            <w:szCs w:val="24"/>
            <w:lang w:eastAsia="zh-TW"/>
          </w:rPr>
          <w:t>並且將給付金額加總，其中覆核日期為執行日當日；</w:t>
        </w:r>
      </w:ins>
      <w:ins w:id="97" w:author="張凱鈞" w:date="2015-09-16T14:44:00Z">
        <w:r w:rsidR="004537D4">
          <w:rPr>
            <w:rFonts w:ascii="細明體" w:eastAsia="細明體" w:hAnsi="細明體" w:hint="eastAsia"/>
            <w:kern w:val="2"/>
            <w:szCs w:val="24"/>
            <w:lang w:eastAsia="zh-TW"/>
          </w:rPr>
          <w:t>接著以受理編號</w:t>
        </w:r>
      </w:ins>
      <w:ins w:id="98" w:author="張凱鈞" w:date="2015-09-16T14:45:00Z">
        <w:r w:rsidR="004537D4">
          <w:rPr>
            <w:rFonts w:ascii="細明體" w:eastAsia="細明體" w:hAnsi="細明體" w:hint="eastAsia"/>
            <w:kern w:val="2"/>
            <w:szCs w:val="24"/>
            <w:lang w:eastAsia="zh-TW"/>
          </w:rPr>
          <w:t>左</w:t>
        </w:r>
      </w:ins>
      <w:ins w:id="99" w:author="張凱鈞" w:date="2015-09-16T14:44:00Z">
        <w:r w:rsidR="004537D4">
          <w:rPr>
            <w:rFonts w:ascii="細明體" w:eastAsia="細明體" w:hAnsi="細明體" w:hint="eastAsia"/>
            <w:kern w:val="2"/>
            <w:szCs w:val="24"/>
            <w:lang w:eastAsia="zh-TW"/>
          </w:rPr>
          <w:t>串接</w:t>
        </w:r>
      </w:ins>
      <w:ins w:id="100" w:author="張凱鈞" w:date="2015-09-16T14:45:00Z">
        <w:r w:rsidR="004537D4">
          <w:rPr>
            <w:rFonts w:ascii="細明體" w:eastAsia="細明體" w:hAnsi="細明體" w:hint="eastAsia"/>
            <w:kern w:val="2"/>
            <w:szCs w:val="24"/>
            <w:lang w:eastAsia="zh-TW"/>
          </w:rPr>
          <w:t>(LEFT JOIN)</w:t>
        </w:r>
      </w:ins>
      <w:ins w:id="101" w:author="張凱鈞" w:date="2015-09-16T14:44:00Z">
        <w:r w:rsidR="004537D4">
          <w:rPr>
            <w:rFonts w:ascii="細明體" w:eastAsia="細明體" w:hAnsi="細明體" w:hint="eastAsia"/>
            <w:kern w:val="2"/>
            <w:szCs w:val="24"/>
            <w:lang w:eastAsia="zh-TW"/>
          </w:rPr>
          <w:t>理賠簡易受理檔DTAAA003，以受理編號</w:t>
        </w:r>
      </w:ins>
      <w:ins w:id="102" w:author="張凱鈞" w:date="2015-09-16T14:45:00Z">
        <w:r w:rsidR="004537D4">
          <w:rPr>
            <w:rFonts w:ascii="細明體" w:eastAsia="細明體" w:hAnsi="細明體" w:hint="eastAsia"/>
            <w:kern w:val="2"/>
            <w:szCs w:val="24"/>
            <w:lang w:eastAsia="zh-TW"/>
          </w:rPr>
          <w:t>串接</w:t>
        </w:r>
      </w:ins>
      <w:ins w:id="103" w:author="張凱鈞" w:date="2015-09-16T14:46:00Z">
        <w:r w:rsidR="004537D4">
          <w:rPr>
            <w:rFonts w:ascii="細明體" w:eastAsia="細明體" w:hAnsi="細明體" w:hint="eastAsia"/>
            <w:kern w:val="2"/>
            <w:szCs w:val="24"/>
            <w:lang w:eastAsia="zh-TW"/>
          </w:rPr>
          <w:t>理賠受理檔DTAAA001</w:t>
        </w:r>
      </w:ins>
    </w:p>
    <w:p w:rsidR="00C36A68" w:rsidRDefault="004537D4" w:rsidP="00C36A6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104" w:author="張凱鈞" w:date="2015-09-16T14:47:00Z"/>
          <w:rFonts w:hint="eastAsia"/>
          <w:kern w:val="2"/>
          <w:szCs w:val="24"/>
          <w:lang w:eastAsia="zh-TW"/>
        </w:rPr>
        <w:pPrChange w:id="105" w:author="張凱鈞" w:date="2015-09-16T14:36:00Z">
          <w:pPr>
            <w:pStyle w:val="Tabletext"/>
            <w:keepLines w:val="0"/>
            <w:numPr>
              <w:ilvl w:val="1"/>
              <w:numId w:val="2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106" w:author="張凱鈞" w:date="2015-09-16T14:47:00Z">
        <w:r>
          <w:rPr>
            <w:rFonts w:hint="eastAsia"/>
            <w:kern w:val="2"/>
            <w:szCs w:val="24"/>
            <w:lang w:eastAsia="zh-TW"/>
          </w:rPr>
          <w:t>DTAAA001.APLY_STS</w:t>
        </w:r>
        <w:r>
          <w:rPr>
            <w:rFonts w:hint="eastAsia"/>
            <w:kern w:val="2"/>
            <w:szCs w:val="24"/>
            <w:lang w:eastAsia="zh-TW"/>
          </w:rPr>
          <w:t>等於</w:t>
        </w:r>
        <w:r>
          <w:rPr>
            <w:rFonts w:hint="eastAsia"/>
            <w:kern w:val="2"/>
            <w:szCs w:val="24"/>
            <w:lang w:eastAsia="zh-TW"/>
          </w:rPr>
          <w:t>80</w:t>
        </w:r>
      </w:ins>
    </w:p>
    <w:p w:rsidR="004537D4" w:rsidRDefault="004537D4" w:rsidP="00C36A6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107" w:author="張凱鈞" w:date="2015-09-16T14:47:00Z"/>
          <w:rFonts w:hint="eastAsia"/>
          <w:kern w:val="2"/>
          <w:szCs w:val="24"/>
          <w:lang w:eastAsia="zh-TW"/>
        </w:rPr>
        <w:pPrChange w:id="108" w:author="張凱鈞" w:date="2015-09-16T14:36:00Z">
          <w:pPr>
            <w:pStyle w:val="Tabletext"/>
            <w:keepLines w:val="0"/>
            <w:numPr>
              <w:ilvl w:val="1"/>
              <w:numId w:val="2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109" w:author="張凱鈞" w:date="2015-09-16T14:47:00Z">
        <w:r>
          <w:rPr>
            <w:rFonts w:hint="eastAsia"/>
            <w:kern w:val="2"/>
            <w:szCs w:val="24"/>
            <w:lang w:eastAsia="zh-TW"/>
          </w:rPr>
          <w:t>DTAAA001.APRV_DATE</w:t>
        </w:r>
        <w:r>
          <w:rPr>
            <w:rFonts w:hint="eastAsia"/>
            <w:kern w:val="2"/>
            <w:szCs w:val="24"/>
            <w:lang w:eastAsia="zh-TW"/>
          </w:rPr>
          <w:t>為執行日</w:t>
        </w:r>
      </w:ins>
    </w:p>
    <w:p w:rsidR="004537D4" w:rsidRPr="00495235" w:rsidRDefault="004537D4" w:rsidP="004537D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110" w:author="張凱鈞" w:date="2015-09-16T14:48:00Z"/>
          <w:rFonts w:hint="eastAsia"/>
          <w:kern w:val="2"/>
          <w:szCs w:val="24"/>
          <w:lang w:eastAsia="zh-TW"/>
        </w:rPr>
      </w:pPr>
      <w:ins w:id="111" w:author="張凱鈞" w:date="2015-09-16T14:48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DTAAA001.</w:t>
        </w:r>
        <w:r w:rsidRPr="00C36A68">
          <w:rPr>
            <w:rFonts w:ascii="細明體" w:eastAsia="細明體" w:hAnsi="細明體"/>
            <w:kern w:val="2"/>
            <w:szCs w:val="24"/>
            <w:lang w:eastAsia="zh-TW"/>
          </w:rPr>
          <w:t>LIFE_GROP_CLFY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不等於G, H</w:t>
        </w:r>
      </w:ins>
    </w:p>
    <w:p w:rsidR="004537D4" w:rsidRPr="004537D4" w:rsidRDefault="004537D4" w:rsidP="004537D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112" w:author="張凱鈞" w:date="2015-09-16T14:48:00Z"/>
          <w:rFonts w:hint="eastAsia"/>
          <w:kern w:val="2"/>
          <w:szCs w:val="24"/>
          <w:lang w:eastAsia="zh-TW"/>
          <w:rPrChange w:id="113" w:author="張凱鈞" w:date="2015-09-16T14:48:00Z">
            <w:rPr>
              <w:ins w:id="114" w:author="張凱鈞" w:date="2015-09-16T14:48:00Z"/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pPrChange w:id="115" w:author="張凱鈞" w:date="2015-09-16T14:36:00Z">
          <w:pPr>
            <w:pStyle w:val="Tabletext"/>
            <w:keepLines w:val="0"/>
            <w:numPr>
              <w:ilvl w:val="1"/>
              <w:numId w:val="2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116" w:author="張凱鈞" w:date="2015-09-16T14:48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DTAAA001.</w:t>
        </w:r>
        <w:r w:rsidRPr="00C36A68">
          <w:rPr>
            <w:rFonts w:ascii="細明體" w:eastAsia="細明體" w:hAnsi="細明體"/>
            <w:kern w:val="2"/>
            <w:szCs w:val="24"/>
            <w:lang w:eastAsia="zh-TW"/>
          </w:rPr>
          <w:t>RE_CLAM_CLFY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等於0</w:t>
        </w:r>
      </w:ins>
    </w:p>
    <w:p w:rsidR="004537D4" w:rsidRPr="008244A5" w:rsidRDefault="004537D4" w:rsidP="004537D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117" w:author="張凱鈞" w:date="2015-09-16T14:49:00Z"/>
          <w:rFonts w:hint="eastAsia"/>
          <w:kern w:val="2"/>
          <w:szCs w:val="24"/>
          <w:lang w:eastAsia="zh-TW"/>
          <w:rPrChange w:id="118" w:author="張凱鈞" w:date="2015-09-16T14:49:00Z">
            <w:rPr>
              <w:ins w:id="119" w:author="張凱鈞" w:date="2015-09-16T14:49:00Z"/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pPrChange w:id="120" w:author="張凱鈞" w:date="2015-09-16T14:36:00Z">
          <w:pPr>
            <w:pStyle w:val="Tabletext"/>
            <w:keepLines w:val="0"/>
            <w:numPr>
              <w:ilvl w:val="1"/>
              <w:numId w:val="2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121" w:author="張凱鈞" w:date="2015-09-16T14:48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>LEFT JOIN DTAAA003.APLY_NO等於NULL</w:t>
        </w:r>
      </w:ins>
    </w:p>
    <w:p w:rsidR="008244A5" w:rsidRPr="008244A5" w:rsidRDefault="008244A5" w:rsidP="008244A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ins w:id="122" w:author="張凱鈞" w:date="2015-09-16T14:49:00Z"/>
          <w:rFonts w:hint="eastAsia"/>
          <w:kern w:val="2"/>
          <w:szCs w:val="24"/>
          <w:lang w:eastAsia="zh-TW"/>
          <w:rPrChange w:id="123" w:author="張凱鈞" w:date="2015-09-16T14:49:00Z">
            <w:rPr>
              <w:ins w:id="124" w:author="張凱鈞" w:date="2015-09-16T14:49:00Z"/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pPrChange w:id="125" w:author="張凱鈞" w:date="2015-09-16T14:49:00Z">
          <w:pPr>
            <w:pStyle w:val="Tabletext"/>
            <w:keepLines w:val="0"/>
            <w:numPr>
              <w:ilvl w:val="1"/>
              <w:numId w:val="2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126" w:author="張凱鈞" w:date="2015-09-16T14:49:00Z">
        <w:r>
          <w:rPr>
            <w:rFonts w:hint="eastAsia"/>
            <w:kern w:val="2"/>
            <w:szCs w:val="24"/>
            <w:lang w:eastAsia="zh-TW"/>
          </w:rPr>
          <w:t>將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部分結案件結案/不給付結案資料寫入三科資料(</w:t>
        </w:r>
        <w:r w:rsidRPr="00A56C76">
          <w:rPr>
            <w:rFonts w:ascii="細明體" w:eastAsia="細明體" w:hAnsi="細明體"/>
            <w:kern w:val="2"/>
            <w:szCs w:val="24"/>
            <w:lang w:eastAsia="zh-TW"/>
          </w:rPr>
          <w:t>DTAM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FT</w:t>
        </w:r>
        <w:r>
          <w:rPr>
            <w:rFonts w:ascii="細明體" w:eastAsia="細明體" w:hAnsi="細明體"/>
            <w:kern w:val="2"/>
            <w:szCs w:val="24"/>
            <w:lang w:eastAsia="zh-TW"/>
          </w:rPr>
          <w:t>05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)</w:t>
        </w:r>
      </w:ins>
    </w:p>
    <w:p w:rsidR="008244A5" w:rsidRPr="00C23A85" w:rsidRDefault="008244A5" w:rsidP="008244A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127" w:author="張凱鈞" w:date="2015-09-16T14:26:00Z"/>
          <w:rFonts w:hint="eastAsia"/>
          <w:kern w:val="2"/>
          <w:szCs w:val="24"/>
          <w:lang w:eastAsia="zh-TW"/>
        </w:rPr>
        <w:pPrChange w:id="128" w:author="張凱鈞" w:date="2015-09-16T14:49:00Z">
          <w:pPr>
            <w:pStyle w:val="Tabletext"/>
            <w:keepLines w:val="0"/>
            <w:numPr>
              <w:ilvl w:val="1"/>
              <w:numId w:val="2"/>
            </w:numPr>
            <w:tabs>
              <w:tab w:val="num" w:pos="851"/>
            </w:tabs>
            <w:spacing w:after="0" w:line="240" w:lineRule="auto"/>
            <w:ind w:left="851" w:hanging="426"/>
          </w:pPr>
        </w:pPrChange>
      </w:pPr>
      <w:ins w:id="129" w:author="張凱鈞" w:date="2015-09-16T14:49:00Z">
        <w:r>
          <w:rPr>
            <w:rFonts w:hint="eastAsia"/>
            <w:kern w:val="2"/>
            <w:szCs w:val="24"/>
            <w:lang w:eastAsia="zh-TW"/>
          </w:rPr>
          <w:t>內容同</w:t>
        </w:r>
        <w:r>
          <w:rPr>
            <w:rFonts w:hint="eastAsia"/>
            <w:kern w:val="2"/>
            <w:szCs w:val="24"/>
            <w:lang w:eastAsia="zh-TW"/>
          </w:rPr>
          <w:t>6.2</w:t>
        </w:r>
      </w:ins>
    </w:p>
    <w:p w:rsidR="00E66BAA" w:rsidRDefault="00E66BA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13A37">
        <w:rPr>
          <w:rFonts w:hint="eastAsia"/>
          <w:kern w:val="2"/>
          <w:lang w:eastAsia="zh-TW"/>
        </w:rPr>
        <w:t>記錄</w:t>
      </w:r>
      <w:r>
        <w:rPr>
          <w:rFonts w:hint="eastAsia"/>
          <w:kern w:val="2"/>
          <w:lang w:eastAsia="zh-TW"/>
        </w:rPr>
        <w:t>各個</w:t>
      </w:r>
      <w:r w:rsidRPr="00E13A37">
        <w:rPr>
          <w:rFonts w:hint="eastAsia"/>
          <w:kern w:val="2"/>
          <w:lang w:eastAsia="zh-TW"/>
        </w:rPr>
        <w:t>寫</w:t>
      </w:r>
      <w:r>
        <w:rPr>
          <w:rFonts w:hint="eastAsia"/>
          <w:kern w:val="2"/>
          <w:lang w:eastAsia="zh-TW"/>
        </w:rPr>
        <w:t>出</w:t>
      </w:r>
      <w:r w:rsidRPr="00E13A37">
        <w:rPr>
          <w:rFonts w:hint="eastAsia"/>
          <w:kern w:val="2"/>
          <w:lang w:eastAsia="zh-TW"/>
        </w:rPr>
        <w:t>檔</w:t>
      </w:r>
      <w:r>
        <w:rPr>
          <w:rFonts w:hint="eastAsia"/>
          <w:kern w:val="2"/>
          <w:lang w:eastAsia="zh-TW"/>
        </w:rPr>
        <w:t>的</w:t>
      </w:r>
      <w:r w:rsidRPr="00E13A37">
        <w:rPr>
          <w:rFonts w:hint="eastAsia"/>
          <w:kern w:val="2"/>
          <w:lang w:eastAsia="zh-TW"/>
        </w:rPr>
        <w:t>件數</w:t>
      </w:r>
      <w:r>
        <w:rPr>
          <w:rFonts w:hint="eastAsia"/>
          <w:kern w:val="2"/>
          <w:lang w:eastAsia="zh-TW"/>
        </w:rPr>
        <w:t>及錯誤件數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若執行錯誤</w:t>
      </w:r>
    </w:p>
    <w:p w:rsidR="00237FD2" w:rsidRPr="00DC1F35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錯誤處理(for Log)</w:t>
      </w:r>
    </w:p>
    <w:p w:rsidR="00237FD2" w:rsidRPr="00DC1F35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throw Exception，</w:t>
      </w:r>
      <w:r w:rsidRPr="00DC1F35">
        <w:rPr>
          <w:rFonts w:ascii="細明體" w:eastAsia="細明體" w:hAnsi="細明體" w:hint="eastAsia"/>
          <w:kern w:val="2"/>
          <w:szCs w:val="24"/>
          <w:shd w:val="pct15" w:color="auto" w:fill="FFFFFF"/>
          <w:lang w:eastAsia="zh-TW"/>
        </w:rPr>
        <w:t>結束METHOD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回覆訊息設為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Pr="00267F19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ascii="新細明體" w:hAnsi="新細明體" w:hint="eastAsia"/>
          <w:bCs/>
          <w:lang w:eastAsia="zh-TW"/>
        </w:rPr>
        <w:t xml:space="preserve">CALL </w:t>
      </w:r>
      <w:r w:rsidRPr="00267F19">
        <w:rPr>
          <w:rFonts w:hint="eastAsia"/>
          <w:kern w:val="2"/>
          <w:szCs w:val="24"/>
          <w:lang w:eastAsia="zh-TW"/>
        </w:rPr>
        <w:t>批次作業件數紀錄模組</w:t>
      </w:r>
      <w:r w:rsidRPr="00267F19">
        <w:rPr>
          <w:rFonts w:hint="eastAsia"/>
          <w:kern w:val="2"/>
          <w:szCs w:val="24"/>
          <w:lang w:eastAsia="zh-TW"/>
        </w:rPr>
        <w:t>CountManager.jav</w:t>
      </w:r>
      <w:r w:rsidRPr="00267F19">
        <w:rPr>
          <w:rFonts w:ascii="新細明體" w:hAnsi="新細明體" w:hint="eastAsia"/>
          <w:kern w:val="2"/>
          <w:szCs w:val="24"/>
          <w:lang w:eastAsia="zh-TW"/>
        </w:rPr>
        <w:t>a</w:t>
      </w:r>
    </w:p>
    <w:p w:rsidR="00237FD2" w:rsidRDefault="00E13A3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lang w:eastAsia="zh-TW"/>
        </w:rPr>
        <w:t>各個</w:t>
      </w:r>
      <w:r w:rsidRPr="00E13A37">
        <w:rPr>
          <w:rFonts w:hint="eastAsia"/>
          <w:kern w:val="2"/>
          <w:lang w:eastAsia="zh-TW"/>
        </w:rPr>
        <w:t>寫</w:t>
      </w:r>
      <w:r>
        <w:rPr>
          <w:rFonts w:hint="eastAsia"/>
          <w:kern w:val="2"/>
          <w:lang w:eastAsia="zh-TW"/>
        </w:rPr>
        <w:t>出</w:t>
      </w:r>
      <w:r w:rsidRPr="00E13A37">
        <w:rPr>
          <w:rFonts w:hint="eastAsia"/>
          <w:kern w:val="2"/>
          <w:lang w:eastAsia="zh-TW"/>
        </w:rPr>
        <w:t>檔</w:t>
      </w:r>
      <w:r>
        <w:rPr>
          <w:rFonts w:hint="eastAsia"/>
          <w:kern w:val="2"/>
          <w:lang w:eastAsia="zh-TW"/>
        </w:rPr>
        <w:t>的</w:t>
      </w:r>
      <w:r w:rsidRPr="00E13A37">
        <w:rPr>
          <w:rFonts w:hint="eastAsia"/>
          <w:kern w:val="2"/>
          <w:lang w:eastAsia="zh-TW"/>
        </w:rPr>
        <w:t>件數</w:t>
      </w:r>
      <w:r>
        <w:rPr>
          <w:rFonts w:hint="eastAsia"/>
          <w:kern w:val="2"/>
          <w:lang w:eastAsia="zh-TW"/>
        </w:rPr>
        <w:t>及錯誤件數</w:t>
      </w:r>
    </w:p>
    <w:p w:rsidR="00237FD2" w:rsidRDefault="00237FD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  <w:t>錯誤處理(for Log)：</w:t>
      </w:r>
      <w:r>
        <w:rPr>
          <w:rFonts w:ascii="細明體" w:eastAsia="細明體" w:hAnsi="細明體" w:hint="eastAsia"/>
          <w:bCs/>
          <w:shd w:val="pct15" w:color="auto" w:fill="FFFFFF"/>
          <w:lang w:eastAsia="zh-TW"/>
        </w:rPr>
        <w:t xml:space="preserve">CALL </w:t>
      </w:r>
      <w:r>
        <w:rPr>
          <w:rFonts w:ascii="細明體" w:eastAsia="細明體" w:hAnsi="細明體" w:hint="eastAsia"/>
          <w:bCs/>
          <w:kern w:val="2"/>
          <w:szCs w:val="24"/>
          <w:shd w:val="pct15" w:color="auto" w:fill="FFFFFF"/>
          <w:lang w:eastAsia="zh-TW"/>
        </w:rPr>
        <w:t>異常訊息記錄模組ErrorLog.java</w:t>
      </w:r>
    </w:p>
    <w:tbl>
      <w:tblPr>
        <w:tblW w:w="828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7200"/>
      </w:tblGrid>
      <w:tr w:rsidR="00237FD2">
        <w:tc>
          <w:tcPr>
            <w:tcW w:w="108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TYPE</w:t>
            </w:r>
          </w:p>
        </w:tc>
        <w:tc>
          <w:tcPr>
            <w:tcW w:w="720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處理方式</w:t>
            </w:r>
          </w:p>
        </w:tc>
      </w:tr>
      <w:tr w:rsidR="00237FD2">
        <w:tc>
          <w:tcPr>
            <w:tcW w:w="1080" w:type="dxa"/>
          </w:tcPr>
          <w:p w:rsidR="00237FD2" w:rsidRDefault="00692F4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CODE</w:t>
            </w:r>
          </w:p>
        </w:tc>
        <w:tc>
          <w:tcPr>
            <w:tcW w:w="720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訊息：</w:t>
            </w:r>
            <w:r w:rsidR="00692F4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MSG </w:t>
            </w:r>
          </w:p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摘要：EXCEPTION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sectPr w:rsidR="00237FD2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610" w:rsidRDefault="00FB2610" w:rsidP="006A09E6">
      <w:r>
        <w:separator/>
      </w:r>
    </w:p>
  </w:endnote>
  <w:endnote w:type="continuationSeparator" w:id="0">
    <w:p w:rsidR="00FB2610" w:rsidRDefault="00FB2610" w:rsidP="006A0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610" w:rsidRDefault="00FB2610" w:rsidP="006A09E6">
      <w:r>
        <w:separator/>
      </w:r>
    </w:p>
  </w:footnote>
  <w:footnote w:type="continuationSeparator" w:id="0">
    <w:p w:rsidR="00FB2610" w:rsidRDefault="00FB2610" w:rsidP="006A0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A6DC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279551B"/>
    <w:multiLevelType w:val="hybridMultilevel"/>
    <w:tmpl w:val="6654216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581D241A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66D41EA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6B7E040F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76991DB9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12"/>
  </w:num>
  <w:num w:numId="5">
    <w:abstractNumId w:val="14"/>
  </w:num>
  <w:num w:numId="6">
    <w:abstractNumId w:val="7"/>
  </w:num>
  <w:num w:numId="7">
    <w:abstractNumId w:val="5"/>
  </w:num>
  <w:num w:numId="8">
    <w:abstractNumId w:val="4"/>
  </w:num>
  <w:num w:numId="9">
    <w:abstractNumId w:val="11"/>
  </w:num>
  <w:num w:numId="10">
    <w:abstractNumId w:val="6"/>
  </w:num>
  <w:num w:numId="11">
    <w:abstractNumId w:val="10"/>
  </w:num>
  <w:num w:numId="12">
    <w:abstractNumId w:val="9"/>
  </w:num>
  <w:num w:numId="13">
    <w:abstractNumId w:val="0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1F29"/>
    <w:rsid w:val="000021BB"/>
    <w:rsid w:val="000048C1"/>
    <w:rsid w:val="000074DC"/>
    <w:rsid w:val="00012FB9"/>
    <w:rsid w:val="000145E7"/>
    <w:rsid w:val="000171DD"/>
    <w:rsid w:val="00021BF2"/>
    <w:rsid w:val="00024AAE"/>
    <w:rsid w:val="00026F53"/>
    <w:rsid w:val="00030D3A"/>
    <w:rsid w:val="00031527"/>
    <w:rsid w:val="00036FC4"/>
    <w:rsid w:val="000521FF"/>
    <w:rsid w:val="00056A76"/>
    <w:rsid w:val="00067D92"/>
    <w:rsid w:val="000716C7"/>
    <w:rsid w:val="00072C05"/>
    <w:rsid w:val="00073CF4"/>
    <w:rsid w:val="000815B1"/>
    <w:rsid w:val="0008184A"/>
    <w:rsid w:val="000827C4"/>
    <w:rsid w:val="0008394D"/>
    <w:rsid w:val="00084FD7"/>
    <w:rsid w:val="00093B86"/>
    <w:rsid w:val="00094250"/>
    <w:rsid w:val="000A200F"/>
    <w:rsid w:val="000B3462"/>
    <w:rsid w:val="000B35AF"/>
    <w:rsid w:val="000B3F2E"/>
    <w:rsid w:val="000B66AD"/>
    <w:rsid w:val="000C140F"/>
    <w:rsid w:val="000C46DE"/>
    <w:rsid w:val="000C583C"/>
    <w:rsid w:val="000D0985"/>
    <w:rsid w:val="000D0F6E"/>
    <w:rsid w:val="000D5D9B"/>
    <w:rsid w:val="000D5F86"/>
    <w:rsid w:val="000D70F9"/>
    <w:rsid w:val="000E074E"/>
    <w:rsid w:val="000E206D"/>
    <w:rsid w:val="000F11B4"/>
    <w:rsid w:val="000F2B91"/>
    <w:rsid w:val="000F38AD"/>
    <w:rsid w:val="000F5BDB"/>
    <w:rsid w:val="000F647D"/>
    <w:rsid w:val="000F6CBE"/>
    <w:rsid w:val="00100738"/>
    <w:rsid w:val="001037F1"/>
    <w:rsid w:val="00103F5D"/>
    <w:rsid w:val="00110FEC"/>
    <w:rsid w:val="00113E1A"/>
    <w:rsid w:val="00121B73"/>
    <w:rsid w:val="0012222A"/>
    <w:rsid w:val="00124B89"/>
    <w:rsid w:val="00124CDF"/>
    <w:rsid w:val="0012713F"/>
    <w:rsid w:val="00133097"/>
    <w:rsid w:val="001348C2"/>
    <w:rsid w:val="00135BCF"/>
    <w:rsid w:val="00143293"/>
    <w:rsid w:val="001511A8"/>
    <w:rsid w:val="001537D0"/>
    <w:rsid w:val="00161D03"/>
    <w:rsid w:val="00173DC2"/>
    <w:rsid w:val="00184541"/>
    <w:rsid w:val="0019287A"/>
    <w:rsid w:val="00195B9E"/>
    <w:rsid w:val="00196725"/>
    <w:rsid w:val="001A21F1"/>
    <w:rsid w:val="001B1004"/>
    <w:rsid w:val="001B7AF0"/>
    <w:rsid w:val="001C06A8"/>
    <w:rsid w:val="001C0870"/>
    <w:rsid w:val="001C08DE"/>
    <w:rsid w:val="001C2BCC"/>
    <w:rsid w:val="001D4E00"/>
    <w:rsid w:val="001D5F1D"/>
    <w:rsid w:val="001E1A34"/>
    <w:rsid w:val="001F0E43"/>
    <w:rsid w:val="001F1A89"/>
    <w:rsid w:val="001F4C1A"/>
    <w:rsid w:val="001F5399"/>
    <w:rsid w:val="002128C6"/>
    <w:rsid w:val="00214100"/>
    <w:rsid w:val="0021650A"/>
    <w:rsid w:val="002350B9"/>
    <w:rsid w:val="0023765A"/>
    <w:rsid w:val="00237ED6"/>
    <w:rsid w:val="00237FD2"/>
    <w:rsid w:val="00240BA2"/>
    <w:rsid w:val="00243BFE"/>
    <w:rsid w:val="00247ACF"/>
    <w:rsid w:val="00257D67"/>
    <w:rsid w:val="002612F6"/>
    <w:rsid w:val="002634BA"/>
    <w:rsid w:val="00264266"/>
    <w:rsid w:val="00264F84"/>
    <w:rsid w:val="00264FEA"/>
    <w:rsid w:val="0026767E"/>
    <w:rsid w:val="00267F19"/>
    <w:rsid w:val="00281122"/>
    <w:rsid w:val="00290450"/>
    <w:rsid w:val="00294D10"/>
    <w:rsid w:val="00294D90"/>
    <w:rsid w:val="002A2290"/>
    <w:rsid w:val="002B49C7"/>
    <w:rsid w:val="002C131A"/>
    <w:rsid w:val="002D317F"/>
    <w:rsid w:val="002D64E8"/>
    <w:rsid w:val="002E0AE6"/>
    <w:rsid w:val="002E2EA9"/>
    <w:rsid w:val="002E7FA8"/>
    <w:rsid w:val="00301EFC"/>
    <w:rsid w:val="00302000"/>
    <w:rsid w:val="0030386C"/>
    <w:rsid w:val="003041FB"/>
    <w:rsid w:val="00312D81"/>
    <w:rsid w:val="003262F2"/>
    <w:rsid w:val="00336EC8"/>
    <w:rsid w:val="00337285"/>
    <w:rsid w:val="003378DE"/>
    <w:rsid w:val="0034163D"/>
    <w:rsid w:val="00343E80"/>
    <w:rsid w:val="00351457"/>
    <w:rsid w:val="003515CE"/>
    <w:rsid w:val="00355474"/>
    <w:rsid w:val="003629E6"/>
    <w:rsid w:val="00363C66"/>
    <w:rsid w:val="00372598"/>
    <w:rsid w:val="0037331F"/>
    <w:rsid w:val="003A68AD"/>
    <w:rsid w:val="003A7E85"/>
    <w:rsid w:val="003C0AA2"/>
    <w:rsid w:val="003C21F8"/>
    <w:rsid w:val="003C3DA9"/>
    <w:rsid w:val="003C67C4"/>
    <w:rsid w:val="003D1EA0"/>
    <w:rsid w:val="003D5664"/>
    <w:rsid w:val="003D714C"/>
    <w:rsid w:val="003D75E3"/>
    <w:rsid w:val="003E70C7"/>
    <w:rsid w:val="003F61B0"/>
    <w:rsid w:val="004117C4"/>
    <w:rsid w:val="00415056"/>
    <w:rsid w:val="004203B9"/>
    <w:rsid w:val="00434511"/>
    <w:rsid w:val="00444EC0"/>
    <w:rsid w:val="004537D4"/>
    <w:rsid w:val="0047096F"/>
    <w:rsid w:val="0047182E"/>
    <w:rsid w:val="004764A8"/>
    <w:rsid w:val="00477D65"/>
    <w:rsid w:val="00481011"/>
    <w:rsid w:val="00482D9D"/>
    <w:rsid w:val="00485975"/>
    <w:rsid w:val="00487B3E"/>
    <w:rsid w:val="00490A13"/>
    <w:rsid w:val="0049396E"/>
    <w:rsid w:val="00495266"/>
    <w:rsid w:val="00497151"/>
    <w:rsid w:val="004A0CD1"/>
    <w:rsid w:val="004A1734"/>
    <w:rsid w:val="004A18EF"/>
    <w:rsid w:val="004A1A0A"/>
    <w:rsid w:val="004B4C9F"/>
    <w:rsid w:val="004C6FA8"/>
    <w:rsid w:val="004D1DF4"/>
    <w:rsid w:val="004F0667"/>
    <w:rsid w:val="004F21C0"/>
    <w:rsid w:val="004F6F61"/>
    <w:rsid w:val="004F7E07"/>
    <w:rsid w:val="005102B2"/>
    <w:rsid w:val="0051282E"/>
    <w:rsid w:val="00534F4D"/>
    <w:rsid w:val="00537DFB"/>
    <w:rsid w:val="00537E08"/>
    <w:rsid w:val="00544717"/>
    <w:rsid w:val="00544896"/>
    <w:rsid w:val="00552006"/>
    <w:rsid w:val="005521AF"/>
    <w:rsid w:val="0055300C"/>
    <w:rsid w:val="00560225"/>
    <w:rsid w:val="00563B9E"/>
    <w:rsid w:val="005643F8"/>
    <w:rsid w:val="0057224C"/>
    <w:rsid w:val="00575538"/>
    <w:rsid w:val="00590E17"/>
    <w:rsid w:val="0059452C"/>
    <w:rsid w:val="00595185"/>
    <w:rsid w:val="005953AD"/>
    <w:rsid w:val="005A61BD"/>
    <w:rsid w:val="005A74CF"/>
    <w:rsid w:val="005B44AA"/>
    <w:rsid w:val="005B537C"/>
    <w:rsid w:val="005B77D2"/>
    <w:rsid w:val="005C5393"/>
    <w:rsid w:val="005D301C"/>
    <w:rsid w:val="005D65C0"/>
    <w:rsid w:val="005D6BB4"/>
    <w:rsid w:val="005D75E7"/>
    <w:rsid w:val="005E1FF2"/>
    <w:rsid w:val="005E4A4E"/>
    <w:rsid w:val="005F135D"/>
    <w:rsid w:val="006027FF"/>
    <w:rsid w:val="00605AAB"/>
    <w:rsid w:val="006131BC"/>
    <w:rsid w:val="00620F3F"/>
    <w:rsid w:val="00625638"/>
    <w:rsid w:val="00627F4C"/>
    <w:rsid w:val="006328DB"/>
    <w:rsid w:val="006345A9"/>
    <w:rsid w:val="006444B7"/>
    <w:rsid w:val="0064519D"/>
    <w:rsid w:val="006472F9"/>
    <w:rsid w:val="006514C4"/>
    <w:rsid w:val="00652D58"/>
    <w:rsid w:val="00654602"/>
    <w:rsid w:val="006601F5"/>
    <w:rsid w:val="00662009"/>
    <w:rsid w:val="00662612"/>
    <w:rsid w:val="00671295"/>
    <w:rsid w:val="006735AE"/>
    <w:rsid w:val="0067404A"/>
    <w:rsid w:val="00674592"/>
    <w:rsid w:val="00681963"/>
    <w:rsid w:val="00684F69"/>
    <w:rsid w:val="006878F3"/>
    <w:rsid w:val="00692547"/>
    <w:rsid w:val="00692F47"/>
    <w:rsid w:val="00694489"/>
    <w:rsid w:val="0069536D"/>
    <w:rsid w:val="00695509"/>
    <w:rsid w:val="00697233"/>
    <w:rsid w:val="006A09E6"/>
    <w:rsid w:val="006A2AEB"/>
    <w:rsid w:val="006A6DEB"/>
    <w:rsid w:val="006A6F65"/>
    <w:rsid w:val="006B4650"/>
    <w:rsid w:val="006B5A97"/>
    <w:rsid w:val="006B617C"/>
    <w:rsid w:val="006B75FB"/>
    <w:rsid w:val="006C13BF"/>
    <w:rsid w:val="006C627B"/>
    <w:rsid w:val="006C78E8"/>
    <w:rsid w:val="006D0A9E"/>
    <w:rsid w:val="006D6559"/>
    <w:rsid w:val="006D6707"/>
    <w:rsid w:val="006E5ABC"/>
    <w:rsid w:val="006F1B8C"/>
    <w:rsid w:val="006F63F4"/>
    <w:rsid w:val="006F7F79"/>
    <w:rsid w:val="00704FC9"/>
    <w:rsid w:val="00707FAA"/>
    <w:rsid w:val="007175F2"/>
    <w:rsid w:val="007179AA"/>
    <w:rsid w:val="00720964"/>
    <w:rsid w:val="00721615"/>
    <w:rsid w:val="00724703"/>
    <w:rsid w:val="00725125"/>
    <w:rsid w:val="007378D2"/>
    <w:rsid w:val="0074696D"/>
    <w:rsid w:val="00754CD8"/>
    <w:rsid w:val="00756E91"/>
    <w:rsid w:val="0075762C"/>
    <w:rsid w:val="00757E35"/>
    <w:rsid w:val="00761170"/>
    <w:rsid w:val="007616C9"/>
    <w:rsid w:val="00761A5A"/>
    <w:rsid w:val="007700AD"/>
    <w:rsid w:val="007715AC"/>
    <w:rsid w:val="00771FEF"/>
    <w:rsid w:val="007740DF"/>
    <w:rsid w:val="007750B7"/>
    <w:rsid w:val="0077546A"/>
    <w:rsid w:val="00775813"/>
    <w:rsid w:val="00777FB6"/>
    <w:rsid w:val="007807E8"/>
    <w:rsid w:val="007830C0"/>
    <w:rsid w:val="007838D5"/>
    <w:rsid w:val="00784C59"/>
    <w:rsid w:val="007911B6"/>
    <w:rsid w:val="007A024C"/>
    <w:rsid w:val="007C4E7A"/>
    <w:rsid w:val="007D7CA7"/>
    <w:rsid w:val="007E21EA"/>
    <w:rsid w:val="007F6064"/>
    <w:rsid w:val="0080134F"/>
    <w:rsid w:val="00804DF5"/>
    <w:rsid w:val="00813A0C"/>
    <w:rsid w:val="00817F0A"/>
    <w:rsid w:val="00822DC2"/>
    <w:rsid w:val="008244A5"/>
    <w:rsid w:val="00830BEA"/>
    <w:rsid w:val="0083321D"/>
    <w:rsid w:val="0084638D"/>
    <w:rsid w:val="00854767"/>
    <w:rsid w:val="00856204"/>
    <w:rsid w:val="00857D93"/>
    <w:rsid w:val="00866784"/>
    <w:rsid w:val="00873A54"/>
    <w:rsid w:val="00875A65"/>
    <w:rsid w:val="0088181E"/>
    <w:rsid w:val="008823CB"/>
    <w:rsid w:val="00883572"/>
    <w:rsid w:val="008835AB"/>
    <w:rsid w:val="00884433"/>
    <w:rsid w:val="00886A38"/>
    <w:rsid w:val="00891F29"/>
    <w:rsid w:val="00895DBA"/>
    <w:rsid w:val="008B0A79"/>
    <w:rsid w:val="008B163C"/>
    <w:rsid w:val="008B40D9"/>
    <w:rsid w:val="008C4645"/>
    <w:rsid w:val="008C6905"/>
    <w:rsid w:val="008E0307"/>
    <w:rsid w:val="008E190B"/>
    <w:rsid w:val="008E75E6"/>
    <w:rsid w:val="008F081C"/>
    <w:rsid w:val="008F1438"/>
    <w:rsid w:val="00900AB4"/>
    <w:rsid w:val="0090379A"/>
    <w:rsid w:val="009140B6"/>
    <w:rsid w:val="009145C3"/>
    <w:rsid w:val="00923784"/>
    <w:rsid w:val="009268E0"/>
    <w:rsid w:val="00935BEC"/>
    <w:rsid w:val="00937141"/>
    <w:rsid w:val="00940782"/>
    <w:rsid w:val="009470B7"/>
    <w:rsid w:val="00953D80"/>
    <w:rsid w:val="00956B17"/>
    <w:rsid w:val="00965AF6"/>
    <w:rsid w:val="00965C97"/>
    <w:rsid w:val="00965CCE"/>
    <w:rsid w:val="0097217C"/>
    <w:rsid w:val="00991A16"/>
    <w:rsid w:val="00994D8C"/>
    <w:rsid w:val="009A2050"/>
    <w:rsid w:val="009A286D"/>
    <w:rsid w:val="009A553A"/>
    <w:rsid w:val="009B238A"/>
    <w:rsid w:val="009B7A6B"/>
    <w:rsid w:val="009D108D"/>
    <w:rsid w:val="009E1355"/>
    <w:rsid w:val="009E14DC"/>
    <w:rsid w:val="009E3054"/>
    <w:rsid w:val="009E7732"/>
    <w:rsid w:val="009F052E"/>
    <w:rsid w:val="00A0117E"/>
    <w:rsid w:val="00A0312B"/>
    <w:rsid w:val="00A04DE2"/>
    <w:rsid w:val="00A05EAF"/>
    <w:rsid w:val="00A06899"/>
    <w:rsid w:val="00A13EF0"/>
    <w:rsid w:val="00A16976"/>
    <w:rsid w:val="00A24EC4"/>
    <w:rsid w:val="00A276F1"/>
    <w:rsid w:val="00A307E9"/>
    <w:rsid w:val="00A333FE"/>
    <w:rsid w:val="00A349EA"/>
    <w:rsid w:val="00A34EA5"/>
    <w:rsid w:val="00A35D5B"/>
    <w:rsid w:val="00A37ADF"/>
    <w:rsid w:val="00A46CFF"/>
    <w:rsid w:val="00A46D2B"/>
    <w:rsid w:val="00A46F55"/>
    <w:rsid w:val="00A53E58"/>
    <w:rsid w:val="00A628CF"/>
    <w:rsid w:val="00A715AE"/>
    <w:rsid w:val="00A91C89"/>
    <w:rsid w:val="00A95F7C"/>
    <w:rsid w:val="00AA4AA9"/>
    <w:rsid w:val="00AA739E"/>
    <w:rsid w:val="00AB1754"/>
    <w:rsid w:val="00AB5CE6"/>
    <w:rsid w:val="00AC7428"/>
    <w:rsid w:val="00AD00C7"/>
    <w:rsid w:val="00AD398F"/>
    <w:rsid w:val="00AD7044"/>
    <w:rsid w:val="00AE29A5"/>
    <w:rsid w:val="00AF2C5F"/>
    <w:rsid w:val="00AF3265"/>
    <w:rsid w:val="00B10DEB"/>
    <w:rsid w:val="00B1164A"/>
    <w:rsid w:val="00B1314A"/>
    <w:rsid w:val="00B20E29"/>
    <w:rsid w:val="00B20E7C"/>
    <w:rsid w:val="00B23574"/>
    <w:rsid w:val="00B24D8E"/>
    <w:rsid w:val="00B25B0F"/>
    <w:rsid w:val="00B314F1"/>
    <w:rsid w:val="00B36B47"/>
    <w:rsid w:val="00B42467"/>
    <w:rsid w:val="00B51E9E"/>
    <w:rsid w:val="00B526A1"/>
    <w:rsid w:val="00B62C0B"/>
    <w:rsid w:val="00B64DFE"/>
    <w:rsid w:val="00B71395"/>
    <w:rsid w:val="00B720E5"/>
    <w:rsid w:val="00B72AB6"/>
    <w:rsid w:val="00B7366C"/>
    <w:rsid w:val="00B80D0C"/>
    <w:rsid w:val="00B81A50"/>
    <w:rsid w:val="00B81DD1"/>
    <w:rsid w:val="00B86C50"/>
    <w:rsid w:val="00B91E97"/>
    <w:rsid w:val="00B93D18"/>
    <w:rsid w:val="00BA559E"/>
    <w:rsid w:val="00BC2F48"/>
    <w:rsid w:val="00BC5E68"/>
    <w:rsid w:val="00BD1A68"/>
    <w:rsid w:val="00BD540E"/>
    <w:rsid w:val="00BD57EE"/>
    <w:rsid w:val="00BE1864"/>
    <w:rsid w:val="00C03589"/>
    <w:rsid w:val="00C0438F"/>
    <w:rsid w:val="00C06170"/>
    <w:rsid w:val="00C063BF"/>
    <w:rsid w:val="00C12563"/>
    <w:rsid w:val="00C136BA"/>
    <w:rsid w:val="00C13CF6"/>
    <w:rsid w:val="00C2238B"/>
    <w:rsid w:val="00C23A85"/>
    <w:rsid w:val="00C2615D"/>
    <w:rsid w:val="00C3006A"/>
    <w:rsid w:val="00C308A4"/>
    <w:rsid w:val="00C32272"/>
    <w:rsid w:val="00C32C05"/>
    <w:rsid w:val="00C34DED"/>
    <w:rsid w:val="00C36A68"/>
    <w:rsid w:val="00C42FEE"/>
    <w:rsid w:val="00C445D6"/>
    <w:rsid w:val="00C45C69"/>
    <w:rsid w:val="00C46B95"/>
    <w:rsid w:val="00C47D11"/>
    <w:rsid w:val="00C57014"/>
    <w:rsid w:val="00C57239"/>
    <w:rsid w:val="00C63CBE"/>
    <w:rsid w:val="00C64649"/>
    <w:rsid w:val="00C71A87"/>
    <w:rsid w:val="00C807D5"/>
    <w:rsid w:val="00C81D0A"/>
    <w:rsid w:val="00CA1592"/>
    <w:rsid w:val="00CA5CAF"/>
    <w:rsid w:val="00CA60DC"/>
    <w:rsid w:val="00CB0C36"/>
    <w:rsid w:val="00CB4F2E"/>
    <w:rsid w:val="00CB531A"/>
    <w:rsid w:val="00CB72B7"/>
    <w:rsid w:val="00CC0458"/>
    <w:rsid w:val="00CC1B62"/>
    <w:rsid w:val="00CC3873"/>
    <w:rsid w:val="00CC4574"/>
    <w:rsid w:val="00CD0D1A"/>
    <w:rsid w:val="00CD275E"/>
    <w:rsid w:val="00CE12CB"/>
    <w:rsid w:val="00CE28AD"/>
    <w:rsid w:val="00CE2C85"/>
    <w:rsid w:val="00CE6790"/>
    <w:rsid w:val="00CF7F6E"/>
    <w:rsid w:val="00D07662"/>
    <w:rsid w:val="00D16896"/>
    <w:rsid w:val="00D2458A"/>
    <w:rsid w:val="00D25C3D"/>
    <w:rsid w:val="00D272DE"/>
    <w:rsid w:val="00D43190"/>
    <w:rsid w:val="00D56DF9"/>
    <w:rsid w:val="00D61855"/>
    <w:rsid w:val="00D61B8A"/>
    <w:rsid w:val="00D62485"/>
    <w:rsid w:val="00D72633"/>
    <w:rsid w:val="00D72D0E"/>
    <w:rsid w:val="00D77AB1"/>
    <w:rsid w:val="00D804E3"/>
    <w:rsid w:val="00D8106A"/>
    <w:rsid w:val="00D81DA4"/>
    <w:rsid w:val="00DB1E7B"/>
    <w:rsid w:val="00DB4006"/>
    <w:rsid w:val="00DC1C95"/>
    <w:rsid w:val="00DC1F35"/>
    <w:rsid w:val="00DD13E4"/>
    <w:rsid w:val="00DD15BA"/>
    <w:rsid w:val="00DD6DB3"/>
    <w:rsid w:val="00DE6F53"/>
    <w:rsid w:val="00DF1112"/>
    <w:rsid w:val="00DF5A6E"/>
    <w:rsid w:val="00E000BB"/>
    <w:rsid w:val="00E01897"/>
    <w:rsid w:val="00E10444"/>
    <w:rsid w:val="00E13A37"/>
    <w:rsid w:val="00E15B48"/>
    <w:rsid w:val="00E17489"/>
    <w:rsid w:val="00E277C0"/>
    <w:rsid w:val="00E322FD"/>
    <w:rsid w:val="00E32702"/>
    <w:rsid w:val="00E32F68"/>
    <w:rsid w:val="00E33BAD"/>
    <w:rsid w:val="00E51185"/>
    <w:rsid w:val="00E65933"/>
    <w:rsid w:val="00E66BAA"/>
    <w:rsid w:val="00E77D86"/>
    <w:rsid w:val="00E93B07"/>
    <w:rsid w:val="00E94BC1"/>
    <w:rsid w:val="00E9683C"/>
    <w:rsid w:val="00E9694D"/>
    <w:rsid w:val="00EA20AB"/>
    <w:rsid w:val="00EA3065"/>
    <w:rsid w:val="00EA4694"/>
    <w:rsid w:val="00EB3942"/>
    <w:rsid w:val="00EB6C08"/>
    <w:rsid w:val="00EC0BC1"/>
    <w:rsid w:val="00ED0C4E"/>
    <w:rsid w:val="00ED2F64"/>
    <w:rsid w:val="00EE050F"/>
    <w:rsid w:val="00EE314F"/>
    <w:rsid w:val="00EE4F41"/>
    <w:rsid w:val="00EF12F6"/>
    <w:rsid w:val="00EF1415"/>
    <w:rsid w:val="00EF33F6"/>
    <w:rsid w:val="00EF4F2F"/>
    <w:rsid w:val="00EF746E"/>
    <w:rsid w:val="00F05DF6"/>
    <w:rsid w:val="00F06562"/>
    <w:rsid w:val="00F13204"/>
    <w:rsid w:val="00F15918"/>
    <w:rsid w:val="00F16872"/>
    <w:rsid w:val="00F24F90"/>
    <w:rsid w:val="00F260A7"/>
    <w:rsid w:val="00F45061"/>
    <w:rsid w:val="00F51818"/>
    <w:rsid w:val="00F53BB5"/>
    <w:rsid w:val="00F55819"/>
    <w:rsid w:val="00F55C3F"/>
    <w:rsid w:val="00F66B6B"/>
    <w:rsid w:val="00F7087F"/>
    <w:rsid w:val="00F73136"/>
    <w:rsid w:val="00F775C9"/>
    <w:rsid w:val="00F8103D"/>
    <w:rsid w:val="00F822A6"/>
    <w:rsid w:val="00F847B3"/>
    <w:rsid w:val="00F93681"/>
    <w:rsid w:val="00F962E8"/>
    <w:rsid w:val="00FA0968"/>
    <w:rsid w:val="00FB0964"/>
    <w:rsid w:val="00FB0B40"/>
    <w:rsid w:val="00FB1C54"/>
    <w:rsid w:val="00FB2610"/>
    <w:rsid w:val="00FB2DB7"/>
    <w:rsid w:val="00FB4F2B"/>
    <w:rsid w:val="00FB5FCF"/>
    <w:rsid w:val="00FB77F2"/>
    <w:rsid w:val="00FC732B"/>
    <w:rsid w:val="00FC7C58"/>
    <w:rsid w:val="00FD07BA"/>
    <w:rsid w:val="00FD0C94"/>
    <w:rsid w:val="00FD487D"/>
    <w:rsid w:val="00FF02C4"/>
    <w:rsid w:val="00FF34B2"/>
    <w:rsid w:val="00FF3C34"/>
    <w:rsid w:val="00FF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CC4A804-77D4-4966-9C86-FEB0167A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7C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character" w:styleId="a5">
    <w:name w:val="annotation reference"/>
    <w:semiHidden/>
    <w:rPr>
      <w:sz w:val="18"/>
      <w:szCs w:val="18"/>
    </w:rPr>
  </w:style>
  <w:style w:type="paragraph" w:styleId="a6">
    <w:name w:val="Date"/>
    <w:basedOn w:val="a"/>
    <w:next w:val="a"/>
    <w:pPr>
      <w:jc w:val="right"/>
    </w:pPr>
  </w:style>
  <w:style w:type="character" w:customStyle="1" w:styleId="style131">
    <w:name w:val="style131"/>
    <w:rPr>
      <w:rFonts w:ascii="Arial" w:hAnsi="Arial" w:cs="Arial" w:hint="default"/>
      <w:color w:val="000099"/>
    </w:rPr>
  </w:style>
  <w:style w:type="paragraph" w:styleId="a7">
    <w:name w:val="annotation text"/>
    <w:basedOn w:val="a"/>
    <w:semiHidden/>
  </w:style>
  <w:style w:type="character" w:customStyle="1" w:styleId="style1style2style3">
    <w:name w:val="style1 style2 style3"/>
    <w:basedOn w:val="a0"/>
  </w:style>
  <w:style w:type="character" w:customStyle="1" w:styleId="contantredstyle1style2style3">
    <w:name w:val="contantred style1 style2 style3"/>
    <w:basedOn w:val="a0"/>
  </w:style>
  <w:style w:type="character" w:customStyle="1" w:styleId="contantred">
    <w:name w:val="contantred"/>
    <w:basedOn w:val="a0"/>
  </w:style>
  <w:style w:type="paragraph" w:styleId="a8">
    <w:name w:val="Balloon Text"/>
    <w:basedOn w:val="a"/>
    <w:semiHidden/>
    <w:rPr>
      <w:rFonts w:ascii="Arial" w:hAnsi="Arial"/>
      <w:sz w:val="18"/>
      <w:szCs w:val="18"/>
    </w:rPr>
  </w:style>
  <w:style w:type="character" w:customStyle="1" w:styleId="style31">
    <w:name w:val="style31"/>
    <w:rsid w:val="006A6F65"/>
    <w:rPr>
      <w:rFonts w:ascii="Arial" w:hAnsi="Arial" w:cs="Arial" w:hint="default"/>
      <w:sz w:val="20"/>
      <w:szCs w:val="20"/>
    </w:rPr>
  </w:style>
  <w:style w:type="table" w:styleId="a9">
    <w:name w:val="Table Grid"/>
    <w:basedOn w:val="a1"/>
    <w:rsid w:val="0026426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Indent"/>
    <w:aliases w:val="表正文,正文非缩进"/>
    <w:basedOn w:val="a"/>
    <w:rsid w:val="007740DF"/>
    <w:pPr>
      <w:ind w:left="425"/>
      <w:jc w:val="both"/>
    </w:pPr>
    <w:rPr>
      <w:sz w:val="21"/>
      <w:szCs w:val="20"/>
    </w:rPr>
  </w:style>
  <w:style w:type="paragraph" w:styleId="ab">
    <w:name w:val="footer"/>
    <w:basedOn w:val="a"/>
    <w:rsid w:val="007740DF"/>
    <w:pPr>
      <w:tabs>
        <w:tab w:val="center" w:pos="4153"/>
        <w:tab w:val="right" w:pos="8306"/>
      </w:tabs>
      <w:snapToGrid w:val="0"/>
      <w:jc w:val="both"/>
    </w:pPr>
    <w:rPr>
      <w:sz w:val="21"/>
      <w:szCs w:val="20"/>
    </w:rPr>
  </w:style>
  <w:style w:type="paragraph" w:customStyle="1" w:styleId="ac">
    <w:name w:val="文"/>
    <w:rsid w:val="007740DF"/>
    <w:pPr>
      <w:widowControl w:val="0"/>
      <w:snapToGrid w:val="0"/>
      <w:spacing w:line="360" w:lineRule="auto"/>
      <w:jc w:val="both"/>
    </w:pPr>
    <w:rPr>
      <w:rFonts w:eastAsia="標楷體"/>
      <w:kern w:val="2"/>
      <w:sz w:val="28"/>
    </w:rPr>
  </w:style>
  <w:style w:type="paragraph" w:customStyle="1" w:styleId="SOWbullet-1">
    <w:name w:val="SOW bullet - 1"/>
    <w:basedOn w:val="a"/>
    <w:rsid w:val="007740DF"/>
    <w:pPr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snapToGrid w:val="0"/>
      <w:szCs w:val="20"/>
    </w:rPr>
  </w:style>
  <w:style w:type="paragraph" w:customStyle="1" w:styleId="12B">
    <w:name w:val="12B"/>
    <w:next w:val="a"/>
    <w:rsid w:val="007740DF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defaulttext">
    <w:name w:val="_default text"/>
    <w:basedOn w:val="a"/>
    <w:rsid w:val="007740DF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styleId="ad">
    <w:name w:val="annotation subject"/>
    <w:basedOn w:val="a7"/>
    <w:next w:val="a7"/>
    <w:semiHidden/>
    <w:rsid w:val="00E66BAA"/>
    <w:rPr>
      <w:b/>
      <w:bCs/>
    </w:rPr>
  </w:style>
  <w:style w:type="paragraph" w:styleId="ae">
    <w:name w:val="header"/>
    <w:basedOn w:val="a"/>
    <w:link w:val="af"/>
    <w:rsid w:val="006A09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link w:val="ae"/>
    <w:rsid w:val="006A09E6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2004-02-19T06:39:00Z</cp:lastPrinted>
  <dcterms:created xsi:type="dcterms:W3CDTF">2020-07-27T00:56:00Z</dcterms:created>
  <dcterms:modified xsi:type="dcterms:W3CDTF">2020-07-27T00:56:00Z</dcterms:modified>
</cp:coreProperties>
</file>