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096B5D" w:rsidRPr="00AE5E3C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B5D" w:rsidRPr="00AE5E3C" w:rsidRDefault="00096B5D" w:rsidP="0084578F">
            <w:pPr>
              <w:pStyle w:val="Tabletext"/>
              <w:jc w:val="center"/>
              <w:rPr>
                <w:rFonts w:ascii="Arial" w:hAnsi="Arial"/>
              </w:rPr>
            </w:pPr>
            <w:bookmarkStart w:id="0" w:name="_GoBack"/>
            <w:bookmarkEnd w:id="0"/>
            <w:r w:rsidRPr="00AE5E3C">
              <w:rPr>
                <w:rFonts w:ascii="Arial" w:hAnsi="Arial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B5D" w:rsidRPr="00AE5E3C" w:rsidRDefault="00096B5D" w:rsidP="0084578F">
            <w:pPr>
              <w:pStyle w:val="Tabletext"/>
              <w:jc w:val="center"/>
              <w:rPr>
                <w:rFonts w:ascii="Arial" w:hAnsi="Arial"/>
              </w:rPr>
            </w:pPr>
            <w:r w:rsidRPr="00AE5E3C">
              <w:rPr>
                <w:rFonts w:ascii="Arial" w:hAnsi="Arial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B5D" w:rsidRPr="00AE5E3C" w:rsidRDefault="00096B5D" w:rsidP="0084578F">
            <w:pPr>
              <w:pStyle w:val="Tabletext"/>
              <w:jc w:val="center"/>
              <w:rPr>
                <w:rFonts w:ascii="Arial" w:hAnsi="Arial"/>
              </w:rPr>
            </w:pPr>
            <w:r w:rsidRPr="00AE5E3C">
              <w:rPr>
                <w:rFonts w:ascii="Arial" w:hAnsi="Arial"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B5D" w:rsidRPr="00AE5E3C" w:rsidRDefault="00096B5D" w:rsidP="0084578F">
            <w:pPr>
              <w:pStyle w:val="Tabletext"/>
              <w:jc w:val="center"/>
              <w:rPr>
                <w:rFonts w:ascii="Arial" w:hAnsi="Arial"/>
                <w:lang w:eastAsia="zh-TW"/>
              </w:rPr>
            </w:pPr>
            <w:r w:rsidRPr="00AE5E3C">
              <w:rPr>
                <w:rFonts w:ascii="Arial" w:hAnsi="Arial"/>
                <w:lang w:eastAsia="zh-TW"/>
              </w:rPr>
              <w:t>Author</w:t>
            </w:r>
          </w:p>
        </w:tc>
      </w:tr>
      <w:tr w:rsidR="00096B5D" w:rsidRPr="00AE5E3C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B5D" w:rsidRPr="00AE5E3C" w:rsidRDefault="00096B5D" w:rsidP="0084578F">
            <w:pPr>
              <w:pStyle w:val="Tabletext"/>
              <w:rPr>
                <w:rFonts w:ascii="Arial" w:hAnsi="Arial" w:hint="eastAsia"/>
                <w:lang w:eastAsia="zh-TW"/>
              </w:rPr>
            </w:pPr>
            <w:smartTag w:uri="urn:schemas-microsoft-com:office:smarttags" w:element="chsdate">
              <w:smartTagPr>
                <w:attr w:name="Year" w:val="2010"/>
                <w:attr w:name="Month" w:val="3"/>
                <w:attr w:name="Day" w:val="18"/>
                <w:attr w:name="IsLunarDate" w:val="False"/>
                <w:attr w:name="IsROCDate" w:val="False"/>
              </w:smartTagPr>
              <w:r w:rsidRPr="00AE5E3C">
                <w:rPr>
                  <w:rFonts w:ascii="Arial" w:hAnsi="Arial"/>
                  <w:lang w:eastAsia="zh-TW"/>
                </w:rPr>
                <w:t>20</w:t>
              </w:r>
              <w:r w:rsidR="00DA0707" w:rsidRPr="00AE5E3C">
                <w:rPr>
                  <w:rFonts w:ascii="Arial" w:hAnsi="Arial" w:hint="eastAsia"/>
                  <w:lang w:eastAsia="zh-TW"/>
                </w:rPr>
                <w:t>10</w:t>
              </w:r>
              <w:r w:rsidRPr="00AE5E3C">
                <w:rPr>
                  <w:rFonts w:ascii="Arial" w:hAnsi="Arial"/>
                  <w:lang w:eastAsia="zh-TW"/>
                </w:rPr>
                <w:t>/</w:t>
              </w:r>
              <w:r w:rsidR="00486661" w:rsidRPr="00AE5E3C">
                <w:rPr>
                  <w:rFonts w:ascii="Arial" w:hAnsi="Arial" w:hint="eastAsia"/>
                  <w:lang w:eastAsia="zh-TW"/>
                </w:rPr>
                <w:t>3</w:t>
              </w:r>
              <w:r w:rsidRPr="00AE5E3C">
                <w:rPr>
                  <w:rFonts w:ascii="Arial" w:hAnsi="Arial"/>
                  <w:lang w:eastAsia="zh-TW"/>
                </w:rPr>
                <w:t>/</w:t>
              </w:r>
              <w:r w:rsidR="00486661" w:rsidRPr="00AE5E3C">
                <w:rPr>
                  <w:rFonts w:ascii="Arial" w:hAnsi="Arial" w:hint="eastAsia"/>
                  <w:lang w:eastAsia="zh-TW"/>
                </w:rPr>
                <w:t>18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B5D" w:rsidRPr="00AE5E3C" w:rsidRDefault="00096B5D" w:rsidP="0084578F">
            <w:pPr>
              <w:pStyle w:val="Tabletext"/>
              <w:rPr>
                <w:rFonts w:ascii="Arial" w:hAnsi="Arial" w:hint="eastAsia"/>
                <w:lang w:eastAsia="zh-TW"/>
              </w:rPr>
            </w:pPr>
            <w:r w:rsidRPr="00AE5E3C">
              <w:rPr>
                <w:rFonts w:ascii="Arial" w:hAnsi="Arial" w:hint="eastAsia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B5D" w:rsidRPr="00AE5E3C" w:rsidRDefault="00096B5D" w:rsidP="0084578F">
            <w:pPr>
              <w:pStyle w:val="Tabletext"/>
              <w:rPr>
                <w:rFonts w:ascii="Arial" w:hAnsi="Arial" w:hint="eastAsia"/>
                <w:lang w:eastAsia="zh-TW"/>
              </w:rPr>
            </w:pPr>
            <w:r w:rsidRPr="00AE5E3C">
              <w:rPr>
                <w:rFonts w:ascii="Arial" w:hAnsi="Arial" w:hint="eastAsia"/>
                <w:lang w:eastAsia="zh-TW"/>
              </w:rPr>
              <w:t>附約理賠率</w:t>
            </w:r>
            <w:r w:rsidRPr="00AE5E3C">
              <w:rPr>
                <w:rFonts w:ascii="Arial" w:hAnsi="Arial" w:hint="eastAsia"/>
                <w:lang w:eastAsia="zh-TW"/>
              </w:rPr>
              <w:t>-</w:t>
            </w:r>
            <w:r w:rsidR="00486661" w:rsidRPr="00AE5E3C">
              <w:rPr>
                <w:rFonts w:ascii="Arial" w:hAnsi="Arial" w:hint="eastAsia"/>
                <w:lang w:eastAsia="zh-TW"/>
              </w:rPr>
              <w:t>產生資料給</w:t>
            </w:r>
            <w:r w:rsidR="00486661" w:rsidRPr="00AE5E3C">
              <w:rPr>
                <w:rFonts w:ascii="Arial" w:hAnsi="Arial" w:hint="eastAsia"/>
                <w:lang w:eastAsia="zh-TW"/>
              </w:rPr>
              <w:t xml:space="preserve">CRM 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B5D" w:rsidRPr="00AE5E3C" w:rsidRDefault="00096B5D" w:rsidP="0084578F">
            <w:pPr>
              <w:pStyle w:val="Tabletext"/>
              <w:rPr>
                <w:rFonts w:ascii="Arial" w:hAnsi="Arial" w:hint="eastAsia"/>
                <w:lang w:eastAsia="zh-TW"/>
              </w:rPr>
            </w:pPr>
            <w:r w:rsidRPr="00AE5E3C">
              <w:rPr>
                <w:rFonts w:ascii="Arial" w:hAnsi="Arial" w:hint="eastAsia"/>
                <w:lang w:eastAsia="zh-TW"/>
              </w:rPr>
              <w:t>金生</w:t>
            </w:r>
          </w:p>
        </w:tc>
      </w:tr>
      <w:tr w:rsidR="00AE5E3C" w:rsidRPr="00AE5E3C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5E3C" w:rsidRPr="00AE5E3C" w:rsidRDefault="00AE5E3C" w:rsidP="0084578F">
            <w:pPr>
              <w:pStyle w:val="Tabletext"/>
              <w:rPr>
                <w:rFonts w:ascii="Arial" w:hAnsi="Arial" w:hint="eastAsia"/>
                <w:lang w:eastAsia="zh-TW"/>
              </w:rPr>
            </w:pPr>
            <w:smartTag w:uri="urn:schemas-microsoft-com:office:smarttags" w:element="chsdate">
              <w:smartTagPr>
                <w:attr w:name="Year" w:val="2010"/>
                <w:attr w:name="Month" w:val="9"/>
                <w:attr w:name="Day" w:val="8"/>
                <w:attr w:name="IsLunarDate" w:val="False"/>
                <w:attr w:name="IsROCDate" w:val="False"/>
              </w:smartTagPr>
              <w:r w:rsidRPr="00AE5E3C">
                <w:rPr>
                  <w:rFonts w:ascii="Arial" w:hAnsi="Arial" w:hint="eastAsia"/>
                  <w:lang w:eastAsia="zh-TW"/>
                </w:rPr>
                <w:t>2010/9/8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5E3C" w:rsidRPr="00AE5E3C" w:rsidRDefault="00AE5E3C" w:rsidP="0084578F">
            <w:pPr>
              <w:pStyle w:val="Tabletext"/>
              <w:rPr>
                <w:rFonts w:ascii="Arial" w:hAnsi="Arial" w:hint="eastAsia"/>
                <w:lang w:eastAsia="zh-TW"/>
              </w:rPr>
            </w:pPr>
            <w:r w:rsidRPr="00AE5E3C">
              <w:rPr>
                <w:rFonts w:ascii="Arial" w:hAnsi="Arial" w:hint="eastAsia"/>
                <w:lang w:eastAsia="zh-TW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5E3C" w:rsidRPr="00AE5E3C" w:rsidRDefault="00AE5E3C" w:rsidP="0084578F">
            <w:pPr>
              <w:pStyle w:val="Tabletext"/>
              <w:rPr>
                <w:rFonts w:ascii="Arial" w:hAnsi="Arial" w:hint="eastAsia"/>
                <w:lang w:eastAsia="zh-TW"/>
              </w:rPr>
            </w:pPr>
            <w:r w:rsidRPr="00AE5E3C">
              <w:rPr>
                <w:rFonts w:ascii="Arial" w:hAnsi="Arial" w:hint="eastAsia"/>
                <w:lang w:eastAsia="zh-TW"/>
              </w:rPr>
              <w:t>修改抽件條件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5E3C" w:rsidRPr="00AE5E3C" w:rsidRDefault="00AE5E3C" w:rsidP="0084578F">
            <w:pPr>
              <w:pStyle w:val="Tabletext"/>
              <w:rPr>
                <w:rFonts w:ascii="Arial" w:hAnsi="Arial" w:hint="eastAsia"/>
                <w:lang w:eastAsia="zh-TW"/>
              </w:rPr>
            </w:pPr>
            <w:r w:rsidRPr="00AE5E3C">
              <w:rPr>
                <w:rFonts w:ascii="Arial" w:hAnsi="Arial" w:hint="eastAsia"/>
                <w:lang w:eastAsia="zh-TW"/>
              </w:rPr>
              <w:t>金生</w:t>
            </w:r>
          </w:p>
        </w:tc>
      </w:tr>
      <w:tr w:rsidR="00FA2669" w:rsidRPr="00AE5E3C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2669" w:rsidRPr="00AE5E3C" w:rsidRDefault="00FA2669" w:rsidP="0084578F">
            <w:pPr>
              <w:pStyle w:val="Tabletext"/>
              <w:rPr>
                <w:rFonts w:ascii="Arial" w:hAnsi="Arial" w:hint="eastAsia"/>
                <w:lang w:eastAsia="zh-TW"/>
              </w:rPr>
            </w:pPr>
            <w:r>
              <w:rPr>
                <w:rFonts w:ascii="Arial" w:hAnsi="Arial" w:hint="eastAsia"/>
                <w:lang w:eastAsia="zh-TW"/>
              </w:rPr>
              <w:t>2012/10/23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2669" w:rsidRPr="00AE5E3C" w:rsidRDefault="00FA2669" w:rsidP="0084578F">
            <w:pPr>
              <w:pStyle w:val="Tabletext"/>
              <w:rPr>
                <w:rFonts w:ascii="Arial" w:hAnsi="Arial" w:hint="eastAsia"/>
                <w:lang w:eastAsia="zh-TW"/>
              </w:rPr>
            </w:pPr>
            <w:r>
              <w:rPr>
                <w:rFonts w:ascii="Arial" w:hAnsi="Arial" w:hint="eastAsia"/>
                <w:lang w:eastAsia="zh-TW"/>
              </w:rPr>
              <w:t>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2669" w:rsidRPr="00AE5E3C" w:rsidRDefault="00FA2669" w:rsidP="0084578F">
            <w:pPr>
              <w:pStyle w:val="Tabletext"/>
              <w:rPr>
                <w:rFonts w:ascii="Arial" w:hAnsi="Arial" w:hint="eastAsia"/>
                <w:lang w:eastAsia="zh-TW"/>
              </w:rPr>
            </w:pPr>
            <w:r w:rsidRPr="00FA2669">
              <w:rPr>
                <w:rFonts w:ascii="Arial" w:hAnsi="Arial" w:hint="eastAsia"/>
                <w:lang w:eastAsia="zh-TW"/>
              </w:rPr>
              <w:t>增加自動產生每個月要下給理企科的資料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2669" w:rsidRPr="00AE5E3C" w:rsidRDefault="00FA2669" w:rsidP="0084578F">
            <w:pPr>
              <w:pStyle w:val="Tabletext"/>
              <w:rPr>
                <w:rFonts w:ascii="Arial" w:hAnsi="Arial" w:hint="eastAsia"/>
                <w:lang w:eastAsia="zh-TW"/>
              </w:rPr>
            </w:pPr>
            <w:r>
              <w:rPr>
                <w:rFonts w:ascii="Arial" w:hAnsi="Arial" w:hint="eastAsia"/>
                <w:lang w:eastAsia="zh-TW"/>
              </w:rPr>
              <w:t>金生</w:t>
            </w:r>
          </w:p>
        </w:tc>
      </w:tr>
    </w:tbl>
    <w:p w:rsidR="00096B5D" w:rsidRDefault="00096B5D" w:rsidP="00096B5D">
      <w:pPr>
        <w:pStyle w:val="Tabletext"/>
        <w:keepLines w:val="0"/>
        <w:spacing w:after="0" w:line="240" w:lineRule="auto"/>
        <w:rPr>
          <w:rFonts w:ascii="Arial" w:hAnsi="Arial"/>
          <w:kern w:val="2"/>
          <w:szCs w:val="24"/>
          <w:lang w:eastAsia="zh-TW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1" w:author="韓雲魁" w:date="2011-12-12T17:14:00Z">
          <w:tblPr>
            <w:tblW w:w="0" w:type="nil"/>
            <w:tblInd w:w="10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1416"/>
        <w:gridCol w:w="1010"/>
        <w:gridCol w:w="3953"/>
        <w:gridCol w:w="1566"/>
        <w:gridCol w:w="2071"/>
        <w:tblGridChange w:id="2">
          <w:tblGrid>
            <w:gridCol w:w="108"/>
            <w:gridCol w:w="1308"/>
            <w:gridCol w:w="108"/>
            <w:gridCol w:w="902"/>
            <w:gridCol w:w="108"/>
            <w:gridCol w:w="3845"/>
            <w:gridCol w:w="108"/>
            <w:gridCol w:w="1458"/>
            <w:gridCol w:w="108"/>
            <w:gridCol w:w="1963"/>
            <w:gridCol w:w="108"/>
          </w:tblGrid>
        </w:tblGridChange>
      </w:tblGrid>
      <w:tr w:rsidR="009D0F8B" w:rsidTr="009D0F8B">
        <w:trPr>
          <w:trPrChange w:id="3" w:author="韓雲魁" w:date="2011-12-12T17:14:00Z">
            <w:trPr>
              <w:gridBefore w:val="1"/>
            </w:trPr>
          </w:trPrChange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" w:author="韓雲魁" w:date="2011-12-12T17:14:00Z">
              <w:tcPr>
                <w:tcW w:w="1416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9D0F8B" w:rsidRDefault="009D0F8B" w:rsidP="008E1278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5" w:author="韓雲魁" w:date="2011-12-12T17:14:00Z">
              <w:tcPr>
                <w:tcW w:w="101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9D0F8B" w:rsidRDefault="009D0F8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  <w:pPrChange w:id="6" w:author="韓雲魁" w:date="2011-12-12T17:13:00Z">
                <w:pPr>
                  <w:spacing w:line="240" w:lineRule="atLeast"/>
                  <w:jc w:val="center"/>
                </w:pPr>
              </w:pPrChange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" w:author="韓雲魁" w:date="2011-12-12T17:14:00Z">
              <w:tcPr>
                <w:tcW w:w="3953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9D0F8B" w:rsidRDefault="009D0F8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  <w:pPrChange w:id="8" w:author="韓雲魁" w:date="2011-12-12T17:13:00Z">
                <w:pPr>
                  <w:spacing w:line="240" w:lineRule="atLeast"/>
                  <w:jc w:val="center"/>
                </w:pPr>
              </w:pPrChange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9" w:author="韓雲魁" w:date="2011-12-12T17:14:00Z">
              <w:tcPr>
                <w:tcW w:w="1566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9D0F8B" w:rsidRDefault="009D0F8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  <w:pPrChange w:id="10" w:author="韓雲魁" w:date="2011-12-12T17:13:00Z">
                <w:pPr>
                  <w:spacing w:line="240" w:lineRule="atLeast"/>
                  <w:jc w:val="center"/>
                </w:pPr>
              </w:pPrChange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1" w:author="韓雲魁" w:date="2011-12-12T17:14:00Z">
              <w:tcPr>
                <w:tcW w:w="2071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9D0F8B" w:rsidRDefault="009D0F8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  <w:pPrChange w:id="12" w:author="韓雲魁" w:date="2011-12-12T17:13:00Z">
                <w:pPr>
                  <w:spacing w:line="240" w:lineRule="atLeast"/>
                  <w:jc w:val="center"/>
                </w:pPr>
              </w:pPrChange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9D0F8B" w:rsidTr="009D0F8B">
        <w:trPr>
          <w:trPrChange w:id="13" w:author="韓雲魁" w:date="2011-12-12T17:14:00Z">
            <w:trPr>
              <w:gridBefore w:val="1"/>
            </w:trPr>
          </w:trPrChange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4" w:author="韓雲魁" w:date="2011-12-12T17:14:00Z">
              <w:tcPr>
                <w:tcW w:w="1416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9D0F8B" w:rsidRDefault="009D0F8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2018/4/16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5" w:author="韓雲魁" w:date="2011-12-12T17:14:00Z">
              <w:tcPr>
                <w:tcW w:w="101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9D0F8B" w:rsidRDefault="009D0F8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  <w:pPrChange w:id="16" w:author="韓雲魁" w:date="2011-12-12T17:14:00Z">
                <w:pPr>
                  <w:spacing w:line="240" w:lineRule="atLeast"/>
                  <w:jc w:val="center"/>
                </w:pPr>
              </w:pPrChange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4</w:t>
            </w:r>
          </w:p>
        </w:tc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7" w:author="韓雲魁" w:date="2011-12-12T17:14:00Z">
              <w:tcPr>
                <w:tcW w:w="3953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9D0F8B" w:rsidRDefault="009D0F8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批次FETCH SIZE調整專案-依系統管理-件數控制中Default設定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8" w:author="韓雲魁" w:date="2011-12-12T17:14:00Z">
              <w:tcPr>
                <w:tcW w:w="1566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9D0F8B" w:rsidRDefault="009D0F8B">
            <w:pPr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蕭侑文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9" w:author="韓雲魁" w:date="2011-12-12T17:14:00Z">
              <w:tcPr>
                <w:tcW w:w="2071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9D0F8B" w:rsidRDefault="009D0F8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180322001009</w:t>
            </w:r>
          </w:p>
        </w:tc>
      </w:tr>
      <w:tr w:rsidR="008E1278" w:rsidTr="009D0F8B">
        <w:trPr>
          <w:ins w:id="20" w:author="陳德仁" w:date="2020-01-08T11:23:00Z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278" w:rsidRPr="008E1278" w:rsidRDefault="008E1278" w:rsidP="008E1278">
            <w:pPr>
              <w:spacing w:line="240" w:lineRule="atLeast"/>
              <w:jc w:val="center"/>
              <w:rPr>
                <w:ins w:id="21" w:author="陳德仁" w:date="2020-01-08T11:23:00Z"/>
                <w:rFonts w:ascii="細明體" w:eastAsia="細明體" w:hAnsi="細明體" w:cs="Courier New" w:hint="eastAsia"/>
                <w:sz w:val="20"/>
                <w:szCs w:val="20"/>
                <w:rPrChange w:id="22" w:author="陳德仁" w:date="2020-01-08T11:24:00Z">
                  <w:rPr>
                    <w:ins w:id="23" w:author="陳德仁" w:date="2020-01-08T11:23:00Z"/>
                    <w:rFonts w:ascii="細明體" w:eastAsia="細明體" w:hAnsi="細明體" w:cs="Courier New" w:hint="eastAsia"/>
                    <w:sz w:val="20"/>
                    <w:szCs w:val="20"/>
                  </w:rPr>
                </w:rPrChange>
              </w:rPr>
              <w:pPrChange w:id="24" w:author="陳德仁" w:date="2020-01-08T11:24:00Z">
                <w:pPr>
                  <w:spacing w:line="240" w:lineRule="atLeast"/>
                  <w:jc w:val="center"/>
                </w:pPr>
              </w:pPrChange>
            </w:pPr>
            <w:ins w:id="25" w:author="陳德仁" w:date="2020-01-08T11:23:00Z">
              <w:r w:rsidRPr="008E1278">
                <w:rPr>
                  <w:rFonts w:ascii="細明體" w:eastAsia="細明體" w:hAnsi="細明體" w:hint="eastAsia"/>
                  <w:sz w:val="20"/>
                  <w:szCs w:val="20"/>
                  <w:rPrChange w:id="26" w:author="陳德仁" w:date="2020-01-08T11:24:00Z">
                    <w:rPr>
                      <w:rFonts w:hint="eastAsia"/>
                    </w:rPr>
                  </w:rPrChange>
                </w:rPr>
                <w:t>2020</w:t>
              </w:r>
            </w:ins>
            <w:ins w:id="27" w:author="陳德仁" w:date="2020-01-08T11:24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/</w:t>
              </w:r>
            </w:ins>
            <w:ins w:id="28" w:author="陳德仁" w:date="2020-01-08T11:23:00Z">
              <w:r w:rsidRPr="008E1278">
                <w:rPr>
                  <w:rFonts w:ascii="細明體" w:eastAsia="細明體" w:hAnsi="細明體" w:hint="eastAsia"/>
                  <w:sz w:val="20"/>
                  <w:szCs w:val="20"/>
                  <w:rPrChange w:id="29" w:author="陳德仁" w:date="2020-01-08T11:24:00Z">
                    <w:rPr>
                      <w:rFonts w:hint="eastAsia"/>
                    </w:rPr>
                  </w:rPrChange>
                </w:rPr>
                <w:t>01</w:t>
              </w:r>
            </w:ins>
            <w:ins w:id="30" w:author="陳德仁" w:date="2020-01-08T11:24:00Z">
              <w:r>
                <w:rPr>
                  <w:rFonts w:ascii="細明體" w:eastAsia="細明體" w:hAnsi="細明體"/>
                  <w:sz w:val="20"/>
                  <w:szCs w:val="20"/>
                </w:rPr>
                <w:t>/</w:t>
              </w:r>
            </w:ins>
            <w:ins w:id="31" w:author="陳德仁" w:date="2020-01-08T11:23:00Z">
              <w:r w:rsidRPr="008E1278">
                <w:rPr>
                  <w:rFonts w:ascii="細明體" w:eastAsia="細明體" w:hAnsi="細明體" w:hint="eastAsia"/>
                  <w:sz w:val="20"/>
                  <w:szCs w:val="20"/>
                  <w:rPrChange w:id="32" w:author="陳德仁" w:date="2020-01-08T11:24:00Z">
                    <w:rPr>
                      <w:rFonts w:hint="eastAsia"/>
                    </w:rPr>
                  </w:rPrChange>
                </w:rPr>
                <w:t>08</w:t>
              </w:r>
            </w:ins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278" w:rsidRPr="008E1278" w:rsidRDefault="00DD49C6" w:rsidP="008E1278">
            <w:pPr>
              <w:spacing w:line="240" w:lineRule="atLeast"/>
              <w:jc w:val="center"/>
              <w:rPr>
                <w:ins w:id="33" w:author="陳德仁" w:date="2020-01-08T11:23:00Z"/>
                <w:rFonts w:ascii="細明體" w:eastAsia="細明體" w:hAnsi="細明體" w:cs="Courier New" w:hint="eastAsia"/>
                <w:sz w:val="20"/>
                <w:szCs w:val="20"/>
                <w:rPrChange w:id="34" w:author="陳德仁" w:date="2020-01-08T11:24:00Z">
                  <w:rPr>
                    <w:ins w:id="35" w:author="陳德仁" w:date="2020-01-08T11:23:00Z"/>
                    <w:rFonts w:ascii="細明體" w:eastAsia="細明體" w:hAnsi="細明體" w:cs="Courier New" w:hint="eastAsia"/>
                    <w:sz w:val="20"/>
                    <w:szCs w:val="20"/>
                  </w:rPr>
                </w:rPrChange>
              </w:rPr>
            </w:pPr>
            <w:ins w:id="36" w:author="陳德仁" w:date="2020-01-08T11:24:00Z">
              <w:r>
                <w:rPr>
                  <w:rFonts w:ascii="細明體" w:eastAsia="細明體" w:hAnsi="細明體"/>
                  <w:sz w:val="20"/>
                  <w:szCs w:val="20"/>
                </w:rPr>
                <w:t>5</w:t>
              </w:r>
            </w:ins>
          </w:p>
        </w:tc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278" w:rsidRPr="008E1278" w:rsidRDefault="008E1278" w:rsidP="008E1278">
            <w:pPr>
              <w:spacing w:line="240" w:lineRule="atLeast"/>
              <w:jc w:val="center"/>
              <w:rPr>
                <w:ins w:id="37" w:author="陳德仁" w:date="2020-01-08T11:23:00Z"/>
                <w:rFonts w:ascii="細明體" w:eastAsia="細明體" w:hAnsi="細明體" w:cs="Courier New" w:hint="eastAsia"/>
                <w:sz w:val="20"/>
                <w:szCs w:val="20"/>
                <w:rPrChange w:id="38" w:author="陳德仁" w:date="2020-01-08T11:24:00Z">
                  <w:rPr>
                    <w:ins w:id="39" w:author="陳德仁" w:date="2020-01-08T11:23:00Z"/>
                    <w:rFonts w:ascii="細明體" w:eastAsia="細明體" w:hAnsi="細明體" w:cs="Courier New" w:hint="eastAsia"/>
                    <w:sz w:val="20"/>
                    <w:szCs w:val="20"/>
                  </w:rPr>
                </w:rPrChange>
              </w:rPr>
            </w:pPr>
            <w:ins w:id="40" w:author="陳德仁" w:date="2020-01-08T11:23:00Z">
              <w:r w:rsidRPr="008E1278">
                <w:rPr>
                  <w:rFonts w:ascii="細明體" w:eastAsia="細明體" w:hAnsi="細明體" w:hint="eastAsia"/>
                  <w:sz w:val="20"/>
                  <w:szCs w:val="20"/>
                  <w:rPrChange w:id="41" w:author="陳德仁" w:date="2020-01-08T11:24:00Z">
                    <w:rPr>
                      <w:rFonts w:hint="eastAsia"/>
                    </w:rPr>
                  </w:rPrChange>
                </w:rPr>
                <w:t>內部改善：</w:t>
              </w:r>
              <w:r w:rsidRPr="008E1278">
                <w:rPr>
                  <w:rFonts w:ascii="細明體" w:eastAsia="細明體" w:hAnsi="細明體" w:hint="eastAsia"/>
                  <w:sz w:val="20"/>
                  <w:szCs w:val="20"/>
                  <w:rPrChange w:id="42" w:author="陳德仁" w:date="2020-01-08T11:24:00Z">
                    <w:rPr>
                      <w:rFonts w:hint="eastAsia"/>
                    </w:rPr>
                  </w:rPrChange>
                </w:rPr>
                <w:t>PMD</w:t>
              </w:r>
            </w:ins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278" w:rsidRPr="008E1278" w:rsidRDefault="008E1278" w:rsidP="008E1278">
            <w:pPr>
              <w:jc w:val="center"/>
              <w:rPr>
                <w:ins w:id="43" w:author="陳德仁" w:date="2020-01-08T11:23:00Z"/>
                <w:rFonts w:ascii="細明體" w:eastAsia="細明體" w:hAnsi="細明體" w:cs="Courier New" w:hint="eastAsia"/>
                <w:sz w:val="20"/>
                <w:szCs w:val="20"/>
                <w:rPrChange w:id="44" w:author="陳德仁" w:date="2020-01-08T11:24:00Z">
                  <w:rPr>
                    <w:ins w:id="45" w:author="陳德仁" w:date="2020-01-08T11:23:00Z"/>
                    <w:rFonts w:ascii="細明體" w:eastAsia="細明體" w:hAnsi="細明體" w:cs="Courier New" w:hint="eastAsia"/>
                    <w:sz w:val="20"/>
                    <w:szCs w:val="20"/>
                  </w:rPr>
                </w:rPrChange>
              </w:rPr>
            </w:pPr>
            <w:ins w:id="46" w:author="陳德仁" w:date="2020-01-08T11:23:00Z">
              <w:r w:rsidRPr="008E1278">
                <w:rPr>
                  <w:rFonts w:ascii="細明體" w:eastAsia="細明體" w:hAnsi="細明體" w:hint="eastAsia"/>
                  <w:sz w:val="20"/>
                  <w:szCs w:val="20"/>
                  <w:rPrChange w:id="47" w:author="陳德仁" w:date="2020-01-08T11:24:00Z">
                    <w:rPr>
                      <w:rFonts w:hint="eastAsia"/>
                    </w:rPr>
                  </w:rPrChange>
                </w:rPr>
                <w:t>陳德仁</w:t>
              </w:r>
            </w:ins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278" w:rsidRPr="008E1278" w:rsidRDefault="008E1278" w:rsidP="008E1278">
            <w:pPr>
              <w:spacing w:line="240" w:lineRule="atLeast"/>
              <w:jc w:val="center"/>
              <w:rPr>
                <w:ins w:id="48" w:author="陳德仁" w:date="2020-01-08T11:23:00Z"/>
                <w:rFonts w:ascii="細明體" w:eastAsia="細明體" w:hAnsi="細明體" w:cs="Courier New" w:hint="eastAsia"/>
                <w:sz w:val="20"/>
                <w:szCs w:val="20"/>
                <w:rPrChange w:id="49" w:author="陳德仁" w:date="2020-01-08T11:24:00Z">
                  <w:rPr>
                    <w:ins w:id="50" w:author="陳德仁" w:date="2020-01-08T11:23:00Z"/>
                    <w:rFonts w:ascii="細明體" w:eastAsia="細明體" w:hAnsi="細明體" w:cs="Courier New" w:hint="eastAsia"/>
                    <w:sz w:val="20"/>
                    <w:szCs w:val="20"/>
                  </w:rPr>
                </w:rPrChange>
              </w:rPr>
            </w:pPr>
            <w:ins w:id="51" w:author="陳德仁" w:date="2020-01-08T11:23:00Z">
              <w:r w:rsidRPr="008E1278">
                <w:rPr>
                  <w:rFonts w:ascii="細明體" w:eastAsia="細明體" w:hAnsi="細明體" w:hint="eastAsia"/>
                  <w:sz w:val="20"/>
                  <w:szCs w:val="20"/>
                  <w:rPrChange w:id="52" w:author="陳德仁" w:date="2020-01-08T11:24:00Z">
                    <w:rPr>
                      <w:rFonts w:hint="eastAsia"/>
                    </w:rPr>
                  </w:rPrChange>
                </w:rPr>
                <w:t>191114000671</w:t>
              </w:r>
            </w:ins>
          </w:p>
        </w:tc>
      </w:tr>
    </w:tbl>
    <w:p w:rsidR="009D0F8B" w:rsidRDefault="009D0F8B" w:rsidP="00096B5D">
      <w:pPr>
        <w:pStyle w:val="Tabletext"/>
        <w:keepLines w:val="0"/>
        <w:spacing w:after="0" w:line="240" w:lineRule="auto"/>
        <w:rPr>
          <w:rFonts w:ascii="Arial" w:hAnsi="Arial"/>
          <w:kern w:val="2"/>
          <w:szCs w:val="24"/>
          <w:lang w:eastAsia="zh-TW"/>
        </w:rPr>
      </w:pPr>
    </w:p>
    <w:p w:rsidR="009D0F8B" w:rsidRPr="00AE5E3C" w:rsidRDefault="009D0F8B" w:rsidP="00096B5D">
      <w:pPr>
        <w:pStyle w:val="Tabletext"/>
        <w:keepLines w:val="0"/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</w:p>
    <w:p w:rsidR="00096B5D" w:rsidRPr="00AE5E3C" w:rsidRDefault="00096B5D" w:rsidP="00096B5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AE5E3C">
        <w:rPr>
          <w:rFonts w:ascii="Arial" w:hAnsi="Arial" w:hint="eastAsia"/>
          <w:kern w:val="2"/>
          <w:szCs w:val="24"/>
          <w:lang w:eastAsia="zh-TW"/>
        </w:rPr>
        <w:t>程式功能概要說明：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7740"/>
      </w:tblGrid>
      <w:tr w:rsidR="00096B5D" w:rsidRPr="00AE5E3C">
        <w:tc>
          <w:tcPr>
            <w:tcW w:w="1440" w:type="dxa"/>
          </w:tcPr>
          <w:p w:rsidR="00096B5D" w:rsidRPr="00AE5E3C" w:rsidRDefault="00096B5D" w:rsidP="0084578F">
            <w:pPr>
              <w:rPr>
                <w:rFonts w:ascii="Arial" w:hAnsi="Arial" w:hint="eastAsia"/>
                <w:sz w:val="20"/>
                <w:szCs w:val="20"/>
              </w:rPr>
            </w:pPr>
            <w:r w:rsidRPr="00AE5E3C">
              <w:rPr>
                <w:rFonts w:ascii="Arial" w:hAnsi="Arial" w:hint="eastAsia"/>
                <w:sz w:val="20"/>
                <w:szCs w:val="20"/>
              </w:rPr>
              <w:t>程式功能</w:t>
            </w:r>
          </w:p>
        </w:tc>
        <w:tc>
          <w:tcPr>
            <w:tcW w:w="7740" w:type="dxa"/>
          </w:tcPr>
          <w:p w:rsidR="00096B5D" w:rsidRPr="00AE5E3C" w:rsidRDefault="00486661" w:rsidP="0084578F">
            <w:pPr>
              <w:rPr>
                <w:rFonts w:ascii="Arial" w:hAnsi="Arial" w:hint="eastAsia"/>
                <w:sz w:val="20"/>
                <w:szCs w:val="20"/>
              </w:rPr>
            </w:pPr>
            <w:r w:rsidRPr="00AE5E3C">
              <w:rPr>
                <w:rFonts w:ascii="Arial" w:hAnsi="Arial" w:hint="eastAsia"/>
                <w:sz w:val="20"/>
              </w:rPr>
              <w:t>產生資料給</w:t>
            </w:r>
            <w:r w:rsidRPr="00AE5E3C">
              <w:rPr>
                <w:rFonts w:ascii="Arial" w:hAnsi="Arial" w:hint="eastAsia"/>
                <w:sz w:val="20"/>
              </w:rPr>
              <w:t>CRM</w:t>
            </w:r>
          </w:p>
        </w:tc>
      </w:tr>
      <w:tr w:rsidR="00096B5D" w:rsidRPr="00AE5E3C">
        <w:tc>
          <w:tcPr>
            <w:tcW w:w="1440" w:type="dxa"/>
          </w:tcPr>
          <w:p w:rsidR="00096B5D" w:rsidRPr="00AE5E3C" w:rsidRDefault="00096B5D" w:rsidP="0084578F">
            <w:pPr>
              <w:rPr>
                <w:rFonts w:ascii="Arial" w:hAnsi="Arial" w:hint="eastAsia"/>
                <w:sz w:val="20"/>
                <w:szCs w:val="20"/>
              </w:rPr>
            </w:pPr>
            <w:r w:rsidRPr="00AE5E3C">
              <w:rPr>
                <w:rFonts w:ascii="Arial" w:hAnsi="Arial" w:hint="eastAsia"/>
                <w:sz w:val="20"/>
                <w:szCs w:val="20"/>
              </w:rPr>
              <w:t>程式名稱</w:t>
            </w:r>
          </w:p>
        </w:tc>
        <w:tc>
          <w:tcPr>
            <w:tcW w:w="7740" w:type="dxa"/>
          </w:tcPr>
          <w:p w:rsidR="00096B5D" w:rsidRPr="00AE5E3C" w:rsidRDefault="00096B5D" w:rsidP="0084578F">
            <w:pPr>
              <w:rPr>
                <w:rFonts w:ascii="Arial" w:hAnsi="Arial" w:hint="eastAsia"/>
                <w:sz w:val="20"/>
                <w:szCs w:val="20"/>
              </w:rPr>
            </w:pPr>
            <w:r w:rsidRPr="00AE5E3C">
              <w:rPr>
                <w:rFonts w:ascii="Arial" w:hAnsi="Arial" w:hint="eastAsia"/>
                <w:sz w:val="20"/>
                <w:szCs w:val="20"/>
              </w:rPr>
              <w:t>AAH2_010</w:t>
            </w:r>
            <w:r w:rsidR="00486661" w:rsidRPr="00AE5E3C">
              <w:rPr>
                <w:rFonts w:ascii="Arial" w:hAnsi="Arial" w:hint="eastAsia"/>
                <w:sz w:val="20"/>
                <w:szCs w:val="20"/>
              </w:rPr>
              <w:t>6</w:t>
            </w:r>
          </w:p>
        </w:tc>
      </w:tr>
      <w:tr w:rsidR="00096B5D" w:rsidRPr="00AE5E3C">
        <w:tc>
          <w:tcPr>
            <w:tcW w:w="1440" w:type="dxa"/>
          </w:tcPr>
          <w:p w:rsidR="00096B5D" w:rsidRPr="00AE5E3C" w:rsidRDefault="00096B5D" w:rsidP="0084578F">
            <w:pPr>
              <w:rPr>
                <w:rFonts w:ascii="Arial" w:hAnsi="Arial" w:hint="eastAsia"/>
                <w:sz w:val="20"/>
                <w:szCs w:val="20"/>
              </w:rPr>
            </w:pPr>
            <w:r w:rsidRPr="00AE5E3C">
              <w:rPr>
                <w:rFonts w:ascii="Arial" w:hAnsi="Arial" w:hint="eastAsia"/>
                <w:sz w:val="20"/>
                <w:szCs w:val="20"/>
              </w:rPr>
              <w:t>概要說明</w:t>
            </w:r>
          </w:p>
        </w:tc>
        <w:tc>
          <w:tcPr>
            <w:tcW w:w="7740" w:type="dxa"/>
          </w:tcPr>
          <w:p w:rsidR="00096B5D" w:rsidRPr="00AE5E3C" w:rsidRDefault="00096B5D" w:rsidP="0084578F">
            <w:pPr>
              <w:rPr>
                <w:rFonts w:ascii="Arial" w:hAnsi="Arial" w:hint="eastAsia"/>
                <w:sz w:val="20"/>
                <w:szCs w:val="20"/>
              </w:rPr>
            </w:pPr>
            <w:r w:rsidRPr="00AE5E3C">
              <w:rPr>
                <w:rFonts w:ascii="Arial" w:hAnsi="Arial" w:hint="eastAsia"/>
                <w:sz w:val="20"/>
                <w:szCs w:val="20"/>
              </w:rPr>
              <w:t>BATCH</w:t>
            </w:r>
            <w:r w:rsidR="00486661" w:rsidRPr="00AE5E3C">
              <w:rPr>
                <w:rFonts w:ascii="Arial" w:hAnsi="Arial" w:hint="eastAsia"/>
                <w:sz w:val="20"/>
              </w:rPr>
              <w:t>產生資料給</w:t>
            </w:r>
            <w:r w:rsidR="00486661" w:rsidRPr="00AE5E3C">
              <w:rPr>
                <w:rFonts w:ascii="Arial" w:hAnsi="Arial" w:hint="eastAsia"/>
                <w:sz w:val="20"/>
              </w:rPr>
              <w:t>CRM</w:t>
            </w:r>
          </w:p>
        </w:tc>
      </w:tr>
    </w:tbl>
    <w:p w:rsidR="00096B5D" w:rsidRPr="00AE5E3C" w:rsidRDefault="00096B5D" w:rsidP="00096B5D">
      <w:pPr>
        <w:rPr>
          <w:rFonts w:ascii="Arial" w:hAnsi="Arial" w:hint="eastAsia"/>
          <w:sz w:val="20"/>
          <w:szCs w:val="20"/>
        </w:rPr>
      </w:pPr>
    </w:p>
    <w:p w:rsidR="00096B5D" w:rsidRPr="00AE5E3C" w:rsidRDefault="00096B5D" w:rsidP="00096B5D">
      <w:pPr>
        <w:numPr>
          <w:ilvl w:val="0"/>
          <w:numId w:val="1"/>
        </w:numPr>
        <w:rPr>
          <w:rFonts w:ascii="Arial" w:hAnsi="Arial" w:hint="eastAsia"/>
          <w:sz w:val="20"/>
          <w:szCs w:val="20"/>
        </w:rPr>
      </w:pPr>
      <w:r w:rsidRPr="00AE5E3C">
        <w:rPr>
          <w:rFonts w:ascii="Arial" w:hAnsi="Arial" w:hint="eastAsia"/>
          <w:sz w:val="20"/>
          <w:szCs w:val="20"/>
        </w:rPr>
        <w:t>使用檔案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3870"/>
      </w:tblGrid>
      <w:tr w:rsidR="00AD743F" w:rsidRPr="00AE5E3C" w:rsidTr="00E9425E">
        <w:tc>
          <w:tcPr>
            <w:tcW w:w="720" w:type="dxa"/>
          </w:tcPr>
          <w:p w:rsidR="00AD743F" w:rsidRPr="00AE5E3C" w:rsidRDefault="00AD743F" w:rsidP="00E9425E">
            <w:pPr>
              <w:rPr>
                <w:rFonts w:ascii="Arial" w:hAnsi="Arial" w:hint="eastAsia"/>
                <w:sz w:val="20"/>
                <w:szCs w:val="20"/>
              </w:rPr>
            </w:pPr>
            <w:r w:rsidRPr="00AE5E3C">
              <w:rPr>
                <w:rFonts w:ascii="Arial" w:hAnsi="Arial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AD743F" w:rsidRPr="00AE5E3C" w:rsidRDefault="00AD743F" w:rsidP="00E9425E">
            <w:pPr>
              <w:rPr>
                <w:rFonts w:ascii="Arial" w:hAnsi="Arial" w:hint="eastAsia"/>
                <w:sz w:val="20"/>
                <w:szCs w:val="20"/>
              </w:rPr>
            </w:pPr>
            <w:r w:rsidRPr="00AE5E3C">
              <w:rPr>
                <w:rFonts w:ascii="Arial" w:hAnsi="Arial" w:hint="eastAsia"/>
                <w:sz w:val="20"/>
                <w:szCs w:val="20"/>
              </w:rPr>
              <w:t>中文說明</w:t>
            </w:r>
          </w:p>
        </w:tc>
        <w:tc>
          <w:tcPr>
            <w:tcW w:w="3870" w:type="dxa"/>
          </w:tcPr>
          <w:p w:rsidR="00AD743F" w:rsidRPr="00AE5E3C" w:rsidRDefault="00AD743F" w:rsidP="00E9425E">
            <w:pPr>
              <w:rPr>
                <w:rFonts w:ascii="Arial" w:hAnsi="Arial" w:hint="eastAsia"/>
                <w:sz w:val="20"/>
                <w:szCs w:val="20"/>
              </w:rPr>
            </w:pPr>
            <w:r w:rsidRPr="00AE5E3C">
              <w:rPr>
                <w:rFonts w:ascii="Arial" w:hAnsi="Arial" w:hint="eastAsia"/>
                <w:sz w:val="20"/>
                <w:szCs w:val="20"/>
              </w:rPr>
              <w:t>檔案名稱</w:t>
            </w:r>
          </w:p>
        </w:tc>
      </w:tr>
      <w:tr w:rsidR="00AD743F" w:rsidRPr="00AE5E3C" w:rsidTr="00E9425E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AD743F" w:rsidRPr="00AE5E3C" w:rsidRDefault="00AD743F" w:rsidP="00E9425E">
            <w:pPr>
              <w:numPr>
                <w:ilvl w:val="0"/>
                <w:numId w:val="2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AD743F" w:rsidRPr="00AE5E3C" w:rsidRDefault="00726FE7" w:rsidP="00E9425E">
            <w:pPr>
              <w:rPr>
                <w:rFonts w:ascii="Arial" w:hAnsi="Arial" w:hint="eastAsia"/>
                <w:sz w:val="20"/>
                <w:szCs w:val="20"/>
              </w:rPr>
            </w:pPr>
            <w:r w:rsidRPr="00AE5E3C">
              <w:rPr>
                <w:rFonts w:ascii="Arial" w:hAnsi="Arial" w:hint="eastAsia"/>
                <w:sz w:val="20"/>
                <w:szCs w:val="20"/>
              </w:rPr>
              <w:t>附約理賠率</w:t>
            </w:r>
            <w:r w:rsidR="00442F0C" w:rsidRPr="00AE5E3C">
              <w:rPr>
                <w:rFonts w:ascii="Arial" w:hAnsi="Arial"/>
                <w:sz w:val="20"/>
                <w:szCs w:val="20"/>
              </w:rPr>
              <w:t>—</w:t>
            </w:r>
            <w:r w:rsidR="00442F0C" w:rsidRPr="00AE5E3C">
              <w:rPr>
                <w:rFonts w:ascii="Arial" w:hAnsi="Arial"/>
                <w:sz w:val="20"/>
                <w:szCs w:val="20"/>
              </w:rPr>
              <w:t>各經手人</w:t>
            </w:r>
            <w:r w:rsidRPr="00AE5E3C">
              <w:rPr>
                <w:rFonts w:ascii="Arial" w:hAnsi="Arial" w:hint="eastAsia"/>
                <w:sz w:val="20"/>
                <w:szCs w:val="20"/>
              </w:rPr>
              <w:t>理賠</w:t>
            </w:r>
            <w:r w:rsidR="00442F0C" w:rsidRPr="00AE5E3C">
              <w:rPr>
                <w:rFonts w:ascii="Arial" w:hAnsi="Arial" w:hint="eastAsia"/>
                <w:sz w:val="20"/>
                <w:szCs w:val="20"/>
              </w:rPr>
              <w:t>率</w:t>
            </w:r>
          </w:p>
        </w:tc>
        <w:tc>
          <w:tcPr>
            <w:tcW w:w="3870" w:type="dxa"/>
          </w:tcPr>
          <w:p w:rsidR="00AD743F" w:rsidRPr="00AE5E3C" w:rsidRDefault="00AD743F" w:rsidP="00E9425E">
            <w:pPr>
              <w:rPr>
                <w:rFonts w:ascii="Arial" w:hAnsi="Arial" w:hint="eastAsia"/>
                <w:sz w:val="20"/>
                <w:szCs w:val="20"/>
              </w:rPr>
            </w:pPr>
            <w:r w:rsidRPr="00AE5E3C">
              <w:rPr>
                <w:rFonts w:ascii="Arial" w:hAnsi="Arial"/>
                <w:sz w:val="20"/>
                <w:szCs w:val="20"/>
              </w:rPr>
              <w:t>DTAA</w:t>
            </w:r>
            <w:r w:rsidR="00726FE7" w:rsidRPr="00AE5E3C">
              <w:rPr>
                <w:rFonts w:ascii="Arial" w:hAnsi="Arial" w:hint="eastAsia"/>
                <w:sz w:val="20"/>
                <w:szCs w:val="20"/>
              </w:rPr>
              <w:t>H20</w:t>
            </w:r>
            <w:r w:rsidR="00442F0C" w:rsidRPr="00AE5E3C">
              <w:rPr>
                <w:rFonts w:ascii="Arial" w:hAnsi="Arial" w:hint="eastAsia"/>
                <w:sz w:val="20"/>
                <w:szCs w:val="20"/>
              </w:rPr>
              <w:t>4</w:t>
            </w:r>
          </w:p>
        </w:tc>
      </w:tr>
      <w:tr w:rsidR="00AD743F" w:rsidRPr="00AE5E3C" w:rsidTr="00E9425E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AD743F" w:rsidRPr="00AE5E3C" w:rsidRDefault="00AD743F" w:rsidP="00E9425E">
            <w:pPr>
              <w:numPr>
                <w:ilvl w:val="0"/>
                <w:numId w:val="2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AD743F" w:rsidRPr="00AE5E3C" w:rsidRDefault="00AD743F" w:rsidP="00E9425E">
            <w:pPr>
              <w:rPr>
                <w:rFonts w:ascii="Arial" w:hAnsi="Arial" w:hint="eastAsia"/>
                <w:sz w:val="20"/>
                <w:szCs w:val="20"/>
              </w:rPr>
            </w:pPr>
            <w:r w:rsidRPr="00AE5E3C">
              <w:rPr>
                <w:rFonts w:ascii="Arial" w:hAnsi="Arial" w:hint="eastAsia"/>
                <w:sz w:val="20"/>
                <w:szCs w:val="20"/>
              </w:rPr>
              <w:t>附約理賠率</w:t>
            </w:r>
            <w:r w:rsidRPr="00AE5E3C">
              <w:rPr>
                <w:rFonts w:ascii="Arial" w:hAnsi="Arial" w:hint="eastAsia"/>
                <w:sz w:val="20"/>
                <w:szCs w:val="20"/>
              </w:rPr>
              <w:t>--</w:t>
            </w:r>
            <w:r w:rsidR="00DA0707" w:rsidRPr="00AE5E3C">
              <w:rPr>
                <w:rFonts w:ascii="Arial" w:hAnsi="Arial" w:hint="eastAsia"/>
                <w:sz w:val="20"/>
                <w:szCs w:val="20"/>
              </w:rPr>
              <w:t>五年內</w:t>
            </w:r>
            <w:r w:rsidR="00442F0C" w:rsidRPr="00AE5E3C">
              <w:rPr>
                <w:rFonts w:ascii="Arial" w:hAnsi="Arial"/>
                <w:sz w:val="20"/>
                <w:szCs w:val="20"/>
              </w:rPr>
              <w:t>各經手人</w:t>
            </w:r>
            <w:r w:rsidR="00442F0C" w:rsidRPr="00AE5E3C">
              <w:rPr>
                <w:rFonts w:ascii="Arial" w:hAnsi="Arial" w:hint="eastAsia"/>
                <w:sz w:val="20"/>
                <w:szCs w:val="20"/>
              </w:rPr>
              <w:t>理賠率</w:t>
            </w:r>
          </w:p>
        </w:tc>
        <w:tc>
          <w:tcPr>
            <w:tcW w:w="3870" w:type="dxa"/>
          </w:tcPr>
          <w:p w:rsidR="00AD743F" w:rsidRPr="00AE5E3C" w:rsidRDefault="00AD743F" w:rsidP="00E9425E">
            <w:pPr>
              <w:rPr>
                <w:rFonts w:ascii="Arial" w:hAnsi="Arial" w:hint="eastAsia"/>
                <w:sz w:val="20"/>
                <w:szCs w:val="20"/>
              </w:rPr>
            </w:pPr>
            <w:r w:rsidRPr="00AE5E3C">
              <w:rPr>
                <w:rFonts w:ascii="Arial" w:hAnsi="Arial"/>
                <w:sz w:val="20"/>
                <w:szCs w:val="20"/>
              </w:rPr>
              <w:t>DTAAH20</w:t>
            </w:r>
            <w:r w:rsidR="00442F0C" w:rsidRPr="00AE5E3C">
              <w:rPr>
                <w:rFonts w:ascii="Arial" w:hAnsi="Arial" w:hint="eastAsia"/>
                <w:sz w:val="20"/>
                <w:szCs w:val="20"/>
              </w:rPr>
              <w:t>8</w:t>
            </w:r>
          </w:p>
        </w:tc>
      </w:tr>
      <w:tr w:rsidR="00442F0C" w:rsidRPr="00AE5E3C" w:rsidTr="00E9425E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442F0C" w:rsidRPr="00AE5E3C" w:rsidRDefault="00442F0C" w:rsidP="00E9425E">
            <w:pPr>
              <w:numPr>
                <w:ilvl w:val="0"/>
                <w:numId w:val="2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442F0C" w:rsidRPr="00AE5E3C" w:rsidRDefault="00442F0C" w:rsidP="00E9425E">
            <w:pPr>
              <w:rPr>
                <w:rFonts w:ascii="Arial" w:hAnsi="Arial" w:hint="eastAsia"/>
                <w:sz w:val="20"/>
                <w:szCs w:val="20"/>
              </w:rPr>
            </w:pPr>
            <w:r w:rsidRPr="00AE5E3C">
              <w:rPr>
                <w:rFonts w:ascii="Arial" w:hAnsi="Arial" w:hint="eastAsia"/>
                <w:sz w:val="20"/>
                <w:szCs w:val="20"/>
              </w:rPr>
              <w:t>經手人理賠率檔</w:t>
            </w:r>
          </w:p>
        </w:tc>
        <w:tc>
          <w:tcPr>
            <w:tcW w:w="3870" w:type="dxa"/>
          </w:tcPr>
          <w:p w:rsidR="00442F0C" w:rsidRPr="00AE5E3C" w:rsidRDefault="00442F0C" w:rsidP="00E9425E">
            <w:pPr>
              <w:rPr>
                <w:rFonts w:ascii="Arial" w:hAnsi="Arial"/>
                <w:sz w:val="20"/>
                <w:szCs w:val="20"/>
              </w:rPr>
            </w:pPr>
            <w:r w:rsidRPr="00AE5E3C">
              <w:rPr>
                <w:rFonts w:ascii="Arial" w:hAnsi="Arial"/>
                <w:sz w:val="20"/>
                <w:szCs w:val="20"/>
              </w:rPr>
              <w:t>DTAAE001_AGENT_CLAIM</w:t>
            </w:r>
          </w:p>
        </w:tc>
      </w:tr>
      <w:tr w:rsidR="00EA7A66" w:rsidRPr="00AE5E3C" w:rsidTr="00E9425E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EA7A66" w:rsidRPr="00AE5E3C" w:rsidRDefault="00EA7A66" w:rsidP="00E9425E">
            <w:pPr>
              <w:numPr>
                <w:ilvl w:val="0"/>
                <w:numId w:val="2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EA7A66" w:rsidRPr="00AE5E3C" w:rsidRDefault="00EA7A66" w:rsidP="00E9425E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>單位暫存檔</w:t>
            </w:r>
          </w:p>
        </w:tc>
        <w:tc>
          <w:tcPr>
            <w:tcW w:w="3870" w:type="dxa"/>
          </w:tcPr>
          <w:p w:rsidR="00EA7A66" w:rsidRPr="00AE5E3C" w:rsidRDefault="00EA7A66" w:rsidP="00E9425E">
            <w:pPr>
              <w:rPr>
                <w:rFonts w:ascii="Arial" w:hAnsi="Arial"/>
                <w:sz w:val="20"/>
                <w:szCs w:val="20"/>
              </w:rPr>
            </w:pPr>
            <w:r w:rsidRPr="00EA7A66">
              <w:rPr>
                <w:rFonts w:ascii="Arial" w:hAnsi="Arial"/>
                <w:sz w:val="20"/>
                <w:szCs w:val="20"/>
              </w:rPr>
              <w:t>DTZ0_UNIT_WORK</w:t>
            </w:r>
          </w:p>
        </w:tc>
      </w:tr>
      <w:tr w:rsidR="00F572C3" w:rsidRPr="00AE5E3C" w:rsidTr="00E9425E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572C3" w:rsidRPr="00AE5E3C" w:rsidRDefault="00F572C3" w:rsidP="00E9425E">
            <w:pPr>
              <w:numPr>
                <w:ilvl w:val="0"/>
                <w:numId w:val="2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F572C3" w:rsidRDefault="00F572C3" w:rsidP="00E9425E">
            <w:pPr>
              <w:rPr>
                <w:rFonts w:ascii="Arial" w:hAnsi="Arial" w:hint="eastAsia"/>
                <w:sz w:val="20"/>
                <w:szCs w:val="20"/>
              </w:rPr>
            </w:pPr>
            <w:r w:rsidRPr="00AE5E3C">
              <w:rPr>
                <w:rFonts w:ascii="Arial" w:hAnsi="Arial" w:hint="eastAsia"/>
                <w:sz w:val="20"/>
                <w:szCs w:val="20"/>
              </w:rPr>
              <w:t>附約理賠率</w:t>
            </w:r>
            <w:r w:rsidRPr="00AE5E3C">
              <w:rPr>
                <w:rFonts w:ascii="Arial" w:hAnsi="Arial"/>
                <w:sz w:val="20"/>
                <w:szCs w:val="20"/>
              </w:rPr>
              <w:t>—</w:t>
            </w:r>
            <w:r>
              <w:rPr>
                <w:rFonts w:ascii="Arial" w:hAnsi="Arial" w:hint="eastAsia"/>
                <w:sz w:val="20"/>
                <w:szCs w:val="20"/>
              </w:rPr>
              <w:t>理賠明細</w:t>
            </w:r>
          </w:p>
        </w:tc>
        <w:tc>
          <w:tcPr>
            <w:tcW w:w="3870" w:type="dxa"/>
          </w:tcPr>
          <w:p w:rsidR="00F572C3" w:rsidRPr="00EA7A66" w:rsidRDefault="00F572C3" w:rsidP="00E9425E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>DTAAH202</w:t>
            </w:r>
          </w:p>
        </w:tc>
      </w:tr>
    </w:tbl>
    <w:p w:rsidR="00096B5D" w:rsidRPr="00AE5E3C" w:rsidRDefault="00096B5D" w:rsidP="00096B5D">
      <w:pPr>
        <w:pStyle w:val="Tabletext"/>
        <w:keepLines w:val="0"/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</w:p>
    <w:p w:rsidR="00096B5D" w:rsidRPr="00AE5E3C" w:rsidRDefault="00096B5D" w:rsidP="0084578F">
      <w:pPr>
        <w:pStyle w:val="Tabletext"/>
        <w:keepLines w:val="0"/>
        <w:numPr>
          <w:ilvl w:val="0"/>
          <w:numId w:val="1"/>
        </w:numPr>
        <w:spacing w:after="0" w:line="240" w:lineRule="auto"/>
        <w:ind w:left="0" w:firstLine="0"/>
        <w:rPr>
          <w:rFonts w:ascii="Arial" w:hAnsi="Arial" w:hint="eastAsia"/>
          <w:kern w:val="2"/>
          <w:szCs w:val="24"/>
          <w:lang w:eastAsia="zh-TW"/>
        </w:rPr>
      </w:pPr>
      <w:r w:rsidRPr="00AE5E3C">
        <w:rPr>
          <w:rFonts w:ascii="Arial" w:hAnsi="Arial" w:hint="eastAsia"/>
          <w:kern w:val="2"/>
          <w:szCs w:val="24"/>
          <w:lang w:eastAsia="zh-TW"/>
        </w:rPr>
        <w:t>輸出入參數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60"/>
        <w:gridCol w:w="1980"/>
        <w:gridCol w:w="1800"/>
        <w:gridCol w:w="4320"/>
      </w:tblGrid>
      <w:tr w:rsidR="00096B5D" w:rsidRPr="00AE5E3C">
        <w:tc>
          <w:tcPr>
            <w:tcW w:w="1080" w:type="dxa"/>
            <w:gridSpan w:val="2"/>
          </w:tcPr>
          <w:p w:rsidR="00096B5D" w:rsidRPr="00AE5E3C" w:rsidRDefault="00096B5D" w:rsidP="0084578F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AE5E3C">
              <w:rPr>
                <w:rFonts w:ascii="Arial" w:hAnsi="Arial" w:hint="eastAsia"/>
                <w:kern w:val="2"/>
                <w:lang w:eastAsia="zh-TW"/>
              </w:rPr>
              <w:t>Method</w:t>
            </w:r>
          </w:p>
        </w:tc>
        <w:tc>
          <w:tcPr>
            <w:tcW w:w="8100" w:type="dxa"/>
            <w:gridSpan w:val="3"/>
          </w:tcPr>
          <w:p w:rsidR="00096B5D" w:rsidRPr="00AE5E3C" w:rsidRDefault="00096B5D" w:rsidP="0084578F">
            <w:pPr>
              <w:rPr>
                <w:rFonts w:ascii="Arial" w:hAnsi="Arial" w:hint="eastAsia"/>
                <w:sz w:val="20"/>
                <w:szCs w:val="20"/>
              </w:rPr>
            </w:pPr>
            <w:r w:rsidRPr="00AE5E3C">
              <w:rPr>
                <w:rFonts w:ascii="Arial" w:hAnsi="Arial" w:hint="eastAsia"/>
                <w:sz w:val="20"/>
                <w:szCs w:val="20"/>
              </w:rPr>
              <w:t>(</w:t>
            </w:r>
            <w:r w:rsidRPr="00AE5E3C">
              <w:rPr>
                <w:rFonts w:ascii="Arial" w:hAnsi="Arial" w:hint="eastAsia"/>
                <w:sz w:val="20"/>
                <w:szCs w:val="20"/>
              </w:rPr>
              <w:t>此欄由開發人員填入</w:t>
            </w:r>
            <w:r w:rsidRPr="00AE5E3C">
              <w:rPr>
                <w:rFonts w:ascii="Arial" w:hAnsi="Arial" w:hint="eastAsia"/>
                <w:sz w:val="20"/>
                <w:szCs w:val="20"/>
              </w:rPr>
              <w:t>)</w:t>
            </w:r>
          </w:p>
        </w:tc>
      </w:tr>
      <w:tr w:rsidR="00096B5D" w:rsidRPr="00AE5E3C">
        <w:tc>
          <w:tcPr>
            <w:tcW w:w="9180" w:type="dxa"/>
            <w:gridSpan w:val="5"/>
          </w:tcPr>
          <w:p w:rsidR="00096B5D" w:rsidRPr="00AE5E3C" w:rsidRDefault="00096B5D" w:rsidP="0084578F">
            <w:pPr>
              <w:rPr>
                <w:rFonts w:ascii="Arial" w:hAnsi="Arial" w:hint="eastAsia"/>
                <w:sz w:val="20"/>
                <w:szCs w:val="20"/>
              </w:rPr>
            </w:pPr>
            <w:r w:rsidRPr="00AE5E3C">
              <w:rPr>
                <w:rFonts w:ascii="Arial" w:hAnsi="Arial" w:hint="eastAsia"/>
                <w:sz w:val="20"/>
                <w:szCs w:val="20"/>
              </w:rPr>
              <w:t>輸入參數</w:t>
            </w:r>
          </w:p>
        </w:tc>
      </w:tr>
      <w:tr w:rsidR="00096B5D" w:rsidRPr="00AE5E3C">
        <w:tc>
          <w:tcPr>
            <w:tcW w:w="720" w:type="dxa"/>
          </w:tcPr>
          <w:p w:rsidR="00096B5D" w:rsidRPr="00AE5E3C" w:rsidRDefault="00096B5D" w:rsidP="0084578F">
            <w:pPr>
              <w:rPr>
                <w:rFonts w:ascii="Arial" w:hAnsi="Arial" w:hint="eastAsia"/>
                <w:sz w:val="20"/>
                <w:szCs w:val="20"/>
              </w:rPr>
            </w:pPr>
            <w:r w:rsidRPr="00AE5E3C">
              <w:rPr>
                <w:rFonts w:ascii="Arial" w:hAnsi="Arial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  <w:gridSpan w:val="2"/>
          </w:tcPr>
          <w:p w:rsidR="00096B5D" w:rsidRPr="00AE5E3C" w:rsidRDefault="00096B5D" w:rsidP="0084578F">
            <w:pPr>
              <w:rPr>
                <w:rFonts w:ascii="Arial" w:hAnsi="Arial" w:hint="eastAsia"/>
                <w:sz w:val="20"/>
                <w:szCs w:val="20"/>
              </w:rPr>
            </w:pPr>
            <w:r w:rsidRPr="00AE5E3C">
              <w:rPr>
                <w:rFonts w:ascii="Arial" w:hAnsi="Arial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096B5D" w:rsidRPr="00AE5E3C" w:rsidRDefault="00096B5D" w:rsidP="0084578F">
            <w:pPr>
              <w:rPr>
                <w:rFonts w:ascii="Arial" w:hAnsi="Arial" w:hint="eastAsia"/>
                <w:sz w:val="20"/>
                <w:szCs w:val="20"/>
              </w:rPr>
            </w:pPr>
            <w:r w:rsidRPr="00AE5E3C">
              <w:rPr>
                <w:rFonts w:ascii="Arial" w:hAnsi="Arial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096B5D" w:rsidRPr="00AE5E3C" w:rsidRDefault="00096B5D" w:rsidP="0084578F">
            <w:pPr>
              <w:rPr>
                <w:rFonts w:ascii="Arial" w:hAnsi="Arial" w:hint="eastAsia"/>
                <w:sz w:val="20"/>
                <w:szCs w:val="20"/>
              </w:rPr>
            </w:pPr>
            <w:r w:rsidRPr="00AE5E3C">
              <w:rPr>
                <w:rFonts w:ascii="Arial" w:hAnsi="Arial" w:hint="eastAsia"/>
                <w:sz w:val="20"/>
                <w:szCs w:val="20"/>
              </w:rPr>
              <w:t>說明</w:t>
            </w:r>
            <w:r w:rsidRPr="00AE5E3C">
              <w:rPr>
                <w:rFonts w:ascii="Arial" w:hAnsi="Arial" w:hint="eastAsia"/>
                <w:sz w:val="20"/>
                <w:szCs w:val="20"/>
              </w:rPr>
              <w:t>(</w:t>
            </w:r>
            <w:r w:rsidRPr="00AE5E3C">
              <w:rPr>
                <w:rFonts w:ascii="Arial" w:hAnsi="Arial" w:hint="eastAsia"/>
                <w:sz w:val="20"/>
                <w:szCs w:val="20"/>
              </w:rPr>
              <w:t>檢查規則</w:t>
            </w:r>
            <w:r w:rsidRPr="00AE5E3C">
              <w:rPr>
                <w:rFonts w:ascii="Arial" w:hAnsi="Arial" w:hint="eastAsia"/>
                <w:sz w:val="20"/>
                <w:szCs w:val="20"/>
              </w:rPr>
              <w:t>)</w:t>
            </w:r>
          </w:p>
        </w:tc>
      </w:tr>
      <w:tr w:rsidR="00096B5D" w:rsidRPr="00AE5E3C">
        <w:tc>
          <w:tcPr>
            <w:tcW w:w="720" w:type="dxa"/>
          </w:tcPr>
          <w:p w:rsidR="00096B5D" w:rsidRPr="00AE5E3C" w:rsidRDefault="00096B5D" w:rsidP="0084578F">
            <w:pPr>
              <w:numPr>
                <w:ilvl w:val="0"/>
                <w:numId w:val="3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096B5D" w:rsidRPr="00AE5E3C" w:rsidRDefault="00096B5D" w:rsidP="0084578F">
            <w:pPr>
              <w:rPr>
                <w:rFonts w:ascii="Arial" w:hAnsi="Arial" w:hint="eastAsia"/>
                <w:sz w:val="20"/>
                <w:szCs w:val="20"/>
              </w:rPr>
            </w:pPr>
            <w:r w:rsidRPr="00AE5E3C">
              <w:rPr>
                <w:rFonts w:ascii="Arial" w:hAnsi="Arial" w:hint="eastAsia"/>
                <w:sz w:val="20"/>
                <w:szCs w:val="20"/>
              </w:rPr>
              <w:t>資料年月</w:t>
            </w:r>
          </w:p>
        </w:tc>
        <w:tc>
          <w:tcPr>
            <w:tcW w:w="1800" w:type="dxa"/>
            <w:vAlign w:val="bottom"/>
          </w:tcPr>
          <w:p w:rsidR="00096B5D" w:rsidRPr="00AE5E3C" w:rsidRDefault="00096B5D" w:rsidP="0084578F">
            <w:pPr>
              <w:rPr>
                <w:rFonts w:ascii="Arial" w:hAnsi="Arial" w:hint="eastAsia"/>
                <w:sz w:val="20"/>
                <w:szCs w:val="20"/>
              </w:rPr>
            </w:pPr>
            <w:r w:rsidRPr="00AE5E3C">
              <w:rPr>
                <w:rFonts w:ascii="Arial" w:hAnsi="Arial" w:hint="eastAsia"/>
                <w:sz w:val="20"/>
                <w:szCs w:val="20"/>
              </w:rPr>
              <w:t>CHAR(06)</w:t>
            </w:r>
          </w:p>
        </w:tc>
        <w:tc>
          <w:tcPr>
            <w:tcW w:w="4320" w:type="dxa"/>
          </w:tcPr>
          <w:p w:rsidR="00096B5D" w:rsidRPr="00AE5E3C" w:rsidRDefault="00096B5D" w:rsidP="0084578F">
            <w:pPr>
              <w:rPr>
                <w:rFonts w:ascii="Arial" w:hAnsi="Arial" w:hint="eastAsia"/>
                <w:sz w:val="20"/>
                <w:szCs w:val="20"/>
              </w:rPr>
            </w:pPr>
            <w:r w:rsidRPr="00AE5E3C">
              <w:rPr>
                <w:rFonts w:ascii="Arial" w:hAnsi="Arial" w:hint="eastAsia"/>
                <w:sz w:val="20"/>
                <w:szCs w:val="20"/>
              </w:rPr>
              <w:t>(</w:t>
            </w:r>
            <w:r w:rsidRPr="00AE5E3C">
              <w:rPr>
                <w:rFonts w:ascii="Arial" w:hAnsi="Arial" w:hint="eastAsia"/>
                <w:sz w:val="20"/>
                <w:szCs w:val="20"/>
              </w:rPr>
              <w:t>格式為</w:t>
            </w:r>
            <w:r w:rsidRPr="00AE5E3C">
              <w:rPr>
                <w:rFonts w:ascii="Arial" w:hAnsi="Arial" w:hint="eastAsia"/>
                <w:sz w:val="20"/>
                <w:szCs w:val="20"/>
              </w:rPr>
              <w:t>YYYYMM)</w:t>
            </w:r>
          </w:p>
        </w:tc>
      </w:tr>
    </w:tbl>
    <w:p w:rsidR="00096B5D" w:rsidRPr="00AE5E3C" w:rsidRDefault="00096B5D" w:rsidP="00096B5D">
      <w:pPr>
        <w:pStyle w:val="Tabletext"/>
        <w:keepLines w:val="0"/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</w:p>
    <w:p w:rsidR="00096B5D" w:rsidRPr="00AE5E3C" w:rsidRDefault="00096B5D" w:rsidP="0084578F">
      <w:pPr>
        <w:pStyle w:val="Tabletext"/>
        <w:keepLines w:val="0"/>
        <w:numPr>
          <w:ilvl w:val="0"/>
          <w:numId w:val="1"/>
        </w:numPr>
        <w:spacing w:after="0" w:line="240" w:lineRule="auto"/>
        <w:ind w:left="0" w:firstLine="0"/>
        <w:rPr>
          <w:rFonts w:ascii="Arial" w:hAnsi="Arial" w:hint="eastAsia"/>
          <w:kern w:val="2"/>
          <w:szCs w:val="24"/>
          <w:lang w:eastAsia="zh-TW"/>
        </w:rPr>
      </w:pPr>
      <w:r w:rsidRPr="00AE5E3C">
        <w:rPr>
          <w:rFonts w:ascii="Arial" w:hAnsi="Arial" w:hint="eastAsia"/>
          <w:kern w:val="2"/>
          <w:szCs w:val="24"/>
          <w:lang w:eastAsia="zh-TW"/>
        </w:rPr>
        <w:t>異常訊息紀錄模組</w:t>
      </w:r>
      <w:r w:rsidRPr="00AE5E3C">
        <w:rPr>
          <w:rFonts w:ascii="Arial" w:hAnsi="Arial" w:hint="eastAsia"/>
          <w:kern w:val="2"/>
          <w:szCs w:val="24"/>
          <w:lang w:eastAsia="zh-TW"/>
        </w:rPr>
        <w:t>ErrorLog.java</w:t>
      </w:r>
    </w:p>
    <w:p w:rsidR="00096B5D" w:rsidRPr="00AE5E3C" w:rsidRDefault="00096B5D" w:rsidP="0084578F">
      <w:pPr>
        <w:pStyle w:val="Tabletext"/>
        <w:keepLines w:val="0"/>
        <w:numPr>
          <w:ilvl w:val="0"/>
          <w:numId w:val="1"/>
        </w:numPr>
        <w:spacing w:after="0" w:line="240" w:lineRule="auto"/>
        <w:ind w:left="0" w:firstLine="0"/>
        <w:rPr>
          <w:rFonts w:ascii="Arial" w:hAnsi="Arial" w:hint="eastAsia"/>
          <w:kern w:val="2"/>
          <w:szCs w:val="24"/>
          <w:lang w:eastAsia="zh-TW"/>
        </w:rPr>
      </w:pPr>
      <w:r w:rsidRPr="00AE5E3C">
        <w:rPr>
          <w:rFonts w:ascii="Arial" w:hAnsi="Arial" w:hint="eastAsia"/>
          <w:kern w:val="2"/>
          <w:szCs w:val="24"/>
          <w:lang w:eastAsia="zh-TW"/>
        </w:rPr>
        <w:t>程式內容：</w:t>
      </w:r>
    </w:p>
    <w:p w:rsidR="00096B5D" w:rsidRPr="00AE5E3C" w:rsidRDefault="00096B5D" w:rsidP="00096B5D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AE5E3C">
        <w:rPr>
          <w:rFonts w:ascii="Arial" w:hAnsi="Arial" w:hint="eastAsia"/>
          <w:kern w:val="2"/>
          <w:szCs w:val="24"/>
          <w:lang w:eastAsia="zh-TW"/>
        </w:rPr>
        <w:t>初始：</w:t>
      </w:r>
      <w:r w:rsidRPr="00AE5E3C">
        <w:rPr>
          <w:rFonts w:ascii="Arial" w:hAnsi="Arial" w:hint="eastAsia"/>
          <w:kern w:val="2"/>
          <w:szCs w:val="24"/>
          <w:lang w:eastAsia="zh-TW"/>
        </w:rPr>
        <w:t xml:space="preserve"> </w:t>
      </w:r>
    </w:p>
    <w:p w:rsidR="00726FE7" w:rsidRPr="00AE5E3C" w:rsidRDefault="00726FE7" w:rsidP="00726FE7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kern w:val="2"/>
          <w:lang w:eastAsia="zh-TW"/>
        </w:rPr>
      </w:pPr>
      <w:r w:rsidRPr="00AE5E3C">
        <w:rPr>
          <w:rFonts w:ascii="Arial" w:hAnsi="Arial" w:hint="eastAsia"/>
          <w:lang w:eastAsia="zh-TW"/>
        </w:rPr>
        <w:t xml:space="preserve">IF </w:t>
      </w:r>
      <w:r w:rsidRPr="00AE5E3C">
        <w:rPr>
          <w:rFonts w:ascii="Arial" w:hAnsi="新細明體" w:hint="eastAsia"/>
          <w:kern w:val="2"/>
          <w:lang w:eastAsia="zh-TW"/>
        </w:rPr>
        <w:t>輸入參數</w:t>
      </w:r>
      <w:r w:rsidRPr="00AE5E3C">
        <w:rPr>
          <w:rFonts w:ascii="Arial" w:hAnsi="Arial" w:hint="eastAsia"/>
          <w:kern w:val="2"/>
          <w:lang w:eastAsia="zh-TW"/>
        </w:rPr>
        <w:t xml:space="preserve"> </w:t>
      </w:r>
      <w:r w:rsidRPr="00AE5E3C">
        <w:rPr>
          <w:rFonts w:ascii="Arial" w:hAnsi="新細明體" w:hint="eastAsia"/>
          <w:lang w:eastAsia="zh-TW"/>
        </w:rPr>
        <w:t>資料</w:t>
      </w:r>
      <w:r w:rsidRPr="00AE5E3C">
        <w:rPr>
          <w:rFonts w:ascii="Arial" w:hAnsi="新細明體" w:hint="eastAsia"/>
        </w:rPr>
        <w:t>年月</w:t>
      </w:r>
      <w:r w:rsidRPr="00AE5E3C">
        <w:rPr>
          <w:rFonts w:ascii="Arial" w:hAnsi="Arial" w:hint="eastAsia"/>
          <w:kern w:val="2"/>
          <w:lang w:eastAsia="zh-TW"/>
        </w:rPr>
        <w:t xml:space="preserve"> = NULL</w:t>
      </w:r>
    </w:p>
    <w:p w:rsidR="00726FE7" w:rsidRPr="00AE5E3C" w:rsidRDefault="00726FE7" w:rsidP="00726FE7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kern w:val="2"/>
          <w:lang w:eastAsia="zh-TW"/>
        </w:rPr>
      </w:pPr>
      <w:r w:rsidRPr="00AE5E3C">
        <w:rPr>
          <w:rFonts w:ascii="Arial" w:hAnsi="新細明體" w:hint="eastAsia"/>
          <w:lang w:eastAsia="zh-TW"/>
        </w:rPr>
        <w:t>資料年月</w:t>
      </w:r>
      <w:r w:rsidRPr="00AE5E3C">
        <w:rPr>
          <w:rFonts w:ascii="Arial" w:hAnsi="Arial" w:hint="eastAsia"/>
          <w:lang w:eastAsia="zh-TW"/>
        </w:rPr>
        <w:t xml:space="preserve"> </w:t>
      </w:r>
      <w:r w:rsidRPr="00AE5E3C">
        <w:rPr>
          <w:rFonts w:ascii="Arial" w:hAnsi="Arial" w:hint="eastAsia"/>
          <w:kern w:val="2"/>
          <w:lang w:eastAsia="zh-TW"/>
        </w:rPr>
        <w:t xml:space="preserve">= </w:t>
      </w:r>
      <w:r w:rsidRPr="00AE5E3C">
        <w:rPr>
          <w:rFonts w:ascii="Arial" w:hAnsi="新細明體" w:hint="eastAsia"/>
          <w:lang w:eastAsia="zh-TW"/>
        </w:rPr>
        <w:t>程式執行當時的上個月</w:t>
      </w:r>
      <w:r w:rsidRPr="00AE5E3C">
        <w:rPr>
          <w:rFonts w:ascii="Arial" w:hAnsi="Arial" w:hint="eastAsia"/>
          <w:lang w:eastAsia="zh-TW"/>
        </w:rPr>
        <w:t xml:space="preserve"> (</w:t>
      </w:r>
      <w:r w:rsidRPr="00AE5E3C">
        <w:rPr>
          <w:rFonts w:ascii="Arial" w:hAnsi="新細明體" w:hint="eastAsia"/>
          <w:lang w:eastAsia="zh-TW"/>
        </w:rPr>
        <w:t>如</w:t>
      </w:r>
      <w:r w:rsidRPr="00AE5E3C">
        <w:rPr>
          <w:rFonts w:ascii="Arial" w:hAnsi="Arial" w:hint="eastAsia"/>
          <w:lang w:eastAsia="zh-TW"/>
        </w:rPr>
        <w:t>:</w:t>
      </w:r>
      <w:r w:rsidRPr="00AE5E3C">
        <w:rPr>
          <w:rFonts w:ascii="Arial" w:hAnsi="新細明體" w:hint="eastAsia"/>
          <w:lang w:eastAsia="zh-TW"/>
        </w:rPr>
        <w:t>程式執行日期為</w:t>
      </w:r>
      <w:smartTag w:uri="urn:schemas-microsoft-com:office:smarttags" w:element="chsdate">
        <w:smartTagPr>
          <w:attr w:name="Year" w:val="2010"/>
          <w:attr w:name="Month" w:val="3"/>
          <w:attr w:name="Day" w:val="1"/>
          <w:attr w:name="IsLunarDate" w:val="False"/>
          <w:attr w:name="IsROCDate" w:val="False"/>
        </w:smartTagPr>
        <w:r w:rsidRPr="00AE5E3C">
          <w:rPr>
            <w:rFonts w:ascii="Arial" w:hAnsi="Arial" w:hint="eastAsia"/>
            <w:lang w:eastAsia="zh-TW"/>
          </w:rPr>
          <w:t>2010/0</w:t>
        </w:r>
        <w:r w:rsidR="00486661" w:rsidRPr="00AE5E3C">
          <w:rPr>
            <w:rFonts w:ascii="Arial" w:hAnsi="Arial" w:hint="eastAsia"/>
            <w:lang w:eastAsia="zh-TW"/>
          </w:rPr>
          <w:t>3</w:t>
        </w:r>
        <w:r w:rsidRPr="00AE5E3C">
          <w:rPr>
            <w:rFonts w:ascii="Arial" w:hAnsi="Arial" w:hint="eastAsia"/>
            <w:lang w:eastAsia="zh-TW"/>
          </w:rPr>
          <w:t>/01</w:t>
        </w:r>
      </w:smartTag>
      <w:r w:rsidRPr="00AE5E3C">
        <w:rPr>
          <w:rFonts w:ascii="Arial" w:hAnsi="Arial" w:hint="eastAsia"/>
          <w:lang w:eastAsia="zh-TW"/>
        </w:rPr>
        <w:t>,</w:t>
      </w:r>
      <w:r w:rsidRPr="00AE5E3C">
        <w:rPr>
          <w:rFonts w:ascii="Arial" w:hAnsi="新細明體" w:hint="eastAsia"/>
          <w:lang w:eastAsia="zh-TW"/>
        </w:rPr>
        <w:t>資料年月</w:t>
      </w:r>
      <w:r w:rsidRPr="00AE5E3C">
        <w:rPr>
          <w:rFonts w:ascii="Arial" w:hAnsi="Arial" w:hint="eastAsia"/>
          <w:lang w:eastAsia="zh-TW"/>
        </w:rPr>
        <w:t>=20100</w:t>
      </w:r>
      <w:r w:rsidR="00486661" w:rsidRPr="00AE5E3C">
        <w:rPr>
          <w:rFonts w:ascii="Arial" w:hAnsi="Arial" w:hint="eastAsia"/>
          <w:lang w:eastAsia="zh-TW"/>
        </w:rPr>
        <w:t>2</w:t>
      </w:r>
      <w:r w:rsidRPr="00AE5E3C">
        <w:rPr>
          <w:rFonts w:ascii="Arial" w:hAnsi="Arial" w:hint="eastAsia"/>
          <w:lang w:eastAsia="zh-TW"/>
        </w:rPr>
        <w:t>)</w:t>
      </w:r>
    </w:p>
    <w:p w:rsidR="00726FE7" w:rsidRPr="00AE5E3C" w:rsidRDefault="00726FE7" w:rsidP="00726FE7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kern w:val="2"/>
          <w:lang w:eastAsia="zh-TW"/>
        </w:rPr>
      </w:pPr>
      <w:r w:rsidRPr="00AE5E3C">
        <w:rPr>
          <w:rFonts w:ascii="Arial" w:hAnsi="Arial" w:hint="eastAsia"/>
          <w:kern w:val="2"/>
          <w:lang w:eastAsia="zh-TW"/>
        </w:rPr>
        <w:lastRenderedPageBreak/>
        <w:t>ELSE</w:t>
      </w:r>
    </w:p>
    <w:p w:rsidR="00726FE7" w:rsidRPr="00AE5E3C" w:rsidRDefault="00726FE7" w:rsidP="00726FE7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kern w:val="2"/>
          <w:lang w:eastAsia="zh-TW"/>
        </w:rPr>
      </w:pPr>
      <w:r w:rsidRPr="00AE5E3C">
        <w:rPr>
          <w:rFonts w:ascii="Arial" w:hAnsi="新細明體" w:hint="eastAsia"/>
          <w:lang w:eastAsia="zh-TW"/>
        </w:rPr>
        <w:t>資料年月</w:t>
      </w:r>
      <w:r w:rsidRPr="00AE5E3C">
        <w:rPr>
          <w:rFonts w:ascii="Arial" w:hAnsi="Arial" w:hint="eastAsia"/>
          <w:lang w:eastAsia="zh-TW"/>
        </w:rPr>
        <w:t xml:space="preserve"> </w:t>
      </w:r>
      <w:r w:rsidRPr="00AE5E3C">
        <w:rPr>
          <w:rFonts w:ascii="Arial" w:hAnsi="Arial" w:hint="eastAsia"/>
          <w:kern w:val="2"/>
          <w:lang w:eastAsia="zh-TW"/>
        </w:rPr>
        <w:t xml:space="preserve">= </w:t>
      </w:r>
      <w:r w:rsidRPr="00AE5E3C">
        <w:rPr>
          <w:rFonts w:ascii="Arial" w:hAnsi="新細明體" w:hint="eastAsia"/>
          <w:kern w:val="2"/>
          <w:lang w:eastAsia="zh-TW"/>
        </w:rPr>
        <w:t>輸入參數</w:t>
      </w:r>
    </w:p>
    <w:p w:rsidR="00096B5D" w:rsidRPr="00AE5E3C" w:rsidRDefault="00726FE7" w:rsidP="00726FE7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AE5E3C">
        <w:rPr>
          <w:rFonts w:ascii="Arial" w:hAnsi="Arial" w:hint="eastAsia"/>
        </w:rPr>
        <w:t>END-IF</w:t>
      </w:r>
      <w:r w:rsidRPr="00AE5E3C">
        <w:rPr>
          <w:rFonts w:ascii="Arial" w:hAnsi="新細明體" w:hint="eastAsia"/>
        </w:rPr>
        <w:t>。</w:t>
      </w:r>
    </w:p>
    <w:p w:rsidR="00726FE7" w:rsidRPr="00AE5E3C" w:rsidRDefault="00726FE7" w:rsidP="00726FE7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AE5E3C">
        <w:rPr>
          <w:rFonts w:ascii="Arial" w:hAnsi="新細明體" w:hint="eastAsia"/>
          <w:lang w:eastAsia="zh-TW"/>
        </w:rPr>
        <w:t>結束</w:t>
      </w:r>
      <w:r w:rsidR="00486661" w:rsidRPr="00AE5E3C">
        <w:rPr>
          <w:rFonts w:ascii="Arial" w:hAnsi="新細明體" w:hint="eastAsia"/>
          <w:lang w:eastAsia="zh-TW"/>
        </w:rPr>
        <w:t>年月</w:t>
      </w:r>
      <w:r w:rsidRPr="00AE5E3C">
        <w:rPr>
          <w:rFonts w:ascii="Arial" w:hAnsi="Arial" w:hint="eastAsia"/>
          <w:lang w:eastAsia="zh-TW"/>
        </w:rPr>
        <w:t xml:space="preserve"> =</w:t>
      </w:r>
      <w:r w:rsidR="00486661" w:rsidRPr="00AE5E3C">
        <w:rPr>
          <w:rFonts w:ascii="Arial" w:hAnsi="Arial" w:hint="eastAsia"/>
          <w:lang w:eastAsia="zh-TW"/>
        </w:rPr>
        <w:t xml:space="preserve"> </w:t>
      </w:r>
      <w:r w:rsidR="00486661" w:rsidRPr="00AE5E3C">
        <w:rPr>
          <w:rFonts w:ascii="Arial" w:hAnsi="新細明體" w:hint="eastAsia"/>
          <w:lang w:eastAsia="zh-TW"/>
        </w:rPr>
        <w:t>資料年月</w:t>
      </w:r>
    </w:p>
    <w:p w:rsidR="00726FE7" w:rsidRPr="00AE5E3C" w:rsidRDefault="00726FE7" w:rsidP="00726FE7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AE5E3C">
        <w:rPr>
          <w:rFonts w:ascii="Arial" w:hAnsi="新細明體" w:hint="eastAsia"/>
          <w:lang w:eastAsia="zh-TW"/>
        </w:rPr>
        <w:t>開始</w:t>
      </w:r>
      <w:r w:rsidR="00486661" w:rsidRPr="00AE5E3C">
        <w:rPr>
          <w:rFonts w:ascii="Arial" w:hAnsi="新細明體" w:hint="eastAsia"/>
          <w:lang w:eastAsia="zh-TW"/>
        </w:rPr>
        <w:t>年月</w:t>
      </w:r>
      <w:r w:rsidRPr="00AE5E3C">
        <w:rPr>
          <w:rFonts w:ascii="Arial" w:hAnsi="Arial" w:hint="eastAsia"/>
          <w:lang w:eastAsia="zh-TW"/>
        </w:rPr>
        <w:t xml:space="preserve"> =</w:t>
      </w:r>
      <w:r w:rsidR="00222869" w:rsidRPr="00AE5E3C">
        <w:rPr>
          <w:rFonts w:ascii="Arial" w:hAnsi="Arial" w:hint="eastAsia"/>
          <w:lang w:eastAsia="zh-TW"/>
        </w:rPr>
        <w:t xml:space="preserve"> </w:t>
      </w:r>
      <w:r w:rsidR="00222869" w:rsidRPr="00AE5E3C">
        <w:rPr>
          <w:rFonts w:ascii="Arial" w:hAnsi="新細明體" w:hint="eastAsia"/>
          <w:lang w:eastAsia="zh-TW"/>
        </w:rPr>
        <w:t>資料年月</w:t>
      </w:r>
      <w:r w:rsidRPr="00AE5E3C">
        <w:rPr>
          <w:rFonts w:ascii="Arial" w:hAnsi="新細明體" w:hint="eastAsia"/>
          <w:lang w:eastAsia="zh-TW"/>
        </w:rPr>
        <w:t>的前</w:t>
      </w:r>
      <w:r w:rsidR="00486661" w:rsidRPr="00AE5E3C">
        <w:rPr>
          <w:rFonts w:ascii="Arial" w:hAnsi="新細明體" w:hint="eastAsia"/>
          <w:lang w:eastAsia="zh-TW"/>
        </w:rPr>
        <w:t>十一個月</w:t>
      </w:r>
      <w:r w:rsidRPr="00AE5E3C">
        <w:rPr>
          <w:rFonts w:ascii="Arial" w:hAnsi="Arial" w:hint="eastAsia"/>
          <w:lang w:eastAsia="zh-TW"/>
        </w:rPr>
        <w:t>(</w:t>
      </w:r>
      <w:r w:rsidR="00222869" w:rsidRPr="00AE5E3C">
        <w:rPr>
          <w:rFonts w:ascii="Arial" w:hAnsi="新細明體" w:hint="eastAsia"/>
          <w:lang w:eastAsia="zh-TW"/>
        </w:rPr>
        <w:t>資料年月</w:t>
      </w:r>
      <w:r w:rsidRPr="00AE5E3C">
        <w:rPr>
          <w:rFonts w:ascii="Arial" w:hAnsi="Arial" w:hint="eastAsia"/>
          <w:lang w:eastAsia="zh-TW"/>
        </w:rPr>
        <w:t>= 20100</w:t>
      </w:r>
      <w:r w:rsidR="00486661" w:rsidRPr="00AE5E3C">
        <w:rPr>
          <w:rFonts w:ascii="Arial" w:hAnsi="Arial" w:hint="eastAsia"/>
          <w:lang w:eastAsia="zh-TW"/>
        </w:rPr>
        <w:t>2</w:t>
      </w:r>
      <w:r w:rsidRPr="00AE5E3C">
        <w:rPr>
          <w:rFonts w:ascii="Arial" w:hAnsi="Arial" w:hint="eastAsia"/>
          <w:lang w:eastAsia="zh-TW"/>
        </w:rPr>
        <w:t xml:space="preserve">, </w:t>
      </w:r>
      <w:r w:rsidRPr="00AE5E3C">
        <w:rPr>
          <w:rFonts w:ascii="Arial" w:hAnsi="新細明體" w:hint="eastAsia"/>
          <w:lang w:eastAsia="zh-TW"/>
        </w:rPr>
        <w:t>開始</w:t>
      </w:r>
      <w:r w:rsidR="00486661" w:rsidRPr="00AE5E3C">
        <w:rPr>
          <w:rFonts w:ascii="Arial" w:hAnsi="新細明體" w:hint="eastAsia"/>
          <w:lang w:eastAsia="zh-TW"/>
        </w:rPr>
        <w:t>年月</w:t>
      </w:r>
      <w:r w:rsidRPr="00AE5E3C">
        <w:rPr>
          <w:rFonts w:ascii="Arial" w:hAnsi="Arial" w:hint="eastAsia"/>
          <w:lang w:eastAsia="zh-TW"/>
        </w:rPr>
        <w:t xml:space="preserve"> = 20</w:t>
      </w:r>
      <w:r w:rsidR="00486661" w:rsidRPr="00AE5E3C">
        <w:rPr>
          <w:rFonts w:ascii="Arial" w:hAnsi="Arial" w:hint="eastAsia"/>
          <w:lang w:eastAsia="zh-TW"/>
        </w:rPr>
        <w:t>0903</w:t>
      </w:r>
      <w:r w:rsidRPr="00AE5E3C">
        <w:rPr>
          <w:rFonts w:ascii="Arial" w:hAnsi="Arial" w:hint="eastAsia"/>
          <w:lang w:eastAsia="zh-TW"/>
        </w:rPr>
        <w:t>)</w:t>
      </w:r>
    </w:p>
    <w:p w:rsidR="00096B5D" w:rsidRPr="00AE5E3C" w:rsidRDefault="00096B5D" w:rsidP="00096B5D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AE5E3C">
        <w:rPr>
          <w:rFonts w:ascii="Arial" w:hAnsi="Arial" w:hint="eastAsia"/>
          <w:kern w:val="2"/>
          <w:szCs w:val="24"/>
          <w:lang w:eastAsia="zh-TW"/>
        </w:rPr>
        <w:t>讀取</w:t>
      </w:r>
      <w:r w:rsidR="00726FE7" w:rsidRPr="00AE5E3C">
        <w:rPr>
          <w:rFonts w:ascii="Arial" w:hAnsi="Arial" w:hint="eastAsia"/>
          <w:lang w:eastAsia="zh-TW"/>
        </w:rPr>
        <w:t>附約理賠率</w:t>
      </w:r>
      <w:r w:rsidR="00726FE7" w:rsidRPr="00AE5E3C">
        <w:rPr>
          <w:rFonts w:ascii="Arial" w:hAnsi="Arial" w:hint="eastAsia"/>
          <w:lang w:eastAsia="zh-TW"/>
        </w:rPr>
        <w:t>--</w:t>
      </w:r>
      <w:r w:rsidR="00486661" w:rsidRPr="00AE5E3C">
        <w:rPr>
          <w:rFonts w:ascii="Arial" w:hAnsi="Arial"/>
          <w:lang w:eastAsia="zh-TW"/>
        </w:rPr>
        <w:t>各經手人</w:t>
      </w:r>
      <w:r w:rsidR="00486661" w:rsidRPr="00AE5E3C">
        <w:rPr>
          <w:rFonts w:ascii="Arial" w:hAnsi="Arial" w:hint="eastAsia"/>
          <w:lang w:eastAsia="zh-TW"/>
        </w:rPr>
        <w:t>理賠率</w:t>
      </w:r>
      <w:r w:rsidRPr="00AE5E3C">
        <w:rPr>
          <w:rFonts w:ascii="Arial" w:hAnsi="Arial" w:hint="eastAsia"/>
          <w:lang w:eastAsia="zh-TW"/>
        </w:rPr>
        <w:t>(</w:t>
      </w:r>
      <w:r w:rsidR="00486661" w:rsidRPr="00AE5E3C">
        <w:rPr>
          <w:rFonts w:ascii="Arial" w:hAnsi="Arial"/>
          <w:lang w:eastAsia="zh-TW"/>
        </w:rPr>
        <w:t>DTAA</w:t>
      </w:r>
      <w:r w:rsidR="00486661" w:rsidRPr="00AE5E3C">
        <w:rPr>
          <w:rFonts w:ascii="Arial" w:hAnsi="Arial" w:hint="eastAsia"/>
          <w:lang w:eastAsia="zh-TW"/>
        </w:rPr>
        <w:t>H204</w:t>
      </w:r>
      <w:r w:rsidRPr="00AE5E3C">
        <w:rPr>
          <w:rFonts w:ascii="Arial" w:hAnsi="Arial" w:hint="eastAsia"/>
          <w:lang w:eastAsia="zh-TW"/>
        </w:rPr>
        <w:t>)</w:t>
      </w:r>
      <w:r w:rsidRPr="00AE5E3C">
        <w:rPr>
          <w:rFonts w:ascii="Arial" w:hAnsi="Arial" w:hint="eastAsia"/>
          <w:kern w:val="2"/>
          <w:szCs w:val="24"/>
          <w:lang w:eastAsia="zh-TW"/>
        </w:rPr>
        <w:t>：</w:t>
      </w:r>
      <w:r w:rsidRPr="00AE5E3C">
        <w:rPr>
          <w:rFonts w:ascii="Arial" w:hAnsi="Arial" w:hint="eastAsia"/>
          <w:kern w:val="2"/>
          <w:szCs w:val="24"/>
          <w:lang w:eastAsia="zh-TW"/>
        </w:rPr>
        <w:t>(</w:t>
      </w:r>
      <w:r w:rsidRPr="00AE5E3C">
        <w:rPr>
          <w:rFonts w:ascii="Arial" w:hAnsi="Arial" w:hint="eastAsia"/>
          <w:kern w:val="2"/>
          <w:szCs w:val="24"/>
          <w:lang w:eastAsia="zh-TW"/>
        </w:rPr>
        <w:t>條件如下</w:t>
      </w:r>
      <w:r w:rsidRPr="00AE5E3C">
        <w:rPr>
          <w:rFonts w:ascii="Arial" w:hAnsi="Arial" w:hint="eastAsia"/>
          <w:kern w:val="2"/>
          <w:szCs w:val="24"/>
          <w:lang w:eastAsia="zh-TW"/>
        </w:rPr>
        <w:t>)</w:t>
      </w:r>
    </w:p>
    <w:p w:rsidR="00C9433E" w:rsidRPr="00AE5E3C" w:rsidRDefault="00726FE7" w:rsidP="00096B5D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AE5E3C">
        <w:rPr>
          <w:rFonts w:ascii="Arial" w:hAnsi="Arial" w:hint="eastAsia"/>
          <w:kern w:val="2"/>
          <w:szCs w:val="24"/>
          <w:lang w:eastAsia="zh-TW"/>
        </w:rPr>
        <w:t>SELECT</w:t>
      </w:r>
      <w:r w:rsidR="00222869" w:rsidRPr="00AE5E3C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="00AE5E3C" w:rsidRPr="00AE5E3C">
        <w:rPr>
          <w:rFonts w:ascii="Arial" w:hAnsi="Arial"/>
          <w:kern w:val="2"/>
          <w:szCs w:val="24"/>
          <w:lang w:eastAsia="zh-TW"/>
        </w:rPr>
        <w:br/>
      </w:r>
      <w:r w:rsidR="00C9433E" w:rsidRPr="00AE5E3C">
        <w:rPr>
          <w:rFonts w:ascii="Arial" w:hAnsi="Arial" w:hint="eastAsia"/>
          <w:kern w:val="2"/>
          <w:szCs w:val="24"/>
          <w:lang w:eastAsia="zh-TW"/>
        </w:rPr>
        <w:t>AGNT_ID,</w:t>
      </w:r>
      <w:r w:rsidR="00AE5E3C" w:rsidRPr="00AE5E3C">
        <w:rPr>
          <w:rFonts w:ascii="Arial" w:hAnsi="Arial"/>
          <w:kern w:val="2"/>
          <w:szCs w:val="24"/>
          <w:lang w:eastAsia="zh-TW"/>
        </w:rPr>
        <w:br/>
      </w:r>
      <w:r w:rsidR="00082931" w:rsidRPr="00AE5E3C">
        <w:rPr>
          <w:rFonts w:ascii="Arial" w:hAnsi="Arial" w:hint="eastAsia"/>
          <w:kern w:val="2"/>
          <w:szCs w:val="24"/>
          <w:lang w:eastAsia="zh-TW"/>
        </w:rPr>
        <w:t>DIGITS(DECIMAL(</w:t>
      </w:r>
      <w:r w:rsidR="00222869" w:rsidRPr="00AE5E3C">
        <w:rPr>
          <w:rFonts w:ascii="Arial" w:hAnsi="Arial" w:hint="eastAsia"/>
          <w:kern w:val="2"/>
          <w:szCs w:val="24"/>
          <w:lang w:eastAsia="zh-TW"/>
        </w:rPr>
        <w:t>SUM(</w:t>
      </w:r>
      <w:r w:rsidR="00C9433E" w:rsidRPr="00AE5E3C">
        <w:rPr>
          <w:rFonts w:ascii="Arial" w:hAnsi="Arial" w:hint="eastAsia"/>
          <w:kern w:val="2"/>
          <w:szCs w:val="24"/>
          <w:lang w:eastAsia="zh-TW"/>
        </w:rPr>
        <w:t>HSP_PAY_AMT</w:t>
      </w:r>
      <w:r w:rsidR="00222869" w:rsidRPr="00AE5E3C">
        <w:rPr>
          <w:rFonts w:ascii="Arial" w:hAnsi="Arial" w:hint="eastAsia"/>
          <w:kern w:val="2"/>
          <w:szCs w:val="24"/>
          <w:lang w:eastAsia="zh-TW"/>
        </w:rPr>
        <w:t>)</w:t>
      </w:r>
      <w:r w:rsidR="00082931" w:rsidRPr="00AE5E3C">
        <w:rPr>
          <w:rFonts w:ascii="Arial" w:hAnsi="Arial" w:hint="eastAsia"/>
          <w:kern w:val="2"/>
          <w:szCs w:val="24"/>
          <w:lang w:eastAsia="zh-TW"/>
        </w:rPr>
        <w:t>))</w:t>
      </w:r>
      <w:r w:rsidR="00AE5E3C" w:rsidRPr="00AE5E3C">
        <w:rPr>
          <w:rFonts w:ascii="Arial" w:hAnsi="Arial" w:hint="eastAsia"/>
          <w:kern w:val="2"/>
          <w:szCs w:val="24"/>
          <w:lang w:eastAsia="zh-TW"/>
        </w:rPr>
        <w:t xml:space="preserve"> AS TOTAL_HSP_PAY_AMT</w:t>
      </w:r>
      <w:r w:rsidR="00C9433E" w:rsidRPr="00AE5E3C">
        <w:rPr>
          <w:rFonts w:ascii="Arial" w:hAnsi="Arial" w:hint="eastAsia"/>
          <w:kern w:val="2"/>
          <w:szCs w:val="24"/>
          <w:lang w:eastAsia="zh-TW"/>
        </w:rPr>
        <w:t>,</w:t>
      </w:r>
      <w:r w:rsidR="00AE5E3C" w:rsidRPr="00AE5E3C">
        <w:rPr>
          <w:rFonts w:ascii="Arial" w:hAnsi="Arial"/>
          <w:kern w:val="2"/>
          <w:szCs w:val="24"/>
          <w:lang w:eastAsia="zh-TW"/>
        </w:rPr>
        <w:br/>
      </w:r>
      <w:r w:rsidR="00082931" w:rsidRPr="00AE5E3C">
        <w:rPr>
          <w:rFonts w:ascii="Arial" w:hAnsi="Arial" w:hint="eastAsia"/>
          <w:kern w:val="2"/>
          <w:szCs w:val="24"/>
          <w:lang w:eastAsia="zh-TW"/>
        </w:rPr>
        <w:t>DIGITS(DECIMAL(</w:t>
      </w:r>
      <w:r w:rsidR="00222869" w:rsidRPr="00AE5E3C">
        <w:rPr>
          <w:rFonts w:ascii="Arial" w:hAnsi="Arial" w:hint="eastAsia"/>
          <w:kern w:val="2"/>
          <w:szCs w:val="24"/>
          <w:lang w:eastAsia="zh-TW"/>
        </w:rPr>
        <w:t>SUM(</w:t>
      </w:r>
      <w:r w:rsidR="00C9433E" w:rsidRPr="00AE5E3C">
        <w:rPr>
          <w:rFonts w:ascii="Arial" w:hAnsi="Arial" w:hint="eastAsia"/>
          <w:kern w:val="2"/>
          <w:szCs w:val="24"/>
          <w:lang w:eastAsia="zh-TW"/>
        </w:rPr>
        <w:t>HSP_RCV_AMT</w:t>
      </w:r>
      <w:r w:rsidR="00222869" w:rsidRPr="00AE5E3C">
        <w:rPr>
          <w:rFonts w:ascii="Arial" w:hAnsi="Arial" w:hint="eastAsia"/>
          <w:kern w:val="2"/>
          <w:szCs w:val="24"/>
          <w:lang w:eastAsia="zh-TW"/>
        </w:rPr>
        <w:t>)</w:t>
      </w:r>
      <w:r w:rsidR="00082931" w:rsidRPr="00AE5E3C">
        <w:rPr>
          <w:rFonts w:ascii="Arial" w:hAnsi="Arial" w:hint="eastAsia"/>
          <w:kern w:val="2"/>
          <w:szCs w:val="24"/>
          <w:lang w:eastAsia="zh-TW"/>
        </w:rPr>
        <w:t>))</w:t>
      </w:r>
      <w:r w:rsidR="00AE5E3C" w:rsidRPr="00AE5E3C">
        <w:rPr>
          <w:rFonts w:ascii="Arial" w:hAnsi="Arial" w:hint="eastAsia"/>
          <w:kern w:val="2"/>
          <w:szCs w:val="24"/>
          <w:lang w:eastAsia="zh-TW"/>
        </w:rPr>
        <w:t xml:space="preserve"> AS TOTAL_HSP_RCV_AMT</w:t>
      </w:r>
      <w:r w:rsidR="00AE5E3C" w:rsidRPr="00AE5E3C">
        <w:rPr>
          <w:rFonts w:ascii="Arial" w:hAnsi="Arial"/>
          <w:kern w:val="2"/>
          <w:szCs w:val="24"/>
          <w:lang w:eastAsia="zh-TW"/>
        </w:rPr>
        <w:br/>
      </w:r>
      <w:r w:rsidRPr="00AE5E3C">
        <w:rPr>
          <w:rFonts w:ascii="Arial" w:hAnsi="Arial" w:hint="eastAsia"/>
          <w:kern w:val="2"/>
          <w:szCs w:val="24"/>
          <w:lang w:eastAsia="zh-TW"/>
        </w:rPr>
        <w:t>FROM DBAA.DTAAH20</w:t>
      </w:r>
      <w:r w:rsidR="002B4BAB" w:rsidRPr="00AE5E3C">
        <w:rPr>
          <w:rFonts w:ascii="Arial" w:hAnsi="Arial" w:hint="eastAsia"/>
          <w:kern w:val="2"/>
          <w:szCs w:val="24"/>
          <w:lang w:eastAsia="zh-TW"/>
        </w:rPr>
        <w:t>4</w:t>
      </w:r>
      <w:r w:rsidRPr="00AE5E3C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="00AE5E3C" w:rsidRPr="00AE5E3C">
        <w:rPr>
          <w:rFonts w:ascii="Arial" w:hAnsi="Arial"/>
          <w:kern w:val="2"/>
          <w:szCs w:val="24"/>
          <w:lang w:eastAsia="zh-TW"/>
        </w:rPr>
        <w:br/>
      </w:r>
      <w:r w:rsidRPr="00AE5E3C">
        <w:rPr>
          <w:rFonts w:ascii="Arial" w:hAnsi="Arial" w:hint="eastAsia"/>
          <w:kern w:val="2"/>
          <w:szCs w:val="24"/>
          <w:lang w:eastAsia="zh-TW"/>
        </w:rPr>
        <w:t xml:space="preserve">WHERE </w:t>
      </w:r>
      <w:r w:rsidR="00AE5E3C" w:rsidRPr="00AE5E3C">
        <w:rPr>
          <w:rFonts w:ascii="Arial" w:hAnsi="Arial"/>
          <w:kern w:val="2"/>
          <w:szCs w:val="24"/>
          <w:lang w:eastAsia="zh-TW"/>
        </w:rPr>
        <w:br/>
      </w:r>
      <w:r w:rsidRPr="00AE5E3C">
        <w:rPr>
          <w:rFonts w:ascii="Arial" w:hAnsi="Arial" w:cs="Arial" w:hint="eastAsia"/>
        </w:rPr>
        <w:t>DATA_YM</w:t>
      </w:r>
      <w:r w:rsidRPr="00AE5E3C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="00AE5E3C" w:rsidRPr="00AE5E3C">
        <w:rPr>
          <w:rFonts w:ascii="Arial" w:hAnsi="Arial" w:hint="eastAsia"/>
          <w:kern w:val="2"/>
          <w:szCs w:val="24"/>
          <w:lang w:eastAsia="zh-TW"/>
        </w:rPr>
        <w:t xml:space="preserve">= </w:t>
      </w:r>
      <w:r w:rsidR="00AE5E3C" w:rsidRPr="00AE5E3C">
        <w:rPr>
          <w:rFonts w:ascii="Arial" w:hAnsi="Arial"/>
          <w:kern w:val="2"/>
          <w:szCs w:val="24"/>
          <w:lang w:eastAsia="zh-TW"/>
        </w:rPr>
        <w:t>‘</w:t>
      </w:r>
      <w:r w:rsidR="00AE5E3C" w:rsidRPr="00AE5E3C">
        <w:rPr>
          <w:rFonts w:ascii="Arial" w:hAnsi="Arial" w:hint="eastAsia"/>
          <w:kern w:val="2"/>
          <w:szCs w:val="24"/>
          <w:lang w:eastAsia="zh-TW"/>
        </w:rPr>
        <w:t>:DATA_YM</w:t>
      </w:r>
      <w:r w:rsidR="00AE5E3C" w:rsidRPr="00AE5E3C">
        <w:rPr>
          <w:rFonts w:ascii="Arial" w:hAnsi="Arial"/>
          <w:kern w:val="2"/>
          <w:szCs w:val="24"/>
          <w:lang w:eastAsia="zh-TW"/>
        </w:rPr>
        <w:t>’</w:t>
      </w:r>
      <w:r w:rsidR="00AE5E3C" w:rsidRPr="00AE5E3C">
        <w:rPr>
          <w:rFonts w:ascii="Arial" w:hAnsi="Arial"/>
          <w:lang w:eastAsia="zh-TW"/>
        </w:rPr>
        <w:br/>
      </w:r>
      <w:r w:rsidR="00C9433E" w:rsidRPr="00AE5E3C">
        <w:rPr>
          <w:rFonts w:ascii="Arial" w:hAnsi="Arial" w:hint="eastAsia"/>
          <w:kern w:val="2"/>
          <w:szCs w:val="24"/>
          <w:lang w:eastAsia="zh-TW"/>
        </w:rPr>
        <w:t xml:space="preserve">AND ADM_CTR &lt;&gt; </w:t>
      </w:r>
      <w:r w:rsidR="00C9433E" w:rsidRPr="00AE5E3C">
        <w:rPr>
          <w:rFonts w:ascii="Arial" w:hAnsi="Arial" w:cs="Courier New"/>
        </w:rPr>
        <w:t>''</w:t>
      </w:r>
      <w:r w:rsidR="00C9433E" w:rsidRPr="00AE5E3C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="00AE5E3C" w:rsidRPr="00AE5E3C">
        <w:rPr>
          <w:rFonts w:ascii="Arial" w:hAnsi="Arial"/>
          <w:kern w:val="2"/>
          <w:szCs w:val="24"/>
          <w:lang w:eastAsia="zh-TW"/>
        </w:rPr>
        <w:br/>
      </w:r>
      <w:r w:rsidR="00222869" w:rsidRPr="00AE5E3C">
        <w:rPr>
          <w:rFonts w:ascii="Arial" w:hAnsi="Arial" w:hint="eastAsia"/>
          <w:kern w:val="2"/>
          <w:szCs w:val="24"/>
          <w:lang w:eastAsia="zh-TW"/>
        </w:rPr>
        <w:t xml:space="preserve">GROUP BY AGNT_ID </w:t>
      </w:r>
      <w:r w:rsidR="00AE5E3C" w:rsidRPr="00AE5E3C">
        <w:rPr>
          <w:rFonts w:ascii="Arial" w:hAnsi="Arial"/>
          <w:kern w:val="2"/>
          <w:szCs w:val="24"/>
          <w:lang w:eastAsia="zh-TW"/>
        </w:rPr>
        <w:br/>
      </w:r>
      <w:r w:rsidR="00C9433E" w:rsidRPr="00AE5E3C">
        <w:rPr>
          <w:rFonts w:ascii="Arial" w:hAnsi="Arial" w:hint="eastAsia"/>
          <w:kern w:val="2"/>
          <w:szCs w:val="24"/>
          <w:lang w:eastAsia="zh-TW"/>
        </w:rPr>
        <w:t xml:space="preserve">WITH </w:t>
      </w:r>
      <w:smartTag w:uri="urn:schemas-microsoft-com:office:smarttags" w:element="City">
        <w:smartTag w:uri="urn:schemas-microsoft-com:office:smarttags" w:element="place">
          <w:r w:rsidR="00C9433E" w:rsidRPr="00AE5E3C">
            <w:rPr>
              <w:rFonts w:ascii="Arial" w:hAnsi="Arial" w:hint="eastAsia"/>
              <w:kern w:val="2"/>
              <w:szCs w:val="24"/>
              <w:lang w:eastAsia="zh-TW"/>
            </w:rPr>
            <w:t>UR</w:t>
          </w:r>
        </w:smartTag>
      </w:smartTag>
    </w:p>
    <w:p w:rsidR="00AE5E3C" w:rsidRPr="00AE5E3C" w:rsidRDefault="00AE5E3C" w:rsidP="00096B5D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AE5E3C">
        <w:rPr>
          <w:rFonts w:ascii="Arial" w:hAnsi="Arial" w:hint="eastAsia"/>
          <w:kern w:val="2"/>
          <w:szCs w:val="24"/>
          <w:lang w:eastAsia="zh-TW"/>
        </w:rPr>
        <w:t xml:space="preserve">DATA_YM = </w:t>
      </w:r>
      <w:r w:rsidRPr="00AE5E3C">
        <w:rPr>
          <w:rFonts w:ascii="Arial" w:hAnsi="新細明體" w:hint="eastAsia"/>
          <w:lang w:eastAsia="zh-TW"/>
        </w:rPr>
        <w:t>資料年月</w:t>
      </w:r>
    </w:p>
    <w:p w:rsidR="00096B5D" w:rsidRPr="00AE5E3C" w:rsidRDefault="00C9433E" w:rsidP="00096B5D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AE5E3C">
        <w:rPr>
          <w:rStyle w:val="SoDAField"/>
          <w:rFonts w:ascii="Arial" w:hAnsi="Arial" w:hint="eastAsia"/>
          <w:color w:val="auto"/>
          <w:kern w:val="2"/>
          <w:szCs w:val="24"/>
          <w:lang w:eastAsia="zh-TW"/>
        </w:rPr>
        <w:t>產生檔案路徑</w:t>
      </w:r>
      <w:r w:rsidRPr="00AE5E3C">
        <w:rPr>
          <w:rStyle w:val="SoDAField"/>
          <w:rFonts w:ascii="Arial" w:hAnsi="Arial" w:hint="eastAsia"/>
          <w:color w:val="auto"/>
          <w:kern w:val="2"/>
          <w:szCs w:val="24"/>
          <w:lang w:eastAsia="zh-TW"/>
        </w:rPr>
        <w:t>/</w:t>
      </w:r>
      <w:r w:rsidRPr="00AE5E3C">
        <w:rPr>
          <w:rStyle w:val="SoDAField"/>
          <w:rFonts w:ascii="Arial" w:hAnsi="Arial" w:hint="eastAsia"/>
          <w:color w:val="auto"/>
          <w:kern w:val="2"/>
          <w:szCs w:val="24"/>
          <w:lang w:eastAsia="zh-TW"/>
        </w:rPr>
        <w:t>名稱：</w:t>
      </w:r>
      <w:r w:rsidRPr="00AE5E3C">
        <w:rPr>
          <w:rStyle w:val="SoDAField"/>
          <w:rFonts w:ascii="Arial" w:hAnsi="Arial" w:hint="eastAsia"/>
          <w:color w:val="auto"/>
          <w:kern w:val="2"/>
          <w:szCs w:val="24"/>
          <w:lang w:eastAsia="zh-TW"/>
        </w:rPr>
        <w:t>unix_to_host/AAH2_0106/ AAH2_0106_DATA.TXT</w:t>
      </w:r>
      <w:r w:rsidR="00F118AE" w:rsidRPr="00AE5E3C">
        <w:rPr>
          <w:rStyle w:val="SoDAField"/>
          <w:rFonts w:ascii="Arial" w:hAnsi="Arial" w:hint="eastAsia"/>
          <w:color w:val="auto"/>
          <w:kern w:val="2"/>
          <w:szCs w:val="24"/>
          <w:lang w:eastAsia="zh-TW"/>
        </w:rPr>
        <w:t>，逗號分隔</w:t>
      </w:r>
    </w:p>
    <w:p w:rsidR="00726FE7" w:rsidRPr="00AE5E3C" w:rsidRDefault="00C9433E" w:rsidP="00F118A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AE5E3C">
        <w:rPr>
          <w:rFonts w:ascii="Arial" w:hAnsi="Arial" w:hint="eastAsia"/>
          <w:kern w:val="2"/>
          <w:szCs w:val="24"/>
          <w:lang w:eastAsia="zh-TW"/>
        </w:rPr>
        <w:t>欄位：</w:t>
      </w:r>
    </w:p>
    <w:p w:rsidR="00C9433E" w:rsidRPr="00AE5E3C" w:rsidRDefault="00222869" w:rsidP="00F118A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AE5E3C">
        <w:rPr>
          <w:rFonts w:ascii="Arial" w:hAnsi="新細明體" w:hint="eastAsia"/>
          <w:lang w:eastAsia="zh-TW"/>
        </w:rPr>
        <w:t>資料年月</w:t>
      </w:r>
    </w:p>
    <w:p w:rsidR="00C9433E" w:rsidRPr="00AE5E3C" w:rsidRDefault="00C9433E" w:rsidP="00F118A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AE5E3C">
        <w:rPr>
          <w:rFonts w:ascii="Arial" w:hAnsi="Arial" w:hint="eastAsia"/>
          <w:kern w:val="2"/>
          <w:szCs w:val="24"/>
          <w:lang w:eastAsia="zh-TW"/>
        </w:rPr>
        <w:t>AGNT_ID</w:t>
      </w:r>
    </w:p>
    <w:p w:rsidR="00C9433E" w:rsidRPr="00AE5E3C" w:rsidRDefault="00AE5E3C" w:rsidP="00F118A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AE5E3C">
        <w:rPr>
          <w:rFonts w:ascii="Arial" w:hAnsi="Arial" w:hint="eastAsia"/>
          <w:kern w:val="2"/>
          <w:szCs w:val="24"/>
          <w:lang w:eastAsia="zh-TW"/>
        </w:rPr>
        <w:t>TOTAL_HSP_PAY_AMT</w:t>
      </w:r>
      <w:r w:rsidR="00C9433E" w:rsidRPr="00AE5E3C">
        <w:rPr>
          <w:rFonts w:ascii="Arial" w:hAnsi="Arial" w:hint="eastAsia"/>
          <w:kern w:val="2"/>
          <w:szCs w:val="24"/>
          <w:lang w:eastAsia="zh-TW"/>
        </w:rPr>
        <w:t>，</w:t>
      </w:r>
      <w:r w:rsidR="00082931" w:rsidRPr="00AE5E3C">
        <w:rPr>
          <w:rFonts w:ascii="Arial" w:hAnsi="Arial" w:hint="eastAsia"/>
          <w:kern w:val="2"/>
          <w:szCs w:val="24"/>
          <w:lang w:eastAsia="zh-TW"/>
        </w:rPr>
        <w:t>取最後</w:t>
      </w:r>
      <w:r w:rsidR="00C9433E" w:rsidRPr="00AE5E3C">
        <w:rPr>
          <w:rFonts w:ascii="Arial" w:hAnsi="Arial" w:hint="eastAsia"/>
          <w:kern w:val="2"/>
          <w:szCs w:val="24"/>
          <w:lang w:eastAsia="zh-TW"/>
        </w:rPr>
        <w:t>九位</w:t>
      </w:r>
    </w:p>
    <w:p w:rsidR="005A3DC6" w:rsidRDefault="00AE5E3C" w:rsidP="00F118A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AE5E3C">
        <w:rPr>
          <w:rFonts w:ascii="Arial" w:hAnsi="Arial" w:hint="eastAsia"/>
          <w:kern w:val="2"/>
          <w:szCs w:val="24"/>
          <w:lang w:eastAsia="zh-TW"/>
        </w:rPr>
        <w:t>TOTAL_HSP_RCV_AMT</w:t>
      </w:r>
      <w:r w:rsidR="005B21A1" w:rsidRPr="00AE5E3C">
        <w:rPr>
          <w:rFonts w:ascii="Arial" w:hAnsi="Arial" w:hint="eastAsia"/>
          <w:kern w:val="2"/>
          <w:szCs w:val="24"/>
          <w:lang w:eastAsia="zh-TW"/>
        </w:rPr>
        <w:t>，</w:t>
      </w:r>
      <w:r w:rsidR="00082931" w:rsidRPr="00AE5E3C">
        <w:rPr>
          <w:rFonts w:ascii="Arial" w:hAnsi="Arial" w:hint="eastAsia"/>
          <w:kern w:val="2"/>
          <w:szCs w:val="24"/>
          <w:lang w:eastAsia="zh-TW"/>
        </w:rPr>
        <w:t>取最後</w:t>
      </w:r>
      <w:r w:rsidR="005B21A1" w:rsidRPr="00AE5E3C">
        <w:rPr>
          <w:rFonts w:ascii="Arial" w:hAnsi="Arial" w:hint="eastAsia"/>
          <w:kern w:val="2"/>
          <w:szCs w:val="24"/>
          <w:lang w:eastAsia="zh-TW"/>
        </w:rPr>
        <w:t>九位</w:t>
      </w:r>
    </w:p>
    <w:p w:rsidR="00AE5E3C" w:rsidRPr="00AE5E3C" w:rsidRDefault="00AE5E3C" w:rsidP="00AE5E3C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清空</w:t>
      </w:r>
      <w:r w:rsidRPr="00AE5E3C">
        <w:rPr>
          <w:rFonts w:ascii="Arial" w:hAnsi="Arial"/>
          <w:kern w:val="2"/>
          <w:szCs w:val="24"/>
          <w:lang w:eastAsia="zh-TW"/>
        </w:rPr>
        <w:t>DBAA.DTAAE001_AGENT_CLAIM</w:t>
      </w:r>
    </w:p>
    <w:p w:rsidR="00222869" w:rsidRPr="00AE5E3C" w:rsidRDefault="00222869" w:rsidP="00222869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AE5E3C">
        <w:rPr>
          <w:rFonts w:ascii="Arial" w:hAnsi="Arial" w:hint="eastAsia"/>
          <w:kern w:val="2"/>
          <w:szCs w:val="24"/>
          <w:lang w:eastAsia="zh-TW"/>
        </w:rPr>
        <w:t>讀取</w:t>
      </w:r>
      <w:r w:rsidRPr="00AE5E3C">
        <w:rPr>
          <w:rFonts w:ascii="Arial" w:hAnsi="Arial" w:hint="eastAsia"/>
          <w:lang w:eastAsia="zh-TW"/>
        </w:rPr>
        <w:t>附約理賠率</w:t>
      </w:r>
      <w:r w:rsidRPr="00AE5E3C">
        <w:rPr>
          <w:rFonts w:ascii="Arial" w:hAnsi="Arial" w:hint="eastAsia"/>
          <w:lang w:eastAsia="zh-TW"/>
        </w:rPr>
        <w:t>--</w:t>
      </w:r>
      <w:r w:rsidRPr="00AE5E3C">
        <w:rPr>
          <w:rFonts w:ascii="Arial" w:hAnsi="Arial"/>
          <w:lang w:eastAsia="zh-TW"/>
        </w:rPr>
        <w:t>各經手人</w:t>
      </w:r>
      <w:r w:rsidRPr="00AE5E3C">
        <w:rPr>
          <w:rFonts w:ascii="Arial" w:hAnsi="Arial" w:hint="eastAsia"/>
          <w:lang w:eastAsia="zh-TW"/>
        </w:rPr>
        <w:t>理賠率</w:t>
      </w:r>
      <w:r w:rsidRPr="00AE5E3C">
        <w:rPr>
          <w:rFonts w:ascii="Arial" w:hAnsi="Arial" w:hint="eastAsia"/>
          <w:lang w:eastAsia="zh-TW"/>
        </w:rPr>
        <w:t>(</w:t>
      </w:r>
      <w:r w:rsidRPr="00AE5E3C">
        <w:rPr>
          <w:rFonts w:ascii="Arial" w:hAnsi="Arial"/>
          <w:lang w:eastAsia="zh-TW"/>
        </w:rPr>
        <w:t>DTAA</w:t>
      </w:r>
      <w:r w:rsidRPr="00AE5E3C">
        <w:rPr>
          <w:rFonts w:ascii="Arial" w:hAnsi="Arial" w:hint="eastAsia"/>
          <w:lang w:eastAsia="zh-TW"/>
        </w:rPr>
        <w:t>H204)</w:t>
      </w:r>
      <w:r w:rsidRPr="00AE5E3C">
        <w:rPr>
          <w:rFonts w:ascii="Arial" w:hAnsi="Arial" w:hint="eastAsia"/>
          <w:kern w:val="2"/>
          <w:szCs w:val="24"/>
          <w:lang w:eastAsia="zh-TW"/>
        </w:rPr>
        <w:t>：</w:t>
      </w:r>
      <w:r w:rsidRPr="00AE5E3C">
        <w:rPr>
          <w:rFonts w:ascii="Arial" w:hAnsi="Arial" w:hint="eastAsia"/>
          <w:kern w:val="2"/>
          <w:szCs w:val="24"/>
          <w:lang w:eastAsia="zh-TW"/>
        </w:rPr>
        <w:t>(</w:t>
      </w:r>
      <w:r w:rsidRPr="00AE5E3C">
        <w:rPr>
          <w:rFonts w:ascii="Arial" w:hAnsi="Arial" w:hint="eastAsia"/>
          <w:kern w:val="2"/>
          <w:szCs w:val="24"/>
          <w:lang w:eastAsia="zh-TW"/>
        </w:rPr>
        <w:t>條件如下</w:t>
      </w:r>
      <w:r w:rsidRPr="00AE5E3C">
        <w:rPr>
          <w:rFonts w:ascii="Arial" w:hAnsi="Arial" w:hint="eastAsia"/>
          <w:kern w:val="2"/>
          <w:szCs w:val="24"/>
          <w:lang w:eastAsia="zh-TW"/>
        </w:rPr>
        <w:t>)</w:t>
      </w:r>
    </w:p>
    <w:p w:rsidR="00222869" w:rsidRDefault="00222869" w:rsidP="00222869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AE5E3C">
        <w:rPr>
          <w:rFonts w:ascii="Arial" w:hAnsi="Arial" w:hint="eastAsia"/>
          <w:kern w:val="2"/>
          <w:szCs w:val="24"/>
          <w:lang w:eastAsia="zh-TW"/>
        </w:rPr>
        <w:t xml:space="preserve">SELECT </w:t>
      </w:r>
      <w:r w:rsidR="00AE5E3C" w:rsidRPr="00AE5E3C">
        <w:rPr>
          <w:rFonts w:ascii="Arial" w:hAnsi="Arial"/>
          <w:kern w:val="2"/>
          <w:szCs w:val="24"/>
          <w:lang w:eastAsia="zh-TW"/>
        </w:rPr>
        <w:br/>
      </w:r>
      <w:r w:rsidRPr="00AE5E3C">
        <w:rPr>
          <w:rFonts w:ascii="Arial" w:hAnsi="Arial" w:hint="eastAsia"/>
          <w:kern w:val="2"/>
          <w:szCs w:val="24"/>
          <w:lang w:eastAsia="zh-TW"/>
        </w:rPr>
        <w:t xml:space="preserve">AGNT_ID, </w:t>
      </w:r>
      <w:r w:rsidR="00AE5E3C">
        <w:rPr>
          <w:rFonts w:ascii="Arial" w:hAnsi="Arial"/>
          <w:kern w:val="2"/>
          <w:szCs w:val="24"/>
          <w:lang w:eastAsia="zh-TW"/>
        </w:rPr>
        <w:br/>
      </w:r>
      <w:r w:rsidR="00AE5E3C">
        <w:rPr>
          <w:rFonts w:ascii="Arial" w:hAnsi="Arial" w:hint="eastAsia"/>
          <w:kern w:val="2"/>
          <w:szCs w:val="24"/>
          <w:lang w:eastAsia="zh-TW"/>
        </w:rPr>
        <w:t>SUM(</w:t>
      </w:r>
      <w:r w:rsidRPr="00AE5E3C">
        <w:rPr>
          <w:rFonts w:ascii="Arial" w:hAnsi="Arial" w:hint="eastAsia"/>
          <w:kern w:val="2"/>
          <w:szCs w:val="24"/>
          <w:lang w:eastAsia="zh-TW"/>
        </w:rPr>
        <w:t>HSP_PAY_AMT</w:t>
      </w:r>
      <w:r w:rsidR="00AE5E3C">
        <w:rPr>
          <w:rFonts w:ascii="Arial" w:hAnsi="Arial" w:hint="eastAsia"/>
          <w:kern w:val="2"/>
          <w:szCs w:val="24"/>
          <w:lang w:eastAsia="zh-TW"/>
        </w:rPr>
        <w:t>) AS HSP_PAY_AMT</w:t>
      </w:r>
      <w:r w:rsidRPr="00AE5E3C">
        <w:rPr>
          <w:rFonts w:ascii="Arial" w:hAnsi="Arial" w:hint="eastAsia"/>
          <w:kern w:val="2"/>
          <w:szCs w:val="24"/>
          <w:lang w:eastAsia="zh-TW"/>
        </w:rPr>
        <w:t xml:space="preserve">, </w:t>
      </w:r>
      <w:r w:rsidR="00AE5E3C">
        <w:rPr>
          <w:rFonts w:ascii="Arial" w:hAnsi="Arial"/>
          <w:kern w:val="2"/>
          <w:szCs w:val="24"/>
          <w:lang w:eastAsia="zh-TW"/>
        </w:rPr>
        <w:br/>
      </w:r>
      <w:r w:rsidR="00AE5E3C">
        <w:rPr>
          <w:rFonts w:ascii="Arial" w:hAnsi="Arial" w:hint="eastAsia"/>
          <w:kern w:val="2"/>
          <w:szCs w:val="24"/>
          <w:lang w:eastAsia="zh-TW"/>
        </w:rPr>
        <w:t>SUM(</w:t>
      </w:r>
      <w:r w:rsidRPr="00AE5E3C">
        <w:rPr>
          <w:rFonts w:ascii="Arial" w:hAnsi="Arial" w:hint="eastAsia"/>
          <w:kern w:val="2"/>
          <w:szCs w:val="24"/>
          <w:lang w:eastAsia="zh-TW"/>
        </w:rPr>
        <w:t>HSP_RCV_AMT</w:t>
      </w:r>
      <w:r w:rsidR="00AE5E3C">
        <w:rPr>
          <w:rFonts w:ascii="Arial" w:hAnsi="Arial" w:hint="eastAsia"/>
          <w:kern w:val="2"/>
          <w:szCs w:val="24"/>
          <w:lang w:eastAsia="zh-TW"/>
        </w:rPr>
        <w:t>) AS HSP_RCV_AMT</w:t>
      </w:r>
      <w:r w:rsidR="00AE5E3C">
        <w:rPr>
          <w:rFonts w:ascii="Arial" w:hAnsi="Arial"/>
          <w:kern w:val="2"/>
          <w:szCs w:val="24"/>
          <w:lang w:eastAsia="zh-TW"/>
        </w:rPr>
        <w:br/>
      </w:r>
      <w:r w:rsidRPr="00AE5E3C">
        <w:rPr>
          <w:rFonts w:ascii="Arial" w:hAnsi="Arial" w:hint="eastAsia"/>
          <w:kern w:val="2"/>
          <w:szCs w:val="24"/>
          <w:lang w:eastAsia="zh-TW"/>
        </w:rPr>
        <w:t xml:space="preserve">FROM DBAA.DTAAH204 </w:t>
      </w:r>
      <w:r w:rsidR="00AE5E3C">
        <w:rPr>
          <w:rFonts w:ascii="Arial" w:hAnsi="Arial"/>
          <w:kern w:val="2"/>
          <w:szCs w:val="24"/>
          <w:lang w:eastAsia="zh-TW"/>
        </w:rPr>
        <w:br/>
      </w:r>
      <w:r w:rsidRPr="00AE5E3C">
        <w:rPr>
          <w:rFonts w:ascii="Arial" w:hAnsi="Arial" w:hint="eastAsia"/>
          <w:kern w:val="2"/>
          <w:szCs w:val="24"/>
          <w:lang w:eastAsia="zh-TW"/>
        </w:rPr>
        <w:t xml:space="preserve">WHERE </w:t>
      </w:r>
      <w:r w:rsidR="00AE5E3C">
        <w:rPr>
          <w:rFonts w:ascii="Arial" w:hAnsi="Arial"/>
          <w:kern w:val="2"/>
          <w:szCs w:val="24"/>
          <w:lang w:eastAsia="zh-TW"/>
        </w:rPr>
        <w:br/>
      </w:r>
      <w:r w:rsidRPr="00AE5E3C">
        <w:rPr>
          <w:rFonts w:ascii="Arial" w:hAnsi="Arial" w:cs="Arial" w:hint="eastAsia"/>
        </w:rPr>
        <w:t>DATA_YM</w:t>
      </w:r>
      <w:r w:rsidRPr="00AE5E3C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="00AE5E3C">
        <w:rPr>
          <w:rFonts w:ascii="Arial" w:hAnsi="Arial" w:hint="eastAsia"/>
          <w:kern w:val="2"/>
          <w:szCs w:val="24"/>
          <w:lang w:eastAsia="zh-TW"/>
        </w:rPr>
        <w:t>BETWEEN</w:t>
      </w:r>
      <w:r w:rsidRPr="00AE5E3C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="00AE5E3C">
        <w:rPr>
          <w:rFonts w:ascii="Arial" w:hAnsi="Arial"/>
          <w:kern w:val="2"/>
          <w:szCs w:val="24"/>
          <w:lang w:eastAsia="zh-TW"/>
        </w:rPr>
        <w:t>‘</w:t>
      </w:r>
      <w:r w:rsidR="00AE5E3C">
        <w:rPr>
          <w:rFonts w:ascii="Arial" w:hAnsi="Arial" w:hint="eastAsia"/>
          <w:kern w:val="2"/>
          <w:szCs w:val="24"/>
          <w:lang w:eastAsia="zh-TW"/>
        </w:rPr>
        <w:t>:STR_YM</w:t>
      </w:r>
      <w:r w:rsidR="00AE5E3C">
        <w:rPr>
          <w:rFonts w:ascii="Arial" w:hAnsi="Arial"/>
          <w:kern w:val="2"/>
          <w:szCs w:val="24"/>
          <w:lang w:eastAsia="zh-TW"/>
        </w:rPr>
        <w:t>’</w:t>
      </w:r>
      <w:r w:rsidR="00AE5E3C">
        <w:rPr>
          <w:rFonts w:ascii="Arial" w:hAnsi="Arial" w:hint="eastAsia"/>
          <w:kern w:val="2"/>
          <w:szCs w:val="24"/>
          <w:lang w:eastAsia="zh-TW"/>
        </w:rPr>
        <w:t xml:space="preserve"> AND </w:t>
      </w:r>
      <w:r w:rsidR="00AE5E3C">
        <w:rPr>
          <w:rFonts w:ascii="Arial" w:hAnsi="Arial"/>
          <w:kern w:val="2"/>
          <w:szCs w:val="24"/>
          <w:lang w:eastAsia="zh-TW"/>
        </w:rPr>
        <w:t>‘</w:t>
      </w:r>
      <w:r w:rsidR="00AE5E3C">
        <w:rPr>
          <w:rFonts w:ascii="Arial" w:hAnsi="Arial" w:hint="eastAsia"/>
          <w:kern w:val="2"/>
          <w:szCs w:val="24"/>
          <w:lang w:eastAsia="zh-TW"/>
        </w:rPr>
        <w:t>:END_YM</w:t>
      </w:r>
      <w:r w:rsidR="00AE5E3C">
        <w:rPr>
          <w:rFonts w:ascii="Arial" w:hAnsi="Arial"/>
          <w:kern w:val="2"/>
          <w:szCs w:val="24"/>
          <w:lang w:eastAsia="zh-TW"/>
        </w:rPr>
        <w:t>’</w:t>
      </w:r>
      <w:r w:rsidR="00AE5E3C">
        <w:rPr>
          <w:rFonts w:ascii="Arial" w:hAnsi="Arial"/>
          <w:kern w:val="2"/>
          <w:szCs w:val="24"/>
          <w:lang w:eastAsia="zh-TW"/>
        </w:rPr>
        <w:br/>
      </w:r>
      <w:r w:rsidRPr="00AE5E3C">
        <w:rPr>
          <w:rFonts w:ascii="Arial" w:hAnsi="Arial" w:hint="eastAsia"/>
          <w:kern w:val="2"/>
          <w:szCs w:val="24"/>
          <w:lang w:eastAsia="zh-TW"/>
        </w:rPr>
        <w:t xml:space="preserve">AND ADM_CTR &lt;&gt; </w:t>
      </w:r>
      <w:r w:rsidRPr="00AE5E3C">
        <w:rPr>
          <w:rFonts w:ascii="Arial" w:hAnsi="Arial" w:cs="Courier New"/>
        </w:rPr>
        <w:t>''</w:t>
      </w:r>
      <w:r w:rsidRPr="00AE5E3C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="00AE5E3C">
        <w:rPr>
          <w:rFonts w:ascii="Arial" w:hAnsi="Arial"/>
          <w:kern w:val="2"/>
          <w:szCs w:val="24"/>
          <w:lang w:eastAsia="zh-TW"/>
        </w:rPr>
        <w:br/>
      </w:r>
      <w:r w:rsidR="00AE5E3C">
        <w:rPr>
          <w:rFonts w:ascii="Arial" w:hAnsi="Arial" w:hint="eastAsia"/>
          <w:kern w:val="2"/>
          <w:szCs w:val="24"/>
          <w:lang w:eastAsia="zh-TW"/>
        </w:rPr>
        <w:t xml:space="preserve">AND </w:t>
      </w:r>
      <w:r w:rsidR="00AE5E3C" w:rsidRPr="00AE5E3C">
        <w:rPr>
          <w:rFonts w:ascii="Arial" w:hAnsi="Arial"/>
          <w:kern w:val="2"/>
          <w:szCs w:val="24"/>
          <w:lang w:eastAsia="zh-TW"/>
        </w:rPr>
        <w:t>DIV_NO IN (SELECT DIV_NO FROM CXLHR.DTZ0_UNIT_WORK)</w:t>
      </w:r>
      <w:r w:rsidR="00201C12">
        <w:rPr>
          <w:rFonts w:ascii="Arial" w:hAnsi="Arial" w:hint="eastAsia"/>
          <w:kern w:val="2"/>
          <w:szCs w:val="24"/>
          <w:lang w:eastAsia="zh-TW"/>
        </w:rPr>
        <w:br/>
        <w:t>GROUP BY AGNT_ID</w:t>
      </w:r>
      <w:r w:rsidR="00201C12">
        <w:rPr>
          <w:rFonts w:ascii="Arial" w:hAnsi="Arial"/>
          <w:kern w:val="2"/>
          <w:szCs w:val="24"/>
          <w:lang w:eastAsia="zh-TW"/>
        </w:rPr>
        <w:br/>
      </w:r>
      <w:r w:rsidRPr="00AE5E3C">
        <w:rPr>
          <w:rFonts w:ascii="Arial" w:hAnsi="Arial" w:hint="eastAsia"/>
          <w:kern w:val="2"/>
          <w:szCs w:val="24"/>
          <w:lang w:eastAsia="zh-TW"/>
        </w:rPr>
        <w:t xml:space="preserve">WITH </w:t>
      </w:r>
      <w:smartTag w:uri="urn:schemas-microsoft-com:office:smarttags" w:element="City">
        <w:smartTag w:uri="urn:schemas-microsoft-com:office:smarttags" w:element="place">
          <w:r w:rsidRPr="00AE5E3C">
            <w:rPr>
              <w:rFonts w:ascii="Arial" w:hAnsi="Arial" w:hint="eastAsia"/>
              <w:kern w:val="2"/>
              <w:szCs w:val="24"/>
              <w:lang w:eastAsia="zh-TW"/>
            </w:rPr>
            <w:t>UR</w:t>
          </w:r>
        </w:smartTag>
      </w:smartTag>
    </w:p>
    <w:p w:rsidR="00201C12" w:rsidRDefault="00201C12" w:rsidP="00222869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STR_YM = </w:t>
      </w:r>
      <w:r w:rsidRPr="00AE5E3C">
        <w:rPr>
          <w:rFonts w:ascii="Arial" w:hAnsi="新細明體" w:hint="eastAsia"/>
          <w:lang w:eastAsia="zh-TW"/>
        </w:rPr>
        <w:t>開始年月</w:t>
      </w:r>
    </w:p>
    <w:p w:rsidR="00201C12" w:rsidRPr="00AE5E3C" w:rsidRDefault="00201C12" w:rsidP="00222869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END_YM = </w:t>
      </w:r>
      <w:r w:rsidRPr="00AE5E3C">
        <w:rPr>
          <w:rFonts w:ascii="Arial" w:hAnsi="新細明體" w:hint="eastAsia"/>
          <w:lang w:eastAsia="zh-TW"/>
        </w:rPr>
        <w:t>結束年月</w:t>
      </w:r>
    </w:p>
    <w:p w:rsidR="00F118AE" w:rsidRPr="00AE5E3C" w:rsidRDefault="00F118AE" w:rsidP="00222869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AE5E3C">
        <w:rPr>
          <w:rFonts w:ascii="Arial" w:hAnsi="Arial" w:hint="eastAsia"/>
          <w:kern w:val="2"/>
          <w:szCs w:val="24"/>
          <w:lang w:eastAsia="zh-TW"/>
        </w:rPr>
        <w:lastRenderedPageBreak/>
        <w:t>寫入</w:t>
      </w:r>
      <w:r w:rsidRPr="00AE5E3C">
        <w:rPr>
          <w:rFonts w:ascii="Arial" w:hAnsi="Arial"/>
          <w:kern w:val="2"/>
          <w:szCs w:val="24"/>
          <w:lang w:eastAsia="zh-TW"/>
        </w:rPr>
        <w:t>DBAA.DTAAE001_AGENT_CLAIM</w:t>
      </w:r>
    </w:p>
    <w:p w:rsidR="00F118AE" w:rsidRPr="00AE5E3C" w:rsidRDefault="00F118AE" w:rsidP="00F118A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AE5E3C">
        <w:rPr>
          <w:rFonts w:ascii="Arial" w:hAnsi="Arial" w:hint="eastAsia"/>
          <w:kern w:val="2"/>
          <w:szCs w:val="24"/>
          <w:lang w:eastAsia="zh-TW"/>
        </w:rPr>
        <w:t>欄位：</w:t>
      </w:r>
    </w:p>
    <w:p w:rsidR="00F118AE" w:rsidRPr="00AE5E3C" w:rsidRDefault="00F118AE" w:rsidP="00F118A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AE5E3C">
        <w:rPr>
          <w:rFonts w:ascii="Arial" w:hAnsi="Arial"/>
          <w:kern w:val="2"/>
          <w:szCs w:val="24"/>
          <w:lang w:eastAsia="zh-TW"/>
        </w:rPr>
        <w:t>DTAAE001_AGENT_CLAIM</w:t>
      </w:r>
      <w:r w:rsidRPr="00AE5E3C">
        <w:rPr>
          <w:rFonts w:ascii="Arial" w:hAnsi="Arial" w:hint="eastAsia"/>
          <w:kern w:val="2"/>
          <w:szCs w:val="24"/>
          <w:lang w:eastAsia="zh-TW"/>
        </w:rPr>
        <w:t>.AGENT_ID = DTAAH204.AGNT_ID</w:t>
      </w:r>
    </w:p>
    <w:p w:rsidR="00F118AE" w:rsidRPr="00AE5E3C" w:rsidRDefault="00F118AE" w:rsidP="00F118A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AE5E3C">
        <w:rPr>
          <w:rFonts w:ascii="Arial" w:hAnsi="Arial"/>
          <w:kern w:val="2"/>
          <w:szCs w:val="24"/>
          <w:lang w:eastAsia="zh-TW"/>
        </w:rPr>
        <w:t>DTAAE001_AGENT_CLAIM</w:t>
      </w:r>
      <w:r w:rsidRPr="00AE5E3C">
        <w:rPr>
          <w:rFonts w:ascii="Arial" w:hAnsi="Arial" w:hint="eastAsia"/>
          <w:kern w:val="2"/>
          <w:szCs w:val="24"/>
          <w:lang w:eastAsia="zh-TW"/>
        </w:rPr>
        <w:t>.</w:t>
      </w:r>
      <w:r w:rsidRPr="00AE5E3C">
        <w:rPr>
          <w:rFonts w:ascii="Arial" w:hAnsi="Arial"/>
          <w:kern w:val="2"/>
          <w:szCs w:val="24"/>
          <w:lang w:eastAsia="zh-TW"/>
        </w:rPr>
        <w:t>CLAIM_CAT</w:t>
      </w:r>
      <w:r w:rsidRPr="00AE5E3C">
        <w:rPr>
          <w:rFonts w:ascii="Arial" w:hAnsi="Arial" w:hint="eastAsia"/>
          <w:kern w:val="2"/>
          <w:szCs w:val="24"/>
          <w:lang w:eastAsia="zh-TW"/>
        </w:rPr>
        <w:t xml:space="preserve"> = </w:t>
      </w:r>
      <w:r w:rsidRPr="00AE5E3C">
        <w:rPr>
          <w:rFonts w:ascii="Arial" w:hAnsi="Arial"/>
          <w:kern w:val="2"/>
          <w:szCs w:val="24"/>
          <w:lang w:eastAsia="zh-TW"/>
        </w:rPr>
        <w:t>“</w:t>
      </w:r>
      <w:smartTag w:uri="urn:schemas-microsoft-com:office:smarttags" w:element="chmetcnv">
        <w:smartTagPr>
          <w:attr w:name="UnitName" w:val="”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AE5E3C">
          <w:rPr>
            <w:rFonts w:ascii="Arial" w:hAnsi="Arial" w:hint="eastAsia"/>
            <w:kern w:val="2"/>
            <w:szCs w:val="24"/>
            <w:lang w:eastAsia="zh-TW"/>
          </w:rPr>
          <w:t>3</w:t>
        </w:r>
        <w:r w:rsidRPr="00AE5E3C">
          <w:rPr>
            <w:rFonts w:ascii="Arial" w:hAnsi="Arial"/>
            <w:kern w:val="2"/>
            <w:szCs w:val="24"/>
            <w:lang w:eastAsia="zh-TW"/>
          </w:rPr>
          <w:t>”</w:t>
        </w:r>
      </w:smartTag>
    </w:p>
    <w:p w:rsidR="00F67749" w:rsidRPr="00AE5E3C" w:rsidRDefault="00F118AE" w:rsidP="00F118A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AE5E3C">
        <w:rPr>
          <w:rFonts w:ascii="Arial" w:hAnsi="Arial"/>
          <w:kern w:val="2"/>
          <w:szCs w:val="24"/>
          <w:lang w:eastAsia="zh-TW"/>
        </w:rPr>
        <w:t>DTAAE001_AGENT_CLAIM</w:t>
      </w:r>
      <w:r w:rsidRPr="00AE5E3C">
        <w:rPr>
          <w:rFonts w:ascii="Arial" w:hAnsi="Arial" w:hint="eastAsia"/>
          <w:kern w:val="2"/>
          <w:szCs w:val="24"/>
          <w:lang w:eastAsia="zh-TW"/>
        </w:rPr>
        <w:t>.</w:t>
      </w:r>
      <w:r w:rsidRPr="00AE5E3C">
        <w:rPr>
          <w:rFonts w:ascii="Arial" w:hAnsi="Arial"/>
          <w:kern w:val="2"/>
          <w:szCs w:val="24"/>
          <w:lang w:eastAsia="zh-TW"/>
        </w:rPr>
        <w:t>CLAIM_RATE</w:t>
      </w:r>
      <w:r w:rsidRPr="00AE5E3C">
        <w:rPr>
          <w:rFonts w:ascii="Arial" w:hAnsi="Arial" w:hint="eastAsia"/>
          <w:kern w:val="2"/>
          <w:szCs w:val="24"/>
          <w:lang w:eastAsia="zh-TW"/>
        </w:rPr>
        <w:t xml:space="preserve"> = </w:t>
      </w:r>
      <w:r w:rsidR="00F67749" w:rsidRPr="00AE5E3C">
        <w:rPr>
          <w:rFonts w:ascii="Arial" w:hAnsi="Arial" w:hint="eastAsia"/>
          <w:kern w:val="2"/>
          <w:szCs w:val="24"/>
          <w:lang w:eastAsia="zh-TW"/>
        </w:rPr>
        <w:t>(HSP_PAY_AMT / HSP_RCV_AMT) * 100</w:t>
      </w:r>
    </w:p>
    <w:p w:rsidR="00F67749" w:rsidRPr="00AE5E3C" w:rsidRDefault="00F67749" w:rsidP="00F118A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AE5E3C">
        <w:rPr>
          <w:rFonts w:ascii="Arial" w:hAnsi="Arial" w:hint="eastAsia"/>
          <w:kern w:val="2"/>
          <w:szCs w:val="24"/>
          <w:lang w:eastAsia="zh-TW"/>
        </w:rPr>
        <w:t>IF HSP_RCV_AMT = 0</w:t>
      </w:r>
    </w:p>
    <w:p w:rsidR="00F118AE" w:rsidRPr="00AE5E3C" w:rsidRDefault="00DC31DA" w:rsidP="00F67749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AE5E3C">
        <w:rPr>
          <w:rFonts w:ascii="Arial" w:hAnsi="Arial"/>
          <w:kern w:val="2"/>
          <w:szCs w:val="24"/>
          <w:lang w:eastAsia="zh-TW"/>
        </w:rPr>
        <w:t>DTAAE001_AGENT_CLAIM</w:t>
      </w:r>
      <w:r w:rsidRPr="00AE5E3C">
        <w:rPr>
          <w:rFonts w:ascii="Arial" w:hAnsi="Arial" w:hint="eastAsia"/>
          <w:kern w:val="2"/>
          <w:szCs w:val="24"/>
          <w:lang w:eastAsia="zh-TW"/>
        </w:rPr>
        <w:t>.</w:t>
      </w:r>
      <w:r w:rsidRPr="00AE5E3C">
        <w:rPr>
          <w:rFonts w:ascii="Arial" w:hAnsi="Arial"/>
          <w:kern w:val="2"/>
          <w:szCs w:val="24"/>
          <w:lang w:eastAsia="zh-TW"/>
        </w:rPr>
        <w:t>CLAIM_RATE</w:t>
      </w:r>
      <w:r w:rsidRPr="00AE5E3C">
        <w:rPr>
          <w:rFonts w:ascii="Arial" w:hAnsi="Arial" w:hint="eastAsia"/>
          <w:kern w:val="2"/>
          <w:szCs w:val="24"/>
          <w:lang w:eastAsia="zh-TW"/>
        </w:rPr>
        <w:t xml:space="preserve"> = 0</w:t>
      </w:r>
    </w:p>
    <w:p w:rsidR="00DC31DA" w:rsidRPr="00AE5E3C" w:rsidRDefault="00DC31DA" w:rsidP="00DC31DA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AE5E3C">
        <w:rPr>
          <w:rFonts w:ascii="Arial" w:hAnsi="Arial" w:hint="eastAsia"/>
          <w:kern w:val="2"/>
          <w:szCs w:val="24"/>
          <w:lang w:eastAsia="zh-TW"/>
        </w:rPr>
        <w:t>讀取</w:t>
      </w:r>
      <w:r w:rsidRPr="00AE5E3C">
        <w:rPr>
          <w:rFonts w:ascii="Arial" w:hAnsi="Arial" w:hint="eastAsia"/>
          <w:lang w:eastAsia="zh-TW"/>
        </w:rPr>
        <w:t>附約理賠率</w:t>
      </w:r>
      <w:r w:rsidRPr="00AE5E3C">
        <w:rPr>
          <w:rFonts w:ascii="Arial" w:hAnsi="Arial" w:hint="eastAsia"/>
          <w:lang w:eastAsia="zh-TW"/>
        </w:rPr>
        <w:t>--</w:t>
      </w:r>
      <w:r w:rsidRPr="00AE5E3C">
        <w:rPr>
          <w:rFonts w:ascii="Arial" w:hAnsi="Arial" w:hint="eastAsia"/>
          <w:lang w:eastAsia="zh-TW"/>
        </w:rPr>
        <w:t>五年內</w:t>
      </w:r>
      <w:r w:rsidRPr="00AE5E3C">
        <w:rPr>
          <w:rFonts w:ascii="Arial" w:hAnsi="Arial"/>
          <w:lang w:eastAsia="zh-TW"/>
        </w:rPr>
        <w:t>各經手人</w:t>
      </w:r>
      <w:r w:rsidRPr="00AE5E3C">
        <w:rPr>
          <w:rFonts w:ascii="Arial" w:hAnsi="Arial" w:hint="eastAsia"/>
          <w:lang w:eastAsia="zh-TW"/>
        </w:rPr>
        <w:t>理賠率</w:t>
      </w:r>
      <w:r w:rsidRPr="00AE5E3C">
        <w:rPr>
          <w:rFonts w:ascii="Arial" w:hAnsi="Arial" w:hint="eastAsia"/>
          <w:lang w:eastAsia="zh-TW"/>
        </w:rPr>
        <w:t>(</w:t>
      </w:r>
      <w:r w:rsidRPr="00AE5E3C">
        <w:rPr>
          <w:rFonts w:ascii="Arial" w:hAnsi="Arial"/>
          <w:lang w:eastAsia="zh-TW"/>
        </w:rPr>
        <w:t>DTAA</w:t>
      </w:r>
      <w:r w:rsidRPr="00AE5E3C">
        <w:rPr>
          <w:rFonts w:ascii="Arial" w:hAnsi="Arial" w:hint="eastAsia"/>
          <w:lang w:eastAsia="zh-TW"/>
        </w:rPr>
        <w:t>H208)</w:t>
      </w:r>
      <w:r w:rsidRPr="00AE5E3C">
        <w:rPr>
          <w:rFonts w:ascii="Arial" w:hAnsi="Arial" w:hint="eastAsia"/>
          <w:kern w:val="2"/>
          <w:szCs w:val="24"/>
          <w:lang w:eastAsia="zh-TW"/>
        </w:rPr>
        <w:t>：</w:t>
      </w:r>
      <w:r w:rsidRPr="00AE5E3C">
        <w:rPr>
          <w:rFonts w:ascii="Arial" w:hAnsi="Arial" w:hint="eastAsia"/>
          <w:kern w:val="2"/>
          <w:szCs w:val="24"/>
          <w:lang w:eastAsia="zh-TW"/>
        </w:rPr>
        <w:t>(</w:t>
      </w:r>
      <w:r w:rsidRPr="00AE5E3C">
        <w:rPr>
          <w:rFonts w:ascii="Arial" w:hAnsi="Arial" w:hint="eastAsia"/>
          <w:kern w:val="2"/>
          <w:szCs w:val="24"/>
          <w:lang w:eastAsia="zh-TW"/>
        </w:rPr>
        <w:t>條件如下</w:t>
      </w:r>
      <w:r w:rsidRPr="00AE5E3C">
        <w:rPr>
          <w:rFonts w:ascii="Arial" w:hAnsi="Arial" w:hint="eastAsia"/>
          <w:kern w:val="2"/>
          <w:szCs w:val="24"/>
          <w:lang w:eastAsia="zh-TW"/>
        </w:rPr>
        <w:t>)</w:t>
      </w:r>
    </w:p>
    <w:p w:rsidR="00DC31DA" w:rsidRDefault="00201C12" w:rsidP="00DC31DA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AE5E3C">
        <w:rPr>
          <w:rFonts w:ascii="Arial" w:hAnsi="Arial" w:hint="eastAsia"/>
          <w:kern w:val="2"/>
          <w:szCs w:val="24"/>
          <w:lang w:eastAsia="zh-TW"/>
        </w:rPr>
        <w:t xml:space="preserve">SELECT </w:t>
      </w:r>
      <w:r w:rsidRPr="00AE5E3C">
        <w:rPr>
          <w:rFonts w:ascii="Arial" w:hAnsi="Arial"/>
          <w:kern w:val="2"/>
          <w:szCs w:val="24"/>
          <w:lang w:eastAsia="zh-TW"/>
        </w:rPr>
        <w:br/>
      </w:r>
      <w:r w:rsidRPr="00AE5E3C">
        <w:rPr>
          <w:rFonts w:ascii="Arial" w:hAnsi="Arial" w:hint="eastAsia"/>
          <w:kern w:val="2"/>
          <w:szCs w:val="24"/>
          <w:lang w:eastAsia="zh-TW"/>
        </w:rPr>
        <w:t xml:space="preserve">AGNT_ID, </w:t>
      </w:r>
      <w:r>
        <w:rPr>
          <w:rFonts w:ascii="Arial" w:hAnsi="Arial"/>
          <w:kern w:val="2"/>
          <w:szCs w:val="24"/>
          <w:lang w:eastAsia="zh-TW"/>
        </w:rPr>
        <w:br/>
      </w:r>
      <w:r>
        <w:rPr>
          <w:rFonts w:ascii="Arial" w:hAnsi="Arial" w:hint="eastAsia"/>
          <w:kern w:val="2"/>
          <w:szCs w:val="24"/>
          <w:lang w:eastAsia="zh-TW"/>
        </w:rPr>
        <w:t>SUM(</w:t>
      </w:r>
      <w:r w:rsidRPr="00AE5E3C">
        <w:rPr>
          <w:rFonts w:ascii="Arial" w:hAnsi="Arial" w:hint="eastAsia"/>
          <w:kern w:val="2"/>
          <w:szCs w:val="24"/>
          <w:lang w:eastAsia="zh-TW"/>
        </w:rPr>
        <w:t>HSP_PAY_AMT</w:t>
      </w:r>
      <w:r>
        <w:rPr>
          <w:rFonts w:ascii="Arial" w:hAnsi="Arial" w:hint="eastAsia"/>
          <w:kern w:val="2"/>
          <w:szCs w:val="24"/>
          <w:lang w:eastAsia="zh-TW"/>
        </w:rPr>
        <w:t>) AS HSP_PAY_AMT</w:t>
      </w:r>
      <w:r w:rsidRPr="00AE5E3C">
        <w:rPr>
          <w:rFonts w:ascii="Arial" w:hAnsi="Arial" w:hint="eastAsia"/>
          <w:kern w:val="2"/>
          <w:szCs w:val="24"/>
          <w:lang w:eastAsia="zh-TW"/>
        </w:rPr>
        <w:t xml:space="preserve">, </w:t>
      </w:r>
      <w:r>
        <w:rPr>
          <w:rFonts w:ascii="Arial" w:hAnsi="Arial"/>
          <w:kern w:val="2"/>
          <w:szCs w:val="24"/>
          <w:lang w:eastAsia="zh-TW"/>
        </w:rPr>
        <w:br/>
      </w:r>
      <w:r>
        <w:rPr>
          <w:rFonts w:ascii="Arial" w:hAnsi="Arial" w:hint="eastAsia"/>
          <w:kern w:val="2"/>
          <w:szCs w:val="24"/>
          <w:lang w:eastAsia="zh-TW"/>
        </w:rPr>
        <w:t>SUM(</w:t>
      </w:r>
      <w:r w:rsidRPr="00AE5E3C">
        <w:rPr>
          <w:rFonts w:ascii="Arial" w:hAnsi="Arial" w:hint="eastAsia"/>
          <w:kern w:val="2"/>
          <w:szCs w:val="24"/>
          <w:lang w:eastAsia="zh-TW"/>
        </w:rPr>
        <w:t>HSP_RCV_AMT</w:t>
      </w:r>
      <w:r>
        <w:rPr>
          <w:rFonts w:ascii="Arial" w:hAnsi="Arial" w:hint="eastAsia"/>
          <w:kern w:val="2"/>
          <w:szCs w:val="24"/>
          <w:lang w:eastAsia="zh-TW"/>
        </w:rPr>
        <w:t>) AS HSP_RCV_AMT</w:t>
      </w:r>
      <w:r>
        <w:rPr>
          <w:rFonts w:ascii="Arial" w:hAnsi="Arial"/>
          <w:kern w:val="2"/>
          <w:szCs w:val="24"/>
          <w:lang w:eastAsia="zh-TW"/>
        </w:rPr>
        <w:br/>
      </w:r>
      <w:r w:rsidRPr="00AE5E3C">
        <w:rPr>
          <w:rFonts w:ascii="Arial" w:hAnsi="Arial" w:hint="eastAsia"/>
          <w:kern w:val="2"/>
          <w:szCs w:val="24"/>
          <w:lang w:eastAsia="zh-TW"/>
        </w:rPr>
        <w:t>FROM DBAA.DTAAH20</w:t>
      </w:r>
      <w:r>
        <w:rPr>
          <w:rFonts w:ascii="Arial" w:hAnsi="Arial" w:hint="eastAsia"/>
          <w:kern w:val="2"/>
          <w:szCs w:val="24"/>
          <w:lang w:eastAsia="zh-TW"/>
        </w:rPr>
        <w:t>8</w:t>
      </w:r>
      <w:r w:rsidRPr="00AE5E3C">
        <w:rPr>
          <w:rFonts w:ascii="Arial" w:hAnsi="Arial" w:hint="eastAsia"/>
          <w:kern w:val="2"/>
          <w:szCs w:val="24"/>
          <w:lang w:eastAsia="zh-TW"/>
        </w:rPr>
        <w:t xml:space="preserve"> </w:t>
      </w:r>
      <w:r>
        <w:rPr>
          <w:rFonts w:ascii="Arial" w:hAnsi="Arial"/>
          <w:kern w:val="2"/>
          <w:szCs w:val="24"/>
          <w:lang w:eastAsia="zh-TW"/>
        </w:rPr>
        <w:br/>
      </w:r>
      <w:r w:rsidRPr="00AE5E3C">
        <w:rPr>
          <w:rFonts w:ascii="Arial" w:hAnsi="Arial" w:hint="eastAsia"/>
          <w:kern w:val="2"/>
          <w:szCs w:val="24"/>
          <w:lang w:eastAsia="zh-TW"/>
        </w:rPr>
        <w:t xml:space="preserve">WHERE </w:t>
      </w:r>
      <w:r>
        <w:rPr>
          <w:rFonts w:ascii="Arial" w:hAnsi="Arial"/>
          <w:kern w:val="2"/>
          <w:szCs w:val="24"/>
          <w:lang w:eastAsia="zh-TW"/>
        </w:rPr>
        <w:br/>
      </w:r>
      <w:r w:rsidRPr="00AE5E3C">
        <w:rPr>
          <w:rFonts w:ascii="Arial" w:hAnsi="Arial" w:cs="Arial" w:hint="eastAsia"/>
        </w:rPr>
        <w:t>DATA_YM</w:t>
      </w:r>
      <w:r w:rsidRPr="00AE5E3C">
        <w:rPr>
          <w:rFonts w:ascii="Arial" w:hAnsi="Arial" w:hint="eastAsia"/>
          <w:kern w:val="2"/>
          <w:szCs w:val="24"/>
          <w:lang w:eastAsia="zh-TW"/>
        </w:rPr>
        <w:t xml:space="preserve"> </w:t>
      </w:r>
      <w:r>
        <w:rPr>
          <w:rFonts w:ascii="Arial" w:hAnsi="Arial" w:hint="eastAsia"/>
          <w:kern w:val="2"/>
          <w:szCs w:val="24"/>
          <w:lang w:eastAsia="zh-TW"/>
        </w:rPr>
        <w:t>BETWEEN</w:t>
      </w:r>
      <w:r w:rsidRPr="00AE5E3C">
        <w:rPr>
          <w:rFonts w:ascii="Arial" w:hAnsi="Arial" w:hint="eastAsia"/>
          <w:kern w:val="2"/>
          <w:szCs w:val="24"/>
          <w:lang w:eastAsia="zh-TW"/>
        </w:rPr>
        <w:t xml:space="preserve"> </w:t>
      </w:r>
      <w:r>
        <w:rPr>
          <w:rFonts w:ascii="Arial" w:hAnsi="Arial"/>
          <w:kern w:val="2"/>
          <w:szCs w:val="24"/>
          <w:lang w:eastAsia="zh-TW"/>
        </w:rPr>
        <w:t>‘</w:t>
      </w:r>
      <w:r>
        <w:rPr>
          <w:rFonts w:ascii="Arial" w:hAnsi="Arial" w:hint="eastAsia"/>
          <w:kern w:val="2"/>
          <w:szCs w:val="24"/>
          <w:lang w:eastAsia="zh-TW"/>
        </w:rPr>
        <w:t>:STR_YM</w:t>
      </w:r>
      <w:r>
        <w:rPr>
          <w:rFonts w:ascii="Arial" w:hAnsi="Arial"/>
          <w:kern w:val="2"/>
          <w:szCs w:val="24"/>
          <w:lang w:eastAsia="zh-TW"/>
        </w:rPr>
        <w:t>’</w:t>
      </w:r>
      <w:r>
        <w:rPr>
          <w:rFonts w:ascii="Arial" w:hAnsi="Arial" w:hint="eastAsia"/>
          <w:kern w:val="2"/>
          <w:szCs w:val="24"/>
          <w:lang w:eastAsia="zh-TW"/>
        </w:rPr>
        <w:t xml:space="preserve"> AND </w:t>
      </w:r>
      <w:r>
        <w:rPr>
          <w:rFonts w:ascii="Arial" w:hAnsi="Arial"/>
          <w:kern w:val="2"/>
          <w:szCs w:val="24"/>
          <w:lang w:eastAsia="zh-TW"/>
        </w:rPr>
        <w:t>‘</w:t>
      </w:r>
      <w:r>
        <w:rPr>
          <w:rFonts w:ascii="Arial" w:hAnsi="Arial" w:hint="eastAsia"/>
          <w:kern w:val="2"/>
          <w:szCs w:val="24"/>
          <w:lang w:eastAsia="zh-TW"/>
        </w:rPr>
        <w:t>:END_YM</w:t>
      </w:r>
      <w:r>
        <w:rPr>
          <w:rFonts w:ascii="Arial" w:hAnsi="Arial"/>
          <w:kern w:val="2"/>
          <w:szCs w:val="24"/>
          <w:lang w:eastAsia="zh-TW"/>
        </w:rPr>
        <w:t>’</w:t>
      </w:r>
      <w:r>
        <w:rPr>
          <w:rFonts w:ascii="Arial" w:hAnsi="Arial"/>
          <w:kern w:val="2"/>
          <w:szCs w:val="24"/>
          <w:lang w:eastAsia="zh-TW"/>
        </w:rPr>
        <w:br/>
      </w:r>
      <w:r w:rsidRPr="00AE5E3C">
        <w:rPr>
          <w:rFonts w:ascii="Arial" w:hAnsi="Arial" w:hint="eastAsia"/>
          <w:kern w:val="2"/>
          <w:szCs w:val="24"/>
          <w:lang w:eastAsia="zh-TW"/>
        </w:rPr>
        <w:t xml:space="preserve">AND ADM_CTR &lt;&gt; </w:t>
      </w:r>
      <w:r w:rsidRPr="00AE5E3C">
        <w:rPr>
          <w:rFonts w:ascii="Arial" w:hAnsi="Arial" w:cs="Courier New"/>
        </w:rPr>
        <w:t>''</w:t>
      </w:r>
      <w:r w:rsidRPr="00AE5E3C">
        <w:rPr>
          <w:rFonts w:ascii="Arial" w:hAnsi="Arial" w:hint="eastAsia"/>
          <w:kern w:val="2"/>
          <w:szCs w:val="24"/>
          <w:lang w:eastAsia="zh-TW"/>
        </w:rPr>
        <w:t xml:space="preserve"> </w:t>
      </w:r>
      <w:r>
        <w:rPr>
          <w:rFonts w:ascii="Arial" w:hAnsi="Arial"/>
          <w:kern w:val="2"/>
          <w:szCs w:val="24"/>
          <w:lang w:eastAsia="zh-TW"/>
        </w:rPr>
        <w:br/>
      </w:r>
      <w:r>
        <w:rPr>
          <w:rFonts w:ascii="Arial" w:hAnsi="Arial" w:hint="eastAsia"/>
          <w:kern w:val="2"/>
          <w:szCs w:val="24"/>
          <w:lang w:eastAsia="zh-TW"/>
        </w:rPr>
        <w:t xml:space="preserve">AND </w:t>
      </w:r>
      <w:r w:rsidRPr="00AE5E3C">
        <w:rPr>
          <w:rFonts w:ascii="Arial" w:hAnsi="Arial"/>
          <w:kern w:val="2"/>
          <w:szCs w:val="24"/>
          <w:lang w:eastAsia="zh-TW"/>
        </w:rPr>
        <w:t>DIV_NO IN (SELECT DIV_NO FROM CXLHR.DTZ0_UNIT_WORK)</w:t>
      </w:r>
      <w:r>
        <w:rPr>
          <w:rFonts w:ascii="Arial" w:hAnsi="Arial" w:hint="eastAsia"/>
          <w:kern w:val="2"/>
          <w:szCs w:val="24"/>
          <w:lang w:eastAsia="zh-TW"/>
        </w:rPr>
        <w:br/>
        <w:t>GROUP BY AGNT_ID</w:t>
      </w:r>
      <w:r>
        <w:rPr>
          <w:rFonts w:ascii="Arial" w:hAnsi="Arial"/>
          <w:kern w:val="2"/>
          <w:szCs w:val="24"/>
          <w:lang w:eastAsia="zh-TW"/>
        </w:rPr>
        <w:br/>
      </w:r>
      <w:r w:rsidRPr="00AE5E3C">
        <w:rPr>
          <w:rFonts w:ascii="Arial" w:hAnsi="Arial" w:hint="eastAsia"/>
          <w:kern w:val="2"/>
          <w:szCs w:val="24"/>
          <w:lang w:eastAsia="zh-TW"/>
        </w:rPr>
        <w:t xml:space="preserve">WITH </w:t>
      </w:r>
      <w:smartTag w:uri="urn:schemas-microsoft-com:office:smarttags" w:element="City">
        <w:smartTag w:uri="urn:schemas-microsoft-com:office:smarttags" w:element="place">
          <w:r w:rsidRPr="00AE5E3C">
            <w:rPr>
              <w:rFonts w:ascii="Arial" w:hAnsi="Arial" w:hint="eastAsia"/>
              <w:kern w:val="2"/>
              <w:szCs w:val="24"/>
              <w:lang w:eastAsia="zh-TW"/>
            </w:rPr>
            <w:t>UR</w:t>
          </w:r>
        </w:smartTag>
      </w:smartTag>
    </w:p>
    <w:p w:rsidR="00201C12" w:rsidRDefault="00201C12" w:rsidP="00201C1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STR_YM = </w:t>
      </w:r>
      <w:r w:rsidRPr="00AE5E3C">
        <w:rPr>
          <w:rFonts w:ascii="Arial" w:hAnsi="新細明體" w:hint="eastAsia"/>
          <w:lang w:eastAsia="zh-TW"/>
        </w:rPr>
        <w:t>開始年月</w:t>
      </w:r>
    </w:p>
    <w:p w:rsidR="00201C12" w:rsidRPr="00AE5E3C" w:rsidRDefault="00201C12" w:rsidP="00201C1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END_YM = </w:t>
      </w:r>
      <w:r w:rsidRPr="00AE5E3C">
        <w:rPr>
          <w:rFonts w:ascii="Arial" w:hAnsi="新細明體" w:hint="eastAsia"/>
          <w:lang w:eastAsia="zh-TW"/>
        </w:rPr>
        <w:t>結束年月</w:t>
      </w:r>
    </w:p>
    <w:p w:rsidR="00DC31DA" w:rsidRPr="00AE5E3C" w:rsidRDefault="00DC31DA" w:rsidP="00DC31DA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AE5E3C">
        <w:rPr>
          <w:rFonts w:ascii="Arial" w:hAnsi="Arial" w:hint="eastAsia"/>
          <w:kern w:val="2"/>
          <w:szCs w:val="24"/>
          <w:lang w:eastAsia="zh-TW"/>
        </w:rPr>
        <w:t>寫入</w:t>
      </w:r>
      <w:r w:rsidRPr="00AE5E3C">
        <w:rPr>
          <w:rFonts w:ascii="Arial" w:hAnsi="Arial"/>
          <w:kern w:val="2"/>
          <w:szCs w:val="24"/>
          <w:lang w:eastAsia="zh-TW"/>
        </w:rPr>
        <w:t>DBAA.DTAAE001_AGENT_CLAIM</w:t>
      </w:r>
    </w:p>
    <w:p w:rsidR="00DC31DA" w:rsidRPr="00AE5E3C" w:rsidRDefault="00DC31DA" w:rsidP="00DC31DA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AE5E3C">
        <w:rPr>
          <w:rFonts w:ascii="Arial" w:hAnsi="Arial" w:hint="eastAsia"/>
          <w:kern w:val="2"/>
          <w:szCs w:val="24"/>
          <w:lang w:eastAsia="zh-TW"/>
        </w:rPr>
        <w:t>欄位：</w:t>
      </w:r>
    </w:p>
    <w:p w:rsidR="00DC31DA" w:rsidRPr="00AE5E3C" w:rsidRDefault="00DC31DA" w:rsidP="00DC31DA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AE5E3C">
        <w:rPr>
          <w:rFonts w:ascii="Arial" w:hAnsi="Arial"/>
          <w:kern w:val="2"/>
          <w:szCs w:val="24"/>
          <w:lang w:eastAsia="zh-TW"/>
        </w:rPr>
        <w:t>DTAAE001_AGENT_CLAIM</w:t>
      </w:r>
      <w:r w:rsidRPr="00AE5E3C">
        <w:rPr>
          <w:rFonts w:ascii="Arial" w:hAnsi="Arial" w:hint="eastAsia"/>
          <w:kern w:val="2"/>
          <w:szCs w:val="24"/>
          <w:lang w:eastAsia="zh-TW"/>
        </w:rPr>
        <w:t>.AGENT_ID = DTAAH208.AGNT_ID</w:t>
      </w:r>
    </w:p>
    <w:p w:rsidR="00DC31DA" w:rsidRPr="00AE5E3C" w:rsidRDefault="00DC31DA" w:rsidP="00DC31DA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AE5E3C">
        <w:rPr>
          <w:rFonts w:ascii="Arial" w:hAnsi="Arial"/>
          <w:kern w:val="2"/>
          <w:szCs w:val="24"/>
          <w:lang w:eastAsia="zh-TW"/>
        </w:rPr>
        <w:t>DTAAE001_AGENT_CLAIM</w:t>
      </w:r>
      <w:r w:rsidRPr="00AE5E3C">
        <w:rPr>
          <w:rFonts w:ascii="Arial" w:hAnsi="Arial" w:hint="eastAsia"/>
          <w:kern w:val="2"/>
          <w:szCs w:val="24"/>
          <w:lang w:eastAsia="zh-TW"/>
        </w:rPr>
        <w:t>.</w:t>
      </w:r>
      <w:r w:rsidRPr="00AE5E3C">
        <w:rPr>
          <w:rFonts w:ascii="Arial" w:hAnsi="Arial"/>
          <w:kern w:val="2"/>
          <w:szCs w:val="24"/>
          <w:lang w:eastAsia="zh-TW"/>
        </w:rPr>
        <w:t>CLAIM_CAT</w:t>
      </w:r>
      <w:r w:rsidRPr="00AE5E3C">
        <w:rPr>
          <w:rFonts w:ascii="Arial" w:hAnsi="Arial" w:hint="eastAsia"/>
          <w:kern w:val="2"/>
          <w:szCs w:val="24"/>
          <w:lang w:eastAsia="zh-TW"/>
        </w:rPr>
        <w:t xml:space="preserve"> = </w:t>
      </w:r>
      <w:r w:rsidRPr="00AE5E3C">
        <w:rPr>
          <w:rFonts w:ascii="Arial" w:hAnsi="Arial"/>
          <w:kern w:val="2"/>
          <w:szCs w:val="24"/>
          <w:lang w:eastAsia="zh-TW"/>
        </w:rPr>
        <w:t>“</w:t>
      </w:r>
      <w:smartTag w:uri="urn:schemas-microsoft-com:office:smarttags" w:element="chmetcnv">
        <w:smartTagPr>
          <w:attr w:name="UnitName" w:val="”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AE5E3C">
          <w:rPr>
            <w:rFonts w:ascii="Arial" w:hAnsi="Arial" w:hint="eastAsia"/>
            <w:kern w:val="2"/>
            <w:szCs w:val="24"/>
            <w:lang w:eastAsia="zh-TW"/>
          </w:rPr>
          <w:t>1</w:t>
        </w:r>
        <w:r w:rsidRPr="00AE5E3C">
          <w:rPr>
            <w:rFonts w:ascii="Arial" w:hAnsi="Arial"/>
            <w:kern w:val="2"/>
            <w:szCs w:val="24"/>
            <w:lang w:eastAsia="zh-TW"/>
          </w:rPr>
          <w:t>”</w:t>
        </w:r>
      </w:smartTag>
    </w:p>
    <w:p w:rsidR="00DC31DA" w:rsidRPr="00AE5E3C" w:rsidRDefault="00DC31DA" w:rsidP="00DC31DA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AE5E3C">
        <w:rPr>
          <w:rFonts w:ascii="Arial" w:hAnsi="Arial"/>
          <w:kern w:val="2"/>
          <w:szCs w:val="24"/>
          <w:lang w:eastAsia="zh-TW"/>
        </w:rPr>
        <w:t>DTAAE001_AGENT_CLAIM</w:t>
      </w:r>
      <w:r w:rsidRPr="00AE5E3C">
        <w:rPr>
          <w:rFonts w:ascii="Arial" w:hAnsi="Arial" w:hint="eastAsia"/>
          <w:kern w:val="2"/>
          <w:szCs w:val="24"/>
          <w:lang w:eastAsia="zh-TW"/>
        </w:rPr>
        <w:t>.</w:t>
      </w:r>
      <w:r w:rsidRPr="00AE5E3C">
        <w:rPr>
          <w:rFonts w:ascii="Arial" w:hAnsi="Arial"/>
          <w:kern w:val="2"/>
          <w:szCs w:val="24"/>
          <w:lang w:eastAsia="zh-TW"/>
        </w:rPr>
        <w:t>CLAIM_RATE</w:t>
      </w:r>
      <w:r w:rsidRPr="00AE5E3C">
        <w:rPr>
          <w:rFonts w:ascii="Arial" w:hAnsi="Arial" w:hint="eastAsia"/>
          <w:kern w:val="2"/>
          <w:szCs w:val="24"/>
          <w:lang w:eastAsia="zh-TW"/>
        </w:rPr>
        <w:t xml:space="preserve"> = (HSP_PAY_AMT / HSP_RCV_AMT) * 100</w:t>
      </w:r>
    </w:p>
    <w:p w:rsidR="00DC31DA" w:rsidRPr="00AE5E3C" w:rsidRDefault="00DC31DA" w:rsidP="00DC31DA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AE5E3C">
        <w:rPr>
          <w:rFonts w:ascii="Arial" w:hAnsi="Arial" w:hint="eastAsia"/>
          <w:kern w:val="2"/>
          <w:szCs w:val="24"/>
          <w:lang w:eastAsia="zh-TW"/>
        </w:rPr>
        <w:t>IF HSP_RCV_AMT = 0</w:t>
      </w:r>
    </w:p>
    <w:p w:rsidR="00F118AE" w:rsidRDefault="00DC31DA" w:rsidP="00DC31DA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AE5E3C">
        <w:rPr>
          <w:rFonts w:ascii="Arial" w:hAnsi="Arial"/>
          <w:kern w:val="2"/>
          <w:szCs w:val="24"/>
          <w:lang w:eastAsia="zh-TW"/>
        </w:rPr>
        <w:t>DTAAE001_AGENT_CLAIM</w:t>
      </w:r>
      <w:r w:rsidRPr="00AE5E3C">
        <w:rPr>
          <w:rFonts w:ascii="Arial" w:hAnsi="Arial" w:hint="eastAsia"/>
          <w:kern w:val="2"/>
          <w:szCs w:val="24"/>
          <w:lang w:eastAsia="zh-TW"/>
        </w:rPr>
        <w:t>.</w:t>
      </w:r>
      <w:r w:rsidRPr="00AE5E3C">
        <w:rPr>
          <w:rFonts w:ascii="Arial" w:hAnsi="Arial"/>
          <w:kern w:val="2"/>
          <w:szCs w:val="24"/>
          <w:lang w:eastAsia="zh-TW"/>
        </w:rPr>
        <w:t>CLAIM_RATE</w:t>
      </w:r>
      <w:r w:rsidRPr="00AE5E3C">
        <w:rPr>
          <w:rFonts w:ascii="Arial" w:hAnsi="Arial" w:hint="eastAsia"/>
          <w:kern w:val="2"/>
          <w:szCs w:val="24"/>
          <w:lang w:eastAsia="zh-TW"/>
        </w:rPr>
        <w:t xml:space="preserve"> = 0</w:t>
      </w:r>
    </w:p>
    <w:p w:rsidR="00B416EB" w:rsidRDefault="00B416EB" w:rsidP="00B416EB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產生每月下傳理企科的經手人統計資料</w:t>
      </w:r>
      <w:r w:rsidRPr="00AE5E3C">
        <w:rPr>
          <w:rFonts w:ascii="Arial" w:hAnsi="Arial" w:hint="eastAsia"/>
          <w:kern w:val="2"/>
          <w:szCs w:val="24"/>
          <w:lang w:eastAsia="zh-TW"/>
        </w:rPr>
        <w:t>：</w:t>
      </w:r>
    </w:p>
    <w:p w:rsidR="00B416EB" w:rsidRDefault="00B416EB" w:rsidP="00B416EB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讀</w:t>
      </w:r>
      <w:r w:rsidRPr="00AE5E3C">
        <w:rPr>
          <w:rFonts w:ascii="Arial" w:hAnsi="Arial" w:hint="eastAsia"/>
          <w:lang w:eastAsia="zh-TW"/>
        </w:rPr>
        <w:t>附約理賠率</w:t>
      </w:r>
      <w:r w:rsidRPr="00AE5E3C">
        <w:rPr>
          <w:rFonts w:ascii="Arial" w:hAnsi="Arial"/>
          <w:lang w:eastAsia="zh-TW"/>
        </w:rPr>
        <w:t>—</w:t>
      </w:r>
      <w:r w:rsidRPr="00AE5E3C">
        <w:rPr>
          <w:rFonts w:ascii="Arial" w:hAnsi="Arial"/>
          <w:lang w:eastAsia="zh-TW"/>
        </w:rPr>
        <w:t>各經手人</w:t>
      </w:r>
      <w:r w:rsidRPr="00AE5E3C">
        <w:rPr>
          <w:rFonts w:ascii="Arial" w:hAnsi="Arial" w:hint="eastAsia"/>
          <w:lang w:eastAsia="zh-TW"/>
        </w:rPr>
        <w:t>理賠率</w:t>
      </w:r>
      <w:r>
        <w:rPr>
          <w:rFonts w:ascii="Arial" w:hAnsi="Arial" w:hint="eastAsia"/>
          <w:lang w:eastAsia="zh-TW"/>
        </w:rPr>
        <w:t>檔</w:t>
      </w:r>
      <w:r>
        <w:rPr>
          <w:rFonts w:ascii="Arial" w:hAnsi="Arial" w:hint="eastAsia"/>
          <w:lang w:eastAsia="zh-TW"/>
        </w:rPr>
        <w:t>DTAAH204</w:t>
      </w:r>
      <w:r>
        <w:rPr>
          <w:rFonts w:ascii="Arial" w:hAnsi="Arial" w:hint="eastAsia"/>
          <w:lang w:eastAsia="zh-TW"/>
        </w:rPr>
        <w:t>，</w:t>
      </w:r>
      <w:r w:rsidRPr="00AE5E3C">
        <w:rPr>
          <w:rFonts w:ascii="Arial" w:hAnsi="Arial" w:hint="eastAsia"/>
          <w:kern w:val="2"/>
          <w:szCs w:val="24"/>
          <w:lang w:eastAsia="zh-TW"/>
        </w:rPr>
        <w:t>條件如下：</w:t>
      </w:r>
    </w:p>
    <w:p w:rsidR="00B416EB" w:rsidRPr="00B416EB" w:rsidRDefault="00B416EB" w:rsidP="00B416EB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lang w:eastAsia="zh-TW"/>
        </w:rPr>
        <w:t>DTAAH204.</w:t>
      </w:r>
      <w:r>
        <w:rPr>
          <w:rFonts w:ascii="Arial" w:hAnsi="Arial" w:hint="eastAsia"/>
          <w:lang w:eastAsia="zh-TW"/>
        </w:rPr>
        <w:t>資料年月</w:t>
      </w:r>
      <w:r>
        <w:rPr>
          <w:rFonts w:ascii="Arial" w:hAnsi="Arial" w:hint="eastAsia"/>
          <w:lang w:eastAsia="zh-TW"/>
        </w:rPr>
        <w:t xml:space="preserve">(DATA_YM) &gt;= </w:t>
      </w:r>
      <w:r w:rsidRPr="00AE5E3C">
        <w:rPr>
          <w:rFonts w:ascii="Arial" w:hAnsi="新細明體" w:hint="eastAsia"/>
          <w:lang w:eastAsia="zh-TW"/>
        </w:rPr>
        <w:t>開始年月</w:t>
      </w:r>
    </w:p>
    <w:p w:rsidR="00B416EB" w:rsidRPr="00B416EB" w:rsidRDefault="00B416EB" w:rsidP="00B416EB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lang w:eastAsia="zh-TW"/>
        </w:rPr>
        <w:t>DTAAH204.</w:t>
      </w:r>
      <w:r>
        <w:rPr>
          <w:rFonts w:ascii="Arial" w:hAnsi="Arial" w:hint="eastAsia"/>
          <w:lang w:eastAsia="zh-TW"/>
        </w:rPr>
        <w:t>資料年月</w:t>
      </w:r>
      <w:r>
        <w:rPr>
          <w:rFonts w:ascii="Arial" w:hAnsi="Arial" w:hint="eastAsia"/>
          <w:lang w:eastAsia="zh-TW"/>
        </w:rPr>
        <w:t xml:space="preserve">(DATA_YM) &lt;= </w:t>
      </w:r>
      <w:r>
        <w:rPr>
          <w:rFonts w:ascii="Arial" w:hAnsi="Arial" w:hint="eastAsia"/>
          <w:lang w:eastAsia="zh-TW"/>
        </w:rPr>
        <w:t>結束</w:t>
      </w:r>
      <w:r w:rsidRPr="00AE5E3C">
        <w:rPr>
          <w:rFonts w:ascii="Arial" w:hAnsi="新細明體" w:hint="eastAsia"/>
          <w:lang w:eastAsia="zh-TW"/>
        </w:rPr>
        <w:t>年月</w:t>
      </w:r>
    </w:p>
    <w:p w:rsidR="00B416EB" w:rsidRDefault="00013D55" w:rsidP="00013D55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lang w:eastAsia="zh-TW"/>
        </w:rPr>
        <w:t>DTAAH204.</w:t>
      </w:r>
      <w:r w:rsidRPr="00013D55">
        <w:rPr>
          <w:rFonts w:ascii="Arial" w:hAnsi="Arial" w:hint="eastAsia"/>
          <w:kern w:val="2"/>
          <w:szCs w:val="24"/>
          <w:lang w:eastAsia="zh-TW"/>
        </w:rPr>
        <w:t>行政中心</w:t>
      </w:r>
      <w:r>
        <w:rPr>
          <w:rFonts w:ascii="Arial" w:hAnsi="Arial" w:hint="eastAsia"/>
          <w:kern w:val="2"/>
          <w:szCs w:val="24"/>
          <w:lang w:eastAsia="zh-TW"/>
        </w:rPr>
        <w:t xml:space="preserve"> != </w:t>
      </w:r>
      <w:r w:rsidR="00EC0AD7">
        <w:rPr>
          <w:rFonts w:ascii="Arial" w:hAnsi="Arial"/>
          <w:kern w:val="2"/>
          <w:szCs w:val="24"/>
          <w:lang w:eastAsia="zh-TW"/>
        </w:rPr>
        <w:t>“”</w:t>
      </w:r>
    </w:p>
    <w:p w:rsidR="00EA7A66" w:rsidRPr="00EA7A66" w:rsidRDefault="00EC0AD7" w:rsidP="00EA7A66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LFET JOIN</w:t>
      </w:r>
      <w:r w:rsidR="00EA7A66">
        <w:rPr>
          <w:rFonts w:ascii="Arial" w:hAnsi="Arial" w:hint="eastAsia"/>
          <w:kern w:val="2"/>
          <w:szCs w:val="24"/>
          <w:lang w:eastAsia="zh-TW"/>
        </w:rPr>
        <w:t>單位暫存檔</w:t>
      </w:r>
      <w:r w:rsidR="00EA7A66" w:rsidRPr="00EA7A66">
        <w:rPr>
          <w:rFonts w:ascii="Arial" w:hAnsi="Arial"/>
          <w:kern w:val="2"/>
          <w:szCs w:val="24"/>
          <w:lang w:eastAsia="zh-TW"/>
        </w:rPr>
        <w:t>DTZ0_UNIT_WORK</w:t>
      </w:r>
      <w:r w:rsidR="00EA7A66">
        <w:rPr>
          <w:rFonts w:ascii="Arial" w:hAnsi="Arial" w:hint="eastAsia"/>
          <w:lang w:eastAsia="zh-TW"/>
        </w:rPr>
        <w:t>，</w:t>
      </w:r>
      <w:r w:rsidR="00EA7A66">
        <w:rPr>
          <w:rFonts w:ascii="Arial" w:hAnsi="Arial" w:hint="eastAsia"/>
          <w:lang w:eastAsia="zh-TW"/>
        </w:rPr>
        <w:t>ON</w:t>
      </w:r>
    </w:p>
    <w:p w:rsidR="00EA7A66" w:rsidRDefault="00EA7A66" w:rsidP="00EA7A66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lang w:eastAsia="zh-TW"/>
        </w:rPr>
        <w:t>DTAAH204.</w:t>
      </w:r>
      <w:r w:rsidRPr="00EA7A66">
        <w:rPr>
          <w:rFonts w:ascii="Arial" w:hAnsi="Arial" w:hint="eastAsia"/>
          <w:lang w:eastAsia="zh-TW"/>
        </w:rPr>
        <w:t>服務中心</w:t>
      </w:r>
      <w:r w:rsidRPr="00EA7A66">
        <w:rPr>
          <w:rFonts w:ascii="Arial" w:hAnsi="Arial"/>
          <w:kern w:val="2"/>
          <w:szCs w:val="24"/>
          <w:lang w:eastAsia="zh-TW"/>
        </w:rPr>
        <w:t>SERV_DIV_NO</w:t>
      </w:r>
      <w:r>
        <w:rPr>
          <w:rFonts w:ascii="Arial" w:hAnsi="Arial" w:hint="eastAsia"/>
          <w:kern w:val="2"/>
          <w:szCs w:val="24"/>
          <w:lang w:eastAsia="zh-TW"/>
        </w:rPr>
        <w:t xml:space="preserve"> = </w:t>
      </w:r>
      <w:r w:rsidRPr="00EA7A66">
        <w:rPr>
          <w:rFonts w:ascii="Arial" w:hAnsi="Arial"/>
          <w:kern w:val="2"/>
          <w:szCs w:val="24"/>
          <w:lang w:eastAsia="zh-TW"/>
        </w:rPr>
        <w:t>DTZ0_UNIT_WORK</w:t>
      </w:r>
      <w:r>
        <w:rPr>
          <w:rFonts w:ascii="Arial" w:hAnsi="Arial" w:hint="eastAsia"/>
          <w:kern w:val="2"/>
          <w:szCs w:val="24"/>
          <w:lang w:eastAsia="zh-TW"/>
        </w:rPr>
        <w:t>.</w:t>
      </w:r>
      <w:r w:rsidRPr="00EA7A66">
        <w:rPr>
          <w:rFonts w:ascii="Arial" w:hAnsi="Arial" w:hint="eastAsia"/>
          <w:kern w:val="2"/>
          <w:szCs w:val="24"/>
          <w:lang w:eastAsia="zh-TW"/>
        </w:rPr>
        <w:t>單位代號</w:t>
      </w:r>
      <w:r>
        <w:rPr>
          <w:rFonts w:ascii="Arial" w:hAnsi="Arial" w:hint="eastAsia"/>
          <w:kern w:val="2"/>
          <w:szCs w:val="24"/>
          <w:lang w:eastAsia="zh-TW"/>
        </w:rPr>
        <w:t>(DIV_NO)</w:t>
      </w:r>
    </w:p>
    <w:p w:rsidR="00EA7A66" w:rsidRDefault="00EA7A66" w:rsidP="00EA7A66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所需欄位</w:t>
      </w:r>
      <w:r w:rsidRPr="00AE5E3C">
        <w:rPr>
          <w:rFonts w:ascii="Arial" w:hAnsi="Arial" w:hint="eastAsia"/>
          <w:kern w:val="2"/>
          <w:szCs w:val="24"/>
          <w:lang w:eastAsia="zh-TW"/>
        </w:rPr>
        <w:t>：</w:t>
      </w:r>
    </w:p>
    <w:p w:rsidR="00EA7A66" w:rsidRPr="00E41104" w:rsidRDefault="00E41104" w:rsidP="00EA7A66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lang w:eastAsia="zh-TW"/>
        </w:rPr>
        <w:t>DTAAH204.</w:t>
      </w:r>
      <w:r>
        <w:rPr>
          <w:rFonts w:ascii="Arial" w:hAnsi="Arial" w:hint="eastAsia"/>
          <w:lang w:eastAsia="zh-TW"/>
        </w:rPr>
        <w:t>經手人</w:t>
      </w:r>
      <w:r>
        <w:rPr>
          <w:rFonts w:ascii="Arial" w:hAnsi="Arial" w:hint="eastAsia"/>
          <w:lang w:eastAsia="zh-TW"/>
        </w:rPr>
        <w:t>ID(AGNT_ID)</w:t>
      </w:r>
    </w:p>
    <w:p w:rsidR="00E41104" w:rsidRPr="0029658A" w:rsidRDefault="0029658A" w:rsidP="0029658A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lang w:eastAsia="zh-TW"/>
        </w:rPr>
        <w:t>SUM(DTAAH204.</w:t>
      </w:r>
      <w:r w:rsidRPr="0029658A">
        <w:rPr>
          <w:rFonts w:ascii="Arial" w:hAnsi="Arial" w:hint="eastAsia"/>
          <w:lang w:eastAsia="zh-TW"/>
        </w:rPr>
        <w:t>死殘給付金額</w:t>
      </w:r>
      <w:r>
        <w:rPr>
          <w:rFonts w:ascii="Arial" w:hAnsi="Arial" w:hint="eastAsia"/>
          <w:lang w:eastAsia="zh-TW"/>
        </w:rPr>
        <w:t>(</w:t>
      </w:r>
      <w:r w:rsidRPr="0029658A">
        <w:rPr>
          <w:rFonts w:ascii="Arial" w:hAnsi="Arial"/>
          <w:lang w:eastAsia="zh-TW"/>
        </w:rPr>
        <w:t>DTH_PAY_AMT</w:t>
      </w:r>
      <w:r>
        <w:rPr>
          <w:rFonts w:ascii="Arial" w:hAnsi="Arial" w:hint="eastAsia"/>
          <w:lang w:eastAsia="zh-TW"/>
        </w:rPr>
        <w:t>))</w:t>
      </w:r>
    </w:p>
    <w:p w:rsidR="0029658A" w:rsidRPr="0029658A" w:rsidRDefault="0029658A" w:rsidP="0029658A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lang w:eastAsia="zh-TW"/>
        </w:rPr>
        <w:t>SUM(DTAAH204.</w:t>
      </w:r>
      <w:r w:rsidRPr="0029658A">
        <w:rPr>
          <w:rFonts w:ascii="Arial" w:hAnsi="Arial" w:hint="eastAsia"/>
          <w:lang w:eastAsia="zh-TW"/>
        </w:rPr>
        <w:t>死殘收入金額</w:t>
      </w:r>
      <w:r>
        <w:rPr>
          <w:rFonts w:ascii="Arial" w:hAnsi="Arial" w:hint="eastAsia"/>
          <w:lang w:eastAsia="zh-TW"/>
        </w:rPr>
        <w:t>(</w:t>
      </w:r>
      <w:r w:rsidRPr="0029658A">
        <w:rPr>
          <w:rFonts w:ascii="Arial" w:hAnsi="Arial"/>
          <w:lang w:eastAsia="zh-TW"/>
        </w:rPr>
        <w:t>DTH_</w:t>
      </w:r>
      <w:r>
        <w:rPr>
          <w:rFonts w:ascii="Arial" w:hAnsi="Arial" w:hint="eastAsia"/>
          <w:lang w:eastAsia="zh-TW"/>
        </w:rPr>
        <w:t>RCV</w:t>
      </w:r>
      <w:r w:rsidRPr="0029658A">
        <w:rPr>
          <w:rFonts w:ascii="Arial" w:hAnsi="Arial"/>
          <w:lang w:eastAsia="zh-TW"/>
        </w:rPr>
        <w:t>_AMT</w:t>
      </w:r>
      <w:r>
        <w:rPr>
          <w:rFonts w:ascii="Arial" w:hAnsi="Arial" w:hint="eastAsia"/>
          <w:lang w:eastAsia="zh-TW"/>
        </w:rPr>
        <w:t>))</w:t>
      </w:r>
    </w:p>
    <w:p w:rsidR="0029658A" w:rsidRPr="003560E3" w:rsidRDefault="003560E3" w:rsidP="0029658A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lang w:eastAsia="zh-TW"/>
        </w:rPr>
        <w:t>SUM(DTAAH204.</w:t>
      </w:r>
      <w:r w:rsidRPr="0029658A">
        <w:rPr>
          <w:rFonts w:ascii="Arial" w:hAnsi="Arial" w:hint="eastAsia"/>
          <w:lang w:eastAsia="zh-TW"/>
        </w:rPr>
        <w:t>死殘給付金額</w:t>
      </w:r>
      <w:r>
        <w:rPr>
          <w:rFonts w:ascii="Arial" w:hAnsi="Arial" w:hint="eastAsia"/>
          <w:lang w:eastAsia="zh-TW"/>
        </w:rPr>
        <w:t>(</w:t>
      </w:r>
      <w:r w:rsidRPr="0029658A">
        <w:rPr>
          <w:rFonts w:ascii="Arial" w:hAnsi="Arial"/>
          <w:lang w:eastAsia="zh-TW"/>
        </w:rPr>
        <w:t>DTH_PAY_AMT</w:t>
      </w:r>
      <w:r>
        <w:rPr>
          <w:rFonts w:ascii="Arial" w:hAnsi="Arial" w:hint="eastAsia"/>
          <w:lang w:eastAsia="zh-TW"/>
        </w:rPr>
        <w:t>)) / SUM(DTAAH204.</w:t>
      </w:r>
      <w:r w:rsidRPr="0029658A">
        <w:rPr>
          <w:rFonts w:ascii="Arial" w:hAnsi="Arial" w:hint="eastAsia"/>
          <w:lang w:eastAsia="zh-TW"/>
        </w:rPr>
        <w:t>死殘收入金額</w:t>
      </w:r>
      <w:r>
        <w:rPr>
          <w:rFonts w:ascii="Arial" w:hAnsi="Arial" w:hint="eastAsia"/>
          <w:lang w:eastAsia="zh-TW"/>
        </w:rPr>
        <w:t>(</w:t>
      </w:r>
      <w:r w:rsidRPr="0029658A">
        <w:rPr>
          <w:rFonts w:ascii="Arial" w:hAnsi="Arial"/>
          <w:lang w:eastAsia="zh-TW"/>
        </w:rPr>
        <w:t>DTH_</w:t>
      </w:r>
      <w:r>
        <w:rPr>
          <w:rFonts w:ascii="Arial" w:hAnsi="Arial" w:hint="eastAsia"/>
          <w:lang w:eastAsia="zh-TW"/>
        </w:rPr>
        <w:t>RCV</w:t>
      </w:r>
      <w:r w:rsidRPr="0029658A">
        <w:rPr>
          <w:rFonts w:ascii="Arial" w:hAnsi="Arial"/>
          <w:lang w:eastAsia="zh-TW"/>
        </w:rPr>
        <w:t>_AMT</w:t>
      </w:r>
      <w:r>
        <w:rPr>
          <w:rFonts w:ascii="Arial" w:hAnsi="Arial" w:hint="eastAsia"/>
          <w:lang w:eastAsia="zh-TW"/>
        </w:rPr>
        <w:t>))</w:t>
      </w:r>
    </w:p>
    <w:p w:rsidR="003560E3" w:rsidRPr="003560E3" w:rsidRDefault="003560E3" w:rsidP="003560E3">
      <w:pPr>
        <w:pStyle w:val="Tabletext"/>
        <w:keepLines w:val="0"/>
        <w:spacing w:after="0" w:line="240" w:lineRule="auto"/>
        <w:ind w:left="1984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lang w:eastAsia="zh-TW"/>
        </w:rPr>
        <w:t>SUM(DTAAH204.</w:t>
      </w:r>
      <w:r w:rsidRPr="0029658A">
        <w:rPr>
          <w:rFonts w:ascii="Arial" w:hAnsi="Arial" w:hint="eastAsia"/>
          <w:lang w:eastAsia="zh-TW"/>
        </w:rPr>
        <w:t>死殘收入金額</w:t>
      </w:r>
      <w:r>
        <w:rPr>
          <w:rFonts w:ascii="Arial" w:hAnsi="Arial" w:hint="eastAsia"/>
          <w:lang w:eastAsia="zh-TW"/>
        </w:rPr>
        <w:t>(</w:t>
      </w:r>
      <w:r w:rsidRPr="0029658A">
        <w:rPr>
          <w:rFonts w:ascii="Arial" w:hAnsi="Arial"/>
          <w:lang w:eastAsia="zh-TW"/>
        </w:rPr>
        <w:t>DTH_</w:t>
      </w:r>
      <w:r>
        <w:rPr>
          <w:rFonts w:ascii="Arial" w:hAnsi="Arial" w:hint="eastAsia"/>
          <w:lang w:eastAsia="zh-TW"/>
        </w:rPr>
        <w:t>RCV</w:t>
      </w:r>
      <w:r w:rsidRPr="0029658A">
        <w:rPr>
          <w:rFonts w:ascii="Arial" w:hAnsi="Arial"/>
          <w:lang w:eastAsia="zh-TW"/>
        </w:rPr>
        <w:t>_AMT</w:t>
      </w:r>
      <w:r>
        <w:rPr>
          <w:rFonts w:ascii="Arial" w:hAnsi="Arial" w:hint="eastAsia"/>
          <w:lang w:eastAsia="zh-TW"/>
        </w:rPr>
        <w:t>)) = 0</w:t>
      </w:r>
      <w:r>
        <w:rPr>
          <w:rFonts w:ascii="Arial" w:hAnsi="Arial" w:hint="eastAsia"/>
          <w:lang w:eastAsia="zh-TW"/>
        </w:rPr>
        <w:t>時，此欄</w:t>
      </w:r>
      <w:r>
        <w:rPr>
          <w:rFonts w:ascii="Arial" w:hAnsi="Arial" w:hint="eastAsia"/>
          <w:lang w:eastAsia="zh-TW"/>
        </w:rPr>
        <w:t>= SUM(DTAAH204.</w:t>
      </w:r>
      <w:r w:rsidRPr="0029658A">
        <w:rPr>
          <w:rFonts w:ascii="Arial" w:hAnsi="Arial" w:hint="eastAsia"/>
          <w:lang w:eastAsia="zh-TW"/>
        </w:rPr>
        <w:t>死殘給付金額</w:t>
      </w:r>
      <w:r>
        <w:rPr>
          <w:rFonts w:ascii="Arial" w:hAnsi="Arial" w:hint="eastAsia"/>
          <w:lang w:eastAsia="zh-TW"/>
        </w:rPr>
        <w:t>(</w:t>
      </w:r>
      <w:r w:rsidRPr="0029658A">
        <w:rPr>
          <w:rFonts w:ascii="Arial" w:hAnsi="Arial"/>
          <w:lang w:eastAsia="zh-TW"/>
        </w:rPr>
        <w:t>DTH_PAY_AMT</w:t>
      </w:r>
      <w:r>
        <w:rPr>
          <w:rFonts w:ascii="Arial" w:hAnsi="Arial" w:hint="eastAsia"/>
          <w:lang w:eastAsia="zh-TW"/>
        </w:rPr>
        <w:t>))</w:t>
      </w:r>
    </w:p>
    <w:p w:rsidR="00885804" w:rsidRPr="0029658A" w:rsidRDefault="00885804" w:rsidP="008B4CE1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lang w:eastAsia="zh-TW"/>
        </w:rPr>
        <w:t>SUM(DTAAH204.</w:t>
      </w:r>
      <w:r w:rsidRPr="00885804">
        <w:rPr>
          <w:rFonts w:ascii="Arial" w:hAnsi="Arial" w:hint="eastAsia"/>
          <w:lang w:eastAsia="zh-TW"/>
        </w:rPr>
        <w:t>醫療給付金額</w:t>
      </w:r>
      <w:r>
        <w:rPr>
          <w:rFonts w:ascii="Arial" w:hAnsi="Arial" w:hint="eastAsia"/>
          <w:lang w:eastAsia="zh-TW"/>
        </w:rPr>
        <w:t>(</w:t>
      </w:r>
      <w:r w:rsidR="008B4CE1" w:rsidRPr="008B4CE1">
        <w:rPr>
          <w:rFonts w:ascii="Arial" w:hAnsi="Arial"/>
          <w:lang w:eastAsia="zh-TW"/>
        </w:rPr>
        <w:t>HSP_PAY_AMT</w:t>
      </w:r>
      <w:r>
        <w:rPr>
          <w:rFonts w:ascii="Arial" w:hAnsi="Arial" w:hint="eastAsia"/>
          <w:lang w:eastAsia="zh-TW"/>
        </w:rPr>
        <w:t>))</w:t>
      </w:r>
    </w:p>
    <w:p w:rsidR="00885804" w:rsidRPr="0029658A" w:rsidRDefault="00885804" w:rsidP="0088580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lang w:eastAsia="zh-TW"/>
        </w:rPr>
        <w:t>SUM(DTAAH204.</w:t>
      </w:r>
      <w:r w:rsidRPr="00885804">
        <w:rPr>
          <w:rFonts w:ascii="Arial" w:hAnsi="Arial" w:hint="eastAsia"/>
          <w:lang w:eastAsia="zh-TW"/>
        </w:rPr>
        <w:t>醫療</w:t>
      </w:r>
      <w:r w:rsidRPr="0029658A">
        <w:rPr>
          <w:rFonts w:ascii="Arial" w:hAnsi="Arial" w:hint="eastAsia"/>
          <w:lang w:eastAsia="zh-TW"/>
        </w:rPr>
        <w:t>收入金額</w:t>
      </w:r>
      <w:r>
        <w:rPr>
          <w:rFonts w:ascii="Arial" w:hAnsi="Arial" w:hint="eastAsia"/>
          <w:lang w:eastAsia="zh-TW"/>
        </w:rPr>
        <w:t>(</w:t>
      </w:r>
      <w:r w:rsidR="008B4CE1" w:rsidRPr="008B4CE1">
        <w:rPr>
          <w:rFonts w:ascii="Arial" w:hAnsi="Arial"/>
          <w:lang w:eastAsia="zh-TW"/>
        </w:rPr>
        <w:t>HSP</w:t>
      </w:r>
      <w:r w:rsidRPr="0029658A">
        <w:rPr>
          <w:rFonts w:ascii="Arial" w:hAnsi="Arial"/>
          <w:lang w:eastAsia="zh-TW"/>
        </w:rPr>
        <w:t>_</w:t>
      </w:r>
      <w:r>
        <w:rPr>
          <w:rFonts w:ascii="Arial" w:hAnsi="Arial" w:hint="eastAsia"/>
          <w:lang w:eastAsia="zh-TW"/>
        </w:rPr>
        <w:t>RCV</w:t>
      </w:r>
      <w:r w:rsidRPr="0029658A">
        <w:rPr>
          <w:rFonts w:ascii="Arial" w:hAnsi="Arial"/>
          <w:lang w:eastAsia="zh-TW"/>
        </w:rPr>
        <w:t>_AMT</w:t>
      </w:r>
      <w:r>
        <w:rPr>
          <w:rFonts w:ascii="Arial" w:hAnsi="Arial" w:hint="eastAsia"/>
          <w:lang w:eastAsia="zh-TW"/>
        </w:rPr>
        <w:t>))</w:t>
      </w:r>
    </w:p>
    <w:p w:rsidR="00885804" w:rsidRPr="003560E3" w:rsidRDefault="00885804" w:rsidP="0088580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lang w:eastAsia="zh-TW"/>
        </w:rPr>
        <w:t>SUM(DTAAH204.</w:t>
      </w:r>
      <w:r w:rsidRPr="00885804">
        <w:rPr>
          <w:rFonts w:ascii="Arial" w:hAnsi="Arial" w:hint="eastAsia"/>
          <w:lang w:eastAsia="zh-TW"/>
        </w:rPr>
        <w:t>醫療給付金額</w:t>
      </w:r>
      <w:r>
        <w:rPr>
          <w:rFonts w:ascii="Arial" w:hAnsi="Arial" w:hint="eastAsia"/>
          <w:lang w:eastAsia="zh-TW"/>
        </w:rPr>
        <w:t>(</w:t>
      </w:r>
      <w:r w:rsidR="008B4CE1" w:rsidRPr="008B4CE1">
        <w:rPr>
          <w:rFonts w:ascii="Arial" w:hAnsi="Arial"/>
          <w:lang w:eastAsia="zh-TW"/>
        </w:rPr>
        <w:t>HSP</w:t>
      </w:r>
      <w:r w:rsidRPr="0029658A">
        <w:rPr>
          <w:rFonts w:ascii="Arial" w:hAnsi="Arial"/>
          <w:lang w:eastAsia="zh-TW"/>
        </w:rPr>
        <w:t>_PAY_AMT</w:t>
      </w:r>
      <w:r>
        <w:rPr>
          <w:rFonts w:ascii="Arial" w:hAnsi="Arial" w:hint="eastAsia"/>
          <w:lang w:eastAsia="zh-TW"/>
        </w:rPr>
        <w:t>)) / SUM(DTAAH204.</w:t>
      </w:r>
      <w:r w:rsidRPr="00885804">
        <w:rPr>
          <w:rFonts w:ascii="Arial" w:hAnsi="Arial" w:hint="eastAsia"/>
          <w:lang w:eastAsia="zh-TW"/>
        </w:rPr>
        <w:t>醫療</w:t>
      </w:r>
      <w:r w:rsidRPr="0029658A">
        <w:rPr>
          <w:rFonts w:ascii="Arial" w:hAnsi="Arial" w:hint="eastAsia"/>
          <w:lang w:eastAsia="zh-TW"/>
        </w:rPr>
        <w:t>收入金額</w:t>
      </w:r>
      <w:r>
        <w:rPr>
          <w:rFonts w:ascii="Arial" w:hAnsi="Arial" w:hint="eastAsia"/>
          <w:lang w:eastAsia="zh-TW"/>
        </w:rPr>
        <w:t>(</w:t>
      </w:r>
      <w:r w:rsidR="008B4CE1" w:rsidRPr="008B4CE1">
        <w:rPr>
          <w:rFonts w:ascii="Arial" w:hAnsi="Arial"/>
          <w:lang w:eastAsia="zh-TW"/>
        </w:rPr>
        <w:t>HSP</w:t>
      </w:r>
      <w:r w:rsidR="008B4CE1" w:rsidRPr="0029658A">
        <w:rPr>
          <w:rFonts w:ascii="Arial" w:hAnsi="Arial"/>
          <w:lang w:eastAsia="zh-TW"/>
        </w:rPr>
        <w:t>_</w:t>
      </w:r>
      <w:r>
        <w:rPr>
          <w:rFonts w:ascii="Arial" w:hAnsi="Arial" w:hint="eastAsia"/>
          <w:lang w:eastAsia="zh-TW"/>
        </w:rPr>
        <w:t>RCV</w:t>
      </w:r>
      <w:r w:rsidRPr="0029658A">
        <w:rPr>
          <w:rFonts w:ascii="Arial" w:hAnsi="Arial"/>
          <w:lang w:eastAsia="zh-TW"/>
        </w:rPr>
        <w:t>_AMT</w:t>
      </w:r>
      <w:r>
        <w:rPr>
          <w:rFonts w:ascii="Arial" w:hAnsi="Arial" w:hint="eastAsia"/>
          <w:lang w:eastAsia="zh-TW"/>
        </w:rPr>
        <w:t>))</w:t>
      </w:r>
    </w:p>
    <w:p w:rsidR="003560E3" w:rsidRPr="00885804" w:rsidRDefault="00885804" w:rsidP="00885804">
      <w:pPr>
        <w:pStyle w:val="Tabletext"/>
        <w:keepLines w:val="0"/>
        <w:spacing w:after="0" w:line="240" w:lineRule="auto"/>
        <w:ind w:left="1984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lang w:eastAsia="zh-TW"/>
        </w:rPr>
        <w:t>SUM(DTAAH204.</w:t>
      </w:r>
      <w:r w:rsidRPr="00885804">
        <w:rPr>
          <w:rFonts w:ascii="Arial" w:hAnsi="Arial" w:hint="eastAsia"/>
          <w:lang w:eastAsia="zh-TW"/>
        </w:rPr>
        <w:t>醫療</w:t>
      </w:r>
      <w:r w:rsidRPr="0029658A">
        <w:rPr>
          <w:rFonts w:ascii="Arial" w:hAnsi="Arial" w:hint="eastAsia"/>
          <w:lang w:eastAsia="zh-TW"/>
        </w:rPr>
        <w:t>收入金額</w:t>
      </w:r>
      <w:r>
        <w:rPr>
          <w:rFonts w:ascii="Arial" w:hAnsi="Arial" w:hint="eastAsia"/>
          <w:lang w:eastAsia="zh-TW"/>
        </w:rPr>
        <w:t>(</w:t>
      </w:r>
      <w:r w:rsidR="008B4CE1" w:rsidRPr="008B4CE1">
        <w:rPr>
          <w:rFonts w:ascii="Arial" w:hAnsi="Arial"/>
          <w:lang w:eastAsia="zh-TW"/>
        </w:rPr>
        <w:t>HSP</w:t>
      </w:r>
      <w:r w:rsidR="008B4CE1" w:rsidRPr="0029658A">
        <w:rPr>
          <w:rFonts w:ascii="Arial" w:hAnsi="Arial"/>
          <w:lang w:eastAsia="zh-TW"/>
        </w:rPr>
        <w:t>_</w:t>
      </w:r>
      <w:r>
        <w:rPr>
          <w:rFonts w:ascii="Arial" w:hAnsi="Arial" w:hint="eastAsia"/>
          <w:lang w:eastAsia="zh-TW"/>
        </w:rPr>
        <w:t>RCV</w:t>
      </w:r>
      <w:r w:rsidRPr="0029658A">
        <w:rPr>
          <w:rFonts w:ascii="Arial" w:hAnsi="Arial"/>
          <w:lang w:eastAsia="zh-TW"/>
        </w:rPr>
        <w:t>_AMT</w:t>
      </w:r>
      <w:r>
        <w:rPr>
          <w:rFonts w:ascii="Arial" w:hAnsi="Arial" w:hint="eastAsia"/>
          <w:lang w:eastAsia="zh-TW"/>
        </w:rPr>
        <w:t>)) = 0</w:t>
      </w:r>
      <w:r>
        <w:rPr>
          <w:rFonts w:ascii="Arial" w:hAnsi="Arial" w:hint="eastAsia"/>
          <w:lang w:eastAsia="zh-TW"/>
        </w:rPr>
        <w:t>時，此欄</w:t>
      </w:r>
      <w:r>
        <w:rPr>
          <w:rFonts w:ascii="Arial" w:hAnsi="Arial" w:hint="eastAsia"/>
          <w:lang w:eastAsia="zh-TW"/>
        </w:rPr>
        <w:t>= SUM(DTAAH204.</w:t>
      </w:r>
      <w:r w:rsidRPr="00885804">
        <w:rPr>
          <w:rFonts w:ascii="Arial" w:hAnsi="Arial" w:hint="eastAsia"/>
          <w:lang w:eastAsia="zh-TW"/>
        </w:rPr>
        <w:t>醫療給付金額</w:t>
      </w:r>
      <w:r>
        <w:rPr>
          <w:rFonts w:ascii="Arial" w:hAnsi="Arial" w:hint="eastAsia"/>
          <w:lang w:eastAsia="zh-TW"/>
        </w:rPr>
        <w:t>(</w:t>
      </w:r>
      <w:r w:rsidR="008B4CE1" w:rsidRPr="008B4CE1">
        <w:rPr>
          <w:rFonts w:ascii="Arial" w:hAnsi="Arial"/>
          <w:lang w:eastAsia="zh-TW"/>
        </w:rPr>
        <w:t>HSP</w:t>
      </w:r>
      <w:r w:rsidR="008B4CE1" w:rsidRPr="0029658A">
        <w:rPr>
          <w:rFonts w:ascii="Arial" w:hAnsi="Arial"/>
          <w:lang w:eastAsia="zh-TW"/>
        </w:rPr>
        <w:t>_</w:t>
      </w:r>
      <w:r w:rsidRPr="0029658A">
        <w:rPr>
          <w:rFonts w:ascii="Arial" w:hAnsi="Arial"/>
          <w:lang w:eastAsia="zh-TW"/>
        </w:rPr>
        <w:t>PAY_AMT</w:t>
      </w:r>
      <w:r>
        <w:rPr>
          <w:rFonts w:ascii="Arial" w:hAnsi="Arial" w:hint="eastAsia"/>
          <w:lang w:eastAsia="zh-TW"/>
        </w:rPr>
        <w:t>))</w:t>
      </w:r>
    </w:p>
    <w:p w:rsidR="008B4CE1" w:rsidRPr="0029658A" w:rsidRDefault="008B4CE1" w:rsidP="008B4CE1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lang w:eastAsia="zh-TW"/>
        </w:rPr>
        <w:t>SUM(DTAAH204.</w:t>
      </w:r>
      <w:r>
        <w:rPr>
          <w:rFonts w:ascii="Arial" w:hAnsi="Arial" w:hint="eastAsia"/>
          <w:lang w:eastAsia="zh-TW"/>
        </w:rPr>
        <w:t>全部</w:t>
      </w:r>
      <w:r w:rsidRPr="00885804">
        <w:rPr>
          <w:rFonts w:ascii="Arial" w:hAnsi="Arial" w:hint="eastAsia"/>
          <w:lang w:eastAsia="zh-TW"/>
        </w:rPr>
        <w:t>給付金額</w:t>
      </w:r>
      <w:r>
        <w:rPr>
          <w:rFonts w:ascii="Arial" w:hAnsi="Arial" w:hint="eastAsia"/>
          <w:lang w:eastAsia="zh-TW"/>
        </w:rPr>
        <w:t>(ALL</w:t>
      </w:r>
      <w:r w:rsidRPr="0029658A">
        <w:rPr>
          <w:rFonts w:ascii="Arial" w:hAnsi="Arial"/>
          <w:lang w:eastAsia="zh-TW"/>
        </w:rPr>
        <w:t>_PAY_AMT</w:t>
      </w:r>
      <w:r>
        <w:rPr>
          <w:rFonts w:ascii="Arial" w:hAnsi="Arial" w:hint="eastAsia"/>
          <w:lang w:eastAsia="zh-TW"/>
        </w:rPr>
        <w:t>))</w:t>
      </w:r>
    </w:p>
    <w:p w:rsidR="008B4CE1" w:rsidRPr="0029658A" w:rsidRDefault="008B4CE1" w:rsidP="008B4CE1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lang w:eastAsia="zh-TW"/>
        </w:rPr>
        <w:t>SUM(DTAAH204.</w:t>
      </w:r>
      <w:r>
        <w:rPr>
          <w:rFonts w:ascii="Arial" w:hAnsi="Arial" w:hint="eastAsia"/>
          <w:lang w:eastAsia="zh-TW"/>
        </w:rPr>
        <w:t>全部</w:t>
      </w:r>
      <w:r w:rsidRPr="0029658A">
        <w:rPr>
          <w:rFonts w:ascii="Arial" w:hAnsi="Arial" w:hint="eastAsia"/>
          <w:lang w:eastAsia="zh-TW"/>
        </w:rPr>
        <w:t>收入金額</w:t>
      </w:r>
      <w:r>
        <w:rPr>
          <w:rFonts w:ascii="Arial" w:hAnsi="Arial" w:hint="eastAsia"/>
          <w:lang w:eastAsia="zh-TW"/>
        </w:rPr>
        <w:t>(ALL</w:t>
      </w:r>
      <w:r w:rsidRPr="0029658A">
        <w:rPr>
          <w:rFonts w:ascii="Arial" w:hAnsi="Arial"/>
          <w:lang w:eastAsia="zh-TW"/>
        </w:rPr>
        <w:t>_</w:t>
      </w:r>
      <w:r>
        <w:rPr>
          <w:rFonts w:ascii="Arial" w:hAnsi="Arial" w:hint="eastAsia"/>
          <w:lang w:eastAsia="zh-TW"/>
        </w:rPr>
        <w:t>RCV</w:t>
      </w:r>
      <w:r w:rsidRPr="0029658A">
        <w:rPr>
          <w:rFonts w:ascii="Arial" w:hAnsi="Arial"/>
          <w:lang w:eastAsia="zh-TW"/>
        </w:rPr>
        <w:t>_AMT</w:t>
      </w:r>
      <w:r>
        <w:rPr>
          <w:rFonts w:ascii="Arial" w:hAnsi="Arial" w:hint="eastAsia"/>
          <w:lang w:eastAsia="zh-TW"/>
        </w:rPr>
        <w:t>))</w:t>
      </w:r>
    </w:p>
    <w:p w:rsidR="008B4CE1" w:rsidRPr="003560E3" w:rsidRDefault="008B4CE1" w:rsidP="008B4CE1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lang w:eastAsia="zh-TW"/>
        </w:rPr>
        <w:t>SUM(DTAAH204.</w:t>
      </w:r>
      <w:r>
        <w:rPr>
          <w:rFonts w:ascii="Arial" w:hAnsi="Arial" w:hint="eastAsia"/>
          <w:lang w:eastAsia="zh-TW"/>
        </w:rPr>
        <w:t>全部</w:t>
      </w:r>
      <w:r w:rsidRPr="00885804">
        <w:rPr>
          <w:rFonts w:ascii="Arial" w:hAnsi="Arial" w:hint="eastAsia"/>
          <w:lang w:eastAsia="zh-TW"/>
        </w:rPr>
        <w:t>給付金額</w:t>
      </w:r>
      <w:r>
        <w:rPr>
          <w:rFonts w:ascii="Arial" w:hAnsi="Arial" w:hint="eastAsia"/>
          <w:lang w:eastAsia="zh-TW"/>
        </w:rPr>
        <w:t>(ALL</w:t>
      </w:r>
      <w:r w:rsidRPr="0029658A">
        <w:rPr>
          <w:rFonts w:ascii="Arial" w:hAnsi="Arial"/>
          <w:lang w:eastAsia="zh-TW"/>
        </w:rPr>
        <w:t>_PAY_AMT</w:t>
      </w:r>
      <w:r>
        <w:rPr>
          <w:rFonts w:ascii="Arial" w:hAnsi="Arial" w:hint="eastAsia"/>
          <w:lang w:eastAsia="zh-TW"/>
        </w:rPr>
        <w:t>)) / SUM(DTAAH204.</w:t>
      </w:r>
      <w:r>
        <w:rPr>
          <w:rFonts w:ascii="Arial" w:hAnsi="Arial" w:hint="eastAsia"/>
          <w:lang w:eastAsia="zh-TW"/>
        </w:rPr>
        <w:t>全部</w:t>
      </w:r>
      <w:r w:rsidRPr="0029658A">
        <w:rPr>
          <w:rFonts w:ascii="Arial" w:hAnsi="Arial" w:hint="eastAsia"/>
          <w:lang w:eastAsia="zh-TW"/>
        </w:rPr>
        <w:t>收入金額</w:t>
      </w:r>
      <w:r>
        <w:rPr>
          <w:rFonts w:ascii="Arial" w:hAnsi="Arial" w:hint="eastAsia"/>
          <w:lang w:eastAsia="zh-TW"/>
        </w:rPr>
        <w:t>(ALL</w:t>
      </w:r>
      <w:r w:rsidRPr="0029658A">
        <w:rPr>
          <w:rFonts w:ascii="Arial" w:hAnsi="Arial"/>
          <w:lang w:eastAsia="zh-TW"/>
        </w:rPr>
        <w:t>_</w:t>
      </w:r>
      <w:r>
        <w:rPr>
          <w:rFonts w:ascii="Arial" w:hAnsi="Arial" w:hint="eastAsia"/>
          <w:lang w:eastAsia="zh-TW"/>
        </w:rPr>
        <w:t>RCV</w:t>
      </w:r>
      <w:r w:rsidRPr="0029658A">
        <w:rPr>
          <w:rFonts w:ascii="Arial" w:hAnsi="Arial"/>
          <w:lang w:eastAsia="zh-TW"/>
        </w:rPr>
        <w:t>_AMT</w:t>
      </w:r>
      <w:r>
        <w:rPr>
          <w:rFonts w:ascii="Arial" w:hAnsi="Arial" w:hint="eastAsia"/>
          <w:lang w:eastAsia="zh-TW"/>
        </w:rPr>
        <w:t>))</w:t>
      </w:r>
    </w:p>
    <w:p w:rsidR="00885804" w:rsidRPr="008B4CE1" w:rsidRDefault="008B4CE1" w:rsidP="008B4CE1">
      <w:pPr>
        <w:pStyle w:val="Tabletext"/>
        <w:keepLines w:val="0"/>
        <w:spacing w:after="0" w:line="240" w:lineRule="auto"/>
        <w:ind w:left="1984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lang w:eastAsia="zh-TW"/>
        </w:rPr>
        <w:t>SUM(DTAAH204.</w:t>
      </w:r>
      <w:r>
        <w:rPr>
          <w:rFonts w:ascii="Arial" w:hAnsi="Arial" w:hint="eastAsia"/>
          <w:lang w:eastAsia="zh-TW"/>
        </w:rPr>
        <w:t>全部</w:t>
      </w:r>
      <w:r w:rsidRPr="0029658A">
        <w:rPr>
          <w:rFonts w:ascii="Arial" w:hAnsi="Arial" w:hint="eastAsia"/>
          <w:lang w:eastAsia="zh-TW"/>
        </w:rPr>
        <w:t>收入金額</w:t>
      </w:r>
      <w:r>
        <w:rPr>
          <w:rFonts w:ascii="Arial" w:hAnsi="Arial" w:hint="eastAsia"/>
          <w:lang w:eastAsia="zh-TW"/>
        </w:rPr>
        <w:t>(ALL</w:t>
      </w:r>
      <w:r w:rsidRPr="0029658A">
        <w:rPr>
          <w:rFonts w:ascii="Arial" w:hAnsi="Arial"/>
          <w:lang w:eastAsia="zh-TW"/>
        </w:rPr>
        <w:t>_</w:t>
      </w:r>
      <w:r>
        <w:rPr>
          <w:rFonts w:ascii="Arial" w:hAnsi="Arial" w:hint="eastAsia"/>
          <w:lang w:eastAsia="zh-TW"/>
        </w:rPr>
        <w:t>RCV</w:t>
      </w:r>
      <w:r w:rsidRPr="0029658A">
        <w:rPr>
          <w:rFonts w:ascii="Arial" w:hAnsi="Arial"/>
          <w:lang w:eastAsia="zh-TW"/>
        </w:rPr>
        <w:t>_AMT</w:t>
      </w:r>
      <w:r>
        <w:rPr>
          <w:rFonts w:ascii="Arial" w:hAnsi="Arial" w:hint="eastAsia"/>
          <w:lang w:eastAsia="zh-TW"/>
        </w:rPr>
        <w:t>)) = 0</w:t>
      </w:r>
      <w:r>
        <w:rPr>
          <w:rFonts w:ascii="Arial" w:hAnsi="Arial" w:hint="eastAsia"/>
          <w:lang w:eastAsia="zh-TW"/>
        </w:rPr>
        <w:t>時，此欄</w:t>
      </w:r>
      <w:r>
        <w:rPr>
          <w:rFonts w:ascii="Arial" w:hAnsi="Arial" w:hint="eastAsia"/>
          <w:lang w:eastAsia="zh-TW"/>
        </w:rPr>
        <w:t>= SUM(DTAAH204.</w:t>
      </w:r>
      <w:r>
        <w:rPr>
          <w:rFonts w:ascii="Arial" w:hAnsi="Arial" w:hint="eastAsia"/>
          <w:lang w:eastAsia="zh-TW"/>
        </w:rPr>
        <w:t>全部</w:t>
      </w:r>
      <w:r w:rsidRPr="00885804">
        <w:rPr>
          <w:rFonts w:ascii="Arial" w:hAnsi="Arial" w:hint="eastAsia"/>
          <w:lang w:eastAsia="zh-TW"/>
        </w:rPr>
        <w:t>給付金額</w:t>
      </w:r>
      <w:r>
        <w:rPr>
          <w:rFonts w:ascii="Arial" w:hAnsi="Arial" w:hint="eastAsia"/>
          <w:lang w:eastAsia="zh-TW"/>
        </w:rPr>
        <w:t>(ALL</w:t>
      </w:r>
      <w:r w:rsidRPr="0029658A">
        <w:rPr>
          <w:rFonts w:ascii="Arial" w:hAnsi="Arial"/>
          <w:lang w:eastAsia="zh-TW"/>
        </w:rPr>
        <w:t>_PAY_AMT</w:t>
      </w:r>
      <w:r>
        <w:rPr>
          <w:rFonts w:ascii="Arial" w:hAnsi="Arial" w:hint="eastAsia"/>
          <w:lang w:eastAsia="zh-TW"/>
        </w:rPr>
        <w:t>))</w:t>
      </w:r>
    </w:p>
    <w:p w:rsidR="00F572C3" w:rsidRDefault="00F572C3" w:rsidP="00F572C3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DTAAH204.</w:t>
      </w:r>
      <w:r w:rsidRPr="00F572C3">
        <w:rPr>
          <w:rFonts w:ascii="Arial" w:hAnsi="Arial" w:hint="eastAsia"/>
          <w:kern w:val="2"/>
          <w:szCs w:val="24"/>
          <w:lang w:eastAsia="zh-TW"/>
        </w:rPr>
        <w:t>單位代號</w:t>
      </w:r>
      <w:r>
        <w:rPr>
          <w:rFonts w:ascii="Arial" w:hAnsi="Arial" w:hint="eastAsia"/>
          <w:kern w:val="2"/>
          <w:szCs w:val="24"/>
          <w:lang w:eastAsia="zh-TW"/>
        </w:rPr>
        <w:t>(DIV_NO)</w:t>
      </w:r>
    </w:p>
    <w:p w:rsidR="00F572C3" w:rsidRDefault="00F572C3" w:rsidP="00F572C3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DTAAH204.</w:t>
      </w:r>
      <w:r w:rsidRPr="00F572C3">
        <w:rPr>
          <w:rFonts w:ascii="Arial" w:hAnsi="Arial" w:hint="eastAsia"/>
          <w:kern w:val="2"/>
          <w:szCs w:val="24"/>
          <w:lang w:eastAsia="zh-TW"/>
        </w:rPr>
        <w:t>服務中心</w:t>
      </w:r>
      <w:r>
        <w:rPr>
          <w:rFonts w:ascii="Arial" w:hAnsi="Arial" w:hint="eastAsia"/>
          <w:kern w:val="2"/>
          <w:szCs w:val="24"/>
          <w:lang w:eastAsia="zh-TW"/>
        </w:rPr>
        <w:t>(</w:t>
      </w:r>
      <w:r w:rsidRPr="00F572C3">
        <w:rPr>
          <w:rFonts w:ascii="Arial" w:hAnsi="Arial"/>
          <w:kern w:val="2"/>
          <w:szCs w:val="24"/>
          <w:lang w:eastAsia="zh-TW"/>
        </w:rPr>
        <w:t>SERV_DIV_NO</w:t>
      </w:r>
      <w:r>
        <w:rPr>
          <w:rFonts w:ascii="Arial" w:hAnsi="Arial" w:hint="eastAsia"/>
          <w:kern w:val="2"/>
          <w:szCs w:val="24"/>
          <w:lang w:eastAsia="zh-TW"/>
        </w:rPr>
        <w:t>)</w:t>
      </w:r>
    </w:p>
    <w:p w:rsidR="00F572C3" w:rsidRDefault="00F572C3" w:rsidP="00F572C3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EA7A66">
        <w:rPr>
          <w:rFonts w:ascii="Arial" w:hAnsi="Arial"/>
          <w:kern w:val="2"/>
          <w:szCs w:val="24"/>
          <w:lang w:eastAsia="zh-TW"/>
        </w:rPr>
        <w:t>DTZ0_UNIT_WORK</w:t>
      </w:r>
      <w:r>
        <w:rPr>
          <w:rFonts w:ascii="Arial" w:hAnsi="Arial" w:hint="eastAsia"/>
          <w:kern w:val="2"/>
          <w:szCs w:val="24"/>
          <w:lang w:eastAsia="zh-TW"/>
        </w:rPr>
        <w:t>.</w:t>
      </w:r>
      <w:r w:rsidRPr="00F572C3">
        <w:rPr>
          <w:rFonts w:ascii="Arial" w:hAnsi="Arial" w:hint="eastAsia"/>
          <w:kern w:val="2"/>
          <w:szCs w:val="24"/>
          <w:lang w:eastAsia="zh-TW"/>
        </w:rPr>
        <w:t>單位中文</w:t>
      </w:r>
      <w:r w:rsidRPr="00F572C3">
        <w:rPr>
          <w:rFonts w:ascii="Arial" w:hAnsi="Arial" w:hint="eastAsia"/>
          <w:kern w:val="2"/>
          <w:szCs w:val="24"/>
          <w:lang w:eastAsia="zh-TW"/>
        </w:rPr>
        <w:t>(</w:t>
      </w:r>
      <w:r w:rsidRPr="00F572C3">
        <w:rPr>
          <w:rFonts w:ascii="Arial" w:hAnsi="Arial" w:hint="eastAsia"/>
          <w:kern w:val="2"/>
          <w:szCs w:val="24"/>
          <w:lang w:eastAsia="zh-TW"/>
        </w:rPr>
        <w:t>簡稱</w:t>
      </w:r>
      <w:r w:rsidRPr="00F572C3">
        <w:rPr>
          <w:rFonts w:ascii="Arial" w:hAnsi="Arial" w:hint="eastAsia"/>
          <w:kern w:val="2"/>
          <w:szCs w:val="24"/>
          <w:lang w:eastAsia="zh-TW"/>
        </w:rPr>
        <w:t>)</w:t>
      </w:r>
      <w:r>
        <w:rPr>
          <w:rFonts w:ascii="Arial" w:hAnsi="Arial" w:hint="eastAsia"/>
          <w:kern w:val="2"/>
          <w:szCs w:val="24"/>
          <w:lang w:eastAsia="zh-TW"/>
        </w:rPr>
        <w:t>(</w:t>
      </w:r>
      <w:r w:rsidRPr="00F572C3">
        <w:rPr>
          <w:rFonts w:ascii="Arial" w:hAnsi="Arial"/>
          <w:kern w:val="2"/>
          <w:szCs w:val="24"/>
          <w:lang w:eastAsia="zh-TW"/>
        </w:rPr>
        <w:t>DIV_SHORT_NAME</w:t>
      </w:r>
      <w:r>
        <w:rPr>
          <w:rFonts w:ascii="Arial" w:hAnsi="Arial" w:hint="eastAsia"/>
          <w:kern w:val="2"/>
          <w:szCs w:val="24"/>
          <w:lang w:eastAsia="zh-TW"/>
        </w:rPr>
        <w:t>)</w:t>
      </w:r>
    </w:p>
    <w:p w:rsidR="00F572C3" w:rsidRDefault="00F572C3" w:rsidP="00F572C3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DTAAH204.</w:t>
      </w:r>
      <w:r w:rsidRPr="00F572C3">
        <w:rPr>
          <w:rFonts w:ascii="Arial" w:hAnsi="Arial" w:hint="eastAsia"/>
          <w:kern w:val="2"/>
          <w:szCs w:val="24"/>
          <w:lang w:eastAsia="zh-TW"/>
        </w:rPr>
        <w:t>行政中心</w:t>
      </w:r>
      <w:r>
        <w:rPr>
          <w:rFonts w:ascii="Arial" w:hAnsi="Arial" w:hint="eastAsia"/>
          <w:kern w:val="2"/>
          <w:szCs w:val="24"/>
          <w:lang w:eastAsia="zh-TW"/>
        </w:rPr>
        <w:t>(</w:t>
      </w:r>
      <w:r w:rsidRPr="00F572C3">
        <w:rPr>
          <w:rFonts w:ascii="Arial" w:hAnsi="Arial"/>
          <w:kern w:val="2"/>
          <w:szCs w:val="24"/>
          <w:lang w:eastAsia="zh-TW"/>
        </w:rPr>
        <w:t>ADM_CTR</w:t>
      </w:r>
      <w:r>
        <w:rPr>
          <w:rFonts w:ascii="Arial" w:hAnsi="Arial" w:hint="eastAsia"/>
          <w:kern w:val="2"/>
          <w:szCs w:val="24"/>
          <w:lang w:eastAsia="zh-TW"/>
        </w:rPr>
        <w:t>)</w:t>
      </w:r>
    </w:p>
    <w:p w:rsidR="008B4CE1" w:rsidRDefault="008B4CE1" w:rsidP="00F572C3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 xml:space="preserve">GROUP BY </w:t>
      </w:r>
    </w:p>
    <w:p w:rsidR="00F572C3" w:rsidRPr="00F572C3" w:rsidRDefault="00F572C3" w:rsidP="00F572C3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lang w:eastAsia="zh-TW"/>
        </w:rPr>
        <w:t>DTAAH204.</w:t>
      </w:r>
      <w:r>
        <w:rPr>
          <w:rFonts w:ascii="Arial" w:hAnsi="Arial" w:hint="eastAsia"/>
          <w:lang w:eastAsia="zh-TW"/>
        </w:rPr>
        <w:t>經手人</w:t>
      </w:r>
      <w:r>
        <w:rPr>
          <w:rFonts w:ascii="Arial" w:hAnsi="Arial" w:hint="eastAsia"/>
          <w:lang w:eastAsia="zh-TW"/>
        </w:rPr>
        <w:t>ID(AGNT_ID)</w:t>
      </w:r>
    </w:p>
    <w:p w:rsidR="00F572C3" w:rsidRDefault="00F572C3" w:rsidP="00F572C3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DTAAH204.</w:t>
      </w:r>
      <w:r w:rsidRPr="00F572C3">
        <w:rPr>
          <w:rFonts w:ascii="Arial" w:hAnsi="Arial" w:hint="eastAsia"/>
          <w:kern w:val="2"/>
          <w:szCs w:val="24"/>
          <w:lang w:eastAsia="zh-TW"/>
        </w:rPr>
        <w:t>單位代號</w:t>
      </w:r>
      <w:r>
        <w:rPr>
          <w:rFonts w:ascii="Arial" w:hAnsi="Arial" w:hint="eastAsia"/>
          <w:kern w:val="2"/>
          <w:szCs w:val="24"/>
          <w:lang w:eastAsia="zh-TW"/>
        </w:rPr>
        <w:t>(DIV_NO)</w:t>
      </w:r>
    </w:p>
    <w:p w:rsidR="00F572C3" w:rsidRDefault="00F572C3" w:rsidP="00F572C3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DTAAH204.</w:t>
      </w:r>
      <w:r w:rsidRPr="00F572C3">
        <w:rPr>
          <w:rFonts w:ascii="Arial" w:hAnsi="Arial" w:hint="eastAsia"/>
          <w:kern w:val="2"/>
          <w:szCs w:val="24"/>
          <w:lang w:eastAsia="zh-TW"/>
        </w:rPr>
        <w:t>服務中心</w:t>
      </w:r>
      <w:r>
        <w:rPr>
          <w:rFonts w:ascii="Arial" w:hAnsi="Arial" w:hint="eastAsia"/>
          <w:kern w:val="2"/>
          <w:szCs w:val="24"/>
          <w:lang w:eastAsia="zh-TW"/>
        </w:rPr>
        <w:t>(</w:t>
      </w:r>
      <w:r w:rsidRPr="00F572C3">
        <w:rPr>
          <w:rFonts w:ascii="Arial" w:hAnsi="Arial"/>
          <w:kern w:val="2"/>
          <w:szCs w:val="24"/>
          <w:lang w:eastAsia="zh-TW"/>
        </w:rPr>
        <w:t>SERV_DIV_NO</w:t>
      </w:r>
      <w:r>
        <w:rPr>
          <w:rFonts w:ascii="Arial" w:hAnsi="Arial" w:hint="eastAsia"/>
          <w:kern w:val="2"/>
          <w:szCs w:val="24"/>
          <w:lang w:eastAsia="zh-TW"/>
        </w:rPr>
        <w:t>)</w:t>
      </w:r>
    </w:p>
    <w:p w:rsidR="00F572C3" w:rsidRDefault="00F572C3" w:rsidP="00F572C3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EA7A66">
        <w:rPr>
          <w:rFonts w:ascii="Arial" w:hAnsi="Arial"/>
          <w:kern w:val="2"/>
          <w:szCs w:val="24"/>
          <w:lang w:eastAsia="zh-TW"/>
        </w:rPr>
        <w:t>DTZ0_UNIT_WORK</w:t>
      </w:r>
      <w:r>
        <w:rPr>
          <w:rFonts w:ascii="Arial" w:hAnsi="Arial" w:hint="eastAsia"/>
          <w:kern w:val="2"/>
          <w:szCs w:val="24"/>
          <w:lang w:eastAsia="zh-TW"/>
        </w:rPr>
        <w:t>.</w:t>
      </w:r>
      <w:r w:rsidRPr="00F572C3">
        <w:rPr>
          <w:rFonts w:ascii="Arial" w:hAnsi="Arial" w:hint="eastAsia"/>
          <w:kern w:val="2"/>
          <w:szCs w:val="24"/>
          <w:lang w:eastAsia="zh-TW"/>
        </w:rPr>
        <w:t>單位中文</w:t>
      </w:r>
      <w:r w:rsidRPr="00F572C3">
        <w:rPr>
          <w:rFonts w:ascii="Arial" w:hAnsi="Arial" w:hint="eastAsia"/>
          <w:kern w:val="2"/>
          <w:szCs w:val="24"/>
          <w:lang w:eastAsia="zh-TW"/>
        </w:rPr>
        <w:t>(</w:t>
      </w:r>
      <w:r w:rsidRPr="00F572C3">
        <w:rPr>
          <w:rFonts w:ascii="Arial" w:hAnsi="Arial" w:hint="eastAsia"/>
          <w:kern w:val="2"/>
          <w:szCs w:val="24"/>
          <w:lang w:eastAsia="zh-TW"/>
        </w:rPr>
        <w:t>簡稱</w:t>
      </w:r>
      <w:r w:rsidRPr="00F572C3">
        <w:rPr>
          <w:rFonts w:ascii="Arial" w:hAnsi="Arial" w:hint="eastAsia"/>
          <w:kern w:val="2"/>
          <w:szCs w:val="24"/>
          <w:lang w:eastAsia="zh-TW"/>
        </w:rPr>
        <w:t>)</w:t>
      </w:r>
      <w:r>
        <w:rPr>
          <w:rFonts w:ascii="Arial" w:hAnsi="Arial" w:hint="eastAsia"/>
          <w:kern w:val="2"/>
          <w:szCs w:val="24"/>
          <w:lang w:eastAsia="zh-TW"/>
        </w:rPr>
        <w:t>(</w:t>
      </w:r>
      <w:r w:rsidRPr="00F572C3">
        <w:rPr>
          <w:rFonts w:ascii="Arial" w:hAnsi="Arial"/>
          <w:kern w:val="2"/>
          <w:szCs w:val="24"/>
          <w:lang w:eastAsia="zh-TW"/>
        </w:rPr>
        <w:t>DIV_SHORT_NAME</w:t>
      </w:r>
      <w:r>
        <w:rPr>
          <w:rFonts w:ascii="Arial" w:hAnsi="Arial" w:hint="eastAsia"/>
          <w:kern w:val="2"/>
          <w:szCs w:val="24"/>
          <w:lang w:eastAsia="zh-TW"/>
        </w:rPr>
        <w:t>)</w:t>
      </w:r>
    </w:p>
    <w:p w:rsidR="00F572C3" w:rsidRDefault="00F572C3" w:rsidP="00F572C3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DTAAH204.</w:t>
      </w:r>
      <w:r w:rsidRPr="00F572C3">
        <w:rPr>
          <w:rFonts w:ascii="Arial" w:hAnsi="Arial" w:hint="eastAsia"/>
          <w:kern w:val="2"/>
          <w:szCs w:val="24"/>
          <w:lang w:eastAsia="zh-TW"/>
        </w:rPr>
        <w:t>行政中心</w:t>
      </w:r>
      <w:r>
        <w:rPr>
          <w:rFonts w:ascii="Arial" w:hAnsi="Arial" w:hint="eastAsia"/>
          <w:kern w:val="2"/>
          <w:szCs w:val="24"/>
          <w:lang w:eastAsia="zh-TW"/>
        </w:rPr>
        <w:t>(</w:t>
      </w:r>
      <w:r w:rsidRPr="00F572C3">
        <w:rPr>
          <w:rFonts w:ascii="Arial" w:hAnsi="Arial"/>
          <w:kern w:val="2"/>
          <w:szCs w:val="24"/>
          <w:lang w:eastAsia="zh-TW"/>
        </w:rPr>
        <w:t>ADM_CTR</w:t>
      </w:r>
      <w:r>
        <w:rPr>
          <w:rFonts w:ascii="Arial" w:hAnsi="Arial" w:hint="eastAsia"/>
          <w:kern w:val="2"/>
          <w:szCs w:val="24"/>
          <w:lang w:eastAsia="zh-TW"/>
        </w:rPr>
        <w:t>)</w:t>
      </w:r>
    </w:p>
    <w:p w:rsidR="00F572C3" w:rsidRDefault="00F572C3" w:rsidP="00F572C3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以上資料逐筆匯出成文字檔，檔名：</w:t>
      </w:r>
      <w:r w:rsidRPr="00F572C3">
        <w:rPr>
          <w:rFonts w:ascii="Arial" w:hAnsi="Arial"/>
          <w:kern w:val="2"/>
          <w:szCs w:val="24"/>
          <w:lang w:eastAsia="zh-TW"/>
        </w:rPr>
        <w:t>AAH2_0106_AGNT_DATA.TXT</w:t>
      </w:r>
    </w:p>
    <w:p w:rsidR="00F572C3" w:rsidRDefault="00F572C3" w:rsidP="00F572C3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產生每月下傳理企科的理賠明細資料</w:t>
      </w:r>
      <w:r w:rsidRPr="00AE5E3C">
        <w:rPr>
          <w:rFonts w:ascii="Arial" w:hAnsi="Arial" w:hint="eastAsia"/>
          <w:kern w:val="2"/>
          <w:szCs w:val="24"/>
          <w:lang w:eastAsia="zh-TW"/>
        </w:rPr>
        <w:t>：</w:t>
      </w:r>
    </w:p>
    <w:p w:rsidR="00F572C3" w:rsidRDefault="00F572C3" w:rsidP="00F572C3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讀</w:t>
      </w:r>
      <w:r w:rsidRPr="00AE5E3C">
        <w:rPr>
          <w:rFonts w:ascii="Arial" w:hAnsi="Arial" w:hint="eastAsia"/>
          <w:lang w:eastAsia="zh-TW"/>
        </w:rPr>
        <w:t>附約理賠率</w:t>
      </w:r>
      <w:r w:rsidRPr="00AE5E3C">
        <w:rPr>
          <w:rFonts w:ascii="Arial" w:hAnsi="Arial"/>
          <w:lang w:eastAsia="zh-TW"/>
        </w:rPr>
        <w:t>—</w:t>
      </w:r>
      <w:r>
        <w:rPr>
          <w:rFonts w:ascii="Arial" w:hAnsi="Arial" w:hint="eastAsia"/>
          <w:lang w:eastAsia="zh-TW"/>
        </w:rPr>
        <w:t>理賠明細</w:t>
      </w:r>
      <w:r>
        <w:rPr>
          <w:rFonts w:ascii="Arial" w:hAnsi="Arial" w:hint="eastAsia"/>
          <w:lang w:eastAsia="zh-TW"/>
        </w:rPr>
        <w:t>DTAAH202</w:t>
      </w:r>
      <w:r>
        <w:rPr>
          <w:rFonts w:ascii="Arial" w:hAnsi="Arial" w:hint="eastAsia"/>
          <w:lang w:eastAsia="zh-TW"/>
        </w:rPr>
        <w:t>，</w:t>
      </w:r>
      <w:r w:rsidRPr="00AE5E3C">
        <w:rPr>
          <w:rFonts w:ascii="Arial" w:hAnsi="Arial" w:hint="eastAsia"/>
          <w:kern w:val="2"/>
          <w:szCs w:val="24"/>
          <w:lang w:eastAsia="zh-TW"/>
        </w:rPr>
        <w:t>條件如下：</w:t>
      </w:r>
    </w:p>
    <w:p w:rsidR="00F572C3" w:rsidRPr="00F572C3" w:rsidRDefault="00F572C3" w:rsidP="00F572C3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DTAAH202.</w:t>
      </w:r>
      <w:r w:rsidRPr="00F572C3">
        <w:rPr>
          <w:rFonts w:ascii="Arial" w:hAnsi="Arial" w:hint="eastAsia"/>
          <w:kern w:val="2"/>
          <w:szCs w:val="24"/>
          <w:lang w:eastAsia="zh-TW"/>
        </w:rPr>
        <w:t>資料年月</w:t>
      </w:r>
      <w:r>
        <w:rPr>
          <w:rFonts w:ascii="Arial" w:hAnsi="Arial" w:hint="eastAsia"/>
          <w:kern w:val="2"/>
          <w:szCs w:val="24"/>
          <w:lang w:eastAsia="zh-TW"/>
        </w:rPr>
        <w:t>(</w:t>
      </w:r>
      <w:r w:rsidRPr="00F572C3">
        <w:rPr>
          <w:rFonts w:ascii="Arial" w:hAnsi="Arial"/>
          <w:kern w:val="2"/>
          <w:szCs w:val="24"/>
          <w:lang w:eastAsia="zh-TW"/>
        </w:rPr>
        <w:t>DATA_YM</w:t>
      </w:r>
      <w:r>
        <w:rPr>
          <w:rFonts w:ascii="Arial" w:hAnsi="Arial" w:hint="eastAsia"/>
          <w:kern w:val="2"/>
          <w:szCs w:val="24"/>
          <w:lang w:eastAsia="zh-TW"/>
        </w:rPr>
        <w:t xml:space="preserve">) = </w:t>
      </w:r>
      <w:r w:rsidRPr="00AE5E3C">
        <w:rPr>
          <w:rFonts w:ascii="Arial" w:hAnsi="新細明體" w:hint="eastAsia"/>
          <w:lang w:eastAsia="zh-TW"/>
        </w:rPr>
        <w:t>資料年月</w:t>
      </w:r>
    </w:p>
    <w:p w:rsidR="00F572C3" w:rsidRDefault="00F572C3" w:rsidP="00F572C3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所需欄位</w:t>
      </w:r>
      <w:r w:rsidRPr="00AE5E3C">
        <w:rPr>
          <w:rFonts w:ascii="Arial" w:hAnsi="Arial" w:hint="eastAsia"/>
          <w:kern w:val="2"/>
          <w:szCs w:val="24"/>
          <w:lang w:eastAsia="zh-TW"/>
        </w:rPr>
        <w:t>：</w:t>
      </w:r>
    </w:p>
    <w:p w:rsidR="00F572C3" w:rsidRDefault="00F572C3" w:rsidP="00F572C3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DTAAH202.</w:t>
      </w:r>
      <w:r w:rsidRPr="00F572C3">
        <w:rPr>
          <w:rFonts w:ascii="Arial" w:hAnsi="Arial" w:hint="eastAsia"/>
          <w:kern w:val="2"/>
          <w:szCs w:val="24"/>
          <w:lang w:eastAsia="zh-TW"/>
        </w:rPr>
        <w:t>資料年月</w:t>
      </w:r>
      <w:r>
        <w:rPr>
          <w:rFonts w:ascii="Arial" w:hAnsi="Arial" w:hint="eastAsia"/>
          <w:kern w:val="2"/>
          <w:szCs w:val="24"/>
          <w:lang w:eastAsia="zh-TW"/>
        </w:rPr>
        <w:t>(</w:t>
      </w:r>
      <w:r w:rsidRPr="00F572C3">
        <w:rPr>
          <w:rFonts w:ascii="Arial" w:hAnsi="Arial"/>
          <w:kern w:val="2"/>
          <w:szCs w:val="24"/>
          <w:lang w:eastAsia="zh-TW"/>
        </w:rPr>
        <w:t>DATA_YM</w:t>
      </w:r>
      <w:r>
        <w:rPr>
          <w:rFonts w:ascii="Arial" w:hAnsi="Arial" w:hint="eastAsia"/>
          <w:kern w:val="2"/>
          <w:szCs w:val="24"/>
          <w:lang w:eastAsia="zh-TW"/>
        </w:rPr>
        <w:t>)</w:t>
      </w:r>
    </w:p>
    <w:p w:rsidR="00F572C3" w:rsidRDefault="00F572C3" w:rsidP="00F572C3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DTAAH202.</w:t>
      </w:r>
      <w:r w:rsidRPr="00F572C3">
        <w:rPr>
          <w:rFonts w:ascii="Arial" w:hAnsi="Arial" w:hint="eastAsia"/>
          <w:kern w:val="2"/>
          <w:szCs w:val="24"/>
          <w:lang w:eastAsia="zh-TW"/>
        </w:rPr>
        <w:t>經手人</w:t>
      </w:r>
      <w:r w:rsidRPr="00F572C3">
        <w:rPr>
          <w:rFonts w:ascii="Arial" w:hAnsi="Arial" w:hint="eastAsia"/>
          <w:kern w:val="2"/>
          <w:szCs w:val="24"/>
          <w:lang w:eastAsia="zh-TW"/>
        </w:rPr>
        <w:t xml:space="preserve">ID </w:t>
      </w:r>
      <w:r>
        <w:rPr>
          <w:rFonts w:ascii="Arial" w:hAnsi="Arial" w:hint="eastAsia"/>
          <w:kern w:val="2"/>
          <w:szCs w:val="24"/>
          <w:lang w:eastAsia="zh-TW"/>
        </w:rPr>
        <w:t>(AGNT_ID)</w:t>
      </w:r>
    </w:p>
    <w:p w:rsidR="00F572C3" w:rsidRDefault="00F572C3" w:rsidP="00F572C3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DTAAH202.</w:t>
      </w:r>
      <w:r w:rsidRPr="00F572C3">
        <w:rPr>
          <w:rFonts w:ascii="Arial" w:hAnsi="Arial" w:hint="eastAsia"/>
          <w:kern w:val="2"/>
          <w:szCs w:val="24"/>
          <w:lang w:eastAsia="zh-TW"/>
        </w:rPr>
        <w:t>保單號碼</w:t>
      </w:r>
      <w:r>
        <w:rPr>
          <w:rFonts w:ascii="Arial" w:hAnsi="Arial" w:hint="eastAsia"/>
          <w:kern w:val="2"/>
          <w:szCs w:val="24"/>
          <w:lang w:eastAsia="zh-TW"/>
        </w:rPr>
        <w:t>(POLICY_NO)</w:t>
      </w:r>
    </w:p>
    <w:p w:rsidR="00F572C3" w:rsidRDefault="00F572C3" w:rsidP="00F572C3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DTAAH202.</w:t>
      </w:r>
      <w:r w:rsidRPr="00F572C3">
        <w:rPr>
          <w:rFonts w:ascii="Arial" w:hAnsi="Arial" w:hint="eastAsia"/>
          <w:kern w:val="2"/>
          <w:szCs w:val="24"/>
          <w:lang w:eastAsia="zh-TW"/>
        </w:rPr>
        <w:t>帳務日期</w:t>
      </w:r>
      <w:r>
        <w:rPr>
          <w:rFonts w:ascii="Arial" w:hAnsi="Arial" w:hint="eastAsia"/>
          <w:kern w:val="2"/>
          <w:szCs w:val="24"/>
          <w:lang w:eastAsia="zh-TW"/>
        </w:rPr>
        <w:t>(</w:t>
      </w:r>
      <w:r w:rsidRPr="00F572C3">
        <w:rPr>
          <w:rFonts w:ascii="Arial" w:hAnsi="Arial"/>
          <w:kern w:val="2"/>
          <w:szCs w:val="24"/>
          <w:lang w:eastAsia="zh-TW"/>
        </w:rPr>
        <w:t>ACNT_DATE</w:t>
      </w:r>
      <w:r>
        <w:rPr>
          <w:rFonts w:ascii="Arial" w:hAnsi="Arial" w:hint="eastAsia"/>
          <w:kern w:val="2"/>
          <w:szCs w:val="24"/>
          <w:lang w:eastAsia="zh-TW"/>
        </w:rPr>
        <w:t>)</w:t>
      </w:r>
    </w:p>
    <w:p w:rsidR="00F572C3" w:rsidRDefault="00F572C3" w:rsidP="00F572C3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DTAAH202.</w:t>
      </w:r>
      <w:r w:rsidRPr="00F572C3">
        <w:rPr>
          <w:rFonts w:ascii="Arial" w:hAnsi="Arial" w:hint="eastAsia"/>
          <w:kern w:val="2"/>
          <w:szCs w:val="24"/>
          <w:lang w:eastAsia="zh-TW"/>
        </w:rPr>
        <w:t>死殘給付金額</w:t>
      </w:r>
      <w:r>
        <w:rPr>
          <w:rFonts w:ascii="Arial" w:hAnsi="Arial" w:hint="eastAsia"/>
          <w:kern w:val="2"/>
          <w:szCs w:val="24"/>
          <w:lang w:eastAsia="zh-TW"/>
        </w:rPr>
        <w:t>(</w:t>
      </w:r>
      <w:r w:rsidRPr="00F572C3">
        <w:rPr>
          <w:rFonts w:ascii="Arial" w:hAnsi="Arial"/>
          <w:kern w:val="2"/>
          <w:szCs w:val="24"/>
          <w:lang w:eastAsia="zh-TW"/>
        </w:rPr>
        <w:t>DTH_PAY_AMT</w:t>
      </w:r>
      <w:r>
        <w:rPr>
          <w:rFonts w:ascii="Arial" w:hAnsi="Arial" w:hint="eastAsia"/>
          <w:kern w:val="2"/>
          <w:szCs w:val="24"/>
          <w:lang w:eastAsia="zh-TW"/>
        </w:rPr>
        <w:t>)</w:t>
      </w:r>
    </w:p>
    <w:p w:rsidR="00F572C3" w:rsidRDefault="00F572C3" w:rsidP="00F572C3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DTAAH202.</w:t>
      </w:r>
      <w:r w:rsidRPr="00F572C3">
        <w:rPr>
          <w:rFonts w:ascii="Arial" w:hAnsi="Arial" w:hint="eastAsia"/>
          <w:kern w:val="2"/>
          <w:szCs w:val="24"/>
          <w:lang w:eastAsia="zh-TW"/>
        </w:rPr>
        <w:t>醫療給付金額</w:t>
      </w:r>
      <w:r>
        <w:rPr>
          <w:rFonts w:ascii="Arial" w:hAnsi="Arial" w:hint="eastAsia"/>
          <w:kern w:val="2"/>
          <w:szCs w:val="24"/>
          <w:lang w:eastAsia="zh-TW"/>
        </w:rPr>
        <w:t>(</w:t>
      </w:r>
      <w:r w:rsidRPr="00F572C3">
        <w:rPr>
          <w:rFonts w:ascii="Arial" w:hAnsi="Arial"/>
          <w:kern w:val="2"/>
          <w:szCs w:val="24"/>
          <w:lang w:eastAsia="zh-TW"/>
        </w:rPr>
        <w:t>HSP_PAY_AMT</w:t>
      </w:r>
      <w:r>
        <w:rPr>
          <w:rFonts w:ascii="Arial" w:hAnsi="Arial" w:hint="eastAsia"/>
          <w:kern w:val="2"/>
          <w:szCs w:val="24"/>
          <w:lang w:eastAsia="zh-TW"/>
        </w:rPr>
        <w:t>)</w:t>
      </w:r>
    </w:p>
    <w:p w:rsidR="00F572C3" w:rsidRDefault="00F572C3" w:rsidP="00F572C3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DTAAH202.</w:t>
      </w:r>
      <w:r w:rsidRPr="00F572C3">
        <w:rPr>
          <w:rFonts w:ascii="Arial" w:hAnsi="Arial" w:hint="eastAsia"/>
          <w:kern w:val="2"/>
          <w:szCs w:val="24"/>
          <w:lang w:eastAsia="zh-TW"/>
        </w:rPr>
        <w:t>受理編號</w:t>
      </w:r>
      <w:r>
        <w:rPr>
          <w:rFonts w:ascii="Arial" w:hAnsi="Arial" w:hint="eastAsia"/>
          <w:kern w:val="2"/>
          <w:szCs w:val="24"/>
          <w:lang w:eastAsia="zh-TW"/>
        </w:rPr>
        <w:t>(APLY_NO)</w:t>
      </w:r>
    </w:p>
    <w:p w:rsidR="00F572C3" w:rsidRDefault="00F572C3" w:rsidP="00F572C3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DTAAH202.</w:t>
      </w:r>
      <w:r w:rsidRPr="00F572C3">
        <w:rPr>
          <w:rFonts w:ascii="Arial" w:hAnsi="Arial" w:hint="eastAsia"/>
          <w:kern w:val="2"/>
          <w:szCs w:val="24"/>
          <w:lang w:eastAsia="zh-TW"/>
        </w:rPr>
        <w:t>險別</w:t>
      </w:r>
      <w:r>
        <w:rPr>
          <w:rFonts w:ascii="Arial" w:hAnsi="Arial" w:hint="eastAsia"/>
          <w:kern w:val="2"/>
          <w:szCs w:val="24"/>
          <w:lang w:eastAsia="zh-TW"/>
        </w:rPr>
        <w:t>(PROD_ID)</w:t>
      </w:r>
    </w:p>
    <w:p w:rsidR="00EC4615" w:rsidRPr="00EA7A66" w:rsidRDefault="00EC4615" w:rsidP="00EC4615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szCs w:val="24"/>
          <w:lang w:eastAsia="zh-TW"/>
        </w:rPr>
        <w:t>以上資料逐筆匯出成文字檔，檔名：</w:t>
      </w:r>
      <w:r w:rsidRPr="00EC4615">
        <w:rPr>
          <w:rFonts w:ascii="Arial" w:hAnsi="Arial"/>
          <w:kern w:val="2"/>
          <w:szCs w:val="24"/>
          <w:lang w:eastAsia="zh-TW"/>
        </w:rPr>
        <w:t>AAH2_0106_PAY_DATA.TXT</w:t>
      </w:r>
    </w:p>
    <w:p w:rsidR="00F118AE" w:rsidRPr="00AE5E3C" w:rsidRDefault="0054306E" w:rsidP="00DC31DA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AE5E3C">
        <w:rPr>
          <w:rFonts w:ascii="Arial" w:hAnsi="Arial" w:hint="eastAsia"/>
          <w:kern w:val="2"/>
          <w:szCs w:val="24"/>
          <w:lang w:eastAsia="zh-TW"/>
        </w:rPr>
        <w:t>全部處理完成，結束程式。</w:t>
      </w:r>
    </w:p>
    <w:p w:rsidR="00096B5D" w:rsidRPr="00AE5E3C" w:rsidRDefault="00096B5D" w:rsidP="00096B5D">
      <w:pPr>
        <w:pStyle w:val="Tabletext"/>
        <w:keepLines w:val="0"/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AE5E3C">
        <w:rPr>
          <w:rFonts w:ascii="Arial" w:hAnsi="Arial" w:hint="eastAsia"/>
          <w:bCs/>
          <w:lang w:eastAsia="zh-TW"/>
        </w:rPr>
        <w:t>六﹑錯誤處理：</w:t>
      </w:r>
      <w:r w:rsidRPr="00AE5E3C">
        <w:rPr>
          <w:rFonts w:ascii="Arial" w:hAnsi="Arial" w:hint="eastAsia"/>
          <w:bCs/>
          <w:lang w:eastAsia="zh-TW"/>
        </w:rPr>
        <w:t xml:space="preserve">CALL </w:t>
      </w:r>
      <w:r w:rsidRPr="00AE5E3C">
        <w:rPr>
          <w:rFonts w:ascii="Arial" w:hAnsi="Arial" w:hint="eastAsia"/>
          <w:kern w:val="2"/>
          <w:szCs w:val="24"/>
          <w:lang w:eastAsia="zh-TW"/>
        </w:rPr>
        <w:t>異常訊息記錄模組</w:t>
      </w:r>
      <w:r w:rsidRPr="00AE5E3C">
        <w:rPr>
          <w:rFonts w:ascii="Arial" w:hAnsi="Arial" w:hint="eastAsia"/>
          <w:kern w:val="2"/>
          <w:szCs w:val="24"/>
          <w:lang w:eastAsia="zh-TW"/>
        </w:rPr>
        <w:t>ErrorLog.java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8228"/>
      </w:tblGrid>
      <w:tr w:rsidR="00096B5D" w:rsidRPr="00EC6A8B" w:rsidTr="00EC6A8B">
        <w:tc>
          <w:tcPr>
            <w:tcW w:w="1908" w:type="dxa"/>
            <w:shd w:val="clear" w:color="auto" w:fill="auto"/>
          </w:tcPr>
          <w:p w:rsidR="00096B5D" w:rsidRPr="00EC6A8B" w:rsidRDefault="00096B5D" w:rsidP="00EC6A8B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EC6A8B">
              <w:rPr>
                <w:rFonts w:ascii="Arial" w:hAnsi="Arial" w:hint="eastAsia"/>
                <w:kern w:val="2"/>
                <w:szCs w:val="24"/>
                <w:lang w:eastAsia="zh-TW"/>
              </w:rPr>
              <w:t>TYPE</w:t>
            </w:r>
          </w:p>
        </w:tc>
        <w:tc>
          <w:tcPr>
            <w:tcW w:w="8228" w:type="dxa"/>
            <w:shd w:val="clear" w:color="auto" w:fill="auto"/>
          </w:tcPr>
          <w:p w:rsidR="00096B5D" w:rsidRPr="00EC6A8B" w:rsidRDefault="00096B5D" w:rsidP="00EC6A8B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EC6A8B">
              <w:rPr>
                <w:rFonts w:ascii="Arial" w:hAnsi="Arial" w:hint="eastAsia"/>
                <w:kern w:val="2"/>
                <w:szCs w:val="24"/>
                <w:lang w:eastAsia="zh-TW"/>
              </w:rPr>
              <w:t>說明</w:t>
            </w:r>
          </w:p>
        </w:tc>
      </w:tr>
      <w:tr w:rsidR="00726FE7" w:rsidRPr="00EC6A8B" w:rsidTr="00EC6A8B">
        <w:tc>
          <w:tcPr>
            <w:tcW w:w="1908" w:type="dxa"/>
            <w:shd w:val="clear" w:color="auto" w:fill="auto"/>
          </w:tcPr>
          <w:p w:rsidR="00726FE7" w:rsidRPr="00EC6A8B" w:rsidRDefault="00726FE7" w:rsidP="00EC6A8B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lang w:eastAsia="zh-TW"/>
              </w:rPr>
            </w:pPr>
            <w:r w:rsidRPr="00EC6A8B">
              <w:rPr>
                <w:rFonts w:ascii="Arial" w:hAnsi="Arial" w:hint="eastAsia"/>
                <w:kern w:val="2"/>
                <w:lang w:eastAsia="zh-TW"/>
              </w:rPr>
              <w:t>CODE</w:t>
            </w:r>
          </w:p>
        </w:tc>
        <w:tc>
          <w:tcPr>
            <w:tcW w:w="8228" w:type="dxa"/>
            <w:shd w:val="clear" w:color="auto" w:fill="auto"/>
          </w:tcPr>
          <w:p w:rsidR="00726FE7" w:rsidRPr="00EC6A8B" w:rsidRDefault="00726FE7" w:rsidP="00EC6A8B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lang w:eastAsia="zh-TW"/>
              </w:rPr>
            </w:pPr>
            <w:r w:rsidRPr="00EC6A8B">
              <w:rPr>
                <w:rFonts w:ascii="Arial" w:hAnsi="新細明體" w:hint="eastAsia"/>
                <w:kern w:val="2"/>
                <w:lang w:eastAsia="zh-TW"/>
              </w:rPr>
              <w:t>訊息：</w:t>
            </w:r>
            <w:r w:rsidRPr="00EC6A8B">
              <w:rPr>
                <w:rFonts w:ascii="Arial" w:hAnsi="Arial" w:hint="eastAsia"/>
                <w:kern w:val="2"/>
                <w:lang w:eastAsia="zh-TW"/>
              </w:rPr>
              <w:t xml:space="preserve">MSG </w:t>
            </w:r>
          </w:p>
          <w:p w:rsidR="00726FE7" w:rsidRPr="00EC6A8B" w:rsidRDefault="00726FE7" w:rsidP="00EC6A8B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lang w:eastAsia="zh-TW"/>
              </w:rPr>
            </w:pPr>
            <w:r w:rsidRPr="00EC6A8B">
              <w:rPr>
                <w:rFonts w:ascii="Arial" w:hAnsi="新細明體" w:hint="eastAsia"/>
                <w:kern w:val="2"/>
                <w:lang w:eastAsia="zh-TW"/>
              </w:rPr>
              <w:t>摘要：</w:t>
            </w:r>
            <w:r w:rsidRPr="00EC6A8B">
              <w:rPr>
                <w:rFonts w:ascii="Arial" w:hAnsi="Arial" w:hint="eastAsia"/>
                <w:kern w:val="2"/>
                <w:lang w:eastAsia="zh-TW"/>
              </w:rPr>
              <w:t>EXCEPTION</w:t>
            </w:r>
          </w:p>
        </w:tc>
      </w:tr>
    </w:tbl>
    <w:p w:rsidR="00096B5D" w:rsidRPr="00AE5E3C" w:rsidRDefault="00096B5D" w:rsidP="00096B5D">
      <w:pPr>
        <w:pStyle w:val="Tabletext"/>
        <w:keepLines w:val="0"/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</w:p>
    <w:p w:rsidR="005C7B63" w:rsidRPr="00AE5E3C" w:rsidRDefault="005C7B63" w:rsidP="00096B5D">
      <w:pPr>
        <w:rPr>
          <w:rFonts w:ascii="Arial" w:hAnsi="Arial" w:hint="eastAsia"/>
          <w:sz w:val="20"/>
        </w:rPr>
      </w:pPr>
    </w:p>
    <w:sectPr w:rsidR="005C7B63" w:rsidRPr="00AE5E3C">
      <w:footerReference w:type="even" r:id="rId7"/>
      <w:footerReference w:type="default" r:id="rId8"/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489F" w:rsidRDefault="001B489F">
      <w:r>
        <w:separator/>
      </w:r>
    </w:p>
  </w:endnote>
  <w:endnote w:type="continuationSeparator" w:id="0">
    <w:p w:rsidR="001B489F" w:rsidRDefault="001B4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2931" w:rsidRDefault="00082931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82931" w:rsidRDefault="00082931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2931" w:rsidRDefault="00082931">
    <w:pPr>
      <w:pStyle w:val="a5"/>
      <w:ind w:right="360"/>
      <w:jc w:val="center"/>
    </w:pPr>
    <w:r>
      <w:rPr>
        <w:rFonts w:hint="eastAsia"/>
        <w:kern w:val="0"/>
      </w:rPr>
      <w:t>第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6F55F6">
      <w:rPr>
        <w:noProof/>
        <w:kern w:val="0"/>
      </w:rPr>
      <w:t>1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頁，共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 w:rsidR="006F55F6">
      <w:rPr>
        <w:noProof/>
        <w:kern w:val="0"/>
      </w:rPr>
      <w:t>3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489F" w:rsidRDefault="001B489F">
      <w:r>
        <w:separator/>
      </w:r>
    </w:p>
  </w:footnote>
  <w:footnote w:type="continuationSeparator" w:id="0">
    <w:p w:rsidR="001B489F" w:rsidRDefault="001B48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45915"/>
    <w:multiLevelType w:val="multilevel"/>
    <w:tmpl w:val="6CC4F9D8"/>
    <w:lvl w:ilvl="0">
      <w:start w:val="3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28"/>
        </w:tabs>
        <w:ind w:left="1028" w:hanging="390"/>
      </w:pPr>
      <w:rPr>
        <w:rFonts w:hint="default"/>
      </w:rPr>
    </w:lvl>
    <w:lvl w:ilvl="2">
      <w:start w:val="8"/>
      <w:numFmt w:val="decimal"/>
      <w:lvlText w:val="%1.%2.%3"/>
      <w:lvlJc w:val="left"/>
      <w:pPr>
        <w:tabs>
          <w:tab w:val="num" w:pos="1996"/>
        </w:tabs>
        <w:ind w:left="19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34"/>
        </w:tabs>
        <w:ind w:left="263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72"/>
        </w:tabs>
        <w:ind w:left="327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0"/>
        </w:tabs>
        <w:ind w:left="42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908"/>
        </w:tabs>
        <w:ind w:left="490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06"/>
        </w:tabs>
        <w:ind w:left="590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544"/>
        </w:tabs>
        <w:ind w:left="6544" w:hanging="1440"/>
      </w:pPr>
      <w:rPr>
        <w:rFonts w:hint="default"/>
      </w:rPr>
    </w:lvl>
  </w:abstractNum>
  <w:abstractNum w:abstractNumId="1" w15:restartNumberingAfterBreak="0">
    <w:nsid w:val="18180EBC"/>
    <w:multiLevelType w:val="multilevel"/>
    <w:tmpl w:val="B73870D2"/>
    <w:lvl w:ilvl="0">
      <w:start w:val="3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28"/>
        </w:tabs>
        <w:ind w:left="1028" w:hanging="390"/>
      </w:pPr>
      <w:rPr>
        <w:rFonts w:hint="default"/>
      </w:rPr>
    </w:lvl>
    <w:lvl w:ilvl="2">
      <w:start w:val="8"/>
      <w:numFmt w:val="decimal"/>
      <w:lvlText w:val="%1.%2.%3"/>
      <w:lvlJc w:val="left"/>
      <w:pPr>
        <w:tabs>
          <w:tab w:val="num" w:pos="1996"/>
        </w:tabs>
        <w:ind w:left="19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34"/>
        </w:tabs>
        <w:ind w:left="263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72"/>
        </w:tabs>
        <w:ind w:left="327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0"/>
        </w:tabs>
        <w:ind w:left="42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908"/>
        </w:tabs>
        <w:ind w:left="490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06"/>
        </w:tabs>
        <w:ind w:left="590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544"/>
        </w:tabs>
        <w:ind w:left="6544" w:hanging="1440"/>
      </w:pPr>
      <w:rPr>
        <w:rFonts w:hint="default"/>
      </w:rPr>
    </w:lvl>
  </w:abstractNum>
  <w:abstractNum w:abstractNumId="2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693866D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6C2043B8"/>
    <w:multiLevelType w:val="multilevel"/>
    <w:tmpl w:val="6CC4F9D8"/>
    <w:lvl w:ilvl="0">
      <w:start w:val="3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28"/>
        </w:tabs>
        <w:ind w:left="1028" w:hanging="390"/>
      </w:pPr>
      <w:rPr>
        <w:rFonts w:hint="default"/>
      </w:rPr>
    </w:lvl>
    <w:lvl w:ilvl="2">
      <w:start w:val="8"/>
      <w:numFmt w:val="decimal"/>
      <w:lvlText w:val="%1.%2.%3"/>
      <w:lvlJc w:val="left"/>
      <w:pPr>
        <w:tabs>
          <w:tab w:val="num" w:pos="1996"/>
        </w:tabs>
        <w:ind w:left="19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34"/>
        </w:tabs>
        <w:ind w:left="263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72"/>
        </w:tabs>
        <w:ind w:left="327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0"/>
        </w:tabs>
        <w:ind w:left="42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908"/>
        </w:tabs>
        <w:ind w:left="490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06"/>
        </w:tabs>
        <w:ind w:left="590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544"/>
        </w:tabs>
        <w:ind w:left="6544" w:hanging="1440"/>
      </w:pPr>
      <w:rPr>
        <w:rFonts w:hint="default"/>
      </w:rPr>
    </w:lvl>
  </w:abstractNum>
  <w:abstractNum w:abstractNumId="6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8233C"/>
    <w:rsid w:val="000103BC"/>
    <w:rsid w:val="00010CD2"/>
    <w:rsid w:val="00013D55"/>
    <w:rsid w:val="000257D5"/>
    <w:rsid w:val="00031998"/>
    <w:rsid w:val="00045602"/>
    <w:rsid w:val="00081042"/>
    <w:rsid w:val="00082931"/>
    <w:rsid w:val="000911A4"/>
    <w:rsid w:val="0009632C"/>
    <w:rsid w:val="00096B5D"/>
    <w:rsid w:val="00097944"/>
    <w:rsid w:val="000C044D"/>
    <w:rsid w:val="000C7FCF"/>
    <w:rsid w:val="000D173A"/>
    <w:rsid w:val="000F17CC"/>
    <w:rsid w:val="000F645C"/>
    <w:rsid w:val="001046FB"/>
    <w:rsid w:val="00114232"/>
    <w:rsid w:val="00124062"/>
    <w:rsid w:val="001255EF"/>
    <w:rsid w:val="0013687F"/>
    <w:rsid w:val="00163509"/>
    <w:rsid w:val="00172BB4"/>
    <w:rsid w:val="0017760A"/>
    <w:rsid w:val="001B489F"/>
    <w:rsid w:val="001C7D87"/>
    <w:rsid w:val="001F12AD"/>
    <w:rsid w:val="00201C12"/>
    <w:rsid w:val="0021236B"/>
    <w:rsid w:val="00222869"/>
    <w:rsid w:val="002626EE"/>
    <w:rsid w:val="00262D84"/>
    <w:rsid w:val="002644A3"/>
    <w:rsid w:val="00272585"/>
    <w:rsid w:val="002852A9"/>
    <w:rsid w:val="00293853"/>
    <w:rsid w:val="0029658A"/>
    <w:rsid w:val="002A18D3"/>
    <w:rsid w:val="002B4BAB"/>
    <w:rsid w:val="002C3317"/>
    <w:rsid w:val="002C6111"/>
    <w:rsid w:val="002D1243"/>
    <w:rsid w:val="002E208C"/>
    <w:rsid w:val="002E35AC"/>
    <w:rsid w:val="002E7051"/>
    <w:rsid w:val="00301377"/>
    <w:rsid w:val="00304CE8"/>
    <w:rsid w:val="00316A5D"/>
    <w:rsid w:val="003172BD"/>
    <w:rsid w:val="003228EF"/>
    <w:rsid w:val="003343C6"/>
    <w:rsid w:val="00336FA8"/>
    <w:rsid w:val="00351402"/>
    <w:rsid w:val="003560E3"/>
    <w:rsid w:val="00363504"/>
    <w:rsid w:val="0036689B"/>
    <w:rsid w:val="00381403"/>
    <w:rsid w:val="00391C23"/>
    <w:rsid w:val="003C0406"/>
    <w:rsid w:val="003E2677"/>
    <w:rsid w:val="003E3C02"/>
    <w:rsid w:val="003E7D29"/>
    <w:rsid w:val="003F1D73"/>
    <w:rsid w:val="003F4BA7"/>
    <w:rsid w:val="0040512F"/>
    <w:rsid w:val="004160E9"/>
    <w:rsid w:val="00416D93"/>
    <w:rsid w:val="004252C4"/>
    <w:rsid w:val="00436887"/>
    <w:rsid w:val="00442F0C"/>
    <w:rsid w:val="00450993"/>
    <w:rsid w:val="00474C68"/>
    <w:rsid w:val="00486661"/>
    <w:rsid w:val="004C7E4A"/>
    <w:rsid w:val="004E32B7"/>
    <w:rsid w:val="004F4C2E"/>
    <w:rsid w:val="00517C01"/>
    <w:rsid w:val="005271BD"/>
    <w:rsid w:val="0054306E"/>
    <w:rsid w:val="00566277"/>
    <w:rsid w:val="00570356"/>
    <w:rsid w:val="00573BA7"/>
    <w:rsid w:val="0058117E"/>
    <w:rsid w:val="005A2077"/>
    <w:rsid w:val="005A3DC6"/>
    <w:rsid w:val="005B21A1"/>
    <w:rsid w:val="005C02DF"/>
    <w:rsid w:val="005C5575"/>
    <w:rsid w:val="005C7B63"/>
    <w:rsid w:val="005D246B"/>
    <w:rsid w:val="005D3FB0"/>
    <w:rsid w:val="005E1901"/>
    <w:rsid w:val="005E2495"/>
    <w:rsid w:val="005E6ADB"/>
    <w:rsid w:val="005F5F76"/>
    <w:rsid w:val="00612B1F"/>
    <w:rsid w:val="00621063"/>
    <w:rsid w:val="00675E7E"/>
    <w:rsid w:val="00686ED9"/>
    <w:rsid w:val="006A19F9"/>
    <w:rsid w:val="006A7DA4"/>
    <w:rsid w:val="006B7F58"/>
    <w:rsid w:val="006D65CE"/>
    <w:rsid w:val="006E17AF"/>
    <w:rsid w:val="006F55F6"/>
    <w:rsid w:val="006F6685"/>
    <w:rsid w:val="0071028F"/>
    <w:rsid w:val="00724B23"/>
    <w:rsid w:val="00726FE7"/>
    <w:rsid w:val="00731E3D"/>
    <w:rsid w:val="00742344"/>
    <w:rsid w:val="00777F49"/>
    <w:rsid w:val="007A08D2"/>
    <w:rsid w:val="007A3FBF"/>
    <w:rsid w:val="007D627E"/>
    <w:rsid w:val="007E5CDA"/>
    <w:rsid w:val="007F2C34"/>
    <w:rsid w:val="007F71E5"/>
    <w:rsid w:val="00802581"/>
    <w:rsid w:val="0081600C"/>
    <w:rsid w:val="00816805"/>
    <w:rsid w:val="0082169A"/>
    <w:rsid w:val="008252FB"/>
    <w:rsid w:val="00830E10"/>
    <w:rsid w:val="0084578F"/>
    <w:rsid w:val="00856F36"/>
    <w:rsid w:val="00865226"/>
    <w:rsid w:val="00873877"/>
    <w:rsid w:val="00885804"/>
    <w:rsid w:val="008A0040"/>
    <w:rsid w:val="008A2AFE"/>
    <w:rsid w:val="008B188D"/>
    <w:rsid w:val="008B4CE1"/>
    <w:rsid w:val="008C0CE8"/>
    <w:rsid w:val="008C7AAA"/>
    <w:rsid w:val="008E1278"/>
    <w:rsid w:val="008F4297"/>
    <w:rsid w:val="00902862"/>
    <w:rsid w:val="0091367F"/>
    <w:rsid w:val="0092422C"/>
    <w:rsid w:val="0093219C"/>
    <w:rsid w:val="00940A24"/>
    <w:rsid w:val="00941154"/>
    <w:rsid w:val="00943683"/>
    <w:rsid w:val="0094408E"/>
    <w:rsid w:val="00946233"/>
    <w:rsid w:val="00951E57"/>
    <w:rsid w:val="00975B8A"/>
    <w:rsid w:val="00976B1D"/>
    <w:rsid w:val="0098408B"/>
    <w:rsid w:val="009842EB"/>
    <w:rsid w:val="009B3785"/>
    <w:rsid w:val="009D0F8B"/>
    <w:rsid w:val="009F6CC9"/>
    <w:rsid w:val="00A25DD3"/>
    <w:rsid w:val="00A34ADC"/>
    <w:rsid w:val="00A444B8"/>
    <w:rsid w:val="00A57F7B"/>
    <w:rsid w:val="00A65945"/>
    <w:rsid w:val="00A73E84"/>
    <w:rsid w:val="00AD4974"/>
    <w:rsid w:val="00AD743F"/>
    <w:rsid w:val="00AE5E3C"/>
    <w:rsid w:val="00AF3FD6"/>
    <w:rsid w:val="00AF7C15"/>
    <w:rsid w:val="00B416EB"/>
    <w:rsid w:val="00B87B4B"/>
    <w:rsid w:val="00BB017B"/>
    <w:rsid w:val="00BB2300"/>
    <w:rsid w:val="00BC1EB3"/>
    <w:rsid w:val="00BD264F"/>
    <w:rsid w:val="00BD7A7A"/>
    <w:rsid w:val="00BE2588"/>
    <w:rsid w:val="00BE4E15"/>
    <w:rsid w:val="00BE7F16"/>
    <w:rsid w:val="00BF6092"/>
    <w:rsid w:val="00BF6B1F"/>
    <w:rsid w:val="00C001B6"/>
    <w:rsid w:val="00C00AA6"/>
    <w:rsid w:val="00C02EB2"/>
    <w:rsid w:val="00C045E0"/>
    <w:rsid w:val="00C13085"/>
    <w:rsid w:val="00C157C4"/>
    <w:rsid w:val="00C17015"/>
    <w:rsid w:val="00C235AC"/>
    <w:rsid w:val="00C44001"/>
    <w:rsid w:val="00C47DD3"/>
    <w:rsid w:val="00C531BA"/>
    <w:rsid w:val="00C60FDC"/>
    <w:rsid w:val="00C72492"/>
    <w:rsid w:val="00C9433E"/>
    <w:rsid w:val="00CB2DE0"/>
    <w:rsid w:val="00CC0078"/>
    <w:rsid w:val="00CC0CCB"/>
    <w:rsid w:val="00CF722B"/>
    <w:rsid w:val="00D02648"/>
    <w:rsid w:val="00D03778"/>
    <w:rsid w:val="00D1076C"/>
    <w:rsid w:val="00D1708D"/>
    <w:rsid w:val="00D254AC"/>
    <w:rsid w:val="00D305F8"/>
    <w:rsid w:val="00D567D2"/>
    <w:rsid w:val="00D8233C"/>
    <w:rsid w:val="00D83986"/>
    <w:rsid w:val="00D934BC"/>
    <w:rsid w:val="00DA0707"/>
    <w:rsid w:val="00DB4A82"/>
    <w:rsid w:val="00DC31DA"/>
    <w:rsid w:val="00DD3B44"/>
    <w:rsid w:val="00DD49C6"/>
    <w:rsid w:val="00DD6969"/>
    <w:rsid w:val="00DD744F"/>
    <w:rsid w:val="00DF48C4"/>
    <w:rsid w:val="00E02670"/>
    <w:rsid w:val="00E21DCC"/>
    <w:rsid w:val="00E41104"/>
    <w:rsid w:val="00E41FAB"/>
    <w:rsid w:val="00E72865"/>
    <w:rsid w:val="00E75190"/>
    <w:rsid w:val="00E85716"/>
    <w:rsid w:val="00E9425E"/>
    <w:rsid w:val="00E95357"/>
    <w:rsid w:val="00E967A3"/>
    <w:rsid w:val="00EA7A66"/>
    <w:rsid w:val="00EB3924"/>
    <w:rsid w:val="00EB7AE7"/>
    <w:rsid w:val="00EC02AF"/>
    <w:rsid w:val="00EC0AD7"/>
    <w:rsid w:val="00EC4615"/>
    <w:rsid w:val="00EC6A8B"/>
    <w:rsid w:val="00ED3E0F"/>
    <w:rsid w:val="00ED7438"/>
    <w:rsid w:val="00EE1362"/>
    <w:rsid w:val="00EE35EC"/>
    <w:rsid w:val="00EF0EA6"/>
    <w:rsid w:val="00F049C6"/>
    <w:rsid w:val="00F118AE"/>
    <w:rsid w:val="00F15BC3"/>
    <w:rsid w:val="00F33CB3"/>
    <w:rsid w:val="00F3444C"/>
    <w:rsid w:val="00F42EE5"/>
    <w:rsid w:val="00F572C3"/>
    <w:rsid w:val="00F57E82"/>
    <w:rsid w:val="00F67749"/>
    <w:rsid w:val="00F71815"/>
    <w:rsid w:val="00F73DC3"/>
    <w:rsid w:val="00F811EA"/>
    <w:rsid w:val="00F8209B"/>
    <w:rsid w:val="00F96BD2"/>
    <w:rsid w:val="00F97D23"/>
    <w:rsid w:val="00FA2669"/>
    <w:rsid w:val="00FA5C7A"/>
    <w:rsid w:val="00FC5CEC"/>
    <w:rsid w:val="00FF0B16"/>
    <w:rsid w:val="00FF334B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chmetcnv"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C5F14616-0FCD-4D88-A04C-E1481E639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6B5D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paragraph" w:customStyle="1" w:styleId="xl50">
    <w:name w:val="xl50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hint="eastAsia"/>
      <w:kern w:val="0"/>
      <w:sz w:val="20"/>
      <w:szCs w:val="20"/>
    </w:rPr>
  </w:style>
  <w:style w:type="paragraph" w:styleId="a7">
    <w:name w:val="Balloon Text"/>
    <w:basedOn w:val="a"/>
    <w:semiHidden/>
    <w:rPr>
      <w:rFonts w:ascii="Arial" w:hAnsi="Arial"/>
      <w:sz w:val="18"/>
      <w:szCs w:val="18"/>
    </w:rPr>
  </w:style>
  <w:style w:type="paragraph" w:styleId="a8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customStyle="1" w:styleId="style131">
    <w:name w:val="style131"/>
    <w:rsid w:val="00A444B8"/>
    <w:rPr>
      <w:rFonts w:ascii="Arial" w:hAnsi="Arial" w:cs="Arial" w:hint="default"/>
      <w:color w:val="000099"/>
    </w:rPr>
  </w:style>
  <w:style w:type="paragraph" w:styleId="a9">
    <w:name w:val="Document Map"/>
    <w:basedOn w:val="a"/>
    <w:semiHidden/>
    <w:pPr>
      <w:shd w:val="clear" w:color="auto" w:fill="000080"/>
    </w:pPr>
    <w:rPr>
      <w:rFonts w:ascii="Arial" w:hAnsi="Arial"/>
    </w:rPr>
  </w:style>
  <w:style w:type="numbering" w:styleId="111111">
    <w:name w:val="Outline List 2"/>
    <w:basedOn w:val="a2"/>
    <w:rsid w:val="00BE7F16"/>
    <w:pPr>
      <w:numPr>
        <w:numId w:val="4"/>
      </w:numPr>
    </w:pPr>
  </w:style>
  <w:style w:type="paragraph" w:styleId="HTML">
    <w:name w:val="HTML Preformatted"/>
    <w:basedOn w:val="a"/>
    <w:rsid w:val="001255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table" w:styleId="aa">
    <w:name w:val="Table Grid"/>
    <w:basedOn w:val="a1"/>
    <w:rsid w:val="005C7B6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3r1">
    <w:name w:val="style3r1"/>
    <w:rsid w:val="0054306E"/>
    <w:rPr>
      <w:rFonts w:ascii="Arial" w:hAnsi="Arial" w:cs="Arial" w:hint="default"/>
      <w:color w:val="FF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2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578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2004-08-18T06:17:00Z</cp:lastPrinted>
  <dcterms:created xsi:type="dcterms:W3CDTF">2020-07-27T00:56:00Z</dcterms:created>
  <dcterms:modified xsi:type="dcterms:W3CDTF">2020-07-27T00:56:00Z</dcterms:modified>
</cp:coreProperties>
</file>