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0">
          <w:tblGrid>
            <w:gridCol w:w="1216"/>
            <w:gridCol w:w="1010"/>
            <w:gridCol w:w="4503"/>
            <w:gridCol w:w="1566"/>
            <w:gridCol w:w="2071"/>
          </w:tblGrid>
        </w:tblGridChange>
      </w:tblGrid>
      <w:tr w:rsidR="00252551" w:rsidRPr="002A58AE" w:rsidTr="00A534E0">
        <w:tc>
          <w:tcPr>
            <w:tcW w:w="1216" w:type="dxa"/>
          </w:tcPr>
          <w:p w:rsidR="00252551" w:rsidRPr="002A58AE" w:rsidRDefault="00252551" w:rsidP="002F7FCC">
            <w:pPr>
              <w:spacing w:line="240" w:lineRule="atLeast"/>
              <w:jc w:val="center"/>
              <w:rPr>
                <w:rFonts w:ascii="細明體" w:eastAsia="細明體" w:hAnsi="細明體" w:cs="Courier New" w:hint="eastAsia"/>
                <w:sz w:val="20"/>
                <w:szCs w:val="20"/>
              </w:rPr>
            </w:pPr>
            <w:bookmarkStart w:id="1" w:name="_GoBack"/>
            <w:bookmarkEnd w:id="1"/>
            <w:r w:rsidRPr="002A58AE">
              <w:rPr>
                <w:rFonts w:ascii="細明體" w:eastAsia="細明體" w:hAnsi="細明體" w:cs="Courier New" w:hint="eastAsia"/>
                <w:sz w:val="20"/>
                <w:szCs w:val="20"/>
              </w:rPr>
              <w:t>修改日期</w:t>
            </w:r>
          </w:p>
        </w:tc>
        <w:tc>
          <w:tcPr>
            <w:tcW w:w="1010"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版本</w:t>
            </w:r>
          </w:p>
        </w:tc>
        <w:tc>
          <w:tcPr>
            <w:tcW w:w="4503"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修改原因</w:t>
            </w:r>
          </w:p>
        </w:tc>
        <w:tc>
          <w:tcPr>
            <w:tcW w:w="1566"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修改人姓名</w:t>
            </w:r>
          </w:p>
        </w:tc>
        <w:tc>
          <w:tcPr>
            <w:tcW w:w="2071"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立案單號</w:t>
            </w:r>
          </w:p>
        </w:tc>
      </w:tr>
      <w:tr w:rsidR="00252551" w:rsidRPr="002A58AE" w:rsidTr="00A534E0">
        <w:tc>
          <w:tcPr>
            <w:tcW w:w="1216" w:type="dxa"/>
          </w:tcPr>
          <w:p w:rsidR="00252551" w:rsidRPr="002A58AE" w:rsidRDefault="005F4F4F" w:rsidP="008E77AA">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sz w:val="20"/>
                <w:szCs w:val="20"/>
              </w:rPr>
              <w:t>201</w:t>
            </w:r>
            <w:r w:rsidR="008E77AA">
              <w:rPr>
                <w:rFonts w:ascii="細明體" w:eastAsia="細明體" w:hAnsi="細明體" w:cs="Courier New"/>
                <w:sz w:val="20"/>
                <w:szCs w:val="20"/>
              </w:rPr>
              <w:t>6</w:t>
            </w:r>
            <w:r w:rsidRPr="002A58AE">
              <w:rPr>
                <w:rFonts w:ascii="細明體" w:eastAsia="細明體" w:hAnsi="細明體" w:cs="Courier New"/>
                <w:sz w:val="20"/>
                <w:szCs w:val="20"/>
              </w:rPr>
              <w:t>/</w:t>
            </w:r>
            <w:r w:rsidR="008E77AA">
              <w:rPr>
                <w:rFonts w:ascii="細明體" w:eastAsia="細明體" w:hAnsi="細明體" w:cs="Courier New"/>
                <w:sz w:val="20"/>
                <w:szCs w:val="20"/>
              </w:rPr>
              <w:t>08</w:t>
            </w:r>
            <w:r w:rsidR="00252551" w:rsidRPr="002A58AE">
              <w:rPr>
                <w:rFonts w:ascii="細明體" w:eastAsia="細明體" w:hAnsi="細明體" w:cs="Courier New"/>
                <w:sz w:val="20"/>
                <w:szCs w:val="20"/>
              </w:rPr>
              <w:t>/</w:t>
            </w:r>
            <w:r w:rsidR="008E77AA">
              <w:rPr>
                <w:rFonts w:ascii="細明體" w:eastAsia="細明體" w:hAnsi="細明體" w:cs="Courier New"/>
                <w:sz w:val="20"/>
                <w:szCs w:val="20"/>
              </w:rPr>
              <w:t>16</w:t>
            </w:r>
          </w:p>
        </w:tc>
        <w:tc>
          <w:tcPr>
            <w:tcW w:w="1010" w:type="dxa"/>
          </w:tcPr>
          <w:p w:rsidR="00252551" w:rsidRPr="002A58AE" w:rsidRDefault="004911D8"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1</w:t>
            </w:r>
          </w:p>
        </w:tc>
        <w:tc>
          <w:tcPr>
            <w:tcW w:w="4503" w:type="dxa"/>
          </w:tcPr>
          <w:p w:rsidR="00252551" w:rsidRPr="002A58AE" w:rsidRDefault="00252551" w:rsidP="002F7FCC">
            <w:pPr>
              <w:spacing w:line="240" w:lineRule="atLeast"/>
              <w:rPr>
                <w:rFonts w:ascii="細明體" w:eastAsia="細明體" w:hAnsi="細明體" w:cs="Courier New" w:hint="eastAsia"/>
                <w:sz w:val="20"/>
                <w:szCs w:val="20"/>
              </w:rPr>
            </w:pPr>
            <w:r w:rsidRPr="002A58AE">
              <w:rPr>
                <w:rFonts w:ascii="細明體" w:eastAsia="細明體" w:hAnsi="細明體" w:cs="Courier New" w:hint="eastAsia"/>
                <w:sz w:val="20"/>
                <w:szCs w:val="20"/>
              </w:rPr>
              <w:t>Created</w:t>
            </w:r>
          </w:p>
        </w:tc>
        <w:tc>
          <w:tcPr>
            <w:tcW w:w="1566" w:type="dxa"/>
          </w:tcPr>
          <w:p w:rsidR="00252551" w:rsidRPr="002A58AE" w:rsidRDefault="008E77AA"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w:t>
            </w:r>
            <w:r w:rsidR="00A76482">
              <w:rPr>
                <w:rFonts w:ascii="細明體" w:eastAsia="細明體" w:hAnsi="細明體" w:cs="Courier New" w:hint="eastAsia"/>
                <w:sz w:val="20"/>
                <w:szCs w:val="20"/>
              </w:rPr>
              <w:t>凱鈞</w:t>
            </w:r>
          </w:p>
        </w:tc>
        <w:tc>
          <w:tcPr>
            <w:tcW w:w="2071" w:type="dxa"/>
          </w:tcPr>
          <w:p w:rsidR="00252551" w:rsidRPr="002A58AE" w:rsidRDefault="008E77AA" w:rsidP="0049012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160121000383</w:t>
            </w:r>
          </w:p>
        </w:tc>
      </w:tr>
      <w:tr w:rsidR="00A534E0" w:rsidRPr="002A58AE" w:rsidTr="00A534E0">
        <w:tc>
          <w:tcPr>
            <w:tcW w:w="1216" w:type="dxa"/>
          </w:tcPr>
          <w:p w:rsidR="00A534E0" w:rsidRDefault="00A534E0" w:rsidP="00A534E0">
            <w:pPr>
              <w:spacing w:line="240" w:lineRule="atLeast"/>
              <w:jc w:val="center"/>
              <w:rPr>
                <w:rFonts w:ascii="細明體" w:eastAsia="細明體" w:hAnsi="細明體" w:cs="Courier New" w:hint="eastAsia"/>
                <w:sz w:val="20"/>
                <w:szCs w:val="20"/>
              </w:rPr>
            </w:pPr>
            <w:r w:rsidRPr="00835EE0">
              <w:rPr>
                <w:rFonts w:ascii="細明體" w:eastAsia="細明體" w:hAnsi="細明體" w:cs="Courier New" w:hint="eastAsia"/>
                <w:color w:val="538135"/>
                <w:sz w:val="20"/>
                <w:szCs w:val="20"/>
              </w:rPr>
              <w:t>2017/09/15</w:t>
            </w:r>
          </w:p>
        </w:tc>
        <w:tc>
          <w:tcPr>
            <w:tcW w:w="1010" w:type="dxa"/>
          </w:tcPr>
          <w:p w:rsidR="00A534E0" w:rsidRDefault="00A534E0" w:rsidP="00A534E0">
            <w:pPr>
              <w:spacing w:line="240" w:lineRule="atLeast"/>
              <w:jc w:val="center"/>
              <w:rPr>
                <w:rFonts w:ascii="細明體" w:eastAsia="細明體" w:hAnsi="細明體" w:cs="Courier New" w:hint="eastAsia"/>
                <w:sz w:val="20"/>
                <w:szCs w:val="20"/>
              </w:rPr>
            </w:pPr>
            <w:r>
              <w:rPr>
                <w:rFonts w:ascii="細明體" w:eastAsia="細明體" w:hAnsi="細明體" w:cs="Courier New"/>
                <w:sz w:val="20"/>
                <w:szCs w:val="20"/>
              </w:rPr>
              <w:t>2</w:t>
            </w:r>
          </w:p>
        </w:tc>
        <w:tc>
          <w:tcPr>
            <w:tcW w:w="4503" w:type="dxa"/>
          </w:tcPr>
          <w:p w:rsidR="00A534E0" w:rsidRDefault="00A534E0" w:rsidP="00A534E0">
            <w:pPr>
              <w:spacing w:line="240" w:lineRule="atLeast"/>
              <w:rPr>
                <w:rFonts w:ascii="細明體" w:eastAsia="細明體" w:hAnsi="細明體" w:cs="Courier New" w:hint="eastAsia"/>
                <w:sz w:val="20"/>
                <w:szCs w:val="20"/>
              </w:rPr>
            </w:pPr>
            <w:r>
              <w:rPr>
                <w:rFonts w:ascii="細明體" w:eastAsia="細明體" w:hAnsi="細明體" w:cs="Courier New" w:hint="eastAsia"/>
                <w:color w:val="538135"/>
                <w:sz w:val="20"/>
                <w:szCs w:val="20"/>
              </w:rPr>
              <w:t>折抵確認問題修改</w:t>
            </w:r>
          </w:p>
        </w:tc>
        <w:tc>
          <w:tcPr>
            <w:tcW w:w="1566" w:type="dxa"/>
          </w:tcPr>
          <w:p w:rsidR="00A534E0" w:rsidRDefault="00A534E0" w:rsidP="00A534E0">
            <w:pPr>
              <w:spacing w:line="240" w:lineRule="atLeast"/>
              <w:jc w:val="center"/>
              <w:rPr>
                <w:rFonts w:ascii="細明體" w:eastAsia="細明體" w:hAnsi="細明體" w:cs="Courier New" w:hint="eastAsia"/>
                <w:sz w:val="20"/>
                <w:szCs w:val="20"/>
              </w:rPr>
            </w:pPr>
            <w:r w:rsidRPr="00835EE0">
              <w:rPr>
                <w:rFonts w:ascii="細明體" w:eastAsia="細明體" w:hAnsi="細明體" w:cs="Courier New" w:hint="eastAsia"/>
                <w:color w:val="538135"/>
              </w:rPr>
              <w:t>慈蓮</w:t>
            </w:r>
          </w:p>
        </w:tc>
        <w:tc>
          <w:tcPr>
            <w:tcW w:w="2071" w:type="dxa"/>
          </w:tcPr>
          <w:p w:rsidR="00A534E0" w:rsidRPr="00220728" w:rsidRDefault="00A534E0" w:rsidP="00A534E0">
            <w:pPr>
              <w:spacing w:line="240" w:lineRule="atLeast"/>
              <w:jc w:val="center"/>
              <w:rPr>
                <w:rFonts w:ascii="標楷體" w:eastAsia="標楷體" w:hAnsi="標楷體"/>
                <w:sz w:val="20"/>
                <w:szCs w:val="20"/>
              </w:rPr>
            </w:pPr>
            <w:r w:rsidRPr="00835EE0">
              <w:rPr>
                <w:rFonts w:ascii="細明體" w:eastAsia="細明體" w:hAnsi="細明體" w:cs="Courier New"/>
                <w:color w:val="538135"/>
                <w:sz w:val="20"/>
                <w:szCs w:val="20"/>
              </w:rPr>
              <w:t>170911002083</w:t>
            </w:r>
          </w:p>
        </w:tc>
      </w:tr>
      <w:tr w:rsidR="002D3E4D" w:rsidRPr="00107797" w:rsidTr="00A534E0">
        <w:tc>
          <w:tcPr>
            <w:tcW w:w="1216" w:type="dxa"/>
          </w:tcPr>
          <w:p w:rsidR="00CB2344" w:rsidRPr="00107797" w:rsidRDefault="00CB2344" w:rsidP="00935DFB">
            <w:pPr>
              <w:spacing w:line="240" w:lineRule="atLeast"/>
              <w:jc w:val="center"/>
              <w:rPr>
                <w:rFonts w:ascii="細明體" w:eastAsia="細明體" w:hAnsi="細明體" w:cs="Courier New" w:hint="eastAsia"/>
                <w:color w:val="2F5496"/>
                <w:sz w:val="20"/>
                <w:szCs w:val="20"/>
              </w:rPr>
            </w:pPr>
            <w:r w:rsidRPr="00107797">
              <w:rPr>
                <w:rFonts w:ascii="細明體" w:eastAsia="細明體" w:hAnsi="細明體" w:cs="Courier New" w:hint="eastAsia"/>
                <w:color w:val="2F5496"/>
                <w:sz w:val="20"/>
                <w:szCs w:val="20"/>
              </w:rPr>
              <w:t>2018/0</w:t>
            </w:r>
            <w:r w:rsidR="00935DFB">
              <w:rPr>
                <w:rFonts w:ascii="細明體" w:eastAsia="細明體" w:hAnsi="細明體" w:cs="Courier New"/>
                <w:color w:val="2F5496"/>
                <w:sz w:val="20"/>
                <w:szCs w:val="20"/>
              </w:rPr>
              <w:t>5</w:t>
            </w:r>
            <w:r w:rsidRPr="00107797">
              <w:rPr>
                <w:rFonts w:ascii="細明體" w:eastAsia="細明體" w:hAnsi="細明體" w:cs="Courier New" w:hint="eastAsia"/>
                <w:color w:val="2F5496"/>
                <w:sz w:val="20"/>
                <w:szCs w:val="20"/>
              </w:rPr>
              <w:t>/</w:t>
            </w:r>
            <w:r w:rsidR="00935DFB">
              <w:rPr>
                <w:rFonts w:ascii="細明體" w:eastAsia="細明體" w:hAnsi="細明體" w:cs="Courier New"/>
                <w:color w:val="2F5496"/>
                <w:sz w:val="20"/>
                <w:szCs w:val="20"/>
              </w:rPr>
              <w:t>23</w:t>
            </w:r>
          </w:p>
        </w:tc>
        <w:tc>
          <w:tcPr>
            <w:tcW w:w="1010" w:type="dxa"/>
          </w:tcPr>
          <w:p w:rsidR="00CB2344" w:rsidRPr="00107797" w:rsidRDefault="00CB2344" w:rsidP="00A534E0">
            <w:pPr>
              <w:spacing w:line="240" w:lineRule="atLeast"/>
              <w:jc w:val="center"/>
              <w:rPr>
                <w:rFonts w:ascii="細明體" w:eastAsia="細明體" w:hAnsi="細明體" w:cs="Courier New"/>
                <w:color w:val="2F5496"/>
                <w:sz w:val="20"/>
                <w:szCs w:val="20"/>
              </w:rPr>
            </w:pPr>
            <w:r w:rsidRPr="00107797">
              <w:rPr>
                <w:rFonts w:ascii="細明體" w:eastAsia="細明體" w:hAnsi="細明體" w:cs="Courier New" w:hint="eastAsia"/>
                <w:color w:val="2F5496"/>
                <w:sz w:val="20"/>
                <w:szCs w:val="20"/>
              </w:rPr>
              <w:t>3</w:t>
            </w:r>
          </w:p>
        </w:tc>
        <w:tc>
          <w:tcPr>
            <w:tcW w:w="4503" w:type="dxa"/>
          </w:tcPr>
          <w:p w:rsidR="00CB2344" w:rsidRPr="00107797" w:rsidRDefault="002D3E4D" w:rsidP="00A534E0">
            <w:pPr>
              <w:spacing w:line="240" w:lineRule="atLeast"/>
              <w:rPr>
                <w:rFonts w:ascii="細明體" w:eastAsia="細明體" w:hAnsi="細明體" w:cs="Courier New" w:hint="eastAsia"/>
                <w:color w:val="2F5496"/>
                <w:sz w:val="20"/>
                <w:szCs w:val="20"/>
              </w:rPr>
            </w:pPr>
            <w:r w:rsidRPr="00107797">
              <w:rPr>
                <w:rFonts w:ascii="細明體" w:eastAsia="細明體" w:hAnsi="細明體" w:cs="Courier New" w:hint="eastAsia"/>
                <w:color w:val="2F5496"/>
                <w:sz w:val="20"/>
                <w:szCs w:val="20"/>
              </w:rPr>
              <w:t>增加保單號碼連結X900畫面</w:t>
            </w:r>
          </w:p>
        </w:tc>
        <w:tc>
          <w:tcPr>
            <w:tcW w:w="1566" w:type="dxa"/>
          </w:tcPr>
          <w:p w:rsidR="00CB2344" w:rsidRPr="00107797" w:rsidRDefault="00CB2344" w:rsidP="00A534E0">
            <w:pPr>
              <w:spacing w:line="240" w:lineRule="atLeast"/>
              <w:jc w:val="center"/>
              <w:rPr>
                <w:rFonts w:ascii="細明體" w:eastAsia="細明體" w:hAnsi="細明體" w:cs="Courier New" w:hint="eastAsia"/>
                <w:color w:val="2F5496"/>
                <w:sz w:val="20"/>
                <w:szCs w:val="20"/>
              </w:rPr>
            </w:pPr>
            <w:r w:rsidRPr="00107797">
              <w:rPr>
                <w:rFonts w:ascii="細明體" w:eastAsia="細明體" w:hAnsi="細明體" w:cs="Courier New" w:hint="eastAsia"/>
                <w:color w:val="2F5496"/>
                <w:sz w:val="20"/>
                <w:szCs w:val="20"/>
              </w:rPr>
              <w:t>慈蓮</w:t>
            </w:r>
          </w:p>
        </w:tc>
        <w:tc>
          <w:tcPr>
            <w:tcW w:w="2071" w:type="dxa"/>
          </w:tcPr>
          <w:p w:rsidR="00CB2344" w:rsidRPr="00107797" w:rsidRDefault="002D3E4D" w:rsidP="00A534E0">
            <w:pPr>
              <w:spacing w:line="240" w:lineRule="atLeast"/>
              <w:jc w:val="center"/>
              <w:rPr>
                <w:rFonts w:ascii="細明體" w:eastAsia="細明體" w:hAnsi="細明體" w:cs="Courier New"/>
                <w:color w:val="2F5496"/>
                <w:sz w:val="20"/>
                <w:szCs w:val="20"/>
              </w:rPr>
            </w:pPr>
            <w:r w:rsidRPr="00107797">
              <w:rPr>
                <w:rFonts w:ascii="細明體" w:eastAsia="細明體" w:hAnsi="細明體" w:cs="Courier New"/>
                <w:color w:val="2F5496"/>
                <w:sz w:val="20"/>
                <w:szCs w:val="20"/>
              </w:rPr>
              <w:t>170911002083</w:t>
            </w:r>
          </w:p>
        </w:tc>
      </w:tr>
      <w:tr w:rsidR="00F24EDA" w:rsidRPr="00F24EDA" w:rsidTr="00A534E0">
        <w:tc>
          <w:tcPr>
            <w:tcW w:w="1216" w:type="dxa"/>
          </w:tcPr>
          <w:p w:rsidR="00A87EAC" w:rsidRPr="00F24EDA" w:rsidRDefault="00A87EAC" w:rsidP="00A87EAC">
            <w:pPr>
              <w:spacing w:line="240" w:lineRule="atLeast"/>
              <w:jc w:val="center"/>
              <w:rPr>
                <w:rFonts w:ascii="細明體" w:eastAsia="細明體" w:hAnsi="細明體" w:cs="Courier New" w:hint="eastAsia"/>
                <w:color w:val="7030A0"/>
                <w:sz w:val="20"/>
                <w:szCs w:val="20"/>
              </w:rPr>
            </w:pPr>
            <w:r w:rsidRPr="00F24EDA">
              <w:rPr>
                <w:rFonts w:ascii="細明體" w:eastAsia="細明體" w:hAnsi="細明體" w:cs="Courier New" w:hint="eastAsia"/>
                <w:color w:val="7030A0"/>
                <w:sz w:val="20"/>
                <w:szCs w:val="20"/>
              </w:rPr>
              <w:t>2018/08/08</w:t>
            </w:r>
          </w:p>
        </w:tc>
        <w:tc>
          <w:tcPr>
            <w:tcW w:w="1010" w:type="dxa"/>
          </w:tcPr>
          <w:p w:rsidR="00A87EAC" w:rsidRPr="00F24EDA" w:rsidRDefault="00207CCB" w:rsidP="00A87EAC">
            <w:pPr>
              <w:spacing w:line="240" w:lineRule="atLeast"/>
              <w:jc w:val="center"/>
              <w:rPr>
                <w:rFonts w:ascii="細明體" w:eastAsia="細明體" w:hAnsi="細明體" w:cs="Courier New" w:hint="eastAsia"/>
                <w:color w:val="7030A0"/>
                <w:sz w:val="20"/>
                <w:szCs w:val="20"/>
              </w:rPr>
            </w:pPr>
            <w:r>
              <w:rPr>
                <w:rFonts w:ascii="細明體" w:eastAsia="細明體" w:hAnsi="細明體" w:cs="Courier New" w:hint="eastAsia"/>
                <w:color w:val="7030A0"/>
                <w:sz w:val="20"/>
                <w:szCs w:val="20"/>
              </w:rPr>
              <w:t>4</w:t>
            </w:r>
          </w:p>
        </w:tc>
        <w:tc>
          <w:tcPr>
            <w:tcW w:w="4503" w:type="dxa"/>
          </w:tcPr>
          <w:p w:rsidR="00A87EAC" w:rsidRPr="00F24EDA" w:rsidRDefault="00207CCB" w:rsidP="00A87EAC">
            <w:pPr>
              <w:spacing w:line="240" w:lineRule="atLeast"/>
              <w:rPr>
                <w:rFonts w:ascii="細明體" w:eastAsia="細明體" w:hAnsi="細明體" w:cs="Courier New" w:hint="eastAsia"/>
                <w:color w:val="7030A0"/>
                <w:sz w:val="20"/>
                <w:szCs w:val="20"/>
              </w:rPr>
            </w:pPr>
            <w:r>
              <w:rPr>
                <w:rFonts w:ascii="細明體" w:eastAsia="細明體" w:hAnsi="細明體" w:cs="Courier New" w:hint="eastAsia"/>
                <w:color w:val="7030A0"/>
                <w:sz w:val="20"/>
                <w:szCs w:val="20"/>
              </w:rPr>
              <w:t>增加高風險卡控</w:t>
            </w:r>
            <w:r w:rsidR="001C7096">
              <w:rPr>
                <w:rFonts w:ascii="細明體" w:eastAsia="細明體" w:hAnsi="細明體" w:cs="Courier New" w:hint="eastAsia"/>
                <w:color w:val="7030A0"/>
                <w:sz w:val="20"/>
                <w:szCs w:val="20"/>
              </w:rPr>
              <w:t xml:space="preserve"> &amp; 增加更新DTAAI401兩欄位</w:t>
            </w:r>
          </w:p>
        </w:tc>
        <w:tc>
          <w:tcPr>
            <w:tcW w:w="1566" w:type="dxa"/>
          </w:tcPr>
          <w:p w:rsidR="00A87EAC" w:rsidRPr="00F24EDA" w:rsidRDefault="00A87EAC" w:rsidP="00A87EAC">
            <w:pPr>
              <w:spacing w:line="240" w:lineRule="atLeast"/>
              <w:jc w:val="center"/>
              <w:rPr>
                <w:rFonts w:ascii="細明體" w:eastAsia="細明體" w:hAnsi="細明體" w:cs="Courier New" w:hint="eastAsia"/>
                <w:color w:val="7030A0"/>
                <w:sz w:val="20"/>
                <w:szCs w:val="20"/>
              </w:rPr>
            </w:pPr>
            <w:r w:rsidRPr="00F24EDA">
              <w:rPr>
                <w:rFonts w:ascii="細明體" w:eastAsia="細明體" w:hAnsi="細明體" w:cs="Courier New" w:hint="eastAsia"/>
                <w:color w:val="7030A0"/>
                <w:sz w:val="20"/>
                <w:szCs w:val="20"/>
              </w:rPr>
              <w:t>慈蓮</w:t>
            </w:r>
          </w:p>
        </w:tc>
        <w:tc>
          <w:tcPr>
            <w:tcW w:w="2071" w:type="dxa"/>
          </w:tcPr>
          <w:p w:rsidR="00A87EAC" w:rsidRPr="00F24EDA" w:rsidRDefault="00A87EAC" w:rsidP="00A87EAC">
            <w:pPr>
              <w:spacing w:line="240" w:lineRule="atLeast"/>
              <w:jc w:val="center"/>
              <w:rPr>
                <w:rFonts w:ascii="標楷體" w:eastAsia="標楷體" w:hAnsi="標楷體"/>
                <w:color w:val="7030A0"/>
                <w:sz w:val="20"/>
                <w:szCs w:val="20"/>
              </w:rPr>
            </w:pPr>
            <w:r w:rsidRPr="00F24EDA">
              <w:rPr>
                <w:rFonts w:ascii="細明體" w:eastAsia="細明體" w:hAnsi="細明體" w:hint="eastAsia"/>
                <w:color w:val="7030A0"/>
                <w:sz w:val="20"/>
                <w:szCs w:val="20"/>
              </w:rPr>
              <w:t>180807001223</w:t>
            </w:r>
          </w:p>
        </w:tc>
      </w:tr>
      <w:tr w:rsidR="001E596F" w:rsidRPr="001E596F" w:rsidTr="00A534E0">
        <w:tc>
          <w:tcPr>
            <w:tcW w:w="1216" w:type="dxa"/>
          </w:tcPr>
          <w:p w:rsidR="0059412D" w:rsidRPr="001E596F" w:rsidRDefault="0059412D" w:rsidP="00A87EAC">
            <w:pPr>
              <w:spacing w:line="240" w:lineRule="atLeast"/>
              <w:jc w:val="center"/>
              <w:rPr>
                <w:rFonts w:ascii="細明體" w:eastAsia="細明體" w:hAnsi="細明體" w:cs="Courier New" w:hint="eastAsia"/>
                <w:color w:val="C45911"/>
                <w:sz w:val="20"/>
                <w:szCs w:val="20"/>
              </w:rPr>
            </w:pPr>
            <w:r w:rsidRPr="001E596F">
              <w:rPr>
                <w:rFonts w:ascii="細明體" w:eastAsia="細明體" w:hAnsi="細明體" w:cs="Courier New" w:hint="eastAsia"/>
                <w:color w:val="C45911"/>
                <w:sz w:val="20"/>
                <w:szCs w:val="20"/>
              </w:rPr>
              <w:t>2019/04/03</w:t>
            </w:r>
          </w:p>
        </w:tc>
        <w:tc>
          <w:tcPr>
            <w:tcW w:w="1010" w:type="dxa"/>
          </w:tcPr>
          <w:p w:rsidR="0059412D" w:rsidRPr="001E596F" w:rsidRDefault="0059412D" w:rsidP="00A87EAC">
            <w:pPr>
              <w:spacing w:line="240" w:lineRule="atLeast"/>
              <w:jc w:val="center"/>
              <w:rPr>
                <w:rFonts w:ascii="細明體" w:eastAsia="細明體" w:hAnsi="細明體" w:cs="Courier New" w:hint="eastAsia"/>
                <w:color w:val="C45911"/>
                <w:sz w:val="20"/>
                <w:szCs w:val="20"/>
              </w:rPr>
            </w:pPr>
            <w:r w:rsidRPr="001E596F">
              <w:rPr>
                <w:rFonts w:ascii="細明體" w:eastAsia="細明體" w:hAnsi="細明體" w:cs="Courier New" w:hint="eastAsia"/>
                <w:color w:val="C45911"/>
                <w:sz w:val="20"/>
                <w:szCs w:val="20"/>
              </w:rPr>
              <w:t>5</w:t>
            </w:r>
          </w:p>
        </w:tc>
        <w:tc>
          <w:tcPr>
            <w:tcW w:w="4503" w:type="dxa"/>
          </w:tcPr>
          <w:p w:rsidR="0059412D" w:rsidRPr="001E596F" w:rsidRDefault="0059412D" w:rsidP="00A87EAC">
            <w:pPr>
              <w:spacing w:line="240" w:lineRule="atLeast"/>
              <w:rPr>
                <w:rFonts w:ascii="細明體" w:eastAsia="細明體" w:hAnsi="細明體" w:cs="Courier New" w:hint="eastAsia"/>
                <w:color w:val="C45911"/>
                <w:sz w:val="20"/>
                <w:szCs w:val="20"/>
              </w:rPr>
            </w:pPr>
            <w:r w:rsidRPr="001E596F">
              <w:rPr>
                <w:rFonts w:ascii="細明體" w:eastAsia="細明體" w:hAnsi="細明體" w:cs="Courier New" w:hint="eastAsia"/>
                <w:color w:val="C45911"/>
                <w:sz w:val="20"/>
                <w:szCs w:val="20"/>
              </w:rPr>
              <w:t>增加XML案件試算</w:t>
            </w:r>
          </w:p>
        </w:tc>
        <w:tc>
          <w:tcPr>
            <w:tcW w:w="1566" w:type="dxa"/>
          </w:tcPr>
          <w:p w:rsidR="0059412D" w:rsidRPr="001E596F" w:rsidRDefault="0059412D" w:rsidP="00A87EAC">
            <w:pPr>
              <w:spacing w:line="240" w:lineRule="atLeast"/>
              <w:jc w:val="center"/>
              <w:rPr>
                <w:rFonts w:ascii="細明體" w:eastAsia="細明體" w:hAnsi="細明體" w:cs="Courier New" w:hint="eastAsia"/>
                <w:color w:val="C45911"/>
                <w:sz w:val="20"/>
                <w:szCs w:val="20"/>
              </w:rPr>
            </w:pPr>
            <w:r w:rsidRPr="001E596F">
              <w:rPr>
                <w:rFonts w:ascii="細明體" w:eastAsia="細明體" w:hAnsi="細明體" w:cs="Courier New" w:hint="eastAsia"/>
                <w:color w:val="C45911"/>
                <w:sz w:val="20"/>
                <w:szCs w:val="20"/>
              </w:rPr>
              <w:t>慈蓮</w:t>
            </w:r>
          </w:p>
        </w:tc>
        <w:tc>
          <w:tcPr>
            <w:tcW w:w="2071" w:type="dxa"/>
          </w:tcPr>
          <w:p w:rsidR="0059412D" w:rsidRPr="001E596F" w:rsidRDefault="00ED71DE" w:rsidP="00A87EAC">
            <w:pPr>
              <w:spacing w:line="240" w:lineRule="atLeast"/>
              <w:jc w:val="center"/>
              <w:rPr>
                <w:rFonts w:ascii="細明體" w:eastAsia="細明體" w:hAnsi="細明體" w:cs="Courier New" w:hint="eastAsia"/>
                <w:color w:val="C45911"/>
                <w:sz w:val="20"/>
                <w:szCs w:val="20"/>
              </w:rPr>
            </w:pPr>
            <w:r w:rsidRPr="001E596F">
              <w:rPr>
                <w:rFonts w:ascii="細明體" w:eastAsia="細明體" w:hAnsi="細明體" w:cs="Courier New" w:hint="eastAsia"/>
                <w:color w:val="C45911"/>
                <w:sz w:val="20"/>
                <w:szCs w:val="20"/>
              </w:rPr>
              <w:t>180803000659</w:t>
            </w:r>
          </w:p>
        </w:tc>
      </w:tr>
      <w:tr w:rsidR="004B136E" w:rsidRPr="001E596F" w:rsidTr="00A534E0">
        <w:trPr>
          <w:ins w:id="2" w:author="陳德仁" w:date="2019-07-18T11:05:00Z"/>
        </w:trPr>
        <w:tc>
          <w:tcPr>
            <w:tcW w:w="1216" w:type="dxa"/>
          </w:tcPr>
          <w:p w:rsidR="004B136E" w:rsidRPr="001E596F" w:rsidRDefault="004B136E" w:rsidP="00A87EAC">
            <w:pPr>
              <w:spacing w:line="240" w:lineRule="atLeast"/>
              <w:jc w:val="center"/>
              <w:rPr>
                <w:ins w:id="3" w:author="陳德仁" w:date="2019-07-18T11:05:00Z"/>
                <w:rFonts w:ascii="細明體" w:eastAsia="細明體" w:hAnsi="細明體" w:cs="Courier New" w:hint="eastAsia"/>
                <w:color w:val="C45911"/>
                <w:sz w:val="20"/>
                <w:szCs w:val="20"/>
              </w:rPr>
            </w:pPr>
            <w:ins w:id="4" w:author="陳德仁" w:date="2019-07-18T11:05:00Z">
              <w:r>
                <w:rPr>
                  <w:rFonts w:ascii="細明體" w:eastAsia="細明體" w:hAnsi="細明體" w:cs="Courier New" w:hint="eastAsia"/>
                  <w:color w:val="C45911"/>
                  <w:sz w:val="20"/>
                  <w:szCs w:val="20"/>
                </w:rPr>
                <w:t>2019/07/18</w:t>
              </w:r>
            </w:ins>
          </w:p>
        </w:tc>
        <w:tc>
          <w:tcPr>
            <w:tcW w:w="1010" w:type="dxa"/>
          </w:tcPr>
          <w:p w:rsidR="004B136E" w:rsidRPr="001E596F" w:rsidRDefault="004B136E" w:rsidP="00A87EAC">
            <w:pPr>
              <w:spacing w:line="240" w:lineRule="atLeast"/>
              <w:jc w:val="center"/>
              <w:rPr>
                <w:ins w:id="5" w:author="陳德仁" w:date="2019-07-18T11:05:00Z"/>
                <w:rFonts w:ascii="細明體" w:eastAsia="細明體" w:hAnsi="細明體" w:cs="Courier New" w:hint="eastAsia"/>
                <w:color w:val="C45911"/>
                <w:sz w:val="20"/>
                <w:szCs w:val="20"/>
              </w:rPr>
            </w:pPr>
            <w:ins w:id="6" w:author="陳德仁" w:date="2019-07-18T11:05:00Z">
              <w:r>
                <w:rPr>
                  <w:rFonts w:ascii="細明體" w:eastAsia="細明體" w:hAnsi="細明體" w:cs="Courier New" w:hint="eastAsia"/>
                  <w:color w:val="C45911"/>
                  <w:sz w:val="20"/>
                  <w:szCs w:val="20"/>
                </w:rPr>
                <w:t>6</w:t>
              </w:r>
            </w:ins>
          </w:p>
        </w:tc>
        <w:tc>
          <w:tcPr>
            <w:tcW w:w="4503" w:type="dxa"/>
          </w:tcPr>
          <w:p w:rsidR="004B136E" w:rsidRPr="001E596F" w:rsidRDefault="004B136E" w:rsidP="00A87EAC">
            <w:pPr>
              <w:spacing w:line="240" w:lineRule="atLeast"/>
              <w:rPr>
                <w:ins w:id="7" w:author="陳德仁" w:date="2019-07-18T11:05:00Z"/>
                <w:rFonts w:ascii="細明體" w:eastAsia="細明體" w:hAnsi="細明體" w:cs="Courier New" w:hint="eastAsia"/>
                <w:color w:val="C45911"/>
                <w:sz w:val="20"/>
                <w:szCs w:val="20"/>
              </w:rPr>
            </w:pPr>
            <w:ins w:id="8" w:author="陳德仁" w:date="2019-07-18T11:05:00Z">
              <w:r w:rsidRPr="004B136E">
                <w:rPr>
                  <w:rFonts w:ascii="細明體" w:eastAsia="細明體" w:hAnsi="細明體" w:cs="Courier New" w:hint="eastAsia"/>
                  <w:color w:val="C45911"/>
                  <w:sz w:val="20"/>
                  <w:szCs w:val="20"/>
                </w:rPr>
                <w:t>客戶資料整合查詢改連結AIE00500</w:t>
              </w:r>
            </w:ins>
          </w:p>
        </w:tc>
        <w:tc>
          <w:tcPr>
            <w:tcW w:w="1566" w:type="dxa"/>
          </w:tcPr>
          <w:p w:rsidR="004B136E" w:rsidRPr="001E596F" w:rsidRDefault="004B136E" w:rsidP="00A87EAC">
            <w:pPr>
              <w:spacing w:line="240" w:lineRule="atLeast"/>
              <w:jc w:val="center"/>
              <w:rPr>
                <w:ins w:id="9" w:author="陳德仁" w:date="2019-07-18T11:05:00Z"/>
                <w:rFonts w:ascii="細明體" w:eastAsia="細明體" w:hAnsi="細明體" w:cs="Courier New" w:hint="eastAsia"/>
                <w:color w:val="C45911"/>
                <w:sz w:val="20"/>
                <w:szCs w:val="20"/>
              </w:rPr>
            </w:pPr>
            <w:ins w:id="10" w:author="陳德仁" w:date="2019-07-18T11:05:00Z">
              <w:r>
                <w:rPr>
                  <w:rFonts w:ascii="細明體" w:eastAsia="細明體" w:hAnsi="細明體" w:cs="Courier New" w:hint="eastAsia"/>
                  <w:color w:val="C45911"/>
                  <w:sz w:val="20"/>
                  <w:szCs w:val="20"/>
                </w:rPr>
                <w:t>德仁</w:t>
              </w:r>
            </w:ins>
          </w:p>
        </w:tc>
        <w:tc>
          <w:tcPr>
            <w:tcW w:w="2071" w:type="dxa"/>
          </w:tcPr>
          <w:p w:rsidR="004B136E" w:rsidRPr="001E596F" w:rsidRDefault="004B136E" w:rsidP="00A87EAC">
            <w:pPr>
              <w:spacing w:line="240" w:lineRule="atLeast"/>
              <w:jc w:val="center"/>
              <w:rPr>
                <w:ins w:id="11" w:author="陳德仁" w:date="2019-07-18T11:05:00Z"/>
                <w:rFonts w:ascii="細明體" w:eastAsia="細明體" w:hAnsi="細明體" w:cs="Courier New" w:hint="eastAsia"/>
                <w:color w:val="C45911"/>
                <w:sz w:val="20"/>
                <w:szCs w:val="20"/>
              </w:rPr>
            </w:pPr>
            <w:ins w:id="12" w:author="陳德仁" w:date="2019-07-18T11:05:00Z">
              <w:r w:rsidRPr="004B136E">
                <w:rPr>
                  <w:rFonts w:ascii="細明體" w:eastAsia="細明體" w:hAnsi="細明體" w:cs="Courier New"/>
                  <w:color w:val="C45911"/>
                  <w:sz w:val="20"/>
                  <w:szCs w:val="20"/>
                </w:rPr>
                <w:t>190717000581</w:t>
              </w:r>
            </w:ins>
          </w:p>
        </w:tc>
      </w:tr>
      <w:tr w:rsidR="00C57A89" w:rsidRPr="001E596F" w:rsidTr="00A534E0">
        <w:trPr>
          <w:ins w:id="13" w:author="馬慈蓮" w:date="2019-08-08T17:07:00Z"/>
        </w:trPr>
        <w:tc>
          <w:tcPr>
            <w:tcW w:w="1216" w:type="dxa"/>
          </w:tcPr>
          <w:p w:rsidR="00C57A89" w:rsidRPr="006664C5" w:rsidRDefault="00C57A89" w:rsidP="00A87EAC">
            <w:pPr>
              <w:spacing w:line="240" w:lineRule="atLeast"/>
              <w:jc w:val="center"/>
              <w:rPr>
                <w:ins w:id="14" w:author="馬慈蓮" w:date="2019-08-08T17:07:00Z"/>
                <w:rFonts w:ascii="細明體" w:eastAsia="細明體" w:hAnsi="細明體" w:cs="Courier New" w:hint="eastAsia"/>
                <w:color w:val="00B0F0"/>
                <w:sz w:val="20"/>
                <w:szCs w:val="20"/>
                <w:rPrChange w:id="15" w:author="馬慈蓮" w:date="2019-08-08T17:07:00Z">
                  <w:rPr>
                    <w:ins w:id="16" w:author="馬慈蓮" w:date="2019-08-08T17:07:00Z"/>
                    <w:rFonts w:ascii="細明體" w:eastAsia="細明體" w:hAnsi="細明體" w:cs="Courier New" w:hint="eastAsia"/>
                    <w:color w:val="C45911"/>
                    <w:sz w:val="20"/>
                    <w:szCs w:val="20"/>
                  </w:rPr>
                </w:rPrChange>
              </w:rPr>
            </w:pPr>
            <w:ins w:id="17" w:author="馬慈蓮" w:date="2019-08-08T17:07:00Z">
              <w:r w:rsidRPr="006664C5">
                <w:rPr>
                  <w:rFonts w:ascii="細明體" w:eastAsia="細明體" w:hAnsi="細明體" w:cs="Courier New" w:hint="eastAsia"/>
                  <w:color w:val="00B0F0"/>
                  <w:sz w:val="20"/>
                  <w:szCs w:val="20"/>
                  <w:rPrChange w:id="18" w:author="馬慈蓮" w:date="2019-08-08T17:07:00Z">
                    <w:rPr>
                      <w:rFonts w:ascii="細明體" w:eastAsia="細明體" w:hAnsi="細明體" w:cs="Courier New" w:hint="eastAsia"/>
                      <w:color w:val="C45911"/>
                      <w:sz w:val="20"/>
                      <w:szCs w:val="20"/>
                    </w:rPr>
                  </w:rPrChange>
                </w:rPr>
                <w:t>2019/08/05</w:t>
              </w:r>
            </w:ins>
          </w:p>
        </w:tc>
        <w:tc>
          <w:tcPr>
            <w:tcW w:w="1010" w:type="dxa"/>
          </w:tcPr>
          <w:p w:rsidR="00C57A89" w:rsidRPr="006664C5" w:rsidRDefault="00C57A89" w:rsidP="00A87EAC">
            <w:pPr>
              <w:spacing w:line="240" w:lineRule="atLeast"/>
              <w:jc w:val="center"/>
              <w:rPr>
                <w:ins w:id="19" w:author="馬慈蓮" w:date="2019-08-08T17:07:00Z"/>
                <w:rFonts w:ascii="細明體" w:eastAsia="細明體" w:hAnsi="細明體" w:cs="Courier New" w:hint="eastAsia"/>
                <w:color w:val="00B0F0"/>
                <w:sz w:val="20"/>
                <w:szCs w:val="20"/>
                <w:rPrChange w:id="20" w:author="馬慈蓮" w:date="2019-08-08T17:07:00Z">
                  <w:rPr>
                    <w:ins w:id="21" w:author="馬慈蓮" w:date="2019-08-08T17:07:00Z"/>
                    <w:rFonts w:ascii="細明體" w:eastAsia="細明體" w:hAnsi="細明體" w:cs="Courier New" w:hint="eastAsia"/>
                    <w:color w:val="C45911"/>
                    <w:sz w:val="20"/>
                    <w:szCs w:val="20"/>
                  </w:rPr>
                </w:rPrChange>
              </w:rPr>
            </w:pPr>
            <w:ins w:id="22" w:author="馬慈蓮" w:date="2019-08-08T17:07:00Z">
              <w:r w:rsidRPr="006664C5">
                <w:rPr>
                  <w:rFonts w:ascii="細明體" w:eastAsia="細明體" w:hAnsi="細明體" w:cs="Courier New" w:hint="eastAsia"/>
                  <w:color w:val="00B0F0"/>
                  <w:sz w:val="20"/>
                  <w:szCs w:val="20"/>
                  <w:rPrChange w:id="23" w:author="馬慈蓮" w:date="2019-08-08T17:07:00Z">
                    <w:rPr>
                      <w:rFonts w:ascii="細明體" w:eastAsia="細明體" w:hAnsi="細明體" w:cs="Courier New" w:hint="eastAsia"/>
                      <w:color w:val="C45911"/>
                      <w:sz w:val="20"/>
                      <w:szCs w:val="20"/>
                    </w:rPr>
                  </w:rPrChange>
                </w:rPr>
                <w:t>7</w:t>
              </w:r>
            </w:ins>
          </w:p>
        </w:tc>
        <w:tc>
          <w:tcPr>
            <w:tcW w:w="4503" w:type="dxa"/>
          </w:tcPr>
          <w:p w:rsidR="00C57A89" w:rsidRPr="006664C5" w:rsidRDefault="00C57A89" w:rsidP="00A87EAC">
            <w:pPr>
              <w:spacing w:line="240" w:lineRule="atLeast"/>
              <w:rPr>
                <w:ins w:id="24" w:author="馬慈蓮" w:date="2019-08-08T17:07:00Z"/>
                <w:rFonts w:ascii="細明體" w:eastAsia="細明體" w:hAnsi="細明體" w:cs="Courier New" w:hint="eastAsia"/>
                <w:color w:val="00B0F0"/>
                <w:sz w:val="20"/>
                <w:szCs w:val="20"/>
                <w:rPrChange w:id="25" w:author="馬慈蓮" w:date="2019-08-08T17:07:00Z">
                  <w:rPr>
                    <w:ins w:id="26" w:author="馬慈蓮" w:date="2019-08-08T17:07:00Z"/>
                    <w:rFonts w:ascii="細明體" w:eastAsia="細明體" w:hAnsi="細明體" w:cs="Courier New" w:hint="eastAsia"/>
                    <w:color w:val="C45911"/>
                    <w:sz w:val="20"/>
                    <w:szCs w:val="20"/>
                  </w:rPr>
                </w:rPrChange>
              </w:rPr>
            </w:pPr>
            <w:ins w:id="27" w:author="馬慈蓮" w:date="2019-08-08T17:07:00Z">
              <w:r w:rsidRPr="006664C5">
                <w:rPr>
                  <w:rFonts w:ascii="細明體" w:eastAsia="細明體" w:hAnsi="細明體" w:cs="Courier New" w:hint="eastAsia"/>
                  <w:color w:val="00B0F0"/>
                  <w:sz w:val="20"/>
                  <w:szCs w:val="20"/>
                  <w:rPrChange w:id="28" w:author="馬慈蓮" w:date="2019-08-08T17:07:00Z">
                    <w:rPr>
                      <w:rFonts w:ascii="細明體" w:eastAsia="細明體" w:hAnsi="細明體" w:cs="Courier New" w:hint="eastAsia"/>
                      <w:color w:val="C45911"/>
                      <w:sz w:val="20"/>
                      <w:szCs w:val="20"/>
                    </w:rPr>
                  </w:rPrChange>
                </w:rPr>
                <w:t>增加選擇</w:t>
              </w:r>
              <w:del w:id="29" w:author="馬慈蓮" w:date="2019-08-12T16:13:00Z">
                <w:r w:rsidRPr="006664C5" w:rsidDel="00096165">
                  <w:rPr>
                    <w:rFonts w:ascii="細明體" w:eastAsia="細明體" w:hAnsi="細明體" w:cs="Courier New" w:hint="eastAsia"/>
                    <w:color w:val="00B0F0"/>
                    <w:sz w:val="20"/>
                    <w:szCs w:val="20"/>
                    <w:rPrChange w:id="30" w:author="馬慈蓮" w:date="2019-08-08T17:07:00Z">
                      <w:rPr>
                        <w:rFonts w:ascii="細明體" w:eastAsia="細明體" w:hAnsi="細明體" w:cs="Courier New" w:hint="eastAsia"/>
                        <w:color w:val="C45911"/>
                        <w:sz w:val="20"/>
                        <w:szCs w:val="20"/>
                      </w:rPr>
                    </w:rPrChange>
                  </w:rPr>
                  <w:delText>手術</w:delText>
                </w:r>
              </w:del>
            </w:ins>
            <w:ins w:id="31" w:author="馬慈蓮" w:date="2019-08-12T16:13:00Z">
              <w:r w:rsidR="00096165">
                <w:rPr>
                  <w:rFonts w:ascii="細明體" w:eastAsia="細明體" w:hAnsi="細明體" w:cs="Courier New" w:hint="eastAsia"/>
                  <w:color w:val="00B0F0"/>
                  <w:sz w:val="20"/>
                  <w:szCs w:val="20"/>
                </w:rPr>
                <w:t>申請</w:t>
              </w:r>
            </w:ins>
            <w:ins w:id="32" w:author="馬慈蓮" w:date="2019-08-08T17:07:00Z">
              <w:r w:rsidRPr="006664C5">
                <w:rPr>
                  <w:rFonts w:ascii="細明體" w:eastAsia="細明體" w:hAnsi="細明體" w:cs="Courier New" w:hint="eastAsia"/>
                  <w:color w:val="00B0F0"/>
                  <w:sz w:val="20"/>
                  <w:szCs w:val="20"/>
                  <w:rPrChange w:id="33" w:author="馬慈蓮" w:date="2019-08-08T17:07:00Z">
                    <w:rPr>
                      <w:rFonts w:ascii="細明體" w:eastAsia="細明體" w:hAnsi="細明體" w:cs="Courier New" w:hint="eastAsia"/>
                      <w:color w:val="C45911"/>
                      <w:sz w:val="20"/>
                      <w:szCs w:val="20"/>
                    </w:rPr>
                  </w:rPrChange>
                </w:rPr>
                <w:t>資料區塊</w:t>
              </w:r>
            </w:ins>
          </w:p>
        </w:tc>
        <w:tc>
          <w:tcPr>
            <w:tcW w:w="1566" w:type="dxa"/>
          </w:tcPr>
          <w:p w:rsidR="00C57A89" w:rsidRPr="006664C5" w:rsidRDefault="00C57A89" w:rsidP="00A87EAC">
            <w:pPr>
              <w:spacing w:line="240" w:lineRule="atLeast"/>
              <w:jc w:val="center"/>
              <w:rPr>
                <w:ins w:id="34" w:author="馬慈蓮" w:date="2019-08-08T17:07:00Z"/>
                <w:rFonts w:ascii="細明體" w:eastAsia="細明體" w:hAnsi="細明體" w:cs="Courier New" w:hint="eastAsia"/>
                <w:color w:val="00B0F0"/>
                <w:sz w:val="20"/>
                <w:szCs w:val="20"/>
                <w:rPrChange w:id="35" w:author="馬慈蓮" w:date="2019-08-08T17:07:00Z">
                  <w:rPr>
                    <w:ins w:id="36" w:author="馬慈蓮" w:date="2019-08-08T17:07:00Z"/>
                    <w:rFonts w:ascii="細明體" w:eastAsia="細明體" w:hAnsi="細明體" w:cs="Courier New" w:hint="eastAsia"/>
                    <w:color w:val="C45911"/>
                    <w:sz w:val="20"/>
                    <w:szCs w:val="20"/>
                  </w:rPr>
                </w:rPrChange>
              </w:rPr>
            </w:pPr>
            <w:ins w:id="37" w:author="馬慈蓮" w:date="2019-08-08T17:07:00Z">
              <w:r w:rsidRPr="006664C5">
                <w:rPr>
                  <w:rFonts w:ascii="細明體" w:eastAsia="細明體" w:hAnsi="細明體" w:cs="Courier New" w:hint="eastAsia"/>
                  <w:color w:val="00B0F0"/>
                  <w:sz w:val="20"/>
                  <w:szCs w:val="20"/>
                  <w:rPrChange w:id="38" w:author="馬慈蓮" w:date="2019-08-08T17:07:00Z">
                    <w:rPr>
                      <w:rFonts w:ascii="細明體" w:eastAsia="細明體" w:hAnsi="細明體" w:cs="Courier New" w:hint="eastAsia"/>
                      <w:color w:val="C45911"/>
                      <w:sz w:val="20"/>
                      <w:szCs w:val="20"/>
                    </w:rPr>
                  </w:rPrChange>
                </w:rPr>
                <w:t>慈蓮</w:t>
              </w:r>
            </w:ins>
          </w:p>
        </w:tc>
        <w:tc>
          <w:tcPr>
            <w:tcW w:w="2071" w:type="dxa"/>
          </w:tcPr>
          <w:p w:rsidR="00C57A89" w:rsidRPr="006664C5" w:rsidRDefault="006664C5" w:rsidP="00A87EAC">
            <w:pPr>
              <w:spacing w:line="240" w:lineRule="atLeast"/>
              <w:jc w:val="center"/>
              <w:rPr>
                <w:ins w:id="39" w:author="馬慈蓮" w:date="2019-08-08T17:07:00Z"/>
                <w:rFonts w:ascii="細明體" w:eastAsia="細明體" w:hAnsi="細明體" w:cs="Courier New"/>
                <w:color w:val="00B0F0"/>
                <w:sz w:val="20"/>
                <w:szCs w:val="20"/>
                <w:rPrChange w:id="40" w:author="馬慈蓮" w:date="2019-08-08T17:07:00Z">
                  <w:rPr>
                    <w:ins w:id="41" w:author="馬慈蓮" w:date="2019-08-08T17:07:00Z"/>
                    <w:rFonts w:ascii="細明體" w:eastAsia="細明體" w:hAnsi="細明體" w:cs="Courier New"/>
                    <w:color w:val="C45911"/>
                    <w:sz w:val="20"/>
                    <w:szCs w:val="20"/>
                  </w:rPr>
                </w:rPrChange>
              </w:rPr>
            </w:pPr>
            <w:ins w:id="42" w:author="馬慈蓮" w:date="2019-08-08T17:07:00Z">
              <w:r w:rsidRPr="006664C5">
                <w:rPr>
                  <w:rFonts w:ascii="細明體" w:eastAsia="細明體" w:hAnsi="細明體"/>
                  <w:color w:val="00B0F0"/>
                  <w:sz w:val="20"/>
                  <w:szCs w:val="20"/>
                  <w:rPrChange w:id="43" w:author="馬慈蓮" w:date="2019-08-08T17:07:00Z">
                    <w:rPr>
                      <w:rFonts w:ascii="細明體" w:eastAsia="細明體" w:hAnsi="細明體"/>
                      <w:color w:val="00B0F0"/>
                      <w:sz w:val="20"/>
                      <w:szCs w:val="20"/>
                    </w:rPr>
                  </w:rPrChange>
                </w:rPr>
                <w:t>190613000849</w:t>
              </w:r>
            </w:ins>
          </w:p>
        </w:tc>
      </w:tr>
    </w:tbl>
    <w:p w:rsidR="00252551" w:rsidRPr="002A58AE" w:rsidRDefault="00252551" w:rsidP="00963BA2">
      <w:pPr>
        <w:spacing w:line="240" w:lineRule="atLeast"/>
        <w:rPr>
          <w:rFonts w:ascii="細明體" w:eastAsia="細明體" w:hAnsi="細明體" w:cs="Courier New" w:hint="eastAsia"/>
          <w:sz w:val="20"/>
          <w:szCs w:val="20"/>
        </w:rPr>
      </w:pPr>
    </w:p>
    <w:p w:rsidR="0075297D" w:rsidRPr="002A58AE" w:rsidRDefault="00674A0A" w:rsidP="00963BA2">
      <w:pPr>
        <w:spacing w:line="240" w:lineRule="atLeast"/>
        <w:rPr>
          <w:rFonts w:ascii="細明體" w:eastAsia="細明體" w:hAnsi="細明體" w:cs="Courier New"/>
          <w:b/>
          <w:sz w:val="20"/>
          <w:szCs w:val="20"/>
        </w:rPr>
      </w:pPr>
      <w:r w:rsidRPr="002A58AE">
        <w:rPr>
          <w:rFonts w:ascii="細明體" w:eastAsia="細明體" w:hAnsi="細明體" w:cs="Courier New" w:hint="eastAsia"/>
          <w:b/>
          <w:sz w:val="20"/>
          <w:szCs w:val="20"/>
        </w:rPr>
        <w:t>一</w:t>
      </w:r>
      <w:r w:rsidR="006D75B8" w:rsidRPr="002A58AE">
        <w:rPr>
          <w:rFonts w:ascii="細明體" w:eastAsia="細明體" w:hAnsi="細明體" w:cs="Courier New"/>
          <w:b/>
          <w:sz w:val="20"/>
          <w:szCs w:val="20"/>
        </w:rPr>
        <w:t>、</w:t>
      </w:r>
      <w:r w:rsidRPr="002A58AE">
        <w:rPr>
          <w:rFonts w:ascii="細明體" w:eastAsia="細明體" w:hAnsi="細明體" w:hint="eastAsia"/>
          <w:b/>
          <w:sz w:val="20"/>
          <w:szCs w:val="20"/>
        </w:rPr>
        <w:t>程式功能概述</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268"/>
        <w:gridCol w:w="1701"/>
        <w:gridCol w:w="6291"/>
      </w:tblGrid>
      <w:tr w:rsidR="009B56A8" w:rsidRPr="002A58AE" w:rsidTr="00A96887">
        <w:tc>
          <w:tcPr>
            <w:tcW w:w="2268" w:type="dxa"/>
          </w:tcPr>
          <w:p w:rsidR="009B56A8" w:rsidRPr="002A58AE" w:rsidRDefault="009B56A8" w:rsidP="004A6205">
            <w:pPr>
              <w:rPr>
                <w:rFonts w:ascii="細明體" w:eastAsia="細明體" w:hAnsi="細明體" w:hint="eastAsia"/>
                <w:sz w:val="20"/>
                <w:szCs w:val="20"/>
              </w:rPr>
            </w:pPr>
            <w:r w:rsidRPr="002A58AE">
              <w:rPr>
                <w:rFonts w:ascii="細明體" w:eastAsia="細明體" w:hAnsi="細明體" w:hint="eastAsia"/>
                <w:sz w:val="20"/>
                <w:szCs w:val="20"/>
              </w:rPr>
              <w:t>程式功能</w:t>
            </w:r>
          </w:p>
        </w:tc>
        <w:tc>
          <w:tcPr>
            <w:tcW w:w="7992" w:type="dxa"/>
            <w:gridSpan w:val="2"/>
          </w:tcPr>
          <w:p w:rsidR="009B56A8" w:rsidRPr="002A58AE" w:rsidRDefault="004C1569" w:rsidP="004A6205">
            <w:pPr>
              <w:rPr>
                <w:rFonts w:ascii="細明體" w:eastAsia="細明體" w:hAnsi="細明體" w:hint="eastAsia"/>
                <w:sz w:val="20"/>
                <w:szCs w:val="20"/>
              </w:rPr>
            </w:pPr>
            <w:r>
              <w:rPr>
                <w:rFonts w:ascii="細明體" w:eastAsia="細明體" w:hAnsi="細明體" w:hint="eastAsia"/>
                <w:sz w:val="20"/>
                <w:szCs w:val="20"/>
              </w:rPr>
              <w:t>試算確認作業</w:t>
            </w:r>
          </w:p>
        </w:tc>
      </w:tr>
      <w:tr w:rsidR="009B56A8" w:rsidRPr="002A58AE" w:rsidTr="00A96887">
        <w:tc>
          <w:tcPr>
            <w:tcW w:w="2268" w:type="dxa"/>
          </w:tcPr>
          <w:p w:rsidR="009B56A8" w:rsidRPr="002A58AE" w:rsidRDefault="009B56A8" w:rsidP="004A6205">
            <w:pPr>
              <w:rPr>
                <w:rFonts w:ascii="細明體" w:eastAsia="細明體" w:hAnsi="細明體" w:hint="eastAsia"/>
                <w:sz w:val="20"/>
                <w:szCs w:val="20"/>
              </w:rPr>
            </w:pPr>
            <w:r w:rsidRPr="002A58AE">
              <w:rPr>
                <w:rFonts w:ascii="細明體" w:eastAsia="細明體" w:hAnsi="細明體" w:hint="eastAsia"/>
                <w:sz w:val="20"/>
                <w:szCs w:val="20"/>
              </w:rPr>
              <w:t>程式名稱</w:t>
            </w:r>
          </w:p>
        </w:tc>
        <w:tc>
          <w:tcPr>
            <w:tcW w:w="7992" w:type="dxa"/>
            <w:gridSpan w:val="2"/>
          </w:tcPr>
          <w:p w:rsidR="009B56A8" w:rsidRPr="002A58AE" w:rsidRDefault="00A76482" w:rsidP="004A6205">
            <w:pPr>
              <w:rPr>
                <w:rFonts w:ascii="細明體" w:eastAsia="細明體" w:hAnsi="細明體" w:hint="eastAsia"/>
                <w:sz w:val="20"/>
                <w:szCs w:val="20"/>
              </w:rPr>
            </w:pPr>
            <w:r>
              <w:rPr>
                <w:rFonts w:ascii="細明體" w:eastAsia="細明體" w:hAnsi="細明體" w:hint="eastAsia"/>
                <w:sz w:val="20"/>
                <w:szCs w:val="20"/>
              </w:rPr>
              <w:t>AA</w:t>
            </w:r>
            <w:r w:rsidR="004C1569">
              <w:rPr>
                <w:rFonts w:ascii="細明體" w:eastAsia="細明體" w:hAnsi="細明體" w:hint="eastAsia"/>
                <w:sz w:val="20"/>
                <w:szCs w:val="20"/>
              </w:rPr>
              <w:t>I4</w:t>
            </w:r>
            <w:r w:rsidR="00B21B75" w:rsidRPr="002A58AE">
              <w:rPr>
                <w:rFonts w:ascii="細明體" w:eastAsia="細明體" w:hAnsi="細明體" w:hint="eastAsia"/>
                <w:sz w:val="20"/>
                <w:szCs w:val="20"/>
              </w:rPr>
              <w:t>_0100</w:t>
            </w:r>
          </w:p>
        </w:tc>
      </w:tr>
      <w:tr w:rsidR="009B56A8" w:rsidRPr="002A58AE" w:rsidTr="00A96887">
        <w:tc>
          <w:tcPr>
            <w:tcW w:w="2268" w:type="dxa"/>
          </w:tcPr>
          <w:p w:rsidR="009B56A8" w:rsidRPr="002A58AE" w:rsidRDefault="009B56A8" w:rsidP="004A6205">
            <w:pPr>
              <w:rPr>
                <w:rFonts w:ascii="細明體" w:eastAsia="細明體" w:hAnsi="細明體" w:hint="eastAsia"/>
                <w:sz w:val="20"/>
                <w:szCs w:val="20"/>
              </w:rPr>
            </w:pPr>
            <w:r w:rsidRPr="002A58AE">
              <w:rPr>
                <w:rFonts w:ascii="細明體" w:eastAsia="細明體" w:hAnsi="細明體" w:hint="eastAsia"/>
                <w:sz w:val="20"/>
                <w:szCs w:val="20"/>
              </w:rPr>
              <w:t>作業方式</w:t>
            </w:r>
          </w:p>
        </w:tc>
        <w:tc>
          <w:tcPr>
            <w:tcW w:w="7992" w:type="dxa"/>
            <w:gridSpan w:val="2"/>
          </w:tcPr>
          <w:p w:rsidR="009B56A8" w:rsidRPr="002A58AE" w:rsidRDefault="009B56A8" w:rsidP="004A6205">
            <w:pPr>
              <w:rPr>
                <w:rFonts w:ascii="細明體" w:eastAsia="細明體" w:hAnsi="細明體" w:hint="eastAsia"/>
                <w:sz w:val="20"/>
                <w:szCs w:val="20"/>
              </w:rPr>
            </w:pPr>
            <w:r w:rsidRPr="002A58AE">
              <w:rPr>
                <w:rFonts w:ascii="細明體" w:eastAsia="細明體" w:hAnsi="細明體" w:hint="eastAsia"/>
                <w:sz w:val="20"/>
                <w:szCs w:val="20"/>
              </w:rPr>
              <w:t>ONLINE</w:t>
            </w:r>
          </w:p>
        </w:tc>
      </w:tr>
      <w:tr w:rsidR="009B56A8" w:rsidRPr="002A58AE" w:rsidTr="00A96887">
        <w:tc>
          <w:tcPr>
            <w:tcW w:w="2268" w:type="dxa"/>
          </w:tcPr>
          <w:p w:rsidR="009B56A8" w:rsidRPr="002A58AE" w:rsidRDefault="009B56A8" w:rsidP="004A6205">
            <w:pPr>
              <w:rPr>
                <w:rFonts w:ascii="細明體" w:eastAsia="細明體" w:hAnsi="細明體" w:hint="eastAsia"/>
                <w:sz w:val="20"/>
                <w:szCs w:val="20"/>
              </w:rPr>
            </w:pPr>
            <w:r w:rsidRPr="002A58AE">
              <w:rPr>
                <w:rFonts w:ascii="細明體" w:eastAsia="細明體" w:hAnsi="細明體" w:hint="eastAsia"/>
                <w:sz w:val="20"/>
                <w:szCs w:val="20"/>
              </w:rPr>
              <w:t>概要說明</w:t>
            </w:r>
          </w:p>
        </w:tc>
        <w:tc>
          <w:tcPr>
            <w:tcW w:w="7992" w:type="dxa"/>
            <w:gridSpan w:val="2"/>
          </w:tcPr>
          <w:p w:rsidR="009B56A8" w:rsidRPr="002A58AE" w:rsidRDefault="004C1569" w:rsidP="004A6205">
            <w:pPr>
              <w:rPr>
                <w:rFonts w:ascii="細明體" w:eastAsia="細明體" w:hAnsi="細明體" w:hint="eastAsia"/>
                <w:sz w:val="20"/>
                <w:szCs w:val="20"/>
              </w:rPr>
            </w:pPr>
            <w:r>
              <w:rPr>
                <w:rFonts w:ascii="細明體" w:eastAsia="細明體" w:hAnsi="細明體" w:hint="eastAsia"/>
                <w:sz w:val="20"/>
                <w:szCs w:val="20"/>
              </w:rPr>
              <w:t>醫療費用折抵試算確認作業</w:t>
            </w:r>
          </w:p>
        </w:tc>
      </w:tr>
      <w:tr w:rsidR="004911D8" w:rsidRPr="002A58AE" w:rsidTr="00A96887">
        <w:tc>
          <w:tcPr>
            <w:tcW w:w="2268" w:type="dxa"/>
          </w:tcPr>
          <w:p w:rsidR="004911D8" w:rsidRPr="002A58AE" w:rsidRDefault="004911D8" w:rsidP="004A6205">
            <w:pPr>
              <w:rPr>
                <w:rFonts w:ascii="細明體" w:eastAsia="細明體" w:hAnsi="細明體" w:hint="eastAsia"/>
                <w:sz w:val="20"/>
                <w:szCs w:val="20"/>
              </w:rPr>
            </w:pPr>
            <w:r w:rsidRPr="002A58AE">
              <w:rPr>
                <w:rFonts w:ascii="細明體" w:eastAsia="細明體" w:hAnsi="細明體" w:hint="eastAsia"/>
                <w:sz w:val="20"/>
                <w:szCs w:val="20"/>
              </w:rPr>
              <w:t>需求單位</w:t>
            </w:r>
          </w:p>
        </w:tc>
        <w:tc>
          <w:tcPr>
            <w:tcW w:w="7992" w:type="dxa"/>
            <w:gridSpan w:val="2"/>
          </w:tcPr>
          <w:p w:rsidR="004911D8" w:rsidRPr="002A58AE" w:rsidRDefault="00B21B75" w:rsidP="004A6205">
            <w:pPr>
              <w:rPr>
                <w:rFonts w:ascii="細明體" w:eastAsia="細明體" w:hAnsi="細明體" w:hint="eastAsia"/>
                <w:sz w:val="20"/>
                <w:szCs w:val="20"/>
              </w:rPr>
            </w:pPr>
            <w:r w:rsidRPr="002A58AE">
              <w:rPr>
                <w:rFonts w:ascii="細明體" w:eastAsia="細明體" w:hAnsi="細明體" w:hint="eastAsia"/>
                <w:sz w:val="20"/>
                <w:szCs w:val="20"/>
              </w:rPr>
              <w:t>理賠企劃科</w:t>
            </w:r>
          </w:p>
        </w:tc>
      </w:tr>
      <w:tr w:rsidR="009B56A8" w:rsidRPr="002A58AE" w:rsidTr="00A96887">
        <w:tc>
          <w:tcPr>
            <w:tcW w:w="2268" w:type="dxa"/>
          </w:tcPr>
          <w:p w:rsidR="009B56A8" w:rsidRPr="002A58AE" w:rsidRDefault="004911D8" w:rsidP="004A6205">
            <w:pPr>
              <w:rPr>
                <w:rFonts w:ascii="細明體" w:eastAsia="細明體" w:hAnsi="細明體" w:hint="eastAsia"/>
                <w:sz w:val="20"/>
                <w:szCs w:val="20"/>
              </w:rPr>
            </w:pPr>
            <w:r w:rsidRPr="002A58AE">
              <w:rPr>
                <w:rFonts w:ascii="細明體" w:eastAsia="細明體" w:hAnsi="細明體" w:hint="eastAsia"/>
                <w:sz w:val="20"/>
                <w:szCs w:val="20"/>
              </w:rPr>
              <w:t>作業單位</w:t>
            </w:r>
          </w:p>
        </w:tc>
        <w:tc>
          <w:tcPr>
            <w:tcW w:w="7992" w:type="dxa"/>
            <w:gridSpan w:val="2"/>
          </w:tcPr>
          <w:p w:rsidR="009B56A8" w:rsidRPr="002A58AE" w:rsidRDefault="00B21B75" w:rsidP="004A6205">
            <w:pPr>
              <w:rPr>
                <w:rFonts w:ascii="細明體" w:eastAsia="細明體" w:hAnsi="細明體" w:hint="eastAsia"/>
                <w:sz w:val="20"/>
                <w:szCs w:val="20"/>
              </w:rPr>
            </w:pPr>
            <w:r w:rsidRPr="002A58AE">
              <w:rPr>
                <w:rFonts w:ascii="細明體" w:eastAsia="細明體" w:hAnsi="細明體" w:hint="eastAsia"/>
                <w:sz w:val="20"/>
                <w:szCs w:val="20"/>
              </w:rPr>
              <w:t>各</w:t>
            </w:r>
            <w:r w:rsidR="00A76482">
              <w:rPr>
                <w:rFonts w:ascii="細明體" w:eastAsia="細明體" w:hAnsi="細明體" w:hint="eastAsia"/>
                <w:sz w:val="20"/>
                <w:szCs w:val="20"/>
              </w:rPr>
              <w:t>行政中心服務科</w:t>
            </w:r>
          </w:p>
        </w:tc>
      </w:tr>
      <w:tr w:rsidR="00EF28DB" w:rsidRPr="002A58AE" w:rsidTr="00A96887">
        <w:tc>
          <w:tcPr>
            <w:tcW w:w="2268" w:type="dxa"/>
          </w:tcPr>
          <w:p w:rsidR="00EF28DB" w:rsidRPr="002A58AE" w:rsidRDefault="00EF28DB" w:rsidP="004A6205">
            <w:pPr>
              <w:rPr>
                <w:rFonts w:ascii="細明體" w:eastAsia="細明體" w:hAnsi="細明體" w:hint="eastAsia"/>
                <w:sz w:val="20"/>
                <w:szCs w:val="20"/>
              </w:rPr>
            </w:pPr>
            <w:r w:rsidRPr="002A58AE">
              <w:rPr>
                <w:rFonts w:ascii="細明體" w:eastAsia="細明體" w:hAnsi="細明體" w:cs="Courier New" w:hint="eastAsia"/>
                <w:sz w:val="20"/>
                <w:szCs w:val="20"/>
              </w:rPr>
              <w:t>作業平台</w:t>
            </w:r>
          </w:p>
        </w:tc>
        <w:tc>
          <w:tcPr>
            <w:tcW w:w="7992" w:type="dxa"/>
            <w:gridSpan w:val="2"/>
          </w:tcPr>
          <w:p w:rsidR="00EF28DB" w:rsidRPr="002A58AE" w:rsidRDefault="00EF28DB" w:rsidP="004A6205">
            <w:pPr>
              <w:rPr>
                <w:rFonts w:ascii="細明體" w:eastAsia="細明體" w:hAnsi="細明體" w:hint="eastAsia"/>
                <w:sz w:val="20"/>
                <w:szCs w:val="20"/>
              </w:rPr>
            </w:pPr>
            <w:r w:rsidRPr="002A58AE">
              <w:rPr>
                <w:rFonts w:ascii="細明體" w:eastAsia="細明體" w:hAnsi="細明體" w:hint="eastAsia"/>
                <w:sz w:val="20"/>
                <w:szCs w:val="20"/>
              </w:rPr>
              <w:t>■一般  □平板電腦  □手機</w:t>
            </w:r>
          </w:p>
        </w:tc>
      </w:tr>
      <w:tr w:rsidR="00EF28DB" w:rsidRPr="002A58AE" w:rsidTr="00A96887">
        <w:tc>
          <w:tcPr>
            <w:tcW w:w="2268" w:type="dxa"/>
          </w:tcPr>
          <w:p w:rsidR="00EF28DB" w:rsidRPr="002A58AE" w:rsidRDefault="00EF28DB" w:rsidP="004A6205">
            <w:pPr>
              <w:rPr>
                <w:rFonts w:ascii="細明體" w:eastAsia="細明體" w:hAnsi="細明體" w:cs="Courier New" w:hint="eastAsia"/>
                <w:sz w:val="20"/>
                <w:szCs w:val="20"/>
              </w:rPr>
            </w:pPr>
            <w:r w:rsidRPr="002A58AE">
              <w:rPr>
                <w:rFonts w:ascii="細明體" w:eastAsia="細明體" w:hAnsi="細明體" w:cs="Courier New" w:hint="eastAsia"/>
                <w:sz w:val="20"/>
                <w:szCs w:val="20"/>
              </w:rPr>
              <w:t>使用對象</w:t>
            </w:r>
          </w:p>
        </w:tc>
        <w:tc>
          <w:tcPr>
            <w:tcW w:w="7992" w:type="dxa"/>
            <w:gridSpan w:val="2"/>
          </w:tcPr>
          <w:p w:rsidR="00EF28DB" w:rsidRPr="002A58AE" w:rsidRDefault="00EF28DB" w:rsidP="004A6205">
            <w:pPr>
              <w:rPr>
                <w:rFonts w:ascii="細明體" w:eastAsia="細明體" w:hAnsi="細明體" w:hint="eastAsia"/>
                <w:sz w:val="20"/>
                <w:szCs w:val="20"/>
              </w:rPr>
            </w:pPr>
            <w:r w:rsidRPr="002A58AE">
              <w:rPr>
                <w:rFonts w:ascii="細明體" w:eastAsia="細明體" w:hAnsi="細明體" w:hint="eastAsia"/>
                <w:sz w:val="20"/>
                <w:szCs w:val="20"/>
              </w:rPr>
              <w:t>■員工(UCBean)  □客戶(CustomerBean)</w:t>
            </w:r>
          </w:p>
        </w:tc>
      </w:tr>
      <w:tr w:rsidR="00A96887" w:rsidRPr="00905969" w:rsidTr="0003713E">
        <w:tc>
          <w:tcPr>
            <w:tcW w:w="2268" w:type="dxa"/>
            <w:vMerge w:val="restart"/>
            <w:vAlign w:val="center"/>
          </w:tcPr>
          <w:p w:rsidR="00A96887" w:rsidRPr="00905969" w:rsidRDefault="00A96887" w:rsidP="0003713E">
            <w:pPr>
              <w:rPr>
                <w:rFonts w:ascii="細明體" w:eastAsia="細明體" w:hAnsi="細明體"/>
                <w:sz w:val="20"/>
                <w:szCs w:val="20"/>
              </w:rPr>
            </w:pPr>
            <w:r w:rsidRPr="00905969">
              <w:rPr>
                <w:rFonts w:ascii="細明體" w:eastAsia="細明體" w:hAnsi="細明體" w:hint="eastAsia"/>
                <w:sz w:val="20"/>
                <w:szCs w:val="20"/>
              </w:rPr>
              <w:t>個資遮蔽方式</w:t>
            </w:r>
          </w:p>
        </w:tc>
        <w:tc>
          <w:tcPr>
            <w:tcW w:w="1701" w:type="dxa"/>
          </w:tcPr>
          <w:p w:rsidR="00A96887" w:rsidRPr="00905969" w:rsidRDefault="00A96887" w:rsidP="0003713E">
            <w:pPr>
              <w:rPr>
                <w:rFonts w:ascii="細明體" w:eastAsia="細明體" w:hAnsi="細明體" w:hint="eastAsia"/>
                <w:sz w:val="20"/>
                <w:szCs w:val="20"/>
              </w:rPr>
            </w:pPr>
            <w:r w:rsidRPr="00905969">
              <w:rPr>
                <w:rFonts w:ascii="細明體" w:eastAsia="細明體" w:hAnsi="細明體" w:hint="eastAsia"/>
                <w:sz w:val="20"/>
                <w:szCs w:val="20"/>
              </w:rPr>
              <w:t>畫面</w:t>
            </w:r>
          </w:p>
        </w:tc>
        <w:tc>
          <w:tcPr>
            <w:tcW w:w="6291" w:type="dxa"/>
            <w:vAlign w:val="center"/>
          </w:tcPr>
          <w:p w:rsidR="00A96887" w:rsidRPr="00AD1992" w:rsidRDefault="00475030" w:rsidP="0003713E">
            <w:pPr>
              <w:rPr>
                <w:rFonts w:ascii="細明體" w:eastAsia="細明體" w:hAnsi="細明體"/>
                <w:sz w:val="20"/>
                <w:szCs w:val="20"/>
              </w:rPr>
            </w:pPr>
            <w:r w:rsidRPr="00905969">
              <w:rPr>
                <w:rFonts w:ascii="細明體" w:eastAsia="細明體" w:hAnsi="細明體" w:hint="eastAsia"/>
                <w:sz w:val="20"/>
                <w:szCs w:val="20"/>
              </w:rPr>
              <w:t>■</w:t>
            </w:r>
            <w:r w:rsidR="00A96887" w:rsidRPr="00905969">
              <w:rPr>
                <w:rFonts w:ascii="細明體" w:eastAsia="細明體" w:hAnsi="細明體" w:hint="eastAsia"/>
                <w:sz w:val="20"/>
                <w:szCs w:val="20"/>
              </w:rPr>
              <w:t xml:space="preserve">無 □遮蔽 </w:t>
            </w:r>
            <w:r w:rsidRPr="00905969">
              <w:rPr>
                <w:rFonts w:ascii="細明體" w:eastAsia="細明體" w:hAnsi="細明體" w:hint="eastAsia"/>
                <w:sz w:val="20"/>
                <w:szCs w:val="20"/>
              </w:rPr>
              <w:t>□</w:t>
            </w:r>
            <w:r w:rsidR="00A96887" w:rsidRPr="00AD1992">
              <w:rPr>
                <w:rFonts w:ascii="細明體" w:eastAsia="細明體" w:hAnsi="細明體" w:hint="eastAsia"/>
                <w:sz w:val="20"/>
                <w:szCs w:val="20"/>
              </w:rPr>
              <w:t>securitylog</w:t>
            </w:r>
          </w:p>
        </w:tc>
      </w:tr>
      <w:tr w:rsidR="00A96887" w:rsidRPr="00905969" w:rsidTr="0003713E">
        <w:tc>
          <w:tcPr>
            <w:tcW w:w="2268" w:type="dxa"/>
            <w:vMerge/>
          </w:tcPr>
          <w:p w:rsidR="00A96887" w:rsidRPr="00905969" w:rsidRDefault="00A96887" w:rsidP="0003713E">
            <w:pPr>
              <w:rPr>
                <w:rFonts w:ascii="細明體" w:eastAsia="細明體" w:hAnsi="細明體" w:hint="eastAsia"/>
                <w:sz w:val="20"/>
                <w:szCs w:val="20"/>
              </w:rPr>
            </w:pPr>
          </w:p>
        </w:tc>
        <w:tc>
          <w:tcPr>
            <w:tcW w:w="1701" w:type="dxa"/>
          </w:tcPr>
          <w:p w:rsidR="00A96887" w:rsidRPr="00905969" w:rsidRDefault="00A96887" w:rsidP="0003713E">
            <w:pPr>
              <w:rPr>
                <w:rFonts w:ascii="細明體" w:eastAsia="細明體" w:hAnsi="細明體" w:hint="eastAsia"/>
                <w:sz w:val="20"/>
                <w:szCs w:val="20"/>
              </w:rPr>
            </w:pPr>
            <w:r w:rsidRPr="00905969">
              <w:rPr>
                <w:rFonts w:ascii="細明體" w:eastAsia="細明體" w:hAnsi="細明體" w:hint="eastAsia"/>
                <w:sz w:val="20"/>
                <w:szCs w:val="20"/>
              </w:rPr>
              <w:t>報表列印</w:t>
            </w:r>
          </w:p>
        </w:tc>
        <w:tc>
          <w:tcPr>
            <w:tcW w:w="6291" w:type="dxa"/>
            <w:vAlign w:val="center"/>
          </w:tcPr>
          <w:p w:rsidR="00A96887" w:rsidRPr="00905969" w:rsidRDefault="00A96887" w:rsidP="0003713E">
            <w:pPr>
              <w:rPr>
                <w:rFonts w:ascii="細明體" w:eastAsia="細明體" w:hAnsi="細明體" w:hint="eastAsia"/>
                <w:sz w:val="20"/>
                <w:szCs w:val="20"/>
              </w:rPr>
            </w:pPr>
            <w:r w:rsidRPr="00905969">
              <w:rPr>
                <w:rFonts w:ascii="細明體" w:eastAsia="細明體" w:hAnsi="細明體" w:hint="eastAsia"/>
                <w:sz w:val="20"/>
                <w:szCs w:val="20"/>
              </w:rPr>
              <w:t>■無 □遮蔽 □</w:t>
            </w:r>
            <w:r w:rsidRPr="00AD1992">
              <w:rPr>
                <w:rFonts w:ascii="細明體" w:eastAsia="細明體" w:hAnsi="細明體" w:hint="eastAsia"/>
                <w:sz w:val="20"/>
                <w:szCs w:val="20"/>
              </w:rPr>
              <w:t>securitylog</w:t>
            </w:r>
          </w:p>
        </w:tc>
      </w:tr>
      <w:tr w:rsidR="00A96887" w:rsidRPr="00905969" w:rsidTr="0003713E">
        <w:tc>
          <w:tcPr>
            <w:tcW w:w="2268" w:type="dxa"/>
            <w:vMerge/>
          </w:tcPr>
          <w:p w:rsidR="00A96887" w:rsidRPr="00905969" w:rsidRDefault="00A96887" w:rsidP="0003713E">
            <w:pPr>
              <w:rPr>
                <w:rFonts w:ascii="細明體" w:eastAsia="細明體" w:hAnsi="細明體" w:hint="eastAsia"/>
                <w:sz w:val="20"/>
                <w:szCs w:val="20"/>
              </w:rPr>
            </w:pPr>
          </w:p>
        </w:tc>
        <w:tc>
          <w:tcPr>
            <w:tcW w:w="1701" w:type="dxa"/>
          </w:tcPr>
          <w:p w:rsidR="00A96887" w:rsidRPr="00905969" w:rsidRDefault="00A96887" w:rsidP="0003713E">
            <w:pPr>
              <w:rPr>
                <w:rFonts w:ascii="細明體" w:eastAsia="細明體" w:hAnsi="細明體" w:hint="eastAsia"/>
                <w:sz w:val="20"/>
                <w:szCs w:val="20"/>
              </w:rPr>
            </w:pPr>
            <w:r w:rsidRPr="00905969">
              <w:rPr>
                <w:rFonts w:ascii="細明體" w:eastAsia="細明體" w:hAnsi="細明體" w:hint="eastAsia"/>
                <w:sz w:val="20"/>
                <w:szCs w:val="20"/>
              </w:rPr>
              <w:t>檔案下載</w:t>
            </w:r>
          </w:p>
        </w:tc>
        <w:tc>
          <w:tcPr>
            <w:tcW w:w="6291" w:type="dxa"/>
            <w:vAlign w:val="center"/>
          </w:tcPr>
          <w:p w:rsidR="00A96887" w:rsidRPr="00905969" w:rsidRDefault="00A96887" w:rsidP="0003713E">
            <w:pPr>
              <w:rPr>
                <w:rFonts w:ascii="細明體" w:eastAsia="細明體" w:hAnsi="細明體" w:hint="eastAsia"/>
                <w:sz w:val="20"/>
                <w:szCs w:val="20"/>
              </w:rPr>
            </w:pPr>
            <w:r w:rsidRPr="00905969">
              <w:rPr>
                <w:rFonts w:ascii="細明體" w:eastAsia="細明體" w:hAnsi="細明體" w:hint="eastAsia"/>
                <w:sz w:val="20"/>
                <w:szCs w:val="20"/>
              </w:rPr>
              <w:t>■無 □遮蔽 □</w:t>
            </w:r>
            <w:r w:rsidRPr="00AD1992">
              <w:rPr>
                <w:rFonts w:ascii="細明體" w:eastAsia="細明體" w:hAnsi="細明體" w:hint="eastAsia"/>
                <w:sz w:val="20"/>
                <w:szCs w:val="20"/>
              </w:rPr>
              <w:t>securitylog</w:t>
            </w:r>
          </w:p>
        </w:tc>
      </w:tr>
      <w:tr w:rsidR="00A96887" w:rsidRPr="00F82E63" w:rsidTr="0003713E">
        <w:tc>
          <w:tcPr>
            <w:tcW w:w="2268" w:type="dxa"/>
          </w:tcPr>
          <w:p w:rsidR="00A96887" w:rsidRPr="006A02C0" w:rsidRDefault="00A96887" w:rsidP="0003713E">
            <w:pPr>
              <w:rPr>
                <w:rFonts w:ascii="細明體" w:eastAsia="細明體" w:hAnsi="細明體" w:hint="eastAsia"/>
                <w:sz w:val="20"/>
                <w:szCs w:val="20"/>
              </w:rPr>
            </w:pPr>
            <w:r w:rsidRPr="006A02C0">
              <w:rPr>
                <w:rFonts w:ascii="細明體" w:eastAsia="細明體" w:hAnsi="細明體" w:hint="eastAsia"/>
                <w:sz w:val="20"/>
                <w:szCs w:val="20"/>
              </w:rPr>
              <w:t>分頁處理方式</w:t>
            </w:r>
          </w:p>
        </w:tc>
        <w:tc>
          <w:tcPr>
            <w:tcW w:w="7992" w:type="dxa"/>
            <w:gridSpan w:val="2"/>
          </w:tcPr>
          <w:p w:rsidR="00A96887" w:rsidRPr="006A02C0" w:rsidRDefault="00A96887" w:rsidP="0003713E">
            <w:pPr>
              <w:rPr>
                <w:rFonts w:ascii="細明體" w:eastAsia="細明體" w:hAnsi="細明體" w:hint="eastAsia"/>
                <w:sz w:val="20"/>
                <w:szCs w:val="20"/>
              </w:rPr>
            </w:pPr>
            <w:r w:rsidRPr="006A02C0">
              <w:rPr>
                <w:rFonts w:ascii="細明體" w:eastAsia="細明體" w:hAnsi="細明體" w:hint="eastAsia"/>
                <w:sz w:val="20"/>
                <w:szCs w:val="20"/>
              </w:rPr>
              <w:t>■無 □真分頁 □假分頁，分頁每頁___筆【Default　20】</w:t>
            </w:r>
          </w:p>
        </w:tc>
      </w:tr>
    </w:tbl>
    <w:p w:rsidR="00A96887" w:rsidRPr="002A58AE" w:rsidRDefault="00A96887" w:rsidP="008D0E85">
      <w:pPr>
        <w:spacing w:line="240" w:lineRule="atLeast"/>
        <w:rPr>
          <w:rFonts w:ascii="細明體" w:eastAsia="細明體" w:hAnsi="細明體" w:cs="Courier New" w:hint="eastAsia"/>
          <w:sz w:val="20"/>
          <w:szCs w:val="20"/>
        </w:rPr>
      </w:pPr>
    </w:p>
    <w:p w:rsidR="006E320E" w:rsidRPr="002A58AE" w:rsidRDefault="00F35406" w:rsidP="006B61CF">
      <w:pPr>
        <w:spacing w:line="240" w:lineRule="atLeast"/>
        <w:rPr>
          <w:rFonts w:ascii="細明體" w:eastAsia="細明體" w:hAnsi="細明體" w:cs="Courier New" w:hint="eastAsia"/>
          <w:b/>
          <w:sz w:val="20"/>
          <w:szCs w:val="20"/>
        </w:rPr>
      </w:pPr>
      <w:r>
        <w:rPr>
          <w:rFonts w:ascii="細明體" w:eastAsia="細明體" w:hAnsi="細明體" w:cs="Courier New"/>
          <w:b/>
          <w:noProof/>
          <w:sz w:val="20"/>
          <w:szCs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293.15pt;margin-top:15.05pt;width:167.5pt;height:87.35pt;z-index:251659776">
            <v:textbox>
              <w:txbxContent>
                <w:p w:rsidR="00F01135" w:rsidRPr="00274DFE" w:rsidRDefault="00F35406" w:rsidP="00F35406">
                  <w:pPr>
                    <w:spacing w:line="0" w:lineRule="atLeast"/>
                    <w:rPr>
                      <w:rFonts w:ascii="新細明體" w:hAnsi="新細明體" w:hint="eastAsia"/>
                      <w:sz w:val="16"/>
                      <w:szCs w:val="16"/>
                    </w:rPr>
                  </w:pPr>
                  <w:r>
                    <w:rPr>
                      <w:rFonts w:ascii="新細明體" w:hAnsi="新細明體" w:hint="eastAsia"/>
                      <w:sz w:val="16"/>
                      <w:szCs w:val="16"/>
                    </w:rPr>
                    <w:t>理賠預付金給付記錄檔</w:t>
                  </w:r>
                  <w:r w:rsidR="00456FB6" w:rsidRPr="00274DFE">
                    <w:rPr>
                      <w:rFonts w:ascii="新細明體" w:hAnsi="新細明體"/>
                      <w:sz w:val="16"/>
                      <w:szCs w:val="16"/>
                    </w:rPr>
                    <w:t>D</w:t>
                  </w:r>
                  <w:r w:rsidR="00456FB6" w:rsidRPr="00274DFE">
                    <w:rPr>
                      <w:rFonts w:ascii="新細明體" w:hAnsi="新細明體" w:hint="eastAsia"/>
                      <w:sz w:val="16"/>
                      <w:szCs w:val="16"/>
                    </w:rPr>
                    <w:t>TAA</w:t>
                  </w:r>
                  <w:r>
                    <w:rPr>
                      <w:rFonts w:ascii="新細明體" w:hAnsi="新細明體" w:hint="eastAsia"/>
                      <w:sz w:val="16"/>
                      <w:szCs w:val="16"/>
                    </w:rPr>
                    <w:t>I001</w:t>
                  </w:r>
                </w:p>
                <w:p w:rsidR="00A76482" w:rsidRDefault="00F35406" w:rsidP="00F35406">
                  <w:pPr>
                    <w:spacing w:line="0" w:lineRule="atLeast"/>
                    <w:rPr>
                      <w:rFonts w:ascii="新細明體" w:hAnsi="新細明體"/>
                      <w:sz w:val="16"/>
                      <w:szCs w:val="16"/>
                    </w:rPr>
                  </w:pPr>
                  <w:r>
                    <w:rPr>
                      <w:rFonts w:ascii="新細明體" w:hAnsi="新細明體" w:hint="eastAsia"/>
                      <w:sz w:val="16"/>
                      <w:szCs w:val="16"/>
                    </w:rPr>
                    <w:t>理賠預付金申請書檔DTAAI010</w:t>
                  </w:r>
                </w:p>
                <w:p w:rsidR="00F35406" w:rsidRPr="00274DFE" w:rsidRDefault="00F35406" w:rsidP="00F35406">
                  <w:pPr>
                    <w:spacing w:line="0" w:lineRule="atLeast"/>
                    <w:rPr>
                      <w:rFonts w:ascii="新細明體" w:hAnsi="新細明體"/>
                      <w:sz w:val="16"/>
                      <w:szCs w:val="16"/>
                    </w:rPr>
                  </w:pPr>
                  <w:r>
                    <w:rPr>
                      <w:rFonts w:ascii="新細明體" w:hAnsi="新細明體" w:hint="eastAsia"/>
                      <w:sz w:val="16"/>
                      <w:szCs w:val="16"/>
                    </w:rPr>
                    <w:t>折抵醫療費用受理檔DTAAI401</w:t>
                  </w:r>
                </w:p>
              </w:txbxContent>
            </v:textbox>
          </v:shape>
        </w:pict>
      </w:r>
      <w:r w:rsidR="0047022C" w:rsidRPr="002A58AE">
        <w:rPr>
          <w:rFonts w:ascii="細明體" w:eastAsia="細明體" w:hAnsi="細明體" w:cs="Courier New" w:hint="eastAsia"/>
          <w:b/>
          <w:sz w:val="20"/>
          <w:szCs w:val="20"/>
        </w:rPr>
        <w:t>二</w:t>
      </w:r>
      <w:r w:rsidR="006D75B8" w:rsidRPr="002A58AE">
        <w:rPr>
          <w:rFonts w:ascii="細明體" w:eastAsia="細明體" w:hAnsi="細明體" w:cs="Courier New"/>
          <w:b/>
          <w:sz w:val="20"/>
          <w:szCs w:val="20"/>
        </w:rPr>
        <w:t>、</w:t>
      </w:r>
      <w:r w:rsidR="0047022C" w:rsidRPr="002A58AE">
        <w:rPr>
          <w:rFonts w:ascii="細明體" w:eastAsia="細明體" w:hAnsi="細明體" w:cs="Courier New" w:hint="eastAsia"/>
          <w:b/>
          <w:sz w:val="20"/>
          <w:szCs w:val="20"/>
        </w:rPr>
        <w:t>程式流程圖</w:t>
      </w:r>
    </w:p>
    <w:p w:rsidR="00F01135" w:rsidRPr="002A58AE" w:rsidRDefault="00F01135" w:rsidP="006B61CF">
      <w:pPr>
        <w:spacing w:line="240" w:lineRule="atLeast"/>
        <w:rPr>
          <w:rFonts w:ascii="細明體" w:eastAsia="細明體" w:hAnsi="細明體" w:cs="Courier New" w:hint="eastAsia"/>
          <w:b/>
          <w:sz w:val="20"/>
          <w:szCs w:val="20"/>
        </w:rPr>
      </w:pPr>
    </w:p>
    <w:p w:rsidR="00F01135" w:rsidRPr="002A58AE" w:rsidRDefault="00A76482"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109" coordsize="21600,21600" o:spt="109" path="m,l,21600r21600,l21600,xe">
            <v:stroke joinstyle="miter"/>
            <v:path gradientshapeok="t" o:connecttype="rect"/>
          </v:shapetype>
          <v:shape id="_x0000_s1029" type="#_x0000_t109" style="position:absolute;margin-left:159.1pt;margin-top:1.9pt;width:94.45pt;height:51.75pt;z-index:251657728">
            <v:textbox>
              <w:txbxContent>
                <w:p w:rsidR="00F01135" w:rsidRPr="00456FB6" w:rsidRDefault="00F35406">
                  <w:pPr>
                    <w:rPr>
                      <w:sz w:val="20"/>
                      <w:szCs w:val="20"/>
                    </w:rPr>
                  </w:pPr>
                  <w:r>
                    <w:rPr>
                      <w:rFonts w:ascii="細明體" w:eastAsia="細明體" w:hAnsi="細明體" w:hint="eastAsia"/>
                      <w:sz w:val="20"/>
                      <w:szCs w:val="20"/>
                    </w:rPr>
                    <w:t>處理畫面試算金額</w:t>
                  </w:r>
                </w:p>
              </w:txbxContent>
            </v:textbox>
          </v:shape>
        </w:pict>
      </w:r>
      <w:r>
        <w:rPr>
          <w:rFonts w:ascii="細明體" w:eastAsia="細明體" w:hAnsi="細明體" w:cs="Courier New" w:hint="eastAsia"/>
          <w:b/>
          <w:noProof/>
          <w:sz w:val="20"/>
          <w:szCs w:val="20"/>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7" type="#_x0000_t134" style="position:absolute;margin-left:11.4pt;margin-top:1.9pt;width:119.55pt;height:48pt;z-index:251655680">
            <v:textbox>
              <w:txbxContent>
                <w:p w:rsidR="00F01135" w:rsidRPr="00456FB6" w:rsidRDefault="00A76482">
                  <w:pPr>
                    <w:rPr>
                      <w:rFonts w:hint="eastAsia"/>
                      <w:sz w:val="20"/>
                      <w:szCs w:val="20"/>
                    </w:rPr>
                  </w:pPr>
                  <w:r>
                    <w:rPr>
                      <w:rFonts w:hint="eastAsia"/>
                      <w:sz w:val="20"/>
                      <w:szCs w:val="20"/>
                    </w:rPr>
                    <w:t>執行頁面功能按鈕</w:t>
                  </w:r>
                </w:p>
              </w:txbxContent>
            </v:textbox>
          </v:shape>
        </w:pict>
      </w:r>
    </w:p>
    <w:p w:rsidR="00F01135" w:rsidRPr="002A58AE" w:rsidRDefault="00A76482"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32" coordsize="21600,21600" o:spt="32" o:oned="t" path="m,l21600,21600e" filled="f">
            <v:path arrowok="t" fillok="f" o:connecttype="none"/>
            <o:lock v:ext="edit" shapetype="t"/>
          </v:shapetype>
          <v:shape id="_x0000_s1030" type="#_x0000_t32" style="position:absolute;margin-left:253.55pt;margin-top:7.15pt;width:39.6pt;height:0;z-index:251658752" o:connectortype="straight">
            <v:stroke endarrow="block"/>
          </v:shape>
        </w:pict>
      </w:r>
      <w:r>
        <w:rPr>
          <w:rFonts w:ascii="細明體" w:eastAsia="細明體" w:hAnsi="細明體" w:cs="Courier New" w:hint="eastAsia"/>
          <w:b/>
          <w:noProof/>
          <w:sz w:val="20"/>
          <w:szCs w:val="20"/>
        </w:rPr>
        <w:pict>
          <v:shape id="_x0000_s1028" type="#_x0000_t32" style="position:absolute;margin-left:130.95pt;margin-top:7.15pt;width:28.15pt;height:0;z-index:251656704" o:connectortype="straight">
            <v:stroke endarrow="block"/>
          </v:shape>
        </w:pict>
      </w:r>
    </w:p>
    <w:p w:rsidR="00F01135" w:rsidRPr="002A58AE" w:rsidRDefault="00F01135" w:rsidP="006B61CF">
      <w:pPr>
        <w:spacing w:line="240" w:lineRule="atLeast"/>
        <w:rPr>
          <w:rFonts w:ascii="細明體" w:eastAsia="細明體" w:hAnsi="細明體" w:cs="Courier New" w:hint="eastAsia"/>
          <w:b/>
          <w:sz w:val="20"/>
          <w:szCs w:val="20"/>
        </w:rPr>
      </w:pPr>
    </w:p>
    <w:p w:rsidR="00F01135" w:rsidRPr="002A58AE" w:rsidRDefault="00F01135" w:rsidP="006B61CF">
      <w:pPr>
        <w:spacing w:line="240" w:lineRule="atLeast"/>
        <w:rPr>
          <w:rFonts w:ascii="細明體" w:eastAsia="細明體" w:hAnsi="細明體" w:cs="Courier New" w:hint="eastAsia"/>
          <w:b/>
          <w:sz w:val="20"/>
          <w:szCs w:val="20"/>
        </w:rPr>
      </w:pPr>
    </w:p>
    <w:p w:rsidR="00B20050" w:rsidRPr="002A58AE" w:rsidRDefault="00B20050" w:rsidP="00B20050">
      <w:pPr>
        <w:spacing w:line="240" w:lineRule="atLeast"/>
        <w:rPr>
          <w:rFonts w:ascii="細明體" w:eastAsia="細明體" w:hAnsi="細明體" w:hint="eastAsia"/>
          <w:b/>
          <w:sz w:val="20"/>
          <w:szCs w:val="20"/>
        </w:rPr>
      </w:pPr>
      <w:r w:rsidRPr="002A58AE">
        <w:rPr>
          <w:rFonts w:ascii="細明體" w:eastAsia="細明體" w:hAnsi="細明體" w:cs="Courier New" w:hint="eastAsia"/>
          <w:b/>
          <w:sz w:val="20"/>
          <w:szCs w:val="20"/>
        </w:rPr>
        <w:t>三</w:t>
      </w:r>
      <w:r w:rsidRPr="002A58AE">
        <w:rPr>
          <w:rFonts w:ascii="細明體" w:eastAsia="細明體" w:hAnsi="細明體" w:cs="Courier New"/>
          <w:b/>
          <w:sz w:val="20"/>
          <w:szCs w:val="20"/>
        </w:rPr>
        <w:t>、</w:t>
      </w:r>
      <w:r w:rsidR="006C18E3" w:rsidRPr="002A58AE">
        <w:rPr>
          <w:rFonts w:ascii="細明體" w:eastAsia="細明體" w:hAnsi="細明體" w:hint="eastAsia"/>
          <w:b/>
          <w:sz w:val="20"/>
          <w:szCs w:val="20"/>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544"/>
        <w:gridCol w:w="2551"/>
        <w:gridCol w:w="941"/>
        <w:gridCol w:w="941"/>
        <w:gridCol w:w="941"/>
        <w:gridCol w:w="941"/>
      </w:tblGrid>
      <w:tr w:rsidR="004911D8" w:rsidRPr="002A58AE" w:rsidTr="004911D8">
        <w:tc>
          <w:tcPr>
            <w:tcW w:w="851" w:type="dxa"/>
          </w:tcPr>
          <w:p w:rsidR="004911D8" w:rsidRPr="002A58AE" w:rsidRDefault="004911D8" w:rsidP="004911D8">
            <w:pPr>
              <w:jc w:val="center"/>
              <w:rPr>
                <w:rFonts w:ascii="細明體" w:eastAsia="細明體" w:hAnsi="細明體" w:hint="eastAsia"/>
                <w:b/>
                <w:sz w:val="20"/>
                <w:szCs w:val="20"/>
              </w:rPr>
            </w:pPr>
            <w:r w:rsidRPr="002A58AE">
              <w:rPr>
                <w:rFonts w:ascii="細明體" w:eastAsia="細明體" w:hAnsi="細明體" w:hint="eastAsia"/>
                <w:b/>
                <w:sz w:val="20"/>
                <w:szCs w:val="20"/>
              </w:rPr>
              <w:t>項次</w:t>
            </w:r>
          </w:p>
        </w:tc>
        <w:tc>
          <w:tcPr>
            <w:tcW w:w="3544" w:type="dxa"/>
          </w:tcPr>
          <w:p w:rsidR="004911D8" w:rsidRPr="002A58AE" w:rsidRDefault="004911D8"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中文說明</w:t>
            </w:r>
          </w:p>
        </w:tc>
        <w:tc>
          <w:tcPr>
            <w:tcW w:w="2551" w:type="dxa"/>
          </w:tcPr>
          <w:p w:rsidR="004911D8" w:rsidRPr="002A58AE" w:rsidRDefault="004911D8"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檔案名稱</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查詢</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新增</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修改</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刪除</w:t>
            </w:r>
          </w:p>
        </w:tc>
      </w:tr>
      <w:tr w:rsidR="004911D8" w:rsidRPr="002A58AE" w:rsidTr="004911D8">
        <w:tblPrEx>
          <w:tblLook w:val="01E0" w:firstRow="1" w:lastRow="1" w:firstColumn="1" w:lastColumn="1" w:noHBand="0" w:noVBand="0"/>
        </w:tblPrEx>
        <w:tc>
          <w:tcPr>
            <w:tcW w:w="851" w:type="dxa"/>
          </w:tcPr>
          <w:p w:rsidR="004911D8" w:rsidRPr="002A58AE" w:rsidRDefault="004911D8" w:rsidP="004911D8">
            <w:pPr>
              <w:widowControl/>
              <w:numPr>
                <w:ilvl w:val="0"/>
                <w:numId w:val="13"/>
              </w:numPr>
              <w:jc w:val="center"/>
              <w:rPr>
                <w:rFonts w:ascii="細明體" w:eastAsia="細明體" w:hAnsi="細明體" w:hint="eastAsia"/>
                <w:sz w:val="20"/>
                <w:szCs w:val="20"/>
              </w:rPr>
            </w:pPr>
          </w:p>
        </w:tc>
        <w:tc>
          <w:tcPr>
            <w:tcW w:w="3544" w:type="dxa"/>
          </w:tcPr>
          <w:p w:rsidR="004911D8" w:rsidRPr="002A58AE" w:rsidRDefault="008324F3" w:rsidP="004A6205">
            <w:pPr>
              <w:pStyle w:val="Tabletext"/>
              <w:rPr>
                <w:rFonts w:ascii="細明體" w:eastAsia="細明體" w:hAnsi="細明體" w:hint="eastAsia"/>
                <w:lang w:eastAsia="zh-TW"/>
              </w:rPr>
            </w:pPr>
            <w:r>
              <w:rPr>
                <w:rFonts w:ascii="細明體" w:eastAsia="細明體" w:hAnsi="細明體" w:hint="eastAsia"/>
                <w:lang w:eastAsia="zh-TW"/>
              </w:rPr>
              <w:t>理賠預付金給付記錄檔</w:t>
            </w:r>
          </w:p>
        </w:tc>
        <w:tc>
          <w:tcPr>
            <w:tcW w:w="2551" w:type="dxa"/>
          </w:tcPr>
          <w:p w:rsidR="004911D8" w:rsidRPr="002A58AE" w:rsidRDefault="008324F3" w:rsidP="00BF13EC">
            <w:pPr>
              <w:rPr>
                <w:rFonts w:ascii="細明體" w:eastAsia="細明體" w:hAnsi="細明體" w:hint="eastAsia"/>
                <w:sz w:val="20"/>
                <w:szCs w:val="20"/>
              </w:rPr>
            </w:pPr>
            <w:r>
              <w:rPr>
                <w:rFonts w:ascii="細明體" w:eastAsia="細明體" w:hAnsi="細明體" w:hint="eastAsia"/>
                <w:sz w:val="20"/>
                <w:szCs w:val="20"/>
              </w:rPr>
              <w:t>DTAAI001</w:t>
            </w:r>
          </w:p>
        </w:tc>
        <w:tc>
          <w:tcPr>
            <w:tcW w:w="941" w:type="dxa"/>
          </w:tcPr>
          <w:p w:rsidR="004911D8" w:rsidRPr="002A58AE" w:rsidRDefault="001626AC" w:rsidP="00F84058">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911D8" w:rsidRPr="002A58AE" w:rsidRDefault="001626AC" w:rsidP="00F84058">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911D8" w:rsidRPr="002A58AE" w:rsidRDefault="001626AC" w:rsidP="00F84058">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911D8" w:rsidRPr="002A58AE" w:rsidRDefault="001626AC" w:rsidP="00F84058">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1626AC" w:rsidRPr="002A58AE" w:rsidTr="004911D8">
        <w:tblPrEx>
          <w:tblLook w:val="01E0" w:firstRow="1" w:lastRow="1" w:firstColumn="1" w:lastColumn="1" w:noHBand="0" w:noVBand="0"/>
        </w:tblPrEx>
        <w:tc>
          <w:tcPr>
            <w:tcW w:w="851" w:type="dxa"/>
          </w:tcPr>
          <w:p w:rsidR="001626AC" w:rsidRPr="002A58AE" w:rsidRDefault="001626AC" w:rsidP="004911D8">
            <w:pPr>
              <w:widowControl/>
              <w:numPr>
                <w:ilvl w:val="0"/>
                <w:numId w:val="13"/>
              </w:numPr>
              <w:jc w:val="center"/>
              <w:rPr>
                <w:rFonts w:ascii="細明體" w:eastAsia="細明體" w:hAnsi="細明體" w:hint="eastAsia"/>
                <w:sz w:val="20"/>
                <w:szCs w:val="20"/>
              </w:rPr>
            </w:pPr>
          </w:p>
        </w:tc>
        <w:tc>
          <w:tcPr>
            <w:tcW w:w="3544" w:type="dxa"/>
          </w:tcPr>
          <w:p w:rsidR="001626AC" w:rsidRDefault="001626AC" w:rsidP="004A6205">
            <w:pPr>
              <w:pStyle w:val="Tabletext"/>
              <w:rPr>
                <w:rFonts w:ascii="細明體" w:eastAsia="細明體" w:hAnsi="細明體" w:hint="eastAsia"/>
                <w:lang w:eastAsia="zh-TW"/>
              </w:rPr>
            </w:pPr>
            <w:r>
              <w:rPr>
                <w:rFonts w:ascii="細明體" w:eastAsia="細明體" w:hAnsi="細明體" w:hint="eastAsia"/>
                <w:lang w:eastAsia="zh-TW"/>
              </w:rPr>
              <w:t>理賠預付金申請書檔</w:t>
            </w:r>
          </w:p>
        </w:tc>
        <w:tc>
          <w:tcPr>
            <w:tcW w:w="2551" w:type="dxa"/>
          </w:tcPr>
          <w:p w:rsidR="001626AC" w:rsidRDefault="001626AC" w:rsidP="00BF13EC">
            <w:pPr>
              <w:rPr>
                <w:rFonts w:ascii="細明體" w:eastAsia="細明體" w:hAnsi="細明體" w:hint="eastAsia"/>
                <w:sz w:val="20"/>
                <w:szCs w:val="20"/>
              </w:rPr>
            </w:pPr>
            <w:r>
              <w:rPr>
                <w:rFonts w:ascii="細明體" w:eastAsia="細明體" w:hAnsi="細明體" w:hint="eastAsia"/>
                <w:sz w:val="20"/>
                <w:szCs w:val="20"/>
              </w:rPr>
              <w:t>DTAAI010</w:t>
            </w:r>
          </w:p>
        </w:tc>
        <w:tc>
          <w:tcPr>
            <w:tcW w:w="941" w:type="dxa"/>
          </w:tcPr>
          <w:p w:rsidR="001626AC" w:rsidRPr="002A58AE" w:rsidRDefault="001626AC" w:rsidP="00F84058">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F84058">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F84058">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F84058">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r w:rsidR="001626AC" w:rsidRPr="002A58AE" w:rsidTr="004911D8">
        <w:tblPrEx>
          <w:tblLook w:val="01E0" w:firstRow="1" w:lastRow="1" w:firstColumn="1" w:lastColumn="1" w:noHBand="0" w:noVBand="0"/>
        </w:tblPrEx>
        <w:tc>
          <w:tcPr>
            <w:tcW w:w="851" w:type="dxa"/>
          </w:tcPr>
          <w:p w:rsidR="001626AC" w:rsidRPr="002A58AE" w:rsidRDefault="001626AC" w:rsidP="001626AC">
            <w:pPr>
              <w:widowControl/>
              <w:numPr>
                <w:ilvl w:val="0"/>
                <w:numId w:val="13"/>
              </w:numPr>
              <w:jc w:val="center"/>
              <w:rPr>
                <w:rFonts w:ascii="細明體" w:eastAsia="細明體" w:hAnsi="細明體" w:hint="eastAsia"/>
                <w:sz w:val="20"/>
                <w:szCs w:val="20"/>
              </w:rPr>
            </w:pPr>
          </w:p>
        </w:tc>
        <w:tc>
          <w:tcPr>
            <w:tcW w:w="3544" w:type="dxa"/>
          </w:tcPr>
          <w:p w:rsidR="001626AC" w:rsidRDefault="001626AC" w:rsidP="001626AC">
            <w:pPr>
              <w:pStyle w:val="Tabletext"/>
              <w:rPr>
                <w:rFonts w:ascii="細明體" w:eastAsia="細明體" w:hAnsi="細明體" w:hint="eastAsia"/>
                <w:lang w:eastAsia="zh-TW"/>
              </w:rPr>
            </w:pPr>
            <w:r>
              <w:rPr>
                <w:rFonts w:ascii="細明體" w:eastAsia="細明體" w:hAnsi="細明體" w:hint="eastAsia"/>
                <w:lang w:eastAsia="zh-TW"/>
              </w:rPr>
              <w:t>折抵醫療費用受理檔</w:t>
            </w:r>
          </w:p>
        </w:tc>
        <w:tc>
          <w:tcPr>
            <w:tcW w:w="2551" w:type="dxa"/>
          </w:tcPr>
          <w:p w:rsidR="001626AC" w:rsidRDefault="001626AC" w:rsidP="001626AC">
            <w:pPr>
              <w:rPr>
                <w:rFonts w:ascii="細明體" w:eastAsia="細明體" w:hAnsi="細明體" w:hint="eastAsia"/>
                <w:sz w:val="20"/>
                <w:szCs w:val="20"/>
              </w:rPr>
            </w:pPr>
            <w:r>
              <w:rPr>
                <w:rFonts w:ascii="細明體" w:eastAsia="細明體" w:hAnsi="細明體" w:hint="eastAsia"/>
                <w:sz w:val="20"/>
                <w:szCs w:val="20"/>
              </w:rPr>
              <w:t>DTAAI401</w:t>
            </w:r>
          </w:p>
        </w:tc>
        <w:tc>
          <w:tcPr>
            <w:tcW w:w="941" w:type="dxa"/>
          </w:tcPr>
          <w:p w:rsidR="001626AC" w:rsidRPr="002A58AE" w:rsidRDefault="001626AC"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626AC" w:rsidRPr="002A58AE" w:rsidRDefault="001626AC"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r w:rsidR="00010D62" w:rsidRPr="002A58AE" w:rsidTr="004911D8">
        <w:tblPrEx>
          <w:tblLook w:val="01E0" w:firstRow="1" w:lastRow="1" w:firstColumn="1" w:lastColumn="1" w:noHBand="0" w:noVBand="0"/>
        </w:tblPrEx>
        <w:tc>
          <w:tcPr>
            <w:tcW w:w="851" w:type="dxa"/>
          </w:tcPr>
          <w:p w:rsidR="00010D62" w:rsidRPr="002A58AE" w:rsidRDefault="00010D62" w:rsidP="001626AC">
            <w:pPr>
              <w:widowControl/>
              <w:numPr>
                <w:ilvl w:val="0"/>
                <w:numId w:val="13"/>
              </w:numPr>
              <w:jc w:val="center"/>
              <w:rPr>
                <w:rFonts w:ascii="細明體" w:eastAsia="細明體" w:hAnsi="細明體" w:hint="eastAsia"/>
                <w:sz w:val="20"/>
                <w:szCs w:val="20"/>
              </w:rPr>
            </w:pPr>
          </w:p>
        </w:tc>
        <w:tc>
          <w:tcPr>
            <w:tcW w:w="3544" w:type="dxa"/>
          </w:tcPr>
          <w:p w:rsidR="00010D62" w:rsidRDefault="00010D62" w:rsidP="001626AC">
            <w:pPr>
              <w:pStyle w:val="Tabletext"/>
              <w:rPr>
                <w:rFonts w:ascii="細明體" w:eastAsia="細明體" w:hAnsi="細明體" w:hint="eastAsia"/>
                <w:lang w:eastAsia="zh-TW"/>
              </w:rPr>
            </w:pPr>
            <w:r>
              <w:rPr>
                <w:rFonts w:ascii="細明體" w:eastAsia="細明體" w:hAnsi="細明體" w:hint="eastAsia"/>
                <w:lang w:eastAsia="zh-TW"/>
              </w:rPr>
              <w:t>折抵醫療費用明細檔</w:t>
            </w:r>
          </w:p>
        </w:tc>
        <w:tc>
          <w:tcPr>
            <w:tcW w:w="2551" w:type="dxa"/>
          </w:tcPr>
          <w:p w:rsidR="00010D62" w:rsidRDefault="00010D62" w:rsidP="001626AC">
            <w:pPr>
              <w:rPr>
                <w:rFonts w:ascii="細明體" w:eastAsia="細明體" w:hAnsi="細明體" w:hint="eastAsia"/>
                <w:sz w:val="20"/>
                <w:szCs w:val="20"/>
              </w:rPr>
            </w:pPr>
            <w:r>
              <w:rPr>
                <w:rFonts w:ascii="細明體" w:eastAsia="細明體" w:hAnsi="細明體" w:hint="eastAsia"/>
                <w:sz w:val="20"/>
                <w:szCs w:val="20"/>
              </w:rPr>
              <w:t>DTAAI402</w:t>
            </w:r>
          </w:p>
        </w:tc>
        <w:tc>
          <w:tcPr>
            <w:tcW w:w="941" w:type="dxa"/>
          </w:tcPr>
          <w:p w:rsidR="00010D62" w:rsidRPr="002A58AE" w:rsidRDefault="00010D62"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010D62" w:rsidRPr="002A58AE" w:rsidRDefault="00010D62"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010D62" w:rsidRPr="002A58AE" w:rsidRDefault="00010D62"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010D62" w:rsidRPr="002A58AE" w:rsidRDefault="00010D62" w:rsidP="001626AC">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bl>
    <w:p w:rsidR="006C18E3" w:rsidRPr="002A58AE" w:rsidRDefault="006C18E3" w:rsidP="00B20050">
      <w:pPr>
        <w:spacing w:line="240" w:lineRule="atLeast"/>
        <w:rPr>
          <w:rFonts w:ascii="細明體" w:eastAsia="細明體" w:hAnsi="細明體" w:cs="Courier New"/>
          <w:b/>
          <w:sz w:val="20"/>
          <w:szCs w:val="20"/>
        </w:rPr>
      </w:pPr>
    </w:p>
    <w:p w:rsidR="00B10952" w:rsidRPr="002A58AE" w:rsidRDefault="00B10952" w:rsidP="00B10952">
      <w:pPr>
        <w:spacing w:line="240" w:lineRule="atLeast"/>
        <w:rPr>
          <w:rFonts w:ascii="細明體" w:eastAsia="細明體" w:hAnsi="細明體" w:hint="eastAsia"/>
          <w:b/>
          <w:sz w:val="20"/>
          <w:szCs w:val="20"/>
        </w:rPr>
      </w:pPr>
      <w:r w:rsidRPr="002A58AE">
        <w:rPr>
          <w:rFonts w:ascii="細明體" w:eastAsia="細明體" w:hAnsi="細明體" w:cs="Courier New" w:hint="eastAsia"/>
          <w:b/>
          <w:sz w:val="20"/>
          <w:szCs w:val="20"/>
        </w:rPr>
        <w:t>四</w:t>
      </w:r>
      <w:r w:rsidRPr="002A58AE">
        <w:rPr>
          <w:rFonts w:ascii="細明體" w:eastAsia="細明體" w:hAnsi="細明體" w:cs="Courier New"/>
          <w:b/>
          <w:sz w:val="20"/>
          <w:szCs w:val="20"/>
        </w:rPr>
        <w:t>、</w:t>
      </w:r>
      <w:r w:rsidRPr="002A58AE">
        <w:rPr>
          <w:rFonts w:ascii="細明體" w:eastAsia="細明體" w:hAnsi="細明體" w:hint="eastAsia"/>
          <w:b/>
          <w:sz w:val="20"/>
          <w:szCs w:val="20"/>
        </w:rPr>
        <w:t>相關模組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
        <w:gridCol w:w="5162"/>
        <w:gridCol w:w="4671"/>
      </w:tblGrid>
      <w:tr w:rsidR="00EA5809" w:rsidRPr="002A58AE" w:rsidTr="004911D8">
        <w:tc>
          <w:tcPr>
            <w:tcW w:w="455"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項次</w:t>
            </w:r>
          </w:p>
        </w:tc>
        <w:tc>
          <w:tcPr>
            <w:tcW w:w="2386"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中文說明</w:t>
            </w:r>
          </w:p>
        </w:tc>
        <w:tc>
          <w:tcPr>
            <w:tcW w:w="2159"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程式名稱</w:t>
            </w:r>
          </w:p>
        </w:tc>
      </w:tr>
      <w:tr w:rsidR="00D4259B" w:rsidRPr="002A58AE" w:rsidTr="004911D8">
        <w:tblPrEx>
          <w:tblLook w:val="01E0" w:firstRow="1" w:lastRow="1" w:firstColumn="1" w:lastColumn="1" w:noHBand="0" w:noVBand="0"/>
        </w:tblPrEx>
        <w:tc>
          <w:tcPr>
            <w:tcW w:w="455" w:type="pct"/>
          </w:tcPr>
          <w:p w:rsidR="00D4259B" w:rsidRPr="002A58AE" w:rsidRDefault="00D4259B" w:rsidP="00D4259B">
            <w:pPr>
              <w:widowControl/>
              <w:numPr>
                <w:ilvl w:val="0"/>
                <w:numId w:val="14"/>
              </w:numPr>
              <w:rPr>
                <w:rFonts w:ascii="細明體" w:eastAsia="細明體" w:hAnsi="細明體" w:hint="eastAsia"/>
                <w:sz w:val="20"/>
                <w:szCs w:val="20"/>
              </w:rPr>
            </w:pPr>
          </w:p>
        </w:tc>
        <w:tc>
          <w:tcPr>
            <w:tcW w:w="2386" w:type="pct"/>
          </w:tcPr>
          <w:p w:rsidR="00D4259B" w:rsidRPr="00AB7448" w:rsidRDefault="00D4259B" w:rsidP="00D4259B">
            <w:pPr>
              <w:rPr>
                <w:rFonts w:ascii="細明體" w:eastAsia="細明體" w:hAnsi="細明體" w:hint="eastAsia"/>
                <w:sz w:val="20"/>
                <w:szCs w:val="20"/>
              </w:rPr>
            </w:pPr>
            <w:r w:rsidRPr="00CE6201">
              <w:rPr>
                <w:rFonts w:ascii="細明體" w:eastAsia="細明體" w:hAnsi="細明體" w:cs="Arial" w:hint="eastAsia"/>
                <w:sz w:val="20"/>
                <w:szCs w:val="20"/>
              </w:rPr>
              <w:t>醫療金折抵試算模組</w:t>
            </w:r>
          </w:p>
        </w:tc>
        <w:tc>
          <w:tcPr>
            <w:tcW w:w="2159" w:type="pct"/>
          </w:tcPr>
          <w:p w:rsidR="00D4259B" w:rsidRPr="00D37E3B" w:rsidRDefault="00D4259B" w:rsidP="00D4259B">
            <w:pPr>
              <w:rPr>
                <w:rFonts w:ascii="細明體" w:eastAsia="細明體" w:hAnsi="細明體" w:hint="eastAsia"/>
                <w:sz w:val="20"/>
                <w:szCs w:val="20"/>
              </w:rPr>
            </w:pPr>
            <w:r>
              <w:rPr>
                <w:rFonts w:ascii="細明體" w:eastAsia="細明體" w:hAnsi="細明體" w:hint="eastAsia"/>
                <w:sz w:val="20"/>
                <w:szCs w:val="20"/>
              </w:rPr>
              <w:t>AA_I4Z002</w:t>
            </w:r>
          </w:p>
        </w:tc>
      </w:tr>
      <w:tr w:rsidR="00D4259B" w:rsidRPr="002A58AE" w:rsidTr="004911D8">
        <w:tblPrEx>
          <w:tblLook w:val="01E0" w:firstRow="1" w:lastRow="1" w:firstColumn="1" w:lastColumn="1" w:noHBand="0" w:noVBand="0"/>
        </w:tblPrEx>
        <w:tc>
          <w:tcPr>
            <w:tcW w:w="455" w:type="pct"/>
          </w:tcPr>
          <w:p w:rsidR="00D4259B" w:rsidRPr="002A58AE" w:rsidRDefault="00D4259B" w:rsidP="00D4259B">
            <w:pPr>
              <w:widowControl/>
              <w:numPr>
                <w:ilvl w:val="0"/>
                <w:numId w:val="14"/>
              </w:numPr>
              <w:rPr>
                <w:rFonts w:ascii="細明體" w:eastAsia="細明體" w:hAnsi="細明體" w:hint="eastAsia"/>
                <w:sz w:val="20"/>
                <w:szCs w:val="20"/>
              </w:rPr>
            </w:pPr>
          </w:p>
        </w:tc>
        <w:tc>
          <w:tcPr>
            <w:tcW w:w="2386" w:type="pct"/>
          </w:tcPr>
          <w:p w:rsidR="00D4259B" w:rsidRDefault="00D4259B" w:rsidP="00D4259B">
            <w:pPr>
              <w:rPr>
                <w:rFonts w:ascii="細明體" w:eastAsia="細明體" w:hAnsi="細明體" w:hint="eastAsia"/>
                <w:sz w:val="20"/>
                <w:szCs w:val="20"/>
              </w:rPr>
            </w:pPr>
          </w:p>
        </w:tc>
        <w:tc>
          <w:tcPr>
            <w:tcW w:w="2159" w:type="pct"/>
          </w:tcPr>
          <w:p w:rsidR="00D4259B" w:rsidRPr="007D2E0A" w:rsidRDefault="00D4259B" w:rsidP="00D4259B">
            <w:pPr>
              <w:rPr>
                <w:rFonts w:ascii="細明體" w:eastAsia="細明體" w:hAnsi="細明體"/>
                <w:sz w:val="20"/>
                <w:szCs w:val="20"/>
              </w:rPr>
            </w:pPr>
          </w:p>
        </w:tc>
      </w:tr>
    </w:tbl>
    <w:p w:rsidR="00307986" w:rsidRDefault="00307986" w:rsidP="00B10952">
      <w:pPr>
        <w:spacing w:line="240" w:lineRule="atLeast"/>
        <w:rPr>
          <w:rFonts w:ascii="細明體" w:eastAsia="細明體" w:hAnsi="細明體"/>
          <w:b/>
          <w:sz w:val="20"/>
          <w:szCs w:val="20"/>
        </w:rPr>
      </w:pPr>
    </w:p>
    <w:p w:rsidR="005D48B3" w:rsidRPr="002A58AE" w:rsidRDefault="00307986" w:rsidP="00B10952">
      <w:pPr>
        <w:spacing w:line="240" w:lineRule="atLeast"/>
        <w:rPr>
          <w:rFonts w:ascii="細明體" w:eastAsia="細明體" w:hAnsi="細明體" w:hint="eastAsia"/>
          <w:b/>
          <w:sz w:val="20"/>
          <w:szCs w:val="20"/>
        </w:rPr>
      </w:pPr>
      <w:r>
        <w:rPr>
          <w:rFonts w:ascii="細明體" w:eastAsia="細明體" w:hAnsi="細明體"/>
          <w:b/>
          <w:sz w:val="20"/>
          <w:szCs w:val="20"/>
        </w:rPr>
        <w:br w:type="page"/>
      </w:r>
      <w:r w:rsidR="005D48B3" w:rsidRPr="002A58AE">
        <w:rPr>
          <w:rFonts w:ascii="細明體" w:eastAsia="細明體" w:hAnsi="細明體" w:hint="eastAsia"/>
          <w:b/>
          <w:sz w:val="20"/>
          <w:szCs w:val="20"/>
        </w:rPr>
        <w:lastRenderedPageBreak/>
        <w:t>五、畫面</w:t>
      </w:r>
    </w:p>
    <w:p w:rsidR="00716C34" w:rsidRDefault="00716C34" w:rsidP="00A07D6F">
      <w:pPr>
        <w:widowControl/>
        <w:spacing w:line="240" w:lineRule="atLeast"/>
        <w:ind w:left="480"/>
        <w:rPr>
          <w:rFonts w:ascii="細明體" w:eastAsia="細明體" w:hAnsi="細明體" w:hint="eastAsia"/>
          <w:sz w:val="20"/>
          <w:szCs w:val="20"/>
        </w:rPr>
      </w:pPr>
      <w:r w:rsidRPr="002A58AE">
        <w:rPr>
          <w:rFonts w:ascii="細明體" w:eastAsia="細明體" w:hAnsi="細明體" w:hint="eastAsia"/>
          <w:sz w:val="20"/>
          <w:szCs w:val="20"/>
        </w:rPr>
        <w:t>畫面圖1</w:t>
      </w:r>
    </w:p>
    <w:p w:rsidR="00DF5045" w:rsidRDefault="003F7974" w:rsidP="00A07D6F">
      <w:pPr>
        <w:widowControl/>
        <w:spacing w:line="240" w:lineRule="atLeast"/>
        <w:ind w:left="480"/>
        <w:rPr>
          <w:noProof/>
        </w:rPr>
      </w:pPr>
      <w:r w:rsidRPr="002F027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530.25pt;height:257.25pt;visibility:visible">
            <v:imagedata r:id="rId8" o:title=""/>
          </v:shape>
        </w:pict>
      </w:r>
    </w:p>
    <w:p w:rsidR="00CB60A2" w:rsidRDefault="00E95AC4" w:rsidP="00A07D6F">
      <w:pPr>
        <w:widowControl/>
        <w:spacing w:line="240" w:lineRule="atLeast"/>
        <w:ind w:left="480"/>
        <w:rPr>
          <w:ins w:id="44" w:author="馬慈蓮" w:date="2019-08-08T17:17:00Z"/>
          <w:rFonts w:ascii="細明體" w:eastAsia="細明體" w:hAnsi="細明體"/>
          <w:b/>
          <w:color w:val="2F5496"/>
          <w:sz w:val="20"/>
          <w:szCs w:val="20"/>
        </w:rPr>
      </w:pPr>
      <w:r w:rsidRPr="00107797">
        <w:rPr>
          <w:rFonts w:ascii="細明體" w:eastAsia="細明體" w:hAnsi="細明體" w:hint="eastAsia"/>
          <w:b/>
          <w:color w:val="2F5496"/>
          <w:sz w:val="20"/>
          <w:szCs w:val="20"/>
        </w:rPr>
        <w:t>2018/03/08</w:t>
      </w:r>
      <w:r w:rsidRPr="00107797">
        <w:rPr>
          <w:rFonts w:ascii="細明體" w:eastAsia="細明體" w:hAnsi="細明體"/>
          <w:b/>
          <w:color w:val="2F5496"/>
          <w:sz w:val="20"/>
          <w:szCs w:val="20"/>
        </w:rPr>
        <w:t>-</w:t>
      </w:r>
      <w:r w:rsidR="00E7032F" w:rsidRPr="00107797">
        <w:rPr>
          <w:rFonts w:ascii="細明體" w:eastAsia="細明體" w:hAnsi="細明體" w:hint="eastAsia"/>
          <w:b/>
          <w:color w:val="2F5496"/>
          <w:sz w:val="20"/>
          <w:szCs w:val="20"/>
        </w:rPr>
        <w:t>保單號碼改可超連結，連結X900畫面(AAB1_1600)</w:t>
      </w:r>
    </w:p>
    <w:p w:rsidR="009F0AAF" w:rsidRDefault="009F0AAF" w:rsidP="00A07D6F">
      <w:pPr>
        <w:widowControl/>
        <w:spacing w:line="240" w:lineRule="atLeast"/>
        <w:ind w:left="480"/>
        <w:rPr>
          <w:ins w:id="45" w:author="馬慈蓮" w:date="2019-08-08T17:17:00Z"/>
          <w:rFonts w:ascii="細明體" w:eastAsia="細明體" w:hAnsi="細明體"/>
          <w:b/>
          <w:color w:val="2F5496"/>
          <w:sz w:val="20"/>
          <w:szCs w:val="20"/>
        </w:rPr>
      </w:pPr>
    </w:p>
    <w:p w:rsidR="009F0AAF" w:rsidRDefault="009F0AAF" w:rsidP="00A07D6F">
      <w:pPr>
        <w:widowControl/>
        <w:spacing w:line="240" w:lineRule="atLeast"/>
        <w:ind w:left="480"/>
        <w:rPr>
          <w:ins w:id="46" w:author="馬慈蓮" w:date="2019-08-08T17:18:00Z"/>
          <w:rFonts w:ascii="細明體" w:eastAsia="細明體" w:hAnsi="細明體"/>
          <w:b/>
          <w:color w:val="00B0F0"/>
          <w:sz w:val="20"/>
          <w:szCs w:val="20"/>
        </w:rPr>
      </w:pPr>
      <w:ins w:id="47" w:author="馬慈蓮" w:date="2019-08-08T17:17:00Z">
        <w:r w:rsidRPr="009F0AAF">
          <w:rPr>
            <w:rFonts w:ascii="細明體" w:eastAsia="細明體" w:hAnsi="細明體" w:hint="eastAsia"/>
            <w:b/>
            <w:color w:val="00B0F0"/>
            <w:sz w:val="20"/>
            <w:szCs w:val="20"/>
            <w:rPrChange w:id="48" w:author="馬慈蓮" w:date="2019-08-08T17:18:00Z">
              <w:rPr>
                <w:rFonts w:ascii="細明體" w:eastAsia="細明體" w:hAnsi="細明體" w:hint="eastAsia"/>
                <w:b/>
                <w:color w:val="2F5496"/>
                <w:sz w:val="20"/>
                <w:szCs w:val="20"/>
              </w:rPr>
            </w:rPrChange>
          </w:rPr>
          <w:t>2019/08/05</w:t>
        </w:r>
      </w:ins>
      <w:ins w:id="49" w:author="馬慈蓮" w:date="2019-08-08T17:18:00Z">
        <w:r>
          <w:rPr>
            <w:rFonts w:ascii="細明體" w:eastAsia="細明體" w:hAnsi="細明體"/>
            <w:b/>
            <w:color w:val="00B0F0"/>
            <w:sz w:val="20"/>
            <w:szCs w:val="20"/>
          </w:rPr>
          <w:t>-</w:t>
        </w:r>
        <w:r>
          <w:rPr>
            <w:rFonts w:ascii="細明體" w:eastAsia="細明體" w:hAnsi="細明體" w:hint="eastAsia"/>
            <w:b/>
            <w:color w:val="00B0F0"/>
            <w:sz w:val="20"/>
            <w:szCs w:val="20"/>
          </w:rPr>
          <w:t>增加</w:t>
        </w:r>
        <w:r w:rsidRPr="009F0AAF">
          <w:rPr>
            <w:rFonts w:ascii="細明體" w:eastAsia="細明體" w:hAnsi="細明體" w:hint="eastAsia"/>
            <w:b/>
            <w:color w:val="00B0F0"/>
            <w:sz w:val="20"/>
            <w:szCs w:val="20"/>
          </w:rPr>
          <w:t>選擇</w:t>
        </w:r>
        <w:del w:id="50" w:author="馬慈蓮" w:date="2019-08-12T16:13:00Z">
          <w:r w:rsidRPr="009F0AAF" w:rsidDel="00DB613E">
            <w:rPr>
              <w:rFonts w:ascii="細明體" w:eastAsia="細明體" w:hAnsi="細明體" w:hint="eastAsia"/>
              <w:b/>
              <w:color w:val="00B0F0"/>
              <w:sz w:val="20"/>
              <w:szCs w:val="20"/>
            </w:rPr>
            <w:delText>手術</w:delText>
          </w:r>
        </w:del>
      </w:ins>
      <w:ins w:id="51" w:author="馬慈蓮" w:date="2019-08-12T16:13:00Z">
        <w:r w:rsidR="00DB613E">
          <w:rPr>
            <w:rFonts w:ascii="細明體" w:eastAsia="細明體" w:hAnsi="細明體" w:hint="eastAsia"/>
            <w:b/>
            <w:color w:val="00B0F0"/>
            <w:sz w:val="20"/>
            <w:szCs w:val="20"/>
          </w:rPr>
          <w:t>申請</w:t>
        </w:r>
      </w:ins>
      <w:ins w:id="52" w:author="馬慈蓮" w:date="2019-08-08T17:18:00Z">
        <w:r w:rsidRPr="009F0AAF">
          <w:rPr>
            <w:rFonts w:ascii="細明體" w:eastAsia="細明體" w:hAnsi="細明體" w:hint="eastAsia"/>
            <w:b/>
            <w:color w:val="00B0F0"/>
            <w:sz w:val="20"/>
            <w:szCs w:val="20"/>
          </w:rPr>
          <w:t>資料區塊</w:t>
        </w:r>
      </w:ins>
    </w:p>
    <w:p w:rsidR="00B143DD" w:rsidRPr="009F0AAF" w:rsidRDefault="00941BE7" w:rsidP="00A07D6F">
      <w:pPr>
        <w:widowControl/>
        <w:spacing w:line="240" w:lineRule="atLeast"/>
        <w:ind w:left="480"/>
        <w:rPr>
          <w:rFonts w:ascii="細明體" w:eastAsia="細明體" w:hAnsi="細明體" w:hint="eastAsia"/>
          <w:b/>
          <w:color w:val="00B0F0"/>
          <w:sz w:val="20"/>
          <w:szCs w:val="20"/>
          <w:rPrChange w:id="53" w:author="馬慈蓮" w:date="2019-08-08T17:18:00Z">
            <w:rPr>
              <w:rFonts w:ascii="細明體" w:eastAsia="細明體" w:hAnsi="細明體" w:hint="eastAsia"/>
              <w:b/>
              <w:color w:val="2F5496"/>
              <w:sz w:val="20"/>
              <w:szCs w:val="20"/>
            </w:rPr>
          </w:rPrChange>
        </w:rPr>
      </w:pPr>
      <w:ins w:id="54" w:author="馬慈蓮" w:date="2019-08-12T16:14:00Z">
        <w:r w:rsidRPr="00457610">
          <w:rPr>
            <w:noProof/>
          </w:rPr>
          <w:pict>
            <v:shape id="_x0000_i1026" type="#_x0000_t75" style="width:529.5pt;height:272.25pt;visibility:visible">
              <v:imagedata r:id="rId9" o:title=""/>
            </v:shape>
          </w:pict>
        </w:r>
      </w:ins>
      <w:ins w:id="55" w:author="馬慈蓮" w:date="2019-08-08T17:18:00Z">
        <w:del w:id="56" w:author="馬慈蓮" w:date="2019-08-12T13:23:00Z">
          <w:r w:rsidR="005A0A82" w:rsidRPr="002F382E" w:rsidDel="00D656C8">
            <w:rPr>
              <w:noProof/>
            </w:rPr>
            <w:pict>
              <v:shape id="_x0000_i1027" type="#_x0000_t75" style="width:530.25pt;height:234.75pt;visibility:visible">
                <v:imagedata r:id="rId10" o:title=""/>
              </v:shape>
            </w:pict>
          </w:r>
        </w:del>
      </w:ins>
      <w:ins w:id="57" w:author="馬慈蓮" w:date="2019-08-12T13:23:00Z">
        <w:del w:id="58" w:author="馬慈蓮" w:date="2019-08-12T16:13:00Z">
          <w:r w:rsidR="00D656C8" w:rsidRPr="00457610" w:rsidDel="00DB613E">
            <w:rPr>
              <w:noProof/>
            </w:rPr>
            <w:pict>
              <v:shape id="_x0000_i1028" type="#_x0000_t75" style="width:530.25pt;height:242.25pt;visibility:visible">
                <v:imagedata r:id="rId11" o:title=""/>
              </v:shape>
            </w:pict>
          </w:r>
        </w:del>
      </w:ins>
    </w:p>
    <w:p w:rsidR="00A24376" w:rsidRPr="002A58AE" w:rsidRDefault="00DF5045" w:rsidP="00A24376">
      <w:pPr>
        <w:spacing w:line="240" w:lineRule="atLeast"/>
        <w:rPr>
          <w:rFonts w:ascii="細明體" w:eastAsia="細明體" w:hAnsi="細明體" w:hint="eastAsia"/>
          <w:b/>
          <w:sz w:val="20"/>
          <w:szCs w:val="20"/>
        </w:rPr>
      </w:pPr>
      <w:r>
        <w:rPr>
          <w:rFonts w:ascii="細明體" w:eastAsia="細明體" w:hAnsi="細明體"/>
          <w:b/>
          <w:sz w:val="20"/>
          <w:szCs w:val="20"/>
        </w:rPr>
        <w:br w:type="page"/>
      </w:r>
      <w:r w:rsidR="004F6BE7" w:rsidRPr="002A58AE">
        <w:rPr>
          <w:rFonts w:ascii="細明體" w:eastAsia="細明體" w:hAnsi="細明體" w:hint="eastAsia"/>
          <w:b/>
          <w:sz w:val="20"/>
          <w:szCs w:val="20"/>
        </w:rPr>
        <w:t>六、程</w:t>
      </w:r>
      <w:r w:rsidR="00A24376" w:rsidRPr="002A58AE">
        <w:rPr>
          <w:rFonts w:ascii="細明體" w:eastAsia="細明體" w:hAnsi="細明體" w:hint="eastAsia"/>
          <w:b/>
          <w:sz w:val="20"/>
          <w:szCs w:val="20"/>
        </w:rPr>
        <w:t>式內容</w:t>
      </w:r>
    </w:p>
    <w:p w:rsidR="00545FED" w:rsidRDefault="00545FED" w:rsidP="009C012E">
      <w:pPr>
        <w:pStyle w:val="Tabletext"/>
        <w:keepLines w:val="0"/>
        <w:numPr>
          <w:ilvl w:val="0"/>
          <w:numId w:val="11"/>
        </w:numPr>
        <w:spacing w:after="0" w:line="240" w:lineRule="auto"/>
        <w:ind w:leftChars="100" w:left="665"/>
        <w:rPr>
          <w:rFonts w:ascii="細明體" w:eastAsia="細明體" w:hAnsi="細明體" w:hint="eastAsia"/>
          <w:bCs/>
          <w:lang w:eastAsia="zh-TW"/>
        </w:rPr>
      </w:pPr>
      <w:r w:rsidRPr="00545FED">
        <w:rPr>
          <w:rFonts w:ascii="細明體" w:eastAsia="細明體" w:hAnsi="細明體" w:hint="eastAsia"/>
          <w:b/>
          <w:bCs/>
          <w:color w:val="008000"/>
          <w:lang w:eastAsia="zh-TW"/>
        </w:rPr>
        <w:t>功能說明</w:t>
      </w:r>
    </w:p>
    <w:p w:rsidR="00F62608" w:rsidRDefault="00A17517" w:rsidP="00545FE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依照傳入之受理編號進行醫療日額試算並供核賠人員判斷是否符合醫療費用抵繳</w:t>
      </w:r>
    </w:p>
    <w:p w:rsidR="00CC5DCA" w:rsidRPr="00545FED" w:rsidRDefault="00CC5DCA" w:rsidP="00CC5DCA">
      <w:pPr>
        <w:pStyle w:val="Tabletext"/>
        <w:keepLines w:val="0"/>
        <w:spacing w:after="0" w:line="240" w:lineRule="auto"/>
        <w:ind w:left="425"/>
        <w:rPr>
          <w:rFonts w:ascii="細明體" w:eastAsia="細明體" w:hAnsi="細明體" w:hint="eastAsia"/>
          <w:bCs/>
          <w:lang w:eastAsia="zh-TW"/>
        </w:rPr>
      </w:pPr>
    </w:p>
    <w:p w:rsidR="009C012E" w:rsidRPr="002A58AE" w:rsidRDefault="009C012E" w:rsidP="009C012E">
      <w:pPr>
        <w:pStyle w:val="Tabletext"/>
        <w:keepLines w:val="0"/>
        <w:numPr>
          <w:ilvl w:val="0"/>
          <w:numId w:val="11"/>
        </w:numPr>
        <w:spacing w:after="0" w:line="240" w:lineRule="auto"/>
        <w:ind w:leftChars="100" w:left="665"/>
        <w:rPr>
          <w:rFonts w:ascii="細明體" w:eastAsia="細明體" w:hAnsi="細明體" w:hint="eastAsia"/>
          <w:bCs/>
          <w:lang w:eastAsia="zh-TW"/>
        </w:rPr>
      </w:pPr>
      <w:r w:rsidRPr="002A58AE">
        <w:rPr>
          <w:rFonts w:ascii="細明體" w:eastAsia="細明體" w:hAnsi="細明體" w:hint="eastAsia"/>
          <w:b/>
          <w:bCs/>
          <w:color w:val="008000"/>
          <w:lang w:eastAsia="zh-TW"/>
        </w:rPr>
        <w:t>初始畫面</w:t>
      </w:r>
    </w:p>
    <w:p w:rsidR="00E22783" w:rsidRDefault="00E22783" w:rsidP="00E22783">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參數</w:t>
      </w:r>
    </w:p>
    <w:p w:rsidR="00E22783" w:rsidRDefault="00E22783" w:rsidP="00E22783">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$受理編號=傳入.受理編號</w:t>
      </w:r>
    </w:p>
    <w:p w:rsidR="00E87014" w:rsidRPr="001E596F" w:rsidRDefault="00E87014" w:rsidP="00E22783">
      <w:pPr>
        <w:pStyle w:val="Tabletext"/>
        <w:keepLines w:val="0"/>
        <w:numPr>
          <w:ilvl w:val="2"/>
          <w:numId w:val="11"/>
        </w:numPr>
        <w:spacing w:after="0" w:line="240" w:lineRule="auto"/>
        <w:rPr>
          <w:rFonts w:ascii="細明體" w:eastAsia="細明體" w:hAnsi="細明體" w:hint="eastAsia"/>
          <w:bCs/>
          <w:color w:val="C45911"/>
          <w:lang w:eastAsia="zh-TW"/>
        </w:rPr>
      </w:pPr>
      <w:r w:rsidRPr="001E596F">
        <w:rPr>
          <w:rFonts w:ascii="細明體" w:eastAsia="細明體" w:hAnsi="細明體" w:hint="eastAsia"/>
          <w:bCs/>
          <w:color w:val="C45911"/>
          <w:lang w:eastAsia="zh-TW"/>
        </w:rPr>
        <w:t>$傳入來源 =</w:t>
      </w:r>
      <w:r w:rsidR="00074D25" w:rsidRPr="001E596F">
        <w:rPr>
          <w:rFonts w:ascii="細明體" w:eastAsia="細明體" w:hAnsi="細明體" w:hint="eastAsia"/>
          <w:bCs/>
          <w:color w:val="C45911"/>
          <w:lang w:eastAsia="zh-TW"/>
        </w:rPr>
        <w:t>傳入</w:t>
      </w:r>
      <w:r w:rsidR="000473C8" w:rsidRPr="001E596F">
        <w:rPr>
          <w:rFonts w:ascii="細明體" w:eastAsia="細明體" w:hAnsi="細明體" w:hint="eastAsia"/>
          <w:bCs/>
          <w:color w:val="C45911"/>
          <w:lang w:eastAsia="zh-TW"/>
        </w:rPr>
        <w:t>.傳入來源</w:t>
      </w:r>
    </w:p>
    <w:p w:rsidR="003C25CA" w:rsidRPr="006E6904" w:rsidRDefault="00234F38" w:rsidP="00E75553">
      <w:pPr>
        <w:pStyle w:val="Tabletext"/>
        <w:keepLines w:val="0"/>
        <w:numPr>
          <w:ilvl w:val="1"/>
          <w:numId w:val="11"/>
        </w:numPr>
        <w:spacing w:after="0" w:line="240" w:lineRule="auto"/>
        <w:rPr>
          <w:ins w:id="59" w:author="馬慈蓮" w:date="2019-08-08T17:26:00Z"/>
          <w:rFonts w:ascii="細明體" w:eastAsia="細明體" w:hAnsi="細明體"/>
          <w:bCs/>
          <w:color w:val="00B0F0"/>
          <w:lang w:eastAsia="zh-TW"/>
          <w:rPrChange w:id="60" w:author="馬慈蓮" w:date="2019-08-08T17:26:00Z">
            <w:rPr>
              <w:ins w:id="61" w:author="馬慈蓮" w:date="2019-08-08T17:26:00Z"/>
              <w:rFonts w:ascii="細明體" w:eastAsia="細明體" w:hAnsi="細明體"/>
              <w:b/>
              <w:bCs/>
              <w:color w:val="00B0F0"/>
              <w:lang w:eastAsia="zh-TW"/>
            </w:rPr>
          </w:rPrChange>
        </w:rPr>
      </w:pPr>
      <w:ins w:id="62" w:author="馬慈蓮" w:date="2019-08-08T17:26:00Z">
        <w:r w:rsidRPr="00234F38">
          <w:rPr>
            <w:rFonts w:ascii="細明體" w:eastAsia="細明體" w:hAnsi="細明體" w:hint="eastAsia"/>
            <w:bCs/>
            <w:color w:val="00B0F0"/>
            <w:lang w:eastAsia="zh-TW"/>
            <w:rPrChange w:id="63" w:author="馬慈蓮" w:date="2019-08-08T17:26:00Z">
              <w:rPr>
                <w:rFonts w:ascii="細明體" w:eastAsia="細明體" w:hAnsi="細明體" w:hint="eastAsia"/>
                <w:bCs/>
                <w:lang w:eastAsia="zh-TW"/>
              </w:rPr>
            </w:rPrChange>
          </w:rPr>
          <w:t>增加</w:t>
        </w:r>
        <w:r w:rsidR="00125D86" w:rsidRPr="00125D86">
          <w:rPr>
            <w:rFonts w:ascii="細明體" w:eastAsia="細明體" w:hAnsi="細明體" w:hint="eastAsia"/>
            <w:b/>
            <w:bCs/>
            <w:color w:val="00B0F0"/>
            <w:lang w:eastAsia="zh-TW"/>
          </w:rPr>
          <w:t>選擇</w:t>
        </w:r>
        <w:del w:id="64" w:author="馬慈蓮" w:date="2019-08-12T16:14:00Z">
          <w:r w:rsidR="00125D86" w:rsidRPr="00125D86" w:rsidDel="00D07093">
            <w:rPr>
              <w:rFonts w:ascii="細明體" w:eastAsia="細明體" w:hAnsi="細明體" w:hint="eastAsia"/>
              <w:b/>
              <w:bCs/>
              <w:color w:val="00B0F0"/>
              <w:lang w:eastAsia="zh-TW"/>
            </w:rPr>
            <w:delText>手術</w:delText>
          </w:r>
        </w:del>
      </w:ins>
      <w:ins w:id="65" w:author="馬慈蓮" w:date="2019-08-12T16:14:00Z">
        <w:r w:rsidR="00D07093">
          <w:rPr>
            <w:rFonts w:ascii="細明體" w:eastAsia="細明體" w:hAnsi="細明體" w:hint="eastAsia"/>
            <w:b/>
            <w:bCs/>
            <w:color w:val="00B0F0"/>
            <w:lang w:eastAsia="zh-TW"/>
          </w:rPr>
          <w:t>申請</w:t>
        </w:r>
      </w:ins>
      <w:ins w:id="66" w:author="馬慈蓮" w:date="2019-08-08T17:26:00Z">
        <w:r w:rsidR="00125D86" w:rsidRPr="00125D86">
          <w:rPr>
            <w:rFonts w:ascii="細明體" w:eastAsia="細明體" w:hAnsi="細明體" w:hint="eastAsia"/>
            <w:b/>
            <w:bCs/>
            <w:color w:val="00B0F0"/>
            <w:lang w:eastAsia="zh-TW"/>
          </w:rPr>
          <w:t>資料區塊</w:t>
        </w:r>
      </w:ins>
    </w:p>
    <w:p w:rsidR="00A448EB" w:rsidRPr="004C10DC" w:rsidRDefault="00A448EB" w:rsidP="00C9277B">
      <w:pPr>
        <w:pStyle w:val="Tabletext"/>
        <w:keepLines w:val="0"/>
        <w:numPr>
          <w:ilvl w:val="2"/>
          <w:numId w:val="11"/>
        </w:numPr>
        <w:spacing w:after="0" w:line="240" w:lineRule="auto"/>
        <w:rPr>
          <w:ins w:id="67" w:author="馬慈蓮" w:date="2019-08-12T16:15:00Z"/>
          <w:rFonts w:ascii="細明體" w:eastAsia="細明體" w:hAnsi="細明體"/>
          <w:bCs/>
          <w:color w:val="00B0F0"/>
          <w:lang w:eastAsia="zh-TW"/>
          <w:rPrChange w:id="68" w:author="馬慈蓮" w:date="2019-08-12T16:15:00Z">
            <w:rPr>
              <w:ins w:id="69" w:author="馬慈蓮" w:date="2019-08-12T16:15:00Z"/>
              <w:rFonts w:ascii="細明體" w:eastAsia="細明體" w:hAnsi="細明體"/>
              <w:bCs/>
              <w:color w:val="00B0F0"/>
              <w:lang w:eastAsia="zh-TW"/>
            </w:rPr>
          </w:rPrChange>
        </w:rPr>
        <w:pPrChange w:id="70" w:author="馬慈蓮" w:date="2019-08-08T17:28:00Z">
          <w:pPr>
            <w:pStyle w:val="Tabletext"/>
            <w:keepLines w:val="0"/>
            <w:numPr>
              <w:ilvl w:val="1"/>
              <w:numId w:val="11"/>
            </w:numPr>
            <w:spacing w:after="0" w:line="240" w:lineRule="auto"/>
            <w:ind w:left="992" w:hanging="567"/>
          </w:pPr>
        </w:pPrChange>
      </w:pPr>
      <w:ins w:id="71" w:author="馬慈蓮" w:date="2019-08-12T16:15:00Z">
        <w:r w:rsidRPr="004C10DC">
          <w:rPr>
            <w:rFonts w:ascii="細明體" w:eastAsia="細明體" w:hAnsi="細明體" w:hint="eastAsia"/>
            <w:bCs/>
            <w:color w:val="00B0F0"/>
            <w:lang w:eastAsia="zh-TW"/>
            <w:rPrChange w:id="72" w:author="馬慈蓮" w:date="2019-08-12T16:15:00Z">
              <w:rPr>
                <w:rFonts w:ascii="細明體" w:eastAsia="細明體" w:hAnsi="細明體" w:hint="eastAsia"/>
                <w:bCs/>
                <w:color w:val="00B0F0"/>
                <w:lang w:eastAsia="zh-TW"/>
              </w:rPr>
            </w:rPrChange>
          </w:rPr>
          <w:t>取得$理賠申請書bo</w:t>
        </w:r>
      </w:ins>
    </w:p>
    <w:p w:rsidR="00A448EB" w:rsidRPr="004C10DC" w:rsidRDefault="00A448EB" w:rsidP="00A448EB">
      <w:pPr>
        <w:pStyle w:val="Tabletext"/>
        <w:keepLines w:val="0"/>
        <w:numPr>
          <w:ilvl w:val="3"/>
          <w:numId w:val="11"/>
        </w:numPr>
        <w:spacing w:after="0" w:line="240" w:lineRule="auto"/>
        <w:rPr>
          <w:ins w:id="73" w:author="馬慈蓮" w:date="2019-08-12T16:15:00Z"/>
          <w:rFonts w:ascii="細明體" w:eastAsia="細明體" w:hAnsi="細明體"/>
          <w:bCs/>
          <w:color w:val="00B0F0"/>
          <w:lang w:eastAsia="zh-TW"/>
          <w:rPrChange w:id="74" w:author="馬慈蓮" w:date="2019-08-12T16:15:00Z">
            <w:rPr>
              <w:ins w:id="75" w:author="馬慈蓮" w:date="2019-08-12T16:15:00Z"/>
              <w:rFonts w:ascii="細明體" w:eastAsia="細明體" w:hAnsi="細明體"/>
              <w:bCs/>
              <w:color w:val="C45911"/>
              <w:lang w:eastAsia="zh-TW"/>
            </w:rPr>
          </w:rPrChange>
        </w:rPr>
        <w:pPrChange w:id="76" w:author="馬慈蓮" w:date="2019-08-12T16:15:00Z">
          <w:pPr>
            <w:pStyle w:val="Tabletext"/>
            <w:keepLines w:val="0"/>
            <w:numPr>
              <w:ilvl w:val="2"/>
              <w:numId w:val="11"/>
            </w:numPr>
            <w:spacing w:after="0" w:line="240" w:lineRule="auto"/>
            <w:ind w:left="1418" w:hanging="567"/>
          </w:pPr>
        </w:pPrChange>
      </w:pPr>
      <w:ins w:id="77" w:author="馬慈蓮" w:date="2019-08-12T16:15:00Z">
        <w:r w:rsidRPr="004C10DC">
          <w:rPr>
            <w:rFonts w:ascii="細明體" w:eastAsia="細明體" w:hAnsi="細明體" w:hint="eastAsia"/>
            <w:bCs/>
            <w:color w:val="00B0F0"/>
            <w:lang w:eastAsia="zh-TW"/>
            <w:rPrChange w:id="78" w:author="馬慈蓮" w:date="2019-08-12T16:15:00Z">
              <w:rPr>
                <w:rFonts w:ascii="細明體" w:eastAsia="細明體" w:hAnsi="細明體" w:hint="eastAsia"/>
                <w:bCs/>
                <w:color w:val="C45911"/>
                <w:lang w:eastAsia="zh-TW"/>
              </w:rPr>
            </w:rPrChange>
          </w:rPr>
          <w:t xml:space="preserve">若傳入來源 = </w:t>
        </w:r>
        <w:r w:rsidRPr="004C10DC">
          <w:rPr>
            <w:rFonts w:ascii="細明體" w:eastAsia="細明體" w:hAnsi="細明體"/>
            <w:bCs/>
            <w:color w:val="00B0F0"/>
            <w:lang w:eastAsia="zh-TW"/>
            <w:rPrChange w:id="79" w:author="馬慈蓮" w:date="2019-08-12T16:15:00Z">
              <w:rPr>
                <w:rFonts w:ascii="細明體" w:eastAsia="細明體" w:hAnsi="細明體"/>
                <w:bCs/>
                <w:color w:val="C45911"/>
                <w:lang w:eastAsia="zh-TW"/>
              </w:rPr>
            </w:rPrChange>
          </w:rPr>
          <w:t>‘X’</w:t>
        </w:r>
      </w:ins>
    </w:p>
    <w:p w:rsidR="00A448EB" w:rsidRPr="004C10DC" w:rsidRDefault="00A448EB" w:rsidP="00A448EB">
      <w:pPr>
        <w:numPr>
          <w:ilvl w:val="4"/>
          <w:numId w:val="11"/>
        </w:numPr>
        <w:rPr>
          <w:ins w:id="80" w:author="馬慈蓮" w:date="2019-08-12T16:15:00Z"/>
          <w:rFonts w:ascii="細明體" w:eastAsia="細明體" w:hAnsi="細明體" w:hint="eastAsia"/>
          <w:bCs/>
          <w:color w:val="00B0F0"/>
          <w:kern w:val="0"/>
          <w:sz w:val="20"/>
          <w:szCs w:val="20"/>
          <w:rPrChange w:id="81" w:author="馬慈蓮" w:date="2019-08-12T16:15:00Z">
            <w:rPr>
              <w:ins w:id="82" w:author="馬慈蓮" w:date="2019-08-12T16:15:00Z"/>
              <w:rFonts w:ascii="細明體" w:eastAsia="細明體" w:hAnsi="細明體" w:hint="eastAsia"/>
              <w:bCs/>
              <w:color w:val="C45911"/>
              <w:kern w:val="0"/>
              <w:sz w:val="20"/>
              <w:szCs w:val="20"/>
            </w:rPr>
          </w:rPrChange>
        </w:rPr>
        <w:pPrChange w:id="83" w:author="馬慈蓮" w:date="2019-08-12T16:15:00Z">
          <w:pPr>
            <w:numPr>
              <w:ilvl w:val="3"/>
              <w:numId w:val="11"/>
            </w:numPr>
            <w:ind w:left="1984" w:hanging="708"/>
          </w:pPr>
        </w:pPrChange>
      </w:pPr>
      <w:ins w:id="84" w:author="馬慈蓮" w:date="2019-08-12T16:15:00Z">
        <w:r w:rsidRPr="004C10DC">
          <w:rPr>
            <w:rFonts w:ascii="細明體" w:eastAsia="細明體" w:hAnsi="細明體" w:hint="eastAsia"/>
            <w:bCs/>
            <w:color w:val="00B0F0"/>
            <w:kern w:val="0"/>
            <w:sz w:val="20"/>
            <w:szCs w:val="20"/>
            <w:rPrChange w:id="85" w:author="馬慈蓮" w:date="2019-08-12T16:15:00Z">
              <w:rPr>
                <w:rFonts w:ascii="細明體" w:eastAsia="細明體" w:hAnsi="細明體" w:hint="eastAsia"/>
                <w:bCs/>
                <w:color w:val="C45911"/>
                <w:kern w:val="0"/>
                <w:sz w:val="20"/>
                <w:szCs w:val="20"/>
              </w:rPr>
            </w:rPrChange>
          </w:rPr>
          <w:t>取得$理賠申請書bo，以$受理編號查詢理賠申請書檔DTAAAT10</w:t>
        </w:r>
      </w:ins>
    </w:p>
    <w:p w:rsidR="00A448EB" w:rsidRPr="004C10DC" w:rsidRDefault="00A448EB" w:rsidP="00A448EB">
      <w:pPr>
        <w:pStyle w:val="Tabletext"/>
        <w:keepLines w:val="0"/>
        <w:numPr>
          <w:ilvl w:val="3"/>
          <w:numId w:val="11"/>
        </w:numPr>
        <w:spacing w:after="0" w:line="240" w:lineRule="auto"/>
        <w:rPr>
          <w:ins w:id="86" w:author="馬慈蓮" w:date="2019-08-12T16:15:00Z"/>
          <w:rFonts w:ascii="細明體" w:eastAsia="細明體" w:hAnsi="細明體"/>
          <w:bCs/>
          <w:color w:val="00B0F0"/>
          <w:lang w:eastAsia="zh-TW"/>
          <w:rPrChange w:id="87" w:author="馬慈蓮" w:date="2019-08-12T16:15:00Z">
            <w:rPr>
              <w:ins w:id="88" w:author="馬慈蓮" w:date="2019-08-12T16:15:00Z"/>
              <w:rFonts w:ascii="細明體" w:eastAsia="細明體" w:hAnsi="細明體"/>
              <w:bCs/>
              <w:color w:val="C45911"/>
              <w:lang w:eastAsia="zh-TW"/>
            </w:rPr>
          </w:rPrChange>
        </w:rPr>
        <w:pPrChange w:id="89" w:author="馬慈蓮" w:date="2019-08-12T16:15:00Z">
          <w:pPr>
            <w:pStyle w:val="Tabletext"/>
            <w:keepLines w:val="0"/>
            <w:numPr>
              <w:ilvl w:val="2"/>
              <w:numId w:val="11"/>
            </w:numPr>
            <w:spacing w:after="0" w:line="240" w:lineRule="auto"/>
            <w:ind w:left="1418" w:hanging="567"/>
          </w:pPr>
        </w:pPrChange>
      </w:pPr>
      <w:ins w:id="90" w:author="馬慈蓮" w:date="2019-08-12T16:15:00Z">
        <w:r w:rsidRPr="004C10DC">
          <w:rPr>
            <w:rFonts w:ascii="細明體" w:eastAsia="細明體" w:hAnsi="細明體" w:hint="eastAsia"/>
            <w:bCs/>
            <w:color w:val="00B0F0"/>
            <w:lang w:eastAsia="zh-TW"/>
            <w:rPrChange w:id="91" w:author="馬慈蓮" w:date="2019-08-12T16:15:00Z">
              <w:rPr>
                <w:rFonts w:ascii="細明體" w:eastAsia="細明體" w:hAnsi="細明體" w:hint="eastAsia"/>
                <w:bCs/>
                <w:color w:val="C45911"/>
                <w:lang w:eastAsia="zh-TW"/>
              </w:rPr>
            </w:rPrChange>
          </w:rPr>
          <w:t>ELSE</w:t>
        </w:r>
      </w:ins>
    </w:p>
    <w:p w:rsidR="00A448EB" w:rsidRPr="004C10DC" w:rsidRDefault="00A448EB" w:rsidP="00A448EB">
      <w:pPr>
        <w:pStyle w:val="Tabletext"/>
        <w:keepLines w:val="0"/>
        <w:numPr>
          <w:ilvl w:val="4"/>
          <w:numId w:val="11"/>
        </w:numPr>
        <w:spacing w:after="0" w:line="240" w:lineRule="auto"/>
        <w:rPr>
          <w:ins w:id="92" w:author="馬慈蓮" w:date="2019-08-12T16:15:00Z"/>
          <w:rFonts w:ascii="細明體" w:eastAsia="細明體" w:hAnsi="細明體"/>
          <w:bCs/>
          <w:color w:val="00B0F0"/>
          <w:lang w:eastAsia="zh-TW"/>
          <w:rPrChange w:id="93" w:author="馬慈蓮" w:date="2019-08-12T16:15:00Z">
            <w:rPr>
              <w:ins w:id="94" w:author="馬慈蓮" w:date="2019-08-12T16:15:00Z"/>
              <w:rFonts w:ascii="細明體" w:eastAsia="細明體" w:hAnsi="細明體"/>
              <w:b/>
              <w:bCs/>
              <w:color w:val="00B0F0"/>
              <w:lang w:eastAsia="zh-TW"/>
            </w:rPr>
          </w:rPrChange>
        </w:rPr>
        <w:pPrChange w:id="95" w:author="馬慈蓮" w:date="2019-08-12T16:15:00Z">
          <w:pPr>
            <w:pStyle w:val="Tabletext"/>
            <w:keepLines w:val="0"/>
            <w:numPr>
              <w:ilvl w:val="1"/>
              <w:numId w:val="11"/>
            </w:numPr>
            <w:spacing w:after="0" w:line="240" w:lineRule="auto"/>
            <w:ind w:left="992" w:hanging="567"/>
          </w:pPr>
        </w:pPrChange>
      </w:pPr>
      <w:ins w:id="96" w:author="馬慈蓮" w:date="2019-08-12T16:15:00Z">
        <w:r w:rsidRPr="004C10DC">
          <w:rPr>
            <w:rFonts w:ascii="細明體" w:eastAsia="細明體" w:hAnsi="細明體" w:hint="eastAsia"/>
            <w:bCs/>
            <w:color w:val="00B0F0"/>
            <w:lang w:eastAsia="zh-TW"/>
            <w:rPrChange w:id="97" w:author="馬慈蓮" w:date="2019-08-12T16:15:00Z">
              <w:rPr>
                <w:rFonts w:ascii="細明體" w:eastAsia="細明體" w:hAnsi="細明體" w:hint="eastAsia"/>
                <w:bCs/>
                <w:lang w:eastAsia="zh-TW"/>
              </w:rPr>
            </w:rPrChange>
          </w:rPr>
          <w:t>取得$</w:t>
        </w:r>
        <w:r w:rsidRPr="004C10DC">
          <w:rPr>
            <w:rFonts w:ascii="細明體" w:eastAsia="細明體" w:hAnsi="細明體" w:hint="eastAsia"/>
            <w:bCs/>
            <w:color w:val="00B0F0"/>
            <w:lang w:eastAsia="zh-TW"/>
            <w:rPrChange w:id="98" w:author="馬慈蓮" w:date="2019-08-12T16:15:00Z">
              <w:rPr>
                <w:rFonts w:ascii="細明體" w:eastAsia="細明體" w:hAnsi="細明體" w:cs="Arial" w:hint="eastAsia"/>
                <w:lang w:eastAsia="zh-TW"/>
              </w:rPr>
            </w:rPrChange>
          </w:rPr>
          <w:t>理賠申請書bo，以</w:t>
        </w:r>
        <w:r w:rsidRPr="004C10DC">
          <w:rPr>
            <w:rFonts w:ascii="細明體" w:eastAsia="細明體" w:hAnsi="細明體" w:hint="eastAsia"/>
            <w:bCs/>
            <w:color w:val="00B0F0"/>
            <w:lang w:eastAsia="zh-TW"/>
            <w:rPrChange w:id="99" w:author="馬慈蓮" w:date="2019-08-12T16:15:00Z">
              <w:rPr>
                <w:rFonts w:ascii="細明體" w:eastAsia="細明體" w:hAnsi="細明體" w:hint="eastAsia"/>
                <w:bCs/>
                <w:lang w:eastAsia="zh-TW"/>
              </w:rPr>
            </w:rPrChange>
          </w:rPr>
          <w:t>$受理編號查詢理賠申請書檔DTAAA010</w:t>
        </w:r>
      </w:ins>
    </w:p>
    <w:p w:rsidR="004C10DC" w:rsidRDefault="00FB1AE7" w:rsidP="004C10DC">
      <w:pPr>
        <w:pStyle w:val="Tabletext"/>
        <w:keepLines w:val="0"/>
        <w:numPr>
          <w:ilvl w:val="3"/>
          <w:numId w:val="11"/>
        </w:numPr>
        <w:spacing w:after="0" w:line="240" w:lineRule="auto"/>
        <w:rPr>
          <w:ins w:id="100" w:author="馬慈蓮" w:date="2019-08-12T16:16:00Z"/>
          <w:rFonts w:ascii="細明體" w:eastAsia="細明體" w:hAnsi="細明體"/>
          <w:bCs/>
          <w:color w:val="00B0F0"/>
          <w:lang w:eastAsia="zh-TW"/>
        </w:rPr>
        <w:pPrChange w:id="101" w:author="馬慈蓮" w:date="2019-08-12T16:15:00Z">
          <w:pPr>
            <w:pStyle w:val="Tabletext"/>
            <w:keepLines w:val="0"/>
            <w:numPr>
              <w:ilvl w:val="1"/>
              <w:numId w:val="11"/>
            </w:numPr>
            <w:spacing w:after="0" w:line="240" w:lineRule="auto"/>
            <w:ind w:left="992" w:hanging="567"/>
          </w:pPr>
        </w:pPrChange>
      </w:pPr>
      <w:ins w:id="102" w:author="馬慈蓮" w:date="2019-08-12T16:15:00Z">
        <w:r w:rsidRPr="00FB1AE7">
          <w:rPr>
            <w:rFonts w:ascii="細明體" w:eastAsia="細明體" w:hAnsi="細明體" w:hint="eastAsia"/>
            <w:bCs/>
            <w:color w:val="00B0F0"/>
            <w:lang w:eastAsia="zh-TW"/>
          </w:rPr>
          <w:t>查無資料，視為</w:t>
        </w:r>
      </w:ins>
      <w:ins w:id="103" w:author="馬慈蓮" w:date="2019-08-12T16:16:00Z">
        <w:r>
          <w:rPr>
            <w:rFonts w:ascii="細明體" w:eastAsia="細明體" w:hAnsi="細明體" w:hint="eastAsia"/>
            <w:bCs/>
            <w:color w:val="00B0F0"/>
            <w:lang w:eastAsia="zh-TW"/>
          </w:rPr>
          <w:t>異常，跳出錯誤訊息：查無理賠申請書資料</w:t>
        </w:r>
      </w:ins>
    </w:p>
    <w:p w:rsidR="005570CA" w:rsidRDefault="005570CA" w:rsidP="004C10DC">
      <w:pPr>
        <w:pStyle w:val="Tabletext"/>
        <w:keepLines w:val="0"/>
        <w:numPr>
          <w:ilvl w:val="3"/>
          <w:numId w:val="11"/>
        </w:numPr>
        <w:spacing w:after="0" w:line="240" w:lineRule="auto"/>
        <w:rPr>
          <w:ins w:id="104" w:author="馬慈蓮" w:date="2019-08-12T16:16:00Z"/>
          <w:rFonts w:ascii="細明體" w:eastAsia="細明體" w:hAnsi="細明體"/>
          <w:bCs/>
          <w:color w:val="00B0F0"/>
          <w:lang w:eastAsia="zh-TW"/>
        </w:rPr>
        <w:pPrChange w:id="105" w:author="馬慈蓮" w:date="2019-08-12T16:15:00Z">
          <w:pPr>
            <w:pStyle w:val="Tabletext"/>
            <w:keepLines w:val="0"/>
            <w:numPr>
              <w:ilvl w:val="1"/>
              <w:numId w:val="11"/>
            </w:numPr>
            <w:spacing w:after="0" w:line="240" w:lineRule="auto"/>
            <w:ind w:left="992" w:hanging="567"/>
          </w:pPr>
        </w:pPrChange>
      </w:pPr>
      <w:ins w:id="106" w:author="馬慈蓮" w:date="2019-08-12T16:16:00Z">
        <w:r>
          <w:rPr>
            <w:rFonts w:ascii="細明體" w:eastAsia="細明體" w:hAnsi="細明體" w:hint="eastAsia"/>
            <w:bCs/>
            <w:color w:val="00B0F0"/>
            <w:lang w:eastAsia="zh-TW"/>
          </w:rPr>
          <w:t>若有資料</w:t>
        </w:r>
      </w:ins>
    </w:p>
    <w:p w:rsidR="005570CA" w:rsidRPr="00FB1AE7" w:rsidRDefault="005570CA" w:rsidP="005570CA">
      <w:pPr>
        <w:pStyle w:val="Tabletext"/>
        <w:keepLines w:val="0"/>
        <w:numPr>
          <w:ilvl w:val="4"/>
          <w:numId w:val="11"/>
        </w:numPr>
        <w:spacing w:after="0" w:line="240" w:lineRule="auto"/>
        <w:rPr>
          <w:ins w:id="107" w:author="馬慈蓮" w:date="2019-08-12T16:15:00Z"/>
          <w:rFonts w:ascii="細明體" w:eastAsia="細明體" w:hAnsi="細明體"/>
          <w:bCs/>
          <w:color w:val="00B0F0"/>
          <w:lang w:eastAsia="zh-TW"/>
          <w:rPrChange w:id="108" w:author="馬慈蓮" w:date="2019-08-12T16:15:00Z">
            <w:rPr>
              <w:ins w:id="109" w:author="馬慈蓮" w:date="2019-08-12T16:15:00Z"/>
              <w:rFonts w:ascii="細明體" w:eastAsia="細明體" w:hAnsi="細明體"/>
              <w:bCs/>
              <w:color w:val="00B0F0"/>
              <w:lang w:eastAsia="zh-TW"/>
            </w:rPr>
          </w:rPrChange>
        </w:rPr>
        <w:pPrChange w:id="110" w:author="馬慈蓮" w:date="2019-08-12T16:16:00Z">
          <w:pPr>
            <w:pStyle w:val="Tabletext"/>
            <w:keepLines w:val="0"/>
            <w:numPr>
              <w:ilvl w:val="1"/>
              <w:numId w:val="11"/>
            </w:numPr>
            <w:spacing w:after="0" w:line="240" w:lineRule="auto"/>
            <w:ind w:left="992" w:hanging="567"/>
          </w:pPr>
        </w:pPrChange>
      </w:pPr>
      <w:ins w:id="111" w:author="馬慈蓮" w:date="2019-08-12T16:16:00Z">
        <w:r>
          <w:rPr>
            <w:rFonts w:ascii="細明體" w:eastAsia="細明體" w:hAnsi="細明體" w:hint="eastAsia"/>
            <w:bCs/>
            <w:color w:val="00B0F0"/>
            <w:lang w:eastAsia="zh-TW"/>
          </w:rPr>
          <w:t>則</w:t>
        </w:r>
        <w:r w:rsidR="00BE2AE3">
          <w:rPr>
            <w:rFonts w:ascii="細明體" w:eastAsia="細明體" w:hAnsi="細明體" w:hint="eastAsia"/>
            <w:bCs/>
            <w:color w:val="00B0F0"/>
            <w:lang w:eastAsia="zh-TW"/>
          </w:rPr>
          <w:t>依</w:t>
        </w:r>
        <w:r w:rsidR="00BE2AE3" w:rsidRPr="00BE2AE3">
          <w:rPr>
            <w:rFonts w:ascii="細明體" w:eastAsia="細明體" w:hAnsi="細明體" w:hint="eastAsia"/>
            <w:bCs/>
            <w:color w:val="00B0F0"/>
            <w:lang w:eastAsia="zh-TW"/>
          </w:rPr>
          <w:t>$理賠申請書bo</w:t>
        </w:r>
        <w:r w:rsidR="00BE2AE3">
          <w:rPr>
            <w:rFonts w:ascii="細明體" w:eastAsia="細明體" w:hAnsi="細明體" w:hint="eastAsia"/>
            <w:bCs/>
            <w:color w:val="00B0F0"/>
            <w:lang w:eastAsia="zh-TW"/>
          </w:rPr>
          <w:t>.APLY_KIND，選擇radio button</w:t>
        </w:r>
      </w:ins>
    </w:p>
    <w:p w:rsidR="00591ED3" w:rsidRDefault="00C9277B" w:rsidP="00C9277B">
      <w:pPr>
        <w:pStyle w:val="Tabletext"/>
        <w:keepLines w:val="0"/>
        <w:numPr>
          <w:ilvl w:val="2"/>
          <w:numId w:val="11"/>
        </w:numPr>
        <w:spacing w:after="0" w:line="240" w:lineRule="auto"/>
        <w:rPr>
          <w:ins w:id="112" w:author="馬慈蓮" w:date="2019-08-12T09:43:00Z"/>
          <w:rFonts w:ascii="細明體" w:eastAsia="細明體" w:hAnsi="細明體"/>
          <w:bCs/>
          <w:color w:val="00B0F0"/>
          <w:lang w:eastAsia="zh-TW"/>
        </w:rPr>
        <w:pPrChange w:id="113" w:author="馬慈蓮" w:date="2019-08-08T17:28:00Z">
          <w:pPr>
            <w:pStyle w:val="Tabletext"/>
            <w:keepLines w:val="0"/>
            <w:numPr>
              <w:ilvl w:val="1"/>
              <w:numId w:val="11"/>
            </w:numPr>
            <w:spacing w:after="0" w:line="240" w:lineRule="auto"/>
            <w:ind w:left="992" w:hanging="567"/>
          </w:pPr>
        </w:pPrChange>
      </w:pPr>
      <w:ins w:id="114" w:author="馬慈蓮" w:date="2019-08-08T17:27:00Z">
        <w:r w:rsidRPr="00C9277B">
          <w:rPr>
            <w:rFonts w:ascii="細明體" w:eastAsia="細明體" w:hAnsi="細明體" w:hint="eastAsia"/>
            <w:bCs/>
            <w:color w:val="00B0F0"/>
            <w:lang w:eastAsia="zh-TW"/>
            <w:rPrChange w:id="115" w:author="馬慈蓮" w:date="2019-08-08T17:28:00Z">
              <w:rPr>
                <w:rFonts w:ascii="細明體" w:eastAsia="細明體" w:hAnsi="細明體" w:hint="eastAsia"/>
                <w:bCs/>
                <w:color w:val="00B0F0"/>
                <w:lang w:eastAsia="zh-TW"/>
              </w:rPr>
            </w:rPrChange>
          </w:rPr>
          <w:t>取得</w:t>
        </w:r>
      </w:ins>
      <w:ins w:id="116" w:author="馬慈蓮" w:date="2019-08-08T17:28:00Z">
        <w:r>
          <w:rPr>
            <w:rFonts w:ascii="細明體" w:eastAsia="細明體" w:hAnsi="細明體" w:hint="eastAsia"/>
            <w:bCs/>
            <w:color w:val="00B0F0"/>
            <w:lang w:eastAsia="zh-TW"/>
          </w:rPr>
          <w:t>$</w:t>
        </w:r>
      </w:ins>
      <w:ins w:id="117" w:author="馬慈蓮" w:date="2019-08-08T17:27:00Z">
        <w:r w:rsidRPr="00C9277B">
          <w:rPr>
            <w:rFonts w:ascii="細明體" w:eastAsia="細明體" w:hAnsi="細明體" w:hint="eastAsia"/>
            <w:bCs/>
            <w:color w:val="00B0F0"/>
            <w:lang w:eastAsia="zh-TW"/>
            <w:rPrChange w:id="118" w:author="馬慈蓮" w:date="2019-08-08T17:28:00Z">
              <w:rPr>
                <w:rFonts w:ascii="細明體" w:eastAsia="細明體" w:hAnsi="細明體" w:hint="eastAsia"/>
                <w:bCs/>
                <w:color w:val="00B0F0"/>
                <w:lang w:eastAsia="zh-TW"/>
              </w:rPr>
            </w:rPrChange>
          </w:rPr>
          <w:t>診斷書天數檔</w:t>
        </w:r>
      </w:ins>
      <w:ins w:id="119" w:author="馬慈蓮" w:date="2019-08-12T09:43:00Z">
        <w:r w:rsidR="00591ED3">
          <w:rPr>
            <w:rFonts w:ascii="細明體" w:eastAsia="細明體" w:hAnsi="細明體" w:hint="eastAsia"/>
            <w:bCs/>
            <w:color w:val="00B0F0"/>
            <w:lang w:eastAsia="zh-TW"/>
          </w:rPr>
          <w:t>bo</w:t>
        </w:r>
      </w:ins>
      <w:ins w:id="120" w:author="馬慈蓮" w:date="2019-08-08T17:28:00Z">
        <w:del w:id="121" w:author="馬慈蓮" w:date="2019-08-12T09:43:00Z">
          <w:r w:rsidDel="00591ED3">
            <w:rPr>
              <w:rFonts w:ascii="細明體" w:eastAsia="細明體" w:hAnsi="細明體" w:hint="eastAsia"/>
              <w:bCs/>
              <w:color w:val="00B0F0"/>
              <w:lang w:eastAsia="zh-TW"/>
            </w:rPr>
            <w:delText>(DTAAA0</w:delText>
          </w:r>
          <w:r w:rsidDel="00591ED3">
            <w:rPr>
              <w:rFonts w:ascii="細明體" w:eastAsia="細明體" w:hAnsi="細明體"/>
              <w:bCs/>
              <w:color w:val="00B0F0"/>
              <w:lang w:eastAsia="zh-TW"/>
            </w:rPr>
            <w:delText>21</w:delText>
          </w:r>
          <w:r w:rsidDel="00591ED3">
            <w:rPr>
              <w:rFonts w:ascii="細明體" w:eastAsia="細明體" w:hAnsi="細明體" w:hint="eastAsia"/>
              <w:bCs/>
              <w:color w:val="00B0F0"/>
              <w:lang w:eastAsia="zh-TW"/>
            </w:rPr>
            <w:delText>)</w:delText>
          </w:r>
          <w:r w:rsidRPr="00C9277B" w:rsidDel="00591ED3">
            <w:rPr>
              <w:rFonts w:ascii="細明體" w:eastAsia="細明體" w:hAnsi="細明體" w:hint="eastAsia"/>
              <w:bCs/>
              <w:color w:val="00B0F0"/>
              <w:lang w:eastAsia="zh-TW"/>
              <w:rPrChange w:id="122" w:author="馬慈蓮" w:date="2019-08-08T17:28:00Z">
                <w:rPr>
                  <w:rFonts w:ascii="細明體" w:eastAsia="細明體" w:hAnsi="細明體" w:hint="eastAsia"/>
                  <w:bCs/>
                  <w:color w:val="00B0F0"/>
                  <w:lang w:eastAsia="zh-TW"/>
                </w:rPr>
              </w:rPrChange>
            </w:rPr>
            <w:delText>：</w:delText>
          </w:r>
        </w:del>
      </w:ins>
      <w:ins w:id="123" w:author="馬慈蓮" w:date="2019-08-12T09:43:00Z">
        <w:r w:rsidR="00591ED3" w:rsidRPr="00C9277B" w:rsidDel="00591ED3">
          <w:rPr>
            <w:rFonts w:ascii="細明體" w:eastAsia="細明體" w:hAnsi="細明體"/>
            <w:bCs/>
            <w:color w:val="00B0F0"/>
            <w:lang w:eastAsia="zh-TW"/>
            <w:rPrChange w:id="124" w:author="馬慈蓮" w:date="2019-08-08T17:28:00Z">
              <w:rPr>
                <w:rFonts w:ascii="細明體" w:eastAsia="細明體" w:hAnsi="細明體"/>
                <w:bCs/>
                <w:color w:val="00B0F0"/>
                <w:lang w:eastAsia="zh-TW"/>
              </w:rPr>
            </w:rPrChange>
          </w:rPr>
          <w:t xml:space="preserve"> </w:t>
        </w:r>
      </w:ins>
    </w:p>
    <w:p w:rsidR="00591ED3" w:rsidRPr="00696F5E" w:rsidRDefault="00591ED3" w:rsidP="00591ED3">
      <w:pPr>
        <w:pStyle w:val="Tabletext"/>
        <w:keepLines w:val="0"/>
        <w:numPr>
          <w:ilvl w:val="3"/>
          <w:numId w:val="11"/>
        </w:numPr>
        <w:spacing w:after="0" w:line="240" w:lineRule="auto"/>
        <w:rPr>
          <w:ins w:id="125" w:author="馬慈蓮" w:date="2019-08-12T09:43:00Z"/>
          <w:rFonts w:ascii="細明體" w:eastAsia="細明體" w:hAnsi="細明體"/>
          <w:bCs/>
          <w:color w:val="00B0F0"/>
          <w:lang w:eastAsia="zh-TW"/>
          <w:rPrChange w:id="126" w:author="馬慈蓮" w:date="2019-08-12T09:44:00Z">
            <w:rPr>
              <w:ins w:id="127" w:author="馬慈蓮" w:date="2019-08-12T09:43:00Z"/>
              <w:rFonts w:ascii="細明體" w:eastAsia="細明體" w:hAnsi="細明體"/>
              <w:bCs/>
              <w:color w:val="C45911"/>
              <w:lang w:eastAsia="zh-TW"/>
            </w:rPr>
          </w:rPrChange>
        </w:rPr>
        <w:pPrChange w:id="128" w:author="馬慈蓮" w:date="2019-08-12T09:43:00Z">
          <w:pPr>
            <w:pStyle w:val="Tabletext"/>
            <w:keepLines w:val="0"/>
            <w:numPr>
              <w:ilvl w:val="2"/>
              <w:numId w:val="11"/>
            </w:numPr>
            <w:spacing w:after="0" w:line="240" w:lineRule="auto"/>
            <w:ind w:left="1418" w:hanging="567"/>
          </w:pPr>
        </w:pPrChange>
      </w:pPr>
      <w:ins w:id="129" w:author="馬慈蓮" w:date="2019-08-12T09:43:00Z">
        <w:r w:rsidRPr="00696F5E">
          <w:rPr>
            <w:rFonts w:ascii="細明體" w:eastAsia="細明體" w:hAnsi="細明體" w:hint="eastAsia"/>
            <w:bCs/>
            <w:color w:val="00B0F0"/>
            <w:lang w:eastAsia="zh-TW"/>
            <w:rPrChange w:id="130" w:author="馬慈蓮" w:date="2019-08-12T09:44:00Z">
              <w:rPr>
                <w:rFonts w:ascii="細明體" w:eastAsia="細明體" w:hAnsi="細明體" w:hint="eastAsia"/>
                <w:bCs/>
                <w:color w:val="C45911"/>
                <w:lang w:eastAsia="zh-TW"/>
              </w:rPr>
            </w:rPrChange>
          </w:rPr>
          <w:t xml:space="preserve">若傳入來源 = </w:t>
        </w:r>
        <w:r w:rsidRPr="00696F5E">
          <w:rPr>
            <w:rFonts w:ascii="細明體" w:eastAsia="細明體" w:hAnsi="細明體"/>
            <w:bCs/>
            <w:color w:val="00B0F0"/>
            <w:lang w:eastAsia="zh-TW"/>
            <w:rPrChange w:id="131" w:author="馬慈蓮" w:date="2019-08-12T09:44:00Z">
              <w:rPr>
                <w:rFonts w:ascii="細明體" w:eastAsia="細明體" w:hAnsi="細明體"/>
                <w:bCs/>
                <w:color w:val="C45911"/>
                <w:lang w:eastAsia="zh-TW"/>
              </w:rPr>
            </w:rPrChange>
          </w:rPr>
          <w:t>‘X’</w:t>
        </w:r>
      </w:ins>
    </w:p>
    <w:p w:rsidR="00591ED3" w:rsidRPr="00696F5E" w:rsidRDefault="00591ED3" w:rsidP="00591ED3">
      <w:pPr>
        <w:numPr>
          <w:ilvl w:val="4"/>
          <w:numId w:val="11"/>
        </w:numPr>
        <w:rPr>
          <w:ins w:id="132" w:author="馬慈蓮" w:date="2019-08-12T09:43:00Z"/>
          <w:rFonts w:ascii="細明體" w:eastAsia="細明體" w:hAnsi="細明體" w:hint="eastAsia"/>
          <w:bCs/>
          <w:color w:val="00B0F0"/>
          <w:kern w:val="0"/>
          <w:sz w:val="20"/>
          <w:szCs w:val="20"/>
          <w:rPrChange w:id="133" w:author="馬慈蓮" w:date="2019-08-12T09:44:00Z">
            <w:rPr>
              <w:ins w:id="134" w:author="馬慈蓮" w:date="2019-08-12T09:43:00Z"/>
              <w:rFonts w:ascii="細明體" w:eastAsia="細明體" w:hAnsi="細明體" w:hint="eastAsia"/>
              <w:bCs/>
              <w:color w:val="C45911"/>
              <w:kern w:val="0"/>
              <w:sz w:val="20"/>
              <w:szCs w:val="20"/>
            </w:rPr>
          </w:rPrChange>
        </w:rPr>
        <w:pPrChange w:id="135" w:author="馬慈蓮" w:date="2019-08-12T09:43:00Z">
          <w:pPr>
            <w:numPr>
              <w:ilvl w:val="3"/>
              <w:numId w:val="11"/>
            </w:numPr>
            <w:ind w:left="1984" w:hanging="708"/>
          </w:pPr>
        </w:pPrChange>
      </w:pPr>
      <w:ins w:id="136" w:author="馬慈蓮" w:date="2019-08-12T09:43:00Z">
        <w:r w:rsidRPr="00696F5E">
          <w:rPr>
            <w:rFonts w:ascii="細明體" w:eastAsia="細明體" w:hAnsi="細明體" w:hint="eastAsia"/>
            <w:bCs/>
            <w:color w:val="00B0F0"/>
            <w:kern w:val="0"/>
            <w:sz w:val="20"/>
            <w:szCs w:val="20"/>
            <w:rPrChange w:id="137" w:author="馬慈蓮" w:date="2019-08-12T09:44:00Z">
              <w:rPr>
                <w:rFonts w:ascii="細明體" w:eastAsia="細明體" w:hAnsi="細明體" w:hint="eastAsia"/>
                <w:bCs/>
                <w:color w:val="C45911"/>
                <w:kern w:val="0"/>
                <w:sz w:val="20"/>
                <w:szCs w:val="20"/>
              </w:rPr>
            </w:rPrChange>
          </w:rPr>
          <w:t>取得</w:t>
        </w:r>
        <w:r w:rsidR="00DF7B9D" w:rsidRPr="00696F5E">
          <w:rPr>
            <w:rFonts w:ascii="細明體" w:eastAsia="細明體" w:hAnsi="細明體" w:hint="eastAsia"/>
            <w:bCs/>
            <w:color w:val="00B0F0"/>
            <w:kern w:val="0"/>
            <w:sz w:val="20"/>
            <w:szCs w:val="20"/>
            <w:rPrChange w:id="138" w:author="馬慈蓮" w:date="2019-08-12T09:44:00Z">
              <w:rPr>
                <w:rFonts w:ascii="細明體" w:eastAsia="細明體" w:hAnsi="細明體" w:hint="eastAsia"/>
                <w:bCs/>
                <w:color w:val="C45911"/>
                <w:kern w:val="0"/>
                <w:sz w:val="20"/>
                <w:szCs w:val="20"/>
              </w:rPr>
            </w:rPrChange>
          </w:rPr>
          <w:t>$診斷書天數檔bo</w:t>
        </w:r>
        <w:r w:rsidRPr="00696F5E">
          <w:rPr>
            <w:rFonts w:ascii="細明體" w:eastAsia="細明體" w:hAnsi="細明體" w:hint="eastAsia"/>
            <w:bCs/>
            <w:color w:val="00B0F0"/>
            <w:kern w:val="0"/>
            <w:sz w:val="20"/>
            <w:szCs w:val="20"/>
            <w:rPrChange w:id="139" w:author="馬慈蓮" w:date="2019-08-12T09:44:00Z">
              <w:rPr>
                <w:rFonts w:ascii="細明體" w:eastAsia="細明體" w:hAnsi="細明體" w:hint="eastAsia"/>
                <w:bCs/>
                <w:color w:val="C45911"/>
                <w:kern w:val="0"/>
                <w:sz w:val="20"/>
                <w:szCs w:val="20"/>
              </w:rPr>
            </w:rPrChange>
          </w:rPr>
          <w:t>，以$受理編號查詢</w:t>
        </w:r>
        <w:r w:rsidR="00DF7B9D" w:rsidRPr="00696F5E">
          <w:rPr>
            <w:rFonts w:ascii="細明體" w:eastAsia="細明體" w:hAnsi="細明體" w:hint="eastAsia"/>
            <w:bCs/>
            <w:color w:val="00B0F0"/>
            <w:kern w:val="0"/>
            <w:sz w:val="20"/>
            <w:szCs w:val="20"/>
            <w:rPrChange w:id="140" w:author="馬慈蓮" w:date="2019-08-12T09:44:00Z">
              <w:rPr>
                <w:rFonts w:ascii="細明體" w:eastAsia="細明體" w:hAnsi="細明體" w:hint="eastAsia"/>
                <w:bCs/>
                <w:color w:val="C45911"/>
                <w:kern w:val="0"/>
                <w:sz w:val="20"/>
                <w:szCs w:val="20"/>
              </w:rPr>
            </w:rPrChange>
          </w:rPr>
          <w:t>診斷書天數檔</w:t>
        </w:r>
        <w:r w:rsidRPr="00696F5E">
          <w:rPr>
            <w:rFonts w:ascii="細明體" w:eastAsia="細明體" w:hAnsi="細明體" w:hint="eastAsia"/>
            <w:bCs/>
            <w:color w:val="00B0F0"/>
            <w:kern w:val="0"/>
            <w:sz w:val="20"/>
            <w:szCs w:val="20"/>
            <w:rPrChange w:id="141" w:author="馬慈蓮" w:date="2019-08-12T09:44:00Z">
              <w:rPr>
                <w:rFonts w:ascii="細明體" w:eastAsia="細明體" w:hAnsi="細明體" w:hint="eastAsia"/>
                <w:bCs/>
                <w:color w:val="C45911"/>
                <w:kern w:val="0"/>
                <w:sz w:val="20"/>
                <w:szCs w:val="20"/>
              </w:rPr>
            </w:rPrChange>
          </w:rPr>
          <w:t>DTAAAT</w:t>
        </w:r>
        <w:r w:rsidR="00DF7B9D" w:rsidRPr="00696F5E">
          <w:rPr>
            <w:rFonts w:ascii="細明體" w:eastAsia="細明體" w:hAnsi="細明體"/>
            <w:bCs/>
            <w:color w:val="00B0F0"/>
            <w:kern w:val="0"/>
            <w:sz w:val="20"/>
            <w:szCs w:val="20"/>
            <w:rPrChange w:id="142" w:author="馬慈蓮" w:date="2019-08-12T09:44:00Z">
              <w:rPr>
                <w:rFonts w:ascii="細明體" w:eastAsia="細明體" w:hAnsi="細明體"/>
                <w:bCs/>
                <w:color w:val="C45911"/>
                <w:kern w:val="0"/>
                <w:sz w:val="20"/>
                <w:szCs w:val="20"/>
              </w:rPr>
            </w:rPrChange>
          </w:rPr>
          <w:t>21</w:t>
        </w:r>
      </w:ins>
    </w:p>
    <w:p w:rsidR="00591ED3" w:rsidRPr="00696F5E" w:rsidRDefault="00591ED3" w:rsidP="00591ED3">
      <w:pPr>
        <w:pStyle w:val="Tabletext"/>
        <w:keepLines w:val="0"/>
        <w:numPr>
          <w:ilvl w:val="3"/>
          <w:numId w:val="11"/>
        </w:numPr>
        <w:spacing w:after="0" w:line="240" w:lineRule="auto"/>
        <w:rPr>
          <w:ins w:id="143" w:author="馬慈蓮" w:date="2019-08-12T09:43:00Z"/>
          <w:rFonts w:ascii="細明體" w:eastAsia="細明體" w:hAnsi="細明體"/>
          <w:bCs/>
          <w:color w:val="00B0F0"/>
          <w:lang w:eastAsia="zh-TW"/>
          <w:rPrChange w:id="144" w:author="馬慈蓮" w:date="2019-08-12T09:44:00Z">
            <w:rPr>
              <w:ins w:id="145" w:author="馬慈蓮" w:date="2019-08-12T09:43:00Z"/>
              <w:rFonts w:ascii="細明體" w:eastAsia="細明體" w:hAnsi="細明體"/>
              <w:bCs/>
              <w:color w:val="C45911"/>
              <w:lang w:eastAsia="zh-TW"/>
            </w:rPr>
          </w:rPrChange>
        </w:rPr>
        <w:pPrChange w:id="146" w:author="馬慈蓮" w:date="2019-08-12T09:43:00Z">
          <w:pPr>
            <w:pStyle w:val="Tabletext"/>
            <w:keepLines w:val="0"/>
            <w:numPr>
              <w:ilvl w:val="2"/>
              <w:numId w:val="11"/>
            </w:numPr>
            <w:spacing w:after="0" w:line="240" w:lineRule="auto"/>
            <w:ind w:left="1418" w:hanging="567"/>
          </w:pPr>
        </w:pPrChange>
      </w:pPr>
      <w:ins w:id="147" w:author="馬慈蓮" w:date="2019-08-12T09:43:00Z">
        <w:r w:rsidRPr="00696F5E">
          <w:rPr>
            <w:rFonts w:ascii="細明體" w:eastAsia="細明體" w:hAnsi="細明體" w:hint="eastAsia"/>
            <w:bCs/>
            <w:color w:val="00B0F0"/>
            <w:lang w:eastAsia="zh-TW"/>
            <w:rPrChange w:id="148" w:author="馬慈蓮" w:date="2019-08-12T09:44:00Z">
              <w:rPr>
                <w:rFonts w:ascii="細明體" w:eastAsia="細明體" w:hAnsi="細明體" w:hint="eastAsia"/>
                <w:bCs/>
                <w:color w:val="C45911"/>
                <w:lang w:eastAsia="zh-TW"/>
              </w:rPr>
            </w:rPrChange>
          </w:rPr>
          <w:t>ELSE</w:t>
        </w:r>
      </w:ins>
    </w:p>
    <w:p w:rsidR="00C9277B" w:rsidRDefault="00591ED3" w:rsidP="00591ED3">
      <w:pPr>
        <w:pStyle w:val="Tabletext"/>
        <w:keepLines w:val="0"/>
        <w:numPr>
          <w:ilvl w:val="4"/>
          <w:numId w:val="11"/>
        </w:numPr>
        <w:spacing w:after="0" w:line="240" w:lineRule="auto"/>
        <w:rPr>
          <w:ins w:id="149" w:author="馬慈蓮" w:date="2019-08-12T09:39:00Z"/>
          <w:rFonts w:ascii="細明體" w:eastAsia="細明體" w:hAnsi="細明體"/>
          <w:bCs/>
          <w:color w:val="00B0F0"/>
          <w:lang w:eastAsia="zh-TW"/>
        </w:rPr>
        <w:pPrChange w:id="150" w:author="馬慈蓮" w:date="2019-08-12T09:43:00Z">
          <w:pPr>
            <w:pStyle w:val="Tabletext"/>
            <w:keepLines w:val="0"/>
            <w:numPr>
              <w:ilvl w:val="1"/>
              <w:numId w:val="11"/>
            </w:numPr>
            <w:spacing w:after="0" w:line="240" w:lineRule="auto"/>
            <w:ind w:left="992" w:hanging="567"/>
          </w:pPr>
        </w:pPrChange>
      </w:pPr>
      <w:ins w:id="151" w:author="馬慈蓮" w:date="2019-08-12T09:43:00Z">
        <w:r w:rsidRPr="00696F5E">
          <w:rPr>
            <w:rFonts w:ascii="細明體" w:eastAsia="細明體" w:hAnsi="細明體" w:hint="eastAsia"/>
            <w:bCs/>
            <w:color w:val="00B0F0"/>
            <w:lang w:eastAsia="zh-TW"/>
            <w:rPrChange w:id="152" w:author="馬慈蓮" w:date="2019-08-12T09:44:00Z">
              <w:rPr>
                <w:rFonts w:ascii="細明體" w:eastAsia="細明體" w:hAnsi="細明體" w:hint="eastAsia"/>
                <w:bCs/>
                <w:lang w:eastAsia="zh-TW"/>
              </w:rPr>
            </w:rPrChange>
          </w:rPr>
          <w:t>取得</w:t>
        </w:r>
        <w:r w:rsidR="00DF7B9D" w:rsidRPr="00696F5E">
          <w:rPr>
            <w:rFonts w:ascii="細明體" w:eastAsia="細明體" w:hAnsi="細明體" w:hint="eastAsia"/>
            <w:bCs/>
            <w:color w:val="00B0F0"/>
            <w:lang w:eastAsia="zh-TW"/>
            <w:rPrChange w:id="153" w:author="馬慈蓮" w:date="2019-08-12T09:44:00Z">
              <w:rPr>
                <w:rFonts w:ascii="細明體" w:eastAsia="細明體" w:hAnsi="細明體" w:hint="eastAsia"/>
                <w:bCs/>
                <w:lang w:eastAsia="zh-TW"/>
              </w:rPr>
            </w:rPrChange>
          </w:rPr>
          <w:t>$診斷書天數檔bo</w:t>
        </w:r>
        <w:r w:rsidRPr="00696F5E">
          <w:rPr>
            <w:rFonts w:ascii="細明體" w:eastAsia="細明體" w:hAnsi="細明體" w:hint="eastAsia"/>
            <w:bCs/>
            <w:color w:val="00B0F0"/>
            <w:lang w:eastAsia="zh-TW"/>
            <w:rPrChange w:id="154" w:author="馬慈蓮" w:date="2019-08-12T09:44:00Z">
              <w:rPr>
                <w:rFonts w:ascii="細明體" w:eastAsia="細明體" w:hAnsi="細明體" w:cs="Arial" w:hint="eastAsia"/>
                <w:lang w:eastAsia="zh-TW"/>
              </w:rPr>
            </w:rPrChange>
          </w:rPr>
          <w:t>，以</w:t>
        </w:r>
        <w:r w:rsidRPr="00696F5E">
          <w:rPr>
            <w:rFonts w:ascii="細明體" w:eastAsia="細明體" w:hAnsi="細明體" w:hint="eastAsia"/>
            <w:bCs/>
            <w:color w:val="00B0F0"/>
            <w:lang w:eastAsia="zh-TW"/>
            <w:rPrChange w:id="155" w:author="馬慈蓮" w:date="2019-08-12T09:44:00Z">
              <w:rPr>
                <w:rFonts w:ascii="細明體" w:eastAsia="細明體" w:hAnsi="細明體" w:hint="eastAsia"/>
                <w:bCs/>
                <w:lang w:eastAsia="zh-TW"/>
              </w:rPr>
            </w:rPrChange>
          </w:rPr>
          <w:t>$受理編號查詢</w:t>
        </w:r>
        <w:r w:rsidR="00DF7B9D" w:rsidRPr="00696F5E">
          <w:rPr>
            <w:rFonts w:ascii="細明體" w:eastAsia="細明體" w:hAnsi="細明體" w:hint="eastAsia"/>
            <w:bCs/>
            <w:color w:val="00B0F0"/>
            <w:lang w:eastAsia="zh-TW"/>
            <w:rPrChange w:id="156" w:author="馬慈蓮" w:date="2019-08-12T09:44:00Z">
              <w:rPr>
                <w:rFonts w:ascii="細明體" w:eastAsia="細明體" w:hAnsi="細明體" w:hint="eastAsia"/>
                <w:bCs/>
                <w:lang w:eastAsia="zh-TW"/>
              </w:rPr>
            </w:rPrChange>
          </w:rPr>
          <w:t>診斷書天數檔</w:t>
        </w:r>
        <w:r w:rsidRPr="00696F5E">
          <w:rPr>
            <w:rFonts w:ascii="細明體" w:eastAsia="細明體" w:hAnsi="細明體" w:hint="eastAsia"/>
            <w:bCs/>
            <w:color w:val="00B0F0"/>
            <w:lang w:eastAsia="zh-TW"/>
            <w:rPrChange w:id="157" w:author="馬慈蓮" w:date="2019-08-12T09:44:00Z">
              <w:rPr>
                <w:rFonts w:ascii="細明體" w:eastAsia="細明體" w:hAnsi="細明體" w:hint="eastAsia"/>
                <w:bCs/>
                <w:lang w:eastAsia="zh-TW"/>
              </w:rPr>
            </w:rPrChange>
          </w:rPr>
          <w:t>DTAAA0</w:t>
        </w:r>
        <w:r w:rsidR="00DF7B9D" w:rsidRPr="00696F5E">
          <w:rPr>
            <w:rFonts w:ascii="細明體" w:eastAsia="細明體" w:hAnsi="細明體"/>
            <w:bCs/>
            <w:color w:val="00B0F0"/>
            <w:lang w:eastAsia="zh-TW"/>
            <w:rPrChange w:id="158" w:author="馬慈蓮" w:date="2019-08-12T09:44:00Z">
              <w:rPr>
                <w:rFonts w:ascii="細明體" w:eastAsia="細明體" w:hAnsi="細明體"/>
                <w:bCs/>
                <w:lang w:eastAsia="zh-TW"/>
              </w:rPr>
            </w:rPrChange>
          </w:rPr>
          <w:t>2</w:t>
        </w:r>
        <w:r w:rsidRPr="00696F5E">
          <w:rPr>
            <w:rFonts w:ascii="細明體" w:eastAsia="細明體" w:hAnsi="細明體" w:hint="eastAsia"/>
            <w:bCs/>
            <w:color w:val="00B0F0"/>
            <w:lang w:eastAsia="zh-TW"/>
            <w:rPrChange w:id="159" w:author="馬慈蓮" w:date="2019-08-12T09:44:00Z">
              <w:rPr>
                <w:rFonts w:ascii="細明體" w:eastAsia="細明體" w:hAnsi="細明體" w:hint="eastAsia"/>
                <w:bCs/>
                <w:lang w:eastAsia="zh-TW"/>
              </w:rPr>
            </w:rPrChange>
          </w:rPr>
          <w:t>0</w:t>
        </w:r>
      </w:ins>
      <w:ins w:id="160" w:author="馬慈蓮" w:date="2019-08-08T17:27:00Z">
        <w:del w:id="161" w:author="馬慈蓮" w:date="2019-08-12T09:43:00Z">
          <w:r w:rsidR="00C9277B" w:rsidRPr="00C9277B" w:rsidDel="00591ED3">
            <w:rPr>
              <w:rFonts w:ascii="細明體" w:eastAsia="細明體" w:hAnsi="細明體"/>
              <w:bCs/>
              <w:color w:val="00B0F0"/>
              <w:lang w:eastAsia="zh-TW"/>
              <w:rPrChange w:id="162" w:author="馬慈蓮" w:date="2019-08-08T17:28:00Z">
                <w:rPr>
                  <w:rFonts w:ascii="細明體" w:eastAsia="細明體" w:hAnsi="細明體"/>
                  <w:bCs/>
                  <w:color w:val="00B0F0"/>
                  <w:lang w:eastAsia="zh-TW"/>
                </w:rPr>
              </w:rPrChange>
            </w:rPr>
            <w:delText>CALL AA_TAZ021.queryDTAAA021ByAPLY_NO()</w:delText>
          </w:r>
          <w:r w:rsidR="00C9277B" w:rsidRPr="00C9277B" w:rsidDel="00591ED3">
            <w:rPr>
              <w:rFonts w:ascii="細明體" w:eastAsia="細明體" w:hAnsi="細明體" w:hint="eastAsia"/>
              <w:bCs/>
              <w:color w:val="00B0F0"/>
              <w:lang w:eastAsia="zh-TW"/>
              <w:rPrChange w:id="163" w:author="馬慈蓮" w:date="2019-08-08T17:28:00Z">
                <w:rPr>
                  <w:rFonts w:ascii="細明體" w:eastAsia="細明體" w:hAnsi="細明體" w:hint="eastAsia"/>
                  <w:bCs/>
                  <w:color w:val="00B0F0"/>
                  <w:lang w:eastAsia="zh-TW"/>
                </w:rPr>
              </w:rPrChange>
            </w:rPr>
            <w:delText>，傳入參數：</w:delText>
          </w:r>
        </w:del>
      </w:ins>
      <w:ins w:id="164" w:author="馬慈蓮" w:date="2019-08-08T17:28:00Z">
        <w:del w:id="165" w:author="馬慈蓮" w:date="2019-08-12T09:43:00Z">
          <w:r w:rsidR="002B078F" w:rsidRPr="002B078F" w:rsidDel="00591ED3">
            <w:rPr>
              <w:rFonts w:ascii="細明體" w:eastAsia="細明體" w:hAnsi="細明體" w:hint="eastAsia"/>
              <w:bCs/>
              <w:color w:val="00B0F0"/>
              <w:lang w:eastAsia="zh-TW"/>
            </w:rPr>
            <w:delText>傳入.受理編號</w:delText>
          </w:r>
        </w:del>
      </w:ins>
    </w:p>
    <w:p w:rsidR="001F52DA" w:rsidRDefault="001F52DA" w:rsidP="00C9277B">
      <w:pPr>
        <w:pStyle w:val="Tabletext"/>
        <w:keepLines w:val="0"/>
        <w:numPr>
          <w:ilvl w:val="2"/>
          <w:numId w:val="11"/>
        </w:numPr>
        <w:spacing w:after="0" w:line="240" w:lineRule="auto"/>
        <w:rPr>
          <w:ins w:id="166" w:author="馬慈蓮" w:date="2019-08-12T09:39:00Z"/>
          <w:rFonts w:ascii="細明體" w:eastAsia="細明體" w:hAnsi="細明體"/>
          <w:bCs/>
          <w:color w:val="00B0F0"/>
          <w:lang w:eastAsia="zh-TW"/>
        </w:rPr>
        <w:pPrChange w:id="167" w:author="馬慈蓮" w:date="2019-08-08T17:28:00Z">
          <w:pPr>
            <w:pStyle w:val="Tabletext"/>
            <w:keepLines w:val="0"/>
            <w:numPr>
              <w:ilvl w:val="1"/>
              <w:numId w:val="11"/>
            </w:numPr>
            <w:spacing w:after="0" w:line="240" w:lineRule="auto"/>
            <w:ind w:left="992" w:hanging="567"/>
          </w:pPr>
        </w:pPrChange>
      </w:pPr>
      <w:ins w:id="168" w:author="馬慈蓮" w:date="2019-08-12T09:39:00Z">
        <w:r>
          <w:rPr>
            <w:rFonts w:ascii="細明體" w:eastAsia="細明體" w:hAnsi="細明體" w:hint="eastAsia"/>
            <w:bCs/>
            <w:color w:val="00B0F0"/>
            <w:lang w:eastAsia="zh-TW"/>
          </w:rPr>
          <w:t>查無資料，視為正常</w:t>
        </w:r>
      </w:ins>
    </w:p>
    <w:p w:rsidR="00122FE5" w:rsidRDefault="00122FE5" w:rsidP="00C9277B">
      <w:pPr>
        <w:pStyle w:val="Tabletext"/>
        <w:keepLines w:val="0"/>
        <w:numPr>
          <w:ilvl w:val="2"/>
          <w:numId w:val="11"/>
        </w:numPr>
        <w:spacing w:after="0" w:line="240" w:lineRule="auto"/>
        <w:rPr>
          <w:ins w:id="169" w:author="馬慈蓮" w:date="2019-08-12T09:39:00Z"/>
          <w:rFonts w:ascii="細明體" w:eastAsia="細明體" w:hAnsi="細明體"/>
          <w:bCs/>
          <w:color w:val="00B0F0"/>
          <w:lang w:eastAsia="zh-TW"/>
        </w:rPr>
        <w:pPrChange w:id="170" w:author="馬慈蓮" w:date="2019-08-08T17:28:00Z">
          <w:pPr>
            <w:pStyle w:val="Tabletext"/>
            <w:keepLines w:val="0"/>
            <w:numPr>
              <w:ilvl w:val="1"/>
              <w:numId w:val="11"/>
            </w:numPr>
            <w:spacing w:after="0" w:line="240" w:lineRule="auto"/>
            <w:ind w:left="992" w:hanging="567"/>
          </w:pPr>
        </w:pPrChange>
      </w:pPr>
      <w:ins w:id="171" w:author="馬慈蓮" w:date="2019-08-12T09:39:00Z">
        <w:r>
          <w:rPr>
            <w:rFonts w:ascii="細明體" w:eastAsia="細明體" w:hAnsi="細明體" w:hint="eastAsia"/>
            <w:bCs/>
            <w:color w:val="00B0F0"/>
            <w:lang w:eastAsia="zh-TW"/>
          </w:rPr>
          <w:t>有資料，則逐筆判斷</w:t>
        </w:r>
      </w:ins>
    </w:p>
    <w:p w:rsidR="00122FE5" w:rsidRDefault="000D111C" w:rsidP="00A717A5">
      <w:pPr>
        <w:pStyle w:val="Tabletext"/>
        <w:keepLines w:val="0"/>
        <w:numPr>
          <w:ilvl w:val="3"/>
          <w:numId w:val="11"/>
        </w:numPr>
        <w:spacing w:after="0" w:line="240" w:lineRule="auto"/>
        <w:rPr>
          <w:ins w:id="172" w:author="馬慈蓮" w:date="2019-08-12T09:45:00Z"/>
          <w:rFonts w:ascii="細明體" w:eastAsia="細明體" w:hAnsi="細明體"/>
          <w:bCs/>
          <w:color w:val="00B0F0"/>
          <w:lang w:eastAsia="zh-TW"/>
        </w:rPr>
        <w:pPrChange w:id="173" w:author="馬慈蓮" w:date="2019-08-12T09:39:00Z">
          <w:pPr>
            <w:pStyle w:val="Tabletext"/>
            <w:keepLines w:val="0"/>
            <w:numPr>
              <w:ilvl w:val="1"/>
              <w:numId w:val="11"/>
            </w:numPr>
            <w:spacing w:after="0" w:line="240" w:lineRule="auto"/>
            <w:ind w:left="992" w:hanging="567"/>
          </w:pPr>
        </w:pPrChange>
      </w:pPr>
      <w:ins w:id="174" w:author="馬慈蓮" w:date="2019-08-12T09:39:00Z">
        <w:r>
          <w:rPr>
            <w:rFonts w:ascii="細明體" w:eastAsia="細明體" w:hAnsi="細明體" w:hint="eastAsia"/>
            <w:bCs/>
            <w:color w:val="00B0F0"/>
            <w:lang w:eastAsia="zh-TW"/>
          </w:rPr>
          <w:t xml:space="preserve">IF </w:t>
        </w:r>
        <w:r w:rsidR="00FF4333" w:rsidRPr="00FF4333">
          <w:rPr>
            <w:rFonts w:ascii="細明體" w:eastAsia="細明體" w:hAnsi="細明體" w:hint="eastAsia"/>
            <w:bCs/>
            <w:color w:val="00B0F0"/>
            <w:lang w:eastAsia="zh-TW"/>
          </w:rPr>
          <w:t>$診斷書天數檔</w:t>
        </w:r>
        <w:r w:rsidR="00FF4333">
          <w:rPr>
            <w:rFonts w:ascii="細明體" w:eastAsia="細明體" w:hAnsi="細明體" w:hint="eastAsia"/>
            <w:bCs/>
            <w:color w:val="00B0F0"/>
            <w:lang w:eastAsia="zh-TW"/>
          </w:rPr>
          <w:t>.</w:t>
        </w:r>
      </w:ins>
      <w:ins w:id="175" w:author="馬慈蓮" w:date="2019-08-12T09:45:00Z">
        <w:r w:rsidR="00A717A5" w:rsidRPr="00A717A5">
          <w:t xml:space="preserve"> </w:t>
        </w:r>
        <w:r w:rsidR="00A717A5" w:rsidRPr="00A717A5">
          <w:rPr>
            <w:rFonts w:ascii="細明體" w:eastAsia="細明體" w:hAnsi="細明體"/>
            <w:bCs/>
            <w:color w:val="00B0F0"/>
            <w:lang w:eastAsia="zh-TW"/>
          </w:rPr>
          <w:t>APLY_DIAG_KIND</w:t>
        </w:r>
        <w:r w:rsidR="00A717A5">
          <w:rPr>
            <w:rFonts w:ascii="細明體" w:eastAsia="細明體" w:hAnsi="細明體"/>
            <w:bCs/>
            <w:color w:val="00B0F0"/>
            <w:lang w:eastAsia="zh-TW"/>
          </w:rPr>
          <w:t>(</w:t>
        </w:r>
        <w:r w:rsidR="00A717A5">
          <w:rPr>
            <w:rFonts w:ascii="細明體" w:eastAsia="細明體" w:hAnsi="細明體" w:hint="eastAsia"/>
            <w:bCs/>
            <w:color w:val="00B0F0"/>
            <w:lang w:eastAsia="zh-TW"/>
          </w:rPr>
          <w:t>受理診斷類別</w:t>
        </w:r>
        <w:r w:rsidR="00892CE7">
          <w:rPr>
            <w:rFonts w:ascii="細明體" w:eastAsia="細明體" w:hAnsi="細明體" w:hint="eastAsia"/>
            <w:bCs/>
            <w:color w:val="00B0F0"/>
            <w:lang w:eastAsia="zh-TW"/>
          </w:rPr>
          <w:t>)</w:t>
        </w:r>
        <w:r w:rsidR="007374C5">
          <w:rPr>
            <w:rFonts w:ascii="細明體" w:eastAsia="細明體" w:hAnsi="細明體" w:hint="eastAsia"/>
            <w:bCs/>
            <w:color w:val="00B0F0"/>
            <w:lang w:eastAsia="zh-TW"/>
          </w:rPr>
          <w:t xml:space="preserve"> = </w:t>
        </w:r>
        <w:r w:rsidR="007374C5">
          <w:rPr>
            <w:rFonts w:ascii="細明體" w:eastAsia="細明體" w:hAnsi="細明體"/>
            <w:bCs/>
            <w:color w:val="00B0F0"/>
            <w:lang w:eastAsia="zh-TW"/>
          </w:rPr>
          <w:t>‘</w:t>
        </w:r>
        <w:r w:rsidR="007374C5">
          <w:rPr>
            <w:rFonts w:ascii="細明體" w:eastAsia="細明體" w:hAnsi="細明體" w:hint="eastAsia"/>
            <w:bCs/>
            <w:color w:val="00B0F0"/>
            <w:lang w:eastAsia="zh-TW"/>
          </w:rPr>
          <w:t>F</w:t>
        </w:r>
        <w:r w:rsidR="007374C5">
          <w:rPr>
            <w:rFonts w:ascii="細明體" w:eastAsia="細明體" w:hAnsi="細明體"/>
            <w:bCs/>
            <w:color w:val="00B0F0"/>
            <w:lang w:eastAsia="zh-TW"/>
          </w:rPr>
          <w:t>’</w:t>
        </w:r>
      </w:ins>
    </w:p>
    <w:p w:rsidR="008B1C0E" w:rsidRDefault="002724C3" w:rsidP="002724C3">
      <w:pPr>
        <w:pStyle w:val="Tabletext"/>
        <w:keepLines w:val="0"/>
        <w:numPr>
          <w:ilvl w:val="4"/>
          <w:numId w:val="11"/>
        </w:numPr>
        <w:spacing w:after="0" w:line="240" w:lineRule="auto"/>
        <w:rPr>
          <w:ins w:id="176" w:author="馬慈蓮" w:date="2019-08-12T09:46:00Z"/>
          <w:rFonts w:ascii="細明體" w:eastAsia="細明體" w:hAnsi="細明體"/>
          <w:bCs/>
          <w:color w:val="00B0F0"/>
          <w:lang w:eastAsia="zh-TW"/>
        </w:rPr>
        <w:pPrChange w:id="177" w:author="馬慈蓮" w:date="2019-08-12T09:45:00Z">
          <w:pPr>
            <w:pStyle w:val="Tabletext"/>
            <w:keepLines w:val="0"/>
            <w:numPr>
              <w:ilvl w:val="1"/>
              <w:numId w:val="11"/>
            </w:numPr>
            <w:spacing w:after="0" w:line="240" w:lineRule="auto"/>
            <w:ind w:left="992" w:hanging="567"/>
          </w:pPr>
        </w:pPrChange>
      </w:pPr>
      <w:ins w:id="178" w:author="馬慈蓮" w:date="2019-08-12T09:45:00Z">
        <w:r>
          <w:rPr>
            <w:rFonts w:ascii="細明體" w:eastAsia="細明體" w:hAnsi="細明體" w:hint="eastAsia"/>
            <w:bCs/>
            <w:color w:val="00B0F0"/>
            <w:lang w:eastAsia="zh-TW"/>
          </w:rPr>
          <w:t>將資料顯示在畫面</w:t>
        </w:r>
      </w:ins>
      <w:ins w:id="179" w:author="馬慈蓮" w:date="2019-08-12T13:23:00Z">
        <w:r w:rsidR="00755F6A" w:rsidRPr="00844F35">
          <w:rPr>
            <w:rFonts w:ascii="細明體" w:eastAsia="細明體" w:hAnsi="細明體" w:hint="eastAsia"/>
            <w:b/>
            <w:bCs/>
            <w:color w:val="00B0F0"/>
            <w:u w:val="single"/>
            <w:lang w:eastAsia="zh-TW"/>
            <w:rPrChange w:id="180" w:author="馬慈蓮" w:date="2019-08-12T13:23:00Z">
              <w:rPr>
                <w:rFonts w:ascii="細明體" w:eastAsia="細明體" w:hAnsi="細明體" w:hint="eastAsia"/>
                <w:bCs/>
                <w:color w:val="00B0F0"/>
                <w:lang w:eastAsia="zh-TW"/>
              </w:rPr>
            </w:rPrChange>
          </w:rPr>
          <w:t>黃框</w:t>
        </w:r>
        <w:r w:rsidR="00755F6A">
          <w:rPr>
            <w:rFonts w:ascii="細明體" w:eastAsia="細明體" w:hAnsi="細明體" w:hint="eastAsia"/>
            <w:bCs/>
            <w:color w:val="00B0F0"/>
            <w:lang w:eastAsia="zh-TW"/>
          </w:rPr>
          <w:t>位置</w:t>
        </w:r>
      </w:ins>
      <w:ins w:id="181" w:author="馬慈蓮" w:date="2019-08-12T09:45:00Z">
        <w:r>
          <w:rPr>
            <w:rFonts w:ascii="細明體" w:eastAsia="細明體" w:hAnsi="細明體" w:hint="eastAsia"/>
            <w:bCs/>
            <w:color w:val="00B0F0"/>
            <w:lang w:eastAsia="zh-TW"/>
          </w:rPr>
          <w:t>上</w:t>
        </w:r>
      </w:ins>
    </w:p>
    <w:tbl>
      <w:tblPr>
        <w:tblW w:w="0" w:type="auto"/>
        <w:tblInd w:w="3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3480"/>
        <w:tblGridChange w:id="182">
          <w:tblGrid>
            <w:gridCol w:w="1276"/>
            <w:gridCol w:w="2977"/>
            <w:gridCol w:w="3480"/>
          </w:tblGrid>
        </w:tblGridChange>
      </w:tblGrid>
      <w:tr w:rsidR="00210D18" w:rsidRPr="00210D18" w:rsidTr="00210D18">
        <w:trPr>
          <w:ins w:id="183" w:author="馬慈蓮" w:date="2019-08-12T09:47:00Z"/>
        </w:trPr>
        <w:tc>
          <w:tcPr>
            <w:tcW w:w="1276" w:type="dxa"/>
            <w:shd w:val="clear" w:color="auto" w:fill="D9D9D9"/>
          </w:tcPr>
          <w:p w:rsidR="00DA38C1" w:rsidRPr="00210D18" w:rsidRDefault="00DA38C1" w:rsidP="00210D18">
            <w:pPr>
              <w:jc w:val="center"/>
              <w:rPr>
                <w:ins w:id="184" w:author="馬慈蓮" w:date="2019-08-12T09:47:00Z"/>
                <w:rFonts w:ascii="細明體" w:eastAsia="細明體" w:hAnsi="細明體" w:hint="eastAsia"/>
                <w:color w:val="00B0F0"/>
                <w:sz w:val="20"/>
                <w:rPrChange w:id="185" w:author="馬慈蓮" w:date="2019-08-12T09:51:00Z">
                  <w:rPr>
                    <w:ins w:id="186" w:author="馬慈蓮" w:date="2019-08-12T09:47:00Z"/>
                    <w:rFonts w:ascii="細明體" w:eastAsia="細明體" w:hAnsi="細明體" w:hint="eastAsia"/>
                    <w:color w:val="00B0F0"/>
                    <w:sz w:val="20"/>
                  </w:rPr>
                </w:rPrChange>
              </w:rPr>
            </w:pPr>
            <w:ins w:id="187" w:author="馬慈蓮" w:date="2019-08-12T09:47:00Z">
              <w:r w:rsidRPr="00210D18">
                <w:rPr>
                  <w:rFonts w:ascii="細明體" w:eastAsia="細明體" w:hAnsi="細明體" w:hint="eastAsia"/>
                  <w:color w:val="00B0F0"/>
                  <w:sz w:val="20"/>
                  <w:rPrChange w:id="188" w:author="馬慈蓮" w:date="2019-08-12T09:51:00Z">
                    <w:rPr>
                      <w:rFonts w:ascii="細明體" w:eastAsia="細明體" w:hAnsi="細明體" w:hint="eastAsia"/>
                      <w:color w:val="00B0F0"/>
                      <w:sz w:val="20"/>
                    </w:rPr>
                  </w:rPrChange>
                </w:rPr>
                <w:t>畫面欄位</w:t>
              </w:r>
            </w:ins>
          </w:p>
        </w:tc>
        <w:tc>
          <w:tcPr>
            <w:tcW w:w="2977" w:type="dxa"/>
            <w:shd w:val="clear" w:color="auto" w:fill="D9D9D9"/>
          </w:tcPr>
          <w:p w:rsidR="00DA38C1" w:rsidRPr="00210D18" w:rsidRDefault="00DA38C1" w:rsidP="00210D18">
            <w:pPr>
              <w:jc w:val="center"/>
              <w:rPr>
                <w:ins w:id="189" w:author="馬慈蓮" w:date="2019-08-12T09:47:00Z"/>
                <w:rFonts w:ascii="細明體" w:eastAsia="細明體" w:hAnsi="細明體" w:hint="eastAsia"/>
                <w:color w:val="00B0F0"/>
                <w:sz w:val="20"/>
                <w:rPrChange w:id="190" w:author="馬慈蓮" w:date="2019-08-12T09:51:00Z">
                  <w:rPr>
                    <w:ins w:id="191" w:author="馬慈蓮" w:date="2019-08-12T09:47:00Z"/>
                    <w:rFonts w:ascii="細明體" w:eastAsia="細明體" w:hAnsi="細明體" w:hint="eastAsia"/>
                    <w:color w:val="00B0F0"/>
                    <w:sz w:val="20"/>
                  </w:rPr>
                </w:rPrChange>
              </w:rPr>
            </w:pPr>
            <w:ins w:id="192" w:author="馬慈蓮" w:date="2019-08-12T09:47:00Z">
              <w:r w:rsidRPr="00210D18">
                <w:rPr>
                  <w:rFonts w:ascii="細明體" w:eastAsia="細明體" w:hAnsi="細明體" w:hint="eastAsia"/>
                  <w:color w:val="00B0F0"/>
                  <w:sz w:val="20"/>
                  <w:rPrChange w:id="193" w:author="馬慈蓮" w:date="2019-08-12T09:51:00Z">
                    <w:rPr>
                      <w:rFonts w:ascii="細明體" w:eastAsia="細明體" w:hAnsi="細明體" w:hint="eastAsia"/>
                      <w:color w:val="00B0F0"/>
                      <w:sz w:val="20"/>
                    </w:rPr>
                  </w:rPrChange>
                </w:rPr>
                <w:t>顯示內容</w:t>
              </w:r>
            </w:ins>
          </w:p>
        </w:tc>
        <w:tc>
          <w:tcPr>
            <w:tcW w:w="3480" w:type="dxa"/>
            <w:shd w:val="clear" w:color="auto" w:fill="D9D9D9"/>
          </w:tcPr>
          <w:p w:rsidR="00DA38C1" w:rsidRPr="00210D18" w:rsidRDefault="00DA38C1" w:rsidP="00210D18">
            <w:pPr>
              <w:jc w:val="center"/>
              <w:rPr>
                <w:ins w:id="194" w:author="馬慈蓮" w:date="2019-08-12T09:47:00Z"/>
                <w:rFonts w:ascii="細明體" w:eastAsia="細明體" w:hAnsi="細明體" w:hint="eastAsia"/>
                <w:color w:val="00B0F0"/>
                <w:sz w:val="20"/>
                <w:rPrChange w:id="195" w:author="馬慈蓮" w:date="2019-08-12T09:51:00Z">
                  <w:rPr>
                    <w:ins w:id="196" w:author="馬慈蓮" w:date="2019-08-12T09:47:00Z"/>
                    <w:rFonts w:ascii="細明體" w:eastAsia="細明體" w:hAnsi="細明體" w:hint="eastAsia"/>
                    <w:color w:val="00B0F0"/>
                    <w:sz w:val="20"/>
                  </w:rPr>
                </w:rPrChange>
              </w:rPr>
            </w:pPr>
            <w:ins w:id="197" w:author="馬慈蓮" w:date="2019-08-12T09:47:00Z">
              <w:r w:rsidRPr="00210D18">
                <w:rPr>
                  <w:rFonts w:ascii="細明體" w:eastAsia="細明體" w:hAnsi="細明體" w:hint="eastAsia"/>
                  <w:color w:val="00B0F0"/>
                  <w:sz w:val="20"/>
                  <w:rPrChange w:id="198" w:author="馬慈蓮" w:date="2019-08-12T09:51:00Z">
                    <w:rPr>
                      <w:rFonts w:ascii="細明體" w:eastAsia="細明體" w:hAnsi="細明體" w:hint="eastAsia"/>
                      <w:color w:val="00B0F0"/>
                      <w:sz w:val="20"/>
                    </w:rPr>
                  </w:rPrChange>
                </w:rPr>
                <w:t>備註</w:t>
              </w:r>
            </w:ins>
          </w:p>
        </w:tc>
      </w:tr>
      <w:tr w:rsidR="00210D18" w:rsidRPr="00210D18" w:rsidTr="00210D18">
        <w:trPr>
          <w:ins w:id="199" w:author="馬慈蓮" w:date="2019-08-12T09:47:00Z"/>
        </w:trPr>
        <w:tc>
          <w:tcPr>
            <w:tcW w:w="1276" w:type="dxa"/>
            <w:shd w:val="clear" w:color="auto" w:fill="auto"/>
          </w:tcPr>
          <w:p w:rsidR="00DA38C1" w:rsidRPr="00210D18" w:rsidRDefault="00E21A96" w:rsidP="00210D18">
            <w:pPr>
              <w:rPr>
                <w:ins w:id="200" w:author="馬慈蓮" w:date="2019-08-12T09:47:00Z"/>
                <w:rFonts w:ascii="細明體" w:eastAsia="細明體" w:hAnsi="細明體" w:hint="eastAsia"/>
                <w:color w:val="00B0F0"/>
                <w:sz w:val="20"/>
                <w:rPrChange w:id="201" w:author="馬慈蓮" w:date="2019-08-12T09:51:00Z">
                  <w:rPr>
                    <w:ins w:id="202" w:author="馬慈蓮" w:date="2019-08-12T09:47:00Z"/>
                    <w:rFonts w:ascii="細明體" w:eastAsia="細明體" w:hAnsi="細明體" w:hint="eastAsia"/>
                    <w:color w:val="00B0F0"/>
                    <w:sz w:val="20"/>
                  </w:rPr>
                </w:rPrChange>
              </w:rPr>
            </w:pPr>
            <w:ins w:id="203" w:author="馬慈蓮" w:date="2019-08-12T09:48:00Z">
              <w:r w:rsidRPr="00210D18">
                <w:rPr>
                  <w:rFonts w:ascii="細明體" w:eastAsia="細明體" w:hAnsi="細明體" w:hint="eastAsia"/>
                  <w:color w:val="00B0F0"/>
                  <w:sz w:val="20"/>
                  <w:rPrChange w:id="204" w:author="馬慈蓮" w:date="2019-08-12T09:51:00Z">
                    <w:rPr>
                      <w:rFonts w:ascii="細明體" w:eastAsia="細明體" w:hAnsi="細明體" w:hint="eastAsia"/>
                      <w:color w:val="00B0F0"/>
                      <w:sz w:val="20"/>
                    </w:rPr>
                  </w:rPrChange>
                </w:rPr>
                <w:t>手術日期</w:t>
              </w:r>
            </w:ins>
          </w:p>
        </w:tc>
        <w:tc>
          <w:tcPr>
            <w:tcW w:w="2977" w:type="dxa"/>
            <w:shd w:val="clear" w:color="auto" w:fill="auto"/>
          </w:tcPr>
          <w:p w:rsidR="00DA38C1" w:rsidRPr="00210D18" w:rsidRDefault="00A96082" w:rsidP="00210D18">
            <w:pPr>
              <w:rPr>
                <w:ins w:id="205" w:author="馬慈蓮" w:date="2019-08-12T09:47:00Z"/>
                <w:rFonts w:ascii="細明體" w:eastAsia="細明體" w:hAnsi="細明體" w:hint="eastAsia"/>
                <w:color w:val="00B0F0"/>
                <w:sz w:val="20"/>
                <w:rPrChange w:id="206" w:author="馬慈蓮" w:date="2019-08-12T09:51:00Z">
                  <w:rPr>
                    <w:ins w:id="207" w:author="馬慈蓮" w:date="2019-08-12T09:47:00Z"/>
                    <w:rFonts w:ascii="細明體" w:eastAsia="細明體" w:hAnsi="細明體" w:hint="eastAsia"/>
                    <w:color w:val="00B0F0"/>
                    <w:sz w:val="20"/>
                  </w:rPr>
                </w:rPrChange>
              </w:rPr>
            </w:pPr>
            <w:ins w:id="208" w:author="馬慈蓮" w:date="2019-08-12T09:52:00Z">
              <w:r w:rsidRPr="00210D18">
                <w:rPr>
                  <w:rFonts w:ascii="細明體" w:eastAsia="細明體" w:hAnsi="細明體" w:hint="eastAsia"/>
                  <w:bCs/>
                  <w:color w:val="00B0F0"/>
                  <w:sz w:val="20"/>
                </w:rPr>
                <w:t>$診斷書天數檔.</w:t>
              </w:r>
              <w:r w:rsidR="00014F0D" w:rsidRPr="00210D18">
                <w:rPr>
                  <w:rFonts w:ascii="細明體" w:eastAsia="細明體" w:hAnsi="細明體"/>
                  <w:bCs/>
                  <w:color w:val="00B0F0"/>
                  <w:sz w:val="20"/>
                </w:rPr>
                <w:t>APLY_STR_DATE</w:t>
              </w:r>
            </w:ins>
          </w:p>
        </w:tc>
        <w:tc>
          <w:tcPr>
            <w:tcW w:w="3480" w:type="dxa"/>
            <w:shd w:val="clear" w:color="auto" w:fill="auto"/>
          </w:tcPr>
          <w:p w:rsidR="00DA38C1" w:rsidRPr="00210D18" w:rsidRDefault="00DA38C1" w:rsidP="00210D18">
            <w:pPr>
              <w:rPr>
                <w:ins w:id="209" w:author="馬慈蓮" w:date="2019-08-12T09:47:00Z"/>
                <w:rFonts w:ascii="細明體" w:eastAsia="細明體" w:hAnsi="細明體" w:hint="eastAsia"/>
                <w:color w:val="00B0F0"/>
                <w:sz w:val="20"/>
                <w:rPrChange w:id="210" w:author="馬慈蓮" w:date="2019-08-12T09:51:00Z">
                  <w:rPr>
                    <w:ins w:id="211" w:author="馬慈蓮" w:date="2019-08-12T09:47:00Z"/>
                    <w:rFonts w:ascii="細明體" w:eastAsia="細明體" w:hAnsi="細明體" w:hint="eastAsia"/>
                    <w:color w:val="00B0F0"/>
                    <w:sz w:val="20"/>
                  </w:rPr>
                </w:rPrChange>
              </w:rPr>
            </w:pPr>
          </w:p>
        </w:tc>
      </w:tr>
      <w:tr w:rsidR="00210D18" w:rsidRPr="00210D18" w:rsidTr="00210D18">
        <w:trPr>
          <w:ins w:id="212" w:author="馬慈蓮" w:date="2019-08-12T09:47:00Z"/>
        </w:trPr>
        <w:tc>
          <w:tcPr>
            <w:tcW w:w="1276" w:type="dxa"/>
            <w:shd w:val="clear" w:color="auto" w:fill="auto"/>
          </w:tcPr>
          <w:p w:rsidR="00DA38C1" w:rsidRPr="00210D18" w:rsidRDefault="00E21A96" w:rsidP="00210D18">
            <w:pPr>
              <w:rPr>
                <w:ins w:id="213" w:author="馬慈蓮" w:date="2019-08-12T09:47:00Z"/>
                <w:rFonts w:ascii="細明體" w:eastAsia="細明體" w:hAnsi="細明體" w:hint="eastAsia"/>
                <w:color w:val="00B0F0"/>
                <w:sz w:val="20"/>
                <w:rPrChange w:id="214" w:author="馬慈蓮" w:date="2019-08-12T09:51:00Z">
                  <w:rPr>
                    <w:ins w:id="215" w:author="馬慈蓮" w:date="2019-08-12T09:47:00Z"/>
                    <w:rFonts w:ascii="細明體" w:eastAsia="細明體" w:hAnsi="細明體" w:hint="eastAsia"/>
                    <w:color w:val="00B0F0"/>
                    <w:sz w:val="20"/>
                  </w:rPr>
                </w:rPrChange>
              </w:rPr>
            </w:pPr>
            <w:ins w:id="216" w:author="馬慈蓮" w:date="2019-08-12T09:48:00Z">
              <w:r w:rsidRPr="00210D18">
                <w:rPr>
                  <w:rFonts w:ascii="細明體" w:eastAsia="細明體" w:hAnsi="細明體" w:hint="eastAsia"/>
                  <w:color w:val="00B0F0"/>
                  <w:sz w:val="20"/>
                  <w:rPrChange w:id="217" w:author="馬慈蓮" w:date="2019-08-12T09:51:00Z">
                    <w:rPr>
                      <w:rFonts w:ascii="細明體" w:eastAsia="細明體" w:hAnsi="細明體" w:hint="eastAsia"/>
                      <w:color w:val="00B0F0"/>
                      <w:sz w:val="20"/>
                    </w:rPr>
                  </w:rPrChange>
                </w:rPr>
                <w:t>手術代碼</w:t>
              </w:r>
            </w:ins>
          </w:p>
        </w:tc>
        <w:tc>
          <w:tcPr>
            <w:tcW w:w="2977" w:type="dxa"/>
            <w:shd w:val="clear" w:color="auto" w:fill="auto"/>
          </w:tcPr>
          <w:p w:rsidR="00DA38C1" w:rsidRPr="00210D18" w:rsidRDefault="008735CE" w:rsidP="00210D18">
            <w:pPr>
              <w:rPr>
                <w:ins w:id="218" w:author="馬慈蓮" w:date="2019-08-12T09:47:00Z"/>
                <w:rFonts w:ascii="細明體" w:eastAsia="細明體" w:hAnsi="細明體" w:hint="eastAsia"/>
                <w:color w:val="00B0F0"/>
                <w:sz w:val="20"/>
                <w:rPrChange w:id="219" w:author="馬慈蓮" w:date="2019-08-12T09:51:00Z">
                  <w:rPr>
                    <w:ins w:id="220" w:author="馬慈蓮" w:date="2019-08-12T09:47:00Z"/>
                    <w:rFonts w:ascii="細明體" w:eastAsia="細明體" w:hAnsi="細明體" w:hint="eastAsia"/>
                    <w:color w:val="00B0F0"/>
                    <w:sz w:val="20"/>
                  </w:rPr>
                </w:rPrChange>
              </w:rPr>
            </w:pPr>
            <w:ins w:id="221" w:author="馬慈蓮" w:date="2019-08-12T09:52:00Z">
              <w:r w:rsidRPr="00210D18">
                <w:rPr>
                  <w:rFonts w:ascii="細明體" w:eastAsia="細明體" w:hAnsi="細明體" w:hint="eastAsia"/>
                  <w:bCs/>
                  <w:color w:val="00B0F0"/>
                  <w:sz w:val="20"/>
                </w:rPr>
                <w:t>$診斷書天數檔.</w:t>
              </w:r>
              <w:r w:rsidRPr="00210D18">
                <w:rPr>
                  <w:rFonts w:ascii="細明體" w:eastAsia="細明體" w:hAnsi="細明體"/>
                  <w:bCs/>
                  <w:color w:val="00B0F0"/>
                  <w:sz w:val="20"/>
                </w:rPr>
                <w:t>APLY_OP_CODE</w:t>
              </w:r>
            </w:ins>
          </w:p>
        </w:tc>
        <w:tc>
          <w:tcPr>
            <w:tcW w:w="3480" w:type="dxa"/>
            <w:shd w:val="clear" w:color="auto" w:fill="auto"/>
          </w:tcPr>
          <w:p w:rsidR="00DA38C1" w:rsidRPr="00210D18" w:rsidRDefault="00DA38C1" w:rsidP="00210D18">
            <w:pPr>
              <w:rPr>
                <w:ins w:id="222" w:author="馬慈蓮" w:date="2019-08-12T09:47:00Z"/>
                <w:rFonts w:ascii="細明體" w:eastAsia="細明體" w:hAnsi="細明體" w:hint="eastAsia"/>
                <w:color w:val="00B0F0"/>
                <w:sz w:val="20"/>
                <w:rPrChange w:id="223" w:author="馬慈蓮" w:date="2019-08-12T09:51:00Z">
                  <w:rPr>
                    <w:ins w:id="224" w:author="馬慈蓮" w:date="2019-08-12T09:47:00Z"/>
                    <w:rFonts w:ascii="細明體" w:eastAsia="細明體" w:hAnsi="細明體" w:hint="eastAsia"/>
                    <w:color w:val="00B0F0"/>
                    <w:sz w:val="20"/>
                  </w:rPr>
                </w:rPrChange>
              </w:rPr>
            </w:pPr>
          </w:p>
        </w:tc>
      </w:tr>
    </w:tbl>
    <w:p w:rsidR="00585B2A" w:rsidRPr="00C9277B" w:rsidRDefault="00585B2A" w:rsidP="00143CC2">
      <w:pPr>
        <w:pStyle w:val="Tabletext"/>
        <w:keepLines w:val="0"/>
        <w:spacing w:after="0" w:line="240" w:lineRule="auto"/>
        <w:rPr>
          <w:ins w:id="225" w:author="馬慈蓮" w:date="2019-08-08T17:26:00Z"/>
          <w:rFonts w:ascii="細明體" w:eastAsia="細明體" w:hAnsi="細明體" w:hint="eastAsia"/>
          <w:bCs/>
          <w:color w:val="00B0F0"/>
          <w:lang w:eastAsia="zh-TW"/>
          <w:rPrChange w:id="226" w:author="馬慈蓮" w:date="2019-08-08T17:28:00Z">
            <w:rPr>
              <w:ins w:id="227" w:author="馬慈蓮" w:date="2019-08-08T17:26:00Z"/>
              <w:rFonts w:ascii="細明體" w:eastAsia="細明體" w:hAnsi="細明體"/>
              <w:bCs/>
              <w:lang w:eastAsia="zh-TW"/>
            </w:rPr>
          </w:rPrChange>
        </w:rPr>
        <w:pPrChange w:id="228" w:author="馬慈蓮" w:date="2019-08-12T13:33:00Z">
          <w:pPr>
            <w:pStyle w:val="Tabletext"/>
            <w:keepLines w:val="0"/>
            <w:numPr>
              <w:ilvl w:val="1"/>
              <w:numId w:val="11"/>
            </w:numPr>
            <w:spacing w:after="0" w:line="240" w:lineRule="auto"/>
            <w:ind w:left="992" w:hanging="567"/>
          </w:pPr>
        </w:pPrChange>
      </w:pPr>
    </w:p>
    <w:p w:rsidR="002E54D1" w:rsidRDefault="009C012E" w:rsidP="00E75553">
      <w:pPr>
        <w:pStyle w:val="Tabletext"/>
        <w:keepLines w:val="0"/>
        <w:numPr>
          <w:ilvl w:val="1"/>
          <w:numId w:val="11"/>
        </w:numPr>
        <w:spacing w:after="0" w:line="240" w:lineRule="auto"/>
        <w:rPr>
          <w:rFonts w:ascii="細明體" w:eastAsia="細明體" w:hAnsi="細明體"/>
          <w:bCs/>
          <w:lang w:eastAsia="zh-TW"/>
        </w:rPr>
      </w:pPr>
      <w:r w:rsidRPr="002A58AE">
        <w:rPr>
          <w:rFonts w:ascii="細明體" w:eastAsia="細明體" w:hAnsi="細明體" w:hint="eastAsia"/>
          <w:bCs/>
          <w:lang w:eastAsia="zh-TW"/>
        </w:rPr>
        <w:t>如圖</w:t>
      </w:r>
      <w:r w:rsidR="00015E3F" w:rsidRPr="002A58AE">
        <w:rPr>
          <w:rFonts w:ascii="細明體" w:eastAsia="細明體" w:hAnsi="細明體" w:hint="eastAsia"/>
          <w:bCs/>
          <w:lang w:eastAsia="zh-TW"/>
        </w:rPr>
        <w:t>1</w:t>
      </w:r>
    </w:p>
    <w:p w:rsidR="00306E63" w:rsidRDefault="00306E63" w:rsidP="00306E63">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點擊受理編號超連結開啟影像視窗，方式：</w:t>
      </w:r>
    </w:p>
    <w:p w:rsidR="00306E63" w:rsidRDefault="00306E63" w:rsidP="00306E63">
      <w:pPr>
        <w:pStyle w:val="Tabletext"/>
        <w:keepLines w:val="0"/>
        <w:numPr>
          <w:ilvl w:val="3"/>
          <w:numId w:val="11"/>
        </w:numPr>
        <w:spacing w:after="0" w:line="240" w:lineRule="auto"/>
        <w:rPr>
          <w:rFonts w:ascii="細明體" w:eastAsia="細明體" w:hAnsi="細明體"/>
          <w:bCs/>
          <w:lang w:eastAsia="zh-TW"/>
        </w:rPr>
      </w:pPr>
      <w:r w:rsidRPr="00845B8E">
        <w:rPr>
          <w:rFonts w:ascii="細明體" w:eastAsia="細明體" w:hAnsi="細明體"/>
          <w:bCs/>
          <w:lang w:eastAsia="zh-TW"/>
        </w:rPr>
        <w:t>parent.parent.parent.topFrame.openImg(</w:t>
      </w:r>
      <w:r w:rsidR="00E22783">
        <w:rPr>
          <w:rFonts w:ascii="細明體" w:eastAsia="細明體" w:hAnsi="細明體" w:hint="eastAsia"/>
          <w:bCs/>
          <w:lang w:eastAsia="zh-TW"/>
        </w:rPr>
        <w:t>$</w:t>
      </w:r>
      <w:r>
        <w:rPr>
          <w:rFonts w:ascii="細明體" w:eastAsia="細明體" w:hAnsi="細明體" w:hint="eastAsia"/>
          <w:bCs/>
          <w:lang w:eastAsia="zh-TW"/>
        </w:rPr>
        <w:t>受理編號</w:t>
      </w:r>
      <w:r>
        <w:rPr>
          <w:rFonts w:ascii="細明體" w:eastAsia="細明體" w:hAnsi="細明體"/>
          <w:bCs/>
          <w:lang w:eastAsia="zh-TW"/>
        </w:rPr>
        <w:t>, '')</w:t>
      </w:r>
    </w:p>
    <w:p w:rsidR="006329B1" w:rsidRPr="001E596F" w:rsidRDefault="00D0370D" w:rsidP="006329B1">
      <w:pPr>
        <w:pStyle w:val="Tabletext"/>
        <w:keepLines w:val="0"/>
        <w:numPr>
          <w:ilvl w:val="2"/>
          <w:numId w:val="11"/>
        </w:numPr>
        <w:spacing w:after="0" w:line="240" w:lineRule="auto"/>
        <w:rPr>
          <w:rFonts w:ascii="細明體" w:eastAsia="細明體" w:hAnsi="細明體" w:hint="eastAsia"/>
          <w:bCs/>
          <w:color w:val="C45911"/>
          <w:lang w:eastAsia="zh-TW"/>
        </w:rPr>
      </w:pPr>
      <w:r w:rsidRPr="001E596F">
        <w:rPr>
          <w:rFonts w:ascii="細明體" w:eastAsia="細明體" w:hAnsi="細明體" w:hint="eastAsia"/>
          <w:bCs/>
          <w:color w:val="C45911"/>
          <w:lang w:eastAsia="zh-TW"/>
        </w:rPr>
        <w:t xml:space="preserve">若傳入來源 = </w:t>
      </w:r>
      <w:r w:rsidR="000E0B90" w:rsidRPr="001E596F">
        <w:rPr>
          <w:rFonts w:ascii="細明體" w:eastAsia="細明體" w:hAnsi="細明體"/>
          <w:bCs/>
          <w:color w:val="C45911"/>
          <w:lang w:eastAsia="zh-TW"/>
        </w:rPr>
        <w:t>‘</w:t>
      </w:r>
      <w:r w:rsidR="000E0B90" w:rsidRPr="001E596F">
        <w:rPr>
          <w:rFonts w:ascii="細明體" w:eastAsia="細明體" w:hAnsi="細明體" w:hint="eastAsia"/>
          <w:bCs/>
          <w:color w:val="C45911"/>
          <w:lang w:eastAsia="zh-TW"/>
        </w:rPr>
        <w:t>X</w:t>
      </w:r>
      <w:r w:rsidR="000E0B90" w:rsidRPr="001E596F">
        <w:rPr>
          <w:rFonts w:ascii="細明體" w:eastAsia="細明體" w:hAnsi="細明體"/>
          <w:bCs/>
          <w:color w:val="C45911"/>
          <w:lang w:eastAsia="zh-TW"/>
        </w:rPr>
        <w:t>’</w:t>
      </w:r>
      <w:r w:rsidR="006329B1" w:rsidRPr="006329B1">
        <w:rPr>
          <w:rFonts w:ascii="細明體" w:eastAsia="細明體" w:hAnsi="細明體" w:hint="eastAsia"/>
          <w:bCs/>
          <w:lang w:eastAsia="zh-TW"/>
        </w:rPr>
        <w:t xml:space="preserve"> </w:t>
      </w:r>
      <w:r w:rsidR="006329B1" w:rsidRPr="001E596F">
        <w:rPr>
          <w:rFonts w:ascii="細明體" w:eastAsia="細明體" w:hAnsi="細明體" w:hint="eastAsia"/>
          <w:bCs/>
          <w:color w:val="C45911"/>
          <w:lang w:eastAsia="zh-TW"/>
        </w:rPr>
        <w:t>，點擊受理編號超連結後</w:t>
      </w:r>
    </w:p>
    <w:p w:rsidR="00D90F56" w:rsidRPr="001E596F" w:rsidRDefault="006329B1" w:rsidP="006329B1">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呼叫</w:t>
      </w:r>
      <w:r w:rsidRPr="001E596F">
        <w:rPr>
          <w:rFonts w:ascii="細明體" w:eastAsia="細明體" w:hAnsi="細明體"/>
          <w:bCs/>
          <w:color w:val="C45911"/>
          <w:lang w:eastAsia="zh-TW"/>
        </w:rPr>
        <w:t>AA_I5Z005.</w:t>
      </w:r>
      <w:r w:rsidRPr="001E596F">
        <w:rPr>
          <w:rFonts w:ascii="細明體" w:eastAsia="細明體" w:hAnsi="細明體" w:hint="eastAsia"/>
          <w:bCs/>
          <w:color w:val="C45911"/>
          <w:lang w:eastAsia="zh-TW"/>
        </w:rPr>
        <w:t>doPrint</w:t>
      </w:r>
      <w:r w:rsidRPr="001E596F">
        <w:rPr>
          <w:rFonts w:ascii="細明體" w:eastAsia="細明體" w:hAnsi="細明體"/>
          <w:bCs/>
          <w:color w:val="C45911"/>
          <w:lang w:eastAsia="zh-TW"/>
        </w:rPr>
        <w:t>DiagData</w:t>
      </w:r>
      <w:r w:rsidRPr="001E596F">
        <w:rPr>
          <w:rFonts w:ascii="細明體" w:eastAsia="細明體" w:hAnsi="細明體" w:hint="eastAsia"/>
          <w:bCs/>
          <w:color w:val="C45911"/>
          <w:lang w:eastAsia="zh-TW"/>
        </w:rPr>
        <w:t>，傳入參數：</w:t>
      </w:r>
      <w:r w:rsidR="007A593C" w:rsidRPr="001E596F">
        <w:rPr>
          <w:rFonts w:ascii="細明體" w:eastAsia="細明體" w:hAnsi="細明體" w:hint="eastAsia"/>
          <w:bCs/>
          <w:color w:val="C45911"/>
          <w:lang w:eastAsia="zh-TW"/>
        </w:rPr>
        <w:t>傳入.受理編號</w:t>
      </w:r>
      <w:r w:rsidRPr="001E596F">
        <w:rPr>
          <w:rFonts w:ascii="細明體" w:eastAsia="細明體" w:hAnsi="細明體" w:hint="eastAsia"/>
          <w:bCs/>
          <w:color w:val="C45911"/>
          <w:lang w:eastAsia="zh-TW"/>
        </w:rPr>
        <w:t>，開啓報表</w:t>
      </w:r>
    </w:p>
    <w:p w:rsidR="00E22783" w:rsidRPr="00E22783" w:rsidRDefault="00E22783" w:rsidP="00E2278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除給付金額欄位，其餘欄位皆不可修改，給付金額欄位只可輸入大於等於0之整數，且不可大於試算金額</w:t>
      </w:r>
    </w:p>
    <w:p w:rsidR="00845B8E" w:rsidRDefault="00991FF3" w:rsidP="00306E63">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取得</w:t>
      </w:r>
      <w:r w:rsidR="009D583F">
        <w:rPr>
          <w:rFonts w:ascii="細明體" w:eastAsia="細明體" w:hAnsi="細明體" w:hint="eastAsia"/>
          <w:bCs/>
          <w:lang w:eastAsia="zh-TW"/>
        </w:rPr>
        <w:t>理賠試算明細</w:t>
      </w:r>
    </w:p>
    <w:p w:rsidR="00BE76D6" w:rsidRPr="001E596F" w:rsidRDefault="00BE76D6" w:rsidP="009D583F">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 xml:space="preserve">若傳入來源 = </w:t>
      </w:r>
      <w:r w:rsidRPr="001E596F">
        <w:rPr>
          <w:rFonts w:ascii="細明體" w:eastAsia="細明體" w:hAnsi="細明體"/>
          <w:bCs/>
          <w:color w:val="C45911"/>
          <w:lang w:eastAsia="zh-TW"/>
        </w:rPr>
        <w:t>‘X’</w:t>
      </w:r>
    </w:p>
    <w:p w:rsidR="008D402C" w:rsidRPr="001E596F" w:rsidRDefault="008D402C" w:rsidP="008D402C">
      <w:pPr>
        <w:numPr>
          <w:ilvl w:val="3"/>
          <w:numId w:val="11"/>
        </w:numPr>
        <w:rPr>
          <w:rFonts w:ascii="細明體" w:eastAsia="細明體" w:hAnsi="細明體" w:hint="eastAsia"/>
          <w:bCs/>
          <w:color w:val="C45911"/>
          <w:kern w:val="0"/>
          <w:sz w:val="20"/>
          <w:szCs w:val="20"/>
        </w:rPr>
      </w:pPr>
      <w:r w:rsidRPr="001E596F">
        <w:rPr>
          <w:rFonts w:ascii="細明體" w:eastAsia="細明體" w:hAnsi="細明體" w:hint="eastAsia"/>
          <w:bCs/>
          <w:color w:val="C45911"/>
          <w:kern w:val="0"/>
          <w:sz w:val="20"/>
          <w:szCs w:val="20"/>
        </w:rPr>
        <w:t>取得$理賠申請書bo，以$受理編號查詢理賠申請書檔DTAAAT10</w:t>
      </w:r>
    </w:p>
    <w:p w:rsidR="008D402C" w:rsidRPr="001E596F" w:rsidRDefault="008D402C" w:rsidP="008D402C">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ELSE</w:t>
      </w:r>
    </w:p>
    <w:p w:rsidR="009D583F" w:rsidRDefault="009D583F" w:rsidP="00BE76D6">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取得$</w:t>
      </w:r>
      <w:r>
        <w:rPr>
          <w:rFonts w:ascii="細明體" w:eastAsia="細明體" w:hAnsi="細明體" w:cs="Arial" w:hint="eastAsia"/>
          <w:lang w:eastAsia="zh-TW"/>
        </w:rPr>
        <w:t>理賠申請書bo，以</w:t>
      </w:r>
      <w:r>
        <w:rPr>
          <w:rFonts w:ascii="細明體" w:eastAsia="細明體" w:hAnsi="細明體" w:hint="eastAsia"/>
          <w:bCs/>
          <w:lang w:eastAsia="zh-TW"/>
        </w:rPr>
        <w:t>$受理編號查詢理賠申請書檔DTAAA010</w:t>
      </w:r>
    </w:p>
    <w:p w:rsidR="008D402C" w:rsidRDefault="008D402C" w:rsidP="00BE76D6">
      <w:pPr>
        <w:pStyle w:val="Tabletext"/>
        <w:keepLines w:val="0"/>
        <w:numPr>
          <w:ilvl w:val="3"/>
          <w:numId w:val="11"/>
        </w:numPr>
        <w:spacing w:after="0" w:line="240" w:lineRule="auto"/>
        <w:rPr>
          <w:rFonts w:ascii="細明體" w:eastAsia="細明體" w:hAnsi="細明體"/>
          <w:bCs/>
          <w:lang w:eastAsia="zh-TW"/>
        </w:rPr>
      </w:pPr>
    </w:p>
    <w:p w:rsidR="007C1DD2" w:rsidRPr="007C1DD2" w:rsidRDefault="007C1DD2" w:rsidP="007C1DD2">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呼叫</w:t>
      </w:r>
      <w:r w:rsidRPr="00CE6201">
        <w:rPr>
          <w:rFonts w:ascii="細明體" w:eastAsia="細明體" w:hAnsi="細明體" w:cs="Arial" w:hint="eastAsia"/>
          <w:lang w:eastAsia="zh-TW"/>
        </w:rPr>
        <w:t>醫療金折抵試算模組</w:t>
      </w:r>
      <w:r>
        <w:rPr>
          <w:rFonts w:ascii="細明體" w:eastAsia="細明體" w:hAnsi="細明體" w:cs="Arial" w:hint="eastAsia"/>
          <w:lang w:eastAsia="zh-TW"/>
        </w:rPr>
        <w:t>.</w:t>
      </w:r>
      <w:r>
        <w:rPr>
          <w:rFonts w:ascii="細明體" w:eastAsia="細明體" w:hAnsi="細明體"/>
        </w:rPr>
        <w:t>calculateHospDiscount</w:t>
      </w:r>
      <w:r>
        <w:rPr>
          <w:rFonts w:ascii="細明體" w:eastAsia="細明體" w:hAnsi="細明體" w:hint="eastAsia"/>
        </w:rPr>
        <w:t>Detail</w:t>
      </w:r>
      <w:r>
        <w:rPr>
          <w:rFonts w:ascii="細明體" w:eastAsia="細明體" w:hAnsi="細明體" w:hint="eastAsia"/>
          <w:lang w:eastAsia="zh-TW"/>
        </w:rPr>
        <w:t>，傳入參數</w:t>
      </w:r>
    </w:p>
    <w:p w:rsidR="007C1DD2" w:rsidRPr="00D74FD2" w:rsidRDefault="007C1DD2" w:rsidP="007C1DD2">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w:t>
      </w:r>
      <w:r>
        <w:rPr>
          <w:rFonts w:ascii="細明體" w:eastAsia="細明體" w:hAnsi="細明體" w:cs="Arial" w:hint="eastAsia"/>
          <w:lang w:eastAsia="zh-TW"/>
        </w:rPr>
        <w:t>理賠申請書bo</w:t>
      </w:r>
    </w:p>
    <w:p w:rsidR="00D74FD2" w:rsidRPr="001E596F" w:rsidRDefault="00D74FD2" w:rsidP="007C1DD2">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傳入.傳入來源</w:t>
      </w:r>
    </w:p>
    <w:p w:rsidR="007C1DD2" w:rsidRPr="00E045CD" w:rsidRDefault="007C1DD2" w:rsidP="007C1DD2">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cs="Arial" w:hint="eastAsia"/>
          <w:lang w:eastAsia="zh-TW"/>
        </w:rPr>
        <w:t>若發生異常，則拋出錯誤『</w:t>
      </w:r>
      <w:r>
        <w:rPr>
          <w:rFonts w:ascii="細明體" w:eastAsia="細明體" w:hAnsi="細明體" w:hint="eastAsia"/>
          <w:bCs/>
          <w:lang w:eastAsia="zh-TW"/>
        </w:rPr>
        <w:t>呼叫</w:t>
      </w:r>
      <w:r w:rsidRPr="00CE6201">
        <w:rPr>
          <w:rFonts w:ascii="細明體" w:eastAsia="細明體" w:hAnsi="細明體" w:cs="Arial" w:hint="eastAsia"/>
          <w:lang w:eastAsia="zh-TW"/>
        </w:rPr>
        <w:t>醫療金折抵試算模組</w:t>
      </w:r>
      <w:r>
        <w:rPr>
          <w:rFonts w:ascii="細明體" w:eastAsia="細明體" w:hAnsi="細明體" w:cs="Arial" w:hint="eastAsia"/>
          <w:lang w:eastAsia="zh-TW"/>
        </w:rPr>
        <w:t xml:space="preserve">試算折抵金額異常，原因: + </w:t>
      </w:r>
      <w:r>
        <w:rPr>
          <w:rFonts w:ascii="細明體" w:eastAsia="細明體" w:hAnsi="細明體" w:cs="Arial"/>
          <w:lang w:eastAsia="zh-TW"/>
        </w:rPr>
        <w:t>e.getMessage()</w:t>
      </w:r>
      <w:r>
        <w:rPr>
          <w:rFonts w:ascii="細明體" w:eastAsia="細明體" w:hAnsi="細明體" w:cs="Arial" w:hint="eastAsia"/>
          <w:lang w:eastAsia="zh-TW"/>
        </w:rPr>
        <w:t>』</w:t>
      </w:r>
    </w:p>
    <w:p w:rsidR="00E045CD" w:rsidRDefault="005E6656" w:rsidP="00E045CD">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取得回傳$</w:t>
      </w:r>
      <w:r>
        <w:rPr>
          <w:rFonts w:ascii="細明體" w:eastAsia="細明體" w:hAnsi="細明體" w:cs="Arial" w:hint="eastAsia"/>
          <w:lang w:eastAsia="zh-TW"/>
        </w:rPr>
        <w:t>理賠試算明細bo</w:t>
      </w:r>
    </w:p>
    <w:p w:rsidR="00A1177A" w:rsidRPr="00811830" w:rsidRDefault="005E6656" w:rsidP="00A1177A">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將</w:t>
      </w:r>
      <w:r w:rsidR="00811830">
        <w:rPr>
          <w:rFonts w:ascii="細明體" w:eastAsia="細明體" w:hAnsi="細明體" w:hint="eastAsia"/>
          <w:bCs/>
          <w:lang w:eastAsia="zh-TW"/>
        </w:rPr>
        <w:t>$</w:t>
      </w:r>
      <w:r w:rsidR="00811830">
        <w:rPr>
          <w:rFonts w:ascii="細明體" w:eastAsia="細明體" w:hAnsi="細明體" w:cs="Arial" w:hint="eastAsia"/>
          <w:lang w:eastAsia="zh-TW"/>
        </w:rPr>
        <w:t>理賠試算明細bo輸出至畫面</w:t>
      </w:r>
    </w:p>
    <w:p w:rsidR="00811830" w:rsidRDefault="00C27675" w:rsidP="00811830">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$理賠明細=</w:t>
      </w:r>
      <w:r>
        <w:rPr>
          <w:rFonts w:ascii="細明體" w:eastAsia="細明體" w:hAnsi="細明體"/>
          <w:bCs/>
          <w:lang w:eastAsia="zh-TW"/>
        </w:rPr>
        <w:t>AA_Util.DTAAB001_MUTI(</w:t>
      </w:r>
      <w:r>
        <w:rPr>
          <w:rFonts w:ascii="細明體" w:eastAsia="細明體" w:hAnsi="細明體" w:hint="eastAsia"/>
          <w:bCs/>
          <w:lang w:eastAsia="zh-TW"/>
        </w:rPr>
        <w:t>$</w:t>
      </w:r>
      <w:r>
        <w:rPr>
          <w:rFonts w:ascii="細明體" w:eastAsia="細明體" w:hAnsi="細明體" w:cs="Arial" w:hint="eastAsia"/>
          <w:lang w:eastAsia="zh-TW"/>
        </w:rPr>
        <w:t>理賠試算明細bo</w:t>
      </w:r>
      <w:r>
        <w:rPr>
          <w:rFonts w:ascii="細明體" w:eastAsia="細明體" w:hAnsi="細明體" w:cs="Arial"/>
          <w:lang w:eastAsia="zh-TW"/>
        </w:rPr>
        <w:t>.getDTAAB001_BoList()</w:t>
      </w:r>
      <w:r>
        <w:rPr>
          <w:rFonts w:ascii="細明體" w:eastAsia="細明體" w:hAnsi="細明體"/>
          <w:bCs/>
          <w:lang w:eastAsia="zh-TW"/>
        </w:rPr>
        <w:t>)</w:t>
      </w:r>
    </w:p>
    <w:p w:rsidR="008A7AEE" w:rsidRDefault="008A7AEE" w:rsidP="008A7AEE">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逐筆顯示如圖</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序號</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保單號碼=$理賠明細.POLICY_NO</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險別=$理賠明細.PROD_NAME</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保額[1]=$理賠明細.FACE_AMT</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保額[2]=$理賠明細.FACE_AMT_UNIT</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天(次)數=$理賠明細.PAY_DAY</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理賠項目=$理賠明細.CLAM_AMT_NAME</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試算金額=$理賠明細.</w:t>
      </w:r>
      <w:r w:rsidRPr="008A7AEE">
        <w:rPr>
          <w:rFonts w:ascii="細明體" w:eastAsia="細明體" w:hAnsi="細明體"/>
          <w:bCs/>
          <w:lang w:eastAsia="zh-TW"/>
        </w:rPr>
        <w:t>TRIL_CALC_AMT</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給付金額=$理賠明細.</w:t>
      </w:r>
      <w:r w:rsidRPr="008A7AEE">
        <w:rPr>
          <w:rFonts w:ascii="細明體" w:eastAsia="細明體" w:hAnsi="細明體"/>
          <w:bCs/>
          <w:lang w:eastAsia="zh-TW"/>
        </w:rPr>
        <w:t>PAY_AMT</w:t>
      </w:r>
    </w:p>
    <w:p w:rsidR="00991112" w:rsidRPr="008A7AEE" w:rsidRDefault="00991112" w:rsidP="00991112">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$試算資訊=$</w:t>
      </w:r>
      <w:r>
        <w:rPr>
          <w:rFonts w:ascii="細明體" w:eastAsia="細明體" w:hAnsi="細明體" w:cs="Arial" w:hint="eastAsia"/>
          <w:lang w:eastAsia="zh-TW"/>
        </w:rPr>
        <w:t>理賠試算明細bo.</w:t>
      </w:r>
      <w:r w:rsidRPr="00991112">
        <w:t xml:space="preserve"> </w:t>
      </w:r>
      <w:r w:rsidRPr="00991112">
        <w:rPr>
          <w:rFonts w:ascii="細明體" w:eastAsia="細明體" w:hAnsi="細明體" w:cs="Arial"/>
          <w:lang w:eastAsia="zh-TW"/>
        </w:rPr>
        <w:t>getReturnMessage()</w:t>
      </w:r>
    </w:p>
    <w:p w:rsidR="008A7AEE" w:rsidRPr="008A7AEE" w:rsidRDefault="008A7AEE" w:rsidP="00991112">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逐筆顯示如圖</w:t>
      </w:r>
    </w:p>
    <w:p w:rsidR="008A7AEE" w:rsidRDefault="008A7AEE" w:rsidP="008A7AEE">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程式ID=$試算資訊.ID</w:t>
      </w:r>
    </w:p>
    <w:p w:rsidR="00306E63" w:rsidRPr="00A32CD3" w:rsidRDefault="008A7AEE" w:rsidP="00A32CD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資訊=$試算資訊.IDMESSAGE</w:t>
      </w:r>
    </w:p>
    <w:p w:rsidR="00E21531" w:rsidRPr="00A65548" w:rsidRDefault="00E21531" w:rsidP="00A65548">
      <w:pPr>
        <w:pStyle w:val="Tabletext"/>
        <w:keepLines w:val="0"/>
        <w:spacing w:after="0" w:line="240" w:lineRule="auto"/>
        <w:ind w:left="425"/>
        <w:rPr>
          <w:rFonts w:ascii="細明體" w:eastAsia="細明體" w:hAnsi="細明體" w:hint="eastAsia"/>
          <w:bCs/>
          <w:lang w:eastAsia="zh-TW"/>
        </w:rPr>
      </w:pPr>
    </w:p>
    <w:p w:rsidR="009C012E" w:rsidRPr="002A58AE" w:rsidRDefault="00B82B52" w:rsidP="009C012E">
      <w:pPr>
        <w:pStyle w:val="Tabletext"/>
        <w:keepLines w:val="0"/>
        <w:numPr>
          <w:ilvl w:val="0"/>
          <w:numId w:val="11"/>
        </w:numPr>
        <w:spacing w:after="0" w:line="240" w:lineRule="auto"/>
        <w:ind w:leftChars="100" w:left="665"/>
        <w:rPr>
          <w:rFonts w:ascii="細明體" w:eastAsia="細明體" w:hAnsi="細明體" w:hint="eastAsia"/>
          <w:b/>
          <w:bCs/>
          <w:color w:val="008000"/>
          <w:lang w:eastAsia="zh-TW"/>
        </w:rPr>
      </w:pPr>
      <w:r>
        <w:rPr>
          <w:rFonts w:ascii="細明體" w:eastAsia="細明體" w:hAnsi="細明體" w:hint="eastAsia"/>
          <w:b/>
          <w:bCs/>
          <w:color w:val="008000"/>
          <w:lang w:eastAsia="zh-TW"/>
        </w:rPr>
        <w:t>理賠紀錄查詢</w:t>
      </w:r>
    </w:p>
    <w:p w:rsidR="00CC5DCA" w:rsidRDefault="00A62C56" w:rsidP="00952064">
      <w:pPr>
        <w:pStyle w:val="Tabletext"/>
        <w:keepLines w:val="0"/>
        <w:numPr>
          <w:ilvl w:val="1"/>
          <w:numId w:val="11"/>
        </w:numPr>
        <w:spacing w:after="0" w:line="240" w:lineRule="auto"/>
        <w:rPr>
          <w:rFonts w:ascii="細明體" w:eastAsia="細明體" w:hAnsi="細明體"/>
          <w:lang w:eastAsia="zh-TW"/>
        </w:rPr>
      </w:pPr>
      <w:r>
        <w:rPr>
          <w:rFonts w:ascii="細明體" w:eastAsia="細明體" w:hAnsi="細明體" w:hint="eastAsia"/>
          <w:lang w:eastAsia="zh-TW"/>
        </w:rPr>
        <w:t>另開新頁</w:t>
      </w:r>
    </w:p>
    <w:p w:rsidR="00A62C56" w:rsidRPr="00952064" w:rsidRDefault="00A62C56" w:rsidP="00A62C56">
      <w:pPr>
        <w:pStyle w:val="Tabletext"/>
        <w:keepLines w:val="0"/>
        <w:numPr>
          <w:ilvl w:val="2"/>
          <w:numId w:val="11"/>
        </w:numPr>
        <w:spacing w:after="0" w:line="240" w:lineRule="auto"/>
        <w:rPr>
          <w:rFonts w:ascii="細明體" w:eastAsia="細明體" w:hAnsi="細明體" w:hint="eastAsia"/>
          <w:lang w:eastAsia="zh-TW"/>
        </w:rPr>
      </w:pPr>
      <w:r w:rsidRPr="00A62C56">
        <w:rPr>
          <w:rFonts w:ascii="細明體" w:eastAsia="細明體" w:hAnsi="細明體"/>
          <w:lang w:eastAsia="zh-TW"/>
        </w:rPr>
        <w:t>/AAE0_0600/prompt?OCR_ID=</w:t>
      </w:r>
      <w:r w:rsidRPr="009F6A4D">
        <w:rPr>
          <w:rFonts w:ascii="細明體" w:eastAsia="細明體" w:hAnsi="細明體"/>
          <w:color w:val="FF0000"/>
          <w:shd w:val="pct15" w:color="auto" w:fill="FFFFFF"/>
          <w:lang w:eastAsia="zh-TW"/>
        </w:rPr>
        <w:t>OCR_ID</w:t>
      </w:r>
      <w:r w:rsidRPr="00A62C56">
        <w:rPr>
          <w:rFonts w:ascii="細明體" w:eastAsia="細明體" w:hAnsi="細明體"/>
          <w:lang w:eastAsia="zh-TW"/>
        </w:rPr>
        <w:t>&amp;PAGING_CNT=5&amp;QUERY_COND=4</w:t>
      </w:r>
    </w:p>
    <w:p w:rsidR="00DB2FA9" w:rsidRDefault="00DB2FA9" w:rsidP="00DB2FA9">
      <w:pPr>
        <w:pStyle w:val="Tabletext"/>
        <w:keepLines w:val="0"/>
        <w:spacing w:after="0" w:line="240" w:lineRule="auto"/>
        <w:ind w:left="425"/>
        <w:rPr>
          <w:rFonts w:ascii="細明體" w:eastAsia="細明體" w:hAnsi="細明體" w:cs="Courier New"/>
          <w:lang w:eastAsia="zh-TW"/>
        </w:rPr>
      </w:pPr>
    </w:p>
    <w:p w:rsidR="00DB2FA9" w:rsidRPr="0095257B" w:rsidRDefault="00B82B52" w:rsidP="00DB2FA9">
      <w:pPr>
        <w:pStyle w:val="Tabletext"/>
        <w:keepLines w:val="0"/>
        <w:numPr>
          <w:ilvl w:val="0"/>
          <w:numId w:val="11"/>
        </w:numPr>
        <w:spacing w:after="0" w:line="240" w:lineRule="auto"/>
        <w:ind w:leftChars="100" w:left="665"/>
        <w:rPr>
          <w:rFonts w:ascii="細明體" w:eastAsia="細明體" w:hAnsi="細明體"/>
          <w:bCs/>
          <w:lang w:eastAsia="zh-TW"/>
        </w:rPr>
      </w:pPr>
      <w:r>
        <w:rPr>
          <w:rFonts w:ascii="細明體" w:eastAsia="細明體" w:hAnsi="細明體" w:hint="eastAsia"/>
          <w:b/>
          <w:bCs/>
          <w:color w:val="008000"/>
          <w:lang w:eastAsia="zh-TW"/>
        </w:rPr>
        <w:t>不給付紀錄查詢</w:t>
      </w:r>
    </w:p>
    <w:p w:rsidR="0095257B" w:rsidRDefault="00A62C56" w:rsidP="0095257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另開新頁</w:t>
      </w:r>
    </w:p>
    <w:p w:rsidR="00A62C56" w:rsidRDefault="00A62C56" w:rsidP="00A62C56">
      <w:pPr>
        <w:pStyle w:val="Tabletext"/>
        <w:keepLines w:val="0"/>
        <w:numPr>
          <w:ilvl w:val="2"/>
          <w:numId w:val="11"/>
        </w:numPr>
        <w:spacing w:after="0" w:line="240" w:lineRule="auto"/>
        <w:rPr>
          <w:rFonts w:ascii="細明體" w:eastAsia="細明體" w:hAnsi="細明體" w:hint="eastAsia"/>
          <w:bCs/>
          <w:lang w:eastAsia="zh-TW"/>
        </w:rPr>
      </w:pPr>
      <w:r w:rsidRPr="00A62C56">
        <w:rPr>
          <w:rFonts w:ascii="細明體" w:eastAsia="細明體" w:hAnsi="細明體"/>
          <w:bCs/>
          <w:lang w:eastAsia="zh-TW"/>
        </w:rPr>
        <w:t>/AAE0_0700/query?OCR_ID=</w:t>
      </w:r>
      <w:r w:rsidRPr="009F6A4D">
        <w:rPr>
          <w:rFonts w:ascii="細明體" w:eastAsia="細明體" w:hAnsi="細明體"/>
          <w:bCs/>
          <w:color w:val="FF0000"/>
          <w:shd w:val="pct15" w:color="auto" w:fill="FFFFFF"/>
          <w:lang w:eastAsia="zh-TW"/>
        </w:rPr>
        <w:t>OCR_ID</w:t>
      </w:r>
      <w:r w:rsidRPr="00A62C56">
        <w:rPr>
          <w:rFonts w:ascii="細明體" w:eastAsia="細明體" w:hAnsi="細明體"/>
          <w:bCs/>
          <w:lang w:eastAsia="zh-TW"/>
        </w:rPr>
        <w:t>&amp;QUERY_COND=2&amp;LINK_FROM=AAB1_0700</w:t>
      </w:r>
    </w:p>
    <w:p w:rsidR="00DB2FA9" w:rsidRDefault="00DB2FA9" w:rsidP="0095257B">
      <w:pPr>
        <w:pStyle w:val="Tabletext"/>
        <w:keepLines w:val="0"/>
        <w:spacing w:after="0" w:line="240" w:lineRule="auto"/>
        <w:ind w:left="425"/>
        <w:rPr>
          <w:rFonts w:ascii="細明體" w:eastAsia="細明體" w:hAnsi="細明體" w:hint="eastAsia"/>
          <w:bCs/>
          <w:lang w:eastAsia="zh-TW"/>
        </w:rPr>
      </w:pPr>
    </w:p>
    <w:p w:rsidR="00122FFB" w:rsidRPr="0095257B" w:rsidRDefault="00B82B52" w:rsidP="00122FFB">
      <w:pPr>
        <w:pStyle w:val="Tabletext"/>
        <w:keepLines w:val="0"/>
        <w:numPr>
          <w:ilvl w:val="0"/>
          <w:numId w:val="11"/>
        </w:numPr>
        <w:spacing w:after="0" w:line="240" w:lineRule="auto"/>
        <w:ind w:leftChars="100" w:left="665"/>
        <w:rPr>
          <w:rFonts w:ascii="細明體" w:eastAsia="細明體" w:hAnsi="細明體"/>
          <w:bCs/>
          <w:lang w:eastAsia="zh-TW"/>
        </w:rPr>
      </w:pPr>
      <w:r>
        <w:rPr>
          <w:rFonts w:ascii="細明體" w:eastAsia="細明體" w:hAnsi="細明體" w:hint="eastAsia"/>
          <w:b/>
          <w:bCs/>
          <w:color w:val="008000"/>
          <w:lang w:eastAsia="zh-TW"/>
        </w:rPr>
        <w:t>特殊紀錄查詢</w:t>
      </w:r>
    </w:p>
    <w:p w:rsidR="00122FFB" w:rsidRDefault="00A62C56" w:rsidP="00122FF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另開新頁</w:t>
      </w:r>
    </w:p>
    <w:p w:rsidR="00A62C56" w:rsidRDefault="00A62C56" w:rsidP="00A62C56">
      <w:pPr>
        <w:pStyle w:val="Tabletext"/>
        <w:keepLines w:val="0"/>
        <w:numPr>
          <w:ilvl w:val="2"/>
          <w:numId w:val="11"/>
        </w:numPr>
        <w:spacing w:after="0" w:line="240" w:lineRule="auto"/>
        <w:rPr>
          <w:rFonts w:ascii="細明體" w:eastAsia="細明體" w:hAnsi="細明體" w:hint="eastAsia"/>
          <w:bCs/>
          <w:lang w:eastAsia="zh-TW"/>
        </w:rPr>
      </w:pPr>
      <w:r w:rsidRPr="00A62C56">
        <w:rPr>
          <w:rFonts w:ascii="細明體" w:eastAsia="細明體" w:hAnsi="細明體"/>
          <w:bCs/>
          <w:lang w:eastAsia="zh-TW"/>
        </w:rPr>
        <w:t>/AAB1_1200/query?S_ID=</w:t>
      </w:r>
      <w:r w:rsidRPr="009F6A4D">
        <w:rPr>
          <w:rFonts w:ascii="細明體" w:eastAsia="細明體" w:hAnsi="細明體"/>
          <w:bCs/>
          <w:color w:val="FF0000"/>
          <w:shd w:val="pct15" w:color="auto" w:fill="FFFFFF"/>
          <w:lang w:eastAsia="zh-TW"/>
        </w:rPr>
        <w:t>OCR_ID</w:t>
      </w:r>
      <w:r w:rsidRPr="00A62C56">
        <w:rPr>
          <w:rFonts w:ascii="細明體" w:eastAsia="細明體" w:hAnsi="細明體"/>
          <w:bCs/>
          <w:lang w:eastAsia="zh-TW"/>
        </w:rPr>
        <w:t>&amp;ACTION_FROM=AAB1_0700</w:t>
      </w:r>
    </w:p>
    <w:p w:rsidR="00122FFB" w:rsidRPr="00122FFB" w:rsidRDefault="00122FFB" w:rsidP="00122FFB">
      <w:pPr>
        <w:pStyle w:val="Tabletext"/>
        <w:keepLines w:val="0"/>
        <w:spacing w:after="0" w:line="240" w:lineRule="auto"/>
        <w:ind w:left="992"/>
        <w:rPr>
          <w:rFonts w:ascii="細明體" w:eastAsia="細明體" w:hAnsi="細明體" w:hint="eastAsia"/>
          <w:bCs/>
          <w:lang w:eastAsia="zh-TW"/>
        </w:rPr>
      </w:pPr>
    </w:p>
    <w:p w:rsidR="00122FFB" w:rsidRPr="0095257B" w:rsidRDefault="00B82B52" w:rsidP="00122FFB">
      <w:pPr>
        <w:pStyle w:val="Tabletext"/>
        <w:keepLines w:val="0"/>
        <w:numPr>
          <w:ilvl w:val="0"/>
          <w:numId w:val="11"/>
        </w:numPr>
        <w:spacing w:after="0" w:line="240" w:lineRule="auto"/>
        <w:ind w:leftChars="100" w:left="665"/>
        <w:rPr>
          <w:rFonts w:ascii="細明體" w:eastAsia="細明體" w:hAnsi="細明體"/>
          <w:bCs/>
          <w:lang w:eastAsia="zh-TW"/>
        </w:rPr>
      </w:pPr>
      <w:r>
        <w:rPr>
          <w:rFonts w:ascii="細明體" w:eastAsia="細明體" w:hAnsi="細明體" w:hint="eastAsia"/>
          <w:b/>
          <w:bCs/>
          <w:color w:val="008000"/>
          <w:lang w:eastAsia="zh-TW"/>
        </w:rPr>
        <w:t>預付金紀錄查詢</w:t>
      </w:r>
    </w:p>
    <w:p w:rsidR="00122FFB" w:rsidRDefault="00A62C56" w:rsidP="00122FF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另開新頁</w:t>
      </w:r>
    </w:p>
    <w:p w:rsidR="00A62C56" w:rsidRDefault="00A62C56" w:rsidP="00A62C56">
      <w:pPr>
        <w:pStyle w:val="Tabletext"/>
        <w:keepLines w:val="0"/>
        <w:numPr>
          <w:ilvl w:val="2"/>
          <w:numId w:val="11"/>
        </w:numPr>
        <w:spacing w:after="0" w:line="240" w:lineRule="auto"/>
        <w:rPr>
          <w:rFonts w:ascii="細明體" w:eastAsia="細明體" w:hAnsi="細明體" w:hint="eastAsia"/>
          <w:bCs/>
          <w:lang w:eastAsia="zh-TW"/>
        </w:rPr>
      </w:pPr>
      <w:r w:rsidRPr="00A62C56">
        <w:rPr>
          <w:rFonts w:ascii="細明體" w:eastAsia="細明體" w:hAnsi="細明體"/>
          <w:bCs/>
          <w:lang w:eastAsia="zh-TW"/>
        </w:rPr>
        <w:t>/AAI0_0701/prompt?OCR_ID=</w:t>
      </w:r>
      <w:r w:rsidRPr="009F6A4D">
        <w:rPr>
          <w:rFonts w:ascii="細明體" w:eastAsia="細明體" w:hAnsi="細明體"/>
          <w:bCs/>
          <w:color w:val="FF0000"/>
          <w:shd w:val="pct15" w:color="auto" w:fill="FFFFFF"/>
          <w:lang w:eastAsia="zh-TW"/>
        </w:rPr>
        <w:t>OCR_ID</w:t>
      </w:r>
      <w:r w:rsidRPr="00A62C56">
        <w:rPr>
          <w:rFonts w:ascii="細明體" w:eastAsia="細明體" w:hAnsi="細明體"/>
          <w:bCs/>
          <w:lang w:eastAsia="zh-TW"/>
        </w:rPr>
        <w:t>&amp;ACTION_FROM=AAB1_0700</w:t>
      </w:r>
    </w:p>
    <w:p w:rsidR="00122FFB" w:rsidRPr="00122FFB" w:rsidRDefault="00122FFB" w:rsidP="00B82B52">
      <w:pPr>
        <w:pStyle w:val="Tabletext"/>
        <w:keepLines w:val="0"/>
        <w:spacing w:after="0" w:line="240" w:lineRule="auto"/>
        <w:ind w:left="240"/>
        <w:rPr>
          <w:rFonts w:ascii="細明體" w:eastAsia="細明體" w:hAnsi="細明體" w:hint="eastAsia"/>
          <w:bCs/>
          <w:lang w:eastAsia="zh-TW"/>
        </w:rPr>
      </w:pPr>
    </w:p>
    <w:p w:rsidR="00122FFB" w:rsidRDefault="00B82B52" w:rsidP="00122FFB">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醫鑑紀錄查詢</w:t>
      </w:r>
    </w:p>
    <w:p w:rsidR="00DB2FA9" w:rsidRDefault="00A62C56" w:rsidP="00122FF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另開新頁</w:t>
      </w:r>
    </w:p>
    <w:p w:rsidR="00A62C56" w:rsidRDefault="00A62C56" w:rsidP="00A62C56">
      <w:pPr>
        <w:pStyle w:val="Tabletext"/>
        <w:keepLines w:val="0"/>
        <w:numPr>
          <w:ilvl w:val="2"/>
          <w:numId w:val="11"/>
        </w:numPr>
        <w:spacing w:after="0" w:line="240" w:lineRule="auto"/>
        <w:rPr>
          <w:rFonts w:ascii="細明體" w:eastAsia="細明體" w:hAnsi="細明體"/>
          <w:bCs/>
          <w:lang w:eastAsia="zh-TW"/>
        </w:rPr>
      </w:pPr>
      <w:r w:rsidRPr="00A62C56">
        <w:rPr>
          <w:rFonts w:ascii="細明體" w:eastAsia="細明體" w:hAnsi="細明體"/>
          <w:bCs/>
          <w:lang w:eastAsia="zh-TW"/>
        </w:rPr>
        <w:t>/AHWeb/servlet/HttpDispatcher/SysLogin/forward?function_</w:t>
      </w:r>
      <w:r>
        <w:rPr>
          <w:rFonts w:ascii="細明體" w:eastAsia="細明體" w:hAnsi="細明體"/>
          <w:bCs/>
          <w:lang w:eastAsia="zh-TW"/>
        </w:rPr>
        <w:t>id=AHG00100&amp;url=AHG0_0100/query</w:t>
      </w:r>
      <w:r w:rsidRPr="00A62C56">
        <w:rPr>
          <w:rFonts w:ascii="細明體" w:eastAsia="細明體" w:hAnsi="細明體"/>
          <w:bCs/>
          <w:lang w:eastAsia="zh-TW"/>
        </w:rPr>
        <w:t>+ encodeURIComponent('?APPRS_ID=</w:t>
      </w:r>
      <w:r w:rsidRPr="009F6A4D">
        <w:rPr>
          <w:rFonts w:ascii="細明體" w:eastAsia="細明體" w:hAnsi="細明體"/>
          <w:bCs/>
          <w:color w:val="FF0000"/>
          <w:shd w:val="pct15" w:color="auto" w:fill="FFFFFF"/>
          <w:lang w:eastAsia="zh-TW"/>
        </w:rPr>
        <w:t>OCR_ID</w:t>
      </w:r>
      <w:r w:rsidRPr="00A62C56">
        <w:rPr>
          <w:rFonts w:ascii="細明體" w:eastAsia="細明體" w:hAnsi="細明體"/>
          <w:bCs/>
          <w:lang w:eastAsia="zh-TW"/>
        </w:rPr>
        <w:t>&amp;APPRS_ID_CHK=Y')</w:t>
      </w:r>
    </w:p>
    <w:p w:rsidR="00B82B52" w:rsidRDefault="00B82B52" w:rsidP="00B82B52">
      <w:pPr>
        <w:pStyle w:val="Tabletext"/>
        <w:keepLines w:val="0"/>
        <w:spacing w:after="0" w:line="240" w:lineRule="auto"/>
        <w:ind w:left="240"/>
        <w:rPr>
          <w:rFonts w:ascii="細明體" w:eastAsia="細明體" w:hAnsi="細明體" w:hint="eastAsia"/>
          <w:bCs/>
          <w:lang w:eastAsia="zh-TW"/>
        </w:rPr>
      </w:pPr>
    </w:p>
    <w:p w:rsidR="00B82B52" w:rsidRDefault="00B82B52" w:rsidP="00B82B52">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客戶資訊整合查詢</w:t>
      </w:r>
    </w:p>
    <w:p w:rsidR="00B82B52" w:rsidRDefault="009F6A4D"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另開新頁</w:t>
      </w:r>
    </w:p>
    <w:p w:rsidR="009F6A4D" w:rsidRDefault="009F6A4D" w:rsidP="00BF1224">
      <w:pPr>
        <w:pStyle w:val="Tabletext"/>
        <w:keepLines w:val="0"/>
        <w:numPr>
          <w:ilvl w:val="2"/>
          <w:numId w:val="11"/>
        </w:numPr>
        <w:spacing w:after="0" w:line="240" w:lineRule="auto"/>
        <w:rPr>
          <w:rFonts w:ascii="細明體" w:eastAsia="細明體" w:hAnsi="細明體"/>
          <w:bCs/>
          <w:lang w:eastAsia="zh-TW"/>
        </w:rPr>
      </w:pPr>
      <w:r w:rsidRPr="009F6A4D">
        <w:rPr>
          <w:rFonts w:ascii="細明體" w:eastAsia="細明體" w:hAnsi="細明體"/>
          <w:bCs/>
          <w:lang w:eastAsia="zh-TW"/>
        </w:rPr>
        <w:t>/AIWeb/servlet/HttpDispatcher/</w:t>
      </w:r>
      <w:r w:rsidRPr="00BF1224">
        <w:rPr>
          <w:rFonts w:ascii="細明體" w:eastAsia="細明體" w:hAnsi="細明體"/>
          <w:bCs/>
          <w:strike/>
          <w:lang w:eastAsia="zh-TW"/>
          <w:rPrChange w:id="229" w:author="陳德仁" w:date="2019-07-18T11:06:00Z">
            <w:rPr>
              <w:rFonts w:ascii="細明體" w:eastAsia="細明體" w:hAnsi="細明體"/>
              <w:bCs/>
              <w:lang w:eastAsia="zh-TW"/>
            </w:rPr>
          </w:rPrChange>
        </w:rPr>
        <w:t>AIE0_0300</w:t>
      </w:r>
      <w:ins w:id="230" w:author="陳德仁" w:date="2019-07-18T11:06:00Z">
        <w:r w:rsidR="00BF1224" w:rsidRPr="00BF1224">
          <w:t xml:space="preserve"> </w:t>
        </w:r>
        <w:r w:rsidR="00BF1224" w:rsidRPr="00BF1224">
          <w:rPr>
            <w:rFonts w:ascii="細明體" w:eastAsia="細明體" w:hAnsi="細明體"/>
            <w:bCs/>
            <w:lang w:eastAsia="zh-TW"/>
          </w:rPr>
          <w:t>AIE0_0</w:t>
        </w:r>
        <w:r w:rsidR="00BF1224">
          <w:rPr>
            <w:rFonts w:ascii="細明體" w:eastAsia="細明體" w:hAnsi="細明體" w:hint="eastAsia"/>
            <w:bCs/>
            <w:lang w:eastAsia="zh-TW"/>
          </w:rPr>
          <w:t>5</w:t>
        </w:r>
        <w:r w:rsidR="00BF1224" w:rsidRPr="00BF1224">
          <w:rPr>
            <w:rFonts w:ascii="細明體" w:eastAsia="細明體" w:hAnsi="細明體"/>
            <w:bCs/>
            <w:lang w:eastAsia="zh-TW"/>
          </w:rPr>
          <w:t>00</w:t>
        </w:r>
      </w:ins>
      <w:r w:rsidRPr="009F6A4D">
        <w:rPr>
          <w:rFonts w:ascii="細明體" w:eastAsia="細明體" w:hAnsi="細明體"/>
          <w:bCs/>
          <w:lang w:eastAsia="zh-TW"/>
        </w:rPr>
        <w:t>/query?ID=</w:t>
      </w:r>
      <w:r w:rsidRPr="009F6A4D">
        <w:rPr>
          <w:rFonts w:ascii="細明體" w:eastAsia="細明體" w:hAnsi="細明體"/>
          <w:bCs/>
          <w:color w:val="FF0000"/>
          <w:shd w:val="pct15" w:color="auto" w:fill="FFFFFF"/>
          <w:lang w:eastAsia="zh-TW"/>
        </w:rPr>
        <w:t>OCR_ID</w:t>
      </w:r>
      <w:r w:rsidRPr="009F6A4D">
        <w:rPr>
          <w:rFonts w:ascii="細明體" w:eastAsia="細明體" w:hAnsi="細明體"/>
          <w:bCs/>
          <w:lang w:eastAsia="zh-TW"/>
        </w:rPr>
        <w:t>&amp;DO_ACCOUNT=ID</w:t>
      </w:r>
    </w:p>
    <w:p w:rsidR="00B82B52" w:rsidRDefault="00B82B52" w:rsidP="00B82B52">
      <w:pPr>
        <w:pStyle w:val="Tabletext"/>
        <w:keepLines w:val="0"/>
        <w:spacing w:after="0" w:line="240" w:lineRule="auto"/>
        <w:ind w:left="240"/>
        <w:rPr>
          <w:rFonts w:ascii="細明體" w:eastAsia="細明體" w:hAnsi="細明體" w:hint="eastAsia"/>
          <w:bCs/>
          <w:lang w:eastAsia="zh-TW"/>
        </w:rPr>
      </w:pPr>
    </w:p>
    <w:p w:rsidR="00B82B52" w:rsidRDefault="00B82B52" w:rsidP="00B82B52">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符合抵繳</w:t>
      </w:r>
      <w:r w:rsidR="004A3011" w:rsidRPr="001E596F">
        <w:rPr>
          <w:rFonts w:ascii="細明體" w:eastAsia="細明體" w:hAnsi="細明體" w:hint="eastAsia"/>
          <w:b/>
          <w:bCs/>
          <w:color w:val="C45911"/>
          <w:lang w:eastAsia="zh-TW"/>
        </w:rPr>
        <w:t>(傳入來源 非</w:t>
      </w:r>
      <w:r w:rsidR="004A3011" w:rsidRPr="001E596F">
        <w:rPr>
          <w:rFonts w:ascii="細明體" w:eastAsia="細明體" w:hAnsi="細明體"/>
          <w:b/>
          <w:bCs/>
          <w:color w:val="C45911"/>
          <w:lang w:eastAsia="zh-TW"/>
        </w:rPr>
        <w:t>‘X’</w:t>
      </w:r>
      <w:r w:rsidR="004A3011" w:rsidRPr="001E596F">
        <w:rPr>
          <w:rFonts w:ascii="細明體" w:eastAsia="細明體" w:hAnsi="細明體" w:hint="eastAsia"/>
          <w:b/>
          <w:bCs/>
          <w:color w:val="C45911"/>
          <w:lang w:eastAsia="zh-TW"/>
        </w:rPr>
        <w:t>)</w:t>
      </w:r>
    </w:p>
    <w:p w:rsidR="00B82B52" w:rsidRDefault="00C1045D"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檢核是否已被處理完成</w:t>
      </w:r>
    </w:p>
    <w:p w:rsidR="003514FB" w:rsidRDefault="003514FB" w:rsidP="003514F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以$受理編號查詢折抵醫療費用受理檔，若</w:t>
      </w:r>
      <w:r w:rsidRPr="00594F83">
        <w:rPr>
          <w:rFonts w:ascii="細明體" w:eastAsia="細明體" w:hAnsi="細明體" w:hint="eastAsia"/>
          <w:lang w:eastAsia="zh-TW"/>
        </w:rPr>
        <w:t>計算方式</w:t>
      </w:r>
      <w:r>
        <w:rPr>
          <w:rFonts w:ascii="細明體" w:eastAsia="細明體" w:hAnsi="細明體" w:hint="eastAsia"/>
          <w:lang w:eastAsia="zh-TW"/>
        </w:rPr>
        <w:t>CAL_TYPE=2，則拋出訊息『本件已處理過』</w:t>
      </w:r>
    </w:p>
    <w:p w:rsidR="007E6204" w:rsidRDefault="00C1045D" w:rsidP="00C1045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檢核</w:t>
      </w:r>
      <w:r w:rsidR="00010D62">
        <w:rPr>
          <w:rFonts w:ascii="細明體" w:eastAsia="細明體" w:hAnsi="細明體" w:hint="eastAsia"/>
          <w:bCs/>
          <w:lang w:eastAsia="zh-TW"/>
        </w:rPr>
        <w:t>總金額是否大於0</w:t>
      </w:r>
    </w:p>
    <w:p w:rsidR="003514FB" w:rsidRDefault="003514FB" w:rsidP="003514F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若試算金額加總小於等於0，則</w:t>
      </w:r>
      <w:r>
        <w:rPr>
          <w:rFonts w:ascii="細明體" w:eastAsia="細明體" w:hAnsi="細明體" w:hint="eastAsia"/>
          <w:lang w:eastAsia="zh-TW"/>
        </w:rPr>
        <w:t>拋出訊息『選擇符合抵繳總金額不得為0元』</w:t>
      </w:r>
    </w:p>
    <w:p w:rsidR="00CB3C28" w:rsidRPr="00496445" w:rsidRDefault="00F00157" w:rsidP="00C1045D">
      <w:pPr>
        <w:pStyle w:val="Tabletext"/>
        <w:keepLines w:val="0"/>
        <w:numPr>
          <w:ilvl w:val="1"/>
          <w:numId w:val="11"/>
        </w:numPr>
        <w:spacing w:after="0" w:line="240" w:lineRule="auto"/>
        <w:rPr>
          <w:rFonts w:ascii="細明體" w:eastAsia="細明體" w:hAnsi="細明體"/>
          <w:bCs/>
          <w:color w:val="7030A0"/>
          <w:lang w:eastAsia="zh-TW"/>
        </w:rPr>
      </w:pPr>
      <w:r w:rsidRPr="00496445">
        <w:rPr>
          <w:rFonts w:ascii="細明體" w:eastAsia="細明體" w:hAnsi="細明體" w:hint="eastAsia"/>
          <w:bCs/>
          <w:color w:val="7030A0"/>
          <w:lang w:eastAsia="zh-TW"/>
        </w:rPr>
        <w:t>檢核</w:t>
      </w:r>
      <w:r w:rsidR="001E2AE7">
        <w:rPr>
          <w:rFonts w:ascii="細明體" w:eastAsia="細明體" w:hAnsi="細明體" w:hint="eastAsia"/>
          <w:bCs/>
          <w:color w:val="7030A0"/>
          <w:lang w:eastAsia="zh-TW"/>
        </w:rPr>
        <w:t>總金額是否大於或等於40萬，且風險等級</w:t>
      </w:r>
      <w:r w:rsidR="007E399D" w:rsidRPr="00496445">
        <w:rPr>
          <w:rFonts w:ascii="細明體" w:eastAsia="細明體" w:hAnsi="細明體" w:hint="eastAsia"/>
          <w:bCs/>
          <w:color w:val="7030A0"/>
          <w:lang w:eastAsia="zh-TW"/>
        </w:rPr>
        <w:t>為高風險(等級為2</w:t>
      </w:r>
      <w:r w:rsidR="007E399D" w:rsidRPr="00496445">
        <w:rPr>
          <w:rFonts w:ascii="細明體" w:eastAsia="細明體" w:hAnsi="細明體"/>
          <w:bCs/>
          <w:color w:val="7030A0"/>
          <w:lang w:eastAsia="zh-TW"/>
        </w:rPr>
        <w:t xml:space="preserve"> </w:t>
      </w:r>
      <w:r w:rsidR="007E399D" w:rsidRPr="00496445">
        <w:rPr>
          <w:rFonts w:ascii="細明體" w:eastAsia="細明體" w:hAnsi="細明體" w:hint="eastAsia"/>
          <w:bCs/>
          <w:color w:val="7030A0"/>
          <w:lang w:eastAsia="zh-TW"/>
        </w:rPr>
        <w:t>or</w:t>
      </w:r>
      <w:r w:rsidR="007E399D" w:rsidRPr="00496445">
        <w:rPr>
          <w:rFonts w:ascii="細明體" w:eastAsia="細明體" w:hAnsi="細明體"/>
          <w:bCs/>
          <w:color w:val="7030A0"/>
          <w:lang w:eastAsia="zh-TW"/>
        </w:rPr>
        <w:t xml:space="preserve"> </w:t>
      </w:r>
      <w:r w:rsidR="007E399D" w:rsidRPr="00496445">
        <w:rPr>
          <w:rFonts w:ascii="細明體" w:eastAsia="細明體" w:hAnsi="細明體" w:hint="eastAsia"/>
          <w:bCs/>
          <w:color w:val="7030A0"/>
          <w:lang w:eastAsia="zh-TW"/>
        </w:rPr>
        <w:t>3)</w:t>
      </w:r>
    </w:p>
    <w:p w:rsidR="002B3B0F" w:rsidRDefault="00025FCD" w:rsidP="002B3B0F">
      <w:pPr>
        <w:pStyle w:val="Tabletext"/>
        <w:keepLines w:val="0"/>
        <w:numPr>
          <w:ilvl w:val="2"/>
          <w:numId w:val="11"/>
        </w:numPr>
        <w:spacing w:after="0" w:line="240" w:lineRule="auto"/>
        <w:rPr>
          <w:rFonts w:ascii="細明體" w:eastAsia="細明體" w:hAnsi="細明體"/>
          <w:bCs/>
          <w:color w:val="7030A0"/>
          <w:lang w:eastAsia="zh-TW"/>
        </w:rPr>
      </w:pPr>
      <w:r>
        <w:rPr>
          <w:rFonts w:ascii="細明體" w:eastAsia="細明體" w:hAnsi="細明體" w:hint="eastAsia"/>
          <w:bCs/>
          <w:color w:val="7030A0"/>
          <w:lang w:eastAsia="zh-TW"/>
        </w:rPr>
        <w:t>IF 總金額 &gt;= 0</w:t>
      </w:r>
    </w:p>
    <w:p w:rsidR="00E67B1E" w:rsidRDefault="00E67B1E" w:rsidP="003C528F">
      <w:pPr>
        <w:pStyle w:val="Tabletext"/>
        <w:keepLines w:val="0"/>
        <w:numPr>
          <w:ilvl w:val="3"/>
          <w:numId w:val="11"/>
        </w:numPr>
        <w:spacing w:after="0" w:line="240" w:lineRule="auto"/>
        <w:rPr>
          <w:rFonts w:ascii="細明體" w:eastAsia="細明體" w:hAnsi="細明體"/>
          <w:bCs/>
          <w:color w:val="7030A0"/>
          <w:lang w:eastAsia="zh-TW"/>
        </w:rPr>
      </w:pPr>
      <w:r>
        <w:rPr>
          <w:rFonts w:ascii="細明體" w:eastAsia="細明體" w:hAnsi="細明體" w:hint="eastAsia"/>
          <w:bCs/>
          <w:color w:val="7030A0"/>
          <w:lang w:eastAsia="zh-TW"/>
        </w:rPr>
        <w:t xml:space="preserve">SET $風險等級 = </w:t>
      </w:r>
      <w:r w:rsidR="003C528F">
        <w:rPr>
          <w:rFonts w:ascii="細明體" w:eastAsia="細明體" w:hAnsi="細明體" w:hint="eastAsia"/>
          <w:bCs/>
          <w:color w:val="7030A0"/>
          <w:lang w:eastAsia="zh-TW"/>
        </w:rPr>
        <w:t xml:space="preserve">CALL </w:t>
      </w:r>
      <w:r w:rsidR="003C528F">
        <w:rPr>
          <w:rFonts w:ascii="細明體" w:eastAsia="細明體" w:hAnsi="細明體"/>
          <w:bCs/>
          <w:color w:val="7030A0"/>
          <w:lang w:eastAsia="zh-TW"/>
        </w:rPr>
        <w:t>AI_L0Z002</w:t>
      </w:r>
      <w:r w:rsidR="003C528F" w:rsidRPr="003C528F">
        <w:rPr>
          <w:rFonts w:ascii="細明體" w:eastAsia="細明體" w:hAnsi="細明體"/>
          <w:bCs/>
          <w:color w:val="7030A0"/>
          <w:lang w:eastAsia="zh-TW"/>
        </w:rPr>
        <w:t>.doAccountLEVEL</w:t>
      </w:r>
      <w:r w:rsidR="003C528F">
        <w:rPr>
          <w:rFonts w:ascii="細明體" w:eastAsia="細明體" w:hAnsi="細明體" w:hint="eastAsia"/>
          <w:bCs/>
          <w:color w:val="7030A0"/>
          <w:lang w:eastAsia="zh-TW"/>
        </w:rPr>
        <w:t>()，傳入參數：</w:t>
      </w:r>
      <w:r w:rsidR="003C528F" w:rsidRPr="003C528F">
        <w:rPr>
          <w:rFonts w:ascii="細明體" w:eastAsia="細明體" w:hAnsi="細明體" w:hint="eastAsia"/>
          <w:bCs/>
          <w:color w:val="7030A0"/>
          <w:lang w:eastAsia="zh-TW"/>
        </w:rPr>
        <w:t>$理賠申請書bo</w:t>
      </w:r>
      <w:r w:rsidR="003C528F">
        <w:rPr>
          <w:rFonts w:ascii="細明體" w:eastAsia="細明體" w:hAnsi="細明體" w:hint="eastAsia"/>
          <w:bCs/>
          <w:color w:val="7030A0"/>
          <w:lang w:eastAsia="zh-TW"/>
        </w:rPr>
        <w:t>.事故者ID、</w:t>
      </w:r>
      <w:r w:rsidR="003C528F" w:rsidRPr="003C528F">
        <w:rPr>
          <w:rFonts w:ascii="細明體" w:eastAsia="細明體" w:hAnsi="細明體" w:hint="eastAsia"/>
          <w:bCs/>
          <w:color w:val="7030A0"/>
          <w:lang w:eastAsia="zh-TW"/>
        </w:rPr>
        <w:t>$理賠申請書bo</w:t>
      </w:r>
      <w:r w:rsidR="003C528F">
        <w:rPr>
          <w:rFonts w:ascii="細明體" w:eastAsia="細明體" w:hAnsi="細明體" w:hint="eastAsia"/>
          <w:bCs/>
          <w:color w:val="7030A0"/>
          <w:lang w:eastAsia="zh-TW"/>
        </w:rPr>
        <w:t>.事故者姓名、</w:t>
      </w:r>
      <w:r w:rsidR="003C528F">
        <w:rPr>
          <w:rFonts w:ascii="細明體" w:eastAsia="細明體" w:hAnsi="細明體"/>
          <w:bCs/>
          <w:color w:val="7030A0"/>
          <w:lang w:eastAsia="zh-TW"/>
        </w:rPr>
        <w:t>”</w:t>
      </w:r>
      <w:r w:rsidR="003C528F">
        <w:rPr>
          <w:rFonts w:ascii="細明體" w:eastAsia="細明體" w:hAnsi="細明體" w:hint="eastAsia"/>
          <w:bCs/>
          <w:color w:val="7030A0"/>
          <w:lang w:eastAsia="zh-TW"/>
        </w:rPr>
        <w:t>AA1</w:t>
      </w:r>
      <w:r w:rsidR="003C528F">
        <w:rPr>
          <w:rFonts w:ascii="細明體" w:eastAsia="細明體" w:hAnsi="細明體"/>
          <w:bCs/>
          <w:color w:val="7030A0"/>
          <w:lang w:eastAsia="zh-TW"/>
        </w:rPr>
        <w:t>”</w:t>
      </w:r>
      <w:r w:rsidR="003C528F">
        <w:rPr>
          <w:rFonts w:ascii="細明體" w:eastAsia="細明體" w:hAnsi="細明體" w:hint="eastAsia"/>
          <w:bCs/>
          <w:color w:val="7030A0"/>
          <w:lang w:eastAsia="zh-TW"/>
        </w:rPr>
        <w:t>、</w:t>
      </w:r>
      <w:r w:rsidR="003C528F">
        <w:rPr>
          <w:rFonts w:ascii="細明體" w:eastAsia="細明體" w:hAnsi="細明體"/>
          <w:bCs/>
          <w:color w:val="7030A0"/>
          <w:lang w:eastAsia="zh-TW"/>
        </w:rPr>
        <w:t>”</w:t>
      </w:r>
      <w:r w:rsidR="005C30B2">
        <w:rPr>
          <w:rFonts w:ascii="細明體" w:eastAsia="細明體" w:hAnsi="細明體" w:hint="eastAsia"/>
          <w:bCs/>
          <w:color w:val="7030A0"/>
          <w:lang w:eastAsia="zh-TW"/>
        </w:rPr>
        <w:t>AAI40100</w:t>
      </w:r>
      <w:r w:rsidR="003C528F">
        <w:rPr>
          <w:rFonts w:ascii="細明體" w:eastAsia="細明體" w:hAnsi="細明體"/>
          <w:bCs/>
          <w:color w:val="7030A0"/>
          <w:lang w:eastAsia="zh-TW"/>
        </w:rPr>
        <w:t>”</w:t>
      </w:r>
    </w:p>
    <w:p w:rsidR="00025FCD" w:rsidRDefault="00025FCD" w:rsidP="00025FCD">
      <w:pPr>
        <w:pStyle w:val="Tabletext"/>
        <w:keepLines w:val="0"/>
        <w:numPr>
          <w:ilvl w:val="3"/>
          <w:numId w:val="11"/>
        </w:numPr>
        <w:spacing w:after="0" w:line="240" w:lineRule="auto"/>
        <w:rPr>
          <w:rFonts w:ascii="細明體" w:eastAsia="細明體" w:hAnsi="細明體"/>
          <w:bCs/>
          <w:color w:val="7030A0"/>
          <w:lang w:eastAsia="zh-TW"/>
        </w:rPr>
      </w:pPr>
      <w:r>
        <w:rPr>
          <w:rFonts w:ascii="細明體" w:eastAsia="細明體" w:hAnsi="細明體" w:hint="eastAsia"/>
          <w:bCs/>
          <w:color w:val="7030A0"/>
          <w:lang w:eastAsia="zh-TW"/>
        </w:rPr>
        <w:t xml:space="preserve">IF </w:t>
      </w:r>
      <w:r w:rsidR="00B1236F" w:rsidRPr="00B1236F">
        <w:rPr>
          <w:rFonts w:ascii="細明體" w:eastAsia="細明體" w:hAnsi="細明體"/>
          <w:bCs/>
          <w:color w:val="7030A0"/>
          <w:lang w:eastAsia="zh-TW"/>
        </w:rPr>
        <w:t>$</w:t>
      </w:r>
      <w:r w:rsidR="00B1236F" w:rsidRPr="00B1236F">
        <w:rPr>
          <w:rFonts w:ascii="細明體" w:eastAsia="細明體" w:hAnsi="細明體" w:hint="eastAsia"/>
          <w:bCs/>
          <w:color w:val="7030A0"/>
          <w:lang w:eastAsia="zh-TW"/>
        </w:rPr>
        <w:t>風險等級</w:t>
      </w:r>
      <w:r w:rsidR="00B1236F">
        <w:rPr>
          <w:rFonts w:ascii="細明體" w:eastAsia="細明體" w:hAnsi="細明體" w:hint="eastAsia"/>
          <w:bCs/>
          <w:color w:val="7030A0"/>
          <w:lang w:eastAsia="zh-TW"/>
        </w:rPr>
        <w:t xml:space="preserve"> = 2</w:t>
      </w:r>
      <w:r w:rsidR="00B1236F">
        <w:rPr>
          <w:rFonts w:ascii="細明體" w:eastAsia="細明體" w:hAnsi="細明體"/>
          <w:bCs/>
          <w:color w:val="7030A0"/>
          <w:lang w:eastAsia="zh-TW"/>
        </w:rPr>
        <w:t xml:space="preserve"> or</w:t>
      </w:r>
      <w:r w:rsidR="00B1236F">
        <w:rPr>
          <w:rFonts w:ascii="細明體" w:eastAsia="細明體" w:hAnsi="細明體" w:hint="eastAsia"/>
          <w:bCs/>
          <w:color w:val="7030A0"/>
          <w:lang w:eastAsia="zh-TW"/>
        </w:rPr>
        <w:t xml:space="preserve"> 3</w:t>
      </w:r>
    </w:p>
    <w:p w:rsidR="00B1236F" w:rsidRDefault="00743775" w:rsidP="00FA6E47">
      <w:pPr>
        <w:pStyle w:val="Tabletext"/>
        <w:keepLines w:val="0"/>
        <w:numPr>
          <w:ilvl w:val="4"/>
          <w:numId w:val="11"/>
        </w:numPr>
        <w:spacing w:after="0" w:line="240" w:lineRule="auto"/>
        <w:rPr>
          <w:rFonts w:ascii="細明體" w:eastAsia="細明體" w:hAnsi="細明體"/>
          <w:bCs/>
          <w:color w:val="7030A0"/>
          <w:lang w:eastAsia="zh-TW"/>
        </w:rPr>
      </w:pPr>
      <w:r w:rsidRPr="00743775">
        <w:rPr>
          <w:rFonts w:ascii="細明體" w:eastAsia="細明體" w:hAnsi="細明體" w:hint="eastAsia"/>
          <w:bCs/>
          <w:color w:val="7030A0"/>
          <w:lang w:eastAsia="zh-TW"/>
        </w:rPr>
        <w:t>則拋出訊息『</w:t>
      </w:r>
      <w:r w:rsidR="00FA6E47" w:rsidRPr="00FA6E47">
        <w:rPr>
          <w:rFonts w:ascii="細明體" w:eastAsia="細明體" w:hAnsi="細明體" w:hint="eastAsia"/>
          <w:bCs/>
          <w:color w:val="7030A0"/>
          <w:lang w:eastAsia="zh-TW"/>
        </w:rPr>
        <w:t>此保戶為疑似高風險洗錢者且金額超過40萬上限，請再確認。</w:t>
      </w:r>
      <w:r w:rsidRPr="00743775">
        <w:rPr>
          <w:rFonts w:ascii="細明體" w:eastAsia="細明體" w:hAnsi="細明體" w:hint="eastAsia"/>
          <w:bCs/>
          <w:color w:val="7030A0"/>
          <w:lang w:eastAsia="zh-TW"/>
        </w:rPr>
        <w:t>』</w:t>
      </w:r>
    </w:p>
    <w:p w:rsidR="00740A08" w:rsidRPr="00025FCD" w:rsidRDefault="001618FB" w:rsidP="00FA6E47">
      <w:pPr>
        <w:pStyle w:val="Tabletext"/>
        <w:keepLines w:val="0"/>
        <w:numPr>
          <w:ilvl w:val="4"/>
          <w:numId w:val="11"/>
        </w:numPr>
        <w:spacing w:after="0" w:line="240" w:lineRule="auto"/>
        <w:rPr>
          <w:rFonts w:ascii="細明體" w:eastAsia="細明體" w:hAnsi="細明體"/>
          <w:bCs/>
          <w:color w:val="7030A0"/>
          <w:lang w:eastAsia="zh-TW"/>
        </w:rPr>
      </w:pPr>
      <w:r>
        <w:rPr>
          <w:rFonts w:ascii="細明體" w:eastAsia="細明體" w:hAnsi="細明體" w:hint="eastAsia"/>
          <w:bCs/>
          <w:color w:val="7030A0"/>
          <w:lang w:eastAsia="zh-TW"/>
        </w:rPr>
        <w:t>回到原頁面，下面流程不需做</w:t>
      </w:r>
    </w:p>
    <w:p w:rsidR="00EB47F0" w:rsidRDefault="00EB47F0" w:rsidP="00C1045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交易處理開始</w:t>
      </w:r>
    </w:p>
    <w:p w:rsidR="00010D62" w:rsidRDefault="00010D62" w:rsidP="00C1045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寫入折抵醫療費用明細檔</w:t>
      </w:r>
      <w:r w:rsidR="0031421B">
        <w:rPr>
          <w:rFonts w:ascii="細明體" w:eastAsia="細明體" w:hAnsi="細明體" w:hint="eastAsia"/>
          <w:bCs/>
          <w:lang w:eastAsia="zh-TW"/>
        </w:rPr>
        <w:t>DTAAI402</w:t>
      </w:r>
    </w:p>
    <w:p w:rsidR="003A1515" w:rsidRDefault="00505E10" w:rsidP="003A1515">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將$理賠試算明細b</w:t>
      </w:r>
      <w:r>
        <w:rPr>
          <w:rFonts w:ascii="細明體" w:eastAsia="細明體" w:hAnsi="細明體"/>
          <w:bCs/>
          <w:lang w:eastAsia="zh-TW"/>
        </w:rPr>
        <w:t>o</w:t>
      </w:r>
      <w:r>
        <w:rPr>
          <w:rFonts w:ascii="細明體" w:eastAsia="細明體" w:hAnsi="細明體" w:hint="eastAsia"/>
          <w:bCs/>
          <w:lang w:eastAsia="zh-TW"/>
        </w:rPr>
        <w:t>逐筆寫入DTAAI402，其中補上欄位值</w:t>
      </w:r>
    </w:p>
    <w:p w:rsidR="00505E10" w:rsidRPr="00505E10" w:rsidRDefault="00505E10" w:rsidP="00505E10">
      <w:pPr>
        <w:pStyle w:val="Tabletext"/>
        <w:keepLines w:val="0"/>
        <w:numPr>
          <w:ilvl w:val="3"/>
          <w:numId w:val="11"/>
        </w:numPr>
        <w:spacing w:after="0" w:line="240" w:lineRule="auto"/>
        <w:rPr>
          <w:rFonts w:ascii="細明體" w:eastAsia="細明體" w:hAnsi="細明體"/>
          <w:bCs/>
          <w:lang w:eastAsia="zh-TW"/>
        </w:rPr>
      </w:pPr>
      <w:r w:rsidRPr="00861252">
        <w:rPr>
          <w:rFonts w:ascii="Arial" w:hAnsi="Arial" w:cs="Arial"/>
          <w:color w:val="000000"/>
        </w:rPr>
        <w:t>核賠日期</w:t>
      </w:r>
      <w:r>
        <w:rPr>
          <w:rFonts w:ascii="Arial" w:hAnsi="Arial" w:cs="Arial" w:hint="eastAsia"/>
          <w:color w:val="000000"/>
          <w:lang w:eastAsia="zh-TW"/>
        </w:rPr>
        <w:t>=</w:t>
      </w:r>
      <w:r>
        <w:rPr>
          <w:rFonts w:ascii="Arial" w:hAnsi="Arial" w:cs="Arial"/>
          <w:color w:val="000000"/>
        </w:rPr>
        <w:t>current timestamp</w:t>
      </w:r>
    </w:p>
    <w:p w:rsidR="00505E10" w:rsidRPr="00481E64" w:rsidRDefault="00481E64" w:rsidP="00505E10">
      <w:pPr>
        <w:pStyle w:val="Tabletext"/>
        <w:keepLines w:val="0"/>
        <w:numPr>
          <w:ilvl w:val="3"/>
          <w:numId w:val="11"/>
        </w:numPr>
        <w:spacing w:after="0" w:line="240" w:lineRule="auto"/>
        <w:rPr>
          <w:rFonts w:ascii="細明體" w:eastAsia="細明體" w:hAnsi="細明體"/>
          <w:bCs/>
          <w:lang w:eastAsia="zh-TW"/>
        </w:rPr>
      </w:pPr>
      <w:r w:rsidRPr="00861252">
        <w:rPr>
          <w:rFonts w:ascii="Arial" w:hAnsi="Arial" w:cs="Arial" w:hint="eastAsia"/>
          <w:color w:val="000000"/>
        </w:rPr>
        <w:t>核賠人員</w:t>
      </w:r>
      <w:r>
        <w:rPr>
          <w:rFonts w:ascii="Arial" w:hAnsi="Arial" w:cs="Arial" w:hint="eastAsia"/>
          <w:color w:val="000000"/>
          <w:lang w:eastAsia="zh-TW"/>
        </w:rPr>
        <w:t>=</w:t>
      </w:r>
      <w:r>
        <w:rPr>
          <w:rFonts w:ascii="Arial" w:hAnsi="Arial" w:cs="Arial" w:hint="eastAsia"/>
          <w:color w:val="000000"/>
          <w:lang w:eastAsia="zh-TW"/>
        </w:rPr>
        <w:t>使用者</w:t>
      </w:r>
      <w:r>
        <w:rPr>
          <w:rFonts w:ascii="Arial" w:hAnsi="Arial" w:cs="Arial" w:hint="eastAsia"/>
          <w:color w:val="000000"/>
          <w:lang w:eastAsia="zh-TW"/>
        </w:rPr>
        <w:t>ID</w:t>
      </w:r>
    </w:p>
    <w:p w:rsidR="00481E64" w:rsidRPr="00481E64" w:rsidRDefault="00481E64" w:rsidP="00505E10">
      <w:pPr>
        <w:pStyle w:val="Tabletext"/>
        <w:keepLines w:val="0"/>
        <w:numPr>
          <w:ilvl w:val="3"/>
          <w:numId w:val="11"/>
        </w:numPr>
        <w:spacing w:after="0" w:line="240" w:lineRule="auto"/>
        <w:rPr>
          <w:rFonts w:ascii="細明體" w:eastAsia="細明體" w:hAnsi="細明體"/>
          <w:bCs/>
          <w:lang w:eastAsia="zh-TW"/>
        </w:rPr>
      </w:pPr>
      <w:r>
        <w:rPr>
          <w:rFonts w:ascii="Arial" w:hAnsi="Arial" w:cs="Arial" w:hint="eastAsia"/>
          <w:color w:val="000000"/>
          <w:lang w:eastAsia="zh-TW"/>
        </w:rPr>
        <w:t>核賠人員姓名</w:t>
      </w:r>
      <w:r>
        <w:rPr>
          <w:rFonts w:ascii="Arial" w:hAnsi="Arial" w:cs="Arial" w:hint="eastAsia"/>
          <w:color w:val="000000"/>
          <w:lang w:eastAsia="zh-TW"/>
        </w:rPr>
        <w:t>=</w:t>
      </w:r>
      <w:r>
        <w:rPr>
          <w:rFonts w:ascii="Arial" w:hAnsi="Arial" w:cs="Arial" w:hint="eastAsia"/>
          <w:color w:val="000000"/>
          <w:lang w:eastAsia="zh-TW"/>
        </w:rPr>
        <w:t>使用者姓名</w:t>
      </w:r>
    </w:p>
    <w:p w:rsidR="00156D51" w:rsidRPr="00156D51" w:rsidRDefault="00481E64" w:rsidP="00156D51">
      <w:pPr>
        <w:pStyle w:val="Tabletext"/>
        <w:keepLines w:val="0"/>
        <w:numPr>
          <w:ilvl w:val="3"/>
          <w:numId w:val="11"/>
        </w:numPr>
        <w:spacing w:after="0" w:line="240" w:lineRule="auto"/>
        <w:rPr>
          <w:rFonts w:ascii="細明體" w:eastAsia="細明體" w:hAnsi="細明體" w:hint="eastAsia"/>
          <w:bCs/>
          <w:lang w:eastAsia="zh-TW"/>
        </w:rPr>
      </w:pPr>
      <w:r>
        <w:rPr>
          <w:rFonts w:ascii="Arial" w:hAnsi="Arial" w:cs="Arial" w:hint="eastAsia"/>
          <w:color w:val="000000"/>
          <w:lang w:eastAsia="zh-TW"/>
        </w:rPr>
        <w:t>核賠單位</w:t>
      </w:r>
      <w:r>
        <w:rPr>
          <w:rFonts w:ascii="Arial" w:hAnsi="Arial" w:cs="Arial" w:hint="eastAsia"/>
          <w:color w:val="000000"/>
          <w:lang w:eastAsia="zh-TW"/>
        </w:rPr>
        <w:t>=</w:t>
      </w:r>
      <w:r w:rsidR="00156D51">
        <w:rPr>
          <w:rFonts w:ascii="Arial" w:hAnsi="Arial" w:cs="Arial" w:hint="eastAsia"/>
          <w:color w:val="000000"/>
          <w:lang w:eastAsia="zh-TW"/>
        </w:rPr>
        <w:t>使用者單位代號</w:t>
      </w:r>
    </w:p>
    <w:p w:rsidR="0031421B" w:rsidRDefault="0031421B" w:rsidP="00C1045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更新折抵醫療費用受理檔DTAAI401</w:t>
      </w:r>
    </w:p>
    <w:p w:rsidR="00AD2A44" w:rsidRDefault="00B824AC" w:rsidP="00AD2A44">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以$受理編號更新折抵醫療費用受理檔，其中</w:t>
      </w:r>
    </w:p>
    <w:p w:rsidR="00B824AC" w:rsidRDefault="00F055FF" w:rsidP="00B824AC">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RCPT_AMT=$理賠試算明細總金額</w:t>
      </w:r>
    </w:p>
    <w:p w:rsidR="00F055FF" w:rsidRDefault="00F055FF" w:rsidP="00B824AC">
      <w:pPr>
        <w:pStyle w:val="Tabletext"/>
        <w:keepLines w:val="0"/>
        <w:numPr>
          <w:ilvl w:val="3"/>
          <w:numId w:val="11"/>
        </w:numPr>
        <w:spacing w:after="0" w:line="240" w:lineRule="auto"/>
        <w:rPr>
          <w:rFonts w:ascii="細明體" w:eastAsia="細明體" w:hAnsi="細明體"/>
          <w:bCs/>
          <w:lang w:eastAsia="zh-TW"/>
        </w:rPr>
      </w:pPr>
      <w:r w:rsidRPr="00594F83">
        <w:rPr>
          <w:rFonts w:ascii="細明體" w:eastAsia="細明體" w:hAnsi="細明體"/>
          <w:caps/>
        </w:rPr>
        <w:t>CAL_TYPE</w:t>
      </w:r>
      <w:r>
        <w:rPr>
          <w:rFonts w:ascii="細明體" w:eastAsia="細明體" w:hAnsi="細明體" w:hint="eastAsia"/>
          <w:caps/>
          <w:lang w:eastAsia="zh-TW"/>
        </w:rPr>
        <w:t>=</w:t>
      </w:r>
      <w:r>
        <w:rPr>
          <w:rFonts w:ascii="細明體" w:eastAsia="細明體" w:hAnsi="細明體"/>
          <w:caps/>
          <w:lang w:eastAsia="zh-TW"/>
        </w:rPr>
        <w:t>”</w:t>
      </w:r>
      <w:r>
        <w:rPr>
          <w:rFonts w:ascii="細明體" w:eastAsia="細明體" w:hAnsi="細明體" w:hint="eastAsia"/>
          <w:caps/>
          <w:lang w:eastAsia="zh-TW"/>
        </w:rPr>
        <w:t>2</w:t>
      </w:r>
      <w:r>
        <w:rPr>
          <w:rFonts w:ascii="細明體" w:eastAsia="細明體" w:hAnsi="細明體"/>
          <w:caps/>
          <w:lang w:eastAsia="zh-TW"/>
        </w:rPr>
        <w:t>”</w:t>
      </w:r>
    </w:p>
    <w:p w:rsidR="00F055FF" w:rsidRDefault="00F055FF" w:rsidP="00F055FF">
      <w:pPr>
        <w:pStyle w:val="Tabletext"/>
        <w:keepLines w:val="0"/>
        <w:numPr>
          <w:ilvl w:val="3"/>
          <w:numId w:val="11"/>
        </w:numPr>
        <w:spacing w:after="0" w:line="240" w:lineRule="auto"/>
        <w:rPr>
          <w:rFonts w:ascii="細明體" w:eastAsia="細明體" w:hAnsi="細明體"/>
          <w:bCs/>
          <w:lang w:eastAsia="zh-TW"/>
        </w:rPr>
      </w:pPr>
      <w:r w:rsidRPr="00594F83">
        <w:rPr>
          <w:rFonts w:ascii="細明體" w:eastAsia="細明體" w:hAnsi="細明體"/>
          <w:caps/>
        </w:rPr>
        <w:t>DISCOUNT_</w:t>
      </w:r>
      <w:r>
        <w:rPr>
          <w:rFonts w:ascii="細明體" w:eastAsia="細明體" w:hAnsi="細明體" w:hint="eastAsia"/>
          <w:caps/>
        </w:rPr>
        <w:t>DATE</w:t>
      </w:r>
      <w:r>
        <w:rPr>
          <w:rFonts w:ascii="細明體" w:eastAsia="細明體" w:hAnsi="細明體" w:hint="eastAsia"/>
          <w:bCs/>
          <w:lang w:eastAsia="zh-TW"/>
        </w:rPr>
        <w:t>=</w:t>
      </w:r>
      <w:r>
        <w:rPr>
          <w:rFonts w:ascii="細明體" w:eastAsia="細明體" w:hAnsi="細明體"/>
          <w:bCs/>
          <w:lang w:eastAsia="zh-TW"/>
        </w:rPr>
        <w:t>current timestamp</w:t>
      </w:r>
    </w:p>
    <w:p w:rsidR="00AA183A" w:rsidRPr="00AA183A" w:rsidRDefault="00AA183A" w:rsidP="00F055FF">
      <w:pPr>
        <w:pStyle w:val="Tabletext"/>
        <w:keepLines w:val="0"/>
        <w:numPr>
          <w:ilvl w:val="3"/>
          <w:numId w:val="11"/>
        </w:numPr>
        <w:spacing w:after="0" w:line="240" w:lineRule="auto"/>
        <w:rPr>
          <w:rFonts w:ascii="細明體" w:eastAsia="細明體" w:hAnsi="細明體"/>
          <w:bCs/>
          <w:color w:val="7030A0"/>
          <w:lang w:eastAsia="zh-TW"/>
        </w:rPr>
      </w:pPr>
      <w:r w:rsidRPr="00AA183A">
        <w:rPr>
          <w:rFonts w:ascii="細明體" w:eastAsia="細明體" w:hAnsi="細明體" w:hint="eastAsia"/>
          <w:bCs/>
          <w:color w:val="7030A0"/>
          <w:lang w:eastAsia="zh-TW"/>
        </w:rPr>
        <w:t>DISCOUNT_ID = 登入者ID</w:t>
      </w:r>
    </w:p>
    <w:p w:rsidR="00AA183A" w:rsidRPr="00AA183A" w:rsidRDefault="0055585A" w:rsidP="0055585A">
      <w:pPr>
        <w:pStyle w:val="Tabletext"/>
        <w:keepLines w:val="0"/>
        <w:numPr>
          <w:ilvl w:val="3"/>
          <w:numId w:val="11"/>
        </w:numPr>
        <w:spacing w:after="0" w:line="240" w:lineRule="auto"/>
        <w:rPr>
          <w:rFonts w:ascii="細明體" w:eastAsia="細明體" w:hAnsi="細明體"/>
          <w:bCs/>
          <w:color w:val="7030A0"/>
          <w:lang w:eastAsia="zh-TW"/>
        </w:rPr>
      </w:pPr>
      <w:r w:rsidRPr="0055585A">
        <w:rPr>
          <w:rFonts w:ascii="細明體" w:eastAsia="細明體" w:hAnsi="細明體"/>
          <w:bCs/>
          <w:color w:val="7030A0"/>
          <w:lang w:eastAsia="zh-TW"/>
        </w:rPr>
        <w:t>DISCOUNT_DIV_NO</w:t>
      </w:r>
      <w:r>
        <w:rPr>
          <w:rFonts w:ascii="細明體" w:eastAsia="細明體" w:hAnsi="細明體" w:hint="eastAsia"/>
          <w:bCs/>
          <w:color w:val="7030A0"/>
          <w:lang w:eastAsia="zh-TW"/>
        </w:rPr>
        <w:t xml:space="preserve"> = 登入者單位代號</w:t>
      </w:r>
    </w:p>
    <w:p w:rsidR="00A83CEB" w:rsidRDefault="00A83CEB" w:rsidP="00A83CE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處理理賠預付金申請書檔DTAAI010</w:t>
      </w:r>
    </w:p>
    <w:p w:rsidR="00A83CEB" w:rsidRDefault="00A83CEB" w:rsidP="00A83CE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以$受理編號取得折抵醫療費用受理檔DTAAI401.預付金</w:t>
      </w:r>
      <w:r w:rsidR="00FF32F5">
        <w:rPr>
          <w:rFonts w:ascii="細明體" w:eastAsia="細明體" w:hAnsi="細明體" w:hint="eastAsia"/>
          <w:bCs/>
          <w:lang w:eastAsia="zh-TW"/>
        </w:rPr>
        <w:t>受理編號</w:t>
      </w:r>
      <w:r w:rsidR="0055169A">
        <w:rPr>
          <w:rFonts w:ascii="細明體" w:eastAsia="細明體" w:hAnsi="細明體" w:hint="eastAsia"/>
          <w:bCs/>
          <w:lang w:eastAsia="zh-TW"/>
        </w:rPr>
        <w:t xml:space="preserve"> </w:t>
      </w:r>
      <w:r w:rsidR="00FF32F5">
        <w:rPr>
          <w:rFonts w:ascii="細明體" w:eastAsia="細明體" w:hAnsi="細明體" w:hint="eastAsia"/>
          <w:bCs/>
          <w:lang w:eastAsia="zh-TW"/>
        </w:rPr>
        <w:t>&gt; $預付金受理編號</w:t>
      </w:r>
    </w:p>
    <w:p w:rsidR="00FF32F5" w:rsidRDefault="00946614" w:rsidP="00A83CE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以$預付金受理編號更新理賠預付金申請書檔DTAAI010，其中</w:t>
      </w:r>
    </w:p>
    <w:p w:rsidR="00946614" w:rsidRDefault="00946614" w:rsidP="00946614">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預付總額=$理賠試算明細總金額</w:t>
      </w:r>
    </w:p>
    <w:p w:rsidR="0031421B" w:rsidRDefault="0031421B" w:rsidP="00C1045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處理理賠預付金給付記錄檔DTAAI001</w:t>
      </w:r>
    </w:p>
    <w:p w:rsidR="009A6357" w:rsidRDefault="009A6357" w:rsidP="001429CA">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先以$預付金受理編號取得</w:t>
      </w:r>
      <w:r w:rsidR="00245444">
        <w:rPr>
          <w:rFonts w:ascii="細明體" w:eastAsia="細明體" w:hAnsi="細明體" w:hint="eastAsia"/>
          <w:bCs/>
          <w:lang w:eastAsia="zh-TW"/>
        </w:rPr>
        <w:t>$</w:t>
      </w:r>
      <w:r>
        <w:rPr>
          <w:rFonts w:ascii="細明體" w:eastAsia="細明體" w:hAnsi="細明體" w:hint="eastAsia"/>
          <w:bCs/>
          <w:lang w:eastAsia="zh-TW"/>
        </w:rPr>
        <w:t>原</w:t>
      </w:r>
      <w:r>
        <w:rPr>
          <w:rFonts w:ascii="細明體" w:eastAsia="細明體" w:hAnsi="細明體" w:hint="eastAsia"/>
          <w:lang w:eastAsia="zh-TW"/>
        </w:rPr>
        <w:t>理賠預付金給付記錄檔DTAAI001</w:t>
      </w:r>
      <w:r>
        <w:rPr>
          <w:rFonts w:ascii="細明體" w:eastAsia="細明體" w:hAnsi="細明體"/>
          <w:lang w:eastAsia="zh-TW"/>
        </w:rPr>
        <w:t>bo</w:t>
      </w:r>
      <w:r>
        <w:rPr>
          <w:rFonts w:ascii="細明體" w:eastAsia="細明體" w:hAnsi="細明體" w:hint="eastAsia"/>
          <w:bCs/>
          <w:lang w:eastAsia="zh-TW"/>
        </w:rPr>
        <w:t>，後以$預付金受理編號刪除</w:t>
      </w:r>
      <w:r>
        <w:rPr>
          <w:rFonts w:ascii="細明體" w:eastAsia="細明體" w:hAnsi="細明體" w:hint="eastAsia"/>
          <w:lang w:eastAsia="zh-TW"/>
        </w:rPr>
        <w:t>理賠預付金給付記錄檔</w:t>
      </w:r>
    </w:p>
    <w:p w:rsidR="001429CA" w:rsidRDefault="008C47E1" w:rsidP="001429CA">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將$理賠試算明細群組後</w:t>
      </w:r>
      <w:r w:rsidR="0055169A">
        <w:rPr>
          <w:rFonts w:ascii="細明體" w:eastAsia="細明體" w:hAnsi="細明體" w:hint="eastAsia"/>
          <w:bCs/>
          <w:lang w:eastAsia="zh-TW"/>
        </w:rPr>
        <w:t>產生的$群組資料項目</w:t>
      </w:r>
      <w:r>
        <w:rPr>
          <w:rFonts w:ascii="細明體" w:eastAsia="細明體" w:hAnsi="細明體" w:hint="eastAsia"/>
          <w:bCs/>
          <w:lang w:eastAsia="zh-TW"/>
        </w:rPr>
        <w:t>寫入DTAAI001，群組條件為:保單號碼、險別</w:t>
      </w:r>
    </w:p>
    <w:p w:rsidR="008C47E1" w:rsidRDefault="008C47E1" w:rsidP="008C47E1">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保單號碼</w:t>
      </w:r>
      <w:r>
        <w:rPr>
          <w:rFonts w:ascii="細明體" w:eastAsia="細明體" w:hAnsi="細明體" w:hint="eastAsia"/>
          <w:bCs/>
          <w:lang w:eastAsia="zh-TW"/>
        </w:rPr>
        <w:t>=</w:t>
      </w:r>
      <w:r w:rsidR="0055169A">
        <w:rPr>
          <w:rFonts w:ascii="細明體" w:eastAsia="細明體" w:hAnsi="細明體" w:hint="eastAsia"/>
          <w:bCs/>
          <w:lang w:eastAsia="zh-TW"/>
        </w:rPr>
        <w:t>$群組資料項目.保單號碼</w:t>
      </w:r>
    </w:p>
    <w:p w:rsidR="008C47E1" w:rsidRDefault="008C47E1" w:rsidP="008C47E1">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險別</w:t>
      </w:r>
      <w:r>
        <w:rPr>
          <w:rFonts w:ascii="細明體" w:eastAsia="細明體" w:hAnsi="細明體" w:hint="eastAsia"/>
          <w:bCs/>
          <w:lang w:eastAsia="zh-TW"/>
        </w:rPr>
        <w:t>=</w:t>
      </w:r>
      <w:r w:rsidR="0055169A">
        <w:rPr>
          <w:rFonts w:ascii="細明體" w:eastAsia="細明體" w:hAnsi="細明體" w:hint="eastAsia"/>
          <w:bCs/>
          <w:lang w:eastAsia="zh-TW"/>
        </w:rPr>
        <w:t>$群組資料項目.險別</w:t>
      </w:r>
    </w:p>
    <w:p w:rsidR="00BB6A94" w:rsidRDefault="00BB6A94" w:rsidP="00BB6A94">
      <w:pPr>
        <w:pStyle w:val="Tabletext"/>
        <w:keepLines w:val="0"/>
        <w:numPr>
          <w:ilvl w:val="3"/>
          <w:numId w:val="11"/>
        </w:numPr>
        <w:spacing w:after="0" w:line="240" w:lineRule="auto"/>
        <w:rPr>
          <w:rFonts w:ascii="細明體" w:eastAsia="細明體" w:hAnsi="細明體"/>
          <w:bCs/>
          <w:lang w:eastAsia="zh-TW"/>
        </w:rPr>
      </w:pPr>
      <w:r w:rsidRPr="00BB6A94">
        <w:rPr>
          <w:rFonts w:ascii="細明體" w:eastAsia="細明體" w:hAnsi="細明體" w:hint="eastAsia"/>
          <w:bCs/>
          <w:lang w:eastAsia="zh-TW"/>
        </w:rPr>
        <w:t>日額</w:t>
      </w:r>
      <w:r>
        <w:rPr>
          <w:rFonts w:ascii="細明體" w:eastAsia="細明體" w:hAnsi="細明體" w:hint="eastAsia"/>
          <w:bCs/>
          <w:lang w:eastAsia="zh-TW"/>
        </w:rPr>
        <w:t>=$群組資料項目.FACE_AMT</w:t>
      </w:r>
    </w:p>
    <w:p w:rsidR="008C47E1" w:rsidRDefault="008C47E1" w:rsidP="008C47E1">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預付金額</w:t>
      </w:r>
      <w:r w:rsidR="0055169A">
        <w:rPr>
          <w:rFonts w:ascii="細明體" w:eastAsia="細明體" w:hAnsi="細明體" w:hint="eastAsia"/>
          <w:bCs/>
          <w:lang w:eastAsia="zh-TW"/>
        </w:rPr>
        <w:t>=$群組資料項目.SUM(PAY_AMT)</w:t>
      </w:r>
    </w:p>
    <w:p w:rsidR="008C47E1" w:rsidRDefault="008C47E1" w:rsidP="008C47E1">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未扣回餘額</w:t>
      </w:r>
      <w:r w:rsidR="0055169A">
        <w:rPr>
          <w:rFonts w:ascii="細明體" w:eastAsia="細明體" w:hAnsi="細明體" w:hint="eastAsia"/>
          <w:bCs/>
          <w:lang w:eastAsia="zh-TW"/>
        </w:rPr>
        <w:t>=$群組資料項目.SUM(PAY_AMT)</w:t>
      </w:r>
    </w:p>
    <w:p w:rsidR="008C47E1" w:rsidRDefault="001D7740" w:rsidP="008C47E1">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其餘欄位與$原</w:t>
      </w:r>
      <w:r>
        <w:rPr>
          <w:rFonts w:ascii="細明體" w:eastAsia="細明體" w:hAnsi="細明體" w:hint="eastAsia"/>
          <w:lang w:eastAsia="zh-TW"/>
        </w:rPr>
        <w:t>理賠預付金給付記錄檔DTAAI001</w:t>
      </w:r>
      <w:r>
        <w:rPr>
          <w:rFonts w:ascii="細明體" w:eastAsia="細明體" w:hAnsi="細明體"/>
          <w:lang w:eastAsia="zh-TW"/>
        </w:rPr>
        <w:t>bo</w:t>
      </w:r>
      <w:r>
        <w:rPr>
          <w:rFonts w:ascii="細明體" w:eastAsia="細明體" w:hAnsi="細明體" w:hint="eastAsia"/>
          <w:lang w:eastAsia="zh-TW"/>
        </w:rPr>
        <w:t>相同</w:t>
      </w:r>
    </w:p>
    <w:p w:rsidR="00EB47F0" w:rsidRDefault="00EB47F0" w:rsidP="00EB47F0">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交易處理結束</w:t>
      </w:r>
    </w:p>
    <w:p w:rsidR="00EB47F0" w:rsidRPr="00EB47F0" w:rsidRDefault="00EB47F0" w:rsidP="00EB47F0">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cs="Arial" w:hint="eastAsia"/>
          <w:lang w:eastAsia="zh-TW"/>
        </w:rPr>
        <w:t>若發生異常，則拋出錯誤『</w:t>
      </w:r>
      <w:r>
        <w:rPr>
          <w:rFonts w:ascii="細明體" w:eastAsia="細明體" w:hAnsi="細明體" w:hint="eastAsia"/>
          <w:bCs/>
          <w:lang w:eastAsia="zh-TW"/>
        </w:rPr>
        <w:t>呼叫</w:t>
      </w:r>
      <w:r w:rsidRPr="00CE6201">
        <w:rPr>
          <w:rFonts w:ascii="細明體" w:eastAsia="細明體" w:hAnsi="細明體" w:cs="Arial" w:hint="eastAsia"/>
          <w:lang w:eastAsia="zh-TW"/>
        </w:rPr>
        <w:t>醫療金折抵試算模組</w:t>
      </w:r>
      <w:r>
        <w:rPr>
          <w:rFonts w:ascii="細明體" w:eastAsia="細明體" w:hAnsi="細明體" w:cs="Arial" w:hint="eastAsia"/>
          <w:lang w:eastAsia="zh-TW"/>
        </w:rPr>
        <w:t xml:space="preserve">試算折抵金額異常，原因: + </w:t>
      </w:r>
      <w:r>
        <w:rPr>
          <w:rFonts w:ascii="細明體" w:eastAsia="細明體" w:hAnsi="細明體" w:cs="Arial"/>
          <w:lang w:eastAsia="zh-TW"/>
        </w:rPr>
        <w:t>e.getMessage()</w:t>
      </w:r>
      <w:r>
        <w:rPr>
          <w:rFonts w:ascii="細明體" w:eastAsia="細明體" w:hAnsi="細明體" w:cs="Arial" w:hint="eastAsia"/>
          <w:lang w:eastAsia="zh-TW"/>
        </w:rPr>
        <w:t>』</w:t>
      </w:r>
    </w:p>
    <w:p w:rsidR="00B82B52" w:rsidRPr="00122FFB" w:rsidRDefault="00B82B52" w:rsidP="00B82B52">
      <w:pPr>
        <w:pStyle w:val="Tabletext"/>
        <w:keepLines w:val="0"/>
        <w:spacing w:after="0" w:line="240" w:lineRule="auto"/>
        <w:ind w:left="240"/>
        <w:rPr>
          <w:rFonts w:ascii="細明體" w:eastAsia="細明體" w:hAnsi="細明體" w:hint="eastAsia"/>
          <w:bCs/>
          <w:lang w:eastAsia="zh-TW"/>
        </w:rPr>
      </w:pPr>
    </w:p>
    <w:p w:rsidR="00B82B52" w:rsidRPr="001E596F" w:rsidRDefault="00B82B52" w:rsidP="00B82B52">
      <w:pPr>
        <w:pStyle w:val="Tabletext"/>
        <w:keepLines w:val="0"/>
        <w:numPr>
          <w:ilvl w:val="0"/>
          <w:numId w:val="11"/>
        </w:numPr>
        <w:spacing w:after="0" w:line="240" w:lineRule="auto"/>
        <w:ind w:leftChars="100" w:left="665"/>
        <w:rPr>
          <w:rFonts w:ascii="細明體" w:eastAsia="細明體" w:hAnsi="細明體" w:hint="eastAsia"/>
          <w:bCs/>
          <w:color w:val="C45911"/>
          <w:lang w:eastAsia="zh-TW"/>
        </w:rPr>
      </w:pPr>
      <w:r>
        <w:rPr>
          <w:rFonts w:ascii="細明體" w:eastAsia="細明體" w:hAnsi="細明體" w:hint="eastAsia"/>
          <w:b/>
          <w:bCs/>
          <w:color w:val="008000"/>
          <w:lang w:eastAsia="zh-TW"/>
        </w:rPr>
        <w:t>不符合抵繳</w:t>
      </w:r>
      <w:r w:rsidR="006E0261" w:rsidRPr="001E596F">
        <w:rPr>
          <w:rFonts w:ascii="細明體" w:eastAsia="細明體" w:hAnsi="細明體" w:hint="eastAsia"/>
          <w:b/>
          <w:bCs/>
          <w:color w:val="C45911"/>
          <w:lang w:eastAsia="zh-TW"/>
        </w:rPr>
        <w:t>(傳入來源 非</w:t>
      </w:r>
      <w:r w:rsidR="006E0261" w:rsidRPr="001E596F">
        <w:rPr>
          <w:rFonts w:ascii="細明體" w:eastAsia="細明體" w:hAnsi="細明體"/>
          <w:b/>
          <w:bCs/>
          <w:color w:val="C45911"/>
          <w:lang w:eastAsia="zh-TW"/>
        </w:rPr>
        <w:t>‘X’</w:t>
      </w:r>
      <w:r w:rsidR="006E0261" w:rsidRPr="001E596F">
        <w:rPr>
          <w:rFonts w:ascii="細明體" w:eastAsia="細明體" w:hAnsi="細明體" w:hint="eastAsia"/>
          <w:b/>
          <w:bCs/>
          <w:color w:val="C45911"/>
          <w:lang w:eastAsia="zh-TW"/>
        </w:rPr>
        <w:t>)</w:t>
      </w:r>
    </w:p>
    <w:p w:rsidR="005E22C2" w:rsidRDefault="005E22C2"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另開一輸入原因視窗於螢幕中央</w:t>
      </w:r>
      <w:r w:rsidR="001E0BE8">
        <w:rPr>
          <w:rFonts w:ascii="細明體" w:eastAsia="細明體" w:hAnsi="細明體" w:hint="eastAsia"/>
          <w:bCs/>
          <w:lang w:eastAsia="zh-TW"/>
        </w:rPr>
        <w:t>，提示為『不符合抵繳原因輸入』</w:t>
      </w:r>
    </w:p>
    <w:p w:rsidR="00044E3B" w:rsidRDefault="005E22C2" w:rsidP="00044E3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若</w:t>
      </w:r>
      <w:r w:rsidR="001E0BE8">
        <w:rPr>
          <w:rFonts w:ascii="細明體" w:eastAsia="細明體" w:hAnsi="細明體" w:hint="eastAsia"/>
          <w:bCs/>
          <w:lang w:eastAsia="zh-TW"/>
        </w:rPr>
        <w:t>試算金額為0或是未產生明細，</w:t>
      </w:r>
      <w:r w:rsidR="00044E3B">
        <w:rPr>
          <w:rFonts w:ascii="細明體" w:eastAsia="細明體" w:hAnsi="細明體" w:hint="eastAsia"/>
          <w:bCs/>
          <w:lang w:eastAsia="zh-TW"/>
        </w:rPr>
        <w:t>$輸入原因</w:t>
      </w:r>
      <w:r w:rsidR="001E0BE8">
        <w:rPr>
          <w:rFonts w:ascii="細明體" w:eastAsia="細明體" w:hAnsi="細明體" w:hint="eastAsia"/>
          <w:bCs/>
          <w:lang w:eastAsia="zh-TW"/>
        </w:rPr>
        <w:t>帶入預設字串『無可理賠明細』</w:t>
      </w:r>
    </w:p>
    <w:p w:rsidR="00044E3B" w:rsidRPr="00044E3B" w:rsidRDefault="00044E3B" w:rsidP="00044E3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$輸入原因不得為空字串</w:t>
      </w:r>
    </w:p>
    <w:p w:rsidR="00B82B52" w:rsidRDefault="00660C55"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檢核是否已被處理完成</w:t>
      </w:r>
    </w:p>
    <w:p w:rsidR="00EB47F0" w:rsidRDefault="00EB47F0" w:rsidP="00EB47F0">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以$受理編號查詢折抵醫療費用受理檔，若</w:t>
      </w:r>
      <w:r w:rsidRPr="00594F83">
        <w:rPr>
          <w:rFonts w:ascii="細明體" w:eastAsia="細明體" w:hAnsi="細明體" w:hint="eastAsia"/>
          <w:lang w:eastAsia="zh-TW"/>
        </w:rPr>
        <w:t>計算方式</w:t>
      </w:r>
      <w:r>
        <w:rPr>
          <w:rFonts w:ascii="細明體" w:eastAsia="細明體" w:hAnsi="細明體" w:hint="eastAsia"/>
          <w:lang w:eastAsia="zh-TW"/>
        </w:rPr>
        <w:t>CAL_TYPE=2，則拋出訊息『本件已處理過』</w:t>
      </w:r>
    </w:p>
    <w:p w:rsidR="00044E3B" w:rsidRDefault="00044E3B"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交易開始</w:t>
      </w:r>
    </w:p>
    <w:p w:rsidR="001E0BE8" w:rsidRDefault="001E0BE8" w:rsidP="00B82B52">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更新折抵醫療費用受理檔DTAAI401</w:t>
      </w:r>
    </w:p>
    <w:p w:rsidR="00044E3B" w:rsidRDefault="00044E3B" w:rsidP="00044E3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以$受理編號更新折抵醫療費用受理檔，其中</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RCPT_AMT=</w:t>
      </w:r>
      <w:r>
        <w:rPr>
          <w:rFonts w:ascii="細明體" w:eastAsia="細明體" w:hAnsi="細明體"/>
          <w:bCs/>
          <w:lang w:eastAsia="zh-TW"/>
        </w:rPr>
        <w:t>”</w:t>
      </w:r>
      <w:r>
        <w:rPr>
          <w:rFonts w:ascii="細明體" w:eastAsia="細明體" w:hAnsi="細明體" w:hint="eastAsia"/>
          <w:bCs/>
          <w:lang w:eastAsia="zh-TW"/>
        </w:rPr>
        <w:t>0</w:t>
      </w:r>
      <w:r>
        <w:rPr>
          <w:rFonts w:ascii="細明體" w:eastAsia="細明體" w:hAnsi="細明體"/>
          <w:bC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594F83">
        <w:rPr>
          <w:rFonts w:ascii="細明體" w:eastAsia="細明體" w:hAnsi="細明體"/>
          <w:caps/>
        </w:rPr>
        <w:t>CAL_TYPE</w:t>
      </w:r>
      <w:r>
        <w:rPr>
          <w:rFonts w:ascii="細明體" w:eastAsia="細明體" w:hAnsi="細明體" w:hint="eastAsia"/>
          <w:caps/>
          <w:lang w:eastAsia="zh-TW"/>
        </w:rPr>
        <w:t>=</w:t>
      </w:r>
      <w:r>
        <w:rPr>
          <w:rFonts w:ascii="細明體" w:eastAsia="細明體" w:hAnsi="細明體"/>
          <w:caps/>
          <w:lang w:eastAsia="zh-TW"/>
        </w:rPr>
        <w:t>”</w:t>
      </w:r>
      <w:r>
        <w:rPr>
          <w:rFonts w:ascii="細明體" w:eastAsia="細明體" w:hAnsi="細明體" w:hint="eastAsia"/>
          <w:caps/>
          <w:lang w:eastAsia="zh-TW"/>
        </w:rPr>
        <w:t>2</w:t>
      </w:r>
      <w:r>
        <w:rPr>
          <w:rFonts w:ascii="細明體" w:eastAsia="細明體" w:hAnsi="細明體"/>
          <w:cap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594F83">
        <w:rPr>
          <w:rFonts w:ascii="細明體" w:eastAsia="細明體" w:hAnsi="細明體"/>
          <w:caps/>
        </w:rPr>
        <w:t>DISCOUNT_</w:t>
      </w:r>
      <w:r>
        <w:rPr>
          <w:rFonts w:ascii="細明體" w:eastAsia="細明體" w:hAnsi="細明體" w:hint="eastAsia"/>
          <w:caps/>
        </w:rPr>
        <w:t>DATE</w:t>
      </w:r>
      <w:r>
        <w:rPr>
          <w:rFonts w:ascii="細明體" w:eastAsia="細明體" w:hAnsi="細明體" w:hint="eastAsia"/>
          <w:bCs/>
          <w:lang w:eastAsia="zh-TW"/>
        </w:rPr>
        <w:t>=</w:t>
      </w:r>
      <w:r>
        <w:rPr>
          <w:rFonts w:ascii="細明體" w:eastAsia="細明體" w:hAnsi="細明體"/>
          <w:bCs/>
          <w:lang w:eastAsia="zh-TW"/>
        </w:rPr>
        <w:t>current timestamp</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044E3B">
        <w:rPr>
          <w:rFonts w:ascii="細明體" w:eastAsia="細明體" w:hAnsi="細明體"/>
          <w:bCs/>
          <w:lang w:eastAsia="zh-TW"/>
        </w:rPr>
        <w:t>NOT_DISCOUNT_RESN</w:t>
      </w:r>
      <w:r>
        <w:rPr>
          <w:rFonts w:ascii="細明體" w:eastAsia="細明體" w:hAnsi="細明體" w:hint="eastAsia"/>
          <w:bCs/>
          <w:lang w:eastAsia="zh-TW"/>
        </w:rPr>
        <w:t>=$輸入原因</w:t>
      </w:r>
    </w:p>
    <w:p w:rsidR="002C7E62" w:rsidRPr="00AA183A" w:rsidRDefault="002C7E62" w:rsidP="002C7E62">
      <w:pPr>
        <w:pStyle w:val="Tabletext"/>
        <w:keepLines w:val="0"/>
        <w:numPr>
          <w:ilvl w:val="3"/>
          <w:numId w:val="11"/>
        </w:numPr>
        <w:spacing w:after="0" w:line="240" w:lineRule="auto"/>
        <w:rPr>
          <w:rFonts w:ascii="細明體" w:eastAsia="細明體" w:hAnsi="細明體"/>
          <w:bCs/>
          <w:color w:val="7030A0"/>
          <w:lang w:eastAsia="zh-TW"/>
        </w:rPr>
      </w:pPr>
      <w:r w:rsidRPr="00AA183A">
        <w:rPr>
          <w:rFonts w:ascii="細明體" w:eastAsia="細明體" w:hAnsi="細明體" w:hint="eastAsia"/>
          <w:bCs/>
          <w:color w:val="7030A0"/>
          <w:lang w:eastAsia="zh-TW"/>
        </w:rPr>
        <w:t>DISCOUNT_ID = 登入者ID</w:t>
      </w:r>
    </w:p>
    <w:p w:rsidR="002C7E62" w:rsidRPr="006B788A" w:rsidRDefault="002C7E62" w:rsidP="006B788A">
      <w:pPr>
        <w:pStyle w:val="Tabletext"/>
        <w:keepLines w:val="0"/>
        <w:numPr>
          <w:ilvl w:val="3"/>
          <w:numId w:val="11"/>
        </w:numPr>
        <w:spacing w:after="0" w:line="240" w:lineRule="auto"/>
        <w:rPr>
          <w:rFonts w:ascii="細明體" w:eastAsia="細明體" w:hAnsi="細明體" w:hint="eastAsia"/>
          <w:bCs/>
          <w:color w:val="7030A0"/>
          <w:lang w:eastAsia="zh-TW"/>
        </w:rPr>
      </w:pPr>
      <w:r w:rsidRPr="0055585A">
        <w:rPr>
          <w:rFonts w:ascii="細明體" w:eastAsia="細明體" w:hAnsi="細明體"/>
          <w:bCs/>
          <w:color w:val="7030A0"/>
          <w:lang w:eastAsia="zh-TW"/>
        </w:rPr>
        <w:t>DISCOUNT_DIV_NO</w:t>
      </w:r>
      <w:r>
        <w:rPr>
          <w:rFonts w:ascii="細明體" w:eastAsia="細明體" w:hAnsi="細明體" w:hint="eastAsia"/>
          <w:bCs/>
          <w:color w:val="7030A0"/>
          <w:lang w:eastAsia="zh-TW"/>
        </w:rPr>
        <w:t xml:space="preserve"> = 登入者單位代號</w:t>
      </w:r>
    </w:p>
    <w:p w:rsidR="001E0BE8" w:rsidRDefault="001E0BE8" w:rsidP="001E0BE8">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處理理賠預付金給付記錄檔DTAAI001</w:t>
      </w:r>
    </w:p>
    <w:p w:rsidR="00044E3B" w:rsidRPr="00044E3B" w:rsidRDefault="00044E3B" w:rsidP="00044E3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先以$預付金受理編號取得$原</w:t>
      </w:r>
      <w:r>
        <w:rPr>
          <w:rFonts w:ascii="細明體" w:eastAsia="細明體" w:hAnsi="細明體" w:hint="eastAsia"/>
          <w:lang w:eastAsia="zh-TW"/>
        </w:rPr>
        <w:t>理賠預付金給付記錄檔DTAAI001</w:t>
      </w:r>
      <w:r>
        <w:rPr>
          <w:rFonts w:ascii="細明體" w:eastAsia="細明體" w:hAnsi="細明體"/>
          <w:lang w:eastAsia="zh-TW"/>
        </w:rPr>
        <w:t>bo</w:t>
      </w:r>
      <w:r>
        <w:rPr>
          <w:rFonts w:ascii="細明體" w:eastAsia="細明體" w:hAnsi="細明體" w:hint="eastAsia"/>
          <w:bCs/>
          <w:lang w:eastAsia="zh-TW"/>
        </w:rPr>
        <w:t>，後以$預付金受理編號刪除</w:t>
      </w:r>
      <w:r>
        <w:rPr>
          <w:rFonts w:ascii="細明體" w:eastAsia="細明體" w:hAnsi="細明體" w:hint="eastAsia"/>
          <w:lang w:eastAsia="zh-TW"/>
        </w:rPr>
        <w:t>理賠預付金給付記錄檔</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保單號碼</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0000000000</w:t>
      </w:r>
      <w:r>
        <w:rPr>
          <w:rFonts w:ascii="細明體" w:eastAsia="細明體" w:hAnsi="細明體"/>
          <w:bC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險別</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XXX</w:t>
      </w:r>
      <w:r>
        <w:rPr>
          <w:rFonts w:ascii="細明體" w:eastAsia="細明體" w:hAnsi="細明體"/>
          <w:bC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BB6A94">
        <w:rPr>
          <w:rFonts w:ascii="細明體" w:eastAsia="細明體" w:hAnsi="細明體" w:hint="eastAsia"/>
          <w:bCs/>
          <w:lang w:eastAsia="zh-TW"/>
        </w:rPr>
        <w:t>日額</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0</w:t>
      </w:r>
      <w:r>
        <w:rPr>
          <w:rFonts w:ascii="細明體" w:eastAsia="細明體" w:hAnsi="細明體"/>
          <w:bC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預付金額</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0</w:t>
      </w:r>
      <w:r>
        <w:rPr>
          <w:rFonts w:ascii="細明體" w:eastAsia="細明體" w:hAnsi="細明體"/>
          <w:bCs/>
          <w:lang w:eastAsia="zh-TW"/>
        </w:rPr>
        <w:t>”</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sidRPr="008C47E1">
        <w:rPr>
          <w:rFonts w:ascii="細明體" w:eastAsia="細明體" w:hAnsi="細明體" w:hint="eastAsia"/>
          <w:bCs/>
          <w:lang w:eastAsia="zh-TW"/>
        </w:rPr>
        <w:t>未扣回餘額</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0</w:t>
      </w:r>
      <w:r>
        <w:rPr>
          <w:rFonts w:ascii="細明體" w:eastAsia="細明體" w:hAnsi="細明體"/>
          <w:bCs/>
          <w:lang w:eastAsia="zh-TW"/>
        </w:rPr>
        <w:t>”</w:t>
      </w:r>
    </w:p>
    <w:p w:rsidR="00044E3B" w:rsidRPr="00044E3B" w:rsidRDefault="00044E3B" w:rsidP="00044E3B">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其餘欄位與$原</w:t>
      </w:r>
      <w:r>
        <w:rPr>
          <w:rFonts w:ascii="細明體" w:eastAsia="細明體" w:hAnsi="細明體" w:hint="eastAsia"/>
          <w:lang w:eastAsia="zh-TW"/>
        </w:rPr>
        <w:t>理賠預付金給付記錄檔DTAAI001</w:t>
      </w:r>
      <w:r>
        <w:rPr>
          <w:rFonts w:ascii="細明體" w:eastAsia="細明體" w:hAnsi="細明體"/>
          <w:lang w:eastAsia="zh-TW"/>
        </w:rPr>
        <w:t>bo</w:t>
      </w:r>
      <w:r>
        <w:rPr>
          <w:rFonts w:ascii="細明體" w:eastAsia="細明體" w:hAnsi="細明體" w:hint="eastAsia"/>
          <w:lang w:eastAsia="zh-TW"/>
        </w:rPr>
        <w:t>相同</w:t>
      </w:r>
    </w:p>
    <w:p w:rsidR="00660C55" w:rsidRDefault="001E0BE8" w:rsidP="001E0BE8">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處理理賠預付金申請書檔DTAAI010</w:t>
      </w:r>
    </w:p>
    <w:p w:rsidR="00044E3B" w:rsidRDefault="00044E3B" w:rsidP="00044E3B">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以$受理編號取得折抵醫療費用受理檔DTAAI401.預付金受理編號 &gt; $預付金受理編號</w:t>
      </w:r>
    </w:p>
    <w:p w:rsidR="00044E3B" w:rsidRPr="00044E3B" w:rsidRDefault="00044E3B" w:rsidP="00044E3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以$預付金受理編號更新理賠預付金申請書檔DTAAI010，其中</w:t>
      </w:r>
    </w:p>
    <w:p w:rsidR="00044E3B" w:rsidRDefault="00044E3B" w:rsidP="00044E3B">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預付總額=</w:t>
      </w:r>
      <w:r>
        <w:rPr>
          <w:rFonts w:ascii="細明體" w:eastAsia="細明體" w:hAnsi="細明體"/>
          <w:bCs/>
          <w:lang w:eastAsia="zh-TW"/>
        </w:rPr>
        <w:t>”</w:t>
      </w:r>
      <w:r>
        <w:rPr>
          <w:rFonts w:ascii="細明體" w:eastAsia="細明體" w:hAnsi="細明體" w:hint="eastAsia"/>
          <w:bCs/>
          <w:lang w:eastAsia="zh-TW"/>
        </w:rPr>
        <w:t>0</w:t>
      </w:r>
      <w:r>
        <w:rPr>
          <w:rFonts w:ascii="細明體" w:eastAsia="細明體" w:hAnsi="細明體"/>
          <w:bCs/>
          <w:lang w:eastAsia="zh-TW"/>
        </w:rPr>
        <w:t>”</w:t>
      </w:r>
    </w:p>
    <w:p w:rsidR="00044E3B" w:rsidRDefault="00044E3B" w:rsidP="00044E3B">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交易結束</w:t>
      </w:r>
    </w:p>
    <w:p w:rsidR="00462390" w:rsidRPr="00107797" w:rsidRDefault="00462390" w:rsidP="00462390">
      <w:pPr>
        <w:pStyle w:val="Tabletext"/>
        <w:keepLines w:val="0"/>
        <w:numPr>
          <w:ilvl w:val="0"/>
          <w:numId w:val="11"/>
        </w:numPr>
        <w:spacing w:after="0" w:line="240" w:lineRule="auto"/>
        <w:rPr>
          <w:rFonts w:ascii="細明體" w:eastAsia="細明體" w:hAnsi="細明體"/>
          <w:b/>
          <w:bCs/>
          <w:color w:val="2F5496"/>
          <w:lang w:eastAsia="zh-TW"/>
        </w:rPr>
      </w:pPr>
      <w:r w:rsidRPr="00107797">
        <w:rPr>
          <w:rFonts w:ascii="細明體" w:eastAsia="細明體" w:hAnsi="細明體" w:hint="eastAsia"/>
          <w:b/>
          <w:bCs/>
          <w:color w:val="2F5496"/>
          <w:lang w:eastAsia="zh-TW"/>
        </w:rPr>
        <w:t>保單號碼超連結</w:t>
      </w:r>
    </w:p>
    <w:p w:rsidR="00462390" w:rsidRPr="00107797" w:rsidRDefault="00AB70A8" w:rsidP="00ED5312">
      <w:pPr>
        <w:pStyle w:val="Tabletext"/>
        <w:keepLines w:val="0"/>
        <w:numPr>
          <w:ilvl w:val="1"/>
          <w:numId w:val="11"/>
        </w:numPr>
        <w:spacing w:after="0" w:line="240" w:lineRule="auto"/>
        <w:rPr>
          <w:rFonts w:ascii="細明體" w:eastAsia="細明體" w:hAnsi="細明體"/>
          <w:bCs/>
          <w:color w:val="2F5496"/>
          <w:lang w:eastAsia="zh-TW"/>
        </w:rPr>
      </w:pPr>
      <w:r w:rsidRPr="00C31152">
        <w:rPr>
          <w:rFonts w:ascii="細明體" w:eastAsia="細明體" w:hAnsi="細明體" w:hint="eastAsia"/>
          <w:bCs/>
          <w:color w:val="2F5496"/>
          <w:lang w:eastAsia="zh-TW"/>
        </w:rPr>
        <w:t>另開新頁</w:t>
      </w:r>
      <w:r w:rsidR="00EA47D9" w:rsidRPr="00C31152">
        <w:rPr>
          <w:rFonts w:ascii="細明體" w:eastAsia="細明體" w:hAnsi="細明體" w:hint="eastAsia"/>
          <w:bCs/>
          <w:color w:val="2F5496"/>
          <w:lang w:eastAsia="zh-TW"/>
        </w:rPr>
        <w:t>，開AAB1_1600頁面</w:t>
      </w:r>
    </w:p>
    <w:p w:rsidR="003853D3" w:rsidRPr="00107797" w:rsidRDefault="002D15E6" w:rsidP="002D15E6">
      <w:pPr>
        <w:pStyle w:val="Tabletext"/>
        <w:keepLines w:val="0"/>
        <w:numPr>
          <w:ilvl w:val="2"/>
          <w:numId w:val="11"/>
        </w:numPr>
        <w:spacing w:after="0" w:line="240" w:lineRule="auto"/>
        <w:rPr>
          <w:rFonts w:ascii="細明體" w:eastAsia="細明體" w:hAnsi="細明體"/>
          <w:bCs/>
          <w:color w:val="2F5496"/>
          <w:lang w:eastAsia="zh-TW"/>
        </w:rPr>
      </w:pPr>
      <w:r w:rsidRPr="002D15E6">
        <w:rPr>
          <w:rFonts w:ascii="細明體" w:eastAsia="細明體" w:hAnsi="細明體"/>
          <w:bCs/>
          <w:color w:val="2F5496"/>
          <w:lang w:eastAsia="zh-TW"/>
        </w:rPr>
        <w:t>POLICY_NO</w:t>
      </w:r>
      <w:r w:rsidR="00D265CC">
        <w:rPr>
          <w:rFonts w:ascii="細明體" w:eastAsia="細明體" w:hAnsi="細明體" w:hint="eastAsia"/>
          <w:bCs/>
          <w:color w:val="2F5496"/>
          <w:lang w:eastAsia="zh-TW"/>
        </w:rPr>
        <w:t xml:space="preserve"> </w:t>
      </w:r>
      <w:r w:rsidR="00F84CD9">
        <w:rPr>
          <w:rFonts w:ascii="細明體" w:eastAsia="細明體" w:hAnsi="細明體" w:hint="eastAsia"/>
          <w:bCs/>
          <w:color w:val="2F5496"/>
          <w:lang w:eastAsia="zh-TW"/>
        </w:rPr>
        <w:t>= 畫面.保單號碼</w:t>
      </w:r>
    </w:p>
    <w:p w:rsidR="002D15E6" w:rsidRPr="00107797" w:rsidRDefault="002D15E6" w:rsidP="002D15E6">
      <w:pPr>
        <w:pStyle w:val="Tabletext"/>
        <w:keepLines w:val="0"/>
        <w:numPr>
          <w:ilvl w:val="2"/>
          <w:numId w:val="11"/>
        </w:numPr>
        <w:spacing w:after="0" w:line="240" w:lineRule="auto"/>
        <w:rPr>
          <w:rFonts w:ascii="細明體" w:eastAsia="細明體" w:hAnsi="細明體"/>
          <w:bCs/>
          <w:color w:val="2F5496"/>
          <w:lang w:eastAsia="zh-TW"/>
        </w:rPr>
      </w:pPr>
      <w:r w:rsidRPr="002D15E6">
        <w:rPr>
          <w:rFonts w:ascii="細明體" w:eastAsia="細明體" w:hAnsi="細明體"/>
          <w:bCs/>
          <w:color w:val="2F5496"/>
          <w:lang w:eastAsia="zh-TW"/>
        </w:rPr>
        <w:t>OCR_DATE</w:t>
      </w:r>
      <w:r w:rsidR="00F84CD9">
        <w:rPr>
          <w:rFonts w:ascii="細明體" w:eastAsia="細明體" w:hAnsi="細明體" w:hint="eastAsia"/>
          <w:bCs/>
          <w:color w:val="2F5496"/>
          <w:lang w:eastAsia="zh-TW"/>
        </w:rPr>
        <w:t xml:space="preserve"> = </w:t>
      </w:r>
      <w:r w:rsidR="003014F8" w:rsidRPr="003014F8">
        <w:rPr>
          <w:rFonts w:ascii="細明體" w:eastAsia="細明體" w:hAnsi="細明體" w:hint="eastAsia"/>
          <w:bCs/>
          <w:color w:val="2F5496"/>
          <w:lang w:eastAsia="zh-TW"/>
        </w:rPr>
        <w:t>DTAAA010.</w:t>
      </w:r>
      <w:r w:rsidR="003014F8">
        <w:rPr>
          <w:rFonts w:ascii="細明體" w:eastAsia="細明體" w:hAnsi="細明體" w:hint="eastAsia"/>
          <w:bCs/>
          <w:color w:val="2F5496"/>
          <w:lang w:eastAsia="zh-TW"/>
        </w:rPr>
        <w:t>OCR_DATE(事故日期)</w:t>
      </w:r>
    </w:p>
    <w:p w:rsidR="002D15E6" w:rsidRPr="00107797" w:rsidRDefault="002D15E6" w:rsidP="002D15E6">
      <w:pPr>
        <w:pStyle w:val="Tabletext"/>
        <w:keepLines w:val="0"/>
        <w:numPr>
          <w:ilvl w:val="2"/>
          <w:numId w:val="11"/>
        </w:numPr>
        <w:spacing w:after="0" w:line="240" w:lineRule="auto"/>
        <w:rPr>
          <w:rFonts w:ascii="細明體" w:eastAsia="細明體" w:hAnsi="細明體"/>
          <w:bCs/>
          <w:color w:val="2F5496"/>
          <w:lang w:eastAsia="zh-TW"/>
        </w:rPr>
      </w:pPr>
      <w:r w:rsidRPr="002D15E6">
        <w:rPr>
          <w:rFonts w:ascii="細明體" w:eastAsia="細明體" w:hAnsi="細明體"/>
          <w:bCs/>
          <w:color w:val="2F5496"/>
          <w:lang w:eastAsia="zh-TW"/>
        </w:rPr>
        <w:t>TRN_ID</w:t>
      </w:r>
      <w:r w:rsidR="003014F8">
        <w:rPr>
          <w:rFonts w:ascii="細明體" w:eastAsia="細明體" w:hAnsi="細明體" w:hint="eastAsia"/>
          <w:bCs/>
          <w:color w:val="2F5496"/>
          <w:lang w:eastAsia="zh-TW"/>
        </w:rPr>
        <w:t xml:space="preserve"> </w:t>
      </w:r>
      <w:r w:rsidR="004D0273">
        <w:rPr>
          <w:rFonts w:ascii="細明體" w:eastAsia="細明體" w:hAnsi="細明體" w:hint="eastAsia"/>
          <w:bCs/>
          <w:color w:val="2F5496"/>
          <w:lang w:eastAsia="zh-TW"/>
        </w:rPr>
        <w:t xml:space="preserve">= </w:t>
      </w:r>
      <w:r w:rsidR="004D0273" w:rsidRPr="004D0273">
        <w:rPr>
          <w:rFonts w:ascii="細明體" w:eastAsia="細明體" w:hAnsi="細明體" w:hint="eastAsia"/>
          <w:bCs/>
          <w:color w:val="2F5496"/>
          <w:lang w:eastAsia="zh-TW"/>
        </w:rPr>
        <w:t>DTAAA010.</w:t>
      </w:r>
      <w:r w:rsidR="004D0273">
        <w:rPr>
          <w:rFonts w:ascii="細明體" w:eastAsia="細明體" w:hAnsi="細明體" w:hint="eastAsia"/>
          <w:bCs/>
          <w:color w:val="2F5496"/>
          <w:lang w:eastAsia="zh-TW"/>
        </w:rPr>
        <w:t>TRN_ID</w:t>
      </w:r>
      <w:r w:rsidR="004D0273" w:rsidRPr="004D0273">
        <w:rPr>
          <w:rFonts w:ascii="細明體" w:eastAsia="細明體" w:hAnsi="細明體" w:hint="eastAsia"/>
          <w:bCs/>
          <w:color w:val="2F5496"/>
          <w:lang w:eastAsia="zh-TW"/>
        </w:rPr>
        <w:t>(</w:t>
      </w:r>
      <w:r w:rsidR="004D0273">
        <w:rPr>
          <w:rFonts w:ascii="細明體" w:eastAsia="細明體" w:hAnsi="細明體" w:hint="eastAsia"/>
          <w:bCs/>
          <w:color w:val="2F5496"/>
          <w:lang w:eastAsia="zh-TW"/>
        </w:rPr>
        <w:t>送件人ID</w:t>
      </w:r>
      <w:r w:rsidR="004D0273" w:rsidRPr="004D0273">
        <w:rPr>
          <w:rFonts w:ascii="細明體" w:eastAsia="細明體" w:hAnsi="細明體" w:hint="eastAsia"/>
          <w:bCs/>
          <w:color w:val="2F5496"/>
          <w:lang w:eastAsia="zh-TW"/>
        </w:rPr>
        <w:t>)</w:t>
      </w:r>
    </w:p>
    <w:p w:rsidR="002D15E6" w:rsidRPr="00107797" w:rsidRDefault="002D15E6" w:rsidP="002D15E6">
      <w:pPr>
        <w:pStyle w:val="Tabletext"/>
        <w:keepLines w:val="0"/>
        <w:numPr>
          <w:ilvl w:val="2"/>
          <w:numId w:val="11"/>
        </w:numPr>
        <w:spacing w:after="0" w:line="240" w:lineRule="auto"/>
        <w:rPr>
          <w:rFonts w:ascii="細明體" w:eastAsia="細明體" w:hAnsi="細明體"/>
          <w:bCs/>
          <w:color w:val="2F5496"/>
          <w:lang w:eastAsia="zh-TW"/>
        </w:rPr>
      </w:pPr>
      <w:r w:rsidRPr="002D15E6">
        <w:rPr>
          <w:rFonts w:ascii="細明體" w:eastAsia="細明體" w:hAnsi="細明體"/>
          <w:bCs/>
          <w:color w:val="2F5496"/>
          <w:lang w:eastAsia="zh-TW"/>
        </w:rPr>
        <w:t>BASE_DATE</w:t>
      </w:r>
      <w:r w:rsidR="004D0273">
        <w:rPr>
          <w:rFonts w:ascii="細明體" w:eastAsia="細明體" w:hAnsi="細明體" w:hint="eastAsia"/>
          <w:bCs/>
          <w:color w:val="2F5496"/>
          <w:lang w:eastAsia="zh-TW"/>
        </w:rPr>
        <w:t xml:space="preserve"> = 系統日</w:t>
      </w:r>
    </w:p>
    <w:p w:rsidR="002D15E6" w:rsidRDefault="002D15E6" w:rsidP="002D15E6">
      <w:pPr>
        <w:pStyle w:val="Tabletext"/>
        <w:keepLines w:val="0"/>
        <w:numPr>
          <w:ilvl w:val="2"/>
          <w:numId w:val="11"/>
        </w:numPr>
        <w:spacing w:after="0" w:line="240" w:lineRule="auto"/>
        <w:rPr>
          <w:rFonts w:ascii="細明體" w:eastAsia="細明體" w:hAnsi="細明體"/>
          <w:bCs/>
          <w:color w:val="2F5496"/>
          <w:lang w:eastAsia="zh-TW"/>
        </w:rPr>
      </w:pPr>
      <w:r w:rsidRPr="002D15E6">
        <w:rPr>
          <w:rFonts w:ascii="細明體" w:eastAsia="細明體" w:hAnsi="細明體"/>
          <w:bCs/>
          <w:color w:val="2F5496"/>
          <w:lang w:eastAsia="zh-TW"/>
        </w:rPr>
        <w:t>OCR_ID</w:t>
      </w:r>
      <w:r w:rsidR="00007BD4">
        <w:rPr>
          <w:rFonts w:ascii="細明體" w:eastAsia="細明體" w:hAnsi="細明體" w:hint="eastAsia"/>
          <w:bCs/>
          <w:color w:val="2F5496"/>
          <w:lang w:eastAsia="zh-TW"/>
        </w:rPr>
        <w:t xml:space="preserve"> = </w:t>
      </w:r>
      <w:r w:rsidR="004D5775">
        <w:rPr>
          <w:rFonts w:ascii="細明體" w:eastAsia="細明體" w:hAnsi="細明體" w:hint="eastAsia"/>
          <w:bCs/>
          <w:color w:val="2F5496"/>
          <w:lang w:eastAsia="zh-TW"/>
        </w:rPr>
        <w:t>DTAAA010.</w:t>
      </w:r>
      <w:r w:rsidR="00007BD4">
        <w:rPr>
          <w:rFonts w:ascii="細明體" w:eastAsia="細明體" w:hAnsi="細明體" w:hint="eastAsia"/>
          <w:bCs/>
          <w:color w:val="2F5496"/>
          <w:lang w:eastAsia="zh-TW"/>
        </w:rPr>
        <w:t>OCR_</w:t>
      </w:r>
      <w:r w:rsidR="0097569B">
        <w:rPr>
          <w:rFonts w:ascii="細明體" w:eastAsia="細明體" w:hAnsi="細明體" w:hint="eastAsia"/>
          <w:bCs/>
          <w:color w:val="2F5496"/>
          <w:lang w:eastAsia="zh-TW"/>
        </w:rPr>
        <w:t>ID</w:t>
      </w:r>
      <w:r w:rsidR="003014F8">
        <w:rPr>
          <w:rFonts w:ascii="細明體" w:eastAsia="細明體" w:hAnsi="細明體" w:hint="eastAsia"/>
          <w:bCs/>
          <w:color w:val="2F5496"/>
          <w:lang w:eastAsia="zh-TW"/>
        </w:rPr>
        <w:t>(保戶ID)</w:t>
      </w:r>
    </w:p>
    <w:p w:rsidR="007C2DBA" w:rsidRPr="001E596F" w:rsidRDefault="00DA0D2E" w:rsidP="007C2DBA">
      <w:pPr>
        <w:pStyle w:val="Tabletext"/>
        <w:keepLines w:val="0"/>
        <w:numPr>
          <w:ilvl w:val="0"/>
          <w:numId w:val="11"/>
        </w:numPr>
        <w:spacing w:after="0" w:line="240" w:lineRule="auto"/>
        <w:rPr>
          <w:rFonts w:ascii="細明體" w:eastAsia="細明體" w:hAnsi="細明體"/>
          <w:bCs/>
          <w:color w:val="C45911"/>
          <w:lang w:eastAsia="zh-TW"/>
        </w:rPr>
      </w:pPr>
      <w:r w:rsidRPr="001E596F">
        <w:rPr>
          <w:rFonts w:ascii="細明體" w:eastAsia="細明體" w:hAnsi="細明體" w:hint="eastAsia"/>
          <w:b/>
          <w:bCs/>
          <w:color w:val="C45911"/>
          <w:lang w:eastAsia="zh-TW"/>
        </w:rPr>
        <w:t>符合抵繳(傳入來源 為</w:t>
      </w:r>
      <w:r w:rsidRPr="001E596F">
        <w:rPr>
          <w:rFonts w:ascii="細明體" w:eastAsia="細明體" w:hAnsi="細明體"/>
          <w:b/>
          <w:bCs/>
          <w:color w:val="C45911"/>
          <w:lang w:eastAsia="zh-TW"/>
        </w:rPr>
        <w:t>‘X’</w:t>
      </w:r>
      <w:r w:rsidRPr="001E596F">
        <w:rPr>
          <w:rFonts w:ascii="細明體" w:eastAsia="細明體" w:hAnsi="細明體" w:hint="eastAsia"/>
          <w:b/>
          <w:bCs/>
          <w:color w:val="C45911"/>
          <w:lang w:eastAsia="zh-TW"/>
        </w:rPr>
        <w:t>)</w:t>
      </w:r>
    </w:p>
    <w:p w:rsidR="00376D4A" w:rsidRPr="001E596F" w:rsidRDefault="00A67B17" w:rsidP="00376D4A">
      <w:pPr>
        <w:pStyle w:val="Tabletext"/>
        <w:keepLines w:val="0"/>
        <w:numPr>
          <w:ilvl w:val="1"/>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檢核是否已被處理完成</w:t>
      </w:r>
    </w:p>
    <w:p w:rsidR="00A96713" w:rsidRPr="001E596F" w:rsidRDefault="00F519F4" w:rsidP="00F519F4">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以$受理編號查詢DTAAI506，</w:t>
      </w:r>
    </w:p>
    <w:p w:rsidR="00C407B0" w:rsidRPr="001E596F" w:rsidRDefault="00F519F4" w:rsidP="00A96713">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若</w:t>
      </w:r>
      <w:r w:rsidRPr="00F519F4">
        <w:rPr>
          <w:rFonts w:ascii="細明體" w:eastAsia="細明體" w:hAnsi="細明體"/>
          <w:bCs/>
          <w:color w:val="C45911"/>
          <w:lang w:eastAsia="zh-TW"/>
        </w:rPr>
        <w:t>DISCOUNT_DATE</w:t>
      </w:r>
      <w:r>
        <w:rPr>
          <w:rFonts w:ascii="細明體" w:eastAsia="細明體" w:hAnsi="細明體" w:hint="eastAsia"/>
          <w:bCs/>
          <w:color w:val="C45911"/>
          <w:lang w:eastAsia="zh-TW"/>
        </w:rPr>
        <w:t>不為null</w:t>
      </w:r>
      <w:r w:rsidRPr="001E596F">
        <w:rPr>
          <w:rFonts w:ascii="細明體" w:eastAsia="細明體" w:hAnsi="細明體" w:hint="eastAsia"/>
          <w:bCs/>
          <w:color w:val="C45911"/>
          <w:lang w:eastAsia="zh-TW"/>
        </w:rPr>
        <w:t>，則拋出訊息『本件已處理過』</w:t>
      </w:r>
    </w:p>
    <w:p w:rsidR="00112A40" w:rsidRPr="001E596F" w:rsidRDefault="00A96713" w:rsidP="00D74ECA">
      <w:pPr>
        <w:pStyle w:val="Tabletext"/>
        <w:keepLines w:val="0"/>
        <w:numPr>
          <w:ilvl w:val="3"/>
          <w:numId w:val="11"/>
        </w:numPr>
        <w:spacing w:after="0" w:line="240" w:lineRule="auto"/>
        <w:rPr>
          <w:rFonts w:ascii="細明體" w:eastAsia="細明體" w:hAnsi="細明體" w:hint="eastAsia"/>
          <w:bCs/>
          <w:color w:val="C45911"/>
          <w:lang w:eastAsia="zh-TW"/>
        </w:rPr>
      </w:pPr>
      <w:r w:rsidRPr="001E596F">
        <w:rPr>
          <w:rFonts w:ascii="細明體" w:eastAsia="細明體" w:hAnsi="細明體" w:hint="eastAsia"/>
          <w:bCs/>
          <w:color w:val="C45911"/>
          <w:lang w:eastAsia="zh-TW"/>
        </w:rPr>
        <w:t>若</w:t>
      </w:r>
      <w:r w:rsidR="00112A40" w:rsidRPr="00112A40">
        <w:rPr>
          <w:rFonts w:ascii="細明體" w:eastAsia="細明體" w:hAnsi="細明體"/>
          <w:bCs/>
          <w:color w:val="C45911"/>
          <w:lang w:eastAsia="zh-TW"/>
        </w:rPr>
        <w:t>SEND_HOSP_DATE</w:t>
      </w:r>
      <w:r w:rsidR="00112A40">
        <w:rPr>
          <w:rFonts w:ascii="細明體" w:eastAsia="細明體" w:hAnsi="細明體" w:hint="eastAsia"/>
          <w:bCs/>
          <w:color w:val="C45911"/>
          <w:lang w:eastAsia="zh-TW"/>
        </w:rPr>
        <w:t>不為null，</w:t>
      </w:r>
      <w:r w:rsidR="00D74ECA" w:rsidRPr="00D74ECA">
        <w:rPr>
          <w:rFonts w:ascii="細明體" w:eastAsia="細明體" w:hAnsi="細明體" w:hint="eastAsia"/>
          <w:bCs/>
          <w:color w:val="C45911"/>
          <w:lang w:eastAsia="zh-TW"/>
        </w:rPr>
        <w:t>則拋出訊息『本件可折抵金額已回傳醫院』</w:t>
      </w:r>
    </w:p>
    <w:p w:rsidR="00A67B17" w:rsidRPr="001E596F" w:rsidRDefault="00A67B17" w:rsidP="00A67B17">
      <w:pPr>
        <w:pStyle w:val="Tabletext"/>
        <w:keepLines w:val="0"/>
        <w:numPr>
          <w:ilvl w:val="1"/>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檢核總金額是否大於0</w:t>
      </w:r>
    </w:p>
    <w:p w:rsidR="00A67B17" w:rsidRPr="001E596F" w:rsidRDefault="00A67B17" w:rsidP="00455ECB">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若試算金額加總小於等於0，則拋出訊息『選擇符合抵繳總金額不得為0元』</w:t>
      </w:r>
    </w:p>
    <w:p w:rsidR="0040064A" w:rsidRPr="001E596F" w:rsidRDefault="0040064A" w:rsidP="0040064A">
      <w:pPr>
        <w:pStyle w:val="Tabletext"/>
        <w:keepLines w:val="0"/>
        <w:numPr>
          <w:ilvl w:val="1"/>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檢核總金額是否大於或等於40萬，且風險等級為高風險(等級為2</w:t>
      </w:r>
      <w:r w:rsidRPr="001E596F">
        <w:rPr>
          <w:rFonts w:ascii="細明體" w:eastAsia="細明體" w:hAnsi="細明體"/>
          <w:bCs/>
          <w:color w:val="C45911"/>
          <w:lang w:eastAsia="zh-TW"/>
        </w:rPr>
        <w:t xml:space="preserve"> </w:t>
      </w:r>
      <w:r w:rsidRPr="001E596F">
        <w:rPr>
          <w:rFonts w:ascii="細明體" w:eastAsia="細明體" w:hAnsi="細明體" w:hint="eastAsia"/>
          <w:bCs/>
          <w:color w:val="C45911"/>
          <w:lang w:eastAsia="zh-TW"/>
        </w:rPr>
        <w:t>or</w:t>
      </w:r>
      <w:r w:rsidRPr="001E596F">
        <w:rPr>
          <w:rFonts w:ascii="細明體" w:eastAsia="細明體" w:hAnsi="細明體"/>
          <w:bCs/>
          <w:color w:val="C45911"/>
          <w:lang w:eastAsia="zh-TW"/>
        </w:rPr>
        <w:t xml:space="preserve"> </w:t>
      </w:r>
      <w:r w:rsidRPr="001E596F">
        <w:rPr>
          <w:rFonts w:ascii="細明體" w:eastAsia="細明體" w:hAnsi="細明體" w:hint="eastAsia"/>
          <w:bCs/>
          <w:color w:val="C45911"/>
          <w:lang w:eastAsia="zh-TW"/>
        </w:rPr>
        <w:t>3)</w:t>
      </w:r>
    </w:p>
    <w:p w:rsidR="0040064A" w:rsidRPr="001E596F" w:rsidRDefault="0040064A" w:rsidP="0040064A">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IF 總金額 &gt;= 0</w:t>
      </w:r>
    </w:p>
    <w:p w:rsidR="0040064A" w:rsidRPr="001E596F" w:rsidRDefault="0040064A" w:rsidP="0040064A">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 xml:space="preserve">SET $風險等級 = CALL </w:t>
      </w:r>
      <w:r w:rsidRPr="001E596F">
        <w:rPr>
          <w:rFonts w:ascii="細明體" w:eastAsia="細明體" w:hAnsi="細明體"/>
          <w:bCs/>
          <w:color w:val="C45911"/>
          <w:lang w:eastAsia="zh-TW"/>
        </w:rPr>
        <w:t>AI_L0Z002.doAccountLEVEL</w:t>
      </w:r>
      <w:r w:rsidRPr="001E596F">
        <w:rPr>
          <w:rFonts w:ascii="細明體" w:eastAsia="細明體" w:hAnsi="細明體" w:hint="eastAsia"/>
          <w:bCs/>
          <w:color w:val="C45911"/>
          <w:lang w:eastAsia="zh-TW"/>
        </w:rPr>
        <w:t>()，傳入參數：$理賠申請書bo.事故者ID、$理賠申請書bo.事故者姓名、</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AA1</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AAI40100</w:t>
      </w:r>
      <w:r w:rsidRPr="001E596F">
        <w:rPr>
          <w:rFonts w:ascii="細明體" w:eastAsia="細明體" w:hAnsi="細明體"/>
          <w:bCs/>
          <w:color w:val="C45911"/>
          <w:lang w:eastAsia="zh-TW"/>
        </w:rPr>
        <w:t>”</w:t>
      </w:r>
    </w:p>
    <w:p w:rsidR="0040064A" w:rsidRPr="001E596F" w:rsidRDefault="0040064A" w:rsidP="0040064A">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 xml:space="preserve">IF </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風險等級 = 2</w:t>
      </w:r>
      <w:r w:rsidRPr="001E596F">
        <w:rPr>
          <w:rFonts w:ascii="細明體" w:eastAsia="細明體" w:hAnsi="細明體"/>
          <w:bCs/>
          <w:color w:val="C45911"/>
          <w:lang w:eastAsia="zh-TW"/>
        </w:rPr>
        <w:t xml:space="preserve"> or</w:t>
      </w:r>
      <w:r w:rsidRPr="001E596F">
        <w:rPr>
          <w:rFonts w:ascii="細明體" w:eastAsia="細明體" w:hAnsi="細明體" w:hint="eastAsia"/>
          <w:bCs/>
          <w:color w:val="C45911"/>
          <w:lang w:eastAsia="zh-TW"/>
        </w:rPr>
        <w:t xml:space="preserve"> 3</w:t>
      </w:r>
    </w:p>
    <w:p w:rsidR="0040064A" w:rsidRPr="001E596F" w:rsidRDefault="0040064A" w:rsidP="0040064A">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則拋出訊息『此保戶為疑似高風險洗錢者且金額超過40萬上限，請再確認。』</w:t>
      </w:r>
    </w:p>
    <w:p w:rsidR="0040064A" w:rsidRPr="001E596F" w:rsidRDefault="0040064A" w:rsidP="00A55536">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回到原頁面，下面流程不需做</w:t>
      </w:r>
    </w:p>
    <w:p w:rsidR="00C15273" w:rsidRPr="001E596F" w:rsidRDefault="00C15273" w:rsidP="00C15273">
      <w:pPr>
        <w:pStyle w:val="Tabletext"/>
        <w:keepLines w:val="0"/>
        <w:numPr>
          <w:ilvl w:val="1"/>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交易處理開始</w:t>
      </w:r>
    </w:p>
    <w:p w:rsidR="006C61BB" w:rsidRPr="001E596F" w:rsidRDefault="006C61BB" w:rsidP="008A7D2E">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刪除折抵醫療費用明細檔DTAAI402</w:t>
      </w:r>
      <w:r w:rsidR="003F2DE1" w:rsidRPr="001E596F">
        <w:rPr>
          <w:rFonts w:ascii="細明體" w:eastAsia="細明體" w:hAnsi="細明體"/>
          <w:bCs/>
          <w:color w:val="C45911"/>
          <w:lang w:eastAsia="zh-TW"/>
        </w:rPr>
        <w:t>BY$</w:t>
      </w:r>
      <w:r w:rsidR="003F2DE1" w:rsidRPr="001E596F">
        <w:rPr>
          <w:rFonts w:ascii="細明體" w:eastAsia="細明體" w:hAnsi="細明體" w:hint="eastAsia"/>
          <w:bCs/>
          <w:color w:val="C45911"/>
          <w:lang w:eastAsia="zh-TW"/>
        </w:rPr>
        <w:t>傳入.受理編號</w:t>
      </w:r>
    </w:p>
    <w:p w:rsidR="008A7D2E" w:rsidRPr="001E596F" w:rsidRDefault="008A7D2E" w:rsidP="008A7D2E">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寫入折抵醫療費用明細檔DTAAI402</w:t>
      </w:r>
    </w:p>
    <w:p w:rsidR="008A7D2E" w:rsidRPr="001E596F" w:rsidRDefault="008A7D2E" w:rsidP="008A7D2E">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將$理賠試算明細b</w:t>
      </w:r>
      <w:r w:rsidRPr="001E596F">
        <w:rPr>
          <w:rFonts w:ascii="細明體" w:eastAsia="細明體" w:hAnsi="細明體"/>
          <w:bCs/>
          <w:color w:val="C45911"/>
          <w:lang w:eastAsia="zh-TW"/>
        </w:rPr>
        <w:t>o</w:t>
      </w:r>
      <w:r w:rsidRPr="001E596F">
        <w:rPr>
          <w:rFonts w:ascii="細明體" w:eastAsia="細明體" w:hAnsi="細明體" w:hint="eastAsia"/>
          <w:bCs/>
          <w:color w:val="C45911"/>
          <w:lang w:eastAsia="zh-TW"/>
        </w:rPr>
        <w:t>逐筆寫入DTAAI402，其中補上欄位值</w:t>
      </w:r>
    </w:p>
    <w:p w:rsidR="008A7D2E" w:rsidRPr="001E596F" w:rsidRDefault="008A7D2E" w:rsidP="008A7D2E">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bCs/>
          <w:color w:val="C45911"/>
          <w:lang w:eastAsia="zh-TW"/>
        </w:rPr>
        <w:t>核賠日期</w:t>
      </w:r>
      <w:r w:rsidRPr="001E596F">
        <w:rPr>
          <w:rFonts w:ascii="細明體" w:eastAsia="細明體" w:hAnsi="細明體" w:hint="eastAsia"/>
          <w:bCs/>
          <w:color w:val="C45911"/>
          <w:lang w:eastAsia="zh-TW"/>
        </w:rPr>
        <w:t>=</w:t>
      </w:r>
      <w:r w:rsidRPr="001E596F">
        <w:rPr>
          <w:rFonts w:ascii="細明體" w:eastAsia="細明體" w:hAnsi="細明體"/>
          <w:bCs/>
          <w:color w:val="C45911"/>
          <w:lang w:eastAsia="zh-TW"/>
        </w:rPr>
        <w:t>current timestamp</w:t>
      </w:r>
    </w:p>
    <w:p w:rsidR="008A7D2E" w:rsidRPr="001E596F" w:rsidRDefault="008A7D2E" w:rsidP="008A7D2E">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核賠人員=使用者ID</w:t>
      </w:r>
    </w:p>
    <w:p w:rsidR="008A7D2E" w:rsidRPr="001E596F" w:rsidRDefault="008A7D2E" w:rsidP="008A7D2E">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核賠人員姓名=使用者姓名</w:t>
      </w:r>
    </w:p>
    <w:p w:rsidR="00EE6916" w:rsidRPr="001E596F" w:rsidRDefault="008A7D2E" w:rsidP="008A7D2E">
      <w:pPr>
        <w:pStyle w:val="Tabletext"/>
        <w:keepLines w:val="0"/>
        <w:numPr>
          <w:ilvl w:val="4"/>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核賠單位=使用者單位代號</w:t>
      </w:r>
    </w:p>
    <w:p w:rsidR="0059337F" w:rsidRPr="001E596F" w:rsidRDefault="0059337F" w:rsidP="0059337F">
      <w:pPr>
        <w:pStyle w:val="Tabletext"/>
        <w:keepLines w:val="0"/>
        <w:numPr>
          <w:ilvl w:val="2"/>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更新DTAAI506</w:t>
      </w:r>
    </w:p>
    <w:p w:rsidR="00F6615A" w:rsidRPr="001E596F" w:rsidRDefault="00DD5DC7" w:rsidP="001E7674">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以$傳入.受理編號</w:t>
      </w:r>
      <w:r w:rsidR="001E7674" w:rsidRPr="001E596F">
        <w:rPr>
          <w:rFonts w:ascii="細明體" w:eastAsia="細明體" w:hAnsi="細明體" w:hint="eastAsia"/>
          <w:bCs/>
          <w:color w:val="C45911"/>
          <w:lang w:eastAsia="zh-TW"/>
        </w:rPr>
        <w:t>，且</w:t>
      </w:r>
      <w:r w:rsidR="001E7674" w:rsidRPr="001E7674">
        <w:rPr>
          <w:rFonts w:ascii="細明體" w:eastAsia="細明體" w:hAnsi="細明體"/>
          <w:bCs/>
          <w:color w:val="C45911"/>
          <w:lang w:eastAsia="zh-TW"/>
        </w:rPr>
        <w:t>SEND_HOSP_DATE</w:t>
      </w:r>
      <w:r w:rsidR="001E7674">
        <w:rPr>
          <w:rFonts w:ascii="細明體" w:eastAsia="細明體" w:hAnsi="細明體" w:hint="eastAsia"/>
          <w:bCs/>
          <w:color w:val="C45911"/>
          <w:lang w:eastAsia="zh-TW"/>
        </w:rPr>
        <w:t>為null</w:t>
      </w:r>
      <w:r w:rsidRPr="001E596F">
        <w:rPr>
          <w:rFonts w:ascii="細明體" w:eastAsia="細明體" w:hAnsi="細明體" w:hint="eastAsia"/>
          <w:bCs/>
          <w:color w:val="C45911"/>
          <w:lang w:eastAsia="zh-TW"/>
        </w:rPr>
        <w:t>，</w:t>
      </w:r>
      <w:r w:rsidR="00195F8D" w:rsidRPr="001E596F">
        <w:rPr>
          <w:rFonts w:ascii="細明體" w:eastAsia="細明體" w:hAnsi="細明體" w:hint="eastAsia"/>
          <w:bCs/>
          <w:color w:val="C45911"/>
          <w:lang w:eastAsia="zh-TW"/>
        </w:rPr>
        <w:t>更新欄位：</w:t>
      </w:r>
    </w:p>
    <w:p w:rsidR="00195F8D" w:rsidRPr="001E596F" w:rsidRDefault="00E82FC3" w:rsidP="00E82FC3">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DISCOUNT_DATE</w:t>
      </w:r>
      <w:r>
        <w:rPr>
          <w:rFonts w:ascii="細明體" w:eastAsia="細明體" w:hAnsi="細明體" w:hint="eastAsia"/>
          <w:bCs/>
          <w:color w:val="C45911"/>
          <w:lang w:eastAsia="zh-TW"/>
        </w:rPr>
        <w:t>=</w:t>
      </w:r>
      <w:r w:rsidR="00656F7D">
        <w:rPr>
          <w:rFonts w:ascii="細明體" w:eastAsia="細明體" w:hAnsi="細明體" w:hint="eastAsia"/>
          <w:bCs/>
          <w:color w:val="C45911"/>
          <w:lang w:eastAsia="zh-TW"/>
        </w:rPr>
        <w:t>系統日(</w:t>
      </w:r>
      <w:r w:rsidR="00656F7D">
        <w:rPr>
          <w:rFonts w:ascii="細明體" w:eastAsia="細明體" w:hAnsi="細明體"/>
          <w:bCs/>
          <w:color w:val="C45911"/>
          <w:lang w:eastAsia="zh-TW"/>
        </w:rPr>
        <w:t>TIMESTAMP)</w:t>
      </w:r>
    </w:p>
    <w:p w:rsidR="00E82FC3" w:rsidRPr="001E596F" w:rsidRDefault="00E82FC3" w:rsidP="00E82FC3">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NOT_DISCOUNT_RESN</w:t>
      </w:r>
      <w:r>
        <w:rPr>
          <w:rFonts w:ascii="細明體" w:eastAsia="細明體" w:hAnsi="細明體" w:hint="eastAsia"/>
          <w:bCs/>
          <w:color w:val="C45911"/>
          <w:lang w:eastAsia="zh-TW"/>
        </w:rPr>
        <w:t>=</w:t>
      </w:r>
      <w:r>
        <w:rPr>
          <w:rFonts w:ascii="細明體" w:eastAsia="細明體" w:hAnsi="細明體"/>
          <w:bCs/>
          <w:color w:val="C45911"/>
          <w:lang w:eastAsia="zh-TW"/>
        </w:rPr>
        <w:t>NULL</w:t>
      </w:r>
    </w:p>
    <w:p w:rsidR="00E82FC3" w:rsidRPr="001E596F" w:rsidRDefault="00E82FC3" w:rsidP="00E82FC3">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DISCOUNT_ID</w:t>
      </w:r>
      <w:r>
        <w:rPr>
          <w:rFonts w:ascii="細明體" w:eastAsia="細明體" w:hAnsi="細明體" w:hint="eastAsia"/>
          <w:bCs/>
          <w:color w:val="C45911"/>
          <w:lang w:eastAsia="zh-TW"/>
        </w:rPr>
        <w:t>=</w:t>
      </w:r>
      <w:r w:rsidR="006D4DF4">
        <w:rPr>
          <w:rFonts w:ascii="細明體" w:eastAsia="細明體" w:hAnsi="細明體" w:hint="eastAsia"/>
          <w:bCs/>
          <w:color w:val="C45911"/>
          <w:lang w:eastAsia="zh-TW"/>
        </w:rPr>
        <w:t>登入者ID</w:t>
      </w:r>
    </w:p>
    <w:p w:rsidR="00E82FC3" w:rsidRPr="001E596F" w:rsidRDefault="00E82FC3" w:rsidP="00E82FC3">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DISCOUNT_DIV_NO</w:t>
      </w:r>
      <w:r>
        <w:rPr>
          <w:rFonts w:ascii="細明體" w:eastAsia="細明體" w:hAnsi="細明體" w:hint="eastAsia"/>
          <w:bCs/>
          <w:color w:val="C45911"/>
          <w:lang w:eastAsia="zh-TW"/>
        </w:rPr>
        <w:t>=</w:t>
      </w:r>
      <w:r w:rsidR="006D4DF4">
        <w:rPr>
          <w:rFonts w:ascii="細明體" w:eastAsia="細明體" w:hAnsi="細明體" w:hint="eastAsia"/>
          <w:bCs/>
          <w:color w:val="C45911"/>
          <w:lang w:eastAsia="zh-TW"/>
        </w:rPr>
        <w:t>登入者單位代</w:t>
      </w:r>
      <w:r w:rsidR="00893A01">
        <w:rPr>
          <w:rFonts w:ascii="細明體" w:eastAsia="細明體" w:hAnsi="細明體" w:hint="eastAsia"/>
          <w:bCs/>
          <w:color w:val="C45911"/>
          <w:lang w:eastAsia="zh-TW"/>
        </w:rPr>
        <w:t>號</w:t>
      </w:r>
    </w:p>
    <w:p w:rsidR="00DD5DC7" w:rsidRPr="001E596F" w:rsidRDefault="00DD5DC7" w:rsidP="00DD5DC7">
      <w:pPr>
        <w:pStyle w:val="Tabletext"/>
        <w:keepLines w:val="0"/>
        <w:numPr>
          <w:ilvl w:val="4"/>
          <w:numId w:val="11"/>
        </w:numPr>
        <w:spacing w:after="0" w:line="240" w:lineRule="auto"/>
        <w:rPr>
          <w:rFonts w:ascii="細明體" w:eastAsia="細明體" w:hAnsi="細明體"/>
          <w:bCs/>
          <w:color w:val="C45911"/>
          <w:lang w:eastAsia="zh-TW"/>
        </w:rPr>
      </w:pPr>
      <w:r w:rsidRPr="00DD5DC7">
        <w:rPr>
          <w:rFonts w:ascii="細明體" w:eastAsia="細明體" w:hAnsi="細明體"/>
          <w:bCs/>
          <w:color w:val="C45911"/>
          <w:lang w:eastAsia="zh-TW"/>
        </w:rPr>
        <w:t>THIS_CAL_AMT</w:t>
      </w:r>
      <w:r w:rsidRPr="00DD5DC7">
        <w:rPr>
          <w:rFonts w:ascii="細明體" w:eastAsia="細明體" w:hAnsi="細明體" w:hint="eastAsia"/>
          <w:bCs/>
          <w:color w:val="C45911"/>
          <w:lang w:eastAsia="zh-TW"/>
        </w:rPr>
        <w:t xml:space="preserve"> </w:t>
      </w:r>
      <w:r w:rsidRPr="001E596F">
        <w:rPr>
          <w:rFonts w:ascii="細明體" w:eastAsia="細明體" w:hAnsi="細明體" w:hint="eastAsia"/>
          <w:bCs/>
          <w:color w:val="C45911"/>
          <w:lang w:eastAsia="zh-TW"/>
        </w:rPr>
        <w:t>=$理賠試算明細總金額</w:t>
      </w:r>
    </w:p>
    <w:p w:rsidR="00D746FF" w:rsidRPr="001E596F" w:rsidRDefault="00D746FF" w:rsidP="00D746FF">
      <w:pPr>
        <w:pStyle w:val="Tabletext"/>
        <w:keepLines w:val="0"/>
        <w:numPr>
          <w:ilvl w:val="3"/>
          <w:numId w:val="11"/>
        </w:numPr>
        <w:spacing w:after="0" w:line="240" w:lineRule="auto"/>
        <w:rPr>
          <w:rFonts w:ascii="細明體" w:eastAsia="細明體" w:hAnsi="細明體"/>
          <w:bCs/>
          <w:color w:val="C45911"/>
          <w:lang w:eastAsia="zh-TW"/>
        </w:rPr>
      </w:pPr>
      <w:r>
        <w:rPr>
          <w:rFonts w:ascii="細明體" w:eastAsia="細明體" w:hAnsi="細明體" w:hint="eastAsia"/>
          <w:bCs/>
          <w:color w:val="C45911"/>
          <w:lang w:eastAsia="zh-TW"/>
        </w:rPr>
        <w:t>更新不到資料試為正</w:t>
      </w:r>
      <w:r w:rsidR="00FD1E16">
        <w:rPr>
          <w:rFonts w:ascii="細明體" w:eastAsia="細明體" w:hAnsi="細明體" w:hint="eastAsia"/>
          <w:bCs/>
          <w:color w:val="C45911"/>
          <w:lang w:eastAsia="zh-TW"/>
        </w:rPr>
        <w:t>常</w:t>
      </w:r>
    </w:p>
    <w:p w:rsidR="001A11A8" w:rsidRPr="001E596F" w:rsidRDefault="004E652E" w:rsidP="004E652E">
      <w:pPr>
        <w:pStyle w:val="Tabletext"/>
        <w:keepLines w:val="0"/>
        <w:numPr>
          <w:ilvl w:val="3"/>
          <w:numId w:val="11"/>
        </w:numPr>
        <w:spacing w:after="0" w:line="240" w:lineRule="auto"/>
        <w:rPr>
          <w:rFonts w:ascii="細明體" w:eastAsia="細明體" w:hAnsi="細明體"/>
          <w:bCs/>
          <w:color w:val="C45911"/>
          <w:lang w:eastAsia="zh-TW"/>
        </w:rPr>
      </w:pPr>
      <w:r w:rsidRPr="001E596F">
        <w:rPr>
          <w:rFonts w:ascii="細明體" w:eastAsia="細明體" w:hAnsi="細明體" w:hint="eastAsia"/>
          <w:bCs/>
          <w:color w:val="C45911"/>
          <w:lang w:eastAsia="zh-TW"/>
        </w:rPr>
        <w:t>更新失敗，則拋出訊息：</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更新本次試算額度發生錯誤：</w:t>
      </w:r>
      <w:r w:rsidRPr="001E596F">
        <w:rPr>
          <w:rFonts w:ascii="細明體" w:eastAsia="細明體" w:hAnsi="細明體"/>
          <w:bCs/>
          <w:color w:val="C45911"/>
          <w:lang w:eastAsia="zh-TW"/>
        </w:rPr>
        <w:t>”</w:t>
      </w:r>
      <w:r w:rsidRPr="001E596F">
        <w:rPr>
          <w:rFonts w:ascii="細明體" w:eastAsia="細明體" w:hAnsi="細明體" w:hint="eastAsia"/>
          <w:bCs/>
          <w:color w:val="C45911"/>
          <w:lang w:eastAsia="zh-TW"/>
        </w:rPr>
        <w:t>+E</w:t>
      </w:r>
      <w:r w:rsidRPr="001E596F">
        <w:rPr>
          <w:rFonts w:ascii="細明體" w:eastAsia="細明體" w:hAnsi="細明體"/>
          <w:bCs/>
          <w:color w:val="C45911"/>
          <w:lang w:eastAsia="zh-TW"/>
        </w:rPr>
        <w:t>xception</w:t>
      </w:r>
    </w:p>
    <w:p w:rsidR="00C15273" w:rsidRPr="001E596F" w:rsidRDefault="00EE6916" w:rsidP="00EE6916">
      <w:pPr>
        <w:pStyle w:val="Tabletext"/>
        <w:keepLines w:val="0"/>
        <w:numPr>
          <w:ilvl w:val="1"/>
          <w:numId w:val="11"/>
        </w:numPr>
        <w:spacing w:after="0" w:line="240" w:lineRule="auto"/>
        <w:rPr>
          <w:rFonts w:ascii="細明體" w:eastAsia="細明體" w:hAnsi="細明體" w:hint="eastAsia"/>
          <w:bCs/>
          <w:color w:val="C45911"/>
          <w:lang w:eastAsia="zh-TW"/>
        </w:rPr>
      </w:pPr>
      <w:r w:rsidRPr="001E596F">
        <w:rPr>
          <w:rFonts w:ascii="細明體" w:eastAsia="細明體" w:hAnsi="細明體" w:hint="eastAsia"/>
          <w:bCs/>
          <w:color w:val="C45911"/>
          <w:lang w:eastAsia="zh-TW"/>
        </w:rPr>
        <w:t>交易結束</w:t>
      </w:r>
    </w:p>
    <w:p w:rsidR="0094273C" w:rsidRPr="0094273C" w:rsidRDefault="0094273C" w:rsidP="0094273C">
      <w:pPr>
        <w:pStyle w:val="Tabletext"/>
        <w:keepLines w:val="0"/>
        <w:numPr>
          <w:ilvl w:val="0"/>
          <w:numId w:val="11"/>
        </w:numPr>
        <w:spacing w:after="0" w:line="240" w:lineRule="auto"/>
        <w:rPr>
          <w:rFonts w:ascii="細明體" w:eastAsia="細明體" w:hAnsi="細明體" w:hint="eastAsia"/>
          <w:bCs/>
          <w:color w:val="C45911"/>
          <w:lang w:eastAsia="zh-TW"/>
        </w:rPr>
      </w:pPr>
      <w:r w:rsidRPr="001E596F">
        <w:rPr>
          <w:rFonts w:ascii="細明體" w:eastAsia="細明體" w:hAnsi="細明體" w:hint="eastAsia"/>
          <w:b/>
          <w:bCs/>
          <w:color w:val="C45911"/>
          <w:lang w:eastAsia="zh-TW"/>
        </w:rPr>
        <w:t>不符合抵繳(傳</w:t>
      </w:r>
      <w:r w:rsidRPr="0094273C">
        <w:rPr>
          <w:rFonts w:ascii="細明體" w:eastAsia="細明體" w:hAnsi="細明體" w:hint="eastAsia"/>
          <w:b/>
          <w:bCs/>
          <w:color w:val="C45911"/>
          <w:lang w:eastAsia="zh-TW"/>
        </w:rPr>
        <w:t xml:space="preserve">入來源 </w:t>
      </w:r>
      <w:r>
        <w:rPr>
          <w:rFonts w:ascii="細明體" w:eastAsia="細明體" w:hAnsi="細明體" w:hint="eastAsia"/>
          <w:b/>
          <w:bCs/>
          <w:color w:val="C45911"/>
          <w:lang w:eastAsia="zh-TW"/>
        </w:rPr>
        <w:t>為</w:t>
      </w:r>
      <w:r w:rsidRPr="0094273C">
        <w:rPr>
          <w:rFonts w:ascii="細明體" w:eastAsia="細明體" w:hAnsi="細明體"/>
          <w:b/>
          <w:bCs/>
          <w:color w:val="C45911"/>
          <w:lang w:eastAsia="zh-TW"/>
        </w:rPr>
        <w:t>‘X’</w:t>
      </w:r>
      <w:r w:rsidRPr="0094273C">
        <w:rPr>
          <w:rFonts w:ascii="細明體" w:eastAsia="細明體" w:hAnsi="細明體" w:hint="eastAsia"/>
          <w:b/>
          <w:bCs/>
          <w:color w:val="C45911"/>
          <w:lang w:eastAsia="zh-TW"/>
        </w:rPr>
        <w:t>)</w:t>
      </w:r>
    </w:p>
    <w:p w:rsidR="000B6A57" w:rsidRPr="000B6A57" w:rsidRDefault="000B6A57" w:rsidP="000B6A57">
      <w:pPr>
        <w:pStyle w:val="Tabletext"/>
        <w:keepLines w:val="0"/>
        <w:numPr>
          <w:ilvl w:val="1"/>
          <w:numId w:val="11"/>
        </w:numPr>
        <w:spacing w:after="0" w:line="240" w:lineRule="auto"/>
        <w:rPr>
          <w:rFonts w:ascii="細明體" w:eastAsia="細明體" w:hAnsi="細明體"/>
          <w:bCs/>
          <w:color w:val="C45911"/>
          <w:lang w:eastAsia="zh-TW"/>
        </w:rPr>
      </w:pPr>
      <w:r w:rsidRPr="000B6A57">
        <w:rPr>
          <w:rFonts w:ascii="細明體" w:eastAsia="細明體" w:hAnsi="細明體" w:hint="eastAsia"/>
          <w:bCs/>
          <w:color w:val="C45911"/>
          <w:lang w:eastAsia="zh-TW"/>
        </w:rPr>
        <w:t>檢核是否已被處理完成</w:t>
      </w:r>
    </w:p>
    <w:p w:rsidR="000B6A57" w:rsidRPr="000B6A57" w:rsidRDefault="000B6A57" w:rsidP="000B6A57">
      <w:pPr>
        <w:pStyle w:val="Tabletext"/>
        <w:keepLines w:val="0"/>
        <w:numPr>
          <w:ilvl w:val="2"/>
          <w:numId w:val="11"/>
        </w:numPr>
        <w:spacing w:after="0" w:line="240" w:lineRule="auto"/>
        <w:rPr>
          <w:rFonts w:ascii="細明體" w:eastAsia="細明體" w:hAnsi="細明體"/>
          <w:bCs/>
          <w:color w:val="C45911"/>
          <w:lang w:eastAsia="zh-TW"/>
        </w:rPr>
      </w:pPr>
      <w:r w:rsidRPr="000B6A57">
        <w:rPr>
          <w:rFonts w:ascii="細明體" w:eastAsia="細明體" w:hAnsi="細明體" w:hint="eastAsia"/>
          <w:bCs/>
          <w:color w:val="C45911"/>
          <w:lang w:eastAsia="zh-TW"/>
        </w:rPr>
        <w:t>以$受理編號查詢DTAAI506，</w:t>
      </w:r>
    </w:p>
    <w:p w:rsidR="000B6A57" w:rsidRPr="000B6A57" w:rsidRDefault="000B6A57" w:rsidP="000B6A57">
      <w:pPr>
        <w:pStyle w:val="Tabletext"/>
        <w:keepLines w:val="0"/>
        <w:numPr>
          <w:ilvl w:val="3"/>
          <w:numId w:val="11"/>
        </w:numPr>
        <w:spacing w:after="0" w:line="240" w:lineRule="auto"/>
        <w:rPr>
          <w:rFonts w:ascii="細明體" w:eastAsia="細明體" w:hAnsi="細明體"/>
          <w:bCs/>
          <w:color w:val="C45911"/>
          <w:lang w:eastAsia="zh-TW"/>
        </w:rPr>
      </w:pPr>
      <w:r w:rsidRPr="000B6A57">
        <w:rPr>
          <w:rFonts w:ascii="細明體" w:eastAsia="細明體" w:hAnsi="細明體" w:hint="eastAsia"/>
          <w:bCs/>
          <w:color w:val="C45911"/>
          <w:lang w:eastAsia="zh-TW"/>
        </w:rPr>
        <w:t>若</w:t>
      </w:r>
      <w:r w:rsidRPr="00F519F4">
        <w:rPr>
          <w:rFonts w:ascii="細明體" w:eastAsia="細明體" w:hAnsi="細明體"/>
          <w:bCs/>
          <w:color w:val="C45911"/>
          <w:lang w:eastAsia="zh-TW"/>
        </w:rPr>
        <w:t>DISCOUNT_DATE</w:t>
      </w:r>
      <w:r>
        <w:rPr>
          <w:rFonts w:ascii="細明體" w:eastAsia="細明體" w:hAnsi="細明體" w:hint="eastAsia"/>
          <w:bCs/>
          <w:color w:val="C45911"/>
          <w:lang w:eastAsia="zh-TW"/>
        </w:rPr>
        <w:t>不為null</w:t>
      </w:r>
      <w:r w:rsidRPr="000B6A57">
        <w:rPr>
          <w:rFonts w:ascii="細明體" w:eastAsia="細明體" w:hAnsi="細明體" w:hint="eastAsia"/>
          <w:bCs/>
          <w:color w:val="C45911"/>
          <w:lang w:eastAsia="zh-TW"/>
        </w:rPr>
        <w:t>，則拋出訊息『本件已處理過』</w:t>
      </w:r>
    </w:p>
    <w:p w:rsidR="000B6A57" w:rsidRPr="000B6A57" w:rsidRDefault="000B6A57" w:rsidP="000B6A57">
      <w:pPr>
        <w:pStyle w:val="Tabletext"/>
        <w:keepLines w:val="0"/>
        <w:numPr>
          <w:ilvl w:val="3"/>
          <w:numId w:val="11"/>
        </w:numPr>
        <w:spacing w:after="0" w:line="240" w:lineRule="auto"/>
        <w:rPr>
          <w:rFonts w:ascii="細明體" w:eastAsia="細明體" w:hAnsi="細明體" w:hint="eastAsia"/>
          <w:bCs/>
          <w:color w:val="C45911"/>
          <w:lang w:eastAsia="zh-TW"/>
        </w:rPr>
      </w:pPr>
      <w:r w:rsidRPr="000B6A57">
        <w:rPr>
          <w:rFonts w:ascii="細明體" w:eastAsia="細明體" w:hAnsi="細明體" w:hint="eastAsia"/>
          <w:bCs/>
          <w:color w:val="C45911"/>
          <w:lang w:eastAsia="zh-TW"/>
        </w:rPr>
        <w:t>若</w:t>
      </w:r>
      <w:r w:rsidRPr="00112A40">
        <w:rPr>
          <w:rFonts w:ascii="細明體" w:eastAsia="細明體" w:hAnsi="細明體"/>
          <w:bCs/>
          <w:color w:val="C45911"/>
          <w:lang w:eastAsia="zh-TW"/>
        </w:rPr>
        <w:t>SEND_HOSP_DATE</w:t>
      </w:r>
      <w:r>
        <w:rPr>
          <w:rFonts w:ascii="細明體" w:eastAsia="細明體" w:hAnsi="細明體" w:hint="eastAsia"/>
          <w:bCs/>
          <w:color w:val="C45911"/>
          <w:lang w:eastAsia="zh-TW"/>
        </w:rPr>
        <w:t>不為null，</w:t>
      </w:r>
      <w:r w:rsidRPr="00D74ECA">
        <w:rPr>
          <w:rFonts w:ascii="細明體" w:eastAsia="細明體" w:hAnsi="細明體" w:hint="eastAsia"/>
          <w:bCs/>
          <w:color w:val="C45911"/>
          <w:lang w:eastAsia="zh-TW"/>
        </w:rPr>
        <w:t>則拋出訊息『本件可折抵金額已回傳醫院』</w:t>
      </w:r>
    </w:p>
    <w:p w:rsidR="0032096D" w:rsidRPr="0032096D" w:rsidRDefault="0032096D" w:rsidP="0032096D">
      <w:pPr>
        <w:pStyle w:val="Tabletext"/>
        <w:keepLines w:val="0"/>
        <w:numPr>
          <w:ilvl w:val="1"/>
          <w:numId w:val="11"/>
        </w:numPr>
        <w:spacing w:after="0" w:line="240" w:lineRule="auto"/>
        <w:rPr>
          <w:rFonts w:ascii="細明體" w:eastAsia="細明體" w:hAnsi="細明體"/>
          <w:bCs/>
          <w:color w:val="C45911"/>
          <w:lang w:eastAsia="zh-TW"/>
        </w:rPr>
      </w:pPr>
      <w:r w:rsidRPr="0032096D">
        <w:rPr>
          <w:rFonts w:ascii="細明體" w:eastAsia="細明體" w:hAnsi="細明體" w:hint="eastAsia"/>
          <w:bCs/>
          <w:color w:val="C45911"/>
          <w:lang w:eastAsia="zh-TW"/>
        </w:rPr>
        <w:t>交易處理開始</w:t>
      </w:r>
    </w:p>
    <w:p w:rsidR="0032096D" w:rsidRPr="00162DB6" w:rsidRDefault="0032096D" w:rsidP="00162DB6">
      <w:pPr>
        <w:pStyle w:val="Tabletext"/>
        <w:keepLines w:val="0"/>
        <w:numPr>
          <w:ilvl w:val="2"/>
          <w:numId w:val="11"/>
        </w:numPr>
        <w:spacing w:after="0" w:line="240" w:lineRule="auto"/>
        <w:rPr>
          <w:rFonts w:ascii="細明體" w:eastAsia="細明體" w:hAnsi="細明體" w:hint="eastAsia"/>
          <w:bCs/>
          <w:color w:val="C45911"/>
          <w:lang w:eastAsia="zh-TW"/>
        </w:rPr>
      </w:pPr>
      <w:r w:rsidRPr="0032096D">
        <w:rPr>
          <w:rFonts w:ascii="細明體" w:eastAsia="細明體" w:hAnsi="細明體" w:hint="eastAsia"/>
          <w:bCs/>
          <w:color w:val="C45911"/>
          <w:lang w:eastAsia="zh-TW"/>
        </w:rPr>
        <w:t>刪除折抵醫療費用明細檔DTAAI402</w:t>
      </w:r>
      <w:r w:rsidRPr="0032096D">
        <w:rPr>
          <w:rFonts w:ascii="細明體" w:eastAsia="細明體" w:hAnsi="細明體"/>
          <w:bCs/>
          <w:color w:val="C45911"/>
          <w:lang w:eastAsia="zh-TW"/>
        </w:rPr>
        <w:t>BY$</w:t>
      </w:r>
      <w:r w:rsidRPr="0032096D">
        <w:rPr>
          <w:rFonts w:ascii="細明體" w:eastAsia="細明體" w:hAnsi="細明體" w:hint="eastAsia"/>
          <w:bCs/>
          <w:color w:val="C45911"/>
          <w:lang w:eastAsia="zh-TW"/>
        </w:rPr>
        <w:t>傳入.受理編號</w:t>
      </w:r>
    </w:p>
    <w:p w:rsidR="0032096D" w:rsidRPr="0032096D" w:rsidRDefault="0032096D" w:rsidP="0032096D">
      <w:pPr>
        <w:pStyle w:val="Tabletext"/>
        <w:keepLines w:val="0"/>
        <w:numPr>
          <w:ilvl w:val="2"/>
          <w:numId w:val="11"/>
        </w:numPr>
        <w:spacing w:after="0" w:line="240" w:lineRule="auto"/>
        <w:rPr>
          <w:rFonts w:ascii="細明體" w:eastAsia="細明體" w:hAnsi="細明體"/>
          <w:bCs/>
          <w:color w:val="C45911"/>
          <w:lang w:eastAsia="zh-TW"/>
        </w:rPr>
      </w:pPr>
      <w:r w:rsidRPr="0032096D">
        <w:rPr>
          <w:rFonts w:ascii="細明體" w:eastAsia="細明體" w:hAnsi="細明體" w:hint="eastAsia"/>
          <w:bCs/>
          <w:color w:val="C45911"/>
          <w:lang w:eastAsia="zh-TW"/>
        </w:rPr>
        <w:t>更新DTAAI506</w:t>
      </w:r>
    </w:p>
    <w:p w:rsidR="0032096D" w:rsidRPr="0032096D" w:rsidRDefault="0032096D" w:rsidP="0032096D">
      <w:pPr>
        <w:pStyle w:val="Tabletext"/>
        <w:keepLines w:val="0"/>
        <w:numPr>
          <w:ilvl w:val="3"/>
          <w:numId w:val="11"/>
        </w:numPr>
        <w:spacing w:after="0" w:line="240" w:lineRule="auto"/>
        <w:rPr>
          <w:rFonts w:ascii="細明體" w:eastAsia="細明體" w:hAnsi="細明體"/>
          <w:bCs/>
          <w:color w:val="C45911"/>
          <w:lang w:eastAsia="zh-TW"/>
        </w:rPr>
      </w:pPr>
      <w:r w:rsidRPr="0032096D">
        <w:rPr>
          <w:rFonts w:ascii="細明體" w:eastAsia="細明體" w:hAnsi="細明體" w:hint="eastAsia"/>
          <w:bCs/>
          <w:color w:val="C45911"/>
          <w:lang w:eastAsia="zh-TW"/>
        </w:rPr>
        <w:t>以$傳入.受理編號，且</w:t>
      </w:r>
      <w:r w:rsidRPr="001E7674">
        <w:rPr>
          <w:rFonts w:ascii="細明體" w:eastAsia="細明體" w:hAnsi="細明體"/>
          <w:bCs/>
          <w:color w:val="C45911"/>
          <w:lang w:eastAsia="zh-TW"/>
        </w:rPr>
        <w:t>SEND_HOSP_DATE</w:t>
      </w:r>
      <w:r>
        <w:rPr>
          <w:rFonts w:ascii="細明體" w:eastAsia="細明體" w:hAnsi="細明體" w:hint="eastAsia"/>
          <w:bCs/>
          <w:color w:val="C45911"/>
          <w:lang w:eastAsia="zh-TW"/>
        </w:rPr>
        <w:t>為null</w:t>
      </w:r>
      <w:r w:rsidRPr="0032096D">
        <w:rPr>
          <w:rFonts w:ascii="細明體" w:eastAsia="細明體" w:hAnsi="細明體" w:hint="eastAsia"/>
          <w:bCs/>
          <w:color w:val="C45911"/>
          <w:lang w:eastAsia="zh-TW"/>
        </w:rPr>
        <w:t>，更新欄位：</w:t>
      </w:r>
    </w:p>
    <w:p w:rsidR="0032096D" w:rsidRPr="0032096D" w:rsidRDefault="0032096D" w:rsidP="0032096D">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DISCOUNT_DATE</w:t>
      </w:r>
      <w:r>
        <w:rPr>
          <w:rFonts w:ascii="細明體" w:eastAsia="細明體" w:hAnsi="細明體" w:hint="eastAsia"/>
          <w:bCs/>
          <w:color w:val="C45911"/>
          <w:lang w:eastAsia="zh-TW"/>
        </w:rPr>
        <w:t>=系統日(</w:t>
      </w:r>
      <w:r>
        <w:rPr>
          <w:rFonts w:ascii="細明體" w:eastAsia="細明體" w:hAnsi="細明體"/>
          <w:bCs/>
          <w:color w:val="C45911"/>
          <w:lang w:eastAsia="zh-TW"/>
        </w:rPr>
        <w:t>TIMESTAMP)</w:t>
      </w:r>
    </w:p>
    <w:p w:rsidR="0032096D" w:rsidRPr="0032096D" w:rsidRDefault="0032096D" w:rsidP="0032096D">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NOT_DISCOUNT_RESN</w:t>
      </w:r>
      <w:r>
        <w:rPr>
          <w:rFonts w:ascii="細明體" w:eastAsia="細明體" w:hAnsi="細明體" w:hint="eastAsia"/>
          <w:bCs/>
          <w:color w:val="C45911"/>
          <w:lang w:eastAsia="zh-TW"/>
        </w:rPr>
        <w:t>=</w:t>
      </w:r>
      <w:r w:rsidR="00944F23" w:rsidRPr="00944F23">
        <w:rPr>
          <w:rFonts w:ascii="細明體" w:eastAsia="細明體" w:hAnsi="細明體" w:hint="eastAsia"/>
          <w:bCs/>
          <w:color w:val="C45911"/>
          <w:lang w:eastAsia="zh-TW"/>
        </w:rPr>
        <w:t>$輸入原因</w:t>
      </w:r>
    </w:p>
    <w:p w:rsidR="0032096D" w:rsidRPr="0032096D" w:rsidRDefault="0032096D" w:rsidP="0032096D">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DISCOUNT_ID</w:t>
      </w:r>
      <w:r>
        <w:rPr>
          <w:rFonts w:ascii="細明體" w:eastAsia="細明體" w:hAnsi="細明體" w:hint="eastAsia"/>
          <w:bCs/>
          <w:color w:val="C45911"/>
          <w:lang w:eastAsia="zh-TW"/>
        </w:rPr>
        <w:t>=登入者ID</w:t>
      </w:r>
    </w:p>
    <w:p w:rsidR="0032096D" w:rsidRPr="0032096D" w:rsidRDefault="0032096D" w:rsidP="0032096D">
      <w:pPr>
        <w:pStyle w:val="Tabletext"/>
        <w:keepLines w:val="0"/>
        <w:numPr>
          <w:ilvl w:val="4"/>
          <w:numId w:val="11"/>
        </w:numPr>
        <w:spacing w:after="0" w:line="240" w:lineRule="auto"/>
        <w:rPr>
          <w:rFonts w:ascii="細明體" w:eastAsia="細明體" w:hAnsi="細明體"/>
          <w:bCs/>
          <w:color w:val="C45911"/>
          <w:lang w:eastAsia="zh-TW"/>
        </w:rPr>
      </w:pPr>
      <w:r w:rsidRPr="00E82FC3">
        <w:rPr>
          <w:rFonts w:ascii="細明體" w:eastAsia="細明體" w:hAnsi="細明體"/>
          <w:bCs/>
          <w:color w:val="C45911"/>
          <w:lang w:eastAsia="zh-TW"/>
        </w:rPr>
        <w:t>DISCOUNT_DIV_NO</w:t>
      </w:r>
      <w:r>
        <w:rPr>
          <w:rFonts w:ascii="細明體" w:eastAsia="細明體" w:hAnsi="細明體" w:hint="eastAsia"/>
          <w:bCs/>
          <w:color w:val="C45911"/>
          <w:lang w:eastAsia="zh-TW"/>
        </w:rPr>
        <w:t>=登入者單位</w:t>
      </w:r>
      <w:r w:rsidR="00E66A9D">
        <w:rPr>
          <w:rFonts w:ascii="細明體" w:eastAsia="細明體" w:hAnsi="細明體" w:hint="eastAsia"/>
          <w:bCs/>
          <w:color w:val="C45911"/>
          <w:lang w:eastAsia="zh-TW"/>
        </w:rPr>
        <w:t>代號</w:t>
      </w:r>
    </w:p>
    <w:p w:rsidR="0032096D" w:rsidRPr="0032096D" w:rsidRDefault="0032096D" w:rsidP="0032096D">
      <w:pPr>
        <w:pStyle w:val="Tabletext"/>
        <w:keepLines w:val="0"/>
        <w:numPr>
          <w:ilvl w:val="4"/>
          <w:numId w:val="11"/>
        </w:numPr>
        <w:spacing w:after="0" w:line="240" w:lineRule="auto"/>
        <w:rPr>
          <w:rFonts w:ascii="細明體" w:eastAsia="細明體" w:hAnsi="細明體"/>
          <w:bCs/>
          <w:color w:val="C45911"/>
          <w:lang w:eastAsia="zh-TW"/>
        </w:rPr>
      </w:pPr>
      <w:r w:rsidRPr="00DD5DC7">
        <w:rPr>
          <w:rFonts w:ascii="細明體" w:eastAsia="細明體" w:hAnsi="細明體"/>
          <w:bCs/>
          <w:color w:val="C45911"/>
          <w:lang w:eastAsia="zh-TW"/>
        </w:rPr>
        <w:t>THIS_CAL_AMT</w:t>
      </w:r>
      <w:r w:rsidRPr="00DD5DC7">
        <w:rPr>
          <w:rFonts w:ascii="細明體" w:eastAsia="細明體" w:hAnsi="細明體" w:hint="eastAsia"/>
          <w:bCs/>
          <w:color w:val="C45911"/>
          <w:lang w:eastAsia="zh-TW"/>
        </w:rPr>
        <w:t xml:space="preserve"> </w:t>
      </w:r>
      <w:r w:rsidRPr="0032096D">
        <w:rPr>
          <w:rFonts w:ascii="細明體" w:eastAsia="細明體" w:hAnsi="細明體" w:hint="eastAsia"/>
          <w:bCs/>
          <w:color w:val="C45911"/>
          <w:lang w:eastAsia="zh-TW"/>
        </w:rPr>
        <w:t>=</w:t>
      </w:r>
      <w:r w:rsidR="00657BDF">
        <w:rPr>
          <w:rFonts w:ascii="細明體" w:eastAsia="細明體" w:hAnsi="細明體" w:hint="eastAsia"/>
          <w:bCs/>
          <w:color w:val="C45911"/>
          <w:lang w:eastAsia="zh-TW"/>
        </w:rPr>
        <w:t>0</w:t>
      </w:r>
    </w:p>
    <w:p w:rsidR="0032096D" w:rsidRPr="0032096D" w:rsidRDefault="0032096D" w:rsidP="0032096D">
      <w:pPr>
        <w:pStyle w:val="Tabletext"/>
        <w:keepLines w:val="0"/>
        <w:numPr>
          <w:ilvl w:val="3"/>
          <w:numId w:val="11"/>
        </w:numPr>
        <w:spacing w:after="0" w:line="240" w:lineRule="auto"/>
        <w:rPr>
          <w:rFonts w:ascii="細明體" w:eastAsia="細明體" w:hAnsi="細明體"/>
          <w:bCs/>
          <w:color w:val="C45911"/>
          <w:lang w:eastAsia="zh-TW"/>
        </w:rPr>
      </w:pPr>
      <w:r>
        <w:rPr>
          <w:rFonts w:ascii="細明體" w:eastAsia="細明體" w:hAnsi="細明體" w:hint="eastAsia"/>
          <w:bCs/>
          <w:color w:val="C45911"/>
          <w:lang w:eastAsia="zh-TW"/>
        </w:rPr>
        <w:t>更新不到資料試為正常</w:t>
      </w:r>
    </w:p>
    <w:p w:rsidR="0032096D" w:rsidRPr="0032096D" w:rsidRDefault="0032096D" w:rsidP="0032096D">
      <w:pPr>
        <w:pStyle w:val="Tabletext"/>
        <w:keepLines w:val="0"/>
        <w:numPr>
          <w:ilvl w:val="3"/>
          <w:numId w:val="11"/>
        </w:numPr>
        <w:spacing w:after="0" w:line="240" w:lineRule="auto"/>
        <w:rPr>
          <w:rFonts w:ascii="細明體" w:eastAsia="細明體" w:hAnsi="細明體"/>
          <w:bCs/>
          <w:color w:val="C45911"/>
          <w:lang w:eastAsia="zh-TW"/>
        </w:rPr>
      </w:pPr>
      <w:r w:rsidRPr="0032096D">
        <w:rPr>
          <w:rFonts w:ascii="細明體" w:eastAsia="細明體" w:hAnsi="細明體" w:hint="eastAsia"/>
          <w:bCs/>
          <w:color w:val="C45911"/>
          <w:lang w:eastAsia="zh-TW"/>
        </w:rPr>
        <w:t>更新失敗，則拋出訊息：</w:t>
      </w:r>
      <w:r w:rsidRPr="0032096D">
        <w:rPr>
          <w:rFonts w:ascii="細明體" w:eastAsia="細明體" w:hAnsi="細明體"/>
          <w:bCs/>
          <w:color w:val="C45911"/>
          <w:lang w:eastAsia="zh-TW"/>
        </w:rPr>
        <w:t>”</w:t>
      </w:r>
      <w:r w:rsidRPr="0032096D">
        <w:rPr>
          <w:rFonts w:ascii="細明體" w:eastAsia="細明體" w:hAnsi="細明體" w:hint="eastAsia"/>
          <w:bCs/>
          <w:color w:val="C45911"/>
          <w:lang w:eastAsia="zh-TW"/>
        </w:rPr>
        <w:t>更新本次試算額度</w:t>
      </w:r>
      <w:r w:rsidR="00822DB4">
        <w:rPr>
          <w:rFonts w:ascii="細明體" w:eastAsia="細明體" w:hAnsi="細明體" w:hint="eastAsia"/>
          <w:bCs/>
          <w:color w:val="C45911"/>
          <w:lang w:eastAsia="zh-TW"/>
        </w:rPr>
        <w:t>0</w:t>
      </w:r>
      <w:r w:rsidRPr="0032096D">
        <w:rPr>
          <w:rFonts w:ascii="細明體" w:eastAsia="細明體" w:hAnsi="細明體" w:hint="eastAsia"/>
          <w:bCs/>
          <w:color w:val="C45911"/>
          <w:lang w:eastAsia="zh-TW"/>
        </w:rPr>
        <w:t>發生錯誤：</w:t>
      </w:r>
      <w:r w:rsidRPr="0032096D">
        <w:rPr>
          <w:rFonts w:ascii="細明體" w:eastAsia="細明體" w:hAnsi="細明體"/>
          <w:bCs/>
          <w:color w:val="C45911"/>
          <w:lang w:eastAsia="zh-TW"/>
        </w:rPr>
        <w:t>”</w:t>
      </w:r>
      <w:r w:rsidRPr="0032096D">
        <w:rPr>
          <w:rFonts w:ascii="細明體" w:eastAsia="細明體" w:hAnsi="細明體" w:hint="eastAsia"/>
          <w:bCs/>
          <w:color w:val="C45911"/>
          <w:lang w:eastAsia="zh-TW"/>
        </w:rPr>
        <w:t>+E</w:t>
      </w:r>
      <w:r w:rsidRPr="0032096D">
        <w:rPr>
          <w:rFonts w:ascii="細明體" w:eastAsia="細明體" w:hAnsi="細明體"/>
          <w:bCs/>
          <w:color w:val="C45911"/>
          <w:lang w:eastAsia="zh-TW"/>
        </w:rPr>
        <w:t>xception</w:t>
      </w:r>
    </w:p>
    <w:p w:rsidR="0094273C" w:rsidRDefault="0032096D" w:rsidP="0032096D">
      <w:pPr>
        <w:pStyle w:val="Tabletext"/>
        <w:keepLines w:val="0"/>
        <w:numPr>
          <w:ilvl w:val="1"/>
          <w:numId w:val="11"/>
        </w:numPr>
        <w:spacing w:after="0" w:line="240" w:lineRule="auto"/>
        <w:rPr>
          <w:ins w:id="231" w:author="馬慈蓮" w:date="2019-08-12T13:33:00Z"/>
          <w:rFonts w:ascii="細明體" w:eastAsia="細明體" w:hAnsi="細明體"/>
          <w:bCs/>
          <w:color w:val="C45911"/>
          <w:lang w:eastAsia="zh-TW"/>
        </w:rPr>
      </w:pPr>
      <w:r w:rsidRPr="0032096D">
        <w:rPr>
          <w:rFonts w:ascii="細明體" w:eastAsia="細明體" w:hAnsi="細明體" w:hint="eastAsia"/>
          <w:bCs/>
          <w:color w:val="C45911"/>
          <w:lang w:eastAsia="zh-TW"/>
        </w:rPr>
        <w:t>交易結束</w:t>
      </w:r>
    </w:p>
    <w:p w:rsidR="00414D1E" w:rsidRPr="00414D1E" w:rsidRDefault="00BD315D" w:rsidP="00414D1E">
      <w:pPr>
        <w:pStyle w:val="Tabletext"/>
        <w:keepLines w:val="0"/>
        <w:numPr>
          <w:ilvl w:val="0"/>
          <w:numId w:val="11"/>
        </w:numPr>
        <w:spacing w:after="0" w:line="240" w:lineRule="auto"/>
        <w:rPr>
          <w:ins w:id="232" w:author="馬慈蓮" w:date="2019-08-12T13:34:00Z"/>
          <w:rFonts w:ascii="細明體" w:eastAsia="細明體" w:hAnsi="細明體" w:hint="eastAsia"/>
          <w:bCs/>
          <w:color w:val="00B0F0"/>
          <w:lang w:eastAsia="zh-TW"/>
          <w:rPrChange w:id="233" w:author="馬慈蓮" w:date="2019-08-12T13:38:00Z">
            <w:rPr>
              <w:ins w:id="234" w:author="馬慈蓮" w:date="2019-08-12T13:34:00Z"/>
              <w:rFonts w:ascii="細明體" w:eastAsia="細明體" w:hAnsi="細明體" w:hint="eastAsia"/>
              <w:bCs/>
              <w:color w:val="00B0F0"/>
              <w:lang w:eastAsia="zh-TW"/>
            </w:rPr>
          </w:rPrChange>
        </w:rPr>
        <w:pPrChange w:id="235" w:author="馬慈蓮" w:date="2019-08-12T13:38:00Z">
          <w:pPr>
            <w:pStyle w:val="Tabletext"/>
            <w:keepLines w:val="0"/>
            <w:numPr>
              <w:ilvl w:val="1"/>
              <w:numId w:val="11"/>
            </w:numPr>
            <w:spacing w:after="0" w:line="240" w:lineRule="auto"/>
            <w:ind w:left="992" w:hanging="567"/>
          </w:pPr>
        </w:pPrChange>
      </w:pPr>
      <w:ins w:id="236" w:author="馬慈蓮" w:date="2019-08-12T13:33:00Z">
        <w:r w:rsidRPr="00BD315D">
          <w:rPr>
            <w:rFonts w:ascii="細明體" w:eastAsia="細明體" w:hAnsi="細明體" w:hint="eastAsia"/>
            <w:bCs/>
            <w:color w:val="00B0F0"/>
            <w:lang w:eastAsia="zh-TW"/>
            <w:rPrChange w:id="237" w:author="馬慈蓮" w:date="2019-08-12T13:34:00Z">
              <w:rPr>
                <w:rFonts w:ascii="細明體" w:eastAsia="細明體" w:hAnsi="細明體" w:hint="eastAsia"/>
                <w:bCs/>
                <w:color w:val="C45911"/>
                <w:lang w:eastAsia="zh-TW"/>
              </w:rPr>
            </w:rPrChange>
          </w:rPr>
          <w:t>手術放大鏡</w:t>
        </w:r>
      </w:ins>
      <w:ins w:id="238" w:author="馬慈蓮" w:date="2019-08-12T13:38:00Z">
        <w:r w:rsidR="00414D1E">
          <w:rPr>
            <w:rFonts w:ascii="細明體" w:eastAsia="細明體" w:hAnsi="細明體" w:hint="eastAsia"/>
            <w:bCs/>
            <w:color w:val="00B0F0"/>
            <w:lang w:eastAsia="zh-TW"/>
          </w:rPr>
          <w:t>：</w:t>
        </w:r>
      </w:ins>
    </w:p>
    <w:p w:rsidR="00BD315D" w:rsidRDefault="006F3A4F" w:rsidP="008E2272">
      <w:pPr>
        <w:pStyle w:val="Tabletext"/>
        <w:keepLines w:val="0"/>
        <w:numPr>
          <w:ilvl w:val="1"/>
          <w:numId w:val="11"/>
        </w:numPr>
        <w:spacing w:after="0" w:line="240" w:lineRule="auto"/>
        <w:rPr>
          <w:ins w:id="239" w:author="馬慈蓮" w:date="2019-08-12T13:35:00Z"/>
          <w:rFonts w:ascii="細明體" w:eastAsia="細明體" w:hAnsi="細明體"/>
          <w:bCs/>
          <w:color w:val="00B0F0"/>
          <w:lang w:eastAsia="zh-TW"/>
        </w:rPr>
        <w:pPrChange w:id="240" w:author="馬慈蓮" w:date="2019-08-12T13:34:00Z">
          <w:pPr>
            <w:pStyle w:val="Tabletext"/>
            <w:keepLines w:val="0"/>
            <w:numPr>
              <w:ilvl w:val="1"/>
              <w:numId w:val="11"/>
            </w:numPr>
            <w:spacing w:after="0" w:line="240" w:lineRule="auto"/>
            <w:ind w:left="992" w:hanging="567"/>
          </w:pPr>
        </w:pPrChange>
      </w:pPr>
      <w:ins w:id="241" w:author="馬慈蓮" w:date="2019-08-12T13:35:00Z">
        <w:r w:rsidRPr="006F3A4F">
          <w:rPr>
            <w:rFonts w:ascii="細明體" w:eastAsia="細明體" w:hAnsi="細明體" w:hint="eastAsia"/>
            <w:bCs/>
            <w:color w:val="00B0F0"/>
            <w:lang w:eastAsia="zh-TW"/>
          </w:rPr>
          <w:t>另開視窗Link AAC0_0400</w:t>
        </w:r>
        <w:r>
          <w:rPr>
            <w:rFonts w:ascii="細明體" w:eastAsia="細明體" w:hAnsi="細明體" w:hint="eastAsia"/>
            <w:bCs/>
            <w:color w:val="00B0F0"/>
            <w:lang w:eastAsia="zh-TW"/>
          </w:rPr>
          <w:t>，並將回傳結果顯示在畫面</w:t>
        </w:r>
        <w:r w:rsidR="008E2272" w:rsidRPr="008E2272">
          <w:rPr>
            <w:rFonts w:ascii="細明體" w:eastAsia="細明體" w:hAnsi="細明體"/>
            <w:bCs/>
            <w:color w:val="00B0F0"/>
            <w:lang w:eastAsia="zh-TW"/>
          </w:rPr>
          <w:t>text</w:t>
        </w:r>
        <w:r>
          <w:rPr>
            <w:rFonts w:ascii="細明體" w:eastAsia="細明體" w:hAnsi="細明體" w:hint="eastAsia"/>
            <w:bCs/>
            <w:color w:val="00B0F0"/>
            <w:lang w:eastAsia="zh-TW"/>
          </w:rPr>
          <w:t>上</w:t>
        </w:r>
      </w:ins>
      <w:ins w:id="242" w:author="馬慈蓮" w:date="2019-08-12T13:36:00Z">
        <w:r w:rsidR="009C2D86">
          <w:rPr>
            <w:rFonts w:ascii="細明體" w:eastAsia="細明體" w:hAnsi="細明體" w:hint="eastAsia"/>
            <w:bCs/>
            <w:color w:val="00B0F0"/>
            <w:lang w:eastAsia="zh-TW"/>
          </w:rPr>
          <w:t>(可參考AAA0</w:t>
        </w:r>
        <w:r w:rsidR="009C2D86">
          <w:rPr>
            <w:rFonts w:ascii="細明體" w:eastAsia="細明體" w:hAnsi="細明體"/>
            <w:bCs/>
            <w:color w:val="00B0F0"/>
            <w:lang w:eastAsia="zh-TW"/>
          </w:rPr>
          <w:t>0200</w:t>
        </w:r>
        <w:r w:rsidR="009C2D86">
          <w:rPr>
            <w:rFonts w:ascii="細明體" w:eastAsia="細明體" w:hAnsi="細明體" w:hint="eastAsia"/>
            <w:bCs/>
            <w:color w:val="00B0F0"/>
            <w:lang w:eastAsia="zh-TW"/>
          </w:rPr>
          <w:t>寫法</w:t>
        </w:r>
        <w:r w:rsidR="00A027F0">
          <w:rPr>
            <w:rFonts w:ascii="細明體" w:eastAsia="細明體" w:hAnsi="細明體" w:hint="eastAsia"/>
            <w:bCs/>
            <w:color w:val="00B0F0"/>
            <w:lang w:eastAsia="zh-TW"/>
          </w:rPr>
          <w:t>)</w:t>
        </w:r>
      </w:ins>
    </w:p>
    <w:p w:rsidR="006F3A4F" w:rsidRDefault="00A6209E" w:rsidP="006F3A4F">
      <w:pPr>
        <w:pStyle w:val="Tabletext"/>
        <w:keepLines w:val="0"/>
        <w:numPr>
          <w:ilvl w:val="1"/>
          <w:numId w:val="11"/>
        </w:numPr>
        <w:spacing w:after="0" w:line="240" w:lineRule="auto"/>
        <w:rPr>
          <w:ins w:id="243" w:author="馬慈蓮" w:date="2019-08-12T13:37:00Z"/>
          <w:rFonts w:ascii="細明體" w:eastAsia="細明體" w:hAnsi="細明體"/>
          <w:bCs/>
          <w:color w:val="00B0F0"/>
          <w:lang w:eastAsia="zh-TW"/>
        </w:rPr>
        <w:pPrChange w:id="244" w:author="馬慈蓮" w:date="2019-08-12T13:34:00Z">
          <w:pPr>
            <w:pStyle w:val="Tabletext"/>
            <w:keepLines w:val="0"/>
            <w:numPr>
              <w:ilvl w:val="1"/>
              <w:numId w:val="11"/>
            </w:numPr>
            <w:spacing w:after="0" w:line="240" w:lineRule="auto"/>
            <w:ind w:left="992" w:hanging="567"/>
          </w:pPr>
        </w:pPrChange>
      </w:pPr>
      <w:ins w:id="245" w:author="馬慈蓮" w:date="2019-08-12T13:37:00Z">
        <w:r>
          <w:rPr>
            <w:rFonts w:ascii="細明體" w:eastAsia="細明體" w:hAnsi="細明體" w:hint="eastAsia"/>
            <w:bCs/>
            <w:color w:val="00B0F0"/>
            <w:lang w:eastAsia="zh-TW"/>
          </w:rPr>
          <w:t>畫面.放大鏡前的text放回傳的第1個參數</w:t>
        </w:r>
      </w:ins>
    </w:p>
    <w:p w:rsidR="00A6209E" w:rsidRDefault="00A6209E" w:rsidP="00A6209E">
      <w:pPr>
        <w:pStyle w:val="Tabletext"/>
        <w:keepLines w:val="0"/>
        <w:numPr>
          <w:ilvl w:val="1"/>
          <w:numId w:val="11"/>
        </w:numPr>
        <w:spacing w:after="0" w:line="240" w:lineRule="auto"/>
        <w:rPr>
          <w:ins w:id="246" w:author="馬慈蓮" w:date="2019-08-12T13:37:00Z"/>
          <w:rFonts w:ascii="細明體" w:eastAsia="細明體" w:hAnsi="細明體"/>
          <w:bCs/>
          <w:color w:val="00B0F0"/>
          <w:lang w:eastAsia="zh-TW"/>
        </w:rPr>
        <w:pPrChange w:id="247" w:author="馬慈蓮" w:date="2019-08-12T13:37:00Z">
          <w:pPr>
            <w:pStyle w:val="Tabletext"/>
            <w:keepLines w:val="0"/>
            <w:numPr>
              <w:ilvl w:val="1"/>
              <w:numId w:val="11"/>
            </w:numPr>
            <w:spacing w:after="0" w:line="240" w:lineRule="auto"/>
            <w:ind w:left="992" w:hanging="567"/>
          </w:pPr>
        </w:pPrChange>
      </w:pPr>
      <w:ins w:id="248" w:author="馬慈蓮" w:date="2019-08-12T13:37:00Z">
        <w:r>
          <w:rPr>
            <w:rFonts w:ascii="細明體" w:eastAsia="細明體" w:hAnsi="細明體" w:hint="eastAsia"/>
            <w:bCs/>
            <w:color w:val="00B0F0"/>
            <w:lang w:eastAsia="zh-TW"/>
          </w:rPr>
          <w:t>畫面.放大鏡後的text放回傳的第2個參數</w:t>
        </w:r>
      </w:ins>
    </w:p>
    <w:p w:rsidR="00DF3CBA" w:rsidRDefault="005A115B" w:rsidP="00DF3CBA">
      <w:pPr>
        <w:pStyle w:val="Tabletext"/>
        <w:keepLines w:val="0"/>
        <w:numPr>
          <w:ilvl w:val="0"/>
          <w:numId w:val="11"/>
        </w:numPr>
        <w:spacing w:after="0" w:line="240" w:lineRule="auto"/>
        <w:rPr>
          <w:ins w:id="249" w:author="馬慈蓮" w:date="2019-08-12T13:38:00Z"/>
          <w:rFonts w:ascii="細明體" w:eastAsia="細明體" w:hAnsi="細明體"/>
          <w:bCs/>
          <w:color w:val="00B0F0"/>
          <w:lang w:eastAsia="zh-TW"/>
        </w:rPr>
        <w:pPrChange w:id="250" w:author="馬慈蓮" w:date="2019-08-12T13:37:00Z">
          <w:pPr>
            <w:pStyle w:val="Tabletext"/>
            <w:keepLines w:val="0"/>
            <w:numPr>
              <w:ilvl w:val="1"/>
              <w:numId w:val="11"/>
            </w:numPr>
            <w:spacing w:after="0" w:line="240" w:lineRule="auto"/>
            <w:ind w:left="992" w:hanging="567"/>
          </w:pPr>
        </w:pPrChange>
      </w:pPr>
      <w:ins w:id="251" w:author="馬慈蓮" w:date="2019-08-12T13:38:00Z">
        <w:r>
          <w:rPr>
            <w:rFonts w:ascii="細明體" w:eastAsia="細明體" w:hAnsi="細明體" w:hint="eastAsia"/>
            <w:bCs/>
            <w:color w:val="00B0F0"/>
            <w:lang w:eastAsia="zh-TW"/>
          </w:rPr>
          <w:t>確認修改/重新試算</w:t>
        </w:r>
        <w:r w:rsidR="00565C0D">
          <w:rPr>
            <w:rFonts w:ascii="細明體" w:eastAsia="細明體" w:hAnsi="細明體" w:hint="eastAsia"/>
            <w:bCs/>
            <w:color w:val="00B0F0"/>
            <w:lang w:eastAsia="zh-TW"/>
          </w:rPr>
          <w:t xml:space="preserve"> B</w:t>
        </w:r>
        <w:r w:rsidR="00565C0D">
          <w:rPr>
            <w:rFonts w:ascii="細明體" w:eastAsia="細明體" w:hAnsi="細明體"/>
            <w:bCs/>
            <w:color w:val="00B0F0"/>
            <w:lang w:eastAsia="zh-TW"/>
          </w:rPr>
          <w:t>utton</w:t>
        </w:r>
        <w:r w:rsidR="00414D1E">
          <w:rPr>
            <w:rFonts w:ascii="細明體" w:eastAsia="細明體" w:hAnsi="細明體" w:hint="eastAsia"/>
            <w:bCs/>
            <w:color w:val="00B0F0"/>
            <w:lang w:eastAsia="zh-TW"/>
          </w:rPr>
          <w:t>：</w:t>
        </w:r>
      </w:ins>
    </w:p>
    <w:p w:rsidR="00414D1E" w:rsidRDefault="001D21C5" w:rsidP="00414D1E">
      <w:pPr>
        <w:pStyle w:val="Tabletext"/>
        <w:keepLines w:val="0"/>
        <w:numPr>
          <w:ilvl w:val="1"/>
          <w:numId w:val="11"/>
        </w:numPr>
        <w:spacing w:after="0" w:line="240" w:lineRule="auto"/>
        <w:rPr>
          <w:ins w:id="252" w:author="馬慈蓮" w:date="2019-08-12T13:40:00Z"/>
          <w:rFonts w:ascii="細明體" w:eastAsia="細明體" w:hAnsi="細明體"/>
          <w:bCs/>
          <w:color w:val="00B0F0"/>
          <w:lang w:eastAsia="zh-TW"/>
        </w:rPr>
        <w:pPrChange w:id="253" w:author="馬慈蓮" w:date="2019-08-12T13:38:00Z">
          <w:pPr>
            <w:pStyle w:val="Tabletext"/>
            <w:keepLines w:val="0"/>
            <w:numPr>
              <w:ilvl w:val="1"/>
              <w:numId w:val="11"/>
            </w:numPr>
            <w:spacing w:after="0" w:line="240" w:lineRule="auto"/>
            <w:ind w:left="992" w:hanging="567"/>
          </w:pPr>
        </w:pPrChange>
      </w:pPr>
      <w:ins w:id="254" w:author="馬慈蓮" w:date="2019-08-12T13:40:00Z">
        <w:r>
          <w:rPr>
            <w:rFonts w:ascii="細明體" w:eastAsia="細明體" w:hAnsi="細明體" w:hint="eastAsia"/>
            <w:bCs/>
            <w:color w:val="00B0F0"/>
            <w:lang w:eastAsia="zh-TW"/>
          </w:rPr>
          <w:t>檢核：</w:t>
        </w:r>
      </w:ins>
    </w:p>
    <w:p w:rsidR="001D21C5" w:rsidRDefault="00E93493" w:rsidP="001D21C5">
      <w:pPr>
        <w:pStyle w:val="Tabletext"/>
        <w:keepLines w:val="0"/>
        <w:numPr>
          <w:ilvl w:val="2"/>
          <w:numId w:val="11"/>
        </w:numPr>
        <w:spacing w:after="0" w:line="240" w:lineRule="auto"/>
        <w:rPr>
          <w:ins w:id="255" w:author="馬慈蓮" w:date="2019-08-12T13:42:00Z"/>
          <w:rFonts w:ascii="細明體" w:eastAsia="細明體" w:hAnsi="細明體"/>
          <w:bCs/>
          <w:color w:val="00B0F0"/>
          <w:lang w:eastAsia="zh-TW"/>
        </w:rPr>
        <w:pPrChange w:id="256" w:author="馬慈蓮" w:date="2019-08-12T13:40:00Z">
          <w:pPr>
            <w:pStyle w:val="Tabletext"/>
            <w:keepLines w:val="0"/>
            <w:numPr>
              <w:ilvl w:val="1"/>
              <w:numId w:val="11"/>
            </w:numPr>
            <w:spacing w:after="0" w:line="240" w:lineRule="auto"/>
            <w:ind w:left="992" w:hanging="567"/>
          </w:pPr>
        </w:pPrChange>
      </w:pPr>
      <w:ins w:id="257" w:author="馬慈蓮" w:date="2019-08-12T13:40:00Z">
        <w:r>
          <w:rPr>
            <w:rFonts w:ascii="細明體" w:eastAsia="細明體" w:hAnsi="細明體" w:hint="eastAsia"/>
            <w:bCs/>
            <w:color w:val="00B0F0"/>
            <w:lang w:eastAsia="zh-TW"/>
          </w:rPr>
          <w:t>手</w:t>
        </w:r>
      </w:ins>
      <w:ins w:id="258" w:author="馬慈蓮" w:date="2019-08-12T13:41:00Z">
        <w:r>
          <w:rPr>
            <w:rFonts w:ascii="細明體" w:eastAsia="細明體" w:hAnsi="細明體" w:hint="eastAsia"/>
            <w:bCs/>
            <w:color w:val="00B0F0"/>
            <w:lang w:eastAsia="zh-TW"/>
          </w:rPr>
          <w:t>術日期是否為正確日期格式</w:t>
        </w:r>
        <w:r w:rsidR="002018E2">
          <w:rPr>
            <w:rFonts w:ascii="細明體" w:eastAsia="細明體" w:hAnsi="細明體" w:hint="eastAsia"/>
            <w:bCs/>
            <w:color w:val="00B0F0"/>
            <w:lang w:eastAsia="zh-TW"/>
          </w:rPr>
          <w:t>，若錯誤丟出訊息：手術日期格式錯誤</w:t>
        </w:r>
      </w:ins>
    </w:p>
    <w:p w:rsidR="004F0A30" w:rsidRDefault="002018E2" w:rsidP="004F0A30">
      <w:pPr>
        <w:pStyle w:val="Tabletext"/>
        <w:keepLines w:val="0"/>
        <w:numPr>
          <w:ilvl w:val="2"/>
          <w:numId w:val="11"/>
        </w:numPr>
        <w:spacing w:after="0" w:line="240" w:lineRule="auto"/>
        <w:rPr>
          <w:ins w:id="259" w:author="馬慈蓮" w:date="2019-08-12T13:47:00Z"/>
          <w:rFonts w:ascii="細明體" w:eastAsia="細明體" w:hAnsi="細明體"/>
          <w:bCs/>
          <w:color w:val="00B0F0"/>
          <w:lang w:eastAsia="zh-TW"/>
        </w:rPr>
        <w:pPrChange w:id="260" w:author="馬慈蓮" w:date="2019-08-12T13:42:00Z">
          <w:pPr>
            <w:pStyle w:val="Tabletext"/>
            <w:keepLines w:val="0"/>
            <w:numPr>
              <w:ilvl w:val="1"/>
              <w:numId w:val="11"/>
            </w:numPr>
            <w:spacing w:after="0" w:line="240" w:lineRule="auto"/>
            <w:ind w:left="992" w:hanging="567"/>
          </w:pPr>
        </w:pPrChange>
      </w:pPr>
      <w:ins w:id="261" w:author="馬慈蓮" w:date="2019-08-12T13:42:00Z">
        <w:r w:rsidRPr="002018E2">
          <w:rPr>
            <w:rFonts w:ascii="細明體" w:eastAsia="細明體" w:hAnsi="細明體" w:hint="eastAsia"/>
            <w:bCs/>
            <w:color w:val="00B0F0"/>
            <w:lang w:eastAsia="zh-TW"/>
          </w:rPr>
          <w:t>手術日期不可大於系統日，若錯誤丟出訊息：手術日期</w:t>
        </w:r>
        <w:r>
          <w:rPr>
            <w:rFonts w:ascii="細明體" w:eastAsia="細明體" w:hAnsi="細明體" w:hint="eastAsia"/>
            <w:bCs/>
            <w:color w:val="00B0F0"/>
            <w:lang w:eastAsia="zh-TW"/>
          </w:rPr>
          <w:t>不可大於</w:t>
        </w:r>
        <w:r w:rsidR="00803292">
          <w:rPr>
            <w:rFonts w:ascii="細明體" w:eastAsia="細明體" w:hAnsi="細明體" w:hint="eastAsia"/>
            <w:bCs/>
            <w:color w:val="00B0F0"/>
            <w:lang w:eastAsia="zh-TW"/>
          </w:rPr>
          <w:t>今日</w:t>
        </w:r>
      </w:ins>
    </w:p>
    <w:p w:rsidR="00CE59E7" w:rsidRDefault="00290E03" w:rsidP="00F92E30">
      <w:pPr>
        <w:pStyle w:val="Tabletext"/>
        <w:keepLines w:val="0"/>
        <w:numPr>
          <w:ilvl w:val="1"/>
          <w:numId w:val="11"/>
        </w:numPr>
        <w:spacing w:after="0" w:line="240" w:lineRule="auto"/>
        <w:rPr>
          <w:ins w:id="262" w:author="馬慈蓮" w:date="2019-08-12T16:17:00Z"/>
          <w:rFonts w:ascii="細明體" w:eastAsia="細明體" w:hAnsi="細明體"/>
          <w:bCs/>
          <w:color w:val="00B0F0"/>
          <w:lang w:eastAsia="zh-TW"/>
        </w:rPr>
        <w:pPrChange w:id="263" w:author="馬慈蓮" w:date="2019-08-12T13:47:00Z">
          <w:pPr>
            <w:pStyle w:val="Tabletext"/>
            <w:keepLines w:val="0"/>
            <w:numPr>
              <w:ilvl w:val="1"/>
              <w:numId w:val="11"/>
            </w:numPr>
            <w:spacing w:after="0" w:line="240" w:lineRule="auto"/>
            <w:ind w:left="992" w:hanging="567"/>
          </w:pPr>
        </w:pPrChange>
      </w:pPr>
      <w:ins w:id="264" w:author="馬慈蓮" w:date="2019-08-12T13:47:00Z">
        <w:r>
          <w:rPr>
            <w:rFonts w:ascii="細明體" w:eastAsia="細明體" w:hAnsi="細明體" w:hint="eastAsia"/>
            <w:bCs/>
            <w:color w:val="00B0F0"/>
            <w:lang w:eastAsia="zh-TW"/>
          </w:rPr>
          <w:t>將</w:t>
        </w:r>
      </w:ins>
      <w:ins w:id="265" w:author="馬慈蓮" w:date="2019-08-12T13:48:00Z">
        <w:r>
          <w:rPr>
            <w:rFonts w:ascii="細明體" w:eastAsia="細明體" w:hAnsi="細明體" w:hint="eastAsia"/>
            <w:bCs/>
            <w:color w:val="00B0F0"/>
            <w:lang w:eastAsia="zh-TW"/>
          </w:rPr>
          <w:t>畫面資料更新</w:t>
        </w:r>
      </w:ins>
      <w:ins w:id="266" w:author="馬慈蓮" w:date="2019-08-12T16:17:00Z">
        <w:r w:rsidR="00CE59E7">
          <w:rPr>
            <w:rFonts w:ascii="細明體" w:eastAsia="細明體" w:hAnsi="細明體" w:hint="eastAsia"/>
            <w:bCs/>
            <w:color w:val="00B0F0"/>
            <w:lang w:eastAsia="zh-TW"/>
          </w:rPr>
          <w:t>檔案</w:t>
        </w:r>
      </w:ins>
    </w:p>
    <w:p w:rsidR="00E13FB9" w:rsidRDefault="00E13FB9" w:rsidP="00CE59E7">
      <w:pPr>
        <w:pStyle w:val="Tabletext"/>
        <w:keepLines w:val="0"/>
        <w:numPr>
          <w:ilvl w:val="2"/>
          <w:numId w:val="11"/>
        </w:numPr>
        <w:spacing w:after="0" w:line="240" w:lineRule="auto"/>
        <w:rPr>
          <w:ins w:id="267" w:author="馬慈蓮" w:date="2019-08-12T16:17:00Z"/>
          <w:rFonts w:ascii="細明體" w:eastAsia="細明體" w:hAnsi="細明體"/>
          <w:bCs/>
          <w:color w:val="00B0F0"/>
          <w:lang w:eastAsia="zh-TW"/>
        </w:rPr>
        <w:pPrChange w:id="268" w:author="馬慈蓮" w:date="2019-08-12T16:17:00Z">
          <w:pPr>
            <w:pStyle w:val="Tabletext"/>
            <w:keepLines w:val="0"/>
            <w:numPr>
              <w:ilvl w:val="1"/>
              <w:numId w:val="11"/>
            </w:numPr>
            <w:spacing w:after="0" w:line="240" w:lineRule="auto"/>
            <w:ind w:left="992" w:hanging="567"/>
          </w:pPr>
        </w:pPrChange>
      </w:pPr>
      <w:ins w:id="269" w:author="馬慈蓮" w:date="2019-08-12T16:17:00Z">
        <w:r>
          <w:rPr>
            <w:rFonts w:ascii="細明體" w:eastAsia="細明體" w:hAnsi="細明體" w:hint="eastAsia"/>
            <w:bCs/>
            <w:color w:val="00B0F0"/>
            <w:lang w:eastAsia="zh-TW"/>
          </w:rPr>
          <w:t>理賠申請書：</w:t>
        </w:r>
      </w:ins>
    </w:p>
    <w:p w:rsidR="00302283" w:rsidRDefault="00302283" w:rsidP="00302283">
      <w:pPr>
        <w:pStyle w:val="Tabletext"/>
        <w:keepLines w:val="0"/>
        <w:numPr>
          <w:ilvl w:val="3"/>
          <w:numId w:val="11"/>
        </w:numPr>
        <w:spacing w:after="0" w:line="240" w:lineRule="auto"/>
        <w:rPr>
          <w:ins w:id="270" w:author="馬慈蓮" w:date="2019-08-12T16:17:00Z"/>
          <w:rFonts w:ascii="細明體" w:eastAsia="細明體" w:hAnsi="細明體"/>
          <w:bCs/>
          <w:color w:val="00B0F0"/>
          <w:lang w:eastAsia="zh-TW"/>
        </w:rPr>
      </w:pPr>
      <w:ins w:id="271" w:author="馬慈蓮" w:date="2019-08-12T16:17:00Z">
        <w:r>
          <w:rPr>
            <w:rFonts w:ascii="細明體" w:eastAsia="細明體" w:hAnsi="細明體" w:hint="eastAsia"/>
            <w:bCs/>
            <w:color w:val="00B0F0"/>
            <w:lang w:eastAsia="zh-TW"/>
          </w:rPr>
          <w:t>IF</w:t>
        </w:r>
        <w:r w:rsidRPr="00287AB8">
          <w:rPr>
            <w:rFonts w:ascii="細明體" w:eastAsia="細明體" w:hAnsi="細明體" w:hint="eastAsia"/>
            <w:bCs/>
            <w:color w:val="00B0F0"/>
            <w:lang w:eastAsia="zh-TW"/>
          </w:rPr>
          <w:t>傳入來源 為</w:t>
        </w:r>
        <w:r w:rsidRPr="00287AB8">
          <w:rPr>
            <w:rFonts w:ascii="細明體" w:eastAsia="細明體" w:hAnsi="細明體"/>
            <w:bCs/>
            <w:color w:val="00B0F0"/>
            <w:lang w:eastAsia="zh-TW"/>
          </w:rPr>
          <w:t>‘X’</w:t>
        </w:r>
        <w:r>
          <w:rPr>
            <w:rFonts w:ascii="細明體" w:eastAsia="細明體" w:hAnsi="細明體" w:hint="eastAsia"/>
            <w:bCs/>
            <w:color w:val="00B0F0"/>
            <w:lang w:eastAsia="zh-TW"/>
          </w:rPr>
          <w:t>，更新DTAAAT10</w:t>
        </w:r>
      </w:ins>
    </w:p>
    <w:p w:rsidR="00302283" w:rsidRDefault="00302283" w:rsidP="00302283">
      <w:pPr>
        <w:pStyle w:val="Tabletext"/>
        <w:keepLines w:val="0"/>
        <w:numPr>
          <w:ilvl w:val="3"/>
          <w:numId w:val="11"/>
        </w:numPr>
        <w:spacing w:after="0" w:line="240" w:lineRule="auto"/>
        <w:rPr>
          <w:ins w:id="272" w:author="馬慈蓮" w:date="2019-08-12T16:17:00Z"/>
          <w:rFonts w:ascii="細明體" w:eastAsia="細明體" w:hAnsi="細明體"/>
          <w:bCs/>
          <w:color w:val="00B0F0"/>
          <w:lang w:eastAsia="zh-TW"/>
        </w:rPr>
        <w:pPrChange w:id="273" w:author="馬慈蓮" w:date="2019-08-12T16:17:00Z">
          <w:pPr>
            <w:pStyle w:val="Tabletext"/>
            <w:keepLines w:val="0"/>
            <w:numPr>
              <w:ilvl w:val="1"/>
              <w:numId w:val="11"/>
            </w:numPr>
            <w:spacing w:after="0" w:line="240" w:lineRule="auto"/>
            <w:ind w:left="992" w:hanging="567"/>
          </w:pPr>
        </w:pPrChange>
      </w:pPr>
      <w:ins w:id="274" w:author="馬慈蓮" w:date="2019-08-12T16:17:00Z">
        <w:r>
          <w:rPr>
            <w:rFonts w:ascii="細明體" w:eastAsia="細明體" w:hAnsi="細明體"/>
            <w:bCs/>
            <w:color w:val="00B0F0"/>
            <w:lang w:eastAsia="zh-TW"/>
          </w:rPr>
          <w:t>ELSE</w:t>
        </w:r>
        <w:r w:rsidRPr="00C76749">
          <w:rPr>
            <w:rFonts w:ascii="細明體" w:eastAsia="細明體" w:hAnsi="細明體" w:hint="eastAsia"/>
            <w:bCs/>
            <w:color w:val="00B0F0"/>
            <w:lang w:eastAsia="zh-TW"/>
          </w:rPr>
          <w:t>更新DTAAA</w:t>
        </w:r>
        <w:r>
          <w:rPr>
            <w:rFonts w:ascii="細明體" w:eastAsia="細明體" w:hAnsi="細明體"/>
            <w:bCs/>
            <w:color w:val="00B0F0"/>
            <w:lang w:eastAsia="zh-TW"/>
          </w:rPr>
          <w:t>0</w:t>
        </w:r>
        <w:r w:rsidRPr="00C76749">
          <w:rPr>
            <w:rFonts w:ascii="細明體" w:eastAsia="細明體" w:hAnsi="細明體" w:hint="eastAsia"/>
            <w:bCs/>
            <w:color w:val="00B0F0"/>
            <w:lang w:eastAsia="zh-TW"/>
          </w:rPr>
          <w:t>1</w:t>
        </w:r>
        <w:r>
          <w:rPr>
            <w:rFonts w:ascii="細明體" w:eastAsia="細明體" w:hAnsi="細明體" w:hint="eastAsia"/>
            <w:bCs/>
            <w:color w:val="00B0F0"/>
            <w:lang w:eastAsia="zh-TW"/>
          </w:rPr>
          <w:t>0</w:t>
        </w:r>
      </w:ins>
    </w:p>
    <w:p w:rsidR="00302283" w:rsidRDefault="00302283" w:rsidP="00302283">
      <w:pPr>
        <w:pStyle w:val="Tabletext"/>
        <w:keepLines w:val="0"/>
        <w:numPr>
          <w:ilvl w:val="3"/>
          <w:numId w:val="11"/>
        </w:numPr>
        <w:spacing w:after="0" w:line="240" w:lineRule="auto"/>
        <w:rPr>
          <w:ins w:id="275" w:author="馬慈蓮" w:date="2019-08-12T16:17:00Z"/>
          <w:rFonts w:ascii="細明體" w:eastAsia="細明體" w:hAnsi="細明體"/>
          <w:bCs/>
          <w:color w:val="00B0F0"/>
          <w:lang w:eastAsia="zh-TW"/>
        </w:rPr>
        <w:pPrChange w:id="276" w:author="馬慈蓮" w:date="2019-08-12T16:17:00Z">
          <w:pPr>
            <w:pStyle w:val="Tabletext"/>
            <w:keepLines w:val="0"/>
            <w:numPr>
              <w:ilvl w:val="1"/>
              <w:numId w:val="11"/>
            </w:numPr>
            <w:spacing w:after="0" w:line="240" w:lineRule="auto"/>
            <w:ind w:left="992" w:hanging="567"/>
          </w:pPr>
        </w:pPrChange>
      </w:pPr>
      <w:ins w:id="277" w:author="馬慈蓮" w:date="2019-08-12T16:17:00Z">
        <w:r>
          <w:rPr>
            <w:rFonts w:ascii="細明體" w:eastAsia="細明體" w:hAnsi="細明體" w:hint="eastAsia"/>
            <w:bCs/>
            <w:color w:val="00B0F0"/>
            <w:lang w:eastAsia="zh-TW"/>
          </w:rPr>
          <w:t>更新APLY_KIND = 畫面.APLY_KIND</w:t>
        </w:r>
      </w:ins>
    </w:p>
    <w:p w:rsidR="00EA5CA3" w:rsidRDefault="00EA5CA3" w:rsidP="00302283">
      <w:pPr>
        <w:pStyle w:val="Tabletext"/>
        <w:keepLines w:val="0"/>
        <w:numPr>
          <w:ilvl w:val="3"/>
          <w:numId w:val="11"/>
        </w:numPr>
        <w:spacing w:after="0" w:line="240" w:lineRule="auto"/>
        <w:rPr>
          <w:ins w:id="278" w:author="馬慈蓮" w:date="2019-08-12T16:17:00Z"/>
          <w:rFonts w:ascii="細明體" w:eastAsia="細明體" w:hAnsi="細明體"/>
          <w:bCs/>
          <w:color w:val="00B0F0"/>
          <w:lang w:eastAsia="zh-TW"/>
        </w:rPr>
        <w:pPrChange w:id="279" w:author="馬慈蓮" w:date="2019-08-12T16:17:00Z">
          <w:pPr>
            <w:pStyle w:val="Tabletext"/>
            <w:keepLines w:val="0"/>
            <w:numPr>
              <w:ilvl w:val="1"/>
              <w:numId w:val="11"/>
            </w:numPr>
            <w:spacing w:after="0" w:line="240" w:lineRule="auto"/>
            <w:ind w:left="992" w:hanging="567"/>
          </w:pPr>
        </w:pPrChange>
      </w:pPr>
      <w:ins w:id="280" w:author="馬慈蓮" w:date="2019-08-12T16:18:00Z">
        <w:r w:rsidRPr="00EA5CA3">
          <w:rPr>
            <w:rFonts w:ascii="細明體" w:eastAsia="細明體" w:hAnsi="細明體" w:hint="eastAsia"/>
            <w:bCs/>
            <w:color w:val="00B0F0"/>
            <w:lang w:eastAsia="zh-TW"/>
          </w:rPr>
          <w:t>更新失敗跳訊息：更新理賠申請書發生錯誤+E</w:t>
        </w:r>
        <w:r w:rsidRPr="00EA5CA3">
          <w:rPr>
            <w:rFonts w:ascii="細明體" w:eastAsia="細明體" w:hAnsi="細明體"/>
            <w:bCs/>
            <w:color w:val="00B0F0"/>
            <w:lang w:eastAsia="zh-TW"/>
          </w:rPr>
          <w:t>xception</w:t>
        </w:r>
      </w:ins>
    </w:p>
    <w:p w:rsidR="00F92E30" w:rsidRDefault="00030091" w:rsidP="00CE59E7">
      <w:pPr>
        <w:pStyle w:val="Tabletext"/>
        <w:keepLines w:val="0"/>
        <w:numPr>
          <w:ilvl w:val="2"/>
          <w:numId w:val="11"/>
        </w:numPr>
        <w:spacing w:after="0" w:line="240" w:lineRule="auto"/>
        <w:rPr>
          <w:ins w:id="281" w:author="馬慈蓮" w:date="2019-08-12T13:48:00Z"/>
          <w:rFonts w:ascii="細明體" w:eastAsia="細明體" w:hAnsi="細明體"/>
          <w:bCs/>
          <w:color w:val="00B0F0"/>
          <w:lang w:eastAsia="zh-TW"/>
        </w:rPr>
        <w:pPrChange w:id="282" w:author="馬慈蓮" w:date="2019-08-12T16:17:00Z">
          <w:pPr>
            <w:pStyle w:val="Tabletext"/>
            <w:keepLines w:val="0"/>
            <w:numPr>
              <w:ilvl w:val="1"/>
              <w:numId w:val="11"/>
            </w:numPr>
            <w:spacing w:after="0" w:line="240" w:lineRule="auto"/>
            <w:ind w:left="992" w:hanging="567"/>
          </w:pPr>
        </w:pPrChange>
      </w:pPr>
      <w:ins w:id="283" w:author="馬慈蓮" w:date="2019-08-12T13:48:00Z">
        <w:r w:rsidRPr="00030091">
          <w:rPr>
            <w:rFonts w:ascii="細明體" w:eastAsia="細明體" w:hAnsi="細明體" w:hint="eastAsia"/>
            <w:bCs/>
            <w:color w:val="00B0F0"/>
            <w:lang w:eastAsia="zh-TW"/>
          </w:rPr>
          <w:t>診斷書天數檔</w:t>
        </w:r>
        <w:r>
          <w:rPr>
            <w:rFonts w:ascii="細明體" w:eastAsia="細明體" w:hAnsi="細明體" w:hint="eastAsia"/>
            <w:bCs/>
            <w:color w:val="00B0F0"/>
            <w:lang w:eastAsia="zh-TW"/>
          </w:rPr>
          <w:t>：</w:t>
        </w:r>
      </w:ins>
    </w:p>
    <w:p w:rsidR="00030091" w:rsidRDefault="00030091" w:rsidP="00E13FB9">
      <w:pPr>
        <w:pStyle w:val="Tabletext"/>
        <w:keepLines w:val="0"/>
        <w:numPr>
          <w:ilvl w:val="3"/>
          <w:numId w:val="11"/>
        </w:numPr>
        <w:spacing w:after="0" w:line="240" w:lineRule="auto"/>
        <w:rPr>
          <w:ins w:id="284" w:author="馬慈蓮" w:date="2019-08-12T13:49:00Z"/>
          <w:rFonts w:ascii="細明體" w:eastAsia="細明體" w:hAnsi="細明體"/>
          <w:bCs/>
          <w:color w:val="00B0F0"/>
          <w:lang w:eastAsia="zh-TW"/>
        </w:rPr>
        <w:pPrChange w:id="285" w:author="馬慈蓮" w:date="2019-08-12T16:17:00Z">
          <w:pPr>
            <w:pStyle w:val="Tabletext"/>
            <w:keepLines w:val="0"/>
            <w:numPr>
              <w:ilvl w:val="1"/>
              <w:numId w:val="11"/>
            </w:numPr>
            <w:spacing w:after="0" w:line="240" w:lineRule="auto"/>
            <w:ind w:left="992" w:hanging="567"/>
          </w:pPr>
        </w:pPrChange>
      </w:pPr>
      <w:ins w:id="286" w:author="馬慈蓮" w:date="2019-08-12T13:48:00Z">
        <w:r>
          <w:rPr>
            <w:rFonts w:ascii="細明體" w:eastAsia="細明體" w:hAnsi="細明體" w:hint="eastAsia"/>
            <w:bCs/>
            <w:color w:val="00B0F0"/>
            <w:lang w:eastAsia="zh-TW"/>
          </w:rPr>
          <w:t>IF</w:t>
        </w:r>
        <w:r w:rsidRPr="00030091">
          <w:rPr>
            <w:rFonts w:ascii="細明體" w:eastAsia="細明體" w:hAnsi="細明體" w:hint="eastAsia"/>
            <w:bCs/>
            <w:color w:val="00B0F0"/>
            <w:lang w:eastAsia="zh-TW"/>
            <w:rPrChange w:id="287" w:author="馬慈蓮" w:date="2019-08-12T13:48:00Z">
              <w:rPr>
                <w:rFonts w:ascii="細明體" w:eastAsia="細明體" w:hAnsi="細明體" w:hint="eastAsia"/>
                <w:b/>
                <w:bCs/>
                <w:color w:val="00B0F0"/>
                <w:lang w:eastAsia="zh-TW"/>
              </w:rPr>
            </w:rPrChange>
          </w:rPr>
          <w:t>傳入來源 為</w:t>
        </w:r>
        <w:r w:rsidRPr="00030091">
          <w:rPr>
            <w:rFonts w:ascii="細明體" w:eastAsia="細明體" w:hAnsi="細明體"/>
            <w:bCs/>
            <w:color w:val="00B0F0"/>
            <w:lang w:eastAsia="zh-TW"/>
            <w:rPrChange w:id="288" w:author="馬慈蓮" w:date="2019-08-12T13:48:00Z">
              <w:rPr>
                <w:rFonts w:ascii="細明體" w:eastAsia="細明體" w:hAnsi="細明體"/>
                <w:b/>
                <w:bCs/>
                <w:color w:val="00B0F0"/>
                <w:lang w:eastAsia="zh-TW"/>
              </w:rPr>
            </w:rPrChange>
          </w:rPr>
          <w:t>‘X’</w:t>
        </w:r>
      </w:ins>
      <w:ins w:id="289" w:author="馬慈蓮" w:date="2019-08-12T13:49:00Z">
        <w:r w:rsidR="00C76749">
          <w:rPr>
            <w:rFonts w:ascii="細明體" w:eastAsia="細明體" w:hAnsi="細明體" w:hint="eastAsia"/>
            <w:bCs/>
            <w:color w:val="00B0F0"/>
            <w:lang w:eastAsia="zh-TW"/>
          </w:rPr>
          <w:t>，更新DTAAAT</w:t>
        </w:r>
        <w:r w:rsidR="00C76749">
          <w:rPr>
            <w:rFonts w:ascii="細明體" w:eastAsia="細明體" w:hAnsi="細明體"/>
            <w:bCs/>
            <w:color w:val="00B0F0"/>
            <w:lang w:eastAsia="zh-TW"/>
          </w:rPr>
          <w:t>2</w:t>
        </w:r>
        <w:r w:rsidR="00C76749">
          <w:rPr>
            <w:rFonts w:ascii="細明體" w:eastAsia="細明體" w:hAnsi="細明體" w:hint="eastAsia"/>
            <w:bCs/>
            <w:color w:val="00B0F0"/>
            <w:lang w:eastAsia="zh-TW"/>
          </w:rPr>
          <w:t>1</w:t>
        </w:r>
      </w:ins>
    </w:p>
    <w:p w:rsidR="00C76749" w:rsidRDefault="00C76749" w:rsidP="00E13FB9">
      <w:pPr>
        <w:pStyle w:val="Tabletext"/>
        <w:keepLines w:val="0"/>
        <w:numPr>
          <w:ilvl w:val="3"/>
          <w:numId w:val="11"/>
        </w:numPr>
        <w:spacing w:after="0" w:line="240" w:lineRule="auto"/>
        <w:rPr>
          <w:ins w:id="290" w:author="馬慈蓮" w:date="2019-08-12T13:49:00Z"/>
          <w:rFonts w:ascii="細明體" w:eastAsia="細明體" w:hAnsi="細明體"/>
          <w:bCs/>
          <w:color w:val="00B0F0"/>
          <w:lang w:eastAsia="zh-TW"/>
        </w:rPr>
        <w:pPrChange w:id="291" w:author="馬慈蓮" w:date="2019-08-12T16:17:00Z">
          <w:pPr>
            <w:pStyle w:val="Tabletext"/>
            <w:keepLines w:val="0"/>
            <w:numPr>
              <w:ilvl w:val="1"/>
              <w:numId w:val="11"/>
            </w:numPr>
            <w:spacing w:after="0" w:line="240" w:lineRule="auto"/>
            <w:ind w:left="992" w:hanging="567"/>
          </w:pPr>
        </w:pPrChange>
      </w:pPr>
      <w:ins w:id="292" w:author="馬慈蓮" w:date="2019-08-12T13:49:00Z">
        <w:r>
          <w:rPr>
            <w:rFonts w:ascii="細明體" w:eastAsia="細明體" w:hAnsi="細明體"/>
            <w:bCs/>
            <w:color w:val="00B0F0"/>
            <w:lang w:eastAsia="zh-TW"/>
          </w:rPr>
          <w:t>ELSE</w:t>
        </w:r>
        <w:r w:rsidRPr="00C76749">
          <w:rPr>
            <w:rFonts w:ascii="細明體" w:eastAsia="細明體" w:hAnsi="細明體" w:hint="eastAsia"/>
            <w:bCs/>
            <w:color w:val="00B0F0"/>
            <w:lang w:eastAsia="zh-TW"/>
          </w:rPr>
          <w:t>更新DTAAA</w:t>
        </w:r>
        <w:r>
          <w:rPr>
            <w:rFonts w:ascii="細明體" w:eastAsia="細明體" w:hAnsi="細明體"/>
            <w:bCs/>
            <w:color w:val="00B0F0"/>
            <w:lang w:eastAsia="zh-TW"/>
          </w:rPr>
          <w:t>0</w:t>
        </w:r>
        <w:r w:rsidRPr="00C76749">
          <w:rPr>
            <w:rFonts w:ascii="細明體" w:eastAsia="細明體" w:hAnsi="細明體"/>
            <w:bCs/>
            <w:color w:val="00B0F0"/>
            <w:lang w:eastAsia="zh-TW"/>
          </w:rPr>
          <w:t>2</w:t>
        </w:r>
        <w:r w:rsidRPr="00C76749">
          <w:rPr>
            <w:rFonts w:ascii="細明體" w:eastAsia="細明體" w:hAnsi="細明體" w:hint="eastAsia"/>
            <w:bCs/>
            <w:color w:val="00B0F0"/>
            <w:lang w:eastAsia="zh-TW"/>
          </w:rPr>
          <w:t>1</w:t>
        </w:r>
      </w:ins>
    </w:p>
    <w:p w:rsidR="00EA7743" w:rsidRDefault="008C5689" w:rsidP="00E13FB9">
      <w:pPr>
        <w:pStyle w:val="Tabletext"/>
        <w:keepLines w:val="0"/>
        <w:numPr>
          <w:ilvl w:val="3"/>
          <w:numId w:val="11"/>
        </w:numPr>
        <w:spacing w:after="0" w:line="240" w:lineRule="auto"/>
        <w:rPr>
          <w:ins w:id="293" w:author="馬慈蓮" w:date="2019-08-12T13:52:00Z"/>
          <w:rFonts w:ascii="細明體" w:eastAsia="細明體" w:hAnsi="細明體"/>
          <w:bCs/>
          <w:color w:val="00B0F0"/>
          <w:lang w:eastAsia="zh-TW"/>
        </w:rPr>
        <w:pPrChange w:id="294" w:author="馬慈蓮" w:date="2019-08-12T16:17:00Z">
          <w:pPr>
            <w:pStyle w:val="Tabletext"/>
            <w:keepLines w:val="0"/>
            <w:numPr>
              <w:ilvl w:val="1"/>
              <w:numId w:val="11"/>
            </w:numPr>
            <w:spacing w:after="0" w:line="240" w:lineRule="auto"/>
            <w:ind w:left="992" w:hanging="567"/>
          </w:pPr>
        </w:pPrChange>
      </w:pPr>
      <w:ins w:id="295" w:author="馬慈蓮" w:date="2019-08-12T13:49:00Z">
        <w:r>
          <w:rPr>
            <w:rFonts w:ascii="細明體" w:eastAsia="細明體" w:hAnsi="細明體" w:hint="eastAsia"/>
            <w:bCs/>
            <w:color w:val="00B0F0"/>
            <w:lang w:eastAsia="zh-TW"/>
          </w:rPr>
          <w:t>更新</w:t>
        </w:r>
      </w:ins>
      <w:ins w:id="296" w:author="馬慈蓮" w:date="2019-08-12T13:51:00Z">
        <w:r w:rsidR="00BD1F76">
          <w:rPr>
            <w:rFonts w:ascii="細明體" w:eastAsia="細明體" w:hAnsi="細明體" w:hint="eastAsia"/>
            <w:bCs/>
            <w:color w:val="00B0F0"/>
            <w:lang w:eastAsia="zh-TW"/>
          </w:rPr>
          <w:t xml:space="preserve">APLY_OP_CODE </w:t>
        </w:r>
      </w:ins>
      <w:ins w:id="297" w:author="馬慈蓮" w:date="2019-08-12T13:52:00Z">
        <w:r w:rsidR="00EA7743">
          <w:rPr>
            <w:rFonts w:ascii="細明體" w:eastAsia="細明體" w:hAnsi="細明體" w:hint="eastAsia"/>
            <w:bCs/>
            <w:color w:val="00B0F0"/>
            <w:lang w:eastAsia="zh-TW"/>
          </w:rPr>
          <w:t>= 畫面.手術代碼</w:t>
        </w:r>
      </w:ins>
    </w:p>
    <w:p w:rsidR="009A4587" w:rsidRDefault="00EA7743" w:rsidP="00E13FB9">
      <w:pPr>
        <w:pStyle w:val="Tabletext"/>
        <w:keepLines w:val="0"/>
        <w:numPr>
          <w:ilvl w:val="3"/>
          <w:numId w:val="11"/>
        </w:numPr>
        <w:spacing w:after="0" w:line="240" w:lineRule="auto"/>
        <w:rPr>
          <w:ins w:id="298" w:author="馬慈蓮" w:date="2019-08-12T13:52:00Z"/>
          <w:rFonts w:ascii="細明體" w:eastAsia="細明體" w:hAnsi="細明體"/>
          <w:bCs/>
          <w:color w:val="00B0F0"/>
          <w:lang w:eastAsia="zh-TW"/>
        </w:rPr>
        <w:pPrChange w:id="299" w:author="馬慈蓮" w:date="2019-08-12T16:17:00Z">
          <w:pPr>
            <w:pStyle w:val="Tabletext"/>
            <w:keepLines w:val="0"/>
            <w:numPr>
              <w:ilvl w:val="1"/>
              <w:numId w:val="11"/>
            </w:numPr>
            <w:spacing w:after="0" w:line="240" w:lineRule="auto"/>
            <w:ind w:left="992" w:hanging="567"/>
          </w:pPr>
        </w:pPrChange>
      </w:pPr>
      <w:ins w:id="300" w:author="馬慈蓮" w:date="2019-08-12T13:52:00Z">
        <w:r>
          <w:rPr>
            <w:rFonts w:ascii="細明體" w:eastAsia="細明體" w:hAnsi="細明體" w:hint="eastAsia"/>
            <w:bCs/>
            <w:color w:val="00B0F0"/>
            <w:lang w:eastAsia="zh-TW"/>
          </w:rPr>
          <w:t>更新</w:t>
        </w:r>
        <w:r w:rsidR="00BD1F76">
          <w:rPr>
            <w:rFonts w:ascii="細明體" w:eastAsia="細明體" w:hAnsi="細明體" w:hint="eastAsia"/>
            <w:bCs/>
            <w:color w:val="00B0F0"/>
            <w:lang w:eastAsia="zh-TW"/>
          </w:rPr>
          <w:t xml:space="preserve"> APLY_STR_DATE &amp; APLY_END_DATE</w:t>
        </w:r>
        <w:r>
          <w:rPr>
            <w:rFonts w:ascii="細明體" w:eastAsia="細明體" w:hAnsi="細明體" w:hint="eastAsia"/>
            <w:bCs/>
            <w:color w:val="00B0F0"/>
            <w:lang w:eastAsia="zh-TW"/>
          </w:rPr>
          <w:t xml:space="preserve"> = 畫面.手術日期</w:t>
        </w:r>
      </w:ins>
    </w:p>
    <w:p w:rsidR="001753F4" w:rsidRDefault="001753F4" w:rsidP="00E13FB9">
      <w:pPr>
        <w:pStyle w:val="Tabletext"/>
        <w:keepLines w:val="0"/>
        <w:numPr>
          <w:ilvl w:val="3"/>
          <w:numId w:val="11"/>
        </w:numPr>
        <w:spacing w:after="0" w:line="240" w:lineRule="auto"/>
        <w:rPr>
          <w:ins w:id="301" w:author="馬慈蓮" w:date="2019-08-12T13:53:00Z"/>
          <w:rFonts w:ascii="細明體" w:eastAsia="細明體" w:hAnsi="細明體"/>
          <w:bCs/>
          <w:color w:val="00B0F0"/>
          <w:lang w:eastAsia="zh-TW"/>
        </w:rPr>
        <w:pPrChange w:id="302" w:author="馬慈蓮" w:date="2019-08-12T16:17:00Z">
          <w:pPr>
            <w:pStyle w:val="Tabletext"/>
            <w:keepLines w:val="0"/>
            <w:numPr>
              <w:ilvl w:val="1"/>
              <w:numId w:val="11"/>
            </w:numPr>
            <w:spacing w:after="0" w:line="240" w:lineRule="auto"/>
            <w:ind w:left="992" w:hanging="567"/>
          </w:pPr>
        </w:pPrChange>
      </w:pPr>
      <w:ins w:id="303" w:author="馬慈蓮" w:date="2019-08-12T13:52:00Z">
        <w:r>
          <w:rPr>
            <w:rFonts w:ascii="細明體" w:eastAsia="細明體" w:hAnsi="細明體" w:hint="eastAsia"/>
            <w:bCs/>
            <w:color w:val="00B0F0"/>
            <w:lang w:eastAsia="zh-TW"/>
          </w:rPr>
          <w:t>更新失敗跳訊息：更新手術資料發生錯誤+</w:t>
        </w:r>
      </w:ins>
      <w:ins w:id="304" w:author="馬慈蓮" w:date="2019-08-12T13:53:00Z">
        <w:r>
          <w:rPr>
            <w:rFonts w:ascii="細明體" w:eastAsia="細明體" w:hAnsi="細明體" w:hint="eastAsia"/>
            <w:bCs/>
            <w:color w:val="00B0F0"/>
            <w:lang w:eastAsia="zh-TW"/>
          </w:rPr>
          <w:t>E</w:t>
        </w:r>
        <w:r>
          <w:rPr>
            <w:rFonts w:ascii="細明體" w:eastAsia="細明體" w:hAnsi="細明體"/>
            <w:bCs/>
            <w:color w:val="00B0F0"/>
            <w:lang w:eastAsia="zh-TW"/>
          </w:rPr>
          <w:t>xception</w:t>
        </w:r>
      </w:ins>
    </w:p>
    <w:p w:rsidR="00D5511B" w:rsidRPr="004F0A30" w:rsidRDefault="00D5511B" w:rsidP="00D5511B">
      <w:pPr>
        <w:pStyle w:val="Tabletext"/>
        <w:keepLines w:val="0"/>
        <w:numPr>
          <w:ilvl w:val="1"/>
          <w:numId w:val="11"/>
        </w:numPr>
        <w:spacing w:after="0" w:line="240" w:lineRule="auto"/>
        <w:rPr>
          <w:ins w:id="305" w:author="馬慈蓮" w:date="2019-08-12T13:37:00Z"/>
          <w:rFonts w:ascii="細明體" w:eastAsia="細明體" w:hAnsi="細明體" w:hint="eastAsia"/>
          <w:bCs/>
          <w:color w:val="00B0F0"/>
          <w:lang w:eastAsia="zh-TW"/>
          <w:rPrChange w:id="306" w:author="馬慈蓮" w:date="2019-08-12T13:42:00Z">
            <w:rPr>
              <w:ins w:id="307" w:author="馬慈蓮" w:date="2019-08-12T13:37:00Z"/>
              <w:rFonts w:ascii="細明體" w:eastAsia="細明體" w:hAnsi="細明體" w:hint="eastAsia"/>
              <w:bCs/>
              <w:color w:val="00B0F0"/>
              <w:lang w:eastAsia="zh-TW"/>
            </w:rPr>
          </w:rPrChange>
        </w:rPr>
        <w:pPrChange w:id="308" w:author="馬慈蓮" w:date="2019-08-12T13:53:00Z">
          <w:pPr>
            <w:pStyle w:val="Tabletext"/>
            <w:keepLines w:val="0"/>
            <w:numPr>
              <w:ilvl w:val="1"/>
              <w:numId w:val="11"/>
            </w:numPr>
            <w:spacing w:after="0" w:line="240" w:lineRule="auto"/>
            <w:ind w:left="992" w:hanging="567"/>
          </w:pPr>
        </w:pPrChange>
      </w:pPr>
      <w:ins w:id="309" w:author="馬慈蓮" w:date="2019-08-12T13:53:00Z">
        <w:r>
          <w:rPr>
            <w:rFonts w:ascii="細明體" w:eastAsia="細明體" w:hAnsi="細明體" w:hint="eastAsia"/>
            <w:bCs/>
            <w:color w:val="00B0F0"/>
            <w:lang w:eastAsia="zh-TW"/>
          </w:rPr>
          <w:t>更新成功後，重新試算</w:t>
        </w:r>
        <w:r w:rsidR="00B762C6">
          <w:rPr>
            <w:rFonts w:ascii="細明體" w:eastAsia="細明體" w:hAnsi="細明體" w:hint="eastAsia"/>
            <w:bCs/>
            <w:color w:val="00B0F0"/>
            <w:lang w:eastAsia="zh-TW"/>
          </w:rPr>
          <w:t>，並將結果顯示在畫面上(</w:t>
        </w:r>
      </w:ins>
      <w:ins w:id="310" w:author="馬慈蓮" w:date="2019-08-12T13:54:00Z">
        <w:r w:rsidR="00B762C6">
          <w:rPr>
            <w:rFonts w:ascii="細明體" w:eastAsia="細明體" w:hAnsi="細明體" w:hint="eastAsia"/>
            <w:bCs/>
            <w:color w:val="00B0F0"/>
            <w:lang w:eastAsia="zh-TW"/>
          </w:rPr>
          <w:t>同S</w:t>
        </w:r>
        <w:r w:rsidR="00B762C6">
          <w:rPr>
            <w:rFonts w:ascii="細明體" w:eastAsia="細明體" w:hAnsi="細明體"/>
            <w:bCs/>
            <w:color w:val="00B0F0"/>
            <w:lang w:eastAsia="zh-TW"/>
          </w:rPr>
          <w:t>tep2.4 &amp; 2.5</w:t>
        </w:r>
        <w:r w:rsidR="007C3942">
          <w:rPr>
            <w:rFonts w:ascii="細明體" w:eastAsia="細明體" w:hAnsi="細明體" w:hint="eastAsia"/>
            <w:bCs/>
            <w:color w:val="00B0F0"/>
            <w:lang w:eastAsia="zh-TW"/>
          </w:rPr>
          <w:t>)</w:t>
        </w:r>
      </w:ins>
    </w:p>
    <w:p w:rsidR="00A6209E" w:rsidRPr="00BD315D" w:rsidRDefault="00A6209E" w:rsidP="00F92E30">
      <w:pPr>
        <w:pStyle w:val="Tabletext"/>
        <w:keepLines w:val="0"/>
        <w:spacing w:after="0" w:line="240" w:lineRule="auto"/>
        <w:ind w:leftChars="313" w:left="751"/>
        <w:rPr>
          <w:rFonts w:ascii="細明體" w:eastAsia="細明體" w:hAnsi="細明體" w:hint="eastAsia"/>
          <w:bCs/>
          <w:color w:val="00B0F0"/>
          <w:lang w:eastAsia="zh-TW"/>
          <w:rPrChange w:id="311" w:author="馬慈蓮" w:date="2019-08-12T13:34:00Z">
            <w:rPr>
              <w:rFonts w:ascii="細明體" w:eastAsia="細明體" w:hAnsi="細明體" w:hint="eastAsia"/>
              <w:bCs/>
              <w:color w:val="C45911"/>
              <w:lang w:eastAsia="zh-TW"/>
            </w:rPr>
          </w:rPrChange>
        </w:rPr>
        <w:pPrChange w:id="312" w:author="馬慈蓮" w:date="2019-08-12T13:47:00Z">
          <w:pPr>
            <w:pStyle w:val="Tabletext"/>
            <w:keepLines w:val="0"/>
            <w:numPr>
              <w:ilvl w:val="1"/>
              <w:numId w:val="11"/>
            </w:numPr>
            <w:spacing w:after="0" w:line="240" w:lineRule="auto"/>
            <w:ind w:left="992" w:hanging="567"/>
          </w:pPr>
        </w:pPrChange>
      </w:pPr>
    </w:p>
    <w:sectPr w:rsidR="00A6209E" w:rsidRPr="00BD315D" w:rsidSect="00417064">
      <w:footerReference w:type="even" r:id="rId12"/>
      <w:footerReference w:type="default" r:id="rId13"/>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018" w:rsidRDefault="004C6018">
      <w:r>
        <w:separator/>
      </w:r>
    </w:p>
  </w:endnote>
  <w:endnote w:type="continuationSeparator" w:id="0">
    <w:p w:rsidR="004C6018" w:rsidRDefault="004C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65834" w:rsidRDefault="0076583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A114E">
      <w:rPr>
        <w:rStyle w:val="a7"/>
        <w:noProof/>
      </w:rPr>
      <w:t>2</w:t>
    </w:r>
    <w:r>
      <w:rPr>
        <w:rStyle w:val="a7"/>
      </w:rPr>
      <w:fldChar w:fldCharType="end"/>
    </w:r>
  </w:p>
  <w:p w:rsidR="00765834" w:rsidRDefault="0076583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018" w:rsidRDefault="004C6018">
      <w:r>
        <w:separator/>
      </w:r>
    </w:p>
  </w:footnote>
  <w:footnote w:type="continuationSeparator" w:id="0">
    <w:p w:rsidR="004C6018" w:rsidRDefault="004C6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287D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51D65B9"/>
    <w:multiLevelType w:val="hybridMultilevel"/>
    <w:tmpl w:val="4E267560"/>
    <w:lvl w:ilvl="0" w:tplc="B1662DD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8" w15:restartNumberingAfterBreak="0">
    <w:nsid w:val="38845E16"/>
    <w:multiLevelType w:val="multilevel"/>
    <w:tmpl w:val="0409001D"/>
    <w:styleLink w:val="a0"/>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9" w15:restartNumberingAfterBreak="0">
    <w:nsid w:val="38887161"/>
    <w:multiLevelType w:val="multilevel"/>
    <w:tmpl w:val="D934268A"/>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11"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F890178"/>
    <w:multiLevelType w:val="hybridMultilevel"/>
    <w:tmpl w:val="0032F9C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A315045"/>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6B137FC7"/>
    <w:multiLevelType w:val="hybridMultilevel"/>
    <w:tmpl w:val="7A86E372"/>
    <w:lvl w:ilvl="0" w:tplc="C06207E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BDE42AB"/>
    <w:multiLevelType w:val="hybridMultilevel"/>
    <w:tmpl w:val="D0E430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2"/>
  </w:num>
  <w:num w:numId="3">
    <w:abstractNumId w:val="2"/>
  </w:num>
  <w:num w:numId="4">
    <w:abstractNumId w:val="17"/>
  </w:num>
  <w:num w:numId="5">
    <w:abstractNumId w:val="8"/>
  </w:num>
  <w:num w:numId="6">
    <w:abstractNumId w:val="11"/>
  </w:num>
  <w:num w:numId="7">
    <w:abstractNumId w:val="19"/>
  </w:num>
  <w:num w:numId="8">
    <w:abstractNumId w:val="20"/>
  </w:num>
  <w:num w:numId="9">
    <w:abstractNumId w:val="3"/>
  </w:num>
  <w:num w:numId="10">
    <w:abstractNumId w:val="10"/>
  </w:num>
  <w:num w:numId="11">
    <w:abstractNumId w:val="5"/>
  </w:num>
  <w:num w:numId="12">
    <w:abstractNumId w:val="7"/>
  </w:num>
  <w:num w:numId="13">
    <w:abstractNumId w:val="15"/>
  </w:num>
  <w:num w:numId="14">
    <w:abstractNumId w:val="16"/>
  </w:num>
  <w:num w:numId="15">
    <w:abstractNumId w:val="6"/>
  </w:num>
  <w:num w:numId="16">
    <w:abstractNumId w:val="13"/>
  </w:num>
  <w:num w:numId="17">
    <w:abstractNumId w:val="18"/>
  </w:num>
  <w:num w:numId="18">
    <w:abstractNumId w:val="1"/>
  </w:num>
  <w:num w:numId="19">
    <w:abstractNumId w:val="21"/>
  </w:num>
  <w:num w:numId="20">
    <w:abstractNumId w:val="14"/>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18DA"/>
    <w:rsid w:val="00005E62"/>
    <w:rsid w:val="00007BD4"/>
    <w:rsid w:val="00010D62"/>
    <w:rsid w:val="00014F0D"/>
    <w:rsid w:val="00015E3F"/>
    <w:rsid w:val="00025FCD"/>
    <w:rsid w:val="00030091"/>
    <w:rsid w:val="0003713E"/>
    <w:rsid w:val="00037D93"/>
    <w:rsid w:val="00044E3B"/>
    <w:rsid w:val="0004597D"/>
    <w:rsid w:val="000462A5"/>
    <w:rsid w:val="000473C8"/>
    <w:rsid w:val="00057785"/>
    <w:rsid w:val="00062328"/>
    <w:rsid w:val="00073519"/>
    <w:rsid w:val="00074D25"/>
    <w:rsid w:val="00076FBA"/>
    <w:rsid w:val="00077AF0"/>
    <w:rsid w:val="000800FF"/>
    <w:rsid w:val="00086E90"/>
    <w:rsid w:val="00091AE2"/>
    <w:rsid w:val="00096165"/>
    <w:rsid w:val="000A7C4F"/>
    <w:rsid w:val="000B6A57"/>
    <w:rsid w:val="000D1099"/>
    <w:rsid w:val="000D111C"/>
    <w:rsid w:val="000D2011"/>
    <w:rsid w:val="000D2D7F"/>
    <w:rsid w:val="000D3892"/>
    <w:rsid w:val="000D6544"/>
    <w:rsid w:val="000D7F52"/>
    <w:rsid w:val="000E0B90"/>
    <w:rsid w:val="000E39F3"/>
    <w:rsid w:val="000E5F19"/>
    <w:rsid w:val="0010480F"/>
    <w:rsid w:val="00107797"/>
    <w:rsid w:val="00110A68"/>
    <w:rsid w:val="00112A40"/>
    <w:rsid w:val="00114547"/>
    <w:rsid w:val="00122FE5"/>
    <w:rsid w:val="00122FFB"/>
    <w:rsid w:val="001249B7"/>
    <w:rsid w:val="00125D86"/>
    <w:rsid w:val="00127011"/>
    <w:rsid w:val="001377DB"/>
    <w:rsid w:val="001429CA"/>
    <w:rsid w:val="00143CC2"/>
    <w:rsid w:val="0014441D"/>
    <w:rsid w:val="00146619"/>
    <w:rsid w:val="00156A28"/>
    <w:rsid w:val="00156D51"/>
    <w:rsid w:val="0015744E"/>
    <w:rsid w:val="001606A7"/>
    <w:rsid w:val="001618FB"/>
    <w:rsid w:val="001626AC"/>
    <w:rsid w:val="00162DB6"/>
    <w:rsid w:val="00165307"/>
    <w:rsid w:val="0017035C"/>
    <w:rsid w:val="001724C1"/>
    <w:rsid w:val="001753F4"/>
    <w:rsid w:val="001778A7"/>
    <w:rsid w:val="00185767"/>
    <w:rsid w:val="00187B05"/>
    <w:rsid w:val="00190DF8"/>
    <w:rsid w:val="00194232"/>
    <w:rsid w:val="00195F8D"/>
    <w:rsid w:val="001A11A8"/>
    <w:rsid w:val="001B2A98"/>
    <w:rsid w:val="001B2B99"/>
    <w:rsid w:val="001B5BFF"/>
    <w:rsid w:val="001C7096"/>
    <w:rsid w:val="001D21C5"/>
    <w:rsid w:val="001D7740"/>
    <w:rsid w:val="001E0BE8"/>
    <w:rsid w:val="001E2AE7"/>
    <w:rsid w:val="001E47B0"/>
    <w:rsid w:val="001E596F"/>
    <w:rsid w:val="001E7674"/>
    <w:rsid w:val="001F52DA"/>
    <w:rsid w:val="002018E2"/>
    <w:rsid w:val="00207CCB"/>
    <w:rsid w:val="00210D18"/>
    <w:rsid w:val="002225FA"/>
    <w:rsid w:val="00232ED1"/>
    <w:rsid w:val="00234F38"/>
    <w:rsid w:val="00245444"/>
    <w:rsid w:val="00250524"/>
    <w:rsid w:val="00252551"/>
    <w:rsid w:val="002724C3"/>
    <w:rsid w:val="00273A94"/>
    <w:rsid w:val="00274DFE"/>
    <w:rsid w:val="00283376"/>
    <w:rsid w:val="00287ABA"/>
    <w:rsid w:val="00290E03"/>
    <w:rsid w:val="002A114E"/>
    <w:rsid w:val="002A3F8C"/>
    <w:rsid w:val="002A58AE"/>
    <w:rsid w:val="002B078F"/>
    <w:rsid w:val="002B0AB6"/>
    <w:rsid w:val="002B381A"/>
    <w:rsid w:val="002B3B0F"/>
    <w:rsid w:val="002B6432"/>
    <w:rsid w:val="002C6295"/>
    <w:rsid w:val="002C7E62"/>
    <w:rsid w:val="002D15E6"/>
    <w:rsid w:val="002D3E4D"/>
    <w:rsid w:val="002E54D1"/>
    <w:rsid w:val="002F04DB"/>
    <w:rsid w:val="002F61B6"/>
    <w:rsid w:val="002F7FCC"/>
    <w:rsid w:val="003014F8"/>
    <w:rsid w:val="00302283"/>
    <w:rsid w:val="0030653B"/>
    <w:rsid w:val="00306E63"/>
    <w:rsid w:val="00307622"/>
    <w:rsid w:val="00307986"/>
    <w:rsid w:val="0031421B"/>
    <w:rsid w:val="0031642E"/>
    <w:rsid w:val="0032096D"/>
    <w:rsid w:val="00323FB8"/>
    <w:rsid w:val="0032607E"/>
    <w:rsid w:val="00334311"/>
    <w:rsid w:val="003354D9"/>
    <w:rsid w:val="00335DF5"/>
    <w:rsid w:val="003514A4"/>
    <w:rsid w:val="003514FB"/>
    <w:rsid w:val="00353371"/>
    <w:rsid w:val="003572AC"/>
    <w:rsid w:val="003646BE"/>
    <w:rsid w:val="00364751"/>
    <w:rsid w:val="003736D5"/>
    <w:rsid w:val="003763F5"/>
    <w:rsid w:val="00376D4A"/>
    <w:rsid w:val="003853D3"/>
    <w:rsid w:val="00386C3A"/>
    <w:rsid w:val="00391DF0"/>
    <w:rsid w:val="003A1515"/>
    <w:rsid w:val="003A4765"/>
    <w:rsid w:val="003A6C8E"/>
    <w:rsid w:val="003A74A1"/>
    <w:rsid w:val="003B2685"/>
    <w:rsid w:val="003B6BF5"/>
    <w:rsid w:val="003B7861"/>
    <w:rsid w:val="003C25CA"/>
    <w:rsid w:val="003C528F"/>
    <w:rsid w:val="003D17CE"/>
    <w:rsid w:val="003D6F23"/>
    <w:rsid w:val="003E3722"/>
    <w:rsid w:val="003E42E3"/>
    <w:rsid w:val="003F2DE1"/>
    <w:rsid w:val="003F4398"/>
    <w:rsid w:val="003F795D"/>
    <w:rsid w:val="003F7974"/>
    <w:rsid w:val="003F7E72"/>
    <w:rsid w:val="0040064A"/>
    <w:rsid w:val="00403547"/>
    <w:rsid w:val="00413605"/>
    <w:rsid w:val="00414D1E"/>
    <w:rsid w:val="00417064"/>
    <w:rsid w:val="00417A9E"/>
    <w:rsid w:val="0043130A"/>
    <w:rsid w:val="0043482C"/>
    <w:rsid w:val="0044335B"/>
    <w:rsid w:val="00443676"/>
    <w:rsid w:val="00450F8B"/>
    <w:rsid w:val="004524B3"/>
    <w:rsid w:val="00453B52"/>
    <w:rsid w:val="0045427C"/>
    <w:rsid w:val="00455ECB"/>
    <w:rsid w:val="00456FB6"/>
    <w:rsid w:val="00462390"/>
    <w:rsid w:val="00467856"/>
    <w:rsid w:val="00467DFD"/>
    <w:rsid w:val="0047022C"/>
    <w:rsid w:val="00470633"/>
    <w:rsid w:val="00475030"/>
    <w:rsid w:val="00481E64"/>
    <w:rsid w:val="00483F12"/>
    <w:rsid w:val="00490128"/>
    <w:rsid w:val="004911D8"/>
    <w:rsid w:val="00491A19"/>
    <w:rsid w:val="004930F2"/>
    <w:rsid w:val="00496445"/>
    <w:rsid w:val="004A3011"/>
    <w:rsid w:val="004A6205"/>
    <w:rsid w:val="004B08CA"/>
    <w:rsid w:val="004B136E"/>
    <w:rsid w:val="004C0C6A"/>
    <w:rsid w:val="004C10DC"/>
    <w:rsid w:val="004C1569"/>
    <w:rsid w:val="004C2FEB"/>
    <w:rsid w:val="004C3E50"/>
    <w:rsid w:val="004C5056"/>
    <w:rsid w:val="004C6018"/>
    <w:rsid w:val="004D0273"/>
    <w:rsid w:val="004D03CC"/>
    <w:rsid w:val="004D5775"/>
    <w:rsid w:val="004E652E"/>
    <w:rsid w:val="004F0A30"/>
    <w:rsid w:val="004F6BE7"/>
    <w:rsid w:val="00505E10"/>
    <w:rsid w:val="005145E2"/>
    <w:rsid w:val="00531E06"/>
    <w:rsid w:val="00535F08"/>
    <w:rsid w:val="00537241"/>
    <w:rsid w:val="00542380"/>
    <w:rsid w:val="0054395C"/>
    <w:rsid w:val="00545FED"/>
    <w:rsid w:val="00550F55"/>
    <w:rsid w:val="005511B4"/>
    <w:rsid w:val="0055169A"/>
    <w:rsid w:val="0055585A"/>
    <w:rsid w:val="005570CA"/>
    <w:rsid w:val="00565C0D"/>
    <w:rsid w:val="00573BA2"/>
    <w:rsid w:val="00575B37"/>
    <w:rsid w:val="0058441C"/>
    <w:rsid w:val="00584A7D"/>
    <w:rsid w:val="00585B2A"/>
    <w:rsid w:val="00591ED3"/>
    <w:rsid w:val="0059337F"/>
    <w:rsid w:val="0059412D"/>
    <w:rsid w:val="005A0A82"/>
    <w:rsid w:val="005A115B"/>
    <w:rsid w:val="005A2A6E"/>
    <w:rsid w:val="005B1A67"/>
    <w:rsid w:val="005C30B2"/>
    <w:rsid w:val="005C7094"/>
    <w:rsid w:val="005D0E0C"/>
    <w:rsid w:val="005D48B3"/>
    <w:rsid w:val="005D4CF1"/>
    <w:rsid w:val="005E15F2"/>
    <w:rsid w:val="005E22C2"/>
    <w:rsid w:val="005E6656"/>
    <w:rsid w:val="005E7C47"/>
    <w:rsid w:val="005F1372"/>
    <w:rsid w:val="005F208D"/>
    <w:rsid w:val="005F4F4F"/>
    <w:rsid w:val="005F5C21"/>
    <w:rsid w:val="00603130"/>
    <w:rsid w:val="0061415A"/>
    <w:rsid w:val="00624DD8"/>
    <w:rsid w:val="006329B1"/>
    <w:rsid w:val="006370B1"/>
    <w:rsid w:val="00640B0C"/>
    <w:rsid w:val="00656F7D"/>
    <w:rsid w:val="00657BDF"/>
    <w:rsid w:val="00660C55"/>
    <w:rsid w:val="0066140A"/>
    <w:rsid w:val="00665BDA"/>
    <w:rsid w:val="006664C5"/>
    <w:rsid w:val="00674A0A"/>
    <w:rsid w:val="006856F7"/>
    <w:rsid w:val="00696F5E"/>
    <w:rsid w:val="006A1756"/>
    <w:rsid w:val="006A265F"/>
    <w:rsid w:val="006A26A9"/>
    <w:rsid w:val="006A47E3"/>
    <w:rsid w:val="006A6BF0"/>
    <w:rsid w:val="006B61CF"/>
    <w:rsid w:val="006B788A"/>
    <w:rsid w:val="006C0067"/>
    <w:rsid w:val="006C18E3"/>
    <w:rsid w:val="006C539A"/>
    <w:rsid w:val="006C61BB"/>
    <w:rsid w:val="006D02D5"/>
    <w:rsid w:val="006D14A4"/>
    <w:rsid w:val="006D4DF4"/>
    <w:rsid w:val="006D75B8"/>
    <w:rsid w:val="006D7AC1"/>
    <w:rsid w:val="006E0261"/>
    <w:rsid w:val="006E2857"/>
    <w:rsid w:val="006E2891"/>
    <w:rsid w:val="006E320E"/>
    <w:rsid w:val="006E522D"/>
    <w:rsid w:val="006E6904"/>
    <w:rsid w:val="006E7058"/>
    <w:rsid w:val="006F014D"/>
    <w:rsid w:val="006F3864"/>
    <w:rsid w:val="006F3A4F"/>
    <w:rsid w:val="006F6D81"/>
    <w:rsid w:val="0070062C"/>
    <w:rsid w:val="00710725"/>
    <w:rsid w:val="00716C34"/>
    <w:rsid w:val="00717C6B"/>
    <w:rsid w:val="00722A11"/>
    <w:rsid w:val="007235C7"/>
    <w:rsid w:val="00731DED"/>
    <w:rsid w:val="007374C5"/>
    <w:rsid w:val="00740A08"/>
    <w:rsid w:val="00743775"/>
    <w:rsid w:val="0075297D"/>
    <w:rsid w:val="00755F6A"/>
    <w:rsid w:val="0075677B"/>
    <w:rsid w:val="00765834"/>
    <w:rsid w:val="00766299"/>
    <w:rsid w:val="007817A0"/>
    <w:rsid w:val="00790F0E"/>
    <w:rsid w:val="0079246B"/>
    <w:rsid w:val="007A4219"/>
    <w:rsid w:val="007A490A"/>
    <w:rsid w:val="007A593C"/>
    <w:rsid w:val="007B3D21"/>
    <w:rsid w:val="007B4376"/>
    <w:rsid w:val="007B6D0C"/>
    <w:rsid w:val="007B75AF"/>
    <w:rsid w:val="007C1DD2"/>
    <w:rsid w:val="007C2DBA"/>
    <w:rsid w:val="007C36C2"/>
    <w:rsid w:val="007C3942"/>
    <w:rsid w:val="007E3084"/>
    <w:rsid w:val="007E399D"/>
    <w:rsid w:val="007E6204"/>
    <w:rsid w:val="007F1037"/>
    <w:rsid w:val="007F4BA8"/>
    <w:rsid w:val="007F7D33"/>
    <w:rsid w:val="00803292"/>
    <w:rsid w:val="00811830"/>
    <w:rsid w:val="00822DB4"/>
    <w:rsid w:val="00823F3B"/>
    <w:rsid w:val="008266BB"/>
    <w:rsid w:val="008324F3"/>
    <w:rsid w:val="00835FC8"/>
    <w:rsid w:val="00844F35"/>
    <w:rsid w:val="00845B8E"/>
    <w:rsid w:val="00847FE0"/>
    <w:rsid w:val="008503E7"/>
    <w:rsid w:val="00863055"/>
    <w:rsid w:val="008671DA"/>
    <w:rsid w:val="008735CE"/>
    <w:rsid w:val="008747CD"/>
    <w:rsid w:val="008749B9"/>
    <w:rsid w:val="00874BD4"/>
    <w:rsid w:val="00875CDA"/>
    <w:rsid w:val="00892512"/>
    <w:rsid w:val="00892CE7"/>
    <w:rsid w:val="00893A01"/>
    <w:rsid w:val="008A5D36"/>
    <w:rsid w:val="008A7AEE"/>
    <w:rsid w:val="008A7D2E"/>
    <w:rsid w:val="008A7E85"/>
    <w:rsid w:val="008B1784"/>
    <w:rsid w:val="008B1C0E"/>
    <w:rsid w:val="008B2D3C"/>
    <w:rsid w:val="008B5188"/>
    <w:rsid w:val="008C0E51"/>
    <w:rsid w:val="008C3A84"/>
    <w:rsid w:val="008C3D93"/>
    <w:rsid w:val="008C47E1"/>
    <w:rsid w:val="008C5689"/>
    <w:rsid w:val="008D0E85"/>
    <w:rsid w:val="008D1547"/>
    <w:rsid w:val="008D402C"/>
    <w:rsid w:val="008E119A"/>
    <w:rsid w:val="008E2272"/>
    <w:rsid w:val="008E77AA"/>
    <w:rsid w:val="008F0A6C"/>
    <w:rsid w:val="008F5C1F"/>
    <w:rsid w:val="008F6D0F"/>
    <w:rsid w:val="008F7045"/>
    <w:rsid w:val="008F7E02"/>
    <w:rsid w:val="009004AB"/>
    <w:rsid w:val="00907E4A"/>
    <w:rsid w:val="00914A39"/>
    <w:rsid w:val="00926ECC"/>
    <w:rsid w:val="009337AD"/>
    <w:rsid w:val="00935DFB"/>
    <w:rsid w:val="00941BE7"/>
    <w:rsid w:val="0094273C"/>
    <w:rsid w:val="00944F23"/>
    <w:rsid w:val="00946614"/>
    <w:rsid w:val="00952064"/>
    <w:rsid w:val="0095257B"/>
    <w:rsid w:val="0095275D"/>
    <w:rsid w:val="00954490"/>
    <w:rsid w:val="00956A1F"/>
    <w:rsid w:val="0096094E"/>
    <w:rsid w:val="009617E5"/>
    <w:rsid w:val="00963BA2"/>
    <w:rsid w:val="00964E9E"/>
    <w:rsid w:val="0096519E"/>
    <w:rsid w:val="00970760"/>
    <w:rsid w:val="0097569B"/>
    <w:rsid w:val="0098487E"/>
    <w:rsid w:val="00991112"/>
    <w:rsid w:val="00991FF3"/>
    <w:rsid w:val="00996447"/>
    <w:rsid w:val="009973B6"/>
    <w:rsid w:val="009A0E54"/>
    <w:rsid w:val="009A1ADD"/>
    <w:rsid w:val="009A4587"/>
    <w:rsid w:val="009A6357"/>
    <w:rsid w:val="009A6B2B"/>
    <w:rsid w:val="009B23D8"/>
    <w:rsid w:val="009B56A8"/>
    <w:rsid w:val="009B7060"/>
    <w:rsid w:val="009C012E"/>
    <w:rsid w:val="009C2BF5"/>
    <w:rsid w:val="009C2D86"/>
    <w:rsid w:val="009D0511"/>
    <w:rsid w:val="009D1DB3"/>
    <w:rsid w:val="009D583F"/>
    <w:rsid w:val="009E15B4"/>
    <w:rsid w:val="009F0AAF"/>
    <w:rsid w:val="009F6A4D"/>
    <w:rsid w:val="00A027F0"/>
    <w:rsid w:val="00A07D6F"/>
    <w:rsid w:val="00A1177A"/>
    <w:rsid w:val="00A17517"/>
    <w:rsid w:val="00A20CAD"/>
    <w:rsid w:val="00A22607"/>
    <w:rsid w:val="00A24376"/>
    <w:rsid w:val="00A32CD3"/>
    <w:rsid w:val="00A448EB"/>
    <w:rsid w:val="00A46B0D"/>
    <w:rsid w:val="00A515C3"/>
    <w:rsid w:val="00A534E0"/>
    <w:rsid w:val="00A55536"/>
    <w:rsid w:val="00A56CC1"/>
    <w:rsid w:val="00A61DDB"/>
    <w:rsid w:val="00A6209E"/>
    <w:rsid w:val="00A62C56"/>
    <w:rsid w:val="00A645B7"/>
    <w:rsid w:val="00A65548"/>
    <w:rsid w:val="00A67B17"/>
    <w:rsid w:val="00A717A5"/>
    <w:rsid w:val="00A72ABE"/>
    <w:rsid w:val="00A76482"/>
    <w:rsid w:val="00A8390F"/>
    <w:rsid w:val="00A83CEB"/>
    <w:rsid w:val="00A8539E"/>
    <w:rsid w:val="00A85DF4"/>
    <w:rsid w:val="00A861AF"/>
    <w:rsid w:val="00A87EAC"/>
    <w:rsid w:val="00A96082"/>
    <w:rsid w:val="00A96713"/>
    <w:rsid w:val="00A96887"/>
    <w:rsid w:val="00A97B4A"/>
    <w:rsid w:val="00AA183A"/>
    <w:rsid w:val="00AA6071"/>
    <w:rsid w:val="00AB160E"/>
    <w:rsid w:val="00AB3BC4"/>
    <w:rsid w:val="00AB70A8"/>
    <w:rsid w:val="00AC66CE"/>
    <w:rsid w:val="00AD1992"/>
    <w:rsid w:val="00AD23F0"/>
    <w:rsid w:val="00AD2A44"/>
    <w:rsid w:val="00AE6528"/>
    <w:rsid w:val="00AF5EEE"/>
    <w:rsid w:val="00B07D87"/>
    <w:rsid w:val="00B10952"/>
    <w:rsid w:val="00B1236F"/>
    <w:rsid w:val="00B143DD"/>
    <w:rsid w:val="00B17D01"/>
    <w:rsid w:val="00B20050"/>
    <w:rsid w:val="00B21B75"/>
    <w:rsid w:val="00B241A9"/>
    <w:rsid w:val="00B247AA"/>
    <w:rsid w:val="00B26C61"/>
    <w:rsid w:val="00B34CEB"/>
    <w:rsid w:val="00B43768"/>
    <w:rsid w:val="00B524BA"/>
    <w:rsid w:val="00B52B63"/>
    <w:rsid w:val="00B53ACB"/>
    <w:rsid w:val="00B61594"/>
    <w:rsid w:val="00B662DF"/>
    <w:rsid w:val="00B66886"/>
    <w:rsid w:val="00B762C6"/>
    <w:rsid w:val="00B824AC"/>
    <w:rsid w:val="00B82B52"/>
    <w:rsid w:val="00B84A74"/>
    <w:rsid w:val="00B85CD8"/>
    <w:rsid w:val="00B930E5"/>
    <w:rsid w:val="00B96650"/>
    <w:rsid w:val="00BA5409"/>
    <w:rsid w:val="00BB0D40"/>
    <w:rsid w:val="00BB4DB1"/>
    <w:rsid w:val="00BB6A94"/>
    <w:rsid w:val="00BC2E60"/>
    <w:rsid w:val="00BC4814"/>
    <w:rsid w:val="00BD1F76"/>
    <w:rsid w:val="00BD315D"/>
    <w:rsid w:val="00BE2AE3"/>
    <w:rsid w:val="00BE6930"/>
    <w:rsid w:val="00BE76D6"/>
    <w:rsid w:val="00BF1224"/>
    <w:rsid w:val="00BF13EC"/>
    <w:rsid w:val="00BF4E82"/>
    <w:rsid w:val="00C02817"/>
    <w:rsid w:val="00C0495D"/>
    <w:rsid w:val="00C1045D"/>
    <w:rsid w:val="00C14835"/>
    <w:rsid w:val="00C15273"/>
    <w:rsid w:val="00C22893"/>
    <w:rsid w:val="00C24F6D"/>
    <w:rsid w:val="00C27675"/>
    <w:rsid w:val="00C31152"/>
    <w:rsid w:val="00C3477F"/>
    <w:rsid w:val="00C407B0"/>
    <w:rsid w:val="00C502C0"/>
    <w:rsid w:val="00C52537"/>
    <w:rsid w:val="00C53D77"/>
    <w:rsid w:val="00C5534E"/>
    <w:rsid w:val="00C556E2"/>
    <w:rsid w:val="00C57A89"/>
    <w:rsid w:val="00C6662B"/>
    <w:rsid w:val="00C70C5A"/>
    <w:rsid w:val="00C7445B"/>
    <w:rsid w:val="00C754B2"/>
    <w:rsid w:val="00C76749"/>
    <w:rsid w:val="00C76CF6"/>
    <w:rsid w:val="00C829C1"/>
    <w:rsid w:val="00C9277B"/>
    <w:rsid w:val="00CA420C"/>
    <w:rsid w:val="00CB1327"/>
    <w:rsid w:val="00CB2344"/>
    <w:rsid w:val="00CB3C28"/>
    <w:rsid w:val="00CB60A2"/>
    <w:rsid w:val="00CC266C"/>
    <w:rsid w:val="00CC3D25"/>
    <w:rsid w:val="00CC44DF"/>
    <w:rsid w:val="00CC5CA4"/>
    <w:rsid w:val="00CC5DCA"/>
    <w:rsid w:val="00CD0DEF"/>
    <w:rsid w:val="00CD6427"/>
    <w:rsid w:val="00CE2178"/>
    <w:rsid w:val="00CE3976"/>
    <w:rsid w:val="00CE59E7"/>
    <w:rsid w:val="00CF18B7"/>
    <w:rsid w:val="00CF6E0B"/>
    <w:rsid w:val="00CF7DE5"/>
    <w:rsid w:val="00D01A26"/>
    <w:rsid w:val="00D0370D"/>
    <w:rsid w:val="00D03ED6"/>
    <w:rsid w:val="00D07093"/>
    <w:rsid w:val="00D07B24"/>
    <w:rsid w:val="00D14AED"/>
    <w:rsid w:val="00D17A8E"/>
    <w:rsid w:val="00D2607D"/>
    <w:rsid w:val="00D265CC"/>
    <w:rsid w:val="00D318B2"/>
    <w:rsid w:val="00D368EA"/>
    <w:rsid w:val="00D4259B"/>
    <w:rsid w:val="00D441FC"/>
    <w:rsid w:val="00D5511B"/>
    <w:rsid w:val="00D656C8"/>
    <w:rsid w:val="00D746FF"/>
    <w:rsid w:val="00D74ECA"/>
    <w:rsid w:val="00D74FD2"/>
    <w:rsid w:val="00D8139A"/>
    <w:rsid w:val="00D90F56"/>
    <w:rsid w:val="00D92068"/>
    <w:rsid w:val="00D96054"/>
    <w:rsid w:val="00DA0D2E"/>
    <w:rsid w:val="00DA38C1"/>
    <w:rsid w:val="00DB118B"/>
    <w:rsid w:val="00DB2FA9"/>
    <w:rsid w:val="00DB613E"/>
    <w:rsid w:val="00DD10F3"/>
    <w:rsid w:val="00DD5432"/>
    <w:rsid w:val="00DD5DC7"/>
    <w:rsid w:val="00DF3C28"/>
    <w:rsid w:val="00DF3CBA"/>
    <w:rsid w:val="00DF5045"/>
    <w:rsid w:val="00DF7B9D"/>
    <w:rsid w:val="00E0137F"/>
    <w:rsid w:val="00E02CA8"/>
    <w:rsid w:val="00E045CD"/>
    <w:rsid w:val="00E04F26"/>
    <w:rsid w:val="00E10BB5"/>
    <w:rsid w:val="00E12758"/>
    <w:rsid w:val="00E13FB9"/>
    <w:rsid w:val="00E14A80"/>
    <w:rsid w:val="00E21531"/>
    <w:rsid w:val="00E21A96"/>
    <w:rsid w:val="00E22783"/>
    <w:rsid w:val="00E23699"/>
    <w:rsid w:val="00E27349"/>
    <w:rsid w:val="00E43C0A"/>
    <w:rsid w:val="00E5462A"/>
    <w:rsid w:val="00E66A9D"/>
    <w:rsid w:val="00E67B1E"/>
    <w:rsid w:val="00E7032F"/>
    <w:rsid w:val="00E70C65"/>
    <w:rsid w:val="00E74664"/>
    <w:rsid w:val="00E75553"/>
    <w:rsid w:val="00E82FC3"/>
    <w:rsid w:val="00E85B86"/>
    <w:rsid w:val="00E87014"/>
    <w:rsid w:val="00E9066F"/>
    <w:rsid w:val="00E93493"/>
    <w:rsid w:val="00E9528F"/>
    <w:rsid w:val="00E95AC4"/>
    <w:rsid w:val="00E97D29"/>
    <w:rsid w:val="00EA0043"/>
    <w:rsid w:val="00EA2249"/>
    <w:rsid w:val="00EA47D9"/>
    <w:rsid w:val="00EA53FE"/>
    <w:rsid w:val="00EA5809"/>
    <w:rsid w:val="00EA5CA3"/>
    <w:rsid w:val="00EA7743"/>
    <w:rsid w:val="00EB14EB"/>
    <w:rsid w:val="00EB161E"/>
    <w:rsid w:val="00EB47F0"/>
    <w:rsid w:val="00EC1EA7"/>
    <w:rsid w:val="00EC5BAC"/>
    <w:rsid w:val="00ED3F82"/>
    <w:rsid w:val="00ED5312"/>
    <w:rsid w:val="00ED71DE"/>
    <w:rsid w:val="00EE6916"/>
    <w:rsid w:val="00EF21B1"/>
    <w:rsid w:val="00EF28DB"/>
    <w:rsid w:val="00EF4338"/>
    <w:rsid w:val="00F00157"/>
    <w:rsid w:val="00F01135"/>
    <w:rsid w:val="00F055FF"/>
    <w:rsid w:val="00F12547"/>
    <w:rsid w:val="00F17CD4"/>
    <w:rsid w:val="00F24EDA"/>
    <w:rsid w:val="00F30E6A"/>
    <w:rsid w:val="00F35406"/>
    <w:rsid w:val="00F411B7"/>
    <w:rsid w:val="00F519F4"/>
    <w:rsid w:val="00F565EF"/>
    <w:rsid w:val="00F62608"/>
    <w:rsid w:val="00F6615A"/>
    <w:rsid w:val="00F84058"/>
    <w:rsid w:val="00F8409B"/>
    <w:rsid w:val="00F84CD9"/>
    <w:rsid w:val="00F92E30"/>
    <w:rsid w:val="00F9554A"/>
    <w:rsid w:val="00FA15D6"/>
    <w:rsid w:val="00FA5129"/>
    <w:rsid w:val="00FA6E47"/>
    <w:rsid w:val="00FB1AE7"/>
    <w:rsid w:val="00FB5C36"/>
    <w:rsid w:val="00FC1BFF"/>
    <w:rsid w:val="00FC3D2A"/>
    <w:rsid w:val="00FC54A2"/>
    <w:rsid w:val="00FD1E16"/>
    <w:rsid w:val="00FD2A3F"/>
    <w:rsid w:val="00FD35AB"/>
    <w:rsid w:val="00FE0322"/>
    <w:rsid w:val="00FE0F2D"/>
    <w:rsid w:val="00FE0F74"/>
    <w:rsid w:val="00FE4AC4"/>
    <w:rsid w:val="00FE763F"/>
    <w:rsid w:val="00FF329F"/>
    <w:rsid w:val="00FF32F5"/>
    <w:rsid w:val="00FF4333"/>
    <w:rsid w:val="00FF44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8"/>
        <o:r id="V:Rule2" type="connector" idref="#_x0000_s1030"/>
      </o:rules>
    </o:shapelayout>
  </w:shapeDefaults>
  <w:decimalSymbol w:val="."/>
  <w:listSeparator w:val=","/>
  <w15:chartTrackingRefBased/>
  <w15:docId w15:val="{31CB189F-AEBB-4AC9-9F4C-6DB23FAE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pPr>
    <w:rPr>
      <w:kern w:val="2"/>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table" w:styleId="a5">
    <w:name w:val="Table Grid"/>
    <w:basedOn w:val="a3"/>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1"/>
    <w:rsid w:val="00A56CC1"/>
    <w:pPr>
      <w:tabs>
        <w:tab w:val="center" w:pos="4153"/>
        <w:tab w:val="right" w:pos="8306"/>
      </w:tabs>
      <w:snapToGrid w:val="0"/>
    </w:pPr>
    <w:rPr>
      <w:sz w:val="20"/>
      <w:szCs w:val="20"/>
    </w:rPr>
  </w:style>
  <w:style w:type="character" w:styleId="a7">
    <w:name w:val="page number"/>
    <w:basedOn w:val="a2"/>
    <w:rsid w:val="00A56CC1"/>
  </w:style>
  <w:style w:type="numbering" w:customStyle="1" w:styleId="a0">
    <w:name w:val="樣式 編號"/>
    <w:basedOn w:val="a4"/>
    <w:rsid w:val="001724C1"/>
    <w:pPr>
      <w:numPr>
        <w:numId w:val="5"/>
      </w:numPr>
    </w:pPr>
  </w:style>
  <w:style w:type="paragraph" w:customStyle="1" w:styleId="Tabletext">
    <w:name w:val="Tabletext"/>
    <w:basedOn w:val="a1"/>
    <w:rsid w:val="006E522D"/>
    <w:pPr>
      <w:keepLines/>
      <w:spacing w:after="120" w:line="240" w:lineRule="atLeast"/>
    </w:pPr>
    <w:rPr>
      <w:kern w:val="0"/>
      <w:sz w:val="20"/>
      <w:szCs w:val="20"/>
      <w:lang w:eastAsia="en-US"/>
    </w:rPr>
  </w:style>
  <w:style w:type="paragraph" w:customStyle="1" w:styleId="1">
    <w:name w:val="大陸標題樣式1"/>
    <w:basedOn w:val="a8"/>
    <w:autoRedefine/>
    <w:rsid w:val="001249B7"/>
    <w:pPr>
      <w:jc w:val="both"/>
    </w:pPr>
    <w:rPr>
      <w:rFonts w:ascii="新細明體" w:hAnsi="新細明體" w:cs="Times New Roman"/>
      <w:bCs w:val="0"/>
      <w:sz w:val="20"/>
      <w:szCs w:val="24"/>
    </w:rPr>
  </w:style>
  <w:style w:type="paragraph" w:styleId="a8">
    <w:name w:val="Title"/>
    <w:basedOn w:val="a1"/>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1"/>
    <w:rsid w:val="007A490A"/>
    <w:pPr>
      <w:widowControl/>
      <w:spacing w:before="100" w:beforeAutospacing="1" w:after="100" w:afterAutospacing="1"/>
    </w:pPr>
    <w:rPr>
      <w:rFonts w:ascii="新細明體" w:hAnsi="新細明體"/>
      <w:kern w:val="0"/>
    </w:rPr>
  </w:style>
  <w:style w:type="paragraph" w:styleId="a9">
    <w:name w:val="header"/>
    <w:basedOn w:val="a1"/>
    <w:link w:val="aa"/>
    <w:rsid w:val="008F6D0F"/>
    <w:pPr>
      <w:tabs>
        <w:tab w:val="center" w:pos="4153"/>
        <w:tab w:val="right" w:pos="8306"/>
      </w:tabs>
      <w:snapToGrid w:val="0"/>
    </w:pPr>
    <w:rPr>
      <w:sz w:val="20"/>
      <w:szCs w:val="20"/>
    </w:rPr>
  </w:style>
  <w:style w:type="character" w:customStyle="1" w:styleId="aa">
    <w:name w:val="頁首 字元"/>
    <w:link w:val="a9"/>
    <w:rsid w:val="008F6D0F"/>
    <w:rPr>
      <w:kern w:val="2"/>
    </w:rPr>
  </w:style>
  <w:style w:type="paragraph" w:styleId="ab">
    <w:name w:val="Normal Indent"/>
    <w:aliases w:val="表正文,正文非缩进"/>
    <w:basedOn w:val="a1"/>
    <w:rsid w:val="009C012E"/>
    <w:pPr>
      <w:ind w:left="425"/>
      <w:jc w:val="both"/>
    </w:pPr>
    <w:rPr>
      <w:sz w:val="21"/>
      <w:szCs w:val="20"/>
    </w:rPr>
  </w:style>
  <w:style w:type="paragraph" w:styleId="a">
    <w:name w:val="List Bullet"/>
    <w:basedOn w:val="a1"/>
    <w:rsid w:val="00195F8D"/>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4A2D-A384-4C63-88DA-3801576C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5261</Characters>
  <Application>Microsoft Office Word</Application>
  <DocSecurity>0</DocSecurity>
  <Lines>43</Lines>
  <Paragraphs>12</Paragraphs>
  <ScaleCrop>false</ScaleCrop>
  <Company>CMT</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cp:lastModifiedBy>戴余修</cp:lastModifiedBy>
  <cp:revision>2</cp:revision>
  <dcterms:created xsi:type="dcterms:W3CDTF">2020-07-27T00:57:00Z</dcterms:created>
  <dcterms:modified xsi:type="dcterms:W3CDTF">2020-07-27T00:57:00Z</dcterms:modified>
</cp:coreProperties>
</file>