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FB7F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FB7F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1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11/16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PersonName">
              <w:r>
                <w:rPr>
                  <w:rFonts w:ascii="新細明體" w:hAnsi="新細明體" w:hint="eastAsia"/>
                  <w:bCs/>
                  <w:lang w:eastAsia="zh-TW"/>
                </w:rPr>
                <w:t>Ally</w:t>
              </w:r>
            </w:smartTag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B7F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2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12/14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PersonName">
              <w:r>
                <w:rPr>
                  <w:rFonts w:ascii="新細明體" w:hAnsi="新細明體" w:hint="eastAsia"/>
                  <w:bCs/>
                  <w:lang w:eastAsia="zh-TW"/>
                </w:rPr>
                <w:t>Anton</w:t>
              </w:r>
            </w:smartTag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239F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9FB" w:rsidRDefault="00C239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2007/01/0</w:t>
              </w:r>
              <w:r w:rsidR="0052630B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9FB" w:rsidRDefault="00C239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9FB" w:rsidRDefault="00C239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徐世杰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9FB" w:rsidRDefault="00C239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5633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33A" w:rsidRPr="006C0795" w:rsidRDefault="00256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7"/>
                <w:attr w:name="Year" w:val="2007"/>
              </w:smartTagPr>
              <w:r w:rsidRPr="006C0795">
                <w:rPr>
                  <w:rFonts w:ascii="新細明體" w:hAnsi="新細明體"/>
                  <w:bCs/>
                  <w:lang w:eastAsia="zh-TW"/>
                </w:rPr>
                <w:t>2007/7/27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33A" w:rsidRPr="006C0795" w:rsidRDefault="00256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33A" w:rsidRPr="006C0795" w:rsidRDefault="00256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Anton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33A" w:rsidRDefault="00256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E4E9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E92" w:rsidRPr="006C0795" w:rsidRDefault="00EE4E9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7"/>
                <w:attr w:name="Year" w:val="2007"/>
              </w:smartTagPr>
              <w:r w:rsidRPr="006C0795">
                <w:rPr>
                  <w:rFonts w:ascii="新細明體" w:hAnsi="新細明體"/>
                  <w:bCs/>
                  <w:lang w:eastAsia="zh-TW"/>
                </w:rPr>
                <w:t>2007/7/27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E92" w:rsidRPr="006C0795" w:rsidRDefault="00EE4E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E92" w:rsidRPr="006C0795" w:rsidRDefault="00EE4E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Anton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E92" w:rsidRDefault="00EE4E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C14A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4AC" w:rsidRPr="006C0795" w:rsidRDefault="001C14AC" w:rsidP="001C14A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13"/>
                <w:attr w:name="IsLunarDate" w:val="False"/>
                <w:attr w:name="IsROCDate" w:val="False"/>
              </w:smartTagPr>
              <w:r w:rsidRPr="006C0795">
                <w:rPr>
                  <w:rFonts w:ascii="新細明體" w:hAnsi="新細明體"/>
                  <w:bCs/>
                  <w:lang w:eastAsia="zh-TW"/>
                </w:rPr>
                <w:t>2007/</w:t>
              </w:r>
              <w:r w:rsidRPr="006C0795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 w:rsidRPr="006C0795">
                <w:rPr>
                  <w:rFonts w:ascii="新細明體" w:hAnsi="新細明體"/>
                  <w:bCs/>
                  <w:lang w:eastAsia="zh-TW"/>
                </w:rPr>
                <w:t>/</w:t>
              </w:r>
              <w:r w:rsidRPr="006C0795">
                <w:rPr>
                  <w:rFonts w:ascii="新細明體" w:hAnsi="新細明體" w:hint="eastAsia"/>
                  <w:bCs/>
                  <w:lang w:eastAsia="zh-TW"/>
                </w:rPr>
                <w:t>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4AC" w:rsidRPr="006C0795" w:rsidRDefault="001C14AC" w:rsidP="001C14A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4AC" w:rsidRPr="006C0795" w:rsidRDefault="001C14AC" w:rsidP="001C14A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Anton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4AC" w:rsidRDefault="001C14A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66C3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38" w:rsidRPr="006C0795" w:rsidRDefault="00D66C38" w:rsidP="00D66C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8"/>
                <w:attr w:name="Year" w:val="2007"/>
              </w:smartTagPr>
              <w:r w:rsidRPr="006C0795">
                <w:rPr>
                  <w:rFonts w:ascii="新細明體" w:hAnsi="新細明體"/>
                  <w:bCs/>
                  <w:lang w:eastAsia="zh-TW"/>
                </w:rPr>
                <w:t>2007/</w:t>
              </w:r>
              <w:r w:rsidRPr="006C0795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 w:rsidRPr="006C0795">
                <w:rPr>
                  <w:rFonts w:ascii="新細明體" w:hAnsi="新細明體"/>
                  <w:bCs/>
                  <w:lang w:eastAsia="zh-TW"/>
                </w:rPr>
                <w:t>/</w:t>
              </w:r>
              <w:r w:rsidRPr="006C0795">
                <w:rPr>
                  <w:rFonts w:ascii="新細明體" w:hAnsi="新細明體" w:hint="eastAsia"/>
                  <w:bCs/>
                  <w:lang w:eastAsia="zh-TW"/>
                </w:rPr>
                <w:t>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38" w:rsidRPr="006C0795" w:rsidRDefault="00D66C38" w:rsidP="00D66C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38" w:rsidRPr="006C0795" w:rsidRDefault="00D66C38" w:rsidP="00D66C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lang w:eastAsia="zh-TW"/>
              </w:rPr>
              <w:t>Anton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38" w:rsidRDefault="00D66C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C079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0795" w:rsidRPr="006C0795" w:rsidRDefault="006C0795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9"/>
                <w:attr w:name="Year" w:val="2007"/>
              </w:smartTagPr>
              <w:r w:rsidRPr="006C0795">
                <w:rPr>
                  <w:rFonts w:ascii="新細明體" w:hAnsi="新細明體" w:hint="eastAsia"/>
                  <w:bCs/>
                  <w:color w:val="FF6600"/>
                  <w:lang w:eastAsia="zh-TW"/>
                </w:rPr>
                <w:t>2007/9/7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0795" w:rsidRPr="006C0795" w:rsidRDefault="006C0795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color w:val="FF6600"/>
                <w:lang w:eastAsia="zh-TW"/>
              </w:rPr>
              <w:t>Modify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0795" w:rsidRPr="006C0795" w:rsidRDefault="006C0795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 w:rsidRPr="006C0795">
              <w:rPr>
                <w:rFonts w:ascii="新細明體" w:hAnsi="新細明體" w:hint="eastAsia"/>
                <w:bCs/>
                <w:color w:val="FF6600"/>
                <w:lang w:eastAsia="zh-TW"/>
              </w:rPr>
              <w:t>Anton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0795" w:rsidRDefault="006C079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625B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5B7" w:rsidRPr="006C0795" w:rsidRDefault="008625B7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0"/>
                <w:attr w:name="Day" w:val="18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color w:val="FF6600"/>
                  <w:lang w:eastAsia="zh-TW"/>
                </w:rPr>
                <w:t>2007/10/18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5B7" w:rsidRPr="006C0795" w:rsidRDefault="008625B7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增加連結並改為AAX0_0150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5B7" w:rsidRPr="006C0795" w:rsidRDefault="008625B7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5B7" w:rsidRDefault="008625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A4A1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A18" w:rsidRDefault="005A4A18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1"/>
                <w:attr w:name="Day" w:val="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color w:val="FF6600"/>
                  <w:lang w:eastAsia="zh-TW"/>
                </w:rPr>
                <w:t>2008/11/3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A18" w:rsidRDefault="005A4A18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修改查詢連結內容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A18" w:rsidRDefault="005A4A18" w:rsidP="00D66C38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4A18" w:rsidRDefault="005A4A1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8436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36A" w:rsidRPr="00CC48A3" w:rsidRDefault="0018436A" w:rsidP="00D66C38">
            <w:pPr>
              <w:pStyle w:val="Tabletext"/>
              <w:rPr>
                <w:rFonts w:ascii="新細明體" w:hAnsi="新細明體"/>
                <w:bCs/>
                <w:color w:val="0070C0"/>
                <w:lang w:eastAsia="zh-TW"/>
              </w:rPr>
            </w:pPr>
            <w:r w:rsidRPr="00CC48A3">
              <w:rPr>
                <w:rFonts w:ascii="新細明體" w:hAnsi="新細明體" w:hint="eastAsia"/>
                <w:bCs/>
                <w:color w:val="0070C0"/>
                <w:lang w:eastAsia="zh-TW"/>
              </w:rPr>
              <w:t>2010/06/08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36A" w:rsidRPr="00CC48A3" w:rsidRDefault="0018436A" w:rsidP="00D66C38">
            <w:pPr>
              <w:pStyle w:val="Tabletext"/>
              <w:rPr>
                <w:rFonts w:ascii="新細明體" w:hAnsi="新細明體" w:hint="eastAsia"/>
                <w:bCs/>
                <w:color w:val="0070C0"/>
                <w:lang w:eastAsia="zh-TW"/>
              </w:rPr>
            </w:pPr>
            <w:r w:rsidRPr="00CC48A3">
              <w:rPr>
                <w:rFonts w:ascii="新細明體" w:hAnsi="新細明體" w:hint="eastAsia"/>
                <w:bCs/>
                <w:color w:val="0070C0"/>
                <w:lang w:eastAsia="zh-TW"/>
              </w:rPr>
              <w:t>修正送件清單查詢列印報表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36A" w:rsidRPr="00CC48A3" w:rsidRDefault="0018436A" w:rsidP="00D66C38">
            <w:pPr>
              <w:pStyle w:val="Tabletext"/>
              <w:rPr>
                <w:rFonts w:ascii="新細明體" w:hAnsi="新細明體" w:hint="eastAsia"/>
                <w:bCs/>
                <w:color w:val="0070C0"/>
                <w:lang w:eastAsia="zh-TW"/>
              </w:rPr>
            </w:pPr>
            <w:r w:rsidRPr="00CC48A3">
              <w:rPr>
                <w:rFonts w:ascii="新細明體" w:hAnsi="新細明體" w:hint="eastAsia"/>
                <w:bCs/>
                <w:color w:val="0070C0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36A" w:rsidRDefault="001843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249A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9A0" w:rsidRPr="00A249A0" w:rsidRDefault="00A249A0" w:rsidP="00D66C38">
            <w:pPr>
              <w:pStyle w:val="Tabletext"/>
              <w:rPr>
                <w:rFonts w:ascii="新細明體" w:hAnsi="新細明體" w:hint="eastAsia"/>
                <w:bCs/>
                <w:color w:val="00B050"/>
                <w:lang w:eastAsia="zh-TW"/>
              </w:rPr>
            </w:pPr>
            <w:r w:rsidRPr="00A249A0">
              <w:rPr>
                <w:rFonts w:ascii="新細明體" w:hAnsi="新細明體"/>
                <w:bCs/>
                <w:color w:val="00B050"/>
                <w:lang w:eastAsia="zh-TW"/>
              </w:rPr>
              <w:t>2010/06/23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9A0" w:rsidRPr="00A249A0" w:rsidRDefault="00A249A0" w:rsidP="00D66C38">
            <w:pPr>
              <w:pStyle w:val="Tabletext"/>
              <w:rPr>
                <w:rFonts w:ascii="新細明體" w:hAnsi="新細明體" w:hint="eastAsia"/>
                <w:bCs/>
                <w:color w:val="00B050"/>
                <w:lang w:eastAsia="zh-TW"/>
              </w:rPr>
            </w:pPr>
            <w:r w:rsidRPr="00A249A0">
              <w:rPr>
                <w:rFonts w:ascii="新細明體" w:hAnsi="新細明體" w:hint="eastAsia"/>
                <w:bCs/>
                <w:color w:val="00B050"/>
                <w:lang w:eastAsia="zh-TW"/>
              </w:rPr>
              <w:t>修正報表顯示收據編號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9A0" w:rsidRPr="00A249A0" w:rsidRDefault="00A249A0" w:rsidP="00D66C38">
            <w:pPr>
              <w:pStyle w:val="Tabletext"/>
              <w:rPr>
                <w:rFonts w:ascii="新細明體" w:hAnsi="新細明體" w:hint="eastAsia"/>
                <w:bCs/>
                <w:color w:val="00B050"/>
                <w:lang w:eastAsia="zh-TW"/>
              </w:rPr>
            </w:pPr>
            <w:r w:rsidRPr="00A249A0">
              <w:rPr>
                <w:rFonts w:ascii="新細明體" w:hAnsi="新細明體" w:hint="eastAsia"/>
                <w:bCs/>
                <w:color w:val="00B050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9A0" w:rsidRDefault="00A249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F4B3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B3C" w:rsidRPr="00DD05D9" w:rsidRDefault="000F4B3C" w:rsidP="00D66C38">
            <w:pPr>
              <w:pStyle w:val="Tabletext"/>
              <w:rPr>
                <w:rFonts w:ascii="新細明體" w:hAnsi="新細明體"/>
                <w:bCs/>
                <w:color w:val="7030A0"/>
                <w:lang w:eastAsia="zh-TW"/>
              </w:rPr>
            </w:pPr>
            <w:r w:rsidRPr="00DD05D9">
              <w:rPr>
                <w:rFonts w:ascii="新細明體" w:hAnsi="新細明體" w:hint="eastAsia"/>
                <w:bCs/>
                <w:color w:val="7030A0"/>
                <w:lang w:eastAsia="zh-TW"/>
              </w:rPr>
              <w:t>2011/02/22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B3C" w:rsidRPr="00DD05D9" w:rsidRDefault="000F4B3C" w:rsidP="000F4B3C">
            <w:pPr>
              <w:rPr>
                <w:rFonts w:ascii="新細明體" w:hAnsi="新細明體" w:cs="新細明體" w:hint="eastAsia"/>
                <w:color w:val="7030A0"/>
                <w:sz w:val="20"/>
                <w:szCs w:val="20"/>
              </w:rPr>
            </w:pPr>
            <w:r w:rsidRPr="00DD05D9">
              <w:rPr>
                <w:rFonts w:hint="eastAsia"/>
                <w:color w:val="7030A0"/>
                <w:sz w:val="20"/>
                <w:szCs w:val="20"/>
              </w:rPr>
              <w:t>保代服駐點人員點交點收規則修改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B3C" w:rsidRPr="00DD05D9" w:rsidRDefault="000F4B3C" w:rsidP="00D66C38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 w:rsidRPr="00DD05D9">
              <w:rPr>
                <w:rFonts w:ascii="新細明體" w:hAnsi="新細明體" w:hint="eastAsia"/>
                <w:bCs/>
                <w:color w:val="7030A0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B3C" w:rsidRPr="00DD05D9" w:rsidRDefault="000F4B3C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</w:p>
        </w:tc>
      </w:tr>
      <w:tr w:rsidR="00EC645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455" w:rsidRPr="00EC6455" w:rsidRDefault="00EC6455" w:rsidP="00D66C38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EC6455">
              <w:rPr>
                <w:rFonts w:ascii="新細明體" w:hAnsi="新細明體" w:hint="eastAsia"/>
                <w:bCs/>
                <w:color w:val="984806"/>
                <w:lang w:eastAsia="zh-TW"/>
              </w:rPr>
              <w:t>2011/03/01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455" w:rsidRPr="00EC6455" w:rsidRDefault="00EC6455" w:rsidP="00EC6455">
            <w:pPr>
              <w:rPr>
                <w:rFonts w:hint="eastAsia"/>
                <w:color w:val="984806"/>
                <w:sz w:val="20"/>
                <w:szCs w:val="20"/>
              </w:rPr>
            </w:pPr>
            <w:r w:rsidRPr="00EC6455">
              <w:rPr>
                <w:rFonts w:hint="eastAsia"/>
                <w:color w:val="984806"/>
                <w:sz w:val="20"/>
                <w:szCs w:val="20"/>
              </w:rPr>
              <w:t>新增轉帳、信用卡、終止授權書文件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455" w:rsidRPr="00EC6455" w:rsidRDefault="00EC6455" w:rsidP="00E476CB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EC6455">
              <w:rPr>
                <w:rFonts w:ascii="新細明體" w:hAnsi="新細明體" w:hint="eastAsia"/>
                <w:bCs/>
                <w:color w:val="984806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455" w:rsidRPr="00DD05D9" w:rsidRDefault="00EC6455">
            <w:pPr>
              <w:pStyle w:val="Tabletext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</w:p>
        </w:tc>
      </w:tr>
      <w:tr w:rsidR="006E16C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C4" w:rsidRPr="001F0873" w:rsidRDefault="006E16C4" w:rsidP="00D66C38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r w:rsidRPr="001F0873">
              <w:rPr>
                <w:rFonts w:ascii="新細明體" w:hAnsi="新細明體" w:hint="eastAsia"/>
                <w:bCs/>
                <w:color w:val="4BACC6"/>
                <w:lang w:eastAsia="zh-TW"/>
              </w:rPr>
              <w:t>2012/03/05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C4" w:rsidRPr="001F0873" w:rsidRDefault="006E16C4" w:rsidP="00EC6455">
            <w:pPr>
              <w:rPr>
                <w:rFonts w:hint="eastAsia"/>
                <w:color w:val="4BACC6"/>
                <w:sz w:val="20"/>
                <w:szCs w:val="20"/>
              </w:rPr>
            </w:pPr>
            <w:r w:rsidRPr="001F0873">
              <w:rPr>
                <w:rFonts w:hint="eastAsia"/>
                <w:color w:val="4BACC6"/>
                <w:sz w:val="20"/>
                <w:szCs w:val="20"/>
              </w:rPr>
              <w:t>調整簽收單位顯示方式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C4" w:rsidRPr="001F0873" w:rsidRDefault="00CD4154" w:rsidP="00E476CB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r w:rsidRPr="001F0873">
              <w:rPr>
                <w:rFonts w:ascii="新細明體" w:hAnsi="新細明體" w:hint="eastAsia"/>
                <w:bCs/>
                <w:color w:val="4BACC6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C4" w:rsidRPr="001F0873" w:rsidRDefault="006E16C4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</w:p>
        </w:tc>
      </w:tr>
      <w:tr w:rsidR="0054040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402" w:rsidRPr="001F0873" w:rsidRDefault="00540402" w:rsidP="00D66C38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4BACC6"/>
                <w:lang w:eastAsia="zh-TW"/>
              </w:rPr>
              <w:t>2013/07/30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402" w:rsidRPr="001F0873" w:rsidRDefault="00540402" w:rsidP="009E46FC">
            <w:pPr>
              <w:rPr>
                <w:rFonts w:hint="eastAsia"/>
                <w:color w:val="4BACC6"/>
                <w:sz w:val="20"/>
                <w:szCs w:val="20"/>
              </w:rPr>
            </w:pPr>
            <w:r>
              <w:rPr>
                <w:rFonts w:hint="eastAsia"/>
                <w:color w:val="4BACC6"/>
                <w:sz w:val="20"/>
                <w:szCs w:val="20"/>
              </w:rPr>
              <w:t>針對文件種類為</w:t>
            </w:r>
            <w:r w:rsidR="009E46FC" w:rsidRPr="009E46FC">
              <w:rPr>
                <w:rFonts w:hint="eastAsia"/>
                <w:color w:val="4BACC6"/>
                <w:sz w:val="20"/>
                <w:szCs w:val="20"/>
              </w:rPr>
              <w:t>票據記載事項變更申請書</w:t>
            </w:r>
            <w:r w:rsidR="009E46FC">
              <w:rPr>
                <w:rFonts w:hint="eastAsia"/>
                <w:color w:val="4BACC6"/>
                <w:sz w:val="20"/>
                <w:szCs w:val="20"/>
              </w:rPr>
              <w:t>(DJ01)</w:t>
            </w:r>
            <w:r>
              <w:rPr>
                <w:rFonts w:hint="eastAsia"/>
                <w:color w:val="4BACC6"/>
                <w:sz w:val="20"/>
                <w:szCs w:val="20"/>
              </w:rPr>
              <w:t>，於清單列印時，</w:t>
            </w:r>
            <w:r w:rsidRPr="00540402">
              <w:rPr>
                <w:rFonts w:hint="eastAsia"/>
                <w:color w:val="4BACC6"/>
                <w:sz w:val="20"/>
                <w:szCs w:val="20"/>
              </w:rPr>
              <w:t>區分</w:t>
            </w:r>
            <w:r>
              <w:rPr>
                <w:rFonts w:hint="eastAsia"/>
                <w:color w:val="4BACC6"/>
                <w:sz w:val="20"/>
                <w:szCs w:val="20"/>
              </w:rPr>
              <w:t>其業務種類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402" w:rsidRPr="001F0873" w:rsidRDefault="00540402" w:rsidP="00E476CB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4BACC6"/>
                <w:lang w:eastAsia="zh-TW"/>
              </w:rPr>
              <w:t>劉金宜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402" w:rsidRPr="001F0873" w:rsidRDefault="00540402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</w:p>
        </w:tc>
      </w:tr>
      <w:tr w:rsidR="000B27B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B7" w:rsidRDefault="000B27B7" w:rsidP="00D66C38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ins w:id="1" w:author="葉緗妤" w:date="2018-03-21T09:45:00Z">
              <w:r>
                <w:rPr>
                  <w:rFonts w:ascii="新細明體" w:hAnsi="新細明體" w:hint="eastAsia"/>
                  <w:bCs/>
                  <w:color w:val="4BACC6"/>
                  <w:lang w:eastAsia="zh-TW"/>
                </w:rPr>
                <w:t>2018/03/21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B7" w:rsidRDefault="000B27B7" w:rsidP="009E46FC">
            <w:pPr>
              <w:rPr>
                <w:rFonts w:hint="eastAsia"/>
                <w:color w:val="4BACC6"/>
                <w:sz w:val="20"/>
                <w:szCs w:val="20"/>
              </w:rPr>
            </w:pPr>
            <w:ins w:id="2" w:author="葉緗妤" w:date="2018-03-21T09:47:00Z">
              <w:r>
                <w:rPr>
                  <w:rFonts w:hint="eastAsia"/>
                  <w:color w:val="4BACC6"/>
                  <w:sz w:val="20"/>
                  <w:szCs w:val="20"/>
                </w:rPr>
                <w:t>AC11</w:t>
              </w:r>
              <w:r w:rsidRPr="000B27B7">
                <w:rPr>
                  <w:rFonts w:hint="eastAsia"/>
                  <w:color w:val="4BACC6"/>
                  <w:sz w:val="20"/>
                  <w:szCs w:val="20"/>
                </w:rPr>
                <w:t>境外匯款申請表</w:t>
              </w:r>
              <w:r>
                <w:rPr>
                  <w:rFonts w:hint="eastAsia"/>
                  <w:color w:val="4BACC6"/>
                  <w:sz w:val="20"/>
                  <w:szCs w:val="20"/>
                </w:rPr>
                <w:t>寄送地</w:t>
              </w:r>
            </w:ins>
            <w:ins w:id="3" w:author="葉緗妤" w:date="2018-03-21T09:48:00Z">
              <w:r>
                <w:rPr>
                  <w:rFonts w:hint="eastAsia"/>
                  <w:color w:val="4BACC6"/>
                  <w:sz w:val="20"/>
                  <w:szCs w:val="20"/>
                </w:rPr>
                <w:t>址改為空白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B7" w:rsidRDefault="000B27B7" w:rsidP="00E476CB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  <w:ins w:id="4" w:author="葉緗妤" w:date="2018-03-21T09:48:00Z">
              <w:r>
                <w:rPr>
                  <w:rFonts w:ascii="新細明體" w:hAnsi="新細明體" w:hint="eastAsia"/>
                  <w:bCs/>
                  <w:color w:val="4BACC6"/>
                  <w:lang w:eastAsia="zh-TW"/>
                </w:rPr>
                <w:t>葉緗妤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B7" w:rsidRPr="001F0873" w:rsidRDefault="000B27B7">
            <w:pPr>
              <w:pStyle w:val="Tabletext"/>
              <w:rPr>
                <w:rFonts w:ascii="新細明體" w:hAnsi="新細明體" w:hint="eastAsia"/>
                <w:bCs/>
                <w:color w:val="4BACC6"/>
                <w:lang w:eastAsia="zh-TW"/>
              </w:rPr>
            </w:pPr>
          </w:p>
        </w:tc>
      </w:tr>
    </w:tbl>
    <w:p w:rsidR="00FB7FF7" w:rsidRDefault="00FB7FF7">
      <w:pPr>
        <w:rPr>
          <w:rFonts w:hint="eastAsia"/>
        </w:rPr>
      </w:pP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UCAVE05400_</w:t>
      </w:r>
      <w:r>
        <w:rPr>
          <w:rFonts w:hint="eastAsia"/>
          <w:b/>
          <w:kern w:val="2"/>
          <w:sz w:val="24"/>
          <w:szCs w:val="24"/>
          <w:lang w:eastAsia="zh-TW"/>
        </w:rPr>
        <w:t>送件清單查詢列印</w:t>
      </w: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送件清單查詢列印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B7FF7" w:rsidRDefault="00134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AAX0_0150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送件清單</w:t>
            </w:r>
            <w:r w:rsidR="009F0C0D">
              <w:rPr>
                <w:rFonts w:ascii="細明體" w:eastAsia="細明體" w:hAnsi="細明體" w:hint="eastAsia"/>
                <w:sz w:val="20"/>
                <w:szCs w:val="20"/>
              </w:rPr>
              <w:t>件數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查詢列印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FB7FF7" w:rsidRDefault="00FB7F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FB7FF7">
        <w:tc>
          <w:tcPr>
            <w:tcW w:w="72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FB7FF7">
        <w:tc>
          <w:tcPr>
            <w:tcW w:w="720" w:type="dxa"/>
          </w:tcPr>
          <w:p w:rsidR="00FB7FF7" w:rsidRDefault="00FB7FF7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FB7FF7" w:rsidRDefault="00FB7FF7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B7FF7" w:rsidRDefault="00FB7FF7">
      <w:pPr>
        <w:rPr>
          <w:rFonts w:ascii="細明體" w:eastAsia="細明體" w:hAnsi="細明體" w:hint="eastAsia"/>
          <w:sz w:val="20"/>
          <w:szCs w:val="20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FB7FF7">
        <w:tc>
          <w:tcPr>
            <w:tcW w:w="72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B7FF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B7FF7" w:rsidRDefault="00FB7FF7">
            <w:pPr>
              <w:numPr>
                <w:ilvl w:val="0"/>
                <w:numId w:val="5"/>
              </w:numPr>
              <w:rPr>
                <w:rFonts w:ascii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B7FF7" w:rsidRDefault="00FB7FF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標楷體" w:hAnsi="標楷體" w:cs="新細明體" w:hint="eastAsia"/>
              </w:rPr>
              <w:t>文件受理紀錄</w:t>
            </w: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sz w:val="20"/>
                <w:szCs w:val="20"/>
              </w:rPr>
            </w:pPr>
            <w:r>
              <w:rPr>
                <w:rFonts w:ascii="標楷體" w:hAnsi="標楷體" w:cs="新細明體" w:hint="eastAsia"/>
                <w:sz w:val="20"/>
                <w:szCs w:val="20"/>
              </w:rPr>
              <w:t>DTAVE300</w:t>
            </w:r>
          </w:p>
        </w:tc>
      </w:tr>
      <w:tr w:rsidR="0025633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5633A" w:rsidRDefault="0025633A">
            <w:pPr>
              <w:numPr>
                <w:ilvl w:val="0"/>
                <w:numId w:val="5"/>
              </w:numPr>
              <w:rPr>
                <w:rFonts w:ascii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33A" w:rsidRDefault="0025633A">
            <w:pPr>
              <w:pStyle w:val="Tabletext"/>
              <w:rPr>
                <w:rFonts w:ascii="標楷體" w:hAnsi="標楷體" w:cs="新細明體" w:hint="eastAsia"/>
              </w:rPr>
            </w:pPr>
          </w:p>
        </w:tc>
        <w:tc>
          <w:tcPr>
            <w:tcW w:w="3960" w:type="dxa"/>
          </w:tcPr>
          <w:p w:rsidR="0025633A" w:rsidRPr="006C0795" w:rsidRDefault="0025633A">
            <w:pPr>
              <w:jc w:val="center"/>
              <w:rPr>
                <w:rFonts w:ascii="標楷體" w:hAnsi="標楷體" w:cs="新細明體" w:hint="eastAsia"/>
                <w:sz w:val="20"/>
                <w:szCs w:val="20"/>
                <w:lang w:eastAsia="en-US"/>
              </w:rPr>
            </w:pPr>
            <w:r w:rsidRPr="006C0795">
              <w:rPr>
                <w:rFonts w:ascii="標楷體" w:hAnsi="標楷體" w:cs="新細明體" w:hint="eastAsia"/>
                <w:sz w:val="20"/>
                <w:szCs w:val="20"/>
                <w:lang w:eastAsia="en-US"/>
              </w:rPr>
              <w:t>DTAAX022</w:t>
            </w:r>
          </w:p>
        </w:tc>
      </w:tr>
      <w:tr w:rsidR="0025633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5633A" w:rsidRDefault="0025633A">
            <w:pPr>
              <w:numPr>
                <w:ilvl w:val="0"/>
                <w:numId w:val="5"/>
              </w:numPr>
              <w:rPr>
                <w:rFonts w:ascii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33A" w:rsidRDefault="0025633A">
            <w:pPr>
              <w:pStyle w:val="Tabletext"/>
              <w:rPr>
                <w:rFonts w:ascii="標楷體" w:hAnsi="標楷體" w:cs="新細明體" w:hint="eastAsia"/>
              </w:rPr>
            </w:pPr>
          </w:p>
        </w:tc>
        <w:tc>
          <w:tcPr>
            <w:tcW w:w="3960" w:type="dxa"/>
          </w:tcPr>
          <w:p w:rsidR="0025633A" w:rsidRPr="006C0795" w:rsidRDefault="0025633A">
            <w:pPr>
              <w:jc w:val="center"/>
              <w:rPr>
                <w:rFonts w:ascii="標楷體" w:hAnsi="標楷體" w:cs="新細明體" w:hint="eastAsia"/>
                <w:sz w:val="20"/>
                <w:szCs w:val="20"/>
                <w:lang w:eastAsia="en-US"/>
              </w:rPr>
            </w:pPr>
            <w:r w:rsidRPr="006C0795">
              <w:rPr>
                <w:rFonts w:ascii="標楷體" w:hAnsi="標楷體" w:cs="新細明體" w:hint="eastAsia"/>
                <w:sz w:val="20"/>
                <w:szCs w:val="20"/>
                <w:lang w:eastAsia="en-US"/>
              </w:rPr>
              <w:t>DTAAX023</w:t>
            </w:r>
          </w:p>
        </w:tc>
      </w:tr>
    </w:tbl>
    <w:p w:rsidR="00FB7FF7" w:rsidRDefault="00FB7FF7">
      <w:pPr>
        <w:ind w:left="480"/>
        <w:rPr>
          <w:rFonts w:ascii="細明體" w:hAnsi="細明體" w:hint="eastAsia"/>
          <w:sz w:val="20"/>
          <w:szCs w:val="20"/>
        </w:rPr>
      </w:pPr>
    </w:p>
    <w:p w:rsidR="00FB7FF7" w:rsidRDefault="00FB7FF7">
      <w:pPr>
        <w:rPr>
          <w:rFonts w:hint="eastAsia"/>
        </w:rPr>
      </w:pPr>
      <w:r>
        <w:rPr>
          <w:rFonts w:hint="eastAsia"/>
          <w:sz w:val="20"/>
          <w:szCs w:val="20"/>
        </w:rPr>
        <w:t>四、說明</w:t>
      </w: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FB7FF7" w:rsidRPr="000E5C97" w:rsidRDefault="00FB7FF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0E5C97">
        <w:rPr>
          <w:rFonts w:hint="eastAsia"/>
          <w:b/>
          <w:bCs/>
          <w:lang w:eastAsia="zh-TW"/>
        </w:rPr>
        <w:t>初始畫面</w:t>
      </w:r>
    </w:p>
    <w:p w:rsidR="00C239FB" w:rsidRPr="0057429F" w:rsidRDefault="00C239FB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lang w:eastAsia="zh-TW"/>
        </w:rPr>
      </w:pPr>
      <w:r w:rsidRPr="008D17FB">
        <w:rPr>
          <w:lang w:eastAsia="zh-TW"/>
        </w:rPr>
        <w:t>簽收單位</w:t>
      </w:r>
      <w:r w:rsidRPr="008D17FB">
        <w:rPr>
          <w:rFonts w:hint="eastAsia"/>
          <w:lang w:eastAsia="zh-TW"/>
        </w:rPr>
        <w:t>：</w:t>
      </w:r>
      <w:r w:rsidRPr="006C0795">
        <w:rPr>
          <w:rFonts w:hint="eastAsia"/>
          <w:lang w:eastAsia="zh-TW"/>
        </w:rPr>
        <w:t>由人事模組取得</w:t>
      </w:r>
      <w:r w:rsidRPr="006C0795">
        <w:rPr>
          <w:rFonts w:hint="eastAsia"/>
          <w:lang w:eastAsia="zh-TW"/>
        </w:rPr>
        <w:t>login</w:t>
      </w:r>
      <w:r w:rsidRPr="006C0795">
        <w:rPr>
          <w:rFonts w:hint="eastAsia"/>
          <w:lang w:eastAsia="zh-TW"/>
        </w:rPr>
        <w:t>人員的服務中心代號</w:t>
      </w:r>
      <w:r w:rsidR="001C14AC" w:rsidRPr="001F0873">
        <w:rPr>
          <w:rFonts w:hint="eastAsia"/>
          <w:strike/>
          <w:color w:val="4BACC6"/>
          <w:lang w:eastAsia="zh-TW"/>
        </w:rPr>
        <w:t xml:space="preserve"> (Read Only</w:t>
      </w:r>
      <w:r w:rsidR="001C14AC" w:rsidRPr="001F0873">
        <w:rPr>
          <w:rFonts w:hint="eastAsia"/>
          <w:strike/>
          <w:color w:val="4BACC6"/>
          <w:lang w:eastAsia="zh-TW"/>
        </w:rPr>
        <w:t>不提供修改</w:t>
      </w:r>
      <w:r w:rsidR="001C14AC" w:rsidRPr="001F0873">
        <w:rPr>
          <w:rFonts w:hint="eastAsia"/>
          <w:strike/>
          <w:color w:val="4BACC6"/>
          <w:lang w:eastAsia="zh-TW"/>
        </w:rPr>
        <w:t>)</w:t>
      </w:r>
      <w:r w:rsidR="00CD4154" w:rsidRPr="001F0873">
        <w:rPr>
          <w:rFonts w:hint="eastAsia"/>
          <w:color w:val="4BACC6"/>
          <w:lang w:eastAsia="zh-TW"/>
        </w:rPr>
        <w:t>(</w:t>
      </w:r>
      <w:r w:rsidR="0057429F" w:rsidRPr="001F0873">
        <w:rPr>
          <w:rFonts w:hint="eastAsia"/>
          <w:color w:val="4BACC6"/>
          <w:lang w:eastAsia="zh-TW"/>
        </w:rPr>
        <w:t>輸入欄位</w:t>
      </w:r>
      <w:r w:rsidR="00CD4154" w:rsidRPr="001F0873">
        <w:rPr>
          <w:rFonts w:hint="eastAsia"/>
          <w:color w:val="4BACC6"/>
          <w:lang w:eastAsia="zh-TW"/>
        </w:rPr>
        <w:t>)</w:t>
      </w:r>
    </w:p>
    <w:p w:rsidR="0057429F" w:rsidRPr="001F0873" w:rsidRDefault="0057429F" w:rsidP="0057429F">
      <w:pPr>
        <w:pStyle w:val="Tabletext"/>
        <w:keepLines w:val="0"/>
        <w:spacing w:after="0" w:line="240" w:lineRule="auto"/>
        <w:ind w:left="900"/>
        <w:rPr>
          <w:rFonts w:hint="eastAsia"/>
          <w:color w:val="4BACC6"/>
          <w:lang w:eastAsia="zh-TW"/>
        </w:rPr>
      </w:pPr>
      <w:r w:rsidRPr="001F0873">
        <w:rPr>
          <w:rFonts w:hint="eastAsia"/>
          <w:color w:val="4BACC6"/>
          <w:lang w:eastAsia="zh-TW"/>
        </w:rPr>
        <w:t>逐筆處理</w:t>
      </w:r>
      <w:r w:rsidRPr="001F0873">
        <w:rPr>
          <w:rFonts w:hint="eastAsia"/>
          <w:color w:val="4BACC6"/>
          <w:lang w:eastAsia="zh-TW"/>
        </w:rPr>
        <w:t>login</w:t>
      </w:r>
      <w:r w:rsidRPr="001F0873">
        <w:rPr>
          <w:rFonts w:hint="eastAsia"/>
          <w:color w:val="4BACC6"/>
          <w:lang w:eastAsia="zh-TW"/>
        </w:rPr>
        <w:t>人員角色</w:t>
      </w:r>
    </w:p>
    <w:p w:rsidR="0057429F" w:rsidRPr="001F0873" w:rsidRDefault="0057429F" w:rsidP="0057429F">
      <w:pPr>
        <w:pStyle w:val="Tabletext"/>
        <w:keepLines w:val="0"/>
        <w:spacing w:after="0" w:line="240" w:lineRule="auto"/>
        <w:ind w:left="900"/>
        <w:rPr>
          <w:rFonts w:hint="eastAsia"/>
          <w:color w:val="4BACC6"/>
          <w:lang w:eastAsia="zh-TW"/>
        </w:rPr>
      </w:pPr>
      <w:r w:rsidRPr="001F0873">
        <w:rPr>
          <w:rFonts w:hint="eastAsia"/>
          <w:color w:val="4BACC6"/>
          <w:lang w:eastAsia="zh-TW"/>
        </w:rPr>
        <w:t xml:space="preserve">IF </w:t>
      </w:r>
      <w:r w:rsidRPr="001F0873">
        <w:rPr>
          <w:rFonts w:hint="eastAsia"/>
          <w:color w:val="4BACC6"/>
          <w:lang w:eastAsia="zh-TW"/>
        </w:rPr>
        <w:t>若任一筆角色代號前</w:t>
      </w:r>
      <w:r w:rsidRPr="001F0873">
        <w:rPr>
          <w:rFonts w:hint="eastAsia"/>
          <w:color w:val="4BACC6"/>
          <w:lang w:eastAsia="zh-TW"/>
        </w:rPr>
        <w:t>4</w:t>
      </w:r>
      <w:r w:rsidRPr="001F0873">
        <w:rPr>
          <w:rFonts w:hint="eastAsia"/>
          <w:color w:val="4BACC6"/>
          <w:lang w:eastAsia="zh-TW"/>
        </w:rPr>
        <w:t>碼</w:t>
      </w:r>
      <w:r w:rsidRPr="001F0873">
        <w:rPr>
          <w:rFonts w:hint="eastAsia"/>
          <w:color w:val="4BACC6"/>
          <w:lang w:eastAsia="zh-TW"/>
        </w:rPr>
        <w:t>=</w:t>
      </w:r>
      <w:r w:rsidRPr="001F0873">
        <w:rPr>
          <w:color w:val="4BACC6"/>
          <w:lang w:eastAsia="zh-TW"/>
        </w:rPr>
        <w:t>’</w:t>
      </w:r>
      <w:r w:rsidRPr="001F0873">
        <w:rPr>
          <w:rFonts w:hint="eastAsia"/>
          <w:color w:val="4BACC6"/>
          <w:lang w:eastAsia="zh-TW"/>
        </w:rPr>
        <w:t>RLZZ</w:t>
      </w:r>
      <w:r w:rsidRPr="001F0873">
        <w:rPr>
          <w:color w:val="4BACC6"/>
          <w:lang w:eastAsia="zh-TW"/>
        </w:rPr>
        <w:t>’</w:t>
      </w:r>
      <w:r w:rsidRPr="001F0873">
        <w:rPr>
          <w:rFonts w:hint="eastAsia"/>
          <w:color w:val="4BACC6"/>
          <w:lang w:eastAsia="zh-TW"/>
        </w:rPr>
        <w:t xml:space="preserve"> //</w:t>
      </w:r>
      <w:r w:rsidRPr="001F0873">
        <w:rPr>
          <w:color w:val="4BACC6"/>
          <w:lang w:eastAsia="zh-TW"/>
        </w:rPr>
        <w:t>資服專用角色</w:t>
      </w:r>
    </w:p>
    <w:p w:rsidR="0057429F" w:rsidRPr="001F0873" w:rsidRDefault="0057429F" w:rsidP="0057429F">
      <w:pPr>
        <w:pStyle w:val="Tabletext"/>
        <w:keepLines w:val="0"/>
        <w:spacing w:after="0" w:line="240" w:lineRule="auto"/>
        <w:ind w:left="900"/>
        <w:rPr>
          <w:rFonts w:hint="eastAsia"/>
          <w:color w:val="4BACC6"/>
          <w:lang w:eastAsia="zh-TW"/>
        </w:rPr>
      </w:pPr>
      <w:r w:rsidRPr="001F0873">
        <w:rPr>
          <w:rFonts w:hint="eastAsia"/>
          <w:color w:val="4BACC6"/>
          <w:lang w:eastAsia="zh-TW"/>
        </w:rPr>
        <w:t xml:space="preserve">THEN </w:t>
      </w:r>
      <w:r w:rsidRPr="001F0873">
        <w:rPr>
          <w:rFonts w:hint="eastAsia"/>
          <w:color w:val="4BACC6"/>
          <w:lang w:eastAsia="zh-TW"/>
        </w:rPr>
        <w:t>簽收單位可修改</w:t>
      </w:r>
    </w:p>
    <w:p w:rsidR="0057429F" w:rsidRPr="001F0873" w:rsidRDefault="0057429F" w:rsidP="0057429F">
      <w:pPr>
        <w:pStyle w:val="Tabletext"/>
        <w:keepLines w:val="0"/>
        <w:spacing w:after="0" w:line="240" w:lineRule="auto"/>
        <w:ind w:left="900"/>
        <w:rPr>
          <w:rFonts w:hint="eastAsia"/>
          <w:color w:val="4BACC6"/>
          <w:lang w:eastAsia="zh-TW"/>
        </w:rPr>
      </w:pPr>
      <w:r w:rsidRPr="001F0873">
        <w:rPr>
          <w:rFonts w:hint="eastAsia"/>
          <w:color w:val="4BACC6"/>
          <w:lang w:eastAsia="zh-TW"/>
        </w:rPr>
        <w:t>ELSE ReadOnly</w:t>
      </w:r>
    </w:p>
    <w:p w:rsidR="0098163A" w:rsidRPr="001F0873" w:rsidRDefault="0098163A" w:rsidP="0057429F">
      <w:pPr>
        <w:pStyle w:val="Tabletext"/>
        <w:keepLines w:val="0"/>
        <w:spacing w:after="0" w:line="240" w:lineRule="auto"/>
        <w:ind w:left="900"/>
        <w:rPr>
          <w:rFonts w:hint="eastAsia"/>
          <w:color w:val="4BACC6"/>
          <w:lang w:eastAsia="zh-TW"/>
        </w:rPr>
      </w:pPr>
      <w:r w:rsidRPr="001F0873">
        <w:rPr>
          <w:rFonts w:hint="eastAsia"/>
          <w:color w:val="4BACC6"/>
          <w:lang w:eastAsia="zh-TW"/>
        </w:rPr>
        <w:t>END IF</w:t>
      </w:r>
    </w:p>
    <w:p w:rsidR="00D64D39" w:rsidRPr="00B9578A" w:rsidRDefault="00D64D39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highlight w:val="yellow"/>
          <w:lang w:eastAsia="zh-TW"/>
        </w:rPr>
      </w:pPr>
      <w:r w:rsidRPr="00B9578A">
        <w:rPr>
          <w:rFonts w:hint="eastAsia"/>
          <w:bCs/>
          <w:highlight w:val="yellow"/>
          <w:lang w:eastAsia="zh-TW"/>
        </w:rPr>
        <w:t>單位名稱：由模組取得該單位中文名稱</w:t>
      </w:r>
      <w:r w:rsidR="00B9578A">
        <w:rPr>
          <w:rFonts w:hint="eastAsia"/>
          <w:bCs/>
          <w:highlight w:val="yellow"/>
          <w:lang w:eastAsia="zh-TW"/>
        </w:rPr>
        <w:t xml:space="preserve"> </w:t>
      </w:r>
      <w:r w:rsidR="00B256E0">
        <w:rPr>
          <w:rFonts w:hint="eastAsia"/>
          <w:bCs/>
          <w:lang w:eastAsia="zh-TW"/>
        </w:rPr>
        <w:t xml:space="preserve"> </w:t>
      </w:r>
      <w:r w:rsidR="00B9578A" w:rsidRPr="00B256E0">
        <w:rPr>
          <w:rFonts w:hint="eastAsia"/>
          <w:b/>
          <w:bCs/>
          <w:highlight w:val="yellow"/>
          <w:lang w:eastAsia="zh-TW"/>
        </w:rPr>
        <w:t>(</w:t>
      </w:r>
      <w:r w:rsidR="00B256E0" w:rsidRPr="00B256E0">
        <w:rPr>
          <w:rFonts w:hint="eastAsia"/>
          <w:b/>
          <w:bCs/>
          <w:highlight w:val="yellow"/>
          <w:lang w:eastAsia="zh-TW"/>
        </w:rPr>
        <w:t>960109</w:t>
      </w:r>
      <w:r w:rsidR="00B256E0" w:rsidRPr="00B256E0">
        <w:rPr>
          <w:rFonts w:hint="eastAsia"/>
          <w:b/>
          <w:bCs/>
          <w:highlight w:val="yellow"/>
          <w:lang w:eastAsia="zh-TW"/>
        </w:rPr>
        <w:t>修</w:t>
      </w:r>
      <w:r w:rsidR="00B9578A" w:rsidRPr="00B256E0">
        <w:rPr>
          <w:rFonts w:hint="eastAsia"/>
          <w:b/>
          <w:bCs/>
          <w:highlight w:val="yellow"/>
          <w:lang w:eastAsia="zh-TW"/>
        </w:rPr>
        <w:t>)</w:t>
      </w:r>
    </w:p>
    <w:p w:rsidR="00C239FB" w:rsidRPr="006C0795" w:rsidRDefault="00C239FB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 w:rsidRPr="008D17FB">
        <w:rPr>
          <w:lang w:eastAsia="zh-TW"/>
        </w:rPr>
        <w:lastRenderedPageBreak/>
        <w:t>簽</w:t>
      </w:r>
      <w:r>
        <w:rPr>
          <w:lang w:eastAsia="zh-TW"/>
        </w:rPr>
        <w:t>收日期</w:t>
      </w:r>
      <w:r>
        <w:rPr>
          <w:rFonts w:hint="eastAsia"/>
          <w:lang w:eastAsia="zh-TW"/>
        </w:rPr>
        <w:t>：</w:t>
      </w:r>
      <w:r w:rsidRPr="006C0795">
        <w:rPr>
          <w:rFonts w:hint="eastAsia"/>
          <w:lang w:eastAsia="zh-TW"/>
        </w:rPr>
        <w:t>系統日期的前一個工作日</w:t>
      </w:r>
    </w:p>
    <w:p w:rsidR="00710083" w:rsidRPr="00710083" w:rsidRDefault="00710083" w:rsidP="00710083">
      <w:pPr>
        <w:pStyle w:val="Tabletext"/>
        <w:keepLines w:val="0"/>
        <w:spacing w:after="0" w:line="240" w:lineRule="auto"/>
        <w:ind w:left="425"/>
        <w:rPr>
          <w:b/>
          <w:bCs/>
          <w:lang w:eastAsia="zh-TW"/>
        </w:rPr>
      </w:pPr>
    </w:p>
    <w:p w:rsidR="00710083" w:rsidRDefault="00710083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710083">
        <w:rPr>
          <w:rFonts w:hint="eastAsia"/>
          <w:b/>
          <w:bCs/>
          <w:lang w:eastAsia="zh-TW"/>
        </w:rPr>
        <w:t>畫面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804"/>
        <w:gridCol w:w="1805"/>
        <w:gridCol w:w="1805"/>
        <w:gridCol w:w="1805"/>
        <w:gridCol w:w="805"/>
      </w:tblGrid>
      <w:tr w:rsidR="00C20273" w:rsidRPr="00876D37" w:rsidTr="00876D37">
        <w:tc>
          <w:tcPr>
            <w:tcW w:w="9360" w:type="dxa"/>
            <w:gridSpan w:val="6"/>
            <w:shd w:val="clear" w:color="auto" w:fill="CCFF99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876D37">
              <w:rPr>
                <w:rFonts w:ascii="新細明體" w:hAnsi="新細明體" w:hint="eastAsia"/>
                <w:bCs/>
                <w:lang w:eastAsia="zh-TW"/>
              </w:rPr>
              <w:t>●</w:t>
            </w:r>
            <w:r w:rsidRPr="00876D37">
              <w:rPr>
                <w:rFonts w:hint="eastAsia"/>
                <w:bCs/>
                <w:lang w:eastAsia="zh-TW"/>
              </w:rPr>
              <w:t>送件清單查詢列印</w:t>
            </w:r>
          </w:p>
        </w:tc>
      </w:tr>
      <w:tr w:rsidR="00C20273" w:rsidRPr="00876D37" w:rsidTr="00876D37">
        <w:trPr>
          <w:trHeight w:val="403"/>
        </w:trPr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簽收單位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73"/>
            </w:tblGrid>
            <w:tr w:rsidR="00C20273" w:rsidRPr="00876D37" w:rsidTr="00876D37">
              <w:tc>
                <w:tcPr>
                  <w:tcW w:w="1573" w:type="dxa"/>
                </w:tcPr>
                <w:p w:rsidR="00C20273" w:rsidRPr="00876D37" w:rsidRDefault="00C20273" w:rsidP="00876D37">
                  <w:pPr>
                    <w:pStyle w:val="Tabletext"/>
                    <w:keepLines w:val="0"/>
                    <w:spacing w:after="0" w:line="240" w:lineRule="auto"/>
                    <w:jc w:val="center"/>
                    <w:rPr>
                      <w:rFonts w:hint="eastAsia"/>
                      <w:bCs/>
                      <w:lang w:eastAsia="zh-TW"/>
                    </w:rPr>
                  </w:pPr>
                  <w:r w:rsidRPr="00876D37">
                    <w:rPr>
                      <w:rFonts w:hint="eastAsia"/>
                      <w:bCs/>
                      <w:lang w:eastAsia="zh-TW"/>
                    </w:rPr>
                    <w:t>9003200</w:t>
                  </w:r>
                </w:p>
              </w:tc>
            </w:tr>
          </w:tbl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壽險業務二科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簽收日期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74"/>
            </w:tblGrid>
            <w:tr w:rsidR="00C20273" w:rsidRPr="00876D37" w:rsidTr="00876D37">
              <w:tc>
                <w:tcPr>
                  <w:tcW w:w="1574" w:type="dxa"/>
                </w:tcPr>
                <w:p w:rsidR="00C20273" w:rsidRPr="00876D37" w:rsidRDefault="00C20273" w:rsidP="00876D37">
                  <w:pPr>
                    <w:pStyle w:val="Tabletext"/>
                    <w:keepLines w:val="0"/>
                    <w:spacing w:after="0" w:line="240" w:lineRule="auto"/>
                    <w:jc w:val="center"/>
                    <w:rPr>
                      <w:rFonts w:hint="eastAsia"/>
                      <w:bCs/>
                      <w:lang w:eastAsia="zh-TW"/>
                    </w:rPr>
                  </w:pPr>
                  <w:r w:rsidRPr="00876D37">
                    <w:rPr>
                      <w:rFonts w:hint="eastAsia"/>
                      <w:bCs/>
                      <w:lang w:eastAsia="zh-TW"/>
                    </w:rPr>
                    <w:t>960105</w:t>
                  </w:r>
                </w:p>
              </w:tc>
            </w:tr>
          </w:tbl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查詢</w:t>
            </w:r>
          </w:p>
        </w:tc>
      </w:tr>
      <w:tr w:rsidR="00C20273" w:rsidRPr="00876D37" w:rsidTr="00876D37">
        <w:tc>
          <w:tcPr>
            <w:tcW w:w="4945" w:type="dxa"/>
            <w:gridSpan w:val="3"/>
            <w:tcBorders>
              <w:bottom w:val="single" w:sz="4" w:space="0" w:color="auto"/>
            </w:tcBorders>
            <w:shd w:val="clear" w:color="auto" w:fill="99CCFF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文件種類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99CCFF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張數</w:t>
            </w:r>
          </w:p>
        </w:tc>
      </w:tr>
      <w:tr w:rsidR="00C20273" w:rsidRPr="00876D37" w:rsidTr="00876D37">
        <w:tc>
          <w:tcPr>
            <w:tcW w:w="4945" w:type="dxa"/>
            <w:gridSpan w:val="3"/>
            <w:shd w:val="clear" w:color="auto" w:fill="CCFFFF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ABA0</w:t>
            </w:r>
            <w:r w:rsidRPr="00876D37">
              <w:rPr>
                <w:rFonts w:hint="eastAsia"/>
                <w:bCs/>
                <w:lang w:eastAsia="zh-TW"/>
              </w:rPr>
              <w:t>保單借據</w:t>
            </w:r>
          </w:p>
        </w:tc>
        <w:tc>
          <w:tcPr>
            <w:tcW w:w="4415" w:type="dxa"/>
            <w:gridSpan w:val="3"/>
            <w:shd w:val="clear" w:color="auto" w:fill="CCFFFF"/>
          </w:tcPr>
          <w:p w:rsidR="00C20273" w:rsidRPr="00876D37" w:rsidRDefault="00C20273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15</w:t>
            </w:r>
          </w:p>
        </w:tc>
      </w:tr>
      <w:tr w:rsidR="00C20273" w:rsidRPr="00876D37" w:rsidTr="00876D37">
        <w:tc>
          <w:tcPr>
            <w:tcW w:w="4945" w:type="dxa"/>
            <w:gridSpan w:val="3"/>
          </w:tcPr>
          <w:p w:rsidR="00C20273" w:rsidRPr="00876D37" w:rsidRDefault="00933255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AB01</w:t>
            </w:r>
            <w:r w:rsidRPr="00876D37">
              <w:rPr>
                <w:rFonts w:hint="eastAsia"/>
                <w:bCs/>
                <w:lang w:eastAsia="zh-TW"/>
              </w:rPr>
              <w:t>保全給付</w:t>
            </w:r>
          </w:p>
        </w:tc>
        <w:tc>
          <w:tcPr>
            <w:tcW w:w="4415" w:type="dxa"/>
            <w:gridSpan w:val="3"/>
          </w:tcPr>
          <w:p w:rsidR="00C20273" w:rsidRPr="00876D37" w:rsidRDefault="00933255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876D37">
              <w:rPr>
                <w:rFonts w:hint="eastAsia"/>
                <w:bCs/>
                <w:lang w:eastAsia="zh-TW"/>
              </w:rPr>
              <w:t>10</w:t>
            </w:r>
          </w:p>
        </w:tc>
      </w:tr>
      <w:tr w:rsidR="00D64D39" w:rsidRPr="00876D37" w:rsidTr="00876D37">
        <w:trPr>
          <w:trHeight w:val="492"/>
        </w:trPr>
        <w:tc>
          <w:tcPr>
            <w:tcW w:w="9360" w:type="dxa"/>
            <w:gridSpan w:val="6"/>
            <w:vAlign w:val="center"/>
          </w:tcPr>
          <w:tbl>
            <w:tblPr>
              <w:tblW w:w="0" w:type="auto"/>
              <w:tblInd w:w="42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80"/>
            </w:tblGrid>
            <w:tr w:rsidR="00D64D39" w:rsidRPr="00876D37" w:rsidTr="00876D37">
              <w:tc>
                <w:tcPr>
                  <w:tcW w:w="1080" w:type="dxa"/>
                  <w:vAlign w:val="center"/>
                </w:tcPr>
                <w:p w:rsidR="00D64D39" w:rsidRPr="00876D37" w:rsidRDefault="00D64D39" w:rsidP="00876D37">
                  <w:pPr>
                    <w:pStyle w:val="Tabletext"/>
                    <w:keepLines w:val="0"/>
                    <w:spacing w:after="0" w:line="240" w:lineRule="auto"/>
                    <w:jc w:val="center"/>
                    <w:rPr>
                      <w:rFonts w:hint="eastAsia"/>
                      <w:bCs/>
                      <w:lang w:eastAsia="zh-TW"/>
                    </w:rPr>
                  </w:pPr>
                  <w:r w:rsidRPr="00876D37">
                    <w:rPr>
                      <w:rFonts w:hint="eastAsia"/>
                      <w:bCs/>
                      <w:lang w:eastAsia="zh-TW"/>
                    </w:rPr>
                    <w:t>列印</w:t>
                  </w:r>
                </w:p>
              </w:tc>
            </w:tr>
          </w:tbl>
          <w:p w:rsidR="00D64D39" w:rsidRPr="00876D37" w:rsidRDefault="00D64D39" w:rsidP="00876D3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</w:p>
        </w:tc>
      </w:tr>
    </w:tbl>
    <w:p w:rsidR="00710083" w:rsidRDefault="00710083" w:rsidP="00710083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710083" w:rsidRDefault="00710083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0E5C97">
        <w:rPr>
          <w:rFonts w:hint="eastAsia"/>
          <w:b/>
          <w:bCs/>
          <w:lang w:eastAsia="zh-TW"/>
        </w:rPr>
        <w:t>查詢</w:t>
      </w:r>
    </w:p>
    <w:p w:rsidR="00295BB4" w:rsidRPr="006C0795" w:rsidRDefault="00295BB4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 w:rsidRPr="006C0795">
        <w:rPr>
          <w:rFonts w:hint="eastAsia"/>
          <w:lang w:eastAsia="zh-TW"/>
        </w:rPr>
        <w:t>檢核是否有已點交但未簽收繳回人員</w:t>
      </w:r>
      <w:r w:rsidRPr="006C0795">
        <w:rPr>
          <w:rFonts w:hint="eastAsia"/>
          <w:lang w:eastAsia="zh-TW"/>
        </w:rPr>
        <w:t>(</w:t>
      </w:r>
      <w:r w:rsidRPr="006C0795">
        <w:rPr>
          <w:rFonts w:hint="eastAsia"/>
          <w:lang w:eastAsia="zh-TW"/>
        </w:rPr>
        <w:t>依</w:t>
      </w:r>
      <w:r w:rsidRPr="006C0795">
        <w:rPr>
          <w:rFonts w:hint="eastAsia"/>
          <w:lang w:eastAsia="zh-TW"/>
        </w:rPr>
        <w:t>DTAAX022.INPUT_DIV_NO(</w:t>
      </w:r>
      <w:r w:rsidR="005C5A49" w:rsidRPr="006C0795">
        <w:rPr>
          <w:rFonts w:hint="eastAsia"/>
          <w:lang w:eastAsia="zh-TW"/>
        </w:rPr>
        <w:t>畫面簽收</w:t>
      </w:r>
      <w:r w:rsidRPr="006C0795">
        <w:rPr>
          <w:rFonts w:hint="eastAsia"/>
          <w:lang w:eastAsia="zh-TW"/>
        </w:rPr>
        <w:t>單位</w:t>
      </w:r>
      <w:r w:rsidRPr="006C0795">
        <w:rPr>
          <w:rFonts w:hint="eastAsia"/>
          <w:lang w:eastAsia="zh-TW"/>
        </w:rPr>
        <w:t>)</w:t>
      </w:r>
      <w:r w:rsidR="005C5A49" w:rsidRPr="006C0795">
        <w:rPr>
          <w:rFonts w:hint="eastAsia"/>
          <w:lang w:eastAsia="zh-TW"/>
        </w:rPr>
        <w:t>及簽收日期</w:t>
      </w:r>
      <w:r w:rsidR="005C5A49" w:rsidRPr="006C0795">
        <w:rPr>
          <w:rFonts w:hint="eastAsia"/>
          <w:lang w:eastAsia="zh-TW"/>
        </w:rPr>
        <w:t>(INPUT_DATE)</w:t>
      </w:r>
      <w:r w:rsidRPr="006C0795">
        <w:rPr>
          <w:rFonts w:hint="eastAsia"/>
          <w:lang w:eastAsia="zh-TW"/>
        </w:rPr>
        <w:t>查詢該所屬單為簽收繳回時間</w:t>
      </w:r>
      <w:r w:rsidRPr="006C0795">
        <w:rPr>
          <w:rFonts w:hint="eastAsia"/>
          <w:lang w:eastAsia="zh-TW"/>
        </w:rPr>
        <w:t xml:space="preserve"> SIGN_TIME</w:t>
      </w:r>
      <w:r w:rsidRPr="006C0795">
        <w:rPr>
          <w:rFonts w:hint="eastAsia"/>
          <w:lang w:eastAsia="zh-TW"/>
        </w:rPr>
        <w:t>有</w:t>
      </w:r>
      <w:r w:rsidRPr="006C0795">
        <w:rPr>
          <w:rFonts w:hint="eastAsia"/>
          <w:lang w:eastAsia="zh-TW"/>
        </w:rPr>
        <w:t>null</w:t>
      </w:r>
      <w:r w:rsidRPr="006C0795">
        <w:rPr>
          <w:rFonts w:hint="eastAsia"/>
          <w:lang w:eastAsia="zh-TW"/>
        </w:rPr>
        <w:t>值時</w:t>
      </w:r>
      <w:r w:rsidRPr="006C0795">
        <w:rPr>
          <w:rFonts w:hint="eastAsia"/>
          <w:lang w:eastAsia="zh-TW"/>
        </w:rPr>
        <w:t xml:space="preserve">),  alert msg </w:t>
      </w:r>
      <w:r w:rsidRPr="006C0795">
        <w:rPr>
          <w:lang w:eastAsia="zh-TW"/>
        </w:rPr>
        <w:t>“</w:t>
      </w:r>
      <w:r w:rsidR="008557B9" w:rsidRPr="006C0795">
        <w:rPr>
          <w:rFonts w:hint="eastAsia"/>
          <w:lang w:eastAsia="zh-TW"/>
        </w:rPr>
        <w:t>尚有已點交但未點</w:t>
      </w:r>
      <w:r w:rsidRPr="006C0795">
        <w:rPr>
          <w:rFonts w:hint="eastAsia"/>
          <w:lang w:eastAsia="zh-TW"/>
        </w:rPr>
        <w:t>收繳回人員</w:t>
      </w:r>
      <w:r w:rsidRPr="006C0795">
        <w:rPr>
          <w:lang w:eastAsia="zh-TW"/>
        </w:rPr>
        <w:t>”</w:t>
      </w:r>
    </w:p>
    <w:p w:rsidR="00710083" w:rsidRPr="00710083" w:rsidRDefault="005C61CA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lang w:eastAsia="zh-TW"/>
        </w:rPr>
      </w:pPr>
      <w:r>
        <w:rPr>
          <w:rFonts w:hint="eastAsia"/>
          <w:bCs/>
          <w:color w:val="000000"/>
          <w:lang w:eastAsia="zh-TW"/>
        </w:rPr>
        <w:t>若如</w:t>
      </w:r>
      <w:r>
        <w:rPr>
          <w:rFonts w:hint="eastAsia"/>
          <w:bCs/>
          <w:color w:val="000000"/>
          <w:lang w:eastAsia="zh-TW"/>
        </w:rPr>
        <w:t>null</w:t>
      </w:r>
      <w:r>
        <w:rPr>
          <w:rFonts w:hint="eastAsia"/>
          <w:bCs/>
          <w:color w:val="000000"/>
          <w:lang w:eastAsia="zh-TW"/>
        </w:rPr>
        <w:t>值</w:t>
      </w:r>
      <w:r>
        <w:rPr>
          <w:rFonts w:hint="eastAsia"/>
          <w:bCs/>
          <w:color w:val="000000"/>
          <w:lang w:eastAsia="zh-TW"/>
        </w:rPr>
        <w:t xml:space="preserve">, </w:t>
      </w:r>
      <w:r w:rsidR="00710083">
        <w:rPr>
          <w:rFonts w:hint="eastAsia"/>
          <w:bCs/>
          <w:color w:val="000000"/>
          <w:lang w:eastAsia="zh-TW"/>
        </w:rPr>
        <w:t>查詢</w:t>
      </w:r>
      <w:r w:rsidR="00710083" w:rsidRPr="006C0795">
        <w:rPr>
          <w:rFonts w:hint="eastAsia"/>
          <w:lang w:eastAsia="zh-TW"/>
        </w:rPr>
        <w:t>DTAAX02</w:t>
      </w:r>
      <w:r w:rsidR="007C5790">
        <w:rPr>
          <w:rFonts w:hint="eastAsia"/>
          <w:lang w:eastAsia="zh-TW"/>
        </w:rPr>
        <w:t>4</w:t>
      </w:r>
    </w:p>
    <w:p w:rsidR="00710083" w:rsidRPr="00710083" w:rsidRDefault="00710083" w:rsidP="007100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>with TA as (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select IMG_KIND, COUNT(*) as CNT from DBAA.DTAAX024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where SIGN_DIV_NO='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lang w:eastAsia="zh-TW"/>
        </w:rPr>
        <w:t xml:space="preserve"> </w:t>
      </w:r>
      <w:r>
        <w:rPr>
          <w:lang w:eastAsia="zh-TW"/>
        </w:rPr>
        <w:t>簽收單位</w:t>
      </w:r>
      <w:r w:rsidRPr="009E46FC">
        <w:rPr>
          <w:b/>
          <w:bCs/>
          <w:lang w:eastAsia="zh-TW"/>
        </w:rPr>
        <w:t>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and DATE(SIGN_TIME)='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lang w:eastAsia="zh-TW"/>
        </w:rPr>
        <w:t xml:space="preserve"> </w:t>
      </w:r>
      <w:r>
        <w:rPr>
          <w:lang w:eastAsia="zh-TW"/>
        </w:rPr>
        <w:t>簽收日期</w:t>
      </w:r>
      <w:r w:rsidRPr="009E46FC">
        <w:rPr>
          <w:b/>
          <w:bCs/>
          <w:lang w:eastAsia="zh-TW"/>
        </w:rPr>
        <w:t>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and INPUT_TIME &lt;&gt; SIGN_TIME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</w:t>
      </w:r>
      <w:r w:rsidRPr="009E46FC">
        <w:rPr>
          <w:b/>
          <w:bCs/>
          <w:lang w:eastAsia="zh-TW"/>
        </w:rPr>
        <w:tab/>
        <w:t xml:space="preserve"> and IMG_KIND &lt;&gt; 'DJ01'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group by IMG_KIND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), TB as (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select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TA.IMG_KIND AS IMG_KIND, '' as PAY_KIND, TA.CNT, EDG100.IMG_NAME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from TA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left join DBED.DTEDG100 EDG100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on TA.IMG_KIND=EDG100.IMG_KIND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>)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, TC as (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select IMG_KIND, PAY_KIND, COUNT(*) as CNT from DBAA.DTAAX024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where SIGN_DIV_NO='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lang w:eastAsia="zh-TW"/>
        </w:rPr>
        <w:t xml:space="preserve"> </w:t>
      </w:r>
      <w:r>
        <w:rPr>
          <w:lang w:eastAsia="zh-TW"/>
        </w:rPr>
        <w:t>簽收單位</w:t>
      </w:r>
      <w:r w:rsidRPr="009E46FC">
        <w:rPr>
          <w:b/>
          <w:bCs/>
          <w:lang w:eastAsia="zh-TW"/>
        </w:rPr>
        <w:t>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and DATE(SIGN_TIME)='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lang w:eastAsia="zh-TW"/>
        </w:rPr>
        <w:t xml:space="preserve"> </w:t>
      </w:r>
      <w:r>
        <w:rPr>
          <w:lang w:eastAsia="zh-TW"/>
        </w:rPr>
        <w:t>簽收日期</w:t>
      </w:r>
      <w:r w:rsidRPr="009E46FC">
        <w:rPr>
          <w:b/>
          <w:bCs/>
          <w:lang w:eastAsia="zh-TW"/>
        </w:rPr>
        <w:t>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and INPUT_TIME &lt;&gt; SIGN_TIME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</w:t>
      </w:r>
      <w:r w:rsidRPr="009E46FC">
        <w:rPr>
          <w:b/>
          <w:bCs/>
          <w:lang w:eastAsia="zh-TW"/>
        </w:rPr>
        <w:tab/>
        <w:t xml:space="preserve"> and IMG_KIND = 'DJ01'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group by IMG_KIND, PAY_KIND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), TD as (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select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TC.IMG_KIND AS IMG_KIND, TC.PAY_KIND, TC.CNT, EDG100.IMG_NAME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from TC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left join DBED.DTEDG100 EDG100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ab/>
        <w:t xml:space="preserve"> on TC.IMG_KIND=EDG100.IMG_KIND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)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select TB.IMG_KIND, TB.PAY_KIND, TB.CNT, TB.IMG_NAME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from TB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union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lastRenderedPageBreak/>
        <w:t xml:space="preserve">   select TD.IMG_KIND, TD.PAY_KIND, TD.CNT, TD.IMG_NAME</w:t>
      </w:r>
    </w:p>
    <w:p w:rsidR="009E46FC" w:rsidRPr="009E46FC" w:rsidRDefault="009E46FC" w:rsidP="009E46FC">
      <w:pPr>
        <w:pStyle w:val="Tabletext"/>
        <w:ind w:left="851"/>
        <w:rPr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from TD</w:t>
      </w:r>
    </w:p>
    <w:p w:rsidR="009E46FC" w:rsidRDefault="009E46FC" w:rsidP="009E46FC">
      <w:pPr>
        <w:pStyle w:val="Tabletext"/>
        <w:keepLines w:val="0"/>
        <w:spacing w:after="0" w:line="240" w:lineRule="auto"/>
        <w:ind w:left="851"/>
        <w:rPr>
          <w:rFonts w:hint="eastAsia"/>
          <w:b/>
          <w:bCs/>
          <w:lang w:eastAsia="zh-TW"/>
        </w:rPr>
      </w:pPr>
      <w:r w:rsidRPr="009E46FC">
        <w:rPr>
          <w:b/>
          <w:bCs/>
          <w:lang w:eastAsia="zh-TW"/>
        </w:rPr>
        <w:t xml:space="preserve">   with ur</w:t>
      </w:r>
    </w:p>
    <w:p w:rsidR="00710083" w:rsidRPr="008625B7" w:rsidRDefault="00710083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若查詢結果有值，則列印</w:t>
      </w:r>
      <w:r>
        <w:rPr>
          <w:rFonts w:hint="eastAsia"/>
          <w:bCs/>
          <w:lang w:eastAsia="zh-TW"/>
        </w:rPr>
        <w:t>ON</w:t>
      </w:r>
      <w:r>
        <w:rPr>
          <w:rFonts w:hint="eastAsia"/>
          <w:bCs/>
          <w:lang w:eastAsia="zh-TW"/>
        </w:rPr>
        <w:t>，；否，則畫面顯示「查無送件清單；</w:t>
      </w:r>
      <w:r>
        <w:rPr>
          <w:lang w:eastAsia="zh-TW"/>
        </w:rPr>
        <w:t>簽收單位</w:t>
      </w:r>
      <w:r>
        <w:rPr>
          <w:rFonts w:hint="eastAsia"/>
          <w:lang w:eastAsia="zh-TW"/>
        </w:rPr>
        <w:t>：</w:t>
      </w:r>
      <w:r>
        <w:rPr>
          <w:rFonts w:hint="eastAsia"/>
          <w:bCs/>
          <w:lang w:eastAsia="zh-TW"/>
        </w:rPr>
        <w:t>；</w:t>
      </w:r>
      <w:r>
        <w:rPr>
          <w:lang w:eastAsia="zh-TW"/>
        </w:rPr>
        <w:t>簽收日期</w:t>
      </w:r>
      <w:r>
        <w:rPr>
          <w:rFonts w:hint="eastAsia"/>
          <w:lang w:eastAsia="zh-TW"/>
        </w:rPr>
        <w:t>：</w:t>
      </w:r>
      <w:r>
        <w:rPr>
          <w:rFonts w:hint="eastAsia"/>
          <w:bCs/>
          <w:lang w:eastAsia="zh-TW"/>
        </w:rPr>
        <w:t>」。列印</w:t>
      </w:r>
      <w:r>
        <w:rPr>
          <w:rFonts w:hint="eastAsia"/>
          <w:bCs/>
          <w:lang w:eastAsia="zh-TW"/>
        </w:rPr>
        <w:t>OFF</w:t>
      </w:r>
    </w:p>
    <w:p w:rsidR="008625B7" w:rsidRPr="000B27B7" w:rsidRDefault="008625B7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按張數另開視窗</w:t>
      </w:r>
      <w:r>
        <w:rPr>
          <w:rFonts w:hint="eastAsia"/>
          <w:bCs/>
          <w:lang w:eastAsia="zh-TW"/>
        </w:rPr>
        <w:t xml:space="preserve">  READ DTAAX02</w:t>
      </w:r>
      <w:r w:rsidR="007C5790">
        <w:rPr>
          <w:rFonts w:hint="eastAsia"/>
          <w:bCs/>
          <w:lang w:eastAsia="zh-TW"/>
        </w:rPr>
        <w:t>4</w:t>
      </w:r>
      <w:r>
        <w:rPr>
          <w:rFonts w:hint="eastAsia"/>
          <w:bCs/>
          <w:lang w:eastAsia="zh-TW"/>
        </w:rPr>
        <w:t xml:space="preserve"> BY</w:t>
      </w:r>
      <w:r>
        <w:rPr>
          <w:rFonts w:hint="eastAsia"/>
          <w:bCs/>
          <w:lang w:eastAsia="zh-TW"/>
        </w:rPr>
        <w:t>簽收單位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簽收日期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文件種類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顯示</w:t>
      </w:r>
      <w:r>
        <w:rPr>
          <w:rFonts w:hint="eastAsia"/>
          <w:bCs/>
          <w:lang w:eastAsia="zh-TW"/>
        </w:rPr>
        <w:t>DTAAX02</w:t>
      </w:r>
      <w:r w:rsidR="007C5790">
        <w:rPr>
          <w:rFonts w:hint="eastAsia"/>
          <w:bCs/>
          <w:lang w:eastAsia="zh-TW"/>
        </w:rPr>
        <w:t>4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收據號碼</w:t>
      </w:r>
      <w:r w:rsidR="000D6433">
        <w:rPr>
          <w:rFonts w:hint="eastAsia"/>
          <w:bCs/>
          <w:lang w:eastAsia="zh-TW"/>
        </w:rPr>
        <w:t>(</w:t>
      </w:r>
      <w:r w:rsidR="000D6433">
        <w:rPr>
          <w:rFonts w:hint="eastAsia"/>
          <w:bCs/>
          <w:lang w:eastAsia="zh-TW"/>
        </w:rPr>
        <w:t>多筆</w:t>
      </w:r>
      <w:r w:rsidR="000D6433">
        <w:rPr>
          <w:rFonts w:hint="eastAsia"/>
          <w:bCs/>
          <w:lang w:eastAsia="zh-TW"/>
        </w:rPr>
        <w:t>)</w:t>
      </w:r>
      <w:r>
        <w:rPr>
          <w:rFonts w:hint="eastAsia"/>
          <w:bCs/>
          <w:lang w:eastAsia="zh-TW"/>
        </w:rPr>
        <w:t>。</w:t>
      </w:r>
    </w:p>
    <w:p w:rsidR="005A4A18" w:rsidRPr="000B27B7" w:rsidRDefault="005A4A18" w:rsidP="005A4A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 xml:space="preserve">IF IMG_KIND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03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||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04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||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05</w:t>
        </w:r>
        <w:r>
          <w:rPr>
            <w:bCs/>
            <w:lang w:eastAsia="zh-TW"/>
          </w:rPr>
          <w:t>’</w:t>
        </w:r>
      </w:smartTag>
    </w:p>
    <w:p w:rsidR="005A4A18" w:rsidRPr="00710083" w:rsidRDefault="005A4A18" w:rsidP="005A4A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以</w:t>
      </w:r>
      <w:r>
        <w:rPr>
          <w:rFonts w:hint="eastAsia"/>
          <w:bCs/>
          <w:lang w:eastAsia="zh-TW"/>
        </w:rPr>
        <w:t xml:space="preserve"> IMG_KEY </w:t>
      </w:r>
      <w:r>
        <w:rPr>
          <w:rFonts w:hint="eastAsia"/>
          <w:bCs/>
          <w:lang w:eastAsia="zh-TW"/>
        </w:rPr>
        <w:t>改顯示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收據號碼。</w:t>
      </w:r>
    </w:p>
    <w:p w:rsidR="00710083" w:rsidRPr="00710083" w:rsidRDefault="00710083" w:rsidP="00710083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lang w:eastAsia="zh-TW"/>
        </w:rPr>
      </w:pPr>
    </w:p>
    <w:p w:rsidR="00710083" w:rsidRPr="00710083" w:rsidRDefault="00710083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列印</w:t>
      </w:r>
    </w:p>
    <w:p w:rsidR="0025633A" w:rsidRPr="006C0795" w:rsidRDefault="0025633A" w:rsidP="00295BB4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 w:rsidRPr="006C0795">
        <w:rPr>
          <w:rFonts w:hint="eastAsia"/>
          <w:lang w:eastAsia="zh-TW"/>
        </w:rPr>
        <w:t xml:space="preserve">return msg </w:t>
      </w:r>
      <w:r w:rsidRPr="006C0795">
        <w:rPr>
          <w:lang w:eastAsia="zh-TW"/>
        </w:rPr>
        <w:t>“</w:t>
      </w:r>
      <w:r w:rsidRPr="006C0795">
        <w:rPr>
          <w:rFonts w:hint="eastAsia"/>
          <w:lang w:eastAsia="zh-TW"/>
        </w:rPr>
        <w:t>列印送</w:t>
      </w:r>
      <w:r w:rsidR="00DA43FA">
        <w:rPr>
          <w:rFonts w:hint="eastAsia"/>
          <w:lang w:eastAsia="zh-TW"/>
        </w:rPr>
        <w:t>件</w:t>
      </w:r>
      <w:r w:rsidRPr="006C0795">
        <w:rPr>
          <w:rFonts w:hint="eastAsia"/>
          <w:lang w:eastAsia="zh-TW"/>
        </w:rPr>
        <w:t>清單後，不可再入</w:t>
      </w:r>
      <w:r w:rsidRPr="006C0795">
        <w:rPr>
          <w:lang w:eastAsia="zh-TW"/>
        </w:rPr>
        <w:t>’</w:t>
      </w:r>
      <w:r w:rsidRPr="006C0795">
        <w:rPr>
          <w:rFonts w:hint="eastAsia"/>
          <w:lang w:eastAsia="zh-TW"/>
        </w:rPr>
        <w:t>文件點交作業</w:t>
      </w:r>
      <w:r w:rsidRPr="006C0795">
        <w:rPr>
          <w:lang w:eastAsia="zh-TW"/>
        </w:rPr>
        <w:t>’”</w:t>
      </w:r>
    </w:p>
    <w:p w:rsidR="0025633A" w:rsidRPr="006C0795" w:rsidRDefault="0025633A" w:rsidP="002563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6C0795">
        <w:rPr>
          <w:rFonts w:hint="eastAsia"/>
          <w:lang w:eastAsia="zh-TW"/>
        </w:rPr>
        <w:t>當點確認後將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繳回單位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(</w:t>
      </w:r>
      <w:r w:rsidRPr="006C0795">
        <w:rPr>
          <w:rFonts w:hint="eastAsia"/>
          <w:lang w:eastAsia="zh-TW"/>
        </w:rPr>
        <w:t>所屬單位</w:t>
      </w:r>
      <w:r w:rsidRPr="006C0795">
        <w:rPr>
          <w:rFonts w:hint="eastAsia"/>
          <w:lang w:eastAsia="zh-TW"/>
        </w:rPr>
        <w:t>)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總張數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(</w:t>
      </w:r>
      <w:r w:rsidRPr="006C0795">
        <w:rPr>
          <w:rFonts w:hint="eastAsia"/>
          <w:lang w:eastAsia="zh-TW"/>
        </w:rPr>
        <w:t>畫面張數總計</w:t>
      </w:r>
      <w:r w:rsidRPr="006C0795">
        <w:rPr>
          <w:rFonts w:hint="eastAsia"/>
          <w:lang w:eastAsia="zh-TW"/>
        </w:rPr>
        <w:t>)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繳回日期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(</w:t>
      </w:r>
      <w:r w:rsidRPr="006C0795">
        <w:rPr>
          <w:rFonts w:hint="eastAsia"/>
          <w:lang w:eastAsia="zh-TW"/>
        </w:rPr>
        <w:t>當日</w:t>
      </w:r>
      <w:r w:rsidRPr="006C0795">
        <w:rPr>
          <w:rFonts w:hint="eastAsia"/>
          <w:lang w:eastAsia="zh-TW"/>
        </w:rPr>
        <w:t>)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繳回人員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(</w:t>
      </w:r>
      <w:r w:rsidRPr="006C0795">
        <w:rPr>
          <w:rFonts w:hint="eastAsia"/>
          <w:lang w:eastAsia="zh-TW"/>
        </w:rPr>
        <w:t>登入人員</w:t>
      </w:r>
      <w:r w:rsidRPr="006C0795">
        <w:rPr>
          <w:rFonts w:hint="eastAsia"/>
          <w:lang w:eastAsia="zh-TW"/>
        </w:rPr>
        <w:t xml:space="preserve">) insert </w:t>
      </w:r>
      <w:r w:rsidRPr="006C0795">
        <w:rPr>
          <w:rFonts w:hint="eastAsia"/>
          <w:lang w:eastAsia="zh-TW"/>
        </w:rPr>
        <w:t>到</w:t>
      </w:r>
      <w:r w:rsidRPr="006C0795">
        <w:rPr>
          <w:rFonts w:hint="eastAsia"/>
          <w:lang w:eastAsia="zh-TW"/>
        </w:rPr>
        <w:t>DTAAX023</w:t>
      </w:r>
      <w:r w:rsidR="00EE4E92" w:rsidRPr="006C0795">
        <w:rPr>
          <w:rFonts w:hint="eastAsia"/>
          <w:lang w:eastAsia="zh-TW"/>
        </w:rPr>
        <w:t>若有相同</w:t>
      </w:r>
      <w:r w:rsidR="00EE4E92" w:rsidRPr="006C0795">
        <w:rPr>
          <w:rFonts w:hint="eastAsia"/>
          <w:lang w:eastAsia="zh-TW"/>
        </w:rPr>
        <w:t>key</w:t>
      </w:r>
      <w:r w:rsidR="00EE4E92" w:rsidRPr="006C0795">
        <w:rPr>
          <w:rFonts w:hint="eastAsia"/>
          <w:lang w:eastAsia="zh-TW"/>
        </w:rPr>
        <w:t>值</w:t>
      </w:r>
      <w:r w:rsidR="00EE4E92" w:rsidRPr="006C0795">
        <w:rPr>
          <w:rFonts w:hint="eastAsia"/>
          <w:lang w:eastAsia="zh-TW"/>
        </w:rPr>
        <w:t>(</w:t>
      </w:r>
      <w:r w:rsidR="00EE4E92" w:rsidRPr="006C0795">
        <w:rPr>
          <w:rFonts w:hint="eastAsia"/>
          <w:lang w:eastAsia="zh-TW"/>
        </w:rPr>
        <w:t>繳回單位，繳回日期</w:t>
      </w:r>
      <w:r w:rsidR="00EE4E92" w:rsidRPr="006C0795">
        <w:rPr>
          <w:rFonts w:hint="eastAsia"/>
          <w:lang w:eastAsia="zh-TW"/>
        </w:rPr>
        <w:t>)</w:t>
      </w:r>
      <w:r w:rsidR="00EE4E92" w:rsidRPr="006C0795">
        <w:rPr>
          <w:rFonts w:hint="eastAsia"/>
          <w:lang w:eastAsia="zh-TW"/>
        </w:rPr>
        <w:t>則更新該筆資料</w:t>
      </w:r>
      <w:r w:rsidR="00EE4E92" w:rsidRPr="006C0795">
        <w:rPr>
          <w:lang w:eastAsia="zh-TW"/>
        </w:rPr>
        <w:t>”</w:t>
      </w:r>
      <w:r w:rsidR="00EE4E92" w:rsidRPr="006C0795">
        <w:rPr>
          <w:rFonts w:hint="eastAsia"/>
          <w:lang w:eastAsia="zh-TW"/>
        </w:rPr>
        <w:t>總張數</w:t>
      </w:r>
      <w:r w:rsidR="00EE4E92" w:rsidRPr="006C0795">
        <w:rPr>
          <w:lang w:eastAsia="zh-TW"/>
        </w:rPr>
        <w:t>”</w:t>
      </w:r>
      <w:r w:rsidR="00EE4E92" w:rsidRPr="006C0795">
        <w:rPr>
          <w:rFonts w:hint="eastAsia"/>
          <w:lang w:eastAsia="zh-TW"/>
        </w:rPr>
        <w:t>(</w:t>
      </w:r>
      <w:r w:rsidR="00EE4E92" w:rsidRPr="006C0795">
        <w:rPr>
          <w:rFonts w:hint="eastAsia"/>
          <w:lang w:eastAsia="zh-TW"/>
        </w:rPr>
        <w:t>畫面張數總計</w:t>
      </w:r>
      <w:r w:rsidR="00EE4E92" w:rsidRPr="006C0795">
        <w:rPr>
          <w:rFonts w:hint="eastAsia"/>
          <w:lang w:eastAsia="zh-TW"/>
        </w:rPr>
        <w:t>)</w:t>
      </w:r>
      <w:r w:rsidR="00EE4E92" w:rsidRPr="006C0795">
        <w:rPr>
          <w:lang w:eastAsia="zh-TW"/>
        </w:rPr>
        <w:t>””</w:t>
      </w:r>
      <w:r w:rsidR="00EE4E92" w:rsidRPr="006C0795">
        <w:rPr>
          <w:rFonts w:hint="eastAsia"/>
          <w:lang w:eastAsia="zh-TW"/>
        </w:rPr>
        <w:t>繳回人員</w:t>
      </w:r>
      <w:r w:rsidR="00EE4E92" w:rsidRPr="006C0795">
        <w:rPr>
          <w:lang w:eastAsia="zh-TW"/>
        </w:rPr>
        <w:t>”</w:t>
      </w:r>
      <w:r w:rsidR="00EE4E92" w:rsidRPr="006C0795">
        <w:rPr>
          <w:rFonts w:hint="eastAsia"/>
          <w:lang w:eastAsia="zh-TW"/>
        </w:rPr>
        <w:t>(</w:t>
      </w:r>
      <w:r w:rsidR="00EE4E92" w:rsidRPr="006C0795">
        <w:rPr>
          <w:rFonts w:hint="eastAsia"/>
          <w:lang w:eastAsia="zh-TW"/>
        </w:rPr>
        <w:t>登入人員</w:t>
      </w:r>
      <w:r w:rsidR="00EE4E92" w:rsidRPr="006C0795">
        <w:rPr>
          <w:rFonts w:hint="eastAsia"/>
          <w:lang w:eastAsia="zh-TW"/>
        </w:rPr>
        <w:t>))</w:t>
      </w:r>
    </w:p>
    <w:p w:rsidR="00D66C38" w:rsidRDefault="00D66C38" w:rsidP="002563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6C0795">
        <w:rPr>
          <w:rFonts w:hint="eastAsia"/>
          <w:lang w:eastAsia="zh-TW"/>
        </w:rPr>
        <w:t>增加條碼值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簽收單位代號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+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文件代碼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+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>張數</w:t>
      </w:r>
      <w:r w:rsidRPr="006C0795">
        <w:rPr>
          <w:lang w:eastAsia="zh-TW"/>
        </w:rPr>
        <w:t>”</w:t>
      </w:r>
      <w:r w:rsidRPr="006C0795">
        <w:rPr>
          <w:rFonts w:hint="eastAsia"/>
          <w:lang w:eastAsia="zh-TW"/>
        </w:rPr>
        <w:t xml:space="preserve">  </w:t>
      </w:r>
      <w:r w:rsidRPr="006C0795">
        <w:rPr>
          <w:rFonts w:hint="eastAsia"/>
          <w:lang w:eastAsia="zh-TW"/>
        </w:rPr>
        <w:t>其中張數為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6C0795">
          <w:rPr>
            <w:rFonts w:hint="eastAsia"/>
            <w:lang w:eastAsia="zh-TW"/>
          </w:rPr>
          <w:t>3</w:t>
        </w:r>
        <w:r w:rsidRPr="006C0795">
          <w:rPr>
            <w:rFonts w:hint="eastAsia"/>
            <w:lang w:eastAsia="zh-TW"/>
          </w:rPr>
          <w:t>碼</w:t>
        </w:r>
      </w:smartTag>
      <w:r w:rsidRPr="006C0795">
        <w:rPr>
          <w:rFonts w:hint="eastAsia"/>
          <w:lang w:eastAsia="zh-TW"/>
        </w:rPr>
        <w:t>不足前面補</w:t>
      </w:r>
      <w:r w:rsidRPr="006C0795">
        <w:rPr>
          <w:rFonts w:hint="eastAsia"/>
          <w:lang w:eastAsia="zh-TW"/>
        </w:rPr>
        <w:t>0</w:t>
      </w:r>
    </w:p>
    <w:p w:rsidR="00B56DB8" w:rsidRPr="00AC4883" w:rsidRDefault="00DD05D9" w:rsidP="002563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 w:rsidRPr="00DD05D9">
        <w:rPr>
          <w:rFonts w:ascii="細明體" w:eastAsia="細明體" w:hAnsi="細明體" w:hint="eastAsia"/>
          <w:color w:val="7030A0"/>
          <w:lang w:eastAsia="zh-TW"/>
        </w:rPr>
        <w:t>修正保代服駐點人員點交點收規則</w:t>
      </w:r>
    </w:p>
    <w:p w:rsidR="00AC4883" w:rsidRPr="00AC4883" w:rsidRDefault="00AC4883" w:rsidP="00AC488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 w:rsidRPr="001F7DF7">
        <w:rPr>
          <w:rFonts w:ascii="細明體" w:eastAsia="細明體" w:hAnsi="細明體" w:hint="eastAsia"/>
          <w:color w:val="7030A0"/>
          <w:lang w:eastAsia="zh-TW"/>
        </w:rPr>
        <w:t>Call人事模組取得</w:t>
      </w:r>
      <w:r w:rsidRPr="008F7132">
        <w:rPr>
          <w:rFonts w:ascii="細明體" w:eastAsia="細明體" w:hAnsi="細明體" w:hint="eastAsia"/>
          <w:color w:val="7030A0"/>
          <w:lang w:eastAsia="zh-TW"/>
        </w:rPr>
        <w:t>登入人員單位代號</w:t>
      </w:r>
      <w:r>
        <w:rPr>
          <w:rFonts w:ascii="細明體" w:eastAsia="細明體" w:hAnsi="細明體" w:hint="eastAsia"/>
          <w:color w:val="7030A0"/>
          <w:lang w:eastAsia="zh-TW"/>
        </w:rPr>
        <w:t>之單位編製別</w:t>
      </w:r>
    </w:p>
    <w:p w:rsidR="00AC4883" w:rsidRPr="00AC4883" w:rsidRDefault="00AC4883" w:rsidP="00AC488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IF單位編製別為06、07、08服務中心，THEN </w:t>
      </w:r>
      <w:r w:rsidRPr="001F7DF7">
        <w:rPr>
          <w:rFonts w:ascii="細明體" w:eastAsia="細明體" w:hAnsi="細明體" w:hint="eastAsia"/>
          <w:color w:val="7030A0"/>
          <w:lang w:eastAsia="zh-TW"/>
        </w:rPr>
        <w:t>Call人事模組取得</w:t>
      </w:r>
      <w:r w:rsidRPr="008F7132">
        <w:rPr>
          <w:rFonts w:ascii="細明體" w:eastAsia="細明體" w:hAnsi="細明體" w:hint="eastAsia"/>
          <w:color w:val="7030A0"/>
          <w:lang w:eastAsia="zh-TW"/>
        </w:rPr>
        <w:t>登入人員單位代號</w:t>
      </w:r>
      <w:r>
        <w:rPr>
          <w:rFonts w:ascii="細明體" w:eastAsia="細明體" w:hAnsi="細明體" w:hint="eastAsia"/>
          <w:color w:val="7030A0"/>
          <w:lang w:eastAsia="zh-TW"/>
        </w:rPr>
        <w:t>之核保中心</w:t>
      </w:r>
    </w:p>
    <w:p w:rsidR="00AC4883" w:rsidRPr="00AC4883" w:rsidRDefault="00AC4883" w:rsidP="00AC488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 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核保中心=01，THEN </w:t>
      </w:r>
      <w:r w:rsidRPr="00DD05D9">
        <w:rPr>
          <w:rFonts w:ascii="細明體" w:eastAsia="細明體" w:hAnsi="細明體" w:hint="eastAsia"/>
          <w:color w:val="7030A0"/>
          <w:lang w:eastAsia="zh-TW"/>
        </w:rPr>
        <w:t>ADM_CTR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 行政中心代碼=5300000</w:t>
      </w:r>
    </w:p>
    <w:p w:rsidR="00AC4883" w:rsidRPr="00AC4883" w:rsidRDefault="00AC4883" w:rsidP="00AC488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 </w:t>
      </w:r>
      <w:r w:rsidRPr="001F7DF7">
        <w:rPr>
          <w:rFonts w:ascii="細明體" w:eastAsia="細明體" w:hAnsi="細明體" w:hint="eastAsia"/>
          <w:color w:val="7030A0"/>
          <w:lang w:eastAsia="zh-TW"/>
        </w:rPr>
        <w:t>核保中心=0</w:t>
      </w:r>
      <w:r>
        <w:rPr>
          <w:rFonts w:ascii="細明體" w:eastAsia="細明體" w:hAnsi="細明體" w:hint="eastAsia"/>
          <w:color w:val="7030A0"/>
          <w:lang w:eastAsia="zh-TW"/>
        </w:rPr>
        <w:t>2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，THEN </w:t>
      </w:r>
      <w:r w:rsidRPr="00DD05D9">
        <w:rPr>
          <w:rFonts w:ascii="細明體" w:eastAsia="細明體" w:hAnsi="細明體" w:hint="eastAsia"/>
          <w:color w:val="7030A0"/>
          <w:lang w:eastAsia="zh-TW"/>
        </w:rPr>
        <w:t>ADM_CTR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 行政中心代碼=</w:t>
      </w:r>
      <w:r>
        <w:rPr>
          <w:rFonts w:ascii="細明體" w:eastAsia="細明體" w:hAnsi="細明體" w:hint="eastAsia"/>
          <w:color w:val="7030A0"/>
          <w:lang w:eastAsia="zh-TW"/>
        </w:rPr>
        <w:t>42</w:t>
      </w:r>
      <w:r w:rsidRPr="001F7DF7">
        <w:rPr>
          <w:rFonts w:ascii="細明體" w:eastAsia="細明體" w:hAnsi="細明體" w:hint="eastAsia"/>
          <w:color w:val="7030A0"/>
          <w:lang w:eastAsia="zh-TW"/>
        </w:rPr>
        <w:t>00000</w:t>
      </w:r>
    </w:p>
    <w:p w:rsidR="00AC4883" w:rsidRPr="00AC4883" w:rsidRDefault="00AC4883" w:rsidP="00AC488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 </w:t>
      </w:r>
      <w:r w:rsidRPr="001F7DF7">
        <w:rPr>
          <w:rFonts w:ascii="細明體" w:eastAsia="細明體" w:hAnsi="細明體" w:hint="eastAsia"/>
          <w:color w:val="7030A0"/>
          <w:lang w:eastAsia="zh-TW"/>
        </w:rPr>
        <w:t>核保中心=0</w:t>
      </w:r>
      <w:r>
        <w:rPr>
          <w:rFonts w:ascii="細明體" w:eastAsia="細明體" w:hAnsi="細明體" w:hint="eastAsia"/>
          <w:color w:val="7030A0"/>
          <w:lang w:eastAsia="zh-TW"/>
        </w:rPr>
        <w:t>3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，THEN </w:t>
      </w:r>
      <w:r w:rsidRPr="00DD05D9">
        <w:rPr>
          <w:rFonts w:ascii="細明體" w:eastAsia="細明體" w:hAnsi="細明體" w:hint="eastAsia"/>
          <w:color w:val="7030A0"/>
          <w:lang w:eastAsia="zh-TW"/>
        </w:rPr>
        <w:t>ADM_CTR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 行政中心代碼=</w:t>
      </w:r>
      <w:r>
        <w:rPr>
          <w:rFonts w:ascii="細明體" w:eastAsia="細明體" w:hAnsi="細明體" w:hint="eastAsia"/>
          <w:color w:val="7030A0"/>
          <w:lang w:eastAsia="zh-TW"/>
        </w:rPr>
        <w:t>36</w:t>
      </w:r>
      <w:r w:rsidRPr="001F7DF7">
        <w:rPr>
          <w:rFonts w:ascii="細明體" w:eastAsia="細明體" w:hAnsi="細明體" w:hint="eastAsia"/>
          <w:color w:val="7030A0"/>
          <w:lang w:eastAsia="zh-TW"/>
        </w:rPr>
        <w:t>00000</w:t>
      </w:r>
    </w:p>
    <w:p w:rsidR="00AC4883" w:rsidRPr="00AC4883" w:rsidRDefault="00AC4883" w:rsidP="00AC488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 </w:t>
      </w:r>
      <w:r w:rsidRPr="001F7DF7">
        <w:rPr>
          <w:rFonts w:ascii="細明體" w:eastAsia="細明體" w:hAnsi="細明體" w:hint="eastAsia"/>
          <w:color w:val="7030A0"/>
          <w:lang w:eastAsia="zh-TW"/>
        </w:rPr>
        <w:t>核保中心=0</w:t>
      </w:r>
      <w:r>
        <w:rPr>
          <w:rFonts w:ascii="細明體" w:eastAsia="細明體" w:hAnsi="細明體" w:hint="eastAsia"/>
          <w:color w:val="7030A0"/>
          <w:lang w:eastAsia="zh-TW"/>
        </w:rPr>
        <w:t>4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，THEN </w:t>
      </w:r>
      <w:r w:rsidRPr="00DD05D9">
        <w:rPr>
          <w:rFonts w:ascii="細明體" w:eastAsia="細明體" w:hAnsi="細明體" w:hint="eastAsia"/>
          <w:color w:val="7030A0"/>
          <w:lang w:eastAsia="zh-TW"/>
        </w:rPr>
        <w:t>ADM_CTR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 行政中心代碼=</w:t>
      </w:r>
      <w:r>
        <w:rPr>
          <w:rFonts w:ascii="細明體" w:eastAsia="細明體" w:hAnsi="細明體" w:hint="eastAsia"/>
          <w:color w:val="7030A0"/>
          <w:lang w:eastAsia="zh-TW"/>
        </w:rPr>
        <w:t>48</w:t>
      </w:r>
      <w:r w:rsidRPr="001F7DF7">
        <w:rPr>
          <w:rFonts w:ascii="細明體" w:eastAsia="細明體" w:hAnsi="細明體" w:hint="eastAsia"/>
          <w:color w:val="7030A0"/>
          <w:lang w:eastAsia="zh-TW"/>
        </w:rPr>
        <w:t>00000</w:t>
      </w:r>
    </w:p>
    <w:p w:rsidR="00AC4883" w:rsidRPr="00AC4883" w:rsidRDefault="00AC4883" w:rsidP="00AC488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IF </w:t>
      </w:r>
      <w:r w:rsidRPr="001F7DF7">
        <w:rPr>
          <w:rFonts w:ascii="細明體" w:eastAsia="細明體" w:hAnsi="細明體" w:hint="eastAsia"/>
          <w:color w:val="7030A0"/>
          <w:lang w:eastAsia="zh-TW"/>
        </w:rPr>
        <w:t>核保中心=0</w:t>
      </w:r>
      <w:r>
        <w:rPr>
          <w:rFonts w:ascii="細明體" w:eastAsia="細明體" w:hAnsi="細明體" w:hint="eastAsia"/>
          <w:color w:val="7030A0"/>
          <w:lang w:eastAsia="zh-TW"/>
        </w:rPr>
        <w:t>5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，THEN </w:t>
      </w:r>
      <w:r w:rsidRPr="00DD05D9">
        <w:rPr>
          <w:rFonts w:ascii="細明體" w:eastAsia="細明體" w:hAnsi="細明體" w:hint="eastAsia"/>
          <w:color w:val="7030A0"/>
          <w:lang w:eastAsia="zh-TW"/>
        </w:rPr>
        <w:t>ADM_CTR</w:t>
      </w:r>
      <w:r w:rsidRPr="001F7DF7">
        <w:rPr>
          <w:rFonts w:ascii="細明體" w:eastAsia="細明體" w:hAnsi="細明體" w:hint="eastAsia"/>
          <w:color w:val="7030A0"/>
          <w:lang w:eastAsia="zh-TW"/>
        </w:rPr>
        <w:t xml:space="preserve"> 行政中心代碼=</w:t>
      </w:r>
      <w:r>
        <w:rPr>
          <w:rFonts w:ascii="細明體" w:eastAsia="細明體" w:hAnsi="細明體" w:hint="eastAsia"/>
          <w:color w:val="7030A0"/>
          <w:lang w:eastAsia="zh-TW"/>
        </w:rPr>
        <w:t>54</w:t>
      </w:r>
      <w:r w:rsidRPr="001F7DF7">
        <w:rPr>
          <w:rFonts w:ascii="細明體" w:eastAsia="細明體" w:hAnsi="細明體" w:hint="eastAsia"/>
          <w:color w:val="7030A0"/>
          <w:lang w:eastAsia="zh-TW"/>
        </w:rPr>
        <w:t>00000</w:t>
      </w:r>
    </w:p>
    <w:p w:rsidR="00AC4883" w:rsidRPr="00DD05D9" w:rsidRDefault="00AC4883" w:rsidP="00AC488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 xml:space="preserve">ELSE </w:t>
      </w:r>
      <w:r w:rsidRPr="001F7DF7">
        <w:rPr>
          <w:rFonts w:ascii="細明體" w:eastAsia="細明體" w:hAnsi="細明體" w:hint="eastAsia"/>
          <w:color w:val="7030A0"/>
          <w:lang w:eastAsia="zh-TW"/>
        </w:rPr>
        <w:t>Call人事模組取得</w:t>
      </w:r>
      <w:r w:rsidRPr="008F7132">
        <w:rPr>
          <w:rFonts w:ascii="細明體" w:eastAsia="細明體" w:hAnsi="細明體" w:hint="eastAsia"/>
          <w:color w:val="7030A0"/>
          <w:lang w:eastAsia="zh-TW"/>
        </w:rPr>
        <w:t>登入人員單位代號</w:t>
      </w:r>
      <w:r>
        <w:rPr>
          <w:rFonts w:ascii="細明體" w:eastAsia="細明體" w:hAnsi="細明體" w:hint="eastAsia"/>
          <w:color w:val="7030A0"/>
          <w:lang w:eastAsia="zh-TW"/>
        </w:rPr>
        <w:t>之行政中心代號</w:t>
      </w:r>
    </w:p>
    <w:p w:rsidR="00DD05D9" w:rsidRDefault="00DD05D9" w:rsidP="00DD05D9">
      <w:pPr>
        <w:pStyle w:val="Tabletext"/>
        <w:keepLines w:val="0"/>
        <w:spacing w:after="0" w:line="240" w:lineRule="auto"/>
        <w:ind w:left="1984"/>
        <w:rPr>
          <w:rFonts w:hint="eastAsia"/>
          <w:lang w:eastAsia="zh-TW"/>
        </w:rPr>
      </w:pPr>
    </w:p>
    <w:p w:rsidR="006C0795" w:rsidRPr="006C0795" w:rsidRDefault="006C0795" w:rsidP="006C079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FF6600"/>
          <w:lang w:eastAsia="zh-TW"/>
        </w:rPr>
      </w:pPr>
      <w:r w:rsidRPr="006C0795">
        <w:rPr>
          <w:rFonts w:hint="eastAsia"/>
          <w:color w:val="FF6600"/>
          <w:lang w:eastAsia="zh-TW"/>
        </w:rPr>
        <w:t>列印時依文件類別分別列印</w:t>
      </w:r>
    </w:p>
    <w:p w:rsidR="006C0795" w:rsidRPr="00AC4883" w:rsidRDefault="006C0795" w:rsidP="006C07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FF6600"/>
          <w:lang w:eastAsia="zh-TW"/>
        </w:rPr>
      </w:pPr>
      <w:r w:rsidRPr="00AC4883">
        <w:rPr>
          <w:rFonts w:hint="eastAsia"/>
          <w:strike/>
          <w:color w:val="FF6600"/>
          <w:lang w:eastAsia="zh-TW"/>
        </w:rPr>
        <w:t>若為</w:t>
      </w:r>
      <w:r w:rsidRPr="00AC4883">
        <w:rPr>
          <w:rFonts w:hint="eastAsia"/>
          <w:strike/>
          <w:color w:val="FF6600"/>
          <w:lang w:eastAsia="zh-TW"/>
        </w:rPr>
        <w:t xml:space="preserve"> </w:t>
      </w:r>
      <w:r w:rsidRPr="00AC4883">
        <w:rPr>
          <w:strike/>
          <w:color w:val="FF6600"/>
          <w:lang w:eastAsia="zh-TW"/>
        </w:rPr>
        <w:t>“</w:t>
      </w:r>
      <w:r w:rsidRPr="00AC4883">
        <w:rPr>
          <w:rFonts w:hint="eastAsia"/>
          <w:strike/>
          <w:color w:val="FF6600"/>
          <w:lang w:eastAsia="zh-TW"/>
        </w:rPr>
        <w:t>AB02</w:t>
      </w:r>
      <w:r w:rsidRPr="00AC4883">
        <w:rPr>
          <w:strike/>
          <w:color w:val="FF6600"/>
          <w:lang w:eastAsia="zh-TW"/>
        </w:rPr>
        <w:t>”</w:t>
      </w:r>
      <w:r w:rsidR="00222B7F" w:rsidRPr="00AC4883">
        <w:rPr>
          <w:rFonts w:hint="eastAsia"/>
          <w:strike/>
          <w:color w:val="FF6600"/>
          <w:lang w:eastAsia="zh-TW"/>
        </w:rPr>
        <w:t xml:space="preserve"> </w:t>
      </w:r>
      <w:r w:rsidR="00222B7F" w:rsidRPr="00AC4883">
        <w:rPr>
          <w:rFonts w:hint="eastAsia"/>
          <w:strike/>
          <w:color w:val="FF6600"/>
          <w:lang w:eastAsia="zh-TW"/>
        </w:rPr>
        <w:t>增加</w:t>
      </w:r>
      <w:r w:rsidR="00222B7F" w:rsidRPr="00AC4883">
        <w:rPr>
          <w:rFonts w:hint="eastAsia"/>
          <w:strike/>
          <w:color w:val="FF6600"/>
          <w:lang w:eastAsia="zh-TW"/>
        </w:rPr>
        <w:t xml:space="preserve"> Title--- To </w:t>
      </w:r>
      <w:r w:rsidR="00222B7F" w:rsidRPr="00AC4883">
        <w:rPr>
          <w:rFonts w:hint="eastAsia"/>
          <w:strike/>
          <w:color w:val="FF6600"/>
          <w:lang w:eastAsia="zh-TW"/>
        </w:rPr>
        <w:t>總公司保費部</w:t>
      </w:r>
      <w:r w:rsidR="00222B7F" w:rsidRPr="00AC4883">
        <w:rPr>
          <w:rFonts w:hint="eastAsia"/>
          <w:strike/>
          <w:color w:val="FF6600"/>
          <w:lang w:eastAsia="zh-TW"/>
        </w:rPr>
        <w:t xml:space="preserve">  </w:t>
      </w:r>
      <w:r w:rsidR="00222B7F" w:rsidRPr="00AC4883">
        <w:rPr>
          <w:rFonts w:hint="eastAsia"/>
          <w:strike/>
          <w:color w:val="FF6600"/>
          <w:lang w:eastAsia="zh-TW"/>
        </w:rPr>
        <w:t>台北市</w:t>
      </w:r>
      <w:r w:rsidR="00222B7F" w:rsidRPr="00AC4883">
        <w:rPr>
          <w:strike/>
          <w:color w:val="FF6600"/>
          <w:lang w:eastAsia="zh-TW"/>
        </w:rPr>
        <w:t>……</w:t>
      </w:r>
      <w:r w:rsidR="00222B7F" w:rsidRPr="00AC4883">
        <w:rPr>
          <w:rFonts w:hint="eastAsia"/>
          <w:strike/>
          <w:color w:val="FF6600"/>
          <w:lang w:eastAsia="zh-TW"/>
        </w:rPr>
        <w:t>(</w:t>
      </w:r>
      <w:r w:rsidR="00222B7F" w:rsidRPr="00AC4883">
        <w:rPr>
          <w:rFonts w:hint="eastAsia"/>
          <w:strike/>
          <w:color w:val="FF6600"/>
          <w:lang w:eastAsia="zh-TW"/>
        </w:rPr>
        <w:t>此需帶出保費部</w:t>
      </w:r>
      <w:r w:rsidR="004848E2" w:rsidRPr="00AC4883">
        <w:rPr>
          <w:rFonts w:hint="eastAsia"/>
          <w:strike/>
          <w:color w:val="FF6600"/>
          <w:lang w:eastAsia="zh-TW"/>
        </w:rPr>
        <w:t>-</w:t>
      </w:r>
      <w:r w:rsidR="004848E2" w:rsidRPr="00AC4883">
        <w:rPr>
          <w:strike/>
          <w:color w:val="FF6600"/>
          <w:lang w:eastAsia="zh-TW"/>
        </w:rPr>
        <w:t>2000000</w:t>
      </w:r>
      <w:r w:rsidR="00222B7F" w:rsidRPr="00AC4883">
        <w:rPr>
          <w:rFonts w:hint="eastAsia"/>
          <w:strike/>
          <w:color w:val="FF6600"/>
          <w:lang w:eastAsia="zh-TW"/>
        </w:rPr>
        <w:t>地址</w:t>
      </w:r>
      <w:r w:rsidR="00222B7F" w:rsidRPr="00AC4883">
        <w:rPr>
          <w:rFonts w:hint="eastAsia"/>
          <w:strike/>
          <w:color w:val="FF6600"/>
          <w:lang w:eastAsia="zh-TW"/>
        </w:rPr>
        <w:t>)</w:t>
      </w:r>
    </w:p>
    <w:p w:rsidR="006C0795" w:rsidRDefault="006C0795" w:rsidP="006C07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FF6600"/>
          <w:lang w:eastAsia="zh-TW"/>
        </w:rPr>
      </w:pPr>
      <w:r w:rsidRPr="006C0795">
        <w:rPr>
          <w:rFonts w:hint="eastAsia"/>
          <w:color w:val="FF6600"/>
          <w:lang w:eastAsia="zh-TW"/>
        </w:rPr>
        <w:t xml:space="preserve"> </w:t>
      </w:r>
      <w:r w:rsidRPr="006C0795">
        <w:rPr>
          <w:rFonts w:hint="eastAsia"/>
          <w:color w:val="FF6600"/>
          <w:lang w:eastAsia="zh-TW"/>
        </w:rPr>
        <w:t>若為</w:t>
      </w:r>
      <w:r w:rsidRPr="006C0795">
        <w:rPr>
          <w:color w:val="FF6600"/>
          <w:lang w:eastAsia="zh-TW"/>
        </w:rPr>
        <w:t>”</w:t>
      </w:r>
      <w:r w:rsidRPr="006C0795">
        <w:rPr>
          <w:rFonts w:hint="eastAsia"/>
          <w:color w:val="FF6600"/>
          <w:lang w:eastAsia="zh-TW"/>
        </w:rPr>
        <w:t>AB</w:t>
      </w:r>
      <w:r w:rsidR="00EC6455">
        <w:rPr>
          <w:rFonts w:hint="eastAsia"/>
          <w:color w:val="FF6600"/>
          <w:lang w:eastAsia="zh-TW"/>
        </w:rPr>
        <w:t>02</w:t>
      </w:r>
      <w:r w:rsidRPr="006C0795">
        <w:rPr>
          <w:color w:val="FF6600"/>
          <w:lang w:eastAsia="zh-TW"/>
        </w:rPr>
        <w:t>”</w:t>
      </w:r>
      <w:r w:rsidR="00222B7F">
        <w:rPr>
          <w:rFonts w:hint="eastAsia"/>
          <w:color w:val="FF6600"/>
          <w:lang w:eastAsia="zh-TW"/>
        </w:rPr>
        <w:t>增加</w:t>
      </w:r>
      <w:r w:rsidR="00222B7F">
        <w:rPr>
          <w:rFonts w:hint="eastAsia"/>
          <w:color w:val="FF6600"/>
          <w:lang w:eastAsia="zh-TW"/>
        </w:rPr>
        <w:t>Titl</w:t>
      </w:r>
      <w:r w:rsidR="00EC6455">
        <w:rPr>
          <w:rFonts w:hint="eastAsia"/>
          <w:color w:val="FF6600"/>
          <w:lang w:eastAsia="zh-TW"/>
        </w:rPr>
        <w:t>e</w:t>
      </w:r>
      <w:r w:rsidR="00222B7F">
        <w:rPr>
          <w:rFonts w:hint="eastAsia"/>
          <w:color w:val="FF6600"/>
          <w:lang w:eastAsia="zh-TW"/>
        </w:rPr>
        <w:t>--- To %</w:t>
      </w:r>
      <w:r w:rsidR="00222B7F">
        <w:rPr>
          <w:rFonts w:hint="eastAsia"/>
          <w:color w:val="FF6600"/>
          <w:lang w:eastAsia="zh-TW"/>
        </w:rPr>
        <w:t>行政中心</w:t>
      </w:r>
      <w:r w:rsidR="00222B7F">
        <w:rPr>
          <w:rFonts w:hint="eastAsia"/>
          <w:color w:val="FF6600"/>
          <w:lang w:eastAsia="zh-TW"/>
        </w:rPr>
        <w:t xml:space="preserve">  </w:t>
      </w:r>
      <w:r w:rsidR="00222B7F">
        <w:rPr>
          <w:color w:val="FF6600"/>
          <w:lang w:eastAsia="zh-TW"/>
        </w:rPr>
        <w:t>………</w:t>
      </w:r>
      <w:r w:rsidR="00222B7F">
        <w:rPr>
          <w:rFonts w:hint="eastAsia"/>
          <w:color w:val="FF6600"/>
          <w:lang w:eastAsia="zh-TW"/>
        </w:rPr>
        <w:t>(%</w:t>
      </w:r>
      <w:r w:rsidR="00222B7F">
        <w:rPr>
          <w:rFonts w:hint="eastAsia"/>
          <w:color w:val="FF6600"/>
          <w:lang w:eastAsia="zh-TW"/>
        </w:rPr>
        <w:t>為簽收單位之所屬行政中心</w:t>
      </w:r>
      <w:r w:rsidR="00222B7F">
        <w:rPr>
          <w:rFonts w:hint="eastAsia"/>
          <w:color w:val="FF6600"/>
          <w:lang w:eastAsia="zh-TW"/>
        </w:rPr>
        <w:t xml:space="preserve">  </w:t>
      </w:r>
      <w:r w:rsidR="00222B7F">
        <w:rPr>
          <w:rFonts w:hint="eastAsia"/>
          <w:color w:val="FF6600"/>
          <w:lang w:eastAsia="zh-TW"/>
        </w:rPr>
        <w:t>後面則帶其地址</w:t>
      </w:r>
      <w:r w:rsidR="00222B7F">
        <w:rPr>
          <w:rFonts w:hint="eastAsia"/>
          <w:color w:val="FF6600"/>
          <w:lang w:eastAsia="zh-TW"/>
        </w:rPr>
        <w:t>)</w:t>
      </w:r>
    </w:p>
    <w:p w:rsidR="00EC6455" w:rsidRDefault="00EC6455" w:rsidP="006C07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5" w:author="葉緗妤" w:date="2018-03-21T09:48:00Z"/>
          <w:color w:val="984806"/>
          <w:lang w:eastAsia="zh-TW"/>
        </w:rPr>
      </w:pPr>
      <w:r>
        <w:rPr>
          <w:rFonts w:hint="eastAsia"/>
          <w:color w:val="984806"/>
          <w:lang w:eastAsia="zh-TW"/>
        </w:rPr>
        <w:t>IMG_KIND</w:t>
      </w:r>
      <w:r w:rsidRPr="00EC6455">
        <w:rPr>
          <w:rFonts w:hint="eastAsia"/>
          <w:color w:val="984806"/>
          <w:lang w:eastAsia="zh-TW"/>
        </w:rPr>
        <w:t>若為</w:t>
      </w:r>
      <w:r w:rsidRPr="00EC6455">
        <w:rPr>
          <w:rFonts w:hint="eastAsia"/>
          <w:color w:val="984806"/>
          <w:lang w:eastAsia="zh-TW"/>
        </w:rPr>
        <w:t xml:space="preserve"> </w:t>
      </w:r>
      <w:r w:rsidRPr="00EC6455">
        <w:rPr>
          <w:color w:val="984806"/>
          <w:lang w:eastAsia="zh-TW"/>
        </w:rPr>
        <w:t>“</w:t>
      </w:r>
      <w:r w:rsidRPr="00EC6455">
        <w:rPr>
          <w:rFonts w:hint="eastAsia"/>
          <w:color w:val="984806"/>
          <w:lang w:eastAsia="zh-TW"/>
        </w:rPr>
        <w:t>A</w:t>
      </w:r>
      <w:r>
        <w:rPr>
          <w:rFonts w:hint="eastAsia"/>
          <w:color w:val="984806"/>
          <w:lang w:eastAsia="zh-TW"/>
        </w:rPr>
        <w:t>C</w:t>
      </w:r>
      <w:r w:rsidRPr="00EC6455">
        <w:rPr>
          <w:color w:val="984806"/>
          <w:lang w:eastAsia="zh-TW"/>
        </w:rPr>
        <w:t>”</w:t>
      </w:r>
      <w:r>
        <w:rPr>
          <w:rFonts w:hint="eastAsia"/>
          <w:color w:val="984806"/>
          <w:lang w:eastAsia="zh-TW"/>
        </w:rPr>
        <w:t>開頭</w:t>
      </w:r>
      <w:ins w:id="6" w:author="葉緗妤" w:date="2018-03-21T09:48:00Z">
        <w:r w:rsidR="008B1364">
          <w:rPr>
            <w:rFonts w:hint="eastAsia"/>
            <w:color w:val="984806"/>
            <w:lang w:eastAsia="zh-TW"/>
          </w:rPr>
          <w:t>且不為</w:t>
        </w:r>
        <w:r w:rsidR="008B1364">
          <w:rPr>
            <w:color w:val="984806"/>
            <w:lang w:eastAsia="zh-TW"/>
          </w:rPr>
          <w:t>”</w:t>
        </w:r>
        <w:r w:rsidR="008B1364">
          <w:rPr>
            <w:rFonts w:hint="eastAsia"/>
            <w:color w:val="984806"/>
            <w:lang w:eastAsia="zh-TW"/>
          </w:rPr>
          <w:t>AC11</w:t>
        </w:r>
        <w:r w:rsidR="008B1364">
          <w:rPr>
            <w:color w:val="984806"/>
            <w:lang w:eastAsia="zh-TW"/>
          </w:rPr>
          <w:t>”</w:t>
        </w:r>
      </w:ins>
      <w:r>
        <w:rPr>
          <w:rFonts w:hint="eastAsia"/>
          <w:color w:val="984806"/>
          <w:lang w:eastAsia="zh-TW"/>
        </w:rPr>
        <w:t>，</w:t>
      </w:r>
      <w:r w:rsidRPr="00EC6455">
        <w:rPr>
          <w:rFonts w:hint="eastAsia"/>
          <w:color w:val="984806"/>
          <w:lang w:eastAsia="zh-TW"/>
        </w:rPr>
        <w:t xml:space="preserve">Title--- To </w:t>
      </w:r>
      <w:r w:rsidRPr="00EC6455">
        <w:rPr>
          <w:rFonts w:hint="eastAsia"/>
          <w:color w:val="984806"/>
          <w:lang w:eastAsia="zh-TW"/>
        </w:rPr>
        <w:t>總公司保費部</w:t>
      </w:r>
      <w:r w:rsidRPr="00EC6455">
        <w:rPr>
          <w:rFonts w:hint="eastAsia"/>
          <w:color w:val="984806"/>
          <w:lang w:eastAsia="zh-TW"/>
        </w:rPr>
        <w:t xml:space="preserve">  </w:t>
      </w:r>
      <w:r w:rsidRPr="00EC6455">
        <w:rPr>
          <w:rFonts w:hint="eastAsia"/>
          <w:color w:val="984806"/>
          <w:lang w:eastAsia="zh-TW"/>
        </w:rPr>
        <w:t>台北市</w:t>
      </w:r>
      <w:r w:rsidRPr="00EC6455">
        <w:rPr>
          <w:color w:val="984806"/>
          <w:lang w:eastAsia="zh-TW"/>
        </w:rPr>
        <w:t>……</w:t>
      </w:r>
      <w:r w:rsidRPr="00EC6455">
        <w:rPr>
          <w:rFonts w:hint="eastAsia"/>
          <w:color w:val="984806"/>
          <w:lang w:eastAsia="zh-TW"/>
        </w:rPr>
        <w:t>(</w:t>
      </w:r>
      <w:r w:rsidRPr="00EC6455">
        <w:rPr>
          <w:rFonts w:hint="eastAsia"/>
          <w:color w:val="984806"/>
          <w:lang w:eastAsia="zh-TW"/>
        </w:rPr>
        <w:t>此需帶出保費部</w:t>
      </w:r>
      <w:r w:rsidRPr="00EC6455">
        <w:rPr>
          <w:rFonts w:hint="eastAsia"/>
          <w:color w:val="984806"/>
          <w:lang w:eastAsia="zh-TW"/>
        </w:rPr>
        <w:t>-</w:t>
      </w:r>
      <w:r w:rsidRPr="00EC6455">
        <w:rPr>
          <w:color w:val="984806"/>
          <w:lang w:eastAsia="zh-TW"/>
        </w:rPr>
        <w:t>2000000</w:t>
      </w:r>
      <w:r w:rsidRPr="00EC6455">
        <w:rPr>
          <w:rFonts w:hint="eastAsia"/>
          <w:color w:val="984806"/>
          <w:lang w:eastAsia="zh-TW"/>
        </w:rPr>
        <w:t>地址</w:t>
      </w:r>
      <w:r w:rsidRPr="00EC6455">
        <w:rPr>
          <w:rFonts w:hint="eastAsia"/>
          <w:color w:val="984806"/>
          <w:lang w:eastAsia="zh-TW"/>
        </w:rPr>
        <w:t>)</w:t>
      </w:r>
    </w:p>
    <w:p w:rsidR="008B1364" w:rsidRPr="00EC6455" w:rsidRDefault="008B1364" w:rsidP="006C07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984806"/>
          <w:lang w:eastAsia="zh-TW"/>
        </w:rPr>
      </w:pPr>
      <w:ins w:id="7" w:author="葉緗妤" w:date="2018-03-21T09:48:00Z">
        <w:r>
          <w:rPr>
            <w:rFonts w:hint="eastAsia"/>
            <w:color w:val="984806"/>
            <w:lang w:eastAsia="zh-TW"/>
          </w:rPr>
          <w:t>IMG_KIND</w:t>
        </w:r>
        <w:r w:rsidRPr="00EC6455">
          <w:rPr>
            <w:rFonts w:hint="eastAsia"/>
            <w:color w:val="984806"/>
            <w:lang w:eastAsia="zh-TW"/>
          </w:rPr>
          <w:t>若為</w:t>
        </w:r>
        <w:r w:rsidRPr="00EC6455">
          <w:rPr>
            <w:rFonts w:hint="eastAsia"/>
            <w:color w:val="984806"/>
            <w:lang w:eastAsia="zh-TW"/>
          </w:rPr>
          <w:t xml:space="preserve"> </w:t>
        </w:r>
        <w:r w:rsidRPr="00EC6455">
          <w:rPr>
            <w:color w:val="984806"/>
            <w:lang w:eastAsia="zh-TW"/>
          </w:rPr>
          <w:t>“</w:t>
        </w:r>
        <w:r w:rsidRPr="00EC6455">
          <w:rPr>
            <w:rFonts w:hint="eastAsia"/>
            <w:color w:val="984806"/>
            <w:lang w:eastAsia="zh-TW"/>
          </w:rPr>
          <w:t>A</w:t>
        </w:r>
        <w:r>
          <w:rPr>
            <w:rFonts w:hint="eastAsia"/>
            <w:color w:val="984806"/>
            <w:lang w:eastAsia="zh-TW"/>
          </w:rPr>
          <w:t>C</w:t>
        </w:r>
      </w:ins>
      <w:ins w:id="8" w:author="葉緗妤" w:date="2018-03-21T09:49:00Z">
        <w:r>
          <w:rPr>
            <w:rFonts w:hint="eastAsia"/>
            <w:color w:val="984806"/>
            <w:lang w:eastAsia="zh-TW"/>
          </w:rPr>
          <w:t>11</w:t>
        </w:r>
      </w:ins>
      <w:ins w:id="9" w:author="葉緗妤" w:date="2018-03-21T09:48:00Z">
        <w:r w:rsidRPr="00EC6455">
          <w:rPr>
            <w:color w:val="984806"/>
            <w:lang w:eastAsia="zh-TW"/>
          </w:rPr>
          <w:t>”</w:t>
        </w:r>
        <w:r>
          <w:rPr>
            <w:rFonts w:hint="eastAsia"/>
            <w:color w:val="984806"/>
            <w:lang w:eastAsia="zh-TW"/>
          </w:rPr>
          <w:t>，</w:t>
        </w:r>
        <w:r>
          <w:rPr>
            <w:rFonts w:hint="eastAsia"/>
            <w:color w:val="984806"/>
            <w:lang w:eastAsia="zh-TW"/>
          </w:rPr>
          <w:t xml:space="preserve">Title--- </w:t>
        </w:r>
      </w:ins>
      <w:ins w:id="10" w:author="葉緗妤" w:date="2018-03-21T09:49:00Z">
        <w:r>
          <w:rPr>
            <w:rFonts w:hint="eastAsia"/>
            <w:color w:val="984806"/>
            <w:lang w:eastAsia="zh-TW"/>
          </w:rPr>
          <w:t>地址空白</w:t>
        </w:r>
      </w:ins>
      <w:ins w:id="11" w:author="葉緗妤" w:date="2018-03-21T09:48:00Z">
        <w:r w:rsidRPr="00EC6455">
          <w:rPr>
            <w:rFonts w:hint="eastAsia"/>
            <w:color w:val="984806"/>
            <w:lang w:eastAsia="zh-TW"/>
          </w:rPr>
          <w:t>)</w:t>
        </w:r>
      </w:ins>
    </w:p>
    <w:p w:rsidR="00B56DB8" w:rsidRPr="006C0795" w:rsidRDefault="00B56DB8" w:rsidP="00EC6455">
      <w:pPr>
        <w:pStyle w:val="Tabletext"/>
        <w:keepLines w:val="0"/>
        <w:spacing w:after="0" w:line="240" w:lineRule="auto"/>
        <w:ind w:left="720"/>
        <w:rPr>
          <w:rFonts w:hint="eastAsia"/>
          <w:color w:val="FF6600"/>
          <w:lang w:eastAsia="zh-TW"/>
        </w:rPr>
      </w:pPr>
    </w:p>
    <w:p w:rsidR="0025633A" w:rsidRPr="006C0795" w:rsidRDefault="0025633A" w:rsidP="0025633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6C0795">
        <w:rPr>
          <w:rFonts w:hint="eastAsia"/>
          <w:lang w:eastAsia="zh-TW"/>
        </w:rPr>
        <w:t>當點選取消</w:t>
      </w:r>
      <w:r w:rsidRPr="006C0795">
        <w:rPr>
          <w:rFonts w:hint="eastAsia"/>
          <w:lang w:eastAsia="zh-TW"/>
        </w:rPr>
        <w:t xml:space="preserve">, </w:t>
      </w:r>
      <w:r w:rsidRPr="006C0795">
        <w:rPr>
          <w:rFonts w:hint="eastAsia"/>
          <w:lang w:eastAsia="zh-TW"/>
        </w:rPr>
        <w:t>關閉</w:t>
      </w:r>
      <w:r w:rsidRPr="006C0795">
        <w:rPr>
          <w:rFonts w:hint="eastAsia"/>
          <w:lang w:eastAsia="zh-TW"/>
        </w:rPr>
        <w:t xml:space="preserve">alert </w:t>
      </w:r>
      <w:r w:rsidRPr="006C0795">
        <w:rPr>
          <w:rFonts w:hint="eastAsia"/>
          <w:lang w:eastAsia="zh-TW"/>
        </w:rPr>
        <w:t>視窗</w:t>
      </w:r>
    </w:p>
    <w:p w:rsidR="00710083" w:rsidRPr="00CC48A3" w:rsidRDefault="00710083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color w:val="0070C0"/>
          <w:lang w:eastAsia="zh-TW"/>
        </w:rPr>
      </w:pPr>
      <w:r w:rsidRPr="00CC48A3">
        <w:rPr>
          <w:rFonts w:hint="eastAsia"/>
          <w:bCs/>
          <w:strike/>
          <w:color w:val="0070C0"/>
          <w:lang w:eastAsia="zh-TW"/>
        </w:rPr>
        <w:t>使用</w:t>
      </w:r>
      <w:r w:rsidRPr="00CC48A3">
        <w:rPr>
          <w:rFonts w:hint="eastAsia"/>
          <w:bCs/>
          <w:strike/>
          <w:color w:val="0070C0"/>
          <w:lang w:eastAsia="zh-TW"/>
        </w:rPr>
        <w:t>IE</w:t>
      </w:r>
      <w:r w:rsidRPr="00CC48A3">
        <w:rPr>
          <w:rFonts w:hint="eastAsia"/>
          <w:bCs/>
          <w:strike/>
          <w:color w:val="0070C0"/>
          <w:lang w:eastAsia="zh-TW"/>
        </w:rPr>
        <w:t>的列印功能</w:t>
      </w:r>
      <w:r w:rsidR="0018436A" w:rsidRPr="00CC48A3">
        <w:rPr>
          <w:rFonts w:hint="eastAsia"/>
          <w:bCs/>
          <w:color w:val="0070C0"/>
          <w:lang w:eastAsia="zh-TW"/>
        </w:rPr>
        <w:t>使用</w:t>
      </w:r>
      <w:r w:rsidR="0018436A" w:rsidRPr="00CC48A3">
        <w:rPr>
          <w:rFonts w:hint="eastAsia"/>
          <w:bCs/>
          <w:color w:val="0070C0"/>
          <w:lang w:eastAsia="zh-TW"/>
        </w:rPr>
        <w:t>StreamServe</w:t>
      </w:r>
      <w:r w:rsidR="0018436A" w:rsidRPr="00CC48A3">
        <w:rPr>
          <w:rFonts w:hint="eastAsia"/>
          <w:bCs/>
          <w:color w:val="0070C0"/>
          <w:lang w:eastAsia="zh-TW"/>
        </w:rPr>
        <w:t>的列印功能</w:t>
      </w:r>
    </w:p>
    <w:p w:rsidR="0018436A" w:rsidRPr="00CC48A3" w:rsidRDefault="0018436A" w:rsidP="0018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70C0"/>
          <w:lang w:eastAsia="zh-TW"/>
        </w:rPr>
      </w:pPr>
      <w:r w:rsidRPr="00CC48A3">
        <w:rPr>
          <w:rFonts w:hint="eastAsia"/>
          <w:bCs/>
          <w:color w:val="0070C0"/>
          <w:lang w:eastAsia="zh-TW"/>
        </w:rPr>
        <w:t>新增頁次數目</w:t>
      </w:r>
    </w:p>
    <w:p w:rsidR="0018436A" w:rsidRPr="00CC48A3" w:rsidRDefault="002A2FF3" w:rsidP="0018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70C0"/>
          <w:lang w:eastAsia="zh-TW"/>
        </w:rPr>
      </w:pPr>
      <w:r w:rsidRPr="00CC48A3">
        <w:rPr>
          <w:rFonts w:hint="eastAsia"/>
          <w:bCs/>
          <w:color w:val="0070C0"/>
          <w:lang w:eastAsia="zh-TW"/>
        </w:rPr>
        <w:t xml:space="preserve">Call </w:t>
      </w:r>
      <w:r w:rsidRPr="00CC48A3">
        <w:rPr>
          <w:rFonts w:hint="eastAsia"/>
          <w:bCs/>
          <w:color w:val="0070C0"/>
          <w:lang w:eastAsia="zh-TW"/>
        </w:rPr>
        <w:t>讀取</w:t>
      </w:r>
      <w:r w:rsidRPr="00CC48A3">
        <w:rPr>
          <w:bCs/>
          <w:color w:val="0070C0"/>
          <w:lang w:eastAsia="zh-TW"/>
        </w:rPr>
        <w:t>DTAAX020</w:t>
      </w:r>
      <w:r w:rsidRPr="00CC48A3">
        <w:rPr>
          <w:rFonts w:hint="eastAsia"/>
          <w:bCs/>
          <w:color w:val="0070C0"/>
          <w:lang w:eastAsia="zh-TW"/>
        </w:rPr>
        <w:t>方法</w:t>
      </w:r>
      <w:r w:rsidRPr="00CC48A3">
        <w:rPr>
          <w:bCs/>
          <w:color w:val="0070C0"/>
          <w:lang w:eastAsia="zh-TW"/>
        </w:rPr>
        <w:t>queryDTAAX020</w:t>
      </w:r>
      <w:r w:rsidRPr="00CC48A3">
        <w:rPr>
          <w:rFonts w:hint="eastAsia"/>
          <w:bCs/>
          <w:color w:val="0070C0"/>
          <w:lang w:eastAsia="zh-TW"/>
        </w:rPr>
        <w:t>(</w:t>
      </w:r>
      <w:r w:rsidRPr="00CC48A3">
        <w:rPr>
          <w:bCs/>
          <w:color w:val="0070C0"/>
          <w:lang w:eastAsia="zh-TW"/>
        </w:rPr>
        <w:t>SIGN_DIV_NO</w:t>
      </w:r>
      <w:r w:rsidRPr="00CC48A3">
        <w:rPr>
          <w:rFonts w:hint="eastAsia"/>
          <w:bCs/>
          <w:color w:val="0070C0"/>
          <w:lang w:eastAsia="zh-TW"/>
        </w:rPr>
        <w:t xml:space="preserve">, </w:t>
      </w:r>
      <w:r w:rsidRPr="00CC48A3">
        <w:rPr>
          <w:bCs/>
          <w:color w:val="0070C0"/>
          <w:lang w:eastAsia="zh-TW"/>
        </w:rPr>
        <w:t>SIGN_TIME</w:t>
      </w:r>
      <w:r w:rsidRPr="00CC48A3">
        <w:rPr>
          <w:rFonts w:hint="eastAsia"/>
          <w:bCs/>
          <w:color w:val="0070C0"/>
          <w:lang w:eastAsia="zh-TW"/>
        </w:rPr>
        <w:t xml:space="preserve">, </w:t>
      </w:r>
      <w:r w:rsidRPr="00CC48A3">
        <w:rPr>
          <w:bCs/>
          <w:color w:val="0070C0"/>
          <w:lang w:eastAsia="zh-TW"/>
        </w:rPr>
        <w:t>IMG_KIND</w:t>
      </w:r>
      <w:r w:rsidR="009E46FC">
        <w:rPr>
          <w:rFonts w:hint="eastAsia"/>
          <w:bCs/>
          <w:color w:val="0070C0"/>
          <w:lang w:eastAsia="zh-TW"/>
        </w:rPr>
        <w:t>,PAY_KIND</w:t>
      </w:r>
      <w:r w:rsidRPr="00CC48A3">
        <w:rPr>
          <w:rFonts w:hint="eastAsia"/>
          <w:bCs/>
          <w:color w:val="0070C0"/>
          <w:lang w:eastAsia="zh-TW"/>
        </w:rPr>
        <w:t>)</w:t>
      </w:r>
      <w:r w:rsidRPr="00CC48A3">
        <w:rPr>
          <w:rFonts w:hint="eastAsia"/>
          <w:bCs/>
          <w:color w:val="0070C0"/>
          <w:lang w:eastAsia="zh-TW"/>
        </w:rPr>
        <w:t>，取得多筆</w:t>
      </w:r>
      <w:r w:rsidRPr="00CC48A3">
        <w:rPr>
          <w:bCs/>
          <w:color w:val="0070C0"/>
          <w:lang w:eastAsia="zh-TW"/>
        </w:rPr>
        <w:t>DTAAX020</w:t>
      </w:r>
      <w:r w:rsidR="00705EDC" w:rsidRPr="00CC48A3">
        <w:rPr>
          <w:rFonts w:hint="eastAsia"/>
          <w:bCs/>
          <w:color w:val="0070C0"/>
          <w:lang w:eastAsia="zh-TW"/>
        </w:rPr>
        <w:t>資料。</w:t>
      </w:r>
    </w:p>
    <w:p w:rsidR="00705EDC" w:rsidRPr="00CC48A3" w:rsidRDefault="00705EDC" w:rsidP="0018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70C0"/>
          <w:lang w:eastAsia="zh-TW"/>
        </w:rPr>
      </w:pPr>
      <w:r w:rsidRPr="00CC48A3">
        <w:rPr>
          <w:rFonts w:hint="eastAsia"/>
          <w:bCs/>
          <w:color w:val="0070C0"/>
          <w:lang w:eastAsia="zh-TW"/>
        </w:rPr>
        <w:t>取得</w:t>
      </w:r>
      <w:r w:rsidRPr="00CC48A3">
        <w:rPr>
          <w:bCs/>
          <w:color w:val="0070C0"/>
          <w:lang w:eastAsia="zh-TW"/>
        </w:rPr>
        <w:t>DTAAX020</w:t>
      </w:r>
      <w:r w:rsidRPr="00CC48A3">
        <w:rPr>
          <w:rFonts w:hint="eastAsia"/>
          <w:bCs/>
          <w:color w:val="0070C0"/>
          <w:lang w:eastAsia="zh-TW"/>
        </w:rPr>
        <w:t>資料</w:t>
      </w:r>
      <w:r w:rsidRPr="00CC48A3">
        <w:rPr>
          <w:rFonts w:hint="eastAsia"/>
          <w:bCs/>
          <w:color w:val="0070C0"/>
          <w:lang w:eastAsia="zh-TW"/>
        </w:rPr>
        <w:t>RCPT_NO</w:t>
      </w:r>
      <w:r w:rsidRPr="00CC48A3">
        <w:rPr>
          <w:rFonts w:hint="eastAsia"/>
          <w:bCs/>
          <w:color w:val="0070C0"/>
          <w:lang w:eastAsia="zh-TW"/>
        </w:rPr>
        <w:t>收據編號欄位，將其顯示於報表中，由上而下，每欄</w:t>
      </w:r>
      <w:r w:rsidRPr="00CC48A3">
        <w:rPr>
          <w:rFonts w:hint="eastAsia"/>
          <w:bCs/>
          <w:color w:val="0070C0"/>
          <w:lang w:eastAsia="zh-TW"/>
        </w:rPr>
        <w:t>25</w:t>
      </w:r>
      <w:r w:rsidRPr="00CC48A3">
        <w:rPr>
          <w:rFonts w:hint="eastAsia"/>
          <w:bCs/>
          <w:color w:val="0070C0"/>
          <w:lang w:eastAsia="zh-TW"/>
        </w:rPr>
        <w:t>筆資料，且由左而右，每列</w:t>
      </w:r>
      <w:r w:rsidRPr="00CC48A3">
        <w:rPr>
          <w:rFonts w:hint="eastAsia"/>
          <w:bCs/>
          <w:color w:val="0070C0"/>
          <w:lang w:eastAsia="zh-TW"/>
        </w:rPr>
        <w:t>4</w:t>
      </w:r>
      <w:r w:rsidRPr="00CC48A3">
        <w:rPr>
          <w:rFonts w:hint="eastAsia"/>
          <w:bCs/>
          <w:color w:val="0070C0"/>
          <w:lang w:eastAsia="zh-TW"/>
        </w:rPr>
        <w:t>欄。</w:t>
      </w:r>
    </w:p>
    <w:p w:rsidR="00705EDC" w:rsidRPr="00CC48A3" w:rsidRDefault="00705EDC" w:rsidP="0018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70C0"/>
          <w:lang w:eastAsia="zh-TW"/>
        </w:rPr>
      </w:pPr>
      <w:r w:rsidRPr="00CC48A3">
        <w:rPr>
          <w:rFonts w:hint="eastAsia"/>
          <w:bCs/>
          <w:color w:val="0070C0"/>
          <w:lang w:eastAsia="zh-TW"/>
        </w:rPr>
        <w:t>若收據編號數目大於一頁可容納之資料，則列印於下一頁，並已文件種類、張數、條碼等欄位為表頭，並區分頁次。</w:t>
      </w:r>
    </w:p>
    <w:p w:rsidR="00705EDC" w:rsidRPr="00CC48A3" w:rsidRDefault="00705EDC" w:rsidP="0018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70C0"/>
          <w:lang w:eastAsia="zh-TW"/>
        </w:rPr>
      </w:pPr>
      <w:r w:rsidRPr="00CC48A3">
        <w:rPr>
          <w:rFonts w:hint="eastAsia"/>
          <w:bCs/>
          <w:color w:val="0070C0"/>
          <w:lang w:eastAsia="zh-TW"/>
        </w:rPr>
        <w:t>範例：</w:t>
      </w:r>
    </w:p>
    <w:p w:rsidR="00705EDC" w:rsidRPr="0018436A" w:rsidRDefault="00705EDC" w:rsidP="00705EDC">
      <w:pPr>
        <w:pStyle w:val="Tabletext"/>
        <w:keepLines w:val="0"/>
        <w:spacing w:after="0" w:line="240" w:lineRule="auto"/>
        <w:ind w:left="1418"/>
        <w:rPr>
          <w:rFonts w:hint="eastAsia"/>
          <w:bCs/>
          <w:lang w:eastAsia="zh-TW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>
            <v:imagedata r:id="rId7" o:title=""/>
          </v:shape>
        </w:pict>
      </w:r>
    </w:p>
    <w:p w:rsidR="003B1F56" w:rsidRPr="003B1F56" w:rsidRDefault="00A249A0" w:rsidP="003B1F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B050"/>
          <w:lang w:eastAsia="zh-TW"/>
        </w:rPr>
      </w:pPr>
      <w:r w:rsidRPr="002A11E6">
        <w:rPr>
          <w:rFonts w:hint="eastAsia"/>
          <w:bCs/>
          <w:color w:val="00B050"/>
          <w:lang w:eastAsia="zh-TW"/>
        </w:rPr>
        <w:t>若為</w:t>
      </w:r>
      <w:r w:rsidR="0034030E" w:rsidRPr="0034030E">
        <w:rPr>
          <w:bCs/>
          <w:color w:val="00B050"/>
          <w:lang w:eastAsia="zh-TW"/>
        </w:rPr>
        <w:t>新契約文件</w:t>
      </w:r>
      <w:r w:rsidR="0034030E" w:rsidRPr="0034030E">
        <w:rPr>
          <w:bCs/>
          <w:color w:val="00B050"/>
          <w:lang w:eastAsia="zh-TW"/>
        </w:rPr>
        <w:t>(IMG_KIND</w:t>
      </w:r>
      <w:r w:rsidR="0034030E" w:rsidRPr="0034030E">
        <w:rPr>
          <w:bCs/>
          <w:color w:val="00B050"/>
          <w:lang w:eastAsia="zh-TW"/>
        </w:rPr>
        <w:t>前兩碼為</w:t>
      </w:r>
      <w:r w:rsidR="0034030E" w:rsidRPr="0034030E">
        <w:rPr>
          <w:bCs/>
          <w:color w:val="00B050"/>
          <w:lang w:eastAsia="zh-TW"/>
        </w:rPr>
        <w:t>AT)</w:t>
      </w:r>
      <w:r w:rsidR="0034030E" w:rsidRPr="0034030E">
        <w:rPr>
          <w:bCs/>
          <w:color w:val="00B050"/>
          <w:lang w:eastAsia="zh-TW"/>
        </w:rPr>
        <w:t>，或理賠文件</w:t>
      </w:r>
      <w:r w:rsidR="0034030E" w:rsidRPr="0034030E">
        <w:rPr>
          <w:bCs/>
          <w:color w:val="00B050"/>
          <w:lang w:eastAsia="zh-TW"/>
        </w:rPr>
        <w:t>(IMG_KIND</w:t>
      </w:r>
      <w:r w:rsidR="0034030E" w:rsidRPr="0034030E">
        <w:rPr>
          <w:bCs/>
          <w:color w:val="00B050"/>
          <w:lang w:eastAsia="zh-TW"/>
        </w:rPr>
        <w:t>為</w:t>
      </w:r>
      <w:r w:rsidR="0034030E" w:rsidRPr="0034030E">
        <w:rPr>
          <w:bCs/>
          <w:color w:val="00B050"/>
          <w:lang w:eastAsia="zh-TW"/>
        </w:rPr>
        <w:t>AA03</w:t>
      </w:r>
      <w:r w:rsidR="0034030E" w:rsidRPr="0034030E">
        <w:rPr>
          <w:bCs/>
          <w:color w:val="00B050"/>
          <w:lang w:eastAsia="zh-TW"/>
        </w:rPr>
        <w:t>、</w:t>
      </w:r>
      <w:r w:rsidR="0034030E" w:rsidRPr="0034030E">
        <w:rPr>
          <w:bCs/>
          <w:color w:val="00B050"/>
          <w:lang w:eastAsia="zh-TW"/>
        </w:rPr>
        <w:t>AA04</w:t>
      </w:r>
      <w:r w:rsidR="0034030E" w:rsidRPr="0034030E">
        <w:rPr>
          <w:bCs/>
          <w:color w:val="00B050"/>
          <w:lang w:eastAsia="zh-TW"/>
        </w:rPr>
        <w:t>、</w:t>
      </w:r>
      <w:r w:rsidR="0034030E" w:rsidRPr="0034030E">
        <w:rPr>
          <w:bCs/>
          <w:color w:val="00B050"/>
          <w:lang w:eastAsia="zh-TW"/>
        </w:rPr>
        <w:t>AA05)</w:t>
      </w:r>
      <w:r w:rsidRPr="002A11E6">
        <w:rPr>
          <w:rFonts w:hint="eastAsia"/>
          <w:bCs/>
          <w:color w:val="00B050"/>
          <w:lang w:eastAsia="zh-TW"/>
        </w:rPr>
        <w:t>：</w:t>
      </w:r>
      <w:r w:rsidR="002A11E6" w:rsidRPr="002A11E6">
        <w:rPr>
          <w:rFonts w:hint="eastAsia"/>
          <w:bCs/>
          <w:color w:val="00B050"/>
          <w:lang w:eastAsia="zh-TW"/>
        </w:rPr>
        <w:t>收據號碼顯示</w:t>
      </w:r>
      <w:r w:rsidR="002A11E6" w:rsidRPr="002A11E6">
        <w:rPr>
          <w:rFonts w:hint="eastAsia"/>
          <w:bCs/>
          <w:color w:val="00B050"/>
          <w:lang w:eastAsia="zh-TW"/>
        </w:rPr>
        <w:t>IMG_KEY</w:t>
      </w:r>
      <w:r w:rsidR="002A11E6" w:rsidRPr="002A11E6">
        <w:rPr>
          <w:rFonts w:hint="eastAsia"/>
          <w:bCs/>
          <w:color w:val="00B050"/>
          <w:lang w:eastAsia="zh-TW"/>
        </w:rPr>
        <w:t>欄位</w:t>
      </w:r>
      <w:r w:rsidR="009132BB">
        <w:rPr>
          <w:rFonts w:hint="eastAsia"/>
          <w:bCs/>
          <w:color w:val="00B050"/>
          <w:lang w:eastAsia="zh-TW"/>
        </w:rPr>
        <w:t>。</w:t>
      </w:r>
    </w:p>
    <w:p w:rsidR="00710083" w:rsidRPr="00710083" w:rsidRDefault="00710083" w:rsidP="00710083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FB7FF7" w:rsidRDefault="00FB7FF7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FB7F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ED5" w:rsidRDefault="009C3ED5" w:rsidP="0018436A">
      <w:r>
        <w:separator/>
      </w:r>
    </w:p>
  </w:endnote>
  <w:endnote w:type="continuationSeparator" w:id="0">
    <w:p w:rsidR="009C3ED5" w:rsidRDefault="009C3ED5" w:rsidP="0018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ED5" w:rsidRDefault="009C3ED5" w:rsidP="0018436A">
      <w:r>
        <w:separator/>
      </w:r>
    </w:p>
  </w:footnote>
  <w:footnote w:type="continuationSeparator" w:id="0">
    <w:p w:rsidR="009C3ED5" w:rsidRDefault="009C3ED5" w:rsidP="00184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B5FC2490"/>
    <w:lvl w:ilvl="0" w:tplc="3356D0FA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C30B62E">
      <w:numFmt w:val="none"/>
      <w:lvlText w:val=""/>
      <w:lvlJc w:val="left"/>
      <w:pPr>
        <w:tabs>
          <w:tab w:val="num" w:pos="360"/>
        </w:tabs>
      </w:pPr>
    </w:lvl>
    <w:lvl w:ilvl="2" w:tplc="B5C0FB28">
      <w:numFmt w:val="none"/>
      <w:lvlText w:val=""/>
      <w:lvlJc w:val="left"/>
      <w:pPr>
        <w:tabs>
          <w:tab w:val="num" w:pos="360"/>
        </w:tabs>
      </w:pPr>
    </w:lvl>
    <w:lvl w:ilvl="3" w:tplc="D4545804">
      <w:numFmt w:val="none"/>
      <w:lvlText w:val=""/>
      <w:lvlJc w:val="left"/>
      <w:pPr>
        <w:tabs>
          <w:tab w:val="num" w:pos="360"/>
        </w:tabs>
      </w:pPr>
    </w:lvl>
    <w:lvl w:ilvl="4" w:tplc="24645D6A">
      <w:numFmt w:val="none"/>
      <w:lvlText w:val=""/>
      <w:lvlJc w:val="left"/>
      <w:pPr>
        <w:tabs>
          <w:tab w:val="num" w:pos="360"/>
        </w:tabs>
      </w:pPr>
    </w:lvl>
    <w:lvl w:ilvl="5" w:tplc="18BAE070">
      <w:numFmt w:val="none"/>
      <w:lvlText w:val=""/>
      <w:lvlJc w:val="left"/>
      <w:pPr>
        <w:tabs>
          <w:tab w:val="num" w:pos="360"/>
        </w:tabs>
      </w:pPr>
    </w:lvl>
    <w:lvl w:ilvl="6" w:tplc="DECCD908">
      <w:numFmt w:val="none"/>
      <w:lvlText w:val=""/>
      <w:lvlJc w:val="left"/>
      <w:pPr>
        <w:tabs>
          <w:tab w:val="num" w:pos="360"/>
        </w:tabs>
      </w:pPr>
    </w:lvl>
    <w:lvl w:ilvl="7" w:tplc="83385982">
      <w:numFmt w:val="none"/>
      <w:lvlText w:val=""/>
      <w:lvlJc w:val="left"/>
      <w:pPr>
        <w:tabs>
          <w:tab w:val="num" w:pos="360"/>
        </w:tabs>
      </w:pPr>
    </w:lvl>
    <w:lvl w:ilvl="8" w:tplc="35D806A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CD3F3F"/>
    <w:multiLevelType w:val="multilevel"/>
    <w:tmpl w:val="4DC6334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8"/>
        </w:tabs>
        <w:ind w:left="114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68"/>
        </w:tabs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800"/>
      </w:pPr>
      <w:rPr>
        <w:rFonts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417A39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D664412">
      <w:start w:val="12"/>
      <w:numFmt w:val="decimal"/>
      <w:lvlText w:val="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8"/>
  </w:num>
  <w:num w:numId="5">
    <w:abstractNumId w:val="15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2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2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9FB"/>
    <w:rsid w:val="000B27B7"/>
    <w:rsid w:val="000C52DF"/>
    <w:rsid w:val="000D6433"/>
    <w:rsid w:val="000E5C97"/>
    <w:rsid w:val="000F4B3C"/>
    <w:rsid w:val="00134DA2"/>
    <w:rsid w:val="0018436A"/>
    <w:rsid w:val="001A12A5"/>
    <w:rsid w:val="001C01EF"/>
    <w:rsid w:val="001C14AC"/>
    <w:rsid w:val="001F0873"/>
    <w:rsid w:val="00222B7F"/>
    <w:rsid w:val="0025633A"/>
    <w:rsid w:val="00295BB4"/>
    <w:rsid w:val="002A11E6"/>
    <w:rsid w:val="002A2FF3"/>
    <w:rsid w:val="0034030E"/>
    <w:rsid w:val="003B1F56"/>
    <w:rsid w:val="003B469C"/>
    <w:rsid w:val="00414EF5"/>
    <w:rsid w:val="004848E2"/>
    <w:rsid w:val="0052630B"/>
    <w:rsid w:val="00540402"/>
    <w:rsid w:val="0057429F"/>
    <w:rsid w:val="005A4A18"/>
    <w:rsid w:val="005C5A49"/>
    <w:rsid w:val="005C61CA"/>
    <w:rsid w:val="00612022"/>
    <w:rsid w:val="006C0795"/>
    <w:rsid w:val="006E16C4"/>
    <w:rsid w:val="00705EDC"/>
    <w:rsid w:val="00710083"/>
    <w:rsid w:val="007C5790"/>
    <w:rsid w:val="008557B9"/>
    <w:rsid w:val="008625B7"/>
    <w:rsid w:val="008665ED"/>
    <w:rsid w:val="00876D37"/>
    <w:rsid w:val="008B1364"/>
    <w:rsid w:val="008D17FB"/>
    <w:rsid w:val="008F7132"/>
    <w:rsid w:val="009132BB"/>
    <w:rsid w:val="00933255"/>
    <w:rsid w:val="0098163A"/>
    <w:rsid w:val="009C3ED5"/>
    <w:rsid w:val="009E46FC"/>
    <w:rsid w:val="009F0C0D"/>
    <w:rsid w:val="00A249A0"/>
    <w:rsid w:val="00AA1AD1"/>
    <w:rsid w:val="00AC4883"/>
    <w:rsid w:val="00B256E0"/>
    <w:rsid w:val="00B56DB8"/>
    <w:rsid w:val="00B9578A"/>
    <w:rsid w:val="00C20273"/>
    <w:rsid w:val="00C239FB"/>
    <w:rsid w:val="00C41010"/>
    <w:rsid w:val="00C57153"/>
    <w:rsid w:val="00CC48A3"/>
    <w:rsid w:val="00CD188D"/>
    <w:rsid w:val="00CD4154"/>
    <w:rsid w:val="00D01336"/>
    <w:rsid w:val="00D64D39"/>
    <w:rsid w:val="00D66C38"/>
    <w:rsid w:val="00DA43FA"/>
    <w:rsid w:val="00DD05D9"/>
    <w:rsid w:val="00E476CB"/>
    <w:rsid w:val="00EC6455"/>
    <w:rsid w:val="00EE4E92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8AF5E2-F1BA-41DF-872D-168FEFF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Indent"/>
    <w:aliases w:val="表正文,正文非缩进"/>
    <w:basedOn w:val="a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character" w:customStyle="1" w:styleId="style31">
    <w:name w:val="style31"/>
    <w:rPr>
      <w:rFonts w:ascii="Arial" w:hAnsi="Arial" w:cs="Arial" w:hint="default"/>
      <w:sz w:val="20"/>
      <w:szCs w:val="20"/>
    </w:rPr>
  </w:style>
  <w:style w:type="table" w:styleId="ad">
    <w:name w:val="Table Grid"/>
    <w:basedOn w:val="a1"/>
    <w:rsid w:val="00C20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hidden/>
    <w:rsid w:val="00D64D3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D64D3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e">
    <w:name w:val="header"/>
    <w:basedOn w:val="a"/>
    <w:link w:val="af"/>
    <w:rsid w:val="00184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18436A"/>
  </w:style>
  <w:style w:type="paragraph" w:styleId="af0">
    <w:name w:val="footer"/>
    <w:basedOn w:val="a"/>
    <w:link w:val="af1"/>
    <w:rsid w:val="00184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rsid w:val="0018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