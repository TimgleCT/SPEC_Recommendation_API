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58209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582094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582094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582094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582094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58209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8"/>
                <w:attr w:name="Year" w:val="2007"/>
              </w:smartTagPr>
              <w:r w:rsidRPr="00582094"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4E4759" w:rsidRPr="00582094"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  <w:r w:rsidRPr="00582094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582094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4E4759" w:rsidRPr="00582094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  <w:r w:rsidRPr="00582094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582094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 w:rsidR="004E4759" w:rsidRPr="00582094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82094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82094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82094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5256A" w:rsidRPr="00582094">
        <w:trPr>
          <w:ins w:id="1" w:author="i9004502" w:date="2008-05-27T17:21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Pr="00582094" w:rsidRDefault="00A5256A">
            <w:pPr>
              <w:pStyle w:val="Tabletext"/>
              <w:rPr>
                <w:ins w:id="2" w:author="i9004502" w:date="2008-05-27T17:21:00Z"/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5"/>
                <w:attr w:name="Day" w:val="27"/>
                <w:attr w:name="IsLunarDate" w:val="False"/>
                <w:attr w:name="IsROCDate" w:val="False"/>
              </w:smartTagPr>
              <w:ins w:id="3" w:author="i9004502" w:date="2008-05-27T17:22:00Z">
                <w:r w:rsidRPr="00582094">
                  <w:rPr>
                    <w:rFonts w:ascii="新細明體" w:hAnsi="新細明體"/>
                    <w:bCs/>
                    <w:lang w:eastAsia="zh-TW"/>
                  </w:rPr>
                  <w:t>2008/5/27</w:t>
                </w:r>
              </w:ins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Pr="00582094" w:rsidRDefault="00A5256A">
            <w:pPr>
              <w:pStyle w:val="Tabletext"/>
              <w:rPr>
                <w:ins w:id="4" w:author="i9004502" w:date="2008-05-27T17:21:00Z"/>
                <w:rFonts w:ascii="新細明體" w:hAnsi="新細明體" w:hint="eastAsia"/>
                <w:bCs/>
                <w:lang w:eastAsia="zh-TW"/>
                <w:rPrChange w:id="5" w:author="陳鐵元" w:date="2015-11-07T09:15:00Z">
                  <w:rPr>
                    <w:ins w:id="6" w:author="i9004502" w:date="2008-05-27T17:21:00Z"/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ins w:id="7" w:author="i9004502" w:date="2008-05-27T17:22:00Z">
              <w:r w:rsidRPr="00582094">
                <w:rPr>
                  <w:rFonts w:ascii="新細明體" w:hAnsi="新細明體" w:hint="eastAsia"/>
                  <w:bCs/>
                  <w:lang w:eastAsia="zh-TW"/>
                  <w:rPrChange w:id="8" w:author="陳鐵元" w:date="2015-11-07T09:15:00Z">
                    <w:rPr>
                      <w:rFonts w:ascii="新細明體" w:hAnsi="新細明體" w:hint="eastAsia"/>
                      <w:bCs/>
                      <w:lang w:eastAsia="zh-TW"/>
                    </w:rPr>
                  </w:rPrChange>
                </w:rPr>
                <w:t>退件確認時增加UPDATE 結案日期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Pr="00582094" w:rsidRDefault="00A5256A">
            <w:pPr>
              <w:pStyle w:val="Tabletext"/>
              <w:rPr>
                <w:ins w:id="9" w:author="i9004502" w:date="2008-05-27T17:21:00Z"/>
                <w:rFonts w:ascii="新細明體" w:hAnsi="新細明體" w:hint="eastAsia"/>
                <w:bCs/>
                <w:lang w:eastAsia="zh-TW"/>
                <w:rPrChange w:id="10" w:author="陳鐵元" w:date="2015-11-07T09:15:00Z">
                  <w:rPr>
                    <w:ins w:id="11" w:author="i9004502" w:date="2008-05-27T17:21:00Z"/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ins w:id="12" w:author="i9004502" w:date="2008-05-27T17:22:00Z">
              <w:r w:rsidRPr="00582094">
                <w:rPr>
                  <w:rFonts w:ascii="新細明體" w:hAnsi="新細明體" w:hint="eastAsia"/>
                  <w:bCs/>
                  <w:lang w:eastAsia="zh-TW"/>
                  <w:rPrChange w:id="13" w:author="陳鐵元" w:date="2015-11-07T09:15:00Z">
                    <w:rPr>
                      <w:rFonts w:ascii="新細明體" w:hAnsi="新細明體" w:hint="eastAsia"/>
                      <w:bCs/>
                      <w:lang w:eastAsia="zh-TW"/>
                    </w:rPr>
                  </w:rPrChange>
                </w:rPr>
                <w:t>Huai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56A" w:rsidRPr="00582094" w:rsidRDefault="00A5256A">
            <w:pPr>
              <w:pStyle w:val="Tabletext"/>
              <w:rPr>
                <w:ins w:id="14" w:author="i9004502" w:date="2008-05-27T17:21:00Z"/>
                <w:rFonts w:ascii="新細明體" w:hAnsi="新細明體" w:hint="eastAsia"/>
                <w:bCs/>
                <w:lang w:eastAsia="zh-TW"/>
                <w:rPrChange w:id="15" w:author="陳鐵元" w:date="2015-11-07T09:15:00Z">
                  <w:rPr>
                    <w:ins w:id="16" w:author="i9004502" w:date="2008-05-27T17:21:00Z"/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23751E" w:rsidRPr="00582094" w:rsidRDefault="0023751E">
      <w:pPr>
        <w:rPr>
          <w:ins w:id="17" w:author="陳鐵元" w:date="2015-11-02T16:46:00Z"/>
          <w:rFonts w:hint="eastAsia"/>
          <w:rPrChange w:id="18" w:author="陳鐵元" w:date="2015-11-07T09:15:00Z">
            <w:rPr>
              <w:ins w:id="19" w:author="陳鐵元" w:date="2015-11-02T16:46:00Z"/>
              <w:rFonts w:hint="eastAsia"/>
            </w:rPr>
          </w:rPrChang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2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8686F" w:rsidRPr="00582094" w:rsidTr="00C76D1D">
        <w:trPr>
          <w:ins w:id="21" w:author="陳鐵元" w:date="2015-11-02T16:46:00Z"/>
        </w:trPr>
        <w:tc>
          <w:tcPr>
            <w:tcW w:w="1216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22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23" w:author="陳鐵元" w:date="2015-11-07T09:15:00Z">
                  <w:rPr>
                    <w:ins w:id="24" w:author="陳鐵元" w:date="2015-11-02T16:4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5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26" w:author="陳鐵元" w:date="2015-11-07T09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修改日期</w:t>
              </w:r>
            </w:ins>
          </w:p>
        </w:tc>
        <w:tc>
          <w:tcPr>
            <w:tcW w:w="1010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27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28" w:author="陳鐵元" w:date="2015-11-07T09:15:00Z">
                  <w:rPr>
                    <w:ins w:id="29" w:author="陳鐵元" w:date="2015-11-02T16:4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0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31" w:author="陳鐵元" w:date="2015-11-07T09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版本</w:t>
              </w:r>
            </w:ins>
          </w:p>
        </w:tc>
        <w:tc>
          <w:tcPr>
            <w:tcW w:w="4503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32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33" w:author="陳鐵元" w:date="2015-11-07T09:15:00Z">
                  <w:rPr>
                    <w:ins w:id="34" w:author="陳鐵元" w:date="2015-11-02T16:4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5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36" w:author="陳鐵元" w:date="2015-11-07T09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修改原因</w:t>
              </w:r>
            </w:ins>
          </w:p>
        </w:tc>
        <w:tc>
          <w:tcPr>
            <w:tcW w:w="1566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37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38" w:author="陳鐵元" w:date="2015-11-07T09:15:00Z">
                  <w:rPr>
                    <w:ins w:id="39" w:author="陳鐵元" w:date="2015-11-02T16:4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0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41" w:author="陳鐵元" w:date="2015-11-07T09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修改人姓名</w:t>
              </w:r>
            </w:ins>
          </w:p>
        </w:tc>
        <w:tc>
          <w:tcPr>
            <w:tcW w:w="2071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42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43" w:author="陳鐵元" w:date="2015-11-07T09:15:00Z">
                  <w:rPr>
                    <w:ins w:id="44" w:author="陳鐵元" w:date="2015-11-02T16:4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5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46" w:author="陳鐵元" w:date="2015-11-07T09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立案單號</w:t>
              </w:r>
            </w:ins>
          </w:p>
        </w:tc>
      </w:tr>
      <w:tr w:rsidR="0028686F" w:rsidRPr="00582094" w:rsidTr="00C76D1D">
        <w:trPr>
          <w:ins w:id="47" w:author="陳鐵元" w:date="2015-11-02T16:46:00Z"/>
        </w:trPr>
        <w:tc>
          <w:tcPr>
            <w:tcW w:w="1216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48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49" w:author="陳鐵元" w:date="2015-11-07T09:15:00Z">
                  <w:rPr>
                    <w:ins w:id="50" w:author="陳鐵元" w:date="2015-11-02T16:46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51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52" w:author="陳鐵元" w:date="2015-11-07T09:1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2015/</w:t>
              </w:r>
            </w:ins>
            <w:ins w:id="53" w:author="陳鐵元" w:date="2015-11-02T16:47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54" w:author="陳鐵元" w:date="2015-11-07T09:1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11</w:t>
              </w:r>
            </w:ins>
            <w:ins w:id="55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56" w:author="陳鐵元" w:date="2015-11-07T09:1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/</w:t>
              </w:r>
            </w:ins>
            <w:ins w:id="57" w:author="陳鐵元" w:date="2015-11-02T16:47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58" w:author="陳鐵元" w:date="2015-11-07T09:1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1010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59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60" w:author="陳鐵元" w:date="2015-11-07T09:15:00Z">
                  <w:rPr>
                    <w:ins w:id="61" w:author="陳鐵元" w:date="2015-11-02T16:46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62" w:author="陳鐵元" w:date="2015-11-02T16:46:00Z">
              <w:r w:rsidRPr="00582094">
                <w:rPr>
                  <w:rFonts w:ascii="細明體" w:eastAsia="細明體" w:hAnsi="細明體" w:cs="Courier New" w:hint="eastAsia"/>
                  <w:sz w:val="20"/>
                  <w:szCs w:val="20"/>
                  <w:rPrChange w:id="63" w:author="陳鐵元" w:date="2015-11-07T09:1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4503" w:type="dxa"/>
          </w:tcPr>
          <w:p w:rsidR="0028686F" w:rsidRPr="00582094" w:rsidRDefault="0028686F" w:rsidP="00C76D1D">
            <w:pPr>
              <w:spacing w:line="240" w:lineRule="atLeast"/>
              <w:rPr>
                <w:ins w:id="64" w:author="陳鐵元" w:date="2015-11-02T16:46:00Z"/>
                <w:rFonts w:ascii="微軟正黑體" w:eastAsia="微軟正黑體" w:cs="微軟正黑體" w:hint="eastAsia"/>
                <w:sz w:val="20"/>
                <w:szCs w:val="20"/>
                <w:rPrChange w:id="65" w:author="陳鐵元" w:date="2015-11-07T09:15:00Z">
                  <w:rPr>
                    <w:ins w:id="66" w:author="陳鐵元" w:date="2015-11-02T16:46:00Z"/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</w:pPr>
            <w:ins w:id="67" w:author="陳鐵元" w:date="2015-11-02T16:47:00Z">
              <w:r w:rsidRPr="00582094">
                <w:rPr>
                  <w:rFonts w:ascii="微軟正黑體" w:eastAsia="微軟正黑體" w:cs="微軟正黑體" w:hint="eastAsia"/>
                  <w:sz w:val="20"/>
                  <w:szCs w:val="20"/>
                  <w:rPrChange w:id="68" w:author="陳鐵元" w:date="2015-11-07T09:15:00Z">
                    <w:rPr>
                      <w:rFonts w:ascii="微軟正黑體" w:eastAsia="微軟正黑體" w:cs="微軟正黑體" w:hint="eastAsia"/>
                      <w:color w:val="FF0000"/>
                      <w:sz w:val="20"/>
                      <w:szCs w:val="20"/>
                    </w:rPr>
                  </w:rPrChange>
                </w:rPr>
                <w:t>配合BPM移除專案導入，退件時同時寫入歷程</w:t>
              </w:r>
            </w:ins>
            <w:ins w:id="69" w:author="陳鐵元" w:date="2015-11-02T16:48:00Z">
              <w:r w:rsidRPr="00582094">
                <w:rPr>
                  <w:rFonts w:ascii="微軟正黑體" w:eastAsia="微軟正黑體" w:cs="微軟正黑體" w:hint="eastAsia"/>
                  <w:sz w:val="20"/>
                  <w:szCs w:val="20"/>
                  <w:rPrChange w:id="70" w:author="陳鐵元" w:date="2015-11-07T09:15:00Z">
                    <w:rPr>
                      <w:rFonts w:ascii="微軟正黑體" w:eastAsia="微軟正黑體" w:cs="微軟正黑體" w:hint="eastAsia"/>
                      <w:color w:val="FF0000"/>
                      <w:sz w:val="20"/>
                      <w:szCs w:val="20"/>
                    </w:rPr>
                  </w:rPrChange>
                </w:rPr>
                <w:t>檔中DTAAA009</w:t>
              </w:r>
            </w:ins>
          </w:p>
        </w:tc>
        <w:tc>
          <w:tcPr>
            <w:tcW w:w="1566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71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72" w:author="陳鐵元" w:date="2015-11-07T09:15:00Z">
                  <w:rPr>
                    <w:ins w:id="73" w:author="陳鐵元" w:date="2015-11-02T16:46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74" w:author="陳鐵元" w:date="2015-11-02T16:46:00Z">
              <w:r w:rsidRPr="00582094">
                <w:rPr>
                  <w:rFonts w:ascii="新細明體" w:hAnsi="新細明體" w:hint="eastAsia"/>
                  <w:bCs/>
                  <w:rPrChange w:id="75" w:author="陳鐵元" w:date="2015-11-07T09:15:00Z">
                    <w:rPr>
                      <w:rFonts w:ascii="新細明體" w:hAnsi="新細明體" w:hint="eastAsia"/>
                      <w:bCs/>
                      <w:color w:val="FF0000"/>
                    </w:rPr>
                  </w:rPrChange>
                </w:rPr>
                <w:t>陳鐵元</w:t>
              </w:r>
            </w:ins>
          </w:p>
        </w:tc>
        <w:tc>
          <w:tcPr>
            <w:tcW w:w="2071" w:type="dxa"/>
          </w:tcPr>
          <w:p w:rsidR="0028686F" w:rsidRPr="00582094" w:rsidRDefault="0028686F" w:rsidP="00C76D1D">
            <w:pPr>
              <w:spacing w:line="240" w:lineRule="atLeast"/>
              <w:jc w:val="center"/>
              <w:rPr>
                <w:ins w:id="76" w:author="陳鐵元" w:date="2015-11-02T16:46:00Z"/>
                <w:rFonts w:ascii="細明體" w:eastAsia="細明體" w:hAnsi="細明體" w:cs="Courier New" w:hint="eastAsia"/>
                <w:sz w:val="20"/>
                <w:szCs w:val="20"/>
                <w:rPrChange w:id="77" w:author="陳鐵元" w:date="2015-11-07T09:15:00Z">
                  <w:rPr>
                    <w:ins w:id="78" w:author="陳鐵元" w:date="2015-11-02T16:46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79" w:author="陳鐵元" w:date="2015-11-02T16:48:00Z">
              <w:r w:rsidRPr="00582094">
                <w:rPr>
                  <w:rFonts w:ascii="標楷體" w:eastAsia="標楷體" w:hAnsi="標楷體"/>
                </w:rPr>
                <w:t>150</w:t>
              </w:r>
              <w:r w:rsidRPr="00582094">
                <w:rPr>
                  <w:rFonts w:ascii="標楷體" w:eastAsia="標楷體" w:hAnsi="標楷體" w:hint="eastAsia"/>
                </w:rPr>
                <w:t>625000246</w:t>
              </w:r>
            </w:ins>
          </w:p>
        </w:tc>
      </w:tr>
      <w:tr w:rsidR="00582094" w:rsidRPr="00582094" w:rsidTr="00582094">
        <w:trPr>
          <w:ins w:id="80" w:author="陳鐵元" w:date="2015-11-07T09:15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94" w:rsidRPr="00582094" w:rsidRDefault="00582094" w:rsidP="00582094">
            <w:pPr>
              <w:jc w:val="center"/>
              <w:rPr>
                <w:ins w:id="81" w:author="陳鐵元" w:date="2015-11-07T09:15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82" w:author="陳鐵元" w:date="2015-11-07T09:15:00Z">
                  <w:rPr>
                    <w:ins w:id="83" w:author="陳鐵元" w:date="2015-11-07T09:15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84" w:author="陳鐵元" w:date="2015-11-07T09:15:00Z">
              <w:r w:rsidRPr="00582094">
                <w:rPr>
                  <w:rFonts w:ascii="細明體" w:eastAsia="細明體" w:hAnsi="細明體" w:cs="Courier New"/>
                  <w:color w:val="FF0000"/>
                  <w:sz w:val="20"/>
                  <w:szCs w:val="20"/>
                </w:rPr>
                <w:t>20</w:t>
              </w:r>
              <w:r w:rsidRPr="00582094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15-</w:t>
              </w:r>
              <w:r w:rsidRPr="00582094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85" w:author="陳鐵元" w:date="2015-11-07T09:1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11-07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94" w:rsidRPr="00582094" w:rsidRDefault="00582094" w:rsidP="00582094">
            <w:pPr>
              <w:jc w:val="center"/>
              <w:rPr>
                <w:ins w:id="86" w:author="陳鐵元" w:date="2015-11-07T09:15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87" w:author="陳鐵元" w:date="2015-11-07T09:15:00Z">
                  <w:rPr>
                    <w:ins w:id="88" w:author="陳鐵元" w:date="2015-11-07T09:15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89" w:author="陳鐵元" w:date="2015-11-07T09:15:00Z">
              <w:r w:rsidRPr="00582094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90" w:author="陳鐵元" w:date="2015-11-07T09:1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94" w:rsidRPr="00582094" w:rsidRDefault="00582094" w:rsidP="00582094">
            <w:pPr>
              <w:spacing w:line="240" w:lineRule="atLeast"/>
              <w:rPr>
                <w:ins w:id="91" w:author="陳鐵元" w:date="2015-11-07T09:15:00Z"/>
                <w:rFonts w:ascii="微軟正黑體" w:eastAsia="微軟正黑體" w:cs="微軟正黑體" w:hint="eastAsia"/>
                <w:color w:val="FF0000"/>
                <w:sz w:val="20"/>
                <w:szCs w:val="20"/>
                <w:rPrChange w:id="92" w:author="陳鐵元" w:date="2015-11-07T09:15:00Z">
                  <w:rPr>
                    <w:ins w:id="93" w:author="陳鐵元" w:date="2015-11-07T09:15:00Z"/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</w:pPr>
            <w:ins w:id="94" w:author="陳鐵元" w:date="2015-11-07T09:15:00Z">
              <w:r w:rsidRPr="00582094">
                <w:rPr>
                  <w:rFonts w:ascii="微軟正黑體" w:eastAsia="微軟正黑體" w:cs="微軟正黑體" w:hint="eastAsia"/>
                  <w:color w:val="FF0000"/>
                  <w:sz w:val="20"/>
                  <w:szCs w:val="20"/>
                  <w:rPrChange w:id="95" w:author="陳鐵元" w:date="2015-11-07T09:15:00Z">
                    <w:rPr>
                      <w:rFonts w:ascii="微軟正黑體" w:eastAsia="微軟正黑體" w:cs="微軟正黑體" w:hint="eastAsia"/>
                      <w:color w:val="FF0000"/>
                      <w:sz w:val="20"/>
                      <w:szCs w:val="20"/>
                    </w:rPr>
                  </w:rPrChange>
                </w:rPr>
                <w:t>配合BPM移除作業進行以下調整</w:t>
              </w:r>
            </w:ins>
          </w:p>
          <w:p w:rsidR="00582094" w:rsidRPr="00582094" w:rsidRDefault="00582094" w:rsidP="00582094">
            <w:pPr>
              <w:spacing w:line="240" w:lineRule="atLeast"/>
              <w:rPr>
                <w:ins w:id="96" w:author="陳鐵元" w:date="2015-11-07T09:15:00Z"/>
                <w:rFonts w:ascii="微軟正黑體" w:eastAsia="微軟正黑體" w:cs="微軟正黑體" w:hint="eastAsia"/>
                <w:color w:val="FF0000"/>
                <w:sz w:val="20"/>
                <w:szCs w:val="20"/>
                <w:rPrChange w:id="97" w:author="陳鐵元" w:date="2015-11-07T09:15:00Z">
                  <w:rPr>
                    <w:ins w:id="98" w:author="陳鐵元" w:date="2015-11-07T09:15:00Z"/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</w:pPr>
            <w:ins w:id="99" w:author="陳鐵元" w:date="2015-11-07T09:15:00Z">
              <w:r w:rsidRPr="00582094">
                <w:rPr>
                  <w:rFonts w:ascii="微軟正黑體" w:eastAsia="微軟正黑體" w:cs="微軟正黑體" w:hint="eastAsia"/>
                  <w:color w:val="FF0000"/>
                  <w:sz w:val="20"/>
                  <w:szCs w:val="20"/>
                  <w:rPrChange w:id="100" w:author="陳鐵元" w:date="2015-11-07T09:15:00Z">
                    <w:rPr>
                      <w:rFonts w:ascii="微軟正黑體" w:eastAsia="微軟正黑體" w:cs="微軟正黑體" w:hint="eastAsia"/>
                      <w:color w:val="FF0000"/>
                      <w:sz w:val="20"/>
                      <w:szCs w:val="20"/>
                    </w:rPr>
                  </w:rPrChange>
                </w:rPr>
                <w:t>增加是否處理bpm的控制，以利未來透過代碼管理來控制是否處理bpm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94" w:rsidRPr="00582094" w:rsidRDefault="00582094" w:rsidP="00582094">
            <w:pPr>
              <w:jc w:val="center"/>
              <w:rPr>
                <w:ins w:id="101" w:author="陳鐵元" w:date="2015-11-07T09:15:00Z"/>
                <w:rFonts w:ascii="新細明體" w:hAnsi="新細明體" w:hint="eastAsia"/>
                <w:bCs/>
                <w:color w:val="FF0000"/>
                <w:rPrChange w:id="102" w:author="陳鐵元" w:date="2015-11-07T09:15:00Z">
                  <w:rPr>
                    <w:ins w:id="103" w:author="陳鐵元" w:date="2015-11-07T09:15:00Z"/>
                    <w:rFonts w:ascii="新細明體" w:hAnsi="新細明體" w:hint="eastAsia"/>
                    <w:bCs/>
                    <w:color w:val="FF0000"/>
                  </w:rPr>
                </w:rPrChange>
              </w:rPr>
            </w:pPr>
            <w:ins w:id="104" w:author="陳鐵元" w:date="2015-11-07T09:15:00Z">
              <w:r w:rsidRPr="00582094">
                <w:rPr>
                  <w:rFonts w:ascii="新細明體" w:hAnsi="新細明體" w:hint="eastAsia"/>
                  <w:bCs/>
                  <w:color w:val="FF0000"/>
                  <w:rPrChange w:id="105" w:author="陳鐵元" w:date="2015-11-07T09:15:00Z">
                    <w:rPr>
                      <w:rFonts w:ascii="新細明體" w:hAnsi="新細明體" w:hint="eastAsia"/>
                      <w:bCs/>
                      <w:color w:val="FF0000"/>
                    </w:rPr>
                  </w:rPrChange>
                </w:rPr>
                <w:t>陳鐵元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094" w:rsidRPr="00582094" w:rsidRDefault="00582094" w:rsidP="00582094">
            <w:pPr>
              <w:jc w:val="center"/>
              <w:rPr>
                <w:ins w:id="106" w:author="陳鐵元" w:date="2015-11-07T09:15:00Z"/>
                <w:rFonts w:ascii="標楷體" w:eastAsia="標楷體" w:hAnsi="標楷體" w:hint="eastAsia"/>
                <w:color w:val="FF0000"/>
                <w:rPrChange w:id="107" w:author="陳鐵元" w:date="2015-11-07T09:15:00Z">
                  <w:rPr>
                    <w:ins w:id="108" w:author="陳鐵元" w:date="2015-11-07T09:15:00Z"/>
                    <w:rFonts w:ascii="標楷體" w:eastAsia="標楷體" w:hAnsi="標楷體" w:hint="eastAsia"/>
                  </w:rPr>
                </w:rPrChange>
              </w:rPr>
            </w:pPr>
            <w:ins w:id="109" w:author="陳鐵元" w:date="2015-11-07T09:15:00Z">
              <w:r w:rsidRPr="00582094">
                <w:rPr>
                  <w:rFonts w:ascii="標楷體" w:eastAsia="標楷體" w:hAnsi="標楷體"/>
                  <w:color w:val="FF0000"/>
                  <w:rPrChange w:id="110" w:author="陳鐵元" w:date="2015-11-07T09:15:00Z">
                    <w:rPr>
                      <w:rFonts w:ascii="標楷體" w:eastAsia="標楷體" w:hAnsi="標楷體"/>
                    </w:rPr>
                  </w:rPrChange>
                </w:rPr>
                <w:t>151023000197</w:t>
              </w:r>
            </w:ins>
          </w:p>
        </w:tc>
      </w:tr>
      <w:tr w:rsidR="0080291C" w:rsidRPr="00582094" w:rsidTr="00582094">
        <w:trPr>
          <w:ins w:id="111" w:author="cathay" w:date="2018-05-08T15:03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91C" w:rsidRPr="00582094" w:rsidRDefault="0080291C" w:rsidP="0080291C">
            <w:pPr>
              <w:jc w:val="center"/>
              <w:rPr>
                <w:ins w:id="112" w:author="cathay" w:date="2018-05-08T15:03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113" w:author="cathay" w:date="2018-05-08T15:04:00Z">
              <w:r w:rsidRPr="00935E65">
                <w:rPr>
                  <w:rFonts w:ascii="新細明體" w:hAnsi="新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91C" w:rsidRPr="00582094" w:rsidRDefault="0080291C" w:rsidP="0080291C">
            <w:pPr>
              <w:jc w:val="center"/>
              <w:rPr>
                <w:ins w:id="114" w:author="cathay" w:date="2018-05-08T15:03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15" w:author="陳鐵元" w:date="2015-11-07T09:15:00Z">
                  <w:rPr>
                    <w:ins w:id="116" w:author="cathay" w:date="2018-05-08T15:03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17" w:author="cathay" w:date="2018-05-08T15:04:00Z">
              <w:r w:rsidRPr="00935E65">
                <w:rPr>
                  <w:rFonts w:ascii="新細明體" w:hAnsi="新細明體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91C" w:rsidRPr="00582094" w:rsidRDefault="0080291C" w:rsidP="0080291C">
            <w:pPr>
              <w:spacing w:line="240" w:lineRule="atLeast"/>
              <w:rPr>
                <w:ins w:id="118" w:author="cathay" w:date="2018-05-08T15:03:00Z"/>
                <w:rFonts w:ascii="微軟正黑體" w:eastAsia="微軟正黑體" w:cs="微軟正黑體" w:hint="eastAsia"/>
                <w:color w:val="FF0000"/>
                <w:sz w:val="20"/>
                <w:szCs w:val="20"/>
                <w:rPrChange w:id="119" w:author="陳鐵元" w:date="2015-11-07T09:15:00Z">
                  <w:rPr>
                    <w:ins w:id="120" w:author="cathay" w:date="2018-05-08T15:03:00Z"/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</w:pPr>
            <w:ins w:id="121" w:author="cathay" w:date="2018-05-08T15:04:00Z">
              <w:r w:rsidRPr="00935E65">
                <w:rPr>
                  <w:rFonts w:ascii="新細明體" w:hAnsi="新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91C" w:rsidRPr="00582094" w:rsidRDefault="0080291C" w:rsidP="0080291C">
            <w:pPr>
              <w:jc w:val="center"/>
              <w:rPr>
                <w:ins w:id="122" w:author="cathay" w:date="2018-05-08T15:03:00Z"/>
                <w:rFonts w:ascii="新細明體" w:hAnsi="新細明體" w:hint="eastAsia"/>
                <w:bCs/>
                <w:color w:val="FF0000"/>
                <w:rPrChange w:id="123" w:author="陳鐵元" w:date="2015-11-07T09:15:00Z">
                  <w:rPr>
                    <w:ins w:id="124" w:author="cathay" w:date="2018-05-08T15:03:00Z"/>
                    <w:rFonts w:ascii="新細明體" w:hAnsi="新細明體" w:hint="eastAsia"/>
                    <w:bCs/>
                    <w:color w:val="FF0000"/>
                  </w:rPr>
                </w:rPrChange>
              </w:rPr>
            </w:pPr>
            <w:ins w:id="125" w:author="cathay" w:date="2018-05-08T15:04:00Z">
              <w:r w:rsidRPr="00935E65">
                <w:rPr>
                  <w:rFonts w:ascii="新細明體" w:hAnsi="新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91C" w:rsidRPr="00582094" w:rsidRDefault="0080291C" w:rsidP="0080291C">
            <w:pPr>
              <w:jc w:val="center"/>
              <w:rPr>
                <w:ins w:id="126" w:author="cathay" w:date="2018-05-08T15:03:00Z"/>
                <w:rFonts w:ascii="標楷體" w:eastAsia="標楷體" w:hAnsi="標楷體"/>
                <w:color w:val="FF0000"/>
                <w:rPrChange w:id="127" w:author="陳鐵元" w:date="2015-11-07T09:15:00Z">
                  <w:rPr>
                    <w:ins w:id="128" w:author="cathay" w:date="2018-05-08T15:03:00Z"/>
                    <w:rFonts w:ascii="標楷體" w:eastAsia="標楷體" w:hAnsi="標楷體"/>
                    <w:color w:val="FF0000"/>
                  </w:rPr>
                </w:rPrChange>
              </w:rPr>
            </w:pPr>
            <w:ins w:id="129" w:author="cathay" w:date="2018-05-08T15:04:00Z">
              <w:r w:rsidRPr="00935E65">
                <w:rPr>
                  <w:rFonts w:ascii="新細明體" w:hAnsi="新細明體" w:hint="eastAsia"/>
                  <w:sz w:val="20"/>
                  <w:szCs w:val="20"/>
                </w:rPr>
                <w:t>180118001007</w:t>
              </w:r>
            </w:ins>
          </w:p>
        </w:tc>
      </w:tr>
      <w:tr w:rsidR="00CA35A5" w:rsidRPr="00582094" w:rsidTr="00582094">
        <w:trPr>
          <w:ins w:id="130" w:author="張凱鈞" w:date="2020-04-30T09:20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A5" w:rsidRPr="00935E65" w:rsidRDefault="00CA35A5" w:rsidP="0080291C">
            <w:pPr>
              <w:jc w:val="center"/>
              <w:rPr>
                <w:ins w:id="131" w:author="張凱鈞" w:date="2020-04-30T09:20:00Z"/>
                <w:rFonts w:ascii="新細明體" w:hAnsi="新細明體" w:hint="eastAsia"/>
                <w:sz w:val="20"/>
                <w:szCs w:val="20"/>
              </w:rPr>
            </w:pPr>
            <w:ins w:id="132" w:author="張凱鈞" w:date="2020-04-30T09:20:00Z">
              <w:r>
                <w:rPr>
                  <w:rFonts w:ascii="新細明體" w:hAnsi="新細明體" w:hint="eastAsia"/>
                  <w:sz w:val="20"/>
                  <w:szCs w:val="20"/>
                </w:rPr>
                <w:t>2020/04/30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A5" w:rsidRPr="00935E65" w:rsidRDefault="00CA35A5" w:rsidP="0080291C">
            <w:pPr>
              <w:jc w:val="center"/>
              <w:rPr>
                <w:ins w:id="133" w:author="張凱鈞" w:date="2020-04-30T09:20:00Z"/>
                <w:rFonts w:ascii="新細明體" w:hAnsi="新細明體" w:hint="eastAsia"/>
                <w:sz w:val="20"/>
                <w:szCs w:val="20"/>
              </w:rPr>
            </w:pPr>
            <w:ins w:id="134" w:author="張凱鈞" w:date="2020-04-30T09:20:00Z">
              <w:r>
                <w:rPr>
                  <w:rFonts w:ascii="新細明體" w:hAnsi="新細明體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A5" w:rsidRPr="00935E65" w:rsidRDefault="00CA35A5" w:rsidP="0080291C">
            <w:pPr>
              <w:spacing w:line="240" w:lineRule="atLeast"/>
              <w:rPr>
                <w:ins w:id="135" w:author="張凱鈞" w:date="2020-04-30T09:20:00Z"/>
                <w:rFonts w:ascii="新細明體" w:hAnsi="新細明體" w:hint="eastAsia"/>
                <w:sz w:val="20"/>
                <w:szCs w:val="20"/>
              </w:rPr>
            </w:pPr>
            <w:ins w:id="136" w:author="張凱鈞" w:date="2020-04-30T09:20:00Z">
              <w:r>
                <w:rPr>
                  <w:rFonts w:ascii="新細明體" w:hAnsi="新細明體" w:hint="eastAsia"/>
                  <w:sz w:val="20"/>
                  <w:szCs w:val="20"/>
                </w:rPr>
                <w:t>PMD: 移除 printStackTrace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A5" w:rsidRPr="00935E65" w:rsidRDefault="00CA35A5" w:rsidP="0080291C">
            <w:pPr>
              <w:jc w:val="center"/>
              <w:rPr>
                <w:ins w:id="137" w:author="張凱鈞" w:date="2020-04-30T09:20:00Z"/>
                <w:rFonts w:ascii="新細明體" w:hAnsi="新細明體" w:hint="eastAsia"/>
                <w:sz w:val="20"/>
                <w:szCs w:val="20"/>
              </w:rPr>
            </w:pPr>
            <w:ins w:id="138" w:author="張凱鈞" w:date="2020-04-30T09:21:00Z">
              <w:r>
                <w:rPr>
                  <w:rFonts w:ascii="新細明體" w:hAnsi="新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A5" w:rsidRPr="00935E65" w:rsidRDefault="00CA35A5" w:rsidP="0080291C">
            <w:pPr>
              <w:jc w:val="center"/>
              <w:rPr>
                <w:ins w:id="139" w:author="張凱鈞" w:date="2020-04-30T09:20:00Z"/>
                <w:rFonts w:ascii="新細明體" w:hAnsi="新細明體" w:hint="eastAsia"/>
                <w:sz w:val="20"/>
                <w:szCs w:val="20"/>
              </w:rPr>
            </w:pPr>
            <w:ins w:id="140" w:author="張凱鈞" w:date="2020-04-30T09:22:00Z">
              <w:r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28686F" w:rsidRPr="00582094" w:rsidRDefault="0028686F">
      <w:pPr>
        <w:rPr>
          <w:rFonts w:hint="eastAsia"/>
          <w:rPrChange w:id="141" w:author="陳鐵元" w:date="2015-11-07T09:15:00Z">
            <w:rPr>
              <w:rFonts w:hint="eastAsia"/>
            </w:rPr>
          </w:rPrChange>
        </w:rPr>
      </w:pPr>
    </w:p>
    <w:p w:rsidR="0023751E" w:rsidRPr="0058209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  <w:rPrChange w:id="142" w:author="陳鐵元" w:date="2015-11-07T09:15:00Z">
            <w:rPr>
              <w:rFonts w:hint="eastAsia"/>
              <w:bCs/>
              <w:kern w:val="2"/>
              <w:szCs w:val="24"/>
              <w:lang w:eastAsia="zh-TW"/>
            </w:rPr>
          </w:rPrChange>
        </w:rPr>
      </w:pPr>
      <w:r w:rsidRPr="00582094">
        <w:rPr>
          <w:rFonts w:hint="eastAsia"/>
          <w:b/>
          <w:kern w:val="2"/>
          <w:sz w:val="24"/>
          <w:szCs w:val="24"/>
          <w:lang w:eastAsia="zh-TW"/>
          <w:rPrChange w:id="143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UC</w:t>
      </w:r>
      <w:r w:rsidR="00CD0ADA" w:rsidRPr="00582094">
        <w:rPr>
          <w:rFonts w:hint="eastAsia"/>
          <w:b/>
          <w:kern w:val="2"/>
          <w:sz w:val="24"/>
          <w:szCs w:val="24"/>
          <w:lang w:eastAsia="zh-TW"/>
          <w:rPrChange w:id="144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A</w:t>
      </w:r>
      <w:r w:rsidR="00EE510E" w:rsidRPr="00582094">
        <w:rPr>
          <w:rFonts w:hint="eastAsia"/>
          <w:b/>
          <w:kern w:val="2"/>
          <w:sz w:val="24"/>
          <w:szCs w:val="24"/>
          <w:lang w:eastAsia="zh-TW"/>
          <w:rPrChange w:id="145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A</w:t>
      </w:r>
      <w:r w:rsidRPr="00582094">
        <w:rPr>
          <w:rFonts w:hint="eastAsia"/>
          <w:b/>
          <w:kern w:val="2"/>
          <w:sz w:val="24"/>
          <w:szCs w:val="24"/>
          <w:lang w:eastAsia="zh-TW"/>
          <w:rPrChange w:id="146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A</w:t>
      </w:r>
      <w:r w:rsidR="00EE510E" w:rsidRPr="00582094">
        <w:rPr>
          <w:rFonts w:hint="eastAsia"/>
          <w:b/>
          <w:kern w:val="2"/>
          <w:sz w:val="24"/>
          <w:szCs w:val="24"/>
          <w:lang w:eastAsia="zh-TW"/>
          <w:rPrChange w:id="147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1</w:t>
      </w:r>
      <w:r w:rsidRPr="00582094">
        <w:rPr>
          <w:rFonts w:hint="eastAsia"/>
          <w:b/>
          <w:kern w:val="2"/>
          <w:sz w:val="24"/>
          <w:szCs w:val="24"/>
          <w:lang w:eastAsia="zh-TW"/>
          <w:rPrChange w:id="148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0</w:t>
      </w:r>
      <w:r w:rsidR="004E4759" w:rsidRPr="00582094">
        <w:rPr>
          <w:rFonts w:hint="eastAsia"/>
          <w:b/>
          <w:kern w:val="2"/>
          <w:sz w:val="24"/>
          <w:szCs w:val="24"/>
          <w:lang w:eastAsia="zh-TW"/>
          <w:rPrChange w:id="149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2</w:t>
      </w:r>
      <w:r w:rsidRPr="00582094">
        <w:rPr>
          <w:rFonts w:hint="eastAsia"/>
          <w:b/>
          <w:kern w:val="2"/>
          <w:sz w:val="24"/>
          <w:szCs w:val="24"/>
          <w:lang w:eastAsia="zh-TW"/>
          <w:rPrChange w:id="150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0</w:t>
      </w:r>
      <w:r w:rsidR="00CD0ADA" w:rsidRPr="00582094">
        <w:rPr>
          <w:rFonts w:hint="eastAsia"/>
          <w:b/>
          <w:kern w:val="2"/>
          <w:sz w:val="24"/>
          <w:szCs w:val="24"/>
          <w:lang w:eastAsia="zh-TW"/>
          <w:rPrChange w:id="151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0</w:t>
      </w:r>
      <w:r w:rsidRPr="00582094">
        <w:rPr>
          <w:rFonts w:hint="eastAsia"/>
          <w:b/>
          <w:kern w:val="2"/>
          <w:sz w:val="24"/>
          <w:szCs w:val="24"/>
          <w:lang w:eastAsia="zh-TW"/>
          <w:rPrChange w:id="152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_</w:t>
      </w:r>
      <w:r w:rsidR="008D7252" w:rsidRPr="00582094">
        <w:rPr>
          <w:rFonts w:hint="eastAsia"/>
          <w:b/>
          <w:kern w:val="2"/>
          <w:sz w:val="24"/>
          <w:szCs w:val="24"/>
          <w:lang w:eastAsia="zh-TW"/>
          <w:rPrChange w:id="153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理賠</w:t>
      </w:r>
      <w:r w:rsidR="004E4759" w:rsidRPr="00582094">
        <w:rPr>
          <w:rFonts w:hint="eastAsia"/>
          <w:b/>
          <w:kern w:val="2"/>
          <w:sz w:val="24"/>
          <w:szCs w:val="24"/>
          <w:lang w:eastAsia="zh-TW"/>
          <w:rPrChange w:id="154" w:author="陳鐵元" w:date="2015-11-07T09:1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退件處理</w:t>
      </w:r>
    </w:p>
    <w:p w:rsidR="0023751E" w:rsidRPr="0058209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  <w:rPrChange w:id="155" w:author="陳鐵元" w:date="2015-11-07T09:15:00Z">
            <w:rPr>
              <w:rFonts w:hint="eastAsia"/>
              <w:bCs/>
              <w:kern w:val="2"/>
              <w:szCs w:val="24"/>
              <w:lang w:eastAsia="zh-TW"/>
            </w:rPr>
          </w:rPrChange>
        </w:rPr>
      </w:pPr>
    </w:p>
    <w:p w:rsidR="0023751E" w:rsidRPr="00582094" w:rsidRDefault="0023751E">
      <w:pPr>
        <w:numPr>
          <w:ilvl w:val="0"/>
          <w:numId w:val="3"/>
          <w:numberingChange w:id="156" w:author="i9004502" w:date="2008-05-27T17:21:00Z" w:original="%1:1:35:、"/>
        </w:numPr>
        <w:rPr>
          <w:rFonts w:ascii="細明體" w:eastAsia="細明體" w:hAnsi="細明體" w:hint="eastAsia"/>
          <w:sz w:val="20"/>
          <w:szCs w:val="20"/>
          <w:rPrChange w:id="157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582094">
        <w:rPr>
          <w:rFonts w:ascii="細明體" w:eastAsia="細明體" w:hAnsi="細明體" w:hint="eastAsia"/>
          <w:sz w:val="20"/>
          <w:szCs w:val="20"/>
          <w:rPrChange w:id="158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582094">
        <w:tc>
          <w:tcPr>
            <w:tcW w:w="2340" w:type="dxa"/>
          </w:tcPr>
          <w:p w:rsidR="0023751E" w:rsidRPr="00582094" w:rsidRDefault="0023751E">
            <w:pPr>
              <w:rPr>
                <w:rFonts w:ascii="細明體" w:eastAsia="細明體" w:hAnsi="細明體" w:hint="eastAsia"/>
                <w:sz w:val="20"/>
                <w:szCs w:val="20"/>
                <w:rPrChange w:id="159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60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8460" w:type="dxa"/>
          </w:tcPr>
          <w:p w:rsidR="0023751E" w:rsidRPr="00582094" w:rsidRDefault="008D7252">
            <w:pPr>
              <w:rPr>
                <w:rFonts w:ascii="細明體" w:eastAsia="細明體" w:hAnsi="細明體" w:hint="eastAsia"/>
                <w:sz w:val="20"/>
                <w:szCs w:val="20"/>
                <w:rPrChange w:id="161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6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</w:t>
            </w:r>
            <w:r w:rsidR="004E4759" w:rsidRPr="00582094">
              <w:rPr>
                <w:rFonts w:ascii="細明體" w:eastAsia="細明體" w:hAnsi="細明體" w:hint="eastAsia"/>
                <w:sz w:val="20"/>
                <w:szCs w:val="20"/>
                <w:rPrChange w:id="16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退件處理</w:t>
            </w:r>
          </w:p>
        </w:tc>
      </w:tr>
      <w:tr w:rsidR="0023751E" w:rsidRPr="00582094">
        <w:tc>
          <w:tcPr>
            <w:tcW w:w="2340" w:type="dxa"/>
          </w:tcPr>
          <w:p w:rsidR="0023751E" w:rsidRPr="00582094" w:rsidRDefault="0023751E">
            <w:pPr>
              <w:rPr>
                <w:rFonts w:ascii="細明體" w:eastAsia="細明體" w:hAnsi="細明體" w:hint="eastAsia"/>
                <w:sz w:val="20"/>
                <w:szCs w:val="20"/>
                <w:rPrChange w:id="164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65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8460" w:type="dxa"/>
          </w:tcPr>
          <w:p w:rsidR="0023751E" w:rsidRPr="00582094" w:rsidRDefault="00D25907">
            <w:pPr>
              <w:rPr>
                <w:rFonts w:ascii="細明體" w:eastAsia="細明體" w:hAnsi="細明體" w:hint="eastAsia"/>
                <w:sz w:val="20"/>
                <w:szCs w:val="20"/>
                <w:rPrChange w:id="166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67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</w:t>
            </w:r>
            <w:r w:rsidR="00EE510E" w:rsidRPr="00582094">
              <w:rPr>
                <w:rFonts w:ascii="細明體" w:eastAsia="細明體" w:hAnsi="細明體" w:hint="eastAsia"/>
                <w:sz w:val="20"/>
                <w:szCs w:val="20"/>
                <w:rPrChange w:id="168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</w:t>
            </w:r>
            <w:r w:rsidR="0023751E" w:rsidRPr="00582094">
              <w:rPr>
                <w:rFonts w:ascii="細明體" w:eastAsia="細明體" w:hAnsi="細明體" w:hint="eastAsia"/>
                <w:sz w:val="20"/>
                <w:szCs w:val="20"/>
                <w:rPrChange w:id="169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</w:t>
            </w:r>
            <w:r w:rsidR="00EE510E" w:rsidRPr="00582094">
              <w:rPr>
                <w:rFonts w:ascii="細明體" w:eastAsia="細明體" w:hAnsi="細明體" w:hint="eastAsia"/>
                <w:sz w:val="20"/>
                <w:szCs w:val="20"/>
                <w:rPrChange w:id="170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</w:t>
            </w:r>
            <w:r w:rsidR="0023751E" w:rsidRPr="00582094">
              <w:rPr>
                <w:rFonts w:ascii="細明體" w:eastAsia="細明體" w:hAnsi="細明體" w:hint="eastAsia"/>
                <w:sz w:val="20"/>
                <w:szCs w:val="20"/>
                <w:rPrChange w:id="171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_0</w:t>
            </w:r>
            <w:r w:rsidR="000C5EFB" w:rsidRPr="00582094">
              <w:rPr>
                <w:rFonts w:ascii="細明體" w:eastAsia="細明體" w:hAnsi="細明體" w:hint="eastAsia"/>
                <w:sz w:val="20"/>
                <w:szCs w:val="20"/>
                <w:rPrChange w:id="17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2</w:t>
            </w:r>
            <w:r w:rsidR="0023751E" w:rsidRPr="00582094">
              <w:rPr>
                <w:rFonts w:ascii="細明體" w:eastAsia="細明體" w:hAnsi="細明體" w:hint="eastAsia"/>
                <w:sz w:val="20"/>
                <w:szCs w:val="20"/>
                <w:rPrChange w:id="17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</w:t>
            </w: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74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</w:t>
            </w:r>
          </w:p>
        </w:tc>
      </w:tr>
      <w:tr w:rsidR="0023751E" w:rsidRPr="00582094">
        <w:tc>
          <w:tcPr>
            <w:tcW w:w="2340" w:type="dxa"/>
          </w:tcPr>
          <w:p w:rsidR="0023751E" w:rsidRPr="00582094" w:rsidRDefault="0023751E">
            <w:pPr>
              <w:rPr>
                <w:rFonts w:ascii="細明體" w:eastAsia="細明體" w:hAnsi="細明體" w:hint="eastAsia"/>
                <w:sz w:val="20"/>
                <w:szCs w:val="20"/>
                <w:rPrChange w:id="175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76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8460" w:type="dxa"/>
          </w:tcPr>
          <w:p w:rsidR="0023751E" w:rsidRPr="00582094" w:rsidRDefault="0023751E">
            <w:pPr>
              <w:rPr>
                <w:rFonts w:ascii="細明體" w:eastAsia="細明體" w:hAnsi="細明體" w:hint="eastAsia"/>
                <w:sz w:val="20"/>
                <w:szCs w:val="20"/>
                <w:rPrChange w:id="177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78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23751E" w:rsidRPr="00582094">
        <w:tc>
          <w:tcPr>
            <w:tcW w:w="2340" w:type="dxa"/>
          </w:tcPr>
          <w:p w:rsidR="0023751E" w:rsidRPr="00582094" w:rsidRDefault="0023751E">
            <w:pPr>
              <w:rPr>
                <w:rFonts w:ascii="細明體" w:eastAsia="細明體" w:hAnsi="細明體" w:hint="eastAsia"/>
                <w:sz w:val="20"/>
                <w:szCs w:val="20"/>
                <w:rPrChange w:id="179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80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8460" w:type="dxa"/>
          </w:tcPr>
          <w:p w:rsidR="0023751E" w:rsidRPr="00582094" w:rsidRDefault="008D7252">
            <w:pPr>
              <w:rPr>
                <w:rFonts w:ascii="細明體" w:eastAsia="細明體" w:hAnsi="細明體" w:hint="eastAsia"/>
                <w:sz w:val="20"/>
                <w:szCs w:val="20"/>
                <w:rPrChange w:id="181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8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</w:t>
            </w:r>
            <w:r w:rsidR="000C5EFB" w:rsidRPr="00582094">
              <w:rPr>
                <w:rFonts w:ascii="細明體" w:eastAsia="細明體" w:hAnsi="細明體" w:hint="eastAsia"/>
                <w:sz w:val="20"/>
                <w:szCs w:val="20"/>
                <w:rPrChange w:id="18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退件處理</w:t>
            </w:r>
          </w:p>
        </w:tc>
      </w:tr>
      <w:tr w:rsidR="0023751E" w:rsidRPr="00582094">
        <w:tc>
          <w:tcPr>
            <w:tcW w:w="2340" w:type="dxa"/>
          </w:tcPr>
          <w:p w:rsidR="0023751E" w:rsidRPr="00582094" w:rsidRDefault="0023751E">
            <w:pPr>
              <w:rPr>
                <w:rFonts w:ascii="細明體" w:eastAsia="細明體" w:hAnsi="細明體" w:hint="eastAsia"/>
                <w:sz w:val="20"/>
                <w:szCs w:val="20"/>
                <w:rPrChange w:id="184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85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處理人員</w:t>
            </w:r>
          </w:p>
        </w:tc>
        <w:tc>
          <w:tcPr>
            <w:tcW w:w="8460" w:type="dxa"/>
          </w:tcPr>
          <w:p w:rsidR="0023751E" w:rsidRPr="00582094" w:rsidRDefault="0023751E">
            <w:pPr>
              <w:rPr>
                <w:rFonts w:ascii="細明體" w:eastAsia="細明體" w:hAnsi="細明體" w:hint="eastAsia"/>
                <w:sz w:val="20"/>
                <w:szCs w:val="20"/>
                <w:rPrChange w:id="186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</w:tr>
    </w:tbl>
    <w:p w:rsidR="0023751E" w:rsidRPr="00582094" w:rsidRDefault="0023751E">
      <w:pPr>
        <w:ind w:left="480"/>
        <w:rPr>
          <w:rFonts w:ascii="細明體" w:eastAsia="細明體" w:hAnsi="細明體" w:hint="eastAsia"/>
          <w:sz w:val="20"/>
          <w:szCs w:val="20"/>
          <w:rPrChange w:id="187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23751E" w:rsidRPr="00582094" w:rsidRDefault="0023751E">
      <w:pPr>
        <w:numPr>
          <w:ilvl w:val="0"/>
          <w:numId w:val="3"/>
          <w:numberingChange w:id="188" w:author="i9004502" w:date="2008-05-27T17:21:00Z" w:original="%1:2:35:、"/>
        </w:numPr>
        <w:rPr>
          <w:rFonts w:ascii="細明體" w:eastAsia="細明體" w:hAnsi="細明體" w:hint="eastAsia"/>
          <w:sz w:val="20"/>
          <w:szCs w:val="20"/>
          <w:rPrChange w:id="189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582094">
        <w:rPr>
          <w:rFonts w:ascii="細明體" w:eastAsia="細明體" w:hAnsi="細明體" w:hint="eastAsia"/>
          <w:sz w:val="20"/>
          <w:szCs w:val="20"/>
          <w:rPrChange w:id="190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 w:rsidRPr="00582094">
        <w:tc>
          <w:tcPr>
            <w:tcW w:w="720" w:type="dxa"/>
          </w:tcPr>
          <w:p w:rsidR="0023751E" w:rsidRPr="00582094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1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9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520" w:type="dxa"/>
          </w:tcPr>
          <w:p w:rsidR="0023751E" w:rsidRPr="00582094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94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140" w:type="dxa"/>
          </w:tcPr>
          <w:p w:rsidR="0023751E" w:rsidRPr="00582094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5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96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CLASS</w:t>
            </w:r>
          </w:p>
        </w:tc>
        <w:tc>
          <w:tcPr>
            <w:tcW w:w="3500" w:type="dxa"/>
          </w:tcPr>
          <w:p w:rsidR="0023751E" w:rsidRPr="00582094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7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198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METHOD</w:t>
            </w:r>
          </w:p>
        </w:tc>
      </w:tr>
      <w:tr w:rsidR="00B77E6C" w:rsidRPr="0058209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582094" w:rsidRDefault="00B77E6C">
            <w:pPr>
              <w:numPr>
                <w:ilvl w:val="0"/>
                <w:numId w:val="4"/>
                <w:numberingChange w:id="199" w:author="i9004502" w:date="2008-05-27T17:21:00Z" w:original="%1:1:0:"/>
              </w:numPr>
              <w:rPr>
                <w:rFonts w:ascii="細明體" w:eastAsia="細明體" w:hAnsi="細明體" w:hint="eastAsia"/>
                <w:sz w:val="20"/>
                <w:szCs w:val="20"/>
                <w:rPrChange w:id="200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520" w:type="dxa"/>
          </w:tcPr>
          <w:p w:rsidR="00B77E6C" w:rsidRPr="00582094" w:rsidRDefault="00B77E6C">
            <w:pPr>
              <w:rPr>
                <w:rFonts w:hint="eastAsia"/>
                <w:sz w:val="20"/>
                <w:szCs w:val="20"/>
                <w:rPrChange w:id="201" w:author="陳鐵元" w:date="2015-11-07T09:1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140" w:type="dxa"/>
          </w:tcPr>
          <w:p w:rsidR="00B77E6C" w:rsidRPr="00582094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Pr="00582094" w:rsidRDefault="00B77E6C">
            <w:pPr>
              <w:rPr>
                <w:rFonts w:ascii="細明體" w:eastAsia="細明體" w:hAnsi="細明體" w:hint="eastAsia"/>
                <w:sz w:val="20"/>
                <w:szCs w:val="20"/>
                <w:rPrChange w:id="20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</w:tr>
      <w:tr w:rsidR="00B77E6C" w:rsidRPr="0058209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582094" w:rsidRDefault="00B77E6C">
            <w:pPr>
              <w:numPr>
                <w:ilvl w:val="0"/>
                <w:numId w:val="4"/>
                <w:numberingChange w:id="203" w:author="i9004502" w:date="2008-05-27T17:21:00Z" w:original="%1:2:0:"/>
              </w:numPr>
              <w:rPr>
                <w:rFonts w:ascii="細明體" w:eastAsia="細明體" w:hAnsi="細明體" w:hint="eastAsia"/>
                <w:sz w:val="20"/>
                <w:szCs w:val="20"/>
                <w:rPrChange w:id="204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520" w:type="dxa"/>
          </w:tcPr>
          <w:p w:rsidR="00B77E6C" w:rsidRPr="00582094" w:rsidRDefault="00B77E6C">
            <w:pPr>
              <w:rPr>
                <w:rFonts w:hint="eastAsia"/>
                <w:sz w:val="20"/>
                <w:szCs w:val="20"/>
                <w:rPrChange w:id="205" w:author="陳鐵元" w:date="2015-11-07T09:1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4140" w:type="dxa"/>
          </w:tcPr>
          <w:p w:rsidR="00B77E6C" w:rsidRPr="00582094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Pr="00582094" w:rsidRDefault="00B77E6C">
            <w:pPr>
              <w:rPr>
                <w:rFonts w:ascii="細明體" w:eastAsia="細明體" w:hAnsi="細明體" w:hint="eastAsia"/>
                <w:sz w:val="20"/>
                <w:szCs w:val="20"/>
                <w:rPrChange w:id="206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</w:tr>
    </w:tbl>
    <w:p w:rsidR="0023751E" w:rsidRPr="00582094" w:rsidRDefault="0023751E">
      <w:pPr>
        <w:rPr>
          <w:rFonts w:ascii="細明體" w:eastAsia="細明體" w:hAnsi="細明體" w:hint="eastAsia"/>
          <w:sz w:val="20"/>
          <w:szCs w:val="20"/>
          <w:rPrChange w:id="207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23751E" w:rsidRPr="00582094" w:rsidRDefault="0023751E">
      <w:pPr>
        <w:numPr>
          <w:ilvl w:val="0"/>
          <w:numId w:val="3"/>
          <w:numberingChange w:id="208" w:author="i9004502" w:date="2008-05-27T17:21:00Z" w:original="%1:3:35:、"/>
        </w:numPr>
        <w:rPr>
          <w:rFonts w:ascii="細明體" w:eastAsia="細明體" w:hAnsi="細明體" w:hint="eastAsia"/>
          <w:sz w:val="20"/>
          <w:szCs w:val="20"/>
          <w:rPrChange w:id="209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582094">
        <w:rPr>
          <w:rFonts w:ascii="細明體" w:eastAsia="細明體" w:hAnsi="細明體" w:hint="eastAsia"/>
          <w:sz w:val="20"/>
          <w:szCs w:val="20"/>
          <w:rPrChange w:id="210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582094">
        <w:tc>
          <w:tcPr>
            <w:tcW w:w="720" w:type="dxa"/>
          </w:tcPr>
          <w:p w:rsidR="00DA6C1D" w:rsidRPr="00582094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11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1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DA6C1D" w:rsidRPr="00582094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1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14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3960" w:type="dxa"/>
          </w:tcPr>
          <w:p w:rsidR="00DA6C1D" w:rsidRPr="00582094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15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16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DA6C1D" w:rsidRPr="0058209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582094" w:rsidRDefault="00DA6C1D">
            <w:pPr>
              <w:numPr>
                <w:ilvl w:val="0"/>
                <w:numId w:val="5"/>
                <w:numberingChange w:id="217" w:author="i9004502" w:date="2008-05-27T17:21:00Z" w:original="%1:1:0:"/>
              </w:numPr>
              <w:rPr>
                <w:rFonts w:ascii="細明體" w:eastAsia="細明體" w:hAnsi="細明體" w:hint="eastAsia"/>
                <w:sz w:val="20"/>
                <w:szCs w:val="20"/>
                <w:rPrChange w:id="218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DA6C1D" w:rsidRPr="00582094" w:rsidRDefault="00EA2CF5">
            <w:pPr>
              <w:pStyle w:val="Tabletext"/>
              <w:rPr>
                <w:rFonts w:hint="eastAsia"/>
                <w:lang w:eastAsia="zh-TW"/>
                <w:rPrChange w:id="219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kern w:val="2"/>
                <w:szCs w:val="24"/>
                <w:lang w:eastAsia="zh-TW"/>
                <w:rPrChange w:id="220" w:author="陳鐵元" w:date="2015-11-07T09:15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理賠簡易受理檔</w:t>
            </w:r>
          </w:p>
        </w:tc>
        <w:tc>
          <w:tcPr>
            <w:tcW w:w="3960" w:type="dxa"/>
          </w:tcPr>
          <w:p w:rsidR="00DA6C1D" w:rsidRPr="00582094" w:rsidRDefault="00DA6C1D">
            <w:pPr>
              <w:jc w:val="center"/>
              <w:rPr>
                <w:sz w:val="20"/>
                <w:szCs w:val="20"/>
                <w:rPrChange w:id="221" w:author="陳鐵元" w:date="2015-11-07T09:15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A6C1D" w:rsidRPr="0058209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582094" w:rsidRDefault="00DA6C1D">
            <w:pPr>
              <w:numPr>
                <w:ilvl w:val="0"/>
                <w:numId w:val="5"/>
                <w:numberingChange w:id="222" w:author="i9004502" w:date="2008-05-27T17:21:00Z" w:original="%1:2:0:"/>
              </w:numPr>
              <w:rPr>
                <w:rFonts w:ascii="細明體" w:eastAsia="細明體" w:hAnsi="細明體" w:hint="eastAsia"/>
                <w:sz w:val="20"/>
                <w:szCs w:val="20"/>
                <w:rPrChange w:id="22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DA6C1D" w:rsidRPr="00582094" w:rsidRDefault="00DA6C1D">
            <w:pPr>
              <w:pStyle w:val="Tabletext"/>
              <w:rPr>
                <w:rFonts w:hint="eastAsia"/>
                <w:lang w:eastAsia="zh-TW"/>
                <w:rPrChange w:id="224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</w:p>
        </w:tc>
        <w:tc>
          <w:tcPr>
            <w:tcW w:w="3960" w:type="dxa"/>
          </w:tcPr>
          <w:p w:rsidR="00DA6C1D" w:rsidRPr="00582094" w:rsidRDefault="00DA6C1D">
            <w:pPr>
              <w:jc w:val="center"/>
              <w:rPr>
                <w:sz w:val="20"/>
                <w:szCs w:val="20"/>
                <w:rPrChange w:id="225" w:author="陳鐵元" w:date="2015-11-07T09:15:00Z">
                  <w:rPr>
                    <w:sz w:val="20"/>
                    <w:szCs w:val="20"/>
                  </w:rPr>
                </w:rPrChange>
              </w:rPr>
            </w:pPr>
          </w:p>
        </w:tc>
      </w:tr>
    </w:tbl>
    <w:p w:rsidR="0023751E" w:rsidRPr="00582094" w:rsidRDefault="0023751E">
      <w:pPr>
        <w:ind w:left="480"/>
        <w:rPr>
          <w:rFonts w:ascii="細明體" w:eastAsia="細明體" w:hAnsi="細明體" w:hint="eastAsia"/>
          <w:sz w:val="20"/>
          <w:szCs w:val="20"/>
          <w:rPrChange w:id="226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7C098B" w:rsidRPr="00582094" w:rsidRDefault="007C098B" w:rsidP="007C098B">
      <w:pPr>
        <w:numPr>
          <w:ilvl w:val="0"/>
          <w:numId w:val="3"/>
          <w:numberingChange w:id="227" w:author="i9004502" w:date="2008-05-27T17:21:00Z" w:original="%1:4:35:、"/>
        </w:numPr>
        <w:rPr>
          <w:rFonts w:ascii="細明體" w:eastAsia="細明體" w:hAnsi="細明體" w:hint="eastAsia"/>
          <w:sz w:val="20"/>
          <w:szCs w:val="20"/>
          <w:rPrChange w:id="228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582094">
        <w:rPr>
          <w:rFonts w:ascii="細明體" w:eastAsia="細明體" w:hAnsi="細明體" w:hint="eastAsia"/>
          <w:sz w:val="20"/>
          <w:szCs w:val="20"/>
          <w:rPrChange w:id="229" w:author="陳鐵元" w:date="2015-11-07T09:15:00Z">
            <w:rPr>
              <w:rFonts w:ascii="細明體" w:eastAsia="細明體" w:hAnsi="細明體" w:hint="eastAsia"/>
              <w:sz w:val="20"/>
              <w:szCs w:val="20"/>
            </w:rPr>
          </w:rPrChange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582094">
        <w:tc>
          <w:tcPr>
            <w:tcW w:w="9180" w:type="dxa"/>
            <w:gridSpan w:val="4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0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31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輸入參數</w:t>
            </w:r>
          </w:p>
        </w:tc>
      </w:tr>
      <w:tr w:rsidR="007C098B" w:rsidRPr="00582094">
        <w:tc>
          <w:tcPr>
            <w:tcW w:w="720" w:type="dxa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3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340" w:type="dxa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4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35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1800" w:type="dxa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6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37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格式</w:t>
            </w:r>
          </w:p>
        </w:tc>
        <w:tc>
          <w:tcPr>
            <w:tcW w:w="4320" w:type="dxa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8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82094">
              <w:rPr>
                <w:rFonts w:ascii="細明體" w:eastAsia="細明體" w:hAnsi="細明體" w:hint="eastAsia"/>
                <w:sz w:val="20"/>
                <w:szCs w:val="20"/>
                <w:rPrChange w:id="239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說明(檢查規則)</w:t>
            </w:r>
          </w:p>
        </w:tc>
      </w:tr>
      <w:tr w:rsidR="007C098B" w:rsidRPr="00582094">
        <w:tc>
          <w:tcPr>
            <w:tcW w:w="720" w:type="dxa"/>
          </w:tcPr>
          <w:p w:rsidR="007C098B" w:rsidRPr="00582094" w:rsidRDefault="007C098B" w:rsidP="007C098B">
            <w:pPr>
              <w:widowControl w:val="0"/>
              <w:numPr>
                <w:ilvl w:val="0"/>
                <w:numId w:val="8"/>
                <w:numberingChange w:id="240" w:author="i9004502" w:date="2008-05-27T17:21:00Z" w:original="%1:1:0:."/>
              </w:numPr>
              <w:rPr>
                <w:rFonts w:ascii="細明體" w:eastAsia="細明體" w:hAnsi="細明體" w:hint="eastAsia"/>
                <w:sz w:val="20"/>
                <w:szCs w:val="20"/>
                <w:rPrChange w:id="241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340" w:type="dxa"/>
            <w:vAlign w:val="center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42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1800" w:type="dxa"/>
            <w:vAlign w:val="bottom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43" w:author="陳鐵元" w:date="2015-11-07T09:1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320" w:type="dxa"/>
          </w:tcPr>
          <w:p w:rsidR="007C098B" w:rsidRPr="00582094" w:rsidRDefault="007C098B" w:rsidP="007C098B">
            <w:pPr>
              <w:rPr>
                <w:rFonts w:ascii="細明體" w:eastAsia="細明體" w:hAnsi="細明體" w:hint="eastAsia"/>
                <w:sz w:val="20"/>
                <w:rPrChange w:id="244" w:author="陳鐵元" w:date="2015-11-07T09:15:00Z">
                  <w:rPr>
                    <w:rFonts w:ascii="細明體" w:eastAsia="細明體" w:hAnsi="細明體" w:hint="eastAsia"/>
                    <w:sz w:val="20"/>
                  </w:rPr>
                </w:rPrChange>
              </w:rPr>
            </w:pPr>
          </w:p>
        </w:tc>
      </w:tr>
    </w:tbl>
    <w:p w:rsidR="0023751E" w:rsidRPr="00582094" w:rsidRDefault="0023751E">
      <w:pPr>
        <w:rPr>
          <w:rFonts w:hint="eastAsia"/>
          <w:sz w:val="20"/>
          <w:rPrChange w:id="245" w:author="陳鐵元" w:date="2015-11-07T09:15:00Z">
            <w:rPr>
              <w:rFonts w:hint="eastAsia"/>
              <w:sz w:val="20"/>
            </w:rPr>
          </w:rPrChange>
        </w:rPr>
      </w:pPr>
    </w:p>
    <w:p w:rsidR="0023751E" w:rsidRPr="00582094" w:rsidRDefault="0023751E">
      <w:pPr>
        <w:rPr>
          <w:rFonts w:hint="eastAsia"/>
          <w:bCs/>
          <w:rPrChange w:id="246" w:author="陳鐵元" w:date="2015-11-07T09:15:00Z">
            <w:rPr>
              <w:rFonts w:hint="eastAsia"/>
              <w:bCs/>
            </w:rPr>
          </w:rPrChange>
        </w:rPr>
      </w:pPr>
    </w:p>
    <w:p w:rsidR="0023751E" w:rsidRPr="00582094" w:rsidRDefault="0023751E">
      <w:pPr>
        <w:rPr>
          <w:rFonts w:hint="eastAsia"/>
          <w:bCs/>
          <w:rPrChange w:id="247" w:author="陳鐵元" w:date="2015-11-07T09:15:00Z">
            <w:rPr>
              <w:rFonts w:hint="eastAsia"/>
              <w:bCs/>
            </w:rPr>
          </w:rPrChange>
        </w:rPr>
      </w:pPr>
    </w:p>
    <w:p w:rsidR="0023751E" w:rsidRPr="00582094" w:rsidRDefault="0023751E">
      <w:pPr>
        <w:rPr>
          <w:rFonts w:hint="eastAsia"/>
          <w:sz w:val="20"/>
          <w:rPrChange w:id="248" w:author="陳鐵元" w:date="2015-11-07T09:15:00Z">
            <w:rPr>
              <w:rFonts w:hint="eastAsia"/>
              <w:sz w:val="20"/>
            </w:rPr>
          </w:rPrChange>
        </w:rPr>
      </w:pPr>
    </w:p>
    <w:p w:rsidR="0023751E" w:rsidRPr="00582094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  <w:rPrChange w:id="249" w:author="陳鐵元" w:date="2015-11-07T09:15:00Z">
            <w:rPr>
              <w:rFonts w:hint="eastAsia"/>
              <w:lang w:eastAsia="zh-TW"/>
            </w:rPr>
          </w:rPrChange>
        </w:rPr>
      </w:pPr>
    </w:p>
    <w:p w:rsidR="0023751E" w:rsidRPr="00582094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  <w:rPrChange w:id="250" w:author="陳鐵元" w:date="2015-11-07T09:15:00Z">
            <w:rPr>
              <w:rFonts w:hint="eastAsia"/>
              <w:lang w:eastAsia="zh-TW"/>
            </w:rPr>
          </w:rPrChange>
        </w:rPr>
      </w:pPr>
    </w:p>
    <w:p w:rsidR="0023751E" w:rsidRPr="00582094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  <w:rPrChange w:id="251" w:author="陳鐵元" w:date="2015-11-07T09:15:00Z">
            <w:rPr>
              <w:rFonts w:hint="eastAsia"/>
              <w:u w:val="single"/>
              <w:lang w:eastAsia="zh-TW"/>
            </w:rPr>
          </w:rPrChange>
        </w:rPr>
      </w:pPr>
      <w:r w:rsidRPr="00582094">
        <w:rPr>
          <w:u w:val="single"/>
          <w:lang w:eastAsia="zh-TW"/>
          <w:rPrChange w:id="252" w:author="陳鐵元" w:date="2015-11-07T09:15:00Z">
            <w:rPr>
              <w:u w:val="single"/>
              <w:lang w:eastAsia="zh-TW"/>
            </w:rPr>
          </w:rPrChange>
        </w:rPr>
        <w:br w:type="page"/>
      </w:r>
      <w:r w:rsidRPr="00582094">
        <w:rPr>
          <w:rFonts w:hint="eastAsia"/>
          <w:u w:val="single"/>
          <w:lang w:eastAsia="zh-TW"/>
          <w:rPrChange w:id="253" w:author="陳鐵元" w:date="2015-11-07T09:15:00Z">
            <w:rPr>
              <w:rFonts w:hint="eastAsia"/>
              <w:u w:val="single"/>
              <w:lang w:eastAsia="zh-TW"/>
            </w:rPr>
          </w:rPrChange>
        </w:rPr>
        <w:lastRenderedPageBreak/>
        <w:t>說明</w:t>
      </w:r>
    </w:p>
    <w:p w:rsidR="0023751E" w:rsidRPr="00582094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  <w:rPrChange w:id="254" w:author="陳鐵元" w:date="2015-11-07T09:15:00Z">
            <w:rPr>
              <w:rFonts w:hint="eastAsia"/>
              <w:lang w:eastAsia="zh-TW"/>
            </w:rPr>
          </w:rPrChange>
        </w:rPr>
      </w:pPr>
    </w:p>
    <w:p w:rsidR="0023751E" w:rsidRPr="00582094" w:rsidRDefault="0023751E">
      <w:pPr>
        <w:pStyle w:val="Tabletext"/>
        <w:keepLines w:val="0"/>
        <w:numPr>
          <w:ilvl w:val="0"/>
          <w:numId w:val="2"/>
          <w:numberingChange w:id="255" w:author="i9004502" w:date="2008-05-27T17:21:00Z" w:original="%1:1:0:"/>
        </w:numPr>
        <w:spacing w:after="0" w:line="240" w:lineRule="auto"/>
        <w:rPr>
          <w:rFonts w:hint="eastAsia"/>
          <w:bCs/>
          <w:lang w:eastAsia="zh-TW"/>
        </w:rPr>
      </w:pPr>
      <w:r w:rsidRPr="00582094">
        <w:rPr>
          <w:rFonts w:hint="eastAsia"/>
          <w:b/>
          <w:bCs/>
          <w:lang w:eastAsia="zh-TW"/>
          <w:rPrChange w:id="256" w:author="陳鐵元" w:date="2015-11-07T09:15:00Z">
            <w:rPr>
              <w:rFonts w:hint="eastAsia"/>
              <w:b/>
              <w:bCs/>
              <w:color w:val="008000"/>
              <w:lang w:eastAsia="zh-TW"/>
            </w:rPr>
          </w:rPrChange>
        </w:rPr>
        <w:t>初始畫面</w:t>
      </w:r>
    </w:p>
    <w:p w:rsidR="0023751E" w:rsidRPr="00582094" w:rsidRDefault="0023751E">
      <w:pPr>
        <w:pStyle w:val="Tabletext"/>
        <w:keepLines w:val="0"/>
        <w:numPr>
          <w:ilvl w:val="1"/>
          <w:numId w:val="2"/>
          <w:numberingChange w:id="257" w:author="i9004502" w:date="2008-05-27T17:21:00Z" w:original="%1:1:0:.%2:1:0:"/>
        </w:numPr>
        <w:spacing w:after="0" w:line="240" w:lineRule="auto"/>
        <w:rPr>
          <w:rFonts w:hint="eastAsia"/>
          <w:bCs/>
          <w:lang w:eastAsia="zh-TW"/>
          <w:rPrChange w:id="258" w:author="陳鐵元" w:date="2015-11-07T09:15:00Z">
            <w:rPr>
              <w:rFonts w:hint="eastAsia"/>
              <w:bCs/>
              <w:lang w:eastAsia="zh-TW"/>
            </w:rPr>
          </w:rPrChange>
        </w:rPr>
      </w:pPr>
      <w:r w:rsidRPr="00582094">
        <w:rPr>
          <w:rFonts w:hint="eastAsia"/>
          <w:bCs/>
          <w:lang w:eastAsia="zh-TW"/>
          <w:rPrChange w:id="259" w:author="陳鐵元" w:date="2015-11-07T09:15:00Z">
            <w:rPr>
              <w:rFonts w:hint="eastAsia"/>
              <w:bCs/>
              <w:lang w:eastAsia="zh-TW"/>
            </w:rPr>
          </w:rPrChange>
        </w:rPr>
        <w:t>如</w:t>
      </w:r>
      <w:r w:rsidR="007C098B" w:rsidRPr="00582094">
        <w:rPr>
          <w:rFonts w:hint="eastAsia"/>
          <w:bCs/>
          <w:lang w:eastAsia="zh-TW"/>
          <w:rPrChange w:id="260" w:author="陳鐵元" w:date="2015-11-07T09:15:00Z">
            <w:rPr>
              <w:rFonts w:hint="eastAsia"/>
              <w:bCs/>
              <w:lang w:eastAsia="zh-TW"/>
            </w:rPr>
          </w:rPrChange>
        </w:rPr>
        <w:t xml:space="preserve"> </w:t>
      </w:r>
      <w:r w:rsidR="007C098B" w:rsidRPr="00582094">
        <w:rPr>
          <w:rFonts w:hint="eastAsia"/>
          <w:rPrChange w:id="261" w:author="陳鐵元" w:date="2015-11-07T09:15:00Z">
            <w:rPr>
              <w:rFonts w:hint="eastAsia"/>
            </w:rPr>
          </w:rPrChange>
        </w:rPr>
        <w:t>USA</w:t>
      </w:r>
      <w:r w:rsidR="00EE510E" w:rsidRPr="00582094">
        <w:rPr>
          <w:rFonts w:hint="eastAsia"/>
          <w:lang w:eastAsia="zh-TW"/>
          <w:rPrChange w:id="262" w:author="陳鐵元" w:date="2015-11-07T09:15:00Z">
            <w:rPr>
              <w:rFonts w:hint="eastAsia"/>
              <w:lang w:eastAsia="zh-TW"/>
            </w:rPr>
          </w:rPrChange>
        </w:rPr>
        <w:t>A</w:t>
      </w:r>
      <w:r w:rsidR="007C098B" w:rsidRPr="00582094">
        <w:rPr>
          <w:rFonts w:hint="eastAsia"/>
          <w:rPrChange w:id="263" w:author="陳鐵元" w:date="2015-11-07T09:15:00Z">
            <w:rPr>
              <w:rFonts w:hint="eastAsia"/>
            </w:rPr>
          </w:rPrChange>
        </w:rPr>
        <w:t>A</w:t>
      </w:r>
      <w:r w:rsidR="00EE510E" w:rsidRPr="00582094">
        <w:rPr>
          <w:rFonts w:hint="eastAsia"/>
          <w:lang w:eastAsia="zh-TW"/>
          <w:rPrChange w:id="264" w:author="陳鐵元" w:date="2015-11-07T09:15:00Z">
            <w:rPr>
              <w:rFonts w:hint="eastAsia"/>
              <w:lang w:eastAsia="zh-TW"/>
            </w:rPr>
          </w:rPrChange>
        </w:rPr>
        <w:t>1</w:t>
      </w:r>
      <w:r w:rsidR="007C098B" w:rsidRPr="00582094">
        <w:rPr>
          <w:rFonts w:hint="eastAsia"/>
          <w:rPrChange w:id="265" w:author="陳鐵元" w:date="2015-11-07T09:15:00Z">
            <w:rPr>
              <w:rFonts w:hint="eastAsia"/>
            </w:rPr>
          </w:rPrChange>
        </w:rPr>
        <w:t>0</w:t>
      </w:r>
      <w:r w:rsidR="000C5EFB" w:rsidRPr="00582094">
        <w:rPr>
          <w:rFonts w:hint="eastAsia"/>
          <w:lang w:eastAsia="zh-TW"/>
          <w:rPrChange w:id="266" w:author="陳鐵元" w:date="2015-11-07T09:15:00Z">
            <w:rPr>
              <w:rFonts w:hint="eastAsia"/>
              <w:lang w:eastAsia="zh-TW"/>
            </w:rPr>
          </w:rPrChange>
        </w:rPr>
        <w:t>2</w:t>
      </w:r>
      <w:r w:rsidR="007C098B" w:rsidRPr="00582094">
        <w:rPr>
          <w:rFonts w:hint="eastAsia"/>
          <w:rPrChange w:id="267" w:author="陳鐵元" w:date="2015-11-07T09:15:00Z">
            <w:rPr>
              <w:rFonts w:hint="eastAsia"/>
            </w:rPr>
          </w:rPrChange>
        </w:rPr>
        <w:t>00</w:t>
      </w:r>
      <w:r w:rsidR="00870A8E" w:rsidRPr="00582094">
        <w:rPr>
          <w:rFonts w:hint="eastAsia"/>
          <w:lang w:eastAsia="zh-TW"/>
          <w:rPrChange w:id="268" w:author="陳鐵元" w:date="2015-11-07T09:15:00Z">
            <w:rPr>
              <w:rFonts w:hint="eastAsia"/>
              <w:lang w:eastAsia="zh-TW"/>
            </w:rPr>
          </w:rPrChange>
        </w:rPr>
        <w:t>。</w:t>
      </w:r>
    </w:p>
    <w:p w:rsidR="0023751E" w:rsidRPr="00582094" w:rsidRDefault="0023751E">
      <w:pPr>
        <w:pStyle w:val="Tabletext"/>
        <w:keepLines w:val="0"/>
        <w:numPr>
          <w:ilvl w:val="0"/>
          <w:numId w:val="2"/>
          <w:numberingChange w:id="269" w:author="i9004502" w:date="2008-05-27T17:21:00Z" w:original="%1:2:0:"/>
        </w:numPr>
        <w:spacing w:after="0" w:line="240" w:lineRule="auto"/>
        <w:rPr>
          <w:rFonts w:hint="eastAsia"/>
          <w:b/>
          <w:bCs/>
          <w:lang w:eastAsia="zh-TW"/>
          <w:rPrChange w:id="270" w:author="陳鐵元" w:date="2015-11-07T09:1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582094">
        <w:rPr>
          <w:rFonts w:hint="eastAsia"/>
          <w:b/>
          <w:bCs/>
          <w:lang w:eastAsia="zh-TW"/>
          <w:rPrChange w:id="271" w:author="陳鐵元" w:date="2015-11-07T09:15:00Z">
            <w:rPr>
              <w:rFonts w:hint="eastAsia"/>
              <w:b/>
              <w:bCs/>
              <w:color w:val="008000"/>
              <w:lang w:eastAsia="zh-TW"/>
            </w:rPr>
          </w:rPrChange>
        </w:rPr>
        <w:t>查詢</w:t>
      </w:r>
    </w:p>
    <w:p w:rsidR="00BC7FFE" w:rsidRPr="00582094" w:rsidRDefault="0023751E" w:rsidP="00AC44F0">
      <w:pPr>
        <w:pStyle w:val="Tabletext"/>
        <w:keepLines w:val="0"/>
        <w:numPr>
          <w:ilvl w:val="1"/>
          <w:numId w:val="2"/>
          <w:numberingChange w:id="272" w:author="i9004502" w:date="2008-05-27T17:21:00Z" w:original="%1:2:0:.%2:1:0:"/>
        </w:numPr>
        <w:spacing w:after="0" w:line="240" w:lineRule="auto"/>
        <w:rPr>
          <w:rFonts w:hint="eastAsia"/>
          <w:lang w:eastAsia="zh-TW"/>
        </w:rPr>
      </w:pPr>
      <w:r w:rsidRPr="00582094">
        <w:rPr>
          <w:rFonts w:hint="eastAsia"/>
          <w:lang w:eastAsia="zh-TW"/>
        </w:rPr>
        <w:t>說明</w:t>
      </w:r>
    </w:p>
    <w:p w:rsidR="00AE6D9C" w:rsidRPr="00582094" w:rsidRDefault="00AE6D9C" w:rsidP="008F6A3E">
      <w:pPr>
        <w:pStyle w:val="Tabletext"/>
        <w:keepLines w:val="0"/>
        <w:numPr>
          <w:ilvl w:val="2"/>
          <w:numId w:val="2"/>
          <w:numberingChange w:id="273" w:author="i9004502" w:date="2008-05-27T17:21:00Z" w:original="%1:2:0:.%2:1:0:.%3:1:0:"/>
        </w:numPr>
        <w:spacing w:after="0" w:line="240" w:lineRule="auto"/>
        <w:rPr>
          <w:lang w:eastAsia="zh-TW"/>
          <w:rPrChange w:id="274" w:author="陳鐵元" w:date="2015-11-07T09:15:00Z">
            <w:rPr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275" w:author="陳鐵元" w:date="2015-11-07T09:15:00Z">
            <w:rPr>
              <w:rFonts w:hint="eastAsia"/>
              <w:lang w:eastAsia="zh-TW"/>
            </w:rPr>
          </w:rPrChange>
        </w:rPr>
        <w:t>檢核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E6D9C" w:rsidRPr="00582094">
        <w:tc>
          <w:tcPr>
            <w:tcW w:w="2520" w:type="dxa"/>
          </w:tcPr>
          <w:p w:rsidR="00AE6D9C" w:rsidRPr="00582094" w:rsidRDefault="00AE6D9C" w:rsidP="00CA5F7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276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/>
                <w:bCs/>
                <w:lang w:eastAsia="zh-TW"/>
                <w:rPrChange w:id="277" w:author="陳鐵元" w:date="2015-11-07T09:1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AE6D9C" w:rsidRPr="00582094" w:rsidRDefault="00AE6D9C" w:rsidP="00CA5F7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278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/>
                <w:lang w:eastAsia="zh-TW"/>
                <w:rPrChange w:id="279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  <w:t>檢核</w:t>
            </w:r>
          </w:p>
        </w:tc>
        <w:tc>
          <w:tcPr>
            <w:tcW w:w="2340" w:type="dxa"/>
          </w:tcPr>
          <w:p w:rsidR="00AE6D9C" w:rsidRPr="00582094" w:rsidRDefault="00AE6D9C" w:rsidP="00CA5F7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280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/>
                <w:lang w:eastAsia="zh-TW"/>
                <w:rPrChange w:id="281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  <w:t>訊息</w:t>
            </w:r>
          </w:p>
        </w:tc>
      </w:tr>
      <w:tr w:rsidR="00AE6D9C" w:rsidRPr="00582094">
        <w:tc>
          <w:tcPr>
            <w:tcW w:w="2520" w:type="dxa"/>
          </w:tcPr>
          <w:p w:rsidR="00AE6D9C" w:rsidRPr="00582094" w:rsidRDefault="00704EBF" w:rsidP="00CA5F7A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282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283" w:author="陳鐵元" w:date="2015-11-07T09:15:00Z">
                  <w:rPr>
                    <w:rFonts w:hint="eastAsia"/>
                    <w:lang w:eastAsia="zh-TW"/>
                  </w:rPr>
                </w:rPrChange>
              </w:rPr>
              <w:t>受理編號</w:t>
            </w:r>
            <w:r w:rsidRPr="00582094">
              <w:rPr>
                <w:rFonts w:hint="eastAsia"/>
                <w:lang w:eastAsia="zh-TW"/>
                <w:rPrChange w:id="284" w:author="陳鐵元" w:date="2015-11-07T09:15:00Z">
                  <w:rPr>
                    <w:rFonts w:hint="eastAsia"/>
                    <w:lang w:eastAsia="zh-TW"/>
                  </w:rPr>
                </w:rPrChange>
              </w:rPr>
              <w:t>(</w:t>
            </w:r>
            <w:r w:rsidRPr="00582094">
              <w:rPr>
                <w:rFonts w:hint="eastAsia"/>
                <w:lang w:eastAsia="zh-TW"/>
                <w:rPrChange w:id="285" w:author="陳鐵元" w:date="2015-11-07T09:15:00Z">
                  <w:rPr>
                    <w:rFonts w:hint="eastAsia"/>
                    <w:lang w:eastAsia="zh-TW"/>
                  </w:rPr>
                </w:rPrChange>
              </w:rPr>
              <w:t>轉大寫</w:t>
            </w:r>
            <w:r w:rsidRPr="00582094">
              <w:rPr>
                <w:rFonts w:hint="eastAsia"/>
                <w:lang w:eastAsia="zh-TW"/>
                <w:rPrChange w:id="286" w:author="陳鐵元" w:date="2015-11-07T09:15:00Z">
                  <w:rPr>
                    <w:rFonts w:hint="eastAsia"/>
                    <w:lang w:eastAsia="zh-TW"/>
                  </w:rPr>
                </w:rPrChange>
              </w:rPr>
              <w:t>)</w:t>
            </w:r>
          </w:p>
        </w:tc>
        <w:tc>
          <w:tcPr>
            <w:tcW w:w="3780" w:type="dxa"/>
          </w:tcPr>
          <w:p w:rsidR="00AE6D9C" w:rsidRPr="00582094" w:rsidRDefault="00AE6D9C" w:rsidP="00AE6D9C">
            <w:pPr>
              <w:pStyle w:val="Tabletext"/>
              <w:keepLines w:val="0"/>
              <w:numPr>
                <w:ilvl w:val="1"/>
                <w:numId w:val="5"/>
                <w:numberingChange w:id="287" w:author="i9004502" w:date="2008-05-27T17:21:00Z" w:original="%2:1:0:."/>
              </w:numPr>
              <w:spacing w:after="0" w:line="240" w:lineRule="auto"/>
              <w:rPr>
                <w:rFonts w:hint="eastAsia"/>
                <w:bCs/>
                <w:lang w:eastAsia="zh-TW"/>
                <w:rPrChange w:id="288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Cs/>
                <w:lang w:eastAsia="zh-TW"/>
                <w:rPrChange w:id="289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  <w:t>需為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04EBF" w:rsidRPr="00582094">
                <w:rPr>
                  <w:rFonts w:hint="eastAsia"/>
                  <w:bCs/>
                  <w:lang w:eastAsia="zh-TW"/>
                  <w:rPrChange w:id="290" w:author="陳鐵元" w:date="2015-11-07T09:15:00Z">
                    <w:rPr>
                      <w:rFonts w:hint="eastAsia"/>
                      <w:bCs/>
                      <w:lang w:eastAsia="zh-TW"/>
                    </w:rPr>
                  </w:rPrChange>
                </w:rPr>
                <w:t>14</w:t>
              </w:r>
              <w:r w:rsidR="00704EBF" w:rsidRPr="00582094">
                <w:rPr>
                  <w:rFonts w:hint="eastAsia"/>
                  <w:bCs/>
                  <w:lang w:eastAsia="zh-TW"/>
                  <w:rPrChange w:id="291" w:author="陳鐵元" w:date="2015-11-07T09:1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</w:p>
          <w:p w:rsidR="00AE6D9C" w:rsidRPr="00582094" w:rsidRDefault="00ED753B" w:rsidP="00ED753B">
            <w:pPr>
              <w:pStyle w:val="Tabletext"/>
              <w:keepLines w:val="0"/>
              <w:numPr>
                <w:ilvl w:val="1"/>
                <w:numId w:val="5"/>
                <w:numberingChange w:id="292" w:author="i9004502" w:date="2008-05-27T17:21:00Z" w:original="%2:2:0:."/>
              </w:numPr>
              <w:spacing w:after="0" w:line="240" w:lineRule="auto"/>
              <w:jc w:val="both"/>
              <w:rPr>
                <w:rFonts w:hint="eastAsia"/>
                <w:bCs/>
                <w:lang w:eastAsia="zh-TW"/>
                <w:rPrChange w:id="293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Cs/>
                <w:lang w:eastAsia="zh-TW"/>
                <w:rPrChange w:id="294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  <w:t>需有值</w:t>
            </w:r>
          </w:p>
        </w:tc>
        <w:tc>
          <w:tcPr>
            <w:tcW w:w="2340" w:type="dxa"/>
          </w:tcPr>
          <w:p w:rsidR="00AE6D9C" w:rsidRPr="00582094" w:rsidRDefault="0051201C" w:rsidP="0051201C">
            <w:pPr>
              <w:pStyle w:val="Tabletext"/>
              <w:keepLines w:val="0"/>
              <w:numPr>
                <w:ilvl w:val="1"/>
                <w:numId w:val="4"/>
                <w:numberingChange w:id="295" w:author="i9004502" w:date="2008-05-27T17:21:00Z" w:original="%2:1:0:."/>
              </w:numPr>
              <w:tabs>
                <w:tab w:val="clear" w:pos="840"/>
                <w:tab w:val="num" w:pos="252"/>
              </w:tabs>
              <w:spacing w:after="0" w:line="240" w:lineRule="auto"/>
              <w:ind w:hanging="840"/>
              <w:rPr>
                <w:rFonts w:hint="eastAsia"/>
                <w:bCs/>
                <w:lang w:eastAsia="zh-TW"/>
                <w:rPrChange w:id="296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Cs/>
                <w:lang w:eastAsia="zh-TW"/>
                <w:rPrChange w:id="297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  <w:t>請輸入正確</w:t>
            </w:r>
            <w:r w:rsidR="00704EBF" w:rsidRPr="00582094">
              <w:rPr>
                <w:rFonts w:hint="eastAsia"/>
                <w:bCs/>
                <w:lang w:eastAsia="zh-TW"/>
                <w:rPrChange w:id="298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  <w:t>受理編號</w:t>
            </w:r>
          </w:p>
          <w:p w:rsidR="0051201C" w:rsidRPr="00582094" w:rsidRDefault="0051201C" w:rsidP="00704EB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99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1031A4" w:rsidRPr="00582094" w:rsidRDefault="001031A4" w:rsidP="008F6A3E">
      <w:pPr>
        <w:pStyle w:val="Tabletext"/>
        <w:keepLines w:val="0"/>
        <w:numPr>
          <w:ilvl w:val="2"/>
          <w:numId w:val="2"/>
          <w:numberingChange w:id="300" w:author="i9004502" w:date="2008-05-27T17:21:00Z" w:original="%1:2:0:.%2:1:0:.%3:2:0:"/>
        </w:numPr>
        <w:spacing w:after="0" w:line="240" w:lineRule="auto"/>
        <w:rPr>
          <w:rFonts w:hint="eastAsia"/>
          <w:lang w:eastAsia="zh-TW"/>
          <w:rPrChange w:id="301" w:author="陳鐵元" w:date="2015-11-07T09:15:00Z">
            <w:rPr>
              <w:rFonts w:hint="eastAsia"/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302" w:author="陳鐵元" w:date="2015-11-07T09:15:00Z">
            <w:rPr>
              <w:rFonts w:hint="eastAsia"/>
              <w:lang w:eastAsia="zh-TW"/>
            </w:rPr>
          </w:rPrChange>
        </w:rPr>
        <w:t>讀取資料：</w:t>
      </w:r>
    </w:p>
    <w:p w:rsidR="00704EBF" w:rsidRPr="00582094" w:rsidRDefault="00704EBF" w:rsidP="001031A4">
      <w:pPr>
        <w:pStyle w:val="Tabletext"/>
        <w:keepLines w:val="0"/>
        <w:numPr>
          <w:ilvl w:val="3"/>
          <w:numId w:val="2"/>
          <w:numberingChange w:id="303" w:author="i9004502" w:date="2008-05-27T17:21:00Z" w:original="%1:2:0:.%2:1:0:.%3:2:0:.%4:1:0:"/>
        </w:numPr>
        <w:spacing w:after="0" w:line="240" w:lineRule="auto"/>
        <w:rPr>
          <w:rFonts w:hint="eastAsia"/>
          <w:kern w:val="2"/>
          <w:szCs w:val="24"/>
          <w:lang w:eastAsia="zh-TW"/>
          <w:rPrChange w:id="304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82094">
        <w:rPr>
          <w:rFonts w:hint="eastAsia"/>
          <w:kern w:val="2"/>
          <w:szCs w:val="24"/>
          <w:lang w:eastAsia="zh-TW"/>
          <w:rPrChange w:id="305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READ BPM BY  </w:t>
      </w:r>
      <w:r w:rsidRPr="00582094">
        <w:rPr>
          <w:rFonts w:hint="eastAsia"/>
          <w:kern w:val="2"/>
          <w:szCs w:val="24"/>
          <w:lang w:eastAsia="zh-TW"/>
          <w:rPrChange w:id="306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704EBF" w:rsidRPr="00582094" w:rsidRDefault="00704EBF" w:rsidP="00704EBF">
      <w:pPr>
        <w:pStyle w:val="Tabletext"/>
        <w:keepLines w:val="0"/>
        <w:numPr>
          <w:ilvl w:val="4"/>
          <w:numId w:val="2"/>
          <w:numberingChange w:id="307" w:author="i9004502" w:date="2008-05-27T17:21:00Z" w:original="%1:2:0:.%2:1:0:.%3:2:0:.%4:1:0:.%5:1:0:"/>
        </w:numPr>
        <w:spacing w:after="0" w:line="240" w:lineRule="auto"/>
        <w:rPr>
          <w:rFonts w:hint="eastAsia"/>
          <w:kern w:val="2"/>
          <w:szCs w:val="24"/>
          <w:lang w:eastAsia="zh-TW"/>
          <w:rPrChange w:id="308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82094">
        <w:rPr>
          <w:rFonts w:hint="eastAsia"/>
          <w:kern w:val="2"/>
          <w:szCs w:val="24"/>
          <w:lang w:eastAsia="zh-TW"/>
          <w:rPrChange w:id="309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狀態需為</w:t>
      </w:r>
      <w:r w:rsidRPr="00582094">
        <w:rPr>
          <w:rFonts w:hint="eastAsia"/>
          <w:kern w:val="2"/>
          <w:szCs w:val="24"/>
          <w:lang w:eastAsia="zh-TW"/>
          <w:rPrChange w:id="310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="00865970" w:rsidRPr="00582094">
        <w:rPr>
          <w:rFonts w:hint="eastAsia"/>
          <w:kern w:val="2"/>
          <w:szCs w:val="24"/>
          <w:lang w:eastAsia="zh-TW"/>
          <w:rPrChange w:id="311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重新掃描</w:t>
      </w:r>
    </w:p>
    <w:p w:rsidR="00704EBF" w:rsidRPr="00582094" w:rsidRDefault="00704EBF" w:rsidP="00704EBF">
      <w:pPr>
        <w:pStyle w:val="Tabletext"/>
        <w:keepLines w:val="0"/>
        <w:numPr>
          <w:ilvl w:val="4"/>
          <w:numId w:val="2"/>
          <w:numberingChange w:id="312" w:author="i9004502" w:date="2008-05-27T17:21:00Z" w:original="%1:2:0:.%2:1:0:.%3:2:0:.%4:1:0:.%5:2:0:"/>
        </w:numPr>
        <w:spacing w:after="0" w:line="240" w:lineRule="auto"/>
        <w:rPr>
          <w:rFonts w:hint="eastAsia"/>
          <w:kern w:val="2"/>
          <w:szCs w:val="24"/>
          <w:lang w:eastAsia="zh-TW"/>
          <w:rPrChange w:id="313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82094">
        <w:rPr>
          <w:rFonts w:hint="eastAsia"/>
          <w:kern w:val="2"/>
          <w:szCs w:val="24"/>
          <w:lang w:eastAsia="zh-TW"/>
          <w:rPrChange w:id="314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IF NOT FOUND</w:t>
      </w:r>
    </w:p>
    <w:p w:rsidR="00704EBF" w:rsidRPr="00582094" w:rsidRDefault="00704EBF" w:rsidP="00704EBF">
      <w:pPr>
        <w:pStyle w:val="Tabletext"/>
        <w:keepLines w:val="0"/>
        <w:numPr>
          <w:ilvl w:val="5"/>
          <w:numId w:val="2"/>
          <w:numberingChange w:id="315" w:author="i9004502" w:date="2008-05-27T17:21:00Z" w:original="%1:2:0:.%2:1:0:.%3:2:0:.%4:1:0:.%5:2:0:.%6:1:0:"/>
        </w:numPr>
        <w:spacing w:after="0" w:line="240" w:lineRule="auto"/>
        <w:rPr>
          <w:rFonts w:hint="eastAsia"/>
          <w:kern w:val="2"/>
          <w:szCs w:val="24"/>
          <w:lang w:eastAsia="zh-TW"/>
          <w:rPrChange w:id="316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82094">
        <w:rPr>
          <w:rFonts w:hint="eastAsia"/>
          <w:kern w:val="2"/>
          <w:szCs w:val="24"/>
          <w:lang w:eastAsia="zh-TW"/>
          <w:rPrChange w:id="317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顯示</w:t>
      </w:r>
      <w:r w:rsidRPr="00582094">
        <w:rPr>
          <w:rFonts w:hint="eastAsia"/>
          <w:kern w:val="2"/>
          <w:szCs w:val="24"/>
          <w:lang w:eastAsia="zh-TW"/>
          <w:rPrChange w:id="318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Pr="00582094">
        <w:rPr>
          <w:kern w:val="2"/>
          <w:szCs w:val="24"/>
          <w:lang w:eastAsia="zh-TW"/>
          <w:rPrChange w:id="319" w:author="陳鐵元" w:date="2015-11-07T09:15:00Z">
            <w:rPr>
              <w:kern w:val="2"/>
              <w:szCs w:val="24"/>
              <w:lang w:eastAsia="zh-TW"/>
            </w:rPr>
          </w:rPrChange>
        </w:rPr>
        <w:t>‘</w:t>
      </w:r>
      <w:r w:rsidRPr="00582094">
        <w:rPr>
          <w:rFonts w:hint="eastAsia"/>
          <w:kern w:val="2"/>
          <w:szCs w:val="24"/>
          <w:lang w:eastAsia="zh-TW"/>
          <w:rPrChange w:id="320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該件非可退件狀態，不可退件</w:t>
      </w:r>
      <w:r w:rsidRPr="00582094">
        <w:rPr>
          <w:kern w:val="2"/>
          <w:szCs w:val="24"/>
          <w:lang w:eastAsia="zh-TW"/>
          <w:rPrChange w:id="321" w:author="陳鐵元" w:date="2015-11-07T09:15:00Z">
            <w:rPr>
              <w:kern w:val="2"/>
              <w:szCs w:val="24"/>
              <w:lang w:eastAsia="zh-TW"/>
            </w:rPr>
          </w:rPrChange>
        </w:rPr>
        <w:t>’</w:t>
      </w:r>
    </w:p>
    <w:p w:rsidR="001031A4" w:rsidRPr="00582094" w:rsidRDefault="001031A4" w:rsidP="001031A4">
      <w:pPr>
        <w:pStyle w:val="Tabletext"/>
        <w:keepLines w:val="0"/>
        <w:numPr>
          <w:ilvl w:val="3"/>
          <w:numId w:val="2"/>
          <w:numberingChange w:id="322" w:author="i9004502" w:date="2008-05-27T17:21:00Z" w:original="%1:2:0:.%2:1:0:.%3:2:0:.%4:2:0:"/>
        </w:numPr>
        <w:spacing w:after="0" w:line="240" w:lineRule="auto"/>
        <w:rPr>
          <w:rFonts w:hint="eastAsia"/>
          <w:kern w:val="2"/>
          <w:szCs w:val="24"/>
          <w:lang w:eastAsia="zh-TW"/>
          <w:rPrChange w:id="323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82094">
        <w:rPr>
          <w:rFonts w:hint="eastAsia"/>
          <w:kern w:val="2"/>
          <w:szCs w:val="24"/>
          <w:lang w:eastAsia="zh-TW"/>
          <w:rPrChange w:id="324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讀取</w:t>
      </w:r>
      <w:r w:rsidR="00EA2CF5" w:rsidRPr="00582094">
        <w:rPr>
          <w:rFonts w:hint="eastAsia"/>
          <w:kern w:val="2"/>
          <w:szCs w:val="24"/>
          <w:lang w:eastAsia="zh-TW"/>
          <w:rPrChange w:id="325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 </w:t>
      </w:r>
      <w:r w:rsidRPr="00582094">
        <w:rPr>
          <w:rFonts w:hint="eastAsia"/>
          <w:kern w:val="2"/>
          <w:szCs w:val="24"/>
          <w:lang w:eastAsia="zh-TW"/>
          <w:rPrChange w:id="326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理賠</w:t>
      </w:r>
      <w:r w:rsidR="00EA2CF5" w:rsidRPr="00582094">
        <w:rPr>
          <w:rFonts w:hint="eastAsia"/>
          <w:kern w:val="2"/>
          <w:szCs w:val="24"/>
          <w:lang w:eastAsia="zh-TW"/>
          <w:rPrChange w:id="327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簡易</w:t>
      </w:r>
      <w:r w:rsidRPr="00582094">
        <w:rPr>
          <w:rFonts w:hint="eastAsia"/>
          <w:kern w:val="2"/>
          <w:szCs w:val="24"/>
          <w:lang w:eastAsia="zh-TW"/>
          <w:rPrChange w:id="328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受理檔</w:t>
      </w:r>
      <w:r w:rsidR="003C7362" w:rsidRPr="00582094">
        <w:rPr>
          <w:rFonts w:hint="eastAsia"/>
          <w:kern w:val="2"/>
          <w:szCs w:val="24"/>
          <w:lang w:eastAsia="zh-TW"/>
          <w:rPrChange w:id="329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BY </w:t>
      </w:r>
      <w:r w:rsidR="008D1F36" w:rsidRPr="00582094">
        <w:rPr>
          <w:rFonts w:ascii="新細明體" w:hAnsi="新細明體" w:hint="eastAsia"/>
          <w:kern w:val="2"/>
          <w:szCs w:val="24"/>
          <w:lang w:eastAsia="zh-TW"/>
          <w:rPrChange w:id="330" w:author="陳鐵元" w:date="2015-11-07T09:15:00Z">
            <w:rPr>
              <w:rFonts w:ascii="新細明體" w:hAnsi="新細明體" w:hint="eastAsia"/>
              <w:kern w:val="2"/>
              <w:szCs w:val="24"/>
              <w:lang w:eastAsia="zh-TW"/>
            </w:rPr>
          </w:rPrChange>
        </w:rPr>
        <w:t xml:space="preserve"> 受理編號 </w:t>
      </w:r>
      <w:r w:rsidRPr="00582094">
        <w:rPr>
          <w:rFonts w:hint="eastAsia"/>
          <w:kern w:val="2"/>
          <w:szCs w:val="24"/>
          <w:lang w:eastAsia="zh-TW"/>
          <w:rPrChange w:id="331" w:author="陳鐵元" w:date="2015-11-07T09:15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153412" w:rsidRPr="00582094" w:rsidRDefault="00865346" w:rsidP="003C7362">
      <w:pPr>
        <w:pStyle w:val="Tabletext"/>
        <w:keepLines w:val="0"/>
        <w:numPr>
          <w:ilvl w:val="4"/>
          <w:numId w:val="2"/>
          <w:numberingChange w:id="332" w:author="i9004502" w:date="2008-05-27T17:21:00Z" w:original="%1:2:0:.%2:1:0:.%3:2:0:.%4:2:0:.%5:1:0:"/>
        </w:numPr>
        <w:spacing w:after="0" w:line="240" w:lineRule="auto"/>
        <w:rPr>
          <w:rFonts w:hint="eastAsia"/>
          <w:lang w:eastAsia="zh-TW"/>
          <w:rPrChange w:id="333" w:author="陳鐵元" w:date="2015-11-07T09:15:00Z">
            <w:rPr>
              <w:rFonts w:hint="eastAsia"/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334" w:author="陳鐵元" w:date="2015-11-07T09:15:00Z">
            <w:rPr>
              <w:rFonts w:hint="eastAsia"/>
              <w:lang w:eastAsia="zh-TW"/>
            </w:rPr>
          </w:rPrChange>
        </w:rPr>
        <w:t xml:space="preserve">IF </w:t>
      </w:r>
      <w:r w:rsidR="003C7362" w:rsidRPr="00582094">
        <w:rPr>
          <w:rFonts w:hint="eastAsia"/>
          <w:lang w:eastAsia="zh-TW"/>
          <w:rPrChange w:id="335" w:author="陳鐵元" w:date="2015-11-07T09:15:00Z">
            <w:rPr>
              <w:rFonts w:hint="eastAsia"/>
              <w:lang w:eastAsia="zh-TW"/>
            </w:rPr>
          </w:rPrChange>
        </w:rPr>
        <w:t>FOUND</w:t>
      </w:r>
      <w:r w:rsidR="00153412" w:rsidRPr="00582094">
        <w:rPr>
          <w:rFonts w:hint="eastAsia"/>
          <w:lang w:eastAsia="zh-TW"/>
          <w:rPrChange w:id="336" w:author="陳鐵元" w:date="2015-11-07T09:15:00Z">
            <w:rPr>
              <w:rFonts w:hint="eastAsia"/>
              <w:lang w:eastAsia="zh-TW"/>
            </w:rPr>
          </w:rPrChange>
        </w:rPr>
        <w:t>：</w:t>
      </w:r>
    </w:p>
    <w:p w:rsidR="00865346" w:rsidRPr="00582094" w:rsidRDefault="00865346" w:rsidP="00704EBF">
      <w:pPr>
        <w:pStyle w:val="Tabletext"/>
        <w:keepLines w:val="0"/>
        <w:numPr>
          <w:ilvl w:val="5"/>
          <w:numId w:val="2"/>
          <w:numberingChange w:id="337" w:author="i9004502" w:date="2008-05-27T17:21:00Z" w:original="%1:2:0:.%2:1:0:.%3:2:0:.%4:2:0:.%5:1:0:.%6:1:0:"/>
        </w:numPr>
        <w:spacing w:after="0" w:line="240" w:lineRule="auto"/>
        <w:rPr>
          <w:lang w:eastAsia="zh-TW"/>
          <w:rPrChange w:id="338" w:author="陳鐵元" w:date="2015-11-07T09:15:00Z">
            <w:rPr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339" w:author="陳鐵元" w:date="2015-11-07T09:15:00Z">
            <w:rPr>
              <w:rFonts w:hint="eastAsia"/>
              <w:lang w:eastAsia="zh-TW"/>
            </w:rPr>
          </w:rPrChange>
        </w:rPr>
        <w:t>顯示</w:t>
      </w:r>
      <w:r w:rsidR="00A652D3" w:rsidRPr="00582094">
        <w:rPr>
          <w:rFonts w:hint="eastAsia"/>
          <w:lang w:eastAsia="zh-TW"/>
          <w:rPrChange w:id="340" w:author="陳鐵元" w:date="2015-11-07T09:15:00Z">
            <w:rPr>
              <w:rFonts w:hint="eastAsia"/>
              <w:lang w:eastAsia="zh-TW"/>
            </w:rPr>
          </w:rPrChange>
        </w:rPr>
        <w:t>該筆</w:t>
      </w:r>
      <w:r w:rsidRPr="00582094">
        <w:rPr>
          <w:rFonts w:hint="eastAsia"/>
          <w:lang w:eastAsia="zh-TW"/>
          <w:rPrChange w:id="341" w:author="陳鐵元" w:date="2015-11-07T09:15:00Z">
            <w:rPr>
              <w:rFonts w:hint="eastAsia"/>
              <w:lang w:eastAsia="zh-TW"/>
            </w:rPr>
          </w:rPrChange>
        </w:rPr>
        <w:t>畫面相關欄位如下：</w:t>
      </w:r>
      <w:r w:rsidR="00704EBF" w:rsidRPr="00582094">
        <w:rPr>
          <w:rFonts w:hint="eastAsia"/>
          <w:lang w:eastAsia="zh-TW"/>
          <w:rPrChange w:id="342" w:author="陳鐵元" w:date="2015-11-07T09:15:00Z">
            <w:rPr>
              <w:rFonts w:hint="eastAsia"/>
              <w:lang w:eastAsia="zh-TW"/>
            </w:rPr>
          </w:rPrChange>
        </w:rPr>
        <w:t>所有欄位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 w:rsidRPr="00582094">
        <w:tc>
          <w:tcPr>
            <w:tcW w:w="252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43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/>
                <w:bCs/>
                <w:lang w:eastAsia="zh-TW"/>
                <w:rPrChange w:id="344" w:author="陳鐵元" w:date="2015-11-07T09:1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45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/>
                <w:bCs/>
                <w:lang w:eastAsia="zh-TW"/>
                <w:rPrChange w:id="346" w:author="陳鐵元" w:date="2015-11-07T09:1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234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347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b/>
                <w:lang w:eastAsia="zh-TW"/>
                <w:rPrChange w:id="348" w:author="陳鐵元" w:date="2015-11-07T09:15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865346" w:rsidRPr="00582094">
        <w:tc>
          <w:tcPr>
            <w:tcW w:w="252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49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50" w:author="陳鐵元" w:date="2015-11-07T09:15:00Z">
                  <w:rPr>
                    <w:rFonts w:hint="eastAsia"/>
                    <w:lang w:eastAsia="zh-TW"/>
                  </w:rPr>
                </w:rPrChange>
              </w:rPr>
              <w:t>事故者</w:t>
            </w:r>
            <w:r w:rsidRPr="00582094">
              <w:rPr>
                <w:rFonts w:hint="eastAsia"/>
                <w:lang w:eastAsia="zh-TW"/>
                <w:rPrChange w:id="351" w:author="陳鐵元" w:date="2015-11-07T09:1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378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52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53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4748AE" w:rsidRPr="00582094">
        <w:tc>
          <w:tcPr>
            <w:tcW w:w="2520" w:type="dxa"/>
          </w:tcPr>
          <w:p w:rsidR="004748AE" w:rsidRPr="00582094" w:rsidRDefault="004748AE" w:rsidP="0017356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54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55" w:author="陳鐵元" w:date="2015-11-07T09:15:00Z">
                  <w:rPr>
                    <w:rFonts w:hint="eastAsia"/>
                    <w:lang w:eastAsia="zh-TW"/>
                  </w:rPr>
                </w:rPrChange>
              </w:rPr>
              <w:t>事故日期</w:t>
            </w:r>
          </w:p>
        </w:tc>
        <w:tc>
          <w:tcPr>
            <w:tcW w:w="3780" w:type="dxa"/>
          </w:tcPr>
          <w:p w:rsidR="004748AE" w:rsidRPr="00582094" w:rsidRDefault="004748AE" w:rsidP="001735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56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4748AE" w:rsidRPr="00582094" w:rsidRDefault="004748AE" w:rsidP="001735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57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865346" w:rsidRPr="00582094">
        <w:tc>
          <w:tcPr>
            <w:tcW w:w="252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58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59" w:author="陳鐵元" w:date="2015-11-07T09:15:00Z">
                  <w:rPr>
                    <w:rFonts w:hint="eastAsia"/>
                    <w:lang w:eastAsia="zh-TW"/>
                  </w:rPr>
                </w:rPrChange>
              </w:rPr>
              <w:t>事故者姓名</w:t>
            </w:r>
          </w:p>
        </w:tc>
        <w:tc>
          <w:tcPr>
            <w:tcW w:w="378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0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865346" w:rsidRPr="00582094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1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54CEE" w:rsidRPr="00582094">
        <w:tc>
          <w:tcPr>
            <w:tcW w:w="2520" w:type="dxa"/>
          </w:tcPr>
          <w:p w:rsidR="00054CEE" w:rsidRPr="00582094" w:rsidRDefault="00054CE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62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63" w:author="陳鐵元" w:date="2015-11-07T09:15:00Z">
                  <w:rPr>
                    <w:rFonts w:hint="eastAsia"/>
                    <w:lang w:eastAsia="zh-TW"/>
                  </w:rPr>
                </w:rPrChange>
              </w:rPr>
              <w:t>事故</w:t>
            </w:r>
            <w:r w:rsidR="004748AE" w:rsidRPr="00582094">
              <w:rPr>
                <w:rFonts w:hint="eastAsia"/>
                <w:lang w:eastAsia="zh-TW"/>
                <w:rPrChange w:id="364" w:author="陳鐵元" w:date="2015-11-07T09:15:00Z">
                  <w:rPr>
                    <w:rFonts w:hint="eastAsia"/>
                    <w:lang w:eastAsia="zh-TW"/>
                  </w:rPr>
                </w:rPrChange>
              </w:rPr>
              <w:t>當時工作內容</w:t>
            </w:r>
          </w:p>
        </w:tc>
        <w:tc>
          <w:tcPr>
            <w:tcW w:w="3780" w:type="dxa"/>
          </w:tcPr>
          <w:p w:rsidR="00054CEE" w:rsidRPr="00582094" w:rsidRDefault="00054CE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5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054CEE" w:rsidRPr="00582094" w:rsidRDefault="00054CE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6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4748AE" w:rsidRPr="00582094">
        <w:tc>
          <w:tcPr>
            <w:tcW w:w="2520" w:type="dxa"/>
          </w:tcPr>
          <w:p w:rsidR="004748AE" w:rsidRPr="00582094" w:rsidRDefault="004748A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67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ascii="sөũ" w:hAnsi="sөũ"/>
                <w:rPrChange w:id="368" w:author="陳鐵元" w:date="2015-11-07T09:15:00Z">
                  <w:rPr>
                    <w:rFonts w:ascii="sөũ" w:hAnsi="sөũ"/>
                  </w:rPr>
                </w:rPrChange>
              </w:rPr>
              <w:t>櫃檯件表示</w:t>
            </w:r>
          </w:p>
        </w:tc>
        <w:tc>
          <w:tcPr>
            <w:tcW w:w="3780" w:type="dxa"/>
          </w:tcPr>
          <w:p w:rsidR="004748AE" w:rsidRPr="00582094" w:rsidRDefault="004748A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9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4748AE" w:rsidRPr="00582094" w:rsidRDefault="004748A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0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52224E" w:rsidRPr="00582094">
        <w:tc>
          <w:tcPr>
            <w:tcW w:w="2520" w:type="dxa"/>
          </w:tcPr>
          <w:p w:rsidR="0052224E" w:rsidRPr="00582094" w:rsidRDefault="0052224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/>
                <w:rPrChange w:id="371" w:author="陳鐵元" w:date="2015-11-07T09:15:00Z">
                  <w:rPr>
                    <w:rFonts w:ascii="sөũ" w:hAnsi="sөũ"/>
                  </w:rPr>
                </w:rPrChange>
              </w:rPr>
            </w:pPr>
            <w:r w:rsidRPr="00582094">
              <w:rPr>
                <w:rFonts w:ascii="sөũ" w:hAnsi="sөũ" w:hint="eastAsia"/>
                <w:lang w:eastAsia="zh-TW"/>
                <w:rPrChange w:id="372" w:author="陳鐵元" w:date="2015-11-07T09:15:00Z">
                  <w:rPr>
                    <w:rFonts w:ascii="sөũ" w:hAnsi="sөũ" w:hint="eastAsia"/>
                    <w:lang w:eastAsia="zh-TW"/>
                  </w:rPr>
                </w:rPrChange>
              </w:rPr>
              <w:t>送件人</w:t>
            </w:r>
            <w:r w:rsidRPr="00582094">
              <w:rPr>
                <w:rFonts w:ascii="sөũ" w:hAnsi="sөũ" w:hint="eastAsia"/>
                <w:lang w:eastAsia="zh-TW"/>
                <w:rPrChange w:id="373" w:author="陳鐵元" w:date="2015-11-07T09:15:00Z">
                  <w:rPr>
                    <w:rFonts w:ascii="sөũ" w:hAnsi="sөũ"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3780" w:type="dxa"/>
          </w:tcPr>
          <w:p w:rsidR="0052224E" w:rsidRPr="00582094" w:rsidRDefault="0052224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4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52224E" w:rsidRPr="00582094" w:rsidRDefault="0052224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5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52224E" w:rsidRPr="00582094">
        <w:tc>
          <w:tcPr>
            <w:tcW w:w="2520" w:type="dxa"/>
          </w:tcPr>
          <w:p w:rsidR="0052224E" w:rsidRPr="00582094" w:rsidRDefault="0052224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sөũ" w:hAnsi="sөũ" w:hint="eastAsia"/>
                <w:lang w:eastAsia="zh-TW"/>
                <w:rPrChange w:id="376" w:author="陳鐵元" w:date="2015-11-07T09:15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582094">
              <w:rPr>
                <w:rFonts w:ascii="sөũ" w:hAnsi="sөũ" w:hint="eastAsia"/>
                <w:lang w:eastAsia="zh-TW"/>
                <w:rPrChange w:id="377" w:author="陳鐵元" w:date="2015-11-07T09:15:00Z">
                  <w:rPr>
                    <w:rFonts w:ascii="sөũ" w:hAnsi="sөũ" w:hint="eastAsia"/>
                    <w:lang w:eastAsia="zh-TW"/>
                  </w:rPr>
                </w:rPrChange>
              </w:rPr>
              <w:t>送件人姓名</w:t>
            </w:r>
          </w:p>
        </w:tc>
        <w:tc>
          <w:tcPr>
            <w:tcW w:w="3780" w:type="dxa"/>
          </w:tcPr>
          <w:p w:rsidR="0052224E" w:rsidRPr="00582094" w:rsidRDefault="0052224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8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52224E" w:rsidRPr="00582094" w:rsidRDefault="0052224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9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FD7C5E" w:rsidRPr="00582094">
        <w:tc>
          <w:tcPr>
            <w:tcW w:w="2520" w:type="dxa"/>
          </w:tcPr>
          <w:p w:rsidR="00FD7C5E" w:rsidRPr="00582094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80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81" w:author="陳鐵元" w:date="2015-11-07T09:15:00Z">
                  <w:rPr>
                    <w:rFonts w:hint="eastAsia"/>
                    <w:lang w:eastAsia="zh-TW"/>
                  </w:rPr>
                </w:rPrChange>
              </w:rPr>
              <w:t>受理人員</w:t>
            </w:r>
          </w:p>
        </w:tc>
        <w:tc>
          <w:tcPr>
            <w:tcW w:w="3780" w:type="dxa"/>
          </w:tcPr>
          <w:p w:rsidR="00FD7C5E" w:rsidRPr="00582094" w:rsidRDefault="00FD7C5E" w:rsidP="00B72A0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2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FD7C5E" w:rsidRPr="00582094" w:rsidRDefault="00FD7C5E" w:rsidP="00AD2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3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FD7C5E" w:rsidRPr="00582094">
        <w:tc>
          <w:tcPr>
            <w:tcW w:w="2520" w:type="dxa"/>
          </w:tcPr>
          <w:p w:rsidR="00FD7C5E" w:rsidRPr="00582094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84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85" w:author="陳鐵元" w:date="2015-11-07T09:15:00Z">
                  <w:rPr>
                    <w:rFonts w:hint="eastAsia"/>
                    <w:lang w:eastAsia="zh-TW"/>
                  </w:rPr>
                </w:rPrChange>
              </w:rPr>
              <w:t>受理人員姓名</w:t>
            </w:r>
          </w:p>
        </w:tc>
        <w:tc>
          <w:tcPr>
            <w:tcW w:w="3780" w:type="dxa"/>
          </w:tcPr>
          <w:p w:rsidR="00FD7C5E" w:rsidRPr="00582094" w:rsidRDefault="00FD7C5E" w:rsidP="00FD7C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6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FD7C5E" w:rsidRPr="00582094" w:rsidRDefault="00FD7C5E" w:rsidP="00FD7C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7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7571ED" w:rsidRPr="00582094">
        <w:tc>
          <w:tcPr>
            <w:tcW w:w="2520" w:type="dxa"/>
          </w:tcPr>
          <w:p w:rsidR="007571ED" w:rsidRPr="00582094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88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89" w:author="陳鐵元" w:date="2015-11-07T09:15:00Z">
                  <w:rPr>
                    <w:rFonts w:hint="eastAsia"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3780" w:type="dxa"/>
          </w:tcPr>
          <w:p w:rsidR="007571ED" w:rsidRPr="00582094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90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7571ED" w:rsidRPr="00582094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91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7571ED" w:rsidRPr="00582094">
        <w:tc>
          <w:tcPr>
            <w:tcW w:w="2520" w:type="dxa"/>
          </w:tcPr>
          <w:p w:rsidR="007571ED" w:rsidRPr="00582094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92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93" w:author="陳鐵元" w:date="2015-11-07T09:15:00Z">
                  <w:rPr>
                    <w:rFonts w:hint="eastAsia"/>
                    <w:lang w:eastAsia="zh-TW"/>
                  </w:rPr>
                </w:rPrChange>
              </w:rPr>
              <w:t>受理單位</w:t>
            </w:r>
          </w:p>
        </w:tc>
        <w:tc>
          <w:tcPr>
            <w:tcW w:w="3780" w:type="dxa"/>
          </w:tcPr>
          <w:p w:rsidR="007571ED" w:rsidRPr="00582094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94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7571ED" w:rsidRPr="00582094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95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7571ED" w:rsidRPr="00582094">
        <w:tc>
          <w:tcPr>
            <w:tcW w:w="2520" w:type="dxa"/>
          </w:tcPr>
          <w:p w:rsidR="007571ED" w:rsidRPr="00582094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96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397" w:author="陳鐵元" w:date="2015-11-07T09:15:00Z">
                  <w:rPr>
                    <w:rFonts w:hint="eastAsia"/>
                    <w:lang w:eastAsia="zh-TW"/>
                  </w:rPr>
                </w:rPrChange>
              </w:rPr>
              <w:t>受理單位中文</w:t>
            </w:r>
          </w:p>
        </w:tc>
        <w:tc>
          <w:tcPr>
            <w:tcW w:w="3780" w:type="dxa"/>
          </w:tcPr>
          <w:p w:rsidR="007571ED" w:rsidRPr="00582094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98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7571ED" w:rsidRPr="00582094" w:rsidRDefault="007571ED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99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D371C" w:rsidRPr="00582094">
        <w:tc>
          <w:tcPr>
            <w:tcW w:w="2520" w:type="dxa"/>
          </w:tcPr>
          <w:p w:rsidR="000D371C" w:rsidRPr="00582094" w:rsidRDefault="000D371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00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401" w:author="陳鐵元" w:date="2015-11-07T09:15:00Z">
                  <w:rPr>
                    <w:rFonts w:hint="eastAsia"/>
                    <w:lang w:eastAsia="zh-TW"/>
                  </w:rPr>
                </w:rPrChange>
              </w:rPr>
              <w:t>聯絡電話</w:t>
            </w:r>
            <w:r w:rsidRPr="00582094">
              <w:rPr>
                <w:rFonts w:hint="eastAsia"/>
                <w:lang w:eastAsia="zh-TW"/>
                <w:rPrChange w:id="402" w:author="陳鐵元" w:date="2015-11-07T09:15:00Z">
                  <w:rPr>
                    <w:rFonts w:hint="eastAsia"/>
                    <w:lang w:eastAsia="zh-TW"/>
                  </w:rPr>
                </w:rPrChange>
              </w:rPr>
              <w:t>_1</w:t>
            </w:r>
          </w:p>
        </w:tc>
        <w:tc>
          <w:tcPr>
            <w:tcW w:w="3780" w:type="dxa"/>
          </w:tcPr>
          <w:p w:rsidR="000D371C" w:rsidRPr="00582094" w:rsidRDefault="000D371C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3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0D371C" w:rsidRPr="00582094" w:rsidRDefault="000D371C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4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D371C" w:rsidRPr="00582094">
        <w:tc>
          <w:tcPr>
            <w:tcW w:w="2520" w:type="dxa"/>
          </w:tcPr>
          <w:p w:rsidR="000D371C" w:rsidRPr="00582094" w:rsidRDefault="000D371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05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406" w:author="陳鐵元" w:date="2015-11-07T09:15:00Z">
                  <w:rPr>
                    <w:rFonts w:hint="eastAsia"/>
                    <w:lang w:eastAsia="zh-TW"/>
                  </w:rPr>
                </w:rPrChange>
              </w:rPr>
              <w:t>聯絡電話</w:t>
            </w:r>
            <w:r w:rsidRPr="00582094">
              <w:rPr>
                <w:rFonts w:hint="eastAsia"/>
                <w:lang w:eastAsia="zh-TW"/>
                <w:rPrChange w:id="407" w:author="陳鐵元" w:date="2015-11-07T09:15:00Z">
                  <w:rPr>
                    <w:rFonts w:hint="eastAsia"/>
                    <w:lang w:eastAsia="zh-TW"/>
                  </w:rPr>
                </w:rPrChange>
              </w:rPr>
              <w:t>_2</w:t>
            </w:r>
          </w:p>
        </w:tc>
        <w:tc>
          <w:tcPr>
            <w:tcW w:w="3780" w:type="dxa"/>
          </w:tcPr>
          <w:p w:rsidR="000D371C" w:rsidRPr="00582094" w:rsidRDefault="000D371C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8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0D371C" w:rsidRPr="00582094" w:rsidRDefault="000D371C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9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D371C" w:rsidRPr="00582094">
        <w:tc>
          <w:tcPr>
            <w:tcW w:w="2520" w:type="dxa"/>
          </w:tcPr>
          <w:p w:rsidR="000D371C" w:rsidRPr="00582094" w:rsidRDefault="000D371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0" w:author="陳鐵元" w:date="2015-11-07T09:15:00Z">
                  <w:rPr>
                    <w:rFonts w:hint="eastAsia"/>
                    <w:lang w:eastAsia="zh-TW"/>
                  </w:rPr>
                </w:rPrChange>
              </w:rPr>
            </w:pPr>
            <w:r w:rsidRPr="00582094">
              <w:rPr>
                <w:rFonts w:hint="eastAsia"/>
                <w:lang w:eastAsia="zh-TW"/>
                <w:rPrChange w:id="411" w:author="陳鐵元" w:date="2015-11-07T09:15:00Z">
                  <w:rPr>
                    <w:rFonts w:hint="eastAsia"/>
                    <w:lang w:eastAsia="zh-TW"/>
                  </w:rPr>
                </w:rPrChange>
              </w:rPr>
              <w:t>聯絡電話</w:t>
            </w:r>
            <w:r w:rsidRPr="00582094">
              <w:rPr>
                <w:rFonts w:hint="eastAsia"/>
                <w:lang w:eastAsia="zh-TW"/>
                <w:rPrChange w:id="412" w:author="陳鐵元" w:date="2015-11-07T09:15:00Z">
                  <w:rPr>
                    <w:rFonts w:hint="eastAsia"/>
                    <w:lang w:eastAsia="zh-TW"/>
                  </w:rPr>
                </w:rPrChange>
              </w:rPr>
              <w:t>_3</w:t>
            </w:r>
          </w:p>
        </w:tc>
        <w:tc>
          <w:tcPr>
            <w:tcW w:w="3780" w:type="dxa"/>
          </w:tcPr>
          <w:p w:rsidR="000D371C" w:rsidRPr="00582094" w:rsidRDefault="000D371C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3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0D371C" w:rsidRPr="00582094" w:rsidRDefault="000D371C" w:rsidP="007571E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4" w:author="陳鐵元" w:date="2015-11-07T09:1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A652D3" w:rsidRPr="00582094" w:rsidRDefault="00323689" w:rsidP="00A652D3">
      <w:pPr>
        <w:pStyle w:val="Tabletext"/>
        <w:keepLines w:val="0"/>
        <w:numPr>
          <w:ilvl w:val="4"/>
          <w:numId w:val="2"/>
          <w:numberingChange w:id="415" w:author="i9004502" w:date="2008-05-27T17:21:00Z" w:original="%1:2:0:.%2:1:0:.%3:2:0:.%4:2:0:.%5:2:0:"/>
        </w:numPr>
        <w:spacing w:after="0" w:line="240" w:lineRule="auto"/>
        <w:rPr>
          <w:rFonts w:hint="eastAsia"/>
          <w:lang w:eastAsia="zh-TW"/>
          <w:rPrChange w:id="416" w:author="陳鐵元" w:date="2015-11-07T09:15:00Z">
            <w:rPr>
              <w:rFonts w:hint="eastAsia"/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417" w:author="陳鐵元" w:date="2015-11-07T09:15:00Z">
            <w:rPr>
              <w:rFonts w:hint="eastAsia"/>
              <w:lang w:eastAsia="zh-TW"/>
            </w:rPr>
          </w:rPrChange>
        </w:rPr>
        <w:t>ELSE</w:t>
      </w:r>
    </w:p>
    <w:p w:rsidR="00F418D3" w:rsidRPr="00582094" w:rsidRDefault="00F418D3" w:rsidP="0052224E">
      <w:pPr>
        <w:pStyle w:val="Tabletext"/>
        <w:keepLines w:val="0"/>
        <w:numPr>
          <w:ilvl w:val="5"/>
          <w:numId w:val="2"/>
          <w:numberingChange w:id="418" w:author="i9004502" w:date="2008-05-27T17:21:00Z" w:original="%1:2:0:.%2:1:0:.%3:2:0:.%4:2:0:.%5:2:0:.%6:1:0:"/>
        </w:numPr>
        <w:spacing w:after="0" w:line="240" w:lineRule="auto"/>
        <w:rPr>
          <w:rFonts w:hint="eastAsia"/>
          <w:lang w:eastAsia="zh-TW"/>
          <w:rPrChange w:id="419" w:author="陳鐵元" w:date="2015-11-07T09:15:00Z">
            <w:rPr>
              <w:rFonts w:hint="eastAsia"/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420" w:author="陳鐵元" w:date="2015-11-07T09:15:00Z">
            <w:rPr>
              <w:rFonts w:hint="eastAsia"/>
              <w:lang w:eastAsia="zh-TW"/>
            </w:rPr>
          </w:rPrChange>
        </w:rPr>
        <w:t>顯示</w:t>
      </w:r>
      <w:r w:rsidRPr="00582094">
        <w:rPr>
          <w:rFonts w:hint="eastAsia"/>
          <w:lang w:eastAsia="zh-TW"/>
          <w:rPrChange w:id="421" w:author="陳鐵元" w:date="2015-11-07T09:15:00Z">
            <w:rPr>
              <w:rFonts w:hint="eastAsia"/>
              <w:lang w:eastAsia="zh-TW"/>
            </w:rPr>
          </w:rPrChange>
        </w:rPr>
        <w:t xml:space="preserve"> </w:t>
      </w:r>
      <w:r w:rsidRPr="00582094">
        <w:rPr>
          <w:lang w:eastAsia="zh-TW"/>
          <w:rPrChange w:id="422" w:author="陳鐵元" w:date="2015-11-07T09:15:00Z">
            <w:rPr>
              <w:lang w:eastAsia="zh-TW"/>
            </w:rPr>
          </w:rPrChange>
        </w:rPr>
        <w:t>‘</w:t>
      </w:r>
      <w:r w:rsidR="00A17011" w:rsidRPr="00582094">
        <w:rPr>
          <w:rFonts w:hint="eastAsia"/>
          <w:lang w:eastAsia="zh-TW"/>
          <w:rPrChange w:id="423" w:author="陳鐵元" w:date="2015-11-07T09:15:00Z">
            <w:rPr>
              <w:rFonts w:hint="eastAsia"/>
              <w:lang w:eastAsia="zh-TW"/>
            </w:rPr>
          </w:rPrChange>
        </w:rPr>
        <w:t>查相關</w:t>
      </w:r>
      <w:r w:rsidR="00704EBF" w:rsidRPr="00582094">
        <w:rPr>
          <w:rFonts w:hint="eastAsia"/>
          <w:lang w:eastAsia="zh-TW"/>
          <w:rPrChange w:id="424" w:author="陳鐵元" w:date="2015-11-07T09:15:00Z">
            <w:rPr>
              <w:rFonts w:hint="eastAsia"/>
              <w:lang w:eastAsia="zh-TW"/>
            </w:rPr>
          </w:rPrChange>
        </w:rPr>
        <w:t>案件</w:t>
      </w:r>
      <w:r w:rsidR="00A17011" w:rsidRPr="00582094">
        <w:rPr>
          <w:rFonts w:hint="eastAsia"/>
          <w:lang w:eastAsia="zh-TW"/>
          <w:rPrChange w:id="425" w:author="陳鐵元" w:date="2015-11-07T09:15:00Z">
            <w:rPr>
              <w:rFonts w:hint="eastAsia"/>
              <w:lang w:eastAsia="zh-TW"/>
            </w:rPr>
          </w:rPrChange>
        </w:rPr>
        <w:t>受理資料</w:t>
      </w:r>
      <w:r w:rsidRPr="00582094">
        <w:rPr>
          <w:lang w:eastAsia="zh-TW"/>
          <w:rPrChange w:id="426" w:author="陳鐵元" w:date="2015-11-07T09:15:00Z">
            <w:rPr>
              <w:lang w:eastAsia="zh-TW"/>
            </w:rPr>
          </w:rPrChange>
        </w:rPr>
        <w:t>’</w:t>
      </w:r>
      <w:r w:rsidRPr="00582094">
        <w:rPr>
          <w:rFonts w:hint="eastAsia"/>
          <w:lang w:eastAsia="zh-TW"/>
          <w:rPrChange w:id="427" w:author="陳鐵元" w:date="2015-11-07T09:15:00Z">
            <w:rPr>
              <w:rFonts w:hint="eastAsia"/>
              <w:lang w:eastAsia="zh-TW"/>
            </w:rPr>
          </w:rPrChange>
        </w:rPr>
        <w:t>。</w:t>
      </w:r>
    </w:p>
    <w:p w:rsidR="00F418D3" w:rsidRPr="00582094" w:rsidRDefault="00F418D3" w:rsidP="0052224E">
      <w:pPr>
        <w:pStyle w:val="Tabletext"/>
        <w:keepLines w:val="0"/>
        <w:numPr>
          <w:ilvl w:val="4"/>
          <w:numId w:val="2"/>
          <w:numberingChange w:id="428" w:author="i9004502" w:date="2008-05-27T17:21:00Z" w:original="%1:2:0:.%2:1:0:.%3:2:0:.%4:2:0:.%5:3:0:"/>
        </w:numPr>
        <w:spacing w:after="0" w:line="240" w:lineRule="auto"/>
        <w:rPr>
          <w:rFonts w:hint="eastAsia"/>
          <w:lang w:eastAsia="zh-TW"/>
          <w:rPrChange w:id="429" w:author="陳鐵元" w:date="2015-11-07T09:15:00Z">
            <w:rPr>
              <w:rFonts w:hint="eastAsia"/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430" w:author="陳鐵元" w:date="2015-11-07T09:15:00Z">
            <w:rPr>
              <w:rFonts w:hint="eastAsia"/>
              <w:lang w:eastAsia="zh-TW"/>
            </w:rPr>
          </w:rPrChange>
        </w:rPr>
        <w:t>END IF</w:t>
      </w:r>
    </w:p>
    <w:p w:rsidR="0050222C" w:rsidRPr="00582094" w:rsidRDefault="0050222C" w:rsidP="00B30F85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lang w:eastAsia="zh-TW"/>
          <w:rPrChange w:id="431" w:author="陳鐵元" w:date="2015-11-07T09:1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</w:p>
    <w:p w:rsidR="0050222C" w:rsidRPr="00582094" w:rsidRDefault="0050222C" w:rsidP="0050222C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  <w:rPrChange w:id="432" w:author="陳鐵元" w:date="2015-11-07T09:1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</w:p>
    <w:p w:rsidR="00245CF4" w:rsidRPr="00582094" w:rsidRDefault="004A7C9B" w:rsidP="00245CF4">
      <w:pPr>
        <w:pStyle w:val="Tabletext"/>
        <w:keepLines w:val="0"/>
        <w:numPr>
          <w:ilvl w:val="0"/>
          <w:numId w:val="2"/>
          <w:numberingChange w:id="433" w:author="i9004502" w:date="2008-05-27T17:21:00Z" w:original="%1:3:0:"/>
        </w:numPr>
        <w:spacing w:after="0" w:line="240" w:lineRule="auto"/>
        <w:rPr>
          <w:rFonts w:hint="eastAsia"/>
          <w:b/>
          <w:bCs/>
          <w:lang w:eastAsia="zh-TW"/>
          <w:rPrChange w:id="434" w:author="陳鐵元" w:date="2015-11-07T09:15:00Z">
            <w:rPr>
              <w:rFonts w:hint="eastAsia"/>
              <w:b/>
              <w:bCs/>
              <w:color w:val="008000"/>
              <w:lang w:eastAsia="zh-TW"/>
            </w:rPr>
          </w:rPrChange>
        </w:rPr>
      </w:pPr>
      <w:r w:rsidRPr="00582094">
        <w:rPr>
          <w:rFonts w:hint="eastAsia"/>
          <w:b/>
          <w:bCs/>
          <w:lang w:eastAsia="zh-TW"/>
          <w:rPrChange w:id="435" w:author="陳鐵元" w:date="2015-11-07T09:15:00Z">
            <w:rPr>
              <w:rFonts w:hint="eastAsia"/>
              <w:b/>
              <w:bCs/>
              <w:color w:val="008000"/>
              <w:lang w:eastAsia="zh-TW"/>
            </w:rPr>
          </w:rPrChange>
        </w:rPr>
        <w:t>退件確認</w:t>
      </w:r>
    </w:p>
    <w:p w:rsidR="004A7C9B" w:rsidRPr="00582094" w:rsidRDefault="007B3F19" w:rsidP="004A7C9B">
      <w:pPr>
        <w:pStyle w:val="Tabletext"/>
        <w:keepLines w:val="0"/>
        <w:numPr>
          <w:ilvl w:val="1"/>
          <w:numId w:val="2"/>
          <w:numberingChange w:id="436" w:author="i9004502" w:date="2008-05-27T17:21:00Z" w:original="%1:3:0:.%2:1:0:"/>
        </w:numPr>
        <w:spacing w:after="0" w:line="240" w:lineRule="auto"/>
        <w:rPr>
          <w:rFonts w:hint="eastAsia"/>
          <w:lang w:eastAsia="zh-TW"/>
        </w:rPr>
      </w:pPr>
      <w:r w:rsidRPr="00582094">
        <w:rPr>
          <w:rFonts w:hint="eastAsia"/>
          <w:lang w:eastAsia="zh-TW"/>
        </w:rPr>
        <w:t>更新</w:t>
      </w:r>
      <w:r w:rsidRPr="00582094">
        <w:rPr>
          <w:rFonts w:hint="eastAsia"/>
          <w:lang w:eastAsia="zh-TW"/>
        </w:rPr>
        <w:t>BPM</w:t>
      </w:r>
      <w:r w:rsidRPr="00582094">
        <w:rPr>
          <w:rFonts w:hint="eastAsia"/>
          <w:lang w:eastAsia="zh-TW"/>
        </w:rPr>
        <w:t>狀態為退件</w:t>
      </w:r>
    </w:p>
    <w:p w:rsidR="00362791" w:rsidRPr="00582094" w:rsidRDefault="007B3F19" w:rsidP="00362791">
      <w:pPr>
        <w:pStyle w:val="Tabletext"/>
        <w:keepLines w:val="0"/>
        <w:numPr>
          <w:ilvl w:val="1"/>
          <w:numId w:val="2"/>
          <w:numberingChange w:id="437" w:author="i9004502" w:date="2008-05-27T17:21:00Z" w:original="%1:3:0:.%2:2:0:"/>
        </w:numPr>
        <w:spacing w:after="0" w:line="240" w:lineRule="auto"/>
        <w:rPr>
          <w:rFonts w:hint="eastAsia"/>
          <w:lang w:eastAsia="zh-TW"/>
          <w:rPrChange w:id="438" w:author="陳鐵元" w:date="2015-11-07T09:15:00Z">
            <w:rPr>
              <w:rFonts w:hint="eastAsia"/>
              <w:lang w:eastAsia="zh-TW"/>
            </w:rPr>
          </w:rPrChange>
        </w:rPr>
      </w:pPr>
      <w:r w:rsidRPr="00582094">
        <w:rPr>
          <w:rFonts w:hint="eastAsia"/>
          <w:lang w:eastAsia="zh-TW"/>
          <w:rPrChange w:id="439" w:author="陳鐵元" w:date="2015-11-07T09:15:00Z">
            <w:rPr>
              <w:rFonts w:hint="eastAsia"/>
              <w:lang w:eastAsia="zh-TW"/>
            </w:rPr>
          </w:rPrChange>
        </w:rPr>
        <w:t xml:space="preserve">UPDATE DTAAA001 BY </w:t>
      </w:r>
      <w:r w:rsidRPr="00582094">
        <w:rPr>
          <w:rFonts w:hint="eastAsia"/>
          <w:lang w:eastAsia="zh-TW"/>
          <w:rPrChange w:id="440" w:author="陳鐵元" w:date="2015-11-07T09:15:00Z">
            <w:rPr>
              <w:rFonts w:hint="eastAsia"/>
              <w:lang w:eastAsia="zh-TW"/>
            </w:rPr>
          </w:rPrChange>
        </w:rPr>
        <w:t>受理編號</w:t>
      </w:r>
      <w:r w:rsidRPr="00582094">
        <w:rPr>
          <w:rFonts w:hint="eastAsia"/>
          <w:lang w:eastAsia="zh-TW"/>
          <w:rPrChange w:id="441" w:author="陳鐵元" w:date="2015-11-07T09:15:00Z">
            <w:rPr>
              <w:rFonts w:hint="eastAsia"/>
              <w:lang w:eastAsia="zh-TW"/>
            </w:rPr>
          </w:rPrChange>
        </w:rPr>
        <w:t xml:space="preserve">  SET </w:t>
      </w:r>
      <w:r w:rsidRPr="00582094">
        <w:rPr>
          <w:rFonts w:hint="eastAsia"/>
          <w:lang w:eastAsia="zh-TW"/>
          <w:rPrChange w:id="442" w:author="陳鐵元" w:date="2015-11-07T09:15:00Z">
            <w:rPr>
              <w:rFonts w:hint="eastAsia"/>
              <w:lang w:eastAsia="zh-TW"/>
            </w:rPr>
          </w:rPrChange>
        </w:rPr>
        <w:t>受理狀態</w:t>
      </w:r>
      <w:r w:rsidRPr="00582094">
        <w:rPr>
          <w:rFonts w:hint="eastAsia"/>
          <w:lang w:eastAsia="zh-TW"/>
          <w:rPrChange w:id="443" w:author="陳鐵元" w:date="2015-11-07T09:15:00Z">
            <w:rPr>
              <w:rFonts w:hint="eastAsia"/>
              <w:lang w:eastAsia="zh-TW"/>
            </w:rPr>
          </w:rPrChange>
        </w:rPr>
        <w:t xml:space="preserve"> = 81</w:t>
      </w:r>
      <w:ins w:id="444" w:author="i9004502" w:date="2008-05-27T17:22:00Z">
        <w:r w:rsidR="00A5256A" w:rsidRPr="00582094">
          <w:rPr>
            <w:rFonts w:hint="eastAsia"/>
            <w:lang w:eastAsia="zh-TW"/>
            <w:rPrChange w:id="445" w:author="陳鐵元" w:date="2015-11-07T09:15:00Z">
              <w:rPr>
                <w:rFonts w:hint="eastAsia"/>
                <w:lang w:eastAsia="zh-TW"/>
              </w:rPr>
            </w:rPrChange>
          </w:rPr>
          <w:t xml:space="preserve"> ,END_CASE_DATE = </w:t>
        </w:r>
      </w:ins>
      <w:ins w:id="446" w:author="i9004502" w:date="2008-05-27T17:23:00Z">
        <w:r w:rsidR="00A5256A" w:rsidRPr="00582094">
          <w:rPr>
            <w:rFonts w:hint="eastAsia"/>
            <w:lang w:eastAsia="zh-TW"/>
            <w:rPrChange w:id="447" w:author="陳鐵元" w:date="2015-11-07T09:15:00Z">
              <w:rPr>
                <w:rFonts w:hint="eastAsia"/>
                <w:lang w:eastAsia="zh-TW"/>
              </w:rPr>
            </w:rPrChange>
          </w:rPr>
          <w:t>CURRENT DATE</w:t>
        </w:r>
        <w:r w:rsidR="00A5256A" w:rsidRPr="00582094">
          <w:rPr>
            <w:rFonts w:hint="eastAsia"/>
            <w:lang w:eastAsia="zh-TW"/>
            <w:rPrChange w:id="448" w:author="陳鐵元" w:date="2015-11-07T09:15:00Z">
              <w:rPr>
                <w:rFonts w:hint="eastAsia"/>
                <w:lang w:eastAsia="zh-TW"/>
              </w:rPr>
            </w:rPrChange>
          </w:rPr>
          <w:t>。</w:t>
        </w:r>
      </w:ins>
    </w:p>
    <w:p w:rsidR="0028686F" w:rsidRPr="00582094" w:rsidRDefault="0028686F" w:rsidP="005B5EF0">
      <w:pPr>
        <w:pStyle w:val="Tabletext"/>
        <w:keepLines w:val="0"/>
        <w:numPr>
          <w:ilvl w:val="1"/>
          <w:numId w:val="2"/>
          <w:numberingChange w:id="449" w:author="i9004502" w:date="2008-05-27T17:21:00Z" w:original="%1:3:0:.%2:3:0:"/>
        </w:numPr>
        <w:spacing w:after="0" w:line="240" w:lineRule="auto"/>
        <w:rPr>
          <w:ins w:id="450" w:author="陳鐵元" w:date="2015-11-02T16:49:00Z"/>
          <w:rFonts w:hint="eastAsia"/>
          <w:lang w:eastAsia="zh-TW"/>
        </w:rPr>
      </w:pPr>
      <w:ins w:id="451" w:author="陳鐵元" w:date="2015-11-02T16:49:00Z">
        <w:r w:rsidRPr="00582094">
          <w:rPr>
            <w:rFonts w:hint="eastAsia"/>
            <w:lang w:eastAsia="zh-TW"/>
            <w:rPrChange w:id="452" w:author="陳鐵元" w:date="2015-11-07T09:15:00Z">
              <w:rPr>
                <w:rFonts w:hint="eastAsia"/>
                <w:lang w:eastAsia="zh-TW"/>
              </w:rPr>
            </w:rPrChange>
          </w:rPr>
          <w:t>寫入歷程檔</w:t>
        </w:r>
        <w:r w:rsidR="00FB7537" w:rsidRPr="00582094">
          <w:rPr>
            <w:rFonts w:hint="eastAsia"/>
            <w:lang w:eastAsia="zh-TW"/>
            <w:rPrChange w:id="453" w:author="陳鐵元" w:date="2015-11-07T09:15:00Z">
              <w:rPr>
                <w:rFonts w:hint="eastAsia"/>
                <w:color w:val="FF0000"/>
                <w:lang w:eastAsia="zh-TW"/>
              </w:rPr>
            </w:rPrChange>
          </w:rPr>
          <w:t xml:space="preserve"> CALL </w:t>
        </w:r>
        <w:r w:rsidR="00FB7537" w:rsidRPr="00582094">
          <w:rPr>
            <w:lang w:eastAsia="zh-TW"/>
            <w:rPrChange w:id="454" w:author="陳鐵元" w:date="2015-11-07T09:15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>AA_A0Z001().insDTAAA009new</w:t>
        </w:r>
      </w:ins>
      <w:ins w:id="455" w:author="陳鐵元" w:date="2015-11-02T16:50:00Z">
        <w:r w:rsidR="00FB7537" w:rsidRPr="00582094">
          <w:rPr>
            <w:rFonts w:hint="eastAsia"/>
            <w:lang w:eastAsia="zh-TW"/>
            <w:rPrChange w:id="456" w:author="陳鐵元" w:date="2015-11-07T09:15:00Z">
              <w:rPr>
                <w:rFonts w:hint="eastAsia"/>
                <w:color w:val="FF0000"/>
                <w:lang w:eastAsia="zh-TW"/>
              </w:rPr>
            </w:rPrChange>
          </w:rPr>
          <w:t>()</w:t>
        </w:r>
      </w:ins>
    </w:p>
    <w:p w:rsidR="005B5EF0" w:rsidRPr="00582094" w:rsidRDefault="007B3F19" w:rsidP="005B5EF0">
      <w:pPr>
        <w:pStyle w:val="Tabletext"/>
        <w:keepLines w:val="0"/>
        <w:numPr>
          <w:ilvl w:val="1"/>
          <w:numId w:val="2"/>
          <w:numberingChange w:id="457" w:author="i9004502" w:date="2008-05-27T17:21:00Z" w:original="%1:3:0:.%2:3:0:"/>
        </w:numPr>
        <w:spacing w:after="0" w:line="240" w:lineRule="auto"/>
        <w:rPr>
          <w:rFonts w:hint="eastAsia"/>
          <w:lang w:eastAsia="zh-TW"/>
        </w:rPr>
      </w:pPr>
      <w:r w:rsidRPr="00582094">
        <w:rPr>
          <w:rFonts w:hint="eastAsia"/>
          <w:lang w:eastAsia="zh-TW"/>
        </w:rPr>
        <w:t>顯示退件完成訊息</w:t>
      </w:r>
      <w:r w:rsidR="005B5EF0" w:rsidRPr="00582094">
        <w:rPr>
          <w:rFonts w:hint="eastAsia"/>
          <w:lang w:eastAsia="zh-TW"/>
        </w:rPr>
        <w:t>。</w:t>
      </w:r>
    </w:p>
    <w:p w:rsidR="0023751E" w:rsidRPr="00582094" w:rsidRDefault="0023751E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  <w:rPrChange w:id="458" w:author="陳鐵元" w:date="2015-11-07T09:15:00Z">
            <w:rPr>
              <w:rFonts w:hint="eastAsia"/>
              <w:lang w:eastAsia="zh-TW"/>
            </w:rPr>
          </w:rPrChange>
        </w:rPr>
      </w:pPr>
    </w:p>
    <w:sectPr w:rsidR="0023751E" w:rsidRPr="0058209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F35" w:rsidRDefault="00212F35" w:rsidP="0028686F">
      <w:r>
        <w:separator/>
      </w:r>
    </w:p>
  </w:endnote>
  <w:endnote w:type="continuationSeparator" w:id="0">
    <w:p w:rsidR="00212F35" w:rsidRDefault="00212F35" w:rsidP="0028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F35" w:rsidRDefault="00212F35" w:rsidP="0028686F">
      <w:r>
        <w:separator/>
      </w:r>
    </w:p>
  </w:footnote>
  <w:footnote w:type="continuationSeparator" w:id="0">
    <w:p w:rsidR="00212F35" w:rsidRDefault="00212F35" w:rsidP="0028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FF2845C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E6E2F26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231E4"/>
    <w:rsid w:val="0004402D"/>
    <w:rsid w:val="00054CEE"/>
    <w:rsid w:val="00055816"/>
    <w:rsid w:val="000637E5"/>
    <w:rsid w:val="00072FAB"/>
    <w:rsid w:val="00081F0F"/>
    <w:rsid w:val="00082FB3"/>
    <w:rsid w:val="000950DA"/>
    <w:rsid w:val="000C5EFB"/>
    <w:rsid w:val="000D371C"/>
    <w:rsid w:val="000D6215"/>
    <w:rsid w:val="000E1D2C"/>
    <w:rsid w:val="000E58E3"/>
    <w:rsid w:val="000F3772"/>
    <w:rsid w:val="00101DD2"/>
    <w:rsid w:val="001031A4"/>
    <w:rsid w:val="00116753"/>
    <w:rsid w:val="001500D0"/>
    <w:rsid w:val="00153412"/>
    <w:rsid w:val="001667C7"/>
    <w:rsid w:val="00170500"/>
    <w:rsid w:val="0017356D"/>
    <w:rsid w:val="001872D8"/>
    <w:rsid w:val="001B350E"/>
    <w:rsid w:val="00212685"/>
    <w:rsid w:val="00212F35"/>
    <w:rsid w:val="00214A90"/>
    <w:rsid w:val="0023751E"/>
    <w:rsid w:val="00245CF4"/>
    <w:rsid w:val="00252AFB"/>
    <w:rsid w:val="00276C63"/>
    <w:rsid w:val="0027724D"/>
    <w:rsid w:val="0028686F"/>
    <w:rsid w:val="002868CE"/>
    <w:rsid w:val="00295907"/>
    <w:rsid w:val="002F24D5"/>
    <w:rsid w:val="002F258F"/>
    <w:rsid w:val="003001AC"/>
    <w:rsid w:val="003143FF"/>
    <w:rsid w:val="00323689"/>
    <w:rsid w:val="00323C0D"/>
    <w:rsid w:val="0033124C"/>
    <w:rsid w:val="0034569E"/>
    <w:rsid w:val="00353FED"/>
    <w:rsid w:val="00362791"/>
    <w:rsid w:val="003633F9"/>
    <w:rsid w:val="00391CF8"/>
    <w:rsid w:val="003B256E"/>
    <w:rsid w:val="003B47FC"/>
    <w:rsid w:val="003C7362"/>
    <w:rsid w:val="003F71C2"/>
    <w:rsid w:val="00402183"/>
    <w:rsid w:val="0040617B"/>
    <w:rsid w:val="00435785"/>
    <w:rsid w:val="00436155"/>
    <w:rsid w:val="004609B9"/>
    <w:rsid w:val="004619F6"/>
    <w:rsid w:val="00464A3A"/>
    <w:rsid w:val="0047106B"/>
    <w:rsid w:val="00471353"/>
    <w:rsid w:val="004748AE"/>
    <w:rsid w:val="0048237D"/>
    <w:rsid w:val="00483831"/>
    <w:rsid w:val="0048564F"/>
    <w:rsid w:val="00487409"/>
    <w:rsid w:val="004A7C9B"/>
    <w:rsid w:val="004B62B0"/>
    <w:rsid w:val="004C732B"/>
    <w:rsid w:val="004E4759"/>
    <w:rsid w:val="004F09C0"/>
    <w:rsid w:val="004F50B3"/>
    <w:rsid w:val="0050222C"/>
    <w:rsid w:val="0051201C"/>
    <w:rsid w:val="0052224E"/>
    <w:rsid w:val="00524460"/>
    <w:rsid w:val="00582094"/>
    <w:rsid w:val="0058351A"/>
    <w:rsid w:val="005A0E79"/>
    <w:rsid w:val="005B3FB8"/>
    <w:rsid w:val="005B5EF0"/>
    <w:rsid w:val="005B7524"/>
    <w:rsid w:val="005D062B"/>
    <w:rsid w:val="005F084B"/>
    <w:rsid w:val="00607938"/>
    <w:rsid w:val="006137F7"/>
    <w:rsid w:val="00617108"/>
    <w:rsid w:val="006268AC"/>
    <w:rsid w:val="00637333"/>
    <w:rsid w:val="006435EE"/>
    <w:rsid w:val="006535B2"/>
    <w:rsid w:val="00657D8A"/>
    <w:rsid w:val="00674D0D"/>
    <w:rsid w:val="00686716"/>
    <w:rsid w:val="00693ED8"/>
    <w:rsid w:val="006B5620"/>
    <w:rsid w:val="006D7F3F"/>
    <w:rsid w:val="007037C4"/>
    <w:rsid w:val="00704EBF"/>
    <w:rsid w:val="0071761C"/>
    <w:rsid w:val="00725A0C"/>
    <w:rsid w:val="007306EC"/>
    <w:rsid w:val="00750BB0"/>
    <w:rsid w:val="00751660"/>
    <w:rsid w:val="0075178B"/>
    <w:rsid w:val="007571ED"/>
    <w:rsid w:val="007644C9"/>
    <w:rsid w:val="007673E9"/>
    <w:rsid w:val="00772BF7"/>
    <w:rsid w:val="00784128"/>
    <w:rsid w:val="007B3F19"/>
    <w:rsid w:val="007B3FE9"/>
    <w:rsid w:val="007C098B"/>
    <w:rsid w:val="007D3290"/>
    <w:rsid w:val="007D7C58"/>
    <w:rsid w:val="0080291C"/>
    <w:rsid w:val="00837CE0"/>
    <w:rsid w:val="008404C7"/>
    <w:rsid w:val="008504F8"/>
    <w:rsid w:val="00860596"/>
    <w:rsid w:val="00865346"/>
    <w:rsid w:val="00865970"/>
    <w:rsid w:val="00870A8E"/>
    <w:rsid w:val="008960D1"/>
    <w:rsid w:val="008D1F36"/>
    <w:rsid w:val="008D7252"/>
    <w:rsid w:val="008E1E82"/>
    <w:rsid w:val="008F5529"/>
    <w:rsid w:val="008F6A3E"/>
    <w:rsid w:val="009049D4"/>
    <w:rsid w:val="00912B00"/>
    <w:rsid w:val="00917A75"/>
    <w:rsid w:val="00932756"/>
    <w:rsid w:val="00932FC7"/>
    <w:rsid w:val="00935E65"/>
    <w:rsid w:val="009369FB"/>
    <w:rsid w:val="00937AA7"/>
    <w:rsid w:val="00944EDD"/>
    <w:rsid w:val="009751A4"/>
    <w:rsid w:val="00986CD3"/>
    <w:rsid w:val="00994FC0"/>
    <w:rsid w:val="009B3B73"/>
    <w:rsid w:val="009B4663"/>
    <w:rsid w:val="009C1A3B"/>
    <w:rsid w:val="009D1CA1"/>
    <w:rsid w:val="009D5843"/>
    <w:rsid w:val="00A06EF1"/>
    <w:rsid w:val="00A15AE6"/>
    <w:rsid w:val="00A17011"/>
    <w:rsid w:val="00A23753"/>
    <w:rsid w:val="00A31187"/>
    <w:rsid w:val="00A3705C"/>
    <w:rsid w:val="00A5256A"/>
    <w:rsid w:val="00A652D3"/>
    <w:rsid w:val="00A728BB"/>
    <w:rsid w:val="00A773B1"/>
    <w:rsid w:val="00A96156"/>
    <w:rsid w:val="00AA298E"/>
    <w:rsid w:val="00AB4A97"/>
    <w:rsid w:val="00AC44F0"/>
    <w:rsid w:val="00AD2751"/>
    <w:rsid w:val="00AD64AC"/>
    <w:rsid w:val="00AE6D9C"/>
    <w:rsid w:val="00AF477C"/>
    <w:rsid w:val="00B10478"/>
    <w:rsid w:val="00B22BFC"/>
    <w:rsid w:val="00B30F85"/>
    <w:rsid w:val="00B36496"/>
    <w:rsid w:val="00B41DC2"/>
    <w:rsid w:val="00B72A02"/>
    <w:rsid w:val="00B74CB1"/>
    <w:rsid w:val="00B77E6C"/>
    <w:rsid w:val="00BC7FFE"/>
    <w:rsid w:val="00BD26E3"/>
    <w:rsid w:val="00BE02C6"/>
    <w:rsid w:val="00BE1857"/>
    <w:rsid w:val="00BE4F06"/>
    <w:rsid w:val="00BF0F90"/>
    <w:rsid w:val="00C24A95"/>
    <w:rsid w:val="00C318BC"/>
    <w:rsid w:val="00C51F84"/>
    <w:rsid w:val="00C70352"/>
    <w:rsid w:val="00C71CAD"/>
    <w:rsid w:val="00C76D1D"/>
    <w:rsid w:val="00C9460D"/>
    <w:rsid w:val="00CA35A5"/>
    <w:rsid w:val="00CA5F7A"/>
    <w:rsid w:val="00CB25A4"/>
    <w:rsid w:val="00CB3658"/>
    <w:rsid w:val="00CB7F06"/>
    <w:rsid w:val="00CD0ADA"/>
    <w:rsid w:val="00CE3EFF"/>
    <w:rsid w:val="00CE5D4A"/>
    <w:rsid w:val="00D124C2"/>
    <w:rsid w:val="00D202E5"/>
    <w:rsid w:val="00D22252"/>
    <w:rsid w:val="00D23912"/>
    <w:rsid w:val="00D25907"/>
    <w:rsid w:val="00D32083"/>
    <w:rsid w:val="00D358CB"/>
    <w:rsid w:val="00D54B1C"/>
    <w:rsid w:val="00D628BF"/>
    <w:rsid w:val="00D656AA"/>
    <w:rsid w:val="00DA308A"/>
    <w:rsid w:val="00DA6C1D"/>
    <w:rsid w:val="00DB34AB"/>
    <w:rsid w:val="00DE129A"/>
    <w:rsid w:val="00DE4C46"/>
    <w:rsid w:val="00E07266"/>
    <w:rsid w:val="00E254E1"/>
    <w:rsid w:val="00E27CB4"/>
    <w:rsid w:val="00E76BCF"/>
    <w:rsid w:val="00E8020D"/>
    <w:rsid w:val="00E81433"/>
    <w:rsid w:val="00E94C5E"/>
    <w:rsid w:val="00E955AD"/>
    <w:rsid w:val="00EA2CF5"/>
    <w:rsid w:val="00EA71C2"/>
    <w:rsid w:val="00EC7787"/>
    <w:rsid w:val="00ED753B"/>
    <w:rsid w:val="00EE1BD5"/>
    <w:rsid w:val="00EE510E"/>
    <w:rsid w:val="00EE55DE"/>
    <w:rsid w:val="00F04AD3"/>
    <w:rsid w:val="00F0588A"/>
    <w:rsid w:val="00F0594A"/>
    <w:rsid w:val="00F418D3"/>
    <w:rsid w:val="00F862D3"/>
    <w:rsid w:val="00FB17D8"/>
    <w:rsid w:val="00FB7537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ABC640-A12B-4333-AF63-E0FD295E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286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28686F"/>
  </w:style>
  <w:style w:type="paragraph" w:styleId="ae">
    <w:name w:val="footer"/>
    <w:basedOn w:val="a"/>
    <w:link w:val="af"/>
    <w:rsid w:val="00286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286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