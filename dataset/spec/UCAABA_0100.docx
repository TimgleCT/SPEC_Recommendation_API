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2D465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2"/>
                <w:attr w:name="Day" w:val="14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2011/2/14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2D465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BF48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853" w:rsidRDefault="00BF48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5"/>
                <w:attr w:name="Year" w:val="2011"/>
              </w:smartTagPr>
              <w:r>
                <w:rPr>
                  <w:rFonts w:ascii="細明體" w:eastAsia="細明體" w:hAnsi="細明體"/>
                  <w:lang w:eastAsia="zh-TW"/>
                </w:rPr>
                <w:t>2011/5/23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853" w:rsidRDefault="00BF48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853" w:rsidRDefault="00BF48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增加日期查詢、事故人欄位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853" w:rsidRDefault="00BF4853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747"/>
        <w:gridCol w:w="5276"/>
        <w:gridCol w:w="1062"/>
        <w:gridCol w:w="1887"/>
        <w:tblGridChange w:id="0">
          <w:tblGrid>
            <w:gridCol w:w="1216"/>
            <w:gridCol w:w="747"/>
            <w:gridCol w:w="5276"/>
            <w:gridCol w:w="1062"/>
            <w:gridCol w:w="1887"/>
          </w:tblGrid>
        </w:tblGridChange>
      </w:tblGrid>
      <w:tr w:rsidR="00F40C09" w:rsidRPr="00977DEC" w:rsidTr="006C5E48">
        <w:tc>
          <w:tcPr>
            <w:tcW w:w="1216" w:type="dxa"/>
          </w:tcPr>
          <w:p w:rsidR="00F40C09" w:rsidRPr="001C0ACA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0AC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1" w:type="dxa"/>
          </w:tcPr>
          <w:p w:rsidR="00F40C09" w:rsidRPr="00D274DE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274D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3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40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40C09" w:rsidRPr="00977DEC" w:rsidTr="006C5E48">
        <w:tc>
          <w:tcPr>
            <w:tcW w:w="1216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sz w:val="20"/>
                <w:szCs w:val="20"/>
              </w:rPr>
              <w:t>2014/09/03</w:t>
            </w:r>
          </w:p>
        </w:tc>
        <w:tc>
          <w:tcPr>
            <w:tcW w:w="991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83" w:type="dxa"/>
          </w:tcPr>
          <w:p w:rsidR="002402ED" w:rsidRDefault="002402ED" w:rsidP="00A9126D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7D488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增加以受編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及處理狀況</w:t>
            </w:r>
            <w:r w:rsidRPr="007D488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等條件來查詢</w:t>
            </w:r>
          </w:p>
          <w:p w:rsidR="00F40C09" w:rsidRDefault="0026032A" w:rsidP="00A9126D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6356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增加密戶及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核賠人員</w:t>
            </w:r>
            <w:r w:rsidR="002402ED" w:rsidRPr="0056356A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顯示</w:t>
            </w:r>
          </w:p>
          <w:p w:rsidR="003B3B25" w:rsidRDefault="003B3B25" w:rsidP="00A9126D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增加新增聯繫紀錄的功能</w:t>
            </w:r>
          </w:p>
          <w:p w:rsidR="003B3B25" w:rsidRPr="00A9126D" w:rsidRDefault="003B3B25" w:rsidP="00A9126D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增加點選受編，可看到此件的聯絡紀錄</w:t>
            </w:r>
          </w:p>
        </w:tc>
        <w:tc>
          <w:tcPr>
            <w:tcW w:w="1540" w:type="dxa"/>
          </w:tcPr>
          <w:p w:rsidR="00F40C09" w:rsidRPr="007D4882" w:rsidRDefault="00F40C09" w:rsidP="006C5E4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7D4882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058" w:type="dxa"/>
          </w:tcPr>
          <w:p w:rsidR="00F40C09" w:rsidRPr="007D4882" w:rsidRDefault="00F40C09" w:rsidP="006C5E48">
            <w:pPr>
              <w:spacing w:line="240" w:lineRule="atLeast"/>
            </w:pPr>
            <w:r w:rsidRPr="007D4882">
              <w:t>140722000160</w:t>
            </w:r>
          </w:p>
        </w:tc>
      </w:tr>
      <w:tr w:rsidR="00A9126D" w:rsidRPr="00977DEC" w:rsidTr="006C5E48">
        <w:tc>
          <w:tcPr>
            <w:tcW w:w="1216" w:type="dxa"/>
          </w:tcPr>
          <w:p w:rsidR="00A9126D" w:rsidRPr="007D4882" w:rsidRDefault="00A9126D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2015/06/01</w:t>
            </w:r>
          </w:p>
        </w:tc>
        <w:tc>
          <w:tcPr>
            <w:tcW w:w="991" w:type="dxa"/>
          </w:tcPr>
          <w:p w:rsidR="00A9126D" w:rsidRPr="007D4882" w:rsidRDefault="00A9126D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4383" w:type="dxa"/>
          </w:tcPr>
          <w:p w:rsidR="00A9126D" w:rsidRDefault="00A9126D" w:rsidP="00A9126D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將下拉式選單由原本含轄下改成不含轄下，</w:t>
            </w:r>
          </w:p>
          <w:p w:rsidR="00A9126D" w:rsidRPr="00A9126D" w:rsidRDefault="00A9126D" w:rsidP="00A9126D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將模組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DivData.getDivMember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多傳一個參數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false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，變成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DivData.getDivMember(user.getUserDivNo()</w:t>
            </w:r>
            <w:r w:rsidRPr="00A9126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,</w:t>
            </w:r>
            <w:r w:rsidRPr="00A9126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false)</w:t>
            </w:r>
          </w:p>
        </w:tc>
        <w:tc>
          <w:tcPr>
            <w:tcW w:w="1540" w:type="dxa"/>
          </w:tcPr>
          <w:p w:rsidR="00A9126D" w:rsidRPr="00A9126D" w:rsidRDefault="00A9126D" w:rsidP="006C5E4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2058" w:type="dxa"/>
          </w:tcPr>
          <w:p w:rsidR="00A9126D" w:rsidRPr="007D4882" w:rsidRDefault="00A9126D" w:rsidP="006C5E48">
            <w:pPr>
              <w:spacing w:line="240" w:lineRule="atLeast"/>
            </w:pPr>
            <w:r w:rsidRPr="00A9126D">
              <w:t>150601000623</w:t>
            </w:r>
          </w:p>
        </w:tc>
      </w:tr>
      <w:tr w:rsidR="00E43015" w:rsidRPr="00977DEC" w:rsidTr="006C5E48">
        <w:tc>
          <w:tcPr>
            <w:tcW w:w="1216" w:type="dxa"/>
          </w:tcPr>
          <w:p w:rsidR="00E43015" w:rsidRDefault="00E43015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43015">
              <w:rPr>
                <w:rFonts w:ascii="細明體" w:eastAsia="細明體" w:hAnsi="細明體" w:cs="Courier New"/>
                <w:sz w:val="20"/>
                <w:szCs w:val="20"/>
              </w:rPr>
              <w:t>2018/06/29</w:t>
            </w:r>
          </w:p>
        </w:tc>
        <w:tc>
          <w:tcPr>
            <w:tcW w:w="991" w:type="dxa"/>
          </w:tcPr>
          <w:p w:rsidR="00E43015" w:rsidRPr="007D4882" w:rsidRDefault="00E43015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383" w:type="dxa"/>
          </w:tcPr>
          <w:p w:rsidR="00E43015" w:rsidRDefault="00E43015" w:rsidP="00E4301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E4301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logSecurity 清查</w:t>
            </w:r>
          </w:p>
        </w:tc>
        <w:tc>
          <w:tcPr>
            <w:tcW w:w="1540" w:type="dxa"/>
          </w:tcPr>
          <w:p w:rsidR="00E43015" w:rsidRDefault="00E43015" w:rsidP="006C5E4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德仁</w:t>
            </w:r>
          </w:p>
        </w:tc>
        <w:tc>
          <w:tcPr>
            <w:tcW w:w="2058" w:type="dxa"/>
          </w:tcPr>
          <w:p w:rsidR="00E43015" w:rsidRPr="00A9126D" w:rsidRDefault="00E43015" w:rsidP="006C5E48">
            <w:pPr>
              <w:spacing w:line="240" w:lineRule="atLeast"/>
            </w:pPr>
            <w:r w:rsidRPr="00E43015">
              <w:t>180511000919</w:t>
            </w:r>
          </w:p>
        </w:tc>
      </w:tr>
      <w:tr w:rsidR="00A3055E" w:rsidRPr="00977DEC" w:rsidTr="006C5E48">
        <w:tc>
          <w:tcPr>
            <w:tcW w:w="1216" w:type="dxa"/>
          </w:tcPr>
          <w:p w:rsidR="00A3055E" w:rsidRPr="00E43015" w:rsidRDefault="00480FC4" w:rsidP="006C5E4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1" w:author="蕭侑文" w:date="2019-11-20T18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2019/11/20</w:t>
              </w:r>
            </w:ins>
          </w:p>
        </w:tc>
        <w:tc>
          <w:tcPr>
            <w:tcW w:w="991" w:type="dxa"/>
          </w:tcPr>
          <w:p w:rsidR="00A3055E" w:rsidRDefault="00480FC4" w:rsidP="006C5E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蕭侑文" w:date="2019-11-20T18:4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83" w:type="dxa"/>
          </w:tcPr>
          <w:p w:rsidR="00A3055E" w:rsidRPr="00E43015" w:rsidRDefault="00CE146A" w:rsidP="00E4301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3" w:author="蕭侑文" w:date="2019-11-20T18:44:00Z">
              <w:r>
                <w:rPr>
                  <w:rFonts w:hint="eastAsia"/>
                  <w:color w:val="0000FF"/>
                  <w:sz w:val="20"/>
                  <w:szCs w:val="20"/>
                </w:rPr>
                <w:t>電子不給付函</w:t>
              </w:r>
            </w:ins>
          </w:p>
        </w:tc>
        <w:tc>
          <w:tcPr>
            <w:tcW w:w="1540" w:type="dxa"/>
          </w:tcPr>
          <w:p w:rsidR="00A3055E" w:rsidRDefault="00CE146A" w:rsidP="006C5E4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ins w:id="4" w:author="蕭侑文" w:date="2019-11-20T18:44:00Z">
              <w:r>
                <w:rPr>
                  <w:rFonts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2058" w:type="dxa"/>
          </w:tcPr>
          <w:p w:rsidR="00A3055E" w:rsidRPr="00E43015" w:rsidRDefault="00CE146A" w:rsidP="006C5E48">
            <w:pPr>
              <w:spacing w:line="240" w:lineRule="atLeast"/>
            </w:pPr>
            <w:ins w:id="5" w:author="蕭侑文" w:date="2019-11-20T18:44:00Z">
              <w:r>
                <w:rPr>
                  <w:rFonts w:hint="eastAsia"/>
                  <w:color w:val="000000"/>
                  <w:sz w:val="20"/>
                  <w:szCs w:val="20"/>
                </w:rPr>
                <w:t>191120000661</w:t>
              </w:r>
            </w:ins>
          </w:p>
        </w:tc>
      </w:tr>
    </w:tbl>
    <w:p w:rsidR="00F40C09" w:rsidRDefault="00F40C0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3356E" w:rsidRPr="009A6B2B" w:rsidRDefault="00C3356E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p w:rsidR="00C3356E" w:rsidRDefault="00C3356E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3116">
              <w:rPr>
                <w:rFonts w:ascii="細明體" w:eastAsia="細明體" w:hAnsi="細明體" w:hint="eastAsia"/>
                <w:sz w:val="20"/>
                <w:szCs w:val="20"/>
              </w:rPr>
              <w:t>不給付函轉送方式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ABA_0100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Pr="006701C1">
              <w:rPr>
                <w:rFonts w:ascii="細明體" w:eastAsia="細明體" w:hAnsi="細明體" w:hint="eastAsia"/>
                <w:sz w:val="20"/>
                <w:szCs w:val="20"/>
              </w:rPr>
              <w:t>不給付件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轉送方式點選作業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各行政中心服務科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266B0D" w:rsidRDefault="008147CC" w:rsidP="006C5E4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8147CC" w:rsidRPr="00E01490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147CC" w:rsidRPr="00E01490" w:rsidTr="006C5E48">
        <w:tc>
          <w:tcPr>
            <w:tcW w:w="1438" w:type="dxa"/>
            <w:vMerge w:val="restart"/>
            <w:vAlign w:val="center"/>
          </w:tcPr>
          <w:p w:rsidR="008147CC" w:rsidRPr="007D4882" w:rsidRDefault="008147CC" w:rsidP="006C5E4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8147CC" w:rsidRPr="007D4882" w:rsidRDefault="008147CC" w:rsidP="006C5E4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 □無 □遮蔽■</w:t>
            </w:r>
            <w:r w:rsidRPr="007D4882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8147CC" w:rsidRPr="00E01490" w:rsidTr="006C5E48">
        <w:tc>
          <w:tcPr>
            <w:tcW w:w="1438" w:type="dxa"/>
            <w:vMerge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D488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8147CC" w:rsidRPr="00E01490" w:rsidTr="006C5E48">
        <w:tc>
          <w:tcPr>
            <w:tcW w:w="1438" w:type="dxa"/>
            <w:vMerge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D488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8147CC" w:rsidRPr="00E01490" w:rsidTr="006C5E48">
        <w:tc>
          <w:tcPr>
            <w:tcW w:w="1438" w:type="dxa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8147CC" w:rsidRPr="007D4882" w:rsidRDefault="008147CC" w:rsidP="006C5E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8147CC" w:rsidRPr="0056356A" w:rsidRDefault="008147CC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53EA" w:rsidRPr="001053C1" w:rsidRDefault="000753EA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0753EA" w:rsidRDefault="00B365C4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2" style="position:absolute;margin-left:21.6pt;margin-top:3.9pt;width:348.45pt;height:74.25pt;z-index:251657728" coordorigin="1332,4455" coordsize="696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3852;top:4680;width:1953;height:960">
              <v:textbox>
                <w:txbxContent>
                  <w:p w:rsidR="009E5EFB" w:rsidRDefault="000753EA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</w:p>
                  <w:p w:rsidR="000753EA" w:rsidRDefault="009E5EFB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轉送方式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12;top:522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1332;top:4680;width:1860;height:1035">
              <v:textbox>
                <w:txbxContent>
                  <w:p w:rsidR="000753EA" w:rsidRDefault="000753EA" w:rsidP="000753EA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Pr="00E01490">
                      <w:rPr>
                        <w:rFonts w:ascii="細明體" w:eastAsia="細明體" w:hAnsi="細明體" w:hint="eastAsia"/>
                      </w:rPr>
                      <w:t>繳清險別確認控制檔</w:t>
                    </w:r>
                  </w:p>
                </w:txbxContent>
              </v:textbox>
            </v:shape>
            <v:shape id="_x0000_s1030" type="#_x0000_t32" style="position:absolute;left:5898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678;top:4455;width:1623;height:1485">
              <v:textbox>
                <w:txbxContent>
                  <w:p w:rsidR="000753EA" w:rsidRDefault="003635C6" w:rsidP="00B365C4">
                    <w:pPr>
                      <w:jc w:val="center"/>
                    </w:pPr>
                    <w:r w:rsidRPr="00C7311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不給付函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簽收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A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A01</w:t>
                    </w:r>
                  </w:p>
                </w:txbxContent>
              </v:textbox>
            </v:shape>
          </v:group>
        </w:pict>
      </w: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bookmarkStart w:id="6" w:name="_GoBack"/>
      <w:bookmarkEnd w:id="6"/>
    </w:p>
    <w:p w:rsidR="008D4E5F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5E11C8" w:rsidP="00B368C7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B368C7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8D4E5F" w:rsidRPr="00B368C7" w:rsidRDefault="005E11C8" w:rsidP="00B368C7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68C7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</w:tbl>
    <w:p w:rsidR="008D4E5F" w:rsidRPr="009A6B2B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3"/>
        <w:gridCol w:w="3592"/>
        <w:gridCol w:w="4916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BF7770">
            <w:pPr>
              <w:widowControl/>
              <w:numPr>
                <w:ilvl w:val="0"/>
                <w:numId w:val="1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A9126D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取得單位員工(不含轄下)</w:t>
            </w:r>
          </w:p>
        </w:tc>
        <w:tc>
          <w:tcPr>
            <w:tcW w:w="4711" w:type="dxa"/>
          </w:tcPr>
          <w:p w:rsidR="008D4E5F" w:rsidRPr="00B368C7" w:rsidRDefault="00A9126D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9126D">
              <w:rPr>
                <w:rFonts w:ascii="細明體" w:eastAsia="細明體" w:hAnsi="細明體"/>
                <w:kern w:val="2"/>
                <w:lang w:eastAsia="zh-TW"/>
              </w:rPr>
              <w:t>DivData.getDivMember(user.getUserDivNo()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,</w:t>
            </w:r>
            <w:r w:rsidRPr="00A9126D">
              <w:rPr>
                <w:rFonts w:ascii="細明體" w:eastAsia="細明體" w:hAnsi="細明體"/>
                <w:kern w:val="2"/>
                <w:lang w:eastAsia="zh-TW"/>
              </w:rPr>
              <w:t>false)</w:t>
            </w:r>
          </w:p>
        </w:tc>
      </w:tr>
    </w:tbl>
    <w:p w:rsidR="008D4E5F" w:rsidRDefault="008D4E5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D085D" w:rsidRDefault="00967775" w:rsidP="00233E5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b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</w:t>
      </w:r>
      <w:r w:rsidR="00233E52">
        <w:rPr>
          <w:rFonts w:ascii="細明體" w:eastAsia="細明體" w:hAnsi="細明體" w:hint="eastAsia"/>
          <w:b/>
          <w:lang w:eastAsia="zh-TW"/>
        </w:rPr>
        <w:t>(</w:t>
      </w:r>
      <w:r w:rsidR="00002FB4" w:rsidRPr="00002FB4">
        <w:rPr>
          <w:rFonts w:hint="eastAsia"/>
          <w:kern w:val="2"/>
          <w:lang w:eastAsia="zh-TW"/>
        </w:rPr>
        <w:t>USAABA0100_</w:t>
      </w:r>
      <w:r w:rsidR="00002FB4" w:rsidRPr="00002FB4">
        <w:rPr>
          <w:rFonts w:hint="eastAsia"/>
          <w:kern w:val="2"/>
          <w:lang w:eastAsia="zh-TW"/>
        </w:rPr>
        <w:t>不給付函轉送方式</w:t>
      </w:r>
      <w:r w:rsidR="00002FB4" w:rsidRPr="00002FB4">
        <w:rPr>
          <w:rFonts w:hint="eastAsia"/>
          <w:kern w:val="2"/>
          <w:lang w:eastAsia="zh-TW"/>
        </w:rPr>
        <w:t>.htm</w:t>
      </w:r>
      <w:r w:rsidR="00002FB4">
        <w:rPr>
          <w:rFonts w:hint="eastAsia"/>
          <w:kern w:val="2"/>
          <w:lang w:eastAsia="zh-TW"/>
        </w:rPr>
        <w:t>)</w:t>
      </w:r>
    </w:p>
    <w:p w:rsidR="0026032A" w:rsidRDefault="00B7270D" w:rsidP="00967775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B7270D">
        <w:rPr>
          <w:rFonts w:ascii="細明體" w:eastAsia="細明體" w:hAnsi="細明體" w:hint="eastAsia"/>
          <w:b/>
          <w:sz w:val="20"/>
          <w:szCs w:val="20"/>
        </w:rPr>
        <w:t xml:space="preserve"> 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1701"/>
        <w:gridCol w:w="850"/>
        <w:gridCol w:w="992"/>
        <w:gridCol w:w="284"/>
        <w:gridCol w:w="1134"/>
        <w:gridCol w:w="850"/>
        <w:gridCol w:w="1418"/>
        <w:gridCol w:w="142"/>
        <w:gridCol w:w="992"/>
      </w:tblGrid>
      <w:tr w:rsidR="0026032A" w:rsidRPr="00BE49E0" w:rsidTr="006C5E48">
        <w:tc>
          <w:tcPr>
            <w:tcW w:w="2095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  <w:t xml:space="preserve">處理狀況  </w:t>
            </w:r>
            <w:r w:rsidRPr="00BE49E0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  <w:t>已處理▼</w:t>
            </w:r>
          </w:p>
          <w:p w:rsidR="0026032A" w:rsidRPr="00BE49E0" w:rsidRDefault="0026032A" w:rsidP="006C5E48">
            <w:pPr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  <w:t xml:space="preserve">          </w:t>
            </w:r>
            <w:r w:rsidRPr="00BE49E0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  <w:bdr w:val="single" w:sz="4" w:space="0" w:color="auto"/>
              </w:rPr>
              <w:t>未處理▼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noProof/>
                <w:sz w:val="20"/>
                <w:szCs w:val="20"/>
              </w:rPr>
              <w:t>核賠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 xml:space="preserve">人員  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bdr w:val="single" w:sz="4" w:space="0" w:color="auto"/>
              </w:rPr>
              <w:t>全部▼</w:t>
            </w:r>
          </w:p>
        </w:tc>
        <w:tc>
          <w:tcPr>
            <w:tcW w:w="3828" w:type="dxa"/>
            <w:gridSpan w:val="5"/>
            <w:tcBorders>
              <w:bottom w:val="single" w:sz="4" w:space="0" w:color="auto"/>
            </w:tcBorders>
            <w:shd w:val="clear" w:color="auto" w:fill="EAF1DD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bdr w:val="single" w:sz="4" w:space="0" w:color="auto"/>
              </w:rPr>
            </w:pPr>
            <w:r>
              <w:rPr>
                <w:rFonts w:ascii="標楷體" w:eastAsia="標楷體" w:hAnsi="標楷體" w:hint="eastAsia"/>
                <w:noProof/>
                <w:sz w:val="20"/>
                <w:szCs w:val="20"/>
              </w:rPr>
              <w:t>□</w:t>
            </w:r>
            <w:r w:rsidRPr="00880C3F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核賠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日期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bdr w:val="single" w:sz="4" w:space="0" w:color="auto"/>
              </w:rPr>
              <w:t>1021001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~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bdr w:val="single" w:sz="4" w:space="0" w:color="auto"/>
              </w:rPr>
              <w:t>1021002</w:t>
            </w:r>
            <w:r>
              <w:rPr>
                <w:rFonts w:ascii="標楷體" w:eastAsia="標楷體" w:hAnsi="標楷體" w:hint="eastAsia"/>
                <w:noProof/>
                <w:sz w:val="20"/>
                <w:szCs w:val="20"/>
              </w:rPr>
              <w:t>(30天內)</w:t>
            </w:r>
          </w:p>
          <w:p w:rsidR="0026032A" w:rsidRPr="00880C3F" w:rsidRDefault="0026032A" w:rsidP="006C5E48">
            <w:pPr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</w:pPr>
            <w:r w:rsidRPr="00880C3F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□受理編號</w:t>
            </w:r>
            <w:r w:rsidRPr="00880C3F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  <w:bdr w:val="single" w:sz="4" w:space="0" w:color="auto"/>
              </w:rPr>
              <w:t>13101000010001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查詢</w:t>
            </w:r>
          </w:p>
        </w:tc>
      </w:tr>
      <w:tr w:rsidR="0026032A" w:rsidRPr="00BE49E0" w:rsidTr="006C5E48">
        <w:tc>
          <w:tcPr>
            <w:tcW w:w="394" w:type="dxa"/>
            <w:shd w:val="clear" w:color="auto" w:fill="C2D69B"/>
            <w:vAlign w:val="center"/>
          </w:tcPr>
          <w:p w:rsidR="0026032A" w:rsidRPr="00BE49E0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6032A" w:rsidRPr="00BE49E0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受理編號</w:t>
            </w:r>
          </w:p>
        </w:tc>
        <w:tc>
          <w:tcPr>
            <w:tcW w:w="850" w:type="dxa"/>
            <w:shd w:val="clear" w:color="auto" w:fill="C2D69B"/>
            <w:vAlign w:val="center"/>
          </w:tcPr>
          <w:p w:rsidR="0026032A" w:rsidRPr="00BE49E0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事故者</w:t>
            </w:r>
          </w:p>
        </w:tc>
        <w:tc>
          <w:tcPr>
            <w:tcW w:w="1276" w:type="dxa"/>
            <w:gridSpan w:val="2"/>
            <w:shd w:val="clear" w:color="auto" w:fill="C2D69B"/>
            <w:vAlign w:val="center"/>
          </w:tcPr>
          <w:p w:rsidR="0026032A" w:rsidRPr="00904B5B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</w:pPr>
            <w:r w:rsidRPr="00904B5B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不給付日期</w:t>
            </w:r>
          </w:p>
        </w:tc>
        <w:tc>
          <w:tcPr>
            <w:tcW w:w="1134" w:type="dxa"/>
            <w:shd w:val="clear" w:color="auto" w:fill="C2D69B"/>
            <w:vAlign w:val="center"/>
          </w:tcPr>
          <w:p w:rsidR="0026032A" w:rsidRPr="00904B5B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</w:pPr>
            <w:r w:rsidRPr="00904B5B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核賠人員</w:t>
            </w:r>
          </w:p>
        </w:tc>
        <w:tc>
          <w:tcPr>
            <w:tcW w:w="2268" w:type="dxa"/>
            <w:gridSpan w:val="2"/>
            <w:shd w:val="clear" w:color="auto" w:fill="C2D69B"/>
            <w:vAlign w:val="center"/>
          </w:tcPr>
          <w:p w:rsidR="0026032A" w:rsidRPr="00BE49E0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轉送方式</w:t>
            </w:r>
          </w:p>
        </w:tc>
        <w:tc>
          <w:tcPr>
            <w:tcW w:w="1134" w:type="dxa"/>
            <w:gridSpan w:val="2"/>
            <w:shd w:val="clear" w:color="auto" w:fill="C2D69B"/>
            <w:vAlign w:val="center"/>
          </w:tcPr>
          <w:p w:rsidR="0026032A" w:rsidRPr="00BE49E0" w:rsidRDefault="0026032A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處理</w:t>
            </w:r>
          </w:p>
        </w:tc>
      </w:tr>
      <w:tr w:rsidR="0026032A" w:rsidRPr="00BE49E0" w:rsidTr="006C5E48">
        <w:tc>
          <w:tcPr>
            <w:tcW w:w="394" w:type="dxa"/>
            <w:shd w:val="clear" w:color="auto" w:fill="auto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6032A" w:rsidRPr="00E05D17" w:rsidRDefault="0026032A" w:rsidP="006C5E48">
            <w:pPr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  <w:u w:val="single"/>
              </w:rPr>
            </w:pPr>
            <w:r w:rsidRPr="00E05D17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  <w:u w:val="single"/>
              </w:rPr>
              <w:t>13101000010001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6032A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林XX</w:t>
            </w:r>
          </w:p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E758D9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  <w:t>(密戶)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102/09/16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林XX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□郵寄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6032A" w:rsidRPr="00BE49E0" w:rsidRDefault="0026032A" w:rsidP="000A05BE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  <w:pPrChange w:id="7" w:author="蕭侑文" w:date="2019-11-20T18:44:00Z">
                <w:pPr/>
              </w:pPrChange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□</w:t>
            </w:r>
            <w:del w:id="8" w:author="蕭侑文" w:date="2019-11-20T18:44:00Z">
              <w:r w:rsidRPr="00BE49E0" w:rsidDel="000A05BE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delText>業務員轉送</w:delText>
              </w:r>
            </w:del>
            <w:ins w:id="9" w:author="蕭侑文" w:date="2019-11-20T18:44:00Z">
              <w:r w:rsidR="000A05BE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簡訊</w:t>
              </w:r>
            </w:ins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032A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輸入</w:t>
            </w:r>
          </w:p>
          <w:p w:rsidR="0026032A" w:rsidRPr="00BE49E0" w:rsidRDefault="0026032A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新增</w:t>
            </w:r>
            <w: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記錄</w:t>
            </w:r>
          </w:p>
        </w:tc>
      </w:tr>
      <w:tr w:rsidR="0026032A" w:rsidRPr="00BE49E0" w:rsidTr="006C5E48">
        <w:tc>
          <w:tcPr>
            <w:tcW w:w="8757" w:type="dxa"/>
            <w:gridSpan w:val="10"/>
            <w:shd w:val="clear" w:color="auto" w:fill="auto"/>
          </w:tcPr>
          <w:p w:rsidR="0026032A" w:rsidRPr="00E453C0" w:rsidRDefault="0026032A" w:rsidP="006C5E48">
            <w:pPr>
              <w:spacing w:line="240" w:lineRule="exact"/>
              <w:rPr>
                <w:rFonts w:ascii="標楷體" w:eastAsia="標楷體" w:hAnsi="標楷體" w:hint="eastAsia"/>
                <w:noProof/>
                <w:sz w:val="20"/>
                <w:szCs w:val="20"/>
                <w:bdr w:val="single" w:sz="4" w:space="0" w:color="auto"/>
              </w:rPr>
            </w:pPr>
          </w:p>
        </w:tc>
      </w:tr>
    </w:tbl>
    <w:p w:rsidR="008147CC" w:rsidRDefault="008147CC" w:rsidP="00A9126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47CC" w:rsidRDefault="008147CC" w:rsidP="00A9126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47CC" w:rsidRDefault="008147CC" w:rsidP="00A9126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8147CC" w:rsidP="00A9126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六、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EB7BD3" w:rsidRDefault="00B6709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26032A" w:rsidRPr="000E56CD" w:rsidRDefault="0026032A" w:rsidP="0026032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檢核</w:t>
      </w:r>
    </w:p>
    <w:p w:rsidR="0026032A" w:rsidRPr="000E56CD" w:rsidRDefault="0026032A" w:rsidP="0026032A">
      <w:pPr>
        <w:pStyle w:val="Tabletext"/>
        <w:keepLines w:val="0"/>
        <w:numPr>
          <w:ilvl w:val="3"/>
          <w:numId w:val="9"/>
        </w:numPr>
        <w:tabs>
          <w:tab w:val="clear" w:pos="1984"/>
          <w:tab w:val="num" w:pos="2126"/>
        </w:tabs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若選擇以日期查詢</w:t>
      </w:r>
    </w:p>
    <w:p w:rsidR="0026032A" w:rsidRPr="000E56CD" w:rsidRDefault="0026032A" w:rsidP="0026032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檢核日期欄位</w:t>
      </w:r>
      <w:r w:rsidRPr="000E56CD">
        <w:rPr>
          <w:rFonts w:hint="eastAsia"/>
          <w:kern w:val="2"/>
          <w:szCs w:val="24"/>
          <w:lang w:eastAsia="zh-TW"/>
        </w:rPr>
        <w:t>:</w:t>
      </w:r>
    </w:p>
    <w:p w:rsidR="0026032A" w:rsidRPr="000E56CD" w:rsidRDefault="0026032A" w:rsidP="0026032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ascii="標楷體" w:eastAsia="標楷體" w:hAnsi="標楷體" w:hint="eastAsia"/>
          <w:noProof/>
          <w:lang w:eastAsia="zh-TW"/>
        </w:rPr>
        <w:t>核賠</w:t>
      </w:r>
      <w:r w:rsidRPr="000E56CD">
        <w:rPr>
          <w:rFonts w:hint="eastAsia"/>
          <w:kern w:val="2"/>
          <w:szCs w:val="24"/>
          <w:lang w:eastAsia="zh-TW"/>
        </w:rPr>
        <w:t>起日</w:t>
      </w:r>
      <w:r w:rsidRPr="000E56CD">
        <w:rPr>
          <w:rFonts w:hint="eastAsia"/>
          <w:kern w:val="2"/>
          <w:szCs w:val="24"/>
          <w:lang w:eastAsia="zh-TW"/>
        </w:rPr>
        <w:t xml:space="preserve"> </w:t>
      </w:r>
      <w:r w:rsidRPr="000E56CD">
        <w:rPr>
          <w:rFonts w:hint="eastAsia"/>
          <w:kern w:val="2"/>
          <w:szCs w:val="24"/>
          <w:lang w:eastAsia="zh-TW"/>
        </w:rPr>
        <w:t>須為民國年日期</w:t>
      </w:r>
    </w:p>
    <w:p w:rsidR="0026032A" w:rsidRPr="000E56CD" w:rsidRDefault="0026032A" w:rsidP="0026032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ascii="標楷體" w:eastAsia="標楷體" w:hAnsi="標楷體" w:hint="eastAsia"/>
          <w:noProof/>
          <w:lang w:eastAsia="zh-TW"/>
        </w:rPr>
        <w:t>核賠</w:t>
      </w:r>
      <w:r w:rsidRPr="000E56CD">
        <w:rPr>
          <w:rFonts w:hint="eastAsia"/>
          <w:kern w:val="2"/>
          <w:szCs w:val="24"/>
          <w:lang w:eastAsia="zh-TW"/>
        </w:rPr>
        <w:t>迄日</w:t>
      </w:r>
      <w:r w:rsidRPr="000E56CD">
        <w:rPr>
          <w:rFonts w:hint="eastAsia"/>
          <w:kern w:val="2"/>
          <w:szCs w:val="24"/>
          <w:lang w:eastAsia="zh-TW"/>
        </w:rPr>
        <w:t xml:space="preserve"> </w:t>
      </w:r>
      <w:r w:rsidRPr="000E56CD">
        <w:rPr>
          <w:rFonts w:hint="eastAsia"/>
          <w:kern w:val="2"/>
          <w:szCs w:val="24"/>
          <w:lang w:eastAsia="zh-TW"/>
        </w:rPr>
        <w:t>須為民國年日期</w:t>
      </w:r>
    </w:p>
    <w:p w:rsidR="0026032A" w:rsidRPr="000E56CD" w:rsidRDefault="0026032A" w:rsidP="0026032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ascii="標楷體" w:eastAsia="標楷體" w:hAnsi="標楷體" w:hint="eastAsia"/>
          <w:noProof/>
          <w:lang w:eastAsia="zh-TW"/>
        </w:rPr>
        <w:t>核賠</w:t>
      </w:r>
      <w:r w:rsidRPr="000E56CD">
        <w:rPr>
          <w:rFonts w:hint="eastAsia"/>
          <w:kern w:val="2"/>
          <w:szCs w:val="24"/>
          <w:lang w:eastAsia="zh-TW"/>
        </w:rPr>
        <w:t>起日需小於</w:t>
      </w:r>
      <w:r w:rsidRPr="000E56CD">
        <w:rPr>
          <w:rFonts w:ascii="標楷體" w:eastAsia="標楷體" w:hAnsi="標楷體" w:hint="eastAsia"/>
          <w:noProof/>
          <w:lang w:eastAsia="zh-TW"/>
        </w:rPr>
        <w:t>核賠</w:t>
      </w:r>
      <w:r w:rsidRPr="000E56CD">
        <w:rPr>
          <w:rFonts w:hint="eastAsia"/>
          <w:kern w:val="2"/>
          <w:szCs w:val="24"/>
          <w:lang w:eastAsia="zh-TW"/>
        </w:rPr>
        <w:t>迄日</w:t>
      </w:r>
    </w:p>
    <w:p w:rsidR="0026032A" w:rsidRPr="000E56CD" w:rsidRDefault="0026032A" w:rsidP="0026032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迄日</w:t>
      </w:r>
      <w:r w:rsidRPr="000E56CD">
        <w:rPr>
          <w:rFonts w:hint="eastAsia"/>
          <w:kern w:val="2"/>
          <w:szCs w:val="24"/>
          <w:lang w:eastAsia="zh-TW"/>
        </w:rPr>
        <w:t>-</w:t>
      </w:r>
      <w:r w:rsidRPr="000E56CD">
        <w:rPr>
          <w:rFonts w:hint="eastAsia"/>
          <w:kern w:val="2"/>
          <w:szCs w:val="24"/>
          <w:lang w:eastAsia="zh-TW"/>
        </w:rPr>
        <w:t>起日需小於等於</w:t>
      </w:r>
      <w:r w:rsidRPr="000E56CD">
        <w:rPr>
          <w:rFonts w:hint="eastAsia"/>
          <w:kern w:val="2"/>
          <w:szCs w:val="24"/>
          <w:lang w:eastAsia="zh-TW"/>
        </w:rPr>
        <w:t>1</w:t>
      </w:r>
      <w:r w:rsidRPr="000E56CD">
        <w:rPr>
          <w:rFonts w:hint="eastAsia"/>
          <w:kern w:val="2"/>
          <w:szCs w:val="24"/>
          <w:lang w:eastAsia="zh-TW"/>
        </w:rPr>
        <w:t>個月</w:t>
      </w:r>
    </w:p>
    <w:p w:rsidR="00342278" w:rsidRPr="000E56CD" w:rsidRDefault="0026032A" w:rsidP="00A9126D">
      <w:pPr>
        <w:pStyle w:val="Tabletext"/>
        <w:keepLines w:val="0"/>
        <w:numPr>
          <w:ilvl w:val="3"/>
          <w:numId w:val="9"/>
        </w:numPr>
        <w:tabs>
          <w:tab w:val="clear" w:pos="1984"/>
          <w:tab w:val="num" w:pos="2126"/>
        </w:tabs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若選擇以受理編號查詢，則受理編號不可為空</w:t>
      </w:r>
    </w:p>
    <w:p w:rsidR="0026032A" w:rsidRPr="000E56CD" w:rsidRDefault="0026032A" w:rsidP="0026032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設定查詢條件</w:t>
      </w:r>
    </w:p>
    <w:p w:rsidR="0026032A" w:rsidRPr="000E56CD" w:rsidRDefault="0026032A" w:rsidP="0026032A">
      <w:pPr>
        <w:pStyle w:val="Tabletext"/>
        <w:keepLines w:val="0"/>
        <w:numPr>
          <w:ilvl w:val="3"/>
          <w:numId w:val="9"/>
        </w:numPr>
        <w:tabs>
          <w:tab w:val="clear" w:pos="1984"/>
          <w:tab w:val="num" w:pos="2126"/>
        </w:tabs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若選擇以日期查詢</w:t>
      </w:r>
    </w:p>
    <w:p w:rsidR="0026032A" w:rsidRPr="000E56CD" w:rsidRDefault="0026032A" w:rsidP="0026032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帳務日期</w:t>
      </w:r>
      <w:r w:rsidRPr="000E56CD">
        <w:rPr>
          <w:rFonts w:hint="eastAsia"/>
          <w:kern w:val="2"/>
          <w:szCs w:val="24"/>
          <w:lang w:eastAsia="zh-TW"/>
        </w:rPr>
        <w:t xml:space="preserve"> = </w:t>
      </w:r>
      <w:r w:rsidRPr="000E56CD">
        <w:rPr>
          <w:rFonts w:hint="eastAsia"/>
          <w:kern w:val="2"/>
          <w:szCs w:val="24"/>
          <w:lang w:eastAsia="zh-TW"/>
        </w:rPr>
        <w:t>畫面</w:t>
      </w:r>
      <w:r w:rsidRPr="000E56CD">
        <w:rPr>
          <w:rFonts w:hint="eastAsia"/>
          <w:kern w:val="2"/>
          <w:szCs w:val="24"/>
          <w:lang w:eastAsia="zh-TW"/>
        </w:rPr>
        <w:t>.</w:t>
      </w:r>
      <w:r w:rsidR="0056356A" w:rsidRPr="000E56CD">
        <w:rPr>
          <w:rFonts w:hint="eastAsia"/>
          <w:kern w:val="2"/>
          <w:szCs w:val="24"/>
          <w:lang w:eastAsia="zh-TW"/>
        </w:rPr>
        <w:t>核賠</w:t>
      </w:r>
      <w:r w:rsidRPr="000E56CD">
        <w:rPr>
          <w:rFonts w:hint="eastAsia"/>
          <w:kern w:val="2"/>
          <w:szCs w:val="24"/>
          <w:lang w:eastAsia="zh-TW"/>
        </w:rPr>
        <w:t>日期區間</w:t>
      </w:r>
    </w:p>
    <w:p w:rsidR="0026032A" w:rsidRPr="002D2D44" w:rsidRDefault="0026032A" w:rsidP="000E56C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" w:author="蕭侑文" w:date="2019-11-20T18:46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0E56CD">
        <w:rPr>
          <w:rFonts w:hint="eastAsia"/>
          <w:kern w:val="2"/>
          <w:szCs w:val="24"/>
          <w:lang w:eastAsia="zh-TW"/>
        </w:rPr>
        <w:t>若選擇以受理編號查詢</w:t>
      </w:r>
      <w:r w:rsidR="00342278" w:rsidRPr="000E56CD">
        <w:rPr>
          <w:rFonts w:hint="eastAsia"/>
          <w:kern w:val="2"/>
          <w:szCs w:val="24"/>
          <w:lang w:eastAsia="zh-TW"/>
        </w:rPr>
        <w:t>，則設定</w:t>
      </w:r>
      <w:r w:rsidR="00342278" w:rsidRPr="000E56CD">
        <w:rPr>
          <w:rFonts w:hint="eastAsia"/>
          <w:kern w:val="2"/>
          <w:szCs w:val="24"/>
          <w:lang w:eastAsia="zh-TW"/>
        </w:rPr>
        <w:t xml:space="preserve"> </w:t>
      </w:r>
      <w:r w:rsidR="00342278" w:rsidRPr="000E56CD">
        <w:rPr>
          <w:rFonts w:hint="eastAsia"/>
          <w:kern w:val="2"/>
          <w:szCs w:val="24"/>
          <w:lang w:eastAsia="zh-TW"/>
        </w:rPr>
        <w:t>受理編號</w:t>
      </w:r>
      <w:r w:rsidR="00342278" w:rsidRPr="000E56CD">
        <w:rPr>
          <w:rFonts w:hint="eastAsia"/>
          <w:kern w:val="2"/>
          <w:szCs w:val="24"/>
          <w:lang w:eastAsia="zh-TW"/>
        </w:rPr>
        <w:t>=</w:t>
      </w:r>
      <w:r w:rsidR="00342278" w:rsidRPr="000E56CD">
        <w:rPr>
          <w:rFonts w:hint="eastAsia"/>
          <w:kern w:val="2"/>
          <w:szCs w:val="24"/>
          <w:lang w:eastAsia="zh-TW"/>
        </w:rPr>
        <w:t>畫面</w:t>
      </w:r>
      <w:r w:rsidR="00342278" w:rsidRPr="000E56CD">
        <w:rPr>
          <w:rFonts w:hint="eastAsia"/>
          <w:kern w:val="2"/>
          <w:szCs w:val="24"/>
          <w:lang w:eastAsia="zh-TW"/>
        </w:rPr>
        <w:t>.G</w:t>
      </w:r>
      <w:r w:rsidR="00342278" w:rsidRPr="000E56CD">
        <w:rPr>
          <w:rFonts w:hint="eastAsia"/>
          <w:kern w:val="2"/>
          <w:szCs w:val="24"/>
          <w:lang w:eastAsia="zh-TW"/>
        </w:rPr>
        <w:t>受理編號</w:t>
      </w:r>
    </w:p>
    <w:p w:rsidR="00342278" w:rsidRPr="000E56CD" w:rsidRDefault="00342278" w:rsidP="00A9126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56CD">
        <w:rPr>
          <w:rFonts w:hint="eastAsia"/>
          <w:kern w:val="2"/>
          <w:szCs w:val="24"/>
          <w:lang w:eastAsia="zh-TW"/>
        </w:rPr>
        <w:t>若選擇處理狀況為已處理，則取</w:t>
      </w:r>
      <w:r w:rsidR="00185008" w:rsidRPr="000E56CD">
        <w:rPr>
          <w:rFonts w:hint="eastAsia"/>
          <w:kern w:val="2"/>
          <w:szCs w:val="24"/>
          <w:lang w:eastAsia="zh-TW"/>
        </w:rPr>
        <w:t>轉送方式</w:t>
      </w:r>
      <w:r w:rsidRPr="000E56CD">
        <w:rPr>
          <w:rFonts w:hint="eastAsia"/>
          <w:kern w:val="2"/>
          <w:szCs w:val="24"/>
          <w:lang w:eastAsia="zh-TW"/>
        </w:rPr>
        <w:t>不為空的案件</w:t>
      </w:r>
    </w:p>
    <w:p w:rsidR="00824037" w:rsidRPr="00362517" w:rsidRDefault="00185008" w:rsidP="00446E9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" w:author="蕭侑文" w:date="2019-11-28T06:08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362517">
        <w:rPr>
          <w:rFonts w:hint="eastAsia"/>
          <w:kern w:val="2"/>
          <w:szCs w:val="24"/>
          <w:lang w:eastAsia="zh-TW"/>
          <w:rPrChange w:id="12" w:author="蕭侑文" w:date="2019-11-28T06:08:00Z">
            <w:rPr>
              <w:rFonts w:hint="eastAsia"/>
              <w:kern w:val="2"/>
              <w:szCs w:val="24"/>
              <w:lang w:eastAsia="zh-TW"/>
            </w:rPr>
          </w:rPrChange>
        </w:rPr>
        <w:t>若選擇處理狀況為未處理，則取轉送方式</w:t>
      </w:r>
      <w:r w:rsidR="00342278" w:rsidRPr="00446E95">
        <w:rPr>
          <w:rFonts w:hint="eastAsia"/>
          <w:kern w:val="2"/>
          <w:szCs w:val="24"/>
          <w:lang w:eastAsia="zh-TW"/>
        </w:rPr>
        <w:t>為空的案件</w:t>
      </w:r>
    </w:p>
    <w:p w:rsidR="00860B0A" w:rsidRDefault="00860B0A" w:rsidP="00860B0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DTAABA01</w:t>
      </w:r>
    </w:p>
    <w:p w:rsidR="00860B0A" w:rsidRDefault="00860B0A" w:rsidP="00860B0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WHERE</w:t>
      </w:r>
    </w:p>
    <w:p w:rsidR="0049617F" w:rsidRDefault="007839B1" w:rsidP="0049617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39B1">
        <w:rPr>
          <w:rFonts w:hint="eastAsia"/>
          <w:kern w:val="2"/>
          <w:szCs w:val="24"/>
          <w:lang w:eastAsia="zh-TW"/>
        </w:rPr>
        <w:t>覆核單位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登入者單位代號</w:t>
      </w:r>
    </w:p>
    <w:p w:rsidR="00342278" w:rsidRDefault="00342278" w:rsidP="0049617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覆核人員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畫面選擇的核賠人員</w:t>
      </w:r>
    </w:p>
    <w:p w:rsidR="00A34704" w:rsidRDefault="00A34704" w:rsidP="00A3470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</w:p>
    <w:p w:rsidR="006F7EA2" w:rsidRPr="00A34704" w:rsidRDefault="00550E8D" w:rsidP="00A3470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50E8D">
        <w:rPr>
          <w:rFonts w:hint="eastAsia"/>
          <w:kern w:val="2"/>
          <w:szCs w:val="24"/>
          <w:lang w:eastAsia="zh-TW"/>
        </w:rPr>
        <w:t>覆核日期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遞增</w:t>
      </w:r>
      <w:r>
        <w:rPr>
          <w:rFonts w:hint="eastAsia"/>
          <w:kern w:val="2"/>
          <w:szCs w:val="24"/>
          <w:lang w:eastAsia="zh-TW"/>
        </w:rPr>
        <w:t>)</w:t>
      </w:r>
      <w:r w:rsidR="006F7EA2">
        <w:rPr>
          <w:rFonts w:hint="eastAsia"/>
          <w:kern w:val="2"/>
          <w:szCs w:val="24"/>
          <w:lang w:eastAsia="zh-TW"/>
        </w:rPr>
        <w:t>+</w:t>
      </w:r>
      <w:r w:rsidR="006F7EA2" w:rsidRPr="006F7EA2">
        <w:rPr>
          <w:rFonts w:hint="eastAsia"/>
          <w:kern w:val="2"/>
          <w:szCs w:val="24"/>
          <w:lang w:eastAsia="zh-TW"/>
        </w:rPr>
        <w:t>受理編號</w:t>
      </w:r>
      <w:r w:rsidR="006F7EA2">
        <w:rPr>
          <w:rFonts w:hint="eastAsia"/>
          <w:kern w:val="2"/>
          <w:szCs w:val="24"/>
          <w:lang w:eastAsia="zh-TW"/>
        </w:rPr>
        <w:t>(</w:t>
      </w:r>
      <w:r w:rsidR="006F7EA2">
        <w:rPr>
          <w:rFonts w:hint="eastAsia"/>
          <w:kern w:val="2"/>
          <w:szCs w:val="24"/>
          <w:lang w:eastAsia="zh-TW"/>
        </w:rPr>
        <w:t>遞增</w:t>
      </w:r>
      <w:r w:rsidR="006F7EA2">
        <w:rPr>
          <w:rFonts w:hint="eastAsia"/>
          <w:kern w:val="2"/>
          <w:szCs w:val="24"/>
          <w:lang w:eastAsia="zh-TW"/>
        </w:rPr>
        <w:t>)+</w:t>
      </w:r>
      <w:r w:rsidR="006F7EA2" w:rsidRPr="006F7EA2">
        <w:rPr>
          <w:rFonts w:hint="eastAsia"/>
          <w:kern w:val="2"/>
          <w:szCs w:val="24"/>
          <w:lang w:eastAsia="zh-TW"/>
        </w:rPr>
        <w:t>覆核人員</w:t>
      </w:r>
      <w:r w:rsidR="006F7EA2">
        <w:rPr>
          <w:rFonts w:hint="eastAsia"/>
          <w:kern w:val="2"/>
          <w:szCs w:val="24"/>
          <w:lang w:eastAsia="zh-TW"/>
        </w:rPr>
        <w:t>(</w:t>
      </w:r>
      <w:r w:rsidR="006F7EA2">
        <w:rPr>
          <w:rFonts w:hint="eastAsia"/>
          <w:kern w:val="2"/>
          <w:szCs w:val="24"/>
          <w:lang w:eastAsia="zh-TW"/>
        </w:rPr>
        <w:t>遞增</w:t>
      </w:r>
      <w:r w:rsidR="006F7EA2">
        <w:rPr>
          <w:rFonts w:hint="eastAsia"/>
          <w:kern w:val="2"/>
          <w:szCs w:val="24"/>
          <w:lang w:eastAsia="zh-TW"/>
        </w:rPr>
        <w:t>)</w:t>
      </w:r>
    </w:p>
    <w:p w:rsidR="00CF6635" w:rsidRDefault="00CF6635" w:rsidP="00CF663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594CDA" w:rsidRDefault="00FA24F2" w:rsidP="00CC6F0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CC6F04" w:rsidRDefault="00FA24F2" w:rsidP="00CC6F0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顯示訊息</w:t>
      </w:r>
      <w:r w:rsidR="00594CDA">
        <w:rPr>
          <w:rFonts w:hint="eastAsia"/>
          <w:kern w:val="2"/>
          <w:szCs w:val="24"/>
          <w:lang w:eastAsia="zh-TW"/>
        </w:rPr>
        <w:t>：查無資料</w:t>
      </w:r>
    </w:p>
    <w:p w:rsidR="00342278" w:rsidRDefault="00342278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3" w:author="蕭侑文" w:date="2019-11-26T17:51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</w:t>
      </w:r>
    </w:p>
    <w:p w:rsidR="00001E9D" w:rsidRDefault="00001E9D" w:rsidP="00001E9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4" w:author="蕭侑文" w:date="2019-11-26T17:51:00Z"/>
          <w:kern w:val="2"/>
          <w:szCs w:val="24"/>
          <w:lang w:eastAsia="zh-TW"/>
        </w:rPr>
        <w:pPrChange w:id="15" w:author="蕭侑文" w:date="2019-11-26T17:51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6" w:author="蕭侑文" w:date="2019-11-26T17:51:00Z">
        <w:r>
          <w:rPr>
            <w:rFonts w:hint="eastAsia"/>
            <w:kern w:val="2"/>
            <w:szCs w:val="24"/>
            <w:lang w:eastAsia="zh-TW"/>
          </w:rPr>
          <w:t>轉送方式顯示：</w:t>
        </w:r>
      </w:ins>
    </w:p>
    <w:p w:rsidR="00001E9D" w:rsidRDefault="00001E9D" w:rsidP="00001E9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17" w:author="蕭侑文" w:date="2019-11-28T05:15:00Z"/>
          <w:kern w:val="2"/>
          <w:szCs w:val="24"/>
          <w:lang w:eastAsia="zh-TW"/>
        </w:rPr>
        <w:pPrChange w:id="18" w:author="蕭侑文" w:date="2019-11-26T17:51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9" w:author="蕭侑文" w:date="2019-11-26T17:51:00Z">
        <w:r>
          <w:rPr>
            <w:kern w:val="2"/>
            <w:szCs w:val="24"/>
            <w:lang w:eastAsia="zh-TW"/>
          </w:rPr>
          <w:t>CALL AA_BAZ002.</w:t>
        </w:r>
      </w:ins>
      <w:ins w:id="20" w:author="蕭侑文" w:date="2019-11-28T05:16:00Z">
        <w:r w:rsidR="000354A1">
          <w:rPr>
            <w:kern w:val="2"/>
            <w:szCs w:val="24"/>
            <w:lang w:eastAsia="zh-TW"/>
          </w:rPr>
          <w:t>doC</w:t>
        </w:r>
      </w:ins>
      <w:ins w:id="21" w:author="蕭侑文" w:date="2019-11-26T17:51:00Z">
        <w:r>
          <w:rPr>
            <w:kern w:val="2"/>
            <w:szCs w:val="24"/>
            <w:lang w:eastAsia="zh-TW"/>
          </w:rPr>
          <w:t>hk</w:t>
        </w:r>
      </w:ins>
      <w:ins w:id="22" w:author="蕭侑文" w:date="2019-11-28T06:09:00Z">
        <w:r w:rsidR="00362517">
          <w:rPr>
            <w:kern w:val="2"/>
            <w:szCs w:val="24"/>
            <w:lang w:eastAsia="zh-TW"/>
          </w:rPr>
          <w:t>Condition</w:t>
        </w:r>
      </w:ins>
      <w:ins w:id="23" w:author="蕭侑文" w:date="2019-11-28T05:17:00Z">
        <w:r w:rsidR="000354A1">
          <w:rPr>
            <w:kern w:val="2"/>
            <w:szCs w:val="24"/>
            <w:lang w:eastAsia="zh-TW"/>
          </w:rPr>
          <w:t xml:space="preserve"> </w:t>
        </w:r>
      </w:ins>
      <w:ins w:id="24" w:author="蕭侑文" w:date="2019-11-26T17:51:00Z">
        <w:r>
          <w:rPr>
            <w:kern w:val="2"/>
            <w:szCs w:val="24"/>
            <w:lang w:eastAsia="zh-TW"/>
          </w:rPr>
          <w:t>()</w:t>
        </w:r>
      </w:ins>
      <w:ins w:id="25" w:author="蕭侑文" w:date="2019-11-26T17:52:00Z">
        <w:r>
          <w:rPr>
            <w:rFonts w:hint="eastAsia"/>
            <w:kern w:val="2"/>
            <w:szCs w:val="24"/>
            <w:lang w:eastAsia="zh-TW"/>
          </w:rPr>
          <w:t>：</w:t>
        </w:r>
        <w:r>
          <w:rPr>
            <w:rFonts w:hint="eastAsia"/>
            <w:kern w:val="2"/>
            <w:szCs w:val="24"/>
            <w:lang w:eastAsia="zh-TW"/>
          </w:rPr>
          <w:t>(</w:t>
        </w:r>
      </w:ins>
      <w:ins w:id="26" w:author="蕭侑文" w:date="2019-11-28T05:16:00Z">
        <w:r w:rsidR="000354A1" w:rsidRPr="006D6EDB">
          <w:rPr>
            <w:rFonts w:hint="eastAsia"/>
          </w:rPr>
          <w:t>檢核是否符合電子不給付函條件</w:t>
        </w:r>
      </w:ins>
      <w:ins w:id="27" w:author="蕭侑文" w:date="2019-11-26T17:52:00Z"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5F25FA" w:rsidRDefault="005F25FA" w:rsidP="005F25F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28" w:author="蕭侑文" w:date="2019-11-28T10:34:00Z"/>
          <w:kern w:val="2"/>
          <w:szCs w:val="24"/>
          <w:lang w:eastAsia="zh-TW"/>
        </w:rPr>
        <w:pPrChange w:id="29" w:author="蕭侑文" w:date="2019-11-28T05:15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0" w:author="蕭侑文" w:date="2019-11-28T05:15:00Z"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</w:ins>
      <w:ins w:id="31" w:author="蕭侑文" w:date="2019-11-28T05:16:00Z">
        <w:r>
          <w:rPr>
            <w:rFonts w:hint="eastAsia"/>
            <w:kern w:val="2"/>
            <w:szCs w:val="24"/>
            <w:lang w:eastAsia="zh-TW"/>
          </w:rPr>
          <w:t>畫面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受理編號</w:t>
        </w:r>
      </w:ins>
    </w:p>
    <w:p w:rsidR="005069D6" w:rsidRDefault="005069D6" w:rsidP="005069D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" w:author="蕭侑文" w:date="2019-11-26T17:55:00Z"/>
          <w:kern w:val="2"/>
          <w:szCs w:val="24"/>
          <w:lang w:eastAsia="zh-TW"/>
        </w:rPr>
        <w:pPrChange w:id="33" w:author="蕭侑文" w:date="2019-11-28T10:34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4" w:author="蕭侑文" w:date="2019-11-28T10:34:00Z">
        <w:r>
          <w:rPr>
            <w:kern w:val="2"/>
            <w:szCs w:val="24"/>
            <w:lang w:eastAsia="zh-TW"/>
          </w:rPr>
          <w:t xml:space="preserve">IF </w:t>
        </w:r>
      </w:ins>
    </w:p>
    <w:p w:rsidR="00001E9D" w:rsidDel="00CC59E2" w:rsidRDefault="00001E9D" w:rsidP="00001E9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del w:id="35" w:author="蕭侑文" w:date="2019-11-28T05:17:00Z"/>
          <w:rFonts w:hint="eastAsia"/>
          <w:kern w:val="2"/>
          <w:szCs w:val="24"/>
          <w:lang w:eastAsia="zh-TW"/>
        </w:rPr>
        <w:pPrChange w:id="36" w:author="蕭侑文" w:date="2019-11-26T17:56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tbl>
      <w:tblPr>
        <w:tblW w:w="806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611"/>
        <w:gridCol w:w="2982"/>
        <w:tblGridChange w:id="37">
          <w:tblGrid>
            <w:gridCol w:w="2470"/>
            <w:gridCol w:w="2611"/>
            <w:gridCol w:w="2982"/>
          </w:tblGrid>
        </w:tblGridChange>
      </w:tblGrid>
      <w:tr w:rsidR="00342278" w:rsidRPr="009018AB" w:rsidTr="006C5E48">
        <w:tc>
          <w:tcPr>
            <w:tcW w:w="2470" w:type="dxa"/>
            <w:shd w:val="clear" w:color="auto" w:fill="A6A6A6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2611" w:type="dxa"/>
            <w:shd w:val="clear" w:color="auto" w:fill="A6A6A6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  <w:tc>
          <w:tcPr>
            <w:tcW w:w="2982" w:type="dxa"/>
            <w:shd w:val="clear" w:color="auto" w:fill="A6A6A6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備註</w:t>
            </w:r>
          </w:p>
        </w:tc>
      </w:tr>
      <w:tr w:rsidR="00342278" w:rsidRPr="009018AB" w:rsidTr="006C5E48">
        <w:tc>
          <w:tcPr>
            <w:tcW w:w="2470" w:type="dxa"/>
            <w:shd w:val="clear" w:color="auto" w:fill="auto"/>
          </w:tcPr>
          <w:p w:rsidR="00342278" w:rsidRPr="00D71773" w:rsidRDefault="00342278" w:rsidP="006C5E48">
            <w:pPr>
              <w:spacing w:line="315" w:lineRule="atLeast"/>
              <w:ind w:firstLine="20"/>
              <w:jc w:val="both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665405">
              <w:rPr>
                <w:rFonts w:ascii="sөũ" w:hAnsi="sөũ" w:cs="新細明體"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2611" w:type="dxa"/>
            <w:shd w:val="clear" w:color="auto" w:fill="auto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</w:t>
            </w:r>
          </w:p>
        </w:tc>
        <w:tc>
          <w:tcPr>
            <w:tcW w:w="2982" w:type="dxa"/>
            <w:shd w:val="clear" w:color="auto" w:fill="auto"/>
          </w:tcPr>
          <w:p w:rsidR="00342278" w:rsidRPr="009018AB" w:rsidRDefault="0018500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超連結，</w:t>
            </w:r>
            <w:r w:rsidRPr="00185008">
              <w:rPr>
                <w:rFonts w:hint="eastAsia"/>
                <w:kern w:val="2"/>
                <w:szCs w:val="24"/>
                <w:lang w:eastAsia="zh-TW"/>
              </w:rPr>
              <w:t>另外新開視窗，功能為</w:t>
            </w:r>
            <w:r w:rsidRPr="00185008">
              <w:rPr>
                <w:rFonts w:hint="eastAsia"/>
                <w:kern w:val="2"/>
                <w:szCs w:val="24"/>
                <w:lang w:eastAsia="zh-TW"/>
              </w:rPr>
              <w:t>AABA_0101</w:t>
            </w:r>
            <w:r w:rsidRPr="00185008">
              <w:rPr>
                <w:rFonts w:hint="eastAsia"/>
                <w:kern w:val="2"/>
                <w:szCs w:val="24"/>
                <w:lang w:eastAsia="zh-TW"/>
              </w:rPr>
              <w:t>不給付函聯絡紀錄，並傳入該列的受理編號</w:t>
            </w:r>
          </w:p>
        </w:tc>
      </w:tr>
      <w:tr w:rsidR="00342278" w:rsidRPr="00987F22" w:rsidTr="006C5E48">
        <w:tc>
          <w:tcPr>
            <w:tcW w:w="2470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lang w:eastAsia="zh-TW"/>
                <w:rPrChange w:id="38" w:author="蕭侑文" w:date="2019-11-26T17:57:00Z">
                  <w:rPr>
                    <w:rFonts w:ascii="sөũ" w:hAnsi="sөũ" w:cs="新細明體"/>
                    <w:lang w:eastAsia="zh-TW"/>
                  </w:rPr>
                </w:rPrChange>
              </w:rPr>
            </w:pPr>
            <w:r w:rsidRPr="00987F22">
              <w:rPr>
                <w:rFonts w:ascii="sөũ" w:hAnsi="sөũ" w:cs="新細明體"/>
                <w:rPrChange w:id="39" w:author="蕭侑文" w:date="2019-11-26T17:57:00Z">
                  <w:rPr>
                    <w:rFonts w:ascii="sөũ" w:hAnsi="sөũ" w:cs="新細明體"/>
                  </w:rPr>
                </w:rPrChange>
              </w:rPr>
              <w:t>事故者</w:t>
            </w:r>
          </w:p>
        </w:tc>
        <w:tc>
          <w:tcPr>
            <w:tcW w:w="2611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0" w:author="蕭侑文" w:date="2019-11-26T17:57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41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</w:t>
            </w:r>
          </w:p>
        </w:tc>
        <w:tc>
          <w:tcPr>
            <w:tcW w:w="2982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2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43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是否為密戶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44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: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45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是，事故者姓名後面加上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46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47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密戶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48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9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50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是否為密戶</w:t>
            </w:r>
            <w:r w:rsidRPr="00987F22">
              <w:rPr>
                <w:kern w:val="2"/>
                <w:szCs w:val="24"/>
                <w:lang w:eastAsia="zh-TW"/>
                <w:rPrChange w:id="51" w:author="蕭侑文" w:date="2019-11-26T17:57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sym w:font="Wingdings" w:char="F0E0"/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52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DTAB0001.</w:t>
            </w:r>
            <w:r w:rsidRPr="00987F22">
              <w:rPr>
                <w:rPrChange w:id="53" w:author="蕭侑文" w:date="2019-11-26T17:57:00Z">
                  <w:rPr/>
                </w:rPrChange>
              </w:rPr>
              <w:t xml:space="preserve"> </w:t>
            </w:r>
            <w:r w:rsidRPr="00987F22">
              <w:rPr>
                <w:kern w:val="2"/>
                <w:szCs w:val="24"/>
                <w:lang w:eastAsia="zh-TW"/>
                <w:rPrChange w:id="54" w:author="蕭侑文" w:date="2019-11-26T17:57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SCRT_IND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55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=</w:t>
            </w:r>
            <w:r w:rsidRPr="00987F22">
              <w:rPr>
                <w:kern w:val="2"/>
                <w:szCs w:val="24"/>
                <w:lang w:eastAsia="zh-TW"/>
                <w:rPrChange w:id="56" w:author="蕭侑文" w:date="2019-11-26T17:57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’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57" w:author="蕭侑文" w:date="2019-11-26T17:57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1</w:t>
            </w:r>
            <w:r w:rsidRPr="00987F22">
              <w:rPr>
                <w:kern w:val="2"/>
                <w:szCs w:val="24"/>
                <w:lang w:eastAsia="zh-TW"/>
                <w:rPrChange w:id="58" w:author="蕭侑文" w:date="2019-11-26T17:57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’</w:t>
            </w:r>
          </w:p>
        </w:tc>
      </w:tr>
      <w:tr w:rsidR="00342278" w:rsidRPr="00987F22" w:rsidTr="006C5E48">
        <w:tc>
          <w:tcPr>
            <w:tcW w:w="2470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rPrChange w:id="59" w:author="蕭侑文" w:date="2019-11-26T17:57:00Z">
                  <w:rPr>
                    <w:rFonts w:ascii="sөũ" w:hAnsi="sөũ" w:cs="新細明體"/>
                    <w:color w:val="FF0000"/>
                  </w:rPr>
                </w:rPrChange>
              </w:rPr>
            </w:pPr>
            <w:r w:rsidRPr="00987F22">
              <w:rPr>
                <w:rFonts w:ascii="sөũ" w:hAnsi="sөũ" w:cs="新細明體" w:hint="eastAsia"/>
                <w:lang w:eastAsia="zh-TW"/>
                <w:rPrChange w:id="60" w:author="蕭侑文" w:date="2019-11-26T17:57:00Z">
                  <w:rPr>
                    <w:rFonts w:ascii="sөũ" w:hAnsi="sөũ" w:cs="新細明體" w:hint="eastAsia"/>
                    <w:color w:val="FF0000"/>
                    <w:lang w:eastAsia="zh-TW"/>
                  </w:rPr>
                </w:rPrChange>
              </w:rPr>
              <w:t>不給付</w:t>
            </w:r>
            <w:r w:rsidRPr="00987F22">
              <w:rPr>
                <w:rFonts w:ascii="sөũ" w:hAnsi="sөũ" w:cs="新細明體"/>
                <w:rPrChange w:id="61" w:author="蕭侑文" w:date="2019-11-26T17:57:00Z">
                  <w:rPr>
                    <w:rFonts w:ascii="sөũ" w:hAnsi="sөũ" w:cs="新細明體"/>
                    <w:color w:val="FF0000"/>
                  </w:rPr>
                </w:rPrChange>
              </w:rPr>
              <w:t>日期</w:t>
            </w:r>
          </w:p>
        </w:tc>
        <w:tc>
          <w:tcPr>
            <w:tcW w:w="2611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62" w:author="蕭侑文" w:date="2019-11-26T17:57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63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987F22">
              <w:rPr>
                <w:rFonts w:hint="eastAsia"/>
                <w:rPrChange w:id="64" w:author="蕭侑文" w:date="2019-11-26T17:57:00Z">
                  <w:rPr>
                    <w:rFonts w:hint="eastAsia"/>
                  </w:rPr>
                </w:rPrChange>
              </w:rPr>
              <w:t xml:space="preserve"> 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65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覆核日期</w:t>
            </w:r>
          </w:p>
        </w:tc>
        <w:tc>
          <w:tcPr>
            <w:tcW w:w="2982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6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67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採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68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ROC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69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格式</w:t>
            </w:r>
          </w:p>
        </w:tc>
      </w:tr>
      <w:tr w:rsidR="00342278" w:rsidRPr="00987F22" w:rsidTr="006C5E48">
        <w:tc>
          <w:tcPr>
            <w:tcW w:w="2470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  <w:rPrChange w:id="70" w:author="蕭侑文" w:date="2019-11-26T17:57:00Z">
                  <w:rPr>
                    <w:rFonts w:ascii="sөũ" w:hAnsi="sөũ" w:cs="新細明體"/>
                    <w:color w:val="FF0000"/>
                  </w:rPr>
                </w:rPrChange>
              </w:rPr>
            </w:pPr>
            <w:r w:rsidRPr="00987F22">
              <w:rPr>
                <w:rFonts w:ascii="sөũ" w:hAnsi="sөũ" w:cs="新細明體" w:hint="eastAsia"/>
                <w:lang w:eastAsia="zh-TW"/>
                <w:rPrChange w:id="71" w:author="蕭侑文" w:date="2019-11-26T17:57:00Z">
                  <w:rPr>
                    <w:rFonts w:ascii="sөũ" w:hAnsi="sөũ" w:cs="新細明體" w:hint="eastAsia"/>
                    <w:color w:val="FF0000"/>
                    <w:lang w:eastAsia="zh-TW"/>
                  </w:rPr>
                </w:rPrChange>
              </w:rPr>
              <w:t>核賠</w:t>
            </w:r>
            <w:r w:rsidRPr="00987F22">
              <w:rPr>
                <w:rFonts w:ascii="sөũ" w:hAnsi="sөũ" w:cs="新細明體"/>
                <w:rPrChange w:id="72" w:author="蕭侑文" w:date="2019-11-26T17:57:00Z">
                  <w:rPr>
                    <w:rFonts w:ascii="sөũ" w:hAnsi="sөũ" w:cs="新細明體"/>
                    <w:color w:val="FF0000"/>
                  </w:rPr>
                </w:rPrChange>
              </w:rPr>
              <w:t>人員</w:t>
            </w:r>
          </w:p>
        </w:tc>
        <w:tc>
          <w:tcPr>
            <w:tcW w:w="2611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73" w:author="蕭侑文" w:date="2019-11-26T17:57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987F22">
              <w:rPr>
                <w:rFonts w:hint="eastAsia"/>
                <w:kern w:val="2"/>
                <w:szCs w:val="24"/>
                <w:lang w:eastAsia="zh-TW"/>
                <w:rPrChange w:id="74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987F22">
              <w:rPr>
                <w:rFonts w:hint="eastAsia"/>
                <w:rPrChange w:id="75" w:author="蕭侑文" w:date="2019-11-26T17:57:00Z">
                  <w:rPr>
                    <w:rFonts w:hint="eastAsia"/>
                  </w:rPr>
                </w:rPrChange>
              </w:rPr>
              <w:t xml:space="preserve"> </w:t>
            </w:r>
            <w:r w:rsidRPr="00987F22">
              <w:rPr>
                <w:rFonts w:hint="eastAsia"/>
                <w:kern w:val="2"/>
                <w:szCs w:val="24"/>
                <w:lang w:eastAsia="zh-TW"/>
                <w:rPrChange w:id="76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覆核人員姓名</w:t>
            </w:r>
          </w:p>
        </w:tc>
        <w:tc>
          <w:tcPr>
            <w:tcW w:w="2982" w:type="dxa"/>
            <w:shd w:val="clear" w:color="auto" w:fill="auto"/>
          </w:tcPr>
          <w:p w:rsidR="00342278" w:rsidRPr="00987F22" w:rsidRDefault="0034227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7" w:author="蕭侑文" w:date="2019-11-26T17:57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342278" w:rsidRPr="009018AB" w:rsidTr="006C5E48">
        <w:tc>
          <w:tcPr>
            <w:tcW w:w="2470" w:type="dxa"/>
            <w:shd w:val="clear" w:color="auto" w:fill="auto"/>
          </w:tcPr>
          <w:p w:rsidR="00342278" w:rsidRPr="009018AB" w:rsidRDefault="00185008" w:rsidP="006C5E48">
            <w:pPr>
              <w:pStyle w:val="Tabletext"/>
              <w:keepLines w:val="0"/>
              <w:spacing w:after="0" w:line="240" w:lineRule="auto"/>
              <w:rPr>
                <w:rFonts w:ascii="sөũ" w:hAnsi="sөũ" w:cs="新細明體"/>
              </w:rPr>
            </w:pPr>
            <w:r>
              <w:rPr>
                <w:rFonts w:ascii="sөũ" w:hAnsi="sөũ" w:cs="新細明體" w:hint="eastAsia"/>
                <w:lang w:eastAsia="zh-TW"/>
              </w:rPr>
              <w:t>轉送方式</w:t>
            </w:r>
          </w:p>
        </w:tc>
        <w:tc>
          <w:tcPr>
            <w:tcW w:w="2611" w:type="dxa"/>
            <w:shd w:val="clear" w:color="auto" w:fill="auto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018AB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="00185008">
              <w:rPr>
                <w:rFonts w:hint="eastAsia"/>
              </w:rPr>
              <w:t xml:space="preserve"> </w:t>
            </w:r>
            <w:r w:rsidR="00185008" w:rsidRPr="00185008">
              <w:rPr>
                <w:rFonts w:hint="eastAsia"/>
                <w:kern w:val="2"/>
                <w:szCs w:val="24"/>
                <w:lang w:eastAsia="zh-TW"/>
              </w:rPr>
              <w:t>轉送方式</w:t>
            </w:r>
          </w:p>
        </w:tc>
        <w:tc>
          <w:tcPr>
            <w:tcW w:w="2982" w:type="dxa"/>
            <w:shd w:val="clear" w:color="auto" w:fill="auto"/>
          </w:tcPr>
          <w:p w:rsidR="00342278" w:rsidRDefault="00185008" w:rsidP="006C5E48">
            <w:pPr>
              <w:pStyle w:val="Tabletext"/>
              <w:keepLines w:val="0"/>
              <w:spacing w:after="0" w:line="240" w:lineRule="auto"/>
              <w:rPr>
                <w:ins w:id="78" w:author="蕭侑文" w:date="2019-11-20T18:46:00Z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RADIO</w:t>
            </w:r>
          </w:p>
          <w:p w:rsidR="0043314E" w:rsidRDefault="0043314E" w:rsidP="006C5E48">
            <w:pPr>
              <w:pStyle w:val="Tabletext"/>
              <w:keepLines w:val="0"/>
              <w:spacing w:after="0" w:line="240" w:lineRule="auto"/>
              <w:rPr>
                <w:ins w:id="79" w:author="蕭侑文" w:date="2019-11-20T18:46:00Z"/>
                <w:kern w:val="2"/>
                <w:szCs w:val="24"/>
                <w:lang w:eastAsia="zh-TW"/>
              </w:rPr>
            </w:pPr>
            <w:ins w:id="80" w:author="蕭侑文" w:date="2019-11-20T18:46:00Z">
              <w:r>
                <w:rPr>
                  <w:rFonts w:hint="eastAsia"/>
                  <w:kern w:val="2"/>
                  <w:szCs w:val="24"/>
                  <w:lang w:eastAsia="zh-TW"/>
                </w:rPr>
                <w:t>1: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郵寄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2: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業務員轉送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(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停用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</w:ins>
          </w:p>
          <w:p w:rsidR="0043314E" w:rsidRDefault="0043314E" w:rsidP="006C5E48">
            <w:pPr>
              <w:pStyle w:val="Tabletext"/>
              <w:keepLines w:val="0"/>
              <w:spacing w:after="0" w:line="240" w:lineRule="auto"/>
              <w:rPr>
                <w:ins w:id="81" w:author="蕭侑文" w:date="2019-11-26T17:56:00Z"/>
                <w:kern w:val="2"/>
                <w:szCs w:val="24"/>
                <w:lang w:eastAsia="zh-TW"/>
              </w:rPr>
            </w:pPr>
            <w:ins w:id="82" w:author="蕭侑文" w:date="2019-11-20T18:46:00Z">
              <w:r>
                <w:rPr>
                  <w:rFonts w:hint="eastAsia"/>
                  <w:kern w:val="2"/>
                  <w:szCs w:val="24"/>
                  <w:lang w:eastAsia="zh-TW"/>
                </w:rPr>
                <w:t>3</w:t>
              </w:r>
            </w:ins>
            <w:ins w:id="83" w:author="蕭侑文" w:date="2019-11-20T18:47:00Z">
              <w:r>
                <w:rPr>
                  <w:rFonts w:hint="eastAsia"/>
                  <w:kern w:val="2"/>
                  <w:szCs w:val="24"/>
                  <w:lang w:eastAsia="zh-TW"/>
                </w:rPr>
                <w:t>: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簡訊</w:t>
              </w:r>
            </w:ins>
          </w:p>
          <w:p w:rsidR="00001E9D" w:rsidRPr="009018AB" w:rsidRDefault="00001E9D" w:rsidP="00001E9D">
            <w:pPr>
              <w:pStyle w:val="Tabletext"/>
              <w:keepLines w:val="0"/>
              <w:spacing w:after="0" w:line="240" w:lineRule="auto"/>
              <w:ind w:left="400" w:hangingChars="200" w:hanging="400"/>
              <w:rPr>
                <w:rFonts w:hint="eastAsia"/>
                <w:kern w:val="2"/>
                <w:szCs w:val="24"/>
                <w:lang w:eastAsia="zh-TW"/>
              </w:rPr>
              <w:pPrChange w:id="84" w:author="蕭侑文" w:date="2019-11-26T17:57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85" w:author="蕭侑文" w:date="2019-11-26T17:56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 </w:t>
              </w:r>
            </w:ins>
            <w:ins w:id="86" w:author="蕭侑文" w:date="2019-11-26T17:57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IF </w:t>
              </w:r>
            </w:ins>
            <w:ins w:id="87" w:author="蕭侑文" w:date="2019-11-26T17:56:00Z">
              <w:r>
                <w:rPr>
                  <w:rFonts w:hint="eastAsia"/>
                  <w:kern w:val="2"/>
                  <w:szCs w:val="24"/>
                  <w:lang w:eastAsia="zh-TW"/>
                </w:rPr>
                <w:t>$</w:t>
              </w:r>
            </w:ins>
            <w:ins w:id="88" w:author="蕭侑文" w:date="2019-11-28T05:17:00Z">
              <w:r w:rsidR="00CC59E2">
                <w:rPr>
                  <w:kern w:val="2"/>
                  <w:szCs w:val="24"/>
                  <w:lang w:eastAsia="zh-TW"/>
                </w:rPr>
                <w:t xml:space="preserve"> AA_BAZ002</w:t>
              </w:r>
            </w:ins>
            <w:ins w:id="89" w:author="蕭侑文" w:date="2019-11-26T17:56:00Z">
              <w:r>
                <w:rPr>
                  <w:rFonts w:hint="eastAsia"/>
                  <w:kern w:val="2"/>
                  <w:szCs w:val="24"/>
                  <w:lang w:eastAsia="zh-TW"/>
                </w:rPr>
                <w:t>回傳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.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是否符合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 </w:t>
              </w:r>
              <w:r>
                <w:rPr>
                  <w:kern w:val="2"/>
                  <w:szCs w:val="24"/>
                  <w:lang w:eastAsia="zh-TW"/>
                </w:rPr>
                <w:t>‘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Y</w:t>
              </w:r>
              <w:r>
                <w:rPr>
                  <w:kern w:val="2"/>
                  <w:szCs w:val="24"/>
                  <w:lang w:eastAsia="zh-TW"/>
                </w:rPr>
                <w:t>’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kern w:val="2"/>
                  <w:szCs w:val="24"/>
                  <w:lang w:eastAsia="zh-TW"/>
                </w:rPr>
                <w:t>RAD</w:t>
              </w:r>
            </w:ins>
            <w:ins w:id="90" w:author="蕭侑文" w:date="2019-11-26T17:57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IO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才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ENABLE</w:t>
              </w:r>
            </w:ins>
          </w:p>
        </w:tc>
      </w:tr>
      <w:tr w:rsidR="00342278" w:rsidRPr="009018AB" w:rsidTr="006C5E48">
        <w:tc>
          <w:tcPr>
            <w:tcW w:w="2470" w:type="dxa"/>
            <w:shd w:val="clear" w:color="auto" w:fill="auto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rPr>
                <w:rFonts w:ascii="sөũ" w:hAnsi="sөũ" w:cs="新細明體" w:hint="eastAsia"/>
                <w:lang w:eastAsia="zh-TW"/>
              </w:rPr>
            </w:pPr>
            <w:r>
              <w:rPr>
                <w:rFonts w:ascii="sөũ" w:hAnsi="sөũ" w:cs="新細明體" w:hint="eastAsia"/>
                <w:lang w:eastAsia="zh-TW"/>
              </w:rPr>
              <w:t>處理</w:t>
            </w:r>
          </w:p>
        </w:tc>
        <w:tc>
          <w:tcPr>
            <w:tcW w:w="2611" w:type="dxa"/>
            <w:shd w:val="clear" w:color="auto" w:fill="auto"/>
          </w:tcPr>
          <w:p w:rsidR="0049340E" w:rsidRPr="00A9126D" w:rsidRDefault="0049340E" w:rsidP="00A9126D">
            <w:pPr>
              <w:pStyle w:val="Tabletext"/>
              <w:keepLines w:val="0"/>
              <w:numPr>
                <w:ilvl w:val="0"/>
                <w:numId w:val="18"/>
              </w:numPr>
              <w:spacing w:after="0" w:line="240" w:lineRule="auto"/>
              <w:rPr>
                <w:rFonts w:hint="eastAsia"/>
                <w:color w:val="FF0000"/>
                <w:kern w:val="2"/>
                <w:szCs w:val="24"/>
                <w:lang w:eastAsia="zh-TW"/>
              </w:rPr>
            </w:pPr>
            <w:r w:rsidRPr="00A9126D">
              <w:rPr>
                <w:rFonts w:hint="eastAsia"/>
                <w:color w:val="FF0000"/>
                <w:kern w:val="2"/>
                <w:szCs w:val="24"/>
                <w:lang w:eastAsia="zh-TW"/>
              </w:rPr>
              <w:t>若為</w:t>
            </w:r>
            <w:r w:rsidRPr="0056356A">
              <w:rPr>
                <w:rFonts w:hint="eastAsia"/>
                <w:color w:val="FF0000"/>
                <w:kern w:val="2"/>
                <w:szCs w:val="24"/>
                <w:lang w:eastAsia="zh-TW"/>
              </w:rPr>
              <w:t>轉送方式為空，則</w:t>
            </w:r>
            <w:r w:rsidRPr="00A9126D">
              <w:rPr>
                <w:rFonts w:hint="eastAsia"/>
                <w:color w:val="FF0000"/>
                <w:kern w:val="2"/>
                <w:szCs w:val="24"/>
                <w:lang w:eastAsia="zh-TW"/>
              </w:rPr>
              <w:t xml:space="preserve">enable </w:t>
            </w:r>
            <w:r w:rsidR="00342278" w:rsidRPr="00A9126D">
              <w:rPr>
                <w:rFonts w:hint="eastAsia"/>
                <w:color w:val="FF0000"/>
                <w:kern w:val="2"/>
                <w:szCs w:val="24"/>
                <w:bdr w:val="single" w:sz="4" w:space="0" w:color="auto"/>
                <w:lang w:eastAsia="zh-TW"/>
              </w:rPr>
              <w:t>輸入</w:t>
            </w:r>
          </w:p>
          <w:p w:rsidR="00342278" w:rsidRPr="009018AB" w:rsidRDefault="0049340E" w:rsidP="00A9126D">
            <w:pPr>
              <w:pStyle w:val="Tabletext"/>
              <w:keepLines w:val="0"/>
              <w:numPr>
                <w:ilvl w:val="0"/>
                <w:numId w:val="18"/>
              </w:numPr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A9126D">
              <w:rPr>
                <w:rFonts w:hint="eastAsia"/>
                <w:color w:val="FF0000"/>
                <w:kern w:val="2"/>
                <w:szCs w:val="24"/>
                <w:lang w:eastAsia="zh-TW"/>
              </w:rPr>
              <w:t>enable</w:t>
            </w:r>
            <w:r w:rsidR="00185008" w:rsidRPr="00A9126D">
              <w:rPr>
                <w:rFonts w:hint="eastAsia"/>
                <w:color w:val="FF0000"/>
                <w:kern w:val="2"/>
                <w:szCs w:val="24"/>
                <w:bdr w:val="single" w:sz="4" w:space="0" w:color="auto"/>
                <w:lang w:eastAsia="zh-TW"/>
              </w:rPr>
              <w:t>新增紀錄</w:t>
            </w:r>
          </w:p>
        </w:tc>
        <w:tc>
          <w:tcPr>
            <w:tcW w:w="2982" w:type="dxa"/>
            <w:shd w:val="clear" w:color="auto" w:fill="auto"/>
          </w:tcPr>
          <w:p w:rsidR="00342278" w:rsidRPr="009018AB" w:rsidRDefault="00342278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342278" w:rsidRDefault="00185008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畫面顯示如下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1701"/>
        <w:gridCol w:w="850"/>
        <w:gridCol w:w="1276"/>
        <w:gridCol w:w="1134"/>
        <w:gridCol w:w="850"/>
        <w:gridCol w:w="1418"/>
        <w:gridCol w:w="1134"/>
      </w:tblGrid>
      <w:tr w:rsidR="00185008" w:rsidRPr="00BE49E0" w:rsidTr="006C5E48">
        <w:tc>
          <w:tcPr>
            <w:tcW w:w="394" w:type="dxa"/>
            <w:shd w:val="clear" w:color="auto" w:fill="C2D69B"/>
            <w:vAlign w:val="center"/>
          </w:tcPr>
          <w:p w:rsidR="00185008" w:rsidRPr="00BE49E0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85008" w:rsidRPr="00BE49E0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受理編號</w:t>
            </w:r>
          </w:p>
        </w:tc>
        <w:tc>
          <w:tcPr>
            <w:tcW w:w="850" w:type="dxa"/>
            <w:shd w:val="clear" w:color="auto" w:fill="C2D69B"/>
            <w:vAlign w:val="center"/>
          </w:tcPr>
          <w:p w:rsidR="00185008" w:rsidRPr="00BE49E0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事故者</w:t>
            </w:r>
          </w:p>
        </w:tc>
        <w:tc>
          <w:tcPr>
            <w:tcW w:w="1276" w:type="dxa"/>
            <w:shd w:val="clear" w:color="auto" w:fill="C2D69B"/>
            <w:vAlign w:val="center"/>
          </w:tcPr>
          <w:p w:rsidR="00185008" w:rsidRPr="00904B5B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</w:pPr>
            <w:r w:rsidRPr="00904B5B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不給付日期</w:t>
            </w:r>
          </w:p>
        </w:tc>
        <w:tc>
          <w:tcPr>
            <w:tcW w:w="1134" w:type="dxa"/>
            <w:shd w:val="clear" w:color="auto" w:fill="C2D69B"/>
            <w:vAlign w:val="center"/>
          </w:tcPr>
          <w:p w:rsidR="00185008" w:rsidRPr="00904B5B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</w:pPr>
            <w:r w:rsidRPr="00904B5B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</w:rPr>
              <w:t>核賠人員</w:t>
            </w:r>
          </w:p>
        </w:tc>
        <w:tc>
          <w:tcPr>
            <w:tcW w:w="2268" w:type="dxa"/>
            <w:gridSpan w:val="2"/>
            <w:shd w:val="clear" w:color="auto" w:fill="C2D69B"/>
            <w:vAlign w:val="center"/>
          </w:tcPr>
          <w:p w:rsidR="00185008" w:rsidRPr="00BE49E0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轉送方式</w:t>
            </w:r>
          </w:p>
        </w:tc>
        <w:tc>
          <w:tcPr>
            <w:tcW w:w="1134" w:type="dxa"/>
            <w:shd w:val="clear" w:color="auto" w:fill="C2D69B"/>
            <w:vAlign w:val="center"/>
          </w:tcPr>
          <w:p w:rsidR="00185008" w:rsidRPr="00BE49E0" w:rsidRDefault="00185008" w:rsidP="006C5E48">
            <w:pPr>
              <w:jc w:val="center"/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處理</w:t>
            </w:r>
          </w:p>
        </w:tc>
      </w:tr>
      <w:tr w:rsidR="00185008" w:rsidRPr="00BE49E0" w:rsidTr="006C5E48">
        <w:tc>
          <w:tcPr>
            <w:tcW w:w="394" w:type="dxa"/>
            <w:shd w:val="clear" w:color="auto" w:fill="auto"/>
          </w:tcPr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85008" w:rsidRPr="00E05D17" w:rsidRDefault="00185008" w:rsidP="006C5E48">
            <w:pPr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  <w:u w:val="single"/>
              </w:rPr>
            </w:pPr>
            <w:r w:rsidRPr="00E05D17">
              <w:rPr>
                <w:rFonts w:ascii="標楷體" w:eastAsia="標楷體" w:hAnsi="標楷體" w:hint="eastAsia"/>
                <w:noProof/>
                <w:color w:val="FF0000"/>
                <w:sz w:val="20"/>
                <w:szCs w:val="20"/>
                <w:u w:val="single"/>
              </w:rPr>
              <w:t>13101000010001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85008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林XX</w:t>
            </w:r>
          </w:p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E758D9">
              <w:rPr>
                <w:rFonts w:ascii="標楷體" w:eastAsia="標楷體" w:hAnsi="標楷體" w:hint="eastAsia"/>
                <w:b/>
                <w:noProof/>
                <w:color w:val="FF0000"/>
                <w:sz w:val="20"/>
                <w:szCs w:val="20"/>
              </w:rPr>
              <w:t>(密戶)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102/09/16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林XX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noProof/>
                <w:sz w:val="20"/>
                <w:szCs w:val="20"/>
              </w:rPr>
              <w:t>□</w:t>
            </w: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郵寄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185008" w:rsidRPr="00BE49E0" w:rsidRDefault="00185008" w:rsidP="001F71DE">
            <w:pPr>
              <w:rPr>
                <w:rFonts w:ascii="標楷體" w:eastAsia="標楷體" w:hAnsi="標楷體" w:hint="eastAsia"/>
                <w:noProof/>
                <w:sz w:val="20"/>
                <w:szCs w:val="20"/>
              </w:rPr>
              <w:pPrChange w:id="91" w:author="蕭侑文" w:date="2019-11-20T18:46:00Z">
                <w:pPr/>
              </w:pPrChange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</w:rPr>
              <w:t>□</w:t>
            </w:r>
            <w:del w:id="92" w:author="蕭侑文" w:date="2019-11-20T18:46:00Z">
              <w:r w:rsidRPr="00BE49E0" w:rsidDel="001F71DE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delText>業務員轉送</w:delText>
              </w:r>
            </w:del>
            <w:ins w:id="93" w:author="蕭侑文" w:date="2019-11-20T18:46:00Z">
              <w:r w:rsidR="001F71DE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簡訊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85008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輸入</w:t>
            </w:r>
          </w:p>
          <w:p w:rsidR="00185008" w:rsidRPr="00BE49E0" w:rsidRDefault="00185008" w:rsidP="006C5E48">
            <w:pP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</w:pPr>
            <w:r w:rsidRPr="00BE49E0"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新增</w:t>
            </w:r>
            <w:r>
              <w:rPr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</w:rPr>
              <w:t>記錄</w:t>
            </w:r>
          </w:p>
        </w:tc>
      </w:tr>
    </w:tbl>
    <w:p w:rsidR="00342278" w:rsidRPr="00CF6635" w:rsidRDefault="00342278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43953" w:rsidRDefault="00893F5E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43953">
        <w:rPr>
          <w:rFonts w:hint="eastAsia"/>
          <w:kern w:val="2"/>
          <w:szCs w:val="24"/>
          <w:lang w:eastAsia="zh-TW"/>
        </w:rPr>
        <w:lastRenderedPageBreak/>
        <w:t>點選</w:t>
      </w:r>
      <w:r w:rsidR="00185008">
        <w:rPr>
          <w:rFonts w:hint="eastAsia"/>
          <w:kern w:val="2"/>
          <w:szCs w:val="24"/>
          <w:lang w:eastAsia="zh-TW"/>
        </w:rPr>
        <w:t xml:space="preserve"> </w:t>
      </w:r>
      <w:r w:rsidR="0076372D" w:rsidRPr="00A9126D">
        <w:rPr>
          <w:rFonts w:hint="eastAsia"/>
          <w:kern w:val="2"/>
          <w:szCs w:val="24"/>
          <w:bdr w:val="single" w:sz="4" w:space="0" w:color="auto"/>
          <w:lang w:eastAsia="zh-TW"/>
        </w:rPr>
        <w:t>輸入</w:t>
      </w:r>
    </w:p>
    <w:p w:rsidR="00185008" w:rsidRDefault="00185008" w:rsidP="0034395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</w:p>
    <w:p w:rsidR="00185008" w:rsidRDefault="00185008" w:rsidP="00A9126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轉送方式必須選擇一個</w:t>
      </w:r>
    </w:p>
    <w:p w:rsidR="00EB7BD3" w:rsidRPr="008C4707" w:rsidRDefault="00C9135B" w:rsidP="0034395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Pr="000268AF">
        <w:rPr>
          <w:rFonts w:ascii="細明體" w:eastAsia="細明體" w:hAnsi="細明體" w:hint="eastAsia"/>
          <w:kern w:val="2"/>
          <w:szCs w:val="24"/>
          <w:lang w:eastAsia="zh-TW"/>
        </w:rPr>
        <w:t>不給付函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簽收檔</w:t>
      </w:r>
      <w:r w:rsidR="004006D0">
        <w:rPr>
          <w:rFonts w:ascii="細明體" w:eastAsia="細明體" w:hAnsi="細明體" w:hint="eastAsia"/>
          <w:kern w:val="2"/>
          <w:szCs w:val="24"/>
          <w:lang w:eastAsia="zh-TW"/>
        </w:rPr>
        <w:t>(DTAABA01)</w:t>
      </w:r>
    </w:p>
    <w:p w:rsidR="008C4707" w:rsidRPr="00C36210" w:rsidRDefault="00C3621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DTAABA01</w:t>
      </w:r>
    </w:p>
    <w:p w:rsidR="00C36210" w:rsidRDefault="00C3621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E562A2" w:rsidRDefault="00E562A2" w:rsidP="00E562A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tbl>
      <w:tblPr>
        <w:tblW w:w="6590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060"/>
        <w:gridCol w:w="2060"/>
        <w:tblGridChange w:id="94">
          <w:tblGrid>
            <w:gridCol w:w="2470"/>
            <w:gridCol w:w="2060"/>
            <w:gridCol w:w="2060"/>
          </w:tblGrid>
        </w:tblGridChange>
      </w:tblGrid>
      <w:tr w:rsidR="007A7E00" w:rsidRPr="006C5E48" w:rsidTr="006C5E48">
        <w:tc>
          <w:tcPr>
            <w:tcW w:w="2470" w:type="dxa"/>
            <w:shd w:val="clear" w:color="auto" w:fill="A6A6A6"/>
          </w:tcPr>
          <w:p w:rsidR="007A7E00" w:rsidRPr="006C5E48" w:rsidRDefault="00FA269C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欄位</w:t>
            </w:r>
          </w:p>
        </w:tc>
        <w:tc>
          <w:tcPr>
            <w:tcW w:w="2060" w:type="dxa"/>
            <w:shd w:val="clear" w:color="auto" w:fill="A6A6A6"/>
          </w:tcPr>
          <w:p w:rsidR="007A7E00" w:rsidRPr="006C5E48" w:rsidRDefault="00EA6F3E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畫面點選項目</w:t>
            </w:r>
          </w:p>
        </w:tc>
        <w:tc>
          <w:tcPr>
            <w:tcW w:w="2060" w:type="dxa"/>
            <w:shd w:val="clear" w:color="auto" w:fill="A6A6A6"/>
          </w:tcPr>
          <w:p w:rsidR="007A7E00" w:rsidRPr="006C5E48" w:rsidRDefault="00EA6F3E" w:rsidP="006C5E4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值</w:t>
            </w:r>
          </w:p>
        </w:tc>
      </w:tr>
      <w:tr w:rsidR="00EA6F3E" w:rsidRPr="006C5E48" w:rsidTr="006C5E48">
        <w:tc>
          <w:tcPr>
            <w:tcW w:w="2470" w:type="dxa"/>
            <w:vMerge w:val="restart"/>
            <w:shd w:val="clear" w:color="auto" w:fill="auto"/>
          </w:tcPr>
          <w:p w:rsidR="00EA6F3E" w:rsidRPr="006C5E48" w:rsidRDefault="00EA6F3E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轉送方式</w:t>
            </w:r>
          </w:p>
        </w:tc>
        <w:tc>
          <w:tcPr>
            <w:tcW w:w="2060" w:type="dxa"/>
            <w:shd w:val="clear" w:color="auto" w:fill="auto"/>
          </w:tcPr>
          <w:p w:rsidR="00EA6F3E" w:rsidRPr="006C5E48" w:rsidRDefault="00B002B5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郵寄</w:t>
            </w:r>
          </w:p>
        </w:tc>
        <w:tc>
          <w:tcPr>
            <w:tcW w:w="2060" w:type="dxa"/>
            <w:shd w:val="clear" w:color="auto" w:fill="auto"/>
          </w:tcPr>
          <w:p w:rsidR="00EA6F3E" w:rsidRPr="006C5E48" w:rsidRDefault="00EA6F3E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1</w:t>
            </w:r>
          </w:p>
        </w:tc>
      </w:tr>
      <w:tr w:rsidR="00EA6F3E" w:rsidRPr="006C5E48" w:rsidTr="006C5E48">
        <w:tc>
          <w:tcPr>
            <w:tcW w:w="2470" w:type="dxa"/>
            <w:vMerge/>
            <w:shd w:val="clear" w:color="auto" w:fill="auto"/>
          </w:tcPr>
          <w:p w:rsidR="00EA6F3E" w:rsidRPr="006C5E48" w:rsidRDefault="00EA6F3E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color w:val="000000"/>
                <w:kern w:val="2"/>
                <w:lang w:eastAsia="zh-TW"/>
              </w:rPr>
            </w:pPr>
          </w:p>
        </w:tc>
        <w:tc>
          <w:tcPr>
            <w:tcW w:w="2060" w:type="dxa"/>
            <w:shd w:val="clear" w:color="auto" w:fill="auto"/>
          </w:tcPr>
          <w:p w:rsidR="00EA6F3E" w:rsidRPr="006C5E48" w:rsidRDefault="00C630CF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業務員轉送</w:t>
            </w:r>
          </w:p>
        </w:tc>
        <w:tc>
          <w:tcPr>
            <w:tcW w:w="2060" w:type="dxa"/>
            <w:shd w:val="clear" w:color="auto" w:fill="auto"/>
          </w:tcPr>
          <w:p w:rsidR="00EA6F3E" w:rsidRPr="006C5E48" w:rsidRDefault="00EA6F3E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2</w:t>
            </w:r>
          </w:p>
        </w:tc>
      </w:tr>
      <w:tr w:rsidR="00B578DF" w:rsidRPr="006C5E48" w:rsidTr="006C5E48">
        <w:tc>
          <w:tcPr>
            <w:tcW w:w="2470" w:type="dxa"/>
            <w:shd w:val="clear" w:color="auto" w:fill="auto"/>
          </w:tcPr>
          <w:p w:rsidR="00B578DF" w:rsidRPr="006C5E48" w:rsidRDefault="00B578DF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轉送輸入日</w:t>
            </w:r>
          </w:p>
        </w:tc>
        <w:tc>
          <w:tcPr>
            <w:tcW w:w="4120" w:type="dxa"/>
            <w:gridSpan w:val="2"/>
            <w:shd w:val="clear" w:color="auto" w:fill="auto"/>
          </w:tcPr>
          <w:p w:rsidR="00B578DF" w:rsidRPr="006C5E48" w:rsidRDefault="004138D0" w:rsidP="006C5E4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00"/>
                <w:kern w:val="2"/>
                <w:lang w:eastAsia="zh-TW"/>
              </w:rPr>
            </w:pPr>
            <w:r w:rsidRPr="006C5E48">
              <w:rPr>
                <w:rFonts w:ascii="新細明體" w:hAnsi="新細明體" w:hint="eastAsia"/>
                <w:color w:val="000000"/>
                <w:kern w:val="2"/>
                <w:lang w:eastAsia="zh-TW"/>
              </w:rPr>
              <w:t>今天日期</w:t>
            </w:r>
          </w:p>
        </w:tc>
      </w:tr>
    </w:tbl>
    <w:p w:rsidR="00BF6CCC" w:rsidRDefault="00BF6CCC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  <w:lang w:eastAsia="zh-TW"/>
        </w:rPr>
        <w:t>更新收據控制檔：</w:t>
      </w:r>
    </w:p>
    <w:p w:rsidR="00B265BC" w:rsidRDefault="00B265BC" w:rsidP="00A9126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業務員轉送件，需寫入</w:t>
      </w:r>
      <w:r>
        <w:rPr>
          <w:rFonts w:hint="eastAsia"/>
          <w:kern w:val="2"/>
          <w:lang w:eastAsia="zh-TW"/>
        </w:rPr>
        <w:t>收據控制檔進行點交點收：</w:t>
      </w:r>
    </w:p>
    <w:p w:rsidR="00B265BC" w:rsidRPr="00B265BC" w:rsidRDefault="00B265BC" w:rsidP="00A9126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IF </w:t>
      </w:r>
      <w:r w:rsidRPr="005B5527">
        <w:rPr>
          <w:rFonts w:ascii="新細明體" w:hAnsi="新細明體" w:hint="eastAsia"/>
          <w:color w:val="000000"/>
          <w:kern w:val="2"/>
          <w:lang w:eastAsia="zh-TW"/>
        </w:rPr>
        <w:t>轉送方式</w:t>
      </w:r>
      <w:r>
        <w:rPr>
          <w:rFonts w:ascii="新細明體" w:hAnsi="新細明體" w:hint="eastAsia"/>
          <w:color w:val="000000"/>
          <w:kern w:val="2"/>
          <w:lang w:eastAsia="zh-TW"/>
        </w:rPr>
        <w:t xml:space="preserve"> = </w:t>
      </w:r>
      <w:r>
        <w:rPr>
          <w:rFonts w:ascii="新細明體" w:hAnsi="新細明體"/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新細明體" w:hAnsi="新細明體" w:hint="eastAsia"/>
            <w:color w:val="000000"/>
            <w:kern w:val="2"/>
            <w:lang w:eastAsia="zh-TW"/>
          </w:rPr>
          <w:t>2</w:t>
        </w:r>
        <w:r>
          <w:rPr>
            <w:rFonts w:ascii="新細明體" w:hAnsi="新細明體"/>
            <w:color w:val="000000"/>
            <w:kern w:val="2"/>
            <w:lang w:eastAsia="zh-TW"/>
          </w:rPr>
          <w:t>’</w:t>
        </w:r>
      </w:smartTag>
      <w:r>
        <w:rPr>
          <w:rFonts w:ascii="新細明體" w:hAnsi="新細明體" w:hint="eastAsia"/>
          <w:color w:val="000000"/>
          <w:kern w:val="2"/>
          <w:lang w:eastAsia="zh-TW"/>
        </w:rPr>
        <w:t>(業務員轉送)</w:t>
      </w:r>
    </w:p>
    <w:p w:rsidR="00E6795F" w:rsidRPr="00E6795F" w:rsidRDefault="00D10998" w:rsidP="00A9126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</w:t>
      </w:r>
      <w:r w:rsidR="00CA5582">
        <w:rPr>
          <w:rFonts w:hint="eastAsia"/>
          <w:kern w:val="2"/>
          <w:lang w:eastAsia="zh-TW"/>
        </w:rPr>
        <w:t>X1</w:t>
      </w:r>
      <w:r>
        <w:rPr>
          <w:rFonts w:hint="eastAsia"/>
          <w:kern w:val="2"/>
          <w:lang w:eastAsia="zh-TW"/>
        </w:rPr>
        <w:t>Z001.</w:t>
      </w:r>
      <w:r w:rsidR="00CA5582" w:rsidRPr="00CA5582">
        <w:rPr>
          <w:rFonts w:hint="eastAsia"/>
          <w:kern w:val="2"/>
          <w:lang w:eastAsia="zh-TW"/>
        </w:rPr>
        <w:t>insSign</w:t>
      </w:r>
      <w:r>
        <w:rPr>
          <w:rFonts w:hint="eastAsia"/>
          <w:kern w:val="2"/>
          <w:lang w:eastAsia="zh-TW"/>
        </w:rPr>
        <w:t>()</w:t>
      </w:r>
      <w:r>
        <w:rPr>
          <w:rFonts w:hint="eastAsia"/>
          <w:kern w:val="2"/>
          <w:lang w:eastAsia="zh-TW"/>
        </w:rPr>
        <w:t>：</w:t>
      </w:r>
      <w:r w:rsidR="00E6795F">
        <w:rPr>
          <w:rFonts w:hint="eastAsia"/>
          <w:kern w:val="2"/>
          <w:lang w:eastAsia="zh-TW"/>
        </w:rPr>
        <w:t xml:space="preserve"> (</w:t>
      </w:r>
      <w:r w:rsidR="00B772D2" w:rsidRPr="005644C5">
        <w:rPr>
          <w:rFonts w:hint="eastAsia"/>
        </w:rPr>
        <w:t>理賠不給付通知簽收</w:t>
      </w:r>
      <w:r w:rsidR="00E6795F">
        <w:rPr>
          <w:rFonts w:hint="eastAsia"/>
          <w:lang w:eastAsia="zh-TW"/>
        </w:rPr>
        <w:t>)</w:t>
      </w:r>
    </w:p>
    <w:p w:rsidR="00E6795F" w:rsidRPr="00E6795F" w:rsidRDefault="00E6795F" w:rsidP="00A9126D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lang w:eastAsia="zh-TW"/>
        </w:rPr>
      </w:pPr>
      <w:r w:rsidRPr="00E6795F"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342278" w:rsidRPr="00A9126D" w:rsidRDefault="00185008" w:rsidP="009B5DC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color w:val="FF0000"/>
          <w:kern w:val="2"/>
        </w:rPr>
      </w:pPr>
      <w:r w:rsidRPr="00A9126D">
        <w:rPr>
          <w:rFonts w:hint="eastAsia"/>
          <w:color w:val="FF0000"/>
          <w:kern w:val="2"/>
          <w:szCs w:val="24"/>
          <w:lang w:eastAsia="zh-TW"/>
        </w:rPr>
        <w:t>點選</w:t>
      </w:r>
      <w:r w:rsidRPr="00A9126D"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="00342278" w:rsidRPr="00A9126D">
        <w:rPr>
          <w:rFonts w:hint="eastAsia"/>
          <w:color w:val="FF0000"/>
          <w:kern w:val="2"/>
          <w:bdr w:val="single" w:sz="4" w:space="0" w:color="auto"/>
          <w:lang w:eastAsia="zh-TW"/>
        </w:rPr>
        <w:t>新增紀錄</w:t>
      </w:r>
    </w:p>
    <w:p w:rsidR="00342278" w:rsidRPr="00A9126D" w:rsidRDefault="00185008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r w:rsidRPr="00A9126D">
        <w:rPr>
          <w:rFonts w:hint="eastAsia"/>
          <w:color w:val="FF0000"/>
          <w:kern w:val="2"/>
          <w:lang w:eastAsia="zh-TW"/>
        </w:rPr>
        <w:t>另外新開視窗，功能為</w:t>
      </w:r>
      <w:r w:rsidRPr="00A9126D">
        <w:rPr>
          <w:rFonts w:hint="eastAsia"/>
          <w:color w:val="FF0000"/>
          <w:kern w:val="2"/>
          <w:lang w:eastAsia="zh-TW"/>
        </w:rPr>
        <w:t>AABA_0102</w:t>
      </w:r>
      <w:r w:rsidRPr="00A9126D">
        <w:rPr>
          <w:rFonts w:hint="eastAsia"/>
          <w:color w:val="FF0000"/>
          <w:kern w:val="2"/>
          <w:lang w:eastAsia="zh-TW"/>
        </w:rPr>
        <w:t>不給付函聯繫紀錄新增作業，並傳入該列的受理編</w:t>
      </w:r>
    </w:p>
    <w:p w:rsidR="00342278" w:rsidRPr="00A9126D" w:rsidRDefault="00342278" w:rsidP="009B5DC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r w:rsidRPr="00A9126D">
        <w:rPr>
          <w:rFonts w:hint="eastAsia"/>
          <w:color w:val="FF0000"/>
          <w:kern w:val="2"/>
          <w:lang w:eastAsia="zh-TW"/>
        </w:rPr>
        <w:t>點選</w:t>
      </w:r>
      <w:r w:rsidR="00185008" w:rsidRPr="00A9126D">
        <w:rPr>
          <w:rFonts w:hint="eastAsia"/>
          <w:color w:val="FF0000"/>
          <w:kern w:val="2"/>
          <w:lang w:eastAsia="zh-TW"/>
        </w:rPr>
        <w:t xml:space="preserve"> </w:t>
      </w:r>
      <w:r w:rsidRPr="00A9126D">
        <w:rPr>
          <w:rFonts w:hint="eastAsia"/>
          <w:color w:val="FF0000"/>
          <w:kern w:val="2"/>
          <w:lang w:eastAsia="zh-TW"/>
        </w:rPr>
        <w:t>受理編號的超連結</w:t>
      </w:r>
    </w:p>
    <w:p w:rsidR="00EB7BD3" w:rsidRPr="00A9126D" w:rsidRDefault="00342278" w:rsidP="00A912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r w:rsidRPr="00A9126D">
        <w:rPr>
          <w:rFonts w:hint="eastAsia"/>
          <w:color w:val="FF0000"/>
          <w:kern w:val="2"/>
          <w:lang w:eastAsia="zh-TW"/>
        </w:rPr>
        <w:t>另外新開視窗，功能為</w:t>
      </w:r>
      <w:r w:rsidRPr="00A9126D">
        <w:rPr>
          <w:rFonts w:hint="eastAsia"/>
          <w:color w:val="FF0000"/>
          <w:kern w:val="2"/>
          <w:lang w:eastAsia="zh-TW"/>
        </w:rPr>
        <w:t>AABA_0101</w:t>
      </w:r>
      <w:r w:rsidRPr="00A9126D">
        <w:rPr>
          <w:rFonts w:hint="eastAsia"/>
          <w:color w:val="FF0000"/>
          <w:kern w:val="2"/>
          <w:lang w:eastAsia="zh-TW"/>
        </w:rPr>
        <w:t>不給付函聯絡紀錄，並傳入該列的受理編號</w:t>
      </w:r>
    </w:p>
    <w:sectPr w:rsidR="00EB7BD3" w:rsidRPr="00A9126D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F5" w:rsidRDefault="008D73F5">
      <w:r>
        <w:separator/>
      </w:r>
    </w:p>
  </w:endnote>
  <w:endnote w:type="continuationSeparator" w:id="0">
    <w:p w:rsidR="008D73F5" w:rsidRDefault="008D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6B69">
      <w:rPr>
        <w:rStyle w:val="a6"/>
        <w:noProof/>
      </w:rPr>
      <w:t>3</w: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F5" w:rsidRDefault="008D73F5">
      <w:r>
        <w:separator/>
      </w:r>
    </w:p>
  </w:footnote>
  <w:footnote w:type="continuationSeparator" w:id="0">
    <w:p w:rsidR="008D73F5" w:rsidRDefault="008D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F8E6A73"/>
    <w:multiLevelType w:val="hybridMultilevel"/>
    <w:tmpl w:val="184C8C76"/>
    <w:lvl w:ilvl="0" w:tplc="8354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1D241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6"/>
  </w:num>
  <w:num w:numId="5">
    <w:abstractNumId w:val="10"/>
  </w:num>
  <w:num w:numId="6">
    <w:abstractNumId w:val="3"/>
  </w:num>
  <w:num w:numId="7">
    <w:abstractNumId w:val="17"/>
  </w:num>
  <w:num w:numId="8">
    <w:abstractNumId w:val="11"/>
  </w:num>
  <w:num w:numId="9">
    <w:abstractNumId w:val="5"/>
  </w:num>
  <w:num w:numId="10">
    <w:abstractNumId w:val="14"/>
  </w:num>
  <w:num w:numId="11">
    <w:abstractNumId w:val="15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1C52"/>
    <w:rsid w:val="00001E9D"/>
    <w:rsid w:val="00002FB4"/>
    <w:rsid w:val="00004C07"/>
    <w:rsid w:val="0000538B"/>
    <w:rsid w:val="00011967"/>
    <w:rsid w:val="00014323"/>
    <w:rsid w:val="000179DF"/>
    <w:rsid w:val="000207A2"/>
    <w:rsid w:val="0002170B"/>
    <w:rsid w:val="000268AF"/>
    <w:rsid w:val="0002720D"/>
    <w:rsid w:val="000278E1"/>
    <w:rsid w:val="000354A1"/>
    <w:rsid w:val="000415BF"/>
    <w:rsid w:val="00043CEB"/>
    <w:rsid w:val="00044DCF"/>
    <w:rsid w:val="00050D0D"/>
    <w:rsid w:val="000576E8"/>
    <w:rsid w:val="00062828"/>
    <w:rsid w:val="00062F37"/>
    <w:rsid w:val="00073216"/>
    <w:rsid w:val="000737CB"/>
    <w:rsid w:val="00074DEF"/>
    <w:rsid w:val="000753EA"/>
    <w:rsid w:val="000810A8"/>
    <w:rsid w:val="000824C0"/>
    <w:rsid w:val="000A05BE"/>
    <w:rsid w:val="000A2988"/>
    <w:rsid w:val="000A42B3"/>
    <w:rsid w:val="000A5360"/>
    <w:rsid w:val="000A7E21"/>
    <w:rsid w:val="000B5715"/>
    <w:rsid w:val="000B698C"/>
    <w:rsid w:val="000C3D01"/>
    <w:rsid w:val="000C4477"/>
    <w:rsid w:val="000C7462"/>
    <w:rsid w:val="000D074D"/>
    <w:rsid w:val="000D237C"/>
    <w:rsid w:val="000D24F7"/>
    <w:rsid w:val="000D703F"/>
    <w:rsid w:val="000D79F3"/>
    <w:rsid w:val="000E16EF"/>
    <w:rsid w:val="000E3333"/>
    <w:rsid w:val="000E56CD"/>
    <w:rsid w:val="000E7523"/>
    <w:rsid w:val="000F2889"/>
    <w:rsid w:val="001053C1"/>
    <w:rsid w:val="00106B77"/>
    <w:rsid w:val="0010757F"/>
    <w:rsid w:val="001123C7"/>
    <w:rsid w:val="00115504"/>
    <w:rsid w:val="001236AC"/>
    <w:rsid w:val="00123C2B"/>
    <w:rsid w:val="001317BC"/>
    <w:rsid w:val="00131DCF"/>
    <w:rsid w:val="00134A5C"/>
    <w:rsid w:val="00136813"/>
    <w:rsid w:val="0014231D"/>
    <w:rsid w:val="00143269"/>
    <w:rsid w:val="00146E81"/>
    <w:rsid w:val="001519E0"/>
    <w:rsid w:val="00157A9E"/>
    <w:rsid w:val="001605B6"/>
    <w:rsid w:val="00167A52"/>
    <w:rsid w:val="001821C8"/>
    <w:rsid w:val="00185008"/>
    <w:rsid w:val="00192533"/>
    <w:rsid w:val="00192C4A"/>
    <w:rsid w:val="00195462"/>
    <w:rsid w:val="001A2418"/>
    <w:rsid w:val="001B11F8"/>
    <w:rsid w:val="001C1C96"/>
    <w:rsid w:val="001C3BB5"/>
    <w:rsid w:val="001C4CF4"/>
    <w:rsid w:val="001D06F1"/>
    <w:rsid w:val="001D48A8"/>
    <w:rsid w:val="001D73D4"/>
    <w:rsid w:val="001E4C38"/>
    <w:rsid w:val="001E4D89"/>
    <w:rsid w:val="001E5A1A"/>
    <w:rsid w:val="001E6D09"/>
    <w:rsid w:val="001F1CD7"/>
    <w:rsid w:val="001F4466"/>
    <w:rsid w:val="001F71DE"/>
    <w:rsid w:val="001F71F1"/>
    <w:rsid w:val="00202D1B"/>
    <w:rsid w:val="0020395A"/>
    <w:rsid w:val="00212E73"/>
    <w:rsid w:val="00217EEA"/>
    <w:rsid w:val="00217F04"/>
    <w:rsid w:val="002201A3"/>
    <w:rsid w:val="00221CDD"/>
    <w:rsid w:val="002310AC"/>
    <w:rsid w:val="00232B94"/>
    <w:rsid w:val="00233E52"/>
    <w:rsid w:val="0023550B"/>
    <w:rsid w:val="00236488"/>
    <w:rsid w:val="002402ED"/>
    <w:rsid w:val="00247F97"/>
    <w:rsid w:val="002506C8"/>
    <w:rsid w:val="00251783"/>
    <w:rsid w:val="00256308"/>
    <w:rsid w:val="0026032A"/>
    <w:rsid w:val="0026487A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A70D2"/>
    <w:rsid w:val="002B3EDE"/>
    <w:rsid w:val="002D2D44"/>
    <w:rsid w:val="002D4659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5BCF"/>
    <w:rsid w:val="00317C89"/>
    <w:rsid w:val="00320DE5"/>
    <w:rsid w:val="00324E89"/>
    <w:rsid w:val="00327848"/>
    <w:rsid w:val="00327D3B"/>
    <w:rsid w:val="0033292A"/>
    <w:rsid w:val="0033643B"/>
    <w:rsid w:val="00336ACB"/>
    <w:rsid w:val="00342278"/>
    <w:rsid w:val="003426C7"/>
    <w:rsid w:val="00343953"/>
    <w:rsid w:val="00343E82"/>
    <w:rsid w:val="003442D6"/>
    <w:rsid w:val="0034459D"/>
    <w:rsid w:val="00347856"/>
    <w:rsid w:val="00351EAA"/>
    <w:rsid w:val="00353B99"/>
    <w:rsid w:val="00355533"/>
    <w:rsid w:val="0035743E"/>
    <w:rsid w:val="003611A8"/>
    <w:rsid w:val="00362517"/>
    <w:rsid w:val="003635C6"/>
    <w:rsid w:val="003753A9"/>
    <w:rsid w:val="003848A9"/>
    <w:rsid w:val="00385568"/>
    <w:rsid w:val="00385BDD"/>
    <w:rsid w:val="00387631"/>
    <w:rsid w:val="00387EAA"/>
    <w:rsid w:val="003937B5"/>
    <w:rsid w:val="00394AE9"/>
    <w:rsid w:val="003A00FE"/>
    <w:rsid w:val="003A5C98"/>
    <w:rsid w:val="003B3765"/>
    <w:rsid w:val="003B3B25"/>
    <w:rsid w:val="003C3279"/>
    <w:rsid w:val="003C64A9"/>
    <w:rsid w:val="003D58C4"/>
    <w:rsid w:val="003D67D6"/>
    <w:rsid w:val="003E1E8C"/>
    <w:rsid w:val="003E3FBA"/>
    <w:rsid w:val="003E4B13"/>
    <w:rsid w:val="003E7C4E"/>
    <w:rsid w:val="003F26D2"/>
    <w:rsid w:val="003F5CFC"/>
    <w:rsid w:val="003F7DB2"/>
    <w:rsid w:val="004006D0"/>
    <w:rsid w:val="004040D3"/>
    <w:rsid w:val="004138D0"/>
    <w:rsid w:val="00415309"/>
    <w:rsid w:val="00416D82"/>
    <w:rsid w:val="004217E5"/>
    <w:rsid w:val="00422D1A"/>
    <w:rsid w:val="00425C73"/>
    <w:rsid w:val="0043314E"/>
    <w:rsid w:val="00435B2C"/>
    <w:rsid w:val="00442680"/>
    <w:rsid w:val="00443613"/>
    <w:rsid w:val="00443F5D"/>
    <w:rsid w:val="00444DA7"/>
    <w:rsid w:val="00445F15"/>
    <w:rsid w:val="00446E95"/>
    <w:rsid w:val="00450486"/>
    <w:rsid w:val="0045129E"/>
    <w:rsid w:val="0045194E"/>
    <w:rsid w:val="00454896"/>
    <w:rsid w:val="00455742"/>
    <w:rsid w:val="00464F54"/>
    <w:rsid w:val="00465F9B"/>
    <w:rsid w:val="00473527"/>
    <w:rsid w:val="00475DB5"/>
    <w:rsid w:val="00480FC4"/>
    <w:rsid w:val="00484FF7"/>
    <w:rsid w:val="0048527C"/>
    <w:rsid w:val="004853C3"/>
    <w:rsid w:val="0049340E"/>
    <w:rsid w:val="0049617F"/>
    <w:rsid w:val="004A038A"/>
    <w:rsid w:val="004A0DF8"/>
    <w:rsid w:val="004A4CB2"/>
    <w:rsid w:val="004C6B29"/>
    <w:rsid w:val="004C71AE"/>
    <w:rsid w:val="004D0E78"/>
    <w:rsid w:val="004D1545"/>
    <w:rsid w:val="004D351D"/>
    <w:rsid w:val="004E077C"/>
    <w:rsid w:val="004E281D"/>
    <w:rsid w:val="004E2B1F"/>
    <w:rsid w:val="004E5113"/>
    <w:rsid w:val="004F372E"/>
    <w:rsid w:val="004F3A3B"/>
    <w:rsid w:val="004F3F48"/>
    <w:rsid w:val="004F442F"/>
    <w:rsid w:val="00500E15"/>
    <w:rsid w:val="00505FBC"/>
    <w:rsid w:val="005069D6"/>
    <w:rsid w:val="00514EDC"/>
    <w:rsid w:val="00521341"/>
    <w:rsid w:val="005304C5"/>
    <w:rsid w:val="005352B7"/>
    <w:rsid w:val="00550E8D"/>
    <w:rsid w:val="005559A4"/>
    <w:rsid w:val="00555A5F"/>
    <w:rsid w:val="00561C16"/>
    <w:rsid w:val="0056356A"/>
    <w:rsid w:val="005638AA"/>
    <w:rsid w:val="00564044"/>
    <w:rsid w:val="00572334"/>
    <w:rsid w:val="00572FDD"/>
    <w:rsid w:val="00580498"/>
    <w:rsid w:val="00591D87"/>
    <w:rsid w:val="00592139"/>
    <w:rsid w:val="00593A0B"/>
    <w:rsid w:val="00594CDA"/>
    <w:rsid w:val="005B05FF"/>
    <w:rsid w:val="005B5527"/>
    <w:rsid w:val="005C0C13"/>
    <w:rsid w:val="005C48B7"/>
    <w:rsid w:val="005C4E5C"/>
    <w:rsid w:val="005C555C"/>
    <w:rsid w:val="005D263C"/>
    <w:rsid w:val="005D272F"/>
    <w:rsid w:val="005E1087"/>
    <w:rsid w:val="005E11C8"/>
    <w:rsid w:val="005E372F"/>
    <w:rsid w:val="005E65FB"/>
    <w:rsid w:val="005E77DF"/>
    <w:rsid w:val="005E7AFF"/>
    <w:rsid w:val="005F25FA"/>
    <w:rsid w:val="005F4BD5"/>
    <w:rsid w:val="00600CC0"/>
    <w:rsid w:val="0060562A"/>
    <w:rsid w:val="00605EB5"/>
    <w:rsid w:val="00611524"/>
    <w:rsid w:val="00612545"/>
    <w:rsid w:val="00621DAA"/>
    <w:rsid w:val="00630012"/>
    <w:rsid w:val="006349B9"/>
    <w:rsid w:val="0063655F"/>
    <w:rsid w:val="00642286"/>
    <w:rsid w:val="00645213"/>
    <w:rsid w:val="0065511D"/>
    <w:rsid w:val="0066046A"/>
    <w:rsid w:val="00663114"/>
    <w:rsid w:val="006701C1"/>
    <w:rsid w:val="00683A78"/>
    <w:rsid w:val="006914CC"/>
    <w:rsid w:val="006A19AB"/>
    <w:rsid w:val="006B1AE1"/>
    <w:rsid w:val="006B233E"/>
    <w:rsid w:val="006B489A"/>
    <w:rsid w:val="006B5FC8"/>
    <w:rsid w:val="006C5446"/>
    <w:rsid w:val="006C5E48"/>
    <w:rsid w:val="006D3B87"/>
    <w:rsid w:val="006E050F"/>
    <w:rsid w:val="006E23D1"/>
    <w:rsid w:val="006E38D7"/>
    <w:rsid w:val="006E76EC"/>
    <w:rsid w:val="006F1A3B"/>
    <w:rsid w:val="006F2C27"/>
    <w:rsid w:val="006F3272"/>
    <w:rsid w:val="006F7CBF"/>
    <w:rsid w:val="006F7EA2"/>
    <w:rsid w:val="00706DC6"/>
    <w:rsid w:val="00714C22"/>
    <w:rsid w:val="00717137"/>
    <w:rsid w:val="00722DAC"/>
    <w:rsid w:val="0072518B"/>
    <w:rsid w:val="007270A9"/>
    <w:rsid w:val="00733A2F"/>
    <w:rsid w:val="00733DF8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372D"/>
    <w:rsid w:val="00766120"/>
    <w:rsid w:val="00767844"/>
    <w:rsid w:val="00772D0D"/>
    <w:rsid w:val="007738FE"/>
    <w:rsid w:val="00773E69"/>
    <w:rsid w:val="007753F2"/>
    <w:rsid w:val="007839B1"/>
    <w:rsid w:val="007841A1"/>
    <w:rsid w:val="0078629F"/>
    <w:rsid w:val="00787A52"/>
    <w:rsid w:val="007936F1"/>
    <w:rsid w:val="007938B2"/>
    <w:rsid w:val="0079516D"/>
    <w:rsid w:val="00795180"/>
    <w:rsid w:val="00796EB4"/>
    <w:rsid w:val="007A4174"/>
    <w:rsid w:val="007A7E00"/>
    <w:rsid w:val="007B1092"/>
    <w:rsid w:val="007B276F"/>
    <w:rsid w:val="007B2DB3"/>
    <w:rsid w:val="007B42B0"/>
    <w:rsid w:val="007C2F88"/>
    <w:rsid w:val="007C76FB"/>
    <w:rsid w:val="007D085D"/>
    <w:rsid w:val="007D1F1C"/>
    <w:rsid w:val="007D6950"/>
    <w:rsid w:val="007E2C8B"/>
    <w:rsid w:val="007E3714"/>
    <w:rsid w:val="007F7E5D"/>
    <w:rsid w:val="008009B7"/>
    <w:rsid w:val="0080726A"/>
    <w:rsid w:val="00807E46"/>
    <w:rsid w:val="008115E6"/>
    <w:rsid w:val="008147CC"/>
    <w:rsid w:val="00824037"/>
    <w:rsid w:val="00826BB3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60B0A"/>
    <w:rsid w:val="00882897"/>
    <w:rsid w:val="00893F5E"/>
    <w:rsid w:val="0089576D"/>
    <w:rsid w:val="00895B19"/>
    <w:rsid w:val="00895F0C"/>
    <w:rsid w:val="008B4422"/>
    <w:rsid w:val="008C1A1B"/>
    <w:rsid w:val="008C2148"/>
    <w:rsid w:val="008C4707"/>
    <w:rsid w:val="008D4E5F"/>
    <w:rsid w:val="008D5E1F"/>
    <w:rsid w:val="008D73F5"/>
    <w:rsid w:val="008E466B"/>
    <w:rsid w:val="008E505A"/>
    <w:rsid w:val="008E78A7"/>
    <w:rsid w:val="008F44B4"/>
    <w:rsid w:val="008F48EF"/>
    <w:rsid w:val="008F4D9C"/>
    <w:rsid w:val="008F6B3F"/>
    <w:rsid w:val="008F6CB3"/>
    <w:rsid w:val="009024C7"/>
    <w:rsid w:val="0090267B"/>
    <w:rsid w:val="009141F0"/>
    <w:rsid w:val="00914D2B"/>
    <w:rsid w:val="009211FF"/>
    <w:rsid w:val="00921973"/>
    <w:rsid w:val="009233F7"/>
    <w:rsid w:val="00925E10"/>
    <w:rsid w:val="00925E18"/>
    <w:rsid w:val="00926206"/>
    <w:rsid w:val="009267DD"/>
    <w:rsid w:val="009269B3"/>
    <w:rsid w:val="00930BEC"/>
    <w:rsid w:val="0093132E"/>
    <w:rsid w:val="009440A1"/>
    <w:rsid w:val="00953008"/>
    <w:rsid w:val="00963327"/>
    <w:rsid w:val="009649C0"/>
    <w:rsid w:val="00967775"/>
    <w:rsid w:val="00977F74"/>
    <w:rsid w:val="00981657"/>
    <w:rsid w:val="00983B41"/>
    <w:rsid w:val="009850E5"/>
    <w:rsid w:val="00987F22"/>
    <w:rsid w:val="0099071D"/>
    <w:rsid w:val="0099375A"/>
    <w:rsid w:val="0099679D"/>
    <w:rsid w:val="009968FD"/>
    <w:rsid w:val="009A119C"/>
    <w:rsid w:val="009A11A3"/>
    <w:rsid w:val="009A784C"/>
    <w:rsid w:val="009B25CD"/>
    <w:rsid w:val="009B5DC8"/>
    <w:rsid w:val="009B5EB0"/>
    <w:rsid w:val="009C0965"/>
    <w:rsid w:val="009C29F7"/>
    <w:rsid w:val="009D0A09"/>
    <w:rsid w:val="009D4E92"/>
    <w:rsid w:val="009D5CA0"/>
    <w:rsid w:val="009E5EFB"/>
    <w:rsid w:val="009E656C"/>
    <w:rsid w:val="009E7B42"/>
    <w:rsid w:val="009F180F"/>
    <w:rsid w:val="00A008C1"/>
    <w:rsid w:val="00A01652"/>
    <w:rsid w:val="00A07814"/>
    <w:rsid w:val="00A15057"/>
    <w:rsid w:val="00A17B5C"/>
    <w:rsid w:val="00A3055E"/>
    <w:rsid w:val="00A30A43"/>
    <w:rsid w:val="00A30E7C"/>
    <w:rsid w:val="00A34704"/>
    <w:rsid w:val="00A36322"/>
    <w:rsid w:val="00A37FC0"/>
    <w:rsid w:val="00A464A5"/>
    <w:rsid w:val="00A47D83"/>
    <w:rsid w:val="00A5277F"/>
    <w:rsid w:val="00A5320D"/>
    <w:rsid w:val="00A54A79"/>
    <w:rsid w:val="00A56B24"/>
    <w:rsid w:val="00A5717B"/>
    <w:rsid w:val="00A61172"/>
    <w:rsid w:val="00A62DC8"/>
    <w:rsid w:val="00A63FF0"/>
    <w:rsid w:val="00A836FF"/>
    <w:rsid w:val="00A84CAB"/>
    <w:rsid w:val="00A9126D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3ACE"/>
    <w:rsid w:val="00AD46D5"/>
    <w:rsid w:val="00AD6F66"/>
    <w:rsid w:val="00AE0A60"/>
    <w:rsid w:val="00AE6560"/>
    <w:rsid w:val="00AF28C7"/>
    <w:rsid w:val="00AF6960"/>
    <w:rsid w:val="00B002B5"/>
    <w:rsid w:val="00B014B4"/>
    <w:rsid w:val="00B047FF"/>
    <w:rsid w:val="00B069FE"/>
    <w:rsid w:val="00B07CC9"/>
    <w:rsid w:val="00B108D2"/>
    <w:rsid w:val="00B23058"/>
    <w:rsid w:val="00B24313"/>
    <w:rsid w:val="00B265BC"/>
    <w:rsid w:val="00B27145"/>
    <w:rsid w:val="00B272ED"/>
    <w:rsid w:val="00B27FB6"/>
    <w:rsid w:val="00B365C4"/>
    <w:rsid w:val="00B36861"/>
    <w:rsid w:val="00B368C7"/>
    <w:rsid w:val="00B47A18"/>
    <w:rsid w:val="00B578DF"/>
    <w:rsid w:val="00B61CC5"/>
    <w:rsid w:val="00B627C7"/>
    <w:rsid w:val="00B67095"/>
    <w:rsid w:val="00B6777E"/>
    <w:rsid w:val="00B678DA"/>
    <w:rsid w:val="00B721D1"/>
    <w:rsid w:val="00B7270D"/>
    <w:rsid w:val="00B728E2"/>
    <w:rsid w:val="00B772D2"/>
    <w:rsid w:val="00B80114"/>
    <w:rsid w:val="00B80800"/>
    <w:rsid w:val="00B81B2A"/>
    <w:rsid w:val="00B8200E"/>
    <w:rsid w:val="00B855B2"/>
    <w:rsid w:val="00B91DA6"/>
    <w:rsid w:val="00B92656"/>
    <w:rsid w:val="00BB54A0"/>
    <w:rsid w:val="00BC390A"/>
    <w:rsid w:val="00BD3901"/>
    <w:rsid w:val="00BD7519"/>
    <w:rsid w:val="00BE4422"/>
    <w:rsid w:val="00BE6B30"/>
    <w:rsid w:val="00BF0F20"/>
    <w:rsid w:val="00BF3241"/>
    <w:rsid w:val="00BF3731"/>
    <w:rsid w:val="00BF4853"/>
    <w:rsid w:val="00BF6198"/>
    <w:rsid w:val="00BF6CCC"/>
    <w:rsid w:val="00BF7770"/>
    <w:rsid w:val="00BF77EC"/>
    <w:rsid w:val="00C02E81"/>
    <w:rsid w:val="00C06482"/>
    <w:rsid w:val="00C1417A"/>
    <w:rsid w:val="00C20F32"/>
    <w:rsid w:val="00C25F33"/>
    <w:rsid w:val="00C316B6"/>
    <w:rsid w:val="00C3356E"/>
    <w:rsid w:val="00C36210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30CF"/>
    <w:rsid w:val="00C66A26"/>
    <w:rsid w:val="00C67306"/>
    <w:rsid w:val="00C67FE1"/>
    <w:rsid w:val="00C728C0"/>
    <w:rsid w:val="00C73116"/>
    <w:rsid w:val="00C77265"/>
    <w:rsid w:val="00C84A40"/>
    <w:rsid w:val="00C879CF"/>
    <w:rsid w:val="00C91086"/>
    <w:rsid w:val="00C9135B"/>
    <w:rsid w:val="00C94FCA"/>
    <w:rsid w:val="00C955F0"/>
    <w:rsid w:val="00CA5582"/>
    <w:rsid w:val="00CA7382"/>
    <w:rsid w:val="00CB53BA"/>
    <w:rsid w:val="00CB6E71"/>
    <w:rsid w:val="00CC4AAA"/>
    <w:rsid w:val="00CC59E2"/>
    <w:rsid w:val="00CC6D5B"/>
    <w:rsid w:val="00CC6F04"/>
    <w:rsid w:val="00CD2DD7"/>
    <w:rsid w:val="00CD3AD1"/>
    <w:rsid w:val="00CD550F"/>
    <w:rsid w:val="00CE146A"/>
    <w:rsid w:val="00CE498F"/>
    <w:rsid w:val="00CE67A3"/>
    <w:rsid w:val="00CE6E8F"/>
    <w:rsid w:val="00CE7F92"/>
    <w:rsid w:val="00CF17D7"/>
    <w:rsid w:val="00CF2395"/>
    <w:rsid w:val="00CF467A"/>
    <w:rsid w:val="00CF6635"/>
    <w:rsid w:val="00CF75F0"/>
    <w:rsid w:val="00D00BE9"/>
    <w:rsid w:val="00D05AA2"/>
    <w:rsid w:val="00D10998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6EE8"/>
    <w:rsid w:val="00D47D26"/>
    <w:rsid w:val="00D50137"/>
    <w:rsid w:val="00D51E4F"/>
    <w:rsid w:val="00D5622E"/>
    <w:rsid w:val="00D6704F"/>
    <w:rsid w:val="00D73118"/>
    <w:rsid w:val="00D75161"/>
    <w:rsid w:val="00D82BE1"/>
    <w:rsid w:val="00D82C8C"/>
    <w:rsid w:val="00D84C2E"/>
    <w:rsid w:val="00D86903"/>
    <w:rsid w:val="00D92896"/>
    <w:rsid w:val="00D97471"/>
    <w:rsid w:val="00DB210A"/>
    <w:rsid w:val="00DD40FB"/>
    <w:rsid w:val="00DD46CA"/>
    <w:rsid w:val="00DD546E"/>
    <w:rsid w:val="00DE5189"/>
    <w:rsid w:val="00DF2ACD"/>
    <w:rsid w:val="00E01010"/>
    <w:rsid w:val="00E01705"/>
    <w:rsid w:val="00E033E2"/>
    <w:rsid w:val="00E12F5B"/>
    <w:rsid w:val="00E16063"/>
    <w:rsid w:val="00E21240"/>
    <w:rsid w:val="00E24BEE"/>
    <w:rsid w:val="00E24CFD"/>
    <w:rsid w:val="00E306C0"/>
    <w:rsid w:val="00E32886"/>
    <w:rsid w:val="00E35D6C"/>
    <w:rsid w:val="00E36F00"/>
    <w:rsid w:val="00E371E8"/>
    <w:rsid w:val="00E43015"/>
    <w:rsid w:val="00E43115"/>
    <w:rsid w:val="00E470B5"/>
    <w:rsid w:val="00E47651"/>
    <w:rsid w:val="00E512CA"/>
    <w:rsid w:val="00E54F4F"/>
    <w:rsid w:val="00E562A2"/>
    <w:rsid w:val="00E6152F"/>
    <w:rsid w:val="00E61CBC"/>
    <w:rsid w:val="00E63FF9"/>
    <w:rsid w:val="00E645DC"/>
    <w:rsid w:val="00E6795F"/>
    <w:rsid w:val="00E703AC"/>
    <w:rsid w:val="00E71A86"/>
    <w:rsid w:val="00E80650"/>
    <w:rsid w:val="00E82341"/>
    <w:rsid w:val="00E84D42"/>
    <w:rsid w:val="00E901BC"/>
    <w:rsid w:val="00E95086"/>
    <w:rsid w:val="00E97F85"/>
    <w:rsid w:val="00EA5CE9"/>
    <w:rsid w:val="00EA6F3E"/>
    <w:rsid w:val="00EA7DD3"/>
    <w:rsid w:val="00EB2D15"/>
    <w:rsid w:val="00EB45C5"/>
    <w:rsid w:val="00EB4D27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58"/>
    <w:rsid w:val="00EF01D9"/>
    <w:rsid w:val="00EF0701"/>
    <w:rsid w:val="00EF3EA4"/>
    <w:rsid w:val="00EF7D4F"/>
    <w:rsid w:val="00F00BB1"/>
    <w:rsid w:val="00F020B1"/>
    <w:rsid w:val="00F0493B"/>
    <w:rsid w:val="00F07AAF"/>
    <w:rsid w:val="00F07F18"/>
    <w:rsid w:val="00F15D79"/>
    <w:rsid w:val="00F22DC0"/>
    <w:rsid w:val="00F346F6"/>
    <w:rsid w:val="00F355AC"/>
    <w:rsid w:val="00F370DD"/>
    <w:rsid w:val="00F40C09"/>
    <w:rsid w:val="00F4232F"/>
    <w:rsid w:val="00F51C46"/>
    <w:rsid w:val="00F546A2"/>
    <w:rsid w:val="00F56F92"/>
    <w:rsid w:val="00F57D03"/>
    <w:rsid w:val="00F6096F"/>
    <w:rsid w:val="00F6133E"/>
    <w:rsid w:val="00F64C50"/>
    <w:rsid w:val="00F6631C"/>
    <w:rsid w:val="00F81CDA"/>
    <w:rsid w:val="00F8343F"/>
    <w:rsid w:val="00F9110D"/>
    <w:rsid w:val="00F95273"/>
    <w:rsid w:val="00F96DE8"/>
    <w:rsid w:val="00F97FFB"/>
    <w:rsid w:val="00FA24F2"/>
    <w:rsid w:val="00FA269C"/>
    <w:rsid w:val="00FA6B95"/>
    <w:rsid w:val="00FA70A6"/>
    <w:rsid w:val="00FB18F4"/>
    <w:rsid w:val="00FB1F1C"/>
    <w:rsid w:val="00FB5FDD"/>
    <w:rsid w:val="00FB7716"/>
    <w:rsid w:val="00FC45E5"/>
    <w:rsid w:val="00FD035B"/>
    <w:rsid w:val="00FD369D"/>
    <w:rsid w:val="00FD4CC1"/>
    <w:rsid w:val="00FD5C2B"/>
    <w:rsid w:val="00FD7CF7"/>
    <w:rsid w:val="00FE530D"/>
    <w:rsid w:val="00FE5D6F"/>
    <w:rsid w:val="00FE6B69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A94FC439-B6D9-4514-93E7-DB954CC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F40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F40C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32D8-6B35-4748-9331-635887EB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