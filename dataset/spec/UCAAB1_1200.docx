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400"/>
        <w:gridCol w:w="1260"/>
        <w:gridCol w:w="1980"/>
      </w:tblGrid>
      <w:tr w:rsidR="00FF4AE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Version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/>
                <w:bCs/>
                <w:lang w:eastAsia="zh-TW"/>
              </w:rPr>
              <w:t>USER</w:t>
            </w:r>
          </w:p>
        </w:tc>
      </w:tr>
      <w:tr w:rsidR="005A596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EF21A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6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r w:rsidR="00FE38B6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FE38B6">
                <w:rPr>
                  <w:rFonts w:ascii="新細明體" w:hAnsi="新細明體" w:hint="eastAsia"/>
                  <w:bCs/>
                  <w:lang w:eastAsia="zh-TW"/>
                </w:rPr>
                <w:t>06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FE38B6">
                <w:rPr>
                  <w:rFonts w:ascii="新細明體" w:hAnsi="新細明體" w:hint="eastAsia"/>
                  <w:bCs/>
                  <w:lang w:eastAsia="zh-TW"/>
                </w:rPr>
                <w:t>29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="005061D7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061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32A8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A81" w:rsidRDefault="00F32A8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2"/>
                <w:attr w:name="Day" w:val="24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2007/12/24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A81" w:rsidRDefault="00F32A8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A81" w:rsidRDefault="00F32A8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修改從AAB1_0700連結進來動作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A81" w:rsidRDefault="00F32A8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A81" w:rsidRDefault="00F32A8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D080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01" w:rsidRDefault="009D08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3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2008/3/28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01" w:rsidRDefault="009D08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01" w:rsidRDefault="009D08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增加特殊紀錄查詢出來後以住院日期排序功能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01" w:rsidRDefault="009D08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01" w:rsidRDefault="009D08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011A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1AA" w:rsidRDefault="007011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7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2009/7/6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1AA" w:rsidRDefault="007011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1AA" w:rsidRDefault="007011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修改影像連結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1AA" w:rsidRDefault="007011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1AA" w:rsidRDefault="007011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50F1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F1C" w:rsidRDefault="00050F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2010/9/13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F1C" w:rsidRDefault="00050F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1.4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F1C" w:rsidRDefault="00050F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修改影像連結條件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F1C" w:rsidRDefault="00050F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F1C" w:rsidRDefault="00050F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F78DA" w:rsidRDefault="00FF78DA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5387"/>
        <w:gridCol w:w="1276"/>
        <w:gridCol w:w="1984"/>
      </w:tblGrid>
      <w:tr w:rsidR="0098655F" w:rsidRPr="00E8700A" w:rsidTr="00271ACA">
        <w:tc>
          <w:tcPr>
            <w:tcW w:w="1116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387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984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8655F" w:rsidRPr="00E8700A" w:rsidTr="00271ACA">
        <w:tc>
          <w:tcPr>
            <w:tcW w:w="1116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4/07/02</w:t>
            </w:r>
          </w:p>
        </w:tc>
        <w:tc>
          <w:tcPr>
            <w:tcW w:w="1010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387" w:type="dxa"/>
          </w:tcPr>
          <w:p w:rsidR="0098655F" w:rsidRPr="00E8700A" w:rsidRDefault="0098655F" w:rsidP="00B64EF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</w:tcPr>
          <w:p w:rsidR="0098655F" w:rsidRPr="00E8700A" w:rsidRDefault="0098655F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1984" w:type="dxa"/>
          </w:tcPr>
          <w:p w:rsidR="0098655F" w:rsidRPr="00E8700A" w:rsidRDefault="00EB1A91" w:rsidP="00B64EF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B1A91">
              <w:rPr>
                <w:rFonts w:ascii="細明體" w:eastAsia="細明體" w:hAnsi="細明體" w:cs="Courier New"/>
                <w:sz w:val="20"/>
                <w:szCs w:val="20"/>
              </w:rPr>
              <w:t>140627000285</w:t>
            </w:r>
          </w:p>
        </w:tc>
      </w:tr>
      <w:tr w:rsidR="00271ACA" w:rsidRPr="00E8700A" w:rsidTr="00271ACA">
        <w:tc>
          <w:tcPr>
            <w:tcW w:w="1116" w:type="dxa"/>
          </w:tcPr>
          <w:p w:rsidR="00271ACA" w:rsidRPr="00E8700A" w:rsidRDefault="00271ACA" w:rsidP="00B64EF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2015/12/10</w:t>
            </w:r>
          </w:p>
        </w:tc>
        <w:tc>
          <w:tcPr>
            <w:tcW w:w="1010" w:type="dxa"/>
          </w:tcPr>
          <w:p w:rsidR="00271ACA" w:rsidRDefault="00271ACA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387" w:type="dxa"/>
          </w:tcPr>
          <w:p w:rsidR="00271ACA" w:rsidRPr="00E8700A" w:rsidRDefault="00271ACA" w:rsidP="00B64EF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配合新契約文件倉儲優化修改影像開啟方式</w:t>
            </w:r>
          </w:p>
        </w:tc>
        <w:tc>
          <w:tcPr>
            <w:tcW w:w="1276" w:type="dxa"/>
          </w:tcPr>
          <w:p w:rsidR="00271ACA" w:rsidRDefault="00271ACA" w:rsidP="00B64E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984" w:type="dxa"/>
          </w:tcPr>
          <w:p w:rsidR="00271ACA" w:rsidRPr="00EB1A91" w:rsidRDefault="00271ACA" w:rsidP="00B64EF5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151014000216</w:t>
            </w:r>
          </w:p>
        </w:tc>
      </w:tr>
      <w:tr w:rsidR="00FF7D6F" w:rsidRPr="00E8700A" w:rsidTr="00271ACA">
        <w:trPr>
          <w:ins w:id="1" w:author="劉文明" w:date="2017-06-15T19:11:00Z"/>
        </w:trPr>
        <w:tc>
          <w:tcPr>
            <w:tcW w:w="1116" w:type="dxa"/>
          </w:tcPr>
          <w:p w:rsidR="00FF7D6F" w:rsidRDefault="00FF7D6F" w:rsidP="00B64EF5">
            <w:pPr>
              <w:spacing w:line="240" w:lineRule="atLeast"/>
              <w:jc w:val="center"/>
              <w:rPr>
                <w:ins w:id="2" w:author="劉文明" w:date="2017-06-15T19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劉文明" w:date="2017-06-15T19:1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2017/6/15</w:t>
              </w:r>
            </w:ins>
          </w:p>
        </w:tc>
        <w:tc>
          <w:tcPr>
            <w:tcW w:w="1010" w:type="dxa"/>
          </w:tcPr>
          <w:p w:rsidR="00FF7D6F" w:rsidRDefault="00FF7D6F" w:rsidP="00B64EF5">
            <w:pPr>
              <w:spacing w:line="240" w:lineRule="atLeast"/>
              <w:jc w:val="center"/>
              <w:rPr>
                <w:ins w:id="4" w:author="劉文明" w:date="2017-06-15T19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劉文明" w:date="2017-06-15T19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5387" w:type="dxa"/>
          </w:tcPr>
          <w:p w:rsidR="00FF7D6F" w:rsidRDefault="00FF7D6F" w:rsidP="00B64EF5">
            <w:pPr>
              <w:spacing w:line="240" w:lineRule="atLeast"/>
              <w:rPr>
                <w:ins w:id="6" w:author="劉文明" w:date="2017-06-15T19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劉文明" w:date="2017-06-15T19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配合DBIO專案,調整SQL一次讀取相關資料，java程式分群處理</w:t>
              </w:r>
            </w:ins>
          </w:p>
        </w:tc>
        <w:tc>
          <w:tcPr>
            <w:tcW w:w="1276" w:type="dxa"/>
          </w:tcPr>
          <w:p w:rsidR="00FF7D6F" w:rsidRDefault="00FF7D6F" w:rsidP="00B64EF5">
            <w:pPr>
              <w:spacing w:line="240" w:lineRule="atLeast"/>
              <w:jc w:val="center"/>
              <w:rPr>
                <w:ins w:id="8" w:author="劉文明" w:date="2017-06-15T19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劉文明" w:date="2017-06-15T19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1984" w:type="dxa"/>
          </w:tcPr>
          <w:p w:rsidR="00FF7D6F" w:rsidRDefault="00FF7D6F" w:rsidP="00B64EF5">
            <w:pPr>
              <w:spacing w:line="240" w:lineRule="atLeast"/>
              <w:rPr>
                <w:ins w:id="10" w:author="劉文明" w:date="2017-06-15T19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劉文明" w:date="2017-06-15T19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170414000688</w:t>
              </w:r>
            </w:ins>
          </w:p>
        </w:tc>
      </w:tr>
      <w:tr w:rsidR="00DB363F" w:rsidRPr="00E8700A" w:rsidTr="00271ACA">
        <w:trPr>
          <w:ins w:id="12" w:author="蔡燁玟" w:date="2018-09-19T11:51:00Z"/>
        </w:trPr>
        <w:tc>
          <w:tcPr>
            <w:tcW w:w="1116" w:type="dxa"/>
          </w:tcPr>
          <w:p w:rsidR="00DB363F" w:rsidRDefault="00DB363F" w:rsidP="00B64EF5">
            <w:pPr>
              <w:spacing w:line="240" w:lineRule="atLeast"/>
              <w:jc w:val="center"/>
              <w:rPr>
                <w:ins w:id="13" w:author="蔡燁玟" w:date="2018-09-19T11:51:00Z"/>
                <w:rFonts w:ascii="細明體" w:eastAsia="細明體" w:hAnsi="細明體" w:cs="Courier New"/>
                <w:sz w:val="20"/>
                <w:szCs w:val="20"/>
              </w:rPr>
            </w:pPr>
            <w:ins w:id="14" w:author="蔡燁玟" w:date="2018-09-19T11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2018/9/19</w:t>
              </w:r>
            </w:ins>
          </w:p>
        </w:tc>
        <w:tc>
          <w:tcPr>
            <w:tcW w:w="1010" w:type="dxa"/>
          </w:tcPr>
          <w:p w:rsidR="00DB363F" w:rsidRDefault="00DB363F" w:rsidP="00B64EF5">
            <w:pPr>
              <w:spacing w:line="240" w:lineRule="atLeast"/>
              <w:jc w:val="center"/>
              <w:rPr>
                <w:ins w:id="15" w:author="蔡燁玟" w:date="2018-09-1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蔡燁玟" w:date="2018-09-19T11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5387" w:type="dxa"/>
          </w:tcPr>
          <w:p w:rsidR="00DB363F" w:rsidRDefault="00DB363F" w:rsidP="00B64EF5">
            <w:pPr>
              <w:spacing w:line="240" w:lineRule="atLeast"/>
              <w:rPr>
                <w:ins w:id="17" w:author="蔡燁玟" w:date="2018-09-1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蔡燁玟" w:date="2018-09-19T11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logSecurity</w:t>
              </w:r>
            </w:ins>
          </w:p>
        </w:tc>
        <w:tc>
          <w:tcPr>
            <w:tcW w:w="1276" w:type="dxa"/>
          </w:tcPr>
          <w:p w:rsidR="00DB363F" w:rsidRDefault="00DB363F" w:rsidP="00B64EF5">
            <w:pPr>
              <w:spacing w:line="240" w:lineRule="atLeast"/>
              <w:jc w:val="center"/>
              <w:rPr>
                <w:ins w:id="19" w:author="蔡燁玟" w:date="2018-09-1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蔡燁玟" w:date="2018-09-19T11:5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蔡若羚</w:t>
              </w:r>
            </w:ins>
          </w:p>
        </w:tc>
        <w:tc>
          <w:tcPr>
            <w:tcW w:w="1984" w:type="dxa"/>
          </w:tcPr>
          <w:p w:rsidR="00DB363F" w:rsidRDefault="000D750C" w:rsidP="00B64EF5">
            <w:pPr>
              <w:spacing w:line="240" w:lineRule="atLeast"/>
              <w:rPr>
                <w:ins w:id="21" w:author="蔡燁玟" w:date="2018-09-1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蔡燁玟" w:date="2018-09-19T11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180511000919</w:t>
              </w:r>
            </w:ins>
          </w:p>
        </w:tc>
      </w:tr>
    </w:tbl>
    <w:p w:rsidR="0098655F" w:rsidRDefault="0098655F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FE38B6">
        <w:rPr>
          <w:rFonts w:hint="eastAsia"/>
          <w:b/>
          <w:kern w:val="2"/>
          <w:sz w:val="24"/>
          <w:szCs w:val="24"/>
          <w:lang w:eastAsia="zh-TW"/>
        </w:rPr>
        <w:t>12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FE38B6">
        <w:rPr>
          <w:rFonts w:hint="eastAsia"/>
          <w:b/>
          <w:kern w:val="2"/>
          <w:sz w:val="24"/>
          <w:szCs w:val="24"/>
          <w:lang w:eastAsia="zh-TW"/>
        </w:rPr>
        <w:t>特殊紀錄及通報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F78DA" w:rsidRDefault="00FE38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特殊紀錄及通報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F78DA" w:rsidRDefault="007909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AB1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FE38B6"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7909DE" w:rsidRDefault="00FF78DA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8A710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A7101" w:rsidRDefault="008A7101">
            <w:pPr>
              <w:numPr>
                <w:ilvl w:val="0"/>
                <w:numId w:val="2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8A7101" w:rsidRDefault="008A71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40" w:type="dxa"/>
          </w:tcPr>
          <w:p w:rsidR="008A7101" w:rsidRDefault="008A710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500" w:type="dxa"/>
          </w:tcPr>
          <w:p w:rsidR="008A7101" w:rsidRDefault="008A7101" w:rsidP="00C50BCC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hint="eastAsia"/>
              </w:rPr>
            </w:pP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46"/>
        <w:gridCol w:w="3508"/>
        <w:gridCol w:w="2616"/>
        <w:gridCol w:w="935"/>
        <w:gridCol w:w="935"/>
        <w:gridCol w:w="935"/>
        <w:gridCol w:w="935"/>
      </w:tblGrid>
      <w:tr w:rsidR="00FF7D6F" w:rsidRPr="00E01490" w:rsidTr="00FF7D6F">
        <w:trPr>
          <w:ins w:id="23" w:author="劉文明" w:date="2017-06-15T19:16:00Z"/>
        </w:trPr>
        <w:tc>
          <w:tcPr>
            <w:tcW w:w="846" w:type="dxa"/>
          </w:tcPr>
          <w:p w:rsidR="00FF7D6F" w:rsidRPr="00C829C1" w:rsidRDefault="00FF7D6F" w:rsidP="005C4A71">
            <w:pPr>
              <w:jc w:val="center"/>
              <w:rPr>
                <w:ins w:id="24" w:author="劉文明" w:date="2017-06-15T19:16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25" w:author="劉文明" w:date="2017-06-15T19:16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項次</w:t>
              </w:r>
            </w:ins>
          </w:p>
        </w:tc>
        <w:tc>
          <w:tcPr>
            <w:tcW w:w="3508" w:type="dxa"/>
          </w:tcPr>
          <w:p w:rsidR="00FF7D6F" w:rsidRPr="00C829C1" w:rsidRDefault="00FF7D6F" w:rsidP="005C4A71">
            <w:pPr>
              <w:jc w:val="center"/>
              <w:rPr>
                <w:ins w:id="26" w:author="劉文明" w:date="2017-06-15T19:16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27" w:author="劉文明" w:date="2017-06-15T19:16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中文說明</w:t>
              </w:r>
            </w:ins>
          </w:p>
        </w:tc>
        <w:tc>
          <w:tcPr>
            <w:tcW w:w="2616" w:type="dxa"/>
          </w:tcPr>
          <w:p w:rsidR="00FF7D6F" w:rsidRPr="00C829C1" w:rsidRDefault="00FF7D6F" w:rsidP="005C4A71">
            <w:pPr>
              <w:jc w:val="center"/>
              <w:rPr>
                <w:ins w:id="28" w:author="劉文明" w:date="2017-06-15T19:16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29" w:author="劉文明" w:date="2017-06-15T19:16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檔案名稱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jc w:val="center"/>
              <w:rPr>
                <w:ins w:id="30" w:author="劉文明" w:date="2017-06-15T19:16:00Z"/>
                <w:rFonts w:hAnsi="細明體" w:hint="eastAsia"/>
                <w:b/>
                <w:sz w:val="20"/>
                <w:szCs w:val="20"/>
              </w:rPr>
            </w:pPr>
            <w:ins w:id="31" w:author="劉文明" w:date="2017-06-15T19:16:00Z">
              <w:r>
                <w:rPr>
                  <w:rFonts w:hAnsi="細明體" w:hint="eastAsia"/>
                  <w:b/>
                  <w:sz w:val="20"/>
                  <w:szCs w:val="20"/>
                </w:rPr>
                <w:t>查詢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jc w:val="center"/>
              <w:rPr>
                <w:ins w:id="32" w:author="劉文明" w:date="2017-06-15T19:16:00Z"/>
                <w:rFonts w:hAnsi="細明體" w:hint="eastAsia"/>
                <w:b/>
                <w:sz w:val="20"/>
                <w:szCs w:val="20"/>
              </w:rPr>
            </w:pPr>
            <w:ins w:id="33" w:author="劉文明" w:date="2017-06-15T19:16:00Z">
              <w:r>
                <w:rPr>
                  <w:rFonts w:hAnsi="細明體" w:hint="eastAsia"/>
                  <w:b/>
                  <w:sz w:val="20"/>
                  <w:szCs w:val="20"/>
                </w:rPr>
                <w:t>新增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jc w:val="center"/>
              <w:rPr>
                <w:ins w:id="34" w:author="劉文明" w:date="2017-06-15T19:16:00Z"/>
                <w:rFonts w:hAnsi="細明體" w:hint="eastAsia"/>
                <w:b/>
                <w:sz w:val="20"/>
                <w:szCs w:val="20"/>
              </w:rPr>
            </w:pPr>
            <w:ins w:id="35" w:author="劉文明" w:date="2017-06-15T19:16:00Z">
              <w:r>
                <w:rPr>
                  <w:rFonts w:hAnsi="細明體" w:hint="eastAsia"/>
                  <w:b/>
                  <w:sz w:val="20"/>
                  <w:szCs w:val="20"/>
                </w:rPr>
                <w:t>修改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jc w:val="center"/>
              <w:rPr>
                <w:ins w:id="36" w:author="劉文明" w:date="2017-06-15T19:16:00Z"/>
                <w:rFonts w:hAnsi="細明體" w:hint="eastAsia"/>
                <w:b/>
                <w:sz w:val="20"/>
                <w:szCs w:val="20"/>
              </w:rPr>
            </w:pPr>
            <w:ins w:id="37" w:author="劉文明" w:date="2017-06-15T19:16:00Z">
              <w:r>
                <w:rPr>
                  <w:rFonts w:hAnsi="細明體" w:hint="eastAsia"/>
                  <w:b/>
                  <w:sz w:val="20"/>
                  <w:szCs w:val="20"/>
                </w:rPr>
                <w:t>刪除</w:t>
              </w:r>
            </w:ins>
          </w:p>
        </w:tc>
      </w:tr>
      <w:tr w:rsidR="00FF7D6F" w:rsidRPr="00E01490" w:rsidTr="00FF7D6F">
        <w:tblPrEx>
          <w:tblLook w:val="01E0" w:firstRow="1" w:lastRow="1" w:firstColumn="1" w:lastColumn="1" w:noHBand="0" w:noVBand="0"/>
        </w:tblPrEx>
        <w:trPr>
          <w:ins w:id="38" w:author="劉文明" w:date="2017-06-15T19:16:00Z"/>
        </w:trPr>
        <w:tc>
          <w:tcPr>
            <w:tcW w:w="846" w:type="dxa"/>
          </w:tcPr>
          <w:p w:rsidR="00FF7D6F" w:rsidRPr="00E01490" w:rsidRDefault="00FF7D6F" w:rsidP="00FF7D6F">
            <w:pPr>
              <w:numPr>
                <w:ilvl w:val="0"/>
                <w:numId w:val="36"/>
              </w:numPr>
              <w:jc w:val="center"/>
              <w:rPr>
                <w:ins w:id="39" w:author="劉文明" w:date="2017-06-15T19:1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8" w:type="dxa"/>
          </w:tcPr>
          <w:p w:rsidR="00FF7D6F" w:rsidRPr="00E01490" w:rsidRDefault="00FF7D6F" w:rsidP="005C4A71">
            <w:pPr>
              <w:pStyle w:val="Tabletext"/>
              <w:rPr>
                <w:ins w:id="40" w:author="劉文明" w:date="2017-06-15T19:16:00Z"/>
                <w:rFonts w:ascii="細明體" w:eastAsia="細明體" w:hAnsi="細明體" w:hint="eastAsia"/>
                <w:lang w:eastAsia="zh-TW"/>
              </w:rPr>
            </w:pPr>
            <w:ins w:id="41" w:author="劉文明" w:date="2017-06-15T19:17:00Z">
              <w:r>
                <w:rPr>
                  <w:rFonts w:ascii="細明體" w:eastAsia="細明體" w:hAnsi="細明體" w:hint="eastAsia"/>
                  <w:lang w:eastAsia="zh-TW"/>
                </w:rPr>
                <w:t>審核拒保弱體檔</w:t>
              </w:r>
            </w:ins>
          </w:p>
        </w:tc>
        <w:tc>
          <w:tcPr>
            <w:tcW w:w="2616" w:type="dxa"/>
          </w:tcPr>
          <w:p w:rsidR="00FF7D6F" w:rsidRPr="00E01490" w:rsidRDefault="00FF7D6F" w:rsidP="005C4A71">
            <w:pPr>
              <w:rPr>
                <w:ins w:id="42" w:author="劉文明" w:date="2017-06-15T19:16:00Z"/>
                <w:rFonts w:ascii="細明體" w:eastAsia="細明體" w:hAnsi="細明體" w:hint="eastAsia"/>
                <w:sz w:val="20"/>
                <w:szCs w:val="20"/>
              </w:rPr>
            </w:pPr>
            <w:ins w:id="43" w:author="劉文明" w:date="2017-06-15T19:16:00Z">
              <w:r w:rsidRPr="00FF7D6F">
                <w:rPr>
                  <w:rFonts w:ascii="細明體" w:eastAsia="細明體" w:hAnsi="細明體"/>
                  <w:sz w:val="20"/>
                  <w:szCs w:val="20"/>
                </w:rPr>
                <w:t>DTATA006_WEAKRECORD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spacing w:line="240" w:lineRule="atLeast"/>
              <w:jc w:val="center"/>
              <w:rPr>
                <w:ins w:id="44" w:author="劉文明" w:date="2017-06-15T19:16:00Z"/>
                <w:rFonts w:cs="Courier New"/>
                <w:sz w:val="20"/>
                <w:szCs w:val="20"/>
              </w:rPr>
            </w:pPr>
            <w:ins w:id="45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spacing w:line="240" w:lineRule="atLeast"/>
              <w:jc w:val="center"/>
              <w:rPr>
                <w:ins w:id="46" w:author="劉文明" w:date="2017-06-15T19:16:00Z"/>
                <w:rFonts w:cs="Courier New"/>
                <w:sz w:val="20"/>
                <w:szCs w:val="20"/>
              </w:rPr>
            </w:pPr>
            <w:ins w:id="47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spacing w:line="240" w:lineRule="atLeast"/>
              <w:jc w:val="center"/>
              <w:rPr>
                <w:ins w:id="48" w:author="劉文明" w:date="2017-06-15T19:16:00Z"/>
                <w:rFonts w:cs="Courier New"/>
                <w:sz w:val="20"/>
                <w:szCs w:val="20"/>
              </w:rPr>
            </w:pPr>
            <w:ins w:id="49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35" w:type="dxa"/>
          </w:tcPr>
          <w:p w:rsidR="00FF7D6F" w:rsidRPr="00E60524" w:rsidRDefault="00FF7D6F" w:rsidP="005C4A71">
            <w:pPr>
              <w:spacing w:line="240" w:lineRule="atLeast"/>
              <w:jc w:val="center"/>
              <w:rPr>
                <w:ins w:id="50" w:author="劉文明" w:date="2017-06-15T19:16:00Z"/>
                <w:rFonts w:cs="Courier New"/>
                <w:sz w:val="20"/>
                <w:szCs w:val="20"/>
              </w:rPr>
            </w:pPr>
            <w:ins w:id="51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FF7D6F" w:rsidRPr="00E01490" w:rsidTr="00FF7D6F">
        <w:tblPrEx>
          <w:tblLook w:val="01E0" w:firstRow="1" w:lastRow="1" w:firstColumn="1" w:lastColumn="1" w:noHBand="0" w:noVBand="0"/>
        </w:tblPrEx>
        <w:trPr>
          <w:ins w:id="52" w:author="劉文明" w:date="2017-06-15T19:16:00Z"/>
        </w:trPr>
        <w:tc>
          <w:tcPr>
            <w:tcW w:w="846" w:type="dxa"/>
          </w:tcPr>
          <w:p w:rsidR="00FF7D6F" w:rsidRPr="00E01490" w:rsidRDefault="00FF7D6F" w:rsidP="00FF7D6F">
            <w:pPr>
              <w:numPr>
                <w:ilvl w:val="0"/>
                <w:numId w:val="36"/>
              </w:numPr>
              <w:jc w:val="center"/>
              <w:rPr>
                <w:ins w:id="53" w:author="劉文明" w:date="2017-06-15T19:1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8" w:type="dxa"/>
          </w:tcPr>
          <w:p w:rsidR="00FF7D6F" w:rsidRPr="00E01490" w:rsidRDefault="00FF7D6F" w:rsidP="00FF7D6F">
            <w:pPr>
              <w:pStyle w:val="Tabletext"/>
              <w:rPr>
                <w:ins w:id="54" w:author="劉文明" w:date="2017-06-15T19:16:00Z"/>
                <w:rFonts w:ascii="細明體" w:eastAsia="細明體" w:hAnsi="細明體" w:hint="eastAsia"/>
                <w:lang w:eastAsia="zh-TW"/>
              </w:rPr>
            </w:pPr>
            <w:ins w:id="55" w:author="劉文明" w:date="2017-06-15T19:17:00Z">
              <w:r>
                <w:rPr>
                  <w:rFonts w:ascii="細明體" w:eastAsia="細明體" w:hAnsi="細明體" w:hint="eastAsia"/>
                  <w:lang w:eastAsia="zh-TW"/>
                </w:rPr>
                <w:t>特承紀錄檔</w:t>
              </w:r>
            </w:ins>
          </w:p>
        </w:tc>
        <w:tc>
          <w:tcPr>
            <w:tcW w:w="2616" w:type="dxa"/>
          </w:tcPr>
          <w:p w:rsidR="00FF7D6F" w:rsidRPr="00FF7D6F" w:rsidRDefault="00FF7D6F" w:rsidP="00FF7D6F">
            <w:pPr>
              <w:rPr>
                <w:ins w:id="56" w:author="劉文明" w:date="2017-06-15T19:16:00Z"/>
                <w:rFonts w:ascii="細明體" w:eastAsia="細明體" w:hAnsi="細明體"/>
                <w:sz w:val="20"/>
                <w:szCs w:val="20"/>
              </w:rPr>
            </w:pPr>
            <w:ins w:id="57" w:author="劉文明" w:date="2017-06-15T19:16:00Z">
              <w:r w:rsidRPr="00FF7D6F">
                <w:rPr>
                  <w:rFonts w:ascii="細明體" w:eastAsia="細明體" w:hAnsi="細明體"/>
                  <w:sz w:val="20"/>
                  <w:szCs w:val="20"/>
                </w:rPr>
                <w:t>DTATA007_APPROVE_HISTORY</w:t>
              </w:r>
            </w:ins>
          </w:p>
        </w:tc>
        <w:tc>
          <w:tcPr>
            <w:tcW w:w="935" w:type="dxa"/>
          </w:tcPr>
          <w:p w:rsidR="00FF7D6F" w:rsidRPr="00E60524" w:rsidRDefault="00FF7D6F" w:rsidP="00FF7D6F">
            <w:pPr>
              <w:spacing w:line="240" w:lineRule="atLeast"/>
              <w:jc w:val="center"/>
              <w:rPr>
                <w:ins w:id="58" w:author="劉文明" w:date="2017-06-15T19:16:00Z"/>
                <w:rFonts w:hint="eastAsia"/>
                <w:sz w:val="20"/>
                <w:szCs w:val="20"/>
              </w:rPr>
            </w:pPr>
            <w:ins w:id="59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935" w:type="dxa"/>
          </w:tcPr>
          <w:p w:rsidR="00FF7D6F" w:rsidRPr="00E60524" w:rsidRDefault="00FF7D6F" w:rsidP="00FF7D6F">
            <w:pPr>
              <w:spacing w:line="240" w:lineRule="atLeast"/>
              <w:jc w:val="center"/>
              <w:rPr>
                <w:ins w:id="60" w:author="劉文明" w:date="2017-06-15T19:16:00Z"/>
                <w:rFonts w:hint="eastAsia"/>
                <w:sz w:val="20"/>
                <w:szCs w:val="20"/>
              </w:rPr>
            </w:pPr>
            <w:ins w:id="61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35" w:type="dxa"/>
          </w:tcPr>
          <w:p w:rsidR="00FF7D6F" w:rsidRPr="00E60524" w:rsidRDefault="00FF7D6F" w:rsidP="00FF7D6F">
            <w:pPr>
              <w:spacing w:line="240" w:lineRule="atLeast"/>
              <w:jc w:val="center"/>
              <w:rPr>
                <w:ins w:id="62" w:author="劉文明" w:date="2017-06-15T19:16:00Z"/>
                <w:rFonts w:hint="eastAsia"/>
                <w:sz w:val="20"/>
                <w:szCs w:val="20"/>
              </w:rPr>
            </w:pPr>
            <w:ins w:id="63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35" w:type="dxa"/>
          </w:tcPr>
          <w:p w:rsidR="00FF7D6F" w:rsidRPr="00E60524" w:rsidRDefault="00FF7D6F" w:rsidP="00FF7D6F">
            <w:pPr>
              <w:spacing w:line="240" w:lineRule="atLeast"/>
              <w:jc w:val="center"/>
              <w:rPr>
                <w:ins w:id="64" w:author="劉文明" w:date="2017-06-15T19:16:00Z"/>
                <w:rFonts w:hint="eastAsia"/>
                <w:sz w:val="20"/>
                <w:szCs w:val="20"/>
              </w:rPr>
            </w:pPr>
            <w:ins w:id="65" w:author="劉文明" w:date="2017-06-15T19:16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</w:tbl>
    <w:p w:rsidR="00FF7D6F" w:rsidRDefault="00FF7D6F">
      <w:pPr>
        <w:rPr>
          <w:ins w:id="66" w:author="劉文明" w:date="2017-06-15T19:16:00Z"/>
          <w:rFonts w:ascii="細明體" w:eastAsia="細明體" w:hAnsi="細明體"/>
          <w:sz w:val="20"/>
          <w:szCs w:val="20"/>
        </w:rPr>
      </w:pPr>
    </w:p>
    <w:p w:rsidR="00FF7D6F" w:rsidRDefault="00FF7D6F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FF78DA" w:rsidRPr="008A7101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 w:rsidP="00F97B2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FF78DA" w:rsidRDefault="000B2AC9" w:rsidP="00271ACA">
      <w:pPr>
        <w:numPr>
          <w:ilvl w:val="0"/>
          <w:numId w:val="23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</w:p>
    <w:p w:rsidR="000B2AC9" w:rsidRDefault="000B2AC9" w:rsidP="000B2AC9">
      <w:pPr>
        <w:rPr>
          <w:rFonts w:hint="eastAsia"/>
          <w:sz w:val="20"/>
        </w:rPr>
      </w:pPr>
      <w:r>
        <w:rPr>
          <w:rFonts w:hint="eastAsia"/>
          <w:sz w:val="20"/>
        </w:rPr>
        <w:t>移除</w:t>
      </w:r>
      <w:r w:rsidR="00B87C4A">
        <w:rPr>
          <w:rFonts w:hint="eastAsia"/>
          <w:sz w:val="20"/>
        </w:rPr>
        <w:t>中間</w:t>
      </w:r>
      <w:r w:rsidR="00B87C4A" w:rsidRPr="00B87C4A">
        <w:rPr>
          <w:rFonts w:hint="eastAsia"/>
          <w:sz w:val="20"/>
        </w:rPr>
        <w:t>同業通報累計</w:t>
      </w:r>
      <w:r w:rsidR="00B87C4A">
        <w:rPr>
          <w:rFonts w:hint="eastAsia"/>
          <w:sz w:val="20"/>
        </w:rPr>
        <w:t>區塊內容</w:t>
      </w:r>
    </w:p>
    <w:p w:rsidR="000B2AC9" w:rsidRDefault="000B2AC9" w:rsidP="000B2AC9">
      <w:pPr>
        <w:rPr>
          <w:rFonts w:hint="eastAsia"/>
          <w:sz w:val="20"/>
        </w:rPr>
      </w:pPr>
      <w:r w:rsidRPr="003F0D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4.5pt;height:141pt;visibility:visible">
            <v:imagedata r:id="rId7" o:title=""/>
          </v:shape>
        </w:pict>
      </w:r>
    </w:p>
    <w:p w:rsidR="00AE6F9A" w:rsidRDefault="00AE6F9A" w:rsidP="00AE6F9A">
      <w:pPr>
        <w:rPr>
          <w:rFonts w:hint="eastAsia"/>
          <w:sz w:val="20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lastRenderedPageBreak/>
        <w:t>說明：</w:t>
      </w:r>
    </w:p>
    <w:p w:rsidR="00F97B28" w:rsidRDefault="00F97B28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初始</w:t>
      </w:r>
      <w:r>
        <w:rPr>
          <w:rFonts w:hint="eastAsia"/>
          <w:lang w:eastAsia="zh-TW"/>
        </w:rPr>
        <w:t>:</w:t>
      </w:r>
    </w:p>
    <w:p w:rsidR="000B2980" w:rsidRDefault="00FE38B6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</w:t>
      </w:r>
      <w:r w:rsidR="000B2980">
        <w:rPr>
          <w:rFonts w:hint="eastAsia"/>
          <w:lang w:eastAsia="zh-TW"/>
        </w:rPr>
        <w:t>：</w:t>
      </w:r>
    </w:p>
    <w:p w:rsidR="0064683A" w:rsidRDefault="0064683A" w:rsidP="0029652F">
      <w:pPr>
        <w:pStyle w:val="Tabletext"/>
        <w:keepLines w:val="0"/>
        <w:widowControl/>
        <w:numPr>
          <w:ilvl w:val="1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檢核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被保人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  <w:r>
        <w:rPr>
          <w:rFonts w:hint="eastAsia"/>
          <w:color w:val="000000"/>
          <w:kern w:val="2"/>
          <w:szCs w:val="24"/>
          <w:lang w:eastAsia="zh-TW"/>
        </w:rPr>
        <w:t>是否為合理</w:t>
      </w:r>
      <w:r>
        <w:rPr>
          <w:rFonts w:hint="eastAsia"/>
          <w:color w:val="000000"/>
          <w:kern w:val="2"/>
          <w:szCs w:val="24"/>
          <w:lang w:eastAsia="zh-TW"/>
        </w:rPr>
        <w:t xml:space="preserve">ID   </w:t>
      </w:r>
      <w:r>
        <w:rPr>
          <w:rFonts w:hint="eastAsia"/>
          <w:color w:val="000000"/>
          <w:kern w:val="2"/>
          <w:szCs w:val="24"/>
          <w:lang w:eastAsia="zh-TW"/>
        </w:rPr>
        <w:t>若否顯示</w:t>
      </w:r>
      <w:r>
        <w:rPr>
          <w:rFonts w:hint="eastAsia"/>
          <w:color w:val="000000"/>
          <w:kern w:val="2"/>
          <w:szCs w:val="24"/>
          <w:lang w:eastAsia="zh-TW"/>
        </w:rPr>
        <w:t xml:space="preserve">   </w:t>
      </w:r>
      <w:r>
        <w:rPr>
          <w:rFonts w:hint="eastAsia"/>
          <w:color w:val="000000"/>
          <w:kern w:val="2"/>
          <w:szCs w:val="24"/>
          <w:lang w:eastAsia="zh-TW"/>
        </w:rPr>
        <w:t>請輸入正確被保人</w:t>
      </w:r>
      <w:r>
        <w:rPr>
          <w:rFonts w:hint="eastAsia"/>
          <w:color w:val="000000"/>
          <w:kern w:val="2"/>
          <w:szCs w:val="24"/>
          <w:lang w:eastAsia="zh-TW"/>
        </w:rPr>
        <w:t>ID    RETURN</w:t>
      </w:r>
    </w:p>
    <w:p w:rsidR="00920908" w:rsidRPr="00271ACA" w:rsidRDefault="00920908" w:rsidP="00920908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strike/>
          <w:color w:val="000000"/>
          <w:kern w:val="2"/>
          <w:szCs w:val="24"/>
          <w:lang w:eastAsia="zh-TW"/>
        </w:rPr>
      </w:pPr>
      <w:r w:rsidRPr="00271ACA">
        <w:rPr>
          <w:rFonts w:hint="eastAsia"/>
          <w:strike/>
          <w:color w:val="000000"/>
          <w:kern w:val="2"/>
          <w:szCs w:val="24"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C6F1E" w:rsidRPr="00271ACA">
        <w:tc>
          <w:tcPr>
            <w:tcW w:w="252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</w:rPr>
            </w:pPr>
            <w:r w:rsidRPr="00271ACA">
              <w:rPr>
                <w:rFonts w:hint="eastAsia"/>
                <w:b/>
                <w:bCs/>
                <w:strike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</w:rPr>
            </w:pPr>
            <w:r w:rsidRPr="00271ACA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AC6F1E" w:rsidRPr="00271ACA" w:rsidRDefault="00493E59" w:rsidP="00E76D1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strike/>
                <w:lang w:eastAsia="zh-TW"/>
              </w:rPr>
            </w:pPr>
            <w:r w:rsidRPr="00271ACA">
              <w:rPr>
                <w:rFonts w:hint="eastAsia"/>
                <w:b/>
                <w:strike/>
                <w:lang w:eastAsia="zh-TW"/>
              </w:rPr>
              <w:t>另開視窗</w:t>
            </w:r>
            <w:r w:rsidR="006162E1" w:rsidRPr="00271ACA">
              <w:rPr>
                <w:rFonts w:hint="eastAsia"/>
                <w:b/>
                <w:strike/>
                <w:lang w:eastAsia="zh-TW"/>
              </w:rPr>
              <w:t>(</w:t>
            </w:r>
            <w:r w:rsidR="006162E1" w:rsidRPr="00271ACA">
              <w:rPr>
                <w:rFonts w:hint="eastAsia"/>
                <w:b/>
                <w:strike/>
                <w:lang w:eastAsia="zh-TW"/>
              </w:rPr>
              <w:t>如金額為</w:t>
            </w:r>
            <w:r w:rsidR="006162E1" w:rsidRPr="00271ACA">
              <w:rPr>
                <w:rFonts w:hint="eastAsia"/>
                <w:b/>
                <w:strike/>
                <w:lang w:eastAsia="zh-TW"/>
              </w:rPr>
              <w:t>0</w:t>
            </w:r>
            <w:r w:rsidR="006162E1" w:rsidRPr="00271ACA">
              <w:rPr>
                <w:rFonts w:hint="eastAsia"/>
                <w:b/>
                <w:strike/>
                <w:lang w:eastAsia="zh-TW"/>
              </w:rPr>
              <w:t>不顯示連結</w:t>
            </w:r>
            <w:r w:rsidR="006162E1" w:rsidRPr="00271ACA">
              <w:rPr>
                <w:rFonts w:hint="eastAsia"/>
                <w:b/>
                <w:strike/>
                <w:lang w:eastAsia="zh-TW"/>
              </w:rPr>
              <w:t>)</w:t>
            </w:r>
          </w:p>
        </w:tc>
      </w:tr>
      <w:tr w:rsidR="00AC6F1E" w:rsidRPr="00271ACA">
        <w:tc>
          <w:tcPr>
            <w:tcW w:w="252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271ACA">
              <w:rPr>
                <w:rFonts w:ascii="sөũ" w:hAnsi="sөũ"/>
                <w:strike/>
              </w:rPr>
              <w:t>壽險保額</w:t>
            </w:r>
          </w:p>
        </w:tc>
        <w:tc>
          <w:tcPr>
            <w:tcW w:w="3780" w:type="dxa"/>
          </w:tcPr>
          <w:p w:rsidR="00920908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strike/>
                <w:lang w:eastAsia="zh-TW"/>
              </w:rPr>
            </w:pPr>
            <w:r w:rsidRPr="00271ACA">
              <w:rPr>
                <w:rFonts w:ascii="細明體" w:eastAsia="細明體" w:hAnsi="細明體" w:hint="eastAsia"/>
                <w:bCs/>
                <w:strike/>
                <w:lang w:eastAsia="zh-TW"/>
              </w:rPr>
              <w:t>通報表別為 01 之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SUM (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保險金額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) /10000</w:t>
            </w:r>
          </w:p>
        </w:tc>
        <w:tc>
          <w:tcPr>
            <w:tcW w:w="234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271ACA">
              <w:rPr>
                <w:rFonts w:hint="eastAsia"/>
                <w:bCs/>
                <w:strike/>
                <w:lang w:eastAsia="zh-TW"/>
              </w:rPr>
              <w:t xml:space="preserve">LINK AAB11201 BY </w:t>
            </w:r>
            <w:r w:rsidRPr="00271ACA">
              <w:rPr>
                <w:rFonts w:hint="eastAsia"/>
                <w:bCs/>
                <w:strike/>
                <w:lang w:eastAsia="zh-TW"/>
              </w:rPr>
              <w:t>被保人</w:t>
            </w:r>
            <w:r w:rsidRPr="00271ACA">
              <w:rPr>
                <w:rFonts w:hint="eastAsia"/>
                <w:bCs/>
                <w:strike/>
                <w:lang w:eastAsia="zh-TW"/>
              </w:rPr>
              <w:t>ID ,</w:t>
            </w:r>
            <w:r w:rsidR="00E76D1C" w:rsidRPr="00271ACA">
              <w:rPr>
                <w:rFonts w:hint="eastAsia"/>
                <w:bCs/>
                <w:strike/>
                <w:lang w:eastAsia="zh-TW"/>
              </w:rPr>
              <w:t>01</w:t>
            </w:r>
          </w:p>
        </w:tc>
      </w:tr>
      <w:tr w:rsidR="00AC6F1E" w:rsidRPr="00271ACA">
        <w:tc>
          <w:tcPr>
            <w:tcW w:w="252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strike/>
                <w:lang w:eastAsia="zh-TW"/>
              </w:rPr>
            </w:pPr>
            <w:r w:rsidRPr="00271ACA">
              <w:rPr>
                <w:rStyle w:val="tbblue31"/>
                <w:rFonts w:ascii="sөũ" w:hAnsi="sөũ"/>
                <w:strike/>
              </w:rPr>
              <w:t>疾病醫療日額</w:t>
            </w:r>
          </w:p>
        </w:tc>
        <w:tc>
          <w:tcPr>
            <w:tcW w:w="378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strike/>
                <w:lang w:eastAsia="zh-TW"/>
              </w:rPr>
            </w:pPr>
            <w:r w:rsidRPr="00271ACA">
              <w:rPr>
                <w:rFonts w:ascii="細明體" w:eastAsia="細明體" w:hAnsi="細明體" w:hint="eastAsia"/>
                <w:bCs/>
                <w:strike/>
                <w:lang w:eastAsia="zh-TW"/>
              </w:rPr>
              <w:t>通報表別為 03 之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SUM (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保險金額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 xml:space="preserve">) </w:t>
            </w:r>
          </w:p>
        </w:tc>
        <w:tc>
          <w:tcPr>
            <w:tcW w:w="234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271ACA">
              <w:rPr>
                <w:rFonts w:hint="eastAsia"/>
                <w:bCs/>
                <w:strike/>
                <w:lang w:eastAsia="zh-TW"/>
              </w:rPr>
              <w:t xml:space="preserve">LINK AAB11201 BY </w:t>
            </w:r>
            <w:r w:rsidRPr="00271ACA">
              <w:rPr>
                <w:rFonts w:hint="eastAsia"/>
                <w:bCs/>
                <w:strike/>
                <w:lang w:eastAsia="zh-TW"/>
              </w:rPr>
              <w:t>被保人</w:t>
            </w:r>
            <w:r w:rsidRPr="00271ACA">
              <w:rPr>
                <w:rFonts w:hint="eastAsia"/>
                <w:bCs/>
                <w:strike/>
                <w:lang w:eastAsia="zh-TW"/>
              </w:rPr>
              <w:t>ID ,03</w:t>
            </w:r>
          </w:p>
        </w:tc>
      </w:tr>
      <w:tr w:rsidR="00AC6F1E" w:rsidRPr="00271ACA">
        <w:tc>
          <w:tcPr>
            <w:tcW w:w="252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strike/>
                <w:lang w:eastAsia="zh-TW"/>
              </w:rPr>
            </w:pPr>
            <w:r w:rsidRPr="00271ACA">
              <w:rPr>
                <w:rFonts w:ascii="sөũ" w:hAnsi="sөũ"/>
                <w:strike/>
              </w:rPr>
              <w:t>意外險保額</w:t>
            </w:r>
          </w:p>
        </w:tc>
        <w:tc>
          <w:tcPr>
            <w:tcW w:w="378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strike/>
                <w:lang w:eastAsia="zh-TW"/>
              </w:rPr>
            </w:pPr>
            <w:r w:rsidRPr="00271ACA">
              <w:rPr>
                <w:rFonts w:ascii="細明體" w:eastAsia="細明體" w:hAnsi="細明體" w:hint="eastAsia"/>
                <w:bCs/>
                <w:strike/>
                <w:lang w:eastAsia="zh-TW"/>
              </w:rPr>
              <w:t>通報表別為 02 之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SUM (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保險金額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) /10000</w:t>
            </w:r>
          </w:p>
        </w:tc>
        <w:tc>
          <w:tcPr>
            <w:tcW w:w="234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271ACA">
              <w:rPr>
                <w:rFonts w:hint="eastAsia"/>
                <w:bCs/>
                <w:strike/>
                <w:lang w:eastAsia="zh-TW"/>
              </w:rPr>
              <w:t xml:space="preserve">LINK AAB11201 BY </w:t>
            </w:r>
            <w:r w:rsidRPr="00271ACA">
              <w:rPr>
                <w:rFonts w:hint="eastAsia"/>
                <w:bCs/>
                <w:strike/>
                <w:lang w:eastAsia="zh-TW"/>
              </w:rPr>
              <w:t>被保人</w:t>
            </w:r>
            <w:r w:rsidRPr="00271ACA">
              <w:rPr>
                <w:rFonts w:hint="eastAsia"/>
                <w:bCs/>
                <w:strike/>
                <w:lang w:eastAsia="zh-TW"/>
              </w:rPr>
              <w:t>ID ,02</w:t>
            </w:r>
          </w:p>
        </w:tc>
      </w:tr>
      <w:tr w:rsidR="00AC6F1E" w:rsidRPr="00271ACA">
        <w:tc>
          <w:tcPr>
            <w:tcW w:w="2520" w:type="dxa"/>
          </w:tcPr>
          <w:p w:rsidR="00AC6F1E" w:rsidRPr="00271ACA" w:rsidRDefault="00AC6F1E" w:rsidP="00E76D1C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strike/>
                <w:lang w:eastAsia="zh-TW"/>
              </w:rPr>
            </w:pPr>
            <w:r w:rsidRPr="00271ACA">
              <w:rPr>
                <w:rStyle w:val="tbblue31"/>
                <w:rFonts w:ascii="sөũ" w:hAnsi="sөũ"/>
                <w:strike/>
              </w:rPr>
              <w:t>意外醫療日額</w:t>
            </w:r>
          </w:p>
        </w:tc>
        <w:tc>
          <w:tcPr>
            <w:tcW w:w="378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strike/>
                <w:lang w:eastAsia="zh-TW"/>
              </w:rPr>
            </w:pPr>
            <w:r w:rsidRPr="00271ACA">
              <w:rPr>
                <w:rFonts w:ascii="細明體" w:eastAsia="細明體" w:hAnsi="細明體" w:hint="eastAsia"/>
                <w:bCs/>
                <w:strike/>
                <w:lang w:eastAsia="zh-TW"/>
              </w:rPr>
              <w:t>通報表別為 04 之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SUM (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>保險金額</w:t>
            </w:r>
            <w:r w:rsidRPr="00271ACA">
              <w:rPr>
                <w:rFonts w:hint="eastAsia"/>
                <w:strike/>
                <w:color w:val="000000"/>
                <w:kern w:val="2"/>
                <w:szCs w:val="24"/>
                <w:lang w:eastAsia="zh-TW"/>
              </w:rPr>
              <w:t xml:space="preserve">) </w:t>
            </w:r>
          </w:p>
        </w:tc>
        <w:tc>
          <w:tcPr>
            <w:tcW w:w="2340" w:type="dxa"/>
          </w:tcPr>
          <w:p w:rsidR="00AC6F1E" w:rsidRPr="00271ACA" w:rsidRDefault="00E76D1C" w:rsidP="00E76D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271ACA">
              <w:rPr>
                <w:rFonts w:hint="eastAsia"/>
                <w:bCs/>
                <w:strike/>
                <w:lang w:eastAsia="zh-TW"/>
              </w:rPr>
              <w:t xml:space="preserve">LINK AAB11201 BY </w:t>
            </w:r>
            <w:r w:rsidRPr="00271ACA">
              <w:rPr>
                <w:rFonts w:hint="eastAsia"/>
                <w:bCs/>
                <w:strike/>
                <w:lang w:eastAsia="zh-TW"/>
              </w:rPr>
              <w:t>被保人</w:t>
            </w:r>
            <w:r w:rsidRPr="00271ACA">
              <w:rPr>
                <w:rFonts w:hint="eastAsia"/>
                <w:bCs/>
                <w:strike/>
                <w:lang w:eastAsia="zh-TW"/>
              </w:rPr>
              <w:t>ID ,04</w:t>
            </w:r>
          </w:p>
        </w:tc>
      </w:tr>
    </w:tbl>
    <w:p w:rsidR="0029652F" w:rsidRPr="0029652F" w:rsidRDefault="00FE38B6" w:rsidP="000B298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特殊記錄查詢</w:t>
      </w:r>
      <w:r w:rsidR="0029652F">
        <w:rPr>
          <w:rFonts w:hint="eastAsia"/>
          <w:lang w:eastAsia="zh-TW"/>
        </w:rPr>
        <w:t>：</w:t>
      </w:r>
    </w:p>
    <w:p w:rsidR="00FE38B6" w:rsidRDefault="00683068" w:rsidP="0029652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ins w:id="67" w:author="劉文明" w:date="2017-06-15T19:18:00Z"/>
          <w:lang w:eastAsia="zh-TW"/>
        </w:rPr>
      </w:pPr>
      <w:ins w:id="68" w:author="劉文明" w:date="2017-06-15T19:22:00Z">
        <w:r>
          <w:rPr>
            <w:lang w:eastAsia="zh-TW"/>
          </w:rPr>
          <w:t>//**</w:t>
        </w:r>
        <w:r>
          <w:rPr>
            <w:rFonts w:hint="eastAsia"/>
            <w:lang w:eastAsia="zh-TW"/>
          </w:rPr>
          <w:t>一次將所需資料全部讀出，再用程式分</w:t>
        </w:r>
      </w:ins>
      <w:ins w:id="69" w:author="劉文明" w:date="2017-06-15T19:23:00Z">
        <w:r>
          <w:rPr>
            <w:rFonts w:hint="eastAsia"/>
            <w:lang w:eastAsia="zh-TW"/>
          </w:rPr>
          <w:t>群處理</w:t>
        </w:r>
        <w:r>
          <w:rPr>
            <w:rFonts w:hint="eastAsia"/>
            <w:lang w:eastAsia="zh-TW"/>
          </w:rPr>
          <w:t xml:space="preserve"> SQL</w:t>
        </w:r>
        <w:r>
          <w:rPr>
            <w:rFonts w:hint="eastAsia"/>
            <w:lang w:eastAsia="zh-TW"/>
          </w:rPr>
          <w:t>請參閱</w:t>
        </w:r>
      </w:ins>
      <w:bookmarkStart w:id="70" w:name="mark1_back"/>
      <w:ins w:id="71" w:author="劉文明" w:date="2017-06-15T19:29:00Z">
        <w:r>
          <w:rPr>
            <w:lang w:eastAsia="zh-TW"/>
          </w:rPr>
          <w:fldChar w:fldCharType="begin"/>
        </w:r>
        <w:r>
          <w:rPr>
            <w:lang w:eastAsia="zh-TW"/>
          </w:rPr>
          <w:instrText xml:space="preserve"> HYPERLINK  \l "mark1" </w:instrText>
        </w:r>
        <w:r>
          <w:rPr>
            <w:lang w:eastAsia="zh-TW"/>
          </w:rPr>
        </w:r>
        <w:r>
          <w:rPr>
            <w:lang w:eastAsia="zh-TW"/>
          </w:rPr>
          <w:fldChar w:fldCharType="separate"/>
        </w:r>
        <w:r w:rsidRPr="00683068">
          <w:rPr>
            <w:rStyle w:val="a7"/>
            <w:rFonts w:ascii="Times New Roman" w:hAnsi="Times New Roman" w:hint="eastAsia"/>
            <w:lang w:eastAsia="zh-TW"/>
          </w:rPr>
          <w:t>附</w:t>
        </w:r>
        <w:r w:rsidRPr="00683068">
          <w:rPr>
            <w:rStyle w:val="a7"/>
            <w:rFonts w:ascii="Times New Roman" w:hAnsi="Times New Roman" w:hint="eastAsia"/>
            <w:lang w:eastAsia="zh-TW"/>
          </w:rPr>
          <w:t>錄</w:t>
        </w:r>
        <w:r w:rsidRPr="00683068">
          <w:rPr>
            <w:rStyle w:val="a7"/>
            <w:rFonts w:ascii="Times New Roman" w:hAnsi="Times New Roman" w:hint="eastAsia"/>
            <w:lang w:eastAsia="zh-TW"/>
          </w:rPr>
          <w:t>一</w:t>
        </w:r>
        <w:bookmarkEnd w:id="70"/>
        <w:r>
          <w:rPr>
            <w:lang w:eastAsia="zh-TW"/>
          </w:rPr>
          <w:fldChar w:fldCharType="end"/>
        </w:r>
      </w:ins>
      <w:ins w:id="72" w:author="劉文明" w:date="2017-06-15T19:35:00Z">
        <w:r w:rsidR="00F15FB6">
          <w:rPr>
            <w:rFonts w:hint="eastAsia"/>
            <w:lang w:eastAsia="zh-TW"/>
          </w:rPr>
          <w:t>，畫面有以日期排序的功能，</w:t>
        </w:r>
        <w:r w:rsidR="00F15FB6">
          <w:rPr>
            <w:rFonts w:hint="eastAsia"/>
            <w:lang w:eastAsia="zh-TW"/>
          </w:rPr>
          <w:t>SQL</w:t>
        </w:r>
        <w:r w:rsidR="00F15FB6">
          <w:rPr>
            <w:rFonts w:hint="eastAsia"/>
            <w:lang w:eastAsia="zh-TW"/>
          </w:rPr>
          <w:t>也需一併調整</w:t>
        </w:r>
      </w:ins>
      <w:ins w:id="73" w:author="劉文明" w:date="2017-06-15T19:36:00Z">
        <w:r w:rsidR="00F15FB6">
          <w:rPr>
            <w:rFonts w:hint="eastAsia"/>
            <w:lang w:eastAsia="zh-TW"/>
          </w:rPr>
          <w:t>。</w:t>
        </w:r>
      </w:ins>
      <w:del w:id="74" w:author="劉文明" w:date="2017-06-15T19:18:00Z">
        <w:r w:rsidR="00FE38B6" w:rsidDel="00FF7D6F">
          <w:rPr>
            <w:rFonts w:hint="eastAsia"/>
            <w:lang w:eastAsia="zh-TW"/>
          </w:rPr>
          <w:delText xml:space="preserve">READ </w:delText>
        </w:r>
        <w:r w:rsidR="00FE38B6" w:rsidDel="00FF7D6F">
          <w:rPr>
            <w:rStyle w:val="style131"/>
            <w:b/>
            <w:bCs/>
            <w:lang w:eastAsia="zh-TW"/>
          </w:rPr>
          <w:delText>DBAT.DTATA006_W</w:delText>
        </w:r>
        <w:r w:rsidR="00C92E94" w:rsidDel="00FF7D6F">
          <w:rPr>
            <w:rStyle w:val="style131"/>
            <w:rFonts w:hint="eastAsia"/>
            <w:b/>
            <w:bCs/>
            <w:lang w:eastAsia="zh-TW"/>
          </w:rPr>
          <w:delText>EAKRECORD</w:delText>
        </w:r>
        <w:r w:rsidR="00FE38B6" w:rsidDel="00FF7D6F">
          <w:rPr>
            <w:rStyle w:val="style131"/>
            <w:b/>
            <w:bCs/>
            <w:lang w:eastAsia="zh-TW"/>
          </w:rPr>
          <w:delText> </w:delText>
        </w:r>
        <w:r w:rsidR="00FE38B6" w:rsidDel="00FF7D6F">
          <w:rPr>
            <w:rStyle w:val="style131"/>
            <w:rFonts w:hint="eastAsia"/>
            <w:b/>
            <w:bCs/>
            <w:lang w:eastAsia="zh-TW"/>
          </w:rPr>
          <w:delText xml:space="preserve"> </w:delText>
        </w:r>
        <w:r w:rsidR="00F074E1" w:rsidDel="00FF7D6F">
          <w:rPr>
            <w:rStyle w:val="style131"/>
            <w:b/>
            <w:bCs/>
            <w:lang w:eastAsia="zh-TW"/>
          </w:rPr>
          <w:delText> </w:delText>
        </w:r>
        <w:r w:rsidR="00D37F23" w:rsidDel="00FF7D6F">
          <w:rPr>
            <w:rStyle w:val="style131"/>
            <w:rFonts w:hint="eastAsia"/>
            <w:b/>
            <w:bCs/>
            <w:lang w:eastAsia="zh-TW"/>
          </w:rPr>
          <w:delText xml:space="preserve">BY  </w:delText>
        </w:r>
        <w:r w:rsidR="00D37F23" w:rsidDel="00FF7D6F">
          <w:rPr>
            <w:rFonts w:hint="eastAsia"/>
            <w:lang w:eastAsia="zh-TW"/>
          </w:rPr>
          <w:delText>被保人</w:delText>
        </w:r>
        <w:r w:rsidR="00D37F23" w:rsidDel="00FF7D6F">
          <w:rPr>
            <w:rFonts w:hint="eastAsia"/>
            <w:lang w:eastAsia="zh-TW"/>
          </w:rPr>
          <w:delText>ID</w:delText>
        </w:r>
      </w:del>
    </w:p>
    <w:p w:rsidR="00FF7D6F" w:rsidRDefault="00FF7D6F" w:rsidP="00FF7D6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ins w:id="75" w:author="劉文明" w:date="2017-06-15T19:20:00Z"/>
          <w:lang w:eastAsia="zh-TW"/>
        </w:rPr>
      </w:pPr>
      <w:ins w:id="76" w:author="劉文明" w:date="2017-06-15T19:18:00Z">
        <w:r>
          <w:rPr>
            <w:rFonts w:hint="eastAsia"/>
            <w:lang w:eastAsia="zh-TW"/>
          </w:rPr>
          <w:t>讀取</w:t>
        </w:r>
        <w:r>
          <w:rPr>
            <w:rFonts w:ascii="細明體" w:eastAsia="細明體" w:hAnsi="細明體" w:hint="eastAsia"/>
            <w:lang w:eastAsia="zh-TW"/>
          </w:rPr>
          <w:t>特承紀錄檔</w:t>
        </w:r>
        <w:r w:rsidRPr="00FF7D6F">
          <w:rPr>
            <w:rFonts w:ascii="細明體" w:eastAsia="細明體" w:hAnsi="細明體"/>
          </w:rPr>
          <w:t>DTATA006_WEAKRECORD</w:t>
        </w:r>
        <w:r>
          <w:rPr>
            <w:rFonts w:ascii="細明體" w:eastAsia="細明體" w:hAnsi="細明體" w:hint="eastAsia"/>
            <w:lang w:eastAsia="zh-TW"/>
          </w:rPr>
          <w:t xml:space="preserve"> LEFT JOIN</w:t>
        </w:r>
      </w:ins>
      <w:ins w:id="77" w:author="劉文明" w:date="2017-06-15T19:19:00Z">
        <w:r>
          <w:rPr>
            <w:rFonts w:ascii="細明體" w:eastAsia="細明體" w:hAnsi="細明體"/>
            <w:lang w:eastAsia="zh-TW"/>
          </w:rPr>
          <w:t xml:space="preserve"> </w:t>
        </w:r>
        <w:r>
          <w:rPr>
            <w:rFonts w:ascii="細明體" w:eastAsia="細明體" w:hAnsi="細明體" w:hint="eastAsia"/>
            <w:lang w:eastAsia="zh-TW"/>
          </w:rPr>
          <w:t>特承紀錄檔</w:t>
        </w:r>
        <w:r w:rsidRPr="00FF7D6F">
          <w:rPr>
            <w:rFonts w:ascii="細明體" w:eastAsia="細明體" w:hAnsi="細明體"/>
          </w:rPr>
          <w:t>DTATA007_APPROVE_HISTORY</w:t>
        </w:r>
        <w:r>
          <w:rPr>
            <w:rFonts w:ascii="細明體" w:eastAsia="細明體" w:hAnsi="細明體"/>
          </w:rPr>
          <w:t xml:space="preserve"> ON</w:t>
        </w:r>
        <w:r w:rsidRPr="00FF7D6F">
          <w:rPr>
            <w:rFonts w:ascii="細明體" w:eastAsia="細明體" w:hAnsi="細明體" w:hint="eastAsia"/>
          </w:rPr>
          <w:t>拒保檔案號碼</w:t>
        </w:r>
        <w:r>
          <w:rPr>
            <w:rFonts w:ascii="細明體" w:eastAsia="細明體" w:hAnsi="細明體" w:hint="eastAsia"/>
            <w:lang w:eastAsia="zh-TW"/>
          </w:rPr>
          <w:t xml:space="preserve"> 相同,by查詢條件</w:t>
        </w:r>
      </w:ins>
    </w:p>
    <w:p w:rsidR="00FF7D6F" w:rsidRDefault="00FF7D6F" w:rsidP="0068306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  <w:pPrChange w:id="78" w:author="劉文明" w:date="2017-06-15T19:21:00Z">
          <w:pPr>
            <w:pStyle w:val="Tabletext"/>
            <w:keepLines w:val="0"/>
            <w:numPr>
              <w:ilvl w:val="2"/>
              <w:numId w:val="12"/>
            </w:numPr>
            <w:tabs>
              <w:tab w:val="num" w:pos="1440"/>
            </w:tabs>
            <w:spacing w:after="0" w:line="240" w:lineRule="auto"/>
            <w:ind w:left="1440" w:hanging="720"/>
          </w:pPr>
        </w:pPrChange>
      </w:pPr>
      <w:ins w:id="79" w:author="劉文明" w:date="2017-06-15T19:20:00Z">
        <w:r>
          <w:rPr>
            <w:lang w:eastAsia="zh-TW"/>
          </w:rPr>
          <w:t>DTATA006.</w:t>
        </w:r>
        <w:r>
          <w:rPr>
            <w:rFonts w:hint="eastAsia"/>
            <w:lang w:eastAsia="zh-TW"/>
          </w:rPr>
          <w:t>證件號碼</w:t>
        </w:r>
        <w:r>
          <w:rPr>
            <w:rFonts w:hint="eastAsia"/>
            <w:lang w:eastAsia="zh-TW"/>
          </w:rPr>
          <w:t xml:space="preserve"> : </w:t>
        </w:r>
        <w:r>
          <w:rPr>
            <w:rFonts w:hint="eastAsia"/>
            <w:lang w:eastAsia="zh-TW"/>
          </w:rPr>
          <w:t>同畫面輸入被保人</w:t>
        </w:r>
        <w:r>
          <w:rPr>
            <w:rFonts w:hint="eastAsia"/>
            <w:lang w:eastAsia="zh-TW"/>
          </w:rPr>
          <w:t>id</w:t>
        </w:r>
      </w:ins>
    </w:p>
    <w:p w:rsidR="00D37F23" w:rsidRDefault="00D37F23" w:rsidP="00683068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ins w:id="80" w:author="劉文明" w:date="2017-06-15T19:21:00Z"/>
          <w:lang w:eastAsia="zh-TW"/>
        </w:rPr>
        <w:pPrChange w:id="81" w:author="劉文明" w:date="2017-06-15T19:21:00Z">
          <w:pPr>
            <w:pStyle w:val="Tabletext"/>
            <w:keepLines w:val="0"/>
            <w:numPr>
              <w:ilvl w:val="3"/>
              <w:numId w:val="12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r>
        <w:rPr>
          <w:rFonts w:hint="eastAsia"/>
          <w:lang w:eastAsia="zh-TW"/>
        </w:rPr>
        <w:t>若查無資料視為正常</w:t>
      </w:r>
      <w:r>
        <w:rPr>
          <w:rFonts w:hint="eastAsia"/>
          <w:lang w:eastAsia="zh-TW"/>
        </w:rPr>
        <w:t xml:space="preserve">,  </w:t>
      </w: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無特殊記錄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  </w:t>
      </w:r>
      <w:r>
        <w:rPr>
          <w:rFonts w:hint="eastAsia"/>
          <w:lang w:eastAsia="zh-TW"/>
        </w:rPr>
        <w:t>於畫面。</w:t>
      </w:r>
    </w:p>
    <w:p w:rsidR="00683068" w:rsidRDefault="00683068" w:rsidP="00DB363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ins w:id="82" w:author="劉文明" w:date="2017-06-15T19:21:00Z"/>
          <w:lang w:eastAsia="zh-TW"/>
        </w:rPr>
      </w:pPr>
      <w:ins w:id="83" w:author="劉文明" w:date="2017-06-15T19:21:00Z">
        <w:r>
          <w:rPr>
            <w:rFonts w:hint="eastAsia"/>
            <w:lang w:eastAsia="zh-TW"/>
          </w:rPr>
          <w:t>若有錯誤，</w:t>
        </w:r>
      </w:ins>
    </w:p>
    <w:p w:rsidR="00683068" w:rsidRDefault="00683068" w:rsidP="00683068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ins w:id="84" w:author="劉文明" w:date="2017-06-15T19:22:00Z"/>
          <w:lang w:eastAsia="zh-TW"/>
        </w:rPr>
        <w:pPrChange w:id="85" w:author="劉文明" w:date="2017-06-15T19:21:00Z">
          <w:pPr>
            <w:pStyle w:val="Tabletext"/>
            <w:keepLines w:val="0"/>
            <w:numPr>
              <w:ilvl w:val="3"/>
              <w:numId w:val="12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ins w:id="86" w:author="劉文明" w:date="2017-06-15T19:21:00Z">
        <w:r>
          <w:rPr>
            <w:rFonts w:hint="eastAsia"/>
            <w:lang w:eastAsia="zh-TW"/>
          </w:rPr>
          <w:t>顯示錯誤訊息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</w:ins>
      <w:ins w:id="87" w:author="劉文明" w:date="2017-06-15T19:22:00Z">
        <w:r>
          <w:rPr>
            <w:rFonts w:hint="eastAsia"/>
            <w:lang w:eastAsia="zh-TW"/>
          </w:rPr>
          <w:t>查詢特殊記錄異常</w:t>
        </w:r>
        <w:r>
          <w:rPr>
            <w:lang w:eastAsia="zh-TW"/>
          </w:rPr>
          <w:t>”</w:t>
        </w:r>
        <w:r>
          <w:rPr>
            <w:rFonts w:hint="eastAsia"/>
            <w:lang w:eastAsia="zh-TW"/>
          </w:rPr>
          <w:t>。</w:t>
        </w:r>
      </w:ins>
    </w:p>
    <w:p w:rsidR="00683068" w:rsidRDefault="00683068" w:rsidP="00DB363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ins w:id="88" w:author="劉文明" w:date="2017-06-15T19:23:00Z"/>
          <w:lang w:eastAsia="zh-TW"/>
        </w:rPr>
      </w:pPr>
      <w:ins w:id="89" w:author="劉文明" w:date="2017-06-15T19:22:00Z">
        <w:r>
          <w:rPr>
            <w:rFonts w:hint="eastAsia"/>
            <w:lang w:eastAsia="zh-TW"/>
          </w:rPr>
          <w:t>若有資料</w:t>
        </w:r>
      </w:ins>
      <w:ins w:id="90" w:author="劉文明" w:date="2017-06-15T19:23:00Z">
        <w:r>
          <w:rPr>
            <w:rFonts w:hint="eastAsia"/>
            <w:lang w:eastAsia="zh-TW"/>
          </w:rPr>
          <w:t>，</w:t>
        </w:r>
      </w:ins>
    </w:p>
    <w:p w:rsidR="00AD3405" w:rsidRDefault="00683068" w:rsidP="00AD3405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ins w:id="91" w:author="劉文明" w:date="2017-06-15T19:31:00Z"/>
          <w:lang w:eastAsia="zh-TW"/>
        </w:rPr>
      </w:pPr>
      <w:ins w:id="92" w:author="劉文明" w:date="2017-06-15T19:23:00Z">
        <w:r>
          <w:rPr>
            <w:rFonts w:hint="eastAsia"/>
            <w:lang w:eastAsia="zh-TW"/>
          </w:rPr>
          <w:t>以</w:t>
        </w:r>
      </w:ins>
      <w:ins w:id="93" w:author="劉文明" w:date="2017-06-15T19:31:00Z">
        <w:r w:rsidR="00AD3405">
          <w:rPr>
            <w:rFonts w:hint="eastAsia"/>
            <w:lang w:eastAsia="zh-TW"/>
          </w:rPr>
          <w:t>底下欄位相同</w:t>
        </w:r>
      </w:ins>
      <w:ins w:id="94" w:author="劉文明" w:date="2017-06-15T19:32:00Z">
        <w:r w:rsidR="00AD3405">
          <w:rPr>
            <w:rFonts w:hint="eastAsia"/>
            <w:lang w:eastAsia="zh-TW"/>
          </w:rPr>
          <w:t>為分群依據，組成畫面</w:t>
        </w:r>
      </w:ins>
      <w:ins w:id="95" w:author="劉文明" w:date="2017-06-15T19:33:00Z">
        <w:r w:rsidR="00AD3405">
          <w:rPr>
            <w:rFonts w:hint="eastAsia"/>
            <w:lang w:eastAsia="zh-TW"/>
          </w:rPr>
          <w:t>顯示資料</w:t>
        </w:r>
      </w:ins>
      <w:ins w:id="96" w:author="劉文明" w:date="2017-06-15T19:31:00Z">
        <w:r w:rsidR="00AD3405" w:rsidRPr="00AD3405">
          <w:rPr>
            <w:lang w:eastAsia="zh-TW"/>
          </w:rPr>
          <w:t xml:space="preserve">      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97" w:author="劉文明" w:date="2017-06-15T19:31:00Z"/>
          <w:lang w:eastAsia="zh-TW"/>
        </w:rPr>
        <w:pPrChange w:id="98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9" w:author="劉文明" w:date="2017-06-15T19:31:00Z">
        <w:r w:rsidRPr="00AD3405">
          <w:rPr>
            <w:lang w:eastAsia="zh-TW"/>
          </w:rPr>
          <w:t>ATA006.ID,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00" w:author="劉文明" w:date="2017-06-15T19:31:00Z"/>
        </w:rPr>
        <w:pPrChange w:id="101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02" w:author="劉文明" w:date="2017-06-15T19:31:00Z">
        <w:r w:rsidRPr="00AD3405">
          <w:t>ATA006.REFUSE_FILENO,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03" w:author="劉文明" w:date="2017-06-15T19:31:00Z"/>
        </w:rPr>
        <w:pPrChange w:id="104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05" w:author="劉文明" w:date="2017-06-15T19:31:00Z">
        <w:r w:rsidRPr="00AD3405">
          <w:t>ATA006.THERAPY_BEGDT ASC,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06" w:author="劉文明" w:date="2017-06-15T19:31:00Z"/>
        </w:rPr>
        <w:pPrChange w:id="107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08" w:author="劉文明" w:date="2017-06-15T19:31:00Z">
        <w:r w:rsidRPr="00AD3405">
          <w:t>ATA006.HOSPITAL_NAME,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09" w:author="劉文明" w:date="2017-06-15T19:31:00Z"/>
        </w:rPr>
        <w:pPrChange w:id="110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11" w:author="劉文明" w:date="2017-06-15T19:31:00Z">
        <w:r w:rsidRPr="00AD3405">
          <w:t>ATA006.UPDATE_DATE,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12" w:author="劉文明" w:date="2017-06-15T19:31:00Z"/>
        </w:rPr>
        <w:pPrChange w:id="113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14" w:author="劉文明" w:date="2017-06-15T19:31:00Z">
        <w:r w:rsidRPr="00AD3405">
          <w:t>ATA006.THERAPY_ENDDT,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15" w:author="劉文明" w:date="2017-06-15T19:31:00Z"/>
        </w:rPr>
        <w:pPrChange w:id="116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17" w:author="劉文明" w:date="2017-06-15T19:31:00Z">
        <w:r w:rsidRPr="00AD3405">
          <w:t>ATA006.SURGERY,</w:t>
        </w:r>
      </w:ins>
    </w:p>
    <w:p w:rsidR="00AD3405" w:rsidRPr="00AD3405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18" w:author="劉文明" w:date="2017-06-15T19:31:00Z"/>
        </w:rPr>
        <w:pPrChange w:id="119" w:author="劉文明" w:date="2017-06-15T19:31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20" w:author="劉文明" w:date="2017-06-15T19:31:00Z">
        <w:r w:rsidRPr="00AD3405">
          <w:t>ATA006.APPLY_NO,</w:t>
        </w:r>
      </w:ins>
    </w:p>
    <w:p w:rsidR="00683068" w:rsidRPr="00FE38B6" w:rsidRDefault="00AD3405" w:rsidP="00AD340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</w:rPr>
        <w:pPrChange w:id="121" w:author="劉文明" w:date="2017-06-15T19:33:00Z">
          <w:pPr>
            <w:pStyle w:val="Tabletext"/>
            <w:keepLines w:val="0"/>
            <w:numPr>
              <w:ilvl w:val="3"/>
              <w:numId w:val="12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ins w:id="122" w:author="劉文明" w:date="2017-06-15T19:31:00Z">
        <w:r w:rsidRPr="00AD3405">
          <w:t>ATA006.UPDATE_OPRID</w:t>
        </w:r>
      </w:ins>
    </w:p>
    <w:p w:rsidR="00E455C3" w:rsidRPr="00E455C3" w:rsidRDefault="00E455C3" w:rsidP="00AD3405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  <w:pPrChange w:id="123" w:author="劉文明" w:date="2017-06-15T19:33:00Z">
          <w:pPr>
            <w:pStyle w:val="Tabletext"/>
            <w:keepLines w:val="0"/>
            <w:numPr>
              <w:ilvl w:val="2"/>
              <w:numId w:val="12"/>
            </w:numPr>
            <w:tabs>
              <w:tab w:val="num" w:pos="1440"/>
            </w:tabs>
            <w:spacing w:after="0" w:line="240" w:lineRule="auto"/>
            <w:ind w:left="1440" w:hanging="720"/>
          </w:pPr>
        </w:pPrChange>
      </w:pPr>
      <w:r>
        <w:rPr>
          <w:rFonts w:eastAsia="細明體" w:hint="eastAsia"/>
          <w:lang w:eastAsia="zh-TW"/>
        </w:rPr>
        <w:t>顯示畫面資料：</w:t>
      </w:r>
      <w:r>
        <w:rPr>
          <w:rFonts w:eastAsia="細明體" w:hint="eastAsia"/>
          <w:lang w:eastAsia="zh-TW"/>
        </w:rPr>
        <w:t>(</w:t>
      </w:r>
      <w:r>
        <w:rPr>
          <w:rFonts w:eastAsia="細明體" w:hint="eastAsia"/>
          <w:lang w:eastAsia="zh-TW"/>
        </w:rPr>
        <w:t>可能為多筆</w:t>
      </w:r>
      <w:r>
        <w:rPr>
          <w:rFonts w:eastAsia="細明體" w:hint="eastAsia"/>
          <w:lang w:eastAsia="zh-TW"/>
        </w:rPr>
        <w:t>)</w:t>
      </w:r>
    </w:p>
    <w:tbl>
      <w:tblPr>
        <w:tblW w:w="99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4680"/>
        <w:gridCol w:w="3240"/>
      </w:tblGrid>
      <w:tr w:rsidR="00E455C3">
        <w:tc>
          <w:tcPr>
            <w:tcW w:w="198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8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2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E455C3">
        <w:tc>
          <w:tcPr>
            <w:tcW w:w="1980" w:type="dxa"/>
          </w:tcPr>
          <w:p w:rsidR="00E455C3" w:rsidRDefault="00FE38B6" w:rsidP="00E455C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檔案號碼</w:t>
            </w:r>
          </w:p>
        </w:tc>
        <w:tc>
          <w:tcPr>
            <w:tcW w:w="4680" w:type="dxa"/>
          </w:tcPr>
          <w:p w:rsidR="00E455C3" w:rsidRPr="00E455C3" w:rsidRDefault="00FE38B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DTATA006.拒保檔案號碼</w:t>
            </w:r>
          </w:p>
        </w:tc>
        <w:tc>
          <w:tcPr>
            <w:tcW w:w="3240" w:type="dxa"/>
          </w:tcPr>
          <w:p w:rsidR="007011AA" w:rsidRDefault="007011A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DTATA006.</w:t>
            </w:r>
            <w:r>
              <w:rPr>
                <w:rStyle w:val="style131"/>
                <w:b/>
                <w:bCs/>
              </w:rPr>
              <w:t xml:space="preserve"> DTATA006_W</w:t>
            </w:r>
            <w:r>
              <w:rPr>
                <w:rStyle w:val="style131"/>
                <w:rFonts w:hint="eastAsia"/>
                <w:b/>
                <w:bCs/>
                <w:lang w:eastAsia="zh-TW"/>
              </w:rPr>
              <w:t xml:space="preserve">EAKRECORD </w:t>
            </w:r>
          </w:p>
          <w:p w:rsidR="007011AA" w:rsidRDefault="007011A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受理編號不為空值且</w:t>
            </w:r>
            <w:r w:rsidR="00050F1C">
              <w:rPr>
                <w:rFonts w:ascii="Arial" w:hAnsi="Arial" w:cs="Arial"/>
                <w:lang w:eastAsia="zh-TW"/>
              </w:rPr>
              <w:t>拒保檔案檔案號碼</w:t>
            </w:r>
            <w:r w:rsidR="00050F1C">
              <w:rPr>
                <w:rFonts w:ascii="Arial" w:hAnsi="Arial" w:cs="Arial" w:hint="eastAsia"/>
                <w:lang w:eastAsia="zh-TW"/>
              </w:rPr>
              <w:t>第二碼為</w:t>
            </w:r>
            <w:r w:rsidR="00050F1C">
              <w:rPr>
                <w:rFonts w:ascii="Arial" w:hAnsi="Arial" w:cs="Arial" w:hint="eastAsia"/>
                <w:lang w:eastAsia="zh-TW"/>
              </w:rPr>
              <w:t xml:space="preserve">5 </w:t>
            </w:r>
            <w:r w:rsidR="00050F1C">
              <w:rPr>
                <w:rFonts w:ascii="Arial" w:hAnsi="Arial" w:cs="Arial" w:hint="eastAsia"/>
                <w:lang w:eastAsia="zh-TW"/>
              </w:rPr>
              <w:t>且</w:t>
            </w:r>
            <w:r w:rsidR="00050F1C">
              <w:rPr>
                <w:rFonts w:ascii="Arial" w:hAnsi="Arial" w:cs="Arial" w:hint="eastAsia"/>
                <w:lang w:eastAsia="zh-TW"/>
              </w:rPr>
              <w:t>DTATA007.</w:t>
            </w:r>
            <w:r w:rsidR="00FD288D">
              <w:rPr>
                <w:rFonts w:ascii="細明體" w:eastAsia="細明體" w:hAnsi="細明體" w:hint="eastAsia"/>
                <w:color w:val="0033CC"/>
                <w:lang w:eastAsia="zh-TW"/>
              </w:rPr>
              <w:t xml:space="preserve"> </w:t>
            </w:r>
            <w:r w:rsidR="00FD288D">
              <w:rPr>
                <w:rFonts w:ascii="細明體" w:eastAsia="細明體" w:hAnsi="細明體" w:hint="eastAsia"/>
                <w:color w:val="0033CC"/>
              </w:rPr>
              <w:t>APPROVE_CODE</w:t>
            </w:r>
            <w:r w:rsidR="00FD288D">
              <w:rPr>
                <w:rFonts w:ascii="細明體" w:eastAsia="細明體" w:hAnsi="細明體" w:hint="eastAsia"/>
                <w:color w:val="0033CC"/>
                <w:lang w:eastAsia="zh-TW"/>
              </w:rPr>
              <w:t xml:space="preserve"> = </w:t>
            </w:r>
            <w:r w:rsidR="00FD288D">
              <w:rPr>
                <w:rFonts w:ascii="細明體" w:eastAsia="細明體" w:hAnsi="細明體"/>
                <w:color w:val="0033CC"/>
                <w:lang w:eastAsia="zh-TW"/>
              </w:rPr>
              <w:t>‘</w:t>
            </w:r>
            <w:r w:rsidR="00FD288D">
              <w:rPr>
                <w:rFonts w:ascii="細明體" w:eastAsia="細明體" w:hAnsi="細明體" w:hint="eastAsia"/>
                <w:color w:val="0033CC"/>
                <w:lang w:eastAsia="zh-TW"/>
              </w:rPr>
              <w:t>AA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D288D">
                <w:rPr>
                  <w:rFonts w:ascii="細明體" w:eastAsia="細明體" w:hAnsi="細明體" w:hint="eastAsia"/>
                  <w:color w:val="0033CC"/>
                  <w:lang w:eastAsia="zh-TW"/>
                </w:rPr>
                <w:t>001</w:t>
              </w:r>
              <w:r w:rsidR="00FD288D">
                <w:rPr>
                  <w:rFonts w:ascii="細明體" w:eastAsia="細明體" w:hAnsi="細明體"/>
                  <w:color w:val="0033CC"/>
                  <w:lang w:eastAsia="zh-TW"/>
                </w:rPr>
                <w:t>’</w:t>
              </w:r>
            </w:smartTag>
          </w:p>
          <w:p w:rsidR="007011AA" w:rsidRDefault="007011A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</w:t>
            </w:r>
            <w:r>
              <w:rPr>
                <w:rFonts w:hint="eastAsia"/>
                <w:bCs/>
                <w:lang w:eastAsia="zh-TW"/>
              </w:rPr>
              <w:t>開啟理賠影像連結</w:t>
            </w:r>
            <w:r>
              <w:rPr>
                <w:rFonts w:hint="eastAsia"/>
                <w:bCs/>
                <w:lang w:eastAsia="zh-TW"/>
              </w:rPr>
              <w:t xml:space="preserve">BY </w:t>
            </w:r>
            <w:r>
              <w:rPr>
                <w:rFonts w:hint="eastAsia"/>
                <w:bCs/>
                <w:lang w:eastAsia="zh-TW"/>
              </w:rPr>
              <w:t>受理編號</w:t>
            </w:r>
          </w:p>
          <w:p w:rsidR="007011AA" w:rsidRDefault="007011A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E455C3" w:rsidRDefault="00704FFE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另開視窗</w:t>
            </w:r>
          </w:p>
          <w:p w:rsidR="007011AA" w:rsidRDefault="009D3AA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D3AAA">
              <w:rPr>
                <w:lang w:eastAsia="zh-TW"/>
              </w:rPr>
              <w:t>/ATWeb/servlet/HttpDispatcher/ATA0_0700/getImg</w:t>
            </w:r>
            <w:r>
              <w:rPr>
                <w:rFonts w:hint="eastAsia"/>
                <w:lang w:eastAsia="zh-TW"/>
              </w:rPr>
              <w:t>，參數</w:t>
            </w:r>
            <w:r>
              <w:rPr>
                <w:rFonts w:hint="eastAsia"/>
                <w:lang w:eastAsia="zh-TW"/>
              </w:rPr>
              <w:t>APLY_NO</w:t>
            </w:r>
            <w:r>
              <w:rPr>
                <w:rFonts w:hint="eastAsia"/>
                <w:lang w:eastAsia="zh-TW"/>
              </w:rPr>
              <w:t>、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、</w:t>
            </w:r>
            <w:r w:rsidRPr="009D3AAA">
              <w:rPr>
                <w:lang w:eastAsia="zh-TW"/>
              </w:rPr>
              <w:t>REFUSE_FILENO</w:t>
            </w:r>
            <w:r w:rsidR="007011AA">
              <w:rPr>
                <w:rFonts w:hint="eastAsia"/>
                <w:lang w:eastAsia="zh-TW"/>
              </w:rPr>
              <w:t>END IF</w:t>
            </w:r>
          </w:p>
        </w:tc>
      </w:tr>
      <w:tr w:rsidR="00E455C3">
        <w:tc>
          <w:tcPr>
            <w:tcW w:w="1980" w:type="dxa"/>
          </w:tcPr>
          <w:p w:rsidR="00D37F23" w:rsidRDefault="00FE38B6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特殊紀錄</w:t>
            </w:r>
          </w:p>
        </w:tc>
        <w:tc>
          <w:tcPr>
            <w:tcW w:w="4680" w:type="dxa"/>
          </w:tcPr>
          <w:p w:rsidR="00F67400" w:rsidDel="00AD3405" w:rsidRDefault="00F074E1" w:rsidP="00E455C3">
            <w:pPr>
              <w:pStyle w:val="Tabletext"/>
              <w:keepLines w:val="0"/>
              <w:spacing w:after="0" w:line="240" w:lineRule="auto"/>
              <w:rPr>
                <w:del w:id="124" w:author="劉文明" w:date="2017-06-15T19:34:00Z"/>
                <w:rFonts w:ascii="細明體" w:eastAsia="細明體" w:hAnsi="細明體" w:hint="eastAsia"/>
                <w:bCs/>
                <w:lang w:eastAsia="zh-TW"/>
              </w:rPr>
            </w:pPr>
            <w:del w:id="125" w:author="劉文明" w:date="2017-06-15T19:33:00Z">
              <w:r w:rsidDel="00AD3405">
                <w:rPr>
                  <w:rFonts w:ascii="細明體" w:eastAsia="細明體" w:hAnsi="細明體" w:hint="eastAsia"/>
                  <w:bCs/>
                  <w:lang w:eastAsia="zh-TW"/>
                </w:rPr>
                <w:delText xml:space="preserve">READ </w:delText>
              </w:r>
              <w:r w:rsidR="00FE38B6" w:rsidDel="00AD3405">
                <w:rPr>
                  <w:rFonts w:ascii="細明體" w:eastAsia="細明體" w:hAnsi="細明體" w:hint="eastAsia"/>
                  <w:bCs/>
                  <w:lang w:eastAsia="zh-TW"/>
                </w:rPr>
                <w:delText>DTATA00</w:delText>
              </w:r>
              <w:r w:rsidDel="00AD3405">
                <w:rPr>
                  <w:rFonts w:ascii="細明體" w:eastAsia="細明體" w:hAnsi="細明體" w:hint="eastAsia"/>
                  <w:bCs/>
                  <w:lang w:eastAsia="zh-TW"/>
                </w:rPr>
                <w:delText>7</w:delText>
              </w:r>
              <w:r w:rsidR="00D37F23" w:rsidDel="00AD3405">
                <w:rPr>
                  <w:rFonts w:ascii="細明體" w:eastAsia="細明體" w:hAnsi="細明體" w:hint="eastAsia"/>
                  <w:bCs/>
                  <w:lang w:eastAsia="zh-TW"/>
                </w:rPr>
                <w:delText xml:space="preserve"> BY DTATA006.拒保檔案號碼 </w:delText>
              </w:r>
            </w:del>
            <w:ins w:id="126" w:author="劉文明" w:date="2017-06-15T19:33:00Z">
              <w:r w:rsidR="00AD3405">
                <w:rPr>
                  <w:rFonts w:ascii="細明體" w:eastAsia="細明體" w:hAnsi="細明體" w:hint="eastAsia"/>
                  <w:bCs/>
                  <w:lang w:eastAsia="zh-TW"/>
                </w:rPr>
                <w:t>將相同群</w:t>
              </w:r>
            </w:ins>
            <w:ins w:id="127" w:author="劉文明" w:date="2017-06-15T19:34:00Z">
              <w:r w:rsidR="00AD3405">
                <w:rPr>
                  <w:rFonts w:ascii="細明體" w:eastAsia="細明體" w:hAnsi="細明體" w:hint="eastAsia"/>
                  <w:bCs/>
                  <w:lang w:eastAsia="zh-TW"/>
                </w:rPr>
                <w:t>組內的ATA007資料，</w:t>
              </w:r>
            </w:ins>
          </w:p>
          <w:p w:rsidR="00F67400" w:rsidRDefault="00F67400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逐筆顯示</w:t>
            </w:r>
          </w:p>
          <w:p w:rsidR="009A18F4" w:rsidRPr="001F507F" w:rsidRDefault="00AD3405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ins w:id="128" w:author="劉文明" w:date="2017-06-15T19:34:00Z">
              <w:r>
                <w:rPr>
                  <w:rFonts w:ascii="Arial" w:hAnsi="Arial" w:cs="Arial" w:hint="eastAsia"/>
                  <w:lang w:eastAsia="zh-TW"/>
                </w:rPr>
                <w:t>A</w:t>
              </w:r>
              <w:r>
                <w:rPr>
                  <w:rFonts w:ascii="Arial" w:hAnsi="Arial" w:cs="Arial"/>
                  <w:lang w:eastAsia="zh-TW"/>
                </w:rPr>
                <w:t>TA007.</w:t>
              </w:r>
            </w:ins>
            <w:hyperlink r:id="rId8" w:history="1">
              <w:r w:rsidR="00F67400">
                <w:rPr>
                  <w:rStyle w:val="style31"/>
                  <w:color w:val="0066CC"/>
                  <w:u w:val="single"/>
                  <w:lang w:eastAsia="zh-TW"/>
                </w:rPr>
                <w:t>內部特承中文</w:t>
              </w:r>
              <w:r w:rsidR="00F67400">
                <w:rPr>
                  <w:rStyle w:val="a7"/>
                  <w:rFonts w:cs="Arial"/>
                  <w:lang w:eastAsia="zh-TW"/>
                </w:rPr>
                <w:t xml:space="preserve"> </w:t>
              </w:r>
            </w:hyperlink>
            <w:r w:rsidR="00F67400">
              <w:rPr>
                <w:rFonts w:ascii="Arial" w:hAnsi="Arial" w:cs="Arial" w:hint="eastAsia"/>
                <w:lang w:eastAsia="zh-TW"/>
              </w:rPr>
              <w:t xml:space="preserve">+ </w:t>
            </w:r>
            <w:ins w:id="129" w:author="劉文明" w:date="2017-06-15T19:34:00Z">
              <w:r>
                <w:rPr>
                  <w:rFonts w:ascii="Arial" w:hAnsi="Arial" w:cs="Arial"/>
                  <w:lang w:eastAsia="zh-TW"/>
                </w:rPr>
                <w:t>ATA007.</w:t>
              </w:r>
            </w:ins>
            <w:hyperlink r:id="rId9" w:history="1">
              <w:r w:rsidR="00D37F23">
                <w:rPr>
                  <w:rStyle w:val="style31"/>
                  <w:color w:val="0066CC"/>
                  <w:u w:val="single"/>
                  <w:lang w:eastAsia="zh-TW"/>
                </w:rPr>
                <w:t>備註事項</w:t>
              </w:r>
              <w:r w:rsidR="009A18F4">
                <w:rPr>
                  <w:rStyle w:val="style31"/>
                  <w:rFonts w:hint="eastAsia"/>
                  <w:color w:val="0066CC"/>
                  <w:u w:val="single"/>
                  <w:lang w:eastAsia="zh-TW"/>
                </w:rPr>
                <w:t>2</w:t>
              </w:r>
              <w:r w:rsidR="00D37F23">
                <w:rPr>
                  <w:rStyle w:val="a7"/>
                  <w:rFonts w:cs="Arial"/>
                  <w:lang w:eastAsia="zh-TW"/>
                </w:rPr>
                <w:t xml:space="preserve"> </w:t>
              </w:r>
            </w:hyperlink>
          </w:p>
        </w:tc>
        <w:tc>
          <w:tcPr>
            <w:tcW w:w="3240" w:type="dxa"/>
          </w:tcPr>
          <w:p w:rsidR="00E455C3" w:rsidRDefault="00D37F2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可能為多筆</w:t>
            </w:r>
          </w:p>
          <w:p w:rsidR="00BA0E2E" w:rsidRDefault="001E707E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每筆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每行</w:t>
            </w:r>
            <w:r>
              <w:rPr>
                <w:rFonts w:hint="eastAsia"/>
                <w:bCs/>
                <w:lang w:eastAsia="zh-TW"/>
              </w:rPr>
              <w:t>50 byte</w:t>
            </w:r>
            <w:r>
              <w:rPr>
                <w:rFonts w:hint="eastAsia"/>
                <w:bCs/>
                <w:lang w:eastAsia="zh-TW"/>
              </w:rPr>
              <w:t>共</w:t>
            </w:r>
            <w:r>
              <w:rPr>
                <w:rFonts w:hint="eastAsia"/>
                <w:bCs/>
                <w:lang w:eastAsia="zh-TW"/>
              </w:rPr>
              <w:t>5</w:t>
            </w:r>
            <w:r>
              <w:rPr>
                <w:rFonts w:hint="eastAsia"/>
                <w:bCs/>
                <w:lang w:eastAsia="zh-TW"/>
              </w:rPr>
              <w:t>行顯示</w:t>
            </w:r>
          </w:p>
        </w:tc>
      </w:tr>
      <w:tr w:rsidR="00E455C3">
        <w:tc>
          <w:tcPr>
            <w:tcW w:w="1980" w:type="dxa"/>
          </w:tcPr>
          <w:p w:rsidR="00E455C3" w:rsidRDefault="00FE38B6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住院日期</w:t>
            </w:r>
          </w:p>
        </w:tc>
        <w:tc>
          <w:tcPr>
            <w:tcW w:w="4680" w:type="dxa"/>
          </w:tcPr>
          <w:p w:rsidR="00E455C3" w:rsidRDefault="00FE38B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DTATA006.住院開始日</w:t>
            </w:r>
          </w:p>
        </w:tc>
        <w:tc>
          <w:tcPr>
            <w:tcW w:w="3240" w:type="dxa"/>
          </w:tcPr>
          <w:p w:rsidR="00E455C3" w:rsidRDefault="009D0801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增加排序功能</w:t>
            </w:r>
          </w:p>
        </w:tc>
      </w:tr>
      <w:tr w:rsidR="00E455C3">
        <w:tc>
          <w:tcPr>
            <w:tcW w:w="1980" w:type="dxa"/>
          </w:tcPr>
          <w:p w:rsidR="00E455C3" w:rsidRDefault="00FE38B6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求診醫院</w:t>
            </w:r>
          </w:p>
        </w:tc>
        <w:tc>
          <w:tcPr>
            <w:tcW w:w="4680" w:type="dxa"/>
          </w:tcPr>
          <w:p w:rsidR="00E455C3" w:rsidRDefault="00FE38B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DTATA006</w:t>
            </w:r>
            <w:r w:rsidR="00433C88">
              <w:rPr>
                <w:rFonts w:ascii="細明體" w:eastAsia="細明體" w:hAnsi="細明體" w:hint="eastAsia"/>
                <w:bCs/>
                <w:lang w:eastAsia="zh-TW"/>
              </w:rPr>
              <w:t>.醫院名稱</w:t>
            </w:r>
          </w:p>
        </w:tc>
        <w:tc>
          <w:tcPr>
            <w:tcW w:w="32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55C3">
        <w:tc>
          <w:tcPr>
            <w:tcW w:w="1980" w:type="dxa"/>
          </w:tcPr>
          <w:p w:rsidR="00E455C3" w:rsidRDefault="00FE38B6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建檔日期</w:t>
            </w:r>
          </w:p>
        </w:tc>
        <w:tc>
          <w:tcPr>
            <w:tcW w:w="4680" w:type="dxa"/>
          </w:tcPr>
          <w:p w:rsidR="00E455C3" w:rsidRDefault="00FE38B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DTATA006</w:t>
            </w:r>
            <w:r w:rsidR="00433C88">
              <w:rPr>
                <w:rFonts w:ascii="細明體" w:eastAsia="細明體" w:hAnsi="細明體" w:hint="eastAsia"/>
                <w:bCs/>
                <w:lang w:eastAsia="zh-TW"/>
              </w:rPr>
              <w:t>.異動日期</w:t>
            </w:r>
          </w:p>
        </w:tc>
        <w:tc>
          <w:tcPr>
            <w:tcW w:w="32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B2980" w:rsidRPr="00E455C3" w:rsidRDefault="000B2980" w:rsidP="00E455C3">
      <w:pPr>
        <w:pStyle w:val="Tabletext"/>
        <w:keepLines w:val="0"/>
        <w:spacing w:after="0" w:line="240" w:lineRule="auto"/>
        <w:ind w:left="360"/>
        <w:rPr>
          <w:lang w:eastAsia="zh-TW"/>
        </w:rPr>
      </w:pPr>
    </w:p>
    <w:p w:rsidR="00F31742" w:rsidRDefault="00F31742" w:rsidP="00F3174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，出現下一步</w:t>
      </w:r>
      <w:r>
        <w:rPr>
          <w:rFonts w:hint="eastAsia"/>
          <w:lang w:eastAsia="zh-TW"/>
        </w:rPr>
        <w:t xml:space="preserve"> BUTTON </w:t>
      </w:r>
      <w:r>
        <w:rPr>
          <w:rFonts w:hint="eastAsia"/>
          <w:lang w:eastAsia="zh-TW"/>
        </w:rPr>
        <w:t>，按下</w:t>
      </w: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AAB1_0500 BY </w:t>
      </w:r>
      <w:r>
        <w:rPr>
          <w:rFonts w:hint="eastAsia"/>
          <w:lang w:eastAsia="zh-TW"/>
        </w:rPr>
        <w:t>受理編號。</w:t>
      </w:r>
    </w:p>
    <w:p w:rsidR="00F32A81" w:rsidRPr="0029652F" w:rsidRDefault="00F32A81" w:rsidP="00F3174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從</w:t>
      </w:r>
      <w:r>
        <w:rPr>
          <w:rFonts w:hint="eastAsia"/>
          <w:lang w:eastAsia="zh-TW"/>
        </w:rPr>
        <w:t xml:space="preserve"> AAB1_0700</w:t>
      </w:r>
      <w:r>
        <w:rPr>
          <w:rFonts w:hint="eastAsia"/>
          <w:lang w:eastAsia="zh-TW"/>
        </w:rPr>
        <w:t>連結進來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且查無相關資料時，按下查無資料時，自動關閉視窗</w:t>
      </w:r>
    </w:p>
    <w:p w:rsidR="000B2980" w:rsidRDefault="000B2980" w:rsidP="00F31742">
      <w:pPr>
        <w:pStyle w:val="Tabletext"/>
        <w:keepLines w:val="0"/>
        <w:spacing w:after="0" w:line="240" w:lineRule="auto"/>
        <w:rPr>
          <w:ins w:id="130" w:author="劉文明" w:date="2017-06-15T19:28:00Z"/>
          <w:lang w:eastAsia="zh-TW"/>
        </w:rPr>
      </w:pPr>
    </w:p>
    <w:p w:rsidR="00683068" w:rsidRDefault="00683068" w:rsidP="00F31742">
      <w:pPr>
        <w:pStyle w:val="Tabletext"/>
        <w:keepLines w:val="0"/>
        <w:spacing w:after="0" w:line="240" w:lineRule="auto"/>
        <w:rPr>
          <w:ins w:id="131" w:author="劉文明" w:date="2017-06-15T19:28:00Z"/>
          <w:lang w:eastAsia="zh-TW"/>
        </w:rPr>
      </w:pPr>
      <w:ins w:id="132" w:author="劉文明" w:date="2017-06-15T19:28:00Z">
        <w:r>
          <w:rPr>
            <w:lang w:eastAsia="zh-TW"/>
          </w:rPr>
          <w:br w:type="page"/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683068" w:rsidTr="005C4A71">
        <w:trPr>
          <w:ins w:id="133" w:author="劉文明" w:date="2017-06-15T19:28:00Z"/>
        </w:trPr>
        <w:tc>
          <w:tcPr>
            <w:tcW w:w="10828" w:type="dxa"/>
            <w:shd w:val="clear" w:color="auto" w:fill="auto"/>
          </w:tcPr>
          <w:p w:rsidR="00683068" w:rsidRDefault="00683068" w:rsidP="00683068">
            <w:pPr>
              <w:pStyle w:val="Tabletext"/>
              <w:rPr>
                <w:ins w:id="134" w:author="劉文明" w:date="2017-06-15T19:28:00Z"/>
                <w:rFonts w:hint="eastAsia"/>
                <w:lang w:eastAsia="zh-TW"/>
              </w:rPr>
            </w:pPr>
            <w:bookmarkStart w:id="135" w:name="mark1"/>
            <w:bookmarkEnd w:id="135"/>
            <w:ins w:id="136" w:author="劉文明" w:date="2017-06-15T19:29:00Z">
              <w:r>
                <w:rPr>
                  <w:rFonts w:hint="eastAsia"/>
                  <w:lang w:eastAsia="zh-TW"/>
                </w:rPr>
                <w:t>附錄一</w:t>
              </w:r>
              <w:r>
                <w:rPr>
                  <w:rFonts w:hint="eastAsia"/>
                  <w:lang w:eastAsia="zh-TW"/>
                </w:rPr>
                <w:t xml:space="preserve">  [</w:t>
              </w:r>
              <w:r>
                <w:rPr>
                  <w:lang w:eastAsia="zh-TW"/>
                </w:rPr>
                <w:fldChar w:fldCharType="begin"/>
              </w:r>
              <w:r>
                <w:rPr>
                  <w:lang w:eastAsia="zh-TW"/>
                </w:rPr>
                <w:instrText xml:space="preserve"> HYPERLINK  \l "mark1_back" </w:instrText>
              </w:r>
              <w:r>
                <w:rPr>
                  <w:lang w:eastAsia="zh-TW"/>
                </w:rPr>
              </w:r>
              <w:r>
                <w:rPr>
                  <w:lang w:eastAsia="zh-TW"/>
                </w:rPr>
                <w:fldChar w:fldCharType="separate"/>
              </w:r>
              <w:r w:rsidRPr="005C4A71">
                <w:rPr>
                  <w:rStyle w:val="a7"/>
                  <w:rFonts w:ascii="Times New Roman" w:hAnsi="Times New Roman" w:hint="eastAsia"/>
                  <w:lang w:eastAsia="zh-TW"/>
                </w:rPr>
                <w:t>BACK</w:t>
              </w:r>
              <w:r>
                <w:rPr>
                  <w:lang w:eastAsia="zh-TW"/>
                </w:rPr>
                <w:fldChar w:fldCharType="end"/>
              </w:r>
              <w:r>
                <w:rPr>
                  <w:rFonts w:hint="eastAsia"/>
                  <w:lang w:eastAsia="zh-TW"/>
                </w:rPr>
                <w:t>]</w:t>
              </w:r>
            </w:ins>
          </w:p>
          <w:p w:rsidR="00683068" w:rsidRDefault="00683068" w:rsidP="005C4A71">
            <w:pPr>
              <w:pStyle w:val="Tabletext"/>
              <w:rPr>
                <w:ins w:id="137" w:author="劉文明" w:date="2017-06-15T19:28:00Z"/>
                <w:lang w:eastAsia="zh-TW"/>
              </w:rPr>
            </w:pPr>
            <w:ins w:id="138" w:author="劉文明" w:date="2017-06-15T19:28:00Z">
              <w:r>
                <w:rPr>
                  <w:lang w:eastAsia="zh-TW"/>
                </w:rPr>
                <w:t>SELECT ATA006.ID,</w:t>
              </w:r>
            </w:ins>
          </w:p>
          <w:p w:rsidR="00683068" w:rsidRDefault="00683068" w:rsidP="005C4A71">
            <w:pPr>
              <w:pStyle w:val="Tabletext"/>
              <w:rPr>
                <w:ins w:id="139" w:author="劉文明" w:date="2017-06-15T19:28:00Z"/>
                <w:lang w:eastAsia="zh-TW"/>
              </w:rPr>
            </w:pPr>
            <w:ins w:id="140" w:author="劉文明" w:date="2017-06-15T19:28:00Z">
              <w:r>
                <w:rPr>
                  <w:lang w:eastAsia="zh-TW"/>
                </w:rPr>
                <w:t xml:space="preserve">       ATA006.REFUSE_FILENO,</w:t>
              </w:r>
            </w:ins>
          </w:p>
          <w:p w:rsidR="00683068" w:rsidRDefault="00683068" w:rsidP="005C4A71">
            <w:pPr>
              <w:pStyle w:val="Tabletext"/>
              <w:rPr>
                <w:ins w:id="141" w:author="劉文明" w:date="2017-06-15T19:28:00Z"/>
                <w:lang w:eastAsia="zh-TW"/>
              </w:rPr>
            </w:pPr>
            <w:ins w:id="142" w:author="劉文明" w:date="2017-06-15T19:28:00Z">
              <w:r>
                <w:rPr>
                  <w:lang w:eastAsia="zh-TW"/>
                </w:rPr>
                <w:t xml:space="preserve">       ATA006.THERAPY_BEGDT,</w:t>
              </w:r>
            </w:ins>
          </w:p>
          <w:p w:rsidR="00683068" w:rsidRDefault="00683068" w:rsidP="005C4A71">
            <w:pPr>
              <w:pStyle w:val="Tabletext"/>
              <w:rPr>
                <w:ins w:id="143" w:author="劉文明" w:date="2017-06-15T19:28:00Z"/>
                <w:lang w:eastAsia="zh-TW"/>
              </w:rPr>
            </w:pPr>
            <w:ins w:id="144" w:author="劉文明" w:date="2017-06-15T19:28:00Z">
              <w:r>
                <w:rPr>
                  <w:lang w:eastAsia="zh-TW"/>
                </w:rPr>
                <w:t xml:space="preserve">       ATA006.HOSPITAL_NAME,</w:t>
              </w:r>
            </w:ins>
          </w:p>
          <w:p w:rsidR="00683068" w:rsidRDefault="00683068" w:rsidP="005C4A71">
            <w:pPr>
              <w:pStyle w:val="Tabletext"/>
              <w:rPr>
                <w:ins w:id="145" w:author="劉文明" w:date="2017-06-15T19:28:00Z"/>
                <w:lang w:eastAsia="zh-TW"/>
              </w:rPr>
            </w:pPr>
            <w:ins w:id="146" w:author="劉文明" w:date="2017-06-15T19:28:00Z">
              <w:r>
                <w:rPr>
                  <w:lang w:eastAsia="zh-TW"/>
                </w:rPr>
                <w:t xml:space="preserve">       ATA006.UPDATE_DATE,</w:t>
              </w:r>
            </w:ins>
          </w:p>
          <w:p w:rsidR="00683068" w:rsidRDefault="00683068" w:rsidP="005C4A71">
            <w:pPr>
              <w:pStyle w:val="Tabletext"/>
              <w:rPr>
                <w:ins w:id="147" w:author="劉文明" w:date="2017-06-15T19:28:00Z"/>
                <w:lang w:eastAsia="zh-TW"/>
              </w:rPr>
            </w:pPr>
            <w:ins w:id="148" w:author="劉文明" w:date="2017-06-15T19:28:00Z">
              <w:r>
                <w:rPr>
                  <w:lang w:eastAsia="zh-TW"/>
                </w:rPr>
                <w:t xml:space="preserve">       ATA006.THERAPY_ENDDT,</w:t>
              </w:r>
            </w:ins>
          </w:p>
          <w:p w:rsidR="00683068" w:rsidRDefault="00683068" w:rsidP="005C4A71">
            <w:pPr>
              <w:pStyle w:val="Tabletext"/>
              <w:rPr>
                <w:ins w:id="149" w:author="劉文明" w:date="2017-06-15T19:28:00Z"/>
                <w:lang w:eastAsia="zh-TW"/>
              </w:rPr>
            </w:pPr>
            <w:ins w:id="150" w:author="劉文明" w:date="2017-06-15T19:28:00Z">
              <w:r>
                <w:rPr>
                  <w:lang w:eastAsia="zh-TW"/>
                </w:rPr>
                <w:t xml:space="preserve">       ATA006.SURGERY,</w:t>
              </w:r>
            </w:ins>
          </w:p>
          <w:p w:rsidR="00683068" w:rsidRDefault="00683068" w:rsidP="005C4A71">
            <w:pPr>
              <w:pStyle w:val="Tabletext"/>
              <w:rPr>
                <w:ins w:id="151" w:author="劉文明" w:date="2017-06-15T19:28:00Z"/>
                <w:lang w:eastAsia="zh-TW"/>
              </w:rPr>
            </w:pPr>
            <w:ins w:id="152" w:author="劉文明" w:date="2017-06-15T19:28:00Z">
              <w:r>
                <w:rPr>
                  <w:lang w:eastAsia="zh-TW"/>
                </w:rPr>
                <w:t xml:space="preserve">       ATA006.APPLY_NO,</w:t>
              </w:r>
            </w:ins>
          </w:p>
          <w:p w:rsidR="00683068" w:rsidRDefault="00683068" w:rsidP="005C4A71">
            <w:pPr>
              <w:pStyle w:val="Tabletext"/>
              <w:rPr>
                <w:ins w:id="153" w:author="劉文明" w:date="2017-06-15T19:28:00Z"/>
                <w:lang w:eastAsia="zh-TW"/>
              </w:rPr>
            </w:pPr>
            <w:ins w:id="154" w:author="劉文明" w:date="2017-06-15T19:28:00Z">
              <w:r>
                <w:rPr>
                  <w:lang w:eastAsia="zh-TW"/>
                </w:rPr>
                <w:t xml:space="preserve">       ATA006.UPDATE_OPRID,</w:t>
              </w:r>
            </w:ins>
          </w:p>
          <w:p w:rsidR="00683068" w:rsidRDefault="00683068" w:rsidP="005C4A71">
            <w:pPr>
              <w:pStyle w:val="Tabletext"/>
              <w:rPr>
                <w:ins w:id="155" w:author="劉文明" w:date="2017-06-15T19:28:00Z"/>
                <w:lang w:eastAsia="zh-TW"/>
              </w:rPr>
            </w:pPr>
            <w:ins w:id="156" w:author="劉文明" w:date="2017-06-15T19:28:00Z">
              <w:r>
                <w:rPr>
                  <w:lang w:eastAsia="zh-TW"/>
                </w:rPr>
                <w:t xml:space="preserve">       ATA007.APPROVE_DETAIL,</w:t>
              </w:r>
            </w:ins>
          </w:p>
          <w:p w:rsidR="00683068" w:rsidRDefault="00683068" w:rsidP="005C4A71">
            <w:pPr>
              <w:pStyle w:val="Tabletext"/>
              <w:rPr>
                <w:ins w:id="157" w:author="劉文明" w:date="2017-06-15T19:28:00Z"/>
                <w:lang w:eastAsia="zh-TW"/>
              </w:rPr>
            </w:pPr>
            <w:ins w:id="158" w:author="劉文明" w:date="2017-06-15T19:28:00Z">
              <w:r>
                <w:rPr>
                  <w:lang w:eastAsia="zh-TW"/>
                </w:rPr>
                <w:t xml:space="preserve">       ATA007.MEMO_PRIVATE,</w:t>
              </w:r>
            </w:ins>
          </w:p>
          <w:p w:rsidR="00683068" w:rsidRDefault="00683068" w:rsidP="005C4A71">
            <w:pPr>
              <w:pStyle w:val="Tabletext"/>
              <w:rPr>
                <w:ins w:id="159" w:author="劉文明" w:date="2017-06-15T19:28:00Z"/>
                <w:lang w:eastAsia="zh-TW"/>
              </w:rPr>
            </w:pPr>
            <w:ins w:id="160" w:author="劉文明" w:date="2017-06-15T19:28:00Z">
              <w:r>
                <w:rPr>
                  <w:lang w:eastAsia="zh-TW"/>
                </w:rPr>
                <w:t xml:space="preserve">       ATA007.APPROVE_CODE</w:t>
              </w:r>
            </w:ins>
          </w:p>
          <w:p w:rsidR="00683068" w:rsidRDefault="00683068" w:rsidP="005C4A71">
            <w:pPr>
              <w:pStyle w:val="Tabletext"/>
              <w:rPr>
                <w:ins w:id="161" w:author="劉文明" w:date="2017-06-15T19:28:00Z"/>
                <w:lang w:eastAsia="zh-TW"/>
              </w:rPr>
            </w:pPr>
            <w:ins w:id="162" w:author="劉文明" w:date="2017-06-15T19:28:00Z">
              <w:r>
                <w:rPr>
                  <w:lang w:eastAsia="zh-TW"/>
                </w:rPr>
                <w:t xml:space="preserve">  FROM    DBAT.DTATA006_WEAKRECORD ATA006</w:t>
              </w:r>
            </w:ins>
          </w:p>
          <w:p w:rsidR="00683068" w:rsidRDefault="00683068" w:rsidP="005C4A71">
            <w:pPr>
              <w:pStyle w:val="Tabletext"/>
              <w:rPr>
                <w:ins w:id="163" w:author="劉文明" w:date="2017-06-15T19:28:00Z"/>
                <w:lang w:eastAsia="zh-TW"/>
              </w:rPr>
            </w:pPr>
            <w:ins w:id="164" w:author="劉文明" w:date="2017-06-15T19:28:00Z">
              <w:r>
                <w:rPr>
                  <w:lang w:eastAsia="zh-TW"/>
                </w:rPr>
                <w:t xml:space="preserve">       LEFT JOIN</w:t>
              </w:r>
            </w:ins>
          </w:p>
          <w:p w:rsidR="00683068" w:rsidRDefault="00683068" w:rsidP="005C4A71">
            <w:pPr>
              <w:pStyle w:val="Tabletext"/>
              <w:rPr>
                <w:ins w:id="165" w:author="劉文明" w:date="2017-06-15T19:28:00Z"/>
                <w:lang w:eastAsia="zh-TW"/>
              </w:rPr>
            </w:pPr>
            <w:ins w:id="166" w:author="劉文明" w:date="2017-06-15T19:28:00Z">
              <w:r>
                <w:rPr>
                  <w:lang w:eastAsia="zh-TW"/>
                </w:rPr>
                <w:t xml:space="preserve">          DBAT.DTATA007_APPROVE_HISTORY ATA007</w:t>
              </w:r>
            </w:ins>
          </w:p>
          <w:p w:rsidR="00683068" w:rsidRDefault="00683068" w:rsidP="005C4A71">
            <w:pPr>
              <w:pStyle w:val="Tabletext"/>
              <w:rPr>
                <w:ins w:id="167" w:author="劉文明" w:date="2017-06-15T19:28:00Z"/>
                <w:lang w:eastAsia="zh-TW"/>
              </w:rPr>
            </w:pPr>
            <w:ins w:id="168" w:author="劉文明" w:date="2017-06-15T19:28:00Z">
              <w:r>
                <w:rPr>
                  <w:lang w:eastAsia="zh-TW"/>
                </w:rPr>
                <w:t xml:space="preserve">       ON ATA006.REFUSE_FILENO = ATA007.REFUSE_FILENO</w:t>
              </w:r>
            </w:ins>
          </w:p>
          <w:p w:rsidR="00683068" w:rsidRDefault="002150B1" w:rsidP="005C4A71">
            <w:pPr>
              <w:pStyle w:val="Tabletext"/>
              <w:rPr>
                <w:ins w:id="169" w:author="劉文明" w:date="2017-06-15T19:28:00Z"/>
                <w:lang w:eastAsia="zh-TW"/>
              </w:rPr>
            </w:pPr>
            <w:ins w:id="170" w:author="劉文明" w:date="2017-06-15T19:28:00Z">
              <w:r>
                <w:rPr>
                  <w:lang w:eastAsia="zh-TW"/>
                </w:rPr>
                <w:t xml:space="preserve"> WHERE ATA006.ID</w:t>
              </w:r>
              <w:r w:rsidR="00683068">
                <w:rPr>
                  <w:lang w:eastAsia="zh-TW"/>
                </w:rPr>
                <w:t xml:space="preserve"> = ':ID' </w:t>
              </w:r>
            </w:ins>
          </w:p>
          <w:p w:rsidR="00683068" w:rsidRDefault="00683068" w:rsidP="005C4A71">
            <w:pPr>
              <w:pStyle w:val="Tabletext"/>
              <w:rPr>
                <w:ins w:id="171" w:author="劉文明" w:date="2017-06-15T19:28:00Z"/>
                <w:lang w:eastAsia="zh-TW"/>
              </w:rPr>
            </w:pPr>
            <w:ins w:id="172" w:author="劉文明" w:date="2017-06-15T19:28:00Z">
              <w:r>
                <w:rPr>
                  <w:lang w:eastAsia="zh-TW"/>
                </w:rPr>
                <w:t xml:space="preserve">ORDER BY </w:t>
              </w:r>
            </w:ins>
          </w:p>
          <w:p w:rsidR="00683068" w:rsidRDefault="00683068" w:rsidP="005C4A71">
            <w:pPr>
              <w:pStyle w:val="Tabletext"/>
              <w:rPr>
                <w:ins w:id="173" w:author="劉文明" w:date="2017-06-15T19:28:00Z"/>
                <w:lang w:eastAsia="zh-TW"/>
              </w:rPr>
            </w:pPr>
            <w:ins w:id="174" w:author="劉文明" w:date="2017-06-15T19:28:00Z">
              <w:r>
                <w:rPr>
                  <w:lang w:eastAsia="zh-TW"/>
                </w:rPr>
                <w:t xml:space="preserve">       ATA006.ID,</w:t>
              </w:r>
            </w:ins>
          </w:p>
          <w:p w:rsidR="00683068" w:rsidRDefault="00683068" w:rsidP="005C4A71">
            <w:pPr>
              <w:pStyle w:val="Tabletext"/>
              <w:rPr>
                <w:ins w:id="175" w:author="劉文明" w:date="2017-06-15T19:28:00Z"/>
                <w:lang w:eastAsia="zh-TW"/>
              </w:rPr>
            </w:pPr>
            <w:ins w:id="176" w:author="劉文明" w:date="2017-06-15T19:28:00Z">
              <w:r>
                <w:rPr>
                  <w:lang w:eastAsia="zh-TW"/>
                </w:rPr>
                <w:t xml:space="preserve">       ATA006.REFUSE_FILENO,</w:t>
              </w:r>
            </w:ins>
          </w:p>
          <w:p w:rsidR="00683068" w:rsidRDefault="00683068" w:rsidP="005C4A71">
            <w:pPr>
              <w:pStyle w:val="Tabletext"/>
              <w:rPr>
                <w:ins w:id="177" w:author="劉文明" w:date="2017-06-15T19:28:00Z"/>
                <w:lang w:eastAsia="zh-TW"/>
              </w:rPr>
            </w:pPr>
            <w:ins w:id="178" w:author="劉文明" w:date="2017-06-15T19:28:00Z">
              <w:r>
                <w:rPr>
                  <w:lang w:eastAsia="zh-TW"/>
                </w:rPr>
                <w:t xml:space="preserve">       ATA006.THERAPY_BEGDT</w:t>
              </w:r>
              <w:r w:rsidRPr="00DB363F">
                <w:rPr>
                  <w:color w:val="FF0000"/>
                  <w:lang w:eastAsia="zh-TW"/>
                </w:rPr>
                <w:t xml:space="preserve"> ASC,</w:t>
              </w:r>
            </w:ins>
          </w:p>
          <w:p w:rsidR="00683068" w:rsidRDefault="00683068" w:rsidP="005C4A71">
            <w:pPr>
              <w:pStyle w:val="Tabletext"/>
              <w:rPr>
                <w:ins w:id="179" w:author="劉文明" w:date="2017-06-15T19:28:00Z"/>
                <w:lang w:eastAsia="zh-TW"/>
              </w:rPr>
            </w:pPr>
            <w:ins w:id="180" w:author="劉文明" w:date="2017-06-15T19:28:00Z">
              <w:r>
                <w:rPr>
                  <w:lang w:eastAsia="zh-TW"/>
                </w:rPr>
                <w:t xml:space="preserve">       ATA006.HOSPITAL_NAME,</w:t>
              </w:r>
            </w:ins>
          </w:p>
          <w:p w:rsidR="00683068" w:rsidRDefault="00683068" w:rsidP="005C4A71">
            <w:pPr>
              <w:pStyle w:val="Tabletext"/>
              <w:rPr>
                <w:ins w:id="181" w:author="劉文明" w:date="2017-06-15T19:28:00Z"/>
                <w:lang w:eastAsia="zh-TW"/>
              </w:rPr>
            </w:pPr>
            <w:ins w:id="182" w:author="劉文明" w:date="2017-06-15T19:28:00Z">
              <w:r>
                <w:rPr>
                  <w:lang w:eastAsia="zh-TW"/>
                </w:rPr>
                <w:t xml:space="preserve">       ATA006.UPDATE_DATE,</w:t>
              </w:r>
            </w:ins>
          </w:p>
          <w:p w:rsidR="00683068" w:rsidRDefault="00683068" w:rsidP="005C4A71">
            <w:pPr>
              <w:pStyle w:val="Tabletext"/>
              <w:rPr>
                <w:ins w:id="183" w:author="劉文明" w:date="2017-06-15T19:28:00Z"/>
                <w:lang w:eastAsia="zh-TW"/>
              </w:rPr>
            </w:pPr>
            <w:ins w:id="184" w:author="劉文明" w:date="2017-06-15T19:28:00Z">
              <w:r>
                <w:rPr>
                  <w:lang w:eastAsia="zh-TW"/>
                </w:rPr>
                <w:t xml:space="preserve">       ATA006.THERAPY_ENDDT,</w:t>
              </w:r>
            </w:ins>
          </w:p>
          <w:p w:rsidR="00683068" w:rsidRDefault="00683068" w:rsidP="005C4A71">
            <w:pPr>
              <w:pStyle w:val="Tabletext"/>
              <w:rPr>
                <w:ins w:id="185" w:author="劉文明" w:date="2017-06-15T19:28:00Z"/>
                <w:lang w:eastAsia="zh-TW"/>
              </w:rPr>
            </w:pPr>
            <w:ins w:id="186" w:author="劉文明" w:date="2017-06-15T19:28:00Z">
              <w:r>
                <w:rPr>
                  <w:lang w:eastAsia="zh-TW"/>
                </w:rPr>
                <w:t xml:space="preserve">       ATA006.SURGERY,</w:t>
              </w:r>
            </w:ins>
          </w:p>
          <w:p w:rsidR="00683068" w:rsidRDefault="00683068" w:rsidP="005C4A71">
            <w:pPr>
              <w:pStyle w:val="Tabletext"/>
              <w:rPr>
                <w:ins w:id="187" w:author="劉文明" w:date="2017-06-15T19:28:00Z"/>
                <w:lang w:eastAsia="zh-TW"/>
              </w:rPr>
            </w:pPr>
            <w:ins w:id="188" w:author="劉文明" w:date="2017-06-15T19:28:00Z">
              <w:r>
                <w:rPr>
                  <w:lang w:eastAsia="zh-TW"/>
                </w:rPr>
                <w:t xml:space="preserve">       ATA006.APPLY_NO,</w:t>
              </w:r>
            </w:ins>
          </w:p>
          <w:p w:rsidR="00683068" w:rsidRDefault="00683068" w:rsidP="005C4A71">
            <w:pPr>
              <w:pStyle w:val="Tabletext"/>
              <w:rPr>
                <w:ins w:id="189" w:author="劉文明" w:date="2017-06-15T19:28:00Z"/>
                <w:lang w:eastAsia="zh-TW"/>
              </w:rPr>
            </w:pPr>
            <w:ins w:id="190" w:author="劉文明" w:date="2017-06-15T19:28:00Z">
              <w:r>
                <w:rPr>
                  <w:lang w:eastAsia="zh-TW"/>
                </w:rPr>
                <w:t xml:space="preserve">       ATA006.UPDATE_OPRID</w:t>
              </w:r>
            </w:ins>
          </w:p>
          <w:p w:rsidR="00683068" w:rsidRDefault="00683068" w:rsidP="005C4A71">
            <w:pPr>
              <w:pStyle w:val="Tabletext"/>
              <w:keepLines w:val="0"/>
              <w:spacing w:after="0" w:line="240" w:lineRule="auto"/>
              <w:rPr>
                <w:ins w:id="191" w:author="劉文明" w:date="2017-06-15T19:28:00Z"/>
                <w:rFonts w:hint="eastAsia"/>
                <w:lang w:eastAsia="zh-TW"/>
              </w:rPr>
            </w:pPr>
            <w:ins w:id="192" w:author="劉文明" w:date="2017-06-15T19:28:00Z">
              <w:r>
                <w:rPr>
                  <w:lang w:eastAsia="zh-TW"/>
                </w:rPr>
                <w:t xml:space="preserve">  WITH UR</w:t>
              </w:r>
            </w:ins>
          </w:p>
        </w:tc>
      </w:tr>
    </w:tbl>
    <w:p w:rsidR="00683068" w:rsidRPr="00F31742" w:rsidRDefault="00683068" w:rsidP="00F3174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sectPr w:rsidR="00683068" w:rsidRPr="00F317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D2" w:rsidRDefault="00075FD2" w:rsidP="0098655F">
      <w:r>
        <w:separator/>
      </w:r>
    </w:p>
  </w:endnote>
  <w:endnote w:type="continuationSeparator" w:id="0">
    <w:p w:rsidR="00075FD2" w:rsidRDefault="00075FD2" w:rsidP="0098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D2" w:rsidRDefault="00075FD2" w:rsidP="0098655F">
      <w:r>
        <w:separator/>
      </w:r>
    </w:p>
  </w:footnote>
  <w:footnote w:type="continuationSeparator" w:id="0">
    <w:p w:rsidR="00075FD2" w:rsidRDefault="00075FD2" w:rsidP="0098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4A7A9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multilevel"/>
    <w:tmpl w:val="37704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3" w15:restartNumberingAfterBreak="0">
    <w:nsid w:val="2DC941BD"/>
    <w:multiLevelType w:val="multilevel"/>
    <w:tmpl w:val="8BF82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4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DC962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45C3883"/>
    <w:multiLevelType w:val="multilevel"/>
    <w:tmpl w:val="6966C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CFC35C3"/>
    <w:multiLevelType w:val="multilevel"/>
    <w:tmpl w:val="F8A6B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4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1465F"/>
    <w:multiLevelType w:val="multilevel"/>
    <w:tmpl w:val="293AD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AB62C1"/>
    <w:multiLevelType w:val="multilevel"/>
    <w:tmpl w:val="6AACB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5" w15:restartNumberingAfterBreak="0">
    <w:nsid w:val="726737DB"/>
    <w:multiLevelType w:val="multilevel"/>
    <w:tmpl w:val="E0A23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3"/>
  </w:num>
  <w:num w:numId="2">
    <w:abstractNumId w:val="27"/>
  </w:num>
  <w:num w:numId="3">
    <w:abstractNumId w:val="10"/>
  </w:num>
  <w:num w:numId="4">
    <w:abstractNumId w:val="29"/>
  </w:num>
  <w:num w:numId="5">
    <w:abstractNumId w:val="9"/>
  </w:num>
  <w:num w:numId="6">
    <w:abstractNumId w:val="13"/>
  </w:num>
  <w:num w:numId="7">
    <w:abstractNumId w:val="35"/>
  </w:num>
  <w:num w:numId="8">
    <w:abstractNumId w:val="21"/>
  </w:num>
  <w:num w:numId="9">
    <w:abstractNumId w:val="32"/>
  </w:num>
  <w:num w:numId="10">
    <w:abstractNumId w:val="6"/>
  </w:num>
  <w:num w:numId="11">
    <w:abstractNumId w:val="34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31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5"/>
  </w:num>
  <w:num w:numId="23">
    <w:abstractNumId w:val="1"/>
  </w:num>
  <w:num w:numId="24">
    <w:abstractNumId w:val="20"/>
  </w:num>
  <w:num w:numId="25">
    <w:abstractNumId w:val="22"/>
  </w:num>
  <w:num w:numId="26">
    <w:abstractNumId w:val="25"/>
  </w:num>
  <w:num w:numId="27">
    <w:abstractNumId w:val="15"/>
  </w:num>
  <w:num w:numId="28">
    <w:abstractNumId w:val="2"/>
  </w:num>
  <w:num w:numId="29">
    <w:abstractNumId w:val="4"/>
  </w:num>
  <w:num w:numId="30">
    <w:abstractNumId w:val="28"/>
  </w:num>
  <w:num w:numId="31">
    <w:abstractNumId w:val="3"/>
  </w:num>
  <w:num w:numId="32">
    <w:abstractNumId w:val="0"/>
  </w:num>
  <w:num w:numId="33">
    <w:abstractNumId w:val="33"/>
  </w:num>
  <w:num w:numId="34">
    <w:abstractNumId w:val="7"/>
  </w:num>
  <w:num w:numId="35">
    <w:abstractNumId w:val="1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2211D"/>
    <w:rsid w:val="00050F1C"/>
    <w:rsid w:val="00051085"/>
    <w:rsid w:val="00057819"/>
    <w:rsid w:val="00075FD2"/>
    <w:rsid w:val="000B2980"/>
    <w:rsid w:val="000B2AC9"/>
    <w:rsid w:val="000C45D1"/>
    <w:rsid w:val="000D750C"/>
    <w:rsid w:val="000E09B1"/>
    <w:rsid w:val="00125AE7"/>
    <w:rsid w:val="00157538"/>
    <w:rsid w:val="001C0DEA"/>
    <w:rsid w:val="001E707E"/>
    <w:rsid w:val="001F507F"/>
    <w:rsid w:val="002150B1"/>
    <w:rsid w:val="0025664A"/>
    <w:rsid w:val="00271ACA"/>
    <w:rsid w:val="00295E89"/>
    <w:rsid w:val="0029652F"/>
    <w:rsid w:val="002A2E4A"/>
    <w:rsid w:val="002F3466"/>
    <w:rsid w:val="003557A3"/>
    <w:rsid w:val="0036326A"/>
    <w:rsid w:val="0039772C"/>
    <w:rsid w:val="003E7EC5"/>
    <w:rsid w:val="003F206B"/>
    <w:rsid w:val="003F3D59"/>
    <w:rsid w:val="004148B5"/>
    <w:rsid w:val="00424E94"/>
    <w:rsid w:val="00433C88"/>
    <w:rsid w:val="0044405D"/>
    <w:rsid w:val="004468C8"/>
    <w:rsid w:val="00493E59"/>
    <w:rsid w:val="004C42C1"/>
    <w:rsid w:val="005061D7"/>
    <w:rsid w:val="005A1784"/>
    <w:rsid w:val="005A5963"/>
    <w:rsid w:val="005A7BDE"/>
    <w:rsid w:val="005C4A71"/>
    <w:rsid w:val="005F5E46"/>
    <w:rsid w:val="006162E1"/>
    <w:rsid w:val="006463CA"/>
    <w:rsid w:val="0064683A"/>
    <w:rsid w:val="00683068"/>
    <w:rsid w:val="007011AA"/>
    <w:rsid w:val="007018CC"/>
    <w:rsid w:val="00704FFE"/>
    <w:rsid w:val="00715C16"/>
    <w:rsid w:val="0072107A"/>
    <w:rsid w:val="00755007"/>
    <w:rsid w:val="007909DE"/>
    <w:rsid w:val="007B3FC2"/>
    <w:rsid w:val="00805AB9"/>
    <w:rsid w:val="00872D84"/>
    <w:rsid w:val="0089165A"/>
    <w:rsid w:val="0089179A"/>
    <w:rsid w:val="008A2D8E"/>
    <w:rsid w:val="008A7101"/>
    <w:rsid w:val="008F0F29"/>
    <w:rsid w:val="00920908"/>
    <w:rsid w:val="00947D66"/>
    <w:rsid w:val="009645F4"/>
    <w:rsid w:val="009804C4"/>
    <w:rsid w:val="00983B27"/>
    <w:rsid w:val="0098655F"/>
    <w:rsid w:val="009A18F4"/>
    <w:rsid w:val="009D0801"/>
    <w:rsid w:val="009D1E5B"/>
    <w:rsid w:val="009D3AAA"/>
    <w:rsid w:val="00A477F1"/>
    <w:rsid w:val="00A53624"/>
    <w:rsid w:val="00A54E93"/>
    <w:rsid w:val="00A653DB"/>
    <w:rsid w:val="00A8390E"/>
    <w:rsid w:val="00AC14AD"/>
    <w:rsid w:val="00AC6F1E"/>
    <w:rsid w:val="00AD3405"/>
    <w:rsid w:val="00AD36A9"/>
    <w:rsid w:val="00AE6F9A"/>
    <w:rsid w:val="00AF1183"/>
    <w:rsid w:val="00B55F7E"/>
    <w:rsid w:val="00B64EF5"/>
    <w:rsid w:val="00B87C4A"/>
    <w:rsid w:val="00B95CFD"/>
    <w:rsid w:val="00BA0E2E"/>
    <w:rsid w:val="00BB746E"/>
    <w:rsid w:val="00C06D14"/>
    <w:rsid w:val="00C50BCC"/>
    <w:rsid w:val="00C5496B"/>
    <w:rsid w:val="00C56B8D"/>
    <w:rsid w:val="00C92E94"/>
    <w:rsid w:val="00CD2418"/>
    <w:rsid w:val="00CF4FC5"/>
    <w:rsid w:val="00D37F23"/>
    <w:rsid w:val="00D725E8"/>
    <w:rsid w:val="00DA355E"/>
    <w:rsid w:val="00DB363F"/>
    <w:rsid w:val="00DD5E33"/>
    <w:rsid w:val="00E11AE2"/>
    <w:rsid w:val="00E455C3"/>
    <w:rsid w:val="00E76D1C"/>
    <w:rsid w:val="00EB1A91"/>
    <w:rsid w:val="00EC69A6"/>
    <w:rsid w:val="00EF21AB"/>
    <w:rsid w:val="00F074E1"/>
    <w:rsid w:val="00F15FB6"/>
    <w:rsid w:val="00F22008"/>
    <w:rsid w:val="00F31742"/>
    <w:rsid w:val="00F32A81"/>
    <w:rsid w:val="00F42D7C"/>
    <w:rsid w:val="00F603D7"/>
    <w:rsid w:val="00F67400"/>
    <w:rsid w:val="00F90D9C"/>
    <w:rsid w:val="00F92606"/>
    <w:rsid w:val="00F974F4"/>
    <w:rsid w:val="00F97B28"/>
    <w:rsid w:val="00FA011D"/>
    <w:rsid w:val="00FD288D"/>
    <w:rsid w:val="00FE38B6"/>
    <w:rsid w:val="00FF4AE6"/>
    <w:rsid w:val="00FF78DA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E64B45-6299-4C43-A802-157DB16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character" w:customStyle="1" w:styleId="style131">
    <w:name w:val="style131"/>
    <w:rsid w:val="00FE38B6"/>
    <w:rPr>
      <w:rFonts w:ascii="Arial" w:hAnsi="Arial" w:cs="Arial" w:hint="default"/>
      <w:color w:val="000099"/>
    </w:rPr>
  </w:style>
  <w:style w:type="character" w:customStyle="1" w:styleId="tbblue31">
    <w:name w:val="tbblue31"/>
    <w:rsid w:val="00AC6F1E"/>
    <w:rPr>
      <w:shd w:val="clear" w:color="auto" w:fill="F0F8FF"/>
    </w:rPr>
  </w:style>
  <w:style w:type="character" w:styleId="a7">
    <w:name w:val="Hyperlink"/>
    <w:rsid w:val="00D37F23"/>
    <w:rPr>
      <w:rFonts w:ascii="sөũ" w:hAnsi="sөũ" w:hint="default"/>
      <w:color w:val="0066CC"/>
      <w:sz w:val="20"/>
      <w:szCs w:val="20"/>
      <w:u w:val="single"/>
    </w:rPr>
  </w:style>
  <w:style w:type="character" w:styleId="a8">
    <w:name w:val="FollowedHyperlink"/>
    <w:rsid w:val="009A18F4"/>
    <w:rPr>
      <w:color w:val="800080"/>
      <w:u w:val="single"/>
    </w:rPr>
  </w:style>
  <w:style w:type="paragraph" w:styleId="a9">
    <w:name w:val="header"/>
    <w:basedOn w:val="a"/>
    <w:link w:val="aa"/>
    <w:rsid w:val="00986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8655F"/>
  </w:style>
  <w:style w:type="paragraph" w:styleId="ab">
    <w:name w:val="footer"/>
    <w:basedOn w:val="a"/>
    <w:link w:val="ac"/>
    <w:rsid w:val="00986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rsid w:val="0098655F"/>
  </w:style>
  <w:style w:type="table" w:styleId="ad">
    <w:name w:val="Table Grid"/>
    <w:basedOn w:val="a1"/>
    <w:rsid w:val="00683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&#20839;&#37096;&#29305;&#25215;&#20013;&#25991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xlsvr20:9080/html/CM/QueryTable.jsp?Field=&#20633;&#35387;&#20107;&#38917;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Links>
    <vt:vector size="24" baseType="variant">
      <vt:variant>
        <vt:i4>6225967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mark1_back</vt:lpwstr>
      </vt:variant>
      <vt:variant>
        <vt:i4>303636001</vt:i4>
      </vt:variant>
      <vt:variant>
        <vt:i4>6</vt:i4>
      </vt:variant>
      <vt:variant>
        <vt:i4>0</vt:i4>
      </vt:variant>
      <vt:variant>
        <vt:i4>5</vt:i4>
      </vt:variant>
      <vt:variant>
        <vt:lpwstr>http://cxlsvr20:9080/html/CM/QueryTable.jsp?Field=備註事項1</vt:lpwstr>
      </vt:variant>
      <vt:variant>
        <vt:lpwstr/>
      </vt:variant>
      <vt:variant>
        <vt:i4>-1757975296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http://cxlsvr20:9080/html/CM/QueryTable.jsp?Field=內部特承中文</vt:lpwstr>
      </vt:variant>
      <vt:variant>
        <vt:lpwstr/>
      </vt:variant>
      <vt:variant>
        <vt:i4>655391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mark1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