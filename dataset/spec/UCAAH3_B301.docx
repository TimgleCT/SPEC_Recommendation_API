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3"/>
                <w:attr w:name="Year" w:val="2008"/>
              </w:smartTagPr>
              <w:r>
                <w:rPr>
                  <w:rFonts w:eastAsia="標楷體" w:hint="eastAsia"/>
                  <w:lang w:eastAsia="zh-TW"/>
                </w:rPr>
                <w:t>2008/3/6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  <w:tr w:rsidR="002C2A4B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A4B" w:rsidRDefault="00EB2450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3"/>
                <w:attr w:name="Year" w:val="2010"/>
              </w:smartTagPr>
              <w:r>
                <w:rPr>
                  <w:rFonts w:eastAsia="標楷體"/>
                  <w:lang w:eastAsia="zh-TW"/>
                </w:rPr>
                <w:t>2010/3/11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A4B" w:rsidRDefault="00EB245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A4B" w:rsidRDefault="00EB245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</w:t>
            </w:r>
            <w:r>
              <w:rPr>
                <w:rFonts w:eastAsia="標楷體" w:hint="eastAsia"/>
                <w:lang w:eastAsia="zh-TW"/>
              </w:rPr>
              <w:t>不需抽取</w:t>
            </w:r>
            <w:r>
              <w:rPr>
                <w:rFonts w:eastAsia="標楷體" w:hint="eastAsia"/>
                <w:lang w:eastAsia="zh-TW"/>
              </w:rPr>
              <w:t>DTAAB501</w:t>
            </w:r>
          </w:p>
          <w:p w:rsidR="00C51800" w:rsidRDefault="00C5180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2.DTAAB003</w:t>
            </w:r>
            <w:r>
              <w:rPr>
                <w:rFonts w:eastAsia="標楷體" w:hint="eastAsia"/>
                <w:lang w:eastAsia="zh-TW"/>
              </w:rPr>
              <w:t>改為</w:t>
            </w:r>
            <w:r>
              <w:rPr>
                <w:rFonts w:eastAsia="標楷體" w:hint="eastAsia"/>
                <w:lang w:eastAsia="zh-TW"/>
              </w:rPr>
              <w:t>DTAAB010</w:t>
            </w:r>
          </w:p>
          <w:p w:rsidR="00EB2450" w:rsidRDefault="00C5180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3</w:t>
            </w:r>
            <w:r w:rsidR="00EB2450">
              <w:rPr>
                <w:rFonts w:eastAsia="標楷體" w:hint="eastAsia"/>
                <w:lang w:eastAsia="zh-TW"/>
              </w:rPr>
              <w:t>.</w:t>
            </w:r>
            <w:r w:rsidR="00EB2450">
              <w:rPr>
                <w:rFonts w:eastAsia="標楷體" w:hint="eastAsia"/>
                <w:lang w:eastAsia="zh-TW"/>
              </w:rPr>
              <w:t>資料寫入</w:t>
            </w:r>
            <w:r w:rsidR="00EB2450">
              <w:rPr>
                <w:rFonts w:eastAsia="標楷體" w:hint="eastAsia"/>
                <w:lang w:eastAsia="zh-TW"/>
              </w:rPr>
              <w:t>TABLE</w:t>
            </w:r>
            <w:r w:rsidR="00EB2450">
              <w:rPr>
                <w:rFonts w:eastAsia="標楷體" w:hint="eastAsia"/>
                <w:lang w:eastAsia="zh-TW"/>
              </w:rPr>
              <w:t>中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A4B" w:rsidRDefault="00EB245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  <w:tr w:rsidR="00CF5E7B">
        <w:trPr>
          <w:ins w:id="1" w:author="cathaylife" w:date="2010-03-15T11:08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E7B" w:rsidRDefault="00CF5E7B">
            <w:pPr>
              <w:pStyle w:val="Tabletext"/>
              <w:rPr>
                <w:ins w:id="2" w:author="cathaylife" w:date="2010-03-15T11:08:00Z"/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3"/>
                <w:attr w:name="Year" w:val="2010"/>
              </w:smartTagPr>
              <w:ins w:id="3" w:author="cathaylife" w:date="2010-03-15T11:08:00Z">
                <w:r>
                  <w:rPr>
                    <w:rFonts w:eastAsia="標楷體"/>
                    <w:lang w:eastAsia="zh-TW"/>
                  </w:rPr>
                  <w:t>2010/3/15</w:t>
                </w:r>
              </w:ins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E7B" w:rsidRDefault="00CF5E7B">
            <w:pPr>
              <w:pStyle w:val="Tabletext"/>
              <w:rPr>
                <w:ins w:id="4" w:author="cathaylife" w:date="2010-03-15T11:08:00Z"/>
                <w:rFonts w:eastAsia="標楷體" w:hint="eastAsia"/>
                <w:lang w:eastAsia="zh-TW"/>
              </w:rPr>
            </w:pPr>
            <w:ins w:id="5" w:author="cathaylife" w:date="2010-03-15T11:08:00Z">
              <w:r>
                <w:rPr>
                  <w:rFonts w:eastAsia="標楷體" w:hint="eastAsia"/>
                  <w:lang w:eastAsia="zh-TW"/>
                </w:rPr>
                <w:t>1.2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E7B" w:rsidRDefault="00CF5E7B">
            <w:pPr>
              <w:pStyle w:val="Tabletext"/>
              <w:rPr>
                <w:ins w:id="6" w:author="cathaylife" w:date="2010-03-15T11:08:00Z"/>
                <w:rFonts w:eastAsia="標楷體" w:hint="eastAsia"/>
                <w:lang w:eastAsia="zh-TW"/>
              </w:rPr>
            </w:pPr>
            <w:ins w:id="7" w:author="cathaylife" w:date="2010-03-15T11:08:00Z">
              <w:r>
                <w:rPr>
                  <w:rFonts w:eastAsia="標楷體" w:hint="eastAsia"/>
                  <w:lang w:eastAsia="zh-TW"/>
                </w:rPr>
                <w:t>改為重讀</w:t>
              </w:r>
              <w:r>
                <w:rPr>
                  <w:rFonts w:eastAsia="標楷體" w:hint="eastAsia"/>
                  <w:lang w:eastAsia="zh-TW"/>
                </w:rPr>
                <w:t>DTAAB010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E7B" w:rsidRDefault="00CF5E7B">
            <w:pPr>
              <w:pStyle w:val="Tabletext"/>
              <w:rPr>
                <w:ins w:id="8" w:author="cathaylife" w:date="2010-03-15T11:08:00Z"/>
                <w:rFonts w:hint="eastAsia"/>
                <w:lang w:eastAsia="zh-TW"/>
              </w:rPr>
            </w:pPr>
            <w:ins w:id="9" w:author="cathaylife" w:date="2010-03-15T11:08:00Z">
              <w:r>
                <w:rPr>
                  <w:rFonts w:hint="eastAsia"/>
                  <w:lang w:eastAsia="zh-TW"/>
                </w:rPr>
                <w:t>侑文</w:t>
              </w:r>
            </w:ins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10" w:author="test" w:date="2007-10-02T13:52:00Z" w:original="%1:1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11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891F29">
        <w:rPr>
          <w:rFonts w:hint="eastAsia"/>
          <w:kern w:val="2"/>
          <w:szCs w:val="24"/>
          <w:lang w:eastAsia="zh-TW"/>
        </w:rPr>
        <w:t>CRO</w:t>
      </w:r>
      <w:r w:rsidR="00891F29">
        <w:rPr>
          <w:rFonts w:hint="eastAsia"/>
          <w:kern w:val="2"/>
          <w:szCs w:val="24"/>
          <w:lang w:eastAsia="zh-TW"/>
        </w:rPr>
        <w:t>資料轉檔</w:t>
      </w:r>
      <w:r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12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AAH3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B301.java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13" w:author="test" w:date="2007-10-02T13:52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14" w:author="test" w:date="2007-10-02T13:52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15" w:author="test" w:date="2007-10-02T13:52:00Z" w:original="%2:4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AA4AA9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資料，</w:t>
      </w:r>
      <w:r w:rsidR="00AA4AA9">
        <w:rPr>
          <w:rFonts w:ascii="細明體" w:eastAsia="細明體" w:hAnsi="細明體" w:hint="eastAsia"/>
          <w:lang w:eastAsia="zh-TW"/>
        </w:rPr>
        <w:t>轉換格式下傳至</w:t>
      </w:r>
      <w:r w:rsidR="00F13204">
        <w:rPr>
          <w:rFonts w:ascii="細明體" w:eastAsia="細明體" w:hAnsi="細明體" w:hint="eastAsia"/>
          <w:lang w:eastAsia="zh-TW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="00F13204">
          <w:rPr>
            <w:rFonts w:ascii="細明體" w:eastAsia="細明體" w:hAnsi="細明體" w:hint="eastAsia"/>
            <w:lang w:eastAsia="zh-TW"/>
          </w:rPr>
          <w:t>2C</w:t>
        </w:r>
      </w:smartTag>
      <w:r w:rsidR="00F13204">
        <w:rPr>
          <w:rFonts w:ascii="細明體" w:eastAsia="細明體" w:hAnsi="細明體" w:hint="eastAsia"/>
          <w:lang w:eastAsia="zh-TW"/>
        </w:rPr>
        <w:t>供CRO客戶查詢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16" w:author="test" w:date="2007-10-02T13:52:00Z" w:original="%2:5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17" w:author="test" w:date="2007-10-02T13:52:00Z" w:original="%1:2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r w:rsidR="000C583C">
        <w:rPr>
          <w:kern w:val="2"/>
          <w:szCs w:val="24"/>
          <w:lang w:eastAsia="zh-TW"/>
        </w:rPr>
        <w:fldChar w:fldCharType="begin"/>
      </w:r>
      <w:ins w:id="18" w:author="戴余修" w:date="2020-07-27T08:56:00Z">
        <w:r w:rsidR="008A32C8">
          <w:rPr>
            <w:kern w:val="2"/>
            <w:szCs w:val="24"/>
            <w:lang w:eastAsia="zh-TW"/>
          </w:rPr>
          <w:instrText xml:space="preserve">HYPERLINK </w:instrText>
        </w:r>
        <w:r w:rsidR="008A32C8">
          <w:rPr>
            <w:rFonts w:hint="eastAsia"/>
            <w:kern w:val="2"/>
            <w:szCs w:val="24"/>
            <w:lang w:eastAsia="zh-TW"/>
          </w:rPr>
          <w:instrText>"D:\\i92008is01\\Desktop\\intern_project\\spec\\aa_doc-master@ddc06949ca5\\CSR1_Doc\\docs\\AA</w:instrText>
        </w:r>
        <w:r w:rsidR="008A32C8">
          <w:rPr>
            <w:rFonts w:hint="eastAsia"/>
            <w:kern w:val="2"/>
            <w:szCs w:val="24"/>
            <w:lang w:eastAsia="zh-TW"/>
          </w:rPr>
          <w:instrText>理賠</w:instrText>
        </w:r>
        <w:r w:rsidR="008A32C8">
          <w:rPr>
            <w:rFonts w:hint="eastAsia"/>
            <w:kern w:val="2"/>
            <w:szCs w:val="24"/>
            <w:lang w:eastAsia="zh-TW"/>
          </w:rPr>
          <w:instrText>\\</w:instrText>
        </w:r>
        <w:r w:rsidR="008A32C8">
          <w:rPr>
            <w:rFonts w:hint="eastAsia"/>
            <w:kern w:val="2"/>
            <w:szCs w:val="24"/>
            <w:lang w:eastAsia="zh-TW"/>
          </w:rPr>
          <w:instrText>系統流程圖</w:instrText>
        </w:r>
        <w:r w:rsidR="008A32C8">
          <w:rPr>
            <w:rFonts w:hint="eastAsia"/>
            <w:kern w:val="2"/>
            <w:szCs w:val="24"/>
            <w:lang w:eastAsia="zh-TW"/>
          </w:rPr>
          <w:instrText>\\</w:instrText>
        </w:r>
        <w:r w:rsidR="008A32C8">
          <w:rPr>
            <w:rFonts w:hint="eastAsia"/>
            <w:kern w:val="2"/>
            <w:szCs w:val="24"/>
            <w:lang w:eastAsia="zh-TW"/>
          </w:rPr>
          <w:instrText>其他</w:instrText>
        </w:r>
        <w:r w:rsidR="008A32C8">
          <w:rPr>
            <w:rFonts w:hint="eastAsia"/>
            <w:kern w:val="2"/>
            <w:szCs w:val="24"/>
            <w:lang w:eastAsia="zh-TW"/>
          </w:rPr>
          <w:instrText>\\</w:instrText>
        </w:r>
        <w:r w:rsidR="008A32C8">
          <w:rPr>
            <w:rFonts w:hint="eastAsia"/>
            <w:kern w:val="2"/>
            <w:szCs w:val="24"/>
            <w:lang w:eastAsia="zh-TW"/>
          </w:rPr>
          <w:instrText>報表</w:instrText>
        </w:r>
        <w:r w:rsidR="008A32C8">
          <w:rPr>
            <w:rFonts w:hint="eastAsia"/>
            <w:kern w:val="2"/>
            <w:szCs w:val="24"/>
            <w:lang w:eastAsia="zh-TW"/>
          </w:rPr>
          <w:instrText>_CRO</w:instrText>
        </w:r>
        <w:r w:rsidR="008A32C8">
          <w:rPr>
            <w:rFonts w:hint="eastAsia"/>
            <w:kern w:val="2"/>
            <w:szCs w:val="24"/>
            <w:lang w:eastAsia="zh-TW"/>
          </w:rPr>
          <w:instrText>轉檔流程圖</w:instrText>
        </w:r>
        <w:r w:rsidR="008A32C8">
          <w:rPr>
            <w:rFonts w:hint="eastAsia"/>
            <w:kern w:val="2"/>
            <w:szCs w:val="24"/>
            <w:lang w:eastAsia="zh-TW"/>
          </w:rPr>
          <w:instrText>.vsd"</w:instrText>
        </w:r>
      </w:ins>
      <w:del w:id="19" w:author="戴余修" w:date="2020-07-27T08:56:00Z">
        <w:r w:rsidR="000C583C" w:rsidDel="008A32C8">
          <w:rPr>
            <w:kern w:val="2"/>
            <w:szCs w:val="24"/>
            <w:lang w:eastAsia="zh-TW"/>
          </w:rPr>
          <w:delInstrText xml:space="preserve"> HYPERLINK </w:delInstrText>
        </w:r>
        <w:r w:rsidR="000C583C" w:rsidDel="008A32C8">
          <w:rPr>
            <w:rFonts w:hint="eastAsia"/>
            <w:kern w:val="2"/>
            <w:szCs w:val="24"/>
            <w:lang w:eastAsia="zh-TW"/>
          </w:rPr>
          <w:delInstrText>"../../</w:delInstrText>
        </w:r>
        <w:r w:rsidR="000C583C" w:rsidDel="008A32C8">
          <w:rPr>
            <w:rFonts w:hint="eastAsia"/>
            <w:kern w:val="2"/>
            <w:szCs w:val="24"/>
            <w:lang w:eastAsia="zh-TW"/>
          </w:rPr>
          <w:delInstrText>系統流程圖</w:delInstrText>
        </w:r>
        <w:r w:rsidR="000C583C" w:rsidDel="008A32C8">
          <w:rPr>
            <w:rFonts w:hint="eastAsia"/>
            <w:kern w:val="2"/>
            <w:szCs w:val="24"/>
            <w:lang w:eastAsia="zh-TW"/>
          </w:rPr>
          <w:delInstrText>/</w:delInstrText>
        </w:r>
        <w:r w:rsidR="000C583C" w:rsidDel="008A32C8">
          <w:rPr>
            <w:rFonts w:hint="eastAsia"/>
            <w:kern w:val="2"/>
            <w:szCs w:val="24"/>
            <w:lang w:eastAsia="zh-TW"/>
          </w:rPr>
          <w:delInstrText>其他</w:delInstrText>
        </w:r>
        <w:r w:rsidR="000C583C" w:rsidDel="008A32C8">
          <w:rPr>
            <w:rFonts w:hint="eastAsia"/>
            <w:kern w:val="2"/>
            <w:szCs w:val="24"/>
            <w:lang w:eastAsia="zh-TW"/>
          </w:rPr>
          <w:delInstrText>/</w:delInstrText>
        </w:r>
        <w:r w:rsidR="000C583C" w:rsidDel="008A32C8">
          <w:rPr>
            <w:rFonts w:hint="eastAsia"/>
            <w:kern w:val="2"/>
            <w:szCs w:val="24"/>
            <w:lang w:eastAsia="zh-TW"/>
          </w:rPr>
          <w:delInstrText>報表</w:delInstrText>
        </w:r>
        <w:r w:rsidR="000C583C" w:rsidDel="008A32C8">
          <w:rPr>
            <w:rFonts w:hint="eastAsia"/>
            <w:kern w:val="2"/>
            <w:szCs w:val="24"/>
            <w:lang w:eastAsia="zh-TW"/>
          </w:rPr>
          <w:delInstrText>_CRO</w:delInstrText>
        </w:r>
        <w:r w:rsidR="000C583C" w:rsidDel="008A32C8">
          <w:rPr>
            <w:rFonts w:hint="eastAsia"/>
            <w:kern w:val="2"/>
            <w:szCs w:val="24"/>
            <w:lang w:eastAsia="zh-TW"/>
          </w:rPr>
          <w:delInstrText>轉檔流程圖</w:delInstrText>
        </w:r>
        <w:r w:rsidR="000C583C" w:rsidDel="008A32C8">
          <w:rPr>
            <w:rFonts w:hint="eastAsia"/>
            <w:kern w:val="2"/>
            <w:szCs w:val="24"/>
            <w:lang w:eastAsia="zh-TW"/>
          </w:rPr>
          <w:delInstrText>.vsd"</w:delInstrText>
        </w:r>
        <w:r w:rsidR="000C583C" w:rsidDel="008A32C8">
          <w:rPr>
            <w:kern w:val="2"/>
            <w:szCs w:val="24"/>
            <w:lang w:eastAsia="zh-TW"/>
          </w:rPr>
          <w:delInstrText xml:space="preserve"> </w:delInstrText>
        </w:r>
      </w:del>
      <w:ins w:id="20" w:author="戴余修" w:date="2020-07-27T08:56:00Z">
        <w:r w:rsidR="008A32C8">
          <w:rPr>
            <w:kern w:val="2"/>
            <w:szCs w:val="24"/>
            <w:lang w:eastAsia="zh-TW"/>
          </w:rPr>
        </w:r>
      </w:ins>
      <w:r w:rsidR="000C583C">
        <w:rPr>
          <w:kern w:val="2"/>
          <w:szCs w:val="24"/>
          <w:lang w:eastAsia="zh-TW"/>
        </w:rPr>
        <w:fldChar w:fldCharType="separate"/>
      </w:r>
      <w:r w:rsidR="000C583C" w:rsidRPr="000C583C">
        <w:rPr>
          <w:rStyle w:val="a3"/>
          <w:rFonts w:hint="eastAsia"/>
          <w:kern w:val="2"/>
          <w:szCs w:val="24"/>
          <w:lang w:eastAsia="zh-TW"/>
        </w:rPr>
        <w:t>..\..\</w:t>
      </w:r>
      <w:r w:rsidR="000C583C" w:rsidRPr="000C583C">
        <w:rPr>
          <w:rStyle w:val="a3"/>
          <w:rFonts w:hint="eastAsia"/>
          <w:kern w:val="2"/>
          <w:szCs w:val="24"/>
          <w:lang w:eastAsia="zh-TW"/>
        </w:rPr>
        <w:t>系統流程圖</w:t>
      </w:r>
      <w:r w:rsidR="000C583C" w:rsidRPr="000C583C">
        <w:rPr>
          <w:rStyle w:val="a3"/>
          <w:rFonts w:hint="eastAsia"/>
          <w:kern w:val="2"/>
          <w:szCs w:val="24"/>
          <w:lang w:eastAsia="zh-TW"/>
        </w:rPr>
        <w:t>\</w:t>
      </w:r>
      <w:r w:rsidR="000C583C" w:rsidRPr="000C583C">
        <w:rPr>
          <w:rStyle w:val="a3"/>
          <w:rFonts w:hint="eastAsia"/>
          <w:kern w:val="2"/>
          <w:szCs w:val="24"/>
          <w:lang w:eastAsia="zh-TW"/>
        </w:rPr>
        <w:t>其他</w:t>
      </w:r>
      <w:r w:rsidR="000C583C" w:rsidRPr="000C583C">
        <w:rPr>
          <w:rStyle w:val="a3"/>
          <w:rFonts w:hint="eastAsia"/>
          <w:kern w:val="2"/>
          <w:szCs w:val="24"/>
          <w:lang w:eastAsia="zh-TW"/>
        </w:rPr>
        <w:t>\</w:t>
      </w:r>
      <w:r w:rsidR="000C583C" w:rsidRPr="000C583C">
        <w:rPr>
          <w:rStyle w:val="a3"/>
          <w:rFonts w:hint="eastAsia"/>
          <w:kern w:val="2"/>
          <w:szCs w:val="24"/>
          <w:lang w:eastAsia="zh-TW"/>
        </w:rPr>
        <w:t>報表</w:t>
      </w:r>
      <w:r w:rsidR="000C583C" w:rsidRPr="000C583C">
        <w:rPr>
          <w:rStyle w:val="a3"/>
          <w:rFonts w:hint="eastAsia"/>
          <w:kern w:val="2"/>
          <w:szCs w:val="24"/>
          <w:lang w:eastAsia="zh-TW"/>
        </w:rPr>
        <w:t>_CRO</w:t>
      </w:r>
      <w:r w:rsidR="000C583C" w:rsidRPr="000C583C">
        <w:rPr>
          <w:rStyle w:val="a3"/>
          <w:rFonts w:hint="eastAsia"/>
          <w:kern w:val="2"/>
          <w:szCs w:val="24"/>
          <w:lang w:eastAsia="zh-TW"/>
        </w:rPr>
        <w:t>轉檔流程圖</w:t>
      </w:r>
      <w:r w:rsidR="000C583C" w:rsidRPr="000C583C">
        <w:rPr>
          <w:rStyle w:val="a3"/>
          <w:rFonts w:hint="eastAsia"/>
          <w:kern w:val="2"/>
          <w:szCs w:val="24"/>
          <w:lang w:eastAsia="zh-TW"/>
        </w:rPr>
        <w:t>.vsd</w:t>
      </w:r>
      <w:r w:rsidR="000C583C">
        <w:rPr>
          <w:kern w:val="2"/>
          <w:szCs w:val="24"/>
          <w:lang w:eastAsia="zh-TW"/>
        </w:rPr>
        <w:fldChar w:fldCharType="end"/>
      </w:r>
    </w:p>
    <w:p w:rsidR="00237FD2" w:rsidRDefault="00237FD2">
      <w:pPr>
        <w:pStyle w:val="Tabletext"/>
        <w:keepLines w:val="0"/>
        <w:spacing w:after="0" w:line="240" w:lineRule="auto"/>
        <w:ind w:firstLine="1600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21" w:author="test" w:date="2007-10-02T13:52:00Z" w:original="%1:3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  <w:numberingChange w:id="22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F51818" w:rsidRDefault="00F51818" w:rsidP="00F51818">
      <w:pPr>
        <w:pStyle w:val="Tabletext"/>
        <w:keepLines w:val="0"/>
        <w:numPr>
          <w:ilvl w:val="1"/>
          <w:numId w:val="2"/>
          <w:numberingChange w:id="23" w:author="cathaylife" w:date="2010-03-11T09:56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意外險理賠紀錄檔</w:t>
      </w:r>
      <w:r>
        <w:rPr>
          <w:rFonts w:hint="eastAsia"/>
          <w:kern w:val="2"/>
          <w:szCs w:val="24"/>
          <w:lang w:eastAsia="zh-TW"/>
        </w:rPr>
        <w:t>DTAAB501</w:t>
      </w:r>
      <w:r>
        <w:rPr>
          <w:rFonts w:hint="eastAsia"/>
          <w:kern w:val="2"/>
          <w:szCs w:val="24"/>
          <w:lang w:eastAsia="zh-TW"/>
        </w:rPr>
        <w:t>。</w:t>
      </w:r>
    </w:p>
    <w:p w:rsidR="00F51818" w:rsidRDefault="003629E6">
      <w:pPr>
        <w:pStyle w:val="Tabletext"/>
        <w:keepLines w:val="0"/>
        <w:numPr>
          <w:ilvl w:val="1"/>
          <w:numId w:val="2"/>
          <w:numberingChange w:id="24" w:author="cathaylife" w:date="2010-03-11T09:56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各保單理賠金額分配檔</w:t>
      </w:r>
      <w:r>
        <w:rPr>
          <w:rFonts w:hint="eastAsia"/>
          <w:kern w:val="2"/>
          <w:szCs w:val="24"/>
          <w:lang w:eastAsia="zh-TW"/>
        </w:rPr>
        <w:t>DTAAB002</w:t>
      </w:r>
      <w:r>
        <w:rPr>
          <w:rFonts w:hint="eastAsia"/>
          <w:kern w:val="2"/>
          <w:szCs w:val="24"/>
          <w:lang w:eastAsia="zh-TW"/>
        </w:rPr>
        <w:t>。</w:t>
      </w:r>
    </w:p>
    <w:p w:rsidR="003629E6" w:rsidRDefault="003629E6" w:rsidP="003629E6">
      <w:pPr>
        <w:pStyle w:val="Tabletext"/>
        <w:keepLines w:val="0"/>
        <w:numPr>
          <w:ilvl w:val="1"/>
          <w:numId w:val="2"/>
          <w:numberingChange w:id="25" w:author="cathaylife" w:date="2010-03-11T09:56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各受款人理賠金額分配檔</w:t>
      </w:r>
      <w:r>
        <w:rPr>
          <w:rFonts w:hint="eastAsia"/>
          <w:kern w:val="2"/>
          <w:szCs w:val="24"/>
          <w:lang w:eastAsia="zh-TW"/>
        </w:rPr>
        <w:t>DTAAB0</w:t>
      </w:r>
      <w:r w:rsidR="0053233E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3629E6" w:rsidRDefault="003629E6">
      <w:pPr>
        <w:pStyle w:val="Tabletext"/>
        <w:keepLines w:val="0"/>
        <w:numPr>
          <w:ilvl w:val="1"/>
          <w:numId w:val="2"/>
          <w:numberingChange w:id="26" w:author="cathaylife" w:date="2010-03-11T09:56:00Z" w:original="%2:5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商品定義檔</w:t>
      </w:r>
      <w:r w:rsidR="00FF3C34">
        <w:rPr>
          <w:rFonts w:hint="eastAsia"/>
          <w:kern w:val="2"/>
          <w:szCs w:val="24"/>
          <w:lang w:eastAsia="zh-TW"/>
        </w:rPr>
        <w:t xml:space="preserve"> </w:t>
      </w:r>
      <w:r w:rsidR="00FF3C34">
        <w:rPr>
          <w:rFonts w:ascii="Courier New" w:hAnsi="Courier New" w:cs="Courier New"/>
          <w:color w:val="000000"/>
        </w:rPr>
        <w:t>DTAGA001_PROD_DEFI</w:t>
      </w:r>
      <w:r w:rsidR="00FF3C34">
        <w:rPr>
          <w:rFonts w:ascii="Courier New" w:hAnsi="Courier New" w:cs="Courier New" w:hint="eastAsia"/>
          <w:color w:val="000000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27" w:author="test" w:date="2007-10-02T13:52:00Z" w:original="%1:4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  <w:numberingChange w:id="28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r w:rsidRPr="00C807D5">
        <w:rPr>
          <w:rFonts w:hint="eastAsia"/>
          <w:kern w:val="2"/>
          <w:szCs w:val="24"/>
          <w:lang w:eastAsia="zh-TW"/>
        </w:rPr>
        <w:t>CountManager.java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  <w:numberingChange w:id="29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r w:rsidRPr="00C807D5">
        <w:rPr>
          <w:rFonts w:hint="eastAsia"/>
          <w:kern w:val="2"/>
          <w:szCs w:val="24"/>
          <w:lang w:eastAsia="zh-TW"/>
        </w:rPr>
        <w:t>ErrorLog.java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30" w:author="test" w:date="2007-10-02T13:52:00Z" w:original="%1:5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E13078" w:rsidRPr="000757E8" w:rsidRDefault="00237FD2" w:rsidP="00E13078">
      <w:pPr>
        <w:pStyle w:val="Tabletext"/>
        <w:keepLines w:val="0"/>
        <w:numPr>
          <w:ilvl w:val="1"/>
          <w:numId w:val="2"/>
          <w:numberingChange w:id="31" w:author="cathaylife" w:date="2010-03-12T15:57:00Z" w:original="%2:1:0:.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  <w:r w:rsidR="00E13078" w:rsidDel="00E13078">
        <w:rPr>
          <w:rFonts w:hint="eastAsia"/>
          <w:kern w:val="2"/>
          <w:szCs w:val="24"/>
          <w:lang w:eastAsia="zh-TW"/>
        </w:rPr>
        <w:t xml:space="preserve"> </w:t>
      </w:r>
    </w:p>
    <w:tbl>
      <w:tblPr>
        <w:tblW w:w="91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E13078" w:rsidRPr="000757E8" w:rsidTr="001215D3">
        <w:tc>
          <w:tcPr>
            <w:tcW w:w="1080" w:type="dxa"/>
            <w:gridSpan w:val="2"/>
          </w:tcPr>
          <w:p w:rsidR="00E13078" w:rsidRPr="000757E8" w:rsidRDefault="00E13078" w:rsidP="00E1307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757E8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此欄由開發人員填入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13078" w:rsidRPr="000757E8" w:rsidTr="001215D3">
        <w:tc>
          <w:tcPr>
            <w:tcW w:w="9180" w:type="dxa"/>
            <w:gridSpan w:val="5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輸入參數</w:t>
            </w:r>
          </w:p>
        </w:tc>
      </w:tr>
      <w:tr w:rsidR="00E13078" w:rsidRPr="000757E8" w:rsidTr="001215D3">
        <w:tc>
          <w:tcPr>
            <w:tcW w:w="720" w:type="dxa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13078" w:rsidRPr="000757E8" w:rsidTr="001215D3">
        <w:tc>
          <w:tcPr>
            <w:tcW w:w="720" w:type="dxa"/>
          </w:tcPr>
          <w:p w:rsidR="00E13078" w:rsidRPr="000757E8" w:rsidRDefault="00E13078" w:rsidP="00E13078">
            <w:pPr>
              <w:numPr>
                <w:ilvl w:val="0"/>
                <w:numId w:val="11"/>
                <w:numberingChange w:id="32" w:author="cathaylife" w:date="2010-03-12T15:57:00Z" w:original="%1:1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資料</w:t>
            </w:r>
            <w:r>
              <w:rPr>
                <w:rFonts w:ascii="Arial" w:hAnsi="細明體" w:hint="eastAsia"/>
                <w:sz w:val="20"/>
                <w:szCs w:val="20"/>
              </w:rPr>
              <w:t>日期</w:t>
            </w:r>
          </w:p>
        </w:tc>
        <w:tc>
          <w:tcPr>
            <w:tcW w:w="1800" w:type="dxa"/>
            <w:vAlign w:val="bottom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  <w:tr w:rsidR="00E13078" w:rsidRPr="000757E8" w:rsidTr="001215D3">
        <w:tc>
          <w:tcPr>
            <w:tcW w:w="9180" w:type="dxa"/>
            <w:gridSpan w:val="5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輸入參數</w:t>
            </w:r>
          </w:p>
        </w:tc>
      </w:tr>
      <w:tr w:rsidR="00E13078" w:rsidRPr="000757E8" w:rsidTr="001215D3">
        <w:tc>
          <w:tcPr>
            <w:tcW w:w="720" w:type="dxa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13078" w:rsidRPr="000757E8" w:rsidTr="001215D3">
        <w:tc>
          <w:tcPr>
            <w:tcW w:w="720" w:type="dxa"/>
          </w:tcPr>
          <w:p w:rsidR="00E13078" w:rsidRPr="000757E8" w:rsidRDefault="00E13078" w:rsidP="00E13078">
            <w:pPr>
              <w:numPr>
                <w:ilvl w:val="0"/>
                <w:numId w:val="11"/>
                <w:numberingChange w:id="33" w:author="cathaylife" w:date="2010-03-12T15:57:00Z" w:original="%1:2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  <w:r w:rsidRPr="00A929A0">
              <w:rPr>
                <w:rFonts w:ascii="Arial" w:hAnsi="細明體" w:hint="eastAsia"/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E13078" w:rsidRPr="000757E8" w:rsidRDefault="00E13078" w:rsidP="00E13078">
            <w:pPr>
              <w:rPr>
                <w:rFonts w:ascii="Arial" w:hAnsi="Arial" w:hint="eastAsia"/>
                <w:sz w:val="20"/>
                <w:szCs w:val="20"/>
              </w:rPr>
            </w:pPr>
            <w:r w:rsidRPr="001215D3">
              <w:rPr>
                <w:rFonts w:ascii="Arial" w:hAnsi="Arial" w:hint="eastAsia"/>
                <w:sz w:val="20"/>
                <w:szCs w:val="20"/>
              </w:rPr>
              <w:t>訊息為</w:t>
            </w:r>
            <w:r w:rsidRPr="001215D3">
              <w:rPr>
                <w:rFonts w:ascii="Arial" w:hAnsi="Arial" w:hint="eastAsia"/>
                <w:sz w:val="20"/>
                <w:szCs w:val="20"/>
              </w:rPr>
              <w:t>0</w:t>
            </w:r>
            <w:r w:rsidRPr="001215D3">
              <w:rPr>
                <w:rFonts w:ascii="Arial" w:hAnsi="Arial" w:hint="eastAsia"/>
                <w:sz w:val="20"/>
                <w:szCs w:val="20"/>
              </w:rPr>
              <w:t>時代表成功，其它則代表失敗</w:t>
            </w:r>
          </w:p>
        </w:tc>
      </w:tr>
    </w:tbl>
    <w:p w:rsidR="00A4228F" w:rsidRDefault="00A4228F" w:rsidP="00A4228F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  <w:numberingChange w:id="34" w:author="cathaylife" w:date="2010-03-12T15:26:00Z" w:original="%2:2:0:.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lastRenderedPageBreak/>
              <w:t>CountManager / ErrorLog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35" w:author="test" w:date="2007-10-02T13:52:00Z" w:original="%1:1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E000BB">
              <w:rPr>
                <w:rFonts w:ascii="細明體" w:eastAsia="細明體" w:hAnsi="細明體" w:hint="eastAsia"/>
                <w:bCs/>
                <w:sz w:val="20"/>
                <w:szCs w:val="20"/>
              </w:rPr>
              <w:t>D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36" w:author="test" w:date="2007-10-02T13:52:00Z" w:original="%1:2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AH3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3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01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37" w:author="test" w:date="2007-10-02T13:52:00Z" w:original="%1:3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38" w:author="test" w:date="2007-10-02T13:52:00Z" w:original="%1:4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39" w:author="test" w:date="2007-10-02T13:52:00Z" w:original="%1:5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0" w:author="test" w:date="2007-10-02T13:52:00Z" w:original="%1:6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41" w:author="test" w:date="2007-10-02T13:52:00Z" w:original="%1:6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42" w:author="test" w:date="2007-10-02T13:52:00Z" w:original="%2:1:0:.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43" w:author="test" w:date="2007-10-02T13:52:00Z" w:original="%2:1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4B170E" w:rsidRPr="004B170E" w:rsidRDefault="004B170E">
      <w:pPr>
        <w:pStyle w:val="Tabletext"/>
        <w:keepLines w:val="0"/>
        <w:numPr>
          <w:ilvl w:val="2"/>
          <w:numId w:val="2"/>
          <w:numberingChange w:id="44" w:author="cathaylife" w:date="2010-03-12T15:58:00Z" w:original="%2:1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 xml:space="preserve">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 w:rsidRPr="000757E8">
        <w:rPr>
          <w:rFonts w:ascii="Arial" w:hAnsi="細明體" w:hint="eastAsia"/>
        </w:rPr>
        <w:t>資料</w:t>
      </w:r>
      <w:r>
        <w:rPr>
          <w:rFonts w:ascii="Arial" w:hAnsi="細明體" w:hint="eastAsia"/>
        </w:rPr>
        <w:t>日期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是空的</w:t>
      </w:r>
    </w:p>
    <w:p w:rsidR="004B170E" w:rsidRDefault="004B170E" w:rsidP="004B170E">
      <w:pPr>
        <w:pStyle w:val="Tabletext"/>
        <w:keepLines w:val="0"/>
        <w:numPr>
          <w:ilvl w:val="3"/>
          <w:numId w:val="2"/>
          <w:numberingChange w:id="45" w:author="cathaylife" w:date="2010-03-12T15:58:00Z" w:original="%2:1:0:.%3:2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</w:rPr>
        <w:t>資料</w:t>
      </w:r>
      <w:r>
        <w:rPr>
          <w:rFonts w:ascii="Arial" w:hAnsi="細明體" w:hint="eastAsia"/>
        </w:rPr>
        <w:t>日期</w:t>
      </w:r>
      <w:r>
        <w:rPr>
          <w:rFonts w:ascii="Arial" w:hAnsi="細明體" w:hint="eastAsia"/>
          <w:lang w:eastAsia="zh-TW"/>
        </w:rPr>
        <w:t xml:space="preserve"> = </w:t>
      </w:r>
      <w:r>
        <w:rPr>
          <w:rFonts w:ascii="Arial" w:hAnsi="細明體" w:hint="eastAsia"/>
          <w:lang w:eastAsia="zh-TW"/>
        </w:rPr>
        <w:t>今天日期</w:t>
      </w:r>
    </w:p>
    <w:p w:rsidR="008D13AB" w:rsidRDefault="008D13AB" w:rsidP="008D13AB">
      <w:pPr>
        <w:pStyle w:val="Tabletext"/>
        <w:keepLines w:val="0"/>
        <w:numPr>
          <w:ilvl w:val="2"/>
          <w:numId w:val="2"/>
          <w:numberingChange w:id="46" w:author="cathaylife" w:date="2010-03-12T15:58:00Z" w:original="%2:1:0:.%3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t>E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LES </w:t>
      </w:r>
    </w:p>
    <w:p w:rsidR="008D13AB" w:rsidRDefault="008D13AB" w:rsidP="008D13AB">
      <w:pPr>
        <w:pStyle w:val="Tabletext"/>
        <w:keepLines w:val="0"/>
        <w:numPr>
          <w:ilvl w:val="3"/>
          <w:numId w:val="2"/>
          <w:numberingChange w:id="47" w:author="cathaylife" w:date="2010-03-12T15:58:00Z" w:original="%2:1:0:.%3:3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lang w:eastAsia="zh-TW"/>
        </w:rPr>
        <w:t>資料</w:t>
      </w:r>
      <w:r>
        <w:rPr>
          <w:rFonts w:ascii="Arial" w:hAnsi="細明體" w:hint="eastAsia"/>
          <w:lang w:eastAsia="zh-TW"/>
        </w:rPr>
        <w:t>日期</w:t>
      </w:r>
      <w:r>
        <w:rPr>
          <w:rFonts w:ascii="Arial" w:hAnsi="細明體" w:hint="eastAsia"/>
          <w:lang w:eastAsia="zh-TW"/>
        </w:rPr>
        <w:t xml:space="preserve"> = </w:t>
      </w:r>
      <w:r>
        <w:rPr>
          <w:rFonts w:ascii="Arial" w:hAnsi="細明體" w:hint="eastAsia"/>
          <w:lang w:eastAsia="zh-TW"/>
        </w:rPr>
        <w:t>輸入</w:t>
      </w:r>
      <w:r>
        <w:rPr>
          <w:rFonts w:ascii="Arial" w:hAnsi="細明體" w:hint="eastAsia"/>
          <w:lang w:eastAsia="zh-TW"/>
        </w:rPr>
        <w:t>.</w:t>
      </w:r>
      <w:r w:rsidRPr="000757E8">
        <w:rPr>
          <w:rFonts w:ascii="Arial" w:hAnsi="細明體" w:hint="eastAsia"/>
          <w:lang w:eastAsia="zh-TW"/>
        </w:rPr>
        <w:t>資料</w:t>
      </w:r>
      <w:r>
        <w:rPr>
          <w:rFonts w:ascii="Arial" w:hAnsi="細明體" w:hint="eastAsia"/>
          <w:lang w:eastAsia="zh-TW"/>
        </w:rPr>
        <w:t>日期</w:t>
      </w:r>
    </w:p>
    <w:p w:rsidR="00ED2C8D" w:rsidRDefault="00ED2C8D">
      <w:pPr>
        <w:pStyle w:val="Tabletext"/>
        <w:keepLines w:val="0"/>
        <w:numPr>
          <w:ilvl w:val="1"/>
          <w:numId w:val="2"/>
          <w:ins w:id="48" w:author="cathaylife" w:date="2011-03-30T14:08:00Z"/>
        </w:numPr>
        <w:spacing w:after="0" w:line="240" w:lineRule="auto"/>
        <w:rPr>
          <w:ins w:id="49" w:author="cathaylife" w:date="2011-03-30T14:08:00Z"/>
          <w:rFonts w:ascii="細明體" w:eastAsia="細明體" w:hAnsi="細明體" w:hint="eastAsia"/>
          <w:kern w:val="2"/>
          <w:szCs w:val="24"/>
          <w:lang w:eastAsia="zh-TW"/>
        </w:rPr>
      </w:pPr>
      <w:ins w:id="50" w:author="cathaylife" w:date="2011-03-30T14:08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特定保險金代號：</w:t>
        </w:r>
      </w:ins>
    </w:p>
    <w:p w:rsidR="0050794C" w:rsidRDefault="00580AFF" w:rsidP="00ED2C8D">
      <w:pPr>
        <w:pStyle w:val="Tabletext"/>
        <w:keepLines w:val="0"/>
        <w:numPr>
          <w:ilvl w:val="2"/>
          <w:numId w:val="2"/>
          <w:ins w:id="51" w:author="cathaylife" w:date="2011-03-30T14:08:00Z"/>
        </w:numPr>
        <w:spacing w:after="0" w:line="240" w:lineRule="auto"/>
        <w:rPr>
          <w:ins w:id="52" w:author="cathaylife" w:date="2011-03-30T14:09:00Z"/>
          <w:rFonts w:ascii="細明體" w:eastAsia="細明體" w:hAnsi="細明體"/>
          <w:kern w:val="2"/>
          <w:szCs w:val="24"/>
          <w:lang w:eastAsia="zh-TW"/>
        </w:rPr>
      </w:pPr>
      <w:ins w:id="53" w:author="cathaylife" w:date="2011-03-30T14:08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以下保險金代號，列為特定保險金代號</w:t>
        </w:r>
      </w:ins>
    </w:p>
    <w:tbl>
      <w:tblPr>
        <w:tblStyle w:val="a9"/>
        <w:tblW w:w="5220" w:type="dxa"/>
        <w:tblInd w:w="1548" w:type="dxa"/>
        <w:tblLook w:val="01E0" w:firstRow="1" w:lastRow="1" w:firstColumn="1" w:lastColumn="1" w:noHBand="0" w:noVBand="0"/>
        <w:tblPrChange w:id="54" w:author="cathaylife" w:date="2011-03-30T14:09:00Z">
          <w:tblPr>
            <w:tblStyle w:val="a9"/>
            <w:tblW w:w="8748" w:type="dxa"/>
            <w:tblInd w:w="1548" w:type="dxa"/>
            <w:tblLook w:val="01E0" w:firstRow="1" w:lastRow="1" w:firstColumn="1" w:lastColumn="1" w:noHBand="0" w:noVBand="0"/>
          </w:tblPr>
        </w:tblPrChange>
      </w:tblPr>
      <w:tblGrid>
        <w:gridCol w:w="2520"/>
        <w:gridCol w:w="2700"/>
        <w:tblGridChange w:id="55">
          <w:tblGrid>
            <w:gridCol w:w="6151"/>
            <w:gridCol w:w="2597"/>
          </w:tblGrid>
        </w:tblGridChange>
      </w:tblGrid>
      <w:tr w:rsidR="0050794C" w:rsidTr="0050794C">
        <w:trPr>
          <w:ins w:id="56" w:author="cathaylife" w:date="2011-03-30T14:09:00Z"/>
        </w:trPr>
        <w:tc>
          <w:tcPr>
            <w:tcW w:w="2520" w:type="dxa"/>
            <w:shd w:val="clear" w:color="auto" w:fill="C0C0C0"/>
            <w:tcPrChange w:id="57" w:author="cathaylife" w:date="2011-03-30T14:09:00Z">
              <w:tcPr>
                <w:tcW w:w="6151" w:type="dxa"/>
                <w:shd w:val="clear" w:color="auto" w:fill="C0C0C0"/>
              </w:tcPr>
            </w:tcPrChange>
          </w:tcPr>
          <w:p w:rsidR="0050794C" w:rsidRDefault="0050794C" w:rsidP="0050794C">
            <w:pPr>
              <w:pStyle w:val="Tabletext"/>
              <w:keepLines w:val="0"/>
              <w:numPr>
                <w:ins w:id="58" w:author="cathaylife" w:date="2011-03-30T14:09:00Z"/>
              </w:numPr>
              <w:spacing w:after="0" w:line="240" w:lineRule="auto"/>
              <w:rPr>
                <w:ins w:id="59" w:author="cathaylife" w:date="2011-03-30T14:0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60" w:author="cathaylife" w:date="2011-03-30T14:09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保險金代號</w:t>
              </w:r>
            </w:ins>
          </w:p>
        </w:tc>
        <w:tc>
          <w:tcPr>
            <w:tcW w:w="2700" w:type="dxa"/>
            <w:shd w:val="clear" w:color="auto" w:fill="C0C0C0"/>
            <w:tcPrChange w:id="61" w:author="cathaylife" w:date="2011-03-30T14:09:00Z">
              <w:tcPr>
                <w:tcW w:w="2597" w:type="dxa"/>
                <w:shd w:val="clear" w:color="auto" w:fill="C0C0C0"/>
              </w:tcPr>
            </w:tcPrChange>
          </w:tcPr>
          <w:p w:rsidR="0050794C" w:rsidRDefault="0050794C" w:rsidP="0050794C">
            <w:pPr>
              <w:pStyle w:val="Tabletext"/>
              <w:keepLines w:val="0"/>
              <w:numPr>
                <w:ins w:id="62" w:author="cathaylife" w:date="2011-03-30T14:09:00Z"/>
              </w:numPr>
              <w:spacing w:after="0" w:line="240" w:lineRule="auto"/>
              <w:rPr>
                <w:ins w:id="63" w:author="cathaylife" w:date="2011-03-30T14:0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64" w:author="cathaylife" w:date="2011-03-30T14:09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中文說明</w:t>
              </w:r>
            </w:ins>
          </w:p>
        </w:tc>
      </w:tr>
      <w:tr w:rsidR="0050794C" w:rsidRPr="0008184A" w:rsidTr="0050794C">
        <w:trPr>
          <w:ins w:id="65" w:author="cathaylife" w:date="2011-03-30T14:09:00Z"/>
        </w:trPr>
        <w:tc>
          <w:tcPr>
            <w:tcW w:w="2520" w:type="dxa"/>
            <w:tcPrChange w:id="66" w:author="cathaylife" w:date="2011-03-30T14:09:00Z">
              <w:tcPr>
                <w:tcW w:w="6151" w:type="dxa"/>
              </w:tcPr>
            </w:tcPrChange>
          </w:tcPr>
          <w:p w:rsidR="0050794C" w:rsidRDefault="0050794C" w:rsidP="0050794C">
            <w:pPr>
              <w:pStyle w:val="Tabletext"/>
              <w:keepLines w:val="0"/>
              <w:numPr>
                <w:ins w:id="67" w:author="cathaylife" w:date="2011-03-30T14:09:00Z"/>
              </w:numPr>
              <w:spacing w:after="0" w:line="240" w:lineRule="auto"/>
              <w:rPr>
                <w:ins w:id="68" w:author="cathaylife" w:date="2011-03-30T14:0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69" w:author="cathaylife" w:date="2011-03-30T14:09:00Z">
              <w:r w:rsidRPr="00D178EB">
                <w:t>BLA3</w:t>
              </w:r>
            </w:ins>
          </w:p>
        </w:tc>
        <w:tc>
          <w:tcPr>
            <w:tcW w:w="2700" w:type="dxa"/>
            <w:tcPrChange w:id="70" w:author="cathaylife" w:date="2011-03-30T14:09:00Z">
              <w:tcPr>
                <w:tcW w:w="2597" w:type="dxa"/>
              </w:tcPr>
            </w:tcPrChange>
          </w:tcPr>
          <w:p w:rsidR="0050794C" w:rsidRPr="0008184A" w:rsidRDefault="0050794C" w:rsidP="0050794C">
            <w:pPr>
              <w:pStyle w:val="Tabletext"/>
              <w:keepLines w:val="0"/>
              <w:numPr>
                <w:ins w:id="71" w:author="cathaylife" w:date="2011-03-30T14:09:00Z"/>
              </w:numPr>
              <w:spacing w:after="0" w:line="240" w:lineRule="auto"/>
              <w:rPr>
                <w:ins w:id="72" w:author="cathaylife" w:date="2011-03-30T14:09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50794C" w:rsidRPr="0008184A" w:rsidTr="0050794C">
        <w:trPr>
          <w:ins w:id="73" w:author="cathaylife" w:date="2011-03-30T14:09:00Z"/>
        </w:trPr>
        <w:tc>
          <w:tcPr>
            <w:tcW w:w="2520" w:type="dxa"/>
            <w:tcPrChange w:id="74" w:author="cathaylife" w:date="2011-03-30T14:09:00Z">
              <w:tcPr>
                <w:tcW w:w="6151" w:type="dxa"/>
              </w:tcPr>
            </w:tcPrChange>
          </w:tcPr>
          <w:p w:rsidR="0050794C" w:rsidRDefault="0050794C" w:rsidP="0050794C">
            <w:pPr>
              <w:pStyle w:val="Tabletext"/>
              <w:keepLines w:val="0"/>
              <w:numPr>
                <w:ins w:id="75" w:author="cathaylife" w:date="2011-03-30T14:09:00Z"/>
              </w:numPr>
              <w:spacing w:after="0" w:line="240" w:lineRule="auto"/>
              <w:rPr>
                <w:ins w:id="76" w:author="cathaylife" w:date="2011-03-30T14:0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77" w:author="cathaylife" w:date="2011-03-30T14:09:00Z">
              <w:r w:rsidRPr="00D178EB">
                <w:t>PBA1</w:t>
              </w:r>
            </w:ins>
          </w:p>
        </w:tc>
        <w:tc>
          <w:tcPr>
            <w:tcW w:w="2700" w:type="dxa"/>
            <w:tcPrChange w:id="78" w:author="cathaylife" w:date="2011-03-30T14:09:00Z">
              <w:tcPr>
                <w:tcW w:w="2597" w:type="dxa"/>
              </w:tcPr>
            </w:tcPrChange>
          </w:tcPr>
          <w:p w:rsidR="0050794C" w:rsidRPr="0008184A" w:rsidRDefault="0050794C" w:rsidP="0050794C">
            <w:pPr>
              <w:numPr>
                <w:ins w:id="79" w:author="cathaylife" w:date="2011-03-30T14:09:00Z"/>
              </w:numPr>
              <w:rPr>
                <w:ins w:id="80" w:author="cathaylife" w:date="2011-03-30T14:09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50794C" w:rsidRPr="0008184A" w:rsidTr="0050794C">
        <w:trPr>
          <w:ins w:id="81" w:author="cathaylife" w:date="2011-03-30T14:09:00Z"/>
        </w:trPr>
        <w:tc>
          <w:tcPr>
            <w:tcW w:w="2520" w:type="dxa"/>
            <w:tcPrChange w:id="82" w:author="cathaylife" w:date="2011-03-30T14:09:00Z">
              <w:tcPr>
                <w:tcW w:w="6151" w:type="dxa"/>
              </w:tcPr>
            </w:tcPrChange>
          </w:tcPr>
          <w:p w:rsidR="0050794C" w:rsidRDefault="0050794C" w:rsidP="0050794C">
            <w:pPr>
              <w:pStyle w:val="Tabletext"/>
              <w:keepLines w:val="0"/>
              <w:numPr>
                <w:ins w:id="83" w:author="cathaylife" w:date="2011-03-30T14:09:00Z"/>
              </w:numPr>
              <w:spacing w:after="0" w:line="240" w:lineRule="auto"/>
              <w:rPr>
                <w:ins w:id="84" w:author="cathaylife" w:date="2011-03-30T14:0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85" w:author="cathaylife" w:date="2011-03-30T14:09:00Z">
              <w:r w:rsidRPr="00D178EB">
                <w:t>BKZ2</w:t>
              </w:r>
            </w:ins>
          </w:p>
        </w:tc>
        <w:tc>
          <w:tcPr>
            <w:tcW w:w="2700" w:type="dxa"/>
            <w:tcPrChange w:id="86" w:author="cathaylife" w:date="2011-03-30T14:09:00Z">
              <w:tcPr>
                <w:tcW w:w="2597" w:type="dxa"/>
              </w:tcPr>
            </w:tcPrChange>
          </w:tcPr>
          <w:p w:rsidR="0050794C" w:rsidRPr="0008184A" w:rsidRDefault="0050794C" w:rsidP="0050794C">
            <w:pPr>
              <w:numPr>
                <w:ins w:id="87" w:author="cathaylife" w:date="2011-03-30T14:09:00Z"/>
              </w:numPr>
              <w:rPr>
                <w:ins w:id="88" w:author="cathaylife" w:date="2011-03-30T14:09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50794C" w:rsidRPr="0008184A" w:rsidTr="0050794C">
        <w:trPr>
          <w:ins w:id="89" w:author="cathaylife" w:date="2011-03-30T14:09:00Z"/>
        </w:trPr>
        <w:tc>
          <w:tcPr>
            <w:tcW w:w="2520" w:type="dxa"/>
            <w:tcPrChange w:id="90" w:author="cathaylife" w:date="2011-03-30T14:09:00Z">
              <w:tcPr>
                <w:tcW w:w="6151" w:type="dxa"/>
              </w:tcPr>
            </w:tcPrChange>
          </w:tcPr>
          <w:p w:rsidR="0050794C" w:rsidRDefault="0050794C" w:rsidP="0050794C">
            <w:pPr>
              <w:pStyle w:val="Tabletext"/>
              <w:keepLines w:val="0"/>
              <w:numPr>
                <w:ins w:id="91" w:author="cathaylife" w:date="2011-03-30T14:09:00Z"/>
              </w:numPr>
              <w:spacing w:after="0" w:line="240" w:lineRule="auto"/>
              <w:rPr>
                <w:ins w:id="92" w:author="cathaylife" w:date="2011-03-30T14:0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93" w:author="cathaylife" w:date="2011-03-30T14:09:00Z">
              <w:r w:rsidRPr="00D178EB">
                <w:t>JAZ3</w:t>
              </w:r>
            </w:ins>
          </w:p>
        </w:tc>
        <w:tc>
          <w:tcPr>
            <w:tcW w:w="2700" w:type="dxa"/>
            <w:tcPrChange w:id="94" w:author="cathaylife" w:date="2011-03-30T14:09:00Z">
              <w:tcPr>
                <w:tcW w:w="2597" w:type="dxa"/>
              </w:tcPr>
            </w:tcPrChange>
          </w:tcPr>
          <w:p w:rsidR="0050794C" w:rsidRPr="0008184A" w:rsidRDefault="0050794C" w:rsidP="0050794C">
            <w:pPr>
              <w:numPr>
                <w:ins w:id="95" w:author="cathaylife" w:date="2011-03-30T14:09:00Z"/>
              </w:numPr>
              <w:rPr>
                <w:ins w:id="96" w:author="cathaylife" w:date="2011-03-30T14:09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50794C" w:rsidRPr="0008184A" w:rsidTr="0050794C">
        <w:trPr>
          <w:ins w:id="97" w:author="cathaylife" w:date="2011-03-30T14:09:00Z"/>
        </w:trPr>
        <w:tc>
          <w:tcPr>
            <w:tcW w:w="2520" w:type="dxa"/>
            <w:tcPrChange w:id="98" w:author="cathaylife" w:date="2011-03-30T14:09:00Z">
              <w:tcPr>
                <w:tcW w:w="6151" w:type="dxa"/>
              </w:tcPr>
            </w:tcPrChange>
          </w:tcPr>
          <w:p w:rsidR="0050794C" w:rsidRPr="001F1A89" w:rsidRDefault="0050794C" w:rsidP="0050794C">
            <w:pPr>
              <w:pStyle w:val="Tabletext"/>
              <w:keepLines w:val="0"/>
              <w:numPr>
                <w:ins w:id="99" w:author="cathaylife" w:date="2011-03-30T14:09:00Z"/>
              </w:numPr>
              <w:spacing w:after="0" w:line="240" w:lineRule="auto"/>
              <w:rPr>
                <w:ins w:id="100" w:author="cathaylife" w:date="2011-03-30T14:0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01" w:author="cathaylife" w:date="2011-03-30T14:09:00Z">
              <w:r w:rsidRPr="00D178EB">
                <w:t>BJ03</w:t>
              </w:r>
            </w:ins>
          </w:p>
        </w:tc>
        <w:tc>
          <w:tcPr>
            <w:tcW w:w="2700" w:type="dxa"/>
            <w:tcPrChange w:id="102" w:author="cathaylife" w:date="2011-03-30T14:09:00Z">
              <w:tcPr>
                <w:tcW w:w="2597" w:type="dxa"/>
              </w:tcPr>
            </w:tcPrChange>
          </w:tcPr>
          <w:p w:rsidR="0050794C" w:rsidRPr="0008184A" w:rsidRDefault="0050794C" w:rsidP="0050794C">
            <w:pPr>
              <w:numPr>
                <w:ins w:id="103" w:author="cathaylife" w:date="2011-03-30T14:09:00Z"/>
              </w:numPr>
              <w:rPr>
                <w:ins w:id="104" w:author="cathaylife" w:date="2011-03-30T14:09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50794C" w:rsidRPr="0008184A" w:rsidTr="0050794C">
        <w:trPr>
          <w:ins w:id="105" w:author="cathaylife" w:date="2011-03-30T14:09:00Z"/>
        </w:trPr>
        <w:tc>
          <w:tcPr>
            <w:tcW w:w="2520" w:type="dxa"/>
            <w:tcPrChange w:id="106" w:author="cathaylife" w:date="2011-03-30T14:09:00Z">
              <w:tcPr>
                <w:tcW w:w="6151" w:type="dxa"/>
              </w:tcPr>
            </w:tcPrChange>
          </w:tcPr>
          <w:p w:rsidR="0050794C" w:rsidRPr="001F1A89" w:rsidRDefault="0050794C" w:rsidP="0050794C">
            <w:pPr>
              <w:pStyle w:val="Tabletext"/>
              <w:keepLines w:val="0"/>
              <w:numPr>
                <w:ins w:id="107" w:author="cathaylife" w:date="2011-03-30T14:09:00Z"/>
              </w:numPr>
              <w:spacing w:after="0" w:line="240" w:lineRule="auto"/>
              <w:rPr>
                <w:ins w:id="108" w:author="cathaylife" w:date="2011-03-30T14:09:00Z"/>
                <w:rFonts w:ascii="細明體" w:eastAsia="細明體" w:hAnsi="細明體" w:hint="eastAsia"/>
                <w:kern w:val="2"/>
                <w:szCs w:val="24"/>
              </w:rPr>
            </w:pPr>
            <w:ins w:id="109" w:author="cathaylife" w:date="2011-03-30T14:09:00Z">
              <w:r w:rsidRPr="00D178EB">
                <w:t>DCZ1</w:t>
              </w:r>
            </w:ins>
          </w:p>
        </w:tc>
        <w:tc>
          <w:tcPr>
            <w:tcW w:w="2700" w:type="dxa"/>
            <w:tcPrChange w:id="110" w:author="cathaylife" w:date="2011-03-30T14:09:00Z">
              <w:tcPr>
                <w:tcW w:w="2597" w:type="dxa"/>
              </w:tcPr>
            </w:tcPrChange>
          </w:tcPr>
          <w:p w:rsidR="0050794C" w:rsidRPr="0008184A" w:rsidRDefault="0050794C" w:rsidP="0050794C">
            <w:pPr>
              <w:numPr>
                <w:ins w:id="111" w:author="cathaylife" w:date="2011-03-30T14:09:00Z"/>
              </w:numPr>
              <w:rPr>
                <w:ins w:id="112" w:author="cathaylife" w:date="2011-03-30T14:09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50794C" w:rsidRPr="0008184A" w:rsidTr="0050794C">
        <w:trPr>
          <w:ins w:id="113" w:author="cathaylife" w:date="2011-03-30T14:09:00Z"/>
        </w:trPr>
        <w:tc>
          <w:tcPr>
            <w:tcW w:w="2520" w:type="dxa"/>
            <w:tcPrChange w:id="114" w:author="cathaylife" w:date="2011-03-30T14:09:00Z">
              <w:tcPr>
                <w:tcW w:w="6151" w:type="dxa"/>
              </w:tcPr>
            </w:tcPrChange>
          </w:tcPr>
          <w:p w:rsidR="0050794C" w:rsidRPr="001F1A89" w:rsidRDefault="0050794C" w:rsidP="0050794C">
            <w:pPr>
              <w:pStyle w:val="Tabletext"/>
              <w:keepLines w:val="0"/>
              <w:numPr>
                <w:ins w:id="115" w:author="cathaylife" w:date="2011-03-30T14:09:00Z"/>
              </w:numPr>
              <w:spacing w:after="0" w:line="240" w:lineRule="auto"/>
              <w:rPr>
                <w:ins w:id="116" w:author="cathaylife" w:date="2011-03-30T14:0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17" w:author="cathaylife" w:date="2011-03-30T14:09:00Z">
              <w:r w:rsidRPr="00D178EB">
                <w:t>EBX3</w:t>
              </w:r>
            </w:ins>
          </w:p>
        </w:tc>
        <w:tc>
          <w:tcPr>
            <w:tcW w:w="2700" w:type="dxa"/>
            <w:tcPrChange w:id="118" w:author="cathaylife" w:date="2011-03-30T14:09:00Z">
              <w:tcPr>
                <w:tcW w:w="2597" w:type="dxa"/>
              </w:tcPr>
            </w:tcPrChange>
          </w:tcPr>
          <w:p w:rsidR="0050794C" w:rsidRPr="0008184A" w:rsidRDefault="0050794C" w:rsidP="0050794C">
            <w:pPr>
              <w:numPr>
                <w:ins w:id="119" w:author="cathaylife" w:date="2011-03-30T14:09:00Z"/>
              </w:numPr>
              <w:rPr>
                <w:ins w:id="120" w:author="cathaylife" w:date="2011-03-30T14:09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50794C" w:rsidRPr="0008184A" w:rsidTr="0050794C">
        <w:trPr>
          <w:ins w:id="121" w:author="cathaylife" w:date="2011-03-30T14:09:00Z"/>
        </w:trPr>
        <w:tc>
          <w:tcPr>
            <w:tcW w:w="2520" w:type="dxa"/>
            <w:tcPrChange w:id="122" w:author="cathaylife" w:date="2011-03-30T14:09:00Z">
              <w:tcPr>
                <w:tcW w:w="6151" w:type="dxa"/>
              </w:tcPr>
            </w:tcPrChange>
          </w:tcPr>
          <w:p w:rsidR="0050794C" w:rsidRDefault="0050794C" w:rsidP="0050794C">
            <w:pPr>
              <w:pStyle w:val="Tabletext"/>
              <w:keepLines w:val="0"/>
              <w:numPr>
                <w:ins w:id="123" w:author="cathaylife" w:date="2011-03-30T14:09:00Z"/>
              </w:numPr>
              <w:spacing w:after="0" w:line="240" w:lineRule="auto"/>
              <w:rPr>
                <w:ins w:id="124" w:author="cathaylife" w:date="2011-03-30T14:09:00Z"/>
                <w:rFonts w:ascii="細明體" w:eastAsia="細明體" w:hAnsi="細明體" w:hint="eastAsia"/>
                <w:kern w:val="2"/>
                <w:szCs w:val="24"/>
              </w:rPr>
            </w:pPr>
            <w:ins w:id="125" w:author="cathaylife" w:date="2011-03-30T14:09:00Z">
              <w:r w:rsidRPr="00D178EB">
                <w:t>DEX4</w:t>
              </w:r>
            </w:ins>
          </w:p>
        </w:tc>
        <w:tc>
          <w:tcPr>
            <w:tcW w:w="2700" w:type="dxa"/>
            <w:tcPrChange w:id="126" w:author="cathaylife" w:date="2011-03-30T14:09:00Z">
              <w:tcPr>
                <w:tcW w:w="2597" w:type="dxa"/>
              </w:tcPr>
            </w:tcPrChange>
          </w:tcPr>
          <w:p w:rsidR="0050794C" w:rsidRPr="0008184A" w:rsidRDefault="0050794C" w:rsidP="0050794C">
            <w:pPr>
              <w:numPr>
                <w:ins w:id="127" w:author="cathaylife" w:date="2011-03-30T14:09:00Z"/>
              </w:numPr>
              <w:rPr>
                <w:ins w:id="128" w:author="cathaylife" w:date="2011-03-30T14:09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50794C" w:rsidRPr="0008184A" w:rsidTr="0050794C">
        <w:trPr>
          <w:ins w:id="129" w:author="cathaylife" w:date="2011-03-30T14:09:00Z"/>
        </w:trPr>
        <w:tc>
          <w:tcPr>
            <w:tcW w:w="2520" w:type="dxa"/>
            <w:tcPrChange w:id="130" w:author="cathaylife" w:date="2011-03-30T14:09:00Z">
              <w:tcPr>
                <w:tcW w:w="6151" w:type="dxa"/>
              </w:tcPr>
            </w:tcPrChange>
          </w:tcPr>
          <w:p w:rsidR="0050794C" w:rsidRDefault="0050794C" w:rsidP="0050794C">
            <w:pPr>
              <w:pStyle w:val="Tabletext"/>
              <w:keepLines w:val="0"/>
              <w:numPr>
                <w:ins w:id="131" w:author="cathaylife" w:date="2011-03-30T14:09:00Z"/>
              </w:numPr>
              <w:spacing w:after="0" w:line="240" w:lineRule="auto"/>
              <w:rPr>
                <w:ins w:id="132" w:author="cathaylife" w:date="2011-03-30T14:09:00Z"/>
                <w:rFonts w:ascii="細明體" w:eastAsia="細明體" w:hAnsi="細明體" w:hint="eastAsia"/>
                <w:kern w:val="2"/>
                <w:szCs w:val="24"/>
              </w:rPr>
            </w:pPr>
            <w:ins w:id="133" w:author="cathaylife" w:date="2011-03-30T14:09:00Z">
              <w:r w:rsidRPr="00D178EB">
                <w:t>FAX5</w:t>
              </w:r>
            </w:ins>
          </w:p>
        </w:tc>
        <w:tc>
          <w:tcPr>
            <w:tcW w:w="2700" w:type="dxa"/>
            <w:tcPrChange w:id="134" w:author="cathaylife" w:date="2011-03-30T14:09:00Z">
              <w:tcPr>
                <w:tcW w:w="2597" w:type="dxa"/>
              </w:tcPr>
            </w:tcPrChange>
          </w:tcPr>
          <w:p w:rsidR="0050794C" w:rsidRPr="0008184A" w:rsidRDefault="0050794C" w:rsidP="0050794C">
            <w:pPr>
              <w:numPr>
                <w:ins w:id="135" w:author="cathaylife" w:date="2011-03-30T14:09:00Z"/>
              </w:numPr>
              <w:rPr>
                <w:ins w:id="136" w:author="cathaylife" w:date="2011-03-30T14:09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50794C" w:rsidRPr="0008184A" w:rsidTr="0050794C">
        <w:trPr>
          <w:ins w:id="137" w:author="cathaylife" w:date="2011-03-30T14:09:00Z"/>
        </w:trPr>
        <w:tc>
          <w:tcPr>
            <w:tcW w:w="2520" w:type="dxa"/>
            <w:tcPrChange w:id="138" w:author="cathaylife" w:date="2011-03-30T14:09:00Z">
              <w:tcPr>
                <w:tcW w:w="6151" w:type="dxa"/>
              </w:tcPr>
            </w:tcPrChange>
          </w:tcPr>
          <w:p w:rsidR="0050794C" w:rsidRPr="006B617C" w:rsidRDefault="0050794C" w:rsidP="0050794C">
            <w:pPr>
              <w:pStyle w:val="Tabletext"/>
              <w:keepLines w:val="0"/>
              <w:numPr>
                <w:ins w:id="139" w:author="cathaylife" w:date="2011-03-30T14:09:00Z"/>
              </w:numPr>
              <w:spacing w:after="0" w:line="240" w:lineRule="auto"/>
              <w:rPr>
                <w:ins w:id="140" w:author="cathaylife" w:date="2011-03-30T14:09:00Z"/>
                <w:rFonts w:eastAsia="細明體"/>
                <w:kern w:val="2"/>
                <w:szCs w:val="24"/>
                <w:lang w:eastAsia="zh-TW"/>
              </w:rPr>
            </w:pPr>
            <w:ins w:id="141" w:author="cathaylife" w:date="2011-03-30T14:09:00Z">
              <w:r w:rsidRPr="00D178EB">
                <w:t>DBX6</w:t>
              </w:r>
            </w:ins>
          </w:p>
        </w:tc>
        <w:tc>
          <w:tcPr>
            <w:tcW w:w="2700" w:type="dxa"/>
            <w:tcPrChange w:id="142" w:author="cathaylife" w:date="2011-03-30T14:09:00Z">
              <w:tcPr>
                <w:tcW w:w="2597" w:type="dxa"/>
              </w:tcPr>
            </w:tcPrChange>
          </w:tcPr>
          <w:p w:rsidR="0050794C" w:rsidRPr="0008184A" w:rsidRDefault="0050794C" w:rsidP="0050794C">
            <w:pPr>
              <w:pStyle w:val="Tabletext"/>
              <w:keepLines w:val="0"/>
              <w:numPr>
                <w:ins w:id="143" w:author="cathaylife" w:date="2011-03-30T14:09:00Z"/>
              </w:numPr>
              <w:spacing w:after="0" w:line="240" w:lineRule="auto"/>
              <w:rPr>
                <w:ins w:id="144" w:author="cathaylife" w:date="2011-03-30T14:09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50794C" w:rsidTr="0050794C">
        <w:trPr>
          <w:ins w:id="145" w:author="cathaylife" w:date="2011-03-30T14:09:00Z"/>
        </w:trPr>
        <w:tc>
          <w:tcPr>
            <w:tcW w:w="2520" w:type="dxa"/>
            <w:tcPrChange w:id="146" w:author="cathaylife" w:date="2011-03-30T14:09:00Z">
              <w:tcPr>
                <w:tcW w:w="6151" w:type="dxa"/>
              </w:tcPr>
            </w:tcPrChange>
          </w:tcPr>
          <w:p w:rsidR="0050794C" w:rsidRPr="00E9694D" w:rsidRDefault="0050794C" w:rsidP="0050794C">
            <w:pPr>
              <w:pStyle w:val="Tabletext"/>
              <w:keepLines w:val="0"/>
              <w:numPr>
                <w:ins w:id="147" w:author="cathaylife" w:date="2011-03-30T14:09:00Z"/>
              </w:numPr>
              <w:spacing w:after="0" w:line="240" w:lineRule="auto"/>
              <w:rPr>
                <w:ins w:id="148" w:author="cathaylife" w:date="2011-03-30T14:09:00Z"/>
                <w:rFonts w:ascii="細明體" w:hAnsi="細明體"/>
                <w:kern w:val="2"/>
                <w:szCs w:val="24"/>
              </w:rPr>
            </w:pPr>
            <w:ins w:id="149" w:author="cathaylife" w:date="2011-03-30T14:09:00Z">
              <w:r w:rsidRPr="00D178EB">
                <w:t>GCX7</w:t>
              </w:r>
            </w:ins>
          </w:p>
        </w:tc>
        <w:tc>
          <w:tcPr>
            <w:tcW w:w="2700" w:type="dxa"/>
            <w:tcPrChange w:id="150" w:author="cathaylife" w:date="2011-03-30T14:09:00Z">
              <w:tcPr>
                <w:tcW w:w="2597" w:type="dxa"/>
              </w:tcPr>
            </w:tcPrChange>
          </w:tcPr>
          <w:p w:rsidR="0050794C" w:rsidRDefault="0050794C" w:rsidP="0050794C">
            <w:pPr>
              <w:pStyle w:val="12B"/>
              <w:numPr>
                <w:ins w:id="151" w:author="cathaylife" w:date="2011-03-30T14:09:00Z"/>
              </w:numPr>
              <w:spacing w:line="240" w:lineRule="auto"/>
              <w:rPr>
                <w:ins w:id="152" w:author="cathaylife" w:date="2011-03-30T14:09:00Z"/>
                <w:rFonts w:ascii="細明體" w:eastAsia="細明體" w:hAnsi="細明體" w:hint="eastAsia"/>
                <w:kern w:val="2"/>
                <w:szCs w:val="24"/>
              </w:rPr>
            </w:pPr>
          </w:p>
        </w:tc>
      </w:tr>
      <w:tr w:rsidR="0050794C" w:rsidTr="0050794C">
        <w:trPr>
          <w:ins w:id="153" w:author="cathaylife" w:date="2011-03-30T14:09:00Z"/>
        </w:trPr>
        <w:tc>
          <w:tcPr>
            <w:tcW w:w="2520" w:type="dxa"/>
            <w:tcPrChange w:id="154" w:author="cathaylife" w:date="2011-03-30T14:09:00Z">
              <w:tcPr>
                <w:tcW w:w="6151" w:type="dxa"/>
              </w:tcPr>
            </w:tcPrChange>
          </w:tcPr>
          <w:p w:rsidR="0050794C" w:rsidRPr="00E9694D" w:rsidRDefault="0050794C" w:rsidP="0050794C">
            <w:pPr>
              <w:pStyle w:val="Tabletext"/>
              <w:keepLines w:val="0"/>
              <w:numPr>
                <w:ins w:id="155" w:author="cathaylife" w:date="2011-03-30T14:09:00Z"/>
              </w:numPr>
              <w:spacing w:after="0" w:line="240" w:lineRule="auto"/>
              <w:rPr>
                <w:ins w:id="156" w:author="cathaylife" w:date="2011-03-30T14:09:00Z"/>
                <w:rFonts w:ascii="細明體" w:hAnsi="細明體"/>
                <w:kern w:val="2"/>
                <w:szCs w:val="24"/>
              </w:rPr>
            </w:pPr>
            <w:ins w:id="157" w:author="cathaylife" w:date="2011-03-30T14:09:00Z">
              <w:r w:rsidRPr="00D178EB">
                <w:t>GDXC</w:t>
              </w:r>
            </w:ins>
          </w:p>
        </w:tc>
        <w:tc>
          <w:tcPr>
            <w:tcW w:w="2700" w:type="dxa"/>
            <w:tcPrChange w:id="158" w:author="cathaylife" w:date="2011-03-30T14:09:00Z">
              <w:tcPr>
                <w:tcW w:w="2597" w:type="dxa"/>
              </w:tcPr>
            </w:tcPrChange>
          </w:tcPr>
          <w:p w:rsidR="0050794C" w:rsidRDefault="0050794C" w:rsidP="0050794C">
            <w:pPr>
              <w:pStyle w:val="12B"/>
              <w:numPr>
                <w:ins w:id="159" w:author="cathaylife" w:date="2011-03-30T14:09:00Z"/>
              </w:numPr>
              <w:spacing w:line="240" w:lineRule="auto"/>
              <w:rPr>
                <w:ins w:id="160" w:author="cathaylife" w:date="2011-03-30T14:09:00Z"/>
                <w:rFonts w:ascii="細明體" w:eastAsia="細明體" w:hAnsi="細明體" w:hint="eastAsia"/>
                <w:kern w:val="2"/>
                <w:szCs w:val="24"/>
              </w:rPr>
            </w:pPr>
          </w:p>
        </w:tc>
      </w:tr>
      <w:tr w:rsidR="0050794C" w:rsidTr="0050794C">
        <w:trPr>
          <w:ins w:id="161" w:author="cathaylife" w:date="2011-03-30T14:09:00Z"/>
        </w:trPr>
        <w:tc>
          <w:tcPr>
            <w:tcW w:w="2520" w:type="dxa"/>
            <w:tcPrChange w:id="162" w:author="cathaylife" w:date="2011-03-30T14:09:00Z">
              <w:tcPr>
                <w:tcW w:w="6151" w:type="dxa"/>
              </w:tcPr>
            </w:tcPrChange>
          </w:tcPr>
          <w:p w:rsidR="0050794C" w:rsidRPr="00113E1A" w:rsidRDefault="0050794C" w:rsidP="0050794C">
            <w:pPr>
              <w:pStyle w:val="Tabletext"/>
              <w:keepLines w:val="0"/>
              <w:numPr>
                <w:ins w:id="163" w:author="cathaylife" w:date="2011-03-30T14:09:00Z"/>
              </w:numPr>
              <w:spacing w:after="0" w:line="240" w:lineRule="auto"/>
              <w:rPr>
                <w:ins w:id="164" w:author="cathaylife" w:date="2011-03-30T14:09:00Z"/>
                <w:rFonts w:ascii="細明體" w:eastAsia="細明體" w:hAnsi="細明體" w:hint="eastAsia"/>
                <w:kern w:val="2"/>
                <w:szCs w:val="24"/>
                <w:lang w:eastAsia="zh-TW"/>
              </w:rPr>
              <w:pPrChange w:id="165" w:author="cathaylife" w:date="2011-03-30T14:09:00Z">
                <w:pPr>
                  <w:pStyle w:val="Tabletext"/>
                  <w:keepLines w:val="0"/>
                  <w:spacing w:after="0" w:line="240" w:lineRule="auto"/>
                  <w:ind w:leftChars="42" w:left="301" w:hangingChars="100" w:hanging="200"/>
                </w:pPr>
              </w:pPrChange>
            </w:pPr>
            <w:ins w:id="166" w:author="cathaylife" w:date="2011-03-30T14:09:00Z">
              <w:r w:rsidRPr="00D178EB">
                <w:t>GHX2</w:t>
              </w:r>
            </w:ins>
          </w:p>
        </w:tc>
        <w:tc>
          <w:tcPr>
            <w:tcW w:w="2700" w:type="dxa"/>
            <w:tcPrChange w:id="167" w:author="cathaylife" w:date="2011-03-30T14:09:00Z">
              <w:tcPr>
                <w:tcW w:w="2597" w:type="dxa"/>
              </w:tcPr>
            </w:tcPrChange>
          </w:tcPr>
          <w:p w:rsidR="0050794C" w:rsidRDefault="0050794C" w:rsidP="0050794C">
            <w:pPr>
              <w:pStyle w:val="aa"/>
              <w:numPr>
                <w:ins w:id="168" w:author="cathaylife" w:date="2011-03-30T14:09:00Z"/>
              </w:numPr>
              <w:rPr>
                <w:ins w:id="169" w:author="cathaylife" w:date="2011-03-30T14:09:00Z"/>
                <w:rFonts w:ascii="細明體" w:eastAsia="細明體" w:hAnsi="細明體" w:hint="eastAsia"/>
                <w:szCs w:val="24"/>
              </w:rPr>
            </w:pPr>
          </w:p>
        </w:tc>
      </w:tr>
      <w:tr w:rsidR="0050794C" w:rsidTr="0050794C">
        <w:trPr>
          <w:ins w:id="170" w:author="cathaylife" w:date="2011-03-30T14:09:00Z"/>
        </w:trPr>
        <w:tc>
          <w:tcPr>
            <w:tcW w:w="2520" w:type="dxa"/>
            <w:tcPrChange w:id="171" w:author="cathaylife" w:date="2011-03-30T14:09:00Z">
              <w:tcPr>
                <w:tcW w:w="4379" w:type="dxa"/>
                <w:vAlign w:val="center"/>
              </w:tcPr>
            </w:tcPrChange>
          </w:tcPr>
          <w:p w:rsidR="0050794C" w:rsidRPr="00E32702" w:rsidRDefault="0050794C" w:rsidP="0050794C">
            <w:pPr>
              <w:pStyle w:val="Tabletext"/>
              <w:keepLines w:val="0"/>
              <w:numPr>
                <w:ins w:id="172" w:author="cathaylife" w:date="2011-03-30T14:09:00Z"/>
              </w:numPr>
              <w:spacing w:after="0" w:line="240" w:lineRule="auto"/>
              <w:rPr>
                <w:ins w:id="173" w:author="cathaylife" w:date="2011-03-30T14:09:00Z"/>
                <w:rFonts w:eastAsia="細明體" w:hint="eastAsia"/>
                <w:kern w:val="2"/>
                <w:szCs w:val="24"/>
                <w:lang w:eastAsia="zh-TW"/>
              </w:rPr>
            </w:pPr>
            <w:ins w:id="174" w:author="cathaylife" w:date="2011-03-30T14:09:00Z">
              <w:r w:rsidRPr="00D178EB">
                <w:t>GBX1</w:t>
              </w:r>
            </w:ins>
          </w:p>
        </w:tc>
        <w:tc>
          <w:tcPr>
            <w:tcW w:w="2700" w:type="dxa"/>
            <w:tcPrChange w:id="175" w:author="cathaylife" w:date="2011-03-30T14:09:00Z">
              <w:tcPr>
                <w:tcW w:w="1849" w:type="dxa"/>
              </w:tcPr>
            </w:tcPrChange>
          </w:tcPr>
          <w:p w:rsidR="0050794C" w:rsidRDefault="0050794C" w:rsidP="0050794C">
            <w:pPr>
              <w:pStyle w:val="aa"/>
              <w:numPr>
                <w:ins w:id="176" w:author="cathaylife" w:date="2011-03-30T14:09:00Z"/>
              </w:numPr>
              <w:rPr>
                <w:ins w:id="177" w:author="cathaylife" w:date="2011-03-30T14:09:00Z"/>
                <w:rFonts w:ascii="細明體" w:eastAsia="細明體" w:hAnsi="細明體" w:hint="eastAsia"/>
                <w:szCs w:val="24"/>
              </w:rPr>
            </w:pPr>
          </w:p>
        </w:tc>
      </w:tr>
      <w:tr w:rsidR="0050794C" w:rsidRPr="00654602" w:rsidTr="0050794C">
        <w:trPr>
          <w:ins w:id="178" w:author="cathaylife" w:date="2011-03-30T14:09:00Z"/>
        </w:trPr>
        <w:tc>
          <w:tcPr>
            <w:tcW w:w="2520" w:type="dxa"/>
            <w:tcPrChange w:id="179" w:author="cathaylife" w:date="2011-03-30T14:09:00Z">
              <w:tcPr>
                <w:tcW w:w="6151" w:type="dxa"/>
              </w:tcPr>
            </w:tcPrChange>
          </w:tcPr>
          <w:p w:rsidR="0050794C" w:rsidRPr="00E32702" w:rsidRDefault="0050794C" w:rsidP="0050794C">
            <w:pPr>
              <w:pStyle w:val="Tabletext"/>
              <w:keepLines w:val="0"/>
              <w:numPr>
                <w:ins w:id="180" w:author="cathaylife" w:date="2011-03-30T14:09:00Z"/>
              </w:numPr>
              <w:spacing w:after="0" w:line="240" w:lineRule="auto"/>
              <w:rPr>
                <w:ins w:id="181" w:author="cathaylife" w:date="2011-03-30T14:09:00Z"/>
                <w:rFonts w:hint="eastAsia"/>
                <w:lang w:eastAsia="zh-TW"/>
              </w:rPr>
            </w:pPr>
            <w:ins w:id="182" w:author="cathaylife" w:date="2011-03-30T14:09:00Z">
              <w:r w:rsidRPr="00D178EB">
                <w:t>CCW4</w:t>
              </w:r>
            </w:ins>
          </w:p>
        </w:tc>
        <w:tc>
          <w:tcPr>
            <w:tcW w:w="2700" w:type="dxa"/>
            <w:tcPrChange w:id="183" w:author="cathaylife" w:date="2011-03-30T14:09:00Z">
              <w:tcPr>
                <w:tcW w:w="2597" w:type="dxa"/>
              </w:tcPr>
            </w:tcPrChange>
          </w:tcPr>
          <w:p w:rsidR="0050794C" w:rsidRPr="00654602" w:rsidRDefault="0050794C" w:rsidP="0050794C">
            <w:pPr>
              <w:pStyle w:val="Tabletext"/>
              <w:keepLines w:val="0"/>
              <w:numPr>
                <w:ins w:id="184" w:author="cathaylife" w:date="2011-03-30T14:09:00Z"/>
              </w:numPr>
              <w:spacing w:after="0" w:line="240" w:lineRule="auto"/>
              <w:rPr>
                <w:ins w:id="185" w:author="cathaylife" w:date="2011-03-30T14:09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50794C" w:rsidRPr="001F0E43" w:rsidTr="0050794C">
        <w:trPr>
          <w:ins w:id="186" w:author="cathaylife" w:date="2011-03-30T14:09:00Z"/>
        </w:trPr>
        <w:tc>
          <w:tcPr>
            <w:tcW w:w="2520" w:type="dxa"/>
            <w:tcPrChange w:id="187" w:author="cathaylife" w:date="2011-03-30T14:09:00Z">
              <w:tcPr>
                <w:tcW w:w="6151" w:type="dxa"/>
              </w:tcPr>
            </w:tcPrChange>
          </w:tcPr>
          <w:p w:rsidR="0050794C" w:rsidRPr="00C46B95" w:rsidRDefault="0050794C" w:rsidP="0050794C">
            <w:pPr>
              <w:pStyle w:val="Tabletext"/>
              <w:keepLines w:val="0"/>
              <w:numPr>
                <w:ins w:id="188" w:author="cathaylife" w:date="2011-03-30T14:09:00Z"/>
              </w:numPr>
              <w:spacing w:after="0" w:line="240" w:lineRule="auto"/>
              <w:rPr>
                <w:ins w:id="189" w:author="cathaylife" w:date="2011-03-30T14:09:00Z"/>
              </w:rPr>
            </w:pPr>
            <w:ins w:id="190" w:author="cathaylife" w:date="2011-03-30T14:09:00Z">
              <w:r w:rsidRPr="00D178EB">
                <w:t>CBW2</w:t>
              </w:r>
            </w:ins>
          </w:p>
        </w:tc>
        <w:tc>
          <w:tcPr>
            <w:tcW w:w="2700" w:type="dxa"/>
            <w:tcPrChange w:id="191" w:author="cathaylife" w:date="2011-03-30T14:09:00Z">
              <w:tcPr>
                <w:tcW w:w="2597" w:type="dxa"/>
              </w:tcPr>
            </w:tcPrChange>
          </w:tcPr>
          <w:p w:rsidR="0050794C" w:rsidRPr="001F0E43" w:rsidRDefault="0050794C" w:rsidP="0050794C">
            <w:pPr>
              <w:pStyle w:val="Tabletext"/>
              <w:keepLines w:val="0"/>
              <w:numPr>
                <w:ins w:id="192" w:author="cathaylife" w:date="2011-03-30T14:09:00Z"/>
              </w:numPr>
              <w:spacing w:after="0" w:line="240" w:lineRule="auto"/>
              <w:rPr>
                <w:ins w:id="193" w:author="cathaylife" w:date="2011-03-30T14:09:00Z"/>
                <w:rFonts w:hAnsi="標楷體" w:hint="eastAsia"/>
              </w:rPr>
            </w:pPr>
          </w:p>
        </w:tc>
      </w:tr>
    </w:tbl>
    <w:p w:rsidR="00237FD2" w:rsidRDefault="00237FD2">
      <w:pPr>
        <w:pStyle w:val="Tabletext"/>
        <w:keepLines w:val="0"/>
        <w:numPr>
          <w:ilvl w:val="1"/>
          <w:numId w:val="2"/>
          <w:numberingChange w:id="194" w:author="test" w:date="2007-10-02T13:52:00Z" w:original="%2:2:0:.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Execute()</w:t>
      </w:r>
    </w:p>
    <w:p w:rsidR="003F41A0" w:rsidRDefault="00237FD2" w:rsidP="003F41A0">
      <w:pPr>
        <w:pStyle w:val="Tabletext"/>
        <w:keepLines w:val="0"/>
        <w:numPr>
          <w:ilvl w:val="2"/>
          <w:numId w:val="2"/>
          <w:numberingChange w:id="195" w:author="cathaylife" w:date="2010-03-12T15:24:00Z" w:original="%2:2:0:.%3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READ </w:t>
      </w:r>
      <w:r w:rsidR="00F24F90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</w:t>
      </w:r>
      <w:r w:rsidR="00F24F90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B001</w:t>
      </w:r>
      <w:r w:rsidR="00F24F90" w:rsidRPr="003F1779">
        <w:rPr>
          <w:rFonts w:ascii="細明體" w:eastAsia="細明體" w:hAnsi="細明體" w:hint="eastAsia"/>
          <w:strike/>
          <w:kern w:val="2"/>
          <w:szCs w:val="24"/>
          <w:lang w:eastAsia="zh-TW"/>
        </w:rPr>
        <w:t xml:space="preserve"> </w:t>
      </w:r>
      <w:smartTag w:uri="urn:schemas-microsoft-com:office:smarttags" w:element="place">
        <w:r w:rsidR="00F24F90" w:rsidRPr="003F1779">
          <w:rPr>
            <w:rFonts w:ascii="細明體" w:eastAsia="細明體" w:hAnsi="細明體" w:hint="eastAsia"/>
            <w:strike/>
            <w:kern w:val="2"/>
            <w:szCs w:val="24"/>
            <w:lang w:eastAsia="zh-TW"/>
          </w:rPr>
          <w:t>UNION</w:t>
        </w:r>
      </w:smartTag>
      <w:r w:rsidR="00F24F90" w:rsidRPr="003F1779">
        <w:rPr>
          <w:rFonts w:ascii="細明體" w:eastAsia="細明體" w:hAnsi="細明體" w:hint="eastAsia"/>
          <w:strike/>
          <w:kern w:val="2"/>
          <w:szCs w:val="24"/>
          <w:lang w:eastAsia="zh-TW"/>
        </w:rPr>
        <w:t xml:space="preserve"> ALL DTAAB501</w:t>
      </w:r>
      <w:r w:rsidR="00F24F90">
        <w:rPr>
          <w:rFonts w:ascii="細明體" w:eastAsia="細明體" w:hAnsi="細明體" w:hint="eastAsia"/>
          <w:kern w:val="2"/>
          <w:szCs w:val="24"/>
          <w:lang w:eastAsia="zh-TW"/>
        </w:rPr>
        <w:t>)</w:t>
      </w:r>
      <w:r w:rsidR="00697233">
        <w:rPr>
          <w:rFonts w:ascii="細明體" w:eastAsia="細明體" w:hAnsi="細明體" w:hint="eastAsia"/>
          <w:kern w:val="2"/>
          <w:szCs w:val="24"/>
          <w:lang w:eastAsia="zh-TW"/>
        </w:rPr>
        <w:t xml:space="preserve"> A</w:t>
      </w:r>
      <w:r w:rsidR="00F24F90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0C46DE">
        <w:rPr>
          <w:rFonts w:ascii="細明體" w:eastAsia="細明體" w:hAnsi="細明體" w:hint="eastAsia"/>
          <w:kern w:val="2"/>
          <w:szCs w:val="24"/>
          <w:lang w:eastAsia="zh-TW"/>
        </w:rPr>
        <w:t xml:space="preserve">INNER </w:t>
      </w:r>
      <w:r w:rsidR="00F24F90">
        <w:rPr>
          <w:rFonts w:ascii="細明體" w:eastAsia="細明體" w:hAnsi="細明體" w:hint="eastAsia"/>
          <w:kern w:val="2"/>
          <w:szCs w:val="24"/>
          <w:lang w:eastAsia="zh-TW"/>
        </w:rPr>
        <w:t xml:space="preserve">JOIN </w:t>
      </w:r>
      <w:r w:rsidR="00697233">
        <w:rPr>
          <w:rFonts w:ascii="細明體" w:eastAsia="細明體" w:hAnsi="細明體" w:hint="eastAsia"/>
          <w:kern w:val="2"/>
          <w:szCs w:val="24"/>
          <w:lang w:eastAsia="zh-TW"/>
        </w:rPr>
        <w:t>DTAAB002 B ON A.</w:t>
      </w:r>
      <w:r w:rsidR="006A6F65">
        <w:rPr>
          <w:rFonts w:ascii="細明體" w:eastAsia="細明體" w:hAnsi="細明體" w:hint="eastAsia"/>
          <w:kern w:val="2"/>
          <w:szCs w:val="24"/>
          <w:lang w:eastAsia="zh-TW"/>
        </w:rPr>
        <w:t>APLY_NO=B.APLY_NO AND A.</w:t>
      </w:r>
      <w:r w:rsidR="006A6F65" w:rsidRPr="00B526A1">
        <w:rPr>
          <w:rFonts w:ascii="細明體" w:eastAsia="細明體" w:hAnsi="細明體"/>
          <w:kern w:val="2"/>
          <w:szCs w:val="24"/>
          <w:lang w:eastAsia="zh-TW"/>
        </w:rPr>
        <w:t>POLICY_NO</w:t>
      </w:r>
      <w:r w:rsidR="006A6F65" w:rsidRPr="00B526A1">
        <w:rPr>
          <w:rFonts w:ascii="細明體" w:eastAsia="細明體" w:hAnsi="細明體" w:hint="eastAsia"/>
          <w:kern w:val="2"/>
          <w:szCs w:val="24"/>
        </w:rPr>
        <w:t>=B.</w:t>
      </w:r>
      <w:r w:rsidR="006A6F65" w:rsidRPr="00B526A1">
        <w:rPr>
          <w:rFonts w:ascii="細明體" w:eastAsia="細明體" w:hAnsi="細明體"/>
          <w:kern w:val="2"/>
          <w:szCs w:val="24"/>
          <w:lang w:eastAsia="zh-TW"/>
        </w:rPr>
        <w:t>POLICY_NO</w:t>
      </w:r>
      <w:r w:rsidR="000C46DE">
        <w:rPr>
          <w:rFonts w:ascii="細明體" w:eastAsia="細明體" w:hAnsi="細明體" w:hint="eastAsia"/>
          <w:kern w:val="2"/>
          <w:szCs w:val="24"/>
          <w:lang w:eastAsia="zh-TW"/>
        </w:rPr>
        <w:t xml:space="preserve"> AND A</w:t>
      </w:r>
      <w:r w:rsidR="000C46DE">
        <w:rPr>
          <w:rFonts w:ascii="細明體" w:eastAsia="細明體" w:hAnsi="細明體" w:hint="eastAsia"/>
          <w:kern w:val="2"/>
          <w:szCs w:val="24"/>
        </w:rPr>
        <w:t>.</w:t>
      </w:r>
      <w:r w:rsidR="000C46DE" w:rsidRPr="00563B9E">
        <w:rPr>
          <w:rFonts w:ascii="細明體" w:eastAsia="細明體" w:hAnsi="細明體"/>
          <w:kern w:val="2"/>
          <w:szCs w:val="24"/>
        </w:rPr>
        <w:t>TRN_SER_NO</w:t>
      </w:r>
      <w:r w:rsidR="000C46DE" w:rsidRPr="00563B9E">
        <w:rPr>
          <w:rFonts w:ascii="細明體" w:eastAsia="細明體" w:hAnsi="細明體" w:hint="eastAsia"/>
          <w:kern w:val="2"/>
          <w:szCs w:val="24"/>
        </w:rPr>
        <w:t>=B.</w:t>
      </w:r>
      <w:r w:rsidR="000C46DE" w:rsidRPr="00563B9E">
        <w:rPr>
          <w:rFonts w:ascii="細明體" w:eastAsia="細明體" w:hAnsi="細明體"/>
          <w:kern w:val="2"/>
          <w:szCs w:val="24"/>
        </w:rPr>
        <w:t>TRN_SER_NO</w:t>
      </w:r>
      <w:r w:rsidR="000C46DE" w:rsidRPr="00563B9E">
        <w:rPr>
          <w:rFonts w:ascii="細明體" w:eastAsia="細明體" w:hAnsi="細明體" w:hint="eastAsia"/>
          <w:kern w:val="2"/>
          <w:szCs w:val="24"/>
        </w:rPr>
        <w:t xml:space="preserve"> AND A.ACNT_DATE=B.ACNT_DATE AND A.</w:t>
      </w:r>
      <w:r w:rsidR="000C46DE" w:rsidRPr="00563B9E">
        <w:rPr>
          <w:rFonts w:ascii="細明體" w:eastAsia="細明體" w:hAnsi="細明體"/>
          <w:kern w:val="2"/>
          <w:szCs w:val="24"/>
        </w:rPr>
        <w:t>CLAM_CAT</w:t>
      </w:r>
      <w:r w:rsidR="000C46DE" w:rsidRPr="00563B9E">
        <w:rPr>
          <w:rFonts w:ascii="細明體" w:eastAsia="細明體" w:hAnsi="細明體" w:hint="eastAsia"/>
          <w:kern w:val="2"/>
          <w:szCs w:val="24"/>
        </w:rPr>
        <w:t>=B.</w:t>
      </w:r>
      <w:r w:rsidR="000C46DE" w:rsidRPr="00563B9E">
        <w:rPr>
          <w:rFonts w:ascii="細明體" w:eastAsia="細明體" w:hAnsi="細明體"/>
          <w:kern w:val="2"/>
          <w:szCs w:val="24"/>
        </w:rPr>
        <w:t>CLAM_CAT</w:t>
      </w:r>
      <w:r w:rsidR="00EF12F6">
        <w:rPr>
          <w:rFonts w:ascii="細明體" w:eastAsia="細明體" w:hAnsi="細明體" w:hint="eastAsia"/>
          <w:kern w:val="2"/>
          <w:szCs w:val="24"/>
        </w:rPr>
        <w:t xml:space="preserve"> </w:t>
      </w:r>
      <w:r w:rsidR="00EF12F6" w:rsidRPr="004B6877">
        <w:rPr>
          <w:rFonts w:ascii="細明體" w:eastAsia="細明體" w:hAnsi="細明體" w:hint="eastAsia"/>
          <w:strike/>
          <w:kern w:val="2"/>
          <w:szCs w:val="24"/>
          <w:lang w:eastAsia="zh-TW"/>
          <w:rPrChange w:id="196" w:author="cathaylife" w:date="2010-03-15T11:34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INNER</w:t>
      </w:r>
      <w:r w:rsidR="000C46DE" w:rsidRPr="004B6877">
        <w:rPr>
          <w:rFonts w:ascii="細明體" w:eastAsia="細明體" w:hAnsi="細明體" w:hint="eastAsia"/>
          <w:strike/>
          <w:kern w:val="2"/>
          <w:szCs w:val="24"/>
          <w:rPrChange w:id="197" w:author="cathaylife" w:date="2010-03-15T11:34:00Z">
            <w:rPr>
              <w:rFonts w:ascii="細明體" w:eastAsia="細明體" w:hAnsi="細明體" w:hint="eastAsia"/>
              <w:kern w:val="2"/>
              <w:szCs w:val="24"/>
            </w:rPr>
          </w:rPrChange>
        </w:rPr>
        <w:t xml:space="preserve"> JOIN </w:t>
      </w:r>
      <w:r w:rsidR="00563B9E" w:rsidRPr="004B6877">
        <w:rPr>
          <w:rFonts w:ascii="細明體" w:eastAsia="細明體" w:hAnsi="細明體" w:hint="eastAsia"/>
          <w:strike/>
          <w:kern w:val="2"/>
          <w:szCs w:val="24"/>
          <w:rPrChange w:id="198" w:author="cathaylife" w:date="2010-03-15T11:34:00Z">
            <w:rPr>
              <w:rFonts w:ascii="細明體" w:eastAsia="細明體" w:hAnsi="細明體" w:hint="eastAsia"/>
              <w:kern w:val="2"/>
              <w:szCs w:val="24"/>
            </w:rPr>
          </w:rPrChange>
        </w:rPr>
        <w:t>DTAAB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"/>
        </w:smartTagPr>
        <w:r w:rsidR="00563B9E" w:rsidRPr="004B6877">
          <w:rPr>
            <w:rFonts w:ascii="細明體" w:eastAsia="細明體" w:hAnsi="細明體" w:hint="eastAsia"/>
            <w:strike/>
            <w:kern w:val="2"/>
            <w:szCs w:val="24"/>
            <w:rPrChange w:id="199" w:author="cathaylife" w:date="2010-03-15T11:34:00Z">
              <w:rPr>
                <w:rFonts w:ascii="細明體" w:eastAsia="細明體" w:hAnsi="細明體" w:hint="eastAsia"/>
                <w:kern w:val="2"/>
                <w:szCs w:val="24"/>
              </w:rPr>
            </w:rPrChange>
          </w:rPr>
          <w:t>0</w:t>
        </w:r>
        <w:r w:rsidR="0053233E" w:rsidRPr="004B6877">
          <w:rPr>
            <w:rFonts w:ascii="細明體" w:eastAsia="細明體" w:hAnsi="細明體" w:hint="eastAsia"/>
            <w:strike/>
            <w:kern w:val="2"/>
            <w:szCs w:val="24"/>
            <w:lang w:eastAsia="zh-TW"/>
            <w:rPrChange w:id="200" w:author="cathaylife" w:date="2010-03-15T11:34:00Z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rPrChange>
          </w:rPr>
          <w:t>1</w:t>
        </w:r>
        <w:r w:rsidR="00563B9E" w:rsidRPr="004B6877">
          <w:rPr>
            <w:rFonts w:ascii="細明體" w:eastAsia="細明體" w:hAnsi="細明體" w:hint="eastAsia"/>
            <w:strike/>
            <w:kern w:val="2"/>
            <w:szCs w:val="24"/>
            <w:rPrChange w:id="201" w:author="cathaylife" w:date="2010-03-15T11:34:00Z">
              <w:rPr>
                <w:rFonts w:ascii="細明體" w:eastAsia="細明體" w:hAnsi="細明體" w:hint="eastAsia"/>
                <w:kern w:val="2"/>
                <w:szCs w:val="24"/>
              </w:rPr>
            </w:rPrChange>
          </w:rPr>
          <w:t>0 C</w:t>
        </w:r>
      </w:smartTag>
      <w:r w:rsidR="00563B9E" w:rsidRPr="004B6877">
        <w:rPr>
          <w:rFonts w:ascii="細明體" w:eastAsia="細明體" w:hAnsi="細明體" w:hint="eastAsia"/>
          <w:strike/>
          <w:kern w:val="2"/>
          <w:szCs w:val="24"/>
          <w:rPrChange w:id="202" w:author="cathaylife" w:date="2010-03-15T11:34:00Z">
            <w:rPr>
              <w:rFonts w:ascii="細明體" w:eastAsia="細明體" w:hAnsi="細明體" w:hint="eastAsia"/>
              <w:kern w:val="2"/>
              <w:szCs w:val="24"/>
            </w:rPr>
          </w:rPrChange>
        </w:rPr>
        <w:t xml:space="preserve"> ON</w:t>
      </w:r>
      <w:r w:rsidR="00563B9E" w:rsidRPr="004B6877">
        <w:rPr>
          <w:rFonts w:ascii="Arial" w:hAnsi="Arial" w:cs="Arial" w:hint="eastAsia"/>
          <w:caps/>
          <w:strike/>
          <w:color w:val="000000"/>
          <w:lang w:eastAsia="zh-TW"/>
          <w:rPrChange w:id="203" w:author="cathaylife" w:date="2010-03-15T11:34:00Z">
            <w:rPr>
              <w:rFonts w:ascii="Arial" w:hAnsi="Arial" w:cs="Arial" w:hint="eastAsia"/>
              <w:caps/>
              <w:color w:val="000000"/>
              <w:lang w:eastAsia="zh-TW"/>
            </w:rPr>
          </w:rPrChange>
        </w:rPr>
        <w:t xml:space="preserve"> </w:t>
      </w:r>
      <w:r w:rsidR="00563B9E" w:rsidRPr="004B6877">
        <w:rPr>
          <w:rFonts w:ascii="細明體" w:eastAsia="細明體" w:hAnsi="細明體" w:hint="eastAsia"/>
          <w:strike/>
          <w:kern w:val="2"/>
          <w:szCs w:val="24"/>
          <w:lang w:eastAsia="zh-TW"/>
          <w:rPrChange w:id="204" w:author="cathaylife" w:date="2010-03-15T11:34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A.APLY_NO=C.APLY_NO AND </w:t>
      </w:r>
      <w:r w:rsidR="00EF12F6" w:rsidRPr="004B6877">
        <w:rPr>
          <w:rFonts w:ascii="細明體" w:eastAsia="細明體" w:hAnsi="細明體" w:hint="eastAsia"/>
          <w:strike/>
          <w:kern w:val="2"/>
          <w:szCs w:val="24"/>
          <w:lang w:eastAsia="zh-TW"/>
          <w:rPrChange w:id="205" w:author="cathaylife" w:date="2010-03-15T11:34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lastRenderedPageBreak/>
        <w:t>A</w:t>
      </w:r>
      <w:r w:rsidR="00EF12F6" w:rsidRPr="004B6877">
        <w:rPr>
          <w:rFonts w:ascii="細明體" w:eastAsia="細明體" w:hAnsi="細明體" w:hint="eastAsia"/>
          <w:strike/>
          <w:kern w:val="2"/>
          <w:szCs w:val="24"/>
          <w:rPrChange w:id="206" w:author="cathaylife" w:date="2010-03-15T11:34:00Z">
            <w:rPr>
              <w:rFonts w:ascii="細明體" w:eastAsia="細明體" w:hAnsi="細明體" w:hint="eastAsia"/>
              <w:kern w:val="2"/>
              <w:szCs w:val="24"/>
            </w:rPr>
          </w:rPrChange>
        </w:rPr>
        <w:t>.</w:t>
      </w:r>
      <w:r w:rsidR="00EF12F6" w:rsidRPr="004B6877">
        <w:rPr>
          <w:rFonts w:ascii="細明體" w:eastAsia="細明體" w:hAnsi="細明體"/>
          <w:strike/>
          <w:kern w:val="2"/>
          <w:szCs w:val="24"/>
          <w:rPrChange w:id="207" w:author="cathaylife" w:date="2010-03-15T11:34:00Z">
            <w:rPr>
              <w:rFonts w:ascii="細明體" w:eastAsia="細明體" w:hAnsi="細明體"/>
              <w:kern w:val="2"/>
              <w:szCs w:val="24"/>
            </w:rPr>
          </w:rPrChange>
        </w:rPr>
        <w:t>TRN_SER_NO</w:t>
      </w:r>
      <w:r w:rsidR="00EF12F6" w:rsidRPr="004B6877">
        <w:rPr>
          <w:rFonts w:ascii="細明體" w:eastAsia="細明體" w:hAnsi="細明體" w:hint="eastAsia"/>
          <w:strike/>
          <w:kern w:val="2"/>
          <w:szCs w:val="24"/>
          <w:rPrChange w:id="208" w:author="cathaylife" w:date="2010-03-15T11:34:00Z">
            <w:rPr>
              <w:rFonts w:ascii="細明體" w:eastAsia="細明體" w:hAnsi="細明體" w:hint="eastAsia"/>
              <w:kern w:val="2"/>
              <w:szCs w:val="24"/>
            </w:rPr>
          </w:rPrChange>
        </w:rPr>
        <w:t>=</w:t>
      </w:r>
      <w:r w:rsidR="00EF12F6" w:rsidRPr="004B6877">
        <w:rPr>
          <w:rFonts w:ascii="細明體" w:eastAsia="細明體" w:hAnsi="細明體" w:hint="eastAsia"/>
          <w:strike/>
          <w:kern w:val="2"/>
          <w:szCs w:val="24"/>
          <w:lang w:eastAsia="zh-TW"/>
          <w:rPrChange w:id="209" w:author="cathaylife" w:date="2010-03-15T11:34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C</w:t>
      </w:r>
      <w:r w:rsidR="00EF12F6" w:rsidRPr="004B6877">
        <w:rPr>
          <w:rFonts w:ascii="細明體" w:eastAsia="細明體" w:hAnsi="細明體" w:hint="eastAsia"/>
          <w:strike/>
          <w:kern w:val="2"/>
          <w:szCs w:val="24"/>
          <w:rPrChange w:id="210" w:author="cathaylife" w:date="2010-03-15T11:34:00Z">
            <w:rPr>
              <w:rFonts w:ascii="細明體" w:eastAsia="細明體" w:hAnsi="細明體" w:hint="eastAsia"/>
              <w:kern w:val="2"/>
              <w:szCs w:val="24"/>
            </w:rPr>
          </w:rPrChange>
        </w:rPr>
        <w:t>.</w:t>
      </w:r>
      <w:r w:rsidR="00EF12F6" w:rsidRPr="004B6877">
        <w:rPr>
          <w:rFonts w:ascii="細明體" w:eastAsia="細明體" w:hAnsi="細明體"/>
          <w:strike/>
          <w:kern w:val="2"/>
          <w:szCs w:val="24"/>
          <w:rPrChange w:id="211" w:author="cathaylife" w:date="2010-03-15T11:34:00Z">
            <w:rPr>
              <w:rFonts w:ascii="細明體" w:eastAsia="細明體" w:hAnsi="細明體"/>
              <w:kern w:val="2"/>
              <w:szCs w:val="24"/>
            </w:rPr>
          </w:rPrChange>
        </w:rPr>
        <w:t>TRN_SER_NO</w:t>
      </w:r>
      <w:r w:rsidR="00EF12F6" w:rsidRPr="004B6877">
        <w:rPr>
          <w:rFonts w:ascii="細明體" w:eastAsia="細明體" w:hAnsi="細明體" w:hint="eastAsia"/>
          <w:strike/>
          <w:kern w:val="2"/>
          <w:szCs w:val="24"/>
          <w:rPrChange w:id="212" w:author="cathaylife" w:date="2010-03-15T11:34:00Z">
            <w:rPr>
              <w:rFonts w:ascii="細明體" w:eastAsia="細明體" w:hAnsi="細明體" w:hint="eastAsia"/>
              <w:kern w:val="2"/>
              <w:szCs w:val="24"/>
            </w:rPr>
          </w:rPrChange>
        </w:rPr>
        <w:t xml:space="preserve"> AND A.ACNT_DATE=</w:t>
      </w:r>
      <w:r w:rsidR="00EF12F6" w:rsidRPr="004B6877">
        <w:rPr>
          <w:rFonts w:ascii="細明體" w:eastAsia="細明體" w:hAnsi="細明體" w:hint="eastAsia"/>
          <w:strike/>
          <w:kern w:val="2"/>
          <w:szCs w:val="24"/>
          <w:lang w:eastAsia="zh-TW"/>
          <w:rPrChange w:id="213" w:author="cathaylife" w:date="2010-03-15T11:34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C</w:t>
      </w:r>
      <w:r w:rsidR="00EF12F6" w:rsidRPr="004B6877">
        <w:rPr>
          <w:rFonts w:ascii="細明體" w:eastAsia="細明體" w:hAnsi="細明體" w:hint="eastAsia"/>
          <w:strike/>
          <w:kern w:val="2"/>
          <w:szCs w:val="24"/>
          <w:rPrChange w:id="214" w:author="cathaylife" w:date="2010-03-15T11:34:00Z">
            <w:rPr>
              <w:rFonts w:ascii="細明體" w:eastAsia="細明體" w:hAnsi="細明體" w:hint="eastAsia"/>
              <w:kern w:val="2"/>
              <w:szCs w:val="24"/>
            </w:rPr>
          </w:rPrChange>
        </w:rPr>
        <w:t xml:space="preserve">.ACNT_DATE </w:t>
      </w:r>
    </w:p>
    <w:p w:rsidR="006328DB" w:rsidRDefault="006328DB">
      <w:pPr>
        <w:pStyle w:val="Tabletext"/>
        <w:keepLines w:val="0"/>
        <w:numPr>
          <w:ilvl w:val="2"/>
          <w:numId w:val="2"/>
          <w:numberingChange w:id="215" w:author="cathaylife" w:date="2010-03-11T09:56:00Z" w:original="%2:2:0:.%3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分別寫出以下檔案：</w:t>
      </w:r>
    </w:p>
    <w:p w:rsidR="006328DB" w:rsidRDefault="0055300C" w:rsidP="0055300C">
      <w:pPr>
        <w:pStyle w:val="Tabletext"/>
        <w:keepLines w:val="0"/>
        <w:numPr>
          <w:ilvl w:val="3"/>
          <w:numId w:val="2"/>
          <w:numberingChange w:id="216" w:author="cathaylife" w:date="2010-03-11T09:56:00Z" w:original="%2:2:0:.%3:2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死</w:t>
      </w:r>
      <w:r w:rsidR="00AA739E">
        <w:rPr>
          <w:rFonts w:ascii="細明體" w:eastAsia="細明體" w:hAnsi="細明體" w:hint="eastAsia"/>
          <w:kern w:val="2"/>
          <w:szCs w:val="24"/>
          <w:lang w:eastAsia="zh-TW"/>
        </w:rPr>
        <w:t>亡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理賠資料</w:t>
      </w:r>
      <w:r w:rsidR="000E206D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F94779" w:rsidRDefault="00F94779" w:rsidP="00AA739E">
      <w:pPr>
        <w:pStyle w:val="Tabletext"/>
        <w:keepLines w:val="0"/>
        <w:numPr>
          <w:ilvl w:val="4"/>
          <w:numId w:val="2"/>
          <w:numberingChange w:id="217" w:author="cathaylife" w:date="2010-03-12T15:22:00Z" w:original="%2:2:0:.%3:2:0:.%4:1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寫入TABLE：</w:t>
      </w:r>
      <w:r w:rsidR="000A355B">
        <w:rPr>
          <w:lang w:eastAsia="zh-TW"/>
        </w:rPr>
        <w:t>DTAA</w:t>
      </w:r>
      <w:r w:rsidR="000A355B">
        <w:rPr>
          <w:rFonts w:hint="eastAsia"/>
          <w:lang w:eastAsia="zh-TW"/>
        </w:rPr>
        <w:t>H307_DEAD</w:t>
      </w:r>
    </w:p>
    <w:p w:rsidR="00E9683C" w:rsidRPr="00D43190" w:rsidRDefault="00E9683C" w:rsidP="00AA739E">
      <w:pPr>
        <w:pStyle w:val="Tabletext"/>
        <w:keepLines w:val="0"/>
        <w:numPr>
          <w:ilvl w:val="4"/>
          <w:numId w:val="2"/>
          <w:numberingChange w:id="218" w:author="cathaylife" w:date="2010-03-11T09:56:00Z" w:original="%2:2:0:.%3:2:0:.%4:1:0:.%5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SQL1=WHERE</w:t>
      </w:r>
      <w:r>
        <w:rPr>
          <w:rFonts w:ascii="細明體" w:eastAsia="細明體" w:hAnsi="細明體" w:hint="eastAsia"/>
          <w:kern w:val="2"/>
          <w:szCs w:val="24"/>
        </w:rPr>
        <w:t xml:space="preserve"> </w:t>
      </w:r>
      <w:r w:rsidR="004117C4">
        <w:rPr>
          <w:rFonts w:ascii="細明體" w:eastAsia="細明體" w:hAnsi="細明體" w:hint="eastAsia"/>
          <w:kern w:val="2"/>
          <w:szCs w:val="24"/>
        </w:rPr>
        <w:t>DATE(</w:t>
      </w:r>
      <w:r w:rsidR="00A954C4">
        <w:rPr>
          <w:rFonts w:ascii="細明體" w:eastAsia="細明體" w:hAnsi="細明體" w:hint="eastAsia"/>
          <w:kern w:val="2"/>
          <w:szCs w:val="24"/>
        </w:rPr>
        <w:t>A.APRV_DATE</w:t>
      </w:r>
      <w:r w:rsidR="004117C4">
        <w:rPr>
          <w:rFonts w:ascii="細明體" w:eastAsia="細明體" w:hAnsi="細明體" w:hint="eastAsia"/>
          <w:kern w:val="2"/>
          <w:szCs w:val="24"/>
        </w:rPr>
        <w:t>)=</w:t>
      </w:r>
      <w:r w:rsidR="00CF015C">
        <w:rPr>
          <w:rFonts w:ascii="細明體" w:eastAsia="細明體" w:hAnsi="細明體" w:hint="eastAsia"/>
          <w:kern w:val="2"/>
          <w:szCs w:val="24"/>
        </w:rPr>
        <w:t>資料日期(STEP 1.2)</w:t>
      </w:r>
      <w:r w:rsidR="004117C4">
        <w:rPr>
          <w:rFonts w:ascii="細明體" w:eastAsia="細明體" w:hAnsi="細明體" w:hint="eastAsia"/>
          <w:kern w:val="2"/>
          <w:szCs w:val="24"/>
        </w:rPr>
        <w:t xml:space="preserve"> AND A.</w:t>
      </w:r>
      <w:r w:rsidR="004117C4" w:rsidRPr="0026767E">
        <w:rPr>
          <w:rFonts w:ascii="細明體" w:eastAsia="細明體" w:hAnsi="細明體"/>
          <w:kern w:val="2"/>
          <w:szCs w:val="24"/>
        </w:rPr>
        <w:t>CLAM_CAT</w:t>
      </w:r>
      <w:r w:rsidR="004117C4" w:rsidRPr="0026767E">
        <w:rPr>
          <w:rFonts w:ascii="細明體" w:eastAsia="細明體" w:hAnsi="細明體" w:hint="eastAsia"/>
          <w:kern w:val="2"/>
          <w:szCs w:val="24"/>
        </w:rPr>
        <w:t xml:space="preserve"> IN (</w:t>
      </w:r>
      <w:r w:rsidR="004117C4" w:rsidRPr="0026767E">
        <w:rPr>
          <w:rFonts w:ascii="細明體" w:eastAsia="細明體" w:hAnsi="細明體"/>
          <w:kern w:val="2"/>
          <w:szCs w:val="24"/>
        </w:rPr>
        <w:t>‘</w:t>
      </w:r>
      <w:r w:rsidR="004117C4" w:rsidRPr="0026767E">
        <w:rPr>
          <w:rFonts w:ascii="細明體" w:eastAsia="細明體" w:hAnsi="細明體" w:hint="eastAsia"/>
          <w:kern w:val="2"/>
          <w:szCs w:val="24"/>
        </w:rPr>
        <w:t>A</w:t>
      </w:r>
      <w:r w:rsidR="004117C4" w:rsidRPr="0026767E">
        <w:rPr>
          <w:rFonts w:ascii="細明體" w:eastAsia="細明體" w:hAnsi="細明體"/>
          <w:kern w:val="2"/>
          <w:szCs w:val="24"/>
        </w:rPr>
        <w:t>’</w:t>
      </w:r>
      <w:r w:rsidR="004117C4" w:rsidRPr="0026767E">
        <w:rPr>
          <w:rFonts w:ascii="細明體" w:eastAsia="細明體" w:hAnsi="細明體" w:hint="eastAsia"/>
          <w:kern w:val="2"/>
          <w:szCs w:val="24"/>
        </w:rPr>
        <w:t>,</w:t>
      </w:r>
      <w:r w:rsidR="00A46D2B">
        <w:rPr>
          <w:rFonts w:ascii="細明體" w:eastAsia="細明體" w:hAnsi="細明體"/>
          <w:kern w:val="2"/>
          <w:szCs w:val="24"/>
          <w:lang w:eastAsia="zh-TW"/>
        </w:rPr>
        <w:t>’</w:t>
      </w:r>
      <w:r w:rsidR="00A46D2B">
        <w:rPr>
          <w:rFonts w:ascii="細明體" w:eastAsia="細明體" w:hAnsi="細明體" w:hint="eastAsia"/>
          <w:kern w:val="2"/>
          <w:szCs w:val="24"/>
          <w:lang w:eastAsia="zh-TW"/>
        </w:rPr>
        <w:t>D</w:t>
      </w:r>
      <w:r w:rsidR="00A46D2B">
        <w:rPr>
          <w:rFonts w:ascii="細明體" w:eastAsia="細明體" w:hAnsi="細明體"/>
          <w:kern w:val="2"/>
          <w:szCs w:val="24"/>
          <w:lang w:eastAsia="zh-TW"/>
        </w:rPr>
        <w:t>’</w:t>
      </w:r>
      <w:r w:rsidR="00A46D2B"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 w:rsidR="004117C4" w:rsidRPr="0026767E">
        <w:rPr>
          <w:rFonts w:ascii="細明體" w:eastAsia="細明體" w:hAnsi="細明體"/>
          <w:kern w:val="2"/>
          <w:szCs w:val="24"/>
        </w:rPr>
        <w:t>’</w:t>
      </w:r>
      <w:r w:rsidR="004117C4" w:rsidRPr="0026767E">
        <w:rPr>
          <w:rFonts w:ascii="細明體" w:eastAsia="細明體" w:hAnsi="細明體" w:hint="eastAsia"/>
          <w:kern w:val="2"/>
          <w:szCs w:val="24"/>
        </w:rPr>
        <w:t>K</w:t>
      </w:r>
      <w:r w:rsidR="004117C4" w:rsidRPr="0026767E">
        <w:rPr>
          <w:rFonts w:ascii="細明體" w:eastAsia="細明體" w:hAnsi="細明體"/>
          <w:kern w:val="2"/>
          <w:szCs w:val="24"/>
        </w:rPr>
        <w:t>’</w:t>
      </w:r>
      <w:r w:rsidR="004117C4" w:rsidRPr="0026767E">
        <w:rPr>
          <w:rFonts w:ascii="細明體" w:eastAsia="細明體" w:hAnsi="細明體" w:hint="eastAsia"/>
          <w:kern w:val="2"/>
          <w:szCs w:val="24"/>
        </w:rPr>
        <w:t>)</w:t>
      </w:r>
      <w:r w:rsidR="00C2615D" w:rsidRPr="0026767E">
        <w:rPr>
          <w:rFonts w:ascii="細明體" w:eastAsia="細明體" w:hAnsi="細明體" w:hint="eastAsia"/>
          <w:kern w:val="2"/>
          <w:szCs w:val="24"/>
        </w:rPr>
        <w:t xml:space="preserve"> AND</w:t>
      </w:r>
      <w:r w:rsidR="00C2615D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="00A46CFF" w:rsidRPr="0026767E">
        <w:rPr>
          <w:rFonts w:ascii="細明體" w:eastAsia="細明體" w:hAnsi="細明體" w:hint="eastAsia"/>
          <w:kern w:val="2"/>
          <w:szCs w:val="24"/>
        </w:rPr>
        <w:t>A.</w:t>
      </w:r>
      <w:r w:rsidR="00C2615D" w:rsidRPr="0026767E">
        <w:rPr>
          <w:rFonts w:ascii="細明體" w:eastAsia="細明體" w:hAnsi="細明體"/>
          <w:kern w:val="2"/>
          <w:szCs w:val="24"/>
        </w:rPr>
        <w:t>PAY_ST</w:t>
      </w:r>
      <w:r w:rsidR="00C2615D" w:rsidRPr="0026767E">
        <w:rPr>
          <w:rFonts w:ascii="細明體" w:eastAsia="細明體" w:hAnsi="細明體" w:hint="eastAsia"/>
          <w:kern w:val="2"/>
          <w:szCs w:val="24"/>
        </w:rPr>
        <w:t>S IN (</w:t>
      </w:r>
      <w:r w:rsidR="00C2615D" w:rsidRPr="0026767E">
        <w:rPr>
          <w:rFonts w:ascii="細明體" w:eastAsia="細明體" w:hAnsi="細明體"/>
          <w:kern w:val="2"/>
          <w:szCs w:val="24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C2615D" w:rsidRPr="0026767E">
          <w:rPr>
            <w:rFonts w:ascii="細明體" w:eastAsia="細明體" w:hAnsi="細明體" w:hint="eastAsia"/>
            <w:kern w:val="2"/>
            <w:szCs w:val="24"/>
          </w:rPr>
          <w:t>1</w:t>
        </w:r>
        <w:r w:rsidR="00C2615D" w:rsidRPr="0026767E">
          <w:rPr>
            <w:rFonts w:ascii="細明體" w:eastAsia="細明體" w:hAnsi="細明體"/>
            <w:kern w:val="2"/>
            <w:szCs w:val="24"/>
          </w:rPr>
          <w:t>’</w:t>
        </w:r>
      </w:smartTag>
      <w:r w:rsidR="00C2615D" w:rsidRPr="0026767E">
        <w:rPr>
          <w:rFonts w:ascii="細明體" w:eastAsia="細明體" w:hAnsi="細明體" w:hint="eastAsia"/>
          <w:kern w:val="2"/>
          <w:szCs w:val="24"/>
        </w:rPr>
        <w:t>,</w:t>
      </w:r>
      <w:r w:rsidR="00C2615D" w:rsidRPr="0026767E">
        <w:rPr>
          <w:rFonts w:ascii="細明體" w:eastAsia="細明體" w:hAnsi="細明體"/>
          <w:kern w:val="2"/>
          <w:szCs w:val="24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C2615D" w:rsidRPr="0026767E">
          <w:rPr>
            <w:rFonts w:ascii="細明體" w:eastAsia="細明體" w:hAnsi="細明體" w:hint="eastAsia"/>
            <w:kern w:val="2"/>
            <w:szCs w:val="24"/>
          </w:rPr>
          <w:t>2</w:t>
        </w:r>
        <w:r w:rsidR="00C2615D" w:rsidRPr="0026767E">
          <w:rPr>
            <w:rFonts w:ascii="細明體" w:eastAsia="細明體" w:hAnsi="細明體"/>
            <w:kern w:val="2"/>
            <w:szCs w:val="24"/>
          </w:rPr>
          <w:t>’</w:t>
        </w:r>
      </w:smartTag>
      <w:r w:rsidR="00C2615D" w:rsidRPr="0026767E">
        <w:rPr>
          <w:rFonts w:ascii="細明體" w:eastAsia="細明體" w:hAnsi="細明體" w:hint="eastAsia"/>
          <w:kern w:val="2"/>
          <w:szCs w:val="24"/>
        </w:rPr>
        <w:t>,</w:t>
      </w:r>
      <w:r w:rsidR="00C2615D" w:rsidRPr="0026767E">
        <w:rPr>
          <w:rFonts w:ascii="細明體" w:eastAsia="細明體" w:hAnsi="細明體"/>
          <w:kern w:val="2"/>
          <w:szCs w:val="24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="00C2615D" w:rsidRPr="0026767E">
          <w:rPr>
            <w:rFonts w:ascii="細明體" w:eastAsia="細明體" w:hAnsi="細明體" w:hint="eastAsia"/>
            <w:kern w:val="2"/>
            <w:szCs w:val="24"/>
          </w:rPr>
          <w:t>3</w:t>
        </w:r>
        <w:r w:rsidR="00C2615D" w:rsidRPr="0026767E">
          <w:rPr>
            <w:rFonts w:ascii="細明體" w:eastAsia="細明體" w:hAnsi="細明體"/>
            <w:kern w:val="2"/>
            <w:szCs w:val="24"/>
          </w:rPr>
          <w:t>’</w:t>
        </w:r>
      </w:smartTag>
      <w:r w:rsidR="00C2615D" w:rsidRPr="0026767E">
        <w:rPr>
          <w:rFonts w:ascii="細明體" w:eastAsia="細明體" w:hAnsi="細明體" w:hint="eastAsia"/>
          <w:kern w:val="2"/>
          <w:szCs w:val="24"/>
        </w:rPr>
        <w:t>,</w:t>
      </w:r>
      <w:r w:rsidR="00C2615D" w:rsidRPr="0026767E">
        <w:rPr>
          <w:rFonts w:ascii="細明體" w:eastAsia="細明體" w:hAnsi="細明體"/>
          <w:kern w:val="2"/>
          <w:szCs w:val="24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="00B2208E">
          <w:rPr>
            <w:rFonts w:ascii="細明體" w:eastAsia="細明體" w:hAnsi="細明體" w:hint="eastAsia"/>
            <w:kern w:val="2"/>
            <w:szCs w:val="24"/>
            <w:lang w:eastAsia="zh-TW"/>
          </w:rPr>
          <w:t>4</w:t>
        </w:r>
        <w:r w:rsidR="00C2615D" w:rsidRPr="0026767E">
          <w:rPr>
            <w:rFonts w:ascii="細明體" w:eastAsia="細明體" w:hAnsi="細明體"/>
            <w:kern w:val="2"/>
            <w:szCs w:val="24"/>
          </w:rPr>
          <w:t>’</w:t>
        </w:r>
      </w:smartTag>
      <w:r w:rsidR="00B2208E"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 w:rsidR="00B2208E"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’"/>
        </w:smartTagPr>
        <w:r w:rsidR="00B2208E">
          <w:rPr>
            <w:rFonts w:ascii="細明體" w:eastAsia="細明體" w:hAnsi="細明體" w:hint="eastAsia"/>
            <w:kern w:val="2"/>
            <w:szCs w:val="24"/>
            <w:lang w:eastAsia="zh-TW"/>
          </w:rPr>
          <w:t>7</w:t>
        </w:r>
        <w:r w:rsidR="00B2208E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 w:rsidR="00C2615D" w:rsidRPr="0026767E">
        <w:rPr>
          <w:rFonts w:ascii="細明體" w:eastAsia="細明體" w:hAnsi="細明體" w:hint="eastAsia"/>
          <w:kern w:val="2"/>
          <w:szCs w:val="24"/>
        </w:rPr>
        <w:t>)</w:t>
      </w:r>
      <w:ins w:id="219" w:author="cathaylife" w:date="2010-03-15T14:51:00Z">
        <w:r w:rsidR="00570A13"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AND SYS_NO=</w:t>
        </w:r>
        <w:r w:rsidR="00570A13">
          <w:rPr>
            <w:rFonts w:ascii="細明體" w:eastAsia="細明體" w:hAnsi="細明體"/>
            <w:kern w:val="2"/>
            <w:szCs w:val="24"/>
            <w:lang w:eastAsia="zh-TW"/>
          </w:rPr>
          <w:t>’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’"/>
          </w:smartTagPr>
          <w:r w:rsidR="00570A13">
            <w:rPr>
              <w:rFonts w:ascii="細明體" w:eastAsia="細明體" w:hAnsi="細明體" w:hint="eastAsia"/>
              <w:kern w:val="2"/>
              <w:szCs w:val="24"/>
              <w:lang w:eastAsia="zh-TW"/>
            </w:rPr>
            <w:t>1</w:t>
          </w:r>
          <w:r w:rsidR="00570A13">
            <w:rPr>
              <w:rFonts w:ascii="細明體" w:eastAsia="細明體" w:hAnsi="細明體"/>
              <w:kern w:val="2"/>
              <w:szCs w:val="24"/>
              <w:lang w:eastAsia="zh-TW"/>
            </w:rPr>
            <w:t>’</w:t>
          </w:r>
        </w:smartTag>
      </w:ins>
    </w:p>
    <w:p w:rsidR="00B60747" w:rsidRDefault="00B60747" w:rsidP="00AA739E">
      <w:pPr>
        <w:pStyle w:val="Tabletext"/>
        <w:keepLines w:val="0"/>
        <w:numPr>
          <w:ilvl w:val="4"/>
          <w:numId w:val="2"/>
          <w:numberingChange w:id="220" w:author="cathaylife" w:date="2010-03-15T14:52:00Z" w:original="%2:2:0:.%3:2:0:.%4:1:0:.%5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取得付款方式：</w:t>
      </w:r>
    </w:p>
    <w:p w:rsidR="00792D33" w:rsidRDefault="00792D33" w:rsidP="00B60747">
      <w:pPr>
        <w:pStyle w:val="Tabletext"/>
        <w:keepLines w:val="0"/>
        <w:numPr>
          <w:ilvl w:val="5"/>
          <w:numId w:val="2"/>
          <w:numberingChange w:id="221" w:author="cathaylife" w:date="2010-03-15T14:52:00Z" w:original="%2:2:0:.%3:2:0:.%4:1:0:.%5:3:0:.%6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READ </w:t>
      </w:r>
      <w:r w:rsidRPr="00563B9E">
        <w:rPr>
          <w:rFonts w:ascii="細明體" w:eastAsia="細明體" w:hAnsi="細明體" w:hint="eastAsia"/>
          <w:kern w:val="2"/>
          <w:szCs w:val="24"/>
        </w:rPr>
        <w:t>DTAAB0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Pr="00563B9E">
        <w:rPr>
          <w:rFonts w:ascii="細明體" w:eastAsia="細明體" w:hAnsi="細明體" w:hint="eastAsia"/>
          <w:kern w:val="2"/>
          <w:szCs w:val="24"/>
        </w:rPr>
        <w:t>0</w:t>
      </w:r>
      <w:r w:rsidR="00B60747">
        <w:rPr>
          <w:rFonts w:ascii="細明體" w:eastAsia="細明體" w:hAnsi="細明體" w:hint="eastAsia"/>
          <w:kern w:val="2"/>
          <w:szCs w:val="24"/>
          <w:lang w:eastAsia="zh-TW"/>
        </w:rPr>
        <w:t>，條件如下：</w:t>
      </w:r>
      <w:r w:rsidR="008F55B6">
        <w:rPr>
          <w:rFonts w:ascii="細明體" w:eastAsia="細明體" w:hAnsi="細明體" w:hint="eastAsia"/>
          <w:kern w:val="2"/>
          <w:szCs w:val="24"/>
          <w:lang w:eastAsia="zh-TW"/>
        </w:rPr>
        <w:t>(取第一筆)</w:t>
      </w:r>
    </w:p>
    <w:p w:rsidR="003F1C2D" w:rsidRDefault="003F1C2D" w:rsidP="003F1C2D">
      <w:pPr>
        <w:pStyle w:val="Tabletext"/>
        <w:keepLines w:val="0"/>
        <w:numPr>
          <w:ilvl w:val="6"/>
          <w:numId w:val="2"/>
          <w:numberingChange w:id="222" w:author="cathaylife" w:date="2010-03-15T14:52:00Z" w:original="%2:2:0:.%3:2:0:.%4:1:0:.%5:3:0:.%6:1:0:.%7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受理編號=</w:t>
      </w:r>
      <w:r w:rsidR="00FF0D84" w:rsidRPr="00FF0D84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FF0D84">
        <w:rPr>
          <w:rFonts w:ascii="細明體" w:eastAsia="細明體" w:hAnsi="細明體" w:hint="eastAsia"/>
          <w:kern w:val="2"/>
          <w:szCs w:val="24"/>
          <w:lang w:eastAsia="zh-TW"/>
        </w:rPr>
        <w:t>DTAAB001.APLY_NO</w:t>
      </w:r>
    </w:p>
    <w:p w:rsidR="003F1C2D" w:rsidRDefault="00C15D50" w:rsidP="003F1C2D">
      <w:pPr>
        <w:pStyle w:val="Tabletext"/>
        <w:keepLines w:val="0"/>
        <w:numPr>
          <w:ilvl w:val="6"/>
          <w:numId w:val="2"/>
          <w:numberingChange w:id="223" w:author="cathaylife" w:date="2010-03-15T14:52:00Z" w:original="%2:2:0:.%3:2:0:.%4:1:0:.%5:3:0:.%6:1:0:.%7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交易序號=</w:t>
      </w:r>
      <w:r w:rsidR="00FF0D84" w:rsidRPr="00FF0D84">
        <w:rPr>
          <w:rFonts w:ascii="細明體" w:eastAsia="細明體" w:hAnsi="細明體"/>
          <w:kern w:val="2"/>
          <w:szCs w:val="24"/>
        </w:rPr>
        <w:t xml:space="preserve"> </w:t>
      </w:r>
      <w:r w:rsidR="00FF0D84"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 w:rsidR="00FF0D84" w:rsidRPr="00563B9E">
        <w:rPr>
          <w:rFonts w:ascii="細明體" w:eastAsia="細明體" w:hAnsi="細明體"/>
          <w:kern w:val="2"/>
          <w:szCs w:val="24"/>
        </w:rPr>
        <w:t>TRN_SER_NO</w:t>
      </w:r>
    </w:p>
    <w:p w:rsidR="00C15D50" w:rsidRDefault="00C15D50" w:rsidP="003F1C2D">
      <w:pPr>
        <w:pStyle w:val="Tabletext"/>
        <w:keepLines w:val="0"/>
        <w:numPr>
          <w:ilvl w:val="6"/>
          <w:numId w:val="2"/>
          <w:numberingChange w:id="224" w:author="cathaylife" w:date="2010-03-15T14:52:00Z" w:original="%2:2:0:.%3:2:0:.%4:1:0:.%5:3:0:.%6:1:0:.%7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帳務日期=</w:t>
      </w:r>
      <w:r w:rsidR="00FF0D84" w:rsidRPr="00FF0D84">
        <w:rPr>
          <w:rFonts w:ascii="細明體" w:eastAsia="細明體" w:hAnsi="細明體" w:hint="eastAsia"/>
          <w:kern w:val="2"/>
          <w:szCs w:val="24"/>
        </w:rPr>
        <w:t xml:space="preserve"> </w:t>
      </w:r>
      <w:r w:rsidR="00FF0D84"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 w:rsidR="00FF0D84" w:rsidRPr="00563B9E">
        <w:rPr>
          <w:rFonts w:ascii="細明體" w:eastAsia="細明體" w:hAnsi="細明體" w:hint="eastAsia"/>
          <w:kern w:val="2"/>
          <w:szCs w:val="24"/>
        </w:rPr>
        <w:t>ACNT_DATE</w:t>
      </w:r>
    </w:p>
    <w:p w:rsidR="00D43190" w:rsidRDefault="003F41A0" w:rsidP="00AA739E">
      <w:pPr>
        <w:pStyle w:val="Tabletext"/>
        <w:keepLines w:val="0"/>
        <w:numPr>
          <w:ilvl w:val="4"/>
          <w:numId w:val="2"/>
          <w:numberingChange w:id="225" w:author="cathaylife" w:date="2010-03-11T09:56:00Z" w:original="%2:2:0:.%3:2:0:.%4:1:0:.%5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同一受理編號+</w:t>
      </w:r>
      <w:r w:rsidR="00A24EC4">
        <w:rPr>
          <w:rFonts w:ascii="細明體" w:eastAsia="細明體" w:hAnsi="細明體" w:hint="eastAsia"/>
          <w:kern w:val="2"/>
          <w:szCs w:val="24"/>
          <w:lang w:eastAsia="zh-TW"/>
        </w:rPr>
        <w:t>保單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+險別</w:t>
      </w:r>
      <w:r w:rsidR="00A24EC4">
        <w:rPr>
          <w:rFonts w:ascii="細明體" w:eastAsia="細明體" w:hAnsi="細明體" w:hint="eastAsia"/>
          <w:kern w:val="2"/>
          <w:szCs w:val="24"/>
          <w:lang w:eastAsia="zh-TW"/>
        </w:rPr>
        <w:t>寫成一筆資料，</w:t>
      </w:r>
      <w:r w:rsidR="00D43190">
        <w:rPr>
          <w:rFonts w:ascii="細明體" w:eastAsia="細明體" w:hAnsi="細明體" w:hint="eastAsia"/>
          <w:kern w:val="2"/>
          <w:szCs w:val="24"/>
          <w:lang w:eastAsia="zh-TW"/>
        </w:rPr>
        <w:t>檔案格式如下：(各欄位依逗點分隔)</w:t>
      </w:r>
    </w:p>
    <w:tbl>
      <w:tblPr>
        <w:tblStyle w:val="a9"/>
        <w:tblW w:w="8748" w:type="dxa"/>
        <w:tblInd w:w="1548" w:type="dxa"/>
        <w:tblLook w:val="01E0" w:firstRow="1" w:lastRow="1" w:firstColumn="1" w:lastColumn="1" w:noHBand="0" w:noVBand="0"/>
      </w:tblPr>
      <w:tblGrid>
        <w:gridCol w:w="2520"/>
        <w:gridCol w:w="4379"/>
        <w:gridCol w:w="1849"/>
      </w:tblGrid>
      <w:tr w:rsidR="00E01897">
        <w:tc>
          <w:tcPr>
            <w:tcW w:w="2520" w:type="dxa"/>
            <w:shd w:val="clear" w:color="auto" w:fill="C0C0C0"/>
          </w:tcPr>
          <w:p w:rsidR="00E01897" w:rsidRDefault="00E01897" w:rsidP="0026426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379" w:type="dxa"/>
            <w:shd w:val="clear" w:color="auto" w:fill="C0C0C0"/>
          </w:tcPr>
          <w:p w:rsidR="00E01897" w:rsidRDefault="00E01897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49" w:type="dxa"/>
            <w:shd w:val="clear" w:color="auto" w:fill="C0C0C0"/>
          </w:tcPr>
          <w:p w:rsidR="00E01897" w:rsidRDefault="00E01897" w:rsidP="0026426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RMT_DIV_NO匯款單位</w:t>
            </w:r>
          </w:p>
        </w:tc>
        <w:tc>
          <w:tcPr>
            <w:tcW w:w="4379" w:type="dxa"/>
          </w:tcPr>
          <w:p w:rsidR="00CB4F2E" w:rsidRDefault="00CB4F2E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="00E01897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E01897" w:rsidRPr="001F1A89">
              <w:rPr>
                <w:rFonts w:ascii="細明體" w:eastAsia="細明體" w:hAnsi="細明體"/>
                <w:kern w:val="2"/>
                <w:szCs w:val="24"/>
              </w:rPr>
              <w:t>ACNT_DIV_NO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1849" w:type="dxa"/>
          </w:tcPr>
          <w:p w:rsidR="00E01897" w:rsidRPr="0008184A" w:rsidRDefault="00E01897" w:rsidP="005102B2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取前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碼"/>
              </w:smartTagPr>
              <w:r w:rsidRPr="005102B2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5碼</w:t>
              </w:r>
            </w:smartTag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OP_ITEM作業項目</w:t>
            </w:r>
          </w:p>
        </w:tc>
        <w:tc>
          <w:tcPr>
            <w:tcW w:w="4379" w:type="dxa"/>
          </w:tcPr>
          <w:p w:rsidR="00CB4F2E" w:rsidRDefault="007A24AC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’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06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</w:tc>
        <w:tc>
          <w:tcPr>
            <w:tcW w:w="1849" w:type="dxa"/>
          </w:tcPr>
          <w:p w:rsidR="00E01897" w:rsidRPr="0008184A" w:rsidRDefault="00E01897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POLICY_NO</w:t>
            </w:r>
            <w:r w:rsidRPr="005102B2">
              <w:rPr>
                <w:rFonts w:ascii="細明體" w:eastAsia="細明體" w:hAnsi="細明體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379" w:type="dxa"/>
          </w:tcPr>
          <w:p w:rsidR="00E322FD" w:rsidRDefault="00E322FD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="00E01897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E01897" w:rsidRPr="001F1A89">
              <w:rPr>
                <w:rFonts w:ascii="細明體" w:eastAsia="細明體" w:hAnsi="細明體"/>
                <w:kern w:val="2"/>
                <w:szCs w:val="24"/>
              </w:rPr>
              <w:t>POLICY_NO</w:t>
            </w:r>
          </w:p>
        </w:tc>
        <w:tc>
          <w:tcPr>
            <w:tcW w:w="1849" w:type="dxa"/>
          </w:tcPr>
          <w:p w:rsidR="00E01897" w:rsidRPr="0008184A" w:rsidRDefault="00E01897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SER_NO次序碼</w:t>
            </w:r>
          </w:p>
        </w:tc>
        <w:tc>
          <w:tcPr>
            <w:tcW w:w="4379" w:type="dxa"/>
          </w:tcPr>
          <w:p w:rsidR="00E322FD" w:rsidRDefault="007A24AC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t>從</w:t>
            </w:r>
            <w:r>
              <w:rPr>
                <w:rFonts w:eastAsia="標楷體" w:hAnsi="標楷體" w:hint="eastAsia"/>
                <w:sz w:val="22"/>
                <w:szCs w:val="22"/>
              </w:rPr>
              <w:t>1</w:t>
            </w:r>
            <w:r>
              <w:rPr>
                <w:rFonts w:eastAsia="標楷體" w:hAnsi="標楷體" w:hint="eastAsia"/>
                <w:sz w:val="22"/>
                <w:szCs w:val="22"/>
              </w:rPr>
              <w:t>開始累加</w:t>
            </w:r>
          </w:p>
        </w:tc>
        <w:tc>
          <w:tcPr>
            <w:tcW w:w="1849" w:type="dxa"/>
          </w:tcPr>
          <w:p w:rsidR="00E01897" w:rsidRPr="0008184A" w:rsidRDefault="00E01897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INPUT_DATE輸入日期</w:t>
            </w:r>
          </w:p>
        </w:tc>
        <w:tc>
          <w:tcPr>
            <w:tcW w:w="4379" w:type="dxa"/>
          </w:tcPr>
          <w:p w:rsidR="00E322FD" w:rsidRPr="001F1A89" w:rsidRDefault="00E322FD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</w:t>
            </w:r>
            <w:r w:rsidR="00E01897" w:rsidRPr="001F1A89">
              <w:rPr>
                <w:rFonts w:ascii="細明體" w:hAnsi="細明體"/>
                <w:kern w:val="2"/>
                <w:szCs w:val="24"/>
              </w:rPr>
              <w:t>APLY_DATE</w:t>
            </w:r>
          </w:p>
        </w:tc>
        <w:tc>
          <w:tcPr>
            <w:tcW w:w="1849" w:type="dxa"/>
          </w:tcPr>
          <w:p w:rsidR="00E01897" w:rsidRPr="0008184A" w:rsidRDefault="00E01897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83166F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</w:rPr>
              <w:t>APLY</w:t>
            </w: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_NO</w:t>
            </w:r>
            <w:r w:rsidR="00754CD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</w:t>
            </w:r>
            <w:r w:rsidR="00E01897"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號</w:t>
            </w:r>
          </w:p>
        </w:tc>
        <w:tc>
          <w:tcPr>
            <w:tcW w:w="4379" w:type="dxa"/>
          </w:tcPr>
          <w:p w:rsidR="005953AD" w:rsidRPr="001F1A89" w:rsidRDefault="005953AD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="00E01897"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E0189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APLY_NO</w:t>
            </w:r>
          </w:p>
        </w:tc>
        <w:tc>
          <w:tcPr>
            <w:tcW w:w="1849" w:type="dxa"/>
          </w:tcPr>
          <w:p w:rsidR="00E01897" w:rsidRPr="0008184A" w:rsidRDefault="00E01897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RMT_DATE匯款日期</w:t>
            </w:r>
          </w:p>
        </w:tc>
        <w:tc>
          <w:tcPr>
            <w:tcW w:w="4379" w:type="dxa"/>
          </w:tcPr>
          <w:p w:rsidR="00757E35" w:rsidRPr="001F1A89" w:rsidRDefault="00757E35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="00E01897" w:rsidRPr="001F1A89">
              <w:rPr>
                <w:rFonts w:ascii="細明體" w:eastAsia="細明體" w:hAnsi="細明體" w:hint="eastAsia"/>
                <w:kern w:val="2"/>
                <w:szCs w:val="24"/>
              </w:rPr>
              <w:t>.ACNT_DATE</w:t>
            </w:r>
          </w:p>
        </w:tc>
        <w:tc>
          <w:tcPr>
            <w:tcW w:w="1849" w:type="dxa"/>
          </w:tcPr>
          <w:p w:rsidR="00E01897" w:rsidRPr="0008184A" w:rsidRDefault="00E01897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INT_STR_DATE計息始期</w:t>
            </w:r>
          </w:p>
        </w:tc>
        <w:tc>
          <w:tcPr>
            <w:tcW w:w="4379" w:type="dxa"/>
          </w:tcPr>
          <w:p w:rsidR="00E01897" w:rsidRDefault="00E01897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</w:p>
        </w:tc>
        <w:tc>
          <w:tcPr>
            <w:tcW w:w="1849" w:type="dxa"/>
          </w:tcPr>
          <w:p w:rsidR="00E01897" w:rsidRPr="0008184A" w:rsidRDefault="00E01897" w:rsidP="0008184A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t>NULL</w:t>
            </w: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INT_END_DATE計息終期</w:t>
            </w:r>
          </w:p>
        </w:tc>
        <w:tc>
          <w:tcPr>
            <w:tcW w:w="4379" w:type="dxa"/>
          </w:tcPr>
          <w:p w:rsidR="00E01897" w:rsidRDefault="00E01897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</w:p>
        </w:tc>
        <w:tc>
          <w:tcPr>
            <w:tcW w:w="1849" w:type="dxa"/>
          </w:tcPr>
          <w:p w:rsidR="00E01897" w:rsidRPr="0008184A" w:rsidRDefault="00E01897" w:rsidP="0008184A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t>NULL</w:t>
            </w: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PAY_TYPE</w:t>
            </w:r>
          </w:p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付款方式</w:t>
            </w:r>
          </w:p>
        </w:tc>
        <w:tc>
          <w:tcPr>
            <w:tcW w:w="4379" w:type="dxa"/>
          </w:tcPr>
          <w:p w:rsidR="00E01897" w:rsidRPr="006B617C" w:rsidRDefault="00E01897" w:rsidP="005D30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</w:rPr>
            </w:pPr>
            <w:r w:rsidRPr="006B617C">
              <w:rPr>
                <w:rFonts w:eastAsia="細明體"/>
                <w:kern w:val="2"/>
                <w:szCs w:val="24"/>
              </w:rPr>
              <w:t xml:space="preserve">IF </w:t>
            </w:r>
            <w:r w:rsidR="007807E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</w:t>
            </w:r>
            <w:r w:rsidR="0053233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  <w:r w:rsidR="007807E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  <w:r w:rsidRPr="006B617C">
              <w:rPr>
                <w:rFonts w:eastAsia="細明體"/>
                <w:kern w:val="2"/>
                <w:szCs w:val="24"/>
              </w:rPr>
              <w:t>.PAY_TYPE=’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6B617C">
                <w:rPr>
                  <w:rFonts w:eastAsia="細明體"/>
                  <w:kern w:val="2"/>
                  <w:szCs w:val="24"/>
                </w:rPr>
                <w:t>1’</w:t>
              </w:r>
            </w:smartTag>
            <w:r w:rsidRPr="006B617C">
              <w:rPr>
                <w:rFonts w:eastAsia="細明體"/>
                <w:kern w:val="2"/>
                <w:szCs w:val="24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</w:rPr>
              <w:t>寫入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  <w:r w:rsidRPr="006B617C">
              <w:rPr>
                <w:rFonts w:eastAsia="細明體" w:hAnsi="細明體"/>
                <w:kern w:val="2"/>
                <w:szCs w:val="24"/>
              </w:rPr>
              <w:t>匯款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</w:p>
          <w:p w:rsidR="00E01897" w:rsidRPr="006B617C" w:rsidRDefault="00E01897" w:rsidP="005D30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6B617C">
              <w:rPr>
                <w:rFonts w:eastAsia="細明體"/>
                <w:kern w:val="2"/>
                <w:szCs w:val="24"/>
              </w:rPr>
              <w:t>ELSE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 xml:space="preserve">IF </w:t>
            </w:r>
            <w:r w:rsidR="007807E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</w:t>
            </w:r>
            <w:r w:rsidR="0053233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  <w:r w:rsidR="007807E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  <w:r w:rsidRPr="006B617C">
              <w:rPr>
                <w:rFonts w:eastAsia="細明體"/>
                <w:kern w:val="2"/>
                <w:szCs w:val="24"/>
              </w:rPr>
              <w:t>.PAY_TYPE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>=’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Pr="006B617C">
                <w:rPr>
                  <w:rFonts w:eastAsia="細明體"/>
                  <w:kern w:val="2"/>
                  <w:szCs w:val="24"/>
                  <w:lang w:eastAsia="zh-TW"/>
                </w:rPr>
                <w:t>2</w:t>
              </w:r>
              <w:r w:rsidRPr="006B617C">
                <w:rPr>
                  <w:rFonts w:eastAsia="細明體"/>
                  <w:kern w:val="2"/>
                  <w:szCs w:val="24"/>
                </w:rPr>
                <w:t>’</w:t>
              </w:r>
            </w:smartTag>
            <w:r w:rsidRPr="006B617C">
              <w:rPr>
                <w:rFonts w:eastAsia="細明體"/>
                <w:kern w:val="2"/>
                <w:szCs w:val="24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</w:rPr>
              <w:t>寫入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  <w:r w:rsidRPr="006B617C">
              <w:rPr>
                <w:rFonts w:eastAsia="細明體" w:hAnsi="細明體"/>
                <w:kern w:val="2"/>
                <w:szCs w:val="24"/>
                <w:lang w:eastAsia="zh-TW"/>
              </w:rPr>
              <w:t>現金</w:t>
            </w:r>
            <w:r w:rsidRPr="006B617C">
              <w:rPr>
                <w:rFonts w:eastAsia="細明體"/>
                <w:kern w:val="2"/>
                <w:szCs w:val="24"/>
              </w:rPr>
              <w:t xml:space="preserve">’ </w:t>
            </w:r>
          </w:p>
          <w:p w:rsidR="00E01897" w:rsidRPr="006B617C" w:rsidRDefault="00E01897" w:rsidP="005D30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6B617C">
              <w:rPr>
                <w:rFonts w:eastAsia="細明體"/>
                <w:kern w:val="2"/>
                <w:szCs w:val="24"/>
              </w:rPr>
              <w:t>ELSE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 xml:space="preserve">IF </w:t>
            </w:r>
            <w:r w:rsidR="007807E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</w:t>
            </w:r>
            <w:r w:rsidR="0053233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  <w:r w:rsidR="007807E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  <w:r w:rsidRPr="006B617C">
              <w:rPr>
                <w:rFonts w:eastAsia="細明體"/>
                <w:kern w:val="2"/>
                <w:szCs w:val="24"/>
              </w:rPr>
              <w:t>.PAY_TYPE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>=’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 w:rsidRPr="006B617C">
                <w:rPr>
                  <w:rFonts w:eastAsia="細明體"/>
                  <w:kern w:val="2"/>
                  <w:szCs w:val="24"/>
                  <w:lang w:eastAsia="zh-TW"/>
                </w:rPr>
                <w:t>3</w:t>
              </w:r>
              <w:r w:rsidRPr="006B617C">
                <w:rPr>
                  <w:rFonts w:eastAsia="細明體"/>
                  <w:kern w:val="2"/>
                  <w:szCs w:val="24"/>
                </w:rPr>
                <w:t>’</w:t>
              </w:r>
            </w:smartTag>
            <w:r w:rsidRPr="006B617C">
              <w:rPr>
                <w:rFonts w:eastAsia="細明體"/>
                <w:kern w:val="2"/>
                <w:szCs w:val="24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</w:rPr>
              <w:t>寫入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  <w:lang w:eastAsia="zh-TW"/>
              </w:rPr>
              <w:t>支票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</w:p>
          <w:p w:rsidR="00E01897" w:rsidRPr="006B617C" w:rsidRDefault="00E01897" w:rsidP="005D30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6B617C">
              <w:rPr>
                <w:rFonts w:eastAsia="細明體"/>
                <w:kern w:val="2"/>
                <w:szCs w:val="24"/>
              </w:rPr>
              <w:t>ELSE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 xml:space="preserve">IF </w:t>
            </w:r>
            <w:r w:rsidR="007807E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</w:t>
            </w:r>
            <w:r w:rsidR="0053233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  <w:r w:rsidR="007807E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  <w:r w:rsidRPr="006B617C">
              <w:rPr>
                <w:rFonts w:eastAsia="細明體"/>
                <w:kern w:val="2"/>
                <w:szCs w:val="24"/>
              </w:rPr>
              <w:t>.PAY_TYPE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>=’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’"/>
              </w:smartTagPr>
              <w:r w:rsidRPr="006B617C">
                <w:rPr>
                  <w:rFonts w:eastAsia="細明體"/>
                  <w:kern w:val="2"/>
                  <w:szCs w:val="24"/>
                  <w:lang w:eastAsia="zh-TW"/>
                </w:rPr>
                <w:t>5</w:t>
              </w:r>
              <w:r w:rsidRPr="006B617C">
                <w:rPr>
                  <w:rFonts w:eastAsia="細明體"/>
                  <w:kern w:val="2"/>
                  <w:szCs w:val="24"/>
                </w:rPr>
                <w:t>’</w:t>
              </w:r>
            </w:smartTag>
            <w:r w:rsidRPr="006B617C">
              <w:rPr>
                <w:rFonts w:eastAsia="細明體"/>
                <w:kern w:val="2"/>
                <w:szCs w:val="24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</w:rPr>
              <w:t>寫入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  <w:lang w:eastAsia="zh-TW"/>
              </w:rPr>
              <w:t>匯撥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</w:p>
        </w:tc>
        <w:tc>
          <w:tcPr>
            <w:tcW w:w="1849" w:type="dxa"/>
          </w:tcPr>
          <w:p w:rsidR="00E01897" w:rsidRPr="005102B2" w:rsidRDefault="00E01897" w:rsidP="005102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1:匯款</w:t>
            </w:r>
          </w:p>
          <w:p w:rsidR="00E01897" w:rsidRPr="005102B2" w:rsidRDefault="00E01897" w:rsidP="005102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2:現金</w:t>
            </w:r>
          </w:p>
          <w:p w:rsidR="00E01897" w:rsidRPr="005102B2" w:rsidRDefault="00E01897" w:rsidP="005102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3:支票</w:t>
            </w:r>
          </w:p>
          <w:p w:rsidR="00E01897" w:rsidRPr="0008184A" w:rsidRDefault="00E01897" w:rsidP="005102B2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5:匯撥</w:t>
            </w: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REAL_PAY_AMT實支金額</w:t>
            </w:r>
          </w:p>
        </w:tc>
        <w:tc>
          <w:tcPr>
            <w:tcW w:w="4379" w:type="dxa"/>
          </w:tcPr>
          <w:p w:rsidR="00E01897" w:rsidRPr="00E9694D" w:rsidRDefault="00CB5035" w:rsidP="00E9694D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ins w:id="226" w:author="cathaylife" w:date="2011-03-30T14:15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SUM(</w:t>
              </w:r>
            </w:ins>
            <w:r w:rsidR="005643F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</w:t>
            </w:r>
            <w:ins w:id="227" w:author="cathaylife" w:date="2011-03-30T14:15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1</w:t>
              </w:r>
            </w:ins>
            <w:del w:id="228" w:author="cathaylife" w:date="2011-03-30T14:15:00Z">
              <w:r w:rsidR="005643F8" w:rsidDel="00CB5035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</w:delText>
              </w:r>
            </w:del>
            <w:r w:rsidR="00E01897"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ins w:id="229" w:author="cathaylife" w:date="2011-03-30T14:15:00Z">
              <w:r>
                <w:rPr>
                  <w:rFonts w:ascii="細明體" w:hAnsi="細明體" w:hint="eastAsia"/>
                  <w:kern w:val="2"/>
                  <w:szCs w:val="24"/>
                  <w:lang w:eastAsia="zh-TW"/>
                </w:rPr>
                <w:t>PAY_AMT)</w:t>
              </w:r>
            </w:ins>
            <w:del w:id="230" w:author="cathaylife" w:date="2011-03-30T14:16:00Z">
              <w:r w:rsidR="00E01897" w:rsidRPr="00E9694D" w:rsidDel="00CB5035">
                <w:rPr>
                  <w:rFonts w:ascii="細明體" w:hAnsi="細明體" w:hint="eastAsia"/>
                  <w:kern w:val="2"/>
                  <w:szCs w:val="24"/>
                </w:rPr>
                <w:delText>TOT_AMT</w:delText>
              </w:r>
            </w:del>
          </w:p>
        </w:tc>
        <w:tc>
          <w:tcPr>
            <w:tcW w:w="1849" w:type="dxa"/>
          </w:tcPr>
          <w:p w:rsidR="00E01897" w:rsidRDefault="00E01897" w:rsidP="00264266">
            <w:pPr>
              <w:pStyle w:val="12B"/>
              <w:spacing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TLK_AMT</w:t>
            </w:r>
          </w:p>
        </w:tc>
        <w:tc>
          <w:tcPr>
            <w:tcW w:w="4379" w:type="dxa"/>
          </w:tcPr>
          <w:p w:rsidR="00E01897" w:rsidRPr="00E9694D" w:rsidRDefault="00E01897" w:rsidP="00E9694D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 w:rsidRPr="00E9694D">
              <w:rPr>
                <w:rFonts w:ascii="細明體" w:hAnsi="細明體" w:hint="eastAsia"/>
                <w:kern w:val="2"/>
                <w:szCs w:val="24"/>
              </w:rPr>
              <w:t>0</w:t>
            </w:r>
          </w:p>
        </w:tc>
        <w:tc>
          <w:tcPr>
            <w:tcW w:w="1849" w:type="dxa"/>
          </w:tcPr>
          <w:p w:rsidR="00E01897" w:rsidRDefault="00E01897" w:rsidP="00264266">
            <w:pPr>
              <w:pStyle w:val="12B"/>
              <w:spacing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MAIN_PROD_ID</w:t>
            </w:r>
          </w:p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主約險別</w:t>
            </w:r>
          </w:p>
        </w:tc>
        <w:tc>
          <w:tcPr>
            <w:tcW w:w="4379" w:type="dxa"/>
          </w:tcPr>
          <w:p w:rsidR="007A24AC" w:rsidRDefault="00E01897" w:rsidP="009E7732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IF </w:t>
            </w:r>
            <w:r w:rsidR="00C6464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>.PROD_K</w:t>
            </w:r>
            <w:r w:rsidRPr="00113E1A">
              <w:rPr>
                <w:rFonts w:ascii="細明體" w:eastAsia="細明體" w:hAnsi="細明體"/>
                <w:kern w:val="2"/>
                <w:szCs w:val="24"/>
              </w:rPr>
              <w:t>IND</w:t>
            </w: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 = </w:t>
            </w:r>
            <w:r w:rsidRPr="00113E1A">
              <w:rPr>
                <w:rFonts w:ascii="細明體" w:eastAsia="細明體" w:hAnsi="細明體"/>
                <w:kern w:val="2"/>
                <w:szCs w:val="24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113E1A">
                <w:rPr>
                  <w:rFonts w:ascii="細明體" w:eastAsia="細明體" w:hAnsi="細明體" w:hint="eastAsia"/>
                  <w:kern w:val="2"/>
                  <w:szCs w:val="24"/>
                </w:rPr>
                <w:t>1</w:t>
              </w:r>
              <w:r w:rsidRPr="00113E1A">
                <w:rPr>
                  <w:rFonts w:ascii="細明體" w:eastAsia="細明體" w:hAnsi="細明體"/>
                  <w:kern w:val="2"/>
                  <w:szCs w:val="24"/>
                </w:rPr>
                <w:t>’</w:t>
              </w:r>
            </w:smartTag>
          </w:p>
          <w:p w:rsidR="00E01897" w:rsidRPr="00113E1A" w:rsidRDefault="00E01897" w:rsidP="007A24AC">
            <w:pPr>
              <w:pStyle w:val="Tabletext"/>
              <w:keepLines w:val="0"/>
              <w:numPr>
                <w:ins w:id="231" w:author="cathaylife" w:date="2010-03-11T10:25:00Z"/>
              </w:numPr>
              <w:spacing w:after="0" w:line="240" w:lineRule="auto"/>
              <w:ind w:leftChars="42" w:left="301" w:hangingChars="100" w:hanging="2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寫入</w:t>
            </w:r>
            <w:r w:rsidR="00D6248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13E1A">
              <w:rPr>
                <w:rFonts w:ascii="細明體" w:eastAsia="細明體" w:hAnsi="細明體"/>
                <w:kern w:val="2"/>
                <w:szCs w:val="24"/>
              </w:rPr>
              <w:t>PROD_ID</w:t>
            </w:r>
          </w:p>
        </w:tc>
        <w:tc>
          <w:tcPr>
            <w:tcW w:w="1849" w:type="dxa"/>
          </w:tcPr>
          <w:p w:rsidR="00E01897" w:rsidRDefault="00E01897" w:rsidP="00264266">
            <w:pPr>
              <w:pStyle w:val="aa"/>
              <w:rPr>
                <w:rFonts w:ascii="細明體" w:eastAsia="細明體" w:hAnsi="細明體" w:hint="eastAsia"/>
                <w:szCs w:val="24"/>
              </w:rPr>
            </w:pP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CLAM_AMT_MAIN</w:t>
            </w:r>
          </w:p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主約理賠金額</w:t>
            </w:r>
          </w:p>
        </w:tc>
        <w:tc>
          <w:tcPr>
            <w:tcW w:w="4379" w:type="dxa"/>
            <w:vAlign w:val="center"/>
          </w:tcPr>
          <w:p w:rsidR="00856204" w:rsidRPr="00E32702" w:rsidRDefault="00E01897" w:rsidP="00E9694D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E32702">
              <w:rPr>
                <w:rFonts w:eastAsia="細明體"/>
                <w:kern w:val="2"/>
                <w:szCs w:val="24"/>
              </w:rPr>
              <w:t xml:space="preserve">IF </w:t>
            </w:r>
            <w:r w:rsidR="00830BE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="00830BEA" w:rsidRPr="00113E1A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E32702">
              <w:rPr>
                <w:rFonts w:eastAsia="細明體"/>
                <w:kern w:val="2"/>
                <w:szCs w:val="24"/>
              </w:rPr>
              <w:t>PROD_KIND = 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E32702">
                <w:rPr>
                  <w:rFonts w:eastAsia="細明體"/>
                  <w:kern w:val="2"/>
                  <w:szCs w:val="24"/>
                </w:rPr>
                <w:t>1’</w:t>
              </w:r>
            </w:smartTag>
            <w:r w:rsidR="00830BEA">
              <w:rPr>
                <w:rFonts w:eastAsia="細明體" w:hint="eastAsia"/>
                <w:kern w:val="2"/>
                <w:szCs w:val="24"/>
                <w:lang w:eastAsia="zh-TW"/>
              </w:rPr>
              <w:t xml:space="preserve"> </w:t>
            </w:r>
            <w:r w:rsidR="00857D93" w:rsidRPr="00E32702">
              <w:rPr>
                <w:rFonts w:eastAsia="細明體"/>
                <w:kern w:val="2"/>
                <w:szCs w:val="24"/>
                <w:lang w:eastAsia="zh-TW"/>
              </w:rPr>
              <w:t xml:space="preserve">AND </w:t>
            </w:r>
          </w:p>
          <w:p w:rsidR="00E01897" w:rsidRPr="00363C66" w:rsidRDefault="00856204" w:rsidP="00E969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E32702">
              <w:rPr>
                <w:rFonts w:eastAsia="細明體"/>
                <w:kern w:val="2"/>
                <w:szCs w:val="24"/>
                <w:lang w:eastAsia="zh-TW"/>
              </w:rPr>
              <w:t xml:space="preserve">   </w:t>
            </w:r>
            <w:r w:rsidR="00363C6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="00CE2C85" w:rsidRPr="00E32702">
              <w:rPr>
                <w:rFonts w:eastAsia="細明體"/>
                <w:kern w:val="2"/>
                <w:szCs w:val="24"/>
              </w:rPr>
              <w:t xml:space="preserve">.CLAM_AMT_CODE </w:t>
            </w:r>
            <w:ins w:id="232" w:author="cathaylife" w:date="2011-03-30T14:10:00Z">
              <w:r w:rsidR="00A20F3A">
                <w:rPr>
                  <w:rFonts w:eastAsia="細明體"/>
                  <w:kern w:val="2"/>
                  <w:szCs w:val="24"/>
                </w:rPr>
                <w:t>不屬於特定保險金代號</w:t>
              </w:r>
              <w:r w:rsidR="00A20F3A">
                <w:rPr>
                  <w:rFonts w:eastAsia="細明體" w:hint="eastAsia"/>
                  <w:kern w:val="2"/>
                  <w:szCs w:val="24"/>
                  <w:lang w:eastAsia="zh-TW"/>
                </w:rPr>
                <w:t>(STEP 2)</w:t>
              </w:r>
            </w:ins>
            <w:del w:id="233" w:author="cathaylife" w:date="2011-03-30T14:10:00Z">
              <w:r w:rsidR="00CE2C85" w:rsidRPr="00E32702" w:rsidDel="00A20F3A">
                <w:rPr>
                  <w:rFonts w:eastAsia="細明體"/>
                  <w:kern w:val="2"/>
                  <w:szCs w:val="24"/>
                </w:rPr>
                <w:delText>IN</w:delText>
              </w:r>
              <w:r w:rsidR="00CE2C85" w:rsidRPr="00E32702" w:rsidDel="00A20F3A">
                <w:rPr>
                  <w:rFonts w:eastAsia="SimHei"/>
                  <w:lang w:eastAsia="zh-TW"/>
                </w:rPr>
                <w:delText xml:space="preserve"> </w:delText>
              </w:r>
              <w:r w:rsidR="00CE2C85" w:rsidRPr="00E32702" w:rsidDel="00A20F3A">
                <w:rPr>
                  <w:lang w:eastAsia="zh-TW"/>
                </w:rPr>
                <w:delText>(</w:delText>
              </w:r>
              <w:r w:rsidR="00CE2C85" w:rsidRPr="00E32702" w:rsidDel="00A20F3A">
                <w:rPr>
                  <w:rFonts w:eastAsia="SimHei"/>
                </w:rPr>
                <w:delText>’BBA1’,</w:delText>
              </w:r>
              <w:r w:rsidR="003D1EA0" w:rsidRPr="00E32702" w:rsidDel="00A20F3A">
                <w:rPr>
                  <w:rFonts w:eastAsia="SimHei"/>
                </w:rPr>
                <w:delText>’BBA2’,</w:delText>
              </w:r>
              <w:r w:rsidR="00CE2C85" w:rsidRPr="00E32702" w:rsidDel="00A20F3A">
                <w:rPr>
                  <w:rFonts w:eastAsia="SimHei"/>
                </w:rPr>
                <w:delText>’BMK1’</w:delText>
              </w:r>
              <w:r w:rsidR="003D1EA0" w:rsidRPr="00E32702" w:rsidDel="00A20F3A">
                <w:rPr>
                  <w:rFonts w:eastAsia="SimHei"/>
                </w:rPr>
                <w:delText>,’BCB2’</w:delText>
              </w:r>
              <w:r w:rsidR="00EE314F" w:rsidRPr="00E32702" w:rsidDel="00A20F3A">
                <w:rPr>
                  <w:rFonts w:eastAsia="SimHei"/>
                </w:rPr>
                <w:delText>,’BBD1’</w:delText>
              </w:r>
              <w:r w:rsidR="00CE2C85" w:rsidRPr="00E32702" w:rsidDel="00A20F3A">
                <w:rPr>
                  <w:rFonts w:eastAsia="SimHei"/>
                  <w:lang w:eastAsia="zh-TW"/>
                </w:rPr>
                <w:delText>)</w:delText>
              </w:r>
            </w:del>
          </w:p>
          <w:p w:rsidR="00E01897" w:rsidRPr="00E32702" w:rsidRDefault="00E01897" w:rsidP="00E9694D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kern w:val="2"/>
                <w:szCs w:val="24"/>
                <w:lang w:eastAsia="zh-TW"/>
              </w:rPr>
            </w:pPr>
            <w:r w:rsidRPr="00E32702">
              <w:rPr>
                <w:rFonts w:eastAsia="細明體"/>
                <w:kern w:val="2"/>
                <w:szCs w:val="24"/>
              </w:rPr>
              <w:t>CLAM_AMT_MAIN =</w:t>
            </w:r>
            <w:r w:rsidR="001348C2" w:rsidRPr="00E32702">
              <w:rPr>
                <w:rFonts w:eastAsia="細明體"/>
                <w:kern w:val="2"/>
                <w:position w:val="-14"/>
                <w:szCs w:val="24"/>
              </w:rPr>
              <w:object w:dxaOrig="27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75pt;height:15.75pt" o:ole="">
                  <v:imagedata r:id="rId7" o:title=""/>
                </v:shape>
                <o:OLEObject Type="Embed" ProgID="Equation.3" ShapeID="_x0000_i1025" DrawAspect="Content" ObjectID="_1657345858" r:id="rId8"/>
              </w:object>
            </w:r>
            <w:r w:rsidR="00B81A50">
              <w:rPr>
                <w:rFonts w:eastAsia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1849" w:type="dxa"/>
          </w:tcPr>
          <w:p w:rsidR="00E01897" w:rsidRDefault="00E01897" w:rsidP="00264266">
            <w:pPr>
              <w:pStyle w:val="aa"/>
              <w:rPr>
                <w:rFonts w:ascii="細明體" w:eastAsia="細明體" w:hAnsi="細明體" w:hint="eastAsia"/>
                <w:szCs w:val="24"/>
              </w:rPr>
            </w:pP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RD_PROD_ID1</w:t>
            </w:r>
          </w:p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附約險別1</w:t>
            </w:r>
          </w:p>
        </w:tc>
        <w:tc>
          <w:tcPr>
            <w:tcW w:w="4379" w:type="dxa"/>
          </w:tcPr>
          <w:p w:rsidR="00FD0C94" w:rsidRPr="00264FEA" w:rsidRDefault="00E01897" w:rsidP="004F21C0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rFonts w:hint="eastAsia"/>
                <w:lang w:eastAsia="zh-TW"/>
              </w:rPr>
            </w:pPr>
            <w:r w:rsidRPr="00E32702">
              <w:rPr>
                <w:rFonts w:eastAsia="SimHei"/>
              </w:rPr>
              <w:t xml:space="preserve">IF </w:t>
            </w:r>
            <w:r w:rsidR="00264FEA">
              <w:rPr>
                <w:rFonts w:hint="eastAsia"/>
                <w:lang w:eastAsia="zh-TW"/>
              </w:rPr>
              <w:t>(</w:t>
            </w:r>
            <w:r w:rsidR="00264FE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32702">
              <w:rPr>
                <w:rFonts w:eastAsia="SimHei"/>
              </w:rPr>
              <w:t>.PROD_KIND = 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Pr="00E32702">
                <w:rPr>
                  <w:rFonts w:eastAsia="SimHei"/>
                </w:rPr>
                <w:t>2’</w:t>
              </w:r>
            </w:smartTag>
            <w:r w:rsidR="00264FEA">
              <w:rPr>
                <w:rFonts w:hint="eastAsia"/>
                <w:lang w:eastAsia="zh-TW"/>
              </w:rPr>
              <w:t>)</w:t>
            </w:r>
          </w:p>
          <w:p w:rsidR="00E01897" w:rsidRPr="00E32702" w:rsidRDefault="00E01897" w:rsidP="00DB1E7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E32702">
              <w:t>寫入</w:t>
            </w:r>
            <w:r w:rsidR="007D7CA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32702">
              <w:t>.PROD_ID</w:t>
            </w:r>
            <w:r w:rsidR="007D7CA7"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1849" w:type="dxa"/>
          </w:tcPr>
          <w:p w:rsidR="00E01897" w:rsidRPr="00654602" w:rsidRDefault="00E01897" w:rsidP="00654602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RD_PROD_ID2</w:t>
            </w:r>
          </w:p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附約險別</w:t>
            </w:r>
            <w:r w:rsidRPr="006878F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</w:t>
            </w:r>
          </w:p>
        </w:tc>
        <w:tc>
          <w:tcPr>
            <w:tcW w:w="4379" w:type="dxa"/>
          </w:tcPr>
          <w:p w:rsidR="00E01897" w:rsidRPr="00C46B95" w:rsidRDefault="00E01897" w:rsidP="00FA0968">
            <w:pPr>
              <w:pStyle w:val="Tabletext"/>
              <w:keepLines w:val="0"/>
              <w:spacing w:after="0" w:line="240" w:lineRule="auto"/>
            </w:pPr>
          </w:p>
        </w:tc>
        <w:tc>
          <w:tcPr>
            <w:tcW w:w="1849" w:type="dxa"/>
          </w:tcPr>
          <w:p w:rsidR="00E01897" w:rsidRPr="001F0E43" w:rsidRDefault="00E01897" w:rsidP="00654602">
            <w:pPr>
              <w:pStyle w:val="Tabletext"/>
              <w:keepLines w:val="0"/>
              <w:spacing w:after="0" w:line="240" w:lineRule="auto"/>
              <w:rPr>
                <w:rFonts w:hAnsi="標楷體" w:hint="eastAsia"/>
              </w:rPr>
            </w:pP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CLAM_AMT_RD</w:t>
            </w:r>
          </w:p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附約合計理賠金額</w:t>
            </w:r>
          </w:p>
        </w:tc>
        <w:tc>
          <w:tcPr>
            <w:tcW w:w="4379" w:type="dxa"/>
          </w:tcPr>
          <w:p w:rsidR="006514C4" w:rsidRDefault="00E01897" w:rsidP="00544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3A68AD">
              <w:rPr>
                <w:rFonts w:ascii="細明體" w:eastAsia="細明體" w:hAnsi="細明體" w:hint="eastAsia"/>
                <w:kern w:val="2"/>
                <w:szCs w:val="24"/>
              </w:rPr>
              <w:t xml:space="preserve">IF </w:t>
            </w:r>
            <w:r w:rsidR="003F61B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3A68AD">
              <w:rPr>
                <w:rFonts w:ascii="細明體" w:eastAsia="細明體" w:hAnsi="細明體" w:hint="eastAsia"/>
                <w:kern w:val="2"/>
                <w:szCs w:val="24"/>
              </w:rPr>
              <w:t>.PROD_K</w:t>
            </w:r>
            <w:r w:rsidRPr="003A68AD">
              <w:rPr>
                <w:rFonts w:ascii="細明體" w:eastAsia="細明體" w:hAnsi="細明體"/>
                <w:kern w:val="2"/>
                <w:szCs w:val="24"/>
              </w:rPr>
              <w:t>IND</w:t>
            </w:r>
            <w:r w:rsidRPr="003A68AD">
              <w:rPr>
                <w:rFonts w:ascii="細明體" w:eastAsia="細明體" w:hAnsi="細明體" w:hint="eastAsia"/>
                <w:kern w:val="2"/>
                <w:szCs w:val="24"/>
              </w:rPr>
              <w:t xml:space="preserve"> =</w:t>
            </w:r>
            <w:r w:rsidRPr="003A68AD">
              <w:rPr>
                <w:rFonts w:ascii="細明體" w:eastAsia="細明體" w:hAnsi="細明體"/>
                <w:kern w:val="2"/>
                <w:szCs w:val="24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Pr="003A68AD">
                <w:rPr>
                  <w:rFonts w:ascii="細明體" w:eastAsia="細明體" w:hAnsi="細明體" w:hint="eastAsia"/>
                  <w:kern w:val="2"/>
                  <w:szCs w:val="24"/>
                </w:rPr>
                <w:t>2</w:t>
              </w:r>
              <w:r w:rsidRPr="003A68AD">
                <w:rPr>
                  <w:rFonts w:ascii="細明體" w:eastAsia="細明體" w:hAnsi="細明體"/>
                  <w:kern w:val="2"/>
                  <w:szCs w:val="24"/>
                </w:rPr>
                <w:t>’</w:t>
              </w:r>
            </w:smartTag>
            <w:r w:rsidR="003F61B0">
              <w:rPr>
                <w:rFonts w:hint="eastAsia"/>
                <w:lang w:eastAsia="zh-TW"/>
              </w:rPr>
              <w:t xml:space="preserve"> </w:t>
            </w:r>
            <w:r w:rsidR="006514C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AND    </w:t>
            </w:r>
          </w:p>
          <w:p w:rsidR="00E01897" w:rsidRPr="00674592" w:rsidRDefault="006514C4" w:rsidP="00544896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</w:t>
            </w:r>
            <w:r w:rsidR="0067459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6C78E8">
              <w:rPr>
                <w:rFonts w:ascii="細明體" w:eastAsia="細明體" w:hAnsi="細明體"/>
                <w:kern w:val="2"/>
                <w:szCs w:val="24"/>
              </w:rPr>
              <w:t>.CLAM_AMT_CODE IN</w:t>
            </w:r>
            <w:r w:rsidRPr="00C136BA">
              <w:rPr>
                <w:rFonts w:eastAsia="SimHei"/>
                <w:lang w:eastAsia="zh-TW"/>
              </w:rPr>
              <w:t xml:space="preserve"> </w:t>
            </w:r>
            <w:r w:rsidR="003D1EA0">
              <w:rPr>
                <w:rFonts w:ascii="新細明體" w:hAnsi="新細明體" w:hint="eastAsia"/>
                <w:lang w:eastAsia="zh-TW"/>
              </w:rPr>
              <w:t>(</w:t>
            </w:r>
            <w:r w:rsidR="003D1EA0" w:rsidRPr="00C136BA">
              <w:rPr>
                <w:rFonts w:eastAsia="SimHei"/>
              </w:rPr>
              <w:t>’BBA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="003D1EA0" w:rsidRPr="00C136BA">
                <w:rPr>
                  <w:rFonts w:eastAsia="SimHei"/>
                </w:rPr>
                <w:t>1’</w:t>
              </w:r>
            </w:smartTag>
            <w:r w:rsidR="003D1EA0" w:rsidRPr="00C136BA">
              <w:rPr>
                <w:rFonts w:eastAsia="SimHei"/>
              </w:rPr>
              <w:t>,</w:t>
            </w:r>
            <w:r w:rsidR="003D1EA0" w:rsidRPr="003D1EA0">
              <w:rPr>
                <w:rFonts w:eastAsia="SimHei"/>
              </w:rPr>
              <w:t>’</w:t>
            </w:r>
            <w:r w:rsidR="003D1EA0" w:rsidRPr="003D1EA0">
              <w:rPr>
                <w:rFonts w:eastAsia="SimHei" w:hint="eastAsia"/>
              </w:rPr>
              <w:t>BBA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="003D1EA0" w:rsidRPr="003D1EA0">
                <w:rPr>
                  <w:rFonts w:eastAsia="SimHei" w:hint="eastAsia"/>
                </w:rPr>
                <w:t>2</w:t>
              </w:r>
              <w:r w:rsidR="003D1EA0" w:rsidRPr="003D1EA0">
                <w:rPr>
                  <w:rFonts w:eastAsia="SimHei"/>
                </w:rPr>
                <w:t>’</w:t>
              </w:r>
            </w:smartTag>
            <w:r w:rsidR="003D1EA0" w:rsidRPr="003D1EA0">
              <w:rPr>
                <w:rFonts w:eastAsia="SimHei" w:hint="eastAsia"/>
              </w:rPr>
              <w:t>,</w:t>
            </w:r>
            <w:r w:rsidR="003D1EA0" w:rsidRPr="00C136BA">
              <w:rPr>
                <w:rFonts w:eastAsia="SimHei"/>
              </w:rPr>
              <w:t>’BMK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="003D1EA0" w:rsidRPr="00C136BA">
                <w:rPr>
                  <w:rFonts w:eastAsia="SimHei"/>
                </w:rPr>
                <w:t>1’</w:t>
              </w:r>
            </w:smartTag>
            <w:r w:rsidR="003D1EA0" w:rsidRPr="003D1EA0">
              <w:rPr>
                <w:rFonts w:eastAsia="SimHei" w:hint="eastAsia"/>
              </w:rPr>
              <w:t>,</w:t>
            </w:r>
            <w:r w:rsidR="003D1EA0" w:rsidRPr="003D1EA0">
              <w:rPr>
                <w:rFonts w:eastAsia="SimHei"/>
              </w:rPr>
              <w:t>’</w:t>
            </w:r>
            <w:r w:rsidR="003D1EA0" w:rsidRPr="003D1EA0">
              <w:rPr>
                <w:rFonts w:eastAsia="SimHei" w:hint="eastAsia"/>
              </w:rPr>
              <w:t>BCB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="003D1EA0" w:rsidRPr="003D1EA0">
                <w:rPr>
                  <w:rFonts w:eastAsia="SimHei" w:hint="eastAsia"/>
                </w:rPr>
                <w:t>2</w:t>
              </w:r>
              <w:r w:rsidR="003D1EA0" w:rsidRPr="003D1EA0">
                <w:rPr>
                  <w:rFonts w:eastAsia="SimHei"/>
                </w:rPr>
                <w:t>’</w:t>
              </w:r>
            </w:smartTag>
            <w:r w:rsidR="003D1EA0" w:rsidRPr="003D1EA0">
              <w:rPr>
                <w:rFonts w:eastAsia="SimHei" w:hint="eastAsia"/>
              </w:rPr>
              <w:t>,</w:t>
            </w:r>
            <w:r w:rsidR="003D1EA0" w:rsidRPr="003D1EA0">
              <w:rPr>
                <w:rFonts w:eastAsia="SimHei"/>
              </w:rPr>
              <w:t>’BBD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="003D1EA0" w:rsidRPr="003D1EA0">
                <w:rPr>
                  <w:rFonts w:eastAsia="SimHei"/>
                </w:rPr>
                <w:t>1’</w:t>
              </w:r>
            </w:smartTag>
            <w:r w:rsidR="003D1EA0" w:rsidRPr="00C136BA">
              <w:rPr>
                <w:rFonts w:eastAsia="SimHei"/>
                <w:lang w:eastAsia="zh-TW"/>
              </w:rPr>
              <w:t>)</w:t>
            </w:r>
            <w:r w:rsidR="00674592">
              <w:rPr>
                <w:rFonts w:hint="eastAsia"/>
                <w:lang w:eastAsia="zh-TW"/>
              </w:rPr>
              <w:t xml:space="preserve"> </w:t>
            </w:r>
          </w:p>
          <w:p w:rsidR="00E01897" w:rsidRPr="003A68AD" w:rsidRDefault="00C34DED" w:rsidP="00544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CLAM_AMT_RD</w:t>
            </w:r>
            <w:r w:rsidR="00E01897" w:rsidRPr="003A68AD">
              <w:rPr>
                <w:rFonts w:ascii="細明體" w:eastAsia="細明體" w:hAnsi="細明體" w:hint="eastAsia"/>
                <w:kern w:val="2"/>
                <w:szCs w:val="24"/>
              </w:rPr>
              <w:t xml:space="preserve"> =</w:t>
            </w:r>
            <w:r w:rsidR="000E074E" w:rsidRPr="00E32702">
              <w:rPr>
                <w:rFonts w:eastAsia="細明體"/>
                <w:kern w:val="2"/>
                <w:position w:val="-14"/>
                <w:szCs w:val="24"/>
              </w:rPr>
              <w:object w:dxaOrig="2720" w:dyaOrig="400">
                <v:shape id="_x0000_i1026" type="#_x0000_t75" style="width:105.75pt;height:15.75pt" o:ole="">
                  <v:imagedata r:id="rId7" o:title=""/>
                </v:shape>
                <o:OLEObject Type="Embed" ProgID="Equation.3" ShapeID="_x0000_i1026" DrawAspect="Content" ObjectID="_1657345859" r:id="rId9"/>
              </w:object>
            </w:r>
          </w:p>
        </w:tc>
        <w:tc>
          <w:tcPr>
            <w:tcW w:w="1849" w:type="dxa"/>
          </w:tcPr>
          <w:p w:rsidR="00E01897" w:rsidRPr="00654602" w:rsidRDefault="00E01897" w:rsidP="00264266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DEAD_BNFT_ADD</w:t>
            </w:r>
          </w:p>
          <w:p w:rsidR="00E01897" w:rsidRPr="006878F3" w:rsidRDefault="00E01897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死殘增額</w:t>
            </w:r>
          </w:p>
        </w:tc>
        <w:tc>
          <w:tcPr>
            <w:tcW w:w="4379" w:type="dxa"/>
          </w:tcPr>
          <w:p w:rsidR="00E01897" w:rsidRPr="007911B6" w:rsidRDefault="00E01897" w:rsidP="00E01897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7911B6">
              <w:t>IF</w:t>
            </w:r>
            <w:r w:rsidR="003D75E3" w:rsidRPr="007911B6">
              <w:rPr>
                <w:rFonts w:eastAsia="細明體"/>
                <w:kern w:val="2"/>
                <w:szCs w:val="24"/>
                <w:lang w:eastAsia="zh-TW"/>
              </w:rPr>
              <w:t xml:space="preserve"> DTAAB001</w:t>
            </w:r>
            <w:r w:rsidRPr="007911B6">
              <w:t>.CLAM_AMT_CODE=’</w:t>
            </w:r>
            <w:r w:rsidR="00FD0C94" w:rsidRPr="007911B6">
              <w:t>BLA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 w:rsidR="00FD0C94" w:rsidRPr="007911B6">
                <w:t>3</w:t>
              </w:r>
              <w:r w:rsidRPr="007911B6">
                <w:t>’</w:t>
              </w:r>
            </w:smartTag>
          </w:p>
          <w:p w:rsidR="00E01897" w:rsidRPr="007911B6" w:rsidRDefault="00E01897" w:rsidP="00E0189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911B6">
              <w:t>寫入</w:t>
            </w:r>
            <w:r w:rsidR="009E14DC"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911B6">
              <w:t>.PAY_AMT</w:t>
            </w:r>
            <w:r w:rsidR="009E14DC" w:rsidRPr="007911B6">
              <w:rPr>
                <w:lang w:eastAsia="zh-TW"/>
              </w:rPr>
              <w:t xml:space="preserve"> </w:t>
            </w:r>
          </w:p>
        </w:tc>
        <w:tc>
          <w:tcPr>
            <w:tcW w:w="1849" w:type="dxa"/>
          </w:tcPr>
          <w:p w:rsidR="00E01897" w:rsidRPr="00654602" w:rsidRDefault="00E01897" w:rsidP="00264266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684F69">
        <w:tc>
          <w:tcPr>
            <w:tcW w:w="2520" w:type="dxa"/>
            <w:shd w:val="clear" w:color="auto" w:fill="FFFF99"/>
            <w:vAlign w:val="center"/>
          </w:tcPr>
          <w:p w:rsidR="00684F69" w:rsidRPr="006878F3" w:rsidRDefault="00684F69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POL_VAL</w:t>
            </w:r>
          </w:p>
          <w:p w:rsidR="00684F69" w:rsidRPr="006878F3" w:rsidRDefault="00684F69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投資商品保單價值</w:t>
            </w:r>
          </w:p>
        </w:tc>
        <w:tc>
          <w:tcPr>
            <w:tcW w:w="4379" w:type="dxa"/>
          </w:tcPr>
          <w:p w:rsidR="00684F69" w:rsidRPr="007911B6" w:rsidRDefault="00684F69" w:rsidP="00684F69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911B6">
              <w:t xml:space="preserve">IF </w:t>
            </w:r>
            <w:r w:rsidR="00923784"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911B6">
              <w:t>.CLAM_AMT_CODE=’</w:t>
            </w:r>
            <w:r w:rsidR="00A04DE2" w:rsidRPr="007911B6">
              <w:t>PBA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="00A04DE2" w:rsidRPr="007911B6">
                <w:t>1</w:t>
              </w:r>
              <w:r w:rsidRPr="007911B6">
                <w:t>’</w:t>
              </w:r>
            </w:smartTag>
          </w:p>
          <w:p w:rsidR="00684F69" w:rsidRPr="007911B6" w:rsidRDefault="00684F69" w:rsidP="00684F69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911B6">
              <w:t>寫入</w:t>
            </w:r>
            <w:r w:rsidR="00923784"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911B6">
              <w:t>.PAY_AMT</w:t>
            </w:r>
          </w:p>
        </w:tc>
        <w:tc>
          <w:tcPr>
            <w:tcW w:w="1849" w:type="dxa"/>
          </w:tcPr>
          <w:p w:rsidR="00684F69" w:rsidRDefault="00684F69" w:rsidP="00264266">
            <w:pPr>
              <w:pStyle w:val="12B"/>
              <w:spacing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</w:p>
        </w:tc>
      </w:tr>
      <w:tr w:rsidR="00684F69">
        <w:tc>
          <w:tcPr>
            <w:tcW w:w="2520" w:type="dxa"/>
            <w:shd w:val="clear" w:color="auto" w:fill="FFFF99"/>
            <w:vAlign w:val="center"/>
          </w:tcPr>
          <w:p w:rsidR="00684F69" w:rsidRPr="006878F3" w:rsidRDefault="00684F69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DVD_AMT</w:t>
            </w:r>
          </w:p>
          <w:p w:rsidR="00684F69" w:rsidRPr="006878F3" w:rsidRDefault="00684F69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紅利金額</w:t>
            </w:r>
          </w:p>
        </w:tc>
        <w:tc>
          <w:tcPr>
            <w:tcW w:w="4379" w:type="dxa"/>
          </w:tcPr>
          <w:p w:rsidR="00684F69" w:rsidRPr="007911B6" w:rsidRDefault="00684F69" w:rsidP="00684F69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911B6">
              <w:t xml:space="preserve">IF </w:t>
            </w:r>
            <w:r w:rsidR="00A53E58"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="00A53E58" w:rsidRPr="007911B6">
              <w:t>.</w:t>
            </w:r>
            <w:r w:rsidRPr="007911B6">
              <w:t>CLAM_AMT_CODE=’</w:t>
            </w:r>
            <w:r w:rsidR="00B86C50" w:rsidRPr="007911B6">
              <w:t>BKZ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="00B86C50" w:rsidRPr="007911B6">
                <w:t>2</w:t>
              </w:r>
              <w:r w:rsidRPr="007911B6">
                <w:t>’</w:t>
              </w:r>
            </w:smartTag>
          </w:p>
          <w:p w:rsidR="00684F69" w:rsidRPr="007911B6" w:rsidRDefault="00684F69" w:rsidP="00684F69">
            <w:pPr>
              <w:pStyle w:val="Tabletext"/>
              <w:keepLines w:val="0"/>
              <w:spacing w:after="0" w:line="240" w:lineRule="auto"/>
            </w:pPr>
            <w:r w:rsidRPr="007911B6">
              <w:t>寫入</w:t>
            </w:r>
            <w:r w:rsidR="00A53E58"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="00A53E58" w:rsidRPr="007911B6">
              <w:t>.PAY_AMT</w:t>
            </w:r>
          </w:p>
        </w:tc>
        <w:tc>
          <w:tcPr>
            <w:tcW w:w="1849" w:type="dxa"/>
          </w:tcPr>
          <w:p w:rsidR="00684F69" w:rsidRDefault="00684F69" w:rsidP="00264266">
            <w:pPr>
              <w:pStyle w:val="12B"/>
              <w:spacing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</w:p>
        </w:tc>
      </w:tr>
      <w:tr w:rsidR="00684F69">
        <w:tc>
          <w:tcPr>
            <w:tcW w:w="2520" w:type="dxa"/>
            <w:shd w:val="clear" w:color="auto" w:fill="FFFF99"/>
            <w:vAlign w:val="center"/>
          </w:tcPr>
          <w:p w:rsidR="00684F69" w:rsidRPr="006878F3" w:rsidRDefault="00684F69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RTN_PREM</w:t>
            </w:r>
          </w:p>
          <w:p w:rsidR="00684F69" w:rsidRPr="006878F3" w:rsidRDefault="00684F69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退還保費</w:t>
            </w:r>
          </w:p>
        </w:tc>
        <w:tc>
          <w:tcPr>
            <w:tcW w:w="4379" w:type="dxa"/>
          </w:tcPr>
          <w:p w:rsidR="00684F69" w:rsidRPr="007911B6" w:rsidRDefault="00684F69" w:rsidP="00684F69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911B6">
              <w:t>IF</w:t>
            </w:r>
            <w:r w:rsidR="00620F3F" w:rsidRPr="007911B6">
              <w:rPr>
                <w:rFonts w:eastAsia="細明體"/>
                <w:kern w:val="2"/>
                <w:szCs w:val="24"/>
                <w:lang w:eastAsia="zh-TW"/>
              </w:rPr>
              <w:t xml:space="preserve"> DTAAB001</w:t>
            </w:r>
            <w:r w:rsidRPr="007911B6">
              <w:t>.CLAM_AMT_CODE=’</w:t>
            </w:r>
            <w:r w:rsidR="00B86C50" w:rsidRPr="007911B6">
              <w:t>JAZ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 w:rsidR="00B86C50" w:rsidRPr="007911B6">
                <w:t>3</w:t>
              </w:r>
              <w:r w:rsidRPr="007911B6">
                <w:t>’</w:t>
              </w:r>
            </w:smartTag>
          </w:p>
          <w:p w:rsidR="00684F69" w:rsidRPr="007911B6" w:rsidRDefault="00684F69" w:rsidP="00684F69">
            <w:pPr>
              <w:pStyle w:val="Tabletext"/>
              <w:keepLines w:val="0"/>
              <w:spacing w:after="0" w:line="240" w:lineRule="auto"/>
            </w:pPr>
            <w:r w:rsidRPr="007911B6">
              <w:t>寫入</w:t>
            </w:r>
            <w:r w:rsidR="00A53E58"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="00A53E58" w:rsidRPr="007911B6">
              <w:t>.PAY_AMT</w:t>
            </w:r>
          </w:p>
        </w:tc>
        <w:tc>
          <w:tcPr>
            <w:tcW w:w="1849" w:type="dxa"/>
          </w:tcPr>
          <w:p w:rsidR="00684F69" w:rsidRDefault="00684F69" w:rsidP="00264266">
            <w:pPr>
              <w:pStyle w:val="12B"/>
              <w:spacing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</w:p>
        </w:tc>
      </w:tr>
      <w:tr w:rsidR="00684F69">
        <w:tc>
          <w:tcPr>
            <w:tcW w:w="2520" w:type="dxa"/>
            <w:shd w:val="clear" w:color="auto" w:fill="FFFF99"/>
            <w:vAlign w:val="center"/>
          </w:tcPr>
          <w:p w:rsidR="00684F69" w:rsidRPr="006878F3" w:rsidRDefault="00684F69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CPL_RD_SUR</w:t>
            </w:r>
          </w:p>
          <w:p w:rsidR="00684F69" w:rsidRPr="006878F3" w:rsidRDefault="00684F69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配偶特約解約金</w:t>
            </w:r>
          </w:p>
        </w:tc>
        <w:tc>
          <w:tcPr>
            <w:tcW w:w="4379" w:type="dxa"/>
          </w:tcPr>
          <w:p w:rsidR="00684F69" w:rsidRPr="007911B6" w:rsidRDefault="00684F69" w:rsidP="00684F69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911B6">
              <w:t>IF</w:t>
            </w:r>
            <w:r w:rsidR="00620F3F" w:rsidRPr="007911B6">
              <w:rPr>
                <w:rFonts w:eastAsia="細明體"/>
                <w:kern w:val="2"/>
                <w:szCs w:val="24"/>
                <w:lang w:eastAsia="zh-TW"/>
              </w:rPr>
              <w:t xml:space="preserve"> DTAAB001</w:t>
            </w:r>
            <w:r w:rsidRPr="007911B6">
              <w:t>.CLAM_AMT_CODE=’</w:t>
            </w:r>
            <w:r w:rsidR="007A024C" w:rsidRPr="007911B6">
              <w:t>BJ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 w:rsidR="007A024C" w:rsidRPr="007911B6">
                <w:t>03</w:t>
              </w:r>
              <w:r w:rsidRPr="007911B6">
                <w:t>’</w:t>
              </w:r>
            </w:smartTag>
          </w:p>
          <w:p w:rsidR="00684F69" w:rsidRPr="007911B6" w:rsidRDefault="00684F69" w:rsidP="00684F69">
            <w:pPr>
              <w:pStyle w:val="Tabletext"/>
              <w:keepLines w:val="0"/>
              <w:spacing w:after="0" w:line="240" w:lineRule="auto"/>
            </w:pPr>
            <w:r w:rsidRPr="007911B6">
              <w:t>寫入</w:t>
            </w:r>
            <w:r w:rsidR="00A53E58"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="00A53E58" w:rsidRPr="007911B6">
              <w:t>.PAY_AMT</w:t>
            </w:r>
          </w:p>
        </w:tc>
        <w:tc>
          <w:tcPr>
            <w:tcW w:w="1849" w:type="dxa"/>
          </w:tcPr>
          <w:p w:rsidR="00684F69" w:rsidRDefault="00684F69" w:rsidP="00264266">
            <w:pPr>
              <w:pStyle w:val="aa"/>
              <w:rPr>
                <w:rFonts w:ascii="細明體" w:eastAsia="細明體" w:hAnsi="細明體" w:hint="eastAsia"/>
                <w:szCs w:val="24"/>
              </w:rPr>
            </w:pPr>
          </w:p>
        </w:tc>
      </w:tr>
      <w:tr w:rsidR="006C627B">
        <w:tc>
          <w:tcPr>
            <w:tcW w:w="2520" w:type="dxa"/>
            <w:shd w:val="clear" w:color="auto" w:fill="FFFF99"/>
            <w:vAlign w:val="center"/>
          </w:tcPr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DELAY_AMT延滯息</w:t>
            </w:r>
          </w:p>
        </w:tc>
        <w:tc>
          <w:tcPr>
            <w:tcW w:w="4379" w:type="dxa"/>
          </w:tcPr>
          <w:p w:rsidR="006C627B" w:rsidRPr="007911B6" w:rsidRDefault="006C627B" w:rsidP="006C627B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911B6">
              <w:t xml:space="preserve">IF </w:t>
            </w:r>
            <w:r w:rsidR="00620F3F"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911B6">
              <w:t>.CLAM_AMT_CODE=’</w:t>
            </w:r>
            <w:r w:rsidR="005A74CF" w:rsidRPr="007911B6">
              <w:t>DCZ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="005A74CF" w:rsidRPr="007911B6">
                <w:t>1</w:t>
              </w:r>
              <w:r w:rsidRPr="007911B6">
                <w:t>’</w:t>
              </w:r>
            </w:smartTag>
          </w:p>
          <w:p w:rsidR="006C627B" w:rsidRPr="007911B6" w:rsidRDefault="006C627B" w:rsidP="006C627B">
            <w:pPr>
              <w:pStyle w:val="Tabletext"/>
              <w:keepLines w:val="0"/>
              <w:spacing w:after="0" w:line="240" w:lineRule="auto"/>
            </w:pPr>
            <w:r w:rsidRPr="007911B6">
              <w:t>寫入</w:t>
            </w:r>
            <w:r w:rsidR="00A53E58"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="00A53E58" w:rsidRPr="007911B6">
              <w:t>.PAY_AMT</w:t>
            </w:r>
          </w:p>
        </w:tc>
        <w:tc>
          <w:tcPr>
            <w:tcW w:w="1849" w:type="dxa"/>
          </w:tcPr>
          <w:p w:rsidR="006C627B" w:rsidRDefault="006C627B" w:rsidP="00264266">
            <w:pPr>
              <w:pStyle w:val="aa"/>
              <w:rPr>
                <w:rFonts w:ascii="細明體" w:eastAsia="細明體" w:hAnsi="細明體" w:hint="eastAsia"/>
                <w:szCs w:val="24"/>
              </w:rPr>
            </w:pPr>
          </w:p>
        </w:tc>
      </w:tr>
      <w:tr w:rsidR="006C627B">
        <w:tc>
          <w:tcPr>
            <w:tcW w:w="2520" w:type="dxa"/>
            <w:shd w:val="clear" w:color="auto" w:fill="FFFF99"/>
            <w:vAlign w:val="center"/>
          </w:tcPr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RTN_LOAN_AMT</w:t>
            </w:r>
          </w:p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償還貸款本金</w:t>
            </w:r>
          </w:p>
        </w:tc>
        <w:tc>
          <w:tcPr>
            <w:tcW w:w="4379" w:type="dxa"/>
          </w:tcPr>
          <w:p w:rsidR="006C627B" w:rsidRPr="007911B6" w:rsidRDefault="006C627B" w:rsidP="006C627B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911B6">
              <w:t xml:space="preserve">IF </w:t>
            </w:r>
            <w:r w:rsidR="00CC0458"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911B6">
              <w:t>.CLAM_AMT_CODE=’</w:t>
            </w:r>
            <w:r w:rsidR="005A74CF" w:rsidRPr="007911B6">
              <w:t>EBX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 w:rsidR="005A74CF" w:rsidRPr="007911B6">
                <w:t>3</w:t>
              </w:r>
              <w:r w:rsidRPr="007911B6">
                <w:t>’</w:t>
              </w:r>
            </w:smartTag>
          </w:p>
          <w:p w:rsidR="006C627B" w:rsidRPr="007911B6" w:rsidRDefault="006C627B" w:rsidP="006C627B">
            <w:pPr>
              <w:pStyle w:val="Tabletext"/>
              <w:keepLines w:val="0"/>
              <w:spacing w:after="0" w:line="240" w:lineRule="auto"/>
            </w:pPr>
            <w:r w:rsidRPr="007911B6">
              <w:t>寫入</w:t>
            </w:r>
            <w:r w:rsidR="00A53E58"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="00A53E58" w:rsidRPr="007911B6">
              <w:t>.PAY_AMT</w:t>
            </w:r>
          </w:p>
        </w:tc>
        <w:tc>
          <w:tcPr>
            <w:tcW w:w="1849" w:type="dxa"/>
          </w:tcPr>
          <w:p w:rsidR="006C627B" w:rsidRDefault="006C627B" w:rsidP="0026426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6C627B">
        <w:tc>
          <w:tcPr>
            <w:tcW w:w="2520" w:type="dxa"/>
            <w:shd w:val="clear" w:color="auto" w:fill="FFFF99"/>
            <w:vAlign w:val="center"/>
          </w:tcPr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RTN_LOAN_INT</w:t>
            </w:r>
          </w:p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償還貸款利息</w:t>
            </w:r>
          </w:p>
        </w:tc>
        <w:tc>
          <w:tcPr>
            <w:tcW w:w="4379" w:type="dxa"/>
          </w:tcPr>
          <w:p w:rsidR="006C627B" w:rsidRPr="007911B6" w:rsidRDefault="006C627B" w:rsidP="006C627B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911B6">
              <w:t>IF</w:t>
            </w:r>
            <w:r w:rsidR="00CC0458" w:rsidRPr="007911B6">
              <w:rPr>
                <w:rFonts w:eastAsia="細明體"/>
                <w:kern w:val="2"/>
                <w:szCs w:val="24"/>
                <w:lang w:eastAsia="zh-TW"/>
              </w:rPr>
              <w:t xml:space="preserve"> DTAAB001</w:t>
            </w:r>
            <w:r w:rsidRPr="007911B6">
              <w:t>.CLAM_AMT_CODE=’</w:t>
            </w:r>
            <w:ins w:id="234" w:author="cathaylife" w:date="2011-03-30T14:04:00Z">
              <w:r w:rsidR="00ED2C8D">
                <w:t xml:space="preserve"> </w:t>
              </w:r>
              <w:r w:rsidR="00ED2C8D" w:rsidRPr="00ED2C8D">
                <w:t>DEX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False"/>
                  <w:attr w:name="SourceValue" w:val="4"/>
                  <w:attr w:name="UnitName" w:val="’"/>
                </w:smartTagPr>
                <w:r w:rsidR="00ED2C8D" w:rsidRPr="00ED2C8D">
                  <w:t>4</w:t>
                </w:r>
              </w:smartTag>
            </w:ins>
            <w:del w:id="235" w:author="cathaylife" w:date="2011-03-30T14:04:00Z">
              <w:r w:rsidR="005A74CF" w:rsidRPr="007911B6" w:rsidDel="00ED2C8D">
                <w:delText>D</w:delText>
              </w:r>
              <w:r w:rsidR="005A74CF" w:rsidRPr="007911B6" w:rsidDel="00ED2C8D">
                <w:delText>AX4</w:delText>
              </w:r>
            </w:del>
            <w:r w:rsidRPr="007911B6">
              <w:t>’</w:t>
            </w:r>
          </w:p>
          <w:p w:rsidR="006C627B" w:rsidRPr="007911B6" w:rsidRDefault="006C627B" w:rsidP="006C627B">
            <w:pPr>
              <w:pStyle w:val="Tabletext"/>
              <w:keepLines w:val="0"/>
              <w:spacing w:after="0" w:line="240" w:lineRule="auto"/>
            </w:pPr>
            <w:r w:rsidRPr="007911B6">
              <w:t>寫入</w:t>
            </w:r>
            <w:r w:rsidR="00A53E58"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="00A53E58" w:rsidRPr="007911B6">
              <w:t>.PAY_AMT</w:t>
            </w:r>
          </w:p>
        </w:tc>
        <w:tc>
          <w:tcPr>
            <w:tcW w:w="1849" w:type="dxa"/>
          </w:tcPr>
          <w:p w:rsidR="006C627B" w:rsidRDefault="006C627B" w:rsidP="0026426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6C627B">
        <w:tc>
          <w:tcPr>
            <w:tcW w:w="2520" w:type="dxa"/>
            <w:shd w:val="clear" w:color="auto" w:fill="FFFF99"/>
            <w:vAlign w:val="center"/>
          </w:tcPr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RTN_PREM_AMT</w:t>
            </w:r>
          </w:p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償還代繳保費本金</w:t>
            </w:r>
          </w:p>
        </w:tc>
        <w:tc>
          <w:tcPr>
            <w:tcW w:w="4379" w:type="dxa"/>
          </w:tcPr>
          <w:p w:rsidR="006C627B" w:rsidRPr="007E21EA" w:rsidRDefault="006C627B" w:rsidP="006C627B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 xml:space="preserve">IF </w:t>
            </w:r>
            <w:r w:rsidR="00CD275E"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.CLAM_AMT_CODE=’</w:t>
            </w:r>
            <w:r w:rsidR="005A74CF" w:rsidRPr="007E21EA">
              <w:t>FAX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’"/>
              </w:smartTagPr>
              <w:r w:rsidR="005A74CF" w:rsidRPr="007E21EA">
                <w:t>5</w:t>
              </w:r>
              <w:r w:rsidRPr="007E21EA">
                <w:t>’</w:t>
              </w:r>
            </w:smartTag>
          </w:p>
          <w:p w:rsidR="006C627B" w:rsidRPr="007E21EA" w:rsidRDefault="006C627B" w:rsidP="006C627B">
            <w:pPr>
              <w:pStyle w:val="Tabletext"/>
              <w:keepLines w:val="0"/>
              <w:spacing w:after="0" w:line="240" w:lineRule="auto"/>
            </w:pPr>
            <w:r w:rsidRPr="007E21EA">
              <w:t>寫入</w:t>
            </w:r>
            <w:r w:rsidR="00A53E58"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="00A53E58" w:rsidRPr="007E21EA">
              <w:t>.PAY_AMT</w:t>
            </w:r>
          </w:p>
        </w:tc>
        <w:tc>
          <w:tcPr>
            <w:tcW w:w="1849" w:type="dxa"/>
          </w:tcPr>
          <w:p w:rsidR="006C627B" w:rsidRDefault="006C627B" w:rsidP="00264266">
            <w:pPr>
              <w:pStyle w:val="12B"/>
              <w:spacing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</w:p>
        </w:tc>
      </w:tr>
      <w:tr w:rsidR="006C627B">
        <w:tc>
          <w:tcPr>
            <w:tcW w:w="2520" w:type="dxa"/>
            <w:shd w:val="clear" w:color="auto" w:fill="FFFF99"/>
            <w:vAlign w:val="center"/>
          </w:tcPr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RTN_PREM_INT</w:t>
            </w:r>
          </w:p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償還代繳保費利息</w:t>
            </w:r>
          </w:p>
        </w:tc>
        <w:tc>
          <w:tcPr>
            <w:tcW w:w="4379" w:type="dxa"/>
          </w:tcPr>
          <w:p w:rsidR="006C627B" w:rsidRPr="007E21EA" w:rsidRDefault="006C627B" w:rsidP="006C627B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 xml:space="preserve">IF </w:t>
            </w:r>
            <w:r w:rsidR="00B314F1"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.CLAM_AMT_CODE=’</w:t>
            </w:r>
            <w:r w:rsidR="005A74CF" w:rsidRPr="007E21EA">
              <w:t xml:space="preserve"> DBX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’"/>
              </w:smartTagPr>
              <w:r w:rsidR="005A74CF" w:rsidRPr="007E21EA">
                <w:t>6</w:t>
              </w:r>
              <w:r w:rsidRPr="007E21EA">
                <w:t>’</w:t>
              </w:r>
            </w:smartTag>
          </w:p>
          <w:p w:rsidR="006C627B" w:rsidRPr="007E21EA" w:rsidRDefault="006C627B" w:rsidP="006C627B">
            <w:pPr>
              <w:pStyle w:val="Tabletext"/>
              <w:keepLines w:val="0"/>
              <w:spacing w:after="0" w:line="240" w:lineRule="auto"/>
            </w:pPr>
            <w:r w:rsidRPr="007E21EA">
              <w:t>寫入</w:t>
            </w:r>
            <w:r w:rsidR="00A53E58"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="00A53E58" w:rsidRPr="007E21EA">
              <w:t>.PAY_AMT</w:t>
            </w:r>
          </w:p>
        </w:tc>
        <w:tc>
          <w:tcPr>
            <w:tcW w:w="1849" w:type="dxa"/>
          </w:tcPr>
          <w:p w:rsidR="006C627B" w:rsidRDefault="006C627B" w:rsidP="00264266">
            <w:pPr>
              <w:pStyle w:val="12B"/>
              <w:spacing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</w:p>
        </w:tc>
      </w:tr>
      <w:tr w:rsidR="006C627B">
        <w:tc>
          <w:tcPr>
            <w:tcW w:w="2520" w:type="dxa"/>
            <w:shd w:val="clear" w:color="auto" w:fill="FFFF99"/>
            <w:vAlign w:val="center"/>
          </w:tcPr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UN_CASH_AMT</w:t>
            </w:r>
          </w:p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未兌現支票扣款</w:t>
            </w:r>
          </w:p>
        </w:tc>
        <w:tc>
          <w:tcPr>
            <w:tcW w:w="4379" w:type="dxa"/>
          </w:tcPr>
          <w:p w:rsidR="006C627B" w:rsidRPr="007E21EA" w:rsidRDefault="006C627B" w:rsidP="006C627B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 xml:space="preserve">IF </w:t>
            </w:r>
            <w:r w:rsidR="00477D65"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.CLAM_AMT_CODE=’</w:t>
            </w:r>
            <w:r w:rsidR="00D56DF9" w:rsidRPr="007E21EA">
              <w:t xml:space="preserve"> GCX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’"/>
              </w:smartTagPr>
              <w:r w:rsidR="00D56DF9" w:rsidRPr="007E21EA">
                <w:t>7</w:t>
              </w:r>
              <w:r w:rsidRPr="007E21EA">
                <w:t>’</w:t>
              </w:r>
            </w:smartTag>
          </w:p>
          <w:p w:rsidR="006C627B" w:rsidRPr="007E21EA" w:rsidRDefault="006C627B" w:rsidP="006C627B">
            <w:pPr>
              <w:pStyle w:val="Tabletext"/>
              <w:keepLines w:val="0"/>
              <w:spacing w:after="0" w:line="240" w:lineRule="auto"/>
            </w:pPr>
            <w:r w:rsidRPr="007E21EA">
              <w:t>寫入</w:t>
            </w:r>
            <w:r w:rsidR="00A53E58"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="00A53E58" w:rsidRPr="007E21EA">
              <w:t>.PAY_AMT</w:t>
            </w:r>
          </w:p>
        </w:tc>
        <w:tc>
          <w:tcPr>
            <w:tcW w:w="1849" w:type="dxa"/>
          </w:tcPr>
          <w:p w:rsidR="006C627B" w:rsidRDefault="006C627B" w:rsidP="00264266">
            <w:pPr>
              <w:pStyle w:val="12B"/>
              <w:spacing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</w:p>
        </w:tc>
      </w:tr>
      <w:tr w:rsidR="006C627B">
        <w:tc>
          <w:tcPr>
            <w:tcW w:w="2520" w:type="dxa"/>
            <w:shd w:val="clear" w:color="auto" w:fill="FFFF99"/>
            <w:vAlign w:val="center"/>
          </w:tcPr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ADD_PREM</w:t>
            </w:r>
          </w:p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補收保費</w:t>
            </w:r>
          </w:p>
        </w:tc>
        <w:tc>
          <w:tcPr>
            <w:tcW w:w="4379" w:type="dxa"/>
          </w:tcPr>
          <w:p w:rsidR="006C627B" w:rsidRPr="007E21EA" w:rsidRDefault="006C627B" w:rsidP="006C627B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 xml:space="preserve">IF </w:t>
            </w:r>
            <w:r w:rsidR="00477D65"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.CLAM_AMT_CODE=’</w:t>
            </w:r>
            <w:r w:rsidR="00D56DF9" w:rsidRPr="007E21EA">
              <w:t xml:space="preserve"> GDXC</w:t>
            </w:r>
            <w:r w:rsidRPr="007E21EA">
              <w:t>’</w:t>
            </w:r>
          </w:p>
          <w:p w:rsidR="006C627B" w:rsidRPr="007E21EA" w:rsidRDefault="006C627B" w:rsidP="006C627B">
            <w:pPr>
              <w:pStyle w:val="Tabletext"/>
              <w:keepLines w:val="0"/>
              <w:spacing w:after="0" w:line="240" w:lineRule="auto"/>
            </w:pPr>
            <w:r w:rsidRPr="007E21EA">
              <w:t>寫入</w:t>
            </w:r>
            <w:r w:rsidR="00477D65"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="00477D65" w:rsidRPr="007E21EA">
              <w:t>.PAY_AMT</w:t>
            </w:r>
          </w:p>
        </w:tc>
        <w:tc>
          <w:tcPr>
            <w:tcW w:w="1849" w:type="dxa"/>
          </w:tcPr>
          <w:p w:rsidR="006C627B" w:rsidRDefault="006C627B" w:rsidP="00264266">
            <w:pPr>
              <w:pStyle w:val="aa"/>
              <w:rPr>
                <w:rFonts w:ascii="細明體" w:eastAsia="細明體" w:hAnsi="細明體" w:hint="eastAsia"/>
                <w:szCs w:val="24"/>
              </w:rPr>
            </w:pPr>
          </w:p>
        </w:tc>
      </w:tr>
      <w:tr w:rsidR="006C627B">
        <w:tc>
          <w:tcPr>
            <w:tcW w:w="2520" w:type="dxa"/>
            <w:shd w:val="clear" w:color="auto" w:fill="FFFF99"/>
            <w:vAlign w:val="center"/>
          </w:tcPr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RTN_MAT_AMT</w:t>
            </w:r>
          </w:p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代扣滿期金</w:t>
            </w:r>
          </w:p>
        </w:tc>
        <w:tc>
          <w:tcPr>
            <w:tcW w:w="4379" w:type="dxa"/>
          </w:tcPr>
          <w:p w:rsidR="006C627B" w:rsidRPr="007E21EA" w:rsidRDefault="006C627B" w:rsidP="006C627B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>IF</w:t>
            </w:r>
            <w:r w:rsidR="004F7E07" w:rsidRPr="007E21EA">
              <w:rPr>
                <w:rFonts w:eastAsia="細明體"/>
                <w:kern w:val="2"/>
                <w:szCs w:val="24"/>
                <w:lang w:eastAsia="zh-TW"/>
              </w:rPr>
              <w:t xml:space="preserve"> DTAAB001</w:t>
            </w:r>
            <w:r w:rsidRPr="007E21EA">
              <w:t>.CLAM_AMT_CODE=’</w:t>
            </w:r>
            <w:r w:rsidR="00D56DF9" w:rsidRPr="007E21EA">
              <w:t xml:space="preserve"> GHX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="00D56DF9" w:rsidRPr="007E21EA">
                <w:t>2</w:t>
              </w:r>
              <w:r w:rsidRPr="007E21EA">
                <w:t>’</w:t>
              </w:r>
            </w:smartTag>
          </w:p>
          <w:p w:rsidR="006C627B" w:rsidRPr="007E21EA" w:rsidRDefault="006C627B" w:rsidP="006C627B">
            <w:pPr>
              <w:pStyle w:val="Tabletext"/>
              <w:keepLines w:val="0"/>
              <w:spacing w:after="0" w:line="240" w:lineRule="auto"/>
            </w:pPr>
            <w:r w:rsidRPr="007E21EA">
              <w:t>寫入</w:t>
            </w:r>
            <w:r w:rsidR="00E17489"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="00E17489" w:rsidRPr="007E21EA">
              <w:t>.PAY_AMT</w:t>
            </w:r>
          </w:p>
        </w:tc>
        <w:tc>
          <w:tcPr>
            <w:tcW w:w="1849" w:type="dxa"/>
          </w:tcPr>
          <w:p w:rsidR="006C627B" w:rsidRDefault="006C627B" w:rsidP="00264266">
            <w:pPr>
              <w:pStyle w:val="aa"/>
              <w:rPr>
                <w:rFonts w:ascii="細明體" w:eastAsia="細明體" w:hAnsi="細明體" w:hint="eastAsia"/>
                <w:szCs w:val="24"/>
              </w:rPr>
            </w:pPr>
          </w:p>
        </w:tc>
      </w:tr>
      <w:tr w:rsidR="006C627B">
        <w:tc>
          <w:tcPr>
            <w:tcW w:w="2520" w:type="dxa"/>
            <w:shd w:val="clear" w:color="auto" w:fill="FFFF99"/>
            <w:vAlign w:val="center"/>
          </w:tcPr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RTN_ANTY_AMT</w:t>
            </w:r>
          </w:p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代扣年金</w:t>
            </w:r>
          </w:p>
        </w:tc>
        <w:tc>
          <w:tcPr>
            <w:tcW w:w="4379" w:type="dxa"/>
          </w:tcPr>
          <w:p w:rsidR="006C627B" w:rsidRPr="007E21EA" w:rsidRDefault="006C627B" w:rsidP="006C627B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 xml:space="preserve">IF </w:t>
            </w:r>
            <w:r w:rsidR="0069536D"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.CLAM_AMT_CODE=’</w:t>
            </w:r>
            <w:r w:rsidR="00D56DF9" w:rsidRPr="007E21EA">
              <w:t xml:space="preserve"> GBX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="00D56DF9" w:rsidRPr="007E21EA">
                <w:t>1</w:t>
              </w:r>
              <w:r w:rsidRPr="007E21EA">
                <w:t>’</w:t>
              </w:r>
            </w:smartTag>
          </w:p>
          <w:p w:rsidR="006C627B" w:rsidRPr="007E21EA" w:rsidRDefault="006C627B" w:rsidP="006C627B">
            <w:pPr>
              <w:pStyle w:val="Tabletext"/>
              <w:keepLines w:val="0"/>
              <w:spacing w:after="0" w:line="240" w:lineRule="auto"/>
            </w:pPr>
            <w:r w:rsidRPr="007E21EA">
              <w:t>寫入</w:t>
            </w:r>
            <w:r w:rsidR="00E17489"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="00E17489" w:rsidRPr="007E21EA">
              <w:t>.PAY_AMT</w:t>
            </w:r>
          </w:p>
        </w:tc>
        <w:tc>
          <w:tcPr>
            <w:tcW w:w="1849" w:type="dxa"/>
          </w:tcPr>
          <w:p w:rsidR="006C627B" w:rsidRDefault="006C627B" w:rsidP="0026426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6C627B">
        <w:tc>
          <w:tcPr>
            <w:tcW w:w="2520" w:type="dxa"/>
            <w:shd w:val="clear" w:color="auto" w:fill="FFFF99"/>
            <w:vAlign w:val="center"/>
          </w:tcPr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DLY_TAX</w:t>
            </w:r>
          </w:p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延滯息所得稅</w:t>
            </w:r>
          </w:p>
        </w:tc>
        <w:tc>
          <w:tcPr>
            <w:tcW w:w="4379" w:type="dxa"/>
          </w:tcPr>
          <w:p w:rsidR="006C627B" w:rsidRPr="007E21EA" w:rsidRDefault="006C627B" w:rsidP="006C627B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>IF</w:t>
            </w:r>
            <w:r w:rsidR="0069536D" w:rsidRPr="007E21EA">
              <w:rPr>
                <w:rFonts w:eastAsia="細明體"/>
                <w:kern w:val="2"/>
                <w:szCs w:val="24"/>
                <w:lang w:eastAsia="zh-TW"/>
              </w:rPr>
              <w:t xml:space="preserve"> DTAAB001</w:t>
            </w:r>
            <w:r w:rsidRPr="007E21EA">
              <w:t>.CLAM_AMT_CODE=’</w:t>
            </w:r>
            <w:r w:rsidR="00D56DF9" w:rsidRPr="007E21EA">
              <w:t xml:space="preserve"> </w:t>
            </w:r>
            <w:ins w:id="236" w:author="cathaylife" w:date="2011-03-30T14:06:00Z">
              <w:r w:rsidR="00ED2C8D" w:rsidRPr="00ED2C8D">
                <w:t>CCW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False"/>
                  <w:attr w:name="SourceValue" w:val="4"/>
                  <w:attr w:name="UnitName" w:val="’"/>
                </w:smartTagPr>
                <w:r w:rsidR="00ED2C8D" w:rsidRPr="00ED2C8D">
                  <w:t>4</w:t>
                </w:r>
              </w:smartTag>
            </w:ins>
            <w:del w:id="237" w:author="cathaylife" w:date="2011-03-30T14:06:00Z">
              <w:r w:rsidR="00D56DF9" w:rsidRPr="007E21EA" w:rsidDel="00ED2C8D">
                <w:delText>C</w:delText>
              </w:r>
              <w:r w:rsidR="00D56DF9" w:rsidRPr="007E21EA" w:rsidDel="00ED2C8D">
                <w:delText>CXB</w:delText>
              </w:r>
            </w:del>
            <w:r w:rsidRPr="007E21EA">
              <w:t>’</w:t>
            </w:r>
          </w:p>
          <w:p w:rsidR="006C627B" w:rsidRPr="007E21EA" w:rsidRDefault="006C627B" w:rsidP="006C627B">
            <w:pPr>
              <w:pStyle w:val="Tabletext"/>
              <w:keepLines w:val="0"/>
              <w:spacing w:after="0" w:line="240" w:lineRule="auto"/>
            </w:pPr>
            <w:r w:rsidRPr="007E21EA">
              <w:t>寫入</w:t>
            </w:r>
            <w:r w:rsidR="00E17489"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="00E17489" w:rsidRPr="007E21EA">
              <w:t>.PAY_AMT</w:t>
            </w:r>
          </w:p>
        </w:tc>
        <w:tc>
          <w:tcPr>
            <w:tcW w:w="1849" w:type="dxa"/>
          </w:tcPr>
          <w:p w:rsidR="006C627B" w:rsidRDefault="006C627B" w:rsidP="00264266">
            <w:pPr>
              <w:pStyle w:val="aa"/>
              <w:rPr>
                <w:rFonts w:ascii="細明體" w:eastAsia="細明體" w:hAnsi="細明體" w:hint="eastAsia"/>
                <w:szCs w:val="24"/>
              </w:rPr>
            </w:pPr>
          </w:p>
        </w:tc>
      </w:tr>
      <w:tr w:rsidR="006C627B">
        <w:tc>
          <w:tcPr>
            <w:tcW w:w="2520" w:type="dxa"/>
            <w:shd w:val="clear" w:color="auto" w:fill="FFFF99"/>
            <w:vAlign w:val="center"/>
          </w:tcPr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TAX_AMT</w:t>
            </w:r>
          </w:p>
          <w:p w:rsidR="006C627B" w:rsidRPr="006878F3" w:rsidRDefault="006C627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印花稅</w:t>
            </w:r>
          </w:p>
        </w:tc>
        <w:tc>
          <w:tcPr>
            <w:tcW w:w="4379" w:type="dxa"/>
          </w:tcPr>
          <w:p w:rsidR="006C627B" w:rsidRPr="007E21EA" w:rsidRDefault="006C627B" w:rsidP="006C627B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>IF</w:t>
            </w:r>
            <w:r w:rsidR="00CA5CAF" w:rsidRPr="007E21EA">
              <w:rPr>
                <w:rFonts w:eastAsia="細明體"/>
                <w:kern w:val="2"/>
                <w:szCs w:val="24"/>
                <w:lang w:eastAsia="zh-TW"/>
              </w:rPr>
              <w:t xml:space="preserve"> DTAAB001</w:t>
            </w:r>
            <w:r w:rsidRPr="007E21EA">
              <w:t>.CLAM_AMT_CODE=’</w:t>
            </w:r>
            <w:ins w:id="238" w:author="cathaylife" w:date="2011-03-30T14:07:00Z">
              <w:r w:rsidR="00ED2C8D">
                <w:t xml:space="preserve"> </w:t>
              </w:r>
              <w:r w:rsidR="00ED2C8D" w:rsidRPr="00ED2C8D">
                <w:t>CBW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False"/>
                  <w:attr w:name="SourceValue" w:val="2"/>
                  <w:attr w:name="UnitName" w:val="’"/>
                </w:smartTagPr>
                <w:r w:rsidR="00ED2C8D" w:rsidRPr="00ED2C8D">
                  <w:t>2</w:t>
                </w:r>
              </w:smartTag>
            </w:ins>
            <w:del w:id="239" w:author="cathaylife" w:date="2011-03-30T14:07:00Z">
              <w:r w:rsidR="00D56DF9" w:rsidRPr="007E21EA" w:rsidDel="00ED2C8D">
                <w:delText>C</w:delText>
              </w:r>
              <w:r w:rsidR="00D56DF9" w:rsidRPr="007E21EA" w:rsidDel="00ED2C8D">
                <w:delText>BX9</w:delText>
              </w:r>
            </w:del>
            <w:r w:rsidRPr="007E21EA">
              <w:t>’</w:t>
            </w:r>
          </w:p>
          <w:p w:rsidR="006C627B" w:rsidRPr="007E21EA" w:rsidRDefault="006C627B" w:rsidP="006C627B">
            <w:pPr>
              <w:pStyle w:val="Tabletext"/>
              <w:keepLines w:val="0"/>
              <w:spacing w:after="0" w:line="240" w:lineRule="auto"/>
            </w:pPr>
            <w:r w:rsidRPr="007E21EA">
              <w:t>寫入</w:t>
            </w:r>
            <w:r w:rsidR="00E17489"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="00E17489" w:rsidRPr="007E21EA">
              <w:t>.PAY_AMT</w:t>
            </w:r>
          </w:p>
        </w:tc>
        <w:tc>
          <w:tcPr>
            <w:tcW w:w="1849" w:type="dxa"/>
          </w:tcPr>
          <w:p w:rsidR="006C627B" w:rsidRDefault="006C627B" w:rsidP="0026426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</w:tbl>
    <w:p w:rsidR="00072C05" w:rsidRDefault="00072C05" w:rsidP="00B62C0B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357F6" w:rsidRDefault="009357F6" w:rsidP="009357F6">
      <w:pPr>
        <w:pStyle w:val="Tabletext"/>
        <w:keepLines w:val="0"/>
        <w:numPr>
          <w:ilvl w:val="3"/>
          <w:numId w:val="2"/>
          <w:numberingChange w:id="240" w:author="cathaylife" w:date="2010-03-12T15:30:00Z" w:original="%2:2:0:.%3:2:0:.%4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新細明體" w:cs="新細明體" w:hint="eastAsia"/>
          <w:color w:val="000000"/>
          <w:lang w:val="zh-TW" w:eastAsia="zh-TW"/>
        </w:rPr>
        <w:t>寫入</w:t>
      </w:r>
      <w:r>
        <w:rPr>
          <w:rFonts w:ascii="新細明體" w:cs="新細明體" w:hint="eastAsia"/>
          <w:color w:val="000000"/>
          <w:lang w:val="zh-TW"/>
        </w:rPr>
        <w:t>受款資料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資料：</w:t>
      </w:r>
    </w:p>
    <w:p w:rsidR="009357F6" w:rsidRPr="00E9683C" w:rsidRDefault="009357F6" w:rsidP="009357F6">
      <w:pPr>
        <w:pStyle w:val="Tabletext"/>
        <w:keepLines w:val="0"/>
        <w:numPr>
          <w:ilvl w:val="4"/>
          <w:numId w:val="2"/>
          <w:numberingChange w:id="241" w:author="cathaylife" w:date="2010-03-12T15:30:00Z" w:original="%2:2:0:.%3:2:0:.%4:2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寫入TABLE：</w:t>
      </w:r>
      <w:r>
        <w:rPr>
          <w:lang w:eastAsia="zh-TW"/>
        </w:rPr>
        <w:t>DTAA</w:t>
      </w:r>
      <w:r>
        <w:rPr>
          <w:rFonts w:hint="eastAsia"/>
          <w:lang w:eastAsia="zh-TW"/>
        </w:rPr>
        <w:t>H307_</w:t>
      </w:r>
      <w:r w:rsidR="00C84837">
        <w:rPr>
          <w:rFonts w:hint="eastAsia"/>
          <w:lang w:eastAsia="zh-TW"/>
        </w:rPr>
        <w:t>REMIT</w:t>
      </w:r>
    </w:p>
    <w:p w:rsidR="009357F6" w:rsidRDefault="009357F6" w:rsidP="009357F6">
      <w:pPr>
        <w:pStyle w:val="Tabletext"/>
        <w:keepLines w:val="0"/>
        <w:numPr>
          <w:ilvl w:val="4"/>
          <w:numId w:val="2"/>
          <w:numberingChange w:id="242" w:author="cathaylife" w:date="2010-03-12T15:30:00Z" w:original="%2:2:0:.%3:2:0:.%4:2:0:.%5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檔案格式如下：(各欄位依逗點分隔)</w:t>
      </w:r>
    </w:p>
    <w:tbl>
      <w:tblPr>
        <w:tblStyle w:val="a9"/>
        <w:tblW w:w="7370" w:type="dxa"/>
        <w:tblInd w:w="1908" w:type="dxa"/>
        <w:tblLayout w:type="fixed"/>
        <w:tblLook w:val="01E0" w:firstRow="1" w:lastRow="1" w:firstColumn="1" w:lastColumn="1" w:noHBand="0" w:noVBand="0"/>
      </w:tblPr>
      <w:tblGrid>
        <w:gridCol w:w="2520"/>
        <w:gridCol w:w="3402"/>
        <w:gridCol w:w="1448"/>
      </w:tblGrid>
      <w:tr w:rsidR="009357F6" w:rsidTr="0027766B">
        <w:tc>
          <w:tcPr>
            <w:tcW w:w="2520" w:type="dxa"/>
            <w:shd w:val="clear" w:color="auto" w:fill="C0C0C0"/>
          </w:tcPr>
          <w:p w:rsidR="009357F6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402" w:type="dxa"/>
            <w:shd w:val="clear" w:color="auto" w:fill="C0C0C0"/>
          </w:tcPr>
          <w:p w:rsidR="009357F6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48" w:type="dxa"/>
            <w:shd w:val="clear" w:color="auto" w:fill="C0C0C0"/>
          </w:tcPr>
          <w:p w:rsidR="009357F6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9357F6" w:rsidTr="0027766B">
        <w:tc>
          <w:tcPr>
            <w:tcW w:w="2520" w:type="dxa"/>
            <w:shd w:val="clear" w:color="auto" w:fill="FFFF99"/>
            <w:vAlign w:val="center"/>
          </w:tcPr>
          <w:p w:rsidR="009357F6" w:rsidRPr="006878F3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RMT_DIV_NO匯款單位</w:t>
            </w:r>
          </w:p>
        </w:tc>
        <w:tc>
          <w:tcPr>
            <w:tcW w:w="3402" w:type="dxa"/>
          </w:tcPr>
          <w:p w:rsidR="009357F6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DTAAB002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ACNT_DIV_NO</w:t>
            </w:r>
          </w:p>
        </w:tc>
        <w:tc>
          <w:tcPr>
            <w:tcW w:w="1448" w:type="dxa"/>
          </w:tcPr>
          <w:p w:rsidR="009357F6" w:rsidRPr="0008184A" w:rsidRDefault="009357F6" w:rsidP="009357F6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取前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碼"/>
              </w:smartTagPr>
              <w:r w:rsidRPr="005102B2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5碼</w:t>
              </w:r>
            </w:smartTag>
          </w:p>
        </w:tc>
      </w:tr>
      <w:tr w:rsidR="009357F6" w:rsidTr="0027766B">
        <w:tc>
          <w:tcPr>
            <w:tcW w:w="2520" w:type="dxa"/>
            <w:shd w:val="clear" w:color="auto" w:fill="FFFF99"/>
            <w:vAlign w:val="center"/>
          </w:tcPr>
          <w:p w:rsidR="009357F6" w:rsidRPr="006878F3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OP_ITEM作業項目</w:t>
            </w:r>
          </w:p>
        </w:tc>
        <w:tc>
          <w:tcPr>
            <w:tcW w:w="3402" w:type="dxa"/>
          </w:tcPr>
          <w:p w:rsidR="009357F6" w:rsidRDefault="00C9607D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 w:rsidRPr="00F5432C">
              <w:rPr>
                <w:rFonts w:ascii="細明體" w:eastAsia="細明體" w:hAnsi="細明體"/>
                <w:kern w:val="2"/>
                <w:szCs w:val="24"/>
              </w:rPr>
              <w:t>DTAA</w:t>
            </w:r>
            <w:r w:rsidRPr="00F5432C">
              <w:rPr>
                <w:rFonts w:ascii="細明體" w:eastAsia="細明體" w:hAnsi="細明體" w:hint="eastAsia"/>
                <w:kern w:val="2"/>
                <w:szCs w:val="24"/>
              </w:rPr>
              <w:t>H307_DEAD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6878F3">
              <w:rPr>
                <w:rFonts w:ascii="細明體" w:eastAsia="細明體" w:hAnsi="細明體"/>
                <w:kern w:val="2"/>
                <w:szCs w:val="24"/>
              </w:rPr>
              <w:t>作業項目</w:t>
            </w:r>
          </w:p>
        </w:tc>
        <w:tc>
          <w:tcPr>
            <w:tcW w:w="1448" w:type="dxa"/>
          </w:tcPr>
          <w:p w:rsidR="009357F6" w:rsidRPr="0008184A" w:rsidRDefault="009357F6" w:rsidP="009357F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9357F6" w:rsidTr="0027766B">
        <w:tc>
          <w:tcPr>
            <w:tcW w:w="2520" w:type="dxa"/>
            <w:shd w:val="clear" w:color="auto" w:fill="FFFF99"/>
            <w:vAlign w:val="center"/>
          </w:tcPr>
          <w:p w:rsidR="009357F6" w:rsidRPr="006878F3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POLICY_NO</w:t>
            </w:r>
            <w:r w:rsidRPr="005102B2">
              <w:rPr>
                <w:rFonts w:ascii="細明體" w:eastAsia="細明體" w:hAnsi="細明體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3402" w:type="dxa"/>
          </w:tcPr>
          <w:p w:rsidR="009357F6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</w:rPr>
              <w:t>DTAAB002.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POLICY_NO</w:t>
            </w:r>
          </w:p>
        </w:tc>
        <w:tc>
          <w:tcPr>
            <w:tcW w:w="1448" w:type="dxa"/>
          </w:tcPr>
          <w:p w:rsidR="009357F6" w:rsidRPr="0008184A" w:rsidRDefault="009357F6" w:rsidP="009357F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9357F6" w:rsidTr="0027766B">
        <w:tc>
          <w:tcPr>
            <w:tcW w:w="2520" w:type="dxa"/>
            <w:shd w:val="clear" w:color="auto" w:fill="FFFF99"/>
            <w:vAlign w:val="center"/>
          </w:tcPr>
          <w:p w:rsidR="009357F6" w:rsidRPr="006878F3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SER_NO次序碼</w:t>
            </w:r>
          </w:p>
        </w:tc>
        <w:tc>
          <w:tcPr>
            <w:tcW w:w="3402" w:type="dxa"/>
          </w:tcPr>
          <w:p w:rsidR="009357F6" w:rsidRDefault="00D17FE9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 w:rsidRPr="00F5432C">
              <w:rPr>
                <w:rFonts w:ascii="細明體" w:eastAsia="細明體" w:hAnsi="細明體"/>
                <w:kern w:val="2"/>
                <w:szCs w:val="24"/>
              </w:rPr>
              <w:t>DTAA</w:t>
            </w:r>
            <w:r w:rsidRPr="00F5432C">
              <w:rPr>
                <w:rFonts w:ascii="細明體" w:eastAsia="細明體" w:hAnsi="細明體" w:hint="eastAsia"/>
                <w:kern w:val="2"/>
                <w:szCs w:val="24"/>
              </w:rPr>
              <w:t>H307_DEAD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670AD4" w:rsidRPr="006878F3">
              <w:rPr>
                <w:rFonts w:ascii="細明體" w:eastAsia="細明體" w:hAnsi="細明體"/>
                <w:kern w:val="2"/>
                <w:szCs w:val="24"/>
              </w:rPr>
              <w:t>次序碼</w:t>
            </w:r>
          </w:p>
        </w:tc>
        <w:tc>
          <w:tcPr>
            <w:tcW w:w="1448" w:type="dxa"/>
          </w:tcPr>
          <w:p w:rsidR="009357F6" w:rsidRPr="0008184A" w:rsidRDefault="009357F6" w:rsidP="009357F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9357F6" w:rsidTr="0027766B">
        <w:tc>
          <w:tcPr>
            <w:tcW w:w="2520" w:type="dxa"/>
            <w:shd w:val="clear" w:color="auto" w:fill="FFFF99"/>
            <w:vAlign w:val="center"/>
          </w:tcPr>
          <w:p w:rsidR="009357F6" w:rsidRPr="006878F3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INPUT_DATE輸入日期</w:t>
            </w:r>
          </w:p>
        </w:tc>
        <w:tc>
          <w:tcPr>
            <w:tcW w:w="3402" w:type="dxa"/>
          </w:tcPr>
          <w:p w:rsidR="009357F6" w:rsidRPr="001F1A89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</w:rPr>
              <w:t>DTAAB002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F5432C">
              <w:rPr>
                <w:rFonts w:ascii="細明體" w:eastAsia="細明體" w:hAnsi="細明體"/>
                <w:kern w:val="2"/>
                <w:szCs w:val="24"/>
              </w:rPr>
              <w:t>APLY_DATE</w:t>
            </w:r>
          </w:p>
        </w:tc>
        <w:tc>
          <w:tcPr>
            <w:tcW w:w="1448" w:type="dxa"/>
          </w:tcPr>
          <w:p w:rsidR="009357F6" w:rsidRPr="0008184A" w:rsidRDefault="009357F6" w:rsidP="009357F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9357F6" w:rsidTr="0027766B">
        <w:tc>
          <w:tcPr>
            <w:tcW w:w="2520" w:type="dxa"/>
            <w:shd w:val="clear" w:color="auto" w:fill="FFFF99"/>
            <w:vAlign w:val="center"/>
          </w:tcPr>
          <w:p w:rsidR="009357F6" w:rsidRPr="006878F3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FILE_NO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</w:t>
            </w: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號</w:t>
            </w:r>
          </w:p>
        </w:tc>
        <w:tc>
          <w:tcPr>
            <w:tcW w:w="3402" w:type="dxa"/>
          </w:tcPr>
          <w:p w:rsidR="009357F6" w:rsidRPr="001F1A89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</w:rPr>
              <w:t>DTAAB002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APLY_NO</w:t>
            </w:r>
          </w:p>
        </w:tc>
        <w:tc>
          <w:tcPr>
            <w:tcW w:w="1448" w:type="dxa"/>
          </w:tcPr>
          <w:p w:rsidR="009357F6" w:rsidRPr="0008184A" w:rsidRDefault="009357F6" w:rsidP="009357F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9357F6" w:rsidTr="0027766B">
        <w:tc>
          <w:tcPr>
            <w:tcW w:w="2520" w:type="dxa"/>
            <w:shd w:val="clear" w:color="auto" w:fill="FFFF99"/>
            <w:vAlign w:val="center"/>
          </w:tcPr>
          <w:p w:rsidR="009357F6" w:rsidRPr="006878F3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2612F6">
              <w:rPr>
                <w:rFonts w:ascii="細明體" w:eastAsia="細明體" w:hAnsi="細明體"/>
                <w:kern w:val="2"/>
                <w:szCs w:val="24"/>
                <w:lang w:eastAsia="zh-TW"/>
              </w:rPr>
              <w:t>ACPT_ID</w:t>
            </w:r>
            <w:r w:rsidRPr="002612F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受款人ID</w:t>
            </w:r>
          </w:p>
        </w:tc>
        <w:tc>
          <w:tcPr>
            <w:tcW w:w="3402" w:type="dxa"/>
          </w:tcPr>
          <w:p w:rsidR="009357F6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</w:rPr>
              <w:t>DTAAB002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337285">
              <w:rPr>
                <w:rFonts w:ascii="細明體" w:eastAsia="細明體" w:hAnsi="細明體"/>
                <w:kern w:val="2"/>
                <w:szCs w:val="24"/>
              </w:rPr>
              <w:t>ACPT_ID</w:t>
            </w:r>
          </w:p>
        </w:tc>
        <w:tc>
          <w:tcPr>
            <w:tcW w:w="1448" w:type="dxa"/>
          </w:tcPr>
          <w:p w:rsidR="009357F6" w:rsidRPr="0008184A" w:rsidRDefault="009357F6" w:rsidP="009357F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9357F6" w:rsidTr="0027766B">
        <w:tc>
          <w:tcPr>
            <w:tcW w:w="2520" w:type="dxa"/>
            <w:shd w:val="clear" w:color="auto" w:fill="FFFF99"/>
            <w:vAlign w:val="center"/>
          </w:tcPr>
          <w:p w:rsidR="009357F6" w:rsidRPr="002612F6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2612F6">
              <w:rPr>
                <w:rFonts w:ascii="細明體" w:eastAsia="細明體" w:hAnsi="細明體"/>
                <w:kern w:val="2"/>
                <w:szCs w:val="24"/>
                <w:lang w:eastAsia="zh-TW"/>
              </w:rPr>
              <w:t>ACPT_NAME</w:t>
            </w:r>
            <w:r w:rsidRPr="002612F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受款人姓名</w:t>
            </w:r>
          </w:p>
        </w:tc>
        <w:tc>
          <w:tcPr>
            <w:tcW w:w="3402" w:type="dxa"/>
          </w:tcPr>
          <w:p w:rsidR="009357F6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</w:rPr>
              <w:t>DTAAB002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337285">
              <w:rPr>
                <w:rFonts w:ascii="細明體" w:eastAsia="細明體" w:hAnsi="細明體" w:hint="eastAsia"/>
                <w:kern w:val="2"/>
                <w:szCs w:val="24"/>
              </w:rPr>
              <w:t>ACPT_NAME</w:t>
            </w:r>
          </w:p>
        </w:tc>
        <w:tc>
          <w:tcPr>
            <w:tcW w:w="1448" w:type="dxa"/>
          </w:tcPr>
          <w:p w:rsidR="009357F6" w:rsidRPr="0008184A" w:rsidRDefault="009357F6" w:rsidP="009357F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9357F6" w:rsidTr="0027766B">
        <w:tc>
          <w:tcPr>
            <w:tcW w:w="2520" w:type="dxa"/>
            <w:shd w:val="clear" w:color="auto" w:fill="FFFF99"/>
            <w:vAlign w:val="center"/>
          </w:tcPr>
          <w:p w:rsidR="009357F6" w:rsidRPr="006878F3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RMT_DATE匯款日期</w:t>
            </w:r>
          </w:p>
        </w:tc>
        <w:tc>
          <w:tcPr>
            <w:tcW w:w="3402" w:type="dxa"/>
          </w:tcPr>
          <w:p w:rsidR="009357F6" w:rsidRPr="001F1A89" w:rsidRDefault="009357F6" w:rsidP="00935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DTAAB002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.ACNT_DATE</w:t>
            </w:r>
          </w:p>
        </w:tc>
        <w:tc>
          <w:tcPr>
            <w:tcW w:w="1448" w:type="dxa"/>
          </w:tcPr>
          <w:p w:rsidR="009357F6" w:rsidRPr="0008184A" w:rsidRDefault="009357F6" w:rsidP="009357F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9357F6" w:rsidRDefault="009357F6" w:rsidP="00B62C0B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1C3DE6" w:rsidRDefault="00072C05" w:rsidP="00B72AB6">
      <w:pPr>
        <w:pStyle w:val="Tabletext"/>
        <w:keepLines w:val="0"/>
        <w:numPr>
          <w:ilvl w:val="4"/>
          <w:numId w:val="2"/>
          <w:ins w:id="243" w:author="cathaylife" w:date="2011-03-30T14:18:00Z"/>
        </w:numPr>
        <w:spacing w:after="0" w:line="240" w:lineRule="auto"/>
        <w:rPr>
          <w:ins w:id="244" w:author="cathaylife" w:date="2011-03-30T14:18:00Z"/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資料檢查說明：</w:t>
      </w:r>
      <w:ins w:id="245" w:author="cathaylife" w:date="2011-03-31T11:57:00Z">
        <w:r w:rsidR="000748AD">
          <w:rPr>
            <w:rFonts w:ascii="細明體" w:eastAsia="細明體" w:hAnsi="細明體" w:hint="eastAsia"/>
            <w:kern w:val="2"/>
            <w:szCs w:val="24"/>
            <w:lang w:eastAsia="zh-TW"/>
          </w:rPr>
          <w:t>(不檢查)</w:t>
        </w:r>
      </w:ins>
    </w:p>
    <w:p w:rsidR="00B72AB6" w:rsidRPr="00487EC9" w:rsidRDefault="009140B6" w:rsidP="00B72AB6">
      <w:pPr>
        <w:pStyle w:val="Tabletext"/>
        <w:keepLines w:val="0"/>
        <w:numPr>
          <w:ilvl w:val="5"/>
          <w:numId w:val="2"/>
          <w:numberingChange w:id="246" w:author="cathaylife" w:date="2010-03-12T15:30:00Z" w:original="%2:2:0:.%3:2:0:.%4:2:0:.%5:3:0:.%6:1:0:"/>
        </w:numPr>
        <w:spacing w:after="0" w:line="240" w:lineRule="auto"/>
        <w:rPr>
          <w:rFonts w:ascii="細明體" w:eastAsia="細明體" w:hAnsi="細明體" w:hint="eastAsia"/>
          <w:strike/>
          <w:kern w:val="2"/>
          <w:szCs w:val="24"/>
          <w:lang w:eastAsia="zh-TW"/>
          <w:rPrChange w:id="247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  <w:r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48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DEATH_PAY1=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49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主約理賠金額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50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51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附約合計理賠金額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52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53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死殘增額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54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55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投資商品保單價值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56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57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紅利金額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58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59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退還保費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60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61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配偶特約解約金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62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63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延滯息</w:t>
      </w:r>
    </w:p>
    <w:p w:rsidR="0051282E" w:rsidRPr="00487EC9" w:rsidRDefault="007750B7" w:rsidP="0051282E">
      <w:pPr>
        <w:pStyle w:val="Tabletext"/>
        <w:keepLines w:val="0"/>
        <w:numPr>
          <w:ilvl w:val="5"/>
          <w:numId w:val="2"/>
          <w:numberingChange w:id="264" w:author="cathaylife" w:date="2010-03-12T15:30:00Z" w:original="%2:2:0:.%3:2:0:.%4:2:0:.%5:3:0:.%6:2:0:"/>
        </w:numPr>
        <w:spacing w:after="0" w:line="240" w:lineRule="auto"/>
        <w:rPr>
          <w:rFonts w:ascii="細明體" w:eastAsia="細明體" w:hAnsi="細明體" w:hint="eastAsia"/>
          <w:strike/>
          <w:kern w:val="2"/>
          <w:szCs w:val="24"/>
          <w:lang w:eastAsia="zh-TW"/>
          <w:rPrChange w:id="265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  <w:r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66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DEATH_PAY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67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2</w:t>
      </w:r>
      <w:r w:rsidR="0051282E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68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=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69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償還貸款本金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70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71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償還貸款利息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72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73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償還代繳保費本金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74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75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償還代繳保費利息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76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77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未兌現支票扣款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78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79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補收保費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80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81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代扣滿期金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82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83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代扣年金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84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85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延滯息所得稅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86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5521AF" w:rsidRPr="00487EC9">
        <w:rPr>
          <w:rFonts w:ascii="細明體" w:eastAsia="細明體" w:hAnsi="細明體"/>
          <w:strike/>
          <w:kern w:val="2"/>
          <w:szCs w:val="24"/>
          <w:lang w:eastAsia="zh-TW"/>
          <w:rPrChange w:id="287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印花稅</w:t>
      </w:r>
    </w:p>
    <w:p w:rsidR="0051282E" w:rsidRPr="00487EC9" w:rsidRDefault="001B1004" w:rsidP="00B72AB6">
      <w:pPr>
        <w:pStyle w:val="Tabletext"/>
        <w:keepLines w:val="0"/>
        <w:numPr>
          <w:ilvl w:val="5"/>
          <w:numId w:val="2"/>
          <w:numberingChange w:id="288" w:author="cathaylife" w:date="2010-03-12T15:30:00Z" w:original="%2:2:0:.%3:2:0:.%4:2:0:.%5:3:0:.%6:3:0:"/>
        </w:numPr>
        <w:spacing w:after="0" w:line="240" w:lineRule="auto"/>
        <w:rPr>
          <w:rFonts w:ascii="細明體" w:eastAsia="細明體" w:hAnsi="細明體" w:hint="eastAsia"/>
          <w:strike/>
          <w:kern w:val="2"/>
          <w:szCs w:val="24"/>
          <w:lang w:eastAsia="zh-TW"/>
          <w:rPrChange w:id="289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  <w:r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90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IF 實支金額</w:t>
      </w:r>
      <w:r w:rsidR="007750B7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91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= DEATH_PAY1 + DEATH_PAY</w:t>
      </w:r>
      <w:r w:rsidR="005521A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92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2</w:t>
      </w:r>
      <w:r w:rsidR="007750B7" w:rsidRPr="00487EC9">
        <w:rPr>
          <w:rFonts w:ascii="細明體" w:eastAsia="細明體" w:hAnsi="細明體" w:hint="eastAsia"/>
          <w:b/>
          <w:strike/>
          <w:kern w:val="2"/>
          <w:szCs w:val="24"/>
          <w:lang w:eastAsia="zh-TW"/>
          <w:rPrChange w:id="293" w:author="cathaylife" w:date="2011-03-31T11:58:00Z">
            <w:rPr>
              <w:rFonts w:ascii="細明體" w:eastAsia="細明體" w:hAnsi="細明體" w:hint="eastAsia"/>
              <w:b/>
              <w:kern w:val="2"/>
              <w:szCs w:val="24"/>
              <w:lang w:eastAsia="zh-TW"/>
            </w:rPr>
          </w:rPrChange>
        </w:rPr>
        <w:t xml:space="preserve"> </w:t>
      </w:r>
      <w:r w:rsidR="007750B7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94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THEN 寫入檔案</w:t>
      </w:r>
    </w:p>
    <w:p w:rsidR="007750B7" w:rsidRPr="00487EC9" w:rsidRDefault="007750B7" w:rsidP="00B72AB6">
      <w:pPr>
        <w:pStyle w:val="Tabletext"/>
        <w:keepLines w:val="0"/>
        <w:numPr>
          <w:ilvl w:val="5"/>
          <w:numId w:val="2"/>
          <w:numberingChange w:id="295" w:author="cathaylife" w:date="2010-03-12T15:30:00Z" w:original="%2:2:0:.%3:2:0:.%4:2:0:.%5:3:0:.%6:4:0:"/>
        </w:numPr>
        <w:spacing w:after="0" w:line="240" w:lineRule="auto"/>
        <w:rPr>
          <w:rFonts w:ascii="細明體" w:eastAsia="細明體" w:hAnsi="細明體" w:hint="eastAsia"/>
          <w:strike/>
          <w:kern w:val="2"/>
          <w:szCs w:val="24"/>
          <w:lang w:eastAsia="zh-TW"/>
          <w:rPrChange w:id="296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  <w:r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97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ELSE</w:t>
      </w:r>
      <w:r w:rsidR="003378DE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298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執行STEP 7錯誤處理</w:t>
      </w:r>
    </w:p>
    <w:p w:rsidR="003378DE" w:rsidRPr="00487EC9" w:rsidRDefault="00312D81" w:rsidP="003378DE">
      <w:pPr>
        <w:pStyle w:val="Tabletext"/>
        <w:keepLines w:val="0"/>
        <w:numPr>
          <w:ilvl w:val="6"/>
          <w:numId w:val="2"/>
          <w:numberingChange w:id="299" w:author="cathaylife" w:date="2010-03-12T15:30:00Z" w:original="%2:2:0:.%3:2:0:.%4:2:0:.%5:3:0:.%6:4:0:.%7:1:0:"/>
        </w:numPr>
        <w:spacing w:after="0" w:line="240" w:lineRule="auto"/>
        <w:rPr>
          <w:rFonts w:ascii="細明體" w:eastAsia="細明體" w:hAnsi="細明體" w:hint="eastAsia"/>
          <w:strike/>
          <w:kern w:val="2"/>
          <w:szCs w:val="24"/>
          <w:lang w:eastAsia="zh-TW"/>
          <w:rPrChange w:id="300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  <w:r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301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CODE=E06</w:t>
      </w:r>
    </w:p>
    <w:p w:rsidR="00312D81" w:rsidRDefault="00312D81" w:rsidP="003378DE">
      <w:pPr>
        <w:pStyle w:val="Tabletext"/>
        <w:keepLines w:val="0"/>
        <w:numPr>
          <w:ilvl w:val="6"/>
          <w:numId w:val="2"/>
          <w:numberingChange w:id="302" w:author="cathaylife" w:date="2010-03-12T15:30:00Z" w:original="%2:2:0:.%3:2:0:.%4:2:0:.%5:3:0:.%6:4:0:.%7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303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MSG=</w:t>
      </w:r>
      <w:r w:rsidR="00C12563" w:rsidRPr="00487EC9">
        <w:rPr>
          <w:rFonts w:eastAsia="細明體"/>
          <w:strike/>
          <w:kern w:val="2"/>
          <w:szCs w:val="24"/>
          <w:lang w:eastAsia="zh-TW"/>
          <w:rPrChange w:id="304" w:author="cathaylife" w:date="2011-03-31T11:58:00Z">
            <w:rPr>
              <w:rFonts w:eastAsia="細明體"/>
              <w:kern w:val="2"/>
              <w:szCs w:val="24"/>
              <w:lang w:eastAsia="zh-TW"/>
            </w:rPr>
          </w:rPrChange>
        </w:rPr>
        <w:t xml:space="preserve"> DTAAB001</w:t>
      </w:r>
      <w:r w:rsidR="00754CD8" w:rsidRPr="00487EC9">
        <w:rPr>
          <w:rFonts w:ascii="細明體" w:eastAsia="細明體" w:hAnsi="細明體" w:hint="eastAsia"/>
          <w:strike/>
          <w:kern w:val="2"/>
          <w:szCs w:val="24"/>
          <w:rPrChange w:id="305" w:author="cathaylife" w:date="2011-03-31T11:58:00Z">
            <w:rPr>
              <w:rFonts w:ascii="細明體" w:eastAsia="細明體" w:hAnsi="細明體" w:hint="eastAsia"/>
              <w:kern w:val="2"/>
              <w:szCs w:val="24"/>
            </w:rPr>
          </w:rPrChange>
        </w:rPr>
        <w:t>.</w:t>
      </w:r>
      <w:r w:rsidR="00754CD8" w:rsidRPr="00487EC9">
        <w:rPr>
          <w:rFonts w:ascii="細明體" w:eastAsia="細明體" w:hAnsi="細明體"/>
          <w:strike/>
          <w:kern w:val="2"/>
          <w:szCs w:val="24"/>
          <w:rPrChange w:id="306" w:author="cathaylife" w:date="2011-03-31T11:58:00Z">
            <w:rPr>
              <w:rFonts w:ascii="細明體" w:eastAsia="細明體" w:hAnsi="細明體"/>
              <w:kern w:val="2"/>
              <w:szCs w:val="24"/>
            </w:rPr>
          </w:rPrChange>
        </w:rPr>
        <w:t>POLICY_NO</w:t>
      </w:r>
      <w:r w:rsidR="00B25B0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307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B25B0F" w:rsidRPr="00487EC9">
        <w:rPr>
          <w:rFonts w:ascii="細明體" w:eastAsia="細明體" w:hAnsi="細明體"/>
          <w:strike/>
          <w:kern w:val="2"/>
          <w:szCs w:val="24"/>
          <w:lang w:eastAsia="zh-TW"/>
          <w:rPrChange w:id="308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’</w:t>
      </w:r>
      <w:r w:rsidR="00754CD8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309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,</w:t>
      </w:r>
      <w:r w:rsidR="00B25B0F" w:rsidRPr="00487EC9">
        <w:rPr>
          <w:rFonts w:ascii="細明體" w:eastAsia="細明體" w:hAnsi="細明體"/>
          <w:strike/>
          <w:kern w:val="2"/>
          <w:szCs w:val="24"/>
          <w:lang w:eastAsia="zh-TW"/>
          <w:rPrChange w:id="310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’</w:t>
      </w:r>
      <w:r w:rsidR="00B25B0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311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012FB9" w:rsidRPr="00487EC9">
        <w:rPr>
          <w:rFonts w:eastAsia="細明體"/>
          <w:strike/>
          <w:kern w:val="2"/>
          <w:szCs w:val="24"/>
          <w:lang w:eastAsia="zh-TW"/>
          <w:rPrChange w:id="312" w:author="cathaylife" w:date="2011-03-31T11:58:00Z">
            <w:rPr>
              <w:rFonts w:eastAsia="細明體"/>
              <w:kern w:val="2"/>
              <w:szCs w:val="24"/>
              <w:lang w:eastAsia="zh-TW"/>
            </w:rPr>
          </w:rPrChange>
        </w:rPr>
        <w:t xml:space="preserve"> DTAAB001</w:t>
      </w:r>
      <w:r w:rsidR="00754CD8" w:rsidRPr="00487EC9">
        <w:rPr>
          <w:rFonts w:ascii="細明體" w:eastAsia="細明體" w:hAnsi="細明體" w:hint="eastAsia"/>
          <w:strike/>
          <w:kern w:val="2"/>
          <w:szCs w:val="24"/>
          <w:rPrChange w:id="313" w:author="cathaylife" w:date="2011-03-31T11:58:00Z">
            <w:rPr>
              <w:rFonts w:ascii="細明體" w:eastAsia="細明體" w:hAnsi="細明體" w:hint="eastAsia"/>
              <w:kern w:val="2"/>
              <w:szCs w:val="24"/>
            </w:rPr>
          </w:rPrChange>
        </w:rPr>
        <w:t>.</w:t>
      </w:r>
      <w:r w:rsidR="00754CD8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314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APLY_NO</w:t>
      </w:r>
      <w:r w:rsidR="00100738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315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B25B0F" w:rsidRPr="00487EC9">
        <w:rPr>
          <w:rFonts w:ascii="細明體" w:eastAsia="細明體" w:hAnsi="細明體"/>
          <w:strike/>
          <w:kern w:val="2"/>
          <w:szCs w:val="24"/>
          <w:lang w:eastAsia="zh-TW"/>
          <w:rPrChange w:id="316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’</w:t>
      </w:r>
      <w:r w:rsidR="00B25B0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317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,實支=</w:t>
      </w:r>
      <w:r w:rsidR="00B25B0F" w:rsidRPr="00487EC9">
        <w:rPr>
          <w:rFonts w:ascii="細明體" w:eastAsia="細明體" w:hAnsi="細明體"/>
          <w:strike/>
          <w:kern w:val="2"/>
          <w:szCs w:val="24"/>
          <w:lang w:eastAsia="zh-TW"/>
          <w:rPrChange w:id="318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’</w:t>
      </w:r>
      <w:r w:rsidR="00B25B0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319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B25B0F" w:rsidRPr="00487EC9">
        <w:rPr>
          <w:rFonts w:ascii="細明體" w:hAnsi="細明體" w:hint="eastAsia"/>
          <w:strike/>
          <w:kern w:val="2"/>
          <w:szCs w:val="24"/>
          <w:rPrChange w:id="320" w:author="cathaylife" w:date="2011-03-31T11:58:00Z">
            <w:rPr>
              <w:rFonts w:ascii="細明體" w:hAnsi="細明體" w:hint="eastAsia"/>
              <w:kern w:val="2"/>
              <w:szCs w:val="24"/>
            </w:rPr>
          </w:rPrChange>
        </w:rPr>
        <w:t xml:space="preserve"> </w:t>
      </w:r>
      <w:r w:rsidR="00D07662" w:rsidRPr="00487EC9">
        <w:rPr>
          <w:rFonts w:eastAsia="細明體"/>
          <w:strike/>
          <w:kern w:val="2"/>
          <w:szCs w:val="24"/>
          <w:lang w:eastAsia="zh-TW"/>
          <w:rPrChange w:id="321" w:author="cathaylife" w:date="2011-03-31T11:58:00Z">
            <w:rPr>
              <w:rFonts w:eastAsia="細明體"/>
              <w:kern w:val="2"/>
              <w:szCs w:val="24"/>
              <w:lang w:eastAsia="zh-TW"/>
            </w:rPr>
          </w:rPrChange>
        </w:rPr>
        <w:t>DTAAB001</w:t>
      </w:r>
      <w:r w:rsidR="00B25B0F" w:rsidRPr="00487EC9">
        <w:rPr>
          <w:rFonts w:ascii="細明體" w:hAnsi="細明體" w:hint="eastAsia"/>
          <w:strike/>
          <w:kern w:val="2"/>
          <w:szCs w:val="24"/>
          <w:rPrChange w:id="322" w:author="cathaylife" w:date="2011-03-31T11:58:00Z">
            <w:rPr>
              <w:rFonts w:ascii="細明體" w:hAnsi="細明體" w:hint="eastAsia"/>
              <w:kern w:val="2"/>
              <w:szCs w:val="24"/>
            </w:rPr>
          </w:rPrChange>
        </w:rPr>
        <w:t>.TOT_AMT</w:t>
      </w:r>
      <w:r w:rsidR="00B25B0F" w:rsidRPr="00487EC9">
        <w:rPr>
          <w:rFonts w:ascii="細明體" w:hAnsi="細明體" w:hint="eastAsia"/>
          <w:strike/>
          <w:kern w:val="2"/>
          <w:szCs w:val="24"/>
          <w:lang w:eastAsia="zh-TW"/>
          <w:rPrChange w:id="323" w:author="cathaylife" w:date="2011-03-31T11:58:00Z">
            <w:rPr>
              <w:rFonts w:ascii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B25B0F" w:rsidRPr="00487EC9">
        <w:rPr>
          <w:rFonts w:ascii="細明體" w:hAnsi="細明體"/>
          <w:strike/>
          <w:kern w:val="2"/>
          <w:szCs w:val="24"/>
          <w:lang w:eastAsia="zh-TW"/>
          <w:rPrChange w:id="324" w:author="cathaylife" w:date="2011-03-31T11:58:00Z">
            <w:rPr>
              <w:rFonts w:ascii="細明體" w:hAnsi="細明體"/>
              <w:kern w:val="2"/>
              <w:szCs w:val="24"/>
              <w:lang w:eastAsia="zh-TW"/>
            </w:rPr>
          </w:rPrChange>
        </w:rPr>
        <w:t>’</w:t>
      </w:r>
      <w:r w:rsidR="00B25B0F" w:rsidRPr="00487EC9">
        <w:rPr>
          <w:rFonts w:ascii="細明體" w:hAnsi="細明體" w:hint="eastAsia"/>
          <w:strike/>
          <w:kern w:val="2"/>
          <w:szCs w:val="24"/>
          <w:lang w:eastAsia="zh-TW"/>
          <w:rPrChange w:id="325" w:author="cathaylife" w:date="2011-03-31T11:58:00Z">
            <w:rPr>
              <w:rFonts w:ascii="細明體" w:hAnsi="細明體" w:hint="eastAsia"/>
              <w:kern w:val="2"/>
              <w:szCs w:val="24"/>
              <w:lang w:eastAsia="zh-TW"/>
            </w:rPr>
          </w:rPrChange>
        </w:rPr>
        <w:t>,</w:t>
      </w:r>
      <w:r w:rsidR="00B25B0F" w:rsidRPr="00487EC9">
        <w:rPr>
          <w:rFonts w:ascii="細明體" w:hAnsi="細明體" w:hint="eastAsia"/>
          <w:strike/>
          <w:kern w:val="2"/>
          <w:szCs w:val="24"/>
          <w:lang w:eastAsia="zh-TW"/>
          <w:rPrChange w:id="326" w:author="cathaylife" w:date="2011-03-31T11:58:00Z">
            <w:rPr>
              <w:rFonts w:ascii="細明體" w:hAnsi="細明體" w:hint="eastAsia"/>
              <w:kern w:val="2"/>
              <w:szCs w:val="24"/>
              <w:lang w:eastAsia="zh-TW"/>
            </w:rPr>
          </w:rPrChange>
        </w:rPr>
        <w:t>正項</w:t>
      </w:r>
      <w:r w:rsidR="00B25B0F" w:rsidRPr="00487EC9">
        <w:rPr>
          <w:rFonts w:ascii="細明體" w:hAnsi="細明體" w:hint="eastAsia"/>
          <w:strike/>
          <w:kern w:val="2"/>
          <w:szCs w:val="24"/>
          <w:lang w:eastAsia="zh-TW"/>
          <w:rPrChange w:id="327" w:author="cathaylife" w:date="2011-03-31T11:58:00Z">
            <w:rPr>
              <w:rFonts w:ascii="細明體" w:hAnsi="細明體" w:hint="eastAsia"/>
              <w:kern w:val="2"/>
              <w:szCs w:val="24"/>
              <w:lang w:eastAsia="zh-TW"/>
            </w:rPr>
          </w:rPrChange>
        </w:rPr>
        <w:t>=</w:t>
      </w:r>
      <w:r w:rsidR="00B25B0F" w:rsidRPr="00487EC9">
        <w:rPr>
          <w:rFonts w:ascii="細明體" w:hAnsi="細明體"/>
          <w:strike/>
          <w:kern w:val="2"/>
          <w:szCs w:val="24"/>
          <w:lang w:eastAsia="zh-TW"/>
          <w:rPrChange w:id="328" w:author="cathaylife" w:date="2011-03-31T11:58:00Z">
            <w:rPr>
              <w:rFonts w:ascii="細明體" w:hAnsi="細明體"/>
              <w:kern w:val="2"/>
              <w:szCs w:val="24"/>
              <w:lang w:eastAsia="zh-TW"/>
            </w:rPr>
          </w:rPrChange>
        </w:rPr>
        <w:t>’</w:t>
      </w:r>
      <w:r w:rsidR="00B25B0F" w:rsidRPr="00487EC9">
        <w:rPr>
          <w:rFonts w:ascii="細明體" w:hAnsi="細明體" w:hint="eastAsia"/>
          <w:strike/>
          <w:kern w:val="2"/>
          <w:szCs w:val="24"/>
          <w:lang w:eastAsia="zh-TW"/>
          <w:rPrChange w:id="329" w:author="cathaylife" w:date="2011-03-31T11:58:00Z">
            <w:rPr>
              <w:rFonts w:ascii="細明體" w:hAnsi="細明體" w:hint="eastAsia"/>
              <w:kern w:val="2"/>
              <w:szCs w:val="24"/>
              <w:lang w:eastAsia="zh-TW"/>
            </w:rPr>
          </w:rPrChange>
        </w:rPr>
        <w:t>+</w:t>
      </w:r>
      <w:r w:rsidR="00B25B0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330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DEATH_PAY1+</w:t>
      </w:r>
      <w:r w:rsidR="00B25B0F" w:rsidRPr="00487EC9">
        <w:rPr>
          <w:rFonts w:ascii="細明體" w:eastAsia="細明體" w:hAnsi="細明體"/>
          <w:strike/>
          <w:kern w:val="2"/>
          <w:szCs w:val="24"/>
          <w:lang w:eastAsia="zh-TW"/>
          <w:rPrChange w:id="331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’</w:t>
      </w:r>
      <w:r w:rsidR="00B25B0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332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,負項=</w:t>
      </w:r>
      <w:r w:rsidR="00B25B0F" w:rsidRPr="00487EC9">
        <w:rPr>
          <w:rFonts w:ascii="細明體" w:eastAsia="細明體" w:hAnsi="細明體"/>
          <w:strike/>
          <w:kern w:val="2"/>
          <w:szCs w:val="24"/>
          <w:lang w:eastAsia="zh-TW"/>
          <w:rPrChange w:id="333" w:author="cathaylife" w:date="2011-03-31T11:58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’</w:t>
      </w:r>
      <w:r w:rsidR="00B25B0F" w:rsidRPr="00487EC9">
        <w:rPr>
          <w:rFonts w:ascii="細明體" w:eastAsia="細明體" w:hAnsi="細明體" w:hint="eastAsia"/>
          <w:strike/>
          <w:kern w:val="2"/>
          <w:szCs w:val="24"/>
          <w:lang w:eastAsia="zh-TW"/>
          <w:rPrChange w:id="334" w:author="cathaylife" w:date="2011-03-31T11:58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+ DEATH_PAY2</w:t>
      </w:r>
    </w:p>
    <w:p w:rsidR="00D43190" w:rsidRDefault="00F66B6B" w:rsidP="00D43190">
      <w:pPr>
        <w:pStyle w:val="Tabletext"/>
        <w:keepLines w:val="0"/>
        <w:numPr>
          <w:ilvl w:val="5"/>
          <w:numId w:val="2"/>
          <w:numberingChange w:id="335" w:author="cathaylife" w:date="2010-03-12T15:30:00Z" w:original="%2:2:0:.%3:2:0:.%4:2:0:.%5:3:0:.%6:5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回到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067D92"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.</w:t>
        </w:r>
        <w:r w:rsidR="00067D92"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.1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.2繼續讀下筆資料</w:t>
      </w:r>
    </w:p>
    <w:p w:rsidR="00D43190" w:rsidRDefault="00D43190" w:rsidP="00D43190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EB3942" w:rsidRDefault="00AA739E" w:rsidP="0055300C">
      <w:pPr>
        <w:pStyle w:val="Tabletext"/>
        <w:keepLines w:val="0"/>
        <w:numPr>
          <w:ilvl w:val="3"/>
          <w:numId w:val="2"/>
          <w:numberingChange w:id="336" w:author="cathaylife" w:date="2010-03-12T15:30:00Z" w:original="%2:2:0:.%3:2:0:.%4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殘廢理賠資料：</w:t>
      </w:r>
    </w:p>
    <w:p w:rsidR="0093403E" w:rsidRDefault="0093403E" w:rsidP="006601F5">
      <w:pPr>
        <w:pStyle w:val="Tabletext"/>
        <w:keepLines w:val="0"/>
        <w:numPr>
          <w:ilvl w:val="4"/>
          <w:numId w:val="2"/>
          <w:numberingChange w:id="337" w:author="cathaylife" w:date="2010-03-12T15:30:00Z" w:original="%2:2:0:.%3:2:0:.%4:3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寫入TABLE：</w:t>
      </w:r>
      <w:r>
        <w:rPr>
          <w:lang w:eastAsia="zh-TW"/>
        </w:rPr>
        <w:t>DTAA</w:t>
      </w:r>
      <w:r>
        <w:rPr>
          <w:rFonts w:hint="eastAsia"/>
          <w:lang w:eastAsia="zh-TW"/>
        </w:rPr>
        <w:t>H307_D</w:t>
      </w:r>
      <w:r w:rsidR="00F37A29">
        <w:rPr>
          <w:rFonts w:hint="eastAsia"/>
          <w:lang w:eastAsia="zh-TW"/>
        </w:rPr>
        <w:t>ISB</w:t>
      </w:r>
    </w:p>
    <w:p w:rsidR="006601F5" w:rsidRPr="00896938" w:rsidRDefault="006601F5" w:rsidP="006601F5">
      <w:pPr>
        <w:pStyle w:val="Tabletext"/>
        <w:keepLines w:val="0"/>
        <w:numPr>
          <w:ilvl w:val="4"/>
          <w:numId w:val="2"/>
          <w:numberingChange w:id="338" w:author="cathaylife" w:date="2010-03-12T15:30:00Z" w:original="%2:2:0:.%3:2:0:.%4:3:0:.%5:2:0:"/>
        </w:numPr>
        <w:spacing w:after="0" w:line="240" w:lineRule="auto"/>
        <w:rPr>
          <w:rFonts w:ascii="細明體" w:eastAsia="細明體" w:hAnsi="細明體" w:hint="eastAsia"/>
          <w:strike/>
          <w:kern w:val="2"/>
          <w:szCs w:val="24"/>
          <w:lang w:eastAsia="zh-TW"/>
        </w:rPr>
      </w:pPr>
      <w:r w:rsidRPr="00896938">
        <w:rPr>
          <w:rFonts w:ascii="細明體" w:eastAsia="細明體" w:hAnsi="細明體" w:hint="eastAsia"/>
          <w:strike/>
          <w:kern w:val="2"/>
          <w:szCs w:val="24"/>
          <w:lang w:eastAsia="zh-TW"/>
        </w:rPr>
        <w:t>檔名：</w:t>
      </w:r>
      <w:r w:rsidRPr="00896938">
        <w:rPr>
          <w:rFonts w:ascii="細明體" w:eastAsia="細明體" w:hAnsi="細明體"/>
          <w:strike/>
          <w:kern w:val="2"/>
          <w:szCs w:val="24"/>
          <w:lang w:eastAsia="zh-TW"/>
        </w:rPr>
        <w:t>AAH</w:t>
      </w:r>
      <w:smartTag w:uri="urn:schemas-microsoft-com:office:smarttags" w:element="chmetcnv">
        <w:smartTagPr>
          <w:attr w:name="UnitName" w:val="C"/>
          <w:attr w:name="SourceValue" w:val="301"/>
          <w:attr w:name="HasSpace" w:val="False"/>
          <w:attr w:name="Negative" w:val="False"/>
          <w:attr w:name="NumberType" w:val="1"/>
          <w:attr w:name="TCSC" w:val="0"/>
        </w:smartTagPr>
        <w:r w:rsidRPr="00896938">
          <w:rPr>
            <w:rFonts w:ascii="細明體" w:eastAsia="細明體" w:hAnsi="細明體"/>
            <w:strike/>
            <w:kern w:val="2"/>
            <w:szCs w:val="24"/>
            <w:lang w:eastAsia="zh-TW"/>
          </w:rPr>
          <w:t>301C</w:t>
        </w:r>
      </w:smartTag>
      <w:r w:rsidRPr="00896938">
        <w:rPr>
          <w:rFonts w:ascii="細明體" w:eastAsia="細明體" w:hAnsi="細明體"/>
          <w:strike/>
          <w:kern w:val="2"/>
          <w:szCs w:val="24"/>
          <w:lang w:eastAsia="zh-TW"/>
        </w:rPr>
        <w:t>RO_</w:t>
      </w:r>
      <w:r w:rsidR="00900AB4" w:rsidRPr="00896938">
        <w:rPr>
          <w:rFonts w:ascii="細明體" w:eastAsia="細明體" w:hAnsi="細明體"/>
          <w:strike/>
          <w:kern w:val="2"/>
          <w:szCs w:val="24"/>
          <w:lang w:eastAsia="zh-TW"/>
        </w:rPr>
        <w:t>DISABLE</w:t>
      </w:r>
      <w:r w:rsidRPr="00896938">
        <w:rPr>
          <w:rFonts w:ascii="細明體" w:eastAsia="細明體" w:hAnsi="細明體" w:hint="eastAsia"/>
          <w:strike/>
          <w:kern w:val="2"/>
          <w:szCs w:val="24"/>
          <w:lang w:eastAsia="zh-TW"/>
        </w:rPr>
        <w:t xml:space="preserve"> (依同一受理編號及保單號碼寫成一筆</w:t>
      </w:r>
      <w:r w:rsidRPr="00896938">
        <w:rPr>
          <w:rFonts w:ascii="Optima" w:hAnsi="Optima" w:cs="Optima" w:hint="eastAsia"/>
          <w:strike/>
          <w:color w:val="000000"/>
          <w:sz w:val="16"/>
          <w:szCs w:val="16"/>
          <w:lang w:val="zh-TW" w:eastAsia="zh-TW"/>
        </w:rPr>
        <w:t>)</w:t>
      </w:r>
    </w:p>
    <w:p w:rsidR="006601F5" w:rsidRPr="00D43190" w:rsidRDefault="006601F5" w:rsidP="006601F5">
      <w:pPr>
        <w:pStyle w:val="Tabletext"/>
        <w:keepLines w:val="0"/>
        <w:numPr>
          <w:ilvl w:val="4"/>
          <w:numId w:val="2"/>
          <w:numberingChange w:id="339" w:author="cathaylife" w:date="2010-03-12T15:30:00Z" w:original="%2:2:0:.%3:2:0:.%4:3:0:.%5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SQL</w:t>
      </w:r>
      <w:r w:rsidR="00A46D2B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=WHERE</w:t>
      </w:r>
      <w:r>
        <w:rPr>
          <w:rFonts w:ascii="細明體" w:eastAsia="細明體" w:hAnsi="細明體" w:hint="eastAsia"/>
          <w:kern w:val="2"/>
          <w:szCs w:val="24"/>
        </w:rPr>
        <w:t xml:space="preserve"> DATE(</w:t>
      </w:r>
      <w:r w:rsidR="00A954C4">
        <w:rPr>
          <w:rFonts w:ascii="細明體" w:eastAsia="細明體" w:hAnsi="細明體" w:hint="eastAsia"/>
          <w:kern w:val="2"/>
          <w:szCs w:val="24"/>
        </w:rPr>
        <w:t>A.APRV_DATE</w:t>
      </w:r>
      <w:r>
        <w:rPr>
          <w:rFonts w:ascii="細明體" w:eastAsia="細明體" w:hAnsi="細明體" w:hint="eastAsia"/>
          <w:kern w:val="2"/>
          <w:szCs w:val="24"/>
        </w:rPr>
        <w:t>)=</w:t>
      </w:r>
      <w:r w:rsidR="00CF015C">
        <w:rPr>
          <w:rFonts w:ascii="細明體" w:eastAsia="細明體" w:hAnsi="細明體" w:hint="eastAsia"/>
          <w:kern w:val="2"/>
          <w:szCs w:val="24"/>
        </w:rPr>
        <w:t>資料日期(STEP 1.2)</w:t>
      </w:r>
      <w:r>
        <w:rPr>
          <w:rFonts w:ascii="細明體" w:eastAsia="細明體" w:hAnsi="細明體" w:hint="eastAsia"/>
          <w:kern w:val="2"/>
          <w:szCs w:val="24"/>
        </w:rPr>
        <w:t xml:space="preserve"> AND A.</w:t>
      </w:r>
      <w:r w:rsidRPr="0026767E">
        <w:rPr>
          <w:rFonts w:ascii="細明體" w:eastAsia="細明體" w:hAnsi="細明體"/>
          <w:kern w:val="2"/>
          <w:szCs w:val="24"/>
        </w:rPr>
        <w:t>CLAM_CAT</w:t>
      </w:r>
      <w:r w:rsidRPr="0026767E">
        <w:rPr>
          <w:rFonts w:ascii="細明體" w:eastAsia="細明體" w:hAnsi="細明體" w:hint="eastAsia"/>
          <w:kern w:val="2"/>
          <w:szCs w:val="24"/>
        </w:rPr>
        <w:t xml:space="preserve"> IN (</w:t>
      </w:r>
      <w:r w:rsidRPr="0026767E">
        <w:rPr>
          <w:rFonts w:ascii="細明體" w:eastAsia="細明體" w:hAnsi="細明體"/>
          <w:kern w:val="2"/>
          <w:szCs w:val="24"/>
        </w:rPr>
        <w:t>‘</w:t>
      </w:r>
      <w:r w:rsidR="00A46D2B">
        <w:rPr>
          <w:rFonts w:ascii="細明體" w:eastAsia="細明體" w:hAnsi="細明體" w:hint="eastAsia"/>
          <w:kern w:val="2"/>
          <w:szCs w:val="24"/>
          <w:lang w:eastAsia="zh-TW"/>
        </w:rPr>
        <w:t>B</w:t>
      </w:r>
      <w:r w:rsidRPr="0026767E">
        <w:rPr>
          <w:rFonts w:ascii="細明體" w:eastAsia="細明體" w:hAnsi="細明體"/>
          <w:kern w:val="2"/>
          <w:szCs w:val="24"/>
        </w:rPr>
        <w:t>’</w:t>
      </w:r>
      <w:r w:rsidRPr="0026767E">
        <w:rPr>
          <w:rFonts w:ascii="細明體" w:eastAsia="細明體" w:hAnsi="細明體" w:hint="eastAsia"/>
          <w:kern w:val="2"/>
          <w:szCs w:val="24"/>
        </w:rPr>
        <w:t>,</w:t>
      </w:r>
      <w:r w:rsidRPr="0026767E">
        <w:rPr>
          <w:rFonts w:ascii="細明體" w:eastAsia="細明體" w:hAnsi="細明體"/>
          <w:kern w:val="2"/>
          <w:szCs w:val="24"/>
        </w:rPr>
        <w:t>’</w:t>
      </w:r>
      <w:r w:rsidR="00A46D2B">
        <w:rPr>
          <w:rFonts w:ascii="細明體" w:eastAsia="細明體" w:hAnsi="細明體" w:hint="eastAsia"/>
          <w:kern w:val="2"/>
          <w:szCs w:val="24"/>
          <w:lang w:eastAsia="zh-TW"/>
        </w:rPr>
        <w:t>C</w:t>
      </w:r>
      <w:r w:rsidRPr="0026767E">
        <w:rPr>
          <w:rFonts w:ascii="細明體" w:eastAsia="細明體" w:hAnsi="細明體"/>
          <w:kern w:val="2"/>
          <w:szCs w:val="24"/>
        </w:rPr>
        <w:t>’</w:t>
      </w:r>
      <w:r w:rsidR="00A46D2B"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 w:rsidR="00A46D2B">
        <w:rPr>
          <w:rFonts w:ascii="細明體" w:eastAsia="細明體" w:hAnsi="細明體"/>
          <w:kern w:val="2"/>
          <w:szCs w:val="24"/>
          <w:lang w:eastAsia="zh-TW"/>
        </w:rPr>
        <w:t>’</w:t>
      </w:r>
      <w:r w:rsidR="00A46D2B">
        <w:rPr>
          <w:rFonts w:ascii="細明體" w:eastAsia="細明體" w:hAnsi="細明體" w:hint="eastAsia"/>
          <w:kern w:val="2"/>
          <w:szCs w:val="24"/>
          <w:lang w:eastAsia="zh-TW"/>
        </w:rPr>
        <w:t>H</w:t>
      </w:r>
      <w:r w:rsidR="00A46D2B">
        <w:rPr>
          <w:rFonts w:ascii="細明體" w:eastAsia="細明體" w:hAnsi="細明體"/>
          <w:kern w:val="2"/>
          <w:szCs w:val="24"/>
          <w:lang w:eastAsia="zh-TW"/>
        </w:rPr>
        <w:t>’</w:t>
      </w:r>
      <w:r w:rsidR="00A46D2B"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 w:rsidR="00A46D2B">
        <w:rPr>
          <w:rFonts w:ascii="細明體" w:eastAsia="細明體" w:hAnsi="細明體"/>
          <w:kern w:val="2"/>
          <w:szCs w:val="24"/>
          <w:lang w:eastAsia="zh-TW"/>
        </w:rPr>
        <w:t>’</w:t>
      </w:r>
      <w:r w:rsidR="00A46D2B">
        <w:rPr>
          <w:rFonts w:ascii="細明體" w:eastAsia="細明體" w:hAnsi="細明體" w:hint="eastAsia"/>
          <w:kern w:val="2"/>
          <w:szCs w:val="24"/>
          <w:lang w:eastAsia="zh-TW"/>
        </w:rPr>
        <w:t>J</w:t>
      </w:r>
      <w:r w:rsidR="00A46D2B">
        <w:rPr>
          <w:rFonts w:ascii="細明體" w:eastAsia="細明體" w:hAnsi="細明體"/>
          <w:kern w:val="2"/>
          <w:szCs w:val="24"/>
          <w:lang w:eastAsia="zh-TW"/>
        </w:rPr>
        <w:t>’</w:t>
      </w:r>
      <w:r w:rsidR="00A46D2B"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 w:rsidR="00A46D2B">
        <w:rPr>
          <w:rFonts w:ascii="細明體" w:eastAsia="細明體" w:hAnsi="細明體"/>
          <w:kern w:val="2"/>
          <w:szCs w:val="24"/>
          <w:lang w:eastAsia="zh-TW"/>
        </w:rPr>
        <w:t>’</w:t>
      </w:r>
      <w:r w:rsidR="00A46D2B">
        <w:rPr>
          <w:rFonts w:ascii="細明體" w:eastAsia="細明體" w:hAnsi="細明體" w:hint="eastAsia"/>
          <w:kern w:val="2"/>
          <w:szCs w:val="24"/>
          <w:lang w:eastAsia="zh-TW"/>
        </w:rPr>
        <w:t>N</w:t>
      </w:r>
      <w:r w:rsidR="00A46D2B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26767E">
        <w:rPr>
          <w:rFonts w:ascii="細明體" w:eastAsia="細明體" w:hAnsi="細明體" w:hint="eastAsia"/>
          <w:kern w:val="2"/>
          <w:szCs w:val="24"/>
        </w:rPr>
        <w:t>) AND</w:t>
      </w:r>
      <w:r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6767E">
        <w:rPr>
          <w:rFonts w:ascii="細明體" w:eastAsia="細明體" w:hAnsi="細明體" w:hint="eastAsia"/>
          <w:kern w:val="2"/>
          <w:szCs w:val="24"/>
        </w:rPr>
        <w:t>A.</w:t>
      </w:r>
      <w:r w:rsidRPr="0026767E">
        <w:rPr>
          <w:rFonts w:ascii="細明體" w:eastAsia="細明體" w:hAnsi="細明體"/>
          <w:kern w:val="2"/>
          <w:szCs w:val="24"/>
        </w:rPr>
        <w:t>PAY_ST</w:t>
      </w:r>
      <w:r w:rsidRPr="0026767E">
        <w:rPr>
          <w:rFonts w:ascii="細明體" w:eastAsia="細明體" w:hAnsi="細明體" w:hint="eastAsia"/>
          <w:kern w:val="2"/>
          <w:szCs w:val="24"/>
        </w:rPr>
        <w:t>S IN (</w:t>
      </w:r>
      <w:r w:rsidRPr="0026767E">
        <w:rPr>
          <w:rFonts w:ascii="細明體" w:eastAsia="細明體" w:hAnsi="細明體"/>
          <w:kern w:val="2"/>
          <w:szCs w:val="24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26767E">
          <w:rPr>
            <w:rFonts w:ascii="細明體" w:eastAsia="細明體" w:hAnsi="細明體" w:hint="eastAsia"/>
            <w:kern w:val="2"/>
            <w:szCs w:val="24"/>
          </w:rPr>
          <w:t>1</w:t>
        </w:r>
        <w:r w:rsidRPr="0026767E">
          <w:rPr>
            <w:rFonts w:ascii="細明體" w:eastAsia="細明體" w:hAnsi="細明體"/>
            <w:kern w:val="2"/>
            <w:szCs w:val="24"/>
          </w:rPr>
          <w:t>’</w:t>
        </w:r>
      </w:smartTag>
      <w:r w:rsidRPr="0026767E">
        <w:rPr>
          <w:rFonts w:ascii="細明體" w:eastAsia="細明體" w:hAnsi="細明體" w:hint="eastAsia"/>
          <w:kern w:val="2"/>
          <w:szCs w:val="24"/>
        </w:rPr>
        <w:t>,</w:t>
      </w:r>
      <w:r w:rsidRPr="0026767E">
        <w:rPr>
          <w:rFonts w:ascii="細明體" w:eastAsia="細明體" w:hAnsi="細明體"/>
          <w:kern w:val="2"/>
          <w:szCs w:val="24"/>
        </w:rPr>
        <w:t>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6767E">
          <w:rPr>
            <w:rFonts w:ascii="細明體" w:eastAsia="細明體" w:hAnsi="細明體" w:hint="eastAsia"/>
            <w:kern w:val="2"/>
            <w:szCs w:val="24"/>
          </w:rPr>
          <w:t>2</w:t>
        </w:r>
        <w:r w:rsidRPr="0026767E">
          <w:rPr>
            <w:rFonts w:ascii="細明體" w:eastAsia="細明體" w:hAnsi="細明體"/>
            <w:kern w:val="2"/>
            <w:szCs w:val="24"/>
          </w:rPr>
          <w:t>’</w:t>
        </w:r>
      </w:smartTag>
      <w:r w:rsidRPr="0026767E">
        <w:rPr>
          <w:rFonts w:ascii="細明體" w:eastAsia="細明體" w:hAnsi="細明體" w:hint="eastAsia"/>
          <w:kern w:val="2"/>
          <w:szCs w:val="24"/>
        </w:rPr>
        <w:t>,</w:t>
      </w:r>
      <w:r w:rsidRPr="0026767E">
        <w:rPr>
          <w:rFonts w:ascii="細明體" w:eastAsia="細明體" w:hAnsi="細明體"/>
          <w:kern w:val="2"/>
          <w:szCs w:val="24"/>
        </w:rPr>
        <w:t>’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26767E">
          <w:rPr>
            <w:rFonts w:ascii="細明體" w:eastAsia="細明體" w:hAnsi="細明體" w:hint="eastAsia"/>
            <w:kern w:val="2"/>
            <w:szCs w:val="24"/>
          </w:rPr>
          <w:t>3</w:t>
        </w:r>
        <w:r w:rsidRPr="0026767E">
          <w:rPr>
            <w:rFonts w:ascii="細明體" w:eastAsia="細明體" w:hAnsi="細明體"/>
            <w:kern w:val="2"/>
            <w:szCs w:val="24"/>
          </w:rPr>
          <w:t>’</w:t>
        </w:r>
      </w:smartTag>
      <w:r w:rsidRPr="0026767E">
        <w:rPr>
          <w:rFonts w:ascii="細明體" w:eastAsia="細明體" w:hAnsi="細明體" w:hint="eastAsia"/>
          <w:kern w:val="2"/>
          <w:szCs w:val="24"/>
        </w:rPr>
        <w:t>,</w:t>
      </w:r>
      <w:r w:rsidRPr="0026767E">
        <w:rPr>
          <w:rFonts w:ascii="細明體" w:eastAsia="細明體" w:hAnsi="細明體"/>
          <w:kern w:val="2"/>
          <w:szCs w:val="24"/>
        </w:rPr>
        <w:t>’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B2208E">
          <w:rPr>
            <w:rFonts w:ascii="細明體" w:eastAsia="細明體" w:hAnsi="細明體" w:hint="eastAsia"/>
            <w:kern w:val="2"/>
            <w:szCs w:val="24"/>
            <w:lang w:eastAsia="zh-TW"/>
          </w:rPr>
          <w:t>4</w:t>
        </w:r>
        <w:r w:rsidRPr="0026767E">
          <w:rPr>
            <w:rFonts w:ascii="細明體" w:eastAsia="細明體" w:hAnsi="細明體"/>
            <w:kern w:val="2"/>
            <w:szCs w:val="24"/>
          </w:rPr>
          <w:t>’</w:t>
        </w:r>
      </w:smartTag>
      <w:r w:rsidR="00B2208E"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 w:rsidR="00B2208E"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="00B2208E">
          <w:rPr>
            <w:rFonts w:ascii="細明體" w:eastAsia="細明體" w:hAnsi="細明體" w:hint="eastAsia"/>
            <w:kern w:val="2"/>
            <w:szCs w:val="24"/>
            <w:lang w:eastAsia="zh-TW"/>
          </w:rPr>
          <w:t>7</w:t>
        </w:r>
        <w:r w:rsidR="00B2208E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 w:rsidRPr="0026767E">
        <w:rPr>
          <w:rFonts w:ascii="細明體" w:eastAsia="細明體" w:hAnsi="細明體" w:hint="eastAsia"/>
          <w:kern w:val="2"/>
          <w:szCs w:val="24"/>
        </w:rPr>
        <w:t>)</w:t>
      </w:r>
      <w:ins w:id="340" w:author="cathaylife" w:date="2010-03-15T14:51:00Z">
        <w:r w:rsidR="00570A13"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AND SYS_NO=</w:t>
        </w:r>
        <w:r w:rsidR="00570A13">
          <w:rPr>
            <w:rFonts w:ascii="細明體" w:eastAsia="細明體" w:hAnsi="細明體"/>
            <w:kern w:val="2"/>
            <w:szCs w:val="24"/>
            <w:lang w:eastAsia="zh-TW"/>
          </w:rPr>
          <w:t>’</w:t>
        </w:r>
        <w:smartTag w:uri="urn:schemas-microsoft-com:office:smarttags" w:element="chmetcnv">
          <w:smartTagPr>
            <w:attr w:name="UnitName" w:val="’"/>
            <w:attr w:name="SourceValue" w:val="1"/>
            <w:attr w:name="HasSpace" w:val="False"/>
            <w:attr w:name="Negative" w:val="False"/>
            <w:attr w:name="NumberType" w:val="1"/>
            <w:attr w:name="TCSC" w:val="0"/>
          </w:smartTagPr>
          <w:r w:rsidR="00570A13">
            <w:rPr>
              <w:rFonts w:ascii="細明體" w:eastAsia="細明體" w:hAnsi="細明體" w:hint="eastAsia"/>
              <w:kern w:val="2"/>
              <w:szCs w:val="24"/>
              <w:lang w:eastAsia="zh-TW"/>
            </w:rPr>
            <w:t>1</w:t>
          </w:r>
          <w:r w:rsidR="00570A13">
            <w:rPr>
              <w:rFonts w:ascii="細明體" w:eastAsia="細明體" w:hAnsi="細明體"/>
              <w:kern w:val="2"/>
              <w:szCs w:val="24"/>
              <w:lang w:eastAsia="zh-TW"/>
            </w:rPr>
            <w:t>’</w:t>
          </w:r>
        </w:smartTag>
      </w:ins>
    </w:p>
    <w:p w:rsidR="00875E99" w:rsidRDefault="00875E99" w:rsidP="00875E99">
      <w:pPr>
        <w:pStyle w:val="Tabletext"/>
        <w:keepLines w:val="0"/>
        <w:numPr>
          <w:ilvl w:val="4"/>
          <w:numId w:val="2"/>
          <w:numberingChange w:id="341" w:author="cathaylife" w:date="2010-03-15T14:53:00Z" w:original="%2:2:0:.%3:2:0:.%4:3:0:.%5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取得付款方式：</w:t>
      </w:r>
    </w:p>
    <w:p w:rsidR="00875E99" w:rsidRDefault="00875E99" w:rsidP="00875E99">
      <w:pPr>
        <w:pStyle w:val="Tabletext"/>
        <w:keepLines w:val="0"/>
        <w:numPr>
          <w:ilvl w:val="5"/>
          <w:numId w:val="2"/>
          <w:numberingChange w:id="342" w:author="cathaylife" w:date="2010-03-15T14:53:00Z" w:original="%2:2:0:.%3:2:0:.%4:3:0:.%5:4:0:.%6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READ </w:t>
      </w:r>
      <w:r w:rsidRPr="00563B9E">
        <w:rPr>
          <w:rFonts w:ascii="細明體" w:eastAsia="細明體" w:hAnsi="細明體" w:hint="eastAsia"/>
          <w:kern w:val="2"/>
          <w:szCs w:val="24"/>
        </w:rPr>
        <w:t>DTAAB0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Pr="00563B9E">
        <w:rPr>
          <w:rFonts w:ascii="細明體" w:eastAsia="細明體" w:hAnsi="細明體" w:hint="eastAsia"/>
          <w:kern w:val="2"/>
          <w:szCs w:val="24"/>
        </w:rPr>
        <w:t>0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，條件如下：(取第一筆)</w:t>
      </w:r>
    </w:p>
    <w:p w:rsidR="00875E99" w:rsidRDefault="00875E99" w:rsidP="00875E99">
      <w:pPr>
        <w:pStyle w:val="Tabletext"/>
        <w:keepLines w:val="0"/>
        <w:numPr>
          <w:ilvl w:val="6"/>
          <w:numId w:val="2"/>
          <w:numberingChange w:id="343" w:author="cathaylife" w:date="2010-03-15T14:53:00Z" w:original="%2:2:0:.%3:2:0:.%4:3:0:.%5:4:0:.%6:1:0:.%7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受理編號=</w:t>
      </w:r>
      <w:r w:rsidRPr="00FF0D84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DTAAB001.APLY_NO</w:t>
      </w:r>
    </w:p>
    <w:p w:rsidR="00875E99" w:rsidRDefault="00875E99" w:rsidP="00875E99">
      <w:pPr>
        <w:pStyle w:val="Tabletext"/>
        <w:keepLines w:val="0"/>
        <w:numPr>
          <w:ilvl w:val="6"/>
          <w:numId w:val="2"/>
          <w:numberingChange w:id="344" w:author="cathaylife" w:date="2010-03-15T14:53:00Z" w:original="%2:2:0:.%3:2:0:.%4:3:0:.%5:4:0:.%6:1:0:.%7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交易序號=</w:t>
      </w:r>
      <w:r w:rsidRPr="00FF0D84">
        <w:rPr>
          <w:rFonts w:ascii="細明體" w:eastAsia="細明體" w:hAnsi="細明體"/>
          <w:kern w:val="2"/>
          <w:szCs w:val="24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 w:rsidRPr="00563B9E">
        <w:rPr>
          <w:rFonts w:ascii="細明體" w:eastAsia="細明體" w:hAnsi="細明體"/>
          <w:kern w:val="2"/>
          <w:szCs w:val="24"/>
        </w:rPr>
        <w:t>TRN_SER_NO</w:t>
      </w:r>
    </w:p>
    <w:p w:rsidR="00875E99" w:rsidRDefault="00875E99" w:rsidP="00FC1F47">
      <w:pPr>
        <w:pStyle w:val="Tabletext"/>
        <w:keepLines w:val="0"/>
        <w:numPr>
          <w:ilvl w:val="6"/>
          <w:numId w:val="2"/>
          <w:numberingChange w:id="345" w:author="cathaylife" w:date="2010-03-15T14:53:00Z" w:original="%2:2:0:.%3:2:0:.%4:3:0:.%5:4:0:.%6:1:0:.%7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帳務日期=</w:t>
      </w:r>
      <w:r w:rsidRPr="00FF0D84">
        <w:rPr>
          <w:rFonts w:ascii="細明體" w:eastAsia="細明體" w:hAnsi="細明體" w:hint="eastAsia"/>
          <w:kern w:val="2"/>
          <w:szCs w:val="24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 w:rsidRPr="00563B9E">
        <w:rPr>
          <w:rFonts w:ascii="細明體" w:eastAsia="細明體" w:hAnsi="細明體" w:hint="eastAsia"/>
          <w:kern w:val="2"/>
          <w:szCs w:val="24"/>
        </w:rPr>
        <w:t>ACNT_DATE</w:t>
      </w:r>
    </w:p>
    <w:p w:rsidR="006601F5" w:rsidRDefault="006601F5" w:rsidP="006601F5">
      <w:pPr>
        <w:pStyle w:val="Tabletext"/>
        <w:keepLines w:val="0"/>
        <w:numPr>
          <w:ilvl w:val="4"/>
          <w:numId w:val="2"/>
          <w:numberingChange w:id="346" w:author="cathaylife" w:date="2010-03-12T15:30:00Z" w:original="%2:2:0:.%3:2:0:.%4:3:0:.%5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同一受理編號及保單</w:t>
      </w:r>
      <w:r w:rsidR="00304C7C">
        <w:rPr>
          <w:rFonts w:ascii="細明體" w:eastAsia="細明體" w:hAnsi="細明體" w:hint="eastAsia"/>
          <w:kern w:val="2"/>
          <w:szCs w:val="24"/>
          <w:lang w:eastAsia="zh-TW"/>
        </w:rPr>
        <w:t>+險別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寫成一筆資料，檔案格式如下：(各欄位依逗點分隔)</w:t>
      </w:r>
    </w:p>
    <w:tbl>
      <w:tblPr>
        <w:tblStyle w:val="a9"/>
        <w:tblW w:w="8804" w:type="dxa"/>
        <w:tblInd w:w="1728" w:type="dxa"/>
        <w:tblLayout w:type="fixed"/>
        <w:tblLook w:val="01E0" w:firstRow="1" w:lastRow="1" w:firstColumn="1" w:lastColumn="1" w:noHBand="0" w:noVBand="0"/>
      </w:tblPr>
      <w:tblGrid>
        <w:gridCol w:w="2398"/>
        <w:gridCol w:w="4499"/>
        <w:gridCol w:w="1907"/>
      </w:tblGrid>
      <w:tr w:rsidR="006601F5">
        <w:tc>
          <w:tcPr>
            <w:tcW w:w="2398" w:type="dxa"/>
            <w:shd w:val="clear" w:color="auto" w:fill="C0C0C0"/>
          </w:tcPr>
          <w:p w:rsidR="006601F5" w:rsidRDefault="006601F5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499" w:type="dxa"/>
            <w:shd w:val="clear" w:color="auto" w:fill="C0C0C0"/>
          </w:tcPr>
          <w:p w:rsidR="006601F5" w:rsidRDefault="006601F5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907" w:type="dxa"/>
            <w:shd w:val="clear" w:color="auto" w:fill="C0C0C0"/>
          </w:tcPr>
          <w:p w:rsidR="006601F5" w:rsidRDefault="006601F5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A715AE">
        <w:tc>
          <w:tcPr>
            <w:tcW w:w="2398" w:type="dxa"/>
            <w:shd w:val="clear" w:color="auto" w:fill="FFFF99"/>
            <w:vAlign w:val="center"/>
          </w:tcPr>
          <w:p w:rsidR="00A715AE" w:rsidRPr="006878F3" w:rsidRDefault="00A715AE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RMT_DIV_NO匯款單位</w:t>
            </w:r>
          </w:p>
        </w:tc>
        <w:tc>
          <w:tcPr>
            <w:tcW w:w="4499" w:type="dxa"/>
          </w:tcPr>
          <w:p w:rsidR="00A715AE" w:rsidRDefault="00A715AE" w:rsidP="00A715A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ACNT_DIV_NO</w:t>
            </w:r>
          </w:p>
        </w:tc>
        <w:tc>
          <w:tcPr>
            <w:tcW w:w="1907" w:type="dxa"/>
          </w:tcPr>
          <w:p w:rsidR="00A715AE" w:rsidRPr="0008184A" w:rsidRDefault="00A715AE" w:rsidP="006601F5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取前</w:t>
            </w:r>
            <w:smartTag w:uri="urn:schemas-microsoft-com:office:smarttags" w:element="chmetcnv">
              <w:smartTagPr>
                <w:attr w:name="UnitName" w:val="碼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102B2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5碼</w:t>
              </w:r>
            </w:smartTag>
          </w:p>
        </w:tc>
      </w:tr>
      <w:tr w:rsidR="00A715AE">
        <w:tc>
          <w:tcPr>
            <w:tcW w:w="2398" w:type="dxa"/>
            <w:shd w:val="clear" w:color="auto" w:fill="FFFF99"/>
            <w:vAlign w:val="center"/>
          </w:tcPr>
          <w:p w:rsidR="00A715AE" w:rsidRPr="006878F3" w:rsidRDefault="00A715AE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OP_ITEM作業項目</w:t>
            </w:r>
          </w:p>
        </w:tc>
        <w:tc>
          <w:tcPr>
            <w:tcW w:w="4499" w:type="dxa"/>
          </w:tcPr>
          <w:p w:rsidR="00A715AE" w:rsidRDefault="00F147A4" w:rsidP="00A715A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07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</w:tc>
        <w:tc>
          <w:tcPr>
            <w:tcW w:w="1907" w:type="dxa"/>
          </w:tcPr>
          <w:p w:rsidR="00A715AE" w:rsidRPr="0008184A" w:rsidRDefault="00A715AE" w:rsidP="006601F5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715AE">
        <w:tc>
          <w:tcPr>
            <w:tcW w:w="2398" w:type="dxa"/>
            <w:shd w:val="clear" w:color="auto" w:fill="FFFF99"/>
            <w:vAlign w:val="center"/>
          </w:tcPr>
          <w:p w:rsidR="00A715AE" w:rsidRPr="006878F3" w:rsidRDefault="00A715AE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POLICY_NO</w:t>
            </w:r>
            <w:r w:rsidRPr="005102B2">
              <w:rPr>
                <w:rFonts w:ascii="細明體" w:eastAsia="細明體" w:hAnsi="細明體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499" w:type="dxa"/>
          </w:tcPr>
          <w:p w:rsidR="00A715AE" w:rsidRDefault="00A715AE" w:rsidP="00A715A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POLICY_NO</w:t>
            </w:r>
          </w:p>
        </w:tc>
        <w:tc>
          <w:tcPr>
            <w:tcW w:w="1907" w:type="dxa"/>
          </w:tcPr>
          <w:p w:rsidR="00A715AE" w:rsidRPr="0008184A" w:rsidRDefault="00A715AE" w:rsidP="006601F5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715AE">
        <w:tc>
          <w:tcPr>
            <w:tcW w:w="2398" w:type="dxa"/>
            <w:shd w:val="clear" w:color="auto" w:fill="FFFF99"/>
            <w:vAlign w:val="center"/>
          </w:tcPr>
          <w:p w:rsidR="00A715AE" w:rsidRPr="006878F3" w:rsidRDefault="00A715AE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SER_NO次序碼</w:t>
            </w:r>
          </w:p>
        </w:tc>
        <w:tc>
          <w:tcPr>
            <w:tcW w:w="4499" w:type="dxa"/>
          </w:tcPr>
          <w:p w:rsidR="00A715AE" w:rsidRDefault="001855E7" w:rsidP="00A715A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從1開始累加</w:t>
            </w:r>
          </w:p>
        </w:tc>
        <w:tc>
          <w:tcPr>
            <w:tcW w:w="1907" w:type="dxa"/>
          </w:tcPr>
          <w:p w:rsidR="00A715AE" w:rsidRPr="0008184A" w:rsidRDefault="00A715AE" w:rsidP="006601F5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80D0C">
        <w:tc>
          <w:tcPr>
            <w:tcW w:w="2398" w:type="dxa"/>
            <w:shd w:val="clear" w:color="auto" w:fill="FFFF99"/>
            <w:vAlign w:val="center"/>
          </w:tcPr>
          <w:p w:rsidR="00B80D0C" w:rsidRPr="006878F3" w:rsidRDefault="00B80D0C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INPUT_DATE輸入日期</w:t>
            </w:r>
          </w:p>
        </w:tc>
        <w:tc>
          <w:tcPr>
            <w:tcW w:w="4499" w:type="dxa"/>
          </w:tcPr>
          <w:p w:rsidR="00B80D0C" w:rsidRPr="001F1A89" w:rsidRDefault="00B80D0C" w:rsidP="00B80D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</w:t>
            </w:r>
            <w:r w:rsidRPr="001F1A89">
              <w:rPr>
                <w:rFonts w:ascii="細明體" w:hAnsi="細明體"/>
                <w:kern w:val="2"/>
                <w:szCs w:val="24"/>
              </w:rPr>
              <w:t>APLY_DATE</w:t>
            </w:r>
          </w:p>
        </w:tc>
        <w:tc>
          <w:tcPr>
            <w:tcW w:w="1907" w:type="dxa"/>
          </w:tcPr>
          <w:p w:rsidR="00B80D0C" w:rsidRPr="0008184A" w:rsidRDefault="00B80D0C" w:rsidP="006601F5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80D0C">
        <w:tc>
          <w:tcPr>
            <w:tcW w:w="2398" w:type="dxa"/>
            <w:shd w:val="clear" w:color="auto" w:fill="FFFF99"/>
            <w:vAlign w:val="center"/>
          </w:tcPr>
          <w:p w:rsidR="00B80D0C" w:rsidRPr="006878F3" w:rsidRDefault="00B80D0C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FILE_NO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</w:t>
            </w: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號</w:t>
            </w:r>
          </w:p>
        </w:tc>
        <w:tc>
          <w:tcPr>
            <w:tcW w:w="4499" w:type="dxa"/>
          </w:tcPr>
          <w:p w:rsidR="00B80D0C" w:rsidRPr="001F1A89" w:rsidRDefault="00B80D0C" w:rsidP="00B80D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APLY_NO</w:t>
            </w:r>
          </w:p>
        </w:tc>
        <w:tc>
          <w:tcPr>
            <w:tcW w:w="1907" w:type="dxa"/>
          </w:tcPr>
          <w:p w:rsidR="00B80D0C" w:rsidRPr="0008184A" w:rsidRDefault="00B80D0C" w:rsidP="006601F5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80D0C">
        <w:tc>
          <w:tcPr>
            <w:tcW w:w="2398" w:type="dxa"/>
            <w:shd w:val="clear" w:color="auto" w:fill="FFFF99"/>
            <w:vAlign w:val="center"/>
          </w:tcPr>
          <w:p w:rsidR="00B80D0C" w:rsidRPr="006878F3" w:rsidRDefault="00B80D0C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RMT_DATE匯款日期</w:t>
            </w:r>
          </w:p>
        </w:tc>
        <w:tc>
          <w:tcPr>
            <w:tcW w:w="4499" w:type="dxa"/>
          </w:tcPr>
          <w:p w:rsidR="00B80D0C" w:rsidRPr="001F1A89" w:rsidRDefault="00B80D0C" w:rsidP="00B80D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.ACNT_DATE</w:t>
            </w:r>
          </w:p>
        </w:tc>
        <w:tc>
          <w:tcPr>
            <w:tcW w:w="1907" w:type="dxa"/>
          </w:tcPr>
          <w:p w:rsidR="00B80D0C" w:rsidRPr="0008184A" w:rsidRDefault="00B80D0C" w:rsidP="006601F5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6601F5">
        <w:tc>
          <w:tcPr>
            <w:tcW w:w="2398" w:type="dxa"/>
            <w:shd w:val="clear" w:color="auto" w:fill="FFFF99"/>
            <w:vAlign w:val="center"/>
          </w:tcPr>
          <w:p w:rsidR="006601F5" w:rsidRPr="006878F3" w:rsidRDefault="006601F5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INT_STR_DATE計息始期</w:t>
            </w:r>
          </w:p>
        </w:tc>
        <w:tc>
          <w:tcPr>
            <w:tcW w:w="4499" w:type="dxa"/>
          </w:tcPr>
          <w:p w:rsidR="006601F5" w:rsidRDefault="006601F5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</w:p>
        </w:tc>
        <w:tc>
          <w:tcPr>
            <w:tcW w:w="1907" w:type="dxa"/>
          </w:tcPr>
          <w:p w:rsidR="006601F5" w:rsidRPr="001E1A34" w:rsidRDefault="006601F5" w:rsidP="006601F5">
            <w:pPr>
              <w:rPr>
                <w:rFonts w:eastAsia="標楷體"/>
                <w:sz w:val="22"/>
                <w:szCs w:val="22"/>
              </w:rPr>
            </w:pPr>
            <w:r w:rsidRPr="001E1A34">
              <w:rPr>
                <w:rFonts w:eastAsia="標楷體"/>
                <w:sz w:val="22"/>
                <w:szCs w:val="22"/>
              </w:rPr>
              <w:t>NULL</w:t>
            </w:r>
          </w:p>
        </w:tc>
      </w:tr>
      <w:tr w:rsidR="006601F5">
        <w:tc>
          <w:tcPr>
            <w:tcW w:w="2398" w:type="dxa"/>
            <w:shd w:val="clear" w:color="auto" w:fill="FFFF99"/>
            <w:vAlign w:val="center"/>
          </w:tcPr>
          <w:p w:rsidR="006601F5" w:rsidRPr="006878F3" w:rsidRDefault="006601F5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INT_END_DATE計息終期</w:t>
            </w:r>
          </w:p>
        </w:tc>
        <w:tc>
          <w:tcPr>
            <w:tcW w:w="4499" w:type="dxa"/>
          </w:tcPr>
          <w:p w:rsidR="006601F5" w:rsidRDefault="006601F5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</w:p>
        </w:tc>
        <w:tc>
          <w:tcPr>
            <w:tcW w:w="1907" w:type="dxa"/>
          </w:tcPr>
          <w:p w:rsidR="006601F5" w:rsidRPr="001E1A34" w:rsidRDefault="006601F5" w:rsidP="006601F5">
            <w:pPr>
              <w:rPr>
                <w:rFonts w:eastAsia="標楷體"/>
                <w:sz w:val="22"/>
                <w:szCs w:val="22"/>
              </w:rPr>
            </w:pPr>
            <w:r w:rsidRPr="001E1A34">
              <w:rPr>
                <w:rFonts w:eastAsia="標楷體"/>
                <w:sz w:val="22"/>
                <w:szCs w:val="22"/>
              </w:rPr>
              <w:t>NULL</w:t>
            </w:r>
          </w:p>
        </w:tc>
      </w:tr>
      <w:tr w:rsidR="00B80D0C">
        <w:tc>
          <w:tcPr>
            <w:tcW w:w="2398" w:type="dxa"/>
            <w:shd w:val="clear" w:color="auto" w:fill="FFFF99"/>
            <w:vAlign w:val="center"/>
          </w:tcPr>
          <w:p w:rsidR="00B80D0C" w:rsidRPr="006878F3" w:rsidRDefault="00B80D0C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PAY_TYPE</w:t>
            </w:r>
          </w:p>
          <w:p w:rsidR="00B80D0C" w:rsidRPr="006878F3" w:rsidRDefault="00B80D0C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付款方式</w:t>
            </w:r>
          </w:p>
        </w:tc>
        <w:tc>
          <w:tcPr>
            <w:tcW w:w="4499" w:type="dxa"/>
          </w:tcPr>
          <w:p w:rsidR="00B80D0C" w:rsidRPr="006B617C" w:rsidRDefault="00B80D0C" w:rsidP="00B80D0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</w:rPr>
            </w:pPr>
            <w:r w:rsidRPr="006B617C">
              <w:rPr>
                <w:rFonts w:eastAsia="細明體"/>
                <w:kern w:val="2"/>
                <w:szCs w:val="24"/>
              </w:rPr>
              <w:t xml:space="preserve">IF </w:t>
            </w:r>
            <w:r w:rsidR="005B3E2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DTAAB010</w:t>
            </w:r>
            <w:r w:rsidRPr="006B617C">
              <w:rPr>
                <w:rFonts w:eastAsia="細明體"/>
                <w:kern w:val="2"/>
                <w:szCs w:val="24"/>
              </w:rPr>
              <w:t>.PAY_TYPE=’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617C">
                <w:rPr>
                  <w:rFonts w:eastAsia="細明體"/>
                  <w:kern w:val="2"/>
                  <w:szCs w:val="24"/>
                </w:rPr>
                <w:t>1’</w:t>
              </w:r>
            </w:smartTag>
            <w:r w:rsidRPr="006B617C">
              <w:rPr>
                <w:rFonts w:eastAsia="細明體"/>
                <w:kern w:val="2"/>
                <w:szCs w:val="24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</w:rPr>
              <w:t>寫入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  <w:r w:rsidRPr="006B617C">
              <w:rPr>
                <w:rFonts w:eastAsia="細明體" w:hAnsi="細明體"/>
                <w:kern w:val="2"/>
                <w:szCs w:val="24"/>
              </w:rPr>
              <w:t>匯款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</w:p>
          <w:p w:rsidR="00B80D0C" w:rsidRPr="006B617C" w:rsidRDefault="00B80D0C" w:rsidP="00B80D0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6B617C">
              <w:rPr>
                <w:rFonts w:eastAsia="細明體"/>
                <w:kern w:val="2"/>
                <w:szCs w:val="24"/>
              </w:rPr>
              <w:t>ELSE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 xml:space="preserve">IF </w:t>
            </w:r>
            <w:r w:rsidR="005B3E2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DTAAB010</w:t>
            </w:r>
            <w:r w:rsidRPr="006B617C">
              <w:rPr>
                <w:rFonts w:eastAsia="細明體"/>
                <w:kern w:val="2"/>
                <w:szCs w:val="24"/>
              </w:rPr>
              <w:t>.PAY_TYPE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>=’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617C">
                <w:rPr>
                  <w:rFonts w:eastAsia="細明體"/>
                  <w:kern w:val="2"/>
                  <w:szCs w:val="24"/>
                  <w:lang w:eastAsia="zh-TW"/>
                </w:rPr>
                <w:t>2</w:t>
              </w:r>
              <w:r w:rsidRPr="006B617C">
                <w:rPr>
                  <w:rFonts w:eastAsia="細明體"/>
                  <w:kern w:val="2"/>
                  <w:szCs w:val="24"/>
                </w:rPr>
                <w:t>’</w:t>
              </w:r>
            </w:smartTag>
            <w:r w:rsidRPr="006B617C">
              <w:rPr>
                <w:rFonts w:eastAsia="細明體"/>
                <w:kern w:val="2"/>
                <w:szCs w:val="24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</w:rPr>
              <w:t>寫入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  <w:r w:rsidRPr="006B617C">
              <w:rPr>
                <w:rFonts w:eastAsia="細明體" w:hAnsi="細明體"/>
                <w:kern w:val="2"/>
                <w:szCs w:val="24"/>
                <w:lang w:eastAsia="zh-TW"/>
              </w:rPr>
              <w:t>現金</w:t>
            </w:r>
            <w:r w:rsidRPr="006B617C">
              <w:rPr>
                <w:rFonts w:eastAsia="細明體"/>
                <w:kern w:val="2"/>
                <w:szCs w:val="24"/>
              </w:rPr>
              <w:t xml:space="preserve">’ </w:t>
            </w:r>
          </w:p>
          <w:p w:rsidR="00B80D0C" w:rsidRPr="006B617C" w:rsidRDefault="00B80D0C" w:rsidP="00B80D0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6B617C">
              <w:rPr>
                <w:rFonts w:eastAsia="細明體"/>
                <w:kern w:val="2"/>
                <w:szCs w:val="24"/>
              </w:rPr>
              <w:t>ELSE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 xml:space="preserve">IF </w:t>
            </w:r>
            <w:r w:rsidR="005B3E2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DTAAB010</w:t>
            </w:r>
            <w:r w:rsidRPr="006B617C">
              <w:rPr>
                <w:rFonts w:eastAsia="細明體"/>
                <w:kern w:val="2"/>
                <w:szCs w:val="24"/>
              </w:rPr>
              <w:t>.PAY_TYPE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>=’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617C">
                <w:rPr>
                  <w:rFonts w:eastAsia="細明體"/>
                  <w:kern w:val="2"/>
                  <w:szCs w:val="24"/>
                  <w:lang w:eastAsia="zh-TW"/>
                </w:rPr>
                <w:t>3</w:t>
              </w:r>
              <w:r w:rsidRPr="006B617C">
                <w:rPr>
                  <w:rFonts w:eastAsia="細明體"/>
                  <w:kern w:val="2"/>
                  <w:szCs w:val="24"/>
                </w:rPr>
                <w:t>’</w:t>
              </w:r>
            </w:smartTag>
            <w:r w:rsidRPr="006B617C">
              <w:rPr>
                <w:rFonts w:eastAsia="細明體"/>
                <w:kern w:val="2"/>
                <w:szCs w:val="24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</w:rPr>
              <w:t>寫入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  <w:lang w:eastAsia="zh-TW"/>
              </w:rPr>
              <w:t>支票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</w:p>
          <w:p w:rsidR="00B80D0C" w:rsidRPr="006B617C" w:rsidRDefault="00B80D0C" w:rsidP="00B80D0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6B617C">
              <w:rPr>
                <w:rFonts w:eastAsia="細明體"/>
                <w:kern w:val="2"/>
                <w:szCs w:val="24"/>
              </w:rPr>
              <w:t>ELSE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 xml:space="preserve">IF </w:t>
            </w:r>
            <w:r w:rsidR="005B3E2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DTAAB010</w:t>
            </w:r>
            <w:r w:rsidRPr="006B617C">
              <w:rPr>
                <w:rFonts w:eastAsia="細明體"/>
                <w:kern w:val="2"/>
                <w:szCs w:val="24"/>
              </w:rPr>
              <w:t>.PAY_TYPE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>=’</w:t>
            </w:r>
            <w:smartTag w:uri="urn:schemas-microsoft-com:office:smarttags" w:element="chmetcnv">
              <w:smartTagPr>
                <w:attr w:name="UnitName" w:val="’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617C">
                <w:rPr>
                  <w:rFonts w:eastAsia="細明體"/>
                  <w:kern w:val="2"/>
                  <w:szCs w:val="24"/>
                  <w:lang w:eastAsia="zh-TW"/>
                </w:rPr>
                <w:t>5</w:t>
              </w:r>
              <w:r w:rsidRPr="006B617C">
                <w:rPr>
                  <w:rFonts w:eastAsia="細明體"/>
                  <w:kern w:val="2"/>
                  <w:szCs w:val="24"/>
                </w:rPr>
                <w:t>’</w:t>
              </w:r>
            </w:smartTag>
            <w:r w:rsidRPr="006B617C">
              <w:rPr>
                <w:rFonts w:eastAsia="細明體"/>
                <w:kern w:val="2"/>
                <w:szCs w:val="24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</w:rPr>
              <w:t>寫入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  <w:lang w:eastAsia="zh-TW"/>
              </w:rPr>
              <w:t>匯撥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</w:p>
        </w:tc>
        <w:tc>
          <w:tcPr>
            <w:tcW w:w="1907" w:type="dxa"/>
          </w:tcPr>
          <w:p w:rsidR="00B80D0C" w:rsidRPr="005102B2" w:rsidRDefault="00B80D0C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1:匯款</w:t>
            </w:r>
          </w:p>
          <w:p w:rsidR="00B80D0C" w:rsidRPr="005102B2" w:rsidRDefault="00B80D0C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2:現金</w:t>
            </w:r>
          </w:p>
          <w:p w:rsidR="00B80D0C" w:rsidRPr="005102B2" w:rsidRDefault="00B80D0C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3:支票</w:t>
            </w:r>
          </w:p>
          <w:p w:rsidR="00B80D0C" w:rsidRPr="0008184A" w:rsidRDefault="00B80D0C" w:rsidP="006601F5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5:匯撥</w:t>
            </w:r>
          </w:p>
        </w:tc>
      </w:tr>
      <w:tr w:rsidR="000521FF">
        <w:tc>
          <w:tcPr>
            <w:tcW w:w="2398" w:type="dxa"/>
            <w:shd w:val="clear" w:color="auto" w:fill="FFFF99"/>
            <w:vAlign w:val="center"/>
          </w:tcPr>
          <w:p w:rsidR="000521FF" w:rsidRPr="006878F3" w:rsidRDefault="000521FF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REAL_PAY_AMT實支金額</w:t>
            </w:r>
          </w:p>
        </w:tc>
        <w:tc>
          <w:tcPr>
            <w:tcW w:w="4499" w:type="dxa"/>
          </w:tcPr>
          <w:p w:rsidR="000521FF" w:rsidRPr="00E9694D" w:rsidRDefault="000521FF" w:rsidP="000521FF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DTAAB002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.TOT_AMT</w:t>
            </w:r>
          </w:p>
        </w:tc>
        <w:tc>
          <w:tcPr>
            <w:tcW w:w="1907" w:type="dxa"/>
          </w:tcPr>
          <w:p w:rsidR="000521FF" w:rsidRDefault="000521FF" w:rsidP="006601F5">
            <w:pPr>
              <w:rPr>
                <w:rFonts w:ascii="細明體" w:eastAsia="細明體" w:hAnsi="細明體" w:hint="eastAsia"/>
              </w:rPr>
            </w:pPr>
          </w:p>
        </w:tc>
      </w:tr>
      <w:tr w:rsidR="006601F5">
        <w:tc>
          <w:tcPr>
            <w:tcW w:w="2398" w:type="dxa"/>
            <w:shd w:val="clear" w:color="auto" w:fill="FFFF99"/>
            <w:vAlign w:val="center"/>
          </w:tcPr>
          <w:p w:rsidR="006601F5" w:rsidRPr="006878F3" w:rsidRDefault="006601F5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TLK_AMT</w:t>
            </w:r>
            <w:r w:rsidR="00804DF5">
              <w:rPr>
                <w:rFonts w:ascii="Arial" w:eastAsia="細明體" w:hAnsi="Arial" w:cs="Arial" w:hint="eastAsia"/>
              </w:rPr>
              <w:t>和解金額</w:t>
            </w:r>
          </w:p>
        </w:tc>
        <w:tc>
          <w:tcPr>
            <w:tcW w:w="4499" w:type="dxa"/>
          </w:tcPr>
          <w:p w:rsidR="006601F5" w:rsidRPr="00777FB6" w:rsidRDefault="006601F5" w:rsidP="006601F5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</w:rPr>
            </w:pPr>
            <w:r w:rsidRPr="00777FB6">
              <w:rPr>
                <w:kern w:val="2"/>
                <w:szCs w:val="24"/>
              </w:rPr>
              <w:t>0</w:t>
            </w:r>
          </w:p>
        </w:tc>
        <w:tc>
          <w:tcPr>
            <w:tcW w:w="1907" w:type="dxa"/>
          </w:tcPr>
          <w:p w:rsidR="006601F5" w:rsidRDefault="006601F5" w:rsidP="006601F5">
            <w:pPr>
              <w:rPr>
                <w:rFonts w:ascii="細明體" w:eastAsia="細明體" w:hAnsi="細明體" w:hint="eastAsia"/>
              </w:rPr>
            </w:pPr>
          </w:p>
        </w:tc>
      </w:tr>
      <w:tr w:rsidR="000521FF">
        <w:tc>
          <w:tcPr>
            <w:tcW w:w="2398" w:type="dxa"/>
            <w:shd w:val="clear" w:color="auto" w:fill="FFFF99"/>
            <w:vAlign w:val="center"/>
          </w:tcPr>
          <w:p w:rsidR="000521FF" w:rsidRPr="006878F3" w:rsidRDefault="000521FF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MAIN_PROD_ID</w:t>
            </w:r>
          </w:p>
          <w:p w:rsidR="000521FF" w:rsidRPr="006878F3" w:rsidRDefault="000521FF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主約險別</w:t>
            </w:r>
          </w:p>
        </w:tc>
        <w:tc>
          <w:tcPr>
            <w:tcW w:w="4499" w:type="dxa"/>
          </w:tcPr>
          <w:p w:rsidR="00304C7C" w:rsidRDefault="000521FF" w:rsidP="000521FF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IF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>.PROD_K</w:t>
            </w:r>
            <w:r w:rsidRPr="00113E1A">
              <w:rPr>
                <w:rFonts w:ascii="細明體" w:eastAsia="細明體" w:hAnsi="細明體"/>
                <w:kern w:val="2"/>
                <w:szCs w:val="24"/>
              </w:rPr>
              <w:t>IND</w:t>
            </w: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 = </w:t>
            </w:r>
            <w:r w:rsidRPr="00113E1A">
              <w:rPr>
                <w:rFonts w:ascii="細明體" w:eastAsia="細明體" w:hAnsi="細明體"/>
                <w:kern w:val="2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13E1A">
                <w:rPr>
                  <w:rFonts w:ascii="細明體" w:eastAsia="細明體" w:hAnsi="細明體" w:hint="eastAsia"/>
                  <w:kern w:val="2"/>
                  <w:szCs w:val="24"/>
                </w:rPr>
                <w:t>1</w:t>
              </w:r>
              <w:r w:rsidRPr="00113E1A">
                <w:rPr>
                  <w:rFonts w:ascii="細明體" w:eastAsia="細明體" w:hAnsi="細明體"/>
                  <w:kern w:val="2"/>
                  <w:szCs w:val="24"/>
                </w:rPr>
                <w:t>’</w:t>
              </w:r>
            </w:smartTag>
          </w:p>
          <w:p w:rsidR="000521FF" w:rsidRPr="00113E1A" w:rsidRDefault="000521FF" w:rsidP="000521FF">
            <w:pPr>
              <w:pStyle w:val="Tabletext"/>
              <w:keepLines w:val="0"/>
              <w:numPr>
                <w:ins w:id="347" w:author="cathaylife" w:date="2010-03-11T10:39:00Z"/>
              </w:numPr>
              <w:spacing w:after="0" w:line="240" w:lineRule="auto"/>
              <w:ind w:left="300" w:hangingChars="150" w:hanging="3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 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寫入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13E1A">
              <w:rPr>
                <w:rFonts w:ascii="細明體" w:eastAsia="細明體" w:hAnsi="細明體"/>
                <w:kern w:val="2"/>
                <w:szCs w:val="24"/>
              </w:rPr>
              <w:t>PROD_ID</w:t>
            </w:r>
          </w:p>
        </w:tc>
        <w:tc>
          <w:tcPr>
            <w:tcW w:w="1907" w:type="dxa"/>
          </w:tcPr>
          <w:p w:rsidR="000521FF" w:rsidRDefault="000521FF" w:rsidP="006601F5">
            <w:pPr>
              <w:rPr>
                <w:rFonts w:ascii="細明體" w:eastAsia="細明體" w:hAnsi="細明體" w:hint="eastAsia"/>
              </w:rPr>
            </w:pPr>
          </w:p>
        </w:tc>
      </w:tr>
      <w:tr w:rsidR="006601F5">
        <w:tc>
          <w:tcPr>
            <w:tcW w:w="2398" w:type="dxa"/>
            <w:shd w:val="clear" w:color="auto" w:fill="FFFF99"/>
            <w:vAlign w:val="center"/>
          </w:tcPr>
          <w:p w:rsidR="006601F5" w:rsidRPr="006878F3" w:rsidRDefault="006601F5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CLAM_AMT_MAIN</w:t>
            </w:r>
          </w:p>
          <w:p w:rsidR="006601F5" w:rsidRPr="006878F3" w:rsidRDefault="006601F5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主約理賠金額</w:t>
            </w:r>
          </w:p>
        </w:tc>
        <w:tc>
          <w:tcPr>
            <w:tcW w:w="4499" w:type="dxa"/>
            <w:vAlign w:val="center"/>
          </w:tcPr>
          <w:p w:rsidR="000521FF" w:rsidRPr="00E32702" w:rsidRDefault="000521FF" w:rsidP="000521FF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E32702">
              <w:rPr>
                <w:rFonts w:eastAsia="細明體"/>
                <w:kern w:val="2"/>
                <w:szCs w:val="24"/>
              </w:rPr>
              <w:t xml:space="preserve">IF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E32702">
              <w:rPr>
                <w:rFonts w:eastAsia="細明體"/>
                <w:kern w:val="2"/>
                <w:szCs w:val="24"/>
              </w:rPr>
              <w:t>PROD_KIND = 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702">
                <w:rPr>
                  <w:rFonts w:eastAsia="細明體"/>
                  <w:kern w:val="2"/>
                  <w:szCs w:val="24"/>
                </w:rPr>
                <w:t>1’</w:t>
              </w:r>
            </w:smartTag>
            <w:r>
              <w:rPr>
                <w:rFonts w:eastAsia="細明體" w:hint="eastAsia"/>
                <w:kern w:val="2"/>
                <w:szCs w:val="24"/>
                <w:lang w:eastAsia="zh-TW"/>
              </w:rPr>
              <w:t xml:space="preserve"> </w:t>
            </w:r>
            <w:r w:rsidRPr="00E32702">
              <w:rPr>
                <w:rFonts w:eastAsia="細明體"/>
                <w:kern w:val="2"/>
                <w:szCs w:val="24"/>
                <w:lang w:eastAsia="zh-TW"/>
              </w:rPr>
              <w:t xml:space="preserve">AND </w:t>
            </w:r>
          </w:p>
          <w:p w:rsidR="000521FF" w:rsidRPr="00363C66" w:rsidRDefault="000521FF" w:rsidP="000521FF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E32702">
              <w:rPr>
                <w:rFonts w:eastAsia="細明體"/>
                <w:kern w:val="2"/>
                <w:szCs w:val="24"/>
                <w:lang w:eastAsia="zh-TW"/>
              </w:rPr>
              <w:t xml:space="preserve">  </w:t>
            </w:r>
            <w:ins w:id="348" w:author="cathaylife" w:date="2010-03-11T10:39:00Z">
              <w:r w:rsidR="007E5F50">
                <w:rPr>
                  <w:rFonts w:eastAsia="細明體" w:hint="eastAsia"/>
                  <w:kern w:val="2"/>
                  <w:szCs w:val="24"/>
                  <w:lang w:eastAsia="zh-TW"/>
                </w:rPr>
                <w:t xml:space="preserve"> </w:t>
              </w:r>
            </w:ins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32702">
              <w:rPr>
                <w:rFonts w:eastAsia="細明體"/>
                <w:kern w:val="2"/>
                <w:szCs w:val="24"/>
              </w:rPr>
              <w:t>.CLAM_AMT_CODE IN</w:t>
            </w:r>
            <w:r w:rsidRPr="00E32702">
              <w:rPr>
                <w:rFonts w:eastAsia="SimHei"/>
                <w:lang w:eastAsia="zh-TW"/>
              </w:rPr>
              <w:t xml:space="preserve"> </w:t>
            </w:r>
            <w:r w:rsidRPr="00E32702">
              <w:rPr>
                <w:lang w:eastAsia="zh-TW"/>
              </w:rPr>
              <w:t>(</w:t>
            </w:r>
            <w:r w:rsidRPr="003C3DA9">
              <w:rPr>
                <w:rFonts w:eastAsia="SimHei"/>
              </w:rPr>
              <w:t>’BCB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C3DA9">
                <w:rPr>
                  <w:lang w:eastAsia="zh-TW"/>
                </w:rPr>
                <w:t>1</w:t>
              </w:r>
              <w:r w:rsidRPr="003C3DA9">
                <w:rPr>
                  <w:rFonts w:eastAsia="SimHei"/>
                </w:rPr>
                <w:t>’</w:t>
              </w:r>
            </w:smartTag>
            <w:r w:rsidRPr="003C3DA9">
              <w:rPr>
                <w:rFonts w:eastAsia="SimHei"/>
                <w:lang w:eastAsia="zh-TW"/>
              </w:rPr>
              <w:t>,’BIC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C3DA9">
                <w:rPr>
                  <w:rFonts w:eastAsia="SimHei"/>
                  <w:lang w:eastAsia="zh-TW"/>
                </w:rPr>
                <w:t>1’</w:t>
              </w:r>
            </w:smartTag>
            <w:r w:rsidRPr="003C3DA9">
              <w:rPr>
                <w:rFonts w:eastAsia="SimHei"/>
              </w:rPr>
              <w:t>,’BCB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C3DA9">
                <w:rPr>
                  <w:rFonts w:eastAsia="SimHei"/>
                </w:rPr>
                <w:t>3’</w:t>
              </w:r>
            </w:smartTag>
            <w:r w:rsidRPr="003C3DA9">
              <w:rPr>
                <w:rFonts w:eastAsia="SimHei"/>
              </w:rPr>
              <w:t>,’BCB</w:t>
            </w:r>
            <w:smartTag w:uri="urn:schemas-microsoft-com:office:smarttags" w:element="chmetcnv">
              <w:smartTagPr>
                <w:attr w:name="UnitName" w:val="’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C3DA9">
                <w:rPr>
                  <w:rFonts w:eastAsia="SimHei"/>
                </w:rPr>
                <w:t>4’</w:t>
              </w:r>
            </w:smartTag>
            <w:r w:rsidRPr="003C3DA9">
              <w:rPr>
                <w:rFonts w:eastAsia="SimHei"/>
              </w:rPr>
              <w:t>,’BCB</w:t>
            </w:r>
            <w:smartTag w:uri="urn:schemas-microsoft-com:office:smarttags" w:element="chmetcnv">
              <w:smartTagPr>
                <w:attr w:name="UnitName" w:val="’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C3DA9">
                <w:rPr>
                  <w:rFonts w:eastAsia="SimHei"/>
                </w:rPr>
                <w:t>5’</w:t>
              </w:r>
            </w:smartTag>
            <w:r w:rsidRPr="003C3DA9">
              <w:rPr>
                <w:rFonts w:eastAsia="SimHei"/>
              </w:rPr>
              <w:t>,’BEH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C3DA9">
                <w:rPr>
                  <w:rFonts w:eastAsia="SimHei"/>
                </w:rPr>
                <w:t>1’</w:t>
              </w:r>
            </w:smartTag>
            <w:r w:rsidRPr="003C3DA9">
              <w:rPr>
                <w:rFonts w:eastAsia="SimHei"/>
              </w:rPr>
              <w:t>,’BCH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C3DA9">
                <w:rPr>
                  <w:rFonts w:eastAsia="SimHei"/>
                </w:rPr>
                <w:t>2’</w:t>
              </w:r>
            </w:smartTag>
            <w:r w:rsidRPr="003C3DA9">
              <w:rPr>
                <w:rFonts w:eastAsia="SimHei"/>
              </w:rPr>
              <w:t>,’00J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C3DA9">
                <w:rPr>
                  <w:rFonts w:eastAsia="SimHei"/>
                </w:rPr>
                <w:t>1’</w:t>
              </w:r>
            </w:smartTag>
            <w:r w:rsidRPr="00E32702">
              <w:rPr>
                <w:rFonts w:eastAsia="SimHei"/>
                <w:lang w:eastAsia="zh-TW"/>
              </w:rPr>
              <w:t>)</w:t>
            </w:r>
            <w:r>
              <w:rPr>
                <w:rFonts w:hint="eastAsia"/>
                <w:lang w:eastAsia="zh-TW"/>
              </w:rPr>
              <w:t xml:space="preserve"> </w:t>
            </w:r>
          </w:p>
          <w:p w:rsidR="006601F5" w:rsidRPr="003C3DA9" w:rsidRDefault="000521FF" w:rsidP="000521FF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</w:rPr>
            </w:pPr>
            <w:r w:rsidRPr="00E32702">
              <w:rPr>
                <w:rFonts w:eastAsia="細明體"/>
                <w:kern w:val="2"/>
                <w:szCs w:val="24"/>
              </w:rPr>
              <w:t>CLAM_AMT_MAIN =</w:t>
            </w:r>
            <w:r w:rsidRPr="00E32702">
              <w:rPr>
                <w:rFonts w:eastAsia="細明體"/>
                <w:kern w:val="2"/>
                <w:position w:val="-14"/>
                <w:szCs w:val="24"/>
              </w:rPr>
              <w:object w:dxaOrig="2720" w:dyaOrig="400">
                <v:shape id="_x0000_i1027" type="#_x0000_t75" style="width:105.75pt;height:15.75pt" o:ole="">
                  <v:imagedata r:id="rId7" o:title=""/>
                </v:shape>
                <o:OLEObject Type="Embed" ProgID="Equation.3" ShapeID="_x0000_i1027" DrawAspect="Content" ObjectID="_1657345860" r:id="rId10"/>
              </w:object>
            </w:r>
            <w:r>
              <w:rPr>
                <w:rFonts w:eastAsia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1907" w:type="dxa"/>
          </w:tcPr>
          <w:p w:rsidR="006601F5" w:rsidRDefault="006601F5" w:rsidP="006601F5">
            <w:pPr>
              <w:rPr>
                <w:rFonts w:ascii="細明體" w:eastAsia="細明體" w:hAnsi="細明體" w:hint="eastAsia"/>
              </w:rPr>
            </w:pPr>
          </w:p>
        </w:tc>
      </w:tr>
      <w:tr w:rsidR="00994D8C">
        <w:tc>
          <w:tcPr>
            <w:tcW w:w="2398" w:type="dxa"/>
            <w:shd w:val="clear" w:color="auto" w:fill="FFFF99"/>
            <w:vAlign w:val="center"/>
          </w:tcPr>
          <w:p w:rsidR="00994D8C" w:rsidRPr="006878F3" w:rsidRDefault="00994D8C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RD_PROD_ID1</w:t>
            </w:r>
          </w:p>
          <w:p w:rsidR="00994D8C" w:rsidRPr="006878F3" w:rsidRDefault="00994D8C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附約險別1</w:t>
            </w:r>
          </w:p>
        </w:tc>
        <w:tc>
          <w:tcPr>
            <w:tcW w:w="4499" w:type="dxa"/>
          </w:tcPr>
          <w:p w:rsidR="00994D8C" w:rsidRPr="00264FEA" w:rsidRDefault="00994D8C" w:rsidP="00994D8C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rFonts w:hint="eastAsia"/>
                <w:lang w:eastAsia="zh-TW"/>
              </w:rPr>
            </w:pPr>
            <w:r w:rsidRPr="00E32702">
              <w:rPr>
                <w:rFonts w:eastAsia="SimHei"/>
              </w:rPr>
              <w:t xml:space="preserve">IF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32702">
              <w:rPr>
                <w:rFonts w:eastAsia="SimHei"/>
              </w:rPr>
              <w:t>.PROD_KIND = 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702">
                <w:rPr>
                  <w:rFonts w:eastAsia="SimHei"/>
                </w:rPr>
                <w:t>2’</w:t>
              </w:r>
            </w:smartTag>
          </w:p>
          <w:p w:rsidR="00994D8C" w:rsidRPr="00E32702" w:rsidRDefault="00994D8C" w:rsidP="00994D8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E32702">
              <w:t>寫入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32702">
              <w:t>.PROD_ID</w:t>
            </w:r>
          </w:p>
        </w:tc>
        <w:tc>
          <w:tcPr>
            <w:tcW w:w="1907" w:type="dxa"/>
          </w:tcPr>
          <w:p w:rsidR="00994D8C" w:rsidRPr="00654602" w:rsidRDefault="00994D8C" w:rsidP="006601F5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063BF">
        <w:tc>
          <w:tcPr>
            <w:tcW w:w="2398" w:type="dxa"/>
            <w:shd w:val="clear" w:color="auto" w:fill="FFFF99"/>
            <w:vAlign w:val="center"/>
          </w:tcPr>
          <w:p w:rsidR="00C063BF" w:rsidRPr="006878F3" w:rsidRDefault="00C063BF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RD_PROD_ID2</w:t>
            </w:r>
          </w:p>
          <w:p w:rsidR="00C063BF" w:rsidRPr="006878F3" w:rsidRDefault="00C063BF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附約險別</w:t>
            </w:r>
            <w:r w:rsidRPr="006878F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</w:t>
            </w:r>
          </w:p>
        </w:tc>
        <w:tc>
          <w:tcPr>
            <w:tcW w:w="4499" w:type="dxa"/>
          </w:tcPr>
          <w:p w:rsidR="00C063BF" w:rsidRPr="00C46B95" w:rsidRDefault="00C063BF" w:rsidP="00C063BF">
            <w:pPr>
              <w:pStyle w:val="Tabletext"/>
              <w:keepLines w:val="0"/>
              <w:spacing w:after="0" w:line="240" w:lineRule="auto"/>
            </w:pPr>
          </w:p>
        </w:tc>
        <w:tc>
          <w:tcPr>
            <w:tcW w:w="1907" w:type="dxa"/>
          </w:tcPr>
          <w:p w:rsidR="00C063BF" w:rsidRPr="001F0E43" w:rsidRDefault="00C063BF" w:rsidP="006601F5">
            <w:pPr>
              <w:pStyle w:val="Tabletext"/>
              <w:keepLines w:val="0"/>
              <w:spacing w:after="0" w:line="240" w:lineRule="auto"/>
              <w:rPr>
                <w:rFonts w:hAnsi="標楷體" w:hint="eastAsia"/>
              </w:rPr>
            </w:pPr>
          </w:p>
        </w:tc>
      </w:tr>
      <w:tr w:rsidR="006601F5">
        <w:tc>
          <w:tcPr>
            <w:tcW w:w="2398" w:type="dxa"/>
            <w:shd w:val="clear" w:color="auto" w:fill="FFFF99"/>
            <w:vAlign w:val="center"/>
          </w:tcPr>
          <w:p w:rsidR="006601F5" w:rsidRPr="006878F3" w:rsidRDefault="006601F5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CLAM_AMT_RD</w:t>
            </w:r>
          </w:p>
          <w:p w:rsidR="006601F5" w:rsidRPr="006878F3" w:rsidRDefault="006601F5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附約合計理賠金額</w:t>
            </w:r>
          </w:p>
        </w:tc>
        <w:tc>
          <w:tcPr>
            <w:tcW w:w="4499" w:type="dxa"/>
          </w:tcPr>
          <w:p w:rsidR="003A7E85" w:rsidRDefault="003A7E85" w:rsidP="003A7E8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3A68AD">
              <w:rPr>
                <w:rFonts w:ascii="細明體" w:eastAsia="細明體" w:hAnsi="細明體" w:hint="eastAsia"/>
                <w:kern w:val="2"/>
                <w:szCs w:val="24"/>
              </w:rPr>
              <w:t xml:space="preserve">IF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3A68AD">
              <w:rPr>
                <w:rFonts w:ascii="細明體" w:eastAsia="細明體" w:hAnsi="細明體" w:hint="eastAsia"/>
                <w:kern w:val="2"/>
                <w:szCs w:val="24"/>
              </w:rPr>
              <w:t>.PROD_K</w:t>
            </w:r>
            <w:r w:rsidRPr="003A68AD">
              <w:rPr>
                <w:rFonts w:ascii="細明體" w:eastAsia="細明體" w:hAnsi="細明體"/>
                <w:kern w:val="2"/>
                <w:szCs w:val="24"/>
              </w:rPr>
              <w:t>IND</w:t>
            </w:r>
            <w:r w:rsidRPr="003A68AD">
              <w:rPr>
                <w:rFonts w:ascii="細明體" w:eastAsia="細明體" w:hAnsi="細明體" w:hint="eastAsia"/>
                <w:kern w:val="2"/>
                <w:szCs w:val="24"/>
              </w:rPr>
              <w:t xml:space="preserve"> =</w:t>
            </w:r>
            <w:r w:rsidRPr="003A68AD">
              <w:rPr>
                <w:rFonts w:ascii="細明體" w:eastAsia="細明體" w:hAnsi="細明體"/>
                <w:kern w:val="2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A68AD">
                <w:rPr>
                  <w:rFonts w:ascii="細明體" w:eastAsia="細明體" w:hAnsi="細明體" w:hint="eastAsia"/>
                  <w:kern w:val="2"/>
                  <w:szCs w:val="24"/>
                </w:rPr>
                <w:t>2</w:t>
              </w:r>
              <w:r w:rsidRPr="003A68AD">
                <w:rPr>
                  <w:rFonts w:ascii="細明體" w:eastAsia="細明體" w:hAnsi="細明體"/>
                  <w:kern w:val="2"/>
                  <w:szCs w:val="24"/>
                </w:rPr>
                <w:t>’</w:t>
              </w:r>
            </w:smartTag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AND    </w:t>
            </w:r>
          </w:p>
          <w:p w:rsidR="003A7E85" w:rsidRPr="00674592" w:rsidRDefault="003A7E85" w:rsidP="003A7E85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DTAAB001</w:t>
            </w:r>
            <w:r w:rsidRPr="006C78E8">
              <w:rPr>
                <w:rFonts w:ascii="細明體" w:eastAsia="細明體" w:hAnsi="細明體"/>
                <w:kern w:val="2"/>
                <w:szCs w:val="24"/>
              </w:rPr>
              <w:t>.CLAM_AMT_CODE IN</w:t>
            </w:r>
            <w:r w:rsidRPr="00C136BA">
              <w:rPr>
                <w:rFonts w:eastAsia="SimHei"/>
                <w:lang w:eastAsia="zh-TW"/>
              </w:rPr>
              <w:t xml:space="preserve"> </w:t>
            </w:r>
            <w:r>
              <w:rPr>
                <w:rFonts w:ascii="新細明體" w:hAnsi="新細明體" w:hint="eastAsia"/>
                <w:lang w:eastAsia="zh-TW"/>
              </w:rPr>
              <w:t>(</w:t>
            </w:r>
            <w:r w:rsidRPr="00C136BA">
              <w:rPr>
                <w:rFonts w:eastAsia="SimHei"/>
              </w:rPr>
              <w:t>’</w:t>
            </w:r>
            <w:r w:rsidRPr="00721615">
              <w:rPr>
                <w:rFonts w:eastAsia="SimHei"/>
              </w:rPr>
              <w:t>BCB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新細明體" w:hAnsi="新細明體" w:hint="eastAsia"/>
                  <w:lang w:eastAsia="zh-TW"/>
                </w:rPr>
                <w:t>1</w:t>
              </w:r>
              <w:r w:rsidRPr="00C136BA">
                <w:rPr>
                  <w:rFonts w:eastAsia="SimHei"/>
                </w:rPr>
                <w:t>’</w:t>
              </w:r>
            </w:smartTag>
            <w:r w:rsidRPr="00C136BA">
              <w:rPr>
                <w:rFonts w:eastAsia="SimHei"/>
                <w:lang w:eastAsia="zh-TW"/>
              </w:rPr>
              <w:t>,’</w:t>
            </w:r>
            <w:r w:rsidRPr="00485975">
              <w:rPr>
                <w:rFonts w:eastAsia="SimHei"/>
                <w:lang w:eastAsia="zh-TW"/>
              </w:rPr>
              <w:t>BIC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85975">
                <w:rPr>
                  <w:rFonts w:eastAsia="SimHei"/>
                  <w:lang w:eastAsia="zh-TW"/>
                </w:rPr>
                <w:t>1</w:t>
              </w:r>
              <w:r w:rsidRPr="00C136BA">
                <w:rPr>
                  <w:rFonts w:eastAsia="SimHei"/>
                  <w:lang w:eastAsia="zh-TW"/>
                </w:rPr>
                <w:t>’</w:t>
              </w:r>
            </w:smartTag>
            <w:r w:rsidRPr="00A276F1">
              <w:rPr>
                <w:rFonts w:eastAsia="SimHei" w:hint="eastAsia"/>
              </w:rPr>
              <w:t>,</w:t>
            </w:r>
            <w:r w:rsidRPr="00A276F1">
              <w:rPr>
                <w:rFonts w:eastAsia="SimHei"/>
              </w:rPr>
              <w:t>’BCB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276F1">
                <w:rPr>
                  <w:rFonts w:eastAsia="SimHei"/>
                </w:rPr>
                <w:t>3’</w:t>
              </w:r>
            </w:smartTag>
            <w:r w:rsidRPr="00A276F1">
              <w:rPr>
                <w:rFonts w:eastAsia="SimHei" w:hint="eastAsia"/>
              </w:rPr>
              <w:t>,</w:t>
            </w:r>
            <w:r w:rsidRPr="00A276F1">
              <w:rPr>
                <w:rFonts w:eastAsia="SimHei"/>
              </w:rPr>
              <w:t>’BCB</w:t>
            </w:r>
            <w:smartTag w:uri="urn:schemas-microsoft-com:office:smarttags" w:element="chmetcnv">
              <w:smartTagPr>
                <w:attr w:name="UnitName" w:val="’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276F1">
                <w:rPr>
                  <w:rFonts w:eastAsia="SimHei"/>
                </w:rPr>
                <w:t>4’</w:t>
              </w:r>
            </w:smartTag>
            <w:r w:rsidRPr="00A276F1">
              <w:rPr>
                <w:rFonts w:eastAsia="SimHei" w:hint="eastAsia"/>
              </w:rPr>
              <w:t>,</w:t>
            </w:r>
            <w:r w:rsidRPr="00A276F1">
              <w:rPr>
                <w:rFonts w:eastAsia="SimHei"/>
              </w:rPr>
              <w:t>’BCB</w:t>
            </w:r>
            <w:smartTag w:uri="urn:schemas-microsoft-com:office:smarttags" w:element="chmetcnv">
              <w:smartTagPr>
                <w:attr w:name="UnitName" w:val="’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276F1">
                <w:rPr>
                  <w:rFonts w:eastAsia="SimHei"/>
                </w:rPr>
                <w:t>5’</w:t>
              </w:r>
            </w:smartTag>
            <w:r w:rsidRPr="00A276F1">
              <w:rPr>
                <w:rFonts w:eastAsia="SimHei" w:hint="eastAsia"/>
              </w:rPr>
              <w:t>,</w:t>
            </w:r>
            <w:r w:rsidRPr="00A276F1">
              <w:rPr>
                <w:rFonts w:eastAsia="SimHei"/>
              </w:rPr>
              <w:t>’BEH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276F1">
                <w:rPr>
                  <w:rFonts w:eastAsia="SimHei"/>
                </w:rPr>
                <w:t>1’</w:t>
              </w:r>
            </w:smartTag>
            <w:r w:rsidRPr="00A276F1">
              <w:rPr>
                <w:rFonts w:eastAsia="SimHei" w:hint="eastAsia"/>
              </w:rPr>
              <w:t>,</w:t>
            </w:r>
            <w:r w:rsidRPr="00A276F1">
              <w:rPr>
                <w:rFonts w:eastAsia="SimHei"/>
              </w:rPr>
              <w:t>’</w:t>
            </w:r>
            <w:r w:rsidRPr="00A276F1">
              <w:rPr>
                <w:rFonts w:eastAsia="SimHei" w:hint="eastAsia"/>
              </w:rPr>
              <w:t>BCH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276F1">
                <w:rPr>
                  <w:rFonts w:eastAsia="SimHei" w:hint="eastAsia"/>
                </w:rPr>
                <w:t>2</w:t>
              </w:r>
              <w:r w:rsidRPr="00A276F1">
                <w:rPr>
                  <w:rFonts w:eastAsia="SimHei"/>
                </w:rPr>
                <w:t>’</w:t>
              </w:r>
            </w:smartTag>
            <w:r w:rsidRPr="00A276F1">
              <w:rPr>
                <w:rFonts w:eastAsia="SimHei" w:hint="eastAsia"/>
              </w:rPr>
              <w:t>,</w:t>
            </w:r>
            <w:r w:rsidRPr="00A276F1">
              <w:rPr>
                <w:rFonts w:eastAsia="SimHei"/>
              </w:rPr>
              <w:t>’00J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276F1">
                <w:rPr>
                  <w:rFonts w:eastAsia="SimHei"/>
                </w:rPr>
                <w:t>1’</w:t>
              </w:r>
            </w:smartTag>
            <w:r w:rsidRPr="00C136BA">
              <w:rPr>
                <w:rFonts w:eastAsia="SimHei"/>
              </w:rPr>
              <w:t>)</w:t>
            </w:r>
            <w:r>
              <w:rPr>
                <w:rFonts w:hint="eastAsia"/>
                <w:lang w:eastAsia="zh-TW"/>
              </w:rPr>
              <w:t xml:space="preserve"> </w:t>
            </w:r>
          </w:p>
          <w:p w:rsidR="006601F5" w:rsidRPr="003A68AD" w:rsidRDefault="003A7E85" w:rsidP="003A7E8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CLAM_AMT_RD</w:t>
            </w:r>
            <w:r w:rsidRPr="003A68AD">
              <w:rPr>
                <w:rFonts w:ascii="細明體" w:eastAsia="細明體" w:hAnsi="細明體" w:hint="eastAsia"/>
                <w:kern w:val="2"/>
                <w:szCs w:val="24"/>
              </w:rPr>
              <w:t xml:space="preserve"> =</w:t>
            </w:r>
            <w:r w:rsidRPr="00E32702">
              <w:rPr>
                <w:rFonts w:eastAsia="細明體"/>
                <w:kern w:val="2"/>
                <w:position w:val="-14"/>
                <w:szCs w:val="24"/>
              </w:rPr>
              <w:object w:dxaOrig="2720" w:dyaOrig="400">
                <v:shape id="_x0000_i1028" type="#_x0000_t75" style="width:105.75pt;height:15.75pt" o:ole="">
                  <v:imagedata r:id="rId7" o:title=""/>
                </v:shape>
                <o:OLEObject Type="Embed" ProgID="Equation.3" ShapeID="_x0000_i1028" DrawAspect="Content" ObjectID="_1657345861" r:id="rId11"/>
              </w:object>
            </w:r>
            <w:r>
              <w:rPr>
                <w:rFonts w:eastAsia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1907" w:type="dxa"/>
          </w:tcPr>
          <w:p w:rsidR="006601F5" w:rsidRPr="00654602" w:rsidRDefault="006601F5" w:rsidP="006601F5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8E75E6">
        <w:tc>
          <w:tcPr>
            <w:tcW w:w="2398" w:type="dxa"/>
            <w:shd w:val="clear" w:color="auto" w:fill="FFFF99"/>
            <w:vAlign w:val="center"/>
          </w:tcPr>
          <w:p w:rsidR="008E75E6" w:rsidRPr="006878F3" w:rsidRDefault="008E75E6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RTN_PREM</w:t>
            </w:r>
          </w:p>
          <w:p w:rsidR="008E75E6" w:rsidRPr="006878F3" w:rsidRDefault="008E75E6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退還保費</w:t>
            </w:r>
          </w:p>
        </w:tc>
        <w:tc>
          <w:tcPr>
            <w:tcW w:w="4499" w:type="dxa"/>
          </w:tcPr>
          <w:p w:rsidR="008E75E6" w:rsidRPr="007911B6" w:rsidRDefault="008E75E6" w:rsidP="008E75E6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911B6">
              <w:t>IF</w:t>
            </w:r>
            <w:r w:rsidRPr="007911B6">
              <w:rPr>
                <w:rFonts w:eastAsia="細明體"/>
                <w:kern w:val="2"/>
                <w:szCs w:val="24"/>
                <w:lang w:eastAsia="zh-TW"/>
              </w:rPr>
              <w:t xml:space="preserve"> DTAAB001</w:t>
            </w:r>
            <w:r w:rsidRPr="007911B6">
              <w:t>.CLAM_AMT_CODE=’JAZ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911B6">
                <w:t>3’</w:t>
              </w:r>
            </w:smartTag>
            <w:r>
              <w:rPr>
                <w:rFonts w:hint="eastAsia"/>
                <w:lang w:eastAsia="zh-TW"/>
              </w:rPr>
              <w:t xml:space="preserve"> </w:t>
            </w:r>
          </w:p>
          <w:p w:rsidR="008E75E6" w:rsidRPr="007911B6" w:rsidRDefault="008E75E6" w:rsidP="008E75E6">
            <w:pPr>
              <w:pStyle w:val="Tabletext"/>
              <w:keepLines w:val="0"/>
              <w:spacing w:after="0" w:line="240" w:lineRule="auto"/>
            </w:pPr>
            <w:r w:rsidRPr="007911B6">
              <w:t>寫入</w:t>
            </w:r>
            <w:r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911B6">
              <w:t>.PAY_AMT</w:t>
            </w:r>
            <w:r w:rsidRPr="007911B6">
              <w:rPr>
                <w:lang w:eastAsia="zh-TW"/>
              </w:rPr>
              <w:t xml:space="preserve"> </w:t>
            </w:r>
          </w:p>
        </w:tc>
        <w:tc>
          <w:tcPr>
            <w:tcW w:w="1907" w:type="dxa"/>
          </w:tcPr>
          <w:p w:rsidR="008E75E6" w:rsidRDefault="008E75E6" w:rsidP="006601F5">
            <w:pPr>
              <w:rPr>
                <w:rFonts w:ascii="細明體" w:eastAsia="細明體" w:hAnsi="細明體" w:hint="eastAsia"/>
              </w:rPr>
            </w:pPr>
          </w:p>
        </w:tc>
      </w:tr>
      <w:tr w:rsidR="008E75E6">
        <w:tc>
          <w:tcPr>
            <w:tcW w:w="2398" w:type="dxa"/>
            <w:shd w:val="clear" w:color="auto" w:fill="FFFF99"/>
            <w:vAlign w:val="center"/>
          </w:tcPr>
          <w:p w:rsidR="008E75E6" w:rsidRPr="006878F3" w:rsidRDefault="008E75E6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DELAY_AMT延滯息</w:t>
            </w:r>
          </w:p>
        </w:tc>
        <w:tc>
          <w:tcPr>
            <w:tcW w:w="4499" w:type="dxa"/>
          </w:tcPr>
          <w:p w:rsidR="008E75E6" w:rsidRPr="007911B6" w:rsidRDefault="008E75E6" w:rsidP="008E75E6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911B6">
              <w:t xml:space="preserve">IF </w:t>
            </w:r>
            <w:r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911B6">
              <w:t>.CLAM_AMT_CODE=’DCZ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911B6">
                <w:t>1’</w:t>
              </w:r>
            </w:smartTag>
            <w:r>
              <w:rPr>
                <w:rFonts w:hint="eastAsia"/>
                <w:lang w:eastAsia="zh-TW"/>
              </w:rPr>
              <w:t xml:space="preserve"> </w:t>
            </w:r>
          </w:p>
          <w:p w:rsidR="008E75E6" w:rsidRPr="007911B6" w:rsidRDefault="008E75E6" w:rsidP="008E75E6">
            <w:pPr>
              <w:pStyle w:val="Tabletext"/>
              <w:keepLines w:val="0"/>
              <w:spacing w:after="0" w:line="240" w:lineRule="auto"/>
            </w:pPr>
            <w:r w:rsidRPr="007911B6">
              <w:t>寫入</w:t>
            </w:r>
            <w:r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911B6">
              <w:t>.PAY_AMT</w:t>
            </w:r>
            <w:r w:rsidRPr="007911B6">
              <w:rPr>
                <w:lang w:eastAsia="zh-TW"/>
              </w:rPr>
              <w:t xml:space="preserve"> </w:t>
            </w:r>
          </w:p>
        </w:tc>
        <w:tc>
          <w:tcPr>
            <w:tcW w:w="1907" w:type="dxa"/>
          </w:tcPr>
          <w:p w:rsidR="008E75E6" w:rsidRDefault="008E75E6" w:rsidP="006601F5">
            <w:pPr>
              <w:rPr>
                <w:rFonts w:ascii="細明體" w:eastAsia="細明體" w:hAnsi="細明體" w:hint="eastAsia"/>
              </w:rPr>
            </w:pPr>
          </w:p>
        </w:tc>
      </w:tr>
      <w:tr w:rsidR="008E75E6">
        <w:tc>
          <w:tcPr>
            <w:tcW w:w="2398" w:type="dxa"/>
            <w:shd w:val="clear" w:color="auto" w:fill="FFFF99"/>
            <w:vAlign w:val="center"/>
          </w:tcPr>
          <w:p w:rsidR="008E75E6" w:rsidRPr="006878F3" w:rsidRDefault="008E75E6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RTN_LOAN_AMT</w:t>
            </w:r>
          </w:p>
          <w:p w:rsidR="008E75E6" w:rsidRPr="006878F3" w:rsidRDefault="008E75E6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償還貸款本金</w:t>
            </w:r>
          </w:p>
        </w:tc>
        <w:tc>
          <w:tcPr>
            <w:tcW w:w="4499" w:type="dxa"/>
          </w:tcPr>
          <w:p w:rsidR="008E75E6" w:rsidRPr="007911B6" w:rsidRDefault="008E75E6" w:rsidP="008E75E6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911B6">
              <w:t xml:space="preserve">IF </w:t>
            </w:r>
            <w:r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911B6">
              <w:t>.CLAM_AMT_CODE=’EBX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911B6">
                <w:t>3’</w:t>
              </w:r>
            </w:smartTag>
            <w:r>
              <w:rPr>
                <w:rFonts w:hint="eastAsia"/>
                <w:lang w:eastAsia="zh-TW"/>
              </w:rPr>
              <w:t xml:space="preserve"> </w:t>
            </w:r>
          </w:p>
          <w:p w:rsidR="008E75E6" w:rsidRPr="007911B6" w:rsidRDefault="008E75E6" w:rsidP="008E75E6">
            <w:pPr>
              <w:pStyle w:val="Tabletext"/>
              <w:keepLines w:val="0"/>
              <w:spacing w:after="0" w:line="240" w:lineRule="auto"/>
            </w:pPr>
            <w:r w:rsidRPr="007911B6">
              <w:t>寫入</w:t>
            </w:r>
            <w:r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911B6">
              <w:t>.PAY_AMT</w:t>
            </w:r>
            <w:r w:rsidRPr="007911B6">
              <w:rPr>
                <w:lang w:eastAsia="zh-TW"/>
              </w:rPr>
              <w:t xml:space="preserve"> </w:t>
            </w:r>
          </w:p>
        </w:tc>
        <w:tc>
          <w:tcPr>
            <w:tcW w:w="1907" w:type="dxa"/>
          </w:tcPr>
          <w:p w:rsidR="008E75E6" w:rsidRDefault="008E75E6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8E75E6">
        <w:tc>
          <w:tcPr>
            <w:tcW w:w="2398" w:type="dxa"/>
            <w:shd w:val="clear" w:color="auto" w:fill="FFFF99"/>
            <w:vAlign w:val="center"/>
          </w:tcPr>
          <w:p w:rsidR="008E75E6" w:rsidRPr="006878F3" w:rsidRDefault="008E75E6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RTN_LOAN_INT</w:t>
            </w:r>
          </w:p>
          <w:p w:rsidR="008E75E6" w:rsidRPr="006878F3" w:rsidRDefault="008E75E6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償還貸款利息</w:t>
            </w:r>
          </w:p>
        </w:tc>
        <w:tc>
          <w:tcPr>
            <w:tcW w:w="4499" w:type="dxa"/>
          </w:tcPr>
          <w:p w:rsidR="008E75E6" w:rsidRPr="007911B6" w:rsidRDefault="008E75E6" w:rsidP="008E75E6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911B6">
              <w:t>IF</w:t>
            </w:r>
            <w:r w:rsidRPr="007911B6">
              <w:rPr>
                <w:rFonts w:eastAsia="細明體"/>
                <w:kern w:val="2"/>
                <w:szCs w:val="24"/>
                <w:lang w:eastAsia="zh-TW"/>
              </w:rPr>
              <w:t xml:space="preserve"> DTAAB001</w:t>
            </w:r>
            <w:r w:rsidRPr="007911B6">
              <w:t>.CLAM_AMT_CODE=’DAX</w:t>
            </w:r>
            <w:smartTag w:uri="urn:schemas-microsoft-com:office:smarttags" w:element="chmetcnv">
              <w:smartTagPr>
                <w:attr w:name="UnitName" w:val="’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911B6">
                <w:t>4’</w:t>
              </w:r>
            </w:smartTag>
            <w:r>
              <w:rPr>
                <w:rFonts w:hint="eastAsia"/>
                <w:lang w:eastAsia="zh-TW"/>
              </w:rPr>
              <w:t xml:space="preserve"> </w:t>
            </w:r>
          </w:p>
          <w:p w:rsidR="008E75E6" w:rsidRPr="007911B6" w:rsidRDefault="008E75E6" w:rsidP="008E75E6">
            <w:pPr>
              <w:pStyle w:val="Tabletext"/>
              <w:keepLines w:val="0"/>
              <w:spacing w:after="0" w:line="240" w:lineRule="auto"/>
            </w:pPr>
            <w:r w:rsidRPr="007911B6">
              <w:t>寫入</w:t>
            </w:r>
            <w:r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911B6">
              <w:t>.PAY_AMT</w:t>
            </w:r>
            <w:r w:rsidRPr="007911B6">
              <w:rPr>
                <w:lang w:eastAsia="zh-TW"/>
              </w:rPr>
              <w:t xml:space="preserve"> </w:t>
            </w:r>
          </w:p>
        </w:tc>
        <w:tc>
          <w:tcPr>
            <w:tcW w:w="1907" w:type="dxa"/>
          </w:tcPr>
          <w:p w:rsidR="008E75E6" w:rsidRDefault="008E75E6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8E75E6">
        <w:tc>
          <w:tcPr>
            <w:tcW w:w="2398" w:type="dxa"/>
            <w:shd w:val="clear" w:color="auto" w:fill="FFFF99"/>
            <w:vAlign w:val="center"/>
          </w:tcPr>
          <w:p w:rsidR="008E75E6" w:rsidRPr="006878F3" w:rsidRDefault="008E75E6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UN_CASH_AMT</w:t>
            </w:r>
          </w:p>
          <w:p w:rsidR="008E75E6" w:rsidRPr="006878F3" w:rsidRDefault="008E75E6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未兌現支票扣款</w:t>
            </w:r>
          </w:p>
        </w:tc>
        <w:tc>
          <w:tcPr>
            <w:tcW w:w="4499" w:type="dxa"/>
          </w:tcPr>
          <w:p w:rsidR="008E75E6" w:rsidRPr="007E21EA" w:rsidRDefault="008E75E6" w:rsidP="008E75E6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 xml:space="preserve">IF 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.CLAM_AMT_CODE=’ GCX</w:t>
            </w:r>
            <w:smartTag w:uri="urn:schemas-microsoft-com:office:smarttags" w:element="chmetcnv">
              <w:smartTagPr>
                <w:attr w:name="UnitName" w:val="’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E21EA">
                <w:t>7’</w:t>
              </w:r>
            </w:smartTag>
            <w:r w:rsidRPr="007E21EA">
              <w:rPr>
                <w:lang w:eastAsia="zh-TW"/>
              </w:rPr>
              <w:t xml:space="preserve"> </w:t>
            </w:r>
          </w:p>
          <w:p w:rsidR="008E75E6" w:rsidRPr="007E21EA" w:rsidRDefault="008E75E6" w:rsidP="008E75E6">
            <w:pPr>
              <w:pStyle w:val="Tabletext"/>
              <w:keepLines w:val="0"/>
              <w:spacing w:after="0" w:line="240" w:lineRule="auto"/>
            </w:pPr>
            <w:r w:rsidRPr="007E21EA">
              <w:t>寫入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.PAY_AMT</w:t>
            </w:r>
            <w:r w:rsidRPr="007E21EA">
              <w:rPr>
                <w:lang w:eastAsia="zh-TW"/>
              </w:rPr>
              <w:t xml:space="preserve"> </w:t>
            </w:r>
          </w:p>
        </w:tc>
        <w:tc>
          <w:tcPr>
            <w:tcW w:w="1907" w:type="dxa"/>
          </w:tcPr>
          <w:p w:rsidR="008E75E6" w:rsidRDefault="008E75E6" w:rsidP="006601F5">
            <w:pPr>
              <w:rPr>
                <w:rFonts w:ascii="細明體" w:eastAsia="細明體" w:hAnsi="細明體" w:hint="eastAsia"/>
              </w:rPr>
            </w:pPr>
          </w:p>
        </w:tc>
      </w:tr>
      <w:tr w:rsidR="008E75E6">
        <w:tc>
          <w:tcPr>
            <w:tcW w:w="2398" w:type="dxa"/>
            <w:shd w:val="clear" w:color="auto" w:fill="FFFF99"/>
            <w:vAlign w:val="center"/>
          </w:tcPr>
          <w:p w:rsidR="008E75E6" w:rsidRPr="006878F3" w:rsidRDefault="008E75E6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ADD_PREM</w:t>
            </w:r>
          </w:p>
          <w:p w:rsidR="008E75E6" w:rsidRPr="006878F3" w:rsidRDefault="008E75E6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補收保費</w:t>
            </w:r>
          </w:p>
        </w:tc>
        <w:tc>
          <w:tcPr>
            <w:tcW w:w="4499" w:type="dxa"/>
          </w:tcPr>
          <w:p w:rsidR="008E75E6" w:rsidRPr="007E21EA" w:rsidRDefault="008E75E6" w:rsidP="008E75E6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 xml:space="preserve">IF 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.CLAM_AMT_CODE=’ GDXC’</w:t>
            </w:r>
            <w:r w:rsidRPr="007E21EA">
              <w:rPr>
                <w:lang w:eastAsia="zh-TW"/>
              </w:rPr>
              <w:t xml:space="preserve"> </w:t>
            </w:r>
          </w:p>
          <w:p w:rsidR="008E75E6" w:rsidRPr="007E21EA" w:rsidRDefault="008E75E6" w:rsidP="008E75E6">
            <w:pPr>
              <w:pStyle w:val="Tabletext"/>
              <w:keepLines w:val="0"/>
              <w:spacing w:after="0" w:line="240" w:lineRule="auto"/>
            </w:pPr>
            <w:r w:rsidRPr="007E21EA">
              <w:t>寫入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.PAY_AMT</w:t>
            </w:r>
            <w:r w:rsidRPr="007E21EA">
              <w:rPr>
                <w:lang w:eastAsia="zh-TW"/>
              </w:rPr>
              <w:t xml:space="preserve"> </w:t>
            </w:r>
          </w:p>
        </w:tc>
        <w:tc>
          <w:tcPr>
            <w:tcW w:w="1907" w:type="dxa"/>
          </w:tcPr>
          <w:p w:rsidR="008E75E6" w:rsidRDefault="008E75E6" w:rsidP="006601F5">
            <w:pPr>
              <w:rPr>
                <w:rFonts w:ascii="細明體" w:eastAsia="細明體" w:hAnsi="細明體" w:hint="eastAsia"/>
              </w:rPr>
            </w:pPr>
          </w:p>
        </w:tc>
      </w:tr>
      <w:tr w:rsidR="006601F5">
        <w:tc>
          <w:tcPr>
            <w:tcW w:w="2398" w:type="dxa"/>
            <w:shd w:val="clear" w:color="auto" w:fill="FFFF99"/>
            <w:vAlign w:val="center"/>
          </w:tcPr>
          <w:p w:rsidR="000D70F9" w:rsidRDefault="000A200F" w:rsidP="006601F5">
            <w:pPr>
              <w:pStyle w:val="Tabletext"/>
              <w:keepLines w:val="0"/>
              <w:spacing w:after="0" w:line="240" w:lineRule="auto"/>
              <w:rPr>
                <w:rStyle w:val="style31"/>
                <w:rFonts w:hint="eastAsia"/>
                <w:lang w:eastAsia="zh-TW"/>
              </w:rPr>
            </w:pPr>
            <w:r>
              <w:rPr>
                <w:rStyle w:val="style31"/>
              </w:rPr>
              <w:t>DISB</w:t>
            </w:r>
            <w:r>
              <w:rPr>
                <w:rStyle w:val="style31"/>
                <w:rFonts w:hint="eastAsia"/>
              </w:rPr>
              <w:t>_</w:t>
            </w:r>
            <w:r>
              <w:rPr>
                <w:rStyle w:val="style31"/>
              </w:rPr>
              <w:t>APLY</w:t>
            </w:r>
            <w:r>
              <w:rPr>
                <w:rStyle w:val="style31"/>
                <w:rFonts w:hint="eastAsia"/>
              </w:rPr>
              <w:t>_ AMT</w:t>
            </w:r>
          </w:p>
          <w:p w:rsidR="006601F5" w:rsidRPr="006878F3" w:rsidRDefault="000A200F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Style w:val="style31"/>
                <w:rFonts w:hint="eastAsia"/>
              </w:rPr>
              <w:t>已領殘廢金</w:t>
            </w:r>
          </w:p>
        </w:tc>
        <w:tc>
          <w:tcPr>
            <w:tcW w:w="4499" w:type="dxa"/>
          </w:tcPr>
          <w:p w:rsidR="006601F5" w:rsidRPr="00E01897" w:rsidRDefault="00121B73" w:rsidP="006601F5">
            <w:pPr>
              <w:pStyle w:val="Tabletext"/>
              <w:keepLines w:val="0"/>
              <w:spacing w:after="0" w:line="240" w:lineRule="auto"/>
              <w:rPr>
                <w:rFonts w:hAnsi="標楷體" w:hint="eastAsia"/>
              </w:rPr>
            </w:pPr>
            <w:r>
              <w:rPr>
                <w:rFonts w:hAnsi="標楷體" w:hint="eastAsia"/>
                <w:lang w:eastAsia="zh-TW"/>
              </w:rPr>
              <w:t>0</w:t>
            </w:r>
          </w:p>
        </w:tc>
        <w:tc>
          <w:tcPr>
            <w:tcW w:w="1907" w:type="dxa"/>
          </w:tcPr>
          <w:p w:rsidR="006601F5" w:rsidRPr="00121B73" w:rsidRDefault="00121B73" w:rsidP="00121B73">
            <w:pPr>
              <w:pStyle w:val="Tabletext"/>
              <w:keepLines w:val="0"/>
              <w:spacing w:after="0" w:line="240" w:lineRule="auto"/>
              <w:rPr>
                <w:rFonts w:hAnsi="標楷體" w:hint="eastAsia"/>
                <w:lang w:eastAsia="zh-TW"/>
              </w:rPr>
            </w:pPr>
            <w:r w:rsidRPr="00121B73">
              <w:rPr>
                <w:rFonts w:hAnsi="標楷體" w:hint="eastAsia"/>
                <w:lang w:eastAsia="zh-TW"/>
              </w:rPr>
              <w:t>理賠時是直接丟在畫面上，沒有檔案紀錄</w:t>
            </w:r>
          </w:p>
        </w:tc>
      </w:tr>
      <w:tr w:rsidR="00133097">
        <w:tc>
          <w:tcPr>
            <w:tcW w:w="2398" w:type="dxa"/>
            <w:shd w:val="clear" w:color="auto" w:fill="FFFF99"/>
            <w:vAlign w:val="center"/>
          </w:tcPr>
          <w:p w:rsidR="00133097" w:rsidRPr="006878F3" w:rsidRDefault="00133097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DLY_TAX</w:t>
            </w:r>
          </w:p>
          <w:p w:rsidR="00133097" w:rsidRPr="006878F3" w:rsidRDefault="00133097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延滯息所得稅</w:t>
            </w:r>
          </w:p>
        </w:tc>
        <w:tc>
          <w:tcPr>
            <w:tcW w:w="4499" w:type="dxa"/>
          </w:tcPr>
          <w:p w:rsidR="00133097" w:rsidRPr="007E21EA" w:rsidRDefault="00133097" w:rsidP="0013309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>IF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 xml:space="preserve"> DTAAB001</w:t>
            </w:r>
            <w:r w:rsidRPr="007E21EA">
              <w:t>.CLAM_AMT_CODE=’ CCXB’</w:t>
            </w:r>
            <w:r w:rsidRPr="007E21EA">
              <w:rPr>
                <w:lang w:eastAsia="zh-TW"/>
              </w:rPr>
              <w:t xml:space="preserve"> </w:t>
            </w:r>
          </w:p>
          <w:p w:rsidR="00133097" w:rsidRPr="007E21EA" w:rsidRDefault="00133097" w:rsidP="00133097">
            <w:pPr>
              <w:pStyle w:val="Tabletext"/>
              <w:keepLines w:val="0"/>
              <w:spacing w:after="0" w:line="240" w:lineRule="auto"/>
            </w:pPr>
            <w:r w:rsidRPr="007E21EA">
              <w:t>寫入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.PAY_AMT</w:t>
            </w:r>
            <w:r w:rsidRPr="007E21EA">
              <w:rPr>
                <w:lang w:eastAsia="zh-TW"/>
              </w:rPr>
              <w:t xml:space="preserve"> </w:t>
            </w:r>
          </w:p>
        </w:tc>
        <w:tc>
          <w:tcPr>
            <w:tcW w:w="1907" w:type="dxa"/>
          </w:tcPr>
          <w:p w:rsidR="00133097" w:rsidRDefault="00133097" w:rsidP="006601F5">
            <w:pPr>
              <w:rPr>
                <w:rFonts w:ascii="細明體" w:eastAsia="細明體" w:hAnsi="細明體" w:hint="eastAsia"/>
              </w:rPr>
            </w:pPr>
          </w:p>
        </w:tc>
      </w:tr>
      <w:tr w:rsidR="00133097">
        <w:tc>
          <w:tcPr>
            <w:tcW w:w="2398" w:type="dxa"/>
            <w:shd w:val="clear" w:color="auto" w:fill="FFFF99"/>
            <w:vAlign w:val="center"/>
          </w:tcPr>
          <w:p w:rsidR="00133097" w:rsidRPr="006878F3" w:rsidRDefault="00133097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TAX_AMT</w:t>
            </w:r>
          </w:p>
          <w:p w:rsidR="00133097" w:rsidRPr="006878F3" w:rsidRDefault="00133097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印花稅</w:t>
            </w:r>
          </w:p>
        </w:tc>
        <w:tc>
          <w:tcPr>
            <w:tcW w:w="4499" w:type="dxa"/>
          </w:tcPr>
          <w:p w:rsidR="00133097" w:rsidRPr="007E21EA" w:rsidRDefault="00133097" w:rsidP="0013309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>IF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 xml:space="preserve"> DTAAB001</w:t>
            </w:r>
            <w:r w:rsidRPr="007E21EA">
              <w:t>.CLAM_AMT_CODE=’CBX</w:t>
            </w: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E21EA">
                <w:t>9’</w:t>
              </w:r>
            </w:smartTag>
            <w:r w:rsidRPr="007E21EA">
              <w:rPr>
                <w:lang w:eastAsia="zh-TW"/>
              </w:rPr>
              <w:t xml:space="preserve"> </w:t>
            </w:r>
          </w:p>
          <w:p w:rsidR="00133097" w:rsidRPr="007E21EA" w:rsidRDefault="00133097" w:rsidP="00133097">
            <w:pPr>
              <w:pStyle w:val="Tabletext"/>
              <w:keepLines w:val="0"/>
              <w:spacing w:after="0" w:line="240" w:lineRule="auto"/>
            </w:pPr>
            <w:r w:rsidRPr="007E21EA">
              <w:t>寫入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.PAY_AMT</w:t>
            </w:r>
            <w:r w:rsidRPr="007E21EA">
              <w:rPr>
                <w:lang w:eastAsia="zh-TW"/>
              </w:rPr>
              <w:t xml:space="preserve"> </w:t>
            </w:r>
          </w:p>
        </w:tc>
        <w:tc>
          <w:tcPr>
            <w:tcW w:w="1907" w:type="dxa"/>
          </w:tcPr>
          <w:p w:rsidR="00133097" w:rsidRDefault="00133097" w:rsidP="006601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</w:tbl>
    <w:p w:rsidR="006601F5" w:rsidRDefault="006601F5" w:rsidP="006601F5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B5F3A" w:rsidRDefault="00BB5F3A" w:rsidP="00BB5F3A">
      <w:pPr>
        <w:pStyle w:val="Tabletext"/>
        <w:keepLines w:val="0"/>
        <w:numPr>
          <w:ilvl w:val="3"/>
          <w:numId w:val="2"/>
          <w:numberingChange w:id="349" w:author="cathaylife" w:date="2010-03-12T15:51:00Z" w:original="%2:2:0:.%3:2:0:.%4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新細明體" w:cs="新細明體" w:hint="eastAsia"/>
          <w:color w:val="000000"/>
          <w:lang w:val="zh-TW" w:eastAsia="zh-TW"/>
        </w:rPr>
        <w:t>寫入</w:t>
      </w:r>
      <w:r>
        <w:rPr>
          <w:rFonts w:ascii="新細明體" w:cs="新細明體" w:hint="eastAsia"/>
          <w:color w:val="000000"/>
          <w:lang w:val="zh-TW"/>
        </w:rPr>
        <w:t>受款資料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資料：</w:t>
      </w:r>
    </w:p>
    <w:p w:rsidR="00BB5F3A" w:rsidRPr="00E9683C" w:rsidRDefault="00BB5F3A" w:rsidP="00BB5F3A">
      <w:pPr>
        <w:pStyle w:val="Tabletext"/>
        <w:keepLines w:val="0"/>
        <w:numPr>
          <w:ilvl w:val="4"/>
          <w:numId w:val="2"/>
          <w:numberingChange w:id="350" w:author="cathaylife" w:date="2010-03-12T15:51:00Z" w:original="%2:2:0:.%3:2:0:.%4:4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寫入TABLE：</w:t>
      </w:r>
      <w:r>
        <w:rPr>
          <w:lang w:eastAsia="zh-TW"/>
        </w:rPr>
        <w:t>DTAA</w:t>
      </w:r>
      <w:r>
        <w:rPr>
          <w:rFonts w:hint="eastAsia"/>
          <w:lang w:eastAsia="zh-TW"/>
        </w:rPr>
        <w:t>H307_REMIT</w:t>
      </w:r>
    </w:p>
    <w:p w:rsidR="00BB5F3A" w:rsidRDefault="00BB5F3A" w:rsidP="00BB5F3A">
      <w:pPr>
        <w:pStyle w:val="Tabletext"/>
        <w:keepLines w:val="0"/>
        <w:numPr>
          <w:ilvl w:val="4"/>
          <w:numId w:val="2"/>
          <w:numberingChange w:id="351" w:author="cathaylife" w:date="2010-03-12T15:51:00Z" w:original="%2:2:0:.%3:2:0:.%4:4:0:.%5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檔案格式如下：(各欄位依逗點分隔)</w:t>
      </w:r>
    </w:p>
    <w:tbl>
      <w:tblPr>
        <w:tblStyle w:val="a9"/>
        <w:tblW w:w="7370" w:type="dxa"/>
        <w:tblInd w:w="1908" w:type="dxa"/>
        <w:tblLayout w:type="fixed"/>
        <w:tblLook w:val="01E0" w:firstRow="1" w:lastRow="1" w:firstColumn="1" w:lastColumn="1" w:noHBand="0" w:noVBand="0"/>
      </w:tblPr>
      <w:tblGrid>
        <w:gridCol w:w="2520"/>
        <w:gridCol w:w="3402"/>
        <w:gridCol w:w="1448"/>
      </w:tblGrid>
      <w:tr w:rsidR="00BB5F3A" w:rsidTr="00BB5F3A">
        <w:tc>
          <w:tcPr>
            <w:tcW w:w="2520" w:type="dxa"/>
            <w:shd w:val="clear" w:color="auto" w:fill="C0C0C0"/>
          </w:tcPr>
          <w:p w:rsidR="00BB5F3A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402" w:type="dxa"/>
            <w:shd w:val="clear" w:color="auto" w:fill="C0C0C0"/>
          </w:tcPr>
          <w:p w:rsidR="00BB5F3A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48" w:type="dxa"/>
            <w:shd w:val="clear" w:color="auto" w:fill="C0C0C0"/>
          </w:tcPr>
          <w:p w:rsidR="00BB5F3A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BB5F3A" w:rsidTr="00BB5F3A">
        <w:tc>
          <w:tcPr>
            <w:tcW w:w="2520" w:type="dxa"/>
            <w:shd w:val="clear" w:color="auto" w:fill="FFFF99"/>
            <w:vAlign w:val="center"/>
          </w:tcPr>
          <w:p w:rsidR="00BB5F3A" w:rsidRPr="006878F3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RMT_DIV_NO匯款單位</w:t>
            </w:r>
          </w:p>
        </w:tc>
        <w:tc>
          <w:tcPr>
            <w:tcW w:w="3402" w:type="dxa"/>
          </w:tcPr>
          <w:p w:rsidR="00BB5F3A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DTAAB002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ACNT_DIV_NO</w:t>
            </w:r>
          </w:p>
        </w:tc>
        <w:tc>
          <w:tcPr>
            <w:tcW w:w="1448" w:type="dxa"/>
          </w:tcPr>
          <w:p w:rsidR="00BB5F3A" w:rsidRPr="0008184A" w:rsidRDefault="00BB5F3A" w:rsidP="00BB5F3A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取前</w:t>
            </w:r>
            <w:smartTag w:uri="urn:schemas-microsoft-com:office:smarttags" w:element="chmetcnv">
              <w:smartTagPr>
                <w:attr w:name="UnitName" w:val="碼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102B2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5碼</w:t>
              </w:r>
            </w:smartTag>
          </w:p>
        </w:tc>
      </w:tr>
      <w:tr w:rsidR="00BB5F3A" w:rsidTr="00BB5F3A">
        <w:tc>
          <w:tcPr>
            <w:tcW w:w="2520" w:type="dxa"/>
            <w:shd w:val="clear" w:color="auto" w:fill="FFFF99"/>
            <w:vAlign w:val="center"/>
          </w:tcPr>
          <w:p w:rsidR="00BB5F3A" w:rsidRPr="006878F3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OP_ITEM作業項目</w:t>
            </w:r>
          </w:p>
        </w:tc>
        <w:tc>
          <w:tcPr>
            <w:tcW w:w="3402" w:type="dxa"/>
          </w:tcPr>
          <w:p w:rsidR="00BB5F3A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 w:rsidRPr="00F5432C">
              <w:rPr>
                <w:rFonts w:ascii="細明體" w:eastAsia="細明體" w:hAnsi="細明體"/>
                <w:kern w:val="2"/>
                <w:szCs w:val="24"/>
              </w:rPr>
              <w:t>DTAA</w:t>
            </w:r>
            <w:r w:rsidRPr="00F5432C">
              <w:rPr>
                <w:rFonts w:ascii="細明體" w:eastAsia="細明體" w:hAnsi="細明體" w:hint="eastAsia"/>
                <w:kern w:val="2"/>
                <w:szCs w:val="24"/>
              </w:rPr>
              <w:t>H307_D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ISB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6878F3">
              <w:rPr>
                <w:rFonts w:ascii="細明體" w:eastAsia="細明體" w:hAnsi="細明體"/>
                <w:kern w:val="2"/>
                <w:szCs w:val="24"/>
              </w:rPr>
              <w:t>作業項目</w:t>
            </w:r>
          </w:p>
        </w:tc>
        <w:tc>
          <w:tcPr>
            <w:tcW w:w="1448" w:type="dxa"/>
          </w:tcPr>
          <w:p w:rsidR="00BB5F3A" w:rsidRPr="0008184A" w:rsidRDefault="00BB5F3A" w:rsidP="00BB5F3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B5F3A" w:rsidTr="00BB5F3A">
        <w:tc>
          <w:tcPr>
            <w:tcW w:w="2520" w:type="dxa"/>
            <w:shd w:val="clear" w:color="auto" w:fill="FFFF99"/>
            <w:vAlign w:val="center"/>
          </w:tcPr>
          <w:p w:rsidR="00BB5F3A" w:rsidRPr="006878F3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POLICY_NO</w:t>
            </w:r>
            <w:r w:rsidRPr="005102B2">
              <w:rPr>
                <w:rFonts w:ascii="細明體" w:eastAsia="細明體" w:hAnsi="細明體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3402" w:type="dxa"/>
          </w:tcPr>
          <w:p w:rsidR="00BB5F3A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</w:rPr>
              <w:t>DTAAB002.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POLICY_NO</w:t>
            </w:r>
          </w:p>
        </w:tc>
        <w:tc>
          <w:tcPr>
            <w:tcW w:w="1448" w:type="dxa"/>
          </w:tcPr>
          <w:p w:rsidR="00BB5F3A" w:rsidRPr="0008184A" w:rsidRDefault="00BB5F3A" w:rsidP="00BB5F3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B5F3A" w:rsidTr="00BB5F3A">
        <w:tc>
          <w:tcPr>
            <w:tcW w:w="2520" w:type="dxa"/>
            <w:shd w:val="clear" w:color="auto" w:fill="FFFF99"/>
            <w:vAlign w:val="center"/>
          </w:tcPr>
          <w:p w:rsidR="00BB5F3A" w:rsidRPr="006878F3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SER_NO次序碼</w:t>
            </w:r>
          </w:p>
        </w:tc>
        <w:tc>
          <w:tcPr>
            <w:tcW w:w="3402" w:type="dxa"/>
          </w:tcPr>
          <w:p w:rsidR="00BB5F3A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 w:rsidRPr="00F5432C">
              <w:rPr>
                <w:rFonts w:ascii="細明體" w:eastAsia="細明體" w:hAnsi="細明體"/>
                <w:kern w:val="2"/>
                <w:szCs w:val="24"/>
              </w:rPr>
              <w:t>DTAA</w:t>
            </w:r>
            <w:r w:rsidR="00076747">
              <w:rPr>
                <w:rFonts w:ascii="細明體" w:eastAsia="細明體" w:hAnsi="細明體" w:hint="eastAsia"/>
                <w:kern w:val="2"/>
                <w:szCs w:val="24"/>
              </w:rPr>
              <w:t>H307_</w:t>
            </w:r>
            <w:r w:rsidRPr="00F5432C">
              <w:rPr>
                <w:rFonts w:ascii="細明體" w:eastAsia="細明體" w:hAnsi="細明體" w:hint="eastAsia"/>
                <w:kern w:val="2"/>
                <w:szCs w:val="24"/>
              </w:rPr>
              <w:t>D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ISB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6878F3">
              <w:rPr>
                <w:rFonts w:ascii="細明體" w:eastAsia="細明體" w:hAnsi="細明體"/>
                <w:kern w:val="2"/>
                <w:szCs w:val="24"/>
              </w:rPr>
              <w:t>次序碼</w:t>
            </w:r>
          </w:p>
        </w:tc>
        <w:tc>
          <w:tcPr>
            <w:tcW w:w="1448" w:type="dxa"/>
          </w:tcPr>
          <w:p w:rsidR="00BB5F3A" w:rsidRPr="0008184A" w:rsidRDefault="00BB5F3A" w:rsidP="00BB5F3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B5F3A" w:rsidTr="00BB5F3A">
        <w:tc>
          <w:tcPr>
            <w:tcW w:w="2520" w:type="dxa"/>
            <w:shd w:val="clear" w:color="auto" w:fill="FFFF99"/>
            <w:vAlign w:val="center"/>
          </w:tcPr>
          <w:p w:rsidR="00BB5F3A" w:rsidRPr="006878F3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INPUT_DATE輸入日期</w:t>
            </w:r>
          </w:p>
        </w:tc>
        <w:tc>
          <w:tcPr>
            <w:tcW w:w="3402" w:type="dxa"/>
          </w:tcPr>
          <w:p w:rsidR="00BB5F3A" w:rsidRPr="001F1A89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</w:rPr>
              <w:t>DTAAB002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F5432C">
              <w:rPr>
                <w:rFonts w:ascii="細明體" w:eastAsia="細明體" w:hAnsi="細明體"/>
                <w:kern w:val="2"/>
                <w:szCs w:val="24"/>
              </w:rPr>
              <w:t>APLY_DATE</w:t>
            </w:r>
          </w:p>
        </w:tc>
        <w:tc>
          <w:tcPr>
            <w:tcW w:w="1448" w:type="dxa"/>
          </w:tcPr>
          <w:p w:rsidR="00BB5F3A" w:rsidRPr="0008184A" w:rsidRDefault="00BB5F3A" w:rsidP="00BB5F3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B5F3A" w:rsidTr="00BB5F3A">
        <w:tc>
          <w:tcPr>
            <w:tcW w:w="2520" w:type="dxa"/>
            <w:shd w:val="clear" w:color="auto" w:fill="FFFF99"/>
            <w:vAlign w:val="center"/>
          </w:tcPr>
          <w:p w:rsidR="00BB5F3A" w:rsidRPr="006878F3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FILE_NO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</w:t>
            </w: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號</w:t>
            </w:r>
          </w:p>
        </w:tc>
        <w:tc>
          <w:tcPr>
            <w:tcW w:w="3402" w:type="dxa"/>
          </w:tcPr>
          <w:p w:rsidR="00BB5F3A" w:rsidRPr="001F1A89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</w:rPr>
              <w:t>DTAAB002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APLY_NO</w:t>
            </w:r>
          </w:p>
        </w:tc>
        <w:tc>
          <w:tcPr>
            <w:tcW w:w="1448" w:type="dxa"/>
          </w:tcPr>
          <w:p w:rsidR="00BB5F3A" w:rsidRPr="0008184A" w:rsidRDefault="00BB5F3A" w:rsidP="00BB5F3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B5F3A" w:rsidTr="00BB5F3A">
        <w:tc>
          <w:tcPr>
            <w:tcW w:w="2520" w:type="dxa"/>
            <w:shd w:val="clear" w:color="auto" w:fill="FFFF99"/>
            <w:vAlign w:val="center"/>
          </w:tcPr>
          <w:p w:rsidR="00BB5F3A" w:rsidRPr="006878F3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2612F6">
              <w:rPr>
                <w:rFonts w:ascii="細明體" w:eastAsia="細明體" w:hAnsi="細明體"/>
                <w:kern w:val="2"/>
                <w:szCs w:val="24"/>
                <w:lang w:eastAsia="zh-TW"/>
              </w:rPr>
              <w:t>ACPT_ID</w:t>
            </w:r>
            <w:r w:rsidRPr="002612F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受款人ID</w:t>
            </w:r>
          </w:p>
        </w:tc>
        <w:tc>
          <w:tcPr>
            <w:tcW w:w="3402" w:type="dxa"/>
          </w:tcPr>
          <w:p w:rsidR="00BB5F3A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</w:rPr>
              <w:t>DTAAB002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337285">
              <w:rPr>
                <w:rFonts w:ascii="細明體" w:eastAsia="細明體" w:hAnsi="細明體"/>
                <w:kern w:val="2"/>
                <w:szCs w:val="24"/>
              </w:rPr>
              <w:t>ACPT_ID</w:t>
            </w:r>
          </w:p>
        </w:tc>
        <w:tc>
          <w:tcPr>
            <w:tcW w:w="1448" w:type="dxa"/>
          </w:tcPr>
          <w:p w:rsidR="00BB5F3A" w:rsidRPr="0008184A" w:rsidRDefault="00BB5F3A" w:rsidP="00BB5F3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B5F3A" w:rsidTr="00BB5F3A">
        <w:tc>
          <w:tcPr>
            <w:tcW w:w="2520" w:type="dxa"/>
            <w:shd w:val="clear" w:color="auto" w:fill="FFFF99"/>
            <w:vAlign w:val="center"/>
          </w:tcPr>
          <w:p w:rsidR="00BB5F3A" w:rsidRPr="002612F6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2612F6">
              <w:rPr>
                <w:rFonts w:ascii="細明體" w:eastAsia="細明體" w:hAnsi="細明體"/>
                <w:kern w:val="2"/>
                <w:szCs w:val="24"/>
                <w:lang w:eastAsia="zh-TW"/>
              </w:rPr>
              <w:t>ACPT_NAME</w:t>
            </w:r>
            <w:r w:rsidRPr="002612F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受款人姓名</w:t>
            </w:r>
          </w:p>
        </w:tc>
        <w:tc>
          <w:tcPr>
            <w:tcW w:w="3402" w:type="dxa"/>
          </w:tcPr>
          <w:p w:rsidR="00BB5F3A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</w:rPr>
              <w:t>DTAAB002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337285">
              <w:rPr>
                <w:rFonts w:ascii="細明體" w:eastAsia="細明體" w:hAnsi="細明體" w:hint="eastAsia"/>
                <w:kern w:val="2"/>
                <w:szCs w:val="24"/>
              </w:rPr>
              <w:t>ACPT_NAME</w:t>
            </w:r>
          </w:p>
        </w:tc>
        <w:tc>
          <w:tcPr>
            <w:tcW w:w="1448" w:type="dxa"/>
          </w:tcPr>
          <w:p w:rsidR="00BB5F3A" w:rsidRPr="0008184A" w:rsidRDefault="00BB5F3A" w:rsidP="00BB5F3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B5F3A" w:rsidTr="00BB5F3A">
        <w:tc>
          <w:tcPr>
            <w:tcW w:w="2520" w:type="dxa"/>
            <w:shd w:val="clear" w:color="auto" w:fill="FFFF99"/>
            <w:vAlign w:val="center"/>
          </w:tcPr>
          <w:p w:rsidR="00BB5F3A" w:rsidRPr="006878F3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RMT_DATE匯款日期</w:t>
            </w:r>
          </w:p>
        </w:tc>
        <w:tc>
          <w:tcPr>
            <w:tcW w:w="3402" w:type="dxa"/>
          </w:tcPr>
          <w:p w:rsidR="00BB5F3A" w:rsidRPr="001F1A89" w:rsidRDefault="00BB5F3A" w:rsidP="00BB5F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DTAAB002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.ACNT_DATE</w:t>
            </w:r>
          </w:p>
        </w:tc>
        <w:tc>
          <w:tcPr>
            <w:tcW w:w="1448" w:type="dxa"/>
          </w:tcPr>
          <w:p w:rsidR="00BB5F3A" w:rsidRPr="0008184A" w:rsidRDefault="00BB5F3A" w:rsidP="00BB5F3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BB5F3A" w:rsidRDefault="00BB5F3A" w:rsidP="006601F5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6601F5" w:rsidRDefault="006601F5" w:rsidP="006601F5">
      <w:pPr>
        <w:pStyle w:val="Tabletext"/>
        <w:keepLines w:val="0"/>
        <w:numPr>
          <w:ilvl w:val="4"/>
          <w:numId w:val="2"/>
          <w:numberingChange w:id="352" w:author="cathaylife" w:date="2010-03-12T15:51:00Z" w:original="%2:2:0:.%3:2:0:.%4:4:0:.%5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資料檢查說明：</w:t>
      </w:r>
    </w:p>
    <w:p w:rsidR="006601F5" w:rsidRDefault="006601F5" w:rsidP="006601F5">
      <w:pPr>
        <w:pStyle w:val="Tabletext"/>
        <w:keepLines w:val="0"/>
        <w:numPr>
          <w:ilvl w:val="5"/>
          <w:numId w:val="2"/>
          <w:numberingChange w:id="353" w:author="cathaylife" w:date="2010-03-12T15:51:00Z" w:original="%2:2:0:.%3:2:0:.%4:4:0:.%5:3:0:.%6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</w:t>
      </w:r>
      <w:r w:rsidR="00F260A7">
        <w:rPr>
          <w:rFonts w:ascii="細明體" w:eastAsia="細明體" w:hAnsi="細明體" w:hint="eastAsia"/>
          <w:kern w:val="2"/>
          <w:szCs w:val="24"/>
          <w:lang w:eastAsia="zh-TW"/>
        </w:rPr>
        <w:t>ISAB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_PAY1=</w:t>
      </w:r>
      <w:r w:rsidRPr="006878F3">
        <w:rPr>
          <w:rFonts w:ascii="細明體" w:eastAsia="細明體" w:hAnsi="細明體"/>
          <w:kern w:val="2"/>
          <w:szCs w:val="24"/>
          <w:lang w:eastAsia="zh-TW"/>
        </w:rPr>
        <w:t>主約理賠金額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Pr="006878F3">
        <w:rPr>
          <w:rFonts w:ascii="細明體" w:eastAsia="細明體" w:hAnsi="細明體"/>
          <w:kern w:val="2"/>
          <w:szCs w:val="24"/>
          <w:lang w:eastAsia="zh-TW"/>
        </w:rPr>
        <w:t>附約合計理賠金額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Pr="006878F3">
        <w:rPr>
          <w:rFonts w:ascii="細明體" w:eastAsia="細明體" w:hAnsi="細明體"/>
          <w:kern w:val="2"/>
          <w:szCs w:val="24"/>
          <w:lang w:eastAsia="zh-TW"/>
        </w:rPr>
        <w:t>退還保費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Pr="006878F3">
        <w:rPr>
          <w:rFonts w:ascii="細明體" w:eastAsia="細明體" w:hAnsi="細明體"/>
          <w:kern w:val="2"/>
          <w:szCs w:val="24"/>
          <w:lang w:eastAsia="zh-TW"/>
        </w:rPr>
        <w:t>延滯息</w:t>
      </w:r>
    </w:p>
    <w:p w:rsidR="006601F5" w:rsidRDefault="00F260A7" w:rsidP="006601F5">
      <w:pPr>
        <w:pStyle w:val="Tabletext"/>
        <w:keepLines w:val="0"/>
        <w:numPr>
          <w:ilvl w:val="5"/>
          <w:numId w:val="2"/>
          <w:numberingChange w:id="354" w:author="cathaylife" w:date="2010-03-12T15:51:00Z" w:original="%2:2:0:.%3:2:0:.%4:4:0:.%5:3:0:.%6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DISAB</w:t>
      </w:r>
      <w:r w:rsidR="006601F5">
        <w:rPr>
          <w:rFonts w:ascii="細明體" w:eastAsia="細明體" w:hAnsi="細明體" w:hint="eastAsia"/>
          <w:kern w:val="2"/>
          <w:szCs w:val="24"/>
          <w:lang w:eastAsia="zh-TW"/>
        </w:rPr>
        <w:t>_PAY2=</w:t>
      </w:r>
      <w:r w:rsidR="006601F5" w:rsidRPr="006878F3">
        <w:rPr>
          <w:rFonts w:ascii="細明體" w:eastAsia="細明體" w:hAnsi="細明體"/>
          <w:kern w:val="2"/>
          <w:szCs w:val="24"/>
          <w:lang w:eastAsia="zh-TW"/>
        </w:rPr>
        <w:t>償還貸款本金</w:t>
      </w:r>
      <w:r w:rsidR="006601F5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6601F5" w:rsidRPr="006878F3">
        <w:rPr>
          <w:rFonts w:ascii="細明體" w:eastAsia="細明體" w:hAnsi="細明體"/>
          <w:kern w:val="2"/>
          <w:szCs w:val="24"/>
          <w:lang w:eastAsia="zh-TW"/>
        </w:rPr>
        <w:t>償還貸款利息</w:t>
      </w:r>
      <w:r w:rsidR="006601F5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6601F5" w:rsidRPr="006878F3">
        <w:rPr>
          <w:rFonts w:ascii="細明體" w:eastAsia="細明體" w:hAnsi="細明體"/>
          <w:kern w:val="2"/>
          <w:szCs w:val="24"/>
          <w:lang w:eastAsia="zh-TW"/>
        </w:rPr>
        <w:t>未兌現支票扣款</w:t>
      </w:r>
      <w:r w:rsidR="006601F5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6601F5" w:rsidRPr="006878F3">
        <w:rPr>
          <w:rFonts w:ascii="細明體" w:eastAsia="細明體" w:hAnsi="細明體"/>
          <w:kern w:val="2"/>
          <w:szCs w:val="24"/>
          <w:lang w:eastAsia="zh-TW"/>
        </w:rPr>
        <w:t>補收保費</w:t>
      </w:r>
      <w:r w:rsidR="006601F5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6601F5" w:rsidRPr="006878F3">
        <w:rPr>
          <w:rFonts w:ascii="細明體" w:eastAsia="細明體" w:hAnsi="細明體"/>
          <w:kern w:val="2"/>
          <w:szCs w:val="24"/>
          <w:lang w:eastAsia="zh-TW"/>
        </w:rPr>
        <w:t>延滯息所得稅</w:t>
      </w:r>
      <w:r w:rsidR="006601F5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6601F5" w:rsidRPr="006878F3">
        <w:rPr>
          <w:rFonts w:ascii="細明體" w:eastAsia="細明體" w:hAnsi="細明體"/>
          <w:kern w:val="2"/>
          <w:szCs w:val="24"/>
          <w:lang w:eastAsia="zh-TW"/>
        </w:rPr>
        <w:t>印花稅</w:t>
      </w:r>
    </w:p>
    <w:p w:rsidR="006601F5" w:rsidRDefault="006601F5" w:rsidP="006601F5">
      <w:pPr>
        <w:pStyle w:val="Tabletext"/>
        <w:keepLines w:val="0"/>
        <w:numPr>
          <w:ilvl w:val="5"/>
          <w:numId w:val="2"/>
          <w:numberingChange w:id="355" w:author="cathaylife" w:date="2010-03-12T15:51:00Z" w:original="%2:2:0:.%3:2:0:.%4:4:0:.%5:3:0:.%6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實支金額=</w:t>
      </w:r>
      <w:r w:rsidRPr="007750B7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F260A7">
        <w:rPr>
          <w:rFonts w:ascii="細明體" w:eastAsia="細明體" w:hAnsi="細明體" w:hint="eastAsia"/>
          <w:kern w:val="2"/>
          <w:szCs w:val="24"/>
          <w:lang w:eastAsia="zh-TW"/>
        </w:rPr>
        <w:t>DISAB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_PAY1 + </w:t>
      </w:r>
      <w:r w:rsidR="00F260A7">
        <w:rPr>
          <w:rFonts w:ascii="細明體" w:eastAsia="細明體" w:hAnsi="細明體" w:hint="eastAsia"/>
          <w:kern w:val="2"/>
          <w:szCs w:val="24"/>
          <w:lang w:eastAsia="zh-TW"/>
        </w:rPr>
        <w:t>DISAB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_PAY2</w:t>
      </w:r>
      <w:r>
        <w:rPr>
          <w:rFonts w:ascii="細明體" w:eastAsia="細明體" w:hAnsi="細明體" w:hint="eastAsia"/>
          <w:b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THEN 寫入檔案</w:t>
      </w:r>
    </w:p>
    <w:p w:rsidR="006601F5" w:rsidRDefault="006601F5" w:rsidP="006601F5">
      <w:pPr>
        <w:pStyle w:val="Tabletext"/>
        <w:keepLines w:val="0"/>
        <w:numPr>
          <w:ilvl w:val="5"/>
          <w:numId w:val="2"/>
          <w:numberingChange w:id="356" w:author="cathaylife" w:date="2010-03-12T15:51:00Z" w:original="%2:2:0:.%3:2:0:.%4:4:0:.%5:3:0:.%6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ELSE 執行STEP 7錯誤處理</w:t>
      </w:r>
    </w:p>
    <w:p w:rsidR="006601F5" w:rsidRDefault="003D5664" w:rsidP="006601F5">
      <w:pPr>
        <w:pStyle w:val="Tabletext"/>
        <w:keepLines w:val="0"/>
        <w:numPr>
          <w:ilvl w:val="6"/>
          <w:numId w:val="2"/>
          <w:numberingChange w:id="357" w:author="cathaylife" w:date="2010-03-12T15:51:00Z" w:original="%2:2:0:.%3:2:0:.%4:4:0:.%5:3:0:.%6:4:0:.%7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CODE=E07</w:t>
      </w:r>
    </w:p>
    <w:p w:rsidR="006601F5" w:rsidRDefault="006601F5" w:rsidP="006601F5">
      <w:pPr>
        <w:pStyle w:val="Tabletext"/>
        <w:keepLines w:val="0"/>
        <w:numPr>
          <w:ilvl w:val="6"/>
          <w:numId w:val="2"/>
          <w:numberingChange w:id="358" w:author="cathaylife" w:date="2010-03-12T15:51:00Z" w:original="%2:2:0:.%3:2:0:.%4:4:0:.%5:3:0:.%6:4:0:.%7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MSG=</w:t>
      </w:r>
      <w:r w:rsidR="00BD540E" w:rsidRPr="00BD540E">
        <w:rPr>
          <w:rFonts w:eastAsia="細明體"/>
          <w:kern w:val="2"/>
          <w:szCs w:val="24"/>
          <w:lang w:eastAsia="zh-TW"/>
        </w:rPr>
        <w:t xml:space="preserve"> </w:t>
      </w:r>
      <w:r w:rsidR="00BD540E" w:rsidRPr="007E21EA">
        <w:rPr>
          <w:rFonts w:eastAsia="細明體"/>
          <w:kern w:val="2"/>
          <w:szCs w:val="24"/>
          <w:lang w:eastAsia="zh-TW"/>
        </w:rPr>
        <w:t>DTAAB001</w:t>
      </w:r>
      <w:r w:rsidR="00BD540E">
        <w:rPr>
          <w:rFonts w:ascii="細明體" w:eastAsia="細明體" w:hAnsi="細明體" w:hint="eastAsia"/>
          <w:kern w:val="2"/>
          <w:szCs w:val="24"/>
        </w:rPr>
        <w:t>.</w:t>
      </w:r>
      <w:r w:rsidR="00BD540E" w:rsidRPr="001F1A89">
        <w:rPr>
          <w:rFonts w:ascii="細明體" w:eastAsia="細明體" w:hAnsi="細明體"/>
          <w:kern w:val="2"/>
          <w:szCs w:val="24"/>
        </w:rPr>
        <w:t>POLICY_NO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9B7A6B" w:rsidRPr="009B7A6B">
        <w:rPr>
          <w:rFonts w:eastAsia="細明體"/>
          <w:kern w:val="2"/>
          <w:szCs w:val="24"/>
          <w:lang w:eastAsia="zh-TW"/>
        </w:rPr>
        <w:t xml:space="preserve"> </w:t>
      </w:r>
      <w:r w:rsidR="009B7A6B" w:rsidRPr="007E21EA">
        <w:rPr>
          <w:rFonts w:eastAsia="細明體"/>
          <w:kern w:val="2"/>
          <w:szCs w:val="24"/>
          <w:lang w:eastAsia="zh-TW"/>
        </w:rPr>
        <w:t>DTAAB001</w:t>
      </w:r>
      <w:r w:rsidR="009B7A6B" w:rsidRPr="001F1A89">
        <w:rPr>
          <w:rFonts w:ascii="細明體" w:eastAsia="細明體" w:hAnsi="細明體" w:hint="eastAsia"/>
          <w:kern w:val="2"/>
          <w:szCs w:val="24"/>
        </w:rPr>
        <w:t>.</w:t>
      </w:r>
      <w:r w:rsidR="009B7A6B">
        <w:rPr>
          <w:rFonts w:ascii="細明體" w:eastAsia="細明體" w:hAnsi="細明體" w:hint="eastAsia"/>
          <w:kern w:val="2"/>
          <w:szCs w:val="24"/>
          <w:lang w:eastAsia="zh-TW"/>
        </w:rPr>
        <w:t>APLY_NO</w:t>
      </w:r>
      <w:r w:rsidR="00BD540E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,實支=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Pr="00B25B0F">
        <w:rPr>
          <w:rFonts w:ascii="細明體" w:hAnsi="細明體" w:hint="eastAsia"/>
          <w:kern w:val="2"/>
          <w:szCs w:val="24"/>
        </w:rPr>
        <w:t xml:space="preserve"> </w:t>
      </w:r>
      <w:r w:rsidR="0088181E" w:rsidRPr="007E21EA">
        <w:rPr>
          <w:rFonts w:eastAsia="細明體"/>
          <w:kern w:val="2"/>
          <w:szCs w:val="24"/>
          <w:lang w:eastAsia="zh-TW"/>
        </w:rPr>
        <w:t>DTAAB001</w:t>
      </w:r>
      <w:r w:rsidR="0088181E" w:rsidRPr="00E9694D">
        <w:rPr>
          <w:rFonts w:ascii="細明體" w:hAnsi="細明體" w:hint="eastAsia"/>
          <w:kern w:val="2"/>
          <w:szCs w:val="24"/>
        </w:rPr>
        <w:t>.TOT_AMT</w:t>
      </w:r>
      <w:r>
        <w:rPr>
          <w:rFonts w:ascii="細明體" w:hAnsi="細明體" w:hint="eastAsia"/>
          <w:kern w:val="2"/>
          <w:szCs w:val="24"/>
          <w:lang w:eastAsia="zh-TW"/>
        </w:rPr>
        <w:t>+</w:t>
      </w:r>
      <w:r>
        <w:rPr>
          <w:rFonts w:ascii="細明體" w:hAnsi="細明體"/>
          <w:kern w:val="2"/>
          <w:szCs w:val="24"/>
          <w:lang w:eastAsia="zh-TW"/>
        </w:rPr>
        <w:t>’</w:t>
      </w:r>
      <w:r>
        <w:rPr>
          <w:rFonts w:ascii="細明體" w:hAnsi="細明體" w:hint="eastAsia"/>
          <w:kern w:val="2"/>
          <w:szCs w:val="24"/>
          <w:lang w:eastAsia="zh-TW"/>
        </w:rPr>
        <w:t>,</w:t>
      </w:r>
      <w:r>
        <w:rPr>
          <w:rFonts w:ascii="細明體" w:hAnsi="細明體" w:hint="eastAsia"/>
          <w:kern w:val="2"/>
          <w:szCs w:val="24"/>
          <w:lang w:eastAsia="zh-TW"/>
        </w:rPr>
        <w:t>正項</w:t>
      </w:r>
      <w:r>
        <w:rPr>
          <w:rFonts w:ascii="細明體" w:hAnsi="細明體" w:hint="eastAsia"/>
          <w:kern w:val="2"/>
          <w:szCs w:val="24"/>
          <w:lang w:eastAsia="zh-TW"/>
        </w:rPr>
        <w:t>=</w:t>
      </w:r>
      <w:r>
        <w:rPr>
          <w:rFonts w:ascii="細明體" w:hAnsi="細明體"/>
          <w:kern w:val="2"/>
          <w:szCs w:val="24"/>
          <w:lang w:eastAsia="zh-TW"/>
        </w:rPr>
        <w:t>’</w:t>
      </w:r>
      <w:r>
        <w:rPr>
          <w:rFonts w:ascii="細明體" w:hAnsi="細明體" w:hint="eastAsia"/>
          <w:kern w:val="2"/>
          <w:szCs w:val="24"/>
          <w:lang w:eastAsia="zh-TW"/>
        </w:rPr>
        <w:t>+</w:t>
      </w:r>
      <w:r w:rsidRPr="00B25B0F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3D5664">
        <w:rPr>
          <w:rFonts w:ascii="細明體" w:eastAsia="細明體" w:hAnsi="細明體" w:hint="eastAsia"/>
          <w:kern w:val="2"/>
          <w:szCs w:val="24"/>
          <w:lang w:eastAsia="zh-TW"/>
        </w:rPr>
        <w:t>DISAB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_PAY1+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,負項=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Pr="00B25B0F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3D5664">
        <w:rPr>
          <w:rFonts w:ascii="細明體" w:eastAsia="細明體" w:hAnsi="細明體" w:hint="eastAsia"/>
          <w:kern w:val="2"/>
          <w:szCs w:val="24"/>
          <w:lang w:eastAsia="zh-TW"/>
        </w:rPr>
        <w:t>DISAB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_PAY2</w:t>
      </w:r>
    </w:p>
    <w:p w:rsidR="006601F5" w:rsidRDefault="006601F5" w:rsidP="00560225">
      <w:pPr>
        <w:pStyle w:val="Tabletext"/>
        <w:keepLines w:val="0"/>
        <w:numPr>
          <w:ilvl w:val="4"/>
          <w:numId w:val="2"/>
          <w:numberingChange w:id="359" w:author="cathaylife" w:date="2010-03-12T15:51:00Z" w:original="%2:2:0:.%3:2:0:.%4:4:0:.%5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回到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B23574"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.</w:t>
        </w:r>
        <w:r w:rsidR="0008394D"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.</w:t>
        </w:r>
        <w:r w:rsidR="004A18EF"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.2繼續讀下筆資料</w:t>
      </w:r>
    </w:p>
    <w:p w:rsidR="00A34EA5" w:rsidRDefault="00A34EA5" w:rsidP="00A34EA5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AA739E" w:rsidRDefault="00AA739E" w:rsidP="0055300C">
      <w:pPr>
        <w:pStyle w:val="Tabletext"/>
        <w:keepLines w:val="0"/>
        <w:numPr>
          <w:ilvl w:val="3"/>
          <w:numId w:val="2"/>
          <w:numberingChange w:id="360" w:author="cathaylife" w:date="2010-03-12T15:51:00Z" w:original="%2:2:0:.%3:2:0:.%4:5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醫療理賠資料：</w:t>
      </w:r>
    </w:p>
    <w:p w:rsidR="00F37A29" w:rsidRDefault="00F37A29" w:rsidP="0008394D">
      <w:pPr>
        <w:pStyle w:val="Tabletext"/>
        <w:keepLines w:val="0"/>
        <w:numPr>
          <w:ilvl w:val="4"/>
          <w:numId w:val="2"/>
          <w:numberingChange w:id="361" w:author="cathaylife" w:date="2010-03-12T15:51:00Z" w:original="%2:2:0:.%3:2:0:.%4:5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寫入TABLE：</w:t>
      </w:r>
      <w:r>
        <w:rPr>
          <w:lang w:eastAsia="zh-TW"/>
        </w:rPr>
        <w:t>DTAA</w:t>
      </w:r>
      <w:r w:rsidR="00186985">
        <w:rPr>
          <w:rFonts w:hint="eastAsia"/>
          <w:lang w:eastAsia="zh-TW"/>
        </w:rPr>
        <w:t>H307_MED</w:t>
      </w:r>
    </w:p>
    <w:p w:rsidR="0008394D" w:rsidRPr="00186985" w:rsidRDefault="0008394D" w:rsidP="0008394D">
      <w:pPr>
        <w:pStyle w:val="Tabletext"/>
        <w:keepLines w:val="0"/>
        <w:numPr>
          <w:ilvl w:val="4"/>
          <w:numId w:val="2"/>
          <w:numberingChange w:id="362" w:author="cathaylife" w:date="2010-03-12T15:51:00Z" w:original="%2:2:0:.%3:2:0:.%4:5:0:.%5:2:0:"/>
        </w:numPr>
        <w:spacing w:after="0" w:line="240" w:lineRule="auto"/>
        <w:rPr>
          <w:rFonts w:ascii="細明體" w:eastAsia="細明體" w:hAnsi="細明體" w:hint="eastAsia"/>
          <w:strike/>
          <w:kern w:val="2"/>
          <w:szCs w:val="24"/>
          <w:lang w:eastAsia="zh-TW"/>
        </w:rPr>
      </w:pPr>
      <w:r w:rsidRPr="00186985">
        <w:rPr>
          <w:rFonts w:ascii="細明體" w:eastAsia="細明體" w:hAnsi="細明體" w:hint="eastAsia"/>
          <w:strike/>
          <w:kern w:val="2"/>
          <w:szCs w:val="24"/>
          <w:lang w:eastAsia="zh-TW"/>
        </w:rPr>
        <w:t>檔名：</w:t>
      </w:r>
      <w:r w:rsidRPr="00186985">
        <w:rPr>
          <w:rFonts w:ascii="細明體" w:eastAsia="細明體" w:hAnsi="細明體"/>
          <w:strike/>
          <w:kern w:val="2"/>
          <w:szCs w:val="24"/>
          <w:lang w:eastAsia="zh-TW"/>
        </w:rPr>
        <w:t>AAH</w:t>
      </w:r>
      <w:smartTag w:uri="urn:schemas-microsoft-com:office:smarttags" w:element="chmetcnv">
        <w:smartTagPr>
          <w:attr w:name="UnitName" w:val="C"/>
          <w:attr w:name="SourceValue" w:val="301"/>
          <w:attr w:name="HasSpace" w:val="False"/>
          <w:attr w:name="Negative" w:val="False"/>
          <w:attr w:name="NumberType" w:val="1"/>
          <w:attr w:name="TCSC" w:val="0"/>
        </w:smartTagPr>
        <w:r w:rsidRPr="00186985">
          <w:rPr>
            <w:rFonts w:ascii="細明體" w:eastAsia="細明體" w:hAnsi="細明體"/>
            <w:strike/>
            <w:kern w:val="2"/>
            <w:szCs w:val="24"/>
            <w:lang w:eastAsia="zh-TW"/>
          </w:rPr>
          <w:t>301C</w:t>
        </w:r>
      </w:smartTag>
      <w:r w:rsidRPr="00186985">
        <w:rPr>
          <w:rFonts w:ascii="細明體" w:eastAsia="細明體" w:hAnsi="細明體"/>
          <w:strike/>
          <w:kern w:val="2"/>
          <w:szCs w:val="24"/>
          <w:lang w:eastAsia="zh-TW"/>
        </w:rPr>
        <w:t>RO_</w:t>
      </w:r>
      <w:r w:rsidR="00C0438F" w:rsidRPr="00186985">
        <w:rPr>
          <w:rFonts w:ascii="細明體" w:eastAsia="細明體" w:hAnsi="細明體" w:hint="eastAsia"/>
          <w:strike/>
          <w:kern w:val="2"/>
          <w:szCs w:val="24"/>
          <w:lang w:eastAsia="zh-TW"/>
        </w:rPr>
        <w:t>MED</w:t>
      </w:r>
      <w:r w:rsidRPr="00186985">
        <w:rPr>
          <w:rFonts w:ascii="細明體" w:eastAsia="細明體" w:hAnsi="細明體" w:hint="eastAsia"/>
          <w:strike/>
          <w:kern w:val="2"/>
          <w:szCs w:val="24"/>
          <w:lang w:eastAsia="zh-TW"/>
        </w:rPr>
        <w:t xml:space="preserve"> (依同一受理編號及保單號碼寫成一筆</w:t>
      </w:r>
      <w:r w:rsidRPr="00186985">
        <w:rPr>
          <w:rFonts w:ascii="Optima" w:hAnsi="Optima" w:cs="Optima" w:hint="eastAsia"/>
          <w:strike/>
          <w:color w:val="000000"/>
          <w:sz w:val="16"/>
          <w:szCs w:val="16"/>
          <w:lang w:val="zh-TW" w:eastAsia="zh-TW"/>
        </w:rPr>
        <w:t>)</w:t>
      </w:r>
    </w:p>
    <w:p w:rsidR="0008394D" w:rsidRPr="00D43190" w:rsidRDefault="0008394D" w:rsidP="0008394D">
      <w:pPr>
        <w:pStyle w:val="Tabletext"/>
        <w:keepLines w:val="0"/>
        <w:numPr>
          <w:ilvl w:val="4"/>
          <w:numId w:val="2"/>
          <w:numberingChange w:id="363" w:author="cathaylife" w:date="2010-03-12T15:51:00Z" w:original="%2:2:0:.%3:2:0:.%4:5:0:.%5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SQL</w:t>
      </w:r>
      <w:r w:rsidR="00C0438F">
        <w:rPr>
          <w:rFonts w:ascii="細明體" w:eastAsia="細明體" w:hAnsi="細明體" w:hint="eastAsia"/>
          <w:kern w:val="2"/>
          <w:szCs w:val="24"/>
          <w:lang w:eastAsia="zh-TW"/>
        </w:rPr>
        <w:t>3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=WHERE</w:t>
      </w:r>
      <w:r>
        <w:rPr>
          <w:rFonts w:ascii="細明體" w:eastAsia="細明體" w:hAnsi="細明體" w:hint="eastAsia"/>
          <w:kern w:val="2"/>
          <w:szCs w:val="24"/>
        </w:rPr>
        <w:t xml:space="preserve"> DATE(</w:t>
      </w:r>
      <w:r w:rsidR="00A954C4">
        <w:rPr>
          <w:rFonts w:ascii="細明體" w:eastAsia="細明體" w:hAnsi="細明體" w:hint="eastAsia"/>
          <w:kern w:val="2"/>
          <w:szCs w:val="24"/>
        </w:rPr>
        <w:t>A.APRV_DATE</w:t>
      </w:r>
      <w:r>
        <w:rPr>
          <w:rFonts w:ascii="細明體" w:eastAsia="細明體" w:hAnsi="細明體" w:hint="eastAsia"/>
          <w:kern w:val="2"/>
          <w:szCs w:val="24"/>
        </w:rPr>
        <w:t>)=</w:t>
      </w:r>
      <w:r w:rsidR="00CF015C">
        <w:rPr>
          <w:rFonts w:ascii="細明體" w:eastAsia="細明體" w:hAnsi="細明體" w:hint="eastAsia"/>
          <w:kern w:val="2"/>
          <w:szCs w:val="24"/>
        </w:rPr>
        <w:t>資料日期(STEP 1.2)</w:t>
      </w:r>
      <w:r>
        <w:rPr>
          <w:rFonts w:ascii="細明體" w:eastAsia="細明體" w:hAnsi="細明體" w:hint="eastAsia"/>
          <w:kern w:val="2"/>
          <w:szCs w:val="24"/>
        </w:rPr>
        <w:t xml:space="preserve"> AND A.</w:t>
      </w:r>
      <w:r w:rsidRPr="0026767E">
        <w:rPr>
          <w:rFonts w:ascii="細明體" w:eastAsia="細明體" w:hAnsi="細明體"/>
          <w:kern w:val="2"/>
          <w:szCs w:val="24"/>
        </w:rPr>
        <w:t>CLAM_CAT</w:t>
      </w:r>
      <w:r w:rsidRPr="0026767E">
        <w:rPr>
          <w:rFonts w:ascii="細明體" w:eastAsia="細明體" w:hAnsi="細明體" w:hint="eastAsia"/>
          <w:kern w:val="2"/>
          <w:szCs w:val="24"/>
        </w:rPr>
        <w:t xml:space="preserve"> IN (</w:t>
      </w:r>
      <w:r w:rsidRPr="0026767E">
        <w:rPr>
          <w:rFonts w:ascii="細明體" w:eastAsia="細明體" w:hAnsi="細明體"/>
          <w:kern w:val="2"/>
          <w:szCs w:val="24"/>
        </w:rPr>
        <w:t>‘</w:t>
      </w:r>
      <w:r w:rsidR="001A21F1">
        <w:rPr>
          <w:rFonts w:ascii="細明體" w:eastAsia="細明體" w:hAnsi="細明體" w:hint="eastAsia"/>
          <w:kern w:val="2"/>
          <w:szCs w:val="24"/>
          <w:lang w:eastAsia="zh-TW"/>
        </w:rPr>
        <w:t>E</w:t>
      </w:r>
      <w:r w:rsidRPr="0026767E">
        <w:rPr>
          <w:rFonts w:ascii="細明體" w:eastAsia="細明體" w:hAnsi="細明體"/>
          <w:kern w:val="2"/>
          <w:szCs w:val="24"/>
        </w:rPr>
        <w:t>’</w:t>
      </w:r>
      <w:r w:rsidRPr="0026767E">
        <w:rPr>
          <w:rFonts w:ascii="細明體" w:eastAsia="細明體" w:hAnsi="細明體" w:hint="eastAsia"/>
          <w:kern w:val="2"/>
          <w:szCs w:val="24"/>
        </w:rPr>
        <w:t>,</w:t>
      </w:r>
      <w:r w:rsidRPr="0026767E">
        <w:rPr>
          <w:rFonts w:ascii="細明體" w:eastAsia="細明體" w:hAnsi="細明體"/>
          <w:kern w:val="2"/>
          <w:szCs w:val="24"/>
        </w:rPr>
        <w:t>’</w:t>
      </w:r>
      <w:r w:rsidR="001A21F1">
        <w:rPr>
          <w:rFonts w:ascii="細明體" w:eastAsia="細明體" w:hAnsi="細明體" w:hint="eastAsia"/>
          <w:kern w:val="2"/>
          <w:szCs w:val="24"/>
          <w:lang w:eastAsia="zh-TW"/>
        </w:rPr>
        <w:t>F</w:t>
      </w:r>
      <w:r w:rsidRPr="0026767E">
        <w:rPr>
          <w:rFonts w:ascii="細明體" w:eastAsia="細明體" w:hAnsi="細明體"/>
          <w:kern w:val="2"/>
          <w:szCs w:val="24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 w:rsidR="001A21F1">
        <w:rPr>
          <w:rFonts w:ascii="細明體" w:eastAsia="細明體" w:hAnsi="細明體" w:hint="eastAsia"/>
          <w:kern w:val="2"/>
          <w:szCs w:val="24"/>
          <w:lang w:eastAsia="zh-TW"/>
        </w:rPr>
        <w:t>G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 w:rsidR="001A21F1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 w:rsidR="001A21F1">
        <w:rPr>
          <w:rFonts w:ascii="細明體" w:eastAsia="細明體" w:hAnsi="細明體" w:hint="eastAsia"/>
          <w:kern w:val="2"/>
          <w:szCs w:val="24"/>
          <w:lang w:eastAsia="zh-TW"/>
        </w:rPr>
        <w:t>M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26767E">
        <w:rPr>
          <w:rFonts w:ascii="細明體" w:eastAsia="細明體" w:hAnsi="細明體" w:hint="eastAsia"/>
          <w:kern w:val="2"/>
          <w:szCs w:val="24"/>
        </w:rPr>
        <w:t>) AND</w:t>
      </w:r>
      <w:r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6767E">
        <w:rPr>
          <w:rFonts w:ascii="細明體" w:eastAsia="細明體" w:hAnsi="細明體" w:hint="eastAsia"/>
          <w:kern w:val="2"/>
          <w:szCs w:val="24"/>
        </w:rPr>
        <w:t>A.</w:t>
      </w:r>
      <w:r w:rsidRPr="0026767E">
        <w:rPr>
          <w:rFonts w:ascii="細明體" w:eastAsia="細明體" w:hAnsi="細明體"/>
          <w:kern w:val="2"/>
          <w:szCs w:val="24"/>
        </w:rPr>
        <w:t>PAY_ST</w:t>
      </w:r>
      <w:r w:rsidRPr="0026767E">
        <w:rPr>
          <w:rFonts w:ascii="細明體" w:eastAsia="細明體" w:hAnsi="細明體" w:hint="eastAsia"/>
          <w:kern w:val="2"/>
          <w:szCs w:val="24"/>
        </w:rPr>
        <w:t>S IN (</w:t>
      </w:r>
      <w:r w:rsidRPr="0026767E">
        <w:rPr>
          <w:rFonts w:ascii="細明體" w:eastAsia="細明體" w:hAnsi="細明體"/>
          <w:kern w:val="2"/>
          <w:szCs w:val="24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26767E">
          <w:rPr>
            <w:rFonts w:ascii="細明體" w:eastAsia="細明體" w:hAnsi="細明體" w:hint="eastAsia"/>
            <w:kern w:val="2"/>
            <w:szCs w:val="24"/>
          </w:rPr>
          <w:t>1</w:t>
        </w:r>
        <w:r w:rsidRPr="0026767E">
          <w:rPr>
            <w:rFonts w:ascii="細明體" w:eastAsia="細明體" w:hAnsi="細明體"/>
            <w:kern w:val="2"/>
            <w:szCs w:val="24"/>
          </w:rPr>
          <w:t>’</w:t>
        </w:r>
      </w:smartTag>
      <w:r w:rsidRPr="0026767E">
        <w:rPr>
          <w:rFonts w:ascii="細明體" w:eastAsia="細明體" w:hAnsi="細明體" w:hint="eastAsia"/>
          <w:kern w:val="2"/>
          <w:szCs w:val="24"/>
        </w:rPr>
        <w:t>,</w:t>
      </w:r>
      <w:r w:rsidRPr="0026767E">
        <w:rPr>
          <w:rFonts w:ascii="細明體" w:eastAsia="細明體" w:hAnsi="細明體"/>
          <w:kern w:val="2"/>
          <w:szCs w:val="24"/>
        </w:rPr>
        <w:t>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6767E">
          <w:rPr>
            <w:rFonts w:ascii="細明體" w:eastAsia="細明體" w:hAnsi="細明體" w:hint="eastAsia"/>
            <w:kern w:val="2"/>
            <w:szCs w:val="24"/>
          </w:rPr>
          <w:t>2</w:t>
        </w:r>
        <w:r w:rsidRPr="0026767E">
          <w:rPr>
            <w:rFonts w:ascii="細明體" w:eastAsia="細明體" w:hAnsi="細明體"/>
            <w:kern w:val="2"/>
            <w:szCs w:val="24"/>
          </w:rPr>
          <w:t>’</w:t>
        </w:r>
      </w:smartTag>
      <w:r w:rsidRPr="0026767E">
        <w:rPr>
          <w:rFonts w:ascii="細明體" w:eastAsia="細明體" w:hAnsi="細明體" w:hint="eastAsia"/>
          <w:kern w:val="2"/>
          <w:szCs w:val="24"/>
        </w:rPr>
        <w:t>,</w:t>
      </w:r>
      <w:r w:rsidRPr="0026767E">
        <w:rPr>
          <w:rFonts w:ascii="細明體" w:eastAsia="細明體" w:hAnsi="細明體"/>
          <w:kern w:val="2"/>
          <w:szCs w:val="24"/>
        </w:rPr>
        <w:t>’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26767E">
          <w:rPr>
            <w:rFonts w:ascii="細明體" w:eastAsia="細明體" w:hAnsi="細明體" w:hint="eastAsia"/>
            <w:kern w:val="2"/>
            <w:szCs w:val="24"/>
          </w:rPr>
          <w:t>3</w:t>
        </w:r>
        <w:r w:rsidRPr="0026767E">
          <w:rPr>
            <w:rFonts w:ascii="細明體" w:eastAsia="細明體" w:hAnsi="細明體"/>
            <w:kern w:val="2"/>
            <w:szCs w:val="24"/>
          </w:rPr>
          <w:t>’</w:t>
        </w:r>
      </w:smartTag>
      <w:r w:rsidRPr="0026767E">
        <w:rPr>
          <w:rFonts w:ascii="細明體" w:eastAsia="細明體" w:hAnsi="細明體" w:hint="eastAsia"/>
          <w:kern w:val="2"/>
          <w:szCs w:val="24"/>
        </w:rPr>
        <w:t>,</w:t>
      </w:r>
      <w:r w:rsidRPr="0026767E">
        <w:rPr>
          <w:rFonts w:ascii="細明體" w:eastAsia="細明體" w:hAnsi="細明體"/>
          <w:kern w:val="2"/>
          <w:szCs w:val="24"/>
        </w:rPr>
        <w:t>’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B2208E">
          <w:rPr>
            <w:rFonts w:ascii="細明體" w:eastAsia="細明體" w:hAnsi="細明體" w:hint="eastAsia"/>
            <w:kern w:val="2"/>
            <w:szCs w:val="24"/>
            <w:lang w:eastAsia="zh-TW"/>
          </w:rPr>
          <w:t>4</w:t>
        </w:r>
        <w:r w:rsidRPr="0026767E">
          <w:rPr>
            <w:rFonts w:ascii="細明體" w:eastAsia="細明體" w:hAnsi="細明體"/>
            <w:kern w:val="2"/>
            <w:szCs w:val="24"/>
          </w:rPr>
          <w:t>’</w:t>
        </w:r>
      </w:smartTag>
      <w:r w:rsidR="00B2208E"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 w:rsidR="00B2208E"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="00B2208E">
          <w:rPr>
            <w:rFonts w:ascii="細明體" w:eastAsia="細明體" w:hAnsi="細明體" w:hint="eastAsia"/>
            <w:kern w:val="2"/>
            <w:szCs w:val="24"/>
            <w:lang w:eastAsia="zh-TW"/>
          </w:rPr>
          <w:t>7</w:t>
        </w:r>
        <w:r w:rsidR="00B2208E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 w:rsidRPr="0026767E">
        <w:rPr>
          <w:rFonts w:ascii="細明體" w:eastAsia="細明體" w:hAnsi="細明體" w:hint="eastAsia"/>
          <w:kern w:val="2"/>
          <w:szCs w:val="24"/>
        </w:rPr>
        <w:t>)</w:t>
      </w:r>
      <w:ins w:id="364" w:author="cathaylife" w:date="2010-03-15T14:52:00Z">
        <w:r w:rsidR="000A3A94"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AND SYS_NO=</w:t>
        </w:r>
        <w:r w:rsidR="000A3A94">
          <w:rPr>
            <w:rFonts w:ascii="細明體" w:eastAsia="細明體" w:hAnsi="細明體"/>
            <w:kern w:val="2"/>
            <w:szCs w:val="24"/>
            <w:lang w:eastAsia="zh-TW"/>
          </w:rPr>
          <w:t>’</w:t>
        </w:r>
        <w:smartTag w:uri="urn:schemas-microsoft-com:office:smarttags" w:element="chmetcnv">
          <w:smartTagPr>
            <w:attr w:name="UnitName" w:val="’"/>
            <w:attr w:name="SourceValue" w:val="1"/>
            <w:attr w:name="HasSpace" w:val="False"/>
            <w:attr w:name="Negative" w:val="False"/>
            <w:attr w:name="NumberType" w:val="1"/>
            <w:attr w:name="TCSC" w:val="0"/>
          </w:smartTagPr>
          <w:r w:rsidR="000A3A94">
            <w:rPr>
              <w:rFonts w:ascii="細明體" w:eastAsia="細明體" w:hAnsi="細明體" w:hint="eastAsia"/>
              <w:kern w:val="2"/>
              <w:szCs w:val="24"/>
              <w:lang w:eastAsia="zh-TW"/>
            </w:rPr>
            <w:t>1</w:t>
          </w:r>
          <w:r w:rsidR="000A3A94">
            <w:rPr>
              <w:rFonts w:ascii="細明體" w:eastAsia="細明體" w:hAnsi="細明體"/>
              <w:kern w:val="2"/>
              <w:szCs w:val="24"/>
              <w:lang w:eastAsia="zh-TW"/>
            </w:rPr>
            <w:t>’</w:t>
          </w:r>
        </w:smartTag>
      </w:ins>
    </w:p>
    <w:p w:rsidR="00666801" w:rsidRDefault="00666801" w:rsidP="00666801">
      <w:pPr>
        <w:pStyle w:val="Tabletext"/>
        <w:keepLines w:val="0"/>
        <w:numPr>
          <w:ilvl w:val="4"/>
          <w:numId w:val="2"/>
          <w:numberingChange w:id="365" w:author="cathaylife" w:date="2010-03-15T14:53:00Z" w:original="%2:2:0:.%3:2:0:.%4:5:0:.%5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取得付款方式：</w:t>
      </w:r>
    </w:p>
    <w:p w:rsidR="00666801" w:rsidRDefault="00666801" w:rsidP="00666801">
      <w:pPr>
        <w:pStyle w:val="Tabletext"/>
        <w:keepLines w:val="0"/>
        <w:numPr>
          <w:ilvl w:val="5"/>
          <w:numId w:val="2"/>
          <w:numberingChange w:id="366" w:author="cathaylife" w:date="2010-03-15T14:53:00Z" w:original="%2:2:0:.%3:2:0:.%4:5:0:.%5:4:0:.%6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READ </w:t>
      </w:r>
      <w:r w:rsidRPr="00563B9E">
        <w:rPr>
          <w:rFonts w:ascii="細明體" w:eastAsia="細明體" w:hAnsi="細明體" w:hint="eastAsia"/>
          <w:kern w:val="2"/>
          <w:szCs w:val="24"/>
        </w:rPr>
        <w:t>DTAAB0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Pr="00563B9E">
        <w:rPr>
          <w:rFonts w:ascii="細明體" w:eastAsia="細明體" w:hAnsi="細明體" w:hint="eastAsia"/>
          <w:kern w:val="2"/>
          <w:szCs w:val="24"/>
        </w:rPr>
        <w:t>0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，條件如下：(取第一筆)</w:t>
      </w:r>
    </w:p>
    <w:p w:rsidR="00666801" w:rsidRDefault="00666801" w:rsidP="00666801">
      <w:pPr>
        <w:pStyle w:val="Tabletext"/>
        <w:keepLines w:val="0"/>
        <w:numPr>
          <w:ilvl w:val="6"/>
          <w:numId w:val="2"/>
          <w:numberingChange w:id="367" w:author="cathaylife" w:date="2010-03-15T14:53:00Z" w:original="%2:2:0:.%3:2:0:.%4:5:0:.%5:4:0:.%6:1:0:.%7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受理編號=</w:t>
      </w:r>
      <w:r w:rsidRPr="00FF0D84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DTAAB001.APLY_NO</w:t>
      </w:r>
    </w:p>
    <w:p w:rsidR="00666801" w:rsidRDefault="00666801" w:rsidP="00666801">
      <w:pPr>
        <w:pStyle w:val="Tabletext"/>
        <w:keepLines w:val="0"/>
        <w:numPr>
          <w:ilvl w:val="6"/>
          <w:numId w:val="2"/>
          <w:numberingChange w:id="368" w:author="cathaylife" w:date="2010-03-15T14:53:00Z" w:original="%2:2:0:.%3:2:0:.%4:5:0:.%5:4:0:.%6:1:0:.%7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交易序號=</w:t>
      </w:r>
      <w:r w:rsidRPr="00FF0D84">
        <w:rPr>
          <w:rFonts w:ascii="細明體" w:eastAsia="細明體" w:hAnsi="細明體"/>
          <w:kern w:val="2"/>
          <w:szCs w:val="24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 w:rsidRPr="00563B9E">
        <w:rPr>
          <w:rFonts w:ascii="細明體" w:eastAsia="細明體" w:hAnsi="細明體"/>
          <w:kern w:val="2"/>
          <w:szCs w:val="24"/>
        </w:rPr>
        <w:t>TRN_SER_NO</w:t>
      </w:r>
    </w:p>
    <w:p w:rsidR="00666801" w:rsidRDefault="00666801" w:rsidP="0008394D">
      <w:pPr>
        <w:pStyle w:val="Tabletext"/>
        <w:keepLines w:val="0"/>
        <w:numPr>
          <w:ilvl w:val="6"/>
          <w:numId w:val="2"/>
          <w:numberingChange w:id="369" w:author="cathaylife" w:date="2010-03-15T14:53:00Z" w:original="%2:2:0:.%3:2:0:.%4:5:0:.%5:4:0:.%6:1:0:.%7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帳務日期=</w:t>
      </w:r>
      <w:r w:rsidRPr="00FF0D84">
        <w:rPr>
          <w:rFonts w:ascii="細明體" w:eastAsia="細明體" w:hAnsi="細明體" w:hint="eastAsia"/>
          <w:kern w:val="2"/>
          <w:szCs w:val="24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 w:rsidRPr="00563B9E">
        <w:rPr>
          <w:rFonts w:ascii="細明體" w:eastAsia="細明體" w:hAnsi="細明體" w:hint="eastAsia"/>
          <w:kern w:val="2"/>
          <w:szCs w:val="24"/>
        </w:rPr>
        <w:t>ACNT_DATE</w:t>
      </w:r>
    </w:p>
    <w:p w:rsidR="0008394D" w:rsidRDefault="0008394D" w:rsidP="0008394D">
      <w:pPr>
        <w:pStyle w:val="Tabletext"/>
        <w:keepLines w:val="0"/>
        <w:numPr>
          <w:ilvl w:val="4"/>
          <w:numId w:val="2"/>
          <w:numberingChange w:id="370" w:author="cathaylife" w:date="2010-03-12T15:51:00Z" w:original="%2:2:0:.%3:2:0:.%4:5:0:.%5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同一受理編號及保單</w:t>
      </w:r>
      <w:r w:rsidR="00475726">
        <w:rPr>
          <w:rFonts w:ascii="細明體" w:eastAsia="細明體" w:hAnsi="細明體" w:hint="eastAsia"/>
          <w:kern w:val="2"/>
          <w:szCs w:val="24"/>
          <w:lang w:eastAsia="zh-TW"/>
        </w:rPr>
        <w:t>+險別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寫成一筆資料，檔案格式如下：(各欄位依逗點分隔)</w:t>
      </w:r>
    </w:p>
    <w:tbl>
      <w:tblPr>
        <w:tblStyle w:val="a9"/>
        <w:tblW w:w="8313" w:type="dxa"/>
        <w:tblInd w:w="1704" w:type="dxa"/>
        <w:tblLook w:val="01E0" w:firstRow="1" w:lastRow="1" w:firstColumn="1" w:lastColumn="1" w:noHBand="0" w:noVBand="0"/>
      </w:tblPr>
      <w:tblGrid>
        <w:gridCol w:w="2261"/>
        <w:gridCol w:w="4388"/>
        <w:gridCol w:w="1664"/>
      </w:tblGrid>
      <w:tr w:rsidR="0008394D">
        <w:tc>
          <w:tcPr>
            <w:tcW w:w="2261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388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664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073CF4">
        <w:tc>
          <w:tcPr>
            <w:tcW w:w="2261" w:type="dxa"/>
            <w:shd w:val="clear" w:color="auto" w:fill="FFFF99"/>
            <w:vAlign w:val="center"/>
          </w:tcPr>
          <w:p w:rsidR="00073CF4" w:rsidRPr="006878F3" w:rsidRDefault="00073CF4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RMT_DIV_NO匯款單位</w:t>
            </w:r>
          </w:p>
        </w:tc>
        <w:tc>
          <w:tcPr>
            <w:tcW w:w="4388" w:type="dxa"/>
          </w:tcPr>
          <w:p w:rsidR="00073CF4" w:rsidRDefault="00073CF4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ACNT_DIV_NO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1664" w:type="dxa"/>
          </w:tcPr>
          <w:p w:rsidR="00073CF4" w:rsidRPr="0008184A" w:rsidRDefault="00073CF4" w:rsidP="0008394D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取前</w:t>
            </w:r>
            <w:smartTag w:uri="urn:schemas-microsoft-com:office:smarttags" w:element="chmetcnv">
              <w:smartTagPr>
                <w:attr w:name="UnitName" w:val="碼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102B2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5碼</w:t>
              </w:r>
            </w:smartTag>
          </w:p>
        </w:tc>
      </w:tr>
      <w:tr w:rsidR="00073CF4">
        <w:tc>
          <w:tcPr>
            <w:tcW w:w="2261" w:type="dxa"/>
            <w:shd w:val="clear" w:color="auto" w:fill="FFFF99"/>
            <w:vAlign w:val="center"/>
          </w:tcPr>
          <w:p w:rsidR="00073CF4" w:rsidRPr="006878F3" w:rsidRDefault="00073CF4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OP_ITEM作業項目</w:t>
            </w:r>
          </w:p>
        </w:tc>
        <w:tc>
          <w:tcPr>
            <w:tcW w:w="4388" w:type="dxa"/>
          </w:tcPr>
          <w:p w:rsidR="002A7367" w:rsidRDefault="00CD50A9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IF DTAAB001.CLAM_CAT=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G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  <w:p w:rsidR="00073CF4" w:rsidRDefault="00CD50A9" w:rsidP="002A7367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10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  <w:p w:rsidR="002A7367" w:rsidRDefault="00CD50A9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ELSE IF DTAAB001.CLAM_CAT=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  <w:p w:rsidR="00CD50A9" w:rsidRDefault="00CD50A9" w:rsidP="002A7367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08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  <w:p w:rsidR="00CD50A9" w:rsidRDefault="00CD50A9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ELSE</w:t>
            </w:r>
            <w:r w:rsidR="00BA155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1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11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</w:tc>
        <w:tc>
          <w:tcPr>
            <w:tcW w:w="1664" w:type="dxa"/>
          </w:tcPr>
          <w:p w:rsidR="00073CF4" w:rsidRPr="0008184A" w:rsidRDefault="00073CF4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073CF4">
        <w:tc>
          <w:tcPr>
            <w:tcW w:w="2261" w:type="dxa"/>
            <w:shd w:val="clear" w:color="auto" w:fill="FFFF99"/>
            <w:vAlign w:val="center"/>
          </w:tcPr>
          <w:p w:rsidR="00073CF4" w:rsidRPr="006878F3" w:rsidRDefault="00073CF4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POLICY_NO</w:t>
            </w:r>
            <w:r w:rsidRPr="005102B2">
              <w:rPr>
                <w:rFonts w:ascii="細明體" w:eastAsia="細明體" w:hAnsi="細明體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388" w:type="dxa"/>
          </w:tcPr>
          <w:p w:rsidR="00073CF4" w:rsidRDefault="00073CF4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POLICY_NO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</w:t>
            </w:r>
          </w:p>
        </w:tc>
        <w:tc>
          <w:tcPr>
            <w:tcW w:w="1664" w:type="dxa"/>
          </w:tcPr>
          <w:p w:rsidR="00073CF4" w:rsidRPr="0008184A" w:rsidRDefault="00073CF4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073CF4">
        <w:tc>
          <w:tcPr>
            <w:tcW w:w="2261" w:type="dxa"/>
            <w:shd w:val="clear" w:color="auto" w:fill="FFFF99"/>
            <w:vAlign w:val="center"/>
          </w:tcPr>
          <w:p w:rsidR="00073CF4" w:rsidRPr="006878F3" w:rsidRDefault="00073CF4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SER_NO次序碼</w:t>
            </w:r>
          </w:p>
        </w:tc>
        <w:tc>
          <w:tcPr>
            <w:tcW w:w="4388" w:type="dxa"/>
          </w:tcPr>
          <w:p w:rsidR="00073CF4" w:rsidRDefault="00637C26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從1開始累加</w:t>
            </w:r>
          </w:p>
        </w:tc>
        <w:tc>
          <w:tcPr>
            <w:tcW w:w="1664" w:type="dxa"/>
          </w:tcPr>
          <w:p w:rsidR="00073CF4" w:rsidRPr="0008184A" w:rsidRDefault="00073CF4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073CF4">
        <w:tc>
          <w:tcPr>
            <w:tcW w:w="2261" w:type="dxa"/>
            <w:shd w:val="clear" w:color="auto" w:fill="FFFF99"/>
            <w:vAlign w:val="center"/>
          </w:tcPr>
          <w:p w:rsidR="00073CF4" w:rsidRPr="006878F3" w:rsidRDefault="00073CF4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INPUT_DATE輸入日期</w:t>
            </w:r>
          </w:p>
        </w:tc>
        <w:tc>
          <w:tcPr>
            <w:tcW w:w="4388" w:type="dxa"/>
          </w:tcPr>
          <w:p w:rsidR="00073CF4" w:rsidRPr="001F1A89" w:rsidRDefault="00073CF4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</w:t>
            </w:r>
            <w:r w:rsidRPr="001F1A89">
              <w:rPr>
                <w:rFonts w:ascii="細明體" w:hAnsi="細明體"/>
                <w:kern w:val="2"/>
                <w:szCs w:val="24"/>
              </w:rPr>
              <w:t>APLY_DATE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 xml:space="preserve">  </w:t>
            </w:r>
          </w:p>
        </w:tc>
        <w:tc>
          <w:tcPr>
            <w:tcW w:w="1664" w:type="dxa"/>
          </w:tcPr>
          <w:p w:rsidR="00073CF4" w:rsidRPr="0008184A" w:rsidRDefault="00073CF4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073CF4">
        <w:tc>
          <w:tcPr>
            <w:tcW w:w="2261" w:type="dxa"/>
            <w:shd w:val="clear" w:color="auto" w:fill="FFFF99"/>
            <w:vAlign w:val="center"/>
          </w:tcPr>
          <w:p w:rsidR="00073CF4" w:rsidRPr="006878F3" w:rsidRDefault="00073CF4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FILE_NO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</w:t>
            </w: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號</w:t>
            </w:r>
          </w:p>
        </w:tc>
        <w:tc>
          <w:tcPr>
            <w:tcW w:w="4388" w:type="dxa"/>
          </w:tcPr>
          <w:p w:rsidR="00073CF4" w:rsidRPr="001F1A89" w:rsidRDefault="00073CF4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APLY_NO  </w:t>
            </w:r>
          </w:p>
        </w:tc>
        <w:tc>
          <w:tcPr>
            <w:tcW w:w="1664" w:type="dxa"/>
          </w:tcPr>
          <w:p w:rsidR="00073CF4" w:rsidRPr="0008184A" w:rsidRDefault="00073CF4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073CF4">
        <w:tc>
          <w:tcPr>
            <w:tcW w:w="2261" w:type="dxa"/>
            <w:shd w:val="clear" w:color="auto" w:fill="FFFF99"/>
            <w:vAlign w:val="center"/>
          </w:tcPr>
          <w:p w:rsidR="00073CF4" w:rsidRPr="006878F3" w:rsidRDefault="00073CF4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RMT_DATE匯款日期</w:t>
            </w:r>
          </w:p>
        </w:tc>
        <w:tc>
          <w:tcPr>
            <w:tcW w:w="4388" w:type="dxa"/>
          </w:tcPr>
          <w:p w:rsidR="00073CF4" w:rsidRPr="001F1A89" w:rsidRDefault="00073CF4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.ACNT_DATE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1664" w:type="dxa"/>
          </w:tcPr>
          <w:p w:rsidR="00073CF4" w:rsidRPr="0008184A" w:rsidRDefault="00073CF4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64DFE">
        <w:tc>
          <w:tcPr>
            <w:tcW w:w="2261" w:type="dxa"/>
            <w:shd w:val="clear" w:color="auto" w:fill="FFFF99"/>
            <w:vAlign w:val="center"/>
          </w:tcPr>
          <w:p w:rsidR="00B64DFE" w:rsidRPr="006878F3" w:rsidRDefault="00B64DFE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PAY_TYPE</w:t>
            </w:r>
          </w:p>
          <w:p w:rsidR="00B64DFE" w:rsidRPr="006878F3" w:rsidRDefault="00B64DFE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付款方式</w:t>
            </w:r>
          </w:p>
        </w:tc>
        <w:tc>
          <w:tcPr>
            <w:tcW w:w="4388" w:type="dxa"/>
          </w:tcPr>
          <w:p w:rsidR="00B64DFE" w:rsidRPr="006B617C" w:rsidRDefault="00B64DFE" w:rsidP="00B64DFE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</w:rPr>
            </w:pPr>
            <w:r w:rsidRPr="006B617C">
              <w:rPr>
                <w:rFonts w:eastAsia="細明體"/>
                <w:kern w:val="2"/>
                <w:szCs w:val="24"/>
              </w:rPr>
              <w:t xml:space="preserve">IF </w:t>
            </w:r>
            <w:r w:rsidR="005B3E2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DTAAB010</w:t>
            </w:r>
            <w:r w:rsidRPr="006B617C">
              <w:rPr>
                <w:rFonts w:eastAsia="細明體"/>
                <w:kern w:val="2"/>
                <w:szCs w:val="24"/>
              </w:rPr>
              <w:t>.PAY_TYPE=’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617C">
                <w:rPr>
                  <w:rFonts w:eastAsia="細明體"/>
                  <w:kern w:val="2"/>
                  <w:szCs w:val="24"/>
                </w:rPr>
                <w:t>1’</w:t>
              </w:r>
            </w:smartTag>
            <w:r w:rsidRPr="006B617C">
              <w:rPr>
                <w:rFonts w:eastAsia="細明體"/>
                <w:kern w:val="2"/>
                <w:szCs w:val="24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</w:rPr>
              <w:t>寫入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  <w:r w:rsidRPr="006B617C">
              <w:rPr>
                <w:rFonts w:eastAsia="細明體" w:hAnsi="細明體"/>
                <w:kern w:val="2"/>
                <w:szCs w:val="24"/>
              </w:rPr>
              <w:t>匯款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</w:p>
          <w:p w:rsidR="00B64DFE" w:rsidRPr="006B617C" w:rsidRDefault="00B64DFE" w:rsidP="00B64DFE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6B617C">
              <w:rPr>
                <w:rFonts w:eastAsia="細明體"/>
                <w:kern w:val="2"/>
                <w:szCs w:val="24"/>
              </w:rPr>
              <w:t>ELSE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 xml:space="preserve">IF </w:t>
            </w:r>
            <w:r w:rsidR="005B3E2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DTAAB010</w:t>
            </w:r>
            <w:r w:rsidRPr="006B617C">
              <w:rPr>
                <w:rFonts w:eastAsia="細明體"/>
                <w:kern w:val="2"/>
                <w:szCs w:val="24"/>
              </w:rPr>
              <w:t>.PAY_TYPE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>=’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617C">
                <w:rPr>
                  <w:rFonts w:eastAsia="細明體"/>
                  <w:kern w:val="2"/>
                  <w:szCs w:val="24"/>
                  <w:lang w:eastAsia="zh-TW"/>
                </w:rPr>
                <w:t>2</w:t>
              </w:r>
              <w:r w:rsidRPr="006B617C">
                <w:rPr>
                  <w:rFonts w:eastAsia="細明體"/>
                  <w:kern w:val="2"/>
                  <w:szCs w:val="24"/>
                </w:rPr>
                <w:t>’</w:t>
              </w:r>
            </w:smartTag>
            <w:r w:rsidRPr="006B617C">
              <w:rPr>
                <w:rFonts w:eastAsia="細明體"/>
                <w:kern w:val="2"/>
                <w:szCs w:val="24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</w:rPr>
              <w:t>寫入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  <w:r w:rsidRPr="006B617C">
              <w:rPr>
                <w:rFonts w:eastAsia="細明體" w:hAnsi="細明體"/>
                <w:kern w:val="2"/>
                <w:szCs w:val="24"/>
                <w:lang w:eastAsia="zh-TW"/>
              </w:rPr>
              <w:t>現金</w:t>
            </w:r>
            <w:r w:rsidRPr="006B617C">
              <w:rPr>
                <w:rFonts w:eastAsia="細明體"/>
                <w:kern w:val="2"/>
                <w:szCs w:val="24"/>
              </w:rPr>
              <w:t xml:space="preserve">’ </w:t>
            </w:r>
          </w:p>
          <w:p w:rsidR="00B64DFE" w:rsidRPr="006B617C" w:rsidRDefault="00B64DFE" w:rsidP="00B64DFE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6B617C">
              <w:rPr>
                <w:rFonts w:eastAsia="細明體"/>
                <w:kern w:val="2"/>
                <w:szCs w:val="24"/>
              </w:rPr>
              <w:t>ELSE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 xml:space="preserve">IF </w:t>
            </w:r>
            <w:r w:rsidR="005B3E2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DTAAB010</w:t>
            </w:r>
            <w:r w:rsidRPr="006B617C">
              <w:rPr>
                <w:rFonts w:eastAsia="細明體"/>
                <w:kern w:val="2"/>
                <w:szCs w:val="24"/>
              </w:rPr>
              <w:t>.PAY_TYPE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>=’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617C">
                <w:rPr>
                  <w:rFonts w:eastAsia="細明體"/>
                  <w:kern w:val="2"/>
                  <w:szCs w:val="24"/>
                  <w:lang w:eastAsia="zh-TW"/>
                </w:rPr>
                <w:t>3</w:t>
              </w:r>
              <w:r w:rsidRPr="006B617C">
                <w:rPr>
                  <w:rFonts w:eastAsia="細明體"/>
                  <w:kern w:val="2"/>
                  <w:szCs w:val="24"/>
                </w:rPr>
                <w:t>’</w:t>
              </w:r>
            </w:smartTag>
            <w:r w:rsidRPr="006B617C">
              <w:rPr>
                <w:rFonts w:eastAsia="細明體"/>
                <w:kern w:val="2"/>
                <w:szCs w:val="24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</w:rPr>
              <w:t>寫入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  <w:lang w:eastAsia="zh-TW"/>
              </w:rPr>
              <w:t>支票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</w:p>
          <w:p w:rsidR="00B64DFE" w:rsidRPr="006B617C" w:rsidRDefault="00B64DFE" w:rsidP="00B64DFE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6B617C">
              <w:rPr>
                <w:rFonts w:eastAsia="細明體"/>
                <w:kern w:val="2"/>
                <w:szCs w:val="24"/>
              </w:rPr>
              <w:t>ELSE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 xml:space="preserve">IF </w:t>
            </w:r>
            <w:r w:rsidR="005B3E2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DTAAB010</w:t>
            </w:r>
            <w:r w:rsidRPr="006B617C">
              <w:rPr>
                <w:rFonts w:eastAsia="細明體"/>
                <w:kern w:val="2"/>
                <w:szCs w:val="24"/>
              </w:rPr>
              <w:t>.PAY_TYPE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>=’</w:t>
            </w:r>
            <w:smartTag w:uri="urn:schemas-microsoft-com:office:smarttags" w:element="chmetcnv">
              <w:smartTagPr>
                <w:attr w:name="UnitName" w:val="’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617C">
                <w:rPr>
                  <w:rFonts w:eastAsia="細明體"/>
                  <w:kern w:val="2"/>
                  <w:szCs w:val="24"/>
                  <w:lang w:eastAsia="zh-TW"/>
                </w:rPr>
                <w:t>5</w:t>
              </w:r>
              <w:r w:rsidRPr="006B617C">
                <w:rPr>
                  <w:rFonts w:eastAsia="細明體"/>
                  <w:kern w:val="2"/>
                  <w:szCs w:val="24"/>
                </w:rPr>
                <w:t>’</w:t>
              </w:r>
            </w:smartTag>
            <w:r w:rsidRPr="006B617C">
              <w:rPr>
                <w:rFonts w:eastAsia="細明體"/>
                <w:kern w:val="2"/>
                <w:szCs w:val="24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</w:rPr>
              <w:t>寫入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  <w:lang w:eastAsia="zh-TW"/>
              </w:rPr>
              <w:t>匯撥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</w:p>
        </w:tc>
        <w:tc>
          <w:tcPr>
            <w:tcW w:w="1664" w:type="dxa"/>
          </w:tcPr>
          <w:p w:rsidR="00B64DFE" w:rsidRPr="005102B2" w:rsidRDefault="00B64DFE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1:匯款</w:t>
            </w:r>
          </w:p>
          <w:p w:rsidR="00B64DFE" w:rsidRPr="005102B2" w:rsidRDefault="00B64DFE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2:現金</w:t>
            </w:r>
          </w:p>
          <w:p w:rsidR="00B64DFE" w:rsidRPr="005102B2" w:rsidRDefault="00B64DFE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3:支票</w:t>
            </w:r>
          </w:p>
          <w:p w:rsidR="00B64DFE" w:rsidRPr="0008184A" w:rsidRDefault="00B64DFE" w:rsidP="0008394D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5:匯撥</w:t>
            </w:r>
          </w:p>
        </w:tc>
      </w:tr>
      <w:tr w:rsidR="00DD6DB3">
        <w:tc>
          <w:tcPr>
            <w:tcW w:w="2261" w:type="dxa"/>
            <w:shd w:val="clear" w:color="auto" w:fill="FFFF99"/>
            <w:vAlign w:val="center"/>
          </w:tcPr>
          <w:p w:rsidR="00DD6DB3" w:rsidRPr="006878F3" w:rsidRDefault="00DD6DB3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REAL_PAY_AMT實支金額</w:t>
            </w:r>
          </w:p>
        </w:tc>
        <w:tc>
          <w:tcPr>
            <w:tcW w:w="4388" w:type="dxa"/>
          </w:tcPr>
          <w:p w:rsidR="00DD6DB3" w:rsidRPr="00E9694D" w:rsidRDefault="00DD6DB3" w:rsidP="00DD6DB3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DTAAB002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.TOT_AMT</w:t>
            </w:r>
          </w:p>
        </w:tc>
        <w:tc>
          <w:tcPr>
            <w:tcW w:w="1664" w:type="dxa"/>
          </w:tcPr>
          <w:p w:rsidR="00DD6DB3" w:rsidRDefault="00DD6DB3" w:rsidP="0008394D">
            <w:pPr>
              <w:rPr>
                <w:rFonts w:ascii="細明體" w:eastAsia="細明體" w:hAnsi="細明體" w:hint="eastAsia"/>
              </w:rPr>
            </w:pPr>
          </w:p>
        </w:tc>
      </w:tr>
      <w:tr w:rsidR="00940782">
        <w:tc>
          <w:tcPr>
            <w:tcW w:w="2261" w:type="dxa"/>
            <w:shd w:val="clear" w:color="auto" w:fill="FFFF99"/>
            <w:vAlign w:val="center"/>
          </w:tcPr>
          <w:p w:rsidR="00940782" w:rsidRDefault="00940782" w:rsidP="0008394D">
            <w:pPr>
              <w:pStyle w:val="Tabletext"/>
              <w:keepLines w:val="0"/>
              <w:spacing w:after="0" w:line="240" w:lineRule="auto"/>
              <w:rPr>
                <w:rStyle w:val="style31"/>
                <w:rFonts w:hint="eastAsia"/>
                <w:lang w:eastAsia="zh-TW"/>
              </w:rPr>
            </w:pPr>
            <w:r>
              <w:rPr>
                <w:rStyle w:val="style31"/>
                <w:rFonts w:hint="eastAsia"/>
              </w:rPr>
              <w:t>CRSBN_AMT</w:t>
            </w:r>
          </w:p>
          <w:p w:rsidR="00940782" w:rsidRPr="006878F3" w:rsidRDefault="0094078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Arial" w:hAnsi="標楷體" w:cs="Arial" w:hint="eastAsia"/>
              </w:rPr>
              <w:t>慰問金</w:t>
            </w:r>
          </w:p>
        </w:tc>
        <w:tc>
          <w:tcPr>
            <w:tcW w:w="4388" w:type="dxa"/>
          </w:tcPr>
          <w:p w:rsidR="00940782" w:rsidRPr="00E01897" w:rsidRDefault="00940782" w:rsidP="00940782">
            <w:pPr>
              <w:pStyle w:val="Tabletext"/>
              <w:keepLines w:val="0"/>
              <w:spacing w:after="0" w:line="240" w:lineRule="auto"/>
              <w:rPr>
                <w:rFonts w:hAnsi="標楷體" w:hint="eastAsia"/>
                <w:lang w:eastAsia="zh-TW"/>
              </w:rPr>
            </w:pPr>
            <w:r w:rsidRPr="00E01897">
              <w:rPr>
                <w:rFonts w:hAnsi="標楷體" w:hint="eastAsia"/>
              </w:rPr>
              <w:t xml:space="preserve">IF </w:t>
            </w:r>
            <w:r w:rsidR="00DD6DB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01897">
              <w:rPr>
                <w:rFonts w:hAnsi="標楷體" w:hint="eastAsia"/>
              </w:rPr>
              <w:t>.</w:t>
            </w:r>
            <w:r w:rsidRPr="00E01897">
              <w:rPr>
                <w:rFonts w:hAnsi="標楷體"/>
              </w:rPr>
              <w:t>CLAM_AMT_CODE</w:t>
            </w:r>
            <w:r w:rsidRPr="00E01897">
              <w:rPr>
                <w:rFonts w:hAnsi="標楷體" w:hint="eastAsia"/>
              </w:rPr>
              <w:t>=</w:t>
            </w:r>
            <w:r w:rsidRPr="00E01897">
              <w:rPr>
                <w:rFonts w:hAnsi="標楷體"/>
              </w:rPr>
              <w:t>’</w:t>
            </w:r>
            <w:r w:rsidR="00AB5CE6" w:rsidRPr="00AB5CE6">
              <w:rPr>
                <w:rFonts w:hAnsi="標楷體"/>
              </w:rPr>
              <w:t>BEF</w:t>
            </w: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B5CE6" w:rsidRPr="00AB5CE6">
                <w:rPr>
                  <w:rFonts w:hAnsi="標楷體"/>
                </w:rPr>
                <w:t>8</w:t>
              </w:r>
              <w:r w:rsidRPr="00E01897">
                <w:rPr>
                  <w:rFonts w:hAnsi="標楷體"/>
                </w:rPr>
                <w:t>’</w:t>
              </w:r>
            </w:smartTag>
          </w:p>
          <w:p w:rsidR="00940782" w:rsidRPr="00E01897" w:rsidRDefault="00940782" w:rsidP="00940782">
            <w:pPr>
              <w:pStyle w:val="Tabletext"/>
              <w:keepLines w:val="0"/>
              <w:spacing w:after="0" w:line="240" w:lineRule="auto"/>
              <w:rPr>
                <w:rFonts w:hAnsi="標楷體" w:hint="eastAsia"/>
              </w:rPr>
            </w:pPr>
            <w:r w:rsidRPr="00E01897">
              <w:rPr>
                <w:rFonts w:hAnsi="標楷體" w:hint="eastAsia"/>
              </w:rPr>
              <w:t>寫入</w:t>
            </w:r>
            <w:r w:rsidR="00195B9E"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="00195B9E" w:rsidRPr="007911B6">
              <w:t>.PAY_AMT</w:t>
            </w:r>
            <w:r w:rsidR="00195B9E" w:rsidRPr="007911B6">
              <w:rPr>
                <w:lang w:eastAsia="zh-TW"/>
              </w:rPr>
              <w:t xml:space="preserve"> </w:t>
            </w:r>
          </w:p>
        </w:tc>
        <w:tc>
          <w:tcPr>
            <w:tcW w:w="1664" w:type="dxa"/>
          </w:tcPr>
          <w:p w:rsidR="00940782" w:rsidRDefault="00940782" w:rsidP="0008394D">
            <w:pPr>
              <w:rPr>
                <w:rFonts w:ascii="細明體" w:eastAsia="細明體" w:hAnsi="細明體" w:hint="eastAsia"/>
              </w:rPr>
            </w:pPr>
          </w:p>
        </w:tc>
      </w:tr>
      <w:tr w:rsidR="00D72D0E">
        <w:tc>
          <w:tcPr>
            <w:tcW w:w="2261" w:type="dxa"/>
            <w:shd w:val="clear" w:color="auto" w:fill="FFFF99"/>
            <w:vAlign w:val="center"/>
          </w:tcPr>
          <w:p w:rsidR="00D72D0E" w:rsidRPr="006878F3" w:rsidRDefault="00D72D0E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MAIN_PROD_ID</w:t>
            </w:r>
          </w:p>
          <w:p w:rsidR="00D72D0E" w:rsidRPr="006878F3" w:rsidRDefault="00D72D0E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主約險別</w:t>
            </w:r>
          </w:p>
        </w:tc>
        <w:tc>
          <w:tcPr>
            <w:tcW w:w="4388" w:type="dxa"/>
          </w:tcPr>
          <w:p w:rsidR="00213B5B" w:rsidRDefault="00D72D0E" w:rsidP="00D72D0E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IF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>.PROD_K</w:t>
            </w:r>
            <w:r w:rsidRPr="00113E1A">
              <w:rPr>
                <w:rFonts w:ascii="細明體" w:eastAsia="細明體" w:hAnsi="細明體"/>
                <w:kern w:val="2"/>
                <w:szCs w:val="24"/>
              </w:rPr>
              <w:t>IND</w:t>
            </w: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 = </w:t>
            </w:r>
            <w:r w:rsidRPr="00113E1A">
              <w:rPr>
                <w:rFonts w:ascii="細明體" w:eastAsia="細明體" w:hAnsi="細明體"/>
                <w:kern w:val="2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13E1A">
                <w:rPr>
                  <w:rFonts w:ascii="細明體" w:eastAsia="細明體" w:hAnsi="細明體" w:hint="eastAsia"/>
                  <w:kern w:val="2"/>
                  <w:szCs w:val="24"/>
                </w:rPr>
                <w:t>1</w:t>
              </w:r>
              <w:r w:rsidRPr="00113E1A">
                <w:rPr>
                  <w:rFonts w:ascii="細明體" w:eastAsia="細明體" w:hAnsi="細明體"/>
                  <w:kern w:val="2"/>
                  <w:szCs w:val="24"/>
                </w:rPr>
                <w:t>’</w:t>
              </w:r>
            </w:smartTag>
          </w:p>
          <w:p w:rsidR="00D72D0E" w:rsidRPr="00113E1A" w:rsidRDefault="00D72D0E" w:rsidP="00D72D0E">
            <w:pPr>
              <w:pStyle w:val="Tabletext"/>
              <w:keepLines w:val="0"/>
              <w:numPr>
                <w:ins w:id="371" w:author="cathaylife" w:date="2010-03-11T11:04:00Z"/>
              </w:numPr>
              <w:spacing w:after="0" w:line="240" w:lineRule="auto"/>
              <w:ind w:left="300" w:hangingChars="150" w:hanging="3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 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寫入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13E1A">
              <w:rPr>
                <w:rFonts w:ascii="細明體" w:eastAsia="細明體" w:hAnsi="細明體"/>
                <w:kern w:val="2"/>
                <w:szCs w:val="24"/>
              </w:rPr>
              <w:t>PROD_ID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1664" w:type="dxa"/>
          </w:tcPr>
          <w:p w:rsidR="00D72D0E" w:rsidRDefault="00D72D0E" w:rsidP="0008394D">
            <w:pPr>
              <w:rPr>
                <w:rFonts w:ascii="細明體" w:eastAsia="細明體" w:hAnsi="細明體" w:hint="eastAsia"/>
              </w:rPr>
            </w:pPr>
          </w:p>
        </w:tc>
      </w:tr>
      <w:tr w:rsidR="00940782">
        <w:tc>
          <w:tcPr>
            <w:tcW w:w="2261" w:type="dxa"/>
            <w:shd w:val="clear" w:color="auto" w:fill="FFFF99"/>
            <w:vAlign w:val="center"/>
          </w:tcPr>
          <w:p w:rsidR="00940782" w:rsidRPr="006878F3" w:rsidRDefault="0094078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CLAM_AMT_MAIN</w:t>
            </w:r>
          </w:p>
          <w:p w:rsidR="00940782" w:rsidRPr="006878F3" w:rsidRDefault="0094078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主約理賠金額</w:t>
            </w:r>
          </w:p>
        </w:tc>
        <w:tc>
          <w:tcPr>
            <w:tcW w:w="4388" w:type="dxa"/>
            <w:vAlign w:val="center"/>
          </w:tcPr>
          <w:p w:rsidR="00940782" w:rsidRDefault="0094078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IF </w:t>
            </w:r>
            <w:r w:rsidR="00B7366C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>.PROD_K</w:t>
            </w:r>
            <w:r w:rsidRPr="00113E1A">
              <w:rPr>
                <w:rFonts w:ascii="細明體" w:eastAsia="細明體" w:hAnsi="細明體"/>
                <w:kern w:val="2"/>
                <w:szCs w:val="24"/>
              </w:rPr>
              <w:t>IND</w:t>
            </w: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 = </w:t>
            </w:r>
            <w:r w:rsidRPr="00113E1A">
              <w:rPr>
                <w:rFonts w:ascii="細明體" w:eastAsia="細明體" w:hAnsi="細明體"/>
                <w:kern w:val="2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13E1A">
                <w:rPr>
                  <w:rFonts w:ascii="細明體" w:eastAsia="細明體" w:hAnsi="細明體" w:hint="eastAsia"/>
                  <w:kern w:val="2"/>
                  <w:szCs w:val="24"/>
                </w:rPr>
                <w:t>1</w:t>
              </w:r>
              <w:r w:rsidRPr="00113E1A">
                <w:rPr>
                  <w:rFonts w:ascii="細明體" w:eastAsia="細明體" w:hAnsi="細明體"/>
                  <w:kern w:val="2"/>
                  <w:szCs w:val="24"/>
                </w:rPr>
                <w:t>’</w:t>
              </w:r>
            </w:smartTag>
            <w:r w:rsidR="00B7366C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AND </w:t>
            </w:r>
          </w:p>
          <w:p w:rsidR="00940782" w:rsidRPr="00113E1A" w:rsidRDefault="0094078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</w:t>
            </w:r>
            <w:r w:rsidR="006B5A9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SUBSTR(</w:t>
            </w:r>
            <w:r w:rsidR="0021650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6C78E8">
              <w:rPr>
                <w:rFonts w:ascii="細明體" w:eastAsia="細明體" w:hAnsi="細明體"/>
                <w:kern w:val="2"/>
                <w:szCs w:val="24"/>
              </w:rPr>
              <w:t>.CLAM_AMT_CODE</w:t>
            </w:r>
            <w:r w:rsidR="006B5A9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,1,3)</w:t>
            </w:r>
            <w:r w:rsidRPr="006C78E8">
              <w:rPr>
                <w:rFonts w:ascii="細明體" w:eastAsia="細明體" w:hAnsi="細明體"/>
                <w:kern w:val="2"/>
                <w:szCs w:val="24"/>
              </w:rPr>
              <w:t xml:space="preserve"> </w:t>
            </w:r>
            <w:r w:rsidR="006B5A9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IN </w:t>
            </w:r>
            <w:r w:rsidR="006B5A97" w:rsidRPr="004F6F61">
              <w:rPr>
                <w:rFonts w:eastAsia="SimHei" w:hint="eastAsia"/>
              </w:rPr>
              <w:t>(</w:t>
            </w:r>
            <w:r w:rsidR="00103F5D" w:rsidRPr="004F6F61">
              <w:rPr>
                <w:rFonts w:eastAsia="SimHei"/>
              </w:rPr>
              <w:t>‘</w:t>
            </w:r>
            <w:r w:rsidRPr="00721615">
              <w:rPr>
                <w:rFonts w:eastAsia="SimHei"/>
              </w:rPr>
              <w:t>B</w:t>
            </w:r>
            <w:r w:rsidR="00103F5D" w:rsidRPr="004F6F61">
              <w:rPr>
                <w:rFonts w:eastAsia="SimHei" w:hint="eastAsia"/>
              </w:rPr>
              <w:t>EE</w:t>
            </w:r>
            <w:r w:rsidRPr="00C136BA">
              <w:rPr>
                <w:rFonts w:eastAsia="SimHei"/>
              </w:rPr>
              <w:t>’</w:t>
            </w:r>
            <w:r w:rsidR="006B5A97" w:rsidRPr="004F6F61">
              <w:rPr>
                <w:rFonts w:eastAsia="SimHei" w:hint="eastAsia"/>
              </w:rPr>
              <w:t>,</w:t>
            </w:r>
            <w:r w:rsidR="006B5A97" w:rsidRPr="004F6F61">
              <w:rPr>
                <w:rFonts w:eastAsia="SimHei"/>
              </w:rPr>
              <w:t>’</w:t>
            </w:r>
            <w:r w:rsidR="006B5A97" w:rsidRPr="004F6F61">
              <w:rPr>
                <w:rFonts w:eastAsia="SimHei" w:hint="eastAsia"/>
              </w:rPr>
              <w:t>BEF</w:t>
            </w:r>
            <w:r w:rsidR="006B5A97" w:rsidRPr="004F6F61">
              <w:rPr>
                <w:rFonts w:eastAsia="SimHei"/>
              </w:rPr>
              <w:t>’</w:t>
            </w:r>
            <w:r w:rsidR="006B5A97" w:rsidRPr="004F6F61">
              <w:rPr>
                <w:rFonts w:eastAsia="SimHei" w:hint="eastAsia"/>
              </w:rPr>
              <w:t>,</w:t>
            </w:r>
            <w:r w:rsidR="006B5A97" w:rsidRPr="004F6F61">
              <w:rPr>
                <w:rFonts w:eastAsia="SimHei"/>
              </w:rPr>
              <w:t>’</w:t>
            </w:r>
            <w:r w:rsidR="006B5A97" w:rsidRPr="004F6F61">
              <w:rPr>
                <w:rFonts w:eastAsia="SimHei" w:hint="eastAsia"/>
              </w:rPr>
              <w:t>BEG</w:t>
            </w:r>
            <w:r w:rsidR="006B5A97" w:rsidRPr="004F6F61">
              <w:rPr>
                <w:rFonts w:eastAsia="SimHei"/>
              </w:rPr>
              <w:t>’</w:t>
            </w:r>
            <w:r w:rsidR="006B5A97" w:rsidRPr="004F6F61">
              <w:rPr>
                <w:rFonts w:eastAsia="SimHei" w:hint="eastAsia"/>
              </w:rPr>
              <w:t>,</w:t>
            </w:r>
            <w:r w:rsidR="006B5A97" w:rsidRPr="004F6F61">
              <w:rPr>
                <w:rFonts w:eastAsia="SimHei"/>
              </w:rPr>
              <w:t>’ BHI’</w:t>
            </w:r>
            <w:r w:rsidR="006B5A97" w:rsidRPr="004F6F61">
              <w:rPr>
                <w:rFonts w:eastAsia="SimHei" w:hint="eastAsia"/>
              </w:rPr>
              <w:t>,</w:t>
            </w:r>
            <w:r w:rsidR="006B5A97" w:rsidRPr="004F6F61">
              <w:rPr>
                <w:rFonts w:eastAsia="SimHei"/>
              </w:rPr>
              <w:t>’ BFI’</w:t>
            </w:r>
            <w:r w:rsidR="006B5A97" w:rsidRPr="004F6F61">
              <w:rPr>
                <w:rFonts w:eastAsia="SimHei" w:hint="eastAsia"/>
              </w:rPr>
              <w:t>)</w:t>
            </w:r>
            <w:r w:rsidR="0021650A">
              <w:rPr>
                <w:rFonts w:hint="eastAsia"/>
                <w:lang w:eastAsia="zh-TW"/>
              </w:rPr>
              <w:t xml:space="preserve"> </w:t>
            </w:r>
            <w:ins w:id="372" w:author="cathaylife" w:date="2010-03-11T11:05:00Z">
              <w:r w:rsidR="00213B5B">
                <w:rPr>
                  <w:rFonts w:ascii="新細明體" w:hAnsi="新細明體" w:hint="eastAsia"/>
                  <w:lang w:eastAsia="zh-TW"/>
                </w:rPr>
                <w:t xml:space="preserve"> </w:t>
              </w:r>
            </w:ins>
            <w:r w:rsidR="00103F5D" w:rsidRPr="004F6F61">
              <w:rPr>
                <w:rFonts w:eastAsia="SimHei" w:hint="eastAsia"/>
              </w:rPr>
              <w:t>AND</w:t>
            </w:r>
            <w:r w:rsidR="00103F5D">
              <w:rPr>
                <w:rFonts w:ascii="新細明體" w:hAnsi="新細明體" w:hint="eastAsia"/>
                <w:lang w:eastAsia="zh-TW"/>
              </w:rPr>
              <w:t xml:space="preserve"> </w:t>
            </w:r>
            <w:r w:rsidR="0021650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="00103F5D" w:rsidRPr="006C78E8">
              <w:rPr>
                <w:rFonts w:ascii="細明體" w:eastAsia="細明體" w:hAnsi="細明體"/>
                <w:kern w:val="2"/>
                <w:szCs w:val="24"/>
              </w:rPr>
              <w:t xml:space="preserve">.CLAM_AMT_CODE </w:t>
            </w:r>
            <w:r w:rsidR="00103F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&lt;&gt; </w:t>
            </w:r>
            <w:r w:rsidR="00103F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="00103F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BEF</w:t>
            </w: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103F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8</w:t>
              </w:r>
              <w:r w:rsidR="00103F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  <w:p w:rsidR="00940782" w:rsidRPr="00113E1A" w:rsidRDefault="0094078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</w:rPr>
            </w:pPr>
            <w:r w:rsidRPr="00113E1A">
              <w:rPr>
                <w:rFonts w:ascii="細明體" w:eastAsia="細明體" w:hAnsi="細明體"/>
                <w:kern w:val="2"/>
                <w:szCs w:val="24"/>
              </w:rPr>
              <w:t>CLAM_AMT_MAIN</w:t>
            </w: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 =</w:t>
            </w:r>
            <w:r w:rsidR="003D714C" w:rsidRPr="00E32702">
              <w:rPr>
                <w:rFonts w:eastAsia="細明體"/>
                <w:kern w:val="2"/>
                <w:position w:val="-14"/>
                <w:szCs w:val="24"/>
              </w:rPr>
              <w:object w:dxaOrig="2720" w:dyaOrig="400">
                <v:shape id="_x0000_i1029" type="#_x0000_t75" style="width:105.75pt;height:15.75pt" o:ole="">
                  <v:imagedata r:id="rId7" o:title=""/>
                </v:shape>
                <o:OLEObject Type="Embed" ProgID="Equation.3" ShapeID="_x0000_i1029" DrawAspect="Content" ObjectID="_1657345862" r:id="rId12"/>
              </w:object>
            </w:r>
            <w:r w:rsidR="003D714C">
              <w:rPr>
                <w:rFonts w:eastAsia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1664" w:type="dxa"/>
          </w:tcPr>
          <w:p w:rsidR="00940782" w:rsidRDefault="00940782" w:rsidP="0008394D">
            <w:pPr>
              <w:rPr>
                <w:rFonts w:ascii="細明體" w:eastAsia="細明體" w:hAnsi="細明體" w:hint="eastAsia"/>
              </w:rPr>
            </w:pPr>
          </w:p>
        </w:tc>
      </w:tr>
      <w:tr w:rsidR="00FB0B40">
        <w:tc>
          <w:tcPr>
            <w:tcW w:w="2261" w:type="dxa"/>
            <w:shd w:val="clear" w:color="auto" w:fill="FFFF99"/>
            <w:vAlign w:val="center"/>
          </w:tcPr>
          <w:p w:rsidR="00FB0B40" w:rsidRPr="006878F3" w:rsidRDefault="00FB0B40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RD_PROD_ID</w:t>
            </w:r>
          </w:p>
          <w:p w:rsidR="00FB0B40" w:rsidRPr="006878F3" w:rsidRDefault="00FB0B40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附約險別</w:t>
            </w:r>
          </w:p>
        </w:tc>
        <w:tc>
          <w:tcPr>
            <w:tcW w:w="4388" w:type="dxa"/>
          </w:tcPr>
          <w:p w:rsidR="00FB0B40" w:rsidRPr="00264FEA" w:rsidRDefault="00FB0B40" w:rsidP="00FB0B40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rFonts w:hint="eastAsia"/>
                <w:lang w:eastAsia="zh-TW"/>
              </w:rPr>
            </w:pPr>
            <w:r w:rsidRPr="00E32702">
              <w:rPr>
                <w:rFonts w:eastAsia="SimHei"/>
              </w:rPr>
              <w:t xml:space="preserve">IF </w:t>
            </w:r>
            <w:ins w:id="373" w:author="cathaylife" w:date="2010-03-11T11:05:00Z">
              <w:r w:rsidR="00E27209">
                <w:rPr>
                  <w:rFonts w:hint="eastAsia"/>
                  <w:lang w:eastAsia="zh-TW"/>
                </w:rPr>
                <w:t xml:space="preserve"> </w:t>
              </w:r>
            </w:ins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32702">
              <w:rPr>
                <w:rFonts w:eastAsia="SimHei"/>
              </w:rPr>
              <w:t>.PROD_KIND = 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702">
                <w:rPr>
                  <w:rFonts w:eastAsia="SimHei"/>
                </w:rPr>
                <w:t>2’</w:t>
              </w:r>
            </w:smartTag>
            <w:r w:rsidRPr="00E32702">
              <w:rPr>
                <w:rFonts w:eastAsia="SimHei"/>
              </w:rPr>
              <w:t xml:space="preserve"> </w:t>
            </w:r>
          </w:p>
          <w:p w:rsidR="00FB0B40" w:rsidRPr="00E32702" w:rsidRDefault="00FB0B40" w:rsidP="00FB0B4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E32702">
              <w:t>寫入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32702">
              <w:t>.PROD_ID</w:t>
            </w:r>
            <w:r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1664" w:type="dxa"/>
          </w:tcPr>
          <w:p w:rsidR="00FB0B40" w:rsidRPr="00654602" w:rsidRDefault="00FB0B40" w:rsidP="0008394D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  <w:lang w:eastAsia="zh-TW"/>
              </w:rPr>
            </w:pPr>
          </w:p>
        </w:tc>
      </w:tr>
      <w:tr w:rsidR="00940782">
        <w:tc>
          <w:tcPr>
            <w:tcW w:w="2261" w:type="dxa"/>
            <w:shd w:val="clear" w:color="auto" w:fill="FFFF99"/>
            <w:vAlign w:val="center"/>
          </w:tcPr>
          <w:p w:rsidR="00940782" w:rsidRPr="006878F3" w:rsidRDefault="0094078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CLAM_AMT_RD</w:t>
            </w:r>
          </w:p>
          <w:p w:rsidR="00940782" w:rsidRPr="006878F3" w:rsidRDefault="0094078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附約理賠金額</w:t>
            </w:r>
          </w:p>
        </w:tc>
        <w:tc>
          <w:tcPr>
            <w:tcW w:w="4388" w:type="dxa"/>
          </w:tcPr>
          <w:p w:rsidR="00544717" w:rsidRDefault="00544717" w:rsidP="005447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IF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>.PROD_K</w:t>
            </w:r>
            <w:r w:rsidRPr="00113E1A">
              <w:rPr>
                <w:rFonts w:ascii="細明體" w:eastAsia="細明體" w:hAnsi="細明體"/>
                <w:kern w:val="2"/>
                <w:szCs w:val="24"/>
              </w:rPr>
              <w:t>IND</w:t>
            </w: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 = </w:t>
            </w:r>
            <w:r w:rsidRPr="00113E1A">
              <w:rPr>
                <w:rFonts w:ascii="細明體" w:eastAsia="細明體" w:hAnsi="細明體"/>
                <w:kern w:val="2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2</w:t>
              </w:r>
              <w:r w:rsidRPr="00113E1A">
                <w:rPr>
                  <w:rFonts w:ascii="細明體" w:eastAsia="細明體" w:hAnsi="細明體"/>
                  <w:kern w:val="2"/>
                  <w:szCs w:val="24"/>
                </w:rPr>
                <w:t>’</w:t>
              </w:r>
            </w:smartTag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AND </w:t>
            </w:r>
          </w:p>
          <w:p w:rsidR="00544717" w:rsidRDefault="00544717" w:rsidP="005447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SUBSTR(DTAAB001</w:t>
            </w:r>
            <w:r w:rsidRPr="006C78E8">
              <w:rPr>
                <w:rFonts w:ascii="細明體" w:eastAsia="細明體" w:hAnsi="細明體"/>
                <w:kern w:val="2"/>
                <w:szCs w:val="24"/>
              </w:rPr>
              <w:t>.CLAM_AMT_CODE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,1,3)</w:t>
            </w:r>
            <w:r w:rsidRPr="006C78E8">
              <w:rPr>
                <w:rFonts w:ascii="細明體" w:eastAsia="細明體" w:hAnsi="細明體"/>
                <w:kern w:val="2"/>
                <w:szCs w:val="24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IN </w:t>
            </w:r>
            <w:r w:rsidRPr="004F6F61">
              <w:rPr>
                <w:rFonts w:eastAsia="SimHei" w:hint="eastAsia"/>
              </w:rPr>
              <w:t>(</w:t>
            </w:r>
            <w:r w:rsidRPr="004F6F61">
              <w:rPr>
                <w:rFonts w:eastAsia="SimHei"/>
              </w:rPr>
              <w:t>‘</w:t>
            </w:r>
            <w:r w:rsidRPr="00721615">
              <w:rPr>
                <w:rFonts w:eastAsia="SimHei"/>
              </w:rPr>
              <w:t>B</w:t>
            </w:r>
            <w:r w:rsidRPr="004F6F61">
              <w:rPr>
                <w:rFonts w:eastAsia="SimHei" w:hint="eastAsia"/>
              </w:rPr>
              <w:t>EE</w:t>
            </w:r>
            <w:r w:rsidRPr="00C136BA">
              <w:rPr>
                <w:rFonts w:eastAsia="SimHei"/>
              </w:rPr>
              <w:t>’</w:t>
            </w:r>
            <w:r w:rsidRPr="004F6F61">
              <w:rPr>
                <w:rFonts w:eastAsia="SimHei" w:hint="eastAsia"/>
              </w:rPr>
              <w:t>,</w:t>
            </w:r>
            <w:r w:rsidRPr="004F6F61">
              <w:rPr>
                <w:rFonts w:eastAsia="SimHei"/>
              </w:rPr>
              <w:t>’</w:t>
            </w:r>
            <w:r w:rsidRPr="004F6F61">
              <w:rPr>
                <w:rFonts w:eastAsia="SimHei" w:hint="eastAsia"/>
              </w:rPr>
              <w:t>BEF</w:t>
            </w:r>
            <w:r w:rsidRPr="004F6F61">
              <w:rPr>
                <w:rFonts w:eastAsia="SimHei"/>
              </w:rPr>
              <w:t>’</w:t>
            </w:r>
            <w:r w:rsidRPr="004F6F61">
              <w:rPr>
                <w:rFonts w:eastAsia="SimHei" w:hint="eastAsia"/>
              </w:rPr>
              <w:t>,</w:t>
            </w:r>
            <w:r w:rsidRPr="004F6F61">
              <w:rPr>
                <w:rFonts w:eastAsia="SimHei"/>
              </w:rPr>
              <w:t>’</w:t>
            </w:r>
            <w:r w:rsidRPr="004F6F61">
              <w:rPr>
                <w:rFonts w:eastAsia="SimHei" w:hint="eastAsia"/>
              </w:rPr>
              <w:t>BEG</w:t>
            </w:r>
            <w:r w:rsidRPr="004F6F61">
              <w:rPr>
                <w:rFonts w:eastAsia="SimHei"/>
              </w:rPr>
              <w:t>’</w:t>
            </w:r>
            <w:r w:rsidRPr="004F6F61">
              <w:rPr>
                <w:rFonts w:eastAsia="SimHei" w:hint="eastAsia"/>
              </w:rPr>
              <w:t>,</w:t>
            </w:r>
            <w:r w:rsidRPr="004F6F61">
              <w:rPr>
                <w:rFonts w:eastAsia="SimHei"/>
              </w:rPr>
              <w:t>’ BHI’</w:t>
            </w:r>
            <w:r w:rsidRPr="004F6F61">
              <w:rPr>
                <w:rFonts w:eastAsia="SimHei" w:hint="eastAsia"/>
              </w:rPr>
              <w:t>,</w:t>
            </w:r>
            <w:r w:rsidRPr="004F6F61">
              <w:rPr>
                <w:rFonts w:eastAsia="SimHei"/>
              </w:rPr>
              <w:t>’ BFI’</w:t>
            </w:r>
            <w:r w:rsidRPr="004F6F61">
              <w:rPr>
                <w:rFonts w:eastAsia="SimHei" w:hint="eastAsia"/>
              </w:rPr>
              <w:t>)</w:t>
            </w:r>
            <w:r>
              <w:rPr>
                <w:rFonts w:hint="eastAsia"/>
                <w:lang w:eastAsia="zh-TW"/>
              </w:rPr>
              <w:t xml:space="preserve"> </w:t>
            </w:r>
            <w:r w:rsidRPr="004F6F61">
              <w:rPr>
                <w:rFonts w:eastAsia="SimHei" w:hint="eastAsia"/>
              </w:rPr>
              <w:t>AND</w:t>
            </w:r>
            <w:r>
              <w:rPr>
                <w:rFonts w:ascii="新細明體" w:hAnsi="新細明體" w:hint="eastAsia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6C78E8">
              <w:rPr>
                <w:rFonts w:ascii="細明體" w:eastAsia="細明體" w:hAnsi="細明體"/>
                <w:kern w:val="2"/>
                <w:szCs w:val="24"/>
              </w:rPr>
              <w:t xml:space="preserve">.CLAM_AMT_CODE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&lt;&gt; 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BEF</w:t>
            </w: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8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  <w:p w:rsidR="00940782" w:rsidRPr="00B81DD1" w:rsidRDefault="00940782" w:rsidP="00544717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</w:rPr>
            </w:pPr>
            <w:r w:rsidRPr="00B81DD1">
              <w:rPr>
                <w:rFonts w:eastAsia="細明體"/>
                <w:kern w:val="2"/>
                <w:szCs w:val="24"/>
                <w:lang w:eastAsia="zh-TW"/>
              </w:rPr>
              <w:t>CLAM_AMT_RD</w:t>
            </w:r>
            <w:r w:rsidRPr="00B81DD1">
              <w:rPr>
                <w:rFonts w:eastAsia="細明體"/>
                <w:kern w:val="2"/>
                <w:szCs w:val="24"/>
              </w:rPr>
              <w:t xml:space="preserve"> =</w:t>
            </w:r>
            <w:r w:rsidR="00544717" w:rsidRPr="00E32702">
              <w:rPr>
                <w:rFonts w:eastAsia="細明體"/>
                <w:kern w:val="2"/>
                <w:position w:val="-14"/>
                <w:szCs w:val="24"/>
              </w:rPr>
              <w:object w:dxaOrig="2720" w:dyaOrig="400">
                <v:shape id="_x0000_i1030" type="#_x0000_t75" style="width:105.75pt;height:15.75pt" o:ole="">
                  <v:imagedata r:id="rId7" o:title=""/>
                </v:shape>
                <o:OLEObject Type="Embed" ProgID="Equation.3" ShapeID="_x0000_i1030" DrawAspect="Content" ObjectID="_1657345863" r:id="rId13"/>
              </w:object>
            </w:r>
            <w:r w:rsidR="00544717">
              <w:rPr>
                <w:rFonts w:eastAsia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1664" w:type="dxa"/>
          </w:tcPr>
          <w:p w:rsidR="00940782" w:rsidRPr="00654602" w:rsidRDefault="00940782" w:rsidP="0008394D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5B77D2">
        <w:tc>
          <w:tcPr>
            <w:tcW w:w="2261" w:type="dxa"/>
            <w:shd w:val="clear" w:color="auto" w:fill="FFFF99"/>
            <w:vAlign w:val="center"/>
          </w:tcPr>
          <w:p w:rsidR="005B77D2" w:rsidRPr="006878F3" w:rsidRDefault="005B77D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DELAY_AMT延滯息</w:t>
            </w:r>
          </w:p>
        </w:tc>
        <w:tc>
          <w:tcPr>
            <w:tcW w:w="4388" w:type="dxa"/>
          </w:tcPr>
          <w:p w:rsidR="005B77D2" w:rsidRPr="007911B6" w:rsidRDefault="005B77D2" w:rsidP="005B77D2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911B6">
              <w:t xml:space="preserve">IF </w:t>
            </w:r>
            <w:r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911B6">
              <w:t>.CLAM_AMT_CODE=’DCZ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911B6">
                <w:t>1’</w:t>
              </w:r>
            </w:smartTag>
            <w:r>
              <w:rPr>
                <w:rFonts w:hint="eastAsia"/>
                <w:lang w:eastAsia="zh-TW"/>
              </w:rPr>
              <w:t xml:space="preserve"> </w:t>
            </w:r>
          </w:p>
          <w:p w:rsidR="005B77D2" w:rsidRPr="007911B6" w:rsidRDefault="005B77D2" w:rsidP="005B77D2">
            <w:pPr>
              <w:pStyle w:val="Tabletext"/>
              <w:keepLines w:val="0"/>
              <w:spacing w:after="0" w:line="240" w:lineRule="auto"/>
            </w:pPr>
            <w:r w:rsidRPr="007911B6">
              <w:t>寫入</w:t>
            </w:r>
            <w:r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911B6">
              <w:t>.PAY_AMT</w:t>
            </w:r>
            <w:r w:rsidRPr="007911B6">
              <w:rPr>
                <w:lang w:eastAsia="zh-TW"/>
              </w:rPr>
              <w:t xml:space="preserve"> </w:t>
            </w:r>
          </w:p>
        </w:tc>
        <w:tc>
          <w:tcPr>
            <w:tcW w:w="1664" w:type="dxa"/>
          </w:tcPr>
          <w:p w:rsidR="005B77D2" w:rsidRDefault="005B77D2" w:rsidP="0008394D">
            <w:pPr>
              <w:rPr>
                <w:rFonts w:ascii="細明體" w:eastAsia="細明體" w:hAnsi="細明體" w:hint="eastAsia"/>
              </w:rPr>
            </w:pPr>
          </w:p>
        </w:tc>
      </w:tr>
      <w:tr w:rsidR="006C13BF">
        <w:tc>
          <w:tcPr>
            <w:tcW w:w="2261" w:type="dxa"/>
            <w:shd w:val="clear" w:color="auto" w:fill="FFFF99"/>
            <w:vAlign w:val="center"/>
          </w:tcPr>
          <w:p w:rsidR="006C13BF" w:rsidRPr="006878F3" w:rsidRDefault="006C13BF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DLY_TAX</w:t>
            </w:r>
          </w:p>
          <w:p w:rsidR="006C13BF" w:rsidRPr="006878F3" w:rsidRDefault="006C13BF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延滯息所得稅</w:t>
            </w:r>
          </w:p>
        </w:tc>
        <w:tc>
          <w:tcPr>
            <w:tcW w:w="4388" w:type="dxa"/>
          </w:tcPr>
          <w:p w:rsidR="006C13BF" w:rsidRPr="007E21EA" w:rsidRDefault="006C13BF" w:rsidP="006C13BF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>IF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 xml:space="preserve"> DTAAB001</w:t>
            </w:r>
            <w:r w:rsidRPr="007E21EA">
              <w:t>.CLAM_AMT_CODE=’ CCXB’</w:t>
            </w:r>
            <w:r w:rsidRPr="007E21EA">
              <w:rPr>
                <w:lang w:eastAsia="zh-TW"/>
              </w:rPr>
              <w:t xml:space="preserve"> </w:t>
            </w:r>
          </w:p>
          <w:p w:rsidR="006C13BF" w:rsidRPr="007E21EA" w:rsidRDefault="006C13BF" w:rsidP="006C13BF">
            <w:pPr>
              <w:pStyle w:val="Tabletext"/>
              <w:keepLines w:val="0"/>
              <w:spacing w:after="0" w:line="240" w:lineRule="auto"/>
            </w:pPr>
            <w:r w:rsidRPr="007E21EA">
              <w:t>寫入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.PAY_AMT</w:t>
            </w:r>
            <w:r w:rsidRPr="007E21EA">
              <w:rPr>
                <w:lang w:eastAsia="zh-TW"/>
              </w:rPr>
              <w:t xml:space="preserve"> </w:t>
            </w:r>
          </w:p>
        </w:tc>
        <w:tc>
          <w:tcPr>
            <w:tcW w:w="1664" w:type="dxa"/>
          </w:tcPr>
          <w:p w:rsidR="006C13BF" w:rsidRDefault="006C13BF" w:rsidP="0008394D">
            <w:pPr>
              <w:rPr>
                <w:rFonts w:ascii="細明體" w:eastAsia="細明體" w:hAnsi="細明體" w:hint="eastAsia"/>
              </w:rPr>
            </w:pPr>
          </w:p>
        </w:tc>
      </w:tr>
      <w:tr w:rsidR="006C13BF">
        <w:tc>
          <w:tcPr>
            <w:tcW w:w="2261" w:type="dxa"/>
            <w:shd w:val="clear" w:color="auto" w:fill="FFFF99"/>
            <w:vAlign w:val="center"/>
          </w:tcPr>
          <w:p w:rsidR="006C13BF" w:rsidRPr="006878F3" w:rsidRDefault="006C13BF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TAX_AMT</w:t>
            </w:r>
          </w:p>
          <w:p w:rsidR="006C13BF" w:rsidRPr="006878F3" w:rsidRDefault="006C13BF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印花稅</w:t>
            </w:r>
          </w:p>
        </w:tc>
        <w:tc>
          <w:tcPr>
            <w:tcW w:w="4388" w:type="dxa"/>
          </w:tcPr>
          <w:p w:rsidR="006C13BF" w:rsidRPr="007E21EA" w:rsidRDefault="006C13BF" w:rsidP="006C13BF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>IF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 xml:space="preserve"> DTAAB001</w:t>
            </w:r>
            <w:r w:rsidRPr="007E21EA">
              <w:t>.CLAM_AMT_CODE=’CBX</w:t>
            </w: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E21EA">
                <w:t>9’</w:t>
              </w:r>
            </w:smartTag>
            <w:r w:rsidRPr="007E21EA">
              <w:rPr>
                <w:lang w:eastAsia="zh-TW"/>
              </w:rPr>
              <w:t xml:space="preserve"> </w:t>
            </w:r>
          </w:p>
          <w:p w:rsidR="006C13BF" w:rsidRPr="007E21EA" w:rsidRDefault="006C13BF" w:rsidP="006C13BF">
            <w:pPr>
              <w:pStyle w:val="Tabletext"/>
              <w:keepLines w:val="0"/>
              <w:spacing w:after="0" w:line="240" w:lineRule="auto"/>
            </w:pPr>
            <w:r w:rsidRPr="007E21EA">
              <w:t>寫入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.PAY_AMT</w:t>
            </w:r>
            <w:r w:rsidRPr="007E21EA">
              <w:rPr>
                <w:lang w:eastAsia="zh-TW"/>
              </w:rPr>
              <w:t xml:space="preserve"> </w:t>
            </w:r>
          </w:p>
        </w:tc>
        <w:tc>
          <w:tcPr>
            <w:tcW w:w="1664" w:type="dxa"/>
          </w:tcPr>
          <w:p w:rsidR="006C13BF" w:rsidRDefault="006C13BF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940782">
        <w:tc>
          <w:tcPr>
            <w:tcW w:w="2261" w:type="dxa"/>
            <w:shd w:val="clear" w:color="auto" w:fill="FFFF99"/>
            <w:vAlign w:val="center"/>
          </w:tcPr>
          <w:p w:rsidR="00940782" w:rsidRDefault="00940782" w:rsidP="0008394D">
            <w:pPr>
              <w:pStyle w:val="Tabletext"/>
              <w:keepLines w:val="0"/>
              <w:spacing w:after="0" w:line="240" w:lineRule="auto"/>
              <w:rPr>
                <w:rStyle w:val="style31"/>
                <w:rFonts w:hint="eastAsia"/>
                <w:lang w:eastAsia="zh-TW"/>
              </w:rPr>
            </w:pPr>
            <w:r>
              <w:rPr>
                <w:rStyle w:val="style31"/>
                <w:rFonts w:hint="eastAsia"/>
              </w:rPr>
              <w:t>RTN_</w:t>
            </w:r>
            <w:r>
              <w:rPr>
                <w:rStyle w:val="style31"/>
              </w:rPr>
              <w:t>ADV_AMT</w:t>
            </w:r>
          </w:p>
          <w:p w:rsidR="00940782" w:rsidRPr="006878F3" w:rsidRDefault="0094078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cs="細明體" w:hint="eastAsia"/>
              </w:rPr>
              <w:t>預付金扣回</w:t>
            </w:r>
          </w:p>
        </w:tc>
        <w:tc>
          <w:tcPr>
            <w:tcW w:w="4388" w:type="dxa"/>
          </w:tcPr>
          <w:p w:rsidR="00AD398F" w:rsidRPr="007E21EA" w:rsidRDefault="00AD398F" w:rsidP="00AD398F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>IF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 xml:space="preserve"> DTAAB001</w:t>
            </w:r>
            <w:r w:rsidRPr="007E21EA">
              <w:t>.CLAM_AMT_CODE=’</w:t>
            </w:r>
            <w:r w:rsidRPr="00FF5798">
              <w:rPr>
                <w:rFonts w:hAnsi="標楷體"/>
              </w:rPr>
              <w:t xml:space="preserve"> BEM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F5798">
                <w:rPr>
                  <w:rFonts w:hAnsi="標楷體"/>
                </w:rPr>
                <w:t>1</w:t>
              </w:r>
              <w:r w:rsidRPr="007E21EA">
                <w:t>’</w:t>
              </w:r>
            </w:smartTag>
            <w:r w:rsidRPr="007E21EA">
              <w:rPr>
                <w:lang w:eastAsia="zh-TW"/>
              </w:rPr>
              <w:t xml:space="preserve"> </w:t>
            </w:r>
          </w:p>
          <w:p w:rsidR="00AD398F" w:rsidRPr="00E01897" w:rsidRDefault="00AD398F" w:rsidP="00AD398F">
            <w:pPr>
              <w:pStyle w:val="Tabletext"/>
              <w:keepLines w:val="0"/>
              <w:spacing w:after="0" w:line="240" w:lineRule="auto"/>
              <w:rPr>
                <w:rFonts w:hAnsi="標楷體" w:hint="eastAsia"/>
                <w:lang w:eastAsia="zh-TW"/>
              </w:rPr>
            </w:pPr>
            <w:r w:rsidRPr="007E21EA">
              <w:t>寫入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.PAY_AMT</w:t>
            </w:r>
            <w:r w:rsidRPr="007E21EA">
              <w:rPr>
                <w:lang w:eastAsia="zh-TW"/>
              </w:rPr>
              <w:t xml:space="preserve"> </w:t>
            </w:r>
          </w:p>
        </w:tc>
        <w:tc>
          <w:tcPr>
            <w:tcW w:w="1664" w:type="dxa"/>
          </w:tcPr>
          <w:p w:rsidR="00940782" w:rsidRDefault="00940782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</w:tbl>
    <w:p w:rsidR="0008394D" w:rsidRDefault="0008394D" w:rsidP="0008394D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394D" w:rsidRDefault="0008394D" w:rsidP="0008394D">
      <w:pPr>
        <w:pStyle w:val="Tabletext"/>
        <w:keepLines w:val="0"/>
        <w:numPr>
          <w:ilvl w:val="4"/>
          <w:numId w:val="2"/>
          <w:numberingChange w:id="374" w:author="cathaylife" w:date="2010-03-15T14:53:00Z" w:original="%2:2:0:.%3:2:0:.%4:5:0:.%5:6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資料檢查說明：</w:t>
      </w:r>
    </w:p>
    <w:p w:rsidR="0008394D" w:rsidRDefault="00605AAB" w:rsidP="0008394D">
      <w:pPr>
        <w:pStyle w:val="Tabletext"/>
        <w:keepLines w:val="0"/>
        <w:numPr>
          <w:ilvl w:val="5"/>
          <w:numId w:val="2"/>
          <w:numberingChange w:id="375" w:author="cathaylife" w:date="2010-03-15T14:53:00Z" w:original="%2:2:0:.%3:2:0:.%4:5:0:.%5:6:0:.%6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MED</w:t>
      </w:r>
      <w:r w:rsidR="0008394D">
        <w:rPr>
          <w:rFonts w:ascii="細明體" w:eastAsia="細明體" w:hAnsi="細明體" w:hint="eastAsia"/>
          <w:kern w:val="2"/>
          <w:szCs w:val="24"/>
          <w:lang w:eastAsia="zh-TW"/>
        </w:rPr>
        <w:t>_PAY1=</w:t>
      </w:r>
      <w:r w:rsidR="009268E0">
        <w:rPr>
          <w:rFonts w:ascii="Arial" w:hAnsi="標楷體" w:cs="Arial" w:hint="eastAsia"/>
          <w:lang w:eastAsia="zh-TW"/>
        </w:rPr>
        <w:t>慰問金</w:t>
      </w:r>
      <w:r w:rsidR="009268E0">
        <w:rPr>
          <w:rFonts w:ascii="Arial" w:hAnsi="標楷體" w:cs="Arial" w:hint="eastAsia"/>
          <w:lang w:eastAsia="zh-TW"/>
        </w:rPr>
        <w:t>+</w:t>
      </w:r>
      <w:r w:rsidR="0008394D" w:rsidRPr="006878F3">
        <w:rPr>
          <w:rFonts w:ascii="細明體" w:eastAsia="細明體" w:hAnsi="細明體"/>
          <w:kern w:val="2"/>
          <w:szCs w:val="24"/>
          <w:lang w:eastAsia="zh-TW"/>
        </w:rPr>
        <w:t>主約理賠金額</w:t>
      </w:r>
      <w:r w:rsidR="0008394D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08394D" w:rsidRPr="006878F3">
        <w:rPr>
          <w:rFonts w:ascii="細明體" w:eastAsia="細明體" w:hAnsi="細明體"/>
          <w:kern w:val="2"/>
          <w:szCs w:val="24"/>
          <w:lang w:eastAsia="zh-TW"/>
        </w:rPr>
        <w:t>附約理賠金額</w:t>
      </w:r>
      <w:r w:rsidR="0008394D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08394D" w:rsidRPr="006878F3">
        <w:rPr>
          <w:rFonts w:ascii="細明體" w:eastAsia="細明體" w:hAnsi="細明體"/>
          <w:kern w:val="2"/>
          <w:szCs w:val="24"/>
          <w:lang w:eastAsia="zh-TW"/>
        </w:rPr>
        <w:t>延滯息</w:t>
      </w:r>
    </w:p>
    <w:p w:rsidR="0008394D" w:rsidRDefault="00605AAB" w:rsidP="0008394D">
      <w:pPr>
        <w:pStyle w:val="Tabletext"/>
        <w:keepLines w:val="0"/>
        <w:numPr>
          <w:ilvl w:val="5"/>
          <w:numId w:val="2"/>
          <w:numberingChange w:id="376" w:author="cathaylife" w:date="2010-03-15T14:53:00Z" w:original="%2:2:0:.%3:2:0:.%4:5:0:.%5:6:0:.%6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MED</w:t>
      </w:r>
      <w:r w:rsidR="0008394D">
        <w:rPr>
          <w:rFonts w:ascii="細明體" w:eastAsia="細明體" w:hAnsi="細明體" w:hint="eastAsia"/>
          <w:kern w:val="2"/>
          <w:szCs w:val="24"/>
          <w:lang w:eastAsia="zh-TW"/>
        </w:rPr>
        <w:t>_PAY2=</w:t>
      </w:r>
      <w:r w:rsidR="0008394D" w:rsidRPr="006878F3">
        <w:rPr>
          <w:rFonts w:ascii="細明體" w:eastAsia="細明體" w:hAnsi="細明體"/>
          <w:kern w:val="2"/>
          <w:szCs w:val="24"/>
          <w:lang w:eastAsia="zh-TW"/>
        </w:rPr>
        <w:t>延滯息所得稅</w:t>
      </w:r>
      <w:r w:rsidR="0008394D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08394D" w:rsidRPr="006878F3">
        <w:rPr>
          <w:rFonts w:ascii="細明體" w:eastAsia="細明體" w:hAnsi="細明體"/>
          <w:kern w:val="2"/>
          <w:szCs w:val="24"/>
          <w:lang w:eastAsia="zh-TW"/>
        </w:rPr>
        <w:t>印花稅</w:t>
      </w:r>
      <w:r w:rsidR="00D272DE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D25C3D">
        <w:rPr>
          <w:rFonts w:ascii="細明體" w:eastAsia="細明體" w:hAnsi="細明體" w:cs="細明體" w:hint="eastAsia"/>
        </w:rPr>
        <w:t>預付金扣回</w:t>
      </w:r>
    </w:p>
    <w:p w:rsidR="0008394D" w:rsidRDefault="0008394D" w:rsidP="0008394D">
      <w:pPr>
        <w:pStyle w:val="Tabletext"/>
        <w:keepLines w:val="0"/>
        <w:numPr>
          <w:ilvl w:val="5"/>
          <w:numId w:val="2"/>
          <w:numberingChange w:id="377" w:author="cathaylife" w:date="2010-03-15T14:53:00Z" w:original="%2:2:0:.%3:2:0:.%4:5:0:.%5:6:0:.%6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實支金額=</w:t>
      </w:r>
      <w:r w:rsidRPr="007750B7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605AAB">
        <w:rPr>
          <w:rFonts w:ascii="細明體" w:eastAsia="細明體" w:hAnsi="細明體" w:hint="eastAsia"/>
          <w:kern w:val="2"/>
          <w:szCs w:val="24"/>
          <w:lang w:eastAsia="zh-TW"/>
        </w:rPr>
        <w:t>MED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_PAY1 + </w:t>
      </w:r>
      <w:r w:rsidR="00605AAB">
        <w:rPr>
          <w:rFonts w:ascii="細明體" w:eastAsia="細明體" w:hAnsi="細明體" w:hint="eastAsia"/>
          <w:kern w:val="2"/>
          <w:szCs w:val="24"/>
          <w:lang w:eastAsia="zh-TW"/>
        </w:rPr>
        <w:t>MED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_PAY2</w:t>
      </w:r>
      <w:r>
        <w:rPr>
          <w:rFonts w:ascii="細明體" w:eastAsia="細明體" w:hAnsi="細明體" w:hint="eastAsia"/>
          <w:b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THEN 寫入檔案</w:t>
      </w:r>
    </w:p>
    <w:p w:rsidR="0008394D" w:rsidRDefault="0008394D" w:rsidP="0008394D">
      <w:pPr>
        <w:pStyle w:val="Tabletext"/>
        <w:keepLines w:val="0"/>
        <w:numPr>
          <w:ilvl w:val="5"/>
          <w:numId w:val="2"/>
          <w:numberingChange w:id="378" w:author="cathaylife" w:date="2010-03-15T14:53:00Z" w:original="%2:2:0:.%3:2:0:.%4:5:0:.%5:6:0:.%6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ELSE 執行STEP 7錯誤處理</w:t>
      </w:r>
    </w:p>
    <w:p w:rsidR="0008394D" w:rsidRDefault="0008394D" w:rsidP="0008394D">
      <w:pPr>
        <w:pStyle w:val="Tabletext"/>
        <w:keepLines w:val="0"/>
        <w:numPr>
          <w:ilvl w:val="6"/>
          <w:numId w:val="2"/>
          <w:numberingChange w:id="379" w:author="cathaylife" w:date="2010-03-15T14:53:00Z" w:original="%2:2:0:.%3:2:0:.%4:5:0:.%5:6:0:.%6:4:0:.%7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C</w:t>
      </w:r>
      <w:r w:rsidR="00605AAB">
        <w:rPr>
          <w:rFonts w:ascii="細明體" w:eastAsia="細明體" w:hAnsi="細明體" w:hint="eastAsia"/>
          <w:kern w:val="2"/>
          <w:szCs w:val="24"/>
          <w:lang w:eastAsia="zh-TW"/>
        </w:rPr>
        <w:t>ODE=E11</w:t>
      </w:r>
    </w:p>
    <w:p w:rsidR="0008394D" w:rsidRDefault="0008394D" w:rsidP="0008394D">
      <w:pPr>
        <w:pStyle w:val="Tabletext"/>
        <w:keepLines w:val="0"/>
        <w:numPr>
          <w:ilvl w:val="6"/>
          <w:numId w:val="2"/>
          <w:numberingChange w:id="380" w:author="cathaylife" w:date="2010-03-15T14:53:00Z" w:original="%2:2:0:.%3:2:0:.%4:5:0:.%5:6:0:.%6:4:0:.%7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MSG=</w:t>
      </w:r>
      <w:r w:rsidR="00F06562" w:rsidRPr="00F06562">
        <w:rPr>
          <w:rFonts w:eastAsia="細明體"/>
          <w:kern w:val="2"/>
          <w:szCs w:val="24"/>
          <w:lang w:eastAsia="zh-TW"/>
        </w:rPr>
        <w:t xml:space="preserve"> </w:t>
      </w:r>
      <w:r w:rsidR="00F06562" w:rsidRPr="007E21EA">
        <w:rPr>
          <w:rFonts w:eastAsia="細明體"/>
          <w:kern w:val="2"/>
          <w:szCs w:val="24"/>
          <w:lang w:eastAsia="zh-TW"/>
        </w:rPr>
        <w:t>DTAAB001</w:t>
      </w:r>
      <w:r w:rsidR="00F06562">
        <w:rPr>
          <w:rFonts w:ascii="細明體" w:eastAsia="細明體" w:hAnsi="細明體" w:hint="eastAsia"/>
          <w:kern w:val="2"/>
          <w:szCs w:val="24"/>
        </w:rPr>
        <w:t>.</w:t>
      </w:r>
      <w:r w:rsidR="00F06562" w:rsidRPr="001F1A89">
        <w:rPr>
          <w:rFonts w:ascii="細明體" w:eastAsia="細明體" w:hAnsi="細明體"/>
          <w:kern w:val="2"/>
          <w:szCs w:val="24"/>
        </w:rPr>
        <w:t>POLICY_NO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F06562" w:rsidRPr="00F06562">
        <w:rPr>
          <w:rFonts w:eastAsia="細明體"/>
          <w:kern w:val="2"/>
          <w:szCs w:val="24"/>
          <w:lang w:eastAsia="zh-TW"/>
        </w:rPr>
        <w:t xml:space="preserve"> </w:t>
      </w:r>
      <w:r w:rsidR="00F06562" w:rsidRPr="007E21EA">
        <w:rPr>
          <w:rFonts w:eastAsia="細明體"/>
          <w:kern w:val="2"/>
          <w:szCs w:val="24"/>
          <w:lang w:eastAsia="zh-TW"/>
        </w:rPr>
        <w:t>DTAAB001</w:t>
      </w:r>
      <w:r w:rsidR="00F06562" w:rsidRPr="001F1A89">
        <w:rPr>
          <w:rFonts w:ascii="細明體" w:eastAsia="細明體" w:hAnsi="細明體" w:hint="eastAsia"/>
          <w:kern w:val="2"/>
          <w:szCs w:val="24"/>
        </w:rPr>
        <w:t>.</w:t>
      </w:r>
      <w:r w:rsidR="00F06562">
        <w:rPr>
          <w:rFonts w:ascii="細明體" w:eastAsia="細明體" w:hAnsi="細明體" w:hint="eastAsia"/>
          <w:kern w:val="2"/>
          <w:szCs w:val="24"/>
          <w:lang w:eastAsia="zh-TW"/>
        </w:rPr>
        <w:t>APLY_NO</w:t>
      </w:r>
      <w:r w:rsidR="00F00E7C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,實支=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Pr="00B25B0F">
        <w:rPr>
          <w:rFonts w:ascii="細明體" w:hAnsi="細明體" w:hint="eastAsia"/>
          <w:kern w:val="2"/>
          <w:szCs w:val="24"/>
        </w:rPr>
        <w:t xml:space="preserve"> </w:t>
      </w:r>
      <w:r w:rsidR="00775813" w:rsidRPr="007E21EA">
        <w:rPr>
          <w:rFonts w:eastAsia="細明體"/>
          <w:kern w:val="2"/>
          <w:szCs w:val="24"/>
          <w:lang w:eastAsia="zh-TW"/>
        </w:rPr>
        <w:t>DTAAB001</w:t>
      </w:r>
      <w:r w:rsidR="00775813" w:rsidRPr="00E9694D">
        <w:rPr>
          <w:rFonts w:ascii="細明體" w:hAnsi="細明體" w:hint="eastAsia"/>
          <w:kern w:val="2"/>
          <w:szCs w:val="24"/>
        </w:rPr>
        <w:t>.TOT_AMT</w:t>
      </w:r>
      <w:r>
        <w:rPr>
          <w:rFonts w:ascii="細明體" w:hAnsi="細明體" w:hint="eastAsia"/>
          <w:kern w:val="2"/>
          <w:szCs w:val="24"/>
          <w:lang w:eastAsia="zh-TW"/>
        </w:rPr>
        <w:t>+</w:t>
      </w:r>
      <w:r>
        <w:rPr>
          <w:rFonts w:ascii="細明體" w:hAnsi="細明體"/>
          <w:kern w:val="2"/>
          <w:szCs w:val="24"/>
          <w:lang w:eastAsia="zh-TW"/>
        </w:rPr>
        <w:t>’</w:t>
      </w:r>
      <w:r>
        <w:rPr>
          <w:rFonts w:ascii="細明體" w:hAnsi="細明體" w:hint="eastAsia"/>
          <w:kern w:val="2"/>
          <w:szCs w:val="24"/>
          <w:lang w:eastAsia="zh-TW"/>
        </w:rPr>
        <w:t>,</w:t>
      </w:r>
      <w:r>
        <w:rPr>
          <w:rFonts w:ascii="細明體" w:hAnsi="細明體" w:hint="eastAsia"/>
          <w:kern w:val="2"/>
          <w:szCs w:val="24"/>
          <w:lang w:eastAsia="zh-TW"/>
        </w:rPr>
        <w:t>正項</w:t>
      </w:r>
      <w:r>
        <w:rPr>
          <w:rFonts w:ascii="細明體" w:hAnsi="細明體" w:hint="eastAsia"/>
          <w:kern w:val="2"/>
          <w:szCs w:val="24"/>
          <w:lang w:eastAsia="zh-TW"/>
        </w:rPr>
        <w:t>=</w:t>
      </w:r>
      <w:r>
        <w:rPr>
          <w:rFonts w:ascii="細明體" w:hAnsi="細明體"/>
          <w:kern w:val="2"/>
          <w:szCs w:val="24"/>
          <w:lang w:eastAsia="zh-TW"/>
        </w:rPr>
        <w:t>’</w:t>
      </w:r>
      <w:r>
        <w:rPr>
          <w:rFonts w:ascii="細明體" w:hAnsi="細明體" w:hint="eastAsia"/>
          <w:kern w:val="2"/>
          <w:szCs w:val="24"/>
          <w:lang w:eastAsia="zh-TW"/>
        </w:rPr>
        <w:t>+</w:t>
      </w:r>
      <w:r w:rsidRPr="00B25B0F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605AAB">
        <w:rPr>
          <w:rFonts w:ascii="細明體" w:eastAsia="細明體" w:hAnsi="細明體" w:hint="eastAsia"/>
          <w:kern w:val="2"/>
          <w:szCs w:val="24"/>
          <w:lang w:eastAsia="zh-TW"/>
        </w:rPr>
        <w:t>MED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_PAY1+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,負項=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Pr="00B25B0F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605AAB">
        <w:rPr>
          <w:rFonts w:ascii="細明體" w:eastAsia="細明體" w:hAnsi="細明體" w:hint="eastAsia"/>
          <w:kern w:val="2"/>
          <w:szCs w:val="24"/>
          <w:lang w:eastAsia="zh-TW"/>
        </w:rPr>
        <w:t>MED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_PAY2</w:t>
      </w:r>
    </w:p>
    <w:p w:rsidR="0008394D" w:rsidRDefault="0008394D" w:rsidP="00FB5FCF">
      <w:pPr>
        <w:pStyle w:val="Tabletext"/>
        <w:keepLines w:val="0"/>
        <w:numPr>
          <w:ilvl w:val="4"/>
          <w:numId w:val="2"/>
          <w:numberingChange w:id="381" w:author="cathaylife" w:date="2010-03-15T14:53:00Z" w:original="%2:2:0:.%3:2:0:.%4:5:0:.%5:7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回到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EF1415"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.</w:t>
        </w:r>
        <w:r w:rsidR="00FB1C54"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.</w:t>
        </w:r>
        <w:r w:rsidR="00FB1C54">
          <w:rPr>
            <w:rFonts w:ascii="細明體" w:eastAsia="細明體" w:hAnsi="細明體" w:hint="eastAsia"/>
            <w:kern w:val="2"/>
            <w:szCs w:val="24"/>
            <w:lang w:eastAsia="zh-TW"/>
          </w:rPr>
          <w:t>3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.2繼續讀下筆資料</w:t>
      </w:r>
    </w:p>
    <w:p w:rsidR="0008394D" w:rsidRDefault="0008394D" w:rsidP="00D16896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AA739E" w:rsidRDefault="00AA739E" w:rsidP="0055300C">
      <w:pPr>
        <w:pStyle w:val="Tabletext"/>
        <w:keepLines w:val="0"/>
        <w:numPr>
          <w:ilvl w:val="3"/>
          <w:numId w:val="2"/>
          <w:numberingChange w:id="382" w:author="cathaylife" w:date="2010-03-12T15:54:00Z" w:original="%2:2:0:.%3:2:0:.%4:6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解除契約資料：</w:t>
      </w:r>
    </w:p>
    <w:p w:rsidR="009563D2" w:rsidRDefault="009563D2" w:rsidP="00D16896">
      <w:pPr>
        <w:pStyle w:val="Tabletext"/>
        <w:keepLines w:val="0"/>
        <w:numPr>
          <w:ilvl w:val="4"/>
          <w:numId w:val="2"/>
          <w:numberingChange w:id="383" w:author="cathaylife" w:date="2010-03-12T15:54:00Z" w:original="%2:2:0:.%3:2:0:.%4:6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寫入TABLE：</w:t>
      </w:r>
      <w:r>
        <w:rPr>
          <w:lang w:eastAsia="zh-TW"/>
        </w:rPr>
        <w:t>DTAA</w:t>
      </w:r>
      <w:r>
        <w:rPr>
          <w:rFonts w:hint="eastAsia"/>
          <w:lang w:eastAsia="zh-TW"/>
        </w:rPr>
        <w:t>H307_REMOVE</w:t>
      </w:r>
    </w:p>
    <w:p w:rsidR="00D16896" w:rsidRPr="009563D2" w:rsidRDefault="00D16896" w:rsidP="00D16896">
      <w:pPr>
        <w:pStyle w:val="Tabletext"/>
        <w:keepLines w:val="0"/>
        <w:numPr>
          <w:ilvl w:val="4"/>
          <w:numId w:val="2"/>
          <w:numberingChange w:id="384" w:author="cathaylife" w:date="2010-03-12T15:54:00Z" w:original="%2:2:0:.%3:2:0:.%4:6:0:.%5:2:0:"/>
        </w:numPr>
        <w:spacing w:after="0" w:line="240" w:lineRule="auto"/>
        <w:rPr>
          <w:rFonts w:ascii="細明體" w:eastAsia="細明體" w:hAnsi="細明體" w:hint="eastAsia"/>
          <w:strike/>
          <w:kern w:val="2"/>
          <w:szCs w:val="24"/>
          <w:lang w:eastAsia="zh-TW"/>
        </w:rPr>
      </w:pPr>
      <w:r w:rsidRPr="009563D2">
        <w:rPr>
          <w:rFonts w:ascii="細明體" w:eastAsia="細明體" w:hAnsi="細明體" w:hint="eastAsia"/>
          <w:strike/>
          <w:kern w:val="2"/>
          <w:szCs w:val="24"/>
          <w:lang w:eastAsia="zh-TW"/>
        </w:rPr>
        <w:t>檔名：</w:t>
      </w:r>
      <w:r w:rsidRPr="009563D2">
        <w:rPr>
          <w:rFonts w:ascii="細明體" w:eastAsia="細明體" w:hAnsi="細明體"/>
          <w:strike/>
          <w:kern w:val="2"/>
          <w:szCs w:val="24"/>
          <w:lang w:eastAsia="zh-TW"/>
        </w:rPr>
        <w:t>AAH</w:t>
      </w:r>
      <w:smartTag w:uri="urn:schemas-microsoft-com:office:smarttags" w:element="chmetcnv">
        <w:smartTagPr>
          <w:attr w:name="UnitName" w:val="C"/>
          <w:attr w:name="SourceValue" w:val="301"/>
          <w:attr w:name="HasSpace" w:val="False"/>
          <w:attr w:name="Negative" w:val="False"/>
          <w:attr w:name="NumberType" w:val="1"/>
          <w:attr w:name="TCSC" w:val="0"/>
        </w:smartTagPr>
        <w:r w:rsidRPr="009563D2">
          <w:rPr>
            <w:rFonts w:ascii="細明體" w:eastAsia="細明體" w:hAnsi="細明體"/>
            <w:strike/>
            <w:kern w:val="2"/>
            <w:szCs w:val="24"/>
            <w:lang w:eastAsia="zh-TW"/>
          </w:rPr>
          <w:t>301C</w:t>
        </w:r>
      </w:smartTag>
      <w:r w:rsidRPr="009563D2">
        <w:rPr>
          <w:rFonts w:ascii="細明體" w:eastAsia="細明體" w:hAnsi="細明體"/>
          <w:strike/>
          <w:kern w:val="2"/>
          <w:szCs w:val="24"/>
          <w:lang w:eastAsia="zh-TW"/>
        </w:rPr>
        <w:t>RO_</w:t>
      </w:r>
      <w:r w:rsidR="00CB72B7" w:rsidRPr="009563D2">
        <w:rPr>
          <w:rFonts w:ascii="細明體" w:eastAsia="細明體" w:hAnsi="細明體"/>
          <w:strike/>
          <w:kern w:val="2"/>
          <w:szCs w:val="24"/>
          <w:lang w:eastAsia="zh-TW"/>
        </w:rPr>
        <w:t>CANCLE</w:t>
      </w:r>
      <w:r w:rsidRPr="009563D2">
        <w:rPr>
          <w:rFonts w:ascii="細明體" w:eastAsia="細明體" w:hAnsi="細明體" w:hint="eastAsia"/>
          <w:strike/>
          <w:kern w:val="2"/>
          <w:szCs w:val="24"/>
          <w:lang w:eastAsia="zh-TW"/>
        </w:rPr>
        <w:t xml:space="preserve"> (依同一受理編號及保單號碼寫成一筆</w:t>
      </w:r>
      <w:r w:rsidRPr="009563D2">
        <w:rPr>
          <w:rFonts w:ascii="Optima" w:hAnsi="Optima" w:cs="Optima" w:hint="eastAsia"/>
          <w:strike/>
          <w:color w:val="000000"/>
          <w:sz w:val="16"/>
          <w:szCs w:val="16"/>
          <w:lang w:val="zh-TW" w:eastAsia="zh-TW"/>
        </w:rPr>
        <w:t>)</w:t>
      </w:r>
    </w:p>
    <w:p w:rsidR="00D16896" w:rsidRPr="00D43190" w:rsidRDefault="00D16896" w:rsidP="00D16896">
      <w:pPr>
        <w:pStyle w:val="Tabletext"/>
        <w:keepLines w:val="0"/>
        <w:numPr>
          <w:ilvl w:val="4"/>
          <w:numId w:val="2"/>
          <w:numberingChange w:id="385" w:author="cathaylife" w:date="2010-03-12T15:54:00Z" w:original="%2:2:0:.%3:2:0:.%4:6:0:.%5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SQL</w:t>
      </w:r>
      <w:r w:rsidR="00F53BB5">
        <w:rPr>
          <w:rFonts w:ascii="細明體" w:eastAsia="細明體" w:hAnsi="細明體" w:hint="eastAsia"/>
          <w:kern w:val="2"/>
          <w:szCs w:val="24"/>
          <w:lang w:eastAsia="zh-TW"/>
        </w:rPr>
        <w:t>4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=WHERE</w:t>
      </w:r>
      <w:r>
        <w:rPr>
          <w:rFonts w:ascii="細明體" w:eastAsia="細明體" w:hAnsi="細明體" w:hint="eastAsia"/>
          <w:kern w:val="2"/>
          <w:szCs w:val="24"/>
        </w:rPr>
        <w:t xml:space="preserve"> DATE(</w:t>
      </w:r>
      <w:r w:rsidR="00A954C4">
        <w:rPr>
          <w:rFonts w:ascii="細明體" w:eastAsia="細明體" w:hAnsi="細明體" w:hint="eastAsia"/>
          <w:kern w:val="2"/>
          <w:szCs w:val="24"/>
        </w:rPr>
        <w:t>A.APRV_DATE</w:t>
      </w:r>
      <w:r>
        <w:rPr>
          <w:rFonts w:ascii="細明體" w:eastAsia="細明體" w:hAnsi="細明體" w:hint="eastAsia"/>
          <w:kern w:val="2"/>
          <w:szCs w:val="24"/>
        </w:rPr>
        <w:t>)=</w:t>
      </w:r>
      <w:r w:rsidR="00CF015C">
        <w:rPr>
          <w:rFonts w:ascii="細明體" w:eastAsia="細明體" w:hAnsi="細明體" w:hint="eastAsia"/>
          <w:kern w:val="2"/>
          <w:szCs w:val="24"/>
        </w:rPr>
        <w:t>資料日期(STEP 1.2)</w:t>
      </w:r>
      <w:r>
        <w:rPr>
          <w:rFonts w:ascii="細明體" w:eastAsia="細明體" w:hAnsi="細明體" w:hint="eastAsia"/>
          <w:kern w:val="2"/>
          <w:szCs w:val="24"/>
        </w:rPr>
        <w:t xml:space="preserve"> AND A.</w:t>
      </w:r>
      <w:r w:rsidRPr="0026767E">
        <w:rPr>
          <w:rFonts w:ascii="細明體" w:eastAsia="細明體" w:hAnsi="細明體"/>
          <w:kern w:val="2"/>
          <w:szCs w:val="24"/>
        </w:rPr>
        <w:t>CLAM_CAT</w:t>
      </w:r>
      <w:r w:rsidR="00652D58">
        <w:rPr>
          <w:rFonts w:ascii="細明體" w:eastAsia="細明體" w:hAnsi="細明體" w:hint="eastAsia"/>
          <w:kern w:val="2"/>
          <w:szCs w:val="24"/>
        </w:rPr>
        <w:t xml:space="preserve"> </w:t>
      </w:r>
      <w:r w:rsidR="00652D58">
        <w:rPr>
          <w:rFonts w:ascii="細明體" w:eastAsia="細明體" w:hAnsi="細明體" w:hint="eastAsia"/>
          <w:kern w:val="2"/>
          <w:szCs w:val="24"/>
          <w:lang w:eastAsia="zh-TW"/>
        </w:rPr>
        <w:t>=</w:t>
      </w:r>
      <w:r w:rsidRPr="0026767E">
        <w:rPr>
          <w:rFonts w:ascii="細明體" w:eastAsia="細明體" w:hAnsi="細明體"/>
          <w:kern w:val="2"/>
          <w:szCs w:val="24"/>
        </w:rPr>
        <w:t>‘</w:t>
      </w:r>
      <w:r w:rsidR="00652D58">
        <w:rPr>
          <w:rFonts w:ascii="細明體" w:eastAsia="細明體" w:hAnsi="細明體" w:hint="eastAsia"/>
          <w:kern w:val="2"/>
          <w:szCs w:val="24"/>
          <w:lang w:eastAsia="zh-TW"/>
        </w:rPr>
        <w:t>L</w:t>
      </w:r>
      <w:r w:rsidR="00652D5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26767E">
        <w:rPr>
          <w:rFonts w:ascii="細明體" w:eastAsia="細明體" w:hAnsi="細明體" w:hint="eastAsia"/>
          <w:kern w:val="2"/>
          <w:szCs w:val="24"/>
        </w:rPr>
        <w:t xml:space="preserve"> AND</w:t>
      </w:r>
      <w:r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6767E">
        <w:rPr>
          <w:rFonts w:ascii="細明體" w:eastAsia="細明體" w:hAnsi="細明體" w:hint="eastAsia"/>
          <w:kern w:val="2"/>
          <w:szCs w:val="24"/>
        </w:rPr>
        <w:t>A.</w:t>
      </w:r>
      <w:r w:rsidRPr="0026767E">
        <w:rPr>
          <w:rFonts w:ascii="細明體" w:eastAsia="細明體" w:hAnsi="細明體"/>
          <w:kern w:val="2"/>
          <w:szCs w:val="24"/>
        </w:rPr>
        <w:t>PAY_ST</w:t>
      </w:r>
      <w:r w:rsidRPr="0026767E">
        <w:rPr>
          <w:rFonts w:ascii="細明體" w:eastAsia="細明體" w:hAnsi="細明體" w:hint="eastAsia"/>
          <w:kern w:val="2"/>
          <w:szCs w:val="24"/>
        </w:rPr>
        <w:t xml:space="preserve">S </w:t>
      </w:r>
      <w:ins w:id="386" w:author="cathaylife" w:date="2010-03-15T14:52:00Z">
        <w:r w:rsidR="00A60280" w:rsidRPr="0026767E">
          <w:rPr>
            <w:rFonts w:ascii="細明體" w:eastAsia="細明體" w:hAnsi="細明體" w:hint="eastAsia"/>
            <w:kern w:val="2"/>
            <w:szCs w:val="24"/>
          </w:rPr>
          <w:t>IN (</w:t>
        </w:r>
        <w:r w:rsidR="00A60280" w:rsidRPr="0026767E">
          <w:rPr>
            <w:rFonts w:ascii="細明體" w:eastAsia="細明體" w:hAnsi="細明體"/>
            <w:kern w:val="2"/>
            <w:szCs w:val="24"/>
          </w:rPr>
          <w:t>‘</w:t>
        </w:r>
        <w:smartTag w:uri="urn:schemas-microsoft-com:office:smarttags" w:element="chmetcnv">
          <w:smartTagPr>
            <w:attr w:name="UnitName" w:val="’"/>
            <w:attr w:name="SourceValue" w:val="1"/>
            <w:attr w:name="HasSpace" w:val="False"/>
            <w:attr w:name="Negative" w:val="False"/>
            <w:attr w:name="NumberType" w:val="1"/>
            <w:attr w:name="TCSC" w:val="0"/>
          </w:smartTagPr>
          <w:r w:rsidR="00A60280" w:rsidRPr="0026767E">
            <w:rPr>
              <w:rFonts w:ascii="細明體" w:eastAsia="細明體" w:hAnsi="細明體" w:hint="eastAsia"/>
              <w:kern w:val="2"/>
              <w:szCs w:val="24"/>
            </w:rPr>
            <w:t>1</w:t>
          </w:r>
          <w:r w:rsidR="00A60280" w:rsidRPr="0026767E">
            <w:rPr>
              <w:rFonts w:ascii="細明體" w:eastAsia="細明體" w:hAnsi="細明體"/>
              <w:kern w:val="2"/>
              <w:szCs w:val="24"/>
            </w:rPr>
            <w:t>’</w:t>
          </w:r>
        </w:smartTag>
        <w:r w:rsidR="00A60280" w:rsidRPr="0026767E">
          <w:rPr>
            <w:rFonts w:ascii="細明體" w:eastAsia="細明體" w:hAnsi="細明體" w:hint="eastAsia"/>
            <w:kern w:val="2"/>
            <w:szCs w:val="24"/>
          </w:rPr>
          <w:t>,</w:t>
        </w:r>
        <w:r w:rsidR="00A60280" w:rsidRPr="0026767E">
          <w:rPr>
            <w:rFonts w:ascii="細明體" w:eastAsia="細明體" w:hAnsi="細明體"/>
            <w:kern w:val="2"/>
            <w:szCs w:val="24"/>
          </w:rPr>
          <w:t>’</w:t>
        </w:r>
        <w:smartTag w:uri="urn:schemas-microsoft-com:office:smarttags" w:element="chmetcnv">
          <w:smartTagPr>
            <w:attr w:name="UnitName" w:val="’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  <w:r w:rsidR="00A60280" w:rsidRPr="0026767E">
            <w:rPr>
              <w:rFonts w:ascii="細明體" w:eastAsia="細明體" w:hAnsi="細明體" w:hint="eastAsia"/>
              <w:kern w:val="2"/>
              <w:szCs w:val="24"/>
            </w:rPr>
            <w:t>2</w:t>
          </w:r>
          <w:r w:rsidR="00A60280" w:rsidRPr="0026767E">
            <w:rPr>
              <w:rFonts w:ascii="細明體" w:eastAsia="細明體" w:hAnsi="細明體"/>
              <w:kern w:val="2"/>
              <w:szCs w:val="24"/>
            </w:rPr>
            <w:t>’</w:t>
          </w:r>
        </w:smartTag>
        <w:r w:rsidR="00A60280" w:rsidRPr="0026767E">
          <w:rPr>
            <w:rFonts w:ascii="細明體" w:eastAsia="細明體" w:hAnsi="細明體" w:hint="eastAsia"/>
            <w:kern w:val="2"/>
            <w:szCs w:val="24"/>
          </w:rPr>
          <w:t>,</w:t>
        </w:r>
        <w:r w:rsidR="00A60280" w:rsidRPr="0026767E">
          <w:rPr>
            <w:rFonts w:ascii="細明體" w:eastAsia="細明體" w:hAnsi="細明體"/>
            <w:kern w:val="2"/>
            <w:szCs w:val="24"/>
          </w:rPr>
          <w:t>’</w:t>
        </w:r>
        <w:smartTag w:uri="urn:schemas-microsoft-com:office:smarttags" w:element="chmetcnv">
          <w:smartTagPr>
            <w:attr w:name="UnitName" w:val="’"/>
            <w:attr w:name="SourceValue" w:val="3"/>
            <w:attr w:name="HasSpace" w:val="False"/>
            <w:attr w:name="Negative" w:val="False"/>
            <w:attr w:name="NumberType" w:val="1"/>
            <w:attr w:name="TCSC" w:val="0"/>
          </w:smartTagPr>
          <w:r w:rsidR="00A60280" w:rsidRPr="0026767E">
            <w:rPr>
              <w:rFonts w:ascii="細明體" w:eastAsia="細明體" w:hAnsi="細明體" w:hint="eastAsia"/>
              <w:kern w:val="2"/>
              <w:szCs w:val="24"/>
            </w:rPr>
            <w:t>3</w:t>
          </w:r>
          <w:r w:rsidR="00A60280" w:rsidRPr="0026767E">
            <w:rPr>
              <w:rFonts w:ascii="細明體" w:eastAsia="細明體" w:hAnsi="細明體"/>
              <w:kern w:val="2"/>
              <w:szCs w:val="24"/>
            </w:rPr>
            <w:t>’</w:t>
          </w:r>
        </w:smartTag>
        <w:r w:rsidR="00A60280" w:rsidRPr="0026767E">
          <w:rPr>
            <w:rFonts w:ascii="細明體" w:eastAsia="細明體" w:hAnsi="細明體" w:hint="eastAsia"/>
            <w:kern w:val="2"/>
            <w:szCs w:val="24"/>
          </w:rPr>
          <w:t>,</w:t>
        </w:r>
        <w:r w:rsidR="00A60280" w:rsidRPr="0026767E">
          <w:rPr>
            <w:rFonts w:ascii="細明體" w:eastAsia="細明體" w:hAnsi="細明體"/>
            <w:kern w:val="2"/>
            <w:szCs w:val="24"/>
          </w:rPr>
          <w:t>’</w:t>
        </w:r>
        <w:smartTag w:uri="urn:schemas-microsoft-com:office:smarttags" w:element="chmetcnv">
          <w:smartTagPr>
            <w:attr w:name="UnitName" w:val="’"/>
            <w:attr w:name="SourceValue" w:val="4"/>
            <w:attr w:name="HasSpace" w:val="False"/>
            <w:attr w:name="Negative" w:val="False"/>
            <w:attr w:name="NumberType" w:val="1"/>
            <w:attr w:name="TCSC" w:val="0"/>
          </w:smartTagPr>
          <w:r w:rsidR="00A60280">
            <w:rPr>
              <w:rFonts w:ascii="細明體" w:eastAsia="細明體" w:hAnsi="細明體" w:hint="eastAsia"/>
              <w:kern w:val="2"/>
              <w:szCs w:val="24"/>
              <w:lang w:eastAsia="zh-TW"/>
            </w:rPr>
            <w:t>4</w:t>
          </w:r>
          <w:r w:rsidR="00A60280" w:rsidRPr="0026767E">
            <w:rPr>
              <w:rFonts w:ascii="細明體" w:eastAsia="細明體" w:hAnsi="細明體"/>
              <w:kern w:val="2"/>
              <w:szCs w:val="24"/>
            </w:rPr>
            <w:t>’</w:t>
          </w:r>
        </w:smartTag>
        <w:r w:rsidR="00A60280">
          <w:rPr>
            <w:rFonts w:ascii="細明體" w:eastAsia="細明體" w:hAnsi="細明體" w:hint="eastAsia"/>
            <w:kern w:val="2"/>
            <w:szCs w:val="24"/>
            <w:lang w:eastAsia="zh-TW"/>
          </w:rPr>
          <w:t>,</w:t>
        </w:r>
        <w:r w:rsidR="00A60280">
          <w:rPr>
            <w:rFonts w:ascii="細明體" w:eastAsia="細明體" w:hAnsi="細明體"/>
            <w:kern w:val="2"/>
            <w:szCs w:val="24"/>
            <w:lang w:eastAsia="zh-TW"/>
          </w:rPr>
          <w:t>’</w:t>
        </w:r>
        <w:smartTag w:uri="urn:schemas-microsoft-com:office:smarttags" w:element="chmetcnv">
          <w:smartTagPr>
            <w:attr w:name="UnitName" w:val="’"/>
            <w:attr w:name="SourceValue" w:val="7"/>
            <w:attr w:name="HasSpace" w:val="False"/>
            <w:attr w:name="Negative" w:val="False"/>
            <w:attr w:name="NumberType" w:val="1"/>
            <w:attr w:name="TCSC" w:val="0"/>
          </w:smartTagPr>
          <w:r w:rsidR="00A60280">
            <w:rPr>
              <w:rFonts w:ascii="細明體" w:eastAsia="細明體" w:hAnsi="細明體" w:hint="eastAsia"/>
              <w:kern w:val="2"/>
              <w:szCs w:val="24"/>
              <w:lang w:eastAsia="zh-TW"/>
            </w:rPr>
            <w:t>7</w:t>
          </w:r>
          <w:r w:rsidR="00A60280">
            <w:rPr>
              <w:rFonts w:ascii="細明體" w:eastAsia="細明體" w:hAnsi="細明體"/>
              <w:kern w:val="2"/>
              <w:szCs w:val="24"/>
              <w:lang w:eastAsia="zh-TW"/>
            </w:rPr>
            <w:t>’</w:t>
          </w:r>
        </w:smartTag>
        <w:r w:rsidR="00A60280" w:rsidRPr="0026767E">
          <w:rPr>
            <w:rFonts w:ascii="細明體" w:eastAsia="細明體" w:hAnsi="細明體" w:hint="eastAsia"/>
            <w:kern w:val="2"/>
            <w:szCs w:val="24"/>
          </w:rPr>
          <w:t>)</w:t>
        </w:r>
      </w:ins>
      <w:del w:id="387" w:author="cathaylife" w:date="2010-03-15T14:52:00Z">
        <w:r w:rsidR="002E7FA8" w:rsidDel="00A60280">
          <w:rPr>
            <w:rFonts w:ascii="細明體" w:eastAsia="細明體" w:hAnsi="細明體" w:hint="eastAsia"/>
            <w:kern w:val="2"/>
            <w:szCs w:val="24"/>
            <w:lang w:eastAsia="zh-TW"/>
          </w:rPr>
          <w:delText>=</w:delText>
        </w:r>
        <w:r w:rsidR="002E7FA8" w:rsidDel="00A60280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2E7FA8" w:rsidDel="00A60280">
          <w:rPr>
            <w:rFonts w:ascii="細明體" w:eastAsia="細明體" w:hAnsi="細明體" w:hint="eastAsia"/>
            <w:kern w:val="2"/>
            <w:szCs w:val="24"/>
            <w:lang w:eastAsia="zh-TW"/>
          </w:rPr>
          <w:delText>6</w:delText>
        </w:r>
        <w:r w:rsidR="002E7FA8" w:rsidDel="00A60280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</w:del>
      <w:ins w:id="388" w:author="cathaylife" w:date="2010-03-15T14:52:00Z">
        <w:r w:rsidR="000A3A94"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AND SYS_NO=</w:t>
        </w:r>
        <w:r w:rsidR="000A3A94">
          <w:rPr>
            <w:rFonts w:ascii="細明體" w:eastAsia="細明體" w:hAnsi="細明體"/>
            <w:kern w:val="2"/>
            <w:szCs w:val="24"/>
            <w:lang w:eastAsia="zh-TW"/>
          </w:rPr>
          <w:t>’</w:t>
        </w:r>
        <w:smartTag w:uri="urn:schemas-microsoft-com:office:smarttags" w:element="chmetcnv">
          <w:smartTagPr>
            <w:attr w:name="UnitName" w:val="’"/>
            <w:attr w:name="SourceValue" w:val="1"/>
            <w:attr w:name="HasSpace" w:val="False"/>
            <w:attr w:name="Negative" w:val="False"/>
            <w:attr w:name="NumberType" w:val="1"/>
            <w:attr w:name="TCSC" w:val="0"/>
          </w:smartTagPr>
          <w:r w:rsidR="000A3A94">
            <w:rPr>
              <w:rFonts w:ascii="細明體" w:eastAsia="細明體" w:hAnsi="細明體" w:hint="eastAsia"/>
              <w:kern w:val="2"/>
              <w:szCs w:val="24"/>
              <w:lang w:eastAsia="zh-TW"/>
            </w:rPr>
            <w:t>1</w:t>
          </w:r>
          <w:r w:rsidR="000A3A94">
            <w:rPr>
              <w:rFonts w:ascii="細明體" w:eastAsia="細明體" w:hAnsi="細明體"/>
              <w:kern w:val="2"/>
              <w:szCs w:val="24"/>
              <w:lang w:eastAsia="zh-TW"/>
            </w:rPr>
            <w:t>’</w:t>
          </w:r>
        </w:smartTag>
      </w:ins>
    </w:p>
    <w:p w:rsidR="00711240" w:rsidRDefault="00711240" w:rsidP="00711240">
      <w:pPr>
        <w:pStyle w:val="Tabletext"/>
        <w:keepLines w:val="0"/>
        <w:numPr>
          <w:ilvl w:val="4"/>
          <w:numId w:val="2"/>
          <w:numberingChange w:id="389" w:author="cathaylife" w:date="2010-03-15T14:52:00Z" w:original="%2:2:0:.%3:2:0:.%4:6:0:.%5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取得付款方式：</w:t>
      </w:r>
    </w:p>
    <w:p w:rsidR="00711240" w:rsidRDefault="00711240" w:rsidP="00711240">
      <w:pPr>
        <w:pStyle w:val="Tabletext"/>
        <w:keepLines w:val="0"/>
        <w:numPr>
          <w:ilvl w:val="5"/>
          <w:numId w:val="2"/>
          <w:numberingChange w:id="390" w:author="cathaylife" w:date="2010-03-15T14:52:00Z" w:original="%2:2:0:.%3:2:0:.%4:6:0:.%5:4:0:.%6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READ </w:t>
      </w:r>
      <w:r w:rsidRPr="00563B9E">
        <w:rPr>
          <w:rFonts w:ascii="細明體" w:eastAsia="細明體" w:hAnsi="細明體" w:hint="eastAsia"/>
          <w:kern w:val="2"/>
          <w:szCs w:val="24"/>
        </w:rPr>
        <w:t>DTAAB0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Pr="00563B9E">
        <w:rPr>
          <w:rFonts w:ascii="細明體" w:eastAsia="細明體" w:hAnsi="細明體" w:hint="eastAsia"/>
          <w:kern w:val="2"/>
          <w:szCs w:val="24"/>
        </w:rPr>
        <w:t>0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，條件如下：(取第一筆)</w:t>
      </w:r>
    </w:p>
    <w:p w:rsidR="00711240" w:rsidRDefault="00711240" w:rsidP="00711240">
      <w:pPr>
        <w:pStyle w:val="Tabletext"/>
        <w:keepLines w:val="0"/>
        <w:numPr>
          <w:ilvl w:val="6"/>
          <w:numId w:val="2"/>
          <w:numberingChange w:id="391" w:author="cathaylife" w:date="2010-03-15T14:52:00Z" w:original="%2:2:0:.%3:2:0:.%4:6:0:.%5:4:0:.%6:1:0:.%7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受理編號=</w:t>
      </w:r>
      <w:r w:rsidRPr="00FF0D84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DTAAB001.APLY_NO</w:t>
      </w:r>
    </w:p>
    <w:p w:rsidR="00711240" w:rsidRDefault="00711240" w:rsidP="00711240">
      <w:pPr>
        <w:pStyle w:val="Tabletext"/>
        <w:keepLines w:val="0"/>
        <w:numPr>
          <w:ilvl w:val="6"/>
          <w:numId w:val="2"/>
          <w:numberingChange w:id="392" w:author="cathaylife" w:date="2010-03-15T14:52:00Z" w:original="%2:2:0:.%3:2:0:.%4:6:0:.%5:4:0:.%6:1:0:.%7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交易序號=</w:t>
      </w:r>
      <w:r w:rsidRPr="00FF0D84">
        <w:rPr>
          <w:rFonts w:ascii="細明體" w:eastAsia="細明體" w:hAnsi="細明體"/>
          <w:kern w:val="2"/>
          <w:szCs w:val="24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 w:rsidRPr="00563B9E">
        <w:rPr>
          <w:rFonts w:ascii="細明體" w:eastAsia="細明體" w:hAnsi="細明體"/>
          <w:kern w:val="2"/>
          <w:szCs w:val="24"/>
        </w:rPr>
        <w:t>TRN_SER_NO</w:t>
      </w:r>
    </w:p>
    <w:p w:rsidR="00711240" w:rsidRDefault="00711240" w:rsidP="00D16896">
      <w:pPr>
        <w:pStyle w:val="Tabletext"/>
        <w:keepLines w:val="0"/>
        <w:numPr>
          <w:ilvl w:val="6"/>
          <w:numId w:val="2"/>
          <w:numberingChange w:id="393" w:author="cathaylife" w:date="2010-03-15T14:52:00Z" w:original="%2:2:0:.%3:2:0:.%4:6:0:.%5:4:0:.%6:1:0:.%7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帳務日期=</w:t>
      </w:r>
      <w:r w:rsidRPr="00FF0D84">
        <w:rPr>
          <w:rFonts w:ascii="細明體" w:eastAsia="細明體" w:hAnsi="細明體" w:hint="eastAsia"/>
          <w:kern w:val="2"/>
          <w:szCs w:val="24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 w:rsidRPr="00563B9E">
        <w:rPr>
          <w:rFonts w:ascii="細明體" w:eastAsia="細明體" w:hAnsi="細明體" w:hint="eastAsia"/>
          <w:kern w:val="2"/>
          <w:szCs w:val="24"/>
        </w:rPr>
        <w:t>ACNT_DATE</w:t>
      </w:r>
    </w:p>
    <w:p w:rsidR="00D16896" w:rsidRDefault="00D16896" w:rsidP="00D16896">
      <w:pPr>
        <w:pStyle w:val="Tabletext"/>
        <w:keepLines w:val="0"/>
        <w:numPr>
          <w:ilvl w:val="4"/>
          <w:numId w:val="2"/>
          <w:numberingChange w:id="394" w:author="cathaylife" w:date="2010-03-12T15:54:00Z" w:original="%2:2:0:.%3:2:0:.%4:6:0:.%5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同一受理編號及保單</w:t>
      </w:r>
      <w:r w:rsidR="00FC730E">
        <w:rPr>
          <w:rFonts w:ascii="細明體" w:eastAsia="細明體" w:hAnsi="細明體" w:hint="eastAsia"/>
          <w:kern w:val="2"/>
          <w:szCs w:val="24"/>
          <w:lang w:eastAsia="zh-TW"/>
        </w:rPr>
        <w:t>+險別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寫成一筆資料，檔案格式如下：(各欄位依逗點分隔)</w:t>
      </w:r>
    </w:p>
    <w:tbl>
      <w:tblPr>
        <w:tblStyle w:val="a9"/>
        <w:tblW w:w="8388" w:type="dxa"/>
        <w:tblInd w:w="1908" w:type="dxa"/>
        <w:tblLayout w:type="fixed"/>
        <w:tblLook w:val="01E0" w:firstRow="1" w:lastRow="1" w:firstColumn="1" w:lastColumn="1" w:noHBand="0" w:noVBand="0"/>
      </w:tblPr>
      <w:tblGrid>
        <w:gridCol w:w="2446"/>
        <w:gridCol w:w="4494"/>
        <w:gridCol w:w="1448"/>
      </w:tblGrid>
      <w:tr w:rsidR="00D16896">
        <w:tc>
          <w:tcPr>
            <w:tcW w:w="2446" w:type="dxa"/>
            <w:shd w:val="clear" w:color="auto" w:fill="C0C0C0"/>
          </w:tcPr>
          <w:p w:rsidR="00D16896" w:rsidRDefault="00D16896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494" w:type="dxa"/>
            <w:shd w:val="clear" w:color="auto" w:fill="C0C0C0"/>
          </w:tcPr>
          <w:p w:rsidR="00D16896" w:rsidRDefault="00D16896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48" w:type="dxa"/>
            <w:shd w:val="clear" w:color="auto" w:fill="C0C0C0"/>
          </w:tcPr>
          <w:p w:rsidR="00D16896" w:rsidRDefault="00D16896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9470B7">
        <w:tc>
          <w:tcPr>
            <w:tcW w:w="2446" w:type="dxa"/>
            <w:shd w:val="clear" w:color="auto" w:fill="FFFF99"/>
            <w:vAlign w:val="center"/>
          </w:tcPr>
          <w:p w:rsidR="009470B7" w:rsidRPr="006878F3" w:rsidRDefault="009470B7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RMT_DIV_NO匯款單位</w:t>
            </w:r>
          </w:p>
        </w:tc>
        <w:tc>
          <w:tcPr>
            <w:tcW w:w="4494" w:type="dxa"/>
          </w:tcPr>
          <w:p w:rsidR="009470B7" w:rsidRDefault="009470B7" w:rsidP="009470B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ACNT_DIV_NO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1448" w:type="dxa"/>
          </w:tcPr>
          <w:p w:rsidR="009470B7" w:rsidRPr="0008184A" w:rsidRDefault="009470B7" w:rsidP="00D16896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取前</w:t>
            </w:r>
            <w:smartTag w:uri="urn:schemas-microsoft-com:office:smarttags" w:element="chmetcnv">
              <w:smartTagPr>
                <w:attr w:name="UnitName" w:val="碼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102B2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5碼</w:t>
              </w:r>
            </w:smartTag>
          </w:p>
        </w:tc>
      </w:tr>
      <w:tr w:rsidR="009470B7">
        <w:tc>
          <w:tcPr>
            <w:tcW w:w="2446" w:type="dxa"/>
            <w:shd w:val="clear" w:color="auto" w:fill="FFFF99"/>
            <w:vAlign w:val="center"/>
          </w:tcPr>
          <w:p w:rsidR="009470B7" w:rsidRPr="006878F3" w:rsidRDefault="009470B7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OP_ITEM作業項目</w:t>
            </w:r>
          </w:p>
        </w:tc>
        <w:tc>
          <w:tcPr>
            <w:tcW w:w="4494" w:type="dxa"/>
          </w:tcPr>
          <w:p w:rsidR="009470B7" w:rsidRDefault="002A2967" w:rsidP="009470B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1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12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</w:tc>
        <w:tc>
          <w:tcPr>
            <w:tcW w:w="1448" w:type="dxa"/>
          </w:tcPr>
          <w:p w:rsidR="009470B7" w:rsidRPr="0008184A" w:rsidRDefault="009470B7" w:rsidP="00D1689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9470B7">
        <w:tc>
          <w:tcPr>
            <w:tcW w:w="2446" w:type="dxa"/>
            <w:shd w:val="clear" w:color="auto" w:fill="FFFF99"/>
            <w:vAlign w:val="center"/>
          </w:tcPr>
          <w:p w:rsidR="009470B7" w:rsidRPr="006878F3" w:rsidRDefault="009470B7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POLICY_NO</w:t>
            </w:r>
            <w:r w:rsidRPr="005102B2">
              <w:rPr>
                <w:rFonts w:ascii="細明體" w:eastAsia="細明體" w:hAnsi="細明體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494" w:type="dxa"/>
          </w:tcPr>
          <w:p w:rsidR="009470B7" w:rsidRDefault="009470B7" w:rsidP="009470B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POLICY_NO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</w:t>
            </w:r>
          </w:p>
        </w:tc>
        <w:tc>
          <w:tcPr>
            <w:tcW w:w="1448" w:type="dxa"/>
          </w:tcPr>
          <w:p w:rsidR="009470B7" w:rsidRPr="0008184A" w:rsidRDefault="009470B7" w:rsidP="00D1689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9470B7">
        <w:tc>
          <w:tcPr>
            <w:tcW w:w="2446" w:type="dxa"/>
            <w:shd w:val="clear" w:color="auto" w:fill="FFFF99"/>
            <w:vAlign w:val="center"/>
          </w:tcPr>
          <w:p w:rsidR="009470B7" w:rsidRPr="006878F3" w:rsidRDefault="009470B7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SER_NO次序碼</w:t>
            </w:r>
          </w:p>
        </w:tc>
        <w:tc>
          <w:tcPr>
            <w:tcW w:w="4494" w:type="dxa"/>
          </w:tcPr>
          <w:p w:rsidR="009470B7" w:rsidRDefault="002A2967" w:rsidP="009470B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從1開始累加</w:t>
            </w:r>
          </w:p>
        </w:tc>
        <w:tc>
          <w:tcPr>
            <w:tcW w:w="1448" w:type="dxa"/>
          </w:tcPr>
          <w:p w:rsidR="009470B7" w:rsidRPr="0008184A" w:rsidRDefault="009470B7" w:rsidP="00D1689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9470B7">
        <w:tc>
          <w:tcPr>
            <w:tcW w:w="2446" w:type="dxa"/>
            <w:shd w:val="clear" w:color="auto" w:fill="FFFF99"/>
            <w:vAlign w:val="center"/>
          </w:tcPr>
          <w:p w:rsidR="009470B7" w:rsidRPr="006878F3" w:rsidRDefault="009470B7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INPUT_DATE輸入日期</w:t>
            </w:r>
          </w:p>
        </w:tc>
        <w:tc>
          <w:tcPr>
            <w:tcW w:w="4494" w:type="dxa"/>
          </w:tcPr>
          <w:p w:rsidR="009470B7" w:rsidRPr="001F1A89" w:rsidRDefault="009470B7" w:rsidP="009470B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</w:t>
            </w:r>
            <w:r w:rsidRPr="001F1A89">
              <w:rPr>
                <w:rFonts w:ascii="細明體" w:hAnsi="細明體"/>
                <w:kern w:val="2"/>
                <w:szCs w:val="24"/>
              </w:rPr>
              <w:t>APLY_DATE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 xml:space="preserve">   </w:t>
            </w:r>
          </w:p>
        </w:tc>
        <w:tc>
          <w:tcPr>
            <w:tcW w:w="1448" w:type="dxa"/>
          </w:tcPr>
          <w:p w:rsidR="009470B7" w:rsidRPr="0008184A" w:rsidRDefault="009470B7" w:rsidP="00D1689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9470B7">
        <w:tc>
          <w:tcPr>
            <w:tcW w:w="2446" w:type="dxa"/>
            <w:shd w:val="clear" w:color="auto" w:fill="FFFF99"/>
            <w:vAlign w:val="center"/>
          </w:tcPr>
          <w:p w:rsidR="009470B7" w:rsidRPr="006878F3" w:rsidRDefault="009470B7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FILE_NO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</w:t>
            </w: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號</w:t>
            </w:r>
          </w:p>
        </w:tc>
        <w:tc>
          <w:tcPr>
            <w:tcW w:w="4494" w:type="dxa"/>
          </w:tcPr>
          <w:p w:rsidR="009470B7" w:rsidRPr="001F1A89" w:rsidRDefault="009470B7" w:rsidP="009470B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APLY_NO   </w:t>
            </w:r>
          </w:p>
        </w:tc>
        <w:tc>
          <w:tcPr>
            <w:tcW w:w="1448" w:type="dxa"/>
          </w:tcPr>
          <w:p w:rsidR="009470B7" w:rsidRPr="0008184A" w:rsidRDefault="009470B7" w:rsidP="00D1689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9470B7">
        <w:tc>
          <w:tcPr>
            <w:tcW w:w="2446" w:type="dxa"/>
            <w:shd w:val="clear" w:color="auto" w:fill="FFFF99"/>
            <w:vAlign w:val="center"/>
          </w:tcPr>
          <w:p w:rsidR="009470B7" w:rsidRPr="006878F3" w:rsidRDefault="009470B7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RMT_DATE匯款日期</w:t>
            </w:r>
          </w:p>
        </w:tc>
        <w:tc>
          <w:tcPr>
            <w:tcW w:w="4494" w:type="dxa"/>
          </w:tcPr>
          <w:p w:rsidR="009470B7" w:rsidRPr="001F1A89" w:rsidRDefault="009470B7" w:rsidP="009470B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.ACNT_DATE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1448" w:type="dxa"/>
          </w:tcPr>
          <w:p w:rsidR="009470B7" w:rsidRPr="0008184A" w:rsidRDefault="009470B7" w:rsidP="00D16896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D16896">
        <w:tc>
          <w:tcPr>
            <w:tcW w:w="2446" w:type="dxa"/>
            <w:shd w:val="clear" w:color="auto" w:fill="FFFF99"/>
            <w:vAlign w:val="center"/>
          </w:tcPr>
          <w:p w:rsidR="00D16896" w:rsidRPr="006878F3" w:rsidRDefault="00D16896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INT_STR_DATE計息始期</w:t>
            </w:r>
          </w:p>
        </w:tc>
        <w:tc>
          <w:tcPr>
            <w:tcW w:w="4494" w:type="dxa"/>
          </w:tcPr>
          <w:p w:rsidR="00D16896" w:rsidRDefault="00D16896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</w:p>
        </w:tc>
        <w:tc>
          <w:tcPr>
            <w:tcW w:w="1448" w:type="dxa"/>
          </w:tcPr>
          <w:p w:rsidR="00D16896" w:rsidRPr="0008184A" w:rsidRDefault="00D16896" w:rsidP="00D16896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t>NULL</w:t>
            </w:r>
          </w:p>
        </w:tc>
      </w:tr>
      <w:tr w:rsidR="00D16896">
        <w:tc>
          <w:tcPr>
            <w:tcW w:w="2446" w:type="dxa"/>
            <w:shd w:val="clear" w:color="auto" w:fill="FFFF99"/>
            <w:vAlign w:val="center"/>
          </w:tcPr>
          <w:p w:rsidR="00D16896" w:rsidRPr="006878F3" w:rsidRDefault="00D16896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INT_END_DATE計息終期</w:t>
            </w:r>
          </w:p>
        </w:tc>
        <w:tc>
          <w:tcPr>
            <w:tcW w:w="4494" w:type="dxa"/>
          </w:tcPr>
          <w:p w:rsidR="00D16896" w:rsidRDefault="00D16896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</w:p>
        </w:tc>
        <w:tc>
          <w:tcPr>
            <w:tcW w:w="1448" w:type="dxa"/>
          </w:tcPr>
          <w:p w:rsidR="00D16896" w:rsidRPr="0008184A" w:rsidRDefault="00D16896" w:rsidP="00D16896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t>NULL</w:t>
            </w:r>
          </w:p>
        </w:tc>
      </w:tr>
      <w:tr w:rsidR="006472F9">
        <w:tc>
          <w:tcPr>
            <w:tcW w:w="2446" w:type="dxa"/>
            <w:shd w:val="clear" w:color="auto" w:fill="FFFF99"/>
            <w:vAlign w:val="center"/>
          </w:tcPr>
          <w:p w:rsidR="006472F9" w:rsidRPr="006878F3" w:rsidRDefault="006472F9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PAY_TYPE</w:t>
            </w:r>
          </w:p>
          <w:p w:rsidR="006472F9" w:rsidRPr="006878F3" w:rsidRDefault="006472F9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付款方式</w:t>
            </w:r>
          </w:p>
        </w:tc>
        <w:tc>
          <w:tcPr>
            <w:tcW w:w="4494" w:type="dxa"/>
          </w:tcPr>
          <w:p w:rsidR="006472F9" w:rsidRPr="006B617C" w:rsidRDefault="006472F9" w:rsidP="006472F9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</w:rPr>
            </w:pPr>
            <w:r w:rsidRPr="006B617C">
              <w:rPr>
                <w:rFonts w:eastAsia="細明體"/>
                <w:kern w:val="2"/>
                <w:szCs w:val="24"/>
              </w:rPr>
              <w:t xml:space="preserve">IF </w:t>
            </w:r>
            <w:r w:rsidR="005B3E2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DTAAB010</w:t>
            </w:r>
            <w:r w:rsidRPr="006B617C">
              <w:rPr>
                <w:rFonts w:eastAsia="細明體"/>
                <w:kern w:val="2"/>
                <w:szCs w:val="24"/>
              </w:rPr>
              <w:t>.PAY_TYPE=’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617C">
                <w:rPr>
                  <w:rFonts w:eastAsia="細明體"/>
                  <w:kern w:val="2"/>
                  <w:szCs w:val="24"/>
                </w:rPr>
                <w:t>1’</w:t>
              </w:r>
            </w:smartTag>
            <w:r w:rsidRPr="006B617C">
              <w:rPr>
                <w:rFonts w:eastAsia="細明體"/>
                <w:kern w:val="2"/>
                <w:szCs w:val="24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</w:rPr>
              <w:t>寫入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  <w:r w:rsidRPr="006B617C">
              <w:rPr>
                <w:rFonts w:eastAsia="細明體" w:hAnsi="細明體"/>
                <w:kern w:val="2"/>
                <w:szCs w:val="24"/>
              </w:rPr>
              <w:t>匯款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</w:p>
          <w:p w:rsidR="006472F9" w:rsidRPr="006B617C" w:rsidRDefault="006472F9" w:rsidP="006472F9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6B617C">
              <w:rPr>
                <w:rFonts w:eastAsia="細明體"/>
                <w:kern w:val="2"/>
                <w:szCs w:val="24"/>
              </w:rPr>
              <w:t>ELSE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 xml:space="preserve">IF </w:t>
            </w:r>
            <w:r w:rsidR="005B3E2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DTAAB010</w:t>
            </w:r>
            <w:r w:rsidRPr="006B617C">
              <w:rPr>
                <w:rFonts w:eastAsia="細明體"/>
                <w:kern w:val="2"/>
                <w:szCs w:val="24"/>
              </w:rPr>
              <w:t>.PAY_TYPE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>=’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617C">
                <w:rPr>
                  <w:rFonts w:eastAsia="細明體"/>
                  <w:kern w:val="2"/>
                  <w:szCs w:val="24"/>
                  <w:lang w:eastAsia="zh-TW"/>
                </w:rPr>
                <w:t>2</w:t>
              </w:r>
              <w:r w:rsidRPr="006B617C">
                <w:rPr>
                  <w:rFonts w:eastAsia="細明體"/>
                  <w:kern w:val="2"/>
                  <w:szCs w:val="24"/>
                </w:rPr>
                <w:t>’</w:t>
              </w:r>
            </w:smartTag>
            <w:r w:rsidRPr="006B617C">
              <w:rPr>
                <w:rFonts w:eastAsia="細明體"/>
                <w:kern w:val="2"/>
                <w:szCs w:val="24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</w:rPr>
              <w:t>寫入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  <w:r w:rsidRPr="006B617C">
              <w:rPr>
                <w:rFonts w:eastAsia="細明體" w:hAnsi="細明體"/>
                <w:kern w:val="2"/>
                <w:szCs w:val="24"/>
                <w:lang w:eastAsia="zh-TW"/>
              </w:rPr>
              <w:t>現金</w:t>
            </w:r>
            <w:r w:rsidRPr="006B617C">
              <w:rPr>
                <w:rFonts w:eastAsia="細明體"/>
                <w:kern w:val="2"/>
                <w:szCs w:val="24"/>
              </w:rPr>
              <w:t xml:space="preserve">’ </w:t>
            </w:r>
          </w:p>
          <w:p w:rsidR="006472F9" w:rsidRPr="006B617C" w:rsidRDefault="006472F9" w:rsidP="006472F9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6B617C">
              <w:rPr>
                <w:rFonts w:eastAsia="細明體"/>
                <w:kern w:val="2"/>
                <w:szCs w:val="24"/>
              </w:rPr>
              <w:t>ELSE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 xml:space="preserve">IF </w:t>
            </w:r>
            <w:r w:rsidR="005B3E2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DTAAB010</w:t>
            </w:r>
            <w:r w:rsidRPr="006B617C">
              <w:rPr>
                <w:rFonts w:eastAsia="細明體"/>
                <w:kern w:val="2"/>
                <w:szCs w:val="24"/>
              </w:rPr>
              <w:t>.PAY_TYPE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>=’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617C">
                <w:rPr>
                  <w:rFonts w:eastAsia="細明體"/>
                  <w:kern w:val="2"/>
                  <w:szCs w:val="24"/>
                  <w:lang w:eastAsia="zh-TW"/>
                </w:rPr>
                <w:t>3</w:t>
              </w:r>
              <w:r w:rsidRPr="006B617C">
                <w:rPr>
                  <w:rFonts w:eastAsia="細明體"/>
                  <w:kern w:val="2"/>
                  <w:szCs w:val="24"/>
                </w:rPr>
                <w:t>’</w:t>
              </w:r>
            </w:smartTag>
            <w:r w:rsidRPr="006B617C">
              <w:rPr>
                <w:rFonts w:eastAsia="細明體"/>
                <w:kern w:val="2"/>
                <w:szCs w:val="24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</w:rPr>
              <w:t>寫入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  <w:lang w:eastAsia="zh-TW"/>
              </w:rPr>
              <w:t>支票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</w:p>
          <w:p w:rsidR="006472F9" w:rsidRPr="006B617C" w:rsidRDefault="006472F9" w:rsidP="006472F9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6B617C">
              <w:rPr>
                <w:rFonts w:eastAsia="細明體"/>
                <w:kern w:val="2"/>
                <w:szCs w:val="24"/>
              </w:rPr>
              <w:t>ELSE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 xml:space="preserve">IF </w:t>
            </w:r>
            <w:r w:rsidR="005B3E2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DTAAB010</w:t>
            </w:r>
            <w:r w:rsidRPr="006B617C">
              <w:rPr>
                <w:rFonts w:eastAsia="細明體"/>
                <w:kern w:val="2"/>
                <w:szCs w:val="24"/>
              </w:rPr>
              <w:t>.PAY_TYPE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/>
                <w:kern w:val="2"/>
                <w:szCs w:val="24"/>
              </w:rPr>
              <w:t>=’</w:t>
            </w:r>
            <w:smartTag w:uri="urn:schemas-microsoft-com:office:smarttags" w:element="chmetcnv">
              <w:smartTagPr>
                <w:attr w:name="UnitName" w:val="’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B617C">
                <w:rPr>
                  <w:rFonts w:eastAsia="細明體"/>
                  <w:kern w:val="2"/>
                  <w:szCs w:val="24"/>
                  <w:lang w:eastAsia="zh-TW"/>
                </w:rPr>
                <w:t>5</w:t>
              </w:r>
              <w:r w:rsidRPr="006B617C">
                <w:rPr>
                  <w:rFonts w:eastAsia="細明體"/>
                  <w:kern w:val="2"/>
                  <w:szCs w:val="24"/>
                </w:rPr>
                <w:t>’</w:t>
              </w:r>
            </w:smartTag>
            <w:r w:rsidRPr="006B617C">
              <w:rPr>
                <w:rFonts w:eastAsia="細明體"/>
                <w:kern w:val="2"/>
                <w:szCs w:val="24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</w:rPr>
              <w:t>寫入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  <w:r w:rsidRPr="006B617C">
              <w:rPr>
                <w:rFonts w:eastAsia="細明體"/>
                <w:kern w:val="2"/>
                <w:szCs w:val="24"/>
                <w:lang w:eastAsia="zh-TW"/>
              </w:rPr>
              <w:t xml:space="preserve"> </w:t>
            </w:r>
            <w:r w:rsidRPr="006B617C">
              <w:rPr>
                <w:rFonts w:eastAsia="細明體" w:hAnsi="細明體"/>
                <w:kern w:val="2"/>
                <w:szCs w:val="24"/>
                <w:lang w:eastAsia="zh-TW"/>
              </w:rPr>
              <w:t>匯撥</w:t>
            </w:r>
            <w:r w:rsidRPr="006B617C">
              <w:rPr>
                <w:rFonts w:eastAsia="細明體"/>
                <w:kern w:val="2"/>
                <w:szCs w:val="24"/>
              </w:rPr>
              <w:t>’</w:t>
            </w:r>
          </w:p>
        </w:tc>
        <w:tc>
          <w:tcPr>
            <w:tcW w:w="1448" w:type="dxa"/>
          </w:tcPr>
          <w:p w:rsidR="006472F9" w:rsidRPr="005102B2" w:rsidRDefault="006472F9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1:匯款</w:t>
            </w:r>
          </w:p>
          <w:p w:rsidR="006472F9" w:rsidRPr="005102B2" w:rsidRDefault="006472F9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2:現金</w:t>
            </w:r>
          </w:p>
          <w:p w:rsidR="006472F9" w:rsidRPr="005102B2" w:rsidRDefault="006472F9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3:支票</w:t>
            </w:r>
          </w:p>
          <w:p w:rsidR="006472F9" w:rsidRPr="0008184A" w:rsidRDefault="006472F9" w:rsidP="00D16896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5:匯撥</w:t>
            </w:r>
          </w:p>
        </w:tc>
      </w:tr>
      <w:tr w:rsidR="00F15918">
        <w:tc>
          <w:tcPr>
            <w:tcW w:w="2446" w:type="dxa"/>
            <w:shd w:val="clear" w:color="auto" w:fill="FFFF99"/>
            <w:vAlign w:val="center"/>
          </w:tcPr>
          <w:p w:rsidR="00F15918" w:rsidRPr="006878F3" w:rsidRDefault="00F15918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REAL_PAY_AMT實支金額</w:t>
            </w:r>
          </w:p>
        </w:tc>
        <w:tc>
          <w:tcPr>
            <w:tcW w:w="4494" w:type="dxa"/>
          </w:tcPr>
          <w:p w:rsidR="00F15918" w:rsidRPr="00E9694D" w:rsidRDefault="00F15918" w:rsidP="00F15918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DTAAB002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.TOT_AMT</w:t>
            </w:r>
          </w:p>
        </w:tc>
        <w:tc>
          <w:tcPr>
            <w:tcW w:w="1448" w:type="dxa"/>
          </w:tcPr>
          <w:p w:rsidR="00F15918" w:rsidRDefault="00F15918" w:rsidP="00D16896">
            <w:pPr>
              <w:rPr>
                <w:rFonts w:ascii="細明體" w:eastAsia="細明體" w:hAnsi="細明體" w:hint="eastAsia"/>
              </w:rPr>
            </w:pPr>
          </w:p>
        </w:tc>
      </w:tr>
      <w:tr w:rsidR="00D16896">
        <w:tc>
          <w:tcPr>
            <w:tcW w:w="2446" w:type="dxa"/>
            <w:shd w:val="clear" w:color="auto" w:fill="FFFF99"/>
            <w:vAlign w:val="center"/>
          </w:tcPr>
          <w:p w:rsidR="00D16896" w:rsidRPr="006878F3" w:rsidRDefault="00D16896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TLK_AMT</w:t>
            </w:r>
            <w:r>
              <w:rPr>
                <w:rFonts w:ascii="Arial" w:eastAsia="細明體" w:hAnsi="Arial" w:cs="Arial" w:hint="eastAsia"/>
              </w:rPr>
              <w:t>和解金額</w:t>
            </w:r>
          </w:p>
        </w:tc>
        <w:tc>
          <w:tcPr>
            <w:tcW w:w="4494" w:type="dxa"/>
          </w:tcPr>
          <w:p w:rsidR="00D16896" w:rsidRPr="00E9694D" w:rsidRDefault="00D16896" w:rsidP="00D16896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 w:rsidRPr="00E9694D">
              <w:rPr>
                <w:rFonts w:ascii="細明體" w:hAnsi="細明體" w:hint="eastAsia"/>
                <w:kern w:val="2"/>
                <w:szCs w:val="24"/>
              </w:rPr>
              <w:t>0</w:t>
            </w:r>
          </w:p>
        </w:tc>
        <w:tc>
          <w:tcPr>
            <w:tcW w:w="1448" w:type="dxa"/>
          </w:tcPr>
          <w:p w:rsidR="00D16896" w:rsidRDefault="00D16896" w:rsidP="00D16896">
            <w:pPr>
              <w:rPr>
                <w:rFonts w:ascii="細明體" w:eastAsia="細明體" w:hAnsi="細明體" w:hint="eastAsia"/>
              </w:rPr>
            </w:pPr>
          </w:p>
        </w:tc>
      </w:tr>
      <w:tr w:rsidR="00F15918">
        <w:tc>
          <w:tcPr>
            <w:tcW w:w="2446" w:type="dxa"/>
            <w:shd w:val="clear" w:color="auto" w:fill="FFFF99"/>
            <w:vAlign w:val="center"/>
          </w:tcPr>
          <w:p w:rsidR="00F15918" w:rsidRPr="006878F3" w:rsidRDefault="00F15918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MAIN_PROD_ID</w:t>
            </w:r>
          </w:p>
          <w:p w:rsidR="00F15918" w:rsidRPr="006878F3" w:rsidRDefault="00F15918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主約險別</w:t>
            </w:r>
          </w:p>
        </w:tc>
        <w:tc>
          <w:tcPr>
            <w:tcW w:w="4494" w:type="dxa"/>
          </w:tcPr>
          <w:p w:rsidR="00592473" w:rsidRDefault="00F15918" w:rsidP="00F15918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ins w:id="395" w:author="cathaylife" w:date="2010-03-11T11:22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IF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>.PROD_K</w:t>
            </w:r>
            <w:r w:rsidRPr="00113E1A">
              <w:rPr>
                <w:rFonts w:ascii="細明體" w:eastAsia="細明體" w:hAnsi="細明體"/>
                <w:kern w:val="2"/>
                <w:szCs w:val="24"/>
              </w:rPr>
              <w:t>IND</w:t>
            </w: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 = </w:t>
            </w:r>
            <w:r w:rsidRPr="00113E1A">
              <w:rPr>
                <w:rFonts w:ascii="細明體" w:eastAsia="細明體" w:hAnsi="細明體"/>
                <w:kern w:val="2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13E1A">
                <w:rPr>
                  <w:rFonts w:ascii="細明體" w:eastAsia="細明體" w:hAnsi="細明體" w:hint="eastAsia"/>
                  <w:kern w:val="2"/>
                  <w:szCs w:val="24"/>
                </w:rPr>
                <w:t>1</w:t>
              </w:r>
              <w:r w:rsidRPr="00113E1A">
                <w:rPr>
                  <w:rFonts w:ascii="細明體" w:eastAsia="細明體" w:hAnsi="細明體"/>
                  <w:kern w:val="2"/>
                  <w:szCs w:val="24"/>
                </w:rPr>
                <w:t>’</w:t>
              </w:r>
            </w:smartTag>
          </w:p>
          <w:p w:rsidR="00F15918" w:rsidRPr="00113E1A" w:rsidRDefault="00F15918" w:rsidP="00F15918">
            <w:pPr>
              <w:pStyle w:val="Tabletext"/>
              <w:keepLines w:val="0"/>
              <w:numPr>
                <w:ins w:id="396" w:author="cathaylife" w:date="2010-03-11T11:22:00Z"/>
              </w:numPr>
              <w:spacing w:after="0" w:line="240" w:lineRule="auto"/>
              <w:ind w:left="300" w:hangingChars="150" w:hanging="3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 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寫入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13E1A">
              <w:rPr>
                <w:rFonts w:ascii="細明體" w:eastAsia="細明體" w:hAnsi="細明體"/>
                <w:kern w:val="2"/>
                <w:szCs w:val="24"/>
              </w:rPr>
              <w:t>PROD_ID</w:t>
            </w:r>
          </w:p>
        </w:tc>
        <w:tc>
          <w:tcPr>
            <w:tcW w:w="1448" w:type="dxa"/>
          </w:tcPr>
          <w:p w:rsidR="00F15918" w:rsidRDefault="00F15918" w:rsidP="00D16896">
            <w:pPr>
              <w:rPr>
                <w:rFonts w:ascii="細明體" w:eastAsia="細明體" w:hAnsi="細明體" w:hint="eastAsia"/>
              </w:rPr>
            </w:pPr>
          </w:p>
        </w:tc>
      </w:tr>
      <w:tr w:rsidR="00D16896">
        <w:tc>
          <w:tcPr>
            <w:tcW w:w="2446" w:type="dxa"/>
            <w:shd w:val="clear" w:color="auto" w:fill="FFFF99"/>
            <w:vAlign w:val="center"/>
          </w:tcPr>
          <w:p w:rsidR="00D16896" w:rsidRPr="006878F3" w:rsidRDefault="00F16872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A0312B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RTN_PREM</w:t>
            </w:r>
            <w:r w:rsidRPr="00A031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_MAIN</w:t>
            </w:r>
          </w:p>
          <w:p w:rsidR="00D16896" w:rsidRPr="006878F3" w:rsidRDefault="00F16872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A031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主約</w:t>
            </w:r>
            <w:r w:rsidRPr="00A0312B">
              <w:rPr>
                <w:rFonts w:ascii="細明體" w:eastAsia="細明體" w:hAnsi="細明體"/>
                <w:kern w:val="2"/>
                <w:szCs w:val="24"/>
                <w:lang w:eastAsia="zh-TW"/>
              </w:rPr>
              <w:t>退還保費</w:t>
            </w:r>
          </w:p>
        </w:tc>
        <w:tc>
          <w:tcPr>
            <w:tcW w:w="4494" w:type="dxa"/>
            <w:vAlign w:val="center"/>
          </w:tcPr>
          <w:p w:rsidR="00D16896" w:rsidRDefault="00D16896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IF </w:t>
            </w:r>
            <w:r w:rsidR="001D4E0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="001D4E00" w:rsidRPr="00113E1A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1D4E00" w:rsidRPr="00E32702">
              <w:rPr>
                <w:rFonts w:eastAsia="細明體"/>
                <w:kern w:val="2"/>
                <w:szCs w:val="24"/>
              </w:rPr>
              <w:t>PROD_KIND = 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1D4E00" w:rsidRPr="00E32702">
                <w:rPr>
                  <w:rFonts w:eastAsia="細明體"/>
                  <w:kern w:val="2"/>
                  <w:szCs w:val="24"/>
                </w:rPr>
                <w:t>1’</w:t>
              </w:r>
            </w:smartTag>
            <w:r w:rsidR="001D4E00">
              <w:rPr>
                <w:rFonts w:eastAsia="細明體" w:hint="eastAsia"/>
                <w:kern w:val="2"/>
                <w:szCs w:val="24"/>
                <w:lang w:eastAsia="zh-TW"/>
              </w:rPr>
              <w:t xml:space="preserve"> </w:t>
            </w:r>
            <w:ins w:id="397" w:author="cathaylife" w:date="2010-03-11T11:22:00Z">
              <w:r w:rsidR="00592473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 </w:t>
              </w:r>
            </w:ins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AND </w:t>
            </w:r>
          </w:p>
          <w:p w:rsidR="00D16896" w:rsidRPr="001D4E00" w:rsidRDefault="00D16896" w:rsidP="00D16896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</w:t>
            </w:r>
            <w:r w:rsidR="001D4E0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6C78E8">
              <w:rPr>
                <w:rFonts w:ascii="細明體" w:eastAsia="細明體" w:hAnsi="細明體"/>
                <w:kern w:val="2"/>
                <w:szCs w:val="24"/>
              </w:rPr>
              <w:t xml:space="preserve">.CLAM_AMT_CODE </w:t>
            </w:r>
            <w:r w:rsidR="002376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= </w:t>
            </w:r>
            <w:r w:rsidRPr="00C136BA">
              <w:rPr>
                <w:rFonts w:eastAsia="SimHei"/>
              </w:rPr>
              <w:t>’</w:t>
            </w:r>
            <w:r w:rsidR="0023765A">
              <w:t xml:space="preserve"> </w:t>
            </w:r>
            <w:r w:rsidR="0023765A" w:rsidRPr="0023765A">
              <w:rPr>
                <w:rFonts w:eastAsia="SimHei"/>
              </w:rPr>
              <w:t>JAL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23765A" w:rsidRPr="0023765A">
                <w:rPr>
                  <w:rFonts w:eastAsia="SimHei"/>
                </w:rPr>
                <w:t>1</w:t>
              </w:r>
              <w:r w:rsidRPr="00C136BA">
                <w:rPr>
                  <w:rFonts w:eastAsia="SimHei"/>
                </w:rPr>
                <w:t>’</w:t>
              </w:r>
            </w:smartTag>
            <w:r w:rsidR="001D4E00">
              <w:rPr>
                <w:rFonts w:hint="eastAsia"/>
                <w:lang w:eastAsia="zh-TW"/>
              </w:rPr>
              <w:t xml:space="preserve"> </w:t>
            </w:r>
          </w:p>
          <w:p w:rsidR="00D16896" w:rsidRPr="00113E1A" w:rsidRDefault="00A0312B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</w:rPr>
            </w:pPr>
            <w:r w:rsidRPr="00A0312B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RTN_PREM</w:t>
            </w:r>
            <w:r w:rsidRPr="00A031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_MAIN</w:t>
            </w:r>
            <w:r w:rsidR="00D16896"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 =</w:t>
            </w:r>
            <w:r w:rsidR="00965CCE" w:rsidRPr="00E32702">
              <w:rPr>
                <w:rFonts w:eastAsia="細明體"/>
                <w:kern w:val="2"/>
                <w:position w:val="-14"/>
                <w:szCs w:val="24"/>
              </w:rPr>
              <w:object w:dxaOrig="2720" w:dyaOrig="400">
                <v:shape id="_x0000_i1031" type="#_x0000_t75" style="width:105.75pt;height:15.75pt" o:ole="">
                  <v:imagedata r:id="rId7" o:title=""/>
                </v:shape>
                <o:OLEObject Type="Embed" ProgID="Equation.3" ShapeID="_x0000_i1031" DrawAspect="Content" ObjectID="_1657345864" r:id="rId14"/>
              </w:object>
            </w:r>
            <w:r w:rsidR="00965CCE">
              <w:rPr>
                <w:rFonts w:eastAsia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1448" w:type="dxa"/>
          </w:tcPr>
          <w:p w:rsidR="00D16896" w:rsidRDefault="00D16896" w:rsidP="00D16896">
            <w:pPr>
              <w:rPr>
                <w:rFonts w:ascii="細明體" w:eastAsia="細明體" w:hAnsi="細明體" w:hint="eastAsia"/>
              </w:rPr>
            </w:pPr>
          </w:p>
        </w:tc>
      </w:tr>
      <w:tr w:rsidR="0047096F">
        <w:tc>
          <w:tcPr>
            <w:tcW w:w="2446" w:type="dxa"/>
            <w:shd w:val="clear" w:color="auto" w:fill="FFFF99"/>
            <w:vAlign w:val="center"/>
          </w:tcPr>
          <w:p w:rsidR="0047096F" w:rsidRPr="006878F3" w:rsidRDefault="0047096F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A0312B">
              <w:rPr>
                <w:rFonts w:ascii="細明體" w:eastAsia="細明體" w:hAnsi="細明體"/>
                <w:kern w:val="2"/>
                <w:szCs w:val="24"/>
                <w:lang w:eastAsia="zh-TW"/>
              </w:rPr>
              <w:t>RD_PROD_ID</w:t>
            </w:r>
          </w:p>
          <w:p w:rsidR="0047096F" w:rsidRPr="006878F3" w:rsidRDefault="0047096F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A031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附約險別</w:t>
            </w:r>
          </w:p>
        </w:tc>
        <w:tc>
          <w:tcPr>
            <w:tcW w:w="4494" w:type="dxa"/>
          </w:tcPr>
          <w:p w:rsidR="0047096F" w:rsidRPr="00264FEA" w:rsidRDefault="0047096F" w:rsidP="0047096F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rFonts w:hint="eastAsia"/>
                <w:lang w:eastAsia="zh-TW"/>
              </w:rPr>
            </w:pPr>
            <w:r w:rsidRPr="00E32702">
              <w:rPr>
                <w:rFonts w:eastAsia="SimHei"/>
              </w:rPr>
              <w:t xml:space="preserve">IF </w:t>
            </w:r>
            <w:r w:rsidR="00592473">
              <w:rPr>
                <w:rFonts w:hint="eastAsia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32702">
              <w:rPr>
                <w:rFonts w:eastAsia="SimHei"/>
              </w:rPr>
              <w:t>.PROD_KIND = 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702">
                <w:rPr>
                  <w:rFonts w:eastAsia="SimHei"/>
                </w:rPr>
                <w:t>2’</w:t>
              </w:r>
            </w:smartTag>
            <w:r w:rsidRPr="00E32702">
              <w:rPr>
                <w:rFonts w:eastAsia="SimHei"/>
              </w:rPr>
              <w:t xml:space="preserve"> </w:t>
            </w:r>
          </w:p>
          <w:p w:rsidR="0047096F" w:rsidRPr="00E32702" w:rsidRDefault="0047096F" w:rsidP="00592473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lang w:eastAsia="zh-TW"/>
              </w:rPr>
            </w:pPr>
            <w:r w:rsidRPr="00E32702">
              <w:t>寫入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32702">
              <w:t>.PROD_ID</w:t>
            </w:r>
            <w:r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1448" w:type="dxa"/>
          </w:tcPr>
          <w:p w:rsidR="0047096F" w:rsidRPr="00654602" w:rsidRDefault="0047096F" w:rsidP="00D16896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D16896">
        <w:tc>
          <w:tcPr>
            <w:tcW w:w="2446" w:type="dxa"/>
            <w:shd w:val="clear" w:color="auto" w:fill="FFFF99"/>
            <w:vAlign w:val="center"/>
          </w:tcPr>
          <w:p w:rsidR="00B93D18" w:rsidRDefault="00F16872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A0312B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RTN_PREM</w:t>
            </w:r>
            <w:r w:rsidRPr="00A031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_RD</w:t>
            </w:r>
          </w:p>
          <w:p w:rsidR="00D16896" w:rsidRPr="006878F3" w:rsidRDefault="00F16872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A031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附約</w:t>
            </w:r>
            <w:r w:rsidRPr="00A0312B">
              <w:rPr>
                <w:rFonts w:ascii="細明體" w:eastAsia="細明體" w:hAnsi="細明體"/>
                <w:kern w:val="2"/>
                <w:szCs w:val="24"/>
                <w:lang w:eastAsia="zh-TW"/>
              </w:rPr>
              <w:t>退還保費</w:t>
            </w:r>
          </w:p>
        </w:tc>
        <w:tc>
          <w:tcPr>
            <w:tcW w:w="4494" w:type="dxa"/>
          </w:tcPr>
          <w:p w:rsidR="009A286D" w:rsidRDefault="009A286D" w:rsidP="009A286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 xml:space="preserve">IF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13E1A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E32702">
              <w:rPr>
                <w:rFonts w:eastAsia="細明體"/>
                <w:kern w:val="2"/>
                <w:szCs w:val="24"/>
              </w:rPr>
              <w:t>PROD_KIND = 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eastAsia="細明體" w:hint="eastAsia"/>
                  <w:kern w:val="2"/>
                  <w:szCs w:val="24"/>
                  <w:lang w:eastAsia="zh-TW"/>
                </w:rPr>
                <w:t>2</w:t>
              </w:r>
              <w:r w:rsidRPr="00E32702">
                <w:rPr>
                  <w:rFonts w:eastAsia="細明體"/>
                  <w:kern w:val="2"/>
                  <w:szCs w:val="24"/>
                </w:rPr>
                <w:t>’</w:t>
              </w:r>
            </w:smartTag>
            <w:r>
              <w:rPr>
                <w:rFonts w:eastAsia="細明體" w:hint="eastAsia"/>
                <w:kern w:val="2"/>
                <w:szCs w:val="24"/>
                <w:lang w:eastAsia="zh-TW"/>
              </w:rPr>
              <w:t xml:space="preserve"> </w:t>
            </w:r>
            <w:ins w:id="398" w:author="cathaylife" w:date="2010-03-11T11:23:00Z">
              <w:r w:rsidR="00592473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 </w:t>
              </w:r>
            </w:ins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AND </w:t>
            </w:r>
          </w:p>
          <w:p w:rsidR="009A286D" w:rsidRPr="001D4E00" w:rsidRDefault="009A286D" w:rsidP="009A286D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DTAAB001</w:t>
            </w:r>
            <w:r w:rsidRPr="006C78E8">
              <w:rPr>
                <w:rFonts w:ascii="細明體" w:eastAsia="細明體" w:hAnsi="細明體"/>
                <w:kern w:val="2"/>
                <w:szCs w:val="24"/>
              </w:rPr>
              <w:t xml:space="preserve">.CLAM_AMT_CODE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= </w:t>
            </w:r>
            <w:r w:rsidRPr="00C136BA">
              <w:rPr>
                <w:rFonts w:eastAsia="SimHei"/>
              </w:rPr>
              <w:t>’</w:t>
            </w:r>
            <w:r>
              <w:t xml:space="preserve"> </w:t>
            </w:r>
            <w:r w:rsidRPr="0023765A">
              <w:rPr>
                <w:rFonts w:eastAsia="SimHei"/>
              </w:rPr>
              <w:t>JAL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765A">
                <w:rPr>
                  <w:rFonts w:eastAsia="SimHei"/>
                </w:rPr>
                <w:t>1</w:t>
              </w:r>
              <w:r w:rsidRPr="00C136BA">
                <w:rPr>
                  <w:rFonts w:eastAsia="SimHei"/>
                </w:rPr>
                <w:t>’</w:t>
              </w:r>
            </w:smartTag>
          </w:p>
          <w:p w:rsidR="00D16896" w:rsidRPr="003A68AD" w:rsidRDefault="00301EFC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</w:rPr>
            </w:pPr>
            <w:r w:rsidRPr="00A0312B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RTN_PREM</w:t>
            </w: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</w:t>
            </w:r>
            <w:r w:rsidR="00D16896"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_RD</w:t>
            </w:r>
            <w:r w:rsidR="00D16896" w:rsidRPr="003A68AD">
              <w:rPr>
                <w:rFonts w:ascii="細明體" w:eastAsia="細明體" w:hAnsi="細明體" w:hint="eastAsia"/>
                <w:kern w:val="2"/>
                <w:szCs w:val="24"/>
              </w:rPr>
              <w:t xml:space="preserve"> =</w:t>
            </w:r>
            <w:r w:rsidR="009A286D" w:rsidRPr="00E32702">
              <w:rPr>
                <w:rFonts w:eastAsia="細明體"/>
                <w:kern w:val="2"/>
                <w:position w:val="-14"/>
                <w:szCs w:val="24"/>
              </w:rPr>
              <w:object w:dxaOrig="2720" w:dyaOrig="400">
                <v:shape id="_x0000_i1032" type="#_x0000_t75" style="width:105.75pt;height:15.75pt" o:ole="">
                  <v:imagedata r:id="rId7" o:title=""/>
                </v:shape>
                <o:OLEObject Type="Embed" ProgID="Equation.3" ShapeID="_x0000_i1032" DrawAspect="Content" ObjectID="_1657345865" r:id="rId15"/>
              </w:object>
            </w:r>
            <w:r w:rsidR="009A286D">
              <w:rPr>
                <w:rFonts w:eastAsia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1448" w:type="dxa"/>
          </w:tcPr>
          <w:p w:rsidR="00D16896" w:rsidRPr="00654602" w:rsidRDefault="00D16896" w:rsidP="00D16896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F16872">
        <w:tc>
          <w:tcPr>
            <w:tcW w:w="2446" w:type="dxa"/>
            <w:shd w:val="clear" w:color="auto" w:fill="FFFF99"/>
            <w:vAlign w:val="center"/>
          </w:tcPr>
          <w:p w:rsidR="00F16872" w:rsidRDefault="00F16872" w:rsidP="00D16896">
            <w:pPr>
              <w:pStyle w:val="Tabletext"/>
              <w:keepLines w:val="0"/>
              <w:spacing w:after="0" w:line="240" w:lineRule="auto"/>
              <w:rPr>
                <w:rStyle w:val="style31"/>
                <w:rFonts w:hint="eastAsia"/>
                <w:lang w:eastAsia="zh-TW"/>
              </w:rPr>
            </w:pPr>
            <w:r>
              <w:rPr>
                <w:rStyle w:val="style31"/>
              </w:rPr>
              <w:t>POL_VAL</w:t>
            </w:r>
          </w:p>
          <w:p w:rsidR="00F16872" w:rsidRDefault="00F16872" w:rsidP="00D16896">
            <w:pPr>
              <w:pStyle w:val="Tabletext"/>
              <w:keepLines w:val="0"/>
              <w:spacing w:after="0" w:line="240" w:lineRule="auto"/>
              <w:rPr>
                <w:rStyle w:val="style31"/>
                <w:rFonts w:hint="eastAsia"/>
                <w:lang w:eastAsia="zh-TW"/>
              </w:rPr>
            </w:pPr>
            <w:r>
              <w:rPr>
                <w:rStyle w:val="style31"/>
                <w:rFonts w:hint="eastAsia"/>
              </w:rPr>
              <w:t>投資商品</w:t>
            </w:r>
            <w:r>
              <w:rPr>
                <w:rStyle w:val="style31"/>
              </w:rPr>
              <w:t>保單價值</w:t>
            </w:r>
          </w:p>
        </w:tc>
        <w:tc>
          <w:tcPr>
            <w:tcW w:w="4494" w:type="dxa"/>
          </w:tcPr>
          <w:p w:rsidR="00F16872" w:rsidRPr="003A68AD" w:rsidRDefault="00F16872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  <w:tc>
          <w:tcPr>
            <w:tcW w:w="1448" w:type="dxa"/>
          </w:tcPr>
          <w:p w:rsidR="00F16872" w:rsidRPr="00124B89" w:rsidRDefault="00124B89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124B8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新系統不另外設定這個理賠項目</w:t>
            </w:r>
          </w:p>
        </w:tc>
      </w:tr>
      <w:tr w:rsidR="0057224C">
        <w:tc>
          <w:tcPr>
            <w:tcW w:w="2446" w:type="dxa"/>
            <w:shd w:val="clear" w:color="auto" w:fill="FFFF99"/>
            <w:vAlign w:val="center"/>
          </w:tcPr>
          <w:p w:rsidR="0057224C" w:rsidRPr="006878F3" w:rsidRDefault="0057224C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RTN_LOAN_AMT</w:t>
            </w:r>
          </w:p>
          <w:p w:rsidR="0057224C" w:rsidRPr="006878F3" w:rsidRDefault="0057224C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償還貸款本金</w:t>
            </w:r>
          </w:p>
        </w:tc>
        <w:tc>
          <w:tcPr>
            <w:tcW w:w="4494" w:type="dxa"/>
          </w:tcPr>
          <w:p w:rsidR="0057224C" w:rsidRPr="007911B6" w:rsidRDefault="0057224C" w:rsidP="0057224C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911B6">
              <w:t xml:space="preserve">IF </w:t>
            </w:r>
            <w:r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911B6">
              <w:t>.CLAM_AMT_CODE=’EBX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911B6">
                <w:t>3’</w:t>
              </w:r>
            </w:smartTag>
            <w:r>
              <w:rPr>
                <w:rFonts w:hint="eastAsia"/>
                <w:lang w:eastAsia="zh-TW"/>
              </w:rPr>
              <w:t xml:space="preserve"> </w:t>
            </w:r>
          </w:p>
          <w:p w:rsidR="0057224C" w:rsidRPr="007911B6" w:rsidRDefault="0057224C" w:rsidP="0057224C">
            <w:pPr>
              <w:pStyle w:val="Tabletext"/>
              <w:keepLines w:val="0"/>
              <w:spacing w:after="0" w:line="240" w:lineRule="auto"/>
            </w:pPr>
            <w:r w:rsidRPr="007911B6">
              <w:t>寫入</w:t>
            </w:r>
            <w:r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911B6">
              <w:t>.PAY_AMT</w:t>
            </w:r>
            <w:r w:rsidRPr="007911B6">
              <w:rPr>
                <w:lang w:eastAsia="zh-TW"/>
              </w:rPr>
              <w:t xml:space="preserve"> </w:t>
            </w:r>
          </w:p>
        </w:tc>
        <w:tc>
          <w:tcPr>
            <w:tcW w:w="1448" w:type="dxa"/>
          </w:tcPr>
          <w:p w:rsidR="0057224C" w:rsidRDefault="0057224C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57224C">
        <w:tc>
          <w:tcPr>
            <w:tcW w:w="2446" w:type="dxa"/>
            <w:shd w:val="clear" w:color="auto" w:fill="FFFF99"/>
            <w:vAlign w:val="center"/>
          </w:tcPr>
          <w:p w:rsidR="0057224C" w:rsidRPr="006878F3" w:rsidRDefault="0057224C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RTN_LOAN_INT</w:t>
            </w:r>
          </w:p>
          <w:p w:rsidR="0057224C" w:rsidRPr="006878F3" w:rsidRDefault="0057224C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償還貸款利息</w:t>
            </w:r>
          </w:p>
        </w:tc>
        <w:tc>
          <w:tcPr>
            <w:tcW w:w="4494" w:type="dxa"/>
          </w:tcPr>
          <w:p w:rsidR="0057224C" w:rsidRPr="007911B6" w:rsidRDefault="0057224C" w:rsidP="0057224C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911B6">
              <w:t>IF</w:t>
            </w:r>
            <w:r w:rsidRPr="007911B6">
              <w:rPr>
                <w:rFonts w:eastAsia="細明體"/>
                <w:kern w:val="2"/>
                <w:szCs w:val="24"/>
                <w:lang w:eastAsia="zh-TW"/>
              </w:rPr>
              <w:t xml:space="preserve"> DTAAB001</w:t>
            </w:r>
            <w:r w:rsidRPr="007911B6">
              <w:t>.CLAM_AMT_CODE=’DAX</w:t>
            </w:r>
            <w:smartTag w:uri="urn:schemas-microsoft-com:office:smarttags" w:element="chmetcnv">
              <w:smartTagPr>
                <w:attr w:name="UnitName" w:val="’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911B6">
                <w:t>4’</w:t>
              </w:r>
            </w:smartTag>
          </w:p>
          <w:p w:rsidR="0057224C" w:rsidRPr="007911B6" w:rsidRDefault="0057224C" w:rsidP="0057224C">
            <w:pPr>
              <w:pStyle w:val="Tabletext"/>
              <w:keepLines w:val="0"/>
              <w:spacing w:after="0" w:line="240" w:lineRule="auto"/>
            </w:pPr>
            <w:r w:rsidRPr="007911B6">
              <w:t>寫入</w:t>
            </w:r>
            <w:r w:rsidRPr="007911B6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911B6">
              <w:t>.PAY_AMT</w:t>
            </w:r>
            <w:r w:rsidRPr="007911B6">
              <w:rPr>
                <w:lang w:eastAsia="zh-TW"/>
              </w:rPr>
              <w:t xml:space="preserve"> </w:t>
            </w:r>
          </w:p>
        </w:tc>
        <w:tc>
          <w:tcPr>
            <w:tcW w:w="1448" w:type="dxa"/>
          </w:tcPr>
          <w:p w:rsidR="0057224C" w:rsidRDefault="0057224C" w:rsidP="00D168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336EC8">
        <w:tc>
          <w:tcPr>
            <w:tcW w:w="2446" w:type="dxa"/>
            <w:shd w:val="clear" w:color="auto" w:fill="FFFF99"/>
            <w:vAlign w:val="center"/>
          </w:tcPr>
          <w:p w:rsidR="00336EC8" w:rsidRPr="006878F3" w:rsidRDefault="00336EC8" w:rsidP="007715A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RTN_PREM_AMT</w:t>
            </w:r>
          </w:p>
          <w:p w:rsidR="00336EC8" w:rsidRPr="006878F3" w:rsidRDefault="00336EC8" w:rsidP="007715A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償還代繳保費本金</w:t>
            </w:r>
          </w:p>
        </w:tc>
        <w:tc>
          <w:tcPr>
            <w:tcW w:w="4494" w:type="dxa"/>
          </w:tcPr>
          <w:p w:rsidR="00336EC8" w:rsidRPr="007E21EA" w:rsidRDefault="00336EC8" w:rsidP="00336EC8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 xml:space="preserve">IF 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.CLAM_AMT_CODE=’FAX</w:t>
            </w:r>
            <w:smartTag w:uri="urn:schemas-microsoft-com:office:smarttags" w:element="chmetcnv">
              <w:smartTagPr>
                <w:attr w:name="UnitName" w:val="’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E21EA">
                <w:t>5’</w:t>
              </w:r>
            </w:smartTag>
            <w:r w:rsidRPr="007E21EA">
              <w:rPr>
                <w:lang w:eastAsia="zh-TW"/>
              </w:rPr>
              <w:t xml:space="preserve"> </w:t>
            </w:r>
          </w:p>
          <w:p w:rsidR="00336EC8" w:rsidRPr="007E21EA" w:rsidRDefault="00336EC8" w:rsidP="00336EC8">
            <w:pPr>
              <w:pStyle w:val="Tabletext"/>
              <w:keepLines w:val="0"/>
              <w:spacing w:after="0" w:line="240" w:lineRule="auto"/>
            </w:pPr>
            <w:r w:rsidRPr="007E21EA">
              <w:t>寫入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.PAY_AMT</w:t>
            </w:r>
            <w:r w:rsidRPr="007E21EA">
              <w:rPr>
                <w:lang w:eastAsia="zh-TW"/>
              </w:rPr>
              <w:t xml:space="preserve"> </w:t>
            </w:r>
          </w:p>
        </w:tc>
        <w:tc>
          <w:tcPr>
            <w:tcW w:w="1448" w:type="dxa"/>
          </w:tcPr>
          <w:p w:rsidR="00336EC8" w:rsidRDefault="00336EC8" w:rsidP="007715AC">
            <w:pPr>
              <w:rPr>
                <w:rFonts w:ascii="細明體" w:eastAsia="細明體" w:hAnsi="細明體" w:hint="eastAsia"/>
              </w:rPr>
            </w:pPr>
          </w:p>
        </w:tc>
      </w:tr>
      <w:tr w:rsidR="00336EC8">
        <w:tc>
          <w:tcPr>
            <w:tcW w:w="2446" w:type="dxa"/>
            <w:shd w:val="clear" w:color="auto" w:fill="FFFF99"/>
            <w:vAlign w:val="center"/>
          </w:tcPr>
          <w:p w:rsidR="00336EC8" w:rsidRPr="006878F3" w:rsidRDefault="00336EC8" w:rsidP="007715A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RTN_PREM_INT</w:t>
            </w:r>
          </w:p>
          <w:p w:rsidR="00336EC8" w:rsidRPr="006878F3" w:rsidRDefault="00336EC8" w:rsidP="007715A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償還代繳保費利息</w:t>
            </w:r>
          </w:p>
        </w:tc>
        <w:tc>
          <w:tcPr>
            <w:tcW w:w="4494" w:type="dxa"/>
          </w:tcPr>
          <w:p w:rsidR="00336EC8" w:rsidRPr="007E21EA" w:rsidRDefault="00336EC8" w:rsidP="00336EC8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7E21EA">
              <w:t xml:space="preserve">IF 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.CLAM_AMT_CODE=’ DBX</w:t>
            </w:r>
            <w:smartTag w:uri="urn:schemas-microsoft-com:office:smarttags" w:element="chmetcnv">
              <w:smartTagPr>
                <w:attr w:name="UnitName" w:val="’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E21EA">
                <w:t>6’</w:t>
              </w:r>
            </w:smartTag>
            <w:r w:rsidRPr="007E21EA">
              <w:rPr>
                <w:lang w:eastAsia="zh-TW"/>
              </w:rPr>
              <w:t xml:space="preserve"> </w:t>
            </w:r>
          </w:p>
          <w:p w:rsidR="00336EC8" w:rsidRPr="007E21EA" w:rsidRDefault="00336EC8" w:rsidP="00336EC8">
            <w:pPr>
              <w:pStyle w:val="Tabletext"/>
              <w:keepLines w:val="0"/>
              <w:spacing w:after="0" w:line="240" w:lineRule="auto"/>
            </w:pPr>
            <w:r w:rsidRPr="007E21EA">
              <w:t>寫入</w:t>
            </w:r>
            <w:r w:rsidRPr="007E21EA">
              <w:rPr>
                <w:rFonts w:eastAsia="細明體"/>
                <w:kern w:val="2"/>
                <w:szCs w:val="24"/>
                <w:lang w:eastAsia="zh-TW"/>
              </w:rPr>
              <w:t>DTAAB001</w:t>
            </w:r>
            <w:r w:rsidRPr="007E21EA">
              <w:t>.PAY_AMT</w:t>
            </w:r>
            <w:r w:rsidRPr="007E21EA">
              <w:rPr>
                <w:lang w:eastAsia="zh-TW"/>
              </w:rPr>
              <w:t xml:space="preserve"> </w:t>
            </w:r>
          </w:p>
        </w:tc>
        <w:tc>
          <w:tcPr>
            <w:tcW w:w="1448" w:type="dxa"/>
          </w:tcPr>
          <w:p w:rsidR="00336EC8" w:rsidRDefault="00336EC8" w:rsidP="007715AC">
            <w:pPr>
              <w:rPr>
                <w:rFonts w:ascii="細明體" w:eastAsia="細明體" w:hAnsi="細明體" w:hint="eastAsia"/>
              </w:rPr>
            </w:pPr>
          </w:p>
        </w:tc>
      </w:tr>
    </w:tbl>
    <w:p w:rsidR="00D16896" w:rsidRDefault="00D16896" w:rsidP="00D16896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A3282" w:rsidRDefault="00CA3282" w:rsidP="00CA3282">
      <w:pPr>
        <w:pStyle w:val="Tabletext"/>
        <w:keepLines w:val="0"/>
        <w:numPr>
          <w:ilvl w:val="3"/>
          <w:numId w:val="2"/>
          <w:numberingChange w:id="399" w:author="cathaylife" w:date="2010-03-12T15:57:00Z" w:original="%2:2:0:.%3:2:0:.%4:7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新細明體" w:cs="新細明體" w:hint="eastAsia"/>
          <w:color w:val="000000"/>
          <w:lang w:val="zh-TW" w:eastAsia="zh-TW"/>
        </w:rPr>
        <w:t>寫入</w:t>
      </w:r>
      <w:r>
        <w:rPr>
          <w:rFonts w:ascii="新細明體" w:cs="新細明體" w:hint="eastAsia"/>
          <w:color w:val="000000"/>
          <w:lang w:val="zh-TW"/>
        </w:rPr>
        <w:t>受款資料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資料：</w:t>
      </w:r>
    </w:p>
    <w:p w:rsidR="00CA3282" w:rsidRPr="00E9683C" w:rsidRDefault="00CA3282" w:rsidP="00CA3282">
      <w:pPr>
        <w:pStyle w:val="Tabletext"/>
        <w:keepLines w:val="0"/>
        <w:numPr>
          <w:ilvl w:val="4"/>
          <w:numId w:val="2"/>
          <w:numberingChange w:id="400" w:author="cathaylife" w:date="2010-03-12T15:57:00Z" w:original="%2:2:0:.%3:2:0:.%4:7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寫入TABLE：</w:t>
      </w:r>
      <w:r>
        <w:rPr>
          <w:lang w:eastAsia="zh-TW"/>
        </w:rPr>
        <w:t>DTAA</w:t>
      </w:r>
      <w:r>
        <w:rPr>
          <w:rFonts w:hint="eastAsia"/>
          <w:lang w:eastAsia="zh-TW"/>
        </w:rPr>
        <w:t>H307_REMIT</w:t>
      </w:r>
    </w:p>
    <w:p w:rsidR="00CA3282" w:rsidRDefault="00CA3282" w:rsidP="00CA3282">
      <w:pPr>
        <w:pStyle w:val="Tabletext"/>
        <w:keepLines w:val="0"/>
        <w:numPr>
          <w:ilvl w:val="4"/>
          <w:numId w:val="2"/>
          <w:numberingChange w:id="401" w:author="cathaylife" w:date="2010-03-12T15:57:00Z" w:original="%2:2:0:.%3:2:0:.%4:7:0:.%5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檔案格式如下：(各欄位依逗點分隔)</w:t>
      </w:r>
    </w:p>
    <w:tbl>
      <w:tblPr>
        <w:tblStyle w:val="a9"/>
        <w:tblW w:w="7370" w:type="dxa"/>
        <w:tblInd w:w="1908" w:type="dxa"/>
        <w:tblLayout w:type="fixed"/>
        <w:tblLook w:val="01E0" w:firstRow="1" w:lastRow="1" w:firstColumn="1" w:lastColumn="1" w:noHBand="0" w:noVBand="0"/>
      </w:tblPr>
      <w:tblGrid>
        <w:gridCol w:w="2520"/>
        <w:gridCol w:w="3402"/>
        <w:gridCol w:w="1448"/>
      </w:tblGrid>
      <w:tr w:rsidR="00CA3282" w:rsidTr="00CA3282">
        <w:tc>
          <w:tcPr>
            <w:tcW w:w="2520" w:type="dxa"/>
            <w:shd w:val="clear" w:color="auto" w:fill="C0C0C0"/>
          </w:tcPr>
          <w:p w:rsidR="00CA3282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402" w:type="dxa"/>
            <w:shd w:val="clear" w:color="auto" w:fill="C0C0C0"/>
          </w:tcPr>
          <w:p w:rsidR="00CA3282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48" w:type="dxa"/>
            <w:shd w:val="clear" w:color="auto" w:fill="C0C0C0"/>
          </w:tcPr>
          <w:p w:rsidR="00CA3282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CA3282" w:rsidTr="00CA3282">
        <w:tc>
          <w:tcPr>
            <w:tcW w:w="2520" w:type="dxa"/>
            <w:shd w:val="clear" w:color="auto" w:fill="FFFF99"/>
            <w:vAlign w:val="center"/>
          </w:tcPr>
          <w:p w:rsidR="00CA3282" w:rsidRPr="006878F3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RMT_DIV_NO匯款單位</w:t>
            </w:r>
          </w:p>
        </w:tc>
        <w:tc>
          <w:tcPr>
            <w:tcW w:w="3402" w:type="dxa"/>
          </w:tcPr>
          <w:p w:rsidR="00CA3282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DTAAB002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ACNT_DIV_NO</w:t>
            </w:r>
          </w:p>
        </w:tc>
        <w:tc>
          <w:tcPr>
            <w:tcW w:w="1448" w:type="dxa"/>
          </w:tcPr>
          <w:p w:rsidR="00CA3282" w:rsidRPr="0008184A" w:rsidRDefault="00CA3282" w:rsidP="00CA3282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  <w:r w:rsidRPr="005102B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取前</w:t>
            </w:r>
            <w:smartTag w:uri="urn:schemas-microsoft-com:office:smarttags" w:element="chmetcnv">
              <w:smartTagPr>
                <w:attr w:name="UnitName" w:val="碼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102B2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5碼</w:t>
              </w:r>
            </w:smartTag>
          </w:p>
        </w:tc>
      </w:tr>
      <w:tr w:rsidR="00CA3282" w:rsidTr="00CA3282">
        <w:tc>
          <w:tcPr>
            <w:tcW w:w="2520" w:type="dxa"/>
            <w:shd w:val="clear" w:color="auto" w:fill="FFFF99"/>
            <w:vAlign w:val="center"/>
          </w:tcPr>
          <w:p w:rsidR="00CA3282" w:rsidRPr="006878F3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OP_ITEM作業項目</w:t>
            </w:r>
          </w:p>
        </w:tc>
        <w:tc>
          <w:tcPr>
            <w:tcW w:w="3402" w:type="dxa"/>
          </w:tcPr>
          <w:p w:rsidR="00CA3282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 w:rsidRPr="00F5432C">
              <w:rPr>
                <w:rFonts w:ascii="細明體" w:eastAsia="細明體" w:hAnsi="細明體"/>
                <w:kern w:val="2"/>
                <w:szCs w:val="24"/>
              </w:rPr>
              <w:t>DTAA</w:t>
            </w:r>
            <w:r w:rsidRPr="00F5432C">
              <w:rPr>
                <w:rFonts w:ascii="細明體" w:eastAsia="細明體" w:hAnsi="細明體" w:hint="eastAsia"/>
                <w:kern w:val="2"/>
                <w:szCs w:val="24"/>
              </w:rPr>
              <w:t>H307_</w:t>
            </w:r>
            <w:r w:rsidR="0028447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REMOVE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6878F3">
              <w:rPr>
                <w:rFonts w:ascii="細明體" w:eastAsia="細明體" w:hAnsi="細明體"/>
                <w:kern w:val="2"/>
                <w:szCs w:val="24"/>
              </w:rPr>
              <w:t>作業項目</w:t>
            </w:r>
          </w:p>
        </w:tc>
        <w:tc>
          <w:tcPr>
            <w:tcW w:w="1448" w:type="dxa"/>
          </w:tcPr>
          <w:p w:rsidR="00CA3282" w:rsidRPr="0008184A" w:rsidRDefault="00CA3282" w:rsidP="00CA3282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A3282" w:rsidTr="00CA3282">
        <w:tc>
          <w:tcPr>
            <w:tcW w:w="2520" w:type="dxa"/>
            <w:shd w:val="clear" w:color="auto" w:fill="FFFF99"/>
            <w:vAlign w:val="center"/>
          </w:tcPr>
          <w:p w:rsidR="00CA3282" w:rsidRPr="006878F3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POLICY_NO</w:t>
            </w:r>
            <w:r w:rsidRPr="005102B2">
              <w:rPr>
                <w:rFonts w:ascii="細明體" w:eastAsia="細明體" w:hAnsi="細明體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3402" w:type="dxa"/>
          </w:tcPr>
          <w:p w:rsidR="00CA3282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</w:rPr>
              <w:t>DTAAB002.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POLICY_NO</w:t>
            </w:r>
          </w:p>
        </w:tc>
        <w:tc>
          <w:tcPr>
            <w:tcW w:w="1448" w:type="dxa"/>
          </w:tcPr>
          <w:p w:rsidR="00CA3282" w:rsidRPr="0008184A" w:rsidRDefault="00CA3282" w:rsidP="00CA3282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A3282" w:rsidTr="00CA3282">
        <w:tc>
          <w:tcPr>
            <w:tcW w:w="2520" w:type="dxa"/>
            <w:shd w:val="clear" w:color="auto" w:fill="FFFF99"/>
            <w:vAlign w:val="center"/>
          </w:tcPr>
          <w:p w:rsidR="00CA3282" w:rsidRPr="006878F3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SER_NO次序碼</w:t>
            </w:r>
          </w:p>
        </w:tc>
        <w:tc>
          <w:tcPr>
            <w:tcW w:w="3402" w:type="dxa"/>
          </w:tcPr>
          <w:p w:rsidR="00CA3282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 w:rsidRPr="00F5432C">
              <w:rPr>
                <w:rFonts w:ascii="細明體" w:eastAsia="細明體" w:hAnsi="細明體"/>
                <w:kern w:val="2"/>
                <w:szCs w:val="24"/>
              </w:rPr>
              <w:t>DTAA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H307_</w:t>
            </w:r>
            <w:r w:rsidR="0028447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REMOVE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6878F3">
              <w:rPr>
                <w:rFonts w:ascii="細明體" w:eastAsia="細明體" w:hAnsi="細明體"/>
                <w:kern w:val="2"/>
                <w:szCs w:val="24"/>
              </w:rPr>
              <w:t>次序碼</w:t>
            </w:r>
          </w:p>
        </w:tc>
        <w:tc>
          <w:tcPr>
            <w:tcW w:w="1448" w:type="dxa"/>
          </w:tcPr>
          <w:p w:rsidR="00CA3282" w:rsidRPr="0008184A" w:rsidRDefault="00CA3282" w:rsidP="00CA3282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A3282" w:rsidTr="00CA3282">
        <w:tc>
          <w:tcPr>
            <w:tcW w:w="2520" w:type="dxa"/>
            <w:shd w:val="clear" w:color="auto" w:fill="FFFF99"/>
            <w:vAlign w:val="center"/>
          </w:tcPr>
          <w:p w:rsidR="00CA3282" w:rsidRPr="006878F3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INPUT_DATE輸入日期</w:t>
            </w:r>
          </w:p>
        </w:tc>
        <w:tc>
          <w:tcPr>
            <w:tcW w:w="3402" w:type="dxa"/>
          </w:tcPr>
          <w:p w:rsidR="00CA3282" w:rsidRPr="001F1A89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</w:rPr>
              <w:t>DTAAB002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F5432C">
              <w:rPr>
                <w:rFonts w:ascii="細明體" w:eastAsia="細明體" w:hAnsi="細明體"/>
                <w:kern w:val="2"/>
                <w:szCs w:val="24"/>
              </w:rPr>
              <w:t>APLY_DATE</w:t>
            </w:r>
          </w:p>
        </w:tc>
        <w:tc>
          <w:tcPr>
            <w:tcW w:w="1448" w:type="dxa"/>
          </w:tcPr>
          <w:p w:rsidR="00CA3282" w:rsidRPr="0008184A" w:rsidRDefault="00CA3282" w:rsidP="00CA3282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A3282" w:rsidTr="00CA3282">
        <w:tc>
          <w:tcPr>
            <w:tcW w:w="2520" w:type="dxa"/>
            <w:shd w:val="clear" w:color="auto" w:fill="FFFF99"/>
            <w:vAlign w:val="center"/>
          </w:tcPr>
          <w:p w:rsidR="00CA3282" w:rsidRPr="006878F3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FILE_NO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</w:t>
            </w: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號</w:t>
            </w:r>
          </w:p>
        </w:tc>
        <w:tc>
          <w:tcPr>
            <w:tcW w:w="3402" w:type="dxa"/>
          </w:tcPr>
          <w:p w:rsidR="00CA3282" w:rsidRPr="001F1A89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</w:rPr>
              <w:t>DTAAB002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APLY_NO</w:t>
            </w:r>
          </w:p>
        </w:tc>
        <w:tc>
          <w:tcPr>
            <w:tcW w:w="1448" w:type="dxa"/>
          </w:tcPr>
          <w:p w:rsidR="00CA3282" w:rsidRPr="0008184A" w:rsidRDefault="00CA3282" w:rsidP="00CA3282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A3282" w:rsidTr="00CA3282">
        <w:tc>
          <w:tcPr>
            <w:tcW w:w="2520" w:type="dxa"/>
            <w:shd w:val="clear" w:color="auto" w:fill="FFFF99"/>
            <w:vAlign w:val="center"/>
          </w:tcPr>
          <w:p w:rsidR="00CA3282" w:rsidRPr="006878F3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2612F6">
              <w:rPr>
                <w:rFonts w:ascii="細明體" w:eastAsia="細明體" w:hAnsi="細明體"/>
                <w:kern w:val="2"/>
                <w:szCs w:val="24"/>
                <w:lang w:eastAsia="zh-TW"/>
              </w:rPr>
              <w:t>ACPT_ID</w:t>
            </w:r>
            <w:r w:rsidRPr="002612F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受款人ID</w:t>
            </w:r>
          </w:p>
        </w:tc>
        <w:tc>
          <w:tcPr>
            <w:tcW w:w="3402" w:type="dxa"/>
          </w:tcPr>
          <w:p w:rsidR="00CA3282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</w:rPr>
              <w:t>DTAAB002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337285">
              <w:rPr>
                <w:rFonts w:ascii="細明體" w:eastAsia="細明體" w:hAnsi="細明體"/>
                <w:kern w:val="2"/>
                <w:szCs w:val="24"/>
              </w:rPr>
              <w:t>ACPT_ID</w:t>
            </w:r>
          </w:p>
        </w:tc>
        <w:tc>
          <w:tcPr>
            <w:tcW w:w="1448" w:type="dxa"/>
          </w:tcPr>
          <w:p w:rsidR="00CA3282" w:rsidRPr="0008184A" w:rsidRDefault="00CA3282" w:rsidP="00CA3282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A3282" w:rsidTr="00CA3282">
        <w:tc>
          <w:tcPr>
            <w:tcW w:w="2520" w:type="dxa"/>
            <w:shd w:val="clear" w:color="auto" w:fill="FFFF99"/>
            <w:vAlign w:val="center"/>
          </w:tcPr>
          <w:p w:rsidR="00CA3282" w:rsidRPr="002612F6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2612F6">
              <w:rPr>
                <w:rFonts w:ascii="細明體" w:eastAsia="細明體" w:hAnsi="細明體"/>
                <w:kern w:val="2"/>
                <w:szCs w:val="24"/>
                <w:lang w:eastAsia="zh-TW"/>
              </w:rPr>
              <w:t>ACPT_NAME</w:t>
            </w:r>
            <w:r w:rsidRPr="002612F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受款人姓名</w:t>
            </w:r>
          </w:p>
        </w:tc>
        <w:tc>
          <w:tcPr>
            <w:tcW w:w="3402" w:type="dxa"/>
          </w:tcPr>
          <w:p w:rsidR="00CA3282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</w:rPr>
              <w:t>DTAAB002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337285">
              <w:rPr>
                <w:rFonts w:ascii="細明體" w:eastAsia="細明體" w:hAnsi="細明體" w:hint="eastAsia"/>
                <w:kern w:val="2"/>
                <w:szCs w:val="24"/>
              </w:rPr>
              <w:t>ACPT_NAME</w:t>
            </w:r>
          </w:p>
        </w:tc>
        <w:tc>
          <w:tcPr>
            <w:tcW w:w="1448" w:type="dxa"/>
          </w:tcPr>
          <w:p w:rsidR="00CA3282" w:rsidRPr="0008184A" w:rsidRDefault="00CA3282" w:rsidP="00CA3282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A3282" w:rsidTr="00CA3282">
        <w:tc>
          <w:tcPr>
            <w:tcW w:w="2520" w:type="dxa"/>
            <w:shd w:val="clear" w:color="auto" w:fill="FFFF99"/>
            <w:vAlign w:val="center"/>
          </w:tcPr>
          <w:p w:rsidR="00CA3282" w:rsidRPr="006878F3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RMT_DATE匯款日期</w:t>
            </w:r>
          </w:p>
        </w:tc>
        <w:tc>
          <w:tcPr>
            <w:tcW w:w="3402" w:type="dxa"/>
          </w:tcPr>
          <w:p w:rsidR="00CA3282" w:rsidRPr="001F1A89" w:rsidRDefault="00CA3282" w:rsidP="00CA32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DTAAB002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.ACNT_DATE</w:t>
            </w:r>
          </w:p>
        </w:tc>
        <w:tc>
          <w:tcPr>
            <w:tcW w:w="1448" w:type="dxa"/>
          </w:tcPr>
          <w:p w:rsidR="00CA3282" w:rsidRPr="0008184A" w:rsidRDefault="00CA3282" w:rsidP="00CA3282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CA3282" w:rsidRDefault="00CA3282" w:rsidP="00D16896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16896" w:rsidRDefault="00D16896" w:rsidP="00D16896">
      <w:pPr>
        <w:pStyle w:val="Tabletext"/>
        <w:keepLines w:val="0"/>
        <w:numPr>
          <w:ilvl w:val="4"/>
          <w:numId w:val="2"/>
          <w:numberingChange w:id="402" w:author="cathaylife" w:date="2010-03-12T15:57:00Z" w:original="%2:2:0:.%3:2:0:.%4:7:0:.%5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資料檢查說明：</w:t>
      </w:r>
    </w:p>
    <w:p w:rsidR="00D16896" w:rsidRDefault="00A91C89" w:rsidP="00D16896">
      <w:pPr>
        <w:pStyle w:val="Tabletext"/>
        <w:keepLines w:val="0"/>
        <w:numPr>
          <w:ilvl w:val="5"/>
          <w:numId w:val="2"/>
          <w:numberingChange w:id="403" w:author="cathaylife" w:date="2010-03-12T15:57:00Z" w:original="%2:2:0:.%3:2:0:.%4:7:0:.%5:3:0:.%6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CANC</w:t>
      </w:r>
      <w:r w:rsidR="00D16896">
        <w:rPr>
          <w:rFonts w:ascii="細明體" w:eastAsia="細明體" w:hAnsi="細明體" w:hint="eastAsia"/>
          <w:kern w:val="2"/>
          <w:szCs w:val="24"/>
          <w:lang w:eastAsia="zh-TW"/>
        </w:rPr>
        <w:t>_PAY1=</w:t>
      </w:r>
      <w:r w:rsidR="00DD13E4" w:rsidRPr="00A0312B">
        <w:rPr>
          <w:rFonts w:ascii="細明體" w:eastAsia="細明體" w:hAnsi="細明體" w:hint="eastAsia"/>
          <w:kern w:val="2"/>
          <w:szCs w:val="24"/>
          <w:lang w:eastAsia="zh-TW"/>
        </w:rPr>
        <w:t>主約</w:t>
      </w:r>
      <w:r w:rsidR="00DD13E4" w:rsidRPr="00A0312B">
        <w:rPr>
          <w:rFonts w:ascii="細明體" w:eastAsia="細明體" w:hAnsi="細明體"/>
          <w:kern w:val="2"/>
          <w:szCs w:val="24"/>
          <w:lang w:eastAsia="zh-TW"/>
        </w:rPr>
        <w:t>退還保費</w:t>
      </w:r>
      <w:r w:rsidR="00D16896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D16896" w:rsidRPr="006878F3">
        <w:rPr>
          <w:rFonts w:ascii="細明體" w:eastAsia="細明體" w:hAnsi="細明體"/>
          <w:kern w:val="2"/>
          <w:szCs w:val="24"/>
          <w:lang w:eastAsia="zh-TW"/>
        </w:rPr>
        <w:t>附約</w:t>
      </w:r>
      <w:r w:rsidR="00DD13E4" w:rsidRPr="00A0312B">
        <w:rPr>
          <w:rFonts w:ascii="細明體" w:eastAsia="細明體" w:hAnsi="細明體"/>
          <w:kern w:val="2"/>
          <w:szCs w:val="24"/>
          <w:lang w:eastAsia="zh-TW"/>
        </w:rPr>
        <w:t>退還保費</w:t>
      </w:r>
      <w:r w:rsidR="00B93D18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</w:p>
    <w:p w:rsidR="00D16896" w:rsidRDefault="00A91C89" w:rsidP="00D16896">
      <w:pPr>
        <w:pStyle w:val="Tabletext"/>
        <w:keepLines w:val="0"/>
        <w:numPr>
          <w:ilvl w:val="5"/>
          <w:numId w:val="2"/>
          <w:numberingChange w:id="404" w:author="cathaylife" w:date="2010-03-12T15:57:00Z" w:original="%2:2:0:.%3:2:0:.%4:7:0:.%5:3:0:.%6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CANC</w:t>
      </w:r>
      <w:r w:rsidR="00D16896">
        <w:rPr>
          <w:rFonts w:ascii="細明體" w:eastAsia="細明體" w:hAnsi="細明體" w:hint="eastAsia"/>
          <w:kern w:val="2"/>
          <w:szCs w:val="24"/>
          <w:lang w:eastAsia="zh-TW"/>
        </w:rPr>
        <w:t>_PAY2=</w:t>
      </w:r>
      <w:r w:rsidR="00D16896" w:rsidRPr="006878F3">
        <w:rPr>
          <w:rFonts w:ascii="細明體" w:eastAsia="細明體" w:hAnsi="細明體"/>
          <w:kern w:val="2"/>
          <w:szCs w:val="24"/>
          <w:lang w:eastAsia="zh-TW"/>
        </w:rPr>
        <w:t>償還貸款本金</w:t>
      </w:r>
      <w:r w:rsidR="00D16896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D16896" w:rsidRPr="006878F3">
        <w:rPr>
          <w:rFonts w:ascii="細明體" w:eastAsia="細明體" w:hAnsi="細明體"/>
          <w:kern w:val="2"/>
          <w:szCs w:val="24"/>
          <w:lang w:eastAsia="zh-TW"/>
        </w:rPr>
        <w:t>償還貸款利息</w:t>
      </w:r>
      <w:r w:rsidR="00D16896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B93D18" w:rsidRPr="006878F3">
        <w:rPr>
          <w:rFonts w:ascii="細明體" w:eastAsia="細明體" w:hAnsi="細明體"/>
          <w:kern w:val="2"/>
          <w:szCs w:val="24"/>
          <w:lang w:eastAsia="zh-TW"/>
        </w:rPr>
        <w:t>償還代繳保費本金</w:t>
      </w:r>
      <w:r w:rsidR="00D16896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B93D18" w:rsidRPr="006878F3">
        <w:rPr>
          <w:rFonts w:ascii="細明體" w:eastAsia="細明體" w:hAnsi="細明體"/>
          <w:kern w:val="2"/>
          <w:szCs w:val="24"/>
          <w:lang w:eastAsia="zh-TW"/>
        </w:rPr>
        <w:t>償還代繳保費利息</w:t>
      </w:r>
    </w:p>
    <w:p w:rsidR="00D16896" w:rsidRDefault="00D16896" w:rsidP="00D16896">
      <w:pPr>
        <w:pStyle w:val="Tabletext"/>
        <w:keepLines w:val="0"/>
        <w:numPr>
          <w:ilvl w:val="5"/>
          <w:numId w:val="2"/>
          <w:numberingChange w:id="405" w:author="cathaylife" w:date="2010-03-12T15:57:00Z" w:original="%2:2:0:.%3:2:0:.%4:7:0:.%5:3:0:.%6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實支金額=</w:t>
      </w:r>
      <w:r w:rsidRPr="007750B7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A91C89">
        <w:rPr>
          <w:rFonts w:ascii="細明體" w:eastAsia="細明體" w:hAnsi="細明體" w:hint="eastAsia"/>
          <w:kern w:val="2"/>
          <w:szCs w:val="24"/>
          <w:lang w:eastAsia="zh-TW"/>
        </w:rPr>
        <w:t>CANC_PAY1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+ </w:t>
      </w:r>
      <w:r w:rsidR="00A91C89">
        <w:rPr>
          <w:rFonts w:ascii="細明體" w:eastAsia="細明體" w:hAnsi="細明體" w:hint="eastAsia"/>
          <w:kern w:val="2"/>
          <w:szCs w:val="24"/>
          <w:lang w:eastAsia="zh-TW"/>
        </w:rPr>
        <w:t>CANC_PAY2</w:t>
      </w:r>
      <w:r>
        <w:rPr>
          <w:rFonts w:ascii="細明體" w:eastAsia="細明體" w:hAnsi="細明體" w:hint="eastAsia"/>
          <w:b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THEN 寫入檔案</w:t>
      </w:r>
    </w:p>
    <w:p w:rsidR="00D16896" w:rsidRDefault="00D16896" w:rsidP="00D16896">
      <w:pPr>
        <w:pStyle w:val="Tabletext"/>
        <w:keepLines w:val="0"/>
        <w:numPr>
          <w:ilvl w:val="5"/>
          <w:numId w:val="2"/>
          <w:numberingChange w:id="406" w:author="cathaylife" w:date="2010-03-12T15:57:00Z" w:original="%2:2:0:.%3:2:0:.%4:7:0:.%5:3:0:.%6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ELSE 執行STEP 7錯誤處理</w:t>
      </w:r>
    </w:p>
    <w:p w:rsidR="00D16896" w:rsidRDefault="00A307E9" w:rsidP="00D16896">
      <w:pPr>
        <w:pStyle w:val="Tabletext"/>
        <w:keepLines w:val="0"/>
        <w:numPr>
          <w:ilvl w:val="6"/>
          <w:numId w:val="2"/>
          <w:numberingChange w:id="407" w:author="cathaylife" w:date="2010-03-12T15:57:00Z" w:original="%2:2:0:.%3:2:0:.%4:7:0:.%5:3:0:.%6:4:0:.%7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CODE=E12</w:t>
      </w:r>
    </w:p>
    <w:p w:rsidR="00D16896" w:rsidRDefault="00D16896" w:rsidP="00D16896">
      <w:pPr>
        <w:pStyle w:val="Tabletext"/>
        <w:keepLines w:val="0"/>
        <w:numPr>
          <w:ilvl w:val="6"/>
          <w:numId w:val="2"/>
          <w:numberingChange w:id="408" w:author="cathaylife" w:date="2010-03-12T15:57:00Z" w:original="%2:2:0:.%3:2:0:.%4:7:0:.%5:3:0:.%6:4:0:.%7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MSG=</w:t>
      </w:r>
      <w:r w:rsidR="00EF746E" w:rsidRPr="00C12563">
        <w:rPr>
          <w:rFonts w:eastAsia="細明體"/>
          <w:kern w:val="2"/>
          <w:szCs w:val="24"/>
          <w:lang w:eastAsia="zh-TW"/>
        </w:rPr>
        <w:t xml:space="preserve"> </w:t>
      </w:r>
      <w:r w:rsidR="00EF746E" w:rsidRPr="007E21EA">
        <w:rPr>
          <w:rFonts w:eastAsia="細明體"/>
          <w:kern w:val="2"/>
          <w:szCs w:val="24"/>
          <w:lang w:eastAsia="zh-TW"/>
        </w:rPr>
        <w:t>DTAAB001</w:t>
      </w:r>
      <w:r w:rsidR="00EF746E">
        <w:rPr>
          <w:rFonts w:ascii="細明體" w:eastAsia="細明體" w:hAnsi="細明體" w:hint="eastAsia"/>
          <w:kern w:val="2"/>
          <w:szCs w:val="24"/>
        </w:rPr>
        <w:t>.</w:t>
      </w:r>
      <w:r w:rsidR="00EF746E" w:rsidRPr="001F1A89">
        <w:rPr>
          <w:rFonts w:ascii="細明體" w:eastAsia="細明體" w:hAnsi="細明體"/>
          <w:kern w:val="2"/>
          <w:szCs w:val="24"/>
        </w:rPr>
        <w:t>POLICY_NO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EF746E" w:rsidRPr="00EF746E">
        <w:rPr>
          <w:rFonts w:eastAsia="細明體"/>
          <w:kern w:val="2"/>
          <w:szCs w:val="24"/>
          <w:lang w:eastAsia="zh-TW"/>
        </w:rPr>
        <w:t xml:space="preserve"> </w:t>
      </w:r>
      <w:r w:rsidR="00EF746E" w:rsidRPr="007E21EA">
        <w:rPr>
          <w:rFonts w:eastAsia="細明體"/>
          <w:kern w:val="2"/>
          <w:szCs w:val="24"/>
          <w:lang w:eastAsia="zh-TW"/>
        </w:rPr>
        <w:t>DTAAB001</w:t>
      </w:r>
      <w:r w:rsidR="00EF746E" w:rsidRPr="001F1A89">
        <w:rPr>
          <w:rFonts w:ascii="細明體" w:eastAsia="細明體" w:hAnsi="細明體" w:hint="eastAsia"/>
          <w:kern w:val="2"/>
          <w:szCs w:val="24"/>
        </w:rPr>
        <w:t>.</w:t>
      </w:r>
      <w:r w:rsidR="00EF746E">
        <w:rPr>
          <w:rFonts w:ascii="細明體" w:eastAsia="細明體" w:hAnsi="細明體" w:hint="eastAsia"/>
          <w:kern w:val="2"/>
          <w:szCs w:val="24"/>
          <w:lang w:eastAsia="zh-TW"/>
        </w:rPr>
        <w:t>APLY_NO+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,實支=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Pr="00B25B0F">
        <w:rPr>
          <w:rFonts w:ascii="細明體" w:hAnsi="細明體" w:hint="eastAsia"/>
          <w:kern w:val="2"/>
          <w:szCs w:val="24"/>
        </w:rPr>
        <w:t xml:space="preserve"> </w:t>
      </w:r>
      <w:r w:rsidR="00EF746E" w:rsidRPr="007E21EA">
        <w:rPr>
          <w:rFonts w:eastAsia="細明體"/>
          <w:kern w:val="2"/>
          <w:szCs w:val="24"/>
          <w:lang w:eastAsia="zh-TW"/>
        </w:rPr>
        <w:t>DTAAB001</w:t>
      </w:r>
      <w:r w:rsidR="00EF746E" w:rsidRPr="00E9694D">
        <w:rPr>
          <w:rFonts w:ascii="細明體" w:hAnsi="細明體" w:hint="eastAsia"/>
          <w:kern w:val="2"/>
          <w:szCs w:val="24"/>
        </w:rPr>
        <w:t>.TOT_AMT</w:t>
      </w:r>
      <w:r>
        <w:rPr>
          <w:rFonts w:ascii="細明體" w:hAnsi="細明體" w:hint="eastAsia"/>
          <w:kern w:val="2"/>
          <w:szCs w:val="24"/>
          <w:lang w:eastAsia="zh-TW"/>
        </w:rPr>
        <w:t>+</w:t>
      </w:r>
      <w:r>
        <w:rPr>
          <w:rFonts w:ascii="細明體" w:hAnsi="細明體"/>
          <w:kern w:val="2"/>
          <w:szCs w:val="24"/>
          <w:lang w:eastAsia="zh-TW"/>
        </w:rPr>
        <w:t>’</w:t>
      </w:r>
      <w:r>
        <w:rPr>
          <w:rFonts w:ascii="細明體" w:hAnsi="細明體" w:hint="eastAsia"/>
          <w:kern w:val="2"/>
          <w:szCs w:val="24"/>
          <w:lang w:eastAsia="zh-TW"/>
        </w:rPr>
        <w:t>,</w:t>
      </w:r>
      <w:r>
        <w:rPr>
          <w:rFonts w:ascii="細明體" w:hAnsi="細明體" w:hint="eastAsia"/>
          <w:kern w:val="2"/>
          <w:szCs w:val="24"/>
          <w:lang w:eastAsia="zh-TW"/>
        </w:rPr>
        <w:t>正項</w:t>
      </w:r>
      <w:r>
        <w:rPr>
          <w:rFonts w:ascii="細明體" w:hAnsi="細明體" w:hint="eastAsia"/>
          <w:kern w:val="2"/>
          <w:szCs w:val="24"/>
          <w:lang w:eastAsia="zh-TW"/>
        </w:rPr>
        <w:t>=</w:t>
      </w:r>
      <w:r>
        <w:rPr>
          <w:rFonts w:ascii="細明體" w:hAnsi="細明體"/>
          <w:kern w:val="2"/>
          <w:szCs w:val="24"/>
          <w:lang w:eastAsia="zh-TW"/>
        </w:rPr>
        <w:t>’</w:t>
      </w:r>
      <w:r>
        <w:rPr>
          <w:rFonts w:ascii="細明體" w:hAnsi="細明體" w:hint="eastAsia"/>
          <w:kern w:val="2"/>
          <w:szCs w:val="24"/>
          <w:lang w:eastAsia="zh-TW"/>
        </w:rPr>
        <w:t>+</w:t>
      </w:r>
      <w:r w:rsidRPr="00B25B0F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A91C89">
        <w:rPr>
          <w:rFonts w:ascii="細明體" w:eastAsia="細明體" w:hAnsi="細明體" w:hint="eastAsia"/>
          <w:kern w:val="2"/>
          <w:szCs w:val="24"/>
          <w:lang w:eastAsia="zh-TW"/>
        </w:rPr>
        <w:t>CANC_PAY1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,負項=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Pr="00B25B0F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A91C89">
        <w:rPr>
          <w:rFonts w:ascii="細明體" w:eastAsia="細明體" w:hAnsi="細明體" w:hint="eastAsia"/>
          <w:kern w:val="2"/>
          <w:szCs w:val="24"/>
          <w:lang w:eastAsia="zh-TW"/>
        </w:rPr>
        <w:t>CANC_PAY2</w:t>
      </w:r>
    </w:p>
    <w:p w:rsidR="00D16896" w:rsidRDefault="00D16896" w:rsidP="008B40D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回到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6D6559"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.2.</w:t>
        </w:r>
        <w:r w:rsidR="00124CDF">
          <w:rPr>
            <w:rFonts w:ascii="細明體" w:eastAsia="細明體" w:hAnsi="細明體" w:hint="eastAsia"/>
            <w:kern w:val="2"/>
            <w:szCs w:val="24"/>
            <w:lang w:eastAsia="zh-TW"/>
          </w:rPr>
          <w:t>4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.2繼續讀下筆資料</w:t>
      </w:r>
    </w:p>
    <w:p w:rsidR="008B40D9" w:rsidRDefault="008B40D9" w:rsidP="008B40D9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C67C4" w:rsidRDefault="00B10DEB" w:rsidP="003C67C4">
      <w:pPr>
        <w:pStyle w:val="Tabletext"/>
        <w:keepLines w:val="0"/>
        <w:numPr>
          <w:ilvl w:val="2"/>
          <w:numId w:val="2"/>
          <w:numberingChange w:id="409" w:author="cathaylife" w:date="2010-03-11T09:56:00Z" w:original="%2:2:0:.%3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新細明體" w:cs="新細明體" w:hint="eastAsia"/>
          <w:color w:val="000000"/>
          <w:lang w:val="zh-TW"/>
        </w:rPr>
        <w:t>險別名稱檔</w:t>
      </w:r>
      <w:r w:rsidR="003C67C4" w:rsidRPr="003C67C4"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  <w:r w:rsidR="003C67C4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063BAD" w:rsidRDefault="00063BAD" w:rsidP="003C67C4">
      <w:pPr>
        <w:pStyle w:val="Tabletext"/>
        <w:keepLines w:val="0"/>
        <w:numPr>
          <w:ilvl w:val="3"/>
          <w:numId w:val="2"/>
          <w:numberingChange w:id="410" w:author="cathaylife" w:date="2010-03-12T15:57:00Z" w:original="%2:2:0:.%3:3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寫入TABLE：</w:t>
      </w:r>
      <w:r w:rsidRPr="001E4195">
        <w:rPr>
          <w:rFonts w:ascii="細明體" w:eastAsia="細明體" w:hAnsi="細明體" w:hint="eastAsia"/>
          <w:kern w:val="2"/>
          <w:szCs w:val="24"/>
          <w:lang w:eastAsia="zh-TW"/>
        </w:rPr>
        <w:t>DTAAH307_PROD</w:t>
      </w:r>
    </w:p>
    <w:p w:rsidR="003C67C4" w:rsidRPr="007A4B09" w:rsidRDefault="003C67C4" w:rsidP="003C67C4">
      <w:pPr>
        <w:pStyle w:val="Tabletext"/>
        <w:keepLines w:val="0"/>
        <w:numPr>
          <w:ilvl w:val="3"/>
          <w:numId w:val="2"/>
          <w:numberingChange w:id="411" w:author="cathaylife" w:date="2010-03-11T11:34:00Z" w:original="%2:2:0:.%3:3:0:.%4:2:0:"/>
        </w:numPr>
        <w:spacing w:after="0" w:line="240" w:lineRule="auto"/>
        <w:rPr>
          <w:rFonts w:ascii="細明體" w:eastAsia="細明體" w:hAnsi="細明體" w:hint="eastAsia"/>
          <w:strike/>
          <w:kern w:val="2"/>
          <w:szCs w:val="24"/>
          <w:lang w:eastAsia="zh-TW"/>
        </w:rPr>
      </w:pPr>
      <w:r w:rsidRPr="007A4B09">
        <w:rPr>
          <w:rFonts w:ascii="細明體" w:eastAsia="細明體" w:hAnsi="細明體" w:hint="eastAsia"/>
          <w:strike/>
          <w:kern w:val="2"/>
          <w:szCs w:val="24"/>
          <w:lang w:eastAsia="zh-TW"/>
        </w:rPr>
        <w:t>檔名：</w:t>
      </w:r>
      <w:r w:rsidRPr="007A4B09">
        <w:rPr>
          <w:rFonts w:ascii="細明體" w:eastAsia="細明體" w:hAnsi="細明體"/>
          <w:strike/>
          <w:kern w:val="2"/>
          <w:szCs w:val="24"/>
          <w:lang w:eastAsia="zh-TW"/>
        </w:rPr>
        <w:t>AAH</w:t>
      </w:r>
      <w:smartTag w:uri="urn:schemas-microsoft-com:office:smarttags" w:element="chmetcnv">
        <w:smartTagPr>
          <w:attr w:name="UnitName" w:val="C"/>
          <w:attr w:name="SourceValue" w:val="301"/>
          <w:attr w:name="HasSpace" w:val="False"/>
          <w:attr w:name="Negative" w:val="False"/>
          <w:attr w:name="NumberType" w:val="1"/>
          <w:attr w:name="TCSC" w:val="0"/>
        </w:smartTagPr>
        <w:r w:rsidRPr="007A4B09">
          <w:rPr>
            <w:rFonts w:ascii="細明體" w:eastAsia="細明體" w:hAnsi="細明體"/>
            <w:strike/>
            <w:kern w:val="2"/>
            <w:szCs w:val="24"/>
            <w:lang w:eastAsia="zh-TW"/>
          </w:rPr>
          <w:t>301C</w:t>
        </w:r>
      </w:smartTag>
      <w:r w:rsidRPr="007A4B09">
        <w:rPr>
          <w:rFonts w:ascii="細明體" w:eastAsia="細明體" w:hAnsi="細明體"/>
          <w:strike/>
          <w:kern w:val="2"/>
          <w:szCs w:val="24"/>
          <w:lang w:eastAsia="zh-TW"/>
        </w:rPr>
        <w:t>RO_</w:t>
      </w:r>
      <w:r w:rsidR="00264F84" w:rsidRPr="007A4B09">
        <w:rPr>
          <w:rFonts w:ascii="細明體" w:eastAsia="細明體" w:hAnsi="細明體" w:hint="eastAsia"/>
          <w:strike/>
          <w:kern w:val="2"/>
          <w:szCs w:val="24"/>
          <w:lang w:eastAsia="zh-TW"/>
        </w:rPr>
        <w:t>NAME</w:t>
      </w:r>
    </w:p>
    <w:p w:rsidR="003C67C4" w:rsidRDefault="003C67C4" w:rsidP="003C67C4">
      <w:pPr>
        <w:pStyle w:val="Tabletext"/>
        <w:keepLines w:val="0"/>
        <w:numPr>
          <w:ilvl w:val="3"/>
          <w:numId w:val="2"/>
          <w:numberingChange w:id="412" w:author="cathaylife" w:date="2010-03-11T11:34:00Z" w:original="%2:2:0:.%3:3:0:.%4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SQL</w:t>
      </w:r>
      <w:r w:rsidR="00FB77F2">
        <w:rPr>
          <w:rFonts w:ascii="細明體" w:eastAsia="細明體" w:hAnsi="細明體" w:hint="eastAsia"/>
          <w:kern w:val="2"/>
          <w:szCs w:val="24"/>
          <w:lang w:eastAsia="zh-TW"/>
        </w:rPr>
        <w:t>6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=</w:t>
      </w:r>
      <w:r w:rsidR="00FB77F2">
        <w:rPr>
          <w:rFonts w:ascii="細明體" w:eastAsia="細明體" w:hAnsi="細明體" w:hint="eastAsia"/>
          <w:kern w:val="2"/>
          <w:szCs w:val="24"/>
          <w:lang w:eastAsia="zh-TW"/>
        </w:rPr>
        <w:t xml:space="preserve">READ </w:t>
      </w:r>
      <w:r w:rsidR="00FF3C34">
        <w:rPr>
          <w:rFonts w:ascii="Courier New" w:hAnsi="Courier New" w:cs="Courier New"/>
          <w:color w:val="000000"/>
        </w:rPr>
        <w:t>DTAGA001_PROD_DEFI</w:t>
      </w:r>
    </w:p>
    <w:p w:rsidR="003C67C4" w:rsidRDefault="00875A65" w:rsidP="003C67C4">
      <w:pPr>
        <w:pStyle w:val="Tabletext"/>
        <w:keepLines w:val="0"/>
        <w:numPr>
          <w:ilvl w:val="4"/>
          <w:numId w:val="2"/>
          <w:numberingChange w:id="413" w:author="cathaylife" w:date="2010-03-11T11:34:00Z" w:original="%2:2:0:.%3:3:0:.%4:3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資料可直接匯出，</w:t>
      </w:r>
      <w:r w:rsidR="003C67C4">
        <w:rPr>
          <w:rFonts w:ascii="細明體" w:eastAsia="細明體" w:hAnsi="細明體" w:hint="eastAsia"/>
          <w:kern w:val="2"/>
          <w:szCs w:val="24"/>
          <w:lang w:eastAsia="zh-TW"/>
        </w:rPr>
        <w:t>檔案格式如下：(各欄位依逗點分隔)</w:t>
      </w:r>
    </w:p>
    <w:tbl>
      <w:tblPr>
        <w:tblStyle w:val="a9"/>
        <w:tblW w:w="7926" w:type="dxa"/>
        <w:tblInd w:w="1908" w:type="dxa"/>
        <w:tblLayout w:type="fixed"/>
        <w:tblLook w:val="01E0" w:firstRow="1" w:lastRow="1" w:firstColumn="1" w:lastColumn="1" w:noHBand="0" w:noVBand="0"/>
      </w:tblPr>
      <w:tblGrid>
        <w:gridCol w:w="2520"/>
        <w:gridCol w:w="3958"/>
        <w:gridCol w:w="1448"/>
      </w:tblGrid>
      <w:tr w:rsidR="003C67C4">
        <w:tc>
          <w:tcPr>
            <w:tcW w:w="2520" w:type="dxa"/>
            <w:shd w:val="clear" w:color="auto" w:fill="C0C0C0"/>
          </w:tcPr>
          <w:p w:rsidR="003C67C4" w:rsidRDefault="003C67C4" w:rsidP="003C67C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958" w:type="dxa"/>
            <w:shd w:val="clear" w:color="auto" w:fill="C0C0C0"/>
          </w:tcPr>
          <w:p w:rsidR="003C67C4" w:rsidRDefault="003C67C4" w:rsidP="003C67C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48" w:type="dxa"/>
            <w:shd w:val="clear" w:color="auto" w:fill="C0C0C0"/>
          </w:tcPr>
          <w:p w:rsidR="003C67C4" w:rsidRDefault="003C67C4" w:rsidP="003C67C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3C67C4">
        <w:tc>
          <w:tcPr>
            <w:tcW w:w="2520" w:type="dxa"/>
            <w:shd w:val="clear" w:color="auto" w:fill="FFFF99"/>
            <w:vAlign w:val="center"/>
          </w:tcPr>
          <w:p w:rsidR="003C67C4" w:rsidRPr="006878F3" w:rsidRDefault="00F55C3F" w:rsidP="003C67C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EF33F6">
              <w:rPr>
                <w:rFonts w:ascii="細明體" w:eastAsia="細明體" w:hAnsi="細明體"/>
                <w:kern w:val="2"/>
                <w:szCs w:val="24"/>
                <w:lang w:eastAsia="zh-TW"/>
              </w:rPr>
              <w:t>PROD_TYPE</w:t>
            </w:r>
            <w:r w:rsidRPr="00EF33F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主附約判別碼</w:t>
            </w:r>
          </w:p>
        </w:tc>
        <w:tc>
          <w:tcPr>
            <w:tcW w:w="3958" w:type="dxa"/>
          </w:tcPr>
          <w:p w:rsidR="003C67C4" w:rsidRPr="000B3462" w:rsidRDefault="000B3462" w:rsidP="003C67C4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</w:rPr>
            </w:pPr>
            <w:r w:rsidRPr="000B3462">
              <w:rPr>
                <w:color w:val="000000"/>
              </w:rPr>
              <w:t>DTAGA001_PROD_DEFI</w:t>
            </w:r>
            <w:r w:rsidR="003C67C4" w:rsidRPr="000B3462">
              <w:rPr>
                <w:rFonts w:eastAsia="細明體"/>
                <w:kern w:val="2"/>
                <w:szCs w:val="24"/>
              </w:rPr>
              <w:t>.</w:t>
            </w:r>
            <w:r w:rsidR="007830C0" w:rsidRPr="000B3462">
              <w:rPr>
                <w:rFonts w:eastAsia="細明體"/>
                <w:kern w:val="2"/>
                <w:szCs w:val="24"/>
                <w:lang w:eastAsia="zh-TW"/>
              </w:rPr>
              <w:t>PROD_CAT</w:t>
            </w:r>
          </w:p>
        </w:tc>
        <w:tc>
          <w:tcPr>
            <w:tcW w:w="1448" w:type="dxa"/>
          </w:tcPr>
          <w:p w:rsidR="003C67C4" w:rsidRPr="0008184A" w:rsidRDefault="003C67C4" w:rsidP="003C67C4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3C67C4">
        <w:tc>
          <w:tcPr>
            <w:tcW w:w="2520" w:type="dxa"/>
            <w:shd w:val="clear" w:color="auto" w:fill="FFFF99"/>
            <w:vAlign w:val="center"/>
          </w:tcPr>
          <w:p w:rsidR="003C67C4" w:rsidRPr="006878F3" w:rsidRDefault="00EF33F6" w:rsidP="003C67C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EF33F6">
              <w:rPr>
                <w:rFonts w:ascii="細明體" w:eastAsia="細明體" w:hAnsi="細明體"/>
                <w:kern w:val="2"/>
                <w:szCs w:val="24"/>
                <w:lang w:eastAsia="zh-TW"/>
              </w:rPr>
              <w:t>PROD_ID</w:t>
            </w:r>
            <w:r w:rsidRPr="00EF33F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險別代號</w:t>
            </w:r>
          </w:p>
        </w:tc>
        <w:tc>
          <w:tcPr>
            <w:tcW w:w="3958" w:type="dxa"/>
          </w:tcPr>
          <w:p w:rsidR="003C67C4" w:rsidRPr="000B3462" w:rsidRDefault="000B3462" w:rsidP="003C67C4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0B3462">
              <w:rPr>
                <w:color w:val="000000"/>
              </w:rPr>
              <w:t>DTAGA001_PROD_DEFI</w:t>
            </w:r>
            <w:r w:rsidR="003C67C4" w:rsidRPr="000B3462">
              <w:rPr>
                <w:rFonts w:eastAsia="細明體"/>
                <w:kern w:val="2"/>
                <w:szCs w:val="24"/>
              </w:rPr>
              <w:t>.</w:t>
            </w:r>
            <w:r w:rsidR="007830C0" w:rsidRPr="000B3462">
              <w:rPr>
                <w:rFonts w:eastAsia="細明體"/>
                <w:kern w:val="2"/>
                <w:szCs w:val="24"/>
                <w:lang w:eastAsia="zh-TW"/>
              </w:rPr>
              <w:t>PROD_ID</w:t>
            </w:r>
          </w:p>
        </w:tc>
        <w:tc>
          <w:tcPr>
            <w:tcW w:w="1448" w:type="dxa"/>
          </w:tcPr>
          <w:p w:rsidR="003C67C4" w:rsidRPr="0008184A" w:rsidRDefault="003C67C4" w:rsidP="003C67C4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3C67C4">
        <w:tc>
          <w:tcPr>
            <w:tcW w:w="2520" w:type="dxa"/>
            <w:shd w:val="clear" w:color="auto" w:fill="FFFF99"/>
            <w:vAlign w:val="center"/>
          </w:tcPr>
          <w:p w:rsidR="003C67C4" w:rsidRPr="006878F3" w:rsidRDefault="00EF33F6" w:rsidP="003C67C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EF33F6">
              <w:rPr>
                <w:rFonts w:ascii="細明體" w:eastAsia="細明體" w:hAnsi="細明體"/>
                <w:kern w:val="2"/>
                <w:szCs w:val="24"/>
                <w:lang w:eastAsia="zh-TW"/>
              </w:rPr>
              <w:t>PROD_NAME</w:t>
            </w:r>
            <w:r w:rsidRPr="00EF33F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險別中文</w:t>
            </w:r>
          </w:p>
        </w:tc>
        <w:tc>
          <w:tcPr>
            <w:tcW w:w="3958" w:type="dxa"/>
          </w:tcPr>
          <w:p w:rsidR="003C67C4" w:rsidRPr="000B3462" w:rsidRDefault="000B3462" w:rsidP="003C67C4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</w:rPr>
            </w:pPr>
            <w:r w:rsidRPr="000B3462">
              <w:rPr>
                <w:color w:val="000000"/>
              </w:rPr>
              <w:t>DTAGA001_PROD_DEFI</w:t>
            </w:r>
            <w:r w:rsidR="003C67C4" w:rsidRPr="000B3462">
              <w:rPr>
                <w:rFonts w:eastAsia="細明體"/>
                <w:kern w:val="2"/>
                <w:szCs w:val="24"/>
              </w:rPr>
              <w:t>.</w:t>
            </w:r>
            <w:r w:rsidR="007830C0" w:rsidRPr="000B3462">
              <w:rPr>
                <w:rFonts w:eastAsia="細明體"/>
                <w:kern w:val="2"/>
                <w:szCs w:val="24"/>
                <w:lang w:eastAsia="zh-TW"/>
              </w:rPr>
              <w:t>PROD_SNAME</w:t>
            </w:r>
          </w:p>
        </w:tc>
        <w:tc>
          <w:tcPr>
            <w:tcW w:w="1448" w:type="dxa"/>
          </w:tcPr>
          <w:p w:rsidR="003C67C4" w:rsidRPr="0008184A" w:rsidRDefault="003C67C4" w:rsidP="003C67C4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8B40D9" w:rsidRDefault="008B40D9" w:rsidP="008B40D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37FD2" w:rsidRDefault="00237FD2" w:rsidP="00094250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  <w:numberingChange w:id="414" w:author="cathaylife" w:date="2010-03-11T09:56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E13A37">
        <w:rPr>
          <w:rFonts w:hint="eastAsia"/>
          <w:kern w:val="2"/>
          <w:lang w:eastAsia="zh-TW"/>
        </w:rPr>
        <w:t>各個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 w:rsidR="00E13A37">
        <w:rPr>
          <w:rFonts w:hint="eastAsia"/>
          <w:kern w:val="2"/>
          <w:lang w:eastAsia="zh-TW"/>
        </w:rPr>
        <w:t>及錯誤件數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415" w:author="cathaylife" w:date="2010-03-11T09:56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  <w:numberingChange w:id="416" w:author="cathaylife" w:date="2010-03-11T09:56:00Z" w:original="%2:4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  <w:numberingChange w:id="417" w:author="cathaylife" w:date="2010-03-11T09:56:00Z" w:original="%2:4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418" w:author="cathaylife" w:date="2010-03-11T09:56:00Z" w:original="%2:4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  <w:numberingChange w:id="419" w:author="cathaylife" w:date="2010-03-11T09:56:00Z" w:original="%2:5:0:.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E13A37">
      <w:pPr>
        <w:pStyle w:val="Tabletext"/>
        <w:keepLines w:val="0"/>
        <w:numPr>
          <w:ilvl w:val="2"/>
          <w:numId w:val="2"/>
          <w:numberingChange w:id="420" w:author="cathaylife" w:date="2010-03-11T09:56:00Z" w:original="%2:5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421" w:author="test" w:date="2007-10-02T13:52:00Z" w:original="%1:7:35:、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2C8" w:rsidRDefault="008A32C8" w:rsidP="008A32C8">
      <w:r>
        <w:separator/>
      </w:r>
    </w:p>
  </w:endnote>
  <w:endnote w:type="continuationSeparator" w:id="0">
    <w:p w:rsidR="008A32C8" w:rsidRDefault="008A32C8" w:rsidP="008A3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Optima">
    <w:altName w:val="Lucida Sans Typewriter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2C8" w:rsidRDefault="008A32C8" w:rsidP="008A32C8">
      <w:r>
        <w:separator/>
      </w:r>
    </w:p>
  </w:footnote>
  <w:footnote w:type="continuationSeparator" w:id="0">
    <w:p w:rsidR="008A32C8" w:rsidRDefault="008A32C8" w:rsidP="008A3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0044"/>
    <w:rsid w:val="00012FB9"/>
    <w:rsid w:val="00024AAE"/>
    <w:rsid w:val="00031527"/>
    <w:rsid w:val="00036FC4"/>
    <w:rsid w:val="000521FF"/>
    <w:rsid w:val="00063BAD"/>
    <w:rsid w:val="00067D92"/>
    <w:rsid w:val="000716C7"/>
    <w:rsid w:val="00072C05"/>
    <w:rsid w:val="00073CF4"/>
    <w:rsid w:val="000748AD"/>
    <w:rsid w:val="00076747"/>
    <w:rsid w:val="0008184A"/>
    <w:rsid w:val="0008394D"/>
    <w:rsid w:val="00084FD7"/>
    <w:rsid w:val="00092509"/>
    <w:rsid w:val="00093B86"/>
    <w:rsid w:val="00094250"/>
    <w:rsid w:val="000A200F"/>
    <w:rsid w:val="000A355B"/>
    <w:rsid w:val="000A3A94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E2DD0"/>
    <w:rsid w:val="000F2B91"/>
    <w:rsid w:val="000F38AD"/>
    <w:rsid w:val="000F5BDB"/>
    <w:rsid w:val="000F6CBE"/>
    <w:rsid w:val="00100738"/>
    <w:rsid w:val="00103F5D"/>
    <w:rsid w:val="00105703"/>
    <w:rsid w:val="00113E1A"/>
    <w:rsid w:val="00115AA3"/>
    <w:rsid w:val="001215D3"/>
    <w:rsid w:val="00121B73"/>
    <w:rsid w:val="00124B89"/>
    <w:rsid w:val="00124CDF"/>
    <w:rsid w:val="00133097"/>
    <w:rsid w:val="001348C2"/>
    <w:rsid w:val="00135BCF"/>
    <w:rsid w:val="00143293"/>
    <w:rsid w:val="001443CE"/>
    <w:rsid w:val="001537D0"/>
    <w:rsid w:val="00161D03"/>
    <w:rsid w:val="00166EF6"/>
    <w:rsid w:val="001855E7"/>
    <w:rsid w:val="00186985"/>
    <w:rsid w:val="0019287A"/>
    <w:rsid w:val="00195B9E"/>
    <w:rsid w:val="001A21F1"/>
    <w:rsid w:val="001B1004"/>
    <w:rsid w:val="001C06A8"/>
    <w:rsid w:val="001C0870"/>
    <w:rsid w:val="001C3DE6"/>
    <w:rsid w:val="001D4E00"/>
    <w:rsid w:val="001E1A34"/>
    <w:rsid w:val="001E4195"/>
    <w:rsid w:val="001F0E43"/>
    <w:rsid w:val="001F1A89"/>
    <w:rsid w:val="002006DE"/>
    <w:rsid w:val="002128C6"/>
    <w:rsid w:val="00213B5B"/>
    <w:rsid w:val="00214100"/>
    <w:rsid w:val="0021650A"/>
    <w:rsid w:val="00221BC6"/>
    <w:rsid w:val="0023765A"/>
    <w:rsid w:val="00237FD2"/>
    <w:rsid w:val="00240BA2"/>
    <w:rsid w:val="00247ACF"/>
    <w:rsid w:val="00257D67"/>
    <w:rsid w:val="002612F6"/>
    <w:rsid w:val="00264266"/>
    <w:rsid w:val="00264F84"/>
    <w:rsid w:val="00264FEA"/>
    <w:rsid w:val="0026767E"/>
    <w:rsid w:val="00267F19"/>
    <w:rsid w:val="0027766B"/>
    <w:rsid w:val="00284473"/>
    <w:rsid w:val="00290450"/>
    <w:rsid w:val="00294D10"/>
    <w:rsid w:val="002A2967"/>
    <w:rsid w:val="002A7367"/>
    <w:rsid w:val="002B49C7"/>
    <w:rsid w:val="002C2A4B"/>
    <w:rsid w:val="002D317F"/>
    <w:rsid w:val="002D78D3"/>
    <w:rsid w:val="002E0AE6"/>
    <w:rsid w:val="002E2EA9"/>
    <w:rsid w:val="002E5CD4"/>
    <w:rsid w:val="002E7FA8"/>
    <w:rsid w:val="00301EFC"/>
    <w:rsid w:val="00302000"/>
    <w:rsid w:val="0030386C"/>
    <w:rsid w:val="00304C7C"/>
    <w:rsid w:val="00312D81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9085B"/>
    <w:rsid w:val="003A68AD"/>
    <w:rsid w:val="003A7E85"/>
    <w:rsid w:val="003B2DF9"/>
    <w:rsid w:val="003C21F8"/>
    <w:rsid w:val="003C3DA9"/>
    <w:rsid w:val="003C67C4"/>
    <w:rsid w:val="003D1EA0"/>
    <w:rsid w:val="003D5103"/>
    <w:rsid w:val="003D5664"/>
    <w:rsid w:val="003D714C"/>
    <w:rsid w:val="003D75E3"/>
    <w:rsid w:val="003E03EB"/>
    <w:rsid w:val="003E0D13"/>
    <w:rsid w:val="003E32EE"/>
    <w:rsid w:val="003F1779"/>
    <w:rsid w:val="003F1C2D"/>
    <w:rsid w:val="003F369E"/>
    <w:rsid w:val="003F41A0"/>
    <w:rsid w:val="003F61B0"/>
    <w:rsid w:val="004117C4"/>
    <w:rsid w:val="00444EC0"/>
    <w:rsid w:val="00453105"/>
    <w:rsid w:val="0047096F"/>
    <w:rsid w:val="0047182E"/>
    <w:rsid w:val="00471D58"/>
    <w:rsid w:val="00475726"/>
    <w:rsid w:val="00477D65"/>
    <w:rsid w:val="004814AA"/>
    <w:rsid w:val="00482D9D"/>
    <w:rsid w:val="00485975"/>
    <w:rsid w:val="00486EDC"/>
    <w:rsid w:val="00487B3E"/>
    <w:rsid w:val="00487EC9"/>
    <w:rsid w:val="00490A13"/>
    <w:rsid w:val="00497151"/>
    <w:rsid w:val="004A18EF"/>
    <w:rsid w:val="004B170E"/>
    <w:rsid w:val="004B4C9F"/>
    <w:rsid w:val="004B6877"/>
    <w:rsid w:val="004C3FC4"/>
    <w:rsid w:val="004C414A"/>
    <w:rsid w:val="004C6FA8"/>
    <w:rsid w:val="004D1DF4"/>
    <w:rsid w:val="004F0667"/>
    <w:rsid w:val="004F21C0"/>
    <w:rsid w:val="004F37CA"/>
    <w:rsid w:val="004F6F61"/>
    <w:rsid w:val="004F7E07"/>
    <w:rsid w:val="0050794C"/>
    <w:rsid w:val="005102B2"/>
    <w:rsid w:val="0051282E"/>
    <w:rsid w:val="0053233E"/>
    <w:rsid w:val="00534F4D"/>
    <w:rsid w:val="00544717"/>
    <w:rsid w:val="00544896"/>
    <w:rsid w:val="005464D2"/>
    <w:rsid w:val="00551083"/>
    <w:rsid w:val="00552006"/>
    <w:rsid w:val="005521AF"/>
    <w:rsid w:val="0055300C"/>
    <w:rsid w:val="00560225"/>
    <w:rsid w:val="00563B9E"/>
    <w:rsid w:val="005643F8"/>
    <w:rsid w:val="00570A13"/>
    <w:rsid w:val="0057224C"/>
    <w:rsid w:val="00575538"/>
    <w:rsid w:val="00580AFF"/>
    <w:rsid w:val="005811CC"/>
    <w:rsid w:val="005850C6"/>
    <w:rsid w:val="00590E17"/>
    <w:rsid w:val="00592473"/>
    <w:rsid w:val="005953AD"/>
    <w:rsid w:val="005A61BD"/>
    <w:rsid w:val="005A74CF"/>
    <w:rsid w:val="005B3E26"/>
    <w:rsid w:val="005B44AA"/>
    <w:rsid w:val="005B77D2"/>
    <w:rsid w:val="005C5393"/>
    <w:rsid w:val="005D301C"/>
    <w:rsid w:val="005D65C0"/>
    <w:rsid w:val="005D6BB4"/>
    <w:rsid w:val="005E1FF2"/>
    <w:rsid w:val="005E4A4E"/>
    <w:rsid w:val="005F4377"/>
    <w:rsid w:val="00605AAB"/>
    <w:rsid w:val="006131BC"/>
    <w:rsid w:val="00620F3F"/>
    <w:rsid w:val="00625638"/>
    <w:rsid w:val="00627F4C"/>
    <w:rsid w:val="006328DB"/>
    <w:rsid w:val="006345A9"/>
    <w:rsid w:val="00637C26"/>
    <w:rsid w:val="0064519D"/>
    <w:rsid w:val="006472F9"/>
    <w:rsid w:val="006514C4"/>
    <w:rsid w:val="00652D58"/>
    <w:rsid w:val="00654602"/>
    <w:rsid w:val="006601F5"/>
    <w:rsid w:val="00666801"/>
    <w:rsid w:val="00670AD4"/>
    <w:rsid w:val="00671295"/>
    <w:rsid w:val="00674592"/>
    <w:rsid w:val="00681963"/>
    <w:rsid w:val="00682BAE"/>
    <w:rsid w:val="00684F69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B6798"/>
    <w:rsid w:val="006C13BF"/>
    <w:rsid w:val="006C627B"/>
    <w:rsid w:val="006C7663"/>
    <w:rsid w:val="006C78E8"/>
    <w:rsid w:val="006D6559"/>
    <w:rsid w:val="006D6707"/>
    <w:rsid w:val="006F63F4"/>
    <w:rsid w:val="00711240"/>
    <w:rsid w:val="007175F2"/>
    <w:rsid w:val="00721615"/>
    <w:rsid w:val="0072512F"/>
    <w:rsid w:val="00754CD8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92D33"/>
    <w:rsid w:val="007A024C"/>
    <w:rsid w:val="007A24AC"/>
    <w:rsid w:val="007A4B09"/>
    <w:rsid w:val="007B5D71"/>
    <w:rsid w:val="007C4E7A"/>
    <w:rsid w:val="007D7CA7"/>
    <w:rsid w:val="007E21EA"/>
    <w:rsid w:val="007E5F50"/>
    <w:rsid w:val="007F3159"/>
    <w:rsid w:val="0080134F"/>
    <w:rsid w:val="00804DF5"/>
    <w:rsid w:val="00813A0C"/>
    <w:rsid w:val="00830BEA"/>
    <w:rsid w:val="0083166F"/>
    <w:rsid w:val="0083321D"/>
    <w:rsid w:val="00843E98"/>
    <w:rsid w:val="0084638D"/>
    <w:rsid w:val="00856204"/>
    <w:rsid w:val="00857D93"/>
    <w:rsid w:val="00866784"/>
    <w:rsid w:val="00875A65"/>
    <w:rsid w:val="00875E99"/>
    <w:rsid w:val="0088181E"/>
    <w:rsid w:val="008823CB"/>
    <w:rsid w:val="00883572"/>
    <w:rsid w:val="008835AB"/>
    <w:rsid w:val="00891F29"/>
    <w:rsid w:val="00895DBA"/>
    <w:rsid w:val="00896938"/>
    <w:rsid w:val="008A32C8"/>
    <w:rsid w:val="008B0A79"/>
    <w:rsid w:val="008B163C"/>
    <w:rsid w:val="008B40D9"/>
    <w:rsid w:val="008C1B99"/>
    <w:rsid w:val="008D052F"/>
    <w:rsid w:val="008D13AB"/>
    <w:rsid w:val="008E0307"/>
    <w:rsid w:val="008E75E6"/>
    <w:rsid w:val="008F1438"/>
    <w:rsid w:val="008F55B6"/>
    <w:rsid w:val="00900AB4"/>
    <w:rsid w:val="0090379A"/>
    <w:rsid w:val="009140B6"/>
    <w:rsid w:val="0091640C"/>
    <w:rsid w:val="00917CAD"/>
    <w:rsid w:val="00923784"/>
    <w:rsid w:val="009268E0"/>
    <w:rsid w:val="009332D6"/>
    <w:rsid w:val="0093403E"/>
    <w:rsid w:val="009357F6"/>
    <w:rsid w:val="00935BEC"/>
    <w:rsid w:val="00937141"/>
    <w:rsid w:val="009377E7"/>
    <w:rsid w:val="00940782"/>
    <w:rsid w:val="00940C7E"/>
    <w:rsid w:val="009470B7"/>
    <w:rsid w:val="009563D2"/>
    <w:rsid w:val="00965AF6"/>
    <w:rsid w:val="00965C97"/>
    <w:rsid w:val="00965CCE"/>
    <w:rsid w:val="0097217C"/>
    <w:rsid w:val="00994D8C"/>
    <w:rsid w:val="009A2050"/>
    <w:rsid w:val="009A286D"/>
    <w:rsid w:val="009B651C"/>
    <w:rsid w:val="009B7A6B"/>
    <w:rsid w:val="009E1355"/>
    <w:rsid w:val="009E14DC"/>
    <w:rsid w:val="009E3054"/>
    <w:rsid w:val="009E7732"/>
    <w:rsid w:val="009F052E"/>
    <w:rsid w:val="00A00068"/>
    <w:rsid w:val="00A0117E"/>
    <w:rsid w:val="00A0312B"/>
    <w:rsid w:val="00A04DE2"/>
    <w:rsid w:val="00A05E94"/>
    <w:rsid w:val="00A05EAF"/>
    <w:rsid w:val="00A06899"/>
    <w:rsid w:val="00A13EF0"/>
    <w:rsid w:val="00A16976"/>
    <w:rsid w:val="00A20F3A"/>
    <w:rsid w:val="00A24EC4"/>
    <w:rsid w:val="00A276F1"/>
    <w:rsid w:val="00A307E9"/>
    <w:rsid w:val="00A349EA"/>
    <w:rsid w:val="00A34EA5"/>
    <w:rsid w:val="00A35D5B"/>
    <w:rsid w:val="00A37ADF"/>
    <w:rsid w:val="00A41175"/>
    <w:rsid w:val="00A4228F"/>
    <w:rsid w:val="00A4537A"/>
    <w:rsid w:val="00A46CFF"/>
    <w:rsid w:val="00A46D2B"/>
    <w:rsid w:val="00A46F55"/>
    <w:rsid w:val="00A53E58"/>
    <w:rsid w:val="00A60280"/>
    <w:rsid w:val="00A628CF"/>
    <w:rsid w:val="00A64DE1"/>
    <w:rsid w:val="00A715AE"/>
    <w:rsid w:val="00A91C89"/>
    <w:rsid w:val="00A929A0"/>
    <w:rsid w:val="00A954C4"/>
    <w:rsid w:val="00AA4AA9"/>
    <w:rsid w:val="00AA5655"/>
    <w:rsid w:val="00AA739E"/>
    <w:rsid w:val="00AB089D"/>
    <w:rsid w:val="00AB5CE6"/>
    <w:rsid w:val="00AC6E57"/>
    <w:rsid w:val="00AD00C7"/>
    <w:rsid w:val="00AD398F"/>
    <w:rsid w:val="00AD7044"/>
    <w:rsid w:val="00AE29A5"/>
    <w:rsid w:val="00B10DEB"/>
    <w:rsid w:val="00B10EF6"/>
    <w:rsid w:val="00B1314A"/>
    <w:rsid w:val="00B20E29"/>
    <w:rsid w:val="00B2208E"/>
    <w:rsid w:val="00B23574"/>
    <w:rsid w:val="00B24D8E"/>
    <w:rsid w:val="00B25B0F"/>
    <w:rsid w:val="00B314F1"/>
    <w:rsid w:val="00B42467"/>
    <w:rsid w:val="00B526A1"/>
    <w:rsid w:val="00B60747"/>
    <w:rsid w:val="00B62C0B"/>
    <w:rsid w:val="00B64DFE"/>
    <w:rsid w:val="00B720E5"/>
    <w:rsid w:val="00B72A31"/>
    <w:rsid w:val="00B72AB6"/>
    <w:rsid w:val="00B7366C"/>
    <w:rsid w:val="00B77A38"/>
    <w:rsid w:val="00B80D0C"/>
    <w:rsid w:val="00B81A50"/>
    <w:rsid w:val="00B81DD1"/>
    <w:rsid w:val="00B86C50"/>
    <w:rsid w:val="00B91E97"/>
    <w:rsid w:val="00B93D18"/>
    <w:rsid w:val="00BA1553"/>
    <w:rsid w:val="00BA3B26"/>
    <w:rsid w:val="00BA559E"/>
    <w:rsid w:val="00BB5F3A"/>
    <w:rsid w:val="00BC5E68"/>
    <w:rsid w:val="00BD540E"/>
    <w:rsid w:val="00BD57EE"/>
    <w:rsid w:val="00BE4A85"/>
    <w:rsid w:val="00C03589"/>
    <w:rsid w:val="00C0438F"/>
    <w:rsid w:val="00C06170"/>
    <w:rsid w:val="00C063BF"/>
    <w:rsid w:val="00C12563"/>
    <w:rsid w:val="00C136BA"/>
    <w:rsid w:val="00C15D50"/>
    <w:rsid w:val="00C2238B"/>
    <w:rsid w:val="00C2615D"/>
    <w:rsid w:val="00C3006A"/>
    <w:rsid w:val="00C34DED"/>
    <w:rsid w:val="00C445D6"/>
    <w:rsid w:val="00C46B95"/>
    <w:rsid w:val="00C47D11"/>
    <w:rsid w:val="00C51800"/>
    <w:rsid w:val="00C57239"/>
    <w:rsid w:val="00C64649"/>
    <w:rsid w:val="00C807D5"/>
    <w:rsid w:val="00C81D0A"/>
    <w:rsid w:val="00C84837"/>
    <w:rsid w:val="00C9607D"/>
    <w:rsid w:val="00CA1592"/>
    <w:rsid w:val="00CA3282"/>
    <w:rsid w:val="00CA5CAF"/>
    <w:rsid w:val="00CB4F2E"/>
    <w:rsid w:val="00CB5035"/>
    <w:rsid w:val="00CB531A"/>
    <w:rsid w:val="00CB72B7"/>
    <w:rsid w:val="00CC0458"/>
    <w:rsid w:val="00CD0D1A"/>
    <w:rsid w:val="00CD275E"/>
    <w:rsid w:val="00CD50A9"/>
    <w:rsid w:val="00CE28AD"/>
    <w:rsid w:val="00CE2C85"/>
    <w:rsid w:val="00CF015C"/>
    <w:rsid w:val="00CF5E7B"/>
    <w:rsid w:val="00D0388A"/>
    <w:rsid w:val="00D041B5"/>
    <w:rsid w:val="00D07662"/>
    <w:rsid w:val="00D16896"/>
    <w:rsid w:val="00D17FE9"/>
    <w:rsid w:val="00D22A01"/>
    <w:rsid w:val="00D2458A"/>
    <w:rsid w:val="00D25C3D"/>
    <w:rsid w:val="00D272DE"/>
    <w:rsid w:val="00D43190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B1E7B"/>
    <w:rsid w:val="00DC1C95"/>
    <w:rsid w:val="00DC1F35"/>
    <w:rsid w:val="00DD13E4"/>
    <w:rsid w:val="00DD6DB3"/>
    <w:rsid w:val="00DD78A6"/>
    <w:rsid w:val="00DE6F53"/>
    <w:rsid w:val="00DF5A6E"/>
    <w:rsid w:val="00E000BB"/>
    <w:rsid w:val="00E01897"/>
    <w:rsid w:val="00E10444"/>
    <w:rsid w:val="00E13078"/>
    <w:rsid w:val="00E13A37"/>
    <w:rsid w:val="00E17489"/>
    <w:rsid w:val="00E27209"/>
    <w:rsid w:val="00E277C0"/>
    <w:rsid w:val="00E322FD"/>
    <w:rsid w:val="00E32702"/>
    <w:rsid w:val="00E33BAD"/>
    <w:rsid w:val="00E63731"/>
    <w:rsid w:val="00E719E4"/>
    <w:rsid w:val="00E9683C"/>
    <w:rsid w:val="00E9694D"/>
    <w:rsid w:val="00EA3065"/>
    <w:rsid w:val="00EB2450"/>
    <w:rsid w:val="00EB3942"/>
    <w:rsid w:val="00EB6C08"/>
    <w:rsid w:val="00ED0C4E"/>
    <w:rsid w:val="00ED2C8D"/>
    <w:rsid w:val="00ED2F64"/>
    <w:rsid w:val="00EE050F"/>
    <w:rsid w:val="00EE314F"/>
    <w:rsid w:val="00EE61BF"/>
    <w:rsid w:val="00EF12F6"/>
    <w:rsid w:val="00EF1415"/>
    <w:rsid w:val="00EF33F6"/>
    <w:rsid w:val="00EF746E"/>
    <w:rsid w:val="00F00E7C"/>
    <w:rsid w:val="00F06562"/>
    <w:rsid w:val="00F13204"/>
    <w:rsid w:val="00F147A4"/>
    <w:rsid w:val="00F15918"/>
    <w:rsid w:val="00F16872"/>
    <w:rsid w:val="00F24F90"/>
    <w:rsid w:val="00F260A7"/>
    <w:rsid w:val="00F37A29"/>
    <w:rsid w:val="00F42F98"/>
    <w:rsid w:val="00F4329C"/>
    <w:rsid w:val="00F45061"/>
    <w:rsid w:val="00F51818"/>
    <w:rsid w:val="00F53BB5"/>
    <w:rsid w:val="00F5432C"/>
    <w:rsid w:val="00F55819"/>
    <w:rsid w:val="00F55C3F"/>
    <w:rsid w:val="00F606D3"/>
    <w:rsid w:val="00F66B6B"/>
    <w:rsid w:val="00F7087F"/>
    <w:rsid w:val="00F73136"/>
    <w:rsid w:val="00F775C9"/>
    <w:rsid w:val="00F817C8"/>
    <w:rsid w:val="00F822A6"/>
    <w:rsid w:val="00F93681"/>
    <w:rsid w:val="00F94779"/>
    <w:rsid w:val="00FA0968"/>
    <w:rsid w:val="00FB0964"/>
    <w:rsid w:val="00FB0B40"/>
    <w:rsid w:val="00FB1C54"/>
    <w:rsid w:val="00FB2DB7"/>
    <w:rsid w:val="00FB4F2B"/>
    <w:rsid w:val="00FB5FCF"/>
    <w:rsid w:val="00FB77F2"/>
    <w:rsid w:val="00FC1F47"/>
    <w:rsid w:val="00FC730E"/>
    <w:rsid w:val="00FC732B"/>
    <w:rsid w:val="00FC7C58"/>
    <w:rsid w:val="00FD0C94"/>
    <w:rsid w:val="00FF02C4"/>
    <w:rsid w:val="00FF0D8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47CF5D7-52F3-47A7-8FFA-078E5B5D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8A32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8A32C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5.bin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1798</Words>
  <Characters>10252</Characters>
  <Application>Microsoft Office Word</Application>
  <DocSecurity>0</DocSecurity>
  <Lines>85</Lines>
  <Paragraphs>24</Paragraphs>
  <ScaleCrop>false</ScaleCrop>
  <Company/>
  <LinksUpToDate>false</LinksUpToDate>
  <CharactersWithSpaces>12026</CharactersWithSpaces>
  <SharedDoc>false</SharedDoc>
  <HLinks>
    <vt:vector size="6" baseType="variant">
      <vt:variant>
        <vt:i4>-1531146372</vt:i4>
      </vt:variant>
      <vt:variant>
        <vt:i4>0</vt:i4>
      </vt:variant>
      <vt:variant>
        <vt:i4>0</vt:i4>
      </vt:variant>
      <vt:variant>
        <vt:i4>5</vt:i4>
      </vt:variant>
      <vt:variant>
        <vt:lpwstr>../../系統流程圖/其他/報表_CRO轉檔流程圖.vsd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