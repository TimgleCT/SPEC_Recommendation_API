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6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414672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0413B9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475BF2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0413B9">
                <w:rPr>
                  <w:rFonts w:ascii="新細明體" w:hAnsi="新細明體" w:hint="eastAsia"/>
                  <w:bCs/>
                  <w:lang w:eastAsia="zh-TW"/>
                </w:rPr>
                <w:t>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414672">
        <w:rPr>
          <w:rFonts w:hint="eastAsia"/>
          <w:b/>
          <w:kern w:val="2"/>
          <w:sz w:val="24"/>
          <w:szCs w:val="24"/>
          <w:lang w:eastAsia="zh-TW"/>
        </w:rPr>
        <w:t>I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475BF2">
        <w:rPr>
          <w:rFonts w:hint="eastAsia"/>
          <w:b/>
          <w:kern w:val="2"/>
          <w:sz w:val="24"/>
          <w:szCs w:val="24"/>
          <w:lang w:eastAsia="zh-TW"/>
        </w:rPr>
        <w:t>4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0413B9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475BF2">
        <w:rPr>
          <w:rFonts w:hint="eastAsia"/>
          <w:b/>
          <w:kern w:val="2"/>
          <w:sz w:val="24"/>
          <w:szCs w:val="24"/>
          <w:lang w:eastAsia="zh-TW"/>
        </w:rPr>
        <w:t>未結案理賠</w:t>
      </w:r>
      <w:r w:rsidR="000413B9">
        <w:rPr>
          <w:rFonts w:hint="eastAsia"/>
          <w:b/>
          <w:kern w:val="2"/>
          <w:sz w:val="24"/>
          <w:szCs w:val="24"/>
          <w:lang w:eastAsia="zh-TW"/>
        </w:rPr>
        <w:t>原因輸入</w:t>
      </w:r>
    </w:p>
    <w:p w:rsidR="0023751E" w:rsidRPr="004C2E14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Default="0023751E">
      <w:pPr>
        <w:numPr>
          <w:ilvl w:val="0"/>
          <w:numId w:val="3"/>
          <w:numberingChange w:id="1" w:author="allychou" w:date="2006-06-13T15:03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Default="00475B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未結案理賠</w:t>
            </w:r>
            <w:r w:rsidR="000413B9">
              <w:rPr>
                <w:rFonts w:ascii="細明體" w:eastAsia="細明體" w:hAnsi="細明體" w:hint="eastAsia"/>
                <w:sz w:val="20"/>
                <w:szCs w:val="20"/>
              </w:rPr>
              <w:t>原因輸入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1467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475BF2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0413B9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Default="00475B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未結案理賠</w:t>
            </w:r>
            <w:r w:rsidR="000413B9">
              <w:rPr>
                <w:rFonts w:ascii="細明體" w:eastAsia="細明體" w:hAnsi="細明體" w:hint="eastAsia"/>
                <w:sz w:val="20"/>
                <w:szCs w:val="20"/>
              </w:rPr>
              <w:t>原因輸入</w:t>
            </w:r>
          </w:p>
        </w:tc>
      </w:tr>
      <w:tr w:rsidR="0023751E">
        <w:tc>
          <w:tcPr>
            <w:tcW w:w="2340" w:type="dxa"/>
          </w:tcPr>
          <w:p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Pr="00FD4EBF" w:rsidRDefault="0023751E">
            <w:pPr>
              <w:rPr>
                <w:rFonts w:ascii="Arial" w:eastAsia="細明體" w:hAnsi="Arial" w:cs="Arial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2" w:author="allychou" w:date="2006-06-13T15:03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  <w:numberingChange w:id="3" w:author="allychou" w:date="2006-06-13T15:03:00Z" w:original="%1:1:0:.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  <w:numberingChange w:id="4" w:author="allychou" w:date="2006-06-13T15:03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>
        <w:tc>
          <w:tcPr>
            <w:tcW w:w="72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Default="00DA6C1D">
            <w:pPr>
              <w:numPr>
                <w:ilvl w:val="0"/>
                <w:numId w:val="5"/>
                <w:numberingChange w:id="5" w:author="allychou" w:date="2006-06-13T15:03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Default="00414672">
            <w:pPr>
              <w:pStyle w:val="Tabletext"/>
              <w:rPr>
                <w:rFonts w:hint="eastAsia"/>
                <w:lang w:eastAsia="zh-TW"/>
              </w:rPr>
            </w:pPr>
            <w:r w:rsidRPr="00414672">
              <w:rPr>
                <w:rFonts w:ascii="新細明體" w:hAnsi="新細明體" w:hint="eastAsia"/>
              </w:rPr>
              <w:t>理賠預付金申請書檔</w:t>
            </w:r>
          </w:p>
        </w:tc>
        <w:tc>
          <w:tcPr>
            <w:tcW w:w="3960" w:type="dxa"/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</w:t>
            </w:r>
            <w:r w:rsidR="00414672">
              <w:rPr>
                <w:rFonts w:hint="eastAsia"/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01</w:t>
            </w:r>
            <w:r w:rsidR="00414672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0413B9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413B9" w:rsidRDefault="000413B9">
            <w:pPr>
              <w:numPr>
                <w:ilvl w:val="0"/>
                <w:numId w:val="5"/>
                <w:numberingChange w:id="6" w:author="allychou" w:date="2006-06-13T15:03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0413B9" w:rsidRPr="00414672" w:rsidRDefault="000413B9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預付金未結案代碼檔</w:t>
            </w:r>
          </w:p>
        </w:tc>
        <w:tc>
          <w:tcPr>
            <w:tcW w:w="3960" w:type="dxa"/>
          </w:tcPr>
          <w:p w:rsidR="000413B9" w:rsidRDefault="000413B9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DTAAC100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  <w:numberingChange w:id="7" w:author="allychou" w:date="2006-06-13T15:03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CB197F">
        <w:tc>
          <w:tcPr>
            <w:tcW w:w="720" w:type="dxa"/>
          </w:tcPr>
          <w:p w:rsidR="00CB197F" w:rsidRDefault="00CB197F" w:rsidP="00CB197F">
            <w:pPr>
              <w:numPr>
                <w:ilvl w:val="0"/>
                <w:numId w:val="21"/>
                <w:numberingChange w:id="8" w:author="allychou" w:date="2006-06-13T15:03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CB197F" w:rsidRDefault="000413B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CB197F" w:rsidRDefault="00CB197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CHAR </w:t>
            </w:r>
            <w:r w:rsidR="000413B9">
              <w:rPr>
                <w:rFonts w:ascii="細明體" w:eastAsia="細明體" w:hAnsi="細明體" w:hint="eastAsia"/>
                <w:sz w:val="20"/>
                <w:szCs w:val="20"/>
              </w:rPr>
              <w:t>14</w:t>
            </w:r>
          </w:p>
        </w:tc>
        <w:tc>
          <w:tcPr>
            <w:tcW w:w="4320" w:type="dxa"/>
          </w:tcPr>
          <w:p w:rsidR="00CB197F" w:rsidRDefault="00CB197F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97600">
        <w:tc>
          <w:tcPr>
            <w:tcW w:w="720" w:type="dxa"/>
          </w:tcPr>
          <w:p w:rsidR="00397600" w:rsidRDefault="00397600" w:rsidP="00CB197F">
            <w:pPr>
              <w:numPr>
                <w:ilvl w:val="0"/>
                <w:numId w:val="21"/>
                <w:numberingChange w:id="9" w:author="allychou" w:date="2006-06-13T15:03:00Z" w:original="%1:2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397600" w:rsidRDefault="00397600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未結案代碼</w:t>
            </w:r>
          </w:p>
        </w:tc>
        <w:tc>
          <w:tcPr>
            <w:tcW w:w="1800" w:type="dxa"/>
          </w:tcPr>
          <w:p w:rsidR="00397600" w:rsidRDefault="00397600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3</w:t>
            </w:r>
          </w:p>
        </w:tc>
        <w:tc>
          <w:tcPr>
            <w:tcW w:w="4320" w:type="dxa"/>
          </w:tcPr>
          <w:p w:rsidR="00397600" w:rsidRDefault="00397600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413B9">
        <w:tc>
          <w:tcPr>
            <w:tcW w:w="720" w:type="dxa"/>
          </w:tcPr>
          <w:p w:rsidR="000413B9" w:rsidRDefault="000413B9" w:rsidP="00CB197F">
            <w:pPr>
              <w:numPr>
                <w:ilvl w:val="0"/>
                <w:numId w:val="21"/>
                <w:numberingChange w:id="10" w:author="allychou" w:date="2006-06-13T15:03:00Z" w:original="%1:3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0413B9" w:rsidRDefault="000413B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未結案</w:t>
            </w:r>
            <w:r w:rsidR="006A7721">
              <w:rPr>
                <w:rFonts w:ascii="細明體" w:eastAsia="細明體" w:hAnsi="細明體" w:hint="eastAsia"/>
                <w:sz w:val="20"/>
                <w:szCs w:val="20"/>
              </w:rPr>
              <w:t>原因中文</w:t>
            </w:r>
          </w:p>
        </w:tc>
        <w:tc>
          <w:tcPr>
            <w:tcW w:w="1800" w:type="dxa"/>
          </w:tcPr>
          <w:p w:rsidR="000413B9" w:rsidRDefault="000413B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VARCHAR </w:t>
            </w:r>
            <w:r w:rsidR="0039760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50</w:t>
            </w:r>
          </w:p>
        </w:tc>
        <w:tc>
          <w:tcPr>
            <w:tcW w:w="4320" w:type="dxa"/>
          </w:tcPr>
          <w:p w:rsidR="000413B9" w:rsidRDefault="000413B9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C47002">
      <w:pPr>
        <w:pStyle w:val="Tabletext"/>
        <w:keepLines w:val="0"/>
        <w:numPr>
          <w:ilvl w:val="0"/>
          <w:numId w:val="2"/>
          <w:numberingChange w:id="11" w:author="allychou" w:date="2006-06-13T15:03:00Z" w:original="%1:1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說明</w:t>
      </w:r>
    </w:p>
    <w:p w:rsidR="000413B9" w:rsidRDefault="000413B9" w:rsidP="00AC44F0">
      <w:pPr>
        <w:pStyle w:val="Tabletext"/>
        <w:keepLines w:val="0"/>
        <w:numPr>
          <w:ilvl w:val="1"/>
          <w:numId w:val="2"/>
          <w:numberingChange w:id="12" w:author="allychou" w:date="2006-06-13T15:03:00Z" w:original="%1:1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DTAAC100 </w:t>
      </w:r>
      <w:r>
        <w:rPr>
          <w:rFonts w:hint="eastAsia"/>
          <w:lang w:eastAsia="zh-TW"/>
        </w:rPr>
        <w:t>將所有代碼及選項</w:t>
      </w:r>
      <w:r>
        <w:rPr>
          <w:rFonts w:hint="eastAsia"/>
          <w:lang w:eastAsia="zh-TW"/>
        </w:rPr>
        <w:t>SHOW</w:t>
      </w:r>
      <w:r>
        <w:rPr>
          <w:rFonts w:hint="eastAsia"/>
          <w:lang w:eastAsia="zh-TW"/>
        </w:rPr>
        <w:t>在畫面。</w:t>
      </w:r>
    </w:p>
    <w:p w:rsidR="000413B9" w:rsidDel="003B4061" w:rsidRDefault="000413B9" w:rsidP="00AC44F0">
      <w:pPr>
        <w:pStyle w:val="Tabletext"/>
        <w:keepLines w:val="0"/>
        <w:numPr>
          <w:ilvl w:val="1"/>
          <w:numId w:val="2"/>
          <w:numberingChange w:id="13" w:author="allychou" w:date="2006-06-13T15:03:00Z" w:original="%1:1:0:.%2:2:0:"/>
        </w:numPr>
        <w:spacing w:after="0" w:line="240" w:lineRule="auto"/>
        <w:rPr>
          <w:del w:id="14" w:author="allychou" w:date="2006-06-13T15:03:00Z"/>
          <w:rFonts w:hint="eastAsia"/>
          <w:lang w:eastAsia="zh-TW"/>
        </w:rPr>
      </w:pPr>
      <w:del w:id="15" w:author="allychou" w:date="2006-06-13T15:03:00Z">
        <w:r w:rsidDel="003B4061">
          <w:rPr>
            <w:rFonts w:hint="eastAsia"/>
            <w:lang w:eastAsia="zh-TW"/>
          </w:rPr>
          <w:delText>點選代碼時，將中文列於下方文字方塊。</w:delText>
        </w:r>
      </w:del>
    </w:p>
    <w:p w:rsidR="000413B9" w:rsidRDefault="000413B9" w:rsidP="00AC44F0">
      <w:pPr>
        <w:pStyle w:val="Tabletext"/>
        <w:keepLines w:val="0"/>
        <w:numPr>
          <w:ilvl w:val="1"/>
          <w:numId w:val="2"/>
          <w:numberingChange w:id="16" w:author="allychou" w:date="2006-06-13T15:03:00Z" w:original="%1:1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ins w:id="17" w:author="allychou" w:date="2006-06-13T15:03:00Z">
        <w:r w:rsidR="003B4061">
          <w:rPr>
            <w:rFonts w:hint="eastAsia"/>
            <w:lang w:eastAsia="zh-TW"/>
          </w:rPr>
          <w:t>點選</w:t>
        </w:r>
      </w:ins>
      <w:r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 xml:space="preserve"> = 9</w:t>
      </w:r>
      <w:r w:rsidRPr="000413B9">
        <w:rPr>
          <w:rFonts w:ascii="新細明體" w:hAnsi="新細明體" w:hint="eastAsia"/>
          <w:lang w:eastAsia="zh-TW"/>
        </w:rPr>
        <w:t>9</w:t>
      </w:r>
      <w:r>
        <w:rPr>
          <w:rFonts w:ascii="新細明體" w:hAnsi="新細明體" w:hint="eastAsia"/>
          <w:lang w:eastAsia="zh-TW"/>
        </w:rPr>
        <w:t>，</w:t>
      </w:r>
      <w:del w:id="18" w:author="allychou" w:date="2006-06-13T15:03:00Z">
        <w:r w:rsidDel="003B4061">
          <w:rPr>
            <w:rFonts w:ascii="新細明體" w:hAnsi="新細明體" w:hint="eastAsia"/>
            <w:lang w:eastAsia="zh-TW"/>
          </w:rPr>
          <w:delText>下方文字方塊才可輸入</w:delText>
        </w:r>
      </w:del>
      <w:ins w:id="19" w:author="allychou" w:date="2006-06-13T15:03:00Z">
        <w:r w:rsidR="003B4061">
          <w:rPr>
            <w:rFonts w:ascii="新細明體" w:hAnsi="新細明體" w:hint="eastAsia"/>
            <w:lang w:eastAsia="zh-TW"/>
          </w:rPr>
          <w:t>需輸入</w:t>
        </w:r>
        <w:r w:rsidR="003B4061">
          <w:rPr>
            <w:rFonts w:hint="eastAsia"/>
            <w:lang w:eastAsia="zh-TW"/>
          </w:rPr>
          <w:t>未結案原因中文</w:t>
        </w:r>
      </w:ins>
      <w:r>
        <w:rPr>
          <w:rFonts w:ascii="新細明體" w:hAnsi="新細明體" w:hint="eastAsia"/>
          <w:lang w:eastAsia="zh-TW"/>
        </w:rPr>
        <w:t>。</w:t>
      </w:r>
    </w:p>
    <w:p w:rsidR="000413B9" w:rsidDel="003B4061" w:rsidRDefault="006A7721" w:rsidP="00080E74">
      <w:pPr>
        <w:pStyle w:val="Tabletext"/>
        <w:keepLines w:val="0"/>
        <w:numPr>
          <w:ilvl w:val="1"/>
          <w:numId w:val="2"/>
          <w:numberingChange w:id="20" w:author="allychou" w:date="2006-06-13T15:03:00Z" w:original="%1:1:0:.%2:4:0:"/>
        </w:numPr>
        <w:spacing w:after="0" w:line="240" w:lineRule="auto"/>
        <w:rPr>
          <w:del w:id="21" w:author="allychou" w:date="2006-06-13T15:04:00Z"/>
          <w:rFonts w:hint="eastAsia"/>
          <w:lang w:eastAsia="zh-TW"/>
        </w:rPr>
      </w:pPr>
      <w:del w:id="22" w:author="allychou" w:date="2006-06-13T15:04:00Z">
        <w:r w:rsidDel="003B4061">
          <w:rPr>
            <w:rFonts w:hint="eastAsia"/>
            <w:lang w:eastAsia="zh-TW"/>
          </w:rPr>
          <w:delText xml:space="preserve">IF </w:delText>
        </w:r>
        <w:r w:rsidDel="003B4061">
          <w:rPr>
            <w:rFonts w:hint="eastAsia"/>
            <w:lang w:eastAsia="zh-TW"/>
          </w:rPr>
          <w:delText>傳入參數</w:delText>
        </w:r>
        <w:r w:rsidDel="003B4061">
          <w:rPr>
            <w:rFonts w:hint="eastAsia"/>
            <w:lang w:eastAsia="zh-TW"/>
          </w:rPr>
          <w:delText>.</w:delText>
        </w:r>
        <w:r w:rsidDel="003B4061">
          <w:rPr>
            <w:rFonts w:hint="eastAsia"/>
            <w:lang w:eastAsia="zh-TW"/>
          </w:rPr>
          <w:delText>未結案原因中文</w:delText>
        </w:r>
        <w:r w:rsidDel="003B4061">
          <w:rPr>
            <w:rFonts w:hint="eastAsia"/>
            <w:lang w:eastAsia="zh-TW"/>
          </w:rPr>
          <w:delText xml:space="preserve">  </w:delText>
        </w:r>
        <w:r w:rsidDel="003B4061">
          <w:rPr>
            <w:rFonts w:hint="eastAsia"/>
            <w:lang w:eastAsia="zh-TW"/>
          </w:rPr>
          <w:delText>不為空值，顯示未結案原因中文。</w:delText>
        </w:r>
      </w:del>
    </w:p>
    <w:p w:rsidR="00BC7FFE" w:rsidRDefault="00080E74" w:rsidP="00080E74">
      <w:pPr>
        <w:pStyle w:val="Tabletext"/>
        <w:keepLines w:val="0"/>
        <w:numPr>
          <w:ilvl w:val="1"/>
          <w:numId w:val="2"/>
          <w:numberingChange w:id="23" w:author="allychou" w:date="2006-06-13T15:03:00Z" w:original="%1:1:0:.%2:5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6A7721" w:rsidRDefault="006A7721" w:rsidP="006A7721">
      <w:pPr>
        <w:pStyle w:val="Tabletext"/>
        <w:keepLines w:val="0"/>
        <w:numPr>
          <w:ilvl w:val="0"/>
          <w:numId w:val="2"/>
          <w:numberingChange w:id="24" w:author="allychou" w:date="2006-06-13T15:03:00Z" w:original="%1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輸入</w:t>
      </w:r>
    </w:p>
    <w:p w:rsidR="006A7721" w:rsidRDefault="003B4061" w:rsidP="006A7721">
      <w:pPr>
        <w:pStyle w:val="Tabletext"/>
        <w:keepLines w:val="0"/>
        <w:numPr>
          <w:ilvl w:val="1"/>
          <w:numId w:val="2"/>
          <w:numberingChange w:id="25" w:author="allychou" w:date="2006-06-13T15:03:00Z" w:original="%1:2:0:.%2:1:0:"/>
        </w:numPr>
        <w:spacing w:after="0" w:line="240" w:lineRule="auto"/>
        <w:rPr>
          <w:rFonts w:hint="eastAsia"/>
          <w:lang w:eastAsia="zh-TW"/>
        </w:rPr>
      </w:pPr>
      <w:ins w:id="26" w:author="allychou" w:date="2006-06-13T15:04:00Z">
        <w:r>
          <w:rPr>
            <w:rFonts w:hint="eastAsia"/>
            <w:lang w:eastAsia="zh-TW"/>
          </w:rPr>
          <w:t xml:space="preserve">IF </w:t>
        </w:r>
        <w:r>
          <w:rPr>
            <w:rFonts w:hint="eastAsia"/>
            <w:lang w:eastAsia="zh-TW"/>
          </w:rPr>
          <w:t>點選代碼</w:t>
        </w:r>
        <w:r>
          <w:rPr>
            <w:rFonts w:hint="eastAsia"/>
            <w:lang w:eastAsia="zh-TW"/>
          </w:rPr>
          <w:t xml:space="preserve"> = 9</w:t>
        </w:r>
        <w:r w:rsidRPr="000413B9">
          <w:rPr>
            <w:rFonts w:ascii="新細明體" w:hAnsi="新細明體" w:hint="eastAsia"/>
            <w:lang w:eastAsia="zh-TW"/>
          </w:rPr>
          <w:t>9</w:t>
        </w:r>
        <w:r>
          <w:rPr>
            <w:rFonts w:ascii="新細明體" w:hAnsi="新細明體" w:hint="eastAsia"/>
            <w:lang w:eastAsia="zh-TW"/>
          </w:rPr>
          <w:t>，</w:t>
        </w:r>
      </w:ins>
      <w:r w:rsidR="006A7721">
        <w:rPr>
          <w:rFonts w:hint="eastAsia"/>
          <w:lang w:eastAsia="zh-TW"/>
        </w:rPr>
        <w:t>檢核</w:t>
      </w:r>
      <w:r w:rsidR="00732B2E">
        <w:rPr>
          <w:rFonts w:hint="eastAsia"/>
          <w:lang w:eastAsia="zh-TW"/>
        </w:rPr>
        <w:t>未結案原因中文</w:t>
      </w:r>
      <w:del w:id="27" w:author="allychou" w:date="2006-06-13T15:04:00Z">
        <w:r w:rsidR="00732B2E" w:rsidDel="003B4061">
          <w:rPr>
            <w:rFonts w:hint="eastAsia"/>
            <w:lang w:eastAsia="zh-TW"/>
          </w:rPr>
          <w:delText>及未結案代碼</w:delText>
        </w:r>
      </w:del>
      <w:r w:rsidR="00732B2E">
        <w:rPr>
          <w:rFonts w:hint="eastAsia"/>
          <w:lang w:eastAsia="zh-TW"/>
        </w:rPr>
        <w:t>是否有輸入，</w:t>
      </w:r>
      <w:r w:rsidR="00732B2E">
        <w:rPr>
          <w:rFonts w:hint="eastAsia"/>
          <w:lang w:eastAsia="zh-TW"/>
        </w:rPr>
        <w:t xml:space="preserve">IF NOT </w:t>
      </w:r>
      <w:r w:rsidR="00732B2E">
        <w:rPr>
          <w:rFonts w:hint="eastAsia"/>
          <w:lang w:eastAsia="zh-TW"/>
        </w:rPr>
        <w:t>顯示</w:t>
      </w:r>
      <w:r w:rsidR="00732B2E">
        <w:rPr>
          <w:rFonts w:hint="eastAsia"/>
          <w:lang w:eastAsia="zh-TW"/>
        </w:rPr>
        <w:t xml:space="preserve"> </w:t>
      </w:r>
      <w:r w:rsidR="00732B2E">
        <w:rPr>
          <w:lang w:eastAsia="zh-TW"/>
        </w:rPr>
        <w:t>‘</w:t>
      </w:r>
      <w:r w:rsidR="00732B2E">
        <w:rPr>
          <w:rFonts w:hint="eastAsia"/>
          <w:lang w:eastAsia="zh-TW"/>
        </w:rPr>
        <w:t>請選擇未結案原因</w:t>
      </w:r>
      <w:r w:rsidR="00732B2E">
        <w:rPr>
          <w:lang w:eastAsia="zh-TW"/>
        </w:rPr>
        <w:t>’</w:t>
      </w:r>
      <w:r w:rsidR="00732B2E">
        <w:rPr>
          <w:rFonts w:hint="eastAsia"/>
          <w:lang w:eastAsia="zh-TW"/>
        </w:rPr>
        <w:t>。</w:t>
      </w:r>
    </w:p>
    <w:p w:rsidR="00732B2E" w:rsidRDefault="00732B2E" w:rsidP="006A7721">
      <w:pPr>
        <w:pStyle w:val="Tabletext"/>
        <w:keepLines w:val="0"/>
        <w:numPr>
          <w:ilvl w:val="1"/>
          <w:numId w:val="2"/>
          <w:numberingChange w:id="28" w:author="allychou" w:date="2006-06-13T15:03:00Z" w:original="%1:2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DTAAI010 BY </w:t>
      </w:r>
      <w:r>
        <w:rPr>
          <w:rFonts w:hint="eastAsia"/>
          <w:lang w:eastAsia="zh-TW"/>
        </w:rPr>
        <w:t>受理編號</w:t>
      </w:r>
      <w:r>
        <w:rPr>
          <w:rFonts w:hint="eastAsia"/>
          <w:lang w:eastAsia="zh-TW"/>
        </w:rPr>
        <w:t xml:space="preserve"> </w:t>
      </w:r>
    </w:p>
    <w:p w:rsidR="00732B2E" w:rsidRDefault="00732B2E" w:rsidP="00732B2E">
      <w:pPr>
        <w:pStyle w:val="Tabletext"/>
        <w:keepLines w:val="0"/>
        <w:numPr>
          <w:ilvl w:val="2"/>
          <w:numId w:val="2"/>
          <w:numberingChange w:id="29" w:author="allychou" w:date="2006-06-13T15:03:00Z" w:original="%1:2:0:.%2:2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未結案代碼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732B2E" w:rsidRDefault="00732B2E" w:rsidP="00732B2E">
      <w:pPr>
        <w:pStyle w:val="Tabletext"/>
        <w:keepLines w:val="0"/>
        <w:numPr>
          <w:ilvl w:val="2"/>
          <w:numId w:val="2"/>
          <w:numberingChange w:id="30" w:author="allychou" w:date="2006-06-13T15:03:00Z" w:original="%1:2:0:.%2:2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未結案原因中文。</w:t>
      </w:r>
    </w:p>
    <w:p w:rsidR="003B4061" w:rsidRDefault="003B4061" w:rsidP="003B4061">
      <w:pPr>
        <w:pStyle w:val="Tabletext"/>
        <w:keepLines w:val="0"/>
        <w:numPr>
          <w:ins w:id="31" w:author="allychou" w:date="2006-06-13T15:04:00Z"/>
        </w:numPr>
        <w:spacing w:after="0" w:line="240" w:lineRule="auto"/>
        <w:rPr>
          <w:ins w:id="32" w:author="allychou" w:date="2006-06-13T15:04:00Z"/>
          <w:rFonts w:hint="eastAsia"/>
          <w:lang w:eastAsia="zh-TW"/>
        </w:rPr>
      </w:pPr>
      <w:ins w:id="33" w:author="allychou" w:date="2006-06-13T15:04:00Z">
        <w:r>
          <w:rPr>
            <w:rFonts w:hint="eastAsia"/>
            <w:lang w:eastAsia="zh-TW"/>
          </w:rPr>
          <w:t xml:space="preserve">        2.3    </w:t>
        </w:r>
      </w:ins>
      <w:ins w:id="34" w:author="allychou" w:date="2006-06-13T15:05:00Z"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回上頁</w:t>
        </w:r>
      </w:ins>
    </w:p>
    <w:p w:rsidR="00732B2E" w:rsidDel="003B4061" w:rsidRDefault="00732B2E" w:rsidP="00732B2E">
      <w:pPr>
        <w:pStyle w:val="Tabletext"/>
        <w:keepLines w:val="0"/>
        <w:numPr>
          <w:ilvl w:val="0"/>
          <w:numId w:val="2"/>
          <w:numberingChange w:id="35" w:author="allychou" w:date="2006-06-13T15:03:00Z" w:original="%1:3:0:"/>
        </w:numPr>
        <w:spacing w:after="0" w:line="240" w:lineRule="auto"/>
        <w:rPr>
          <w:del w:id="36" w:author="allychou" w:date="2006-06-13T15:05:00Z"/>
          <w:rFonts w:hint="eastAsia"/>
          <w:lang w:eastAsia="zh-TW"/>
        </w:rPr>
      </w:pPr>
      <w:del w:id="37" w:author="allychou" w:date="2006-06-13T15:05:00Z">
        <w:r w:rsidDel="003B4061">
          <w:rPr>
            <w:rFonts w:hint="eastAsia"/>
            <w:lang w:eastAsia="zh-TW"/>
          </w:rPr>
          <w:delText>清除</w:delText>
        </w:r>
      </w:del>
    </w:p>
    <w:p w:rsidR="00732B2E" w:rsidDel="003B4061" w:rsidRDefault="00732B2E" w:rsidP="00732B2E">
      <w:pPr>
        <w:pStyle w:val="Tabletext"/>
        <w:keepLines w:val="0"/>
        <w:numPr>
          <w:ilvl w:val="1"/>
          <w:numId w:val="2"/>
          <w:numberingChange w:id="38" w:author="allychou" w:date="2006-06-13T15:03:00Z" w:original="%1:3:0:.%2:1:0:"/>
        </w:numPr>
        <w:spacing w:after="0" w:line="240" w:lineRule="auto"/>
        <w:rPr>
          <w:del w:id="39" w:author="allychou" w:date="2006-06-13T15:05:00Z"/>
          <w:rFonts w:hint="eastAsia"/>
          <w:lang w:eastAsia="zh-TW"/>
        </w:rPr>
      </w:pPr>
      <w:del w:id="40" w:author="allychou" w:date="2006-06-13T15:05:00Z">
        <w:r w:rsidDel="003B4061">
          <w:rPr>
            <w:rFonts w:hint="eastAsia"/>
            <w:lang w:eastAsia="zh-TW"/>
          </w:rPr>
          <w:delText>清空文字方塊內容及未結案代碼。</w:delText>
        </w:r>
      </w:del>
    </w:p>
    <w:p w:rsidR="00732B2E" w:rsidRDefault="00732B2E" w:rsidP="00732B2E">
      <w:pPr>
        <w:pStyle w:val="Tabletext"/>
        <w:keepLines w:val="0"/>
        <w:numPr>
          <w:ilvl w:val="0"/>
          <w:numId w:val="2"/>
          <w:numberingChange w:id="41" w:author="allychou" w:date="2006-06-13T15:03:00Z" w:original="%1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取消</w:t>
      </w:r>
    </w:p>
    <w:p w:rsidR="00732B2E" w:rsidRDefault="00732B2E" w:rsidP="00732B2E">
      <w:pPr>
        <w:pStyle w:val="Tabletext"/>
        <w:keepLines w:val="0"/>
        <w:numPr>
          <w:ilvl w:val="1"/>
          <w:numId w:val="2"/>
          <w:numberingChange w:id="42" w:author="allychou" w:date="2006-06-13T15:03:00Z" w:original="%1:4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回上頁。</w:t>
      </w:r>
    </w:p>
    <w:sectPr w:rsidR="00732B2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7B1" w:rsidRDefault="009D37B1" w:rsidP="009D37B1">
      <w:r>
        <w:separator/>
      </w:r>
    </w:p>
  </w:endnote>
  <w:endnote w:type="continuationSeparator" w:id="0">
    <w:p w:rsidR="009D37B1" w:rsidRDefault="009D37B1" w:rsidP="009D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7B1" w:rsidRDefault="009D37B1" w:rsidP="009D37B1">
      <w:r>
        <w:separator/>
      </w:r>
    </w:p>
  </w:footnote>
  <w:footnote w:type="continuationSeparator" w:id="0">
    <w:p w:rsidR="009D37B1" w:rsidRDefault="009D37B1" w:rsidP="009D3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AAA2963"/>
    <w:multiLevelType w:val="hybridMultilevel"/>
    <w:tmpl w:val="ED325DF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FA025C1"/>
    <w:multiLevelType w:val="hybridMultilevel"/>
    <w:tmpl w:val="6A8C13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8952E4"/>
    <w:multiLevelType w:val="hybridMultilevel"/>
    <w:tmpl w:val="AF223150"/>
    <w:lvl w:ilvl="0" w:tplc="4B380FB4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ascii="細明體" w:eastAsia="細明體" w:hAnsi="細明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80"/>
        </w:tabs>
        <w:ind w:left="9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0"/>
        </w:tabs>
        <w:ind w:left="14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40"/>
        </w:tabs>
        <w:ind w:left="19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20"/>
        </w:tabs>
        <w:ind w:left="24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60"/>
        </w:tabs>
        <w:ind w:left="38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80"/>
      </w:pPr>
    </w:lvl>
  </w:abstractNum>
  <w:abstractNum w:abstractNumId="15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8"/>
  </w:num>
  <w:num w:numId="5">
    <w:abstractNumId w:val="16"/>
  </w:num>
  <w:num w:numId="6">
    <w:abstractNumId w:val="8"/>
  </w:num>
  <w:num w:numId="7">
    <w:abstractNumId w:val="3"/>
  </w:num>
  <w:num w:numId="8">
    <w:abstractNumId w:val="19"/>
  </w:num>
  <w:num w:numId="9">
    <w:abstractNumId w:val="0"/>
  </w:num>
  <w:num w:numId="10">
    <w:abstractNumId w:val="21"/>
  </w:num>
  <w:num w:numId="11">
    <w:abstractNumId w:val="20"/>
  </w:num>
  <w:num w:numId="12">
    <w:abstractNumId w:val="1"/>
  </w:num>
  <w:num w:numId="13">
    <w:abstractNumId w:val="17"/>
  </w:num>
  <w:num w:numId="14">
    <w:abstractNumId w:val="7"/>
  </w:num>
  <w:num w:numId="15">
    <w:abstractNumId w:val="12"/>
  </w:num>
  <w:num w:numId="16">
    <w:abstractNumId w:val="4"/>
  </w:num>
  <w:num w:numId="17">
    <w:abstractNumId w:val="15"/>
  </w:num>
  <w:num w:numId="18">
    <w:abstractNumId w:val="13"/>
  </w:num>
  <w:num w:numId="19">
    <w:abstractNumId w:val="11"/>
  </w:num>
  <w:num w:numId="20">
    <w:abstractNumId w:val="5"/>
  </w:num>
  <w:num w:numId="21">
    <w:abstractNumId w:val="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13B9"/>
    <w:rsid w:val="0004402D"/>
    <w:rsid w:val="00047FB1"/>
    <w:rsid w:val="000637E5"/>
    <w:rsid w:val="00070689"/>
    <w:rsid w:val="0007575E"/>
    <w:rsid w:val="00080E74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E72"/>
    <w:rsid w:val="00132718"/>
    <w:rsid w:val="001667C7"/>
    <w:rsid w:val="00170500"/>
    <w:rsid w:val="0018125C"/>
    <w:rsid w:val="001872D8"/>
    <w:rsid w:val="001B350E"/>
    <w:rsid w:val="001D1238"/>
    <w:rsid w:val="001F2A03"/>
    <w:rsid w:val="00212685"/>
    <w:rsid w:val="00214A90"/>
    <w:rsid w:val="00234C3F"/>
    <w:rsid w:val="00236985"/>
    <w:rsid w:val="0023751E"/>
    <w:rsid w:val="00245CF4"/>
    <w:rsid w:val="00260078"/>
    <w:rsid w:val="0027724D"/>
    <w:rsid w:val="00280570"/>
    <w:rsid w:val="00282CD0"/>
    <w:rsid w:val="002868CE"/>
    <w:rsid w:val="002A60B0"/>
    <w:rsid w:val="002F24D5"/>
    <w:rsid w:val="002F258F"/>
    <w:rsid w:val="003001AC"/>
    <w:rsid w:val="00302686"/>
    <w:rsid w:val="003143FF"/>
    <w:rsid w:val="0033124C"/>
    <w:rsid w:val="0034569E"/>
    <w:rsid w:val="0035207B"/>
    <w:rsid w:val="003633F9"/>
    <w:rsid w:val="00391CF8"/>
    <w:rsid w:val="00397600"/>
    <w:rsid w:val="003A545C"/>
    <w:rsid w:val="003B256E"/>
    <w:rsid w:val="003B4061"/>
    <w:rsid w:val="003B47FC"/>
    <w:rsid w:val="003E57B7"/>
    <w:rsid w:val="003E6911"/>
    <w:rsid w:val="00402183"/>
    <w:rsid w:val="0040617B"/>
    <w:rsid w:val="00414672"/>
    <w:rsid w:val="00435785"/>
    <w:rsid w:val="00436155"/>
    <w:rsid w:val="004619F6"/>
    <w:rsid w:val="00462CD4"/>
    <w:rsid w:val="0047106B"/>
    <w:rsid w:val="00475BF2"/>
    <w:rsid w:val="0048237D"/>
    <w:rsid w:val="004823C3"/>
    <w:rsid w:val="00484313"/>
    <w:rsid w:val="0048564F"/>
    <w:rsid w:val="00487409"/>
    <w:rsid w:val="004C2E14"/>
    <w:rsid w:val="004C732B"/>
    <w:rsid w:val="004F09C0"/>
    <w:rsid w:val="005004D1"/>
    <w:rsid w:val="00507194"/>
    <w:rsid w:val="00516B0E"/>
    <w:rsid w:val="005318CB"/>
    <w:rsid w:val="00532D8C"/>
    <w:rsid w:val="00554C52"/>
    <w:rsid w:val="0058351A"/>
    <w:rsid w:val="005B3FB8"/>
    <w:rsid w:val="005B7524"/>
    <w:rsid w:val="005C3815"/>
    <w:rsid w:val="005D062B"/>
    <w:rsid w:val="006137F7"/>
    <w:rsid w:val="00617108"/>
    <w:rsid w:val="006268AC"/>
    <w:rsid w:val="00637333"/>
    <w:rsid w:val="00645303"/>
    <w:rsid w:val="006535B2"/>
    <w:rsid w:val="00657D8A"/>
    <w:rsid w:val="00674D0D"/>
    <w:rsid w:val="00684946"/>
    <w:rsid w:val="00686716"/>
    <w:rsid w:val="00693ED8"/>
    <w:rsid w:val="006A7721"/>
    <w:rsid w:val="006B5620"/>
    <w:rsid w:val="006C36E0"/>
    <w:rsid w:val="006D7F3F"/>
    <w:rsid w:val="0071761C"/>
    <w:rsid w:val="00721D9B"/>
    <w:rsid w:val="00725A0C"/>
    <w:rsid w:val="007260C0"/>
    <w:rsid w:val="007306EC"/>
    <w:rsid w:val="00732B2E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758D"/>
    <w:rsid w:val="007B3FE9"/>
    <w:rsid w:val="007C098B"/>
    <w:rsid w:val="007D1E94"/>
    <w:rsid w:val="007D3290"/>
    <w:rsid w:val="007D5830"/>
    <w:rsid w:val="007D7C58"/>
    <w:rsid w:val="007E531F"/>
    <w:rsid w:val="0081315D"/>
    <w:rsid w:val="00834BA6"/>
    <w:rsid w:val="00837CE0"/>
    <w:rsid w:val="008404C7"/>
    <w:rsid w:val="00840CB8"/>
    <w:rsid w:val="008504F8"/>
    <w:rsid w:val="00865346"/>
    <w:rsid w:val="00870A8E"/>
    <w:rsid w:val="008960D1"/>
    <w:rsid w:val="008D7DAC"/>
    <w:rsid w:val="008E1E82"/>
    <w:rsid w:val="008E7D8F"/>
    <w:rsid w:val="008F6A3E"/>
    <w:rsid w:val="009049D4"/>
    <w:rsid w:val="00911D73"/>
    <w:rsid w:val="00912B00"/>
    <w:rsid w:val="00930A38"/>
    <w:rsid w:val="00932756"/>
    <w:rsid w:val="00932FC7"/>
    <w:rsid w:val="009369FB"/>
    <w:rsid w:val="00937AA7"/>
    <w:rsid w:val="009402F3"/>
    <w:rsid w:val="009751A4"/>
    <w:rsid w:val="00986CD3"/>
    <w:rsid w:val="00994FC0"/>
    <w:rsid w:val="009B055F"/>
    <w:rsid w:val="009B3B73"/>
    <w:rsid w:val="009B4663"/>
    <w:rsid w:val="009D37B1"/>
    <w:rsid w:val="00A06EF1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B10478"/>
    <w:rsid w:val="00B22BFC"/>
    <w:rsid w:val="00B2398C"/>
    <w:rsid w:val="00B41DC2"/>
    <w:rsid w:val="00B60F82"/>
    <w:rsid w:val="00B72A02"/>
    <w:rsid w:val="00B74CB1"/>
    <w:rsid w:val="00B77E6C"/>
    <w:rsid w:val="00BC7FFE"/>
    <w:rsid w:val="00BE02B4"/>
    <w:rsid w:val="00BE1857"/>
    <w:rsid w:val="00BF0F90"/>
    <w:rsid w:val="00C113FC"/>
    <w:rsid w:val="00C24A95"/>
    <w:rsid w:val="00C3025A"/>
    <w:rsid w:val="00C318BC"/>
    <w:rsid w:val="00C47002"/>
    <w:rsid w:val="00C51F84"/>
    <w:rsid w:val="00C70352"/>
    <w:rsid w:val="00C757E4"/>
    <w:rsid w:val="00C92DA2"/>
    <w:rsid w:val="00C9460D"/>
    <w:rsid w:val="00CB197F"/>
    <w:rsid w:val="00CB25A4"/>
    <w:rsid w:val="00CB3658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6841"/>
    <w:rsid w:val="00E8020D"/>
    <w:rsid w:val="00EA40BC"/>
    <w:rsid w:val="00EA71C2"/>
    <w:rsid w:val="00EB5789"/>
    <w:rsid w:val="00EC7787"/>
    <w:rsid w:val="00ED0498"/>
    <w:rsid w:val="00EE1BD5"/>
    <w:rsid w:val="00EE55DE"/>
    <w:rsid w:val="00F04AD3"/>
    <w:rsid w:val="00F0594A"/>
    <w:rsid w:val="00F418D3"/>
    <w:rsid w:val="00F44BDE"/>
    <w:rsid w:val="00F47751"/>
    <w:rsid w:val="00F52768"/>
    <w:rsid w:val="00F620E5"/>
    <w:rsid w:val="00F77DDA"/>
    <w:rsid w:val="00F862D3"/>
    <w:rsid w:val="00FB17D8"/>
    <w:rsid w:val="00FD4EBF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33C38B-AFEE-4E6A-BAD3-FF6A2E52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9D3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9D37B1"/>
  </w:style>
  <w:style w:type="paragraph" w:styleId="ae">
    <w:name w:val="footer"/>
    <w:basedOn w:val="a"/>
    <w:link w:val="af"/>
    <w:rsid w:val="009D37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9D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