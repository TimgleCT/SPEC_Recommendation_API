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4C7E4A" w:rsidRPr="00206EDA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Pr="00206EDA" w:rsidRDefault="004C7E4A">
            <w:pPr>
              <w:pStyle w:val="Tabletext"/>
              <w:jc w:val="center"/>
              <w:rPr>
                <w:rFonts w:ascii="Arial" w:hAnsi="Arial"/>
                <w:color w:val="000000"/>
              </w:rPr>
            </w:pPr>
            <w:bookmarkStart w:id="0" w:name="_GoBack"/>
            <w:bookmarkEnd w:id="0"/>
            <w:r w:rsidRPr="00206EDA">
              <w:rPr>
                <w:rFonts w:ascii="Arial" w:hAnsi="Arial"/>
                <w:color w:val="000000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Pr="00206EDA" w:rsidRDefault="004C7E4A">
            <w:pPr>
              <w:pStyle w:val="Tabletext"/>
              <w:jc w:val="center"/>
              <w:rPr>
                <w:rFonts w:ascii="Arial" w:hAnsi="Arial"/>
                <w:color w:val="000000"/>
              </w:rPr>
            </w:pPr>
            <w:r w:rsidRPr="00206EDA">
              <w:rPr>
                <w:rFonts w:ascii="Arial" w:hAnsi="Arial"/>
                <w:color w:val="000000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Pr="00206EDA" w:rsidRDefault="004C7E4A">
            <w:pPr>
              <w:pStyle w:val="Tabletext"/>
              <w:jc w:val="center"/>
              <w:rPr>
                <w:rFonts w:ascii="Arial" w:hAnsi="Arial"/>
                <w:color w:val="000000"/>
              </w:rPr>
            </w:pPr>
            <w:r w:rsidRPr="00206EDA">
              <w:rPr>
                <w:rFonts w:ascii="Arial" w:hAnsi="Arial"/>
                <w:color w:val="000000"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Pr="00206EDA" w:rsidRDefault="004C7E4A">
            <w:pPr>
              <w:pStyle w:val="Tabletext"/>
              <w:jc w:val="center"/>
              <w:rPr>
                <w:rFonts w:ascii="Arial" w:hAnsi="Arial"/>
                <w:color w:val="000000"/>
                <w:lang w:eastAsia="zh-TW"/>
              </w:rPr>
            </w:pPr>
            <w:r w:rsidRPr="00206EDA">
              <w:rPr>
                <w:rFonts w:ascii="Arial" w:hAnsi="Arial"/>
                <w:color w:val="000000"/>
                <w:lang w:eastAsia="zh-TW"/>
              </w:rPr>
              <w:t>Author</w:t>
            </w:r>
          </w:p>
        </w:tc>
      </w:tr>
      <w:tr w:rsidR="00E51289" w:rsidRPr="00206EDA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1289" w:rsidRPr="00206EDA" w:rsidRDefault="00E51289">
            <w:pPr>
              <w:pStyle w:val="Tabletext"/>
              <w:rPr>
                <w:rFonts w:ascii="Arial" w:hAnsi="Arial" w:hint="eastAsia"/>
                <w:color w:val="00000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9"/>
                <w:attr w:name="Month" w:val="1"/>
                <w:attr w:name="Year" w:val="2010"/>
              </w:smartTagPr>
              <w:r w:rsidRPr="00206EDA">
                <w:rPr>
                  <w:rFonts w:ascii="Arial" w:hAnsi="Arial"/>
                  <w:color w:val="000000"/>
                  <w:lang w:eastAsia="zh-TW"/>
                </w:rPr>
                <w:t>20</w:t>
              </w:r>
              <w:r w:rsidR="00B364C2" w:rsidRPr="00206EDA">
                <w:rPr>
                  <w:rFonts w:ascii="Arial" w:hAnsi="Arial" w:hint="eastAsia"/>
                  <w:color w:val="000000"/>
                  <w:lang w:eastAsia="zh-TW"/>
                </w:rPr>
                <w:t>10</w:t>
              </w:r>
              <w:r w:rsidRPr="00206EDA">
                <w:rPr>
                  <w:rFonts w:ascii="Arial" w:hAnsi="Arial"/>
                  <w:color w:val="000000"/>
                  <w:lang w:eastAsia="zh-TW"/>
                </w:rPr>
                <w:t>/1/</w:t>
              </w:r>
              <w:r w:rsidR="00B364C2" w:rsidRPr="00206EDA">
                <w:rPr>
                  <w:rFonts w:ascii="Arial" w:hAnsi="Arial" w:hint="eastAsia"/>
                  <w:color w:val="000000"/>
                  <w:lang w:eastAsia="zh-TW"/>
                </w:rPr>
                <w:t>19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1289" w:rsidRPr="00206EDA" w:rsidRDefault="00E51289">
            <w:pPr>
              <w:pStyle w:val="Tabletext"/>
              <w:rPr>
                <w:rFonts w:ascii="Arial" w:hAnsi="Arial" w:hint="eastAsia"/>
                <w:color w:val="000000"/>
                <w:lang w:eastAsia="zh-TW"/>
              </w:rPr>
            </w:pPr>
            <w:r w:rsidRPr="00206EDA">
              <w:rPr>
                <w:rFonts w:ascii="Arial" w:hAnsi="Arial" w:hint="eastAsia"/>
                <w:color w:val="000000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1289" w:rsidRPr="00206EDA" w:rsidRDefault="00FE5BAC">
            <w:pPr>
              <w:pStyle w:val="Tabletext"/>
              <w:rPr>
                <w:rFonts w:ascii="Arial" w:hAnsi="Arial" w:hint="eastAsia"/>
                <w:color w:val="000000"/>
                <w:lang w:eastAsia="zh-TW"/>
              </w:rPr>
            </w:pPr>
            <w:r w:rsidRPr="00206EDA">
              <w:rPr>
                <w:rFonts w:ascii="Arial" w:hAnsi="Arial" w:hint="eastAsia"/>
                <w:color w:val="000000"/>
                <w:lang w:eastAsia="zh-TW"/>
              </w:rPr>
              <w:t>建立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1289" w:rsidRPr="00206EDA" w:rsidRDefault="00B364C2">
            <w:pPr>
              <w:pStyle w:val="Tabletext"/>
              <w:rPr>
                <w:rFonts w:ascii="Arial" w:hAnsi="Arial" w:hint="eastAsia"/>
                <w:color w:val="000000"/>
                <w:lang w:eastAsia="zh-TW"/>
              </w:rPr>
            </w:pPr>
            <w:r w:rsidRPr="00206EDA">
              <w:rPr>
                <w:rFonts w:ascii="Arial" w:hAnsi="Arial" w:hint="eastAsia"/>
                <w:color w:val="000000"/>
                <w:lang w:eastAsia="zh-TW"/>
              </w:rPr>
              <w:t>金生</w:t>
            </w:r>
          </w:p>
        </w:tc>
      </w:tr>
      <w:tr w:rsidR="00EF7A3F" w:rsidRPr="00206EDA">
        <w:trPr>
          <w:ins w:id="1" w:author="i9003228" w:date="2010-01-21T17:12:00Z"/>
        </w:trPr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7A3F" w:rsidRPr="00206EDA" w:rsidRDefault="00EF7A3F">
            <w:pPr>
              <w:pStyle w:val="Tabletext"/>
              <w:rPr>
                <w:ins w:id="2" w:author="i9003228" w:date="2010-01-21T17:12:00Z"/>
                <w:rFonts w:ascii="Arial" w:hAnsi="Arial" w:hint="eastAsia"/>
                <w:color w:val="00000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1"/>
                <w:attr w:name="Month" w:val="1"/>
                <w:attr w:name="Year" w:val="2010"/>
              </w:smartTagPr>
              <w:ins w:id="3" w:author="i9003228" w:date="2010-01-21T17:12:00Z">
                <w:r>
                  <w:rPr>
                    <w:rFonts w:ascii="Arial" w:hAnsi="Arial" w:hint="eastAsia"/>
                    <w:color w:val="000000"/>
                    <w:lang w:eastAsia="zh-TW"/>
                  </w:rPr>
                  <w:t>2010/1/21</w:t>
                </w:r>
              </w:ins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7A3F" w:rsidRPr="00206EDA" w:rsidRDefault="00EF7A3F">
            <w:pPr>
              <w:pStyle w:val="Tabletext"/>
              <w:rPr>
                <w:ins w:id="4" w:author="i9003228" w:date="2010-01-21T17:12:00Z"/>
                <w:rFonts w:ascii="Arial" w:hAnsi="Arial" w:hint="eastAsia"/>
                <w:color w:val="000000"/>
                <w:lang w:eastAsia="zh-TW"/>
              </w:rPr>
            </w:pPr>
            <w:ins w:id="5" w:author="i9003228" w:date="2010-01-21T17:12:00Z">
              <w:r>
                <w:rPr>
                  <w:rFonts w:ascii="Arial" w:hAnsi="Arial" w:hint="eastAsia"/>
                  <w:color w:val="000000"/>
                  <w:lang w:eastAsia="zh-TW"/>
                </w:rPr>
                <w:t>1.1</w:t>
              </w:r>
            </w:ins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7A3F" w:rsidRPr="00206EDA" w:rsidRDefault="00EF7A3F">
            <w:pPr>
              <w:pStyle w:val="Tabletext"/>
              <w:rPr>
                <w:ins w:id="6" w:author="i9003228" w:date="2010-01-21T17:12:00Z"/>
                <w:rFonts w:ascii="Arial" w:hAnsi="Arial" w:hint="eastAsia"/>
                <w:color w:val="000000"/>
                <w:lang w:eastAsia="zh-TW"/>
              </w:rPr>
            </w:pPr>
            <w:ins w:id="7" w:author="i9003228" w:date="2010-01-21T17:12:00Z">
              <w:r>
                <w:rPr>
                  <w:rFonts w:ascii="Arial" w:hAnsi="Arial" w:hint="eastAsia"/>
                  <w:color w:val="000000"/>
                  <w:lang w:eastAsia="zh-TW"/>
                </w:rPr>
                <w:t>修改</w:t>
              </w:r>
              <w:r>
                <w:rPr>
                  <w:rFonts w:ascii="Arial" w:hAnsi="Arial" w:hint="eastAsia"/>
                  <w:color w:val="000000"/>
                  <w:lang w:eastAsia="zh-TW"/>
                </w:rPr>
                <w:t>3.1</w:t>
              </w:r>
              <w:r>
                <w:rPr>
                  <w:rFonts w:ascii="Arial" w:hAnsi="Arial" w:hint="eastAsia"/>
                  <w:color w:val="000000"/>
                  <w:lang w:eastAsia="zh-TW"/>
                </w:rPr>
                <w:t>的</w:t>
              </w:r>
              <w:r>
                <w:rPr>
                  <w:rFonts w:ascii="Arial" w:hAnsi="Arial" w:hint="eastAsia"/>
                  <w:color w:val="000000"/>
                  <w:lang w:eastAsia="zh-TW"/>
                </w:rPr>
                <w:t>SQL</w:t>
              </w:r>
            </w:ins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7A3F" w:rsidRPr="00206EDA" w:rsidRDefault="00EF7A3F">
            <w:pPr>
              <w:pStyle w:val="Tabletext"/>
              <w:rPr>
                <w:ins w:id="8" w:author="i9003228" w:date="2010-01-21T17:12:00Z"/>
                <w:rFonts w:ascii="Arial" w:hAnsi="Arial" w:hint="eastAsia"/>
                <w:color w:val="000000"/>
                <w:lang w:eastAsia="zh-TW"/>
              </w:rPr>
            </w:pPr>
            <w:ins w:id="9" w:author="i9003228" w:date="2010-01-21T17:12:00Z">
              <w:r>
                <w:rPr>
                  <w:rFonts w:ascii="Arial" w:hAnsi="Arial" w:hint="eastAsia"/>
                  <w:color w:val="000000"/>
                  <w:lang w:eastAsia="zh-TW"/>
                </w:rPr>
                <w:t>金生</w:t>
              </w:r>
            </w:ins>
          </w:p>
        </w:tc>
      </w:tr>
    </w:tbl>
    <w:p w:rsidR="004C7E4A" w:rsidRDefault="004C7E4A">
      <w:pPr>
        <w:pStyle w:val="Tabletext"/>
        <w:keepLines w:val="0"/>
        <w:spacing w:after="0" w:line="240" w:lineRule="auto"/>
        <w:rPr>
          <w:ins w:id="10" w:author="陳德仁" w:date="2020-01-08T13:51:00Z"/>
          <w:rFonts w:ascii="Arial" w:hAnsi="Arial"/>
          <w:color w:val="000000"/>
          <w:kern w:val="2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4421F8" w:rsidTr="000803F0">
        <w:trPr>
          <w:ins w:id="12" w:author="陳德仁" w:date="2020-01-08T13:51:00Z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1F8" w:rsidRDefault="004421F8" w:rsidP="000803F0">
            <w:pPr>
              <w:spacing w:line="240" w:lineRule="atLeast"/>
              <w:jc w:val="center"/>
              <w:rPr>
                <w:ins w:id="13" w:author="陳德仁" w:date="2020-01-08T13:51:00Z"/>
                <w:rFonts w:ascii="細明體" w:eastAsia="細明體" w:hAnsi="細明體" w:cs="Courier New"/>
                <w:sz w:val="20"/>
                <w:szCs w:val="20"/>
              </w:rPr>
            </w:pPr>
            <w:ins w:id="14" w:author="陳德仁" w:date="2020-01-08T13:51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修改日期</w:t>
              </w:r>
            </w:ins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1F8" w:rsidRDefault="004421F8" w:rsidP="000803F0">
            <w:pPr>
              <w:spacing w:line="240" w:lineRule="atLeast"/>
              <w:jc w:val="center"/>
              <w:rPr>
                <w:ins w:id="15" w:author="陳德仁" w:date="2020-01-08T13:51:00Z"/>
                <w:rFonts w:ascii="細明體" w:eastAsia="細明體" w:hAnsi="細明體" w:cs="Courier New" w:hint="eastAsia"/>
                <w:sz w:val="20"/>
                <w:szCs w:val="20"/>
              </w:rPr>
            </w:pPr>
            <w:ins w:id="16" w:author="陳德仁" w:date="2020-01-08T13:51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版本</w:t>
              </w:r>
            </w:ins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1F8" w:rsidRDefault="004421F8" w:rsidP="000803F0">
            <w:pPr>
              <w:spacing w:line="240" w:lineRule="atLeast"/>
              <w:jc w:val="center"/>
              <w:rPr>
                <w:ins w:id="17" w:author="陳德仁" w:date="2020-01-08T13:51:00Z"/>
                <w:rFonts w:ascii="細明體" w:eastAsia="細明體" w:hAnsi="細明體" w:cs="Courier New" w:hint="eastAsia"/>
                <w:sz w:val="20"/>
                <w:szCs w:val="20"/>
              </w:rPr>
            </w:pPr>
            <w:ins w:id="18" w:author="陳德仁" w:date="2020-01-08T13:51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修改原因</w:t>
              </w:r>
            </w:ins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1F8" w:rsidRDefault="004421F8" w:rsidP="000803F0">
            <w:pPr>
              <w:spacing w:line="240" w:lineRule="atLeast"/>
              <w:jc w:val="center"/>
              <w:rPr>
                <w:ins w:id="19" w:author="陳德仁" w:date="2020-01-08T13:51:00Z"/>
                <w:rFonts w:ascii="細明體" w:eastAsia="細明體" w:hAnsi="細明體" w:cs="Courier New" w:hint="eastAsia"/>
                <w:sz w:val="20"/>
                <w:szCs w:val="20"/>
              </w:rPr>
            </w:pPr>
            <w:ins w:id="20" w:author="陳德仁" w:date="2020-01-08T13:51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修改人姓名</w:t>
              </w:r>
            </w:ins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1F8" w:rsidRDefault="004421F8" w:rsidP="000803F0">
            <w:pPr>
              <w:spacing w:line="240" w:lineRule="atLeast"/>
              <w:jc w:val="center"/>
              <w:rPr>
                <w:ins w:id="21" w:author="陳德仁" w:date="2020-01-08T13:51:00Z"/>
                <w:rFonts w:ascii="細明體" w:eastAsia="細明體" w:hAnsi="細明體" w:cs="Courier New" w:hint="eastAsia"/>
                <w:sz w:val="20"/>
                <w:szCs w:val="20"/>
              </w:rPr>
            </w:pPr>
            <w:ins w:id="22" w:author="陳德仁" w:date="2020-01-08T13:51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立案單號</w:t>
              </w:r>
            </w:ins>
          </w:p>
        </w:tc>
      </w:tr>
      <w:tr w:rsidR="004421F8" w:rsidTr="000803F0">
        <w:trPr>
          <w:ins w:id="23" w:author="陳德仁" w:date="2020-01-08T13:51:00Z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1F8" w:rsidRPr="00B411BB" w:rsidRDefault="004421F8" w:rsidP="000803F0">
            <w:pPr>
              <w:spacing w:line="240" w:lineRule="atLeast"/>
              <w:jc w:val="center"/>
              <w:rPr>
                <w:ins w:id="24" w:author="陳德仁" w:date="2020-01-08T13:51:00Z"/>
                <w:rFonts w:ascii="細明體" w:eastAsia="細明體" w:hAnsi="細明體" w:cs="Courier New" w:hint="eastAsia"/>
                <w:sz w:val="20"/>
                <w:szCs w:val="20"/>
              </w:rPr>
            </w:pPr>
            <w:ins w:id="25" w:author="陳德仁" w:date="2020-01-08T13:51:00Z">
              <w:r w:rsidRPr="00B411BB">
                <w:rPr>
                  <w:rFonts w:ascii="細明體" w:eastAsia="細明體" w:hAnsi="細明體" w:hint="eastAsia"/>
                  <w:sz w:val="20"/>
                  <w:szCs w:val="20"/>
                </w:rPr>
                <w:t>2020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/</w:t>
              </w:r>
              <w:r w:rsidRPr="00B411BB">
                <w:rPr>
                  <w:rFonts w:ascii="細明體" w:eastAsia="細明體" w:hAnsi="細明體" w:hint="eastAsia"/>
                  <w:sz w:val="20"/>
                  <w:szCs w:val="20"/>
                </w:rPr>
                <w:t>01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/</w:t>
              </w:r>
              <w:r w:rsidRPr="00B411BB">
                <w:rPr>
                  <w:rFonts w:ascii="細明體" w:eastAsia="細明體" w:hAnsi="細明體" w:hint="eastAsia"/>
                  <w:sz w:val="20"/>
                  <w:szCs w:val="20"/>
                </w:rPr>
                <w:t>08</w:t>
              </w:r>
            </w:ins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1F8" w:rsidRPr="00B411BB" w:rsidRDefault="004421F8" w:rsidP="000803F0">
            <w:pPr>
              <w:spacing w:line="240" w:lineRule="atLeast"/>
              <w:jc w:val="center"/>
              <w:rPr>
                <w:ins w:id="26" w:author="陳德仁" w:date="2020-01-08T13:51:00Z"/>
                <w:rFonts w:ascii="細明體" w:eastAsia="細明體" w:hAnsi="細明體" w:cs="Courier New" w:hint="eastAsia"/>
                <w:sz w:val="20"/>
                <w:szCs w:val="20"/>
              </w:rPr>
            </w:pPr>
            <w:ins w:id="27" w:author="陳德仁" w:date="2020-01-08T13:51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1F8" w:rsidRPr="00B411BB" w:rsidRDefault="004421F8" w:rsidP="000803F0">
            <w:pPr>
              <w:spacing w:line="240" w:lineRule="atLeast"/>
              <w:jc w:val="center"/>
              <w:rPr>
                <w:ins w:id="28" w:author="陳德仁" w:date="2020-01-08T13:51:00Z"/>
                <w:rFonts w:ascii="細明體" w:eastAsia="細明體" w:hAnsi="細明體" w:cs="Courier New" w:hint="eastAsia"/>
                <w:sz w:val="20"/>
                <w:szCs w:val="20"/>
              </w:rPr>
            </w:pPr>
            <w:ins w:id="29" w:author="陳德仁" w:date="2020-01-08T13:51:00Z">
              <w:r w:rsidRPr="00B411BB">
                <w:rPr>
                  <w:rFonts w:ascii="細明體" w:eastAsia="細明體" w:hAnsi="細明體" w:hint="eastAsia"/>
                  <w:sz w:val="20"/>
                  <w:szCs w:val="20"/>
                </w:rPr>
                <w:t>內部改善：PMD</w:t>
              </w:r>
            </w:ins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1F8" w:rsidRPr="00B411BB" w:rsidRDefault="004421F8" w:rsidP="000803F0">
            <w:pPr>
              <w:jc w:val="center"/>
              <w:rPr>
                <w:ins w:id="30" w:author="陳德仁" w:date="2020-01-08T13:51:00Z"/>
                <w:rFonts w:ascii="細明體" w:eastAsia="細明體" w:hAnsi="細明體" w:cs="Courier New" w:hint="eastAsia"/>
                <w:sz w:val="20"/>
                <w:szCs w:val="20"/>
              </w:rPr>
            </w:pPr>
            <w:ins w:id="31" w:author="陳德仁" w:date="2020-01-08T13:51:00Z">
              <w:r w:rsidRPr="00B411BB">
                <w:rPr>
                  <w:rFonts w:ascii="細明體" w:eastAsia="細明體" w:hAnsi="細明體" w:hint="eastAsia"/>
                  <w:sz w:val="20"/>
                  <w:szCs w:val="20"/>
                </w:rPr>
                <w:t>陳德仁</w:t>
              </w:r>
            </w:ins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1F8" w:rsidRPr="00B411BB" w:rsidRDefault="004421F8" w:rsidP="000803F0">
            <w:pPr>
              <w:spacing w:line="240" w:lineRule="atLeast"/>
              <w:jc w:val="center"/>
              <w:rPr>
                <w:ins w:id="32" w:author="陳德仁" w:date="2020-01-08T13:51:00Z"/>
                <w:rFonts w:ascii="細明體" w:eastAsia="細明體" w:hAnsi="細明體" w:cs="Courier New" w:hint="eastAsia"/>
                <w:sz w:val="20"/>
                <w:szCs w:val="20"/>
              </w:rPr>
            </w:pPr>
            <w:ins w:id="33" w:author="陳德仁" w:date="2020-01-08T13:51:00Z">
              <w:r w:rsidRPr="00B411BB">
                <w:rPr>
                  <w:rFonts w:ascii="細明體" w:eastAsia="細明體" w:hAnsi="細明體" w:hint="eastAsia"/>
                  <w:sz w:val="20"/>
                  <w:szCs w:val="20"/>
                </w:rPr>
                <w:t>191114000671</w:t>
              </w:r>
            </w:ins>
          </w:p>
        </w:tc>
      </w:tr>
    </w:tbl>
    <w:p w:rsidR="004421F8" w:rsidRDefault="004421F8">
      <w:pPr>
        <w:pStyle w:val="Tabletext"/>
        <w:keepLines w:val="0"/>
        <w:spacing w:after="0" w:line="240" w:lineRule="auto"/>
        <w:rPr>
          <w:ins w:id="34" w:author="陳德仁" w:date="2020-01-08T13:51:00Z"/>
          <w:rFonts w:ascii="Arial" w:hAnsi="Arial"/>
          <w:color w:val="000000"/>
          <w:kern w:val="2"/>
          <w:lang w:eastAsia="zh-TW"/>
        </w:rPr>
      </w:pPr>
    </w:p>
    <w:p w:rsidR="004421F8" w:rsidRPr="00206EDA" w:rsidRDefault="004421F8">
      <w:pPr>
        <w:pStyle w:val="Tabletext"/>
        <w:keepLines w:val="0"/>
        <w:spacing w:after="0" w:line="240" w:lineRule="auto"/>
        <w:rPr>
          <w:rFonts w:ascii="Arial" w:hAnsi="Arial" w:hint="eastAsia"/>
          <w:color w:val="000000"/>
          <w:kern w:val="2"/>
          <w:lang w:eastAsia="zh-TW"/>
        </w:rPr>
      </w:pPr>
    </w:p>
    <w:p w:rsidR="004C7E4A" w:rsidRPr="00206EDA" w:rsidRDefault="004C7E4A" w:rsidP="003E7D29">
      <w:pPr>
        <w:pStyle w:val="Tabletext"/>
        <w:keepLines w:val="0"/>
        <w:numPr>
          <w:ilvl w:val="0"/>
          <w:numId w:val="1"/>
          <w:numberingChange w:id="35" w:author="katejiang" w:date="2006-02-14T09:46:00Z" w:original="%1:1:35:、"/>
        </w:numPr>
        <w:spacing w:after="0" w:line="240" w:lineRule="auto"/>
        <w:rPr>
          <w:rFonts w:ascii="Arial" w:hAnsi="Arial" w:hint="eastAsia"/>
          <w:color w:val="000000"/>
          <w:kern w:val="2"/>
          <w:lang w:eastAsia="zh-TW"/>
        </w:rPr>
      </w:pPr>
      <w:r w:rsidRPr="00206EDA">
        <w:rPr>
          <w:rFonts w:ascii="Arial" w:hAnsi="Arial" w:hint="eastAsia"/>
          <w:color w:val="000000"/>
          <w:kern w:val="2"/>
          <w:lang w:eastAsia="zh-TW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3E7D29" w:rsidRPr="00206EDA">
        <w:tc>
          <w:tcPr>
            <w:tcW w:w="1440" w:type="dxa"/>
          </w:tcPr>
          <w:p w:rsidR="003E7D29" w:rsidRPr="00206EDA" w:rsidRDefault="003E7D29" w:rsidP="004C7E4A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206EDA">
              <w:rPr>
                <w:rFonts w:ascii="Arial" w:hAnsi="Arial" w:hint="eastAsia"/>
                <w:color w:val="000000"/>
                <w:sz w:val="20"/>
                <w:szCs w:val="20"/>
              </w:rPr>
              <w:t>程式功能</w:t>
            </w:r>
          </w:p>
        </w:tc>
        <w:tc>
          <w:tcPr>
            <w:tcW w:w="7740" w:type="dxa"/>
          </w:tcPr>
          <w:p w:rsidR="003E7D29" w:rsidRPr="00206EDA" w:rsidRDefault="00B364C2" w:rsidP="004C7E4A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206EDA">
              <w:rPr>
                <w:rFonts w:ascii="Arial" w:hAnsi="Arial" w:hint="eastAsia"/>
                <w:color w:val="000000"/>
                <w:sz w:val="20"/>
                <w:szCs w:val="20"/>
              </w:rPr>
              <w:t>延滯息</w:t>
            </w:r>
            <w:r w:rsidR="00E7118A" w:rsidRPr="00206EDA">
              <w:rPr>
                <w:rFonts w:ascii="Arial" w:hAnsi="Arial" w:hint="eastAsia"/>
                <w:color w:val="000000"/>
                <w:sz w:val="20"/>
                <w:szCs w:val="20"/>
              </w:rPr>
              <w:t>月</w:t>
            </w:r>
            <w:r w:rsidRPr="00206EDA">
              <w:rPr>
                <w:rFonts w:ascii="Arial" w:hAnsi="Arial" w:hint="eastAsia"/>
                <w:color w:val="000000"/>
                <w:sz w:val="20"/>
                <w:szCs w:val="20"/>
              </w:rPr>
              <w:t>報查詢</w:t>
            </w:r>
          </w:p>
        </w:tc>
      </w:tr>
      <w:tr w:rsidR="003E7D29" w:rsidRPr="00206EDA">
        <w:tc>
          <w:tcPr>
            <w:tcW w:w="1440" w:type="dxa"/>
          </w:tcPr>
          <w:p w:rsidR="003E7D29" w:rsidRPr="00206EDA" w:rsidRDefault="003E7D29" w:rsidP="004C7E4A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206EDA">
              <w:rPr>
                <w:rFonts w:ascii="Arial" w:hAnsi="Arial" w:hint="eastAsia"/>
                <w:color w:val="000000"/>
                <w:sz w:val="20"/>
                <w:szCs w:val="20"/>
              </w:rPr>
              <w:t>程式名稱</w:t>
            </w:r>
          </w:p>
        </w:tc>
        <w:tc>
          <w:tcPr>
            <w:tcW w:w="7740" w:type="dxa"/>
          </w:tcPr>
          <w:p w:rsidR="003E7D29" w:rsidRPr="00206EDA" w:rsidRDefault="00B364C2" w:rsidP="004C7E4A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206EDA">
              <w:rPr>
                <w:rFonts w:ascii="Arial" w:hAnsi="Arial"/>
                <w:color w:val="000000"/>
                <w:sz w:val="20"/>
                <w:szCs w:val="20"/>
              </w:rPr>
              <w:t>AAH0_050</w:t>
            </w:r>
            <w:r w:rsidR="00E7118A" w:rsidRPr="00206EDA">
              <w:rPr>
                <w:rFonts w:ascii="Arial" w:hAnsi="Arial" w:hint="eastAsia"/>
                <w:color w:val="000000"/>
                <w:sz w:val="20"/>
                <w:szCs w:val="20"/>
              </w:rPr>
              <w:t>2</w:t>
            </w:r>
          </w:p>
        </w:tc>
      </w:tr>
      <w:tr w:rsidR="00025F30" w:rsidRPr="00206EDA">
        <w:tc>
          <w:tcPr>
            <w:tcW w:w="1440" w:type="dxa"/>
          </w:tcPr>
          <w:p w:rsidR="00025F30" w:rsidRPr="00206EDA" w:rsidRDefault="00025F30" w:rsidP="004C7E4A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206EDA">
              <w:rPr>
                <w:rFonts w:ascii="Arial" w:hAnsi="Arial" w:hint="eastAsia"/>
                <w:color w:val="000000"/>
                <w:sz w:val="20"/>
                <w:szCs w:val="20"/>
              </w:rPr>
              <w:t>程式類型</w:t>
            </w:r>
          </w:p>
        </w:tc>
        <w:tc>
          <w:tcPr>
            <w:tcW w:w="7740" w:type="dxa"/>
          </w:tcPr>
          <w:p w:rsidR="00025F30" w:rsidRPr="00206EDA" w:rsidRDefault="00FE5BAC" w:rsidP="004C7E4A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206EDA">
              <w:rPr>
                <w:rFonts w:ascii="Arial" w:hAnsi="Arial" w:hint="eastAsia"/>
                <w:color w:val="000000"/>
                <w:sz w:val="20"/>
                <w:szCs w:val="20"/>
              </w:rPr>
              <w:t>ON-LINE</w:t>
            </w:r>
          </w:p>
        </w:tc>
      </w:tr>
      <w:tr w:rsidR="003E7D29" w:rsidRPr="00206EDA">
        <w:tc>
          <w:tcPr>
            <w:tcW w:w="1440" w:type="dxa"/>
          </w:tcPr>
          <w:p w:rsidR="003E7D29" w:rsidRPr="00206EDA" w:rsidRDefault="003E7D29" w:rsidP="004C7E4A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206EDA">
              <w:rPr>
                <w:rFonts w:ascii="Arial" w:hAnsi="Arial" w:hint="eastAsia"/>
                <w:color w:val="000000"/>
                <w:sz w:val="20"/>
                <w:szCs w:val="20"/>
              </w:rPr>
              <w:t>概要說明</w:t>
            </w:r>
          </w:p>
        </w:tc>
        <w:tc>
          <w:tcPr>
            <w:tcW w:w="7740" w:type="dxa"/>
          </w:tcPr>
          <w:p w:rsidR="00B022E0" w:rsidRPr="00206EDA" w:rsidRDefault="00E7118A" w:rsidP="00B364C2">
            <w:pPr>
              <w:numPr>
                <w:numberingChange w:id="36" w:author="katejiang" w:date="2006-02-14T09:46:00Z" w:original="%1:4:0:"/>
              </w:numPr>
              <w:rPr>
                <w:rStyle w:val="HTML1"/>
                <w:rFonts w:ascii="Arial" w:eastAsia="新細明體" w:hAnsi="Arial" w:hint="eastAsia"/>
                <w:color w:val="000000"/>
                <w:sz w:val="20"/>
                <w:szCs w:val="20"/>
              </w:rPr>
            </w:pPr>
            <w:r w:rsidRPr="00206EDA">
              <w:rPr>
                <w:rStyle w:val="HTML1"/>
                <w:rFonts w:ascii="Arial" w:eastAsia="新細明體" w:hAnsi="Arial" w:hint="eastAsia"/>
                <w:color w:val="000000"/>
                <w:sz w:val="20"/>
                <w:szCs w:val="20"/>
              </w:rPr>
              <w:t>延滯息月</w:t>
            </w:r>
            <w:r w:rsidR="00B364C2" w:rsidRPr="00206EDA">
              <w:rPr>
                <w:rStyle w:val="HTML1"/>
                <w:rFonts w:ascii="Arial" w:eastAsia="新細明體" w:hAnsi="Arial" w:hint="eastAsia"/>
                <w:color w:val="000000"/>
                <w:sz w:val="20"/>
                <w:szCs w:val="20"/>
              </w:rPr>
              <w:t>報查詢</w:t>
            </w:r>
          </w:p>
        </w:tc>
      </w:tr>
    </w:tbl>
    <w:p w:rsidR="004C7E4A" w:rsidRPr="00206EDA" w:rsidRDefault="004C7E4A">
      <w:pPr>
        <w:rPr>
          <w:rFonts w:ascii="Arial" w:hAnsi="Arial" w:hint="eastAsia"/>
          <w:color w:val="000000"/>
          <w:sz w:val="20"/>
          <w:szCs w:val="20"/>
        </w:rPr>
      </w:pPr>
    </w:p>
    <w:p w:rsidR="004C7E4A" w:rsidRPr="00206EDA" w:rsidRDefault="004C7E4A" w:rsidP="000A5F5F">
      <w:pPr>
        <w:pStyle w:val="Tabletext"/>
        <w:keepLines w:val="0"/>
        <w:numPr>
          <w:ilvl w:val="0"/>
          <w:numId w:val="1"/>
          <w:numberingChange w:id="37" w:author="katejiang" w:date="2006-02-14T09:46:00Z" w:original="%1:2:35:、"/>
        </w:numPr>
        <w:spacing w:after="0" w:line="240" w:lineRule="auto"/>
        <w:rPr>
          <w:rFonts w:ascii="Arial" w:hAnsi="Arial" w:hint="eastAsia"/>
          <w:color w:val="000000"/>
          <w:kern w:val="2"/>
          <w:lang w:eastAsia="zh-TW"/>
        </w:rPr>
      </w:pPr>
      <w:r w:rsidRPr="00206EDA">
        <w:rPr>
          <w:rFonts w:ascii="Arial" w:hAnsi="Arial" w:hint="eastAsia"/>
          <w:color w:val="000000"/>
          <w:kern w:val="2"/>
          <w:lang w:eastAsia="zh-TW"/>
        </w:rPr>
        <w:t>使用檔案</w:t>
      </w:r>
    </w:p>
    <w:tbl>
      <w:tblPr>
        <w:tblW w:w="77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38"/>
        <w:gridCol w:w="1882"/>
        <w:gridCol w:w="5220"/>
      </w:tblGrid>
      <w:tr w:rsidR="00B364C2" w:rsidRPr="00206EDA" w:rsidTr="00B364C2">
        <w:tc>
          <w:tcPr>
            <w:tcW w:w="638" w:type="dxa"/>
          </w:tcPr>
          <w:p w:rsidR="00B364C2" w:rsidRPr="00206EDA" w:rsidRDefault="00B364C2" w:rsidP="000A5F5F">
            <w:pPr>
              <w:ind w:leftChars="-345" w:left="-828" w:firstLineChars="414" w:firstLine="828"/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206EDA">
              <w:rPr>
                <w:rFonts w:ascii="Arial" w:hAnsi="Arial" w:hint="eastAsia"/>
                <w:color w:val="000000"/>
                <w:sz w:val="20"/>
                <w:szCs w:val="20"/>
              </w:rPr>
              <w:t>項次</w:t>
            </w:r>
          </w:p>
        </w:tc>
        <w:tc>
          <w:tcPr>
            <w:tcW w:w="1882" w:type="dxa"/>
          </w:tcPr>
          <w:p w:rsidR="00B364C2" w:rsidRPr="00206EDA" w:rsidRDefault="00B364C2" w:rsidP="000A5F5F">
            <w:pPr>
              <w:ind w:leftChars="-345" w:left="-828" w:firstLineChars="414" w:firstLine="828"/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206EDA">
              <w:rPr>
                <w:rFonts w:ascii="Arial" w:hAnsi="Arial" w:hint="eastAsia"/>
                <w:color w:val="000000"/>
                <w:sz w:val="20"/>
                <w:szCs w:val="20"/>
              </w:rPr>
              <w:t>檔案名稱</w:t>
            </w:r>
          </w:p>
        </w:tc>
        <w:tc>
          <w:tcPr>
            <w:tcW w:w="5220" w:type="dxa"/>
          </w:tcPr>
          <w:p w:rsidR="00B364C2" w:rsidRPr="00206EDA" w:rsidRDefault="00B364C2" w:rsidP="000A5F5F">
            <w:pPr>
              <w:ind w:leftChars="-345" w:left="-828" w:firstLineChars="414" w:firstLine="828"/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206EDA">
              <w:rPr>
                <w:rFonts w:ascii="Arial" w:hAnsi="Arial" w:hint="eastAsia"/>
                <w:color w:val="000000"/>
                <w:sz w:val="20"/>
                <w:szCs w:val="20"/>
              </w:rPr>
              <w:t>中文說明</w:t>
            </w:r>
          </w:p>
        </w:tc>
      </w:tr>
      <w:tr w:rsidR="00B364C2" w:rsidRPr="00206EDA" w:rsidTr="00B364C2">
        <w:tblPrEx>
          <w:tblLook w:val="01E0" w:firstRow="1" w:lastRow="1" w:firstColumn="1" w:lastColumn="1" w:noHBand="0" w:noVBand="0"/>
        </w:tblPrEx>
        <w:tc>
          <w:tcPr>
            <w:tcW w:w="638" w:type="dxa"/>
          </w:tcPr>
          <w:p w:rsidR="00B364C2" w:rsidRPr="00206EDA" w:rsidRDefault="00B364C2" w:rsidP="00D02C2C">
            <w:pPr>
              <w:numPr>
                <w:ilvl w:val="0"/>
                <w:numId w:val="2"/>
                <w:numberingChange w:id="38" w:author="katejiang" w:date="2006-02-14T09:46:00Z" w:original="%1:1:0:."/>
              </w:numPr>
              <w:ind w:leftChars="-345" w:left="-828" w:firstLineChars="414" w:firstLine="828"/>
              <w:rPr>
                <w:rFonts w:ascii="Arial" w:hAnsi="Arial" w:hint="eastAsia"/>
                <w:color w:val="000000"/>
                <w:sz w:val="20"/>
                <w:szCs w:val="20"/>
              </w:rPr>
            </w:pPr>
          </w:p>
        </w:tc>
        <w:tc>
          <w:tcPr>
            <w:tcW w:w="1882" w:type="dxa"/>
          </w:tcPr>
          <w:p w:rsidR="00B364C2" w:rsidRPr="00206EDA" w:rsidRDefault="00B364C2" w:rsidP="00B364C2">
            <w:pPr>
              <w:ind w:leftChars="-345" w:left="-828" w:firstLineChars="414" w:firstLine="828"/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206EDA">
              <w:rPr>
                <w:rFonts w:ascii="Arial" w:hAnsi="Arial"/>
                <w:color w:val="000000"/>
                <w:sz w:val="20"/>
                <w:szCs w:val="20"/>
              </w:rPr>
              <w:t>DTAAH01</w:t>
            </w:r>
            <w:r w:rsidR="008C021F" w:rsidRPr="00206EDA">
              <w:rPr>
                <w:rFonts w:ascii="Arial" w:hAnsi="Arial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20" w:type="dxa"/>
          </w:tcPr>
          <w:p w:rsidR="00B364C2" w:rsidRPr="00206EDA" w:rsidRDefault="00B364C2" w:rsidP="00B364C2">
            <w:pPr>
              <w:ind w:leftChars="-345" w:left="-828" w:firstLineChars="414" w:firstLine="828"/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206EDA">
              <w:rPr>
                <w:rFonts w:ascii="Arial" w:hAnsi="Arial" w:hint="eastAsia"/>
                <w:color w:val="000000"/>
                <w:sz w:val="20"/>
                <w:szCs w:val="20"/>
              </w:rPr>
              <w:t>理賠情報</w:t>
            </w:r>
            <w:r w:rsidRPr="00206EDA">
              <w:rPr>
                <w:rFonts w:ascii="Arial" w:hAnsi="Arial" w:hint="eastAsia"/>
                <w:color w:val="000000"/>
                <w:sz w:val="20"/>
                <w:szCs w:val="20"/>
              </w:rPr>
              <w:t>--</w:t>
            </w:r>
            <w:r w:rsidRPr="00206EDA">
              <w:rPr>
                <w:rFonts w:ascii="Arial" w:hAnsi="Arial" w:hint="eastAsia"/>
                <w:color w:val="000000"/>
                <w:sz w:val="20"/>
                <w:szCs w:val="20"/>
              </w:rPr>
              <w:t>延滯息</w:t>
            </w:r>
            <w:r w:rsidR="00E7118A" w:rsidRPr="00206EDA">
              <w:rPr>
                <w:rFonts w:ascii="Arial" w:hAnsi="Arial" w:hint="eastAsia"/>
                <w:color w:val="000000"/>
                <w:sz w:val="20"/>
                <w:szCs w:val="20"/>
              </w:rPr>
              <w:t>月</w:t>
            </w:r>
            <w:r w:rsidRPr="00206EDA">
              <w:rPr>
                <w:rFonts w:ascii="Arial" w:hAnsi="Arial" w:hint="eastAsia"/>
                <w:color w:val="000000"/>
                <w:sz w:val="20"/>
                <w:szCs w:val="20"/>
              </w:rPr>
              <w:t>結速報</w:t>
            </w:r>
          </w:p>
        </w:tc>
      </w:tr>
    </w:tbl>
    <w:p w:rsidR="004C7E4A" w:rsidRPr="00206EDA" w:rsidRDefault="004C7E4A">
      <w:pPr>
        <w:pStyle w:val="Tabletext"/>
        <w:keepLines w:val="0"/>
        <w:spacing w:after="0" w:line="240" w:lineRule="auto"/>
        <w:rPr>
          <w:rFonts w:ascii="Arial" w:hAnsi="Arial" w:hint="eastAsia"/>
          <w:color w:val="000000"/>
          <w:kern w:val="2"/>
          <w:lang w:eastAsia="zh-TW"/>
        </w:rPr>
      </w:pPr>
    </w:p>
    <w:p w:rsidR="004C7E4A" w:rsidRPr="00206EDA" w:rsidRDefault="00612B1F">
      <w:pPr>
        <w:pStyle w:val="Tabletext"/>
        <w:keepLines w:val="0"/>
        <w:numPr>
          <w:ilvl w:val="0"/>
          <w:numId w:val="1"/>
          <w:numberingChange w:id="39" w:author="katejiang" w:date="2006-02-14T09:46:00Z" w:original="%1:3:35:、"/>
        </w:numPr>
        <w:spacing w:after="0" w:line="240" w:lineRule="auto"/>
        <w:rPr>
          <w:rFonts w:ascii="Arial" w:hAnsi="Arial" w:hint="eastAsia"/>
          <w:color w:val="000000"/>
          <w:kern w:val="2"/>
          <w:lang w:eastAsia="zh-TW"/>
        </w:rPr>
      </w:pPr>
      <w:r w:rsidRPr="00206EDA">
        <w:rPr>
          <w:rFonts w:ascii="Arial" w:hAnsi="Arial" w:hint="eastAsia"/>
          <w:color w:val="000000"/>
          <w:kern w:val="2"/>
          <w:lang w:eastAsia="zh-TW"/>
        </w:rPr>
        <w:t>輸出入參數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4320"/>
      </w:tblGrid>
      <w:tr w:rsidR="004C7E4A" w:rsidRPr="00206EDA">
        <w:tc>
          <w:tcPr>
            <w:tcW w:w="1080" w:type="dxa"/>
            <w:gridSpan w:val="2"/>
          </w:tcPr>
          <w:p w:rsidR="004C7E4A" w:rsidRPr="00206EDA" w:rsidRDefault="004C7E4A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color w:val="000000"/>
                <w:kern w:val="2"/>
                <w:lang w:eastAsia="zh-TW"/>
              </w:rPr>
            </w:pPr>
            <w:r w:rsidRPr="00206EDA">
              <w:rPr>
                <w:rFonts w:ascii="Arial" w:hAnsi="Arial" w:hint="eastAsia"/>
                <w:color w:val="000000"/>
                <w:kern w:val="2"/>
                <w:lang w:eastAsia="zh-TW"/>
              </w:rPr>
              <w:t>Method</w:t>
            </w:r>
          </w:p>
        </w:tc>
        <w:tc>
          <w:tcPr>
            <w:tcW w:w="8100" w:type="dxa"/>
            <w:gridSpan w:val="3"/>
          </w:tcPr>
          <w:p w:rsidR="004C7E4A" w:rsidRPr="00206EDA" w:rsidRDefault="004C7E4A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206EDA">
              <w:rPr>
                <w:rFonts w:ascii="Arial" w:hAnsi="Arial" w:hint="eastAsia"/>
                <w:color w:val="000000"/>
                <w:sz w:val="20"/>
                <w:szCs w:val="20"/>
              </w:rPr>
              <w:t>(</w:t>
            </w:r>
            <w:r w:rsidRPr="00206EDA">
              <w:rPr>
                <w:rFonts w:ascii="Arial" w:hAnsi="Arial" w:hint="eastAsia"/>
                <w:color w:val="000000"/>
                <w:sz w:val="20"/>
                <w:szCs w:val="20"/>
              </w:rPr>
              <w:t>此欄由開發人員填入</w:t>
            </w:r>
            <w:r w:rsidRPr="00206EDA">
              <w:rPr>
                <w:rFonts w:ascii="Arial" w:hAnsi="Arial" w:hint="eastAsia"/>
                <w:color w:val="000000"/>
                <w:sz w:val="20"/>
                <w:szCs w:val="20"/>
              </w:rPr>
              <w:t>)</w:t>
            </w:r>
          </w:p>
        </w:tc>
      </w:tr>
      <w:tr w:rsidR="004C7E4A" w:rsidRPr="00206EDA">
        <w:tc>
          <w:tcPr>
            <w:tcW w:w="9180" w:type="dxa"/>
            <w:gridSpan w:val="5"/>
          </w:tcPr>
          <w:p w:rsidR="004C7E4A" w:rsidRPr="00206EDA" w:rsidRDefault="004C7E4A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206EDA">
              <w:rPr>
                <w:rFonts w:ascii="Arial" w:hAnsi="Arial" w:hint="eastAsia"/>
                <w:color w:val="000000"/>
                <w:sz w:val="20"/>
                <w:szCs w:val="20"/>
              </w:rPr>
              <w:t>輸入參數</w:t>
            </w:r>
          </w:p>
        </w:tc>
      </w:tr>
      <w:tr w:rsidR="004C7E4A" w:rsidRPr="00206EDA">
        <w:tc>
          <w:tcPr>
            <w:tcW w:w="720" w:type="dxa"/>
          </w:tcPr>
          <w:p w:rsidR="004C7E4A" w:rsidRPr="00206EDA" w:rsidRDefault="004C7E4A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206EDA">
              <w:rPr>
                <w:rFonts w:ascii="Arial" w:hAnsi="Arial" w:hint="eastAsia"/>
                <w:color w:val="000000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4C7E4A" w:rsidRPr="00206EDA" w:rsidRDefault="004C7E4A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206EDA">
              <w:rPr>
                <w:rFonts w:ascii="Arial" w:hAnsi="Arial" w:hint="eastAsia"/>
                <w:color w:val="000000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4C7E4A" w:rsidRPr="00206EDA" w:rsidRDefault="004C7E4A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206EDA">
              <w:rPr>
                <w:rFonts w:ascii="Arial" w:hAnsi="Arial" w:hint="eastAsia"/>
                <w:color w:val="000000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4C7E4A" w:rsidRPr="00206EDA" w:rsidRDefault="00F311C0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206EDA">
              <w:rPr>
                <w:rFonts w:ascii="Arial" w:hAnsi="Arial" w:hint="eastAsia"/>
                <w:color w:val="000000"/>
                <w:sz w:val="20"/>
                <w:szCs w:val="20"/>
              </w:rPr>
              <w:t>Default</w:t>
            </w:r>
          </w:p>
        </w:tc>
      </w:tr>
      <w:tr w:rsidR="00CC1546" w:rsidRPr="00206EDA">
        <w:tc>
          <w:tcPr>
            <w:tcW w:w="720" w:type="dxa"/>
          </w:tcPr>
          <w:p w:rsidR="00CC1546" w:rsidRPr="00206EDA" w:rsidRDefault="00CC1546">
            <w:pPr>
              <w:numPr>
                <w:ilvl w:val="0"/>
                <w:numId w:val="3"/>
                <w:numberingChange w:id="40" w:author="katejiang" w:date="2006-02-14T09:46:00Z" w:original="%1:1:0:."/>
              </w:numPr>
              <w:rPr>
                <w:rFonts w:ascii="Arial" w:hAnsi="Arial" w:hint="eastAsia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CC1546" w:rsidRPr="00206EDA" w:rsidRDefault="00E7118A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206EDA">
              <w:rPr>
                <w:rFonts w:ascii="Arial" w:hAnsi="Arial" w:hint="eastAsia"/>
                <w:color w:val="000000"/>
                <w:sz w:val="20"/>
                <w:szCs w:val="20"/>
              </w:rPr>
              <w:t>給付年月</w:t>
            </w:r>
          </w:p>
        </w:tc>
        <w:tc>
          <w:tcPr>
            <w:tcW w:w="1800" w:type="dxa"/>
            <w:vAlign w:val="bottom"/>
          </w:tcPr>
          <w:p w:rsidR="00CC1546" w:rsidRPr="00206EDA" w:rsidRDefault="00F311C0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206EDA">
              <w:rPr>
                <w:rFonts w:ascii="Arial" w:hAnsi="Arial" w:hint="eastAsia"/>
                <w:color w:val="000000"/>
                <w:sz w:val="20"/>
                <w:szCs w:val="20"/>
              </w:rPr>
              <w:t>Var</w:t>
            </w:r>
            <w:r w:rsidR="00B364C2" w:rsidRPr="00206EDA">
              <w:rPr>
                <w:rFonts w:ascii="Arial" w:hAnsi="Arial" w:hint="eastAsia"/>
                <w:color w:val="000000"/>
                <w:sz w:val="20"/>
                <w:szCs w:val="20"/>
              </w:rPr>
              <w:t>char(</w:t>
            </w:r>
            <w:r w:rsidR="00E7118A" w:rsidRPr="00206EDA">
              <w:rPr>
                <w:rFonts w:ascii="Arial" w:hAnsi="Arial" w:hint="eastAsia"/>
                <w:color w:val="000000"/>
                <w:sz w:val="20"/>
                <w:szCs w:val="20"/>
              </w:rPr>
              <w:t>6</w:t>
            </w:r>
            <w:r w:rsidR="000A5F5F" w:rsidRPr="00206EDA">
              <w:rPr>
                <w:rFonts w:ascii="Arial" w:hAnsi="Arial" w:hint="eastAsia"/>
                <w:color w:val="000000"/>
                <w:sz w:val="20"/>
                <w:szCs w:val="20"/>
              </w:rPr>
              <w:t>)</w:t>
            </w:r>
          </w:p>
        </w:tc>
        <w:tc>
          <w:tcPr>
            <w:tcW w:w="4320" w:type="dxa"/>
          </w:tcPr>
          <w:p w:rsidR="00CC1546" w:rsidRPr="00206EDA" w:rsidRDefault="00CC1546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</w:p>
        </w:tc>
      </w:tr>
    </w:tbl>
    <w:p w:rsidR="00336FA8" w:rsidRPr="00206EDA" w:rsidRDefault="00336FA8" w:rsidP="00CC1546">
      <w:pPr>
        <w:pStyle w:val="Tabletext"/>
        <w:keepLines w:val="0"/>
        <w:spacing w:after="0" w:line="240" w:lineRule="auto"/>
        <w:rPr>
          <w:rFonts w:ascii="Arial" w:hAnsi="Arial" w:hint="eastAsia"/>
          <w:color w:val="000000"/>
          <w:kern w:val="2"/>
          <w:lang w:eastAsia="zh-TW"/>
        </w:rPr>
      </w:pPr>
    </w:p>
    <w:p w:rsidR="000A5F5F" w:rsidRPr="00206EDA" w:rsidRDefault="00691577" w:rsidP="000A5F5F">
      <w:pPr>
        <w:pStyle w:val="Tabletext"/>
        <w:keepLines w:val="0"/>
        <w:numPr>
          <w:ilvl w:val="0"/>
          <w:numId w:val="1"/>
          <w:numberingChange w:id="41" w:author="katejiang" w:date="2006-02-14T09:46:00Z" w:original="%1:4:35:、"/>
        </w:numPr>
        <w:spacing w:after="0" w:line="240" w:lineRule="auto"/>
        <w:rPr>
          <w:rFonts w:ascii="Arial" w:hAnsi="Arial" w:hint="eastAsia"/>
          <w:color w:val="000000"/>
          <w:kern w:val="2"/>
          <w:lang w:eastAsia="zh-TW"/>
        </w:rPr>
      </w:pPr>
      <w:r w:rsidRPr="00206EDA">
        <w:rPr>
          <w:rFonts w:ascii="Arial" w:hAnsi="Arial" w:hint="eastAsia"/>
          <w:color w:val="000000"/>
          <w:kern w:val="2"/>
          <w:lang w:eastAsia="zh-TW"/>
        </w:rPr>
        <w:t>畫面</w:t>
      </w:r>
      <w:r w:rsidR="003C1E46" w:rsidRPr="00206EDA">
        <w:rPr>
          <w:rFonts w:ascii="Arial" w:hAnsi="Arial" w:hint="eastAsia"/>
          <w:color w:val="000000"/>
          <w:kern w:val="2"/>
          <w:lang w:eastAsia="zh-TW"/>
        </w:rPr>
        <w:t>：</w:t>
      </w:r>
      <w:r w:rsidRPr="00206EDA">
        <w:rPr>
          <w:rFonts w:ascii="Arial" w:hAnsi="Arial" w:hint="eastAsia"/>
          <w:color w:val="000000"/>
          <w:kern w:val="2"/>
          <w:lang w:eastAsia="zh-TW"/>
        </w:rPr>
        <w:t>參考</w:t>
      </w:r>
      <w:r w:rsidRPr="00206EDA">
        <w:rPr>
          <w:rFonts w:ascii="Arial" w:hAnsi="Arial" w:hint="eastAsia"/>
          <w:color w:val="000000"/>
          <w:kern w:val="2"/>
          <w:lang w:eastAsia="zh-TW"/>
        </w:rPr>
        <w:t>AAH0050</w:t>
      </w:r>
      <w:r w:rsidR="00E7118A" w:rsidRPr="00206EDA">
        <w:rPr>
          <w:rFonts w:ascii="Arial" w:hAnsi="Arial" w:hint="eastAsia"/>
          <w:color w:val="000000"/>
          <w:kern w:val="2"/>
          <w:lang w:eastAsia="zh-TW"/>
        </w:rPr>
        <w:t>2</w:t>
      </w:r>
      <w:r w:rsidRPr="00206EDA">
        <w:rPr>
          <w:rFonts w:ascii="Arial" w:hAnsi="Arial" w:hint="eastAsia"/>
          <w:color w:val="000000"/>
          <w:kern w:val="2"/>
          <w:lang w:eastAsia="zh-TW"/>
        </w:rPr>
        <w:t>.doc</w:t>
      </w:r>
    </w:p>
    <w:p w:rsidR="00691577" w:rsidRPr="00206EDA" w:rsidRDefault="00691577" w:rsidP="00691577">
      <w:pPr>
        <w:pStyle w:val="Tabletext"/>
        <w:keepLines w:val="0"/>
        <w:spacing w:after="0" w:line="240" w:lineRule="auto"/>
        <w:rPr>
          <w:rFonts w:ascii="Arial" w:hAnsi="Arial" w:hint="eastAsia"/>
          <w:color w:val="000000"/>
          <w:kern w:val="2"/>
          <w:lang w:eastAsia="zh-TW"/>
        </w:rPr>
      </w:pPr>
    </w:p>
    <w:p w:rsidR="00CC1546" w:rsidRPr="00206EDA" w:rsidRDefault="00CC1546" w:rsidP="00CC1546">
      <w:pPr>
        <w:pStyle w:val="Tabletext"/>
        <w:keepLines w:val="0"/>
        <w:numPr>
          <w:ilvl w:val="0"/>
          <w:numId w:val="1"/>
          <w:numberingChange w:id="42" w:author="katejiang" w:date="2006-02-14T09:46:00Z" w:original="%1:5:35:、"/>
        </w:numPr>
        <w:spacing w:after="0" w:line="240" w:lineRule="auto"/>
        <w:rPr>
          <w:rFonts w:ascii="Arial" w:hAnsi="Arial" w:hint="eastAsia"/>
          <w:color w:val="000000"/>
          <w:kern w:val="2"/>
          <w:lang w:eastAsia="zh-TW"/>
        </w:rPr>
      </w:pPr>
      <w:r w:rsidRPr="00206EDA">
        <w:rPr>
          <w:rFonts w:ascii="Arial" w:hAnsi="Arial" w:hint="eastAsia"/>
          <w:color w:val="000000"/>
          <w:kern w:val="2"/>
          <w:lang w:eastAsia="zh-TW"/>
        </w:rPr>
        <w:t>程式內容：</w:t>
      </w:r>
    </w:p>
    <w:p w:rsidR="00B22581" w:rsidRPr="00206EDA" w:rsidRDefault="00B364C2" w:rsidP="00612B1F">
      <w:pPr>
        <w:pStyle w:val="Tabletext"/>
        <w:keepLines w:val="0"/>
        <w:numPr>
          <w:ilvl w:val="1"/>
          <w:numId w:val="1"/>
          <w:numberingChange w:id="43" w:author="katejiang" w:date="2006-02-14T09:46:00Z" w:original="%2:1:0:."/>
        </w:numPr>
        <w:spacing w:after="0" w:line="240" w:lineRule="auto"/>
        <w:rPr>
          <w:rFonts w:ascii="Arial" w:hAnsi="Arial" w:hint="eastAsia"/>
          <w:color w:val="000000"/>
          <w:kern w:val="2"/>
          <w:lang w:eastAsia="zh-TW"/>
        </w:rPr>
      </w:pPr>
      <w:r w:rsidRPr="00206EDA">
        <w:rPr>
          <w:rFonts w:ascii="Arial" w:hAnsi="Arial" w:hint="eastAsia"/>
          <w:color w:val="000000"/>
          <w:kern w:val="2"/>
          <w:lang w:eastAsia="zh-TW"/>
        </w:rPr>
        <w:t>產生給付</w:t>
      </w:r>
      <w:r w:rsidR="00E7118A" w:rsidRPr="00206EDA">
        <w:rPr>
          <w:rFonts w:ascii="Arial" w:hAnsi="Arial" w:hint="eastAsia"/>
          <w:color w:val="000000"/>
          <w:kern w:val="2"/>
          <w:lang w:eastAsia="zh-TW"/>
        </w:rPr>
        <w:t>年月</w:t>
      </w:r>
      <w:r w:rsidRPr="00206EDA">
        <w:rPr>
          <w:rFonts w:ascii="Arial" w:hAnsi="Arial" w:hint="eastAsia"/>
          <w:color w:val="000000"/>
          <w:kern w:val="2"/>
          <w:lang w:eastAsia="zh-TW"/>
        </w:rPr>
        <w:t>下拉選單</w:t>
      </w:r>
      <w:r w:rsidR="00612B1F" w:rsidRPr="00206EDA">
        <w:rPr>
          <w:rFonts w:ascii="Arial" w:hAnsi="Arial" w:hint="eastAsia"/>
          <w:color w:val="000000"/>
          <w:kern w:val="2"/>
          <w:lang w:eastAsia="zh-TW"/>
        </w:rPr>
        <w:t>：</w:t>
      </w:r>
      <w:r w:rsidR="00612B1F" w:rsidRPr="00206EDA">
        <w:rPr>
          <w:rFonts w:ascii="Arial" w:hAnsi="Arial" w:hint="eastAsia"/>
          <w:color w:val="000000"/>
          <w:kern w:val="2"/>
          <w:lang w:eastAsia="zh-TW"/>
        </w:rPr>
        <w:t xml:space="preserve"> </w:t>
      </w:r>
    </w:p>
    <w:p w:rsidR="00AA5BA0" w:rsidRPr="00206EDA" w:rsidRDefault="00B364C2" w:rsidP="00B22581">
      <w:pPr>
        <w:pStyle w:val="Tabletext"/>
        <w:keepLines w:val="0"/>
        <w:numPr>
          <w:ilvl w:val="2"/>
          <w:numId w:val="1"/>
          <w:numberingChange w:id="44" w:author="katejiang" w:date="2006-02-14T09:46:00Z" w:original="%2:1:0:.%3:4:0:"/>
        </w:numPr>
        <w:spacing w:after="0" w:line="240" w:lineRule="auto"/>
        <w:rPr>
          <w:rFonts w:ascii="Arial" w:hAnsi="Arial" w:hint="eastAsia"/>
          <w:color w:val="000000"/>
          <w:kern w:val="2"/>
          <w:lang w:eastAsia="zh-TW"/>
        </w:rPr>
      </w:pPr>
      <w:r w:rsidRPr="00206EDA">
        <w:rPr>
          <w:rFonts w:ascii="Arial" w:hAnsi="Arial" w:hint="eastAsia"/>
          <w:color w:val="000000"/>
          <w:kern w:val="2"/>
          <w:lang w:eastAsia="zh-TW"/>
        </w:rPr>
        <w:t xml:space="preserve">SELECT </w:t>
      </w:r>
      <w:r w:rsidR="00AA5BA0" w:rsidRPr="00206EDA">
        <w:rPr>
          <w:rFonts w:ascii="Arial" w:hAnsi="Arial" w:hint="eastAsia"/>
          <w:color w:val="000000"/>
          <w:kern w:val="2"/>
          <w:lang w:eastAsia="zh-TW"/>
        </w:rPr>
        <w:t xml:space="preserve">DISTINCT </w:t>
      </w:r>
      <w:r w:rsidR="008C021F" w:rsidRPr="00206EDA">
        <w:rPr>
          <w:rFonts w:ascii="Arial" w:hAnsi="Arial" w:cs="Arial" w:hint="eastAsia"/>
          <w:caps/>
          <w:color w:val="000000"/>
        </w:rPr>
        <w:t>DATA_YM</w:t>
      </w:r>
      <w:r w:rsidR="00AA5BA0" w:rsidRPr="00206EDA">
        <w:rPr>
          <w:rFonts w:ascii="Arial" w:hAnsi="Arial" w:hint="eastAsia"/>
          <w:color w:val="000000"/>
          <w:kern w:val="2"/>
          <w:lang w:eastAsia="zh-TW"/>
        </w:rPr>
        <w:t xml:space="preserve"> FROM DTAAH01</w:t>
      </w:r>
      <w:r w:rsidR="008C021F" w:rsidRPr="00206EDA">
        <w:rPr>
          <w:rFonts w:ascii="Arial" w:hAnsi="Arial" w:hint="eastAsia"/>
          <w:color w:val="000000"/>
          <w:kern w:val="2"/>
          <w:lang w:eastAsia="zh-TW"/>
        </w:rPr>
        <w:t>1</w:t>
      </w:r>
      <w:r w:rsidR="00AA5BA0" w:rsidRPr="00206EDA">
        <w:rPr>
          <w:rFonts w:ascii="Arial" w:hAnsi="Arial" w:hint="eastAsia"/>
          <w:color w:val="000000"/>
          <w:kern w:val="2"/>
          <w:lang w:eastAsia="zh-TW"/>
        </w:rPr>
        <w:t xml:space="preserve"> WITH </w:t>
      </w:r>
      <w:smartTag w:uri="urn:schemas-microsoft-com:office:smarttags" w:element="City">
        <w:smartTag w:uri="urn:schemas-microsoft-com:office:smarttags" w:element="place">
          <w:r w:rsidR="00AA5BA0" w:rsidRPr="00206EDA">
            <w:rPr>
              <w:rFonts w:ascii="Arial" w:hAnsi="Arial" w:hint="eastAsia"/>
              <w:color w:val="000000"/>
              <w:kern w:val="2"/>
              <w:lang w:eastAsia="zh-TW"/>
            </w:rPr>
            <w:t>UR</w:t>
          </w:r>
        </w:smartTag>
      </w:smartTag>
    </w:p>
    <w:p w:rsidR="00AA5BA0" w:rsidRPr="00206EDA" w:rsidRDefault="00AA5BA0" w:rsidP="00AA5BA0">
      <w:pPr>
        <w:pStyle w:val="Tabletext"/>
        <w:keepLines w:val="0"/>
        <w:numPr>
          <w:ilvl w:val="2"/>
          <w:numId w:val="1"/>
          <w:numberingChange w:id="45" w:author="i9003228" w:date="2010-01-21T17:09:00Z" w:original="%2:1:0:.%3:2:0:"/>
        </w:numPr>
        <w:spacing w:after="0" w:line="240" w:lineRule="auto"/>
        <w:rPr>
          <w:rFonts w:ascii="Arial" w:hAnsi="Arial" w:hint="eastAsia"/>
          <w:color w:val="000000"/>
          <w:kern w:val="2"/>
          <w:lang w:eastAsia="zh-TW"/>
        </w:rPr>
      </w:pPr>
      <w:r w:rsidRPr="00206EDA">
        <w:rPr>
          <w:rFonts w:ascii="Arial" w:hAnsi="Arial" w:hint="eastAsia"/>
          <w:color w:val="000000"/>
          <w:kern w:val="2"/>
          <w:lang w:eastAsia="zh-TW"/>
        </w:rPr>
        <w:t>下拉選單的顯示文字與内值都是</w:t>
      </w:r>
      <w:r w:rsidR="008C021F" w:rsidRPr="00206EDA">
        <w:rPr>
          <w:rFonts w:ascii="Arial" w:hAnsi="Arial" w:cs="Arial" w:hint="eastAsia"/>
          <w:caps/>
          <w:color w:val="000000"/>
          <w:lang w:eastAsia="zh-TW"/>
        </w:rPr>
        <w:t>DATA_YM</w:t>
      </w:r>
    </w:p>
    <w:p w:rsidR="00160B1F" w:rsidRPr="00206EDA" w:rsidRDefault="00AA5BA0" w:rsidP="00AA5BA0">
      <w:pPr>
        <w:pStyle w:val="Tabletext"/>
        <w:keepLines w:val="0"/>
        <w:numPr>
          <w:ilvl w:val="2"/>
          <w:numId w:val="1"/>
          <w:numberingChange w:id="46" w:author="i9003228" w:date="2010-01-21T17:09:00Z" w:original="%2:1:0:.%3:3:0:"/>
        </w:numPr>
        <w:spacing w:after="0" w:line="240" w:lineRule="auto"/>
        <w:rPr>
          <w:rFonts w:ascii="Arial" w:hAnsi="Arial" w:hint="eastAsia"/>
          <w:color w:val="000000"/>
          <w:kern w:val="2"/>
          <w:lang w:eastAsia="zh-TW"/>
        </w:rPr>
      </w:pPr>
      <w:r w:rsidRPr="00206EDA">
        <w:rPr>
          <w:rFonts w:ascii="Arial" w:hAnsi="Arial" w:hint="eastAsia"/>
          <w:color w:val="000000"/>
          <w:kern w:val="2"/>
          <w:lang w:eastAsia="zh-TW"/>
        </w:rPr>
        <w:t>預設選項為</w:t>
      </w:r>
      <w:r w:rsidRPr="00206EDA">
        <w:rPr>
          <w:rFonts w:ascii="Arial" w:hAnsi="Arial" w:hint="eastAsia"/>
          <w:color w:val="000000"/>
          <w:kern w:val="2"/>
          <w:lang w:eastAsia="zh-TW"/>
        </w:rPr>
        <w:t>MAX(</w:t>
      </w:r>
      <w:r w:rsidR="008C021F" w:rsidRPr="00206EDA">
        <w:rPr>
          <w:rFonts w:ascii="Arial" w:hAnsi="Arial" w:cs="Arial" w:hint="eastAsia"/>
          <w:caps/>
          <w:color w:val="000000"/>
        </w:rPr>
        <w:t>DATA_YM</w:t>
      </w:r>
      <w:r w:rsidRPr="00206EDA">
        <w:rPr>
          <w:rFonts w:ascii="Arial" w:hAnsi="Arial" w:hint="eastAsia"/>
          <w:color w:val="000000"/>
          <w:kern w:val="2"/>
          <w:lang w:eastAsia="zh-TW"/>
        </w:rPr>
        <w:t>)</w:t>
      </w:r>
    </w:p>
    <w:p w:rsidR="00031089" w:rsidRPr="00206EDA" w:rsidRDefault="00031089" w:rsidP="00031089">
      <w:pPr>
        <w:pStyle w:val="Tabletext"/>
        <w:keepLines w:val="0"/>
        <w:numPr>
          <w:ilvl w:val="1"/>
          <w:numId w:val="1"/>
          <w:numberingChange w:id="47" w:author="i9003228" w:date="2010-01-21T17:09:00Z" w:original="%2:2:0:."/>
        </w:numPr>
        <w:spacing w:after="0" w:line="240" w:lineRule="auto"/>
        <w:rPr>
          <w:rFonts w:ascii="Arial" w:hAnsi="Arial" w:hint="eastAsia"/>
          <w:color w:val="000000"/>
          <w:kern w:val="2"/>
          <w:lang w:eastAsia="zh-TW"/>
        </w:rPr>
      </w:pPr>
      <w:r w:rsidRPr="00206EDA">
        <w:rPr>
          <w:rFonts w:ascii="Arial" w:hAnsi="Arial" w:hint="eastAsia"/>
          <w:color w:val="000000"/>
          <w:kern w:val="2"/>
          <w:lang w:eastAsia="zh-TW"/>
        </w:rPr>
        <w:t>資料</w:t>
      </w:r>
      <w:r w:rsidR="008C021F" w:rsidRPr="00206EDA">
        <w:rPr>
          <w:rFonts w:ascii="Arial" w:hAnsi="Arial" w:hint="eastAsia"/>
          <w:color w:val="000000"/>
          <w:kern w:val="2"/>
          <w:lang w:eastAsia="zh-TW"/>
        </w:rPr>
        <w:t>年月</w:t>
      </w:r>
      <w:r w:rsidRPr="00206EDA">
        <w:rPr>
          <w:rFonts w:ascii="Arial" w:hAnsi="Arial" w:hint="eastAsia"/>
          <w:color w:val="000000"/>
          <w:kern w:val="2"/>
          <w:lang w:eastAsia="zh-TW"/>
        </w:rPr>
        <w:t>一律顯示</w:t>
      </w:r>
      <w:r w:rsidR="008C021F" w:rsidRPr="00206EDA">
        <w:rPr>
          <w:rFonts w:ascii="Arial" w:hAnsi="Arial" w:hint="eastAsia"/>
          <w:color w:val="000000"/>
          <w:kern w:val="2"/>
          <w:lang w:eastAsia="zh-TW"/>
        </w:rPr>
        <w:t>CURRENT</w:t>
      </w:r>
      <w:r w:rsidRPr="00206EDA">
        <w:rPr>
          <w:rFonts w:ascii="Arial" w:hAnsi="Arial" w:hint="eastAsia"/>
          <w:color w:val="000000"/>
          <w:kern w:val="2"/>
          <w:lang w:eastAsia="zh-TW"/>
        </w:rPr>
        <w:t xml:space="preserve"> DATE</w:t>
      </w:r>
      <w:r w:rsidR="008C021F" w:rsidRPr="00206EDA">
        <w:rPr>
          <w:rFonts w:ascii="Arial" w:hAnsi="Arial" w:hint="eastAsia"/>
          <w:color w:val="000000"/>
          <w:kern w:val="2"/>
          <w:lang w:eastAsia="zh-TW"/>
        </w:rPr>
        <w:t>的上個月，如</w:t>
      </w:r>
      <w:r w:rsidR="008C021F" w:rsidRPr="00206EDA">
        <w:rPr>
          <w:rFonts w:ascii="Arial" w:hAnsi="Arial" w:hint="eastAsia"/>
          <w:color w:val="000000"/>
          <w:kern w:val="2"/>
          <w:lang w:eastAsia="zh-TW"/>
        </w:rPr>
        <w:t>20100119</w:t>
      </w:r>
      <w:r w:rsidR="008C021F" w:rsidRPr="00206EDA">
        <w:rPr>
          <w:rFonts w:ascii="Arial" w:hAnsi="Arial" w:hint="eastAsia"/>
          <w:color w:val="000000"/>
          <w:kern w:val="2"/>
          <w:lang w:eastAsia="zh-TW"/>
        </w:rPr>
        <w:t>，顯示</w:t>
      </w:r>
      <w:r w:rsidR="008C021F" w:rsidRPr="00206EDA">
        <w:rPr>
          <w:rFonts w:ascii="Arial" w:hAnsi="Arial" w:hint="eastAsia"/>
          <w:color w:val="000000"/>
          <w:kern w:val="2"/>
          <w:lang w:eastAsia="zh-TW"/>
        </w:rPr>
        <w:t>200912</w:t>
      </w:r>
    </w:p>
    <w:p w:rsidR="00AA5BA0" w:rsidRPr="00206EDA" w:rsidRDefault="00EE7BFF" w:rsidP="00AA5BA0">
      <w:pPr>
        <w:pStyle w:val="Tabletext"/>
        <w:keepLines w:val="0"/>
        <w:numPr>
          <w:ilvl w:val="1"/>
          <w:numId w:val="1"/>
          <w:numberingChange w:id="48" w:author="i9003228" w:date="2010-01-21T17:09:00Z" w:original="%2:3:0:."/>
        </w:numPr>
        <w:spacing w:after="0" w:line="240" w:lineRule="auto"/>
        <w:rPr>
          <w:rStyle w:val="style31"/>
          <w:rFonts w:cs="Times New Roman" w:hint="eastAsia"/>
          <w:color w:val="000000"/>
          <w:kern w:val="2"/>
          <w:lang w:eastAsia="zh-TW"/>
        </w:rPr>
      </w:pPr>
      <w:r w:rsidRPr="00206EDA">
        <w:rPr>
          <w:rStyle w:val="style31"/>
          <w:rFonts w:cs="Times New Roman" w:hint="eastAsia"/>
          <w:color w:val="000000"/>
          <w:kern w:val="2"/>
          <w:lang w:eastAsia="zh-TW"/>
        </w:rPr>
        <w:t>一開始進入網頁，或使用者按下</w:t>
      </w:r>
      <w:r w:rsidR="00AA5BA0" w:rsidRPr="00206EDA">
        <w:rPr>
          <w:rStyle w:val="style31"/>
          <w:rFonts w:cs="Times New Roman" w:hint="eastAsia"/>
          <w:color w:val="000000"/>
          <w:kern w:val="2"/>
          <w:lang w:eastAsia="zh-TW"/>
        </w:rPr>
        <w:t>查詢</w:t>
      </w:r>
      <w:r w:rsidRPr="00206EDA">
        <w:rPr>
          <w:rStyle w:val="style31"/>
          <w:rFonts w:cs="Times New Roman" w:hint="eastAsia"/>
          <w:color w:val="000000"/>
          <w:kern w:val="2"/>
          <w:lang w:eastAsia="zh-TW"/>
        </w:rPr>
        <w:t>按鈕時，查詢</w:t>
      </w:r>
      <w:r w:rsidR="00AA5BA0" w:rsidRPr="00206EDA">
        <w:rPr>
          <w:rStyle w:val="style31"/>
          <w:rFonts w:cs="Times New Roman" w:hint="eastAsia"/>
          <w:color w:val="000000"/>
          <w:kern w:val="2"/>
          <w:lang w:eastAsia="zh-TW"/>
        </w:rPr>
        <w:t>DTAAH01</w:t>
      </w:r>
      <w:r w:rsidR="004D1373" w:rsidRPr="00206EDA">
        <w:rPr>
          <w:rStyle w:val="style31"/>
          <w:rFonts w:cs="Times New Roman" w:hint="eastAsia"/>
          <w:color w:val="000000"/>
          <w:kern w:val="2"/>
          <w:lang w:eastAsia="zh-TW"/>
        </w:rPr>
        <w:t>1</w:t>
      </w:r>
      <w:r w:rsidR="00AA5BA0" w:rsidRPr="00206EDA">
        <w:rPr>
          <w:rStyle w:val="style31"/>
          <w:rFonts w:cs="Times New Roman" w:hint="eastAsia"/>
          <w:color w:val="000000"/>
          <w:kern w:val="2"/>
          <w:lang w:eastAsia="zh-TW"/>
        </w:rPr>
        <w:t>:</w:t>
      </w:r>
    </w:p>
    <w:p w:rsidR="00AA5BA0" w:rsidRPr="00206EDA" w:rsidRDefault="003E12C8" w:rsidP="00AA5BA0">
      <w:pPr>
        <w:pStyle w:val="Tabletext"/>
        <w:keepLines w:val="0"/>
        <w:numPr>
          <w:ilvl w:val="2"/>
          <w:numId w:val="1"/>
          <w:numberingChange w:id="49" w:author="i9003228" w:date="2010-01-21T17:09:00Z" w:original="%2:3:0:.%3:1:0:"/>
        </w:numPr>
        <w:spacing w:after="0" w:line="240" w:lineRule="auto"/>
        <w:rPr>
          <w:rStyle w:val="style31"/>
          <w:rFonts w:cs="Times New Roman" w:hint="eastAsia"/>
          <w:color w:val="000000"/>
          <w:kern w:val="2"/>
          <w:lang w:eastAsia="zh-TW"/>
        </w:rPr>
      </w:pPr>
      <w:r w:rsidRPr="00206EDA">
        <w:rPr>
          <w:rStyle w:val="style31"/>
          <w:rFonts w:cs="Times New Roman" w:hint="eastAsia"/>
          <w:color w:val="000000"/>
          <w:kern w:val="2"/>
          <w:lang w:eastAsia="zh-TW"/>
        </w:rPr>
        <w:t>本月：</w:t>
      </w:r>
      <w:r w:rsidR="00AA5BA0" w:rsidRPr="00206EDA">
        <w:rPr>
          <w:rStyle w:val="style31"/>
          <w:rFonts w:cs="Times New Roman" w:hint="eastAsia"/>
          <w:color w:val="000000"/>
          <w:kern w:val="2"/>
          <w:lang w:eastAsia="zh-TW"/>
        </w:rPr>
        <w:t>SELEC</w:t>
      </w:r>
      <w:r w:rsidR="008C021F" w:rsidRPr="00206EDA">
        <w:rPr>
          <w:rStyle w:val="style31"/>
          <w:rFonts w:cs="Times New Roman" w:hint="eastAsia"/>
          <w:color w:val="000000"/>
          <w:kern w:val="2"/>
          <w:lang w:eastAsia="zh-TW"/>
        </w:rPr>
        <w:t xml:space="preserve">T </w:t>
      </w:r>
      <w:r w:rsidR="00EF7A3F" w:rsidRPr="005A7CDF">
        <w:rPr>
          <w:rStyle w:val="style31"/>
          <w:color w:val="000000"/>
        </w:rPr>
        <w:t>ADM</w:t>
      </w:r>
      <w:r w:rsidR="00EF7A3F" w:rsidRPr="005A7CDF">
        <w:rPr>
          <w:rStyle w:val="style31"/>
          <w:rFonts w:hint="eastAsia"/>
          <w:color w:val="000000"/>
        </w:rPr>
        <w:t>_NAME</w:t>
      </w:r>
      <w:r w:rsidR="00EF7A3F" w:rsidRPr="005A7CDF">
        <w:rPr>
          <w:rStyle w:val="style31"/>
          <w:rFonts w:hint="eastAsia"/>
          <w:color w:val="000000"/>
          <w:lang w:eastAsia="zh-TW"/>
        </w:rPr>
        <w:t>,SUM(CNT),SUM(</w:t>
      </w:r>
      <w:r w:rsidR="00EF7A3F" w:rsidRPr="005A7CDF">
        <w:rPr>
          <w:rFonts w:ascii="Arial" w:hAnsi="Arial" w:cs="Arial"/>
          <w:caps/>
          <w:color w:val="000000"/>
        </w:rPr>
        <w:t>PAY_AMT</w:t>
      </w:r>
      <w:r w:rsidR="00EF7A3F" w:rsidRPr="005A7CDF">
        <w:rPr>
          <w:rStyle w:val="style31"/>
          <w:rFonts w:hint="eastAsia"/>
          <w:color w:val="000000"/>
          <w:lang w:eastAsia="zh-TW"/>
        </w:rPr>
        <w:t>),SUM(</w:t>
      </w:r>
      <w:r w:rsidR="00EF7A3F" w:rsidRPr="005A7CDF">
        <w:rPr>
          <w:rStyle w:val="style31"/>
          <w:rFonts w:hint="eastAsia"/>
          <w:color w:val="000000"/>
        </w:rPr>
        <w:t>DELAY_AMT</w:t>
      </w:r>
      <w:r w:rsidR="00EF7A3F" w:rsidRPr="005A7CDF">
        <w:rPr>
          <w:rStyle w:val="style31"/>
          <w:rFonts w:hint="eastAsia"/>
          <w:color w:val="000000"/>
          <w:lang w:eastAsia="zh-TW"/>
        </w:rPr>
        <w:t>),SUM(</w:t>
      </w:r>
      <w:r w:rsidR="00EF7A3F" w:rsidRPr="005A7CDF">
        <w:rPr>
          <w:rStyle w:val="SoDAField"/>
          <w:rFonts w:ascii="Arial" w:hAnsi="Arial" w:cs="Arial" w:hint="eastAsia"/>
          <w:caps/>
          <w:color w:val="000000"/>
        </w:rPr>
        <w:t>DELAY</w:t>
      </w:r>
      <w:r w:rsidR="00EF7A3F" w:rsidRPr="005A7CDF">
        <w:rPr>
          <w:rStyle w:val="style31"/>
          <w:rFonts w:hint="eastAsia"/>
          <w:color w:val="000000"/>
        </w:rPr>
        <w:t>_DAY</w:t>
      </w:r>
      <w:r w:rsidR="00EF7A3F" w:rsidRPr="005A7CDF">
        <w:rPr>
          <w:rStyle w:val="style31"/>
          <w:rFonts w:hint="eastAsia"/>
          <w:color w:val="000000"/>
          <w:lang w:eastAsia="zh-TW"/>
        </w:rPr>
        <w:t>)</w:t>
      </w:r>
      <w:r w:rsidR="00EF7A3F" w:rsidRPr="005A7CDF">
        <w:rPr>
          <w:rStyle w:val="style31"/>
          <w:rFonts w:cs="Times New Roman" w:hint="eastAsia"/>
          <w:color w:val="000000"/>
          <w:kern w:val="2"/>
          <w:lang w:eastAsia="zh-TW"/>
        </w:rPr>
        <w:t xml:space="preserve"> FORM DTAAH01</w:t>
      </w:r>
      <w:r w:rsidR="00EF7A3F">
        <w:rPr>
          <w:rStyle w:val="style31"/>
          <w:rFonts w:cs="Times New Roman" w:hint="eastAsia"/>
          <w:color w:val="000000"/>
          <w:kern w:val="2"/>
          <w:lang w:eastAsia="zh-TW"/>
        </w:rPr>
        <w:t>1</w:t>
      </w:r>
      <w:r w:rsidR="00EF7A3F" w:rsidRPr="005A7CDF">
        <w:rPr>
          <w:rStyle w:val="style31"/>
          <w:rFonts w:cs="Times New Roman" w:hint="eastAsia"/>
          <w:color w:val="000000"/>
          <w:kern w:val="2"/>
          <w:lang w:eastAsia="zh-TW"/>
        </w:rPr>
        <w:t xml:space="preserve"> GROUP BY </w:t>
      </w:r>
      <w:r w:rsidR="00EF7A3F" w:rsidRPr="005A7CDF">
        <w:rPr>
          <w:rStyle w:val="style31"/>
          <w:color w:val="000000"/>
        </w:rPr>
        <w:t>ADM</w:t>
      </w:r>
      <w:r w:rsidR="00EF7A3F" w:rsidRPr="005A7CDF">
        <w:rPr>
          <w:rStyle w:val="style31"/>
          <w:rFonts w:hint="eastAsia"/>
          <w:color w:val="000000"/>
        </w:rPr>
        <w:t>_NAME</w:t>
      </w:r>
      <w:r w:rsidR="008C021F" w:rsidRPr="00206EDA">
        <w:rPr>
          <w:rStyle w:val="style31"/>
          <w:rFonts w:cs="Times New Roman" w:hint="eastAsia"/>
          <w:color w:val="000000"/>
          <w:kern w:val="2"/>
          <w:lang w:eastAsia="zh-TW"/>
        </w:rPr>
        <w:t xml:space="preserve"> FORM DTAAH011 WHERE </w:t>
      </w:r>
      <w:r w:rsidR="008C021F" w:rsidRPr="00206EDA">
        <w:rPr>
          <w:rFonts w:ascii="Arial" w:hAnsi="Arial" w:cs="Arial" w:hint="eastAsia"/>
          <w:caps/>
          <w:color w:val="000000"/>
          <w:lang w:eastAsia="zh-TW"/>
        </w:rPr>
        <w:t>DATA_YM</w:t>
      </w:r>
      <w:r w:rsidR="00AA5BA0" w:rsidRPr="00206EDA">
        <w:rPr>
          <w:rStyle w:val="style31"/>
          <w:rFonts w:cs="Times New Roman" w:hint="eastAsia"/>
          <w:color w:val="000000"/>
          <w:kern w:val="2"/>
          <w:lang w:eastAsia="zh-TW"/>
        </w:rPr>
        <w:t xml:space="preserve"> = </w:t>
      </w:r>
      <w:r w:rsidR="00AA5BA0" w:rsidRPr="00206EDA">
        <w:rPr>
          <w:rStyle w:val="style31"/>
          <w:rFonts w:cs="Times New Roman" w:hint="eastAsia"/>
          <w:color w:val="000000"/>
          <w:kern w:val="2"/>
          <w:lang w:eastAsia="zh-TW"/>
        </w:rPr>
        <w:t>下拉選單的選項。</w:t>
      </w:r>
    </w:p>
    <w:p w:rsidR="008C021F" w:rsidRPr="00206EDA" w:rsidRDefault="003E12C8" w:rsidP="00AA5BA0">
      <w:pPr>
        <w:pStyle w:val="Tabletext"/>
        <w:keepLines w:val="0"/>
        <w:numPr>
          <w:ilvl w:val="2"/>
          <w:numId w:val="1"/>
          <w:numberingChange w:id="50" w:author="i9003228" w:date="2010-01-21T17:09:00Z" w:original="%2:3:0:.%3:2:0:"/>
        </w:numPr>
        <w:spacing w:after="0" w:line="240" w:lineRule="auto"/>
        <w:rPr>
          <w:rStyle w:val="style31"/>
          <w:rFonts w:cs="Times New Roman" w:hint="eastAsia"/>
          <w:color w:val="000000"/>
          <w:kern w:val="2"/>
          <w:lang w:eastAsia="zh-TW"/>
        </w:rPr>
      </w:pPr>
      <w:r w:rsidRPr="00206EDA">
        <w:rPr>
          <w:rStyle w:val="style31"/>
          <w:rFonts w:cs="Times New Roman" w:hint="eastAsia"/>
          <w:color w:val="000000"/>
          <w:kern w:val="2"/>
          <w:lang w:eastAsia="zh-TW"/>
        </w:rPr>
        <w:t>累計：</w:t>
      </w:r>
      <w:r w:rsidRPr="00206EDA">
        <w:rPr>
          <w:rStyle w:val="style31"/>
          <w:rFonts w:cs="Times New Roman" w:hint="eastAsia"/>
          <w:color w:val="000000"/>
          <w:kern w:val="2"/>
          <w:lang w:eastAsia="zh-TW"/>
        </w:rPr>
        <w:t xml:space="preserve">SELECT </w:t>
      </w:r>
      <w:r w:rsidRPr="00206EDA">
        <w:rPr>
          <w:rStyle w:val="style31"/>
          <w:color w:val="000000"/>
        </w:rPr>
        <w:t>ADM</w:t>
      </w:r>
      <w:r w:rsidRPr="00206EDA">
        <w:rPr>
          <w:rStyle w:val="style31"/>
          <w:rFonts w:hint="eastAsia"/>
          <w:color w:val="000000"/>
        </w:rPr>
        <w:t>_NAME</w:t>
      </w:r>
      <w:r w:rsidRPr="00206EDA">
        <w:rPr>
          <w:rStyle w:val="style31"/>
          <w:rFonts w:hint="eastAsia"/>
          <w:color w:val="000000"/>
          <w:lang w:eastAsia="zh-TW"/>
        </w:rPr>
        <w:t>,SUM(CNT),SUM(</w:t>
      </w:r>
      <w:r w:rsidRPr="00206EDA">
        <w:rPr>
          <w:rFonts w:ascii="Arial" w:hAnsi="Arial" w:cs="Arial"/>
          <w:caps/>
          <w:color w:val="000000"/>
        </w:rPr>
        <w:t>PAY_AMT</w:t>
      </w:r>
      <w:r w:rsidRPr="00206EDA">
        <w:rPr>
          <w:rStyle w:val="style31"/>
          <w:rFonts w:hint="eastAsia"/>
          <w:color w:val="000000"/>
          <w:lang w:eastAsia="zh-TW"/>
        </w:rPr>
        <w:t>),SUM(</w:t>
      </w:r>
      <w:r w:rsidRPr="00206EDA">
        <w:rPr>
          <w:rStyle w:val="style31"/>
          <w:rFonts w:hint="eastAsia"/>
          <w:color w:val="000000"/>
        </w:rPr>
        <w:t>DELAY_AMT</w:t>
      </w:r>
      <w:r w:rsidRPr="00206EDA">
        <w:rPr>
          <w:rStyle w:val="style31"/>
          <w:rFonts w:hint="eastAsia"/>
          <w:color w:val="000000"/>
          <w:lang w:eastAsia="zh-TW"/>
        </w:rPr>
        <w:t>)</w:t>
      </w:r>
      <w:r w:rsidRPr="00206EDA">
        <w:rPr>
          <w:rStyle w:val="style31"/>
          <w:rFonts w:cs="Times New Roman" w:hint="eastAsia"/>
          <w:color w:val="000000"/>
          <w:kern w:val="2"/>
          <w:lang w:eastAsia="zh-TW"/>
        </w:rPr>
        <w:t xml:space="preserve"> FORM DTAAH011 </w:t>
      </w:r>
      <w:r w:rsidRPr="00206EDA">
        <w:rPr>
          <w:rStyle w:val="style31"/>
          <w:rFonts w:cs="Times New Roman" w:hint="eastAsia"/>
          <w:color w:val="000000"/>
          <w:kern w:val="2"/>
          <w:lang w:eastAsia="zh-TW"/>
        </w:rPr>
        <w:lastRenderedPageBreak/>
        <w:t xml:space="preserve">GROUP BY </w:t>
      </w:r>
      <w:r w:rsidRPr="00206EDA">
        <w:rPr>
          <w:rStyle w:val="style31"/>
          <w:color w:val="000000"/>
        </w:rPr>
        <w:t>ADM</w:t>
      </w:r>
      <w:r w:rsidRPr="00206EDA">
        <w:rPr>
          <w:rStyle w:val="style31"/>
          <w:rFonts w:hint="eastAsia"/>
          <w:color w:val="000000"/>
        </w:rPr>
        <w:t>_NAME</w:t>
      </w:r>
      <w:r w:rsidRPr="00206EDA">
        <w:rPr>
          <w:rStyle w:val="style31"/>
          <w:rFonts w:cs="Times New Roman" w:hint="eastAsia"/>
          <w:color w:val="000000"/>
          <w:kern w:val="2"/>
          <w:lang w:eastAsia="zh-TW"/>
        </w:rPr>
        <w:t xml:space="preserve"> WHERE </w:t>
      </w:r>
      <w:r w:rsidRPr="00206EDA">
        <w:rPr>
          <w:rFonts w:ascii="Arial" w:hAnsi="Arial" w:cs="Arial" w:hint="eastAsia"/>
          <w:caps/>
          <w:color w:val="000000"/>
          <w:lang w:eastAsia="zh-TW"/>
        </w:rPr>
        <w:t>DATA_YM</w:t>
      </w:r>
      <w:r w:rsidRPr="00206EDA">
        <w:rPr>
          <w:rFonts w:ascii="Arial" w:hAnsi="Arial" w:cs="Arial" w:hint="eastAsia"/>
          <w:caps/>
          <w:color w:val="000000"/>
          <w:lang w:eastAsia="zh-TW"/>
        </w:rPr>
        <w:t>前四碼</w:t>
      </w:r>
      <w:r w:rsidRPr="00206EDA">
        <w:rPr>
          <w:rStyle w:val="style31"/>
          <w:rFonts w:cs="Times New Roman" w:hint="eastAsia"/>
          <w:color w:val="000000"/>
          <w:kern w:val="2"/>
          <w:lang w:eastAsia="zh-TW"/>
        </w:rPr>
        <w:t xml:space="preserve"> = </w:t>
      </w:r>
      <w:r w:rsidRPr="00206EDA">
        <w:rPr>
          <w:rStyle w:val="style31"/>
          <w:rFonts w:cs="Times New Roman" w:hint="eastAsia"/>
          <w:color w:val="000000"/>
          <w:kern w:val="2"/>
          <w:lang w:eastAsia="zh-TW"/>
        </w:rPr>
        <w:t>下拉選單的選項前四碼。</w:t>
      </w:r>
    </w:p>
    <w:p w:rsidR="004D1373" w:rsidRPr="00206EDA" w:rsidRDefault="004D1373" w:rsidP="004D1373">
      <w:pPr>
        <w:pStyle w:val="Tabletext"/>
        <w:keepLines w:val="0"/>
        <w:numPr>
          <w:ilvl w:val="1"/>
          <w:numId w:val="1"/>
          <w:numberingChange w:id="51" w:author="i9003228" w:date="2010-01-21T17:09:00Z" w:original="%2:4:0:."/>
        </w:numPr>
        <w:spacing w:after="0" w:line="240" w:lineRule="auto"/>
        <w:rPr>
          <w:rStyle w:val="style31"/>
          <w:rFonts w:cs="Times New Roman" w:hint="eastAsia"/>
          <w:color w:val="000000"/>
          <w:kern w:val="2"/>
          <w:lang w:eastAsia="zh-TW"/>
        </w:rPr>
      </w:pPr>
      <w:r w:rsidRPr="00206EDA">
        <w:rPr>
          <w:rStyle w:val="style31"/>
          <w:rFonts w:hint="eastAsia"/>
          <w:color w:val="000000"/>
          <w:lang w:eastAsia="zh-TW"/>
        </w:rPr>
        <w:t>顯示查詢結果</w:t>
      </w:r>
      <w:r w:rsidR="00D85815" w:rsidRPr="00206EDA">
        <w:rPr>
          <w:rStyle w:val="style31"/>
          <w:rFonts w:hint="eastAsia"/>
          <w:color w:val="000000"/>
          <w:lang w:eastAsia="zh-TW"/>
        </w:rPr>
        <w:t>，參考</w:t>
      </w:r>
      <w:r w:rsidR="00D85815" w:rsidRPr="00206EDA">
        <w:rPr>
          <w:rFonts w:ascii="Arial" w:hAnsi="Arial" w:hint="eastAsia"/>
          <w:color w:val="000000"/>
          <w:kern w:val="2"/>
          <w:lang w:eastAsia="zh-TW"/>
        </w:rPr>
        <w:t>AAH00502.doc</w:t>
      </w:r>
      <w:r w:rsidR="00D85815" w:rsidRPr="00206EDA">
        <w:rPr>
          <w:rFonts w:ascii="Arial" w:hAnsi="Arial" w:hint="eastAsia"/>
          <w:color w:val="000000"/>
          <w:kern w:val="2"/>
          <w:lang w:eastAsia="zh-TW"/>
        </w:rPr>
        <w:t>的第一個圖</w:t>
      </w:r>
      <w:r w:rsidRPr="00206EDA">
        <w:rPr>
          <w:rStyle w:val="style31"/>
          <w:rFonts w:cs="Times New Roman" w:hint="eastAsia"/>
          <w:color w:val="000000"/>
          <w:kern w:val="2"/>
          <w:lang w:eastAsia="zh-TW"/>
        </w:rPr>
        <w:t>：</w:t>
      </w:r>
    </w:p>
    <w:tbl>
      <w:tblPr>
        <w:tblW w:w="6515" w:type="dxa"/>
        <w:tblInd w:w="1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0"/>
        <w:gridCol w:w="1915"/>
        <w:gridCol w:w="3880"/>
      </w:tblGrid>
      <w:tr w:rsidR="004D1373" w:rsidRPr="00206EDA" w:rsidTr="007B71CA">
        <w:tblPrEx>
          <w:tblCellMar>
            <w:top w:w="0" w:type="dxa"/>
            <w:bottom w:w="0" w:type="dxa"/>
          </w:tblCellMar>
        </w:tblPrEx>
        <w:trPr>
          <w:cantSplit/>
          <w:trHeight w:val="462"/>
          <w:tblHeader/>
        </w:trPr>
        <w:tc>
          <w:tcPr>
            <w:tcW w:w="720" w:type="dxa"/>
            <w:shd w:val="clear" w:color="auto" w:fill="D9D9D9"/>
            <w:vAlign w:val="center"/>
          </w:tcPr>
          <w:p w:rsidR="004D1373" w:rsidRPr="00206EDA" w:rsidRDefault="004D1373" w:rsidP="007B71CA">
            <w:pPr>
              <w:jc w:val="center"/>
              <w:rPr>
                <w:rFonts w:ascii="Arial" w:hAnsi="Arial"/>
                <w:bCs/>
                <w:color w:val="000000"/>
                <w:sz w:val="20"/>
                <w:szCs w:val="20"/>
              </w:rPr>
            </w:pPr>
            <w:r w:rsidRPr="00206EDA">
              <w:rPr>
                <w:rFonts w:ascii="Arial" w:hAnsi="Arial" w:hint="eastAsia"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1915" w:type="dxa"/>
            <w:shd w:val="clear" w:color="auto" w:fill="D9D9D9"/>
            <w:vAlign w:val="center"/>
          </w:tcPr>
          <w:p w:rsidR="004D1373" w:rsidRPr="00206EDA" w:rsidRDefault="004D1373" w:rsidP="007B71CA">
            <w:pPr>
              <w:jc w:val="center"/>
              <w:rPr>
                <w:rFonts w:ascii="Arial" w:hAnsi="Arial" w:hint="eastAsia"/>
                <w:bCs/>
                <w:color w:val="000000"/>
                <w:sz w:val="20"/>
                <w:szCs w:val="20"/>
              </w:rPr>
            </w:pPr>
            <w:r w:rsidRPr="00206EDA">
              <w:rPr>
                <w:rFonts w:ascii="Arial" w:hAnsi="Arial" w:hint="eastAsia"/>
                <w:bCs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3880" w:type="dxa"/>
            <w:shd w:val="clear" w:color="auto" w:fill="D9D9D9"/>
            <w:vAlign w:val="center"/>
          </w:tcPr>
          <w:p w:rsidR="004D1373" w:rsidRPr="00206EDA" w:rsidRDefault="004D1373" w:rsidP="007B71CA">
            <w:pPr>
              <w:jc w:val="center"/>
              <w:rPr>
                <w:rFonts w:ascii="Arial" w:hAnsi="Arial"/>
                <w:bCs/>
                <w:color w:val="000000"/>
                <w:sz w:val="20"/>
                <w:szCs w:val="20"/>
              </w:rPr>
            </w:pPr>
            <w:r w:rsidRPr="00206EDA">
              <w:rPr>
                <w:rFonts w:ascii="Arial" w:hAnsi="Arial" w:hint="eastAsia"/>
                <w:bCs/>
                <w:color w:val="000000"/>
                <w:sz w:val="20"/>
                <w:szCs w:val="20"/>
              </w:rPr>
              <w:t>DATA</w:t>
            </w:r>
          </w:p>
        </w:tc>
      </w:tr>
      <w:tr w:rsidR="004D1373" w:rsidRPr="00206EDA" w:rsidTr="007B71CA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4D1373" w:rsidRPr="00206EDA" w:rsidRDefault="004D1373" w:rsidP="007B71CA">
            <w:pPr>
              <w:pStyle w:val="Normal"/>
              <w:numPr>
                <w:ilvl w:val="0"/>
                <w:numId w:val="8"/>
                <w:numberingChange w:id="52" w:author="katejiang" w:date="2006-02-14T09:46:00Z" w:original="%1:1:0:.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</w:p>
        </w:tc>
        <w:tc>
          <w:tcPr>
            <w:tcW w:w="1915" w:type="dxa"/>
            <w:vAlign w:val="center"/>
          </w:tcPr>
          <w:p w:rsidR="004D1373" w:rsidRPr="00206EDA" w:rsidRDefault="004D1373" w:rsidP="007B71C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</w:pPr>
            <w:r w:rsidRPr="00206EDA">
              <w:rPr>
                <w:rFonts w:ascii="Arial" w:hAnsi="Arial" w:hint="eastAsia"/>
                <w:color w:val="000000"/>
                <w:sz w:val="20"/>
                <w:szCs w:val="20"/>
              </w:rPr>
              <w:t>行政中心名稱</w:t>
            </w:r>
          </w:p>
        </w:tc>
        <w:tc>
          <w:tcPr>
            <w:tcW w:w="3880" w:type="dxa"/>
          </w:tcPr>
          <w:p w:rsidR="004D1373" w:rsidRPr="00206EDA" w:rsidRDefault="004D1373" w:rsidP="007B71CA">
            <w:pPr>
              <w:rPr>
                <w:rStyle w:val="style31"/>
                <w:rFonts w:hint="eastAsia"/>
                <w:color w:val="000000"/>
              </w:rPr>
            </w:pPr>
            <w:r w:rsidRPr="00206EDA">
              <w:rPr>
                <w:rStyle w:val="style31"/>
                <w:color w:val="000000"/>
              </w:rPr>
              <w:t>ADM</w:t>
            </w:r>
            <w:r w:rsidRPr="00206EDA">
              <w:rPr>
                <w:rStyle w:val="style31"/>
                <w:rFonts w:hint="eastAsia"/>
                <w:color w:val="000000"/>
              </w:rPr>
              <w:t>_NAME</w:t>
            </w:r>
            <w:r w:rsidRPr="00206EDA">
              <w:rPr>
                <w:rStyle w:val="style31"/>
                <w:rFonts w:hint="eastAsia"/>
                <w:color w:val="000000"/>
              </w:rPr>
              <w:t>產生超聯結到下一個畫面，點下超連結後執行</w:t>
            </w:r>
            <w:r w:rsidRPr="00206EDA">
              <w:rPr>
                <w:rStyle w:val="style31"/>
                <w:rFonts w:hint="eastAsia"/>
                <w:color w:val="000000"/>
              </w:rPr>
              <w:t>5</w:t>
            </w:r>
          </w:p>
          <w:p w:rsidR="00BC1E14" w:rsidRPr="00206EDA" w:rsidRDefault="00BC1E14" w:rsidP="007B71CA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206EDA">
              <w:rPr>
                <w:rStyle w:val="style31"/>
                <w:rFonts w:hint="eastAsia"/>
                <w:color w:val="000000"/>
              </w:rPr>
              <w:t>傳入參數</w:t>
            </w:r>
            <w:r w:rsidRPr="00206EDA"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DATA_YM,</w:t>
            </w:r>
            <w:r w:rsidRPr="00206EDA">
              <w:rPr>
                <w:rStyle w:val="style31"/>
                <w:color w:val="000000"/>
              </w:rPr>
              <w:t xml:space="preserve"> ADM</w:t>
            </w:r>
            <w:r w:rsidRPr="00206EDA">
              <w:rPr>
                <w:rStyle w:val="style31"/>
                <w:rFonts w:hint="eastAsia"/>
                <w:color w:val="000000"/>
              </w:rPr>
              <w:t>_NAME</w:t>
            </w:r>
          </w:p>
        </w:tc>
      </w:tr>
      <w:tr w:rsidR="004D1373" w:rsidRPr="00206EDA" w:rsidTr="007B71CA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4D1373" w:rsidRPr="00206EDA" w:rsidRDefault="004D1373" w:rsidP="007B71CA">
            <w:pPr>
              <w:pStyle w:val="Normal"/>
              <w:numPr>
                <w:ilvl w:val="0"/>
                <w:numId w:val="8"/>
                <w:numberingChange w:id="53" w:author="katejiang" w:date="2006-02-14T09:46:00Z" w:original="%1:2:0:.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</w:p>
        </w:tc>
        <w:tc>
          <w:tcPr>
            <w:tcW w:w="1915" w:type="dxa"/>
            <w:vAlign w:val="center"/>
          </w:tcPr>
          <w:p w:rsidR="004D1373" w:rsidRPr="00206EDA" w:rsidRDefault="004D1373" w:rsidP="007B71C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</w:pPr>
            <w:r w:rsidRPr="00206EDA"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本月件數</w:t>
            </w:r>
          </w:p>
        </w:tc>
        <w:tc>
          <w:tcPr>
            <w:tcW w:w="3880" w:type="dxa"/>
          </w:tcPr>
          <w:p w:rsidR="004D1373" w:rsidRPr="00206EDA" w:rsidRDefault="004D1373" w:rsidP="007B71CA">
            <w:pPr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 w:rsidRPr="00206EDA">
              <w:rPr>
                <w:rFonts w:ascii="Arial" w:hAnsi="Arial" w:cs="Arial" w:hint="eastAsia"/>
                <w:color w:val="000000"/>
                <w:sz w:val="20"/>
                <w:szCs w:val="20"/>
              </w:rPr>
              <w:t>3.1.</w:t>
            </w:r>
            <w:ins w:id="54" w:author="i9003228" w:date="2010-01-21T17:09:00Z">
              <w:r w:rsidR="00EF7A3F">
                <w:rPr>
                  <w:rFonts w:ascii="Arial" w:hAnsi="Arial" w:cs="Arial" w:hint="eastAsia"/>
                  <w:color w:val="000000"/>
                  <w:sz w:val="20"/>
                  <w:szCs w:val="20"/>
                </w:rPr>
                <w:t>SUM(</w:t>
              </w:r>
            </w:ins>
            <w:r w:rsidRPr="00206EDA">
              <w:rPr>
                <w:rFonts w:ascii="Arial" w:hAnsi="Arial" w:cs="Arial" w:hint="eastAsia"/>
                <w:color w:val="000000"/>
                <w:sz w:val="20"/>
                <w:szCs w:val="20"/>
              </w:rPr>
              <w:t>CNT</w:t>
            </w:r>
            <w:ins w:id="55" w:author="i9003228" w:date="2010-01-21T17:09:00Z">
              <w:r w:rsidR="00EF7A3F">
                <w:rPr>
                  <w:rFonts w:ascii="Arial" w:hAnsi="Arial" w:cs="Arial" w:hint="eastAsia"/>
                  <w:color w:val="000000"/>
                  <w:sz w:val="20"/>
                  <w:szCs w:val="20"/>
                </w:rPr>
                <w:t>)</w:t>
              </w:r>
            </w:ins>
          </w:p>
        </w:tc>
      </w:tr>
      <w:tr w:rsidR="004D1373" w:rsidRPr="00206EDA" w:rsidTr="007B71CA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4D1373" w:rsidRPr="00206EDA" w:rsidRDefault="00BC1E14" w:rsidP="00BC1E14">
            <w:pPr>
              <w:pStyle w:val="Normal"/>
              <w:numPr>
                <w:numberingChange w:id="56" w:author="katejiang" w:date="2006-02-14T09:46:00Z" w:original="%1:2:0:.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  <w:r w:rsidRPr="00206EDA">
              <w:rPr>
                <w:rFonts w:ascii="Arial" w:hAnsi="Arial" w:hint="eastAsia"/>
                <w:color w:val="000000"/>
                <w:sz w:val="20"/>
              </w:rPr>
              <w:t>3</w:t>
            </w:r>
          </w:p>
        </w:tc>
        <w:tc>
          <w:tcPr>
            <w:tcW w:w="1915" w:type="dxa"/>
            <w:vAlign w:val="center"/>
          </w:tcPr>
          <w:p w:rsidR="004D1373" w:rsidRPr="00206EDA" w:rsidRDefault="004D1373" w:rsidP="007B71C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 w:rsidRPr="00206EDA">
              <w:rPr>
                <w:rFonts w:ascii="Arial" w:hAnsi="Arial" w:cs="Arial" w:hint="eastAsia"/>
                <w:color w:val="000000"/>
                <w:sz w:val="20"/>
                <w:szCs w:val="20"/>
              </w:rPr>
              <w:t>累計件數</w:t>
            </w:r>
          </w:p>
        </w:tc>
        <w:tc>
          <w:tcPr>
            <w:tcW w:w="3880" w:type="dxa"/>
          </w:tcPr>
          <w:p w:rsidR="004D1373" w:rsidRPr="00206EDA" w:rsidRDefault="004D1373" w:rsidP="007B71CA">
            <w:pPr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</w:pPr>
            <w:r w:rsidRPr="00206EDA"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3.2.SUM(CNT)</w:t>
            </w:r>
          </w:p>
        </w:tc>
      </w:tr>
      <w:tr w:rsidR="004D1373" w:rsidRPr="00206EDA" w:rsidTr="007B71CA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4D1373" w:rsidRPr="00206EDA" w:rsidRDefault="00BC1E14" w:rsidP="00BC1E14">
            <w:pPr>
              <w:pStyle w:val="Normal"/>
              <w:numPr>
                <w:numberingChange w:id="57" w:author="katejiang" w:date="2006-02-14T09:46:00Z" w:original="%1:2:0:.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  <w:r w:rsidRPr="00206EDA">
              <w:rPr>
                <w:rFonts w:ascii="Arial" w:hAnsi="Arial" w:hint="eastAsia"/>
                <w:color w:val="000000"/>
                <w:sz w:val="20"/>
              </w:rPr>
              <w:t>4</w:t>
            </w:r>
          </w:p>
        </w:tc>
        <w:tc>
          <w:tcPr>
            <w:tcW w:w="1915" w:type="dxa"/>
            <w:vAlign w:val="center"/>
          </w:tcPr>
          <w:p w:rsidR="004D1373" w:rsidRPr="00206EDA" w:rsidRDefault="004D1373" w:rsidP="007B71C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 w:rsidRPr="00206EDA">
              <w:rPr>
                <w:rFonts w:ascii="Arial" w:hAnsi="Arial" w:cs="Arial" w:hint="eastAsia"/>
                <w:color w:val="000000"/>
                <w:sz w:val="20"/>
                <w:szCs w:val="20"/>
              </w:rPr>
              <w:t>本月理賠金額</w:t>
            </w:r>
          </w:p>
        </w:tc>
        <w:tc>
          <w:tcPr>
            <w:tcW w:w="3880" w:type="dxa"/>
          </w:tcPr>
          <w:p w:rsidR="004D1373" w:rsidRPr="00206EDA" w:rsidRDefault="004D1373" w:rsidP="007B71CA">
            <w:pPr>
              <w:rPr>
                <w:rStyle w:val="style31"/>
                <w:color w:val="000000"/>
              </w:rPr>
            </w:pPr>
            <w:r w:rsidRPr="00206EDA">
              <w:rPr>
                <w:rStyle w:val="style31"/>
                <w:rFonts w:hint="eastAsia"/>
                <w:color w:val="000000"/>
              </w:rPr>
              <w:t>3.1.</w:t>
            </w:r>
            <w:ins w:id="58" w:author="i9003228" w:date="2010-01-21T17:09:00Z">
              <w:r w:rsidR="00EF7A3F">
                <w:rPr>
                  <w:rStyle w:val="style31"/>
                  <w:rFonts w:hint="eastAsia"/>
                  <w:color w:val="000000"/>
                </w:rPr>
                <w:t>SUM(</w:t>
              </w:r>
            </w:ins>
            <w:r w:rsidRPr="00206EDA">
              <w:rPr>
                <w:rStyle w:val="style31"/>
                <w:rFonts w:hint="eastAsia"/>
                <w:color w:val="000000"/>
              </w:rPr>
              <w:t>PAY_AMT</w:t>
            </w:r>
            <w:ins w:id="59" w:author="i9003228" w:date="2010-01-21T17:10:00Z">
              <w:r w:rsidR="00EF7A3F">
                <w:rPr>
                  <w:rStyle w:val="style31"/>
                  <w:rFonts w:hint="eastAsia"/>
                  <w:color w:val="000000"/>
                </w:rPr>
                <w:t>)</w:t>
              </w:r>
            </w:ins>
          </w:p>
        </w:tc>
      </w:tr>
      <w:tr w:rsidR="004D1373" w:rsidRPr="00206EDA" w:rsidTr="007B71CA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4D1373" w:rsidRPr="00206EDA" w:rsidRDefault="00BC1E14" w:rsidP="00BC1E14">
            <w:pPr>
              <w:pStyle w:val="Normal"/>
              <w:numPr>
                <w:numberingChange w:id="60" w:author="katejiang" w:date="2006-02-14T09:46:00Z" w:original="%1:2:0:.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  <w:r w:rsidRPr="00206EDA">
              <w:rPr>
                <w:rFonts w:ascii="Arial" w:hAnsi="Arial" w:hint="eastAsia"/>
                <w:color w:val="000000"/>
                <w:sz w:val="20"/>
              </w:rPr>
              <w:t>5</w:t>
            </w:r>
          </w:p>
        </w:tc>
        <w:tc>
          <w:tcPr>
            <w:tcW w:w="1915" w:type="dxa"/>
            <w:vAlign w:val="center"/>
          </w:tcPr>
          <w:p w:rsidR="004D1373" w:rsidRPr="00206EDA" w:rsidRDefault="004D1373" w:rsidP="007B71C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 w:rsidRPr="00206EDA">
              <w:rPr>
                <w:rFonts w:ascii="Arial" w:hAnsi="Arial" w:cs="Arial" w:hint="eastAsia"/>
                <w:color w:val="000000"/>
                <w:sz w:val="20"/>
                <w:szCs w:val="20"/>
              </w:rPr>
              <w:t>累計理賠金額</w:t>
            </w:r>
          </w:p>
        </w:tc>
        <w:tc>
          <w:tcPr>
            <w:tcW w:w="3880" w:type="dxa"/>
          </w:tcPr>
          <w:p w:rsidR="004D1373" w:rsidRPr="00206EDA" w:rsidRDefault="004D1373" w:rsidP="007B71CA">
            <w:pPr>
              <w:rPr>
                <w:rStyle w:val="style31"/>
                <w:color w:val="000000"/>
              </w:rPr>
            </w:pPr>
            <w:r w:rsidRPr="00206EDA">
              <w:rPr>
                <w:rStyle w:val="style31"/>
                <w:rFonts w:hint="eastAsia"/>
                <w:color w:val="000000"/>
              </w:rPr>
              <w:t>3.2.SUM(PAY_AMT)</w:t>
            </w:r>
          </w:p>
        </w:tc>
      </w:tr>
      <w:tr w:rsidR="004D1373" w:rsidRPr="00206EDA" w:rsidTr="007B71CA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4D1373" w:rsidRPr="00206EDA" w:rsidRDefault="00BC1E14" w:rsidP="00BC1E14">
            <w:pPr>
              <w:pStyle w:val="Normal"/>
              <w:numPr>
                <w:numberingChange w:id="61" w:author="katejiang" w:date="2006-02-14T09:46:00Z" w:original="%1:2:0:.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  <w:r w:rsidRPr="00206EDA">
              <w:rPr>
                <w:rFonts w:ascii="Arial" w:hAnsi="Arial" w:hint="eastAsia"/>
                <w:color w:val="000000"/>
                <w:sz w:val="20"/>
              </w:rPr>
              <w:t>6</w:t>
            </w:r>
          </w:p>
        </w:tc>
        <w:tc>
          <w:tcPr>
            <w:tcW w:w="1915" w:type="dxa"/>
            <w:vAlign w:val="center"/>
          </w:tcPr>
          <w:p w:rsidR="004D1373" w:rsidRPr="00206EDA" w:rsidRDefault="004D1373" w:rsidP="007B71C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 w:rsidRPr="00206EDA">
              <w:rPr>
                <w:rFonts w:ascii="Arial" w:hAnsi="Arial" w:cs="Arial" w:hint="eastAsia"/>
                <w:color w:val="000000"/>
                <w:sz w:val="20"/>
                <w:szCs w:val="20"/>
              </w:rPr>
              <w:t>本月延滯息</w:t>
            </w:r>
          </w:p>
        </w:tc>
        <w:tc>
          <w:tcPr>
            <w:tcW w:w="3880" w:type="dxa"/>
          </w:tcPr>
          <w:p w:rsidR="004D1373" w:rsidRPr="00206EDA" w:rsidRDefault="004D1373" w:rsidP="007B71CA">
            <w:pPr>
              <w:rPr>
                <w:rStyle w:val="style31"/>
                <w:color w:val="000000"/>
              </w:rPr>
            </w:pPr>
            <w:r w:rsidRPr="00206EDA">
              <w:rPr>
                <w:rStyle w:val="style31"/>
                <w:rFonts w:hint="eastAsia"/>
                <w:color w:val="000000"/>
              </w:rPr>
              <w:t>3.1.</w:t>
            </w:r>
            <w:ins w:id="62" w:author="i9003228" w:date="2010-01-21T17:10:00Z">
              <w:r w:rsidR="00EF7A3F">
                <w:rPr>
                  <w:rStyle w:val="style31"/>
                  <w:rFonts w:hint="eastAsia"/>
                  <w:color w:val="000000"/>
                </w:rPr>
                <w:t>SUM(</w:t>
              </w:r>
            </w:ins>
            <w:r w:rsidRPr="00206EDA">
              <w:rPr>
                <w:rStyle w:val="style31"/>
                <w:rFonts w:hint="eastAsia"/>
                <w:color w:val="000000"/>
              </w:rPr>
              <w:t>DELAY_AMT</w:t>
            </w:r>
            <w:ins w:id="63" w:author="i9003228" w:date="2010-01-21T17:10:00Z">
              <w:r w:rsidR="00EF7A3F">
                <w:rPr>
                  <w:rStyle w:val="style31"/>
                  <w:rFonts w:hint="eastAsia"/>
                  <w:color w:val="000000"/>
                </w:rPr>
                <w:t>)</w:t>
              </w:r>
            </w:ins>
          </w:p>
        </w:tc>
      </w:tr>
      <w:tr w:rsidR="004D1373" w:rsidRPr="00206EDA" w:rsidTr="007B71CA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4D1373" w:rsidRPr="00206EDA" w:rsidRDefault="00BC1E14" w:rsidP="00BC1E14">
            <w:pPr>
              <w:pStyle w:val="Normal"/>
              <w:numPr>
                <w:numberingChange w:id="64" w:author="katejiang" w:date="2006-02-14T09:46:00Z" w:original="%1:2:0:.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  <w:r w:rsidRPr="00206EDA">
              <w:rPr>
                <w:rFonts w:ascii="Arial" w:hAnsi="Arial" w:hint="eastAsia"/>
                <w:color w:val="000000"/>
                <w:sz w:val="20"/>
              </w:rPr>
              <w:t>7</w:t>
            </w:r>
          </w:p>
        </w:tc>
        <w:tc>
          <w:tcPr>
            <w:tcW w:w="1915" w:type="dxa"/>
            <w:vAlign w:val="center"/>
          </w:tcPr>
          <w:p w:rsidR="004D1373" w:rsidRPr="00206EDA" w:rsidRDefault="004D1373" w:rsidP="007B71C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 w:rsidRPr="00206EDA">
              <w:rPr>
                <w:rFonts w:ascii="Arial" w:hAnsi="Arial" w:cs="Arial" w:hint="eastAsia"/>
                <w:color w:val="000000"/>
                <w:sz w:val="20"/>
                <w:szCs w:val="20"/>
              </w:rPr>
              <w:t>累計延滯息</w:t>
            </w:r>
          </w:p>
        </w:tc>
        <w:tc>
          <w:tcPr>
            <w:tcW w:w="3880" w:type="dxa"/>
          </w:tcPr>
          <w:p w:rsidR="004D1373" w:rsidRPr="00206EDA" w:rsidRDefault="004D1373" w:rsidP="007B71CA">
            <w:pPr>
              <w:rPr>
                <w:rStyle w:val="style31"/>
                <w:color w:val="000000"/>
              </w:rPr>
            </w:pPr>
            <w:r w:rsidRPr="00206EDA">
              <w:rPr>
                <w:rStyle w:val="SoDAField"/>
                <w:rFonts w:ascii="Arial" w:hAnsi="Arial" w:cs="Arial" w:hint="eastAsia"/>
                <w:caps/>
                <w:color w:val="000000"/>
                <w:szCs w:val="20"/>
              </w:rPr>
              <w:t>3.2.SUM(DELAY_AMT)</w:t>
            </w:r>
          </w:p>
        </w:tc>
      </w:tr>
      <w:tr w:rsidR="004D1373" w:rsidRPr="00206EDA" w:rsidTr="007B71CA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4D1373" w:rsidRPr="00206EDA" w:rsidRDefault="00BC1E14" w:rsidP="00BC1E14">
            <w:pPr>
              <w:pStyle w:val="Normal"/>
              <w:numPr>
                <w:numberingChange w:id="65" w:author="katejiang" w:date="2006-02-14T09:46:00Z" w:original="%1:2:0:.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  <w:r w:rsidRPr="00206EDA">
              <w:rPr>
                <w:rFonts w:ascii="Arial" w:hAnsi="Arial" w:hint="eastAsia"/>
                <w:color w:val="000000"/>
                <w:sz w:val="20"/>
              </w:rPr>
              <w:t>8</w:t>
            </w:r>
          </w:p>
        </w:tc>
        <w:tc>
          <w:tcPr>
            <w:tcW w:w="1915" w:type="dxa"/>
            <w:vAlign w:val="center"/>
          </w:tcPr>
          <w:p w:rsidR="004D1373" w:rsidRPr="00206EDA" w:rsidRDefault="004D1373" w:rsidP="007B71C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 w:rsidRPr="00206EDA">
              <w:rPr>
                <w:rFonts w:ascii="Arial" w:hAnsi="Arial" w:cs="Arial" w:hint="eastAsia"/>
                <w:color w:val="000000"/>
                <w:sz w:val="20"/>
                <w:szCs w:val="20"/>
              </w:rPr>
              <w:t>本月平均延滯息</w:t>
            </w:r>
          </w:p>
        </w:tc>
        <w:tc>
          <w:tcPr>
            <w:tcW w:w="3880" w:type="dxa"/>
          </w:tcPr>
          <w:p w:rsidR="004D1373" w:rsidRDefault="004D1373" w:rsidP="007B71CA">
            <w:pPr>
              <w:rPr>
                <w:ins w:id="66" w:author="i9003228" w:date="2010-01-21T17:11:00Z"/>
                <w:rFonts w:ascii="Arial" w:hAnsi="Arial" w:cs="Arial" w:hint="eastAsia"/>
                <w:color w:val="000000"/>
                <w:sz w:val="20"/>
                <w:szCs w:val="20"/>
              </w:rPr>
            </w:pPr>
            <w:r w:rsidRPr="00206EDA">
              <w:rPr>
                <w:rStyle w:val="style31"/>
                <w:rFonts w:hint="eastAsia"/>
                <w:color w:val="000000"/>
              </w:rPr>
              <w:t>3.1.</w:t>
            </w:r>
            <w:ins w:id="67" w:author="i9003228" w:date="2010-01-21T17:10:00Z">
              <w:r w:rsidR="00EF7A3F">
                <w:rPr>
                  <w:rStyle w:val="style31"/>
                  <w:rFonts w:hint="eastAsia"/>
                  <w:color w:val="000000"/>
                </w:rPr>
                <w:t xml:space="preserve"> SUM(</w:t>
              </w:r>
              <w:r w:rsidR="00EF7A3F" w:rsidRPr="00206EDA">
                <w:rPr>
                  <w:rStyle w:val="style31"/>
                  <w:rFonts w:hint="eastAsia"/>
                  <w:color w:val="000000"/>
                </w:rPr>
                <w:t>DELAY_AMT</w:t>
              </w:r>
              <w:r w:rsidR="00EF7A3F">
                <w:rPr>
                  <w:rStyle w:val="style31"/>
                  <w:rFonts w:hint="eastAsia"/>
                  <w:color w:val="000000"/>
                </w:rPr>
                <w:t>)</w:t>
              </w:r>
            </w:ins>
            <w:del w:id="68" w:author="i9003228" w:date="2010-01-21T17:10:00Z">
              <w:r w:rsidRPr="00206EDA" w:rsidDel="00EF7A3F">
                <w:rPr>
                  <w:rStyle w:val="style31"/>
                  <w:rFonts w:hint="eastAsia"/>
                  <w:color w:val="000000"/>
                </w:rPr>
                <w:delText>AVG_DELAY_AMT</w:delText>
              </w:r>
            </w:del>
            <w:ins w:id="69" w:author="i9003228" w:date="2010-01-21T17:10:00Z">
              <w:r w:rsidR="00EF7A3F">
                <w:rPr>
                  <w:rStyle w:val="style31"/>
                  <w:rFonts w:hint="eastAsia"/>
                  <w:color w:val="000000"/>
                </w:rPr>
                <w:t>/</w:t>
              </w:r>
              <w:r w:rsidR="00EF7A3F">
                <w:rPr>
                  <w:rFonts w:ascii="Arial" w:hAnsi="Arial" w:cs="Arial" w:hint="eastAsia"/>
                  <w:color w:val="000000"/>
                  <w:sz w:val="20"/>
                  <w:szCs w:val="20"/>
                </w:rPr>
                <w:t xml:space="preserve"> SUM(</w:t>
              </w:r>
              <w:r w:rsidR="00EF7A3F" w:rsidRPr="00206EDA">
                <w:rPr>
                  <w:rFonts w:ascii="Arial" w:hAnsi="Arial" w:cs="Arial" w:hint="eastAsia"/>
                  <w:color w:val="000000"/>
                  <w:sz w:val="20"/>
                  <w:szCs w:val="20"/>
                </w:rPr>
                <w:t>CNT</w:t>
              </w:r>
              <w:r w:rsidR="00EF7A3F">
                <w:rPr>
                  <w:rFonts w:ascii="Arial" w:hAnsi="Arial" w:cs="Arial" w:hint="eastAsia"/>
                  <w:color w:val="000000"/>
                  <w:sz w:val="20"/>
                  <w:szCs w:val="20"/>
                </w:rPr>
                <w:t>)</w:t>
              </w:r>
            </w:ins>
          </w:p>
          <w:p w:rsidR="00EF7A3F" w:rsidRPr="00206EDA" w:rsidRDefault="00EF7A3F" w:rsidP="007B71CA">
            <w:pPr>
              <w:numPr>
                <w:ins w:id="70" w:author="i9003228" w:date="2010-01-21T17:11:00Z"/>
              </w:numPr>
              <w:rPr>
                <w:rStyle w:val="style31"/>
                <w:rFonts w:hint="eastAsia"/>
                <w:color w:val="000000"/>
              </w:rPr>
            </w:pPr>
            <w:ins w:id="71" w:author="i9003228" w:date="2010-01-21T17:11:00Z">
              <w:r>
                <w:rPr>
                  <w:rFonts w:hint="eastAsia"/>
                </w:rPr>
                <w:t>四捨五入到小數第二位</w:t>
              </w:r>
            </w:ins>
          </w:p>
        </w:tc>
      </w:tr>
      <w:tr w:rsidR="004D1373" w:rsidRPr="00206EDA" w:rsidTr="007B71CA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4D1373" w:rsidRPr="00206EDA" w:rsidRDefault="00BC1E14" w:rsidP="00BC1E14">
            <w:pPr>
              <w:pStyle w:val="Normal"/>
              <w:numPr>
                <w:numberingChange w:id="72" w:author="katejiang" w:date="2006-02-14T09:46:00Z" w:original="%1:2:0:.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  <w:r w:rsidRPr="00206EDA">
              <w:rPr>
                <w:rFonts w:ascii="Arial" w:hAnsi="Arial" w:hint="eastAsia"/>
                <w:color w:val="000000"/>
                <w:sz w:val="20"/>
              </w:rPr>
              <w:t>9</w:t>
            </w:r>
          </w:p>
        </w:tc>
        <w:tc>
          <w:tcPr>
            <w:tcW w:w="1915" w:type="dxa"/>
            <w:vAlign w:val="center"/>
          </w:tcPr>
          <w:p w:rsidR="004D1373" w:rsidRPr="00206EDA" w:rsidRDefault="004D1373" w:rsidP="007B71C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 w:rsidRPr="00206EDA">
              <w:rPr>
                <w:rFonts w:ascii="Arial" w:hAnsi="Arial" w:cs="Arial" w:hint="eastAsia"/>
                <w:color w:val="000000"/>
                <w:sz w:val="20"/>
                <w:szCs w:val="20"/>
              </w:rPr>
              <w:t>累計平均延滯息</w:t>
            </w:r>
          </w:p>
        </w:tc>
        <w:tc>
          <w:tcPr>
            <w:tcW w:w="3880" w:type="dxa"/>
          </w:tcPr>
          <w:p w:rsidR="004D1373" w:rsidRDefault="004D1373" w:rsidP="007B71CA">
            <w:pPr>
              <w:rPr>
                <w:ins w:id="73" w:author="i9003228" w:date="2010-01-21T17:11:00Z"/>
                <w:rFonts w:ascii="Arial" w:hAnsi="Arial" w:cs="Arial" w:hint="eastAsia"/>
                <w:caps/>
                <w:color w:val="000000"/>
                <w:sz w:val="20"/>
                <w:szCs w:val="20"/>
              </w:rPr>
            </w:pPr>
            <w:r w:rsidRPr="00206EDA">
              <w:rPr>
                <w:rStyle w:val="SoDAField"/>
                <w:rFonts w:ascii="Arial" w:hAnsi="Arial" w:cs="Arial" w:hint="eastAsia"/>
                <w:caps/>
                <w:color w:val="000000"/>
                <w:szCs w:val="20"/>
              </w:rPr>
              <w:t xml:space="preserve">3.2.SUM(DELAY_AMT) / </w:t>
            </w:r>
            <w:r w:rsidRPr="00206EDA"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3.2.SUM(CNT)</w:t>
            </w:r>
          </w:p>
          <w:p w:rsidR="00EF7A3F" w:rsidRPr="00206EDA" w:rsidRDefault="00EF7A3F" w:rsidP="007B71CA">
            <w:pPr>
              <w:numPr>
                <w:ins w:id="74" w:author="i9003228" w:date="2010-01-21T17:11:00Z"/>
              </w:numPr>
              <w:rPr>
                <w:rStyle w:val="style31"/>
                <w:rFonts w:hint="eastAsia"/>
                <w:color w:val="000000"/>
              </w:rPr>
            </w:pPr>
            <w:ins w:id="75" w:author="i9003228" w:date="2010-01-21T17:11:00Z">
              <w:r>
                <w:rPr>
                  <w:rFonts w:hint="eastAsia"/>
                </w:rPr>
                <w:t>四捨五入到小數第二位</w:t>
              </w:r>
            </w:ins>
          </w:p>
        </w:tc>
      </w:tr>
      <w:tr w:rsidR="004D1373" w:rsidRPr="00206EDA" w:rsidTr="007B71CA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4D1373" w:rsidRPr="00206EDA" w:rsidRDefault="00BC1E14" w:rsidP="00BC1E14">
            <w:pPr>
              <w:pStyle w:val="Normal"/>
              <w:numPr>
                <w:numberingChange w:id="76" w:author="katejiang" w:date="2006-02-14T09:46:00Z" w:original="%1:2:0:.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  <w:r w:rsidRPr="00206EDA">
              <w:rPr>
                <w:rFonts w:ascii="Arial" w:hAnsi="Arial" w:hint="eastAsia"/>
                <w:color w:val="000000"/>
                <w:sz w:val="20"/>
              </w:rPr>
              <w:t>10</w:t>
            </w:r>
          </w:p>
        </w:tc>
        <w:tc>
          <w:tcPr>
            <w:tcW w:w="1915" w:type="dxa"/>
            <w:vAlign w:val="center"/>
          </w:tcPr>
          <w:p w:rsidR="004D1373" w:rsidRPr="00206EDA" w:rsidRDefault="004D1373" w:rsidP="007B71C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 w:rsidRPr="00206EDA">
              <w:rPr>
                <w:rFonts w:ascii="Arial" w:hAnsi="Arial" w:cs="Arial" w:hint="eastAsia"/>
                <w:color w:val="000000"/>
                <w:sz w:val="20"/>
                <w:szCs w:val="20"/>
              </w:rPr>
              <w:t>本月平均天數</w:t>
            </w:r>
          </w:p>
        </w:tc>
        <w:tc>
          <w:tcPr>
            <w:tcW w:w="3880" w:type="dxa"/>
          </w:tcPr>
          <w:p w:rsidR="00EF7A3F" w:rsidRDefault="004D1373" w:rsidP="007B71CA">
            <w:pPr>
              <w:rPr>
                <w:ins w:id="77" w:author="i9003228" w:date="2010-01-21T17:11:00Z"/>
                <w:rFonts w:ascii="Arial" w:hAnsi="Arial" w:cs="Arial" w:hint="eastAsia"/>
                <w:color w:val="000000"/>
                <w:sz w:val="20"/>
                <w:szCs w:val="20"/>
              </w:rPr>
            </w:pPr>
            <w:r w:rsidRPr="00206EDA">
              <w:rPr>
                <w:rStyle w:val="style31"/>
                <w:rFonts w:hint="eastAsia"/>
                <w:color w:val="000000"/>
              </w:rPr>
              <w:t>3.1.</w:t>
            </w:r>
            <w:ins w:id="78" w:author="i9003228" w:date="2010-01-21T17:11:00Z">
              <w:r w:rsidR="00EF7A3F">
                <w:rPr>
                  <w:rStyle w:val="style31"/>
                  <w:rFonts w:hint="eastAsia"/>
                  <w:color w:val="000000"/>
                </w:rPr>
                <w:t xml:space="preserve"> SUM(</w:t>
              </w:r>
              <w:r w:rsidR="00EF7A3F" w:rsidRPr="00206EDA">
                <w:rPr>
                  <w:rStyle w:val="style31"/>
                  <w:rFonts w:hint="eastAsia"/>
                  <w:color w:val="000000"/>
                </w:rPr>
                <w:t>DELAY_</w:t>
              </w:r>
              <w:r w:rsidR="00EF7A3F">
                <w:rPr>
                  <w:rStyle w:val="style31"/>
                  <w:rFonts w:hint="eastAsia"/>
                  <w:color w:val="000000"/>
                </w:rPr>
                <w:t>DAY)/</w:t>
              </w:r>
              <w:r w:rsidR="00EF7A3F">
                <w:rPr>
                  <w:rFonts w:ascii="Arial" w:hAnsi="Arial" w:cs="Arial" w:hint="eastAsia"/>
                  <w:color w:val="000000"/>
                  <w:sz w:val="20"/>
                  <w:szCs w:val="20"/>
                </w:rPr>
                <w:t xml:space="preserve"> SUM(</w:t>
              </w:r>
              <w:r w:rsidR="00EF7A3F" w:rsidRPr="00206EDA">
                <w:rPr>
                  <w:rFonts w:ascii="Arial" w:hAnsi="Arial" w:cs="Arial" w:hint="eastAsia"/>
                  <w:color w:val="000000"/>
                  <w:sz w:val="20"/>
                  <w:szCs w:val="20"/>
                </w:rPr>
                <w:t>CNT</w:t>
              </w:r>
              <w:r w:rsidR="00EF7A3F">
                <w:rPr>
                  <w:rFonts w:ascii="Arial" w:hAnsi="Arial" w:cs="Arial" w:hint="eastAsia"/>
                  <w:color w:val="000000"/>
                  <w:sz w:val="20"/>
                  <w:szCs w:val="20"/>
                </w:rPr>
                <w:t>)</w:t>
              </w:r>
            </w:ins>
          </w:p>
          <w:p w:rsidR="004D1373" w:rsidRPr="00206EDA" w:rsidRDefault="00EF7A3F" w:rsidP="007B71CA">
            <w:pPr>
              <w:numPr>
                <w:ins w:id="79" w:author="i9003228" w:date="2010-01-21T17:11:00Z"/>
              </w:numPr>
              <w:rPr>
                <w:rStyle w:val="style31"/>
                <w:rFonts w:hint="eastAsia"/>
                <w:color w:val="000000"/>
              </w:rPr>
            </w:pPr>
            <w:ins w:id="80" w:author="i9003228" w:date="2010-01-21T17:11:00Z">
              <w:r>
                <w:rPr>
                  <w:rFonts w:hint="eastAsia"/>
                </w:rPr>
                <w:t>四捨五入到小數第二位</w:t>
              </w:r>
            </w:ins>
            <w:del w:id="81" w:author="i9003228" w:date="2010-01-21T17:11:00Z">
              <w:r w:rsidR="004D1373" w:rsidRPr="00206EDA" w:rsidDel="00EF7A3F">
                <w:rPr>
                  <w:rStyle w:val="style31"/>
                  <w:rFonts w:hint="eastAsia"/>
                  <w:color w:val="000000"/>
                </w:rPr>
                <w:delText>AVG_DAY</w:delText>
              </w:r>
            </w:del>
          </w:p>
        </w:tc>
      </w:tr>
      <w:tr w:rsidR="004D1373" w:rsidRPr="00206EDA" w:rsidTr="007B71CA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4D1373" w:rsidRPr="00206EDA" w:rsidRDefault="00BC1E14" w:rsidP="00BC1E14">
            <w:pPr>
              <w:pStyle w:val="Normal"/>
              <w:numPr>
                <w:numberingChange w:id="82" w:author="katejiang" w:date="2006-02-14T09:46:00Z" w:original="%1:2:0:.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  <w:r w:rsidRPr="00206EDA">
              <w:rPr>
                <w:rFonts w:ascii="Arial" w:hAnsi="Arial" w:hint="eastAsia"/>
                <w:color w:val="000000"/>
                <w:sz w:val="20"/>
              </w:rPr>
              <w:t>11</w:t>
            </w:r>
          </w:p>
        </w:tc>
        <w:tc>
          <w:tcPr>
            <w:tcW w:w="1915" w:type="dxa"/>
            <w:vAlign w:val="center"/>
          </w:tcPr>
          <w:p w:rsidR="004D1373" w:rsidRPr="00206EDA" w:rsidRDefault="004D1373" w:rsidP="007B71C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 w:rsidRPr="00206EDA">
              <w:rPr>
                <w:rFonts w:ascii="Arial" w:hAnsi="Arial" w:cs="Arial" w:hint="eastAsia"/>
                <w:color w:val="000000"/>
                <w:sz w:val="20"/>
                <w:szCs w:val="20"/>
              </w:rPr>
              <w:t>累計平均天數</w:t>
            </w:r>
          </w:p>
        </w:tc>
        <w:tc>
          <w:tcPr>
            <w:tcW w:w="3880" w:type="dxa"/>
          </w:tcPr>
          <w:p w:rsidR="004D1373" w:rsidRDefault="004D1373" w:rsidP="007B71CA">
            <w:pPr>
              <w:rPr>
                <w:ins w:id="83" w:author="i9003228" w:date="2010-01-21T17:11:00Z"/>
                <w:rFonts w:ascii="Arial" w:hAnsi="Arial" w:cs="Arial" w:hint="eastAsia"/>
                <w:caps/>
                <w:color w:val="000000"/>
                <w:sz w:val="20"/>
                <w:szCs w:val="20"/>
              </w:rPr>
            </w:pPr>
            <w:r w:rsidRPr="00206EDA"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3.2</w:t>
            </w:r>
            <w:r w:rsidRPr="00206EDA">
              <w:rPr>
                <w:rStyle w:val="SoDAField"/>
                <w:rFonts w:ascii="Arial" w:hAnsi="Arial" w:cs="Arial" w:hint="eastAsia"/>
                <w:caps/>
                <w:color w:val="000000"/>
                <w:szCs w:val="20"/>
              </w:rPr>
              <w:t xml:space="preserve">.SUM(DELAY_DAY) / </w:t>
            </w:r>
            <w:r w:rsidRPr="00206EDA"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3.2.SUM(CNT)</w:t>
            </w:r>
          </w:p>
          <w:p w:rsidR="00EF7A3F" w:rsidRPr="00206EDA" w:rsidRDefault="00EF7A3F" w:rsidP="007B71CA">
            <w:pPr>
              <w:numPr>
                <w:ins w:id="84" w:author="i9003228" w:date="2010-01-21T17:11:00Z"/>
              </w:numPr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</w:pPr>
            <w:ins w:id="85" w:author="i9003228" w:date="2010-01-21T17:11:00Z">
              <w:r>
                <w:rPr>
                  <w:rFonts w:hint="eastAsia"/>
                </w:rPr>
                <w:t>四捨五入到小數第二位</w:t>
              </w:r>
            </w:ins>
          </w:p>
        </w:tc>
      </w:tr>
    </w:tbl>
    <w:p w:rsidR="00D85815" w:rsidRPr="00206EDA" w:rsidRDefault="00D85815" w:rsidP="00D85815">
      <w:pPr>
        <w:pStyle w:val="Tabletext"/>
        <w:keepLines w:val="0"/>
        <w:numPr>
          <w:ilvl w:val="2"/>
          <w:numId w:val="1"/>
          <w:numberingChange w:id="86" w:author="i9003228" w:date="2010-01-21T17:09:00Z" w:original="%2:4:0:.%3:1:0:"/>
        </w:numPr>
        <w:spacing w:after="0" w:line="240" w:lineRule="auto"/>
        <w:rPr>
          <w:rStyle w:val="style31"/>
          <w:rFonts w:cs="Times New Roman" w:hint="eastAsia"/>
          <w:color w:val="000000"/>
          <w:kern w:val="2"/>
          <w:lang w:eastAsia="zh-TW"/>
        </w:rPr>
      </w:pPr>
      <w:r w:rsidRPr="00206EDA">
        <w:rPr>
          <w:rStyle w:val="style31"/>
          <w:rFonts w:cs="Times New Roman" w:hint="eastAsia"/>
          <w:color w:val="000000"/>
          <w:kern w:val="2"/>
          <w:lang w:eastAsia="zh-TW"/>
        </w:rPr>
        <w:t>最後一筆合計為所有行政中心的總和</w:t>
      </w:r>
    </w:p>
    <w:p w:rsidR="004D1373" w:rsidRPr="00206EDA" w:rsidRDefault="004D1373" w:rsidP="004D1373">
      <w:pPr>
        <w:pStyle w:val="Tabletext"/>
        <w:keepLines w:val="0"/>
        <w:numPr>
          <w:ilvl w:val="1"/>
          <w:numId w:val="1"/>
          <w:numberingChange w:id="87" w:author="i9003228" w:date="2010-01-21T17:09:00Z" w:original="%2:5:0:."/>
        </w:numPr>
        <w:spacing w:after="0" w:line="240" w:lineRule="auto"/>
        <w:rPr>
          <w:rStyle w:val="style31"/>
          <w:rFonts w:cs="Times New Roman" w:hint="eastAsia"/>
          <w:color w:val="000000"/>
          <w:kern w:val="2"/>
          <w:lang w:eastAsia="zh-TW"/>
        </w:rPr>
      </w:pPr>
      <w:r w:rsidRPr="00206EDA">
        <w:rPr>
          <w:rStyle w:val="style31"/>
          <w:rFonts w:cs="Times New Roman" w:hint="eastAsia"/>
          <w:color w:val="000000"/>
          <w:kern w:val="2"/>
          <w:lang w:eastAsia="zh-TW"/>
        </w:rPr>
        <w:t>查詢</w:t>
      </w:r>
      <w:r w:rsidRPr="00206EDA">
        <w:rPr>
          <w:rStyle w:val="style31"/>
          <w:rFonts w:cs="Times New Roman" w:hint="eastAsia"/>
          <w:color w:val="000000"/>
          <w:kern w:val="2"/>
          <w:lang w:eastAsia="zh-TW"/>
        </w:rPr>
        <w:t>DTAAH011:</w:t>
      </w:r>
    </w:p>
    <w:p w:rsidR="004D1373" w:rsidRPr="00206EDA" w:rsidRDefault="004D1373" w:rsidP="004D1373">
      <w:pPr>
        <w:pStyle w:val="Tabletext"/>
        <w:keepLines w:val="0"/>
        <w:numPr>
          <w:ilvl w:val="2"/>
          <w:numId w:val="1"/>
          <w:numberingChange w:id="88" w:author="i9003228" w:date="2010-01-21T17:09:00Z" w:original="%2:5:0:.%3:1:0:"/>
        </w:numPr>
        <w:spacing w:after="0" w:line="240" w:lineRule="auto"/>
        <w:rPr>
          <w:rStyle w:val="style31"/>
          <w:rFonts w:cs="Times New Roman" w:hint="eastAsia"/>
          <w:color w:val="000000"/>
          <w:kern w:val="2"/>
          <w:lang w:eastAsia="zh-TW"/>
        </w:rPr>
      </w:pPr>
      <w:r w:rsidRPr="00206EDA">
        <w:rPr>
          <w:rStyle w:val="style31"/>
          <w:rFonts w:cs="Times New Roman" w:hint="eastAsia"/>
          <w:color w:val="000000"/>
          <w:kern w:val="2"/>
          <w:lang w:eastAsia="zh-TW"/>
        </w:rPr>
        <w:t>本月：</w:t>
      </w:r>
      <w:r w:rsidRPr="00206EDA">
        <w:rPr>
          <w:rStyle w:val="style31"/>
          <w:rFonts w:cs="Times New Roman" w:hint="eastAsia"/>
          <w:color w:val="000000"/>
          <w:kern w:val="2"/>
          <w:lang w:eastAsia="zh-TW"/>
        </w:rPr>
        <w:t xml:space="preserve">SELECT * FORM DTAAH011 WHERE </w:t>
      </w:r>
      <w:r w:rsidRPr="00206EDA">
        <w:rPr>
          <w:rFonts w:ascii="Arial" w:hAnsi="Arial" w:cs="Arial" w:hint="eastAsia"/>
          <w:caps/>
          <w:color w:val="000000"/>
          <w:lang w:eastAsia="zh-TW"/>
        </w:rPr>
        <w:t>DATA_YM</w:t>
      </w:r>
      <w:r w:rsidRPr="00206EDA">
        <w:rPr>
          <w:rStyle w:val="style31"/>
          <w:rFonts w:cs="Times New Roman" w:hint="eastAsia"/>
          <w:color w:val="000000"/>
          <w:kern w:val="2"/>
          <w:lang w:eastAsia="zh-TW"/>
        </w:rPr>
        <w:t xml:space="preserve"> = </w:t>
      </w:r>
      <w:r w:rsidR="00BC1E14" w:rsidRPr="00206EDA">
        <w:rPr>
          <w:rStyle w:val="style31"/>
          <w:rFonts w:hint="eastAsia"/>
          <w:color w:val="000000"/>
          <w:lang w:eastAsia="zh-TW"/>
        </w:rPr>
        <w:t>上一個畫面傳入的</w:t>
      </w:r>
      <w:r w:rsidR="00BC1E14" w:rsidRPr="00206EDA">
        <w:rPr>
          <w:rFonts w:ascii="Arial" w:hAnsi="Arial" w:cs="Arial" w:hint="eastAsia"/>
          <w:caps/>
          <w:color w:val="000000"/>
          <w:lang w:eastAsia="zh-TW"/>
        </w:rPr>
        <w:t>DATA_YM</w:t>
      </w:r>
      <w:r w:rsidRPr="00206EDA">
        <w:rPr>
          <w:rStyle w:val="style31"/>
          <w:rFonts w:cs="Times New Roman" w:hint="eastAsia"/>
          <w:color w:val="000000"/>
          <w:kern w:val="2"/>
          <w:lang w:eastAsia="zh-TW"/>
        </w:rPr>
        <w:t xml:space="preserve"> AND </w:t>
      </w:r>
      <w:r w:rsidRPr="00206EDA">
        <w:rPr>
          <w:rStyle w:val="style31"/>
          <w:color w:val="000000"/>
        </w:rPr>
        <w:t>ADM</w:t>
      </w:r>
      <w:r w:rsidRPr="00206EDA">
        <w:rPr>
          <w:rStyle w:val="style31"/>
          <w:rFonts w:hint="eastAsia"/>
          <w:color w:val="000000"/>
        </w:rPr>
        <w:t>_NAME</w:t>
      </w:r>
      <w:r w:rsidRPr="00206EDA">
        <w:rPr>
          <w:rStyle w:val="style31"/>
          <w:rFonts w:hint="eastAsia"/>
          <w:color w:val="000000"/>
          <w:lang w:eastAsia="zh-TW"/>
        </w:rPr>
        <w:t xml:space="preserve"> = </w:t>
      </w:r>
      <w:r w:rsidRPr="00206EDA">
        <w:rPr>
          <w:rStyle w:val="style31"/>
          <w:rFonts w:hint="eastAsia"/>
          <w:color w:val="000000"/>
          <w:lang w:eastAsia="zh-TW"/>
        </w:rPr>
        <w:t>上一個畫面傳入的</w:t>
      </w:r>
      <w:r w:rsidR="00BC1E14" w:rsidRPr="00206EDA">
        <w:rPr>
          <w:rStyle w:val="style31"/>
          <w:color w:val="000000"/>
        </w:rPr>
        <w:t>ADM</w:t>
      </w:r>
      <w:r w:rsidR="00BC1E14" w:rsidRPr="00206EDA">
        <w:rPr>
          <w:rStyle w:val="style31"/>
          <w:rFonts w:hint="eastAsia"/>
          <w:color w:val="000000"/>
        </w:rPr>
        <w:t>_NAME</w:t>
      </w:r>
      <w:r w:rsidRPr="00206EDA">
        <w:rPr>
          <w:rStyle w:val="style31"/>
          <w:rFonts w:cs="Times New Roman" w:hint="eastAsia"/>
          <w:color w:val="000000"/>
          <w:kern w:val="2"/>
          <w:lang w:eastAsia="zh-TW"/>
        </w:rPr>
        <w:t>。</w:t>
      </w:r>
    </w:p>
    <w:p w:rsidR="004D1373" w:rsidRPr="00206EDA" w:rsidRDefault="004D1373" w:rsidP="004D1373">
      <w:pPr>
        <w:pStyle w:val="Tabletext"/>
        <w:keepLines w:val="0"/>
        <w:numPr>
          <w:ilvl w:val="2"/>
          <w:numId w:val="1"/>
          <w:numberingChange w:id="89" w:author="i9003228" w:date="2010-01-21T17:09:00Z" w:original="%2:5:0:.%3:2:0:"/>
        </w:numPr>
        <w:spacing w:after="0" w:line="240" w:lineRule="auto"/>
        <w:rPr>
          <w:rStyle w:val="style31"/>
          <w:rFonts w:cs="Times New Roman" w:hint="eastAsia"/>
          <w:color w:val="000000"/>
          <w:kern w:val="2"/>
          <w:lang w:eastAsia="zh-TW"/>
        </w:rPr>
      </w:pPr>
      <w:r w:rsidRPr="00206EDA">
        <w:rPr>
          <w:rStyle w:val="style31"/>
          <w:rFonts w:cs="Times New Roman" w:hint="eastAsia"/>
          <w:color w:val="000000"/>
          <w:kern w:val="2"/>
          <w:lang w:eastAsia="zh-TW"/>
        </w:rPr>
        <w:t>累計：</w:t>
      </w:r>
      <w:r w:rsidRPr="00206EDA">
        <w:rPr>
          <w:rStyle w:val="style31"/>
          <w:rFonts w:cs="Times New Roman" w:hint="eastAsia"/>
          <w:color w:val="000000"/>
          <w:kern w:val="2"/>
          <w:lang w:eastAsia="zh-TW"/>
        </w:rPr>
        <w:t xml:space="preserve">SELECT </w:t>
      </w:r>
      <w:r w:rsidR="00930C49" w:rsidRPr="00206EDA">
        <w:rPr>
          <w:rFonts w:ascii="Arial" w:hAnsi="Arial" w:cs="Arial"/>
          <w:caps/>
          <w:color w:val="000000"/>
        </w:rPr>
        <w:t>CLAM_CAT</w:t>
      </w:r>
      <w:r w:rsidR="00930C49" w:rsidRPr="00206EDA">
        <w:rPr>
          <w:rFonts w:ascii="Arial" w:hAnsi="Arial" w:cs="Arial" w:hint="eastAsia"/>
          <w:caps/>
          <w:color w:val="000000"/>
          <w:lang w:eastAsia="zh-TW"/>
        </w:rPr>
        <w:t>,SYS_NO</w:t>
      </w:r>
      <w:r w:rsidRPr="00206EDA">
        <w:rPr>
          <w:rStyle w:val="style31"/>
          <w:rFonts w:hint="eastAsia"/>
          <w:color w:val="000000"/>
          <w:lang w:eastAsia="zh-TW"/>
        </w:rPr>
        <w:t>,SUM(CNT),SUM(</w:t>
      </w:r>
      <w:r w:rsidRPr="00206EDA">
        <w:rPr>
          <w:rFonts w:ascii="Arial" w:hAnsi="Arial" w:cs="Arial"/>
          <w:caps/>
          <w:color w:val="000000"/>
        </w:rPr>
        <w:t>PAY_AMT</w:t>
      </w:r>
      <w:r w:rsidRPr="00206EDA">
        <w:rPr>
          <w:rStyle w:val="style31"/>
          <w:rFonts w:hint="eastAsia"/>
          <w:color w:val="000000"/>
          <w:lang w:eastAsia="zh-TW"/>
        </w:rPr>
        <w:t>),SUM(</w:t>
      </w:r>
      <w:r w:rsidRPr="00206EDA">
        <w:rPr>
          <w:rStyle w:val="style31"/>
          <w:rFonts w:hint="eastAsia"/>
          <w:color w:val="000000"/>
        </w:rPr>
        <w:t>DELAY_AMT</w:t>
      </w:r>
      <w:r w:rsidRPr="00206EDA">
        <w:rPr>
          <w:rStyle w:val="style31"/>
          <w:rFonts w:hint="eastAsia"/>
          <w:color w:val="000000"/>
          <w:lang w:eastAsia="zh-TW"/>
        </w:rPr>
        <w:t>)</w:t>
      </w:r>
      <w:r w:rsidRPr="00206EDA">
        <w:rPr>
          <w:rStyle w:val="style31"/>
          <w:rFonts w:cs="Times New Roman" w:hint="eastAsia"/>
          <w:color w:val="000000"/>
          <w:kern w:val="2"/>
          <w:lang w:eastAsia="zh-TW"/>
        </w:rPr>
        <w:t xml:space="preserve"> FORM DTAAH011 GROUP BY </w:t>
      </w:r>
      <w:r w:rsidR="00930C49" w:rsidRPr="00206EDA">
        <w:rPr>
          <w:rFonts w:ascii="Arial" w:hAnsi="Arial" w:cs="Arial"/>
          <w:caps/>
          <w:color w:val="000000"/>
        </w:rPr>
        <w:t>CLAM_CAT</w:t>
      </w:r>
      <w:r w:rsidR="00930C49" w:rsidRPr="00206EDA">
        <w:rPr>
          <w:rFonts w:ascii="Arial" w:hAnsi="Arial" w:cs="Arial" w:hint="eastAsia"/>
          <w:caps/>
          <w:color w:val="000000"/>
          <w:lang w:eastAsia="zh-TW"/>
        </w:rPr>
        <w:t>,SYS_NO</w:t>
      </w:r>
      <w:r w:rsidRPr="00206EDA">
        <w:rPr>
          <w:rStyle w:val="style31"/>
          <w:rFonts w:cs="Times New Roman" w:hint="eastAsia"/>
          <w:color w:val="000000"/>
          <w:kern w:val="2"/>
          <w:lang w:eastAsia="zh-TW"/>
        </w:rPr>
        <w:t xml:space="preserve"> WHERE </w:t>
      </w:r>
      <w:r w:rsidRPr="00206EDA">
        <w:rPr>
          <w:rFonts w:ascii="Arial" w:hAnsi="Arial" w:cs="Arial" w:hint="eastAsia"/>
          <w:caps/>
          <w:color w:val="000000"/>
          <w:lang w:eastAsia="zh-TW"/>
        </w:rPr>
        <w:t>DATA_YM</w:t>
      </w:r>
      <w:r w:rsidRPr="00206EDA">
        <w:rPr>
          <w:rFonts w:ascii="Arial" w:hAnsi="Arial" w:cs="Arial" w:hint="eastAsia"/>
          <w:caps/>
          <w:color w:val="000000"/>
          <w:lang w:eastAsia="zh-TW"/>
        </w:rPr>
        <w:t>前四碼</w:t>
      </w:r>
      <w:r w:rsidRPr="00206EDA">
        <w:rPr>
          <w:rStyle w:val="style31"/>
          <w:rFonts w:cs="Times New Roman" w:hint="eastAsia"/>
          <w:color w:val="000000"/>
          <w:kern w:val="2"/>
          <w:lang w:eastAsia="zh-TW"/>
        </w:rPr>
        <w:t xml:space="preserve"> = </w:t>
      </w:r>
      <w:r w:rsidR="00BC1E14" w:rsidRPr="00206EDA">
        <w:rPr>
          <w:rStyle w:val="style31"/>
          <w:rFonts w:hint="eastAsia"/>
          <w:color w:val="000000"/>
          <w:lang w:eastAsia="zh-TW"/>
        </w:rPr>
        <w:t>上一個畫面傳入的</w:t>
      </w:r>
      <w:r w:rsidR="00BC1E14" w:rsidRPr="00206EDA">
        <w:rPr>
          <w:rFonts w:ascii="Arial" w:hAnsi="Arial" w:cs="Arial" w:hint="eastAsia"/>
          <w:caps/>
          <w:color w:val="000000"/>
          <w:lang w:eastAsia="zh-TW"/>
        </w:rPr>
        <w:t>DATA_YM</w:t>
      </w:r>
      <w:r w:rsidRPr="00206EDA">
        <w:rPr>
          <w:rStyle w:val="style31"/>
          <w:rFonts w:cs="Times New Roman" w:hint="eastAsia"/>
          <w:color w:val="000000"/>
          <w:kern w:val="2"/>
          <w:lang w:eastAsia="zh-TW"/>
        </w:rPr>
        <w:t>前四碼</w:t>
      </w:r>
      <w:r w:rsidR="00930C49" w:rsidRPr="00206EDA">
        <w:rPr>
          <w:rStyle w:val="style31"/>
          <w:rFonts w:cs="Times New Roman" w:hint="eastAsia"/>
          <w:color w:val="000000"/>
          <w:kern w:val="2"/>
          <w:lang w:eastAsia="zh-TW"/>
        </w:rPr>
        <w:t xml:space="preserve">AND </w:t>
      </w:r>
      <w:r w:rsidR="00930C49" w:rsidRPr="00206EDA">
        <w:rPr>
          <w:rStyle w:val="style31"/>
          <w:color w:val="000000"/>
        </w:rPr>
        <w:t>ADM</w:t>
      </w:r>
      <w:r w:rsidR="00930C49" w:rsidRPr="00206EDA">
        <w:rPr>
          <w:rStyle w:val="style31"/>
          <w:rFonts w:hint="eastAsia"/>
          <w:color w:val="000000"/>
        </w:rPr>
        <w:t>_NAME</w:t>
      </w:r>
      <w:r w:rsidR="00930C49" w:rsidRPr="00206EDA">
        <w:rPr>
          <w:rStyle w:val="style31"/>
          <w:rFonts w:hint="eastAsia"/>
          <w:color w:val="000000"/>
          <w:lang w:eastAsia="zh-TW"/>
        </w:rPr>
        <w:t xml:space="preserve"> = </w:t>
      </w:r>
      <w:r w:rsidR="00930C49" w:rsidRPr="00206EDA">
        <w:rPr>
          <w:rStyle w:val="style31"/>
          <w:rFonts w:hint="eastAsia"/>
          <w:color w:val="000000"/>
          <w:lang w:eastAsia="zh-TW"/>
        </w:rPr>
        <w:t>上一個畫面傳入的</w:t>
      </w:r>
      <w:r w:rsidR="00BC1E14" w:rsidRPr="00206EDA">
        <w:rPr>
          <w:rStyle w:val="style31"/>
          <w:color w:val="000000"/>
        </w:rPr>
        <w:t>ADM</w:t>
      </w:r>
      <w:r w:rsidR="00BC1E14" w:rsidRPr="00206EDA">
        <w:rPr>
          <w:rStyle w:val="style31"/>
          <w:rFonts w:hint="eastAsia"/>
          <w:color w:val="000000"/>
        </w:rPr>
        <w:t>_NAME</w:t>
      </w:r>
      <w:r w:rsidRPr="00206EDA">
        <w:rPr>
          <w:rStyle w:val="style31"/>
          <w:rFonts w:cs="Times New Roman" w:hint="eastAsia"/>
          <w:color w:val="000000"/>
          <w:kern w:val="2"/>
          <w:lang w:eastAsia="zh-TW"/>
        </w:rPr>
        <w:t>。</w:t>
      </w:r>
    </w:p>
    <w:p w:rsidR="00031089" w:rsidRPr="00206EDA" w:rsidRDefault="00CB6362" w:rsidP="00031089">
      <w:pPr>
        <w:pStyle w:val="Tabletext"/>
        <w:keepLines w:val="0"/>
        <w:numPr>
          <w:ilvl w:val="1"/>
          <w:numId w:val="1"/>
          <w:numberingChange w:id="90" w:author="i9003228" w:date="2010-01-21T17:09:00Z" w:original="%2:6:0:."/>
        </w:numPr>
        <w:spacing w:after="0" w:line="240" w:lineRule="auto"/>
        <w:rPr>
          <w:rStyle w:val="style31"/>
          <w:rFonts w:cs="Times New Roman" w:hint="eastAsia"/>
          <w:color w:val="000000"/>
          <w:kern w:val="2"/>
          <w:lang w:eastAsia="zh-TW"/>
        </w:rPr>
      </w:pPr>
      <w:r w:rsidRPr="00206EDA">
        <w:rPr>
          <w:rStyle w:val="style31"/>
          <w:rFonts w:hint="eastAsia"/>
          <w:color w:val="000000"/>
          <w:lang w:eastAsia="zh-TW"/>
        </w:rPr>
        <w:t>顯示查詢結果</w:t>
      </w:r>
      <w:r w:rsidR="00D85815" w:rsidRPr="00206EDA">
        <w:rPr>
          <w:rStyle w:val="style31"/>
          <w:rFonts w:hint="eastAsia"/>
          <w:color w:val="000000"/>
          <w:lang w:eastAsia="zh-TW"/>
        </w:rPr>
        <w:t>，參考</w:t>
      </w:r>
      <w:r w:rsidR="00D85815" w:rsidRPr="00206EDA">
        <w:rPr>
          <w:rFonts w:ascii="Arial" w:hAnsi="Arial" w:hint="eastAsia"/>
          <w:color w:val="000000"/>
          <w:kern w:val="2"/>
          <w:lang w:eastAsia="zh-TW"/>
        </w:rPr>
        <w:t>AAH00502.doc</w:t>
      </w:r>
      <w:r w:rsidR="00D85815" w:rsidRPr="00206EDA">
        <w:rPr>
          <w:rFonts w:ascii="Arial" w:hAnsi="Arial" w:hint="eastAsia"/>
          <w:color w:val="000000"/>
          <w:kern w:val="2"/>
          <w:lang w:eastAsia="zh-TW"/>
        </w:rPr>
        <w:t>的第二個圖</w:t>
      </w:r>
      <w:r w:rsidR="00031089" w:rsidRPr="00206EDA">
        <w:rPr>
          <w:rStyle w:val="style31"/>
          <w:rFonts w:cs="Times New Roman" w:hint="eastAsia"/>
          <w:color w:val="000000"/>
          <w:kern w:val="2"/>
          <w:lang w:eastAsia="zh-TW"/>
        </w:rPr>
        <w:t>：</w:t>
      </w:r>
    </w:p>
    <w:p w:rsidR="00930C49" w:rsidRPr="00206EDA" w:rsidRDefault="00D85815" w:rsidP="00930C49">
      <w:pPr>
        <w:pStyle w:val="Tabletext"/>
        <w:keepLines w:val="0"/>
        <w:numPr>
          <w:ilvl w:val="2"/>
          <w:numId w:val="1"/>
          <w:numberingChange w:id="91" w:author="i9003228" w:date="2010-01-21T17:09:00Z" w:original="%2:6:0:.%3:1:0:"/>
        </w:numPr>
        <w:spacing w:after="0" w:line="240" w:lineRule="auto"/>
        <w:rPr>
          <w:rStyle w:val="style31"/>
          <w:rFonts w:cs="Times New Roman" w:hint="eastAsia"/>
          <w:color w:val="000000"/>
          <w:kern w:val="2"/>
          <w:lang w:eastAsia="zh-TW"/>
        </w:rPr>
      </w:pPr>
      <w:r w:rsidRPr="00206EDA">
        <w:rPr>
          <w:rStyle w:val="style31"/>
          <w:rFonts w:cs="Times New Roman" w:hint="eastAsia"/>
          <w:color w:val="000000"/>
          <w:kern w:val="2"/>
          <w:lang w:eastAsia="zh-TW"/>
        </w:rPr>
        <w:t>SYS_NO = 1</w:t>
      </w:r>
      <w:r w:rsidRPr="00206EDA">
        <w:rPr>
          <w:rStyle w:val="style31"/>
          <w:rFonts w:cs="Times New Roman" w:hint="eastAsia"/>
          <w:color w:val="000000"/>
          <w:kern w:val="2"/>
          <w:lang w:eastAsia="zh-TW"/>
        </w:rPr>
        <w:t>的，</w:t>
      </w:r>
      <w:r w:rsidR="004F7638" w:rsidRPr="00206EDA">
        <w:rPr>
          <w:rStyle w:val="style31"/>
          <w:rFonts w:cs="Times New Roman" w:hint="eastAsia"/>
          <w:color w:val="000000"/>
          <w:kern w:val="2"/>
          <w:lang w:eastAsia="zh-TW"/>
        </w:rPr>
        <w:t>依</w:t>
      </w:r>
      <w:r w:rsidR="004F7638" w:rsidRPr="00206EDA">
        <w:rPr>
          <w:rFonts w:ascii="Arial" w:hAnsi="Arial" w:cs="Arial"/>
          <w:caps/>
          <w:color w:val="000000"/>
        </w:rPr>
        <w:t>CLAM_CAT</w:t>
      </w:r>
      <w:r w:rsidR="004F7638" w:rsidRPr="00206EDA">
        <w:rPr>
          <w:rFonts w:ascii="Arial" w:hAnsi="Arial" w:cs="Arial" w:hint="eastAsia"/>
          <w:caps/>
          <w:color w:val="000000"/>
          <w:lang w:eastAsia="zh-TW"/>
        </w:rPr>
        <w:t>排序，</w:t>
      </w:r>
      <w:r w:rsidRPr="00206EDA">
        <w:rPr>
          <w:rStyle w:val="style31"/>
          <w:rFonts w:cs="Times New Roman" w:hint="eastAsia"/>
          <w:color w:val="000000"/>
          <w:kern w:val="2"/>
          <w:lang w:eastAsia="zh-TW"/>
        </w:rPr>
        <w:t>顯示在壽險區塊</w:t>
      </w:r>
      <w:r w:rsidR="004F7638" w:rsidRPr="00206EDA">
        <w:rPr>
          <w:rStyle w:val="style31"/>
          <w:rFonts w:cs="Times New Roman" w:hint="eastAsia"/>
          <w:color w:val="000000"/>
          <w:kern w:val="2"/>
          <w:lang w:eastAsia="zh-TW"/>
        </w:rPr>
        <w:t>，</w:t>
      </w:r>
    </w:p>
    <w:p w:rsidR="00D85815" w:rsidRPr="00206EDA" w:rsidRDefault="00D85815" w:rsidP="00930C49">
      <w:pPr>
        <w:pStyle w:val="Tabletext"/>
        <w:keepLines w:val="0"/>
        <w:numPr>
          <w:ilvl w:val="2"/>
          <w:numId w:val="1"/>
          <w:numberingChange w:id="92" w:author="i9003228" w:date="2010-01-21T17:09:00Z" w:original="%2:6:0:.%3:2:0:"/>
        </w:numPr>
        <w:spacing w:after="0" w:line="240" w:lineRule="auto"/>
        <w:rPr>
          <w:rStyle w:val="style31"/>
          <w:rFonts w:cs="Times New Roman" w:hint="eastAsia"/>
          <w:color w:val="000000"/>
          <w:kern w:val="2"/>
          <w:lang w:eastAsia="zh-TW"/>
        </w:rPr>
      </w:pPr>
      <w:r w:rsidRPr="00206EDA">
        <w:rPr>
          <w:rStyle w:val="style31"/>
          <w:rFonts w:cs="Times New Roman" w:hint="eastAsia"/>
          <w:color w:val="000000"/>
          <w:kern w:val="2"/>
          <w:lang w:eastAsia="zh-TW"/>
        </w:rPr>
        <w:t>SYS_NO = 2</w:t>
      </w:r>
      <w:r w:rsidRPr="00206EDA">
        <w:rPr>
          <w:rStyle w:val="style31"/>
          <w:rFonts w:cs="Times New Roman" w:hint="eastAsia"/>
          <w:color w:val="000000"/>
          <w:kern w:val="2"/>
          <w:lang w:eastAsia="zh-TW"/>
        </w:rPr>
        <w:t>的，</w:t>
      </w:r>
      <w:r w:rsidR="004F7638" w:rsidRPr="00206EDA">
        <w:rPr>
          <w:rStyle w:val="style31"/>
          <w:rFonts w:cs="Times New Roman" w:hint="eastAsia"/>
          <w:color w:val="000000"/>
          <w:kern w:val="2"/>
          <w:lang w:eastAsia="zh-TW"/>
        </w:rPr>
        <w:t>依</w:t>
      </w:r>
      <w:r w:rsidR="004F7638" w:rsidRPr="00206EDA">
        <w:rPr>
          <w:rFonts w:ascii="Arial" w:hAnsi="Arial" w:cs="Arial"/>
          <w:caps/>
          <w:color w:val="000000"/>
        </w:rPr>
        <w:t>CLAM_CAT</w:t>
      </w:r>
      <w:r w:rsidR="004F7638" w:rsidRPr="00206EDA">
        <w:rPr>
          <w:rFonts w:ascii="Arial" w:hAnsi="Arial" w:cs="Arial" w:hint="eastAsia"/>
          <w:caps/>
          <w:color w:val="000000"/>
          <w:lang w:eastAsia="zh-TW"/>
        </w:rPr>
        <w:t>排序，</w:t>
      </w:r>
      <w:r w:rsidRPr="00206EDA">
        <w:rPr>
          <w:rStyle w:val="style31"/>
          <w:rFonts w:cs="Times New Roman" w:hint="eastAsia"/>
          <w:color w:val="000000"/>
          <w:kern w:val="2"/>
          <w:lang w:eastAsia="zh-TW"/>
        </w:rPr>
        <w:t>顯示在意外險區塊</w:t>
      </w:r>
    </w:p>
    <w:p w:rsidR="00D85815" w:rsidRPr="00206EDA" w:rsidRDefault="00D85815" w:rsidP="00930C49">
      <w:pPr>
        <w:pStyle w:val="Tabletext"/>
        <w:keepLines w:val="0"/>
        <w:numPr>
          <w:ilvl w:val="2"/>
          <w:numId w:val="1"/>
          <w:numberingChange w:id="93" w:author="i9003228" w:date="2010-01-21T17:09:00Z" w:original="%2:6:0:.%3:3:0:"/>
        </w:numPr>
        <w:spacing w:after="0" w:line="240" w:lineRule="auto"/>
        <w:rPr>
          <w:rStyle w:val="style31"/>
          <w:rFonts w:cs="Times New Roman" w:hint="eastAsia"/>
          <w:color w:val="000000"/>
          <w:kern w:val="2"/>
          <w:lang w:eastAsia="zh-TW"/>
        </w:rPr>
      </w:pPr>
      <w:r w:rsidRPr="00206EDA">
        <w:rPr>
          <w:rStyle w:val="style31"/>
          <w:rFonts w:cs="Times New Roman" w:hint="eastAsia"/>
          <w:color w:val="000000"/>
          <w:kern w:val="2"/>
          <w:lang w:eastAsia="zh-TW"/>
        </w:rPr>
        <w:t>SYS_NO = 3</w:t>
      </w:r>
      <w:r w:rsidRPr="00206EDA">
        <w:rPr>
          <w:rStyle w:val="style31"/>
          <w:rFonts w:cs="Times New Roman" w:hint="eastAsia"/>
          <w:color w:val="000000"/>
          <w:kern w:val="2"/>
          <w:lang w:eastAsia="zh-TW"/>
        </w:rPr>
        <w:t>的，</w:t>
      </w:r>
      <w:r w:rsidR="004F7638" w:rsidRPr="00206EDA">
        <w:rPr>
          <w:rStyle w:val="style31"/>
          <w:rFonts w:cs="Times New Roman" w:hint="eastAsia"/>
          <w:color w:val="000000"/>
          <w:kern w:val="2"/>
          <w:lang w:eastAsia="zh-TW"/>
        </w:rPr>
        <w:t>依</w:t>
      </w:r>
      <w:r w:rsidR="004F7638" w:rsidRPr="00206EDA">
        <w:rPr>
          <w:rFonts w:ascii="Arial" w:hAnsi="Arial" w:cs="Arial"/>
          <w:caps/>
          <w:color w:val="000000"/>
        </w:rPr>
        <w:t>CLAM_CAT</w:t>
      </w:r>
      <w:r w:rsidR="004F7638" w:rsidRPr="00206EDA">
        <w:rPr>
          <w:rFonts w:ascii="Arial" w:hAnsi="Arial" w:cs="Arial" w:hint="eastAsia"/>
          <w:caps/>
          <w:color w:val="000000"/>
          <w:lang w:eastAsia="zh-TW"/>
        </w:rPr>
        <w:t>排序，</w:t>
      </w:r>
      <w:r w:rsidRPr="00206EDA">
        <w:rPr>
          <w:rStyle w:val="style31"/>
          <w:rFonts w:cs="Times New Roman" w:hint="eastAsia"/>
          <w:color w:val="000000"/>
          <w:kern w:val="2"/>
          <w:lang w:eastAsia="zh-TW"/>
        </w:rPr>
        <w:t>顯示在員工福團區塊</w:t>
      </w:r>
    </w:p>
    <w:tbl>
      <w:tblPr>
        <w:tblW w:w="6515" w:type="dxa"/>
        <w:tblInd w:w="1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0"/>
        <w:gridCol w:w="1915"/>
        <w:gridCol w:w="3880"/>
      </w:tblGrid>
      <w:tr w:rsidR="00C50BA0" w:rsidRPr="00206EDA">
        <w:tblPrEx>
          <w:tblCellMar>
            <w:top w:w="0" w:type="dxa"/>
            <w:bottom w:w="0" w:type="dxa"/>
          </w:tblCellMar>
        </w:tblPrEx>
        <w:trPr>
          <w:cantSplit/>
          <w:trHeight w:val="462"/>
          <w:tblHeader/>
        </w:trPr>
        <w:tc>
          <w:tcPr>
            <w:tcW w:w="720" w:type="dxa"/>
            <w:shd w:val="clear" w:color="auto" w:fill="D9D9D9"/>
            <w:vAlign w:val="center"/>
          </w:tcPr>
          <w:p w:rsidR="00C50BA0" w:rsidRPr="00206EDA" w:rsidRDefault="00C50BA0" w:rsidP="00B54FC2">
            <w:pPr>
              <w:jc w:val="center"/>
              <w:rPr>
                <w:rFonts w:ascii="Arial" w:hAnsi="Arial"/>
                <w:bCs/>
                <w:color w:val="000000"/>
                <w:sz w:val="20"/>
                <w:szCs w:val="20"/>
              </w:rPr>
            </w:pPr>
            <w:r w:rsidRPr="00206EDA">
              <w:rPr>
                <w:rFonts w:ascii="Arial" w:hAnsi="Arial" w:hint="eastAsia"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1915" w:type="dxa"/>
            <w:shd w:val="clear" w:color="auto" w:fill="D9D9D9"/>
            <w:vAlign w:val="center"/>
          </w:tcPr>
          <w:p w:rsidR="00C50BA0" w:rsidRPr="00206EDA" w:rsidRDefault="00C50BA0" w:rsidP="00B54FC2">
            <w:pPr>
              <w:jc w:val="center"/>
              <w:rPr>
                <w:rFonts w:ascii="Arial" w:hAnsi="Arial" w:hint="eastAsia"/>
                <w:bCs/>
                <w:color w:val="000000"/>
                <w:sz w:val="20"/>
                <w:szCs w:val="20"/>
              </w:rPr>
            </w:pPr>
            <w:r w:rsidRPr="00206EDA">
              <w:rPr>
                <w:rFonts w:ascii="Arial" w:hAnsi="Arial" w:hint="eastAsia"/>
                <w:bCs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3880" w:type="dxa"/>
            <w:shd w:val="clear" w:color="auto" w:fill="D9D9D9"/>
            <w:vAlign w:val="center"/>
          </w:tcPr>
          <w:p w:rsidR="00C50BA0" w:rsidRPr="00206EDA" w:rsidRDefault="00C50BA0" w:rsidP="00B54FC2">
            <w:pPr>
              <w:jc w:val="center"/>
              <w:rPr>
                <w:rFonts w:ascii="Arial" w:hAnsi="Arial"/>
                <w:bCs/>
                <w:color w:val="000000"/>
                <w:sz w:val="20"/>
                <w:szCs w:val="20"/>
              </w:rPr>
            </w:pPr>
            <w:r w:rsidRPr="00206EDA">
              <w:rPr>
                <w:rFonts w:ascii="Arial" w:hAnsi="Arial" w:hint="eastAsia"/>
                <w:bCs/>
                <w:color w:val="000000"/>
                <w:sz w:val="20"/>
                <w:szCs w:val="20"/>
              </w:rPr>
              <w:t>DATA</w:t>
            </w:r>
          </w:p>
        </w:tc>
      </w:tr>
      <w:tr w:rsidR="00C50BA0" w:rsidRPr="00206EDA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C50BA0" w:rsidRPr="00206EDA" w:rsidRDefault="00BC1E14" w:rsidP="00BC1E14">
            <w:pPr>
              <w:pStyle w:val="Normal"/>
              <w:numPr>
                <w:numberingChange w:id="94" w:author="katejiang" w:date="2006-02-14T09:46:00Z" w:original="%1:1:0:.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  <w:r w:rsidRPr="00206EDA">
              <w:rPr>
                <w:rFonts w:ascii="Arial" w:hAnsi="Arial" w:hint="eastAsia"/>
                <w:color w:val="000000"/>
                <w:sz w:val="20"/>
              </w:rPr>
              <w:t>1</w:t>
            </w:r>
          </w:p>
        </w:tc>
        <w:tc>
          <w:tcPr>
            <w:tcW w:w="1915" w:type="dxa"/>
            <w:vAlign w:val="center"/>
          </w:tcPr>
          <w:p w:rsidR="00C50BA0" w:rsidRPr="00206EDA" w:rsidRDefault="004F7638" w:rsidP="00B54FC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</w:pPr>
            <w:r w:rsidRPr="00206EDA">
              <w:rPr>
                <w:rFonts w:ascii="Arial" w:hAnsi="Arial" w:hint="eastAsia"/>
                <w:color w:val="000000"/>
                <w:sz w:val="20"/>
                <w:szCs w:val="20"/>
              </w:rPr>
              <w:t>理賠項目</w:t>
            </w:r>
          </w:p>
        </w:tc>
        <w:tc>
          <w:tcPr>
            <w:tcW w:w="3880" w:type="dxa"/>
          </w:tcPr>
          <w:p w:rsidR="00C50BA0" w:rsidRPr="00206EDA" w:rsidRDefault="004F7638" w:rsidP="00B54FC2">
            <w:pPr>
              <w:rPr>
                <w:rStyle w:val="style31"/>
                <w:rFonts w:hint="eastAsia"/>
                <w:color w:val="000000"/>
              </w:rPr>
            </w:pPr>
            <w:r w:rsidRPr="00206EDA">
              <w:rPr>
                <w:rFonts w:ascii="Arial" w:hAnsi="Arial" w:cs="Arial"/>
                <w:caps/>
                <w:color w:val="000000"/>
                <w:sz w:val="20"/>
                <w:szCs w:val="20"/>
              </w:rPr>
              <w:t>CLAM_CAT</w:t>
            </w:r>
            <w:r w:rsidR="004D1373" w:rsidRPr="00206EDA">
              <w:rPr>
                <w:rStyle w:val="style31"/>
                <w:rFonts w:hint="eastAsia"/>
                <w:color w:val="000000"/>
              </w:rPr>
              <w:t>產生超聯結到下一個畫面</w:t>
            </w:r>
            <w:r w:rsidRPr="00206EDA">
              <w:rPr>
                <w:rStyle w:val="style31"/>
                <w:rFonts w:hint="eastAsia"/>
                <w:color w:val="000000"/>
              </w:rPr>
              <w:t>，點下超連結後執行</w:t>
            </w:r>
            <w:r w:rsidRPr="00206EDA">
              <w:rPr>
                <w:rStyle w:val="style31"/>
                <w:rFonts w:hint="eastAsia"/>
                <w:color w:val="000000"/>
              </w:rPr>
              <w:t>7</w:t>
            </w:r>
          </w:p>
          <w:p w:rsidR="00BC1E14" w:rsidRPr="00206EDA" w:rsidRDefault="00BC1E14" w:rsidP="00B54FC2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206EDA">
              <w:rPr>
                <w:rStyle w:val="style31"/>
                <w:rFonts w:hint="eastAsia"/>
                <w:color w:val="000000"/>
              </w:rPr>
              <w:t>傳入參數</w:t>
            </w:r>
            <w:r w:rsidRPr="00206EDA"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DATA_YM,</w:t>
            </w:r>
            <w:r w:rsidRPr="00206EDA">
              <w:rPr>
                <w:rStyle w:val="style31"/>
                <w:color w:val="000000"/>
              </w:rPr>
              <w:t xml:space="preserve"> ADM</w:t>
            </w:r>
            <w:r w:rsidRPr="00206EDA">
              <w:rPr>
                <w:rStyle w:val="style31"/>
                <w:rFonts w:hint="eastAsia"/>
                <w:color w:val="000000"/>
              </w:rPr>
              <w:t>_NAME, CLAM_CAT, SYS_NO</w:t>
            </w:r>
          </w:p>
        </w:tc>
      </w:tr>
      <w:tr w:rsidR="00C50BA0" w:rsidRPr="00206EDA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C50BA0" w:rsidRPr="00206EDA" w:rsidRDefault="00BC1E14" w:rsidP="00BC1E14">
            <w:pPr>
              <w:pStyle w:val="Normal"/>
              <w:numPr>
                <w:numberingChange w:id="95" w:author="katejiang" w:date="2006-02-14T09:46:00Z" w:original="%1:2:0:.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  <w:r w:rsidRPr="00206EDA">
              <w:rPr>
                <w:rFonts w:ascii="Arial" w:hAnsi="Arial" w:hint="eastAsia"/>
                <w:color w:val="000000"/>
                <w:sz w:val="20"/>
              </w:rPr>
              <w:lastRenderedPageBreak/>
              <w:t>2</w:t>
            </w:r>
          </w:p>
        </w:tc>
        <w:tc>
          <w:tcPr>
            <w:tcW w:w="1915" w:type="dxa"/>
            <w:vAlign w:val="center"/>
          </w:tcPr>
          <w:p w:rsidR="00C50BA0" w:rsidRPr="00206EDA" w:rsidRDefault="003E12C8" w:rsidP="00B54FC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</w:pPr>
            <w:r w:rsidRPr="00206EDA"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本月件數</w:t>
            </w:r>
          </w:p>
        </w:tc>
        <w:tc>
          <w:tcPr>
            <w:tcW w:w="3880" w:type="dxa"/>
          </w:tcPr>
          <w:p w:rsidR="00C50BA0" w:rsidRPr="00206EDA" w:rsidRDefault="004F7638" w:rsidP="00B54FC2">
            <w:pPr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 w:rsidRPr="00206EDA">
              <w:rPr>
                <w:rFonts w:ascii="Arial" w:hAnsi="Arial" w:cs="Arial" w:hint="eastAsia"/>
                <w:color w:val="000000"/>
                <w:sz w:val="20"/>
                <w:szCs w:val="20"/>
              </w:rPr>
              <w:t>5</w:t>
            </w:r>
            <w:r w:rsidR="003E12C8" w:rsidRPr="00206EDA">
              <w:rPr>
                <w:rFonts w:ascii="Arial" w:hAnsi="Arial" w:cs="Arial" w:hint="eastAsia"/>
                <w:color w:val="000000"/>
                <w:sz w:val="20"/>
                <w:szCs w:val="20"/>
              </w:rPr>
              <w:t>.1.CNT</w:t>
            </w:r>
          </w:p>
        </w:tc>
      </w:tr>
      <w:tr w:rsidR="00EE7BFF" w:rsidRPr="00206EDA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EE7BFF" w:rsidRPr="00206EDA" w:rsidRDefault="00BC1E14" w:rsidP="00BC1E14">
            <w:pPr>
              <w:pStyle w:val="Normal"/>
              <w:numPr>
                <w:numberingChange w:id="96" w:author="katejiang" w:date="2006-02-14T09:46:00Z" w:original="%1:2:0:.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  <w:r w:rsidRPr="00206EDA">
              <w:rPr>
                <w:rFonts w:ascii="Arial" w:hAnsi="Arial" w:hint="eastAsia"/>
                <w:color w:val="000000"/>
                <w:sz w:val="20"/>
              </w:rPr>
              <w:t>3</w:t>
            </w:r>
          </w:p>
        </w:tc>
        <w:tc>
          <w:tcPr>
            <w:tcW w:w="1915" w:type="dxa"/>
            <w:vAlign w:val="center"/>
          </w:tcPr>
          <w:p w:rsidR="00EE7BFF" w:rsidRPr="00206EDA" w:rsidRDefault="003E12C8" w:rsidP="00B54FC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 w:rsidRPr="00206EDA">
              <w:rPr>
                <w:rFonts w:ascii="Arial" w:hAnsi="Arial" w:cs="Arial" w:hint="eastAsia"/>
                <w:color w:val="000000"/>
                <w:sz w:val="20"/>
                <w:szCs w:val="20"/>
              </w:rPr>
              <w:t>累計件數</w:t>
            </w:r>
          </w:p>
        </w:tc>
        <w:tc>
          <w:tcPr>
            <w:tcW w:w="3880" w:type="dxa"/>
          </w:tcPr>
          <w:p w:rsidR="00EE7BFF" w:rsidRPr="00206EDA" w:rsidRDefault="004F7638" w:rsidP="00B54FC2">
            <w:pPr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</w:pPr>
            <w:r w:rsidRPr="00206EDA"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5</w:t>
            </w:r>
            <w:r w:rsidR="003E12C8" w:rsidRPr="00206EDA"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.2.SUM(CNT)</w:t>
            </w:r>
          </w:p>
        </w:tc>
      </w:tr>
      <w:tr w:rsidR="00EE7BFF" w:rsidRPr="00206EDA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EE7BFF" w:rsidRPr="00206EDA" w:rsidRDefault="00BC1E14" w:rsidP="00BC1E14">
            <w:pPr>
              <w:pStyle w:val="Normal"/>
              <w:numPr>
                <w:numberingChange w:id="97" w:author="katejiang" w:date="2006-02-14T09:46:00Z" w:original="%1:2:0:.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  <w:r w:rsidRPr="00206EDA">
              <w:rPr>
                <w:rFonts w:ascii="Arial" w:hAnsi="Arial" w:hint="eastAsia"/>
                <w:color w:val="000000"/>
                <w:sz w:val="20"/>
              </w:rPr>
              <w:t>4</w:t>
            </w:r>
          </w:p>
        </w:tc>
        <w:tc>
          <w:tcPr>
            <w:tcW w:w="1915" w:type="dxa"/>
            <w:vAlign w:val="center"/>
          </w:tcPr>
          <w:p w:rsidR="00EE7BFF" w:rsidRPr="00206EDA" w:rsidRDefault="003E12C8" w:rsidP="00B54FC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 w:rsidRPr="00206EDA">
              <w:rPr>
                <w:rFonts w:ascii="Arial" w:hAnsi="Arial" w:cs="Arial" w:hint="eastAsia"/>
                <w:color w:val="000000"/>
                <w:sz w:val="20"/>
                <w:szCs w:val="20"/>
              </w:rPr>
              <w:t>本月理賠金額</w:t>
            </w:r>
          </w:p>
        </w:tc>
        <w:tc>
          <w:tcPr>
            <w:tcW w:w="3880" w:type="dxa"/>
          </w:tcPr>
          <w:p w:rsidR="00EE7BFF" w:rsidRPr="00206EDA" w:rsidRDefault="004F7638" w:rsidP="00B54FC2">
            <w:pPr>
              <w:rPr>
                <w:rStyle w:val="style31"/>
                <w:color w:val="000000"/>
              </w:rPr>
            </w:pPr>
            <w:r w:rsidRPr="00206EDA">
              <w:rPr>
                <w:rStyle w:val="style31"/>
                <w:rFonts w:hint="eastAsia"/>
                <w:color w:val="000000"/>
              </w:rPr>
              <w:t>5</w:t>
            </w:r>
            <w:r w:rsidR="003E12C8" w:rsidRPr="00206EDA">
              <w:rPr>
                <w:rStyle w:val="style31"/>
                <w:rFonts w:hint="eastAsia"/>
                <w:color w:val="000000"/>
              </w:rPr>
              <w:t>.1.PAY_AMT</w:t>
            </w:r>
          </w:p>
        </w:tc>
      </w:tr>
      <w:tr w:rsidR="003E12C8" w:rsidRPr="00206EDA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3E12C8" w:rsidRPr="00206EDA" w:rsidRDefault="00BC1E14" w:rsidP="00BC1E14">
            <w:pPr>
              <w:pStyle w:val="Normal"/>
              <w:numPr>
                <w:numberingChange w:id="98" w:author="katejiang" w:date="2006-02-14T09:46:00Z" w:original="%1:2:0:.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  <w:r w:rsidRPr="00206EDA">
              <w:rPr>
                <w:rFonts w:ascii="Arial" w:hAnsi="Arial" w:hint="eastAsia"/>
                <w:color w:val="000000"/>
                <w:sz w:val="20"/>
              </w:rPr>
              <w:t>5</w:t>
            </w:r>
          </w:p>
        </w:tc>
        <w:tc>
          <w:tcPr>
            <w:tcW w:w="1915" w:type="dxa"/>
            <w:vAlign w:val="center"/>
          </w:tcPr>
          <w:p w:rsidR="003E12C8" w:rsidRPr="00206EDA" w:rsidRDefault="003E12C8" w:rsidP="007B71C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 w:rsidRPr="00206EDA">
              <w:rPr>
                <w:rFonts w:ascii="Arial" w:hAnsi="Arial" w:cs="Arial" w:hint="eastAsia"/>
                <w:color w:val="000000"/>
                <w:sz w:val="20"/>
                <w:szCs w:val="20"/>
              </w:rPr>
              <w:t>累計理賠金額</w:t>
            </w:r>
          </w:p>
        </w:tc>
        <w:tc>
          <w:tcPr>
            <w:tcW w:w="3880" w:type="dxa"/>
          </w:tcPr>
          <w:p w:rsidR="003E12C8" w:rsidRPr="00206EDA" w:rsidRDefault="004F7638" w:rsidP="007B71CA">
            <w:pPr>
              <w:rPr>
                <w:rStyle w:val="style31"/>
                <w:color w:val="000000"/>
              </w:rPr>
            </w:pPr>
            <w:r w:rsidRPr="00206EDA">
              <w:rPr>
                <w:rStyle w:val="style31"/>
                <w:rFonts w:hint="eastAsia"/>
                <w:color w:val="000000"/>
              </w:rPr>
              <w:t>5</w:t>
            </w:r>
            <w:r w:rsidR="003E12C8" w:rsidRPr="00206EDA">
              <w:rPr>
                <w:rStyle w:val="style31"/>
                <w:rFonts w:hint="eastAsia"/>
                <w:color w:val="000000"/>
              </w:rPr>
              <w:t>.2.SUM(PAY_AMT)</w:t>
            </w:r>
          </w:p>
        </w:tc>
      </w:tr>
      <w:tr w:rsidR="00EE7BFF" w:rsidRPr="00206EDA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EE7BFF" w:rsidRPr="00206EDA" w:rsidRDefault="00BC1E14" w:rsidP="00BC1E14">
            <w:pPr>
              <w:pStyle w:val="Normal"/>
              <w:numPr>
                <w:numberingChange w:id="99" w:author="katejiang" w:date="2006-02-14T09:46:00Z" w:original="%1:2:0:.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  <w:r w:rsidRPr="00206EDA">
              <w:rPr>
                <w:rFonts w:ascii="Arial" w:hAnsi="Arial" w:hint="eastAsia"/>
                <w:color w:val="000000"/>
                <w:sz w:val="20"/>
              </w:rPr>
              <w:t>6</w:t>
            </w:r>
          </w:p>
        </w:tc>
        <w:tc>
          <w:tcPr>
            <w:tcW w:w="1915" w:type="dxa"/>
            <w:vAlign w:val="center"/>
          </w:tcPr>
          <w:p w:rsidR="00EE7BFF" w:rsidRPr="00206EDA" w:rsidRDefault="003E12C8" w:rsidP="00B54FC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 w:rsidRPr="00206EDA">
              <w:rPr>
                <w:rFonts w:ascii="Arial" w:hAnsi="Arial" w:cs="Arial" w:hint="eastAsia"/>
                <w:color w:val="000000"/>
                <w:sz w:val="20"/>
                <w:szCs w:val="20"/>
              </w:rPr>
              <w:t>本月延滯息</w:t>
            </w:r>
          </w:p>
        </w:tc>
        <w:tc>
          <w:tcPr>
            <w:tcW w:w="3880" w:type="dxa"/>
          </w:tcPr>
          <w:p w:rsidR="00EE7BFF" w:rsidRPr="00206EDA" w:rsidRDefault="004F7638" w:rsidP="00B54FC2">
            <w:pPr>
              <w:rPr>
                <w:rStyle w:val="style31"/>
                <w:color w:val="000000"/>
              </w:rPr>
            </w:pPr>
            <w:r w:rsidRPr="00206EDA">
              <w:rPr>
                <w:rStyle w:val="style31"/>
                <w:rFonts w:hint="eastAsia"/>
                <w:color w:val="000000"/>
              </w:rPr>
              <w:t>5</w:t>
            </w:r>
            <w:r w:rsidR="003E12C8" w:rsidRPr="00206EDA">
              <w:rPr>
                <w:rStyle w:val="style31"/>
                <w:rFonts w:hint="eastAsia"/>
                <w:color w:val="000000"/>
              </w:rPr>
              <w:t>.1.DELAY_AMT</w:t>
            </w:r>
          </w:p>
        </w:tc>
      </w:tr>
      <w:tr w:rsidR="00EE7BFF" w:rsidRPr="00206EDA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EE7BFF" w:rsidRPr="00206EDA" w:rsidRDefault="00BC1E14" w:rsidP="00BC1E14">
            <w:pPr>
              <w:pStyle w:val="Normal"/>
              <w:numPr>
                <w:numberingChange w:id="100" w:author="katejiang" w:date="2006-02-14T09:46:00Z" w:original="%1:2:0:.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  <w:r w:rsidRPr="00206EDA">
              <w:rPr>
                <w:rFonts w:ascii="Arial" w:hAnsi="Arial" w:hint="eastAsia"/>
                <w:color w:val="000000"/>
                <w:sz w:val="20"/>
              </w:rPr>
              <w:t>7</w:t>
            </w:r>
          </w:p>
        </w:tc>
        <w:tc>
          <w:tcPr>
            <w:tcW w:w="1915" w:type="dxa"/>
            <w:vAlign w:val="center"/>
          </w:tcPr>
          <w:p w:rsidR="00EE7BFF" w:rsidRPr="00206EDA" w:rsidRDefault="003E12C8" w:rsidP="00B54FC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 w:rsidRPr="00206EDA">
              <w:rPr>
                <w:rFonts w:ascii="Arial" w:hAnsi="Arial" w:cs="Arial" w:hint="eastAsia"/>
                <w:color w:val="000000"/>
                <w:sz w:val="20"/>
                <w:szCs w:val="20"/>
              </w:rPr>
              <w:t>累計延滯息</w:t>
            </w:r>
          </w:p>
        </w:tc>
        <w:tc>
          <w:tcPr>
            <w:tcW w:w="3880" w:type="dxa"/>
          </w:tcPr>
          <w:p w:rsidR="00EE7BFF" w:rsidRPr="00206EDA" w:rsidRDefault="004F7638" w:rsidP="00B54FC2">
            <w:pPr>
              <w:rPr>
                <w:rStyle w:val="style31"/>
                <w:color w:val="000000"/>
              </w:rPr>
            </w:pPr>
            <w:r w:rsidRPr="00206EDA">
              <w:rPr>
                <w:rStyle w:val="SoDAField"/>
                <w:rFonts w:ascii="Arial" w:hAnsi="Arial" w:cs="Arial" w:hint="eastAsia"/>
                <w:caps/>
                <w:color w:val="000000"/>
                <w:szCs w:val="20"/>
              </w:rPr>
              <w:t>5</w:t>
            </w:r>
            <w:r w:rsidR="003E12C8" w:rsidRPr="00206EDA">
              <w:rPr>
                <w:rStyle w:val="SoDAField"/>
                <w:rFonts w:ascii="Arial" w:hAnsi="Arial" w:cs="Arial" w:hint="eastAsia"/>
                <w:caps/>
                <w:color w:val="000000"/>
                <w:szCs w:val="20"/>
              </w:rPr>
              <w:t>.2.SUM(DELAY_AMT)</w:t>
            </w:r>
          </w:p>
        </w:tc>
      </w:tr>
      <w:tr w:rsidR="00EE7BFF" w:rsidRPr="00206EDA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EE7BFF" w:rsidRPr="00206EDA" w:rsidRDefault="00BC1E14" w:rsidP="00BC1E14">
            <w:pPr>
              <w:pStyle w:val="Normal"/>
              <w:numPr>
                <w:numberingChange w:id="101" w:author="katejiang" w:date="2006-02-14T09:46:00Z" w:original="%1:2:0:.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  <w:r w:rsidRPr="00206EDA">
              <w:rPr>
                <w:rFonts w:ascii="Arial" w:hAnsi="Arial" w:hint="eastAsia"/>
                <w:color w:val="000000"/>
                <w:sz w:val="20"/>
              </w:rPr>
              <w:t>8</w:t>
            </w:r>
          </w:p>
        </w:tc>
        <w:tc>
          <w:tcPr>
            <w:tcW w:w="1915" w:type="dxa"/>
            <w:vAlign w:val="center"/>
          </w:tcPr>
          <w:p w:rsidR="00EE7BFF" w:rsidRPr="00206EDA" w:rsidRDefault="003E12C8" w:rsidP="00B54FC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 w:rsidRPr="00206EDA">
              <w:rPr>
                <w:rFonts w:ascii="Arial" w:hAnsi="Arial" w:cs="Arial" w:hint="eastAsia"/>
                <w:color w:val="000000"/>
                <w:sz w:val="20"/>
                <w:szCs w:val="20"/>
              </w:rPr>
              <w:t>本月平均延滯息</w:t>
            </w:r>
          </w:p>
        </w:tc>
        <w:tc>
          <w:tcPr>
            <w:tcW w:w="3880" w:type="dxa"/>
          </w:tcPr>
          <w:p w:rsidR="00EE7BFF" w:rsidRPr="00206EDA" w:rsidRDefault="004F7638" w:rsidP="00B54FC2">
            <w:pPr>
              <w:rPr>
                <w:rStyle w:val="style31"/>
                <w:rFonts w:hint="eastAsia"/>
                <w:color w:val="000000"/>
              </w:rPr>
            </w:pPr>
            <w:r w:rsidRPr="00206EDA">
              <w:rPr>
                <w:rStyle w:val="style31"/>
                <w:rFonts w:hint="eastAsia"/>
                <w:color w:val="000000"/>
              </w:rPr>
              <w:t>5</w:t>
            </w:r>
            <w:r w:rsidR="003E12C8" w:rsidRPr="00206EDA">
              <w:rPr>
                <w:rStyle w:val="style31"/>
                <w:rFonts w:hint="eastAsia"/>
                <w:color w:val="000000"/>
              </w:rPr>
              <w:t>.1</w:t>
            </w:r>
            <w:r w:rsidR="0070726D" w:rsidRPr="00206EDA">
              <w:rPr>
                <w:rStyle w:val="style31"/>
                <w:rFonts w:hint="eastAsia"/>
                <w:color w:val="000000"/>
              </w:rPr>
              <w:t>.AVG_DELAY_AMT</w:t>
            </w:r>
          </w:p>
        </w:tc>
      </w:tr>
      <w:tr w:rsidR="00EE7BFF" w:rsidRPr="00206EDA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EE7BFF" w:rsidRPr="00206EDA" w:rsidRDefault="00BC1E14" w:rsidP="00BC1E14">
            <w:pPr>
              <w:pStyle w:val="Normal"/>
              <w:numPr>
                <w:numberingChange w:id="102" w:author="katejiang" w:date="2006-02-14T09:46:00Z" w:original="%1:2:0:.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  <w:r w:rsidRPr="00206EDA">
              <w:rPr>
                <w:rFonts w:ascii="Arial" w:hAnsi="Arial" w:hint="eastAsia"/>
                <w:color w:val="000000"/>
                <w:sz w:val="20"/>
              </w:rPr>
              <w:t>9</w:t>
            </w:r>
          </w:p>
        </w:tc>
        <w:tc>
          <w:tcPr>
            <w:tcW w:w="1915" w:type="dxa"/>
            <w:vAlign w:val="center"/>
          </w:tcPr>
          <w:p w:rsidR="00EE7BFF" w:rsidRPr="00206EDA" w:rsidRDefault="0070726D" w:rsidP="00B54FC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 w:rsidRPr="00206EDA">
              <w:rPr>
                <w:rFonts w:ascii="Arial" w:hAnsi="Arial" w:cs="Arial" w:hint="eastAsia"/>
                <w:color w:val="000000"/>
                <w:sz w:val="20"/>
                <w:szCs w:val="20"/>
              </w:rPr>
              <w:t>累計平均延滯息</w:t>
            </w:r>
          </w:p>
        </w:tc>
        <w:tc>
          <w:tcPr>
            <w:tcW w:w="3880" w:type="dxa"/>
          </w:tcPr>
          <w:p w:rsidR="00EE7BFF" w:rsidRDefault="004F7638" w:rsidP="00B54FC2">
            <w:pPr>
              <w:rPr>
                <w:ins w:id="103" w:author="i9003228" w:date="2010-01-21T17:11:00Z"/>
                <w:rFonts w:ascii="Arial" w:hAnsi="Arial" w:cs="Arial" w:hint="eastAsia"/>
                <w:caps/>
                <w:color w:val="000000"/>
                <w:sz w:val="20"/>
                <w:szCs w:val="20"/>
              </w:rPr>
            </w:pPr>
            <w:r w:rsidRPr="00206EDA">
              <w:rPr>
                <w:rStyle w:val="SoDAField"/>
                <w:rFonts w:ascii="Arial" w:hAnsi="Arial" w:cs="Arial" w:hint="eastAsia"/>
                <w:caps/>
                <w:color w:val="000000"/>
                <w:szCs w:val="20"/>
              </w:rPr>
              <w:t>5</w:t>
            </w:r>
            <w:r w:rsidR="0070726D" w:rsidRPr="00206EDA">
              <w:rPr>
                <w:rStyle w:val="SoDAField"/>
                <w:rFonts w:ascii="Arial" w:hAnsi="Arial" w:cs="Arial" w:hint="eastAsia"/>
                <w:caps/>
                <w:color w:val="000000"/>
                <w:szCs w:val="20"/>
              </w:rPr>
              <w:t xml:space="preserve">.2.SUM(DELAY_AMT) / </w:t>
            </w:r>
            <w:r w:rsidR="0070726D" w:rsidRPr="00206EDA"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3.2.SUM(CNT)</w:t>
            </w:r>
          </w:p>
          <w:p w:rsidR="00EF7A3F" w:rsidRPr="00206EDA" w:rsidRDefault="00EF7A3F" w:rsidP="00B54FC2">
            <w:pPr>
              <w:numPr>
                <w:ins w:id="104" w:author="i9003228" w:date="2010-01-21T17:11:00Z"/>
              </w:numPr>
              <w:rPr>
                <w:rStyle w:val="style31"/>
                <w:rFonts w:hint="eastAsia"/>
                <w:color w:val="000000"/>
              </w:rPr>
            </w:pPr>
            <w:ins w:id="105" w:author="i9003228" w:date="2010-01-21T17:11:00Z">
              <w:r>
                <w:rPr>
                  <w:rFonts w:hint="eastAsia"/>
                </w:rPr>
                <w:t>四捨五入到小數第二位</w:t>
              </w:r>
            </w:ins>
          </w:p>
        </w:tc>
      </w:tr>
      <w:tr w:rsidR="00EE7BFF" w:rsidRPr="00206EDA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EE7BFF" w:rsidRPr="00206EDA" w:rsidRDefault="00BC1E14" w:rsidP="00BC1E14">
            <w:pPr>
              <w:pStyle w:val="Normal"/>
              <w:numPr>
                <w:numberingChange w:id="106" w:author="katejiang" w:date="2006-02-14T09:46:00Z" w:original="%1:2:0:.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  <w:r w:rsidRPr="00206EDA">
              <w:rPr>
                <w:rFonts w:ascii="Arial" w:hAnsi="Arial" w:hint="eastAsia"/>
                <w:color w:val="000000"/>
                <w:sz w:val="20"/>
              </w:rPr>
              <w:t>10</w:t>
            </w:r>
          </w:p>
        </w:tc>
        <w:tc>
          <w:tcPr>
            <w:tcW w:w="1915" w:type="dxa"/>
            <w:vAlign w:val="center"/>
          </w:tcPr>
          <w:p w:rsidR="00EE7BFF" w:rsidRPr="00206EDA" w:rsidRDefault="0070726D" w:rsidP="00B54FC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 w:rsidRPr="00206EDA">
              <w:rPr>
                <w:rFonts w:ascii="Arial" w:hAnsi="Arial" w:cs="Arial" w:hint="eastAsia"/>
                <w:color w:val="000000"/>
                <w:sz w:val="20"/>
                <w:szCs w:val="20"/>
              </w:rPr>
              <w:t>本月平均天數</w:t>
            </w:r>
          </w:p>
        </w:tc>
        <w:tc>
          <w:tcPr>
            <w:tcW w:w="3880" w:type="dxa"/>
          </w:tcPr>
          <w:p w:rsidR="00EE7BFF" w:rsidRPr="00206EDA" w:rsidRDefault="004F7638" w:rsidP="00B54FC2">
            <w:pPr>
              <w:rPr>
                <w:rStyle w:val="style31"/>
                <w:rFonts w:hint="eastAsia"/>
                <w:color w:val="000000"/>
              </w:rPr>
            </w:pPr>
            <w:r w:rsidRPr="00206EDA">
              <w:rPr>
                <w:rStyle w:val="style31"/>
                <w:rFonts w:hint="eastAsia"/>
                <w:color w:val="000000"/>
              </w:rPr>
              <w:t>5</w:t>
            </w:r>
            <w:r w:rsidR="0070726D" w:rsidRPr="00206EDA">
              <w:rPr>
                <w:rStyle w:val="style31"/>
                <w:rFonts w:hint="eastAsia"/>
                <w:color w:val="000000"/>
              </w:rPr>
              <w:t>.1.AVG_</w:t>
            </w:r>
            <w:r w:rsidR="00DA324E" w:rsidRPr="00206EDA">
              <w:rPr>
                <w:rStyle w:val="style31"/>
                <w:rFonts w:hint="eastAsia"/>
                <w:color w:val="000000"/>
              </w:rPr>
              <w:t>DAY</w:t>
            </w:r>
          </w:p>
        </w:tc>
      </w:tr>
      <w:tr w:rsidR="0070726D" w:rsidRPr="00206EDA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70726D" w:rsidRPr="00206EDA" w:rsidRDefault="00BC1E14" w:rsidP="00BC1E14">
            <w:pPr>
              <w:pStyle w:val="Normal"/>
              <w:numPr>
                <w:numberingChange w:id="107" w:author="katejiang" w:date="2006-02-14T09:46:00Z" w:original="%1:2:0:.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  <w:r w:rsidRPr="00206EDA">
              <w:rPr>
                <w:rFonts w:ascii="Arial" w:hAnsi="Arial" w:hint="eastAsia"/>
                <w:color w:val="000000"/>
                <w:sz w:val="20"/>
              </w:rPr>
              <w:t>11</w:t>
            </w:r>
          </w:p>
        </w:tc>
        <w:tc>
          <w:tcPr>
            <w:tcW w:w="1915" w:type="dxa"/>
            <w:vAlign w:val="center"/>
          </w:tcPr>
          <w:p w:rsidR="0070726D" w:rsidRPr="00206EDA" w:rsidRDefault="0070726D" w:rsidP="00B54FC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 w:rsidRPr="00206EDA">
              <w:rPr>
                <w:rFonts w:ascii="Arial" w:hAnsi="Arial" w:cs="Arial" w:hint="eastAsia"/>
                <w:color w:val="000000"/>
                <w:sz w:val="20"/>
                <w:szCs w:val="20"/>
              </w:rPr>
              <w:t>累計平均天數</w:t>
            </w:r>
          </w:p>
        </w:tc>
        <w:tc>
          <w:tcPr>
            <w:tcW w:w="3880" w:type="dxa"/>
          </w:tcPr>
          <w:p w:rsidR="0070726D" w:rsidRDefault="004F7638" w:rsidP="00B54FC2">
            <w:pPr>
              <w:rPr>
                <w:ins w:id="108" w:author="i9003228" w:date="2010-01-21T17:11:00Z"/>
                <w:rFonts w:ascii="Arial" w:hAnsi="Arial" w:cs="Arial" w:hint="eastAsia"/>
                <w:caps/>
                <w:color w:val="000000"/>
                <w:sz w:val="20"/>
                <w:szCs w:val="20"/>
              </w:rPr>
            </w:pPr>
            <w:r w:rsidRPr="00206EDA"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5</w:t>
            </w:r>
            <w:r w:rsidR="00DA324E" w:rsidRPr="00206EDA"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.2</w:t>
            </w:r>
            <w:r w:rsidR="00DA324E" w:rsidRPr="00206EDA">
              <w:rPr>
                <w:rStyle w:val="SoDAField"/>
                <w:rFonts w:ascii="Arial" w:hAnsi="Arial" w:cs="Arial" w:hint="eastAsia"/>
                <w:caps/>
                <w:color w:val="000000"/>
                <w:szCs w:val="20"/>
              </w:rPr>
              <w:t xml:space="preserve">.SUM(DELAY_DAY) / </w:t>
            </w:r>
            <w:r w:rsidR="00DA324E" w:rsidRPr="00206EDA"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3.2.SUM(CNT)</w:t>
            </w:r>
          </w:p>
          <w:p w:rsidR="00EF7A3F" w:rsidRPr="00206EDA" w:rsidRDefault="00EF7A3F" w:rsidP="00B54FC2">
            <w:pPr>
              <w:numPr>
                <w:ins w:id="109" w:author="i9003228" w:date="2010-01-21T17:11:00Z"/>
              </w:numPr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</w:pPr>
            <w:ins w:id="110" w:author="i9003228" w:date="2010-01-21T17:11:00Z">
              <w:r>
                <w:rPr>
                  <w:rFonts w:hint="eastAsia"/>
                </w:rPr>
                <w:t>四捨五入到小數第二位</w:t>
              </w:r>
            </w:ins>
          </w:p>
        </w:tc>
      </w:tr>
    </w:tbl>
    <w:p w:rsidR="004F7638" w:rsidRPr="00206EDA" w:rsidRDefault="004F7638" w:rsidP="004F7638">
      <w:pPr>
        <w:pStyle w:val="Tabletext"/>
        <w:keepLines w:val="0"/>
        <w:numPr>
          <w:ilvl w:val="1"/>
          <w:numId w:val="1"/>
          <w:numberingChange w:id="111" w:author="i9003228" w:date="2010-01-21T17:09:00Z" w:original="%2:7:0:."/>
        </w:numPr>
        <w:spacing w:after="0" w:line="240" w:lineRule="auto"/>
        <w:rPr>
          <w:rStyle w:val="style31"/>
          <w:rFonts w:cs="Times New Roman" w:hint="eastAsia"/>
          <w:color w:val="000000"/>
          <w:kern w:val="2"/>
          <w:lang w:eastAsia="zh-TW"/>
        </w:rPr>
      </w:pPr>
      <w:r w:rsidRPr="00206EDA">
        <w:rPr>
          <w:rStyle w:val="style31"/>
          <w:rFonts w:cs="Times New Roman" w:hint="eastAsia"/>
          <w:color w:val="000000"/>
          <w:kern w:val="2"/>
          <w:lang w:eastAsia="zh-TW"/>
        </w:rPr>
        <w:t>查詢</w:t>
      </w:r>
      <w:r w:rsidRPr="00206EDA">
        <w:rPr>
          <w:rStyle w:val="style31"/>
          <w:rFonts w:cs="Times New Roman" w:hint="eastAsia"/>
          <w:color w:val="000000"/>
          <w:kern w:val="2"/>
          <w:lang w:eastAsia="zh-TW"/>
        </w:rPr>
        <w:t>DTAAH01</w:t>
      </w:r>
      <w:r w:rsidR="00BC1E14" w:rsidRPr="00206EDA">
        <w:rPr>
          <w:rStyle w:val="style31"/>
          <w:rFonts w:cs="Times New Roman" w:hint="eastAsia"/>
          <w:color w:val="000000"/>
          <w:kern w:val="2"/>
          <w:lang w:eastAsia="zh-TW"/>
        </w:rPr>
        <w:t>0</w:t>
      </w:r>
      <w:r w:rsidRPr="00206EDA">
        <w:rPr>
          <w:rStyle w:val="style31"/>
          <w:rFonts w:cs="Times New Roman" w:hint="eastAsia"/>
          <w:color w:val="000000"/>
          <w:kern w:val="2"/>
          <w:lang w:eastAsia="zh-TW"/>
        </w:rPr>
        <w:t>:</w:t>
      </w:r>
    </w:p>
    <w:p w:rsidR="004F7638" w:rsidRPr="00206EDA" w:rsidRDefault="004F7638" w:rsidP="004F7638">
      <w:pPr>
        <w:pStyle w:val="Tabletext"/>
        <w:keepLines w:val="0"/>
        <w:numPr>
          <w:ilvl w:val="2"/>
          <w:numId w:val="1"/>
          <w:numberingChange w:id="112" w:author="i9003228" w:date="2010-01-21T17:09:00Z" w:original="%2:7:0:.%3:1:0:"/>
        </w:numPr>
        <w:spacing w:after="0" w:line="240" w:lineRule="auto"/>
        <w:rPr>
          <w:rStyle w:val="style31"/>
          <w:rFonts w:cs="Times New Roman" w:hint="eastAsia"/>
          <w:color w:val="000000"/>
          <w:kern w:val="2"/>
          <w:lang w:eastAsia="zh-TW"/>
        </w:rPr>
      </w:pPr>
      <w:r w:rsidRPr="00206EDA">
        <w:rPr>
          <w:rStyle w:val="style31"/>
          <w:rFonts w:cs="Times New Roman" w:hint="eastAsia"/>
          <w:color w:val="000000"/>
          <w:kern w:val="2"/>
          <w:lang w:eastAsia="zh-TW"/>
        </w:rPr>
        <w:t>本月：</w:t>
      </w:r>
      <w:r w:rsidRPr="00206EDA">
        <w:rPr>
          <w:rStyle w:val="style31"/>
          <w:rFonts w:cs="Times New Roman" w:hint="eastAsia"/>
          <w:color w:val="000000"/>
          <w:kern w:val="2"/>
          <w:lang w:eastAsia="zh-TW"/>
        </w:rPr>
        <w:t>SELECT * FORM DTAAH01</w:t>
      </w:r>
      <w:r w:rsidR="00BC1E14" w:rsidRPr="00206EDA">
        <w:rPr>
          <w:rStyle w:val="style31"/>
          <w:rFonts w:cs="Times New Roman" w:hint="eastAsia"/>
          <w:color w:val="000000"/>
          <w:kern w:val="2"/>
          <w:lang w:eastAsia="zh-TW"/>
        </w:rPr>
        <w:t>0</w:t>
      </w:r>
      <w:r w:rsidRPr="00206EDA">
        <w:rPr>
          <w:rStyle w:val="style31"/>
          <w:rFonts w:cs="Times New Roman" w:hint="eastAsia"/>
          <w:color w:val="000000"/>
          <w:kern w:val="2"/>
          <w:lang w:eastAsia="zh-TW"/>
        </w:rPr>
        <w:t xml:space="preserve"> WHERE </w:t>
      </w:r>
      <w:r w:rsidR="00BC1E14" w:rsidRPr="00206EDA">
        <w:rPr>
          <w:rStyle w:val="style31"/>
          <w:rFonts w:cs="Times New Roman" w:hint="eastAsia"/>
          <w:color w:val="000000"/>
          <w:kern w:val="2"/>
          <w:lang w:eastAsia="zh-TW"/>
        </w:rPr>
        <w:t>PAY_DATE</w:t>
      </w:r>
      <w:r w:rsidR="00BC1E14" w:rsidRPr="00206EDA">
        <w:rPr>
          <w:rStyle w:val="style31"/>
          <w:rFonts w:cs="Times New Roman" w:hint="eastAsia"/>
          <w:color w:val="000000"/>
          <w:kern w:val="2"/>
          <w:lang w:eastAsia="zh-TW"/>
        </w:rPr>
        <w:t>的年月</w:t>
      </w:r>
      <w:r w:rsidRPr="00206EDA">
        <w:rPr>
          <w:rStyle w:val="style31"/>
          <w:rFonts w:cs="Times New Roman" w:hint="eastAsia"/>
          <w:color w:val="000000"/>
          <w:kern w:val="2"/>
          <w:lang w:eastAsia="zh-TW"/>
        </w:rPr>
        <w:t xml:space="preserve"> =</w:t>
      </w:r>
      <w:r w:rsidR="00BC1E14" w:rsidRPr="00206EDA">
        <w:rPr>
          <w:rStyle w:val="style31"/>
          <w:rFonts w:cs="Times New Roman" w:hint="eastAsia"/>
          <w:color w:val="000000"/>
          <w:kern w:val="2"/>
          <w:lang w:eastAsia="zh-TW"/>
        </w:rPr>
        <w:t xml:space="preserve"> </w:t>
      </w:r>
      <w:r w:rsidR="00BC1E14" w:rsidRPr="00206EDA">
        <w:rPr>
          <w:rStyle w:val="style31"/>
          <w:rFonts w:hint="eastAsia"/>
          <w:color w:val="000000"/>
          <w:lang w:eastAsia="zh-TW"/>
        </w:rPr>
        <w:t>上一個畫面傳入的</w:t>
      </w:r>
      <w:r w:rsidR="00BC1E14" w:rsidRPr="00206EDA">
        <w:rPr>
          <w:rFonts w:ascii="Arial" w:hAnsi="Arial" w:cs="Arial" w:hint="eastAsia"/>
          <w:caps/>
          <w:color w:val="000000"/>
          <w:lang w:eastAsia="zh-TW"/>
        </w:rPr>
        <w:t xml:space="preserve">DATA_YM </w:t>
      </w:r>
      <w:r w:rsidRPr="00206EDA">
        <w:rPr>
          <w:rStyle w:val="style31"/>
          <w:rFonts w:cs="Times New Roman" w:hint="eastAsia"/>
          <w:color w:val="000000"/>
          <w:kern w:val="2"/>
          <w:lang w:eastAsia="zh-TW"/>
        </w:rPr>
        <w:t xml:space="preserve">AND </w:t>
      </w:r>
      <w:r w:rsidRPr="00206EDA">
        <w:rPr>
          <w:rStyle w:val="style31"/>
          <w:color w:val="000000"/>
        </w:rPr>
        <w:t>ADM</w:t>
      </w:r>
      <w:r w:rsidRPr="00206EDA">
        <w:rPr>
          <w:rStyle w:val="style31"/>
          <w:rFonts w:hint="eastAsia"/>
          <w:color w:val="000000"/>
        </w:rPr>
        <w:t>_NAME</w:t>
      </w:r>
      <w:r w:rsidRPr="00206EDA">
        <w:rPr>
          <w:rStyle w:val="style31"/>
          <w:rFonts w:hint="eastAsia"/>
          <w:color w:val="000000"/>
          <w:lang w:eastAsia="zh-TW"/>
        </w:rPr>
        <w:t xml:space="preserve"> = </w:t>
      </w:r>
      <w:r w:rsidR="00BC1E14" w:rsidRPr="00206EDA">
        <w:rPr>
          <w:rStyle w:val="style31"/>
          <w:rFonts w:hint="eastAsia"/>
          <w:color w:val="000000"/>
          <w:lang w:eastAsia="zh-TW"/>
        </w:rPr>
        <w:t>上</w:t>
      </w:r>
      <w:r w:rsidRPr="00206EDA">
        <w:rPr>
          <w:rStyle w:val="style31"/>
          <w:rFonts w:hint="eastAsia"/>
          <w:color w:val="000000"/>
          <w:lang w:eastAsia="zh-TW"/>
        </w:rPr>
        <w:t>一個畫面傳入的</w:t>
      </w:r>
      <w:r w:rsidR="0091124B" w:rsidRPr="00206EDA">
        <w:rPr>
          <w:rStyle w:val="style31"/>
          <w:color w:val="000000"/>
        </w:rPr>
        <w:t>ADM</w:t>
      </w:r>
      <w:r w:rsidR="0091124B" w:rsidRPr="00206EDA">
        <w:rPr>
          <w:rStyle w:val="style31"/>
          <w:rFonts w:hint="eastAsia"/>
          <w:color w:val="000000"/>
        </w:rPr>
        <w:t>_NAME</w:t>
      </w:r>
      <w:r w:rsidR="00BC1E14" w:rsidRPr="00206EDA">
        <w:rPr>
          <w:rFonts w:ascii="Arial" w:hAnsi="Arial" w:hint="eastAsia"/>
          <w:color w:val="000000"/>
          <w:lang w:eastAsia="zh-TW"/>
        </w:rPr>
        <w:t xml:space="preserve"> AND CLAM_CAT = </w:t>
      </w:r>
      <w:r w:rsidR="00BC1E14" w:rsidRPr="00206EDA">
        <w:rPr>
          <w:rStyle w:val="style31"/>
          <w:rFonts w:hint="eastAsia"/>
          <w:color w:val="000000"/>
          <w:lang w:eastAsia="zh-TW"/>
        </w:rPr>
        <w:t>上一個畫面傳入的</w:t>
      </w:r>
      <w:r w:rsidR="0091124B" w:rsidRPr="00206EDA">
        <w:rPr>
          <w:rFonts w:ascii="Arial" w:hAnsi="Arial" w:hint="eastAsia"/>
          <w:color w:val="000000"/>
          <w:lang w:eastAsia="zh-TW"/>
        </w:rPr>
        <w:t>CLAM_CAT</w:t>
      </w:r>
      <w:r w:rsidR="00BC1E14" w:rsidRPr="00206EDA">
        <w:rPr>
          <w:rFonts w:ascii="Arial" w:hAnsi="Arial" w:hint="eastAsia"/>
          <w:color w:val="000000"/>
          <w:lang w:eastAsia="zh-TW"/>
        </w:rPr>
        <w:t xml:space="preserve"> AND SYS_NO = </w:t>
      </w:r>
      <w:r w:rsidR="00BC1E14" w:rsidRPr="00206EDA">
        <w:rPr>
          <w:rStyle w:val="style31"/>
          <w:rFonts w:hint="eastAsia"/>
          <w:color w:val="000000"/>
          <w:lang w:eastAsia="zh-TW"/>
        </w:rPr>
        <w:t>上一個畫面傳入的</w:t>
      </w:r>
      <w:r w:rsidR="00BC1E14" w:rsidRPr="00206EDA">
        <w:rPr>
          <w:rStyle w:val="style31"/>
          <w:rFonts w:hint="eastAsia"/>
          <w:color w:val="000000"/>
          <w:lang w:eastAsia="zh-TW"/>
        </w:rPr>
        <w:t>SYS_NO</w:t>
      </w:r>
      <w:r w:rsidRPr="00206EDA">
        <w:rPr>
          <w:rStyle w:val="style31"/>
          <w:rFonts w:cs="Times New Roman" w:hint="eastAsia"/>
          <w:color w:val="000000"/>
          <w:kern w:val="2"/>
          <w:lang w:eastAsia="zh-TW"/>
        </w:rPr>
        <w:t>。</w:t>
      </w:r>
    </w:p>
    <w:p w:rsidR="004F7638" w:rsidRPr="00206EDA" w:rsidRDefault="004F7638" w:rsidP="004F7638">
      <w:pPr>
        <w:pStyle w:val="Tabletext"/>
        <w:keepLines w:val="0"/>
        <w:numPr>
          <w:ilvl w:val="1"/>
          <w:numId w:val="1"/>
          <w:numberingChange w:id="113" w:author="i9003228" w:date="2010-01-21T17:09:00Z" w:original="%2:8:0:."/>
        </w:numPr>
        <w:spacing w:after="0" w:line="240" w:lineRule="auto"/>
        <w:rPr>
          <w:rStyle w:val="style31"/>
          <w:rFonts w:cs="Times New Roman" w:hint="eastAsia"/>
          <w:color w:val="000000"/>
          <w:kern w:val="2"/>
          <w:lang w:eastAsia="zh-TW"/>
        </w:rPr>
      </w:pPr>
      <w:r w:rsidRPr="00206EDA">
        <w:rPr>
          <w:rStyle w:val="style31"/>
          <w:rFonts w:hint="eastAsia"/>
          <w:color w:val="000000"/>
          <w:lang w:eastAsia="zh-TW"/>
        </w:rPr>
        <w:t>顯示查詢結果，參考</w:t>
      </w:r>
      <w:r w:rsidRPr="00206EDA">
        <w:rPr>
          <w:rFonts w:ascii="Arial" w:hAnsi="Arial" w:hint="eastAsia"/>
          <w:color w:val="000000"/>
          <w:kern w:val="2"/>
          <w:lang w:eastAsia="zh-TW"/>
        </w:rPr>
        <w:t>AAH00502.doc</w:t>
      </w:r>
      <w:r w:rsidRPr="00206EDA">
        <w:rPr>
          <w:rFonts w:ascii="Arial" w:hAnsi="Arial" w:hint="eastAsia"/>
          <w:color w:val="000000"/>
          <w:kern w:val="2"/>
          <w:lang w:eastAsia="zh-TW"/>
        </w:rPr>
        <w:t>的第三個圖</w:t>
      </w:r>
      <w:r w:rsidRPr="00206EDA">
        <w:rPr>
          <w:rStyle w:val="style31"/>
          <w:rFonts w:cs="Times New Roman" w:hint="eastAsia"/>
          <w:color w:val="000000"/>
          <w:kern w:val="2"/>
          <w:lang w:eastAsia="zh-TW"/>
        </w:rPr>
        <w:t>：</w:t>
      </w:r>
    </w:p>
    <w:p w:rsidR="00BC1E14" w:rsidRPr="00206EDA" w:rsidRDefault="00BC1E14" w:rsidP="00BC1E14">
      <w:pPr>
        <w:pStyle w:val="Tabletext"/>
        <w:keepLines w:val="0"/>
        <w:numPr>
          <w:ilvl w:val="2"/>
          <w:numId w:val="1"/>
          <w:numberingChange w:id="114" w:author="i9003228" w:date="2010-01-21T17:09:00Z" w:original="%2:8:0:.%3:1:0:"/>
        </w:numPr>
        <w:spacing w:after="0" w:line="240" w:lineRule="auto"/>
        <w:rPr>
          <w:rFonts w:ascii="Arial" w:hAnsi="Arial" w:hint="eastAsia"/>
          <w:color w:val="000000"/>
          <w:kern w:val="2"/>
          <w:lang w:eastAsia="zh-TW"/>
        </w:rPr>
      </w:pPr>
      <w:r w:rsidRPr="00206EDA">
        <w:rPr>
          <w:rStyle w:val="style31"/>
          <w:rFonts w:cs="Times New Roman" w:hint="eastAsia"/>
          <w:color w:val="000000"/>
          <w:kern w:val="2"/>
          <w:lang w:eastAsia="zh-TW"/>
        </w:rPr>
        <w:t>行政中心名稱與</w:t>
      </w:r>
      <w:r w:rsidRPr="00206EDA">
        <w:rPr>
          <w:rFonts w:ascii="Arial" w:hAnsi="Arial" w:hint="eastAsia"/>
          <w:color w:val="000000"/>
          <w:lang w:eastAsia="zh-TW"/>
        </w:rPr>
        <w:t>理賠項目要顯示在標題上</w:t>
      </w:r>
    </w:p>
    <w:p w:rsidR="00AF71F1" w:rsidRPr="00206EDA" w:rsidRDefault="00AF71F1" w:rsidP="00BC1E14">
      <w:pPr>
        <w:pStyle w:val="Tabletext"/>
        <w:keepLines w:val="0"/>
        <w:numPr>
          <w:ilvl w:val="2"/>
          <w:numId w:val="1"/>
          <w:numberingChange w:id="115" w:author="i9003228" w:date="2010-01-21T17:09:00Z" w:original="%2:8:0:.%3:2:0:"/>
        </w:numPr>
        <w:spacing w:after="0" w:line="240" w:lineRule="auto"/>
        <w:rPr>
          <w:rStyle w:val="style31"/>
          <w:rFonts w:cs="Times New Roman" w:hint="eastAsia"/>
          <w:color w:val="000000"/>
          <w:kern w:val="2"/>
          <w:lang w:eastAsia="zh-TW"/>
        </w:rPr>
      </w:pPr>
      <w:r w:rsidRPr="00206EDA">
        <w:rPr>
          <w:rFonts w:ascii="Arial" w:hAnsi="Arial" w:hint="eastAsia"/>
          <w:color w:val="000000"/>
          <w:lang w:eastAsia="zh-TW"/>
        </w:rPr>
        <w:t>查出來的資料依保單號碼排序顯示</w:t>
      </w:r>
    </w:p>
    <w:tbl>
      <w:tblPr>
        <w:tblW w:w="6515" w:type="dxa"/>
        <w:tblInd w:w="1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0"/>
        <w:gridCol w:w="1915"/>
        <w:gridCol w:w="3880"/>
      </w:tblGrid>
      <w:tr w:rsidR="004F7638" w:rsidRPr="00206EDA" w:rsidTr="007B71CA">
        <w:tblPrEx>
          <w:tblCellMar>
            <w:top w:w="0" w:type="dxa"/>
            <w:bottom w:w="0" w:type="dxa"/>
          </w:tblCellMar>
        </w:tblPrEx>
        <w:trPr>
          <w:cantSplit/>
          <w:trHeight w:val="462"/>
          <w:tblHeader/>
        </w:trPr>
        <w:tc>
          <w:tcPr>
            <w:tcW w:w="720" w:type="dxa"/>
            <w:shd w:val="clear" w:color="auto" w:fill="D9D9D9"/>
            <w:vAlign w:val="center"/>
          </w:tcPr>
          <w:p w:rsidR="004F7638" w:rsidRPr="00206EDA" w:rsidRDefault="004F7638" w:rsidP="007B71CA">
            <w:pPr>
              <w:jc w:val="center"/>
              <w:rPr>
                <w:rFonts w:ascii="Arial" w:hAnsi="Arial"/>
                <w:bCs/>
                <w:color w:val="000000"/>
                <w:sz w:val="20"/>
                <w:szCs w:val="20"/>
              </w:rPr>
            </w:pPr>
            <w:r w:rsidRPr="00206EDA">
              <w:rPr>
                <w:rFonts w:ascii="Arial" w:hAnsi="Arial" w:hint="eastAsia"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1915" w:type="dxa"/>
            <w:shd w:val="clear" w:color="auto" w:fill="D9D9D9"/>
            <w:vAlign w:val="center"/>
          </w:tcPr>
          <w:p w:rsidR="004F7638" w:rsidRPr="00206EDA" w:rsidRDefault="004F7638" w:rsidP="007B71CA">
            <w:pPr>
              <w:jc w:val="center"/>
              <w:rPr>
                <w:rFonts w:ascii="Arial" w:hAnsi="Arial" w:hint="eastAsia"/>
                <w:bCs/>
                <w:color w:val="000000"/>
                <w:sz w:val="20"/>
                <w:szCs w:val="20"/>
              </w:rPr>
            </w:pPr>
            <w:r w:rsidRPr="00206EDA">
              <w:rPr>
                <w:rFonts w:ascii="Arial" w:hAnsi="Arial" w:hint="eastAsia"/>
                <w:bCs/>
                <w:color w:val="000000"/>
                <w:sz w:val="20"/>
                <w:szCs w:val="20"/>
              </w:rPr>
              <w:t>欄位名稱</w:t>
            </w:r>
          </w:p>
        </w:tc>
        <w:tc>
          <w:tcPr>
            <w:tcW w:w="3880" w:type="dxa"/>
            <w:shd w:val="clear" w:color="auto" w:fill="D9D9D9"/>
            <w:vAlign w:val="center"/>
          </w:tcPr>
          <w:p w:rsidR="004F7638" w:rsidRPr="00206EDA" w:rsidRDefault="004F7638" w:rsidP="007B71CA">
            <w:pPr>
              <w:jc w:val="center"/>
              <w:rPr>
                <w:rFonts w:ascii="Arial" w:hAnsi="Arial"/>
                <w:bCs/>
                <w:color w:val="000000"/>
                <w:sz w:val="20"/>
                <w:szCs w:val="20"/>
              </w:rPr>
            </w:pPr>
            <w:r w:rsidRPr="00206EDA">
              <w:rPr>
                <w:rFonts w:ascii="Arial" w:hAnsi="Arial" w:hint="eastAsia"/>
                <w:bCs/>
                <w:color w:val="000000"/>
                <w:sz w:val="20"/>
                <w:szCs w:val="20"/>
              </w:rPr>
              <w:t>DATA</w:t>
            </w:r>
          </w:p>
        </w:tc>
      </w:tr>
      <w:tr w:rsidR="004F7638" w:rsidRPr="00206EDA" w:rsidTr="007B71CA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4F7638" w:rsidRPr="00206EDA" w:rsidRDefault="00BC1E14" w:rsidP="00BC1E14">
            <w:pPr>
              <w:pStyle w:val="Normal"/>
              <w:numPr>
                <w:numberingChange w:id="116" w:author="katejiang" w:date="2006-02-14T09:46:00Z" w:original="%1:1:0:.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  <w:r w:rsidRPr="00206EDA">
              <w:rPr>
                <w:rFonts w:ascii="Arial" w:hAnsi="Arial" w:hint="eastAsia"/>
                <w:color w:val="000000"/>
                <w:sz w:val="20"/>
              </w:rPr>
              <w:t>1</w:t>
            </w:r>
          </w:p>
        </w:tc>
        <w:tc>
          <w:tcPr>
            <w:tcW w:w="1915" w:type="dxa"/>
            <w:vAlign w:val="center"/>
          </w:tcPr>
          <w:p w:rsidR="004F7638" w:rsidRPr="00206EDA" w:rsidRDefault="00BC1E14" w:rsidP="007B71C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</w:pPr>
            <w:r w:rsidRPr="00206EDA">
              <w:rPr>
                <w:rFonts w:ascii="Arial" w:hAnsi="Arial" w:hint="eastAsia"/>
                <w:color w:val="000000"/>
                <w:sz w:val="20"/>
                <w:szCs w:val="20"/>
              </w:rPr>
              <w:t>保單號碼</w:t>
            </w:r>
          </w:p>
        </w:tc>
        <w:tc>
          <w:tcPr>
            <w:tcW w:w="3880" w:type="dxa"/>
          </w:tcPr>
          <w:p w:rsidR="004F7638" w:rsidRPr="00206EDA" w:rsidRDefault="00AF71F1" w:rsidP="007B71CA">
            <w:pPr>
              <w:rPr>
                <w:rFonts w:ascii="Arial" w:hAnsi="Arial" w:hint="eastAsia"/>
                <w:color w:val="000000"/>
                <w:sz w:val="20"/>
                <w:szCs w:val="20"/>
              </w:rPr>
            </w:pPr>
            <w:r w:rsidRPr="00206EDA">
              <w:rPr>
                <w:rFonts w:ascii="Arial" w:hAnsi="Arial" w:hint="eastAsia"/>
                <w:color w:val="000000"/>
                <w:sz w:val="20"/>
                <w:szCs w:val="20"/>
              </w:rPr>
              <w:t>7.1.POLICY_NO</w:t>
            </w:r>
          </w:p>
        </w:tc>
      </w:tr>
      <w:tr w:rsidR="004F7638" w:rsidRPr="00206EDA" w:rsidTr="007B71CA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4F7638" w:rsidRPr="00206EDA" w:rsidRDefault="00BC1E14" w:rsidP="00BC1E14">
            <w:pPr>
              <w:pStyle w:val="Normal"/>
              <w:numPr>
                <w:numberingChange w:id="117" w:author="katejiang" w:date="2006-02-14T09:46:00Z" w:original="%1:2:0:.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  <w:r w:rsidRPr="00206EDA">
              <w:rPr>
                <w:rFonts w:ascii="Arial" w:hAnsi="Arial" w:hint="eastAsia"/>
                <w:color w:val="000000"/>
                <w:sz w:val="20"/>
              </w:rPr>
              <w:t>2</w:t>
            </w:r>
          </w:p>
        </w:tc>
        <w:tc>
          <w:tcPr>
            <w:tcW w:w="1915" w:type="dxa"/>
            <w:vAlign w:val="center"/>
          </w:tcPr>
          <w:p w:rsidR="004F7638" w:rsidRPr="00206EDA" w:rsidRDefault="00AF71F1" w:rsidP="007B71C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</w:pPr>
            <w:r w:rsidRPr="00206EDA">
              <w:rPr>
                <w:rFonts w:ascii="Arial" w:hAnsi="新細明體" w:cs="New Gulim" w:hint="eastAsia"/>
                <w:color w:val="000000"/>
                <w:sz w:val="20"/>
                <w:szCs w:val="20"/>
              </w:rPr>
              <w:t>被保人姓名</w:t>
            </w:r>
          </w:p>
        </w:tc>
        <w:tc>
          <w:tcPr>
            <w:tcW w:w="3880" w:type="dxa"/>
          </w:tcPr>
          <w:p w:rsidR="004F7638" w:rsidRPr="00206EDA" w:rsidRDefault="00AF71F1" w:rsidP="007B71CA">
            <w:pPr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 w:rsidRPr="00206EDA">
              <w:rPr>
                <w:rFonts w:ascii="Arial" w:hAnsi="Arial" w:cs="Arial" w:hint="eastAsia"/>
                <w:color w:val="000000"/>
                <w:sz w:val="20"/>
                <w:szCs w:val="20"/>
              </w:rPr>
              <w:t>7</w:t>
            </w:r>
            <w:r w:rsidR="004F7638" w:rsidRPr="00206EDA">
              <w:rPr>
                <w:rFonts w:ascii="Arial" w:hAnsi="Arial" w:cs="Arial" w:hint="eastAsia"/>
                <w:color w:val="000000"/>
                <w:sz w:val="20"/>
                <w:szCs w:val="20"/>
              </w:rPr>
              <w:t>.1.</w:t>
            </w:r>
            <w:r w:rsidRPr="00206EDA">
              <w:rPr>
                <w:rStyle w:val="style31"/>
                <w:rFonts w:hint="eastAsia"/>
                <w:color w:val="000000"/>
              </w:rPr>
              <w:t>OCR</w:t>
            </w:r>
            <w:r w:rsidRPr="00206EDA">
              <w:rPr>
                <w:rStyle w:val="style31"/>
                <w:color w:val="000000"/>
              </w:rPr>
              <w:t>_</w:t>
            </w:r>
            <w:r w:rsidRPr="00206EDA">
              <w:rPr>
                <w:rStyle w:val="style31"/>
                <w:rFonts w:hint="eastAsia"/>
                <w:color w:val="000000"/>
              </w:rPr>
              <w:t>NAME</w:t>
            </w:r>
          </w:p>
        </w:tc>
      </w:tr>
      <w:tr w:rsidR="004F7638" w:rsidRPr="00206EDA" w:rsidTr="007B71CA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4F7638" w:rsidRPr="00206EDA" w:rsidRDefault="00BC1E14" w:rsidP="00BC1E14">
            <w:pPr>
              <w:pStyle w:val="Normal"/>
              <w:numPr>
                <w:numberingChange w:id="118" w:author="katejiang" w:date="2006-02-14T09:46:00Z" w:original="%1:2:0:.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  <w:r w:rsidRPr="00206EDA">
              <w:rPr>
                <w:rFonts w:ascii="Arial" w:hAnsi="Arial" w:hint="eastAsia"/>
                <w:color w:val="000000"/>
                <w:sz w:val="20"/>
              </w:rPr>
              <w:t>3</w:t>
            </w:r>
          </w:p>
        </w:tc>
        <w:tc>
          <w:tcPr>
            <w:tcW w:w="1915" w:type="dxa"/>
            <w:vAlign w:val="center"/>
          </w:tcPr>
          <w:p w:rsidR="004F7638" w:rsidRPr="00206EDA" w:rsidRDefault="00AF71F1" w:rsidP="007B71C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 w:rsidRPr="00206EDA">
              <w:rPr>
                <w:rFonts w:ascii="Arial" w:hAnsi="Arial" w:cs="Arial" w:hint="eastAsia"/>
                <w:color w:val="000000"/>
                <w:sz w:val="20"/>
                <w:szCs w:val="20"/>
              </w:rPr>
              <w:t>理賠金額</w:t>
            </w:r>
          </w:p>
        </w:tc>
        <w:tc>
          <w:tcPr>
            <w:tcW w:w="3880" w:type="dxa"/>
          </w:tcPr>
          <w:p w:rsidR="004F7638" w:rsidRPr="00206EDA" w:rsidRDefault="00AF71F1" w:rsidP="007B71CA">
            <w:pPr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</w:pPr>
            <w:r w:rsidRPr="00206EDA"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7.1</w:t>
            </w:r>
            <w:r w:rsidR="004F7638" w:rsidRPr="00206EDA"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.</w:t>
            </w:r>
            <w:r w:rsidRPr="00206EDA">
              <w:rPr>
                <w:rFonts w:ascii="Arial" w:hAnsi="Arial" w:cs="Arial"/>
                <w:caps/>
                <w:color w:val="000000"/>
                <w:sz w:val="20"/>
                <w:szCs w:val="20"/>
              </w:rPr>
              <w:t>PAY_AMT</w:t>
            </w:r>
          </w:p>
        </w:tc>
      </w:tr>
      <w:tr w:rsidR="004F7638" w:rsidRPr="00206EDA" w:rsidTr="007B71CA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4F7638" w:rsidRPr="00206EDA" w:rsidRDefault="00BC1E14" w:rsidP="00BC1E14">
            <w:pPr>
              <w:pStyle w:val="Normal"/>
              <w:numPr>
                <w:numberingChange w:id="119" w:author="katejiang" w:date="2006-02-14T09:46:00Z" w:original="%1:2:0:.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  <w:r w:rsidRPr="00206EDA">
              <w:rPr>
                <w:rFonts w:ascii="Arial" w:hAnsi="Arial" w:hint="eastAsia"/>
                <w:color w:val="000000"/>
                <w:sz w:val="20"/>
              </w:rPr>
              <w:t>4</w:t>
            </w:r>
          </w:p>
        </w:tc>
        <w:tc>
          <w:tcPr>
            <w:tcW w:w="1915" w:type="dxa"/>
            <w:vAlign w:val="center"/>
          </w:tcPr>
          <w:p w:rsidR="004F7638" w:rsidRPr="00206EDA" w:rsidRDefault="00AF71F1" w:rsidP="007B71C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 w:rsidRPr="00206EDA">
              <w:rPr>
                <w:rFonts w:ascii="Arial" w:hAnsi="Arial" w:cs="Arial" w:hint="eastAsia"/>
                <w:color w:val="000000"/>
                <w:sz w:val="20"/>
                <w:szCs w:val="20"/>
              </w:rPr>
              <w:t>延滯息</w:t>
            </w:r>
          </w:p>
        </w:tc>
        <w:tc>
          <w:tcPr>
            <w:tcW w:w="3880" w:type="dxa"/>
          </w:tcPr>
          <w:p w:rsidR="004F7638" w:rsidRPr="00206EDA" w:rsidRDefault="00AF71F1" w:rsidP="007B71CA">
            <w:pPr>
              <w:rPr>
                <w:rStyle w:val="style31"/>
                <w:color w:val="000000"/>
              </w:rPr>
            </w:pPr>
            <w:r w:rsidRPr="00206EDA">
              <w:rPr>
                <w:rStyle w:val="style31"/>
                <w:rFonts w:hint="eastAsia"/>
                <w:color w:val="000000"/>
              </w:rPr>
              <w:t>7.1.DELAY_AMT</w:t>
            </w:r>
          </w:p>
        </w:tc>
      </w:tr>
      <w:tr w:rsidR="004F7638" w:rsidRPr="00206EDA" w:rsidTr="007B71CA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4F7638" w:rsidRPr="00206EDA" w:rsidRDefault="00BC1E14" w:rsidP="00BC1E14">
            <w:pPr>
              <w:pStyle w:val="Normal"/>
              <w:numPr>
                <w:numberingChange w:id="120" w:author="katejiang" w:date="2006-02-14T09:46:00Z" w:original="%1:2:0:.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  <w:r w:rsidRPr="00206EDA">
              <w:rPr>
                <w:rFonts w:ascii="Arial" w:hAnsi="Arial" w:hint="eastAsia"/>
                <w:color w:val="000000"/>
                <w:sz w:val="20"/>
              </w:rPr>
              <w:t>5</w:t>
            </w:r>
          </w:p>
        </w:tc>
        <w:tc>
          <w:tcPr>
            <w:tcW w:w="1915" w:type="dxa"/>
            <w:vAlign w:val="center"/>
          </w:tcPr>
          <w:p w:rsidR="004F7638" w:rsidRPr="00206EDA" w:rsidRDefault="00AF71F1" w:rsidP="007B71C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 w:rsidRPr="00206EDA">
              <w:rPr>
                <w:rFonts w:ascii="Arial" w:hAnsi="Arial" w:cs="Arial" w:hint="eastAsia"/>
                <w:color w:val="000000"/>
                <w:sz w:val="20"/>
                <w:szCs w:val="20"/>
              </w:rPr>
              <w:t>理賠人員</w:t>
            </w:r>
          </w:p>
        </w:tc>
        <w:tc>
          <w:tcPr>
            <w:tcW w:w="3880" w:type="dxa"/>
          </w:tcPr>
          <w:p w:rsidR="004F7638" w:rsidRPr="00206EDA" w:rsidRDefault="00AF71F1" w:rsidP="007B71CA">
            <w:pPr>
              <w:rPr>
                <w:rStyle w:val="style31"/>
                <w:color w:val="000000"/>
              </w:rPr>
            </w:pPr>
            <w:r w:rsidRPr="00206EDA">
              <w:rPr>
                <w:rStyle w:val="style31"/>
                <w:rFonts w:hint="eastAsia"/>
                <w:color w:val="000000"/>
              </w:rPr>
              <w:t>7.1.</w:t>
            </w:r>
            <w:r w:rsidRPr="00206EDA">
              <w:rPr>
                <w:rStyle w:val="SoDAField"/>
                <w:rFonts w:ascii="Arial" w:hAnsi="Arial" w:cs="Arial" w:hint="eastAsia"/>
                <w:caps/>
                <w:color w:val="000000"/>
                <w:szCs w:val="20"/>
              </w:rPr>
              <w:t>APLY_EMP</w:t>
            </w:r>
            <w:r w:rsidRPr="00206EDA">
              <w:rPr>
                <w:rStyle w:val="SoDAField"/>
                <w:rFonts w:ascii="Arial" w:hAnsi="Arial" w:cs="Arial"/>
                <w:caps/>
                <w:color w:val="000000"/>
                <w:szCs w:val="20"/>
              </w:rPr>
              <w:t>_ID</w:t>
            </w:r>
          </w:p>
        </w:tc>
      </w:tr>
      <w:tr w:rsidR="004F7638" w:rsidRPr="00206EDA" w:rsidTr="007B71CA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4F7638" w:rsidRPr="00206EDA" w:rsidRDefault="00BC1E14" w:rsidP="00BC1E14">
            <w:pPr>
              <w:pStyle w:val="Normal"/>
              <w:numPr>
                <w:numberingChange w:id="121" w:author="katejiang" w:date="2006-02-14T09:46:00Z" w:original="%1:2:0:.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  <w:r w:rsidRPr="00206EDA">
              <w:rPr>
                <w:rFonts w:ascii="Arial" w:hAnsi="Arial" w:hint="eastAsia"/>
                <w:color w:val="000000"/>
                <w:sz w:val="20"/>
              </w:rPr>
              <w:t>6</w:t>
            </w:r>
          </w:p>
        </w:tc>
        <w:tc>
          <w:tcPr>
            <w:tcW w:w="1915" w:type="dxa"/>
            <w:vAlign w:val="center"/>
          </w:tcPr>
          <w:p w:rsidR="004F7638" w:rsidRPr="00206EDA" w:rsidRDefault="00AF71F1" w:rsidP="007B71C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 w:rsidRPr="00206EDA">
              <w:rPr>
                <w:rFonts w:ascii="Arial" w:hAnsi="Arial" w:cs="Arial" w:hint="eastAsia"/>
                <w:color w:val="000000"/>
                <w:sz w:val="20"/>
                <w:szCs w:val="20"/>
              </w:rPr>
              <w:t>給付日期</w:t>
            </w:r>
          </w:p>
        </w:tc>
        <w:tc>
          <w:tcPr>
            <w:tcW w:w="3880" w:type="dxa"/>
          </w:tcPr>
          <w:p w:rsidR="004F7638" w:rsidRPr="00206EDA" w:rsidRDefault="00AF71F1" w:rsidP="007B71CA">
            <w:pPr>
              <w:rPr>
                <w:rStyle w:val="style31"/>
                <w:color w:val="000000"/>
              </w:rPr>
            </w:pPr>
            <w:r w:rsidRPr="00206EDA">
              <w:rPr>
                <w:rStyle w:val="style31"/>
                <w:rFonts w:hint="eastAsia"/>
                <w:color w:val="000000"/>
              </w:rPr>
              <w:t>7.1.PAY_DATE</w:t>
            </w:r>
          </w:p>
        </w:tc>
      </w:tr>
      <w:tr w:rsidR="004F7638" w:rsidRPr="00206EDA" w:rsidTr="007B71CA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4F7638" w:rsidRPr="00206EDA" w:rsidRDefault="00BC1E14" w:rsidP="00BC1E14">
            <w:pPr>
              <w:pStyle w:val="Normal"/>
              <w:numPr>
                <w:numberingChange w:id="122" w:author="katejiang" w:date="2006-02-14T09:46:00Z" w:original="%1:2:0:.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  <w:r w:rsidRPr="00206EDA">
              <w:rPr>
                <w:rFonts w:ascii="Arial" w:hAnsi="Arial" w:hint="eastAsia"/>
                <w:color w:val="000000"/>
                <w:sz w:val="20"/>
              </w:rPr>
              <w:t>7</w:t>
            </w:r>
          </w:p>
        </w:tc>
        <w:tc>
          <w:tcPr>
            <w:tcW w:w="1915" w:type="dxa"/>
            <w:vAlign w:val="center"/>
          </w:tcPr>
          <w:p w:rsidR="004F7638" w:rsidRPr="00206EDA" w:rsidRDefault="00AF71F1" w:rsidP="007B71C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 w:rsidRPr="00206EDA">
              <w:rPr>
                <w:rFonts w:ascii="Arial" w:hAnsi="Arial" w:cs="Arial" w:hint="eastAsia"/>
                <w:color w:val="000000"/>
                <w:sz w:val="20"/>
                <w:szCs w:val="20"/>
              </w:rPr>
              <w:t>受理日期</w:t>
            </w:r>
          </w:p>
        </w:tc>
        <w:tc>
          <w:tcPr>
            <w:tcW w:w="3880" w:type="dxa"/>
          </w:tcPr>
          <w:p w:rsidR="004F7638" w:rsidRPr="00206EDA" w:rsidRDefault="00AF71F1" w:rsidP="007B71CA">
            <w:pPr>
              <w:rPr>
                <w:rStyle w:val="style31"/>
                <w:color w:val="000000"/>
              </w:rPr>
            </w:pPr>
            <w:r w:rsidRPr="00206EDA">
              <w:rPr>
                <w:rStyle w:val="SoDAField"/>
                <w:rFonts w:ascii="Arial" w:hAnsi="Arial" w:cs="Arial" w:hint="eastAsia"/>
                <w:caps/>
                <w:color w:val="000000"/>
                <w:szCs w:val="20"/>
              </w:rPr>
              <w:t>7.1.</w:t>
            </w:r>
            <w:r w:rsidRPr="00206EDA">
              <w:rPr>
                <w:rStyle w:val="SoDAField"/>
                <w:rFonts w:ascii="Arial" w:hAnsi="Arial" w:cs="Arial"/>
                <w:caps/>
                <w:color w:val="000000"/>
                <w:szCs w:val="20"/>
              </w:rPr>
              <w:t>APLY_DATE</w:t>
            </w:r>
          </w:p>
        </w:tc>
      </w:tr>
      <w:tr w:rsidR="004F7638" w:rsidRPr="00206EDA" w:rsidTr="007B71CA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720" w:type="dxa"/>
            <w:vAlign w:val="center"/>
          </w:tcPr>
          <w:p w:rsidR="004F7638" w:rsidRPr="00206EDA" w:rsidRDefault="00BC1E14" w:rsidP="00BC1E14">
            <w:pPr>
              <w:pStyle w:val="Normal"/>
              <w:numPr>
                <w:numberingChange w:id="123" w:author="katejiang" w:date="2006-02-14T09:46:00Z" w:original="%1:2:0:."/>
              </w:numPr>
              <w:spacing w:line="360" w:lineRule="atLeast"/>
              <w:jc w:val="both"/>
              <w:rPr>
                <w:rFonts w:ascii="Arial" w:hAnsi="Arial" w:hint="eastAsia"/>
                <w:color w:val="000000"/>
                <w:sz w:val="20"/>
              </w:rPr>
            </w:pPr>
            <w:r w:rsidRPr="00206EDA">
              <w:rPr>
                <w:rFonts w:ascii="Arial" w:hAnsi="Arial" w:hint="eastAsia"/>
                <w:color w:val="000000"/>
                <w:sz w:val="20"/>
              </w:rPr>
              <w:t>8</w:t>
            </w:r>
          </w:p>
        </w:tc>
        <w:tc>
          <w:tcPr>
            <w:tcW w:w="1915" w:type="dxa"/>
            <w:vAlign w:val="center"/>
          </w:tcPr>
          <w:p w:rsidR="004F7638" w:rsidRPr="00206EDA" w:rsidRDefault="00AF71F1" w:rsidP="007B71CA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Arial" w:hAnsi="Arial" w:cs="Arial" w:hint="eastAsia"/>
                <w:color w:val="000000"/>
                <w:sz w:val="20"/>
                <w:szCs w:val="20"/>
              </w:rPr>
            </w:pPr>
            <w:r w:rsidRPr="00206EDA">
              <w:rPr>
                <w:rFonts w:ascii="Arial" w:hAnsi="Arial" w:cs="Arial" w:hint="eastAsia"/>
                <w:color w:val="000000"/>
                <w:sz w:val="20"/>
                <w:szCs w:val="20"/>
              </w:rPr>
              <w:t>事故原因</w:t>
            </w:r>
          </w:p>
        </w:tc>
        <w:tc>
          <w:tcPr>
            <w:tcW w:w="3880" w:type="dxa"/>
          </w:tcPr>
          <w:p w:rsidR="004F7638" w:rsidRPr="00206EDA" w:rsidRDefault="00AF71F1" w:rsidP="007B71CA">
            <w:pPr>
              <w:rPr>
                <w:rStyle w:val="style31"/>
                <w:rFonts w:hint="eastAsia"/>
                <w:color w:val="000000"/>
              </w:rPr>
            </w:pPr>
            <w:r w:rsidRPr="00206EDA">
              <w:rPr>
                <w:rStyle w:val="style31"/>
                <w:rFonts w:hint="eastAsia"/>
                <w:color w:val="000000"/>
              </w:rPr>
              <w:t>7.1.</w:t>
            </w:r>
            <w:r w:rsidRPr="00206EDA">
              <w:rPr>
                <w:rFonts w:ascii="Arial" w:hAnsi="Arial" w:cs="Arial" w:hint="eastAsia"/>
                <w:caps/>
                <w:color w:val="000000"/>
                <w:sz w:val="20"/>
                <w:szCs w:val="20"/>
              </w:rPr>
              <w:t>OCR_RESN</w:t>
            </w:r>
          </w:p>
        </w:tc>
      </w:tr>
    </w:tbl>
    <w:p w:rsidR="00C50BA0" w:rsidRPr="00206EDA" w:rsidRDefault="00C50BA0" w:rsidP="00C50BA0">
      <w:pPr>
        <w:pStyle w:val="Tabletext"/>
        <w:keepLines w:val="0"/>
        <w:spacing w:after="0" w:line="240" w:lineRule="auto"/>
        <w:ind w:left="425"/>
        <w:rPr>
          <w:rStyle w:val="style31"/>
          <w:rFonts w:cs="Times New Roman" w:hint="eastAsia"/>
          <w:color w:val="000000"/>
          <w:kern w:val="2"/>
          <w:lang w:eastAsia="zh-TW"/>
        </w:rPr>
      </w:pPr>
    </w:p>
    <w:sectPr w:rsidR="00C50BA0" w:rsidRPr="00206EDA">
      <w:footerReference w:type="even" r:id="rId7"/>
      <w:footerReference w:type="default" r:id="rId8"/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3F0" w:rsidRDefault="000803F0">
      <w:r>
        <w:separator/>
      </w:r>
    </w:p>
  </w:endnote>
  <w:endnote w:type="continuationSeparator" w:id="0">
    <w:p w:rsidR="000803F0" w:rsidRDefault="00080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w Gulim">
    <w:altName w:val="MS Gothic"/>
    <w:charset w:val="81"/>
    <w:family w:val="roman"/>
    <w:pitch w:val="variable"/>
    <w:sig w:usb0="00000000" w:usb1="7B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EDA" w:rsidRDefault="00206EDA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206EDA" w:rsidRDefault="00206EDA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EDA" w:rsidRDefault="00206EDA">
    <w:pPr>
      <w:pStyle w:val="a6"/>
      <w:ind w:right="360"/>
      <w:jc w:val="center"/>
    </w:pP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332A0A">
      <w:rPr>
        <w:noProof/>
        <w:kern w:val="0"/>
      </w:rPr>
      <w:t>1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頁，共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 w:rsidR="00332A0A">
      <w:rPr>
        <w:noProof/>
        <w:kern w:val="0"/>
      </w:rPr>
      <w:t>3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3F0" w:rsidRDefault="000803F0">
      <w:r>
        <w:separator/>
      </w:r>
    </w:p>
  </w:footnote>
  <w:footnote w:type="continuationSeparator" w:id="0">
    <w:p w:rsidR="000803F0" w:rsidRDefault="000803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55640"/>
    <w:multiLevelType w:val="hybridMultilevel"/>
    <w:tmpl w:val="30D0171E"/>
    <w:lvl w:ilvl="0" w:tplc="ECAAC074">
      <w:start w:val="1"/>
      <w:numFmt w:val="bullet"/>
      <w:pStyle w:val="a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1" w15:restartNumberingAfterBreak="0">
    <w:nsid w:val="077D6710"/>
    <w:multiLevelType w:val="multilevel"/>
    <w:tmpl w:val="28F0E6A0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8EC71CF"/>
    <w:multiLevelType w:val="hybridMultilevel"/>
    <w:tmpl w:val="D3B8E2E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F986E32"/>
    <w:multiLevelType w:val="hybridMultilevel"/>
    <w:tmpl w:val="8A8CB14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FA67DDA"/>
    <w:multiLevelType w:val="hybridMultilevel"/>
    <w:tmpl w:val="F28A552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2EF0A1E"/>
    <w:multiLevelType w:val="hybridMultilevel"/>
    <w:tmpl w:val="AB72AB6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42E6027"/>
    <w:multiLevelType w:val="hybridMultilevel"/>
    <w:tmpl w:val="28F0E6A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6CC462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C3717AB"/>
    <w:multiLevelType w:val="hybridMultilevel"/>
    <w:tmpl w:val="6C9E67D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1DA7345D"/>
    <w:multiLevelType w:val="multilevel"/>
    <w:tmpl w:val="6C9E67D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20C5980"/>
    <w:multiLevelType w:val="hybridMultilevel"/>
    <w:tmpl w:val="9C58497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45639E9"/>
    <w:multiLevelType w:val="hybridMultilevel"/>
    <w:tmpl w:val="9AAEA33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2BF6298A"/>
    <w:multiLevelType w:val="multilevel"/>
    <w:tmpl w:val="8A8CB148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30B25513"/>
    <w:multiLevelType w:val="multilevel"/>
    <w:tmpl w:val="44B8D2B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352E7221"/>
    <w:multiLevelType w:val="hybridMultilevel"/>
    <w:tmpl w:val="4C2EDC9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362B4C9D"/>
    <w:multiLevelType w:val="multilevel"/>
    <w:tmpl w:val="44B8D2B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398C7E93"/>
    <w:multiLevelType w:val="hybridMultilevel"/>
    <w:tmpl w:val="44B8D2B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84E2869"/>
    <w:multiLevelType w:val="multilevel"/>
    <w:tmpl w:val="BF8AA71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E5B44F1"/>
    <w:multiLevelType w:val="hybridMultilevel"/>
    <w:tmpl w:val="123CDD8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4F2B5F38"/>
    <w:multiLevelType w:val="hybridMultilevel"/>
    <w:tmpl w:val="EDE655CC"/>
    <w:lvl w:ilvl="0" w:tplc="BDB084AA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50940C5A"/>
    <w:multiLevelType w:val="multilevel"/>
    <w:tmpl w:val="123CDD88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50940E1E"/>
    <w:multiLevelType w:val="hybridMultilevel"/>
    <w:tmpl w:val="A91E8DC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5CDD62F1"/>
    <w:multiLevelType w:val="multilevel"/>
    <w:tmpl w:val="59C2C93A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5" w15:restartNumberingAfterBreak="0">
    <w:nsid w:val="62AA6F8B"/>
    <w:multiLevelType w:val="multilevel"/>
    <w:tmpl w:val="9AAEA338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64BB17DB"/>
    <w:multiLevelType w:val="multilevel"/>
    <w:tmpl w:val="BF8AA71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693866D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8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6C217ACF"/>
    <w:multiLevelType w:val="hybridMultilevel"/>
    <w:tmpl w:val="59C2C93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715406D6"/>
    <w:multiLevelType w:val="hybridMultilevel"/>
    <w:tmpl w:val="BF8AA71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765902DA"/>
    <w:multiLevelType w:val="multilevel"/>
    <w:tmpl w:val="F28A552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797D0BBE"/>
    <w:multiLevelType w:val="multilevel"/>
    <w:tmpl w:val="AB72AB60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7DD81148"/>
    <w:multiLevelType w:val="multilevel"/>
    <w:tmpl w:val="44B8D2B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8"/>
  </w:num>
  <w:num w:numId="2">
    <w:abstractNumId w:val="34"/>
  </w:num>
  <w:num w:numId="3">
    <w:abstractNumId w:val="28"/>
  </w:num>
  <w:num w:numId="4">
    <w:abstractNumId w:val="27"/>
  </w:num>
  <w:num w:numId="5">
    <w:abstractNumId w:val="7"/>
  </w:num>
  <w:num w:numId="6">
    <w:abstractNumId w:val="24"/>
  </w:num>
  <w:num w:numId="7">
    <w:abstractNumId w:val="0"/>
  </w:num>
  <w:num w:numId="8">
    <w:abstractNumId w:val="17"/>
  </w:num>
  <w:num w:numId="9">
    <w:abstractNumId w:val="16"/>
  </w:num>
  <w:num w:numId="10">
    <w:abstractNumId w:val="30"/>
  </w:num>
  <w:num w:numId="11">
    <w:abstractNumId w:val="20"/>
  </w:num>
  <w:num w:numId="12">
    <w:abstractNumId w:val="33"/>
  </w:num>
  <w:num w:numId="13">
    <w:abstractNumId w:val="12"/>
  </w:num>
  <w:num w:numId="14">
    <w:abstractNumId w:val="18"/>
  </w:num>
  <w:num w:numId="15">
    <w:abstractNumId w:val="3"/>
  </w:num>
  <w:num w:numId="16">
    <w:abstractNumId w:val="25"/>
  </w:num>
  <w:num w:numId="17">
    <w:abstractNumId w:val="29"/>
  </w:num>
  <w:num w:numId="18">
    <w:abstractNumId w:val="13"/>
  </w:num>
  <w:num w:numId="19">
    <w:abstractNumId w:val="19"/>
  </w:num>
  <w:num w:numId="20">
    <w:abstractNumId w:val="23"/>
  </w:num>
  <w:num w:numId="21">
    <w:abstractNumId w:val="6"/>
  </w:num>
  <w:num w:numId="22">
    <w:abstractNumId w:val="21"/>
  </w:num>
  <w:num w:numId="23">
    <w:abstractNumId w:val="9"/>
  </w:num>
  <w:num w:numId="24">
    <w:abstractNumId w:val="1"/>
  </w:num>
  <w:num w:numId="25">
    <w:abstractNumId w:val="5"/>
  </w:num>
  <w:num w:numId="26">
    <w:abstractNumId w:val="10"/>
  </w:num>
  <w:num w:numId="27">
    <w:abstractNumId w:val="4"/>
  </w:num>
  <w:num w:numId="28">
    <w:abstractNumId w:val="32"/>
  </w:num>
  <w:num w:numId="29">
    <w:abstractNumId w:val="15"/>
  </w:num>
  <w:num w:numId="30">
    <w:abstractNumId w:val="31"/>
  </w:num>
  <w:num w:numId="31">
    <w:abstractNumId w:val="11"/>
  </w:num>
  <w:num w:numId="32">
    <w:abstractNumId w:val="14"/>
  </w:num>
  <w:num w:numId="33">
    <w:abstractNumId w:val="2"/>
  </w:num>
  <w:num w:numId="34">
    <w:abstractNumId w:val="26"/>
  </w:num>
  <w:num w:numId="35">
    <w:abstractNumId w:val="2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233C"/>
    <w:rsid w:val="00004C8F"/>
    <w:rsid w:val="000103BC"/>
    <w:rsid w:val="00010CD2"/>
    <w:rsid w:val="000257D5"/>
    <w:rsid w:val="00025F30"/>
    <w:rsid w:val="00031089"/>
    <w:rsid w:val="0004150F"/>
    <w:rsid w:val="00045602"/>
    <w:rsid w:val="000652E6"/>
    <w:rsid w:val="000803F0"/>
    <w:rsid w:val="00081042"/>
    <w:rsid w:val="00083764"/>
    <w:rsid w:val="000911A4"/>
    <w:rsid w:val="0009632C"/>
    <w:rsid w:val="000A5F5F"/>
    <w:rsid w:val="000A6951"/>
    <w:rsid w:val="000C044D"/>
    <w:rsid w:val="000C7FCF"/>
    <w:rsid w:val="000D173A"/>
    <w:rsid w:val="000E03E2"/>
    <w:rsid w:val="000E2247"/>
    <w:rsid w:val="000F17CC"/>
    <w:rsid w:val="001041B2"/>
    <w:rsid w:val="001046FB"/>
    <w:rsid w:val="00114232"/>
    <w:rsid w:val="001255EF"/>
    <w:rsid w:val="00131B3D"/>
    <w:rsid w:val="001349D4"/>
    <w:rsid w:val="00136664"/>
    <w:rsid w:val="0013687F"/>
    <w:rsid w:val="00147B28"/>
    <w:rsid w:val="00150047"/>
    <w:rsid w:val="00160B1F"/>
    <w:rsid w:val="00163509"/>
    <w:rsid w:val="00172BB4"/>
    <w:rsid w:val="0017345F"/>
    <w:rsid w:val="0017760A"/>
    <w:rsid w:val="00184322"/>
    <w:rsid w:val="00186D88"/>
    <w:rsid w:val="001D4372"/>
    <w:rsid w:val="001D54DB"/>
    <w:rsid w:val="001F12AD"/>
    <w:rsid w:val="00206EDA"/>
    <w:rsid w:val="0021236B"/>
    <w:rsid w:val="002442E0"/>
    <w:rsid w:val="002455CA"/>
    <w:rsid w:val="002626EE"/>
    <w:rsid w:val="00262D84"/>
    <w:rsid w:val="002644A3"/>
    <w:rsid w:val="002676E6"/>
    <w:rsid w:val="00272585"/>
    <w:rsid w:val="0027609C"/>
    <w:rsid w:val="002852A9"/>
    <w:rsid w:val="00293853"/>
    <w:rsid w:val="002A18D3"/>
    <w:rsid w:val="002A33C8"/>
    <w:rsid w:val="002B3871"/>
    <w:rsid w:val="002C3317"/>
    <w:rsid w:val="002C439F"/>
    <w:rsid w:val="002C6111"/>
    <w:rsid w:val="002D036B"/>
    <w:rsid w:val="002D0CBD"/>
    <w:rsid w:val="002D1243"/>
    <w:rsid w:val="002E208C"/>
    <w:rsid w:val="002E35AC"/>
    <w:rsid w:val="002E6229"/>
    <w:rsid w:val="002E7051"/>
    <w:rsid w:val="002F0610"/>
    <w:rsid w:val="002F2B56"/>
    <w:rsid w:val="002F65B7"/>
    <w:rsid w:val="00301377"/>
    <w:rsid w:val="00304CE8"/>
    <w:rsid w:val="00316A5D"/>
    <w:rsid w:val="003228EF"/>
    <w:rsid w:val="00332A0A"/>
    <w:rsid w:val="003343C6"/>
    <w:rsid w:val="003350DA"/>
    <w:rsid w:val="00336FA8"/>
    <w:rsid w:val="00350148"/>
    <w:rsid w:val="00351402"/>
    <w:rsid w:val="00360A0E"/>
    <w:rsid w:val="00363504"/>
    <w:rsid w:val="0036689B"/>
    <w:rsid w:val="0037110A"/>
    <w:rsid w:val="00373B59"/>
    <w:rsid w:val="00377209"/>
    <w:rsid w:val="00381403"/>
    <w:rsid w:val="00391C23"/>
    <w:rsid w:val="00393338"/>
    <w:rsid w:val="003B7034"/>
    <w:rsid w:val="003C0406"/>
    <w:rsid w:val="003C1E46"/>
    <w:rsid w:val="003E12C8"/>
    <w:rsid w:val="003E1933"/>
    <w:rsid w:val="003E3C02"/>
    <w:rsid w:val="003E7D29"/>
    <w:rsid w:val="003F123B"/>
    <w:rsid w:val="003F1D73"/>
    <w:rsid w:val="003F31EC"/>
    <w:rsid w:val="0040512F"/>
    <w:rsid w:val="00405D3E"/>
    <w:rsid w:val="004160E9"/>
    <w:rsid w:val="00416D93"/>
    <w:rsid w:val="004252C4"/>
    <w:rsid w:val="00436887"/>
    <w:rsid w:val="004421F8"/>
    <w:rsid w:val="00450993"/>
    <w:rsid w:val="00464619"/>
    <w:rsid w:val="00472631"/>
    <w:rsid w:val="00474C68"/>
    <w:rsid w:val="004C7E4A"/>
    <w:rsid w:val="004D1373"/>
    <w:rsid w:val="004E32B7"/>
    <w:rsid w:val="004F4C2E"/>
    <w:rsid w:val="004F682F"/>
    <w:rsid w:val="004F7638"/>
    <w:rsid w:val="005271BD"/>
    <w:rsid w:val="00537A4D"/>
    <w:rsid w:val="00566277"/>
    <w:rsid w:val="00570356"/>
    <w:rsid w:val="00573BA7"/>
    <w:rsid w:val="0058117E"/>
    <w:rsid w:val="00593F78"/>
    <w:rsid w:val="00595896"/>
    <w:rsid w:val="005A2077"/>
    <w:rsid w:val="005C02DF"/>
    <w:rsid w:val="005C5575"/>
    <w:rsid w:val="005D246B"/>
    <w:rsid w:val="005D3FB0"/>
    <w:rsid w:val="005E1901"/>
    <w:rsid w:val="005E2495"/>
    <w:rsid w:val="005E6ADB"/>
    <w:rsid w:val="005F1CB9"/>
    <w:rsid w:val="005F5F76"/>
    <w:rsid w:val="00612B1F"/>
    <w:rsid w:val="00612E63"/>
    <w:rsid w:val="00621063"/>
    <w:rsid w:val="00627694"/>
    <w:rsid w:val="00683DDE"/>
    <w:rsid w:val="00691577"/>
    <w:rsid w:val="006A19F9"/>
    <w:rsid w:val="006D4257"/>
    <w:rsid w:val="006D65CE"/>
    <w:rsid w:val="006F6685"/>
    <w:rsid w:val="007029E1"/>
    <w:rsid w:val="0070726D"/>
    <w:rsid w:val="0071028F"/>
    <w:rsid w:val="00724B23"/>
    <w:rsid w:val="00726107"/>
    <w:rsid w:val="00726522"/>
    <w:rsid w:val="00731E3D"/>
    <w:rsid w:val="00742344"/>
    <w:rsid w:val="00777F49"/>
    <w:rsid w:val="00781986"/>
    <w:rsid w:val="00796F73"/>
    <w:rsid w:val="0079758D"/>
    <w:rsid w:val="007A08D2"/>
    <w:rsid w:val="007A3FBF"/>
    <w:rsid w:val="007A6184"/>
    <w:rsid w:val="007B71CA"/>
    <w:rsid w:val="007D627E"/>
    <w:rsid w:val="007E5CDA"/>
    <w:rsid w:val="007F2C34"/>
    <w:rsid w:val="007F71E5"/>
    <w:rsid w:val="00802581"/>
    <w:rsid w:val="00816805"/>
    <w:rsid w:val="0082169A"/>
    <w:rsid w:val="00824C4D"/>
    <w:rsid w:val="008252FB"/>
    <w:rsid w:val="0082760B"/>
    <w:rsid w:val="00830C41"/>
    <w:rsid w:val="00830E10"/>
    <w:rsid w:val="00837DD0"/>
    <w:rsid w:val="00856F36"/>
    <w:rsid w:val="0086318F"/>
    <w:rsid w:val="00865226"/>
    <w:rsid w:val="008675DC"/>
    <w:rsid w:val="00873877"/>
    <w:rsid w:val="008A0040"/>
    <w:rsid w:val="008A2AFE"/>
    <w:rsid w:val="008A42D0"/>
    <w:rsid w:val="008B188D"/>
    <w:rsid w:val="008C021F"/>
    <w:rsid w:val="008C7AAA"/>
    <w:rsid w:val="008F4297"/>
    <w:rsid w:val="009027DF"/>
    <w:rsid w:val="00902862"/>
    <w:rsid w:val="0091124B"/>
    <w:rsid w:val="00922A0C"/>
    <w:rsid w:val="00930C49"/>
    <w:rsid w:val="0093219C"/>
    <w:rsid w:val="00940A24"/>
    <w:rsid w:val="00941154"/>
    <w:rsid w:val="00943683"/>
    <w:rsid w:val="0094408E"/>
    <w:rsid w:val="00946233"/>
    <w:rsid w:val="00951E57"/>
    <w:rsid w:val="00964B09"/>
    <w:rsid w:val="00975B8A"/>
    <w:rsid w:val="0098408B"/>
    <w:rsid w:val="009842EB"/>
    <w:rsid w:val="0099257D"/>
    <w:rsid w:val="009A3550"/>
    <w:rsid w:val="009D1F3A"/>
    <w:rsid w:val="009F6CC9"/>
    <w:rsid w:val="00A25DD3"/>
    <w:rsid w:val="00A34ADC"/>
    <w:rsid w:val="00A35C41"/>
    <w:rsid w:val="00A42BE8"/>
    <w:rsid w:val="00A444B8"/>
    <w:rsid w:val="00A65945"/>
    <w:rsid w:val="00A73E84"/>
    <w:rsid w:val="00A748F5"/>
    <w:rsid w:val="00A80EC2"/>
    <w:rsid w:val="00A914E8"/>
    <w:rsid w:val="00AA5BA0"/>
    <w:rsid w:val="00AB7601"/>
    <w:rsid w:val="00AD55D9"/>
    <w:rsid w:val="00AE05AF"/>
    <w:rsid w:val="00AF3FD6"/>
    <w:rsid w:val="00AF71F1"/>
    <w:rsid w:val="00AF7C15"/>
    <w:rsid w:val="00B022E0"/>
    <w:rsid w:val="00B0376F"/>
    <w:rsid w:val="00B17521"/>
    <w:rsid w:val="00B22581"/>
    <w:rsid w:val="00B264A8"/>
    <w:rsid w:val="00B364C2"/>
    <w:rsid w:val="00B41F99"/>
    <w:rsid w:val="00B45185"/>
    <w:rsid w:val="00B54FC2"/>
    <w:rsid w:val="00B87B4B"/>
    <w:rsid w:val="00BA2040"/>
    <w:rsid w:val="00BA634B"/>
    <w:rsid w:val="00BB017B"/>
    <w:rsid w:val="00BB2300"/>
    <w:rsid w:val="00BC1E14"/>
    <w:rsid w:val="00BC1EB3"/>
    <w:rsid w:val="00BD7A7A"/>
    <w:rsid w:val="00BE7F16"/>
    <w:rsid w:val="00BF6B1F"/>
    <w:rsid w:val="00C00AA6"/>
    <w:rsid w:val="00C02EB2"/>
    <w:rsid w:val="00C13085"/>
    <w:rsid w:val="00C157C4"/>
    <w:rsid w:val="00C17015"/>
    <w:rsid w:val="00C235AC"/>
    <w:rsid w:val="00C31BF1"/>
    <w:rsid w:val="00C44001"/>
    <w:rsid w:val="00C50BA0"/>
    <w:rsid w:val="00C531BA"/>
    <w:rsid w:val="00C72492"/>
    <w:rsid w:val="00CA7592"/>
    <w:rsid w:val="00CB6362"/>
    <w:rsid w:val="00CC0078"/>
    <w:rsid w:val="00CC0CCB"/>
    <w:rsid w:val="00CC1546"/>
    <w:rsid w:val="00CF722B"/>
    <w:rsid w:val="00D02648"/>
    <w:rsid w:val="00D02C2C"/>
    <w:rsid w:val="00D03778"/>
    <w:rsid w:val="00D1076C"/>
    <w:rsid w:val="00D1708D"/>
    <w:rsid w:val="00D254AC"/>
    <w:rsid w:val="00D305F8"/>
    <w:rsid w:val="00D43955"/>
    <w:rsid w:val="00D52FCC"/>
    <w:rsid w:val="00D567D2"/>
    <w:rsid w:val="00D656DA"/>
    <w:rsid w:val="00D8233C"/>
    <w:rsid w:val="00D85815"/>
    <w:rsid w:val="00D934BC"/>
    <w:rsid w:val="00DA3050"/>
    <w:rsid w:val="00DA324E"/>
    <w:rsid w:val="00DA35D1"/>
    <w:rsid w:val="00DC573B"/>
    <w:rsid w:val="00DD112B"/>
    <w:rsid w:val="00DD2220"/>
    <w:rsid w:val="00DD3B44"/>
    <w:rsid w:val="00DD6969"/>
    <w:rsid w:val="00DD744F"/>
    <w:rsid w:val="00DE6868"/>
    <w:rsid w:val="00E41FAB"/>
    <w:rsid w:val="00E51289"/>
    <w:rsid w:val="00E65EAE"/>
    <w:rsid w:val="00E7118A"/>
    <w:rsid w:val="00E72865"/>
    <w:rsid w:val="00E8335C"/>
    <w:rsid w:val="00E8501A"/>
    <w:rsid w:val="00E85716"/>
    <w:rsid w:val="00E85732"/>
    <w:rsid w:val="00E95357"/>
    <w:rsid w:val="00E967A3"/>
    <w:rsid w:val="00EA34CB"/>
    <w:rsid w:val="00EB3924"/>
    <w:rsid w:val="00EB7AE7"/>
    <w:rsid w:val="00EC02AF"/>
    <w:rsid w:val="00ED04CD"/>
    <w:rsid w:val="00ED3E0F"/>
    <w:rsid w:val="00ED7438"/>
    <w:rsid w:val="00EE10F8"/>
    <w:rsid w:val="00EE1362"/>
    <w:rsid w:val="00EE35EC"/>
    <w:rsid w:val="00EE7BFF"/>
    <w:rsid w:val="00EF0EA6"/>
    <w:rsid w:val="00EF3ADD"/>
    <w:rsid w:val="00EF7A3F"/>
    <w:rsid w:val="00F049C6"/>
    <w:rsid w:val="00F205CA"/>
    <w:rsid w:val="00F311C0"/>
    <w:rsid w:val="00F3444C"/>
    <w:rsid w:val="00F36979"/>
    <w:rsid w:val="00F42EE5"/>
    <w:rsid w:val="00F57E82"/>
    <w:rsid w:val="00F8209B"/>
    <w:rsid w:val="00F912CA"/>
    <w:rsid w:val="00F96BD2"/>
    <w:rsid w:val="00F978D6"/>
    <w:rsid w:val="00F97D23"/>
    <w:rsid w:val="00FA5C7A"/>
    <w:rsid w:val="00FC5CEC"/>
    <w:rsid w:val="00FD09CF"/>
    <w:rsid w:val="00FD1EFE"/>
    <w:rsid w:val="00FD3405"/>
    <w:rsid w:val="00FE5BAC"/>
    <w:rsid w:val="00FF0B16"/>
    <w:rsid w:val="00FF334B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44697EA-DD98-431E-9C7D-7496B7FD2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F123B"/>
    <w:pPr>
      <w:widowControl w:val="0"/>
    </w:pPr>
    <w:rPr>
      <w:kern w:val="2"/>
      <w:sz w:val="24"/>
      <w:szCs w:val="24"/>
    </w:rPr>
  </w:style>
  <w:style w:type="paragraph" w:styleId="10">
    <w:name w:val="heading 1"/>
    <w:basedOn w:val="a0"/>
    <w:next w:val="a0"/>
    <w:qFormat/>
    <w:rsid w:val="00A748F5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3">
    <w:name w:val="heading 3"/>
    <w:basedOn w:val="a0"/>
    <w:qFormat/>
    <w:rsid w:val="000A6951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kern w:val="0"/>
      <w:sz w:val="27"/>
      <w:szCs w:val="27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customStyle="1" w:styleId="Tabletext">
    <w:name w:val="Tabletext"/>
    <w:basedOn w:val="a0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4">
    <w:name w:val="Hyperlink"/>
    <w:rPr>
      <w:color w:val="0000FF"/>
      <w:u w:val="single"/>
    </w:rPr>
  </w:style>
  <w:style w:type="character" w:styleId="a5">
    <w:name w:val="FollowedHyperlink"/>
    <w:rPr>
      <w:color w:val="800080"/>
      <w:u w:val="single"/>
    </w:rPr>
  </w:style>
  <w:style w:type="paragraph" w:styleId="a6">
    <w:name w:val="foot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1"/>
  </w:style>
  <w:style w:type="paragraph" w:customStyle="1" w:styleId="xl50">
    <w:name w:val="xl50"/>
    <w:basedOn w:val="a0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hint="eastAsia"/>
      <w:kern w:val="0"/>
      <w:sz w:val="20"/>
      <w:szCs w:val="20"/>
    </w:rPr>
  </w:style>
  <w:style w:type="paragraph" w:styleId="a8">
    <w:name w:val="Balloon Text"/>
    <w:basedOn w:val="a0"/>
    <w:semiHidden/>
    <w:rPr>
      <w:rFonts w:ascii="Arial" w:hAnsi="Arial"/>
      <w:sz w:val="18"/>
      <w:szCs w:val="18"/>
    </w:rPr>
  </w:style>
  <w:style w:type="paragraph" w:styleId="a9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Web">
    <w:name w:val="Normal (Web)"/>
    <w:basedOn w:val="a0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customStyle="1" w:styleId="style131">
    <w:name w:val="style131"/>
    <w:rsid w:val="00A444B8"/>
    <w:rPr>
      <w:rFonts w:ascii="Arial" w:hAnsi="Arial" w:cs="Arial" w:hint="default"/>
      <w:color w:val="000099"/>
    </w:rPr>
  </w:style>
  <w:style w:type="paragraph" w:styleId="aa">
    <w:name w:val="Document Map"/>
    <w:basedOn w:val="a0"/>
    <w:semiHidden/>
    <w:pPr>
      <w:shd w:val="clear" w:color="auto" w:fill="000080"/>
    </w:pPr>
    <w:rPr>
      <w:rFonts w:ascii="Arial" w:hAnsi="Arial"/>
    </w:rPr>
  </w:style>
  <w:style w:type="numbering" w:styleId="111111">
    <w:name w:val="Outline List 2"/>
    <w:basedOn w:val="a3"/>
    <w:rsid w:val="00BE7F16"/>
    <w:pPr>
      <w:numPr>
        <w:numId w:val="4"/>
      </w:numPr>
    </w:pPr>
  </w:style>
  <w:style w:type="paragraph" w:styleId="HTML">
    <w:name w:val="HTML Preformatted"/>
    <w:basedOn w:val="a0"/>
    <w:rsid w:val="001255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b">
    <w:name w:val="Table Grid"/>
    <w:basedOn w:val="a2"/>
    <w:rsid w:val="00CC154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Code"/>
    <w:rsid w:val="002E6229"/>
    <w:rPr>
      <w:rFonts w:ascii="細明體" w:eastAsia="細明體" w:hAnsi="細明體" w:cs="細明體"/>
      <w:sz w:val="24"/>
      <w:szCs w:val="24"/>
    </w:rPr>
  </w:style>
  <w:style w:type="paragraph" w:customStyle="1" w:styleId="IBM">
    <w:name w:val="IBM 正文"/>
    <w:basedOn w:val="a0"/>
    <w:rsid w:val="00A748F5"/>
    <w:pPr>
      <w:spacing w:line="400" w:lineRule="exact"/>
      <w:jc w:val="both"/>
    </w:pPr>
    <w:rPr>
      <w:spacing w:val="20"/>
      <w:szCs w:val="20"/>
      <w:lang w:eastAsia="zh-CN"/>
    </w:rPr>
  </w:style>
  <w:style w:type="paragraph" w:customStyle="1" w:styleId="1">
    <w:name w:val="样式1"/>
    <w:basedOn w:val="10"/>
    <w:rsid w:val="00A748F5"/>
    <w:pPr>
      <w:pageBreakBefore/>
      <w:numPr>
        <w:numId w:val="6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Normal">
    <w:name w:val="Normal"/>
    <w:basedOn w:val="a0"/>
    <w:rsid w:val="00A748F5"/>
    <w:pPr>
      <w:widowControl/>
      <w:overflowPunct w:val="0"/>
      <w:autoSpaceDE w:val="0"/>
      <w:autoSpaceDN w:val="0"/>
      <w:adjustRightInd w:val="0"/>
      <w:textAlignment w:val="baseline"/>
    </w:pPr>
    <w:rPr>
      <w:rFonts w:ascii="新細明體"/>
      <w:kern w:val="0"/>
      <w:szCs w:val="20"/>
    </w:rPr>
  </w:style>
  <w:style w:type="paragraph" w:customStyle="1" w:styleId="a">
    <w:name w:val="表格文字"/>
    <w:basedOn w:val="a0"/>
    <w:rsid w:val="00A748F5"/>
    <w:pPr>
      <w:numPr>
        <w:numId w:val="7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customStyle="1" w:styleId="style31">
    <w:name w:val="style31"/>
    <w:rsid w:val="00A748F5"/>
    <w:rPr>
      <w:rFonts w:ascii="Arial" w:hAnsi="Arial" w:cs="Arial" w:hint="default"/>
      <w:sz w:val="20"/>
      <w:szCs w:val="20"/>
    </w:rPr>
  </w:style>
  <w:style w:type="character" w:customStyle="1" w:styleId="style3r1">
    <w:name w:val="style3r1"/>
    <w:rsid w:val="001D54DB"/>
    <w:rPr>
      <w:rFonts w:ascii="Arial" w:hAnsi="Arial" w:cs="Arial" w:hint="default"/>
      <w:color w:val="FF0000"/>
      <w:sz w:val="20"/>
      <w:szCs w:val="20"/>
    </w:rPr>
  </w:style>
  <w:style w:type="character" w:styleId="HTML1">
    <w:name w:val="HTML Typewriter"/>
    <w:rsid w:val="00D52FCC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2004-08-18T06:17:00Z</cp:lastPrinted>
  <dcterms:created xsi:type="dcterms:W3CDTF">2020-07-27T00:56:00Z</dcterms:created>
  <dcterms:modified xsi:type="dcterms:W3CDTF">2020-07-27T00:56:00Z</dcterms:modified>
</cp:coreProperties>
</file>