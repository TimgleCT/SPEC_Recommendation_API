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E8700A" w:rsidTr="00BD5672">
        <w:tc>
          <w:tcPr>
            <w:tcW w:w="141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C918DC" w:rsidRPr="00E8700A" w:rsidTr="0071768C">
        <w:tc>
          <w:tcPr>
            <w:tcW w:w="1416" w:type="dxa"/>
            <w:vAlign w:val="center"/>
          </w:tcPr>
          <w:p w:rsidR="00C918DC" w:rsidRPr="00D56434" w:rsidRDefault="00C918DC" w:rsidP="007B1BEB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2014/</w:t>
            </w:r>
            <w:r w:rsidR="007B1BEB">
              <w:rPr>
                <w:rFonts w:ascii="細明體" w:eastAsia="細明體" w:hAnsi="細明體" w:hint="eastAsia"/>
                <w:sz w:val="20"/>
                <w:szCs w:val="20"/>
              </w:rPr>
              <w:t>10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 w:rsidR="007B1BEB">
              <w:rPr>
                <w:rFonts w:ascii="細明體" w:eastAsia="細明體" w:hAnsi="細明體" w:hint="eastAsia"/>
                <w:sz w:val="20"/>
                <w:szCs w:val="20"/>
              </w:rPr>
              <w:t>04</w:t>
            </w:r>
          </w:p>
        </w:tc>
        <w:tc>
          <w:tcPr>
            <w:tcW w:w="1010" w:type="dxa"/>
            <w:vAlign w:val="center"/>
          </w:tcPr>
          <w:p w:rsidR="00C918DC" w:rsidRPr="00D56434" w:rsidRDefault="00C918DC" w:rsidP="0071768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  <w:vAlign w:val="center"/>
          </w:tcPr>
          <w:p w:rsidR="00C918DC" w:rsidRPr="00BB3356" w:rsidRDefault="00C918DC" w:rsidP="0071768C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D56434">
              <w:rPr>
                <w:rFonts w:ascii="新細明體" w:hAnsi="新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  <w:vAlign w:val="center"/>
          </w:tcPr>
          <w:p w:rsidR="00C918DC" w:rsidRPr="00D56434" w:rsidRDefault="00C918DC" w:rsidP="0071768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</w:rPr>
              <w:t>李明諭</w:t>
            </w:r>
          </w:p>
        </w:tc>
        <w:tc>
          <w:tcPr>
            <w:tcW w:w="2071" w:type="dxa"/>
            <w:vAlign w:val="center"/>
          </w:tcPr>
          <w:p w:rsidR="00C918DC" w:rsidRPr="00D56434" w:rsidRDefault="00A00614" w:rsidP="0071768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A00614"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  <w:t>140927000009</w:t>
            </w:r>
          </w:p>
        </w:tc>
      </w:tr>
      <w:tr w:rsidR="00C860B0" w:rsidRPr="00E8700A" w:rsidTr="0071768C">
        <w:tc>
          <w:tcPr>
            <w:tcW w:w="1416" w:type="dxa"/>
            <w:vAlign w:val="center"/>
          </w:tcPr>
          <w:p w:rsidR="00C860B0" w:rsidRDefault="00C860B0" w:rsidP="007B1BEB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ins w:id="2" w:author="FIS" w:date="2014-12-03T09:50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2014/12/03</w:t>
              </w:r>
            </w:ins>
          </w:p>
        </w:tc>
        <w:tc>
          <w:tcPr>
            <w:tcW w:w="1010" w:type="dxa"/>
            <w:vAlign w:val="center"/>
          </w:tcPr>
          <w:p w:rsidR="00C860B0" w:rsidRDefault="00C860B0" w:rsidP="0071768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3" w:author="FIS" w:date="2014-12-03T09:5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3953" w:type="dxa"/>
            <w:vAlign w:val="center"/>
          </w:tcPr>
          <w:p w:rsidR="00C860B0" w:rsidRPr="00D56434" w:rsidRDefault="00C860B0" w:rsidP="0071768C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ins w:id="4" w:author="FIS" w:date="2014-12-03T09:50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檢核是否需重啟時，如有案件進行中視為正常</w:t>
              </w:r>
            </w:ins>
            <w:ins w:id="5" w:author="FIS" w:date="2014-12-03T09:51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，</w:t>
              </w:r>
            </w:ins>
            <w:ins w:id="6" w:author="FIS" w:date="2014-12-03T09:54:00Z">
              <w:r w:rsidRPr="00C860B0">
                <w:rPr>
                  <w:rFonts w:ascii="新細明體" w:hAnsi="新細明體" w:cs="Courier New" w:hint="eastAsia"/>
                  <w:sz w:val="20"/>
                  <w:szCs w:val="20"/>
                </w:rPr>
                <w:t>判斷現在是否已有長看申請件正在執行</w:t>
              </w:r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，多增加看是否為原受編重啟</w:t>
              </w:r>
            </w:ins>
          </w:p>
        </w:tc>
        <w:tc>
          <w:tcPr>
            <w:tcW w:w="1566" w:type="dxa"/>
            <w:vAlign w:val="center"/>
          </w:tcPr>
          <w:p w:rsidR="00C860B0" w:rsidRDefault="00C860B0" w:rsidP="0071768C">
            <w:pPr>
              <w:spacing w:line="240" w:lineRule="atLeast"/>
              <w:jc w:val="center"/>
              <w:rPr>
                <w:rFonts w:ascii="細明體" w:eastAsia="細明體" w:hAnsi="細明體" w:hint="eastAsia"/>
              </w:rPr>
            </w:pPr>
          </w:p>
        </w:tc>
        <w:tc>
          <w:tcPr>
            <w:tcW w:w="2071" w:type="dxa"/>
            <w:vAlign w:val="center"/>
          </w:tcPr>
          <w:p w:rsidR="00C860B0" w:rsidRPr="00A00614" w:rsidRDefault="00C860B0" w:rsidP="0071768C">
            <w:pPr>
              <w:spacing w:line="240" w:lineRule="atLeast"/>
              <w:jc w:val="center"/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</w:pPr>
          </w:p>
        </w:tc>
      </w:tr>
      <w:tr w:rsidR="00E25A13" w:rsidRPr="00E8700A" w:rsidTr="0071768C">
        <w:trPr>
          <w:ins w:id="7" w:author="李明諭" w:date="2017-04-11T11:38:00Z"/>
        </w:trPr>
        <w:tc>
          <w:tcPr>
            <w:tcW w:w="1416" w:type="dxa"/>
            <w:vAlign w:val="center"/>
          </w:tcPr>
          <w:p w:rsidR="00E25A13" w:rsidRDefault="00E25A13" w:rsidP="007B1BEB">
            <w:pPr>
              <w:spacing w:line="240" w:lineRule="atLeast"/>
              <w:jc w:val="center"/>
              <w:rPr>
                <w:ins w:id="8" w:author="李明諭" w:date="2017-04-11T11:38:00Z"/>
                <w:rFonts w:ascii="細明體" w:eastAsia="細明體" w:hAnsi="細明體" w:hint="eastAsia"/>
                <w:sz w:val="20"/>
                <w:szCs w:val="20"/>
              </w:rPr>
            </w:pPr>
            <w:ins w:id="9" w:author="李明諭" w:date="2017-04-11T11:39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2017/4/11</w:t>
              </w:r>
            </w:ins>
          </w:p>
        </w:tc>
        <w:tc>
          <w:tcPr>
            <w:tcW w:w="1010" w:type="dxa"/>
            <w:vAlign w:val="center"/>
          </w:tcPr>
          <w:p w:rsidR="00E25A13" w:rsidRDefault="00E25A13" w:rsidP="0071768C">
            <w:pPr>
              <w:spacing w:line="240" w:lineRule="atLeast"/>
              <w:jc w:val="center"/>
              <w:rPr>
                <w:ins w:id="10" w:author="李明諭" w:date="2017-04-11T11:38:00Z"/>
                <w:rFonts w:ascii="細明體" w:eastAsia="細明體" w:hAnsi="細明體" w:cs="Courier New" w:hint="eastAsia"/>
                <w:sz w:val="20"/>
                <w:szCs w:val="20"/>
              </w:rPr>
            </w:pPr>
            <w:ins w:id="11" w:author="李明諭" w:date="2017-04-11T11:3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3953" w:type="dxa"/>
            <w:vAlign w:val="center"/>
          </w:tcPr>
          <w:p w:rsidR="00E25A13" w:rsidRDefault="00E25A13" w:rsidP="0071768C">
            <w:pPr>
              <w:spacing w:line="240" w:lineRule="atLeast"/>
              <w:rPr>
                <w:ins w:id="12" w:author="李明諭" w:date="2017-04-11T11:38:00Z"/>
                <w:rFonts w:ascii="新細明體" w:hAnsi="新細明體" w:cs="Courier New" w:hint="eastAsia"/>
                <w:sz w:val="20"/>
                <w:szCs w:val="20"/>
              </w:rPr>
            </w:pPr>
            <w:ins w:id="13" w:author="李明諭" w:date="2017-04-11T11:40:00Z">
              <w:r w:rsidRPr="00E25A13">
                <w:rPr>
                  <w:rFonts w:ascii="新細明體" w:hAnsi="新細明體" w:cs="Courier New"/>
                  <w:sz w:val="20"/>
                  <w:szCs w:val="20"/>
                </w:rPr>
                <w:t>調整當受編有理賠項目是BEG2，實際有給付癌症住院醫療保險金項目才重啟。</w:t>
              </w:r>
            </w:ins>
          </w:p>
        </w:tc>
        <w:tc>
          <w:tcPr>
            <w:tcW w:w="1566" w:type="dxa"/>
            <w:vAlign w:val="center"/>
          </w:tcPr>
          <w:p w:rsidR="00E25A13" w:rsidRDefault="00E25A13" w:rsidP="0071768C">
            <w:pPr>
              <w:spacing w:line="240" w:lineRule="atLeast"/>
              <w:jc w:val="center"/>
              <w:rPr>
                <w:ins w:id="14" w:author="李明諭" w:date="2017-04-11T11:38:00Z"/>
                <w:rFonts w:ascii="細明體" w:eastAsia="細明體" w:hAnsi="細明體" w:hint="eastAsia"/>
              </w:rPr>
            </w:pPr>
            <w:ins w:id="15" w:author="李明諭" w:date="2017-04-11T11:39:00Z">
              <w:r>
                <w:rPr>
                  <w:rFonts w:ascii="細明體" w:eastAsia="細明體" w:hAnsi="細明體" w:hint="eastAsia"/>
                </w:rPr>
                <w:t>李明諭</w:t>
              </w:r>
            </w:ins>
          </w:p>
        </w:tc>
        <w:tc>
          <w:tcPr>
            <w:tcW w:w="2071" w:type="dxa"/>
            <w:vAlign w:val="center"/>
          </w:tcPr>
          <w:p w:rsidR="00E25A13" w:rsidRPr="00A00614" w:rsidRDefault="00E25A13" w:rsidP="0071768C">
            <w:pPr>
              <w:spacing w:line="240" w:lineRule="atLeast"/>
              <w:jc w:val="center"/>
              <w:rPr>
                <w:ins w:id="16" w:author="李明諭" w:date="2017-04-11T11:38:00Z"/>
                <w:rFonts w:ascii="細明體" w:eastAsia="細明體" w:hAnsi="細明體" w:cs="Courier New"/>
                <w:b/>
                <w:bCs/>
                <w:sz w:val="20"/>
                <w:szCs w:val="20"/>
              </w:rPr>
            </w:pPr>
            <w:ins w:id="17" w:author="李明諭" w:date="2017-04-11T11:38:00Z">
              <w:r w:rsidRPr="00E25A13">
                <w:rPr>
                  <w:rFonts w:ascii="細明體" w:eastAsia="細明體" w:hAnsi="細明體" w:cs="Courier New"/>
                  <w:b/>
                  <w:bCs/>
                  <w:sz w:val="20"/>
                  <w:szCs w:val="20"/>
                </w:rPr>
                <w:t>161110000163</w:t>
              </w:r>
            </w:ins>
          </w:p>
        </w:tc>
      </w:tr>
      <w:tr w:rsidR="00A25900" w:rsidRPr="00E8700A" w:rsidTr="0071768C">
        <w:trPr>
          <w:ins w:id="18" w:author="李明諭" w:date="2018-03-19T14:08:00Z"/>
        </w:trPr>
        <w:tc>
          <w:tcPr>
            <w:tcW w:w="1416" w:type="dxa"/>
            <w:vAlign w:val="center"/>
          </w:tcPr>
          <w:p w:rsidR="00A25900" w:rsidRDefault="00A25900" w:rsidP="007B1BEB">
            <w:pPr>
              <w:spacing w:line="240" w:lineRule="atLeast"/>
              <w:jc w:val="center"/>
              <w:rPr>
                <w:ins w:id="19" w:author="李明諭" w:date="2018-03-19T14:08:00Z"/>
                <w:rFonts w:ascii="細明體" w:eastAsia="細明體" w:hAnsi="細明體" w:hint="eastAsia"/>
                <w:sz w:val="20"/>
                <w:szCs w:val="20"/>
              </w:rPr>
            </w:pPr>
            <w:ins w:id="20" w:author="李明諭" w:date="2018-03-19T14:09:00Z">
              <w:r>
                <w:rPr>
                  <w:rFonts w:ascii="細明體" w:eastAsia="細明體" w:hAnsi="細明體"/>
                  <w:sz w:val="20"/>
                  <w:szCs w:val="20"/>
                </w:rPr>
                <w:t>2018/3/19</w:t>
              </w:r>
            </w:ins>
          </w:p>
        </w:tc>
        <w:tc>
          <w:tcPr>
            <w:tcW w:w="1010" w:type="dxa"/>
            <w:vAlign w:val="center"/>
          </w:tcPr>
          <w:p w:rsidR="00A25900" w:rsidRDefault="00A25900" w:rsidP="0071768C">
            <w:pPr>
              <w:spacing w:line="240" w:lineRule="atLeast"/>
              <w:jc w:val="center"/>
              <w:rPr>
                <w:ins w:id="21" w:author="李明諭" w:date="2018-03-19T14:08:00Z"/>
                <w:rFonts w:ascii="細明體" w:eastAsia="細明體" w:hAnsi="細明體" w:cs="Courier New" w:hint="eastAsia"/>
                <w:sz w:val="20"/>
                <w:szCs w:val="20"/>
              </w:rPr>
            </w:pPr>
            <w:ins w:id="22" w:author="李明諭" w:date="2018-03-19T14:0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4</w:t>
              </w:r>
            </w:ins>
          </w:p>
        </w:tc>
        <w:tc>
          <w:tcPr>
            <w:tcW w:w="3953" w:type="dxa"/>
            <w:vAlign w:val="center"/>
          </w:tcPr>
          <w:p w:rsidR="00A25900" w:rsidRPr="00E25A13" w:rsidRDefault="00A25900" w:rsidP="0071768C">
            <w:pPr>
              <w:spacing w:line="240" w:lineRule="atLeast"/>
              <w:rPr>
                <w:ins w:id="23" w:author="李明諭" w:date="2018-03-19T14:08:00Z"/>
                <w:rFonts w:ascii="新細明體" w:hAnsi="新細明體" w:cs="Courier New"/>
                <w:sz w:val="20"/>
                <w:szCs w:val="20"/>
              </w:rPr>
            </w:pPr>
            <w:ins w:id="24" w:author="李明諭" w:date="2018-03-19T14:09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配合</w:t>
              </w:r>
            </w:ins>
            <w:ins w:id="25" w:author="李明諭" w:date="2018-03-19T14:08:00Z">
              <w:r w:rsidRPr="00A25900">
                <w:rPr>
                  <w:rFonts w:ascii="新細明體" w:hAnsi="新細明體" w:cs="Courier New"/>
                  <w:sz w:val="20"/>
                  <w:szCs w:val="20"/>
                </w:rPr>
                <w:t>aab1_1400_mod</w:t>
              </w:r>
            </w:ins>
            <w:ins w:id="26" w:author="李明諭" w:date="2018-03-19T14:10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模組調整，修改輸入參數</w:t>
              </w:r>
            </w:ins>
          </w:p>
        </w:tc>
        <w:tc>
          <w:tcPr>
            <w:tcW w:w="1566" w:type="dxa"/>
            <w:vAlign w:val="center"/>
          </w:tcPr>
          <w:p w:rsidR="00A25900" w:rsidRDefault="00A25900" w:rsidP="0071768C">
            <w:pPr>
              <w:spacing w:line="240" w:lineRule="atLeast"/>
              <w:jc w:val="center"/>
              <w:rPr>
                <w:ins w:id="27" w:author="李明諭" w:date="2018-03-19T14:08:00Z"/>
                <w:rFonts w:ascii="細明體" w:eastAsia="細明體" w:hAnsi="細明體" w:hint="eastAsia"/>
              </w:rPr>
            </w:pPr>
            <w:ins w:id="28" w:author="李明諭" w:date="2018-03-19T14:09:00Z">
              <w:r w:rsidRPr="00A25900">
                <w:rPr>
                  <w:rFonts w:ascii="細明體" w:eastAsia="細明體" w:hAnsi="細明體" w:hint="eastAsia"/>
                </w:rPr>
                <w:t>李明諭</w:t>
              </w:r>
            </w:ins>
          </w:p>
        </w:tc>
        <w:tc>
          <w:tcPr>
            <w:tcW w:w="2071" w:type="dxa"/>
            <w:vAlign w:val="center"/>
          </w:tcPr>
          <w:p w:rsidR="00A25900" w:rsidRPr="00E25A13" w:rsidRDefault="00A25900" w:rsidP="0071768C">
            <w:pPr>
              <w:spacing w:line="240" w:lineRule="atLeast"/>
              <w:jc w:val="center"/>
              <w:rPr>
                <w:ins w:id="29" w:author="李明諭" w:date="2018-03-19T14:08:00Z"/>
                <w:rFonts w:ascii="細明體" w:eastAsia="細明體" w:hAnsi="細明體" w:cs="Courier New"/>
                <w:b/>
                <w:bCs/>
                <w:sz w:val="20"/>
                <w:szCs w:val="20"/>
              </w:rPr>
            </w:pPr>
            <w:ins w:id="30" w:author="李明諭" w:date="2018-03-19T14:09:00Z">
              <w:r w:rsidRPr="00A25900">
                <w:rPr>
                  <w:rFonts w:ascii="細明體" w:eastAsia="細明體" w:hAnsi="細明體" w:cs="Courier New"/>
                  <w:b/>
                  <w:bCs/>
                  <w:sz w:val="20"/>
                  <w:szCs w:val="20"/>
                </w:rPr>
                <w:t>171204000164</w:t>
              </w:r>
            </w:ins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A1362F" w:rsidRDefault="004B37CD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4B37CD">
              <w:rPr>
                <w:rFonts w:ascii="細明體" w:eastAsia="細明體" w:hAnsi="細明體" w:hint="eastAsia"/>
                <w:sz w:val="20"/>
                <w:szCs w:val="20"/>
              </w:rPr>
              <w:t>癌症在家療養金自動重啟</w:t>
            </w:r>
            <w:r w:rsidR="00A00614" w:rsidRPr="00A00614">
              <w:rPr>
                <w:rFonts w:ascii="細明體" w:eastAsia="細明體" w:hAnsi="細明體" w:hint="eastAsia"/>
                <w:sz w:val="20"/>
                <w:szCs w:val="20"/>
              </w:rPr>
              <w:t>作業批次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3D07FE" w:rsidRDefault="00A00614" w:rsidP="004B37CD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A00614">
              <w:rPr>
                <w:rFonts w:ascii="細明體" w:eastAsia="細明體" w:hAnsi="細明體" w:hint="eastAsia"/>
                <w:sz w:val="20"/>
                <w:szCs w:val="20"/>
              </w:rPr>
              <w:t>AAB1_B00</w:t>
            </w:r>
            <w:r w:rsidR="004B37CD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Default="004B37CD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B37CD">
              <w:rPr>
                <w:rFonts w:ascii="細明體" w:eastAsia="細明體" w:hAnsi="細明體" w:hint="eastAsia"/>
                <w:sz w:val="20"/>
                <w:szCs w:val="20"/>
              </w:rPr>
              <w:t>癌症在家療養金自動重啟</w:t>
            </w:r>
            <w:r w:rsidR="00A00614" w:rsidRPr="00A00614">
              <w:rPr>
                <w:rFonts w:ascii="細明體" w:eastAsia="細明體" w:hAnsi="細明體" w:hint="eastAsia"/>
                <w:sz w:val="20"/>
              </w:rPr>
              <w:t>作業批次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E01490" w:rsidRDefault="00C918DC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理賠部理賠企劃</w:t>
            </w:r>
            <w:r w:rsidR="00752001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E01490" w:rsidRDefault="00752001" w:rsidP="00C918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C918DC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Tr="00764C15">
        <w:tc>
          <w:tcPr>
            <w:tcW w:w="1440" w:type="dxa"/>
          </w:tcPr>
          <w:p w:rsidR="001D25AB" w:rsidRPr="00266B0D" w:rsidRDefault="001D25AB" w:rsidP="005558D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D330B8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8" type="#_x0000_t132" style="position:absolute;margin-left:9.9pt;margin-top:.35pt;width:116.25pt;height:81pt;z-index:251659776">
            <v:textbox style="mso-next-textbox:#_x0000_s1048">
              <w:txbxContent>
                <w:p w:rsidR="00C918DC" w:rsidRDefault="00833CD9" w:rsidP="00C918DC">
                  <w:r>
                    <w:rPr>
                      <w:rFonts w:ascii="細明體" w:eastAsia="細明體" w:hAnsi="細明體" w:hint="eastAsia"/>
                    </w:rPr>
                    <w:t>批次重啟</w:t>
                  </w:r>
                  <w:r w:rsidR="001264C3">
                    <w:rPr>
                      <w:rFonts w:ascii="細明體" w:eastAsia="細明體" w:hAnsi="細明體" w:hint="eastAsia"/>
                    </w:rPr>
                    <w:t>記錄</w:t>
                  </w:r>
                  <w:r w:rsidR="00C918DC">
                    <w:rPr>
                      <w:rFonts w:ascii="細明體" w:eastAsia="細明體" w:hAnsi="細明體" w:hint="eastAsia"/>
                    </w:rPr>
                    <w:t>檔</w:t>
                  </w:r>
                  <w:r w:rsidR="00C918DC">
                    <w:t>DTAA</w:t>
                  </w:r>
                  <w:r>
                    <w:rPr>
                      <w:rFonts w:hint="eastAsia"/>
                    </w:rPr>
                    <w:t>D121</w:t>
                  </w:r>
                </w:p>
              </w:txbxContent>
            </v:textbox>
          </v:shape>
        </w:pict>
      </w:r>
      <w:r w:rsidR="00C918DC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3" type="#_x0000_t132" style="position:absolute;margin-left:347.4pt;margin-top:.35pt;width:116.25pt;height:81pt;z-index:251655680">
            <v:textbox style="mso-next-textbox:#_x0000_s1043">
              <w:txbxContent>
                <w:p w:rsidR="00C918DC" w:rsidRDefault="001264C3" w:rsidP="00C918DC">
                  <w:r>
                    <w:rPr>
                      <w:rFonts w:ascii="細明體" w:eastAsia="細明體" w:hAnsi="細明體" w:hint="eastAsia"/>
                    </w:rPr>
                    <w:t>理賠受理檔</w:t>
                  </w:r>
                  <w:r>
                    <w:t>DTAA</w:t>
                  </w:r>
                  <w:r>
                    <w:rPr>
                      <w:rFonts w:hint="eastAsia"/>
                    </w:rPr>
                    <w:t>A001</w:t>
                  </w:r>
                </w:p>
              </w:txbxContent>
            </v:textbox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5" type="#_x0000_t109" style="position:absolute;margin-left:198.15pt;margin-top:.85pt;width:93pt;height:51.75pt;z-index:251656704">
            <v:textbox style="mso-next-textbox:#_x0000_s1045">
              <w:txbxContent>
                <w:p w:rsidR="00C918DC" w:rsidRDefault="00833CD9" w:rsidP="00C918DC">
                  <w:r w:rsidRPr="004B37CD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癌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症在家療養</w:t>
                  </w:r>
                  <w:r w:rsidRPr="004B37CD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自動重啟</w:t>
                  </w:r>
                  <w:r w:rsidRPr="00A00614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作業批次</w:t>
                  </w:r>
                </w:p>
              </w:txbxContent>
            </v:textbox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91.15pt;margin-top:6.15pt;width:56.25pt;height:.05pt;z-index:251658752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6" type="#_x0000_t32" style="position:absolute;margin-left:126.15pt;margin-top:6.1pt;width:1in;height:.05pt;z-index:251657728" o:connectortype="straight">
            <v:stroke endarrow="block"/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B41138" w:rsidRDefault="006A76E8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理賠受理檔</w:t>
            </w:r>
          </w:p>
        </w:tc>
        <w:tc>
          <w:tcPr>
            <w:tcW w:w="2835" w:type="dxa"/>
          </w:tcPr>
          <w:p w:rsidR="00752001" w:rsidRPr="002057B2" w:rsidRDefault="006A76E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Pr="006A76E8">
              <w:rPr>
                <w:rFonts w:ascii="細明體" w:eastAsia="細明體" w:hAnsi="細明體" w:hint="eastAsia"/>
                <w:sz w:val="20"/>
                <w:szCs w:val="20"/>
              </w:rPr>
              <w:t>A001</w:t>
            </w:r>
          </w:p>
        </w:tc>
        <w:tc>
          <w:tcPr>
            <w:tcW w:w="799" w:type="dxa"/>
          </w:tcPr>
          <w:p w:rsidR="00752001" w:rsidRDefault="006A76E8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EB5505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752001" w:rsidRPr="00B41138" w:rsidRDefault="003A0EC2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A0EC2">
              <w:rPr>
                <w:rFonts w:ascii="細明體" w:eastAsia="細明體" w:hAnsi="細明體" w:hint="eastAsia"/>
                <w:sz w:val="20"/>
                <w:szCs w:val="20"/>
              </w:rPr>
              <w:t>批次重啟記錄檔</w:t>
            </w:r>
          </w:p>
        </w:tc>
        <w:tc>
          <w:tcPr>
            <w:tcW w:w="2835" w:type="dxa"/>
          </w:tcPr>
          <w:p w:rsidR="00752001" w:rsidRDefault="003A0EC2" w:rsidP="001264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A0EC2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Pr="003A0EC2">
              <w:rPr>
                <w:rFonts w:ascii="細明體" w:eastAsia="細明體" w:hAnsi="細明體" w:hint="eastAsia"/>
                <w:sz w:val="20"/>
                <w:szCs w:val="20"/>
              </w:rPr>
              <w:t>D121</w:t>
            </w:r>
          </w:p>
        </w:tc>
        <w:tc>
          <w:tcPr>
            <w:tcW w:w="799" w:type="dxa"/>
          </w:tcPr>
          <w:p w:rsidR="00752001" w:rsidRDefault="006A76E8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D12C1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12C1D" w:rsidRPr="00226E08" w:rsidRDefault="00D12C1D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3884" w:type="dxa"/>
          </w:tcPr>
          <w:p w:rsidR="00D12C1D" w:rsidRPr="006A76E8" w:rsidRDefault="007B1BE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保費豁免</w:t>
            </w:r>
            <w:r w:rsidR="001264C3" w:rsidRPr="001264C3">
              <w:rPr>
                <w:rFonts w:ascii="細明體" w:eastAsia="細明體" w:hAnsi="細明體" w:hint="eastAsia"/>
                <w:bCs/>
                <w:sz w:val="20"/>
                <w:szCs w:val="20"/>
              </w:rPr>
              <w:t>保險金檔</w:t>
            </w:r>
          </w:p>
        </w:tc>
        <w:tc>
          <w:tcPr>
            <w:tcW w:w="2835" w:type="dxa"/>
          </w:tcPr>
          <w:p w:rsidR="00D12C1D" w:rsidRPr="006A76E8" w:rsidRDefault="007B1BE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B1BEB">
              <w:rPr>
                <w:rFonts w:ascii="細明體" w:eastAsia="細明體" w:hAnsi="細明體"/>
                <w:bCs/>
                <w:sz w:val="20"/>
                <w:szCs w:val="20"/>
              </w:rPr>
              <w:t>DBAG.DTAGA103_WP_PREMIUM</w:t>
            </w:r>
          </w:p>
        </w:tc>
        <w:tc>
          <w:tcPr>
            <w:tcW w:w="799" w:type="dxa"/>
          </w:tcPr>
          <w:p w:rsidR="00D12C1D" w:rsidRDefault="00D12C1D" w:rsidP="0071768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12C1D" w:rsidRPr="00E60524" w:rsidRDefault="00D12C1D" w:rsidP="0071768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12C1D" w:rsidRPr="00E60524" w:rsidRDefault="00D12C1D" w:rsidP="0071768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12C1D" w:rsidRPr="00E60524" w:rsidRDefault="00D12C1D" w:rsidP="0071768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EB5505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EB5505" w:rsidRPr="00226E08" w:rsidRDefault="00EB550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</w:tcPr>
          <w:p w:rsidR="00EB5505" w:rsidRPr="00B41138" w:rsidRDefault="00EB5505" w:rsidP="008A612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契約主</w:t>
            </w:r>
            <w:r w:rsidRPr="006A76E8">
              <w:rPr>
                <w:rFonts w:ascii="細明體" w:eastAsia="細明體" w:hAnsi="細明體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EB5505" w:rsidRDefault="00EB5505" w:rsidP="00EB55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/>
                <w:sz w:val="20"/>
                <w:szCs w:val="20"/>
              </w:rPr>
              <w:t>DTA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B0</w:t>
            </w:r>
            <w:r w:rsidRPr="006A76E8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</w:p>
        </w:tc>
        <w:tc>
          <w:tcPr>
            <w:tcW w:w="799" w:type="dxa"/>
          </w:tcPr>
          <w:p w:rsidR="00EB5505" w:rsidRDefault="00EB5505" w:rsidP="008A612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EB5505" w:rsidRPr="00E60524" w:rsidRDefault="00EB550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EB5505" w:rsidRPr="00E60524" w:rsidRDefault="00EB550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EB5505" w:rsidRPr="00E60524" w:rsidRDefault="00EB550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0366B5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0366B5" w:rsidRDefault="000366B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  <w:tc>
          <w:tcPr>
            <w:tcW w:w="3884" w:type="dxa"/>
          </w:tcPr>
          <w:p w:rsidR="000366B5" w:rsidRDefault="000366B5" w:rsidP="008A612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66B5">
              <w:rPr>
                <w:rFonts w:ascii="細明體" w:eastAsia="細明體" w:hAnsi="細明體" w:hint="eastAsia"/>
                <w:sz w:val="20"/>
                <w:szCs w:val="20"/>
              </w:rPr>
              <w:t>特殊紀錄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0366B5" w:rsidRPr="000366B5" w:rsidRDefault="000366B5" w:rsidP="00EB550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366B5">
              <w:rPr>
                <w:rFonts w:ascii="細明體" w:eastAsia="細明體" w:hAnsi="細明體"/>
                <w:sz w:val="20"/>
                <w:szCs w:val="20"/>
              </w:rPr>
              <w:t>DTAB0009</w:t>
            </w:r>
          </w:p>
        </w:tc>
        <w:tc>
          <w:tcPr>
            <w:tcW w:w="799" w:type="dxa"/>
          </w:tcPr>
          <w:p w:rsidR="000366B5" w:rsidRDefault="000366B5" w:rsidP="008A612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0366B5" w:rsidRPr="00E60524" w:rsidRDefault="000366B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0366B5" w:rsidRPr="00E60524" w:rsidRDefault="000366B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0366B5" w:rsidRPr="00E60524" w:rsidRDefault="000366B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lastRenderedPageBreak/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DC2A7C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C2A7C" w:rsidRPr="0090048C" w:rsidRDefault="00DC2A7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  <w:tc>
          <w:tcPr>
            <w:tcW w:w="4590" w:type="dxa"/>
          </w:tcPr>
          <w:p w:rsidR="00DC2A7C" w:rsidRPr="0040645A" w:rsidRDefault="00DC2A7C" w:rsidP="003C298E">
            <w:pPr>
              <w:rPr>
                <w:rFonts w:hint="eastAsia"/>
                <w:sz w:val="20"/>
                <w:szCs w:val="20"/>
              </w:rPr>
            </w:pPr>
            <w:r w:rsidRPr="0040645A">
              <w:rPr>
                <w:rFonts w:hint="eastAsia"/>
                <w:sz w:val="20"/>
                <w:szCs w:val="20"/>
              </w:rPr>
              <w:t>取得單位簡稱</w:t>
            </w:r>
          </w:p>
        </w:tc>
        <w:tc>
          <w:tcPr>
            <w:tcW w:w="4770" w:type="dxa"/>
          </w:tcPr>
          <w:p w:rsidR="00DC2A7C" w:rsidRPr="0040645A" w:rsidRDefault="00DC2A7C" w:rsidP="003C298E">
            <w:pPr>
              <w:rPr>
                <w:sz w:val="20"/>
                <w:szCs w:val="20"/>
              </w:rPr>
            </w:pPr>
            <w:r w:rsidRPr="0040645A">
              <w:rPr>
                <w:rFonts w:hint="eastAsia"/>
                <w:sz w:val="20"/>
                <w:szCs w:val="20"/>
              </w:rPr>
              <w:t>Unit.getDivShortName</w:t>
            </w: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Default="00961F9B" w:rsidP="006A268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6A268F">
              <w:rPr>
                <w:rFonts w:ascii="細明體" w:eastAsia="細明體" w:hAnsi="細明體" w:hint="eastAsia"/>
                <w:sz w:val="20"/>
                <w:szCs w:val="20"/>
              </w:rPr>
              <w:t>DB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961F9B" w:rsidP="006A76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961F9B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31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6A76E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FF6176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:rsidR="00FF6176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啟動</w:t>
            </w:r>
            <w:r w:rsidR="006A76E8" w:rsidRPr="006A76E8">
              <w:rPr>
                <w:rFonts w:ascii="細明體" w:eastAsia="細明體" w:hAnsi="細明體"/>
                <w:sz w:val="20"/>
                <w:szCs w:val="20"/>
              </w:rPr>
              <w:t>年月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  <w:tc>
          <w:tcPr>
            <w:tcW w:w="3465" w:type="dxa"/>
          </w:tcPr>
          <w:p w:rsidR="00FF6176" w:rsidRDefault="006A76E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可傳可不傳</w:t>
            </w:r>
          </w:p>
        </w:tc>
      </w:tr>
      <w:tr w:rsidR="006A268F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A268F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6A268F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6A268F" w:rsidRDefault="006A268F" w:rsidP="005369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6A268F" w:rsidRDefault="006A268F" w:rsidP="005369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bookmarkEnd w:id="31"/>
    </w:tbl>
    <w:p w:rsidR="00961F9B" w:rsidRDefault="00961F9B" w:rsidP="006A76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961F9B" w:rsidRPr="009B385F" w:rsidRDefault="006A76E8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輸入件數、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錯誤件數、</w:t>
      </w:r>
    </w:p>
    <w:p w:rsidR="00961F9B" w:rsidRPr="0018439D" w:rsidRDefault="001C1BD0" w:rsidP="00DC5B3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C1BD0">
        <w:rPr>
          <w:rFonts w:ascii="細明體" w:eastAsia="細明體" w:hAnsi="細明體" w:hint="eastAsia"/>
          <w:kern w:val="2"/>
          <w:lang w:eastAsia="zh-TW"/>
        </w:rPr>
        <w:t>成功</w:t>
      </w:r>
      <w:r w:rsidR="00961F9B" w:rsidRPr="0018439D">
        <w:rPr>
          <w:rFonts w:ascii="細明體" w:eastAsia="細明體" w:hAnsi="細明體" w:hint="eastAsia"/>
          <w:kern w:val="2"/>
          <w:lang w:eastAsia="zh-TW"/>
        </w:rPr>
        <w:t>件數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DF2E41">
        <w:rPr>
          <w:rFonts w:ascii="細明體" w:eastAsia="細明體" w:hAnsi="細明體"/>
          <w:kern w:val="2"/>
          <w:lang w:eastAsia="zh-TW"/>
        </w:rPr>
        <w:t>CountManager</w:t>
      </w:r>
      <w:r w:rsidRPr="00DF2E41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START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，COUNT＝0。</w:t>
      </w:r>
      <w:r w:rsidRPr="00E14ABA">
        <w:rPr>
          <w:rFonts w:ascii="細明體" w:eastAsia="細明體" w:hAnsi="細明體" w:hint="eastAsia"/>
          <w:kern w:val="2"/>
          <w:lang w:eastAsia="zh-TW"/>
        </w:rPr>
        <w:t>【</w:t>
      </w:r>
      <w:r w:rsidRPr="00E14ABA">
        <w:rPr>
          <w:rFonts w:ascii="細明體" w:eastAsia="細明體" w:hAnsi="細明體" w:hint="eastAsia"/>
          <w:color w:val="008080"/>
          <w:kern w:val="2"/>
          <w:lang w:eastAsia="zh-TW"/>
        </w:rPr>
        <w:t>可參考程式AKB5_B800.java↓</w:t>
      </w:r>
      <w:r w:rsidRPr="00E14ABA">
        <w:rPr>
          <w:rFonts w:ascii="細明體" w:eastAsia="細明體" w:hAnsi="細明體" w:hint="eastAsia"/>
          <w:kern w:val="2"/>
          <w:lang w:eastAsia="zh-TW"/>
        </w:rPr>
        <w:t>】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private void initCountManager() throws ModuleException {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countManager.createCountType("START");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countManager.writeLog();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countManager.clearCountTypeAndNumber();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countManager.createCountType(INPUT_COUNT);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countManager.createCountType(OUTPUT_COUNT);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countManager.createCountType(ERROR_COUNT);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countManager.createCountType(DATA_NOT_FOUND_COUNT);</w:t>
      </w:r>
    </w:p>
    <w:p w:rsidR="00961F9B" w:rsidRPr="00522D2D" w:rsidRDefault="00961F9B" w:rsidP="00522D2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}</w:t>
      </w:r>
    </w:p>
    <w:p w:rsidR="00522D2D" w:rsidRPr="00E904AC" w:rsidRDefault="00522D2D" w:rsidP="00522D2D">
      <w:pPr>
        <w:numPr>
          <w:ilvl w:val="1"/>
          <w:numId w:val="10"/>
        </w:numPr>
        <w:rPr>
          <w:rFonts w:ascii="Arial" w:hAnsi="Arial" w:hint="eastAsia"/>
          <w:sz w:val="20"/>
          <w:szCs w:val="20"/>
        </w:rPr>
      </w:pPr>
      <w:r>
        <w:rPr>
          <w:rFonts w:ascii="Arial" w:hAnsi="Arial" w:hint="eastAsia"/>
          <w:sz w:val="20"/>
          <w:szCs w:val="20"/>
        </w:rPr>
        <w:t>傳入參數檢核</w:t>
      </w:r>
      <w:r w:rsidR="000906DF">
        <w:rPr>
          <w:rFonts w:ascii="Arial" w:hAnsi="Arial" w:hint="eastAsia"/>
          <w:sz w:val="20"/>
          <w:szCs w:val="20"/>
        </w:rPr>
        <w:t>：可傳入日期</w:t>
      </w:r>
      <w:r w:rsidRPr="00E904AC">
        <w:rPr>
          <w:rFonts w:ascii="Arial" w:hAnsi="Arial" w:hint="eastAsia"/>
          <w:sz w:val="20"/>
          <w:szCs w:val="20"/>
        </w:rPr>
        <w:t xml:space="preserve">　或　不傳入。</w:t>
      </w:r>
    </w:p>
    <w:p w:rsidR="00522D2D" w:rsidRDefault="00522D2D" w:rsidP="00EB5505">
      <w:pPr>
        <w:numPr>
          <w:ilvl w:val="2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若有傳入</w:t>
      </w:r>
      <w:r w:rsidR="000906DF">
        <w:rPr>
          <w:rFonts w:ascii="Arial" w:hAnsi="Arial" w:hint="eastAsia"/>
          <w:sz w:val="20"/>
          <w:szCs w:val="20"/>
        </w:rPr>
        <w:t>日期</w:t>
      </w:r>
    </w:p>
    <w:p w:rsidR="00522D2D" w:rsidRPr="00E904AC" w:rsidRDefault="00522D2D" w:rsidP="00522D2D">
      <w:pPr>
        <w:numPr>
          <w:ilvl w:val="3"/>
          <w:numId w:val="10"/>
        </w:numPr>
        <w:rPr>
          <w:rFonts w:ascii="Arial" w:hAnsi="Arial" w:hint="eastAsia"/>
          <w:sz w:val="20"/>
          <w:szCs w:val="20"/>
        </w:rPr>
      </w:pPr>
      <w:r>
        <w:rPr>
          <w:rFonts w:ascii="Arial" w:hAnsi="Arial" w:hint="eastAsia"/>
          <w:sz w:val="20"/>
          <w:szCs w:val="20"/>
        </w:rPr>
        <w:t>然後</w:t>
      </w:r>
      <w:r w:rsidRPr="00E904AC">
        <w:rPr>
          <w:rFonts w:ascii="Arial" w:hAnsi="Arial" w:hint="eastAsia"/>
          <w:sz w:val="20"/>
          <w:szCs w:val="20"/>
        </w:rPr>
        <w:t>使用</w:t>
      </w:r>
      <w:r w:rsidRPr="00E904AC">
        <w:rPr>
          <w:rFonts w:ascii="Arial" w:hAnsi="Arial" w:hint="eastAsia"/>
          <w:sz w:val="20"/>
          <w:szCs w:val="20"/>
        </w:rPr>
        <w:t xml:space="preserve"> </w:t>
      </w:r>
      <w:r w:rsidRPr="00E904AC">
        <w:rPr>
          <w:rFonts w:ascii="Arial" w:hAnsi="Arial" w:cs="新細明體"/>
          <w:bCs/>
          <w:kern w:val="0"/>
          <w:sz w:val="20"/>
          <w:szCs w:val="20"/>
          <w:highlight w:val="white"/>
        </w:rPr>
        <w:t>DATE.isDate</w:t>
      </w:r>
      <w:r w:rsidRPr="00E904AC">
        <w:rPr>
          <w:rFonts w:ascii="Arial" w:hAnsi="Arial" w:cs="新細明體" w:hint="eastAsia"/>
          <w:bCs/>
          <w:kern w:val="0"/>
          <w:sz w:val="20"/>
          <w:szCs w:val="20"/>
        </w:rPr>
        <w:t xml:space="preserve"> </w:t>
      </w:r>
      <w:r w:rsidRPr="00E904AC">
        <w:rPr>
          <w:rFonts w:ascii="Arial" w:hAnsi="Arial" w:hint="eastAsia"/>
          <w:sz w:val="20"/>
          <w:szCs w:val="20"/>
        </w:rPr>
        <w:t>檢查該日期是否為正確之日期。</w:t>
      </w:r>
    </w:p>
    <w:p w:rsidR="00522D2D" w:rsidRPr="00E904AC" w:rsidRDefault="00522D2D" w:rsidP="00522D2D">
      <w:pPr>
        <w:numPr>
          <w:ilvl w:val="4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bCs/>
          <w:sz w:val="20"/>
          <w:szCs w:val="20"/>
        </w:rPr>
        <w:t>若不符合日期格式則依下列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>(1)</w:t>
      </w:r>
      <w:r w:rsidRPr="00E904AC">
        <w:rPr>
          <w:rFonts w:ascii="Arial" w:hAnsi="Arial" w:hint="eastAsia"/>
          <w:bCs/>
          <w:sz w:val="20"/>
          <w:szCs w:val="20"/>
        </w:rPr>
        <w:tab/>
      </w:r>
      <w:r w:rsidRPr="00E904AC">
        <w:rPr>
          <w:rFonts w:ascii="Arial" w:hAnsi="Arial" w:hint="eastAsia"/>
          <w:bCs/>
          <w:sz w:val="20"/>
          <w:szCs w:val="20"/>
        </w:rPr>
        <w:t>訊息中文＝“計算原始發單保費使用模組異常”，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lastRenderedPageBreak/>
        <w:t>(2)</w:t>
      </w:r>
      <w:r w:rsidRPr="00E904AC">
        <w:rPr>
          <w:rFonts w:ascii="Arial" w:hAnsi="Arial" w:hint="eastAsia"/>
          <w:bCs/>
          <w:sz w:val="20"/>
          <w:szCs w:val="20"/>
        </w:rPr>
        <w:tab/>
      </w:r>
      <w:r w:rsidRPr="00E904AC">
        <w:rPr>
          <w:rFonts w:ascii="Arial" w:hAnsi="Arial" w:hint="eastAsia"/>
          <w:bCs/>
          <w:sz w:val="20"/>
          <w:szCs w:val="20"/>
        </w:rPr>
        <w:t>摘　　要＝“傳入日期不為日期格式”，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>(3)</w:t>
      </w:r>
      <w:r w:rsidRPr="00E904AC">
        <w:rPr>
          <w:rFonts w:ascii="Arial" w:hAnsi="Arial" w:hint="eastAsia"/>
          <w:bCs/>
          <w:sz w:val="20"/>
          <w:szCs w:val="20"/>
        </w:rPr>
        <w:tab/>
        <w:t>CALL  batch.ErrorLog (</w:t>
      </w:r>
      <w:r w:rsidRPr="00E904AC">
        <w:rPr>
          <w:rFonts w:ascii="Arial" w:hAnsi="Arial" w:hint="eastAsia"/>
          <w:bCs/>
          <w:sz w:val="20"/>
          <w:szCs w:val="20"/>
        </w:rPr>
        <w:t>異常訊息記錄模組</w:t>
      </w:r>
      <w:r w:rsidRPr="00E904AC">
        <w:rPr>
          <w:rFonts w:ascii="Arial" w:hAnsi="Arial" w:hint="eastAsia"/>
          <w:bCs/>
          <w:sz w:val="20"/>
          <w:szCs w:val="20"/>
        </w:rPr>
        <w:t>)</w:t>
      </w:r>
      <w:r w:rsidRPr="00E904AC">
        <w:rPr>
          <w:rFonts w:ascii="Arial" w:hAnsi="Arial" w:hint="eastAsia"/>
          <w:bCs/>
          <w:sz w:val="20"/>
          <w:szCs w:val="20"/>
        </w:rPr>
        <w:t>，記錄錯誤訊息，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 xml:space="preserve">(5) </w:t>
      </w:r>
      <w:r w:rsidRPr="00E904AC">
        <w:rPr>
          <w:rFonts w:ascii="Arial" w:hAnsi="Arial" w:hint="eastAsia"/>
          <w:bCs/>
          <w:sz w:val="20"/>
          <w:szCs w:val="20"/>
        </w:rPr>
        <w:tab/>
        <w:t>RETURN CODE = -1</w:t>
      </w:r>
      <w:r w:rsidRPr="00E904AC">
        <w:rPr>
          <w:rFonts w:ascii="Arial" w:hAnsi="Arial"/>
          <w:bCs/>
          <w:sz w:val="20"/>
          <w:szCs w:val="20"/>
        </w:rPr>
        <w:t xml:space="preserve"> 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>結束該程式。</w:t>
      </w:r>
    </w:p>
    <w:p w:rsidR="00522D2D" w:rsidRPr="00E904AC" w:rsidRDefault="00522D2D" w:rsidP="00522D2D">
      <w:pPr>
        <w:numPr>
          <w:ilvl w:val="3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設變數如下：</w:t>
      </w:r>
    </w:p>
    <w:p w:rsidR="002F44EB" w:rsidRPr="000906DF" w:rsidRDefault="00522D2D" w:rsidP="000906DF">
      <w:pPr>
        <w:numPr>
          <w:ilvl w:val="4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$YYMM</w:t>
      </w:r>
      <w:r w:rsidR="00EB5505">
        <w:rPr>
          <w:rFonts w:ascii="Arial" w:hAnsi="Arial" w:hint="eastAsia"/>
          <w:sz w:val="20"/>
          <w:szCs w:val="20"/>
        </w:rPr>
        <w:t>DD</w:t>
      </w:r>
      <w:r w:rsidRPr="00E904AC">
        <w:rPr>
          <w:rFonts w:ascii="Arial" w:hAnsi="Arial" w:hint="eastAsia"/>
          <w:sz w:val="20"/>
          <w:szCs w:val="20"/>
        </w:rPr>
        <w:t xml:space="preserve"> = </w:t>
      </w:r>
      <w:r w:rsidR="009B456D">
        <w:rPr>
          <w:rFonts w:ascii="Arial" w:hAnsi="Arial" w:hint="eastAsia"/>
          <w:sz w:val="20"/>
          <w:szCs w:val="20"/>
        </w:rPr>
        <w:t>傳入參數年月</w:t>
      </w:r>
      <w:r w:rsidRPr="00E904AC">
        <w:rPr>
          <w:rFonts w:ascii="Arial" w:hAnsi="Arial" w:hint="eastAsia"/>
          <w:sz w:val="20"/>
          <w:szCs w:val="20"/>
        </w:rPr>
        <w:t>，如</w:t>
      </w:r>
      <w:r w:rsidR="009B456D">
        <w:rPr>
          <w:rFonts w:ascii="Arial" w:hAnsi="Arial" w:hint="eastAsia"/>
          <w:sz w:val="20"/>
          <w:szCs w:val="20"/>
        </w:rPr>
        <w:t>201408</w:t>
      </w:r>
      <w:r w:rsidR="00EB5505">
        <w:rPr>
          <w:rFonts w:ascii="Arial" w:hAnsi="Arial" w:hint="eastAsia"/>
          <w:sz w:val="20"/>
          <w:szCs w:val="20"/>
        </w:rPr>
        <w:t>01</w:t>
      </w:r>
    </w:p>
    <w:p w:rsidR="00522D2D" w:rsidRPr="00E904AC" w:rsidRDefault="00522D2D" w:rsidP="00522D2D">
      <w:pPr>
        <w:numPr>
          <w:ilvl w:val="2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若無傳入傳數</w:t>
      </w:r>
    </w:p>
    <w:p w:rsidR="00522D2D" w:rsidRPr="00E904AC" w:rsidRDefault="00522D2D" w:rsidP="00522D2D">
      <w:pPr>
        <w:numPr>
          <w:ilvl w:val="3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則</w:t>
      </w:r>
      <w:r w:rsidR="009B456D" w:rsidRPr="009B456D">
        <w:rPr>
          <w:rFonts w:ascii="Arial" w:hAnsi="Arial" w:hint="eastAsia"/>
          <w:sz w:val="20"/>
          <w:szCs w:val="20"/>
        </w:rPr>
        <w:t>取得系統</w:t>
      </w:r>
      <w:r w:rsidR="009B456D" w:rsidRPr="009B456D">
        <w:rPr>
          <w:rFonts w:ascii="Arial" w:hAnsi="Arial" w:hint="eastAsia"/>
          <w:sz w:val="20"/>
          <w:szCs w:val="20"/>
        </w:rPr>
        <w:t>SHUTDOWN DAY</w:t>
      </w:r>
      <w:r w:rsidR="009B456D">
        <w:rPr>
          <w:rFonts w:ascii="Arial" w:hAnsi="Arial" w:hint="eastAsia"/>
          <w:sz w:val="20"/>
          <w:szCs w:val="20"/>
        </w:rPr>
        <w:t>(</w:t>
      </w:r>
      <w:r w:rsidR="009B456D">
        <w:rPr>
          <w:rFonts w:ascii="Arial" w:hAnsi="Arial" w:hint="eastAsia"/>
          <w:sz w:val="20"/>
          <w:szCs w:val="20"/>
        </w:rPr>
        <w:t>取得方式如第</w:t>
      </w:r>
      <w:r w:rsidR="009B456D">
        <w:rPr>
          <w:rFonts w:ascii="Arial" w:hAnsi="Arial" w:hint="eastAsia"/>
          <w:sz w:val="20"/>
          <w:szCs w:val="20"/>
        </w:rPr>
        <w:t>4</w:t>
      </w:r>
      <w:r w:rsidR="009B456D">
        <w:rPr>
          <w:rFonts w:ascii="Arial" w:hAnsi="Arial" w:hint="eastAsia"/>
          <w:sz w:val="20"/>
          <w:szCs w:val="20"/>
        </w:rPr>
        <w:t>點</w:t>
      </w:r>
      <w:r w:rsidR="009B456D">
        <w:rPr>
          <w:rFonts w:ascii="Arial" w:hAnsi="Arial" w:hint="eastAsia"/>
          <w:sz w:val="20"/>
          <w:szCs w:val="20"/>
        </w:rPr>
        <w:t>)</w:t>
      </w:r>
      <w:r w:rsidRPr="00E904AC">
        <w:rPr>
          <w:rFonts w:ascii="Arial" w:hAnsi="Arial" w:hint="eastAsia"/>
          <w:sz w:val="20"/>
          <w:szCs w:val="20"/>
        </w:rPr>
        <w:t>，設變數如下：</w:t>
      </w:r>
    </w:p>
    <w:p w:rsidR="00EB5505" w:rsidRDefault="00522D2D" w:rsidP="00EB5505">
      <w:pPr>
        <w:numPr>
          <w:ilvl w:val="4"/>
          <w:numId w:val="10"/>
        </w:numPr>
        <w:rPr>
          <w:rFonts w:ascii="細明體" w:eastAsia="細明體" w:hAnsi="細明體" w:hint="eastAsia"/>
        </w:rPr>
      </w:pPr>
      <w:r w:rsidRPr="00E904AC">
        <w:rPr>
          <w:rFonts w:ascii="Arial" w:hAnsi="Arial" w:hint="eastAsia"/>
          <w:sz w:val="20"/>
          <w:szCs w:val="20"/>
        </w:rPr>
        <w:t>$YYMM</w:t>
      </w:r>
      <w:r w:rsidR="00EB5505">
        <w:rPr>
          <w:rFonts w:ascii="Arial" w:hAnsi="Arial" w:hint="eastAsia"/>
          <w:sz w:val="20"/>
          <w:szCs w:val="20"/>
        </w:rPr>
        <w:t>DD</w:t>
      </w:r>
      <w:r w:rsidRPr="00E904AC">
        <w:rPr>
          <w:rFonts w:ascii="Arial" w:hAnsi="Arial" w:hint="eastAsia"/>
          <w:sz w:val="20"/>
          <w:szCs w:val="20"/>
        </w:rPr>
        <w:t xml:space="preserve"> = </w:t>
      </w:r>
      <w:r w:rsidR="009B456D" w:rsidRPr="009B456D">
        <w:rPr>
          <w:rFonts w:ascii="Arial" w:hAnsi="Arial" w:hint="eastAsia"/>
          <w:sz w:val="20"/>
          <w:szCs w:val="20"/>
        </w:rPr>
        <w:t>SHUTDOWN DAY</w:t>
      </w:r>
      <w:r w:rsidRPr="00E904AC">
        <w:rPr>
          <w:rFonts w:ascii="Arial" w:hAnsi="Arial" w:hint="eastAsia"/>
          <w:sz w:val="20"/>
          <w:szCs w:val="20"/>
        </w:rPr>
        <w:t>之西元年月，如</w:t>
      </w:r>
      <w:r w:rsidRPr="00E904AC">
        <w:rPr>
          <w:rFonts w:ascii="Arial" w:hAnsi="Arial" w:hint="eastAsia"/>
          <w:sz w:val="20"/>
          <w:szCs w:val="20"/>
        </w:rPr>
        <w:t>20</w:t>
      </w:r>
      <w:r w:rsidR="009B456D">
        <w:rPr>
          <w:rFonts w:ascii="Arial" w:hAnsi="Arial" w:hint="eastAsia"/>
          <w:sz w:val="20"/>
          <w:szCs w:val="20"/>
        </w:rPr>
        <w:t>14</w:t>
      </w:r>
      <w:r w:rsidRPr="00E904AC">
        <w:rPr>
          <w:rFonts w:ascii="Arial" w:hAnsi="Arial" w:hint="eastAsia"/>
          <w:sz w:val="20"/>
          <w:szCs w:val="20"/>
        </w:rPr>
        <w:t>-0</w:t>
      </w:r>
      <w:r w:rsidR="00EB5505">
        <w:rPr>
          <w:rFonts w:ascii="Arial" w:hAnsi="Arial" w:hint="eastAsia"/>
          <w:sz w:val="20"/>
          <w:szCs w:val="20"/>
        </w:rPr>
        <w:t>8</w:t>
      </w:r>
      <w:r w:rsidRPr="00E904AC">
        <w:rPr>
          <w:rFonts w:ascii="Arial" w:hAnsi="Arial" w:hint="eastAsia"/>
          <w:sz w:val="20"/>
          <w:szCs w:val="20"/>
        </w:rPr>
        <w:t>-01</w:t>
      </w:r>
      <w:r w:rsidRPr="00E904AC">
        <w:rPr>
          <w:rFonts w:ascii="Arial" w:hAnsi="Arial" w:hint="eastAsia"/>
          <w:sz w:val="20"/>
          <w:szCs w:val="20"/>
        </w:rPr>
        <w:t>則取</w:t>
      </w:r>
      <w:r w:rsidRPr="00E904AC">
        <w:rPr>
          <w:rFonts w:ascii="Arial" w:hAnsi="Arial" w:hint="eastAsia"/>
          <w:sz w:val="20"/>
          <w:szCs w:val="20"/>
        </w:rPr>
        <w:t>20</w:t>
      </w:r>
      <w:r w:rsidR="009B456D">
        <w:rPr>
          <w:rFonts w:ascii="Arial" w:hAnsi="Arial" w:hint="eastAsia"/>
          <w:sz w:val="20"/>
          <w:szCs w:val="20"/>
        </w:rPr>
        <w:t>14</w:t>
      </w:r>
      <w:r w:rsidRPr="00E904AC">
        <w:rPr>
          <w:rFonts w:ascii="Arial" w:hAnsi="Arial" w:hint="eastAsia"/>
          <w:sz w:val="20"/>
          <w:szCs w:val="20"/>
        </w:rPr>
        <w:t>0</w:t>
      </w:r>
      <w:r w:rsidR="009B456D">
        <w:rPr>
          <w:rFonts w:ascii="Arial" w:hAnsi="Arial" w:hint="eastAsia"/>
          <w:sz w:val="20"/>
          <w:szCs w:val="20"/>
        </w:rPr>
        <w:t>8</w:t>
      </w:r>
      <w:r w:rsidR="00EB5505">
        <w:rPr>
          <w:rFonts w:ascii="Arial" w:hAnsi="Arial" w:hint="eastAsia"/>
          <w:sz w:val="20"/>
          <w:szCs w:val="20"/>
        </w:rPr>
        <w:t>01</w:t>
      </w:r>
    </w:p>
    <w:p w:rsidR="00961F9B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cs="新細明體" w:hint="eastAsia"/>
          <w:lang w:val="zh-TW" w:eastAsia="zh-TW"/>
        </w:rPr>
        <w:t>取得系統</w:t>
      </w:r>
      <w:r w:rsidRPr="0009343D">
        <w:rPr>
          <w:rFonts w:ascii="細明體" w:eastAsia="細明體" w:hAnsi="細明體" w:hint="eastAsia"/>
          <w:kern w:val="2"/>
          <w:lang w:eastAsia="zh-TW"/>
        </w:rPr>
        <w:t>SHUTDOWN DAY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961F9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Pr="0009343D">
        <w:rPr>
          <w:rFonts w:ascii="細明體" w:eastAsia="細明體" w:hAnsi="細明體" w:cs="新細明體"/>
        </w:rPr>
        <w:t>CathayDate</w:t>
      </w:r>
      <w:r w:rsidRPr="0009343D">
        <w:rPr>
          <w:rFonts w:ascii="細明體" w:eastAsia="細明體" w:hAnsi="細明體" w:cs="新細明體" w:hint="eastAsia"/>
          <w:lang w:val="zh-TW"/>
        </w:rPr>
        <w:t>模組</w:t>
      </w:r>
      <w:r w:rsidRPr="0009343D">
        <w:rPr>
          <w:rFonts w:ascii="細明體" w:eastAsia="細明體" w:hAnsi="細明體" w:cs="新細明體" w:hint="eastAsia"/>
          <w:lang w:val="zh-TW" w:eastAsia="zh-TW"/>
        </w:rPr>
        <w:t>取得系統</w:t>
      </w:r>
      <w:r w:rsidRPr="0009343D">
        <w:rPr>
          <w:rFonts w:ascii="細明體" w:eastAsia="細明體" w:hAnsi="細明體" w:hint="eastAsia"/>
          <w:kern w:val="2"/>
          <w:lang w:eastAsia="zh-TW"/>
        </w:rPr>
        <w:t>SHUTDOWN DAY：</w:t>
      </w:r>
    </w:p>
    <w:p w:rsidR="00961F9B" w:rsidRPr="008C552E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若RETURN_CODE＜＞0，</w:t>
      </w:r>
      <w:r w:rsidRPr="0009343D">
        <w:rPr>
          <w:rFonts w:ascii="細明體" w:eastAsia="細明體" w:hAnsi="細明體" w:hint="eastAsia"/>
          <w:bCs/>
          <w:caps/>
          <w:lang w:eastAsia="zh-TW"/>
        </w:rPr>
        <w:t>Set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訊息中文＝”</w:t>
      </w:r>
      <w:r w:rsidRPr="0009343D">
        <w:rPr>
          <w:rFonts w:ascii="細明體" w:eastAsia="細明體" w:hAnsi="細明體" w:cs="新細明體"/>
        </w:rPr>
        <w:t>CathayDate</w:t>
      </w:r>
      <w:r w:rsidRPr="0009343D">
        <w:rPr>
          <w:rFonts w:ascii="細明體" w:eastAsia="細明體" w:hAnsi="細明體" w:cs="新細明體" w:hint="eastAsia"/>
          <w:lang w:val="zh-TW" w:eastAsia="zh-TW"/>
        </w:rPr>
        <w:t>模組異常</w:t>
      </w:r>
      <w:r w:rsidRPr="0009343D">
        <w:rPr>
          <w:rFonts w:ascii="細明體" w:eastAsia="細明體" w:hAnsi="細明體" w:hint="eastAsia"/>
          <w:kern w:val="2"/>
          <w:lang w:eastAsia="zh-TW"/>
        </w:rPr>
        <w:t>”，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摘　　要＝模組傳回之中文訊息，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09343D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09343D">
        <w:rPr>
          <w:rFonts w:ascii="細明體" w:eastAsia="細明體" w:hAnsi="細明體"/>
          <w:bCs/>
          <w:kern w:val="2"/>
          <w:lang w:eastAsia="zh-TW"/>
        </w:rPr>
        <w:t>)</w:t>
      </w:r>
      <w:r w:rsidRPr="0009343D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bCs/>
          <w:lang w:eastAsia="zh-TW"/>
        </w:rPr>
        <w:t>RollBack回程式初始狀態資料，結束程式且程式執行結果異常</w:t>
      </w:r>
      <w:r>
        <w:rPr>
          <w:rFonts w:ascii="細明體" w:eastAsia="細明體" w:hAnsi="細明體" w:hint="eastAsia"/>
          <w:bCs/>
          <w:lang w:eastAsia="zh-TW"/>
        </w:rPr>
        <w:t>。</w:t>
      </w:r>
    </w:p>
    <w:p w:rsidR="00961F9B" w:rsidRDefault="00961F9B" w:rsidP="009B456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＄SHUTDOWN_DAY</w:t>
      </w:r>
      <w:r w:rsidRPr="00DF2E41">
        <w:rPr>
          <w:rFonts w:ascii="細明體" w:eastAsia="細明體" w:hAnsi="細明體" w:hint="eastAsia"/>
          <w:kern w:val="2"/>
          <w:lang w:eastAsia="zh-TW"/>
        </w:rPr>
        <w:t>＝</w:t>
      </w:r>
      <w:r w:rsidRPr="0009343D">
        <w:rPr>
          <w:rFonts w:ascii="細明體" w:eastAsia="細明體" w:hAnsi="細明體" w:hint="eastAsia"/>
          <w:kern w:val="2"/>
          <w:lang w:eastAsia="zh-TW"/>
        </w:rPr>
        <w:t>DATE(模組回傳的系統SHUTDOWN DAY)。</w:t>
      </w:r>
    </w:p>
    <w:p w:rsidR="00961F9B" w:rsidRDefault="003A0EC2" w:rsidP="00F90A5E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處理批次重啟件</w:t>
      </w:r>
    </w:p>
    <w:p w:rsidR="003A0EC2" w:rsidRDefault="003A0EC2" w:rsidP="003A0EC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取隔天日期:</w:t>
      </w:r>
    </w:p>
    <w:p w:rsidR="003A0EC2" w:rsidRPr="00F90A5E" w:rsidRDefault="003A0EC2" w:rsidP="003A0EC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NEXT_YYMMDD=</w:t>
      </w:r>
      <w:r w:rsidRPr="00B32EDF">
        <w:rPr>
          <w:rFonts w:ascii="細明體" w:eastAsia="細明體" w:hAnsi="細明體" w:hint="eastAsia"/>
          <w:color w:val="000000"/>
          <w:kern w:val="2"/>
          <w:lang w:eastAsia="zh-TW"/>
        </w:rPr>
        <w:t>$YYMMDD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+1天</w:t>
      </w:r>
    </w:p>
    <w:p w:rsidR="00961F9B" w:rsidRPr="002F44EB" w:rsidRDefault="003A0EC2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A0EC2">
        <w:rPr>
          <w:rFonts w:ascii="細明體" w:eastAsia="細明體" w:hAnsi="細明體" w:hint="eastAsia"/>
          <w:kern w:val="2"/>
          <w:lang w:eastAsia="zh-TW"/>
        </w:rPr>
        <w:t>讀取批次重啟記錄檔</w:t>
      </w:r>
      <w:r w:rsidRPr="003A0EC2">
        <w:rPr>
          <w:rFonts w:ascii="細明體" w:eastAsia="細明體" w:hAnsi="細明體"/>
          <w:kern w:val="2"/>
          <w:lang w:eastAsia="zh-TW"/>
        </w:rPr>
        <w:t>DTAA</w:t>
      </w:r>
      <w:r w:rsidRPr="003A0EC2">
        <w:rPr>
          <w:rFonts w:ascii="細明體" w:eastAsia="細明體" w:hAnsi="細明體" w:hint="eastAsia"/>
          <w:kern w:val="2"/>
          <w:lang w:eastAsia="zh-TW"/>
        </w:rPr>
        <w:t>D121</w:t>
      </w:r>
    </w:p>
    <w:p w:rsidR="002F44EB" w:rsidRPr="00DC2A7C" w:rsidRDefault="002F44EB" w:rsidP="002F44E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條件:</w:t>
      </w:r>
      <w:r w:rsidRPr="002F44EB">
        <w:rPr>
          <w:rFonts w:ascii="Courier New" w:hAnsi="Courier New" w:cs="Courier New"/>
          <w:color w:val="000000"/>
          <w:lang w:eastAsia="zh-TW"/>
        </w:rPr>
        <w:t xml:space="preserve"> </w:t>
      </w:r>
      <w:r w:rsidR="005B3687" w:rsidRPr="005B3687">
        <w:rPr>
          <w:rFonts w:ascii="Courier New" w:hAnsi="Courier New" w:cs="Courier New" w:hint="eastAsia"/>
          <w:color w:val="000000"/>
          <w:lang w:eastAsia="zh-TW"/>
        </w:rPr>
        <w:t>重啟日期</w:t>
      </w:r>
      <w:r w:rsidR="005B3687" w:rsidRPr="005B3687">
        <w:rPr>
          <w:rFonts w:ascii="細明體" w:eastAsia="細明體" w:hAnsi="細明體"/>
          <w:kern w:val="2"/>
          <w:lang w:eastAsia="zh-TW"/>
        </w:rPr>
        <w:t>DTAA</w:t>
      </w:r>
      <w:r w:rsidR="005B3687" w:rsidRPr="005B3687">
        <w:rPr>
          <w:rFonts w:ascii="細明體" w:eastAsia="細明體" w:hAnsi="細明體" w:hint="eastAsia"/>
          <w:kern w:val="2"/>
          <w:lang w:eastAsia="zh-TW"/>
        </w:rPr>
        <w:t>D121</w:t>
      </w:r>
      <w:r>
        <w:rPr>
          <w:rFonts w:ascii="細明體" w:eastAsia="細明體" w:hAnsi="細明體" w:hint="eastAsia"/>
          <w:lang w:eastAsia="zh-TW"/>
        </w:rPr>
        <w:t>.</w:t>
      </w:r>
      <w:r w:rsidR="005B3687" w:rsidRPr="005B3687">
        <w:rPr>
          <w:rFonts w:ascii="細明體" w:eastAsia="細明體" w:hAnsi="細明體"/>
          <w:kern w:val="2"/>
          <w:lang w:eastAsia="zh-TW"/>
        </w:rPr>
        <w:t>RESTART_DATE</w:t>
      </w:r>
      <w:r w:rsidR="00120A08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="005B3687">
        <w:rPr>
          <w:rFonts w:ascii="細明體" w:eastAsia="細明體" w:hAnsi="細明體" w:hint="eastAsia"/>
          <w:color w:val="000000"/>
          <w:kern w:val="2"/>
          <w:lang w:eastAsia="zh-TW"/>
        </w:rPr>
        <w:t>NEXT_YYMMDD</w:t>
      </w:r>
    </w:p>
    <w:p w:rsidR="00DC2A7C" w:rsidRDefault="00DC2A7C" w:rsidP="002F44E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32" w:author="李明諭" w:date="2017-04-11T11:43:00Z"/>
          <w:rFonts w:ascii="細明體" w:eastAsia="細明體" w:hAnsi="細明體"/>
          <w:kern w:val="2"/>
          <w:lang w:eastAsia="zh-TW"/>
        </w:rPr>
      </w:pPr>
      <w:r w:rsidRPr="00DC2A7C">
        <w:rPr>
          <w:rFonts w:ascii="細明體" w:eastAsia="細明體" w:hAnsi="細明體" w:hint="eastAsia"/>
          <w:kern w:val="2"/>
          <w:lang w:eastAsia="zh-TW"/>
        </w:rPr>
        <w:t>重啟功能代號</w:t>
      </w:r>
      <w:r w:rsidRPr="00DC2A7C">
        <w:rPr>
          <w:rFonts w:ascii="細明體" w:eastAsia="細明體" w:hAnsi="細明體"/>
          <w:kern w:val="2"/>
          <w:lang w:eastAsia="zh-TW"/>
        </w:rPr>
        <w:t>DTAA</w:t>
      </w:r>
      <w:r w:rsidRPr="00DC2A7C">
        <w:rPr>
          <w:rFonts w:ascii="細明體" w:eastAsia="細明體" w:hAnsi="細明體" w:hint="eastAsia"/>
          <w:kern w:val="2"/>
          <w:lang w:eastAsia="zh-TW"/>
        </w:rPr>
        <w:t>D121.</w:t>
      </w:r>
      <w:r w:rsidRPr="00DC2A7C">
        <w:rPr>
          <w:rFonts w:ascii="細明體" w:eastAsia="細明體" w:hAnsi="細明體"/>
          <w:kern w:val="2"/>
          <w:lang w:eastAsia="zh-TW"/>
        </w:rPr>
        <w:t>FUNC_ID</w:t>
      </w:r>
      <w:r>
        <w:rPr>
          <w:rFonts w:ascii="細明體" w:eastAsia="細明體" w:hAnsi="細明體" w:hint="eastAsia"/>
          <w:kern w:val="2"/>
          <w:lang w:eastAsia="zh-TW"/>
        </w:rPr>
        <w:t>=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AAB1_B003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E25A13" w:rsidRPr="002F44EB" w:rsidRDefault="00E25A13" w:rsidP="002F44E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33" w:author="李明諭" w:date="2017-04-11T11:43:00Z">
        <w:r w:rsidRPr="0092540E">
          <w:rPr>
            <w:rFonts w:ascii="新細明體" w:hAnsi="新細明體" w:cs="Arial" w:hint="eastAsia"/>
          </w:rPr>
          <w:t>是否已重啟is_</w:t>
        </w:r>
        <w:r w:rsidRPr="0092540E">
          <w:rPr>
            <w:rFonts w:ascii="新細明體" w:hAnsi="新細明體" w:cs="Arial"/>
          </w:rPr>
          <w:t>RESTART</w:t>
        </w:r>
        <w:r>
          <w:rPr>
            <w:rFonts w:ascii="新細明體" w:hAnsi="新細明體" w:cs="Arial" w:hint="eastAsia"/>
          </w:rPr>
          <w:t>的值</w:t>
        </w:r>
        <w:r>
          <w:rPr>
            <w:rFonts w:ascii="新細明體" w:hAnsi="新細明體" w:cs="Arial" w:hint="eastAsia"/>
            <w:lang w:eastAsia="zh-TW"/>
          </w:rPr>
          <w:t>=</w:t>
        </w:r>
        <w:r>
          <w:rPr>
            <w:rFonts w:ascii="新細明體" w:hAnsi="新細明體" w:cs="Arial"/>
            <w:lang w:eastAsia="zh-TW"/>
          </w:rPr>
          <w:t>’</w:t>
        </w:r>
        <w:r>
          <w:rPr>
            <w:rFonts w:ascii="新細明體" w:hAnsi="新細明體" w:cs="Arial" w:hint="eastAsia"/>
            <w:lang w:eastAsia="zh-TW"/>
          </w:rPr>
          <w:t>0</w:t>
        </w:r>
        <w:r>
          <w:rPr>
            <w:rFonts w:ascii="新細明體" w:hAnsi="新細明體" w:cs="Arial"/>
            <w:lang w:eastAsia="zh-TW"/>
          </w:rPr>
          <w:t>’</w:t>
        </w:r>
      </w:ins>
    </w:p>
    <w:p w:rsidR="00E25A13" w:rsidRPr="00E25A13" w:rsidRDefault="00E25A13" w:rsidP="005B368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34" w:author="李明諭" w:date="2017-04-11T11:41:00Z"/>
          <w:rFonts w:ascii="細明體" w:eastAsia="細明體" w:hAnsi="細明體"/>
          <w:kern w:val="2"/>
          <w:lang w:eastAsia="zh-TW"/>
          <w:rPrChange w:id="35" w:author="李明諭" w:date="2017-04-11T11:41:00Z">
            <w:rPr>
              <w:ins w:id="36" w:author="李明諭" w:date="2017-04-11T11:41:00Z"/>
              <w:lang w:eastAsia="zh-TW"/>
            </w:rPr>
          </w:rPrChange>
        </w:rPr>
      </w:pPr>
      <w:ins w:id="37" w:author="李明諭" w:date="2017-04-11T11:40:00Z">
        <w:r>
          <w:rPr>
            <w:lang w:eastAsia="zh-TW"/>
          </w:rPr>
          <w:t>調整當受編有理賠項目是</w:t>
        </w:r>
        <w:r>
          <w:rPr>
            <w:lang w:eastAsia="zh-TW"/>
          </w:rPr>
          <w:t>BEG2</w:t>
        </w:r>
        <w:r>
          <w:rPr>
            <w:lang w:eastAsia="zh-TW"/>
          </w:rPr>
          <w:t>，實際有給付癌症住院醫療保險金項目才重啟。</w:t>
        </w:r>
      </w:ins>
    </w:p>
    <w:p w:rsidR="000366B5" w:rsidRPr="00DF2E41" w:rsidRDefault="00E25A13" w:rsidP="005B368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38" w:author="李明諭" w:date="2017-04-11T11:41:00Z">
        <w:r>
          <w:rPr>
            <w:rFonts w:hint="eastAsia"/>
            <w:lang w:eastAsia="zh-TW"/>
          </w:rPr>
          <w:t>受理檔</w:t>
        </w:r>
        <w:r>
          <w:rPr>
            <w:rFonts w:hint="eastAsia"/>
            <w:lang w:eastAsia="zh-TW"/>
          </w:rPr>
          <w:t>DTAAA001.APLY_STS</w:t>
        </w:r>
        <w:r>
          <w:rPr>
            <w:rFonts w:hint="eastAsia"/>
            <w:lang w:eastAsia="zh-TW"/>
          </w:rPr>
          <w:t>受理代碼有走</w:t>
        </w:r>
      </w:ins>
      <w:ins w:id="39" w:author="李明諭" w:date="2017-04-11T11:42:00Z">
        <w:r>
          <w:rPr>
            <w:rFonts w:hint="eastAsia"/>
            <w:lang w:eastAsia="zh-TW"/>
          </w:rPr>
          <w:t>到</w:t>
        </w:r>
        <w:r>
          <w:rPr>
            <w:rFonts w:hint="eastAsia"/>
            <w:lang w:eastAsia="zh-TW"/>
          </w:rPr>
          <w:t>80</w:t>
        </w:r>
        <w:r>
          <w:rPr>
            <w:rFonts w:hint="eastAsia"/>
            <w:lang w:eastAsia="zh-TW"/>
          </w:rPr>
          <w:t>結案</w:t>
        </w:r>
      </w:ins>
      <w:del w:id="40" w:author="李明諭" w:date="2017-04-11T11:40:00Z">
        <w:r w:rsidR="005B3687" w:rsidRPr="005B3687" w:rsidDel="00E25A13">
          <w:rPr>
            <w:rFonts w:ascii="細明體" w:eastAsia="細明體" w:hAnsi="細明體"/>
            <w:kern w:val="2"/>
            <w:lang w:eastAsia="zh-TW"/>
          </w:rPr>
          <w:delText>覆核人員DTAA</w:delText>
        </w:r>
        <w:r w:rsidR="005B3687" w:rsidRPr="005B3687" w:rsidDel="00E25A13">
          <w:rPr>
            <w:rFonts w:ascii="細明體" w:eastAsia="細明體" w:hAnsi="細明體" w:hint="eastAsia"/>
            <w:kern w:val="2"/>
            <w:lang w:eastAsia="zh-TW"/>
          </w:rPr>
          <w:delText>D121.</w:delText>
        </w:r>
        <w:r w:rsidR="005B3687" w:rsidRPr="005B3687" w:rsidDel="00E25A13">
          <w:rPr>
            <w:rFonts w:ascii="細明體" w:eastAsia="細明體" w:hAnsi="細明體"/>
            <w:kern w:val="2"/>
            <w:lang w:eastAsia="zh-TW"/>
          </w:rPr>
          <w:delText>APRV_ID</w:delText>
        </w:r>
        <w:r w:rsidR="00120A08" w:rsidDel="00E25A13">
          <w:rPr>
            <w:rFonts w:ascii="細明體" w:eastAsia="細明體" w:hAnsi="細明體" w:hint="eastAsia"/>
            <w:kern w:val="2"/>
            <w:lang w:eastAsia="zh-TW"/>
          </w:rPr>
          <w:delText xml:space="preserve"> </w:delText>
        </w:r>
        <w:r w:rsidR="005B3687" w:rsidDel="00E25A13">
          <w:rPr>
            <w:rFonts w:ascii="細明體" w:eastAsia="細明體" w:hAnsi="細明體" w:hint="eastAsia"/>
            <w:kern w:val="2"/>
            <w:lang w:eastAsia="zh-TW"/>
          </w:rPr>
          <w:delText>不等於null</w:delText>
        </w:r>
        <w:r w:rsidR="005B3687" w:rsidRPr="00DF2E41" w:rsidDel="00E25A13">
          <w:rPr>
            <w:rFonts w:ascii="細明體" w:eastAsia="細明體" w:hAnsi="細明體" w:hint="eastAsia"/>
            <w:kern w:val="2"/>
            <w:lang w:eastAsia="zh-TW"/>
          </w:rPr>
          <w:delText xml:space="preserve"> </w:delText>
        </w:r>
      </w:del>
    </w:p>
    <w:p w:rsidR="00D12C1D" w:rsidRPr="003E01B2" w:rsidRDefault="005B3687" w:rsidP="005B368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B3687">
        <w:rPr>
          <w:rFonts w:ascii="細明體" w:eastAsia="細明體" w:hAnsi="細明體" w:hint="eastAsia"/>
          <w:kern w:val="2"/>
          <w:lang w:eastAsia="zh-TW"/>
        </w:rPr>
        <w:t>逐筆進入步驟</w:t>
      </w:r>
      <w:r>
        <w:rPr>
          <w:rFonts w:ascii="細明體" w:eastAsia="細明體" w:hAnsi="細明體" w:hint="eastAsia"/>
          <w:kern w:val="2"/>
          <w:lang w:eastAsia="zh-TW"/>
        </w:rPr>
        <w:t>6</w:t>
      </w:r>
      <w:r w:rsidRPr="005B3687">
        <w:rPr>
          <w:rFonts w:ascii="細明體" w:eastAsia="細明體" w:hAnsi="細明體" w:hint="eastAsia"/>
          <w:kern w:val="2"/>
          <w:lang w:eastAsia="zh-TW"/>
        </w:rPr>
        <w:t>重啟。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若讀取異常，則設定：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</w:t>
      </w:r>
      <w:r>
        <w:rPr>
          <w:rFonts w:ascii="細明體" w:eastAsia="細明體" w:hAnsi="細明體" w:hint="eastAsia"/>
          <w:lang w:eastAsia="zh-TW"/>
        </w:rPr>
        <w:t>以上任一檔案</w:t>
      </w:r>
      <w:r w:rsidRPr="00DF2E41">
        <w:rPr>
          <w:rFonts w:ascii="細明體" w:eastAsia="細明體" w:hAnsi="細明體" w:hint="eastAsia"/>
          <w:lang w:eastAsia="zh-TW"/>
        </w:rPr>
        <w:t>讀取異常，則設定：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3E01B2" w:rsidRDefault="00961F9B" w:rsidP="003E01B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Pr="0001078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若</w:t>
      </w:r>
      <w:r w:rsidRPr="00DF2E41">
        <w:rPr>
          <w:rFonts w:ascii="細明體" w:eastAsia="細明體" w:hAnsi="細明體" w:hint="eastAsia"/>
          <w:lang w:eastAsia="zh-TW"/>
        </w:rPr>
        <w:t>讀取件數</w:t>
      </w:r>
      <w:r>
        <w:rPr>
          <w:rFonts w:ascii="細明體" w:eastAsia="細明體" w:hAnsi="細明體" w:hint="eastAsia"/>
          <w:kern w:val="2"/>
          <w:lang w:eastAsia="zh-TW"/>
        </w:rPr>
        <w:t>＝</w:t>
      </w:r>
      <w:r w:rsidRPr="00DF2E41">
        <w:rPr>
          <w:rFonts w:ascii="細明體" w:eastAsia="細明體" w:hAnsi="細明體" w:hint="eastAsia"/>
          <w:lang w:eastAsia="zh-TW"/>
        </w:rPr>
        <w:t>0，則設定：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無</w:t>
      </w:r>
      <w:r w:rsidR="003E01B2">
        <w:rPr>
          <w:rFonts w:ascii="細明體" w:eastAsia="細明體" w:hAnsi="細明體" w:hint="eastAsia"/>
          <w:kern w:val="2"/>
          <w:lang w:eastAsia="zh-TW"/>
        </w:rPr>
        <w:t xml:space="preserve">+ </w:t>
      </w:r>
      <w:r w:rsidR="003E01B2" w:rsidRPr="003E01B2">
        <w:rPr>
          <w:rFonts w:ascii="細明體" w:eastAsia="細明體" w:hAnsi="細明體" w:hint="eastAsia"/>
          <w:kern w:val="2"/>
          <w:lang w:eastAsia="zh-TW"/>
        </w:rPr>
        <w:t>$YYMM</w:t>
      </w:r>
      <w:r w:rsidR="003E01B2">
        <w:rPr>
          <w:rFonts w:ascii="細明體" w:eastAsia="細明體" w:hAnsi="細明體" w:hint="eastAsia"/>
          <w:kern w:val="2"/>
          <w:lang w:eastAsia="zh-TW"/>
        </w:rPr>
        <w:t xml:space="preserve"> +</w:t>
      </w:r>
      <w:r w:rsidR="003A0EC2" w:rsidRPr="003A0EC2">
        <w:rPr>
          <w:rFonts w:ascii="細明體" w:eastAsia="細明體" w:hAnsi="細明體" w:hint="eastAsia"/>
          <w:kern w:val="2"/>
          <w:lang w:eastAsia="zh-TW"/>
        </w:rPr>
        <w:t>批次重啟</w:t>
      </w:r>
      <w:r w:rsidR="003E01B2">
        <w:rPr>
          <w:rFonts w:ascii="細明體" w:eastAsia="細明體" w:hAnsi="細明體" w:hint="eastAsia"/>
          <w:kern w:val="2"/>
          <w:lang w:eastAsia="zh-TW"/>
        </w:rPr>
        <w:t>件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）；</w:t>
      </w:r>
    </w:p>
    <w:p w:rsidR="00961F9B" w:rsidRPr="00F1360F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正常結束程式。</w:t>
      </w:r>
    </w:p>
    <w:p w:rsidR="009B56F7" w:rsidRPr="005B3687" w:rsidRDefault="00F1360F" w:rsidP="005B368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將取得的件數紀錄為</w:t>
      </w:r>
      <w:r w:rsidRPr="00F1360F">
        <w:rPr>
          <w:rFonts w:ascii="細明體" w:eastAsia="細明體" w:hAnsi="細明體" w:hint="eastAsia"/>
          <w:kern w:val="2"/>
          <w:lang w:eastAsia="zh-TW"/>
        </w:rPr>
        <w:t>輸入件數</w:t>
      </w:r>
    </w:p>
    <w:p w:rsidR="00FA5137" w:rsidRDefault="00FA5137" w:rsidP="00FA513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重啟</w:t>
      </w:r>
    </w:p>
    <w:p w:rsidR="00A00481" w:rsidRDefault="00A00481" w:rsidP="00FA5137">
      <w:pPr>
        <w:numPr>
          <w:ilvl w:val="0"/>
          <w:numId w:val="12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判斷現在是否已有長看申請件正在執行</w:t>
      </w:r>
    </w:p>
    <w:p w:rsidR="00A00481" w:rsidRDefault="00A00481" w:rsidP="00A00481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利用</w:t>
      </w:r>
      <w:r w:rsidRPr="00A00481">
        <w:rPr>
          <w:rFonts w:ascii="新細明體" w:hAnsi="新細明體" w:cs="Arial" w:hint="eastAsia"/>
          <w:sz w:val="20"/>
          <w:szCs w:val="20"/>
        </w:rPr>
        <w:t>DTAAB001.</w:t>
      </w:r>
      <w:r w:rsidRPr="00A00481">
        <w:rPr>
          <w:rFonts w:ascii="新細明體" w:hAnsi="新細明體" w:cs="Arial"/>
          <w:sz w:val="20"/>
          <w:szCs w:val="20"/>
        </w:rPr>
        <w:t>OCR_ID 事故者_ID</w:t>
      </w:r>
      <w:r>
        <w:rPr>
          <w:rFonts w:ascii="新細明體" w:hAnsi="新細明體" w:cs="Arial" w:hint="eastAsia"/>
          <w:sz w:val="20"/>
          <w:szCs w:val="20"/>
        </w:rPr>
        <w:t>讀取</w:t>
      </w:r>
      <w:r w:rsidRPr="00A00481">
        <w:rPr>
          <w:rFonts w:ascii="新細明體" w:hAnsi="新細明體" w:cs="Arial"/>
          <w:sz w:val="20"/>
          <w:szCs w:val="20"/>
        </w:rPr>
        <w:t>DTAA</w:t>
      </w:r>
      <w:r w:rsidRPr="00A00481">
        <w:rPr>
          <w:rFonts w:ascii="新細明體" w:hAnsi="新細明體" w:cs="Arial" w:hint="eastAsia"/>
          <w:sz w:val="20"/>
          <w:szCs w:val="20"/>
        </w:rPr>
        <w:t>A001</w:t>
      </w:r>
      <w:r w:rsidR="00755A2C">
        <w:rPr>
          <w:rFonts w:ascii="新細明體" w:hAnsi="新細明體" w:cs="Arial" w:hint="eastAsia"/>
          <w:sz w:val="20"/>
          <w:szCs w:val="20"/>
        </w:rPr>
        <w:t>串</w:t>
      </w:r>
      <w:r w:rsidR="00755A2C" w:rsidRPr="00A00481">
        <w:rPr>
          <w:rFonts w:ascii="新細明體" w:hAnsi="新細明體" w:cs="Arial"/>
          <w:sz w:val="20"/>
          <w:szCs w:val="20"/>
        </w:rPr>
        <w:t>DTAA</w:t>
      </w:r>
      <w:r w:rsidR="00755A2C" w:rsidRPr="00A00481">
        <w:rPr>
          <w:rFonts w:ascii="新細明體" w:hAnsi="新細明體" w:cs="Arial" w:hint="eastAsia"/>
          <w:sz w:val="20"/>
          <w:szCs w:val="20"/>
        </w:rPr>
        <w:t>A0</w:t>
      </w:r>
      <w:r w:rsidR="00755A2C">
        <w:rPr>
          <w:rFonts w:ascii="新細明體" w:hAnsi="新細明體" w:cs="Arial" w:hint="eastAsia"/>
          <w:sz w:val="20"/>
          <w:szCs w:val="20"/>
        </w:rPr>
        <w:t>10</w:t>
      </w:r>
    </w:p>
    <w:p w:rsidR="00A00481" w:rsidRDefault="00A00481" w:rsidP="00A00481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條件:</w:t>
      </w:r>
    </w:p>
    <w:p w:rsidR="00A00481" w:rsidRDefault="00A00481" w:rsidP="00A00481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A00481">
        <w:rPr>
          <w:rFonts w:ascii="新細明體" w:hAnsi="新細明體" w:cs="Arial"/>
          <w:sz w:val="20"/>
          <w:szCs w:val="20"/>
        </w:rPr>
        <w:t>DTAA</w:t>
      </w:r>
      <w:r w:rsidRPr="00A00481">
        <w:rPr>
          <w:rFonts w:ascii="新細明體" w:hAnsi="新細明體" w:cs="Arial" w:hint="eastAsia"/>
          <w:sz w:val="20"/>
          <w:szCs w:val="20"/>
        </w:rPr>
        <w:t>A001</w:t>
      </w:r>
      <w:r>
        <w:rPr>
          <w:rFonts w:ascii="新細明體" w:hAnsi="新細明體" w:cs="Arial" w:hint="eastAsia"/>
          <w:sz w:val="20"/>
          <w:szCs w:val="20"/>
        </w:rPr>
        <w:t>.</w:t>
      </w:r>
      <w:r w:rsidRPr="00A00481">
        <w:rPr>
          <w:rFonts w:ascii="新細明體" w:hAnsi="新細明體" w:cs="Arial"/>
          <w:sz w:val="20"/>
          <w:szCs w:val="20"/>
        </w:rPr>
        <w:t>APLY_STS</w:t>
      </w:r>
      <w:r>
        <w:rPr>
          <w:rFonts w:ascii="新細明體" w:hAnsi="新細明體" w:cs="Arial" w:hint="eastAsia"/>
          <w:sz w:val="20"/>
          <w:szCs w:val="20"/>
        </w:rPr>
        <w:t xml:space="preserve">&lt; </w:t>
      </w:r>
      <w:r>
        <w:rPr>
          <w:rFonts w:ascii="新細明體" w:hAnsi="新細明體" w:cs="Arial"/>
          <w:sz w:val="20"/>
          <w:szCs w:val="20"/>
        </w:rPr>
        <w:t>‘</w:t>
      </w:r>
      <w:r>
        <w:rPr>
          <w:rFonts w:ascii="新細明體" w:hAnsi="新細明體" w:cs="Arial" w:hint="eastAsia"/>
          <w:sz w:val="20"/>
          <w:szCs w:val="20"/>
        </w:rPr>
        <w:t>80</w:t>
      </w:r>
      <w:r>
        <w:rPr>
          <w:rFonts w:ascii="新細明體" w:hAnsi="新細明體" w:cs="Arial"/>
          <w:sz w:val="20"/>
          <w:szCs w:val="20"/>
        </w:rPr>
        <w:t>’</w:t>
      </w:r>
    </w:p>
    <w:p w:rsidR="00A00481" w:rsidRDefault="00A00481" w:rsidP="00A00481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A00481">
        <w:rPr>
          <w:rFonts w:ascii="新細明體" w:hAnsi="新細明體" w:cs="Arial"/>
          <w:sz w:val="20"/>
          <w:szCs w:val="20"/>
        </w:rPr>
        <w:t>DTAA</w:t>
      </w:r>
      <w:r w:rsidRPr="00A00481">
        <w:rPr>
          <w:rFonts w:ascii="新細明體" w:hAnsi="新細明體" w:cs="Arial" w:hint="eastAsia"/>
          <w:sz w:val="20"/>
          <w:szCs w:val="20"/>
        </w:rPr>
        <w:t>A001.</w:t>
      </w:r>
      <w:r w:rsidRPr="00A00481">
        <w:rPr>
          <w:rFonts w:ascii="新細明體" w:hAnsi="新細明體" w:cs="Arial"/>
          <w:sz w:val="20"/>
          <w:szCs w:val="20"/>
        </w:rPr>
        <w:t>CLAM_CAT</w:t>
      </w:r>
      <w:r>
        <w:rPr>
          <w:rFonts w:ascii="新細明體" w:hAnsi="新細明體" w:cs="Arial" w:hint="eastAsia"/>
          <w:sz w:val="20"/>
          <w:szCs w:val="20"/>
        </w:rPr>
        <w:t>=</w:t>
      </w:r>
      <w:r>
        <w:rPr>
          <w:rFonts w:ascii="新細明體" w:hAnsi="新細明體" w:cs="Arial"/>
          <w:sz w:val="20"/>
          <w:szCs w:val="20"/>
        </w:rPr>
        <w:t>‘</w:t>
      </w:r>
      <w:r w:rsidR="005B3687">
        <w:rPr>
          <w:rFonts w:ascii="新細明體" w:hAnsi="新細明體" w:cs="Arial" w:hint="eastAsia"/>
          <w:sz w:val="20"/>
          <w:szCs w:val="20"/>
        </w:rPr>
        <w:t>G</w:t>
      </w:r>
      <w:r>
        <w:rPr>
          <w:rFonts w:ascii="新細明體" w:hAnsi="新細明體" w:cs="Arial"/>
          <w:sz w:val="20"/>
          <w:szCs w:val="20"/>
        </w:rPr>
        <w:t>’</w:t>
      </w:r>
    </w:p>
    <w:p w:rsidR="00755A2C" w:rsidRDefault="00755A2C" w:rsidP="00A00481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JOIN </w:t>
      </w:r>
      <w:r w:rsidRPr="00755A2C">
        <w:rPr>
          <w:rFonts w:ascii="新細明體" w:hAnsi="新細明體" w:cs="Arial"/>
          <w:sz w:val="20"/>
          <w:szCs w:val="20"/>
        </w:rPr>
        <w:t>DTAA</w:t>
      </w:r>
      <w:r w:rsidRPr="00755A2C">
        <w:rPr>
          <w:rFonts w:ascii="新細明體" w:hAnsi="新細明體" w:cs="Arial" w:hint="eastAsia"/>
          <w:sz w:val="20"/>
          <w:szCs w:val="20"/>
        </w:rPr>
        <w:t>A010</w:t>
      </w:r>
      <w:r>
        <w:rPr>
          <w:rFonts w:ascii="新細明體" w:hAnsi="新細明體" w:cs="Arial" w:hint="eastAsia"/>
          <w:sz w:val="20"/>
          <w:szCs w:val="20"/>
        </w:rPr>
        <w:t>.APLY_NO=</w:t>
      </w:r>
      <w:r w:rsidRPr="00755A2C">
        <w:rPr>
          <w:rFonts w:ascii="新細明體" w:hAnsi="新細明體" w:cs="Arial"/>
          <w:sz w:val="20"/>
          <w:szCs w:val="20"/>
        </w:rPr>
        <w:t xml:space="preserve"> DTAA</w:t>
      </w:r>
      <w:r w:rsidRPr="00755A2C">
        <w:rPr>
          <w:rFonts w:ascii="新細明體" w:hAnsi="新細明體" w:cs="Arial" w:hint="eastAsia"/>
          <w:sz w:val="20"/>
          <w:szCs w:val="20"/>
        </w:rPr>
        <w:t>A0</w:t>
      </w:r>
      <w:r>
        <w:rPr>
          <w:rFonts w:ascii="新細明體" w:hAnsi="新細明體" w:cs="Arial" w:hint="eastAsia"/>
          <w:sz w:val="20"/>
          <w:szCs w:val="20"/>
        </w:rPr>
        <w:t>01.APLY_NO</w:t>
      </w:r>
    </w:p>
    <w:p w:rsidR="00755A2C" w:rsidRDefault="00755A2C" w:rsidP="00A00481">
      <w:pPr>
        <w:numPr>
          <w:ilvl w:val="2"/>
          <w:numId w:val="12"/>
        </w:numPr>
        <w:rPr>
          <w:ins w:id="41" w:author="FIS" w:date="2014-12-03T09:55:00Z"/>
          <w:rFonts w:ascii="新細明體" w:hAnsi="新細明體" w:cs="Arial" w:hint="eastAsia"/>
          <w:sz w:val="20"/>
          <w:szCs w:val="20"/>
        </w:rPr>
      </w:pPr>
      <w:r w:rsidRPr="00755A2C">
        <w:rPr>
          <w:rFonts w:ascii="新細明體" w:hAnsi="新細明體" w:cs="Arial"/>
          <w:sz w:val="20"/>
          <w:szCs w:val="20"/>
        </w:rPr>
        <w:t>DTAA</w:t>
      </w:r>
      <w:r w:rsidRPr="00755A2C">
        <w:rPr>
          <w:rFonts w:ascii="新細明體" w:hAnsi="新細明體" w:cs="Arial" w:hint="eastAsia"/>
          <w:sz w:val="20"/>
          <w:szCs w:val="20"/>
        </w:rPr>
        <w:t>A010</w:t>
      </w:r>
      <w:r>
        <w:rPr>
          <w:rFonts w:ascii="新細明體" w:hAnsi="新細明體" w:cs="Arial" w:hint="eastAsia"/>
          <w:sz w:val="20"/>
          <w:szCs w:val="20"/>
        </w:rPr>
        <w:t>.</w:t>
      </w:r>
      <w:r w:rsidRPr="00A00481">
        <w:rPr>
          <w:rFonts w:ascii="新細明體" w:hAnsi="新細明體" w:cs="Arial"/>
          <w:sz w:val="20"/>
          <w:szCs w:val="20"/>
        </w:rPr>
        <w:t>OCR_ID</w:t>
      </w:r>
      <w:r>
        <w:rPr>
          <w:rFonts w:ascii="新細明體" w:hAnsi="新細明體" w:cs="Arial" w:hint="eastAsia"/>
          <w:sz w:val="20"/>
          <w:szCs w:val="20"/>
        </w:rPr>
        <w:t>=</w:t>
      </w:r>
      <w:r w:rsidRPr="00755A2C">
        <w:rPr>
          <w:rFonts w:ascii="新細明體" w:hAnsi="新細明體" w:cs="Arial" w:hint="eastAsia"/>
          <w:sz w:val="20"/>
          <w:szCs w:val="20"/>
        </w:rPr>
        <w:t xml:space="preserve"> </w:t>
      </w:r>
      <w:r w:rsidRPr="00A00481">
        <w:rPr>
          <w:rFonts w:ascii="新細明體" w:hAnsi="新細明體" w:cs="Arial" w:hint="eastAsia"/>
          <w:sz w:val="20"/>
          <w:szCs w:val="20"/>
        </w:rPr>
        <w:t>DTAAB001.</w:t>
      </w:r>
      <w:r w:rsidRPr="00A00481">
        <w:rPr>
          <w:rFonts w:ascii="新細明體" w:hAnsi="新細明體" w:cs="Arial"/>
          <w:sz w:val="20"/>
          <w:szCs w:val="20"/>
        </w:rPr>
        <w:t>OCR_ID</w:t>
      </w:r>
    </w:p>
    <w:p w:rsidR="005F0F2D" w:rsidRDefault="005F0F2D" w:rsidP="005F0F2D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  <w:pPrChange w:id="42" w:author="FIS" w:date="2014-12-03T09:55:00Z">
          <w:pPr>
            <w:numPr>
              <w:ilvl w:val="2"/>
              <w:numId w:val="12"/>
            </w:numPr>
            <w:tabs>
              <w:tab w:val="num" w:pos="2098"/>
            </w:tabs>
            <w:ind w:left="2098" w:hanging="567"/>
          </w:pPr>
        </w:pPrChange>
      </w:pPr>
      <w:ins w:id="43" w:author="FIS" w:date="2014-12-03T09:55:00Z">
        <w:r>
          <w:rPr>
            <w:rFonts w:ascii="新細明體" w:hAnsi="新細明體" w:cs="Arial" w:hint="eastAsia"/>
            <w:sz w:val="20"/>
            <w:szCs w:val="20"/>
          </w:rPr>
          <w:t>再將取得受編與DTAAD120比較</w:t>
        </w:r>
      </w:ins>
      <w:ins w:id="44" w:author="FIS" w:date="2014-12-03T09:56:00Z">
        <w:r>
          <w:rPr>
            <w:rFonts w:ascii="新細明體" w:hAnsi="新細明體" w:cs="Arial" w:hint="eastAsia"/>
            <w:sz w:val="20"/>
            <w:szCs w:val="20"/>
          </w:rPr>
          <w:t>，看是否為原受編重啟</w:t>
        </w:r>
      </w:ins>
    </w:p>
    <w:p w:rsidR="00755A2C" w:rsidRDefault="00755A2C" w:rsidP="00755A2C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如果有資料，該筆不繼續處理，</w:t>
      </w:r>
      <w:r w:rsidRPr="00755A2C">
        <w:rPr>
          <w:rFonts w:ascii="新細明體" w:hAnsi="新細明體" w:cs="Arial" w:hint="eastAsia"/>
          <w:sz w:val="20"/>
          <w:szCs w:val="20"/>
        </w:rPr>
        <w:t>RETURN</w:t>
      </w:r>
      <w:r>
        <w:rPr>
          <w:rFonts w:ascii="新細明體" w:hAnsi="新細明體" w:cs="Arial" w:hint="eastAsia"/>
          <w:sz w:val="20"/>
          <w:szCs w:val="20"/>
        </w:rPr>
        <w:t>。</w:t>
      </w:r>
    </w:p>
    <w:p w:rsidR="00FA5137" w:rsidRPr="002106C1" w:rsidRDefault="00A00481" w:rsidP="00FA5137">
      <w:pPr>
        <w:numPr>
          <w:ilvl w:val="0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取得新受理編號：</w:t>
      </w:r>
    </w:p>
    <w:p w:rsidR="00FA5137" w:rsidRPr="002106C1" w:rsidRDefault="00FA5137" w:rsidP="00FA5137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CALL</w:t>
      </w:r>
      <w:r w:rsidRPr="002106C1">
        <w:rPr>
          <w:rFonts w:ascii="新細明體" w:hAnsi="新細明體" w:hint="eastAsia"/>
          <w:sz w:val="20"/>
          <w:szCs w:val="20"/>
        </w:rPr>
        <w:t>取得理賠相關序號模組</w:t>
      </w:r>
      <w:r w:rsidRPr="002106C1">
        <w:rPr>
          <w:rFonts w:ascii="新細明體" w:hAnsi="新細明體"/>
          <w:bCs/>
          <w:sz w:val="20"/>
          <w:szCs w:val="20"/>
        </w:rPr>
        <w:t>AA_B2Z009</w:t>
      </w:r>
      <w:r w:rsidRPr="002106C1">
        <w:rPr>
          <w:rFonts w:ascii="新細明體" w:hAnsi="新細明體" w:cs="Arial" w:hint="eastAsia"/>
          <w:sz w:val="20"/>
          <w:szCs w:val="20"/>
        </w:rPr>
        <w:t>.</w:t>
      </w:r>
      <w:r w:rsidRPr="002106C1">
        <w:rPr>
          <w:rFonts w:ascii="新細明體" w:hAnsi="新細明體" w:cs="Arial"/>
          <w:sz w:val="20"/>
          <w:szCs w:val="20"/>
        </w:rPr>
        <w:t>getAPLY_NO_M8</w:t>
      </w:r>
      <w:r w:rsidRPr="002106C1">
        <w:rPr>
          <w:rFonts w:ascii="新細明體" w:hAnsi="新細明體" w:cs="Arial" w:hint="eastAsia"/>
          <w:sz w:val="20"/>
          <w:szCs w:val="20"/>
        </w:rPr>
        <w:t>，條件如下：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傳入參數：</w:t>
      </w:r>
      <w:r w:rsidR="005B3687" w:rsidRPr="005B3687">
        <w:rPr>
          <w:rFonts w:ascii="新細明體" w:hAnsi="新細明體" w:cs="Arial"/>
          <w:sz w:val="20"/>
          <w:szCs w:val="20"/>
        </w:rPr>
        <w:t>DTAA</w:t>
      </w:r>
      <w:r w:rsidR="005B3687" w:rsidRPr="005B3687">
        <w:rPr>
          <w:rFonts w:ascii="新細明體" w:hAnsi="新細明體" w:cs="Arial" w:hint="eastAsia"/>
          <w:sz w:val="20"/>
          <w:szCs w:val="20"/>
        </w:rPr>
        <w:t>D121</w:t>
      </w:r>
      <w:r w:rsidR="00A00481" w:rsidRPr="00A00481">
        <w:rPr>
          <w:rFonts w:ascii="新細明體" w:hAnsi="新細明體" w:cs="Arial" w:hint="eastAsia"/>
          <w:sz w:val="20"/>
          <w:szCs w:val="20"/>
        </w:rPr>
        <w:t>.APLY_NO</w:t>
      </w:r>
      <w:r w:rsidRPr="002106C1">
        <w:rPr>
          <w:rFonts w:ascii="新細明體" w:hAnsi="新細明體" w:cs="Arial" w:hint="eastAsia"/>
          <w:sz w:val="20"/>
          <w:szCs w:val="20"/>
        </w:rPr>
        <w:t>受理編號前十碼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回傳參數：$新受理編號</w:t>
      </w:r>
    </w:p>
    <w:p w:rsidR="00FA5137" w:rsidRPr="002106C1" w:rsidRDefault="00FA5137" w:rsidP="00FA5137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 xml:space="preserve">$新受理編號 = $新受理編號前十碼 + </w:t>
      </w:r>
      <w:r w:rsidRPr="002106C1">
        <w:rPr>
          <w:rFonts w:ascii="新細明體" w:hAnsi="新細明體" w:cs="Arial"/>
          <w:sz w:val="20"/>
          <w:szCs w:val="20"/>
        </w:rPr>
        <w:t>“</w:t>
      </w:r>
      <w:r w:rsidR="005B3687">
        <w:rPr>
          <w:rFonts w:ascii="新細明體" w:hAnsi="新細明體" w:cs="Arial" w:hint="eastAsia"/>
          <w:sz w:val="20"/>
          <w:szCs w:val="20"/>
        </w:rPr>
        <w:t>Q</w:t>
      </w:r>
      <w:r w:rsidRPr="002106C1">
        <w:rPr>
          <w:rFonts w:ascii="新細明體" w:hAnsi="新細明體" w:cs="Arial"/>
          <w:sz w:val="20"/>
          <w:szCs w:val="20"/>
        </w:rPr>
        <w:t>”</w:t>
      </w:r>
      <w:r w:rsidRPr="002106C1">
        <w:rPr>
          <w:rFonts w:ascii="新細明體" w:hAnsi="新細明體" w:cs="Arial" w:hint="eastAsia"/>
          <w:sz w:val="20"/>
          <w:szCs w:val="20"/>
        </w:rPr>
        <w:t xml:space="preserve"> + 輸入.受理編號後三碼</w:t>
      </w:r>
    </w:p>
    <w:p w:rsidR="00FA5137" w:rsidRPr="002106C1" w:rsidRDefault="00FA5137" w:rsidP="00FA5137">
      <w:pPr>
        <w:numPr>
          <w:ilvl w:val="0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檢核新受理編號是否已存在：</w:t>
      </w:r>
    </w:p>
    <w:p w:rsidR="00FA5137" w:rsidRPr="002106C1" w:rsidRDefault="00FA5137" w:rsidP="00FA5137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CALL爭議案件處理模組</w:t>
      </w:r>
      <w:r w:rsidRPr="002106C1">
        <w:rPr>
          <w:rFonts w:ascii="新細明體" w:hAnsi="新細明體" w:cs="Arial"/>
          <w:sz w:val="20"/>
          <w:szCs w:val="20"/>
        </w:rPr>
        <w:t>AAB1_1400_mod</w:t>
      </w:r>
      <w:r w:rsidRPr="002106C1">
        <w:rPr>
          <w:rFonts w:ascii="新細明體" w:hAnsi="新細明體" w:cs="Arial" w:hint="eastAsia"/>
          <w:sz w:val="20"/>
          <w:szCs w:val="20"/>
        </w:rPr>
        <w:t>.</w:t>
      </w:r>
      <w:r w:rsidRPr="002106C1">
        <w:rPr>
          <w:rFonts w:ascii="新細明體" w:hAnsi="新細明體" w:cs="Arial"/>
          <w:sz w:val="20"/>
          <w:szCs w:val="20"/>
        </w:rPr>
        <w:t>queryDTAAA001</w:t>
      </w:r>
      <w:r w:rsidRPr="002106C1">
        <w:rPr>
          <w:rFonts w:ascii="新細明體" w:hAnsi="新細明體" w:cs="Arial" w:hint="eastAsia"/>
          <w:sz w:val="20"/>
          <w:szCs w:val="20"/>
        </w:rPr>
        <w:t>()，條件如下：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傳入參數：$新受理編號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回傳參數：DTAAA001(BO)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若有讀到資料</w:t>
      </w:r>
    </w:p>
    <w:p w:rsidR="00FA5137" w:rsidRPr="002106C1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回傳錯誤訊息：</w:t>
      </w:r>
      <w:r w:rsidRPr="002106C1">
        <w:rPr>
          <w:rFonts w:ascii="新細明體" w:hAnsi="新細明體" w:cs="Arial"/>
          <w:sz w:val="20"/>
          <w:szCs w:val="20"/>
        </w:rPr>
        <w:t>“</w:t>
      </w:r>
      <w:r w:rsidRPr="002106C1">
        <w:rPr>
          <w:rFonts w:ascii="新細明體" w:hAnsi="新細明體" w:cs="Arial" w:hint="eastAsia"/>
          <w:sz w:val="20"/>
          <w:szCs w:val="20"/>
        </w:rPr>
        <w:t>理賠受理編號：</w:t>
      </w:r>
      <w:r w:rsidRPr="002106C1">
        <w:rPr>
          <w:rFonts w:ascii="新細明體" w:hAnsi="新細明體" w:cs="Arial"/>
          <w:sz w:val="20"/>
          <w:szCs w:val="20"/>
        </w:rPr>
        <w:t>”</w:t>
      </w:r>
      <w:r w:rsidRPr="002106C1">
        <w:rPr>
          <w:rFonts w:ascii="新細明體" w:hAnsi="新細明體" w:cs="Arial" w:hint="eastAsia"/>
          <w:sz w:val="20"/>
          <w:szCs w:val="20"/>
        </w:rPr>
        <w:t>+ $新受理編號 +</w:t>
      </w:r>
      <w:r w:rsidRPr="002106C1">
        <w:rPr>
          <w:rFonts w:ascii="新細明體" w:hAnsi="新細明體" w:cs="Arial"/>
          <w:sz w:val="20"/>
          <w:szCs w:val="20"/>
        </w:rPr>
        <w:t>“</w:t>
      </w:r>
      <w:r w:rsidRPr="002106C1">
        <w:rPr>
          <w:rFonts w:ascii="新細明體" w:hAnsi="新細明體" w:cs="Arial" w:hint="eastAsia"/>
          <w:sz w:val="20"/>
          <w:szCs w:val="20"/>
        </w:rPr>
        <w:t>已存在，無法重起。</w:t>
      </w:r>
      <w:r w:rsidRPr="002106C1">
        <w:rPr>
          <w:rFonts w:ascii="新細明體" w:hAnsi="新細明體" w:cs="Arial"/>
          <w:sz w:val="20"/>
          <w:szCs w:val="20"/>
        </w:rPr>
        <w:t>”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若沒讀到資料才繼續往下做</w:t>
      </w:r>
    </w:p>
    <w:p w:rsidR="00FA5137" w:rsidRPr="002106C1" w:rsidRDefault="00FA5137" w:rsidP="00FA5137">
      <w:pPr>
        <w:numPr>
          <w:ilvl w:val="0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取得原理賠案件的受理資料：</w:t>
      </w:r>
    </w:p>
    <w:p w:rsidR="00FA5137" w:rsidRPr="002106C1" w:rsidRDefault="00FA5137" w:rsidP="00FA5137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CALL爭議案件處理模組</w:t>
      </w:r>
      <w:r w:rsidRPr="002106C1">
        <w:rPr>
          <w:rFonts w:ascii="新細明體" w:hAnsi="新細明體" w:cs="Arial"/>
          <w:sz w:val="20"/>
          <w:szCs w:val="20"/>
        </w:rPr>
        <w:t>AAB1_1400_mod</w:t>
      </w:r>
      <w:r w:rsidRPr="002106C1">
        <w:rPr>
          <w:rFonts w:ascii="新細明體" w:hAnsi="新細明體" w:cs="Arial" w:hint="eastAsia"/>
          <w:sz w:val="20"/>
          <w:szCs w:val="20"/>
        </w:rPr>
        <w:t>.</w:t>
      </w:r>
      <w:r w:rsidRPr="002106C1">
        <w:rPr>
          <w:rFonts w:ascii="新細明體" w:hAnsi="新細明體" w:cs="Arial"/>
          <w:sz w:val="20"/>
          <w:szCs w:val="20"/>
        </w:rPr>
        <w:t>queryDTAAA001</w:t>
      </w:r>
      <w:r w:rsidRPr="002106C1">
        <w:rPr>
          <w:rFonts w:ascii="新細明體" w:hAnsi="新細明體" w:cs="Arial" w:hint="eastAsia"/>
          <w:sz w:val="20"/>
          <w:szCs w:val="20"/>
        </w:rPr>
        <w:t>()，條件如下：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傳入參數：輸入.受理編號</w:t>
      </w:r>
    </w:p>
    <w:p w:rsidR="00FA5137" w:rsidRPr="002106C1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回傳參數：DTAAA001(BO)</w:t>
      </w:r>
    </w:p>
    <w:p w:rsidR="00FA5137" w:rsidRPr="002106C1" w:rsidRDefault="00FA5137" w:rsidP="00FA5137">
      <w:pPr>
        <w:numPr>
          <w:ilvl w:val="0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寫入爭議案件重起記錄資料：</w:t>
      </w:r>
    </w:p>
    <w:p w:rsidR="00FA5137" w:rsidRPr="002106C1" w:rsidRDefault="00FA5137" w:rsidP="00FA5137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新增一筆資料到爭議案件重起記錄檔DTAAD120，格式如下：</w:t>
      </w:r>
    </w:p>
    <w:tbl>
      <w:tblPr>
        <w:tblW w:w="8742" w:type="dxa"/>
        <w:tblInd w:w="1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4604"/>
      </w:tblGrid>
      <w:tr w:rsidR="00FA5137" w:rsidRPr="002106C1" w:rsidTr="008A612C">
        <w:tc>
          <w:tcPr>
            <w:tcW w:w="720" w:type="dxa"/>
            <w:shd w:val="clear" w:color="auto" w:fill="FFFF00"/>
          </w:tcPr>
          <w:p w:rsidR="00FA5137" w:rsidRPr="002106C1" w:rsidRDefault="00FA5137" w:rsidP="008A612C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2106C1">
              <w:rPr>
                <w:rFonts w:ascii="新細明體" w:hAnsi="新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FA5137" w:rsidRPr="002106C1" w:rsidRDefault="00FA5137" w:rsidP="008A612C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2106C1">
              <w:rPr>
                <w:rFonts w:ascii="新細明體" w:hAnsi="新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4604" w:type="dxa"/>
            <w:shd w:val="clear" w:color="auto" w:fill="FFFF00"/>
          </w:tcPr>
          <w:p w:rsidR="00FA5137" w:rsidRPr="002106C1" w:rsidRDefault="00FA5137" w:rsidP="008A612C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2106C1">
              <w:rPr>
                <w:rFonts w:ascii="新細明體" w:hAnsi="新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FA5137" w:rsidRPr="002106C1" w:rsidTr="008A612C">
        <w:tc>
          <w:tcPr>
            <w:tcW w:w="720" w:type="dxa"/>
          </w:tcPr>
          <w:p w:rsidR="00FA5137" w:rsidRPr="002106C1" w:rsidRDefault="00FA5137" w:rsidP="00FA5137">
            <w:pPr>
              <w:pStyle w:val="Tabletext"/>
              <w:keepLines w:val="0"/>
              <w:numPr>
                <w:ilvl w:val="0"/>
                <w:numId w:val="36"/>
              </w:numPr>
              <w:spacing w:after="0" w:line="240" w:lineRule="exact"/>
              <w:jc w:val="both"/>
              <w:rPr>
                <w:rFonts w:ascii="新細明體" w:hAnsi="新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FA5137" w:rsidRPr="002106C1" w:rsidRDefault="00FA5137" w:rsidP="008A612C">
            <w:pPr>
              <w:pStyle w:val="Web"/>
              <w:spacing w:before="0" w:after="0" w:line="300" w:lineRule="exact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2106C1">
              <w:rPr>
                <w:rFonts w:hint="eastAsia"/>
                <w:kern w:val="2"/>
                <w:sz w:val="20"/>
                <w:szCs w:val="20"/>
              </w:rPr>
              <w:t>原受理編號</w:t>
            </w:r>
          </w:p>
        </w:tc>
        <w:tc>
          <w:tcPr>
            <w:tcW w:w="4604" w:type="dxa"/>
          </w:tcPr>
          <w:p w:rsidR="00FA5137" w:rsidRPr="002106C1" w:rsidRDefault="005B3687" w:rsidP="008A612C">
            <w:pPr>
              <w:pStyle w:val="af1"/>
              <w:spacing w:line="240" w:lineRule="exact"/>
              <w:ind w:left="0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5B3687">
              <w:rPr>
                <w:rFonts w:ascii="新細明體" w:hAnsi="新細明體" w:cs="Arial"/>
                <w:sz w:val="20"/>
              </w:rPr>
              <w:t>DTAA</w:t>
            </w:r>
            <w:r w:rsidRPr="005B3687">
              <w:rPr>
                <w:rFonts w:ascii="新細明體" w:hAnsi="新細明體" w:cs="Arial" w:hint="eastAsia"/>
                <w:sz w:val="20"/>
              </w:rPr>
              <w:t>D121</w:t>
            </w:r>
            <w:r w:rsidR="00FA5137" w:rsidRPr="002106C1">
              <w:rPr>
                <w:rFonts w:ascii="新細明體" w:hAnsi="新細明體" w:cs="Arial" w:hint="eastAsia"/>
                <w:sz w:val="20"/>
              </w:rPr>
              <w:t>.受理編號</w:t>
            </w:r>
          </w:p>
        </w:tc>
      </w:tr>
      <w:tr w:rsidR="00FA5137" w:rsidRPr="002106C1" w:rsidTr="008A612C">
        <w:tc>
          <w:tcPr>
            <w:tcW w:w="720" w:type="dxa"/>
          </w:tcPr>
          <w:p w:rsidR="00FA5137" w:rsidRPr="002106C1" w:rsidRDefault="00FA5137" w:rsidP="00FA5137">
            <w:pPr>
              <w:pStyle w:val="af1"/>
              <w:numPr>
                <w:ilvl w:val="0"/>
                <w:numId w:val="3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A5137" w:rsidRPr="002106C1" w:rsidRDefault="00FA5137" w:rsidP="008A612C">
            <w:pPr>
              <w:pStyle w:val="Web"/>
              <w:spacing w:before="0" w:after="0" w:line="300" w:lineRule="exact"/>
              <w:ind w:left="2" w:hanging="2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2106C1">
              <w:rPr>
                <w:rFonts w:hint="eastAsia"/>
                <w:bCs/>
                <w:kern w:val="2"/>
                <w:sz w:val="20"/>
                <w:szCs w:val="20"/>
              </w:rPr>
              <w:t>重起後受理編號</w:t>
            </w:r>
          </w:p>
        </w:tc>
        <w:tc>
          <w:tcPr>
            <w:tcW w:w="4604" w:type="dxa"/>
          </w:tcPr>
          <w:p w:rsidR="00FA5137" w:rsidRPr="002106C1" w:rsidRDefault="00FA5137" w:rsidP="008A612C">
            <w:pPr>
              <w:rPr>
                <w:rFonts w:ascii="新細明體" w:hAnsi="新細明體"/>
                <w:sz w:val="20"/>
                <w:szCs w:val="20"/>
              </w:rPr>
            </w:pPr>
            <w:r w:rsidRPr="002106C1">
              <w:rPr>
                <w:rFonts w:ascii="新細明體" w:hAnsi="新細明體" w:cs="Arial" w:hint="eastAsia"/>
                <w:sz w:val="20"/>
                <w:szCs w:val="20"/>
              </w:rPr>
              <w:t>$新受理編號</w:t>
            </w:r>
          </w:p>
        </w:tc>
      </w:tr>
      <w:tr w:rsidR="00FA5137" w:rsidRPr="002106C1" w:rsidTr="008A612C">
        <w:tc>
          <w:tcPr>
            <w:tcW w:w="720" w:type="dxa"/>
          </w:tcPr>
          <w:p w:rsidR="00FA5137" w:rsidRPr="002106C1" w:rsidRDefault="00FA5137" w:rsidP="00FA5137">
            <w:pPr>
              <w:pStyle w:val="af1"/>
              <w:numPr>
                <w:ilvl w:val="0"/>
                <w:numId w:val="3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A5137" w:rsidRPr="002106C1" w:rsidRDefault="00FA5137" w:rsidP="008A612C">
            <w:pPr>
              <w:pStyle w:val="Web"/>
              <w:spacing w:before="0" w:after="0" w:line="300" w:lineRule="exact"/>
              <w:ind w:left="2" w:hanging="2"/>
              <w:jc w:val="both"/>
              <w:rPr>
                <w:rFonts w:hint="eastAsia"/>
                <w:bCs/>
                <w:kern w:val="2"/>
                <w:sz w:val="20"/>
                <w:szCs w:val="20"/>
              </w:rPr>
            </w:pPr>
            <w:r w:rsidRPr="002106C1">
              <w:rPr>
                <w:rFonts w:hint="eastAsia"/>
                <w:bCs/>
                <w:kern w:val="2"/>
                <w:sz w:val="20"/>
                <w:szCs w:val="20"/>
              </w:rPr>
              <w:t>輸入人員</w:t>
            </w:r>
          </w:p>
        </w:tc>
        <w:tc>
          <w:tcPr>
            <w:tcW w:w="4604" w:type="dxa"/>
          </w:tcPr>
          <w:p w:rsidR="00FA5137" w:rsidRPr="002106C1" w:rsidRDefault="005B3687" w:rsidP="008A612C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5B3687">
              <w:rPr>
                <w:rFonts w:ascii="新細明體" w:hAnsi="新細明體" w:cs="Arial"/>
                <w:sz w:val="20"/>
                <w:szCs w:val="20"/>
              </w:rPr>
              <w:t>DTAA</w:t>
            </w:r>
            <w:r w:rsidRPr="005B3687">
              <w:rPr>
                <w:rFonts w:ascii="新細明體" w:hAnsi="新細明體" w:cs="Arial" w:hint="eastAsia"/>
                <w:sz w:val="20"/>
                <w:szCs w:val="20"/>
              </w:rPr>
              <w:t>D121</w:t>
            </w:r>
            <w:r w:rsidR="00FA5137" w:rsidRPr="002106C1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.</w:t>
            </w:r>
            <w:r w:rsidRPr="005B3687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輸入人員</w:t>
            </w:r>
            <w:r w:rsidR="00FA5137" w:rsidRPr="002106C1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(</w:t>
            </w:r>
            <w:r w:rsidRPr="005B3687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INPUT_ID</w:t>
            </w:r>
            <w:r w:rsidR="00FA5137" w:rsidRPr="002106C1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FA5137" w:rsidRPr="002106C1" w:rsidTr="008A612C">
        <w:tc>
          <w:tcPr>
            <w:tcW w:w="720" w:type="dxa"/>
          </w:tcPr>
          <w:p w:rsidR="00FA5137" w:rsidRPr="002106C1" w:rsidRDefault="00FA5137" w:rsidP="00FA5137">
            <w:pPr>
              <w:pStyle w:val="af1"/>
              <w:numPr>
                <w:ilvl w:val="0"/>
                <w:numId w:val="3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A5137" w:rsidRPr="002106C1" w:rsidRDefault="00FA5137" w:rsidP="008A612C">
            <w:pPr>
              <w:pStyle w:val="Web"/>
              <w:spacing w:before="0" w:after="0" w:line="300" w:lineRule="exact"/>
              <w:ind w:left="2" w:hanging="2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2106C1">
              <w:rPr>
                <w:rFonts w:hint="eastAsia"/>
                <w:kern w:val="2"/>
                <w:sz w:val="20"/>
                <w:szCs w:val="20"/>
              </w:rPr>
              <w:t>輸入人員姓名</w:t>
            </w:r>
          </w:p>
        </w:tc>
        <w:tc>
          <w:tcPr>
            <w:tcW w:w="4604" w:type="dxa"/>
          </w:tcPr>
          <w:p w:rsidR="00FA5137" w:rsidRPr="002106C1" w:rsidRDefault="005B3687" w:rsidP="008A612C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5B3687">
              <w:rPr>
                <w:rFonts w:ascii="新細明體" w:hAnsi="新細明體" w:cs="Arial"/>
                <w:sz w:val="20"/>
                <w:szCs w:val="20"/>
              </w:rPr>
              <w:t>DTAA</w:t>
            </w:r>
            <w:r w:rsidRPr="005B3687">
              <w:rPr>
                <w:rFonts w:ascii="新細明體" w:hAnsi="新細明體" w:cs="Arial" w:hint="eastAsia"/>
                <w:sz w:val="20"/>
                <w:szCs w:val="20"/>
              </w:rPr>
              <w:t>D121</w:t>
            </w:r>
            <w:r w:rsidR="00FA5137" w:rsidRPr="002106C1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.</w:t>
            </w:r>
            <w:r w:rsidR="00B002F0" w:rsidRPr="00B002F0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輸入人員姓名</w:t>
            </w:r>
            <w:r w:rsidR="00FA5137" w:rsidRPr="002106C1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(</w:t>
            </w:r>
            <w:r w:rsidRPr="005B3687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INPUT_NAME</w:t>
            </w:r>
            <w:r w:rsidR="00FA5137" w:rsidRPr="002106C1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FA5137" w:rsidRPr="002106C1" w:rsidTr="008A612C">
        <w:tc>
          <w:tcPr>
            <w:tcW w:w="720" w:type="dxa"/>
          </w:tcPr>
          <w:p w:rsidR="00FA5137" w:rsidRPr="002106C1" w:rsidRDefault="00FA5137" w:rsidP="00FA5137">
            <w:pPr>
              <w:pStyle w:val="af1"/>
              <w:numPr>
                <w:ilvl w:val="0"/>
                <w:numId w:val="3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A5137" w:rsidRPr="002106C1" w:rsidRDefault="00FA5137" w:rsidP="008A612C">
            <w:pPr>
              <w:pStyle w:val="Web"/>
              <w:spacing w:before="0" w:after="0" w:line="300" w:lineRule="exact"/>
              <w:ind w:left="2" w:hanging="2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2106C1">
              <w:rPr>
                <w:rFonts w:hint="eastAsia"/>
                <w:kern w:val="2"/>
                <w:sz w:val="20"/>
                <w:szCs w:val="20"/>
              </w:rPr>
              <w:t>輸入人員單位</w:t>
            </w:r>
          </w:p>
        </w:tc>
        <w:tc>
          <w:tcPr>
            <w:tcW w:w="4604" w:type="dxa"/>
          </w:tcPr>
          <w:p w:rsidR="00FA5137" w:rsidRPr="002106C1" w:rsidRDefault="005B3687" w:rsidP="008A612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B3687">
              <w:rPr>
                <w:rFonts w:ascii="新細明體" w:hAnsi="新細明體" w:cs="Arial"/>
                <w:sz w:val="20"/>
                <w:szCs w:val="20"/>
              </w:rPr>
              <w:t>DTAA</w:t>
            </w:r>
            <w:r w:rsidRPr="005B3687">
              <w:rPr>
                <w:rFonts w:ascii="新細明體" w:hAnsi="新細明體" w:cs="Arial" w:hint="eastAsia"/>
                <w:sz w:val="20"/>
                <w:szCs w:val="20"/>
              </w:rPr>
              <w:t>D121</w:t>
            </w:r>
            <w:r w:rsidR="00FA5137" w:rsidRPr="002106C1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.</w:t>
            </w:r>
            <w:r w:rsidR="00B002F0" w:rsidRPr="00B002F0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輸入人員單位</w:t>
            </w:r>
            <w:r w:rsidR="00FA5137" w:rsidRPr="002106C1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(</w:t>
            </w:r>
            <w:r w:rsidRPr="005B3687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INPUT_DIV_NO</w:t>
            </w:r>
            <w:r w:rsidR="00FA5137" w:rsidRPr="002106C1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FA5137" w:rsidRPr="002106C1" w:rsidTr="008A612C">
        <w:tc>
          <w:tcPr>
            <w:tcW w:w="720" w:type="dxa"/>
          </w:tcPr>
          <w:p w:rsidR="00FA5137" w:rsidRPr="002106C1" w:rsidRDefault="00FA5137" w:rsidP="00FA5137">
            <w:pPr>
              <w:pStyle w:val="af1"/>
              <w:numPr>
                <w:ilvl w:val="0"/>
                <w:numId w:val="3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FA5137" w:rsidRPr="002106C1" w:rsidRDefault="00FA5137" w:rsidP="008A612C">
            <w:pPr>
              <w:pStyle w:val="Web"/>
              <w:spacing w:before="0" w:after="0" w:line="300" w:lineRule="exact"/>
              <w:ind w:left="2" w:hanging="2"/>
              <w:jc w:val="both"/>
              <w:rPr>
                <w:rFonts w:hint="eastAsia"/>
                <w:bCs/>
                <w:kern w:val="2"/>
                <w:sz w:val="20"/>
                <w:szCs w:val="20"/>
              </w:rPr>
            </w:pPr>
            <w:r w:rsidRPr="002106C1">
              <w:rPr>
                <w:rFonts w:hint="eastAsia"/>
                <w:kern w:val="2"/>
                <w:sz w:val="20"/>
                <w:szCs w:val="20"/>
              </w:rPr>
              <w:t>輸入時間</w:t>
            </w:r>
          </w:p>
        </w:tc>
        <w:tc>
          <w:tcPr>
            <w:tcW w:w="4604" w:type="dxa"/>
          </w:tcPr>
          <w:p w:rsidR="00FA5137" w:rsidRPr="002106C1" w:rsidRDefault="00FA5137" w:rsidP="008A612C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系統時間</w:t>
            </w:r>
          </w:p>
        </w:tc>
      </w:tr>
    </w:tbl>
    <w:p w:rsidR="00FA5137" w:rsidRPr="002106C1" w:rsidRDefault="00FA5137" w:rsidP="00FA5137">
      <w:pPr>
        <w:numPr>
          <w:ilvl w:val="0"/>
          <w:numId w:val="12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重起理賠案件流程</w:t>
      </w:r>
    </w:p>
    <w:p w:rsidR="00FA5137" w:rsidRDefault="00FA5137" w:rsidP="00FA5137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CALL爭議案件處理模組</w:t>
      </w:r>
      <w:r w:rsidRPr="002106C1">
        <w:rPr>
          <w:rFonts w:ascii="新細明體" w:hAnsi="新細明體" w:cs="Arial"/>
          <w:sz w:val="20"/>
          <w:szCs w:val="20"/>
        </w:rPr>
        <w:t>AAB1_1400_mod</w:t>
      </w:r>
      <w:r w:rsidRPr="002106C1">
        <w:rPr>
          <w:rFonts w:ascii="新細明體" w:hAnsi="新細明體" w:cs="Arial" w:hint="eastAsia"/>
          <w:sz w:val="20"/>
          <w:szCs w:val="20"/>
        </w:rPr>
        <w:t>.</w:t>
      </w:r>
      <w:r w:rsidRPr="00116874">
        <w:rPr>
          <w:rFonts w:ascii="新細明體" w:hAnsi="新細明體" w:cs="Arial"/>
          <w:sz w:val="20"/>
          <w:szCs w:val="20"/>
        </w:rPr>
        <w:t>restart</w:t>
      </w:r>
      <w:r w:rsidRPr="002106C1">
        <w:rPr>
          <w:rFonts w:ascii="新細明體" w:hAnsi="新細明體" w:cs="Arial" w:hint="eastAsia"/>
          <w:sz w:val="20"/>
          <w:szCs w:val="20"/>
        </w:rPr>
        <w:t>()，條件如下：</w:t>
      </w:r>
    </w:p>
    <w:p w:rsidR="00FA5137" w:rsidRDefault="00FA5137" w:rsidP="00FA5137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傳入參數：</w:t>
      </w:r>
    </w:p>
    <w:p w:rsidR="00FA5137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NULL</w:t>
      </w:r>
    </w:p>
    <w:p w:rsidR="00FA5137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DTAAA001(BO)</w:t>
      </w:r>
    </w:p>
    <w:p w:rsidR="00FA5137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輸入.受理編號</w:t>
      </w:r>
    </w:p>
    <w:p w:rsidR="00FA5137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$新受理編號</w:t>
      </w:r>
    </w:p>
    <w:p w:rsidR="00FA5137" w:rsidRDefault="00B002F0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5B3687">
        <w:rPr>
          <w:rFonts w:ascii="新細明體" w:hAnsi="新細明體" w:cs="Arial"/>
          <w:sz w:val="20"/>
          <w:szCs w:val="20"/>
        </w:rPr>
        <w:t>DTAA</w:t>
      </w:r>
      <w:r w:rsidRPr="005B3687">
        <w:rPr>
          <w:rFonts w:ascii="新細明體" w:hAnsi="新細明體" w:cs="Arial" w:hint="eastAsia"/>
          <w:sz w:val="20"/>
          <w:szCs w:val="20"/>
        </w:rPr>
        <w:t>D121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.</w:t>
      </w:r>
      <w:r w:rsidRPr="00B002F0">
        <w:rPr>
          <w:rFonts w:ascii="新細明體" w:hAnsi="新細明體" w:hint="eastAsia"/>
          <w:bCs/>
          <w:color w:val="000000"/>
          <w:sz w:val="20"/>
          <w:szCs w:val="20"/>
        </w:rPr>
        <w:t>輸入人員單位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(</w:t>
      </w:r>
      <w:r w:rsidRPr="005B3687">
        <w:rPr>
          <w:rFonts w:ascii="新細明體" w:hAnsi="新細明體" w:hint="eastAsia"/>
          <w:bCs/>
          <w:color w:val="000000"/>
          <w:sz w:val="20"/>
          <w:szCs w:val="20"/>
        </w:rPr>
        <w:t>INPUT_DIV_NO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)</w:t>
      </w:r>
    </w:p>
    <w:p w:rsidR="00FA5137" w:rsidRDefault="00DC2A7C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hint="eastAsia"/>
          <w:sz w:val="20"/>
          <w:szCs w:val="20"/>
        </w:rPr>
        <w:t>利用</w:t>
      </w:r>
      <w:r w:rsidRPr="00DC2A7C">
        <w:rPr>
          <w:rFonts w:hint="eastAsia"/>
          <w:bCs/>
          <w:sz w:val="20"/>
          <w:szCs w:val="20"/>
        </w:rPr>
        <w:t>INPUT_DIV_NO</w:t>
      </w:r>
      <w:r w:rsidRPr="00DC2A7C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CALL </w:t>
      </w:r>
      <w:r w:rsidRPr="0040645A">
        <w:rPr>
          <w:rFonts w:hint="eastAsia"/>
          <w:sz w:val="20"/>
          <w:szCs w:val="20"/>
        </w:rPr>
        <w:t>Unit.getDivShortName</w:t>
      </w:r>
      <w:r>
        <w:rPr>
          <w:rFonts w:hint="eastAsia"/>
          <w:sz w:val="20"/>
          <w:szCs w:val="20"/>
        </w:rPr>
        <w:t>取單位簡稱</w:t>
      </w:r>
    </w:p>
    <w:p w:rsidR="00FA5137" w:rsidRDefault="00B002F0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5B3687">
        <w:rPr>
          <w:rFonts w:ascii="新細明體" w:hAnsi="新細明體" w:cs="Arial"/>
          <w:sz w:val="20"/>
          <w:szCs w:val="20"/>
        </w:rPr>
        <w:t>DTAA</w:t>
      </w:r>
      <w:r w:rsidRPr="005B3687">
        <w:rPr>
          <w:rFonts w:ascii="新細明體" w:hAnsi="新細明體" w:cs="Arial" w:hint="eastAsia"/>
          <w:sz w:val="20"/>
          <w:szCs w:val="20"/>
        </w:rPr>
        <w:t>D121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.</w:t>
      </w:r>
      <w:r w:rsidRPr="005B3687">
        <w:rPr>
          <w:rFonts w:ascii="新細明體" w:hAnsi="新細明體" w:hint="eastAsia"/>
          <w:bCs/>
          <w:color w:val="000000"/>
          <w:sz w:val="20"/>
          <w:szCs w:val="20"/>
        </w:rPr>
        <w:t>輸入人員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(</w:t>
      </w:r>
      <w:r w:rsidRPr="005B3687">
        <w:rPr>
          <w:rFonts w:ascii="新細明體" w:hAnsi="新細明體" w:hint="eastAsia"/>
          <w:bCs/>
          <w:color w:val="000000"/>
          <w:sz w:val="20"/>
          <w:szCs w:val="20"/>
        </w:rPr>
        <w:t>INPUT_ID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)</w:t>
      </w:r>
    </w:p>
    <w:p w:rsidR="00FA5137" w:rsidRPr="00FA5137" w:rsidRDefault="00B002F0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5B3687">
        <w:rPr>
          <w:rFonts w:ascii="新細明體" w:hAnsi="新細明體" w:cs="Arial"/>
          <w:sz w:val="20"/>
          <w:szCs w:val="20"/>
        </w:rPr>
        <w:t>DTAA</w:t>
      </w:r>
      <w:r w:rsidRPr="005B3687">
        <w:rPr>
          <w:rFonts w:ascii="新細明體" w:hAnsi="新細明體" w:cs="Arial" w:hint="eastAsia"/>
          <w:sz w:val="20"/>
          <w:szCs w:val="20"/>
        </w:rPr>
        <w:t>D121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.</w:t>
      </w:r>
      <w:r w:rsidRPr="00B002F0">
        <w:rPr>
          <w:rFonts w:ascii="新細明體" w:hAnsi="新細明體" w:hint="eastAsia"/>
          <w:bCs/>
          <w:color w:val="000000"/>
          <w:sz w:val="20"/>
          <w:szCs w:val="20"/>
        </w:rPr>
        <w:t>輸入人員姓名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(</w:t>
      </w:r>
      <w:r w:rsidRPr="005B3687">
        <w:rPr>
          <w:rFonts w:ascii="新細明體" w:hAnsi="新細明體" w:hint="eastAsia"/>
          <w:bCs/>
          <w:color w:val="000000"/>
          <w:sz w:val="20"/>
          <w:szCs w:val="20"/>
        </w:rPr>
        <w:t>INPUT_NAME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)</w:t>
      </w:r>
    </w:p>
    <w:p w:rsidR="00FA5137" w:rsidRDefault="00FA5137" w:rsidP="00FA5137">
      <w:pPr>
        <w:numPr>
          <w:ilvl w:val="3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FA5137">
        <w:rPr>
          <w:rFonts w:ascii="新細明體" w:hAnsi="新細明體" w:cs="Arial" w:hint="eastAsia"/>
          <w:sz w:val="20"/>
          <w:szCs w:val="20"/>
        </w:rPr>
        <w:t>FALSE</w:t>
      </w:r>
    </w:p>
    <w:p w:rsidR="00FA5137" w:rsidRDefault="00FA5137" w:rsidP="00FA5137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FA5137">
        <w:rPr>
          <w:rFonts w:ascii="新細明體" w:hAnsi="新細明體" w:cs="Arial" w:hint="eastAsia"/>
          <w:sz w:val="20"/>
          <w:szCs w:val="20"/>
        </w:rPr>
        <w:t>將</w:t>
      </w:r>
      <w:r>
        <w:rPr>
          <w:rFonts w:ascii="新細明體" w:hAnsi="新細明體" w:cs="Arial" w:hint="eastAsia"/>
          <w:sz w:val="20"/>
          <w:szCs w:val="20"/>
        </w:rPr>
        <w:t>重啟</w:t>
      </w:r>
      <w:r w:rsidRPr="00FA5137">
        <w:rPr>
          <w:rFonts w:ascii="新細明體" w:hAnsi="新細明體" w:cs="Arial" w:hint="eastAsia"/>
          <w:sz w:val="20"/>
          <w:szCs w:val="20"/>
        </w:rPr>
        <w:t>的件數紀錄為</w:t>
      </w:r>
      <w:r>
        <w:rPr>
          <w:rFonts w:ascii="新細明體" w:hAnsi="新細明體" w:cs="Arial" w:hint="eastAsia"/>
          <w:sz w:val="20"/>
          <w:szCs w:val="20"/>
        </w:rPr>
        <w:t>成功</w:t>
      </w:r>
      <w:r w:rsidRPr="00FA5137">
        <w:rPr>
          <w:rFonts w:ascii="新細明體" w:hAnsi="新細明體" w:cs="Arial" w:hint="eastAsia"/>
          <w:sz w:val="20"/>
          <w:szCs w:val="20"/>
        </w:rPr>
        <w:t>件數</w:t>
      </w:r>
    </w:p>
    <w:p w:rsidR="00DC2A7C" w:rsidRDefault="00DC2A7C" w:rsidP="00DC2A7C">
      <w:pPr>
        <w:numPr>
          <w:ilvl w:val="0"/>
          <w:numId w:val="12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回押</w:t>
      </w:r>
      <w:r w:rsidRPr="00DC2A7C">
        <w:rPr>
          <w:rFonts w:ascii="新細明體" w:hAnsi="新細明體" w:cs="Arial" w:hint="eastAsia"/>
          <w:sz w:val="20"/>
          <w:szCs w:val="20"/>
        </w:rPr>
        <w:t>批次重啟記錄檔</w:t>
      </w:r>
      <w:r w:rsidRPr="00DC2A7C">
        <w:rPr>
          <w:rFonts w:ascii="新細明體" w:hAnsi="新細明體" w:cs="Arial"/>
          <w:sz w:val="20"/>
          <w:szCs w:val="20"/>
        </w:rPr>
        <w:t>DTAA</w:t>
      </w:r>
      <w:r w:rsidRPr="00DC2A7C">
        <w:rPr>
          <w:rFonts w:ascii="新細明體" w:hAnsi="新細明體" w:cs="Arial" w:hint="eastAsia"/>
          <w:sz w:val="20"/>
          <w:szCs w:val="20"/>
        </w:rPr>
        <w:t>D121</w:t>
      </w:r>
    </w:p>
    <w:p w:rsidR="0092540E" w:rsidRDefault="00DC2A7C" w:rsidP="00DC2A7C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DC2A7C">
        <w:rPr>
          <w:rFonts w:ascii="新細明體" w:hAnsi="新細明體" w:cs="Arial" w:hint="eastAsia"/>
          <w:sz w:val="20"/>
          <w:szCs w:val="20"/>
        </w:rPr>
        <w:t xml:space="preserve">條件: </w:t>
      </w:r>
    </w:p>
    <w:p w:rsidR="00DC2A7C" w:rsidRPr="00DC2A7C" w:rsidRDefault="0092540E" w:rsidP="0092540E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92540E">
        <w:rPr>
          <w:rFonts w:ascii="新細明體" w:hAnsi="新細明體" w:cs="Arial"/>
          <w:sz w:val="20"/>
          <w:szCs w:val="20"/>
        </w:rPr>
        <w:t>受理編號</w:t>
      </w:r>
      <w:r w:rsidR="00DC2A7C" w:rsidRPr="00DC2A7C">
        <w:rPr>
          <w:rFonts w:ascii="新細明體" w:hAnsi="新細明體" w:cs="Arial" w:hint="eastAsia"/>
          <w:sz w:val="20"/>
          <w:szCs w:val="20"/>
        </w:rPr>
        <w:t>DTAAD121.</w:t>
      </w:r>
      <w:r>
        <w:rPr>
          <w:rFonts w:ascii="新細明體" w:hAnsi="新細明體" w:cs="Arial" w:hint="eastAsia"/>
          <w:sz w:val="20"/>
          <w:szCs w:val="20"/>
        </w:rPr>
        <w:t>APLY_NO</w:t>
      </w:r>
      <w:r w:rsidR="00DC2A7C" w:rsidRPr="00DC2A7C">
        <w:rPr>
          <w:rFonts w:ascii="新細明體" w:hAnsi="新細明體" w:cs="Arial" w:hint="eastAsia"/>
          <w:sz w:val="20"/>
          <w:szCs w:val="20"/>
        </w:rPr>
        <w:t xml:space="preserve"> = </w:t>
      </w:r>
      <w:r>
        <w:rPr>
          <w:rFonts w:ascii="新細明體" w:hAnsi="新細明體" w:cs="Arial" w:hint="eastAsia"/>
          <w:sz w:val="20"/>
          <w:szCs w:val="20"/>
        </w:rPr>
        <w:t>重啟的受編</w:t>
      </w:r>
    </w:p>
    <w:p w:rsidR="00DC2A7C" w:rsidRDefault="00DC2A7C" w:rsidP="0092540E">
      <w:pPr>
        <w:numPr>
          <w:ilvl w:val="2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DC2A7C">
        <w:rPr>
          <w:rFonts w:ascii="新細明體" w:hAnsi="新細明體" w:cs="Arial" w:hint="eastAsia"/>
          <w:sz w:val="20"/>
          <w:szCs w:val="20"/>
        </w:rPr>
        <w:t>重啟功能代號DTAAD121.FUNC_ID=’AAB1_B003’</w:t>
      </w:r>
    </w:p>
    <w:p w:rsidR="0092540E" w:rsidRPr="00FA5137" w:rsidRDefault="0092540E" w:rsidP="0092540E">
      <w:pPr>
        <w:numPr>
          <w:ilvl w:val="1"/>
          <w:numId w:val="12"/>
        </w:numPr>
        <w:rPr>
          <w:rFonts w:ascii="新細明體" w:hAnsi="新細明體" w:cs="Arial" w:hint="eastAsia"/>
          <w:sz w:val="20"/>
          <w:szCs w:val="20"/>
        </w:rPr>
      </w:pPr>
      <w:r w:rsidRPr="0092540E">
        <w:rPr>
          <w:rFonts w:ascii="新細明體" w:hAnsi="新細明體" w:cs="Arial" w:hint="eastAsia"/>
          <w:sz w:val="20"/>
          <w:szCs w:val="20"/>
        </w:rPr>
        <w:t>是否已重啟is_</w:t>
      </w:r>
      <w:r w:rsidRPr="0092540E">
        <w:rPr>
          <w:rFonts w:ascii="新細明體" w:hAnsi="新細明體" w:cs="Arial"/>
          <w:sz w:val="20"/>
          <w:szCs w:val="20"/>
        </w:rPr>
        <w:t>RESTART</w:t>
      </w:r>
      <w:r>
        <w:rPr>
          <w:rFonts w:ascii="新細明體" w:hAnsi="新細明體" w:cs="Arial" w:hint="eastAsia"/>
          <w:sz w:val="20"/>
          <w:szCs w:val="20"/>
        </w:rPr>
        <w:t>的值，壓成</w:t>
      </w:r>
      <w:r>
        <w:rPr>
          <w:rFonts w:ascii="新細明體" w:hAnsi="新細明體" w:cs="Arial"/>
          <w:sz w:val="20"/>
          <w:szCs w:val="20"/>
        </w:rPr>
        <w:t>’</w:t>
      </w:r>
      <w:r>
        <w:rPr>
          <w:rFonts w:ascii="新細明體" w:hAnsi="新細明體" w:cs="Arial" w:hint="eastAsia"/>
          <w:sz w:val="20"/>
          <w:szCs w:val="20"/>
        </w:rPr>
        <w:t>1</w:t>
      </w:r>
      <w:r>
        <w:rPr>
          <w:rFonts w:ascii="新細明體" w:hAnsi="新細明體" w:cs="Arial"/>
          <w:sz w:val="20"/>
          <w:szCs w:val="20"/>
        </w:rPr>
        <w:t>’</w:t>
      </w:r>
      <w:r>
        <w:rPr>
          <w:rFonts w:ascii="新細明體" w:hAnsi="新細明體" w:cs="Arial" w:hint="eastAsia"/>
          <w:sz w:val="20"/>
          <w:szCs w:val="20"/>
        </w:rPr>
        <w:t>。</w:t>
      </w:r>
    </w:p>
    <w:p w:rsidR="00961F9B" w:rsidRPr="009B56F7" w:rsidRDefault="00961F9B" w:rsidP="0083096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B56F7">
        <w:rPr>
          <w:rFonts w:ascii="細明體" w:eastAsia="細明體" w:hAnsi="細明體" w:hint="eastAsia"/>
          <w:kern w:val="2"/>
          <w:lang w:eastAsia="zh-TW"/>
        </w:rPr>
        <w:t>當程式結束，需記錄下列件數：</w:t>
      </w:r>
    </w:p>
    <w:p w:rsidR="00961F9B" w:rsidRPr="00F1360F" w:rsidRDefault="00961F9B" w:rsidP="00F1360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9B56F7">
        <w:rPr>
          <w:rFonts w:ascii="細明體" w:eastAsia="細明體" w:hAnsi="細明體" w:hint="eastAsia"/>
          <w:lang w:eastAsia="zh-TW"/>
        </w:rPr>
        <w:t>C</w:t>
      </w:r>
      <w:r w:rsidRPr="009B56F7">
        <w:rPr>
          <w:rFonts w:ascii="細明體" w:eastAsia="細明體" w:hAnsi="細明體"/>
          <w:lang w:eastAsia="zh-TW"/>
        </w:rPr>
        <w:t>A</w:t>
      </w:r>
      <w:r w:rsidRPr="00F1360F">
        <w:rPr>
          <w:rFonts w:ascii="細明體" w:eastAsia="細明體" w:hAnsi="細明體"/>
          <w:lang w:eastAsia="zh-TW"/>
        </w:rPr>
        <w:t>LL batch.CountManager</w:t>
      </w:r>
      <w:r w:rsidRPr="00F1360F">
        <w:rPr>
          <w:rFonts w:ascii="細明體" w:eastAsia="細明體" w:hAnsi="細明體" w:hint="eastAsia"/>
          <w:lang w:eastAsia="zh-TW"/>
        </w:rPr>
        <w:t>(批次作業件數記錄模組)，記錄輸入件數，</w:t>
      </w:r>
      <w:r w:rsidR="00FA5137">
        <w:rPr>
          <w:rFonts w:ascii="細明體" w:eastAsia="細明體" w:hAnsi="細明體" w:hint="eastAsia"/>
          <w:lang w:eastAsia="zh-TW"/>
        </w:rPr>
        <w:t>成功</w:t>
      </w:r>
      <w:r w:rsidRPr="00F1360F">
        <w:rPr>
          <w:rFonts w:ascii="細明體" w:eastAsia="細明體" w:hAnsi="細明體" w:hint="eastAsia"/>
          <w:lang w:eastAsia="zh-TW"/>
        </w:rPr>
        <w:t>件數及錯誤件數。</w:t>
      </w:r>
    </w:p>
    <w:p w:rsidR="00A50E8B" w:rsidRDefault="00A50E8B" w:rsidP="00963BA2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D1622C" w:rsidRDefault="00D1622C" w:rsidP="00D87E48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sectPr w:rsidR="00D1622C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B0B" w:rsidRDefault="009B5B0B">
      <w:r>
        <w:separator/>
      </w:r>
    </w:p>
  </w:endnote>
  <w:endnote w:type="continuationSeparator" w:id="0">
    <w:p w:rsidR="009B5B0B" w:rsidRDefault="009B5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9112E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B0B" w:rsidRDefault="009B5B0B">
      <w:r>
        <w:separator/>
      </w:r>
    </w:p>
  </w:footnote>
  <w:footnote w:type="continuationSeparator" w:id="0">
    <w:p w:rsidR="009B5B0B" w:rsidRDefault="009B5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6345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1105"/>
        </w:tabs>
        <w:ind w:left="11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672"/>
        </w:tabs>
        <w:ind w:left="16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098"/>
        </w:tabs>
        <w:ind w:left="20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664"/>
        </w:tabs>
        <w:ind w:left="26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61"/>
        </w:tabs>
        <w:ind w:left="32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40"/>
        </w:tabs>
        <w:ind w:left="39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71"/>
        </w:tabs>
        <w:ind w:left="45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56"/>
        </w:tabs>
        <w:ind w:left="50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782"/>
        </w:tabs>
        <w:ind w:left="5782" w:hanging="1700"/>
      </w:pPr>
      <w:rPr>
        <w:rFonts w:hint="eastAsia"/>
      </w:rPr>
    </w:lvl>
  </w:abstractNum>
  <w:abstractNum w:abstractNumId="13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4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3ADA056E"/>
    <w:multiLevelType w:val="multilevel"/>
    <w:tmpl w:val="2EB8AAD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  <w:color w:val="auto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BC5084B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907"/>
        </w:tabs>
        <w:ind w:left="907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00"/>
        </w:tabs>
        <w:ind w:left="190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6"/>
        </w:tabs>
        <w:ind w:left="246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33"/>
        </w:tabs>
        <w:ind w:left="303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2"/>
        </w:tabs>
        <w:ind w:left="374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09"/>
        </w:tabs>
        <w:ind w:left="430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76"/>
        </w:tabs>
        <w:ind w:left="487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4"/>
        </w:tabs>
        <w:ind w:left="5584" w:hanging="1700"/>
      </w:pPr>
      <w:rPr>
        <w:rFonts w:hint="eastAsia"/>
      </w:rPr>
    </w:lvl>
  </w:abstractNum>
  <w:abstractNum w:abstractNumId="35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22"/>
  </w:num>
  <w:num w:numId="3">
    <w:abstractNumId w:val="2"/>
  </w:num>
  <w:num w:numId="4">
    <w:abstractNumId w:val="28"/>
  </w:num>
  <w:num w:numId="5">
    <w:abstractNumId w:val="13"/>
  </w:num>
  <w:num w:numId="6">
    <w:abstractNumId w:val="18"/>
  </w:num>
  <w:num w:numId="7">
    <w:abstractNumId w:val="30"/>
  </w:num>
  <w:num w:numId="8">
    <w:abstractNumId w:val="32"/>
  </w:num>
  <w:num w:numId="9">
    <w:abstractNumId w:val="3"/>
  </w:num>
  <w:num w:numId="10">
    <w:abstractNumId w:val="15"/>
  </w:num>
  <w:num w:numId="11">
    <w:abstractNumId w:val="6"/>
  </w:num>
  <w:num w:numId="12">
    <w:abstractNumId w:val="12"/>
  </w:num>
  <w:num w:numId="13">
    <w:abstractNumId w:val="17"/>
  </w:num>
  <w:num w:numId="14">
    <w:abstractNumId w:val="27"/>
  </w:num>
  <w:num w:numId="15">
    <w:abstractNumId w:val="23"/>
  </w:num>
  <w:num w:numId="16">
    <w:abstractNumId w:val="8"/>
  </w:num>
  <w:num w:numId="17">
    <w:abstractNumId w:val="19"/>
  </w:num>
  <w:num w:numId="18">
    <w:abstractNumId w:val="24"/>
  </w:num>
  <w:num w:numId="19">
    <w:abstractNumId w:val="21"/>
  </w:num>
  <w:num w:numId="20">
    <w:abstractNumId w:val="1"/>
  </w:num>
  <w:num w:numId="21">
    <w:abstractNumId w:val="14"/>
  </w:num>
  <w:num w:numId="22">
    <w:abstractNumId w:val="9"/>
  </w:num>
  <w:num w:numId="23">
    <w:abstractNumId w:val="10"/>
  </w:num>
  <w:num w:numId="24">
    <w:abstractNumId w:val="26"/>
  </w:num>
  <w:num w:numId="25">
    <w:abstractNumId w:val="25"/>
  </w:num>
  <w:num w:numId="26">
    <w:abstractNumId w:val="20"/>
  </w:num>
  <w:num w:numId="27">
    <w:abstractNumId w:val="16"/>
  </w:num>
  <w:num w:numId="28">
    <w:abstractNumId w:val="7"/>
  </w:num>
  <w:num w:numId="29">
    <w:abstractNumId w:val="33"/>
  </w:num>
  <w:num w:numId="30">
    <w:abstractNumId w:val="31"/>
  </w:num>
  <w:num w:numId="31">
    <w:abstractNumId w:val="35"/>
  </w:num>
  <w:num w:numId="32">
    <w:abstractNumId w:val="11"/>
  </w:num>
  <w:num w:numId="33">
    <w:abstractNumId w:val="4"/>
  </w:num>
  <w:num w:numId="34">
    <w:abstractNumId w:val="34"/>
  </w:num>
  <w:num w:numId="35">
    <w:abstractNumId w:val="0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366B5"/>
    <w:rsid w:val="00057785"/>
    <w:rsid w:val="00062328"/>
    <w:rsid w:val="00073519"/>
    <w:rsid w:val="00076FBA"/>
    <w:rsid w:val="000800FF"/>
    <w:rsid w:val="00086E90"/>
    <w:rsid w:val="000906DF"/>
    <w:rsid w:val="000A7C4F"/>
    <w:rsid w:val="000D1099"/>
    <w:rsid w:val="000D2D7F"/>
    <w:rsid w:val="000D3892"/>
    <w:rsid w:val="000E5F19"/>
    <w:rsid w:val="0010591F"/>
    <w:rsid w:val="00120A08"/>
    <w:rsid w:val="001249B7"/>
    <w:rsid w:val="001264C3"/>
    <w:rsid w:val="00127011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C1BD0"/>
    <w:rsid w:val="001C6A12"/>
    <w:rsid w:val="001D25AB"/>
    <w:rsid w:val="0020512E"/>
    <w:rsid w:val="002203D1"/>
    <w:rsid w:val="002225FA"/>
    <w:rsid w:val="00232ED1"/>
    <w:rsid w:val="00234D7F"/>
    <w:rsid w:val="00287ABA"/>
    <w:rsid w:val="002B0AB6"/>
    <w:rsid w:val="002B381A"/>
    <w:rsid w:val="002C6295"/>
    <w:rsid w:val="002F44EB"/>
    <w:rsid w:val="002F61B6"/>
    <w:rsid w:val="0031642E"/>
    <w:rsid w:val="00323FB8"/>
    <w:rsid w:val="0032607E"/>
    <w:rsid w:val="003354D9"/>
    <w:rsid w:val="00335DF5"/>
    <w:rsid w:val="00353371"/>
    <w:rsid w:val="003572AC"/>
    <w:rsid w:val="00361E98"/>
    <w:rsid w:val="003646BE"/>
    <w:rsid w:val="00364751"/>
    <w:rsid w:val="003763F5"/>
    <w:rsid w:val="00386C3A"/>
    <w:rsid w:val="0039112E"/>
    <w:rsid w:val="00391DF0"/>
    <w:rsid w:val="003A0EC2"/>
    <w:rsid w:val="003A4765"/>
    <w:rsid w:val="003B6BF5"/>
    <w:rsid w:val="003B7861"/>
    <w:rsid w:val="003C298E"/>
    <w:rsid w:val="003D17CE"/>
    <w:rsid w:val="003D6F23"/>
    <w:rsid w:val="003E01B2"/>
    <w:rsid w:val="003E3722"/>
    <w:rsid w:val="003E42E3"/>
    <w:rsid w:val="003F4398"/>
    <w:rsid w:val="003F795D"/>
    <w:rsid w:val="00403547"/>
    <w:rsid w:val="00404DF0"/>
    <w:rsid w:val="00413605"/>
    <w:rsid w:val="00417064"/>
    <w:rsid w:val="00417A9E"/>
    <w:rsid w:val="0043482C"/>
    <w:rsid w:val="0044335B"/>
    <w:rsid w:val="004434FA"/>
    <w:rsid w:val="00443676"/>
    <w:rsid w:val="00450F8B"/>
    <w:rsid w:val="004511F9"/>
    <w:rsid w:val="00453938"/>
    <w:rsid w:val="0045427C"/>
    <w:rsid w:val="00467856"/>
    <w:rsid w:val="00467DFD"/>
    <w:rsid w:val="00483F12"/>
    <w:rsid w:val="004B08CA"/>
    <w:rsid w:val="004B37CD"/>
    <w:rsid w:val="004C2FEB"/>
    <w:rsid w:val="004C5056"/>
    <w:rsid w:val="004D03CC"/>
    <w:rsid w:val="005145E2"/>
    <w:rsid w:val="00522D2D"/>
    <w:rsid w:val="00531E06"/>
    <w:rsid w:val="00535F08"/>
    <w:rsid w:val="005369FF"/>
    <w:rsid w:val="00537241"/>
    <w:rsid w:val="00550F55"/>
    <w:rsid w:val="005558D1"/>
    <w:rsid w:val="00573BA2"/>
    <w:rsid w:val="00575B37"/>
    <w:rsid w:val="005840B8"/>
    <w:rsid w:val="00584A7D"/>
    <w:rsid w:val="00591BB0"/>
    <w:rsid w:val="00594FE4"/>
    <w:rsid w:val="005B3687"/>
    <w:rsid w:val="005C6791"/>
    <w:rsid w:val="005C7094"/>
    <w:rsid w:val="005D4CF1"/>
    <w:rsid w:val="005E15F2"/>
    <w:rsid w:val="005E3957"/>
    <w:rsid w:val="005F0F2D"/>
    <w:rsid w:val="005F1372"/>
    <w:rsid w:val="005F208D"/>
    <w:rsid w:val="005F5C21"/>
    <w:rsid w:val="00603130"/>
    <w:rsid w:val="0061184E"/>
    <w:rsid w:val="0062021E"/>
    <w:rsid w:val="00624DD8"/>
    <w:rsid w:val="006370B1"/>
    <w:rsid w:val="00640B0C"/>
    <w:rsid w:val="00655B5F"/>
    <w:rsid w:val="00661989"/>
    <w:rsid w:val="00665BDA"/>
    <w:rsid w:val="006856F7"/>
    <w:rsid w:val="00686FF4"/>
    <w:rsid w:val="006875F0"/>
    <w:rsid w:val="006A265F"/>
    <w:rsid w:val="006A268F"/>
    <w:rsid w:val="006A26A9"/>
    <w:rsid w:val="006A47E3"/>
    <w:rsid w:val="006A76E8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22C4"/>
    <w:rsid w:val="0071768C"/>
    <w:rsid w:val="00717C6B"/>
    <w:rsid w:val="00722A11"/>
    <w:rsid w:val="007235C7"/>
    <w:rsid w:val="00731DED"/>
    <w:rsid w:val="007432AB"/>
    <w:rsid w:val="00752001"/>
    <w:rsid w:val="0075297D"/>
    <w:rsid w:val="00755A2C"/>
    <w:rsid w:val="00764C15"/>
    <w:rsid w:val="00765834"/>
    <w:rsid w:val="00766299"/>
    <w:rsid w:val="00771BE3"/>
    <w:rsid w:val="00790F0E"/>
    <w:rsid w:val="0079246B"/>
    <w:rsid w:val="00796439"/>
    <w:rsid w:val="007A490A"/>
    <w:rsid w:val="007B0CDF"/>
    <w:rsid w:val="007B1BEB"/>
    <w:rsid w:val="007B4376"/>
    <w:rsid w:val="007B75AF"/>
    <w:rsid w:val="007F1037"/>
    <w:rsid w:val="007F2205"/>
    <w:rsid w:val="007F4BA8"/>
    <w:rsid w:val="007F7D33"/>
    <w:rsid w:val="00817A0D"/>
    <w:rsid w:val="008266BB"/>
    <w:rsid w:val="00830965"/>
    <w:rsid w:val="00833CD9"/>
    <w:rsid w:val="00835FC8"/>
    <w:rsid w:val="008503E7"/>
    <w:rsid w:val="00865AC7"/>
    <w:rsid w:val="008747CD"/>
    <w:rsid w:val="008749B9"/>
    <w:rsid w:val="00875CDA"/>
    <w:rsid w:val="00892512"/>
    <w:rsid w:val="008A5D36"/>
    <w:rsid w:val="008A612C"/>
    <w:rsid w:val="008A7E85"/>
    <w:rsid w:val="008B1784"/>
    <w:rsid w:val="008B5188"/>
    <w:rsid w:val="008B695C"/>
    <w:rsid w:val="008C0E51"/>
    <w:rsid w:val="008C3A84"/>
    <w:rsid w:val="008C3D93"/>
    <w:rsid w:val="008E119A"/>
    <w:rsid w:val="008E2A2C"/>
    <w:rsid w:val="008F6D0F"/>
    <w:rsid w:val="008F7E02"/>
    <w:rsid w:val="009112C9"/>
    <w:rsid w:val="00914A39"/>
    <w:rsid w:val="0092540E"/>
    <w:rsid w:val="00926ECC"/>
    <w:rsid w:val="009337AD"/>
    <w:rsid w:val="0093617E"/>
    <w:rsid w:val="00942E05"/>
    <w:rsid w:val="0095275D"/>
    <w:rsid w:val="00961F9B"/>
    <w:rsid w:val="00963BA2"/>
    <w:rsid w:val="00964E9E"/>
    <w:rsid w:val="0096519E"/>
    <w:rsid w:val="00977B78"/>
    <w:rsid w:val="0098487E"/>
    <w:rsid w:val="00996447"/>
    <w:rsid w:val="009973B6"/>
    <w:rsid w:val="009A0E54"/>
    <w:rsid w:val="009A1ADD"/>
    <w:rsid w:val="009A6B2B"/>
    <w:rsid w:val="009B23D8"/>
    <w:rsid w:val="009B385F"/>
    <w:rsid w:val="009B456D"/>
    <w:rsid w:val="009B56F7"/>
    <w:rsid w:val="009B5B0B"/>
    <w:rsid w:val="009B7060"/>
    <w:rsid w:val="009D1DB3"/>
    <w:rsid w:val="009E15B4"/>
    <w:rsid w:val="00A00481"/>
    <w:rsid w:val="00A00614"/>
    <w:rsid w:val="00A22607"/>
    <w:rsid w:val="00A25900"/>
    <w:rsid w:val="00A50E8B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E6528"/>
    <w:rsid w:val="00AF5EEE"/>
    <w:rsid w:val="00B002F0"/>
    <w:rsid w:val="00B07D87"/>
    <w:rsid w:val="00B26C61"/>
    <w:rsid w:val="00B32EDF"/>
    <w:rsid w:val="00B524BA"/>
    <w:rsid w:val="00B53ACB"/>
    <w:rsid w:val="00B66886"/>
    <w:rsid w:val="00B930E5"/>
    <w:rsid w:val="00BB0D40"/>
    <w:rsid w:val="00BC2E60"/>
    <w:rsid w:val="00BC4814"/>
    <w:rsid w:val="00BD5672"/>
    <w:rsid w:val="00BF1215"/>
    <w:rsid w:val="00C03856"/>
    <w:rsid w:val="00C0495D"/>
    <w:rsid w:val="00C12C13"/>
    <w:rsid w:val="00C22893"/>
    <w:rsid w:val="00C24F6D"/>
    <w:rsid w:val="00C502C0"/>
    <w:rsid w:val="00C53D77"/>
    <w:rsid w:val="00C556E2"/>
    <w:rsid w:val="00C6662B"/>
    <w:rsid w:val="00C70C5A"/>
    <w:rsid w:val="00C7445B"/>
    <w:rsid w:val="00C754B2"/>
    <w:rsid w:val="00C860B0"/>
    <w:rsid w:val="00C918DC"/>
    <w:rsid w:val="00CC3D25"/>
    <w:rsid w:val="00CC44DF"/>
    <w:rsid w:val="00CD0DEF"/>
    <w:rsid w:val="00CD1A6F"/>
    <w:rsid w:val="00CD6427"/>
    <w:rsid w:val="00CE2178"/>
    <w:rsid w:val="00CE3976"/>
    <w:rsid w:val="00CF6E0B"/>
    <w:rsid w:val="00CF7DE5"/>
    <w:rsid w:val="00D01A26"/>
    <w:rsid w:val="00D03ED6"/>
    <w:rsid w:val="00D07B24"/>
    <w:rsid w:val="00D12C1D"/>
    <w:rsid w:val="00D14AED"/>
    <w:rsid w:val="00D1622C"/>
    <w:rsid w:val="00D2607D"/>
    <w:rsid w:val="00D318B2"/>
    <w:rsid w:val="00D330B8"/>
    <w:rsid w:val="00D368EA"/>
    <w:rsid w:val="00D8139A"/>
    <w:rsid w:val="00D87E48"/>
    <w:rsid w:val="00D96054"/>
    <w:rsid w:val="00DB118B"/>
    <w:rsid w:val="00DC1DBE"/>
    <w:rsid w:val="00DC2A7C"/>
    <w:rsid w:val="00DC5B3D"/>
    <w:rsid w:val="00DD10F3"/>
    <w:rsid w:val="00DF0A0D"/>
    <w:rsid w:val="00DF224E"/>
    <w:rsid w:val="00DF3C28"/>
    <w:rsid w:val="00E0137F"/>
    <w:rsid w:val="00E02CA8"/>
    <w:rsid w:val="00E101D7"/>
    <w:rsid w:val="00E10C0A"/>
    <w:rsid w:val="00E12758"/>
    <w:rsid w:val="00E1641A"/>
    <w:rsid w:val="00E23699"/>
    <w:rsid w:val="00E25A13"/>
    <w:rsid w:val="00E27349"/>
    <w:rsid w:val="00E43C0A"/>
    <w:rsid w:val="00E5462A"/>
    <w:rsid w:val="00E7008E"/>
    <w:rsid w:val="00E85B86"/>
    <w:rsid w:val="00E9066F"/>
    <w:rsid w:val="00E907CC"/>
    <w:rsid w:val="00E9528F"/>
    <w:rsid w:val="00EA0043"/>
    <w:rsid w:val="00EA53FE"/>
    <w:rsid w:val="00EB5505"/>
    <w:rsid w:val="00EC5BAC"/>
    <w:rsid w:val="00ED397D"/>
    <w:rsid w:val="00EF21B1"/>
    <w:rsid w:val="00EF4338"/>
    <w:rsid w:val="00F10011"/>
    <w:rsid w:val="00F1360F"/>
    <w:rsid w:val="00F23185"/>
    <w:rsid w:val="00F30E6A"/>
    <w:rsid w:val="00F411B7"/>
    <w:rsid w:val="00F45910"/>
    <w:rsid w:val="00F5597B"/>
    <w:rsid w:val="00F8409B"/>
    <w:rsid w:val="00F90A5E"/>
    <w:rsid w:val="00F9554A"/>
    <w:rsid w:val="00FA5129"/>
    <w:rsid w:val="00FA5137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6"/>
        <o:r id="V:Rule2" type="connector" idref="#_x0000_s1047"/>
      </o:rules>
    </o:shapelayout>
  </w:shapeDefaults>
  <w:decimalSymbol w:val="."/>
  <w:listSeparator w:val=","/>
  <w15:chartTrackingRefBased/>
  <w15:docId w15:val="{9EECCCB5-DE92-4857-9ACE-E24840CA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paragraph" w:styleId="af2">
    <w:name w:val="Body Text"/>
    <w:basedOn w:val="a0"/>
    <w:link w:val="af3"/>
    <w:rsid w:val="00522D2D"/>
    <w:pPr>
      <w:jc w:val="both"/>
    </w:pPr>
    <w:rPr>
      <w:color w:val="FF0000"/>
      <w:sz w:val="21"/>
      <w:szCs w:val="20"/>
      <w:lang w:eastAsia="zh-CN"/>
    </w:rPr>
  </w:style>
  <w:style w:type="character" w:customStyle="1" w:styleId="af3">
    <w:name w:val="本文 字元"/>
    <w:link w:val="af2"/>
    <w:rsid w:val="00522D2D"/>
    <w:rPr>
      <w:color w:val="FF0000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BC171-55CE-4699-93C3-29170D23F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565</Words>
  <Characters>3225</Characters>
  <Application>Microsoft Office Word</Application>
  <DocSecurity>0</DocSecurity>
  <Lines>26</Lines>
  <Paragraphs>7</Paragraphs>
  <ScaleCrop>false</ScaleCrop>
  <Company>CMT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