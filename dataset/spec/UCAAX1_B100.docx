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4C7E4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bookmarkStart w:id="0" w:name="_GoBack"/>
            <w:bookmarkEnd w:id="0"/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FD2CB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CB1" w:rsidRDefault="00FD2CB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3"/>
                <w:attr w:name="Month" w:val="11"/>
                <w:attr w:name="Year" w:val="2009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</w:t>
              </w:r>
              <w:r w:rsidR="005859AE">
                <w:rPr>
                  <w:rFonts w:ascii="細明體" w:eastAsia="細明體" w:hAnsi="細明體" w:hint="eastAsia"/>
                  <w:lang w:eastAsia="zh-TW"/>
                </w:rPr>
                <w:t>9</w:t>
              </w:r>
              <w:r>
                <w:rPr>
                  <w:rFonts w:ascii="細明體" w:eastAsia="細明體" w:hAnsi="細明體" w:hint="eastAsia"/>
                  <w:lang w:eastAsia="zh-TW"/>
                </w:rPr>
                <w:t>/</w:t>
              </w:r>
              <w:r w:rsidR="00F71736">
                <w:rPr>
                  <w:rFonts w:ascii="細明體" w:eastAsia="細明體" w:hAnsi="細明體" w:hint="eastAsia"/>
                  <w:lang w:eastAsia="zh-TW"/>
                </w:rPr>
                <w:t>1</w:t>
              </w:r>
              <w:r w:rsidR="005859AE">
                <w:rPr>
                  <w:rFonts w:ascii="細明體" w:eastAsia="細明體" w:hAnsi="細明體" w:hint="eastAsia"/>
                  <w:lang w:eastAsia="zh-TW"/>
                </w:rPr>
                <w:t>1</w:t>
              </w:r>
              <w:r>
                <w:rPr>
                  <w:rFonts w:ascii="細明體" w:eastAsia="細明體" w:hAnsi="細明體" w:hint="eastAsia"/>
                  <w:lang w:eastAsia="zh-TW"/>
                </w:rPr>
                <w:t>/</w:t>
              </w:r>
              <w:r w:rsidR="00F71736">
                <w:rPr>
                  <w:rFonts w:ascii="細明體" w:eastAsia="細明體" w:hAnsi="細明體" w:hint="eastAsia"/>
                  <w:lang w:eastAsia="zh-TW"/>
                </w:rPr>
                <w:t>1</w:t>
              </w:r>
              <w:r w:rsidR="005859AE">
                <w:rPr>
                  <w:rFonts w:ascii="細明體" w:eastAsia="細明體" w:hAnsi="細明體" w:hint="eastAsia"/>
                  <w:lang w:eastAsia="zh-TW"/>
                </w:rPr>
                <w:t>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CB1" w:rsidRDefault="00FD2CB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</w:t>
            </w:r>
            <w:r w:rsidR="00F71736">
              <w:rPr>
                <w:rFonts w:ascii="細明體" w:eastAsia="細明體" w:hAnsi="細明體" w:hint="eastAsia"/>
                <w:lang w:eastAsia="zh-TW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CB1" w:rsidRDefault="00F7173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CB1" w:rsidRDefault="005859AE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vvn</w:t>
            </w: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4C7E4A" w:rsidP="003E7D29">
      <w:pPr>
        <w:pStyle w:val="Tabletext"/>
        <w:keepLines w:val="0"/>
        <w:numPr>
          <w:ilvl w:val="0"/>
          <w:numId w:val="1"/>
          <w:numberingChange w:id="1" w:author="test" w:date="2009-11-18T10:02:00Z" w:original="%1:1:35:、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3E7D29" w:rsidRPr="007E6493" w:rsidRDefault="005859AE" w:rsidP="004C7E4A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票</w:t>
            </w:r>
            <w:r w:rsidR="003620D1">
              <w:rPr>
                <w:rFonts w:hint="eastAsia"/>
                <w:color w:val="000000"/>
                <w:sz w:val="20"/>
                <w:szCs w:val="20"/>
              </w:rPr>
              <w:t>據</w:t>
            </w:r>
            <w:r>
              <w:rPr>
                <w:rFonts w:hint="eastAsia"/>
                <w:color w:val="000000"/>
                <w:sz w:val="20"/>
                <w:szCs w:val="20"/>
              </w:rPr>
              <w:t>兌現</w:t>
            </w:r>
            <w:r w:rsidR="003620D1">
              <w:rPr>
                <w:rFonts w:hint="eastAsia"/>
                <w:color w:val="000000"/>
                <w:sz w:val="20"/>
                <w:szCs w:val="20"/>
              </w:rPr>
              <w:t>收據</w:t>
            </w:r>
            <w:r w:rsidR="007E6493" w:rsidRPr="007E6493">
              <w:rPr>
                <w:rFonts w:hint="eastAsia"/>
                <w:color w:val="000000"/>
                <w:sz w:val="20"/>
                <w:szCs w:val="20"/>
              </w:rPr>
              <w:t>處理</w:t>
            </w:r>
            <w:r>
              <w:rPr>
                <w:color w:val="000000"/>
                <w:sz w:val="20"/>
                <w:szCs w:val="20"/>
              </w:rPr>
              <w:t>—</w:t>
            </w:r>
            <w:r>
              <w:rPr>
                <w:rFonts w:hint="eastAsia"/>
                <w:color w:val="000000"/>
                <w:sz w:val="20"/>
                <w:szCs w:val="20"/>
              </w:rPr>
              <w:t>收據印製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F71736">
              <w:rPr>
                <w:rFonts w:ascii="細明體" w:eastAsia="細明體" w:hAnsi="細明體" w:hint="eastAsia"/>
                <w:sz w:val="20"/>
                <w:szCs w:val="20"/>
              </w:rPr>
              <w:t>X</w:t>
            </w:r>
            <w:r w:rsidR="00CA078F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724B23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C9444D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7E6493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5859AE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3E7D29" w:rsidRPr="00D8233C" w:rsidRDefault="00F71736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E6493">
              <w:rPr>
                <w:rFonts w:hint="eastAsia"/>
                <w:color w:val="000000"/>
                <w:sz w:val="20"/>
                <w:szCs w:val="20"/>
              </w:rPr>
              <w:t>抽取</w:t>
            </w:r>
            <w:r w:rsidR="00644402">
              <w:rPr>
                <w:rFonts w:hint="eastAsia"/>
                <w:color w:val="000000"/>
                <w:sz w:val="20"/>
                <w:szCs w:val="20"/>
              </w:rPr>
              <w:t>兌現票</w:t>
            </w:r>
            <w:r w:rsidR="00644402">
              <w:rPr>
                <w:rFonts w:hint="eastAsia"/>
                <w:color w:val="000000"/>
                <w:sz w:val="20"/>
                <w:szCs w:val="20"/>
              </w:rPr>
              <w:t>,</w:t>
            </w:r>
            <w:r w:rsidR="00644402">
              <w:rPr>
                <w:rFonts w:hint="eastAsia"/>
                <w:color w:val="000000"/>
                <w:sz w:val="20"/>
                <w:szCs w:val="20"/>
              </w:rPr>
              <w:t>製作收據</w:t>
            </w:r>
          </w:p>
        </w:tc>
      </w:tr>
    </w:tbl>
    <w:p w:rsidR="003E7D29" w:rsidRPr="00612B1F" w:rsidRDefault="003E7D29" w:rsidP="00D254A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3E7D29">
      <w:pPr>
        <w:pStyle w:val="Tabletext"/>
        <w:keepLines w:val="0"/>
        <w:numPr>
          <w:ilvl w:val="0"/>
          <w:numId w:val="1"/>
          <w:numberingChange w:id="2" w:author="test" w:date="2009-11-18T10:02:00Z" w:original="%1:2:35:、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使用模組：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94"/>
        <w:gridCol w:w="4310"/>
        <w:gridCol w:w="4176"/>
      </w:tblGrid>
      <w:tr w:rsidR="004C7E4A">
        <w:tc>
          <w:tcPr>
            <w:tcW w:w="694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31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76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1255EF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1255EF" w:rsidRDefault="001255EF">
            <w:pPr>
              <w:numPr>
                <w:ilvl w:val="0"/>
                <w:numId w:val="2"/>
                <w:numberingChange w:id="3" w:author="test" w:date="2009-11-18T10:02:00Z" w:original="%1:1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1255EF" w:rsidRPr="006170A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CathayDate</w:t>
            </w:r>
          </w:p>
        </w:tc>
        <w:tc>
          <w:tcPr>
            <w:tcW w:w="4176" w:type="dxa"/>
          </w:tcPr>
          <w:p w:rsidR="001255EF" w:rsidRPr="006170A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com.cathay.common.util.CathayDate</w:t>
            </w:r>
          </w:p>
        </w:tc>
      </w:tr>
      <w:tr w:rsidR="00C235AC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C235AC" w:rsidRDefault="00C235AC">
            <w:pPr>
              <w:numPr>
                <w:ilvl w:val="0"/>
                <w:numId w:val="2"/>
                <w:numberingChange w:id="4" w:author="test" w:date="2009-11-18T10:02:00Z" w:original="%1:2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C235AC" w:rsidRPr="00C235AC" w:rsidRDefault="00C235AC">
            <w:pPr>
              <w:rPr>
                <w:bCs/>
                <w:sz w:val="20"/>
                <w:szCs w:val="20"/>
              </w:rPr>
            </w:pPr>
            <w:r w:rsidRPr="00C235AC">
              <w:rPr>
                <w:rFonts w:hint="eastAsia"/>
                <w:sz w:val="20"/>
                <w:szCs w:val="20"/>
              </w:rPr>
              <w:t>紀錄處理件數</w:t>
            </w:r>
          </w:p>
        </w:tc>
        <w:tc>
          <w:tcPr>
            <w:tcW w:w="4176" w:type="dxa"/>
          </w:tcPr>
          <w:p w:rsidR="00C235AC" w:rsidRPr="006170A9" w:rsidRDefault="00C235AC" w:rsidP="001255EF">
            <w:pPr>
              <w:pStyle w:val="HTML"/>
              <w:rPr>
                <w:rFonts w:ascii="Arial" w:hAnsi="Arial" w:cs="Arial"/>
                <w:bCs/>
              </w:rPr>
            </w:pPr>
            <w:r w:rsidRPr="006170A9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CountManager.addCountNumber()</w:t>
            </w:r>
          </w:p>
        </w:tc>
      </w:tr>
    </w:tbl>
    <w:p w:rsidR="004C7E4A" w:rsidRDefault="004C7E4A">
      <w:pPr>
        <w:rPr>
          <w:rFonts w:ascii="細明體" w:eastAsia="細明體" w:hAnsi="細明體" w:hint="eastAsia"/>
          <w:sz w:val="20"/>
          <w:szCs w:val="20"/>
        </w:rPr>
      </w:pPr>
    </w:p>
    <w:p w:rsidR="004C7E4A" w:rsidRDefault="004C7E4A" w:rsidP="00D254AC">
      <w:pPr>
        <w:numPr>
          <w:ilvl w:val="0"/>
          <w:numId w:val="1"/>
          <w:numberingChange w:id="5" w:author="test" w:date="2009-11-18T10:02:00Z" w:original="%1:3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4C7E4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C7E4A" w:rsidRDefault="004C7E4A">
            <w:pPr>
              <w:numPr>
                <w:ilvl w:val="0"/>
                <w:numId w:val="3"/>
                <w:numberingChange w:id="6" w:author="test" w:date="2009-11-18T10:02:00Z" w:original="%1:1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4C7E4A" w:rsidRPr="006170A9" w:rsidRDefault="004C7E4A">
            <w:pP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:rsidR="004C7E4A" w:rsidRDefault="006170A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</w:t>
            </w:r>
            <w:r w:rsidR="00644402">
              <w:rPr>
                <w:rFonts w:ascii="細明體" w:eastAsia="細明體" w:hAnsi="細明體" w:hint="eastAsia"/>
                <w:sz w:val="20"/>
                <w:szCs w:val="20"/>
              </w:rPr>
              <w:t>DKG002</w:t>
            </w:r>
          </w:p>
        </w:tc>
      </w:tr>
      <w:tr w:rsidR="00F7173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71736" w:rsidRDefault="00F71736">
            <w:pPr>
              <w:numPr>
                <w:ilvl w:val="0"/>
                <w:numId w:val="3"/>
                <w:numberingChange w:id="7" w:author="test" w:date="2009-11-18T10:02:00Z" w:original="%1:2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71736" w:rsidRPr="006170A9" w:rsidRDefault="00F71736">
            <w:pP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:rsidR="00F71736" w:rsidRDefault="0064440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DTAAB005</w:t>
            </w:r>
          </w:p>
        </w:tc>
      </w:tr>
      <w:tr w:rsidR="00F7173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71736" w:rsidRDefault="00F71736">
            <w:pPr>
              <w:numPr>
                <w:ilvl w:val="0"/>
                <w:numId w:val="3"/>
                <w:numberingChange w:id="8" w:author="test" w:date="2009-11-18T10:02:00Z" w:original="%1:3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71736" w:rsidRPr="006170A9" w:rsidRDefault="00F71736">
            <w:pP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:rsidR="00F71736" w:rsidRDefault="0064440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DTAAX020</w:t>
            </w:r>
          </w:p>
        </w:tc>
      </w:tr>
      <w:tr w:rsidR="0064440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44402" w:rsidRDefault="00644402">
            <w:pPr>
              <w:numPr>
                <w:ilvl w:val="0"/>
                <w:numId w:val="3"/>
                <w:numberingChange w:id="9" w:author="test" w:date="2009-11-18T10:02:00Z" w:original="%1:4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644402" w:rsidRPr="006170A9" w:rsidRDefault="00644402">
            <w:pP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:rsidR="00644402" w:rsidRDefault="0064440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612B1F" w:rsidP="00AB5499">
      <w:pPr>
        <w:pStyle w:val="Tabletext"/>
        <w:keepLines w:val="0"/>
        <w:numPr>
          <w:ilvl w:val="0"/>
          <w:numId w:val="1"/>
          <w:numberingChange w:id="10" w:author="test" w:date="2009-11-18T10:02:00Z" w:original="%1:4:35:、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4C7E4A">
        <w:tc>
          <w:tcPr>
            <w:tcW w:w="1080" w:type="dxa"/>
            <w:gridSpan w:val="2"/>
          </w:tcPr>
          <w:p w:rsidR="004C7E4A" w:rsidRDefault="004C7E4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(此欄由開發人員填入)</w:t>
            </w:r>
          </w:p>
        </w:tc>
      </w:tr>
      <w:tr w:rsidR="004C7E4A">
        <w:tc>
          <w:tcPr>
            <w:tcW w:w="9180" w:type="dxa"/>
            <w:gridSpan w:val="5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0C044D">
        <w:tc>
          <w:tcPr>
            <w:tcW w:w="720" w:type="dxa"/>
          </w:tcPr>
          <w:p w:rsidR="000C044D" w:rsidRDefault="000C044D">
            <w:pPr>
              <w:numPr>
                <w:ilvl w:val="0"/>
                <w:numId w:val="4"/>
                <w:numberingChange w:id="11" w:author="test" w:date="2009-11-18T10:02:00Z" w:original="%1:1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C044D" w:rsidRPr="000C044D" w:rsidRDefault="00612B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處理日期</w:t>
            </w:r>
          </w:p>
        </w:tc>
        <w:tc>
          <w:tcPr>
            <w:tcW w:w="1800" w:type="dxa"/>
            <w:vAlign w:val="bottom"/>
          </w:tcPr>
          <w:p w:rsidR="000C044D" w:rsidRDefault="00612B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0C044D" w:rsidRDefault="000C044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4C7E4A" w:rsidRDefault="004C7E4A">
      <w:pPr>
        <w:rPr>
          <w:color w:val="000000"/>
        </w:rPr>
      </w:pPr>
    </w:p>
    <w:p w:rsidR="00336FA8" w:rsidRDefault="00336FA8" w:rsidP="00AB5499">
      <w:pPr>
        <w:pStyle w:val="Tabletext"/>
        <w:keepLines w:val="0"/>
        <w:numPr>
          <w:ilvl w:val="0"/>
          <w:numId w:val="1"/>
          <w:numberingChange w:id="12" w:author="test" w:date="2009-11-18T10:02:00Z" w:original="%1:5:35:、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612B1F" w:rsidRDefault="00612B1F" w:rsidP="00612B1F">
      <w:pPr>
        <w:pStyle w:val="Tabletext"/>
        <w:keepLines w:val="0"/>
        <w:numPr>
          <w:ilvl w:val="1"/>
          <w:numId w:val="1"/>
          <w:numberingChange w:id="13" w:author="test" w:date="2009-11-18T10:02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612B1F" w:rsidRDefault="00612B1F" w:rsidP="00612B1F">
      <w:pPr>
        <w:pStyle w:val="Tabletext"/>
        <w:keepLines w:val="0"/>
        <w:numPr>
          <w:ilvl w:val="2"/>
          <w:numId w:val="1"/>
          <w:numberingChange w:id="14" w:author="test" w:date="2009-11-18T10:02:00Z" w:original="%2:1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清處理件數為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612B1F">
      <w:pPr>
        <w:pStyle w:val="Tabletext"/>
        <w:keepLines w:val="0"/>
        <w:numPr>
          <w:ilvl w:val="2"/>
          <w:numId w:val="1"/>
          <w:numberingChange w:id="15" w:author="test" w:date="2009-11-18T10:02:00Z" w:original="%2:1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輸入參數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F42EE5">
        <w:rPr>
          <w:rFonts w:hint="eastAsia"/>
          <w:kern w:val="2"/>
          <w:szCs w:val="24"/>
          <w:lang w:eastAsia="zh-TW"/>
        </w:rPr>
        <w:t>為</w:t>
      </w:r>
      <w:r w:rsidR="00F42EE5">
        <w:rPr>
          <w:rFonts w:hint="eastAsia"/>
          <w:kern w:val="2"/>
          <w:szCs w:val="24"/>
          <w:lang w:eastAsia="zh-TW"/>
        </w:rPr>
        <w:t xml:space="preserve"> </w:t>
      </w:r>
      <w:r w:rsidR="00F42EE5">
        <w:rPr>
          <w:rFonts w:hint="eastAsia"/>
          <w:kern w:val="2"/>
          <w:szCs w:val="24"/>
          <w:lang w:eastAsia="zh-TW"/>
        </w:rPr>
        <w:t>空值</w:t>
      </w:r>
      <w:r>
        <w:rPr>
          <w:rFonts w:hint="eastAsia"/>
          <w:kern w:val="2"/>
          <w:szCs w:val="24"/>
          <w:lang w:eastAsia="zh-TW"/>
        </w:rPr>
        <w:t>：</w:t>
      </w:r>
    </w:p>
    <w:p w:rsidR="00612B1F" w:rsidRDefault="00612B1F" w:rsidP="00612B1F">
      <w:pPr>
        <w:pStyle w:val="Tabletext"/>
        <w:keepLines w:val="0"/>
        <w:numPr>
          <w:ilvl w:val="3"/>
          <w:numId w:val="1"/>
          <w:numberingChange w:id="16" w:author="test" w:date="2009-11-18T10:02:00Z" w:original="%2:1:0:.%3:2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1255EF" w:rsidRPr="001255EF">
        <w:rPr>
          <w:bCs/>
        </w:rPr>
        <w:t>CathayDate</w:t>
      </w:r>
      <w:r w:rsidR="001255EF">
        <w:rPr>
          <w:rFonts w:hint="eastAsia"/>
        </w:rPr>
        <w:t xml:space="preserve"> </w:t>
      </w:r>
      <w:r w:rsidR="001255EF">
        <w:rPr>
          <w:rFonts w:hint="eastAsia"/>
          <w:lang w:eastAsia="zh-TW"/>
        </w:rPr>
        <w:t>.</w:t>
      </w:r>
      <w:r w:rsidR="001255EF" w:rsidRPr="001255EF">
        <w:t xml:space="preserve"> </w:t>
      </w:r>
      <w:r w:rsidR="001255EF">
        <w:t>getShutdownDay</w:t>
      </w:r>
      <w:r w:rsidR="001255EF">
        <w:rPr>
          <w:rFonts w:hint="eastAsia"/>
        </w:rPr>
        <w:t xml:space="preserve"> </w:t>
      </w:r>
      <w:r w:rsidR="001255EF">
        <w:rPr>
          <w:rFonts w:hint="eastAsia"/>
          <w:lang w:eastAsia="zh-TW"/>
        </w:rPr>
        <w:t>(</w:t>
      </w:r>
      <w:r w:rsidR="001255EF">
        <w:rPr>
          <w:rFonts w:hint="eastAsia"/>
          <w:kern w:val="2"/>
          <w:szCs w:val="24"/>
          <w:lang w:eastAsia="zh-TW"/>
        </w:rPr>
        <w:t>CURRENTDATE</w:t>
      </w:r>
      <w:r w:rsidR="001255EF">
        <w:rPr>
          <w:rFonts w:hint="eastAsia"/>
          <w:lang w:eastAsia="zh-TW"/>
        </w:rPr>
        <w:t>)</w:t>
      </w:r>
      <w:r w:rsidR="00F42EE5"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612B1F">
      <w:pPr>
        <w:pStyle w:val="Tabletext"/>
        <w:keepLines w:val="0"/>
        <w:numPr>
          <w:ilvl w:val="2"/>
          <w:numId w:val="1"/>
          <w:numberingChange w:id="17" w:author="test" w:date="2009-11-18T10:02:00Z" w:original="%2:1:0:.%3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612B1F" w:rsidRDefault="00612B1F" w:rsidP="00612B1F">
      <w:pPr>
        <w:pStyle w:val="Tabletext"/>
        <w:keepLines w:val="0"/>
        <w:numPr>
          <w:ilvl w:val="3"/>
          <w:numId w:val="1"/>
          <w:numberingChange w:id="18" w:author="test" w:date="2009-11-18T10:02:00Z" w:original="%2:1:0:.%3:3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輸入參數。</w:t>
      </w:r>
    </w:p>
    <w:p w:rsidR="007D627E" w:rsidRDefault="007D627E" w:rsidP="007D627E">
      <w:pPr>
        <w:pStyle w:val="Tabletext"/>
        <w:keepLines w:val="0"/>
        <w:numPr>
          <w:ilvl w:val="2"/>
          <w:numId w:val="1"/>
          <w:numberingChange w:id="19" w:author="test" w:date="2009-11-18T10:02:00Z" w:original="%2:1:0:.%3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END IF</w:t>
      </w:r>
      <w:r>
        <w:rPr>
          <w:rFonts w:hint="eastAsia"/>
          <w:kern w:val="2"/>
          <w:szCs w:val="24"/>
          <w:lang w:eastAsia="zh-TW"/>
        </w:rPr>
        <w:t>。</w:t>
      </w:r>
    </w:p>
    <w:p w:rsidR="007F2C34" w:rsidRDefault="007F2C34" w:rsidP="007D627E">
      <w:pPr>
        <w:pStyle w:val="Tabletext"/>
        <w:keepLines w:val="0"/>
        <w:numPr>
          <w:ilvl w:val="2"/>
          <w:numId w:val="1"/>
          <w:numberingChange w:id="20" w:author="test" w:date="2009-11-18T10:02:00Z" w:original="%2:1:0:.%3:5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處理時間</w:t>
      </w:r>
      <w:r>
        <w:rPr>
          <w:rFonts w:hint="eastAsia"/>
          <w:kern w:val="2"/>
          <w:szCs w:val="24"/>
          <w:lang w:eastAsia="zh-TW"/>
        </w:rPr>
        <w:t xml:space="preserve"> = CURRENT TIMESTAMP</w:t>
      </w:r>
      <w:r>
        <w:rPr>
          <w:rFonts w:hint="eastAsia"/>
          <w:kern w:val="2"/>
          <w:szCs w:val="24"/>
          <w:lang w:eastAsia="zh-TW"/>
        </w:rPr>
        <w:t>。</w:t>
      </w:r>
    </w:p>
    <w:p w:rsidR="00644402" w:rsidRDefault="00644402" w:rsidP="00612B1F">
      <w:pPr>
        <w:pStyle w:val="Tabletext"/>
        <w:keepLines w:val="0"/>
        <w:numPr>
          <w:ilvl w:val="1"/>
          <w:numId w:val="1"/>
          <w:numberingChange w:id="21" w:author="test" w:date="2009-11-18T10:02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找出未兌現票已兌現的資料</w:t>
      </w:r>
    </w:p>
    <w:p w:rsidR="00644402" w:rsidRDefault="00AC49AE" w:rsidP="00644402">
      <w:pPr>
        <w:pStyle w:val="Tabletext"/>
        <w:keepLines w:val="0"/>
        <w:numPr>
          <w:ilvl w:val="2"/>
          <w:numId w:val="1"/>
          <w:numberingChange w:id="22" w:author="test" w:date="2009-11-18T10:02:00Z" w:original="%2:2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SQL</w:t>
      </w:r>
    </w:p>
    <w:p w:rsidR="00AC49AE" w:rsidRDefault="00AC49AE" w:rsidP="00AC49AE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B.DTMP_NO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DK_DTMP_NO,A.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DBAA.DTAAB</w:t>
      </w:r>
      <w:smartTag w:uri="urn:schemas-microsoft-com:office:smarttags" w:element="chmetcnv">
        <w:smartTagPr>
          <w:attr w:name="UnitName" w:val="a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005 A</w:t>
        </w:r>
      </w:smartTag>
    </w:p>
    <w:p w:rsidR="00AC49AE" w:rsidRDefault="00AC49AE" w:rsidP="00AC49AE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DBDK.DTDKG002 B</w:t>
      </w:r>
    </w:p>
    <w:p w:rsidR="00AC49AE" w:rsidRDefault="00AC49AE" w:rsidP="00AC49AE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A.TMP_NO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B.TMP_CD</w:t>
      </w:r>
    </w:p>
    <w:p w:rsidR="00AC49AE" w:rsidRDefault="00AC49AE" w:rsidP="00AC49AE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A.CLAM_AMT_CODE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'GCX7'</w:t>
      </w:r>
    </w:p>
    <w:p w:rsidR="00AC49AE" w:rsidRDefault="00AC49AE" w:rsidP="00AC49AE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(A.DTMP_NO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A.DTMP_NO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C49AE" w:rsidRDefault="00AC49AE" w:rsidP="00AC49AE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B.DTMP_NO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AC49AE" w:rsidRDefault="00AC49AE" w:rsidP="00AC49AE">
      <w:pPr>
        <w:pStyle w:val="Tabletext"/>
        <w:keepLines w:val="0"/>
        <w:spacing w:after="0" w:line="240" w:lineRule="auto"/>
        <w:ind w:left="851" w:firstLine="109"/>
        <w:rPr>
          <w:rFonts w:hint="eastAsia"/>
          <w:kern w:val="2"/>
          <w:szCs w:val="24"/>
          <w:lang w:eastAsia="zh-TW"/>
        </w:rPr>
      </w:pPr>
      <w:r>
        <w:rPr>
          <w:rFonts w:ascii="Courier New" w:hAnsi="Courier New" w:cs="Courier New"/>
          <w:color w:val="0000FF"/>
        </w:rPr>
        <w:t>WITH</w:t>
      </w:r>
      <w:r>
        <w:rPr>
          <w:rFonts w:ascii="Courier New" w:hAnsi="Courier New" w:cs="Courier New"/>
          <w:color w:val="000000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rFonts w:ascii="Courier New" w:hAnsi="Courier New" w:cs="Courier New"/>
              <w:color w:val="000000"/>
            </w:rPr>
            <w:t>UR</w:t>
          </w:r>
        </w:smartTag>
      </w:smartTag>
    </w:p>
    <w:p w:rsidR="00AC49AE" w:rsidRDefault="00007B87" w:rsidP="00644402">
      <w:pPr>
        <w:pStyle w:val="Tabletext"/>
        <w:keepLines w:val="0"/>
        <w:numPr>
          <w:ilvl w:val="2"/>
          <w:numId w:val="1"/>
          <w:numberingChange w:id="23" w:author="test" w:date="2009-11-18T10:02:00Z" w:original="%2:2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筆數</w:t>
      </w:r>
      <w:r>
        <w:rPr>
          <w:rFonts w:hint="eastAsia"/>
          <w:kern w:val="2"/>
          <w:szCs w:val="24"/>
          <w:lang w:eastAsia="zh-TW"/>
        </w:rPr>
        <w:t>=</w:t>
      </w:r>
      <w:r w:rsidR="00560614">
        <w:rPr>
          <w:rFonts w:hint="eastAsia"/>
          <w:kern w:val="2"/>
          <w:szCs w:val="24"/>
          <w:lang w:eastAsia="zh-TW"/>
        </w:rPr>
        <w:t>該處理件數。</w:t>
      </w:r>
    </w:p>
    <w:p w:rsidR="00AC49AE" w:rsidRDefault="00AC49AE" w:rsidP="00612B1F">
      <w:pPr>
        <w:pStyle w:val="Tabletext"/>
        <w:keepLines w:val="0"/>
        <w:numPr>
          <w:ilvl w:val="1"/>
          <w:numId w:val="1"/>
          <w:numberingChange w:id="24" w:author="test" w:date="2009-11-18T10:02:00Z" w:original="%2:3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</w:t>
      </w:r>
      <w:r>
        <w:rPr>
          <w:rFonts w:hint="eastAsia"/>
          <w:kern w:val="2"/>
          <w:szCs w:val="24"/>
          <w:lang w:eastAsia="zh-TW"/>
        </w:rPr>
        <w:t>DTAAB005.DTMP_NO</w:t>
      </w:r>
    </w:p>
    <w:p w:rsidR="00AC49AE" w:rsidRDefault="00AC49AE" w:rsidP="00AC49AE">
      <w:pPr>
        <w:pStyle w:val="Tabletext"/>
        <w:keepLines w:val="0"/>
        <w:numPr>
          <w:ilvl w:val="2"/>
          <w:numId w:val="1"/>
          <w:numberingChange w:id="25" w:author="test" w:date="2009-11-18T10:02:00Z" w:original="%2:3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SQL</w:t>
      </w:r>
    </w:p>
    <w:p w:rsidR="00AC49AE" w:rsidRDefault="00AC49AE" w:rsidP="00AC49AE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DBAA.DTAAB005</w:t>
      </w:r>
    </w:p>
    <w:p w:rsidR="00AC49AE" w:rsidRDefault="00AC49AE" w:rsidP="00AC49AE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DTMP_NO</w:t>
      </w:r>
      <w:r w:rsidRPr="00AC49AE">
        <w:rPr>
          <w:rFonts w:ascii="Courier New" w:hAnsi="Courier New" w:cs="Courier New"/>
          <w:kern w:val="0"/>
          <w:sz w:val="20"/>
          <w:szCs w:val="20"/>
        </w:rPr>
        <w:t>=</w:t>
      </w:r>
      <w:r w:rsidRPr="00AC49AE">
        <w:rPr>
          <w:rFonts w:ascii="Courier New" w:hAnsi="Courier New" w:cs="Courier New" w:hint="eastAsia"/>
          <w:kern w:val="0"/>
          <w:sz w:val="20"/>
          <w:szCs w:val="20"/>
        </w:rPr>
        <w:t>2.1</w:t>
      </w:r>
      <w:r w:rsidRPr="00AC49AE">
        <w:rPr>
          <w:rFonts w:ascii="Courier New" w:hAnsi="Courier New" w:cs="Courier New" w:hint="eastAsia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DK_DTMP_NO</w:t>
      </w:r>
    </w:p>
    <w:p w:rsidR="00AC49AE" w:rsidRDefault="00AC49AE" w:rsidP="00AC49AE">
      <w:pPr>
        <w:pStyle w:val="Tabletext"/>
        <w:keepLines w:val="0"/>
        <w:spacing w:after="0" w:line="240" w:lineRule="auto"/>
        <w:ind w:left="851" w:firstLine="109"/>
        <w:rPr>
          <w:rFonts w:hint="eastAsia"/>
          <w:kern w:val="2"/>
          <w:szCs w:val="24"/>
          <w:lang w:eastAsia="zh-TW"/>
        </w:rPr>
      </w:pP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 xml:space="preserve"> TMP_NO</w:t>
      </w:r>
      <w:r>
        <w:rPr>
          <w:rFonts w:ascii="Courier New" w:hAnsi="Courier New" w:cs="Courier New"/>
          <w:color w:val="808080"/>
        </w:rPr>
        <w:t>=</w:t>
      </w:r>
      <w:r w:rsidR="00CA078F" w:rsidRPr="00AC49AE">
        <w:rPr>
          <w:rFonts w:ascii="Courier New" w:hAnsi="Courier New" w:cs="Courier New" w:hint="eastAsia"/>
        </w:rPr>
        <w:t>2.1</w:t>
      </w:r>
      <w:r w:rsidR="00CA078F" w:rsidRPr="00AC49AE"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  <w:color w:val="FF0000"/>
        </w:rPr>
        <w:t>':TMP_NO'</w:t>
      </w:r>
    </w:p>
    <w:p w:rsidR="00AC49AE" w:rsidRDefault="00007B87" w:rsidP="00AC49AE">
      <w:pPr>
        <w:pStyle w:val="Tabletext"/>
        <w:keepLines w:val="0"/>
        <w:numPr>
          <w:ilvl w:val="2"/>
          <w:numId w:val="1"/>
          <w:numberingChange w:id="26" w:author="test" w:date="2009-11-18T10:02:00Z" w:original="%2:3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筆數</w:t>
      </w:r>
      <w:r>
        <w:rPr>
          <w:rFonts w:hint="eastAsia"/>
          <w:kern w:val="2"/>
          <w:szCs w:val="24"/>
          <w:lang w:eastAsia="zh-TW"/>
        </w:rPr>
        <w:t>=</w:t>
      </w:r>
      <w:r w:rsidR="00560614">
        <w:rPr>
          <w:rFonts w:hint="eastAsia"/>
          <w:kern w:val="2"/>
          <w:szCs w:val="24"/>
          <w:lang w:eastAsia="zh-TW"/>
        </w:rPr>
        <w:t>更新</w:t>
      </w:r>
      <w:r>
        <w:rPr>
          <w:rFonts w:hint="eastAsia"/>
          <w:kern w:val="2"/>
          <w:szCs w:val="24"/>
          <w:lang w:eastAsia="zh-TW"/>
        </w:rPr>
        <w:t>B005</w:t>
      </w:r>
      <w:r w:rsidRPr="00C32B07">
        <w:rPr>
          <w:rFonts w:ascii="Arial" w:cs="Arial" w:hint="eastAsia"/>
          <w:lang w:eastAsia="zh-TW"/>
        </w:rPr>
        <w:t>沖帳編號</w:t>
      </w:r>
      <w:r w:rsidR="00560614">
        <w:rPr>
          <w:rFonts w:hint="eastAsia"/>
          <w:kern w:val="2"/>
          <w:szCs w:val="24"/>
          <w:lang w:eastAsia="zh-TW"/>
        </w:rPr>
        <w:t>件數</w:t>
      </w:r>
    </w:p>
    <w:p w:rsidR="00AC49AE" w:rsidRDefault="00AC49AE" w:rsidP="00612B1F">
      <w:pPr>
        <w:pStyle w:val="Tabletext"/>
        <w:keepLines w:val="0"/>
        <w:numPr>
          <w:ilvl w:val="1"/>
          <w:numId w:val="1"/>
          <w:numberingChange w:id="27" w:author="test" w:date="2009-11-18T10:02:00Z" w:original="%2:4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寫收據控制檔</w:t>
      </w:r>
      <w:r>
        <w:rPr>
          <w:rFonts w:hint="eastAsia"/>
          <w:kern w:val="2"/>
          <w:szCs w:val="24"/>
          <w:lang w:eastAsia="zh-TW"/>
        </w:rPr>
        <w:t>DTAAX020</w:t>
      </w:r>
    </w:p>
    <w:p w:rsidR="0089164D" w:rsidRDefault="0089164D" w:rsidP="00853A69">
      <w:pPr>
        <w:pStyle w:val="Tabletext"/>
        <w:keepLines w:val="0"/>
        <w:numPr>
          <w:ilvl w:val="2"/>
          <w:numId w:val="1"/>
          <w:numberingChange w:id="28" w:author="test" w:date="2009-11-18T10:02:00Z" w:original="%2:4:0:.%3:1:0: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CALL AA_X0Z000.METHOD3</w:t>
      </w:r>
    </w:p>
    <w:tbl>
      <w:tblPr>
        <w:tblStyle w:val="aa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1260"/>
        <w:gridCol w:w="720"/>
        <w:gridCol w:w="720"/>
        <w:gridCol w:w="4454"/>
      </w:tblGrid>
      <w:tr w:rsidR="0089164D" w:rsidTr="00AB5499">
        <w:tc>
          <w:tcPr>
            <w:tcW w:w="1368" w:type="dxa"/>
            <w:shd w:val="pct10" w:color="auto" w:fill="FFFFFF"/>
          </w:tcPr>
          <w:p w:rsidR="0089164D" w:rsidRPr="00301248" w:rsidRDefault="0089164D" w:rsidP="00AB5499">
            <w:pPr>
              <w:rPr>
                <w:rFonts w:hint="eastAsia"/>
                <w:sz w:val="20"/>
                <w:szCs w:val="20"/>
              </w:rPr>
            </w:pPr>
            <w:r w:rsidRPr="00301248">
              <w:rPr>
                <w:rFonts w:hint="eastAsia"/>
                <w:sz w:val="20"/>
                <w:szCs w:val="20"/>
              </w:rPr>
              <w:t>參數</w:t>
            </w:r>
          </w:p>
        </w:tc>
        <w:tc>
          <w:tcPr>
            <w:tcW w:w="1260" w:type="dxa"/>
            <w:shd w:val="pct10" w:color="auto" w:fill="FFFFFF"/>
          </w:tcPr>
          <w:p w:rsidR="0089164D" w:rsidRPr="008C019A" w:rsidRDefault="0089164D" w:rsidP="00AB5499">
            <w:pPr>
              <w:rPr>
                <w:rFonts w:ascii="Verdana" w:hAnsi="Verdana" w:cs="Vrinda"/>
                <w:sz w:val="20"/>
                <w:szCs w:val="20"/>
              </w:rPr>
            </w:pPr>
            <w:r w:rsidRPr="008C019A">
              <w:rPr>
                <w:rFonts w:ascii="Verdana" w:hAnsi="Verdana" w:cs="Vrinda"/>
                <w:sz w:val="20"/>
                <w:szCs w:val="20"/>
              </w:rPr>
              <w:t>Type</w:t>
            </w:r>
          </w:p>
        </w:tc>
        <w:tc>
          <w:tcPr>
            <w:tcW w:w="720" w:type="dxa"/>
            <w:shd w:val="pct10" w:color="auto" w:fill="FFFFFF"/>
          </w:tcPr>
          <w:p w:rsidR="0089164D" w:rsidRPr="00301248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長度</w:t>
            </w:r>
          </w:p>
        </w:tc>
        <w:tc>
          <w:tcPr>
            <w:tcW w:w="720" w:type="dxa"/>
            <w:shd w:val="pct10" w:color="auto" w:fill="FFFFFF"/>
          </w:tcPr>
          <w:p w:rsidR="0089164D" w:rsidRPr="00301248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對齊</w:t>
            </w:r>
          </w:p>
        </w:tc>
        <w:tc>
          <w:tcPr>
            <w:tcW w:w="4454" w:type="dxa"/>
            <w:shd w:val="pct10" w:color="auto" w:fill="FFFFFF"/>
          </w:tcPr>
          <w:p w:rsidR="0089164D" w:rsidRPr="00301248" w:rsidRDefault="0089164D" w:rsidP="00AB5499">
            <w:pPr>
              <w:rPr>
                <w:rFonts w:hint="eastAsia"/>
                <w:sz w:val="20"/>
                <w:szCs w:val="20"/>
              </w:rPr>
            </w:pPr>
            <w:r w:rsidRPr="00301248">
              <w:rPr>
                <w:rFonts w:hint="eastAsia"/>
                <w:sz w:val="20"/>
                <w:szCs w:val="20"/>
              </w:rPr>
              <w:t>備註</w:t>
            </w:r>
          </w:p>
        </w:tc>
      </w:tr>
      <w:tr w:rsidR="0089164D" w:rsidTr="00AB5499">
        <w:tc>
          <w:tcPr>
            <w:tcW w:w="1368" w:type="dxa"/>
          </w:tcPr>
          <w:p w:rsidR="0089164D" w:rsidRPr="00301248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收據種類</w:t>
            </w:r>
          </w:p>
        </w:tc>
        <w:tc>
          <w:tcPr>
            <w:tcW w:w="1260" w:type="dxa"/>
          </w:tcPr>
          <w:p w:rsidR="0089164D" w:rsidRPr="00301248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CHAR</w:t>
            </w: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54" w:type="dxa"/>
          </w:tcPr>
          <w:p w:rsidR="0089164D" w:rsidRPr="00301248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A     //</w:t>
            </w:r>
            <w:r>
              <w:rPr>
                <w:rFonts w:ascii="Verdana" w:hAnsi="Verdana" w:hint="eastAsia"/>
                <w:sz w:val="20"/>
                <w:szCs w:val="20"/>
              </w:rPr>
              <w:t>需簽收繳回</w:t>
            </w:r>
          </w:p>
        </w:tc>
      </w:tr>
      <w:tr w:rsidR="0089164D" w:rsidTr="00AB5499">
        <w:tc>
          <w:tcPr>
            <w:tcW w:w="1368" w:type="dxa"/>
          </w:tcPr>
          <w:p w:rsidR="0089164D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ascii="Verdana" w:hAnsi="Verdana" w:cs="Verdana"/>
                <w:color w:val="3F7F5F"/>
                <w:kern w:val="0"/>
                <w:sz w:val="18"/>
                <w:szCs w:val="18"/>
                <w:highlight w:val="white"/>
              </w:rPr>
              <w:t>文件代碼</w:t>
            </w:r>
          </w:p>
        </w:tc>
        <w:tc>
          <w:tcPr>
            <w:tcW w:w="126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CHAR</w:t>
            </w:r>
          </w:p>
        </w:tc>
        <w:tc>
          <w:tcPr>
            <w:tcW w:w="72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54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AA01</w:t>
            </w:r>
          </w:p>
        </w:tc>
      </w:tr>
      <w:tr w:rsidR="0089164D" w:rsidTr="00AB5499">
        <w:tc>
          <w:tcPr>
            <w:tcW w:w="1368" w:type="dxa"/>
          </w:tcPr>
          <w:p w:rsidR="0089164D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給付種類</w:t>
            </w:r>
          </w:p>
        </w:tc>
        <w:tc>
          <w:tcPr>
            <w:tcW w:w="126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CHAR</w:t>
            </w:r>
          </w:p>
        </w:tc>
        <w:tc>
          <w:tcPr>
            <w:tcW w:w="72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54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96</w:t>
            </w:r>
          </w:p>
        </w:tc>
      </w:tr>
      <w:tr w:rsidR="0089164D" w:rsidTr="00AB5499">
        <w:tc>
          <w:tcPr>
            <w:tcW w:w="1368" w:type="dxa"/>
          </w:tcPr>
          <w:p w:rsidR="0089164D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交易序號</w:t>
            </w:r>
          </w:p>
        </w:tc>
        <w:tc>
          <w:tcPr>
            <w:tcW w:w="126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INTEGER</w:t>
            </w:r>
          </w:p>
        </w:tc>
        <w:tc>
          <w:tcPr>
            <w:tcW w:w="72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54" w:type="dxa"/>
          </w:tcPr>
          <w:p w:rsidR="0089164D" w:rsidRP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DTAAB005.</w:t>
            </w:r>
            <w:r>
              <w:t xml:space="preserve"> </w:t>
            </w:r>
            <w:r w:rsidRPr="0089164D">
              <w:rPr>
                <w:rFonts w:ascii="Verdana" w:hAnsi="Verdana"/>
                <w:sz w:val="20"/>
                <w:szCs w:val="20"/>
              </w:rPr>
              <w:t>TRN_SER_NO</w:t>
            </w:r>
          </w:p>
        </w:tc>
      </w:tr>
      <w:tr w:rsidR="0089164D" w:rsidTr="00AB5499">
        <w:tc>
          <w:tcPr>
            <w:tcW w:w="1368" w:type="dxa"/>
          </w:tcPr>
          <w:p w:rsidR="0089164D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帳務日期</w:t>
            </w:r>
          </w:p>
        </w:tc>
        <w:tc>
          <w:tcPr>
            <w:tcW w:w="126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DATE</w:t>
            </w:r>
          </w:p>
        </w:tc>
        <w:tc>
          <w:tcPr>
            <w:tcW w:w="72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54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DTAAB005.</w:t>
            </w:r>
            <w:r>
              <w:t xml:space="preserve"> </w:t>
            </w:r>
            <w:r>
              <w:rPr>
                <w:rStyle w:val="style31"/>
                <w:rFonts w:hint="eastAsia"/>
              </w:rPr>
              <w:t>ACNT_DATE</w:t>
            </w:r>
          </w:p>
        </w:tc>
      </w:tr>
      <w:tr w:rsidR="0089164D" w:rsidTr="00AB5499">
        <w:tc>
          <w:tcPr>
            <w:tcW w:w="1368" w:type="dxa"/>
          </w:tcPr>
          <w:p w:rsidR="0089164D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經辦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6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CHAR</w:t>
            </w:r>
          </w:p>
        </w:tc>
        <w:tc>
          <w:tcPr>
            <w:tcW w:w="72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54" w:type="dxa"/>
          </w:tcPr>
          <w:p w:rsidR="0089164D" w:rsidRDefault="005C69AE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DTAAB005.</w:t>
            </w:r>
            <w:r>
              <w:t xml:space="preserve"> </w:t>
            </w:r>
            <w:r>
              <w:rPr>
                <w:rStyle w:val="style31"/>
                <w:rFonts w:hint="eastAsia"/>
              </w:rPr>
              <w:t>ACNT_</w:t>
            </w:r>
            <w:r w:rsidR="00CA078F">
              <w:rPr>
                <w:rStyle w:val="style31"/>
                <w:rFonts w:hint="eastAsia"/>
              </w:rPr>
              <w:t>ID</w:t>
            </w:r>
          </w:p>
        </w:tc>
      </w:tr>
      <w:tr w:rsidR="0089164D" w:rsidTr="00AB5499">
        <w:tc>
          <w:tcPr>
            <w:tcW w:w="1368" w:type="dxa"/>
          </w:tcPr>
          <w:p w:rsidR="0089164D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給付方式</w:t>
            </w:r>
          </w:p>
        </w:tc>
        <w:tc>
          <w:tcPr>
            <w:tcW w:w="126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CHAR</w:t>
            </w:r>
          </w:p>
        </w:tc>
        <w:tc>
          <w:tcPr>
            <w:tcW w:w="72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54" w:type="dxa"/>
          </w:tcPr>
          <w:p w:rsidR="0089164D" w:rsidRDefault="00CA078F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</w:t>
            </w:r>
          </w:p>
        </w:tc>
      </w:tr>
      <w:tr w:rsidR="0089164D" w:rsidTr="00AB5499">
        <w:tc>
          <w:tcPr>
            <w:tcW w:w="1368" w:type="dxa"/>
          </w:tcPr>
          <w:p w:rsidR="0089164D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給付金額</w:t>
            </w:r>
          </w:p>
        </w:tc>
        <w:tc>
          <w:tcPr>
            <w:tcW w:w="126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DECIMAL</w:t>
            </w:r>
          </w:p>
        </w:tc>
        <w:tc>
          <w:tcPr>
            <w:tcW w:w="72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11,2</w:t>
            </w: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54" w:type="dxa"/>
          </w:tcPr>
          <w:p w:rsidR="0089164D" w:rsidRDefault="00CA078F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DTAAB005.PAY_AMT</w:t>
            </w:r>
          </w:p>
        </w:tc>
      </w:tr>
      <w:tr w:rsidR="0089164D" w:rsidTr="00AB5499">
        <w:tc>
          <w:tcPr>
            <w:tcW w:w="1368" w:type="dxa"/>
          </w:tcPr>
          <w:p w:rsidR="0089164D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輸入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6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CHAR</w:t>
            </w:r>
          </w:p>
        </w:tc>
        <w:tc>
          <w:tcPr>
            <w:tcW w:w="72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54" w:type="dxa"/>
          </w:tcPr>
          <w:p w:rsidR="0089164D" w:rsidRDefault="00CA078F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AAX1_B100</w:t>
            </w:r>
          </w:p>
        </w:tc>
      </w:tr>
      <w:tr w:rsidR="0089164D" w:rsidTr="00AB5499">
        <w:tc>
          <w:tcPr>
            <w:tcW w:w="1368" w:type="dxa"/>
          </w:tcPr>
          <w:p w:rsidR="0089164D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輸入單位</w:t>
            </w:r>
          </w:p>
        </w:tc>
        <w:tc>
          <w:tcPr>
            <w:tcW w:w="126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CHAR</w:t>
            </w:r>
          </w:p>
        </w:tc>
        <w:tc>
          <w:tcPr>
            <w:tcW w:w="72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54" w:type="dxa"/>
          </w:tcPr>
          <w:p w:rsidR="0089164D" w:rsidRDefault="00CA078F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9000000</w:t>
            </w:r>
          </w:p>
        </w:tc>
      </w:tr>
      <w:tr w:rsidR="0089164D" w:rsidTr="00AB5499">
        <w:tc>
          <w:tcPr>
            <w:tcW w:w="1368" w:type="dxa"/>
          </w:tcPr>
          <w:p w:rsidR="0089164D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輸入時間</w:t>
            </w:r>
          </w:p>
        </w:tc>
        <w:tc>
          <w:tcPr>
            <w:tcW w:w="126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TIMESTAMP</w:t>
            </w:r>
          </w:p>
        </w:tc>
        <w:tc>
          <w:tcPr>
            <w:tcW w:w="72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54" w:type="dxa"/>
          </w:tcPr>
          <w:p w:rsidR="00CA078F" w:rsidRDefault="00CA078F" w:rsidP="00AB5499">
            <w:pPr>
              <w:rPr>
                <w:ins w:id="29" w:author="test" w:date="2009-11-18T10:03:00Z"/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 xml:space="preserve">SHUTDOWN DATE </w:t>
            </w:r>
          </w:p>
          <w:p w:rsidR="00D16D73" w:rsidRDefault="00D16D73" w:rsidP="00AB5499">
            <w:pPr>
              <w:numPr>
                <w:ins w:id="30" w:author="test" w:date="2009-11-18T10:03:00Z"/>
              </w:numPr>
              <w:rPr>
                <w:rFonts w:ascii="Verdana" w:hAnsi="Verdana" w:hint="eastAsia"/>
                <w:sz w:val="20"/>
                <w:szCs w:val="20"/>
              </w:rPr>
            </w:pPr>
            <w:ins w:id="31" w:author="test" w:date="2009-11-18T10:03:00Z">
              <w:r>
                <w:rPr>
                  <w:rFonts w:ascii="Verdana" w:hAnsi="Verdana" w:hint="eastAsia"/>
                  <w:sz w:val="20"/>
                  <w:szCs w:val="20"/>
                </w:rPr>
                <w:t>時間給</w:t>
              </w:r>
              <w:r>
                <w:rPr>
                  <w:rFonts w:ascii="Verdana" w:hAnsi="Verdana" w:hint="eastAsia"/>
                  <w:sz w:val="20"/>
                  <w:szCs w:val="20"/>
                </w:rPr>
                <w:t>0</w:t>
              </w:r>
            </w:ins>
          </w:p>
        </w:tc>
      </w:tr>
      <w:tr w:rsidR="0089164D" w:rsidTr="00AB5499">
        <w:tc>
          <w:tcPr>
            <w:tcW w:w="1368" w:type="dxa"/>
          </w:tcPr>
          <w:p w:rsidR="0089164D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交易種類</w:t>
            </w:r>
          </w:p>
        </w:tc>
        <w:tc>
          <w:tcPr>
            <w:tcW w:w="126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CHAR</w:t>
            </w:r>
          </w:p>
        </w:tc>
        <w:tc>
          <w:tcPr>
            <w:tcW w:w="72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54" w:type="dxa"/>
          </w:tcPr>
          <w:p w:rsidR="0089164D" w:rsidRDefault="00CA078F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AAX002</w:t>
            </w:r>
          </w:p>
        </w:tc>
      </w:tr>
      <w:tr w:rsidR="0089164D" w:rsidTr="00AB5499">
        <w:tc>
          <w:tcPr>
            <w:tcW w:w="1368" w:type="dxa"/>
          </w:tcPr>
          <w:p w:rsidR="0089164D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經手人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6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CHAR</w:t>
            </w:r>
          </w:p>
        </w:tc>
        <w:tc>
          <w:tcPr>
            <w:tcW w:w="72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54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</w:p>
        </w:tc>
      </w:tr>
      <w:tr w:rsidR="0089164D" w:rsidTr="00AB5499">
        <w:tc>
          <w:tcPr>
            <w:tcW w:w="1368" w:type="dxa"/>
          </w:tcPr>
          <w:p w:rsidR="0089164D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經手人單位</w:t>
            </w:r>
          </w:p>
        </w:tc>
        <w:tc>
          <w:tcPr>
            <w:tcW w:w="126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CHAR</w:t>
            </w:r>
          </w:p>
        </w:tc>
        <w:tc>
          <w:tcPr>
            <w:tcW w:w="72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54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</w:p>
        </w:tc>
      </w:tr>
      <w:tr w:rsidR="0089164D" w:rsidTr="00AB5499">
        <w:tc>
          <w:tcPr>
            <w:tcW w:w="1368" w:type="dxa"/>
          </w:tcPr>
          <w:p w:rsidR="0089164D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系統別</w:t>
            </w:r>
          </w:p>
        </w:tc>
        <w:tc>
          <w:tcPr>
            <w:tcW w:w="126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CHAR</w:t>
            </w:r>
          </w:p>
        </w:tc>
        <w:tc>
          <w:tcPr>
            <w:tcW w:w="72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54" w:type="dxa"/>
          </w:tcPr>
          <w:p w:rsidR="0089164D" w:rsidRDefault="00AA0AFA" w:rsidP="00AB5499">
            <w:pPr>
              <w:rPr>
                <w:rFonts w:ascii="Verdana" w:hAnsi="Verdana" w:hint="eastAsia"/>
                <w:sz w:val="20"/>
                <w:szCs w:val="20"/>
              </w:rPr>
            </w:pPr>
            <w:ins w:id="32" w:author="test" w:date="2009-11-18T10:02:00Z">
              <w:r>
                <w:rPr>
                  <w:rFonts w:ascii="Verdana" w:hAnsi="Verdana" w:hint="eastAsia"/>
                  <w:sz w:val="20"/>
                  <w:szCs w:val="20"/>
                </w:rPr>
                <w:t>AA</w:t>
              </w:r>
            </w:ins>
          </w:p>
        </w:tc>
      </w:tr>
      <w:tr w:rsidR="0089164D" w:rsidTr="00AB5499">
        <w:tc>
          <w:tcPr>
            <w:tcW w:w="1368" w:type="dxa"/>
          </w:tcPr>
          <w:p w:rsidR="0089164D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受款人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6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CHAR</w:t>
            </w:r>
          </w:p>
        </w:tc>
        <w:tc>
          <w:tcPr>
            <w:tcW w:w="72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54" w:type="dxa"/>
          </w:tcPr>
          <w:p w:rsidR="0089164D" w:rsidRPr="00AA0AFA" w:rsidRDefault="00AA0AFA" w:rsidP="00AB5499">
            <w:pPr>
              <w:rPr>
                <w:rFonts w:ascii="Verdana" w:hAnsi="Verdana" w:hint="eastAsia"/>
                <w:sz w:val="20"/>
                <w:szCs w:val="20"/>
              </w:rPr>
            </w:pPr>
            <w:ins w:id="33" w:author="test" w:date="2009-11-18T10:02:00Z">
              <w:r w:rsidRPr="00AA0AFA">
                <w:rPr>
                  <w:rFonts w:ascii="Verdana" w:hAnsi="Verdana" w:hint="eastAsia"/>
                  <w:sz w:val="20"/>
                  <w:szCs w:val="20"/>
                </w:rPr>
                <w:t>用保單號碼讀取</w:t>
              </w:r>
              <w:r w:rsidRPr="00AA0AFA">
                <w:rPr>
                  <w:rFonts w:ascii="Verdana" w:hAnsi="Verdana" w:hint="eastAsia"/>
                  <w:sz w:val="20"/>
                  <w:szCs w:val="20"/>
                </w:rPr>
                <w:t xml:space="preserve">DTAB0005 </w:t>
              </w:r>
              <w:r w:rsidRPr="00AA0AFA">
                <w:rPr>
                  <w:rFonts w:ascii="Verdana" w:hAnsi="Verdana" w:hint="eastAsia"/>
                  <w:sz w:val="20"/>
                  <w:szCs w:val="20"/>
                </w:rPr>
                <w:t>抓取要保人</w:t>
              </w:r>
            </w:ins>
            <w:ins w:id="34" w:author="test" w:date="2009-11-18T10:03:00Z">
              <w:r w:rsidR="00280876">
                <w:rPr>
                  <w:rFonts w:ascii="Verdana" w:hAnsi="Verdana" w:hint="eastAsia"/>
                  <w:sz w:val="20"/>
                  <w:szCs w:val="20"/>
                </w:rPr>
                <w:t>ROLE=</w:t>
              </w:r>
            </w:ins>
            <w:ins w:id="35" w:author="test" w:date="2009-11-18T10:02:00Z">
              <w:r w:rsidRPr="00AA0AFA">
                <w:rPr>
                  <w:rFonts w:ascii="Verdana" w:hAnsi="Verdana" w:hint="eastAsia"/>
                  <w:sz w:val="20"/>
                  <w:szCs w:val="20"/>
                </w:rPr>
                <w:t xml:space="preserve"> </w:t>
              </w:r>
            </w:ins>
            <w:ins w:id="36" w:author="test" w:date="2009-11-18T10:03:00Z">
              <w:r w:rsidR="00280876">
                <w:rPr>
                  <w:rFonts w:ascii="Verdana" w:hAnsi="Verdana"/>
                  <w:sz w:val="20"/>
                  <w:szCs w:val="20"/>
                </w:rPr>
                <w:t>‘</w:t>
              </w:r>
            </w:ins>
            <w:ins w:id="37" w:author="test" w:date="2009-11-18T10:02:00Z">
              <w:r w:rsidRPr="00AA0AFA">
                <w:rPr>
                  <w:rFonts w:ascii="Verdana" w:hAnsi="Verdana" w:hint="eastAsia"/>
                  <w:sz w:val="20"/>
                  <w:szCs w:val="20"/>
                </w:rPr>
                <w:t>A</w:t>
              </w:r>
            </w:ins>
            <w:ins w:id="38" w:author="test" w:date="2009-11-18T10:03:00Z">
              <w:r w:rsidR="00280876">
                <w:rPr>
                  <w:rFonts w:ascii="Verdana" w:hAnsi="Verdana"/>
                  <w:sz w:val="20"/>
                  <w:szCs w:val="20"/>
                </w:rPr>
                <w:t>’</w:t>
              </w:r>
            </w:ins>
            <w:ins w:id="39" w:author="test" w:date="2009-11-18T10:02:00Z">
              <w:r w:rsidRPr="00AA0AFA">
                <w:rPr>
                  <w:rFonts w:ascii="Verdana" w:hAnsi="Verdana" w:hint="eastAsia"/>
                  <w:sz w:val="20"/>
                  <w:szCs w:val="20"/>
                </w:rPr>
                <w:t xml:space="preserve"> </w:t>
              </w:r>
              <w:r w:rsidRPr="00AA0AFA">
                <w:rPr>
                  <w:rFonts w:ascii="Verdana" w:hAnsi="Verdana" w:hint="eastAsia"/>
                  <w:sz w:val="20"/>
                  <w:szCs w:val="20"/>
                </w:rPr>
                <w:t>的姓名</w:t>
              </w:r>
              <w:r>
                <w:rPr>
                  <w:rFonts w:ascii="Verdana" w:hAnsi="Verdana" w:hint="eastAsia"/>
                  <w:sz w:val="20"/>
                  <w:szCs w:val="20"/>
                </w:rPr>
                <w:t>跟</w:t>
              </w:r>
              <w:r w:rsidRPr="00AA0AFA">
                <w:rPr>
                  <w:rFonts w:ascii="Verdana" w:hAnsi="Verdana" w:hint="eastAsia"/>
                  <w:sz w:val="20"/>
                  <w:szCs w:val="20"/>
                </w:rPr>
                <w:t>ID</w:t>
              </w:r>
            </w:ins>
          </w:p>
        </w:tc>
      </w:tr>
      <w:tr w:rsidR="0089164D" w:rsidTr="00AB5499">
        <w:tc>
          <w:tcPr>
            <w:tcW w:w="1368" w:type="dxa"/>
          </w:tcPr>
          <w:p w:rsidR="0089164D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受款人姓名</w:t>
            </w:r>
          </w:p>
        </w:tc>
        <w:tc>
          <w:tcPr>
            <w:tcW w:w="126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VARCHAR</w:t>
            </w:r>
          </w:p>
        </w:tc>
        <w:tc>
          <w:tcPr>
            <w:tcW w:w="72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60</w:t>
            </w: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54" w:type="dxa"/>
          </w:tcPr>
          <w:p w:rsidR="0089164D" w:rsidRDefault="00AA0AFA" w:rsidP="00AB5499">
            <w:pPr>
              <w:rPr>
                <w:rFonts w:ascii="Verdana" w:hAnsi="Verdana" w:hint="eastAsia"/>
                <w:sz w:val="20"/>
                <w:szCs w:val="20"/>
              </w:rPr>
            </w:pPr>
            <w:ins w:id="40" w:author="test" w:date="2009-11-18T10:02:00Z">
              <w:r>
                <w:rPr>
                  <w:rFonts w:ascii="Verdana" w:hAnsi="Verdana" w:hint="eastAsia"/>
                  <w:sz w:val="20"/>
                  <w:szCs w:val="20"/>
                </w:rPr>
                <w:t>同上</w:t>
              </w:r>
            </w:ins>
          </w:p>
        </w:tc>
      </w:tr>
      <w:tr w:rsidR="0089164D" w:rsidTr="00AB5499">
        <w:tc>
          <w:tcPr>
            <w:tcW w:w="1368" w:type="dxa"/>
          </w:tcPr>
          <w:p w:rsidR="0089164D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印製人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6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CHAR</w:t>
            </w:r>
          </w:p>
        </w:tc>
        <w:tc>
          <w:tcPr>
            <w:tcW w:w="72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54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</w:p>
        </w:tc>
      </w:tr>
      <w:tr w:rsidR="0089164D" w:rsidTr="00AB5499">
        <w:tc>
          <w:tcPr>
            <w:tcW w:w="1368" w:type="dxa"/>
          </w:tcPr>
          <w:p w:rsidR="0089164D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印製單位</w:t>
            </w:r>
          </w:p>
        </w:tc>
        <w:tc>
          <w:tcPr>
            <w:tcW w:w="126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CHAR</w:t>
            </w:r>
          </w:p>
        </w:tc>
        <w:tc>
          <w:tcPr>
            <w:tcW w:w="72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54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</w:p>
        </w:tc>
      </w:tr>
      <w:tr w:rsidR="0089164D" w:rsidTr="00AB5499">
        <w:tc>
          <w:tcPr>
            <w:tcW w:w="1368" w:type="dxa"/>
          </w:tcPr>
          <w:p w:rsidR="0089164D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印製時間</w:t>
            </w:r>
          </w:p>
        </w:tc>
        <w:tc>
          <w:tcPr>
            <w:tcW w:w="126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TIMESTAMP</w:t>
            </w:r>
          </w:p>
        </w:tc>
        <w:tc>
          <w:tcPr>
            <w:tcW w:w="72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54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</w:p>
        </w:tc>
      </w:tr>
      <w:tr w:rsidR="0089164D" w:rsidTr="00AB5499">
        <w:tc>
          <w:tcPr>
            <w:tcW w:w="1368" w:type="dxa"/>
          </w:tcPr>
          <w:p w:rsidR="0089164D" w:rsidRPr="00301248" w:rsidRDefault="0089164D" w:rsidP="00AB5499">
            <w:pPr>
              <w:rPr>
                <w:rFonts w:hint="eastAsia"/>
                <w:sz w:val="20"/>
                <w:szCs w:val="20"/>
              </w:rPr>
            </w:pPr>
            <w:r w:rsidRPr="00301248">
              <w:rPr>
                <w:rFonts w:hint="eastAsia"/>
                <w:sz w:val="20"/>
                <w:szCs w:val="20"/>
              </w:rPr>
              <w:t>條碼區</w:t>
            </w:r>
          </w:p>
        </w:tc>
        <w:tc>
          <w:tcPr>
            <w:tcW w:w="126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  <w:r w:rsidRPr="00301248">
              <w:rPr>
                <w:rFonts w:ascii="Verdana" w:hAnsi="Verdana"/>
                <w:sz w:val="20"/>
                <w:szCs w:val="20"/>
              </w:rPr>
              <w:t>String[]</w:t>
            </w: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54" w:type="dxa"/>
          </w:tcPr>
          <w:p w:rsidR="00B42EC8" w:rsidRDefault="00B42EC8" w:rsidP="00B42EC8">
            <w:pPr>
              <w:rPr>
                <w:rFonts w:ascii="Verdana" w:hAnsi="Verdana" w:hint="eastAsia"/>
                <w:sz w:val="20"/>
                <w:szCs w:val="20"/>
              </w:rPr>
            </w:pPr>
            <w:r w:rsidRPr="00301248">
              <w:rPr>
                <w:rFonts w:ascii="Verdana" w:hAnsi="Verdana"/>
                <w:sz w:val="20"/>
                <w:szCs w:val="20"/>
              </w:rPr>
              <w:t>[</w:t>
            </w:r>
            <w:r>
              <w:rPr>
                <w:rFonts w:ascii="Verdana" w:hAnsi="Verdana" w:hint="eastAsia"/>
                <w:sz w:val="20"/>
                <w:szCs w:val="20"/>
              </w:rPr>
              <w:t>0</w:t>
            </w:r>
            <w:r w:rsidRPr="00301248">
              <w:rPr>
                <w:rFonts w:ascii="Verdana" w:hAnsi="Verdana"/>
                <w:sz w:val="20"/>
                <w:szCs w:val="20"/>
              </w:rPr>
              <w:t>]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DK_DTEM_NO</w:t>
            </w:r>
            <w:r>
              <w:rPr>
                <w:rFonts w:ascii="Verdana" w:hAnsi="Verdana" w:hint="eastAsia"/>
                <w:sz w:val="20"/>
                <w:szCs w:val="20"/>
              </w:rPr>
              <w:t>前面補</w:t>
            </w:r>
            <w:r>
              <w:rPr>
                <w:rFonts w:ascii="Verdana" w:hAnsi="Verdana" w:hint="eastAsia"/>
                <w:sz w:val="20"/>
                <w:szCs w:val="20"/>
              </w:rPr>
              <w:t>0,</w:t>
            </w:r>
            <w:r>
              <w:rPr>
                <w:rFonts w:ascii="Verdana" w:hAnsi="Verdana" w:hint="eastAsia"/>
                <w:sz w:val="20"/>
                <w:szCs w:val="20"/>
              </w:rPr>
              <w:t>補滿</w:t>
            </w:r>
            <w:smartTag w:uri="urn:schemas-microsoft-com:office:smarttags" w:element="chmetcnv">
              <w:smartTagPr>
                <w:attr w:name="UnitName" w:val="碼"/>
                <w:attr w:name="SourceValue" w:val="14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Verdana" w:hAnsi="Verdana" w:hint="eastAsia"/>
                  <w:sz w:val="20"/>
                  <w:szCs w:val="20"/>
                </w:rPr>
                <w:t>14</w:t>
              </w:r>
              <w:r>
                <w:rPr>
                  <w:rFonts w:ascii="Verdana" w:hAnsi="Verdana" w:hint="eastAsia"/>
                  <w:sz w:val="20"/>
                  <w:szCs w:val="20"/>
                </w:rPr>
                <w:t>碼</w:t>
              </w:r>
            </w:smartTag>
          </w:p>
          <w:p w:rsidR="00B42EC8" w:rsidRPr="00301248" w:rsidRDefault="00B42EC8" w:rsidP="00B42EC8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 xml:space="preserve">[1] </w:t>
            </w:r>
          </w:p>
          <w:p w:rsidR="0089164D" w:rsidRPr="00301248" w:rsidRDefault="00B42EC8" w:rsidP="00B42EC8">
            <w:pPr>
              <w:rPr>
                <w:rFonts w:ascii="Verdana" w:hAnsi="Verdana"/>
                <w:sz w:val="20"/>
                <w:szCs w:val="20"/>
              </w:rPr>
            </w:pPr>
            <w:r w:rsidRPr="00301248">
              <w:rPr>
                <w:rFonts w:ascii="Verdana" w:hAnsi="Verdana"/>
                <w:sz w:val="20"/>
                <w:szCs w:val="20"/>
              </w:rPr>
              <w:t>[</w:t>
            </w:r>
            <w:r>
              <w:rPr>
                <w:rFonts w:ascii="Verdana" w:hAnsi="Verdana" w:hint="eastAsia"/>
                <w:sz w:val="20"/>
                <w:szCs w:val="20"/>
              </w:rPr>
              <w:t>2</w:t>
            </w:r>
            <w:r w:rsidRPr="00301248">
              <w:rPr>
                <w:rFonts w:ascii="Verdana" w:hAnsi="Verdana"/>
                <w:sz w:val="20"/>
                <w:szCs w:val="20"/>
              </w:rPr>
              <w:t>]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</w:p>
        </w:tc>
      </w:tr>
      <w:tr w:rsidR="0089164D" w:rsidTr="00AB5499">
        <w:tc>
          <w:tcPr>
            <w:tcW w:w="1368" w:type="dxa"/>
          </w:tcPr>
          <w:p w:rsidR="0089164D" w:rsidRPr="00301248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表頭區</w:t>
            </w:r>
          </w:p>
        </w:tc>
        <w:tc>
          <w:tcPr>
            <w:tcW w:w="1260" w:type="dxa"/>
          </w:tcPr>
          <w:p w:rsidR="0089164D" w:rsidRPr="00301248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String</w:t>
            </w:r>
          </w:p>
        </w:tc>
        <w:tc>
          <w:tcPr>
            <w:tcW w:w="72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置中</w:t>
            </w:r>
          </w:p>
        </w:tc>
        <w:tc>
          <w:tcPr>
            <w:tcW w:w="4454" w:type="dxa"/>
          </w:tcPr>
          <w:p w:rsidR="0089164D" w:rsidRPr="00301248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</w:p>
        </w:tc>
      </w:tr>
      <w:tr w:rsidR="0089164D" w:rsidTr="00AB5499">
        <w:tc>
          <w:tcPr>
            <w:tcW w:w="1368" w:type="dxa"/>
          </w:tcPr>
          <w:p w:rsidR="0089164D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送件區</w:t>
            </w:r>
          </w:p>
        </w:tc>
        <w:tc>
          <w:tcPr>
            <w:tcW w:w="126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String[]</w:t>
            </w:r>
          </w:p>
        </w:tc>
        <w:tc>
          <w:tcPr>
            <w:tcW w:w="72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</w:p>
        </w:tc>
        <w:tc>
          <w:tcPr>
            <w:tcW w:w="72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左</w:t>
            </w:r>
          </w:p>
        </w:tc>
        <w:tc>
          <w:tcPr>
            <w:tcW w:w="4454" w:type="dxa"/>
          </w:tcPr>
          <w:p w:rsidR="0089164D" w:rsidRPr="00301248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</w:p>
        </w:tc>
      </w:tr>
      <w:tr w:rsidR="0089164D" w:rsidTr="00AB5499">
        <w:tc>
          <w:tcPr>
            <w:tcW w:w="1368" w:type="dxa"/>
          </w:tcPr>
          <w:p w:rsidR="0089164D" w:rsidRPr="00301248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抬頭區</w:t>
            </w:r>
          </w:p>
        </w:tc>
        <w:tc>
          <w:tcPr>
            <w:tcW w:w="1260" w:type="dxa"/>
          </w:tcPr>
          <w:p w:rsidR="0089164D" w:rsidRPr="00301248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String</w:t>
            </w: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置中</w:t>
            </w:r>
          </w:p>
        </w:tc>
        <w:tc>
          <w:tcPr>
            <w:tcW w:w="4454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9164D" w:rsidTr="00AB5499">
        <w:tc>
          <w:tcPr>
            <w:tcW w:w="1368" w:type="dxa"/>
          </w:tcPr>
          <w:p w:rsidR="0089164D" w:rsidRPr="00301248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解說區</w:t>
            </w:r>
          </w:p>
        </w:tc>
        <w:tc>
          <w:tcPr>
            <w:tcW w:w="1260" w:type="dxa"/>
          </w:tcPr>
          <w:p w:rsidR="0089164D" w:rsidRPr="00301248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String</w:t>
            </w: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316</w:t>
            </w: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左</w:t>
            </w:r>
          </w:p>
        </w:tc>
        <w:tc>
          <w:tcPr>
            <w:tcW w:w="4454" w:type="dxa"/>
          </w:tcPr>
          <w:p w:rsidR="0089164D" w:rsidRPr="00301248" w:rsidRDefault="0089164D" w:rsidP="006008D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9164D" w:rsidTr="00AB5499">
        <w:tc>
          <w:tcPr>
            <w:tcW w:w="1368" w:type="dxa"/>
          </w:tcPr>
          <w:p w:rsidR="0089164D" w:rsidRPr="00301248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明細區</w:t>
            </w:r>
          </w:p>
        </w:tc>
        <w:tc>
          <w:tcPr>
            <w:tcW w:w="1260" w:type="dxa"/>
          </w:tcPr>
          <w:p w:rsidR="0089164D" w:rsidRPr="00301248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String[][]</w:t>
            </w: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中</w:t>
            </w:r>
          </w:p>
        </w:tc>
        <w:tc>
          <w:tcPr>
            <w:tcW w:w="4454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9164D" w:rsidTr="00AB5499">
        <w:tc>
          <w:tcPr>
            <w:tcW w:w="1368" w:type="dxa"/>
          </w:tcPr>
          <w:p w:rsidR="0089164D" w:rsidRPr="00301248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給付方式</w:t>
            </w:r>
          </w:p>
        </w:tc>
        <w:tc>
          <w:tcPr>
            <w:tcW w:w="1260" w:type="dxa"/>
          </w:tcPr>
          <w:p w:rsidR="0089164D" w:rsidRPr="00301248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String[]</w:t>
            </w: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左</w:t>
            </w:r>
          </w:p>
        </w:tc>
        <w:tc>
          <w:tcPr>
            <w:tcW w:w="4454" w:type="dxa"/>
          </w:tcPr>
          <w:p w:rsidR="0089164D" w:rsidRPr="00301248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</w:p>
        </w:tc>
      </w:tr>
      <w:tr w:rsidR="0089164D" w:rsidTr="00AB5499">
        <w:tc>
          <w:tcPr>
            <w:tcW w:w="1368" w:type="dxa"/>
          </w:tcPr>
          <w:p w:rsidR="0089164D" w:rsidRPr="00301248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補充區</w:t>
            </w:r>
          </w:p>
        </w:tc>
        <w:tc>
          <w:tcPr>
            <w:tcW w:w="1260" w:type="dxa"/>
          </w:tcPr>
          <w:p w:rsidR="0089164D" w:rsidRPr="00301248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String</w:t>
            </w: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560</w:t>
            </w: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54" w:type="dxa"/>
          </w:tcPr>
          <w:p w:rsidR="0089164D" w:rsidRPr="00301248" w:rsidRDefault="0089164D" w:rsidP="006008D8">
            <w:pPr>
              <w:rPr>
                <w:rFonts w:ascii="Verdana" w:hAnsi="Verdana" w:hint="eastAsia"/>
                <w:sz w:val="20"/>
                <w:szCs w:val="20"/>
              </w:rPr>
            </w:pPr>
          </w:p>
        </w:tc>
      </w:tr>
      <w:tr w:rsidR="0089164D" w:rsidTr="00AB5499">
        <w:tc>
          <w:tcPr>
            <w:tcW w:w="1368" w:type="dxa"/>
          </w:tcPr>
          <w:p w:rsidR="0089164D" w:rsidRPr="00301248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服務單位</w:t>
            </w:r>
          </w:p>
        </w:tc>
        <w:tc>
          <w:tcPr>
            <w:tcW w:w="1260" w:type="dxa"/>
          </w:tcPr>
          <w:p w:rsidR="0089164D" w:rsidRPr="00301248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String[]</w:t>
            </w: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54" w:type="dxa"/>
          </w:tcPr>
          <w:p w:rsidR="0089164D" w:rsidRPr="00301248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</w:p>
        </w:tc>
      </w:tr>
      <w:tr w:rsidR="0089164D" w:rsidTr="00AB5499">
        <w:tc>
          <w:tcPr>
            <w:tcW w:w="1368" w:type="dxa"/>
          </w:tcPr>
          <w:p w:rsidR="0089164D" w:rsidRPr="00301248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受款人區</w:t>
            </w:r>
          </w:p>
        </w:tc>
        <w:tc>
          <w:tcPr>
            <w:tcW w:w="1260" w:type="dxa"/>
          </w:tcPr>
          <w:p w:rsidR="0089164D" w:rsidRPr="00301248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String</w:t>
            </w: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54" w:type="dxa"/>
          </w:tcPr>
          <w:p w:rsidR="0089164D" w:rsidRPr="00301248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</w:p>
        </w:tc>
      </w:tr>
      <w:tr w:rsidR="0089164D" w:rsidTr="00AB5499">
        <w:tc>
          <w:tcPr>
            <w:tcW w:w="1368" w:type="dxa"/>
          </w:tcPr>
          <w:p w:rsidR="0089164D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IP</w:t>
            </w:r>
          </w:p>
        </w:tc>
        <w:tc>
          <w:tcPr>
            <w:tcW w:w="126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String</w:t>
            </w: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54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</w:p>
        </w:tc>
      </w:tr>
      <w:tr w:rsidR="0089164D" w:rsidTr="00AB5499">
        <w:tc>
          <w:tcPr>
            <w:tcW w:w="1368" w:type="dxa"/>
          </w:tcPr>
          <w:p w:rsidR="0089164D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服務中心</w:t>
            </w:r>
          </w:p>
        </w:tc>
        <w:tc>
          <w:tcPr>
            <w:tcW w:w="126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String</w:t>
            </w: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54" w:type="dxa"/>
          </w:tcPr>
          <w:p w:rsidR="000670EC" w:rsidRDefault="000670EC" w:rsidP="000670EC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 xml:space="preserve">DTAAA001.APLY_DIV_NO  </w:t>
            </w:r>
          </w:p>
          <w:p w:rsidR="0089164D" w:rsidRDefault="000670EC" w:rsidP="000670EC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(BY DTAAB005.APLY_NO)</w:t>
            </w:r>
          </w:p>
        </w:tc>
      </w:tr>
      <w:tr w:rsidR="0089164D" w:rsidTr="00AB5499">
        <w:tc>
          <w:tcPr>
            <w:tcW w:w="1368" w:type="dxa"/>
          </w:tcPr>
          <w:p w:rsidR="0089164D" w:rsidRDefault="0089164D" w:rsidP="00AB549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IMG_KEY</w:t>
            </w:r>
          </w:p>
        </w:tc>
        <w:tc>
          <w:tcPr>
            <w:tcW w:w="1260" w:type="dxa"/>
          </w:tcPr>
          <w:p w:rsidR="0089164D" w:rsidRDefault="0089164D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String</w:t>
            </w: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</w:tcPr>
          <w:p w:rsidR="0089164D" w:rsidRPr="00301248" w:rsidRDefault="0089164D" w:rsidP="00AB54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54" w:type="dxa"/>
          </w:tcPr>
          <w:p w:rsidR="0089164D" w:rsidRDefault="000670EC" w:rsidP="00AB5499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DTAAB005.POLICY_NO</w:t>
            </w:r>
          </w:p>
        </w:tc>
      </w:tr>
    </w:tbl>
    <w:p w:rsidR="00853A69" w:rsidRDefault="00007B87" w:rsidP="00853A69">
      <w:pPr>
        <w:pStyle w:val="Tabletext"/>
        <w:keepLines w:val="0"/>
        <w:numPr>
          <w:ilvl w:val="2"/>
          <w:numId w:val="1"/>
          <w:numberingChange w:id="41" w:author="test" w:date="2009-11-18T10:02:00Z" w:original="%2:4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筆數</w:t>
      </w:r>
      <w:r>
        <w:rPr>
          <w:rFonts w:hint="eastAsia"/>
          <w:kern w:val="2"/>
          <w:szCs w:val="24"/>
          <w:lang w:eastAsia="zh-TW"/>
        </w:rPr>
        <w:t>=</w:t>
      </w:r>
      <w:r w:rsidR="00560614">
        <w:rPr>
          <w:rFonts w:hint="eastAsia"/>
          <w:kern w:val="2"/>
          <w:szCs w:val="24"/>
          <w:lang w:eastAsia="zh-TW"/>
        </w:rPr>
        <w:t>收據檔新增件數</w:t>
      </w:r>
    </w:p>
    <w:p w:rsidR="00612B1F" w:rsidRDefault="00612B1F" w:rsidP="008626BE">
      <w:pPr>
        <w:pStyle w:val="Tabletext"/>
        <w:keepLines w:val="0"/>
        <w:numPr>
          <w:ilvl w:val="1"/>
          <w:numId w:val="1"/>
          <w:numberingChange w:id="42" w:author="test" w:date="2009-11-18T10:02:00Z" w:original="%2:5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程式結束時：</w:t>
      </w:r>
    </w:p>
    <w:p w:rsidR="00612B1F" w:rsidRDefault="00612B1F" w:rsidP="008626BE">
      <w:pPr>
        <w:pStyle w:val="Tabletext"/>
        <w:keepLines w:val="0"/>
        <w:numPr>
          <w:ilvl w:val="2"/>
          <w:numId w:val="1"/>
          <w:numberingChange w:id="43" w:author="test" w:date="2009-11-18T10:02:00Z" w:original="%2:5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>
        <w:rPr>
          <w:rFonts w:hint="eastAsia"/>
          <w:kern w:val="2"/>
          <w:szCs w:val="24"/>
          <w:lang w:eastAsia="zh-TW"/>
        </w:rPr>
        <w:t>模組</w:t>
      </w:r>
      <w:r w:rsidR="00560614">
        <w:rPr>
          <w:rFonts w:hint="eastAsia"/>
          <w:kern w:val="2"/>
          <w:szCs w:val="24"/>
          <w:lang w:eastAsia="zh-TW"/>
        </w:rPr>
        <w:t>2</w:t>
      </w:r>
      <w:r w:rsidR="002E35AC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紀錄處理件數：</w:t>
      </w:r>
    </w:p>
    <w:p w:rsidR="00612B1F" w:rsidRDefault="00612B1F" w:rsidP="008626BE">
      <w:pPr>
        <w:pStyle w:val="Tabletext"/>
        <w:keepLines w:val="0"/>
        <w:numPr>
          <w:ilvl w:val="3"/>
          <w:numId w:val="1"/>
          <w:numberingChange w:id="44" w:author="test" w:date="2009-11-18T10:02:00Z" w:original="%2:5:0:.%3:1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JOB name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JAAAD</w:t>
      </w:r>
      <w:r w:rsidR="00F27384">
        <w:rPr>
          <w:rFonts w:hint="eastAsia"/>
          <w:kern w:val="2"/>
          <w:szCs w:val="24"/>
          <w:lang w:eastAsia="zh-TW"/>
        </w:rPr>
        <w:t>X</w:t>
      </w:r>
      <w:smartTag w:uri="urn:schemas-microsoft-com:office:smarttags" w:element="chmetcnv">
        <w:smartTagPr>
          <w:attr w:name="UnitName" w:val="’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="00ED34DF">
          <w:rPr>
            <w:rFonts w:hint="eastAsia"/>
            <w:kern w:val="2"/>
            <w:szCs w:val="24"/>
            <w:lang w:eastAsia="zh-TW"/>
          </w:rPr>
          <w:t>1</w:t>
        </w:r>
        <w:r w:rsidR="008626BE">
          <w:rPr>
            <w:rFonts w:hint="eastAsia"/>
            <w:kern w:val="2"/>
            <w:szCs w:val="24"/>
            <w:lang w:eastAsia="zh-TW"/>
          </w:rPr>
          <w:t>01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8626BE">
      <w:pPr>
        <w:pStyle w:val="Tabletext"/>
        <w:keepLines w:val="0"/>
        <w:numPr>
          <w:ilvl w:val="3"/>
          <w:numId w:val="1"/>
          <w:numberingChange w:id="45" w:author="test" w:date="2009-11-18T10:02:00Z" w:original="%2:5:0:.%3:1:0:.%4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 w:rsidR="00F27384">
        <w:rPr>
          <w:rFonts w:hint="eastAsia"/>
          <w:kern w:val="2"/>
          <w:szCs w:val="24"/>
          <w:lang w:eastAsia="zh-TW"/>
        </w:rPr>
        <w:t>X</w:t>
      </w:r>
      <w:r w:rsidR="00ED34DF">
        <w:rPr>
          <w:rFonts w:hint="eastAsia"/>
          <w:kern w:val="2"/>
          <w:szCs w:val="24"/>
          <w:lang w:eastAsia="zh-TW"/>
        </w:rPr>
        <w:t>1</w:t>
      </w:r>
      <w:r w:rsidR="00DF6B34">
        <w:rPr>
          <w:rFonts w:hint="eastAsia"/>
          <w:kern w:val="2"/>
          <w:szCs w:val="24"/>
          <w:lang w:eastAsia="zh-TW"/>
        </w:rPr>
        <w:t>B</w:t>
      </w:r>
      <w:smartTag w:uri="urn:schemas-microsoft-com:office:smarttags" w:element="chmetcnv">
        <w:smartTagPr>
          <w:attr w:name="UnitName" w:val="’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="008626BE">
          <w:rPr>
            <w:rFonts w:hint="eastAsia"/>
            <w:kern w:val="2"/>
            <w:szCs w:val="24"/>
            <w:lang w:eastAsia="zh-TW"/>
          </w:rPr>
          <w:t>1</w:t>
        </w:r>
        <w:r>
          <w:rPr>
            <w:rFonts w:hint="eastAsia"/>
            <w:kern w:val="2"/>
            <w:szCs w:val="24"/>
            <w:lang w:eastAsia="zh-TW"/>
          </w:rPr>
          <w:t>0</w:t>
        </w:r>
        <w:r w:rsidR="00CA078F">
          <w:rPr>
            <w:rFonts w:hint="eastAsia"/>
            <w:kern w:val="2"/>
            <w:szCs w:val="24"/>
            <w:lang w:eastAsia="zh-TW"/>
          </w:rPr>
          <w:t>0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8626BE">
      <w:pPr>
        <w:pStyle w:val="Tabletext"/>
        <w:keepLines w:val="0"/>
        <w:numPr>
          <w:ilvl w:val="3"/>
          <w:numId w:val="1"/>
          <w:numberingChange w:id="46" w:author="test" w:date="2009-11-18T10:02:00Z" w:original="%2:5:0:.%3:1:0:.%4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處理日期時間：</w:t>
      </w:r>
      <w:r w:rsidR="00B743BA">
        <w:rPr>
          <w:rFonts w:hint="eastAsia"/>
          <w:kern w:val="2"/>
          <w:szCs w:val="24"/>
          <w:lang w:eastAsia="zh-TW"/>
        </w:rPr>
        <w:t>處理時間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8626BE">
      <w:pPr>
        <w:pStyle w:val="Tabletext"/>
        <w:keepLines w:val="0"/>
        <w:numPr>
          <w:ilvl w:val="3"/>
          <w:numId w:val="1"/>
          <w:numberingChange w:id="47" w:author="test" w:date="2009-11-18T10:02:00Z" w:original="%2:5:0:.%3:1:0:.%4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業務別：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>
        <w:rPr>
          <w:kern w:val="2"/>
          <w:szCs w:val="24"/>
          <w:lang w:eastAsia="zh-TW"/>
        </w:rPr>
        <w:t>’</w:t>
      </w:r>
    </w:p>
    <w:p w:rsidR="00612B1F" w:rsidRDefault="00612B1F" w:rsidP="008626BE">
      <w:pPr>
        <w:pStyle w:val="Tabletext"/>
        <w:keepLines w:val="0"/>
        <w:numPr>
          <w:ilvl w:val="3"/>
          <w:numId w:val="1"/>
          <w:numberingChange w:id="48" w:author="test" w:date="2009-11-18T10:02:00Z" w:original="%2:5:0:.%3:1:0:.%4:5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次系統別：</w:t>
      </w:r>
      <w:r>
        <w:rPr>
          <w:kern w:val="2"/>
          <w:szCs w:val="24"/>
          <w:lang w:eastAsia="zh-TW"/>
        </w:rPr>
        <w:t>’</w:t>
      </w:r>
      <w:r w:rsidR="00F27384">
        <w:rPr>
          <w:rFonts w:hint="eastAsia"/>
          <w:kern w:val="2"/>
          <w:szCs w:val="24"/>
          <w:lang w:eastAsia="zh-TW"/>
        </w:rPr>
        <w:t>X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F27384">
          <w:rPr>
            <w:rFonts w:hint="eastAsia"/>
            <w:kern w:val="2"/>
            <w:szCs w:val="24"/>
            <w:lang w:eastAsia="zh-TW"/>
          </w:rPr>
          <w:t>0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8626BE">
      <w:pPr>
        <w:pStyle w:val="Tabletext"/>
        <w:keepLines w:val="0"/>
        <w:numPr>
          <w:ilvl w:val="3"/>
          <w:numId w:val="1"/>
          <w:numberingChange w:id="49" w:author="test" w:date="2009-11-18T10:02:00Z" w:original="%2:5:0:.%3:1:0:.%4:6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作業週期：日</w:t>
      </w:r>
    </w:p>
    <w:sectPr w:rsidR="00612B1F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F98" w:rsidRDefault="00F03F98">
      <w:r>
        <w:separator/>
      </w:r>
    </w:p>
  </w:endnote>
  <w:endnote w:type="continuationSeparator" w:id="0">
    <w:p w:rsidR="00F03F98" w:rsidRDefault="00F03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rind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D73" w:rsidRDefault="00D16D7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16D73" w:rsidRDefault="00D16D7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D73" w:rsidRDefault="00D16D73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AC0874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AC0874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F98" w:rsidRDefault="00F03F98">
      <w:r>
        <w:separator/>
      </w:r>
    </w:p>
  </w:footnote>
  <w:footnote w:type="continuationSeparator" w:id="0">
    <w:p w:rsidR="00F03F98" w:rsidRDefault="00F03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2CD82386"/>
    <w:multiLevelType w:val="hybridMultilevel"/>
    <w:tmpl w:val="AF083E1A"/>
    <w:lvl w:ilvl="0" w:tplc="D26875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726F6504"/>
    <w:multiLevelType w:val="hybridMultilevel"/>
    <w:tmpl w:val="825C7C3A"/>
    <w:lvl w:ilvl="0" w:tplc="D26875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07B87"/>
    <w:rsid w:val="000103BC"/>
    <w:rsid w:val="00010CD2"/>
    <w:rsid w:val="000257D5"/>
    <w:rsid w:val="000272AE"/>
    <w:rsid w:val="000360CE"/>
    <w:rsid w:val="0004123B"/>
    <w:rsid w:val="00043F05"/>
    <w:rsid w:val="000670EC"/>
    <w:rsid w:val="000911A4"/>
    <w:rsid w:val="000A2E95"/>
    <w:rsid w:val="000C044D"/>
    <w:rsid w:val="000C51DA"/>
    <w:rsid w:val="000D173A"/>
    <w:rsid w:val="000D220B"/>
    <w:rsid w:val="001046FB"/>
    <w:rsid w:val="00107556"/>
    <w:rsid w:val="00114232"/>
    <w:rsid w:val="001255EF"/>
    <w:rsid w:val="0013687F"/>
    <w:rsid w:val="00145D2F"/>
    <w:rsid w:val="00163509"/>
    <w:rsid w:val="00172BB4"/>
    <w:rsid w:val="0017760A"/>
    <w:rsid w:val="00180031"/>
    <w:rsid w:val="001B3909"/>
    <w:rsid w:val="001F12AD"/>
    <w:rsid w:val="0020636A"/>
    <w:rsid w:val="0021236B"/>
    <w:rsid w:val="002165B6"/>
    <w:rsid w:val="00241A03"/>
    <w:rsid w:val="00262D84"/>
    <w:rsid w:val="002644A3"/>
    <w:rsid w:val="00272585"/>
    <w:rsid w:val="00280876"/>
    <w:rsid w:val="002852A9"/>
    <w:rsid w:val="00293853"/>
    <w:rsid w:val="002A18D3"/>
    <w:rsid w:val="002D1243"/>
    <w:rsid w:val="002E208C"/>
    <w:rsid w:val="002E35AC"/>
    <w:rsid w:val="002E7051"/>
    <w:rsid w:val="00300A5D"/>
    <w:rsid w:val="00301377"/>
    <w:rsid w:val="00304CE8"/>
    <w:rsid w:val="003343C6"/>
    <w:rsid w:val="00336FA8"/>
    <w:rsid w:val="00351402"/>
    <w:rsid w:val="003620D1"/>
    <w:rsid w:val="00363504"/>
    <w:rsid w:val="00381403"/>
    <w:rsid w:val="00391C23"/>
    <w:rsid w:val="00395BAA"/>
    <w:rsid w:val="003C0406"/>
    <w:rsid w:val="003E3C02"/>
    <w:rsid w:val="003E7D29"/>
    <w:rsid w:val="003F1D73"/>
    <w:rsid w:val="0040512F"/>
    <w:rsid w:val="004160E9"/>
    <w:rsid w:val="00416D93"/>
    <w:rsid w:val="004252C4"/>
    <w:rsid w:val="00436887"/>
    <w:rsid w:val="00474C68"/>
    <w:rsid w:val="004C7E4A"/>
    <w:rsid w:val="004F3E06"/>
    <w:rsid w:val="004F4C2E"/>
    <w:rsid w:val="005271BD"/>
    <w:rsid w:val="00560614"/>
    <w:rsid w:val="00570356"/>
    <w:rsid w:val="0058117E"/>
    <w:rsid w:val="005859AE"/>
    <w:rsid w:val="005A2077"/>
    <w:rsid w:val="005A28E8"/>
    <w:rsid w:val="005C02DF"/>
    <w:rsid w:val="005C5575"/>
    <w:rsid w:val="005C69AE"/>
    <w:rsid w:val="005D246B"/>
    <w:rsid w:val="005D3FB0"/>
    <w:rsid w:val="005E2495"/>
    <w:rsid w:val="005E6ADB"/>
    <w:rsid w:val="005F5F76"/>
    <w:rsid w:val="006008D8"/>
    <w:rsid w:val="00612B1F"/>
    <w:rsid w:val="006170A9"/>
    <w:rsid w:val="0062521D"/>
    <w:rsid w:val="00644402"/>
    <w:rsid w:val="00663251"/>
    <w:rsid w:val="006A19F9"/>
    <w:rsid w:val="006D65CE"/>
    <w:rsid w:val="006F6685"/>
    <w:rsid w:val="006F7832"/>
    <w:rsid w:val="00724B23"/>
    <w:rsid w:val="00742344"/>
    <w:rsid w:val="00777F49"/>
    <w:rsid w:val="007B56D2"/>
    <w:rsid w:val="007D627E"/>
    <w:rsid w:val="007E5CDA"/>
    <w:rsid w:val="007E6493"/>
    <w:rsid w:val="007F2C34"/>
    <w:rsid w:val="007F71E5"/>
    <w:rsid w:val="00810F7C"/>
    <w:rsid w:val="008252FB"/>
    <w:rsid w:val="00830E10"/>
    <w:rsid w:val="00853A69"/>
    <w:rsid w:val="00856F36"/>
    <w:rsid w:val="008626BE"/>
    <w:rsid w:val="00865226"/>
    <w:rsid w:val="00873877"/>
    <w:rsid w:val="0089164D"/>
    <w:rsid w:val="008A0040"/>
    <w:rsid w:val="008A2AFE"/>
    <w:rsid w:val="008B7BCD"/>
    <w:rsid w:val="008F4297"/>
    <w:rsid w:val="0093219C"/>
    <w:rsid w:val="00940A24"/>
    <w:rsid w:val="00941154"/>
    <w:rsid w:val="00943683"/>
    <w:rsid w:val="00946233"/>
    <w:rsid w:val="0098408B"/>
    <w:rsid w:val="009842EB"/>
    <w:rsid w:val="009F6CC9"/>
    <w:rsid w:val="00A2189D"/>
    <w:rsid w:val="00A25DD3"/>
    <w:rsid w:val="00A444B8"/>
    <w:rsid w:val="00A53A43"/>
    <w:rsid w:val="00A553F7"/>
    <w:rsid w:val="00A65945"/>
    <w:rsid w:val="00AA0AFA"/>
    <w:rsid w:val="00AA79A8"/>
    <w:rsid w:val="00AB5499"/>
    <w:rsid w:val="00AB7A1A"/>
    <w:rsid w:val="00AC0874"/>
    <w:rsid w:val="00AC49AE"/>
    <w:rsid w:val="00AF3FD6"/>
    <w:rsid w:val="00AF7C15"/>
    <w:rsid w:val="00B42EC8"/>
    <w:rsid w:val="00B743BA"/>
    <w:rsid w:val="00B87B4B"/>
    <w:rsid w:val="00BA6A71"/>
    <w:rsid w:val="00BB017B"/>
    <w:rsid w:val="00BB2300"/>
    <w:rsid w:val="00BC1EB3"/>
    <w:rsid w:val="00BD7A7A"/>
    <w:rsid w:val="00BE7F16"/>
    <w:rsid w:val="00BF6B1F"/>
    <w:rsid w:val="00C00AA6"/>
    <w:rsid w:val="00C02EB2"/>
    <w:rsid w:val="00C13085"/>
    <w:rsid w:val="00C157C4"/>
    <w:rsid w:val="00C17015"/>
    <w:rsid w:val="00C235AC"/>
    <w:rsid w:val="00C531BA"/>
    <w:rsid w:val="00C73038"/>
    <w:rsid w:val="00C868DB"/>
    <w:rsid w:val="00C9444D"/>
    <w:rsid w:val="00CA078F"/>
    <w:rsid w:val="00CC0078"/>
    <w:rsid w:val="00CC0CCB"/>
    <w:rsid w:val="00CF722B"/>
    <w:rsid w:val="00D02648"/>
    <w:rsid w:val="00D1076C"/>
    <w:rsid w:val="00D16D73"/>
    <w:rsid w:val="00D1708D"/>
    <w:rsid w:val="00D254AC"/>
    <w:rsid w:val="00D305F8"/>
    <w:rsid w:val="00D567D2"/>
    <w:rsid w:val="00D81358"/>
    <w:rsid w:val="00D8233C"/>
    <w:rsid w:val="00D934BC"/>
    <w:rsid w:val="00DD6969"/>
    <w:rsid w:val="00DF6B34"/>
    <w:rsid w:val="00E1550A"/>
    <w:rsid w:val="00E95357"/>
    <w:rsid w:val="00EB3924"/>
    <w:rsid w:val="00EC02AF"/>
    <w:rsid w:val="00EC3358"/>
    <w:rsid w:val="00ED34DF"/>
    <w:rsid w:val="00ED3E0F"/>
    <w:rsid w:val="00ED7438"/>
    <w:rsid w:val="00EE1362"/>
    <w:rsid w:val="00EF0EA6"/>
    <w:rsid w:val="00F015A0"/>
    <w:rsid w:val="00F01AD1"/>
    <w:rsid w:val="00F03F98"/>
    <w:rsid w:val="00F27384"/>
    <w:rsid w:val="00F3175F"/>
    <w:rsid w:val="00F3444C"/>
    <w:rsid w:val="00F42EE5"/>
    <w:rsid w:val="00F57E82"/>
    <w:rsid w:val="00F71736"/>
    <w:rsid w:val="00F739E9"/>
    <w:rsid w:val="00F8209B"/>
    <w:rsid w:val="00F96BD2"/>
    <w:rsid w:val="00F97D23"/>
    <w:rsid w:val="00FA2B70"/>
    <w:rsid w:val="00FA348E"/>
    <w:rsid w:val="00FA5C7A"/>
    <w:rsid w:val="00FD2CB1"/>
    <w:rsid w:val="00FF0B16"/>
    <w:rsid w:val="00FF334B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DB7EAD2-E17F-40A9-B15C-2E0618F5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basedOn w:val="a0"/>
    <w:rsid w:val="00A444B8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5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a">
    <w:name w:val="Table Grid"/>
    <w:basedOn w:val="a1"/>
    <w:rsid w:val="0089164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1">
    <w:name w:val="style31"/>
    <w:basedOn w:val="a0"/>
    <w:rsid w:val="0089164D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2020-07-27T00:58:00Z</dcterms:created>
  <dcterms:modified xsi:type="dcterms:W3CDTF">2020-07-27T00:58:00Z</dcterms:modified>
</cp:coreProperties>
</file>