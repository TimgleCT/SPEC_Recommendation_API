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7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43"/>
        <w:gridCol w:w="29"/>
        <w:gridCol w:w="1080"/>
        <w:gridCol w:w="3253"/>
        <w:gridCol w:w="350"/>
        <w:gridCol w:w="1157"/>
        <w:gridCol w:w="852"/>
        <w:gridCol w:w="1141"/>
        <w:tblGridChange w:id="0">
          <w:tblGrid>
            <w:gridCol w:w="1170"/>
            <w:gridCol w:w="943"/>
            <w:gridCol w:w="29"/>
            <w:gridCol w:w="1080"/>
            <w:gridCol w:w="3253"/>
            <w:gridCol w:w="350"/>
            <w:gridCol w:w="1157"/>
            <w:gridCol w:w="852"/>
            <w:gridCol w:w="1141"/>
          </w:tblGrid>
        </w:tblGridChange>
      </w:tblGrid>
      <w:tr w:rsidR="005467CE" w:rsidTr="00501D54">
        <w:trPr>
          <w:gridAfter w:val="1"/>
          <w:wAfter w:w="1141" w:type="dxa"/>
          <w:trHeight w:val="489"/>
        </w:trPr>
        <w:tc>
          <w:tcPr>
            <w:tcW w:w="2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5467CE" w:rsidTr="00501D54">
        <w:trPr>
          <w:gridAfter w:val="1"/>
          <w:wAfter w:w="1141" w:type="dxa"/>
          <w:trHeight w:val="489"/>
        </w:trPr>
        <w:tc>
          <w:tcPr>
            <w:tcW w:w="2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2"/>
                <w:attr w:name="Year" w:val="2009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82004E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82004E">
                <w:rPr>
                  <w:rFonts w:eastAsia="標楷體" w:hint="eastAsia"/>
                  <w:lang w:eastAsia="zh-TW"/>
                </w:rPr>
                <w:t>2</w:t>
              </w:r>
              <w:r>
                <w:rPr>
                  <w:rFonts w:eastAsia="標楷體" w:hint="eastAsia"/>
                  <w:lang w:eastAsia="zh-TW"/>
                </w:rPr>
                <w:t>/2</w:t>
              </w:r>
              <w:r w:rsidR="0082004E">
                <w:rPr>
                  <w:rFonts w:eastAsia="標楷體" w:hint="eastAsia"/>
                  <w:lang w:eastAsia="zh-TW"/>
                </w:rPr>
                <w:t>4</w:t>
              </w:r>
            </w:smartTag>
          </w:p>
        </w:tc>
        <w:tc>
          <w:tcPr>
            <w:tcW w:w="1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6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5467C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CREATE</w:t>
            </w:r>
          </w:p>
        </w:tc>
        <w:tc>
          <w:tcPr>
            <w:tcW w:w="20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Default="0082004E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HUAI</w:t>
            </w:r>
          </w:p>
        </w:tc>
      </w:tr>
      <w:tr w:rsidR="001A4F9B" w:rsidRPr="001A4F9B" w:rsidTr="00501D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170" w:type="dxa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rFonts w:hint="eastAsia"/>
              </w:rPr>
            </w:pPr>
            <w:r w:rsidRPr="001A4F9B">
              <w:rPr>
                <w:rFonts w:hint="eastAsia"/>
              </w:rPr>
              <w:t>修改日期</w:t>
            </w:r>
          </w:p>
        </w:tc>
        <w:tc>
          <w:tcPr>
            <w:tcW w:w="972" w:type="dxa"/>
            <w:gridSpan w:val="2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rFonts w:hint="eastAsia"/>
              </w:rPr>
            </w:pPr>
            <w:r w:rsidRPr="001A4F9B">
              <w:rPr>
                <w:rFonts w:hint="eastAsia"/>
              </w:rPr>
              <w:t>版本</w:t>
            </w:r>
          </w:p>
        </w:tc>
        <w:tc>
          <w:tcPr>
            <w:tcW w:w="4333" w:type="dxa"/>
            <w:gridSpan w:val="2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rFonts w:hint="eastAsia"/>
              </w:rPr>
            </w:pPr>
            <w:r w:rsidRPr="001A4F9B">
              <w:rPr>
                <w:rFonts w:hint="eastAsia"/>
              </w:rPr>
              <w:t>修改原因</w:t>
            </w:r>
          </w:p>
        </w:tc>
        <w:tc>
          <w:tcPr>
            <w:tcW w:w="1507" w:type="dxa"/>
            <w:gridSpan w:val="2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rFonts w:hint="eastAsia"/>
              </w:rPr>
            </w:pPr>
            <w:r w:rsidRPr="001A4F9B">
              <w:rPr>
                <w:rFonts w:hint="eastAsia"/>
              </w:rPr>
              <w:t>修改人姓名</w:t>
            </w:r>
          </w:p>
        </w:tc>
        <w:tc>
          <w:tcPr>
            <w:tcW w:w="1993" w:type="dxa"/>
            <w:gridSpan w:val="2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rFonts w:hint="eastAsia"/>
              </w:rPr>
            </w:pPr>
            <w:r w:rsidRPr="001A4F9B">
              <w:rPr>
                <w:rFonts w:hint="eastAsia"/>
              </w:rPr>
              <w:t>立案單號</w:t>
            </w:r>
          </w:p>
        </w:tc>
      </w:tr>
      <w:tr w:rsidR="001A4F9B" w:rsidRPr="001A4F9B" w:rsidTr="00501D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856"/>
        </w:trPr>
        <w:tc>
          <w:tcPr>
            <w:tcW w:w="1170" w:type="dxa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rFonts w:hint="eastAsia"/>
              </w:rPr>
            </w:pPr>
            <w:ins w:id="1" w:author="韓雲魁" w:date="2015-09-07T18:03:00Z">
              <w:r w:rsidRPr="001A4F9B">
                <w:rPr>
                  <w:rFonts w:hint="eastAsia"/>
                </w:rPr>
                <w:t>2015/09/07</w:t>
              </w:r>
            </w:ins>
          </w:p>
        </w:tc>
        <w:tc>
          <w:tcPr>
            <w:tcW w:w="972" w:type="dxa"/>
            <w:gridSpan w:val="2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rFonts w:hint="eastAsia"/>
                <w:lang w:eastAsia="zh-TW"/>
              </w:rPr>
            </w:pPr>
            <w:ins w:id="2" w:author="韓雲魁" w:date="2015-09-07T18:03:00Z">
              <w:r>
                <w:rPr>
                  <w:rFonts w:hint="eastAsia"/>
                  <w:lang w:eastAsia="zh-TW"/>
                </w:rPr>
                <w:t>1</w:t>
              </w:r>
            </w:ins>
          </w:p>
        </w:tc>
        <w:tc>
          <w:tcPr>
            <w:tcW w:w="4333" w:type="dxa"/>
            <w:gridSpan w:val="2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b/>
                <w:bCs/>
                <w:lang w:eastAsia="zh-TW"/>
              </w:rPr>
            </w:pPr>
            <w:ins w:id="3" w:author="韓雲魁" w:date="2015-09-07T18:06:00Z">
              <w:r>
                <w:rPr>
                  <w:rFonts w:hint="eastAsia"/>
                  <w:b/>
                  <w:bCs/>
                  <w:lang w:eastAsia="zh-TW"/>
                </w:rPr>
                <w:t>在畫面上新增</w:t>
              </w:r>
            </w:ins>
            <w:ins w:id="4" w:author="韓雲魁" w:date="2015-09-07T18:07:00Z">
              <w:r w:rsidRPr="001A4F9B">
                <w:rPr>
                  <w:rFonts w:hint="eastAsia"/>
                  <w:b/>
                  <w:bCs/>
                  <w:lang w:eastAsia="zh-TW"/>
                </w:rPr>
                <w:t>列提醒字眼</w:t>
              </w:r>
              <w:r>
                <w:rPr>
                  <w:b/>
                  <w:bCs/>
                  <w:lang w:eastAsia="zh-TW"/>
                </w:rPr>
                <w:t>”</w:t>
              </w:r>
              <w:r w:rsidRPr="001A4F9B">
                <w:rPr>
                  <w:rFonts w:ascii="sөũ" w:hAnsi="sөũ" w:cs="新細明體" w:hint="eastAsia"/>
                  <w:b/>
                  <w:color w:val="FF0000"/>
                  <w:lang w:eastAsia="zh-TW"/>
                </w:rPr>
                <w:t xml:space="preserve"> </w:t>
              </w:r>
              <w:r w:rsidRPr="001A4F9B">
                <w:rPr>
                  <w:rFonts w:hint="eastAsia"/>
                  <w:b/>
                  <w:bCs/>
                  <w:lang w:eastAsia="zh-TW"/>
                </w:rPr>
                <w:t>請加註該醫師之所在醫院，以供辨識，如</w:t>
              </w:r>
              <w:r w:rsidRPr="001A4F9B">
                <w:rPr>
                  <w:rFonts w:hint="eastAsia"/>
                  <w:b/>
                  <w:bCs/>
                  <w:lang w:eastAsia="zh-TW"/>
                </w:rPr>
                <w:t>xxx</w:t>
              </w:r>
              <w:r>
                <w:rPr>
                  <w:rFonts w:hint="eastAsia"/>
                  <w:b/>
                  <w:bCs/>
                  <w:lang w:eastAsia="zh-TW"/>
                </w:rPr>
                <w:t xml:space="preserve">　</w:t>
              </w:r>
              <w:r w:rsidRPr="001A4F9B">
                <w:rPr>
                  <w:rFonts w:hint="eastAsia"/>
                  <w:b/>
                  <w:bCs/>
                  <w:lang w:eastAsia="zh-TW"/>
                </w:rPr>
                <w:t>醫院之</w:t>
              </w:r>
              <w:r w:rsidRPr="001A4F9B">
                <w:rPr>
                  <w:rFonts w:hint="eastAsia"/>
                  <w:b/>
                  <w:bCs/>
                  <w:lang w:eastAsia="zh-TW"/>
                </w:rPr>
                <w:t>ooo</w:t>
              </w:r>
              <w:r w:rsidRPr="001A4F9B">
                <w:rPr>
                  <w:rFonts w:hint="eastAsia"/>
                  <w:b/>
                  <w:bCs/>
                  <w:lang w:eastAsia="zh-TW"/>
                </w:rPr>
                <w:t>醫師</w:t>
              </w:r>
              <w:r>
                <w:rPr>
                  <w:b/>
                  <w:bCs/>
                  <w:lang w:eastAsia="zh-TW"/>
                </w:rPr>
                <w:t>”</w:t>
              </w:r>
            </w:ins>
          </w:p>
        </w:tc>
        <w:tc>
          <w:tcPr>
            <w:tcW w:w="1507" w:type="dxa"/>
            <w:gridSpan w:val="2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rFonts w:hint="eastAsia"/>
              </w:rPr>
            </w:pPr>
            <w:ins w:id="5" w:author="韓雲魁" w:date="2015-09-07T18:03:00Z">
              <w:r w:rsidRPr="001A4F9B">
                <w:rPr>
                  <w:rFonts w:hint="eastAsia"/>
                </w:rPr>
                <w:t>李明諭</w:t>
              </w:r>
            </w:ins>
          </w:p>
        </w:tc>
        <w:tc>
          <w:tcPr>
            <w:tcW w:w="1993" w:type="dxa"/>
            <w:gridSpan w:val="2"/>
          </w:tcPr>
          <w:p w:rsidR="001A4F9B" w:rsidRPr="001A4F9B" w:rsidRDefault="001A4F9B" w:rsidP="001A4F9B">
            <w:pPr>
              <w:pStyle w:val="Tabletext"/>
              <w:spacing w:line="240" w:lineRule="auto"/>
              <w:rPr>
                <w:b/>
                <w:bCs/>
              </w:rPr>
            </w:pPr>
            <w:ins w:id="6" w:author="韓雲魁" w:date="2015-09-07T18:03:00Z">
              <w:r w:rsidRPr="001A4F9B">
                <w:rPr>
                  <w:b/>
                  <w:bCs/>
                </w:rPr>
                <w:t>150907000486</w:t>
              </w:r>
            </w:ins>
          </w:p>
        </w:tc>
      </w:tr>
      <w:tr w:rsidR="00E82FA3" w:rsidRPr="001A4F9B" w:rsidTr="00501D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856"/>
          <w:ins w:id="7" w:author="FIS" w:date="2017-08-04T09:44:00Z"/>
        </w:trPr>
        <w:tc>
          <w:tcPr>
            <w:tcW w:w="1170" w:type="dxa"/>
          </w:tcPr>
          <w:p w:rsidR="00E82FA3" w:rsidRPr="001A4F9B" w:rsidRDefault="00E82FA3" w:rsidP="001A4F9B">
            <w:pPr>
              <w:pStyle w:val="Tabletext"/>
              <w:spacing w:line="240" w:lineRule="auto"/>
              <w:rPr>
                <w:ins w:id="8" w:author="FIS" w:date="2017-08-04T09:44:00Z"/>
                <w:rFonts w:hint="eastAsia"/>
                <w:lang w:eastAsia="zh-TW"/>
              </w:rPr>
            </w:pPr>
            <w:ins w:id="9" w:author="FIS" w:date="2017-08-04T09:44:00Z">
              <w:r>
                <w:rPr>
                  <w:rFonts w:hint="eastAsia"/>
                  <w:lang w:eastAsia="zh-TW"/>
                </w:rPr>
                <w:t>2017/08/04</w:t>
              </w:r>
            </w:ins>
          </w:p>
        </w:tc>
        <w:tc>
          <w:tcPr>
            <w:tcW w:w="972" w:type="dxa"/>
            <w:gridSpan w:val="2"/>
          </w:tcPr>
          <w:p w:rsidR="00E82FA3" w:rsidRDefault="00E82FA3" w:rsidP="001A4F9B">
            <w:pPr>
              <w:pStyle w:val="Tabletext"/>
              <w:spacing w:line="240" w:lineRule="auto"/>
              <w:rPr>
                <w:ins w:id="10" w:author="FIS" w:date="2017-08-04T09:44:00Z"/>
                <w:rFonts w:hint="eastAsia"/>
                <w:lang w:eastAsia="zh-TW"/>
              </w:rPr>
            </w:pPr>
            <w:ins w:id="11" w:author="FIS" w:date="2017-08-04T09:44:00Z">
              <w:r>
                <w:rPr>
                  <w:rFonts w:hint="eastAsia"/>
                  <w:lang w:eastAsia="zh-TW"/>
                </w:rPr>
                <w:t>2</w:t>
              </w:r>
            </w:ins>
          </w:p>
        </w:tc>
        <w:tc>
          <w:tcPr>
            <w:tcW w:w="4333" w:type="dxa"/>
            <w:gridSpan w:val="2"/>
          </w:tcPr>
          <w:p w:rsidR="00E82FA3" w:rsidRDefault="00E82FA3" w:rsidP="001A4F9B">
            <w:pPr>
              <w:pStyle w:val="Tabletext"/>
              <w:spacing w:line="240" w:lineRule="auto"/>
              <w:rPr>
                <w:ins w:id="12" w:author="FIS" w:date="2017-08-04T09:44:00Z"/>
                <w:rFonts w:hint="eastAsia"/>
                <w:b/>
                <w:bCs/>
                <w:lang w:eastAsia="zh-TW"/>
              </w:rPr>
            </w:pPr>
            <w:ins w:id="13" w:author="FIS" w:date="2017-08-04T09:45:00Z">
              <w:r w:rsidRPr="00E82FA3">
                <w:rPr>
                  <w:rFonts w:hint="eastAsia"/>
                  <w:b/>
                  <w:bCs/>
                  <w:lang w:eastAsia="zh-TW"/>
                </w:rPr>
                <w:t>醫師科別輸入方式調整為使用「選單」點選輸入</w:t>
              </w:r>
            </w:ins>
          </w:p>
        </w:tc>
        <w:tc>
          <w:tcPr>
            <w:tcW w:w="1507" w:type="dxa"/>
            <w:gridSpan w:val="2"/>
          </w:tcPr>
          <w:p w:rsidR="00E82FA3" w:rsidRPr="001A4F9B" w:rsidRDefault="00E82FA3" w:rsidP="001A4F9B">
            <w:pPr>
              <w:pStyle w:val="Tabletext"/>
              <w:spacing w:line="240" w:lineRule="auto"/>
              <w:rPr>
                <w:ins w:id="14" w:author="FIS" w:date="2017-08-04T09:44:00Z"/>
                <w:rFonts w:hint="eastAsia"/>
                <w:lang w:eastAsia="zh-TW"/>
              </w:rPr>
            </w:pPr>
            <w:ins w:id="15" w:author="FIS" w:date="2017-08-04T09:45:00Z">
              <w:r>
                <w:rPr>
                  <w:rFonts w:hint="eastAsia"/>
                  <w:lang w:eastAsia="zh-TW"/>
                </w:rPr>
                <w:t>陳德仁</w:t>
              </w:r>
            </w:ins>
          </w:p>
        </w:tc>
        <w:tc>
          <w:tcPr>
            <w:tcW w:w="1993" w:type="dxa"/>
            <w:gridSpan w:val="2"/>
          </w:tcPr>
          <w:p w:rsidR="00E82FA3" w:rsidRPr="001A4F9B" w:rsidRDefault="00E82FA3" w:rsidP="001A4F9B">
            <w:pPr>
              <w:pStyle w:val="Tabletext"/>
              <w:spacing w:line="240" w:lineRule="auto"/>
              <w:rPr>
                <w:ins w:id="16" w:author="FIS" w:date="2017-08-04T09:44:00Z"/>
                <w:b/>
                <w:bCs/>
                <w:lang w:eastAsia="zh-TW"/>
              </w:rPr>
            </w:pPr>
            <w:ins w:id="17" w:author="FIS" w:date="2017-08-04T09:51:00Z">
              <w:r w:rsidRPr="00E82FA3">
                <w:rPr>
                  <w:b/>
                  <w:bCs/>
                  <w:lang w:eastAsia="zh-TW"/>
                </w:rPr>
                <w:t>170803000937</w:t>
              </w:r>
            </w:ins>
          </w:p>
        </w:tc>
      </w:tr>
    </w:tbl>
    <w:p w:rsidR="005467CE" w:rsidRDefault="005467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Pr="001A4F9B" w:rsidRDefault="005467CE" w:rsidP="001A4F9B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100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171"/>
        <w:gridCol w:w="7848"/>
      </w:tblGrid>
      <w:tr w:rsidR="001A4F9B" w:rsidRPr="00F060BE" w:rsidTr="00501D54">
        <w:trPr>
          <w:trHeight w:val="357"/>
        </w:trPr>
        <w:tc>
          <w:tcPr>
            <w:tcW w:w="2171" w:type="dxa"/>
          </w:tcPr>
          <w:p w:rsidR="001A4F9B" w:rsidRPr="00F060BE" w:rsidRDefault="001A4F9B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848" w:type="dxa"/>
          </w:tcPr>
          <w:p w:rsidR="001A4F9B" w:rsidRPr="00F060BE" w:rsidRDefault="001A4F9B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A4F9B">
              <w:rPr>
                <w:rFonts w:ascii="細明體" w:eastAsia="細明體" w:hAnsi="細明體" w:hint="eastAsia"/>
                <w:sz w:val="20"/>
                <w:szCs w:val="20"/>
              </w:rPr>
              <w:t>特殊醫師建檔</w:t>
            </w:r>
          </w:p>
        </w:tc>
      </w:tr>
      <w:tr w:rsidR="001A4F9B" w:rsidRPr="00F060BE" w:rsidTr="00501D54">
        <w:trPr>
          <w:trHeight w:val="357"/>
        </w:trPr>
        <w:tc>
          <w:tcPr>
            <w:tcW w:w="2171" w:type="dxa"/>
          </w:tcPr>
          <w:p w:rsidR="001A4F9B" w:rsidRPr="00F060BE" w:rsidRDefault="001A4F9B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848" w:type="dxa"/>
          </w:tcPr>
          <w:p w:rsidR="001A4F9B" w:rsidRPr="00F060BE" w:rsidRDefault="001A4F9B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A4F9B">
              <w:rPr>
                <w:rFonts w:ascii="細明體" w:eastAsia="細明體" w:hAnsi="細明體" w:hint="eastAsia"/>
                <w:sz w:val="20"/>
                <w:szCs w:val="20"/>
              </w:rPr>
              <w:t>AAD</w:t>
            </w:r>
            <w:r w:rsidRPr="001A4F9B">
              <w:rPr>
                <w:rFonts w:ascii="細明體" w:eastAsia="細明體" w:hAnsi="細明體"/>
                <w:sz w:val="20"/>
                <w:szCs w:val="20"/>
              </w:rPr>
              <w:t>0_</w:t>
            </w:r>
            <w:r w:rsidRPr="001A4F9B">
              <w:rPr>
                <w:rFonts w:ascii="細明體" w:eastAsia="細明體" w:hAnsi="細明體" w:hint="eastAsia"/>
                <w:sz w:val="20"/>
                <w:szCs w:val="20"/>
              </w:rPr>
              <w:t>1000</w:t>
            </w:r>
          </w:p>
        </w:tc>
      </w:tr>
      <w:tr w:rsidR="001A4F9B" w:rsidRPr="00F060BE" w:rsidTr="00501D54">
        <w:trPr>
          <w:trHeight w:val="342"/>
        </w:trPr>
        <w:tc>
          <w:tcPr>
            <w:tcW w:w="2171" w:type="dxa"/>
          </w:tcPr>
          <w:p w:rsidR="001A4F9B" w:rsidRPr="00F060BE" w:rsidRDefault="001A4F9B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848" w:type="dxa"/>
          </w:tcPr>
          <w:p w:rsidR="001A4F9B" w:rsidRPr="00F060BE" w:rsidRDefault="001A4F9B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A4F9B" w:rsidRPr="00F060BE" w:rsidTr="00501D54">
        <w:trPr>
          <w:trHeight w:val="357"/>
        </w:trPr>
        <w:tc>
          <w:tcPr>
            <w:tcW w:w="2171" w:type="dxa"/>
          </w:tcPr>
          <w:p w:rsidR="001A4F9B" w:rsidRPr="00F060BE" w:rsidRDefault="001A4F9B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848" w:type="dxa"/>
          </w:tcPr>
          <w:p w:rsidR="001A4F9B" w:rsidRPr="00F060BE" w:rsidRDefault="001A4F9B" w:rsidP="00672139">
            <w:pPr>
              <w:pStyle w:val="Tabletext"/>
              <w:keepLines w:val="0"/>
              <w:widowControl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1A4F9B">
              <w:rPr>
                <w:rFonts w:ascii="細明體" w:eastAsia="細明體" w:hAnsi="細明體" w:hint="eastAsia"/>
                <w:lang w:eastAsia="zh-TW"/>
              </w:rPr>
              <w:t>特殊醫師建檔維護</w:t>
            </w:r>
          </w:p>
        </w:tc>
      </w:tr>
      <w:tr w:rsidR="001A4F9B" w:rsidRPr="00F060BE" w:rsidTr="00501D54">
        <w:trPr>
          <w:trHeight w:val="357"/>
        </w:trPr>
        <w:tc>
          <w:tcPr>
            <w:tcW w:w="2171" w:type="dxa"/>
          </w:tcPr>
          <w:p w:rsidR="001A4F9B" w:rsidRPr="00F060BE" w:rsidRDefault="001A4F9B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848" w:type="dxa"/>
          </w:tcPr>
          <w:p w:rsidR="001A4F9B" w:rsidRPr="00F060BE" w:rsidRDefault="001A4F9B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A4F9B">
              <w:rPr>
                <w:rFonts w:ascii="細明體" w:eastAsia="細明體" w:hAnsi="細明體" w:hint="eastAsia"/>
                <w:sz w:val="20"/>
                <w:szCs w:val="20"/>
              </w:rPr>
              <w:t>各行政中心服務科</w:t>
            </w:r>
          </w:p>
        </w:tc>
      </w:tr>
    </w:tbl>
    <w:p w:rsidR="005467CE" w:rsidRDefault="005467CE" w:rsidP="00501D5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tbl>
      <w:tblPr>
        <w:tblW w:w="100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62"/>
        <w:gridCol w:w="2318"/>
        <w:gridCol w:w="3808"/>
        <w:gridCol w:w="3220"/>
      </w:tblGrid>
      <w:tr w:rsidR="00501D54" w:rsidRPr="00F060BE" w:rsidTr="00501D54">
        <w:trPr>
          <w:trHeight w:val="360"/>
        </w:trPr>
        <w:tc>
          <w:tcPr>
            <w:tcW w:w="662" w:type="dxa"/>
          </w:tcPr>
          <w:p w:rsidR="00501D54" w:rsidRPr="00F060BE" w:rsidRDefault="00501D54" w:rsidP="0067213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18" w:type="dxa"/>
          </w:tcPr>
          <w:p w:rsidR="00501D54" w:rsidRPr="00F060BE" w:rsidRDefault="00501D54" w:rsidP="0067213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08" w:type="dxa"/>
          </w:tcPr>
          <w:p w:rsidR="00501D54" w:rsidRPr="00F060BE" w:rsidRDefault="00501D54" w:rsidP="0067213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220" w:type="dxa"/>
          </w:tcPr>
          <w:p w:rsidR="00501D54" w:rsidRPr="00F060BE" w:rsidRDefault="00501D54" w:rsidP="0067213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501D54" w:rsidRPr="00F060BE" w:rsidTr="00501D54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662" w:type="dxa"/>
          </w:tcPr>
          <w:p w:rsidR="00501D54" w:rsidRPr="00F060BE" w:rsidRDefault="00501D54" w:rsidP="00501D54">
            <w:pPr>
              <w:widowControl/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18" w:type="dxa"/>
          </w:tcPr>
          <w:p w:rsidR="00501D54" w:rsidRPr="00F060BE" w:rsidRDefault="00501D54" w:rsidP="0067213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808" w:type="dxa"/>
          </w:tcPr>
          <w:p w:rsidR="00501D54" w:rsidRPr="0000502C" w:rsidRDefault="00501D54" w:rsidP="0067213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220" w:type="dxa"/>
          </w:tcPr>
          <w:p w:rsidR="00501D54" w:rsidRPr="00B96FE2" w:rsidRDefault="00501D54" w:rsidP="00672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5467CE" w:rsidRPr="00501D54" w:rsidRDefault="005467CE" w:rsidP="00501D54">
      <w:pPr>
        <w:pStyle w:val="Tabletext"/>
        <w:keepLines w:val="0"/>
        <w:spacing w:after="0" w:line="240" w:lineRule="auto"/>
        <w:ind w:left="992"/>
        <w:rPr>
          <w:rFonts w:hint="eastAsia"/>
          <w:kern w:val="2"/>
          <w:szCs w:val="24"/>
          <w:lang w:eastAsia="zh-TW"/>
        </w:rPr>
      </w:pPr>
    </w:p>
    <w:p w:rsidR="005467CE" w:rsidRPr="00501D54" w:rsidRDefault="005467CE" w:rsidP="00501D54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501D54" w:rsidRPr="00F060BE" w:rsidTr="00672139">
        <w:tc>
          <w:tcPr>
            <w:tcW w:w="720" w:type="dxa"/>
          </w:tcPr>
          <w:p w:rsidR="00501D54" w:rsidRPr="00F060BE" w:rsidRDefault="00501D54" w:rsidP="0067213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01D54" w:rsidRPr="00F060BE" w:rsidRDefault="00501D54" w:rsidP="0067213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501D54" w:rsidRPr="00F060BE" w:rsidRDefault="00501D54" w:rsidP="0067213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60BE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501D54" w:rsidRPr="00F060BE" w:rsidTr="00672139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01D54" w:rsidRPr="00F060BE" w:rsidRDefault="00501D54" w:rsidP="00501D54">
            <w:pPr>
              <w:widowControl/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01D54" w:rsidRPr="00F060BE" w:rsidRDefault="00501D54" w:rsidP="00672139">
            <w:pPr>
              <w:pStyle w:val="Tabletext"/>
              <w:rPr>
                <w:rFonts w:hint="eastAsia"/>
                <w:lang w:eastAsia="zh-TW"/>
              </w:rPr>
            </w:pPr>
            <w:r w:rsidRPr="00501D54">
              <w:rPr>
                <w:rFonts w:hint="eastAsia"/>
                <w:lang w:eastAsia="zh-TW"/>
              </w:rPr>
              <w:t>特殊醫師檔</w:t>
            </w:r>
          </w:p>
        </w:tc>
        <w:tc>
          <w:tcPr>
            <w:tcW w:w="3960" w:type="dxa"/>
          </w:tcPr>
          <w:p w:rsidR="00501D54" w:rsidRPr="00F060BE" w:rsidRDefault="00501D54" w:rsidP="00672139">
            <w:pPr>
              <w:jc w:val="center"/>
              <w:rPr>
                <w:sz w:val="20"/>
                <w:szCs w:val="20"/>
              </w:rPr>
            </w:pPr>
            <w:r w:rsidRPr="00501D54">
              <w:rPr>
                <w:rFonts w:hint="eastAsia"/>
                <w:sz w:val="20"/>
                <w:szCs w:val="20"/>
              </w:rPr>
              <w:t>DTAAD100</w:t>
            </w:r>
          </w:p>
        </w:tc>
      </w:tr>
      <w:tr w:rsidR="00A121DE" w:rsidRPr="00F060BE" w:rsidTr="00672139">
        <w:tblPrEx>
          <w:tblLook w:val="01E0" w:firstRow="1" w:lastRow="1" w:firstColumn="1" w:lastColumn="1" w:noHBand="0" w:noVBand="0"/>
        </w:tblPrEx>
        <w:trPr>
          <w:ins w:id="18" w:author="陳德仁" w:date="2017-08-04T09:52:00Z"/>
        </w:trPr>
        <w:tc>
          <w:tcPr>
            <w:tcW w:w="720" w:type="dxa"/>
          </w:tcPr>
          <w:p w:rsidR="00A121DE" w:rsidRPr="00F060BE" w:rsidRDefault="00A121DE" w:rsidP="00501D54">
            <w:pPr>
              <w:widowControl/>
              <w:numPr>
                <w:ilvl w:val="0"/>
                <w:numId w:val="16"/>
              </w:numPr>
              <w:rPr>
                <w:ins w:id="19" w:author="陳德仁" w:date="2017-08-04T09:52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A121DE" w:rsidRPr="00501D54" w:rsidRDefault="00A121DE" w:rsidP="00672139">
            <w:pPr>
              <w:pStyle w:val="Tabletext"/>
              <w:rPr>
                <w:ins w:id="20" w:author="陳德仁" w:date="2017-08-04T09:52:00Z"/>
                <w:rFonts w:hint="eastAsia"/>
                <w:lang w:eastAsia="zh-TW"/>
              </w:rPr>
            </w:pPr>
            <w:ins w:id="21" w:author="陳德仁" w:date="2017-08-04T09:53:00Z">
              <w:r>
                <w:rPr>
                  <w:rFonts w:hint="eastAsia"/>
                  <w:lang w:eastAsia="zh-TW"/>
                </w:rPr>
                <w:t>科別代號檔</w:t>
              </w:r>
            </w:ins>
          </w:p>
        </w:tc>
        <w:tc>
          <w:tcPr>
            <w:tcW w:w="3960" w:type="dxa"/>
          </w:tcPr>
          <w:p w:rsidR="00A121DE" w:rsidRPr="00501D54" w:rsidRDefault="00A121DE" w:rsidP="00672139">
            <w:pPr>
              <w:jc w:val="center"/>
              <w:rPr>
                <w:ins w:id="22" w:author="陳德仁" w:date="2017-08-04T09:52:00Z"/>
                <w:rFonts w:hint="eastAsia"/>
                <w:sz w:val="20"/>
                <w:szCs w:val="20"/>
              </w:rPr>
            </w:pPr>
            <w:ins w:id="23" w:author="陳德仁" w:date="2017-08-04T09:53:00Z">
              <w:r>
                <w:rPr>
                  <w:rFonts w:hint="eastAsia"/>
                  <w:sz w:val="20"/>
                  <w:szCs w:val="20"/>
                </w:rPr>
                <w:t>DTAAC190</w:t>
              </w:r>
            </w:ins>
          </w:p>
        </w:tc>
      </w:tr>
    </w:tbl>
    <w:p w:rsidR="00501D54" w:rsidRPr="001A4F9B" w:rsidRDefault="00501D54" w:rsidP="00501D54">
      <w:pPr>
        <w:pStyle w:val="Tabletext"/>
        <w:keepLines w:val="0"/>
        <w:spacing w:after="0" w:line="240" w:lineRule="auto"/>
        <w:ind w:left="992"/>
        <w:rPr>
          <w:ins w:id="24" w:author="韓雲魁" w:date="2015-09-07T18:05:00Z"/>
          <w:rFonts w:hint="eastAsia"/>
          <w:kern w:val="2"/>
          <w:szCs w:val="24"/>
          <w:lang w:eastAsia="zh-TW"/>
        </w:rPr>
      </w:pPr>
    </w:p>
    <w:p w:rsidR="001A4F9B" w:rsidRPr="001A4F9B" w:rsidRDefault="001A4F9B" w:rsidP="001A4F9B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ins w:id="25" w:author="韓雲魁" w:date="2015-09-07T18:06:00Z"/>
          <w:rFonts w:hint="eastAsia"/>
          <w:kern w:val="2"/>
          <w:szCs w:val="24"/>
          <w:lang w:eastAsia="zh-TW"/>
        </w:rPr>
        <w:pPrChange w:id="26" w:author="韓雲魁" w:date="2015-09-07T18:05:00Z">
          <w:pPr>
            <w:pStyle w:val="Tabletext"/>
            <w:keepLines w:val="0"/>
            <w:numPr>
              <w:ilvl w:val="1"/>
              <w:numId w:val="14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27" w:author="韓雲魁" w:date="2015-09-07T18:05:00Z">
        <w:r>
          <w:rPr>
            <w:rFonts w:hint="eastAsia"/>
            <w:kern w:val="2"/>
            <w:lang w:eastAsia="zh-TW"/>
          </w:rPr>
          <w:t>畫面</w:t>
        </w:r>
        <w:r>
          <w:rPr>
            <w:rFonts w:hint="eastAsia"/>
            <w:kern w:val="2"/>
            <w:lang w:eastAsia="zh-TW"/>
          </w:rPr>
          <w:t>:</w:t>
        </w:r>
      </w:ins>
    </w:p>
    <w:tbl>
      <w:tblPr>
        <w:tblW w:w="5000" w:type="pct"/>
        <w:jc w:val="center"/>
        <w:tblCellSpacing w:w="7" w:type="dxa"/>
        <w:tblBorders>
          <w:top w:val="single" w:sz="6" w:space="0" w:color="FFFFFF"/>
          <w:left w:val="single" w:sz="6" w:space="0" w:color="FFFFFF"/>
          <w:bottom w:val="single" w:sz="6" w:space="0" w:color="auto"/>
          <w:right w:val="single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82"/>
        <w:gridCol w:w="575"/>
        <w:gridCol w:w="405"/>
        <w:gridCol w:w="313"/>
        <w:gridCol w:w="3226"/>
        <w:gridCol w:w="482"/>
        <w:gridCol w:w="481"/>
        <w:gridCol w:w="481"/>
        <w:gridCol w:w="572"/>
        <w:gridCol w:w="481"/>
        <w:gridCol w:w="481"/>
        <w:gridCol w:w="481"/>
        <w:gridCol w:w="572"/>
        <w:gridCol w:w="1046"/>
      </w:tblGrid>
      <w:tr w:rsidR="001A4F9B" w:rsidRPr="00D91BF2" w:rsidTr="00026EAA">
        <w:trPr>
          <w:tblCellSpacing w:w="7" w:type="dxa"/>
          <w:jc w:val="center"/>
          <w:ins w:id="28" w:author="韓雲魁" w:date="2015-09-07T18:06:00Z"/>
        </w:trPr>
        <w:tc>
          <w:tcPr>
            <w:tcW w:w="757" w:type="pct"/>
            <w:gridSpan w:val="3"/>
            <w:shd w:val="clear" w:color="auto" w:fill="EEF1A7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rPr>
                <w:ins w:id="29" w:author="韓雲魁" w:date="2015-09-07T18:06:00Z"/>
                <w:rFonts w:ascii="sөũ" w:hAnsi="sөũ" w:cs="新細明體"/>
                <w:kern w:val="0"/>
                <w:sz w:val="20"/>
                <w:szCs w:val="20"/>
              </w:rPr>
            </w:pPr>
            <w:ins w:id="30" w:author="韓雲魁" w:date="2015-09-07T18:06:00Z">
              <w:r w:rsidRPr="00D91BF2">
                <w:rPr>
                  <w:rFonts w:ascii="sөũ" w:hAnsi="sөũ" w:cs="新細明體"/>
                  <w:kern w:val="0"/>
                  <w:sz w:val="20"/>
                  <w:szCs w:val="20"/>
                </w:rPr>
                <w:t>醫師姓名</w:t>
              </w:r>
            </w:ins>
          </w:p>
        </w:tc>
        <w:tc>
          <w:tcPr>
            <w:tcW w:w="4223" w:type="pct"/>
            <w:gridSpan w:val="11"/>
            <w:shd w:val="clear" w:color="auto" w:fill="FAFBE1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rPr>
                <w:ins w:id="31" w:author="韓雲魁" w:date="2015-09-07T18:06:00Z"/>
                <w:rFonts w:ascii="sөũ" w:hAnsi="sөũ" w:cs="新細明體"/>
                <w:kern w:val="0"/>
                <w:sz w:val="20"/>
                <w:szCs w:val="20"/>
              </w:rPr>
            </w:pPr>
            <w:ins w:id="32" w:author="韓雲魁" w:date="2015-09-07T18:06:00Z">
              <w:r w:rsidRPr="00D91BF2">
                <w:rPr>
                  <w:rFonts w:ascii="sөũ" w:hAnsi="sөũ" w:cs="新細明體" w:hint="eastAsia"/>
                  <w:kern w:val="0"/>
                  <w:sz w:val="20"/>
                  <w:szCs w:val="20"/>
                </w:rPr>
                <w:object w:dxaOrig="1440" w:dyaOrig="144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in;height:18pt" o:ole="">
                    <v:imagedata r:id="rId7" o:title=""/>
                  </v:shape>
                  <w:control r:id="rId8" w:name="HTMLText10" w:shapeid="_x0000_i1027"/>
                </w:object>
              </w:r>
              <w:r w:rsidRPr="00D91BF2">
                <w:rPr>
                  <w:rFonts w:ascii="sөũ" w:hAnsi="sөũ" w:cs="新細明體" w:hint="eastAsia"/>
                  <w:kern w:val="0"/>
                  <w:sz w:val="20"/>
                  <w:szCs w:val="20"/>
                </w:rPr>
                <w:object w:dxaOrig="1440" w:dyaOrig="1440">
                  <v:shape id="_x0000_i1030" type="#_x0000_t75" style="width:1in;height:18pt" o:ole="">
                    <v:imagedata r:id="rId9" o:title=""/>
                  </v:shape>
                  <w:control r:id="rId10" w:name="HTMLHidden1" w:shapeid="_x0000_i1030"/>
                </w:object>
              </w:r>
            </w:ins>
          </w:p>
        </w:tc>
      </w:tr>
      <w:tr w:rsidR="001A4F9B" w:rsidRPr="00D91BF2" w:rsidTr="00026EAA">
        <w:trPr>
          <w:tblCellSpacing w:w="7" w:type="dxa"/>
          <w:jc w:val="center"/>
          <w:ins w:id="33" w:author="韓雲魁" w:date="2015-09-07T18:06:00Z"/>
        </w:trPr>
        <w:tc>
          <w:tcPr>
            <w:tcW w:w="757" w:type="pct"/>
            <w:gridSpan w:val="3"/>
            <w:shd w:val="clear" w:color="auto" w:fill="EEF1A7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rPr>
                <w:ins w:id="34" w:author="韓雲魁" w:date="2015-09-07T18:06:00Z"/>
                <w:rFonts w:ascii="sөũ" w:hAnsi="sөũ" w:cs="新細明體"/>
                <w:kern w:val="0"/>
                <w:sz w:val="20"/>
                <w:szCs w:val="20"/>
              </w:rPr>
            </w:pPr>
            <w:ins w:id="35" w:author="韓雲魁" w:date="2015-09-07T18:06:00Z">
              <w:r w:rsidRPr="00D91BF2">
                <w:rPr>
                  <w:rFonts w:ascii="sөũ" w:hAnsi="sөũ" w:cs="新細明體"/>
                  <w:kern w:val="0"/>
                  <w:sz w:val="20"/>
                  <w:szCs w:val="20"/>
                </w:rPr>
                <w:t>醫師科別</w:t>
              </w:r>
            </w:ins>
          </w:p>
        </w:tc>
        <w:tc>
          <w:tcPr>
            <w:tcW w:w="4223" w:type="pct"/>
            <w:gridSpan w:val="11"/>
            <w:shd w:val="clear" w:color="auto" w:fill="FAFBE1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rPr>
                <w:ins w:id="36" w:author="韓雲魁" w:date="2015-09-07T18:06:00Z"/>
                <w:rFonts w:ascii="sөũ" w:hAnsi="sөũ" w:cs="新細明體"/>
                <w:kern w:val="0"/>
                <w:sz w:val="20"/>
                <w:szCs w:val="20"/>
              </w:rPr>
            </w:pPr>
            <w:ins w:id="37" w:author="韓雲魁" w:date="2015-09-07T18:06:00Z">
              <w:r w:rsidRPr="00D91BF2">
                <w:rPr>
                  <w:rFonts w:ascii="sөũ" w:hAnsi="sөũ" w:cs="新細明體" w:hint="eastAsia"/>
                  <w:kern w:val="0"/>
                  <w:sz w:val="20"/>
                  <w:szCs w:val="20"/>
                </w:rPr>
                <w:object w:dxaOrig="1440" w:dyaOrig="1440">
                  <v:shape id="_x0000_i1033" type="#_x0000_t75" style="width:1in;height:18pt" o:ole="">
                    <v:imagedata r:id="rId9" o:title=""/>
                  </v:shape>
                  <w:control r:id="rId11" w:name="HTMLText9" w:shapeid="_x0000_i1033"/>
                </w:object>
              </w:r>
            </w:ins>
          </w:p>
        </w:tc>
      </w:tr>
      <w:tr w:rsidR="00C61A18" w:rsidRPr="00D91BF2" w:rsidTr="00026EAA">
        <w:trPr>
          <w:tblCellSpacing w:w="7" w:type="dxa"/>
          <w:jc w:val="center"/>
        </w:trPr>
        <w:tc>
          <w:tcPr>
            <w:tcW w:w="757" w:type="pct"/>
            <w:gridSpan w:val="3"/>
            <w:shd w:val="clear" w:color="auto" w:fill="EEF1A7"/>
            <w:vAlign w:val="center"/>
          </w:tcPr>
          <w:p w:rsidR="00C61A18" w:rsidRPr="00677963" w:rsidRDefault="00C61A18" w:rsidP="00672139">
            <w:pPr>
              <w:widowControl/>
              <w:spacing w:line="315" w:lineRule="atLeast"/>
              <w:ind w:firstLine="20"/>
              <w:rPr>
                <w:rFonts w:ascii="sөũ" w:hAnsi="sөũ" w:cs="新細明體"/>
                <w:color w:val="C45911"/>
                <w:kern w:val="0"/>
                <w:sz w:val="20"/>
                <w:szCs w:val="20"/>
              </w:rPr>
            </w:pPr>
            <w:r w:rsidRPr="00677963">
              <w:rPr>
                <w:rFonts w:ascii="sөũ" w:hAnsi="sөũ" w:cs="新細明體" w:hint="eastAsia"/>
                <w:color w:val="C45911"/>
                <w:kern w:val="0"/>
                <w:sz w:val="20"/>
                <w:szCs w:val="20"/>
              </w:rPr>
              <w:t>醫師次科別</w:t>
            </w:r>
          </w:p>
        </w:tc>
        <w:tc>
          <w:tcPr>
            <w:tcW w:w="4223" w:type="pct"/>
            <w:gridSpan w:val="11"/>
            <w:shd w:val="clear" w:color="auto" w:fill="FAFBE1"/>
            <w:vAlign w:val="center"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ins w:id="38" w:author="韓雲魁" w:date="2015-09-07T18:06:00Z">
              <w:r w:rsidRPr="00D91BF2">
                <w:rPr>
                  <w:rFonts w:ascii="sөũ" w:hAnsi="sөũ" w:cs="新細明體" w:hint="eastAsia"/>
                  <w:kern w:val="0"/>
                  <w:sz w:val="20"/>
                  <w:szCs w:val="20"/>
                </w:rPr>
                <w:object w:dxaOrig="1440" w:dyaOrig="1440">
                  <v:shape id="_x0000_i1036" type="#_x0000_t75" style="width:1in;height:18pt" o:ole="">
                    <v:imagedata r:id="rId9" o:title=""/>
                  </v:shape>
                  <w:control r:id="rId12" w:name="HTMLText91" w:shapeid="_x0000_i1036"/>
                </w:object>
              </w:r>
            </w:ins>
          </w:p>
        </w:tc>
      </w:tr>
      <w:tr w:rsidR="001A4F9B" w:rsidRPr="00D91BF2" w:rsidTr="00026EAA">
        <w:trPr>
          <w:tblCellSpacing w:w="7" w:type="dxa"/>
          <w:jc w:val="center"/>
        </w:trPr>
        <w:tc>
          <w:tcPr>
            <w:tcW w:w="757" w:type="pct"/>
            <w:gridSpan w:val="3"/>
            <w:shd w:val="clear" w:color="auto" w:fill="EEF1A7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t>備註</w:t>
            </w:r>
          </w:p>
        </w:tc>
        <w:tc>
          <w:tcPr>
            <w:tcW w:w="4223" w:type="pct"/>
            <w:gridSpan w:val="11"/>
            <w:shd w:val="clear" w:color="auto" w:fill="FAFBE1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left="3276" w:hangingChars="1638" w:hanging="3276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 w:hint="eastAsia"/>
                <w:kern w:val="0"/>
                <w:sz w:val="20"/>
                <w:szCs w:val="20"/>
              </w:rPr>
              <w:object w:dxaOrig="1440" w:dyaOrig="1440">
                <v:shape id="_x0000_i1039" type="#_x0000_t75" style="width:182.25pt;height:66.75pt" o:ole="">
                  <v:imagedata r:id="rId13" o:title=""/>
                </v:shape>
                <w:control r:id="rId14" w:name="HTMLTextArea1" w:shapeid="_x0000_i1039"/>
              </w:object>
            </w:r>
            <w:r w:rsidRPr="003153FC">
              <w:rPr>
                <w:rFonts w:ascii="sөũ" w:hAnsi="sөũ" w:cs="新細明體" w:hint="eastAsia"/>
                <w:b/>
                <w:kern w:val="0"/>
                <w:sz w:val="20"/>
                <w:szCs w:val="20"/>
              </w:rPr>
              <w:t>（</w:t>
            </w:r>
            <w:r w:rsidRPr="003153FC">
              <w:rPr>
                <w:rFonts w:ascii="sөũ" w:hAnsi="sөũ" w:cs="新細明體" w:hint="eastAsia"/>
                <w:b/>
                <w:color w:val="FF0000"/>
                <w:kern w:val="0"/>
                <w:sz w:val="20"/>
                <w:szCs w:val="20"/>
              </w:rPr>
              <w:t>請加註該醫師之所在醫院，以供辨識，如</w:t>
            </w:r>
            <w:r w:rsidRPr="003153FC">
              <w:rPr>
                <w:rFonts w:ascii="sөũ" w:hAnsi="sөũ" w:cs="新細明體" w:hint="eastAsia"/>
                <w:b/>
                <w:color w:val="FF0000"/>
                <w:kern w:val="0"/>
                <w:sz w:val="20"/>
                <w:szCs w:val="20"/>
              </w:rPr>
              <w:t>xxx</w:t>
            </w:r>
            <w:r w:rsidRPr="003153FC">
              <w:rPr>
                <w:rFonts w:ascii="sөũ" w:hAnsi="sөũ" w:cs="新細明體" w:hint="eastAsia"/>
                <w:b/>
                <w:color w:val="FF0000"/>
                <w:kern w:val="0"/>
                <w:sz w:val="20"/>
                <w:szCs w:val="20"/>
              </w:rPr>
              <w:t>醫院之</w:t>
            </w:r>
            <w:r w:rsidRPr="003153FC">
              <w:rPr>
                <w:rFonts w:ascii="sөũ" w:hAnsi="sөũ" w:cs="新細明體" w:hint="eastAsia"/>
                <w:b/>
                <w:color w:val="FF0000"/>
                <w:kern w:val="0"/>
                <w:sz w:val="20"/>
                <w:szCs w:val="20"/>
              </w:rPr>
              <w:t>ooo</w:t>
            </w:r>
            <w:r w:rsidRPr="003153FC">
              <w:rPr>
                <w:rFonts w:ascii="sөũ" w:hAnsi="sөũ" w:cs="新細明體" w:hint="eastAsia"/>
                <w:b/>
                <w:color w:val="FF0000"/>
                <w:kern w:val="0"/>
                <w:sz w:val="20"/>
                <w:szCs w:val="20"/>
              </w:rPr>
              <w:t>醫師）</w:t>
            </w:r>
            <w:r w:rsidRPr="003153FC">
              <w:rPr>
                <w:rFonts w:ascii="sөũ" w:hAnsi="sөũ" w:cs="新細明體" w:hint="eastAsia"/>
                <w:b/>
                <w:kern w:val="0"/>
                <w:sz w:val="20"/>
                <w:szCs w:val="20"/>
              </w:rPr>
              <w:t>）</w:t>
            </w:r>
          </w:p>
        </w:tc>
      </w:tr>
      <w:tr w:rsidR="00026EAA" w:rsidRPr="00D91BF2" w:rsidTr="00026EAA">
        <w:trPr>
          <w:tblCellSpacing w:w="7" w:type="dxa"/>
          <w:jc w:val="center"/>
        </w:trPr>
        <w:tc>
          <w:tcPr>
            <w:tcW w:w="281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t>醫師</w:t>
            </w:r>
            <w:bookmarkStart w:id="39" w:name="_GoBack"/>
            <w:bookmarkEnd w:id="39"/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姓名</w:t>
            </w:r>
          </w:p>
        </w:tc>
        <w:tc>
          <w:tcPr>
            <w:tcW w:w="281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醫師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科別</w:t>
            </w:r>
          </w:p>
        </w:tc>
        <w:tc>
          <w:tcPr>
            <w:tcW w:w="344" w:type="pct"/>
            <w:gridSpan w:val="2"/>
            <w:shd w:val="clear" w:color="auto" w:fill="99CCFF"/>
            <w:vAlign w:val="center"/>
            <w:hideMark/>
          </w:tcPr>
          <w:p w:rsidR="00C61A18" w:rsidRPr="00A21F6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color w:val="C45911"/>
                <w:kern w:val="0"/>
                <w:sz w:val="20"/>
                <w:szCs w:val="20"/>
                <w:rPrChange w:id="40" w:author="陳德仁" w:date="2017-08-31T10:56:00Z">
                  <w:rPr>
                    <w:rFonts w:ascii="sөũ" w:hAnsi="sөũ" w:cs="新細明體"/>
                    <w:color w:val="C45911"/>
                    <w:kern w:val="0"/>
                    <w:sz w:val="20"/>
                    <w:szCs w:val="20"/>
                  </w:rPr>
                </w:rPrChange>
              </w:rPr>
            </w:pPr>
            <w:r w:rsidRPr="00A21F62">
              <w:rPr>
                <w:rFonts w:ascii="sөũ" w:hAnsi="sөũ" w:cs="新細明體" w:hint="eastAsia"/>
                <w:color w:val="C45911"/>
                <w:kern w:val="0"/>
                <w:sz w:val="20"/>
                <w:szCs w:val="20"/>
                <w:rPrChange w:id="41" w:author="陳德仁" w:date="2017-08-31T10:56:00Z">
                  <w:rPr>
                    <w:rFonts w:ascii="sөũ" w:hAnsi="sөũ" w:cs="新細明體" w:hint="eastAsia"/>
                    <w:color w:val="C45911"/>
                    <w:kern w:val="0"/>
                    <w:sz w:val="20"/>
                    <w:szCs w:val="20"/>
                  </w:rPr>
                </w:rPrChange>
              </w:rPr>
              <w:lastRenderedPageBreak/>
              <w:t>醫師</w:t>
            </w:r>
          </w:p>
          <w:p w:rsidR="00026EAA" w:rsidRPr="00A21F62" w:rsidRDefault="00026EAA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 w:hint="eastAsia"/>
                <w:color w:val="C45911"/>
                <w:kern w:val="0"/>
                <w:sz w:val="20"/>
                <w:szCs w:val="20"/>
                <w:rPrChange w:id="42" w:author="陳德仁" w:date="2017-08-31T10:57:00Z">
                  <w:rPr>
                    <w:rFonts w:ascii="sөũ" w:hAnsi="sөũ" w:cs="新細明體" w:hint="eastAsia"/>
                    <w:color w:val="C45911"/>
                    <w:kern w:val="0"/>
                    <w:sz w:val="20"/>
                    <w:szCs w:val="20"/>
                  </w:rPr>
                </w:rPrChange>
              </w:rPr>
            </w:pPr>
            <w:r w:rsidRPr="00A21F62">
              <w:rPr>
                <w:rFonts w:ascii="sөũ" w:hAnsi="sөũ" w:cs="新細明體" w:hint="eastAsia"/>
                <w:color w:val="C45911"/>
                <w:kern w:val="0"/>
                <w:sz w:val="20"/>
                <w:szCs w:val="20"/>
                <w:rPrChange w:id="43" w:author="陳德仁" w:date="2017-08-31T10:57:00Z">
                  <w:rPr>
                    <w:rFonts w:ascii="sөũ" w:hAnsi="sөũ" w:cs="新細明體" w:hint="eastAsia"/>
                    <w:color w:val="C45911"/>
                    <w:kern w:val="0"/>
                    <w:sz w:val="20"/>
                    <w:szCs w:val="20"/>
                  </w:rPr>
                </w:rPrChange>
              </w:rPr>
              <w:lastRenderedPageBreak/>
              <w:t>次科別</w:t>
            </w:r>
          </w:p>
        </w:tc>
        <w:tc>
          <w:tcPr>
            <w:tcW w:w="1598" w:type="pct"/>
            <w:shd w:val="clear" w:color="auto" w:fill="99CCFF"/>
            <w:vAlign w:val="center"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C61A18">
              <w:rPr>
                <w:rFonts w:ascii="sөũ" w:hAnsi="sөũ" w:cs="新細明體" w:hint="eastAsia"/>
                <w:kern w:val="0"/>
                <w:sz w:val="20"/>
                <w:szCs w:val="20"/>
              </w:rPr>
              <w:lastRenderedPageBreak/>
              <w:t>備註</w:t>
            </w:r>
          </w:p>
        </w:tc>
        <w:tc>
          <w:tcPr>
            <w:tcW w:w="234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t>輸入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人員</w:t>
            </w:r>
          </w:p>
        </w:tc>
        <w:tc>
          <w:tcPr>
            <w:tcW w:w="233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輸入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人員姓名</w:t>
            </w:r>
          </w:p>
        </w:tc>
        <w:tc>
          <w:tcPr>
            <w:tcW w:w="233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輸入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人員單位</w:t>
            </w:r>
          </w:p>
        </w:tc>
        <w:tc>
          <w:tcPr>
            <w:tcW w:w="279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輸入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時間</w:t>
            </w:r>
          </w:p>
        </w:tc>
        <w:tc>
          <w:tcPr>
            <w:tcW w:w="233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修改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人員</w:t>
            </w:r>
          </w:p>
        </w:tc>
        <w:tc>
          <w:tcPr>
            <w:tcW w:w="233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修改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人員姓名</w:t>
            </w:r>
          </w:p>
        </w:tc>
        <w:tc>
          <w:tcPr>
            <w:tcW w:w="233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修改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人員單位</w:t>
            </w:r>
          </w:p>
        </w:tc>
        <w:tc>
          <w:tcPr>
            <w:tcW w:w="279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修改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時間</w:t>
            </w:r>
          </w:p>
        </w:tc>
        <w:tc>
          <w:tcPr>
            <w:tcW w:w="445" w:type="pct"/>
            <w:shd w:val="clear" w:color="auto" w:fill="99CCFF"/>
            <w:vAlign w:val="center"/>
            <w:hideMark/>
          </w:tcPr>
          <w:p w:rsidR="00C61A18" w:rsidRPr="00D91BF2" w:rsidRDefault="00C61A18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lastRenderedPageBreak/>
              <w:t>功能</w:t>
            </w:r>
          </w:p>
        </w:tc>
      </w:tr>
      <w:tr w:rsidR="00026EAA" w:rsidRPr="00D91BF2" w:rsidTr="00026EAA">
        <w:trPr>
          <w:tblCellSpacing w:w="7" w:type="dxa"/>
          <w:jc w:val="center"/>
        </w:trPr>
        <w:tc>
          <w:tcPr>
            <w:tcW w:w="281" w:type="pct"/>
            <w:shd w:val="clear" w:color="auto" w:fill="F0F8FF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>
              <w:rPr>
                <w:rFonts w:ascii="sөũ" w:hAnsi="sөũ" w:cs="新細明體"/>
                <w:kern w:val="0"/>
                <w:sz w:val="20"/>
                <w:szCs w:val="20"/>
              </w:rPr>
              <w:t>林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○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t>立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81" w:type="pct"/>
            <w:shd w:val="clear" w:color="auto" w:fill="F0F8FF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t>直腸肛門</w:t>
            </w:r>
            <w:r w:rsidRPr="00D91BF2">
              <w:rPr>
                <w:rFonts w:ascii="sөũ" w:hAnsi="sөũ" w:cs="新細明體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49" w:type="pct"/>
            <w:gridSpan w:val="3"/>
            <w:shd w:val="clear" w:color="auto" w:fill="F0F8FF"/>
            <w:vAlign w:val="center"/>
            <w:hideMark/>
          </w:tcPr>
          <w:p w:rsidR="001A4F9B" w:rsidRPr="00D91BF2" w:rsidRDefault="00F04942" w:rsidP="00F04942">
            <w:pPr>
              <w:widowControl/>
              <w:spacing w:line="315" w:lineRule="atLeast"/>
              <w:ind w:firstLine="20"/>
              <w:rPr>
                <w:rFonts w:ascii="sөũ" w:hAnsi="sөũ" w:cs="新細明體"/>
                <w:kern w:val="0"/>
                <w:sz w:val="20"/>
                <w:szCs w:val="20"/>
              </w:rPr>
            </w:pP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 xml:space="preserve">　　　　</w:t>
            </w:r>
            <w:r w:rsidR="001A4F9B">
              <w:rPr>
                <w:rFonts w:ascii="sөũ" w:hAnsi="sөũ" w:cs="新細明體" w:hint="eastAsia"/>
                <w:kern w:val="0"/>
                <w:sz w:val="20"/>
                <w:szCs w:val="20"/>
              </w:rPr>
              <w:t>○○醫院醫師</w:t>
            </w:r>
            <w:r w:rsidR="001A4F9B" w:rsidRPr="00D91BF2">
              <w:rPr>
                <w:rFonts w:ascii="sөũ" w:hAnsi="sөũ" w:cs="新細明體"/>
                <w:kern w:val="0"/>
                <w:sz w:val="20"/>
                <w:szCs w:val="20"/>
              </w:rPr>
              <w:t>切除大腸息肉浮濫，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 xml:space="preserve">　　　　</w:t>
            </w:r>
            <w:r w:rsidRPr="00F04942">
              <w:rPr>
                <w:rFonts w:ascii="sөũ" w:hAnsi="sөũ" w:cs="新細明體" w:hint="eastAsia"/>
                <w:kern w:val="0"/>
                <w:sz w:val="20"/>
                <w:szCs w:val="20"/>
              </w:rPr>
              <w:t>病理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 xml:space="preserve">　</w:t>
            </w:r>
            <w:r w:rsidR="001A4F9B" w:rsidRPr="00D91BF2">
              <w:rPr>
                <w:rFonts w:ascii="sөũ" w:hAnsi="sөũ" w:cs="新細明體"/>
                <w:kern w:val="0"/>
                <w:sz w:val="20"/>
                <w:szCs w:val="20"/>
              </w:rPr>
              <w:t>宜管控</w:t>
            </w:r>
            <w:r w:rsidR="001A4F9B" w:rsidRPr="00D91BF2">
              <w:rPr>
                <w:rFonts w:ascii="sөũ" w:hAnsi="sөũ" w:cs="新細明體"/>
                <w:kern w:val="0"/>
                <w:sz w:val="20"/>
                <w:szCs w:val="20"/>
              </w:rPr>
              <w:t>(</w:t>
            </w:r>
            <w:r w:rsidR="001A4F9B" w:rsidRPr="00D91BF2">
              <w:rPr>
                <w:rFonts w:ascii="sөũ" w:hAnsi="sөũ" w:cs="新細明體"/>
                <w:kern w:val="0"/>
                <w:sz w:val="20"/>
                <w:szCs w:val="20"/>
              </w:rPr>
              <w:t>大腸息肉切除可由門診執行</w:t>
            </w:r>
            <w:r w:rsidR="001A4F9B" w:rsidRPr="00D91BF2">
              <w:rPr>
                <w:rFonts w:ascii="sөũ" w:hAnsi="sөũ" w:cs="新細明體"/>
                <w:kern w:val="0"/>
                <w:sz w:val="20"/>
                <w:szCs w:val="20"/>
              </w:rPr>
              <w:t xml:space="preserve">) </w:t>
            </w:r>
          </w:p>
        </w:tc>
        <w:tc>
          <w:tcPr>
            <w:tcW w:w="234" w:type="pct"/>
            <w:shd w:val="clear" w:color="auto" w:fill="F0F8FF"/>
            <w:vAlign w:val="center"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</w:p>
        </w:tc>
        <w:tc>
          <w:tcPr>
            <w:tcW w:w="233" w:type="pct"/>
            <w:shd w:val="clear" w:color="auto" w:fill="F0F8FF"/>
            <w:vAlign w:val="center"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</w:p>
        </w:tc>
        <w:tc>
          <w:tcPr>
            <w:tcW w:w="233" w:type="pct"/>
            <w:shd w:val="clear" w:color="auto" w:fill="F0F8FF"/>
            <w:vAlign w:val="center"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</w:p>
        </w:tc>
        <w:tc>
          <w:tcPr>
            <w:tcW w:w="279" w:type="pct"/>
            <w:shd w:val="clear" w:color="auto" w:fill="F0F8FF"/>
            <w:vAlign w:val="center"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</w:p>
        </w:tc>
        <w:tc>
          <w:tcPr>
            <w:tcW w:w="233" w:type="pct"/>
            <w:shd w:val="clear" w:color="auto" w:fill="F0F8FF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</w:p>
        </w:tc>
        <w:tc>
          <w:tcPr>
            <w:tcW w:w="233" w:type="pct"/>
            <w:shd w:val="clear" w:color="auto" w:fill="F0F8FF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</w:p>
        </w:tc>
        <w:tc>
          <w:tcPr>
            <w:tcW w:w="233" w:type="pct"/>
            <w:shd w:val="clear" w:color="auto" w:fill="F0F8FF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</w:p>
        </w:tc>
        <w:tc>
          <w:tcPr>
            <w:tcW w:w="279" w:type="pct"/>
            <w:shd w:val="clear" w:color="auto" w:fill="F0F8FF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</w:p>
        </w:tc>
        <w:tc>
          <w:tcPr>
            <w:tcW w:w="445" w:type="pct"/>
            <w:shd w:val="clear" w:color="auto" w:fill="F0F8FF"/>
            <w:vAlign w:val="center"/>
            <w:hideMark/>
          </w:tcPr>
          <w:p w:rsidR="001A4F9B" w:rsidRPr="00D91BF2" w:rsidRDefault="001A4F9B" w:rsidP="00672139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</w:p>
        </w:tc>
      </w:tr>
    </w:tbl>
    <w:p w:rsidR="001A4F9B" w:rsidRPr="001A4F9B" w:rsidRDefault="001A4F9B" w:rsidP="001A4F9B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  <w:pPrChange w:id="44" w:author="韓雲魁" w:date="2015-09-07T18:06:00Z">
          <w:pPr>
            <w:pStyle w:val="Tabletext"/>
            <w:keepLines w:val="0"/>
            <w:numPr>
              <w:ilvl w:val="1"/>
              <w:numId w:val="14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</w:p>
    <w:p w:rsidR="005467CE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5467CE" w:rsidRDefault="00E934DA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醫師姓名、醫師科別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空白</w:t>
      </w:r>
      <w:r w:rsidR="005467CE">
        <w:rPr>
          <w:rFonts w:hint="eastAsia"/>
          <w:kern w:val="2"/>
          <w:szCs w:val="24"/>
          <w:lang w:eastAsia="zh-TW"/>
        </w:rPr>
        <w:t>。</w:t>
      </w:r>
    </w:p>
    <w:p w:rsidR="00FC350C" w:rsidRPr="00A21F62" w:rsidRDefault="00CF5691" w:rsidP="004D04A6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color w:val="C45911"/>
          <w:kern w:val="2"/>
          <w:szCs w:val="24"/>
          <w:lang w:eastAsia="zh-TW"/>
          <w:rPrChange w:id="45" w:author="陳德仁" w:date="2017-08-31T10:56:00Z">
            <w:rPr>
              <w:color w:val="C45911"/>
              <w:kern w:val="2"/>
              <w:szCs w:val="24"/>
              <w:lang w:eastAsia="zh-TW"/>
            </w:rPr>
          </w:rPrChange>
        </w:rPr>
      </w:pPr>
      <w:r w:rsidRPr="00CF5691">
        <w:rPr>
          <w:rFonts w:hint="eastAsia"/>
          <w:kern w:val="2"/>
          <w:szCs w:val="24"/>
          <w:lang w:eastAsia="zh-TW"/>
        </w:rPr>
        <w:t>醫師科別</w:t>
      </w:r>
      <w:r>
        <w:rPr>
          <w:rFonts w:hint="eastAsia"/>
          <w:kern w:val="2"/>
          <w:szCs w:val="24"/>
          <w:lang w:eastAsia="zh-TW"/>
        </w:rPr>
        <w:t xml:space="preserve">　</w:t>
      </w:r>
      <w:r w:rsidRPr="00CF5691">
        <w:rPr>
          <w:rFonts w:hint="eastAsia"/>
          <w:kern w:val="2"/>
          <w:szCs w:val="24"/>
          <w:lang w:eastAsia="zh-TW"/>
        </w:rPr>
        <w:t>改以雙層下拉式視窗方式輸入，資料來源：</w:t>
      </w:r>
      <w:r w:rsidRPr="00A21F62">
        <w:rPr>
          <w:rFonts w:hint="eastAsia"/>
          <w:color w:val="C45911"/>
          <w:kern w:val="2"/>
          <w:szCs w:val="24"/>
          <w:lang w:eastAsia="zh-TW"/>
          <w:rPrChange w:id="46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科別代碼檔</w:t>
      </w:r>
      <w:r w:rsidRPr="00A21F62">
        <w:rPr>
          <w:rFonts w:hint="eastAsia"/>
          <w:color w:val="C45911"/>
          <w:kern w:val="2"/>
          <w:szCs w:val="24"/>
          <w:lang w:eastAsia="zh-TW"/>
          <w:rPrChange w:id="47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(DTAAC190)</w:t>
      </w:r>
      <w:r w:rsidR="004D04A6" w:rsidRPr="00A21F62">
        <w:rPr>
          <w:rFonts w:hint="eastAsia"/>
          <w:color w:val="C45911"/>
          <w:kern w:val="2"/>
          <w:szCs w:val="24"/>
          <w:lang w:eastAsia="zh-TW"/>
          <w:rPrChange w:id="48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中尚未停用之科別（</w:t>
      </w:r>
      <w:r w:rsidR="004D04A6" w:rsidRPr="00A21F62">
        <w:rPr>
          <w:color w:val="C45911"/>
          <w:kern w:val="2"/>
          <w:szCs w:val="24"/>
          <w:lang w:eastAsia="zh-TW"/>
          <w:rPrChange w:id="49" w:author="陳德仁" w:date="2017-08-31T10:56:00Z">
            <w:rPr>
              <w:color w:val="C45911"/>
              <w:kern w:val="2"/>
              <w:szCs w:val="24"/>
              <w:lang w:eastAsia="zh-TW"/>
            </w:rPr>
          </w:rPrChange>
        </w:rPr>
        <w:t>IS_DEL</w:t>
      </w:r>
      <w:r w:rsidR="004D04A6" w:rsidRPr="00A21F62">
        <w:rPr>
          <w:rFonts w:hint="eastAsia"/>
          <w:color w:val="C45911"/>
          <w:kern w:val="2"/>
          <w:szCs w:val="24"/>
          <w:lang w:eastAsia="zh-TW"/>
          <w:rPrChange w:id="50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!</w:t>
      </w:r>
      <w:r w:rsidR="004D04A6" w:rsidRPr="00A21F62">
        <w:rPr>
          <w:color w:val="C45911"/>
          <w:kern w:val="2"/>
          <w:szCs w:val="24"/>
          <w:lang w:eastAsia="zh-TW"/>
          <w:rPrChange w:id="51" w:author="陳德仁" w:date="2017-08-31T10:56:00Z">
            <w:rPr>
              <w:color w:val="C45911"/>
              <w:kern w:val="2"/>
              <w:szCs w:val="24"/>
              <w:lang w:eastAsia="zh-TW"/>
            </w:rPr>
          </w:rPrChange>
        </w:rPr>
        <w:t>=’Y’</w:t>
      </w:r>
      <w:r w:rsidR="004D04A6" w:rsidRPr="00A21F62">
        <w:rPr>
          <w:rFonts w:hint="eastAsia"/>
          <w:color w:val="C45911"/>
          <w:kern w:val="2"/>
          <w:szCs w:val="24"/>
          <w:lang w:eastAsia="zh-TW"/>
          <w:rPrChange w:id="52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）</w:t>
      </w:r>
      <w:r w:rsidRPr="00A21F62">
        <w:rPr>
          <w:rFonts w:hint="eastAsia"/>
          <w:color w:val="C45911"/>
          <w:kern w:val="2"/>
          <w:szCs w:val="24"/>
          <w:lang w:eastAsia="zh-TW"/>
          <w:rPrChange w:id="53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，第一層以主科別中文（</w:t>
      </w:r>
      <w:r w:rsidR="005F2819" w:rsidRPr="00A21F62">
        <w:rPr>
          <w:rFonts w:hint="eastAsia"/>
          <w:color w:val="C45911"/>
          <w:kern w:val="2"/>
          <w:szCs w:val="24"/>
          <w:lang w:eastAsia="zh-TW"/>
          <w:rPrChange w:id="54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DISTINCT(</w:t>
      </w:r>
      <w:r w:rsidRPr="00A21F62">
        <w:rPr>
          <w:rFonts w:hint="eastAsia"/>
          <w:color w:val="C45911"/>
          <w:kern w:val="2"/>
          <w:szCs w:val="24"/>
          <w:lang w:eastAsia="zh-TW"/>
          <w:rPrChange w:id="55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MAIN_DEP_NAME</w:t>
      </w:r>
      <w:r w:rsidR="005F2819" w:rsidRPr="00A21F62">
        <w:rPr>
          <w:color w:val="C45911"/>
          <w:kern w:val="2"/>
          <w:szCs w:val="24"/>
          <w:lang w:eastAsia="zh-TW"/>
          <w:rPrChange w:id="56" w:author="陳德仁" w:date="2017-08-31T10:56:00Z">
            <w:rPr>
              <w:color w:val="C45911"/>
              <w:kern w:val="2"/>
              <w:szCs w:val="24"/>
              <w:lang w:eastAsia="zh-TW"/>
            </w:rPr>
          </w:rPrChange>
        </w:rPr>
        <w:t>)</w:t>
      </w:r>
      <w:r w:rsidRPr="00A21F62">
        <w:rPr>
          <w:rFonts w:hint="eastAsia"/>
          <w:color w:val="C45911"/>
          <w:kern w:val="2"/>
          <w:szCs w:val="24"/>
          <w:lang w:eastAsia="zh-TW"/>
          <w:rPrChange w:id="57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）呈現以供選擇，</w:t>
      </w:r>
    </w:p>
    <w:p w:rsidR="00CF5691" w:rsidRDefault="00FC350C" w:rsidP="004D04A6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21F62">
        <w:rPr>
          <w:rFonts w:hint="eastAsia"/>
          <w:color w:val="C45911"/>
          <w:kern w:val="2"/>
          <w:szCs w:val="24"/>
          <w:lang w:eastAsia="zh-TW"/>
          <w:rPrChange w:id="58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醫師次科別　以上一層主科別之所屬</w:t>
      </w:r>
      <w:r w:rsidR="00CF5691" w:rsidRPr="00A21F62">
        <w:rPr>
          <w:rFonts w:hint="eastAsia"/>
          <w:color w:val="C45911"/>
          <w:kern w:val="2"/>
          <w:szCs w:val="24"/>
          <w:lang w:eastAsia="zh-TW"/>
          <w:rPrChange w:id="59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次科別中文（</w:t>
      </w:r>
      <w:r w:rsidR="00CF5691" w:rsidRPr="00A21F62">
        <w:rPr>
          <w:rFonts w:hint="eastAsia"/>
          <w:color w:val="C45911"/>
          <w:kern w:val="2"/>
          <w:szCs w:val="24"/>
          <w:lang w:eastAsia="zh-TW"/>
          <w:rPrChange w:id="60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SUB_DEP_NAME</w:t>
      </w:r>
      <w:r w:rsidR="00CF5691" w:rsidRPr="00A21F62">
        <w:rPr>
          <w:rFonts w:hint="eastAsia"/>
          <w:color w:val="C45911"/>
          <w:kern w:val="2"/>
          <w:szCs w:val="24"/>
          <w:lang w:eastAsia="zh-TW"/>
          <w:rPrChange w:id="61" w:author="陳德仁" w:date="2017-08-31T10:56:00Z">
            <w:rPr>
              <w:rFonts w:hint="eastAsia"/>
              <w:color w:val="C45911"/>
              <w:kern w:val="2"/>
              <w:szCs w:val="24"/>
              <w:lang w:eastAsia="zh-TW"/>
            </w:rPr>
          </w:rPrChange>
        </w:rPr>
        <w:t>）呈現以供選擇</w:t>
      </w:r>
      <w:r w:rsidR="00CF5691" w:rsidRPr="00CF5691">
        <w:rPr>
          <w:rFonts w:hint="eastAsia"/>
          <w:kern w:val="2"/>
          <w:szCs w:val="24"/>
          <w:lang w:eastAsia="zh-TW"/>
        </w:rPr>
        <w:t>。</w:t>
      </w:r>
    </w:p>
    <w:p w:rsidR="00E934DA" w:rsidRDefault="00E934DA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、輸入人員姓名、輸入人員單位：使用者。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讀取檔案：</w:t>
      </w:r>
    </w:p>
    <w:p w:rsidR="00E934DA" w:rsidRPr="00E934DA" w:rsidRDefault="005467C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lang w:eastAsia="zh-TW"/>
        </w:rPr>
        <w:t>READ</w:t>
      </w:r>
      <w:r w:rsidR="00E934DA">
        <w:rPr>
          <w:rFonts w:hint="eastAsia"/>
          <w:lang w:eastAsia="zh-TW"/>
        </w:rPr>
        <w:t xml:space="preserve"> </w:t>
      </w:r>
      <w:r>
        <w:rPr>
          <w:lang w:eastAsia="zh-TW"/>
        </w:rPr>
        <w:t>DTAAD</w:t>
      </w:r>
      <w:r w:rsidR="00E934DA">
        <w:rPr>
          <w:rFonts w:hint="eastAsia"/>
          <w:lang w:eastAsia="zh-TW"/>
        </w:rPr>
        <w:t>10</w:t>
      </w:r>
      <w:r>
        <w:rPr>
          <w:lang w:eastAsia="zh-TW"/>
        </w:rPr>
        <w:t>0</w:t>
      </w:r>
      <w:r w:rsidR="00E934DA">
        <w:rPr>
          <w:rFonts w:hint="eastAsia"/>
          <w:lang w:eastAsia="zh-TW"/>
        </w:rPr>
        <w:t xml:space="preserve"> BY </w:t>
      </w:r>
      <w:r w:rsidR="00E934DA">
        <w:rPr>
          <w:rFonts w:hint="eastAsia"/>
          <w:lang w:eastAsia="zh-TW"/>
        </w:rPr>
        <w:t>醫師姓名</w:t>
      </w:r>
      <w:r w:rsidR="00207E47">
        <w:rPr>
          <w:rFonts w:hint="eastAsia"/>
          <w:lang w:eastAsia="zh-TW"/>
        </w:rPr>
        <w:t xml:space="preserve"> DEL_IDX = </w:t>
      </w:r>
      <w:r w:rsidR="00207E47">
        <w:rPr>
          <w:lang w:eastAsia="zh-TW"/>
        </w:rPr>
        <w:t>‘</w:t>
      </w:r>
      <w:r w:rsidR="00207E47">
        <w:rPr>
          <w:rFonts w:hint="eastAsia"/>
          <w:lang w:eastAsia="zh-TW"/>
        </w:rPr>
        <w:t>N</w:t>
      </w:r>
      <w:r w:rsidR="00207E47">
        <w:rPr>
          <w:lang w:eastAsia="zh-TW"/>
        </w:rPr>
        <w:t>’</w:t>
      </w:r>
    </w:p>
    <w:p w:rsidR="005467CE" w:rsidRPr="00E934DA" w:rsidRDefault="00E934DA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有多筆</w:t>
      </w:r>
    </w:p>
    <w:p w:rsidR="00E934DA" w:rsidRDefault="00E934DA" w:rsidP="00E934DA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下一筆</w:t>
      </w:r>
      <w:r>
        <w:rPr>
          <w:rFonts w:hint="eastAsia"/>
          <w:kern w:val="2"/>
          <w:lang w:eastAsia="zh-TW"/>
        </w:rPr>
        <w:t>BUTTON ENABLE</w:t>
      </w:r>
      <w:r>
        <w:rPr>
          <w:rFonts w:hint="eastAsia"/>
          <w:kern w:val="2"/>
          <w:lang w:eastAsia="zh-TW"/>
        </w:rPr>
        <w:t>。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5467CE" w:rsidRDefault="005467C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將讀取的資料顯示在資料欄位</w:t>
      </w:r>
    </w:p>
    <w:p w:rsidR="00E934DA" w:rsidRDefault="00E934DA" w:rsidP="00CF569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醫師科別</w:t>
      </w:r>
      <w:r w:rsidR="00193576" w:rsidRPr="00A21F62">
        <w:rPr>
          <w:rFonts w:hint="eastAsia"/>
          <w:color w:val="C45911"/>
          <w:kern w:val="2"/>
          <w:lang w:eastAsia="zh-TW"/>
          <w:rPrChange w:id="62" w:author="陳德仁" w:date="2017-08-31T10:56:00Z">
            <w:rPr>
              <w:rFonts w:hint="eastAsia"/>
              <w:kern w:val="2"/>
              <w:lang w:eastAsia="zh-TW"/>
            </w:rPr>
          </w:rPrChange>
        </w:rPr>
        <w:t>(</w:t>
      </w:r>
      <w:ins w:id="63" w:author="陳德仁" w:date="2017-08-31T10:55:00Z">
        <w:r w:rsidR="00193576" w:rsidRPr="00A21F62">
          <w:rPr>
            <w:rFonts w:hint="eastAsia"/>
            <w:color w:val="C45911"/>
            <w:kern w:val="2"/>
            <w:lang w:eastAsia="zh-TW"/>
            <w:rPrChange w:id="64" w:author="陳德仁" w:date="2017-08-31T10:56:00Z">
              <w:rPr>
                <w:rFonts w:hint="eastAsia"/>
                <w:kern w:val="2"/>
                <w:lang w:eastAsia="zh-TW"/>
              </w:rPr>
            </w:rPrChange>
          </w:rPr>
          <w:t>中文</w:t>
        </w:r>
        <w:r w:rsidR="00193576" w:rsidRPr="00A21F62">
          <w:rPr>
            <w:rFonts w:hint="eastAsia"/>
            <w:color w:val="C45911"/>
            <w:kern w:val="2"/>
            <w:lang w:eastAsia="zh-TW"/>
            <w:rPrChange w:id="65" w:author="陳德仁" w:date="2017-08-31T10:56:00Z">
              <w:rPr>
                <w:rFonts w:hint="eastAsia"/>
                <w:kern w:val="2"/>
                <w:lang w:eastAsia="zh-TW"/>
              </w:rPr>
            </w:rPrChange>
          </w:rPr>
          <w:t>)</w:t>
        </w:r>
      </w:ins>
      <w:r>
        <w:rPr>
          <w:rFonts w:hint="eastAsia"/>
          <w:kern w:val="2"/>
          <w:lang w:eastAsia="zh-TW"/>
        </w:rPr>
        <w:t>。</w:t>
      </w:r>
    </w:p>
    <w:p w:rsidR="00351A86" w:rsidRPr="00A21F62" w:rsidRDefault="00351A86" w:rsidP="00CF569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color w:val="C45911"/>
          <w:kern w:val="2"/>
          <w:lang w:eastAsia="zh-TW"/>
          <w:rPrChange w:id="66" w:author="陳德仁" w:date="2017-08-31T10:56:00Z">
            <w:rPr>
              <w:color w:val="C45911"/>
              <w:kern w:val="2"/>
              <w:lang w:eastAsia="zh-TW"/>
            </w:rPr>
          </w:rPrChange>
        </w:rPr>
      </w:pPr>
      <w:r w:rsidRPr="00A21F62">
        <w:rPr>
          <w:rFonts w:hint="eastAsia"/>
          <w:color w:val="C45911"/>
          <w:kern w:val="2"/>
          <w:lang w:eastAsia="zh-TW"/>
          <w:rPrChange w:id="67" w:author="陳德仁" w:date="2017-08-31T10:56:00Z">
            <w:rPr>
              <w:rFonts w:hint="eastAsia"/>
              <w:color w:val="C45911"/>
              <w:kern w:val="2"/>
              <w:lang w:eastAsia="zh-TW"/>
            </w:rPr>
          </w:rPrChange>
        </w:rPr>
        <w:t>醫師主科別</w:t>
      </w:r>
      <w:r w:rsidR="00881274">
        <w:rPr>
          <w:rFonts w:hint="eastAsia"/>
          <w:color w:val="C45911"/>
          <w:kern w:val="2"/>
          <w:lang w:eastAsia="zh-TW"/>
        </w:rPr>
        <w:t>代碼</w:t>
      </w:r>
    </w:p>
    <w:p w:rsidR="00C61A18" w:rsidRPr="00A21F62" w:rsidRDefault="00351A86" w:rsidP="00C61A1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color w:val="C45911"/>
          <w:kern w:val="2"/>
          <w:lang w:eastAsia="zh-TW"/>
          <w:rPrChange w:id="68" w:author="陳德仁" w:date="2017-08-31T10:56:00Z">
            <w:rPr>
              <w:rFonts w:hint="eastAsia"/>
              <w:color w:val="C45911"/>
              <w:kern w:val="2"/>
              <w:lang w:eastAsia="zh-TW"/>
            </w:rPr>
          </w:rPrChange>
        </w:rPr>
      </w:pPr>
      <w:r w:rsidRPr="00A21F62">
        <w:rPr>
          <w:rFonts w:hint="eastAsia"/>
          <w:color w:val="C45911"/>
          <w:kern w:val="2"/>
          <w:lang w:eastAsia="zh-TW"/>
          <w:rPrChange w:id="69" w:author="陳德仁" w:date="2017-08-31T10:56:00Z">
            <w:rPr>
              <w:rFonts w:hint="eastAsia"/>
              <w:color w:val="C45911"/>
              <w:kern w:val="2"/>
              <w:lang w:eastAsia="zh-TW"/>
            </w:rPr>
          </w:rPrChange>
        </w:rPr>
        <w:t>醫師次科別中文</w:t>
      </w:r>
    </w:p>
    <w:p w:rsidR="00D06F71" w:rsidRDefault="005953A0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備註。</w:t>
      </w:r>
    </w:p>
    <w:p w:rsidR="00E934DA" w:rsidRPr="00E934DA" w:rsidRDefault="00E934DA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、輸入人員姓名、輸入人員單位、輸入時間。</w:t>
      </w:r>
    </w:p>
    <w:p w:rsidR="00E934DA" w:rsidRPr="00E934DA" w:rsidRDefault="00E934DA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、修改人員姓名、修改人員單位、修改時間。</w:t>
      </w:r>
    </w:p>
    <w:p w:rsidR="005467CE" w:rsidRDefault="005467C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若是查無資料，並顯示訊息（查無資料）。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檢核：</w:t>
      </w:r>
    </w:p>
    <w:p w:rsidR="005467CE" w:rsidRDefault="00E934DA" w:rsidP="00B1200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醫師姓名、醫師科別</w:t>
      </w:r>
      <w:r w:rsidR="00B12008" w:rsidRPr="00B12008">
        <w:rPr>
          <w:rFonts w:hint="eastAsia"/>
          <w:kern w:val="2"/>
          <w:szCs w:val="24"/>
          <w:lang w:eastAsia="zh-TW"/>
        </w:rPr>
        <w:t>、醫師</w:t>
      </w:r>
      <w:r w:rsidR="004779DE">
        <w:rPr>
          <w:rFonts w:hint="eastAsia"/>
          <w:kern w:val="2"/>
          <w:szCs w:val="24"/>
          <w:lang w:eastAsia="zh-TW"/>
        </w:rPr>
        <w:t>次</w:t>
      </w:r>
      <w:r w:rsidR="00B12008" w:rsidRPr="00B12008">
        <w:rPr>
          <w:rFonts w:hint="eastAsia"/>
          <w:kern w:val="2"/>
          <w:szCs w:val="24"/>
          <w:lang w:eastAsia="zh-TW"/>
        </w:rPr>
        <w:t>科別</w:t>
      </w:r>
      <w:r>
        <w:rPr>
          <w:rFonts w:hint="eastAsia"/>
          <w:kern w:val="2"/>
          <w:szCs w:val="24"/>
          <w:lang w:eastAsia="zh-TW"/>
        </w:rPr>
        <w:t>必須輸入。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5467CE" w:rsidRDefault="005467CE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新增資料到檔案</w:t>
      </w:r>
      <w:r>
        <w:rPr>
          <w:rFonts w:hint="eastAsia"/>
          <w:kern w:val="2"/>
          <w:lang w:eastAsia="zh-TW"/>
        </w:rPr>
        <w:t>DTAAD</w:t>
      </w:r>
      <w:r w:rsidR="00E934DA">
        <w:rPr>
          <w:rFonts w:hint="eastAsia"/>
          <w:kern w:val="2"/>
          <w:lang w:eastAsia="zh-TW"/>
        </w:rPr>
        <w:t>10</w:t>
      </w:r>
      <w:r>
        <w:rPr>
          <w:rFonts w:hint="eastAsia"/>
          <w:kern w:val="2"/>
          <w:lang w:eastAsia="zh-TW"/>
        </w:rPr>
        <w:t>0</w:t>
      </w:r>
      <w:r w:rsidR="00E934DA">
        <w:rPr>
          <w:rFonts w:hint="eastAsia"/>
          <w:kern w:val="2"/>
          <w:lang w:eastAsia="zh-TW"/>
        </w:rPr>
        <w:t>：</w:t>
      </w:r>
    </w:p>
    <w:p w:rsidR="00E934DA" w:rsidRDefault="00D06F71" w:rsidP="00B11CC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醫師姓名、</w:t>
      </w:r>
      <w:r w:rsidR="00E934DA">
        <w:rPr>
          <w:rFonts w:hint="eastAsia"/>
          <w:kern w:val="2"/>
          <w:lang w:eastAsia="zh-TW"/>
        </w:rPr>
        <w:t>醫師科別</w:t>
      </w:r>
      <w:r w:rsidR="00B11CCB" w:rsidRPr="00A21F62">
        <w:rPr>
          <w:rFonts w:hint="eastAsia"/>
          <w:color w:val="C45911"/>
          <w:kern w:val="2"/>
          <w:lang w:eastAsia="zh-TW"/>
          <w:rPrChange w:id="70" w:author="陳德仁" w:date="2017-08-31T10:56:00Z">
            <w:rPr>
              <w:rFonts w:hint="eastAsia"/>
              <w:color w:val="FF0000"/>
              <w:kern w:val="2"/>
              <w:lang w:eastAsia="zh-TW"/>
            </w:rPr>
          </w:rPrChange>
        </w:rPr>
        <w:t>（中文）、主科別代號</w:t>
      </w:r>
      <w:r w:rsidR="005953A0" w:rsidRPr="00A21F62">
        <w:rPr>
          <w:rFonts w:hint="eastAsia"/>
          <w:color w:val="C45911"/>
          <w:kern w:val="2"/>
          <w:lang w:eastAsia="zh-TW"/>
          <w:rPrChange w:id="71" w:author="陳德仁" w:date="2017-08-31T10:56:00Z">
            <w:rPr>
              <w:rFonts w:hint="eastAsia"/>
              <w:color w:val="FF0000"/>
              <w:kern w:val="2"/>
              <w:lang w:eastAsia="zh-TW"/>
            </w:rPr>
          </w:rPrChange>
        </w:rPr>
        <w:t>、</w:t>
      </w:r>
      <w:r w:rsidR="00B11CCB" w:rsidRPr="00A21F62">
        <w:rPr>
          <w:rFonts w:hint="eastAsia"/>
          <w:color w:val="C45911"/>
          <w:kern w:val="2"/>
          <w:lang w:eastAsia="zh-TW"/>
          <w:rPrChange w:id="72" w:author="陳德仁" w:date="2017-08-31T10:56:00Z">
            <w:rPr>
              <w:rFonts w:hint="eastAsia"/>
              <w:color w:val="FF0000"/>
              <w:kern w:val="2"/>
              <w:lang w:eastAsia="zh-TW"/>
            </w:rPr>
          </w:rPrChange>
        </w:rPr>
        <w:t>醫師次科別中文、次科別代別代號</w:t>
      </w:r>
      <w:r w:rsidR="00B11CCB" w:rsidRPr="00B11CCB">
        <w:rPr>
          <w:rFonts w:hint="eastAsia"/>
          <w:kern w:val="2"/>
          <w:lang w:eastAsia="zh-TW"/>
        </w:rPr>
        <w:t>、</w:t>
      </w:r>
      <w:r w:rsidR="00B11CCB">
        <w:rPr>
          <w:rFonts w:hint="eastAsia"/>
          <w:kern w:val="2"/>
          <w:lang w:eastAsia="zh-TW"/>
        </w:rPr>
        <w:t>別</w:t>
      </w:r>
      <w:r w:rsidR="005953A0">
        <w:rPr>
          <w:rFonts w:hint="eastAsia"/>
          <w:kern w:val="2"/>
          <w:lang w:eastAsia="zh-TW"/>
        </w:rPr>
        <w:t>備註</w:t>
      </w:r>
      <w:r w:rsidR="00E934DA">
        <w:rPr>
          <w:rFonts w:hint="eastAsia"/>
          <w:kern w:val="2"/>
          <w:lang w:eastAsia="zh-TW"/>
        </w:rPr>
        <w:t>。</w:t>
      </w:r>
    </w:p>
    <w:p w:rsidR="00E934DA" w:rsidRPr="00E934DA" w:rsidRDefault="00E934DA" w:rsidP="00E934DA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、輸入人員姓名、輸入人員單位、輸入時間。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5467CE" w:rsidRDefault="005467C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要先查詢成功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前端輸入資料檢核：</w:t>
      </w:r>
    </w:p>
    <w:p w:rsidR="005467CE" w:rsidRDefault="005953A0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只有備註可以修改。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5467CE" w:rsidRDefault="005467CE" w:rsidP="00D52A9F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更新檔案</w:t>
      </w:r>
      <w:r>
        <w:rPr>
          <w:rFonts w:hint="eastAsia"/>
          <w:kern w:val="2"/>
          <w:lang w:eastAsia="zh-TW"/>
        </w:rPr>
        <w:t>DTAAD</w:t>
      </w:r>
      <w:r w:rsidR="00D06F71">
        <w:rPr>
          <w:rFonts w:hint="eastAsia"/>
          <w:kern w:val="2"/>
          <w:lang w:eastAsia="zh-TW"/>
        </w:rPr>
        <w:t>10</w:t>
      </w:r>
      <w:r>
        <w:rPr>
          <w:rFonts w:hint="eastAsia"/>
          <w:kern w:val="2"/>
          <w:lang w:eastAsia="zh-TW"/>
        </w:rPr>
        <w:t>0</w:t>
      </w:r>
      <w:r>
        <w:rPr>
          <w:rFonts w:hint="eastAsia"/>
          <w:kern w:val="2"/>
          <w:lang w:eastAsia="zh-TW"/>
        </w:rPr>
        <w:t>資料</w:t>
      </w:r>
      <w:r>
        <w:rPr>
          <w:rFonts w:hint="eastAsia"/>
          <w:kern w:val="2"/>
          <w:lang w:eastAsia="zh-TW"/>
        </w:rPr>
        <w:t>BY</w:t>
      </w:r>
      <w:r w:rsidR="00D06F71">
        <w:rPr>
          <w:rFonts w:hint="eastAsia"/>
          <w:kern w:val="2"/>
          <w:szCs w:val="24"/>
          <w:lang w:eastAsia="zh-TW"/>
        </w:rPr>
        <w:t>醫師姓名、</w:t>
      </w:r>
      <w:r w:rsidR="00D06F71" w:rsidRPr="00A21F62">
        <w:rPr>
          <w:rFonts w:hint="eastAsia"/>
          <w:color w:val="C45911"/>
          <w:kern w:val="2"/>
          <w:lang w:eastAsia="zh-TW"/>
          <w:rPrChange w:id="73" w:author="陳德仁" w:date="2017-08-31T10:57:00Z">
            <w:rPr>
              <w:rFonts w:hint="eastAsia"/>
              <w:color w:val="FF0000"/>
              <w:kern w:val="2"/>
              <w:lang w:eastAsia="zh-TW"/>
            </w:rPr>
          </w:rPrChange>
        </w:rPr>
        <w:t>醫師</w:t>
      </w:r>
      <w:r w:rsidR="00D52A9F" w:rsidRPr="00A21F62">
        <w:rPr>
          <w:rFonts w:hint="eastAsia"/>
          <w:color w:val="C45911"/>
          <w:kern w:val="2"/>
          <w:lang w:eastAsia="zh-TW"/>
          <w:rPrChange w:id="74" w:author="陳德仁" w:date="2017-08-31T10:57:00Z">
            <w:rPr>
              <w:rFonts w:hint="eastAsia"/>
              <w:color w:val="FF0000"/>
              <w:kern w:val="2"/>
              <w:lang w:eastAsia="zh-TW"/>
            </w:rPr>
          </w:rPrChange>
        </w:rPr>
        <w:t>主</w:t>
      </w:r>
      <w:r w:rsidR="00D06F71" w:rsidRPr="00A21F62">
        <w:rPr>
          <w:rFonts w:hint="eastAsia"/>
          <w:color w:val="C45911"/>
          <w:kern w:val="2"/>
          <w:lang w:eastAsia="zh-TW"/>
          <w:rPrChange w:id="75" w:author="陳德仁" w:date="2017-08-31T10:57:00Z">
            <w:rPr>
              <w:rFonts w:hint="eastAsia"/>
              <w:color w:val="FF0000"/>
              <w:kern w:val="2"/>
              <w:lang w:eastAsia="zh-TW"/>
            </w:rPr>
          </w:rPrChange>
        </w:rPr>
        <w:t>科別</w:t>
      </w:r>
      <w:r w:rsidR="00D52A9F" w:rsidRPr="00A21F62">
        <w:rPr>
          <w:rFonts w:hint="eastAsia"/>
          <w:color w:val="C45911"/>
          <w:kern w:val="2"/>
          <w:lang w:eastAsia="zh-TW"/>
          <w:rPrChange w:id="76" w:author="陳德仁" w:date="2017-08-31T10:57:00Z">
            <w:rPr>
              <w:rFonts w:hint="eastAsia"/>
              <w:color w:val="FF0000"/>
              <w:kern w:val="2"/>
              <w:lang w:eastAsia="zh-TW"/>
            </w:rPr>
          </w:rPrChange>
        </w:rPr>
        <w:t>代號、醫師次科別代號</w:t>
      </w:r>
      <w:r>
        <w:rPr>
          <w:rFonts w:hint="eastAsia"/>
          <w:kern w:val="2"/>
          <w:lang w:eastAsia="zh-TW"/>
        </w:rPr>
        <w:t>。</w:t>
      </w:r>
    </w:p>
    <w:p w:rsidR="005953A0" w:rsidRDefault="005953A0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UPADATE </w:t>
      </w:r>
    </w:p>
    <w:p w:rsidR="005467CE" w:rsidRDefault="005953A0" w:rsidP="005953A0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備註。</w:t>
      </w:r>
    </w:p>
    <w:p w:rsidR="005467CE" w:rsidRDefault="005953A0" w:rsidP="005953A0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、修改人員姓名、修改人員單位、修改時間。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</w:t>
      </w:r>
    </w:p>
    <w:p w:rsidR="005467CE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5B30A8" w:rsidRDefault="005B30A8" w:rsidP="005B30A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5B30A8" w:rsidRDefault="005B30A8" w:rsidP="005B30A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要先查詢成功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207E47" w:rsidRDefault="005B30A8" w:rsidP="00814DC6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UPDATE </w:t>
      </w:r>
      <w:r w:rsidR="005467CE">
        <w:rPr>
          <w:rFonts w:hint="eastAsia"/>
          <w:kern w:val="2"/>
          <w:lang w:eastAsia="zh-TW"/>
        </w:rPr>
        <w:t>DTAAD</w:t>
      </w:r>
      <w:r w:rsidR="00207E47">
        <w:rPr>
          <w:rFonts w:hint="eastAsia"/>
          <w:kern w:val="2"/>
          <w:lang w:eastAsia="zh-TW"/>
        </w:rPr>
        <w:t>10</w:t>
      </w:r>
      <w:r w:rsidR="005467CE">
        <w:rPr>
          <w:rFonts w:hint="eastAsia"/>
          <w:kern w:val="2"/>
          <w:lang w:eastAsia="zh-TW"/>
        </w:rPr>
        <w:t>0</w:t>
      </w:r>
      <w:r w:rsidR="005467CE">
        <w:rPr>
          <w:rFonts w:hint="eastAsia"/>
          <w:kern w:val="2"/>
          <w:lang w:eastAsia="zh-TW"/>
        </w:rPr>
        <w:t>資料</w:t>
      </w:r>
      <w:r w:rsidR="00207E47">
        <w:rPr>
          <w:rFonts w:hint="eastAsia"/>
          <w:kern w:val="2"/>
          <w:lang w:eastAsia="zh-TW"/>
        </w:rPr>
        <w:t>BY</w:t>
      </w:r>
      <w:r w:rsidR="00207E47">
        <w:rPr>
          <w:rFonts w:hint="eastAsia"/>
          <w:kern w:val="2"/>
          <w:szCs w:val="24"/>
          <w:lang w:eastAsia="zh-TW"/>
        </w:rPr>
        <w:t>醫師姓名、</w:t>
      </w:r>
      <w:r w:rsidR="00207E47" w:rsidRPr="00A21F62">
        <w:rPr>
          <w:rFonts w:hint="eastAsia"/>
          <w:color w:val="C45911"/>
          <w:kern w:val="2"/>
          <w:lang w:eastAsia="zh-TW"/>
          <w:rPrChange w:id="77" w:author="陳德仁" w:date="2017-08-31T10:58:00Z">
            <w:rPr>
              <w:rFonts w:hint="eastAsia"/>
              <w:color w:val="FF0000"/>
              <w:kern w:val="2"/>
              <w:lang w:eastAsia="zh-TW"/>
            </w:rPr>
          </w:rPrChange>
        </w:rPr>
        <w:t>醫師</w:t>
      </w:r>
      <w:r w:rsidR="00814DC6" w:rsidRPr="00A21F62">
        <w:rPr>
          <w:rFonts w:hint="eastAsia"/>
          <w:color w:val="C45911"/>
          <w:kern w:val="2"/>
          <w:lang w:eastAsia="zh-TW"/>
          <w:rPrChange w:id="78" w:author="陳德仁" w:date="2017-08-31T10:58:00Z">
            <w:rPr>
              <w:rFonts w:hint="eastAsia"/>
              <w:color w:val="FF0000"/>
              <w:kern w:val="2"/>
              <w:lang w:eastAsia="zh-TW"/>
            </w:rPr>
          </w:rPrChange>
        </w:rPr>
        <w:t>主</w:t>
      </w:r>
      <w:r w:rsidR="00207E47" w:rsidRPr="00A21F62">
        <w:rPr>
          <w:rFonts w:hint="eastAsia"/>
          <w:color w:val="C45911"/>
          <w:kern w:val="2"/>
          <w:lang w:eastAsia="zh-TW"/>
          <w:rPrChange w:id="79" w:author="陳德仁" w:date="2017-08-31T10:58:00Z">
            <w:rPr>
              <w:rFonts w:hint="eastAsia"/>
              <w:color w:val="FF0000"/>
              <w:kern w:val="2"/>
              <w:lang w:eastAsia="zh-TW"/>
            </w:rPr>
          </w:rPrChange>
        </w:rPr>
        <w:t>科別</w:t>
      </w:r>
      <w:r w:rsidR="00814DC6" w:rsidRPr="00A21F62">
        <w:rPr>
          <w:rFonts w:hint="eastAsia"/>
          <w:color w:val="C45911"/>
          <w:kern w:val="2"/>
          <w:lang w:eastAsia="zh-TW"/>
          <w:rPrChange w:id="80" w:author="陳德仁" w:date="2017-08-31T10:58:00Z">
            <w:rPr>
              <w:rFonts w:hint="eastAsia"/>
              <w:color w:val="FF0000"/>
              <w:kern w:val="2"/>
              <w:lang w:eastAsia="zh-TW"/>
            </w:rPr>
          </w:rPrChange>
        </w:rPr>
        <w:t>代號、醫師次科別代號</w:t>
      </w:r>
      <w:r w:rsidR="00207E47">
        <w:rPr>
          <w:rFonts w:hint="eastAsia"/>
          <w:kern w:val="2"/>
          <w:lang w:eastAsia="zh-TW"/>
        </w:rPr>
        <w:t>。</w:t>
      </w:r>
    </w:p>
    <w:p w:rsidR="00207E47" w:rsidRDefault="00207E47" w:rsidP="00207E4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UPDATE </w:t>
      </w:r>
    </w:p>
    <w:p w:rsidR="00207E47" w:rsidRDefault="00207E47" w:rsidP="00207E47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DEL_IDX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Y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。</w:t>
      </w:r>
    </w:p>
    <w:p w:rsidR="00207E47" w:rsidRDefault="00207E47" w:rsidP="00207E47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、修改人員姓名、修改人員單位、修改時間。</w:t>
      </w:r>
    </w:p>
    <w:p w:rsidR="005467CE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</w:t>
      </w:r>
    </w:p>
    <w:p w:rsidR="00207E47" w:rsidRPr="00207E47" w:rsidRDefault="00207E47" w:rsidP="00207E47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下一筆：</w:t>
      </w:r>
    </w:p>
    <w:p w:rsidR="00207E47" w:rsidRDefault="00207E47" w:rsidP="00207E47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讀取下一筆資料。</w:t>
      </w:r>
    </w:p>
    <w:p w:rsidR="005467CE" w:rsidRDefault="005467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Default="005467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Default="005467CE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sectPr w:rsidR="005467CE">
      <w:footerReference w:type="even" r:id="rId15"/>
      <w:footerReference w:type="default" r:id="rId16"/>
      <w:footerReference w:type="first" r:id="rId17"/>
      <w:pgSz w:w="11906" w:h="16838"/>
      <w:pgMar w:top="1440" w:right="924" w:bottom="1701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596" w:rsidRDefault="00002596">
      <w:r>
        <w:separator/>
      </w:r>
    </w:p>
  </w:endnote>
  <w:endnote w:type="continuationSeparator" w:id="0">
    <w:p w:rsidR="00002596" w:rsidRDefault="0000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E47" w:rsidRDefault="00207E4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07E47" w:rsidRDefault="00207E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E47" w:rsidRDefault="00207E4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5811">
      <w:rPr>
        <w:rStyle w:val="a6"/>
        <w:noProof/>
      </w:rPr>
      <w:t>3</w:t>
    </w:r>
    <w:r>
      <w:rPr>
        <w:rStyle w:val="a6"/>
      </w:rPr>
      <w:fldChar w:fldCharType="end"/>
    </w:r>
  </w:p>
  <w:p w:rsidR="00207E47" w:rsidRDefault="00207E47">
    <w:pPr>
      <w:pStyle w:val="a5"/>
      <w:ind w:right="360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理賠保全檢具文件項目維護查詢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E47" w:rsidRDefault="00207E47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理賠保全檢具文件項目維護查詢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596" w:rsidRDefault="00002596">
      <w:r>
        <w:separator/>
      </w:r>
    </w:p>
  </w:footnote>
  <w:footnote w:type="continuationSeparator" w:id="0">
    <w:p w:rsidR="00002596" w:rsidRDefault="00002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EBC672B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5"/>
  </w:num>
  <w:num w:numId="8">
    <w:abstractNumId w:val="13"/>
  </w:num>
  <w:num w:numId="9">
    <w:abstractNumId w:val="6"/>
  </w:num>
  <w:num w:numId="10">
    <w:abstractNumId w:val="9"/>
  </w:num>
  <w:num w:numId="11">
    <w:abstractNumId w:val="4"/>
  </w:num>
  <w:num w:numId="12">
    <w:abstractNumId w:val="15"/>
  </w:num>
  <w:num w:numId="13">
    <w:abstractNumId w:val="1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28B"/>
    <w:rsid w:val="00002596"/>
    <w:rsid w:val="00026EAA"/>
    <w:rsid w:val="00091D60"/>
    <w:rsid w:val="000C0964"/>
    <w:rsid w:val="00157FC6"/>
    <w:rsid w:val="00193576"/>
    <w:rsid w:val="001A4F9B"/>
    <w:rsid w:val="00207E47"/>
    <w:rsid w:val="00343D30"/>
    <w:rsid w:val="00351A86"/>
    <w:rsid w:val="004543EC"/>
    <w:rsid w:val="004779DE"/>
    <w:rsid w:val="004D04A6"/>
    <w:rsid w:val="00501D54"/>
    <w:rsid w:val="005467CE"/>
    <w:rsid w:val="005953A0"/>
    <w:rsid w:val="005B30A8"/>
    <w:rsid w:val="005F2819"/>
    <w:rsid w:val="00617627"/>
    <w:rsid w:val="006215C0"/>
    <w:rsid w:val="00672139"/>
    <w:rsid w:val="00677963"/>
    <w:rsid w:val="00731377"/>
    <w:rsid w:val="00783B18"/>
    <w:rsid w:val="008136DA"/>
    <w:rsid w:val="00814DC6"/>
    <w:rsid w:val="0082004E"/>
    <w:rsid w:val="00825811"/>
    <w:rsid w:val="00881274"/>
    <w:rsid w:val="00891D20"/>
    <w:rsid w:val="008D52EC"/>
    <w:rsid w:val="009B782A"/>
    <w:rsid w:val="00A121DE"/>
    <w:rsid w:val="00A21F62"/>
    <w:rsid w:val="00B11CCB"/>
    <w:rsid w:val="00B12008"/>
    <w:rsid w:val="00B564F7"/>
    <w:rsid w:val="00BC4935"/>
    <w:rsid w:val="00C61A18"/>
    <w:rsid w:val="00CF5691"/>
    <w:rsid w:val="00D06F71"/>
    <w:rsid w:val="00D52A9F"/>
    <w:rsid w:val="00E31FEB"/>
    <w:rsid w:val="00E82FA3"/>
    <w:rsid w:val="00E934DA"/>
    <w:rsid w:val="00EF601B"/>
    <w:rsid w:val="00F04942"/>
    <w:rsid w:val="00F34FAF"/>
    <w:rsid w:val="00F6428B"/>
    <w:rsid w:val="00FC350C"/>
    <w:rsid w:val="00F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46B360E-0DAB-4273-A858-BAD2399A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link w:val="a9"/>
    <w:rsid w:val="001A4F9B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1A4F9B"/>
    <w:rPr>
      <w:rFonts w:ascii="Cambria" w:eastAsia="新細明體" w:hAnsi="Cambria" w:cs="Times New Roman"/>
      <w:kern w:val="2"/>
      <w:sz w:val="18"/>
      <w:szCs w:val="18"/>
    </w:rPr>
  </w:style>
  <w:style w:type="character" w:styleId="HTML">
    <w:name w:val="HTML Code"/>
    <w:rsid w:val="00501D5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2003-08-28T11:05:00Z</cp:lastPrinted>
  <dcterms:created xsi:type="dcterms:W3CDTF">2020-07-27T00:56:00Z</dcterms:created>
  <dcterms:modified xsi:type="dcterms:W3CDTF">2020-07-27T00:56:00Z</dcterms:modified>
</cp:coreProperties>
</file>