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903"/>
        <w:gridCol w:w="3932"/>
        <w:gridCol w:w="1360"/>
        <w:gridCol w:w="3099"/>
        <w:tblGridChange w:id="0">
          <w:tblGrid>
            <w:gridCol w:w="1416"/>
            <w:gridCol w:w="903"/>
            <w:gridCol w:w="3932"/>
            <w:gridCol w:w="1360"/>
            <w:gridCol w:w="3099"/>
          </w:tblGrid>
        </w:tblGridChange>
      </w:tblGrid>
      <w:tr w:rsidR="002147F0" w:rsidRPr="00CE63D0" w:rsidTr="002147F0">
        <w:tc>
          <w:tcPr>
            <w:tcW w:w="1416" w:type="dxa"/>
          </w:tcPr>
          <w:p w:rsidR="00252551" w:rsidRPr="00CE63D0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CE63D0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03" w:type="dxa"/>
          </w:tcPr>
          <w:p w:rsidR="00252551" w:rsidRPr="00CE63D0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32" w:type="dxa"/>
          </w:tcPr>
          <w:p w:rsidR="00252551" w:rsidRPr="00CE63D0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360" w:type="dxa"/>
          </w:tcPr>
          <w:p w:rsidR="00252551" w:rsidRPr="00CE63D0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3099" w:type="dxa"/>
          </w:tcPr>
          <w:p w:rsidR="00252551" w:rsidRPr="00CE63D0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147F0" w:rsidRPr="00CE63D0" w:rsidTr="002147F0">
        <w:tc>
          <w:tcPr>
            <w:tcW w:w="1416" w:type="dxa"/>
          </w:tcPr>
          <w:p w:rsidR="00252551" w:rsidRPr="00CE63D0" w:rsidRDefault="00252551" w:rsidP="002D5A45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cs="Courier New"/>
                <w:sz w:val="20"/>
                <w:szCs w:val="20"/>
              </w:rPr>
              <w:t>20</w:t>
            </w:r>
            <w:r w:rsidR="003B6E59" w:rsidRPr="00CE63D0">
              <w:rPr>
                <w:rFonts w:ascii="細明體" w:eastAsia="細明體" w:hAnsi="細明體" w:cs="Courier New" w:hint="eastAsia"/>
                <w:sz w:val="20"/>
                <w:szCs w:val="20"/>
              </w:rPr>
              <w:t>14-10</w:t>
            </w:r>
            <w:r w:rsidR="006343BD" w:rsidRPr="00CE63D0">
              <w:rPr>
                <w:rFonts w:ascii="細明體" w:eastAsia="細明體" w:hAnsi="細明體" w:cs="Courier New" w:hint="eastAsia"/>
                <w:sz w:val="20"/>
                <w:szCs w:val="20"/>
              </w:rPr>
              <w:t>-</w:t>
            </w:r>
            <w:r w:rsidR="003B6E59" w:rsidRPr="00CE63D0">
              <w:rPr>
                <w:rFonts w:ascii="細明體" w:eastAsia="細明體" w:hAnsi="細明體" w:cs="Courier New" w:hint="eastAsia"/>
                <w:sz w:val="20"/>
                <w:szCs w:val="20"/>
              </w:rPr>
              <w:t>08</w:t>
            </w:r>
          </w:p>
        </w:tc>
        <w:tc>
          <w:tcPr>
            <w:tcW w:w="903" w:type="dxa"/>
          </w:tcPr>
          <w:p w:rsidR="00252551" w:rsidRPr="00CE63D0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32" w:type="dxa"/>
          </w:tcPr>
          <w:p w:rsidR="00252551" w:rsidRPr="00CE63D0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360" w:type="dxa"/>
          </w:tcPr>
          <w:p w:rsidR="00252551" w:rsidRPr="00CE63D0" w:rsidRDefault="006343BD" w:rsidP="006343B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3099" w:type="dxa"/>
          </w:tcPr>
          <w:p w:rsidR="00252551" w:rsidRPr="00CE63D0" w:rsidRDefault="006343BD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E63D0">
              <w:t>140717000404</w:t>
            </w:r>
          </w:p>
        </w:tc>
      </w:tr>
      <w:tr w:rsidR="002147F0" w:rsidRPr="00CE63D0" w:rsidTr="002147F0">
        <w:tc>
          <w:tcPr>
            <w:tcW w:w="1416" w:type="dxa"/>
          </w:tcPr>
          <w:p w:rsidR="00E60DAC" w:rsidRPr="00CE63D0" w:rsidRDefault="00E60DAC" w:rsidP="002D5A4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E63D0">
              <w:rPr>
                <w:rFonts w:ascii="細明體" w:eastAsia="細明體" w:hAnsi="細明體" w:cs="Courier New" w:hint="eastAsia"/>
                <w:sz w:val="20"/>
                <w:szCs w:val="20"/>
              </w:rPr>
              <w:t>2015-04-27</w:t>
            </w:r>
          </w:p>
        </w:tc>
        <w:tc>
          <w:tcPr>
            <w:tcW w:w="903" w:type="dxa"/>
          </w:tcPr>
          <w:p w:rsidR="00E60DAC" w:rsidRPr="00CE63D0" w:rsidRDefault="001E20EC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3932" w:type="dxa"/>
          </w:tcPr>
          <w:p w:rsidR="00E60DAC" w:rsidRPr="00CE63D0" w:rsidRDefault="00E60DAC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cs="Courier New" w:hint="eastAsia"/>
                <w:sz w:val="20"/>
                <w:szCs w:val="20"/>
              </w:rPr>
              <w:t>300K流量改善專案，每頁20筆</w:t>
            </w:r>
          </w:p>
        </w:tc>
        <w:tc>
          <w:tcPr>
            <w:tcW w:w="1360" w:type="dxa"/>
          </w:tcPr>
          <w:p w:rsidR="00E60DAC" w:rsidRPr="00CE63D0" w:rsidRDefault="00E60DAC" w:rsidP="006343B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cs="Courier New" w:hint="eastAsia"/>
                <w:sz w:val="20"/>
                <w:szCs w:val="20"/>
              </w:rPr>
              <w:t>劉瑞蘭</w:t>
            </w:r>
          </w:p>
        </w:tc>
        <w:tc>
          <w:tcPr>
            <w:tcW w:w="3099" w:type="dxa"/>
          </w:tcPr>
          <w:p w:rsidR="00E60DAC" w:rsidRPr="00CE63D0" w:rsidRDefault="00E60DAC" w:rsidP="002F7FCC">
            <w:pPr>
              <w:spacing w:line="240" w:lineRule="atLeast"/>
            </w:pPr>
            <w:r w:rsidRPr="00CE63D0">
              <w:rPr>
                <w:rFonts w:ascii="Arial" w:hAnsi="Arial" w:cs="Arial"/>
                <w:sz w:val="20"/>
                <w:szCs w:val="20"/>
              </w:rPr>
              <w:t>150107000244</w:t>
            </w:r>
          </w:p>
        </w:tc>
      </w:tr>
      <w:tr w:rsidR="002147F0" w:rsidRPr="00CE63D0" w:rsidTr="002147F0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0EC" w:rsidRPr="00CE63D0" w:rsidRDefault="001E20EC" w:rsidP="00BC45E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cs="Courier New" w:hint="eastAsia"/>
                <w:sz w:val="20"/>
                <w:szCs w:val="20"/>
              </w:rPr>
              <w:t>201</w:t>
            </w:r>
            <w:r w:rsidRPr="00CE63D0">
              <w:rPr>
                <w:rFonts w:ascii="細明體" w:eastAsia="細明體" w:hAnsi="細明體" w:cs="Courier New"/>
                <w:sz w:val="20"/>
                <w:szCs w:val="20"/>
              </w:rPr>
              <w:t>7</w:t>
            </w:r>
            <w:r w:rsidRPr="00CE63D0">
              <w:rPr>
                <w:rFonts w:ascii="細明體" w:eastAsia="細明體" w:hAnsi="細明體" w:cs="Courier New" w:hint="eastAsia"/>
                <w:sz w:val="20"/>
                <w:szCs w:val="20"/>
              </w:rPr>
              <w:t>-</w:t>
            </w:r>
            <w:r w:rsidRPr="00CE63D0">
              <w:rPr>
                <w:rFonts w:ascii="細明體" w:eastAsia="細明體" w:hAnsi="細明體" w:cs="Courier New"/>
                <w:sz w:val="20"/>
                <w:szCs w:val="20"/>
              </w:rPr>
              <w:t>0</w:t>
            </w:r>
            <w:r w:rsidR="00A97A8B" w:rsidRPr="00CE63D0"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  <w:r w:rsidRPr="00CE63D0">
              <w:rPr>
                <w:rFonts w:ascii="細明體" w:eastAsia="細明體" w:hAnsi="細明體" w:cs="Courier New" w:hint="eastAsia"/>
                <w:sz w:val="20"/>
                <w:szCs w:val="20"/>
              </w:rPr>
              <w:t>-1</w:t>
            </w:r>
            <w:r w:rsidR="00A97A8B" w:rsidRPr="00CE63D0">
              <w:rPr>
                <w:rFonts w:ascii="細明體" w:eastAsia="細明體" w:hAnsi="細明體" w:cs="Courier New" w:hint="eastAsia"/>
                <w:sz w:val="20"/>
                <w:szCs w:val="20"/>
              </w:rPr>
              <w:t>8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0EC" w:rsidRPr="00CE63D0" w:rsidRDefault="001E20EC" w:rsidP="00BC45E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cs="Courier New"/>
                <w:sz w:val="20"/>
                <w:szCs w:val="20"/>
              </w:rPr>
              <w:t>3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0EC" w:rsidRPr="00CE63D0" w:rsidRDefault="001E20EC" w:rsidP="00325002">
            <w:pPr>
              <w:numPr>
                <w:ilvl w:val="0"/>
                <w:numId w:val="20"/>
              </w:numPr>
              <w:spacing w:line="240" w:lineRule="atLeast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E63D0">
              <w:rPr>
                <w:rFonts w:ascii="細明體" w:eastAsia="細明體" w:hAnsi="細明體" w:cs="Courier New" w:hint="eastAsia"/>
                <w:sz w:val="20"/>
                <w:szCs w:val="20"/>
              </w:rPr>
              <w:t>因為案件資訊可能會有個資，故在查詢時增加securitylog</w:t>
            </w:r>
          </w:p>
          <w:p w:rsidR="001E20EC" w:rsidRPr="00CE63D0" w:rsidRDefault="00A97A8B" w:rsidP="00325002">
            <w:pPr>
              <w:numPr>
                <w:ilvl w:val="0"/>
                <w:numId w:val="20"/>
              </w:num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cs="Courier New" w:hint="eastAsia"/>
                <w:sz w:val="20"/>
                <w:szCs w:val="20"/>
              </w:rPr>
              <w:t>增加用查核人員去查詢案件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0EC" w:rsidRPr="00CE63D0" w:rsidRDefault="001E20EC" w:rsidP="00BC45E8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0EC" w:rsidRPr="00CE63D0" w:rsidRDefault="00CE1EAE" w:rsidP="00BC45E8">
            <w:pPr>
              <w:spacing w:line="240" w:lineRule="atLeast"/>
              <w:rPr>
                <w:rFonts w:ascii="Arial" w:hAnsi="Arial" w:cs="Arial"/>
                <w:sz w:val="20"/>
                <w:szCs w:val="20"/>
              </w:rPr>
            </w:pPr>
            <w:r w:rsidRPr="00CE63D0">
              <w:t>170420000204</w:t>
            </w:r>
          </w:p>
        </w:tc>
      </w:tr>
      <w:tr w:rsidR="002147F0" w:rsidRPr="00CE63D0" w:rsidTr="002147F0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7F0" w:rsidRPr="00CE63D0" w:rsidRDefault="002147F0" w:rsidP="0032500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cs="Courier New" w:hint="eastAsia"/>
                <w:sz w:val="20"/>
                <w:szCs w:val="20"/>
              </w:rPr>
              <w:t>201</w:t>
            </w:r>
            <w:r w:rsidRPr="00CE63D0">
              <w:rPr>
                <w:rFonts w:ascii="細明體" w:eastAsia="細明體" w:hAnsi="細明體" w:cs="Courier New"/>
                <w:sz w:val="20"/>
                <w:szCs w:val="20"/>
              </w:rPr>
              <w:t>7</w:t>
            </w:r>
            <w:r w:rsidRPr="00CE63D0">
              <w:rPr>
                <w:rFonts w:ascii="細明體" w:eastAsia="細明體" w:hAnsi="細明體" w:cs="Courier New" w:hint="eastAsia"/>
                <w:sz w:val="20"/>
                <w:szCs w:val="20"/>
              </w:rPr>
              <w:t>-</w:t>
            </w:r>
            <w:r w:rsidRPr="00CE63D0">
              <w:rPr>
                <w:rFonts w:ascii="細明體" w:eastAsia="細明體" w:hAnsi="細明體" w:cs="Courier New"/>
                <w:sz w:val="20"/>
                <w:szCs w:val="20"/>
              </w:rPr>
              <w:t>06</w:t>
            </w:r>
            <w:r w:rsidRPr="00CE63D0">
              <w:rPr>
                <w:rFonts w:ascii="細明體" w:eastAsia="細明體" w:hAnsi="細明體" w:cs="Courier New" w:hint="eastAsia"/>
                <w:sz w:val="20"/>
                <w:szCs w:val="20"/>
              </w:rPr>
              <w:t>-20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7F0" w:rsidRPr="00CE63D0" w:rsidRDefault="002147F0" w:rsidP="00E1053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cs="Courier New"/>
                <w:sz w:val="20"/>
                <w:szCs w:val="20"/>
              </w:rPr>
              <w:t>4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7F0" w:rsidRPr="00CE63D0" w:rsidRDefault="002147F0" w:rsidP="002147F0">
            <w:r w:rsidRPr="00CE63D0">
              <w:rPr>
                <w:rFonts w:hint="eastAsia"/>
              </w:rPr>
              <w:t>作業科查核進度畫面調整</w:t>
            </w:r>
            <w:r w:rsidRPr="00CE63D0">
              <w:sym w:font="Wingdings" w:char="F0E0"/>
            </w:r>
            <w:r w:rsidRPr="00CE63D0">
              <w:rPr>
                <w:rFonts w:hint="eastAsia"/>
              </w:rPr>
              <w:t>增加用受編及受理單位或電訪單位來查詢，此分別為作業科查核專案的索引欄位</w:t>
            </w:r>
            <w:r w:rsidRPr="00CE63D0">
              <w:rPr>
                <w:rFonts w:hint="eastAsia"/>
              </w:rPr>
              <w:t>4</w:t>
            </w:r>
            <w:r w:rsidRPr="00CE63D0">
              <w:rPr>
                <w:rFonts w:hint="eastAsia"/>
              </w:rPr>
              <w:t>跟索引欄位</w:t>
            </w:r>
            <w:r w:rsidRPr="00CE63D0">
              <w:rPr>
                <w:rFonts w:hint="eastAsia"/>
              </w:rPr>
              <w:t>1</w:t>
            </w:r>
          </w:p>
          <w:p w:rsidR="002147F0" w:rsidRPr="00CE63D0" w:rsidRDefault="002147F0" w:rsidP="0032500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7F0" w:rsidRPr="00CE63D0" w:rsidRDefault="002147F0" w:rsidP="00E1053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7F0" w:rsidRPr="00CE63D0" w:rsidRDefault="00C3667B" w:rsidP="00E1053D">
            <w:pPr>
              <w:spacing w:line="240" w:lineRule="atLeast"/>
            </w:pPr>
            <w:r w:rsidRPr="00CE63D0">
              <w:t>170620001551</w:t>
            </w:r>
          </w:p>
        </w:tc>
      </w:tr>
      <w:tr w:rsidR="00325002" w:rsidRPr="00CE63D0" w:rsidTr="002147F0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002" w:rsidRPr="00CE63D0" w:rsidRDefault="00325002" w:rsidP="0032500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cs="Courier New" w:hint="eastAsia"/>
                <w:sz w:val="20"/>
                <w:szCs w:val="20"/>
              </w:rPr>
              <w:t>2018-09-25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002" w:rsidRPr="00CE63D0" w:rsidRDefault="00325002" w:rsidP="00E1053D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CE63D0">
              <w:rPr>
                <w:rFonts w:ascii="細明體" w:eastAsia="細明體" w:hAnsi="細明體" w:cs="Courier New" w:hint="eastAsia"/>
                <w:sz w:val="20"/>
                <w:szCs w:val="20"/>
              </w:rPr>
              <w:t>5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002" w:rsidRPr="00CE63D0" w:rsidRDefault="00325002" w:rsidP="002147F0">
            <w:pPr>
              <w:rPr>
                <w:rFonts w:hint="eastAsia"/>
              </w:rPr>
            </w:pPr>
            <w:r w:rsidRPr="00CE63D0">
              <w:rPr>
                <w:rFonts w:hint="eastAsia"/>
              </w:rPr>
              <w:t>作業科查核進度畫面調整</w:t>
            </w:r>
            <w:r w:rsidRPr="00CE63D0">
              <w:rPr>
                <w:rFonts w:hint="eastAsia"/>
              </w:rPr>
              <w:t>_</w:t>
            </w:r>
            <w:r w:rsidRPr="00CE63D0">
              <w:rPr>
                <w:rFonts w:hint="eastAsia"/>
              </w:rPr>
              <w:t>下傳自主分析資料庫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002" w:rsidRPr="00CE63D0" w:rsidRDefault="00325002" w:rsidP="00E1053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cs="Courier New" w:hint="eastAsia"/>
                <w:sz w:val="20"/>
                <w:szCs w:val="20"/>
              </w:rPr>
              <w:t>洪啟豪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5002" w:rsidRPr="00CE63D0" w:rsidRDefault="00325002" w:rsidP="00E1053D">
            <w:pPr>
              <w:spacing w:line="240" w:lineRule="atLeast"/>
            </w:pPr>
            <w:r w:rsidRPr="00CE63D0">
              <w:rPr>
                <w:rFonts w:ascii="細明體" w:eastAsia="細明體" w:hAnsi="細明體" w:cs="Courier New" w:hint="eastAsia"/>
                <w:sz w:val="20"/>
                <w:szCs w:val="20"/>
              </w:rPr>
              <w:t>180423001611</w:t>
            </w:r>
          </w:p>
        </w:tc>
      </w:tr>
      <w:tr w:rsidR="00CE63D0" w:rsidRPr="00CE63D0" w:rsidTr="002147F0"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D0" w:rsidRPr="00CE63D0" w:rsidRDefault="00CE63D0" w:rsidP="00CE63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cs="Courier New" w:hint="eastAsia"/>
                <w:sz w:val="20"/>
                <w:szCs w:val="20"/>
              </w:rPr>
              <w:t>2019-05-30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D0" w:rsidRPr="00CE63D0" w:rsidRDefault="00CE63D0" w:rsidP="00CE63D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cs="Courier New" w:hint="eastAsia"/>
                <w:sz w:val="20"/>
                <w:szCs w:val="20"/>
              </w:rPr>
              <w:t>6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D0" w:rsidRPr="00CE63D0" w:rsidRDefault="00CE63D0" w:rsidP="00CE63D0">
            <w:pPr>
              <w:rPr>
                <w:rFonts w:hint="eastAsia"/>
              </w:rPr>
            </w:pPr>
            <w:r w:rsidRPr="00CE63D0">
              <w:rPr>
                <w:rFonts w:hint="eastAsia"/>
              </w:rPr>
              <w:t>團個險理賠照會規則調整</w:t>
            </w:r>
            <w:r w:rsidRPr="00CE63D0">
              <w:rPr>
                <w:rFonts w:hint="eastAsia"/>
              </w:rPr>
              <w:t>(</w:t>
            </w:r>
            <w:r w:rsidRPr="00CE63D0">
              <w:rPr>
                <w:rFonts w:hint="eastAsia"/>
              </w:rPr>
              <w:t>因應</w:t>
            </w:r>
            <w:r w:rsidRPr="00CE63D0">
              <w:rPr>
                <w:rFonts w:hint="eastAsia"/>
              </w:rPr>
              <w:t>RPA</w:t>
            </w:r>
            <w:r w:rsidRPr="00CE63D0">
              <w:rPr>
                <w:rFonts w:hint="eastAsia"/>
              </w:rPr>
              <w:t>導入專案</w:t>
            </w:r>
            <w:r w:rsidRPr="00CE63D0">
              <w:rPr>
                <w:rFonts w:hint="eastAsia"/>
              </w:rPr>
              <w:t>)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D0" w:rsidRPr="00CE63D0" w:rsidRDefault="00CE63D0" w:rsidP="00CE63D0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cs="Courier New" w:hint="eastAsia"/>
                <w:sz w:val="20"/>
                <w:szCs w:val="20"/>
              </w:rPr>
              <w:t>洪啟豪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3D0" w:rsidRPr="00CE63D0" w:rsidRDefault="00CE63D0" w:rsidP="00CE63D0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E63D0">
              <w:rPr>
                <w:rFonts w:ascii="標楷體" w:eastAsia="標楷體" w:hAnsi="標楷體"/>
                <w:b/>
              </w:rPr>
              <w:t>190524001359</w:t>
            </w:r>
            <w:ins w:id="2" w:author="洪豪" w:date="2019-05-30T14:27:00Z">
              <w:r>
                <w:rPr>
                  <w:rFonts w:ascii="標楷體" w:eastAsia="標楷體" w:hAnsi="標楷體" w:hint="eastAsia"/>
                  <w:b/>
                </w:rPr>
                <w:t xml:space="preserve"> </w:t>
              </w:r>
            </w:ins>
          </w:p>
        </w:tc>
      </w:tr>
    </w:tbl>
    <w:p w:rsidR="00252551" w:rsidRPr="00CE63D0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CE63D0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CE63D0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CE63D0">
        <w:rPr>
          <w:rFonts w:ascii="細明體" w:eastAsia="細明體" w:hAnsi="細明體" w:cs="Courier New"/>
          <w:b/>
          <w:sz w:val="20"/>
          <w:szCs w:val="20"/>
        </w:rPr>
        <w:t>、</w:t>
      </w:r>
      <w:r w:rsidRPr="00CE63D0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8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08"/>
        <w:gridCol w:w="1330"/>
        <w:gridCol w:w="255"/>
        <w:gridCol w:w="859"/>
        <w:gridCol w:w="275"/>
        <w:gridCol w:w="7883"/>
        <w:gridCol w:w="108"/>
      </w:tblGrid>
      <w:tr w:rsidR="00F80B9C" w:rsidRPr="00CE63D0" w:rsidTr="00B945A4">
        <w:trPr>
          <w:gridAfter w:val="1"/>
          <w:wAfter w:w="108" w:type="dxa"/>
        </w:trPr>
        <w:tc>
          <w:tcPr>
            <w:tcW w:w="1438" w:type="dxa"/>
            <w:gridSpan w:val="2"/>
          </w:tcPr>
          <w:p w:rsidR="00F80B9C" w:rsidRPr="00CE63D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9272" w:type="dxa"/>
            <w:gridSpan w:val="4"/>
          </w:tcPr>
          <w:p w:rsidR="00F80B9C" w:rsidRPr="00CE63D0" w:rsidRDefault="009217A0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sz w:val="20"/>
                <w:szCs w:val="20"/>
              </w:rPr>
              <w:t>查核案件查詢</w:t>
            </w:r>
          </w:p>
        </w:tc>
      </w:tr>
      <w:tr w:rsidR="00F80B9C" w:rsidRPr="00CE63D0" w:rsidTr="00B945A4">
        <w:trPr>
          <w:gridAfter w:val="1"/>
          <w:wAfter w:w="108" w:type="dxa"/>
        </w:trPr>
        <w:tc>
          <w:tcPr>
            <w:tcW w:w="1438" w:type="dxa"/>
            <w:gridSpan w:val="2"/>
          </w:tcPr>
          <w:p w:rsidR="00F80B9C" w:rsidRPr="00CE63D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9272" w:type="dxa"/>
            <w:gridSpan w:val="4"/>
          </w:tcPr>
          <w:p w:rsidR="00F80B9C" w:rsidRPr="00CE63D0" w:rsidRDefault="006343BD" w:rsidP="002D5A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sz w:val="20"/>
                <w:szCs w:val="20"/>
              </w:rPr>
              <w:t>AAQ0_0</w:t>
            </w:r>
            <w:r w:rsidR="00B86D55" w:rsidRPr="00CE63D0">
              <w:rPr>
                <w:rFonts w:ascii="細明體" w:eastAsia="細明體" w:hAnsi="細明體" w:hint="eastAsia"/>
                <w:sz w:val="20"/>
                <w:szCs w:val="20"/>
              </w:rPr>
              <w:t>20</w:t>
            </w:r>
            <w:r w:rsidR="009217A0" w:rsidRPr="00CE63D0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</w:tr>
      <w:tr w:rsidR="00F80B9C" w:rsidRPr="00CE63D0" w:rsidTr="00B945A4">
        <w:trPr>
          <w:gridAfter w:val="1"/>
          <w:wAfter w:w="108" w:type="dxa"/>
        </w:trPr>
        <w:tc>
          <w:tcPr>
            <w:tcW w:w="1438" w:type="dxa"/>
            <w:gridSpan w:val="2"/>
          </w:tcPr>
          <w:p w:rsidR="00F80B9C" w:rsidRPr="00CE63D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9272" w:type="dxa"/>
            <w:gridSpan w:val="4"/>
          </w:tcPr>
          <w:p w:rsidR="00F80B9C" w:rsidRPr="00CE63D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F80B9C" w:rsidRPr="00CE63D0" w:rsidTr="00B945A4">
        <w:trPr>
          <w:gridAfter w:val="1"/>
          <w:wAfter w:w="108" w:type="dxa"/>
        </w:trPr>
        <w:tc>
          <w:tcPr>
            <w:tcW w:w="1438" w:type="dxa"/>
            <w:gridSpan w:val="2"/>
          </w:tcPr>
          <w:p w:rsidR="00F80B9C" w:rsidRPr="00CE63D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9272" w:type="dxa"/>
            <w:gridSpan w:val="4"/>
          </w:tcPr>
          <w:p w:rsidR="00F80B9C" w:rsidRPr="00CE63D0" w:rsidRDefault="009217A0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sz w:val="20"/>
                <w:szCs w:val="20"/>
              </w:rPr>
              <w:t>查核案件查詢</w:t>
            </w:r>
          </w:p>
        </w:tc>
      </w:tr>
      <w:tr w:rsidR="00F80B9C" w:rsidRPr="00CE63D0" w:rsidTr="00B945A4">
        <w:trPr>
          <w:gridAfter w:val="1"/>
          <w:wAfter w:w="108" w:type="dxa"/>
        </w:trPr>
        <w:tc>
          <w:tcPr>
            <w:tcW w:w="1438" w:type="dxa"/>
            <w:gridSpan w:val="2"/>
          </w:tcPr>
          <w:p w:rsidR="00F80B9C" w:rsidRPr="00CE63D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9272" w:type="dxa"/>
            <w:gridSpan w:val="4"/>
          </w:tcPr>
          <w:p w:rsidR="00F80B9C" w:rsidRPr="00CE63D0" w:rsidRDefault="006343BD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F80B9C" w:rsidRPr="00CE63D0" w:rsidTr="00B945A4">
        <w:trPr>
          <w:gridAfter w:val="1"/>
          <w:wAfter w:w="108" w:type="dxa"/>
        </w:trPr>
        <w:tc>
          <w:tcPr>
            <w:tcW w:w="1438" w:type="dxa"/>
            <w:gridSpan w:val="2"/>
          </w:tcPr>
          <w:p w:rsidR="00F80B9C" w:rsidRPr="00CE63D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9272" w:type="dxa"/>
            <w:gridSpan w:val="4"/>
          </w:tcPr>
          <w:p w:rsidR="00F80B9C" w:rsidRPr="00CE63D0" w:rsidRDefault="006343BD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sz w:val="20"/>
                <w:szCs w:val="20"/>
              </w:rPr>
              <w:t>總公司各單位</w:t>
            </w:r>
          </w:p>
        </w:tc>
      </w:tr>
      <w:tr w:rsidR="00F80B9C" w:rsidRPr="00CE63D0" w:rsidTr="00B945A4">
        <w:trPr>
          <w:gridAfter w:val="1"/>
          <w:wAfter w:w="108" w:type="dxa"/>
        </w:trPr>
        <w:tc>
          <w:tcPr>
            <w:tcW w:w="1438" w:type="dxa"/>
            <w:gridSpan w:val="2"/>
          </w:tcPr>
          <w:p w:rsidR="00F80B9C" w:rsidRPr="00CE63D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9272" w:type="dxa"/>
            <w:gridSpan w:val="4"/>
          </w:tcPr>
          <w:p w:rsidR="00F80B9C" w:rsidRPr="00CE63D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F80B9C" w:rsidRPr="00CE63D0" w:rsidTr="00B945A4">
        <w:trPr>
          <w:gridAfter w:val="1"/>
          <w:wAfter w:w="108" w:type="dxa"/>
        </w:trPr>
        <w:tc>
          <w:tcPr>
            <w:tcW w:w="1438" w:type="dxa"/>
            <w:gridSpan w:val="2"/>
          </w:tcPr>
          <w:p w:rsidR="00F80B9C" w:rsidRPr="00CE63D0" w:rsidRDefault="00F80B9C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9272" w:type="dxa"/>
            <w:gridSpan w:val="4"/>
          </w:tcPr>
          <w:p w:rsidR="00F80B9C" w:rsidRPr="00CE63D0" w:rsidRDefault="00F80B9C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F80B9C" w:rsidRPr="00CE63D0" w:rsidTr="00B945A4">
        <w:trPr>
          <w:gridAfter w:val="1"/>
          <w:wAfter w:w="108" w:type="dxa"/>
        </w:trPr>
        <w:tc>
          <w:tcPr>
            <w:tcW w:w="1438" w:type="dxa"/>
            <w:gridSpan w:val="2"/>
            <w:vMerge w:val="restart"/>
            <w:vAlign w:val="center"/>
          </w:tcPr>
          <w:p w:rsidR="00F80B9C" w:rsidRPr="00CE63D0" w:rsidRDefault="00F80B9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114" w:type="dxa"/>
            <w:gridSpan w:val="2"/>
          </w:tcPr>
          <w:p w:rsidR="00F80B9C" w:rsidRPr="00CE63D0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8158" w:type="dxa"/>
            <w:gridSpan w:val="2"/>
            <w:vAlign w:val="center"/>
          </w:tcPr>
          <w:p w:rsidR="00F80B9C" w:rsidRPr="00CE63D0" w:rsidRDefault="00B86D55" w:rsidP="000E56C2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F80B9C" w:rsidRPr="00CE63D0">
              <w:rPr>
                <w:rFonts w:ascii="細明體" w:eastAsia="細明體" w:hAnsi="細明體" w:hint="eastAsia"/>
                <w:sz w:val="20"/>
                <w:szCs w:val="20"/>
              </w:rPr>
              <w:t>無 </w:t>
            </w:r>
            <w:r w:rsidRPr="00CE63D0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F80B9C" w:rsidRPr="00CE63D0">
              <w:rPr>
                <w:rFonts w:ascii="細明體" w:eastAsia="細明體" w:hAnsi="細明體" w:hint="eastAsia"/>
                <w:sz w:val="20"/>
                <w:szCs w:val="20"/>
              </w:rPr>
              <w:t xml:space="preserve">遮蔽 </w:t>
            </w:r>
            <w:r w:rsidR="0079518D" w:rsidRPr="00CE63D0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F80B9C" w:rsidRPr="00CE63D0">
              <w:rPr>
                <w:rFonts w:ascii="標楷體" w:eastAsia="標楷體" w:hAnsi="標楷體" w:hint="eastAsia"/>
              </w:rPr>
              <w:t xml:space="preserve">securitylog   </w:t>
            </w:r>
          </w:p>
        </w:tc>
      </w:tr>
      <w:tr w:rsidR="00F80B9C" w:rsidRPr="00CE63D0" w:rsidTr="00B945A4">
        <w:trPr>
          <w:gridAfter w:val="1"/>
          <w:wAfter w:w="108" w:type="dxa"/>
        </w:trPr>
        <w:tc>
          <w:tcPr>
            <w:tcW w:w="1438" w:type="dxa"/>
            <w:gridSpan w:val="2"/>
            <w:vMerge/>
          </w:tcPr>
          <w:p w:rsidR="00F80B9C" w:rsidRPr="00CE63D0" w:rsidRDefault="00F80B9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  <w:gridSpan w:val="2"/>
          </w:tcPr>
          <w:p w:rsidR="00F80B9C" w:rsidRPr="00CE63D0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8158" w:type="dxa"/>
            <w:gridSpan w:val="2"/>
            <w:vAlign w:val="center"/>
          </w:tcPr>
          <w:p w:rsidR="00F80B9C" w:rsidRPr="00CE63D0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CE63D0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F80B9C" w:rsidRPr="00CE63D0" w:rsidTr="00B945A4">
        <w:trPr>
          <w:gridAfter w:val="1"/>
          <w:wAfter w:w="108" w:type="dxa"/>
        </w:trPr>
        <w:tc>
          <w:tcPr>
            <w:tcW w:w="1438" w:type="dxa"/>
            <w:gridSpan w:val="2"/>
            <w:vMerge/>
          </w:tcPr>
          <w:p w:rsidR="00F80B9C" w:rsidRPr="00CE63D0" w:rsidRDefault="00F80B9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  <w:gridSpan w:val="2"/>
          </w:tcPr>
          <w:p w:rsidR="00F80B9C" w:rsidRPr="00CE63D0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8158" w:type="dxa"/>
            <w:gridSpan w:val="2"/>
            <w:vAlign w:val="center"/>
          </w:tcPr>
          <w:p w:rsidR="00F80B9C" w:rsidRPr="00CE63D0" w:rsidRDefault="00F80B9C" w:rsidP="000E56C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CE63D0">
              <w:rPr>
                <w:rFonts w:ascii="標楷體" w:eastAsia="標楷體" w:hAnsi="標楷體" w:hint="eastAsia"/>
              </w:rPr>
              <w:t>securitylog</w:t>
            </w:r>
          </w:p>
        </w:tc>
      </w:tr>
      <w:tr w:rsidR="00F80B9C" w:rsidRPr="00CE63D0" w:rsidTr="00B945A4">
        <w:trPr>
          <w:gridAfter w:val="1"/>
          <w:wAfter w:w="108" w:type="dxa"/>
        </w:trPr>
        <w:tc>
          <w:tcPr>
            <w:tcW w:w="1438" w:type="dxa"/>
            <w:gridSpan w:val="2"/>
          </w:tcPr>
          <w:p w:rsidR="00F80B9C" w:rsidRPr="00CE63D0" w:rsidRDefault="00F80B9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9272" w:type="dxa"/>
            <w:gridSpan w:val="4"/>
          </w:tcPr>
          <w:p w:rsidR="00F80B9C" w:rsidRPr="00CE63D0" w:rsidRDefault="0079518D" w:rsidP="0032500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F80B9C" w:rsidRPr="00CE63D0">
              <w:rPr>
                <w:rFonts w:ascii="細明體" w:eastAsia="細明體" w:hAnsi="細明體" w:hint="eastAsia"/>
                <w:sz w:val="20"/>
                <w:szCs w:val="20"/>
              </w:rPr>
              <w:t>無 </w:t>
            </w:r>
            <w:r w:rsidRPr="00CE63D0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F80B9C" w:rsidRPr="00CE63D0">
              <w:rPr>
                <w:rFonts w:ascii="細明體" w:eastAsia="細明體" w:hAnsi="細明體" w:hint="eastAsia"/>
                <w:sz w:val="20"/>
                <w:szCs w:val="20"/>
              </w:rPr>
              <w:t>真分頁 □假分頁，分頁每頁_</w:t>
            </w:r>
            <w:r w:rsidRPr="00CE63D0">
              <w:rPr>
                <w:rFonts w:ascii="細明體" w:eastAsia="細明體" w:hAnsi="細明體"/>
                <w:sz w:val="20"/>
                <w:szCs w:val="20"/>
              </w:rPr>
              <w:t>20</w:t>
            </w:r>
            <w:r w:rsidR="00F80B9C" w:rsidRPr="00CE63D0">
              <w:rPr>
                <w:rFonts w:ascii="細明體" w:eastAsia="細明體" w:hAnsi="細明體" w:hint="eastAsia"/>
                <w:sz w:val="20"/>
                <w:szCs w:val="20"/>
              </w:rPr>
              <w:t>_筆【Default　20】</w:t>
            </w:r>
          </w:p>
        </w:tc>
      </w:tr>
      <w:tr w:rsidR="00B945A4" w:rsidRPr="00CE63D0" w:rsidTr="00B945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Before w:val="1"/>
          <w:wBefore w:w="108" w:type="dxa"/>
        </w:trPr>
        <w:tc>
          <w:tcPr>
            <w:tcW w:w="1585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5A4" w:rsidRPr="00CE63D0" w:rsidRDefault="00B945A4" w:rsidP="007E668A">
            <w:pPr>
              <w:rPr>
                <w:rFonts w:ascii="細明體" w:eastAsia="細明體" w:hAnsi="細明體"/>
                <w:b/>
                <w:bCs/>
                <w:kern w:val="0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b/>
                <w:bCs/>
                <w:sz w:val="20"/>
                <w:szCs w:val="20"/>
              </w:rPr>
              <w:t>寄信處理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5A4" w:rsidRPr="00CE63D0" w:rsidRDefault="00B945A4" w:rsidP="007E66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9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5A4" w:rsidRPr="00CE63D0" w:rsidRDefault="00B945A4" w:rsidP="007E66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sz w:val="20"/>
                <w:szCs w:val="20"/>
              </w:rPr>
              <w:t>■無 □客戶　□壽險員工　□關係企業員工　□合作廠商</w:t>
            </w:r>
          </w:p>
        </w:tc>
      </w:tr>
      <w:tr w:rsidR="00B945A4" w:rsidRPr="00CE63D0" w:rsidTr="00B945A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Before w:val="1"/>
          <w:wBefore w:w="108" w:type="dxa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945A4" w:rsidRPr="00CE63D0" w:rsidRDefault="00B945A4" w:rsidP="007E668A">
            <w:pPr>
              <w:rPr>
                <w:rFonts w:ascii="細明體" w:eastAsia="細明體" w:hAnsi="細明體" w:cs="Calibri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5A4" w:rsidRPr="00CE63D0" w:rsidRDefault="00B945A4" w:rsidP="007E66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9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5A4" w:rsidRPr="00CE63D0" w:rsidRDefault="00B945A4" w:rsidP="007E66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EF28DB" w:rsidRPr="00CE63D0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CE63D0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CE63D0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CE63D0">
        <w:rPr>
          <w:rFonts w:ascii="細明體" w:eastAsia="細明體" w:hAnsi="細明體" w:cs="Courier New"/>
          <w:b/>
          <w:sz w:val="20"/>
          <w:szCs w:val="20"/>
        </w:rPr>
        <w:t>、</w:t>
      </w:r>
      <w:r w:rsidRPr="00CE63D0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CE63D0" w:rsidRDefault="00E10BB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CE63D0">
        <w:rPr>
          <w:rFonts w:ascii="細明體" w:eastAsia="細明體" w:hAnsi="細明體" w:cs="Courier New"/>
          <w:b/>
          <w:noProof/>
          <w:sz w:val="20"/>
          <w:szCs w:val="20"/>
        </w:rPr>
        <w:pict>
          <v:group id="_x0000_s1032" style="position:absolute;margin-left:11.4pt;margin-top:3.15pt;width:393.75pt;height:81pt;z-index:251657728" coordorigin="795,4950" coordsize="7875,1620">
            <v:shapetype id="_x0000_t134" coordsize="21600,21600" o:spt="134" path="m17955,v862,282,1877,1410,2477,3045c21035,5357,21372,7895,21597,10827v-225,2763,-562,5300,-1165,7613c19832,20132,18817,21260,17955,21597r-14388,l,10827,3567,xe">
              <v:stroke joinstyle="miter"/>
              <v:path o:connecttype="rect" textboxrect="3567,0,17955,21600"/>
            </v:shapetype>
            <v:shape id="_x0000_s1027" type="#_x0000_t134" style="position:absolute;left:795;top:5280;width:2355;height:960">
              <v:textbox style="mso-next-textbox:#_x0000_s1027">
                <w:txbxContent>
                  <w:p w:rsidR="00F01135" w:rsidRDefault="006343BD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輸入</w:t>
                    </w:r>
                    <w:r w:rsidR="009217A0">
                      <w:rPr>
                        <w:rFonts w:hint="eastAsia"/>
                      </w:rPr>
                      <w:t>查核</w:t>
                    </w:r>
                    <w:r w:rsidR="008043A9">
                      <w:rPr>
                        <w:rFonts w:hint="eastAsia"/>
                      </w:rPr>
                      <w:t>條件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3150;top:5745;width:555;height:0" o:connectortype="straight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9" type="#_x0000_t109" style="position:absolute;left:3705;top:5280;width:1860;height:1035">
              <v:textbox style="mso-next-textbox:#_x0000_s1029">
                <w:txbxContent>
                  <w:p w:rsidR="00F01135" w:rsidRDefault="008043A9">
                    <w:r>
                      <w:rPr>
                        <w:rFonts w:ascii="細明體" w:eastAsia="細明體" w:hAnsi="細明體" w:hint="eastAsia"/>
                      </w:rPr>
                      <w:t>查詢</w:t>
                    </w:r>
                  </w:p>
                </w:txbxContent>
              </v:textbox>
            </v:shape>
            <v:shape id="_x0000_s1030" type="#_x0000_t32" style="position:absolute;left:5565;top:5745;width:780;height:0" o:connectortype="straight">
              <v:stroke endarrow="block"/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1" type="#_x0000_t132" style="position:absolute;left:6345;top:4950;width:2325;height:1620">
              <v:textbox style="mso-next-textbox:#_x0000_s1031">
                <w:txbxContent>
                  <w:p w:rsidR="006343BD" w:rsidRPr="0040705A" w:rsidRDefault="00B86D55" w:rsidP="006343BD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sz w:val="20"/>
                        <w:szCs w:val="20"/>
                      </w:rPr>
                      <w:t>理賠受理檔</w:t>
                    </w:r>
                  </w:p>
                  <w:p w:rsidR="00F01135" w:rsidRDefault="00B86D55">
                    <w:r>
                      <w:t>DTAA</w:t>
                    </w:r>
                    <w:r>
                      <w:rPr>
                        <w:rFonts w:hint="eastAsia"/>
                      </w:rPr>
                      <w:t>A001</w:t>
                    </w:r>
                  </w:p>
                </w:txbxContent>
              </v:textbox>
            </v:shape>
          </v:group>
        </w:pict>
      </w:r>
    </w:p>
    <w:p w:rsidR="00F01135" w:rsidRPr="00CE63D0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CE63D0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CE63D0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CE63D0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CE63D0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CE63D0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CE63D0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CE63D0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993"/>
        <w:gridCol w:w="3619"/>
        <w:gridCol w:w="2474"/>
        <w:gridCol w:w="906"/>
        <w:gridCol w:w="906"/>
        <w:gridCol w:w="906"/>
        <w:gridCol w:w="906"/>
      </w:tblGrid>
      <w:tr w:rsidR="004911D8" w:rsidRPr="00CE63D0" w:rsidTr="009217A0">
        <w:tc>
          <w:tcPr>
            <w:tcW w:w="993" w:type="dxa"/>
          </w:tcPr>
          <w:p w:rsidR="004911D8" w:rsidRPr="00CE63D0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619" w:type="dxa"/>
          </w:tcPr>
          <w:p w:rsidR="004911D8" w:rsidRPr="00CE63D0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474" w:type="dxa"/>
          </w:tcPr>
          <w:p w:rsidR="004911D8" w:rsidRPr="00CE63D0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06" w:type="dxa"/>
          </w:tcPr>
          <w:p w:rsidR="004911D8" w:rsidRPr="00CE63D0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CE63D0"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06" w:type="dxa"/>
          </w:tcPr>
          <w:p w:rsidR="004911D8" w:rsidRPr="00CE63D0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CE63D0"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06" w:type="dxa"/>
          </w:tcPr>
          <w:p w:rsidR="004911D8" w:rsidRPr="00CE63D0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CE63D0"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06" w:type="dxa"/>
          </w:tcPr>
          <w:p w:rsidR="004911D8" w:rsidRPr="00CE63D0" w:rsidRDefault="004911D8" w:rsidP="00F84058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 w:rsidRPr="00CE63D0"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9217A0" w:rsidRPr="00CE63D0" w:rsidTr="009217A0">
        <w:tblPrEx>
          <w:tblLook w:val="01E0" w:firstRow="1" w:lastRow="1" w:firstColumn="1" w:lastColumn="1" w:noHBand="0" w:noVBand="0"/>
        </w:tblPrEx>
        <w:tc>
          <w:tcPr>
            <w:tcW w:w="993" w:type="dxa"/>
          </w:tcPr>
          <w:p w:rsidR="009217A0" w:rsidRPr="00CE63D0" w:rsidRDefault="009217A0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19" w:type="dxa"/>
          </w:tcPr>
          <w:p w:rsidR="009217A0" w:rsidRPr="00CE63D0" w:rsidRDefault="009217A0" w:rsidP="00B86D55">
            <w:pPr>
              <w:rPr>
                <w:rFonts w:ascii="細明體" w:eastAsia="細明體" w:hAnsi="細明體" w:hint="eastAsia"/>
              </w:rPr>
            </w:pPr>
            <w:r w:rsidRPr="00CE63D0">
              <w:rPr>
                <w:rFonts w:ascii="細明體" w:eastAsia="細明體" w:hAnsi="細明體" w:hint="eastAsia"/>
              </w:rPr>
              <w:t>查核專案_基本資料</w:t>
            </w:r>
          </w:p>
        </w:tc>
        <w:tc>
          <w:tcPr>
            <w:tcW w:w="2474" w:type="dxa"/>
          </w:tcPr>
          <w:p w:rsidR="009217A0" w:rsidRPr="00CE63D0" w:rsidRDefault="009217A0" w:rsidP="00BF13EC">
            <w:r w:rsidRPr="00CE63D0">
              <w:t>DTAA</w:t>
            </w:r>
            <w:r w:rsidRPr="00CE63D0">
              <w:rPr>
                <w:rFonts w:hint="eastAsia"/>
              </w:rPr>
              <w:t>Q</w:t>
            </w:r>
            <w:r w:rsidR="007244C8" w:rsidRPr="00CE63D0">
              <w:rPr>
                <w:rFonts w:hint="eastAsia"/>
              </w:rPr>
              <w:t>0</w:t>
            </w:r>
            <w:r w:rsidRPr="00CE63D0">
              <w:rPr>
                <w:rFonts w:hint="eastAsia"/>
              </w:rPr>
              <w:t>01</w:t>
            </w:r>
          </w:p>
        </w:tc>
        <w:tc>
          <w:tcPr>
            <w:tcW w:w="906" w:type="dxa"/>
          </w:tcPr>
          <w:p w:rsidR="009217A0" w:rsidRPr="00CE63D0" w:rsidRDefault="009217A0" w:rsidP="006D1B3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CE63D0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06" w:type="dxa"/>
          </w:tcPr>
          <w:p w:rsidR="009217A0" w:rsidRPr="00CE63D0" w:rsidRDefault="009217A0" w:rsidP="006D1B3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06" w:type="dxa"/>
          </w:tcPr>
          <w:p w:rsidR="009217A0" w:rsidRPr="00CE63D0" w:rsidRDefault="009217A0" w:rsidP="006D1B3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06" w:type="dxa"/>
          </w:tcPr>
          <w:p w:rsidR="009217A0" w:rsidRPr="00CE63D0" w:rsidRDefault="009217A0" w:rsidP="006D1B3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9217A0" w:rsidRPr="00CE63D0" w:rsidTr="009217A0">
        <w:tblPrEx>
          <w:tblLook w:val="01E0" w:firstRow="1" w:lastRow="1" w:firstColumn="1" w:lastColumn="1" w:noHBand="0" w:noVBand="0"/>
        </w:tblPrEx>
        <w:tc>
          <w:tcPr>
            <w:tcW w:w="993" w:type="dxa"/>
          </w:tcPr>
          <w:p w:rsidR="009217A0" w:rsidRPr="00CE63D0" w:rsidRDefault="009217A0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19" w:type="dxa"/>
          </w:tcPr>
          <w:p w:rsidR="009217A0" w:rsidRPr="00CE63D0" w:rsidRDefault="009217A0" w:rsidP="00B86D55">
            <w:pPr>
              <w:rPr>
                <w:rFonts w:hint="eastAsia"/>
              </w:rPr>
            </w:pPr>
            <w:r w:rsidRPr="00CE63D0">
              <w:rPr>
                <w:rFonts w:ascii="細明體" w:eastAsia="細明體" w:hAnsi="細明體" w:hint="eastAsia"/>
              </w:rPr>
              <w:t>查核案件_基本資料</w:t>
            </w:r>
          </w:p>
        </w:tc>
        <w:tc>
          <w:tcPr>
            <w:tcW w:w="2474" w:type="dxa"/>
          </w:tcPr>
          <w:p w:rsidR="009217A0" w:rsidRPr="00CE63D0" w:rsidRDefault="009217A0" w:rsidP="004376BB">
            <w:pPr>
              <w:rPr>
                <w:rFonts w:hint="eastAsia"/>
              </w:rPr>
            </w:pPr>
            <w:r w:rsidRPr="00CE63D0">
              <w:t>DTAA</w:t>
            </w:r>
            <w:r w:rsidRPr="00CE63D0">
              <w:rPr>
                <w:rFonts w:hint="eastAsia"/>
              </w:rPr>
              <w:t>Q0</w:t>
            </w:r>
            <w:r w:rsidR="004376BB" w:rsidRPr="00CE63D0">
              <w:rPr>
                <w:rFonts w:hint="eastAsia"/>
              </w:rPr>
              <w:t>0</w:t>
            </w:r>
            <w:r w:rsidRPr="00CE63D0">
              <w:rPr>
                <w:rFonts w:hint="eastAsia"/>
              </w:rPr>
              <w:t>2</w:t>
            </w:r>
          </w:p>
        </w:tc>
        <w:tc>
          <w:tcPr>
            <w:tcW w:w="906" w:type="dxa"/>
          </w:tcPr>
          <w:p w:rsidR="009217A0" w:rsidRPr="00CE63D0" w:rsidRDefault="009217A0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CE63D0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06" w:type="dxa"/>
          </w:tcPr>
          <w:p w:rsidR="009217A0" w:rsidRPr="00CE63D0" w:rsidRDefault="009217A0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06" w:type="dxa"/>
          </w:tcPr>
          <w:p w:rsidR="009217A0" w:rsidRPr="00CE63D0" w:rsidRDefault="009217A0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06" w:type="dxa"/>
          </w:tcPr>
          <w:p w:rsidR="009217A0" w:rsidRPr="00CE63D0" w:rsidRDefault="009217A0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9217A0" w:rsidRPr="00CE63D0" w:rsidTr="009217A0">
        <w:tblPrEx>
          <w:tblLook w:val="01E0" w:firstRow="1" w:lastRow="1" w:firstColumn="1" w:lastColumn="1" w:noHBand="0" w:noVBand="0"/>
        </w:tblPrEx>
        <w:tc>
          <w:tcPr>
            <w:tcW w:w="993" w:type="dxa"/>
          </w:tcPr>
          <w:p w:rsidR="009217A0" w:rsidRPr="00CE63D0" w:rsidRDefault="009217A0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19" w:type="dxa"/>
          </w:tcPr>
          <w:p w:rsidR="009217A0" w:rsidRPr="00CE63D0" w:rsidRDefault="009217A0" w:rsidP="006D1B32">
            <w:pPr>
              <w:rPr>
                <w:rFonts w:hint="eastAsia"/>
              </w:rPr>
            </w:pPr>
            <w:r w:rsidRPr="00CE63D0">
              <w:rPr>
                <w:rFonts w:ascii="細明體" w:eastAsia="細明體" w:hAnsi="細明體" w:hint="eastAsia"/>
              </w:rPr>
              <w:t>理賠受理檔</w:t>
            </w:r>
          </w:p>
        </w:tc>
        <w:tc>
          <w:tcPr>
            <w:tcW w:w="2474" w:type="dxa"/>
          </w:tcPr>
          <w:p w:rsidR="009217A0" w:rsidRPr="00CE63D0" w:rsidRDefault="009217A0" w:rsidP="006D1B32">
            <w:pPr>
              <w:rPr>
                <w:rFonts w:hint="eastAsia"/>
              </w:rPr>
            </w:pPr>
            <w:r w:rsidRPr="00CE63D0">
              <w:t>DTAAA001</w:t>
            </w:r>
          </w:p>
        </w:tc>
        <w:tc>
          <w:tcPr>
            <w:tcW w:w="906" w:type="dxa"/>
          </w:tcPr>
          <w:p w:rsidR="009217A0" w:rsidRPr="00CE63D0" w:rsidRDefault="009217A0" w:rsidP="006D1B3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CE63D0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06" w:type="dxa"/>
          </w:tcPr>
          <w:p w:rsidR="009217A0" w:rsidRPr="00CE63D0" w:rsidRDefault="009217A0" w:rsidP="006D1B3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06" w:type="dxa"/>
          </w:tcPr>
          <w:p w:rsidR="009217A0" w:rsidRPr="00CE63D0" w:rsidRDefault="009217A0" w:rsidP="006D1B3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06" w:type="dxa"/>
          </w:tcPr>
          <w:p w:rsidR="009217A0" w:rsidRPr="00CE63D0" w:rsidRDefault="009217A0" w:rsidP="006D1B3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824C86" w:rsidRPr="00CE63D0" w:rsidTr="009217A0">
        <w:tblPrEx>
          <w:tblLook w:val="01E0" w:firstRow="1" w:lastRow="1" w:firstColumn="1" w:lastColumn="1" w:noHBand="0" w:noVBand="0"/>
        </w:tblPrEx>
        <w:tc>
          <w:tcPr>
            <w:tcW w:w="993" w:type="dxa"/>
          </w:tcPr>
          <w:p w:rsidR="00824C86" w:rsidRPr="00CE63D0" w:rsidRDefault="00824C86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619" w:type="dxa"/>
          </w:tcPr>
          <w:p w:rsidR="00824C86" w:rsidRPr="00CE63D0" w:rsidRDefault="00824C86" w:rsidP="006D1B32">
            <w:pPr>
              <w:rPr>
                <w:rFonts w:ascii="細明體" w:eastAsia="細明體" w:hAnsi="細明體" w:hint="eastAsia"/>
              </w:rPr>
            </w:pPr>
            <w:r w:rsidRPr="00CE63D0">
              <w:rPr>
                <w:rFonts w:ascii="細明體" w:eastAsia="細明體" w:hAnsi="細明體" w:hint="eastAsia"/>
              </w:rPr>
              <w:t>理賠受理輸入申請書檔</w:t>
            </w:r>
          </w:p>
        </w:tc>
        <w:tc>
          <w:tcPr>
            <w:tcW w:w="2474" w:type="dxa"/>
          </w:tcPr>
          <w:p w:rsidR="00824C86" w:rsidRPr="00CE63D0" w:rsidRDefault="00824C86" w:rsidP="006D1B32">
            <w:r w:rsidRPr="00CE63D0">
              <w:t>DTAAA0</w:t>
            </w:r>
            <w:r w:rsidRPr="00CE63D0">
              <w:rPr>
                <w:rFonts w:hint="eastAsia"/>
              </w:rPr>
              <w:t>10</w:t>
            </w:r>
          </w:p>
        </w:tc>
        <w:tc>
          <w:tcPr>
            <w:tcW w:w="906" w:type="dxa"/>
          </w:tcPr>
          <w:p w:rsidR="00824C86" w:rsidRPr="00CE63D0" w:rsidRDefault="00824C86" w:rsidP="006D1B3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CE63D0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06" w:type="dxa"/>
          </w:tcPr>
          <w:p w:rsidR="00824C86" w:rsidRPr="00CE63D0" w:rsidRDefault="00824C86" w:rsidP="006D1B3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06" w:type="dxa"/>
          </w:tcPr>
          <w:p w:rsidR="00824C86" w:rsidRPr="00CE63D0" w:rsidRDefault="00824C86" w:rsidP="006D1B3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06" w:type="dxa"/>
          </w:tcPr>
          <w:p w:rsidR="00824C86" w:rsidRPr="00CE63D0" w:rsidRDefault="00824C86" w:rsidP="006D1B32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6C18E3" w:rsidRPr="00CE63D0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CE63D0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CE63D0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CE63D0">
        <w:rPr>
          <w:rFonts w:ascii="細明體" w:eastAsia="細明體" w:hAnsi="細明體" w:cs="Courier New"/>
          <w:b/>
          <w:sz w:val="20"/>
          <w:szCs w:val="20"/>
        </w:rPr>
        <w:t>、</w:t>
      </w:r>
      <w:r w:rsidRPr="00CE63D0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CE63D0" w:rsidTr="004911D8">
        <w:tc>
          <w:tcPr>
            <w:tcW w:w="455" w:type="pct"/>
          </w:tcPr>
          <w:p w:rsidR="00EA5809" w:rsidRPr="00CE63D0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CE63D0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CE63D0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887D6E" w:rsidRPr="00CE63D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887D6E" w:rsidRPr="00CE63D0" w:rsidRDefault="00887D6E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887D6E" w:rsidRPr="00CE63D0" w:rsidRDefault="00887D6E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887D6E" w:rsidRPr="00CE63D0" w:rsidRDefault="00887D6E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</w:tr>
      <w:tr w:rsidR="00EA5809" w:rsidRPr="00CE63D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CE63D0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CE63D0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CE63D0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</w:p>
        </w:tc>
      </w:tr>
    </w:tbl>
    <w:p w:rsidR="00B10952" w:rsidRPr="00CE63D0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6343BD" w:rsidRPr="00CE63D0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CE63D0"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6343BD" w:rsidRPr="00CE63D0" w:rsidRDefault="006343BD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CE63D0">
        <w:rPr>
          <w:rFonts w:ascii="細明體" w:eastAsia="細明體" w:hAnsi="細明體" w:hint="eastAsia"/>
          <w:b/>
          <w:sz w:val="20"/>
          <w:szCs w:val="20"/>
        </w:rPr>
        <w:t>初始:</w:t>
      </w:r>
    </w:p>
    <w:p w:rsidR="00716C34" w:rsidRPr="00CE63D0" w:rsidRDefault="00367329" w:rsidP="00A07D6F">
      <w:pPr>
        <w:widowControl/>
        <w:spacing w:line="240" w:lineRule="atLeast"/>
        <w:ind w:left="480"/>
        <w:rPr>
          <w:rFonts w:hint="eastAsia"/>
          <w:noProof/>
        </w:rPr>
      </w:pPr>
      <w:r w:rsidRPr="00CE63D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4" o:spid="_x0000_i1025" type="#_x0000_t75" style="width:495pt;height:66pt;visibility:visible">
            <v:imagedata r:id="rId7" o:title="" cropbottom="21340f"/>
          </v:shape>
        </w:pict>
      </w:r>
    </w:p>
    <w:p w:rsidR="00B86D55" w:rsidRPr="00CE63D0" w:rsidRDefault="00D214FC" w:rsidP="00325002">
      <w:pPr>
        <w:widowControl/>
        <w:spacing w:line="240" w:lineRule="atLeast"/>
        <w:ind w:left="480"/>
        <w:rPr>
          <w:rFonts w:hint="eastAsia"/>
          <w:noProof/>
        </w:rPr>
      </w:pPr>
      <w:r w:rsidRPr="00CE63D0">
        <w:rPr>
          <w:rFonts w:hint="eastAsia"/>
          <w:noProof/>
        </w:rPr>
        <w:t>查詢後</w:t>
      </w:r>
    </w:p>
    <w:p w:rsidR="00D214FC" w:rsidRPr="00CE63D0" w:rsidRDefault="00367329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CE63D0">
        <w:rPr>
          <w:noProof/>
        </w:rPr>
        <w:pict>
          <v:shape id="_x0000_i1026" type="#_x0000_t75" style="width:500.25pt;height:29.25pt;visibility:visible">
            <v:imagedata r:id="rId7" o:title="" croptop="45991f"/>
          </v:shape>
        </w:pict>
      </w:r>
    </w:p>
    <w:p w:rsidR="00A24376" w:rsidRPr="00CE63D0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CE63D0"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 w:rsidRPr="00CE63D0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CE63D0" w:rsidRDefault="009C012E" w:rsidP="00B244D7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CE63D0">
        <w:rPr>
          <w:rFonts w:ascii="細明體" w:eastAsia="細明體" w:hAnsi="細明體" w:hint="eastAsia"/>
          <w:b/>
          <w:bCs/>
          <w:lang w:eastAsia="zh-TW"/>
        </w:rPr>
        <w:t>初始</w:t>
      </w:r>
    </w:p>
    <w:tbl>
      <w:tblPr>
        <w:tblW w:w="6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981"/>
      </w:tblGrid>
      <w:tr w:rsidR="007B2BEB" w:rsidRPr="00CE63D0" w:rsidTr="007B2BEB">
        <w:tc>
          <w:tcPr>
            <w:tcW w:w="2127" w:type="dxa"/>
            <w:shd w:val="clear" w:color="auto" w:fill="FFFF00"/>
          </w:tcPr>
          <w:p w:rsidR="007B2BEB" w:rsidRPr="00CE63D0" w:rsidRDefault="007B2BEB" w:rsidP="006D1B32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sz w:val="20"/>
                <w:szCs w:val="20"/>
              </w:rPr>
              <w:t>目標欄位</w:t>
            </w:r>
          </w:p>
        </w:tc>
        <w:tc>
          <w:tcPr>
            <w:tcW w:w="3981" w:type="dxa"/>
            <w:shd w:val="clear" w:color="auto" w:fill="FFFF00"/>
          </w:tcPr>
          <w:p w:rsidR="007B2BEB" w:rsidRPr="00CE63D0" w:rsidRDefault="007B2BEB" w:rsidP="006D1B32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</w:tr>
      <w:tr w:rsidR="007B2BEB" w:rsidRPr="00CE63D0" w:rsidTr="007B2BEB">
        <w:tc>
          <w:tcPr>
            <w:tcW w:w="2127" w:type="dxa"/>
            <w:vAlign w:val="center"/>
          </w:tcPr>
          <w:p w:rsidR="007B2BEB" w:rsidRPr="00CE63D0" w:rsidRDefault="007B2BEB" w:rsidP="006D1B32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bCs/>
              </w:rPr>
            </w:pPr>
            <w:r w:rsidRPr="00CE63D0">
              <w:rPr>
                <w:rFonts w:ascii="細明體" w:eastAsia="細明體" w:hAnsi="細明體" w:hint="eastAsia"/>
                <w:bCs/>
              </w:rPr>
              <w:t>查核單位</w:t>
            </w:r>
          </w:p>
        </w:tc>
        <w:tc>
          <w:tcPr>
            <w:tcW w:w="3981" w:type="dxa"/>
          </w:tcPr>
          <w:p w:rsidR="007B2BEB" w:rsidRPr="00CE63D0" w:rsidRDefault="007B2BEB" w:rsidP="00001B33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</w:p>
        </w:tc>
      </w:tr>
      <w:tr w:rsidR="007B2BEB" w:rsidRPr="00CE63D0" w:rsidTr="007B2BEB">
        <w:tc>
          <w:tcPr>
            <w:tcW w:w="2127" w:type="dxa"/>
            <w:vAlign w:val="center"/>
          </w:tcPr>
          <w:p w:rsidR="007B2BEB" w:rsidRPr="00CE63D0" w:rsidRDefault="007B2BEB" w:rsidP="006D1B32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bCs/>
              </w:rPr>
            </w:pPr>
            <w:r w:rsidRPr="00CE63D0">
              <w:rPr>
                <w:rFonts w:ascii="細明體" w:eastAsia="細明體" w:hAnsi="細明體" w:hint="eastAsia"/>
                <w:bCs/>
              </w:rPr>
              <w:t>查核日期</w:t>
            </w:r>
          </w:p>
        </w:tc>
        <w:tc>
          <w:tcPr>
            <w:tcW w:w="3981" w:type="dxa"/>
          </w:tcPr>
          <w:p w:rsidR="007B2BEB" w:rsidRPr="00CE63D0" w:rsidRDefault="007B2BEB" w:rsidP="006D1B32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  <w:r w:rsidRPr="00CE63D0">
              <w:rPr>
                <w:rFonts w:ascii="細明體" w:eastAsia="細明體" w:hAnsi="細明體" w:hint="eastAsia"/>
                <w:bCs/>
                <w:sz w:val="20"/>
              </w:rPr>
              <w:t>起日放上個月1號</w:t>
            </w:r>
          </w:p>
          <w:p w:rsidR="007B2BEB" w:rsidRPr="00CE63D0" w:rsidRDefault="007B2BEB" w:rsidP="006D1B32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  <w:r w:rsidRPr="00CE63D0">
              <w:rPr>
                <w:rFonts w:ascii="細明體" w:eastAsia="細明體" w:hAnsi="細明體" w:hint="eastAsia"/>
                <w:bCs/>
                <w:sz w:val="20"/>
              </w:rPr>
              <w:t>迄日放當天的日期</w:t>
            </w:r>
          </w:p>
        </w:tc>
      </w:tr>
      <w:tr w:rsidR="007B2BEB" w:rsidRPr="00CE63D0" w:rsidTr="007B2BEB">
        <w:tc>
          <w:tcPr>
            <w:tcW w:w="2127" w:type="dxa"/>
            <w:vAlign w:val="center"/>
          </w:tcPr>
          <w:p w:rsidR="007B2BEB" w:rsidRPr="00CE63D0" w:rsidRDefault="007B2BEB" w:rsidP="006D1B32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bCs/>
              </w:rPr>
            </w:pPr>
            <w:r w:rsidRPr="00CE63D0">
              <w:rPr>
                <w:rFonts w:ascii="細明體" w:eastAsia="細明體" w:hAnsi="細明體" w:hint="eastAsia"/>
                <w:bCs/>
              </w:rPr>
              <w:t>主辦單位</w:t>
            </w:r>
          </w:p>
        </w:tc>
        <w:tc>
          <w:tcPr>
            <w:tcW w:w="3981" w:type="dxa"/>
          </w:tcPr>
          <w:p w:rsidR="007B2BEB" w:rsidRPr="00CE63D0" w:rsidRDefault="007B2BEB" w:rsidP="00001B33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  <w:r w:rsidRPr="00CE63D0">
              <w:rPr>
                <w:rFonts w:ascii="細明體" w:eastAsia="細明體" w:hAnsi="細明體" w:hint="eastAsia"/>
                <w:bCs/>
                <w:sz w:val="20"/>
              </w:rPr>
              <w:t>下拉霸，利用代碼管理</w:t>
            </w:r>
          </w:p>
          <w:p w:rsidR="007B2BEB" w:rsidRPr="00CE63D0" w:rsidRDefault="007B2BEB" w:rsidP="00CE63D0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  <w:r w:rsidRPr="00CE63D0">
              <w:rPr>
                <w:rFonts w:ascii="細明體" w:eastAsia="細明體" w:hAnsi="細明體"/>
                <w:bCs/>
                <w:sz w:val="20"/>
              </w:rPr>
              <w:t>“</w:t>
            </w:r>
            <w:r w:rsidRPr="00CE63D0">
              <w:rPr>
                <w:rFonts w:ascii="細明體" w:eastAsia="細明體" w:hAnsi="細明體" w:hint="eastAsia"/>
                <w:bCs/>
                <w:sz w:val="20"/>
              </w:rPr>
              <w:t>AA</w:t>
            </w:r>
            <w:r w:rsidRPr="00CE63D0">
              <w:rPr>
                <w:rFonts w:ascii="細明體" w:eastAsia="細明體" w:hAnsi="細明體"/>
                <w:bCs/>
                <w:sz w:val="20"/>
              </w:rPr>
              <w:t>”</w:t>
            </w:r>
            <w:r w:rsidRPr="00CE63D0">
              <w:rPr>
                <w:rFonts w:ascii="細明體" w:eastAsia="細明體" w:hAnsi="細明體" w:hint="eastAsia"/>
                <w:bCs/>
                <w:sz w:val="20"/>
              </w:rPr>
              <w:t>,</w:t>
            </w:r>
            <w:r w:rsidRPr="00CE63D0">
              <w:rPr>
                <w:rFonts w:ascii="細明體" w:eastAsia="細明體" w:hAnsi="細明體"/>
                <w:bCs/>
                <w:sz w:val="20"/>
              </w:rPr>
              <w:t>”</w:t>
            </w:r>
            <w:r w:rsidRPr="00CE63D0">
              <w:rPr>
                <w:rFonts w:ascii="細明體" w:eastAsia="細明體" w:hAnsi="細明體" w:hint="eastAsia"/>
                <w:bCs/>
                <w:sz w:val="20"/>
              </w:rPr>
              <w:t>AAQ0_0203_</w:t>
            </w:r>
            <w:r w:rsidRPr="00CE63D0">
              <w:t xml:space="preserve"> PROJ_DIV_NO”</w:t>
            </w:r>
          </w:p>
        </w:tc>
      </w:tr>
      <w:tr w:rsidR="007B2BEB" w:rsidRPr="00CE63D0" w:rsidTr="007B2BEB">
        <w:tc>
          <w:tcPr>
            <w:tcW w:w="2127" w:type="dxa"/>
            <w:vAlign w:val="center"/>
          </w:tcPr>
          <w:p w:rsidR="007B2BEB" w:rsidRPr="00CE63D0" w:rsidRDefault="007B2BEB" w:rsidP="006D1B32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bCs/>
              </w:rPr>
            </w:pPr>
            <w:r w:rsidRPr="00CE63D0">
              <w:rPr>
                <w:rFonts w:ascii="細明體" w:eastAsia="細明體" w:hAnsi="細明體" w:hint="eastAsia"/>
                <w:bCs/>
              </w:rPr>
              <w:t>查核進度</w:t>
            </w:r>
          </w:p>
        </w:tc>
        <w:tc>
          <w:tcPr>
            <w:tcW w:w="3981" w:type="dxa"/>
          </w:tcPr>
          <w:p w:rsidR="007B2BEB" w:rsidRPr="00CE63D0" w:rsidRDefault="007B2BEB" w:rsidP="006D1B32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  <w:r w:rsidRPr="00CE63D0">
              <w:rPr>
                <w:rFonts w:ascii="細明體" w:eastAsia="細明體" w:hAnsi="細明體" w:hint="eastAsia"/>
                <w:bCs/>
                <w:sz w:val="20"/>
              </w:rPr>
              <w:t>下拉霸，利用代碼管理</w:t>
            </w:r>
          </w:p>
          <w:p w:rsidR="007B2BEB" w:rsidRPr="00CE63D0" w:rsidRDefault="007B2BEB" w:rsidP="009217A0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  <w:r w:rsidRPr="00CE63D0">
              <w:rPr>
                <w:rFonts w:ascii="細明體" w:eastAsia="細明體" w:hAnsi="細明體"/>
                <w:bCs/>
                <w:sz w:val="20"/>
              </w:rPr>
              <w:t>“</w:t>
            </w:r>
            <w:r w:rsidRPr="00CE63D0">
              <w:rPr>
                <w:rFonts w:ascii="細明體" w:eastAsia="細明體" w:hAnsi="細明體" w:hint="eastAsia"/>
                <w:bCs/>
                <w:sz w:val="20"/>
              </w:rPr>
              <w:t>AA</w:t>
            </w:r>
            <w:r w:rsidRPr="00CE63D0">
              <w:rPr>
                <w:rFonts w:ascii="細明體" w:eastAsia="細明體" w:hAnsi="細明體"/>
                <w:bCs/>
                <w:sz w:val="20"/>
              </w:rPr>
              <w:t>”</w:t>
            </w:r>
            <w:r w:rsidRPr="00CE63D0">
              <w:rPr>
                <w:rFonts w:ascii="細明體" w:eastAsia="細明體" w:hAnsi="細明體" w:hint="eastAsia"/>
                <w:bCs/>
                <w:sz w:val="20"/>
              </w:rPr>
              <w:t>,</w:t>
            </w:r>
            <w:r w:rsidRPr="00CE63D0">
              <w:rPr>
                <w:rFonts w:ascii="細明體" w:eastAsia="細明體" w:hAnsi="細明體"/>
                <w:bCs/>
                <w:sz w:val="20"/>
              </w:rPr>
              <w:t>”</w:t>
            </w:r>
            <w:r w:rsidRPr="00CE63D0">
              <w:rPr>
                <w:rFonts w:ascii="細明體" w:eastAsia="細明體" w:hAnsi="細明體" w:hint="eastAsia"/>
                <w:bCs/>
                <w:sz w:val="20"/>
              </w:rPr>
              <w:t>DTAAQ102_CASE_STS</w:t>
            </w:r>
            <w:r w:rsidRPr="00CE63D0">
              <w:rPr>
                <w:rFonts w:ascii="細明體" w:eastAsia="細明體" w:hAnsi="細明體"/>
                <w:bCs/>
                <w:sz w:val="20"/>
              </w:rPr>
              <w:t>”</w:t>
            </w:r>
          </w:p>
        </w:tc>
      </w:tr>
      <w:tr w:rsidR="007B2BEB" w:rsidRPr="00CE63D0" w:rsidTr="007B2BEB">
        <w:tc>
          <w:tcPr>
            <w:tcW w:w="2127" w:type="dxa"/>
            <w:vAlign w:val="center"/>
          </w:tcPr>
          <w:p w:rsidR="007B2BEB" w:rsidRPr="00CE63D0" w:rsidRDefault="007B2BEB" w:rsidP="006D1B32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bCs/>
              </w:rPr>
            </w:pPr>
            <w:r w:rsidRPr="00CE63D0">
              <w:rPr>
                <w:rFonts w:ascii="細明體" w:eastAsia="細明體" w:hAnsi="細明體" w:hint="eastAsia"/>
                <w:bCs/>
              </w:rPr>
              <w:t>查核結果</w:t>
            </w:r>
          </w:p>
        </w:tc>
        <w:tc>
          <w:tcPr>
            <w:tcW w:w="3981" w:type="dxa"/>
          </w:tcPr>
          <w:p w:rsidR="007B2BEB" w:rsidRPr="00CE63D0" w:rsidRDefault="007B2BEB" w:rsidP="00001B33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  <w:r w:rsidRPr="00CE63D0">
              <w:rPr>
                <w:rFonts w:ascii="細明體" w:eastAsia="細明體" w:hAnsi="細明體" w:hint="eastAsia"/>
                <w:bCs/>
                <w:sz w:val="20"/>
              </w:rPr>
              <w:t>下拉霸，利用代碼管理</w:t>
            </w:r>
          </w:p>
          <w:p w:rsidR="007B2BEB" w:rsidRPr="00CE63D0" w:rsidRDefault="007B2BEB" w:rsidP="00001B33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  <w:r w:rsidRPr="00CE63D0">
              <w:rPr>
                <w:rFonts w:ascii="細明體" w:eastAsia="細明體" w:hAnsi="細明體"/>
                <w:bCs/>
                <w:sz w:val="20"/>
              </w:rPr>
              <w:t>“</w:t>
            </w:r>
            <w:r w:rsidRPr="00CE63D0">
              <w:rPr>
                <w:rFonts w:ascii="細明體" w:eastAsia="細明體" w:hAnsi="細明體" w:hint="eastAsia"/>
                <w:bCs/>
                <w:sz w:val="20"/>
              </w:rPr>
              <w:t>AA</w:t>
            </w:r>
            <w:r w:rsidRPr="00CE63D0">
              <w:rPr>
                <w:rFonts w:ascii="細明體" w:eastAsia="細明體" w:hAnsi="細明體"/>
                <w:bCs/>
                <w:sz w:val="20"/>
              </w:rPr>
              <w:t>”</w:t>
            </w:r>
            <w:r w:rsidRPr="00CE63D0">
              <w:rPr>
                <w:rFonts w:ascii="細明體" w:eastAsia="細明體" w:hAnsi="細明體" w:hint="eastAsia"/>
                <w:bCs/>
                <w:sz w:val="20"/>
              </w:rPr>
              <w:t>,</w:t>
            </w:r>
            <w:r w:rsidRPr="00CE63D0">
              <w:rPr>
                <w:rFonts w:ascii="細明體" w:eastAsia="細明體" w:hAnsi="細明體"/>
                <w:bCs/>
                <w:sz w:val="20"/>
              </w:rPr>
              <w:t>”</w:t>
            </w:r>
            <w:r w:rsidRPr="00CE63D0">
              <w:rPr>
                <w:rFonts w:ascii="sөũ" w:hAnsi="sөũ"/>
                <w:sz w:val="20"/>
              </w:rPr>
              <w:t xml:space="preserve"> DTAAQ102_CHECK_RESULT</w:t>
            </w:r>
            <w:r w:rsidRPr="00CE63D0">
              <w:rPr>
                <w:rFonts w:ascii="細明體" w:eastAsia="細明體" w:hAnsi="細明體"/>
                <w:bCs/>
                <w:sz w:val="20"/>
              </w:rPr>
              <w:t>”</w:t>
            </w:r>
          </w:p>
        </w:tc>
      </w:tr>
      <w:tr w:rsidR="007B2BEB" w:rsidRPr="00CE63D0" w:rsidTr="007B2BEB">
        <w:tc>
          <w:tcPr>
            <w:tcW w:w="2127" w:type="dxa"/>
            <w:vAlign w:val="center"/>
          </w:tcPr>
          <w:p w:rsidR="007B2BEB" w:rsidRPr="00CE63D0" w:rsidRDefault="007B2BEB" w:rsidP="006D1B32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bCs/>
              </w:rPr>
              <w:t>查核專案</w:t>
            </w:r>
          </w:p>
        </w:tc>
        <w:tc>
          <w:tcPr>
            <w:tcW w:w="3981" w:type="dxa"/>
          </w:tcPr>
          <w:p w:rsidR="008C2B93" w:rsidRPr="00CE63D0" w:rsidRDefault="007B2BEB" w:rsidP="008C2B93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  <w:r w:rsidRPr="00CE63D0">
              <w:rPr>
                <w:rFonts w:ascii="細明體" w:eastAsia="細明體" w:hAnsi="細明體" w:hint="eastAsia"/>
                <w:bCs/>
                <w:sz w:val="20"/>
              </w:rPr>
              <w:t>主辦單位是</w:t>
            </w:r>
            <w:r w:rsidR="008C2B93" w:rsidRPr="00CE63D0">
              <w:rPr>
                <w:rFonts w:ascii="細明體" w:eastAsia="細明體" w:hAnsi="細明體" w:hint="eastAsia"/>
                <w:bCs/>
                <w:sz w:val="20"/>
              </w:rPr>
              <w:t>代碼管理</w:t>
            </w:r>
          </w:p>
          <w:p w:rsidR="008C2B93" w:rsidRPr="00CE63D0" w:rsidRDefault="008C2B93" w:rsidP="008C2B93">
            <w:pPr>
              <w:pStyle w:val="aa"/>
              <w:spacing w:line="240" w:lineRule="exact"/>
              <w:ind w:left="0"/>
              <w:rPr>
                <w:rFonts w:ascii="細明體" w:eastAsia="細明體" w:hAnsi="細明體"/>
                <w:bCs/>
                <w:sz w:val="20"/>
              </w:rPr>
            </w:pPr>
            <w:r w:rsidRPr="00CE63D0">
              <w:rPr>
                <w:rFonts w:ascii="細明體" w:eastAsia="細明體" w:hAnsi="細明體"/>
                <w:bCs/>
                <w:sz w:val="20"/>
              </w:rPr>
              <w:t>“</w:t>
            </w:r>
            <w:r w:rsidRPr="00CE63D0">
              <w:rPr>
                <w:rFonts w:ascii="細明體" w:eastAsia="細明體" w:hAnsi="細明體" w:hint="eastAsia"/>
                <w:bCs/>
                <w:sz w:val="20"/>
              </w:rPr>
              <w:t>AA</w:t>
            </w:r>
            <w:r w:rsidRPr="00CE63D0">
              <w:rPr>
                <w:rFonts w:ascii="細明體" w:eastAsia="細明體" w:hAnsi="細明體"/>
                <w:bCs/>
                <w:sz w:val="20"/>
              </w:rPr>
              <w:t>”</w:t>
            </w:r>
            <w:r w:rsidRPr="00CE63D0">
              <w:rPr>
                <w:rFonts w:ascii="細明體" w:eastAsia="細明體" w:hAnsi="細明體" w:hint="eastAsia"/>
                <w:bCs/>
                <w:sz w:val="20"/>
              </w:rPr>
              <w:t>,</w:t>
            </w:r>
            <w:r w:rsidRPr="00CE63D0">
              <w:rPr>
                <w:rFonts w:ascii="細明體" w:eastAsia="細明體" w:hAnsi="細明體"/>
                <w:bCs/>
                <w:sz w:val="20"/>
              </w:rPr>
              <w:t>”</w:t>
            </w:r>
            <w:r w:rsidRPr="00CE63D0">
              <w:rPr>
                <w:rFonts w:ascii="細明體" w:eastAsia="細明體" w:hAnsi="細明體" w:hint="eastAsia"/>
                <w:bCs/>
                <w:sz w:val="20"/>
              </w:rPr>
              <w:t>AAQ0_0203_</w:t>
            </w:r>
            <w:r w:rsidRPr="00CE63D0">
              <w:t xml:space="preserve"> PROJ_DIV_NO</w:t>
            </w:r>
            <w:r w:rsidRPr="00CE63D0">
              <w:rPr>
                <w:rFonts w:hint="eastAsia"/>
              </w:rPr>
              <w:t>_870</w:t>
            </w:r>
            <w:r w:rsidRPr="00CE63D0">
              <w:t>”</w:t>
            </w:r>
            <w:r w:rsidRPr="00CE63D0">
              <w:rPr>
                <w:rFonts w:hint="eastAsia"/>
              </w:rPr>
              <w:t>撈取可讀取單位</w:t>
            </w:r>
          </w:p>
          <w:p w:rsidR="007B2BEB" w:rsidRPr="00CE63D0" w:rsidRDefault="007B2BEB" w:rsidP="006D1B32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  <w:r w:rsidRPr="00CE63D0">
              <w:rPr>
                <w:rFonts w:ascii="細明體" w:eastAsia="細明體" w:hAnsi="細明體" w:hint="eastAsia"/>
                <w:bCs/>
              </w:rPr>
              <w:t>$</w:t>
            </w:r>
            <w:r w:rsidRPr="00CE63D0">
              <w:t xml:space="preserve"> DTAAQ10</w:t>
            </w:r>
            <w:r w:rsidRPr="00CE63D0">
              <w:rPr>
                <w:rFonts w:hint="eastAsia"/>
              </w:rPr>
              <w:t>0.</w:t>
            </w:r>
            <w:r w:rsidRPr="00CE63D0">
              <w:t xml:space="preserve"> PROJ_DIV_NO</w:t>
            </w:r>
            <w:r w:rsidRPr="00CE63D0">
              <w:rPr>
                <w:rFonts w:hint="eastAsia"/>
              </w:rPr>
              <w:t>為</w:t>
            </w:r>
            <w:r w:rsidR="008C2B93" w:rsidRPr="00CE63D0">
              <w:rPr>
                <w:rFonts w:hint="eastAsia"/>
              </w:rPr>
              <w:t>代碼管裡內</w:t>
            </w:r>
            <w:r w:rsidRPr="00CE63D0">
              <w:rPr>
                <w:rFonts w:hint="eastAsia"/>
              </w:rPr>
              <w:t>的專案</w:t>
            </w:r>
          </w:p>
        </w:tc>
      </w:tr>
      <w:tr w:rsidR="007B2BEB" w:rsidRPr="00CE63D0" w:rsidTr="007B2BEB">
        <w:tc>
          <w:tcPr>
            <w:tcW w:w="2127" w:type="dxa"/>
            <w:vAlign w:val="center"/>
          </w:tcPr>
          <w:p w:rsidR="007B2BEB" w:rsidRPr="00CE63D0" w:rsidRDefault="007B2BEB" w:rsidP="006D1B32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bCs/>
              </w:rPr>
            </w:pPr>
            <w:r w:rsidRPr="00CE63D0">
              <w:rPr>
                <w:rFonts w:ascii="細明體" w:eastAsia="細明體" w:hAnsi="細明體" w:hint="eastAsia"/>
                <w:bCs/>
              </w:rPr>
              <w:t>受理編號</w:t>
            </w:r>
          </w:p>
        </w:tc>
        <w:tc>
          <w:tcPr>
            <w:tcW w:w="3981" w:type="dxa"/>
          </w:tcPr>
          <w:p w:rsidR="007B2BEB" w:rsidRPr="00CE63D0" w:rsidRDefault="007B2BEB" w:rsidP="006D1B32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  <w:r w:rsidRPr="00CE63D0">
              <w:rPr>
                <w:rFonts w:ascii="細明體" w:eastAsia="細明體" w:hAnsi="細明體" w:hint="eastAsia"/>
                <w:bCs/>
                <w:sz w:val="20"/>
              </w:rPr>
              <w:t>在查核系統中，</w:t>
            </w:r>
            <w:r w:rsidRPr="00CE63D0">
              <w:rPr>
                <w:rFonts w:ascii="細明體" w:eastAsia="細明體" w:hAnsi="細明體"/>
                <w:bCs/>
                <w:sz w:val="20"/>
              </w:rPr>
              <w:t>INDEX_1</w:t>
            </w:r>
            <w:r w:rsidRPr="00CE63D0">
              <w:rPr>
                <w:rFonts w:ascii="細明體" w:eastAsia="細明體" w:hAnsi="細明體" w:hint="eastAsia"/>
                <w:bCs/>
                <w:sz w:val="20"/>
              </w:rPr>
              <w:t>均為理賠的受理編號</w:t>
            </w:r>
          </w:p>
        </w:tc>
      </w:tr>
      <w:tr w:rsidR="007B2BEB" w:rsidRPr="00CE63D0" w:rsidTr="007B2BEB">
        <w:tc>
          <w:tcPr>
            <w:tcW w:w="2127" w:type="dxa"/>
            <w:vAlign w:val="center"/>
          </w:tcPr>
          <w:p w:rsidR="007B2BEB" w:rsidRPr="00CE63D0" w:rsidRDefault="007B2BEB" w:rsidP="006D1B32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事故者id</w:t>
            </w:r>
          </w:p>
        </w:tc>
        <w:tc>
          <w:tcPr>
            <w:tcW w:w="3981" w:type="dxa"/>
          </w:tcPr>
          <w:p w:rsidR="007B2BEB" w:rsidRPr="00CE63D0" w:rsidRDefault="007B2BEB" w:rsidP="006D1B32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</w:p>
        </w:tc>
      </w:tr>
      <w:tr w:rsidR="007B2BEB" w:rsidRPr="00CE63D0" w:rsidTr="007B2BEB">
        <w:tc>
          <w:tcPr>
            <w:tcW w:w="2127" w:type="dxa"/>
            <w:vAlign w:val="center"/>
          </w:tcPr>
          <w:p w:rsidR="007B2BEB" w:rsidRPr="00CE63D0" w:rsidRDefault="007B2BEB" w:rsidP="006D1B32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kern w:val="2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案件等級</w:t>
            </w:r>
          </w:p>
        </w:tc>
        <w:tc>
          <w:tcPr>
            <w:tcW w:w="3981" w:type="dxa"/>
          </w:tcPr>
          <w:p w:rsidR="007B2BEB" w:rsidRPr="00CE63D0" w:rsidRDefault="007B2BEB" w:rsidP="007B2BEB">
            <w:pPr>
              <w:pStyle w:val="aa"/>
              <w:spacing w:line="240" w:lineRule="exact"/>
              <w:ind w:left="480"/>
              <w:rPr>
                <w:rFonts w:ascii="細明體" w:eastAsia="細明體" w:hAnsi="細明體" w:hint="eastAsia"/>
                <w:bCs/>
                <w:sz w:val="20"/>
              </w:rPr>
            </w:pPr>
            <w:r w:rsidRPr="00CE63D0">
              <w:rPr>
                <w:rFonts w:ascii="細明體" w:eastAsia="細明體" w:hAnsi="細明體" w:hint="eastAsia"/>
                <w:bCs/>
                <w:sz w:val="20"/>
              </w:rPr>
              <w:t>下拉霸，利用代碼管理</w:t>
            </w:r>
          </w:p>
          <w:p w:rsidR="007B2BEB" w:rsidRPr="00CE63D0" w:rsidRDefault="007B2BEB" w:rsidP="007B2BEB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  <w:r w:rsidRPr="00CE63D0">
              <w:rPr>
                <w:rFonts w:ascii="細明體" w:eastAsia="細明體" w:hAnsi="細明體"/>
                <w:bCs/>
                <w:sz w:val="20"/>
              </w:rPr>
              <w:t>“</w:t>
            </w:r>
            <w:r w:rsidRPr="00CE63D0">
              <w:rPr>
                <w:rFonts w:ascii="細明體" w:eastAsia="細明體" w:hAnsi="細明體" w:hint="eastAsia"/>
                <w:bCs/>
                <w:sz w:val="20"/>
              </w:rPr>
              <w:t>AA</w:t>
            </w:r>
            <w:r w:rsidRPr="00CE63D0">
              <w:rPr>
                <w:rFonts w:ascii="細明體" w:eastAsia="細明體" w:hAnsi="細明體"/>
                <w:bCs/>
                <w:sz w:val="20"/>
              </w:rPr>
              <w:t>”</w:t>
            </w:r>
            <w:r w:rsidRPr="00CE63D0">
              <w:rPr>
                <w:rFonts w:ascii="細明體" w:eastAsia="細明體" w:hAnsi="細明體" w:hint="eastAsia"/>
                <w:bCs/>
                <w:sz w:val="20"/>
              </w:rPr>
              <w:t>,</w:t>
            </w:r>
            <w:r w:rsidRPr="00CE63D0">
              <w:rPr>
                <w:rFonts w:ascii="細明體" w:eastAsia="細明體" w:hAnsi="細明體"/>
                <w:bCs/>
              </w:rPr>
              <w:t xml:space="preserve"> “CASE_LEVEL</w:t>
            </w:r>
            <w:r w:rsidRPr="00CE63D0">
              <w:rPr>
                <w:rFonts w:ascii="細明體" w:eastAsia="細明體" w:hAnsi="細明體"/>
                <w:bCs/>
                <w:sz w:val="20"/>
              </w:rPr>
              <w:t>”</w:t>
            </w:r>
          </w:p>
        </w:tc>
      </w:tr>
    </w:tbl>
    <w:p w:rsidR="009217A0" w:rsidRPr="00CE63D0" w:rsidRDefault="005F2286" w:rsidP="009217A0">
      <w:pPr>
        <w:pStyle w:val="Tabletext"/>
        <w:keepLines w:val="0"/>
        <w:spacing w:after="0" w:line="240" w:lineRule="auto"/>
        <w:ind w:left="665"/>
        <w:rPr>
          <w:rFonts w:ascii="細明體" w:eastAsia="細明體" w:hAnsi="細明體" w:hint="eastAsia"/>
          <w:bCs/>
          <w:lang w:eastAsia="zh-TW"/>
        </w:rPr>
      </w:pPr>
      <w:r w:rsidRPr="00CE63D0">
        <w:rPr>
          <w:noProof/>
        </w:rPr>
        <w:pict>
          <v:shape id="圖片 1" o:spid="_x0000_i1027" type="#_x0000_t75" style="width:396pt;height:96.75pt;visibility:visible">
            <v:imagedata r:id="rId8" o:title="" cropbottom="4274f" cropright="5461f"/>
          </v:shape>
        </w:pict>
      </w:r>
    </w:p>
    <w:p w:rsidR="009C012E" w:rsidRPr="00CE63D0" w:rsidRDefault="00D214FC" w:rsidP="00887D6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lang w:eastAsia="zh-TW"/>
        </w:rPr>
      </w:pPr>
      <w:r w:rsidRPr="00CE63D0">
        <w:rPr>
          <w:rFonts w:ascii="細明體" w:eastAsia="細明體" w:hAnsi="細明體" w:hint="eastAsia"/>
          <w:b/>
          <w:bCs/>
          <w:lang w:eastAsia="zh-TW"/>
        </w:rPr>
        <w:t>查詢</w:t>
      </w:r>
      <w:r w:rsidR="009C012E" w:rsidRPr="00CE63D0">
        <w:rPr>
          <w:rFonts w:ascii="細明體" w:eastAsia="細明體" w:hAnsi="細明體" w:hint="eastAsia"/>
          <w:b/>
          <w:bCs/>
          <w:lang w:eastAsia="zh-TW"/>
        </w:rPr>
        <w:t xml:space="preserve"> </w:t>
      </w:r>
    </w:p>
    <w:p w:rsidR="005F2286" w:rsidRPr="00CE63D0" w:rsidRDefault="005F2286" w:rsidP="009C012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E63D0">
        <w:rPr>
          <w:rFonts w:ascii="細明體" w:eastAsia="細明體" w:hAnsi="細明體" w:hint="eastAsia"/>
          <w:lang w:eastAsia="zh-TW"/>
        </w:rPr>
        <w:lastRenderedPageBreak/>
        <w:t>檢核</w:t>
      </w:r>
    </w:p>
    <w:p w:rsidR="005F2286" w:rsidRPr="00CE63D0" w:rsidRDefault="005F2286" w:rsidP="005F228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E63D0">
        <w:rPr>
          <w:rFonts w:ascii="細明體" w:eastAsia="細明體" w:hAnsi="細明體" w:hint="eastAsia"/>
          <w:lang w:eastAsia="zh-TW"/>
        </w:rPr>
        <w:t>若畫面上沒有選擇查核單位</w:t>
      </w:r>
    </w:p>
    <w:p w:rsidR="005F2286" w:rsidRPr="00CE63D0" w:rsidRDefault="005F2286" w:rsidP="005F2286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E63D0">
        <w:rPr>
          <w:rFonts w:ascii="細明體" w:eastAsia="細明體" w:hAnsi="細明體" w:hint="eastAsia"/>
          <w:lang w:eastAsia="zh-TW"/>
        </w:rPr>
        <w:t>SET $錯誤訊息=</w:t>
      </w:r>
      <w:r w:rsidRPr="00CE63D0">
        <w:rPr>
          <w:rFonts w:ascii="細明體" w:eastAsia="細明體" w:hAnsi="細明體"/>
          <w:lang w:eastAsia="zh-TW"/>
        </w:rPr>
        <w:t>”</w:t>
      </w:r>
      <w:r w:rsidRPr="00CE63D0">
        <w:rPr>
          <w:rFonts w:ascii="細明體" w:eastAsia="細明體" w:hAnsi="細明體" w:hint="eastAsia"/>
          <w:lang w:eastAsia="zh-TW"/>
        </w:rPr>
        <w:t>請選擇查核單位後再進行查詢，謝謝!!</w:t>
      </w:r>
      <w:r w:rsidRPr="00CE63D0">
        <w:rPr>
          <w:rFonts w:ascii="細明體" w:eastAsia="細明體" w:hAnsi="細明體"/>
          <w:lang w:eastAsia="zh-TW"/>
        </w:rPr>
        <w:t>”</w:t>
      </w:r>
      <w:r w:rsidRPr="00CE63D0">
        <w:rPr>
          <w:rFonts w:ascii="細明體" w:eastAsia="細明體" w:hAnsi="細明體" w:hint="eastAsia"/>
          <w:lang w:eastAsia="zh-TW"/>
        </w:rPr>
        <w:t>，並拋錯</w:t>
      </w:r>
    </w:p>
    <w:p w:rsidR="00001B33" w:rsidRPr="00CE63D0" w:rsidRDefault="00001B33" w:rsidP="00001B3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E63D0">
        <w:rPr>
          <w:rFonts w:ascii="細明體" w:eastAsia="細明體" w:hAnsi="細明體" w:hint="eastAsia"/>
          <w:lang w:eastAsia="zh-TW"/>
        </w:rPr>
        <w:t>若有輸入查核日期，則需</w:t>
      </w:r>
    </w:p>
    <w:p w:rsidR="007F3C79" w:rsidRPr="00CE63D0" w:rsidRDefault="00F26A06" w:rsidP="007F3C79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E63D0">
        <w:rPr>
          <w:rFonts w:ascii="細明體" w:eastAsia="細明體" w:hAnsi="細明體" w:hint="eastAsia"/>
          <w:lang w:eastAsia="zh-TW"/>
        </w:rPr>
        <w:t>根據畫面上</w:t>
      </w:r>
      <w:r w:rsidR="002C7AA3" w:rsidRPr="00CE63D0">
        <w:rPr>
          <w:rFonts w:ascii="細明體" w:eastAsia="細明體" w:hAnsi="細明體" w:hint="eastAsia"/>
          <w:lang w:eastAsia="zh-TW"/>
        </w:rPr>
        <w:t>選擇</w:t>
      </w:r>
      <w:r w:rsidRPr="00CE63D0">
        <w:rPr>
          <w:rFonts w:ascii="細明體" w:eastAsia="細明體" w:hAnsi="細明體" w:hint="eastAsia"/>
          <w:lang w:eastAsia="zh-TW"/>
        </w:rPr>
        <w:t>的資料去查詢符合的</w:t>
      </w:r>
      <w:r w:rsidR="005F2286" w:rsidRPr="00CE63D0">
        <w:rPr>
          <w:rFonts w:ascii="細明體" w:eastAsia="細明體" w:hAnsi="細明體" w:hint="eastAsia"/>
          <w:lang w:eastAsia="zh-TW"/>
        </w:rPr>
        <w:t>理賠查核</w:t>
      </w:r>
      <w:r w:rsidRPr="00CE63D0">
        <w:rPr>
          <w:rFonts w:ascii="細明體" w:eastAsia="細明體" w:hAnsi="細明體" w:hint="eastAsia"/>
          <w:lang w:eastAsia="zh-TW"/>
        </w:rPr>
        <w:t>專案資料</w:t>
      </w:r>
    </w:p>
    <w:p w:rsidR="00824C86" w:rsidRPr="00CE63D0" w:rsidRDefault="00824C86" w:rsidP="00824C8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E63D0">
        <w:rPr>
          <w:rFonts w:ascii="細明體" w:eastAsia="細明體" w:hAnsi="細明體" w:hint="eastAsia"/>
          <w:lang w:eastAsia="zh-TW"/>
        </w:rPr>
        <w:t>來源</w:t>
      </w:r>
    </w:p>
    <w:p w:rsidR="00824C86" w:rsidRPr="00CE63D0" w:rsidRDefault="00824C86" w:rsidP="00824C86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E63D0">
        <w:rPr>
          <w:rFonts w:ascii="細明體" w:eastAsia="細明體" w:hAnsi="細明體" w:hint="eastAsia"/>
          <w:lang w:eastAsia="zh-TW"/>
        </w:rPr>
        <w:t>以查核專案_基本資料DTAAQ100為主</w:t>
      </w:r>
    </w:p>
    <w:p w:rsidR="00824C86" w:rsidRPr="00CE63D0" w:rsidRDefault="00824C86" w:rsidP="00824C86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E63D0">
        <w:rPr>
          <w:rFonts w:ascii="細明體" w:eastAsia="細明體" w:hAnsi="細明體" w:hint="eastAsia"/>
          <w:lang w:eastAsia="zh-TW"/>
        </w:rPr>
        <w:t>去串查核案件_基本資料DTAAQ102(BY 專案編號)</w:t>
      </w:r>
    </w:p>
    <w:p w:rsidR="00824C86" w:rsidRPr="00CE63D0" w:rsidRDefault="00824C86" w:rsidP="00824C86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E63D0">
        <w:rPr>
          <w:rFonts w:ascii="細明體" w:eastAsia="細明體" w:hAnsi="細明體" w:hint="eastAsia"/>
          <w:lang w:eastAsia="zh-TW"/>
        </w:rPr>
        <w:t>去串理賠受理檔DTAAA001(BY 受理編號)&gt;&gt;</w:t>
      </w:r>
      <w:r w:rsidRPr="00CE63D0">
        <w:rPr>
          <w:rFonts w:ascii="細明體" w:eastAsia="細明體" w:hAnsi="細明體" w:hint="eastAsia"/>
          <w:bCs/>
          <w:lang w:eastAsia="zh-TW"/>
        </w:rPr>
        <w:t xml:space="preserve"> 在查核系統中，案件</w:t>
      </w:r>
      <w:r w:rsidRPr="00CE63D0">
        <w:rPr>
          <w:rFonts w:ascii="細明體" w:eastAsia="細明體" w:hAnsi="細明體" w:hint="eastAsia"/>
          <w:lang w:eastAsia="zh-TW"/>
        </w:rPr>
        <w:t>DTAAQ102</w:t>
      </w:r>
      <w:r w:rsidRPr="00CE63D0">
        <w:rPr>
          <w:rFonts w:ascii="細明體" w:eastAsia="細明體" w:hAnsi="細明體" w:hint="eastAsia"/>
          <w:bCs/>
          <w:lang w:eastAsia="zh-TW"/>
        </w:rPr>
        <w:t>的</w:t>
      </w:r>
      <w:r w:rsidRPr="00CE63D0">
        <w:rPr>
          <w:rFonts w:ascii="細明體" w:eastAsia="細明體" w:hAnsi="細明體"/>
          <w:bCs/>
          <w:lang w:eastAsia="zh-TW"/>
        </w:rPr>
        <w:t>INDEX_1</w:t>
      </w:r>
      <w:r w:rsidRPr="00CE63D0">
        <w:rPr>
          <w:rFonts w:ascii="細明體" w:eastAsia="細明體" w:hAnsi="細明體" w:hint="eastAsia"/>
          <w:bCs/>
          <w:lang w:eastAsia="zh-TW"/>
        </w:rPr>
        <w:t>均為理賠的受理編號</w:t>
      </w:r>
    </w:p>
    <w:p w:rsidR="00824C86" w:rsidRPr="00CE63D0" w:rsidRDefault="00824C86" w:rsidP="00824C86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E63D0">
        <w:rPr>
          <w:rFonts w:ascii="細明體" w:eastAsia="細明體" w:hAnsi="細明體" w:hint="eastAsia"/>
          <w:lang w:eastAsia="zh-TW"/>
        </w:rPr>
        <w:t>去串理賠受理輸入申請書檔(BY 受理編號)</w:t>
      </w:r>
    </w:p>
    <w:p w:rsidR="00824C86" w:rsidRPr="00CE63D0" w:rsidRDefault="00824C86" w:rsidP="00824C8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E63D0">
        <w:rPr>
          <w:rFonts w:ascii="細明體" w:eastAsia="細明體" w:hAnsi="細明體" w:hint="eastAsia"/>
          <w:lang w:eastAsia="zh-TW"/>
        </w:rPr>
        <w:t>條件</w:t>
      </w:r>
    </w:p>
    <w:p w:rsidR="00824C86" w:rsidRPr="00CE63D0" w:rsidRDefault="00824C86" w:rsidP="00824C86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E63D0">
        <w:rPr>
          <w:rFonts w:ascii="細明體" w:eastAsia="細明體" w:hAnsi="細明體" w:hint="eastAsia"/>
          <w:lang w:eastAsia="zh-TW"/>
        </w:rPr>
        <w:t>根據畫面上所選擇的欄位</w:t>
      </w:r>
      <w:r w:rsidR="002C7AA3" w:rsidRPr="00CE63D0">
        <w:rPr>
          <w:rFonts w:ascii="細明體" w:eastAsia="細明體" w:hAnsi="細明體" w:hint="eastAsia"/>
          <w:lang w:eastAsia="zh-TW"/>
        </w:rPr>
        <w:t>值</w:t>
      </w:r>
    </w:p>
    <w:p w:rsidR="007B2BEB" w:rsidRPr="00CE63D0" w:rsidRDefault="007B2BEB" w:rsidP="007B2BE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E63D0">
        <w:rPr>
          <w:rFonts w:ascii="細明體" w:eastAsia="細明體" w:hAnsi="細明體" w:hint="eastAsia"/>
          <w:lang w:eastAsia="zh-TW"/>
        </w:rPr>
        <w:t>若發生沒有資料，視為正常，僅於畫面下方訊息列提示即可</w:t>
      </w:r>
    </w:p>
    <w:p w:rsidR="007B2BEB" w:rsidRPr="00CE63D0" w:rsidRDefault="007B2BEB" w:rsidP="007B2BEB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E63D0">
        <w:rPr>
          <w:rFonts w:ascii="細明體" w:eastAsia="細明體" w:hAnsi="細明體" w:hint="eastAsia"/>
          <w:lang w:eastAsia="zh-TW"/>
        </w:rPr>
        <w:t>若發生其他錯誤，則將錯誤訊息往外拋，由畫面顯示即可</w:t>
      </w:r>
    </w:p>
    <w:p w:rsidR="00F26A06" w:rsidRPr="00CE63D0" w:rsidRDefault="00F26A06" w:rsidP="00F26A0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E63D0">
        <w:rPr>
          <w:rFonts w:ascii="細明體" w:eastAsia="細明體" w:hAnsi="細明體" w:hint="eastAsia"/>
          <w:lang w:eastAsia="zh-TW"/>
        </w:rPr>
        <w:t>保留畫面上的查詢條件</w:t>
      </w:r>
    </w:p>
    <w:p w:rsidR="0045791B" w:rsidRPr="00CE63D0" w:rsidRDefault="0045791B" w:rsidP="00F26A0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E63D0">
        <w:rPr>
          <w:rFonts w:ascii="細明體" w:eastAsia="細明體" w:hAnsi="細明體" w:hint="eastAsia"/>
          <w:lang w:eastAsia="zh-TW"/>
        </w:rPr>
        <w:t>將</w:t>
      </w:r>
      <w:r w:rsidR="00F26A06" w:rsidRPr="00CE63D0">
        <w:rPr>
          <w:rFonts w:ascii="細明體" w:eastAsia="細明體" w:hAnsi="細明體" w:hint="eastAsia"/>
          <w:lang w:eastAsia="zh-TW"/>
        </w:rPr>
        <w:t>符合的</w:t>
      </w:r>
      <w:r w:rsidR="005F2286" w:rsidRPr="00CE63D0">
        <w:rPr>
          <w:rFonts w:ascii="細明體" w:eastAsia="細明體" w:hAnsi="細明體" w:hint="eastAsia"/>
          <w:lang w:eastAsia="zh-TW"/>
        </w:rPr>
        <w:t>查核</w:t>
      </w:r>
      <w:r w:rsidR="00F26A06" w:rsidRPr="00CE63D0">
        <w:rPr>
          <w:rFonts w:ascii="細明體" w:eastAsia="細明體" w:hAnsi="細明體" w:hint="eastAsia"/>
          <w:lang w:eastAsia="zh-TW"/>
        </w:rPr>
        <w:t>專案資料顯示於畫面上(如下表)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3390"/>
        <w:gridCol w:w="3130"/>
      </w:tblGrid>
      <w:tr w:rsidR="005F2286" w:rsidRPr="00CE63D0" w:rsidTr="006D1B32">
        <w:tc>
          <w:tcPr>
            <w:tcW w:w="2127" w:type="dxa"/>
            <w:shd w:val="clear" w:color="auto" w:fill="FFFF00"/>
          </w:tcPr>
          <w:p w:rsidR="005F2286" w:rsidRPr="00CE63D0" w:rsidRDefault="005F2286" w:rsidP="006D1B32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sz w:val="20"/>
                <w:szCs w:val="20"/>
              </w:rPr>
              <w:t>目標欄位</w:t>
            </w:r>
          </w:p>
        </w:tc>
        <w:tc>
          <w:tcPr>
            <w:tcW w:w="3390" w:type="dxa"/>
            <w:shd w:val="clear" w:color="auto" w:fill="FFFF00"/>
          </w:tcPr>
          <w:p w:rsidR="005F2286" w:rsidRPr="00CE63D0" w:rsidRDefault="005F2286" w:rsidP="006D1B32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sz w:val="20"/>
                <w:szCs w:val="20"/>
              </w:rPr>
              <w:t>來源欄位</w:t>
            </w:r>
          </w:p>
        </w:tc>
        <w:tc>
          <w:tcPr>
            <w:tcW w:w="3130" w:type="dxa"/>
            <w:shd w:val="clear" w:color="auto" w:fill="FFFF00"/>
          </w:tcPr>
          <w:p w:rsidR="005F2286" w:rsidRPr="00CE63D0" w:rsidRDefault="005F2286" w:rsidP="006D1B32">
            <w:pPr>
              <w:spacing w:line="240" w:lineRule="exact"/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E63D0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</w:tr>
      <w:tr w:rsidR="005F2286" w:rsidRPr="00CE63D0" w:rsidTr="006D1B32">
        <w:tc>
          <w:tcPr>
            <w:tcW w:w="2127" w:type="dxa"/>
            <w:vAlign w:val="center"/>
          </w:tcPr>
          <w:p w:rsidR="005F2286" w:rsidRPr="00CE63D0" w:rsidRDefault="00001B33" w:rsidP="006D1B32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bCs/>
              </w:rPr>
            </w:pPr>
            <w:r w:rsidRPr="00CE63D0">
              <w:rPr>
                <w:rFonts w:ascii="細明體" w:eastAsia="細明體" w:hAnsi="細明體" w:hint="eastAsia"/>
                <w:bCs/>
              </w:rPr>
              <w:t>處理</w:t>
            </w:r>
          </w:p>
        </w:tc>
        <w:tc>
          <w:tcPr>
            <w:tcW w:w="3390" w:type="dxa"/>
          </w:tcPr>
          <w:p w:rsidR="005F2286" w:rsidRPr="00CE63D0" w:rsidRDefault="005F2286" w:rsidP="006D1B32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</w:p>
        </w:tc>
        <w:tc>
          <w:tcPr>
            <w:tcW w:w="3130" w:type="dxa"/>
          </w:tcPr>
          <w:p w:rsidR="005F2286" w:rsidRPr="00CE63D0" w:rsidRDefault="00001B33" w:rsidP="006D1B32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  <w:r w:rsidRPr="00CE63D0">
              <w:rPr>
                <w:rFonts w:ascii="細明體" w:eastAsia="細明體" w:hAnsi="細明體" w:hint="eastAsia"/>
                <w:bCs/>
                <w:sz w:val="20"/>
              </w:rPr>
              <w:t>點選</w:t>
            </w:r>
            <w:r w:rsidRPr="00CE63D0">
              <w:rPr>
                <w:rFonts w:ascii="細明體" w:eastAsia="細明體" w:hAnsi="細明體" w:hint="eastAsia"/>
                <w:bCs/>
                <w:sz w:val="20"/>
                <w:bdr w:val="single" w:sz="4" w:space="0" w:color="auto"/>
              </w:rPr>
              <w:t>查詢</w:t>
            </w:r>
            <w:r w:rsidRPr="00CE63D0">
              <w:rPr>
                <w:rFonts w:ascii="細明體" w:eastAsia="細明體" w:hAnsi="細明體" w:hint="eastAsia"/>
                <w:bCs/>
                <w:sz w:val="20"/>
              </w:rPr>
              <w:t>後將畫面轉至查核案件處理畫面 AAQ0_0201，並傳入專案編號、案件編號</w:t>
            </w:r>
          </w:p>
        </w:tc>
      </w:tr>
      <w:tr w:rsidR="005F2286" w:rsidRPr="00CE63D0" w:rsidTr="006D1B32">
        <w:tc>
          <w:tcPr>
            <w:tcW w:w="2127" w:type="dxa"/>
            <w:vAlign w:val="center"/>
          </w:tcPr>
          <w:p w:rsidR="005F2286" w:rsidRPr="00CE63D0" w:rsidRDefault="005F2286" w:rsidP="006D1B32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bCs/>
              </w:rPr>
            </w:pPr>
            <w:r w:rsidRPr="00CE63D0">
              <w:rPr>
                <w:rFonts w:ascii="細明體" w:eastAsia="細明體" w:hAnsi="細明體" w:hint="eastAsia"/>
                <w:bCs/>
              </w:rPr>
              <w:t>專案</w:t>
            </w:r>
          </w:p>
        </w:tc>
        <w:tc>
          <w:tcPr>
            <w:tcW w:w="3390" w:type="dxa"/>
          </w:tcPr>
          <w:p w:rsidR="005F2286" w:rsidRPr="00CE63D0" w:rsidRDefault="00001B33" w:rsidP="006D1B32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 w:rsidRPr="00CE63D0">
              <w:rPr>
                <w:rFonts w:ascii="細明體" w:eastAsia="細明體" w:hAnsi="細明體" w:hint="eastAsia"/>
                <w:bCs/>
              </w:rPr>
              <w:t>$</w:t>
            </w:r>
            <w:r w:rsidRPr="00CE63D0">
              <w:t xml:space="preserve"> DTAAQ10</w:t>
            </w:r>
            <w:r w:rsidRPr="00CE63D0">
              <w:rPr>
                <w:rFonts w:hint="eastAsia"/>
              </w:rPr>
              <w:t>0.</w:t>
            </w:r>
            <w:r w:rsidRPr="00CE63D0">
              <w:t>PROJ_NAME</w:t>
            </w:r>
          </w:p>
        </w:tc>
        <w:tc>
          <w:tcPr>
            <w:tcW w:w="3130" w:type="dxa"/>
          </w:tcPr>
          <w:p w:rsidR="005F2286" w:rsidRPr="00CE63D0" w:rsidRDefault="005F2286" w:rsidP="006D1B32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</w:p>
        </w:tc>
      </w:tr>
      <w:tr w:rsidR="005F2286" w:rsidRPr="00CE63D0" w:rsidTr="006D1B32">
        <w:tc>
          <w:tcPr>
            <w:tcW w:w="2127" w:type="dxa"/>
            <w:vAlign w:val="center"/>
          </w:tcPr>
          <w:p w:rsidR="005F2286" w:rsidRPr="00CE63D0" w:rsidRDefault="005F2286" w:rsidP="006D1B32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bCs/>
              </w:rPr>
            </w:pPr>
            <w:r w:rsidRPr="00CE63D0">
              <w:rPr>
                <w:rFonts w:ascii="細明體" w:eastAsia="細明體" w:hAnsi="細明體" w:hint="eastAsia"/>
                <w:bCs/>
              </w:rPr>
              <w:t>編號</w:t>
            </w:r>
          </w:p>
        </w:tc>
        <w:tc>
          <w:tcPr>
            <w:tcW w:w="3390" w:type="dxa"/>
          </w:tcPr>
          <w:p w:rsidR="005F2286" w:rsidRPr="00CE63D0" w:rsidRDefault="00001B33" w:rsidP="006D1B32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 w:rsidRPr="00CE63D0">
              <w:rPr>
                <w:rFonts w:ascii="細明體" w:eastAsia="細明體" w:hAnsi="細明體" w:hint="eastAsia"/>
                <w:bCs/>
              </w:rPr>
              <w:t>$</w:t>
            </w:r>
            <w:r w:rsidRPr="00CE63D0">
              <w:t xml:space="preserve"> DTAAQ10</w:t>
            </w:r>
            <w:r w:rsidRPr="00CE63D0">
              <w:rPr>
                <w:rFonts w:hint="eastAsia"/>
              </w:rPr>
              <w:t>2.CASE_NO</w:t>
            </w:r>
          </w:p>
        </w:tc>
        <w:tc>
          <w:tcPr>
            <w:tcW w:w="3130" w:type="dxa"/>
          </w:tcPr>
          <w:p w:rsidR="005F2286" w:rsidRPr="00CE63D0" w:rsidRDefault="00CE63D0" w:rsidP="006D1B32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  <w:ins w:id="3" w:author="洪豪" w:date="2019-05-30T14:34:00Z">
              <w:r>
                <w:rPr>
                  <w:rFonts w:ascii="細明體" w:eastAsia="細明體" w:hAnsi="細明體" w:hint="eastAsia"/>
                  <w:bCs/>
                </w:rPr>
                <w:t>若</w:t>
              </w:r>
              <w:r w:rsidRPr="00EC4677">
                <w:rPr>
                  <w:rFonts w:ascii="細明體" w:eastAsia="細明體" w:hAnsi="細明體" w:hint="eastAsia"/>
                  <w:bCs/>
                </w:rPr>
                <w:t>$</w:t>
              </w:r>
              <w:r w:rsidRPr="00EC4677">
                <w:t>DTAAQ10</w:t>
              </w:r>
              <w:r w:rsidRPr="00EC4677">
                <w:rPr>
                  <w:rFonts w:hint="eastAsia"/>
                </w:rPr>
                <w:t>2.</w:t>
              </w:r>
              <w:r>
                <w:t xml:space="preserve"> </w:t>
              </w:r>
              <w:r w:rsidRPr="00E72211">
                <w:t>IS_RPA</w:t>
              </w:r>
              <w:r>
                <w:rPr>
                  <w:rFonts w:hint="eastAsia"/>
                </w:rPr>
                <w:t>=Y</w:t>
              </w:r>
              <w:r>
                <w:rPr>
                  <w:rFonts w:hint="eastAsia"/>
                </w:rPr>
                <w:t>，顯示為紅色</w:t>
              </w:r>
            </w:ins>
          </w:p>
        </w:tc>
      </w:tr>
      <w:tr w:rsidR="005F2286" w:rsidRPr="00CE63D0" w:rsidTr="006D1B32">
        <w:tc>
          <w:tcPr>
            <w:tcW w:w="2127" w:type="dxa"/>
            <w:vAlign w:val="center"/>
          </w:tcPr>
          <w:p w:rsidR="005F2286" w:rsidRPr="00CE63D0" w:rsidRDefault="005F2286" w:rsidP="006D1B32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bCs/>
              </w:rPr>
            </w:pPr>
            <w:r w:rsidRPr="00CE63D0">
              <w:rPr>
                <w:rFonts w:ascii="細明體" w:eastAsia="細明體" w:hAnsi="細明體" w:hint="eastAsia"/>
                <w:bCs/>
              </w:rPr>
              <w:t>案件資訊</w:t>
            </w:r>
          </w:p>
        </w:tc>
        <w:tc>
          <w:tcPr>
            <w:tcW w:w="3390" w:type="dxa"/>
          </w:tcPr>
          <w:p w:rsidR="005F2286" w:rsidRPr="00CE63D0" w:rsidRDefault="00001B33" w:rsidP="006D1B32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 w:rsidRPr="00CE63D0">
              <w:rPr>
                <w:rFonts w:ascii="細明體" w:eastAsia="細明體" w:hAnsi="細明體" w:hint="eastAsia"/>
                <w:bCs/>
              </w:rPr>
              <w:t>$</w:t>
            </w:r>
            <w:r w:rsidRPr="00CE63D0">
              <w:t xml:space="preserve"> DTAAQ10</w:t>
            </w:r>
            <w:r w:rsidRPr="00CE63D0">
              <w:rPr>
                <w:rFonts w:hint="eastAsia"/>
              </w:rPr>
              <w:t>2.</w:t>
            </w:r>
            <w:r w:rsidRPr="00CE63D0">
              <w:t xml:space="preserve"> CASE_INFO</w:t>
            </w:r>
          </w:p>
        </w:tc>
        <w:tc>
          <w:tcPr>
            <w:tcW w:w="3130" w:type="dxa"/>
          </w:tcPr>
          <w:p w:rsidR="005F2286" w:rsidRPr="00CE63D0" w:rsidRDefault="00CE63D0" w:rsidP="006D1B32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  <w:ins w:id="4" w:author="洪豪" w:date="2019-05-30T14:34:00Z">
              <w:r>
                <w:rPr>
                  <w:rFonts w:ascii="細明體" w:eastAsia="細明體" w:hAnsi="細明體" w:hint="eastAsia"/>
                  <w:bCs/>
                </w:rPr>
                <w:t>若</w:t>
              </w:r>
              <w:r w:rsidRPr="00EC4677">
                <w:rPr>
                  <w:rFonts w:ascii="細明體" w:eastAsia="細明體" w:hAnsi="細明體" w:hint="eastAsia"/>
                  <w:bCs/>
                </w:rPr>
                <w:t>$</w:t>
              </w:r>
              <w:r w:rsidRPr="00EC4677">
                <w:t>DTAAQ10</w:t>
              </w:r>
              <w:r w:rsidRPr="00EC4677">
                <w:rPr>
                  <w:rFonts w:hint="eastAsia"/>
                </w:rPr>
                <w:t>2.</w:t>
              </w:r>
              <w:r>
                <w:t xml:space="preserve"> </w:t>
              </w:r>
              <w:r w:rsidRPr="00E72211">
                <w:t>IS_RPA</w:t>
              </w:r>
              <w:r>
                <w:rPr>
                  <w:rFonts w:hint="eastAsia"/>
                </w:rPr>
                <w:t>=Y</w:t>
              </w:r>
              <w:r>
                <w:rPr>
                  <w:rFonts w:hint="eastAsia"/>
                </w:rPr>
                <w:t>，顯示為紅色</w:t>
              </w:r>
            </w:ins>
          </w:p>
        </w:tc>
      </w:tr>
      <w:tr w:rsidR="005F2286" w:rsidRPr="00CE63D0" w:rsidTr="006D1B32">
        <w:tc>
          <w:tcPr>
            <w:tcW w:w="2127" w:type="dxa"/>
            <w:vAlign w:val="center"/>
          </w:tcPr>
          <w:p w:rsidR="005F2286" w:rsidRPr="00CE63D0" w:rsidRDefault="005F2286" w:rsidP="005F2286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bCs/>
              </w:rPr>
            </w:pPr>
            <w:r w:rsidRPr="00CE63D0">
              <w:rPr>
                <w:rFonts w:ascii="細明體" w:eastAsia="細明體" w:hAnsi="細明體" w:hint="eastAsia"/>
                <w:bCs/>
              </w:rPr>
              <w:t>交辦日</w:t>
            </w:r>
          </w:p>
        </w:tc>
        <w:tc>
          <w:tcPr>
            <w:tcW w:w="3390" w:type="dxa"/>
          </w:tcPr>
          <w:p w:rsidR="005F2286" w:rsidRPr="00CE63D0" w:rsidRDefault="005F2286" w:rsidP="006D1B32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 w:rsidRPr="00CE63D0">
              <w:rPr>
                <w:rFonts w:ascii="細明體" w:eastAsia="細明體" w:hAnsi="細明體" w:hint="eastAsia"/>
                <w:bCs/>
              </w:rPr>
              <w:t>$</w:t>
            </w:r>
            <w:r w:rsidRPr="00CE63D0">
              <w:t xml:space="preserve"> DTAAQ10</w:t>
            </w:r>
            <w:r w:rsidRPr="00CE63D0">
              <w:rPr>
                <w:rFonts w:hint="eastAsia"/>
              </w:rPr>
              <w:t>0.</w:t>
            </w:r>
            <w:r w:rsidRPr="00CE63D0">
              <w:t xml:space="preserve"> INPUT_TIME</w:t>
            </w:r>
          </w:p>
        </w:tc>
        <w:tc>
          <w:tcPr>
            <w:tcW w:w="3130" w:type="dxa"/>
          </w:tcPr>
          <w:p w:rsidR="005F2286" w:rsidRPr="00CE63D0" w:rsidRDefault="005F2286" w:rsidP="006D1B32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  <w:r w:rsidRPr="00CE63D0">
              <w:rPr>
                <w:rFonts w:ascii="細明體" w:eastAsia="細明體" w:hAnsi="細明體" w:hint="eastAsia"/>
                <w:bCs/>
                <w:sz w:val="20"/>
              </w:rPr>
              <w:t>轉為ROC</w:t>
            </w:r>
            <w:r w:rsidR="007F3C79" w:rsidRPr="00CE63D0">
              <w:rPr>
                <w:rFonts w:ascii="細明體" w:eastAsia="細明體" w:hAnsi="細明體" w:hint="eastAsia"/>
                <w:bCs/>
                <w:sz w:val="20"/>
              </w:rPr>
              <w:t>日期</w:t>
            </w:r>
          </w:p>
        </w:tc>
      </w:tr>
      <w:tr w:rsidR="005F2286" w:rsidRPr="00CE63D0" w:rsidTr="006D1B32">
        <w:tc>
          <w:tcPr>
            <w:tcW w:w="2127" w:type="dxa"/>
            <w:vAlign w:val="center"/>
          </w:tcPr>
          <w:p w:rsidR="005F2286" w:rsidRPr="00CE63D0" w:rsidRDefault="005F2286" w:rsidP="006D1B32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bCs/>
              </w:rPr>
            </w:pPr>
            <w:r w:rsidRPr="00CE63D0">
              <w:rPr>
                <w:rFonts w:ascii="細明體" w:eastAsia="細明體" w:hAnsi="細明體" w:hint="eastAsia"/>
                <w:bCs/>
              </w:rPr>
              <w:t>受理編號</w:t>
            </w:r>
          </w:p>
        </w:tc>
        <w:tc>
          <w:tcPr>
            <w:tcW w:w="3390" w:type="dxa"/>
          </w:tcPr>
          <w:p w:rsidR="005F2286" w:rsidRPr="00CE63D0" w:rsidRDefault="005F2286" w:rsidP="006D1B32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sz w:val="20"/>
              </w:rPr>
            </w:pPr>
            <w:r w:rsidRPr="00CE63D0">
              <w:rPr>
                <w:rFonts w:ascii="細明體" w:eastAsia="細明體" w:hAnsi="細明體" w:hint="eastAsia"/>
                <w:bCs/>
              </w:rPr>
              <w:t>$</w:t>
            </w:r>
            <w:r w:rsidRPr="00CE63D0">
              <w:t xml:space="preserve"> DTAAQ10</w:t>
            </w:r>
            <w:r w:rsidRPr="00CE63D0">
              <w:rPr>
                <w:rFonts w:hint="eastAsia"/>
              </w:rPr>
              <w:t>2.</w:t>
            </w:r>
            <w:r w:rsidRPr="00CE63D0">
              <w:t xml:space="preserve"> INDEX_1</w:t>
            </w:r>
          </w:p>
        </w:tc>
        <w:tc>
          <w:tcPr>
            <w:tcW w:w="3130" w:type="dxa"/>
          </w:tcPr>
          <w:p w:rsidR="005F2286" w:rsidRPr="00CE63D0" w:rsidRDefault="005F2286" w:rsidP="006D1B32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  <w:r w:rsidRPr="00CE63D0">
              <w:rPr>
                <w:rFonts w:ascii="細明體" w:eastAsia="細明體" w:hAnsi="細明體" w:hint="eastAsia"/>
                <w:bCs/>
                <w:sz w:val="20"/>
              </w:rPr>
              <w:t>在查核系統中，</w:t>
            </w:r>
            <w:r w:rsidRPr="00CE63D0">
              <w:rPr>
                <w:rFonts w:ascii="細明體" w:eastAsia="細明體" w:hAnsi="細明體"/>
                <w:bCs/>
                <w:sz w:val="20"/>
              </w:rPr>
              <w:t>INDEX_1</w:t>
            </w:r>
            <w:r w:rsidRPr="00CE63D0">
              <w:rPr>
                <w:rFonts w:ascii="細明體" w:eastAsia="細明體" w:hAnsi="細明體" w:hint="eastAsia"/>
                <w:bCs/>
                <w:sz w:val="20"/>
              </w:rPr>
              <w:t>均為理賠的受理編號</w:t>
            </w:r>
          </w:p>
        </w:tc>
      </w:tr>
      <w:tr w:rsidR="005F2286" w:rsidRPr="00CE63D0" w:rsidTr="006D1B32">
        <w:tc>
          <w:tcPr>
            <w:tcW w:w="2127" w:type="dxa"/>
            <w:vAlign w:val="center"/>
          </w:tcPr>
          <w:p w:rsidR="005F2286" w:rsidRPr="00CE63D0" w:rsidRDefault="005F2286" w:rsidP="006D1B32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bCs/>
              </w:rPr>
            </w:pPr>
            <w:r w:rsidRPr="00CE63D0">
              <w:rPr>
                <w:rFonts w:ascii="細明體" w:eastAsia="細明體" w:hAnsi="細明體" w:hint="eastAsia"/>
                <w:bCs/>
              </w:rPr>
              <w:t>理賠單位</w:t>
            </w:r>
          </w:p>
        </w:tc>
        <w:tc>
          <w:tcPr>
            <w:tcW w:w="3390" w:type="dxa"/>
          </w:tcPr>
          <w:p w:rsidR="005F2286" w:rsidRPr="00CE63D0" w:rsidRDefault="005F2286" w:rsidP="006D1B32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 w:rsidRPr="00CE63D0">
              <w:rPr>
                <w:rFonts w:ascii="細明體" w:eastAsia="細明體" w:hAnsi="細明體" w:hint="eastAsia"/>
                <w:bCs/>
              </w:rPr>
              <w:t>$</w:t>
            </w:r>
            <w:r w:rsidRPr="00CE63D0">
              <w:t xml:space="preserve"> DTAA</w:t>
            </w:r>
            <w:r w:rsidRPr="00CE63D0">
              <w:rPr>
                <w:rFonts w:hint="eastAsia"/>
              </w:rPr>
              <w:t>A001.</w:t>
            </w:r>
            <w:r w:rsidR="00001B33" w:rsidRPr="00CE63D0">
              <w:t xml:space="preserve"> DECD_DIV_NAME</w:t>
            </w:r>
          </w:p>
        </w:tc>
        <w:tc>
          <w:tcPr>
            <w:tcW w:w="3130" w:type="dxa"/>
          </w:tcPr>
          <w:p w:rsidR="005F2286" w:rsidRPr="00CE63D0" w:rsidRDefault="005F2286" w:rsidP="006D1B32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</w:p>
        </w:tc>
      </w:tr>
      <w:tr w:rsidR="00001B33" w:rsidRPr="00CE63D0" w:rsidTr="006D1B32">
        <w:tc>
          <w:tcPr>
            <w:tcW w:w="2127" w:type="dxa"/>
            <w:vAlign w:val="center"/>
          </w:tcPr>
          <w:p w:rsidR="00001B33" w:rsidRPr="00CE63D0" w:rsidRDefault="00001B33" w:rsidP="006D1B32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bCs/>
              </w:rPr>
            </w:pPr>
            <w:r w:rsidRPr="00CE63D0">
              <w:rPr>
                <w:rFonts w:ascii="細明體" w:eastAsia="細明體" w:hAnsi="細明體" w:hint="eastAsia"/>
                <w:bCs/>
              </w:rPr>
              <w:t>查核單位</w:t>
            </w:r>
          </w:p>
        </w:tc>
        <w:tc>
          <w:tcPr>
            <w:tcW w:w="3390" w:type="dxa"/>
          </w:tcPr>
          <w:p w:rsidR="00001B33" w:rsidRPr="00CE63D0" w:rsidRDefault="00001B33" w:rsidP="006D1B32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 w:rsidRPr="00CE63D0">
              <w:rPr>
                <w:rFonts w:ascii="細明體" w:eastAsia="細明體" w:hAnsi="細明體" w:hint="eastAsia"/>
                <w:bCs/>
              </w:rPr>
              <w:t>$</w:t>
            </w:r>
            <w:r w:rsidRPr="00CE63D0">
              <w:t xml:space="preserve"> DTAAQ10</w:t>
            </w:r>
            <w:r w:rsidRPr="00CE63D0">
              <w:rPr>
                <w:rFonts w:hint="eastAsia"/>
              </w:rPr>
              <w:t>2.</w:t>
            </w:r>
            <w:r w:rsidRPr="00CE63D0">
              <w:t xml:space="preserve"> CHECK_DIV_NO</w:t>
            </w:r>
          </w:p>
        </w:tc>
        <w:tc>
          <w:tcPr>
            <w:tcW w:w="3130" w:type="dxa"/>
          </w:tcPr>
          <w:p w:rsidR="00001B33" w:rsidRPr="00CE63D0" w:rsidRDefault="00001B33" w:rsidP="006D1B32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  <w:r w:rsidRPr="00CE63D0">
              <w:rPr>
                <w:rFonts w:ascii="細明體" w:eastAsia="細明體" w:hAnsi="細明體" w:hint="eastAsia"/>
                <w:bCs/>
                <w:sz w:val="20"/>
              </w:rPr>
              <w:t>轉為單位中文</w:t>
            </w:r>
          </w:p>
        </w:tc>
      </w:tr>
      <w:tr w:rsidR="00001B33" w:rsidRPr="00CE63D0" w:rsidTr="006D1B32">
        <w:tc>
          <w:tcPr>
            <w:tcW w:w="2127" w:type="dxa"/>
            <w:vAlign w:val="center"/>
          </w:tcPr>
          <w:p w:rsidR="00001B33" w:rsidRPr="00CE63D0" w:rsidRDefault="00001B33" w:rsidP="006D1B32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bCs/>
              </w:rPr>
            </w:pPr>
            <w:r w:rsidRPr="00CE63D0">
              <w:rPr>
                <w:rFonts w:ascii="細明體" w:eastAsia="細明體" w:hAnsi="細明體" w:hint="eastAsia"/>
                <w:bCs/>
              </w:rPr>
              <w:t>狀態</w:t>
            </w:r>
          </w:p>
        </w:tc>
        <w:tc>
          <w:tcPr>
            <w:tcW w:w="3390" w:type="dxa"/>
          </w:tcPr>
          <w:p w:rsidR="00001B33" w:rsidRPr="00CE63D0" w:rsidRDefault="00001B33" w:rsidP="006D1B32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</w:rPr>
            </w:pPr>
            <w:r w:rsidRPr="00CE63D0">
              <w:rPr>
                <w:rFonts w:ascii="細明體" w:eastAsia="細明體" w:hAnsi="細明體" w:hint="eastAsia"/>
                <w:bCs/>
              </w:rPr>
              <w:t>$</w:t>
            </w:r>
            <w:r w:rsidRPr="00CE63D0">
              <w:t xml:space="preserve"> DTAAQ10</w:t>
            </w:r>
            <w:r w:rsidRPr="00CE63D0">
              <w:rPr>
                <w:rFonts w:hint="eastAsia"/>
              </w:rPr>
              <w:t>2.</w:t>
            </w:r>
            <w:r w:rsidRPr="00CE63D0">
              <w:t xml:space="preserve"> </w:t>
            </w:r>
            <w:r w:rsidRPr="00CE63D0">
              <w:rPr>
                <w:rFonts w:hint="eastAsia"/>
              </w:rPr>
              <w:t>CASE</w:t>
            </w:r>
            <w:r w:rsidRPr="00CE63D0">
              <w:t>_STS</w:t>
            </w:r>
          </w:p>
        </w:tc>
        <w:tc>
          <w:tcPr>
            <w:tcW w:w="3130" w:type="dxa"/>
          </w:tcPr>
          <w:p w:rsidR="00001B33" w:rsidRPr="00CE63D0" w:rsidRDefault="00001B33" w:rsidP="006D1B32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  <w:r w:rsidRPr="00CE63D0">
              <w:rPr>
                <w:rFonts w:ascii="細明體" w:eastAsia="細明體" w:hAnsi="細明體" w:hint="eastAsia"/>
                <w:bCs/>
                <w:sz w:val="20"/>
              </w:rPr>
              <w:t>利用代碼管理轉換</w:t>
            </w:r>
          </w:p>
          <w:p w:rsidR="00001B33" w:rsidRPr="00CE63D0" w:rsidRDefault="00001B33" w:rsidP="006D1B32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  <w:r w:rsidRPr="00CE63D0">
              <w:rPr>
                <w:rFonts w:ascii="細明體" w:eastAsia="細明體" w:hAnsi="細明體"/>
                <w:bCs/>
                <w:sz w:val="20"/>
              </w:rPr>
              <w:t>“</w:t>
            </w:r>
            <w:r w:rsidRPr="00CE63D0">
              <w:rPr>
                <w:rFonts w:ascii="細明體" w:eastAsia="細明體" w:hAnsi="細明體" w:hint="eastAsia"/>
                <w:bCs/>
                <w:sz w:val="20"/>
              </w:rPr>
              <w:t>AA</w:t>
            </w:r>
            <w:r w:rsidRPr="00CE63D0">
              <w:rPr>
                <w:rFonts w:ascii="細明體" w:eastAsia="細明體" w:hAnsi="細明體"/>
                <w:bCs/>
                <w:sz w:val="20"/>
              </w:rPr>
              <w:t>”</w:t>
            </w:r>
            <w:r w:rsidRPr="00CE63D0">
              <w:rPr>
                <w:rFonts w:ascii="細明體" w:eastAsia="細明體" w:hAnsi="細明體" w:hint="eastAsia"/>
                <w:bCs/>
                <w:sz w:val="20"/>
              </w:rPr>
              <w:t>,</w:t>
            </w:r>
            <w:r w:rsidRPr="00CE63D0">
              <w:rPr>
                <w:rFonts w:ascii="細明體" w:eastAsia="細明體" w:hAnsi="細明體"/>
                <w:bCs/>
                <w:sz w:val="20"/>
              </w:rPr>
              <w:t>”</w:t>
            </w:r>
            <w:r w:rsidRPr="00CE63D0">
              <w:rPr>
                <w:rFonts w:ascii="細明體" w:eastAsia="細明體" w:hAnsi="細明體" w:hint="eastAsia"/>
                <w:bCs/>
                <w:sz w:val="20"/>
              </w:rPr>
              <w:t>DTAAQ102_CASE_STS</w:t>
            </w:r>
            <w:r w:rsidRPr="00CE63D0">
              <w:rPr>
                <w:rFonts w:ascii="細明體" w:eastAsia="細明體" w:hAnsi="細明體"/>
                <w:bCs/>
                <w:sz w:val="20"/>
              </w:rPr>
              <w:t>”</w:t>
            </w:r>
          </w:p>
        </w:tc>
      </w:tr>
      <w:tr w:rsidR="00001B33" w:rsidRPr="00CE63D0" w:rsidTr="006D1B32">
        <w:tc>
          <w:tcPr>
            <w:tcW w:w="2127" w:type="dxa"/>
            <w:vAlign w:val="center"/>
          </w:tcPr>
          <w:p w:rsidR="00001B33" w:rsidRPr="00CE63D0" w:rsidRDefault="00001B33" w:rsidP="006D1B32">
            <w:pPr>
              <w:pStyle w:val="Web"/>
              <w:spacing w:before="0" w:after="0" w:line="300" w:lineRule="exact"/>
              <w:jc w:val="both"/>
              <w:rPr>
                <w:rFonts w:ascii="細明體" w:eastAsia="細明體" w:hAnsi="細明體" w:hint="eastAsia"/>
                <w:bCs/>
              </w:rPr>
            </w:pPr>
            <w:r w:rsidRPr="00CE63D0">
              <w:rPr>
                <w:rFonts w:ascii="細明體" w:eastAsia="細明體" w:hAnsi="細明體" w:hint="eastAsia"/>
                <w:bCs/>
              </w:rPr>
              <w:t>查核結果</w:t>
            </w:r>
          </w:p>
        </w:tc>
        <w:tc>
          <w:tcPr>
            <w:tcW w:w="3390" w:type="dxa"/>
          </w:tcPr>
          <w:p w:rsidR="00001B33" w:rsidRPr="00CE63D0" w:rsidRDefault="00001B33" w:rsidP="006D1B32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sz w:val="20"/>
              </w:rPr>
            </w:pPr>
            <w:r w:rsidRPr="00CE63D0">
              <w:rPr>
                <w:rFonts w:ascii="細明體" w:eastAsia="細明體" w:hAnsi="細明體" w:hint="eastAsia"/>
                <w:bCs/>
              </w:rPr>
              <w:t>$</w:t>
            </w:r>
            <w:r w:rsidRPr="00CE63D0">
              <w:t xml:space="preserve"> DTAAQ10</w:t>
            </w:r>
            <w:r w:rsidRPr="00CE63D0">
              <w:rPr>
                <w:rFonts w:hint="eastAsia"/>
              </w:rPr>
              <w:t>0.</w:t>
            </w:r>
            <w:r w:rsidRPr="00CE63D0">
              <w:t xml:space="preserve"> CHECK_RESULT</w:t>
            </w:r>
          </w:p>
        </w:tc>
        <w:tc>
          <w:tcPr>
            <w:tcW w:w="3130" w:type="dxa"/>
          </w:tcPr>
          <w:p w:rsidR="00001B33" w:rsidRPr="00CE63D0" w:rsidRDefault="00001B33" w:rsidP="006D1B32">
            <w:pPr>
              <w:pStyle w:val="aa"/>
              <w:spacing w:line="240" w:lineRule="exact"/>
              <w:ind w:left="0"/>
              <w:rPr>
                <w:rFonts w:ascii="細明體" w:eastAsia="細明體" w:hAnsi="細明體" w:hint="eastAsia"/>
                <w:bCs/>
                <w:sz w:val="20"/>
              </w:rPr>
            </w:pPr>
            <w:r w:rsidRPr="00CE63D0">
              <w:rPr>
                <w:rFonts w:ascii="細明體" w:eastAsia="細明體" w:hAnsi="細明體" w:hint="eastAsia"/>
                <w:bCs/>
                <w:sz w:val="20"/>
              </w:rPr>
              <w:t>利用代碼管理轉</w:t>
            </w:r>
            <w:r w:rsidRPr="00CE63D0">
              <w:rPr>
                <w:rFonts w:ascii="細明體" w:eastAsia="細明體" w:hAnsi="細明體"/>
                <w:bCs/>
                <w:sz w:val="20"/>
              </w:rPr>
              <w:t>“</w:t>
            </w:r>
            <w:r w:rsidRPr="00CE63D0">
              <w:rPr>
                <w:rFonts w:ascii="細明體" w:eastAsia="細明體" w:hAnsi="細明體" w:hint="eastAsia"/>
                <w:bCs/>
                <w:sz w:val="20"/>
              </w:rPr>
              <w:t>AA</w:t>
            </w:r>
            <w:r w:rsidRPr="00CE63D0">
              <w:rPr>
                <w:rFonts w:ascii="細明體" w:eastAsia="細明體" w:hAnsi="細明體"/>
                <w:bCs/>
                <w:sz w:val="20"/>
              </w:rPr>
              <w:t>”</w:t>
            </w:r>
            <w:r w:rsidRPr="00CE63D0">
              <w:rPr>
                <w:rFonts w:ascii="細明體" w:eastAsia="細明體" w:hAnsi="細明體" w:hint="eastAsia"/>
                <w:bCs/>
                <w:sz w:val="20"/>
              </w:rPr>
              <w:t>,</w:t>
            </w:r>
            <w:r w:rsidRPr="00CE63D0">
              <w:rPr>
                <w:rFonts w:ascii="細明體" w:eastAsia="細明體" w:hAnsi="細明體"/>
                <w:bCs/>
                <w:sz w:val="20"/>
              </w:rPr>
              <w:t>”</w:t>
            </w:r>
            <w:r w:rsidRPr="00CE63D0">
              <w:rPr>
                <w:rFonts w:ascii="sөũ" w:hAnsi="sөũ"/>
                <w:sz w:val="20"/>
              </w:rPr>
              <w:t xml:space="preserve"> DTAAQ102_CHECK_RESULT</w:t>
            </w:r>
            <w:r w:rsidRPr="00CE63D0">
              <w:rPr>
                <w:rFonts w:ascii="細明體" w:eastAsia="細明體" w:hAnsi="細明體"/>
                <w:bCs/>
                <w:sz w:val="20"/>
              </w:rPr>
              <w:t>”</w:t>
            </w:r>
          </w:p>
        </w:tc>
      </w:tr>
    </w:tbl>
    <w:p w:rsidR="00470705" w:rsidRPr="00CE63D0" w:rsidRDefault="00470705" w:rsidP="00F26A0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sectPr w:rsidR="00470705" w:rsidRPr="00CE63D0" w:rsidSect="00417064">
      <w:footerReference w:type="even" r:id="rId9"/>
      <w:footerReference w:type="default" r:id="rId10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487" w:rsidRDefault="00026487">
      <w:r>
        <w:separator/>
      </w:r>
    </w:p>
  </w:endnote>
  <w:endnote w:type="continuationSeparator" w:id="0">
    <w:p w:rsidR="00026487" w:rsidRDefault="00026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579A2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487" w:rsidRDefault="00026487">
      <w:r>
        <w:separator/>
      </w:r>
    </w:p>
  </w:footnote>
  <w:footnote w:type="continuationSeparator" w:id="0">
    <w:p w:rsidR="00026487" w:rsidRDefault="00026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7626A0F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9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93B7340"/>
    <w:multiLevelType w:val="hybridMultilevel"/>
    <w:tmpl w:val="F64EC00E"/>
    <w:lvl w:ilvl="0" w:tplc="55285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16"/>
  </w:num>
  <w:num w:numId="5">
    <w:abstractNumId w:val="8"/>
  </w:num>
  <w:num w:numId="6">
    <w:abstractNumId w:val="10"/>
  </w:num>
  <w:num w:numId="7">
    <w:abstractNumId w:val="18"/>
  </w:num>
  <w:num w:numId="8">
    <w:abstractNumId w:val="19"/>
  </w:num>
  <w:num w:numId="9">
    <w:abstractNumId w:val="2"/>
  </w:num>
  <w:num w:numId="10">
    <w:abstractNumId w:val="9"/>
  </w:num>
  <w:num w:numId="11">
    <w:abstractNumId w:val="4"/>
  </w:num>
  <w:num w:numId="12">
    <w:abstractNumId w:val="6"/>
  </w:num>
  <w:num w:numId="13">
    <w:abstractNumId w:val="14"/>
  </w:num>
  <w:num w:numId="14">
    <w:abstractNumId w:val="15"/>
  </w:num>
  <w:num w:numId="15">
    <w:abstractNumId w:val="5"/>
  </w:num>
  <w:num w:numId="16">
    <w:abstractNumId w:val="12"/>
  </w:num>
  <w:num w:numId="17">
    <w:abstractNumId w:val="17"/>
  </w:num>
  <w:num w:numId="18">
    <w:abstractNumId w:val="0"/>
  </w:num>
  <w:num w:numId="19">
    <w:abstractNumId w:val="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1B33"/>
    <w:rsid w:val="00005E62"/>
    <w:rsid w:val="00007677"/>
    <w:rsid w:val="00026487"/>
    <w:rsid w:val="00057785"/>
    <w:rsid w:val="00062328"/>
    <w:rsid w:val="00073519"/>
    <w:rsid w:val="00076FBA"/>
    <w:rsid w:val="000800FF"/>
    <w:rsid w:val="00084383"/>
    <w:rsid w:val="00086E90"/>
    <w:rsid w:val="000A7C4F"/>
    <w:rsid w:val="000C411F"/>
    <w:rsid w:val="000D1099"/>
    <w:rsid w:val="000D2D7F"/>
    <w:rsid w:val="000D3892"/>
    <w:rsid w:val="000E42AF"/>
    <w:rsid w:val="000E56C2"/>
    <w:rsid w:val="000E5F19"/>
    <w:rsid w:val="001249B7"/>
    <w:rsid w:val="00127011"/>
    <w:rsid w:val="00145DDA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B2A98"/>
    <w:rsid w:val="001C3C8A"/>
    <w:rsid w:val="001C4601"/>
    <w:rsid w:val="001E0085"/>
    <w:rsid w:val="001E20EC"/>
    <w:rsid w:val="002072CC"/>
    <w:rsid w:val="002147F0"/>
    <w:rsid w:val="002225FA"/>
    <w:rsid w:val="00232ED1"/>
    <w:rsid w:val="00252551"/>
    <w:rsid w:val="00287ABA"/>
    <w:rsid w:val="002901A6"/>
    <w:rsid w:val="002A3F8C"/>
    <w:rsid w:val="002B0AB6"/>
    <w:rsid w:val="002B381A"/>
    <w:rsid w:val="002C6295"/>
    <w:rsid w:val="002C7AA3"/>
    <w:rsid w:val="002D5A45"/>
    <w:rsid w:val="002F61B6"/>
    <w:rsid w:val="002F6EB8"/>
    <w:rsid w:val="002F7FCC"/>
    <w:rsid w:val="003134D8"/>
    <w:rsid w:val="0031642E"/>
    <w:rsid w:val="00323FB8"/>
    <w:rsid w:val="00325002"/>
    <w:rsid w:val="0032607E"/>
    <w:rsid w:val="003354D9"/>
    <w:rsid w:val="00335DF5"/>
    <w:rsid w:val="00353371"/>
    <w:rsid w:val="003572AC"/>
    <w:rsid w:val="003579A2"/>
    <w:rsid w:val="003646BE"/>
    <w:rsid w:val="00364751"/>
    <w:rsid w:val="00367329"/>
    <w:rsid w:val="003763F5"/>
    <w:rsid w:val="00386C3A"/>
    <w:rsid w:val="00387A39"/>
    <w:rsid w:val="00391DF0"/>
    <w:rsid w:val="003A4765"/>
    <w:rsid w:val="003B6BF5"/>
    <w:rsid w:val="003B6E59"/>
    <w:rsid w:val="003B7861"/>
    <w:rsid w:val="003D17CE"/>
    <w:rsid w:val="003D4CD5"/>
    <w:rsid w:val="003D6F23"/>
    <w:rsid w:val="003E3722"/>
    <w:rsid w:val="003E42E3"/>
    <w:rsid w:val="003F4398"/>
    <w:rsid w:val="003F795D"/>
    <w:rsid w:val="00403547"/>
    <w:rsid w:val="0040705A"/>
    <w:rsid w:val="00413605"/>
    <w:rsid w:val="00417064"/>
    <w:rsid w:val="00417A9E"/>
    <w:rsid w:val="0043482C"/>
    <w:rsid w:val="004376BB"/>
    <w:rsid w:val="0044335B"/>
    <w:rsid w:val="00443676"/>
    <w:rsid w:val="00444296"/>
    <w:rsid w:val="00450F8B"/>
    <w:rsid w:val="0045427C"/>
    <w:rsid w:val="00456033"/>
    <w:rsid w:val="0045791B"/>
    <w:rsid w:val="004666BE"/>
    <w:rsid w:val="00467856"/>
    <w:rsid w:val="00467DFD"/>
    <w:rsid w:val="0047022C"/>
    <w:rsid w:val="00470705"/>
    <w:rsid w:val="00483F12"/>
    <w:rsid w:val="00484D76"/>
    <w:rsid w:val="004911D8"/>
    <w:rsid w:val="00491A19"/>
    <w:rsid w:val="00494BCA"/>
    <w:rsid w:val="004A6205"/>
    <w:rsid w:val="004B08CA"/>
    <w:rsid w:val="004C2FEB"/>
    <w:rsid w:val="004C5056"/>
    <w:rsid w:val="004D03CC"/>
    <w:rsid w:val="004E1E67"/>
    <w:rsid w:val="004F6BE7"/>
    <w:rsid w:val="005145E2"/>
    <w:rsid w:val="00531E06"/>
    <w:rsid w:val="00535F08"/>
    <w:rsid w:val="005362A1"/>
    <w:rsid w:val="00537241"/>
    <w:rsid w:val="00550F55"/>
    <w:rsid w:val="005511B4"/>
    <w:rsid w:val="00573BA2"/>
    <w:rsid w:val="00575B37"/>
    <w:rsid w:val="00584A7D"/>
    <w:rsid w:val="005C7094"/>
    <w:rsid w:val="005D48B3"/>
    <w:rsid w:val="005D4CF1"/>
    <w:rsid w:val="005E068D"/>
    <w:rsid w:val="005E15F2"/>
    <w:rsid w:val="005E7C47"/>
    <w:rsid w:val="005F1372"/>
    <w:rsid w:val="005F208D"/>
    <w:rsid w:val="005F2286"/>
    <w:rsid w:val="005F5C21"/>
    <w:rsid w:val="00603130"/>
    <w:rsid w:val="00624DD8"/>
    <w:rsid w:val="006343BD"/>
    <w:rsid w:val="006370B1"/>
    <w:rsid w:val="00640B0C"/>
    <w:rsid w:val="00665BDA"/>
    <w:rsid w:val="00674A0A"/>
    <w:rsid w:val="006856F7"/>
    <w:rsid w:val="006A265F"/>
    <w:rsid w:val="006A26A9"/>
    <w:rsid w:val="006A47E3"/>
    <w:rsid w:val="006B61CF"/>
    <w:rsid w:val="006C0067"/>
    <w:rsid w:val="006C18E3"/>
    <w:rsid w:val="006D14A4"/>
    <w:rsid w:val="006D1B32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6C34"/>
    <w:rsid w:val="00717C6B"/>
    <w:rsid w:val="00722A11"/>
    <w:rsid w:val="007235C7"/>
    <w:rsid w:val="007244C8"/>
    <w:rsid w:val="00731DED"/>
    <w:rsid w:val="0075297D"/>
    <w:rsid w:val="00765834"/>
    <w:rsid w:val="00766299"/>
    <w:rsid w:val="007817A0"/>
    <w:rsid w:val="00790F0E"/>
    <w:rsid w:val="0079246B"/>
    <w:rsid w:val="0079518D"/>
    <w:rsid w:val="007A490A"/>
    <w:rsid w:val="007A78C3"/>
    <w:rsid w:val="007B2BEB"/>
    <w:rsid w:val="007B4376"/>
    <w:rsid w:val="007B6D0C"/>
    <w:rsid w:val="007B75AF"/>
    <w:rsid w:val="007D207E"/>
    <w:rsid w:val="007E668A"/>
    <w:rsid w:val="007F1037"/>
    <w:rsid w:val="007F3C79"/>
    <w:rsid w:val="007F4BA8"/>
    <w:rsid w:val="007F7D33"/>
    <w:rsid w:val="008043A9"/>
    <w:rsid w:val="00824C86"/>
    <w:rsid w:val="008266BB"/>
    <w:rsid w:val="00835FC8"/>
    <w:rsid w:val="008503E7"/>
    <w:rsid w:val="00854B4C"/>
    <w:rsid w:val="008747CD"/>
    <w:rsid w:val="008749B9"/>
    <w:rsid w:val="00875CDA"/>
    <w:rsid w:val="00887D6E"/>
    <w:rsid w:val="00892512"/>
    <w:rsid w:val="008A5D36"/>
    <w:rsid w:val="008A7E85"/>
    <w:rsid w:val="008B1784"/>
    <w:rsid w:val="008B5188"/>
    <w:rsid w:val="008C0E51"/>
    <w:rsid w:val="008C2B93"/>
    <w:rsid w:val="008C3A84"/>
    <w:rsid w:val="008C3D93"/>
    <w:rsid w:val="008D0E85"/>
    <w:rsid w:val="008D4B6F"/>
    <w:rsid w:val="008E119A"/>
    <w:rsid w:val="008E484E"/>
    <w:rsid w:val="008F0A6C"/>
    <w:rsid w:val="008F6D0F"/>
    <w:rsid w:val="008F7E02"/>
    <w:rsid w:val="00914A39"/>
    <w:rsid w:val="009217A0"/>
    <w:rsid w:val="00926ECC"/>
    <w:rsid w:val="009337AD"/>
    <w:rsid w:val="00934656"/>
    <w:rsid w:val="0095275D"/>
    <w:rsid w:val="009617E5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B23D8"/>
    <w:rsid w:val="009B56A8"/>
    <w:rsid w:val="009B7060"/>
    <w:rsid w:val="009C012E"/>
    <w:rsid w:val="009D0511"/>
    <w:rsid w:val="009D1DB3"/>
    <w:rsid w:val="009E15B4"/>
    <w:rsid w:val="00A07D6F"/>
    <w:rsid w:val="00A22607"/>
    <w:rsid w:val="00A24376"/>
    <w:rsid w:val="00A45528"/>
    <w:rsid w:val="00A515C3"/>
    <w:rsid w:val="00A56CC1"/>
    <w:rsid w:val="00A61DDB"/>
    <w:rsid w:val="00A645B7"/>
    <w:rsid w:val="00A72ABE"/>
    <w:rsid w:val="00A8390F"/>
    <w:rsid w:val="00A861AF"/>
    <w:rsid w:val="00A97A8B"/>
    <w:rsid w:val="00AA6071"/>
    <w:rsid w:val="00AB160E"/>
    <w:rsid w:val="00AE6528"/>
    <w:rsid w:val="00AF5EEE"/>
    <w:rsid w:val="00B07D87"/>
    <w:rsid w:val="00B10952"/>
    <w:rsid w:val="00B20050"/>
    <w:rsid w:val="00B20654"/>
    <w:rsid w:val="00B244D7"/>
    <w:rsid w:val="00B26C61"/>
    <w:rsid w:val="00B524BA"/>
    <w:rsid w:val="00B53ACB"/>
    <w:rsid w:val="00B66886"/>
    <w:rsid w:val="00B86D55"/>
    <w:rsid w:val="00B930E5"/>
    <w:rsid w:val="00B942D9"/>
    <w:rsid w:val="00B945A4"/>
    <w:rsid w:val="00BB0D40"/>
    <w:rsid w:val="00BB3F78"/>
    <w:rsid w:val="00BC2E60"/>
    <w:rsid w:val="00BC45E8"/>
    <w:rsid w:val="00BC4814"/>
    <w:rsid w:val="00BF1201"/>
    <w:rsid w:val="00BF13EC"/>
    <w:rsid w:val="00BF4E82"/>
    <w:rsid w:val="00C0495D"/>
    <w:rsid w:val="00C14835"/>
    <w:rsid w:val="00C22893"/>
    <w:rsid w:val="00C24F6D"/>
    <w:rsid w:val="00C35F9F"/>
    <w:rsid w:val="00C3667B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B1327"/>
    <w:rsid w:val="00CC3D25"/>
    <w:rsid w:val="00CC44DF"/>
    <w:rsid w:val="00CD0DEF"/>
    <w:rsid w:val="00CD6427"/>
    <w:rsid w:val="00CE1EAE"/>
    <w:rsid w:val="00CE2178"/>
    <w:rsid w:val="00CE3976"/>
    <w:rsid w:val="00CE63D0"/>
    <w:rsid w:val="00CF6E0B"/>
    <w:rsid w:val="00CF7DE5"/>
    <w:rsid w:val="00D01A26"/>
    <w:rsid w:val="00D03ED6"/>
    <w:rsid w:val="00D07B24"/>
    <w:rsid w:val="00D14AED"/>
    <w:rsid w:val="00D214FC"/>
    <w:rsid w:val="00D2607D"/>
    <w:rsid w:val="00D318B2"/>
    <w:rsid w:val="00D368EA"/>
    <w:rsid w:val="00D8139A"/>
    <w:rsid w:val="00D96054"/>
    <w:rsid w:val="00DB118B"/>
    <w:rsid w:val="00DD10F3"/>
    <w:rsid w:val="00DF3C28"/>
    <w:rsid w:val="00E0137F"/>
    <w:rsid w:val="00E02CA8"/>
    <w:rsid w:val="00E1053D"/>
    <w:rsid w:val="00E10BB5"/>
    <w:rsid w:val="00E12758"/>
    <w:rsid w:val="00E23699"/>
    <w:rsid w:val="00E27349"/>
    <w:rsid w:val="00E43C0A"/>
    <w:rsid w:val="00E5462A"/>
    <w:rsid w:val="00E573E4"/>
    <w:rsid w:val="00E60DAC"/>
    <w:rsid w:val="00E85B86"/>
    <w:rsid w:val="00E9066F"/>
    <w:rsid w:val="00E9528F"/>
    <w:rsid w:val="00EA0043"/>
    <w:rsid w:val="00EA2249"/>
    <w:rsid w:val="00EA53FE"/>
    <w:rsid w:val="00EA5809"/>
    <w:rsid w:val="00EB28B7"/>
    <w:rsid w:val="00EC5BAC"/>
    <w:rsid w:val="00EF21B1"/>
    <w:rsid w:val="00EF28DB"/>
    <w:rsid w:val="00EF4338"/>
    <w:rsid w:val="00F01135"/>
    <w:rsid w:val="00F26A06"/>
    <w:rsid w:val="00F30E6A"/>
    <w:rsid w:val="00F411B7"/>
    <w:rsid w:val="00F80B9C"/>
    <w:rsid w:val="00F84058"/>
    <w:rsid w:val="00F8409B"/>
    <w:rsid w:val="00F9554A"/>
    <w:rsid w:val="00FA5129"/>
    <w:rsid w:val="00FB1025"/>
    <w:rsid w:val="00FB5C36"/>
    <w:rsid w:val="00FC1BFF"/>
    <w:rsid w:val="00FD2A3F"/>
    <w:rsid w:val="00FD35AB"/>
    <w:rsid w:val="00FE0322"/>
    <w:rsid w:val="00FE0F2D"/>
    <w:rsid w:val="00FE0F74"/>
    <w:rsid w:val="00FE763F"/>
    <w:rsid w:val="00FF1D59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3957BA8D-D2E8-45AA-B245-69BF8D75D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1790</Characters>
  <Application>Microsoft Office Word</Application>
  <DocSecurity>0</DocSecurity>
  <Lines>14</Lines>
  <Paragraphs>4</Paragraphs>
  <ScaleCrop>false</ScaleCrop>
  <Company>CMT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