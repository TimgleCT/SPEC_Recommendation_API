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38400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="00252551" w:rsidRPr="00E8700A">
              <w:rPr>
                <w:rFonts w:ascii="細明體" w:eastAsia="細明體" w:hAnsi="細明體" w:cs="Courier New"/>
                <w:sz w:val="20"/>
                <w:szCs w:val="20"/>
              </w:rPr>
              <w:t>/1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E8700A" w:rsidRDefault="00CD69E8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D69E8">
              <w:rPr>
                <w:rFonts w:ascii="細明體" w:eastAsia="細明體" w:hAnsi="細明體" w:cs="Courier New"/>
                <w:sz w:val="20"/>
                <w:szCs w:val="20"/>
              </w:rPr>
              <w:t>141202000159</w:t>
            </w:r>
          </w:p>
        </w:tc>
      </w:tr>
      <w:tr w:rsidR="00B95667" w:rsidRPr="00E8700A" w:rsidTr="00252551">
        <w:trPr>
          <w:ins w:id="2" w:author="nalas" w:date="2014-12-12T16:26:00Z"/>
        </w:trPr>
        <w:tc>
          <w:tcPr>
            <w:tcW w:w="1116" w:type="dxa"/>
          </w:tcPr>
          <w:p w:rsidR="00B95667" w:rsidRDefault="00B95667" w:rsidP="002F7FCC">
            <w:pPr>
              <w:spacing w:line="240" w:lineRule="atLeast"/>
              <w:jc w:val="center"/>
              <w:rPr>
                <w:ins w:id="3" w:author="nalas" w:date="2014-12-12T16:26:00Z"/>
                <w:rFonts w:ascii="細明體" w:eastAsia="細明體" w:hAnsi="細明體" w:cs="Courier New"/>
                <w:sz w:val="20"/>
                <w:szCs w:val="20"/>
              </w:rPr>
            </w:pPr>
            <w:ins w:id="4" w:author="nalas" w:date="2014-12-12T16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2014/12/12</w:t>
              </w:r>
            </w:ins>
          </w:p>
        </w:tc>
        <w:tc>
          <w:tcPr>
            <w:tcW w:w="1010" w:type="dxa"/>
          </w:tcPr>
          <w:p w:rsidR="00B95667" w:rsidRDefault="00B95667" w:rsidP="002F7FCC">
            <w:pPr>
              <w:spacing w:line="240" w:lineRule="atLeast"/>
              <w:jc w:val="center"/>
              <w:rPr>
                <w:ins w:id="5" w:author="nalas" w:date="2014-12-12T16:26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nalas" w:date="2014-12-12T16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B95667" w:rsidRDefault="006D105A" w:rsidP="006D105A">
            <w:pPr>
              <w:numPr>
                <w:ilvl w:val="0"/>
                <w:numId w:val="19"/>
              </w:numPr>
              <w:spacing w:line="240" w:lineRule="atLeast"/>
              <w:rPr>
                <w:ins w:id="7" w:author="nalas" w:date="2014-12-15T11:26:00Z"/>
                <w:rFonts w:ascii="細明體" w:eastAsia="細明體" w:hAnsi="細明體" w:cs="Courier New" w:hint="eastAsia"/>
                <w:sz w:val="20"/>
                <w:szCs w:val="20"/>
              </w:rPr>
              <w:pPrChange w:id="8" w:author="nalas" w:date="2014-12-12T17:49:00Z">
                <w:pPr>
                  <w:spacing w:line="240" w:lineRule="atLeast"/>
                </w:pPr>
              </w:pPrChange>
            </w:pPr>
            <w:ins w:id="9" w:author="nalas" w:date="2014-12-12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案例查詢點選SQL代碼超連結</w:t>
              </w:r>
              <w:r w:rsidR="00B62E2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處理方式</w:t>
              </w:r>
            </w:ins>
            <w:ins w:id="10" w:author="nalas" w:date="2014-12-12T17:51:00Z">
              <w:r w:rsidR="00B62E2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</w:t>
              </w:r>
            </w:ins>
          </w:p>
          <w:p w:rsidR="00B40972" w:rsidRPr="00E8700A" w:rsidRDefault="00B40972" w:rsidP="006D105A">
            <w:pPr>
              <w:numPr>
                <w:ilvl w:val="0"/>
                <w:numId w:val="19"/>
              </w:numPr>
              <w:spacing w:line="240" w:lineRule="atLeast"/>
              <w:rPr>
                <w:ins w:id="11" w:author="nalas" w:date="2014-12-12T16:26:00Z"/>
                <w:rFonts w:ascii="細明體" w:eastAsia="細明體" w:hAnsi="細明體" w:cs="Courier New" w:hint="eastAsia"/>
                <w:sz w:val="20"/>
                <w:szCs w:val="20"/>
              </w:rPr>
              <w:pPrChange w:id="12" w:author="nalas" w:date="2014-12-12T17:49:00Z">
                <w:pPr>
                  <w:spacing w:line="240" w:lineRule="atLeast"/>
                </w:pPr>
              </w:pPrChange>
            </w:pPr>
            <w:ins w:id="13" w:author="nalas" w:date="2014-12-15T11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增加查詢語法in:  與 [] 處理</w:t>
              </w:r>
            </w:ins>
          </w:p>
        </w:tc>
        <w:tc>
          <w:tcPr>
            <w:tcW w:w="1566" w:type="dxa"/>
          </w:tcPr>
          <w:p w:rsidR="00B95667" w:rsidRPr="00E8700A" w:rsidRDefault="00B95667" w:rsidP="002F7FCC">
            <w:pPr>
              <w:spacing w:line="240" w:lineRule="atLeast"/>
              <w:jc w:val="center"/>
              <w:rPr>
                <w:ins w:id="14" w:author="nalas" w:date="2014-12-12T16:26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nalas" w:date="2014-12-12T16:29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劉文明</w:t>
              </w:r>
            </w:ins>
          </w:p>
        </w:tc>
        <w:tc>
          <w:tcPr>
            <w:tcW w:w="2071" w:type="dxa"/>
          </w:tcPr>
          <w:p w:rsidR="00B95667" w:rsidRPr="00CD69E8" w:rsidRDefault="00B95667" w:rsidP="002F7FCC">
            <w:pPr>
              <w:spacing w:line="240" w:lineRule="atLeast"/>
              <w:rPr>
                <w:ins w:id="16" w:author="nalas" w:date="2014-12-12T16:26:00Z"/>
                <w:rFonts w:ascii="細明體" w:eastAsia="細明體" w:hAnsi="細明體" w:cs="Courier New"/>
                <w:sz w:val="20"/>
                <w:szCs w:val="20"/>
              </w:rPr>
            </w:pPr>
            <w:ins w:id="17" w:author="nalas" w:date="2014-12-12T16:29:00Z">
              <w:r w:rsidRPr="00CD69E8">
                <w:rPr>
                  <w:rFonts w:ascii="細明體" w:eastAsia="細明體" w:hAnsi="細明體" w:cs="Courier New"/>
                  <w:sz w:val="20"/>
                  <w:szCs w:val="20"/>
                </w:rPr>
                <w:t>141202000159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01490" w:rsidRDefault="0038400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理賠重要SQL迴歸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01490" w:rsidRDefault="0038400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AAZZ_0010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01490" w:rsidRDefault="00384008" w:rsidP="00D770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將理賠系統重要SQL導入迴歸機制，避免</w:t>
            </w:r>
            <w:r w:rsidR="00D77021">
              <w:rPr>
                <w:rFonts w:ascii="細明體" w:eastAsia="細明體" w:hAnsi="細明體" w:hint="eastAsia"/>
                <w:sz w:val="20"/>
                <w:szCs w:val="20"/>
              </w:rPr>
              <w:t>SQL異動造成應處理資料不一致</w:t>
            </w:r>
            <w:r w:rsidR="00F80B9C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01490" w:rsidRDefault="00896AE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E01490" w:rsidRDefault="00896AE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F80B9C" w:rsidRDefault="00F80B9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Default="00F80B9C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873A53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078" w:dyaOrig="2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131.25pt" o:ole="">
            <v:imagedata r:id="rId7" o:title=""/>
          </v:shape>
          <o:OLEObject Type="Embed" ProgID="Visio.Drawing.11" ShapeID="_x0000_i1025" DrawAspect="Content" ObjectID="_1657346576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896AEB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重要SQL迴歸紀錄檔</w:t>
            </w:r>
          </w:p>
        </w:tc>
        <w:tc>
          <w:tcPr>
            <w:tcW w:w="2551" w:type="dxa"/>
          </w:tcPr>
          <w:p w:rsidR="004911D8" w:rsidRPr="00E01490" w:rsidRDefault="00896AEB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DTAAZ010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896AEB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896AEB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896AEB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896AEB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896AEB" w:rsidRPr="00E01490" w:rsidRDefault="00896AEB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896AEB" w:rsidRDefault="00873A53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理賠業務SQL檔</w:t>
            </w:r>
          </w:p>
        </w:tc>
        <w:tc>
          <w:tcPr>
            <w:tcW w:w="2551" w:type="dxa"/>
          </w:tcPr>
          <w:p w:rsidR="00896AEB" w:rsidRDefault="00873A53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DTCM04AA</w:t>
            </w:r>
          </w:p>
        </w:tc>
        <w:tc>
          <w:tcPr>
            <w:tcW w:w="941" w:type="dxa"/>
          </w:tcPr>
          <w:p w:rsidR="00896AEB" w:rsidRPr="00E60524" w:rsidRDefault="00873A53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896AEB" w:rsidRPr="00E60524" w:rsidRDefault="00873A53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896AEB" w:rsidRPr="00E60524" w:rsidRDefault="00873A53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896AEB" w:rsidRPr="00E60524" w:rsidRDefault="00873A53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lastRenderedPageBreak/>
        <w:t>畫面USA</w:t>
      </w:r>
      <w:r w:rsidR="00FA2516">
        <w:rPr>
          <w:rFonts w:ascii="細明體" w:eastAsia="細明體" w:hAnsi="細明體" w:hint="eastAsia"/>
          <w:sz w:val="20"/>
          <w:szCs w:val="20"/>
        </w:rPr>
        <w:t>AZZ0010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C75F21" w:rsidP="00B10952">
      <w:pPr>
        <w:spacing w:line="240" w:lineRule="atLeast"/>
        <w:rPr>
          <w:rFonts w:hint="eastAsia"/>
          <w:noProof/>
        </w:rPr>
      </w:pPr>
      <w:r w:rsidRPr="000D7C50">
        <w:rPr>
          <w:noProof/>
        </w:rPr>
        <w:pict>
          <v:shape id="圖片 1" o:spid="_x0000_i1026" type="#_x0000_t75" style="width:431.25pt;height:65.25pt;visibility:visible">
            <v:imagedata r:id="rId9" o:title=""/>
          </v:shape>
        </w:pict>
      </w:r>
    </w:p>
    <w:p w:rsidR="00C75F21" w:rsidRDefault="00C75F21" w:rsidP="00B10952">
      <w:pPr>
        <w:spacing w:line="240" w:lineRule="atLeast"/>
        <w:rPr>
          <w:rFonts w:hint="eastAsia"/>
          <w:noProof/>
        </w:rPr>
      </w:pPr>
    </w:p>
    <w:p w:rsidR="00C75F21" w:rsidRDefault="00C75F21" w:rsidP="00B10952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>
        <w:rPr>
          <w:rFonts w:ascii="細明體" w:eastAsia="細明體" w:hAnsi="細明體" w:hint="eastAsia"/>
          <w:sz w:val="20"/>
          <w:szCs w:val="20"/>
        </w:rPr>
        <w:t>AZZ0010</w:t>
      </w:r>
      <w:r w:rsidRPr="00716C34">
        <w:rPr>
          <w:rFonts w:ascii="細明體" w:eastAsia="細明體" w:hAnsi="細明體" w:hint="eastAsia"/>
          <w:sz w:val="20"/>
          <w:szCs w:val="20"/>
        </w:rPr>
        <w:t>_圖1</w:t>
      </w:r>
      <w:r>
        <w:rPr>
          <w:rFonts w:ascii="細明體" w:eastAsia="細明體" w:hAnsi="細明體" w:hint="eastAsia"/>
          <w:sz w:val="20"/>
          <w:szCs w:val="20"/>
        </w:rPr>
        <w:t>b</w:t>
      </w:r>
      <w:r w:rsidR="00651562">
        <w:rPr>
          <w:rFonts w:ascii="細明體" w:eastAsia="細明體" w:hAnsi="細明體" w:hint="eastAsia"/>
          <w:sz w:val="20"/>
          <w:szCs w:val="20"/>
        </w:rPr>
        <w:t xml:space="preserve"> (案例新增)</w:t>
      </w:r>
    </w:p>
    <w:p w:rsidR="00C75F21" w:rsidRDefault="00BF4D4D" w:rsidP="00B10952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0D7C50">
        <w:rPr>
          <w:noProof/>
        </w:rPr>
        <w:pict>
          <v:shape id="_x0000_i1027" type="#_x0000_t75" style="width:432.75pt;height:80.25pt;visibility:visible">
            <v:imagedata r:id="rId10" o:title=""/>
          </v:shape>
        </w:pict>
      </w:r>
    </w:p>
    <w:p w:rsidR="00C75F21" w:rsidRDefault="00C75F21" w:rsidP="00B10952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</w:p>
    <w:p w:rsidR="00C75F21" w:rsidRDefault="00C75F2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>
        <w:rPr>
          <w:rFonts w:ascii="細明體" w:eastAsia="細明體" w:hAnsi="細明體" w:hint="eastAsia"/>
          <w:sz w:val="20"/>
          <w:szCs w:val="20"/>
        </w:rPr>
        <w:t>AZZ0010</w:t>
      </w:r>
      <w:r w:rsidRPr="00716C34">
        <w:rPr>
          <w:rFonts w:ascii="細明體" w:eastAsia="細明體" w:hAnsi="細明體" w:hint="eastAsia"/>
          <w:sz w:val="20"/>
          <w:szCs w:val="20"/>
        </w:rPr>
        <w:t>_圖1</w:t>
      </w:r>
      <w:r>
        <w:rPr>
          <w:rFonts w:ascii="細明體" w:eastAsia="細明體" w:hAnsi="細明體" w:hint="eastAsia"/>
          <w:sz w:val="20"/>
          <w:szCs w:val="20"/>
        </w:rPr>
        <w:t>c</w:t>
      </w:r>
      <w:r w:rsidR="00651562">
        <w:rPr>
          <w:rFonts w:ascii="細明體" w:eastAsia="細明體" w:hAnsi="細明體" w:hint="eastAsia"/>
          <w:sz w:val="20"/>
          <w:szCs w:val="20"/>
        </w:rPr>
        <w:t xml:space="preserve"> (案例查詢)</w:t>
      </w:r>
    </w:p>
    <w:p w:rsidR="005D48B3" w:rsidRDefault="0065156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D7C50">
        <w:rPr>
          <w:noProof/>
        </w:rPr>
        <w:pict>
          <v:shape id="_x0000_i1028" type="#_x0000_t75" style="width:432.75pt;height:87pt;visibility:visible">
            <v:imagedata r:id="rId11" o:title=""/>
          </v:shape>
        </w:pict>
      </w:r>
    </w:p>
    <w:p w:rsidR="00C75F21" w:rsidRDefault="00C75F2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BF4D4D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如</w:t>
      </w:r>
      <w:r w:rsidRPr="00716C34">
        <w:rPr>
          <w:rFonts w:ascii="細明體" w:eastAsia="細明體" w:hAnsi="細明體" w:hint="eastAsia"/>
        </w:rPr>
        <w:t>USA</w:t>
      </w:r>
      <w:r>
        <w:rPr>
          <w:rFonts w:ascii="細明體" w:eastAsia="細明體" w:hAnsi="細明體" w:hint="eastAsia"/>
        </w:rPr>
        <w:t>AZZ0010</w:t>
      </w:r>
      <w:r w:rsidRPr="00716C34">
        <w:rPr>
          <w:rFonts w:ascii="細明體" w:eastAsia="細明體" w:hAnsi="細明體" w:hint="eastAsia"/>
        </w:rPr>
        <w:t>_圖1a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Pr="00E01490" w:rsidRDefault="00BF4D4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SQL</w:t>
      </w:r>
      <w:r w:rsidR="009C012E" w:rsidRPr="00E01490">
        <w:rPr>
          <w:rFonts w:ascii="細明體" w:eastAsia="細明體" w:hAnsi="細明體" w:hint="eastAsia"/>
          <w:bCs/>
          <w:lang w:eastAsia="zh-TW"/>
        </w:rPr>
        <w:t>代碼：空值</w:t>
      </w:r>
    </w:p>
    <w:p w:rsidR="009C012E" w:rsidRPr="00E01490" w:rsidRDefault="00BF4D4D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案例查詢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案例新增</w:t>
      </w:r>
      <w:r>
        <w:rPr>
          <w:rFonts w:ascii="細明體" w:eastAsia="細明體" w:hAnsi="細明體" w:hint="eastAsia"/>
          <w:bCs/>
          <w:lang w:eastAsia="zh-TW"/>
        </w:rPr>
        <w:t>按鈕</w:t>
      </w:r>
      <w:r w:rsidR="009C012E" w:rsidRPr="00E01490">
        <w:rPr>
          <w:rFonts w:ascii="細明體" w:eastAsia="細明體" w:hAnsi="細明體" w:hint="eastAsia"/>
          <w:bCs/>
          <w:lang w:eastAsia="zh-TW"/>
        </w:rPr>
        <w:t>ENABLED，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案例刪除</w:t>
      </w:r>
      <w:r w:rsidR="009C012E" w:rsidRPr="00E01490">
        <w:rPr>
          <w:rFonts w:ascii="細明體" w:eastAsia="細明體" w:hAnsi="細明體" w:hint="eastAsia"/>
          <w:bCs/>
          <w:lang w:eastAsia="zh-TW"/>
        </w:rPr>
        <w:t>按鈕DISABLED</w:t>
      </w:r>
    </w:p>
    <w:p w:rsidR="009C012E" w:rsidRPr="00E01490" w:rsidRDefault="00BF4D4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案例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BF4D4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SQL</w:t>
      </w:r>
      <w:r w:rsidRPr="00E01490">
        <w:rPr>
          <w:rFonts w:ascii="細明體" w:eastAsia="細明體" w:hAnsi="細明體" w:hint="eastAsia"/>
          <w:bCs/>
          <w:lang w:eastAsia="zh-TW"/>
        </w:rPr>
        <w:t>代碼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：不能為空值，</w:t>
      </w:r>
      <w:r w:rsidRPr="00BF4D4D">
        <w:rPr>
          <w:rFonts w:ascii="細明體" w:eastAsia="細明體" w:hAnsi="細明體" w:hint="eastAsia"/>
          <w:b/>
          <w:bCs/>
          <w:color w:val="C00000"/>
          <w:lang w:eastAsia="zh-TW"/>
        </w:rPr>
        <w:t>不用</w:t>
      </w:r>
      <w:r w:rsidR="009C012E" w:rsidRPr="00E01490">
        <w:rPr>
          <w:rFonts w:ascii="細明體" w:eastAsia="細明體" w:hAnsi="細明體" w:hint="eastAsia"/>
          <w:bCs/>
          <w:lang w:eastAsia="zh-TW"/>
        </w:rPr>
        <w:t>自動轉大寫。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3E49CB">
        <w:rPr>
          <w:rFonts w:ascii="細明體" w:eastAsia="細明體" w:hAnsi="細明體" w:hint="eastAsia"/>
          <w:lang w:eastAsia="zh-TW"/>
        </w:rPr>
        <w:t>重要SQL迴歸紀錄檔</w:t>
      </w:r>
      <w:r w:rsidRPr="00E01490">
        <w:rPr>
          <w:rFonts w:ascii="細明體" w:eastAsia="細明體" w:hAnsi="細明體" w:hint="eastAsia"/>
          <w:lang w:eastAsia="zh-TW"/>
        </w:rPr>
        <w:t>DTA</w:t>
      </w:r>
      <w:r w:rsidR="003E49CB">
        <w:rPr>
          <w:rFonts w:ascii="細明體" w:eastAsia="細明體" w:hAnsi="細明體" w:hint="eastAsia"/>
          <w:lang w:eastAsia="zh-TW"/>
        </w:rPr>
        <w:t>AZ010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9C012E" w:rsidRPr="00E01490" w:rsidRDefault="003E49C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SQL</w:t>
      </w:r>
      <w:r w:rsidR="009C012E" w:rsidRPr="00E01490">
        <w:rPr>
          <w:rFonts w:ascii="細明體" w:eastAsia="細明體" w:hAnsi="細明體" w:hint="eastAsia"/>
          <w:bCs/>
          <w:lang w:eastAsia="zh-TW"/>
        </w:rPr>
        <w:t>代碼</w:t>
      </w:r>
      <w:r w:rsidR="009C012E" w:rsidRPr="00E01490">
        <w:rPr>
          <w:rFonts w:ascii="細明體" w:eastAsia="細明體" w:hAnsi="細明體" w:hint="eastAsia"/>
          <w:lang w:eastAsia="zh-TW"/>
        </w:rPr>
        <w:t xml:space="preserve">：同畫面輸入 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3E49CB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E49CB">
        <w:rPr>
          <w:rFonts w:ascii="細明體" w:eastAsia="細明體" w:hAnsi="細明體"/>
          <w:kern w:val="2"/>
          <w:lang w:eastAsia="zh-TW"/>
        </w:rPr>
        <w:t>“</w:t>
      </w:r>
      <w:r w:rsidR="003E49CB">
        <w:rPr>
          <w:rFonts w:ascii="細明體" w:eastAsia="細明體" w:hAnsi="細明體" w:hint="eastAsia"/>
          <w:kern w:val="2"/>
          <w:lang w:eastAsia="zh-TW"/>
        </w:rPr>
        <w:t>查無該SQL代碼的測試案例資料。SQL代碼：</w:t>
      </w:r>
      <w:r w:rsidRPr="00E01490">
        <w:rPr>
          <w:rFonts w:ascii="細明體" w:eastAsia="細明體" w:hAnsi="細明體"/>
          <w:kern w:val="2"/>
          <w:lang w:eastAsia="zh-TW"/>
        </w:rPr>
        <w:t>”</w:t>
      </w:r>
      <w:r w:rsidRPr="00E01490">
        <w:rPr>
          <w:rFonts w:ascii="細明體" w:eastAsia="細明體" w:hAnsi="細明體" w:hint="eastAsia"/>
          <w:kern w:val="2"/>
          <w:lang w:eastAsia="zh-TW"/>
        </w:rPr>
        <w:t>+</w:t>
      </w:r>
      <w:r w:rsidR="003E49CB">
        <w:rPr>
          <w:rFonts w:ascii="細明體" w:eastAsia="細明體" w:hAnsi="細明體" w:hint="eastAsia"/>
          <w:kern w:val="2"/>
          <w:lang w:eastAsia="zh-TW"/>
        </w:rPr>
        <w:t>SQL</w:t>
      </w:r>
      <w:r w:rsidRPr="00E01490">
        <w:rPr>
          <w:rFonts w:ascii="細明體" w:eastAsia="細明體" w:hAnsi="細明體" w:hint="eastAsia"/>
          <w:bCs/>
          <w:lang w:eastAsia="zh-TW"/>
        </w:rPr>
        <w:t xml:space="preserve">代碼 </w:t>
      </w:r>
    </w:p>
    <w:p w:rsidR="009C012E" w:rsidRPr="00E01490" w:rsidRDefault="003E49CB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案例查詢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案例新增</w:t>
      </w:r>
      <w:r>
        <w:rPr>
          <w:rFonts w:ascii="細明體" w:eastAsia="細明體" w:hAnsi="細明體" w:hint="eastAsia"/>
          <w:bCs/>
          <w:lang w:eastAsia="zh-TW"/>
        </w:rPr>
        <w:t>按鈕</w:t>
      </w:r>
      <w:r w:rsidRPr="00E01490">
        <w:rPr>
          <w:rFonts w:ascii="細明體" w:eastAsia="細明體" w:hAnsi="細明體" w:hint="eastAsia"/>
          <w:bCs/>
          <w:lang w:eastAsia="zh-TW"/>
        </w:rPr>
        <w:t>ENABLED，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案例刪除</w:t>
      </w:r>
      <w:r w:rsidRPr="00E01490">
        <w:rPr>
          <w:rFonts w:ascii="細明體" w:eastAsia="細明體" w:hAnsi="細明體" w:hint="eastAsia"/>
          <w:bCs/>
          <w:lang w:eastAsia="zh-TW"/>
        </w:rPr>
        <w:t>按鈕DISABLED</w:t>
      </w:r>
    </w:p>
    <w:p w:rsidR="0006501A" w:rsidRPr="0006501A" w:rsidRDefault="009C012E" w:rsidP="000650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</w:t>
      </w:r>
      <w:r w:rsidR="003E49CB">
        <w:rPr>
          <w:rFonts w:ascii="細明體" w:eastAsia="細明體" w:hAnsi="細明體" w:hint="eastAsia"/>
          <w:kern w:val="2"/>
          <w:lang w:eastAsia="zh-TW"/>
        </w:rPr>
        <w:t>(</w:t>
      </w:r>
      <w:r w:rsidR="0006501A" w:rsidRPr="00716C34">
        <w:rPr>
          <w:rFonts w:ascii="細明體" w:eastAsia="細明體" w:hAnsi="細明體" w:hint="eastAsia"/>
          <w:lang w:eastAsia="zh-TW"/>
        </w:rPr>
        <w:t>畫面USA</w:t>
      </w:r>
      <w:r w:rsidR="0006501A">
        <w:rPr>
          <w:rFonts w:ascii="細明體" w:eastAsia="細明體" w:hAnsi="細明體" w:hint="eastAsia"/>
          <w:lang w:eastAsia="zh-TW"/>
        </w:rPr>
        <w:t>AZZ0010</w:t>
      </w:r>
      <w:r w:rsidR="0006501A" w:rsidRPr="00716C34">
        <w:rPr>
          <w:rFonts w:ascii="細明體" w:eastAsia="細明體" w:hAnsi="細明體" w:hint="eastAsia"/>
          <w:lang w:eastAsia="zh-TW"/>
        </w:rPr>
        <w:t>_圖1</w:t>
      </w:r>
      <w:r w:rsidR="0006501A">
        <w:rPr>
          <w:rFonts w:ascii="細明體" w:eastAsia="細明體" w:hAnsi="細明體" w:hint="eastAsia"/>
          <w:lang w:eastAsia="zh-TW"/>
        </w:rPr>
        <w:t>c</w:t>
      </w:r>
      <w:r w:rsidR="003E49CB">
        <w:rPr>
          <w:rFonts w:ascii="細明體" w:eastAsia="細明體" w:hAnsi="細明體" w:hint="eastAsia"/>
          <w:kern w:val="2"/>
          <w:lang w:eastAsia="zh-TW"/>
        </w:rPr>
        <w:t>)</w:t>
      </w:r>
      <w:r w:rsidRPr="00E01490">
        <w:rPr>
          <w:rFonts w:ascii="細明體" w:eastAsia="細明體" w:hAnsi="細明體" w:hint="eastAsia"/>
          <w:kern w:val="2"/>
          <w:lang w:eastAsia="zh-TW"/>
        </w:rPr>
        <w:t>，格式如</w:t>
      </w:r>
      <w:bookmarkStart w:id="18" w:name="A_BACK"/>
      <w:bookmarkEnd w:id="18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9C012E" w:rsidRPr="00E01490" w:rsidTr="004A6205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06501A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選取</w:t>
            </w:r>
          </w:p>
        </w:tc>
        <w:tc>
          <w:tcPr>
            <w:tcW w:w="5042" w:type="dxa"/>
          </w:tcPr>
          <w:p w:rsidR="009C012E" w:rsidRPr="00E01490" w:rsidRDefault="0006501A" w:rsidP="004A62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/>
                <w:bCs/>
                <w:color w:val="000000"/>
                <w:sz w:val="20"/>
              </w:rPr>
              <w:t>C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heckBox (若勾選，則連動全部勾選)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06501A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序號</w:t>
            </w:r>
          </w:p>
        </w:tc>
        <w:tc>
          <w:tcPr>
            <w:tcW w:w="5042" w:type="dxa"/>
          </w:tcPr>
          <w:p w:rsidR="009C012E" w:rsidRPr="00E01490" w:rsidRDefault="0006501A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同處理當筆</w:t>
            </w:r>
            <w:r w:rsidRPr="0006501A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DTAAZ010</w:t>
            </w:r>
            <w:r w:rsidR="001844E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.案例序號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06501A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SQL代碼</w:t>
            </w:r>
          </w:p>
        </w:tc>
        <w:tc>
          <w:tcPr>
            <w:tcW w:w="5042" w:type="dxa"/>
          </w:tcPr>
          <w:p w:rsidR="009C012E" w:rsidRPr="00B62E2A" w:rsidRDefault="0006501A" w:rsidP="00B62E2A">
            <w:pPr>
              <w:rPr>
                <w:rFonts w:ascii="細明體" w:eastAsia="細明體" w:hAnsi="細明體" w:hint="eastAsia"/>
                <w:sz w:val="20"/>
                <w:szCs w:val="20"/>
                <w:rPrChange w:id="19" w:author="nalas" w:date="2014-12-12T17:56:00Z">
                  <w:rPr>
                    <w:rFonts w:ascii="細明體" w:eastAsia="細明體" w:hAnsi="細明體" w:hint="eastAsia"/>
                    <w:bCs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同處理當筆</w:t>
            </w:r>
            <w:r w:rsidRPr="0006501A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DTAAZ010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 (點選可聯結</w:t>
            </w:r>
            <w:r w:rsidRPr="00716C34">
              <w:rPr>
                <w:rFonts w:ascii="細明體" w:eastAsia="細明體" w:hAnsi="細明體" w:hint="eastAsia"/>
                <w:sz w:val="20"/>
                <w:szCs w:val="20"/>
              </w:rPr>
              <w:t>畫面USA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AZZ0010</w:t>
            </w:r>
            <w:r w:rsidRPr="00716C34">
              <w:rPr>
                <w:rFonts w:ascii="細明體" w:eastAsia="細明體" w:hAnsi="細明體" w:hint="eastAsia"/>
                <w:sz w:val="20"/>
                <w:szCs w:val="20"/>
              </w:rPr>
              <w:t>_圖1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ins w:id="20" w:author="nalas" w:date="2014-12-12T17:51:00Z">
              <w:r w:rsidR="00B62E2A">
                <w:rPr>
                  <w:rFonts w:ascii="細明體" w:eastAsia="細明體" w:hAnsi="細明體" w:hint="eastAsia"/>
                  <w:sz w:val="20"/>
                  <w:szCs w:val="20"/>
                </w:rPr>
                <w:t>，將該筆資料</w:t>
              </w:r>
            </w:ins>
            <w:ins w:id="21" w:author="nalas" w:date="2014-12-12T17:52:00Z">
              <w:r w:rsidR="00B62E2A">
                <w:rPr>
                  <w:rFonts w:ascii="細明體" w:eastAsia="細明體" w:hAnsi="細明體" w:hint="eastAsia"/>
                  <w:sz w:val="20"/>
                  <w:szCs w:val="20"/>
                </w:rPr>
                <w:t>帶到</w:t>
              </w:r>
              <w:r w:rsidR="00B62E2A">
                <w:rPr>
                  <w:rFonts w:ascii="細明體" w:eastAsia="細明體" w:hAnsi="細明體" w:hint="eastAsia"/>
                  <w:bCs/>
                  <w:color w:val="000000"/>
                  <w:sz w:val="20"/>
                  <w:szCs w:val="20"/>
                </w:rPr>
                <w:t>聯結</w:t>
              </w:r>
              <w:r w:rsidR="00B62E2A" w:rsidRPr="00716C34">
                <w:rPr>
                  <w:rFonts w:ascii="細明體" w:eastAsia="細明體" w:hAnsi="細明體" w:hint="eastAsia"/>
                  <w:sz w:val="20"/>
                  <w:szCs w:val="20"/>
                </w:rPr>
                <w:t>畫面USA</w:t>
              </w:r>
              <w:r w:rsidR="00B62E2A">
                <w:rPr>
                  <w:rFonts w:ascii="細明體" w:eastAsia="細明體" w:hAnsi="細明體" w:hint="eastAsia"/>
                  <w:sz w:val="20"/>
                  <w:szCs w:val="20"/>
                </w:rPr>
                <w:t>AZZ0010</w:t>
              </w:r>
              <w:r w:rsidR="00B62E2A" w:rsidRPr="00716C34">
                <w:rPr>
                  <w:rFonts w:ascii="細明體" w:eastAsia="細明體" w:hAnsi="細明體" w:hint="eastAsia"/>
                  <w:sz w:val="20"/>
                  <w:szCs w:val="20"/>
                </w:rPr>
                <w:t>_圖1</w:t>
              </w:r>
              <w:r w:rsidR="00B62E2A">
                <w:rPr>
                  <w:rFonts w:ascii="細明體" w:eastAsia="細明體" w:hAnsi="細明體" w:hint="eastAsia"/>
                  <w:sz w:val="20"/>
                  <w:szCs w:val="20"/>
                </w:rPr>
                <w:t>b後</w:t>
              </w:r>
            </w:ins>
            <w:ins w:id="22" w:author="nalas" w:date="2014-12-12T17:54:00Z">
              <w:r w:rsidR="00B62E2A">
                <w:rPr>
                  <w:rFonts w:ascii="細明體" w:eastAsia="細明體" w:hAnsi="細明體" w:hint="eastAsia"/>
                  <w:sz w:val="20"/>
                  <w:szCs w:val="20"/>
                </w:rPr>
                <w:t>將</w:t>
              </w:r>
            </w:ins>
            <w:ins w:id="23" w:author="nalas" w:date="2014-12-12T17:55:00Z">
              <w:r w:rsidR="00B62E2A">
                <w:rPr>
                  <w:rFonts w:ascii="細明體" w:eastAsia="細明體" w:hAnsi="細明體" w:hint="eastAsia"/>
                  <w:sz w:val="20"/>
                  <w:szCs w:val="20"/>
                </w:rPr>
                <w:t>數值</w:t>
              </w:r>
            </w:ins>
            <w:ins w:id="24" w:author="nalas" w:date="2014-12-12T17:54:00Z">
              <w:r w:rsidR="00B62E2A">
                <w:rPr>
                  <w:rFonts w:ascii="細明體" w:eastAsia="細明體" w:hAnsi="細明體" w:hint="eastAsia"/>
                  <w:sz w:val="20"/>
                  <w:szCs w:val="20"/>
                </w:rPr>
                <w:t>填入</w:t>
              </w:r>
            </w:ins>
            <w:ins w:id="25" w:author="nalas" w:date="2014-12-12T17:55:00Z">
              <w:r w:rsidR="00B62E2A">
                <w:rPr>
                  <w:rFonts w:ascii="細明體" w:eastAsia="細明體" w:hAnsi="細明體" w:hint="eastAsia"/>
                  <w:sz w:val="20"/>
                  <w:szCs w:val="20"/>
                </w:rPr>
                <w:t>查詢參數輸入欄位</w:t>
              </w:r>
            </w:ins>
            <w:ins w:id="26" w:author="nalas" w:date="2014-12-12T17:56:00Z">
              <w:r w:rsidR="00B62E2A">
                <w:rPr>
                  <w:rFonts w:ascii="細明體" w:eastAsia="細明體" w:hAnsi="細明體" w:hint="eastAsia"/>
                  <w:sz w:val="20"/>
                  <w:szCs w:val="20"/>
                </w:rPr>
                <w:t>,以及將儲存的測試結果顯示</w:t>
              </w:r>
            </w:ins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06501A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查詢輸入參數</w:t>
            </w:r>
          </w:p>
        </w:tc>
        <w:tc>
          <w:tcPr>
            <w:tcW w:w="5042" w:type="dxa"/>
          </w:tcPr>
          <w:p w:rsidR="009C012E" w:rsidRPr="00E01490" w:rsidRDefault="0006501A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同處理當筆</w:t>
            </w:r>
            <w:r w:rsidRPr="0006501A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DTAAZ010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06501A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建立時間</w:t>
            </w:r>
          </w:p>
        </w:tc>
        <w:tc>
          <w:tcPr>
            <w:tcW w:w="5042" w:type="dxa"/>
          </w:tcPr>
          <w:p w:rsidR="009C012E" w:rsidRPr="00E01490" w:rsidRDefault="0006501A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同處理當筆</w:t>
            </w:r>
            <w:r w:rsidRPr="0006501A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DTAAZ010</w:t>
            </w:r>
          </w:p>
        </w:tc>
      </w:tr>
    </w:tbl>
    <w:p w:rsidR="009C012E" w:rsidRPr="00963433" w:rsidRDefault="00040108" w:rsidP="0004010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lastRenderedPageBreak/>
        <w:t>案例查詢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案例新增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案例刪除</w:t>
      </w:r>
      <w:r w:rsidR="00963433">
        <w:rPr>
          <w:rFonts w:ascii="細明體" w:eastAsia="細明體" w:hAnsi="細明體" w:hint="eastAsia"/>
          <w:bCs/>
          <w:lang w:eastAsia="zh-TW"/>
        </w:rPr>
        <w:t>、</w:t>
      </w:r>
      <w:r w:rsidR="00963433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執行案例測試</w:t>
      </w:r>
      <w:r>
        <w:rPr>
          <w:rFonts w:ascii="細明體" w:eastAsia="細明體" w:hAnsi="細明體" w:hint="eastAsia"/>
          <w:bCs/>
          <w:lang w:eastAsia="zh-TW"/>
        </w:rPr>
        <w:t>按鈕</w:t>
      </w:r>
      <w:r w:rsidRPr="00E01490">
        <w:rPr>
          <w:rFonts w:ascii="細明體" w:eastAsia="細明體" w:hAnsi="細明體" w:hint="eastAsia"/>
          <w:bCs/>
          <w:lang w:eastAsia="zh-TW"/>
        </w:rPr>
        <w:t>ENABLED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3433" w:rsidRPr="00963433" w:rsidRDefault="00963433" w:rsidP="0096343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 xml:space="preserve">執行案例測試 </w:t>
      </w:r>
    </w:p>
    <w:p w:rsidR="00963433" w:rsidRDefault="00963433" w:rsidP="009634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檢核:</w:t>
      </w:r>
    </w:p>
    <w:p w:rsidR="00963433" w:rsidRDefault="00963433" w:rsidP="009634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案例查詢需正常完成</w:t>
      </w:r>
    </w:p>
    <w:p w:rsidR="00963433" w:rsidRDefault="00963433" w:rsidP="009634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至少必須勾選一筆測試案例</w:t>
      </w:r>
    </w:p>
    <w:p w:rsidR="00963433" w:rsidRDefault="00963433" w:rsidP="009634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//**依序執行比對測試案例資料</w:t>
      </w:r>
    </w:p>
    <w:p w:rsidR="00963433" w:rsidRDefault="00963433" w:rsidP="009634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以處理當筆測試案例的(SQL代碼跟當筆測試案例的查詢輸入參數)查詢現在資料庫的資料，</w:t>
      </w:r>
    </w:p>
    <w:p w:rsidR="00963433" w:rsidRDefault="00963433" w:rsidP="009634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將查詢結果跟處理當筆測試資料的查詢資料內容比對 (以要比對的欄位為基礎)</w:t>
      </w:r>
    </w:p>
    <w:p w:rsidR="00963433" w:rsidRDefault="00963433" w:rsidP="009634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若有不一致，顯示錯誤訊息 </w:t>
      </w:r>
      <w:r>
        <w:rPr>
          <w:rFonts w:ascii="細明體" w:eastAsia="細明體" w:hAnsi="細明體"/>
          <w:bCs/>
          <w:kern w:val="2"/>
          <w:lang w:eastAsia="zh-TW"/>
        </w:rPr>
        <w:t>“</w:t>
      </w:r>
      <w:r>
        <w:rPr>
          <w:rFonts w:ascii="細明體" w:eastAsia="細明體" w:hAnsi="細明體" w:hint="eastAsia"/>
          <w:bCs/>
          <w:kern w:val="2"/>
          <w:lang w:eastAsia="zh-TW"/>
        </w:rPr>
        <w:t>案例測試不成功，序號: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+ 畫面勾選當筆案例序號</w:t>
      </w:r>
    </w:p>
    <w:p w:rsidR="00963433" w:rsidRPr="00040108" w:rsidRDefault="00963433" w:rsidP="009634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若比對一致，顯示訊息 </w:t>
      </w:r>
      <w:r>
        <w:rPr>
          <w:rFonts w:ascii="細明體" w:eastAsia="細明體" w:hAnsi="細明體"/>
          <w:bCs/>
          <w:kern w:val="2"/>
          <w:lang w:eastAsia="zh-TW"/>
        </w:rPr>
        <w:t>“</w:t>
      </w:r>
      <w:r>
        <w:rPr>
          <w:rFonts w:ascii="細明體" w:eastAsia="細明體" w:hAnsi="細明體" w:hint="eastAsia"/>
          <w:bCs/>
          <w:kern w:val="2"/>
          <w:lang w:eastAsia="zh-TW"/>
        </w:rPr>
        <w:t>案例測試成功</w:t>
      </w:r>
      <w:r>
        <w:rPr>
          <w:rFonts w:ascii="細明體" w:eastAsia="細明體" w:hAnsi="細明體"/>
          <w:bCs/>
          <w:kern w:val="2"/>
          <w:lang w:eastAsia="zh-TW"/>
        </w:rPr>
        <w:t>”</w:t>
      </w:r>
    </w:p>
    <w:p w:rsidR="009C012E" w:rsidRPr="00E01490" w:rsidRDefault="00E4475C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案例</w:t>
      </w:r>
      <w:r w:rsidR="009C012E" w:rsidRPr="00E01490"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新增</w:t>
      </w:r>
    </w:p>
    <w:p w:rsidR="00EF3890" w:rsidRDefault="00EF3890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畫面聯結至</w:t>
      </w:r>
      <w:r w:rsidRPr="00716C34">
        <w:rPr>
          <w:rFonts w:ascii="細明體" w:eastAsia="細明體" w:hAnsi="細明體" w:hint="eastAsia"/>
          <w:lang w:eastAsia="zh-TW"/>
        </w:rPr>
        <w:t>USA</w:t>
      </w:r>
      <w:r>
        <w:rPr>
          <w:rFonts w:ascii="細明體" w:eastAsia="細明體" w:hAnsi="細明體" w:hint="eastAsia"/>
          <w:lang w:eastAsia="zh-TW"/>
        </w:rPr>
        <w:t>AZZ0010</w:t>
      </w:r>
      <w:r w:rsidRPr="00716C34">
        <w:rPr>
          <w:rFonts w:ascii="細明體" w:eastAsia="細明體" w:hAnsi="細明體" w:hint="eastAsia"/>
          <w:lang w:eastAsia="zh-TW"/>
        </w:rPr>
        <w:t>_圖1</w:t>
      </w:r>
      <w:r>
        <w:rPr>
          <w:rFonts w:ascii="細明體" w:eastAsia="細明體" w:hAnsi="細明體" w:hint="eastAsia"/>
          <w:lang w:eastAsia="zh-TW"/>
        </w:rPr>
        <w:t>b</w:t>
      </w:r>
    </w:p>
    <w:p w:rsidR="009C012E" w:rsidRPr="00EF3890" w:rsidRDefault="00EF3890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</w:t>
      </w:r>
      <w:r w:rsidRPr="00716C34">
        <w:rPr>
          <w:rFonts w:ascii="細明體" w:eastAsia="細明體" w:hAnsi="細明體" w:hint="eastAsia"/>
          <w:lang w:eastAsia="zh-TW"/>
        </w:rPr>
        <w:t>USA</w:t>
      </w:r>
      <w:r>
        <w:rPr>
          <w:rFonts w:ascii="細明體" w:eastAsia="細明體" w:hAnsi="細明體" w:hint="eastAsia"/>
          <w:lang w:eastAsia="zh-TW"/>
        </w:rPr>
        <w:t>AZZ0010</w:t>
      </w:r>
      <w:r w:rsidRPr="00716C34">
        <w:rPr>
          <w:rFonts w:ascii="細明體" w:eastAsia="細明體" w:hAnsi="細明體" w:hint="eastAsia"/>
          <w:lang w:eastAsia="zh-TW"/>
        </w:rPr>
        <w:t>_圖1</w:t>
      </w:r>
      <w:r>
        <w:rPr>
          <w:rFonts w:ascii="細明體" w:eastAsia="細明體" w:hAnsi="細明體" w:hint="eastAsia"/>
          <w:lang w:eastAsia="zh-TW"/>
        </w:rPr>
        <w:t>a有輸入SQL代碼，則將SQL代碼值帶入畫面</w:t>
      </w:r>
    </w:p>
    <w:p w:rsidR="00EF3890" w:rsidRPr="00EF3890" w:rsidRDefault="00EF3890" w:rsidP="00EF389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查詢語法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回上頁</w:t>
      </w:r>
      <w:r>
        <w:rPr>
          <w:rFonts w:ascii="細明體" w:eastAsia="細明體" w:hAnsi="細明體" w:hint="eastAsia"/>
          <w:bCs/>
          <w:lang w:eastAsia="zh-TW"/>
        </w:rPr>
        <w:t>按鈕</w:t>
      </w:r>
      <w:r w:rsidRPr="00E01490">
        <w:rPr>
          <w:rFonts w:ascii="細明體" w:eastAsia="細明體" w:hAnsi="細明體" w:hint="eastAsia"/>
          <w:bCs/>
          <w:lang w:eastAsia="zh-TW"/>
        </w:rPr>
        <w:t>ENABLED，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執行SQL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儲存案例</w:t>
      </w:r>
      <w:r w:rsidRPr="00E01490">
        <w:rPr>
          <w:rFonts w:ascii="細明體" w:eastAsia="細明體" w:hAnsi="細明體" w:hint="eastAsia"/>
          <w:bCs/>
          <w:lang w:eastAsia="zh-TW"/>
        </w:rPr>
        <w:t>按鈕DISABLED</w:t>
      </w:r>
    </w:p>
    <w:p w:rsidR="00EF3890" w:rsidRPr="00EF3890" w:rsidRDefault="00EF3890" w:rsidP="00EF389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查詢語法</w:t>
      </w:r>
    </w:p>
    <w:p w:rsidR="00EF3890" w:rsidRDefault="00EF3890" w:rsidP="00EF389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</w:t>
      </w:r>
    </w:p>
    <w:p w:rsidR="00EF3890" w:rsidRDefault="00EF3890" w:rsidP="00EF389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SQL代碼:不能為空值</w:t>
      </w:r>
    </w:p>
    <w:p w:rsidR="00EF3890" w:rsidRDefault="00054071" w:rsidP="000540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以SQL代碼分析系統別com.cathay.</w:t>
      </w:r>
      <w:r w:rsidRPr="00054071">
        <w:rPr>
          <w:rFonts w:ascii="細明體" w:eastAsia="細明體" w:hAnsi="細明體" w:hint="eastAsia"/>
          <w:bCs/>
          <w:color w:val="FF0000"/>
          <w:kern w:val="2"/>
          <w:lang w:eastAsia="zh-TW"/>
        </w:rPr>
        <w:t>XX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. (Set $系統別 = </w:t>
      </w:r>
      <w:r w:rsidRPr="00054071">
        <w:rPr>
          <w:rFonts w:ascii="細明體" w:eastAsia="細明體" w:hAnsi="細明體" w:hint="eastAsia"/>
          <w:bCs/>
          <w:color w:val="FF0000"/>
          <w:kern w:val="2"/>
          <w:lang w:eastAsia="zh-TW"/>
        </w:rPr>
        <w:t>XX</w:t>
      </w:r>
      <w:r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054071" w:rsidRDefault="00054071" w:rsidP="000540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//**為了將來其他系統可能也會導入，所以要判斷系統別對應的DTCM檔案，這裡讀DTCM04AA</w:t>
      </w:r>
    </w:p>
    <w:p w:rsidR="009C012E" w:rsidRPr="00054071" w:rsidRDefault="00054071" w:rsidP="00EF389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</w:t>
      </w:r>
      <w:r>
        <w:rPr>
          <w:rFonts w:ascii="細明體" w:eastAsia="細明體" w:hAnsi="細明體" w:hint="eastAsia"/>
          <w:lang w:eastAsia="zh-TW"/>
        </w:rPr>
        <w:t>理賠業務SQL檔(DTCM04</w:t>
      </w:r>
      <w:r w:rsidRPr="00054071">
        <w:rPr>
          <w:rFonts w:ascii="細明體" w:eastAsia="細明體" w:hAnsi="細明體" w:hint="eastAsia"/>
          <w:color w:val="FF0000"/>
          <w:lang w:eastAsia="zh-TW"/>
        </w:rPr>
        <w:t>AA</w:t>
      </w:r>
      <w:r>
        <w:rPr>
          <w:rFonts w:ascii="細明體" w:eastAsia="細明體" w:hAnsi="細明體" w:hint="eastAsia"/>
          <w:lang w:eastAsia="zh-TW"/>
        </w:rPr>
        <w:t>)</w:t>
      </w:r>
      <w:r w:rsidR="009C012E" w:rsidRPr="00E01490">
        <w:rPr>
          <w:rFonts w:ascii="細明體" w:eastAsia="細明體" w:hAnsi="細明體" w:hint="eastAsia"/>
          <w:lang w:eastAsia="zh-TW"/>
        </w:rPr>
        <w:t>，BY參數：</w:t>
      </w:r>
    </w:p>
    <w:p w:rsidR="00054071" w:rsidRDefault="00054071" w:rsidP="000540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SQL代碼:同畫面傳入</w:t>
      </w:r>
    </w:p>
    <w:p w:rsidR="00054071" w:rsidRDefault="00054071" w:rsidP="000540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若無資料，</w:t>
      </w:r>
    </w:p>
    <w:p w:rsidR="00054071" w:rsidRDefault="00054071" w:rsidP="0005407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顯示訊息 </w:t>
      </w:r>
      <w:r>
        <w:rPr>
          <w:rFonts w:ascii="細明體" w:eastAsia="細明體" w:hAnsi="細明體"/>
          <w:bCs/>
          <w:kern w:val="2"/>
          <w:lang w:eastAsia="zh-TW"/>
        </w:rPr>
        <w:t>“</w:t>
      </w:r>
      <w:r>
        <w:rPr>
          <w:rFonts w:ascii="細明體" w:eastAsia="細明體" w:hAnsi="細明體" w:hint="eastAsia"/>
          <w:bCs/>
          <w:kern w:val="2"/>
          <w:lang w:eastAsia="zh-TW"/>
        </w:rPr>
        <w:t>各業務SQL檔查無資料，SQL代碼: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+同畫面傳入SQL代碼</w:t>
      </w:r>
    </w:p>
    <w:p w:rsidR="00054071" w:rsidRPr="00054071" w:rsidRDefault="00054071" w:rsidP="0005407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查詢語法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回上頁</w:t>
      </w:r>
      <w:r>
        <w:rPr>
          <w:rFonts w:ascii="細明體" w:eastAsia="細明體" w:hAnsi="細明體" w:hint="eastAsia"/>
          <w:bCs/>
          <w:lang w:eastAsia="zh-TW"/>
        </w:rPr>
        <w:t>按鈕</w:t>
      </w:r>
      <w:r w:rsidRPr="00E01490">
        <w:rPr>
          <w:rFonts w:ascii="細明體" w:eastAsia="細明體" w:hAnsi="細明體" w:hint="eastAsia"/>
          <w:bCs/>
          <w:lang w:eastAsia="zh-TW"/>
        </w:rPr>
        <w:t>ENABLED，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執行SQL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儲存案例</w:t>
      </w:r>
      <w:r w:rsidRPr="00E01490">
        <w:rPr>
          <w:rFonts w:ascii="細明體" w:eastAsia="細明體" w:hAnsi="細明體" w:hint="eastAsia"/>
          <w:bCs/>
          <w:lang w:eastAsia="zh-TW"/>
        </w:rPr>
        <w:t>按鈕DISABLED</w:t>
      </w:r>
    </w:p>
    <w:p w:rsidR="00054071" w:rsidRDefault="00054071" w:rsidP="000540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若有資料，</w:t>
      </w:r>
    </w:p>
    <w:p w:rsidR="00054071" w:rsidRDefault="00054071" w:rsidP="0005407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查詢結果顯示下方文字方塊內(</w:t>
      </w:r>
      <w:r w:rsidR="00D366E4">
        <w:rPr>
          <w:rFonts w:ascii="細明體" w:eastAsia="細明體" w:hAnsi="細明體" w:hint="eastAsia"/>
          <w:bCs/>
          <w:kern w:val="2"/>
          <w:lang w:eastAsia="zh-TW"/>
        </w:rPr>
        <w:t xml:space="preserve">$SQL語法 = </w:t>
      </w:r>
      <w:r>
        <w:rPr>
          <w:rFonts w:ascii="細明體" w:eastAsia="細明體" w:hAnsi="細明體" w:hint="eastAsia"/>
          <w:bCs/>
          <w:kern w:val="2"/>
          <w:lang w:eastAsia="zh-TW"/>
        </w:rPr>
        <w:t>同</w:t>
      </w:r>
      <w:r w:rsidR="00D366E4">
        <w:rPr>
          <w:rFonts w:ascii="細明體" w:eastAsia="細明體" w:hAnsi="細明體" w:hint="eastAsia"/>
          <w:bCs/>
          <w:kern w:val="2"/>
          <w:lang w:eastAsia="zh-TW"/>
        </w:rPr>
        <w:t>DTCM4AA.SQL命令</w:t>
      </w:r>
      <w:r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D366E4" w:rsidRDefault="00D366E4" w:rsidP="0005407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分析$SQL語法，將所有查詢變數對應顯示 </w:t>
      </w:r>
      <w:r>
        <w:rPr>
          <w:rFonts w:ascii="細明體" w:eastAsia="細明體" w:hAnsi="細明體"/>
          <w:bCs/>
          <w:kern w:val="2"/>
          <w:lang w:eastAsia="zh-TW"/>
        </w:rPr>
        <w:t>“</w:t>
      </w:r>
      <w:r>
        <w:rPr>
          <w:rFonts w:ascii="細明體" w:eastAsia="細明體" w:hAnsi="細明體" w:hint="eastAsia"/>
          <w:bCs/>
          <w:kern w:val="2"/>
          <w:lang w:eastAsia="zh-TW"/>
        </w:rPr>
        <w:t>查詢參數輸入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區</w:t>
      </w:r>
    </w:p>
    <w:p w:rsidR="00D366E4" w:rsidRDefault="00D366E4" w:rsidP="00D366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27" w:author="nalas" w:date="2014-12-15T11:14:00Z"/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x:  where APLY_NO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:APLY_NO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,則產生 APLY_NO 的可輸入欄位</w:t>
      </w:r>
    </w:p>
    <w:p w:rsidR="001C3EB5" w:rsidRDefault="001C3EB5" w:rsidP="00D366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28" w:author="nalas" w:date="2014-12-15T11:14:00Z"/>
          <w:rFonts w:ascii="細明體" w:eastAsia="細明體" w:hAnsi="細明體" w:hint="eastAsia"/>
          <w:bCs/>
          <w:kern w:val="2"/>
          <w:lang w:eastAsia="zh-TW"/>
        </w:rPr>
      </w:pPr>
      <w:ins w:id="29" w:author="nalas" w:date="2014-12-15T11:14:00Z">
        <w:r>
          <w:rPr>
            <w:rFonts w:ascii="細明體" w:eastAsia="細明體" w:hAnsi="細明體" w:hint="eastAsia"/>
            <w:bCs/>
            <w:kern w:val="2"/>
            <w:lang w:eastAsia="zh-TW"/>
          </w:rPr>
          <w:t>//**增加提示說明</w:t>
        </w:r>
      </w:ins>
    </w:p>
    <w:p w:rsidR="001C3EB5" w:rsidRDefault="001C3EB5" w:rsidP="001C3EB5">
      <w:pPr>
        <w:pStyle w:val="Tabletext"/>
        <w:keepLines w:val="0"/>
        <w:spacing w:after="0" w:line="240" w:lineRule="auto"/>
        <w:rPr>
          <w:ins w:id="30" w:author="nalas" w:date="2014-12-15T10:55:00Z"/>
          <w:rFonts w:ascii="細明體" w:eastAsia="細明體" w:hAnsi="細明體" w:hint="eastAsia"/>
          <w:bCs/>
          <w:kern w:val="2"/>
          <w:lang w:eastAsia="zh-TW"/>
        </w:rPr>
        <w:pPrChange w:id="31" w:author="nalas" w:date="2014-12-15T11:14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ins w:id="32" w:author="nalas" w:date="2014-12-15T11:23:00Z">
        <w:r w:rsidRPr="00426C59">
          <w:rPr>
            <w:noProof/>
            <w:lang w:eastAsia="zh-TW"/>
          </w:rPr>
          <w:pict>
            <v:shape id="_x0000_i1029" type="#_x0000_t75" style="width:432.75pt;height:94.5pt;visibility:visible">
              <v:imagedata r:id="rId12" o:title=""/>
            </v:shape>
          </w:pict>
        </w:r>
      </w:ins>
    </w:p>
    <w:p w:rsidR="00ED1FFD" w:rsidRDefault="00ED1FFD" w:rsidP="00E3645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33" w:author="nalas" w:date="2014-12-15T10:59:00Z"/>
          <w:rFonts w:ascii="細明體" w:eastAsia="細明體" w:hAnsi="細明體" w:hint="eastAsia"/>
          <w:bCs/>
          <w:kern w:val="2"/>
          <w:lang w:eastAsia="zh-TW"/>
        </w:rPr>
      </w:pPr>
      <w:ins w:id="34" w:author="nalas" w:date="2014-12-15T10:55:00Z">
        <w:r>
          <w:rPr>
            <w:rFonts w:ascii="細明體" w:eastAsia="細明體" w:hAnsi="細明體" w:hint="eastAsia"/>
            <w:bCs/>
            <w:kern w:val="2"/>
            <w:lang w:eastAsia="zh-TW"/>
          </w:rPr>
          <w:t>若有 in: 語法，</w:t>
        </w:r>
      </w:ins>
      <w:ins w:id="35" w:author="nalas" w:date="2014-12-15T11:23:00Z">
        <w:r w:rsidR="00E3645A">
          <w:rPr>
            <w:rFonts w:ascii="細明體" w:eastAsia="細明體" w:hAnsi="細明體" w:hint="eastAsia"/>
            <w:bCs/>
            <w:kern w:val="2"/>
            <w:lang w:eastAsia="zh-TW"/>
          </w:rPr>
          <w:t>欄位前面增加紅色</w:t>
        </w:r>
      </w:ins>
      <w:ins w:id="36" w:author="nalas" w:date="2014-12-15T11:25:00Z">
        <w:r w:rsidR="00E3645A">
          <w:rPr>
            <w:rFonts w:ascii="細明體" w:eastAsia="細明體" w:hAnsi="細明體" w:hint="eastAsia"/>
            <w:bCs/>
            <w:kern w:val="2"/>
            <w:lang w:eastAsia="zh-TW"/>
          </w:rPr>
          <w:t>字體</w:t>
        </w:r>
      </w:ins>
      <w:ins w:id="37" w:author="nalas" w:date="2014-12-15T11:24:00Z">
        <w:r w:rsidR="00E3645A">
          <w:rPr>
            <w:rFonts w:ascii="細明體" w:eastAsia="細明體" w:hAnsi="細明體" w:hint="eastAsia"/>
            <w:bCs/>
            <w:kern w:val="2"/>
            <w:lang w:eastAsia="zh-TW"/>
          </w:rPr>
          <w:t xml:space="preserve"> in </w:t>
        </w:r>
      </w:ins>
      <w:ins w:id="38" w:author="nalas" w:date="2014-12-15T11:25:00Z">
        <w:r w:rsidR="00E3645A">
          <w:rPr>
            <w:rFonts w:ascii="細明體" w:eastAsia="細明體" w:hAnsi="細明體" w:hint="eastAsia"/>
            <w:bCs/>
            <w:kern w:val="2"/>
            <w:lang w:eastAsia="zh-TW"/>
          </w:rPr>
          <w:t>(ex:</w:t>
        </w:r>
        <w:r w:rsidR="00E3645A" w:rsidRPr="00E3645A">
          <w:rPr>
            <w:rFonts w:ascii="細明體" w:eastAsia="細明體" w:hAnsi="細明體"/>
            <w:bCs/>
            <w:kern w:val="2"/>
            <w:lang w:eastAsia="zh-TW"/>
          </w:rPr>
          <w:t>in CLAM_AMT_CODE</w:t>
        </w:r>
        <w:r w:rsidR="00E3645A">
          <w:rPr>
            <w:rFonts w:ascii="細明體" w:eastAsia="細明體" w:hAnsi="細明體" w:hint="eastAsia"/>
            <w:bCs/>
            <w:kern w:val="2"/>
            <w:lang w:eastAsia="zh-TW"/>
          </w:rPr>
          <w:t>)</w:t>
        </w:r>
      </w:ins>
      <w:ins w:id="39" w:author="nalas" w:date="2014-12-15T11:24:00Z">
        <w:r w:rsidR="00E3645A">
          <w:rPr>
            <w:rFonts w:ascii="細明體" w:eastAsia="細明體" w:hAnsi="細明體" w:hint="eastAsia"/>
            <w:bCs/>
            <w:kern w:val="2"/>
            <w:lang w:eastAsia="zh-TW"/>
          </w:rPr>
          <w:t xml:space="preserve"> </w:t>
        </w:r>
      </w:ins>
    </w:p>
    <w:p w:rsidR="00ED1FFD" w:rsidRDefault="00ED1FFD" w:rsidP="00ED1FFD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ins w:id="40" w:author="nalas" w:date="2014-12-15T11:04:00Z"/>
          <w:rFonts w:ascii="細明體" w:eastAsia="細明體" w:hAnsi="細明體" w:hint="eastAsia"/>
          <w:bCs/>
          <w:kern w:val="2"/>
          <w:lang w:eastAsia="zh-TW"/>
        </w:rPr>
        <w:pPrChange w:id="41" w:author="nalas" w:date="2014-12-15T10:59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ins w:id="42" w:author="nalas" w:date="2014-12-15T10:59:00Z">
        <w:r>
          <w:rPr>
            <w:rFonts w:ascii="細明體" w:eastAsia="細明體" w:hAnsi="細明體" w:hint="eastAsia"/>
            <w:bCs/>
            <w:kern w:val="2"/>
            <w:lang w:eastAsia="zh-TW"/>
          </w:rPr>
          <w:t>處理時將逗號分隔的輸入值去逗號轉成list</w:t>
        </w:r>
      </w:ins>
    </w:p>
    <w:p w:rsidR="00E3645A" w:rsidRDefault="00ED1FFD" w:rsidP="00E3645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43" w:author="nalas" w:date="2014-12-15T11:25:00Z"/>
          <w:rFonts w:ascii="細明體" w:eastAsia="細明體" w:hAnsi="細明體" w:hint="eastAsia"/>
          <w:bCs/>
          <w:kern w:val="2"/>
          <w:lang w:eastAsia="zh-TW"/>
        </w:rPr>
      </w:pPr>
      <w:ins w:id="44" w:author="nalas" w:date="2014-12-15T11:00:00Z">
        <w:r>
          <w:rPr>
            <w:rFonts w:ascii="細明體" w:eastAsia="細明體" w:hAnsi="細明體" w:hint="eastAsia"/>
            <w:bCs/>
            <w:kern w:val="2"/>
            <w:lang w:eastAsia="zh-TW"/>
          </w:rPr>
          <w:t>有[] 的語法，</w:t>
        </w:r>
      </w:ins>
      <w:ins w:id="45" w:author="nalas" w:date="2014-12-15T11:25:00Z">
        <w:r w:rsidR="00E3645A">
          <w:rPr>
            <w:rFonts w:ascii="細明體" w:eastAsia="細明體" w:hAnsi="細明體" w:hint="eastAsia"/>
            <w:bCs/>
            <w:kern w:val="2"/>
            <w:lang w:eastAsia="zh-TW"/>
          </w:rPr>
          <w:t>欄位前面增加紅色字體 [] (</w:t>
        </w:r>
        <w:r w:rsidR="00E3645A" w:rsidRPr="00E3645A">
          <w:rPr>
            <w:rFonts w:ascii="細明體" w:eastAsia="細明體" w:hAnsi="細明體"/>
            <w:bCs/>
            <w:kern w:val="2"/>
            <w:lang w:eastAsia="zh-TW"/>
          </w:rPr>
          <w:t>[] CLAM_AMT_CODE</w:t>
        </w:r>
        <w:r w:rsidR="00E3645A">
          <w:rPr>
            <w:rFonts w:ascii="細明體" w:eastAsia="細明體" w:hAnsi="細明體" w:hint="eastAsia"/>
            <w:bCs/>
            <w:kern w:val="2"/>
            <w:lang w:eastAsia="zh-TW"/>
          </w:rPr>
          <w:t>)</w:t>
        </w:r>
      </w:ins>
    </w:p>
    <w:p w:rsidR="00ED1FFD" w:rsidRDefault="00ED1FFD" w:rsidP="00E3645A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  <w:pPrChange w:id="46" w:author="nalas" w:date="2014-12-15T11:25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ins w:id="47" w:author="nalas" w:date="2014-12-15T11:00:00Z">
        <w:r>
          <w:rPr>
            <w:rFonts w:ascii="細明體" w:eastAsia="細明體" w:hAnsi="細明體" w:hint="eastAsia"/>
            <w:bCs/>
            <w:kern w:val="2"/>
            <w:lang w:eastAsia="zh-TW"/>
          </w:rPr>
          <w:t>若輸入欄位有值，則</w:t>
        </w:r>
      </w:ins>
      <w:ins w:id="48" w:author="nalas" w:date="2014-12-15T11:02:00Z">
        <w:r>
          <w:rPr>
            <w:rFonts w:ascii="細明體" w:eastAsia="細明體" w:hAnsi="細明體" w:hint="eastAsia"/>
            <w:bCs/>
            <w:kern w:val="2"/>
            <w:lang w:eastAsia="zh-TW"/>
          </w:rPr>
          <w:t>依上述兩個規則處理</w:t>
        </w:r>
      </w:ins>
      <w:ins w:id="49" w:author="nalas" w:date="2014-12-15T11:03:00Z">
        <w:r>
          <w:rPr>
            <w:rFonts w:ascii="細明體" w:eastAsia="細明體" w:hAnsi="細明體" w:hint="eastAsia"/>
            <w:bCs/>
            <w:kern w:val="2"/>
            <w:lang w:eastAsia="zh-TW"/>
          </w:rPr>
          <w:t>設定輸入欄位值。</w:t>
        </w:r>
      </w:ins>
    </w:p>
    <w:p w:rsidR="00054071" w:rsidRPr="0007591F" w:rsidRDefault="00D366E4" w:rsidP="0005407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查詢語法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回上頁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執行SQL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儲存案例</w:t>
      </w:r>
      <w:r w:rsidRPr="00E01490">
        <w:rPr>
          <w:rFonts w:ascii="細明體" w:eastAsia="細明體" w:hAnsi="細明體" w:hint="eastAsia"/>
          <w:bCs/>
          <w:lang w:eastAsia="zh-TW"/>
        </w:rPr>
        <w:t>按鈕</w:t>
      </w:r>
      <w:r>
        <w:rPr>
          <w:rFonts w:ascii="細明體" w:eastAsia="細明體" w:hAnsi="細明體" w:hint="eastAsia"/>
          <w:bCs/>
          <w:lang w:eastAsia="zh-TW"/>
        </w:rPr>
        <w:t>EN</w:t>
      </w:r>
      <w:r w:rsidRPr="00E01490">
        <w:rPr>
          <w:rFonts w:ascii="細明體" w:eastAsia="細明體" w:hAnsi="細明體" w:hint="eastAsia"/>
          <w:bCs/>
          <w:lang w:eastAsia="zh-TW"/>
        </w:rPr>
        <w:t>ABLED</w:t>
      </w:r>
    </w:p>
    <w:p w:rsidR="0007591F" w:rsidRPr="00E01490" w:rsidRDefault="0007591F" w:rsidP="0007591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回上頁</w:t>
      </w:r>
    </w:p>
    <w:p w:rsidR="0007591F" w:rsidRDefault="0007591F" w:rsidP="0007591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返回案例查詢頁面</w:t>
      </w:r>
      <w:r w:rsidRPr="00716C34">
        <w:rPr>
          <w:rFonts w:ascii="細明體" w:eastAsia="細明體" w:hAnsi="細明體" w:hint="eastAsia"/>
        </w:rPr>
        <w:t>USA</w:t>
      </w:r>
      <w:r>
        <w:rPr>
          <w:rFonts w:ascii="細明體" w:eastAsia="細明體" w:hAnsi="細明體" w:hint="eastAsia"/>
        </w:rPr>
        <w:t>AZZ0010</w:t>
      </w:r>
      <w:r w:rsidRPr="00716C34">
        <w:rPr>
          <w:rFonts w:ascii="細明體" w:eastAsia="細明體" w:hAnsi="細明體" w:hint="eastAsia"/>
        </w:rPr>
        <w:t>_圖1a</w:t>
      </w:r>
    </w:p>
    <w:p w:rsidR="00054071" w:rsidRPr="00E01490" w:rsidRDefault="00D366E4" w:rsidP="00C4473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執行SQL</w:t>
      </w:r>
    </w:p>
    <w:p w:rsidR="00C44732" w:rsidRDefault="00C44732" w:rsidP="00C4473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檢核:</w:t>
      </w:r>
    </w:p>
    <w:p w:rsidR="00C44732" w:rsidRDefault="00C44732" w:rsidP="00C447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查詢語法</w:t>
      </w:r>
      <w:r>
        <w:rPr>
          <w:rFonts w:ascii="細明體" w:eastAsia="細明體" w:hAnsi="細明體" w:hint="eastAsia"/>
          <w:bCs/>
          <w:kern w:val="2"/>
          <w:lang w:eastAsia="zh-TW"/>
        </w:rPr>
        <w:t>需正常完成</w:t>
      </w:r>
    </w:p>
    <w:p w:rsidR="00C44732" w:rsidRDefault="00C44732" w:rsidP="00C447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50" w:author="nalas" w:date="2014-12-15T11:00:00Z"/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查詢參數輸入區的欄位都要輸入</w:t>
      </w:r>
    </w:p>
    <w:p w:rsidR="00ED1FFD" w:rsidRDefault="00ED1FFD" w:rsidP="00ED1FF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  <w:pPrChange w:id="51" w:author="nalas" w:date="2014-12-15T11:00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52" w:author="nalas" w:date="2014-12-15T11:00:00Z">
        <w:r>
          <w:rPr>
            <w:rFonts w:ascii="細明體" w:eastAsia="細明體" w:hAnsi="細明體" w:hint="eastAsia"/>
            <w:bCs/>
            <w:kern w:val="2"/>
            <w:lang w:eastAsia="zh-TW"/>
          </w:rPr>
          <w:t>若有[] 的語法</w:t>
        </w:r>
      </w:ins>
      <w:ins w:id="53" w:author="nalas" w:date="2014-12-15T11:01:00Z">
        <w:r>
          <w:rPr>
            <w:rFonts w:ascii="細明體" w:eastAsia="細明體" w:hAnsi="細明體" w:hint="eastAsia"/>
            <w:bCs/>
            <w:kern w:val="2"/>
            <w:lang w:eastAsia="zh-TW"/>
          </w:rPr>
          <w:t>的欄位</w:t>
        </w:r>
      </w:ins>
      <w:ins w:id="54" w:author="nalas" w:date="2014-12-15T11:00:00Z">
        <w:r>
          <w:rPr>
            <w:rFonts w:ascii="細明體" w:eastAsia="細明體" w:hAnsi="細明體" w:hint="eastAsia"/>
            <w:bCs/>
            <w:kern w:val="2"/>
            <w:lang w:eastAsia="zh-TW"/>
          </w:rPr>
          <w:t>，可以</w:t>
        </w:r>
      </w:ins>
      <w:ins w:id="55" w:author="nalas" w:date="2014-12-15T11:01:00Z">
        <w:r>
          <w:rPr>
            <w:rFonts w:ascii="細明體" w:eastAsia="細明體" w:hAnsi="細明體" w:hint="eastAsia"/>
            <w:bCs/>
            <w:kern w:val="2"/>
            <w:lang w:eastAsia="zh-TW"/>
          </w:rPr>
          <w:t>不須</w:t>
        </w:r>
      </w:ins>
      <w:ins w:id="56" w:author="nalas" w:date="2014-12-15T11:00:00Z">
        <w:r>
          <w:rPr>
            <w:rFonts w:ascii="細明體" w:eastAsia="細明體" w:hAnsi="細明體" w:hint="eastAsia"/>
            <w:bCs/>
            <w:kern w:val="2"/>
            <w:lang w:eastAsia="zh-TW"/>
          </w:rPr>
          <w:t>輸入</w:t>
        </w:r>
      </w:ins>
    </w:p>
    <w:p w:rsidR="00C44732" w:rsidRDefault="00C44732" w:rsidP="00C4473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執行SQL語法查詢，</w:t>
      </w:r>
    </w:p>
    <w:p w:rsidR="00C44732" w:rsidRDefault="00C44732" w:rsidP="00C447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若查無資料，顯示 </w:t>
      </w:r>
      <w:r>
        <w:rPr>
          <w:rFonts w:ascii="細明體" w:eastAsia="細明體" w:hAnsi="細明體"/>
          <w:bCs/>
          <w:kern w:val="2"/>
          <w:lang w:eastAsia="zh-TW"/>
        </w:rPr>
        <w:t>“</w:t>
      </w:r>
      <w:r>
        <w:rPr>
          <w:rFonts w:ascii="細明體" w:eastAsia="細明體" w:hAnsi="細明體" w:hint="eastAsia"/>
          <w:bCs/>
          <w:kern w:val="2"/>
          <w:lang w:eastAsia="zh-TW"/>
        </w:rPr>
        <w:t>查無相對應資料，請確認。</w:t>
      </w:r>
      <w:r>
        <w:rPr>
          <w:rFonts w:ascii="細明體" w:eastAsia="細明體" w:hAnsi="細明體"/>
          <w:bCs/>
          <w:kern w:val="2"/>
          <w:lang w:eastAsia="zh-TW"/>
        </w:rPr>
        <w:t>”</w:t>
      </w:r>
    </w:p>
    <w:p w:rsidR="00C44732" w:rsidRPr="006F6774" w:rsidRDefault="00C44732" w:rsidP="006F677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查詢語法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回上頁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執行SQL</w:t>
      </w:r>
      <w:r>
        <w:rPr>
          <w:rFonts w:ascii="細明體" w:eastAsia="細明體" w:hAnsi="細明體" w:hint="eastAsia"/>
          <w:bCs/>
          <w:lang w:eastAsia="zh-TW"/>
        </w:rPr>
        <w:t>按鈕</w:t>
      </w:r>
      <w:r w:rsidRPr="00E01490">
        <w:rPr>
          <w:rFonts w:ascii="細明體" w:eastAsia="細明體" w:hAnsi="細明體" w:hint="eastAsia"/>
          <w:bCs/>
          <w:lang w:eastAsia="zh-TW"/>
        </w:rPr>
        <w:t>ENABLED，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儲存案例</w:t>
      </w:r>
      <w:r w:rsidRPr="00E01490">
        <w:rPr>
          <w:rFonts w:ascii="細明體" w:eastAsia="細明體" w:hAnsi="細明體" w:hint="eastAsia"/>
          <w:bCs/>
          <w:lang w:eastAsia="zh-TW"/>
        </w:rPr>
        <w:t>按鈕DISABLED</w:t>
      </w:r>
    </w:p>
    <w:p w:rsidR="006F6774" w:rsidRDefault="006F6774" w:rsidP="00C447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若有錯誤，顯示錯誤訊息 </w:t>
      </w:r>
      <w:r>
        <w:rPr>
          <w:rFonts w:ascii="細明體" w:eastAsia="細明體" w:hAnsi="細明體"/>
          <w:bCs/>
          <w:kern w:val="2"/>
          <w:lang w:eastAsia="zh-TW"/>
        </w:rPr>
        <w:t>“</w:t>
      </w:r>
      <w:r>
        <w:rPr>
          <w:rFonts w:ascii="細明體" w:eastAsia="細明體" w:hAnsi="細明體" w:hint="eastAsia"/>
          <w:bCs/>
          <w:kern w:val="2"/>
          <w:lang w:eastAsia="zh-TW"/>
        </w:rPr>
        <w:t>執行SQL與法錯誤</w:t>
      </w:r>
      <w:r>
        <w:rPr>
          <w:rFonts w:ascii="細明體" w:eastAsia="細明體" w:hAnsi="細明體"/>
          <w:bCs/>
          <w:kern w:val="2"/>
          <w:lang w:eastAsia="zh-TW"/>
        </w:rPr>
        <w:t>”</w:t>
      </w:r>
    </w:p>
    <w:p w:rsidR="006F6774" w:rsidRPr="006F6774" w:rsidRDefault="006F6774" w:rsidP="006F677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查詢語法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回上頁</w:t>
      </w:r>
      <w:r>
        <w:rPr>
          <w:rFonts w:ascii="細明體" w:eastAsia="細明體" w:hAnsi="細明體" w:hint="eastAsia"/>
          <w:bCs/>
          <w:lang w:eastAsia="zh-TW"/>
        </w:rPr>
        <w:t>按鈕</w:t>
      </w:r>
      <w:r w:rsidRPr="00E01490">
        <w:rPr>
          <w:rFonts w:ascii="細明體" w:eastAsia="細明體" w:hAnsi="細明體" w:hint="eastAsia"/>
          <w:bCs/>
          <w:lang w:eastAsia="zh-TW"/>
        </w:rPr>
        <w:t>ENABLED，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儲存案例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執行SQL</w:t>
      </w:r>
      <w:r w:rsidRPr="00E01490">
        <w:rPr>
          <w:rFonts w:ascii="細明體" w:eastAsia="細明體" w:hAnsi="細明體" w:hint="eastAsia"/>
          <w:bCs/>
          <w:lang w:eastAsia="zh-TW"/>
        </w:rPr>
        <w:t>按鈕DISABLED</w:t>
      </w:r>
    </w:p>
    <w:p w:rsidR="009C012E" w:rsidRPr="0007591F" w:rsidRDefault="006F6774" w:rsidP="006F677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F6774">
        <w:rPr>
          <w:rFonts w:ascii="細明體" w:eastAsia="細明體" w:hAnsi="細明體" w:hint="eastAsia"/>
          <w:bCs/>
          <w:kern w:val="2"/>
          <w:lang w:eastAsia="zh-TW"/>
        </w:rPr>
        <w:t>若無誤，顯示查詢結果</w:t>
      </w:r>
      <w:r>
        <w:rPr>
          <w:rFonts w:ascii="細明體" w:eastAsia="細明體" w:hAnsi="細明體" w:hint="eastAsia"/>
          <w:bCs/>
          <w:kern w:val="2"/>
          <w:lang w:eastAsia="zh-TW"/>
        </w:rPr>
        <w:t>，</w:t>
      </w:r>
      <w:r w:rsidR="009C012E" w:rsidRPr="006F6774">
        <w:rPr>
          <w:rFonts w:ascii="細明體" w:eastAsia="細明體" w:hAnsi="細明體" w:hint="eastAsia"/>
          <w:bCs/>
          <w:kern w:val="2"/>
          <w:lang w:eastAsia="zh-TW"/>
        </w:rPr>
        <w:t>格式如</w:t>
      </w:r>
      <w:bookmarkStart w:id="57" w:name="B_BACK"/>
      <w:bookmarkEnd w:id="57"/>
      <w:r w:rsidR="009C012E" w:rsidRPr="006F6774">
        <w:rPr>
          <w:rFonts w:ascii="細明體" w:eastAsia="細明體" w:hAnsi="細明體" w:hint="eastAsia"/>
          <w:kern w:val="2"/>
          <w:lang w:eastAsia="zh-TW"/>
        </w:rPr>
        <w:t>下</w:t>
      </w:r>
      <w:r>
        <w:rPr>
          <w:rFonts w:ascii="細明體" w:eastAsia="細明體" w:hAnsi="細明體" w:hint="eastAsia"/>
          <w:kern w:val="2"/>
          <w:lang w:eastAsia="zh-TW"/>
        </w:rPr>
        <w:t>說明</w:t>
      </w:r>
      <w:r w:rsidR="009C012E" w:rsidRPr="006F6774">
        <w:rPr>
          <w:rFonts w:ascii="細明體" w:eastAsia="細明體" w:hAnsi="細明體" w:hint="eastAsia"/>
          <w:kern w:val="2"/>
          <w:lang w:eastAsia="zh-TW"/>
        </w:rPr>
        <w:t>：</w:t>
      </w:r>
    </w:p>
    <w:p w:rsidR="0007591F" w:rsidRPr="0007591F" w:rsidRDefault="0007591F" w:rsidP="0007591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hint="eastAsia"/>
          <w:noProof/>
          <w:lang w:eastAsia="zh-TW"/>
        </w:rPr>
        <w:t xml:space="preserve">                  </w:t>
      </w:r>
      <w:r w:rsidRPr="000D7C50">
        <w:rPr>
          <w:noProof/>
          <w:lang w:eastAsia="zh-TW"/>
        </w:rPr>
        <w:pict>
          <v:shape id="_x0000_i1030" type="#_x0000_t75" style="width:432.75pt;height:105pt;visibility:visible">
            <v:imagedata r:id="rId13" o:title=""/>
          </v:shape>
        </w:pict>
      </w:r>
    </w:p>
    <w:p w:rsidR="0007591F" w:rsidRPr="00E01490" w:rsidRDefault="00A6557F" w:rsidP="0007591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儲存案例</w:t>
      </w:r>
    </w:p>
    <w:p w:rsidR="0007591F" w:rsidRDefault="0007591F" w:rsidP="0007591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檢核:</w:t>
      </w:r>
    </w:p>
    <w:p w:rsidR="00A6557F" w:rsidRDefault="00A6557F" w:rsidP="00A655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執行SQL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需正常完成 </w:t>
      </w:r>
    </w:p>
    <w:p w:rsidR="00F90BA0" w:rsidRPr="00F90BA0" w:rsidRDefault="00A6557F" w:rsidP="00F90BA0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欄位名稱的checkBox至少要有勾選一個</w:t>
      </w:r>
    </w:p>
    <w:p w:rsidR="00A6557F" w:rsidRPr="00A6557F" w:rsidRDefault="00A6557F" w:rsidP="00A6557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寫入</w:t>
      </w:r>
      <w:r>
        <w:rPr>
          <w:rFonts w:ascii="細明體" w:eastAsia="細明體" w:hAnsi="細明體" w:hint="eastAsia"/>
          <w:lang w:eastAsia="zh-TW"/>
        </w:rPr>
        <w:t>重要SQL迴歸紀錄檔DTAAZ010，BY參數</w:t>
      </w:r>
    </w:p>
    <w:p w:rsidR="00A6557F" w:rsidRPr="00A6557F" w:rsidRDefault="00A6557F" w:rsidP="00A655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SQL代碼:同畫面輸入</w:t>
      </w:r>
    </w:p>
    <w:p w:rsidR="00A6557F" w:rsidRDefault="00A6557F" w:rsidP="00A655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輸入參數值:將畫面查詢參數輸入的所有欄位組成</w:t>
      </w:r>
      <w:r w:rsidR="0000036E">
        <w:rPr>
          <w:rFonts w:ascii="細明體" w:eastAsia="細明體" w:hAnsi="細明體" w:hint="eastAsia"/>
          <w:bCs/>
          <w:kern w:val="2"/>
          <w:lang w:eastAsia="zh-TW"/>
        </w:rPr>
        <w:t>Jason</w:t>
      </w:r>
      <w:r>
        <w:rPr>
          <w:rFonts w:ascii="細明體" w:eastAsia="細明體" w:hAnsi="細明體" w:hint="eastAsia"/>
          <w:bCs/>
          <w:kern w:val="2"/>
          <w:lang w:eastAsia="zh-TW"/>
        </w:rPr>
        <w:t>字串寫入</w:t>
      </w:r>
    </w:p>
    <w:p w:rsidR="0000036E" w:rsidRDefault="0000036E" w:rsidP="00A655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案例序號:</w:t>
      </w:r>
      <w:r w:rsidR="00F90BA0">
        <w:rPr>
          <w:rFonts w:ascii="細明體" w:eastAsia="細明體" w:hAnsi="細明體" w:hint="eastAsia"/>
          <w:lang w:eastAsia="zh-TW"/>
        </w:rPr>
        <w:t>取SQL代碼相同的案例序號+1,若是第一筆紀錄則放1</w:t>
      </w:r>
    </w:p>
    <w:p w:rsidR="00A6557F" w:rsidRDefault="0000036E" w:rsidP="00A655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要比對的欄位</w:t>
      </w:r>
      <w:r w:rsidR="00A6557F">
        <w:rPr>
          <w:rFonts w:ascii="細明體" w:eastAsia="細明體" w:hAnsi="細明體" w:hint="eastAsia"/>
          <w:bCs/>
          <w:kern w:val="2"/>
          <w:lang w:eastAsia="zh-TW"/>
        </w:rPr>
        <w:t>:</w:t>
      </w:r>
      <w:r>
        <w:rPr>
          <w:rFonts w:ascii="細明體" w:eastAsia="細明體" w:hAnsi="細明體" w:hint="eastAsia"/>
          <w:bCs/>
          <w:kern w:val="2"/>
          <w:lang w:eastAsia="zh-TW"/>
        </w:rPr>
        <w:t>將畫面有勾選要比對的欄位組成Jason字串寫入</w:t>
      </w:r>
    </w:p>
    <w:p w:rsidR="0000036E" w:rsidRDefault="0000036E" w:rsidP="00A655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查詢資料內容:將畫面有勾選要比對的欄位對應的資料組成Jason字串寫入</w:t>
      </w:r>
    </w:p>
    <w:p w:rsidR="00D55657" w:rsidRDefault="0000036E" w:rsidP="0000036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輸入日期:系統日期</w:t>
      </w:r>
    </w:p>
    <w:p w:rsidR="0000036E" w:rsidRDefault="0000036E" w:rsidP="0000036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輸入人員ID:Login人員ID</w:t>
      </w:r>
    </w:p>
    <w:p w:rsidR="0000036E" w:rsidRDefault="0000036E" w:rsidP="0000036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輸入人員姓名:</w:t>
      </w:r>
      <w:r w:rsidRPr="0000036E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Login人員姓名</w:t>
      </w:r>
    </w:p>
    <w:p w:rsidR="00F90BA0" w:rsidRDefault="00F90BA0" w:rsidP="0000036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若新增有誤，顯示錯誤訊息 </w:t>
      </w:r>
      <w:r>
        <w:rPr>
          <w:rFonts w:ascii="細明體" w:eastAsia="細明體" w:hAnsi="細明體"/>
          <w:bCs/>
          <w:kern w:val="2"/>
          <w:lang w:eastAsia="zh-TW"/>
        </w:rPr>
        <w:t>“</w:t>
      </w:r>
      <w:r>
        <w:rPr>
          <w:rFonts w:ascii="細明體" w:eastAsia="細明體" w:hAnsi="細明體" w:hint="eastAsia"/>
          <w:bCs/>
          <w:kern w:val="2"/>
          <w:lang w:eastAsia="zh-TW"/>
        </w:rPr>
        <w:t>案例儲存錯誤，SQL代碼: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+</w:t>
      </w:r>
      <w:r w:rsidRPr="00F90BA0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SQL代碼</w:t>
      </w:r>
    </w:p>
    <w:p w:rsidR="00F90BA0" w:rsidRDefault="00F90BA0" w:rsidP="0000036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若新增無誤，顯示 </w:t>
      </w:r>
      <w:r>
        <w:rPr>
          <w:rFonts w:ascii="細明體" w:eastAsia="細明體" w:hAnsi="細明體"/>
          <w:bCs/>
          <w:kern w:val="2"/>
          <w:lang w:eastAsia="zh-TW"/>
        </w:rPr>
        <w:t>“</w:t>
      </w:r>
      <w:r>
        <w:rPr>
          <w:rFonts w:ascii="細明體" w:eastAsia="細明體" w:hAnsi="細明體" w:hint="eastAsia"/>
          <w:bCs/>
          <w:kern w:val="2"/>
          <w:lang w:eastAsia="zh-TW"/>
        </w:rPr>
        <w:t>儲存案例成功</w:t>
      </w:r>
      <w:r>
        <w:rPr>
          <w:rFonts w:ascii="細明體" w:eastAsia="細明體" w:hAnsi="細明體"/>
          <w:bCs/>
          <w:kern w:val="2"/>
          <w:lang w:eastAsia="zh-TW"/>
        </w:rPr>
        <w:t>”</w:t>
      </w:r>
    </w:p>
    <w:p w:rsidR="001F281E" w:rsidRPr="00373926" w:rsidRDefault="0007591F" w:rsidP="000743F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373926">
        <w:rPr>
          <w:rFonts w:ascii="細明體" w:eastAsia="細明體" w:hAnsi="細明體" w:hint="eastAsia"/>
          <w:bCs/>
          <w:lang w:eastAsia="zh-TW"/>
        </w:rPr>
        <w:t xml:space="preserve"> </w:t>
      </w:r>
      <w:r w:rsidR="001F281E" w:rsidRPr="00373926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案例刪除 </w:t>
      </w:r>
    </w:p>
    <w:p w:rsidR="001F281E" w:rsidRPr="00E01490" w:rsidRDefault="001F281E" w:rsidP="001F281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1F281E" w:rsidRPr="001F281E" w:rsidRDefault="001F281E" w:rsidP="001F281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需完成案例查詢</w:t>
      </w:r>
    </w:p>
    <w:p w:rsidR="001F281E" w:rsidRDefault="001F281E" w:rsidP="001F281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至少需有勾選一項checkBox</w:t>
      </w:r>
    </w:p>
    <w:p w:rsidR="0028651A" w:rsidRDefault="0028651A" w:rsidP="0028651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//**依序將勾選的資料刪除</w:t>
      </w:r>
    </w:p>
    <w:p w:rsidR="001F281E" w:rsidRPr="00E01490" w:rsidRDefault="001F281E" w:rsidP="001F281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刪除重要SQL迴歸紀錄檔</w:t>
      </w:r>
      <w:r w:rsidRPr="00E01490">
        <w:rPr>
          <w:rFonts w:ascii="細明體" w:eastAsia="細明體" w:hAnsi="細明體" w:hint="eastAsia"/>
          <w:lang w:eastAsia="zh-TW"/>
        </w:rPr>
        <w:t>DTA</w:t>
      </w:r>
      <w:r>
        <w:rPr>
          <w:rFonts w:ascii="細明體" w:eastAsia="細明體" w:hAnsi="細明體" w:hint="eastAsia"/>
          <w:lang w:eastAsia="zh-TW"/>
        </w:rPr>
        <w:t>AZ010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1F281E" w:rsidRDefault="001F281E" w:rsidP="001F281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SQL</w:t>
      </w:r>
      <w:r w:rsidRPr="00E01490">
        <w:rPr>
          <w:rFonts w:ascii="細明體" w:eastAsia="細明體" w:hAnsi="細明體" w:hint="eastAsia"/>
          <w:bCs/>
          <w:lang w:eastAsia="zh-TW"/>
        </w:rPr>
        <w:t>代碼</w:t>
      </w:r>
      <w:r w:rsidRPr="00E01490">
        <w:rPr>
          <w:rFonts w:ascii="細明體" w:eastAsia="細明體" w:hAnsi="細明體" w:hint="eastAsia"/>
          <w:lang w:eastAsia="zh-TW"/>
        </w:rPr>
        <w:t xml:space="preserve">：同畫面輸入 </w:t>
      </w:r>
    </w:p>
    <w:p w:rsidR="0028651A" w:rsidRPr="00E01490" w:rsidRDefault="0028651A" w:rsidP="001F281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案例序號:同勾選當筆序號</w:t>
      </w:r>
    </w:p>
    <w:p w:rsidR="0028651A" w:rsidRPr="0028651A" w:rsidRDefault="0028651A" w:rsidP="002865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若有誤，</w:t>
      </w:r>
      <w:r w:rsidRPr="00E01490">
        <w:rPr>
          <w:rFonts w:ascii="細明體" w:eastAsia="細明體" w:hAnsi="細明體" w:hint="eastAsia"/>
          <w:kern w:val="2"/>
          <w:lang w:eastAsia="zh-TW"/>
        </w:rPr>
        <w:t>顯示</w:t>
      </w:r>
      <w:r>
        <w:rPr>
          <w:rFonts w:ascii="細明體" w:eastAsia="細明體" w:hAnsi="細明體" w:hint="eastAsia"/>
          <w:kern w:val="2"/>
          <w:lang w:eastAsia="zh-TW"/>
        </w:rPr>
        <w:t xml:space="preserve">錯誤訊息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刪除測試案例資料失敗。SQL代碼：</w:t>
      </w:r>
      <w:r w:rsidRPr="00E01490">
        <w:rPr>
          <w:rFonts w:ascii="細明體" w:eastAsia="細明體" w:hAnsi="細明體"/>
          <w:kern w:val="2"/>
          <w:lang w:eastAsia="zh-TW"/>
        </w:rPr>
        <w:t>”</w:t>
      </w:r>
      <w:r w:rsidRPr="00E01490"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>SQL</w:t>
      </w:r>
      <w:r w:rsidRPr="00E01490">
        <w:rPr>
          <w:rFonts w:ascii="細明體" w:eastAsia="細明體" w:hAnsi="細明體" w:hint="eastAsia"/>
          <w:bCs/>
          <w:lang w:eastAsia="zh-TW"/>
        </w:rPr>
        <w:t>代碼</w:t>
      </w:r>
      <w:r>
        <w:rPr>
          <w:rFonts w:ascii="細明體" w:eastAsia="細明體" w:hAnsi="細明體" w:hint="eastAsia"/>
          <w:bCs/>
          <w:lang w:eastAsia="zh-TW"/>
        </w:rPr>
        <w:t xml:space="preserve">+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案例序號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+同勾選當筆序號</w:t>
      </w:r>
    </w:p>
    <w:p w:rsidR="0028651A" w:rsidRPr="00E01490" w:rsidRDefault="0028651A" w:rsidP="002865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</w:t>
      </w:r>
      <w:r>
        <w:rPr>
          <w:rFonts w:ascii="細明體" w:eastAsia="細明體" w:hAnsi="細明體" w:hint="eastAsia"/>
          <w:kern w:val="2"/>
          <w:lang w:eastAsia="zh-TW"/>
        </w:rPr>
        <w:t>刪</w:t>
      </w:r>
      <w:r w:rsidRPr="00E01490">
        <w:rPr>
          <w:rFonts w:ascii="細明體" w:eastAsia="細明體" w:hAnsi="細明體" w:hint="eastAsia"/>
          <w:kern w:val="2"/>
          <w:lang w:eastAsia="zh-TW"/>
        </w:rPr>
        <w:t>無資料，屬正常。顯示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無該測試案例資料。SQL代碼：</w:t>
      </w:r>
      <w:r w:rsidRPr="00E01490">
        <w:rPr>
          <w:rFonts w:ascii="細明體" w:eastAsia="細明體" w:hAnsi="細明體"/>
          <w:kern w:val="2"/>
          <w:lang w:eastAsia="zh-TW"/>
        </w:rPr>
        <w:t>”</w:t>
      </w:r>
      <w:r w:rsidRPr="00E01490"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>SQL</w:t>
      </w:r>
      <w:r w:rsidRPr="00E01490">
        <w:rPr>
          <w:rFonts w:ascii="細明體" w:eastAsia="細明體" w:hAnsi="細明體" w:hint="eastAsia"/>
          <w:bCs/>
          <w:lang w:eastAsia="zh-TW"/>
        </w:rPr>
        <w:t>代碼</w:t>
      </w:r>
      <w:r>
        <w:rPr>
          <w:rFonts w:ascii="細明體" w:eastAsia="細明體" w:hAnsi="細明體" w:hint="eastAsia"/>
          <w:bCs/>
          <w:lang w:eastAsia="zh-TW"/>
        </w:rPr>
        <w:t xml:space="preserve">+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案例序號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+同勾選當筆序號</w:t>
      </w:r>
    </w:p>
    <w:p w:rsidR="0028651A" w:rsidRPr="0028651A" w:rsidRDefault="0028651A" w:rsidP="002865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若正常，顯示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刪除測試案例資料完成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28651A" w:rsidRPr="00E01490" w:rsidRDefault="0028651A" w:rsidP="0028651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案例查詢</w:t>
      </w:r>
      <w:r>
        <w:rPr>
          <w:rFonts w:ascii="細明體" w:eastAsia="細明體" w:hAnsi="細明體" w:hint="eastAsia"/>
          <w:bCs/>
          <w:lang w:eastAsia="zh-TW"/>
        </w:rPr>
        <w:t>、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案例新增</w:t>
      </w:r>
      <w:r>
        <w:rPr>
          <w:rFonts w:ascii="細明體" w:eastAsia="細明體" w:hAnsi="細明體" w:hint="eastAsia"/>
          <w:bCs/>
          <w:lang w:eastAsia="zh-TW"/>
        </w:rPr>
        <w:t>按鈕</w:t>
      </w:r>
      <w:r w:rsidRPr="00E01490">
        <w:rPr>
          <w:rFonts w:ascii="細明體" w:eastAsia="細明體" w:hAnsi="細明體" w:hint="eastAsia"/>
          <w:bCs/>
          <w:lang w:eastAsia="zh-TW"/>
        </w:rPr>
        <w:t>ENABLED，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案例刪除</w:t>
      </w:r>
      <w:r w:rsidRPr="00E01490">
        <w:rPr>
          <w:rFonts w:ascii="細明體" w:eastAsia="細明體" w:hAnsi="細明體" w:hint="eastAsia"/>
          <w:bCs/>
          <w:lang w:eastAsia="zh-TW"/>
        </w:rPr>
        <w:t>按鈕DISABLED</w:t>
      </w:r>
    </w:p>
    <w:p w:rsidR="009C012E" w:rsidRPr="00963433" w:rsidRDefault="009C012E" w:rsidP="009C012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225FA" w:rsidRPr="00C502C0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C502C0" w:rsidSect="00417064">
      <w:footerReference w:type="even" r:id="rId14"/>
      <w:footerReference w:type="default" r:id="rId15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4C8" w:rsidRDefault="00A734C8">
      <w:r>
        <w:separator/>
      </w:r>
    </w:p>
  </w:endnote>
  <w:endnote w:type="continuationSeparator" w:id="0">
    <w:p w:rsidR="00A734C8" w:rsidRDefault="00A7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81E" w:rsidRDefault="001F281E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F281E" w:rsidRDefault="001F28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81E" w:rsidRDefault="001F281E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2B13">
      <w:rPr>
        <w:rStyle w:val="a6"/>
        <w:noProof/>
      </w:rPr>
      <w:t>2</w:t>
    </w:r>
    <w:r>
      <w:rPr>
        <w:rStyle w:val="a6"/>
      </w:rPr>
      <w:fldChar w:fldCharType="end"/>
    </w:r>
  </w:p>
  <w:p w:rsidR="001F281E" w:rsidRDefault="001F28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4C8" w:rsidRDefault="00A734C8">
      <w:r>
        <w:separator/>
      </w:r>
    </w:p>
  </w:footnote>
  <w:footnote w:type="continuationSeparator" w:id="0">
    <w:p w:rsidR="00A734C8" w:rsidRDefault="00A73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8E60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36E"/>
    <w:rsid w:val="000018DA"/>
    <w:rsid w:val="00005E62"/>
    <w:rsid w:val="00040108"/>
    <w:rsid w:val="00054071"/>
    <w:rsid w:val="00057785"/>
    <w:rsid w:val="00062328"/>
    <w:rsid w:val="0006501A"/>
    <w:rsid w:val="00073519"/>
    <w:rsid w:val="000743F2"/>
    <w:rsid w:val="0007591F"/>
    <w:rsid w:val="00076FBA"/>
    <w:rsid w:val="000800FF"/>
    <w:rsid w:val="00084383"/>
    <w:rsid w:val="00086E90"/>
    <w:rsid w:val="00096B0E"/>
    <w:rsid w:val="000A7C4F"/>
    <w:rsid w:val="000D1099"/>
    <w:rsid w:val="000D2D7F"/>
    <w:rsid w:val="000D3892"/>
    <w:rsid w:val="000E56C2"/>
    <w:rsid w:val="000E5F19"/>
    <w:rsid w:val="000F3E44"/>
    <w:rsid w:val="001249B7"/>
    <w:rsid w:val="00127011"/>
    <w:rsid w:val="00145DDA"/>
    <w:rsid w:val="00156A28"/>
    <w:rsid w:val="0015744E"/>
    <w:rsid w:val="001606A7"/>
    <w:rsid w:val="001724C1"/>
    <w:rsid w:val="001778A7"/>
    <w:rsid w:val="001844E0"/>
    <w:rsid w:val="00185767"/>
    <w:rsid w:val="00187B05"/>
    <w:rsid w:val="00190DF8"/>
    <w:rsid w:val="00194232"/>
    <w:rsid w:val="001B2A98"/>
    <w:rsid w:val="001C3EB5"/>
    <w:rsid w:val="001F281E"/>
    <w:rsid w:val="002225FA"/>
    <w:rsid w:val="00232ED1"/>
    <w:rsid w:val="00252551"/>
    <w:rsid w:val="0028651A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3926"/>
    <w:rsid w:val="003763F5"/>
    <w:rsid w:val="00384008"/>
    <w:rsid w:val="00386C3A"/>
    <w:rsid w:val="00387A39"/>
    <w:rsid w:val="00391DF0"/>
    <w:rsid w:val="003A4765"/>
    <w:rsid w:val="003B6BF5"/>
    <w:rsid w:val="003B7861"/>
    <w:rsid w:val="003C7974"/>
    <w:rsid w:val="003D17CE"/>
    <w:rsid w:val="003D359C"/>
    <w:rsid w:val="003D6F23"/>
    <w:rsid w:val="003E3722"/>
    <w:rsid w:val="003E42E3"/>
    <w:rsid w:val="003E49CB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44296"/>
    <w:rsid w:val="00447FC8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3AEF"/>
    <w:rsid w:val="006370B1"/>
    <w:rsid w:val="00640B0C"/>
    <w:rsid w:val="00651562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05A"/>
    <w:rsid w:val="006D14A4"/>
    <w:rsid w:val="006D75B8"/>
    <w:rsid w:val="006E2857"/>
    <w:rsid w:val="006E2891"/>
    <w:rsid w:val="006E320E"/>
    <w:rsid w:val="006E522D"/>
    <w:rsid w:val="006E7058"/>
    <w:rsid w:val="006F014D"/>
    <w:rsid w:val="006F6774"/>
    <w:rsid w:val="006F6D81"/>
    <w:rsid w:val="006F7D15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3327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3A53"/>
    <w:rsid w:val="008747CD"/>
    <w:rsid w:val="008749B9"/>
    <w:rsid w:val="00875CDA"/>
    <w:rsid w:val="00892512"/>
    <w:rsid w:val="00896AEB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032E"/>
    <w:rsid w:val="00926ECC"/>
    <w:rsid w:val="009337AD"/>
    <w:rsid w:val="00951FB4"/>
    <w:rsid w:val="0095275D"/>
    <w:rsid w:val="009617E5"/>
    <w:rsid w:val="00963433"/>
    <w:rsid w:val="00963BA2"/>
    <w:rsid w:val="00964E9E"/>
    <w:rsid w:val="0096519E"/>
    <w:rsid w:val="0097635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6557F"/>
    <w:rsid w:val="00A72ABE"/>
    <w:rsid w:val="00A734C8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40972"/>
    <w:rsid w:val="00B524BA"/>
    <w:rsid w:val="00B53ACB"/>
    <w:rsid w:val="00B62E2A"/>
    <w:rsid w:val="00B66886"/>
    <w:rsid w:val="00B8062C"/>
    <w:rsid w:val="00B930E5"/>
    <w:rsid w:val="00B942D9"/>
    <w:rsid w:val="00B95667"/>
    <w:rsid w:val="00BB0D40"/>
    <w:rsid w:val="00BC2E60"/>
    <w:rsid w:val="00BC4814"/>
    <w:rsid w:val="00BE6570"/>
    <w:rsid w:val="00BF13EC"/>
    <w:rsid w:val="00BF4D4D"/>
    <w:rsid w:val="00BF4E82"/>
    <w:rsid w:val="00C0495D"/>
    <w:rsid w:val="00C14835"/>
    <w:rsid w:val="00C22893"/>
    <w:rsid w:val="00C22B13"/>
    <w:rsid w:val="00C24F6D"/>
    <w:rsid w:val="00C33091"/>
    <w:rsid w:val="00C44732"/>
    <w:rsid w:val="00C502C0"/>
    <w:rsid w:val="00C52537"/>
    <w:rsid w:val="00C53D77"/>
    <w:rsid w:val="00C556E2"/>
    <w:rsid w:val="00C6662B"/>
    <w:rsid w:val="00C70C5A"/>
    <w:rsid w:val="00C7445B"/>
    <w:rsid w:val="00C754B2"/>
    <w:rsid w:val="00C75F21"/>
    <w:rsid w:val="00C829C1"/>
    <w:rsid w:val="00CB1327"/>
    <w:rsid w:val="00CC3D25"/>
    <w:rsid w:val="00CC44DF"/>
    <w:rsid w:val="00CD0DEF"/>
    <w:rsid w:val="00CD6427"/>
    <w:rsid w:val="00CD69E8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6E4"/>
    <w:rsid w:val="00D368EA"/>
    <w:rsid w:val="00D55657"/>
    <w:rsid w:val="00D77021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3645A"/>
    <w:rsid w:val="00E43C0A"/>
    <w:rsid w:val="00E4475C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D1FFD"/>
    <w:rsid w:val="00EF21B1"/>
    <w:rsid w:val="00EF28DB"/>
    <w:rsid w:val="00EF3890"/>
    <w:rsid w:val="00EF4338"/>
    <w:rsid w:val="00F01135"/>
    <w:rsid w:val="00F30E6A"/>
    <w:rsid w:val="00F411B7"/>
    <w:rsid w:val="00F80B9C"/>
    <w:rsid w:val="00F84058"/>
    <w:rsid w:val="00F8409B"/>
    <w:rsid w:val="00F90BA0"/>
    <w:rsid w:val="00F9554A"/>
    <w:rsid w:val="00FA2516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AFEF73C-F9B5-4845-A0AF-5A4FEFC5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054071"/>
    <w:rPr>
      <w:sz w:val="18"/>
      <w:szCs w:val="18"/>
    </w:rPr>
  </w:style>
  <w:style w:type="paragraph" w:styleId="ac">
    <w:name w:val="annotation text"/>
    <w:basedOn w:val="a0"/>
    <w:link w:val="ad"/>
    <w:rsid w:val="00054071"/>
  </w:style>
  <w:style w:type="character" w:customStyle="1" w:styleId="ad">
    <w:name w:val="註解文字 字元"/>
    <w:link w:val="ac"/>
    <w:rsid w:val="00054071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054071"/>
    <w:rPr>
      <w:b/>
      <w:bCs/>
    </w:rPr>
  </w:style>
  <w:style w:type="character" w:customStyle="1" w:styleId="af">
    <w:name w:val="註解主旨 字元"/>
    <w:link w:val="ae"/>
    <w:rsid w:val="00054071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054071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05407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Company>CMT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