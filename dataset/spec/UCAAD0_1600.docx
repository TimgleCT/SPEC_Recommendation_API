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A723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4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2010/4/1</w:t>
              </w:r>
              <w:r w:rsidR="00363AC5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C2653C" w:rsidRPr="002A58AE" w:rsidTr="00C64BF5">
        <w:tc>
          <w:tcPr>
            <w:tcW w:w="1216" w:type="dxa"/>
          </w:tcPr>
          <w:p w:rsidR="00C2653C" w:rsidRPr="002A58AE" w:rsidRDefault="00C2653C" w:rsidP="00C64B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C2653C" w:rsidRPr="002A58AE" w:rsidRDefault="00C2653C" w:rsidP="00C64B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C2653C" w:rsidRPr="002A58AE" w:rsidRDefault="00C2653C" w:rsidP="00C64B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C2653C" w:rsidRPr="002A58AE" w:rsidRDefault="00C2653C" w:rsidP="00C64B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C2653C" w:rsidRPr="002A58AE" w:rsidRDefault="00C2653C" w:rsidP="00C64B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42D6A" w:rsidRPr="002A58AE" w:rsidTr="00D42D6A">
        <w:trPr>
          <w:ins w:id="2" w:author="cathay" w:date="2016-10-24T09:51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6A" w:rsidRPr="002A58AE" w:rsidRDefault="00D42D6A" w:rsidP="00C64BF5">
            <w:pPr>
              <w:spacing w:line="240" w:lineRule="atLeast"/>
              <w:jc w:val="center"/>
              <w:rPr>
                <w:ins w:id="3" w:author="cathay" w:date="2016-10-24T09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6-10-24T09:51:00Z"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201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09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10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6A" w:rsidRPr="002A58AE" w:rsidRDefault="00D42D6A" w:rsidP="00C64BF5">
            <w:pPr>
              <w:spacing w:line="240" w:lineRule="atLeast"/>
              <w:jc w:val="center"/>
              <w:rPr>
                <w:ins w:id="5" w:author="cathay" w:date="2016-10-24T09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6-10-24T09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6A" w:rsidRPr="00D42D6A" w:rsidRDefault="00D42D6A" w:rsidP="00D42D6A">
            <w:pPr>
              <w:spacing w:line="240" w:lineRule="atLeast"/>
              <w:rPr>
                <w:ins w:id="7" w:author="cathay" w:date="2016-10-24T09:51:00Z"/>
                <w:rFonts w:ascii="細明體" w:eastAsia="細明體" w:hAnsi="細明體" w:cs="Courier New"/>
                <w:sz w:val="20"/>
                <w:szCs w:val="20"/>
              </w:rPr>
              <w:pPrChange w:id="8" w:author="cathay" w:date="2016-10-24T09:51:00Z">
                <w:pPr>
                  <w:spacing w:line="240" w:lineRule="atLeast"/>
                  <w:jc w:val="center"/>
                </w:pPr>
              </w:pPrChange>
            </w:pPr>
            <w:ins w:id="9" w:author="cathay" w:date="2016-10-24T09:51:00Z">
              <w:r w:rsidRPr="00D42D6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調整理賠件數統計欄位-新增H級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6A" w:rsidRPr="00D42D6A" w:rsidRDefault="00D42D6A" w:rsidP="00D42D6A">
            <w:pPr>
              <w:spacing w:line="240" w:lineRule="atLeast"/>
              <w:jc w:val="center"/>
              <w:rPr>
                <w:ins w:id="10" w:author="cathay" w:date="2016-10-24T09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cathay" w:date="2016-10-24T09:51:00Z">
              <w:r w:rsidRPr="00D42D6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6A" w:rsidRPr="00D42D6A" w:rsidRDefault="00D42D6A" w:rsidP="00D42D6A">
            <w:pPr>
              <w:spacing w:line="240" w:lineRule="atLeast"/>
              <w:jc w:val="center"/>
              <w:rPr>
                <w:ins w:id="12" w:author="cathay" w:date="2016-10-24T09:51:00Z"/>
                <w:rFonts w:ascii="細明體" w:eastAsia="細明體" w:hAnsi="細明體" w:cs="Courier New" w:hint="eastAsia"/>
                <w:sz w:val="20"/>
                <w:szCs w:val="20"/>
              </w:rPr>
              <w:pPrChange w:id="13" w:author="cathay" w:date="2016-10-24T09:51:00Z">
                <w:pPr>
                  <w:spacing w:line="240" w:lineRule="atLeast"/>
                </w:pPr>
              </w:pPrChange>
            </w:pPr>
            <w:ins w:id="14" w:author="cathay" w:date="2016-10-24T09:51:00Z">
              <w:r w:rsidRPr="00D42D6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160907000199</w:t>
              </w:r>
            </w:ins>
          </w:p>
        </w:tc>
      </w:tr>
    </w:tbl>
    <w:p w:rsidR="00C2653C" w:rsidRDefault="00C2653C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>
        <w:rPr>
          <w:rFonts w:hint="eastAsia"/>
          <w:b/>
          <w:kern w:val="2"/>
          <w:sz w:val="24"/>
          <w:szCs w:val="24"/>
          <w:lang w:eastAsia="zh-TW"/>
        </w:rPr>
        <w:t>D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1</w:t>
      </w:r>
      <w:r w:rsidR="00363AC5">
        <w:rPr>
          <w:rFonts w:hint="eastAsia"/>
          <w:b/>
          <w:kern w:val="2"/>
          <w:sz w:val="24"/>
          <w:szCs w:val="24"/>
          <w:lang w:eastAsia="zh-TW"/>
        </w:rPr>
        <w:t>6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363AC5">
        <w:rPr>
          <w:rFonts w:hint="eastAsia"/>
          <w:b/>
          <w:kern w:val="2"/>
          <w:sz w:val="24"/>
          <w:szCs w:val="24"/>
          <w:lang w:eastAsia="zh-TW"/>
        </w:rPr>
        <w:t>案件層級查詢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D53AAB" w:rsidRDefault="00D53AAB">
      <w:pPr>
        <w:numPr>
          <w:ilvl w:val="0"/>
          <w:numId w:val="3"/>
        </w:numPr>
        <w:rPr>
          <w:rFonts w:ascii="細明體" w:eastAsia="細明體" w:hAnsi="細明體" w:hint="eastAsia"/>
          <w:b/>
          <w:sz w:val="20"/>
          <w:szCs w:val="20"/>
        </w:rPr>
      </w:pPr>
      <w:r w:rsidRPr="00D53AAB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134"/>
        <w:gridCol w:w="2977"/>
        <w:gridCol w:w="1276"/>
        <w:gridCol w:w="2605"/>
      </w:tblGrid>
      <w:tr w:rsidR="00D53AAB" w:rsidRPr="002A58AE" w:rsidTr="00C64BF5">
        <w:tc>
          <w:tcPr>
            <w:tcW w:w="2268" w:type="dxa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4"/>
          </w:tcPr>
          <w:p w:rsidR="00D53AAB" w:rsidRPr="007A0D59" w:rsidRDefault="00D53AAB" w:rsidP="00C64BF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0D59">
              <w:rPr>
                <w:rFonts w:ascii="新細明體" w:hAnsi="新細明體" w:hint="eastAsia"/>
                <w:sz w:val="20"/>
                <w:szCs w:val="20"/>
              </w:rPr>
              <w:t>理賠</w:t>
            </w:r>
            <w:r>
              <w:rPr>
                <w:rFonts w:ascii="新細明體" w:hAnsi="新細明體" w:hint="eastAsia"/>
                <w:sz w:val="20"/>
                <w:szCs w:val="20"/>
              </w:rPr>
              <w:t>免覆核案件層級查詢</w:t>
            </w:r>
          </w:p>
        </w:tc>
      </w:tr>
      <w:tr w:rsidR="00D53AAB" w:rsidRPr="002A58AE" w:rsidTr="00C64BF5">
        <w:tc>
          <w:tcPr>
            <w:tcW w:w="2268" w:type="dxa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4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AAD0_1600</w:t>
            </w:r>
          </w:p>
        </w:tc>
      </w:tr>
      <w:tr w:rsidR="00D53AAB" w:rsidRPr="002A58AE" w:rsidTr="00C64BF5">
        <w:tc>
          <w:tcPr>
            <w:tcW w:w="2268" w:type="dxa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4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53AAB" w:rsidRPr="002A58AE" w:rsidTr="00C64BF5">
        <w:tc>
          <w:tcPr>
            <w:tcW w:w="2268" w:type="dxa"/>
          </w:tcPr>
          <w:p w:rsidR="00D53AAB" w:rsidRPr="002A58AE" w:rsidRDefault="00D53AAB" w:rsidP="00D53AA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4"/>
          </w:tcPr>
          <w:p w:rsidR="00D53AAB" w:rsidRPr="007A0D59" w:rsidRDefault="00D53AAB" w:rsidP="00D53AA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0D59">
              <w:rPr>
                <w:rFonts w:ascii="新細明體" w:hAnsi="新細明體" w:hint="eastAsia"/>
                <w:sz w:val="20"/>
                <w:szCs w:val="20"/>
              </w:rPr>
              <w:t>理賠</w:t>
            </w:r>
            <w:r>
              <w:rPr>
                <w:rFonts w:ascii="新細明體" w:hAnsi="新細明體" w:hint="eastAsia"/>
                <w:sz w:val="20"/>
                <w:szCs w:val="20"/>
              </w:rPr>
              <w:t>免覆核案件層級查詢</w:t>
            </w:r>
          </w:p>
        </w:tc>
      </w:tr>
      <w:tr w:rsidR="00D53AAB" w:rsidRPr="002A58AE" w:rsidTr="00C64BF5">
        <w:tc>
          <w:tcPr>
            <w:tcW w:w="2268" w:type="dxa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4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53AAB" w:rsidRPr="002A58AE" w:rsidTr="00C64BF5">
        <w:tc>
          <w:tcPr>
            <w:tcW w:w="2268" w:type="dxa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4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D53AAB" w:rsidRPr="002A58AE" w:rsidTr="00C64BF5">
        <w:tc>
          <w:tcPr>
            <w:tcW w:w="2268" w:type="dxa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4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53AAB" w:rsidRPr="002A58AE" w:rsidTr="00C64BF5">
        <w:tc>
          <w:tcPr>
            <w:tcW w:w="2268" w:type="dxa"/>
          </w:tcPr>
          <w:p w:rsidR="00D53AAB" w:rsidRPr="002A58AE" w:rsidRDefault="00D53AAB" w:rsidP="00C64BF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4"/>
          </w:tcPr>
          <w:p w:rsidR="00D53AAB" w:rsidRPr="002A58AE" w:rsidRDefault="00D53AAB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3E3" w:rsidRPr="00905969" w:rsidTr="007D73E3">
        <w:tc>
          <w:tcPr>
            <w:tcW w:w="2268" w:type="dxa"/>
            <w:vMerge w:val="restart"/>
            <w:vAlign w:val="center"/>
          </w:tcPr>
          <w:p w:rsidR="007D73E3" w:rsidRPr="00905969" w:rsidRDefault="007D73E3" w:rsidP="00C64B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34" w:type="dxa"/>
          </w:tcPr>
          <w:p w:rsidR="007D73E3" w:rsidRPr="00905969" w:rsidRDefault="007D73E3" w:rsidP="00C64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2977" w:type="dxa"/>
            <w:vAlign w:val="center"/>
          </w:tcPr>
          <w:p w:rsidR="007D73E3" w:rsidRPr="00905969" w:rsidRDefault="007D73E3" w:rsidP="00C64BF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 w:val="restart"/>
            <w:vAlign w:val="center"/>
          </w:tcPr>
          <w:p w:rsidR="007D73E3" w:rsidRPr="007D73E3" w:rsidRDefault="007D73E3" w:rsidP="007D73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D73E3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D73E3" w:rsidRPr="007D73E3" w:rsidRDefault="007D73E3" w:rsidP="007D73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D73E3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D73E3" w:rsidRPr="00905969" w:rsidRDefault="007D73E3" w:rsidP="007D73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D73E3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05" w:type="dxa"/>
            <w:vAlign w:val="center"/>
          </w:tcPr>
          <w:p w:rsidR="007D73E3" w:rsidRPr="00905969" w:rsidRDefault="007D73E3" w:rsidP="00C64BF5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7D73E3" w:rsidRPr="00905969" w:rsidTr="007D73E3">
        <w:tc>
          <w:tcPr>
            <w:tcW w:w="2268" w:type="dxa"/>
            <w:vMerge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2977" w:type="dxa"/>
            <w:vAlign w:val="center"/>
          </w:tcPr>
          <w:p w:rsidR="007D73E3" w:rsidRPr="00905969" w:rsidRDefault="007D73E3" w:rsidP="007D73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05" w:type="dxa"/>
            <w:vAlign w:val="center"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73E3" w:rsidRPr="00905969" w:rsidTr="007D73E3">
        <w:tc>
          <w:tcPr>
            <w:tcW w:w="2268" w:type="dxa"/>
            <w:vMerge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2977" w:type="dxa"/>
            <w:vAlign w:val="center"/>
          </w:tcPr>
          <w:p w:rsidR="007D73E3" w:rsidRPr="00905969" w:rsidRDefault="007D73E3" w:rsidP="007D73E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05" w:type="dxa"/>
            <w:vAlign w:val="center"/>
          </w:tcPr>
          <w:p w:rsidR="007D73E3" w:rsidRPr="00905969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73E3" w:rsidRPr="00F82E63" w:rsidTr="00C64BF5">
        <w:tc>
          <w:tcPr>
            <w:tcW w:w="2268" w:type="dxa"/>
          </w:tcPr>
          <w:p w:rsidR="007D73E3" w:rsidRPr="006A02C0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4"/>
          </w:tcPr>
          <w:p w:rsidR="007D73E3" w:rsidRPr="006A02C0" w:rsidRDefault="007D73E3" w:rsidP="007D73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D53AAB" w:rsidRDefault="00D53AAB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A00E3D" w:rsidRDefault="00A00E3D" w:rsidP="00A00E3D">
      <w:pPr>
        <w:numPr>
          <w:ilvl w:val="0"/>
          <w:numId w:val="3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left:0;text-align:left;margin-left:306.25pt;margin-top:6.15pt;width:64.05pt;height:64.45pt;z-index:251659776">
            <v:textbox>
              <w:txbxContent>
                <w:p w:rsidR="00A00E3D" w:rsidRDefault="00A00E3D" w:rsidP="00A00E3D">
                  <w:pPr>
                    <w:rPr>
                      <w:sz w:val="18"/>
                      <w:szCs w:val="18"/>
                    </w:rPr>
                  </w:pPr>
                  <w:r w:rsidRPr="00BC1860"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rFonts w:hint="eastAsia"/>
                      <w:sz w:val="18"/>
                      <w:szCs w:val="18"/>
                    </w:rPr>
                    <w:t>TAAA001</w:t>
                  </w:r>
                </w:p>
                <w:p w:rsidR="00A00E3D" w:rsidRPr="00A00E3D" w:rsidRDefault="00A00E3D" w:rsidP="00A00E3D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理賠受理檔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A00E3D" w:rsidRPr="002A58AE" w:rsidRDefault="00A00E3D" w:rsidP="00A00E3D">
      <w:pPr>
        <w:spacing w:line="240" w:lineRule="atLeast"/>
        <w:ind w:left="480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left:0;text-align:left;margin-left:159.1pt;margin-top:4.25pt;width:107.2pt;height:51.75pt;z-index:251656704">
            <v:textbox style="mso-next-textbox:#_x0000_s1041">
              <w:txbxContent>
                <w:p w:rsidR="00A00E3D" w:rsidRPr="00456FB6" w:rsidRDefault="00A00E3D" w:rsidP="00A00E3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查詢相關資料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43" type="#_x0000_t117" style="position:absolute;left:0;text-align:left;margin-left:10.35pt;margin-top:16.6pt;width:120.6pt;height:26.55pt;z-index:251658752">
            <v:textbox>
              <w:txbxContent>
                <w:p w:rsidR="00A00E3D" w:rsidRPr="00E64A24" w:rsidRDefault="00A00E3D" w:rsidP="00A00E3D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A00E3D" w:rsidRPr="002A58AE" w:rsidRDefault="00A00E3D" w:rsidP="00A00E3D">
      <w:pPr>
        <w:spacing w:line="240" w:lineRule="atLeast"/>
        <w:ind w:left="480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66.65pt;margin-top:12.4pt;width:39.6pt;height:0;z-index:25165772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40" type="#_x0000_t32" style="position:absolute;left:0;text-align:left;margin-left:130.95pt;margin-top:11.95pt;width:28.15pt;height:0;z-index:251655680" o:connectortype="straight">
            <v:stroke endarrow="block"/>
          </v:shape>
        </w:pict>
      </w:r>
    </w:p>
    <w:p w:rsidR="00A00E3D" w:rsidRPr="002A58AE" w:rsidRDefault="00A00E3D" w:rsidP="00A00E3D">
      <w:pPr>
        <w:spacing w:line="240" w:lineRule="atLeast"/>
        <w:ind w:left="480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A00E3D" w:rsidRPr="002A58AE" w:rsidRDefault="00A00E3D" w:rsidP="00A00E3D">
      <w:pPr>
        <w:spacing w:line="240" w:lineRule="atLeast"/>
        <w:ind w:left="480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A00E3D" w:rsidRDefault="00A00E3D" w:rsidP="00A00E3D">
      <w:pPr>
        <w:rPr>
          <w:rFonts w:ascii="細明體" w:eastAsia="細明體" w:hAnsi="細明體" w:hint="eastAsia"/>
          <w:sz w:val="20"/>
          <w:szCs w:val="20"/>
        </w:rPr>
      </w:pPr>
    </w:p>
    <w:p w:rsidR="00A00E3D" w:rsidRDefault="00A00E3D" w:rsidP="00A00E3D">
      <w:pPr>
        <w:numPr>
          <w:ilvl w:val="0"/>
          <w:numId w:val="3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A00E3D" w:rsidRPr="002A58AE" w:rsidTr="00C64BF5">
        <w:tc>
          <w:tcPr>
            <w:tcW w:w="851" w:type="dxa"/>
          </w:tcPr>
          <w:p w:rsidR="00A00E3D" w:rsidRPr="002A58AE" w:rsidRDefault="00A00E3D" w:rsidP="00C64B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A00E3D" w:rsidRPr="002A58AE" w:rsidRDefault="00A00E3D" w:rsidP="00C64B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A00E3D" w:rsidRPr="002A58AE" w:rsidRDefault="00A00E3D" w:rsidP="00C64B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A00E3D" w:rsidRPr="002A58AE" w:rsidTr="00C64BF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00E3D" w:rsidRPr="002A58AE" w:rsidRDefault="00A00E3D" w:rsidP="00A00E3D">
            <w:pPr>
              <w:numPr>
                <w:ilvl w:val="0"/>
                <w:numId w:val="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A00E3D" w:rsidRDefault="00A00E3D" w:rsidP="00C64BF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A00E3D" w:rsidRPr="002A58AE" w:rsidRDefault="00A00E3D" w:rsidP="00C64BF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00E3D" w:rsidRPr="002A58AE" w:rsidRDefault="00A00E3D" w:rsidP="00C64BF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A00E3D" w:rsidRDefault="00A00E3D" w:rsidP="00A00E3D">
      <w:pPr>
        <w:rPr>
          <w:rFonts w:ascii="細明體" w:eastAsia="細明體" w:hAnsi="細明體" w:hint="eastAsia"/>
          <w:sz w:val="20"/>
          <w:szCs w:val="20"/>
        </w:rPr>
      </w:pPr>
    </w:p>
    <w:p w:rsidR="0023751E" w:rsidRPr="00A00E3D" w:rsidRDefault="00A00E3D" w:rsidP="00A00E3D">
      <w:pPr>
        <w:numPr>
          <w:ilvl w:val="0"/>
          <w:numId w:val="3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 w:rsidP="00A00E3D">
      <w:pPr>
        <w:rPr>
          <w:rFonts w:ascii="細明體" w:eastAsia="細明體" w:hAnsi="細明體" w:hint="eastAsia"/>
          <w:sz w:val="20"/>
          <w:szCs w:val="20"/>
        </w:rPr>
      </w:pPr>
    </w:p>
    <w:p w:rsidR="007C098B" w:rsidRPr="00A00E3D" w:rsidRDefault="00A00E3D" w:rsidP="007C098B">
      <w:pPr>
        <w:numPr>
          <w:ilvl w:val="0"/>
          <w:numId w:val="3"/>
        </w:numPr>
        <w:rPr>
          <w:rFonts w:ascii="細明體" w:eastAsia="細明體" w:hAnsi="細明體" w:hint="eastAsia"/>
          <w:b/>
          <w:sz w:val="20"/>
          <w:szCs w:val="20"/>
        </w:rPr>
      </w:pPr>
      <w:r w:rsidRPr="00A00E3D">
        <w:rPr>
          <w:rFonts w:ascii="細明體" w:eastAsia="細明體" w:hAnsi="細明體" w:hint="eastAsia"/>
          <w:b/>
          <w:sz w:val="20"/>
          <w:szCs w:val="20"/>
        </w:rPr>
        <w:t>畫面</w:t>
      </w:r>
    </w:p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363AC5" w:rsidRPr="00363AC5" w:rsidRDefault="00363AC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受理編號</w:t>
      </w:r>
    </w:p>
    <w:p w:rsidR="0023751E" w:rsidRDefault="00363AC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F46FCC" w:rsidRPr="00363AC5" w:rsidRDefault="00363AC5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DTAAA001 BY </w:t>
      </w:r>
      <w:r>
        <w:rPr>
          <w:rFonts w:hint="eastAsia"/>
          <w:lang w:eastAsia="zh-TW"/>
        </w:rPr>
        <w:t>受理編號</w:t>
      </w:r>
      <w:r w:rsidRPr="00AE6F9B">
        <w:rPr>
          <w:rFonts w:hint="eastAsia"/>
          <w:color w:val="000000"/>
          <w:lang w:eastAsia="zh-TW"/>
        </w:rPr>
        <w:t>。</w:t>
      </w:r>
    </w:p>
    <w:p w:rsidR="00363AC5" w:rsidRPr="0032019A" w:rsidRDefault="00363AC5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DTAAA001.</w:t>
      </w:r>
      <w:r w:rsidRPr="00363AC5">
        <w:rPr>
          <w:rFonts w:ascii="Arial" w:hAnsi="Arial" w:cs="Arial"/>
          <w:lang w:eastAsia="zh-TW"/>
        </w:rPr>
        <w:t xml:space="preserve"> </w:t>
      </w:r>
      <w:hyperlink r:id="rId8" w:history="1">
        <w:r w:rsidRPr="00363AC5">
          <w:rPr>
            <w:rStyle w:val="style31"/>
            <w:color w:val="000000"/>
            <w:lang w:eastAsia="zh-TW"/>
          </w:rPr>
          <w:t>是否為自動核賠案件</w:t>
        </w:r>
        <w:r w:rsidRPr="00363AC5">
          <w:rPr>
            <w:rStyle w:val="aa"/>
            <w:rFonts w:ascii="Arial" w:hAnsi="Arial" w:cs="Arial"/>
            <w:color w:val="000000"/>
            <w:u w:val="none"/>
            <w:lang w:eastAsia="zh-TW"/>
          </w:rPr>
          <w:t xml:space="preserve"> </w:t>
        </w:r>
      </w:hyperlink>
      <w:r w:rsidRPr="00363AC5">
        <w:rPr>
          <w:rFonts w:ascii="Arial" w:hAnsi="Arial" w:cs="Arial" w:hint="eastAsia"/>
          <w:color w:val="000000"/>
          <w:lang w:eastAsia="zh-TW"/>
        </w:rPr>
        <w:t>,</w:t>
      </w:r>
      <w:r w:rsidRPr="00363AC5">
        <w:rPr>
          <w:rFonts w:ascii="Arial" w:hAnsi="Arial" w:cs="Arial"/>
          <w:color w:val="000000"/>
          <w:lang w:eastAsia="zh-TW"/>
        </w:rPr>
        <w:t xml:space="preserve"> </w:t>
      </w:r>
      <w:hyperlink r:id="rId9" w:history="1">
        <w:r w:rsidRPr="00363AC5">
          <w:rPr>
            <w:rStyle w:val="style31"/>
            <w:color w:val="000000"/>
            <w:lang w:eastAsia="zh-TW"/>
          </w:rPr>
          <w:t>案件層級</w:t>
        </w:r>
        <w:r w:rsidRPr="00363AC5">
          <w:rPr>
            <w:rStyle w:val="aa"/>
            <w:rFonts w:ascii="Arial" w:hAnsi="Arial" w:cs="Arial"/>
            <w:color w:val="000000"/>
            <w:u w:val="none"/>
            <w:lang w:eastAsia="zh-TW"/>
          </w:rPr>
          <w:t xml:space="preserve"> </w:t>
        </w:r>
      </w:hyperlink>
      <w:r w:rsidRPr="00363AC5">
        <w:rPr>
          <w:rFonts w:ascii="Arial" w:hAnsi="Arial" w:cs="Arial" w:hint="eastAsia"/>
          <w:color w:val="000000"/>
          <w:lang w:eastAsia="zh-TW"/>
        </w:rPr>
        <w:t>,</w:t>
      </w:r>
      <w:r w:rsidRPr="00363AC5">
        <w:rPr>
          <w:rFonts w:ascii="Arial" w:hAnsi="Arial" w:cs="Arial"/>
          <w:color w:val="000000"/>
          <w:lang w:eastAsia="zh-TW"/>
        </w:rPr>
        <w:t xml:space="preserve"> </w:t>
      </w:r>
      <w:hyperlink r:id="rId10" w:history="1">
        <w:r w:rsidRPr="00363AC5">
          <w:rPr>
            <w:rStyle w:val="style31"/>
            <w:color w:val="000000"/>
            <w:lang w:eastAsia="zh-TW"/>
          </w:rPr>
          <w:t>非自動核賠原因</w:t>
        </w:r>
        <w:r w:rsidR="00D14953">
          <w:rPr>
            <w:rStyle w:val="style31"/>
            <w:rFonts w:hint="eastAsia"/>
            <w:color w:val="000000"/>
            <w:lang w:eastAsia="zh-TW"/>
          </w:rPr>
          <w:t xml:space="preserve">, </w:t>
        </w:r>
        <w:r w:rsidR="00D14953">
          <w:rPr>
            <w:rStyle w:val="style31"/>
            <w:rFonts w:hint="eastAsia"/>
            <w:color w:val="000000"/>
            <w:lang w:eastAsia="zh-TW"/>
          </w:rPr>
          <w:t>案件層級分類</w:t>
        </w:r>
        <w:r w:rsidRPr="00363AC5">
          <w:rPr>
            <w:rStyle w:val="aa"/>
            <w:rFonts w:ascii="Arial" w:hAnsi="Arial" w:cs="Arial"/>
            <w:color w:val="000000"/>
            <w:u w:val="none"/>
            <w:lang w:eastAsia="zh-TW"/>
          </w:rPr>
          <w:t xml:space="preserve"> </w:t>
        </w:r>
      </w:hyperlink>
      <w:r w:rsidRPr="00363AC5">
        <w:rPr>
          <w:rFonts w:ascii="Arial" w:hAnsi="Arial" w:cs="Arial" w:hint="eastAsia"/>
          <w:color w:val="000000"/>
          <w:lang w:eastAsia="zh-TW"/>
        </w:rPr>
        <w:t>。</w:t>
      </w:r>
    </w:p>
    <w:p w:rsidR="0032019A" w:rsidRDefault="0032019A" w:rsidP="0032019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重新判定</w:t>
      </w:r>
    </w:p>
    <w:p w:rsidR="0032019A" w:rsidRDefault="0032019A" w:rsidP="003201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32019A" w:rsidRPr="00363AC5" w:rsidRDefault="0032019A" w:rsidP="0032019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t>C</w:t>
      </w:r>
      <w:r>
        <w:rPr>
          <w:rFonts w:hint="eastAsia"/>
          <w:lang w:eastAsia="zh-TW"/>
        </w:rPr>
        <w:t xml:space="preserve">all AA_A0Z022 BY </w:t>
      </w:r>
      <w:r>
        <w:rPr>
          <w:rFonts w:hint="eastAsia"/>
          <w:lang w:eastAsia="zh-TW"/>
        </w:rPr>
        <w:t>受理編號</w:t>
      </w:r>
      <w:r w:rsidRPr="00AE6F9B">
        <w:rPr>
          <w:rFonts w:hint="eastAsia"/>
          <w:color w:val="000000"/>
          <w:lang w:eastAsia="zh-TW"/>
        </w:rPr>
        <w:t>。</w:t>
      </w:r>
    </w:p>
    <w:p w:rsidR="0032019A" w:rsidRDefault="0032019A" w:rsidP="00D500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回傳參數</w:t>
      </w:r>
      <w:r w:rsidRPr="00363AC5">
        <w:rPr>
          <w:rFonts w:ascii="Arial" w:hAnsi="Arial" w:cs="Arial"/>
          <w:lang w:eastAsia="zh-TW"/>
        </w:rPr>
        <w:t xml:space="preserve"> </w:t>
      </w:r>
      <w:hyperlink r:id="rId11" w:history="1">
        <w:r w:rsidRPr="00363AC5">
          <w:rPr>
            <w:rStyle w:val="style31"/>
            <w:color w:val="000000"/>
            <w:lang w:eastAsia="zh-TW"/>
          </w:rPr>
          <w:t>是否為自動核賠案件</w:t>
        </w:r>
        <w:r w:rsidRPr="00363AC5">
          <w:rPr>
            <w:rStyle w:val="aa"/>
            <w:rFonts w:ascii="Arial" w:hAnsi="Arial" w:cs="Arial"/>
            <w:color w:val="000000"/>
            <w:u w:val="none"/>
            <w:lang w:eastAsia="zh-TW"/>
          </w:rPr>
          <w:t xml:space="preserve"> </w:t>
        </w:r>
      </w:hyperlink>
      <w:r w:rsidRPr="00363AC5">
        <w:rPr>
          <w:rFonts w:ascii="Arial" w:hAnsi="Arial" w:cs="Arial" w:hint="eastAsia"/>
          <w:color w:val="000000"/>
          <w:lang w:eastAsia="zh-TW"/>
        </w:rPr>
        <w:t>,</w:t>
      </w:r>
      <w:r w:rsidRPr="00363AC5">
        <w:rPr>
          <w:rFonts w:ascii="Arial" w:hAnsi="Arial" w:cs="Arial"/>
          <w:color w:val="000000"/>
          <w:lang w:eastAsia="zh-TW"/>
        </w:rPr>
        <w:t xml:space="preserve"> </w:t>
      </w:r>
      <w:hyperlink r:id="rId12" w:history="1">
        <w:r w:rsidRPr="00363AC5">
          <w:rPr>
            <w:rStyle w:val="style31"/>
            <w:color w:val="000000"/>
            <w:lang w:eastAsia="zh-TW"/>
          </w:rPr>
          <w:t>案件層級</w:t>
        </w:r>
        <w:r w:rsidRPr="00363AC5">
          <w:rPr>
            <w:rStyle w:val="aa"/>
            <w:rFonts w:ascii="Arial" w:hAnsi="Arial" w:cs="Arial"/>
            <w:color w:val="000000"/>
            <w:u w:val="none"/>
            <w:lang w:eastAsia="zh-TW"/>
          </w:rPr>
          <w:t xml:space="preserve"> </w:t>
        </w:r>
      </w:hyperlink>
      <w:r w:rsidRPr="00363AC5">
        <w:rPr>
          <w:rFonts w:ascii="Arial" w:hAnsi="Arial" w:cs="Arial" w:hint="eastAsia"/>
          <w:color w:val="000000"/>
          <w:lang w:eastAsia="zh-TW"/>
        </w:rPr>
        <w:t>,</w:t>
      </w:r>
      <w:r w:rsidRPr="00363AC5">
        <w:rPr>
          <w:rFonts w:ascii="Arial" w:hAnsi="Arial" w:cs="Arial"/>
          <w:color w:val="000000"/>
          <w:lang w:eastAsia="zh-TW"/>
        </w:rPr>
        <w:t xml:space="preserve"> </w:t>
      </w:r>
      <w:hyperlink r:id="rId13" w:history="1">
        <w:r w:rsidRPr="00363AC5">
          <w:rPr>
            <w:rStyle w:val="style31"/>
            <w:color w:val="000000"/>
            <w:lang w:eastAsia="zh-TW"/>
          </w:rPr>
          <w:t>非自動核賠原因</w:t>
        </w:r>
        <w:r w:rsidR="00D14953" w:rsidRPr="00D14953">
          <w:rPr>
            <w:rStyle w:val="style31"/>
            <w:rFonts w:hint="eastAsia"/>
            <w:color w:val="000000"/>
            <w:lang w:eastAsia="zh-TW"/>
          </w:rPr>
          <w:t xml:space="preserve">, </w:t>
        </w:r>
        <w:r w:rsidR="00D14953" w:rsidRPr="00D14953">
          <w:rPr>
            <w:rStyle w:val="style31"/>
            <w:rFonts w:hint="eastAsia"/>
            <w:color w:val="000000"/>
            <w:lang w:eastAsia="zh-TW"/>
          </w:rPr>
          <w:t>案件層級分類</w:t>
        </w:r>
      </w:hyperlink>
      <w:r w:rsidRPr="00363AC5">
        <w:rPr>
          <w:rFonts w:ascii="Arial" w:hAnsi="Arial" w:cs="Arial" w:hint="eastAsia"/>
          <w:color w:val="000000"/>
          <w:lang w:eastAsia="zh-TW"/>
        </w:rPr>
        <w:t>。</w:t>
      </w:r>
    </w:p>
    <w:sectPr w:rsidR="0032019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BF5" w:rsidRDefault="00C64BF5" w:rsidP="00D14953">
      <w:r>
        <w:separator/>
      </w:r>
    </w:p>
  </w:endnote>
  <w:endnote w:type="continuationSeparator" w:id="0">
    <w:p w:rsidR="00C64BF5" w:rsidRDefault="00C64BF5" w:rsidP="00D1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BF5" w:rsidRDefault="00C64BF5" w:rsidP="00D14953">
      <w:r>
        <w:separator/>
      </w:r>
    </w:p>
  </w:footnote>
  <w:footnote w:type="continuationSeparator" w:id="0">
    <w:p w:rsidR="00C64BF5" w:rsidRDefault="00C64BF5" w:rsidP="00D14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55DADE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3E01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16DC8"/>
    <w:rsid w:val="00120E72"/>
    <w:rsid w:val="00132718"/>
    <w:rsid w:val="001667C7"/>
    <w:rsid w:val="00170500"/>
    <w:rsid w:val="001872D8"/>
    <w:rsid w:val="001B350E"/>
    <w:rsid w:val="001D1238"/>
    <w:rsid w:val="001E395E"/>
    <w:rsid w:val="001F2A03"/>
    <w:rsid w:val="00212685"/>
    <w:rsid w:val="00214A90"/>
    <w:rsid w:val="0022076D"/>
    <w:rsid w:val="002343AE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2019A"/>
    <w:rsid w:val="0033124C"/>
    <w:rsid w:val="0034569E"/>
    <w:rsid w:val="0035207B"/>
    <w:rsid w:val="003633F9"/>
    <w:rsid w:val="00363AC5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67AB"/>
    <w:rsid w:val="004C2E14"/>
    <w:rsid w:val="004C732B"/>
    <w:rsid w:val="004F09C0"/>
    <w:rsid w:val="00507194"/>
    <w:rsid w:val="00516B0E"/>
    <w:rsid w:val="00532D8C"/>
    <w:rsid w:val="00556992"/>
    <w:rsid w:val="0056380B"/>
    <w:rsid w:val="0058351A"/>
    <w:rsid w:val="005951FB"/>
    <w:rsid w:val="005B3FB8"/>
    <w:rsid w:val="005B7524"/>
    <w:rsid w:val="005C3815"/>
    <w:rsid w:val="005D062B"/>
    <w:rsid w:val="005F7FBD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3E3"/>
    <w:rsid w:val="007D7C58"/>
    <w:rsid w:val="007E531F"/>
    <w:rsid w:val="0081315D"/>
    <w:rsid w:val="0082117C"/>
    <w:rsid w:val="00834BA6"/>
    <w:rsid w:val="00837CE0"/>
    <w:rsid w:val="008404C7"/>
    <w:rsid w:val="00840CB8"/>
    <w:rsid w:val="008504F8"/>
    <w:rsid w:val="00850F88"/>
    <w:rsid w:val="00851401"/>
    <w:rsid w:val="00865346"/>
    <w:rsid w:val="00870A8E"/>
    <w:rsid w:val="0087748A"/>
    <w:rsid w:val="008927E7"/>
    <w:rsid w:val="008960D1"/>
    <w:rsid w:val="008D7DAC"/>
    <w:rsid w:val="008E1E82"/>
    <w:rsid w:val="008E2A7A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0E3D"/>
    <w:rsid w:val="00A06EF1"/>
    <w:rsid w:val="00A15AE6"/>
    <w:rsid w:val="00A22469"/>
    <w:rsid w:val="00A23753"/>
    <w:rsid w:val="00A31187"/>
    <w:rsid w:val="00A723FF"/>
    <w:rsid w:val="00A728BB"/>
    <w:rsid w:val="00A773B1"/>
    <w:rsid w:val="00A937ED"/>
    <w:rsid w:val="00A96156"/>
    <w:rsid w:val="00AA0EEF"/>
    <w:rsid w:val="00AA298E"/>
    <w:rsid w:val="00AA7751"/>
    <w:rsid w:val="00AB4A97"/>
    <w:rsid w:val="00AC44F0"/>
    <w:rsid w:val="00AD2751"/>
    <w:rsid w:val="00AE4BBD"/>
    <w:rsid w:val="00AE6F9B"/>
    <w:rsid w:val="00AF477C"/>
    <w:rsid w:val="00B10478"/>
    <w:rsid w:val="00B11390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BF618D"/>
    <w:rsid w:val="00C24A95"/>
    <w:rsid w:val="00C2653C"/>
    <w:rsid w:val="00C3025A"/>
    <w:rsid w:val="00C318BC"/>
    <w:rsid w:val="00C51F84"/>
    <w:rsid w:val="00C64BF5"/>
    <w:rsid w:val="00C70352"/>
    <w:rsid w:val="00C757E4"/>
    <w:rsid w:val="00C90F49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CF3209"/>
    <w:rsid w:val="00D0481F"/>
    <w:rsid w:val="00D13D3C"/>
    <w:rsid w:val="00D14953"/>
    <w:rsid w:val="00D1727E"/>
    <w:rsid w:val="00D202E5"/>
    <w:rsid w:val="00D22252"/>
    <w:rsid w:val="00D23912"/>
    <w:rsid w:val="00D25907"/>
    <w:rsid w:val="00D307B9"/>
    <w:rsid w:val="00D32083"/>
    <w:rsid w:val="00D35BD3"/>
    <w:rsid w:val="00D42D6A"/>
    <w:rsid w:val="00D43CDC"/>
    <w:rsid w:val="00D500DA"/>
    <w:rsid w:val="00D53AAB"/>
    <w:rsid w:val="00D54B1C"/>
    <w:rsid w:val="00D55572"/>
    <w:rsid w:val="00D656AA"/>
    <w:rsid w:val="00DA308A"/>
    <w:rsid w:val="00DA6C1D"/>
    <w:rsid w:val="00DB34AB"/>
    <w:rsid w:val="00DE0F56"/>
    <w:rsid w:val="00DE129A"/>
    <w:rsid w:val="00DE4C46"/>
    <w:rsid w:val="00DF473E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2346"/>
    <w:rsid w:val="00EE1BD5"/>
    <w:rsid w:val="00EE55DE"/>
    <w:rsid w:val="00F04AD3"/>
    <w:rsid w:val="00F0594A"/>
    <w:rsid w:val="00F146BA"/>
    <w:rsid w:val="00F418D3"/>
    <w:rsid w:val="00F44BDE"/>
    <w:rsid w:val="00F44C00"/>
    <w:rsid w:val="00F46FCC"/>
    <w:rsid w:val="00F4775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40"/>
        <o:r id="V:Rule2" type="connector" idref="#_x0000_s1042"/>
      </o:rules>
    </o:shapelayout>
  </w:shapeDefaults>
  <w:decimalSymbol w:val="."/>
  <w:listSeparator w:val=","/>
  <w15:chartTrackingRefBased/>
  <w15:docId w15:val="{DDA7B843-2874-4279-97DE-F60B5F0F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D149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D14953"/>
  </w:style>
  <w:style w:type="paragraph" w:styleId="af">
    <w:name w:val="footer"/>
    <w:basedOn w:val="a"/>
    <w:link w:val="af0"/>
    <w:rsid w:val="00D149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D1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50.46/html/CM/QueryTable.jsp?Field=&#26159;&#21542;&#28858;&#33258;&#21205;&#26680;&#36064;&#26696;&#20214;" TargetMode="External"/><Relationship Id="rId13" Type="http://schemas.openxmlformats.org/officeDocument/2006/relationships/hyperlink" Target="http://10.87.50.46/html/CM/QueryTable.jsp?Field=&#38750;&#33258;&#21205;&#26680;&#36064;&#21407;&#2224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&#26696;&#20214;&#23652;&#32026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html/CM/QueryTable.jsp?Field=&#26159;&#21542;&#28858;&#33258;&#21205;&#26680;&#36064;&#26696;&#20214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.87.50.46/html/CM/QueryTable.jsp?Field=&#38750;&#33258;&#21205;&#26680;&#36064;&#21407;&#2224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87.50.46/html/CM/QueryTable.jsp?Field=&#26696;&#20214;&#23652;&#32026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F449-C8DA-4871-A002-EE05D0DA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Links>
    <vt:vector size="36" baseType="variant">
      <vt:variant>
        <vt:i4>-1172420302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http://10.87.50.46/html/CM/QueryTable.jsp?Field=非自動核賠原因</vt:lpwstr>
      </vt:variant>
      <vt:variant>
        <vt:lpwstr/>
      </vt:variant>
      <vt:variant>
        <vt:i4>868168821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http://10.87.50.46/html/CM/QueryTable.jsp?Field=案件層級</vt:lpwstr>
      </vt:variant>
      <vt:variant>
        <vt:lpwstr/>
      </vt:variant>
      <vt:variant>
        <vt:i4>-705705735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http://10.87.50.46/html/CM/QueryTable.jsp?Field=是否為自動核賠案件</vt:lpwstr>
      </vt:variant>
      <vt:variant>
        <vt:lpwstr/>
      </vt:variant>
      <vt:variant>
        <vt:i4>-1172420302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http://10.87.50.46/html/CM/QueryTable.jsp?Field=非自動核賠原因</vt:lpwstr>
      </vt:variant>
      <vt:variant>
        <vt:lpwstr/>
      </vt:variant>
      <vt:variant>
        <vt:i4>868168821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http://10.87.50.46/html/CM/QueryTable.jsp?Field=案件層級</vt:lpwstr>
      </vt:variant>
      <vt:variant>
        <vt:lpwstr/>
      </vt:variant>
      <vt:variant>
        <vt:i4>-705705735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http://10.87.50.46/html/CM/QueryTable.jsp?Field=是否為自動核賠案件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