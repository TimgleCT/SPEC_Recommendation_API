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F24DA5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F24DA5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4F069D" w:rsidP="005239F0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2011/</w:t>
            </w:r>
            <w:r w:rsidR="008001D9">
              <w:rPr>
                <w:rFonts w:ascii="細明體" w:eastAsia="細明體" w:hAnsi="細明體" w:hint="eastAsia"/>
                <w:lang w:eastAsia="zh-TW"/>
              </w:rPr>
              <w:t>11/</w:t>
            </w:r>
            <w:r w:rsidR="005239F0">
              <w:rPr>
                <w:rFonts w:ascii="細明體" w:eastAsia="細明體" w:hAnsi="細明體" w:hint="eastAsia"/>
                <w:lang w:eastAsia="zh-TW"/>
              </w:rPr>
              <w:t>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8001D9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新增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8001D9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慈蓮</w:t>
            </w:r>
          </w:p>
        </w:tc>
      </w:tr>
      <w:tr w:rsidR="00FA331D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331D" w:rsidRDefault="00FA331D" w:rsidP="005239F0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2014/10/09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331D" w:rsidRDefault="00FA331D">
            <w:pPr>
              <w:pStyle w:val="Tabletext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331D" w:rsidRDefault="00FA331D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改真分頁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331D" w:rsidRDefault="00FA331D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劉瑞蘭</w:t>
            </w: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tbl>
      <w:tblPr>
        <w:tblW w:w="102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4503"/>
        <w:gridCol w:w="1566"/>
        <w:gridCol w:w="2071"/>
      </w:tblGrid>
      <w:tr w:rsidR="00EE177C" w:rsidRPr="0066376F" w:rsidTr="004166C7">
        <w:tc>
          <w:tcPr>
            <w:tcW w:w="1276" w:type="dxa"/>
          </w:tcPr>
          <w:p w:rsidR="00EE177C" w:rsidRPr="0066376F" w:rsidRDefault="00EE177C" w:rsidP="004166C7">
            <w:pPr>
              <w:spacing w:line="240" w:lineRule="atLeast"/>
              <w:jc w:val="center"/>
              <w:rPr>
                <w:rFonts w:ascii="新細明體" w:hAnsi="新細明體" w:cs="Arial"/>
                <w:sz w:val="20"/>
                <w:szCs w:val="20"/>
              </w:rPr>
            </w:pPr>
            <w:r w:rsidRPr="0066376F">
              <w:rPr>
                <w:rFonts w:ascii="新細明體" w:hAnsi="新細明體" w:cs="Arial"/>
                <w:sz w:val="20"/>
                <w:szCs w:val="20"/>
              </w:rPr>
              <w:t>修改日期</w:t>
            </w:r>
          </w:p>
        </w:tc>
        <w:tc>
          <w:tcPr>
            <w:tcW w:w="850" w:type="dxa"/>
          </w:tcPr>
          <w:p w:rsidR="00EE177C" w:rsidRPr="0066376F" w:rsidRDefault="00EE177C" w:rsidP="004166C7">
            <w:pPr>
              <w:spacing w:line="240" w:lineRule="atLeast"/>
              <w:jc w:val="center"/>
              <w:rPr>
                <w:rFonts w:ascii="新細明體" w:hAnsi="新細明體" w:cs="Arial"/>
                <w:sz w:val="20"/>
                <w:szCs w:val="20"/>
              </w:rPr>
            </w:pPr>
            <w:r w:rsidRPr="0066376F">
              <w:rPr>
                <w:rFonts w:ascii="新細明體" w:hAnsi="新細明體" w:cs="Arial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EE177C" w:rsidRPr="0066376F" w:rsidRDefault="00EE177C" w:rsidP="004166C7">
            <w:pPr>
              <w:spacing w:line="240" w:lineRule="atLeast"/>
              <w:jc w:val="center"/>
              <w:rPr>
                <w:rFonts w:ascii="新細明體" w:hAnsi="新細明體" w:cs="Arial"/>
                <w:sz w:val="20"/>
                <w:szCs w:val="20"/>
              </w:rPr>
            </w:pPr>
            <w:r w:rsidRPr="0066376F">
              <w:rPr>
                <w:rFonts w:ascii="新細明體" w:hAnsi="新細明體" w:cs="Arial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EE177C" w:rsidRPr="0066376F" w:rsidRDefault="00EE177C" w:rsidP="004166C7">
            <w:pPr>
              <w:spacing w:line="240" w:lineRule="atLeast"/>
              <w:jc w:val="center"/>
              <w:rPr>
                <w:rFonts w:ascii="新細明體" w:hAnsi="新細明體" w:cs="Arial"/>
                <w:sz w:val="20"/>
                <w:szCs w:val="20"/>
              </w:rPr>
            </w:pPr>
            <w:r w:rsidRPr="0066376F">
              <w:rPr>
                <w:rFonts w:ascii="新細明體" w:hAnsi="新細明體" w:cs="Arial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EE177C" w:rsidRPr="0066376F" w:rsidRDefault="00EE177C" w:rsidP="004166C7">
            <w:pPr>
              <w:spacing w:line="240" w:lineRule="atLeast"/>
              <w:jc w:val="center"/>
              <w:rPr>
                <w:rFonts w:ascii="新細明體" w:hAnsi="新細明體" w:cs="Arial"/>
                <w:sz w:val="20"/>
                <w:szCs w:val="20"/>
              </w:rPr>
            </w:pPr>
            <w:r w:rsidRPr="0066376F">
              <w:rPr>
                <w:rFonts w:ascii="新細明體" w:hAnsi="新細明體" w:cs="Arial"/>
                <w:sz w:val="20"/>
                <w:szCs w:val="20"/>
              </w:rPr>
              <w:t>立案單號</w:t>
            </w:r>
          </w:p>
        </w:tc>
      </w:tr>
      <w:tr w:rsidR="00EE177C" w:rsidRPr="0066376F" w:rsidTr="004166C7">
        <w:tc>
          <w:tcPr>
            <w:tcW w:w="1276" w:type="dxa"/>
          </w:tcPr>
          <w:p w:rsidR="00EE177C" w:rsidRPr="00D12E51" w:rsidRDefault="00EE177C" w:rsidP="004166C7">
            <w:pPr>
              <w:pStyle w:val="Tabletext"/>
              <w:rPr>
                <w:rFonts w:ascii="細明體" w:eastAsia="細明體" w:hAnsi="細明體" w:cs="Courier New" w:hint="eastAsia"/>
                <w:color w:val="000000"/>
                <w:lang w:eastAsia="zh-TW"/>
              </w:rPr>
            </w:pPr>
            <w:r>
              <w:rPr>
                <w:rFonts w:ascii="細明體" w:eastAsia="細明體" w:hAnsi="細明體" w:cs="Courier New"/>
                <w:color w:val="000000"/>
                <w:lang w:eastAsia="zh-TW"/>
              </w:rPr>
              <w:t>2015/2/3</w:t>
            </w:r>
          </w:p>
        </w:tc>
        <w:tc>
          <w:tcPr>
            <w:tcW w:w="850" w:type="dxa"/>
          </w:tcPr>
          <w:p w:rsidR="00EE177C" w:rsidRPr="00D12E51" w:rsidRDefault="00EE177C" w:rsidP="004166C7">
            <w:pPr>
              <w:pStyle w:val="Tabletext"/>
              <w:rPr>
                <w:rFonts w:ascii="新細明體" w:hAnsi="新細明體" w:cs="Arial" w:hint="eastAsia"/>
                <w:color w:val="000000"/>
                <w:lang w:eastAsia="zh-TW"/>
              </w:rPr>
            </w:pPr>
            <w:r>
              <w:rPr>
                <w:rFonts w:ascii="新細明體" w:hAnsi="新細明體" w:cs="Arial" w:hint="eastAsia"/>
                <w:color w:val="000000"/>
                <w:lang w:eastAsia="zh-TW"/>
              </w:rPr>
              <w:t>3</w:t>
            </w:r>
          </w:p>
        </w:tc>
        <w:tc>
          <w:tcPr>
            <w:tcW w:w="4503" w:type="dxa"/>
          </w:tcPr>
          <w:p w:rsidR="00EE177C" w:rsidRPr="00D12E51" w:rsidRDefault="00EE177C" w:rsidP="004166C7">
            <w:pPr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申請書</w:t>
            </w:r>
            <w:r w:rsidRPr="001E1B6C">
              <w:rPr>
                <w:color w:val="000000"/>
                <w:sz w:val="20"/>
                <w:szCs w:val="20"/>
              </w:rPr>
              <w:t>141124000470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: </w:t>
            </w:r>
            <w:r w:rsidRPr="001E1B6C">
              <w:rPr>
                <w:rFonts w:hint="eastAsia"/>
                <w:color w:val="000000"/>
                <w:sz w:val="20"/>
                <w:szCs w:val="20"/>
              </w:rPr>
              <w:t>醫院代碼資料新增轄區特性欄位</w:t>
            </w:r>
          </w:p>
        </w:tc>
        <w:tc>
          <w:tcPr>
            <w:tcW w:w="1566" w:type="dxa"/>
          </w:tcPr>
          <w:p w:rsidR="00EE177C" w:rsidRPr="00D12E51" w:rsidRDefault="00EE177C" w:rsidP="004166C7">
            <w:pPr>
              <w:pStyle w:val="Tabletext"/>
              <w:jc w:val="center"/>
              <w:rPr>
                <w:rFonts w:ascii="細明體" w:eastAsia="細明體" w:hAnsi="細明體" w:cs="Courier New" w:hint="eastAsia"/>
                <w:color w:val="000000"/>
                <w:lang w:eastAsia="zh-TW"/>
              </w:rPr>
            </w:pPr>
            <w:r w:rsidRPr="00D12E51">
              <w:rPr>
                <w:rFonts w:ascii="細明體" w:eastAsia="細明體" w:hAnsi="細明體" w:cs="Courier New" w:hint="eastAsia"/>
                <w:color w:val="000000"/>
              </w:rPr>
              <w:t>龎伯珊</w:t>
            </w:r>
          </w:p>
        </w:tc>
        <w:tc>
          <w:tcPr>
            <w:tcW w:w="2071" w:type="dxa"/>
          </w:tcPr>
          <w:p w:rsidR="00EE177C" w:rsidRPr="00D12E51" w:rsidRDefault="00EE177C" w:rsidP="004166C7">
            <w:pPr>
              <w:spacing w:line="240" w:lineRule="atLeast"/>
              <w:jc w:val="center"/>
              <w:rPr>
                <w:color w:val="000000"/>
              </w:rPr>
            </w:pPr>
            <w:r w:rsidRPr="00EE177C">
              <w:rPr>
                <w:color w:val="000000"/>
              </w:rPr>
              <w:t>150123000374</w:t>
            </w:r>
          </w:p>
        </w:tc>
      </w:tr>
      <w:tr w:rsidR="009C2BFE" w:rsidRPr="0066376F" w:rsidTr="004166C7">
        <w:trPr>
          <w:ins w:id="0" w:author="FIS" w:date="2015-03-30T13:31:00Z"/>
        </w:trPr>
        <w:tc>
          <w:tcPr>
            <w:tcW w:w="1276" w:type="dxa"/>
          </w:tcPr>
          <w:p w:rsidR="009C2BFE" w:rsidRDefault="009C2BFE" w:rsidP="004166C7">
            <w:pPr>
              <w:pStyle w:val="Tabletext"/>
              <w:rPr>
                <w:ins w:id="1" w:author="FIS" w:date="2015-03-30T13:31:00Z"/>
                <w:rFonts w:ascii="細明體" w:eastAsia="細明體" w:hAnsi="細明體" w:cs="Courier New" w:hint="eastAsia"/>
                <w:color w:val="000000"/>
                <w:lang w:eastAsia="zh-TW"/>
              </w:rPr>
            </w:pPr>
            <w:ins w:id="2" w:author="FIS" w:date="2015-03-30T13:31:00Z">
              <w:r w:rsidRPr="004B3682">
                <w:rPr>
                  <w:rFonts w:ascii="細明體" w:eastAsia="細明體" w:hAnsi="細明體" w:cs="Courier New"/>
                </w:rPr>
                <w:t>2015/3/</w:t>
              </w:r>
              <w:r>
                <w:rPr>
                  <w:rFonts w:ascii="細明體" w:eastAsia="細明體" w:hAnsi="細明體" w:cs="Courier New" w:hint="eastAsia"/>
                  <w:lang w:eastAsia="zh-TW"/>
                </w:rPr>
                <w:t>30</w:t>
              </w:r>
            </w:ins>
          </w:p>
        </w:tc>
        <w:tc>
          <w:tcPr>
            <w:tcW w:w="850" w:type="dxa"/>
          </w:tcPr>
          <w:p w:rsidR="009C2BFE" w:rsidRDefault="009C2BFE" w:rsidP="004166C7">
            <w:pPr>
              <w:pStyle w:val="Tabletext"/>
              <w:rPr>
                <w:ins w:id="3" w:author="FIS" w:date="2015-03-30T13:31:00Z"/>
                <w:rFonts w:ascii="新細明體" w:hAnsi="新細明體" w:cs="Arial" w:hint="eastAsia"/>
                <w:color w:val="000000"/>
                <w:lang w:eastAsia="zh-TW"/>
              </w:rPr>
            </w:pPr>
            <w:ins w:id="4" w:author="FIS" w:date="2015-03-30T13:31:00Z">
              <w:r>
                <w:rPr>
                  <w:rFonts w:ascii="細明體" w:eastAsia="細明體" w:hAnsi="細明體" w:cs="Courier New" w:hint="eastAsia"/>
                  <w:lang w:eastAsia="zh-TW"/>
                </w:rPr>
                <w:t>4</w:t>
              </w:r>
            </w:ins>
          </w:p>
        </w:tc>
        <w:tc>
          <w:tcPr>
            <w:tcW w:w="4503" w:type="dxa"/>
          </w:tcPr>
          <w:p w:rsidR="009C2BFE" w:rsidRDefault="009C2BFE" w:rsidP="004166C7">
            <w:pPr>
              <w:spacing w:line="240" w:lineRule="atLeast"/>
              <w:rPr>
                <w:ins w:id="5" w:author="FIS" w:date="2015-03-30T13:31:00Z"/>
                <w:rFonts w:hint="eastAsia"/>
                <w:color w:val="000000"/>
                <w:sz w:val="20"/>
                <w:szCs w:val="20"/>
              </w:rPr>
            </w:pPr>
            <w:ins w:id="6" w:author="FIS" w:date="2015-03-30T13:31:00Z">
              <w:r w:rsidRPr="004B3682">
                <w:rPr>
                  <w:rFonts w:hint="eastAsia"/>
                  <w:sz w:val="20"/>
                  <w:szCs w:val="20"/>
                </w:rPr>
                <w:t>北二行成立中、南區服務組</w:t>
              </w:r>
            </w:ins>
          </w:p>
        </w:tc>
        <w:tc>
          <w:tcPr>
            <w:tcW w:w="1566" w:type="dxa"/>
          </w:tcPr>
          <w:p w:rsidR="009C2BFE" w:rsidRPr="00D12E51" w:rsidRDefault="009C2BFE" w:rsidP="004166C7">
            <w:pPr>
              <w:pStyle w:val="Tabletext"/>
              <w:jc w:val="center"/>
              <w:rPr>
                <w:ins w:id="7" w:author="FIS" w:date="2015-03-30T13:31:00Z"/>
                <w:rFonts w:ascii="細明體" w:eastAsia="細明體" w:hAnsi="細明體" w:cs="Courier New" w:hint="eastAsia"/>
                <w:color w:val="000000"/>
              </w:rPr>
            </w:pPr>
            <w:ins w:id="8" w:author="FIS" w:date="2015-03-30T13:31:00Z">
              <w:r w:rsidRPr="004B3682">
                <w:rPr>
                  <w:rFonts w:ascii="細明體" w:eastAsia="細明體" w:hAnsi="細明體" w:cs="Courier New" w:hint="eastAsia"/>
                </w:rPr>
                <w:t>侑文</w:t>
              </w:r>
            </w:ins>
          </w:p>
        </w:tc>
        <w:tc>
          <w:tcPr>
            <w:tcW w:w="2071" w:type="dxa"/>
          </w:tcPr>
          <w:p w:rsidR="009C2BFE" w:rsidRPr="00EE177C" w:rsidRDefault="009C2BFE" w:rsidP="004166C7">
            <w:pPr>
              <w:spacing w:line="240" w:lineRule="atLeast"/>
              <w:jc w:val="center"/>
              <w:rPr>
                <w:ins w:id="9" w:author="FIS" w:date="2015-03-30T13:31:00Z"/>
                <w:color w:val="000000"/>
              </w:rPr>
            </w:pPr>
            <w:ins w:id="10" w:author="FIS" w:date="2015-03-30T13:31:00Z">
              <w:r w:rsidRPr="005E44CE">
                <w:rPr>
                  <w:sz w:val="20"/>
                  <w:szCs w:val="20"/>
                </w:rPr>
                <w:t>150303000214</w:t>
              </w:r>
            </w:ins>
          </w:p>
        </w:tc>
      </w:tr>
      <w:tr w:rsidR="00CF771E" w:rsidRPr="0066376F" w:rsidTr="004166C7">
        <w:trPr>
          <w:ins w:id="11" w:author="馬慈蓮" w:date="2016-02-23T09:02:00Z"/>
        </w:trPr>
        <w:tc>
          <w:tcPr>
            <w:tcW w:w="1276" w:type="dxa"/>
          </w:tcPr>
          <w:p w:rsidR="00CF771E" w:rsidRPr="004B3682" w:rsidRDefault="00CF771E" w:rsidP="004166C7">
            <w:pPr>
              <w:pStyle w:val="Tabletext"/>
              <w:rPr>
                <w:ins w:id="12" w:author="馬慈蓮" w:date="2016-02-23T09:02:00Z"/>
                <w:rFonts w:ascii="細明體" w:eastAsia="細明體" w:hAnsi="細明體" w:cs="Courier New" w:hint="eastAsia"/>
              </w:rPr>
            </w:pPr>
            <w:ins w:id="13" w:author="馬慈蓮" w:date="2016-02-23T09:02:00Z">
              <w:r>
                <w:rPr>
                  <w:rFonts w:ascii="細明體" w:eastAsia="細明體" w:hAnsi="細明體" w:cs="Courier New" w:hint="eastAsia"/>
                  <w:lang w:eastAsia="zh-TW"/>
                </w:rPr>
                <w:t>2016/2/23</w:t>
              </w:r>
            </w:ins>
          </w:p>
        </w:tc>
        <w:tc>
          <w:tcPr>
            <w:tcW w:w="850" w:type="dxa"/>
          </w:tcPr>
          <w:p w:rsidR="00CF771E" w:rsidRDefault="00CF771E" w:rsidP="004166C7">
            <w:pPr>
              <w:pStyle w:val="Tabletext"/>
              <w:rPr>
                <w:ins w:id="14" w:author="馬慈蓮" w:date="2016-02-23T09:02:00Z"/>
                <w:rFonts w:ascii="細明體" w:eastAsia="細明體" w:hAnsi="細明體" w:cs="Courier New" w:hint="eastAsia"/>
                <w:lang w:eastAsia="zh-TW"/>
              </w:rPr>
            </w:pPr>
            <w:ins w:id="15" w:author="馬慈蓮" w:date="2016-02-23T09:02:00Z">
              <w:r>
                <w:rPr>
                  <w:rFonts w:ascii="細明體" w:eastAsia="細明體" w:hAnsi="細明體" w:cs="Courier New" w:hint="eastAsia"/>
                  <w:lang w:eastAsia="zh-TW"/>
                </w:rPr>
                <w:t>5</w:t>
              </w:r>
            </w:ins>
          </w:p>
        </w:tc>
        <w:tc>
          <w:tcPr>
            <w:tcW w:w="4503" w:type="dxa"/>
          </w:tcPr>
          <w:p w:rsidR="00CF771E" w:rsidRPr="004B3682" w:rsidRDefault="00E9264F" w:rsidP="004166C7">
            <w:pPr>
              <w:spacing w:line="240" w:lineRule="atLeast"/>
              <w:rPr>
                <w:ins w:id="16" w:author="馬慈蓮" w:date="2016-02-23T09:02:00Z"/>
                <w:rFonts w:hint="eastAsia"/>
                <w:sz w:val="20"/>
                <w:szCs w:val="20"/>
              </w:rPr>
            </w:pPr>
            <w:ins w:id="17" w:author="馬慈蓮" w:date="2016-02-23T09:02:00Z">
              <w:r>
                <w:rPr>
                  <w:rFonts w:hint="eastAsia"/>
                  <w:sz w:val="20"/>
                  <w:szCs w:val="20"/>
                </w:rPr>
                <w:t>增加審查科權限</w:t>
              </w:r>
            </w:ins>
          </w:p>
        </w:tc>
        <w:tc>
          <w:tcPr>
            <w:tcW w:w="1566" w:type="dxa"/>
          </w:tcPr>
          <w:p w:rsidR="00CF771E" w:rsidRPr="004B3682" w:rsidRDefault="00C83516" w:rsidP="004166C7">
            <w:pPr>
              <w:pStyle w:val="Tabletext"/>
              <w:jc w:val="center"/>
              <w:rPr>
                <w:ins w:id="18" w:author="馬慈蓮" w:date="2016-02-23T09:02:00Z"/>
                <w:rFonts w:ascii="細明體" w:eastAsia="細明體" w:hAnsi="細明體" w:cs="Courier New" w:hint="eastAsia"/>
              </w:rPr>
            </w:pPr>
            <w:ins w:id="19" w:author="馬慈蓮" w:date="2016-02-23T09:02:00Z">
              <w:r>
                <w:rPr>
                  <w:rFonts w:ascii="細明體" w:eastAsia="細明體" w:hAnsi="細明體" w:cs="Courier New" w:hint="eastAsia"/>
                  <w:lang w:eastAsia="zh-TW"/>
                </w:rPr>
                <w:t>慈</w:t>
              </w:r>
            </w:ins>
            <w:ins w:id="20" w:author="馬慈蓮" w:date="2016-02-23T09:03:00Z">
              <w:r>
                <w:rPr>
                  <w:rFonts w:ascii="細明體" w:eastAsia="細明體" w:hAnsi="細明體" w:cs="Courier New" w:hint="eastAsia"/>
                  <w:lang w:eastAsia="zh-TW"/>
                </w:rPr>
                <w:t>蓮</w:t>
              </w:r>
            </w:ins>
          </w:p>
        </w:tc>
        <w:tc>
          <w:tcPr>
            <w:tcW w:w="2071" w:type="dxa"/>
          </w:tcPr>
          <w:p w:rsidR="00CF771E" w:rsidRPr="005E44CE" w:rsidRDefault="00C73FD0" w:rsidP="004166C7">
            <w:pPr>
              <w:spacing w:line="240" w:lineRule="atLeast"/>
              <w:jc w:val="center"/>
              <w:rPr>
                <w:ins w:id="21" w:author="馬慈蓮" w:date="2016-02-23T09:02:00Z"/>
                <w:sz w:val="20"/>
                <w:szCs w:val="20"/>
              </w:rPr>
            </w:pPr>
            <w:ins w:id="22" w:author="馬慈蓮" w:date="2016-02-23T09:03:00Z">
              <w:r w:rsidRPr="00814304">
                <w:rPr>
                  <w:rFonts w:ascii="細明體" w:eastAsia="細明體" w:hAnsi="細明體"/>
                  <w:color w:val="2F5496"/>
                  <w:sz w:val="20"/>
                </w:rPr>
                <w:t>160222000612</w:t>
              </w:r>
            </w:ins>
          </w:p>
        </w:tc>
      </w:tr>
      <w:tr w:rsidR="003B36A1" w:rsidRPr="0066376F" w:rsidTr="004166C7">
        <w:trPr>
          <w:ins w:id="23" w:author="李明諭" w:date="2018-02-05T15:50:00Z"/>
        </w:trPr>
        <w:tc>
          <w:tcPr>
            <w:tcW w:w="1276" w:type="dxa"/>
          </w:tcPr>
          <w:p w:rsidR="003B36A1" w:rsidRDefault="003B36A1" w:rsidP="003B36A1">
            <w:pPr>
              <w:pStyle w:val="Tabletext"/>
              <w:rPr>
                <w:ins w:id="24" w:author="李明諭" w:date="2018-02-05T15:50:00Z"/>
                <w:rFonts w:ascii="細明體" w:eastAsia="細明體" w:hAnsi="細明體" w:cs="Courier New" w:hint="eastAsia"/>
                <w:lang w:eastAsia="zh-TW"/>
              </w:rPr>
            </w:pPr>
            <w:ins w:id="25" w:author="李明諭" w:date="2018-02-05T15:51:00Z">
              <w:r w:rsidRPr="00604190">
                <w:rPr>
                  <w:rFonts w:hint="eastAsia"/>
                </w:rPr>
                <w:t>2017/12/30</w:t>
              </w:r>
            </w:ins>
          </w:p>
        </w:tc>
        <w:tc>
          <w:tcPr>
            <w:tcW w:w="850" w:type="dxa"/>
          </w:tcPr>
          <w:p w:rsidR="003B36A1" w:rsidRDefault="003B36A1" w:rsidP="003B36A1">
            <w:pPr>
              <w:pStyle w:val="Tabletext"/>
              <w:rPr>
                <w:ins w:id="26" w:author="李明諭" w:date="2018-02-05T15:50:00Z"/>
                <w:rFonts w:ascii="細明體" w:eastAsia="細明體" w:hAnsi="細明體" w:cs="Courier New" w:hint="eastAsia"/>
                <w:lang w:eastAsia="zh-TW"/>
              </w:rPr>
            </w:pPr>
            <w:ins w:id="27" w:author="李明諭" w:date="2018-02-05T15:51:00Z">
              <w:r>
                <w:t>6</w:t>
              </w:r>
            </w:ins>
          </w:p>
        </w:tc>
        <w:tc>
          <w:tcPr>
            <w:tcW w:w="4503" w:type="dxa"/>
          </w:tcPr>
          <w:p w:rsidR="003B36A1" w:rsidRDefault="003B36A1" w:rsidP="003B36A1">
            <w:pPr>
              <w:spacing w:line="240" w:lineRule="atLeast"/>
              <w:rPr>
                <w:ins w:id="28" w:author="李明諭" w:date="2018-02-05T15:50:00Z"/>
                <w:rFonts w:hint="eastAsia"/>
                <w:sz w:val="20"/>
                <w:szCs w:val="20"/>
              </w:rPr>
            </w:pPr>
            <w:ins w:id="29" w:author="李明諭" w:date="2018-02-05T15:51:00Z">
              <w:r w:rsidRPr="00604190">
                <w:rPr>
                  <w:rFonts w:hint="eastAsia"/>
                </w:rPr>
                <w:t>行政中心編制調整</w:t>
              </w:r>
            </w:ins>
          </w:p>
        </w:tc>
        <w:tc>
          <w:tcPr>
            <w:tcW w:w="1566" w:type="dxa"/>
          </w:tcPr>
          <w:p w:rsidR="003B36A1" w:rsidRDefault="003B36A1" w:rsidP="003B36A1">
            <w:pPr>
              <w:pStyle w:val="Tabletext"/>
              <w:jc w:val="center"/>
              <w:rPr>
                <w:ins w:id="30" w:author="李明諭" w:date="2018-02-05T15:50:00Z"/>
                <w:rFonts w:ascii="細明體" w:eastAsia="細明體" w:hAnsi="細明體" w:cs="Courier New" w:hint="eastAsia"/>
                <w:lang w:eastAsia="zh-TW"/>
              </w:rPr>
            </w:pPr>
            <w:ins w:id="31" w:author="李明諭" w:date="2018-02-05T15:51:00Z">
              <w:r w:rsidRPr="00604190">
                <w:rPr>
                  <w:rFonts w:hint="eastAsia"/>
                </w:rPr>
                <w:t>伯珊</w:t>
              </w:r>
            </w:ins>
          </w:p>
        </w:tc>
        <w:tc>
          <w:tcPr>
            <w:tcW w:w="2071" w:type="dxa"/>
          </w:tcPr>
          <w:p w:rsidR="003B36A1" w:rsidRPr="00814304" w:rsidRDefault="003B36A1" w:rsidP="003B36A1">
            <w:pPr>
              <w:spacing w:line="240" w:lineRule="atLeast"/>
              <w:jc w:val="center"/>
              <w:rPr>
                <w:ins w:id="32" w:author="李明諭" w:date="2018-02-05T15:50:00Z"/>
                <w:rFonts w:ascii="細明體" w:eastAsia="細明體" w:hAnsi="細明體"/>
                <w:color w:val="2F5496"/>
                <w:sz w:val="20"/>
              </w:rPr>
            </w:pPr>
            <w:ins w:id="33" w:author="李明諭" w:date="2018-02-05T15:51:00Z">
              <w:r w:rsidRPr="00604190">
                <w:rPr>
                  <w:rFonts w:hint="eastAsia"/>
                </w:rPr>
                <w:t>171218000847</w:t>
              </w:r>
            </w:ins>
          </w:p>
        </w:tc>
      </w:tr>
    </w:tbl>
    <w:p w:rsidR="00EE177C" w:rsidRDefault="00EE177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F24DA5">
        <w:tc>
          <w:tcPr>
            <w:tcW w:w="144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F24DA5" w:rsidRDefault="008001D9" w:rsidP="001E0D0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8001D9">
              <w:rPr>
                <w:rFonts w:ascii="細明體" w:eastAsia="細明體" w:hAnsi="細明體" w:hint="eastAsia"/>
                <w:lang w:eastAsia="zh-TW"/>
              </w:rPr>
              <w:t>一年期傷害險</w:t>
            </w:r>
            <w:r w:rsidR="001E0D0B">
              <w:rPr>
                <w:rFonts w:ascii="細明體" w:eastAsia="細明體" w:hAnsi="細明體" w:hint="eastAsia"/>
                <w:lang w:eastAsia="zh-TW"/>
              </w:rPr>
              <w:t>覆核</w:t>
            </w:r>
          </w:p>
        </w:tc>
      </w:tr>
      <w:tr w:rsidR="00F24DA5">
        <w:tc>
          <w:tcPr>
            <w:tcW w:w="144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F24DA5" w:rsidRDefault="00F24DA5" w:rsidP="008001D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AA</w:t>
            </w:r>
            <w:r w:rsidR="00A52A43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L</w:t>
            </w:r>
            <w:r w:rsidR="008001D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1</w:t>
            </w:r>
            <w:r w:rsidR="001E0D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_0300</w:t>
            </w:r>
          </w:p>
        </w:tc>
      </w:tr>
      <w:tr w:rsidR="00F24DA5">
        <w:tc>
          <w:tcPr>
            <w:tcW w:w="144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作業方式</w:t>
            </w:r>
          </w:p>
        </w:tc>
        <w:tc>
          <w:tcPr>
            <w:tcW w:w="7740" w:type="dxa"/>
          </w:tcPr>
          <w:p w:rsidR="00F24DA5" w:rsidRDefault="00F24DA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ONLINE</w:t>
            </w:r>
          </w:p>
        </w:tc>
      </w:tr>
      <w:tr w:rsidR="00F24DA5">
        <w:tc>
          <w:tcPr>
            <w:tcW w:w="144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F24DA5" w:rsidRPr="00A52A43" w:rsidRDefault="008001D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001D9">
              <w:rPr>
                <w:rFonts w:ascii="細明體" w:eastAsia="細明體" w:hAnsi="細明體" w:hint="eastAsia"/>
                <w:sz w:val="20"/>
                <w:szCs w:val="20"/>
              </w:rPr>
              <w:t>一年期傷害險不續保</w:t>
            </w:r>
            <w:r w:rsidR="001E0D0B">
              <w:rPr>
                <w:rFonts w:ascii="細明體" w:eastAsia="細明體" w:hAnsi="細明體" w:hint="eastAsia"/>
                <w:sz w:val="20"/>
                <w:szCs w:val="20"/>
              </w:rPr>
              <w:t>覆核</w:t>
            </w:r>
          </w:p>
        </w:tc>
      </w:tr>
      <w:tr w:rsidR="00EE177C" w:rsidRPr="0066376F" w:rsidTr="00EE177C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77C" w:rsidRPr="00EE177C" w:rsidRDefault="00EE177C" w:rsidP="004166C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E177C">
              <w:rPr>
                <w:rFonts w:ascii="細明體" w:eastAsia="細明體" w:hAnsi="細明體"/>
                <w:sz w:val="20"/>
                <w:szCs w:val="20"/>
              </w:rPr>
              <w:t>需求單位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77C" w:rsidRPr="00EE177C" w:rsidRDefault="00EE177C" w:rsidP="004166C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E177C">
              <w:rPr>
                <w:rFonts w:ascii="細明體" w:eastAsia="細明體" w:hAnsi="細明體"/>
                <w:sz w:val="20"/>
                <w:szCs w:val="20"/>
              </w:rPr>
              <w:t>理賠</w:t>
            </w:r>
            <w:r w:rsidRPr="00EE177C">
              <w:rPr>
                <w:rFonts w:ascii="細明體" w:eastAsia="細明體" w:hAnsi="細明體" w:hint="eastAsia"/>
                <w:sz w:val="20"/>
                <w:szCs w:val="20"/>
              </w:rPr>
              <w:t>企畫</w:t>
            </w:r>
            <w:r w:rsidRPr="00EE177C">
              <w:rPr>
                <w:rFonts w:ascii="細明體" w:eastAsia="細明體" w:hAnsi="細明體"/>
                <w:sz w:val="20"/>
                <w:szCs w:val="20"/>
              </w:rPr>
              <w:t>科</w:t>
            </w:r>
          </w:p>
        </w:tc>
      </w:tr>
      <w:tr w:rsidR="00EE177C" w:rsidRPr="0066376F" w:rsidTr="00EE177C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77C" w:rsidRPr="00EE177C" w:rsidRDefault="00EE177C" w:rsidP="004166C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E177C">
              <w:rPr>
                <w:rFonts w:ascii="細明體" w:eastAsia="細明體" w:hAnsi="細明體"/>
                <w:sz w:val="20"/>
                <w:szCs w:val="20"/>
              </w:rPr>
              <w:t>作業單位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77C" w:rsidRPr="00EE177C" w:rsidRDefault="00EE177C" w:rsidP="00EE177C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行政中心</w:t>
            </w:r>
            <w:r w:rsidRPr="00EE177C">
              <w:rPr>
                <w:rFonts w:ascii="細明體" w:eastAsia="細明體" w:hAnsi="細明體" w:hint="eastAsia"/>
                <w:sz w:val="20"/>
                <w:szCs w:val="20"/>
              </w:rPr>
              <w:t>理賠主管</w:t>
            </w:r>
            <w:r w:rsidRPr="00EE177C">
              <w:rPr>
                <w:rFonts w:ascii="細明體" w:eastAsia="細明體" w:hAnsi="細明體"/>
                <w:sz w:val="20"/>
                <w:szCs w:val="20"/>
              </w:rPr>
              <w:t xml:space="preserve"> </w:t>
            </w:r>
          </w:p>
        </w:tc>
      </w:tr>
      <w:tr w:rsidR="00EE177C" w:rsidRPr="0066376F" w:rsidTr="00EE177C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77C" w:rsidRPr="00EE177C" w:rsidRDefault="00EE177C" w:rsidP="004166C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E177C">
              <w:rPr>
                <w:rFonts w:ascii="細明體" w:eastAsia="細明體" w:hAnsi="細明體"/>
                <w:sz w:val="20"/>
                <w:szCs w:val="20"/>
              </w:rPr>
              <w:t>作業平台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77C" w:rsidRPr="00EE177C" w:rsidRDefault="00EE177C" w:rsidP="004166C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E177C">
              <w:rPr>
                <w:rFonts w:ascii="細明體" w:eastAsia="細明體" w:hAnsi="細明體"/>
                <w:sz w:val="20"/>
                <w:szCs w:val="20"/>
              </w:rPr>
              <w:t>■一般  □平板電腦  □手機</w:t>
            </w:r>
          </w:p>
        </w:tc>
      </w:tr>
      <w:tr w:rsidR="00EE177C" w:rsidRPr="0066376F" w:rsidTr="00EE177C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77C" w:rsidRPr="00EE177C" w:rsidRDefault="00EE177C" w:rsidP="004166C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E177C">
              <w:rPr>
                <w:rFonts w:ascii="細明體" w:eastAsia="細明體" w:hAnsi="細明體"/>
                <w:sz w:val="20"/>
                <w:szCs w:val="20"/>
              </w:rPr>
              <w:t>使用對象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77C" w:rsidRPr="00EE177C" w:rsidRDefault="00EE177C" w:rsidP="004166C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E177C">
              <w:rPr>
                <w:rFonts w:ascii="細明體" w:eastAsia="細明體" w:hAnsi="細明體"/>
                <w:sz w:val="20"/>
                <w:szCs w:val="20"/>
              </w:rPr>
              <w:t>■員工(UCBean)  □客戶(CustomerBean)</w:t>
            </w:r>
          </w:p>
        </w:tc>
      </w:tr>
      <w:tr w:rsidR="00EE177C" w:rsidRPr="0066376F" w:rsidTr="00EE177C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77C" w:rsidRPr="00EE177C" w:rsidRDefault="00EE177C" w:rsidP="004166C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E177C">
              <w:rPr>
                <w:rFonts w:ascii="細明體" w:eastAsia="細明體" w:hAnsi="細明體"/>
                <w:sz w:val="20"/>
                <w:szCs w:val="20"/>
              </w:rPr>
              <w:t>個資遮蔽方式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77C" w:rsidRPr="00EE177C" w:rsidRDefault="00EE177C" w:rsidP="004166C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E177C">
              <w:rPr>
                <w:rFonts w:ascii="細明體" w:eastAsia="細明體" w:hAnsi="細明體"/>
                <w:sz w:val="20"/>
                <w:szCs w:val="20"/>
              </w:rPr>
              <w:t>■無 □遮蔽 □securitylog</w:t>
            </w:r>
          </w:p>
        </w:tc>
      </w:tr>
      <w:tr w:rsidR="00EE177C" w:rsidRPr="0066376F" w:rsidTr="00EE177C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77C" w:rsidRPr="00EE177C" w:rsidRDefault="00EE177C" w:rsidP="004166C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77C" w:rsidRPr="00EE177C" w:rsidRDefault="00EE177C" w:rsidP="004166C7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無 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真分頁 □假分頁，分頁每頁___筆【Default　20】</w:t>
            </w: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EE177C" w:rsidRPr="0066376F" w:rsidRDefault="00EE177C" w:rsidP="00DA17B3">
      <w:pPr>
        <w:numPr>
          <w:ilvl w:val="0"/>
          <w:numId w:val="31"/>
        </w:numPr>
        <w:spacing w:line="240" w:lineRule="atLeast"/>
        <w:ind w:hanging="840"/>
        <w:rPr>
          <w:rFonts w:ascii="新細明體" w:hAnsi="新細明體" w:cs="Arial"/>
          <w:b/>
          <w:sz w:val="20"/>
          <w:szCs w:val="20"/>
        </w:rPr>
      </w:pPr>
      <w:r w:rsidRPr="0066376F">
        <w:rPr>
          <w:rFonts w:ascii="新細明體" w:hAnsi="新細明體" w:cs="Arial"/>
          <w:b/>
          <w:sz w:val="20"/>
          <w:szCs w:val="20"/>
        </w:rPr>
        <w:t>程式流程圖</w:t>
      </w:r>
    </w:p>
    <w:p w:rsidR="00EE177C" w:rsidRPr="0066376F" w:rsidRDefault="00EE177C" w:rsidP="00EE177C">
      <w:pPr>
        <w:spacing w:line="240" w:lineRule="atLeast"/>
        <w:rPr>
          <w:rFonts w:ascii="新細明體" w:hAnsi="新細明體" w:cs="Arial"/>
          <w:b/>
          <w:sz w:val="20"/>
          <w:szCs w:val="20"/>
        </w:rPr>
      </w:pPr>
    </w:p>
    <w:p w:rsidR="00EE177C" w:rsidRPr="00B4724A" w:rsidRDefault="00EE177C" w:rsidP="00EE177C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  <w:r w:rsidRPr="00B4724A">
        <w:rPr>
          <w:rFonts w:ascii="細明體" w:eastAsia="細明體" w:hAnsi="細明體"/>
        </w:rPr>
        <w:object w:dxaOrig="8391" w:dyaOrig="16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4.75pt" o:ole="">
            <v:imagedata r:id="rId8" o:title=""/>
          </v:shape>
          <o:OLEObject Type="Embed" ProgID="Visio.Drawing.6" ShapeID="_x0000_i1025" DrawAspect="Content" ObjectID="_1657346192" r:id="rId9"/>
        </w:object>
      </w:r>
    </w:p>
    <w:p w:rsidR="00EE177C" w:rsidRPr="00EE177C" w:rsidRDefault="00EE177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D1390F" w:rsidRDefault="00D1390F" w:rsidP="00D1390F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三.相關檔案：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4493"/>
        <w:gridCol w:w="4012"/>
      </w:tblGrid>
      <w:tr w:rsidR="00D1390F" w:rsidTr="004166C7">
        <w:tc>
          <w:tcPr>
            <w:tcW w:w="709" w:type="dxa"/>
          </w:tcPr>
          <w:p w:rsidR="00D1390F" w:rsidRDefault="00D1390F" w:rsidP="004166C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493" w:type="dxa"/>
          </w:tcPr>
          <w:p w:rsidR="00D1390F" w:rsidRDefault="00D1390F" w:rsidP="004166C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012" w:type="dxa"/>
          </w:tcPr>
          <w:p w:rsidR="00D1390F" w:rsidRDefault="00D1390F" w:rsidP="004166C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D1390F" w:rsidTr="004166C7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D1390F" w:rsidRDefault="00D1390F" w:rsidP="004166C7">
            <w:pPr>
              <w:numPr>
                <w:ilvl w:val="0"/>
                <w:numId w:val="1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493" w:type="dxa"/>
            <w:vAlign w:val="center"/>
          </w:tcPr>
          <w:p w:rsidR="00D1390F" w:rsidRPr="005F542E" w:rsidRDefault="00D1390F" w:rsidP="004166C7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5F542E">
              <w:rPr>
                <w:rFonts w:ascii="細明體" w:eastAsia="細明體" w:hAnsi="細明體" w:hint="eastAsia"/>
                <w:sz w:val="20"/>
                <w:szCs w:val="20"/>
              </w:rPr>
              <w:t>一年期傷害險不續保記錄檔</w:t>
            </w:r>
          </w:p>
        </w:tc>
        <w:tc>
          <w:tcPr>
            <w:tcW w:w="4012" w:type="dxa"/>
          </w:tcPr>
          <w:p w:rsidR="00D1390F" w:rsidRPr="0054543D" w:rsidRDefault="00D1390F" w:rsidP="004166C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F542E">
              <w:rPr>
                <w:rFonts w:ascii="細明體" w:eastAsia="細明體" w:hAnsi="細明體" w:hint="eastAsia"/>
                <w:sz w:val="20"/>
                <w:szCs w:val="20"/>
              </w:rPr>
              <w:t>DTAAL101</w:t>
            </w:r>
          </w:p>
        </w:tc>
      </w:tr>
      <w:tr w:rsidR="00D1390F" w:rsidTr="004166C7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D1390F" w:rsidRDefault="00D1390F" w:rsidP="004166C7">
            <w:pPr>
              <w:numPr>
                <w:ilvl w:val="0"/>
                <w:numId w:val="1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493" w:type="dxa"/>
            <w:vAlign w:val="center"/>
          </w:tcPr>
          <w:p w:rsidR="00D1390F" w:rsidRPr="005F542E" w:rsidRDefault="00D1390F" w:rsidP="004166C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F542E">
              <w:rPr>
                <w:rFonts w:ascii="細明體" w:eastAsia="細明體" w:hAnsi="細明體" w:hint="eastAsia"/>
                <w:sz w:val="20"/>
                <w:szCs w:val="20"/>
              </w:rPr>
              <w:t>一年期傷害險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退回記錄</w:t>
            </w:r>
            <w:r w:rsidRPr="005F542E">
              <w:rPr>
                <w:rFonts w:ascii="細明體" w:eastAsia="細明體" w:hAnsi="細明體" w:hint="eastAsia"/>
                <w:sz w:val="20"/>
                <w:szCs w:val="20"/>
              </w:rPr>
              <w:t>檔</w:t>
            </w:r>
          </w:p>
        </w:tc>
        <w:tc>
          <w:tcPr>
            <w:tcW w:w="4012" w:type="dxa"/>
          </w:tcPr>
          <w:p w:rsidR="00D1390F" w:rsidRPr="005F542E" w:rsidRDefault="00D1390F" w:rsidP="004166C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D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TAAL102</w:t>
            </w:r>
          </w:p>
        </w:tc>
      </w:tr>
    </w:tbl>
    <w:p w:rsidR="00D1390F" w:rsidRDefault="00D1390F" w:rsidP="00D1390F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D1390F" w:rsidP="00D1390F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szCs w:val="24"/>
          <w:lang w:eastAsia="zh-TW"/>
        </w:rPr>
      </w:pPr>
      <w:bookmarkStart w:id="34" w:name="_GoBack"/>
      <w:bookmarkEnd w:id="34"/>
      <w:r>
        <w:rPr>
          <w:rFonts w:ascii="細明體" w:eastAsia="細明體" w:hAnsi="細明體" w:hint="eastAsia"/>
          <w:kern w:val="2"/>
          <w:szCs w:val="24"/>
          <w:lang w:eastAsia="zh-TW"/>
        </w:rPr>
        <w:lastRenderedPageBreak/>
        <w:t xml:space="preserve">四. </w:t>
      </w:r>
      <w:r w:rsidR="00F24DA5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3935"/>
      </w:tblGrid>
      <w:tr w:rsidR="00F24DA5" w:rsidTr="00EC6F37">
        <w:tc>
          <w:tcPr>
            <w:tcW w:w="72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35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F24DA5" w:rsidTr="00EC6F3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24DA5" w:rsidRDefault="00F24DA5">
            <w:pPr>
              <w:numPr>
                <w:ilvl w:val="0"/>
                <w:numId w:val="1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35" w:type="dxa"/>
          </w:tcPr>
          <w:p w:rsidR="00F24DA5" w:rsidRPr="00F023C2" w:rsidRDefault="00F023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023C2">
              <w:rPr>
                <w:rFonts w:ascii="細明體" w:eastAsia="細明體" w:hAnsi="細明體"/>
                <w:sz w:val="20"/>
              </w:rPr>
              <w:t>EmployeeDetail</w:t>
            </w: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8A72AC" w:rsidRDefault="00D1390F" w:rsidP="001B38A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五. 畫面</w:t>
      </w:r>
    </w:p>
    <w:p w:rsidR="00DA17B3" w:rsidRDefault="00DA17B3" w:rsidP="001B38AD">
      <w:pPr>
        <w:pStyle w:val="Tabletext"/>
        <w:keepLines w:val="0"/>
        <w:spacing w:after="0" w:line="240" w:lineRule="auto"/>
        <w:rPr>
          <w:rFonts w:hint="eastAsia"/>
          <w:noProof/>
          <w:lang w:eastAsia="zh-TW"/>
        </w:rPr>
      </w:pPr>
      <w:r w:rsidRPr="00894809">
        <w:rPr>
          <w:noProof/>
          <w:lang w:eastAsia="zh-TW"/>
        </w:rPr>
        <w:pict>
          <v:shape id="圖片 1" o:spid="_x0000_i1026" type="#_x0000_t75" style="width:6in;height:140.25pt;visibility:visible">
            <v:imagedata r:id="rId10" o:title=""/>
          </v:shape>
        </w:pict>
      </w:r>
    </w:p>
    <w:p w:rsidR="00DA17B3" w:rsidRDefault="00DA17B3" w:rsidP="001B38AD">
      <w:pPr>
        <w:pStyle w:val="Tabletext"/>
        <w:keepLines w:val="0"/>
        <w:spacing w:after="0" w:line="240" w:lineRule="auto"/>
        <w:rPr>
          <w:rFonts w:hint="eastAsia"/>
          <w:noProof/>
          <w:lang w:eastAsia="zh-TW"/>
        </w:rPr>
      </w:pPr>
    </w:p>
    <w:p w:rsidR="00F24DA5" w:rsidRPr="001B38AD" w:rsidRDefault="00D1390F" w:rsidP="001B38A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u w:val="single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六. </w:t>
      </w:r>
      <w:r w:rsidR="001B38AD" w:rsidRPr="001B38AD">
        <w:rPr>
          <w:rFonts w:ascii="細明體" w:eastAsia="細明體" w:hAnsi="細明體" w:hint="eastAsia"/>
          <w:kern w:val="2"/>
          <w:szCs w:val="24"/>
          <w:u w:val="single"/>
          <w:lang w:eastAsia="zh-TW"/>
        </w:rPr>
        <w:t>說明：</w:t>
      </w:r>
    </w:p>
    <w:p w:rsidR="00F11B88" w:rsidRPr="00B26C54" w:rsidRDefault="00F11B88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26C54">
        <w:rPr>
          <w:rFonts w:ascii="細明體" w:eastAsia="細明體" w:hAnsi="細明體" w:hint="eastAsia"/>
          <w:lang w:eastAsia="zh-TW"/>
        </w:rPr>
        <w:t>畫面：</w:t>
      </w:r>
    </w:p>
    <w:p w:rsidR="00F24DA5" w:rsidRPr="00B26C54" w:rsidRDefault="00F24DA5" w:rsidP="00F11B8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26C54">
        <w:rPr>
          <w:rFonts w:ascii="細明體" w:eastAsia="細明體" w:hAnsi="細明體" w:hint="eastAsia"/>
          <w:lang w:eastAsia="zh-TW"/>
        </w:rPr>
        <w:t>如連結</w:t>
      </w:r>
      <w:r w:rsidR="00625494">
        <w:rPr>
          <w:rFonts w:ascii="細明體" w:eastAsia="細明體" w:hAnsi="細明體"/>
        </w:rPr>
        <w:fldChar w:fldCharType="begin"/>
      </w:r>
      <w:ins w:id="35" w:author="戴余修" w:date="2020-07-27T08:57:00Z">
        <w:r w:rsidR="0075133D">
          <w:rPr>
            <w:rFonts w:ascii="細明體" w:eastAsia="細明體" w:hAnsi="細明體"/>
          </w:rPr>
          <w:instrText>HYPERLINK "D:\\i92008is01\\Desktop\\intern_project\\spec\\aa_doc-master@ddc06949ca5\\CSR1_Doc\\docs\\AA理賠\\L1_一年期傷害險管理\\畫面\\USAAL1_0300_一年期傷害險覆核.htm"</w:instrText>
        </w:r>
      </w:ins>
      <w:del w:id="36" w:author="戴余修" w:date="2020-07-27T08:57:00Z">
        <w:r w:rsidR="00DF3328" w:rsidDel="0075133D">
          <w:rPr>
            <w:rFonts w:ascii="細明體" w:eastAsia="細明體" w:hAnsi="細明體"/>
          </w:rPr>
          <w:delInstrText>HYPERLINK "../畫面/USAAL1_0300_一年期傷害險覆核.htm"</w:delInstrText>
        </w:r>
      </w:del>
      <w:ins w:id="37" w:author="戴余修" w:date="2020-07-27T08:57:00Z">
        <w:r w:rsidR="0075133D">
          <w:rPr>
            <w:rFonts w:ascii="細明體" w:eastAsia="細明體" w:hAnsi="細明體"/>
          </w:rPr>
        </w:r>
      </w:ins>
      <w:r w:rsidR="00625494">
        <w:rPr>
          <w:rFonts w:ascii="細明體" w:eastAsia="細明體" w:hAnsi="細明體"/>
        </w:rPr>
        <w:fldChar w:fldCharType="separate"/>
      </w:r>
      <w:r w:rsidR="00DF3328">
        <w:rPr>
          <w:rStyle w:val="a3"/>
          <w:rFonts w:ascii="細明體" w:eastAsia="細明體" w:hAnsi="細明體"/>
        </w:rPr>
        <w:t>USAAL1_0</w:t>
      </w:r>
      <w:r w:rsidR="00DF3328">
        <w:rPr>
          <w:rStyle w:val="a3"/>
          <w:rFonts w:ascii="細明體" w:eastAsia="細明體" w:hAnsi="細明體" w:hint="eastAsia"/>
          <w:lang w:eastAsia="zh-TW"/>
        </w:rPr>
        <w:t>3</w:t>
      </w:r>
      <w:r w:rsidR="00BF62A5" w:rsidRPr="00625494">
        <w:rPr>
          <w:rStyle w:val="a3"/>
          <w:rFonts w:ascii="細明體" w:eastAsia="細明體" w:hAnsi="細明體"/>
        </w:rPr>
        <w:t>00</w:t>
      </w:r>
      <w:r w:rsidR="00625494">
        <w:rPr>
          <w:rFonts w:ascii="細明體" w:eastAsia="細明體" w:hAnsi="細明體"/>
        </w:rPr>
        <w:fldChar w:fldCharType="end"/>
      </w:r>
      <w:r w:rsidRPr="00B26C54">
        <w:rPr>
          <w:rFonts w:ascii="細明體" w:eastAsia="細明體" w:hAnsi="細明體" w:hint="eastAsia"/>
          <w:lang w:eastAsia="zh-TW"/>
        </w:rPr>
        <w:t>。</w:t>
      </w:r>
    </w:p>
    <w:p w:rsidR="006E2F5B" w:rsidRDefault="006E2F5B" w:rsidP="006E2F5B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F24596">
        <w:rPr>
          <w:rFonts w:ascii="細明體" w:eastAsia="細明體" w:hAnsi="細明體" w:hint="eastAsia"/>
          <w:lang w:eastAsia="zh-TW"/>
        </w:rPr>
        <w:t>初始：</w:t>
      </w:r>
    </w:p>
    <w:p w:rsidR="007F1F98" w:rsidRDefault="007F1F98" w:rsidP="005C4F74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覆核</w:t>
      </w:r>
      <w:r w:rsidR="00273113">
        <w:rPr>
          <w:rFonts w:ascii="細明體" w:eastAsia="細明體" w:hAnsi="細明體" w:hint="eastAsia"/>
          <w:lang w:eastAsia="zh-TW"/>
        </w:rPr>
        <w:t>(已覆核. 未覆核)</w:t>
      </w:r>
      <w:r>
        <w:rPr>
          <w:rFonts w:ascii="細明體" w:eastAsia="細明體" w:hAnsi="細明體" w:hint="eastAsia"/>
          <w:lang w:eastAsia="zh-TW"/>
        </w:rPr>
        <w:t>：下拉式選單，預設為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未覆核</w:t>
      </w:r>
      <w:r>
        <w:rPr>
          <w:rFonts w:ascii="細明體" w:eastAsia="細明體" w:hAnsi="細明體"/>
          <w:lang w:eastAsia="zh-TW"/>
        </w:rPr>
        <w:t>”</w:t>
      </w:r>
    </w:p>
    <w:p w:rsidR="00331FF9" w:rsidRPr="00CF587F" w:rsidRDefault="00331FF9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F587F">
        <w:rPr>
          <w:rFonts w:ascii="細明體" w:eastAsia="細明體" w:hAnsi="細明體" w:hint="eastAsia"/>
          <w:lang w:eastAsia="zh-TW"/>
        </w:rPr>
        <w:t>查詢</w:t>
      </w:r>
      <w:r w:rsidR="00CD21FC">
        <w:rPr>
          <w:rFonts w:ascii="細明體" w:eastAsia="細明體" w:hAnsi="細明體" w:hint="eastAsia"/>
          <w:lang w:eastAsia="zh-TW"/>
        </w:rPr>
        <w:t>button</w:t>
      </w:r>
      <w:r w:rsidRPr="00CF587F">
        <w:rPr>
          <w:rFonts w:ascii="細明體" w:eastAsia="細明體" w:hAnsi="細明體" w:hint="eastAsia"/>
          <w:lang w:eastAsia="zh-TW"/>
        </w:rPr>
        <w:t>：</w:t>
      </w:r>
    </w:p>
    <w:p w:rsidR="00C10E0D" w:rsidRPr="00C465C1" w:rsidRDefault="004C58AF" w:rsidP="00C10E0D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65C1">
        <w:rPr>
          <w:rFonts w:ascii="細明體" w:eastAsia="細明體" w:hAnsi="細明體" w:hint="eastAsia"/>
          <w:lang w:eastAsia="zh-TW"/>
        </w:rPr>
        <w:t>檢核：</w:t>
      </w:r>
      <w:r w:rsidR="001B1194">
        <w:rPr>
          <w:rFonts w:ascii="細明體" w:eastAsia="細明體" w:hAnsi="細明體" w:hint="eastAsia"/>
          <w:lang w:eastAsia="zh-TW"/>
        </w:rPr>
        <w:t>(檢核未過，該欄位底變紅色)</w:t>
      </w:r>
    </w:p>
    <w:p w:rsidR="001C1474" w:rsidRDefault="00A22641" w:rsidP="00041D2F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/>
          <w:lang w:eastAsia="zh-TW"/>
        </w:rPr>
        <w:t>I</w:t>
      </w:r>
      <w:r>
        <w:rPr>
          <w:rFonts w:ascii="細明體" w:eastAsia="細明體" w:hAnsi="細明體" w:hint="eastAsia"/>
          <w:lang w:eastAsia="zh-TW"/>
        </w:rPr>
        <w:t>F</w:t>
      </w:r>
      <w:r w:rsidR="001C1474">
        <w:rPr>
          <w:rFonts w:ascii="細明體" w:eastAsia="細明體" w:hAnsi="細明體" w:hint="eastAsia"/>
          <w:lang w:eastAsia="zh-TW"/>
        </w:rPr>
        <w:t>畫面.保單號碼</w:t>
      </w:r>
      <w:r>
        <w:rPr>
          <w:rFonts w:ascii="細明體" w:eastAsia="細明體" w:hAnsi="細明體" w:hint="eastAsia"/>
          <w:lang w:eastAsia="zh-TW"/>
        </w:rPr>
        <w:t>有輸入，</w:t>
      </w:r>
      <w:r w:rsidR="00CC7F58">
        <w:rPr>
          <w:rFonts w:ascii="細明體" w:eastAsia="細明體" w:hAnsi="細明體" w:hint="eastAsia"/>
          <w:lang w:eastAsia="zh-TW"/>
        </w:rPr>
        <w:t>檢核是否</w:t>
      </w:r>
      <w:r>
        <w:rPr>
          <w:rFonts w:ascii="細明體" w:eastAsia="細明體" w:hAnsi="細明體" w:hint="eastAsia"/>
          <w:lang w:eastAsia="zh-TW"/>
        </w:rPr>
        <w:t>為10碼，</w:t>
      </w:r>
      <w:r w:rsidRPr="00CD2167">
        <w:rPr>
          <w:rFonts w:ascii="細明體" w:eastAsia="細明體" w:hAnsi="細明體" w:hint="eastAsia"/>
          <w:lang w:eastAsia="zh-TW"/>
        </w:rPr>
        <w:t>不符合丟出錯誤訊息：請輸入正確</w:t>
      </w:r>
      <w:r>
        <w:rPr>
          <w:rFonts w:ascii="細明體" w:eastAsia="細明體" w:hAnsi="細明體" w:hint="eastAsia"/>
          <w:lang w:eastAsia="zh-TW"/>
        </w:rPr>
        <w:t>保單號碼</w:t>
      </w:r>
      <w:r w:rsidRPr="00CD2167">
        <w:rPr>
          <w:rFonts w:ascii="細明體" w:eastAsia="細明體" w:hAnsi="細明體" w:hint="eastAsia"/>
          <w:lang w:eastAsia="zh-TW"/>
        </w:rPr>
        <w:t>。</w:t>
      </w:r>
    </w:p>
    <w:p w:rsidR="001C1474" w:rsidRDefault="00B4166B" w:rsidP="00041D2F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IF</w:t>
      </w:r>
      <w:r w:rsidR="001C1474">
        <w:rPr>
          <w:rFonts w:ascii="細明體" w:eastAsia="細明體" w:hAnsi="細明體" w:hint="eastAsia"/>
          <w:lang w:eastAsia="zh-TW"/>
        </w:rPr>
        <w:t>畫面.受理編號</w:t>
      </w:r>
      <w:r w:rsidR="00260941">
        <w:rPr>
          <w:rFonts w:ascii="細明體" w:eastAsia="細明體" w:hAnsi="細明體" w:hint="eastAsia"/>
          <w:lang w:eastAsia="zh-TW"/>
        </w:rPr>
        <w:t>有輸入</w:t>
      </w:r>
      <w:r>
        <w:rPr>
          <w:rFonts w:ascii="細明體" w:eastAsia="細明體" w:hAnsi="細明體" w:hint="eastAsia"/>
          <w:lang w:eastAsia="zh-TW"/>
        </w:rPr>
        <w:t>，檢核是否為14碼，</w:t>
      </w:r>
      <w:r w:rsidRPr="00CD2167">
        <w:rPr>
          <w:rFonts w:ascii="細明體" w:eastAsia="細明體" w:hAnsi="細明體" w:hint="eastAsia"/>
          <w:lang w:eastAsia="zh-TW"/>
        </w:rPr>
        <w:t>不符合丟出錯誤訊息：</w:t>
      </w:r>
      <w:r w:rsidR="002E7670" w:rsidRPr="00C465C1">
        <w:rPr>
          <w:rFonts w:ascii="細明體" w:eastAsia="細明體" w:hAnsi="細明體" w:hint="eastAsia"/>
          <w:lang w:eastAsia="zh-TW"/>
        </w:rPr>
        <w:t>請輸入正確受理編號。</w:t>
      </w:r>
    </w:p>
    <w:p w:rsidR="001C1474" w:rsidRDefault="00191F45" w:rsidP="00041D2F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IF</w:t>
      </w:r>
      <w:r w:rsidR="001C1474">
        <w:rPr>
          <w:rFonts w:ascii="細明體" w:eastAsia="細明體" w:hAnsi="細明體" w:hint="eastAsia"/>
          <w:lang w:eastAsia="zh-TW"/>
        </w:rPr>
        <w:t>畫面.輸入日期</w:t>
      </w:r>
      <w:r w:rsidR="0060325A">
        <w:rPr>
          <w:rFonts w:ascii="細明體" w:eastAsia="細明體" w:hAnsi="細明體" w:hint="eastAsia"/>
          <w:lang w:eastAsia="zh-TW"/>
        </w:rPr>
        <w:t>有輸入，檢核是否為</w:t>
      </w:r>
      <w:r w:rsidR="0090747D">
        <w:rPr>
          <w:rFonts w:ascii="細明體" w:eastAsia="細明體" w:hAnsi="細明體" w:hint="eastAsia"/>
          <w:lang w:eastAsia="zh-TW"/>
        </w:rPr>
        <w:t>日期格式</w:t>
      </w:r>
      <w:r w:rsidR="0060325A">
        <w:rPr>
          <w:rFonts w:ascii="細明體" w:eastAsia="細明體" w:hAnsi="細明體" w:hint="eastAsia"/>
          <w:lang w:eastAsia="zh-TW"/>
        </w:rPr>
        <w:t>，</w:t>
      </w:r>
      <w:r w:rsidR="0060325A" w:rsidRPr="00CD2167">
        <w:rPr>
          <w:rFonts w:ascii="細明體" w:eastAsia="細明體" w:hAnsi="細明體" w:hint="eastAsia"/>
          <w:lang w:eastAsia="zh-TW"/>
        </w:rPr>
        <w:t>不符合丟出錯誤訊息：</w:t>
      </w:r>
      <w:r w:rsidR="0060325A" w:rsidRPr="00C465C1">
        <w:rPr>
          <w:rFonts w:ascii="細明體" w:eastAsia="細明體" w:hAnsi="細明體" w:hint="eastAsia"/>
          <w:lang w:eastAsia="zh-TW"/>
        </w:rPr>
        <w:t>請輸入正確</w:t>
      </w:r>
      <w:r w:rsidR="00FC74F1">
        <w:rPr>
          <w:rFonts w:ascii="細明體" w:eastAsia="細明體" w:hAnsi="細明體" w:hint="eastAsia"/>
          <w:lang w:eastAsia="zh-TW"/>
        </w:rPr>
        <w:t>輸入日期</w:t>
      </w:r>
      <w:r w:rsidR="0060325A">
        <w:rPr>
          <w:rFonts w:ascii="細明體" w:eastAsia="細明體" w:hAnsi="細明體" w:hint="eastAsia"/>
          <w:lang w:eastAsia="zh-TW"/>
        </w:rPr>
        <w:t>。</w:t>
      </w:r>
    </w:p>
    <w:p w:rsidR="001C1474" w:rsidRDefault="00643444" w:rsidP="00041D2F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IF</w:t>
      </w:r>
      <w:r w:rsidR="001C1474">
        <w:rPr>
          <w:rFonts w:ascii="細明體" w:eastAsia="細明體" w:hAnsi="細明體" w:hint="eastAsia"/>
          <w:lang w:eastAsia="zh-TW"/>
        </w:rPr>
        <w:t>畫面.輸入人員</w:t>
      </w:r>
      <w:r>
        <w:rPr>
          <w:rFonts w:ascii="細明體" w:eastAsia="細明體" w:hAnsi="細明體" w:hint="eastAsia"/>
          <w:lang w:eastAsia="zh-TW"/>
        </w:rPr>
        <w:t>有輸入，檢核是否為10碼，</w:t>
      </w:r>
      <w:r w:rsidRPr="00CD2167">
        <w:rPr>
          <w:rFonts w:ascii="細明體" w:eastAsia="細明體" w:hAnsi="細明體" w:hint="eastAsia"/>
          <w:lang w:eastAsia="zh-TW"/>
        </w:rPr>
        <w:t>不符合丟出錯誤訊息：</w:t>
      </w:r>
      <w:r w:rsidRPr="00C465C1">
        <w:rPr>
          <w:rFonts w:ascii="細明體" w:eastAsia="細明體" w:hAnsi="細明體" w:hint="eastAsia"/>
          <w:lang w:eastAsia="zh-TW"/>
        </w:rPr>
        <w:t>請輸入正確</w:t>
      </w:r>
      <w:r>
        <w:rPr>
          <w:rFonts w:ascii="細明體" w:eastAsia="細明體" w:hAnsi="細明體" w:hint="eastAsia"/>
          <w:lang w:eastAsia="zh-TW"/>
        </w:rPr>
        <w:t>輸入人員。</w:t>
      </w:r>
    </w:p>
    <w:p w:rsidR="00977400" w:rsidRDefault="00977400" w:rsidP="00B870CD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判斷$覆核欄位：</w:t>
      </w:r>
    </w:p>
    <w:p w:rsidR="000800B7" w:rsidRDefault="000800B7" w:rsidP="00B870CD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IF覆核 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已覆核</w:t>
      </w:r>
      <w:r>
        <w:rPr>
          <w:rFonts w:ascii="細明體" w:eastAsia="細明體" w:hAnsi="細明體"/>
          <w:lang w:eastAsia="zh-TW"/>
        </w:rPr>
        <w:t>’</w:t>
      </w:r>
    </w:p>
    <w:p w:rsidR="000800B7" w:rsidRDefault="000800B7" w:rsidP="000800B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$覆核 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80</w:t>
      </w:r>
      <w:r>
        <w:rPr>
          <w:rFonts w:ascii="細明體" w:eastAsia="細明體" w:hAnsi="細明體"/>
          <w:lang w:eastAsia="zh-TW"/>
        </w:rPr>
        <w:t>’</w:t>
      </w:r>
    </w:p>
    <w:p w:rsidR="000800B7" w:rsidRDefault="000800B7" w:rsidP="000800B7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ELSE IF覆核 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未覆核</w:t>
      </w:r>
      <w:r>
        <w:rPr>
          <w:rFonts w:ascii="細明體" w:eastAsia="細明體" w:hAnsi="細明體"/>
          <w:lang w:eastAsia="zh-TW"/>
        </w:rPr>
        <w:t>’</w:t>
      </w:r>
    </w:p>
    <w:p w:rsidR="000800B7" w:rsidRDefault="000800B7" w:rsidP="000800B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$覆核 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10</w:t>
      </w:r>
      <w:r>
        <w:rPr>
          <w:rFonts w:ascii="細明體" w:eastAsia="細明體" w:hAnsi="細明體"/>
          <w:lang w:eastAsia="zh-TW"/>
        </w:rPr>
        <w:t>’</w:t>
      </w:r>
    </w:p>
    <w:p w:rsidR="003A6B5F" w:rsidRPr="00C465C1" w:rsidRDefault="003A6B5F" w:rsidP="00B870CD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65C1">
        <w:rPr>
          <w:rFonts w:ascii="細明體" w:eastAsia="細明體" w:hAnsi="細明體" w:hint="eastAsia"/>
          <w:lang w:eastAsia="zh-TW"/>
        </w:rPr>
        <w:t>讀取一年期傷害險不續保記錄檔：</w:t>
      </w:r>
    </w:p>
    <w:p w:rsidR="003A6B5F" w:rsidRDefault="00D12F95" w:rsidP="003A6B5F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READ </w:t>
      </w:r>
      <w:r w:rsidR="00254241" w:rsidRPr="00C465C1">
        <w:rPr>
          <w:rFonts w:ascii="細明體" w:eastAsia="細明體" w:hAnsi="細明體" w:hint="eastAsia"/>
          <w:lang w:eastAsia="zh-TW"/>
        </w:rPr>
        <w:t>一年期傷害險不續保記錄檔</w:t>
      </w:r>
      <w:r w:rsidR="00302235">
        <w:rPr>
          <w:rFonts w:ascii="細明體" w:eastAsia="細明體" w:hAnsi="細明體" w:hint="eastAsia"/>
          <w:lang w:eastAsia="zh-TW"/>
        </w:rPr>
        <w:t xml:space="preserve">DTAAL101 </w:t>
      </w:r>
    </w:p>
    <w:p w:rsidR="007A6234" w:rsidRDefault="007A6234" w:rsidP="007A6234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WHERE</w:t>
      </w:r>
      <w:r w:rsidR="00963F21">
        <w:rPr>
          <w:rFonts w:ascii="細明體" w:eastAsia="細明體" w:hAnsi="細明體" w:hint="eastAsia"/>
          <w:lang w:eastAsia="zh-TW"/>
        </w:rPr>
        <w:t>([]條件是畫面有輸入才需判斷)</w:t>
      </w:r>
    </w:p>
    <w:p w:rsidR="007A6234" w:rsidRDefault="00BE632C" w:rsidP="007A6234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[</w:t>
      </w:r>
      <w:r w:rsidR="007A6234">
        <w:rPr>
          <w:rFonts w:ascii="細明體" w:eastAsia="細明體" w:hAnsi="細明體" w:hint="eastAsia"/>
          <w:lang w:eastAsia="zh-TW"/>
        </w:rPr>
        <w:t>DTAAL101.</w:t>
      </w:r>
      <w:r w:rsidR="00FD60B7">
        <w:rPr>
          <w:rFonts w:ascii="細明體" w:eastAsia="細明體" w:hAnsi="細明體" w:hint="eastAsia"/>
          <w:lang w:eastAsia="zh-TW"/>
        </w:rPr>
        <w:t>POLICY_NO</w:t>
      </w:r>
      <w:r w:rsidR="00663A67">
        <w:rPr>
          <w:rFonts w:ascii="細明體" w:eastAsia="細明體" w:hAnsi="細明體" w:hint="eastAsia"/>
          <w:lang w:eastAsia="zh-TW"/>
        </w:rPr>
        <w:t xml:space="preserve"> = 畫面.保單號碼</w:t>
      </w:r>
      <w:r>
        <w:rPr>
          <w:rFonts w:ascii="細明體" w:eastAsia="細明體" w:hAnsi="細明體" w:hint="eastAsia"/>
          <w:lang w:eastAsia="zh-TW"/>
        </w:rPr>
        <w:t>]</w:t>
      </w:r>
    </w:p>
    <w:p w:rsidR="00FD60B7" w:rsidRDefault="00BE632C" w:rsidP="007A6234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[</w:t>
      </w:r>
      <w:r w:rsidR="00FD60B7">
        <w:rPr>
          <w:rFonts w:ascii="細明體" w:eastAsia="細明體" w:hAnsi="細明體" w:hint="eastAsia"/>
          <w:lang w:eastAsia="zh-TW"/>
        </w:rPr>
        <w:t>DTAAL101.APLY_NO = 畫面.受理編號</w:t>
      </w:r>
      <w:r>
        <w:rPr>
          <w:rFonts w:ascii="細明體" w:eastAsia="細明體" w:hAnsi="細明體" w:hint="eastAsia"/>
          <w:lang w:eastAsia="zh-TW"/>
        </w:rPr>
        <w:t>]</w:t>
      </w:r>
    </w:p>
    <w:p w:rsidR="00F3223B" w:rsidRDefault="00F3223B" w:rsidP="007A6234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[DTAAL101.</w:t>
      </w:r>
      <w:r w:rsidR="00B86771">
        <w:rPr>
          <w:rFonts w:ascii="細明體" w:eastAsia="細明體" w:hAnsi="細明體" w:hint="eastAsia"/>
          <w:lang w:eastAsia="zh-TW"/>
        </w:rPr>
        <w:t>UPDATE</w:t>
      </w:r>
      <w:r w:rsidR="000E22D8">
        <w:rPr>
          <w:rFonts w:ascii="細明體" w:eastAsia="細明體" w:hAnsi="細明體" w:hint="eastAsia"/>
          <w:lang w:eastAsia="zh-TW"/>
        </w:rPr>
        <w:t>_DATE</w:t>
      </w:r>
      <w:r>
        <w:rPr>
          <w:rFonts w:ascii="細明體" w:eastAsia="細明體" w:hAnsi="細明體" w:hint="eastAsia"/>
          <w:lang w:eastAsia="zh-TW"/>
        </w:rPr>
        <w:t xml:space="preserve"> </w:t>
      </w:r>
      <w:r w:rsidR="00B8333D">
        <w:rPr>
          <w:rFonts w:ascii="細明體" w:eastAsia="細明體" w:hAnsi="細明體" w:hint="eastAsia"/>
          <w:lang w:eastAsia="zh-TW"/>
        </w:rPr>
        <w:t xml:space="preserve">BETWEEN 畫面.輸入起日 </w:t>
      </w:r>
      <w:r w:rsidR="00B8333D" w:rsidRPr="002A208B">
        <w:rPr>
          <w:rFonts w:ascii="細明體" w:eastAsia="細明體" w:hAnsi="細明體"/>
          <w:lang w:eastAsia="zh-TW"/>
        </w:rPr>
        <w:t>00:00:00.000</w:t>
      </w:r>
      <w:r w:rsidR="00B8333D" w:rsidRPr="002A208B">
        <w:rPr>
          <w:rFonts w:ascii="細明體" w:eastAsia="細明體" w:hAnsi="細明體" w:hint="eastAsia"/>
          <w:lang w:eastAsia="zh-TW"/>
        </w:rPr>
        <w:t xml:space="preserve"> AND 畫面.輸入迄日</w:t>
      </w:r>
      <w:r w:rsidR="00B8333D" w:rsidRPr="002A208B">
        <w:rPr>
          <w:rFonts w:ascii="細明體" w:eastAsia="細明體" w:hAnsi="細明體"/>
          <w:lang w:eastAsia="zh-TW"/>
        </w:rPr>
        <w:t>23:59:59.000</w:t>
      </w:r>
      <w:r>
        <w:rPr>
          <w:rFonts w:ascii="細明體" w:eastAsia="細明體" w:hAnsi="細明體" w:hint="eastAsia"/>
          <w:lang w:eastAsia="zh-TW"/>
        </w:rPr>
        <w:t>]</w:t>
      </w:r>
    </w:p>
    <w:p w:rsidR="00F3223B" w:rsidRDefault="002A3A95" w:rsidP="007A6234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[</w:t>
      </w:r>
      <w:r w:rsidR="00F3223B">
        <w:rPr>
          <w:rFonts w:ascii="細明體" w:eastAsia="細明體" w:hAnsi="細明體" w:hint="eastAsia"/>
          <w:lang w:eastAsia="zh-TW"/>
        </w:rPr>
        <w:t>DTAAL101.</w:t>
      </w:r>
      <w:r w:rsidR="00B86771">
        <w:rPr>
          <w:rFonts w:ascii="細明體" w:eastAsia="細明體" w:hAnsi="細明體" w:hint="eastAsia"/>
          <w:lang w:eastAsia="zh-TW"/>
        </w:rPr>
        <w:t>UPDATE</w:t>
      </w:r>
      <w:r w:rsidR="00FF7678">
        <w:rPr>
          <w:rFonts w:ascii="細明體" w:eastAsia="細明體" w:hAnsi="細明體" w:hint="eastAsia"/>
          <w:lang w:eastAsia="zh-TW"/>
        </w:rPr>
        <w:t>_ID</w:t>
      </w:r>
      <w:r w:rsidR="00F3223B">
        <w:rPr>
          <w:rFonts w:ascii="細明體" w:eastAsia="細明體" w:hAnsi="細明體" w:hint="eastAsia"/>
          <w:lang w:eastAsia="zh-TW"/>
        </w:rPr>
        <w:t xml:space="preserve"> = 畫面.</w:t>
      </w:r>
      <w:r w:rsidR="00FF7678">
        <w:rPr>
          <w:rFonts w:ascii="細明體" w:eastAsia="細明體" w:hAnsi="細明體" w:hint="eastAsia"/>
          <w:lang w:eastAsia="zh-TW"/>
        </w:rPr>
        <w:t>輸入人員</w:t>
      </w:r>
      <w:r>
        <w:rPr>
          <w:rFonts w:ascii="細明體" w:eastAsia="細明體" w:hAnsi="細明體" w:hint="eastAsia"/>
          <w:lang w:eastAsia="zh-TW"/>
        </w:rPr>
        <w:t>]</w:t>
      </w:r>
    </w:p>
    <w:p w:rsidR="00B64BB1" w:rsidRDefault="00B64BB1" w:rsidP="007A6234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lastRenderedPageBreak/>
        <w:t>DTAAL101.</w:t>
      </w:r>
      <w:r w:rsidR="00EA1526" w:rsidRPr="00EA1526">
        <w:rPr>
          <w:rFonts w:ascii="細明體" w:eastAsia="細明體" w:hAnsi="細明體" w:hint="eastAsia"/>
          <w:lang w:eastAsia="zh-TW"/>
        </w:rPr>
        <w:t xml:space="preserve"> </w:t>
      </w:r>
      <w:r w:rsidR="00EA1526">
        <w:rPr>
          <w:rFonts w:ascii="細明體" w:eastAsia="細明體" w:hAnsi="細明體" w:hint="eastAsia"/>
          <w:lang w:eastAsia="zh-TW"/>
        </w:rPr>
        <w:t>UPDATE</w:t>
      </w:r>
      <w:r>
        <w:rPr>
          <w:rFonts w:ascii="細明體" w:eastAsia="細明體" w:hAnsi="細明體" w:hint="eastAsia"/>
          <w:lang w:eastAsia="zh-TW"/>
        </w:rPr>
        <w:t xml:space="preserve">_DIV_NO = </w:t>
      </w:r>
      <w:r w:rsidR="00836919">
        <w:rPr>
          <w:rFonts w:ascii="細明體" w:eastAsia="細明體" w:hAnsi="細明體" w:hint="eastAsia"/>
          <w:lang w:eastAsia="zh-TW"/>
        </w:rPr>
        <w:t>登入者的單位代號</w:t>
      </w:r>
    </w:p>
    <w:p w:rsidR="009238A1" w:rsidRDefault="00ED5847" w:rsidP="006A60E2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DTAAL101.APLY_STS = </w:t>
      </w:r>
      <w:r w:rsidR="004030C5">
        <w:rPr>
          <w:rFonts w:ascii="細明體" w:eastAsia="細明體" w:hAnsi="細明體" w:hint="eastAsia"/>
          <w:lang w:eastAsia="zh-TW"/>
        </w:rPr>
        <w:t>$覆核</w:t>
      </w:r>
    </w:p>
    <w:p w:rsidR="00607976" w:rsidRDefault="00607976" w:rsidP="00607976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取得欄位：</w:t>
      </w:r>
    </w:p>
    <w:p w:rsidR="00607976" w:rsidRDefault="003B6086" w:rsidP="0060797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$案件編號</w:t>
      </w:r>
      <w:r w:rsidR="00A87BA7">
        <w:rPr>
          <w:rFonts w:ascii="細明體" w:eastAsia="細明體" w:hAnsi="細明體" w:hint="eastAsia"/>
          <w:lang w:eastAsia="zh-TW"/>
        </w:rPr>
        <w:t xml:space="preserve"> = </w:t>
      </w:r>
      <w:r w:rsidR="00607976">
        <w:rPr>
          <w:rFonts w:ascii="細明體" w:eastAsia="細明體" w:hAnsi="細明體" w:hint="eastAsia"/>
          <w:lang w:eastAsia="zh-TW"/>
        </w:rPr>
        <w:t>DTAAL101.CASE_NO</w:t>
      </w:r>
    </w:p>
    <w:p w:rsidR="00607976" w:rsidRPr="004036C6" w:rsidRDefault="003B6086" w:rsidP="0060797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olor w:val="auto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$保單號碼</w:t>
      </w:r>
      <w:r w:rsidR="00257577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 xml:space="preserve"> = </w:t>
      </w:r>
      <w:r w:rsidR="00607976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DTAAL101.POLICY_NO</w:t>
      </w:r>
    </w:p>
    <w:p w:rsidR="00607976" w:rsidRPr="004036C6" w:rsidRDefault="003B6086" w:rsidP="0060797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olor w:val="auto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$受理編號</w:t>
      </w:r>
      <w:r w:rsidR="00257577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 xml:space="preserve"> = </w:t>
      </w:r>
      <w:r w:rsidR="00607976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DTAAL101.APLY_NO</w:t>
      </w:r>
    </w:p>
    <w:p w:rsidR="00607976" w:rsidRPr="004036C6" w:rsidRDefault="00607976" w:rsidP="0060797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olor w:val="auto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DTAAL101.</w:t>
      </w:r>
      <w:r>
        <w:rPr>
          <w:rStyle w:val="SoDAField"/>
          <w:rFonts w:ascii="細明體" w:eastAsia="細明體" w:hAnsi="細明體" w:hint="eastAsia"/>
          <w:caps/>
          <w:color w:val="000000"/>
        </w:rPr>
        <w:t>OCR_ID</w:t>
      </w:r>
    </w:p>
    <w:p w:rsidR="00607976" w:rsidRPr="004036C6" w:rsidRDefault="00607976" w:rsidP="0060797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olor w:val="auto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DTAAL101.</w:t>
      </w:r>
      <w:r>
        <w:rPr>
          <w:rStyle w:val="SoDAField"/>
          <w:rFonts w:ascii="細明體" w:eastAsia="細明體" w:hAnsi="細明體" w:hint="eastAsia"/>
          <w:caps/>
          <w:color w:val="000000"/>
        </w:rPr>
        <w:t>OCR_NAME</w:t>
      </w:r>
    </w:p>
    <w:p w:rsidR="00607976" w:rsidRDefault="00607976" w:rsidP="0060797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DTAAL101.POLICY_YEAR</w:t>
      </w:r>
    </w:p>
    <w:p w:rsidR="00607976" w:rsidRPr="00C779E5" w:rsidRDefault="00607976" w:rsidP="0060797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olor w:val="auto"/>
          <w:lang w:eastAsia="zh-TW"/>
        </w:rPr>
      </w:pPr>
      <w:r>
        <w:rPr>
          <w:rFonts w:ascii="細明體" w:eastAsia="細明體" w:hAnsi="細明體" w:hint="eastAsia"/>
          <w:lang w:eastAsia="zh-TW"/>
        </w:rPr>
        <w:t>DTAAL101.</w:t>
      </w:r>
      <w:r>
        <w:rPr>
          <w:rStyle w:val="SoDAField"/>
          <w:rFonts w:ascii="細明體" w:eastAsia="細明體" w:hAnsi="細明體" w:hint="eastAsia"/>
          <w:caps/>
          <w:color w:val="000000"/>
        </w:rPr>
        <w:t>NOT_RNEW_TYPE</w:t>
      </w:r>
    </w:p>
    <w:p w:rsidR="00C779E5" w:rsidRPr="00C779E5" w:rsidRDefault="003B6086" w:rsidP="0060797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olor w:val="auto"/>
          <w:lang w:eastAsia="zh-TW"/>
        </w:rPr>
      </w:pPr>
      <w:r>
        <w:rPr>
          <w:rFonts w:ascii="細明體" w:eastAsia="細明體" w:hAnsi="細明體" w:hint="eastAsia"/>
          <w:lang w:eastAsia="zh-TW"/>
        </w:rPr>
        <w:t>$不續保原因</w:t>
      </w:r>
      <w:r w:rsidR="00C779E5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 xml:space="preserve"> = </w:t>
      </w:r>
      <w:r w:rsidR="00C779E5">
        <w:rPr>
          <w:rFonts w:ascii="細明體" w:eastAsia="細明體" w:hAnsi="細明體" w:hint="eastAsia"/>
          <w:lang w:eastAsia="zh-TW"/>
        </w:rPr>
        <w:t>DTAAL101.</w:t>
      </w:r>
      <w:r w:rsidR="00C779E5">
        <w:rPr>
          <w:rStyle w:val="SoDAField"/>
          <w:rFonts w:ascii="細明體" w:eastAsia="細明體" w:hAnsi="細明體" w:hint="eastAsia"/>
          <w:caps/>
          <w:color w:val="000000"/>
        </w:rPr>
        <w:t>NOT_RNEW</w:t>
      </w:r>
      <w:r w:rsidR="00C779E5" w:rsidRPr="00F70978">
        <w:rPr>
          <w:rStyle w:val="SoDAField"/>
          <w:rFonts w:ascii="細明體" w:eastAsia="細明體" w:hAnsi="細明體" w:hint="eastAsia"/>
          <w:caps/>
          <w:color w:val="000000"/>
        </w:rPr>
        <w:t>_</w:t>
      </w:r>
      <w:r w:rsidR="00C779E5">
        <w:rPr>
          <w:rStyle w:val="SoDAField"/>
          <w:rFonts w:ascii="細明體" w:eastAsia="細明體" w:hAnsi="細明體" w:hint="eastAsia"/>
          <w:caps/>
          <w:color w:val="000000"/>
        </w:rPr>
        <w:t>RESN</w:t>
      </w:r>
    </w:p>
    <w:p w:rsidR="00C779E5" w:rsidRPr="00C779E5" w:rsidRDefault="003B6086" w:rsidP="00C779E5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olor w:val="auto"/>
          <w:lang w:eastAsia="zh-TW"/>
        </w:rPr>
      </w:pPr>
      <w:r>
        <w:rPr>
          <w:rFonts w:ascii="細明體" w:eastAsia="細明體" w:hAnsi="細明體" w:hint="eastAsia"/>
          <w:lang w:eastAsia="zh-TW"/>
        </w:rPr>
        <w:t>$其他原因中文</w:t>
      </w:r>
      <w:r w:rsidR="00C779E5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 xml:space="preserve"> = </w:t>
      </w:r>
      <w:r w:rsidR="00C779E5">
        <w:rPr>
          <w:rFonts w:ascii="細明體" w:eastAsia="細明體" w:hAnsi="細明體" w:hint="eastAsia"/>
          <w:lang w:eastAsia="zh-TW"/>
        </w:rPr>
        <w:t>DTAAL101.</w:t>
      </w:r>
      <w:r w:rsidR="00C779E5" w:rsidRPr="00C779E5">
        <w:rPr>
          <w:rStyle w:val="SoDAField"/>
          <w:rFonts w:ascii="細明體" w:eastAsia="細明體" w:hAnsi="細明體" w:hint="eastAsia"/>
          <w:caps/>
          <w:color w:val="000000"/>
        </w:rPr>
        <w:t xml:space="preserve"> </w:t>
      </w:r>
      <w:r w:rsidR="00C779E5">
        <w:rPr>
          <w:rStyle w:val="SoDAField"/>
          <w:rFonts w:ascii="細明體" w:eastAsia="細明體" w:hAnsi="細明體" w:hint="eastAsia"/>
          <w:caps/>
          <w:color w:val="000000"/>
        </w:rPr>
        <w:t>RESN</w:t>
      </w:r>
      <w:r w:rsidR="00C779E5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_CTX</w:t>
      </w:r>
    </w:p>
    <w:p w:rsidR="00607976" w:rsidRDefault="00607976" w:rsidP="0060797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DTAAL101.INPUT_DIV_NO</w:t>
      </w:r>
    </w:p>
    <w:p w:rsidR="00607976" w:rsidRDefault="00607976" w:rsidP="0060797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DTAAL101.INPUT_DIV_NAME</w:t>
      </w:r>
    </w:p>
    <w:p w:rsidR="00607976" w:rsidRDefault="00607976" w:rsidP="0060797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DTAAL101.INPUT_ID</w:t>
      </w:r>
    </w:p>
    <w:p w:rsidR="00607976" w:rsidRDefault="00607976" w:rsidP="0060797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DTAAL101.INPUT_NAME</w:t>
      </w:r>
    </w:p>
    <w:p w:rsidR="00607976" w:rsidRPr="00670F7D" w:rsidRDefault="00607976" w:rsidP="00670F7D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DTAAL101.INPUT_DATE</w:t>
      </w:r>
    </w:p>
    <w:p w:rsidR="009238A1" w:rsidRPr="00E352E0" w:rsidRDefault="009238A1" w:rsidP="009238A1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IF </w:t>
      </w:r>
      <w:r w:rsidR="00265D35">
        <w:rPr>
          <w:rFonts w:ascii="細明體" w:eastAsia="細明體" w:hAnsi="細明體" w:hint="eastAsia"/>
          <w:lang w:eastAsia="zh-TW"/>
        </w:rPr>
        <w:t>無</w:t>
      </w:r>
      <w:r>
        <w:rPr>
          <w:rFonts w:ascii="細明體" w:eastAsia="細明體" w:hAnsi="細明體" w:hint="eastAsia"/>
          <w:lang w:eastAsia="zh-TW"/>
        </w:rPr>
        <w:t>資料，</w:t>
      </w:r>
      <w:r w:rsidRPr="00E352E0">
        <w:rPr>
          <w:rFonts w:ascii="細明體" w:eastAsia="細明體" w:hAnsi="細明體" w:hint="eastAsia"/>
          <w:lang w:eastAsia="zh-TW"/>
        </w:rPr>
        <w:t>丟出訊息：</w:t>
      </w:r>
      <w:r w:rsidR="00265D35">
        <w:rPr>
          <w:rFonts w:ascii="細明體" w:eastAsia="細明體" w:hAnsi="細明體" w:hint="eastAsia"/>
          <w:lang w:eastAsia="zh-TW"/>
        </w:rPr>
        <w:t>查無待覆核案件!</w:t>
      </w:r>
    </w:p>
    <w:p w:rsidR="00B870CD" w:rsidRDefault="001E1602" w:rsidP="00106675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IF </w:t>
      </w:r>
      <w:r w:rsidR="00072066">
        <w:rPr>
          <w:rFonts w:ascii="細明體" w:eastAsia="細明體" w:hAnsi="細明體" w:hint="eastAsia"/>
          <w:lang w:eastAsia="zh-TW"/>
        </w:rPr>
        <w:t>有</w:t>
      </w:r>
      <w:r>
        <w:rPr>
          <w:rFonts w:ascii="細明體" w:eastAsia="細明體" w:hAnsi="細明體" w:hint="eastAsia"/>
          <w:lang w:eastAsia="zh-TW"/>
        </w:rPr>
        <w:t>資料，</w:t>
      </w:r>
      <w:r w:rsidR="0058317F" w:rsidRPr="00777258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顯示畫面相關欄位如下</w:t>
      </w:r>
      <w:r w:rsidR="0058317F" w:rsidRPr="00C465C1">
        <w:rPr>
          <w:rFonts w:ascii="細明體" w:eastAsia="細明體" w:hAnsi="細明體" w:hint="eastAsia"/>
          <w:lang w:eastAsia="zh-TW"/>
        </w:rPr>
        <w:t>：</w:t>
      </w:r>
    </w:p>
    <w:tbl>
      <w:tblPr>
        <w:tblW w:w="8085" w:type="dxa"/>
        <w:tblInd w:w="2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1"/>
        <w:gridCol w:w="4111"/>
        <w:gridCol w:w="1843"/>
      </w:tblGrid>
      <w:tr w:rsidR="00264FDF" w:rsidRPr="00BC15B8" w:rsidTr="00B0721F">
        <w:tc>
          <w:tcPr>
            <w:tcW w:w="2131" w:type="dxa"/>
          </w:tcPr>
          <w:p w:rsidR="00264FDF" w:rsidRPr="00BC15B8" w:rsidRDefault="00264FDF" w:rsidP="00B0721F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BC15B8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畫面欄位</w:t>
            </w:r>
          </w:p>
        </w:tc>
        <w:tc>
          <w:tcPr>
            <w:tcW w:w="4111" w:type="dxa"/>
          </w:tcPr>
          <w:p w:rsidR="00264FDF" w:rsidRPr="00BC15B8" w:rsidRDefault="00264FDF" w:rsidP="00B0721F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BC15B8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資料來源</w:t>
            </w:r>
          </w:p>
        </w:tc>
        <w:tc>
          <w:tcPr>
            <w:tcW w:w="1843" w:type="dxa"/>
          </w:tcPr>
          <w:p w:rsidR="00264FDF" w:rsidRPr="00BC15B8" w:rsidRDefault="00264FDF" w:rsidP="00B0721F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</w:p>
        </w:tc>
      </w:tr>
      <w:tr w:rsidR="00264FDF" w:rsidRPr="00BC15B8" w:rsidTr="00B0721F">
        <w:tc>
          <w:tcPr>
            <w:tcW w:w="2131" w:type="dxa"/>
          </w:tcPr>
          <w:p w:rsidR="00264FDF" w:rsidRPr="00C33A91" w:rsidRDefault="00264FDF" w:rsidP="00B0721F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2038FC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序號</w:t>
            </w:r>
          </w:p>
        </w:tc>
        <w:tc>
          <w:tcPr>
            <w:tcW w:w="4111" w:type="dxa"/>
          </w:tcPr>
          <w:p w:rsidR="00264FDF" w:rsidRPr="00C33A91" w:rsidRDefault="00264FDF" w:rsidP="00B0721F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由1開始排序</w:t>
            </w:r>
          </w:p>
        </w:tc>
        <w:tc>
          <w:tcPr>
            <w:tcW w:w="1843" w:type="dxa"/>
          </w:tcPr>
          <w:p w:rsidR="00264FDF" w:rsidRDefault="00264FDF" w:rsidP="00B0721F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LINK</w:t>
            </w:r>
          </w:p>
        </w:tc>
      </w:tr>
      <w:tr w:rsidR="00264FDF" w:rsidRPr="00BC15B8" w:rsidTr="00B0721F">
        <w:tc>
          <w:tcPr>
            <w:tcW w:w="2131" w:type="dxa"/>
          </w:tcPr>
          <w:p w:rsidR="00264FDF" w:rsidRPr="00C33A91" w:rsidRDefault="00264FDF" w:rsidP="00B0721F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2038FC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保單號碼</w:t>
            </w:r>
          </w:p>
        </w:tc>
        <w:tc>
          <w:tcPr>
            <w:tcW w:w="4111" w:type="dxa"/>
          </w:tcPr>
          <w:p w:rsidR="00264FDF" w:rsidRPr="00C33A91" w:rsidRDefault="00264FDF" w:rsidP="00B0721F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DTAAL101.POLICY_NO</w:t>
            </w:r>
          </w:p>
        </w:tc>
        <w:tc>
          <w:tcPr>
            <w:tcW w:w="1843" w:type="dxa"/>
          </w:tcPr>
          <w:p w:rsidR="00264FDF" w:rsidRDefault="00264FDF" w:rsidP="00B0721F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</w:p>
        </w:tc>
      </w:tr>
      <w:tr w:rsidR="00264FDF" w:rsidRPr="00BC15B8" w:rsidTr="00B0721F">
        <w:tc>
          <w:tcPr>
            <w:tcW w:w="2131" w:type="dxa"/>
          </w:tcPr>
          <w:p w:rsidR="00264FDF" w:rsidRPr="00C33A91" w:rsidRDefault="00264FDF" w:rsidP="00B0721F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2038FC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受理編號</w:t>
            </w:r>
          </w:p>
        </w:tc>
        <w:tc>
          <w:tcPr>
            <w:tcW w:w="4111" w:type="dxa"/>
          </w:tcPr>
          <w:p w:rsidR="00264FDF" w:rsidRPr="00C33A91" w:rsidRDefault="00264FDF" w:rsidP="00B0721F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DTAAL101.APLY_NO</w:t>
            </w:r>
          </w:p>
        </w:tc>
        <w:tc>
          <w:tcPr>
            <w:tcW w:w="1843" w:type="dxa"/>
          </w:tcPr>
          <w:p w:rsidR="00264FDF" w:rsidRDefault="00264FDF" w:rsidP="00B0721F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</w:p>
        </w:tc>
      </w:tr>
      <w:tr w:rsidR="00264FDF" w:rsidRPr="00BC15B8" w:rsidTr="00B0721F">
        <w:tc>
          <w:tcPr>
            <w:tcW w:w="2131" w:type="dxa"/>
          </w:tcPr>
          <w:p w:rsidR="00264FDF" w:rsidRPr="00C33A91" w:rsidRDefault="00264FDF" w:rsidP="00B0721F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2038FC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事故者ID</w:t>
            </w:r>
          </w:p>
        </w:tc>
        <w:tc>
          <w:tcPr>
            <w:tcW w:w="4111" w:type="dxa"/>
          </w:tcPr>
          <w:p w:rsidR="00264FDF" w:rsidRPr="00EA7FCF" w:rsidRDefault="00264FDF" w:rsidP="00B0721F">
            <w:pPr>
              <w:rPr>
                <w:rFonts w:ascii="細明體" w:eastAsia="細明體" w:hAnsi="細明體" w:hint="eastAsia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DTAAL101.OCR_ID</w:t>
            </w:r>
          </w:p>
        </w:tc>
        <w:tc>
          <w:tcPr>
            <w:tcW w:w="1843" w:type="dxa"/>
          </w:tcPr>
          <w:p w:rsidR="00264FDF" w:rsidRDefault="00264FDF" w:rsidP="00B0721F">
            <w:pP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</w:p>
        </w:tc>
      </w:tr>
      <w:tr w:rsidR="00264FDF" w:rsidRPr="00BC15B8" w:rsidTr="00B0721F">
        <w:tc>
          <w:tcPr>
            <w:tcW w:w="2131" w:type="dxa"/>
          </w:tcPr>
          <w:p w:rsidR="00264FDF" w:rsidRPr="002038FC" w:rsidRDefault="00264FDF" w:rsidP="00B0721F">
            <w:pPr>
              <w:rPr>
                <w:rStyle w:val="SoDAField"/>
                <w:rFonts w:ascii="細明體" w:eastAsia="細明體" w:hAnsi="細明體"/>
                <w:caps/>
                <w:color w:val="000000"/>
                <w:kern w:val="0"/>
                <w:szCs w:val="20"/>
              </w:rPr>
            </w:pPr>
            <w:r w:rsidRPr="002038FC">
              <w:rPr>
                <w:rStyle w:val="SoDAField"/>
                <w:rFonts w:ascii="細明體" w:eastAsia="細明體" w:hAnsi="細明體" w:hint="eastAsia"/>
                <w:caps/>
                <w:color w:val="000000"/>
                <w:kern w:val="0"/>
                <w:szCs w:val="20"/>
              </w:rPr>
              <w:t>事故者姓名</w:t>
            </w:r>
          </w:p>
        </w:tc>
        <w:tc>
          <w:tcPr>
            <w:tcW w:w="4111" w:type="dxa"/>
          </w:tcPr>
          <w:p w:rsidR="00264FDF" w:rsidRDefault="00264FDF" w:rsidP="00B0721F"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DTAAL101.OCR_NAME</w:t>
            </w:r>
          </w:p>
        </w:tc>
        <w:tc>
          <w:tcPr>
            <w:tcW w:w="1843" w:type="dxa"/>
          </w:tcPr>
          <w:p w:rsidR="00264FDF" w:rsidRDefault="00264FDF" w:rsidP="00B0721F">
            <w:pP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</w:p>
        </w:tc>
      </w:tr>
      <w:tr w:rsidR="00264FDF" w:rsidRPr="00BC15B8" w:rsidTr="00B0721F">
        <w:tc>
          <w:tcPr>
            <w:tcW w:w="2131" w:type="dxa"/>
          </w:tcPr>
          <w:p w:rsidR="00264FDF" w:rsidRPr="00C33A91" w:rsidRDefault="00264FDF" w:rsidP="00B0721F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2038FC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保單週年日</w:t>
            </w:r>
          </w:p>
        </w:tc>
        <w:tc>
          <w:tcPr>
            <w:tcW w:w="4111" w:type="dxa"/>
          </w:tcPr>
          <w:p w:rsidR="00264FDF" w:rsidRPr="006864DB" w:rsidRDefault="00264FDF" w:rsidP="00B0721F">
            <w:pPr>
              <w:pStyle w:val="Tabletext"/>
              <w:keepLines w:val="0"/>
              <w:spacing w:after="0" w:line="240" w:lineRule="auto"/>
              <w:rPr>
                <w:rFonts w:cs="Courier New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DTAAL101.POLICY_YEAR</w:t>
            </w:r>
          </w:p>
        </w:tc>
        <w:tc>
          <w:tcPr>
            <w:tcW w:w="1843" w:type="dxa"/>
          </w:tcPr>
          <w:p w:rsidR="00264FDF" w:rsidRPr="006864DB" w:rsidRDefault="00264FDF" w:rsidP="00B0721F">
            <w:pPr>
              <w:pStyle w:val="Tabletext"/>
              <w:keepLines w:val="0"/>
              <w:spacing w:after="0" w:line="240" w:lineRule="auto"/>
              <w:rPr>
                <w:rFonts w:cs="Courier New" w:hint="eastAsia"/>
                <w:lang w:eastAsia="zh-TW"/>
              </w:rPr>
            </w:pPr>
          </w:p>
        </w:tc>
      </w:tr>
      <w:tr w:rsidR="00264FDF" w:rsidRPr="00BC15B8" w:rsidTr="00B0721F">
        <w:tc>
          <w:tcPr>
            <w:tcW w:w="2131" w:type="dxa"/>
            <w:vAlign w:val="center"/>
          </w:tcPr>
          <w:p w:rsidR="00264FDF" w:rsidRDefault="00264FDF" w:rsidP="00B0721F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不續保類別</w:t>
            </w:r>
          </w:p>
        </w:tc>
        <w:tc>
          <w:tcPr>
            <w:tcW w:w="4111" w:type="dxa"/>
          </w:tcPr>
          <w:p w:rsidR="00264FDF" w:rsidRPr="00C33A91" w:rsidRDefault="00264FDF" w:rsidP="00B0721F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NOT_RNEW_TYPE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 xml:space="preserve"> 轉成中文名稱</w:t>
            </w:r>
          </w:p>
        </w:tc>
        <w:tc>
          <w:tcPr>
            <w:tcW w:w="1843" w:type="dxa"/>
          </w:tcPr>
          <w:p w:rsidR="00264FDF" w:rsidRPr="00C33A91" w:rsidRDefault="00264FDF" w:rsidP="00B0721F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</w:p>
        </w:tc>
      </w:tr>
      <w:tr w:rsidR="00264FDF" w:rsidRPr="00BC15B8" w:rsidTr="00B0721F">
        <w:tc>
          <w:tcPr>
            <w:tcW w:w="2131" w:type="dxa"/>
          </w:tcPr>
          <w:p w:rsidR="00264FDF" w:rsidRPr="00C33A91" w:rsidRDefault="00264FDF" w:rsidP="00B0721F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2038FC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輸入單位</w:t>
            </w:r>
          </w:p>
        </w:tc>
        <w:tc>
          <w:tcPr>
            <w:tcW w:w="4111" w:type="dxa"/>
          </w:tcPr>
          <w:p w:rsidR="00264FDF" w:rsidRPr="00C33A91" w:rsidRDefault="00264FDF" w:rsidP="00B0721F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DTAAL101.INPUT_DIV_NO + DTAAL101.INPUT_DIV_NAME</w:t>
            </w:r>
          </w:p>
        </w:tc>
        <w:tc>
          <w:tcPr>
            <w:tcW w:w="1843" w:type="dxa"/>
          </w:tcPr>
          <w:p w:rsidR="00264FDF" w:rsidRPr="00C33A91" w:rsidRDefault="00264FDF" w:rsidP="00B0721F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</w:p>
        </w:tc>
      </w:tr>
      <w:tr w:rsidR="00264FDF" w:rsidRPr="00BC15B8" w:rsidTr="00B0721F">
        <w:tc>
          <w:tcPr>
            <w:tcW w:w="2131" w:type="dxa"/>
          </w:tcPr>
          <w:p w:rsidR="00264FDF" w:rsidRPr="00C33A91" w:rsidRDefault="00264FDF" w:rsidP="00B0721F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2038FC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輸入人員</w:t>
            </w:r>
          </w:p>
        </w:tc>
        <w:tc>
          <w:tcPr>
            <w:tcW w:w="4111" w:type="dxa"/>
          </w:tcPr>
          <w:p w:rsidR="00264FDF" w:rsidRPr="00C33A91" w:rsidRDefault="00264FDF" w:rsidP="00B0721F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DTAAL101.INPUT_ID + DTAAL101.INPUT_NAME</w:t>
            </w:r>
          </w:p>
        </w:tc>
        <w:tc>
          <w:tcPr>
            <w:tcW w:w="1843" w:type="dxa"/>
          </w:tcPr>
          <w:p w:rsidR="00264FDF" w:rsidRPr="00C33A91" w:rsidRDefault="00264FDF" w:rsidP="00B0721F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</w:p>
        </w:tc>
      </w:tr>
      <w:tr w:rsidR="00264FDF" w:rsidRPr="00BC15B8" w:rsidTr="00B0721F">
        <w:tc>
          <w:tcPr>
            <w:tcW w:w="2131" w:type="dxa"/>
          </w:tcPr>
          <w:p w:rsidR="00264FDF" w:rsidRPr="00C33A91" w:rsidRDefault="00264FDF" w:rsidP="00B0721F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2038FC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輸入日期</w:t>
            </w:r>
          </w:p>
        </w:tc>
        <w:tc>
          <w:tcPr>
            <w:tcW w:w="4111" w:type="dxa"/>
          </w:tcPr>
          <w:p w:rsidR="00264FDF" w:rsidRPr="00C33A91" w:rsidRDefault="00264FDF" w:rsidP="00B0721F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DTAAL101.INPUT_DATE</w:t>
            </w:r>
          </w:p>
        </w:tc>
        <w:tc>
          <w:tcPr>
            <w:tcW w:w="1843" w:type="dxa"/>
          </w:tcPr>
          <w:p w:rsidR="00264FDF" w:rsidRPr="00C33A91" w:rsidRDefault="00264FDF" w:rsidP="00B0721F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日期</w:t>
            </w:r>
          </w:p>
        </w:tc>
      </w:tr>
      <w:tr w:rsidR="00264FDF" w:rsidRPr="00BC15B8" w:rsidTr="00B0721F">
        <w:tc>
          <w:tcPr>
            <w:tcW w:w="2131" w:type="dxa"/>
          </w:tcPr>
          <w:p w:rsidR="00264FDF" w:rsidRPr="002038FC" w:rsidRDefault="00264FDF" w:rsidP="00B0721F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2038FC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功能</w:t>
            </w:r>
          </w:p>
        </w:tc>
        <w:tc>
          <w:tcPr>
            <w:tcW w:w="4111" w:type="dxa"/>
          </w:tcPr>
          <w:p w:rsidR="00264FDF" w:rsidRDefault="00673289" w:rsidP="00B0721F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覆核</w:t>
            </w:r>
            <w:r w:rsidR="00264FDF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button</w:t>
            </w:r>
          </w:p>
          <w:p w:rsidR="00264FDF" w:rsidRDefault="00673289" w:rsidP="00B0721F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退回BUTTON</w:t>
            </w:r>
          </w:p>
        </w:tc>
        <w:tc>
          <w:tcPr>
            <w:tcW w:w="1843" w:type="dxa"/>
          </w:tcPr>
          <w:p w:rsidR="00264FDF" w:rsidRDefault="00264FDF" w:rsidP="00B0721F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</w:p>
        </w:tc>
      </w:tr>
    </w:tbl>
    <w:p w:rsidR="00D16A9A" w:rsidRPr="00264FDF" w:rsidRDefault="00D16A9A" w:rsidP="00D16A9A">
      <w:pPr>
        <w:pStyle w:val="Tabletext"/>
        <w:keepLines w:val="0"/>
        <w:spacing w:after="0" w:line="240" w:lineRule="auto"/>
        <w:ind w:left="1984"/>
        <w:rPr>
          <w:rFonts w:ascii="細明體" w:eastAsia="細明體" w:hAnsi="細明體" w:hint="eastAsia"/>
          <w:lang w:eastAsia="zh-TW"/>
        </w:rPr>
      </w:pPr>
    </w:p>
    <w:p w:rsidR="00796223" w:rsidRDefault="00796223" w:rsidP="00C427F6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覆核button及退回BUTTON的控制：</w:t>
      </w:r>
      <w:ins w:id="38" w:author="FIS" w:date="2015-03-30T13:38:00Z">
        <w:r w:rsidR="00D3702E">
          <w:rPr>
            <w:rStyle w:val="SoDAField"/>
            <w:rFonts w:ascii="細明體" w:eastAsia="細明體" w:hAnsi="細明體" w:hint="eastAsia"/>
            <w:caps/>
            <w:color w:val="000000"/>
            <w:lang w:eastAsia="zh-TW"/>
          </w:rPr>
          <w:t>(因服務組成立，故納入服務中心主管審核權限)</w:t>
        </w:r>
      </w:ins>
    </w:p>
    <w:p w:rsidR="00874CD3" w:rsidRDefault="00874CD3" w:rsidP="00C427F6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 xml:space="preserve">設定$is_rozz302 = </w:t>
      </w:r>
      <w:r>
        <w:rPr>
          <w:rStyle w:val="SoDAField"/>
          <w:rFonts w:ascii="細明體" w:eastAsia="細明體" w:hAnsi="細明體"/>
          <w:caps/>
          <w:color w:val="000000"/>
          <w:lang w:eastAsia="zh-TW"/>
        </w:rPr>
        <w:t>‘</w:t>
      </w: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n</w:t>
      </w:r>
      <w:r>
        <w:rPr>
          <w:rStyle w:val="SoDAField"/>
          <w:rFonts w:ascii="細明體" w:eastAsia="細明體" w:hAnsi="細明體"/>
          <w:caps/>
          <w:color w:val="000000"/>
          <w:lang w:eastAsia="zh-TW"/>
        </w:rPr>
        <w:t>’</w:t>
      </w:r>
    </w:p>
    <w:p w:rsidR="00874CD3" w:rsidRDefault="00874CD3" w:rsidP="00C427F6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若登入的角色含有 rozz302</w:t>
      </w:r>
      <w:ins w:id="39" w:author="FIS" w:date="2015-03-30T13:38:00Z">
        <w:r w:rsidR="00D3702E">
          <w:rPr>
            <w:rStyle w:val="SoDAField"/>
            <w:rFonts w:ascii="細明體" w:eastAsia="細明體" w:hAnsi="細明體" w:hint="eastAsia"/>
            <w:caps/>
            <w:color w:val="000000"/>
            <w:lang w:eastAsia="zh-TW"/>
          </w:rPr>
          <w:t>、ROZZ303</w:t>
        </w:r>
      </w:ins>
      <w:ins w:id="40" w:author="馬慈蓮" w:date="2016-02-23T09:02:00Z">
        <w:r w:rsidR="00976ABE" w:rsidRPr="00DE4A28">
          <w:rPr>
            <w:rStyle w:val="SoDAField"/>
            <w:rFonts w:ascii="標楷體" w:eastAsia="標楷體" w:hAnsi="標楷體" w:hint="eastAsia"/>
            <w:caps/>
            <w:color w:val="000000"/>
            <w:lang w:eastAsia="zh-TW"/>
          </w:rPr>
          <w:t>、</w:t>
        </w:r>
        <w:r w:rsidR="00976ABE" w:rsidRPr="00DE4A28">
          <w:rPr>
            <w:rFonts w:ascii="標楷體" w:eastAsia="標楷體" w:hAnsi="標楷體"/>
          </w:rPr>
          <w:t>ROZZ308</w:t>
        </w:r>
      </w:ins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 xml:space="preserve"> </w:t>
      </w:r>
      <w:r w:rsidRPr="00874CD3">
        <w:rPr>
          <w:rStyle w:val="SoDAField"/>
          <w:rFonts w:ascii="細明體" w:eastAsia="細明體" w:hAnsi="細明體"/>
          <w:caps/>
          <w:color w:val="000000"/>
          <w:lang w:eastAsia="zh-TW"/>
        </w:rPr>
        <w:sym w:font="Wingdings" w:char="F0E8"/>
      </w: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 xml:space="preserve"> $is_rozz302 = </w:t>
      </w:r>
      <w:r>
        <w:rPr>
          <w:rStyle w:val="SoDAField"/>
          <w:rFonts w:ascii="細明體" w:eastAsia="細明體" w:hAnsi="細明體"/>
          <w:caps/>
          <w:color w:val="000000"/>
          <w:lang w:eastAsia="zh-TW"/>
        </w:rPr>
        <w:t>‘</w:t>
      </w: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y</w:t>
      </w:r>
      <w:r>
        <w:rPr>
          <w:rStyle w:val="SoDAField"/>
          <w:rFonts w:ascii="細明體" w:eastAsia="細明體" w:hAnsi="細明體"/>
          <w:caps/>
          <w:color w:val="000000"/>
          <w:lang w:eastAsia="zh-TW"/>
        </w:rPr>
        <w:t>’</w:t>
      </w:r>
    </w:p>
    <w:p w:rsidR="00874CD3" w:rsidRDefault="00874CD3" w:rsidP="00C427F6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判斷代理人資訊：</w:t>
      </w:r>
    </w:p>
    <w:p w:rsidR="00874CD3" w:rsidRPr="009C2BFE" w:rsidRDefault="00874CD3" w:rsidP="009C2BFE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lastRenderedPageBreak/>
        <w:t>$</w:t>
      </w:r>
      <w:r w:rsidRPr="00874CD3">
        <w:rPr>
          <w:rStyle w:val="SoDAField"/>
          <w:rFonts w:ascii="細明體" w:eastAsia="細明體" w:hAnsi="細明體"/>
          <w:color w:val="000000"/>
          <w:lang w:eastAsia="zh-TW"/>
        </w:rPr>
        <w:t>zzd10100</w:t>
      </w:r>
      <w:r w:rsidRPr="00874CD3">
        <w:rPr>
          <w:rStyle w:val="SoDAField"/>
          <w:rFonts w:ascii="細明體" w:eastAsia="細明體" w:hAnsi="細明體"/>
          <w:caps/>
          <w:color w:val="000000"/>
          <w:lang w:eastAsia="zh-TW"/>
        </w:rPr>
        <w:t>List</w:t>
      </w: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_ = 呼叫代理人判斷模組</w:t>
      </w:r>
      <w:r w:rsidRPr="00874CD3">
        <w:rPr>
          <w:rStyle w:val="SoDAField"/>
          <w:rFonts w:ascii="細明體" w:eastAsia="細明體" w:hAnsi="細明體"/>
          <w:caps/>
          <w:color w:val="000000"/>
          <w:lang w:eastAsia="zh-TW"/>
        </w:rPr>
        <w:t>ZZ_D10100</w:t>
      </w: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.</w:t>
      </w:r>
      <w:r w:rsidRPr="00874CD3">
        <w:t xml:space="preserve"> </w:t>
      </w:r>
      <w:r w:rsidRPr="00874CD3">
        <w:rPr>
          <w:rStyle w:val="SoDAField"/>
          <w:rFonts w:ascii="細明體" w:eastAsia="細明體" w:hAnsi="細明體"/>
          <w:color w:val="000000"/>
          <w:lang w:eastAsia="zh-TW"/>
        </w:rPr>
        <w:t>getClientID</w:t>
      </w:r>
      <w:r>
        <w:rPr>
          <w:rStyle w:val="SoDAField"/>
          <w:rFonts w:ascii="細明體" w:eastAsia="細明體" w:hAnsi="細明體" w:hint="eastAsia"/>
          <w:color w:val="000000"/>
          <w:lang w:eastAsia="zh-TW"/>
        </w:rPr>
        <w:t xml:space="preserve">(登入者ID, </w:t>
      </w:r>
      <w:r>
        <w:rPr>
          <w:rStyle w:val="SoDAField"/>
          <w:rFonts w:ascii="細明體" w:eastAsia="細明體" w:hAnsi="細明體"/>
          <w:color w:val="000000"/>
          <w:lang w:eastAsia="zh-TW"/>
        </w:rPr>
        <w:t>“</w:t>
      </w:r>
      <w:r>
        <w:rPr>
          <w:rStyle w:val="SoDAField"/>
          <w:rFonts w:ascii="細明體" w:eastAsia="細明體" w:hAnsi="細明體" w:hint="eastAsia"/>
          <w:color w:val="000000"/>
          <w:lang w:eastAsia="zh-TW"/>
        </w:rPr>
        <w:t>AA</w:t>
      </w:r>
      <w:r>
        <w:rPr>
          <w:rStyle w:val="SoDAField"/>
          <w:rFonts w:ascii="細明體" w:eastAsia="細明體" w:hAnsi="細明體"/>
          <w:color w:val="000000"/>
          <w:lang w:eastAsia="zh-TW"/>
        </w:rPr>
        <w:t>”</w:t>
      </w:r>
      <w:r>
        <w:rPr>
          <w:rStyle w:val="SoDAField"/>
          <w:rFonts w:ascii="細明體" w:eastAsia="細明體" w:hAnsi="細明體" w:hint="eastAsia"/>
          <w:color w:val="000000"/>
          <w:lang w:eastAsia="zh-TW"/>
        </w:rPr>
        <w:t>)</w:t>
      </w:r>
    </w:p>
    <w:p w:rsidR="00874CD3" w:rsidRDefault="00874CD3" w:rsidP="009C2BFE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olor w:val="000000"/>
          <w:lang w:eastAsia="zh-TW"/>
        </w:rPr>
        <w:t>逐筆判斷取得</w:t>
      </w: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$</w:t>
      </w:r>
      <w:r w:rsidRPr="00874CD3">
        <w:rPr>
          <w:rStyle w:val="SoDAField"/>
          <w:rFonts w:ascii="細明體" w:eastAsia="細明體" w:hAnsi="細明體"/>
          <w:color w:val="000000"/>
          <w:lang w:eastAsia="zh-TW"/>
        </w:rPr>
        <w:t>zzd10100</w:t>
      </w:r>
      <w:r w:rsidRPr="00874CD3">
        <w:rPr>
          <w:rStyle w:val="SoDAField"/>
          <w:rFonts w:ascii="細明體" w:eastAsia="細明體" w:hAnsi="細明體"/>
          <w:caps/>
          <w:color w:val="000000"/>
          <w:lang w:eastAsia="zh-TW"/>
        </w:rPr>
        <w:t>List</w:t>
      </w: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:</w:t>
      </w:r>
    </w:p>
    <w:p w:rsidR="00874CD3" w:rsidRDefault="00874CD3" w:rsidP="009C2BFE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$</w:t>
      </w:r>
      <w:r w:rsidRPr="00874CD3">
        <w:rPr>
          <w:rStyle w:val="SoDAField"/>
          <w:rFonts w:ascii="細明體" w:eastAsia="細明體" w:hAnsi="細明體"/>
          <w:caps/>
          <w:color w:val="000000"/>
          <w:lang w:eastAsia="zh-TW"/>
        </w:rPr>
        <w:t>ClientID</w:t>
      </w: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 xml:space="preserve"> = 逐筆的</w:t>
      </w:r>
      <w:r w:rsidRPr="00874CD3">
        <w:rPr>
          <w:rStyle w:val="SoDAField"/>
          <w:rFonts w:ascii="細明體" w:eastAsia="細明體" w:hAnsi="細明體"/>
          <w:caps/>
          <w:color w:val="000000"/>
          <w:lang w:eastAsia="zh-TW"/>
        </w:rPr>
        <w:t>$</w:t>
      </w:r>
      <w:r w:rsidRPr="00874CD3">
        <w:rPr>
          <w:rStyle w:val="SoDAField"/>
          <w:rFonts w:ascii="細明體" w:eastAsia="細明體" w:hAnsi="細明體"/>
          <w:color w:val="000000"/>
          <w:lang w:eastAsia="zh-TW"/>
        </w:rPr>
        <w:t>zzd10100</w:t>
      </w:r>
      <w:r w:rsidRPr="00874CD3">
        <w:rPr>
          <w:rStyle w:val="SoDAField"/>
          <w:rFonts w:ascii="細明體" w:eastAsia="細明體" w:hAnsi="細明體"/>
          <w:caps/>
          <w:color w:val="000000"/>
          <w:lang w:eastAsia="zh-TW"/>
        </w:rPr>
        <w:t>LIST</w:t>
      </w: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的內容</w:t>
      </w:r>
    </w:p>
    <w:p w:rsidR="00874CD3" w:rsidRDefault="00CA4B34" w:rsidP="009C2BFE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 xml:space="preserve">呼叫 </w:t>
      </w:r>
      <w:r w:rsidRPr="00CA4B34">
        <w:rPr>
          <w:rStyle w:val="SoDAField"/>
          <w:rFonts w:ascii="細明體" w:eastAsia="細明體" w:hAnsi="細明體"/>
          <w:caps/>
          <w:color w:val="000000"/>
          <w:lang w:eastAsia="zh-TW"/>
        </w:rPr>
        <w:t>FM_Z0Z006</w:t>
      </w: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.</w:t>
      </w:r>
      <w:r w:rsidRPr="00CA4B34">
        <w:t xml:space="preserve"> </w:t>
      </w:r>
      <w:r>
        <w:rPr>
          <w:rStyle w:val="SoDAField"/>
          <w:rFonts w:ascii="細明體" w:eastAsia="細明體" w:hAnsi="細明體"/>
          <w:color w:val="000000"/>
          <w:lang w:eastAsia="zh-TW"/>
        </w:rPr>
        <w:t>get</w:t>
      </w:r>
      <w:r>
        <w:rPr>
          <w:rStyle w:val="SoDAField"/>
          <w:rFonts w:ascii="細明體" w:eastAsia="細明體" w:hAnsi="細明體" w:hint="eastAsia"/>
          <w:color w:val="000000"/>
          <w:lang w:eastAsia="zh-TW"/>
        </w:rPr>
        <w:t>U</w:t>
      </w:r>
      <w:r>
        <w:rPr>
          <w:rStyle w:val="SoDAField"/>
          <w:rFonts w:ascii="細明體" w:eastAsia="細明體" w:hAnsi="細明體"/>
          <w:color w:val="000000"/>
          <w:lang w:eastAsia="zh-TW"/>
        </w:rPr>
        <w:t>ser</w:t>
      </w:r>
      <w:r>
        <w:rPr>
          <w:rStyle w:val="SoDAField"/>
          <w:rFonts w:ascii="細明體" w:eastAsia="細明體" w:hAnsi="細明體" w:hint="eastAsia"/>
          <w:color w:val="000000"/>
          <w:lang w:eastAsia="zh-TW"/>
        </w:rPr>
        <w:t>R</w:t>
      </w:r>
      <w:r w:rsidRPr="00CA4B34">
        <w:rPr>
          <w:rStyle w:val="SoDAField"/>
          <w:rFonts w:ascii="細明體" w:eastAsia="細明體" w:hAnsi="細明體"/>
          <w:color w:val="000000"/>
          <w:lang w:eastAsia="zh-TW"/>
        </w:rPr>
        <w:t>ule</w:t>
      </w:r>
      <w:r>
        <w:rPr>
          <w:rStyle w:val="SoDAField"/>
          <w:rFonts w:ascii="細明體" w:eastAsia="細明體" w:hAnsi="細明體" w:hint="eastAsia"/>
          <w:color w:val="000000"/>
          <w:lang w:eastAsia="zh-TW"/>
        </w:rPr>
        <w:t>R</w:t>
      </w:r>
      <w:r>
        <w:rPr>
          <w:rStyle w:val="SoDAField"/>
          <w:rFonts w:ascii="細明體" w:eastAsia="細明體" w:hAnsi="細明體"/>
          <w:color w:val="000000"/>
          <w:lang w:eastAsia="zh-TW"/>
        </w:rPr>
        <w:t>ole</w:t>
      </w:r>
      <w:r>
        <w:rPr>
          <w:rStyle w:val="SoDAField"/>
          <w:rFonts w:ascii="細明體" w:eastAsia="細明體" w:hAnsi="細明體" w:hint="eastAsia"/>
          <w:color w:val="000000"/>
          <w:lang w:eastAsia="zh-TW"/>
        </w:rPr>
        <w:t>I</w:t>
      </w:r>
      <w:r w:rsidRPr="00CA4B34">
        <w:rPr>
          <w:rStyle w:val="SoDAField"/>
          <w:rFonts w:ascii="細明體" w:eastAsia="細明體" w:hAnsi="細明體"/>
          <w:color w:val="000000"/>
          <w:lang w:eastAsia="zh-TW"/>
        </w:rPr>
        <w:t>d</w:t>
      </w:r>
      <w:r w:rsidRPr="00CA4B34">
        <w:rPr>
          <w:rStyle w:val="SoDAField"/>
          <w:rFonts w:ascii="細明體" w:eastAsia="細明體" w:hAnsi="細明體"/>
          <w:caps/>
          <w:color w:val="000000"/>
          <w:lang w:eastAsia="zh-TW"/>
        </w:rPr>
        <w:t>(</w:t>
      </w: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$</w:t>
      </w:r>
      <w:r w:rsidRPr="00874CD3">
        <w:rPr>
          <w:rStyle w:val="SoDAField"/>
          <w:rFonts w:ascii="細明體" w:eastAsia="細明體" w:hAnsi="細明體"/>
          <w:caps/>
          <w:color w:val="000000"/>
          <w:lang w:eastAsia="zh-TW"/>
        </w:rPr>
        <w:t>ClientID</w:t>
      </w: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) 取得擁有的角色</w:t>
      </w:r>
    </w:p>
    <w:p w:rsidR="00CA4B34" w:rsidRPr="009C2BFE" w:rsidRDefault="00CA4B34" w:rsidP="009C2BFE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 w:rsidRPr="00CA4B34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若</w:t>
      </w:r>
      <w:r w:rsidRPr="009C2BFE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 xml:space="preserve">擁有的角色之一含有 rozz302 </w:t>
      </w:r>
      <w:r w:rsidRPr="00CA4B34">
        <w:rPr>
          <w:rStyle w:val="SoDAField"/>
          <w:rFonts w:ascii="細明體" w:eastAsia="細明體" w:hAnsi="細明體"/>
          <w:caps/>
          <w:color w:val="000000"/>
          <w:lang w:eastAsia="zh-TW"/>
        </w:rPr>
        <w:sym w:font="Wingdings" w:char="F0E8"/>
      </w:r>
      <w:r w:rsidRPr="00CA4B34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 xml:space="preserve"> </w:t>
      </w:r>
      <w:r w:rsidRPr="009C2BFE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 xml:space="preserve">$is_rozz302 = </w:t>
      </w:r>
      <w:r w:rsidRPr="009C2BFE">
        <w:rPr>
          <w:rStyle w:val="SoDAField"/>
          <w:rFonts w:ascii="細明體" w:eastAsia="細明體" w:hAnsi="細明體"/>
          <w:caps/>
          <w:color w:val="000000"/>
          <w:lang w:eastAsia="zh-TW"/>
        </w:rPr>
        <w:t>‘</w:t>
      </w:r>
      <w:r w:rsidRPr="009C2BFE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y</w:t>
      </w:r>
      <w:r w:rsidRPr="009C2BFE">
        <w:rPr>
          <w:rStyle w:val="SoDAField"/>
          <w:rFonts w:ascii="細明體" w:eastAsia="細明體" w:hAnsi="細明體"/>
          <w:caps/>
          <w:color w:val="000000"/>
          <w:lang w:eastAsia="zh-TW"/>
        </w:rPr>
        <w:t>’</w:t>
      </w:r>
      <w:r w:rsidRPr="009C2BFE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，跳出迴圈判斷</w:t>
      </w:r>
    </w:p>
    <w:p w:rsidR="00796223" w:rsidRDefault="00121FF4" w:rsidP="00C427F6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IF</w:t>
      </w:r>
      <w:r w:rsidR="00874CD3" w:rsidRPr="00874CD3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 xml:space="preserve"> </w:t>
      </w:r>
      <w:r w:rsidR="00874CD3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 xml:space="preserve">$is_rozz302 = </w:t>
      </w:r>
      <w:r w:rsidR="00874CD3">
        <w:rPr>
          <w:rStyle w:val="SoDAField"/>
          <w:rFonts w:ascii="細明體" w:eastAsia="細明體" w:hAnsi="細明體"/>
          <w:caps/>
          <w:color w:val="000000"/>
          <w:lang w:eastAsia="zh-TW"/>
        </w:rPr>
        <w:t>‘</w:t>
      </w:r>
      <w:r w:rsidR="00874CD3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y</w:t>
      </w:r>
      <w:r w:rsidR="00874CD3">
        <w:rPr>
          <w:rStyle w:val="SoDAField"/>
          <w:rFonts w:ascii="細明體" w:eastAsia="細明體" w:hAnsi="細明體"/>
          <w:caps/>
          <w:color w:val="000000"/>
          <w:lang w:eastAsia="zh-TW"/>
        </w:rPr>
        <w:t>’</w:t>
      </w:r>
      <w:r w:rsidR="002B7E9B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 xml:space="preserve">且 </w:t>
      </w:r>
      <w:r w:rsidR="003667AC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 xml:space="preserve"> </w:t>
      </w:r>
      <w:r w:rsidR="003667AC">
        <w:rPr>
          <w:rFonts w:ascii="細明體" w:eastAsia="細明體" w:hAnsi="細明體" w:hint="eastAsia"/>
          <w:lang w:eastAsia="zh-TW"/>
        </w:rPr>
        <w:t xml:space="preserve">DTAAL101.APLY_STS = </w:t>
      </w:r>
      <w:r w:rsidR="003667AC">
        <w:rPr>
          <w:rFonts w:ascii="細明體" w:eastAsia="細明體" w:hAnsi="細明體"/>
          <w:lang w:eastAsia="zh-TW"/>
        </w:rPr>
        <w:t>‘</w:t>
      </w:r>
      <w:r w:rsidR="003667AC">
        <w:rPr>
          <w:rFonts w:ascii="細明體" w:eastAsia="細明體" w:hAnsi="細明體" w:hint="eastAsia"/>
          <w:lang w:eastAsia="zh-TW"/>
        </w:rPr>
        <w:t>10</w:t>
      </w:r>
      <w:r w:rsidR="003667AC">
        <w:rPr>
          <w:rFonts w:ascii="細明體" w:eastAsia="細明體" w:hAnsi="細明體"/>
          <w:lang w:eastAsia="zh-TW"/>
        </w:rPr>
        <w:t>’</w:t>
      </w:r>
    </w:p>
    <w:p w:rsidR="00C37C12" w:rsidRDefault="0013253E" w:rsidP="00C427F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覆核button   ENABLE</w:t>
      </w:r>
    </w:p>
    <w:p w:rsidR="0013253E" w:rsidRDefault="0013253E" w:rsidP="00C427F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退回BUTTON   ENABLE</w:t>
      </w:r>
    </w:p>
    <w:p w:rsidR="0013253E" w:rsidRDefault="0013253E" w:rsidP="0013253E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ELSE</w:t>
      </w:r>
    </w:p>
    <w:p w:rsidR="0013253E" w:rsidRDefault="0013253E" w:rsidP="0013253E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覆核button   DISABLE</w:t>
      </w:r>
    </w:p>
    <w:p w:rsidR="0013253E" w:rsidRDefault="0013253E" w:rsidP="0013253E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退回BUTTON   DISABLE</w:t>
      </w:r>
    </w:p>
    <w:p w:rsidR="0013253E" w:rsidRDefault="0013253E" w:rsidP="0013253E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END IF</w:t>
      </w:r>
    </w:p>
    <w:p w:rsidR="00331FF9" w:rsidRDefault="00F25017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覆核</w:t>
      </w:r>
      <w:r w:rsidR="00A87F93" w:rsidRPr="000319B5">
        <w:rPr>
          <w:rFonts w:ascii="細明體" w:eastAsia="細明體" w:hAnsi="細明體" w:hint="eastAsia"/>
          <w:lang w:eastAsia="zh-TW"/>
        </w:rPr>
        <w:t>button</w:t>
      </w:r>
      <w:r w:rsidR="00331FF9" w:rsidRPr="00C0501D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：</w:t>
      </w:r>
    </w:p>
    <w:p w:rsidR="00AD514B" w:rsidRDefault="00AD514B" w:rsidP="00AD514B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提示訊息：是否確定覆核?</w:t>
      </w:r>
    </w:p>
    <w:p w:rsidR="00AD514B" w:rsidRDefault="00AD514B" w:rsidP="00AD514B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 xml:space="preserve">IF </w:t>
      </w:r>
      <w:r w:rsidR="00C767BD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取消覆核</w:t>
      </w:r>
    </w:p>
    <w:p w:rsidR="00AD514B" w:rsidRDefault="00AD514B" w:rsidP="00AD514B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回原頁面</w:t>
      </w:r>
    </w:p>
    <w:p w:rsidR="00AD514B" w:rsidRDefault="00AD514B" w:rsidP="00AD514B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 xml:space="preserve">IF </w:t>
      </w:r>
      <w:r w:rsidR="00C767BD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確定覆核</w:t>
      </w:r>
    </w:p>
    <w:p w:rsidR="004D2EF0" w:rsidRPr="0097608E" w:rsidRDefault="004D2EF0" w:rsidP="004D2EF0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更新</w:t>
      </w:r>
      <w:r w:rsidRPr="0099056E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一年期傷害險不續保記錄檔(DTAAL101)</w:t>
      </w:r>
    </w:p>
    <w:p w:rsidR="004D2EF0" w:rsidRDefault="004D2EF0" w:rsidP="004D2EF0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 xml:space="preserve">UPDATE </w:t>
      </w:r>
      <w:r w:rsidRPr="0099056E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一年期傷害險不續保記錄檔DTAAL101</w:t>
      </w:r>
    </w:p>
    <w:p w:rsidR="004D2EF0" w:rsidRDefault="004D2EF0" w:rsidP="004D2EF0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 xml:space="preserve">SET </w:t>
      </w:r>
    </w:p>
    <w:p w:rsidR="004D2EF0" w:rsidRDefault="00160FE4" w:rsidP="004D2EF0">
      <w:pPr>
        <w:pStyle w:val="Tabletext"/>
        <w:keepLines w:val="0"/>
        <w:numPr>
          <w:ilvl w:val="6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 w:rsidRPr="00F668D7">
        <w:rPr>
          <w:rStyle w:val="a6"/>
          <w:rFonts w:ascii="細明體" w:eastAsia="細明體" w:hAnsi="細明體" w:hint="eastAsia"/>
          <w:caps/>
          <w:color w:val="000000"/>
          <w:lang w:eastAsia="zh-TW"/>
        </w:rPr>
        <w:t>覆核單位</w:t>
      </w:r>
      <w:r w:rsidR="009E0C23">
        <w:rPr>
          <w:rStyle w:val="a6"/>
          <w:rFonts w:ascii="細明體" w:eastAsia="細明體" w:hAnsi="細明體" w:hint="eastAsia"/>
          <w:caps/>
          <w:color w:val="000000"/>
          <w:lang w:eastAsia="zh-TW"/>
        </w:rPr>
        <w:t xml:space="preserve"> </w:t>
      </w:r>
      <w:r w:rsidR="004D2EF0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 xml:space="preserve">= </w:t>
      </w:r>
      <w:r w:rsidR="009E0C23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系統登入者.單位代號</w:t>
      </w:r>
    </w:p>
    <w:p w:rsidR="004D2EF0" w:rsidRDefault="00160FE4" w:rsidP="004D2EF0">
      <w:pPr>
        <w:pStyle w:val="Tabletext"/>
        <w:keepLines w:val="0"/>
        <w:numPr>
          <w:ilvl w:val="6"/>
          <w:numId w:val="9"/>
        </w:numPr>
        <w:spacing w:after="0" w:line="240" w:lineRule="auto"/>
        <w:rPr>
          <w:rStyle w:val="SoDAField"/>
          <w:rFonts w:ascii="細明體" w:eastAsia="細明體" w:hAnsi="細明體"/>
          <w:caps/>
          <w:color w:val="000000"/>
          <w:lang w:eastAsia="zh-TW"/>
        </w:rPr>
      </w:pPr>
      <w:r w:rsidRPr="00F668D7">
        <w:rPr>
          <w:rStyle w:val="a6"/>
          <w:rFonts w:ascii="細明體" w:eastAsia="細明體" w:hAnsi="細明體"/>
          <w:caps/>
          <w:color w:val="000000"/>
          <w:lang w:eastAsia="zh-TW"/>
        </w:rPr>
        <w:t>覆核</w:t>
      </w:r>
      <w:r w:rsidRPr="00F668D7">
        <w:rPr>
          <w:rStyle w:val="a6"/>
          <w:rFonts w:ascii="細明體" w:eastAsia="細明體" w:hAnsi="細明體" w:hint="eastAsia"/>
          <w:caps/>
          <w:color w:val="000000"/>
          <w:lang w:eastAsia="zh-TW"/>
        </w:rPr>
        <w:t>單位中文</w:t>
      </w:r>
      <w:r w:rsidR="009E0C23">
        <w:rPr>
          <w:rStyle w:val="a6"/>
          <w:rFonts w:ascii="細明體" w:eastAsia="細明體" w:hAnsi="細明體" w:hint="eastAsia"/>
          <w:caps/>
          <w:color w:val="000000"/>
          <w:lang w:eastAsia="zh-TW"/>
        </w:rPr>
        <w:t xml:space="preserve"> </w:t>
      </w:r>
      <w:r w:rsidR="004D2EF0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=</w:t>
      </w:r>
      <w:r w:rsidR="009E0C23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 xml:space="preserve"> 系統登入者.單位代號中文</w:t>
      </w:r>
    </w:p>
    <w:p w:rsidR="004D2EF0" w:rsidRPr="00160FE4" w:rsidRDefault="00160FE4" w:rsidP="004D2EF0">
      <w:pPr>
        <w:pStyle w:val="Tabletext"/>
        <w:keepLines w:val="0"/>
        <w:numPr>
          <w:ilvl w:val="6"/>
          <w:numId w:val="9"/>
        </w:numPr>
        <w:spacing w:after="0" w:line="240" w:lineRule="auto"/>
        <w:rPr>
          <w:rFonts w:ascii="細明體" w:eastAsia="細明體" w:hAnsi="細明體" w:hint="eastAsia"/>
          <w:caps/>
          <w:color w:val="000000"/>
          <w:lang w:eastAsia="zh-TW"/>
        </w:rPr>
      </w:pPr>
      <w:r w:rsidRPr="00F668D7">
        <w:rPr>
          <w:rStyle w:val="a6"/>
          <w:rFonts w:ascii="細明體" w:eastAsia="細明體" w:hAnsi="細明體"/>
          <w:caps/>
          <w:color w:val="000000"/>
          <w:lang w:eastAsia="zh-TW"/>
        </w:rPr>
        <w:t>覆核人員</w:t>
      </w:r>
      <w:r w:rsidR="009E0C23">
        <w:rPr>
          <w:rStyle w:val="a6"/>
          <w:rFonts w:ascii="細明體" w:eastAsia="細明體" w:hAnsi="細明體" w:hint="eastAsia"/>
          <w:caps/>
          <w:color w:val="000000"/>
          <w:lang w:eastAsia="zh-TW"/>
        </w:rPr>
        <w:t xml:space="preserve"> </w:t>
      </w:r>
      <w:r w:rsidR="004D2EF0">
        <w:rPr>
          <w:rFonts w:ascii="細明體" w:eastAsia="細明體" w:hAnsi="細明體" w:hint="eastAsia"/>
          <w:lang w:eastAsia="zh-TW"/>
        </w:rPr>
        <w:t>=</w:t>
      </w:r>
      <w:r w:rsidR="009C3FC6">
        <w:rPr>
          <w:rFonts w:ascii="細明體" w:eastAsia="細明體" w:hAnsi="細明體" w:hint="eastAsia"/>
          <w:lang w:eastAsia="zh-TW"/>
        </w:rPr>
        <w:t xml:space="preserve"> </w:t>
      </w:r>
      <w:r w:rsidR="009C3FC6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系統登入者.ID</w:t>
      </w:r>
    </w:p>
    <w:p w:rsidR="00160FE4" w:rsidRDefault="00160FE4" w:rsidP="004D2EF0">
      <w:pPr>
        <w:pStyle w:val="Tabletext"/>
        <w:keepLines w:val="0"/>
        <w:numPr>
          <w:ilvl w:val="6"/>
          <w:numId w:val="9"/>
        </w:numPr>
        <w:spacing w:after="0" w:line="240" w:lineRule="auto"/>
        <w:rPr>
          <w:rStyle w:val="a6"/>
          <w:rFonts w:ascii="細明體" w:eastAsia="細明體" w:hAnsi="細明體" w:hint="eastAsia"/>
          <w:caps/>
          <w:color w:val="000000"/>
          <w:lang w:eastAsia="zh-TW"/>
        </w:rPr>
      </w:pPr>
      <w:r w:rsidRPr="00F668D7">
        <w:rPr>
          <w:rStyle w:val="a6"/>
          <w:rFonts w:ascii="細明體" w:eastAsia="細明體" w:hAnsi="細明體" w:hint="eastAsia"/>
          <w:caps/>
          <w:color w:val="000000"/>
          <w:lang w:eastAsia="zh-TW"/>
        </w:rPr>
        <w:t>覆核人員姓名</w:t>
      </w:r>
      <w:r w:rsidR="009E0C23">
        <w:rPr>
          <w:rStyle w:val="a6"/>
          <w:rFonts w:ascii="細明體" w:eastAsia="細明體" w:hAnsi="細明體" w:hint="eastAsia"/>
          <w:caps/>
          <w:color w:val="000000"/>
          <w:lang w:eastAsia="zh-TW"/>
        </w:rPr>
        <w:t xml:space="preserve"> = </w:t>
      </w:r>
      <w:r w:rsidR="009C3FC6">
        <w:rPr>
          <w:rStyle w:val="a6"/>
          <w:rFonts w:ascii="細明體" w:eastAsia="細明體" w:hAnsi="細明體" w:hint="eastAsia"/>
          <w:caps/>
          <w:color w:val="000000"/>
          <w:lang w:eastAsia="zh-TW"/>
        </w:rPr>
        <w:t>系統登入者.姓名</w:t>
      </w:r>
    </w:p>
    <w:p w:rsidR="00160FE4" w:rsidRPr="008E08EB" w:rsidRDefault="00160FE4" w:rsidP="004D2EF0">
      <w:pPr>
        <w:pStyle w:val="Tabletext"/>
        <w:keepLines w:val="0"/>
        <w:numPr>
          <w:ilvl w:val="6"/>
          <w:numId w:val="9"/>
        </w:numPr>
        <w:spacing w:after="0" w:line="240" w:lineRule="auto"/>
        <w:rPr>
          <w:rFonts w:ascii="細明體" w:eastAsia="細明體" w:hAnsi="細明體" w:hint="eastAsia"/>
          <w:caps/>
          <w:color w:val="000000"/>
          <w:lang w:eastAsia="zh-TW"/>
        </w:rPr>
      </w:pPr>
      <w:r w:rsidRPr="00F668D7">
        <w:rPr>
          <w:rStyle w:val="a6"/>
          <w:rFonts w:ascii="細明體" w:eastAsia="細明體" w:hAnsi="細明體"/>
          <w:caps/>
          <w:color w:val="000000"/>
        </w:rPr>
        <w:t>覆核日期</w:t>
      </w:r>
      <w:r w:rsidR="009E0C23">
        <w:rPr>
          <w:rStyle w:val="a6"/>
          <w:rFonts w:ascii="細明體" w:eastAsia="細明體" w:hAnsi="細明體" w:hint="eastAsia"/>
          <w:caps/>
          <w:color w:val="000000"/>
          <w:lang w:eastAsia="zh-TW"/>
        </w:rPr>
        <w:t xml:space="preserve"> = </w:t>
      </w:r>
      <w:r w:rsidR="00C3141A">
        <w:rPr>
          <w:rStyle w:val="a6"/>
          <w:rFonts w:ascii="細明體" w:eastAsia="細明體" w:hAnsi="細明體" w:hint="eastAsia"/>
          <w:caps/>
          <w:color w:val="000000"/>
          <w:lang w:eastAsia="zh-TW"/>
        </w:rPr>
        <w:t>DB TIME</w:t>
      </w:r>
      <w:r w:rsidR="00257487">
        <w:rPr>
          <w:rStyle w:val="a6"/>
          <w:rFonts w:ascii="細明體" w:eastAsia="細明體" w:hAnsi="細明體" w:hint="eastAsia"/>
          <w:caps/>
          <w:color w:val="000000"/>
          <w:lang w:eastAsia="zh-TW"/>
        </w:rPr>
        <w:t>STAMP</w:t>
      </w:r>
    </w:p>
    <w:p w:rsidR="004D2EF0" w:rsidRPr="00FA6C66" w:rsidRDefault="004D2EF0" w:rsidP="004D2EF0">
      <w:pPr>
        <w:pStyle w:val="Tabletext"/>
        <w:keepLines w:val="0"/>
        <w:numPr>
          <w:ilvl w:val="6"/>
          <w:numId w:val="9"/>
        </w:numPr>
        <w:spacing w:after="0" w:line="240" w:lineRule="auto"/>
        <w:rPr>
          <w:rFonts w:ascii="細明體" w:eastAsia="細明體" w:hAnsi="細明體" w:hint="eastAsia"/>
          <w:caps/>
          <w:color w:val="000000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受理進度 = </w:t>
      </w:r>
      <w:r>
        <w:rPr>
          <w:rFonts w:ascii="細明體" w:eastAsia="細明體" w:hAnsi="細明體"/>
          <w:lang w:eastAsia="zh-TW"/>
        </w:rPr>
        <w:t>‘</w:t>
      </w:r>
      <w:r w:rsidR="00AA2A2E">
        <w:rPr>
          <w:rFonts w:ascii="細明體" w:eastAsia="細明體" w:hAnsi="細明體" w:hint="eastAsia"/>
          <w:lang w:eastAsia="zh-TW"/>
        </w:rPr>
        <w:t>80</w:t>
      </w:r>
      <w:r>
        <w:rPr>
          <w:rFonts w:ascii="細明體" w:eastAsia="細明體" w:hAnsi="細明體"/>
          <w:lang w:eastAsia="zh-TW"/>
        </w:rPr>
        <w:t>’</w:t>
      </w:r>
    </w:p>
    <w:p w:rsidR="004D2EF0" w:rsidRDefault="004D2EF0" w:rsidP="004D2EF0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WHERE</w:t>
      </w:r>
    </w:p>
    <w:p w:rsidR="00002B4D" w:rsidRPr="00002B4D" w:rsidRDefault="004D2EF0" w:rsidP="00002B4D">
      <w:pPr>
        <w:pStyle w:val="Tabletext"/>
        <w:keepLines w:val="0"/>
        <w:numPr>
          <w:ilvl w:val="6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olor w:val="auto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 xml:space="preserve">DTAAL101.案件編號 = </w:t>
      </w:r>
      <w:r w:rsidR="003B6086">
        <w:rPr>
          <w:rFonts w:ascii="細明體" w:eastAsia="細明體" w:hAnsi="細明體" w:hint="eastAsia"/>
          <w:lang w:eastAsia="zh-TW"/>
        </w:rPr>
        <w:t>$案件編號</w:t>
      </w:r>
    </w:p>
    <w:p w:rsidR="00842C02" w:rsidRDefault="00842C02" w:rsidP="00842C02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更新成功：</w:t>
      </w:r>
    </w:p>
    <w:p w:rsidR="00AD514B" w:rsidRPr="00C0501D" w:rsidRDefault="00842C02" w:rsidP="00842C02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丟出提示訊息：覆核成功</w:t>
      </w:r>
    </w:p>
    <w:p w:rsidR="00331FF9" w:rsidRDefault="006D790B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退回</w:t>
      </w:r>
      <w:r w:rsidR="0084052C" w:rsidRPr="000319B5">
        <w:rPr>
          <w:rFonts w:ascii="細明體" w:eastAsia="細明體" w:hAnsi="細明體" w:hint="eastAsia"/>
          <w:lang w:eastAsia="zh-TW"/>
        </w:rPr>
        <w:t>button</w:t>
      </w:r>
      <w:r w:rsidR="00331FF9" w:rsidRPr="00265EBD">
        <w:rPr>
          <w:rStyle w:val="SoDAField"/>
          <w:rFonts w:ascii="細明體" w:eastAsia="細明體" w:hAnsi="細明體" w:hint="eastAsia"/>
          <w:caps/>
          <w:color w:val="000000"/>
        </w:rPr>
        <w:t>：</w:t>
      </w:r>
    </w:p>
    <w:p w:rsidR="00A077F1" w:rsidRDefault="00A077F1" w:rsidP="00A077F1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提示訊息：是否確定</w:t>
      </w:r>
      <w:r w:rsidR="008866F6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退回</w:t>
      </w: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?</w:t>
      </w:r>
    </w:p>
    <w:p w:rsidR="00A077F1" w:rsidRDefault="00A077F1" w:rsidP="00A077F1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IF 取消</w:t>
      </w:r>
      <w:r w:rsidR="008866F6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退回</w:t>
      </w:r>
    </w:p>
    <w:p w:rsidR="00A077F1" w:rsidRDefault="00A077F1" w:rsidP="00A077F1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回原頁面</w:t>
      </w:r>
    </w:p>
    <w:p w:rsidR="00A077F1" w:rsidRDefault="00A077F1" w:rsidP="00A077F1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IF 確定</w:t>
      </w:r>
      <w:r w:rsidR="008866F6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退回</w:t>
      </w:r>
    </w:p>
    <w:p w:rsidR="00E66938" w:rsidRDefault="00432B2D" w:rsidP="00432B2D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檢核</w:t>
      </w:r>
      <w:r w:rsidR="00E66938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：</w:t>
      </w:r>
    </w:p>
    <w:p w:rsidR="00432B2D" w:rsidRDefault="00A83EEF" w:rsidP="00E66938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Fonts w:ascii="細明體" w:eastAsia="細明體" w:hAnsi="細明體" w:hint="eastAsia"/>
          <w:lang w:eastAsia="zh-TW"/>
        </w:rPr>
        <w:t>若</w:t>
      </w:r>
      <w:r w:rsidR="00EC3AD3">
        <w:rPr>
          <w:rFonts w:ascii="細明體" w:eastAsia="細明體" w:hAnsi="細明體" w:hint="eastAsia"/>
          <w:lang w:eastAsia="zh-TW"/>
        </w:rPr>
        <w:t>TRIM(</w:t>
      </w:r>
      <w:r>
        <w:rPr>
          <w:rFonts w:ascii="細明體" w:eastAsia="細明體" w:hAnsi="細明體" w:hint="eastAsia"/>
          <w:lang w:eastAsia="zh-TW"/>
        </w:rPr>
        <w:t>畫面.退回原因</w:t>
      </w:r>
      <w:r w:rsidR="00EC3AD3">
        <w:rPr>
          <w:rFonts w:ascii="細明體" w:eastAsia="細明體" w:hAnsi="細明體" w:hint="eastAsia"/>
          <w:lang w:eastAsia="zh-TW"/>
        </w:rPr>
        <w:t>)</w:t>
      </w:r>
      <w:r>
        <w:rPr>
          <w:rFonts w:ascii="細明體" w:eastAsia="細明體" w:hAnsi="細明體" w:hint="eastAsia"/>
          <w:lang w:eastAsia="zh-TW"/>
        </w:rPr>
        <w:t>未輸入，丟出訊息：</w:t>
      </w:r>
      <w:r w:rsidR="00DA3315">
        <w:rPr>
          <w:rFonts w:ascii="細明體" w:eastAsia="細明體" w:hAnsi="細明體" w:hint="eastAsia"/>
          <w:lang w:eastAsia="zh-TW"/>
        </w:rPr>
        <w:t>退回需輸入退回原因</w:t>
      </w:r>
      <w:r>
        <w:rPr>
          <w:rFonts w:ascii="細明體" w:eastAsia="細明體" w:hAnsi="細明體" w:hint="eastAsia"/>
          <w:lang w:eastAsia="zh-TW"/>
        </w:rPr>
        <w:t>。</w:t>
      </w:r>
    </w:p>
    <w:p w:rsidR="00A077F1" w:rsidRPr="0097608E" w:rsidRDefault="00A077F1" w:rsidP="00A077F1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更新</w:t>
      </w:r>
      <w:r w:rsidRPr="0099056E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一年期傷害險不續保記錄檔(DTAAL101)</w:t>
      </w:r>
    </w:p>
    <w:p w:rsidR="00A077F1" w:rsidRDefault="00A077F1" w:rsidP="00A077F1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 xml:space="preserve">UPDATE </w:t>
      </w:r>
      <w:r w:rsidRPr="0099056E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一年期傷害險不續保記錄檔DTAAL101</w:t>
      </w:r>
    </w:p>
    <w:p w:rsidR="00A077F1" w:rsidRDefault="00A077F1" w:rsidP="00A077F1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 xml:space="preserve">SET </w:t>
      </w:r>
    </w:p>
    <w:p w:rsidR="00A077F1" w:rsidRDefault="00A077F1" w:rsidP="00A077F1">
      <w:pPr>
        <w:pStyle w:val="Tabletext"/>
        <w:keepLines w:val="0"/>
        <w:numPr>
          <w:ilvl w:val="6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受理進度 = </w:t>
      </w:r>
      <w:r>
        <w:rPr>
          <w:rFonts w:ascii="細明體" w:eastAsia="細明體" w:hAnsi="細明體"/>
          <w:lang w:eastAsia="zh-TW"/>
        </w:rPr>
        <w:t>‘</w:t>
      </w:r>
      <w:r w:rsidR="008866F6">
        <w:rPr>
          <w:rFonts w:ascii="細明體" w:eastAsia="細明體" w:hAnsi="細明體" w:hint="eastAsia"/>
          <w:lang w:eastAsia="zh-TW"/>
        </w:rPr>
        <w:t>25</w:t>
      </w:r>
      <w:r>
        <w:rPr>
          <w:rFonts w:ascii="細明體" w:eastAsia="細明體" w:hAnsi="細明體"/>
          <w:lang w:eastAsia="zh-TW"/>
        </w:rPr>
        <w:t>’</w:t>
      </w:r>
    </w:p>
    <w:p w:rsidR="00A077F1" w:rsidRDefault="00A077F1" w:rsidP="00A077F1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WHERE</w:t>
      </w:r>
    </w:p>
    <w:p w:rsidR="00A077F1" w:rsidRDefault="00A077F1" w:rsidP="00A077F1">
      <w:pPr>
        <w:pStyle w:val="Tabletext"/>
        <w:keepLines w:val="0"/>
        <w:numPr>
          <w:ilvl w:val="6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 xml:space="preserve">DTAAL101.案件編號 = </w:t>
      </w:r>
      <w:r w:rsidR="003B6086">
        <w:rPr>
          <w:rFonts w:ascii="細明體" w:eastAsia="細明體" w:hAnsi="細明體" w:hint="eastAsia"/>
          <w:lang w:eastAsia="zh-TW"/>
        </w:rPr>
        <w:t>$案件編號</w:t>
      </w:r>
    </w:p>
    <w:p w:rsidR="00E07A37" w:rsidRPr="00E07A37" w:rsidRDefault="00E07A37" w:rsidP="00E07A37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olor w:val="auto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新增 一年期傷害險退回記錄檔(DTAAL102</w:t>
      </w:r>
      <w:r w:rsidRPr="00E07A37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)</w:t>
      </w:r>
    </w:p>
    <w:p w:rsidR="00E07A37" w:rsidRPr="00E07A37" w:rsidRDefault="00E07A37" w:rsidP="00E07A37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olor w:val="auto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SET DTAAL102欄位如下：</w:t>
      </w:r>
    </w:p>
    <w:tbl>
      <w:tblPr>
        <w:tblW w:w="6667" w:type="dxa"/>
        <w:tblInd w:w="2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5"/>
        <w:gridCol w:w="4252"/>
      </w:tblGrid>
      <w:tr w:rsidR="00E07A37" w:rsidRPr="00805E1B" w:rsidTr="00E07A37">
        <w:tc>
          <w:tcPr>
            <w:tcW w:w="2415" w:type="dxa"/>
          </w:tcPr>
          <w:p w:rsidR="00E07A37" w:rsidRPr="005834A9" w:rsidRDefault="00E07A37" w:rsidP="002417F7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5834A9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畫面欄位</w:t>
            </w:r>
          </w:p>
        </w:tc>
        <w:tc>
          <w:tcPr>
            <w:tcW w:w="4252" w:type="dxa"/>
          </w:tcPr>
          <w:p w:rsidR="00E07A37" w:rsidRPr="005834A9" w:rsidRDefault="00E07A37" w:rsidP="002417F7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5834A9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資料來源</w:t>
            </w:r>
          </w:p>
        </w:tc>
      </w:tr>
      <w:tr w:rsidR="00E07A37" w:rsidRPr="00200B0F" w:rsidTr="00E07A37">
        <w:tc>
          <w:tcPr>
            <w:tcW w:w="2415" w:type="dxa"/>
          </w:tcPr>
          <w:p w:rsidR="00E07A37" w:rsidRDefault="00E07A37" w:rsidP="002417F7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</w:rPr>
            </w:pPr>
            <w:r>
              <w:rPr>
                <w:rFonts w:ascii="sөũ" w:hAnsi="sөũ" w:hint="eastAsia"/>
                <w:lang w:eastAsia="zh-TW"/>
              </w:rPr>
              <w:t>案件編號</w:t>
            </w:r>
          </w:p>
        </w:tc>
        <w:tc>
          <w:tcPr>
            <w:tcW w:w="4252" w:type="dxa"/>
          </w:tcPr>
          <w:p w:rsidR="00E07A37" w:rsidRPr="0093417E" w:rsidRDefault="003B6086" w:rsidP="002417F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$案件編號</w:t>
            </w:r>
          </w:p>
        </w:tc>
      </w:tr>
      <w:tr w:rsidR="00135B84" w:rsidRPr="00200B0F" w:rsidTr="002417F7">
        <w:tc>
          <w:tcPr>
            <w:tcW w:w="2415" w:type="dxa"/>
            <w:vAlign w:val="center"/>
          </w:tcPr>
          <w:p w:rsidR="00135B84" w:rsidRPr="00F668D7" w:rsidRDefault="00135B84" w:rsidP="002417F7">
            <w:pPr>
              <w:rPr>
                <w:rStyle w:val="a6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6"/>
                <w:rFonts w:ascii="細明體" w:eastAsia="細明體" w:hAnsi="細明體" w:hint="eastAsia"/>
                <w:caps/>
                <w:color w:val="000000"/>
                <w:sz w:val="20"/>
              </w:rPr>
              <w:t>修改</w:t>
            </w:r>
            <w:r w:rsidRPr="00F668D7">
              <w:rPr>
                <w:rStyle w:val="a6"/>
                <w:rFonts w:ascii="細明體" w:eastAsia="細明體" w:hAnsi="細明體" w:hint="eastAsia"/>
                <w:caps/>
                <w:color w:val="000000"/>
                <w:sz w:val="20"/>
              </w:rPr>
              <w:t>單位</w:t>
            </w:r>
          </w:p>
        </w:tc>
        <w:tc>
          <w:tcPr>
            <w:tcW w:w="4252" w:type="dxa"/>
          </w:tcPr>
          <w:p w:rsidR="00135B84" w:rsidRPr="002C6A36" w:rsidRDefault="00037BFE" w:rsidP="002417F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 w:rsidRPr="0099056E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DTAAL101</w:t>
            </w:r>
            <w:r w:rsidR="00135B84">
              <w:rPr>
                <w:rFonts w:ascii="細明體" w:eastAsia="細明體" w:hAnsi="細明體" w:hint="eastAsia"/>
                <w:lang w:eastAsia="zh-TW"/>
              </w:rPr>
              <w:t>.</w:t>
            </w:r>
            <w:r w:rsidR="00135B84" w:rsidRPr="00995CA5">
              <w:rPr>
                <w:rFonts w:ascii="細明體" w:eastAsia="細明體" w:hAnsi="細明體" w:hint="eastAsia"/>
                <w:kern w:val="2"/>
                <w:szCs w:val="24"/>
              </w:rPr>
              <w:t>修改者ID</w:t>
            </w:r>
          </w:p>
        </w:tc>
      </w:tr>
      <w:tr w:rsidR="00135B84" w:rsidRPr="00200B0F" w:rsidTr="002417F7">
        <w:tc>
          <w:tcPr>
            <w:tcW w:w="2415" w:type="dxa"/>
            <w:vAlign w:val="center"/>
          </w:tcPr>
          <w:p w:rsidR="00135B84" w:rsidRPr="00F668D7" w:rsidRDefault="00135B84" w:rsidP="002417F7">
            <w:pPr>
              <w:rPr>
                <w:rStyle w:val="a6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6"/>
                <w:rFonts w:ascii="細明體" w:eastAsia="細明體" w:hAnsi="細明體"/>
                <w:caps/>
                <w:color w:val="000000"/>
                <w:sz w:val="20"/>
              </w:rPr>
              <w:t>修改</w:t>
            </w:r>
            <w:r w:rsidRPr="00F668D7">
              <w:rPr>
                <w:rStyle w:val="a6"/>
                <w:rFonts w:ascii="細明體" w:eastAsia="細明體" w:hAnsi="細明體" w:hint="eastAsia"/>
                <w:caps/>
                <w:color w:val="000000"/>
                <w:sz w:val="20"/>
              </w:rPr>
              <w:t>單位中文</w:t>
            </w:r>
          </w:p>
        </w:tc>
        <w:tc>
          <w:tcPr>
            <w:tcW w:w="4252" w:type="dxa"/>
          </w:tcPr>
          <w:p w:rsidR="00135B84" w:rsidRPr="002C6A36" w:rsidRDefault="00037BFE" w:rsidP="002417F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 w:rsidRPr="0099056E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DTAAL101</w:t>
            </w:r>
            <w:r w:rsidR="00135B84">
              <w:rPr>
                <w:rFonts w:ascii="細明體" w:eastAsia="細明體" w:hAnsi="細明體" w:hint="eastAsia"/>
                <w:lang w:eastAsia="zh-TW"/>
              </w:rPr>
              <w:t>.</w:t>
            </w:r>
            <w:r w:rsidR="00135B84" w:rsidRPr="002C6A36">
              <w:rPr>
                <w:rFonts w:hint="eastAsia"/>
                <w:kern w:val="2"/>
                <w:szCs w:val="24"/>
              </w:rPr>
              <w:t>修改者姓名</w:t>
            </w:r>
          </w:p>
        </w:tc>
      </w:tr>
      <w:tr w:rsidR="00135B84" w:rsidRPr="00200B0F" w:rsidTr="002417F7">
        <w:tc>
          <w:tcPr>
            <w:tcW w:w="2415" w:type="dxa"/>
            <w:vAlign w:val="center"/>
          </w:tcPr>
          <w:p w:rsidR="00135B84" w:rsidRPr="00F668D7" w:rsidRDefault="00135B84" w:rsidP="002417F7">
            <w:pPr>
              <w:rPr>
                <w:rStyle w:val="a6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6"/>
                <w:rFonts w:ascii="細明體" w:eastAsia="細明體" w:hAnsi="細明體"/>
                <w:caps/>
                <w:color w:val="000000"/>
                <w:sz w:val="20"/>
              </w:rPr>
              <w:t>修改</w:t>
            </w:r>
            <w:r w:rsidRPr="00F668D7">
              <w:rPr>
                <w:rStyle w:val="a6"/>
                <w:rFonts w:ascii="細明體" w:eastAsia="細明體" w:hAnsi="細明體"/>
                <w:caps/>
                <w:color w:val="000000"/>
                <w:sz w:val="20"/>
              </w:rPr>
              <w:t>人員</w:t>
            </w:r>
          </w:p>
        </w:tc>
        <w:tc>
          <w:tcPr>
            <w:tcW w:w="4252" w:type="dxa"/>
          </w:tcPr>
          <w:p w:rsidR="00135B84" w:rsidRPr="002C6A36" w:rsidRDefault="00037BFE" w:rsidP="002417F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9056E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DTAAL101</w:t>
            </w:r>
            <w:r w:rsidR="00135B84">
              <w:rPr>
                <w:rFonts w:ascii="細明體" w:eastAsia="細明體" w:hAnsi="細明體" w:hint="eastAsia"/>
                <w:lang w:eastAsia="zh-TW"/>
              </w:rPr>
              <w:t>.</w:t>
            </w:r>
            <w:r w:rsidR="00135B84" w:rsidRPr="002C6A36">
              <w:rPr>
                <w:rFonts w:hint="eastAsia"/>
                <w:kern w:val="2"/>
                <w:szCs w:val="24"/>
                <w:lang w:eastAsia="zh-TW"/>
              </w:rPr>
              <w:t>修改者單位代號</w:t>
            </w:r>
          </w:p>
        </w:tc>
      </w:tr>
      <w:tr w:rsidR="00135B84" w:rsidRPr="00200B0F" w:rsidTr="002417F7">
        <w:tc>
          <w:tcPr>
            <w:tcW w:w="2415" w:type="dxa"/>
            <w:vAlign w:val="center"/>
          </w:tcPr>
          <w:p w:rsidR="00135B84" w:rsidRPr="00F668D7" w:rsidRDefault="00135B84" w:rsidP="002417F7">
            <w:pPr>
              <w:rPr>
                <w:rStyle w:val="a6"/>
                <w:rFonts w:ascii="細明體" w:eastAsia="細明體" w:hAnsi="細明體"/>
                <w:caps/>
                <w:color w:val="000000"/>
                <w:sz w:val="20"/>
              </w:rPr>
            </w:pPr>
            <w:r>
              <w:rPr>
                <w:rStyle w:val="a6"/>
                <w:rFonts w:ascii="細明體" w:eastAsia="細明體" w:hAnsi="細明體" w:hint="eastAsia"/>
                <w:caps/>
                <w:color w:val="000000"/>
                <w:sz w:val="20"/>
              </w:rPr>
              <w:t>修改</w:t>
            </w:r>
            <w:r w:rsidRPr="00F668D7">
              <w:rPr>
                <w:rStyle w:val="a6"/>
                <w:rFonts w:ascii="細明體" w:eastAsia="細明體" w:hAnsi="細明體" w:hint="eastAsia"/>
                <w:caps/>
                <w:color w:val="000000"/>
                <w:sz w:val="20"/>
              </w:rPr>
              <w:t>人員姓名</w:t>
            </w:r>
          </w:p>
        </w:tc>
        <w:tc>
          <w:tcPr>
            <w:tcW w:w="4252" w:type="dxa"/>
          </w:tcPr>
          <w:p w:rsidR="00135B84" w:rsidRPr="002C6A36" w:rsidRDefault="00037BFE" w:rsidP="002417F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 w:rsidRPr="0099056E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DTAAL101</w:t>
            </w:r>
            <w:r w:rsidR="00135B84">
              <w:rPr>
                <w:rFonts w:ascii="細明體" w:eastAsia="細明體" w:hAnsi="細明體" w:hint="eastAsia"/>
                <w:lang w:eastAsia="zh-TW"/>
              </w:rPr>
              <w:t>.</w:t>
            </w:r>
            <w:r w:rsidR="00135B84" w:rsidRPr="002C6A36">
              <w:rPr>
                <w:rFonts w:hint="eastAsia"/>
                <w:kern w:val="2"/>
                <w:szCs w:val="24"/>
              </w:rPr>
              <w:t>修改者單位中文</w:t>
            </w:r>
          </w:p>
        </w:tc>
      </w:tr>
      <w:tr w:rsidR="00135B84" w:rsidRPr="00200B0F" w:rsidTr="002417F7">
        <w:tc>
          <w:tcPr>
            <w:tcW w:w="2415" w:type="dxa"/>
            <w:vAlign w:val="center"/>
          </w:tcPr>
          <w:p w:rsidR="00135B84" w:rsidRPr="00F668D7" w:rsidRDefault="00135B84" w:rsidP="002417F7">
            <w:pPr>
              <w:rPr>
                <w:rStyle w:val="a6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6"/>
                <w:rFonts w:ascii="細明體" w:eastAsia="細明體" w:hAnsi="細明體"/>
                <w:caps/>
                <w:color w:val="000000"/>
                <w:sz w:val="20"/>
              </w:rPr>
              <w:t>修改</w:t>
            </w:r>
            <w:r w:rsidRPr="00F668D7">
              <w:rPr>
                <w:rStyle w:val="a6"/>
                <w:rFonts w:ascii="細明體" w:eastAsia="細明體" w:hAnsi="細明體"/>
                <w:caps/>
                <w:color w:val="000000"/>
                <w:sz w:val="20"/>
              </w:rPr>
              <w:t>日期</w:t>
            </w:r>
          </w:p>
        </w:tc>
        <w:tc>
          <w:tcPr>
            <w:tcW w:w="4252" w:type="dxa"/>
          </w:tcPr>
          <w:p w:rsidR="00135B84" w:rsidRPr="00805E1B" w:rsidRDefault="00037BFE" w:rsidP="002417F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99056E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DTAAL101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.修改日期</w:t>
            </w:r>
          </w:p>
        </w:tc>
      </w:tr>
      <w:tr w:rsidR="00135B84" w:rsidRPr="00200B0F" w:rsidTr="00E07A37">
        <w:tc>
          <w:tcPr>
            <w:tcW w:w="2415" w:type="dxa"/>
            <w:vAlign w:val="center"/>
          </w:tcPr>
          <w:p w:rsidR="00135B84" w:rsidRDefault="00135B84" w:rsidP="002417F7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退回原因</w:t>
            </w:r>
          </w:p>
        </w:tc>
        <w:tc>
          <w:tcPr>
            <w:tcW w:w="4252" w:type="dxa"/>
          </w:tcPr>
          <w:p w:rsidR="00135B84" w:rsidRPr="0093417E" w:rsidRDefault="00BD3665" w:rsidP="002417F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畫面.退回原因</w:t>
            </w:r>
          </w:p>
        </w:tc>
      </w:tr>
      <w:tr w:rsidR="00BD3665" w:rsidRPr="00200B0F" w:rsidTr="002417F7">
        <w:tc>
          <w:tcPr>
            <w:tcW w:w="2415" w:type="dxa"/>
            <w:vAlign w:val="center"/>
          </w:tcPr>
          <w:p w:rsidR="00BD3665" w:rsidRPr="00F668D7" w:rsidRDefault="00BD3665" w:rsidP="002417F7">
            <w:pPr>
              <w:rPr>
                <w:rStyle w:val="a6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6"/>
                <w:rFonts w:ascii="細明體" w:eastAsia="細明體" w:hAnsi="細明體" w:hint="eastAsia"/>
                <w:caps/>
                <w:color w:val="000000"/>
                <w:sz w:val="20"/>
              </w:rPr>
              <w:t>退回</w:t>
            </w:r>
            <w:r w:rsidRPr="00F668D7">
              <w:rPr>
                <w:rStyle w:val="a6"/>
                <w:rFonts w:ascii="細明體" w:eastAsia="細明體" w:hAnsi="細明體" w:hint="eastAsia"/>
                <w:caps/>
                <w:color w:val="000000"/>
                <w:sz w:val="20"/>
              </w:rPr>
              <w:t>單位</w:t>
            </w:r>
          </w:p>
        </w:tc>
        <w:tc>
          <w:tcPr>
            <w:tcW w:w="4252" w:type="dxa"/>
            <w:vAlign w:val="center"/>
          </w:tcPr>
          <w:p w:rsidR="00BD3665" w:rsidRPr="00BD3665" w:rsidRDefault="00BD3665" w:rsidP="002417F7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BD3665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畫面.退回單位</w:t>
            </w:r>
          </w:p>
        </w:tc>
      </w:tr>
      <w:tr w:rsidR="00BD3665" w:rsidRPr="00200B0F" w:rsidTr="002417F7">
        <w:tc>
          <w:tcPr>
            <w:tcW w:w="2415" w:type="dxa"/>
            <w:vAlign w:val="center"/>
          </w:tcPr>
          <w:p w:rsidR="00BD3665" w:rsidRPr="00F668D7" w:rsidRDefault="00BD3665" w:rsidP="002417F7">
            <w:pPr>
              <w:rPr>
                <w:rStyle w:val="a6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6"/>
                <w:rFonts w:ascii="細明體" w:eastAsia="細明體" w:hAnsi="細明體" w:hint="eastAsia"/>
                <w:caps/>
                <w:color w:val="000000"/>
                <w:sz w:val="20"/>
              </w:rPr>
              <w:t>退回</w:t>
            </w:r>
            <w:r w:rsidRPr="00F668D7">
              <w:rPr>
                <w:rStyle w:val="a6"/>
                <w:rFonts w:ascii="細明體" w:eastAsia="細明體" w:hAnsi="細明體" w:hint="eastAsia"/>
                <w:caps/>
                <w:color w:val="000000"/>
                <w:sz w:val="20"/>
              </w:rPr>
              <w:t>單位中文</w:t>
            </w:r>
          </w:p>
        </w:tc>
        <w:tc>
          <w:tcPr>
            <w:tcW w:w="4252" w:type="dxa"/>
            <w:vAlign w:val="center"/>
          </w:tcPr>
          <w:p w:rsidR="00BD3665" w:rsidRPr="00BD3665" w:rsidRDefault="00BD3665" w:rsidP="002417F7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BD3665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畫面.退回單位中文</w:t>
            </w:r>
          </w:p>
        </w:tc>
      </w:tr>
      <w:tr w:rsidR="00BD3665" w:rsidRPr="00200B0F" w:rsidTr="002417F7">
        <w:tc>
          <w:tcPr>
            <w:tcW w:w="2415" w:type="dxa"/>
            <w:vAlign w:val="center"/>
          </w:tcPr>
          <w:p w:rsidR="00BD3665" w:rsidRPr="00F668D7" w:rsidRDefault="00BD3665" w:rsidP="002417F7">
            <w:pPr>
              <w:rPr>
                <w:rStyle w:val="a6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6"/>
                <w:rFonts w:ascii="細明體" w:eastAsia="細明體" w:hAnsi="細明體" w:hint="eastAsia"/>
                <w:caps/>
                <w:color w:val="000000"/>
                <w:sz w:val="20"/>
              </w:rPr>
              <w:t>退回</w:t>
            </w:r>
            <w:r w:rsidRPr="00F668D7">
              <w:rPr>
                <w:rStyle w:val="a6"/>
                <w:rFonts w:ascii="細明體" w:eastAsia="細明體" w:hAnsi="細明體"/>
                <w:caps/>
                <w:color w:val="000000"/>
                <w:sz w:val="20"/>
              </w:rPr>
              <w:t>人員</w:t>
            </w:r>
          </w:p>
        </w:tc>
        <w:tc>
          <w:tcPr>
            <w:tcW w:w="4252" w:type="dxa"/>
            <w:vAlign w:val="center"/>
          </w:tcPr>
          <w:p w:rsidR="00BD3665" w:rsidRPr="00BD3665" w:rsidRDefault="00BD3665" w:rsidP="002417F7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BD3665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畫面.退回</w:t>
            </w:r>
            <w:r w:rsidRPr="00BD3665">
              <w:rPr>
                <w:rFonts w:ascii="細明體" w:eastAsia="細明體" w:hAnsi="細明體"/>
                <w:kern w:val="0"/>
                <w:sz w:val="20"/>
                <w:szCs w:val="20"/>
              </w:rPr>
              <w:t>人員</w:t>
            </w:r>
          </w:p>
        </w:tc>
      </w:tr>
      <w:tr w:rsidR="00BD3665" w:rsidRPr="00200B0F" w:rsidTr="002417F7">
        <w:tc>
          <w:tcPr>
            <w:tcW w:w="2415" w:type="dxa"/>
            <w:vAlign w:val="center"/>
          </w:tcPr>
          <w:p w:rsidR="00BD3665" w:rsidRPr="00F668D7" w:rsidRDefault="00BD3665" w:rsidP="002417F7">
            <w:pPr>
              <w:rPr>
                <w:rStyle w:val="a6"/>
                <w:rFonts w:ascii="細明體" w:eastAsia="細明體" w:hAnsi="細明體"/>
                <w:caps/>
                <w:color w:val="000000"/>
                <w:sz w:val="20"/>
              </w:rPr>
            </w:pPr>
            <w:r>
              <w:rPr>
                <w:rStyle w:val="a6"/>
                <w:rFonts w:ascii="細明體" w:eastAsia="細明體" w:hAnsi="細明體" w:hint="eastAsia"/>
                <w:caps/>
                <w:color w:val="000000"/>
                <w:sz w:val="20"/>
              </w:rPr>
              <w:t>退回</w:t>
            </w:r>
            <w:r w:rsidRPr="00F668D7">
              <w:rPr>
                <w:rStyle w:val="a6"/>
                <w:rFonts w:ascii="細明體" w:eastAsia="細明體" w:hAnsi="細明體" w:hint="eastAsia"/>
                <w:caps/>
                <w:color w:val="000000"/>
                <w:sz w:val="20"/>
              </w:rPr>
              <w:t>人員姓名</w:t>
            </w:r>
          </w:p>
        </w:tc>
        <w:tc>
          <w:tcPr>
            <w:tcW w:w="4252" w:type="dxa"/>
            <w:vAlign w:val="center"/>
          </w:tcPr>
          <w:p w:rsidR="00BD3665" w:rsidRPr="00BD3665" w:rsidRDefault="00BD3665" w:rsidP="002417F7">
            <w:pPr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BD3665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畫面.退回人員姓名</w:t>
            </w:r>
          </w:p>
        </w:tc>
      </w:tr>
      <w:tr w:rsidR="00BD3665" w:rsidRPr="00200B0F" w:rsidTr="002417F7">
        <w:tc>
          <w:tcPr>
            <w:tcW w:w="2415" w:type="dxa"/>
            <w:vAlign w:val="center"/>
          </w:tcPr>
          <w:p w:rsidR="00BD3665" w:rsidRPr="00F668D7" w:rsidRDefault="00BD3665" w:rsidP="002417F7">
            <w:pPr>
              <w:rPr>
                <w:rStyle w:val="a6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6"/>
                <w:rFonts w:ascii="細明體" w:eastAsia="細明體" w:hAnsi="細明體" w:hint="eastAsia"/>
                <w:caps/>
                <w:color w:val="000000"/>
                <w:sz w:val="20"/>
              </w:rPr>
              <w:t>退回</w:t>
            </w:r>
            <w:r w:rsidRPr="00F668D7">
              <w:rPr>
                <w:rStyle w:val="a6"/>
                <w:rFonts w:ascii="細明體" w:eastAsia="細明體" w:hAnsi="細明體"/>
                <w:caps/>
                <w:color w:val="000000"/>
                <w:sz w:val="20"/>
              </w:rPr>
              <w:t>日期</w:t>
            </w:r>
          </w:p>
        </w:tc>
        <w:tc>
          <w:tcPr>
            <w:tcW w:w="4252" w:type="dxa"/>
            <w:vAlign w:val="center"/>
          </w:tcPr>
          <w:p w:rsidR="00BD3665" w:rsidRPr="00F668D7" w:rsidRDefault="00BD3665" w:rsidP="002417F7">
            <w:pPr>
              <w:rPr>
                <w:rStyle w:val="a6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6"/>
                <w:rFonts w:ascii="細明體" w:eastAsia="細明體" w:hAnsi="細明體" w:hint="eastAsia"/>
                <w:caps/>
                <w:color w:val="000000"/>
                <w:sz w:val="20"/>
              </w:rPr>
              <w:t>DB timestamp</w:t>
            </w:r>
          </w:p>
        </w:tc>
      </w:tr>
    </w:tbl>
    <w:p w:rsidR="00E07A37" w:rsidRPr="00E07A37" w:rsidRDefault="00E07A37" w:rsidP="00E07A37">
      <w:pPr>
        <w:pStyle w:val="Tabletext"/>
        <w:keepLines w:val="0"/>
        <w:spacing w:after="0" w:line="240" w:lineRule="auto"/>
        <w:ind w:left="2551"/>
        <w:rPr>
          <w:rStyle w:val="SoDAField"/>
          <w:rFonts w:ascii="細明體" w:eastAsia="細明體" w:hAnsi="細明體" w:hint="eastAsia"/>
          <w:color w:val="auto"/>
          <w:lang w:eastAsia="zh-TW"/>
        </w:rPr>
      </w:pPr>
    </w:p>
    <w:p w:rsidR="00A077F1" w:rsidRDefault="00A077F1" w:rsidP="00A077F1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更新成功：</w:t>
      </w:r>
    </w:p>
    <w:p w:rsidR="00A077F1" w:rsidRDefault="00A077F1" w:rsidP="007762A5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丟出提示訊息：</w:t>
      </w:r>
      <w:r w:rsidR="00902A78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退回</w:t>
      </w: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成功</w:t>
      </w:r>
    </w:p>
    <w:p w:rsidR="007762A5" w:rsidRDefault="00EA4CBE" w:rsidP="00A077F1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寄發退回通知給修改</w:t>
      </w:r>
      <w:r w:rsidR="007A68A0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人員</w:t>
      </w:r>
    </w:p>
    <w:p w:rsidR="009121D4" w:rsidRPr="009121D4" w:rsidRDefault="00DA3081" w:rsidP="00265BCC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取得</w:t>
      </w:r>
      <w:r w:rsidR="00590B58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$</w:t>
      </w:r>
      <w:r w:rsidR="0030019B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修改人員MAIL</w:t>
      </w:r>
      <w:r w:rsidR="00491AE5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：</w:t>
      </w:r>
      <w:r w:rsidR="009121D4" w:rsidRPr="009121D4">
        <w:rPr>
          <w:rFonts w:ascii="細明體" w:eastAsia="細明體" w:hAnsi="細明體"/>
          <w:lang w:eastAsia="zh-TW"/>
        </w:rPr>
        <w:t>EmployeeDetail.getMail</w:t>
      </w:r>
    </w:p>
    <w:p w:rsidR="00265BCC" w:rsidRPr="009121D4" w:rsidRDefault="009121D4" w:rsidP="009121D4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Fonts w:ascii="細明體" w:eastAsia="細明體" w:hAnsi="細明體" w:hint="eastAsia"/>
          <w:lang w:eastAsia="zh-TW"/>
        </w:rPr>
        <w:t>傳入參數</w:t>
      </w:r>
      <w:r w:rsidR="008F09F0">
        <w:rPr>
          <w:rFonts w:ascii="細明體" w:eastAsia="細明體" w:hAnsi="細明體" w:hint="eastAsia"/>
          <w:lang w:eastAsia="zh-TW"/>
        </w:rPr>
        <w:t>：</w:t>
      </w:r>
      <w:r w:rsidR="008F09F0" w:rsidRPr="0099056E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DTAAL101</w:t>
      </w:r>
      <w:r w:rsidR="008F09F0">
        <w:rPr>
          <w:rFonts w:ascii="細明體" w:eastAsia="細明體" w:hAnsi="細明體" w:hint="eastAsia"/>
          <w:lang w:eastAsia="zh-TW"/>
        </w:rPr>
        <w:t>.</w:t>
      </w:r>
      <w:r w:rsidR="008F09F0" w:rsidRPr="00995CA5">
        <w:rPr>
          <w:rFonts w:ascii="細明體" w:eastAsia="細明體" w:hAnsi="細明體" w:hint="eastAsia"/>
          <w:kern w:val="2"/>
          <w:szCs w:val="24"/>
          <w:lang w:eastAsia="zh-TW"/>
        </w:rPr>
        <w:t>修改者ID</w:t>
      </w:r>
    </w:p>
    <w:p w:rsidR="0018399B" w:rsidRDefault="0018399B" w:rsidP="00265BCC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取得$不續保原因</w:t>
      </w:r>
    </w:p>
    <w:p w:rsidR="008002B4" w:rsidRDefault="0018399B" w:rsidP="0018399B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 xml:space="preserve">IF </w:t>
      </w:r>
      <w:r w:rsidR="003B6086">
        <w:rPr>
          <w:rFonts w:ascii="細明體" w:eastAsia="細明體" w:hAnsi="細明體" w:hint="eastAsia"/>
          <w:lang w:eastAsia="zh-TW"/>
        </w:rPr>
        <w:t>$不續保原因</w:t>
      </w:r>
      <w:r>
        <w:rPr>
          <w:rStyle w:val="SoDAField"/>
          <w:rFonts w:ascii="細明體" w:eastAsia="細明體" w:hAnsi="細明體" w:hint="eastAsia"/>
          <w:caps/>
          <w:color w:val="000000"/>
        </w:rPr>
        <w:t xml:space="preserve"> </w:t>
      </w: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 xml:space="preserve">= </w:t>
      </w:r>
      <w:r>
        <w:rPr>
          <w:rStyle w:val="SoDAField"/>
          <w:rFonts w:ascii="細明體" w:eastAsia="細明體" w:hAnsi="細明體"/>
          <w:caps/>
          <w:color w:val="000000"/>
          <w:lang w:eastAsia="zh-TW"/>
        </w:rPr>
        <w:t>‘</w:t>
      </w:r>
      <w:r w:rsidR="008002B4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0</w:t>
      </w:r>
      <w:r>
        <w:rPr>
          <w:rStyle w:val="SoDAField"/>
          <w:rFonts w:ascii="細明體" w:eastAsia="細明體" w:hAnsi="細明體"/>
          <w:caps/>
          <w:color w:val="000000"/>
          <w:lang w:eastAsia="zh-TW"/>
        </w:rPr>
        <w:t>’</w:t>
      </w:r>
    </w:p>
    <w:p w:rsidR="0018399B" w:rsidRDefault="008002B4" w:rsidP="008002B4">
      <w:pPr>
        <w:pStyle w:val="Tabletext"/>
        <w:keepLines w:val="0"/>
        <w:numPr>
          <w:ilvl w:val="6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$不續保原因 =</w:t>
      </w:r>
      <w:r w:rsidR="003B6086">
        <w:rPr>
          <w:rFonts w:ascii="細明體" w:eastAsia="細明體" w:hAnsi="細明體" w:hint="eastAsia"/>
          <w:lang w:eastAsia="zh-TW"/>
        </w:rPr>
        <w:t>$其他原因中文</w:t>
      </w:r>
    </w:p>
    <w:p w:rsidR="00386642" w:rsidRDefault="00386642" w:rsidP="00386642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 xml:space="preserve">ELSE </w:t>
      </w:r>
    </w:p>
    <w:p w:rsidR="00386642" w:rsidRDefault="00386642" w:rsidP="00386642">
      <w:pPr>
        <w:pStyle w:val="Tabletext"/>
        <w:keepLines w:val="0"/>
        <w:numPr>
          <w:ilvl w:val="6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 xml:space="preserve">$不續保原因 = AA, </w:t>
      </w:r>
      <w:r>
        <w:rPr>
          <w:rStyle w:val="SoDAField"/>
          <w:rFonts w:ascii="細明體" w:eastAsia="細明體" w:hAnsi="細明體" w:hint="eastAsia"/>
          <w:caps/>
          <w:color w:val="000000"/>
        </w:rPr>
        <w:t>NOT_RNEW</w:t>
      </w:r>
      <w:r w:rsidRPr="00F70978">
        <w:rPr>
          <w:rStyle w:val="SoDAField"/>
          <w:rFonts w:ascii="細明體" w:eastAsia="細明體" w:hAnsi="細明體" w:hint="eastAsia"/>
          <w:caps/>
          <w:color w:val="000000"/>
        </w:rPr>
        <w:t>_</w:t>
      </w:r>
      <w:r>
        <w:rPr>
          <w:rStyle w:val="SoDAField"/>
          <w:rFonts w:ascii="細明體" w:eastAsia="細明體" w:hAnsi="細明體" w:hint="eastAsia"/>
          <w:caps/>
          <w:color w:val="000000"/>
        </w:rPr>
        <w:t>RESN</w:t>
      </w: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 xml:space="preserve"> 代碼轉換中文</w:t>
      </w:r>
    </w:p>
    <w:p w:rsidR="008E169B" w:rsidRDefault="008E169B" w:rsidP="00265BCC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寄送mail：</w:t>
      </w:r>
    </w:p>
    <w:p w:rsidR="00C578DF" w:rsidRPr="006A3588" w:rsidRDefault="00C578DF" w:rsidP="00C578DF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</w:rPr>
      </w:pPr>
      <w:r w:rsidRPr="006A3588">
        <w:rPr>
          <w:rStyle w:val="SoDAField"/>
          <w:rFonts w:ascii="細明體" w:eastAsia="細明體" w:hAnsi="細明體" w:hint="eastAsia"/>
          <w:caps/>
          <w:color w:val="000000"/>
        </w:rPr>
        <w:t>收件者：</w:t>
      </w:r>
      <w:r w:rsidR="00590B58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$修改人員MAIL</w:t>
      </w:r>
    </w:p>
    <w:p w:rsidR="00C578DF" w:rsidRPr="006A3588" w:rsidRDefault="00C578DF" w:rsidP="00C578DF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 w:rsidRPr="006A3588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主旨：</w:t>
      </w:r>
      <w:r w:rsidR="000D3D13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一年期傷害險不續保件退回通知</w:t>
      </w:r>
      <w:r w:rsidR="000D3D13" w:rsidRPr="006A3588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 xml:space="preserve"> </w:t>
      </w:r>
    </w:p>
    <w:p w:rsidR="00D92042" w:rsidRDefault="00C578DF" w:rsidP="009272EE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 w:rsidRPr="006A3588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內文：</w:t>
      </w:r>
      <w:r w:rsidR="00A92B19" w:rsidRPr="00066812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一年期傷害險不續保or續觀察件，受理</w:t>
      </w:r>
      <w:r w:rsidR="00A92B19" w:rsidRPr="00066812">
        <w:rPr>
          <w:rStyle w:val="SoDAField"/>
          <w:rFonts w:ascii="細明體" w:eastAsia="細明體" w:hAnsi="細明體"/>
          <w:caps/>
          <w:color w:val="000000"/>
          <w:lang w:eastAsia="zh-TW"/>
        </w:rPr>
        <w:t>編號『</w:t>
      </w:r>
      <w:r w:rsidR="003B6086">
        <w:rPr>
          <w:rStyle w:val="SoDAField"/>
          <w:rFonts w:ascii="細明體" w:eastAsia="細明體" w:hAnsi="細明體" w:hint="eastAsia"/>
          <w:b/>
          <w:caps/>
          <w:color w:val="000000"/>
          <w:lang w:eastAsia="zh-TW"/>
        </w:rPr>
        <w:t>$受理編號</w:t>
      </w:r>
      <w:r w:rsidR="00A92B19" w:rsidRPr="00066812">
        <w:rPr>
          <w:rStyle w:val="SoDAField"/>
          <w:rFonts w:ascii="細明體" w:eastAsia="細明體" w:hAnsi="細明體"/>
          <w:caps/>
          <w:color w:val="000000"/>
          <w:lang w:eastAsia="zh-TW"/>
        </w:rPr>
        <w:t>』，</w:t>
      </w:r>
      <w:r w:rsidR="00A92B19" w:rsidRPr="00066812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保單號碼</w:t>
      </w:r>
      <w:r w:rsidR="00A92B19" w:rsidRPr="00066812">
        <w:rPr>
          <w:rStyle w:val="SoDAField"/>
          <w:rFonts w:ascii="細明體" w:eastAsia="細明體" w:hAnsi="細明體"/>
          <w:caps/>
          <w:color w:val="000000"/>
          <w:lang w:eastAsia="zh-TW"/>
        </w:rPr>
        <w:t>『</w:t>
      </w:r>
      <w:r w:rsidR="003B6086">
        <w:rPr>
          <w:rStyle w:val="SoDAField"/>
          <w:rFonts w:ascii="細明體" w:eastAsia="細明體" w:hAnsi="細明體" w:hint="eastAsia"/>
          <w:b/>
          <w:caps/>
          <w:color w:val="000000"/>
          <w:lang w:eastAsia="zh-TW"/>
        </w:rPr>
        <w:t>$保單號碼</w:t>
      </w:r>
      <w:r w:rsidR="00A92B19" w:rsidRPr="00066812">
        <w:rPr>
          <w:rStyle w:val="SoDAField"/>
          <w:rFonts w:ascii="細明體" w:eastAsia="細明體" w:hAnsi="細明體"/>
          <w:caps/>
          <w:color w:val="000000"/>
          <w:lang w:eastAsia="zh-TW"/>
        </w:rPr>
        <w:t>』</w:t>
      </w:r>
      <w:r w:rsidR="00A92B19" w:rsidRPr="00066812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不續保or續觀察原因</w:t>
      </w:r>
      <w:r w:rsidR="00A92B19" w:rsidRPr="00066812">
        <w:rPr>
          <w:rStyle w:val="SoDAField"/>
          <w:rFonts w:ascii="細明體" w:eastAsia="細明體" w:hAnsi="細明體"/>
          <w:caps/>
          <w:color w:val="000000"/>
          <w:lang w:eastAsia="zh-TW"/>
        </w:rPr>
        <w:t>為『</w:t>
      </w:r>
      <w:r w:rsidR="002A3FD4" w:rsidRPr="009D121D">
        <w:rPr>
          <w:rStyle w:val="SoDAField"/>
          <w:rFonts w:ascii="細明體" w:eastAsia="細明體" w:hAnsi="細明體" w:hint="eastAsia"/>
          <w:b/>
          <w:caps/>
          <w:color w:val="000000"/>
          <w:lang w:eastAsia="zh-TW"/>
        </w:rPr>
        <w:t>$不續保原因</w:t>
      </w:r>
      <w:r w:rsidR="00A92B19" w:rsidRPr="00066812">
        <w:rPr>
          <w:rStyle w:val="SoDAField"/>
          <w:rFonts w:ascii="細明體" w:eastAsia="細明體" w:hAnsi="細明體"/>
          <w:caps/>
          <w:color w:val="000000"/>
          <w:lang w:eastAsia="zh-TW"/>
        </w:rPr>
        <w:t>』之</w:t>
      </w:r>
      <w:r w:rsidR="00A92B19" w:rsidRPr="00066812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案件，</w:t>
      </w:r>
      <w:r w:rsidR="00A92B19" w:rsidRPr="00066812">
        <w:rPr>
          <w:rStyle w:val="SoDAField"/>
          <w:rFonts w:ascii="細明體" w:eastAsia="細明體" w:hAnsi="細明體"/>
          <w:caps/>
          <w:color w:val="000000"/>
          <w:lang w:eastAsia="zh-TW"/>
        </w:rPr>
        <w:t>已</w:t>
      </w:r>
      <w:r w:rsidR="00A92B19" w:rsidRPr="00066812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經科長退回，退回原因</w:t>
      </w:r>
      <w:r w:rsidR="00A92B19" w:rsidRPr="00066812">
        <w:rPr>
          <w:rStyle w:val="SoDAField"/>
          <w:rFonts w:ascii="細明體" w:eastAsia="細明體" w:hAnsi="細明體"/>
          <w:caps/>
          <w:color w:val="000000"/>
          <w:lang w:eastAsia="zh-TW"/>
        </w:rPr>
        <w:t>『</w:t>
      </w:r>
      <w:r w:rsidR="00746F0E" w:rsidRPr="009D121D">
        <w:rPr>
          <w:rFonts w:ascii="細明體" w:eastAsia="細明體" w:hAnsi="細明體" w:hint="eastAsia"/>
          <w:b/>
          <w:lang w:eastAsia="zh-TW"/>
        </w:rPr>
        <w:t>畫面.退回原因</w:t>
      </w:r>
      <w:r w:rsidR="00A92B19" w:rsidRPr="00066812">
        <w:rPr>
          <w:rStyle w:val="SoDAField"/>
          <w:rFonts w:ascii="細明體" w:eastAsia="細明體" w:hAnsi="細明體"/>
          <w:caps/>
          <w:color w:val="000000"/>
          <w:lang w:eastAsia="zh-TW"/>
        </w:rPr>
        <w:t>』。</w:t>
      </w:r>
      <w:r w:rsidR="00A92B19" w:rsidRPr="00066812">
        <w:rPr>
          <w:rStyle w:val="SoDAField"/>
          <w:rFonts w:ascii="細明體" w:eastAsia="細明體" w:hAnsi="細明體"/>
          <w:caps/>
          <w:color w:val="000000"/>
          <w:lang w:eastAsia="zh-TW"/>
        </w:rPr>
        <w:br/>
        <w:t>請至【</w:t>
      </w:r>
      <w:r w:rsidR="00A92B19" w:rsidRPr="00066812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壽險核心系統</w:t>
      </w:r>
      <w:r w:rsidR="00A92B19" w:rsidRPr="00066812">
        <w:rPr>
          <w:rStyle w:val="SoDAField"/>
          <w:rFonts w:ascii="細明體" w:eastAsia="細明體" w:hAnsi="細明體"/>
          <w:caps/>
          <w:color w:val="000000"/>
          <w:lang w:eastAsia="zh-TW"/>
        </w:rPr>
        <w:t>】--&gt;【</w:t>
      </w:r>
      <w:r w:rsidR="00A92B19" w:rsidRPr="00066812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理賠系統</w:t>
      </w:r>
      <w:r w:rsidR="00A92B19" w:rsidRPr="00066812">
        <w:rPr>
          <w:rStyle w:val="SoDAField"/>
          <w:rFonts w:ascii="細明體" w:eastAsia="細明體" w:hAnsi="細明體"/>
          <w:caps/>
          <w:color w:val="000000"/>
          <w:lang w:eastAsia="zh-TW"/>
        </w:rPr>
        <w:t>】--&gt;【</w:t>
      </w:r>
      <w:r w:rsidR="00A92B19" w:rsidRPr="00066812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傷害險不續保作業</w:t>
      </w:r>
      <w:r w:rsidR="00A92B19" w:rsidRPr="00066812">
        <w:rPr>
          <w:rStyle w:val="SoDAField"/>
          <w:rFonts w:ascii="細明體" w:eastAsia="細明體" w:hAnsi="細明體"/>
          <w:caps/>
          <w:color w:val="000000"/>
          <w:lang w:eastAsia="zh-TW"/>
        </w:rPr>
        <w:t>】</w:t>
      </w:r>
      <w:r w:rsidR="00A92B19" w:rsidRPr="00066812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的</w:t>
      </w:r>
      <w:r w:rsidR="00935C61" w:rsidRPr="008001D9">
        <w:rPr>
          <w:rFonts w:ascii="細明體" w:eastAsia="細明體" w:hAnsi="細明體" w:hint="eastAsia"/>
          <w:lang w:eastAsia="zh-TW"/>
        </w:rPr>
        <w:t>一年期傷害險</w:t>
      </w:r>
      <w:r w:rsidR="00935C61">
        <w:rPr>
          <w:rFonts w:ascii="細明體" w:eastAsia="細明體" w:hAnsi="細明體" w:hint="eastAsia"/>
          <w:lang w:eastAsia="zh-TW"/>
        </w:rPr>
        <w:t>處理修改</w:t>
      </w:r>
      <w:r w:rsidR="00A92B19" w:rsidRPr="00066812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，輸入受理編號及保單號碼進行後續處理</w:t>
      </w:r>
      <w:r w:rsidR="00A92B19" w:rsidRPr="00066812">
        <w:rPr>
          <w:rStyle w:val="SoDAField"/>
          <w:rFonts w:ascii="細明體" w:eastAsia="細明體" w:hAnsi="細明體"/>
          <w:caps/>
          <w:color w:val="000000"/>
          <w:lang w:eastAsia="zh-TW"/>
        </w:rPr>
        <w:t>。</w:t>
      </w:r>
      <w:r w:rsidR="00A92B19" w:rsidRPr="00066812">
        <w:rPr>
          <w:rStyle w:val="SoDAField"/>
          <w:rFonts w:ascii="細明體" w:eastAsia="細明體" w:hAnsi="細明體"/>
          <w:caps/>
          <w:color w:val="000000"/>
          <w:lang w:eastAsia="zh-TW"/>
        </w:rPr>
        <w:br/>
      </w:r>
      <w:r w:rsidR="00A92B19" w:rsidRPr="00066812">
        <w:rPr>
          <w:rStyle w:val="SoDAField"/>
          <w:rFonts w:ascii="細明體" w:eastAsia="細明體" w:hAnsi="細明體"/>
          <w:caps/>
          <w:color w:val="000000"/>
          <w:lang w:eastAsia="zh-TW"/>
        </w:rPr>
        <w:br/>
        <w:t>本信件為通知函，請勿直接回覆本信件！</w:t>
      </w:r>
      <w:r w:rsidR="00A92B19" w:rsidRPr="00066812">
        <w:rPr>
          <w:rStyle w:val="SoDAField"/>
          <w:rFonts w:ascii="細明體" w:eastAsia="細明體" w:hAnsi="細明體"/>
          <w:caps/>
          <w:color w:val="000000"/>
          <w:lang w:eastAsia="zh-TW"/>
        </w:rPr>
        <w:br/>
      </w:r>
      <w:r w:rsidR="00A92B19" w:rsidRPr="00066812">
        <w:rPr>
          <w:rStyle w:val="SoDAField"/>
          <w:rFonts w:ascii="細明體" w:eastAsia="細明體" w:hAnsi="細明體"/>
          <w:caps/>
          <w:color w:val="000000"/>
          <w:lang w:eastAsia="zh-TW"/>
        </w:rPr>
        <w:br/>
        <w:t>謝謝！</w:t>
      </w:r>
    </w:p>
    <w:p w:rsidR="00E6555D" w:rsidRDefault="00E6555D" w:rsidP="00E6555D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序號LINK：</w:t>
      </w:r>
    </w:p>
    <w:p w:rsidR="00E6555D" w:rsidRPr="00834763" w:rsidRDefault="00E6555D" w:rsidP="00E6555D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開啟</w:t>
      </w:r>
      <w:r w:rsidRPr="004A4C7A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頁面AAL1_0100</w:t>
      </w: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(開新頁面)</w:t>
      </w:r>
    </w:p>
    <w:p w:rsidR="00E6555D" w:rsidRDefault="00E6555D" w:rsidP="00E6555D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傳入參數</w:t>
      </w:r>
    </w:p>
    <w:tbl>
      <w:tblPr>
        <w:tblW w:w="5223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537"/>
        <w:gridCol w:w="3686"/>
      </w:tblGrid>
      <w:tr w:rsidR="00E6555D" w:rsidRPr="001E48CC" w:rsidTr="005D22FE">
        <w:tc>
          <w:tcPr>
            <w:tcW w:w="1537" w:type="dxa"/>
          </w:tcPr>
          <w:p w:rsidR="00E6555D" w:rsidRPr="001E48CC" w:rsidRDefault="00E6555D" w:rsidP="005D22F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E48CC">
              <w:rPr>
                <w:rFonts w:ascii="細明體" w:eastAsia="細明體" w:hAnsi="細明體" w:hint="eastAsia"/>
                <w:b/>
                <w:sz w:val="20"/>
                <w:szCs w:val="20"/>
              </w:rPr>
              <w:t>參數名稱</w:t>
            </w:r>
          </w:p>
        </w:tc>
        <w:tc>
          <w:tcPr>
            <w:tcW w:w="3686" w:type="dxa"/>
          </w:tcPr>
          <w:p w:rsidR="00E6555D" w:rsidRPr="001E48CC" w:rsidRDefault="00E6555D" w:rsidP="005D22F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E48CC">
              <w:rPr>
                <w:rFonts w:ascii="細明體" w:eastAsia="細明體" w:hAnsi="細明體" w:hint="eastAsia"/>
                <w:b/>
                <w:sz w:val="20"/>
                <w:szCs w:val="20"/>
              </w:rPr>
              <w:t>說明</w:t>
            </w:r>
          </w:p>
        </w:tc>
      </w:tr>
      <w:tr w:rsidR="00E6555D" w:rsidTr="005D22FE">
        <w:tc>
          <w:tcPr>
            <w:tcW w:w="1537" w:type="dxa"/>
            <w:vAlign w:val="center"/>
          </w:tcPr>
          <w:p w:rsidR="00E6555D" w:rsidRDefault="00E6555D" w:rsidP="005D22F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作業種類</w:t>
            </w:r>
          </w:p>
        </w:tc>
        <w:tc>
          <w:tcPr>
            <w:tcW w:w="3686" w:type="dxa"/>
            <w:vAlign w:val="center"/>
          </w:tcPr>
          <w:p w:rsidR="00E6555D" w:rsidRDefault="00E6555D" w:rsidP="005D22FE">
            <w:pPr>
              <w:jc w:val="both"/>
              <w:rPr>
                <w:rFonts w:ascii="細明體" w:eastAsia="細明體" w:hAnsi="細明體" w:hint="eastAsia"/>
                <w:sz w:val="20"/>
              </w:rPr>
            </w:pPr>
            <w:r w:rsidRPr="00286E09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DTAAL101.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NOT_RNEW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szCs w:val="20"/>
              </w:rPr>
              <w:t>_TYPE</w:t>
            </w:r>
          </w:p>
        </w:tc>
      </w:tr>
      <w:tr w:rsidR="00E6555D" w:rsidTr="005D22FE">
        <w:tc>
          <w:tcPr>
            <w:tcW w:w="1537" w:type="dxa"/>
            <w:vAlign w:val="center"/>
          </w:tcPr>
          <w:p w:rsidR="00E6555D" w:rsidRDefault="00E6555D" w:rsidP="005D22F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功能類別</w:t>
            </w:r>
          </w:p>
        </w:tc>
        <w:tc>
          <w:tcPr>
            <w:tcW w:w="3686" w:type="dxa"/>
            <w:vAlign w:val="center"/>
          </w:tcPr>
          <w:p w:rsidR="00E6555D" w:rsidRDefault="00E6555D" w:rsidP="005D22FE">
            <w:pPr>
              <w:jc w:val="both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/>
                <w:sz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</w:rPr>
              <w:t>Q</w:t>
            </w:r>
            <w:r>
              <w:rPr>
                <w:rFonts w:ascii="細明體" w:eastAsia="細明體" w:hAnsi="細明體"/>
                <w:sz w:val="20"/>
              </w:rPr>
              <w:t>’</w:t>
            </w:r>
          </w:p>
        </w:tc>
      </w:tr>
      <w:tr w:rsidR="00E6555D" w:rsidRPr="00B44F5F" w:rsidTr="005D22FE">
        <w:tc>
          <w:tcPr>
            <w:tcW w:w="1537" w:type="dxa"/>
            <w:vAlign w:val="center"/>
          </w:tcPr>
          <w:p w:rsidR="00E6555D" w:rsidRPr="00B44F5F" w:rsidRDefault="00E6555D" w:rsidP="005D22F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44F5F">
              <w:rPr>
                <w:rFonts w:ascii="細明體" w:eastAsia="細明體" w:hAnsi="細明體" w:hint="eastAsia"/>
                <w:sz w:val="20"/>
                <w:szCs w:val="20"/>
              </w:rPr>
              <w:t>案件編號</w:t>
            </w:r>
          </w:p>
        </w:tc>
        <w:tc>
          <w:tcPr>
            <w:tcW w:w="3686" w:type="dxa"/>
            <w:vAlign w:val="center"/>
          </w:tcPr>
          <w:p w:rsidR="00E6555D" w:rsidRPr="00D84F5D" w:rsidRDefault="003B6086" w:rsidP="005D22F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$案件編號</w:t>
            </w:r>
          </w:p>
        </w:tc>
      </w:tr>
    </w:tbl>
    <w:p w:rsidR="0003665C" w:rsidRPr="00C0501D" w:rsidRDefault="00FA331D" w:rsidP="0003665C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用真分頁呈現畫面，每 5筆一頁</w:t>
      </w:r>
    </w:p>
    <w:p w:rsidR="00160FE4" w:rsidRPr="00FA331D" w:rsidRDefault="00160FE4" w:rsidP="0029200B">
      <w:pPr>
        <w:pStyle w:val="Tabletext"/>
        <w:keepLines w:val="0"/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</w:p>
    <w:sectPr w:rsidR="00160FE4" w:rsidRPr="00FA331D">
      <w:footerReference w:type="even" r:id="rId11"/>
      <w:footerReference w:type="default" r:id="rId12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5DB" w:rsidRDefault="00BA45DB">
      <w:r>
        <w:separator/>
      </w:r>
    </w:p>
  </w:endnote>
  <w:endnote w:type="continuationSeparator" w:id="0">
    <w:p w:rsidR="00BA45DB" w:rsidRDefault="00BA4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A35" w:rsidRDefault="006E5A35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E5A35" w:rsidRDefault="006E5A3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A35" w:rsidRDefault="006E5A35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5133D">
      <w:rPr>
        <w:rStyle w:val="a6"/>
        <w:noProof/>
      </w:rPr>
      <w:t>3</w:t>
    </w:r>
    <w:r>
      <w:rPr>
        <w:rStyle w:val="a6"/>
      </w:rPr>
      <w:fldChar w:fldCharType="end"/>
    </w:r>
  </w:p>
  <w:p w:rsidR="006E5A35" w:rsidRDefault="006E5A35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5DB" w:rsidRDefault="00BA45DB">
      <w:r>
        <w:separator/>
      </w:r>
    </w:p>
  </w:footnote>
  <w:footnote w:type="continuationSeparator" w:id="0">
    <w:p w:rsidR="00BA45DB" w:rsidRDefault="00BA45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6AB3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5CC0749"/>
    <w:multiLevelType w:val="multilevel"/>
    <w:tmpl w:val="9D66F92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7655B28"/>
    <w:multiLevelType w:val="hybridMultilevel"/>
    <w:tmpl w:val="D2E67C2C"/>
    <w:lvl w:ilvl="0" w:tplc="FFFFFFFF">
      <w:start w:val="1"/>
      <w:numFmt w:val="decimal"/>
      <w:lvlText w:val="%1."/>
      <w:lvlJc w:val="left"/>
      <w:pPr>
        <w:tabs>
          <w:tab w:val="num" w:pos="528"/>
        </w:tabs>
        <w:ind w:left="528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" w15:restartNumberingAfterBreak="0">
    <w:nsid w:val="131A1211"/>
    <w:multiLevelType w:val="multilevel"/>
    <w:tmpl w:val="7AFEC5AC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34C074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6C23A6A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16FD1051"/>
    <w:multiLevelType w:val="multilevel"/>
    <w:tmpl w:val="6EDC70D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22FD0430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26A71910"/>
    <w:multiLevelType w:val="hybridMultilevel"/>
    <w:tmpl w:val="59EE5CFE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DF9290A"/>
    <w:multiLevelType w:val="hybridMultilevel"/>
    <w:tmpl w:val="59A4750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F223E6B"/>
    <w:multiLevelType w:val="multilevel"/>
    <w:tmpl w:val="F7EEE6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EB67035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EF42F85"/>
    <w:multiLevelType w:val="hybridMultilevel"/>
    <w:tmpl w:val="14FEA546"/>
    <w:lvl w:ilvl="0" w:tplc="409884D2">
      <w:start w:val="2"/>
      <w:numFmt w:val="taiwaneseCountingThousand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5B5D40F7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21" w15:restartNumberingAfterBreak="0">
    <w:nsid w:val="5E5B0912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5EDA2401"/>
    <w:multiLevelType w:val="hybridMultilevel"/>
    <w:tmpl w:val="0A34CC4C"/>
    <w:lvl w:ilvl="0" w:tplc="427C03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78F40B84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27" w15:restartNumberingAfterBreak="0">
    <w:nsid w:val="7C824968"/>
    <w:multiLevelType w:val="hybridMultilevel"/>
    <w:tmpl w:val="416EAC40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5868E6C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D5451EE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29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F3A2F2F"/>
    <w:multiLevelType w:val="hybridMultilevel"/>
    <w:tmpl w:val="E5765CAC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0"/>
  </w:num>
  <w:num w:numId="2">
    <w:abstractNumId w:val="23"/>
  </w:num>
  <w:num w:numId="3">
    <w:abstractNumId w:val="5"/>
  </w:num>
  <w:num w:numId="4">
    <w:abstractNumId w:val="25"/>
  </w:num>
  <w:num w:numId="5">
    <w:abstractNumId w:val="17"/>
  </w:num>
  <w:num w:numId="6">
    <w:abstractNumId w:val="8"/>
  </w:num>
  <w:num w:numId="7">
    <w:abstractNumId w:val="27"/>
  </w:num>
  <w:num w:numId="8">
    <w:abstractNumId w:val="18"/>
  </w:num>
  <w:num w:numId="9">
    <w:abstractNumId w:val="12"/>
  </w:num>
  <w:num w:numId="10">
    <w:abstractNumId w:val="29"/>
  </w:num>
  <w:num w:numId="11">
    <w:abstractNumId w:val="30"/>
  </w:num>
  <w:num w:numId="12">
    <w:abstractNumId w:val="15"/>
  </w:num>
  <w:num w:numId="13">
    <w:abstractNumId w:val="14"/>
  </w:num>
  <w:num w:numId="14">
    <w:abstractNumId w:val="1"/>
  </w:num>
  <w:num w:numId="15">
    <w:abstractNumId w:val="21"/>
  </w:num>
  <w:num w:numId="16">
    <w:abstractNumId w:val="26"/>
  </w:num>
  <w:num w:numId="17">
    <w:abstractNumId w:val="11"/>
  </w:num>
  <w:num w:numId="18">
    <w:abstractNumId w:val="9"/>
  </w:num>
  <w:num w:numId="19">
    <w:abstractNumId w:val="13"/>
  </w:num>
  <w:num w:numId="20">
    <w:abstractNumId w:val="20"/>
  </w:num>
  <w:num w:numId="21">
    <w:abstractNumId w:val="28"/>
  </w:num>
  <w:num w:numId="22">
    <w:abstractNumId w:val="0"/>
  </w:num>
  <w:num w:numId="23">
    <w:abstractNumId w:val="7"/>
  </w:num>
  <w:num w:numId="24">
    <w:abstractNumId w:val="16"/>
  </w:num>
  <w:num w:numId="25">
    <w:abstractNumId w:val="22"/>
  </w:num>
  <w:num w:numId="26">
    <w:abstractNumId w:val="4"/>
  </w:num>
  <w:num w:numId="27">
    <w:abstractNumId w:val="3"/>
  </w:num>
  <w:num w:numId="28">
    <w:abstractNumId w:val="24"/>
  </w:num>
  <w:num w:numId="29">
    <w:abstractNumId w:val="2"/>
  </w:num>
  <w:num w:numId="30">
    <w:abstractNumId w:val="6"/>
  </w:num>
  <w:num w:numId="31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戴余修">
    <w15:presenceInfo w15:providerId="AD" w15:userId="S-1-5-21-1803814909-596389231-837300805-1438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491F"/>
    <w:rsid w:val="00002B4D"/>
    <w:rsid w:val="000066BE"/>
    <w:rsid w:val="00006747"/>
    <w:rsid w:val="000074E8"/>
    <w:rsid w:val="00010723"/>
    <w:rsid w:val="000158C2"/>
    <w:rsid w:val="00023F4F"/>
    <w:rsid w:val="0002694B"/>
    <w:rsid w:val="000319B5"/>
    <w:rsid w:val="000341B0"/>
    <w:rsid w:val="0003665C"/>
    <w:rsid w:val="00037BFE"/>
    <w:rsid w:val="000408FD"/>
    <w:rsid w:val="00041D2F"/>
    <w:rsid w:val="00043EFA"/>
    <w:rsid w:val="00044C42"/>
    <w:rsid w:val="000450E3"/>
    <w:rsid w:val="00052605"/>
    <w:rsid w:val="00054BA1"/>
    <w:rsid w:val="00062F8B"/>
    <w:rsid w:val="000642F4"/>
    <w:rsid w:val="00066644"/>
    <w:rsid w:val="00066812"/>
    <w:rsid w:val="0006771E"/>
    <w:rsid w:val="00072066"/>
    <w:rsid w:val="00072DC9"/>
    <w:rsid w:val="000800B7"/>
    <w:rsid w:val="00082402"/>
    <w:rsid w:val="00094397"/>
    <w:rsid w:val="000A350F"/>
    <w:rsid w:val="000A6A05"/>
    <w:rsid w:val="000B1844"/>
    <w:rsid w:val="000B3E74"/>
    <w:rsid w:val="000C22ED"/>
    <w:rsid w:val="000C4326"/>
    <w:rsid w:val="000C45AE"/>
    <w:rsid w:val="000C4AC0"/>
    <w:rsid w:val="000C6ABC"/>
    <w:rsid w:val="000C7328"/>
    <w:rsid w:val="000D0B07"/>
    <w:rsid w:val="000D0FE2"/>
    <w:rsid w:val="000D3BF9"/>
    <w:rsid w:val="000D3D13"/>
    <w:rsid w:val="000E22D8"/>
    <w:rsid w:val="000E2C79"/>
    <w:rsid w:val="000E6B60"/>
    <w:rsid w:val="000F6CC7"/>
    <w:rsid w:val="001042A1"/>
    <w:rsid w:val="00106675"/>
    <w:rsid w:val="00106ADC"/>
    <w:rsid w:val="001108FA"/>
    <w:rsid w:val="0011197E"/>
    <w:rsid w:val="001149E3"/>
    <w:rsid w:val="00117081"/>
    <w:rsid w:val="001201A3"/>
    <w:rsid w:val="00120978"/>
    <w:rsid w:val="00121FF4"/>
    <w:rsid w:val="00125E52"/>
    <w:rsid w:val="00130A25"/>
    <w:rsid w:val="00130E00"/>
    <w:rsid w:val="0013253E"/>
    <w:rsid w:val="00135B84"/>
    <w:rsid w:val="00144B2B"/>
    <w:rsid w:val="00145482"/>
    <w:rsid w:val="00145FF5"/>
    <w:rsid w:val="00155399"/>
    <w:rsid w:val="00160FE4"/>
    <w:rsid w:val="00177CCE"/>
    <w:rsid w:val="00180AD1"/>
    <w:rsid w:val="00183419"/>
    <w:rsid w:val="0018399B"/>
    <w:rsid w:val="0018759F"/>
    <w:rsid w:val="00191F45"/>
    <w:rsid w:val="00194B8A"/>
    <w:rsid w:val="00195934"/>
    <w:rsid w:val="0019687F"/>
    <w:rsid w:val="001A081E"/>
    <w:rsid w:val="001B1194"/>
    <w:rsid w:val="001B38AD"/>
    <w:rsid w:val="001B66BD"/>
    <w:rsid w:val="001C1474"/>
    <w:rsid w:val="001C1486"/>
    <w:rsid w:val="001C5F6E"/>
    <w:rsid w:val="001C7B0D"/>
    <w:rsid w:val="001D27FA"/>
    <w:rsid w:val="001D2A0B"/>
    <w:rsid w:val="001D3E7A"/>
    <w:rsid w:val="001D52EE"/>
    <w:rsid w:val="001E0D0B"/>
    <w:rsid w:val="001E1602"/>
    <w:rsid w:val="001E24FF"/>
    <w:rsid w:val="001E463E"/>
    <w:rsid w:val="001E5627"/>
    <w:rsid w:val="001F56D3"/>
    <w:rsid w:val="00200B0F"/>
    <w:rsid w:val="00201462"/>
    <w:rsid w:val="00201A3B"/>
    <w:rsid w:val="00203F1D"/>
    <w:rsid w:val="002053CD"/>
    <w:rsid w:val="00205DF6"/>
    <w:rsid w:val="002146F4"/>
    <w:rsid w:val="0021529F"/>
    <w:rsid w:val="0021740A"/>
    <w:rsid w:val="00217CEF"/>
    <w:rsid w:val="00217E57"/>
    <w:rsid w:val="00225FB7"/>
    <w:rsid w:val="002400B7"/>
    <w:rsid w:val="002406C5"/>
    <w:rsid w:val="0024116A"/>
    <w:rsid w:val="002417F7"/>
    <w:rsid w:val="002456B1"/>
    <w:rsid w:val="00245925"/>
    <w:rsid w:val="00245DBB"/>
    <w:rsid w:val="002508E8"/>
    <w:rsid w:val="00252262"/>
    <w:rsid w:val="00254241"/>
    <w:rsid w:val="00257487"/>
    <w:rsid w:val="00257577"/>
    <w:rsid w:val="00257D2C"/>
    <w:rsid w:val="00260941"/>
    <w:rsid w:val="00261A27"/>
    <w:rsid w:val="00264FDF"/>
    <w:rsid w:val="00265BCC"/>
    <w:rsid w:val="00265D35"/>
    <w:rsid w:val="00265EBD"/>
    <w:rsid w:val="0026662C"/>
    <w:rsid w:val="00267BAB"/>
    <w:rsid w:val="00273113"/>
    <w:rsid w:val="00273B07"/>
    <w:rsid w:val="002765B5"/>
    <w:rsid w:val="00277BF9"/>
    <w:rsid w:val="00277C80"/>
    <w:rsid w:val="002811AF"/>
    <w:rsid w:val="00282EE9"/>
    <w:rsid w:val="00290FF3"/>
    <w:rsid w:val="0029137F"/>
    <w:rsid w:val="00291C28"/>
    <w:rsid w:val="0029200B"/>
    <w:rsid w:val="00293F49"/>
    <w:rsid w:val="002966CD"/>
    <w:rsid w:val="002A3538"/>
    <w:rsid w:val="002A3A95"/>
    <w:rsid w:val="002A3FD4"/>
    <w:rsid w:val="002A6785"/>
    <w:rsid w:val="002B7E9B"/>
    <w:rsid w:val="002C033E"/>
    <w:rsid w:val="002C5B2E"/>
    <w:rsid w:val="002C6A36"/>
    <w:rsid w:val="002D01F7"/>
    <w:rsid w:val="002E0684"/>
    <w:rsid w:val="002E1A01"/>
    <w:rsid w:val="002E4DED"/>
    <w:rsid w:val="002E7670"/>
    <w:rsid w:val="0030019B"/>
    <w:rsid w:val="0030151E"/>
    <w:rsid w:val="00302235"/>
    <w:rsid w:val="003075EF"/>
    <w:rsid w:val="003100D2"/>
    <w:rsid w:val="00312FCA"/>
    <w:rsid w:val="003217E7"/>
    <w:rsid w:val="00325139"/>
    <w:rsid w:val="00331FF9"/>
    <w:rsid w:val="0033703F"/>
    <w:rsid w:val="00337B5F"/>
    <w:rsid w:val="003433F6"/>
    <w:rsid w:val="00343570"/>
    <w:rsid w:val="00343584"/>
    <w:rsid w:val="003435C9"/>
    <w:rsid w:val="00355561"/>
    <w:rsid w:val="00363CDD"/>
    <w:rsid w:val="003658E8"/>
    <w:rsid w:val="003667AC"/>
    <w:rsid w:val="00372116"/>
    <w:rsid w:val="003722B3"/>
    <w:rsid w:val="00377DE3"/>
    <w:rsid w:val="00380737"/>
    <w:rsid w:val="00382F2D"/>
    <w:rsid w:val="00386642"/>
    <w:rsid w:val="00387AED"/>
    <w:rsid w:val="003A010D"/>
    <w:rsid w:val="003A18AE"/>
    <w:rsid w:val="003A41A1"/>
    <w:rsid w:val="003A6B5F"/>
    <w:rsid w:val="003B36A1"/>
    <w:rsid w:val="003B6086"/>
    <w:rsid w:val="003B7F4A"/>
    <w:rsid w:val="003C2448"/>
    <w:rsid w:val="003D16FD"/>
    <w:rsid w:val="003E4A45"/>
    <w:rsid w:val="003E4C7E"/>
    <w:rsid w:val="003E6403"/>
    <w:rsid w:val="003E6CE5"/>
    <w:rsid w:val="003F0BB4"/>
    <w:rsid w:val="003F3913"/>
    <w:rsid w:val="003F5556"/>
    <w:rsid w:val="004030C5"/>
    <w:rsid w:val="00411A65"/>
    <w:rsid w:val="004166C7"/>
    <w:rsid w:val="00422186"/>
    <w:rsid w:val="00422513"/>
    <w:rsid w:val="00430D1D"/>
    <w:rsid w:val="00432B2D"/>
    <w:rsid w:val="00442533"/>
    <w:rsid w:val="0044551D"/>
    <w:rsid w:val="004501A6"/>
    <w:rsid w:val="004545C7"/>
    <w:rsid w:val="00455B06"/>
    <w:rsid w:val="00457AA5"/>
    <w:rsid w:val="00463B29"/>
    <w:rsid w:val="00467ACC"/>
    <w:rsid w:val="00470996"/>
    <w:rsid w:val="00475ADD"/>
    <w:rsid w:val="00480FFF"/>
    <w:rsid w:val="00482747"/>
    <w:rsid w:val="00490A5B"/>
    <w:rsid w:val="00491AE5"/>
    <w:rsid w:val="004A0D88"/>
    <w:rsid w:val="004A3587"/>
    <w:rsid w:val="004B2411"/>
    <w:rsid w:val="004B5E66"/>
    <w:rsid w:val="004B7F4F"/>
    <w:rsid w:val="004C471D"/>
    <w:rsid w:val="004C58AF"/>
    <w:rsid w:val="004D204B"/>
    <w:rsid w:val="004D2EF0"/>
    <w:rsid w:val="004D3FD9"/>
    <w:rsid w:val="004D4D13"/>
    <w:rsid w:val="004D6315"/>
    <w:rsid w:val="004E00AD"/>
    <w:rsid w:val="004E4730"/>
    <w:rsid w:val="004E6BDC"/>
    <w:rsid w:val="004F069D"/>
    <w:rsid w:val="005034BA"/>
    <w:rsid w:val="00505AA2"/>
    <w:rsid w:val="00507D8E"/>
    <w:rsid w:val="00512F89"/>
    <w:rsid w:val="005149F4"/>
    <w:rsid w:val="005239F0"/>
    <w:rsid w:val="00526219"/>
    <w:rsid w:val="005271E0"/>
    <w:rsid w:val="00531E3D"/>
    <w:rsid w:val="00537AE7"/>
    <w:rsid w:val="005427E6"/>
    <w:rsid w:val="00544E42"/>
    <w:rsid w:val="0055042C"/>
    <w:rsid w:val="00550446"/>
    <w:rsid w:val="00552DA7"/>
    <w:rsid w:val="00554B99"/>
    <w:rsid w:val="0056206E"/>
    <w:rsid w:val="005627FA"/>
    <w:rsid w:val="005637F3"/>
    <w:rsid w:val="00563A03"/>
    <w:rsid w:val="00564D12"/>
    <w:rsid w:val="00566AE7"/>
    <w:rsid w:val="00567A10"/>
    <w:rsid w:val="00575D78"/>
    <w:rsid w:val="00577440"/>
    <w:rsid w:val="0057784B"/>
    <w:rsid w:val="0058317F"/>
    <w:rsid w:val="005834A9"/>
    <w:rsid w:val="005908CF"/>
    <w:rsid w:val="00590B58"/>
    <w:rsid w:val="00590F57"/>
    <w:rsid w:val="00594E16"/>
    <w:rsid w:val="005952BA"/>
    <w:rsid w:val="005A5A65"/>
    <w:rsid w:val="005A7F46"/>
    <w:rsid w:val="005B467B"/>
    <w:rsid w:val="005B5578"/>
    <w:rsid w:val="005B7B83"/>
    <w:rsid w:val="005C174D"/>
    <w:rsid w:val="005C4F74"/>
    <w:rsid w:val="005C729E"/>
    <w:rsid w:val="005D22FE"/>
    <w:rsid w:val="005D68E4"/>
    <w:rsid w:val="005D71D9"/>
    <w:rsid w:val="005E46B2"/>
    <w:rsid w:val="005E6207"/>
    <w:rsid w:val="005F4413"/>
    <w:rsid w:val="005F5FFE"/>
    <w:rsid w:val="005F6F63"/>
    <w:rsid w:val="0060325A"/>
    <w:rsid w:val="006046DB"/>
    <w:rsid w:val="00606973"/>
    <w:rsid w:val="00607976"/>
    <w:rsid w:val="00612E05"/>
    <w:rsid w:val="00614EF6"/>
    <w:rsid w:val="00621302"/>
    <w:rsid w:val="00624D44"/>
    <w:rsid w:val="00625494"/>
    <w:rsid w:val="00627546"/>
    <w:rsid w:val="00630F4A"/>
    <w:rsid w:val="006316A4"/>
    <w:rsid w:val="00640310"/>
    <w:rsid w:val="00640A2B"/>
    <w:rsid w:val="00643444"/>
    <w:rsid w:val="00654932"/>
    <w:rsid w:val="00660EC9"/>
    <w:rsid w:val="00663A67"/>
    <w:rsid w:val="00665128"/>
    <w:rsid w:val="00670F7D"/>
    <w:rsid w:val="00673289"/>
    <w:rsid w:val="006864DB"/>
    <w:rsid w:val="00686CC7"/>
    <w:rsid w:val="006A3588"/>
    <w:rsid w:val="006A54D8"/>
    <w:rsid w:val="006A60E2"/>
    <w:rsid w:val="006A7F6B"/>
    <w:rsid w:val="006B2435"/>
    <w:rsid w:val="006B38EE"/>
    <w:rsid w:val="006B51B4"/>
    <w:rsid w:val="006D0226"/>
    <w:rsid w:val="006D1ACA"/>
    <w:rsid w:val="006D33FE"/>
    <w:rsid w:val="006D790B"/>
    <w:rsid w:val="006E2F5B"/>
    <w:rsid w:val="006E5A35"/>
    <w:rsid w:val="00703FB6"/>
    <w:rsid w:val="007068AF"/>
    <w:rsid w:val="007205D1"/>
    <w:rsid w:val="00720924"/>
    <w:rsid w:val="00723EBD"/>
    <w:rsid w:val="0072438D"/>
    <w:rsid w:val="00735380"/>
    <w:rsid w:val="007401C5"/>
    <w:rsid w:val="00744442"/>
    <w:rsid w:val="00746F0E"/>
    <w:rsid w:val="00750F69"/>
    <w:rsid w:val="0075133D"/>
    <w:rsid w:val="00753923"/>
    <w:rsid w:val="00764CE5"/>
    <w:rsid w:val="0077251B"/>
    <w:rsid w:val="00775975"/>
    <w:rsid w:val="007762A5"/>
    <w:rsid w:val="00777258"/>
    <w:rsid w:val="00781BAB"/>
    <w:rsid w:val="007840E8"/>
    <w:rsid w:val="007841CC"/>
    <w:rsid w:val="00784D35"/>
    <w:rsid w:val="00791A13"/>
    <w:rsid w:val="00792591"/>
    <w:rsid w:val="00796223"/>
    <w:rsid w:val="007972DA"/>
    <w:rsid w:val="007A0784"/>
    <w:rsid w:val="007A158C"/>
    <w:rsid w:val="007A5E93"/>
    <w:rsid w:val="007A6234"/>
    <w:rsid w:val="007A68A0"/>
    <w:rsid w:val="007C36ED"/>
    <w:rsid w:val="007C519C"/>
    <w:rsid w:val="007C6643"/>
    <w:rsid w:val="007C7D62"/>
    <w:rsid w:val="007D10E1"/>
    <w:rsid w:val="007D41E7"/>
    <w:rsid w:val="007E0A6E"/>
    <w:rsid w:val="007E2A49"/>
    <w:rsid w:val="007E46F3"/>
    <w:rsid w:val="007E55BD"/>
    <w:rsid w:val="007E74F3"/>
    <w:rsid w:val="007F1F98"/>
    <w:rsid w:val="008001D9"/>
    <w:rsid w:val="008002B4"/>
    <w:rsid w:val="008005BF"/>
    <w:rsid w:val="00805E1B"/>
    <w:rsid w:val="00810123"/>
    <w:rsid w:val="0081124E"/>
    <w:rsid w:val="00814304"/>
    <w:rsid w:val="0081534D"/>
    <w:rsid w:val="008202D3"/>
    <w:rsid w:val="00821863"/>
    <w:rsid w:val="008227E4"/>
    <w:rsid w:val="00822CDF"/>
    <w:rsid w:val="00823D4A"/>
    <w:rsid w:val="00824001"/>
    <w:rsid w:val="00825F11"/>
    <w:rsid w:val="00836919"/>
    <w:rsid w:val="00836D0B"/>
    <w:rsid w:val="00837ED1"/>
    <w:rsid w:val="0084052C"/>
    <w:rsid w:val="00841ECD"/>
    <w:rsid w:val="008426D5"/>
    <w:rsid w:val="00842C02"/>
    <w:rsid w:val="00847BB5"/>
    <w:rsid w:val="008543AF"/>
    <w:rsid w:val="00856592"/>
    <w:rsid w:val="00856E33"/>
    <w:rsid w:val="00857713"/>
    <w:rsid w:val="00857E6B"/>
    <w:rsid w:val="00865E78"/>
    <w:rsid w:val="00874CD3"/>
    <w:rsid w:val="008776E5"/>
    <w:rsid w:val="0087786C"/>
    <w:rsid w:val="00884C05"/>
    <w:rsid w:val="008866F6"/>
    <w:rsid w:val="00887DC2"/>
    <w:rsid w:val="0089034F"/>
    <w:rsid w:val="00894CF7"/>
    <w:rsid w:val="008A081C"/>
    <w:rsid w:val="008A1935"/>
    <w:rsid w:val="008A1D21"/>
    <w:rsid w:val="008A7239"/>
    <w:rsid w:val="008A72AC"/>
    <w:rsid w:val="008A76E8"/>
    <w:rsid w:val="008A7C58"/>
    <w:rsid w:val="008B2F36"/>
    <w:rsid w:val="008B4056"/>
    <w:rsid w:val="008C5641"/>
    <w:rsid w:val="008D1275"/>
    <w:rsid w:val="008D2937"/>
    <w:rsid w:val="008D56F3"/>
    <w:rsid w:val="008E169B"/>
    <w:rsid w:val="008E3F5B"/>
    <w:rsid w:val="008E70D8"/>
    <w:rsid w:val="008F09F0"/>
    <w:rsid w:val="008F2444"/>
    <w:rsid w:val="008F6B43"/>
    <w:rsid w:val="008F759B"/>
    <w:rsid w:val="00902810"/>
    <w:rsid w:val="00902A78"/>
    <w:rsid w:val="00904789"/>
    <w:rsid w:val="0090491F"/>
    <w:rsid w:val="00906F03"/>
    <w:rsid w:val="0090747D"/>
    <w:rsid w:val="00910D58"/>
    <w:rsid w:val="00910EFB"/>
    <w:rsid w:val="00910F93"/>
    <w:rsid w:val="009119C4"/>
    <w:rsid w:val="009121D4"/>
    <w:rsid w:val="00915403"/>
    <w:rsid w:val="00915A21"/>
    <w:rsid w:val="009238A1"/>
    <w:rsid w:val="0092608B"/>
    <w:rsid w:val="00926643"/>
    <w:rsid w:val="009272EE"/>
    <w:rsid w:val="00931E6C"/>
    <w:rsid w:val="009328CA"/>
    <w:rsid w:val="00932A2D"/>
    <w:rsid w:val="0093417E"/>
    <w:rsid w:val="00935C61"/>
    <w:rsid w:val="00940CBA"/>
    <w:rsid w:val="00944CCE"/>
    <w:rsid w:val="00947087"/>
    <w:rsid w:val="009474F8"/>
    <w:rsid w:val="009510D3"/>
    <w:rsid w:val="00954931"/>
    <w:rsid w:val="009612DD"/>
    <w:rsid w:val="00963F21"/>
    <w:rsid w:val="009668EC"/>
    <w:rsid w:val="00973599"/>
    <w:rsid w:val="0097608E"/>
    <w:rsid w:val="00976ABE"/>
    <w:rsid w:val="00977400"/>
    <w:rsid w:val="009806C0"/>
    <w:rsid w:val="00984052"/>
    <w:rsid w:val="00984BEC"/>
    <w:rsid w:val="0099056E"/>
    <w:rsid w:val="00991625"/>
    <w:rsid w:val="0099541B"/>
    <w:rsid w:val="00995CA5"/>
    <w:rsid w:val="009B393B"/>
    <w:rsid w:val="009B540D"/>
    <w:rsid w:val="009B593B"/>
    <w:rsid w:val="009C2BFE"/>
    <w:rsid w:val="009C3FC6"/>
    <w:rsid w:val="009C447E"/>
    <w:rsid w:val="009D0AE2"/>
    <w:rsid w:val="009D0C2C"/>
    <w:rsid w:val="009D121D"/>
    <w:rsid w:val="009D1306"/>
    <w:rsid w:val="009E0C23"/>
    <w:rsid w:val="009E61C9"/>
    <w:rsid w:val="00A013C7"/>
    <w:rsid w:val="00A02AEA"/>
    <w:rsid w:val="00A077F1"/>
    <w:rsid w:val="00A07BCA"/>
    <w:rsid w:val="00A10231"/>
    <w:rsid w:val="00A17962"/>
    <w:rsid w:val="00A17C1B"/>
    <w:rsid w:val="00A22641"/>
    <w:rsid w:val="00A23A24"/>
    <w:rsid w:val="00A25147"/>
    <w:rsid w:val="00A2588F"/>
    <w:rsid w:val="00A316BB"/>
    <w:rsid w:val="00A31B38"/>
    <w:rsid w:val="00A40B7E"/>
    <w:rsid w:val="00A41956"/>
    <w:rsid w:val="00A4606F"/>
    <w:rsid w:val="00A461BE"/>
    <w:rsid w:val="00A52A43"/>
    <w:rsid w:val="00A54BB7"/>
    <w:rsid w:val="00A5648F"/>
    <w:rsid w:val="00A56C63"/>
    <w:rsid w:val="00A664FA"/>
    <w:rsid w:val="00A71C63"/>
    <w:rsid w:val="00A75A9F"/>
    <w:rsid w:val="00A766E4"/>
    <w:rsid w:val="00A83EEF"/>
    <w:rsid w:val="00A87BA7"/>
    <w:rsid w:val="00A87F93"/>
    <w:rsid w:val="00A923C4"/>
    <w:rsid w:val="00A92B19"/>
    <w:rsid w:val="00A9314A"/>
    <w:rsid w:val="00A960E6"/>
    <w:rsid w:val="00A966A8"/>
    <w:rsid w:val="00A97D79"/>
    <w:rsid w:val="00AA0467"/>
    <w:rsid w:val="00AA2A2E"/>
    <w:rsid w:val="00AA5D19"/>
    <w:rsid w:val="00AA6B56"/>
    <w:rsid w:val="00AB03C5"/>
    <w:rsid w:val="00AB0742"/>
    <w:rsid w:val="00AB1112"/>
    <w:rsid w:val="00AB2C91"/>
    <w:rsid w:val="00AC1059"/>
    <w:rsid w:val="00AC11AD"/>
    <w:rsid w:val="00AC16DB"/>
    <w:rsid w:val="00AD3315"/>
    <w:rsid w:val="00AD514B"/>
    <w:rsid w:val="00AD5951"/>
    <w:rsid w:val="00AE1DE1"/>
    <w:rsid w:val="00AE4655"/>
    <w:rsid w:val="00AE4ED7"/>
    <w:rsid w:val="00AF6ED8"/>
    <w:rsid w:val="00AF7431"/>
    <w:rsid w:val="00B012DB"/>
    <w:rsid w:val="00B032CA"/>
    <w:rsid w:val="00B06A2F"/>
    <w:rsid w:val="00B0721F"/>
    <w:rsid w:val="00B208B3"/>
    <w:rsid w:val="00B241FA"/>
    <w:rsid w:val="00B26C54"/>
    <w:rsid w:val="00B27EEE"/>
    <w:rsid w:val="00B310D9"/>
    <w:rsid w:val="00B31707"/>
    <w:rsid w:val="00B343F4"/>
    <w:rsid w:val="00B352BB"/>
    <w:rsid w:val="00B3653F"/>
    <w:rsid w:val="00B4166B"/>
    <w:rsid w:val="00B41AC9"/>
    <w:rsid w:val="00B434F4"/>
    <w:rsid w:val="00B45967"/>
    <w:rsid w:val="00B54CC4"/>
    <w:rsid w:val="00B5568C"/>
    <w:rsid w:val="00B624D6"/>
    <w:rsid w:val="00B64BB1"/>
    <w:rsid w:val="00B7761D"/>
    <w:rsid w:val="00B82F6C"/>
    <w:rsid w:val="00B8333D"/>
    <w:rsid w:val="00B85EDE"/>
    <w:rsid w:val="00B8666C"/>
    <w:rsid w:val="00B86771"/>
    <w:rsid w:val="00B870CD"/>
    <w:rsid w:val="00B92395"/>
    <w:rsid w:val="00B9525C"/>
    <w:rsid w:val="00BA1F82"/>
    <w:rsid w:val="00BA45DB"/>
    <w:rsid w:val="00BB40AA"/>
    <w:rsid w:val="00BB45DC"/>
    <w:rsid w:val="00BB6500"/>
    <w:rsid w:val="00BC15B8"/>
    <w:rsid w:val="00BC1C73"/>
    <w:rsid w:val="00BC2A26"/>
    <w:rsid w:val="00BC56F0"/>
    <w:rsid w:val="00BD3665"/>
    <w:rsid w:val="00BD584D"/>
    <w:rsid w:val="00BD6ED4"/>
    <w:rsid w:val="00BE1C65"/>
    <w:rsid w:val="00BE55BE"/>
    <w:rsid w:val="00BE632C"/>
    <w:rsid w:val="00BF62A5"/>
    <w:rsid w:val="00C00A67"/>
    <w:rsid w:val="00C00DCD"/>
    <w:rsid w:val="00C02E6E"/>
    <w:rsid w:val="00C0501D"/>
    <w:rsid w:val="00C07379"/>
    <w:rsid w:val="00C07D48"/>
    <w:rsid w:val="00C10E0D"/>
    <w:rsid w:val="00C10E4F"/>
    <w:rsid w:val="00C11E4F"/>
    <w:rsid w:val="00C124E4"/>
    <w:rsid w:val="00C149A0"/>
    <w:rsid w:val="00C22655"/>
    <w:rsid w:val="00C3141A"/>
    <w:rsid w:val="00C32DE8"/>
    <w:rsid w:val="00C33A91"/>
    <w:rsid w:val="00C37C12"/>
    <w:rsid w:val="00C400A8"/>
    <w:rsid w:val="00C426CF"/>
    <w:rsid w:val="00C427F6"/>
    <w:rsid w:val="00C465C1"/>
    <w:rsid w:val="00C578DF"/>
    <w:rsid w:val="00C6000B"/>
    <w:rsid w:val="00C64F0B"/>
    <w:rsid w:val="00C66157"/>
    <w:rsid w:val="00C73FD0"/>
    <w:rsid w:val="00C756C0"/>
    <w:rsid w:val="00C767BD"/>
    <w:rsid w:val="00C775DF"/>
    <w:rsid w:val="00C779E5"/>
    <w:rsid w:val="00C83516"/>
    <w:rsid w:val="00C8563A"/>
    <w:rsid w:val="00C87FB8"/>
    <w:rsid w:val="00C94704"/>
    <w:rsid w:val="00CA4B34"/>
    <w:rsid w:val="00CA6287"/>
    <w:rsid w:val="00CA6539"/>
    <w:rsid w:val="00CC50CA"/>
    <w:rsid w:val="00CC56EE"/>
    <w:rsid w:val="00CC74A3"/>
    <w:rsid w:val="00CC7F58"/>
    <w:rsid w:val="00CD21FC"/>
    <w:rsid w:val="00CD398C"/>
    <w:rsid w:val="00CD3FD5"/>
    <w:rsid w:val="00CD4260"/>
    <w:rsid w:val="00CD77F5"/>
    <w:rsid w:val="00CE4CC0"/>
    <w:rsid w:val="00CE4DA5"/>
    <w:rsid w:val="00CE5ED0"/>
    <w:rsid w:val="00CE6D3F"/>
    <w:rsid w:val="00CF02B5"/>
    <w:rsid w:val="00CF20C1"/>
    <w:rsid w:val="00CF587F"/>
    <w:rsid w:val="00CF648F"/>
    <w:rsid w:val="00CF771E"/>
    <w:rsid w:val="00D000B4"/>
    <w:rsid w:val="00D0124E"/>
    <w:rsid w:val="00D019F1"/>
    <w:rsid w:val="00D1151F"/>
    <w:rsid w:val="00D12F95"/>
    <w:rsid w:val="00D13196"/>
    <w:rsid w:val="00D1390F"/>
    <w:rsid w:val="00D16A9A"/>
    <w:rsid w:val="00D21C41"/>
    <w:rsid w:val="00D25CB3"/>
    <w:rsid w:val="00D26AEA"/>
    <w:rsid w:val="00D341BF"/>
    <w:rsid w:val="00D36B37"/>
    <w:rsid w:val="00D3702E"/>
    <w:rsid w:val="00D44B0C"/>
    <w:rsid w:val="00D46B68"/>
    <w:rsid w:val="00D51428"/>
    <w:rsid w:val="00D53283"/>
    <w:rsid w:val="00D603A6"/>
    <w:rsid w:val="00D61900"/>
    <w:rsid w:val="00D61C86"/>
    <w:rsid w:val="00D6244A"/>
    <w:rsid w:val="00D64065"/>
    <w:rsid w:val="00D7173B"/>
    <w:rsid w:val="00D75759"/>
    <w:rsid w:val="00D77490"/>
    <w:rsid w:val="00D776D0"/>
    <w:rsid w:val="00D84F5D"/>
    <w:rsid w:val="00D8528A"/>
    <w:rsid w:val="00D92042"/>
    <w:rsid w:val="00D92511"/>
    <w:rsid w:val="00D953CA"/>
    <w:rsid w:val="00D9690B"/>
    <w:rsid w:val="00DA1163"/>
    <w:rsid w:val="00DA17B3"/>
    <w:rsid w:val="00DA3081"/>
    <w:rsid w:val="00DA3315"/>
    <w:rsid w:val="00DA5A3F"/>
    <w:rsid w:val="00DA6B47"/>
    <w:rsid w:val="00DB186F"/>
    <w:rsid w:val="00DB52B2"/>
    <w:rsid w:val="00DC4312"/>
    <w:rsid w:val="00DC45BB"/>
    <w:rsid w:val="00DC66CB"/>
    <w:rsid w:val="00DD00D9"/>
    <w:rsid w:val="00DE006A"/>
    <w:rsid w:val="00DE081E"/>
    <w:rsid w:val="00DE28DC"/>
    <w:rsid w:val="00DE4A28"/>
    <w:rsid w:val="00DE64E5"/>
    <w:rsid w:val="00DF16D2"/>
    <w:rsid w:val="00DF1F3B"/>
    <w:rsid w:val="00DF3328"/>
    <w:rsid w:val="00E07A37"/>
    <w:rsid w:val="00E07CFB"/>
    <w:rsid w:val="00E13DBC"/>
    <w:rsid w:val="00E14852"/>
    <w:rsid w:val="00E17354"/>
    <w:rsid w:val="00E23336"/>
    <w:rsid w:val="00E24566"/>
    <w:rsid w:val="00E27446"/>
    <w:rsid w:val="00E352E0"/>
    <w:rsid w:val="00E4240B"/>
    <w:rsid w:val="00E455EC"/>
    <w:rsid w:val="00E462CE"/>
    <w:rsid w:val="00E51C08"/>
    <w:rsid w:val="00E53086"/>
    <w:rsid w:val="00E53BCF"/>
    <w:rsid w:val="00E551E0"/>
    <w:rsid w:val="00E636C4"/>
    <w:rsid w:val="00E6473E"/>
    <w:rsid w:val="00E6555D"/>
    <w:rsid w:val="00E66166"/>
    <w:rsid w:val="00E66938"/>
    <w:rsid w:val="00E700CC"/>
    <w:rsid w:val="00E72E43"/>
    <w:rsid w:val="00E769E4"/>
    <w:rsid w:val="00E81941"/>
    <w:rsid w:val="00E81965"/>
    <w:rsid w:val="00E84F21"/>
    <w:rsid w:val="00E87AC5"/>
    <w:rsid w:val="00E9264F"/>
    <w:rsid w:val="00E9278D"/>
    <w:rsid w:val="00E952A2"/>
    <w:rsid w:val="00E9781E"/>
    <w:rsid w:val="00EA1526"/>
    <w:rsid w:val="00EA2A8A"/>
    <w:rsid w:val="00EA30ED"/>
    <w:rsid w:val="00EA4CBE"/>
    <w:rsid w:val="00EA623E"/>
    <w:rsid w:val="00EA7FCF"/>
    <w:rsid w:val="00EB0FD6"/>
    <w:rsid w:val="00EC3AD3"/>
    <w:rsid w:val="00EC3BC5"/>
    <w:rsid w:val="00EC6F37"/>
    <w:rsid w:val="00ED1173"/>
    <w:rsid w:val="00ED44A7"/>
    <w:rsid w:val="00ED5847"/>
    <w:rsid w:val="00ED7373"/>
    <w:rsid w:val="00EE177C"/>
    <w:rsid w:val="00EE5830"/>
    <w:rsid w:val="00EE5990"/>
    <w:rsid w:val="00EF6243"/>
    <w:rsid w:val="00F023C2"/>
    <w:rsid w:val="00F04C5F"/>
    <w:rsid w:val="00F06058"/>
    <w:rsid w:val="00F06F49"/>
    <w:rsid w:val="00F11B88"/>
    <w:rsid w:val="00F17D16"/>
    <w:rsid w:val="00F20FDB"/>
    <w:rsid w:val="00F23003"/>
    <w:rsid w:val="00F24596"/>
    <w:rsid w:val="00F24DA5"/>
    <w:rsid w:val="00F25017"/>
    <w:rsid w:val="00F2581E"/>
    <w:rsid w:val="00F2624E"/>
    <w:rsid w:val="00F3223B"/>
    <w:rsid w:val="00F40490"/>
    <w:rsid w:val="00F43A46"/>
    <w:rsid w:val="00F44FDB"/>
    <w:rsid w:val="00F468E6"/>
    <w:rsid w:val="00F46A38"/>
    <w:rsid w:val="00F53E07"/>
    <w:rsid w:val="00F54D7B"/>
    <w:rsid w:val="00F622D3"/>
    <w:rsid w:val="00F6697D"/>
    <w:rsid w:val="00F70978"/>
    <w:rsid w:val="00F713A3"/>
    <w:rsid w:val="00F77616"/>
    <w:rsid w:val="00F77B9F"/>
    <w:rsid w:val="00F8402F"/>
    <w:rsid w:val="00F86AFF"/>
    <w:rsid w:val="00F90308"/>
    <w:rsid w:val="00F90B0B"/>
    <w:rsid w:val="00F95E91"/>
    <w:rsid w:val="00F96692"/>
    <w:rsid w:val="00FA1C8F"/>
    <w:rsid w:val="00FA1DD6"/>
    <w:rsid w:val="00FA331D"/>
    <w:rsid w:val="00FA6C66"/>
    <w:rsid w:val="00FA6CFF"/>
    <w:rsid w:val="00FB1757"/>
    <w:rsid w:val="00FB43B2"/>
    <w:rsid w:val="00FC48B2"/>
    <w:rsid w:val="00FC6B68"/>
    <w:rsid w:val="00FC74F1"/>
    <w:rsid w:val="00FC7DF6"/>
    <w:rsid w:val="00FD0FC5"/>
    <w:rsid w:val="00FD32C9"/>
    <w:rsid w:val="00FD60B7"/>
    <w:rsid w:val="00FE207E"/>
    <w:rsid w:val="00FE3ADD"/>
    <w:rsid w:val="00FE407D"/>
    <w:rsid w:val="00FE455B"/>
    <w:rsid w:val="00FE7397"/>
    <w:rsid w:val="00FF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F35C50F-D368-4D79-B2E5-55CC79E0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character" w:styleId="a7">
    <w:name w:val="annotation reference"/>
    <w:semiHidden/>
    <w:rPr>
      <w:sz w:val="18"/>
      <w:szCs w:val="18"/>
    </w:rPr>
  </w:style>
  <w:style w:type="paragraph" w:styleId="a8">
    <w:name w:val="annotation text"/>
    <w:basedOn w:val="a"/>
    <w:semiHidden/>
  </w:style>
  <w:style w:type="paragraph" w:styleId="a9">
    <w:name w:val="Normal Indent"/>
    <w:aliases w:val="表正文,正文非缩进"/>
    <w:basedOn w:val="a"/>
    <w:pPr>
      <w:ind w:left="425"/>
      <w:jc w:val="both"/>
    </w:pPr>
    <w:rPr>
      <w:sz w:val="21"/>
      <w:szCs w:val="20"/>
    </w:rPr>
  </w:style>
  <w:style w:type="paragraph" w:styleId="aa">
    <w:name w:val="annotation subject"/>
    <w:basedOn w:val="a8"/>
    <w:next w:val="a8"/>
    <w:semiHidden/>
    <w:rsid w:val="0006771E"/>
    <w:rPr>
      <w:b/>
      <w:bCs/>
    </w:rPr>
  </w:style>
  <w:style w:type="paragraph" w:styleId="ab">
    <w:name w:val="Balloon Text"/>
    <w:basedOn w:val="a"/>
    <w:semiHidden/>
    <w:rsid w:val="0006771E"/>
    <w:rPr>
      <w:rFonts w:ascii="Arial" w:hAnsi="Arial"/>
      <w:sz w:val="18"/>
      <w:szCs w:val="18"/>
    </w:rPr>
  </w:style>
  <w:style w:type="paragraph" w:styleId="ac">
    <w:name w:val="header"/>
    <w:basedOn w:val="a"/>
    <w:link w:val="ad"/>
    <w:rsid w:val="004F06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link w:val="ac"/>
    <w:rsid w:val="004F069D"/>
    <w:rPr>
      <w:kern w:val="2"/>
    </w:rPr>
  </w:style>
  <w:style w:type="character" w:customStyle="1" w:styleId="style3">
    <w:name w:val="style3"/>
    <w:basedOn w:val="a0"/>
    <w:rsid w:val="00F04C5F"/>
  </w:style>
  <w:style w:type="character" w:customStyle="1" w:styleId="style131">
    <w:name w:val="style131"/>
    <w:rsid w:val="002A6785"/>
    <w:rPr>
      <w:rFonts w:ascii="Arial" w:hAnsi="Arial" w:cs="Arial" w:hint="default"/>
      <w:color w:val="000099"/>
    </w:rPr>
  </w:style>
  <w:style w:type="paragraph" w:styleId="Web">
    <w:name w:val="Normal (Web)"/>
    <w:basedOn w:val="a"/>
    <w:rsid w:val="00BC15B8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customStyle="1" w:styleId="style31">
    <w:name w:val="style31"/>
    <w:rsid w:val="00BC15B8"/>
    <w:rPr>
      <w:rFonts w:ascii="Arial" w:hAnsi="Arial" w:cs="Arial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1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AE2D7-EE25-47E1-AAD7-AB711CCDE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Links>
    <vt:vector size="6" baseType="variant">
      <vt:variant>
        <vt:i4>-2059244489</vt:i4>
      </vt:variant>
      <vt:variant>
        <vt:i4>3</vt:i4>
      </vt:variant>
      <vt:variant>
        <vt:i4>0</vt:i4>
      </vt:variant>
      <vt:variant>
        <vt:i4>5</vt:i4>
      </vt:variant>
      <vt:variant>
        <vt:lpwstr>../畫面/USAAL1_0300_一年期傷害險覆核.htm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2020-07-27T00:57:00Z</dcterms:created>
  <dcterms:modified xsi:type="dcterms:W3CDTF">2020-07-27T00:57:00Z</dcterms:modified>
</cp:coreProperties>
</file>