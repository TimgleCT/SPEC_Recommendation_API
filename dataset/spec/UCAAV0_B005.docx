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18"/>
        <w:gridCol w:w="709"/>
        <w:gridCol w:w="5244"/>
        <w:gridCol w:w="1276"/>
        <w:gridCol w:w="1843"/>
      </w:tblGrid>
      <w:tr w:rsidR="00E73D6A" w:rsidRPr="009A4D50" w:rsidTr="00A04B97">
        <w:tc>
          <w:tcPr>
            <w:tcW w:w="1418" w:type="dxa"/>
            <w:tcBorders>
              <w:top w:val="single" w:sz="6" w:space="0" w:color="auto"/>
              <w:left w:val="single" w:sz="6" w:space="0" w:color="auto"/>
              <w:bottom w:val="single" w:sz="6" w:space="0" w:color="auto"/>
              <w:right w:val="single" w:sz="6" w:space="0" w:color="auto"/>
            </w:tcBorders>
          </w:tcPr>
          <w:p w:rsidR="00E73D6A" w:rsidRPr="00704E65" w:rsidRDefault="00E73D6A" w:rsidP="00A04B97">
            <w:pPr>
              <w:spacing w:line="240" w:lineRule="atLeast"/>
              <w:jc w:val="center"/>
              <w:rPr>
                <w:rFonts w:ascii="細明體" w:eastAsia="細明體" w:hAnsi="細明體" w:cs="Courier New" w:hint="eastAsia"/>
                <w:sz w:val="20"/>
                <w:szCs w:val="20"/>
              </w:rPr>
            </w:pPr>
            <w:bookmarkStart w:id="0" w:name="_GoBack"/>
            <w:bookmarkEnd w:id="0"/>
            <w:r w:rsidRPr="00704E65">
              <w:rPr>
                <w:rFonts w:ascii="細明體" w:eastAsia="細明體" w:hAnsi="細明體" w:cs="Courier New" w:hint="eastAsia"/>
                <w:sz w:val="20"/>
                <w:szCs w:val="20"/>
              </w:rPr>
              <w:t>修改日期</w:t>
            </w:r>
          </w:p>
        </w:tc>
        <w:tc>
          <w:tcPr>
            <w:tcW w:w="709" w:type="dxa"/>
            <w:tcBorders>
              <w:top w:val="single" w:sz="6" w:space="0" w:color="auto"/>
              <w:left w:val="single" w:sz="6" w:space="0" w:color="auto"/>
              <w:bottom w:val="single" w:sz="6" w:space="0" w:color="auto"/>
              <w:right w:val="single" w:sz="6" w:space="0" w:color="auto"/>
            </w:tcBorders>
          </w:tcPr>
          <w:p w:rsidR="00E73D6A" w:rsidRPr="00704E65" w:rsidRDefault="00E73D6A" w:rsidP="00A04B97">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版本</w:t>
            </w:r>
          </w:p>
        </w:tc>
        <w:tc>
          <w:tcPr>
            <w:tcW w:w="5244" w:type="dxa"/>
            <w:tcBorders>
              <w:top w:val="single" w:sz="6" w:space="0" w:color="auto"/>
              <w:left w:val="single" w:sz="6" w:space="0" w:color="auto"/>
              <w:bottom w:val="single" w:sz="6" w:space="0" w:color="auto"/>
              <w:right w:val="single" w:sz="6" w:space="0" w:color="auto"/>
            </w:tcBorders>
          </w:tcPr>
          <w:p w:rsidR="00E73D6A" w:rsidRPr="00704E65" w:rsidRDefault="00E73D6A" w:rsidP="00A04B97">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修改原因</w:t>
            </w:r>
          </w:p>
        </w:tc>
        <w:tc>
          <w:tcPr>
            <w:tcW w:w="1276" w:type="dxa"/>
            <w:tcBorders>
              <w:top w:val="single" w:sz="6" w:space="0" w:color="auto"/>
              <w:left w:val="single" w:sz="6" w:space="0" w:color="auto"/>
              <w:bottom w:val="single" w:sz="6" w:space="0" w:color="auto"/>
              <w:right w:val="single" w:sz="6" w:space="0" w:color="auto"/>
            </w:tcBorders>
          </w:tcPr>
          <w:p w:rsidR="00E73D6A" w:rsidRPr="00704E65" w:rsidRDefault="00E73D6A" w:rsidP="00A04B97">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修改人姓名</w:t>
            </w:r>
          </w:p>
        </w:tc>
        <w:tc>
          <w:tcPr>
            <w:tcW w:w="1843" w:type="dxa"/>
            <w:tcBorders>
              <w:top w:val="single" w:sz="6" w:space="0" w:color="auto"/>
              <w:left w:val="single" w:sz="6" w:space="0" w:color="auto"/>
              <w:bottom w:val="single" w:sz="6" w:space="0" w:color="auto"/>
              <w:right w:val="single" w:sz="6" w:space="0" w:color="auto"/>
            </w:tcBorders>
          </w:tcPr>
          <w:p w:rsidR="00E73D6A" w:rsidRPr="00704E65" w:rsidRDefault="00E73D6A" w:rsidP="00A04B97">
            <w:pPr>
              <w:spacing w:line="240" w:lineRule="atLeast"/>
              <w:jc w:val="center"/>
              <w:rPr>
                <w:rFonts w:ascii="細明體" w:eastAsia="細明體" w:hAnsi="細明體" w:cs="Courier New" w:hint="eastAsia"/>
                <w:sz w:val="20"/>
                <w:szCs w:val="20"/>
              </w:rPr>
            </w:pPr>
            <w:r w:rsidRPr="00704E65">
              <w:rPr>
                <w:rFonts w:ascii="細明體" w:eastAsia="細明體" w:hAnsi="細明體" w:cs="Courier New" w:hint="eastAsia"/>
                <w:sz w:val="20"/>
                <w:szCs w:val="20"/>
              </w:rPr>
              <w:t>立案單號</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2012/02/15</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sidRPr="009A4D50">
              <w:rPr>
                <w:rFonts w:ascii="細明體" w:eastAsia="細明體" w:hAnsi="細明體"/>
                <w:lang w:eastAsia="zh-TW"/>
              </w:rPr>
              <w:t>1.0</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sidRPr="009A4D50">
              <w:rPr>
                <w:rFonts w:ascii="細明體" w:eastAsia="細明體" w:hAnsi="細明體"/>
                <w:lang w:eastAsia="zh-TW"/>
              </w:rPr>
              <w:t>Created</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lang w:eastAsia="zh-TW"/>
              </w:rPr>
              <w:t>2012/4/10</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296731">
            <w:pPr>
              <w:pStyle w:val="Tabletext"/>
              <w:jc w:val="both"/>
              <w:rPr>
                <w:rFonts w:ascii="細明體" w:eastAsia="細明體" w:hAnsi="細明體"/>
                <w:lang w:eastAsia="zh-TW"/>
              </w:rPr>
            </w:pPr>
            <w:r>
              <w:rPr>
                <w:rFonts w:ascii="細明體" w:eastAsia="細明體" w:hAnsi="細明體" w:hint="eastAsia"/>
                <w:lang w:eastAsia="zh-TW"/>
              </w:rPr>
              <w:t>2</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sidRPr="009A4D50">
              <w:rPr>
                <w:rFonts w:ascii="細明體" w:eastAsia="細明體" w:hAnsi="細明體" w:hint="eastAsia"/>
                <w:lang w:eastAsia="zh-TW"/>
              </w:rPr>
              <w:t>Modify:調整排除不給付案件</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sidRPr="009A4D50">
              <w:rPr>
                <w:rFonts w:ascii="細明體" w:eastAsia="細明體" w:hAnsi="細明體" w:hint="eastAsia"/>
                <w:lang w:eastAsia="zh-TW"/>
              </w:rPr>
              <w:t>2012/04/18</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296731">
            <w:pPr>
              <w:pStyle w:val="Tabletext"/>
              <w:jc w:val="both"/>
              <w:rPr>
                <w:rFonts w:ascii="細明體" w:eastAsia="細明體" w:hAnsi="細明體" w:hint="eastAsia"/>
                <w:lang w:eastAsia="zh-TW"/>
              </w:rPr>
            </w:pPr>
            <w:r>
              <w:rPr>
                <w:rFonts w:ascii="細明體" w:eastAsia="細明體" w:hAnsi="細明體" w:hint="eastAsia"/>
                <w:lang w:eastAsia="zh-TW"/>
              </w:rPr>
              <w:t>3</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lang w:eastAsia="zh-TW"/>
              </w:rPr>
              <w:t>M</w:t>
            </w:r>
            <w:r w:rsidRPr="009A4D50">
              <w:rPr>
                <w:rFonts w:ascii="細明體" w:eastAsia="細明體" w:hAnsi="細明體" w:hint="eastAsia"/>
                <w:lang w:eastAsia="zh-TW"/>
              </w:rPr>
              <w:t>odify:調整處理當日件</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lang w:eastAsia="zh-TW"/>
              </w:rPr>
              <w:t>2012/5/9</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296731">
            <w:pPr>
              <w:pStyle w:val="Tabletext"/>
              <w:jc w:val="both"/>
              <w:rPr>
                <w:rFonts w:ascii="細明體" w:eastAsia="細明體" w:hAnsi="細明體" w:hint="eastAsia"/>
                <w:lang w:eastAsia="zh-TW"/>
              </w:rPr>
            </w:pPr>
            <w:r>
              <w:rPr>
                <w:rFonts w:ascii="細明體" w:eastAsia="細明體" w:hAnsi="細明體" w:hint="eastAsia"/>
                <w:lang w:eastAsia="zh-TW"/>
              </w:rPr>
              <w:t>4</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sidRPr="009A4D50">
              <w:rPr>
                <w:rFonts w:ascii="細明體" w:eastAsia="細明體" w:hAnsi="細明體"/>
                <w:lang w:eastAsia="zh-TW"/>
              </w:rPr>
              <w:t>M</w:t>
            </w:r>
            <w:r w:rsidRPr="009A4D50">
              <w:rPr>
                <w:rFonts w:ascii="細明體" w:eastAsia="細明體" w:hAnsi="細明體" w:hint="eastAsia"/>
                <w:lang w:eastAsia="zh-TW"/>
              </w:rPr>
              <w:t>odify:骨折件排除不納入計算統計</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sidRPr="009A4D50">
              <w:rPr>
                <w:rFonts w:ascii="細明體" w:eastAsia="細明體" w:hAnsi="細明體"/>
                <w:lang w:eastAsia="zh-TW"/>
              </w:rPr>
              <w:t>2012/5/10</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296731">
            <w:pPr>
              <w:pStyle w:val="Tabletext"/>
              <w:jc w:val="both"/>
              <w:rPr>
                <w:rFonts w:ascii="細明體" w:eastAsia="細明體" w:hAnsi="細明體" w:hint="eastAsia"/>
                <w:lang w:eastAsia="zh-TW"/>
              </w:rPr>
            </w:pPr>
            <w:r>
              <w:rPr>
                <w:rFonts w:ascii="細明體" w:eastAsia="細明體" w:hAnsi="細明體" w:hint="eastAsia"/>
                <w:lang w:eastAsia="zh-TW"/>
              </w:rPr>
              <w:t>5</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sidRPr="009A4D50">
              <w:rPr>
                <w:rFonts w:ascii="細明體" w:eastAsia="細明體" w:hAnsi="細明體"/>
                <w:lang w:eastAsia="zh-TW"/>
              </w:rPr>
              <w:t>M</w:t>
            </w:r>
            <w:r w:rsidRPr="009A4D50">
              <w:rPr>
                <w:rFonts w:ascii="細明體" w:eastAsia="細明體" w:hAnsi="細明體" w:hint="eastAsia"/>
                <w:lang w:eastAsia="zh-TW"/>
              </w:rPr>
              <w:t>odify:增加非當日件(D:表示當日件)，查詢時要包含舊件資料，當日件則只抓新系統案件</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Pr>
                <w:rFonts w:ascii="細明體" w:eastAsia="細明體" w:hAnsi="細明體"/>
                <w:lang w:eastAsia="zh-TW"/>
              </w:rPr>
              <w:t>2012/7/10</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6</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lang w:eastAsia="zh-TW"/>
              </w:rPr>
            </w:pPr>
            <w:r>
              <w:rPr>
                <w:rFonts w:ascii="細明體" w:eastAsia="細明體" w:hAnsi="細明體" w:hint="eastAsia"/>
                <w:lang w:eastAsia="zh-TW"/>
              </w:rPr>
              <w:t>癌症醫療增加處理舊件，受編OLE開頭，保險金代號BEG開頭的案件。</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lang w:eastAsia="zh-TW"/>
              </w:rPr>
            </w:pPr>
            <w:r>
              <w:rPr>
                <w:rFonts w:ascii="細明體" w:eastAsia="細明體" w:hAnsi="細明體"/>
                <w:lang w:eastAsia="zh-TW"/>
              </w:rPr>
              <w:t>2012/7/19</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7</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sidRPr="004F0C8B">
              <w:rPr>
                <w:rFonts w:ascii="細明體" w:eastAsia="細明體" w:hAnsi="細明體" w:hint="eastAsia"/>
                <w:lang w:eastAsia="zh-TW"/>
              </w:rPr>
              <w:t>理調科需求:增加BEG1若有大額給付的殘疾鑑定日，則以殘疾鑑定日為事故日期</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lang w:eastAsia="zh-TW"/>
              </w:rPr>
            </w:pPr>
            <w:r>
              <w:rPr>
                <w:rFonts w:ascii="細明體" w:eastAsia="細明體" w:hAnsi="細明體" w:hint="eastAsia"/>
                <w:lang w:eastAsia="zh-TW"/>
              </w:rPr>
              <w:t>2012/07/30</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8</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Pr="004F0C8B"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 xml:space="preserve">DTAAV002增加帳務日期欄位 </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9A4D50">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sidRPr="009A4D50">
              <w:rPr>
                <w:rFonts w:ascii="細明體" w:eastAsia="細明體" w:hAnsi="細明體" w:hint="eastAsia"/>
                <w:bCs/>
                <w:lang w:eastAsia="zh-TW"/>
              </w:rPr>
              <w:t>120529000144</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lang w:eastAsia="zh-TW"/>
              </w:rPr>
              <w:t>2012/8/2</w:t>
            </w:r>
            <w:r>
              <w:rPr>
                <w:rFonts w:ascii="細明體" w:eastAsia="細明體" w:hAnsi="細明體" w:hint="eastAsia"/>
                <w:lang w:eastAsia="zh-TW"/>
              </w:rPr>
              <w:t>2</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9</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增加傳入模型分類參數處理，DTAAV001增加模型分類</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Pr="009A4D50" w:rsidRDefault="00E73D6A"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lang w:eastAsia="zh-TW"/>
              </w:rPr>
            </w:pPr>
            <w:r>
              <w:rPr>
                <w:rFonts w:ascii="細明體" w:eastAsia="細明體" w:hAnsi="細明體"/>
                <w:lang w:eastAsia="zh-TW"/>
              </w:rPr>
              <w:t>2012/8/30</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10</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DTAAV002增加檔案號碼欄位</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CC5B93" w:rsidRDefault="00E73D6A"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lang w:eastAsia="zh-TW"/>
              </w:rPr>
            </w:pPr>
            <w:r>
              <w:rPr>
                <w:rFonts w:ascii="細明體" w:eastAsia="細明體" w:hAnsi="細明體" w:hint="eastAsia"/>
                <w:lang w:eastAsia="zh-TW"/>
              </w:rPr>
              <w:t>2012/9/7</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11</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只要BEG開頭的都視為模型分類2(防癌)</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CC5B93"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蕭侑文</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120814000198</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lang w:eastAsia="zh-TW"/>
              </w:rPr>
              <w:t>2012/9/21</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12</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Default="00E73D6A" w:rsidP="00E3546A">
            <w:pPr>
              <w:pStyle w:val="Tabletext"/>
              <w:jc w:val="both"/>
              <w:rPr>
                <w:rFonts w:ascii="細明體" w:eastAsia="細明體" w:hAnsi="細明體" w:hint="eastAsia"/>
                <w:lang w:eastAsia="zh-TW"/>
              </w:rPr>
            </w:pPr>
            <w:r>
              <w:rPr>
                <w:rFonts w:ascii="細明體" w:eastAsia="細明體" w:hAnsi="細明體" w:hint="eastAsia"/>
                <w:lang w:eastAsia="zh-TW"/>
              </w:rPr>
              <w:t>調整sql處理假日執行時新增資料重覆問題。</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120917000145</w:t>
            </w:r>
          </w:p>
        </w:tc>
      </w:tr>
      <w:tr w:rsidR="00E73D6A" w:rsidRPr="009A4D50" w:rsidTr="00422AB3">
        <w:tc>
          <w:tcPr>
            <w:tcW w:w="1418"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lang w:eastAsia="zh-TW"/>
              </w:rPr>
            </w:pPr>
            <w:r>
              <w:rPr>
                <w:rFonts w:ascii="細明體" w:eastAsia="細明體" w:hAnsi="細明體"/>
                <w:lang w:eastAsia="zh-TW"/>
              </w:rPr>
              <w:t>2012/9/26</w:t>
            </w:r>
          </w:p>
        </w:tc>
        <w:tc>
          <w:tcPr>
            <w:tcW w:w="709"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lang w:eastAsia="zh-TW"/>
              </w:rPr>
            </w:pPr>
            <w:r>
              <w:rPr>
                <w:rFonts w:ascii="細明體" w:eastAsia="細明體" w:hAnsi="細明體" w:hint="eastAsia"/>
                <w:lang w:eastAsia="zh-TW"/>
              </w:rPr>
              <w:t>13</w:t>
            </w:r>
          </w:p>
        </w:tc>
        <w:tc>
          <w:tcPr>
            <w:tcW w:w="5244" w:type="dxa"/>
            <w:tcBorders>
              <w:top w:val="single" w:sz="6" w:space="0" w:color="auto"/>
              <w:left w:val="single" w:sz="6" w:space="0" w:color="auto"/>
              <w:bottom w:val="single" w:sz="6" w:space="0" w:color="auto"/>
              <w:right w:val="single" w:sz="6" w:space="0" w:color="auto"/>
            </w:tcBorders>
            <w:vAlign w:val="center"/>
          </w:tcPr>
          <w:p w:rsidR="00E73D6A" w:rsidRDefault="00E73D6A" w:rsidP="00E3546A">
            <w:pPr>
              <w:pStyle w:val="Tabletext"/>
              <w:jc w:val="both"/>
              <w:rPr>
                <w:rFonts w:ascii="細明體" w:eastAsia="細明體" w:hAnsi="細明體" w:hint="eastAsia"/>
                <w:lang w:eastAsia="zh-TW"/>
              </w:rPr>
            </w:pPr>
            <w:r>
              <w:rPr>
                <w:rFonts w:ascii="細明體" w:eastAsia="細明體" w:hAnsi="細明體" w:hint="eastAsia"/>
                <w:lang w:eastAsia="zh-TW"/>
              </w:rPr>
              <w:t>修改DAILY刪除時SQL以受編刪除而不以OCR_ID(事故者ID)刪除，避免刪到以前的件,增加傳入處理日期</w:t>
            </w:r>
          </w:p>
        </w:tc>
        <w:tc>
          <w:tcPr>
            <w:tcW w:w="1276" w:type="dxa"/>
            <w:tcBorders>
              <w:top w:val="single" w:sz="6" w:space="0" w:color="auto"/>
              <w:left w:val="single" w:sz="6" w:space="0" w:color="auto"/>
              <w:bottom w:val="single" w:sz="6" w:space="0" w:color="auto"/>
              <w:right w:val="single" w:sz="6" w:space="0" w:color="auto"/>
            </w:tcBorders>
            <w:vAlign w:val="center"/>
          </w:tcPr>
          <w:p w:rsidR="00E73D6A" w:rsidRPr="00CC5B93" w:rsidRDefault="00E73D6A" w:rsidP="001C190C">
            <w:pPr>
              <w:pStyle w:val="Tabletext"/>
              <w:jc w:val="both"/>
              <w:rPr>
                <w:rFonts w:ascii="細明體" w:eastAsia="細明體" w:hAnsi="細明體" w:hint="eastAsia"/>
                <w:lang w:eastAsia="zh-TW"/>
              </w:rPr>
            </w:pPr>
            <w:r w:rsidRPr="00CC5B93">
              <w:rPr>
                <w:rFonts w:ascii="細明體" w:eastAsia="細明體" w:hAnsi="細明體" w:hint="eastAsia"/>
                <w:lang w:eastAsia="zh-TW"/>
              </w:rPr>
              <w:t>劉文明</w:t>
            </w:r>
          </w:p>
        </w:tc>
        <w:tc>
          <w:tcPr>
            <w:tcW w:w="1843" w:type="dxa"/>
            <w:tcBorders>
              <w:top w:val="single" w:sz="6" w:space="0" w:color="auto"/>
              <w:left w:val="single" w:sz="6" w:space="0" w:color="auto"/>
              <w:bottom w:val="single" w:sz="6" w:space="0" w:color="auto"/>
              <w:right w:val="single" w:sz="6" w:space="0" w:color="auto"/>
            </w:tcBorders>
            <w:vAlign w:val="center"/>
          </w:tcPr>
          <w:p w:rsidR="00E73D6A" w:rsidRDefault="00E73D6A" w:rsidP="001C190C">
            <w:pPr>
              <w:pStyle w:val="Tabletext"/>
              <w:jc w:val="both"/>
              <w:rPr>
                <w:rFonts w:ascii="細明體" w:eastAsia="細明體" w:hAnsi="細明體" w:hint="eastAsia"/>
                <w:bCs/>
                <w:lang w:eastAsia="zh-TW"/>
              </w:rPr>
            </w:pPr>
            <w:r>
              <w:rPr>
                <w:rFonts w:ascii="細明體" w:eastAsia="細明體" w:hAnsi="細明體" w:hint="eastAsia"/>
                <w:bCs/>
                <w:lang w:eastAsia="zh-TW"/>
              </w:rPr>
              <w:t>120926000112</w:t>
            </w:r>
          </w:p>
        </w:tc>
      </w:tr>
    </w:tbl>
    <w:p w:rsidR="001029E3" w:rsidRPr="009A4D50" w:rsidRDefault="001029E3">
      <w:pPr>
        <w:rPr>
          <w:rFonts w:ascii="細明體" w:eastAsia="細明體" w:hAnsi="細明體" w:hint="eastAsia"/>
          <w:sz w:val="20"/>
          <w:szCs w:val="20"/>
        </w:rPr>
      </w:pPr>
    </w:p>
    <w:p w:rsidR="006002AF" w:rsidRPr="00E73D6A" w:rsidRDefault="00E73D6A" w:rsidP="006002AF">
      <w:pPr>
        <w:pStyle w:val="Tabletext"/>
        <w:keepLines w:val="0"/>
        <w:numPr>
          <w:ilvl w:val="0"/>
          <w:numId w:val="1"/>
        </w:numPr>
        <w:spacing w:after="0" w:line="240" w:lineRule="auto"/>
        <w:rPr>
          <w:rFonts w:ascii="細明體" w:eastAsia="細明體" w:hAnsi="細明體" w:hint="eastAsia"/>
          <w:kern w:val="2"/>
          <w:lang w:eastAsia="zh-TW"/>
        </w:rPr>
      </w:pPr>
      <w:r w:rsidRPr="00704E65">
        <w:rPr>
          <w:rFonts w:ascii="細明體" w:eastAsia="細明體" w:hAnsi="細明體" w:hint="eastAsia"/>
          <w:b/>
        </w:rPr>
        <w:t>程式功能概述</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8150"/>
      </w:tblGrid>
      <w:tr w:rsidR="00E73D6A" w:rsidRPr="00704E65" w:rsidTr="00A04B97">
        <w:tc>
          <w:tcPr>
            <w:tcW w:w="234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程式功能</w:t>
            </w:r>
          </w:p>
        </w:tc>
        <w:tc>
          <w:tcPr>
            <w:tcW w:w="8150" w:type="dxa"/>
          </w:tcPr>
          <w:p w:rsidR="00E73D6A" w:rsidRPr="009A4D50" w:rsidRDefault="00E73D6A" w:rsidP="00A04B97">
            <w:pPr>
              <w:rPr>
                <w:rFonts w:ascii="細明體" w:eastAsia="細明體" w:hAnsi="細明體"/>
                <w:sz w:val="20"/>
                <w:szCs w:val="20"/>
              </w:rPr>
            </w:pPr>
            <w:r w:rsidRPr="009A4D50">
              <w:rPr>
                <w:rFonts w:ascii="細明體" w:eastAsia="細明體" w:hAnsi="細明體" w:hint="eastAsia"/>
                <w:sz w:val="20"/>
                <w:szCs w:val="20"/>
              </w:rPr>
              <w:t>產生浮濫就診住院天數資料並寫檔</w:t>
            </w:r>
          </w:p>
        </w:tc>
      </w:tr>
      <w:tr w:rsidR="00E73D6A" w:rsidRPr="00704E65" w:rsidTr="00A04B97">
        <w:tc>
          <w:tcPr>
            <w:tcW w:w="234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程式名稱</w:t>
            </w:r>
          </w:p>
        </w:tc>
        <w:tc>
          <w:tcPr>
            <w:tcW w:w="8150" w:type="dxa"/>
          </w:tcPr>
          <w:p w:rsidR="00E73D6A" w:rsidRPr="009A4D50" w:rsidRDefault="00E73D6A" w:rsidP="00A04B97">
            <w:pPr>
              <w:rPr>
                <w:rFonts w:ascii="細明體" w:eastAsia="細明體" w:hAnsi="細明體"/>
                <w:sz w:val="20"/>
                <w:szCs w:val="20"/>
              </w:rPr>
            </w:pPr>
            <w:r w:rsidRPr="009A4D50">
              <w:rPr>
                <w:rFonts w:ascii="細明體" w:eastAsia="細明體" w:hAnsi="細明體" w:hint="eastAsia"/>
                <w:sz w:val="20"/>
                <w:szCs w:val="20"/>
              </w:rPr>
              <w:t>AAV0_B005</w:t>
            </w:r>
          </w:p>
        </w:tc>
      </w:tr>
      <w:tr w:rsidR="00E73D6A" w:rsidRPr="00704E65" w:rsidTr="00A04B97">
        <w:tc>
          <w:tcPr>
            <w:tcW w:w="234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作業方式</w:t>
            </w:r>
          </w:p>
        </w:tc>
        <w:tc>
          <w:tcPr>
            <w:tcW w:w="8150" w:type="dxa"/>
          </w:tcPr>
          <w:p w:rsidR="00E73D6A" w:rsidRPr="009A4D50" w:rsidRDefault="00E73D6A" w:rsidP="00A04B97">
            <w:pPr>
              <w:rPr>
                <w:rFonts w:ascii="細明體" w:eastAsia="細明體" w:hAnsi="細明體"/>
                <w:sz w:val="20"/>
                <w:szCs w:val="20"/>
              </w:rPr>
            </w:pPr>
            <w:r w:rsidRPr="009A4D50">
              <w:rPr>
                <w:rFonts w:ascii="細明體" w:eastAsia="細明體" w:hAnsi="細明體" w:hint="eastAsia"/>
                <w:sz w:val="20"/>
                <w:szCs w:val="20"/>
              </w:rPr>
              <w:t>BATCH</w:t>
            </w:r>
          </w:p>
        </w:tc>
      </w:tr>
      <w:tr w:rsidR="00E73D6A" w:rsidRPr="00704E65" w:rsidTr="00A04B97">
        <w:tc>
          <w:tcPr>
            <w:tcW w:w="234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概要說明</w:t>
            </w:r>
          </w:p>
        </w:tc>
        <w:tc>
          <w:tcPr>
            <w:tcW w:w="8150" w:type="dxa"/>
          </w:tcPr>
          <w:p w:rsidR="00E73D6A" w:rsidRPr="009A4D50" w:rsidRDefault="00E73D6A" w:rsidP="00A04B97">
            <w:pPr>
              <w:rPr>
                <w:rFonts w:ascii="細明體" w:eastAsia="細明體" w:hAnsi="細明體" w:hint="eastAsia"/>
                <w:sz w:val="20"/>
                <w:szCs w:val="20"/>
              </w:rPr>
            </w:pPr>
            <w:r w:rsidRPr="009A4D50">
              <w:rPr>
                <w:rFonts w:ascii="細明體" w:eastAsia="細明體" w:hAnsi="細明體" w:hint="eastAsia"/>
                <w:sz w:val="20"/>
                <w:szCs w:val="20"/>
              </w:rPr>
              <w:t>依理賠紀錄相關資料抽件產生相關資料並更新增至浮濫就診住院天數明細檔</w:t>
            </w:r>
          </w:p>
        </w:tc>
      </w:tr>
      <w:tr w:rsidR="00E73D6A" w:rsidRPr="00704E65" w:rsidTr="00A04B97">
        <w:tc>
          <w:tcPr>
            <w:tcW w:w="234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需求單位</w:t>
            </w:r>
          </w:p>
        </w:tc>
        <w:tc>
          <w:tcPr>
            <w:tcW w:w="8150" w:type="dxa"/>
          </w:tcPr>
          <w:p w:rsidR="00E73D6A" w:rsidRPr="00794EE7" w:rsidRDefault="00E73D6A" w:rsidP="00A04B97">
            <w:pPr>
              <w:rPr>
                <w:rFonts w:ascii="細明體" w:eastAsia="細明體" w:hAnsi="細明體"/>
                <w:sz w:val="20"/>
                <w:szCs w:val="20"/>
              </w:rPr>
            </w:pPr>
            <w:r>
              <w:rPr>
                <w:rFonts w:ascii="細明體" w:eastAsia="細明體" w:hAnsi="細明體" w:hint="eastAsia"/>
                <w:sz w:val="20"/>
                <w:szCs w:val="20"/>
              </w:rPr>
              <w:t>理調科</w:t>
            </w:r>
          </w:p>
        </w:tc>
      </w:tr>
      <w:tr w:rsidR="00E73D6A" w:rsidRPr="00704E65" w:rsidTr="00A04B97">
        <w:tc>
          <w:tcPr>
            <w:tcW w:w="234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作業單位</w:t>
            </w:r>
          </w:p>
        </w:tc>
        <w:tc>
          <w:tcPr>
            <w:tcW w:w="8150" w:type="dxa"/>
          </w:tcPr>
          <w:p w:rsidR="00E73D6A" w:rsidRPr="00704E65" w:rsidRDefault="00E73D6A" w:rsidP="00A04B97">
            <w:pPr>
              <w:rPr>
                <w:rFonts w:ascii="細明體" w:eastAsia="細明體" w:hAnsi="細明體"/>
                <w:sz w:val="20"/>
                <w:szCs w:val="20"/>
              </w:rPr>
            </w:pPr>
            <w:r w:rsidRPr="00704E65">
              <w:rPr>
                <w:rFonts w:ascii="細明體" w:eastAsia="細明體" w:hAnsi="細明體" w:hint="eastAsia"/>
                <w:sz w:val="20"/>
                <w:szCs w:val="20"/>
              </w:rPr>
              <w:t>理調科</w:t>
            </w:r>
          </w:p>
        </w:tc>
      </w:tr>
      <w:tr w:rsidR="00E73D6A" w:rsidRPr="00704E65" w:rsidTr="00A04B97">
        <w:tc>
          <w:tcPr>
            <w:tcW w:w="2340" w:type="dxa"/>
          </w:tcPr>
          <w:p w:rsidR="00E73D6A" w:rsidRPr="00704E65" w:rsidRDefault="00E73D6A" w:rsidP="00A04B97">
            <w:pPr>
              <w:rPr>
                <w:rFonts w:ascii="細明體" w:eastAsia="細明體" w:hAnsi="細明體"/>
                <w:sz w:val="20"/>
                <w:szCs w:val="20"/>
              </w:rPr>
            </w:pPr>
            <w:r w:rsidRPr="00704E65">
              <w:rPr>
                <w:rFonts w:ascii="細明體" w:eastAsia="細明體" w:hAnsi="細明體" w:hint="eastAsia"/>
                <w:sz w:val="20"/>
                <w:szCs w:val="20"/>
              </w:rPr>
              <w:t>作業平台</w:t>
            </w:r>
          </w:p>
        </w:tc>
        <w:tc>
          <w:tcPr>
            <w:tcW w:w="8150" w:type="dxa"/>
          </w:tcPr>
          <w:p w:rsidR="00E73D6A" w:rsidRPr="00704E65" w:rsidRDefault="00E73D6A" w:rsidP="00A04B97">
            <w:pPr>
              <w:rPr>
                <w:rFonts w:ascii="細明體" w:eastAsia="細明體" w:hAnsi="細明體"/>
                <w:sz w:val="20"/>
                <w:szCs w:val="20"/>
              </w:rPr>
            </w:pPr>
            <w:r w:rsidRPr="00704E65">
              <w:rPr>
                <w:rFonts w:ascii="細明體" w:eastAsia="細明體" w:hAnsi="細明體" w:hint="eastAsia"/>
                <w:sz w:val="20"/>
                <w:szCs w:val="20"/>
              </w:rPr>
              <w:t>■一般  □平板電腦  □手機</w:t>
            </w:r>
          </w:p>
        </w:tc>
      </w:tr>
      <w:tr w:rsidR="00E73D6A" w:rsidRPr="00704E65" w:rsidTr="00A04B97">
        <w:tc>
          <w:tcPr>
            <w:tcW w:w="234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使用對象</w:t>
            </w:r>
          </w:p>
        </w:tc>
        <w:tc>
          <w:tcPr>
            <w:tcW w:w="8150"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■員工(UCBean)  □客戶(CustomerBean)</w:t>
            </w:r>
          </w:p>
        </w:tc>
      </w:tr>
    </w:tbl>
    <w:p w:rsidR="00E73D6A" w:rsidRDefault="00E73D6A" w:rsidP="006002AF">
      <w:pPr>
        <w:pStyle w:val="Tabletext"/>
        <w:keepLines w:val="0"/>
        <w:spacing w:after="0" w:line="240" w:lineRule="auto"/>
        <w:rPr>
          <w:rFonts w:ascii="細明體" w:eastAsia="細明體" w:hAnsi="細明體" w:hint="eastAsia"/>
          <w:kern w:val="2"/>
          <w:lang w:eastAsia="zh-TW"/>
        </w:rPr>
      </w:pPr>
    </w:p>
    <w:p w:rsidR="00E73D6A" w:rsidRPr="00E73D6A" w:rsidRDefault="00E73D6A" w:rsidP="00E73D6A">
      <w:pPr>
        <w:pStyle w:val="Tabletext"/>
        <w:keepLines w:val="0"/>
        <w:numPr>
          <w:ilvl w:val="0"/>
          <w:numId w:val="1"/>
        </w:numPr>
        <w:spacing w:after="0" w:line="240" w:lineRule="auto"/>
        <w:rPr>
          <w:rFonts w:ascii="細明體" w:eastAsia="細明體" w:hAnsi="細明體" w:hint="eastAsia"/>
          <w:kern w:val="2"/>
          <w:lang w:eastAsia="zh-TW"/>
        </w:rPr>
      </w:pPr>
      <w:r w:rsidRPr="00704E65">
        <w:rPr>
          <w:rFonts w:ascii="細明體" w:eastAsia="細明體" w:hAnsi="細明體" w:hint="eastAsia"/>
          <w:b/>
          <w:kern w:val="2"/>
          <w:lang w:eastAsia="zh-TW"/>
        </w:rPr>
        <w:t>程式流程圖</w:t>
      </w:r>
    </w:p>
    <w:p w:rsidR="00E73D6A" w:rsidRDefault="00E73D6A" w:rsidP="00E73D6A">
      <w:pPr>
        <w:pStyle w:val="Tabletext"/>
        <w:keepLines w:val="0"/>
        <w:spacing w:after="0" w:line="240" w:lineRule="auto"/>
        <w:rPr>
          <w:rFonts w:ascii="細明體" w:eastAsia="細明體" w:hAnsi="細明體" w:hint="eastAsia"/>
          <w:kern w:val="2"/>
          <w:lang w:eastAsia="zh-TW"/>
        </w:rPr>
      </w:pPr>
    </w:p>
    <w:p w:rsidR="00E73D6A" w:rsidRPr="00E73D6A" w:rsidRDefault="00E73D6A" w:rsidP="00E73D6A">
      <w:pPr>
        <w:pStyle w:val="Tabletext"/>
        <w:keepLines w:val="0"/>
        <w:numPr>
          <w:ilvl w:val="0"/>
          <w:numId w:val="1"/>
        </w:numPr>
        <w:spacing w:after="0" w:line="240" w:lineRule="auto"/>
        <w:rPr>
          <w:rFonts w:ascii="細明體" w:eastAsia="細明體" w:hAnsi="細明體"/>
          <w:b/>
          <w:kern w:val="2"/>
          <w:lang w:eastAsia="zh-TW"/>
        </w:rPr>
      </w:pPr>
      <w:r w:rsidRPr="00E73D6A">
        <w:rPr>
          <w:rFonts w:ascii="細明體" w:eastAsia="細明體" w:hAnsi="細明體"/>
          <w:b/>
          <w:kern w:val="2"/>
          <w:lang w:eastAsia="zh-TW"/>
        </w:rPr>
        <w:t>相關檔案（TABLE）：</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94"/>
        <w:gridCol w:w="2892"/>
        <w:gridCol w:w="3544"/>
        <w:gridCol w:w="850"/>
        <w:gridCol w:w="851"/>
        <w:gridCol w:w="850"/>
        <w:gridCol w:w="709"/>
      </w:tblGrid>
      <w:tr w:rsidR="00E73D6A" w:rsidRPr="00704E65" w:rsidTr="00323197">
        <w:tc>
          <w:tcPr>
            <w:tcW w:w="794"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項次</w:t>
            </w:r>
          </w:p>
        </w:tc>
        <w:tc>
          <w:tcPr>
            <w:tcW w:w="2892" w:type="dxa"/>
          </w:tcPr>
          <w:p w:rsidR="00E73D6A" w:rsidRPr="00704E65" w:rsidRDefault="00E73D6A" w:rsidP="00A04B97">
            <w:pPr>
              <w:pStyle w:val="Tabletext"/>
              <w:keepLines w:val="0"/>
              <w:spacing w:after="0" w:line="240" w:lineRule="auto"/>
              <w:rPr>
                <w:rFonts w:ascii="細明體" w:eastAsia="細明體" w:hAnsi="細明體" w:hint="eastAsia"/>
                <w:kern w:val="2"/>
                <w:lang w:eastAsia="zh-TW"/>
              </w:rPr>
            </w:pPr>
            <w:r w:rsidRPr="00704E65">
              <w:rPr>
                <w:rFonts w:ascii="細明體" w:eastAsia="細明體" w:hAnsi="細明體" w:hint="eastAsia"/>
                <w:kern w:val="2"/>
                <w:lang w:eastAsia="zh-TW"/>
              </w:rPr>
              <w:t>中文說明</w:t>
            </w:r>
          </w:p>
        </w:tc>
        <w:tc>
          <w:tcPr>
            <w:tcW w:w="3544"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檔案名稱</w:t>
            </w:r>
          </w:p>
        </w:tc>
        <w:tc>
          <w:tcPr>
            <w:tcW w:w="850" w:type="dxa"/>
          </w:tcPr>
          <w:p w:rsidR="00E73D6A" w:rsidRPr="00704E65" w:rsidRDefault="00E73D6A" w:rsidP="00A04B97">
            <w:pPr>
              <w:jc w:val="center"/>
              <w:rPr>
                <w:rFonts w:ascii="細明體" w:eastAsia="細明體" w:hAnsi="細明體" w:hint="eastAsia"/>
                <w:b/>
                <w:sz w:val="20"/>
                <w:szCs w:val="20"/>
              </w:rPr>
            </w:pPr>
            <w:r w:rsidRPr="00704E65">
              <w:rPr>
                <w:rFonts w:ascii="細明體" w:eastAsia="細明體" w:hAnsi="細明體" w:hint="eastAsia"/>
                <w:b/>
                <w:sz w:val="20"/>
                <w:szCs w:val="20"/>
              </w:rPr>
              <w:t>查詢</w:t>
            </w:r>
          </w:p>
        </w:tc>
        <w:tc>
          <w:tcPr>
            <w:tcW w:w="851" w:type="dxa"/>
          </w:tcPr>
          <w:p w:rsidR="00E73D6A" w:rsidRPr="00704E65" w:rsidRDefault="00E73D6A" w:rsidP="00A04B97">
            <w:pPr>
              <w:jc w:val="center"/>
              <w:rPr>
                <w:rFonts w:ascii="細明體" w:eastAsia="細明體" w:hAnsi="細明體" w:hint="eastAsia"/>
                <w:b/>
                <w:sz w:val="20"/>
                <w:szCs w:val="20"/>
              </w:rPr>
            </w:pPr>
            <w:r w:rsidRPr="00704E65">
              <w:rPr>
                <w:rFonts w:ascii="細明體" w:eastAsia="細明體" w:hAnsi="細明體" w:hint="eastAsia"/>
                <w:b/>
                <w:sz w:val="20"/>
                <w:szCs w:val="20"/>
              </w:rPr>
              <w:t>新增</w:t>
            </w:r>
          </w:p>
        </w:tc>
        <w:tc>
          <w:tcPr>
            <w:tcW w:w="850" w:type="dxa"/>
          </w:tcPr>
          <w:p w:rsidR="00E73D6A" w:rsidRPr="00704E65" w:rsidRDefault="00E73D6A" w:rsidP="00A04B97">
            <w:pPr>
              <w:jc w:val="center"/>
              <w:rPr>
                <w:rFonts w:ascii="細明體" w:eastAsia="細明體" w:hAnsi="細明體" w:hint="eastAsia"/>
                <w:b/>
                <w:sz w:val="20"/>
                <w:szCs w:val="20"/>
              </w:rPr>
            </w:pPr>
            <w:r w:rsidRPr="00704E65">
              <w:rPr>
                <w:rFonts w:ascii="細明體" w:eastAsia="細明體" w:hAnsi="細明體" w:hint="eastAsia"/>
                <w:b/>
                <w:sz w:val="20"/>
                <w:szCs w:val="20"/>
              </w:rPr>
              <w:t>修改</w:t>
            </w:r>
          </w:p>
        </w:tc>
        <w:tc>
          <w:tcPr>
            <w:tcW w:w="709" w:type="dxa"/>
          </w:tcPr>
          <w:p w:rsidR="00E73D6A" w:rsidRPr="00704E65" w:rsidRDefault="00E73D6A" w:rsidP="00A04B97">
            <w:pPr>
              <w:jc w:val="center"/>
              <w:rPr>
                <w:rFonts w:ascii="細明體" w:eastAsia="細明體" w:hAnsi="細明體" w:hint="eastAsia"/>
                <w:b/>
                <w:sz w:val="20"/>
                <w:szCs w:val="20"/>
              </w:rPr>
            </w:pPr>
            <w:r w:rsidRPr="00704E65">
              <w:rPr>
                <w:rFonts w:ascii="細明體" w:eastAsia="細明體" w:hAnsi="細明體" w:hint="eastAsia"/>
                <w:b/>
                <w:sz w:val="20"/>
                <w:szCs w:val="20"/>
              </w:rPr>
              <w:t>刪除</w:t>
            </w:r>
          </w:p>
        </w:tc>
      </w:tr>
      <w:tr w:rsidR="00E73D6A" w:rsidRPr="00704E65" w:rsidTr="00323197">
        <w:tblPrEx>
          <w:tblLook w:val="01E0" w:firstRow="1" w:lastRow="1" w:firstColumn="1" w:lastColumn="1" w:noHBand="0" w:noVBand="0"/>
        </w:tblPrEx>
        <w:tc>
          <w:tcPr>
            <w:tcW w:w="794" w:type="dxa"/>
          </w:tcPr>
          <w:p w:rsidR="00E73D6A" w:rsidRPr="00704E65" w:rsidRDefault="00E73D6A" w:rsidP="00E73D6A">
            <w:pPr>
              <w:numPr>
                <w:ilvl w:val="0"/>
                <w:numId w:val="35"/>
              </w:numPr>
              <w:rPr>
                <w:rFonts w:ascii="細明體" w:eastAsia="細明體" w:hAnsi="細明體" w:hint="eastAsia"/>
                <w:sz w:val="20"/>
                <w:szCs w:val="20"/>
              </w:rPr>
            </w:pPr>
          </w:p>
        </w:tc>
        <w:tc>
          <w:tcPr>
            <w:tcW w:w="2892" w:type="dxa"/>
          </w:tcPr>
          <w:p w:rsidR="00E73D6A" w:rsidRPr="009A4D50" w:rsidRDefault="00E73D6A" w:rsidP="00A04B97">
            <w:pPr>
              <w:rPr>
                <w:rFonts w:ascii="細明體" w:eastAsia="細明體" w:hAnsi="細明體" w:hint="eastAsia"/>
                <w:sz w:val="20"/>
                <w:szCs w:val="20"/>
              </w:rPr>
            </w:pPr>
            <w:r w:rsidRPr="009A4D50">
              <w:rPr>
                <w:rFonts w:ascii="細明體" w:eastAsia="細明體" w:hAnsi="細明體" w:hint="eastAsia"/>
                <w:sz w:val="20"/>
                <w:szCs w:val="20"/>
              </w:rPr>
              <w:t>浮濫就診住院天數明細檔</w:t>
            </w:r>
          </w:p>
        </w:tc>
        <w:tc>
          <w:tcPr>
            <w:tcW w:w="3544" w:type="dxa"/>
          </w:tcPr>
          <w:p w:rsidR="00E73D6A" w:rsidRPr="009A4D50" w:rsidRDefault="00E73D6A" w:rsidP="00A04B97">
            <w:pPr>
              <w:rPr>
                <w:rFonts w:ascii="細明體" w:eastAsia="細明體" w:hAnsi="細明體" w:cs="Courier New" w:hint="eastAsia"/>
                <w:color w:val="000000"/>
                <w:kern w:val="0"/>
                <w:sz w:val="20"/>
                <w:szCs w:val="20"/>
              </w:rPr>
            </w:pPr>
            <w:r w:rsidRPr="009A4D50">
              <w:rPr>
                <w:rFonts w:ascii="細明體" w:eastAsia="細明體" w:hAnsi="細明體" w:cs="Courier New" w:hint="eastAsia"/>
                <w:color w:val="000000"/>
                <w:kern w:val="0"/>
                <w:sz w:val="20"/>
                <w:szCs w:val="20"/>
              </w:rPr>
              <w:t>DTAAV002</w:t>
            </w:r>
          </w:p>
        </w:tc>
        <w:tc>
          <w:tcPr>
            <w:tcW w:w="850" w:type="dxa"/>
          </w:tcPr>
          <w:p w:rsidR="00E73D6A" w:rsidRPr="00704E65" w:rsidRDefault="00E73D6A" w:rsidP="00A04B97">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51"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50"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09"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E73D6A" w:rsidRPr="00704E65" w:rsidTr="00323197">
        <w:tblPrEx>
          <w:tblLook w:val="01E0" w:firstRow="1" w:lastRow="1" w:firstColumn="1" w:lastColumn="1" w:noHBand="0" w:noVBand="0"/>
        </w:tblPrEx>
        <w:tc>
          <w:tcPr>
            <w:tcW w:w="794" w:type="dxa"/>
          </w:tcPr>
          <w:p w:rsidR="00E73D6A" w:rsidRPr="00704E65" w:rsidRDefault="00E73D6A" w:rsidP="00E73D6A">
            <w:pPr>
              <w:numPr>
                <w:ilvl w:val="0"/>
                <w:numId w:val="35"/>
              </w:numPr>
              <w:rPr>
                <w:rFonts w:ascii="細明體" w:eastAsia="細明體" w:hAnsi="細明體" w:hint="eastAsia"/>
                <w:sz w:val="20"/>
                <w:szCs w:val="20"/>
              </w:rPr>
            </w:pPr>
          </w:p>
        </w:tc>
        <w:tc>
          <w:tcPr>
            <w:tcW w:w="2892" w:type="dxa"/>
          </w:tcPr>
          <w:p w:rsidR="00E73D6A" w:rsidRPr="009A4D50" w:rsidRDefault="00E73D6A" w:rsidP="00A04B97">
            <w:pPr>
              <w:rPr>
                <w:rFonts w:ascii="細明體" w:eastAsia="細明體" w:hAnsi="細明體" w:hint="eastAsia"/>
                <w:color w:val="000000"/>
                <w:kern w:val="0"/>
                <w:sz w:val="20"/>
                <w:szCs w:val="20"/>
                <w:lang w:val="zh-TW"/>
              </w:rPr>
            </w:pPr>
            <w:r>
              <w:rPr>
                <w:rFonts w:ascii="細明體" w:eastAsia="細明體" w:hAnsi="細明體" w:hint="eastAsia"/>
                <w:color w:val="000000"/>
                <w:kern w:val="0"/>
                <w:sz w:val="20"/>
                <w:szCs w:val="20"/>
                <w:lang w:val="zh-TW"/>
              </w:rPr>
              <w:t>理賠紀錄檔</w:t>
            </w:r>
          </w:p>
        </w:tc>
        <w:tc>
          <w:tcPr>
            <w:tcW w:w="3544" w:type="dxa"/>
          </w:tcPr>
          <w:p w:rsidR="00E73D6A" w:rsidRPr="009A4D50" w:rsidRDefault="00E73D6A" w:rsidP="00A04B97">
            <w:pPr>
              <w:rPr>
                <w:rFonts w:ascii="細明體" w:eastAsia="細明體" w:hAnsi="細明體" w:cs="Courier New" w:hint="eastAsia"/>
                <w:color w:val="000000"/>
                <w:kern w:val="0"/>
                <w:sz w:val="20"/>
                <w:szCs w:val="20"/>
              </w:rPr>
            </w:pPr>
            <w:r w:rsidRPr="009A4D50">
              <w:rPr>
                <w:rFonts w:ascii="細明體" w:eastAsia="細明體" w:hAnsi="細明體" w:cs="Courier New" w:hint="eastAsia"/>
                <w:color w:val="000000"/>
                <w:kern w:val="0"/>
                <w:sz w:val="20"/>
                <w:szCs w:val="20"/>
              </w:rPr>
              <w:t>DTAAB001</w:t>
            </w:r>
          </w:p>
        </w:tc>
        <w:tc>
          <w:tcPr>
            <w:tcW w:w="850" w:type="dxa"/>
          </w:tcPr>
          <w:p w:rsidR="00E73D6A" w:rsidRPr="00704E65" w:rsidRDefault="00E73D6A" w:rsidP="00A04B97">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51"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50"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09"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E73D6A" w:rsidRPr="00704E65" w:rsidTr="00323197">
        <w:tblPrEx>
          <w:tblLook w:val="01E0" w:firstRow="1" w:lastRow="1" w:firstColumn="1" w:lastColumn="1" w:noHBand="0" w:noVBand="0"/>
        </w:tblPrEx>
        <w:tc>
          <w:tcPr>
            <w:tcW w:w="794" w:type="dxa"/>
          </w:tcPr>
          <w:p w:rsidR="00E73D6A" w:rsidRPr="00704E65" w:rsidRDefault="00E73D6A" w:rsidP="00E73D6A">
            <w:pPr>
              <w:numPr>
                <w:ilvl w:val="0"/>
                <w:numId w:val="35"/>
              </w:numPr>
              <w:rPr>
                <w:rFonts w:ascii="細明體" w:eastAsia="細明體" w:hAnsi="細明體" w:hint="eastAsia"/>
                <w:sz w:val="20"/>
                <w:szCs w:val="20"/>
              </w:rPr>
            </w:pPr>
          </w:p>
        </w:tc>
        <w:tc>
          <w:tcPr>
            <w:tcW w:w="2892" w:type="dxa"/>
          </w:tcPr>
          <w:p w:rsidR="00E73D6A" w:rsidRPr="009A4D50" w:rsidRDefault="00E73D6A" w:rsidP="00A04B97">
            <w:pPr>
              <w:rPr>
                <w:rFonts w:ascii="細明體" w:eastAsia="細明體" w:hAnsi="細明體" w:cs="細明體" w:hint="eastAsia"/>
                <w:sz w:val="20"/>
                <w:szCs w:val="20"/>
              </w:rPr>
            </w:pPr>
            <w:r w:rsidRPr="009A4D50">
              <w:rPr>
                <w:rFonts w:ascii="細明體" w:eastAsia="細明體" w:hAnsi="細明體" w:cs="細明體" w:hint="eastAsia"/>
                <w:sz w:val="20"/>
                <w:szCs w:val="20"/>
              </w:rPr>
              <w:t>商品基本資料定義檔</w:t>
            </w:r>
          </w:p>
        </w:tc>
        <w:tc>
          <w:tcPr>
            <w:tcW w:w="3544" w:type="dxa"/>
          </w:tcPr>
          <w:p w:rsidR="00E73D6A" w:rsidRPr="009A4D50" w:rsidRDefault="00E73D6A" w:rsidP="00A04B97">
            <w:pPr>
              <w:rPr>
                <w:rFonts w:ascii="細明體" w:eastAsia="細明體" w:hAnsi="細明體" w:cs="Courier New" w:hint="eastAsia"/>
                <w:color w:val="000000"/>
                <w:kern w:val="0"/>
                <w:sz w:val="20"/>
                <w:szCs w:val="20"/>
              </w:rPr>
            </w:pPr>
            <w:r w:rsidRPr="009A4D50">
              <w:rPr>
                <w:rFonts w:ascii="細明體" w:eastAsia="細明體" w:hAnsi="細明體" w:cs="Courier New" w:hint="eastAsia"/>
                <w:color w:val="000000"/>
                <w:kern w:val="0"/>
                <w:sz w:val="20"/>
                <w:szCs w:val="20"/>
              </w:rPr>
              <w:t>DTAGA001_PROD_DEFI</w:t>
            </w:r>
          </w:p>
        </w:tc>
        <w:tc>
          <w:tcPr>
            <w:tcW w:w="850" w:type="dxa"/>
          </w:tcPr>
          <w:p w:rsidR="00E73D6A" w:rsidRPr="00704E65" w:rsidRDefault="00E73D6A" w:rsidP="00A04B97">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51"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50"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09"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E73D6A" w:rsidRPr="00704E65" w:rsidTr="00323197">
        <w:tblPrEx>
          <w:tblLook w:val="01E0" w:firstRow="1" w:lastRow="1" w:firstColumn="1" w:lastColumn="1" w:noHBand="0" w:noVBand="0"/>
        </w:tblPrEx>
        <w:tc>
          <w:tcPr>
            <w:tcW w:w="794" w:type="dxa"/>
          </w:tcPr>
          <w:p w:rsidR="00E73D6A" w:rsidRPr="00704E65" w:rsidRDefault="00E73D6A" w:rsidP="00E73D6A">
            <w:pPr>
              <w:numPr>
                <w:ilvl w:val="0"/>
                <w:numId w:val="35"/>
              </w:numPr>
              <w:rPr>
                <w:rFonts w:ascii="細明體" w:eastAsia="細明體" w:hAnsi="細明體" w:hint="eastAsia"/>
                <w:sz w:val="20"/>
                <w:szCs w:val="20"/>
              </w:rPr>
            </w:pPr>
          </w:p>
        </w:tc>
        <w:tc>
          <w:tcPr>
            <w:tcW w:w="2892" w:type="dxa"/>
          </w:tcPr>
          <w:p w:rsidR="00E73D6A" w:rsidRPr="009A4D50" w:rsidRDefault="00E73D6A" w:rsidP="00A04B97">
            <w:pPr>
              <w:rPr>
                <w:rFonts w:ascii="細明體" w:eastAsia="細明體" w:hAnsi="細明體" w:cs="細明體" w:hint="eastAsia"/>
                <w:sz w:val="20"/>
                <w:szCs w:val="20"/>
              </w:rPr>
            </w:pPr>
            <w:r w:rsidRPr="004F0C8B">
              <w:rPr>
                <w:rFonts w:ascii="細明體" w:eastAsia="細明體" w:hAnsi="細明體" w:cs="細明體" w:hint="eastAsia"/>
                <w:sz w:val="20"/>
                <w:szCs w:val="20"/>
              </w:rPr>
              <w:t>理賠受理大額給付檔</w:t>
            </w:r>
          </w:p>
        </w:tc>
        <w:tc>
          <w:tcPr>
            <w:tcW w:w="3544" w:type="dxa"/>
          </w:tcPr>
          <w:p w:rsidR="00E73D6A" w:rsidRPr="009A4D50" w:rsidRDefault="00E73D6A" w:rsidP="00A04B97">
            <w:pPr>
              <w:rPr>
                <w:rFonts w:ascii="細明體" w:eastAsia="細明體" w:hAnsi="細明體" w:cs="Courier New" w:hint="eastAsia"/>
                <w:color w:val="000000"/>
                <w:kern w:val="0"/>
                <w:sz w:val="20"/>
                <w:szCs w:val="20"/>
              </w:rPr>
            </w:pPr>
            <w:r w:rsidRPr="004F0C8B">
              <w:rPr>
                <w:rFonts w:ascii="細明體" w:eastAsia="細明體" w:hAnsi="細明體" w:cs="Courier New"/>
                <w:color w:val="000000"/>
                <w:kern w:val="0"/>
                <w:sz w:val="20"/>
                <w:szCs w:val="20"/>
              </w:rPr>
              <w:t>DTAAA040</w:t>
            </w:r>
          </w:p>
        </w:tc>
        <w:tc>
          <w:tcPr>
            <w:tcW w:w="850" w:type="dxa"/>
          </w:tcPr>
          <w:p w:rsidR="00E73D6A" w:rsidRPr="00704E65" w:rsidRDefault="00E73D6A" w:rsidP="00A04B97">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51"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850"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c>
          <w:tcPr>
            <w:tcW w:w="709" w:type="dxa"/>
          </w:tcPr>
          <w:p w:rsidR="00E73D6A" w:rsidRPr="00704E65" w:rsidRDefault="00E73D6A" w:rsidP="00A04B97">
            <w:pPr>
              <w:spacing w:line="240" w:lineRule="atLeast"/>
              <w:jc w:val="center"/>
              <w:rPr>
                <w:rFonts w:ascii="細明體" w:eastAsia="細明體" w:hAnsi="細明體" w:cs="Courier New"/>
                <w:sz w:val="20"/>
                <w:szCs w:val="20"/>
              </w:rPr>
            </w:pPr>
            <w:r w:rsidRPr="00704E65">
              <w:rPr>
                <w:rFonts w:ascii="細明體" w:eastAsia="細明體" w:hAnsi="細明體" w:hint="eastAsia"/>
                <w:sz w:val="20"/>
                <w:szCs w:val="20"/>
              </w:rPr>
              <w:t>□</w:t>
            </w:r>
          </w:p>
        </w:tc>
      </w:tr>
      <w:tr w:rsidR="00E73D6A" w:rsidRPr="00704E65" w:rsidTr="00323197">
        <w:tblPrEx>
          <w:tblLook w:val="01E0" w:firstRow="1" w:lastRow="1" w:firstColumn="1" w:lastColumn="1" w:noHBand="0" w:noVBand="0"/>
        </w:tblPrEx>
        <w:tc>
          <w:tcPr>
            <w:tcW w:w="794" w:type="dxa"/>
          </w:tcPr>
          <w:p w:rsidR="00E73D6A" w:rsidRPr="00704E65" w:rsidRDefault="00E73D6A" w:rsidP="00E73D6A">
            <w:pPr>
              <w:numPr>
                <w:ilvl w:val="0"/>
                <w:numId w:val="35"/>
              </w:numPr>
              <w:rPr>
                <w:rFonts w:ascii="細明體" w:eastAsia="細明體" w:hAnsi="細明體" w:hint="eastAsia"/>
                <w:sz w:val="20"/>
                <w:szCs w:val="20"/>
              </w:rPr>
            </w:pPr>
          </w:p>
        </w:tc>
        <w:tc>
          <w:tcPr>
            <w:tcW w:w="2892" w:type="dxa"/>
          </w:tcPr>
          <w:p w:rsidR="00E73D6A" w:rsidRPr="00951E7D" w:rsidRDefault="00E73D6A" w:rsidP="00A04B97">
            <w:pPr>
              <w:rPr>
                <w:rFonts w:ascii="細明體" w:eastAsia="細明體" w:hAnsi="細明體" w:hint="eastAsia"/>
                <w:sz w:val="20"/>
                <w:szCs w:val="20"/>
              </w:rPr>
            </w:pPr>
            <w:r w:rsidRPr="00951E7D">
              <w:rPr>
                <w:rFonts w:ascii="細明體" w:eastAsia="細明體" w:hAnsi="細明體" w:hint="eastAsia"/>
                <w:sz w:val="20"/>
                <w:szCs w:val="20"/>
              </w:rPr>
              <w:t>理賠受理檔</w:t>
            </w:r>
          </w:p>
        </w:tc>
        <w:tc>
          <w:tcPr>
            <w:tcW w:w="3544" w:type="dxa"/>
          </w:tcPr>
          <w:p w:rsidR="00E73D6A" w:rsidRPr="00951E7D" w:rsidRDefault="00E73D6A" w:rsidP="00A04B97">
            <w:pPr>
              <w:rPr>
                <w:rFonts w:ascii="細明體" w:eastAsia="細明體" w:hAnsi="細明體" w:cs="細明體"/>
                <w:sz w:val="20"/>
                <w:szCs w:val="20"/>
              </w:rPr>
            </w:pPr>
            <w:r w:rsidRPr="00951E7D">
              <w:rPr>
                <w:rFonts w:ascii="細明體" w:eastAsia="細明體" w:hAnsi="細明體" w:cs="細明體"/>
                <w:sz w:val="20"/>
                <w:szCs w:val="20"/>
              </w:rPr>
              <w:t>DTAAA001</w:t>
            </w:r>
          </w:p>
        </w:tc>
        <w:tc>
          <w:tcPr>
            <w:tcW w:w="850" w:type="dxa"/>
          </w:tcPr>
          <w:p w:rsidR="00E73D6A" w:rsidRPr="00704E65" w:rsidRDefault="00E73D6A" w:rsidP="00A04B97">
            <w:pPr>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51" w:type="dxa"/>
          </w:tcPr>
          <w:p w:rsidR="00E73D6A" w:rsidRPr="00704E65" w:rsidRDefault="00E73D6A" w:rsidP="00A04B97">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850" w:type="dxa"/>
          </w:tcPr>
          <w:p w:rsidR="00E73D6A" w:rsidRPr="00704E65" w:rsidRDefault="00E73D6A" w:rsidP="00A04B97">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c>
          <w:tcPr>
            <w:tcW w:w="709" w:type="dxa"/>
          </w:tcPr>
          <w:p w:rsidR="00E73D6A" w:rsidRPr="00704E65" w:rsidRDefault="00E73D6A" w:rsidP="00A04B97">
            <w:pPr>
              <w:spacing w:line="240" w:lineRule="atLeast"/>
              <w:jc w:val="center"/>
              <w:rPr>
                <w:rFonts w:ascii="細明體" w:eastAsia="細明體" w:hAnsi="細明體" w:hint="eastAsia"/>
                <w:sz w:val="20"/>
                <w:szCs w:val="20"/>
              </w:rPr>
            </w:pPr>
            <w:r w:rsidRPr="00704E65">
              <w:rPr>
                <w:rFonts w:ascii="細明體" w:eastAsia="細明體" w:hAnsi="細明體" w:hint="eastAsia"/>
                <w:sz w:val="20"/>
                <w:szCs w:val="20"/>
              </w:rPr>
              <w:t>□</w:t>
            </w:r>
          </w:p>
        </w:tc>
      </w:tr>
    </w:tbl>
    <w:p w:rsidR="00E73D6A" w:rsidRDefault="00E73D6A" w:rsidP="006002AF">
      <w:pPr>
        <w:pStyle w:val="Tabletext"/>
        <w:keepLines w:val="0"/>
        <w:spacing w:after="0" w:line="240" w:lineRule="auto"/>
        <w:rPr>
          <w:rFonts w:ascii="細明體" w:eastAsia="細明體" w:hAnsi="細明體" w:hint="eastAsia"/>
          <w:kern w:val="2"/>
          <w:lang w:eastAsia="zh-TW"/>
        </w:rPr>
      </w:pPr>
    </w:p>
    <w:p w:rsidR="00E73D6A" w:rsidRPr="009A4D50" w:rsidRDefault="00E73D6A" w:rsidP="006002AF">
      <w:pPr>
        <w:pStyle w:val="Tabletext"/>
        <w:keepLines w:val="0"/>
        <w:spacing w:after="0" w:line="240" w:lineRule="auto"/>
        <w:rPr>
          <w:rFonts w:ascii="細明體" w:eastAsia="細明體" w:hAnsi="細明體" w:hint="eastAsia"/>
          <w:kern w:val="2"/>
          <w:lang w:eastAsia="zh-TW"/>
        </w:rPr>
      </w:pPr>
    </w:p>
    <w:p w:rsidR="00C46D6D" w:rsidRPr="00E73D6A" w:rsidRDefault="00C46D6D" w:rsidP="00C46D6D">
      <w:pPr>
        <w:pStyle w:val="Tabletext"/>
        <w:keepLines w:val="0"/>
        <w:numPr>
          <w:ilvl w:val="0"/>
          <w:numId w:val="1"/>
        </w:numPr>
        <w:spacing w:after="0" w:line="240" w:lineRule="auto"/>
        <w:rPr>
          <w:rFonts w:ascii="細明體" w:eastAsia="細明體" w:hAnsi="細明體"/>
          <w:b/>
          <w:kern w:val="2"/>
          <w:lang w:eastAsia="zh-TW"/>
        </w:rPr>
      </w:pPr>
      <w:r w:rsidRPr="00E73D6A">
        <w:rPr>
          <w:rFonts w:ascii="細明體" w:eastAsia="細明體" w:hAnsi="細明體"/>
          <w:b/>
          <w:kern w:val="2"/>
          <w:lang w:eastAsia="zh-TW"/>
        </w:rPr>
        <w:t>相關模組：</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4096"/>
        <w:gridCol w:w="5674"/>
      </w:tblGrid>
      <w:tr w:rsidR="00C46D6D" w:rsidRPr="009A4D50" w:rsidTr="001C190C">
        <w:tc>
          <w:tcPr>
            <w:tcW w:w="720" w:type="dxa"/>
          </w:tcPr>
          <w:p w:rsidR="00C46D6D" w:rsidRPr="009A4D50" w:rsidRDefault="00C46D6D" w:rsidP="00C26F2F">
            <w:pPr>
              <w:rPr>
                <w:rFonts w:ascii="細明體" w:eastAsia="細明體" w:hAnsi="細明體" w:hint="eastAsia"/>
                <w:sz w:val="20"/>
                <w:szCs w:val="20"/>
              </w:rPr>
            </w:pPr>
            <w:r w:rsidRPr="009A4D50">
              <w:rPr>
                <w:rFonts w:ascii="細明體" w:eastAsia="細明體" w:hAnsi="細明體" w:hint="eastAsia"/>
                <w:sz w:val="20"/>
                <w:szCs w:val="20"/>
              </w:rPr>
              <w:t>項次</w:t>
            </w:r>
          </w:p>
        </w:tc>
        <w:tc>
          <w:tcPr>
            <w:tcW w:w="4096" w:type="dxa"/>
          </w:tcPr>
          <w:p w:rsidR="00C46D6D" w:rsidRPr="009A4D50" w:rsidRDefault="00C46D6D" w:rsidP="00C26F2F">
            <w:pPr>
              <w:rPr>
                <w:rFonts w:ascii="細明體" w:eastAsia="細明體" w:hAnsi="細明體" w:hint="eastAsia"/>
                <w:sz w:val="20"/>
                <w:szCs w:val="20"/>
              </w:rPr>
            </w:pPr>
            <w:r w:rsidRPr="009A4D50">
              <w:rPr>
                <w:rFonts w:ascii="細明體" w:eastAsia="細明體" w:hAnsi="細明體" w:hint="eastAsia"/>
                <w:sz w:val="20"/>
                <w:szCs w:val="20"/>
              </w:rPr>
              <w:t>中文說明</w:t>
            </w:r>
          </w:p>
        </w:tc>
        <w:tc>
          <w:tcPr>
            <w:tcW w:w="5674" w:type="dxa"/>
          </w:tcPr>
          <w:p w:rsidR="00C46D6D" w:rsidRPr="009A4D50" w:rsidRDefault="00C46D6D" w:rsidP="00C26F2F">
            <w:pPr>
              <w:rPr>
                <w:rFonts w:ascii="細明體" w:eastAsia="細明體" w:hAnsi="細明體" w:hint="eastAsia"/>
                <w:sz w:val="20"/>
                <w:szCs w:val="20"/>
              </w:rPr>
            </w:pPr>
            <w:r w:rsidRPr="009A4D50">
              <w:rPr>
                <w:rFonts w:ascii="細明體" w:eastAsia="細明體" w:hAnsi="細明體" w:hint="eastAsia"/>
                <w:sz w:val="20"/>
                <w:szCs w:val="20"/>
              </w:rPr>
              <w:t>程式名稱</w:t>
            </w:r>
          </w:p>
        </w:tc>
      </w:tr>
      <w:tr w:rsidR="00C46D6D" w:rsidRPr="009A4D50" w:rsidTr="001C190C">
        <w:tblPrEx>
          <w:tblLook w:val="01E0" w:firstRow="1" w:lastRow="1" w:firstColumn="1" w:lastColumn="1" w:noHBand="0" w:noVBand="0"/>
        </w:tblPrEx>
        <w:tc>
          <w:tcPr>
            <w:tcW w:w="720" w:type="dxa"/>
          </w:tcPr>
          <w:p w:rsidR="00C46D6D" w:rsidRPr="009A4D50" w:rsidRDefault="00C46D6D" w:rsidP="000745F7">
            <w:pPr>
              <w:numPr>
                <w:ilvl w:val="0"/>
                <w:numId w:val="32"/>
              </w:numPr>
              <w:rPr>
                <w:rFonts w:ascii="細明體" w:eastAsia="細明體" w:hAnsi="細明體" w:hint="eastAsia"/>
                <w:sz w:val="20"/>
                <w:szCs w:val="20"/>
              </w:rPr>
            </w:pPr>
          </w:p>
        </w:tc>
        <w:tc>
          <w:tcPr>
            <w:tcW w:w="4096" w:type="dxa"/>
          </w:tcPr>
          <w:p w:rsidR="00C46D6D" w:rsidRPr="009A4D50" w:rsidRDefault="00C46D6D" w:rsidP="00C26F2F">
            <w:pPr>
              <w:pStyle w:val="Tabletext"/>
              <w:keepLines w:val="0"/>
              <w:spacing w:after="0" w:line="240" w:lineRule="auto"/>
              <w:rPr>
                <w:rFonts w:ascii="細明體" w:eastAsia="細明體" w:hAnsi="細明體" w:hint="eastAsia"/>
                <w:bCs/>
                <w:kern w:val="2"/>
                <w:lang w:eastAsia="zh-TW"/>
              </w:rPr>
            </w:pPr>
            <w:r w:rsidRPr="009A4D50">
              <w:rPr>
                <w:rFonts w:ascii="細明體" w:eastAsia="細明體" w:hAnsi="細明體" w:hint="eastAsia"/>
                <w:bCs/>
                <w:kern w:val="2"/>
                <w:lang w:eastAsia="zh-TW"/>
              </w:rPr>
              <w:t>異常訊息記錄模組</w:t>
            </w:r>
          </w:p>
        </w:tc>
        <w:tc>
          <w:tcPr>
            <w:tcW w:w="5674" w:type="dxa"/>
          </w:tcPr>
          <w:p w:rsidR="00C46D6D" w:rsidRPr="009A4D50" w:rsidRDefault="00C46D6D" w:rsidP="00C26F2F">
            <w:pPr>
              <w:pStyle w:val="Tabletext"/>
              <w:keepLines w:val="0"/>
              <w:spacing w:after="0" w:line="240" w:lineRule="auto"/>
              <w:rPr>
                <w:rFonts w:ascii="細明體" w:eastAsia="細明體" w:hAnsi="細明體"/>
                <w:bCs/>
                <w:kern w:val="2"/>
                <w:lang w:eastAsia="zh-TW"/>
              </w:rPr>
            </w:pPr>
            <w:r w:rsidRPr="009A4D50">
              <w:rPr>
                <w:rFonts w:ascii="細明體" w:eastAsia="細明體" w:hAnsi="細明體"/>
                <w:bCs/>
                <w:kern w:val="2"/>
                <w:lang w:eastAsia="zh-TW"/>
              </w:rPr>
              <w:t>batch.ErrorLog</w:t>
            </w:r>
          </w:p>
        </w:tc>
      </w:tr>
      <w:tr w:rsidR="000745F7" w:rsidRPr="009A4D50" w:rsidTr="001C190C">
        <w:tblPrEx>
          <w:tblLook w:val="01E0" w:firstRow="1" w:lastRow="1" w:firstColumn="1" w:lastColumn="1" w:noHBand="0" w:noVBand="0"/>
        </w:tblPrEx>
        <w:tc>
          <w:tcPr>
            <w:tcW w:w="720" w:type="dxa"/>
          </w:tcPr>
          <w:p w:rsidR="000745F7" w:rsidRPr="009A4D50" w:rsidRDefault="000745F7" w:rsidP="000745F7">
            <w:pPr>
              <w:numPr>
                <w:ilvl w:val="0"/>
                <w:numId w:val="32"/>
              </w:numPr>
              <w:rPr>
                <w:rFonts w:ascii="細明體" w:eastAsia="細明體" w:hAnsi="細明體" w:hint="eastAsia"/>
                <w:sz w:val="20"/>
                <w:szCs w:val="20"/>
              </w:rPr>
            </w:pPr>
          </w:p>
        </w:tc>
        <w:tc>
          <w:tcPr>
            <w:tcW w:w="4096" w:type="dxa"/>
          </w:tcPr>
          <w:p w:rsidR="000745F7" w:rsidRPr="009A4D50" w:rsidRDefault="000745F7" w:rsidP="00B4533E">
            <w:pPr>
              <w:rPr>
                <w:rFonts w:ascii="細明體" w:eastAsia="細明體" w:hAnsi="細明體" w:hint="eastAsia"/>
                <w:sz w:val="20"/>
                <w:szCs w:val="20"/>
              </w:rPr>
            </w:pPr>
            <w:r w:rsidRPr="009A4D50">
              <w:rPr>
                <w:rFonts w:ascii="細明體" w:eastAsia="細明體" w:hAnsi="細明體" w:hint="eastAsia"/>
                <w:sz w:val="20"/>
                <w:szCs w:val="20"/>
              </w:rPr>
              <w:t>批次作業件數記錄模組</w:t>
            </w:r>
          </w:p>
        </w:tc>
        <w:tc>
          <w:tcPr>
            <w:tcW w:w="5674" w:type="dxa"/>
          </w:tcPr>
          <w:p w:rsidR="000745F7" w:rsidRPr="009A4D50" w:rsidRDefault="000745F7" w:rsidP="00B4533E">
            <w:pPr>
              <w:rPr>
                <w:rFonts w:ascii="細明體" w:eastAsia="細明體" w:hAnsi="細明體"/>
                <w:sz w:val="20"/>
                <w:szCs w:val="20"/>
              </w:rPr>
            </w:pPr>
            <w:r w:rsidRPr="009A4D50">
              <w:rPr>
                <w:rFonts w:ascii="細明體" w:eastAsia="細明體" w:hAnsi="細明體"/>
                <w:sz w:val="20"/>
                <w:szCs w:val="20"/>
              </w:rPr>
              <w:t>batch.CountManager</w:t>
            </w:r>
          </w:p>
        </w:tc>
      </w:tr>
      <w:tr w:rsidR="00EF1E9D" w:rsidRPr="009A4D50" w:rsidTr="001C190C">
        <w:tblPrEx>
          <w:tblLook w:val="01E0" w:firstRow="1" w:lastRow="1" w:firstColumn="1" w:lastColumn="1" w:noHBand="0" w:noVBand="0"/>
        </w:tblPrEx>
        <w:tc>
          <w:tcPr>
            <w:tcW w:w="720" w:type="dxa"/>
          </w:tcPr>
          <w:p w:rsidR="00EF1E9D" w:rsidRPr="009A4D50" w:rsidRDefault="00EF1E9D" w:rsidP="000745F7">
            <w:pPr>
              <w:numPr>
                <w:ilvl w:val="0"/>
                <w:numId w:val="32"/>
              </w:numPr>
              <w:rPr>
                <w:rFonts w:ascii="細明體" w:eastAsia="細明體" w:hAnsi="細明體" w:hint="eastAsia"/>
                <w:sz w:val="20"/>
                <w:szCs w:val="20"/>
              </w:rPr>
            </w:pPr>
          </w:p>
        </w:tc>
        <w:tc>
          <w:tcPr>
            <w:tcW w:w="4096" w:type="dxa"/>
          </w:tcPr>
          <w:p w:rsidR="00EF1E9D" w:rsidRPr="009A4D50" w:rsidRDefault="00EF1E9D" w:rsidP="00B4533E">
            <w:pPr>
              <w:rPr>
                <w:rFonts w:ascii="細明體" w:eastAsia="細明體" w:hAnsi="細明體" w:hint="eastAsia"/>
                <w:sz w:val="20"/>
                <w:szCs w:val="20"/>
              </w:rPr>
            </w:pPr>
          </w:p>
        </w:tc>
        <w:tc>
          <w:tcPr>
            <w:tcW w:w="5674" w:type="dxa"/>
          </w:tcPr>
          <w:p w:rsidR="00EF1E9D" w:rsidRPr="009A4D50" w:rsidRDefault="00EF1E9D" w:rsidP="00B4533E">
            <w:pPr>
              <w:rPr>
                <w:rFonts w:ascii="細明體" w:eastAsia="細明體" w:hAnsi="細明體"/>
                <w:sz w:val="20"/>
                <w:szCs w:val="20"/>
              </w:rPr>
            </w:pPr>
          </w:p>
        </w:tc>
      </w:tr>
    </w:tbl>
    <w:p w:rsidR="004A134E" w:rsidRPr="009A4D50" w:rsidRDefault="004A134E" w:rsidP="006002AF">
      <w:pPr>
        <w:pStyle w:val="Tabletext"/>
        <w:keepLines w:val="0"/>
        <w:spacing w:after="0" w:line="240" w:lineRule="auto"/>
        <w:rPr>
          <w:rFonts w:ascii="細明體" w:eastAsia="細明體" w:hAnsi="細明體" w:hint="eastAsia"/>
          <w:kern w:val="2"/>
          <w:lang w:eastAsia="zh-TW"/>
        </w:rPr>
      </w:pPr>
    </w:p>
    <w:p w:rsidR="00E73D6A" w:rsidRPr="00794EE7" w:rsidRDefault="00E73D6A" w:rsidP="00E73D6A">
      <w:pPr>
        <w:pStyle w:val="Tabletext"/>
        <w:keepLines w:val="0"/>
        <w:numPr>
          <w:ilvl w:val="0"/>
          <w:numId w:val="1"/>
        </w:numPr>
        <w:spacing w:after="0" w:line="240" w:lineRule="auto"/>
        <w:rPr>
          <w:rFonts w:ascii="細明體" w:eastAsia="細明體" w:hAnsi="細明體"/>
          <w:kern w:val="2"/>
          <w:lang w:eastAsia="zh-TW"/>
        </w:rPr>
      </w:pPr>
      <w:r w:rsidRPr="00704E65">
        <w:rPr>
          <w:rFonts w:ascii="細明體" w:eastAsia="細明體" w:hAnsi="細明體" w:hint="eastAsia"/>
          <w:b/>
          <w:kern w:val="2"/>
          <w:lang w:eastAsia="zh-TW"/>
        </w:rPr>
        <w:t>批次基本資料:</w:t>
      </w:r>
    </w:p>
    <w:tbl>
      <w:tblPr>
        <w:tblW w:w="4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72"/>
        <w:gridCol w:w="3148"/>
      </w:tblGrid>
      <w:tr w:rsidR="00E73D6A" w:rsidRPr="00704E65" w:rsidTr="00A04B97">
        <w:trPr>
          <w:trHeight w:val="120"/>
        </w:trPr>
        <w:tc>
          <w:tcPr>
            <w:tcW w:w="1672"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作業名稱</w:t>
            </w:r>
          </w:p>
        </w:tc>
        <w:tc>
          <w:tcPr>
            <w:tcW w:w="3148" w:type="dxa"/>
          </w:tcPr>
          <w:p w:rsidR="00E73D6A" w:rsidRPr="00704E65" w:rsidRDefault="00E73D6A" w:rsidP="00A04B97">
            <w:pPr>
              <w:rPr>
                <w:rFonts w:ascii="細明體" w:eastAsia="細明體" w:hAnsi="細明體" w:hint="eastAsia"/>
                <w:sz w:val="20"/>
                <w:szCs w:val="20"/>
              </w:rPr>
            </w:pPr>
            <w:r>
              <w:rPr>
                <w:rFonts w:ascii="細明體" w:eastAsia="細明體" w:hAnsi="細明體" w:hint="eastAsia"/>
                <w:sz w:val="20"/>
                <w:szCs w:val="20"/>
              </w:rPr>
              <w:t>JAAADV001</w:t>
            </w:r>
          </w:p>
        </w:tc>
      </w:tr>
      <w:tr w:rsidR="00E73D6A" w:rsidRPr="00704E65" w:rsidTr="00A04B97">
        <w:trPr>
          <w:trHeight w:val="120"/>
        </w:trPr>
        <w:tc>
          <w:tcPr>
            <w:tcW w:w="1672"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業務別</w:t>
            </w:r>
          </w:p>
        </w:tc>
        <w:tc>
          <w:tcPr>
            <w:tcW w:w="3148"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AA</w:t>
            </w:r>
          </w:p>
        </w:tc>
      </w:tr>
      <w:tr w:rsidR="00E73D6A" w:rsidRPr="00704E65" w:rsidTr="00A04B97">
        <w:trPr>
          <w:trHeight w:val="120"/>
        </w:trPr>
        <w:tc>
          <w:tcPr>
            <w:tcW w:w="1672"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次系統名稱</w:t>
            </w:r>
          </w:p>
        </w:tc>
        <w:tc>
          <w:tcPr>
            <w:tcW w:w="3148"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V0</w:t>
            </w:r>
          </w:p>
        </w:tc>
      </w:tr>
      <w:tr w:rsidR="00E73D6A" w:rsidRPr="00704E65" w:rsidTr="00A04B97">
        <w:trPr>
          <w:trHeight w:val="120"/>
        </w:trPr>
        <w:tc>
          <w:tcPr>
            <w:tcW w:w="1672"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處理週期</w:t>
            </w:r>
          </w:p>
        </w:tc>
        <w:tc>
          <w:tcPr>
            <w:tcW w:w="3148"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日</w:t>
            </w:r>
          </w:p>
        </w:tc>
      </w:tr>
      <w:tr w:rsidR="00E73D6A" w:rsidRPr="00704E65" w:rsidTr="00A04B97">
        <w:trPr>
          <w:trHeight w:val="120"/>
        </w:trPr>
        <w:tc>
          <w:tcPr>
            <w:tcW w:w="1672"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分批處理的件數</w:t>
            </w:r>
          </w:p>
        </w:tc>
        <w:tc>
          <w:tcPr>
            <w:tcW w:w="3148" w:type="dxa"/>
          </w:tcPr>
          <w:p w:rsidR="00E73D6A" w:rsidRPr="00704E65" w:rsidRDefault="00E73D6A" w:rsidP="00A04B97">
            <w:pPr>
              <w:rPr>
                <w:rFonts w:ascii="細明體" w:eastAsia="細明體" w:hAnsi="細明體" w:hint="eastAsia"/>
                <w:sz w:val="20"/>
                <w:szCs w:val="20"/>
              </w:rPr>
            </w:pPr>
            <w:r w:rsidRPr="00704E65">
              <w:rPr>
                <w:rFonts w:ascii="細明體" w:eastAsia="細明體" w:hAnsi="細明體" w:hint="eastAsia"/>
                <w:sz w:val="20"/>
                <w:szCs w:val="20"/>
              </w:rPr>
              <w:t>100</w:t>
            </w:r>
          </w:p>
        </w:tc>
      </w:tr>
    </w:tbl>
    <w:p w:rsidR="006002AF" w:rsidRDefault="006002AF" w:rsidP="006002AF">
      <w:pPr>
        <w:pStyle w:val="Tabletext"/>
        <w:keepLines w:val="0"/>
        <w:spacing w:after="0" w:line="240" w:lineRule="auto"/>
        <w:rPr>
          <w:rFonts w:ascii="細明體" w:eastAsia="細明體" w:hAnsi="細明體" w:hint="eastAsia"/>
          <w:kern w:val="2"/>
          <w:lang w:eastAsia="zh-TW"/>
        </w:rPr>
      </w:pPr>
    </w:p>
    <w:p w:rsidR="00E73D6A" w:rsidRPr="00794EE7" w:rsidRDefault="00E73D6A" w:rsidP="00E73D6A">
      <w:pPr>
        <w:pStyle w:val="Tabletext"/>
        <w:keepLines w:val="0"/>
        <w:numPr>
          <w:ilvl w:val="0"/>
          <w:numId w:val="1"/>
        </w:numPr>
        <w:spacing w:after="0" w:line="240" w:lineRule="auto"/>
        <w:rPr>
          <w:rFonts w:ascii="細明體" w:eastAsia="細明體" w:hAnsi="細明體" w:hint="eastAsia"/>
          <w:kern w:val="2"/>
          <w:lang w:eastAsia="zh-TW"/>
        </w:rPr>
      </w:pPr>
      <w:r w:rsidRPr="00704E65">
        <w:rPr>
          <w:rFonts w:ascii="細明體" w:eastAsia="細明體" w:hAnsi="細明體"/>
          <w:b/>
          <w:kern w:val="2"/>
          <w:lang w:eastAsia="zh-TW"/>
        </w:rPr>
        <w:t>參數說明：</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09"/>
        <w:gridCol w:w="2351"/>
        <w:gridCol w:w="1760"/>
        <w:gridCol w:w="5670"/>
      </w:tblGrid>
      <w:tr w:rsidR="00E73D6A" w:rsidRPr="00704E65" w:rsidTr="00A04B97">
        <w:tc>
          <w:tcPr>
            <w:tcW w:w="709" w:type="dxa"/>
            <w:vAlign w:val="center"/>
          </w:tcPr>
          <w:p w:rsidR="00E73D6A" w:rsidRPr="00704E65" w:rsidRDefault="00E73D6A" w:rsidP="00A04B97">
            <w:pPr>
              <w:jc w:val="both"/>
              <w:rPr>
                <w:rFonts w:ascii="細明體" w:eastAsia="細明體" w:hAnsi="細明體" w:hint="eastAsia"/>
                <w:sz w:val="20"/>
                <w:szCs w:val="20"/>
              </w:rPr>
            </w:pPr>
            <w:r w:rsidRPr="00704E65">
              <w:rPr>
                <w:rFonts w:ascii="細明體" w:eastAsia="細明體" w:hAnsi="細明體" w:hint="eastAsia"/>
                <w:sz w:val="20"/>
                <w:szCs w:val="20"/>
              </w:rPr>
              <w:t>項次</w:t>
            </w:r>
          </w:p>
        </w:tc>
        <w:tc>
          <w:tcPr>
            <w:tcW w:w="2351" w:type="dxa"/>
            <w:vAlign w:val="center"/>
          </w:tcPr>
          <w:p w:rsidR="00E73D6A" w:rsidRPr="00704E65" w:rsidRDefault="00E73D6A" w:rsidP="00A04B97">
            <w:pPr>
              <w:jc w:val="both"/>
              <w:rPr>
                <w:rFonts w:ascii="細明體" w:eastAsia="細明體" w:hAnsi="細明體" w:hint="eastAsia"/>
                <w:sz w:val="20"/>
                <w:szCs w:val="20"/>
              </w:rPr>
            </w:pPr>
            <w:r w:rsidRPr="00704E65">
              <w:rPr>
                <w:rFonts w:ascii="細明體" w:eastAsia="細明體" w:hAnsi="細明體" w:hint="eastAsia"/>
                <w:sz w:val="20"/>
                <w:szCs w:val="20"/>
              </w:rPr>
              <w:t>說明</w:t>
            </w:r>
          </w:p>
        </w:tc>
        <w:tc>
          <w:tcPr>
            <w:tcW w:w="1760" w:type="dxa"/>
            <w:vAlign w:val="center"/>
          </w:tcPr>
          <w:p w:rsidR="00E73D6A" w:rsidRPr="00704E65" w:rsidRDefault="00E73D6A" w:rsidP="00A04B97">
            <w:pPr>
              <w:jc w:val="both"/>
              <w:rPr>
                <w:rFonts w:ascii="細明體" w:eastAsia="細明體" w:hAnsi="細明體" w:hint="eastAsia"/>
                <w:sz w:val="20"/>
                <w:szCs w:val="20"/>
              </w:rPr>
            </w:pPr>
            <w:r w:rsidRPr="00704E65">
              <w:rPr>
                <w:rFonts w:ascii="細明體" w:eastAsia="細明體" w:hAnsi="細明體" w:hint="eastAsia"/>
                <w:sz w:val="20"/>
                <w:szCs w:val="20"/>
              </w:rPr>
              <w:t>資料型態</w:t>
            </w:r>
          </w:p>
        </w:tc>
        <w:tc>
          <w:tcPr>
            <w:tcW w:w="5670" w:type="dxa"/>
            <w:vAlign w:val="center"/>
          </w:tcPr>
          <w:p w:rsidR="00E73D6A" w:rsidRPr="00704E65" w:rsidRDefault="00E73D6A" w:rsidP="00A04B97">
            <w:pPr>
              <w:jc w:val="both"/>
              <w:rPr>
                <w:rFonts w:ascii="細明體" w:eastAsia="細明體" w:hAnsi="細明體" w:hint="eastAsia"/>
                <w:sz w:val="20"/>
                <w:szCs w:val="20"/>
              </w:rPr>
            </w:pPr>
            <w:r w:rsidRPr="00704E65">
              <w:rPr>
                <w:rFonts w:ascii="細明體" w:eastAsia="細明體" w:hAnsi="細明體" w:hint="eastAsia"/>
                <w:sz w:val="20"/>
                <w:szCs w:val="20"/>
              </w:rPr>
              <w:t>備註</w:t>
            </w:r>
          </w:p>
        </w:tc>
      </w:tr>
      <w:tr w:rsidR="00E73D6A" w:rsidRPr="00704E65" w:rsidTr="00A04B97">
        <w:tc>
          <w:tcPr>
            <w:tcW w:w="709" w:type="dxa"/>
            <w:vAlign w:val="center"/>
          </w:tcPr>
          <w:p w:rsidR="00E73D6A" w:rsidRPr="00704E65" w:rsidRDefault="00E73D6A" w:rsidP="00A04B97">
            <w:pPr>
              <w:numPr>
                <w:ilvl w:val="0"/>
                <w:numId w:val="6"/>
              </w:numPr>
              <w:jc w:val="both"/>
              <w:rPr>
                <w:rFonts w:ascii="細明體" w:eastAsia="細明體" w:hAnsi="細明體" w:hint="eastAsia"/>
                <w:sz w:val="20"/>
                <w:szCs w:val="20"/>
              </w:rPr>
            </w:pPr>
          </w:p>
        </w:tc>
        <w:tc>
          <w:tcPr>
            <w:tcW w:w="2351" w:type="dxa"/>
            <w:vAlign w:val="center"/>
          </w:tcPr>
          <w:p w:rsidR="00E73D6A" w:rsidRPr="00704E65" w:rsidRDefault="00E73D6A" w:rsidP="00A04B97">
            <w:pPr>
              <w:jc w:val="both"/>
              <w:rPr>
                <w:rFonts w:ascii="細明體" w:eastAsia="細明體" w:hAnsi="細明體" w:hint="eastAsia"/>
                <w:sz w:val="20"/>
                <w:szCs w:val="20"/>
              </w:rPr>
            </w:pPr>
            <w:r w:rsidRPr="00704E65">
              <w:rPr>
                <w:rFonts w:ascii="細明體" w:eastAsia="細明體" w:hAnsi="細明體" w:hint="eastAsia"/>
                <w:sz w:val="20"/>
                <w:szCs w:val="20"/>
              </w:rPr>
              <w:t>整批或當日件</w:t>
            </w:r>
          </w:p>
        </w:tc>
        <w:tc>
          <w:tcPr>
            <w:tcW w:w="1760" w:type="dxa"/>
            <w:vAlign w:val="center"/>
          </w:tcPr>
          <w:p w:rsidR="00E73D6A" w:rsidRPr="00704E65" w:rsidRDefault="00E73D6A" w:rsidP="00A04B97">
            <w:pPr>
              <w:jc w:val="both"/>
              <w:rPr>
                <w:rFonts w:ascii="細明體" w:eastAsia="細明體" w:hAnsi="細明體" w:hint="eastAsia"/>
                <w:sz w:val="20"/>
                <w:szCs w:val="20"/>
              </w:rPr>
            </w:pPr>
            <w:r w:rsidRPr="00704E65">
              <w:rPr>
                <w:rFonts w:ascii="細明體" w:eastAsia="細明體" w:hAnsi="細明體" w:hint="eastAsia"/>
                <w:sz w:val="20"/>
                <w:szCs w:val="20"/>
              </w:rPr>
              <w:t>CHAR(1)</w:t>
            </w:r>
          </w:p>
        </w:tc>
        <w:tc>
          <w:tcPr>
            <w:tcW w:w="5670" w:type="dxa"/>
            <w:vAlign w:val="center"/>
          </w:tcPr>
          <w:p w:rsidR="00E73D6A" w:rsidRPr="00704E65" w:rsidRDefault="00E73D6A" w:rsidP="00A04B97">
            <w:pPr>
              <w:jc w:val="both"/>
              <w:rPr>
                <w:rFonts w:ascii="細明體" w:eastAsia="細明體" w:hAnsi="細明體" w:hint="eastAsia"/>
                <w:sz w:val="20"/>
                <w:szCs w:val="20"/>
              </w:rPr>
            </w:pPr>
            <w:r w:rsidRPr="00704E65">
              <w:rPr>
                <w:rFonts w:ascii="細明體" w:eastAsia="細明體" w:hAnsi="細明體" w:hint="eastAsia"/>
                <w:sz w:val="20"/>
                <w:szCs w:val="20"/>
              </w:rPr>
              <w:t>D:當日件  其他:批次</w:t>
            </w:r>
          </w:p>
        </w:tc>
      </w:tr>
      <w:tr w:rsidR="00E73D6A" w:rsidRPr="00704E65" w:rsidTr="00A04B97">
        <w:tc>
          <w:tcPr>
            <w:tcW w:w="709" w:type="dxa"/>
            <w:vAlign w:val="center"/>
          </w:tcPr>
          <w:p w:rsidR="00E73D6A" w:rsidRPr="00704E65" w:rsidRDefault="00E73D6A" w:rsidP="00A04B97">
            <w:pPr>
              <w:numPr>
                <w:ilvl w:val="0"/>
                <w:numId w:val="6"/>
              </w:numPr>
              <w:jc w:val="both"/>
              <w:rPr>
                <w:rFonts w:ascii="細明體" w:eastAsia="細明體" w:hAnsi="細明體" w:hint="eastAsia"/>
                <w:sz w:val="20"/>
                <w:szCs w:val="20"/>
              </w:rPr>
            </w:pPr>
          </w:p>
        </w:tc>
        <w:tc>
          <w:tcPr>
            <w:tcW w:w="2351" w:type="dxa"/>
            <w:vAlign w:val="center"/>
          </w:tcPr>
          <w:p w:rsidR="00E73D6A" w:rsidRPr="00704E65" w:rsidRDefault="00E73D6A" w:rsidP="00A04B97">
            <w:pPr>
              <w:jc w:val="both"/>
              <w:rPr>
                <w:rFonts w:ascii="細明體" w:eastAsia="細明體" w:hAnsi="細明體"/>
                <w:sz w:val="20"/>
                <w:szCs w:val="20"/>
              </w:rPr>
            </w:pPr>
            <w:r>
              <w:rPr>
                <w:rFonts w:ascii="細明體" w:eastAsia="細明體" w:hAnsi="細明體" w:hint="eastAsia"/>
                <w:sz w:val="20"/>
                <w:szCs w:val="20"/>
              </w:rPr>
              <w:t>事故者ID</w:t>
            </w:r>
          </w:p>
        </w:tc>
        <w:tc>
          <w:tcPr>
            <w:tcW w:w="1760" w:type="dxa"/>
            <w:vAlign w:val="center"/>
          </w:tcPr>
          <w:p w:rsidR="00E73D6A" w:rsidRPr="00704E65" w:rsidRDefault="00E73D6A" w:rsidP="00A04B97">
            <w:pPr>
              <w:jc w:val="both"/>
              <w:rPr>
                <w:rFonts w:ascii="細明體" w:eastAsia="細明體" w:hAnsi="細明體"/>
                <w:sz w:val="20"/>
                <w:szCs w:val="20"/>
              </w:rPr>
            </w:pPr>
            <w:r w:rsidRPr="00704E65">
              <w:rPr>
                <w:rFonts w:ascii="細明體" w:eastAsia="細明體" w:hAnsi="細明體"/>
                <w:sz w:val="20"/>
                <w:szCs w:val="20"/>
              </w:rPr>
              <w:t>STRING</w:t>
            </w:r>
          </w:p>
        </w:tc>
        <w:tc>
          <w:tcPr>
            <w:tcW w:w="5670" w:type="dxa"/>
            <w:vAlign w:val="center"/>
          </w:tcPr>
          <w:p w:rsidR="00E73D6A" w:rsidRPr="00704E65" w:rsidRDefault="00E73D6A" w:rsidP="00A04B97">
            <w:pPr>
              <w:jc w:val="both"/>
              <w:rPr>
                <w:rFonts w:ascii="細明體" w:eastAsia="細明體" w:hAnsi="細明體"/>
                <w:sz w:val="20"/>
                <w:szCs w:val="20"/>
              </w:rPr>
            </w:pPr>
            <w:r w:rsidRPr="00704E65">
              <w:rPr>
                <w:rFonts w:ascii="細明體" w:eastAsia="細明體" w:hAnsi="細明體" w:hint="eastAsia"/>
                <w:sz w:val="20"/>
                <w:szCs w:val="20"/>
              </w:rPr>
              <w:t>可傳可不傳</w:t>
            </w:r>
          </w:p>
        </w:tc>
      </w:tr>
      <w:tr w:rsidR="00E73D6A" w:rsidRPr="00704E65" w:rsidTr="00A04B97">
        <w:tc>
          <w:tcPr>
            <w:tcW w:w="709" w:type="dxa"/>
            <w:vAlign w:val="center"/>
          </w:tcPr>
          <w:p w:rsidR="00E73D6A" w:rsidRPr="00704E65" w:rsidRDefault="00E73D6A" w:rsidP="00A04B97">
            <w:pPr>
              <w:numPr>
                <w:ilvl w:val="0"/>
                <w:numId w:val="6"/>
              </w:numPr>
              <w:jc w:val="both"/>
              <w:rPr>
                <w:rFonts w:ascii="細明體" w:eastAsia="細明體" w:hAnsi="細明體" w:hint="eastAsia"/>
                <w:sz w:val="20"/>
                <w:szCs w:val="20"/>
              </w:rPr>
            </w:pPr>
          </w:p>
        </w:tc>
        <w:tc>
          <w:tcPr>
            <w:tcW w:w="2351" w:type="dxa"/>
            <w:vAlign w:val="center"/>
          </w:tcPr>
          <w:p w:rsidR="00E73D6A" w:rsidRPr="00704E65" w:rsidRDefault="00E73D6A" w:rsidP="00A04B97">
            <w:pPr>
              <w:jc w:val="both"/>
              <w:rPr>
                <w:rFonts w:ascii="細明體" w:eastAsia="細明體" w:hAnsi="細明體"/>
                <w:sz w:val="20"/>
                <w:szCs w:val="20"/>
              </w:rPr>
            </w:pPr>
          </w:p>
        </w:tc>
        <w:tc>
          <w:tcPr>
            <w:tcW w:w="1760" w:type="dxa"/>
            <w:vAlign w:val="center"/>
          </w:tcPr>
          <w:p w:rsidR="00E73D6A" w:rsidRPr="00704E65" w:rsidRDefault="00E73D6A" w:rsidP="00A04B97">
            <w:pPr>
              <w:jc w:val="both"/>
              <w:rPr>
                <w:rFonts w:ascii="細明體" w:eastAsia="細明體" w:hAnsi="細明體"/>
                <w:sz w:val="20"/>
                <w:szCs w:val="20"/>
              </w:rPr>
            </w:pPr>
          </w:p>
        </w:tc>
        <w:tc>
          <w:tcPr>
            <w:tcW w:w="5670" w:type="dxa"/>
            <w:vAlign w:val="center"/>
          </w:tcPr>
          <w:p w:rsidR="00E73D6A" w:rsidRPr="00704E65" w:rsidRDefault="00E73D6A" w:rsidP="00A04B97">
            <w:pPr>
              <w:jc w:val="both"/>
              <w:rPr>
                <w:rFonts w:ascii="細明體" w:eastAsia="細明體" w:hAnsi="細明體"/>
                <w:sz w:val="20"/>
                <w:szCs w:val="20"/>
              </w:rPr>
            </w:pPr>
          </w:p>
        </w:tc>
      </w:tr>
      <w:tr w:rsidR="00E73D6A" w:rsidRPr="00704E65" w:rsidTr="00A04B97">
        <w:tc>
          <w:tcPr>
            <w:tcW w:w="709" w:type="dxa"/>
            <w:vAlign w:val="center"/>
          </w:tcPr>
          <w:p w:rsidR="00E73D6A" w:rsidRPr="00704E65" w:rsidRDefault="00E73D6A" w:rsidP="00A04B97">
            <w:pPr>
              <w:numPr>
                <w:ilvl w:val="0"/>
                <w:numId w:val="6"/>
              </w:numPr>
              <w:jc w:val="both"/>
              <w:rPr>
                <w:rFonts w:ascii="細明體" w:eastAsia="細明體" w:hAnsi="細明體" w:hint="eastAsia"/>
                <w:sz w:val="20"/>
                <w:szCs w:val="20"/>
              </w:rPr>
            </w:pPr>
          </w:p>
        </w:tc>
        <w:tc>
          <w:tcPr>
            <w:tcW w:w="2351" w:type="dxa"/>
            <w:vAlign w:val="center"/>
          </w:tcPr>
          <w:p w:rsidR="00E73D6A" w:rsidRPr="00704E65" w:rsidRDefault="00E73D6A" w:rsidP="00A04B97">
            <w:pPr>
              <w:jc w:val="both"/>
              <w:rPr>
                <w:rFonts w:ascii="細明體" w:eastAsia="細明體" w:hAnsi="細明體"/>
                <w:sz w:val="20"/>
                <w:szCs w:val="20"/>
              </w:rPr>
            </w:pPr>
          </w:p>
        </w:tc>
        <w:tc>
          <w:tcPr>
            <w:tcW w:w="1760" w:type="dxa"/>
            <w:vAlign w:val="center"/>
          </w:tcPr>
          <w:p w:rsidR="00E73D6A" w:rsidRPr="00704E65" w:rsidRDefault="00E73D6A" w:rsidP="00A04B97">
            <w:pPr>
              <w:jc w:val="both"/>
              <w:rPr>
                <w:rFonts w:ascii="細明體" w:eastAsia="細明體" w:hAnsi="細明體"/>
                <w:sz w:val="20"/>
                <w:szCs w:val="20"/>
              </w:rPr>
            </w:pPr>
          </w:p>
        </w:tc>
        <w:tc>
          <w:tcPr>
            <w:tcW w:w="5670" w:type="dxa"/>
            <w:vAlign w:val="center"/>
          </w:tcPr>
          <w:p w:rsidR="00E73D6A" w:rsidRPr="00704E65" w:rsidRDefault="00E73D6A" w:rsidP="00A04B97">
            <w:pPr>
              <w:jc w:val="both"/>
              <w:rPr>
                <w:rFonts w:ascii="細明體" w:eastAsia="細明體" w:hAnsi="細明體"/>
                <w:sz w:val="20"/>
                <w:szCs w:val="20"/>
              </w:rPr>
            </w:pPr>
          </w:p>
        </w:tc>
      </w:tr>
    </w:tbl>
    <w:p w:rsidR="00E73D6A" w:rsidRDefault="00E73D6A" w:rsidP="006002AF">
      <w:pPr>
        <w:pStyle w:val="Tabletext"/>
        <w:keepLines w:val="0"/>
        <w:spacing w:after="0" w:line="240" w:lineRule="auto"/>
        <w:rPr>
          <w:rFonts w:ascii="細明體" w:eastAsia="細明體" w:hAnsi="細明體" w:hint="eastAsia"/>
          <w:kern w:val="2"/>
          <w:lang w:eastAsia="zh-TW"/>
        </w:rPr>
      </w:pPr>
    </w:p>
    <w:p w:rsidR="00BB1FBB" w:rsidRPr="009A4D50" w:rsidRDefault="00BB1FBB" w:rsidP="00BB1FBB">
      <w:pPr>
        <w:pStyle w:val="Tabletext"/>
        <w:keepLines w:val="0"/>
        <w:numPr>
          <w:ilvl w:val="0"/>
          <w:numId w:val="1"/>
        </w:numPr>
        <w:spacing w:after="0" w:line="240" w:lineRule="auto"/>
        <w:rPr>
          <w:rFonts w:ascii="細明體" w:eastAsia="細明體" w:hAnsi="細明體"/>
          <w:kern w:val="2"/>
          <w:lang w:eastAsia="zh-TW"/>
        </w:rPr>
      </w:pPr>
      <w:r w:rsidRPr="009A4D50">
        <w:rPr>
          <w:rFonts w:ascii="細明體" w:eastAsia="細明體" w:hAnsi="細明體"/>
          <w:kern w:val="2"/>
          <w:lang w:eastAsia="zh-TW"/>
        </w:rPr>
        <w:t>程式內容：</w:t>
      </w:r>
    </w:p>
    <w:p w:rsidR="00BB1FBB" w:rsidRPr="009A4D50" w:rsidRDefault="00BB1FBB" w:rsidP="00BB1FBB">
      <w:pPr>
        <w:pStyle w:val="Tabletext"/>
        <w:keepLines w:val="0"/>
        <w:numPr>
          <w:ilvl w:val="1"/>
          <w:numId w:val="1"/>
        </w:numPr>
        <w:spacing w:after="0" w:line="240" w:lineRule="auto"/>
        <w:ind w:left="1440" w:hanging="960"/>
        <w:rPr>
          <w:rFonts w:ascii="細明體" w:eastAsia="細明體" w:hAnsi="細明體" w:hint="eastAsia"/>
          <w:kern w:val="2"/>
          <w:lang w:eastAsia="zh-TW"/>
        </w:rPr>
      </w:pPr>
      <w:r w:rsidRPr="009A4D50">
        <w:rPr>
          <w:rFonts w:ascii="細明體" w:eastAsia="細明體" w:hAnsi="細明體"/>
          <w:kern w:val="2"/>
          <w:lang w:eastAsia="zh-TW"/>
        </w:rPr>
        <w:t>初始化：</w:t>
      </w:r>
    </w:p>
    <w:p w:rsidR="00410BEF" w:rsidRPr="009A4D50" w:rsidRDefault="00410BEF" w:rsidP="00C208BD">
      <w:pPr>
        <w:pStyle w:val="Tabletext"/>
        <w:keepLines w:val="0"/>
        <w:numPr>
          <w:ilvl w:val="2"/>
          <w:numId w:val="1"/>
        </w:numPr>
        <w:spacing w:after="0" w:line="240" w:lineRule="auto"/>
        <w:rPr>
          <w:rFonts w:ascii="細明體" w:eastAsia="細明體" w:hAnsi="細明體"/>
          <w:kern w:val="2"/>
          <w:lang w:eastAsia="zh-TW"/>
        </w:rPr>
      </w:pPr>
      <w:r w:rsidRPr="009A4D50">
        <w:rPr>
          <w:rFonts w:ascii="細明體" w:eastAsia="細明體" w:hAnsi="細明體"/>
          <w:kern w:val="2"/>
          <w:lang w:eastAsia="zh-TW"/>
        </w:rPr>
        <w:t>回覆訊息預設為0。</w:t>
      </w:r>
    </w:p>
    <w:p w:rsidR="00C208BD" w:rsidRPr="009A4D50" w:rsidRDefault="00410BEF" w:rsidP="00C208BD">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輸入件數</w:t>
      </w:r>
      <w:r w:rsidR="00C208BD" w:rsidRPr="009A4D50">
        <w:rPr>
          <w:rFonts w:ascii="細明體" w:eastAsia="細明體" w:hAnsi="細明體" w:hint="eastAsia"/>
          <w:kern w:val="2"/>
          <w:lang w:eastAsia="zh-TW"/>
        </w:rPr>
        <w:t xml:space="preserve"> = 0</w:t>
      </w:r>
    </w:p>
    <w:p w:rsidR="00C208BD" w:rsidRPr="009A4D50" w:rsidRDefault="00C208BD" w:rsidP="00C208BD">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輸出件數 = 0</w:t>
      </w:r>
    </w:p>
    <w:p w:rsidR="00BB1FBB" w:rsidRPr="009A4D50" w:rsidRDefault="00410BEF" w:rsidP="00C208BD">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錯誤件數</w:t>
      </w:r>
      <w:r w:rsidR="00C208BD" w:rsidRPr="009A4D50">
        <w:rPr>
          <w:rFonts w:ascii="細明體" w:eastAsia="細明體" w:hAnsi="細明體" w:hint="eastAsia"/>
          <w:kern w:val="2"/>
          <w:lang w:eastAsia="zh-TW"/>
        </w:rPr>
        <w:t xml:space="preserve"> = 0</w:t>
      </w:r>
    </w:p>
    <w:p w:rsidR="00B7231B" w:rsidRPr="009A4D50" w:rsidRDefault="00B7231B" w:rsidP="00C208BD">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$Shutdown_Date = call </w:t>
      </w:r>
      <w:r w:rsidRPr="009A4D50">
        <w:rPr>
          <w:rFonts w:ascii="細明體" w:eastAsia="細明體" w:hAnsi="細明體"/>
          <w:kern w:val="2"/>
          <w:lang w:eastAsia="zh-TW"/>
        </w:rPr>
        <w:t>CathayDate().getShutdownDay</w:t>
      </w:r>
      <w:r w:rsidRPr="009A4D50">
        <w:rPr>
          <w:rFonts w:ascii="細明體" w:eastAsia="細明體" w:hAnsi="細明體" w:hint="eastAsia"/>
          <w:kern w:val="2"/>
          <w:lang w:eastAsia="zh-TW"/>
        </w:rPr>
        <w:t>()取得系統shutdowndate。</w:t>
      </w:r>
    </w:p>
    <w:p w:rsidR="000724A0" w:rsidRDefault="000724A0" w:rsidP="00C208BD">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傳入參數判斷處理</w:t>
      </w:r>
    </w:p>
    <w:p w:rsidR="00DF54F2" w:rsidRDefault="00DF54F2" w:rsidP="00DF54F2">
      <w:pPr>
        <w:pStyle w:val="Tabletext"/>
        <w:keepLines w:val="0"/>
        <w:numPr>
          <w:ilvl w:val="3"/>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若無傳入參數</w:t>
      </w:r>
      <w:r>
        <w:rPr>
          <w:rFonts w:ascii="細明體" w:eastAsia="細明體" w:hAnsi="細明體" w:hint="eastAsia"/>
          <w:kern w:val="2"/>
          <w:lang w:eastAsia="zh-TW"/>
        </w:rPr>
        <w:t xml:space="preserve"> 或 </w:t>
      </w:r>
      <w:r w:rsidRPr="00CC5B93">
        <w:rPr>
          <w:rFonts w:ascii="細明體" w:eastAsia="細明體" w:hAnsi="細明體" w:hint="eastAsia"/>
          <w:kern w:val="2"/>
          <w:lang w:eastAsia="zh-TW"/>
        </w:rPr>
        <w:t>只有一個傳入參數</w:t>
      </w:r>
    </w:p>
    <w:p w:rsidR="00DF54F2" w:rsidRPr="00CC5B93"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顯示錯誤訊息 </w:t>
      </w:r>
      <w:r>
        <w:rPr>
          <w:rFonts w:ascii="細明體" w:eastAsia="細明體" w:hAnsi="細明體"/>
          <w:kern w:val="2"/>
          <w:lang w:eastAsia="zh-TW"/>
        </w:rPr>
        <w:t>“</w:t>
      </w:r>
      <w:r>
        <w:rPr>
          <w:rFonts w:ascii="細明體" w:eastAsia="細明體" w:hAnsi="細明體" w:hint="eastAsia"/>
          <w:kern w:val="2"/>
          <w:lang w:eastAsia="zh-TW"/>
        </w:rPr>
        <w:t>請確認輸入參數至少要有兩個:</w:t>
      </w:r>
      <w:r w:rsidRPr="007535F5">
        <w:rPr>
          <w:rFonts w:ascii="細明體" w:eastAsia="細明體" w:hAnsi="細明體" w:hint="eastAsia"/>
          <w:lang w:eastAsia="zh-TW"/>
        </w:rPr>
        <w:t xml:space="preserve"> </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,模型分類</w:t>
      </w:r>
      <w:r>
        <w:rPr>
          <w:rFonts w:ascii="細明體" w:eastAsia="細明體" w:hAnsi="細明體"/>
          <w:lang w:eastAsia="zh-TW"/>
        </w:rPr>
        <w:t>”</w:t>
      </w:r>
    </w:p>
    <w:p w:rsidR="00DF54F2" w:rsidRDefault="00DF54F2" w:rsidP="00DF54F2">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若有兩</w:t>
      </w:r>
      <w:r w:rsidRPr="00CC5B93">
        <w:rPr>
          <w:rFonts w:ascii="細明體" w:eastAsia="細明體" w:hAnsi="細明體" w:hint="eastAsia"/>
          <w:kern w:val="2"/>
          <w:lang w:eastAsia="zh-TW"/>
        </w:rPr>
        <w:t>個傳入參數</w:t>
      </w:r>
    </w:p>
    <w:p w:rsidR="00DF54F2" w:rsidRPr="00CC5B93"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1</w:t>
      </w:r>
    </w:p>
    <w:p w:rsidR="00DF54F2"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2</w:t>
      </w:r>
    </w:p>
    <w:p w:rsidR="00DF54F2" w:rsidRDefault="00DF54F2" w:rsidP="00DF54F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只能為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p>
    <w:p w:rsidR="00F13C04" w:rsidRDefault="00F13C04" w:rsidP="00DF54F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$處理日期 = 空白</w:t>
      </w:r>
    </w:p>
    <w:p w:rsidR="00DF54F2"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w:t>
      </w:r>
      <w:r>
        <w:rPr>
          <w:rFonts w:ascii="細明體" w:eastAsia="細明體" w:hAnsi="細明體" w:hint="eastAsia"/>
          <w:kern w:val="2"/>
          <w:lang w:eastAsia="zh-TW"/>
        </w:rPr>
        <w:t xml:space="preserve"> = 空白</w:t>
      </w:r>
    </w:p>
    <w:p w:rsidR="00DF54F2" w:rsidRDefault="00DF54F2" w:rsidP="00DF54F2">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若有三</w:t>
      </w:r>
      <w:r w:rsidRPr="00CC5B93">
        <w:rPr>
          <w:rFonts w:ascii="細明體" w:eastAsia="細明體" w:hAnsi="細明體" w:hint="eastAsia"/>
          <w:kern w:val="2"/>
          <w:lang w:eastAsia="zh-TW"/>
        </w:rPr>
        <w:t>個傳入參數</w:t>
      </w:r>
    </w:p>
    <w:p w:rsidR="00DF54F2" w:rsidRPr="00CC5B93"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1</w:t>
      </w:r>
    </w:p>
    <w:p w:rsidR="00DF54F2"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2</w:t>
      </w:r>
    </w:p>
    <w:p w:rsidR="00DF54F2" w:rsidRDefault="00DF54F2" w:rsidP="00DF54F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只能為</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p>
    <w:p w:rsidR="00F13C04" w:rsidRDefault="00F13C04" w:rsidP="00E73D6A">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$處理日期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 xml:space="preserve">3 </w:t>
      </w:r>
    </w:p>
    <w:p w:rsidR="00DF54F2"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lastRenderedPageBreak/>
        <w:t>$事故者ID</w:t>
      </w:r>
      <w:r>
        <w:rPr>
          <w:rFonts w:ascii="細明體" w:eastAsia="細明體" w:hAnsi="細明體" w:hint="eastAsia"/>
          <w:kern w:val="2"/>
          <w:lang w:eastAsia="zh-TW"/>
        </w:rPr>
        <w:t xml:space="preserve"> =</w:t>
      </w:r>
      <w:r w:rsidR="00F13C04">
        <w:rPr>
          <w:rFonts w:ascii="細明體" w:eastAsia="細明體" w:hAnsi="細明體" w:hint="eastAsia"/>
          <w:kern w:val="2"/>
          <w:lang w:eastAsia="zh-TW"/>
        </w:rPr>
        <w:t>空白</w:t>
      </w:r>
    </w:p>
    <w:p w:rsidR="00F13C04" w:rsidRDefault="00F13C04" w:rsidP="00F13C04">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若有四</w:t>
      </w:r>
      <w:r w:rsidRPr="00CC5B93">
        <w:rPr>
          <w:rFonts w:ascii="細明體" w:eastAsia="細明體" w:hAnsi="細明體" w:hint="eastAsia"/>
          <w:kern w:val="2"/>
          <w:lang w:eastAsia="zh-TW"/>
        </w:rPr>
        <w:t>個傳入參數</w:t>
      </w:r>
    </w:p>
    <w:p w:rsidR="00F13C04" w:rsidRPr="00CC5B93" w:rsidRDefault="00F13C04" w:rsidP="00F13C04">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w:t>
      </w:r>
      <w:r w:rsidRPr="005935CA">
        <w:rPr>
          <w:rFonts w:ascii="細明體" w:eastAsia="細明體" w:hAnsi="細明體" w:hint="eastAsia"/>
          <w:lang w:eastAsia="zh-TW"/>
        </w:rPr>
        <w:t>整批或當日件</w:t>
      </w:r>
      <w:r>
        <w:rPr>
          <w:rFonts w:ascii="細明體" w:eastAsia="細明體" w:hAnsi="細明體" w:hint="eastAsia"/>
          <w:lang w:eastAsia="zh-TW"/>
        </w:rPr>
        <w:t xml:space="preserve"> =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1</w:t>
      </w:r>
    </w:p>
    <w:p w:rsidR="00F13C04" w:rsidRDefault="00F13C04" w:rsidP="00F13C04">
      <w:pPr>
        <w:pStyle w:val="Tabletext"/>
        <w:keepLines w:val="0"/>
        <w:numPr>
          <w:ilvl w:val="4"/>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2</w:t>
      </w:r>
    </w:p>
    <w:p w:rsidR="00F13C04" w:rsidRDefault="00F13C04" w:rsidP="00F13C04">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只能為</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 xml:space="preserve"> or </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p>
    <w:p w:rsidR="00F13C04" w:rsidRDefault="00F13C04" w:rsidP="00F13C04">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$處理日期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 xml:space="preserve">3 </w:t>
      </w:r>
    </w:p>
    <w:p w:rsidR="00F13C04" w:rsidRDefault="00F13C04" w:rsidP="00F13C04">
      <w:pPr>
        <w:pStyle w:val="Tabletext"/>
        <w:keepLines w:val="0"/>
        <w:numPr>
          <w:ilvl w:val="4"/>
          <w:numId w:val="1"/>
        </w:numPr>
        <w:spacing w:after="0" w:line="240" w:lineRule="auto"/>
        <w:rPr>
          <w:rFonts w:ascii="細明體" w:eastAsia="細明體" w:hAnsi="細明體" w:hint="eastAsia"/>
          <w:kern w:val="2"/>
          <w:lang w:eastAsia="zh-TW"/>
        </w:rPr>
      </w:pPr>
      <w:r w:rsidRPr="00794EE7">
        <w:rPr>
          <w:rFonts w:ascii="細明體" w:eastAsia="細明體" w:hAnsi="細明體" w:hint="eastAsia"/>
          <w:kern w:val="2"/>
          <w:lang w:eastAsia="zh-TW"/>
        </w:rPr>
        <w:t>$事故者ID</w:t>
      </w:r>
      <w:r>
        <w:rPr>
          <w:rFonts w:ascii="細明體" w:eastAsia="細明體" w:hAnsi="細明體" w:hint="eastAsia"/>
          <w:kern w:val="2"/>
          <w:lang w:eastAsia="zh-TW"/>
        </w:rPr>
        <w:t xml:space="preserve"> =</w:t>
      </w:r>
      <w:r w:rsidRPr="00CC5B93">
        <w:rPr>
          <w:rFonts w:ascii="細明體" w:eastAsia="細明體" w:hAnsi="細明體" w:hint="eastAsia"/>
          <w:kern w:val="2"/>
          <w:lang w:eastAsia="zh-TW"/>
        </w:rPr>
        <w:t>傳入參數</w:t>
      </w:r>
      <w:r>
        <w:rPr>
          <w:rFonts w:ascii="細明體" w:eastAsia="細明體" w:hAnsi="細明體" w:hint="eastAsia"/>
          <w:kern w:val="2"/>
          <w:lang w:eastAsia="zh-TW"/>
        </w:rPr>
        <w:t>4</w:t>
      </w:r>
    </w:p>
    <w:p w:rsidR="00DF54F2" w:rsidRDefault="00DF54F2" w:rsidP="00DF54F2">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若有</w:t>
      </w:r>
      <w:r w:rsidRPr="00CC5B93">
        <w:rPr>
          <w:rFonts w:ascii="細明體" w:eastAsia="細明體" w:hAnsi="細明體" w:hint="eastAsia"/>
          <w:kern w:val="2"/>
          <w:lang w:eastAsia="zh-TW"/>
        </w:rPr>
        <w:t>傳入</w:t>
      </w:r>
      <w:r w:rsidR="00F13C04">
        <w:rPr>
          <w:rFonts w:ascii="細明體" w:eastAsia="細明體" w:hAnsi="細明體" w:hint="eastAsia"/>
          <w:kern w:val="2"/>
          <w:lang w:eastAsia="zh-TW"/>
        </w:rPr>
        <w:t>五</w:t>
      </w:r>
      <w:r>
        <w:rPr>
          <w:rFonts w:ascii="細明體" w:eastAsia="細明體" w:hAnsi="細明體" w:hint="eastAsia"/>
          <w:kern w:val="2"/>
          <w:lang w:eastAsia="zh-TW"/>
        </w:rPr>
        <w:t>個以上</w:t>
      </w:r>
      <w:r w:rsidRPr="00CC5B93">
        <w:rPr>
          <w:rFonts w:ascii="細明體" w:eastAsia="細明體" w:hAnsi="細明體" w:hint="eastAsia"/>
          <w:kern w:val="2"/>
          <w:lang w:eastAsia="zh-TW"/>
        </w:rPr>
        <w:t>參數</w:t>
      </w:r>
    </w:p>
    <w:p w:rsidR="00DF54F2" w:rsidRPr="00D51CDF" w:rsidRDefault="00DF54F2" w:rsidP="00DF54F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顯示錯誤訊息 </w:t>
      </w:r>
      <w:r>
        <w:rPr>
          <w:rFonts w:ascii="細明體" w:eastAsia="細明體" w:hAnsi="細明體"/>
          <w:kern w:val="2"/>
          <w:lang w:eastAsia="zh-TW"/>
        </w:rPr>
        <w:t>“</w:t>
      </w:r>
      <w:r>
        <w:rPr>
          <w:rFonts w:ascii="細明體" w:eastAsia="細明體" w:hAnsi="細明體" w:hint="eastAsia"/>
          <w:kern w:val="2"/>
          <w:lang w:eastAsia="zh-TW"/>
        </w:rPr>
        <w:t>最多傳入</w:t>
      </w:r>
      <w:r w:rsidR="00F13C04">
        <w:rPr>
          <w:rFonts w:ascii="細明體" w:eastAsia="細明體" w:hAnsi="細明體" w:hint="eastAsia"/>
          <w:kern w:val="2"/>
          <w:lang w:eastAsia="zh-TW"/>
        </w:rPr>
        <w:t>四</w:t>
      </w:r>
      <w:r>
        <w:rPr>
          <w:rFonts w:ascii="細明體" w:eastAsia="細明體" w:hAnsi="細明體" w:hint="eastAsia"/>
          <w:kern w:val="2"/>
          <w:lang w:eastAsia="zh-TW"/>
        </w:rPr>
        <w:t>個參數(</w:t>
      </w:r>
      <w:r w:rsidRPr="005935CA">
        <w:rPr>
          <w:rFonts w:ascii="細明體" w:eastAsia="細明體" w:hAnsi="細明體" w:hint="eastAsia"/>
          <w:lang w:eastAsia="zh-TW"/>
        </w:rPr>
        <w:t>整批或當日件</w:t>
      </w:r>
      <w:r>
        <w:rPr>
          <w:rFonts w:ascii="細明體" w:eastAsia="細明體" w:hAnsi="細明體" w:hint="eastAsia"/>
          <w:lang w:eastAsia="zh-TW"/>
        </w:rPr>
        <w:t>,</w:t>
      </w:r>
      <w:r w:rsidRPr="007535F5">
        <w:rPr>
          <w:rFonts w:ascii="細明體" w:eastAsia="細明體" w:hAnsi="細明體" w:hint="eastAsia"/>
          <w:kern w:val="2"/>
          <w:lang w:eastAsia="zh-TW"/>
        </w:rPr>
        <w:t xml:space="preserve"> </w:t>
      </w:r>
      <w:r>
        <w:rPr>
          <w:rFonts w:ascii="細明體" w:eastAsia="細明體" w:hAnsi="細明體" w:hint="eastAsia"/>
          <w:kern w:val="2"/>
          <w:lang w:eastAsia="zh-TW"/>
        </w:rPr>
        <w:t xml:space="preserve">模型分類, </w:t>
      </w:r>
      <w:r w:rsidR="00F13C04">
        <w:rPr>
          <w:rFonts w:ascii="細明體" w:eastAsia="細明體" w:hAnsi="細明體" w:hint="eastAsia"/>
          <w:kern w:val="2"/>
          <w:lang w:eastAsia="zh-TW"/>
        </w:rPr>
        <w:t xml:space="preserve">處理日期, </w:t>
      </w:r>
      <w:r w:rsidRPr="00794EE7">
        <w:rPr>
          <w:rFonts w:ascii="細明體" w:eastAsia="細明體" w:hAnsi="細明體" w:hint="eastAsia"/>
          <w:kern w:val="2"/>
          <w:lang w:eastAsia="zh-TW"/>
        </w:rPr>
        <w:t>事故者ID</w:t>
      </w:r>
      <w:r>
        <w:rPr>
          <w:rFonts w:ascii="細明體" w:eastAsia="細明體" w:hAnsi="細明體" w:hint="eastAsia"/>
          <w:kern w:val="2"/>
          <w:lang w:eastAsia="zh-TW"/>
        </w:rPr>
        <w:t>)</w:t>
      </w:r>
      <w:r>
        <w:rPr>
          <w:rFonts w:ascii="細明體" w:eastAsia="細明體" w:hAnsi="細明體"/>
          <w:lang w:eastAsia="zh-TW"/>
        </w:rPr>
        <w:t>”</w:t>
      </w:r>
    </w:p>
    <w:p w:rsidR="00C13FDC" w:rsidRPr="009A4D50" w:rsidRDefault="005027D9" w:rsidP="00C13FDC">
      <w:pPr>
        <w:pStyle w:val="Tabletext"/>
        <w:keepLines w:val="0"/>
        <w:numPr>
          <w:ilvl w:val="1"/>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清檔：</w:t>
      </w:r>
    </w:p>
    <w:p w:rsidR="0010542E" w:rsidRPr="009A4D50" w:rsidRDefault="0010542E" w:rsidP="0010542E">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 xml:space="preserve">IF </w:t>
      </w:r>
      <w:r w:rsidRPr="009A4D50">
        <w:rPr>
          <w:rFonts w:ascii="細明體" w:eastAsia="細明體" w:hAnsi="細明體" w:hint="eastAsia"/>
          <w:kern w:val="2"/>
          <w:lang w:eastAsia="zh-TW"/>
        </w:rPr>
        <w:t>$</w:t>
      </w:r>
      <w:r w:rsidRPr="009A4D50">
        <w:rPr>
          <w:rFonts w:ascii="細明體" w:eastAsia="細明體" w:hAnsi="細明體" w:hint="eastAsia"/>
          <w:lang w:eastAsia="zh-TW"/>
        </w:rPr>
        <w:t xml:space="preserve">整批或當日件 = </w:t>
      </w:r>
      <w:r w:rsidRPr="009A4D50">
        <w:rPr>
          <w:rFonts w:ascii="細明體" w:eastAsia="細明體" w:hAnsi="細明體"/>
          <w:lang w:eastAsia="zh-TW"/>
        </w:rPr>
        <w:t>‘</w:t>
      </w:r>
      <w:r w:rsidRPr="009A4D50">
        <w:rPr>
          <w:rFonts w:ascii="細明體" w:eastAsia="細明體" w:hAnsi="細明體" w:hint="eastAsia"/>
          <w:lang w:eastAsia="zh-TW"/>
        </w:rPr>
        <w:t>D</w:t>
      </w:r>
      <w:r w:rsidRPr="009A4D50">
        <w:rPr>
          <w:rFonts w:ascii="細明體" w:eastAsia="細明體" w:hAnsi="細明體"/>
          <w:lang w:eastAsia="zh-TW"/>
        </w:rPr>
        <w:t>’</w:t>
      </w:r>
      <w:r w:rsidRPr="009A4D50">
        <w:rPr>
          <w:rFonts w:ascii="細明體" w:eastAsia="細明體" w:hAnsi="細明體" w:hint="eastAsia"/>
          <w:lang w:eastAsia="zh-TW"/>
        </w:rPr>
        <w:t>(當日件)</w:t>
      </w:r>
    </w:p>
    <w:p w:rsidR="0010542E" w:rsidRPr="009A4D50" w:rsidRDefault="0010542E" w:rsidP="0010542E">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WITH TMP_D AS</w:t>
      </w:r>
    </w:p>
    <w:p w:rsidR="0010542E" w:rsidRPr="009A4D50" w:rsidRDefault="0010542E" w:rsidP="0010542E">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讀取</w:t>
      </w:r>
      <w:r w:rsidRPr="009A4D50">
        <w:rPr>
          <w:rFonts w:ascii="細明體" w:eastAsia="細明體" w:hAnsi="細明體" w:cs="細明體" w:hint="eastAsia"/>
          <w:lang w:eastAsia="zh-TW"/>
        </w:rPr>
        <w:t>理賠受理輸入申請書檔</w:t>
      </w:r>
      <w:r w:rsidRPr="009A4D50">
        <w:rPr>
          <w:rFonts w:ascii="細明體" w:eastAsia="細明體" w:hAnsi="細明體" w:hint="eastAsia"/>
          <w:kern w:val="2"/>
          <w:lang w:eastAsia="zh-TW"/>
        </w:rPr>
        <w:t xml:space="preserve">DTAAA010 </w:t>
      </w:r>
    </w:p>
    <w:p w:rsidR="0010542E" w:rsidRPr="009A4D50" w:rsidRDefault="0010542E" w:rsidP="0010542E">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kern w:val="2"/>
          <w:lang w:eastAsia="zh-TW"/>
        </w:rPr>
        <w:t>J</w:t>
      </w:r>
      <w:r w:rsidRPr="009A4D50">
        <w:rPr>
          <w:rFonts w:ascii="細明體" w:eastAsia="細明體" w:hAnsi="細明體" w:hint="eastAsia"/>
          <w:kern w:val="2"/>
          <w:lang w:eastAsia="zh-TW"/>
        </w:rPr>
        <w:t xml:space="preserve">oin </w:t>
      </w:r>
      <w:r w:rsidRPr="009A4D50">
        <w:rPr>
          <w:rFonts w:ascii="細明體" w:eastAsia="細明體" w:hAnsi="細明體" w:cs="細明體" w:hint="eastAsia"/>
          <w:lang w:eastAsia="zh-TW"/>
        </w:rPr>
        <w:t>理賠受理檔DTAAA001 on 受理編號</w:t>
      </w:r>
    </w:p>
    <w:p w:rsidR="0010542E" w:rsidRDefault="0010542E" w:rsidP="0010542E">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BY參數:</w:t>
      </w:r>
    </w:p>
    <w:p w:rsidR="00DF54F2" w:rsidRPr="009A4D50" w:rsidRDefault="00DF54F2" w:rsidP="00452BA6">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p>
    <w:p w:rsidR="0010542E" w:rsidRDefault="0010542E" w:rsidP="00452BA6">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DTAAA010.事故原因: IN (</w:t>
      </w:r>
      <w:bookmarkStart w:id="1" w:name="Q_OCR_RESN_BACK"/>
      <w:bookmarkEnd w:id="1"/>
      <w:r w:rsidRPr="009A4D50">
        <w:rPr>
          <w:rFonts w:ascii="細明體" w:eastAsia="細明體" w:hAnsi="細明體"/>
          <w:kern w:val="2"/>
          <w:lang w:eastAsia="zh-TW"/>
        </w:rPr>
        <w:fldChar w:fldCharType="begin"/>
      </w:r>
      <w:r w:rsidRPr="009A4D50">
        <w:rPr>
          <w:rFonts w:ascii="細明體" w:eastAsia="細明體" w:hAnsi="細明體"/>
          <w:kern w:val="2"/>
          <w:lang w:eastAsia="zh-TW"/>
        </w:rPr>
        <w:instrText>HYPERLINK  \l "Q_OCR_RESN"</w:instrText>
      </w:r>
      <w:r w:rsidRPr="009A4D50">
        <w:rPr>
          <w:rFonts w:ascii="細明體" w:eastAsia="細明體" w:hAnsi="細明體"/>
          <w:kern w:val="2"/>
          <w:lang w:eastAsia="zh-TW"/>
        </w:rPr>
      </w:r>
      <w:r w:rsidRPr="009A4D50">
        <w:rPr>
          <w:rFonts w:ascii="細明體" w:eastAsia="細明體" w:hAnsi="細明體"/>
          <w:kern w:val="2"/>
          <w:lang w:eastAsia="zh-TW"/>
        </w:rPr>
        <w:fldChar w:fldCharType="separate"/>
      </w:r>
      <w:r w:rsidRPr="009A4D50">
        <w:rPr>
          <w:rStyle w:val="ad"/>
          <w:rFonts w:ascii="細明體" w:eastAsia="細明體" w:hAnsi="細明體" w:hint="eastAsia"/>
          <w:kern w:val="2"/>
          <w:lang w:eastAsia="zh-TW"/>
        </w:rPr>
        <w:t>事故原</w:t>
      </w:r>
      <w:r w:rsidRPr="009A4D50">
        <w:rPr>
          <w:rStyle w:val="ad"/>
          <w:rFonts w:ascii="細明體" w:eastAsia="細明體" w:hAnsi="細明體" w:hint="eastAsia"/>
          <w:kern w:val="2"/>
          <w:lang w:eastAsia="zh-TW"/>
        </w:rPr>
        <w:t>因</w:t>
      </w:r>
      <w:r w:rsidRPr="009A4D50">
        <w:rPr>
          <w:rStyle w:val="ad"/>
          <w:rFonts w:ascii="細明體" w:eastAsia="細明體" w:hAnsi="細明體" w:hint="eastAsia"/>
          <w:kern w:val="2"/>
          <w:lang w:eastAsia="zh-TW"/>
        </w:rPr>
        <w:t>代</w:t>
      </w:r>
      <w:r w:rsidRPr="009A4D50">
        <w:rPr>
          <w:rStyle w:val="ad"/>
          <w:rFonts w:ascii="細明體" w:eastAsia="細明體" w:hAnsi="細明體" w:hint="eastAsia"/>
          <w:kern w:val="2"/>
          <w:lang w:eastAsia="zh-TW"/>
        </w:rPr>
        <w:t>碼抽件條件</w:t>
      </w:r>
      <w:r w:rsidRPr="009A4D50">
        <w:rPr>
          <w:rFonts w:ascii="細明體" w:eastAsia="細明體" w:hAnsi="細明體"/>
          <w:kern w:val="2"/>
          <w:lang w:eastAsia="zh-TW"/>
        </w:rPr>
        <w:fldChar w:fldCharType="end"/>
      </w:r>
      <w:r w:rsidRPr="009A4D50">
        <w:rPr>
          <w:rFonts w:ascii="細明體" w:eastAsia="細明體" w:hAnsi="細明體" w:hint="eastAsia"/>
          <w:kern w:val="2"/>
          <w:lang w:eastAsia="zh-TW"/>
        </w:rPr>
        <w:t>)</w:t>
      </w:r>
    </w:p>
    <w:p w:rsidR="00DF54F2" w:rsidRDefault="00DF54F2" w:rsidP="00DF54F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ELSE 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p>
    <w:p w:rsidR="00DF54F2" w:rsidRPr="00452BA6" w:rsidRDefault="00DF54F2" w:rsidP="00452BA6">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DTAAA010.事故原因</w:t>
      </w:r>
      <w:r>
        <w:rPr>
          <w:rFonts w:ascii="細明體" w:eastAsia="細明體" w:hAnsi="細明體" w:hint="eastAsia"/>
          <w:kern w:val="2"/>
          <w:lang w:eastAsia="zh-TW"/>
        </w:rPr>
        <w:t>:</w:t>
      </w:r>
      <w:r w:rsidRPr="00DF54F2">
        <w:rPr>
          <w:rFonts w:ascii="細明體" w:eastAsia="細明體" w:hAnsi="細明體" w:hint="eastAsia"/>
          <w:lang w:eastAsia="zh-TW"/>
        </w:rPr>
        <w:t xml:space="preserve"> </w:t>
      </w:r>
      <w:r>
        <w:rPr>
          <w:rFonts w:ascii="細明體" w:eastAsia="細明體" w:hAnsi="細明體" w:hint="eastAsia"/>
          <w:lang w:eastAsia="zh-TW"/>
        </w:rPr>
        <w:t>IN (</w:t>
      </w:r>
      <w:hyperlink r:id="rId8" w:anchor="Q_OCR_RESN" w:history="1">
        <w:r>
          <w:rPr>
            <w:rStyle w:val="ad"/>
            <w:rFonts w:ascii="細明體" w:eastAsia="細明體" w:hAnsi="細明體" w:hint="eastAsia"/>
            <w:lang w:eastAsia="zh-TW"/>
          </w:rPr>
          <w:t>事故</w:t>
        </w:r>
        <w:r>
          <w:rPr>
            <w:rStyle w:val="ad"/>
            <w:rFonts w:ascii="細明體" w:eastAsia="細明體" w:hAnsi="細明體" w:hint="eastAsia"/>
            <w:lang w:eastAsia="zh-TW"/>
          </w:rPr>
          <w:t>原</w:t>
        </w:r>
        <w:r>
          <w:rPr>
            <w:rStyle w:val="ad"/>
            <w:rFonts w:ascii="細明體" w:eastAsia="細明體" w:hAnsi="細明體" w:hint="eastAsia"/>
            <w:lang w:eastAsia="zh-TW"/>
          </w:rPr>
          <w:t>因</w:t>
        </w:r>
        <w:r>
          <w:rPr>
            <w:rStyle w:val="ad"/>
            <w:rFonts w:ascii="細明體" w:eastAsia="細明體" w:hAnsi="細明體" w:hint="eastAsia"/>
            <w:lang w:eastAsia="zh-TW"/>
          </w:rPr>
          <w:t>代</w:t>
        </w:r>
        <w:r>
          <w:rPr>
            <w:rStyle w:val="ad"/>
            <w:rFonts w:ascii="細明體" w:eastAsia="細明體" w:hAnsi="細明體" w:hint="eastAsia"/>
            <w:lang w:eastAsia="zh-TW"/>
          </w:rPr>
          <w:t>碼抽件條件</w:t>
        </w:r>
      </w:hyperlink>
      <w:r>
        <w:rPr>
          <w:rFonts w:ascii="細明體" w:eastAsia="細明體" w:hAnsi="細明體" w:hint="eastAsia"/>
          <w:lang w:eastAsia="zh-TW"/>
        </w:rPr>
        <w:t>)的代碼值為</w:t>
      </w:r>
      <w:r>
        <w:rPr>
          <w:rFonts w:ascii="細明體" w:eastAsia="細明體" w:hAnsi="細明體" w:hint="eastAsia"/>
          <w:b/>
          <w:color w:val="FF0000"/>
          <w:lang w:eastAsia="zh-TW"/>
        </w:rPr>
        <w:t>紅字</w:t>
      </w:r>
      <w:r>
        <w:rPr>
          <w:rFonts w:ascii="細明體" w:eastAsia="細明體" w:hAnsi="細明體" w:hint="eastAsia"/>
          <w:lang w:eastAsia="zh-TW"/>
        </w:rPr>
        <w:t>的值</w:t>
      </w:r>
    </w:p>
    <w:p w:rsidR="00A21762" w:rsidRDefault="00A21762" w:rsidP="00A2176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 IF</w:t>
      </w:r>
      <w:r>
        <w:rPr>
          <w:rFonts w:ascii="細明體" w:eastAsia="細明體" w:hAnsi="細明體" w:hint="eastAsia"/>
          <w:kern w:val="2"/>
          <w:lang w:eastAsia="zh-TW"/>
        </w:rPr>
        <w:t xml:space="preserve">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 </w:t>
      </w:r>
      <w:r>
        <w:rPr>
          <w:rFonts w:ascii="細明體" w:eastAsia="細明體" w:hAnsi="細明體"/>
          <w:kern w:val="2"/>
          <w:lang w:eastAsia="zh-TW"/>
        </w:rPr>
        <w:t>‘</w:t>
      </w:r>
      <w:r>
        <w:rPr>
          <w:rFonts w:ascii="細明體" w:eastAsia="細明體" w:hAnsi="細明體" w:hint="eastAsia"/>
          <w:kern w:val="2"/>
          <w:lang w:eastAsia="zh-TW"/>
        </w:rPr>
        <w:t>2</w:t>
      </w:r>
      <w:r>
        <w:rPr>
          <w:rFonts w:ascii="細明體" w:eastAsia="細明體" w:hAnsi="細明體"/>
          <w:kern w:val="2"/>
          <w:lang w:eastAsia="zh-TW"/>
        </w:rPr>
        <w:t>’</w:t>
      </w:r>
    </w:p>
    <w:p w:rsidR="00A21762" w:rsidRPr="00452BA6" w:rsidRDefault="00A21762" w:rsidP="00452BA6">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DTAAA010.事故原因</w:t>
      </w:r>
      <w:r>
        <w:rPr>
          <w:rFonts w:ascii="細明體" w:eastAsia="細明體" w:hAnsi="細明體" w:hint="eastAsia"/>
          <w:kern w:val="2"/>
          <w:lang w:eastAsia="zh-TW"/>
        </w:rPr>
        <w:t>:</w:t>
      </w:r>
      <w:r w:rsidRPr="00DF54F2">
        <w:rPr>
          <w:rFonts w:ascii="細明體" w:eastAsia="細明體" w:hAnsi="細明體" w:hint="eastAsia"/>
          <w:lang w:eastAsia="zh-TW"/>
        </w:rPr>
        <w:t xml:space="preserve"> </w:t>
      </w:r>
      <w:r>
        <w:rPr>
          <w:rFonts w:ascii="細明體" w:eastAsia="細明體" w:hAnsi="細明體" w:hint="eastAsia"/>
          <w:lang w:eastAsia="zh-TW"/>
        </w:rPr>
        <w:t>IN (</w:t>
      </w:r>
      <w:hyperlink r:id="rId9" w:anchor="Q_OCR_RESN" w:history="1">
        <w:r>
          <w:rPr>
            <w:rStyle w:val="ad"/>
            <w:rFonts w:ascii="細明體" w:eastAsia="細明體" w:hAnsi="細明體" w:hint="eastAsia"/>
            <w:lang w:eastAsia="zh-TW"/>
          </w:rPr>
          <w:t>事故原因代碼抽件條件</w:t>
        </w:r>
      </w:hyperlink>
      <w:r>
        <w:rPr>
          <w:rFonts w:ascii="細明體" w:eastAsia="細明體" w:hAnsi="細明體" w:hint="eastAsia"/>
          <w:lang w:eastAsia="zh-TW"/>
        </w:rPr>
        <w:t>)的代碼值為</w:t>
      </w:r>
      <w:r>
        <w:rPr>
          <w:rFonts w:ascii="細明體" w:eastAsia="細明體" w:hAnsi="細明體" w:hint="eastAsia"/>
          <w:b/>
          <w:color w:val="0070C0"/>
          <w:lang w:eastAsia="zh-TW"/>
        </w:rPr>
        <w:t>藍字</w:t>
      </w:r>
      <w:r>
        <w:rPr>
          <w:rFonts w:ascii="細明體" w:eastAsia="細明體" w:hAnsi="細明體" w:hint="eastAsia"/>
          <w:lang w:eastAsia="zh-TW"/>
        </w:rPr>
        <w:t>的值</w:t>
      </w:r>
    </w:p>
    <w:p w:rsidR="00A21762" w:rsidRPr="009A4D50" w:rsidRDefault="00A21762" w:rsidP="00A2176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END IF</w:t>
      </w:r>
    </w:p>
    <w:p w:rsidR="0010542E" w:rsidRPr="009A4D50" w:rsidRDefault="0010542E"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IF $事故者ID 不為空白 (事故者ID當作查詢條件)</w:t>
      </w:r>
    </w:p>
    <w:p w:rsidR="0010542E" w:rsidRPr="009A4D50" w:rsidRDefault="0010542E" w:rsidP="0010542E">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事故者ID: $事故者ID</w:t>
      </w:r>
    </w:p>
    <w:p w:rsidR="0010542E" w:rsidRPr="009A4D50" w:rsidRDefault="0010542E"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END IF</w:t>
      </w:r>
    </w:p>
    <w:p w:rsidR="0010542E" w:rsidRPr="009A4D50" w:rsidRDefault="0010542E"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DTAAA001.受理進度 = </w:t>
      </w:r>
      <w:r w:rsidRPr="009A4D50">
        <w:rPr>
          <w:rFonts w:ascii="細明體" w:eastAsia="細明體" w:hAnsi="細明體"/>
          <w:kern w:val="2"/>
          <w:lang w:eastAsia="zh-TW"/>
        </w:rPr>
        <w:t>‘</w:t>
      </w:r>
      <w:r w:rsidRPr="009A4D50">
        <w:rPr>
          <w:rFonts w:ascii="細明體" w:eastAsia="細明體" w:hAnsi="細明體" w:hint="eastAsia"/>
          <w:kern w:val="2"/>
          <w:lang w:eastAsia="zh-TW"/>
        </w:rPr>
        <w:t>80</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(結案 )</w:t>
      </w:r>
    </w:p>
    <w:p w:rsidR="009A4D50" w:rsidRPr="009A4D50" w:rsidRDefault="009A4D50"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DTAAA001.</w:t>
      </w:r>
      <w:r w:rsidRPr="009A4D50">
        <w:rPr>
          <w:rFonts w:ascii="細明體" w:eastAsia="細明體" w:hAnsi="細明體" w:cs="Arial" w:hint="eastAsia"/>
          <w:lang w:eastAsia="zh-TW"/>
        </w:rPr>
        <w:t xml:space="preserve">壽團險分類 = </w:t>
      </w:r>
      <w:r w:rsidRPr="009A4D50">
        <w:rPr>
          <w:rFonts w:ascii="細明體" w:eastAsia="細明體" w:hAnsi="細明體" w:cs="Arial"/>
          <w:lang w:eastAsia="zh-TW"/>
        </w:rPr>
        <w:t>‘</w:t>
      </w:r>
      <w:r w:rsidRPr="009A4D50">
        <w:rPr>
          <w:rFonts w:ascii="細明體" w:eastAsia="細明體" w:hAnsi="細明體" w:cs="Arial" w:hint="eastAsia"/>
          <w:lang w:eastAsia="zh-TW"/>
        </w:rPr>
        <w:t>0</w:t>
      </w:r>
      <w:r w:rsidRPr="009A4D50">
        <w:rPr>
          <w:rFonts w:ascii="細明體" w:eastAsia="細明體" w:hAnsi="細明體" w:cs="Arial"/>
          <w:lang w:eastAsia="zh-TW"/>
        </w:rPr>
        <w:t>’</w:t>
      </w:r>
      <w:r w:rsidRPr="009A4D50">
        <w:rPr>
          <w:rFonts w:ascii="細明體" w:eastAsia="細明體" w:hAnsi="細明體" w:cs="Arial" w:hint="eastAsia"/>
          <w:lang w:eastAsia="zh-TW"/>
        </w:rPr>
        <w:t xml:space="preserve"> (壽險)</w:t>
      </w:r>
    </w:p>
    <w:p w:rsidR="0010542E" w:rsidRPr="009A4D50" w:rsidRDefault="0010542E"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 xml:space="preserve">結案日(END_CASE_DATE) </w:t>
      </w:r>
      <w:r w:rsidR="00E3546A">
        <w:rPr>
          <w:rFonts w:ascii="細明體" w:eastAsia="細明體" w:hAnsi="細明體" w:hint="eastAsia"/>
          <w:lang w:eastAsia="zh-TW"/>
        </w:rPr>
        <w:t>&gt;</w:t>
      </w:r>
      <w:r w:rsidRPr="009A4D50">
        <w:rPr>
          <w:rFonts w:ascii="細明體" w:eastAsia="細明體" w:hAnsi="細明體" w:hint="eastAsia"/>
          <w:lang w:eastAsia="zh-TW"/>
        </w:rPr>
        <w:t xml:space="preserve">= </w:t>
      </w:r>
      <w:r w:rsidRPr="009A4D50">
        <w:rPr>
          <w:rFonts w:ascii="細明體" w:eastAsia="細明體" w:hAnsi="細明體" w:hint="eastAsia"/>
          <w:kern w:val="2"/>
          <w:lang w:eastAsia="zh-TW"/>
        </w:rPr>
        <w:t>$Shutdown_Date</w:t>
      </w:r>
    </w:p>
    <w:p w:rsidR="0010542E" w:rsidRPr="009A4D50" w:rsidRDefault="0010542E"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撈取欄位</w:t>
      </w:r>
    </w:p>
    <w:p w:rsidR="0010542E" w:rsidRPr="009A4D50" w:rsidRDefault="0010542E" w:rsidP="0010542E">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w:t>
      </w:r>
      <w:r w:rsidR="005E6F57">
        <w:rPr>
          <w:rFonts w:ascii="細明體" w:eastAsia="細明體" w:hAnsi="細明體" w:hint="eastAsia"/>
          <w:kern w:val="2"/>
          <w:lang w:eastAsia="zh-TW"/>
        </w:rPr>
        <w:t>受理編號</w:t>
      </w:r>
    </w:p>
    <w:p w:rsidR="0010542E" w:rsidRPr="009A4D50" w:rsidRDefault="0010542E" w:rsidP="0010542E">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刪除</w:t>
      </w:r>
      <w:r w:rsidR="00295251" w:rsidRPr="009A4D50">
        <w:rPr>
          <w:rFonts w:ascii="細明體" w:eastAsia="細明體" w:hAnsi="細明體" w:hint="eastAsia"/>
          <w:lang w:eastAsia="zh-TW"/>
        </w:rPr>
        <w:t>浮濫就診住院天數明細檔</w:t>
      </w:r>
      <w:r w:rsidRPr="009A4D50">
        <w:rPr>
          <w:rFonts w:ascii="細明體" w:eastAsia="細明體" w:hAnsi="細明體" w:hint="eastAsia"/>
          <w:lang w:eastAsia="zh-TW"/>
        </w:rPr>
        <w:t>DTAAV00</w:t>
      </w:r>
      <w:r w:rsidR="00295251" w:rsidRPr="009A4D50">
        <w:rPr>
          <w:rFonts w:ascii="細明體" w:eastAsia="細明體" w:hAnsi="細明體" w:hint="eastAsia"/>
          <w:lang w:eastAsia="zh-TW"/>
        </w:rPr>
        <w:t>2</w:t>
      </w:r>
      <w:r w:rsidRPr="009A4D50">
        <w:rPr>
          <w:rFonts w:ascii="細明體" w:eastAsia="細明體" w:hAnsi="細明體" w:hint="eastAsia"/>
          <w:lang w:eastAsia="zh-TW"/>
        </w:rPr>
        <w:t>,BY參數:</w:t>
      </w:r>
    </w:p>
    <w:p w:rsidR="0010542E" w:rsidRPr="009A4D50" w:rsidRDefault="005E6F57" w:rsidP="0010542E">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受理編號</w:t>
      </w:r>
      <w:r w:rsidR="0010542E" w:rsidRPr="009A4D50">
        <w:rPr>
          <w:rFonts w:ascii="細明體" w:eastAsia="細明體" w:hAnsi="細明體" w:hint="eastAsia"/>
          <w:kern w:val="2"/>
          <w:lang w:eastAsia="zh-TW"/>
        </w:rPr>
        <w:t>: 所有符合</w:t>
      </w:r>
      <w:r w:rsidR="0010542E" w:rsidRPr="009A4D50">
        <w:rPr>
          <w:rFonts w:ascii="細明體" w:eastAsia="細明體" w:hAnsi="細明體" w:hint="eastAsia"/>
          <w:lang w:eastAsia="zh-TW"/>
        </w:rPr>
        <w:t>TMP_D的</w:t>
      </w:r>
      <w:r>
        <w:rPr>
          <w:rFonts w:ascii="細明體" w:eastAsia="細明體" w:hAnsi="細明體" w:hint="eastAsia"/>
          <w:lang w:eastAsia="zh-TW"/>
        </w:rPr>
        <w:t>受理編號</w:t>
      </w:r>
    </w:p>
    <w:p w:rsidR="0010542E" w:rsidRPr="009A4D50" w:rsidRDefault="0010542E" w:rsidP="0010542E">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ELSE</w:t>
      </w:r>
    </w:p>
    <w:p w:rsidR="0010542E" w:rsidRPr="009A4D50" w:rsidRDefault="0010542E" w:rsidP="0010542E">
      <w:pPr>
        <w:pStyle w:val="Tabletext"/>
        <w:keepLines w:val="0"/>
        <w:numPr>
          <w:ilvl w:val="3"/>
          <w:numId w:val="1"/>
        </w:numPr>
        <w:spacing w:after="0" w:line="240" w:lineRule="auto"/>
        <w:rPr>
          <w:rFonts w:ascii="細明體" w:eastAsia="細明體" w:hAnsi="細明體"/>
          <w:kern w:val="2"/>
          <w:lang w:eastAsia="zh-TW"/>
        </w:rPr>
      </w:pPr>
      <w:r w:rsidRPr="009A4D50">
        <w:rPr>
          <w:rFonts w:ascii="細明體" w:eastAsia="細明體" w:hAnsi="細明體" w:hint="eastAsia"/>
          <w:kern w:val="2"/>
          <w:lang w:eastAsia="zh-TW"/>
        </w:rPr>
        <w:t>IF $事故者ID = 空白</w:t>
      </w:r>
    </w:p>
    <w:p w:rsidR="00761E90" w:rsidRPr="00CC5B93" w:rsidRDefault="00761E90" w:rsidP="00761E90">
      <w:pPr>
        <w:pStyle w:val="Tabletext"/>
        <w:keepLines w:val="0"/>
        <w:numPr>
          <w:ilvl w:val="4"/>
          <w:numId w:val="1"/>
        </w:numPr>
        <w:spacing w:after="0" w:line="240" w:lineRule="auto"/>
        <w:rPr>
          <w:rFonts w:ascii="細明體" w:eastAsia="細明體" w:hAnsi="細明體"/>
          <w:kern w:val="2"/>
          <w:lang w:eastAsia="zh-TW"/>
        </w:rPr>
      </w:pPr>
      <w:r>
        <w:rPr>
          <w:rFonts w:ascii="細明體" w:eastAsia="細明體" w:hAnsi="細明體" w:hint="eastAsia"/>
          <w:caps/>
          <w:szCs w:val="24"/>
          <w:lang w:eastAsia="zh-TW"/>
        </w:rPr>
        <w:t xml:space="preserve">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&lt;&gt;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r>
        <w:rPr>
          <w:rFonts w:ascii="細明體" w:eastAsia="細明體" w:hAnsi="細明體" w:hint="eastAsia"/>
          <w:kern w:val="2"/>
          <w:lang w:eastAsia="zh-TW"/>
        </w:rPr>
        <w:t>(全部重新產生)</w:t>
      </w:r>
    </w:p>
    <w:p w:rsidR="00761E90" w:rsidRPr="0084049B" w:rsidRDefault="00761E90" w:rsidP="00761E90">
      <w:pPr>
        <w:pStyle w:val="Tabletext"/>
        <w:keepLines w:val="0"/>
        <w:numPr>
          <w:ilvl w:val="5"/>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將</w:t>
      </w:r>
      <w:r w:rsidRPr="009A4D50">
        <w:rPr>
          <w:rFonts w:ascii="細明體" w:eastAsia="細明體" w:hAnsi="細明體" w:hint="eastAsia"/>
          <w:lang w:eastAsia="zh-TW"/>
        </w:rPr>
        <w:t>浮濫就診住院天數明細檔DTAAV002</w:t>
      </w:r>
      <w:r w:rsidRPr="00CC5B93">
        <w:rPr>
          <w:rFonts w:ascii="細明體" w:eastAsia="細明體" w:hAnsi="細明體" w:hint="eastAsia"/>
          <w:lang w:eastAsia="zh-TW"/>
        </w:rPr>
        <w:t>清空。</w:t>
      </w:r>
    </w:p>
    <w:p w:rsidR="00761E90" w:rsidRPr="0084049B" w:rsidRDefault="00761E90" w:rsidP="00761E90">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p>
    <w:p w:rsidR="00761E90" w:rsidRPr="002E0FC9" w:rsidRDefault="00761E90" w:rsidP="00761E90">
      <w:pPr>
        <w:pStyle w:val="Tabletext"/>
        <w:keepLines w:val="0"/>
        <w:numPr>
          <w:ilvl w:val="5"/>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lang w:eastAsia="zh-TW"/>
        </w:rPr>
        <w:t>刪除</w:t>
      </w:r>
      <w:r w:rsidRPr="009A4D50">
        <w:rPr>
          <w:rFonts w:ascii="細明體" w:eastAsia="細明體" w:hAnsi="細明體" w:hint="eastAsia"/>
          <w:lang w:eastAsia="zh-TW"/>
        </w:rPr>
        <w:t>浮濫就診住院天數明細檔DTAAV002</w:t>
      </w:r>
      <w:r w:rsidRPr="00CC5B93">
        <w:rPr>
          <w:rFonts w:ascii="細明體" w:eastAsia="細明體" w:hAnsi="細明體" w:hint="eastAsia"/>
          <w:lang w:eastAsia="zh-TW"/>
        </w:rPr>
        <w:t>,BY參數:</w:t>
      </w:r>
    </w:p>
    <w:p w:rsidR="00761E90" w:rsidRDefault="00761E90" w:rsidP="00761E90">
      <w:pPr>
        <w:pStyle w:val="Tabletext"/>
        <w:keepLines w:val="0"/>
        <w:numPr>
          <w:ilvl w:val="6"/>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模型分類: $模型分類</w:t>
      </w:r>
    </w:p>
    <w:p w:rsidR="00761E90" w:rsidRDefault="00761E90" w:rsidP="00761E90">
      <w:pPr>
        <w:pStyle w:val="Tabletext"/>
        <w:keepLines w:val="0"/>
        <w:numPr>
          <w:ilvl w:val="6"/>
          <w:numId w:val="1"/>
        </w:numPr>
        <w:spacing w:after="0" w:line="240" w:lineRule="auto"/>
        <w:rPr>
          <w:rFonts w:ascii="細明體" w:eastAsia="細明體" w:hAnsi="細明體" w:hint="eastAsia"/>
          <w:kern w:val="2"/>
          <w:lang w:eastAsia="zh-TW"/>
        </w:rPr>
      </w:pPr>
      <w:r w:rsidRPr="00CC5B93">
        <w:rPr>
          <w:rFonts w:ascii="細明體" w:eastAsia="細明體" w:hAnsi="細明體" w:hint="eastAsia"/>
          <w:kern w:val="2"/>
          <w:lang w:eastAsia="zh-TW"/>
        </w:rPr>
        <w:t>若刪除不到屬正常，繼續下一STEP</w:t>
      </w:r>
    </w:p>
    <w:p w:rsidR="00761E90" w:rsidRPr="002E0FC9" w:rsidRDefault="00761E90" w:rsidP="00761E90">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10542E" w:rsidRPr="009A4D50" w:rsidRDefault="0010542E" w:rsidP="00452BA6">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ELSE</w:t>
      </w:r>
    </w:p>
    <w:p w:rsidR="0010542E" w:rsidRPr="009A4D50" w:rsidRDefault="0010542E" w:rsidP="0010542E">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刪除</w:t>
      </w:r>
      <w:r w:rsidR="00295251" w:rsidRPr="009A4D50">
        <w:rPr>
          <w:rFonts w:ascii="細明體" w:eastAsia="細明體" w:hAnsi="細明體" w:hint="eastAsia"/>
          <w:lang w:eastAsia="zh-TW"/>
        </w:rPr>
        <w:t>浮濫就診住院天數明細檔</w:t>
      </w:r>
      <w:r w:rsidRPr="009A4D50">
        <w:rPr>
          <w:rFonts w:ascii="細明體" w:eastAsia="細明體" w:hAnsi="細明體" w:hint="eastAsia"/>
          <w:lang w:eastAsia="zh-TW"/>
        </w:rPr>
        <w:t>DTAAV00</w:t>
      </w:r>
      <w:r w:rsidR="00295251" w:rsidRPr="009A4D50">
        <w:rPr>
          <w:rFonts w:ascii="細明體" w:eastAsia="細明體" w:hAnsi="細明體" w:hint="eastAsia"/>
          <w:lang w:eastAsia="zh-TW"/>
        </w:rPr>
        <w:t>2</w:t>
      </w:r>
      <w:r w:rsidRPr="009A4D50">
        <w:rPr>
          <w:rFonts w:ascii="細明體" w:eastAsia="細明體" w:hAnsi="細明體" w:hint="eastAsia"/>
          <w:lang w:eastAsia="zh-TW"/>
        </w:rPr>
        <w:t>,BY參數:</w:t>
      </w:r>
    </w:p>
    <w:p w:rsidR="0010542E" w:rsidRPr="009A4D50" w:rsidRDefault="0010542E"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事故者ID:</w:t>
      </w:r>
      <w:r w:rsidRPr="009A4D50">
        <w:rPr>
          <w:rFonts w:ascii="細明體" w:eastAsia="細明體" w:hAnsi="細明體" w:hint="eastAsia"/>
          <w:kern w:val="2"/>
          <w:lang w:eastAsia="zh-TW"/>
        </w:rPr>
        <w:t xml:space="preserve"> $事故者ID</w:t>
      </w:r>
    </w:p>
    <w:p w:rsidR="0010542E" w:rsidRPr="009A4D50" w:rsidRDefault="0010542E" w:rsidP="0010542E">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若刪除不到屬正常，繼續下一STEP</w:t>
      </w:r>
    </w:p>
    <w:p w:rsidR="0010542E" w:rsidRPr="009A4D50" w:rsidRDefault="0010542E" w:rsidP="0010542E">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END IF</w:t>
      </w:r>
    </w:p>
    <w:p w:rsidR="0010542E" w:rsidRPr="009A4D50" w:rsidRDefault="0010542E" w:rsidP="0010542E">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END IF</w:t>
      </w:r>
    </w:p>
    <w:p w:rsidR="001B6B5C" w:rsidRPr="009A4D50" w:rsidRDefault="001B6B5C" w:rsidP="007A5002">
      <w:pPr>
        <w:pStyle w:val="Tabletext"/>
        <w:keepLines w:val="0"/>
        <w:numPr>
          <w:ilvl w:val="1"/>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IF $</w:t>
      </w:r>
      <w:r w:rsidRPr="009A4D50">
        <w:rPr>
          <w:rFonts w:ascii="細明體" w:eastAsia="細明體" w:hAnsi="細明體" w:hint="eastAsia"/>
          <w:lang w:eastAsia="zh-TW"/>
        </w:rPr>
        <w:t xml:space="preserve">整批或當日件 = </w:t>
      </w:r>
      <w:r w:rsidRPr="009A4D50">
        <w:rPr>
          <w:rFonts w:ascii="細明體" w:eastAsia="細明體" w:hAnsi="細明體"/>
          <w:lang w:eastAsia="zh-TW"/>
        </w:rPr>
        <w:t>‘</w:t>
      </w:r>
      <w:r w:rsidRPr="009A4D50">
        <w:rPr>
          <w:rFonts w:ascii="細明體" w:eastAsia="細明體" w:hAnsi="細明體" w:hint="eastAsia"/>
          <w:lang w:eastAsia="zh-TW"/>
        </w:rPr>
        <w:t>D</w:t>
      </w:r>
      <w:r w:rsidRPr="009A4D50">
        <w:rPr>
          <w:rFonts w:ascii="細明體" w:eastAsia="細明體" w:hAnsi="細明體"/>
          <w:lang w:eastAsia="zh-TW"/>
        </w:rPr>
        <w:t>’</w:t>
      </w:r>
      <w:r w:rsidRPr="009A4D50">
        <w:rPr>
          <w:rFonts w:ascii="細明體" w:eastAsia="細明體" w:hAnsi="細明體" w:hint="eastAsia"/>
          <w:lang w:eastAsia="zh-TW"/>
        </w:rPr>
        <w:t>(當日件)</w:t>
      </w:r>
    </w:p>
    <w:p w:rsidR="00426124" w:rsidRPr="009A4D50" w:rsidRDefault="00426124" w:rsidP="007A5002">
      <w:pPr>
        <w:pStyle w:val="Tabletext"/>
        <w:keepLines w:val="0"/>
        <w:numPr>
          <w:ilvl w:val="2"/>
          <w:numId w:val="1"/>
        </w:numPr>
        <w:spacing w:after="0" w:line="240" w:lineRule="auto"/>
        <w:rPr>
          <w:rFonts w:ascii="細明體" w:eastAsia="細明體" w:hAnsi="細明體" w:hint="eastAsia"/>
          <w:b/>
          <w:color w:val="00B0F0"/>
          <w:kern w:val="2"/>
          <w:lang w:eastAsia="zh-TW"/>
        </w:rPr>
      </w:pPr>
      <w:r w:rsidRPr="009A4D50">
        <w:rPr>
          <w:rFonts w:ascii="細明體" w:eastAsia="細明體" w:hAnsi="細明體" w:hint="eastAsia"/>
          <w:b/>
          <w:color w:val="00B0F0"/>
          <w:kern w:val="2"/>
          <w:lang w:eastAsia="zh-TW"/>
        </w:rPr>
        <w:t xml:space="preserve">WITH A AS </w:t>
      </w:r>
    </w:p>
    <w:p w:rsidR="00692C10" w:rsidRPr="009A4D50" w:rsidRDefault="00692C10"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讀取</w:t>
      </w:r>
      <w:r w:rsidRPr="009A4D50">
        <w:rPr>
          <w:rFonts w:ascii="細明體" w:eastAsia="細明體" w:hAnsi="細明體" w:cs="細明體" w:hint="eastAsia"/>
          <w:lang w:eastAsia="zh-TW"/>
        </w:rPr>
        <w:t>理賠受理輸入申請書檔</w:t>
      </w:r>
      <w:r w:rsidRPr="009A4D50">
        <w:rPr>
          <w:rFonts w:ascii="細明體" w:eastAsia="細明體" w:hAnsi="細明體" w:hint="eastAsia"/>
          <w:kern w:val="2"/>
          <w:lang w:eastAsia="zh-TW"/>
        </w:rPr>
        <w:t>DTAAA010</w:t>
      </w:r>
      <w:r w:rsidR="00E97DB2" w:rsidRPr="009A4D50">
        <w:rPr>
          <w:rFonts w:ascii="細明體" w:eastAsia="細明體" w:hAnsi="細明體" w:hint="eastAsia"/>
          <w:kern w:val="2"/>
          <w:lang w:eastAsia="zh-TW"/>
        </w:rPr>
        <w:t xml:space="preserve"> </w:t>
      </w:r>
    </w:p>
    <w:p w:rsidR="00692C10" w:rsidRPr="00727C4D" w:rsidRDefault="00692C10"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kern w:val="2"/>
          <w:lang w:eastAsia="zh-TW"/>
        </w:rPr>
        <w:t>J</w:t>
      </w:r>
      <w:r w:rsidRPr="009A4D50">
        <w:rPr>
          <w:rFonts w:ascii="細明體" w:eastAsia="細明體" w:hAnsi="細明體" w:hint="eastAsia"/>
          <w:kern w:val="2"/>
          <w:lang w:eastAsia="zh-TW"/>
        </w:rPr>
        <w:t xml:space="preserve">oin </w:t>
      </w:r>
      <w:r w:rsidRPr="009A4D50">
        <w:rPr>
          <w:rFonts w:ascii="細明體" w:eastAsia="細明體" w:hAnsi="細明體" w:cs="細明體" w:hint="eastAsia"/>
          <w:lang w:eastAsia="zh-TW"/>
        </w:rPr>
        <w:t>理賠受理檔DTAAA001 on 受理編號</w:t>
      </w:r>
    </w:p>
    <w:p w:rsidR="004F0C8B" w:rsidRPr="009A4D50" w:rsidRDefault="004F0C8B" w:rsidP="004F0C8B">
      <w:pPr>
        <w:pStyle w:val="Tabletext"/>
        <w:keepLines w:val="0"/>
        <w:numPr>
          <w:ilvl w:val="3"/>
          <w:numId w:val="1"/>
        </w:numPr>
        <w:spacing w:after="0" w:line="240" w:lineRule="auto"/>
        <w:rPr>
          <w:rFonts w:ascii="細明體" w:eastAsia="細明體" w:hAnsi="細明體" w:hint="eastAsia"/>
          <w:kern w:val="2"/>
          <w:lang w:eastAsia="zh-TW"/>
        </w:rPr>
      </w:pPr>
      <w:r w:rsidRPr="004F0C8B">
        <w:rPr>
          <w:rFonts w:ascii="細明體" w:eastAsia="細明體" w:hAnsi="細明體" w:hint="eastAsia"/>
          <w:kern w:val="2"/>
          <w:lang w:eastAsia="zh-TW"/>
        </w:rPr>
        <w:t>left join 理賠受理大額給付檔DTAAA040 on 受理編號</w:t>
      </w:r>
    </w:p>
    <w:p w:rsidR="00692C10" w:rsidRPr="009A4D50" w:rsidRDefault="00692C10"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BY參數:</w:t>
      </w:r>
    </w:p>
    <w:p w:rsidR="00692C10" w:rsidRPr="009A4D50" w:rsidRDefault="00692C10"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DTAAA010.事故原因: IN (</w:t>
      </w:r>
      <w:hyperlink w:anchor="Q_OCR_RESN" w:history="1">
        <w:r w:rsidRPr="009A4D50">
          <w:rPr>
            <w:rStyle w:val="ad"/>
            <w:rFonts w:ascii="細明體" w:eastAsia="細明體" w:hAnsi="細明體" w:hint="eastAsia"/>
            <w:kern w:val="2"/>
            <w:lang w:eastAsia="zh-TW"/>
          </w:rPr>
          <w:t>事故原</w:t>
        </w:r>
        <w:r w:rsidRPr="009A4D50">
          <w:rPr>
            <w:rStyle w:val="ad"/>
            <w:rFonts w:ascii="細明體" w:eastAsia="細明體" w:hAnsi="細明體" w:hint="eastAsia"/>
            <w:kern w:val="2"/>
            <w:lang w:eastAsia="zh-TW"/>
          </w:rPr>
          <w:t>因</w:t>
        </w:r>
        <w:r w:rsidRPr="009A4D50">
          <w:rPr>
            <w:rStyle w:val="ad"/>
            <w:rFonts w:ascii="細明體" w:eastAsia="細明體" w:hAnsi="細明體" w:hint="eastAsia"/>
            <w:kern w:val="2"/>
            <w:lang w:eastAsia="zh-TW"/>
          </w:rPr>
          <w:t>代</w:t>
        </w:r>
        <w:r w:rsidRPr="009A4D50">
          <w:rPr>
            <w:rStyle w:val="ad"/>
            <w:rFonts w:ascii="細明體" w:eastAsia="細明體" w:hAnsi="細明體" w:hint="eastAsia"/>
            <w:kern w:val="2"/>
            <w:lang w:eastAsia="zh-TW"/>
          </w:rPr>
          <w:t>碼</w:t>
        </w:r>
        <w:r w:rsidRPr="009A4D50">
          <w:rPr>
            <w:rStyle w:val="ad"/>
            <w:rFonts w:ascii="細明體" w:eastAsia="細明體" w:hAnsi="細明體" w:hint="eastAsia"/>
            <w:kern w:val="2"/>
            <w:lang w:eastAsia="zh-TW"/>
          </w:rPr>
          <w:t>抽件條件</w:t>
        </w:r>
      </w:hyperlink>
      <w:r w:rsidRPr="009A4D50">
        <w:rPr>
          <w:rFonts w:ascii="細明體" w:eastAsia="細明體" w:hAnsi="細明體" w:hint="eastAsia"/>
          <w:kern w:val="2"/>
          <w:lang w:eastAsia="zh-TW"/>
        </w:rPr>
        <w:t>)</w:t>
      </w:r>
    </w:p>
    <w:p w:rsidR="00E97DB2" w:rsidRPr="009A4D50" w:rsidRDefault="00E97DB2"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IF $事故者ID 不為空白 (事故者ID當作查詢條件)</w:t>
      </w:r>
    </w:p>
    <w:p w:rsidR="00E97DB2" w:rsidRPr="009A4D50" w:rsidRDefault="00E97DB2" w:rsidP="007A5002">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事故者ID: $事故者ID</w:t>
      </w:r>
    </w:p>
    <w:p w:rsidR="00E97DB2" w:rsidRPr="009A4D50" w:rsidRDefault="00E97DB2"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END IF</w:t>
      </w:r>
    </w:p>
    <w:p w:rsidR="00692C10" w:rsidRDefault="00692C10"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DTAAA001.受理進度 = </w:t>
      </w:r>
      <w:r w:rsidRPr="009A4D50">
        <w:rPr>
          <w:rFonts w:ascii="細明體" w:eastAsia="細明體" w:hAnsi="細明體"/>
          <w:kern w:val="2"/>
          <w:lang w:eastAsia="zh-TW"/>
        </w:rPr>
        <w:t>‘</w:t>
      </w:r>
      <w:r w:rsidRPr="009A4D50">
        <w:rPr>
          <w:rFonts w:ascii="細明體" w:eastAsia="細明體" w:hAnsi="細明體" w:hint="eastAsia"/>
          <w:kern w:val="2"/>
          <w:lang w:eastAsia="zh-TW"/>
        </w:rPr>
        <w:t>80</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(結案 )</w:t>
      </w:r>
    </w:p>
    <w:p w:rsidR="005E6F57" w:rsidRDefault="005E6F57"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DTAAA001.</w:t>
      </w:r>
      <w:r w:rsidRPr="009A4D50">
        <w:rPr>
          <w:rFonts w:ascii="細明體" w:eastAsia="細明體" w:hAnsi="細明體" w:cs="Arial" w:hint="eastAsia"/>
          <w:lang w:eastAsia="zh-TW"/>
        </w:rPr>
        <w:t xml:space="preserve">壽團險分類 = </w:t>
      </w:r>
      <w:r w:rsidRPr="009A4D50">
        <w:rPr>
          <w:rFonts w:ascii="細明體" w:eastAsia="細明體" w:hAnsi="細明體" w:cs="Arial"/>
          <w:lang w:eastAsia="zh-TW"/>
        </w:rPr>
        <w:t>‘</w:t>
      </w:r>
      <w:r w:rsidRPr="009A4D50">
        <w:rPr>
          <w:rFonts w:ascii="細明體" w:eastAsia="細明體" w:hAnsi="細明體" w:cs="Arial" w:hint="eastAsia"/>
          <w:lang w:eastAsia="zh-TW"/>
        </w:rPr>
        <w:t>0</w:t>
      </w:r>
      <w:r w:rsidRPr="009A4D50">
        <w:rPr>
          <w:rFonts w:ascii="細明體" w:eastAsia="細明體" w:hAnsi="細明體" w:cs="Arial"/>
          <w:lang w:eastAsia="zh-TW"/>
        </w:rPr>
        <w:t>’</w:t>
      </w:r>
      <w:r w:rsidRPr="009A4D50">
        <w:rPr>
          <w:rFonts w:ascii="細明體" w:eastAsia="細明體" w:hAnsi="細明體" w:cs="Arial" w:hint="eastAsia"/>
          <w:lang w:eastAsia="zh-TW"/>
        </w:rPr>
        <w:t xml:space="preserve"> (壽險)</w:t>
      </w:r>
    </w:p>
    <w:p w:rsidR="005E6F57" w:rsidRDefault="005E6F57" w:rsidP="007A500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IF $處理日期 不為空值</w:t>
      </w:r>
    </w:p>
    <w:p w:rsidR="005E6F57" w:rsidRDefault="005E6F57" w:rsidP="00E73D6A">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 xml:space="preserve">結案日(END_CASE_DATE) </w:t>
      </w:r>
      <w:r>
        <w:rPr>
          <w:rFonts w:ascii="細明體" w:eastAsia="細明體" w:hAnsi="細明體" w:hint="eastAsia"/>
          <w:lang w:eastAsia="zh-TW"/>
        </w:rPr>
        <w:t>&gt;</w:t>
      </w:r>
      <w:r w:rsidRPr="009A4D50">
        <w:rPr>
          <w:rFonts w:ascii="細明體" w:eastAsia="細明體" w:hAnsi="細明體" w:hint="eastAsia"/>
          <w:lang w:eastAsia="zh-TW"/>
        </w:rPr>
        <w:t>=</w:t>
      </w:r>
      <w:r>
        <w:rPr>
          <w:rFonts w:ascii="細明體" w:eastAsia="細明體" w:hAnsi="細明體" w:hint="eastAsia"/>
          <w:lang w:eastAsia="zh-TW"/>
        </w:rPr>
        <w:t xml:space="preserve"> </w:t>
      </w:r>
      <w:r>
        <w:rPr>
          <w:rFonts w:ascii="細明體" w:eastAsia="細明體" w:hAnsi="細明體" w:hint="eastAsia"/>
          <w:kern w:val="2"/>
          <w:lang w:eastAsia="zh-TW"/>
        </w:rPr>
        <w:t>$處理日期</w:t>
      </w:r>
    </w:p>
    <w:p w:rsidR="005E6F57" w:rsidRPr="009A4D50" w:rsidRDefault="005E6F57" w:rsidP="005E6F57">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10542E" w:rsidRDefault="0010542E" w:rsidP="00E73D6A">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 xml:space="preserve">結案日(END_CASE_DATE) </w:t>
      </w:r>
      <w:r w:rsidR="00E3546A">
        <w:rPr>
          <w:rFonts w:ascii="細明體" w:eastAsia="細明體" w:hAnsi="細明體" w:hint="eastAsia"/>
          <w:lang w:eastAsia="zh-TW"/>
        </w:rPr>
        <w:t>&gt;</w:t>
      </w:r>
      <w:r w:rsidRPr="009A4D50">
        <w:rPr>
          <w:rFonts w:ascii="細明體" w:eastAsia="細明體" w:hAnsi="細明體" w:hint="eastAsia"/>
          <w:lang w:eastAsia="zh-TW"/>
        </w:rPr>
        <w:t xml:space="preserve">= </w:t>
      </w:r>
      <w:r w:rsidRPr="009A4D50">
        <w:rPr>
          <w:rFonts w:ascii="細明體" w:eastAsia="細明體" w:hAnsi="細明體" w:hint="eastAsia"/>
          <w:kern w:val="2"/>
          <w:lang w:eastAsia="zh-TW"/>
        </w:rPr>
        <w:t>$Shutdown_Date</w:t>
      </w:r>
    </w:p>
    <w:p w:rsidR="005E6F57" w:rsidRPr="009A4D50" w:rsidRDefault="005E6F57" w:rsidP="005E6F57">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692C10" w:rsidRPr="009A4D50" w:rsidRDefault="00692C10"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撈取欄位</w:t>
      </w:r>
    </w:p>
    <w:p w:rsidR="00692C10" w:rsidRPr="009A4D50" w:rsidRDefault="00692C10" w:rsidP="007A5002">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DTAAA010.受理編號</w:t>
      </w:r>
    </w:p>
    <w:p w:rsidR="00692C10" w:rsidRPr="009A4D50" w:rsidRDefault="00692C10" w:rsidP="007A5002">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DTAAA010.事故者ID</w:t>
      </w:r>
    </w:p>
    <w:p w:rsidR="00692C10" w:rsidRDefault="00692C10" w:rsidP="007A5002">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DTAAA010.事故日期</w:t>
      </w:r>
    </w:p>
    <w:p w:rsidR="004F0C8B" w:rsidRDefault="004F0C8B" w:rsidP="007A500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DTAAA040.核定殘疾鑑定日</w:t>
      </w:r>
    </w:p>
    <w:p w:rsidR="00DF54F2" w:rsidRPr="009A4D50" w:rsidRDefault="00DF54F2" w:rsidP="007A5002">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DTAAA010.事故原因</w:t>
      </w:r>
    </w:p>
    <w:p w:rsidR="00426124" w:rsidRPr="009A4D50" w:rsidRDefault="00426124" w:rsidP="007A5002">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讀取篩選資料</w:t>
      </w:r>
      <w:r w:rsidRPr="009A4D50">
        <w:rPr>
          <w:rFonts w:ascii="細明體" w:eastAsia="細明體" w:hAnsi="細明體" w:hint="eastAsia"/>
          <w:b/>
          <w:color w:val="00B0F0"/>
          <w:kern w:val="2"/>
          <w:lang w:eastAsia="zh-TW"/>
        </w:rPr>
        <w:t>A</w:t>
      </w:r>
      <w:r w:rsidRPr="009A4D50">
        <w:rPr>
          <w:rFonts w:ascii="細明體" w:eastAsia="細明體" w:hAnsi="細明體" w:hint="eastAsia"/>
          <w:kern w:val="2"/>
          <w:lang w:eastAsia="zh-TW"/>
        </w:rPr>
        <w:t xml:space="preserve">  </w:t>
      </w:r>
    </w:p>
    <w:p w:rsidR="00E97DB2" w:rsidRPr="009A4D50" w:rsidRDefault="00E97DB2"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JOIN 讀取理賠紀錄檔DTAAB001 </w:t>
      </w:r>
      <w:r w:rsidR="00F9358A" w:rsidRPr="009A4D50">
        <w:rPr>
          <w:rFonts w:ascii="細明體" w:eastAsia="細明體" w:hAnsi="細明體" w:hint="eastAsia"/>
          <w:kern w:val="2"/>
          <w:lang w:eastAsia="zh-TW"/>
        </w:rPr>
        <w:t xml:space="preserve">AAB001 </w:t>
      </w:r>
      <w:r w:rsidRPr="009A4D50">
        <w:rPr>
          <w:rFonts w:ascii="細明體" w:eastAsia="細明體" w:hAnsi="細明體" w:hint="eastAsia"/>
          <w:kern w:val="2"/>
          <w:lang w:eastAsia="zh-TW"/>
        </w:rPr>
        <w:t>ON A.受理編號 = AAB100.受理編號</w:t>
      </w:r>
    </w:p>
    <w:p w:rsidR="00426124" w:rsidRPr="009A4D50" w:rsidRDefault="0042612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LEFT JOIN 商品基本資料定義檔DTAGA001_PROD_DEFI AGA001 ON AGA001.險別代號 = A.險別代號</w:t>
      </w:r>
    </w:p>
    <w:p w:rsidR="000A4FB1" w:rsidRPr="009A4D50" w:rsidRDefault="000A4FB1"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撈取欄位</w:t>
      </w:r>
      <w:r w:rsidR="00B52C97" w:rsidRPr="009A4D50">
        <w:rPr>
          <w:rFonts w:ascii="細明體" w:eastAsia="細明體" w:hAnsi="細明體" w:hint="eastAsia"/>
          <w:kern w:val="2"/>
          <w:lang w:eastAsia="zh-TW"/>
        </w:rPr>
        <w:t>:</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AAB001.受理編號</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AAB001.保單號碼</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AAB001.險別</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AAB001.理賠保險金代號</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AAB001.序號</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AAB001.起始日期</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AAB001.終止日期</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AAB001.給付天數</w:t>
      </w:r>
    </w:p>
    <w:p w:rsidR="000747EC"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A.事故日期</w:t>
      </w:r>
    </w:p>
    <w:p w:rsidR="004F0C8B" w:rsidRPr="009A4D50" w:rsidRDefault="004F0C8B" w:rsidP="007A500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A.核定殘疾鑑定日</w:t>
      </w:r>
      <w:r w:rsidR="00406257">
        <w:rPr>
          <w:rFonts w:ascii="細明體" w:eastAsia="細明體" w:hAnsi="細明體" w:hint="eastAsia"/>
          <w:kern w:val="2"/>
          <w:lang w:eastAsia="zh-TW"/>
        </w:rPr>
        <w:t xml:space="preserve"> AS $殘疾日</w:t>
      </w:r>
    </w:p>
    <w:p w:rsidR="000747EC"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AAB001.事故者ID</w:t>
      </w:r>
    </w:p>
    <w:p w:rsidR="000A4FB1"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AAB001.事故原因代碼</w:t>
      </w:r>
    </w:p>
    <w:p w:rsidR="00254CBA" w:rsidRDefault="00254CBA"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AAB001.骨折代碼</w:t>
      </w:r>
    </w:p>
    <w:p w:rsidR="00727C4D" w:rsidRDefault="00727C4D" w:rsidP="007A500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AAB001.帳務日期</w:t>
      </w:r>
    </w:p>
    <w:p w:rsidR="0050305D" w:rsidRPr="00452BA6" w:rsidRDefault="0050305D" w:rsidP="007A500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AAB001.</w:t>
      </w:r>
      <w:r>
        <w:rPr>
          <w:rFonts w:ascii="細明體" w:eastAsia="細明體" w:hAnsi="細明體" w:hint="eastAsia"/>
        </w:rPr>
        <w:t>業務別</w:t>
      </w:r>
    </w:p>
    <w:p w:rsidR="00DF54F2" w:rsidRPr="00E3546A" w:rsidRDefault="00DF54F2" w:rsidP="007A500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A.事故原因</w:t>
      </w:r>
    </w:p>
    <w:p w:rsidR="00452BA6" w:rsidRPr="009A4D50" w:rsidRDefault="00452BA6" w:rsidP="007A5002">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AAB001.檔案號碼</w:t>
      </w:r>
    </w:p>
    <w:p w:rsidR="00426124" w:rsidRPr="009A4D50" w:rsidRDefault="0042612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WHERE 條件:</w:t>
      </w:r>
    </w:p>
    <w:p w:rsidR="004D1DDA" w:rsidRPr="009A4D50" w:rsidRDefault="000747EC"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 </w:t>
      </w:r>
      <w:r w:rsidR="00426124" w:rsidRPr="009A4D50">
        <w:rPr>
          <w:rFonts w:ascii="細明體" w:eastAsia="細明體" w:hAnsi="細明體" w:hint="eastAsia"/>
          <w:kern w:val="2"/>
          <w:lang w:eastAsia="zh-TW"/>
        </w:rPr>
        <w:t>AGA001.商品分類(PROD_CLASSIFY) IN (</w:t>
      </w:r>
      <w:r w:rsidR="00426124" w:rsidRPr="009A4D50">
        <w:rPr>
          <w:rFonts w:ascii="細明體" w:eastAsia="細明體" w:hAnsi="細明體"/>
          <w:kern w:val="2"/>
          <w:lang w:eastAsia="zh-TW"/>
        </w:rPr>
        <w:t>'005', '013', '015', 'A02', 'A06'</w:t>
      </w:r>
      <w:r w:rsidR="00426124" w:rsidRPr="009A4D50">
        <w:rPr>
          <w:rFonts w:ascii="細明體" w:eastAsia="細明體" w:hAnsi="細明體" w:hint="eastAsia"/>
          <w:kern w:val="2"/>
          <w:lang w:eastAsia="zh-TW"/>
        </w:rPr>
        <w:t>)</w:t>
      </w:r>
      <w:r w:rsidRPr="009A4D50">
        <w:rPr>
          <w:rFonts w:ascii="細明體" w:eastAsia="細明體" w:hAnsi="細明體" w:hint="eastAsia"/>
          <w:kern w:val="2"/>
          <w:lang w:eastAsia="zh-TW"/>
        </w:rPr>
        <w:t xml:space="preserve"> and AAB001.理賠保險金代號 = </w:t>
      </w:r>
      <w:r w:rsidRPr="009A4D50">
        <w:rPr>
          <w:rFonts w:ascii="細明體" w:eastAsia="細明體" w:hAnsi="細明體"/>
          <w:kern w:val="2"/>
          <w:lang w:eastAsia="zh-TW"/>
        </w:rPr>
        <w:t>‘</w:t>
      </w:r>
      <w:r w:rsidRPr="009A4D50">
        <w:rPr>
          <w:rFonts w:ascii="細明體" w:eastAsia="細明體" w:hAnsi="細明體" w:hint="eastAsia"/>
          <w:kern w:val="2"/>
          <w:lang w:eastAsia="zh-TW"/>
        </w:rPr>
        <w:t>BEE1</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or  </w:t>
      </w:r>
      <w:r w:rsidR="00F9358A" w:rsidRPr="009A4D50">
        <w:rPr>
          <w:rFonts w:ascii="細明體" w:eastAsia="細明體" w:hAnsi="細明體" w:hint="eastAsia"/>
          <w:kern w:val="2"/>
          <w:lang w:eastAsia="zh-TW"/>
        </w:rPr>
        <w:t xml:space="preserve">AAB001.理賠保險金代號: </w:t>
      </w:r>
      <w:r w:rsidR="00F9358A" w:rsidRPr="009A4D50">
        <w:rPr>
          <w:rFonts w:ascii="細明體" w:eastAsia="細明體" w:hAnsi="細明體"/>
          <w:kern w:val="2"/>
          <w:lang w:eastAsia="zh-TW"/>
        </w:rPr>
        <w:t>‘</w:t>
      </w:r>
      <w:r w:rsidR="00F9358A" w:rsidRPr="009A4D50">
        <w:rPr>
          <w:rFonts w:ascii="細明體" w:eastAsia="細明體" w:hAnsi="細明體" w:hint="eastAsia"/>
          <w:kern w:val="2"/>
          <w:lang w:eastAsia="zh-TW"/>
        </w:rPr>
        <w:t>BEG1</w:t>
      </w:r>
      <w:r w:rsidR="00F9358A" w:rsidRPr="009A4D50">
        <w:rPr>
          <w:rFonts w:ascii="細明體" w:eastAsia="細明體" w:hAnsi="細明體"/>
          <w:kern w:val="2"/>
          <w:lang w:eastAsia="zh-TW"/>
        </w:rPr>
        <w:t>’</w:t>
      </w:r>
      <w:r w:rsidR="00F9358A" w:rsidRPr="009A4D50">
        <w:rPr>
          <w:rFonts w:ascii="細明體" w:eastAsia="細明體" w:hAnsi="細明體" w:hint="eastAsia"/>
          <w:kern w:val="2"/>
          <w:lang w:eastAsia="zh-TW"/>
        </w:rPr>
        <w:t xml:space="preserve"> OR </w:t>
      </w:r>
      <w:r w:rsidR="00F9358A" w:rsidRPr="009A4D50">
        <w:rPr>
          <w:rFonts w:ascii="細明體" w:eastAsia="細明體" w:hAnsi="細明體"/>
          <w:kern w:val="2"/>
          <w:lang w:eastAsia="zh-TW"/>
        </w:rPr>
        <w:t>‘</w:t>
      </w:r>
      <w:r w:rsidR="00F9358A" w:rsidRPr="009A4D50">
        <w:rPr>
          <w:rFonts w:ascii="細明體" w:eastAsia="細明體" w:hAnsi="細明體" w:hint="eastAsia"/>
          <w:kern w:val="2"/>
          <w:lang w:eastAsia="zh-TW"/>
        </w:rPr>
        <w:t>BEG2</w:t>
      </w:r>
      <w:r w:rsidR="00F9358A" w:rsidRPr="009A4D50">
        <w:rPr>
          <w:rFonts w:ascii="細明體" w:eastAsia="細明體" w:hAnsi="細明體"/>
          <w:kern w:val="2"/>
          <w:lang w:eastAsia="zh-TW"/>
        </w:rPr>
        <w:t>’</w:t>
      </w:r>
      <w:r w:rsidR="009722AF" w:rsidRPr="009A4D50">
        <w:rPr>
          <w:rFonts w:ascii="細明體" w:eastAsia="細明體" w:hAnsi="細明體" w:hint="eastAsia"/>
          <w:kern w:val="2"/>
          <w:lang w:eastAsia="zh-TW"/>
        </w:rPr>
        <w:t xml:space="preserve">OR </w:t>
      </w:r>
      <w:r w:rsidR="009722AF" w:rsidRPr="009A4D50">
        <w:rPr>
          <w:rFonts w:ascii="細明體" w:eastAsia="細明體" w:hAnsi="細明體"/>
          <w:kern w:val="2"/>
          <w:lang w:eastAsia="zh-TW"/>
        </w:rPr>
        <w:t>‘</w:t>
      </w:r>
      <w:r w:rsidR="009722AF" w:rsidRPr="009A4D50">
        <w:rPr>
          <w:rFonts w:ascii="細明體" w:eastAsia="細明體" w:hAnsi="細明體" w:hint="eastAsia"/>
          <w:kern w:val="2"/>
          <w:lang w:eastAsia="zh-TW"/>
        </w:rPr>
        <w:t>BEG5</w:t>
      </w:r>
      <w:r w:rsidR="009722AF"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w:t>
      </w:r>
    </w:p>
    <w:p w:rsidR="00F9358A" w:rsidRPr="009A4D50" w:rsidRDefault="00F9358A"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AAB001.給付狀態  NOT IN (</w:t>
      </w:r>
      <w:r w:rsidRPr="009A4D50">
        <w:rPr>
          <w:rFonts w:ascii="細明體" w:eastAsia="細明體" w:hAnsi="細明體"/>
          <w:kern w:val="2"/>
          <w:lang w:eastAsia="zh-TW"/>
        </w:rPr>
        <w:t>‘</w:t>
      </w:r>
      <w:r w:rsidRPr="009A4D50">
        <w:rPr>
          <w:rFonts w:ascii="細明體" w:eastAsia="細明體" w:hAnsi="細明體" w:hint="eastAsia"/>
          <w:kern w:val="2"/>
          <w:lang w:eastAsia="zh-TW"/>
        </w:rPr>
        <w:t>5</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 </w:t>
      </w:r>
      <w:r w:rsidRPr="009A4D50">
        <w:rPr>
          <w:rFonts w:ascii="細明體" w:eastAsia="細明體" w:hAnsi="細明體"/>
          <w:kern w:val="2"/>
          <w:lang w:eastAsia="zh-TW"/>
        </w:rPr>
        <w:t>‘</w:t>
      </w:r>
      <w:r w:rsidRPr="009A4D50">
        <w:rPr>
          <w:rFonts w:ascii="細明體" w:eastAsia="細明體" w:hAnsi="細明體" w:hint="eastAsia"/>
          <w:kern w:val="2"/>
          <w:lang w:eastAsia="zh-TW"/>
        </w:rPr>
        <w:t>6</w:t>
      </w:r>
      <w:r w:rsidRPr="009A4D50">
        <w:rPr>
          <w:rFonts w:ascii="細明體" w:eastAsia="細明體" w:hAnsi="細明體"/>
          <w:kern w:val="2"/>
          <w:lang w:eastAsia="zh-TW"/>
        </w:rPr>
        <w:t>’</w:t>
      </w:r>
      <w:r w:rsidRPr="009A4D50">
        <w:rPr>
          <w:rFonts w:ascii="細明體" w:eastAsia="細明體" w:hAnsi="細明體" w:hint="eastAsia"/>
          <w:kern w:val="2"/>
          <w:lang w:eastAsia="zh-TW"/>
        </w:rPr>
        <w:t>)</w:t>
      </w:r>
    </w:p>
    <w:p w:rsidR="00F9358A" w:rsidRPr="009A4D50" w:rsidRDefault="00254CBA" w:rsidP="007A5002">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AAB001.骨折代碼 IS NULL 或 AAB001.骨折代碼 = </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(空白 )</w:t>
      </w:r>
    </w:p>
    <w:p w:rsidR="001B6B5C" w:rsidRPr="009A4D50" w:rsidRDefault="001B6B5C" w:rsidP="007A5002">
      <w:pPr>
        <w:pStyle w:val="Tabletext"/>
        <w:keepLines w:val="0"/>
        <w:numPr>
          <w:ilvl w:val="1"/>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ELSE  (//**非當日件)</w:t>
      </w:r>
    </w:p>
    <w:p w:rsidR="001B6B5C" w:rsidRPr="009A4D50" w:rsidRDefault="001B6B5C" w:rsidP="007A5002">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讀取理賠紀錄檔DTAAB001 AAB001</w:t>
      </w:r>
    </w:p>
    <w:p w:rsidR="001B6B5C" w:rsidRDefault="001B6B5C" w:rsidP="007A5002">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LEFT JOIN 商品基本資料定義檔DTAGA001_PROD_DEFI AGA001 ON AGA001.險別代號 = AAB001.險別代號</w:t>
      </w:r>
    </w:p>
    <w:p w:rsidR="00406257" w:rsidRPr="009A4D50" w:rsidRDefault="00406257" w:rsidP="007A5002">
      <w:pPr>
        <w:pStyle w:val="Tabletext"/>
        <w:keepLines w:val="0"/>
        <w:numPr>
          <w:ilvl w:val="2"/>
          <w:numId w:val="1"/>
        </w:numPr>
        <w:spacing w:after="0" w:line="240" w:lineRule="auto"/>
        <w:rPr>
          <w:rFonts w:ascii="細明體" w:eastAsia="細明體" w:hAnsi="細明體" w:hint="eastAsia"/>
          <w:kern w:val="2"/>
          <w:lang w:eastAsia="zh-TW"/>
        </w:rPr>
      </w:pPr>
      <w:r w:rsidRPr="004F0C8B">
        <w:rPr>
          <w:rFonts w:ascii="細明體" w:eastAsia="細明體" w:hAnsi="細明體" w:hint="eastAsia"/>
          <w:kern w:val="2"/>
          <w:lang w:eastAsia="zh-TW"/>
        </w:rPr>
        <w:t xml:space="preserve">left join 理賠受理大額給付檔DTAAA040 </w:t>
      </w:r>
      <w:r>
        <w:rPr>
          <w:rFonts w:ascii="細明體" w:eastAsia="細明體" w:hAnsi="細明體" w:hint="eastAsia"/>
          <w:kern w:val="2"/>
          <w:lang w:eastAsia="zh-TW"/>
        </w:rPr>
        <w:t xml:space="preserve">A040 </w:t>
      </w:r>
      <w:r w:rsidRPr="004F0C8B">
        <w:rPr>
          <w:rFonts w:ascii="細明體" w:eastAsia="細明體" w:hAnsi="細明體" w:hint="eastAsia"/>
          <w:kern w:val="2"/>
          <w:lang w:eastAsia="zh-TW"/>
        </w:rPr>
        <w:t xml:space="preserve">on </w:t>
      </w:r>
      <w:r>
        <w:rPr>
          <w:rFonts w:ascii="細明體" w:eastAsia="細明體" w:hAnsi="細明體" w:hint="eastAsia"/>
          <w:kern w:val="2"/>
          <w:lang w:eastAsia="zh-TW"/>
        </w:rPr>
        <w:t>AAB001.</w:t>
      </w:r>
      <w:r w:rsidRPr="004F0C8B">
        <w:rPr>
          <w:rFonts w:ascii="細明體" w:eastAsia="細明體" w:hAnsi="細明體" w:hint="eastAsia"/>
          <w:kern w:val="2"/>
          <w:lang w:eastAsia="zh-TW"/>
        </w:rPr>
        <w:t>受理編號</w:t>
      </w:r>
      <w:r>
        <w:rPr>
          <w:rFonts w:ascii="細明體" w:eastAsia="細明體" w:hAnsi="細明體" w:hint="eastAsia"/>
          <w:kern w:val="2"/>
          <w:lang w:eastAsia="zh-TW"/>
        </w:rPr>
        <w:t xml:space="preserve"> = A040.受理編號</w:t>
      </w:r>
    </w:p>
    <w:p w:rsidR="001B6B5C" w:rsidRPr="009A4D50" w:rsidRDefault="001B6B5C" w:rsidP="007A5002">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BY 查詢條件:</w:t>
      </w:r>
    </w:p>
    <w:p w:rsidR="001B6B5C" w:rsidRPr="009A4D50" w:rsidRDefault="001B6B5C"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AGA001.商品分類(PROD_CLASSIFY) IN (</w:t>
      </w:r>
      <w:r w:rsidRPr="009A4D50">
        <w:rPr>
          <w:rFonts w:ascii="細明體" w:eastAsia="細明體" w:hAnsi="細明體"/>
          <w:kern w:val="2"/>
          <w:lang w:eastAsia="zh-TW"/>
        </w:rPr>
        <w:t>'005', '013', '015', 'A02', 'A06'</w:t>
      </w:r>
      <w:r w:rsidRPr="009A4D50">
        <w:rPr>
          <w:rFonts w:ascii="細明體" w:eastAsia="細明體" w:hAnsi="細明體" w:hint="eastAsia"/>
          <w:kern w:val="2"/>
          <w:lang w:eastAsia="zh-TW"/>
        </w:rPr>
        <w:t xml:space="preserve">) and AAB001.理賠保險金代號 = </w:t>
      </w:r>
      <w:r w:rsidRPr="009A4D50">
        <w:rPr>
          <w:rFonts w:ascii="細明體" w:eastAsia="細明體" w:hAnsi="細明體"/>
          <w:kern w:val="2"/>
          <w:lang w:eastAsia="zh-TW"/>
        </w:rPr>
        <w:t>‘</w:t>
      </w:r>
      <w:r w:rsidRPr="009A4D50">
        <w:rPr>
          <w:rFonts w:ascii="細明體" w:eastAsia="細明體" w:hAnsi="細明體" w:hint="eastAsia"/>
          <w:kern w:val="2"/>
          <w:lang w:eastAsia="zh-TW"/>
        </w:rPr>
        <w:t>BEE1</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or  (AAB001.理賠保險金代號: </w:t>
      </w:r>
      <w:r w:rsidRPr="009A4D50">
        <w:rPr>
          <w:rFonts w:ascii="細明體" w:eastAsia="細明體" w:hAnsi="細明體"/>
          <w:kern w:val="2"/>
          <w:lang w:eastAsia="zh-TW"/>
        </w:rPr>
        <w:t>‘</w:t>
      </w:r>
      <w:r w:rsidRPr="009A4D50">
        <w:rPr>
          <w:rFonts w:ascii="細明體" w:eastAsia="細明體" w:hAnsi="細明體" w:hint="eastAsia"/>
          <w:kern w:val="2"/>
          <w:lang w:eastAsia="zh-TW"/>
        </w:rPr>
        <w:t>BEG1</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OR </w:t>
      </w:r>
      <w:r w:rsidRPr="009A4D50">
        <w:rPr>
          <w:rFonts w:ascii="細明體" w:eastAsia="細明體" w:hAnsi="細明體"/>
          <w:kern w:val="2"/>
          <w:lang w:eastAsia="zh-TW"/>
        </w:rPr>
        <w:t>‘</w:t>
      </w:r>
      <w:r w:rsidRPr="009A4D50">
        <w:rPr>
          <w:rFonts w:ascii="細明體" w:eastAsia="細明體" w:hAnsi="細明體" w:hint="eastAsia"/>
          <w:kern w:val="2"/>
          <w:lang w:eastAsia="zh-TW"/>
        </w:rPr>
        <w:t>BEG2</w:t>
      </w:r>
      <w:r w:rsidRPr="009A4D50">
        <w:rPr>
          <w:rFonts w:ascii="細明體" w:eastAsia="細明體" w:hAnsi="細明體"/>
          <w:kern w:val="2"/>
          <w:lang w:eastAsia="zh-TW"/>
        </w:rPr>
        <w:t>’</w:t>
      </w:r>
      <w:r w:rsidR="009722AF" w:rsidRPr="009A4D50">
        <w:rPr>
          <w:rFonts w:ascii="細明體" w:eastAsia="細明體" w:hAnsi="細明體" w:hint="eastAsia"/>
          <w:kern w:val="2"/>
          <w:lang w:eastAsia="zh-TW"/>
        </w:rPr>
        <w:t xml:space="preserve">OR </w:t>
      </w:r>
      <w:r w:rsidR="009722AF" w:rsidRPr="009A4D50">
        <w:rPr>
          <w:rFonts w:ascii="細明體" w:eastAsia="細明體" w:hAnsi="細明體"/>
          <w:kern w:val="2"/>
          <w:lang w:eastAsia="zh-TW"/>
        </w:rPr>
        <w:t>‘</w:t>
      </w:r>
      <w:r w:rsidR="009722AF" w:rsidRPr="009A4D50">
        <w:rPr>
          <w:rFonts w:ascii="細明體" w:eastAsia="細明體" w:hAnsi="細明體" w:hint="eastAsia"/>
          <w:kern w:val="2"/>
          <w:lang w:eastAsia="zh-TW"/>
        </w:rPr>
        <w:t>BEG5</w:t>
      </w:r>
      <w:r w:rsidR="009722AF"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w:t>
      </w:r>
    </w:p>
    <w:p w:rsidR="001B6B5C" w:rsidRPr="009A4D50" w:rsidRDefault="001B6B5C"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AAB001.給付狀態 NOT IN (</w:t>
      </w:r>
      <w:r w:rsidRPr="009A4D50">
        <w:rPr>
          <w:rFonts w:ascii="細明體" w:eastAsia="細明體" w:hAnsi="細明體"/>
          <w:kern w:val="2"/>
          <w:lang w:eastAsia="zh-TW"/>
        </w:rPr>
        <w:t>‘</w:t>
      </w:r>
      <w:r w:rsidRPr="009A4D50">
        <w:rPr>
          <w:rFonts w:ascii="細明體" w:eastAsia="細明體" w:hAnsi="細明體" w:hint="eastAsia"/>
          <w:kern w:val="2"/>
          <w:lang w:eastAsia="zh-TW"/>
        </w:rPr>
        <w:t>5</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 </w:t>
      </w:r>
      <w:r w:rsidRPr="009A4D50">
        <w:rPr>
          <w:rFonts w:ascii="細明體" w:eastAsia="細明體" w:hAnsi="細明體"/>
          <w:kern w:val="2"/>
          <w:lang w:eastAsia="zh-TW"/>
        </w:rPr>
        <w:t>‘</w:t>
      </w:r>
      <w:r w:rsidRPr="009A4D50">
        <w:rPr>
          <w:rFonts w:ascii="細明體" w:eastAsia="細明體" w:hAnsi="細明體" w:hint="eastAsia"/>
          <w:kern w:val="2"/>
          <w:lang w:eastAsia="zh-TW"/>
        </w:rPr>
        <w:t>6</w:t>
      </w:r>
      <w:r w:rsidRPr="009A4D50">
        <w:rPr>
          <w:rFonts w:ascii="細明體" w:eastAsia="細明體" w:hAnsi="細明體"/>
          <w:kern w:val="2"/>
          <w:lang w:eastAsia="zh-TW"/>
        </w:rPr>
        <w:t>’</w:t>
      </w:r>
      <w:r w:rsidRPr="009A4D50">
        <w:rPr>
          <w:rFonts w:ascii="細明體" w:eastAsia="細明體" w:hAnsi="細明體" w:hint="eastAsia"/>
          <w:kern w:val="2"/>
          <w:lang w:eastAsia="zh-TW"/>
        </w:rPr>
        <w:t>)</w:t>
      </w:r>
    </w:p>
    <w:p w:rsidR="001B6B5C" w:rsidRPr="009A4D50" w:rsidRDefault="001B6B5C" w:rsidP="001B6B5C">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AAB001.骨折代碼 IS NULL 或 AAB001.骨折代碼 = </w:t>
      </w:r>
      <w:r w:rsidRPr="009A4D50">
        <w:rPr>
          <w:rFonts w:ascii="細明體" w:eastAsia="細明體" w:hAnsi="細明體"/>
          <w:kern w:val="2"/>
          <w:lang w:eastAsia="zh-TW"/>
        </w:rPr>
        <w:t>‘’</w:t>
      </w:r>
      <w:r w:rsidRPr="009A4D50">
        <w:rPr>
          <w:rFonts w:ascii="細明體" w:eastAsia="細明體" w:hAnsi="細明體" w:hint="eastAsia"/>
          <w:kern w:val="2"/>
          <w:lang w:eastAsia="zh-TW"/>
        </w:rPr>
        <w:t xml:space="preserve"> (空白 )</w:t>
      </w:r>
    </w:p>
    <w:p w:rsidR="001B6B5C" w:rsidRPr="009A4D50" w:rsidRDefault="001B6B5C" w:rsidP="001B6B5C">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w:t>
      </w:r>
      <w:r w:rsidR="00B6030F" w:rsidRPr="009A4D50">
        <w:rPr>
          <w:rFonts w:ascii="細明體" w:eastAsia="細明體" w:hAnsi="細明體" w:hint="eastAsia"/>
          <w:kern w:val="2"/>
          <w:lang w:eastAsia="zh-TW"/>
        </w:rPr>
        <w:t xml:space="preserve">帳務日期 IS NOT NULL </w:t>
      </w:r>
    </w:p>
    <w:p w:rsidR="007A5002" w:rsidRPr="009A4D50" w:rsidRDefault="007A5002" w:rsidP="004F0C8B">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IF $事故者ID 不為空白 (事故者ID當作查詢條件)</w:t>
      </w:r>
    </w:p>
    <w:p w:rsidR="007A5002" w:rsidRPr="009A4D50" w:rsidRDefault="007A5002" w:rsidP="004F0C8B">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AAB001.事故者ID: $事故者ID</w:t>
      </w:r>
    </w:p>
    <w:p w:rsidR="007A5002" w:rsidRPr="009A4D50" w:rsidRDefault="007A5002" w:rsidP="004F0C8B">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END IF</w:t>
      </w:r>
    </w:p>
    <w:p w:rsidR="00F124C4" w:rsidRPr="009A4D50" w:rsidRDefault="00F124C4" w:rsidP="007A5002">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撈取欄位:</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AAB001.受理編號</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AAB001.保單號碼</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AAB001.險別</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AAB001.理賠保險金代號</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AAB001.序號</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AAB001.起始日期</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AAB001.終止日期</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AAB001.給付天數</w:t>
      </w:r>
    </w:p>
    <w:p w:rsidR="00F124C4"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AAB001.事故日期</w:t>
      </w:r>
    </w:p>
    <w:p w:rsidR="00406257" w:rsidRPr="009A4D50" w:rsidRDefault="00406257" w:rsidP="007A5002">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A040.核定殘疾鑑定日 AS $殘疾日</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AAB001.事故者ID</w:t>
      </w:r>
    </w:p>
    <w:p w:rsidR="00F124C4" w:rsidRPr="009A4D50"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AAB001.事故原因代碼</w:t>
      </w:r>
    </w:p>
    <w:p w:rsidR="00F124C4" w:rsidRDefault="00F124C4" w:rsidP="007A5002">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AAB001.骨折代碼</w:t>
      </w:r>
    </w:p>
    <w:p w:rsidR="00727C4D" w:rsidRDefault="00727C4D" w:rsidP="007A5002">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AAB001.帳務日期</w:t>
      </w:r>
    </w:p>
    <w:p w:rsidR="0050305D" w:rsidRPr="00E3546A" w:rsidRDefault="0050305D" w:rsidP="007A5002">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AAB001.</w:t>
      </w:r>
      <w:r>
        <w:rPr>
          <w:rFonts w:ascii="細明體" w:eastAsia="細明體" w:hAnsi="細明體" w:hint="eastAsia"/>
        </w:rPr>
        <w:t>業務別</w:t>
      </w:r>
    </w:p>
    <w:p w:rsidR="00452BA6" w:rsidRPr="009A4D50" w:rsidRDefault="00452BA6" w:rsidP="007A5002">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AAB001.檔案號碼</w:t>
      </w:r>
    </w:p>
    <w:p w:rsidR="001B6B5C" w:rsidRPr="009A4D50" w:rsidRDefault="001B6B5C" w:rsidP="007A5002">
      <w:pPr>
        <w:pStyle w:val="Tabletext"/>
        <w:keepLines w:val="0"/>
        <w:numPr>
          <w:ilvl w:val="1"/>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END IF </w:t>
      </w:r>
    </w:p>
    <w:p w:rsidR="00410BEF" w:rsidRPr="009A4D50" w:rsidRDefault="00410BEF" w:rsidP="000A4FB1">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若無資料，</w:t>
      </w:r>
      <w:r w:rsidR="00C148E3" w:rsidRPr="009A4D50">
        <w:rPr>
          <w:rFonts w:ascii="細明體" w:eastAsia="細明體" w:hAnsi="細明體" w:hint="eastAsia"/>
          <w:kern w:val="2"/>
          <w:lang w:eastAsia="zh-TW"/>
        </w:rPr>
        <w:t>屬正常</w:t>
      </w:r>
    </w:p>
    <w:p w:rsidR="00C148E3" w:rsidRPr="009A4D50" w:rsidRDefault="004213D7" w:rsidP="000A4FB1">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FA</w:t>
      </w:r>
      <w:r w:rsidR="00C148E3" w:rsidRPr="009A4D50">
        <w:rPr>
          <w:rFonts w:ascii="細明體" w:eastAsia="細明體" w:hAnsi="細明體" w:hint="eastAsia"/>
          <w:kern w:val="2"/>
          <w:lang w:eastAsia="zh-TW"/>
        </w:rPr>
        <w:t>TAL出件數相關資料給LOG檔顯示。</w:t>
      </w:r>
    </w:p>
    <w:p w:rsidR="00410BEF" w:rsidRPr="009A4D50" w:rsidRDefault="00C148E3" w:rsidP="000A4FB1">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C</w:t>
      </w:r>
      <w:r w:rsidRPr="009A4D50">
        <w:rPr>
          <w:rFonts w:ascii="細明體" w:eastAsia="細明體" w:hAnsi="細明體"/>
          <w:lang w:eastAsia="zh-TW"/>
        </w:rPr>
        <w:t>ALL batch.CountManager</w:t>
      </w:r>
      <w:r w:rsidRPr="009A4D50">
        <w:rPr>
          <w:rFonts w:ascii="細明體" w:eastAsia="細明體" w:hAnsi="細明體" w:hint="eastAsia"/>
          <w:lang w:eastAsia="zh-TW"/>
        </w:rPr>
        <w:t>(批次作業件數記錄模組)，記錄輸入件數，輸出件數及錯誤件數。</w:t>
      </w:r>
    </w:p>
    <w:p w:rsidR="00C148E3" w:rsidRPr="009A4D50" w:rsidRDefault="00C148E3" w:rsidP="000A4FB1">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RETURN</w:t>
      </w:r>
    </w:p>
    <w:p w:rsidR="003544FD" w:rsidRDefault="00C148E3" w:rsidP="00C148E3">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若有資料，LOOP處理每筆紀錄</w:t>
      </w:r>
      <w:r w:rsidR="00345475" w:rsidRPr="009A4D50">
        <w:rPr>
          <w:rFonts w:ascii="細明體" w:eastAsia="細明體" w:hAnsi="細明體" w:hint="eastAsia"/>
          <w:kern w:val="2"/>
          <w:lang w:eastAsia="zh-TW"/>
        </w:rPr>
        <w:t xml:space="preserve"> </w:t>
      </w:r>
    </w:p>
    <w:p w:rsidR="00B83491" w:rsidRPr="0084049B" w:rsidRDefault="00B83491" w:rsidP="00B83491">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處理當筆.事故原因 </w:t>
      </w:r>
      <w:r>
        <w:rPr>
          <w:rFonts w:ascii="細明體" w:eastAsia="細明體" w:hAnsi="細明體" w:hint="eastAsia"/>
          <w:lang w:eastAsia="zh-TW"/>
        </w:rPr>
        <w:t>IN (</w:t>
      </w:r>
      <w:hyperlink r:id="rId10" w:anchor="Q_OCR_RESN" w:history="1">
        <w:r>
          <w:rPr>
            <w:rStyle w:val="ad"/>
            <w:rFonts w:ascii="細明體" w:eastAsia="細明體" w:hAnsi="細明體" w:hint="eastAsia"/>
            <w:lang w:eastAsia="zh-TW"/>
          </w:rPr>
          <w:t>事故原因代碼抽件條件</w:t>
        </w:r>
      </w:hyperlink>
      <w:r>
        <w:rPr>
          <w:rFonts w:ascii="細明體" w:eastAsia="細明體" w:hAnsi="細明體" w:hint="eastAsia"/>
          <w:lang w:eastAsia="zh-TW"/>
        </w:rPr>
        <w:t>)的代碼值為</w:t>
      </w:r>
      <w:r>
        <w:rPr>
          <w:rFonts w:ascii="細明體" w:eastAsia="細明體" w:hAnsi="細明體" w:hint="eastAsia"/>
          <w:b/>
          <w:color w:val="FF0000"/>
          <w:lang w:eastAsia="zh-TW"/>
        </w:rPr>
        <w:t>紅字</w:t>
      </w:r>
      <w:r>
        <w:rPr>
          <w:rFonts w:ascii="細明體" w:eastAsia="細明體" w:hAnsi="細明體" w:hint="eastAsia"/>
          <w:lang w:eastAsia="zh-TW"/>
        </w:rPr>
        <w:t>的值</w:t>
      </w:r>
    </w:p>
    <w:p w:rsidR="00B83491" w:rsidRPr="0084049B" w:rsidRDefault="00B83491" w:rsidP="00B83491">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 xml:space="preserve">$模型分類_tmp  = </w:t>
      </w:r>
      <w:r>
        <w:rPr>
          <w:rFonts w:ascii="細明體" w:eastAsia="細明體" w:hAnsi="細明體"/>
          <w:lang w:eastAsia="zh-TW"/>
        </w:rPr>
        <w:t>‘</w:t>
      </w:r>
      <w:r>
        <w:rPr>
          <w:rFonts w:ascii="細明體" w:eastAsia="細明體" w:hAnsi="細明體" w:hint="eastAsia"/>
          <w:lang w:eastAsia="zh-TW"/>
        </w:rPr>
        <w:t>1</w:t>
      </w:r>
      <w:r>
        <w:rPr>
          <w:rFonts w:ascii="細明體" w:eastAsia="細明體" w:hAnsi="細明體"/>
          <w:lang w:eastAsia="zh-TW"/>
        </w:rPr>
        <w:t>’</w:t>
      </w:r>
      <w:r>
        <w:rPr>
          <w:rFonts w:ascii="細明體" w:eastAsia="細明體" w:hAnsi="細明體" w:hint="eastAsia"/>
          <w:lang w:eastAsia="zh-TW"/>
        </w:rPr>
        <w:t>(精神疾病)</w:t>
      </w:r>
    </w:p>
    <w:p w:rsidR="00B83491" w:rsidRPr="0084049B" w:rsidRDefault="00B83491" w:rsidP="00B83491">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r w:rsidR="00B908DE">
        <w:rPr>
          <w:rFonts w:ascii="細明體" w:eastAsia="細明體" w:hAnsi="細明體" w:hint="eastAsia"/>
          <w:lang w:eastAsia="zh-TW"/>
        </w:rPr>
        <w:t xml:space="preserve"> IF 保險金代號 LIKE </w:t>
      </w:r>
      <w:r w:rsidR="00B908DE">
        <w:rPr>
          <w:rFonts w:ascii="細明體" w:eastAsia="細明體" w:hAnsi="細明體"/>
          <w:lang w:eastAsia="zh-TW"/>
        </w:rPr>
        <w:t>‘</w:t>
      </w:r>
      <w:r w:rsidR="00B908DE">
        <w:rPr>
          <w:rFonts w:ascii="細明體" w:eastAsia="細明體" w:hAnsi="細明體" w:hint="eastAsia"/>
          <w:lang w:eastAsia="zh-TW"/>
        </w:rPr>
        <w:t>BEG%</w:t>
      </w:r>
      <w:r w:rsidR="00B908DE">
        <w:rPr>
          <w:rFonts w:ascii="細明體" w:eastAsia="細明體" w:hAnsi="細明體"/>
          <w:lang w:eastAsia="zh-TW"/>
        </w:rPr>
        <w:t>’</w:t>
      </w:r>
    </w:p>
    <w:p w:rsidR="00B83491" w:rsidRPr="00E3546A" w:rsidRDefault="00B83491" w:rsidP="00B83491">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 xml:space="preserve">$模型分類_tmp  = </w:t>
      </w:r>
      <w:r>
        <w:rPr>
          <w:rFonts w:ascii="細明體" w:eastAsia="細明體" w:hAnsi="細明體"/>
          <w:lang w:eastAsia="zh-TW"/>
        </w:rPr>
        <w:t>‘</w:t>
      </w:r>
      <w:r>
        <w:rPr>
          <w:rFonts w:ascii="細明體" w:eastAsia="細明體" w:hAnsi="細明體" w:hint="eastAsia"/>
          <w:lang w:eastAsia="zh-TW"/>
        </w:rPr>
        <w:t>2</w:t>
      </w:r>
      <w:r>
        <w:rPr>
          <w:rFonts w:ascii="細明體" w:eastAsia="細明體" w:hAnsi="細明體"/>
          <w:lang w:eastAsia="zh-TW"/>
        </w:rPr>
        <w:t>’</w:t>
      </w:r>
      <w:r>
        <w:rPr>
          <w:rFonts w:ascii="細明體" w:eastAsia="細明體" w:hAnsi="細明體" w:hint="eastAsia"/>
          <w:lang w:eastAsia="zh-TW"/>
        </w:rPr>
        <w:t>(癌症醫療)</w:t>
      </w:r>
    </w:p>
    <w:p w:rsidR="00452BA6" w:rsidRPr="00E3546A" w:rsidRDefault="00452BA6" w:rsidP="00E3546A">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p>
    <w:p w:rsidR="00452BA6" w:rsidRPr="0084049B" w:rsidRDefault="00452BA6" w:rsidP="00452BA6">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 xml:space="preserve">$模型分類_tmp  = </w:t>
      </w:r>
      <w:r>
        <w:rPr>
          <w:rFonts w:ascii="細明體" w:eastAsia="細明體" w:hAnsi="細明體"/>
          <w:lang w:eastAsia="zh-TW"/>
        </w:rPr>
        <w:t>‘</w:t>
      </w:r>
      <w:r>
        <w:rPr>
          <w:rFonts w:ascii="細明體" w:eastAsia="細明體" w:hAnsi="細明體" w:hint="eastAsia"/>
          <w:lang w:eastAsia="zh-TW"/>
        </w:rPr>
        <w:t>X</w:t>
      </w:r>
      <w:r>
        <w:rPr>
          <w:rFonts w:ascii="細明體" w:eastAsia="細明體" w:hAnsi="細明體"/>
          <w:lang w:eastAsia="zh-TW"/>
        </w:rPr>
        <w:t>’</w:t>
      </w:r>
      <w:r>
        <w:rPr>
          <w:rFonts w:ascii="細明體" w:eastAsia="細明體" w:hAnsi="細明體" w:hint="eastAsia"/>
          <w:lang w:eastAsia="zh-TW"/>
        </w:rPr>
        <w:t>(不在抽件範圍)</w:t>
      </w:r>
    </w:p>
    <w:p w:rsidR="00B83491" w:rsidRPr="00E3546A" w:rsidRDefault="00B83491" w:rsidP="00B83491">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END IF</w:t>
      </w:r>
    </w:p>
    <w:p w:rsidR="00A145A8" w:rsidRPr="0084049B" w:rsidRDefault="00A145A8" w:rsidP="00B83491">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$是否不新增  = FALSE</w:t>
      </w:r>
    </w:p>
    <w:p w:rsidR="00B83491" w:rsidRDefault="00B83491" w:rsidP="00452BA6">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&lt;&gt; </w:t>
      </w:r>
      <w:r>
        <w:rPr>
          <w:rFonts w:ascii="細明體" w:eastAsia="細明體" w:hAnsi="細明體"/>
          <w:kern w:val="2"/>
          <w:lang w:eastAsia="zh-TW"/>
        </w:rPr>
        <w:t>‘</w:t>
      </w:r>
      <w:r>
        <w:rPr>
          <w:rFonts w:ascii="細明體" w:eastAsia="細明體" w:hAnsi="細明體" w:hint="eastAsia"/>
          <w:kern w:val="2"/>
          <w:lang w:eastAsia="zh-TW"/>
        </w:rPr>
        <w:t>0</w:t>
      </w:r>
      <w:r>
        <w:rPr>
          <w:rFonts w:ascii="細明體" w:eastAsia="細明體" w:hAnsi="細明體"/>
          <w:kern w:val="2"/>
          <w:lang w:eastAsia="zh-TW"/>
        </w:rPr>
        <w:t>’</w:t>
      </w:r>
    </w:p>
    <w:p w:rsidR="00B83491" w:rsidRPr="00452BA6" w:rsidRDefault="00B83491" w:rsidP="00452BA6">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w:t>
      </w:r>
      <w:r w:rsidRPr="00CC5B93">
        <w:rPr>
          <w:rFonts w:ascii="細明體" w:eastAsia="細明體" w:hAnsi="細明體" w:hint="eastAsia"/>
          <w:kern w:val="2"/>
          <w:lang w:eastAsia="zh-TW"/>
        </w:rPr>
        <w:t>$</w:t>
      </w:r>
      <w:r>
        <w:rPr>
          <w:rFonts w:ascii="細明體" w:eastAsia="細明體" w:hAnsi="細明體" w:hint="eastAsia"/>
          <w:kern w:val="2"/>
          <w:lang w:eastAsia="zh-TW"/>
        </w:rPr>
        <w:t xml:space="preserve">模型分類 &lt;&gt; </w:t>
      </w:r>
      <w:r>
        <w:rPr>
          <w:rFonts w:ascii="細明體" w:eastAsia="細明體" w:hAnsi="細明體" w:hint="eastAsia"/>
          <w:lang w:eastAsia="zh-TW"/>
        </w:rPr>
        <w:t>$模型分類_tmp</w:t>
      </w:r>
    </w:p>
    <w:p w:rsidR="00B83491" w:rsidRPr="00452BA6" w:rsidRDefault="00B83491" w:rsidP="00452BA6">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//**若有傳入模型分類，要判斷相同模型分類才作</w:t>
      </w:r>
    </w:p>
    <w:p w:rsidR="00B83491" w:rsidRPr="00452BA6" w:rsidRDefault="00A145A8" w:rsidP="00452BA6">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$是否不新增 = TRUE</w:t>
      </w:r>
    </w:p>
    <w:p w:rsidR="00B83491" w:rsidRPr="00E3546A" w:rsidRDefault="00B83491" w:rsidP="00452BA6">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END IF</w:t>
      </w:r>
    </w:p>
    <w:p w:rsidR="00452BA6" w:rsidRPr="00E3546A" w:rsidRDefault="00452BA6" w:rsidP="00E3546A">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ELSE</w:t>
      </w:r>
    </w:p>
    <w:p w:rsidR="00452BA6" w:rsidRPr="00E3546A" w:rsidRDefault="00452BA6" w:rsidP="00452BA6">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 xml:space="preserve">IF $模型分類_tmp = </w:t>
      </w:r>
      <w:r>
        <w:rPr>
          <w:rFonts w:ascii="細明體" w:eastAsia="細明體" w:hAnsi="細明體"/>
          <w:lang w:eastAsia="zh-TW"/>
        </w:rPr>
        <w:t>‘</w:t>
      </w:r>
      <w:r>
        <w:rPr>
          <w:rFonts w:ascii="細明體" w:eastAsia="細明體" w:hAnsi="細明體" w:hint="eastAsia"/>
          <w:lang w:eastAsia="zh-TW"/>
        </w:rPr>
        <w:t>X</w:t>
      </w:r>
      <w:r>
        <w:rPr>
          <w:rFonts w:ascii="細明體" w:eastAsia="細明體" w:hAnsi="細明體"/>
          <w:lang w:eastAsia="zh-TW"/>
        </w:rPr>
        <w:t>’</w:t>
      </w:r>
    </w:p>
    <w:p w:rsidR="00452BA6" w:rsidRPr="00E3546A" w:rsidRDefault="00452BA6" w:rsidP="00E3546A">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//**不在抽件範圍不新增</w:t>
      </w:r>
    </w:p>
    <w:p w:rsidR="00A145A8" w:rsidRPr="00452BA6" w:rsidRDefault="00A145A8" w:rsidP="00A145A8">
      <w:pPr>
        <w:pStyle w:val="Tabletext"/>
        <w:keepLines w:val="0"/>
        <w:numPr>
          <w:ilvl w:val="5"/>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$是否不新增 = TRUE</w:t>
      </w:r>
    </w:p>
    <w:p w:rsidR="00B83491" w:rsidRPr="009A4D50" w:rsidRDefault="00B83491" w:rsidP="00452BA6">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lang w:eastAsia="zh-TW"/>
        </w:rPr>
        <w:t>END IF</w:t>
      </w:r>
    </w:p>
    <w:p w:rsidR="0058120D" w:rsidRDefault="0058120D" w:rsidP="0058120D">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輸入件數 ++</w:t>
      </w:r>
    </w:p>
    <w:p w:rsidR="00284AC7" w:rsidRDefault="00284AC7" w:rsidP="0058120D">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 xml:space="preserve">IF 處理當筆.事故原因 =  </w:t>
      </w:r>
      <w:r>
        <w:rPr>
          <w:rFonts w:ascii="細明體" w:eastAsia="細明體" w:hAnsi="細明體"/>
          <w:kern w:val="2"/>
          <w:lang w:eastAsia="zh-TW"/>
        </w:rPr>
        <w:t>‘</w:t>
      </w:r>
      <w:r>
        <w:rPr>
          <w:rFonts w:ascii="細明體" w:eastAsia="細明體" w:hAnsi="細明體" w:hint="eastAsia"/>
          <w:kern w:val="2"/>
          <w:lang w:eastAsia="zh-TW"/>
        </w:rPr>
        <w:t>79</w:t>
      </w:r>
      <w:r>
        <w:rPr>
          <w:rFonts w:ascii="細明體" w:eastAsia="細明體" w:hAnsi="細明體"/>
          <w:kern w:val="2"/>
          <w:lang w:eastAsia="zh-TW"/>
        </w:rPr>
        <w:t>’</w:t>
      </w:r>
      <w:r>
        <w:rPr>
          <w:rFonts w:ascii="細明體" w:eastAsia="細明體" w:hAnsi="細明體" w:hint="eastAsia"/>
          <w:kern w:val="2"/>
          <w:lang w:eastAsia="zh-TW"/>
        </w:rPr>
        <w:t xml:space="preserve">   或  處理當筆.業務別 &lt;&gt; </w:t>
      </w:r>
      <w:r>
        <w:rPr>
          <w:rFonts w:ascii="細明體" w:eastAsia="細明體" w:hAnsi="細明體"/>
          <w:kern w:val="2"/>
          <w:lang w:eastAsia="zh-TW"/>
        </w:rPr>
        <w:t>‘</w:t>
      </w:r>
      <w:r>
        <w:rPr>
          <w:rFonts w:ascii="細明體" w:eastAsia="細明體" w:hAnsi="細明體" w:hint="eastAsia"/>
          <w:kern w:val="2"/>
          <w:lang w:eastAsia="zh-TW"/>
        </w:rPr>
        <w:t>1</w:t>
      </w:r>
      <w:r>
        <w:rPr>
          <w:rFonts w:ascii="細明體" w:eastAsia="細明體" w:hAnsi="細明體"/>
          <w:kern w:val="2"/>
          <w:lang w:eastAsia="zh-TW"/>
        </w:rPr>
        <w:t>’</w:t>
      </w:r>
      <w:r>
        <w:rPr>
          <w:rFonts w:ascii="細明體" w:eastAsia="細明體" w:hAnsi="細明體" w:hint="eastAsia"/>
          <w:kern w:val="2"/>
          <w:lang w:eastAsia="zh-TW"/>
        </w:rPr>
        <w:t>(壽險)</w:t>
      </w:r>
      <w:r w:rsidR="00A145A8">
        <w:rPr>
          <w:rFonts w:ascii="細明體" w:eastAsia="細明體" w:hAnsi="細明體" w:hint="eastAsia"/>
          <w:kern w:val="2"/>
          <w:lang w:eastAsia="zh-TW"/>
        </w:rPr>
        <w:t xml:space="preserve">  或  </w:t>
      </w:r>
      <w:r w:rsidR="00A145A8">
        <w:rPr>
          <w:rFonts w:ascii="細明體" w:eastAsia="細明體" w:hAnsi="細明體" w:hint="eastAsia"/>
          <w:lang w:eastAsia="zh-TW"/>
        </w:rPr>
        <w:t>$是否不新增 = TRUE</w:t>
      </w:r>
    </w:p>
    <w:p w:rsidR="00284AC7" w:rsidRDefault="00284AC7" w:rsidP="004F0C8B">
      <w:pPr>
        <w:pStyle w:val="Tabletext"/>
        <w:keepLines w:val="0"/>
        <w:numPr>
          <w:ilvl w:val="4"/>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不處理</w:t>
      </w:r>
    </w:p>
    <w:p w:rsidR="00284AC7" w:rsidRPr="009A4D50" w:rsidRDefault="00284AC7" w:rsidP="00284AC7">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ELSE</w:t>
      </w:r>
    </w:p>
    <w:p w:rsidR="0069699B" w:rsidRPr="009A4D50" w:rsidRDefault="0006126C" w:rsidP="004F0C8B">
      <w:pPr>
        <w:pStyle w:val="Tabletext"/>
        <w:keepLines w:val="0"/>
        <w:numPr>
          <w:ilvl w:val="4"/>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新增</w:t>
      </w:r>
      <w:r w:rsidRPr="009A4D50">
        <w:rPr>
          <w:rFonts w:ascii="細明體" w:eastAsia="細明體" w:hAnsi="細明體" w:hint="eastAsia"/>
          <w:lang w:eastAsia="zh-TW"/>
        </w:rPr>
        <w:t>浮濫就診住院天數明細檔DTAAV002，BY參數:</w:t>
      </w:r>
    </w:p>
    <w:p w:rsidR="0006126C" w:rsidRPr="009A4D50" w:rsidRDefault="0006126C" w:rsidP="004F0C8B">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格式如</w:t>
      </w:r>
      <w:bookmarkStart w:id="2" w:name="FORMAT_A_BACK"/>
      <w:bookmarkEnd w:id="2"/>
      <w:r w:rsidR="00974A42" w:rsidRPr="009A4D50">
        <w:rPr>
          <w:rFonts w:ascii="細明體" w:eastAsia="細明體" w:hAnsi="細明體"/>
          <w:lang w:eastAsia="zh-TW"/>
        </w:rPr>
        <w:fldChar w:fldCharType="begin"/>
      </w:r>
      <w:r w:rsidR="00974A42" w:rsidRPr="009A4D50">
        <w:rPr>
          <w:rFonts w:ascii="細明體" w:eastAsia="細明體" w:hAnsi="細明體"/>
          <w:lang w:eastAsia="zh-TW"/>
        </w:rPr>
        <w:instrText xml:space="preserve"> HYPERLINK  \l "FORMAT_A" </w:instrText>
      </w:r>
      <w:r w:rsidR="00974A42" w:rsidRPr="009A4D50">
        <w:rPr>
          <w:rFonts w:ascii="細明體" w:eastAsia="細明體" w:hAnsi="細明體"/>
          <w:lang w:eastAsia="zh-TW"/>
        </w:rPr>
      </w:r>
      <w:r w:rsidR="00974A42" w:rsidRPr="009A4D50">
        <w:rPr>
          <w:rFonts w:ascii="細明體" w:eastAsia="細明體" w:hAnsi="細明體"/>
          <w:lang w:eastAsia="zh-TW"/>
        </w:rPr>
        <w:fldChar w:fldCharType="separate"/>
      </w:r>
      <w:r w:rsidRPr="009A4D50">
        <w:rPr>
          <w:rStyle w:val="ad"/>
          <w:rFonts w:ascii="細明體" w:eastAsia="細明體" w:hAnsi="細明體" w:hint="eastAsia"/>
          <w:lang w:eastAsia="zh-TW"/>
        </w:rPr>
        <w:t>FOR</w:t>
      </w:r>
      <w:r w:rsidRPr="009A4D50">
        <w:rPr>
          <w:rStyle w:val="ad"/>
          <w:rFonts w:ascii="細明體" w:eastAsia="細明體" w:hAnsi="細明體" w:hint="eastAsia"/>
          <w:lang w:eastAsia="zh-TW"/>
        </w:rPr>
        <w:t>M</w:t>
      </w:r>
      <w:r w:rsidRPr="009A4D50">
        <w:rPr>
          <w:rStyle w:val="ad"/>
          <w:rFonts w:ascii="細明體" w:eastAsia="細明體" w:hAnsi="細明體" w:hint="eastAsia"/>
          <w:lang w:eastAsia="zh-TW"/>
        </w:rPr>
        <w:t>A</w:t>
      </w:r>
      <w:r w:rsidRPr="009A4D50">
        <w:rPr>
          <w:rStyle w:val="ad"/>
          <w:rFonts w:ascii="細明體" w:eastAsia="細明體" w:hAnsi="細明體" w:hint="eastAsia"/>
          <w:lang w:eastAsia="zh-TW"/>
        </w:rPr>
        <w:t>T</w:t>
      </w:r>
      <w:r w:rsidRPr="009A4D50">
        <w:rPr>
          <w:rStyle w:val="ad"/>
          <w:rFonts w:ascii="細明體" w:eastAsia="細明體" w:hAnsi="細明體" w:hint="eastAsia"/>
          <w:lang w:eastAsia="zh-TW"/>
        </w:rPr>
        <w:t>(A)</w:t>
      </w:r>
      <w:r w:rsidR="00974A42" w:rsidRPr="009A4D50">
        <w:rPr>
          <w:rFonts w:ascii="細明體" w:eastAsia="細明體" w:hAnsi="細明體"/>
          <w:lang w:eastAsia="zh-TW"/>
        </w:rPr>
        <w:fldChar w:fldCharType="end"/>
      </w:r>
    </w:p>
    <w:p w:rsidR="0006126C" w:rsidRPr="009A4D50" w:rsidRDefault="0006126C" w:rsidP="004F0C8B">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若有誤，</w:t>
      </w:r>
    </w:p>
    <w:p w:rsidR="0006126C" w:rsidRPr="009A4D50" w:rsidRDefault="0006126C" w:rsidP="004F0C8B">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錯誤件數 ++</w:t>
      </w:r>
    </w:p>
    <w:p w:rsidR="0006126C" w:rsidRPr="009A4D50" w:rsidRDefault="0006126C" w:rsidP="004F0C8B">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 xml:space="preserve">LOG紀錄錯誤訊息( </w:t>
      </w:r>
      <w:r w:rsidRPr="009A4D50">
        <w:rPr>
          <w:rFonts w:ascii="細明體" w:eastAsia="細明體" w:hAnsi="細明體"/>
          <w:kern w:val="2"/>
          <w:lang w:eastAsia="zh-TW"/>
        </w:rPr>
        <w:t>“</w:t>
      </w:r>
      <w:r w:rsidRPr="009A4D50">
        <w:rPr>
          <w:rFonts w:ascii="細明體" w:eastAsia="細明體" w:hAnsi="細明體" w:hint="eastAsia"/>
          <w:kern w:val="2"/>
          <w:lang w:eastAsia="zh-TW"/>
        </w:rPr>
        <w:t>新增</w:t>
      </w:r>
      <w:r w:rsidRPr="009A4D50">
        <w:rPr>
          <w:rFonts w:ascii="細明體" w:eastAsia="細明體" w:hAnsi="細明體" w:hint="eastAsia"/>
          <w:lang w:eastAsia="zh-TW"/>
        </w:rPr>
        <w:t>浮濫就診住院天數明細檔失敗</w:t>
      </w:r>
      <w:r w:rsidR="00661376" w:rsidRPr="009A4D50">
        <w:rPr>
          <w:rFonts w:ascii="細明體" w:eastAsia="細明體" w:hAnsi="細明體" w:hint="eastAsia"/>
          <w:lang w:eastAsia="zh-TW"/>
        </w:rPr>
        <w:t>，</w:t>
      </w:r>
      <w:r w:rsidRPr="009A4D50">
        <w:rPr>
          <w:rFonts w:ascii="細明體" w:eastAsia="細明體" w:hAnsi="細明體"/>
          <w:lang w:eastAsia="zh-TW"/>
        </w:rPr>
        <w:t>”</w:t>
      </w:r>
      <w:r w:rsidRPr="009A4D50">
        <w:rPr>
          <w:rFonts w:ascii="細明體" w:eastAsia="細明體" w:hAnsi="細明體" w:hint="eastAsia"/>
          <w:lang w:eastAsia="zh-TW"/>
        </w:rPr>
        <w:t>+DTAAV002的KEY值</w:t>
      </w:r>
      <w:r w:rsidRPr="009A4D50">
        <w:rPr>
          <w:rFonts w:ascii="細明體" w:eastAsia="細明體" w:hAnsi="細明體" w:hint="eastAsia"/>
          <w:kern w:val="2"/>
          <w:lang w:eastAsia="zh-TW"/>
        </w:rPr>
        <w:t>)</w:t>
      </w:r>
    </w:p>
    <w:p w:rsidR="0006126C" w:rsidRPr="009A4D50" w:rsidRDefault="0006126C" w:rsidP="004F0C8B">
      <w:pPr>
        <w:pStyle w:val="Tabletext"/>
        <w:keepLines w:val="0"/>
        <w:numPr>
          <w:ilvl w:val="5"/>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若無誤</w:t>
      </w:r>
    </w:p>
    <w:p w:rsidR="0006126C" w:rsidRDefault="0006126C" w:rsidP="004F0C8B">
      <w:pPr>
        <w:pStyle w:val="Tabletext"/>
        <w:keepLines w:val="0"/>
        <w:numPr>
          <w:ilvl w:val="6"/>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成功件數++</w:t>
      </w:r>
    </w:p>
    <w:p w:rsidR="00284AC7" w:rsidRPr="009A4D50" w:rsidRDefault="00284AC7" w:rsidP="004F0C8B">
      <w:pPr>
        <w:pStyle w:val="Tabletext"/>
        <w:keepLines w:val="0"/>
        <w:numPr>
          <w:ilvl w:val="3"/>
          <w:numId w:val="1"/>
        </w:numPr>
        <w:spacing w:after="0" w:line="240" w:lineRule="auto"/>
        <w:rPr>
          <w:rFonts w:ascii="細明體" w:eastAsia="細明體" w:hAnsi="細明體" w:hint="eastAsia"/>
          <w:kern w:val="2"/>
          <w:lang w:eastAsia="zh-TW"/>
        </w:rPr>
      </w:pPr>
      <w:r>
        <w:rPr>
          <w:rFonts w:ascii="細明體" w:eastAsia="細明體" w:hAnsi="細明體" w:hint="eastAsia"/>
          <w:kern w:val="2"/>
          <w:lang w:eastAsia="zh-TW"/>
        </w:rPr>
        <w:t>END IF</w:t>
      </w:r>
    </w:p>
    <w:p w:rsidR="0006126C" w:rsidRPr="009A4D50" w:rsidRDefault="0006126C" w:rsidP="0006126C">
      <w:pPr>
        <w:pStyle w:val="Tabletext"/>
        <w:keepLines w:val="0"/>
        <w:numPr>
          <w:ilvl w:val="3"/>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繼續處理下一筆紀錄</w:t>
      </w:r>
    </w:p>
    <w:p w:rsidR="00B4533E" w:rsidRPr="009A4D50" w:rsidRDefault="00B4533E" w:rsidP="00B4533E">
      <w:pPr>
        <w:pStyle w:val="Tabletext"/>
        <w:keepLines w:val="0"/>
        <w:numPr>
          <w:ilvl w:val="1"/>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程式結束，需記錄下列件數：</w:t>
      </w:r>
    </w:p>
    <w:p w:rsidR="00B4533E" w:rsidRPr="009A4D50" w:rsidRDefault="004213D7" w:rsidP="00B4533E">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kern w:val="2"/>
          <w:lang w:eastAsia="zh-TW"/>
        </w:rPr>
        <w:t>FA</w:t>
      </w:r>
      <w:r w:rsidR="00B4533E" w:rsidRPr="009A4D50">
        <w:rPr>
          <w:rFonts w:ascii="細明體" w:eastAsia="細明體" w:hAnsi="細明體" w:hint="eastAsia"/>
          <w:kern w:val="2"/>
          <w:lang w:eastAsia="zh-TW"/>
        </w:rPr>
        <w:t>TAL出件數相關資料給LOG檔顯示。</w:t>
      </w:r>
    </w:p>
    <w:p w:rsidR="00B4533E" w:rsidRPr="009A4D50" w:rsidRDefault="00B4533E" w:rsidP="00B4533E">
      <w:pPr>
        <w:pStyle w:val="Tabletext"/>
        <w:keepLines w:val="0"/>
        <w:numPr>
          <w:ilvl w:val="2"/>
          <w:numId w:val="1"/>
        </w:numPr>
        <w:spacing w:after="0" w:line="240" w:lineRule="auto"/>
        <w:rPr>
          <w:rFonts w:ascii="細明體" w:eastAsia="細明體" w:hAnsi="細明體" w:hint="eastAsia"/>
          <w:kern w:val="2"/>
          <w:lang w:eastAsia="zh-TW"/>
        </w:rPr>
      </w:pPr>
      <w:r w:rsidRPr="009A4D50">
        <w:rPr>
          <w:rFonts w:ascii="細明體" w:eastAsia="細明體" w:hAnsi="細明體" w:hint="eastAsia"/>
          <w:lang w:eastAsia="zh-TW"/>
        </w:rPr>
        <w:t>C</w:t>
      </w:r>
      <w:r w:rsidRPr="009A4D50">
        <w:rPr>
          <w:rFonts w:ascii="細明體" w:eastAsia="細明體" w:hAnsi="細明體"/>
          <w:lang w:eastAsia="zh-TW"/>
        </w:rPr>
        <w:t>ALL batch.CountManager</w:t>
      </w:r>
      <w:r w:rsidRPr="009A4D50">
        <w:rPr>
          <w:rFonts w:ascii="細明體" w:eastAsia="細明體" w:hAnsi="細明體" w:hint="eastAsia"/>
          <w:lang w:eastAsia="zh-TW"/>
        </w:rPr>
        <w:t>(批次作業件數記錄模組)，記錄輸入件數，輸出件數及錯誤件數。</w:t>
      </w:r>
    </w:p>
    <w:p w:rsidR="009B449E" w:rsidRPr="009A4D50" w:rsidRDefault="009B449E" w:rsidP="009B449E">
      <w:pPr>
        <w:pStyle w:val="Tabletext"/>
        <w:keepLines w:val="0"/>
        <w:spacing w:after="0" w:line="240" w:lineRule="auto"/>
        <w:rPr>
          <w:rFonts w:ascii="細明體" w:eastAsia="細明體" w:hAnsi="細明體" w:hint="eastAsia"/>
          <w:kern w:val="2"/>
          <w:lang w:eastAsia="zh-TW"/>
        </w:rPr>
      </w:pPr>
    </w:p>
    <w:p w:rsidR="00F00AA4" w:rsidRPr="009A4D50" w:rsidRDefault="00F00AA4" w:rsidP="009B449E">
      <w:pPr>
        <w:pStyle w:val="Tabletext"/>
        <w:keepLines w:val="0"/>
        <w:spacing w:after="0" w:line="240" w:lineRule="auto"/>
        <w:rPr>
          <w:rFonts w:ascii="細明體" w:eastAsia="細明體" w:hAnsi="細明體" w:hint="eastAsia"/>
          <w:kern w:val="2"/>
          <w:lang w:eastAsia="zh-TW"/>
        </w:rPr>
      </w:pPr>
    </w:p>
    <w:p w:rsidR="009B449E" w:rsidRPr="009A4D50" w:rsidRDefault="00DF54F2" w:rsidP="009B449E">
      <w:pPr>
        <w:pStyle w:val="Tabletext"/>
        <w:keepLines w:val="0"/>
        <w:spacing w:after="0" w:line="240" w:lineRule="auto"/>
        <w:rPr>
          <w:rFonts w:ascii="細明體" w:eastAsia="細明體" w:hAnsi="細明體" w:hint="eastAsia"/>
          <w:kern w:val="2"/>
          <w:lang w:eastAsia="zh-TW"/>
        </w:rPr>
      </w:pPr>
      <w:bookmarkStart w:id="3" w:name="Q_OCR_RESN"/>
      <w:bookmarkEnd w:id="3"/>
      <w:r w:rsidRPr="00CC5B93">
        <w:rPr>
          <w:rFonts w:ascii="細明體" w:eastAsia="細明體" w:hAnsi="細明體" w:hint="eastAsia"/>
          <w:kern w:val="2"/>
          <w:lang w:eastAsia="zh-TW"/>
        </w:rPr>
        <w:t>事故原因代碼抽件條件</w:t>
      </w:r>
      <w:r w:rsidRPr="009A4D50">
        <w:rPr>
          <w:rFonts w:ascii="細明體" w:eastAsia="細明體" w:hAnsi="細明體" w:hint="eastAsia"/>
          <w:kern w:val="2"/>
          <w:lang w:eastAsia="zh-TW"/>
        </w:rPr>
        <w:t>[</w:t>
      </w:r>
      <w:r w:rsidRPr="009A4D50">
        <w:rPr>
          <w:rFonts w:ascii="細明體" w:eastAsia="細明體" w:hAnsi="細明體"/>
          <w:kern w:val="2"/>
          <w:lang w:eastAsia="zh-TW"/>
        </w:rPr>
        <w:fldChar w:fldCharType="begin"/>
      </w:r>
      <w:ins w:id="4" w:author="nalas" w:date="2012-11-29T11:59:00Z">
        <w:r w:rsidR="008E04E6">
          <w:rPr>
            <w:rFonts w:ascii="細明體" w:eastAsia="細明體" w:hAnsi="細明體"/>
            <w:kern w:val="2"/>
            <w:lang w:eastAsia="zh-TW"/>
          </w:rPr>
          <w:instrText>HYPERLINK  \l "Q_OCR_RESN_BACK"</w:instrText>
        </w:r>
      </w:ins>
      <w:del w:id="5" w:author="nalas" w:date="2012-11-29T11:59:00Z">
        <w:r w:rsidRPr="009A4D50" w:rsidDel="008E04E6">
          <w:rPr>
            <w:rFonts w:ascii="細明體" w:eastAsia="細明體" w:hAnsi="細明體"/>
            <w:kern w:val="2"/>
            <w:lang w:eastAsia="zh-TW"/>
          </w:rPr>
          <w:delInstrText xml:space="preserve"> HYPERLINK  \l "Q_OCR_RESN_BACK" </w:delInstrText>
        </w:r>
        <w:r w:rsidRPr="009A4D50" w:rsidDel="008E04E6">
          <w:rPr>
            <w:rFonts w:ascii="細明體" w:eastAsia="細明體" w:hAnsi="細明體"/>
            <w:kern w:val="2"/>
            <w:lang w:eastAsia="zh-TW"/>
          </w:rPr>
        </w:r>
      </w:del>
      <w:r w:rsidRPr="009A4D50">
        <w:rPr>
          <w:rFonts w:ascii="細明體" w:eastAsia="細明體" w:hAnsi="細明體"/>
          <w:kern w:val="2"/>
          <w:lang w:eastAsia="zh-TW"/>
        </w:rPr>
        <w:fldChar w:fldCharType="separate"/>
      </w:r>
      <w:r w:rsidRPr="009A4D50">
        <w:rPr>
          <w:rStyle w:val="ad"/>
          <w:rFonts w:ascii="細明體" w:eastAsia="細明體" w:hAnsi="細明體" w:hint="eastAsia"/>
          <w:kern w:val="2"/>
          <w:lang w:eastAsia="zh-TW"/>
        </w:rPr>
        <w:t>BAC</w:t>
      </w:r>
      <w:r w:rsidRPr="009A4D50">
        <w:rPr>
          <w:rStyle w:val="ad"/>
          <w:rFonts w:ascii="細明體" w:eastAsia="細明體" w:hAnsi="細明體" w:hint="eastAsia"/>
          <w:kern w:val="2"/>
          <w:lang w:eastAsia="zh-TW"/>
        </w:rPr>
        <w:t>K</w:t>
      </w:r>
      <w:r w:rsidRPr="009A4D50">
        <w:rPr>
          <w:rFonts w:ascii="細明體" w:eastAsia="細明體" w:hAnsi="細明體"/>
          <w:kern w:val="2"/>
          <w:lang w:eastAsia="zh-TW"/>
        </w:rPr>
        <w:fldChar w:fldCharType="end"/>
      </w:r>
      <w:r w:rsidRPr="009A4D50">
        <w:rPr>
          <w:rFonts w:ascii="細明體" w:eastAsia="細明體" w:hAnsi="細明體" w:hint="eastAsia"/>
          <w:kern w:val="2"/>
          <w:lang w:eastAsia="zh-TW"/>
        </w:rPr>
        <w:t>]</w:t>
      </w:r>
      <w:r>
        <w:rPr>
          <w:rFonts w:ascii="細明體" w:eastAsia="細明體" w:hAnsi="細明體" w:hint="eastAsia"/>
          <w:kern w:val="2"/>
          <w:lang w:eastAsia="zh-TW"/>
        </w:rPr>
        <w:t xml:space="preserve"> </w:t>
      </w:r>
      <w:r>
        <w:rPr>
          <w:rFonts w:ascii="細明體" w:eastAsia="細明體" w:hAnsi="細明體" w:hint="eastAsia"/>
          <w:b/>
          <w:color w:val="FF0000"/>
          <w:lang w:eastAsia="zh-TW"/>
        </w:rPr>
        <w:t>紅字</w:t>
      </w:r>
      <w:r>
        <w:rPr>
          <w:rFonts w:ascii="細明體" w:eastAsia="細明體" w:hAnsi="細明體" w:hint="eastAsia"/>
          <w:lang w:eastAsia="zh-TW"/>
        </w:rPr>
        <w:t xml:space="preserve">:精神疾病(模型分類1)  </w:t>
      </w:r>
      <w:r>
        <w:rPr>
          <w:rFonts w:ascii="細明體" w:eastAsia="細明體" w:hAnsi="細明體" w:hint="eastAsia"/>
          <w:b/>
          <w:color w:val="0070C0"/>
          <w:lang w:eastAsia="zh-TW"/>
        </w:rPr>
        <w:t>藍字</w:t>
      </w:r>
      <w:r>
        <w:rPr>
          <w:rFonts w:ascii="細明體" w:eastAsia="細明體" w:hAnsi="細明體" w:hint="eastAsia"/>
          <w:lang w:eastAsia="zh-TW"/>
        </w:rPr>
        <w:t>:癌症醫療(模型分類2)</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082"/>
        <w:gridCol w:w="1083"/>
        <w:gridCol w:w="1083"/>
        <w:gridCol w:w="1083"/>
        <w:gridCol w:w="1083"/>
        <w:gridCol w:w="1083"/>
      </w:tblGrid>
      <w:tr w:rsidR="00DF54F2" w:rsidTr="009B6010">
        <w:tc>
          <w:tcPr>
            <w:tcW w:w="1082" w:type="dxa"/>
            <w:tcBorders>
              <w:top w:val="single" w:sz="4" w:space="0" w:color="auto"/>
              <w:left w:val="single" w:sz="4" w:space="0" w:color="auto"/>
              <w:bottom w:val="single" w:sz="4" w:space="0" w:color="auto"/>
              <w:right w:val="single" w:sz="4" w:space="0" w:color="auto"/>
            </w:tcBorders>
            <w:shd w:val="clear" w:color="auto" w:fill="BFBFBF"/>
            <w:hideMark/>
          </w:tcPr>
          <w:p w:rsidR="00DF54F2" w:rsidRDefault="00DF54F2" w:rsidP="009B6010">
            <w:pPr>
              <w:pStyle w:val="Tabletext"/>
              <w:keepLines w:val="0"/>
              <w:spacing w:after="0" w:line="240" w:lineRule="auto"/>
              <w:rPr>
                <w:rFonts w:ascii="細明體" w:eastAsia="細明體" w:hAnsi="細明體"/>
                <w:kern w:val="2"/>
                <w:lang w:eastAsia="zh-TW"/>
              </w:rPr>
            </w:pPr>
            <w:bookmarkStart w:id="6" w:name="RJCT_RESN"/>
            <w:bookmarkEnd w:id="6"/>
            <w:r>
              <w:rPr>
                <w:rFonts w:ascii="細明體" w:eastAsia="細明體" w:hAnsi="細明體" w:hint="eastAsia"/>
                <w:kern w:val="2"/>
                <w:lang w:eastAsia="zh-TW"/>
              </w:rPr>
              <w:t>代碼值</w:t>
            </w:r>
          </w:p>
        </w:tc>
        <w:tc>
          <w:tcPr>
            <w:tcW w:w="1082" w:type="dxa"/>
            <w:tcBorders>
              <w:top w:val="single" w:sz="4" w:space="0" w:color="auto"/>
              <w:left w:val="single" w:sz="4" w:space="0" w:color="auto"/>
              <w:bottom w:val="single" w:sz="4" w:space="0" w:color="auto"/>
              <w:right w:val="single" w:sz="4" w:space="0" w:color="auto"/>
            </w:tcBorders>
            <w:shd w:val="clear" w:color="auto" w:fill="BFBFBF"/>
            <w:hideMark/>
          </w:tcPr>
          <w:p w:rsidR="00DF54F2" w:rsidRDefault="00DF54F2" w:rsidP="009B6010">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DF54F2" w:rsidRDefault="00DF54F2" w:rsidP="009B6010">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DF54F2" w:rsidRDefault="00DF54F2" w:rsidP="009B6010">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DF54F2" w:rsidRDefault="00DF54F2" w:rsidP="009B6010">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DF54F2" w:rsidRDefault="00DF54F2" w:rsidP="009B6010">
            <w:pPr>
              <w:rPr>
                <w:rFonts w:ascii="細明體" w:eastAsia="細明體" w:hAnsi="細明體"/>
                <w:sz w:val="20"/>
                <w:szCs w:val="20"/>
              </w:rPr>
            </w:pPr>
            <w:r>
              <w:rPr>
                <w:rFonts w:ascii="細明體" w:eastAsia="細明體" w:hAnsi="細明體" w:hint="eastAsia"/>
                <w:sz w:val="20"/>
                <w:szCs w:val="20"/>
              </w:rPr>
              <w:t>代碼值</w:t>
            </w:r>
          </w:p>
        </w:tc>
        <w:tc>
          <w:tcPr>
            <w:tcW w:w="1083" w:type="dxa"/>
            <w:tcBorders>
              <w:top w:val="single" w:sz="4" w:space="0" w:color="auto"/>
              <w:left w:val="single" w:sz="4" w:space="0" w:color="auto"/>
              <w:bottom w:val="single" w:sz="4" w:space="0" w:color="auto"/>
              <w:right w:val="single" w:sz="4" w:space="0" w:color="auto"/>
            </w:tcBorders>
            <w:shd w:val="clear" w:color="auto" w:fill="BFBFBF"/>
            <w:hideMark/>
          </w:tcPr>
          <w:p w:rsidR="00DF54F2" w:rsidRDefault="00DF54F2" w:rsidP="009B6010">
            <w:pPr>
              <w:rPr>
                <w:rFonts w:ascii="細明體" w:eastAsia="細明體" w:hAnsi="細明體"/>
                <w:sz w:val="20"/>
                <w:szCs w:val="20"/>
              </w:rPr>
            </w:pPr>
            <w:r>
              <w:rPr>
                <w:rFonts w:ascii="細明體" w:eastAsia="細明體" w:hAnsi="細明體" w:hint="eastAsia"/>
                <w:sz w:val="20"/>
                <w:szCs w:val="20"/>
              </w:rPr>
              <w:t>代碼值</w:t>
            </w:r>
          </w:p>
        </w:tc>
      </w:tr>
      <w:tr w:rsidR="00DF54F2" w:rsidTr="009B6010">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03</w:t>
            </w:r>
          </w:p>
        </w:tc>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31</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51</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66</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del w:id="7" w:author="nalas" w:date="2012-11-29T11:51:00Z">
              <w:r w:rsidDel="00D11C6F">
                <w:rPr>
                  <w:rFonts w:ascii="細明體" w:eastAsia="細明體" w:hAnsi="細明體" w:hint="eastAsia"/>
                  <w:b/>
                  <w:color w:val="0070C0"/>
                  <w:kern w:val="2"/>
                  <w:lang w:eastAsia="zh-TW"/>
                </w:rPr>
                <w:delText>A02</w:delText>
              </w:r>
            </w:del>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C07</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C14</w:t>
            </w:r>
          </w:p>
        </w:tc>
      </w:tr>
      <w:tr w:rsidR="00DF54F2" w:rsidTr="009B6010">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08</w:t>
            </w:r>
          </w:p>
        </w:tc>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32</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53</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67</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C01</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C08</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FF0000"/>
                <w:kern w:val="2"/>
                <w:lang w:eastAsia="zh-TW"/>
              </w:rPr>
            </w:pPr>
            <w:r>
              <w:rPr>
                <w:rFonts w:ascii="細明體" w:eastAsia="細明體" w:hAnsi="細明體" w:hint="eastAsia"/>
                <w:b/>
                <w:color w:val="FF0000"/>
                <w:kern w:val="2"/>
                <w:lang w:eastAsia="zh-TW"/>
              </w:rPr>
              <w:t>79</w:t>
            </w:r>
          </w:p>
        </w:tc>
      </w:tr>
      <w:tr w:rsidR="00DF54F2" w:rsidTr="009B6010">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09</w:t>
            </w:r>
          </w:p>
        </w:tc>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34</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59</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70</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C02</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C09</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FF0000"/>
                <w:kern w:val="2"/>
                <w:lang w:eastAsia="zh-TW"/>
              </w:rPr>
            </w:pPr>
            <w:r>
              <w:rPr>
                <w:rFonts w:ascii="細明體" w:eastAsia="細明體" w:hAnsi="細明體" w:hint="eastAsia"/>
                <w:b/>
                <w:color w:val="FF0000"/>
                <w:kern w:val="2"/>
                <w:lang w:eastAsia="zh-TW"/>
              </w:rPr>
              <w:t>A05</w:t>
            </w:r>
          </w:p>
        </w:tc>
      </w:tr>
      <w:tr w:rsidR="00DF54F2" w:rsidTr="009B6010">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10</w:t>
            </w:r>
          </w:p>
        </w:tc>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37</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62</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71</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C03</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C10</w:t>
            </w:r>
          </w:p>
        </w:tc>
        <w:tc>
          <w:tcPr>
            <w:tcW w:w="1083" w:type="dxa"/>
            <w:tcBorders>
              <w:top w:val="single" w:sz="4" w:space="0" w:color="auto"/>
              <w:left w:val="single" w:sz="4" w:space="0" w:color="auto"/>
              <w:bottom w:val="single" w:sz="4" w:space="0" w:color="auto"/>
              <w:right w:val="single" w:sz="4" w:space="0" w:color="auto"/>
            </w:tcBorders>
          </w:tcPr>
          <w:p w:rsidR="00DF54F2" w:rsidRDefault="00DF54F2" w:rsidP="009B6010">
            <w:pPr>
              <w:pStyle w:val="Tabletext"/>
              <w:keepLines w:val="0"/>
              <w:spacing w:after="0" w:line="240" w:lineRule="auto"/>
              <w:rPr>
                <w:rFonts w:ascii="細明體" w:eastAsia="細明體" w:hAnsi="細明體"/>
                <w:kern w:val="2"/>
                <w:lang w:eastAsia="zh-TW"/>
              </w:rPr>
            </w:pPr>
          </w:p>
        </w:tc>
      </w:tr>
      <w:tr w:rsidR="00DF54F2" w:rsidTr="009B6010">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11</w:t>
            </w:r>
          </w:p>
        </w:tc>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38</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63</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74</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C04</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C11</w:t>
            </w:r>
          </w:p>
        </w:tc>
        <w:tc>
          <w:tcPr>
            <w:tcW w:w="1083" w:type="dxa"/>
            <w:tcBorders>
              <w:top w:val="single" w:sz="4" w:space="0" w:color="auto"/>
              <w:left w:val="single" w:sz="4" w:space="0" w:color="auto"/>
              <w:bottom w:val="single" w:sz="4" w:space="0" w:color="auto"/>
              <w:right w:val="single" w:sz="4" w:space="0" w:color="auto"/>
            </w:tcBorders>
          </w:tcPr>
          <w:p w:rsidR="00DF54F2" w:rsidRDefault="00DF54F2" w:rsidP="009B6010">
            <w:pPr>
              <w:pStyle w:val="Tabletext"/>
              <w:keepLines w:val="0"/>
              <w:spacing w:after="0" w:line="240" w:lineRule="auto"/>
              <w:rPr>
                <w:rFonts w:ascii="細明體" w:eastAsia="細明體" w:hAnsi="細明體"/>
                <w:kern w:val="2"/>
                <w:lang w:eastAsia="zh-TW"/>
              </w:rPr>
            </w:pPr>
          </w:p>
        </w:tc>
      </w:tr>
      <w:tr w:rsidR="00DF54F2" w:rsidTr="009B6010">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12</w:t>
            </w:r>
          </w:p>
        </w:tc>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40</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64</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76</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C05</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C12</w:t>
            </w:r>
          </w:p>
        </w:tc>
        <w:tc>
          <w:tcPr>
            <w:tcW w:w="1083" w:type="dxa"/>
            <w:tcBorders>
              <w:top w:val="single" w:sz="4" w:space="0" w:color="auto"/>
              <w:left w:val="single" w:sz="4" w:space="0" w:color="auto"/>
              <w:bottom w:val="single" w:sz="4" w:space="0" w:color="auto"/>
              <w:right w:val="single" w:sz="4" w:space="0" w:color="auto"/>
            </w:tcBorders>
          </w:tcPr>
          <w:p w:rsidR="00DF54F2" w:rsidRDefault="00DF54F2" w:rsidP="009B6010">
            <w:pPr>
              <w:pStyle w:val="Tabletext"/>
              <w:keepLines w:val="0"/>
              <w:spacing w:after="0" w:line="240" w:lineRule="auto"/>
              <w:rPr>
                <w:rFonts w:ascii="細明體" w:eastAsia="細明體" w:hAnsi="細明體"/>
                <w:kern w:val="2"/>
                <w:lang w:eastAsia="zh-TW"/>
              </w:rPr>
            </w:pPr>
          </w:p>
        </w:tc>
      </w:tr>
      <w:tr w:rsidR="00DF54F2" w:rsidTr="009B6010">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20</w:t>
            </w:r>
          </w:p>
        </w:tc>
        <w:tc>
          <w:tcPr>
            <w:tcW w:w="1082"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42</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65</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77</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C06</w:t>
            </w:r>
          </w:p>
        </w:tc>
        <w:tc>
          <w:tcPr>
            <w:tcW w:w="1083" w:type="dxa"/>
            <w:tcBorders>
              <w:top w:val="single" w:sz="4" w:space="0" w:color="auto"/>
              <w:left w:val="single" w:sz="4" w:space="0" w:color="auto"/>
              <w:bottom w:val="single" w:sz="4" w:space="0" w:color="auto"/>
              <w:right w:val="single" w:sz="4" w:space="0" w:color="auto"/>
            </w:tcBorders>
            <w:hideMark/>
          </w:tcPr>
          <w:p w:rsidR="00DF54F2" w:rsidRDefault="00DF54F2" w:rsidP="009B6010">
            <w:pPr>
              <w:pStyle w:val="Tabletext"/>
              <w:keepLines w:val="0"/>
              <w:spacing w:after="0" w:line="240" w:lineRule="auto"/>
              <w:rPr>
                <w:rFonts w:ascii="細明體" w:eastAsia="細明體" w:hAnsi="細明體"/>
                <w:b/>
                <w:color w:val="0070C0"/>
                <w:kern w:val="2"/>
                <w:lang w:eastAsia="zh-TW"/>
              </w:rPr>
            </w:pPr>
            <w:r>
              <w:rPr>
                <w:rFonts w:ascii="細明體" w:eastAsia="細明體" w:hAnsi="細明體" w:hint="eastAsia"/>
                <w:b/>
                <w:color w:val="0070C0"/>
                <w:kern w:val="2"/>
                <w:lang w:eastAsia="zh-TW"/>
              </w:rPr>
              <w:t>C13</w:t>
            </w:r>
          </w:p>
        </w:tc>
        <w:tc>
          <w:tcPr>
            <w:tcW w:w="1083" w:type="dxa"/>
            <w:tcBorders>
              <w:top w:val="single" w:sz="4" w:space="0" w:color="auto"/>
              <w:left w:val="single" w:sz="4" w:space="0" w:color="auto"/>
              <w:bottom w:val="single" w:sz="4" w:space="0" w:color="auto"/>
              <w:right w:val="single" w:sz="4" w:space="0" w:color="auto"/>
            </w:tcBorders>
          </w:tcPr>
          <w:p w:rsidR="00DF54F2" w:rsidRDefault="00DF54F2" w:rsidP="009B6010">
            <w:pPr>
              <w:pStyle w:val="Tabletext"/>
              <w:keepLines w:val="0"/>
              <w:spacing w:after="0" w:line="240" w:lineRule="auto"/>
              <w:rPr>
                <w:rFonts w:ascii="細明體" w:eastAsia="細明體" w:hAnsi="細明體"/>
                <w:kern w:val="2"/>
                <w:lang w:eastAsia="zh-TW"/>
              </w:rPr>
            </w:pPr>
          </w:p>
        </w:tc>
      </w:tr>
    </w:tbl>
    <w:p w:rsidR="00EF1E9D" w:rsidRPr="009A4D50" w:rsidRDefault="00EF1E9D" w:rsidP="00EF1E9D">
      <w:pPr>
        <w:pStyle w:val="11"/>
        <w:rPr>
          <w:rFonts w:ascii="細明體" w:eastAsia="細明體" w:hAnsi="細明體" w:cs="Arial" w:hint="eastAsia"/>
          <w:b w:val="0"/>
          <w:szCs w:val="20"/>
        </w:rPr>
      </w:pPr>
    </w:p>
    <w:p w:rsidR="00EF1E9D" w:rsidRPr="009A4D50" w:rsidRDefault="0006126C" w:rsidP="00EF1E9D">
      <w:pPr>
        <w:rPr>
          <w:rFonts w:ascii="細明體" w:eastAsia="細明體" w:hAnsi="細明體" w:hint="eastAsia"/>
          <w:sz w:val="20"/>
          <w:szCs w:val="20"/>
        </w:rPr>
      </w:pPr>
      <w:bookmarkStart w:id="8" w:name="V1Z004_BO"/>
      <w:bookmarkStart w:id="9" w:name="FORMAT_A"/>
      <w:bookmarkEnd w:id="8"/>
      <w:bookmarkEnd w:id="9"/>
      <w:r w:rsidRPr="009A4D50">
        <w:rPr>
          <w:rFonts w:ascii="細明體" w:eastAsia="細明體" w:hAnsi="細明體" w:hint="eastAsia"/>
          <w:sz w:val="20"/>
          <w:szCs w:val="20"/>
        </w:rPr>
        <w:t>FORMAT(A)</w:t>
      </w:r>
      <w:r w:rsidR="000A4FB1" w:rsidRPr="009A4D50">
        <w:rPr>
          <w:rFonts w:ascii="細明體" w:eastAsia="細明體" w:hAnsi="細明體" w:hint="eastAsia"/>
          <w:sz w:val="20"/>
          <w:szCs w:val="20"/>
        </w:rPr>
        <w:t>[</w:t>
      </w:r>
      <w:hyperlink w:anchor="FORMAT_A_BACK" w:history="1">
        <w:r w:rsidR="000A4FB1" w:rsidRPr="009A4D50">
          <w:rPr>
            <w:rStyle w:val="ad"/>
            <w:rFonts w:ascii="細明體" w:eastAsia="細明體" w:hAnsi="細明體" w:hint="eastAsia"/>
            <w:sz w:val="20"/>
            <w:szCs w:val="20"/>
          </w:rPr>
          <w:t>B</w:t>
        </w:r>
        <w:r w:rsidR="000A4FB1" w:rsidRPr="009A4D50">
          <w:rPr>
            <w:rStyle w:val="ad"/>
            <w:rFonts w:ascii="細明體" w:eastAsia="細明體" w:hAnsi="細明體" w:hint="eastAsia"/>
            <w:sz w:val="20"/>
            <w:szCs w:val="20"/>
          </w:rPr>
          <w:t>A</w:t>
        </w:r>
        <w:r w:rsidR="000A4FB1" w:rsidRPr="009A4D50">
          <w:rPr>
            <w:rStyle w:val="ad"/>
            <w:rFonts w:ascii="細明體" w:eastAsia="細明體" w:hAnsi="細明體" w:hint="eastAsia"/>
            <w:sz w:val="20"/>
            <w:szCs w:val="20"/>
          </w:rPr>
          <w:t>C</w:t>
        </w:r>
        <w:r w:rsidR="000A4FB1" w:rsidRPr="009A4D50">
          <w:rPr>
            <w:rStyle w:val="ad"/>
            <w:rFonts w:ascii="細明體" w:eastAsia="細明體" w:hAnsi="細明體" w:hint="eastAsia"/>
            <w:sz w:val="20"/>
            <w:szCs w:val="20"/>
          </w:rPr>
          <w:t>K</w:t>
        </w:r>
      </w:hyperlink>
      <w:r w:rsidR="000A4FB1" w:rsidRPr="009A4D50">
        <w:rPr>
          <w:rFonts w:ascii="細明體" w:eastAsia="細明體" w:hAnsi="細明體" w:hint="eastAsia"/>
          <w:sz w:val="20"/>
          <w:szCs w:val="20"/>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0"/>
        <w:gridCol w:w="6626"/>
      </w:tblGrid>
      <w:tr w:rsidR="0006126C" w:rsidRPr="009A4D50" w:rsidTr="00727C4D">
        <w:trPr>
          <w:trHeight w:val="540"/>
        </w:trPr>
        <w:tc>
          <w:tcPr>
            <w:tcW w:w="2980" w:type="dxa"/>
            <w:tcBorders>
              <w:bottom w:val="single" w:sz="4" w:space="0" w:color="auto"/>
            </w:tcBorders>
            <w:shd w:val="clear" w:color="auto" w:fill="C0C0C0"/>
            <w:vAlign w:val="center"/>
          </w:tcPr>
          <w:p w:rsidR="0006126C" w:rsidRPr="009A4D50" w:rsidRDefault="0006126C" w:rsidP="00B1500F">
            <w:pPr>
              <w:pStyle w:val="Tabletext"/>
              <w:keepLines w:val="0"/>
              <w:spacing w:after="0" w:line="240" w:lineRule="auto"/>
              <w:jc w:val="both"/>
              <w:rPr>
                <w:rFonts w:ascii="細明體" w:eastAsia="細明體" w:hAnsi="細明體" w:hint="eastAsia"/>
                <w:color w:val="000000"/>
                <w:kern w:val="2"/>
                <w:lang w:eastAsia="zh-TW"/>
              </w:rPr>
            </w:pPr>
            <w:r w:rsidRPr="009A4D50">
              <w:rPr>
                <w:rFonts w:ascii="細明體" w:eastAsia="細明體" w:hAnsi="細明體" w:hint="eastAsia"/>
                <w:color w:val="000000"/>
                <w:kern w:val="2"/>
                <w:lang w:eastAsia="zh-TW"/>
              </w:rPr>
              <w:t>欄位</w:t>
            </w:r>
          </w:p>
        </w:tc>
        <w:tc>
          <w:tcPr>
            <w:tcW w:w="6626" w:type="dxa"/>
            <w:tcBorders>
              <w:bottom w:val="single" w:sz="4" w:space="0" w:color="auto"/>
            </w:tcBorders>
            <w:shd w:val="clear" w:color="auto" w:fill="C0C0C0"/>
          </w:tcPr>
          <w:p w:rsidR="0006126C" w:rsidRPr="009A4D50" w:rsidRDefault="0006126C" w:rsidP="00C94C61">
            <w:pPr>
              <w:pStyle w:val="Tabletext"/>
              <w:keepLines w:val="0"/>
              <w:spacing w:after="0" w:line="240" w:lineRule="auto"/>
              <w:jc w:val="both"/>
              <w:rPr>
                <w:rFonts w:ascii="細明體" w:eastAsia="細明體" w:hAnsi="細明體" w:hint="eastAsia"/>
                <w:color w:val="000000"/>
                <w:kern w:val="2"/>
                <w:lang w:eastAsia="zh-TW"/>
              </w:rPr>
            </w:pPr>
            <w:r w:rsidRPr="009A4D50">
              <w:rPr>
                <w:rFonts w:ascii="細明體" w:eastAsia="細明體" w:hAnsi="細明體" w:hint="eastAsia"/>
                <w:color w:val="000000"/>
                <w:kern w:val="2"/>
                <w:lang w:eastAsia="zh-TW"/>
              </w:rPr>
              <w:t>值</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cs="Arial Unicode MS"/>
                <w:sz w:val="20"/>
                <w:szCs w:val="20"/>
              </w:rPr>
            </w:pPr>
            <w:r w:rsidRPr="009A4D50">
              <w:rPr>
                <w:rFonts w:ascii="細明體" w:eastAsia="細明體" w:hAnsi="細明體" w:hint="eastAsia"/>
                <w:caps/>
                <w:sz w:val="20"/>
                <w:szCs w:val="20"/>
              </w:rPr>
              <w:t>受理編號</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DF54F2" w:rsidRPr="009A4D50" w:rsidTr="00727C4D">
        <w:trPr>
          <w:trHeight w:val="540"/>
        </w:trPr>
        <w:tc>
          <w:tcPr>
            <w:tcW w:w="2980" w:type="dxa"/>
            <w:shd w:val="clear" w:color="auto" w:fill="FFFF99"/>
            <w:vAlign w:val="center"/>
          </w:tcPr>
          <w:p w:rsidR="00DF54F2" w:rsidRPr="009A4D50" w:rsidRDefault="00DF54F2" w:rsidP="00B1500F">
            <w:pPr>
              <w:rPr>
                <w:rFonts w:ascii="細明體" w:eastAsia="細明體" w:hAnsi="細明體" w:hint="eastAsia"/>
                <w:caps/>
                <w:sz w:val="20"/>
                <w:szCs w:val="20"/>
              </w:rPr>
            </w:pPr>
            <w:r>
              <w:rPr>
                <w:rFonts w:ascii="細明體" w:eastAsia="細明體" w:hAnsi="細明體" w:hint="eastAsia"/>
                <w:caps/>
                <w:sz w:val="20"/>
                <w:szCs w:val="20"/>
              </w:rPr>
              <w:t>模型分類</w:t>
            </w:r>
          </w:p>
        </w:tc>
        <w:tc>
          <w:tcPr>
            <w:tcW w:w="6626" w:type="dxa"/>
            <w:shd w:val="clear" w:color="auto" w:fill="auto"/>
          </w:tcPr>
          <w:p w:rsidR="00DF54F2" w:rsidRPr="009A4D50" w:rsidRDefault="00D71C5E" w:rsidP="00C94C61">
            <w:pPr>
              <w:rPr>
                <w:rFonts w:ascii="細明體" w:eastAsia="細明體" w:hAnsi="細明體" w:hint="eastAsia"/>
                <w:caps/>
                <w:sz w:val="20"/>
                <w:szCs w:val="20"/>
              </w:rPr>
            </w:pPr>
            <w:r w:rsidRPr="00D71C5E">
              <w:rPr>
                <w:rFonts w:ascii="細明體" w:eastAsia="細明體" w:hAnsi="細明體" w:hint="eastAsia"/>
                <w:caps/>
                <w:sz w:val="20"/>
                <w:szCs w:val="20"/>
              </w:rPr>
              <w:t>$模型分類_tmp</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保單號碼</w:t>
            </w:r>
          </w:p>
        </w:tc>
        <w:tc>
          <w:tcPr>
            <w:tcW w:w="6626" w:type="dxa"/>
            <w:shd w:val="clear" w:color="auto" w:fill="auto"/>
          </w:tcPr>
          <w:p w:rsidR="0006126C" w:rsidRPr="009A4D50" w:rsidRDefault="0006126C" w:rsidP="00C94C61">
            <w:pPr>
              <w:rPr>
                <w:rFonts w:ascii="細明體" w:eastAsia="細明體" w:hAnsi="細明體" w:hint="eastAsia"/>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險別</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理賠保險金代號</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序號</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起始日</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終止日</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給付天數</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caps/>
                <w:sz w:val="20"/>
                <w:szCs w:val="20"/>
              </w:rPr>
            </w:pPr>
            <w:r w:rsidRPr="009A4D50">
              <w:rPr>
                <w:rFonts w:ascii="細明體" w:eastAsia="細明體" w:hAnsi="細明體" w:hint="eastAsia"/>
                <w:caps/>
                <w:sz w:val="20"/>
                <w:szCs w:val="20"/>
              </w:rPr>
              <w:t>事故日期</w:t>
            </w:r>
          </w:p>
        </w:tc>
        <w:tc>
          <w:tcPr>
            <w:tcW w:w="6626" w:type="dxa"/>
            <w:shd w:val="clear" w:color="auto" w:fill="auto"/>
          </w:tcPr>
          <w:p w:rsidR="00DD61DD" w:rsidRDefault="00DD61DD" w:rsidP="00C94C61">
            <w:pPr>
              <w:rPr>
                <w:rFonts w:ascii="細明體" w:eastAsia="細明體" w:hAnsi="細明體" w:hint="eastAsia"/>
                <w:sz w:val="20"/>
                <w:szCs w:val="20"/>
              </w:rPr>
            </w:pPr>
            <w:r>
              <w:rPr>
                <w:rFonts w:ascii="細明體" w:eastAsia="細明體" w:hAnsi="細明體" w:hint="eastAsia"/>
                <w:caps/>
                <w:sz w:val="20"/>
                <w:szCs w:val="20"/>
              </w:rPr>
              <w:t>IF</w:t>
            </w:r>
            <w:r w:rsidRPr="009A4D50">
              <w:rPr>
                <w:rFonts w:ascii="細明體" w:eastAsia="細明體" w:hAnsi="細明體" w:hint="eastAsia"/>
                <w:sz w:val="20"/>
                <w:szCs w:val="20"/>
              </w:rPr>
              <w:t>理賠保險金代號</w:t>
            </w:r>
            <w:r>
              <w:rPr>
                <w:rFonts w:ascii="細明體" w:eastAsia="細明體" w:hAnsi="細明體" w:hint="eastAsia"/>
                <w:sz w:val="20"/>
                <w:szCs w:val="20"/>
              </w:rPr>
              <w:t xml:space="preserve"> = </w:t>
            </w:r>
            <w:r>
              <w:rPr>
                <w:rFonts w:ascii="細明體" w:eastAsia="細明體" w:hAnsi="細明體"/>
                <w:sz w:val="20"/>
                <w:szCs w:val="20"/>
              </w:rPr>
              <w:t>‘</w:t>
            </w:r>
            <w:r>
              <w:rPr>
                <w:rFonts w:ascii="細明體" w:eastAsia="細明體" w:hAnsi="細明體" w:hint="eastAsia"/>
                <w:sz w:val="20"/>
                <w:szCs w:val="20"/>
              </w:rPr>
              <w:t>BEG1</w:t>
            </w:r>
            <w:r>
              <w:rPr>
                <w:rFonts w:ascii="細明體" w:eastAsia="細明體" w:hAnsi="細明體"/>
                <w:sz w:val="20"/>
                <w:szCs w:val="20"/>
              </w:rPr>
              <w:t>’</w:t>
            </w:r>
            <w:r>
              <w:rPr>
                <w:rFonts w:ascii="細明體" w:eastAsia="細明體" w:hAnsi="細明體" w:hint="eastAsia"/>
                <w:sz w:val="20"/>
                <w:szCs w:val="20"/>
              </w:rPr>
              <w:t xml:space="preserve"> AND </w:t>
            </w:r>
            <w:r w:rsidRPr="00DD61DD">
              <w:rPr>
                <w:rFonts w:ascii="細明體" w:eastAsia="細明體" w:hAnsi="細明體" w:hint="eastAsia"/>
                <w:sz w:val="20"/>
                <w:szCs w:val="20"/>
              </w:rPr>
              <w:t>$殘疾日</w:t>
            </w:r>
            <w:r>
              <w:rPr>
                <w:rFonts w:ascii="細明體" w:eastAsia="細明體" w:hAnsi="細明體" w:hint="eastAsia"/>
                <w:sz w:val="20"/>
                <w:szCs w:val="20"/>
              </w:rPr>
              <w:t xml:space="preserve"> 不為空值</w:t>
            </w:r>
          </w:p>
          <w:p w:rsidR="00DD61DD" w:rsidRDefault="00DD61DD" w:rsidP="00C94C61">
            <w:pPr>
              <w:rPr>
                <w:rFonts w:ascii="細明體" w:eastAsia="細明體" w:hAnsi="細明體" w:hint="eastAsia"/>
                <w:sz w:val="20"/>
                <w:szCs w:val="20"/>
              </w:rPr>
            </w:pPr>
            <w:r>
              <w:rPr>
                <w:rFonts w:ascii="細明體" w:eastAsia="細明體" w:hAnsi="細明體" w:hint="eastAsia"/>
                <w:sz w:val="20"/>
                <w:szCs w:val="20"/>
              </w:rPr>
              <w:t xml:space="preserve">    SET  </w:t>
            </w:r>
            <w:r w:rsidRPr="00DD61DD">
              <w:rPr>
                <w:rFonts w:ascii="細明體" w:eastAsia="細明體" w:hAnsi="細明體" w:hint="eastAsia"/>
                <w:sz w:val="20"/>
                <w:szCs w:val="20"/>
              </w:rPr>
              <w:t>$殘疾日</w:t>
            </w:r>
          </w:p>
          <w:p w:rsidR="00DD61DD" w:rsidRDefault="00DD61DD" w:rsidP="00C94C61">
            <w:pPr>
              <w:rPr>
                <w:rFonts w:ascii="細明體" w:eastAsia="細明體" w:hAnsi="細明體" w:hint="eastAsia"/>
                <w:caps/>
                <w:sz w:val="20"/>
                <w:szCs w:val="20"/>
              </w:rPr>
            </w:pPr>
            <w:r>
              <w:rPr>
                <w:rFonts w:ascii="細明體" w:eastAsia="細明體" w:hAnsi="細明體" w:hint="eastAsia"/>
                <w:sz w:val="20"/>
                <w:szCs w:val="20"/>
              </w:rPr>
              <w:t>ELSE</w:t>
            </w:r>
          </w:p>
          <w:p w:rsidR="0006126C" w:rsidRDefault="00DD61DD" w:rsidP="00727C4D">
            <w:pPr>
              <w:ind w:firstLineChars="200" w:firstLine="400"/>
              <w:rPr>
                <w:rFonts w:ascii="細明體" w:eastAsia="細明體" w:hAnsi="細明體" w:hint="eastAsia"/>
                <w:caps/>
                <w:sz w:val="20"/>
                <w:szCs w:val="20"/>
              </w:rPr>
            </w:pPr>
            <w:r>
              <w:rPr>
                <w:rFonts w:ascii="細明體" w:eastAsia="細明體" w:hAnsi="細明體" w:hint="eastAsia"/>
                <w:caps/>
                <w:sz w:val="20"/>
                <w:szCs w:val="20"/>
              </w:rPr>
              <w:t xml:space="preserve">SET </w:t>
            </w:r>
            <w:r w:rsidR="0006126C" w:rsidRPr="009A4D50">
              <w:rPr>
                <w:rFonts w:ascii="細明體" w:eastAsia="細明體" w:hAnsi="細明體" w:hint="eastAsia"/>
                <w:caps/>
                <w:sz w:val="20"/>
                <w:szCs w:val="20"/>
              </w:rPr>
              <w:t>DTAAB001</w:t>
            </w:r>
          </w:p>
          <w:p w:rsidR="00DD61DD" w:rsidRPr="009A4D50" w:rsidRDefault="00DD61DD" w:rsidP="00727C4D">
            <w:pPr>
              <w:rPr>
                <w:rFonts w:ascii="細明體" w:eastAsia="細明體" w:hAnsi="細明體" w:hint="eastAsia"/>
                <w:caps/>
                <w:sz w:val="20"/>
                <w:szCs w:val="20"/>
              </w:rPr>
            </w:pPr>
            <w:r>
              <w:rPr>
                <w:rFonts w:ascii="細明體" w:eastAsia="細明體" w:hAnsi="細明體" w:hint="eastAsia"/>
                <w:caps/>
                <w:sz w:val="20"/>
                <w:szCs w:val="20"/>
              </w:rPr>
              <w:t>END IF</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事故者ID</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sz w:val="20"/>
                <w:szCs w:val="20"/>
              </w:rPr>
            </w:pPr>
            <w:r w:rsidRPr="009A4D50">
              <w:rPr>
                <w:rFonts w:ascii="細明體" w:eastAsia="細明體" w:hAnsi="細明體" w:hint="eastAsia"/>
                <w:sz w:val="20"/>
                <w:szCs w:val="20"/>
              </w:rPr>
              <w:t>事故原因</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06126C" w:rsidRPr="009A4D50" w:rsidTr="00727C4D">
        <w:trPr>
          <w:trHeight w:val="540"/>
        </w:trPr>
        <w:tc>
          <w:tcPr>
            <w:tcW w:w="2980" w:type="dxa"/>
            <w:shd w:val="clear" w:color="auto" w:fill="FFFF99"/>
            <w:vAlign w:val="center"/>
          </w:tcPr>
          <w:p w:rsidR="0006126C" w:rsidRPr="009A4D50" w:rsidRDefault="0006126C" w:rsidP="00B1500F">
            <w:pPr>
              <w:rPr>
                <w:rFonts w:ascii="細明體" w:eastAsia="細明體" w:hAnsi="細明體" w:hint="eastAsia"/>
                <w:caps/>
                <w:sz w:val="20"/>
                <w:szCs w:val="20"/>
              </w:rPr>
            </w:pPr>
            <w:r w:rsidRPr="009A4D50">
              <w:rPr>
                <w:rFonts w:ascii="細明體" w:eastAsia="細明體" w:hAnsi="細明體" w:hint="eastAsia"/>
                <w:caps/>
                <w:sz w:val="20"/>
                <w:szCs w:val="20"/>
              </w:rPr>
              <w:t>資料更新時間</w:t>
            </w:r>
          </w:p>
        </w:tc>
        <w:tc>
          <w:tcPr>
            <w:tcW w:w="6626" w:type="dxa"/>
            <w:shd w:val="clear" w:color="auto" w:fill="auto"/>
          </w:tcPr>
          <w:p w:rsidR="0006126C" w:rsidRPr="009A4D50" w:rsidRDefault="0006126C" w:rsidP="00C94C61">
            <w:pPr>
              <w:rPr>
                <w:rFonts w:ascii="細明體" w:eastAsia="細明體" w:hAnsi="細明體" w:hint="eastAsia"/>
                <w:caps/>
                <w:sz w:val="20"/>
                <w:szCs w:val="20"/>
              </w:rPr>
            </w:pPr>
            <w:r w:rsidRPr="009A4D50">
              <w:rPr>
                <w:rFonts w:ascii="細明體" w:eastAsia="細明體" w:hAnsi="細明體" w:hint="eastAsia"/>
                <w:caps/>
                <w:sz w:val="20"/>
                <w:szCs w:val="20"/>
              </w:rPr>
              <w:t>系統日期時間</w:t>
            </w:r>
          </w:p>
        </w:tc>
      </w:tr>
      <w:tr w:rsidR="00727C4D" w:rsidRPr="009A4D50" w:rsidTr="00727C4D">
        <w:trPr>
          <w:trHeight w:val="540"/>
        </w:trPr>
        <w:tc>
          <w:tcPr>
            <w:tcW w:w="2980" w:type="dxa"/>
            <w:shd w:val="clear" w:color="auto" w:fill="FFFF99"/>
            <w:vAlign w:val="center"/>
          </w:tcPr>
          <w:p w:rsidR="00727C4D" w:rsidRPr="009A4D50" w:rsidRDefault="00727C4D" w:rsidP="00B1500F">
            <w:pPr>
              <w:rPr>
                <w:rFonts w:ascii="細明體" w:eastAsia="細明體" w:hAnsi="細明體" w:hint="eastAsia"/>
                <w:caps/>
                <w:sz w:val="20"/>
                <w:szCs w:val="20"/>
              </w:rPr>
            </w:pPr>
            <w:r>
              <w:rPr>
                <w:rFonts w:ascii="細明體" w:eastAsia="細明體" w:hAnsi="細明體" w:hint="eastAsia"/>
                <w:caps/>
                <w:sz w:val="20"/>
                <w:szCs w:val="20"/>
              </w:rPr>
              <w:t>帳務日期</w:t>
            </w:r>
          </w:p>
        </w:tc>
        <w:tc>
          <w:tcPr>
            <w:tcW w:w="6626" w:type="dxa"/>
            <w:shd w:val="clear" w:color="auto" w:fill="auto"/>
          </w:tcPr>
          <w:p w:rsidR="00727C4D" w:rsidRPr="009A4D50" w:rsidRDefault="00727C4D"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r w:rsidR="00452BA6" w:rsidRPr="009A4D50" w:rsidTr="00727C4D">
        <w:trPr>
          <w:trHeight w:val="540"/>
        </w:trPr>
        <w:tc>
          <w:tcPr>
            <w:tcW w:w="2980" w:type="dxa"/>
            <w:shd w:val="clear" w:color="auto" w:fill="FFFF99"/>
            <w:vAlign w:val="center"/>
          </w:tcPr>
          <w:p w:rsidR="00452BA6" w:rsidRDefault="00452BA6" w:rsidP="00B1500F">
            <w:pPr>
              <w:rPr>
                <w:rFonts w:ascii="細明體" w:eastAsia="細明體" w:hAnsi="細明體" w:hint="eastAsia"/>
                <w:caps/>
                <w:sz w:val="20"/>
                <w:szCs w:val="20"/>
              </w:rPr>
            </w:pPr>
            <w:r>
              <w:rPr>
                <w:rFonts w:ascii="細明體" w:eastAsia="細明體" w:hAnsi="細明體" w:hint="eastAsia"/>
                <w:caps/>
                <w:sz w:val="20"/>
                <w:szCs w:val="20"/>
              </w:rPr>
              <w:t>檔案號碼</w:t>
            </w:r>
          </w:p>
        </w:tc>
        <w:tc>
          <w:tcPr>
            <w:tcW w:w="6626" w:type="dxa"/>
            <w:shd w:val="clear" w:color="auto" w:fill="auto"/>
          </w:tcPr>
          <w:p w:rsidR="00452BA6" w:rsidRPr="009A4D50" w:rsidRDefault="00452BA6" w:rsidP="00C94C61">
            <w:pPr>
              <w:rPr>
                <w:rFonts w:ascii="細明體" w:eastAsia="細明體" w:hAnsi="細明體" w:hint="eastAsia"/>
                <w:caps/>
                <w:sz w:val="20"/>
                <w:szCs w:val="20"/>
              </w:rPr>
            </w:pPr>
            <w:r w:rsidRPr="009A4D50">
              <w:rPr>
                <w:rFonts w:ascii="細明體" w:eastAsia="細明體" w:hAnsi="細明體" w:hint="eastAsia"/>
                <w:caps/>
                <w:sz w:val="20"/>
                <w:szCs w:val="20"/>
              </w:rPr>
              <w:t>同DTAAB001</w:t>
            </w:r>
          </w:p>
        </w:tc>
      </w:tr>
    </w:tbl>
    <w:p w:rsidR="00EF1E9D" w:rsidRPr="009A4D50" w:rsidRDefault="00EF1E9D" w:rsidP="009B449E">
      <w:pPr>
        <w:pStyle w:val="Tabletext"/>
        <w:keepLines w:val="0"/>
        <w:spacing w:after="0" w:line="240" w:lineRule="auto"/>
        <w:rPr>
          <w:rFonts w:ascii="細明體" w:eastAsia="細明體" w:hAnsi="細明體" w:hint="eastAsia"/>
          <w:kern w:val="2"/>
          <w:lang w:eastAsia="zh-TW"/>
        </w:rPr>
      </w:pPr>
    </w:p>
    <w:sectPr w:rsidR="00EF1E9D" w:rsidRPr="009A4D50" w:rsidSect="001C190C">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B97" w:rsidRDefault="00A04B97" w:rsidP="000C2BA8">
      <w:r>
        <w:separator/>
      </w:r>
    </w:p>
  </w:endnote>
  <w:endnote w:type="continuationSeparator" w:id="0">
    <w:p w:rsidR="00A04B97" w:rsidRDefault="00A04B97" w:rsidP="000C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華康粗圓體">
    <w:altName w:val="細明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B97" w:rsidRDefault="00A04B97" w:rsidP="000C2BA8">
      <w:r>
        <w:separator/>
      </w:r>
    </w:p>
  </w:footnote>
  <w:footnote w:type="continuationSeparator" w:id="0">
    <w:p w:rsidR="00A04B97" w:rsidRDefault="00A04B97" w:rsidP="000C2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34933E"/>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E6EC9B60"/>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120A57CE"/>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E4203FE8"/>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7A2426E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EB03F0C"/>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EF58BD20"/>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99641C02"/>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30C2D88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B8F4FF60"/>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4A55640"/>
    <w:multiLevelType w:val="hybridMultilevel"/>
    <w:tmpl w:val="30D0171E"/>
    <w:lvl w:ilvl="0" w:tplc="ECAAC074">
      <w:start w:val="1"/>
      <w:numFmt w:val="bullet"/>
      <w:pStyle w:val="a"/>
      <w:lvlText w:val=""/>
      <w:lvlJc w:val="left"/>
      <w:pPr>
        <w:tabs>
          <w:tab w:val="num" w:pos="1330"/>
        </w:tabs>
        <w:ind w:left="1330" w:hanging="480"/>
      </w:pPr>
      <w:rPr>
        <w:rFonts w:ascii="Wingdings" w:hAnsi="Wingdings" w:hint="default"/>
      </w:rPr>
    </w:lvl>
    <w:lvl w:ilvl="1" w:tplc="04090003">
      <w:start w:val="1"/>
      <w:numFmt w:val="bullet"/>
      <w:lvlText w:val=""/>
      <w:lvlJc w:val="left"/>
      <w:pPr>
        <w:tabs>
          <w:tab w:val="num" w:pos="850"/>
        </w:tabs>
        <w:ind w:left="850" w:hanging="480"/>
      </w:pPr>
      <w:rPr>
        <w:rFonts w:ascii="Wingdings" w:hAnsi="Wingdings" w:hint="default"/>
      </w:rPr>
    </w:lvl>
    <w:lvl w:ilvl="2" w:tplc="04090005">
      <w:start w:val="1"/>
      <w:numFmt w:val="bullet"/>
      <w:lvlText w:val=""/>
      <w:lvlJc w:val="left"/>
      <w:pPr>
        <w:tabs>
          <w:tab w:val="num" w:pos="1330"/>
        </w:tabs>
        <w:ind w:left="1330" w:hanging="480"/>
      </w:pPr>
      <w:rPr>
        <w:rFonts w:ascii="Wingdings" w:hAnsi="Wingdings" w:hint="default"/>
      </w:rPr>
    </w:lvl>
    <w:lvl w:ilvl="3" w:tplc="04090001" w:tentative="1">
      <w:start w:val="1"/>
      <w:numFmt w:val="bullet"/>
      <w:lvlText w:val=""/>
      <w:lvlJc w:val="left"/>
      <w:pPr>
        <w:tabs>
          <w:tab w:val="num" w:pos="1810"/>
        </w:tabs>
        <w:ind w:left="1810" w:hanging="480"/>
      </w:pPr>
      <w:rPr>
        <w:rFonts w:ascii="Wingdings" w:hAnsi="Wingdings" w:hint="default"/>
      </w:rPr>
    </w:lvl>
    <w:lvl w:ilvl="4" w:tplc="04090003" w:tentative="1">
      <w:start w:val="1"/>
      <w:numFmt w:val="bullet"/>
      <w:lvlText w:val=""/>
      <w:lvlJc w:val="left"/>
      <w:pPr>
        <w:tabs>
          <w:tab w:val="num" w:pos="2290"/>
        </w:tabs>
        <w:ind w:left="2290" w:hanging="480"/>
      </w:pPr>
      <w:rPr>
        <w:rFonts w:ascii="Wingdings" w:hAnsi="Wingdings" w:hint="default"/>
      </w:rPr>
    </w:lvl>
    <w:lvl w:ilvl="5" w:tplc="04090005" w:tentative="1">
      <w:start w:val="1"/>
      <w:numFmt w:val="bullet"/>
      <w:lvlText w:val=""/>
      <w:lvlJc w:val="left"/>
      <w:pPr>
        <w:tabs>
          <w:tab w:val="num" w:pos="2770"/>
        </w:tabs>
        <w:ind w:left="2770" w:hanging="480"/>
      </w:pPr>
      <w:rPr>
        <w:rFonts w:ascii="Wingdings" w:hAnsi="Wingdings" w:hint="default"/>
      </w:rPr>
    </w:lvl>
    <w:lvl w:ilvl="6" w:tplc="04090001" w:tentative="1">
      <w:start w:val="1"/>
      <w:numFmt w:val="bullet"/>
      <w:lvlText w:val=""/>
      <w:lvlJc w:val="left"/>
      <w:pPr>
        <w:tabs>
          <w:tab w:val="num" w:pos="3250"/>
        </w:tabs>
        <w:ind w:left="3250" w:hanging="480"/>
      </w:pPr>
      <w:rPr>
        <w:rFonts w:ascii="Wingdings" w:hAnsi="Wingdings" w:hint="default"/>
      </w:rPr>
    </w:lvl>
    <w:lvl w:ilvl="7" w:tplc="04090003" w:tentative="1">
      <w:start w:val="1"/>
      <w:numFmt w:val="bullet"/>
      <w:lvlText w:val=""/>
      <w:lvlJc w:val="left"/>
      <w:pPr>
        <w:tabs>
          <w:tab w:val="num" w:pos="3730"/>
        </w:tabs>
        <w:ind w:left="3730" w:hanging="480"/>
      </w:pPr>
      <w:rPr>
        <w:rFonts w:ascii="Wingdings" w:hAnsi="Wingdings" w:hint="default"/>
      </w:rPr>
    </w:lvl>
    <w:lvl w:ilvl="8" w:tplc="04090005" w:tentative="1">
      <w:start w:val="1"/>
      <w:numFmt w:val="bullet"/>
      <w:lvlText w:val=""/>
      <w:lvlJc w:val="left"/>
      <w:pPr>
        <w:tabs>
          <w:tab w:val="num" w:pos="4210"/>
        </w:tabs>
        <w:ind w:left="4210" w:hanging="480"/>
      </w:pPr>
      <w:rPr>
        <w:rFonts w:ascii="Wingdings" w:hAnsi="Wingdings" w:hint="default"/>
      </w:rPr>
    </w:lvl>
  </w:abstractNum>
  <w:abstractNum w:abstractNumId="11" w15:restartNumberingAfterBreak="0">
    <w:nsid w:val="05F411C3"/>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2" w15:restartNumberingAfterBreak="0">
    <w:nsid w:val="07B96F68"/>
    <w:multiLevelType w:val="hybridMultilevel"/>
    <w:tmpl w:val="7FA431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98A13EA"/>
    <w:multiLevelType w:val="hybridMultilevel"/>
    <w:tmpl w:val="D70ED7C6"/>
    <w:lvl w:ilvl="0" w:tplc="47B4384E">
      <w:start w:val="1"/>
      <w:numFmt w:val="taiwaneseCountingThousand"/>
      <w:lvlText w:val="%1、"/>
      <w:lvlJc w:val="left"/>
      <w:pPr>
        <w:tabs>
          <w:tab w:val="num" w:pos="480"/>
        </w:tabs>
        <w:ind w:left="480" w:hanging="480"/>
      </w:pPr>
      <w:rPr>
        <w:rFonts w:hint="eastAsia"/>
      </w:rPr>
    </w:lvl>
    <w:lvl w:ilvl="1" w:tplc="9E303100">
      <w:start w:val="1"/>
      <w:numFmt w:val="decimal"/>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68B8D9C6">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1218464A"/>
    <w:multiLevelType w:val="hybridMultilevel"/>
    <w:tmpl w:val="8E26E402"/>
    <w:lvl w:ilvl="0" w:tplc="02EEB1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6E50CC5"/>
    <w:multiLevelType w:val="hybridMultilevel"/>
    <w:tmpl w:val="69321C7C"/>
    <w:lvl w:ilvl="0" w:tplc="6DF026A6">
      <w:start w:val="1"/>
      <w:numFmt w:val="upperLetter"/>
      <w:lvlText w:val="%1."/>
      <w:lvlJc w:val="left"/>
      <w:pPr>
        <w:tabs>
          <w:tab w:val="num" w:pos="360"/>
        </w:tabs>
        <w:ind w:left="360" w:hanging="360"/>
      </w:pPr>
      <w:rPr>
        <w:rFonts w:hint="eastAsia"/>
      </w:rPr>
    </w:lvl>
    <w:lvl w:ilvl="1" w:tplc="1F14A860">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AFB3854"/>
    <w:multiLevelType w:val="multilevel"/>
    <w:tmpl w:val="C896CC2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b w:val="0"/>
        <w:i w:val="0"/>
      </w:rPr>
    </w:lvl>
    <w:lvl w:ilvl="2">
      <w:start w:val="1"/>
      <w:numFmt w:val="decimal"/>
      <w:lvlText w:val="%2.%3"/>
      <w:lvlJc w:val="left"/>
      <w:pPr>
        <w:tabs>
          <w:tab w:val="num" w:pos="1418"/>
        </w:tabs>
        <w:ind w:left="1418" w:hanging="567"/>
      </w:pPr>
      <w:rPr>
        <w:rFonts w:ascii="Times New Roman" w:hAnsi="Times New Roman" w:cs="Times New Roman" w:hint="default"/>
      </w:rPr>
    </w:lvl>
    <w:lvl w:ilvl="3">
      <w:start w:val="1"/>
      <w:numFmt w:val="decimal"/>
      <w:lvlText w:val="%2.%3.%4"/>
      <w:lvlJc w:val="left"/>
      <w:pPr>
        <w:tabs>
          <w:tab w:val="num" w:pos="1984"/>
        </w:tabs>
        <w:ind w:left="1984" w:hanging="708"/>
      </w:pPr>
      <w:rPr>
        <w:rFonts w:ascii="Times New Roman" w:hAnsi="Times New Roman" w:cs="Times New Roman" w:hint="default"/>
      </w:rPr>
    </w:lvl>
    <w:lvl w:ilvl="4">
      <w:start w:val="1"/>
      <w:numFmt w:val="decimal"/>
      <w:lvlText w:val="%2.%3.%4.%5"/>
      <w:lvlJc w:val="left"/>
      <w:pPr>
        <w:tabs>
          <w:tab w:val="num" w:pos="2551"/>
        </w:tabs>
        <w:ind w:left="2551" w:hanging="850"/>
      </w:pPr>
      <w:rPr>
        <w:rFonts w:ascii="Times New Roman" w:hAnsi="Times New Roman" w:cs="Times New Roman" w:hint="default"/>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7" w15:restartNumberingAfterBreak="0">
    <w:nsid w:val="1F0C3F44"/>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18" w15:restartNumberingAfterBreak="0">
    <w:nsid w:val="1F523826"/>
    <w:multiLevelType w:val="hybridMultilevel"/>
    <w:tmpl w:val="964AF9C0"/>
    <w:lvl w:ilvl="0" w:tplc="02EEB11E">
      <w:start w:val="1"/>
      <w:numFmt w:val="decimal"/>
      <w:lvlText w:val="%1."/>
      <w:lvlJc w:val="left"/>
      <w:pPr>
        <w:tabs>
          <w:tab w:val="num" w:pos="960"/>
        </w:tabs>
        <w:ind w:left="960" w:hanging="9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2B2278D6"/>
    <w:multiLevelType w:val="hybridMultilevel"/>
    <w:tmpl w:val="7E283FAC"/>
    <w:lvl w:ilvl="0" w:tplc="CD96AF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E31A6B"/>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1" w15:restartNumberingAfterBreak="0">
    <w:nsid w:val="4220171D"/>
    <w:multiLevelType w:val="hybridMultilevel"/>
    <w:tmpl w:val="AB1250DC"/>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48A05760"/>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3" w15:restartNumberingAfterBreak="0">
    <w:nsid w:val="4DA03033"/>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4" w15:restartNumberingAfterBreak="0">
    <w:nsid w:val="51740963"/>
    <w:multiLevelType w:val="multilevel"/>
    <w:tmpl w:val="407C595A"/>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8"/>
        </w:tabs>
        <w:ind w:left="1248" w:hanging="708"/>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5" w15:restartNumberingAfterBreak="0">
    <w:nsid w:val="539D7C9B"/>
    <w:multiLevelType w:val="hybridMultilevel"/>
    <w:tmpl w:val="27C4D84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DEE2AE7"/>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7" w15:restartNumberingAfterBreak="0">
    <w:nsid w:val="5E040A0A"/>
    <w:multiLevelType w:val="singleLevel"/>
    <w:tmpl w:val="9CB8D998"/>
    <w:lvl w:ilvl="0">
      <w:start w:val="1"/>
      <w:numFmt w:val="bullet"/>
      <w:pStyle w:val="1"/>
      <w:lvlText w:val=""/>
      <w:lvlJc w:val="left"/>
      <w:pPr>
        <w:tabs>
          <w:tab w:val="num" w:pos="425"/>
        </w:tabs>
        <w:ind w:left="425" w:hanging="425"/>
      </w:pPr>
      <w:rPr>
        <w:rFonts w:ascii="Wingdings" w:hAnsi="Wingdings" w:hint="default"/>
      </w:rPr>
    </w:lvl>
  </w:abstractNum>
  <w:abstractNum w:abstractNumId="28" w15:restartNumberingAfterBreak="0">
    <w:nsid w:val="620C3181"/>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9" w15:restartNumberingAfterBreak="0">
    <w:nsid w:val="62C856BE"/>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0"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0BD4C30"/>
    <w:multiLevelType w:val="multilevel"/>
    <w:tmpl w:val="E9EEFC3C"/>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1729"/>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2" w15:restartNumberingAfterBreak="0">
    <w:nsid w:val="77F425C5"/>
    <w:multiLevelType w:val="multilevel"/>
    <w:tmpl w:val="4B6E0B7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247"/>
        </w:tabs>
        <w:ind w:left="2835" w:hanging="2295"/>
      </w:pPr>
      <w:rPr>
        <w:rFonts w:hint="eastAsia"/>
        <w:color w:val="000000"/>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33" w15:restartNumberingAfterBreak="0">
    <w:nsid w:val="78C27839"/>
    <w:multiLevelType w:val="hybridMultilevel"/>
    <w:tmpl w:val="CF6AA28C"/>
    <w:lvl w:ilvl="0" w:tplc="02EEB1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8"/>
  </w:num>
  <w:num w:numId="2">
    <w:abstractNumId w:val="18"/>
  </w:num>
  <w:num w:numId="3">
    <w:abstractNumId w:val="15"/>
  </w:num>
  <w:num w:numId="4">
    <w:abstractNumId w:val="19"/>
  </w:num>
  <w:num w:numId="5">
    <w:abstractNumId w:val="16"/>
  </w:num>
  <w:num w:numId="6">
    <w:abstractNumId w:val="30"/>
  </w:num>
  <w:num w:numId="7">
    <w:abstractNumId w:val="25"/>
  </w:num>
  <w:num w:numId="8">
    <w:abstractNumId w:val="27"/>
  </w:num>
  <w:num w:numId="9">
    <w:abstractNumId w:val="10"/>
  </w:num>
  <w:num w:numId="10">
    <w:abstractNumId w:val="21"/>
  </w:num>
  <w:num w:numId="11">
    <w:abstractNumId w:val="22"/>
  </w:num>
  <w:num w:numId="12">
    <w:abstractNumId w:val="24"/>
  </w:num>
  <w:num w:numId="13">
    <w:abstractNumId w:val="17"/>
  </w:num>
  <w:num w:numId="14">
    <w:abstractNumId w:val="32"/>
  </w:num>
  <w:num w:numId="15">
    <w:abstractNumId w:val="20"/>
  </w:num>
  <w:num w:numId="16">
    <w:abstractNumId w:val="11"/>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29"/>
  </w:num>
  <w:num w:numId="28">
    <w:abstractNumId w:val="26"/>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4"/>
  </w:num>
  <w:num w:numId="32">
    <w:abstractNumId w:val="33"/>
  </w:num>
  <w:num w:numId="33">
    <w:abstractNumId w:val="31"/>
  </w:num>
  <w:num w:numId="34">
    <w:abstractNumId w:val="2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BA8"/>
    <w:rsid w:val="0000096F"/>
    <w:rsid w:val="000024F6"/>
    <w:rsid w:val="00002C7F"/>
    <w:rsid w:val="0000563E"/>
    <w:rsid w:val="00005CFA"/>
    <w:rsid w:val="000110F3"/>
    <w:rsid w:val="00012E7C"/>
    <w:rsid w:val="000134DD"/>
    <w:rsid w:val="00014A6C"/>
    <w:rsid w:val="0001563C"/>
    <w:rsid w:val="00016F11"/>
    <w:rsid w:val="00017DE7"/>
    <w:rsid w:val="00020BCC"/>
    <w:rsid w:val="000212D5"/>
    <w:rsid w:val="00021755"/>
    <w:rsid w:val="00026A58"/>
    <w:rsid w:val="00026F13"/>
    <w:rsid w:val="00027926"/>
    <w:rsid w:val="00027B35"/>
    <w:rsid w:val="00027D1B"/>
    <w:rsid w:val="00027FC5"/>
    <w:rsid w:val="00031272"/>
    <w:rsid w:val="00033535"/>
    <w:rsid w:val="00033619"/>
    <w:rsid w:val="00035854"/>
    <w:rsid w:val="00037D02"/>
    <w:rsid w:val="00042C50"/>
    <w:rsid w:val="00044B33"/>
    <w:rsid w:val="00046D67"/>
    <w:rsid w:val="00050D23"/>
    <w:rsid w:val="000519F8"/>
    <w:rsid w:val="000527F0"/>
    <w:rsid w:val="000558F2"/>
    <w:rsid w:val="00060930"/>
    <w:rsid w:val="0006126C"/>
    <w:rsid w:val="00061684"/>
    <w:rsid w:val="00063EA5"/>
    <w:rsid w:val="000665CA"/>
    <w:rsid w:val="00070A6B"/>
    <w:rsid w:val="000719ED"/>
    <w:rsid w:val="000724A0"/>
    <w:rsid w:val="000726A0"/>
    <w:rsid w:val="00073BA3"/>
    <w:rsid w:val="000745F7"/>
    <w:rsid w:val="000747EC"/>
    <w:rsid w:val="00074A36"/>
    <w:rsid w:val="00075C91"/>
    <w:rsid w:val="00077C11"/>
    <w:rsid w:val="0008099E"/>
    <w:rsid w:val="000814EE"/>
    <w:rsid w:val="00082D62"/>
    <w:rsid w:val="0008361E"/>
    <w:rsid w:val="0008439C"/>
    <w:rsid w:val="00084E23"/>
    <w:rsid w:val="00084EAA"/>
    <w:rsid w:val="000922A0"/>
    <w:rsid w:val="00093DB0"/>
    <w:rsid w:val="00094626"/>
    <w:rsid w:val="00097092"/>
    <w:rsid w:val="000A1EB4"/>
    <w:rsid w:val="000A3B8C"/>
    <w:rsid w:val="000A4263"/>
    <w:rsid w:val="000A4FB1"/>
    <w:rsid w:val="000A5518"/>
    <w:rsid w:val="000A5DC1"/>
    <w:rsid w:val="000B1567"/>
    <w:rsid w:val="000B1B22"/>
    <w:rsid w:val="000B1B3B"/>
    <w:rsid w:val="000B29D1"/>
    <w:rsid w:val="000B5824"/>
    <w:rsid w:val="000B5B46"/>
    <w:rsid w:val="000B5C23"/>
    <w:rsid w:val="000B5DF5"/>
    <w:rsid w:val="000B7900"/>
    <w:rsid w:val="000C0C05"/>
    <w:rsid w:val="000C14B1"/>
    <w:rsid w:val="000C290F"/>
    <w:rsid w:val="000C2B47"/>
    <w:rsid w:val="000C2BA8"/>
    <w:rsid w:val="000C32F1"/>
    <w:rsid w:val="000C4195"/>
    <w:rsid w:val="000C6C3F"/>
    <w:rsid w:val="000D07A9"/>
    <w:rsid w:val="000D452C"/>
    <w:rsid w:val="000D4EE9"/>
    <w:rsid w:val="000D6712"/>
    <w:rsid w:val="000E05E0"/>
    <w:rsid w:val="000E2505"/>
    <w:rsid w:val="000E38A7"/>
    <w:rsid w:val="000E3A3C"/>
    <w:rsid w:val="000E3E84"/>
    <w:rsid w:val="000E5276"/>
    <w:rsid w:val="000E5486"/>
    <w:rsid w:val="000E57E8"/>
    <w:rsid w:val="000E6BD5"/>
    <w:rsid w:val="000E6EA1"/>
    <w:rsid w:val="000E7517"/>
    <w:rsid w:val="000F0395"/>
    <w:rsid w:val="000F08F7"/>
    <w:rsid w:val="000F0EAB"/>
    <w:rsid w:val="000F10A2"/>
    <w:rsid w:val="000F37F7"/>
    <w:rsid w:val="000F3CF9"/>
    <w:rsid w:val="000F4D30"/>
    <w:rsid w:val="000F4F2F"/>
    <w:rsid w:val="000F502E"/>
    <w:rsid w:val="000F76A1"/>
    <w:rsid w:val="000F7EEB"/>
    <w:rsid w:val="001029E3"/>
    <w:rsid w:val="001031E5"/>
    <w:rsid w:val="00105169"/>
    <w:rsid w:val="0010542E"/>
    <w:rsid w:val="00105641"/>
    <w:rsid w:val="001056C2"/>
    <w:rsid w:val="00110D8C"/>
    <w:rsid w:val="0011125A"/>
    <w:rsid w:val="001113FA"/>
    <w:rsid w:val="00112C80"/>
    <w:rsid w:val="00112CFE"/>
    <w:rsid w:val="00113230"/>
    <w:rsid w:val="00116648"/>
    <w:rsid w:val="0011777A"/>
    <w:rsid w:val="00122177"/>
    <w:rsid w:val="00122265"/>
    <w:rsid w:val="0012244B"/>
    <w:rsid w:val="00124800"/>
    <w:rsid w:val="001266FD"/>
    <w:rsid w:val="00126E79"/>
    <w:rsid w:val="001314C4"/>
    <w:rsid w:val="00131868"/>
    <w:rsid w:val="00132923"/>
    <w:rsid w:val="00134BB9"/>
    <w:rsid w:val="00135E9D"/>
    <w:rsid w:val="00136FFA"/>
    <w:rsid w:val="001376A9"/>
    <w:rsid w:val="00137FCC"/>
    <w:rsid w:val="00140D40"/>
    <w:rsid w:val="0014365B"/>
    <w:rsid w:val="001441A3"/>
    <w:rsid w:val="00145E03"/>
    <w:rsid w:val="00146D45"/>
    <w:rsid w:val="00147CA4"/>
    <w:rsid w:val="00150105"/>
    <w:rsid w:val="00151155"/>
    <w:rsid w:val="001517EA"/>
    <w:rsid w:val="00152110"/>
    <w:rsid w:val="00152AEF"/>
    <w:rsid w:val="001533D9"/>
    <w:rsid w:val="001537BC"/>
    <w:rsid w:val="00153F38"/>
    <w:rsid w:val="00154805"/>
    <w:rsid w:val="0015485D"/>
    <w:rsid w:val="00155547"/>
    <w:rsid w:val="00156568"/>
    <w:rsid w:val="001570DB"/>
    <w:rsid w:val="0015751B"/>
    <w:rsid w:val="00157624"/>
    <w:rsid w:val="00157DD2"/>
    <w:rsid w:val="0016095B"/>
    <w:rsid w:val="001619B9"/>
    <w:rsid w:val="0016229D"/>
    <w:rsid w:val="001633BB"/>
    <w:rsid w:val="00164942"/>
    <w:rsid w:val="001664DA"/>
    <w:rsid w:val="001677B3"/>
    <w:rsid w:val="001678C2"/>
    <w:rsid w:val="00171C10"/>
    <w:rsid w:val="001729C6"/>
    <w:rsid w:val="00173F7C"/>
    <w:rsid w:val="001752ED"/>
    <w:rsid w:val="0017539B"/>
    <w:rsid w:val="00182540"/>
    <w:rsid w:val="00183411"/>
    <w:rsid w:val="0018426C"/>
    <w:rsid w:val="00184863"/>
    <w:rsid w:val="001848F8"/>
    <w:rsid w:val="0018502A"/>
    <w:rsid w:val="001857CC"/>
    <w:rsid w:val="00186246"/>
    <w:rsid w:val="00186E1D"/>
    <w:rsid w:val="0019228C"/>
    <w:rsid w:val="00193929"/>
    <w:rsid w:val="001949BE"/>
    <w:rsid w:val="001959B2"/>
    <w:rsid w:val="001A0ADD"/>
    <w:rsid w:val="001A1E06"/>
    <w:rsid w:val="001A2402"/>
    <w:rsid w:val="001A2B06"/>
    <w:rsid w:val="001A3584"/>
    <w:rsid w:val="001A5718"/>
    <w:rsid w:val="001A578F"/>
    <w:rsid w:val="001B33A7"/>
    <w:rsid w:val="001B4EAD"/>
    <w:rsid w:val="001B6B5C"/>
    <w:rsid w:val="001B6F6F"/>
    <w:rsid w:val="001B7BC4"/>
    <w:rsid w:val="001C190C"/>
    <w:rsid w:val="001C2704"/>
    <w:rsid w:val="001C2B0F"/>
    <w:rsid w:val="001C309A"/>
    <w:rsid w:val="001C3BE6"/>
    <w:rsid w:val="001C3FDB"/>
    <w:rsid w:val="001C41F1"/>
    <w:rsid w:val="001C4E1D"/>
    <w:rsid w:val="001D0435"/>
    <w:rsid w:val="001D2491"/>
    <w:rsid w:val="001D3ADE"/>
    <w:rsid w:val="001E073C"/>
    <w:rsid w:val="001E0897"/>
    <w:rsid w:val="001E1438"/>
    <w:rsid w:val="001E2B9B"/>
    <w:rsid w:val="001E3ED1"/>
    <w:rsid w:val="001E4613"/>
    <w:rsid w:val="001E5C82"/>
    <w:rsid w:val="001E6695"/>
    <w:rsid w:val="001E7EFA"/>
    <w:rsid w:val="001F32B1"/>
    <w:rsid w:val="001F4C49"/>
    <w:rsid w:val="001F531E"/>
    <w:rsid w:val="001F5B3D"/>
    <w:rsid w:val="001F710C"/>
    <w:rsid w:val="00201536"/>
    <w:rsid w:val="00207652"/>
    <w:rsid w:val="002103E0"/>
    <w:rsid w:val="002106CA"/>
    <w:rsid w:val="002134E7"/>
    <w:rsid w:val="0021514C"/>
    <w:rsid w:val="0021615B"/>
    <w:rsid w:val="002169BB"/>
    <w:rsid w:val="002177BE"/>
    <w:rsid w:val="00221E19"/>
    <w:rsid w:val="0022325E"/>
    <w:rsid w:val="00224B9E"/>
    <w:rsid w:val="00225A49"/>
    <w:rsid w:val="00225BEE"/>
    <w:rsid w:val="00227043"/>
    <w:rsid w:val="002272E6"/>
    <w:rsid w:val="00227D04"/>
    <w:rsid w:val="00227E7F"/>
    <w:rsid w:val="002329F9"/>
    <w:rsid w:val="00233210"/>
    <w:rsid w:val="002333EB"/>
    <w:rsid w:val="002374DC"/>
    <w:rsid w:val="002407D4"/>
    <w:rsid w:val="00241368"/>
    <w:rsid w:val="002421EF"/>
    <w:rsid w:val="00242DF0"/>
    <w:rsid w:val="00242F37"/>
    <w:rsid w:val="00243D96"/>
    <w:rsid w:val="00243E91"/>
    <w:rsid w:val="00246260"/>
    <w:rsid w:val="00250D2D"/>
    <w:rsid w:val="00250F79"/>
    <w:rsid w:val="002543A5"/>
    <w:rsid w:val="00254CBA"/>
    <w:rsid w:val="00256B93"/>
    <w:rsid w:val="002602E5"/>
    <w:rsid w:val="00262779"/>
    <w:rsid w:val="00262788"/>
    <w:rsid w:val="00263DFE"/>
    <w:rsid w:val="002651FE"/>
    <w:rsid w:val="00266117"/>
    <w:rsid w:val="00272048"/>
    <w:rsid w:val="0027311F"/>
    <w:rsid w:val="002737A7"/>
    <w:rsid w:val="00273C1F"/>
    <w:rsid w:val="00274796"/>
    <w:rsid w:val="00277D86"/>
    <w:rsid w:val="00280672"/>
    <w:rsid w:val="00281D7D"/>
    <w:rsid w:val="002831BB"/>
    <w:rsid w:val="00283478"/>
    <w:rsid w:val="00284AC7"/>
    <w:rsid w:val="00284D22"/>
    <w:rsid w:val="00290D9F"/>
    <w:rsid w:val="00291FF9"/>
    <w:rsid w:val="00293C61"/>
    <w:rsid w:val="00295163"/>
    <w:rsid w:val="00295251"/>
    <w:rsid w:val="00296731"/>
    <w:rsid w:val="00297E1A"/>
    <w:rsid w:val="002A0378"/>
    <w:rsid w:val="002A3335"/>
    <w:rsid w:val="002A3AE7"/>
    <w:rsid w:val="002A6B21"/>
    <w:rsid w:val="002A6FA5"/>
    <w:rsid w:val="002B1F02"/>
    <w:rsid w:val="002B3026"/>
    <w:rsid w:val="002B395E"/>
    <w:rsid w:val="002B465A"/>
    <w:rsid w:val="002B55E2"/>
    <w:rsid w:val="002B58D6"/>
    <w:rsid w:val="002B5B93"/>
    <w:rsid w:val="002B7029"/>
    <w:rsid w:val="002B784E"/>
    <w:rsid w:val="002C07DB"/>
    <w:rsid w:val="002C29D1"/>
    <w:rsid w:val="002C2E69"/>
    <w:rsid w:val="002C475F"/>
    <w:rsid w:val="002C57C6"/>
    <w:rsid w:val="002D3629"/>
    <w:rsid w:val="002D7662"/>
    <w:rsid w:val="002D7D92"/>
    <w:rsid w:val="002E287D"/>
    <w:rsid w:val="002F1777"/>
    <w:rsid w:val="002F1DBA"/>
    <w:rsid w:val="002F62AF"/>
    <w:rsid w:val="002F6AE1"/>
    <w:rsid w:val="002F6EA2"/>
    <w:rsid w:val="00302FAE"/>
    <w:rsid w:val="00305137"/>
    <w:rsid w:val="00305C2A"/>
    <w:rsid w:val="00306980"/>
    <w:rsid w:val="00306FC7"/>
    <w:rsid w:val="003076ED"/>
    <w:rsid w:val="00307C34"/>
    <w:rsid w:val="0031013D"/>
    <w:rsid w:val="00311F84"/>
    <w:rsid w:val="0031349D"/>
    <w:rsid w:val="00316261"/>
    <w:rsid w:val="00320FDD"/>
    <w:rsid w:val="00321C07"/>
    <w:rsid w:val="00322D04"/>
    <w:rsid w:val="00323197"/>
    <w:rsid w:val="00323631"/>
    <w:rsid w:val="003239B6"/>
    <w:rsid w:val="00326BA6"/>
    <w:rsid w:val="0033015A"/>
    <w:rsid w:val="003305F4"/>
    <w:rsid w:val="003329AD"/>
    <w:rsid w:val="00334274"/>
    <w:rsid w:val="003379E7"/>
    <w:rsid w:val="00340F5E"/>
    <w:rsid w:val="00342687"/>
    <w:rsid w:val="0034296F"/>
    <w:rsid w:val="00344325"/>
    <w:rsid w:val="003448C8"/>
    <w:rsid w:val="0034501B"/>
    <w:rsid w:val="00345475"/>
    <w:rsid w:val="00347264"/>
    <w:rsid w:val="00347363"/>
    <w:rsid w:val="00350114"/>
    <w:rsid w:val="0035326C"/>
    <w:rsid w:val="003534AA"/>
    <w:rsid w:val="003544FD"/>
    <w:rsid w:val="00354547"/>
    <w:rsid w:val="0035467B"/>
    <w:rsid w:val="00355B08"/>
    <w:rsid w:val="00355D14"/>
    <w:rsid w:val="00356383"/>
    <w:rsid w:val="00361C81"/>
    <w:rsid w:val="003640C4"/>
    <w:rsid w:val="0036470B"/>
    <w:rsid w:val="00364B5E"/>
    <w:rsid w:val="0036513E"/>
    <w:rsid w:val="0036621D"/>
    <w:rsid w:val="003720BA"/>
    <w:rsid w:val="00373701"/>
    <w:rsid w:val="0037557B"/>
    <w:rsid w:val="00375F9C"/>
    <w:rsid w:val="0037656B"/>
    <w:rsid w:val="003823C8"/>
    <w:rsid w:val="0038341A"/>
    <w:rsid w:val="00383AF7"/>
    <w:rsid w:val="00384679"/>
    <w:rsid w:val="003846FB"/>
    <w:rsid w:val="0039450E"/>
    <w:rsid w:val="003962C1"/>
    <w:rsid w:val="0039747D"/>
    <w:rsid w:val="0039751A"/>
    <w:rsid w:val="00397ED4"/>
    <w:rsid w:val="003A0042"/>
    <w:rsid w:val="003A0593"/>
    <w:rsid w:val="003A11F9"/>
    <w:rsid w:val="003A196B"/>
    <w:rsid w:val="003A1A10"/>
    <w:rsid w:val="003A1F7A"/>
    <w:rsid w:val="003A43C8"/>
    <w:rsid w:val="003A6620"/>
    <w:rsid w:val="003A6C70"/>
    <w:rsid w:val="003B0AF6"/>
    <w:rsid w:val="003B233B"/>
    <w:rsid w:val="003B34A7"/>
    <w:rsid w:val="003B37D3"/>
    <w:rsid w:val="003B460E"/>
    <w:rsid w:val="003C1675"/>
    <w:rsid w:val="003C19EC"/>
    <w:rsid w:val="003C2A94"/>
    <w:rsid w:val="003C34D1"/>
    <w:rsid w:val="003D02D0"/>
    <w:rsid w:val="003D0A4B"/>
    <w:rsid w:val="003D1C84"/>
    <w:rsid w:val="003D21E9"/>
    <w:rsid w:val="003D2AC1"/>
    <w:rsid w:val="003D31F7"/>
    <w:rsid w:val="003D3DDD"/>
    <w:rsid w:val="003D50AB"/>
    <w:rsid w:val="003D7571"/>
    <w:rsid w:val="003D7DA8"/>
    <w:rsid w:val="003D7E14"/>
    <w:rsid w:val="003E2772"/>
    <w:rsid w:val="003E2BBC"/>
    <w:rsid w:val="003E2E2B"/>
    <w:rsid w:val="003E3957"/>
    <w:rsid w:val="003E5D81"/>
    <w:rsid w:val="003E7021"/>
    <w:rsid w:val="003F0E2F"/>
    <w:rsid w:val="003F1740"/>
    <w:rsid w:val="003F1862"/>
    <w:rsid w:val="003F1F68"/>
    <w:rsid w:val="003F35B6"/>
    <w:rsid w:val="003F4F5B"/>
    <w:rsid w:val="00403625"/>
    <w:rsid w:val="0040455F"/>
    <w:rsid w:val="00404C69"/>
    <w:rsid w:val="00405370"/>
    <w:rsid w:val="00405464"/>
    <w:rsid w:val="004055E4"/>
    <w:rsid w:val="00406257"/>
    <w:rsid w:val="00410BEF"/>
    <w:rsid w:val="00411851"/>
    <w:rsid w:val="0041190F"/>
    <w:rsid w:val="00411A07"/>
    <w:rsid w:val="00416B42"/>
    <w:rsid w:val="004209C4"/>
    <w:rsid w:val="0042131F"/>
    <w:rsid w:val="004213D7"/>
    <w:rsid w:val="00421CDC"/>
    <w:rsid w:val="004224DA"/>
    <w:rsid w:val="00422AB3"/>
    <w:rsid w:val="00425798"/>
    <w:rsid w:val="0042593D"/>
    <w:rsid w:val="00425E5D"/>
    <w:rsid w:val="00426124"/>
    <w:rsid w:val="004264F9"/>
    <w:rsid w:val="0042745B"/>
    <w:rsid w:val="00432713"/>
    <w:rsid w:val="00434585"/>
    <w:rsid w:val="00435763"/>
    <w:rsid w:val="00437AC8"/>
    <w:rsid w:val="00440BA5"/>
    <w:rsid w:val="00441C65"/>
    <w:rsid w:val="00441D0C"/>
    <w:rsid w:val="00441D8E"/>
    <w:rsid w:val="00442005"/>
    <w:rsid w:val="004420D4"/>
    <w:rsid w:val="00447AF7"/>
    <w:rsid w:val="00452313"/>
    <w:rsid w:val="00452BA6"/>
    <w:rsid w:val="00456955"/>
    <w:rsid w:val="00456A0E"/>
    <w:rsid w:val="00462CB7"/>
    <w:rsid w:val="00464A05"/>
    <w:rsid w:val="004650B8"/>
    <w:rsid w:val="00465F98"/>
    <w:rsid w:val="0046634B"/>
    <w:rsid w:val="00467E07"/>
    <w:rsid w:val="0047141B"/>
    <w:rsid w:val="004714FF"/>
    <w:rsid w:val="00471DCF"/>
    <w:rsid w:val="00472FCE"/>
    <w:rsid w:val="0047387D"/>
    <w:rsid w:val="00476A49"/>
    <w:rsid w:val="00476DF5"/>
    <w:rsid w:val="004812E1"/>
    <w:rsid w:val="00484E72"/>
    <w:rsid w:val="00486F35"/>
    <w:rsid w:val="0049084B"/>
    <w:rsid w:val="00490A61"/>
    <w:rsid w:val="00494F00"/>
    <w:rsid w:val="00496772"/>
    <w:rsid w:val="00497E64"/>
    <w:rsid w:val="004A0DFD"/>
    <w:rsid w:val="004A1250"/>
    <w:rsid w:val="004A134E"/>
    <w:rsid w:val="004A2396"/>
    <w:rsid w:val="004A30B4"/>
    <w:rsid w:val="004A33E6"/>
    <w:rsid w:val="004A40E8"/>
    <w:rsid w:val="004A60B8"/>
    <w:rsid w:val="004A76C0"/>
    <w:rsid w:val="004B138B"/>
    <w:rsid w:val="004B1727"/>
    <w:rsid w:val="004B18E8"/>
    <w:rsid w:val="004B1B07"/>
    <w:rsid w:val="004B2114"/>
    <w:rsid w:val="004B3D1D"/>
    <w:rsid w:val="004B6651"/>
    <w:rsid w:val="004C055F"/>
    <w:rsid w:val="004C2F3E"/>
    <w:rsid w:val="004C3585"/>
    <w:rsid w:val="004C3DB2"/>
    <w:rsid w:val="004C54AC"/>
    <w:rsid w:val="004C67E8"/>
    <w:rsid w:val="004D018F"/>
    <w:rsid w:val="004D0F9E"/>
    <w:rsid w:val="004D152D"/>
    <w:rsid w:val="004D17D5"/>
    <w:rsid w:val="004D1DDA"/>
    <w:rsid w:val="004D22A6"/>
    <w:rsid w:val="004D382E"/>
    <w:rsid w:val="004D424C"/>
    <w:rsid w:val="004D57E5"/>
    <w:rsid w:val="004D6423"/>
    <w:rsid w:val="004E0165"/>
    <w:rsid w:val="004E0428"/>
    <w:rsid w:val="004E0966"/>
    <w:rsid w:val="004E152D"/>
    <w:rsid w:val="004E1DD6"/>
    <w:rsid w:val="004E314B"/>
    <w:rsid w:val="004E65BF"/>
    <w:rsid w:val="004E73AD"/>
    <w:rsid w:val="004F004F"/>
    <w:rsid w:val="004F0C72"/>
    <w:rsid w:val="004F0C8B"/>
    <w:rsid w:val="004F213B"/>
    <w:rsid w:val="004F2ABA"/>
    <w:rsid w:val="004F4848"/>
    <w:rsid w:val="004F588B"/>
    <w:rsid w:val="004F5E01"/>
    <w:rsid w:val="004F5E82"/>
    <w:rsid w:val="004F7556"/>
    <w:rsid w:val="004F7EEB"/>
    <w:rsid w:val="005027D9"/>
    <w:rsid w:val="0050305D"/>
    <w:rsid w:val="005038FD"/>
    <w:rsid w:val="00520588"/>
    <w:rsid w:val="00524BF8"/>
    <w:rsid w:val="005267EC"/>
    <w:rsid w:val="0052703E"/>
    <w:rsid w:val="0053050D"/>
    <w:rsid w:val="005338BB"/>
    <w:rsid w:val="00534A5D"/>
    <w:rsid w:val="005359C7"/>
    <w:rsid w:val="00535AB3"/>
    <w:rsid w:val="00536EB7"/>
    <w:rsid w:val="00541039"/>
    <w:rsid w:val="0054239E"/>
    <w:rsid w:val="005445E2"/>
    <w:rsid w:val="00544AD3"/>
    <w:rsid w:val="005458B0"/>
    <w:rsid w:val="00551188"/>
    <w:rsid w:val="0055124B"/>
    <w:rsid w:val="00551DB9"/>
    <w:rsid w:val="00554F57"/>
    <w:rsid w:val="0055568F"/>
    <w:rsid w:val="00557B70"/>
    <w:rsid w:val="005603AB"/>
    <w:rsid w:val="00561192"/>
    <w:rsid w:val="00562666"/>
    <w:rsid w:val="00562832"/>
    <w:rsid w:val="00563E15"/>
    <w:rsid w:val="00564441"/>
    <w:rsid w:val="00565FBA"/>
    <w:rsid w:val="005664FB"/>
    <w:rsid w:val="00566B02"/>
    <w:rsid w:val="00567A38"/>
    <w:rsid w:val="00570E68"/>
    <w:rsid w:val="0057345B"/>
    <w:rsid w:val="00573726"/>
    <w:rsid w:val="0057549F"/>
    <w:rsid w:val="00575F14"/>
    <w:rsid w:val="005766EC"/>
    <w:rsid w:val="005768D6"/>
    <w:rsid w:val="00577ADF"/>
    <w:rsid w:val="00580DCB"/>
    <w:rsid w:val="0058120D"/>
    <w:rsid w:val="0058328C"/>
    <w:rsid w:val="00584A40"/>
    <w:rsid w:val="00584E6E"/>
    <w:rsid w:val="00585C82"/>
    <w:rsid w:val="00587322"/>
    <w:rsid w:val="005904B6"/>
    <w:rsid w:val="005909A6"/>
    <w:rsid w:val="005914F6"/>
    <w:rsid w:val="00591713"/>
    <w:rsid w:val="0059270F"/>
    <w:rsid w:val="00592CC1"/>
    <w:rsid w:val="00595781"/>
    <w:rsid w:val="005964BA"/>
    <w:rsid w:val="00596C99"/>
    <w:rsid w:val="00596DE5"/>
    <w:rsid w:val="005973E8"/>
    <w:rsid w:val="005A1D45"/>
    <w:rsid w:val="005A3015"/>
    <w:rsid w:val="005A45FB"/>
    <w:rsid w:val="005A5D0F"/>
    <w:rsid w:val="005A76AF"/>
    <w:rsid w:val="005B0159"/>
    <w:rsid w:val="005B0192"/>
    <w:rsid w:val="005B3464"/>
    <w:rsid w:val="005B3496"/>
    <w:rsid w:val="005B350F"/>
    <w:rsid w:val="005B35F9"/>
    <w:rsid w:val="005B53C3"/>
    <w:rsid w:val="005B6A5A"/>
    <w:rsid w:val="005B6AF5"/>
    <w:rsid w:val="005B72C7"/>
    <w:rsid w:val="005C02B9"/>
    <w:rsid w:val="005C37AE"/>
    <w:rsid w:val="005C3CBE"/>
    <w:rsid w:val="005C6A2D"/>
    <w:rsid w:val="005C7DDD"/>
    <w:rsid w:val="005D1DFA"/>
    <w:rsid w:val="005D1FAF"/>
    <w:rsid w:val="005D263D"/>
    <w:rsid w:val="005D48D0"/>
    <w:rsid w:val="005D7EE5"/>
    <w:rsid w:val="005E1BFE"/>
    <w:rsid w:val="005E214A"/>
    <w:rsid w:val="005E2643"/>
    <w:rsid w:val="005E2C8D"/>
    <w:rsid w:val="005E4032"/>
    <w:rsid w:val="005E4327"/>
    <w:rsid w:val="005E472A"/>
    <w:rsid w:val="005E6DB1"/>
    <w:rsid w:val="005E6F57"/>
    <w:rsid w:val="005E7D37"/>
    <w:rsid w:val="005F02F6"/>
    <w:rsid w:val="005F154F"/>
    <w:rsid w:val="005F19FD"/>
    <w:rsid w:val="005F2A42"/>
    <w:rsid w:val="005F4A91"/>
    <w:rsid w:val="005F4C8F"/>
    <w:rsid w:val="005F5AF0"/>
    <w:rsid w:val="006002AF"/>
    <w:rsid w:val="00600B8A"/>
    <w:rsid w:val="00603A53"/>
    <w:rsid w:val="0060454B"/>
    <w:rsid w:val="006076B7"/>
    <w:rsid w:val="006101F6"/>
    <w:rsid w:val="00611DCB"/>
    <w:rsid w:val="0061215E"/>
    <w:rsid w:val="00613510"/>
    <w:rsid w:val="00613AEE"/>
    <w:rsid w:val="00614237"/>
    <w:rsid w:val="006161CD"/>
    <w:rsid w:val="00620515"/>
    <w:rsid w:val="00620D9E"/>
    <w:rsid w:val="00623029"/>
    <w:rsid w:val="00624263"/>
    <w:rsid w:val="006242E0"/>
    <w:rsid w:val="00627077"/>
    <w:rsid w:val="00627286"/>
    <w:rsid w:val="00632DA0"/>
    <w:rsid w:val="006333E6"/>
    <w:rsid w:val="00635D40"/>
    <w:rsid w:val="006370FB"/>
    <w:rsid w:val="00637315"/>
    <w:rsid w:val="00646673"/>
    <w:rsid w:val="00647209"/>
    <w:rsid w:val="00647F06"/>
    <w:rsid w:val="00651AE9"/>
    <w:rsid w:val="00652965"/>
    <w:rsid w:val="00654AE8"/>
    <w:rsid w:val="00654D20"/>
    <w:rsid w:val="00655810"/>
    <w:rsid w:val="00656383"/>
    <w:rsid w:val="00657560"/>
    <w:rsid w:val="00657B00"/>
    <w:rsid w:val="00661376"/>
    <w:rsid w:val="006627C3"/>
    <w:rsid w:val="00665428"/>
    <w:rsid w:val="0066785C"/>
    <w:rsid w:val="006741AF"/>
    <w:rsid w:val="0067435B"/>
    <w:rsid w:val="00676BFF"/>
    <w:rsid w:val="00677086"/>
    <w:rsid w:val="006807F7"/>
    <w:rsid w:val="00682647"/>
    <w:rsid w:val="006831E8"/>
    <w:rsid w:val="00683C4A"/>
    <w:rsid w:val="00684203"/>
    <w:rsid w:val="00686717"/>
    <w:rsid w:val="00686A9A"/>
    <w:rsid w:val="00686DB7"/>
    <w:rsid w:val="00690433"/>
    <w:rsid w:val="006916AD"/>
    <w:rsid w:val="00692C10"/>
    <w:rsid w:val="0069343E"/>
    <w:rsid w:val="006943CA"/>
    <w:rsid w:val="0069699B"/>
    <w:rsid w:val="00697BC7"/>
    <w:rsid w:val="006A0A33"/>
    <w:rsid w:val="006A0D7D"/>
    <w:rsid w:val="006A1D86"/>
    <w:rsid w:val="006A1EB5"/>
    <w:rsid w:val="006A485D"/>
    <w:rsid w:val="006A4BF1"/>
    <w:rsid w:val="006A5222"/>
    <w:rsid w:val="006B112E"/>
    <w:rsid w:val="006B2128"/>
    <w:rsid w:val="006B62A5"/>
    <w:rsid w:val="006C01E4"/>
    <w:rsid w:val="006C0776"/>
    <w:rsid w:val="006C19E5"/>
    <w:rsid w:val="006C2D05"/>
    <w:rsid w:val="006C3202"/>
    <w:rsid w:val="006C3212"/>
    <w:rsid w:val="006C3393"/>
    <w:rsid w:val="006C34D3"/>
    <w:rsid w:val="006C499A"/>
    <w:rsid w:val="006C6664"/>
    <w:rsid w:val="006D0714"/>
    <w:rsid w:val="006D12F9"/>
    <w:rsid w:val="006D20AD"/>
    <w:rsid w:val="006D21D6"/>
    <w:rsid w:val="006D3210"/>
    <w:rsid w:val="006D3C6C"/>
    <w:rsid w:val="006D641B"/>
    <w:rsid w:val="006E2200"/>
    <w:rsid w:val="006E2614"/>
    <w:rsid w:val="006E28E1"/>
    <w:rsid w:val="006E4750"/>
    <w:rsid w:val="006E4E52"/>
    <w:rsid w:val="006E6F22"/>
    <w:rsid w:val="006F4442"/>
    <w:rsid w:val="006F489E"/>
    <w:rsid w:val="006F5143"/>
    <w:rsid w:val="006F6F5E"/>
    <w:rsid w:val="00702B40"/>
    <w:rsid w:val="00703725"/>
    <w:rsid w:val="00703BCB"/>
    <w:rsid w:val="0070429B"/>
    <w:rsid w:val="00704D56"/>
    <w:rsid w:val="00705677"/>
    <w:rsid w:val="007057E5"/>
    <w:rsid w:val="00705D80"/>
    <w:rsid w:val="0071141D"/>
    <w:rsid w:val="00711DDE"/>
    <w:rsid w:val="0071465C"/>
    <w:rsid w:val="00714894"/>
    <w:rsid w:val="00715B75"/>
    <w:rsid w:val="00716247"/>
    <w:rsid w:val="00720079"/>
    <w:rsid w:val="00721A81"/>
    <w:rsid w:val="00723709"/>
    <w:rsid w:val="00724092"/>
    <w:rsid w:val="00727C4D"/>
    <w:rsid w:val="007305B1"/>
    <w:rsid w:val="00730B1E"/>
    <w:rsid w:val="00730BBF"/>
    <w:rsid w:val="00730C4B"/>
    <w:rsid w:val="00730DF9"/>
    <w:rsid w:val="007330BB"/>
    <w:rsid w:val="007334BF"/>
    <w:rsid w:val="00734F22"/>
    <w:rsid w:val="0073519E"/>
    <w:rsid w:val="007375BE"/>
    <w:rsid w:val="00740FB8"/>
    <w:rsid w:val="00741847"/>
    <w:rsid w:val="00743A52"/>
    <w:rsid w:val="00746C66"/>
    <w:rsid w:val="0074721A"/>
    <w:rsid w:val="00747E94"/>
    <w:rsid w:val="00747FEF"/>
    <w:rsid w:val="00750797"/>
    <w:rsid w:val="0075125C"/>
    <w:rsid w:val="007541F0"/>
    <w:rsid w:val="007547C4"/>
    <w:rsid w:val="007561CE"/>
    <w:rsid w:val="00756EC9"/>
    <w:rsid w:val="007604BA"/>
    <w:rsid w:val="00761352"/>
    <w:rsid w:val="007616C4"/>
    <w:rsid w:val="00761D50"/>
    <w:rsid w:val="00761E90"/>
    <w:rsid w:val="00762039"/>
    <w:rsid w:val="007620DF"/>
    <w:rsid w:val="00763FEF"/>
    <w:rsid w:val="0076750B"/>
    <w:rsid w:val="007738A3"/>
    <w:rsid w:val="00775BAC"/>
    <w:rsid w:val="00776397"/>
    <w:rsid w:val="00776FD6"/>
    <w:rsid w:val="00777AD0"/>
    <w:rsid w:val="00780364"/>
    <w:rsid w:val="00783531"/>
    <w:rsid w:val="00784337"/>
    <w:rsid w:val="00784624"/>
    <w:rsid w:val="007847DB"/>
    <w:rsid w:val="00785204"/>
    <w:rsid w:val="00785733"/>
    <w:rsid w:val="00785FB3"/>
    <w:rsid w:val="00790082"/>
    <w:rsid w:val="007925F3"/>
    <w:rsid w:val="00793F3F"/>
    <w:rsid w:val="007949B7"/>
    <w:rsid w:val="00797D7D"/>
    <w:rsid w:val="00797DBD"/>
    <w:rsid w:val="007A0907"/>
    <w:rsid w:val="007A0F6A"/>
    <w:rsid w:val="007A463A"/>
    <w:rsid w:val="007A5002"/>
    <w:rsid w:val="007A5940"/>
    <w:rsid w:val="007A67CD"/>
    <w:rsid w:val="007A78E8"/>
    <w:rsid w:val="007B0293"/>
    <w:rsid w:val="007B1C86"/>
    <w:rsid w:val="007B2584"/>
    <w:rsid w:val="007B2E8E"/>
    <w:rsid w:val="007B4992"/>
    <w:rsid w:val="007B50CF"/>
    <w:rsid w:val="007B6126"/>
    <w:rsid w:val="007B6F14"/>
    <w:rsid w:val="007C01AF"/>
    <w:rsid w:val="007C02C5"/>
    <w:rsid w:val="007C090B"/>
    <w:rsid w:val="007C0E70"/>
    <w:rsid w:val="007C113C"/>
    <w:rsid w:val="007C2FA2"/>
    <w:rsid w:val="007C39E9"/>
    <w:rsid w:val="007C46F2"/>
    <w:rsid w:val="007C7659"/>
    <w:rsid w:val="007D3BEB"/>
    <w:rsid w:val="007E019B"/>
    <w:rsid w:val="007E4895"/>
    <w:rsid w:val="007E5AD9"/>
    <w:rsid w:val="007E6267"/>
    <w:rsid w:val="007E7194"/>
    <w:rsid w:val="007E7A49"/>
    <w:rsid w:val="007E7C52"/>
    <w:rsid w:val="007F169D"/>
    <w:rsid w:val="007F2D19"/>
    <w:rsid w:val="007F359A"/>
    <w:rsid w:val="007F3E86"/>
    <w:rsid w:val="007F4A82"/>
    <w:rsid w:val="007F60DE"/>
    <w:rsid w:val="007F62BB"/>
    <w:rsid w:val="007F69E8"/>
    <w:rsid w:val="007F6B33"/>
    <w:rsid w:val="00800308"/>
    <w:rsid w:val="008008D3"/>
    <w:rsid w:val="008010C9"/>
    <w:rsid w:val="008012A6"/>
    <w:rsid w:val="008015FE"/>
    <w:rsid w:val="00803998"/>
    <w:rsid w:val="008044D2"/>
    <w:rsid w:val="008046E1"/>
    <w:rsid w:val="00804C2A"/>
    <w:rsid w:val="00804EBC"/>
    <w:rsid w:val="00804FD5"/>
    <w:rsid w:val="0080526B"/>
    <w:rsid w:val="008062E1"/>
    <w:rsid w:val="008123BB"/>
    <w:rsid w:val="008135DB"/>
    <w:rsid w:val="008135F0"/>
    <w:rsid w:val="00813BF0"/>
    <w:rsid w:val="00815AFD"/>
    <w:rsid w:val="00816116"/>
    <w:rsid w:val="00816180"/>
    <w:rsid w:val="00823181"/>
    <w:rsid w:val="008236E0"/>
    <w:rsid w:val="0083004F"/>
    <w:rsid w:val="0083116C"/>
    <w:rsid w:val="008314D8"/>
    <w:rsid w:val="00831C4C"/>
    <w:rsid w:val="00834268"/>
    <w:rsid w:val="00836CDA"/>
    <w:rsid w:val="0084228E"/>
    <w:rsid w:val="00843F48"/>
    <w:rsid w:val="00844EC2"/>
    <w:rsid w:val="00846113"/>
    <w:rsid w:val="008467C1"/>
    <w:rsid w:val="008468AB"/>
    <w:rsid w:val="008470C1"/>
    <w:rsid w:val="00853289"/>
    <w:rsid w:val="00854D2B"/>
    <w:rsid w:val="00857C9B"/>
    <w:rsid w:val="00860A3C"/>
    <w:rsid w:val="0086111B"/>
    <w:rsid w:val="008620F2"/>
    <w:rsid w:val="00862963"/>
    <w:rsid w:val="008630E4"/>
    <w:rsid w:val="0086313B"/>
    <w:rsid w:val="0086443F"/>
    <w:rsid w:val="00865C9A"/>
    <w:rsid w:val="00866146"/>
    <w:rsid w:val="00867A21"/>
    <w:rsid w:val="0087288F"/>
    <w:rsid w:val="00873054"/>
    <w:rsid w:val="00873FBD"/>
    <w:rsid w:val="00875EDD"/>
    <w:rsid w:val="00876A57"/>
    <w:rsid w:val="00880532"/>
    <w:rsid w:val="00880D4D"/>
    <w:rsid w:val="00882083"/>
    <w:rsid w:val="00883B68"/>
    <w:rsid w:val="008854CF"/>
    <w:rsid w:val="0088573F"/>
    <w:rsid w:val="00887469"/>
    <w:rsid w:val="00887F90"/>
    <w:rsid w:val="00891CBA"/>
    <w:rsid w:val="00892768"/>
    <w:rsid w:val="00893C6D"/>
    <w:rsid w:val="0089437F"/>
    <w:rsid w:val="008954D2"/>
    <w:rsid w:val="008956D9"/>
    <w:rsid w:val="008A07BD"/>
    <w:rsid w:val="008A116B"/>
    <w:rsid w:val="008A22E8"/>
    <w:rsid w:val="008A23C7"/>
    <w:rsid w:val="008A347D"/>
    <w:rsid w:val="008A4ADA"/>
    <w:rsid w:val="008A4D4D"/>
    <w:rsid w:val="008A54EE"/>
    <w:rsid w:val="008A5E8C"/>
    <w:rsid w:val="008B00CC"/>
    <w:rsid w:val="008B3FE3"/>
    <w:rsid w:val="008B536B"/>
    <w:rsid w:val="008B6445"/>
    <w:rsid w:val="008C2F2A"/>
    <w:rsid w:val="008C34E7"/>
    <w:rsid w:val="008C4011"/>
    <w:rsid w:val="008C5A98"/>
    <w:rsid w:val="008C5CA6"/>
    <w:rsid w:val="008D0E51"/>
    <w:rsid w:val="008D14DE"/>
    <w:rsid w:val="008D1594"/>
    <w:rsid w:val="008D193C"/>
    <w:rsid w:val="008D1AF0"/>
    <w:rsid w:val="008D3304"/>
    <w:rsid w:val="008D5558"/>
    <w:rsid w:val="008D56DA"/>
    <w:rsid w:val="008D57AD"/>
    <w:rsid w:val="008D6C58"/>
    <w:rsid w:val="008D7043"/>
    <w:rsid w:val="008E04E6"/>
    <w:rsid w:val="008E26C8"/>
    <w:rsid w:val="008E34A8"/>
    <w:rsid w:val="008E5378"/>
    <w:rsid w:val="008E5E27"/>
    <w:rsid w:val="008E6A09"/>
    <w:rsid w:val="008F0E9A"/>
    <w:rsid w:val="008F16B9"/>
    <w:rsid w:val="008F20DB"/>
    <w:rsid w:val="008F28C4"/>
    <w:rsid w:val="008F31DA"/>
    <w:rsid w:val="008F42BF"/>
    <w:rsid w:val="008F51D7"/>
    <w:rsid w:val="008F5451"/>
    <w:rsid w:val="008F6CA4"/>
    <w:rsid w:val="0090261A"/>
    <w:rsid w:val="00905368"/>
    <w:rsid w:val="009071EC"/>
    <w:rsid w:val="00907E85"/>
    <w:rsid w:val="00910CAF"/>
    <w:rsid w:val="00913AFA"/>
    <w:rsid w:val="00914E6F"/>
    <w:rsid w:val="009153FD"/>
    <w:rsid w:val="00915C55"/>
    <w:rsid w:val="009162A1"/>
    <w:rsid w:val="009173FD"/>
    <w:rsid w:val="009207D4"/>
    <w:rsid w:val="00921FAF"/>
    <w:rsid w:val="009229D9"/>
    <w:rsid w:val="00923E90"/>
    <w:rsid w:val="009245D0"/>
    <w:rsid w:val="00925B37"/>
    <w:rsid w:val="00926726"/>
    <w:rsid w:val="009300A6"/>
    <w:rsid w:val="009311E5"/>
    <w:rsid w:val="00933E0B"/>
    <w:rsid w:val="00934517"/>
    <w:rsid w:val="00941E44"/>
    <w:rsid w:val="0094254D"/>
    <w:rsid w:val="00944CE4"/>
    <w:rsid w:val="00945C0A"/>
    <w:rsid w:val="0094631E"/>
    <w:rsid w:val="00946BD3"/>
    <w:rsid w:val="00951D7F"/>
    <w:rsid w:val="009532D4"/>
    <w:rsid w:val="00953A43"/>
    <w:rsid w:val="00957014"/>
    <w:rsid w:val="00957505"/>
    <w:rsid w:val="0096016A"/>
    <w:rsid w:val="00960F2B"/>
    <w:rsid w:val="00961086"/>
    <w:rsid w:val="00961990"/>
    <w:rsid w:val="00967DDA"/>
    <w:rsid w:val="009708F8"/>
    <w:rsid w:val="00971A78"/>
    <w:rsid w:val="009722AF"/>
    <w:rsid w:val="00972E3A"/>
    <w:rsid w:val="00973623"/>
    <w:rsid w:val="009736E3"/>
    <w:rsid w:val="00974A42"/>
    <w:rsid w:val="00976962"/>
    <w:rsid w:val="00977ED5"/>
    <w:rsid w:val="009809D0"/>
    <w:rsid w:val="00980A6B"/>
    <w:rsid w:val="00980FF7"/>
    <w:rsid w:val="009831CC"/>
    <w:rsid w:val="00984F04"/>
    <w:rsid w:val="00986B68"/>
    <w:rsid w:val="00986E59"/>
    <w:rsid w:val="00987A8C"/>
    <w:rsid w:val="00991090"/>
    <w:rsid w:val="00992010"/>
    <w:rsid w:val="009931FC"/>
    <w:rsid w:val="00993BF7"/>
    <w:rsid w:val="00995871"/>
    <w:rsid w:val="00996112"/>
    <w:rsid w:val="009A05DF"/>
    <w:rsid w:val="009A3D65"/>
    <w:rsid w:val="009A4D50"/>
    <w:rsid w:val="009A557C"/>
    <w:rsid w:val="009A5A2B"/>
    <w:rsid w:val="009A75A6"/>
    <w:rsid w:val="009B15A3"/>
    <w:rsid w:val="009B16F8"/>
    <w:rsid w:val="009B4431"/>
    <w:rsid w:val="009B449E"/>
    <w:rsid w:val="009B55BE"/>
    <w:rsid w:val="009B5C81"/>
    <w:rsid w:val="009B6010"/>
    <w:rsid w:val="009B74A8"/>
    <w:rsid w:val="009B76AD"/>
    <w:rsid w:val="009C06B5"/>
    <w:rsid w:val="009C086E"/>
    <w:rsid w:val="009C0CDC"/>
    <w:rsid w:val="009C20D1"/>
    <w:rsid w:val="009C2D2A"/>
    <w:rsid w:val="009C3022"/>
    <w:rsid w:val="009C3B73"/>
    <w:rsid w:val="009C5B9C"/>
    <w:rsid w:val="009C630F"/>
    <w:rsid w:val="009C66E3"/>
    <w:rsid w:val="009C7F10"/>
    <w:rsid w:val="009D0B8F"/>
    <w:rsid w:val="009D60D9"/>
    <w:rsid w:val="009D680F"/>
    <w:rsid w:val="009D710E"/>
    <w:rsid w:val="009D7619"/>
    <w:rsid w:val="009D7820"/>
    <w:rsid w:val="009E265C"/>
    <w:rsid w:val="009E2ABC"/>
    <w:rsid w:val="009E2B19"/>
    <w:rsid w:val="009E580E"/>
    <w:rsid w:val="009E59D2"/>
    <w:rsid w:val="009E5F5B"/>
    <w:rsid w:val="009F0F2C"/>
    <w:rsid w:val="009F10BF"/>
    <w:rsid w:val="009F1443"/>
    <w:rsid w:val="009F2E82"/>
    <w:rsid w:val="009F623C"/>
    <w:rsid w:val="00A008BF"/>
    <w:rsid w:val="00A00FFE"/>
    <w:rsid w:val="00A02067"/>
    <w:rsid w:val="00A02507"/>
    <w:rsid w:val="00A028D3"/>
    <w:rsid w:val="00A02A4C"/>
    <w:rsid w:val="00A035AC"/>
    <w:rsid w:val="00A04B97"/>
    <w:rsid w:val="00A0570E"/>
    <w:rsid w:val="00A0628E"/>
    <w:rsid w:val="00A06359"/>
    <w:rsid w:val="00A1429D"/>
    <w:rsid w:val="00A1430F"/>
    <w:rsid w:val="00A145A8"/>
    <w:rsid w:val="00A1689B"/>
    <w:rsid w:val="00A2044D"/>
    <w:rsid w:val="00A21762"/>
    <w:rsid w:val="00A231ED"/>
    <w:rsid w:val="00A23B5F"/>
    <w:rsid w:val="00A24EC9"/>
    <w:rsid w:val="00A24F3E"/>
    <w:rsid w:val="00A25E98"/>
    <w:rsid w:val="00A2640F"/>
    <w:rsid w:val="00A26460"/>
    <w:rsid w:val="00A27B50"/>
    <w:rsid w:val="00A31200"/>
    <w:rsid w:val="00A31635"/>
    <w:rsid w:val="00A31A72"/>
    <w:rsid w:val="00A3300A"/>
    <w:rsid w:val="00A370DA"/>
    <w:rsid w:val="00A402EC"/>
    <w:rsid w:val="00A4157D"/>
    <w:rsid w:val="00A41A5B"/>
    <w:rsid w:val="00A4259D"/>
    <w:rsid w:val="00A445D9"/>
    <w:rsid w:val="00A44615"/>
    <w:rsid w:val="00A46139"/>
    <w:rsid w:val="00A47E86"/>
    <w:rsid w:val="00A56074"/>
    <w:rsid w:val="00A564AA"/>
    <w:rsid w:val="00A60B91"/>
    <w:rsid w:val="00A61B78"/>
    <w:rsid w:val="00A637B3"/>
    <w:rsid w:val="00A653CA"/>
    <w:rsid w:val="00A6585A"/>
    <w:rsid w:val="00A6648C"/>
    <w:rsid w:val="00A66E91"/>
    <w:rsid w:val="00A670ED"/>
    <w:rsid w:val="00A70911"/>
    <w:rsid w:val="00A71384"/>
    <w:rsid w:val="00A71C46"/>
    <w:rsid w:val="00A72064"/>
    <w:rsid w:val="00A734BC"/>
    <w:rsid w:val="00A76400"/>
    <w:rsid w:val="00A77944"/>
    <w:rsid w:val="00A77B76"/>
    <w:rsid w:val="00A77ED4"/>
    <w:rsid w:val="00A809BB"/>
    <w:rsid w:val="00A82C7F"/>
    <w:rsid w:val="00A85AF6"/>
    <w:rsid w:val="00A87303"/>
    <w:rsid w:val="00A875EA"/>
    <w:rsid w:val="00A90574"/>
    <w:rsid w:val="00A90A7B"/>
    <w:rsid w:val="00A910F9"/>
    <w:rsid w:val="00A91205"/>
    <w:rsid w:val="00A91351"/>
    <w:rsid w:val="00A916E1"/>
    <w:rsid w:val="00A93222"/>
    <w:rsid w:val="00A93242"/>
    <w:rsid w:val="00A9781E"/>
    <w:rsid w:val="00AA026D"/>
    <w:rsid w:val="00AA1BB9"/>
    <w:rsid w:val="00AA4245"/>
    <w:rsid w:val="00AA4979"/>
    <w:rsid w:val="00AA6C28"/>
    <w:rsid w:val="00AA7AA0"/>
    <w:rsid w:val="00AB50F5"/>
    <w:rsid w:val="00AB55A0"/>
    <w:rsid w:val="00AB657A"/>
    <w:rsid w:val="00AB7A54"/>
    <w:rsid w:val="00AC0671"/>
    <w:rsid w:val="00AC0898"/>
    <w:rsid w:val="00AC1ECB"/>
    <w:rsid w:val="00AC2928"/>
    <w:rsid w:val="00AC3280"/>
    <w:rsid w:val="00AC3646"/>
    <w:rsid w:val="00AC4CF2"/>
    <w:rsid w:val="00AC50CD"/>
    <w:rsid w:val="00AC7855"/>
    <w:rsid w:val="00AD08AB"/>
    <w:rsid w:val="00AD10F2"/>
    <w:rsid w:val="00AD4A6F"/>
    <w:rsid w:val="00AD69BA"/>
    <w:rsid w:val="00AD754A"/>
    <w:rsid w:val="00AD7F3F"/>
    <w:rsid w:val="00AE0239"/>
    <w:rsid w:val="00AE03D0"/>
    <w:rsid w:val="00AE0DCC"/>
    <w:rsid w:val="00AE12EA"/>
    <w:rsid w:val="00AE13E8"/>
    <w:rsid w:val="00AE4360"/>
    <w:rsid w:val="00AE474D"/>
    <w:rsid w:val="00AE6068"/>
    <w:rsid w:val="00AE63BA"/>
    <w:rsid w:val="00AE699E"/>
    <w:rsid w:val="00AF036A"/>
    <w:rsid w:val="00AF145B"/>
    <w:rsid w:val="00AF4328"/>
    <w:rsid w:val="00AF7A86"/>
    <w:rsid w:val="00B0068E"/>
    <w:rsid w:val="00B00796"/>
    <w:rsid w:val="00B0088D"/>
    <w:rsid w:val="00B03002"/>
    <w:rsid w:val="00B031C4"/>
    <w:rsid w:val="00B06685"/>
    <w:rsid w:val="00B06EC2"/>
    <w:rsid w:val="00B11523"/>
    <w:rsid w:val="00B12C7C"/>
    <w:rsid w:val="00B13443"/>
    <w:rsid w:val="00B14286"/>
    <w:rsid w:val="00B1500F"/>
    <w:rsid w:val="00B166FA"/>
    <w:rsid w:val="00B17737"/>
    <w:rsid w:val="00B220FB"/>
    <w:rsid w:val="00B22490"/>
    <w:rsid w:val="00B24791"/>
    <w:rsid w:val="00B264E0"/>
    <w:rsid w:val="00B26753"/>
    <w:rsid w:val="00B26BAC"/>
    <w:rsid w:val="00B26BAD"/>
    <w:rsid w:val="00B3096E"/>
    <w:rsid w:val="00B30E81"/>
    <w:rsid w:val="00B31912"/>
    <w:rsid w:val="00B33CA9"/>
    <w:rsid w:val="00B34242"/>
    <w:rsid w:val="00B34D7C"/>
    <w:rsid w:val="00B362D7"/>
    <w:rsid w:val="00B36688"/>
    <w:rsid w:val="00B370C1"/>
    <w:rsid w:val="00B40DEF"/>
    <w:rsid w:val="00B4211D"/>
    <w:rsid w:val="00B423F6"/>
    <w:rsid w:val="00B42480"/>
    <w:rsid w:val="00B4376C"/>
    <w:rsid w:val="00B4533E"/>
    <w:rsid w:val="00B4542E"/>
    <w:rsid w:val="00B459B4"/>
    <w:rsid w:val="00B46913"/>
    <w:rsid w:val="00B50BA3"/>
    <w:rsid w:val="00B51EF5"/>
    <w:rsid w:val="00B52B7E"/>
    <w:rsid w:val="00B52C97"/>
    <w:rsid w:val="00B546F9"/>
    <w:rsid w:val="00B54832"/>
    <w:rsid w:val="00B54AF5"/>
    <w:rsid w:val="00B566DD"/>
    <w:rsid w:val="00B567E1"/>
    <w:rsid w:val="00B57CD3"/>
    <w:rsid w:val="00B600B1"/>
    <w:rsid w:val="00B6030F"/>
    <w:rsid w:val="00B6293A"/>
    <w:rsid w:val="00B62C5E"/>
    <w:rsid w:val="00B644F3"/>
    <w:rsid w:val="00B70464"/>
    <w:rsid w:val="00B704E1"/>
    <w:rsid w:val="00B71666"/>
    <w:rsid w:val="00B71C78"/>
    <w:rsid w:val="00B71EA6"/>
    <w:rsid w:val="00B7231B"/>
    <w:rsid w:val="00B72C81"/>
    <w:rsid w:val="00B730E2"/>
    <w:rsid w:val="00B736DB"/>
    <w:rsid w:val="00B7469F"/>
    <w:rsid w:val="00B803F0"/>
    <w:rsid w:val="00B81230"/>
    <w:rsid w:val="00B812E1"/>
    <w:rsid w:val="00B829A4"/>
    <w:rsid w:val="00B83141"/>
    <w:rsid w:val="00B83491"/>
    <w:rsid w:val="00B84F14"/>
    <w:rsid w:val="00B8577B"/>
    <w:rsid w:val="00B903B1"/>
    <w:rsid w:val="00B908DE"/>
    <w:rsid w:val="00B971AF"/>
    <w:rsid w:val="00B97E67"/>
    <w:rsid w:val="00BA174F"/>
    <w:rsid w:val="00BA1A86"/>
    <w:rsid w:val="00BA31ED"/>
    <w:rsid w:val="00BA5F53"/>
    <w:rsid w:val="00BA74E8"/>
    <w:rsid w:val="00BA7D81"/>
    <w:rsid w:val="00BB0637"/>
    <w:rsid w:val="00BB1AC4"/>
    <w:rsid w:val="00BB1FBB"/>
    <w:rsid w:val="00BB3761"/>
    <w:rsid w:val="00BB4E79"/>
    <w:rsid w:val="00BB6CDF"/>
    <w:rsid w:val="00BB7007"/>
    <w:rsid w:val="00BC4ECB"/>
    <w:rsid w:val="00BC7723"/>
    <w:rsid w:val="00BD2394"/>
    <w:rsid w:val="00BD2C55"/>
    <w:rsid w:val="00BD36FD"/>
    <w:rsid w:val="00BD3C07"/>
    <w:rsid w:val="00BD52EF"/>
    <w:rsid w:val="00BD7FAF"/>
    <w:rsid w:val="00BE1D7B"/>
    <w:rsid w:val="00BE6E4A"/>
    <w:rsid w:val="00BF01DA"/>
    <w:rsid w:val="00BF07BB"/>
    <w:rsid w:val="00BF15C5"/>
    <w:rsid w:val="00BF1A89"/>
    <w:rsid w:val="00BF1C01"/>
    <w:rsid w:val="00BF20C0"/>
    <w:rsid w:val="00BF2555"/>
    <w:rsid w:val="00BF529A"/>
    <w:rsid w:val="00BF60C9"/>
    <w:rsid w:val="00BF78EE"/>
    <w:rsid w:val="00C029EC"/>
    <w:rsid w:val="00C04711"/>
    <w:rsid w:val="00C050FA"/>
    <w:rsid w:val="00C1029C"/>
    <w:rsid w:val="00C1131E"/>
    <w:rsid w:val="00C12DD1"/>
    <w:rsid w:val="00C13FDC"/>
    <w:rsid w:val="00C148E3"/>
    <w:rsid w:val="00C1572D"/>
    <w:rsid w:val="00C17C06"/>
    <w:rsid w:val="00C202E1"/>
    <w:rsid w:val="00C208BD"/>
    <w:rsid w:val="00C2157E"/>
    <w:rsid w:val="00C22C50"/>
    <w:rsid w:val="00C26B8D"/>
    <w:rsid w:val="00C26F2F"/>
    <w:rsid w:val="00C27C77"/>
    <w:rsid w:val="00C30037"/>
    <w:rsid w:val="00C301B6"/>
    <w:rsid w:val="00C31584"/>
    <w:rsid w:val="00C31BDE"/>
    <w:rsid w:val="00C3205C"/>
    <w:rsid w:val="00C3242D"/>
    <w:rsid w:val="00C325F6"/>
    <w:rsid w:val="00C32658"/>
    <w:rsid w:val="00C339EC"/>
    <w:rsid w:val="00C34465"/>
    <w:rsid w:val="00C34DE1"/>
    <w:rsid w:val="00C35E4E"/>
    <w:rsid w:val="00C37A98"/>
    <w:rsid w:val="00C40CD4"/>
    <w:rsid w:val="00C42ECD"/>
    <w:rsid w:val="00C43083"/>
    <w:rsid w:val="00C43123"/>
    <w:rsid w:val="00C46D6D"/>
    <w:rsid w:val="00C479E3"/>
    <w:rsid w:val="00C47B67"/>
    <w:rsid w:val="00C50821"/>
    <w:rsid w:val="00C5114E"/>
    <w:rsid w:val="00C51492"/>
    <w:rsid w:val="00C51707"/>
    <w:rsid w:val="00C521D0"/>
    <w:rsid w:val="00C52E8D"/>
    <w:rsid w:val="00C532B2"/>
    <w:rsid w:val="00C53514"/>
    <w:rsid w:val="00C578B8"/>
    <w:rsid w:val="00C57F69"/>
    <w:rsid w:val="00C60388"/>
    <w:rsid w:val="00C60F70"/>
    <w:rsid w:val="00C612EF"/>
    <w:rsid w:val="00C6167F"/>
    <w:rsid w:val="00C62C7D"/>
    <w:rsid w:val="00C63CFF"/>
    <w:rsid w:val="00C65953"/>
    <w:rsid w:val="00C65BFE"/>
    <w:rsid w:val="00C662AA"/>
    <w:rsid w:val="00C6709A"/>
    <w:rsid w:val="00C67287"/>
    <w:rsid w:val="00C708DD"/>
    <w:rsid w:val="00C70920"/>
    <w:rsid w:val="00C70C5E"/>
    <w:rsid w:val="00C73248"/>
    <w:rsid w:val="00C74AA8"/>
    <w:rsid w:val="00C7629F"/>
    <w:rsid w:val="00C766A6"/>
    <w:rsid w:val="00C77787"/>
    <w:rsid w:val="00C80156"/>
    <w:rsid w:val="00C82201"/>
    <w:rsid w:val="00C83B26"/>
    <w:rsid w:val="00C841ED"/>
    <w:rsid w:val="00C85D2B"/>
    <w:rsid w:val="00C90518"/>
    <w:rsid w:val="00C9348C"/>
    <w:rsid w:val="00C94A92"/>
    <w:rsid w:val="00C94C61"/>
    <w:rsid w:val="00C96408"/>
    <w:rsid w:val="00C96B3D"/>
    <w:rsid w:val="00C97427"/>
    <w:rsid w:val="00CA0BB0"/>
    <w:rsid w:val="00CA344E"/>
    <w:rsid w:val="00CA3FC3"/>
    <w:rsid w:val="00CA6DAD"/>
    <w:rsid w:val="00CA71EB"/>
    <w:rsid w:val="00CA7289"/>
    <w:rsid w:val="00CB0141"/>
    <w:rsid w:val="00CB1F39"/>
    <w:rsid w:val="00CB2555"/>
    <w:rsid w:val="00CC1CE3"/>
    <w:rsid w:val="00CC2D7A"/>
    <w:rsid w:val="00CC2E27"/>
    <w:rsid w:val="00CC42CF"/>
    <w:rsid w:val="00CC43D6"/>
    <w:rsid w:val="00CC508E"/>
    <w:rsid w:val="00CC5B93"/>
    <w:rsid w:val="00CC5F98"/>
    <w:rsid w:val="00CC6B5B"/>
    <w:rsid w:val="00CC711E"/>
    <w:rsid w:val="00CC7978"/>
    <w:rsid w:val="00CD0230"/>
    <w:rsid w:val="00CD0619"/>
    <w:rsid w:val="00CD105A"/>
    <w:rsid w:val="00CD264C"/>
    <w:rsid w:val="00CD2C38"/>
    <w:rsid w:val="00CD2ECA"/>
    <w:rsid w:val="00CD3111"/>
    <w:rsid w:val="00CD481C"/>
    <w:rsid w:val="00CD6728"/>
    <w:rsid w:val="00CD7702"/>
    <w:rsid w:val="00CE1D88"/>
    <w:rsid w:val="00CE4975"/>
    <w:rsid w:val="00CE5083"/>
    <w:rsid w:val="00CE525E"/>
    <w:rsid w:val="00CE52A1"/>
    <w:rsid w:val="00CE7682"/>
    <w:rsid w:val="00CE76D6"/>
    <w:rsid w:val="00CF1372"/>
    <w:rsid w:val="00CF554B"/>
    <w:rsid w:val="00CF5CE2"/>
    <w:rsid w:val="00D00577"/>
    <w:rsid w:val="00D0060C"/>
    <w:rsid w:val="00D01672"/>
    <w:rsid w:val="00D04FD9"/>
    <w:rsid w:val="00D058F5"/>
    <w:rsid w:val="00D05ADA"/>
    <w:rsid w:val="00D0735B"/>
    <w:rsid w:val="00D111D8"/>
    <w:rsid w:val="00D11C6F"/>
    <w:rsid w:val="00D1228B"/>
    <w:rsid w:val="00D12B5D"/>
    <w:rsid w:val="00D13E0B"/>
    <w:rsid w:val="00D21E35"/>
    <w:rsid w:val="00D21FA7"/>
    <w:rsid w:val="00D21FF9"/>
    <w:rsid w:val="00D23D50"/>
    <w:rsid w:val="00D24597"/>
    <w:rsid w:val="00D2554F"/>
    <w:rsid w:val="00D25DC4"/>
    <w:rsid w:val="00D307DD"/>
    <w:rsid w:val="00D329E0"/>
    <w:rsid w:val="00D32EE6"/>
    <w:rsid w:val="00D33A0E"/>
    <w:rsid w:val="00D34988"/>
    <w:rsid w:val="00D34FC6"/>
    <w:rsid w:val="00D35F13"/>
    <w:rsid w:val="00D37EDC"/>
    <w:rsid w:val="00D40657"/>
    <w:rsid w:val="00D41184"/>
    <w:rsid w:val="00D41F45"/>
    <w:rsid w:val="00D42ECD"/>
    <w:rsid w:val="00D44CFE"/>
    <w:rsid w:val="00D4742C"/>
    <w:rsid w:val="00D50157"/>
    <w:rsid w:val="00D50B6D"/>
    <w:rsid w:val="00D513EE"/>
    <w:rsid w:val="00D516EB"/>
    <w:rsid w:val="00D52C20"/>
    <w:rsid w:val="00D53822"/>
    <w:rsid w:val="00D544A1"/>
    <w:rsid w:val="00D55944"/>
    <w:rsid w:val="00D576C3"/>
    <w:rsid w:val="00D60DE7"/>
    <w:rsid w:val="00D61769"/>
    <w:rsid w:val="00D6576A"/>
    <w:rsid w:val="00D65C96"/>
    <w:rsid w:val="00D7076E"/>
    <w:rsid w:val="00D7084C"/>
    <w:rsid w:val="00D71AE2"/>
    <w:rsid w:val="00D71C5E"/>
    <w:rsid w:val="00D72352"/>
    <w:rsid w:val="00D736CD"/>
    <w:rsid w:val="00D7530B"/>
    <w:rsid w:val="00D77781"/>
    <w:rsid w:val="00D811EC"/>
    <w:rsid w:val="00D81E58"/>
    <w:rsid w:val="00D85FC3"/>
    <w:rsid w:val="00D91613"/>
    <w:rsid w:val="00D9194A"/>
    <w:rsid w:val="00D91960"/>
    <w:rsid w:val="00D92273"/>
    <w:rsid w:val="00D934AD"/>
    <w:rsid w:val="00D93F73"/>
    <w:rsid w:val="00D94D8F"/>
    <w:rsid w:val="00D951EB"/>
    <w:rsid w:val="00D9528C"/>
    <w:rsid w:val="00D96062"/>
    <w:rsid w:val="00D96276"/>
    <w:rsid w:val="00D96F1C"/>
    <w:rsid w:val="00DA1A28"/>
    <w:rsid w:val="00DA2A62"/>
    <w:rsid w:val="00DA4038"/>
    <w:rsid w:val="00DA4E27"/>
    <w:rsid w:val="00DA7E77"/>
    <w:rsid w:val="00DB0F8F"/>
    <w:rsid w:val="00DB20E1"/>
    <w:rsid w:val="00DB27DC"/>
    <w:rsid w:val="00DB2848"/>
    <w:rsid w:val="00DB2ABC"/>
    <w:rsid w:val="00DB2B2F"/>
    <w:rsid w:val="00DB407D"/>
    <w:rsid w:val="00DB4A88"/>
    <w:rsid w:val="00DB65B3"/>
    <w:rsid w:val="00DB6D0B"/>
    <w:rsid w:val="00DB7147"/>
    <w:rsid w:val="00DB7DD1"/>
    <w:rsid w:val="00DB7F41"/>
    <w:rsid w:val="00DC26DC"/>
    <w:rsid w:val="00DC36EB"/>
    <w:rsid w:val="00DC660C"/>
    <w:rsid w:val="00DC6EE9"/>
    <w:rsid w:val="00DD02FA"/>
    <w:rsid w:val="00DD1B6D"/>
    <w:rsid w:val="00DD2FBE"/>
    <w:rsid w:val="00DD5FA2"/>
    <w:rsid w:val="00DD61DD"/>
    <w:rsid w:val="00DD70EC"/>
    <w:rsid w:val="00DE23B3"/>
    <w:rsid w:val="00DE2493"/>
    <w:rsid w:val="00DE33C5"/>
    <w:rsid w:val="00DE703F"/>
    <w:rsid w:val="00DF01EA"/>
    <w:rsid w:val="00DF11C9"/>
    <w:rsid w:val="00DF2DF6"/>
    <w:rsid w:val="00DF54F2"/>
    <w:rsid w:val="00E00109"/>
    <w:rsid w:val="00E02CC9"/>
    <w:rsid w:val="00E03A1E"/>
    <w:rsid w:val="00E05D63"/>
    <w:rsid w:val="00E05FB7"/>
    <w:rsid w:val="00E06659"/>
    <w:rsid w:val="00E0697C"/>
    <w:rsid w:val="00E06A2F"/>
    <w:rsid w:val="00E1599C"/>
    <w:rsid w:val="00E15E3F"/>
    <w:rsid w:val="00E16EC1"/>
    <w:rsid w:val="00E17CD7"/>
    <w:rsid w:val="00E17F33"/>
    <w:rsid w:val="00E24424"/>
    <w:rsid w:val="00E2510F"/>
    <w:rsid w:val="00E25B4F"/>
    <w:rsid w:val="00E26698"/>
    <w:rsid w:val="00E26931"/>
    <w:rsid w:val="00E26A01"/>
    <w:rsid w:val="00E26DBA"/>
    <w:rsid w:val="00E30C63"/>
    <w:rsid w:val="00E31307"/>
    <w:rsid w:val="00E31D7E"/>
    <w:rsid w:val="00E331F8"/>
    <w:rsid w:val="00E33D34"/>
    <w:rsid w:val="00E34454"/>
    <w:rsid w:val="00E34676"/>
    <w:rsid w:val="00E3546A"/>
    <w:rsid w:val="00E40AAA"/>
    <w:rsid w:val="00E41FEF"/>
    <w:rsid w:val="00E45C46"/>
    <w:rsid w:val="00E45EE8"/>
    <w:rsid w:val="00E45FB7"/>
    <w:rsid w:val="00E4650D"/>
    <w:rsid w:val="00E46969"/>
    <w:rsid w:val="00E51FF6"/>
    <w:rsid w:val="00E52A8F"/>
    <w:rsid w:val="00E57428"/>
    <w:rsid w:val="00E60AE5"/>
    <w:rsid w:val="00E61CCE"/>
    <w:rsid w:val="00E63CA3"/>
    <w:rsid w:val="00E649AB"/>
    <w:rsid w:val="00E66CEA"/>
    <w:rsid w:val="00E70DDC"/>
    <w:rsid w:val="00E71AAE"/>
    <w:rsid w:val="00E725A0"/>
    <w:rsid w:val="00E73D6A"/>
    <w:rsid w:val="00E76982"/>
    <w:rsid w:val="00E77771"/>
    <w:rsid w:val="00E8009B"/>
    <w:rsid w:val="00E81737"/>
    <w:rsid w:val="00E82671"/>
    <w:rsid w:val="00E82BAD"/>
    <w:rsid w:val="00E833E4"/>
    <w:rsid w:val="00E84D59"/>
    <w:rsid w:val="00E86694"/>
    <w:rsid w:val="00E8743F"/>
    <w:rsid w:val="00E91866"/>
    <w:rsid w:val="00E925E4"/>
    <w:rsid w:val="00E93A7A"/>
    <w:rsid w:val="00E95AAF"/>
    <w:rsid w:val="00E96364"/>
    <w:rsid w:val="00E973B8"/>
    <w:rsid w:val="00E97DB2"/>
    <w:rsid w:val="00EA0D9D"/>
    <w:rsid w:val="00EA14CC"/>
    <w:rsid w:val="00EA3868"/>
    <w:rsid w:val="00EA428C"/>
    <w:rsid w:val="00EA6E34"/>
    <w:rsid w:val="00EB1E6D"/>
    <w:rsid w:val="00EB30CF"/>
    <w:rsid w:val="00EB3A5A"/>
    <w:rsid w:val="00EB4EE3"/>
    <w:rsid w:val="00EB7862"/>
    <w:rsid w:val="00EC0DCB"/>
    <w:rsid w:val="00EC1020"/>
    <w:rsid w:val="00EC1727"/>
    <w:rsid w:val="00EC324D"/>
    <w:rsid w:val="00EC4DB4"/>
    <w:rsid w:val="00EC4E17"/>
    <w:rsid w:val="00EC6B72"/>
    <w:rsid w:val="00EC6CF4"/>
    <w:rsid w:val="00EC73AB"/>
    <w:rsid w:val="00EC78C3"/>
    <w:rsid w:val="00ED00A5"/>
    <w:rsid w:val="00ED08E1"/>
    <w:rsid w:val="00ED39D1"/>
    <w:rsid w:val="00ED597F"/>
    <w:rsid w:val="00ED64FC"/>
    <w:rsid w:val="00ED675D"/>
    <w:rsid w:val="00EE0E4B"/>
    <w:rsid w:val="00EE203F"/>
    <w:rsid w:val="00EE289D"/>
    <w:rsid w:val="00EE29AB"/>
    <w:rsid w:val="00EE29CF"/>
    <w:rsid w:val="00EE3F07"/>
    <w:rsid w:val="00EE4207"/>
    <w:rsid w:val="00EE4B1F"/>
    <w:rsid w:val="00EE58B9"/>
    <w:rsid w:val="00EE7757"/>
    <w:rsid w:val="00EF0531"/>
    <w:rsid w:val="00EF07A9"/>
    <w:rsid w:val="00EF1E9D"/>
    <w:rsid w:val="00EF481E"/>
    <w:rsid w:val="00EF5EA3"/>
    <w:rsid w:val="00F00688"/>
    <w:rsid w:val="00F00AA4"/>
    <w:rsid w:val="00F00F41"/>
    <w:rsid w:val="00F0159F"/>
    <w:rsid w:val="00F020CA"/>
    <w:rsid w:val="00F026BF"/>
    <w:rsid w:val="00F03CFD"/>
    <w:rsid w:val="00F04901"/>
    <w:rsid w:val="00F04C73"/>
    <w:rsid w:val="00F05120"/>
    <w:rsid w:val="00F066A8"/>
    <w:rsid w:val="00F066B3"/>
    <w:rsid w:val="00F0747E"/>
    <w:rsid w:val="00F07F7A"/>
    <w:rsid w:val="00F10AF8"/>
    <w:rsid w:val="00F10FD6"/>
    <w:rsid w:val="00F11FCF"/>
    <w:rsid w:val="00F124C4"/>
    <w:rsid w:val="00F135FA"/>
    <w:rsid w:val="00F13C04"/>
    <w:rsid w:val="00F15576"/>
    <w:rsid w:val="00F221C5"/>
    <w:rsid w:val="00F22501"/>
    <w:rsid w:val="00F2256E"/>
    <w:rsid w:val="00F22FF1"/>
    <w:rsid w:val="00F23A61"/>
    <w:rsid w:val="00F23E75"/>
    <w:rsid w:val="00F25E72"/>
    <w:rsid w:val="00F3078A"/>
    <w:rsid w:val="00F32A26"/>
    <w:rsid w:val="00F344B6"/>
    <w:rsid w:val="00F35198"/>
    <w:rsid w:val="00F35FC2"/>
    <w:rsid w:val="00F36464"/>
    <w:rsid w:val="00F36920"/>
    <w:rsid w:val="00F3768C"/>
    <w:rsid w:val="00F41B02"/>
    <w:rsid w:val="00F42466"/>
    <w:rsid w:val="00F43E60"/>
    <w:rsid w:val="00F451B2"/>
    <w:rsid w:val="00F4579C"/>
    <w:rsid w:val="00F477FB"/>
    <w:rsid w:val="00F50E74"/>
    <w:rsid w:val="00F55A21"/>
    <w:rsid w:val="00F57F24"/>
    <w:rsid w:val="00F60083"/>
    <w:rsid w:val="00F60214"/>
    <w:rsid w:val="00F62E45"/>
    <w:rsid w:val="00F65D05"/>
    <w:rsid w:val="00F67A39"/>
    <w:rsid w:val="00F73BCA"/>
    <w:rsid w:val="00F750A5"/>
    <w:rsid w:val="00F819F6"/>
    <w:rsid w:val="00F82788"/>
    <w:rsid w:val="00F83173"/>
    <w:rsid w:val="00F8491B"/>
    <w:rsid w:val="00F86135"/>
    <w:rsid w:val="00F905C9"/>
    <w:rsid w:val="00F91793"/>
    <w:rsid w:val="00F92EAD"/>
    <w:rsid w:val="00F9358A"/>
    <w:rsid w:val="00F9427D"/>
    <w:rsid w:val="00F95470"/>
    <w:rsid w:val="00F95779"/>
    <w:rsid w:val="00F96E2D"/>
    <w:rsid w:val="00F97990"/>
    <w:rsid w:val="00F97D67"/>
    <w:rsid w:val="00F97DED"/>
    <w:rsid w:val="00FA246D"/>
    <w:rsid w:val="00FA3C91"/>
    <w:rsid w:val="00FA3E69"/>
    <w:rsid w:val="00FA5FD8"/>
    <w:rsid w:val="00FA619C"/>
    <w:rsid w:val="00FA6357"/>
    <w:rsid w:val="00FA7E60"/>
    <w:rsid w:val="00FB0A45"/>
    <w:rsid w:val="00FB206C"/>
    <w:rsid w:val="00FB2AC6"/>
    <w:rsid w:val="00FB2CB6"/>
    <w:rsid w:val="00FB4229"/>
    <w:rsid w:val="00FB4EC3"/>
    <w:rsid w:val="00FB55DB"/>
    <w:rsid w:val="00FC289D"/>
    <w:rsid w:val="00FC467A"/>
    <w:rsid w:val="00FC7640"/>
    <w:rsid w:val="00FC79CE"/>
    <w:rsid w:val="00FD0ED6"/>
    <w:rsid w:val="00FD35ED"/>
    <w:rsid w:val="00FD3F3C"/>
    <w:rsid w:val="00FD406F"/>
    <w:rsid w:val="00FD4893"/>
    <w:rsid w:val="00FD553B"/>
    <w:rsid w:val="00FE226E"/>
    <w:rsid w:val="00FE369E"/>
    <w:rsid w:val="00FE5079"/>
    <w:rsid w:val="00FE6062"/>
    <w:rsid w:val="00FE62CC"/>
    <w:rsid w:val="00FE7A9E"/>
    <w:rsid w:val="00FF3642"/>
    <w:rsid w:val="00FF60B1"/>
    <w:rsid w:val="00FF6608"/>
    <w:rsid w:val="00FF7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26413EB-B99D-4CAF-8C01-E296E14C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2BA8"/>
    <w:pPr>
      <w:widowControl w:val="0"/>
    </w:pPr>
    <w:rPr>
      <w:rFonts w:ascii="Times New Roman" w:hAnsi="Times New Roman"/>
      <w:kern w:val="2"/>
      <w:sz w:val="24"/>
      <w:szCs w:val="24"/>
    </w:rPr>
  </w:style>
  <w:style w:type="paragraph" w:styleId="10">
    <w:name w:val="heading 1"/>
    <w:basedOn w:val="a0"/>
    <w:next w:val="a0"/>
    <w:qFormat/>
    <w:rsid w:val="008C2F2A"/>
    <w:pPr>
      <w:keepNext/>
      <w:spacing w:before="180" w:after="180" w:line="720" w:lineRule="auto"/>
      <w:outlineLvl w:val="0"/>
    </w:pPr>
    <w:rPr>
      <w:rFonts w:ascii="Arial" w:hAnsi="Arial"/>
      <w:b/>
      <w:bCs/>
      <w:kern w:val="52"/>
      <w:sz w:val="52"/>
      <w:szCs w:val="52"/>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C2BA8"/>
    <w:pPr>
      <w:tabs>
        <w:tab w:val="center" w:pos="4153"/>
        <w:tab w:val="right" w:pos="8306"/>
      </w:tabs>
      <w:snapToGrid w:val="0"/>
    </w:pPr>
    <w:rPr>
      <w:sz w:val="20"/>
      <w:szCs w:val="20"/>
    </w:rPr>
  </w:style>
  <w:style w:type="character" w:customStyle="1" w:styleId="a5">
    <w:name w:val="頁首 字元"/>
    <w:link w:val="a4"/>
    <w:uiPriority w:val="99"/>
    <w:rsid w:val="000C2BA8"/>
    <w:rPr>
      <w:sz w:val="20"/>
      <w:szCs w:val="20"/>
    </w:rPr>
  </w:style>
  <w:style w:type="paragraph" w:styleId="a6">
    <w:name w:val="footer"/>
    <w:basedOn w:val="a0"/>
    <w:link w:val="a7"/>
    <w:uiPriority w:val="99"/>
    <w:unhideWhenUsed/>
    <w:rsid w:val="000C2BA8"/>
    <w:pPr>
      <w:tabs>
        <w:tab w:val="center" w:pos="4153"/>
        <w:tab w:val="right" w:pos="8306"/>
      </w:tabs>
      <w:snapToGrid w:val="0"/>
    </w:pPr>
    <w:rPr>
      <w:sz w:val="20"/>
      <w:szCs w:val="20"/>
    </w:rPr>
  </w:style>
  <w:style w:type="character" w:customStyle="1" w:styleId="a7">
    <w:name w:val="頁尾 字元"/>
    <w:link w:val="a6"/>
    <w:uiPriority w:val="99"/>
    <w:rsid w:val="000C2BA8"/>
    <w:rPr>
      <w:sz w:val="20"/>
      <w:szCs w:val="20"/>
    </w:rPr>
  </w:style>
  <w:style w:type="paragraph" w:customStyle="1" w:styleId="Tabletext">
    <w:name w:val="Tabletext"/>
    <w:basedOn w:val="a0"/>
    <w:rsid w:val="000C2BA8"/>
    <w:pPr>
      <w:keepLines/>
      <w:spacing w:after="120" w:line="240" w:lineRule="atLeast"/>
    </w:pPr>
    <w:rPr>
      <w:kern w:val="0"/>
      <w:sz w:val="20"/>
      <w:szCs w:val="20"/>
      <w:lang w:eastAsia="en-US"/>
    </w:rPr>
  </w:style>
  <w:style w:type="character" w:customStyle="1" w:styleId="style131">
    <w:name w:val="style131"/>
    <w:rsid w:val="002E287D"/>
    <w:rPr>
      <w:rFonts w:ascii="Arial" w:hAnsi="Arial" w:cs="Arial" w:hint="default"/>
      <w:color w:val="000099"/>
    </w:rPr>
  </w:style>
  <w:style w:type="paragraph" w:styleId="Web">
    <w:name w:val="Normal (Web)"/>
    <w:basedOn w:val="a0"/>
    <w:uiPriority w:val="99"/>
    <w:semiHidden/>
    <w:unhideWhenUsed/>
    <w:rsid w:val="000719ED"/>
    <w:pPr>
      <w:widowControl/>
      <w:spacing w:before="100" w:beforeAutospacing="1" w:after="100" w:afterAutospacing="1"/>
    </w:pPr>
    <w:rPr>
      <w:rFonts w:ascii="新細明體" w:hAnsi="新細明體" w:cs="新細明體"/>
      <w:kern w:val="0"/>
    </w:rPr>
  </w:style>
  <w:style w:type="character" w:customStyle="1" w:styleId="style31">
    <w:name w:val="style31"/>
    <w:rsid w:val="00BF20C0"/>
    <w:rPr>
      <w:rFonts w:ascii="Arial" w:hAnsi="Arial" w:cs="Arial" w:hint="default"/>
      <w:sz w:val="20"/>
      <w:szCs w:val="20"/>
    </w:rPr>
  </w:style>
  <w:style w:type="character" w:styleId="a8">
    <w:name w:val="page number"/>
    <w:basedOn w:val="a1"/>
    <w:rsid w:val="00BF20C0"/>
  </w:style>
  <w:style w:type="paragraph" w:styleId="a9">
    <w:name w:val="Body Text"/>
    <w:basedOn w:val="a0"/>
    <w:link w:val="aa"/>
    <w:rsid w:val="00C2157E"/>
    <w:pPr>
      <w:jc w:val="both"/>
    </w:pPr>
    <w:rPr>
      <w:color w:val="FF0000"/>
      <w:sz w:val="21"/>
      <w:szCs w:val="20"/>
      <w:lang w:eastAsia="zh-CN"/>
    </w:rPr>
  </w:style>
  <w:style w:type="character" w:customStyle="1" w:styleId="aa">
    <w:name w:val="本文 字元"/>
    <w:link w:val="a9"/>
    <w:rsid w:val="00C2157E"/>
    <w:rPr>
      <w:rFonts w:ascii="Times New Roman" w:hAnsi="Times New Roman"/>
      <w:color w:val="FF0000"/>
      <w:kern w:val="2"/>
      <w:sz w:val="21"/>
      <w:lang w:eastAsia="zh-CN"/>
    </w:rPr>
  </w:style>
  <w:style w:type="character" w:customStyle="1" w:styleId="SoDAField">
    <w:name w:val="SoDA Field"/>
    <w:rsid w:val="00E52A8F"/>
    <w:rPr>
      <w:color w:val="0000FF"/>
      <w:sz w:val="20"/>
    </w:rPr>
  </w:style>
  <w:style w:type="paragraph" w:styleId="ab">
    <w:name w:val="Balloon Text"/>
    <w:basedOn w:val="a0"/>
    <w:link w:val="ac"/>
    <w:uiPriority w:val="99"/>
    <w:semiHidden/>
    <w:unhideWhenUsed/>
    <w:rsid w:val="002B58D6"/>
    <w:rPr>
      <w:rFonts w:ascii="Cambria" w:hAnsi="Cambria"/>
      <w:sz w:val="18"/>
      <w:szCs w:val="18"/>
    </w:rPr>
  </w:style>
  <w:style w:type="character" w:customStyle="1" w:styleId="ac">
    <w:name w:val="註解方塊文字 字元"/>
    <w:link w:val="ab"/>
    <w:uiPriority w:val="99"/>
    <w:semiHidden/>
    <w:rsid w:val="002B58D6"/>
    <w:rPr>
      <w:rFonts w:ascii="Cambria" w:eastAsia="新細明體" w:hAnsi="Cambria" w:cs="Times New Roman"/>
      <w:kern w:val="2"/>
      <w:sz w:val="18"/>
      <w:szCs w:val="18"/>
    </w:rPr>
  </w:style>
  <w:style w:type="character" w:styleId="ad">
    <w:name w:val="Hyperlink"/>
    <w:uiPriority w:val="99"/>
    <w:unhideWhenUsed/>
    <w:rsid w:val="00283478"/>
    <w:rPr>
      <w:color w:val="0000FF"/>
      <w:u w:val="single"/>
    </w:rPr>
  </w:style>
  <w:style w:type="table" w:styleId="ae">
    <w:name w:val="Table Grid"/>
    <w:basedOn w:val="a2"/>
    <w:rsid w:val="00F22FF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Indent"/>
    <w:aliases w:val="表正文,正文非缩进"/>
    <w:basedOn w:val="a0"/>
    <w:rsid w:val="00F22FF1"/>
    <w:pPr>
      <w:ind w:left="425"/>
      <w:jc w:val="both"/>
    </w:pPr>
    <w:rPr>
      <w:sz w:val="21"/>
      <w:szCs w:val="20"/>
    </w:rPr>
  </w:style>
  <w:style w:type="paragraph" w:customStyle="1" w:styleId="defaulttext">
    <w:name w:val="_default text"/>
    <w:basedOn w:val="a0"/>
    <w:rsid w:val="00A60B91"/>
    <w:pPr>
      <w:autoSpaceDE w:val="0"/>
      <w:autoSpaceDN w:val="0"/>
      <w:adjustRightInd w:val="0"/>
      <w:spacing w:after="180"/>
      <w:jc w:val="both"/>
    </w:pPr>
    <w:rPr>
      <w:kern w:val="0"/>
      <w:sz w:val="18"/>
      <w:szCs w:val="20"/>
      <w:lang w:eastAsia="zh-CN"/>
    </w:rPr>
  </w:style>
  <w:style w:type="paragraph" w:customStyle="1" w:styleId="12B">
    <w:name w:val="12B"/>
    <w:next w:val="a0"/>
    <w:rsid w:val="000B1B3B"/>
    <w:pPr>
      <w:spacing w:line="460" w:lineRule="exact"/>
    </w:pPr>
    <w:rPr>
      <w:rFonts w:ascii="Arial" w:eastAsia="華康粗圓體" w:hAnsi="Arial"/>
      <w:sz w:val="24"/>
    </w:rPr>
  </w:style>
  <w:style w:type="paragraph" w:customStyle="1" w:styleId="bullet">
    <w:name w:val="bullet"/>
    <w:basedOn w:val="a0"/>
    <w:rsid w:val="008C2F2A"/>
    <w:pPr>
      <w:numPr>
        <w:numId w:val="4"/>
      </w:numPr>
      <w:jc w:val="both"/>
    </w:pPr>
    <w:rPr>
      <w:sz w:val="21"/>
      <w:szCs w:val="20"/>
    </w:rPr>
  </w:style>
  <w:style w:type="paragraph" w:customStyle="1" w:styleId="1">
    <w:name w:val="样式1"/>
    <w:basedOn w:val="10"/>
    <w:rsid w:val="008C2F2A"/>
    <w:pPr>
      <w:pageBreakBefore/>
      <w:numPr>
        <w:numId w:val="8"/>
      </w:numPr>
      <w:tabs>
        <w:tab w:val="clear" w:pos="425"/>
        <w:tab w:val="num" w:pos="1330"/>
      </w:tabs>
      <w:snapToGrid w:val="0"/>
      <w:spacing w:before="120" w:after="120" w:line="480" w:lineRule="auto"/>
      <w:ind w:left="1330" w:hanging="480"/>
      <w:jc w:val="both"/>
    </w:pPr>
    <w:rPr>
      <w:b w:val="0"/>
      <w:bCs w:val="0"/>
      <w:snapToGrid w:val="0"/>
      <w:spacing w:val="22"/>
      <w:kern w:val="2"/>
      <w:sz w:val="32"/>
      <w:szCs w:val="20"/>
      <w:lang w:eastAsia="zh-CN"/>
    </w:rPr>
  </w:style>
  <w:style w:type="paragraph" w:customStyle="1" w:styleId="a">
    <w:name w:val="表格文字"/>
    <w:basedOn w:val="a0"/>
    <w:rsid w:val="008C2F2A"/>
    <w:pPr>
      <w:numPr>
        <w:numId w:val="9"/>
      </w:numPr>
      <w:tabs>
        <w:tab w:val="clear" w:pos="1330"/>
      </w:tabs>
      <w:autoSpaceDE w:val="0"/>
      <w:autoSpaceDN w:val="0"/>
      <w:adjustRightInd w:val="0"/>
      <w:ind w:left="0" w:firstLine="0"/>
    </w:pPr>
    <w:rPr>
      <w:rFonts w:ascii="細明體" w:eastAsia="細明體"/>
      <w:kern w:val="0"/>
    </w:rPr>
  </w:style>
  <w:style w:type="character" w:styleId="af0">
    <w:name w:val="annotation reference"/>
    <w:semiHidden/>
    <w:rsid w:val="00373701"/>
    <w:rPr>
      <w:sz w:val="18"/>
      <w:szCs w:val="18"/>
    </w:rPr>
  </w:style>
  <w:style w:type="paragraph" w:styleId="af1">
    <w:name w:val="annotation text"/>
    <w:basedOn w:val="a0"/>
    <w:semiHidden/>
    <w:rsid w:val="00373701"/>
  </w:style>
  <w:style w:type="paragraph" w:styleId="af2">
    <w:name w:val="annotation subject"/>
    <w:basedOn w:val="af1"/>
    <w:next w:val="af1"/>
    <w:semiHidden/>
    <w:rsid w:val="00373701"/>
    <w:rPr>
      <w:b/>
      <w:bCs/>
    </w:rPr>
  </w:style>
  <w:style w:type="paragraph" w:customStyle="1" w:styleId="Tabletext0pt">
    <w:name w:val="樣式 Tabletext + 套用後:  0 pt 行距:  單行間距"/>
    <w:basedOn w:val="Tabletext"/>
    <w:autoRedefine/>
    <w:rsid w:val="009E580E"/>
    <w:pPr>
      <w:spacing w:after="0" w:line="240" w:lineRule="auto"/>
      <w:ind w:leftChars="300" w:left="300"/>
    </w:pPr>
    <w:rPr>
      <w:rFonts w:cs="新細明體"/>
      <w:kern w:val="2"/>
    </w:rPr>
  </w:style>
  <w:style w:type="character" w:styleId="af3">
    <w:name w:val="FollowedHyperlink"/>
    <w:uiPriority w:val="99"/>
    <w:semiHidden/>
    <w:unhideWhenUsed/>
    <w:rsid w:val="009B449E"/>
    <w:rPr>
      <w:color w:val="800080"/>
      <w:u w:val="single"/>
    </w:rPr>
  </w:style>
  <w:style w:type="paragraph" w:customStyle="1" w:styleId="11">
    <w:name w:val="大陸標題樣式1"/>
    <w:basedOn w:val="af4"/>
    <w:autoRedefine/>
    <w:rsid w:val="00EF1E9D"/>
    <w:pPr>
      <w:jc w:val="both"/>
    </w:pPr>
    <w:rPr>
      <w:rFonts w:ascii="新細明體" w:hAnsi="新細明體"/>
      <w:bCs w:val="0"/>
      <w:sz w:val="20"/>
      <w:szCs w:val="24"/>
    </w:rPr>
  </w:style>
  <w:style w:type="paragraph" w:styleId="af4">
    <w:name w:val="Title"/>
    <w:basedOn w:val="a0"/>
    <w:next w:val="a0"/>
    <w:link w:val="af5"/>
    <w:uiPriority w:val="10"/>
    <w:qFormat/>
    <w:rsid w:val="00EF1E9D"/>
    <w:pPr>
      <w:spacing w:before="240" w:after="60"/>
      <w:jc w:val="center"/>
      <w:outlineLvl w:val="0"/>
    </w:pPr>
    <w:rPr>
      <w:rFonts w:ascii="Cambria" w:hAnsi="Cambria"/>
      <w:b/>
      <w:bCs/>
      <w:sz w:val="32"/>
      <w:szCs w:val="32"/>
    </w:rPr>
  </w:style>
  <w:style w:type="character" w:customStyle="1" w:styleId="af5">
    <w:name w:val="標題 字元"/>
    <w:link w:val="af4"/>
    <w:uiPriority w:val="10"/>
    <w:rsid w:val="00EF1E9D"/>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3571">
      <w:bodyDiv w:val="1"/>
      <w:marLeft w:val="0"/>
      <w:marRight w:val="0"/>
      <w:marTop w:val="0"/>
      <w:marBottom w:val="0"/>
      <w:divBdr>
        <w:top w:val="none" w:sz="0" w:space="0" w:color="auto"/>
        <w:left w:val="none" w:sz="0" w:space="0" w:color="auto"/>
        <w:bottom w:val="none" w:sz="0" w:space="0" w:color="auto"/>
        <w:right w:val="none" w:sz="0" w:space="0" w:color="auto"/>
      </w:divBdr>
    </w:div>
    <w:div w:id="367490166">
      <w:bodyDiv w:val="1"/>
      <w:marLeft w:val="0"/>
      <w:marRight w:val="0"/>
      <w:marTop w:val="0"/>
      <w:marBottom w:val="0"/>
      <w:divBdr>
        <w:top w:val="none" w:sz="0" w:space="0" w:color="auto"/>
        <w:left w:val="none" w:sz="0" w:space="0" w:color="auto"/>
        <w:bottom w:val="none" w:sz="0" w:space="0" w:color="auto"/>
        <w:right w:val="none" w:sz="0" w:space="0" w:color="auto"/>
      </w:divBdr>
    </w:div>
    <w:div w:id="368529953">
      <w:bodyDiv w:val="1"/>
      <w:marLeft w:val="0"/>
      <w:marRight w:val="0"/>
      <w:marTop w:val="0"/>
      <w:marBottom w:val="0"/>
      <w:divBdr>
        <w:top w:val="none" w:sz="0" w:space="0" w:color="auto"/>
        <w:left w:val="none" w:sz="0" w:space="0" w:color="auto"/>
        <w:bottom w:val="none" w:sz="0" w:space="0" w:color="auto"/>
        <w:right w:val="none" w:sz="0" w:space="0" w:color="auto"/>
      </w:divBdr>
    </w:div>
    <w:div w:id="1471702936">
      <w:bodyDiv w:val="1"/>
      <w:marLeft w:val="0"/>
      <w:marRight w:val="0"/>
      <w:marTop w:val="0"/>
      <w:marBottom w:val="0"/>
      <w:divBdr>
        <w:top w:val="none" w:sz="0" w:space="0" w:color="auto"/>
        <w:left w:val="none" w:sz="0" w:space="0" w:color="auto"/>
        <w:bottom w:val="none" w:sz="0" w:space="0" w:color="auto"/>
        <w:right w:val="none" w:sz="0" w:space="0" w:color="auto"/>
      </w:divBdr>
    </w:div>
    <w:div w:id="1561356987">
      <w:bodyDiv w:val="1"/>
      <w:marLeft w:val="0"/>
      <w:marRight w:val="0"/>
      <w:marTop w:val="0"/>
      <w:marBottom w:val="0"/>
      <w:divBdr>
        <w:top w:val="none" w:sz="0" w:space="0" w:color="auto"/>
        <w:left w:val="none" w:sz="0" w:space="0" w:color="auto"/>
        <w:bottom w:val="none" w:sz="0" w:space="0" w:color="auto"/>
        <w:right w:val="none" w:sz="0" w:space="0" w:color="auto"/>
      </w:divBdr>
    </w:div>
    <w:div w:id="1998919305">
      <w:bodyDiv w:val="1"/>
      <w:marLeft w:val="0"/>
      <w:marRight w:val="0"/>
      <w:marTop w:val="0"/>
      <w:marBottom w:val="0"/>
      <w:divBdr>
        <w:top w:val="none" w:sz="0" w:space="0" w:color="auto"/>
        <w:left w:val="none" w:sz="0" w:space="0" w:color="auto"/>
        <w:bottom w:val="none" w:sz="0" w:space="0" w:color="auto"/>
        <w:right w:val="none" w:sz="0" w:space="0" w:color="auto"/>
      </w:divBdr>
    </w:div>
    <w:div w:id="21133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D:\i9200205_view\CSR1_Doc\docs\AA&#29702;&#36064;\V0_FAMS\&#20027;&#31243;&#24335;\UCAAV0_B010_&#23458;&#25142;&#21508;&#38917;&#39080;&#38570;&#25351;&#27161;&#35336;&#31639;%20.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D:\i9200205_view\CSR1_Doc\docs\AA&#29702;&#36064;\V0_FAMS\&#20027;&#31243;&#24335;\UCAAV0_B010_&#23458;&#25142;&#21508;&#38917;&#39080;&#38570;&#25351;&#27161;&#35336;&#31639;%20.doc" TargetMode="External"/><Relationship Id="rId4" Type="http://schemas.openxmlformats.org/officeDocument/2006/relationships/settings" Target="settings.xml"/><Relationship Id="rId9" Type="http://schemas.openxmlformats.org/officeDocument/2006/relationships/hyperlink" Target="file:///D:\i9200205_view\CSR1_Doc\docs\AA&#29702;&#36064;\V0_FAMS\&#20027;&#31243;&#24335;\UCAAV0_B010_&#23458;&#25142;&#21508;&#38917;&#39080;&#38570;&#25351;&#27161;&#35336;&#31639;%20.do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C8889-03E9-4768-8FA6-160971E0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Links>
    <vt:vector size="48" baseType="variant">
      <vt:variant>
        <vt:i4>1441812</vt:i4>
      </vt:variant>
      <vt:variant>
        <vt:i4>21</vt:i4>
      </vt:variant>
      <vt:variant>
        <vt:i4>0</vt:i4>
      </vt:variant>
      <vt:variant>
        <vt:i4>5</vt:i4>
      </vt:variant>
      <vt:variant>
        <vt:lpwstr/>
      </vt:variant>
      <vt:variant>
        <vt:lpwstr>FORMAT_A_BACK</vt:lpwstr>
      </vt:variant>
      <vt:variant>
        <vt:i4>6881363</vt:i4>
      </vt:variant>
      <vt:variant>
        <vt:i4>18</vt:i4>
      </vt:variant>
      <vt:variant>
        <vt:i4>0</vt:i4>
      </vt:variant>
      <vt:variant>
        <vt:i4>5</vt:i4>
      </vt:variant>
      <vt:variant>
        <vt:lpwstr/>
      </vt:variant>
      <vt:variant>
        <vt:lpwstr>Q_OCR_RESN_BACK</vt:lpwstr>
      </vt:variant>
      <vt:variant>
        <vt:i4>1507370</vt:i4>
      </vt:variant>
      <vt:variant>
        <vt:i4>15</vt:i4>
      </vt:variant>
      <vt:variant>
        <vt:i4>0</vt:i4>
      </vt:variant>
      <vt:variant>
        <vt:i4>5</vt:i4>
      </vt:variant>
      <vt:variant>
        <vt:lpwstr/>
      </vt:variant>
      <vt:variant>
        <vt:lpwstr>FORMAT_A</vt:lpwstr>
      </vt:variant>
      <vt:variant>
        <vt:i4>1934287868</vt:i4>
      </vt:variant>
      <vt:variant>
        <vt:i4>12</vt:i4>
      </vt:variant>
      <vt:variant>
        <vt:i4>0</vt:i4>
      </vt:variant>
      <vt:variant>
        <vt:i4>5</vt:i4>
      </vt:variant>
      <vt:variant>
        <vt:lpwstr>D:\i9200205_view\CSR1_Doc\docs\AA理賠\V0_FAMS\主程式\UCAAV0_B010_客戶各項風險指標計算 .doc</vt:lpwstr>
      </vt:variant>
      <vt:variant>
        <vt:lpwstr>Q_OCR_RESN</vt:lpwstr>
      </vt:variant>
      <vt:variant>
        <vt:i4>6815853</vt:i4>
      </vt:variant>
      <vt:variant>
        <vt:i4>9</vt:i4>
      </vt:variant>
      <vt:variant>
        <vt:i4>0</vt:i4>
      </vt:variant>
      <vt:variant>
        <vt:i4>5</vt:i4>
      </vt:variant>
      <vt:variant>
        <vt:lpwstr/>
      </vt:variant>
      <vt:variant>
        <vt:lpwstr>Q_OCR_RESN</vt:lpwstr>
      </vt:variant>
      <vt:variant>
        <vt:i4>1934287868</vt:i4>
      </vt:variant>
      <vt:variant>
        <vt:i4>6</vt:i4>
      </vt:variant>
      <vt:variant>
        <vt:i4>0</vt:i4>
      </vt:variant>
      <vt:variant>
        <vt:i4>5</vt:i4>
      </vt:variant>
      <vt:variant>
        <vt:lpwstr>D:\i9200205_view\CSR1_Doc\docs\AA理賠\V0_FAMS\主程式\UCAAV0_B010_客戶各項風險指標計算 .doc</vt:lpwstr>
      </vt:variant>
      <vt:variant>
        <vt:lpwstr>Q_OCR_RESN</vt:lpwstr>
      </vt:variant>
      <vt:variant>
        <vt:i4>1934287868</vt:i4>
      </vt:variant>
      <vt:variant>
        <vt:i4>3</vt:i4>
      </vt:variant>
      <vt:variant>
        <vt:i4>0</vt:i4>
      </vt:variant>
      <vt:variant>
        <vt:i4>5</vt:i4>
      </vt:variant>
      <vt:variant>
        <vt:lpwstr>D:\i9200205_view\CSR1_Doc\docs\AA理賠\V0_FAMS\主程式\UCAAV0_B010_客戶各項風險指標計算 .doc</vt:lpwstr>
      </vt:variant>
      <vt:variant>
        <vt:lpwstr>Q_OCR_RESN</vt:lpwstr>
      </vt:variant>
      <vt:variant>
        <vt:i4>6815853</vt:i4>
      </vt:variant>
      <vt:variant>
        <vt:i4>0</vt:i4>
      </vt:variant>
      <vt:variant>
        <vt:i4>0</vt:i4>
      </vt:variant>
      <vt:variant>
        <vt:i4>5</vt:i4>
      </vt:variant>
      <vt:variant>
        <vt:lpwstr/>
      </vt:variant>
      <vt:variant>
        <vt:lpwstr>Q_OCR_RESN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i9200215</dc:creator>
  <cp:keywords/>
  <cp:lastModifiedBy>戴余修</cp:lastModifiedBy>
  <cp:revision>2</cp:revision>
  <cp:lastPrinted>2010-04-21T01:53:00Z</cp:lastPrinted>
  <dcterms:created xsi:type="dcterms:W3CDTF">2020-07-27T00:57:00Z</dcterms:created>
  <dcterms:modified xsi:type="dcterms:W3CDTF">2020-07-27T00:57:00Z</dcterms:modified>
</cp:coreProperties>
</file>