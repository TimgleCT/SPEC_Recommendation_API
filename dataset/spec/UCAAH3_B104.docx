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2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0857F5">
                <w:rPr>
                  <w:rFonts w:eastAsia="標楷體" w:hint="eastAsia"/>
                  <w:lang w:eastAsia="zh-TW"/>
                </w:rPr>
                <w:t>12/29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857F5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1" w:author="test" w:date="2007-10-02T13:52:00Z" w:original="%1:1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0857F5">
        <w:rPr>
          <w:rFonts w:hint="eastAsia"/>
          <w:kern w:val="2"/>
          <w:szCs w:val="24"/>
          <w:lang w:eastAsia="zh-TW"/>
        </w:rPr>
        <w:t>解除契約扣佣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AAH3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654782">
        <w:rPr>
          <w:rFonts w:hint="eastAsia"/>
          <w:kern w:val="2"/>
          <w:szCs w:val="24"/>
          <w:lang w:eastAsia="zh-TW"/>
        </w:rPr>
        <w:t>10</w:t>
      </w:r>
      <w:r w:rsidR="000857F5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4" w:author="test" w:date="2007-10-02T13:52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5" w:author="test" w:date="2007-10-02T13:52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FB3F04">
      <w:pPr>
        <w:pStyle w:val="Tabletext"/>
        <w:keepLines w:val="0"/>
        <w:numPr>
          <w:ilvl w:val="2"/>
          <w:numId w:val="2"/>
          <w:numberingChange w:id="6" w:author="test" w:date="2007-10-02T13:52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抽每日</w:t>
      </w:r>
      <w:r w:rsidR="004C1BE6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解除契約PASS壽三科扣佣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7" w:author="test" w:date="2007-10-02T13:52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8" w:author="I9003212" w:date="2008-12-29T16:40:00Z" w:original="%1:2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FB3F04">
        <w:rPr>
          <w:rFonts w:hint="eastAsia"/>
          <w:kern w:val="2"/>
          <w:szCs w:val="24"/>
          <w:lang w:eastAsia="zh-TW"/>
        </w:rPr>
        <w:t xml:space="preserve"> 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9" w:author="test" w:date="2007-10-02T13:52:00Z" w:original="%1:3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B3F04">
      <w:pPr>
        <w:pStyle w:val="Tabletext"/>
        <w:keepLines w:val="0"/>
        <w:numPr>
          <w:ilvl w:val="1"/>
          <w:numId w:val="2"/>
          <w:numberingChange w:id="10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解除</w:t>
      </w:r>
      <w:r w:rsidR="00F51818">
        <w:rPr>
          <w:rFonts w:hint="eastAsia"/>
          <w:kern w:val="2"/>
          <w:szCs w:val="24"/>
          <w:lang w:eastAsia="zh-TW"/>
        </w:rPr>
        <w:t>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237FD2">
        <w:rPr>
          <w:rFonts w:hint="eastAsia"/>
          <w:kern w:val="2"/>
          <w:szCs w:val="24"/>
          <w:lang w:eastAsia="zh-TW"/>
        </w:rPr>
        <w:t>DTA</w:t>
      </w:r>
      <w:r w:rsidR="00F51818"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K001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9A1A04" w:rsidRDefault="009A1A04" w:rsidP="009A1A04">
      <w:pPr>
        <w:pStyle w:val="Tabletext"/>
        <w:keepLines w:val="0"/>
        <w:numPr>
          <w:ilvl w:val="1"/>
          <w:numId w:val="2"/>
          <w:ins w:id="11" w:author="I9003212" w:date="2008-12-29T16:41:00Z"/>
        </w:numPr>
        <w:spacing w:after="0" w:line="240" w:lineRule="auto"/>
        <w:rPr>
          <w:ins w:id="12" w:author="I9003212" w:date="2008-12-29T16:56:00Z"/>
          <w:rFonts w:hint="eastAsia"/>
          <w:kern w:val="2"/>
          <w:szCs w:val="24"/>
          <w:lang w:eastAsia="zh-TW"/>
        </w:rPr>
        <w:pPrChange w:id="13" w:author="I9003212" w:date="2008-12-29T16:41:00Z">
          <w:pPr>
            <w:pStyle w:val="Tabletext"/>
            <w:keepLines w:val="0"/>
            <w:spacing w:after="0" w:line="240" w:lineRule="auto"/>
          </w:pPr>
        </w:pPrChange>
      </w:pPr>
      <w:ins w:id="14" w:author="I9003212" w:date="2008-12-29T16:41:00Z">
        <w:r>
          <w:rPr>
            <w:rFonts w:hint="eastAsia"/>
            <w:kern w:val="2"/>
            <w:szCs w:val="24"/>
            <w:lang w:eastAsia="zh-TW"/>
          </w:rPr>
          <w:t>解除紀錄</w:t>
        </w:r>
        <w:r>
          <w:rPr>
            <w:rFonts w:hint="eastAsia"/>
            <w:kern w:val="2"/>
            <w:szCs w:val="24"/>
            <w:lang w:eastAsia="zh-TW"/>
          </w:rPr>
          <w:t>_</w:t>
        </w:r>
        <w:r>
          <w:rPr>
            <w:rFonts w:hint="eastAsia"/>
            <w:kern w:val="2"/>
            <w:szCs w:val="24"/>
            <w:lang w:eastAsia="zh-TW"/>
          </w:rPr>
          <w:t>主特約檔</w:t>
        </w:r>
        <w:r>
          <w:rPr>
            <w:rFonts w:hint="eastAsia"/>
            <w:kern w:val="2"/>
            <w:szCs w:val="24"/>
            <w:lang w:eastAsia="zh-TW"/>
          </w:rPr>
          <w:t>DTAAK002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:rsidR="00684F95" w:rsidRDefault="00684F95" w:rsidP="009A1A04">
      <w:pPr>
        <w:pStyle w:val="Tabletext"/>
        <w:keepLines w:val="0"/>
        <w:numPr>
          <w:ilvl w:val="1"/>
          <w:numId w:val="2"/>
          <w:ins w:id="15" w:author="I9003212" w:date="2008-12-29T16:56:00Z"/>
        </w:numPr>
        <w:spacing w:after="0" w:line="240" w:lineRule="auto"/>
        <w:rPr>
          <w:ins w:id="16" w:author="I9003212" w:date="2008-12-29T16:41:00Z"/>
          <w:rFonts w:hint="eastAsia"/>
          <w:kern w:val="2"/>
          <w:szCs w:val="24"/>
          <w:lang w:eastAsia="zh-TW"/>
        </w:rPr>
        <w:pPrChange w:id="17" w:author="I9003212" w:date="2008-12-29T16:41:00Z">
          <w:pPr>
            <w:pStyle w:val="Tabletext"/>
            <w:keepLines w:val="0"/>
            <w:spacing w:after="0" w:line="240" w:lineRule="auto"/>
          </w:pPr>
        </w:pPrChange>
      </w:pPr>
      <w:ins w:id="18" w:author="I9003212" w:date="2008-12-29T16:56:00Z">
        <w:r>
          <w:rPr>
            <w:rFonts w:hint="eastAsia"/>
            <w:kern w:val="2"/>
            <w:szCs w:val="24"/>
            <w:lang w:eastAsia="zh-TW"/>
          </w:rPr>
          <w:t>主約</w:t>
        </w:r>
      </w:ins>
      <w:ins w:id="19" w:author="I9003212" w:date="2008-12-29T16:57:00Z">
        <w:r>
          <w:rPr>
            <w:rFonts w:hint="eastAsia"/>
            <w:kern w:val="2"/>
            <w:szCs w:val="24"/>
            <w:lang w:eastAsia="zh-TW"/>
          </w:rPr>
          <w:t>檔</w:t>
        </w:r>
        <w:r>
          <w:rPr>
            <w:rFonts w:hint="eastAsia"/>
            <w:kern w:val="2"/>
            <w:szCs w:val="24"/>
            <w:lang w:eastAsia="zh-TW"/>
          </w:rPr>
          <w:t>DTAB0001</w:t>
        </w:r>
      </w:ins>
    </w:p>
    <w:p w:rsidR="00FB3F04" w:rsidRDefault="00FB3F04">
      <w:pPr>
        <w:pStyle w:val="Tabletext"/>
        <w:keepLines w:val="0"/>
        <w:numPr>
          <w:ilvl w:val="1"/>
          <w:numId w:val="2"/>
          <w:numberingChange w:id="20" w:author="I9003212" w:date="2008-12-29T16:40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PASS</w:t>
      </w:r>
      <w:r>
        <w:rPr>
          <w:rFonts w:hint="eastAsia"/>
          <w:kern w:val="2"/>
          <w:szCs w:val="24"/>
          <w:lang w:eastAsia="zh-TW"/>
        </w:rPr>
        <w:t>解除契約扣佣檔</w:t>
      </w:r>
      <w:r>
        <w:rPr>
          <w:rFonts w:hint="eastAsia"/>
          <w:kern w:val="2"/>
          <w:szCs w:val="24"/>
          <w:lang w:eastAsia="zh-TW"/>
        </w:rPr>
        <w:t>DTAPX024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21" w:author="test" w:date="2007-10-02T13:52:00Z" w:original="%1:4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22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Pr="00C807D5" w:rsidRDefault="00237FD2">
      <w:pPr>
        <w:pStyle w:val="Tabletext"/>
        <w:keepLines w:val="0"/>
        <w:numPr>
          <w:ilvl w:val="1"/>
          <w:numId w:val="2"/>
          <w:numberingChange w:id="23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  <w:numberingChange w:id="24" w:author="test" w:date="2007-10-02T13:52:00Z" w:original="%1:5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5" w:author="test" w:date="2007-10-02T13:52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6" w:author="test" w:date="2007-10-02T13:52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27" w:author="test" w:date="2007-10-02T13:52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28" w:author="test" w:date="2007-10-02T13:52:00Z" w:original="%2:3:0:.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29" w:author="test" w:date="2007-10-02T13:52:00Z" w:original="%1:1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0867BC">
              <w:rPr>
                <w:rFonts w:ascii="細明體" w:eastAsia="細明體" w:hAnsi="細明體" w:hint="eastAsia"/>
                <w:bCs/>
                <w:sz w:val="20"/>
                <w:szCs w:val="20"/>
              </w:rPr>
              <w:t>M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0" w:author="test" w:date="2007-10-02T13:52:00Z" w:original="%1:2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AH3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C305FC">
              <w:rPr>
                <w:rFonts w:ascii="細明體" w:eastAsia="細明體" w:hAnsi="細明體" w:hint="eastAsia"/>
                <w:bCs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 w:rsidR="009A1A04">
              <w:rPr>
                <w:rFonts w:ascii="細明體" w:eastAsia="細明體" w:hAnsi="細明體" w:hint="eastAsia"/>
                <w:bCs/>
                <w:sz w:val="20"/>
                <w:szCs w:val="20"/>
              </w:rPr>
              <w:t>4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1" w:author="test" w:date="2007-10-02T13:52:00Z" w:original="%1:3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2" w:author="test" w:date="2007-10-02T13:52:00Z" w:original="%1:4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3" w:author="test" w:date="2007-10-02T13:52:00Z" w:original="%1:5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H3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  <w:numberingChange w:id="34" w:author="test" w:date="2007-10-02T13:52:00Z" w:original="%1:6:0:.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0867BC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35" w:author="test" w:date="2007-10-02T13:52:00Z" w:original="%1:6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36" w:author="test" w:date="2007-10-02T13:52:00Z" w:original="%2:1:0:.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37" w:author="test" w:date="2007-10-02T13:52:00Z" w:original="%2:1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Del="009A1A04" w:rsidRDefault="009A1A04">
      <w:pPr>
        <w:pStyle w:val="Tabletext"/>
        <w:keepLines w:val="0"/>
        <w:numPr>
          <w:ilvl w:val="1"/>
          <w:numId w:val="2"/>
          <w:numberingChange w:id="38" w:author="test" w:date="2007-10-02T13:52:00Z" w:original="%2:2:0:."/>
        </w:numPr>
        <w:spacing w:after="0" w:line="240" w:lineRule="auto"/>
        <w:rPr>
          <w:del w:id="39" w:author="I9003212" w:date="2008-12-29T16:41:00Z"/>
          <w:rFonts w:ascii="細明體" w:eastAsia="細明體" w:hAnsi="細明體" w:hint="eastAsia"/>
          <w:kern w:val="2"/>
          <w:szCs w:val="24"/>
          <w:lang w:eastAsia="zh-TW"/>
        </w:rPr>
      </w:pPr>
      <w:del w:id="40" w:author="I9003212" w:date="2008-12-29T16:41:00Z">
        <w:r w:rsidDel="009A1A04">
          <w:rPr>
            <w:rFonts w:ascii="細明體" w:eastAsia="細明體" w:hAnsi="細明體" w:hint="eastAsia"/>
            <w:kern w:val="2"/>
            <w:szCs w:val="24"/>
            <w:lang w:eastAsia="zh-TW"/>
          </w:rPr>
          <w:delText>執行：</w:delText>
        </w:r>
      </w:del>
    </w:p>
    <w:p w:rsidR="009A1A04" w:rsidRDefault="009A1A04" w:rsidP="009A1A04">
      <w:pPr>
        <w:pStyle w:val="Tabletext"/>
        <w:keepLines w:val="0"/>
        <w:numPr>
          <w:ilvl w:val="1"/>
          <w:numId w:val="2"/>
          <w:ins w:id="41" w:author="I9003212" w:date="2008-12-29T16:42:00Z"/>
        </w:numPr>
        <w:spacing w:after="0" w:line="240" w:lineRule="auto"/>
        <w:rPr>
          <w:ins w:id="42" w:author="I9003212" w:date="2008-12-29T16:40:00Z"/>
          <w:rFonts w:ascii="新細明體" w:hAnsi="新細明體" w:hint="eastAsia"/>
          <w:kern w:val="2"/>
          <w:szCs w:val="24"/>
          <w:lang w:eastAsia="zh-TW"/>
        </w:rPr>
      </w:pPr>
      <w:ins w:id="43" w:author="I9003212" w:date="2008-12-29T16:40:00Z">
        <w:r>
          <w:rPr>
            <w:rFonts w:ascii="新細明體" w:hAnsi="新細明體" w:hint="eastAsia"/>
            <w:kern w:val="2"/>
            <w:szCs w:val="24"/>
            <w:lang w:eastAsia="zh-TW"/>
          </w:rPr>
          <w:t>讀取DTAA</w:t>
        </w:r>
      </w:ins>
      <w:ins w:id="44" w:author="I9003212" w:date="2008-12-29T16:42:00Z">
        <w:r>
          <w:rPr>
            <w:rFonts w:ascii="新細明體" w:hAnsi="新細明體" w:hint="eastAsia"/>
            <w:kern w:val="2"/>
            <w:szCs w:val="24"/>
            <w:lang w:eastAsia="zh-TW"/>
          </w:rPr>
          <w:t>K001</w:t>
        </w:r>
      </w:ins>
    </w:p>
    <w:p w:rsidR="009A1A04" w:rsidRDefault="009A1A04" w:rsidP="009A1A04">
      <w:pPr>
        <w:pStyle w:val="Tabletext"/>
        <w:keepLines w:val="0"/>
        <w:numPr>
          <w:ilvl w:val="2"/>
          <w:numId w:val="2"/>
          <w:ins w:id="45" w:author="I9003212" w:date="2008-12-29T16:40:00Z"/>
        </w:numPr>
        <w:spacing w:after="0" w:line="240" w:lineRule="auto"/>
        <w:rPr>
          <w:ins w:id="46" w:author="I9003212" w:date="2008-12-29T16:45:00Z"/>
          <w:rFonts w:ascii="新細明體" w:hAnsi="新細明體" w:hint="eastAsia"/>
          <w:kern w:val="2"/>
          <w:szCs w:val="24"/>
          <w:lang w:eastAsia="zh-TW"/>
        </w:rPr>
      </w:pPr>
      <w:ins w:id="47" w:author="I9003212" w:date="2008-12-29T16:42:00Z">
        <w:r>
          <w:rPr>
            <w:rFonts w:ascii="新細明體" w:hAnsi="新細明體" w:hint="eastAsia"/>
            <w:kern w:val="2"/>
            <w:szCs w:val="24"/>
            <w:lang w:eastAsia="zh-TW"/>
          </w:rPr>
          <w:t>條件：</w:t>
        </w:r>
      </w:ins>
      <w:ins w:id="48" w:author="I9003212" w:date="2008-12-29T16:44:00Z">
        <w:r>
          <w:rPr>
            <w:rFonts w:ascii="新細明體" w:hAnsi="新細明體" w:hint="eastAsia"/>
            <w:kern w:val="2"/>
            <w:szCs w:val="24"/>
            <w:lang w:eastAsia="zh-TW"/>
          </w:rPr>
          <w:t>DTAAK001</w:t>
        </w:r>
      </w:ins>
      <w:ins w:id="49" w:author="I9003212" w:date="2008-12-29T16:42:00Z">
        <w:r>
          <w:rPr>
            <w:rFonts w:ascii="新細明體" w:hAnsi="新細明體" w:hint="eastAsia"/>
            <w:kern w:val="2"/>
            <w:szCs w:val="24"/>
            <w:lang w:eastAsia="zh-TW"/>
          </w:rPr>
          <w:t xml:space="preserve">覆核日期 = </w:t>
        </w:r>
      </w:ins>
      <w:ins w:id="50" w:author="I9003212" w:date="2008-12-29T16:43:00Z">
        <w:r>
          <w:rPr>
            <w:rFonts w:ascii="新細明體" w:hAnsi="新細明體" w:hint="eastAsia"/>
            <w:kern w:val="2"/>
            <w:szCs w:val="24"/>
            <w:lang w:eastAsia="zh-TW"/>
          </w:rPr>
          <w:t>PROCESS_DATE</w:t>
        </w:r>
      </w:ins>
      <w:ins w:id="51" w:author="I9003212" w:date="2008-12-29T16:45:00Z">
        <w:r w:rsidR="00C11DDF">
          <w:rPr>
            <w:rFonts w:ascii="新細明體" w:hAnsi="新細明體" w:hint="eastAsia"/>
            <w:kern w:val="2"/>
            <w:szCs w:val="24"/>
            <w:lang w:eastAsia="zh-TW"/>
          </w:rPr>
          <w:t>。</w:t>
        </w:r>
      </w:ins>
    </w:p>
    <w:p w:rsidR="00C11DDF" w:rsidRDefault="00C11DDF" w:rsidP="00C11DDF">
      <w:pPr>
        <w:pStyle w:val="Tabletext"/>
        <w:keepLines w:val="0"/>
        <w:numPr>
          <w:ilvl w:val="2"/>
          <w:numId w:val="2"/>
          <w:ins w:id="52" w:author="I9003212" w:date="2008-12-29T16:45:00Z"/>
        </w:numPr>
        <w:spacing w:after="0" w:line="240" w:lineRule="auto"/>
        <w:rPr>
          <w:ins w:id="53" w:author="I9003212" w:date="2008-12-29T16:45:00Z"/>
          <w:rFonts w:ascii="新細明體" w:hAnsi="新細明體" w:hint="eastAsia"/>
          <w:kern w:val="2"/>
          <w:szCs w:val="24"/>
          <w:lang w:eastAsia="zh-TW"/>
        </w:rPr>
        <w:pPrChange w:id="54" w:author="I9003212" w:date="2008-12-29T16:45:00Z">
          <w:pPr>
            <w:pStyle w:val="Tabletext"/>
            <w:keepLines w:val="0"/>
            <w:spacing w:after="0" w:line="240" w:lineRule="auto"/>
          </w:pPr>
        </w:pPrChange>
      </w:pPr>
      <w:ins w:id="55" w:author="I9003212" w:date="2008-12-29T16:45:00Z">
        <w:r>
          <w:rPr>
            <w:rFonts w:ascii="新細明體" w:hAnsi="新細明體" w:hint="eastAsia"/>
            <w:kern w:val="2"/>
            <w:szCs w:val="24"/>
            <w:lang w:eastAsia="zh-TW"/>
          </w:rPr>
          <w:lastRenderedPageBreak/>
          <w:t>IF NOT_FND：</w:t>
        </w:r>
      </w:ins>
    </w:p>
    <w:p w:rsidR="00C11DDF" w:rsidRDefault="00C11DDF" w:rsidP="00C11DDF">
      <w:pPr>
        <w:pStyle w:val="Tabletext"/>
        <w:keepLines w:val="0"/>
        <w:numPr>
          <w:ilvl w:val="4"/>
          <w:numId w:val="2"/>
          <w:ins w:id="56" w:author="I9003212" w:date="2008-12-29T16:45:00Z"/>
        </w:numPr>
        <w:spacing w:after="0" w:line="240" w:lineRule="auto"/>
        <w:rPr>
          <w:ins w:id="57" w:author="I9003212" w:date="2008-12-29T16:45:00Z"/>
          <w:rFonts w:ascii="新細明體" w:hAnsi="新細明體" w:hint="eastAsia"/>
          <w:kern w:val="2"/>
          <w:szCs w:val="24"/>
          <w:lang w:eastAsia="zh-TW"/>
        </w:rPr>
      </w:pPr>
      <w:ins w:id="58" w:author="I9003212" w:date="2008-12-29T16:45:00Z">
        <w:r>
          <w:rPr>
            <w:rFonts w:ascii="新細明體" w:hAnsi="新細明體" w:hint="eastAsia"/>
            <w:kern w:val="2"/>
            <w:szCs w:val="24"/>
            <w:lang w:eastAsia="zh-TW"/>
          </w:rPr>
          <w:t>寫入訊息：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  <w:r>
          <w:rPr>
            <w:rFonts w:ascii="新細明體" w:hAnsi="新細明體" w:hint="eastAsia"/>
            <w:kern w:val="2"/>
            <w:szCs w:val="24"/>
            <w:lang w:eastAsia="zh-TW"/>
          </w:rPr>
          <w:t>無解除記錄：</w:t>
        </w:r>
        <w:r>
          <w:rPr>
            <w:rFonts w:ascii="新細明體" w:hAnsi="新細明體"/>
            <w:kern w:val="2"/>
            <w:szCs w:val="24"/>
            <w:lang w:eastAsia="zh-TW"/>
          </w:rPr>
          <w:t>’</w:t>
        </w:r>
        <w:r>
          <w:rPr>
            <w:rFonts w:ascii="新細明體" w:hAnsi="新細明體" w:hint="eastAsia"/>
            <w:kern w:val="2"/>
            <w:szCs w:val="24"/>
            <w:lang w:eastAsia="zh-TW"/>
          </w:rPr>
          <w:t xml:space="preserve"> +PROCESS_DATE</w:t>
        </w:r>
      </w:ins>
    </w:p>
    <w:p w:rsidR="00C11DDF" w:rsidRDefault="00C11DDF" w:rsidP="00C11DDF">
      <w:pPr>
        <w:pStyle w:val="Tabletext"/>
        <w:keepLines w:val="0"/>
        <w:numPr>
          <w:ilvl w:val="4"/>
          <w:numId w:val="2"/>
          <w:ins w:id="59" w:author="I9003212" w:date="2008-12-29T16:45:00Z"/>
        </w:numPr>
        <w:spacing w:after="0" w:line="240" w:lineRule="auto"/>
        <w:rPr>
          <w:ins w:id="60" w:author="I9003212" w:date="2008-12-29T16:45:00Z"/>
          <w:rFonts w:ascii="新細明體" w:hAnsi="新細明體" w:hint="eastAsia"/>
          <w:kern w:val="2"/>
          <w:szCs w:val="24"/>
          <w:lang w:eastAsia="zh-TW"/>
        </w:rPr>
      </w:pPr>
      <w:ins w:id="61" w:author="I9003212" w:date="2008-12-29T16:45:00Z">
        <w:r>
          <w:rPr>
            <w:rFonts w:ascii="新細明體" w:hAnsi="新細明體" w:hint="eastAsia"/>
            <w:kern w:val="2"/>
            <w:szCs w:val="24"/>
            <w:lang w:eastAsia="zh-TW"/>
          </w:rPr>
          <w:t>RETURN。</w:t>
        </w:r>
      </w:ins>
    </w:p>
    <w:p w:rsidR="00C11DDF" w:rsidRDefault="00C11DDF" w:rsidP="00C11DDF">
      <w:pPr>
        <w:pStyle w:val="Tabletext"/>
        <w:keepLines w:val="0"/>
        <w:numPr>
          <w:ilvl w:val="2"/>
          <w:numId w:val="2"/>
          <w:ins w:id="62" w:author="I9003212" w:date="2008-12-29T16:46:00Z"/>
        </w:numPr>
        <w:spacing w:after="0" w:line="240" w:lineRule="auto"/>
        <w:rPr>
          <w:ins w:id="63" w:author="I9003212" w:date="2008-12-29T16:46:00Z"/>
          <w:rFonts w:ascii="新細明體" w:hAnsi="新細明體" w:hint="eastAsia"/>
          <w:kern w:val="2"/>
          <w:szCs w:val="24"/>
          <w:lang w:eastAsia="zh-TW"/>
        </w:rPr>
      </w:pPr>
      <w:ins w:id="64" w:author="I9003212" w:date="2008-12-29T16:46:00Z">
        <w:r>
          <w:rPr>
            <w:rFonts w:ascii="新細明體" w:hAnsi="新細明體" w:hint="eastAsia"/>
            <w:kern w:val="2"/>
            <w:szCs w:val="24"/>
            <w:lang w:eastAsia="zh-TW"/>
          </w:rPr>
          <w:t>IF F</w:t>
        </w:r>
      </w:ins>
      <w:ins w:id="65" w:author="I9003212" w:date="2008-12-29T16:57:00Z">
        <w:r w:rsidR="00E64419">
          <w:rPr>
            <w:rFonts w:ascii="新細明體" w:hAnsi="新細明體" w:hint="eastAsia"/>
            <w:kern w:val="2"/>
            <w:szCs w:val="24"/>
            <w:lang w:eastAsia="zh-TW"/>
          </w:rPr>
          <w:t>OUN</w:t>
        </w:r>
      </w:ins>
      <w:ins w:id="66" w:author="I9003212" w:date="2008-12-29T16:46:00Z">
        <w:r>
          <w:rPr>
            <w:rFonts w:ascii="新細明體" w:hAnsi="新細明體" w:hint="eastAsia"/>
            <w:kern w:val="2"/>
            <w:szCs w:val="24"/>
            <w:lang w:eastAsia="zh-TW"/>
          </w:rPr>
          <w:t>D：</w:t>
        </w:r>
      </w:ins>
    </w:p>
    <w:p w:rsidR="00C11DDF" w:rsidRDefault="00C11DDF" w:rsidP="00C11DDF">
      <w:pPr>
        <w:pStyle w:val="Tabletext"/>
        <w:keepLines w:val="0"/>
        <w:numPr>
          <w:ilvl w:val="3"/>
          <w:numId w:val="2"/>
          <w:ins w:id="67" w:author="I9003212" w:date="2008-12-29T16:46:00Z"/>
        </w:numPr>
        <w:spacing w:after="0" w:line="240" w:lineRule="auto"/>
        <w:rPr>
          <w:ins w:id="68" w:author="I9003212" w:date="2008-12-29T16:47:00Z"/>
          <w:rFonts w:ascii="新細明體" w:hAnsi="新細明體" w:hint="eastAsia"/>
          <w:kern w:val="2"/>
          <w:szCs w:val="24"/>
          <w:lang w:eastAsia="zh-TW"/>
        </w:rPr>
      </w:pPr>
      <w:ins w:id="69" w:author="I9003212" w:date="2008-12-29T16:46:00Z">
        <w:r>
          <w:rPr>
            <w:rFonts w:ascii="新細明體" w:hAnsi="新細明體" w:hint="eastAsia"/>
            <w:kern w:val="2"/>
            <w:szCs w:val="24"/>
            <w:lang w:eastAsia="zh-TW"/>
          </w:rPr>
          <w:t>以DTAAK001 KEY值：讀取DTAAK002</w:t>
        </w:r>
      </w:ins>
      <w:ins w:id="70" w:author="I9003212" w:date="2008-12-29T16:47:00Z">
        <w:r>
          <w:rPr>
            <w:rFonts w:ascii="新細明體" w:hAnsi="新細明體" w:hint="eastAsia"/>
            <w:kern w:val="2"/>
            <w:szCs w:val="24"/>
            <w:lang w:eastAsia="zh-TW"/>
          </w:rPr>
          <w:t>。</w:t>
        </w:r>
      </w:ins>
      <w:ins w:id="71" w:author="I9003212" w:date="2008-12-29T16:57:00Z">
        <w:r w:rsidR="00E64419">
          <w:rPr>
            <w:rFonts w:ascii="新細明體" w:hAnsi="新細明體" w:hint="eastAsia"/>
            <w:kern w:val="2"/>
            <w:szCs w:val="24"/>
            <w:lang w:eastAsia="zh-TW"/>
          </w:rPr>
          <w:t>(受理編號+保單號碼)</w:t>
        </w:r>
      </w:ins>
    </w:p>
    <w:p w:rsidR="00C11DDF" w:rsidRDefault="00C11DDF" w:rsidP="00C11DDF">
      <w:pPr>
        <w:pStyle w:val="Tabletext"/>
        <w:keepLines w:val="0"/>
        <w:numPr>
          <w:ilvl w:val="3"/>
          <w:numId w:val="2"/>
          <w:ins w:id="72" w:author="I9003212" w:date="2008-12-29T16:47:00Z"/>
        </w:numPr>
        <w:spacing w:after="0" w:line="240" w:lineRule="auto"/>
        <w:rPr>
          <w:ins w:id="73" w:author="I9003212" w:date="2008-12-29T16:46:00Z"/>
          <w:rFonts w:ascii="新細明體" w:hAnsi="新細明體" w:hint="eastAsia"/>
          <w:kern w:val="2"/>
          <w:szCs w:val="24"/>
          <w:lang w:eastAsia="zh-TW"/>
        </w:rPr>
      </w:pPr>
      <w:ins w:id="74" w:author="I9003212" w:date="2008-12-29T16:46:00Z">
        <w:r>
          <w:rPr>
            <w:rFonts w:ascii="新細明體" w:hAnsi="新細明體" w:hint="eastAsia"/>
            <w:kern w:val="2"/>
            <w:szCs w:val="24"/>
            <w:lang w:eastAsia="zh-TW"/>
          </w:rPr>
          <w:t>逐筆將DTAAK002資料寫出。</w:t>
        </w:r>
      </w:ins>
    </w:p>
    <w:p w:rsidR="00C11DDF" w:rsidRPr="00C11DDF" w:rsidRDefault="00C11DDF" w:rsidP="00C11DDF">
      <w:pPr>
        <w:pStyle w:val="Tabletext"/>
        <w:keepLines w:val="0"/>
        <w:numPr>
          <w:ins w:id="75" w:author="I9003212" w:date="2008-12-29T16:45:00Z"/>
        </w:numPr>
        <w:spacing w:after="0" w:line="240" w:lineRule="auto"/>
        <w:ind w:left="851"/>
        <w:rPr>
          <w:ins w:id="76" w:author="I9003212" w:date="2008-12-29T16:44:00Z"/>
          <w:rFonts w:ascii="新細明體" w:hAnsi="新細明體" w:hint="eastAsia"/>
          <w:kern w:val="2"/>
          <w:szCs w:val="24"/>
          <w:lang w:eastAsia="zh-TW"/>
        </w:rPr>
        <w:pPrChange w:id="77" w:author="I9003212" w:date="2008-12-29T16:45:00Z">
          <w:pPr>
            <w:pStyle w:val="Tabletext"/>
            <w:keepLines w:val="0"/>
            <w:spacing w:after="0" w:line="240" w:lineRule="auto"/>
          </w:pPr>
        </w:pPrChange>
      </w:pPr>
    </w:p>
    <w:p w:rsidR="00237FD2" w:rsidDel="00C11DDF" w:rsidRDefault="009A1A04">
      <w:pPr>
        <w:pStyle w:val="Tabletext"/>
        <w:keepLines w:val="0"/>
        <w:numPr>
          <w:ilvl w:val="2"/>
          <w:numId w:val="2"/>
          <w:numberingChange w:id="78" w:author="test" w:date="2007-10-02T13:52:00Z" w:original="%2:2:0:.%3:1:0:"/>
        </w:numPr>
        <w:spacing w:after="0" w:line="240" w:lineRule="auto"/>
        <w:rPr>
          <w:del w:id="79" w:author="I9003212" w:date="2008-12-29T16:47:00Z"/>
          <w:rFonts w:ascii="細明體" w:eastAsia="細明體" w:hAnsi="細明體" w:hint="eastAsia"/>
          <w:kern w:val="2"/>
          <w:szCs w:val="24"/>
          <w:lang w:eastAsia="zh-TW"/>
        </w:rPr>
      </w:pPr>
      <w:del w:id="80" w:author="I9003212" w:date="2008-12-29T16:47:00Z">
        <w:r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讀取</w:delText>
        </w:r>
        <w:r w:rsidR="00237FD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READ DTA</w:delText>
        </w:r>
        <w:r w:rsidR="00F24F90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A</w:delText>
        </w:r>
        <w:r w:rsidR="00237FD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B001</w:delText>
        </w:r>
        <w:r w:rsidR="0069723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</w:delText>
        </w:r>
        <w:r w:rsidR="00F24F90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0C46DE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INNER </w:delText>
        </w:r>
        <w:r w:rsidR="00F24F90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JOIN </w:delText>
        </w:r>
        <w:r w:rsidR="0069723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DTAB</w:delText>
        </w:r>
        <w:r w:rsidR="00A40D34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M</w:delText>
        </w:r>
        <w:r w:rsidR="0069723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00</w:delText>
        </w:r>
        <w:r w:rsidR="00A40D34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R="0069723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B ON</w:delText>
        </w:r>
        <w:r w:rsidR="006A6F65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A.</w:delText>
        </w:r>
        <w:r w:rsidR="006A6F65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POLICY_NO</w:delText>
        </w:r>
        <w:r w:rsidR="006A6F65" w:rsidRPr="00B526A1" w:rsidDel="00C11DDF">
          <w:rPr>
            <w:rFonts w:ascii="細明體" w:eastAsia="細明體" w:hAnsi="細明體" w:hint="eastAsia"/>
            <w:kern w:val="2"/>
            <w:szCs w:val="24"/>
          </w:rPr>
          <w:delText>=B.</w:delText>
        </w:r>
        <w:r w:rsidR="006A6F65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POLICY_NO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INNER JOIN DTAAB002 C ON A.A</w:delText>
        </w:r>
        <w:r w:rsidR="00516542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PLY_NO</w:delText>
        </w:r>
        <w:r w:rsidR="00516542" w:rsidRPr="00B526A1" w:rsidDel="00C11DDF">
          <w:rPr>
            <w:rFonts w:ascii="細明體" w:eastAsia="細明體" w:hAnsi="細明體" w:hint="eastAsia"/>
            <w:kern w:val="2"/>
            <w:szCs w:val="24"/>
          </w:rPr>
          <w:delText>=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516542" w:rsidRPr="00B526A1" w:rsidDel="00C11DDF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A</w:delText>
        </w:r>
        <w:r w:rsidR="00516542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PLY_NO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AND A.</w:delText>
        </w:r>
        <w:r w:rsidR="00516542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POLICY_NO</w:delText>
        </w:r>
        <w:r w:rsidR="00516542" w:rsidRPr="00B526A1" w:rsidDel="00C11DDF">
          <w:rPr>
            <w:rFonts w:ascii="細明體" w:eastAsia="細明體" w:hAnsi="細明體" w:hint="eastAsia"/>
            <w:kern w:val="2"/>
            <w:szCs w:val="24"/>
          </w:rPr>
          <w:delText>=</w:delText>
        </w:r>
        <w:r w:rsidR="00516542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516542" w:rsidRPr="00B526A1" w:rsidDel="00C11DDF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516542" w:rsidRPr="00B526A1" w:rsidDel="00C11DDF">
          <w:rPr>
            <w:rFonts w:ascii="細明體" w:eastAsia="細明體" w:hAnsi="細明體"/>
            <w:kern w:val="2"/>
            <w:szCs w:val="24"/>
            <w:lang w:eastAsia="zh-TW"/>
          </w:rPr>
          <w:delText>POLICY_NO</w:delText>
        </w:r>
        <w:r w:rsidR="00162121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AND A.</w:delText>
        </w:r>
        <w:r w:rsidR="00D36CF5" w:rsidRPr="00D36CF5" w:rsidDel="00C11DDF">
          <w:rPr>
            <w:rFonts w:ascii="細明體" w:eastAsia="細明體" w:hAnsi="細明體"/>
            <w:kern w:val="2"/>
            <w:szCs w:val="24"/>
            <w:lang w:eastAsia="zh-TW"/>
          </w:rPr>
          <w:delText>TRN_SER_NO=</w:delText>
        </w:r>
        <w:r w:rsidR="00D36CF5" w:rsidRPr="00D36CF5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D36CF5" w:rsidRPr="00D36CF5" w:rsidDel="00C11DDF">
          <w:rPr>
            <w:rFonts w:ascii="細明體" w:eastAsia="細明體" w:hAnsi="細明體"/>
            <w:kern w:val="2"/>
            <w:szCs w:val="24"/>
            <w:lang w:eastAsia="zh-TW"/>
          </w:rPr>
          <w:delText>.TRN_SER_NO AND A.</w:delText>
        </w:r>
        <w:r w:rsidR="00D36CF5" w:rsidRPr="00D36CF5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ACNT_DATE=C.ACNT_DATE AND A.</w:delText>
        </w:r>
        <w:r w:rsidR="00D36CF5" w:rsidRPr="00D36CF5" w:rsidDel="00C11DDF">
          <w:rPr>
            <w:rFonts w:ascii="細明體" w:eastAsia="細明體" w:hAnsi="細明體"/>
            <w:kern w:val="2"/>
            <w:szCs w:val="24"/>
            <w:lang w:eastAsia="zh-TW"/>
          </w:rPr>
          <w:delText>CLAM_CAT</w:delText>
        </w:r>
        <w:r w:rsidR="00D36CF5" w:rsidRPr="00D36CF5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=C.</w:delText>
        </w:r>
        <w:r w:rsidR="00D36CF5" w:rsidRPr="00D36CF5" w:rsidDel="00C11DDF">
          <w:rPr>
            <w:rFonts w:ascii="細明體" w:eastAsia="細明體" w:hAnsi="細明體"/>
            <w:kern w:val="2"/>
            <w:szCs w:val="24"/>
            <w:lang w:eastAsia="zh-TW"/>
          </w:rPr>
          <w:delText>CLAM_CAT</w:delText>
        </w:r>
        <w:r w:rsidR="00EF12F6" w:rsidRPr="00563B9E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WHERE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 xml:space="preserve"> </w:delText>
        </w:r>
        <w:r w:rsidR="00052CF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MONTH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>(A.</w:delText>
        </w:r>
        <w:r w:rsidR="00334EB3" w:rsidRPr="0026767E" w:rsidDel="00C11DDF">
          <w:rPr>
            <w:rFonts w:ascii="細明體" w:hAnsi="細明體"/>
            <w:kern w:val="2"/>
            <w:szCs w:val="24"/>
          </w:rPr>
          <w:delText>APLY_DATE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>)=</w:delText>
        </w:r>
        <w:r w:rsidR="00052CF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MONTH(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>CURRENT DATE</w:delText>
        </w:r>
        <w:r w:rsidR="00052CF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052CF8" w:rsidDel="00C11DDF">
          <w:rPr>
            <w:rFonts w:ascii="細明體" w:eastAsia="細明體" w:hAnsi="細明體"/>
            <w:kern w:val="2"/>
            <w:szCs w:val="24"/>
            <w:lang w:eastAsia="zh-TW"/>
          </w:rPr>
          <w:delText>–</w:delText>
        </w:r>
        <w:r w:rsidR="00052CF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1 MONTH)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</w:rPr>
          <w:delText xml:space="preserve"> AND A.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CLAM_CAT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 xml:space="preserve"> IN (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>A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334EB3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D</w:delText>
        </w:r>
        <w:r w:rsidR="00334EB3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34EB3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>K</w:delText>
        </w:r>
        <w:r w:rsidR="00334EB3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C56DC8" w:rsidRPr="00C56DC8" w:rsidDel="00C11DDF">
          <w:rPr>
            <w:rFonts w:ascii="細明體" w:eastAsia="細明體" w:hAnsi="細明體"/>
            <w:kern w:val="2"/>
            <w:szCs w:val="24"/>
          </w:rPr>
          <w:delText xml:space="preserve"> 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B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H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J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N</w:delText>
        </w:r>
        <w:r w:rsidR="00C56DC8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34EB3" w:rsidRPr="0026767E" w:rsidDel="00C11DDF">
          <w:rPr>
            <w:rFonts w:ascii="細明體" w:eastAsia="細明體" w:hAnsi="細明體" w:hint="eastAsia"/>
            <w:kern w:val="2"/>
            <w:szCs w:val="24"/>
          </w:rPr>
          <w:delText>)</w:delText>
        </w:r>
        <w:r w:rsidR="00C56DC8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AND 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PAY_ST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S IN (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1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2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3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8</w:delText>
        </w:r>
        <w:r w:rsidR="00C56DC8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56DC8" w:rsidRPr="0026767E" w:rsidDel="00C11DDF">
          <w:rPr>
            <w:rFonts w:ascii="細明體" w:eastAsia="細明體" w:hAnsi="細明體" w:hint="eastAsia"/>
            <w:kern w:val="2"/>
            <w:szCs w:val="24"/>
          </w:rPr>
          <w:delText>)</w:delText>
        </w:r>
      </w:del>
    </w:p>
    <w:p w:rsidR="006328DB" w:rsidRDefault="006328DB">
      <w:pPr>
        <w:pStyle w:val="Tabletext"/>
        <w:keepLines w:val="0"/>
        <w:numPr>
          <w:ilvl w:val="2"/>
          <w:numId w:val="2"/>
          <w:numberingChange w:id="81" w:author="I9003212" w:date="2008-12-29T16:40:00Z" w:original="%2:2:0:.%3:2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寫出檔案：</w:t>
      </w:r>
    </w:p>
    <w:p w:rsidR="006328DB" w:rsidRDefault="00FB3F04" w:rsidP="0055300C">
      <w:pPr>
        <w:pStyle w:val="Tabletext"/>
        <w:keepLines w:val="0"/>
        <w:numPr>
          <w:ilvl w:val="3"/>
          <w:numId w:val="2"/>
          <w:numberingChange w:id="82" w:author="I9003212" w:date="2008-12-29T16:40:00Z" w:original="%2:2:0:.%3:2:0:.%4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新細明體" w:cs="新細明體" w:hint="eastAsia"/>
          <w:color w:val="000000"/>
          <w:lang w:val="zh-TW" w:eastAsia="zh-TW"/>
        </w:rPr>
        <w:t>解除契約扣佣檔</w:t>
      </w:r>
      <w:r w:rsidR="00AA1490">
        <w:rPr>
          <w:rFonts w:ascii="新細明體" w:cs="新細明體" w:hint="eastAsia"/>
          <w:color w:val="000000"/>
          <w:lang w:val="zh-TW" w:eastAsia="zh-TW"/>
        </w:rPr>
        <w:t>檔</w:t>
      </w:r>
      <w:r w:rsidR="000E206D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FB3F04" w:rsidRDefault="00AA739E" w:rsidP="00AA739E">
      <w:pPr>
        <w:pStyle w:val="Tabletext"/>
        <w:keepLines w:val="0"/>
        <w:numPr>
          <w:ilvl w:val="4"/>
          <w:numId w:val="2"/>
          <w:numberingChange w:id="83" w:author="I9003212" w:date="2008-12-29T16:40:00Z" w:original="%2:2:0:.%3:2:0:.%4:1:0:.%5:1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="00BD3BBB" w:rsidRPr="00FD1744">
        <w:rPr>
          <w:rFonts w:ascii="細明體" w:eastAsia="細明體" w:hAnsi="細明體"/>
          <w:kern w:val="2"/>
          <w:szCs w:val="24"/>
          <w:lang w:eastAsia="zh-TW"/>
        </w:rPr>
        <w:t>AAH3B10</w:t>
      </w:r>
      <w:r w:rsidR="00FB3F04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="00BD3BBB" w:rsidRPr="00FD1744">
        <w:rPr>
          <w:rFonts w:ascii="細明體" w:eastAsia="細明體" w:hAnsi="細明體"/>
          <w:kern w:val="2"/>
          <w:szCs w:val="24"/>
          <w:lang w:eastAsia="zh-TW"/>
        </w:rPr>
        <w:t>_DATA</w:t>
      </w:r>
      <w:r w:rsidR="002E0AE6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</w:p>
    <w:p w:rsidR="00E9683C" w:rsidRPr="00D43190" w:rsidDel="00C11DDF" w:rsidRDefault="00E9683C" w:rsidP="00AA739E">
      <w:pPr>
        <w:pStyle w:val="Tabletext"/>
        <w:keepLines w:val="0"/>
        <w:numPr>
          <w:ilvl w:val="4"/>
          <w:numId w:val="2"/>
          <w:numberingChange w:id="84" w:author="I9003212" w:date="2008-12-29T16:40:00Z" w:original="%2:2:0:.%3:2:0:.%4:1:0:.%5:2:0:"/>
        </w:numPr>
        <w:spacing w:after="0" w:line="240" w:lineRule="auto"/>
        <w:rPr>
          <w:del w:id="85" w:author="I9003212" w:date="2008-12-29T16:47:00Z"/>
          <w:rFonts w:ascii="細明體" w:eastAsia="細明體" w:hAnsi="細明體" w:hint="eastAsia"/>
          <w:kern w:val="2"/>
          <w:szCs w:val="24"/>
          <w:lang w:eastAsia="zh-TW"/>
        </w:rPr>
      </w:pPr>
      <w:del w:id="86" w:author="I9003212" w:date="2008-12-29T16:47:00Z">
        <w:r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SQL1=WHERE</w:delText>
        </w:r>
        <w:r w:rsidDel="00C11DDF">
          <w:rPr>
            <w:rFonts w:ascii="細明體" w:eastAsia="細明體" w:hAnsi="細明體" w:hint="eastAsia"/>
            <w:kern w:val="2"/>
            <w:szCs w:val="24"/>
          </w:rPr>
          <w:delText xml:space="preserve"> </w:delText>
        </w:r>
        <w:r w:rsidR="004117C4" w:rsidDel="00C11DDF">
          <w:rPr>
            <w:rFonts w:ascii="細明體" w:eastAsia="細明體" w:hAnsi="細明體" w:hint="eastAsia"/>
            <w:kern w:val="2"/>
            <w:szCs w:val="24"/>
          </w:rPr>
          <w:delText>DATE(A.</w:delText>
        </w:r>
        <w:r w:rsidR="004117C4" w:rsidRPr="0026767E" w:rsidDel="00C11DDF">
          <w:rPr>
            <w:rFonts w:ascii="細明體" w:hAnsi="細明體"/>
            <w:kern w:val="2"/>
            <w:szCs w:val="24"/>
          </w:rPr>
          <w:delText>APLY_DATE</w:delText>
        </w:r>
        <w:r w:rsidR="004117C4" w:rsidDel="00C11DDF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CLAM_CAT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 xml:space="preserve"> IN (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>A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A46D2B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D</w:delText>
        </w:r>
        <w:r w:rsidR="00A46D2B" w:rsidDel="00C11DDF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>K</w:delText>
        </w:r>
        <w:r w:rsidR="004117C4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4117C4" w:rsidRPr="0026767E" w:rsidDel="00C11DDF">
          <w:rPr>
            <w:rFonts w:ascii="細明體" w:eastAsia="細明體" w:hAnsi="細明體" w:hint="eastAsia"/>
            <w:kern w:val="2"/>
            <w:szCs w:val="24"/>
          </w:rPr>
          <w:delText>)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 xml:space="preserve"> AND</w:delText>
        </w:r>
        <w:r w:rsidR="00C2615D" w:rsidDel="00C11DDF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="00A46CFF" w:rsidRPr="0026767E" w:rsidDel="00C11DDF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PAY_ST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S IN (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‘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1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2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3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8</w:delText>
        </w:r>
        <w:r w:rsidR="00C2615D" w:rsidRPr="0026767E" w:rsidDel="00C11DDF">
          <w:rPr>
            <w:rFonts w:ascii="細明體" w:eastAsia="細明體" w:hAnsi="細明體"/>
            <w:kern w:val="2"/>
            <w:szCs w:val="24"/>
          </w:rPr>
          <w:delText>’</w:delText>
        </w:r>
        <w:r w:rsidR="00C2615D" w:rsidRPr="0026767E" w:rsidDel="00C11DDF">
          <w:rPr>
            <w:rFonts w:ascii="細明體" w:eastAsia="細明體" w:hAnsi="細明體" w:hint="eastAsia"/>
            <w:kern w:val="2"/>
            <w:szCs w:val="24"/>
          </w:rPr>
          <w:delText>)</w:delText>
        </w:r>
      </w:del>
    </w:p>
    <w:p w:rsidR="00D43190" w:rsidRDefault="00FB3F04" w:rsidP="00AA739E">
      <w:pPr>
        <w:pStyle w:val="Tabletext"/>
        <w:keepLines w:val="0"/>
        <w:numPr>
          <w:ilvl w:val="4"/>
          <w:numId w:val="2"/>
          <w:numberingChange w:id="87" w:author="I9003212" w:date="2008-12-29T16:40:00Z" w:original="%2:2:0:.%3:2:0:.%4:1:0:.%5:3:0: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del w:id="88" w:author="I9003212" w:date="2008-12-29T16:47:00Z">
        <w:r w:rsidDel="00C11DDF">
          <w:rPr>
            <w:rFonts w:ascii="細明體" w:eastAsia="細明體" w:hAnsi="細明體" w:hint="eastAsia"/>
            <w:kern w:val="2"/>
            <w:szCs w:val="24"/>
            <w:lang w:eastAsia="zh-TW"/>
          </w:rPr>
          <w:delText>DTAPX024，</w:delText>
        </w:r>
      </w:del>
      <w:r w:rsidR="00D43190">
        <w:rPr>
          <w:rFonts w:ascii="細明體" w:eastAsia="細明體" w:hAnsi="細明體" w:hint="eastAsia"/>
          <w:kern w:val="2"/>
          <w:szCs w:val="24"/>
          <w:lang w:eastAsia="zh-TW"/>
        </w:rPr>
        <w:t>檔案格式如下</w:t>
      </w:r>
      <w:ins w:id="89" w:author="I9003212" w:date="2008-12-29T16:47:00Z">
        <w:r w:rsidR="00C11DDF">
          <w:rPr>
            <w:rFonts w:ascii="細明體" w:eastAsia="細明體" w:hAnsi="細明體" w:hint="eastAsia"/>
            <w:kern w:val="2"/>
            <w:szCs w:val="24"/>
            <w:lang w:eastAsia="zh-TW"/>
          </w:rPr>
          <w:t>(DTAPX024)</w:t>
        </w:r>
      </w:ins>
      <w:r w:rsidR="00D43190">
        <w:rPr>
          <w:rFonts w:ascii="細明體" w:eastAsia="細明體" w:hAnsi="細明體" w:hint="eastAsia"/>
          <w:kern w:val="2"/>
          <w:szCs w:val="24"/>
          <w:lang w:eastAsia="zh-TW"/>
        </w:rPr>
        <w:t>：(各欄位依逗點分隔)</w:t>
      </w:r>
    </w:p>
    <w:tbl>
      <w:tblPr>
        <w:tblStyle w:val="a9"/>
        <w:tblW w:w="8748" w:type="dxa"/>
        <w:tblInd w:w="1548" w:type="dxa"/>
        <w:tblLook w:val="01E0" w:firstRow="1" w:lastRow="1" w:firstColumn="1" w:lastColumn="1" w:noHBand="0" w:noVBand="0"/>
        <w:tblPrChange w:id="90" w:author="I9003212" w:date="2008-12-29T16:51:00Z">
          <w:tblPr>
            <w:tblStyle w:val="a9"/>
            <w:tblW w:w="8748" w:type="dxa"/>
            <w:tblInd w:w="1548" w:type="dxa"/>
            <w:tblLook w:val="01E0" w:firstRow="1" w:lastRow="1" w:firstColumn="1" w:lastColumn="1" w:noHBand="0" w:noVBand="0"/>
          </w:tblPr>
        </w:tblPrChange>
      </w:tblPr>
      <w:tblGrid>
        <w:gridCol w:w="2520"/>
        <w:gridCol w:w="2880"/>
        <w:gridCol w:w="3348"/>
        <w:tblGridChange w:id="91">
          <w:tblGrid>
            <w:gridCol w:w="2520"/>
            <w:gridCol w:w="2880"/>
            <w:gridCol w:w="1499"/>
            <w:gridCol w:w="1849"/>
          </w:tblGrid>
        </w:tblGridChange>
      </w:tblGrid>
      <w:tr w:rsidR="00E01897" w:rsidTr="00C11DDF">
        <w:tc>
          <w:tcPr>
            <w:tcW w:w="2520" w:type="dxa"/>
            <w:shd w:val="clear" w:color="auto" w:fill="C0C0C0"/>
            <w:tcPrChange w:id="92" w:author="I9003212" w:date="2008-12-29T16:51:00Z">
              <w:tcPr>
                <w:tcW w:w="2520" w:type="dxa"/>
                <w:shd w:val="clear" w:color="auto" w:fill="C0C0C0"/>
              </w:tcPr>
            </w:tcPrChange>
          </w:tcPr>
          <w:p w:rsidR="00E01897" w:rsidRDefault="00E01897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880" w:type="dxa"/>
            <w:shd w:val="clear" w:color="auto" w:fill="C0C0C0"/>
            <w:tcPrChange w:id="93" w:author="I9003212" w:date="2008-12-29T16:51:00Z">
              <w:tcPr>
                <w:tcW w:w="4379" w:type="dxa"/>
                <w:gridSpan w:val="2"/>
                <w:shd w:val="clear" w:color="auto" w:fill="C0C0C0"/>
              </w:tcPr>
            </w:tcPrChange>
          </w:tcPr>
          <w:p w:rsidR="00E01897" w:rsidRDefault="00E01897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348" w:type="dxa"/>
            <w:shd w:val="clear" w:color="auto" w:fill="C0C0C0"/>
            <w:tcPrChange w:id="94" w:author="I9003212" w:date="2008-12-29T16:51:00Z">
              <w:tcPr>
                <w:tcW w:w="1849" w:type="dxa"/>
                <w:shd w:val="clear" w:color="auto" w:fill="C0C0C0"/>
              </w:tcPr>
            </w:tcPrChange>
          </w:tcPr>
          <w:p w:rsidR="00E01897" w:rsidRDefault="00E01897" w:rsidP="0026426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  <w:tcPrChange w:id="95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RDefault="00FB3F04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POLICY_NO保單號碼</w:t>
            </w:r>
          </w:p>
        </w:tc>
        <w:tc>
          <w:tcPr>
            <w:tcW w:w="2880" w:type="dxa"/>
            <w:tcPrChange w:id="96" w:author="I9003212" w:date="2008-12-29T16:51:00Z">
              <w:tcPr>
                <w:tcW w:w="4379" w:type="dxa"/>
                <w:gridSpan w:val="2"/>
              </w:tcPr>
            </w:tcPrChange>
          </w:tcPr>
          <w:p w:rsidR="00CB4F2E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97" w:author="I9003212" w:date="2008-12-29T16:47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DTAAK00</w:t>
              </w:r>
            </w:ins>
            <w:ins w:id="98" w:author="I9003212" w:date="2008-12-29T16:48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</w:t>
              </w:r>
            </w:ins>
            <w:ins w:id="99" w:author="I9003212" w:date="2008-12-29T16:47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</w:t>
              </w:r>
            </w:ins>
            <w:ins w:id="100" w:author="I9003212" w:date="2008-12-29T16:48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 xml:space="preserve">POLICY_NO </w:t>
              </w:r>
            </w:ins>
          </w:p>
        </w:tc>
        <w:tc>
          <w:tcPr>
            <w:tcW w:w="3348" w:type="dxa"/>
            <w:tcPrChange w:id="101" w:author="I9003212" w:date="2008-12-29T16:51:00Z">
              <w:tcPr>
                <w:tcW w:w="1849" w:type="dxa"/>
              </w:tcPr>
            </w:tcPrChange>
          </w:tcPr>
          <w:p w:rsidR="00E01897" w:rsidRPr="0008184A" w:rsidRDefault="00E01897" w:rsidP="005102B2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  <w:del w:id="102" w:author="I9003212" w:date="2008-12-29T16:47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  <w:tcPrChange w:id="103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RDefault="00FB3F04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PROD_ID商品代號</w:t>
            </w:r>
          </w:p>
        </w:tc>
        <w:tc>
          <w:tcPr>
            <w:tcW w:w="2880" w:type="dxa"/>
            <w:tcPrChange w:id="104" w:author="I9003212" w:date="2008-12-29T16:51:00Z">
              <w:tcPr>
                <w:tcW w:w="4379" w:type="dxa"/>
                <w:gridSpan w:val="2"/>
              </w:tcPr>
            </w:tcPrChange>
          </w:tcPr>
          <w:p w:rsidR="00CB4F2E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05" w:author="I9003212" w:date="2008-12-29T16:47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DTAAK002</w:t>
              </w:r>
            </w:ins>
            <w:ins w:id="106" w:author="I9003212" w:date="2008-12-29T16:48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.PROD_ID</w:t>
              </w:r>
            </w:ins>
          </w:p>
        </w:tc>
        <w:tc>
          <w:tcPr>
            <w:tcW w:w="3348" w:type="dxa"/>
            <w:tcPrChange w:id="107" w:author="I9003212" w:date="2008-12-29T16:51:00Z">
              <w:tcPr>
                <w:tcW w:w="1849" w:type="dxa"/>
              </w:tcPr>
            </w:tcPrChange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  <w:tcPrChange w:id="108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RDefault="00FB3F04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INSD_ID被保人ID</w:t>
            </w:r>
          </w:p>
        </w:tc>
        <w:tc>
          <w:tcPr>
            <w:tcW w:w="2880" w:type="dxa"/>
            <w:tcPrChange w:id="109" w:author="I9003212" w:date="2008-12-29T16:51:00Z">
              <w:tcPr>
                <w:tcW w:w="4379" w:type="dxa"/>
                <w:gridSpan w:val="2"/>
              </w:tcPr>
            </w:tcPrChange>
          </w:tcPr>
          <w:p w:rsidR="00E322FD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0" w:author="I9003212" w:date="2008-12-29T16:48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DTAAK002.ID</w:t>
              </w:r>
            </w:ins>
          </w:p>
        </w:tc>
        <w:tc>
          <w:tcPr>
            <w:tcW w:w="3348" w:type="dxa"/>
            <w:tcPrChange w:id="111" w:author="I9003212" w:date="2008-12-29T16:51:00Z">
              <w:tcPr>
                <w:tcW w:w="1849" w:type="dxa"/>
              </w:tcPr>
            </w:tcPrChange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  <w:tcPrChange w:id="112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RDefault="00FB3F04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CNCL_DATE解除日期</w:t>
            </w:r>
          </w:p>
        </w:tc>
        <w:tc>
          <w:tcPr>
            <w:tcW w:w="2880" w:type="dxa"/>
            <w:tcPrChange w:id="113" w:author="I9003212" w:date="2008-12-29T16:51:00Z">
              <w:tcPr>
                <w:tcW w:w="4379" w:type="dxa"/>
                <w:gridSpan w:val="2"/>
              </w:tcPr>
            </w:tcPrChange>
          </w:tcPr>
          <w:p w:rsidR="00E322FD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4" w:author="I9003212" w:date="2008-12-29T16:48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DTAAK0</w:t>
              </w:r>
              <w:r w:rsidRPr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01.</w:t>
              </w:r>
              <w:r w:rsidRPr="00C11DDF">
                <w:rPr>
                  <w:rStyle w:val="SoDAField"/>
                  <w:rFonts w:ascii="細明體" w:eastAsia="細明體" w:hAnsi="細明體" w:hint="eastAsia"/>
                  <w:caps/>
                  <w:color w:val="auto"/>
                </w:rPr>
                <w:t>CNCL_INPUT_DATE</w:t>
              </w:r>
            </w:ins>
          </w:p>
        </w:tc>
        <w:tc>
          <w:tcPr>
            <w:tcW w:w="3348" w:type="dxa"/>
            <w:tcPrChange w:id="115" w:author="I9003212" w:date="2008-12-29T16:51:00Z">
              <w:tcPr>
                <w:tcW w:w="1849" w:type="dxa"/>
              </w:tcPr>
            </w:tcPrChange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  <w:tcPrChange w:id="116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RDefault="00FB3F04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PROD_TYPE主附約判別碼</w:t>
            </w:r>
          </w:p>
        </w:tc>
        <w:tc>
          <w:tcPr>
            <w:tcW w:w="2880" w:type="dxa"/>
            <w:tcPrChange w:id="117" w:author="I9003212" w:date="2008-12-29T16:51:00Z">
              <w:tcPr>
                <w:tcW w:w="4379" w:type="dxa"/>
                <w:gridSpan w:val="2"/>
              </w:tcPr>
            </w:tcPrChange>
          </w:tcPr>
          <w:p w:rsidR="00E322FD" w:rsidRPr="001F1A89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18" w:author="I9003212" w:date="2008-12-29T16:48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DTAAK00</w:t>
              </w:r>
            </w:ins>
            <w:ins w:id="119" w:author="I9003212" w:date="2008-12-29T16:4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2</w:t>
              </w:r>
            </w:ins>
            <w:ins w:id="120" w:author="I9003212" w:date="2008-12-29T16:48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.PROD_KIND</w:t>
              </w:r>
            </w:ins>
          </w:p>
        </w:tc>
        <w:tc>
          <w:tcPr>
            <w:tcW w:w="3348" w:type="dxa"/>
            <w:tcPrChange w:id="121" w:author="I9003212" w:date="2008-12-29T16:51:00Z">
              <w:tcPr>
                <w:tcW w:w="1849" w:type="dxa"/>
              </w:tcPr>
            </w:tcPrChange>
          </w:tcPr>
          <w:p w:rsidR="00E01897" w:rsidRPr="0008184A" w:rsidRDefault="00E01897" w:rsidP="0008184A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  <w:tcPrChange w:id="122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RDefault="00FB3F04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FACE_AMT保額</w:t>
            </w:r>
          </w:p>
        </w:tc>
        <w:tc>
          <w:tcPr>
            <w:tcW w:w="2880" w:type="dxa"/>
            <w:tcPrChange w:id="123" w:author="I9003212" w:date="2008-12-29T16:51:00Z">
              <w:tcPr>
                <w:tcW w:w="4379" w:type="dxa"/>
                <w:gridSpan w:val="2"/>
              </w:tcPr>
            </w:tcPrChange>
          </w:tcPr>
          <w:p w:rsidR="005953AD" w:rsidRPr="001F1A89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24" w:author="I9003212" w:date="2008-12-29T16:4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</w:t>
              </w:r>
            </w:ins>
            <w:ins w:id="125" w:author="I9003212" w:date="2008-12-29T16:52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AK002.FACE_AMT</w:t>
              </w:r>
            </w:ins>
          </w:p>
        </w:tc>
        <w:tc>
          <w:tcPr>
            <w:tcW w:w="3348" w:type="dxa"/>
            <w:tcPrChange w:id="126" w:author="I9003212" w:date="2008-12-29T16:51:00Z">
              <w:tcPr>
                <w:tcW w:w="1849" w:type="dxa"/>
              </w:tcPr>
            </w:tcPrChange>
          </w:tcPr>
          <w:p w:rsidR="00E01897" w:rsidRPr="00C11DDF" w:rsidRDefault="00C11DDF" w:rsidP="0008184A">
            <w:pPr>
              <w:numPr>
                <w:ins w:id="127" w:author="I9003212" w:date="2008-12-29T16:51:00Z"/>
              </w:numPr>
              <w:rPr>
                <w:rFonts w:ascii="細明體" w:eastAsia="細明體" w:hAnsi="細明體" w:hint="eastAsia"/>
                <w:sz w:val="20"/>
                <w:szCs w:val="20"/>
                <w:rPrChange w:id="128" w:author="I9003212" w:date="2008-12-29T16:51:00Z">
                  <w:rPr>
                    <w:rFonts w:eastAsia="標楷體" w:hAnsi="標楷體" w:hint="eastAsia"/>
                    <w:sz w:val="22"/>
                    <w:szCs w:val="22"/>
                  </w:rPr>
                </w:rPrChange>
              </w:rPr>
            </w:pPr>
            <w:ins w:id="129" w:author="I9003212" w:date="2008-12-29T16:51:00Z">
              <w:r w:rsidRPr="00C11DDF">
                <w:rPr>
                  <w:rFonts w:ascii="細明體" w:eastAsia="細明體" w:hAnsi="細明體" w:hint="eastAsia"/>
                  <w:sz w:val="20"/>
                  <w:szCs w:val="20"/>
                  <w:rPrChange w:id="130" w:author="I9003212" w:date="2008-12-29T16:51:00Z">
                    <w:rPr>
                      <w:rFonts w:eastAsia="標楷體" w:hAnsi="標楷體" w:hint="eastAsia"/>
                      <w:sz w:val="22"/>
                      <w:szCs w:val="22"/>
                    </w:rPr>
                  </w:rPrChange>
                </w:rPr>
                <w:t xml:space="preserve"> </w:t>
              </w:r>
            </w:ins>
          </w:p>
        </w:tc>
      </w:tr>
      <w:tr w:rsidR="00C11DDF" w:rsidTr="00C11DDF">
        <w:tc>
          <w:tcPr>
            <w:tcW w:w="2520" w:type="dxa"/>
            <w:shd w:val="clear" w:color="auto" w:fill="FFFF99"/>
            <w:vAlign w:val="center"/>
          </w:tcPr>
          <w:p w:rsidR="00C11DDF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MAIN_ISSUE_DATE</w:t>
            </w:r>
          </w:p>
          <w:p w:rsidR="00C11DDF" w:rsidRPr="006878F3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主約投保始期</w:t>
            </w:r>
          </w:p>
        </w:tc>
        <w:tc>
          <w:tcPr>
            <w:tcW w:w="2880" w:type="dxa"/>
          </w:tcPr>
          <w:p w:rsidR="00C11DDF" w:rsidRPr="001F1A89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31" w:author="I9003212" w:date="2008-12-29T16:4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DTAB0001</w:t>
              </w:r>
            </w:ins>
            <w:ins w:id="132" w:author="I9003212" w:date="2008-12-29T16:5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.ISSUE_DATE</w:t>
              </w:r>
            </w:ins>
          </w:p>
        </w:tc>
        <w:tc>
          <w:tcPr>
            <w:tcW w:w="3348" w:type="dxa"/>
            <w:vMerge w:val="restart"/>
          </w:tcPr>
          <w:p w:rsidR="00C11DDF" w:rsidRDefault="00C11DDF" w:rsidP="0008184A">
            <w:pPr>
              <w:numPr>
                <w:ins w:id="133" w:author="I9003212" w:date="2008-12-29T16:54:00Z"/>
              </w:numPr>
              <w:rPr>
                <w:ins w:id="134" w:author="I9003212" w:date="2008-12-29T16:54:00Z"/>
                <w:rFonts w:ascii="細明體" w:eastAsia="細明體" w:hAnsi="細明體" w:hint="eastAsia"/>
                <w:sz w:val="20"/>
                <w:szCs w:val="20"/>
              </w:rPr>
            </w:pPr>
            <w:ins w:id="135" w:author="I9003212" w:date="2008-12-29T16:5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DTAB0001資料</w:t>
              </w:r>
            </w:ins>
          </w:p>
          <w:p w:rsidR="00C11DDF" w:rsidRPr="00C11DDF" w:rsidRDefault="00C11DDF" w:rsidP="0008184A">
            <w:pPr>
              <w:rPr>
                <w:ins w:id="136" w:author="I9003212" w:date="2008-12-29T16:52:00Z"/>
                <w:rFonts w:ascii="細明體" w:eastAsia="細明體" w:hAnsi="細明體" w:hint="eastAsia"/>
                <w:sz w:val="20"/>
                <w:szCs w:val="20"/>
                <w:rPrChange w:id="137" w:author="I9003212" w:date="2008-12-29T16:53:00Z">
                  <w:rPr>
                    <w:ins w:id="138" w:author="I9003212" w:date="2008-12-29T16:52:00Z"/>
                    <w:rFonts w:eastAsia="標楷體" w:hAnsi="標楷體" w:hint="eastAsia"/>
                    <w:sz w:val="22"/>
                    <w:szCs w:val="22"/>
                  </w:rPr>
                </w:rPrChange>
              </w:rPr>
            </w:pPr>
            <w:ins w:id="139" w:author="I9003212" w:date="2008-12-29T16:52:00Z">
              <w:r w:rsidRPr="00C11DDF">
                <w:rPr>
                  <w:rFonts w:ascii="細明體" w:eastAsia="細明體" w:hAnsi="細明體" w:hint="eastAsia"/>
                  <w:sz w:val="20"/>
                  <w:szCs w:val="20"/>
                  <w:rPrChange w:id="140" w:author="I9003212" w:date="2008-12-29T16:53:00Z">
                    <w:rPr>
                      <w:rFonts w:eastAsia="標楷體" w:hAnsi="標楷體" w:hint="eastAsia"/>
                      <w:sz w:val="22"/>
                      <w:szCs w:val="22"/>
                    </w:rPr>
                  </w:rPrChange>
                </w:rPr>
                <w:t>讀取</w:t>
              </w:r>
              <w:r w:rsidRPr="00C11DDF">
                <w:rPr>
                  <w:rFonts w:ascii="細明體" w:eastAsia="細明體" w:hAnsi="細明體" w:hint="eastAsia"/>
                  <w:sz w:val="20"/>
                  <w:szCs w:val="20"/>
                  <w:rPrChange w:id="141" w:author="I9003212" w:date="2008-12-29T16:53:00Z">
                    <w:rPr>
                      <w:rFonts w:eastAsia="標楷體" w:hAnsi="標楷體" w:hint="eastAsia"/>
                      <w:sz w:val="22"/>
                      <w:szCs w:val="22"/>
                    </w:rPr>
                  </w:rPrChange>
                </w:rPr>
                <w:t xml:space="preserve">DTAB0001 BY </w:t>
              </w:r>
              <w:r w:rsidRPr="00C11DDF">
                <w:rPr>
                  <w:rFonts w:ascii="細明體" w:eastAsia="細明體" w:hAnsi="細明體" w:hint="eastAsia"/>
                  <w:sz w:val="20"/>
                  <w:szCs w:val="20"/>
                  <w:rPrChange w:id="142" w:author="I9003212" w:date="2008-12-29T16:53:00Z">
                    <w:rPr>
                      <w:rFonts w:eastAsia="標楷體" w:hAnsi="標楷體" w:hint="eastAsia"/>
                      <w:sz w:val="22"/>
                      <w:szCs w:val="22"/>
                    </w:rPr>
                  </w:rPrChange>
                </w:rPr>
                <w:t>保單</w:t>
              </w:r>
            </w:ins>
            <w:ins w:id="143" w:author="I9003212" w:date="2008-12-29T16:53:00Z">
              <w:r w:rsidRPr="00C11DDF">
                <w:rPr>
                  <w:rFonts w:ascii="細明體" w:eastAsia="細明體" w:hAnsi="細明體" w:hint="eastAsia"/>
                  <w:sz w:val="20"/>
                  <w:szCs w:val="20"/>
                  <w:rPrChange w:id="144" w:author="I9003212" w:date="2008-12-29T16:53:00Z">
                    <w:rPr>
                      <w:rFonts w:eastAsia="標楷體" w:hAnsi="標楷體" w:hint="eastAsia"/>
                      <w:sz w:val="22"/>
                      <w:szCs w:val="22"/>
                    </w:rPr>
                  </w:rPrChange>
                </w:rPr>
                <w:t>號碼</w:t>
              </w:r>
            </w:ins>
          </w:p>
          <w:p w:rsidR="00C11DDF" w:rsidRPr="0008184A" w:rsidRDefault="00C11DDF" w:rsidP="0008184A">
            <w:pPr>
              <w:rPr>
                <w:rFonts w:eastAsia="標楷體" w:hAnsi="標楷體"/>
                <w:sz w:val="22"/>
                <w:szCs w:val="22"/>
              </w:rPr>
            </w:pPr>
            <w:del w:id="145" w:author="I9003212" w:date="2008-12-29T16:54:00Z">
              <w:r w:rsidDel="00C11DDF">
                <w:rPr>
                  <w:rFonts w:eastAsia="標楷體" w:hAnsi="標楷體" w:hint="eastAsia"/>
                  <w:sz w:val="22"/>
                  <w:szCs w:val="22"/>
                </w:rPr>
                <w:delText>NULL</w:delText>
              </w:r>
            </w:del>
          </w:p>
          <w:p w:rsidR="00C11DDF" w:rsidRPr="0008184A" w:rsidRDefault="00C11DDF" w:rsidP="0008184A">
            <w:pPr>
              <w:rPr>
                <w:rFonts w:eastAsia="標楷體" w:hAnsi="標楷體"/>
                <w:sz w:val="22"/>
                <w:szCs w:val="22"/>
              </w:rPr>
            </w:pPr>
            <w:del w:id="146" w:author="I9003212" w:date="2008-12-29T16:54:00Z">
              <w:r w:rsidDel="00C11DDF">
                <w:rPr>
                  <w:rFonts w:eastAsia="標楷體" w:hAnsi="標楷體" w:hint="eastAsia"/>
                  <w:sz w:val="22"/>
                  <w:szCs w:val="22"/>
                </w:rPr>
                <w:delText>NULL</w:delText>
              </w:r>
            </w:del>
          </w:p>
          <w:p w:rsidR="00C11DDF" w:rsidRPr="005102B2" w:rsidDel="00C11DDF" w:rsidRDefault="00C11DDF" w:rsidP="005102B2">
            <w:pPr>
              <w:pStyle w:val="Tabletext"/>
              <w:keepLines w:val="0"/>
              <w:spacing w:after="0" w:line="240" w:lineRule="auto"/>
              <w:rPr>
                <w:del w:id="147" w:author="I9003212" w:date="2008-12-29T16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48" w:author="I9003212" w:date="2008-12-29T16:54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1:匯款</w:delText>
              </w:r>
            </w:del>
          </w:p>
          <w:p w:rsidR="00C11DDF" w:rsidRPr="005102B2" w:rsidDel="00C11DDF" w:rsidRDefault="00C11DDF" w:rsidP="005102B2">
            <w:pPr>
              <w:pStyle w:val="Tabletext"/>
              <w:keepLines w:val="0"/>
              <w:spacing w:after="0" w:line="240" w:lineRule="auto"/>
              <w:rPr>
                <w:del w:id="149" w:author="I9003212" w:date="2008-12-29T16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50" w:author="I9003212" w:date="2008-12-29T16:54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2:現金</w:delText>
              </w:r>
            </w:del>
          </w:p>
          <w:p w:rsidR="00C11DDF" w:rsidRPr="005102B2" w:rsidDel="00C11DDF" w:rsidRDefault="00C11DDF" w:rsidP="005102B2">
            <w:pPr>
              <w:pStyle w:val="Tabletext"/>
              <w:keepLines w:val="0"/>
              <w:spacing w:after="0" w:line="240" w:lineRule="auto"/>
              <w:rPr>
                <w:del w:id="151" w:author="I9003212" w:date="2008-12-29T16:54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52" w:author="I9003212" w:date="2008-12-29T16:54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3:支票</w:delText>
              </w:r>
            </w:del>
          </w:p>
          <w:p w:rsidR="00C11DDF" w:rsidRPr="0008184A" w:rsidRDefault="00C11DDF" w:rsidP="005102B2">
            <w:pPr>
              <w:pStyle w:val="Tabletext"/>
              <w:numPr>
                <w:ins w:id="153" w:author="I9003212" w:date="2008-12-29T16:52:00Z"/>
              </w:numPr>
              <w:rPr>
                <w:rFonts w:eastAsia="標楷體" w:hAnsi="標楷體" w:hint="eastAsia"/>
                <w:sz w:val="22"/>
                <w:szCs w:val="22"/>
              </w:rPr>
            </w:pPr>
            <w:del w:id="154" w:author="I9003212" w:date="2008-12-29T16:54:00Z">
              <w:r w:rsidRPr="005102B2" w:rsidDel="00C11DDF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5:匯撥</w:delText>
              </w:r>
            </w:del>
          </w:p>
        </w:tc>
      </w:tr>
      <w:tr w:rsidR="00C11DDF" w:rsidTr="00C11DDF">
        <w:tc>
          <w:tcPr>
            <w:tcW w:w="2520" w:type="dxa"/>
            <w:shd w:val="clear" w:color="auto" w:fill="FFFF99"/>
            <w:vAlign w:val="center"/>
          </w:tcPr>
          <w:p w:rsidR="00C11DDF" w:rsidRPr="006878F3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POL_PRD主約保險年期</w:t>
            </w:r>
          </w:p>
        </w:tc>
        <w:tc>
          <w:tcPr>
            <w:tcW w:w="2880" w:type="dxa"/>
          </w:tcPr>
          <w:p w:rsidR="00C11DDF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55" w:author="I9003212" w:date="2008-12-29T16:4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DTAB0001</w:t>
              </w:r>
            </w:ins>
            <w:ins w:id="156" w:author="I9003212" w:date="2008-12-29T16:5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.POL_PRD</w:t>
              </w:r>
            </w:ins>
          </w:p>
        </w:tc>
        <w:tc>
          <w:tcPr>
            <w:tcW w:w="3348" w:type="dxa"/>
            <w:vMerge/>
          </w:tcPr>
          <w:p w:rsidR="00C11DDF" w:rsidRPr="0008184A" w:rsidRDefault="00C11DDF" w:rsidP="005102B2">
            <w:pPr>
              <w:pStyle w:val="Tabletext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11DDF" w:rsidTr="00C11DDF">
        <w:tc>
          <w:tcPr>
            <w:tcW w:w="2520" w:type="dxa"/>
            <w:shd w:val="clear" w:color="auto" w:fill="FFFF99"/>
            <w:vAlign w:val="center"/>
          </w:tcPr>
          <w:p w:rsidR="00C11DDF" w:rsidRPr="006878F3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MAIN_PROD_ID主約險別</w:t>
            </w:r>
          </w:p>
        </w:tc>
        <w:tc>
          <w:tcPr>
            <w:tcW w:w="2880" w:type="dxa"/>
          </w:tcPr>
          <w:p w:rsidR="00C11DDF" w:rsidRDefault="00C11DDF" w:rsidP="005D301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57" w:author="I9003212" w:date="2008-12-29T16:49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DTAB0001</w:t>
              </w:r>
            </w:ins>
            <w:ins w:id="158" w:author="I9003212" w:date="2008-12-29T16:53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.</w:t>
              </w:r>
            </w:ins>
            <w:ins w:id="159" w:author="I9003212" w:date="2008-12-29T16:54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PROD_ID</w:t>
              </w:r>
            </w:ins>
          </w:p>
        </w:tc>
        <w:tc>
          <w:tcPr>
            <w:tcW w:w="3348" w:type="dxa"/>
            <w:vMerge/>
          </w:tcPr>
          <w:p w:rsidR="00C11DDF" w:rsidRPr="0008184A" w:rsidRDefault="00C11DDF" w:rsidP="005102B2">
            <w:pPr>
              <w:pStyle w:val="Tabletext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11DDF" w:rsidTr="00C11DDF">
        <w:tc>
          <w:tcPr>
            <w:tcW w:w="2520" w:type="dxa"/>
            <w:shd w:val="clear" w:color="auto" w:fill="FFFF99"/>
            <w:vAlign w:val="center"/>
          </w:tcPr>
          <w:p w:rsidR="00C11DDF" w:rsidRPr="006878F3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MAIN_PAY_TYPES主約繳別</w:t>
            </w:r>
          </w:p>
        </w:tc>
        <w:tc>
          <w:tcPr>
            <w:tcW w:w="2880" w:type="dxa"/>
          </w:tcPr>
          <w:p w:rsidR="00C11DDF" w:rsidRPr="006B617C" w:rsidRDefault="00C11DDF" w:rsidP="005D301C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ins w:id="160" w:author="I9003212" w:date="2008-12-29T16:49:00Z">
              <w:r>
                <w:rPr>
                  <w:rFonts w:eastAsia="細明體" w:hint="eastAsia"/>
                  <w:kern w:val="2"/>
                  <w:szCs w:val="24"/>
                  <w:lang w:eastAsia="zh-TW"/>
                </w:rPr>
                <w:t>DTAB0001</w:t>
              </w:r>
            </w:ins>
            <w:ins w:id="161" w:author="I9003212" w:date="2008-12-29T16:54:00Z">
              <w:r>
                <w:rPr>
                  <w:rFonts w:eastAsia="細明體" w:hint="eastAsia"/>
                  <w:kern w:val="2"/>
                  <w:szCs w:val="24"/>
                  <w:lang w:eastAsia="zh-TW"/>
                </w:rPr>
                <w:t>.PAY_FREQ</w:t>
              </w:r>
            </w:ins>
          </w:p>
        </w:tc>
        <w:tc>
          <w:tcPr>
            <w:tcW w:w="3348" w:type="dxa"/>
            <w:vMerge/>
          </w:tcPr>
          <w:p w:rsidR="00C11DDF" w:rsidRPr="0008184A" w:rsidRDefault="00C11DDF" w:rsidP="005102B2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11DDF" w:rsidTr="00C11DDF">
        <w:tc>
          <w:tcPr>
            <w:tcW w:w="2520" w:type="dxa"/>
            <w:shd w:val="clear" w:color="auto" w:fill="FFFF99"/>
            <w:vAlign w:val="center"/>
          </w:tcPr>
          <w:p w:rsidR="00C11DDF" w:rsidRPr="006878F3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MAIN_PAY_TIMES主約繳次</w:t>
            </w:r>
          </w:p>
        </w:tc>
        <w:tc>
          <w:tcPr>
            <w:tcW w:w="2880" w:type="dxa"/>
          </w:tcPr>
          <w:p w:rsidR="00C11DDF" w:rsidRPr="00E9694D" w:rsidRDefault="00C11DDF" w:rsidP="00E9694D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ins w:id="162" w:author="I9003212" w:date="2008-12-29T16:49:00Z">
              <w:r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t>DTAB0001</w:t>
              </w:r>
            </w:ins>
            <w:ins w:id="163" w:author="I9003212" w:date="2008-12-29T16:54:00Z">
              <w:r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t>.PAY_TIMES</w:t>
              </w:r>
            </w:ins>
          </w:p>
        </w:tc>
        <w:tc>
          <w:tcPr>
            <w:tcW w:w="3348" w:type="dxa"/>
            <w:vMerge/>
          </w:tcPr>
          <w:p w:rsidR="00C11DDF" w:rsidRDefault="00C11DDF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  <w:tcPrChange w:id="164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RDefault="00155FF2" w:rsidP="00155FF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CRAT-WKYM產生工作月</w:t>
            </w:r>
          </w:p>
        </w:tc>
        <w:tc>
          <w:tcPr>
            <w:tcW w:w="2880" w:type="dxa"/>
            <w:tcPrChange w:id="165" w:author="I9003212" w:date="2008-12-29T16:51:00Z">
              <w:tcPr>
                <w:tcW w:w="4379" w:type="dxa"/>
                <w:gridSpan w:val="2"/>
              </w:tcPr>
            </w:tcPrChange>
          </w:tcPr>
          <w:p w:rsidR="00E01897" w:rsidRPr="00E9694D" w:rsidRDefault="00C11DDF" w:rsidP="00E9694D">
            <w:pPr>
              <w:pStyle w:val="Tabletext"/>
              <w:keepLines w:val="0"/>
              <w:spacing w:after="0" w:line="240" w:lineRule="auto"/>
              <w:rPr>
                <w:rFonts w:ascii="細明體" w:hAnsi="細明體" w:hint="eastAsia"/>
                <w:kern w:val="2"/>
                <w:szCs w:val="24"/>
                <w:lang w:eastAsia="zh-TW"/>
              </w:rPr>
            </w:pPr>
            <w:ins w:id="166" w:author="I9003212" w:date="2008-12-29T16:50:00Z">
              <w:r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t>空白</w:t>
              </w:r>
            </w:ins>
          </w:p>
        </w:tc>
        <w:tc>
          <w:tcPr>
            <w:tcW w:w="3348" w:type="dxa"/>
            <w:tcPrChange w:id="167" w:author="I9003212" w:date="2008-12-29T16:51:00Z">
              <w:tcPr>
                <w:tcW w:w="1849" w:type="dxa"/>
              </w:tcPr>
            </w:tcPrChange>
          </w:tcPr>
          <w:p w:rsidR="00E01897" w:rsidRDefault="00E01897" w:rsidP="00264266">
            <w:pPr>
              <w:pStyle w:val="12B"/>
              <w:spacing w:line="240" w:lineRule="auto"/>
              <w:rPr>
                <w:rFonts w:ascii="細明體" w:eastAsia="細明體" w:hAnsi="細明體" w:hint="eastAsia"/>
                <w:kern w:val="2"/>
                <w:szCs w:val="24"/>
              </w:rPr>
            </w:pPr>
          </w:p>
        </w:tc>
      </w:tr>
      <w:tr w:rsidR="00E01897" w:rsidTr="00C11DDF">
        <w:tc>
          <w:tcPr>
            <w:tcW w:w="2520" w:type="dxa"/>
            <w:shd w:val="clear" w:color="auto" w:fill="FFFF99"/>
            <w:vAlign w:val="center"/>
            <w:tcPrChange w:id="168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E01897" w:rsidRPr="006878F3" w:rsidRDefault="00155FF2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DATA_CRAT_DATE</w:t>
            </w:r>
          </w:p>
          <w:p w:rsidR="00E01897" w:rsidRPr="006878F3" w:rsidRDefault="00155FF2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資料產生日期</w:t>
            </w:r>
          </w:p>
        </w:tc>
        <w:tc>
          <w:tcPr>
            <w:tcW w:w="2880" w:type="dxa"/>
            <w:tcPrChange w:id="169" w:author="I9003212" w:date="2008-12-29T16:51:00Z">
              <w:tcPr>
                <w:tcW w:w="4379" w:type="dxa"/>
                <w:gridSpan w:val="2"/>
              </w:tcPr>
            </w:tcPrChange>
          </w:tcPr>
          <w:p w:rsidR="00E01897" w:rsidRPr="00113E1A" w:rsidRDefault="00C11DDF" w:rsidP="009E7732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ins w:id="170" w:author="I9003212" w:date="2008-12-29T16:50:00Z">
              <w:r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t>PROCESS_DATE</w:t>
              </w:r>
            </w:ins>
          </w:p>
        </w:tc>
        <w:tc>
          <w:tcPr>
            <w:tcW w:w="3348" w:type="dxa"/>
            <w:tcPrChange w:id="171" w:author="I9003212" w:date="2008-12-29T16:51:00Z">
              <w:tcPr>
                <w:tcW w:w="1849" w:type="dxa"/>
              </w:tcPr>
            </w:tcPrChange>
          </w:tcPr>
          <w:p w:rsidR="00E01897" w:rsidRDefault="00E01897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C11DDF" w:rsidTr="00C11DDF">
        <w:tc>
          <w:tcPr>
            <w:tcW w:w="2520" w:type="dxa"/>
            <w:shd w:val="clear" w:color="auto" w:fill="FFFF99"/>
            <w:vAlign w:val="center"/>
            <w:tcPrChange w:id="172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C11DDF" w:rsidRPr="006878F3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CK_SRC直效契約來源</w:t>
            </w:r>
          </w:p>
        </w:tc>
        <w:tc>
          <w:tcPr>
            <w:tcW w:w="2880" w:type="dxa"/>
            <w:tcPrChange w:id="173" w:author="I9003212" w:date="2008-12-29T16:51:00Z">
              <w:tcPr>
                <w:tcW w:w="4379" w:type="dxa"/>
                <w:gridSpan w:val="2"/>
                <w:vAlign w:val="center"/>
              </w:tcPr>
            </w:tcPrChange>
          </w:tcPr>
          <w:p w:rsidR="00C11DDF" w:rsidRPr="00E32702" w:rsidRDefault="00C11DDF" w:rsidP="00E9694D">
            <w:pPr>
              <w:pStyle w:val="Tabletext"/>
              <w:keepLines w:val="0"/>
              <w:spacing w:after="0" w:line="240" w:lineRule="auto"/>
              <w:rPr>
                <w:rFonts w:eastAsia="細明體" w:hint="eastAsia"/>
                <w:kern w:val="2"/>
                <w:szCs w:val="24"/>
                <w:lang w:eastAsia="zh-TW"/>
              </w:rPr>
            </w:pPr>
            <w:ins w:id="174" w:author="I9003212" w:date="2008-12-29T16:50:00Z">
              <w:r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t>空白</w:t>
              </w:r>
            </w:ins>
          </w:p>
        </w:tc>
        <w:tc>
          <w:tcPr>
            <w:tcW w:w="3348" w:type="dxa"/>
            <w:tcPrChange w:id="175" w:author="I9003212" w:date="2008-12-29T16:51:00Z">
              <w:tcPr>
                <w:tcW w:w="1849" w:type="dxa"/>
              </w:tcPr>
            </w:tcPrChange>
          </w:tcPr>
          <w:p w:rsidR="00C11DDF" w:rsidRDefault="00C11DDF" w:rsidP="00264266">
            <w:pPr>
              <w:pStyle w:val="aa"/>
              <w:rPr>
                <w:rFonts w:ascii="細明體" w:eastAsia="細明體" w:hAnsi="細明體" w:hint="eastAsia"/>
                <w:szCs w:val="24"/>
              </w:rPr>
            </w:pPr>
          </w:p>
        </w:tc>
      </w:tr>
      <w:tr w:rsidR="00C11DDF" w:rsidTr="00C11DDF">
        <w:tc>
          <w:tcPr>
            <w:tcW w:w="2520" w:type="dxa"/>
            <w:shd w:val="clear" w:color="auto" w:fill="FFFF99"/>
            <w:vAlign w:val="center"/>
            <w:tcPrChange w:id="176" w:author="I9003212" w:date="2008-12-29T16:51:00Z">
              <w:tcPr>
                <w:tcW w:w="2520" w:type="dxa"/>
                <w:shd w:val="clear" w:color="auto" w:fill="FFFF99"/>
                <w:vAlign w:val="center"/>
              </w:tcPr>
            </w:tcPrChange>
          </w:tcPr>
          <w:p w:rsidR="00C11DDF" w:rsidRPr="006878F3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CRAT_ID</w:t>
            </w:r>
          </w:p>
          <w:p w:rsidR="00C11DDF" w:rsidRPr="006878F3" w:rsidRDefault="00C11DDF" w:rsidP="006878F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異動人員ID</w:t>
            </w:r>
          </w:p>
        </w:tc>
        <w:tc>
          <w:tcPr>
            <w:tcW w:w="2880" w:type="dxa"/>
            <w:tcPrChange w:id="177" w:author="I9003212" w:date="2008-12-29T16:51:00Z">
              <w:tcPr>
                <w:tcW w:w="4379" w:type="dxa"/>
                <w:gridSpan w:val="2"/>
              </w:tcPr>
            </w:tcPrChange>
          </w:tcPr>
          <w:p w:rsidR="00C11DDF" w:rsidRPr="00E32702" w:rsidRDefault="00C11DDF" w:rsidP="00DB1E7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ins w:id="178" w:author="I9003212" w:date="2008-12-29T16:51:00Z">
              <w:r>
                <w:rPr>
                  <w:rFonts w:hint="eastAsia"/>
                  <w:lang w:eastAsia="zh-TW"/>
                </w:rPr>
                <w:t>DTAAK001.APRV_ID</w:t>
              </w:r>
            </w:ins>
          </w:p>
        </w:tc>
        <w:tc>
          <w:tcPr>
            <w:tcW w:w="3348" w:type="dxa"/>
            <w:tcPrChange w:id="179" w:author="I9003212" w:date="2008-12-29T16:51:00Z">
              <w:tcPr>
                <w:tcW w:w="1849" w:type="dxa"/>
              </w:tcPr>
            </w:tcPrChange>
          </w:tcPr>
          <w:p w:rsidR="00C11DDF" w:rsidRPr="00654602" w:rsidRDefault="00C11DDF" w:rsidP="00654602">
            <w:pPr>
              <w:pStyle w:val="Tabletext"/>
              <w:keepLines w:val="0"/>
              <w:spacing w:after="0" w:line="240" w:lineRule="auto"/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072C05" w:rsidRDefault="00072C05" w:rsidP="00B62C0B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72C05" w:rsidDel="00791A1D" w:rsidRDefault="00072C05" w:rsidP="00AA739E">
      <w:pPr>
        <w:pStyle w:val="Tabletext"/>
        <w:keepLines w:val="0"/>
        <w:numPr>
          <w:ilvl w:val="4"/>
          <w:numId w:val="2"/>
          <w:numberingChange w:id="180" w:author="I9003212" w:date="2008-12-29T16:40:00Z" w:original="%2:2:0:.%3:2:0:.%4:1:0:.%5:4:0:"/>
        </w:numPr>
        <w:spacing w:after="0" w:line="240" w:lineRule="auto"/>
        <w:rPr>
          <w:del w:id="18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8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資料檢查說明：</w:delText>
        </w:r>
      </w:del>
    </w:p>
    <w:p w:rsidR="00B72AB6" w:rsidDel="00791A1D" w:rsidRDefault="009140B6" w:rsidP="00B72AB6">
      <w:pPr>
        <w:pStyle w:val="Tabletext"/>
        <w:keepLines w:val="0"/>
        <w:numPr>
          <w:ilvl w:val="5"/>
          <w:numId w:val="2"/>
          <w:numberingChange w:id="183" w:author="I9003212" w:date="2008-12-29T16:40:00Z" w:original="%2:2:0:.%3:2:0:.%4:1:0:.%5:4:0:.%6:1:0:"/>
        </w:numPr>
        <w:spacing w:after="0" w:line="240" w:lineRule="auto"/>
        <w:rPr>
          <w:del w:id="18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8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DEATH_PAY1=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主約理賠金額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附約合計理賠金額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死殘增額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投資商品保單價值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紅利金額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退還保費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配偶特約解約金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</w:delText>
        </w:r>
      </w:del>
    </w:p>
    <w:p w:rsidR="0051282E" w:rsidDel="00791A1D" w:rsidRDefault="007750B7" w:rsidP="0051282E">
      <w:pPr>
        <w:pStyle w:val="Tabletext"/>
        <w:keepLines w:val="0"/>
        <w:numPr>
          <w:ilvl w:val="5"/>
          <w:numId w:val="2"/>
          <w:numberingChange w:id="186" w:author="I9003212" w:date="2008-12-29T16:40:00Z" w:original="%2:2:0:.%3:2:0:.%4:1:0:.%5:4:0:.%6:2:0:"/>
        </w:numPr>
        <w:spacing w:after="0" w:line="240" w:lineRule="auto"/>
        <w:rPr>
          <w:del w:id="18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8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R="0051282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償還貸款本金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償還貸款利息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償還代繳保費本金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償還代繳保費利息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未兌現支票扣款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補收保費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代扣滿期金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代扣年金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延滯息所得稅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5521AF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印花稅</w:delText>
        </w:r>
      </w:del>
    </w:p>
    <w:p w:rsidR="0051282E" w:rsidDel="00791A1D" w:rsidRDefault="001B1004" w:rsidP="00B72AB6">
      <w:pPr>
        <w:pStyle w:val="Tabletext"/>
        <w:keepLines w:val="0"/>
        <w:numPr>
          <w:ilvl w:val="5"/>
          <w:numId w:val="2"/>
          <w:numberingChange w:id="189" w:author="I9003212" w:date="2008-12-29T16:40:00Z" w:original="%2:2:0:.%3:2:0:.%4:1:0:.%5:4:0:.%6:3:0:"/>
        </w:numPr>
        <w:spacing w:after="0" w:line="240" w:lineRule="auto"/>
        <w:rPr>
          <w:del w:id="19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9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IF 實支金額</w:delText>
        </w:r>
        <w:r w:rsid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7750B7" w:rsidRP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DEATH_PAY1 + DEATH_PAY</w:delText>
        </w:r>
        <w:r w:rsidR="005521A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R="007750B7" w:rsidDel="00791A1D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delText xml:space="preserve"> </w:delText>
        </w:r>
        <w:r w:rsid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THEN 寫入檔案</w:delText>
        </w:r>
      </w:del>
    </w:p>
    <w:p w:rsidR="007750B7" w:rsidDel="00791A1D" w:rsidRDefault="007750B7" w:rsidP="00B72AB6">
      <w:pPr>
        <w:pStyle w:val="Tabletext"/>
        <w:keepLines w:val="0"/>
        <w:numPr>
          <w:ilvl w:val="5"/>
          <w:numId w:val="2"/>
          <w:numberingChange w:id="192" w:author="I9003212" w:date="2008-12-29T16:40:00Z" w:original="%2:2:0:.%3:2:0:.%4:1:0:.%5:4:0:.%6:4:0:"/>
        </w:numPr>
        <w:spacing w:after="0" w:line="240" w:lineRule="auto"/>
        <w:rPr>
          <w:del w:id="19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9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ELSE</w:delText>
        </w:r>
        <w:r w:rsidR="003378D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執行STEP 7錯誤處理</w:delText>
        </w:r>
      </w:del>
    </w:p>
    <w:p w:rsidR="003378DE" w:rsidDel="00791A1D" w:rsidRDefault="00312D81" w:rsidP="003378DE">
      <w:pPr>
        <w:pStyle w:val="Tabletext"/>
        <w:keepLines w:val="0"/>
        <w:numPr>
          <w:ilvl w:val="6"/>
          <w:numId w:val="2"/>
          <w:numberingChange w:id="195" w:author="I9003212" w:date="2008-12-29T16:40:00Z" w:original="%2:2:0:.%3:2:0:.%4:1:0:.%5:4:0:.%6:4:0:.%7:1:0:"/>
        </w:numPr>
        <w:spacing w:after="0" w:line="240" w:lineRule="auto"/>
        <w:rPr>
          <w:del w:id="19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9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CODE=E06</w:delText>
        </w:r>
      </w:del>
    </w:p>
    <w:p w:rsidR="00312D81" w:rsidDel="00791A1D" w:rsidRDefault="00312D81" w:rsidP="003378DE">
      <w:pPr>
        <w:pStyle w:val="Tabletext"/>
        <w:keepLines w:val="0"/>
        <w:numPr>
          <w:ilvl w:val="6"/>
          <w:numId w:val="2"/>
          <w:numberingChange w:id="198" w:author="I9003212" w:date="2008-12-29T16:40:00Z" w:original="%2:2:0:.%3:2:0:.%4:1:0:.%5:4:0:.%6:4:0:.%7:2:0:"/>
        </w:numPr>
        <w:spacing w:after="0" w:line="240" w:lineRule="auto"/>
        <w:rPr>
          <w:del w:id="19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20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MSG=</w:delText>
        </w:r>
        <w:r w:rsidR="00C12563" w:rsidRPr="00C12563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C12563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754CD8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754CD8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C1256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C12563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C12563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C12563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C12563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C12563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C1256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754CD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012FB9" w:rsidRPr="00012FB9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012FB9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754CD8" w:rsidRPr="001F1A8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754CD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</w:delText>
        </w:r>
        <w:r w:rsidR="00012FB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012FB9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012FB9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012FB9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012FB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012FB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APLY_NO)</w:delText>
        </w:r>
        <w:r w:rsidR="0010073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,實支=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25B0F" w:rsidRPr="00B25B0F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D07662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B25B0F" w:rsidRPr="00E9694D" w:rsidDel="00791A1D">
          <w:rPr>
            <w:rFonts w:ascii="細明體" w:hAnsi="細明體" w:hint="eastAsia"/>
            <w:kern w:val="2"/>
            <w:szCs w:val="24"/>
          </w:rPr>
          <w:delText>.TOT_AMT</w:delText>
        </w:r>
        <w:r w:rsidR="00D07662" w:rsidDel="00791A1D">
          <w:rPr>
            <w:rFonts w:ascii="細明體" w:hAnsi="細明體" w:hint="eastAsia"/>
            <w:kern w:val="2"/>
            <w:szCs w:val="24"/>
            <w:lang w:eastAsia="zh-TW"/>
          </w:rPr>
          <w:delText>(</w:delText>
        </w:r>
        <w:r w:rsidR="00D076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OR </w:delText>
        </w:r>
        <w:r w:rsidR="00D07662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D07662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D07662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D07662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D07662" w:rsidRPr="00D07662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D07662" w:rsidRPr="00E9694D" w:rsidDel="00791A1D">
          <w:rPr>
            <w:rFonts w:ascii="細明體" w:hAnsi="細明體" w:hint="eastAsia"/>
            <w:kern w:val="2"/>
            <w:szCs w:val="24"/>
          </w:rPr>
          <w:delText>TOT_AMT</w:delText>
        </w:r>
        <w:r w:rsidR="00D07662" w:rsidDel="00791A1D">
          <w:rPr>
            <w:rFonts w:ascii="細明體" w:hAnsi="細明體" w:hint="eastAsia"/>
            <w:kern w:val="2"/>
            <w:szCs w:val="24"/>
            <w:lang w:eastAsia="zh-TW"/>
          </w:rPr>
          <w:delText>)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="00B25B0F"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,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正項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=</w:delText>
        </w:r>
        <w:r w:rsidR="00B25B0F"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="00B25B0F"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DEATH_PAY1+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,負項=</w:delText>
        </w:r>
        <w:r w:rsidR="00B25B0F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25B0F"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DEATH_PAY2</w:delText>
        </w:r>
      </w:del>
    </w:p>
    <w:p w:rsidR="00D43190" w:rsidDel="00791A1D" w:rsidRDefault="00F66B6B" w:rsidP="00D43190">
      <w:pPr>
        <w:pStyle w:val="Tabletext"/>
        <w:keepLines w:val="0"/>
        <w:numPr>
          <w:ilvl w:val="5"/>
          <w:numId w:val="2"/>
          <w:numberingChange w:id="201" w:author="I9003212" w:date="2008-12-29T16:40:00Z" w:original="%2:2:0:.%3:2:0:.%4:1:0:.%5:4:0:.%6:5:0:"/>
        </w:numPr>
        <w:spacing w:after="0" w:line="240" w:lineRule="auto"/>
        <w:rPr>
          <w:del w:id="20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20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回到</w:delText>
        </w:r>
        <w:r w:rsidR="00067D9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067D9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.1.2繼續讀下筆資料</w:delText>
        </w:r>
      </w:del>
    </w:p>
    <w:p w:rsidR="00D43190" w:rsidDel="00791A1D" w:rsidRDefault="00D43190" w:rsidP="00D43190">
      <w:pPr>
        <w:pStyle w:val="Tabletext"/>
        <w:keepLines w:val="0"/>
        <w:spacing w:after="0" w:line="240" w:lineRule="auto"/>
        <w:ind w:left="1701"/>
        <w:rPr>
          <w:del w:id="20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EB3942" w:rsidDel="00791A1D" w:rsidRDefault="00AA739E" w:rsidP="0055300C">
      <w:pPr>
        <w:pStyle w:val="Tabletext"/>
        <w:keepLines w:val="0"/>
        <w:numPr>
          <w:ilvl w:val="3"/>
          <w:numId w:val="2"/>
          <w:numberingChange w:id="205" w:author="I9003212" w:date="2008-12-29T16:40:00Z" w:original="%2:2:0:.%3:2:0:.%4:2:0:"/>
        </w:numPr>
        <w:spacing w:after="0" w:line="240" w:lineRule="auto"/>
        <w:rPr>
          <w:del w:id="20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20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殘廢理賠資料：</w:delText>
        </w:r>
      </w:del>
    </w:p>
    <w:p w:rsidR="006601F5" w:rsidRPr="00E9683C" w:rsidDel="00791A1D" w:rsidRDefault="006601F5" w:rsidP="006601F5">
      <w:pPr>
        <w:pStyle w:val="Tabletext"/>
        <w:keepLines w:val="0"/>
        <w:numPr>
          <w:ilvl w:val="4"/>
          <w:numId w:val="2"/>
          <w:numberingChange w:id="208" w:author="I9003212" w:date="2008-12-29T16:40:00Z" w:original="%2:2:0:.%3:2:0:.%4:2:0:.%5:1:0:"/>
        </w:numPr>
        <w:spacing w:after="0" w:line="240" w:lineRule="auto"/>
        <w:rPr>
          <w:del w:id="20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21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900AB4" w:rsidRPr="00900AB4" w:rsidDel="00791A1D">
          <w:rPr>
            <w:rFonts w:ascii="細明體" w:eastAsia="細明體" w:hAnsi="細明體"/>
            <w:kern w:val="2"/>
            <w:szCs w:val="24"/>
            <w:lang w:eastAsia="zh-TW"/>
          </w:rPr>
          <w:delText>DISABLE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Pr="00161D0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(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依同一受理編號及保單號碼寫成一筆</w:delText>
        </w:r>
        <w:r w:rsidDel="00791A1D">
          <w:rPr>
            <w:rFonts w:ascii="Optima" w:hAnsi="Optima" w:cs="Optima" w:hint="eastAsia"/>
            <w:color w:val="000000"/>
            <w:sz w:val="16"/>
            <w:szCs w:val="16"/>
            <w:lang w:val="zh-TW" w:eastAsia="zh-TW"/>
          </w:rPr>
          <w:delText>)</w:delText>
        </w:r>
      </w:del>
    </w:p>
    <w:p w:rsidR="006601F5" w:rsidRPr="00D43190" w:rsidDel="00791A1D" w:rsidRDefault="006601F5" w:rsidP="006601F5">
      <w:pPr>
        <w:pStyle w:val="Tabletext"/>
        <w:keepLines w:val="0"/>
        <w:numPr>
          <w:ilvl w:val="4"/>
          <w:numId w:val="2"/>
          <w:numberingChange w:id="211" w:author="I9003212" w:date="2008-12-29T16:40:00Z" w:original="%2:2:0:.%3:2:0:.%4:2:0:.%5:2:0:"/>
        </w:numPr>
        <w:spacing w:after="0" w:line="240" w:lineRule="auto"/>
        <w:rPr>
          <w:del w:id="21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21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=WHERE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 xml:space="preserve"> DATE(A.</w:delText>
        </w:r>
        <w:r w:rsidRPr="0026767E" w:rsidDel="00791A1D">
          <w:rPr>
            <w:rFonts w:ascii="細明體" w:hAnsi="細明體"/>
            <w:kern w:val="2"/>
            <w:szCs w:val="24"/>
          </w:rPr>
          <w:delText>APLY_DATE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CLAM_CAT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 IN (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B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H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J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A46D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N</w:delText>
        </w:r>
        <w:r w:rsidR="00A46D2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) AND</w:delText>
        </w:r>
        <w:r w:rsidDel="00791A1D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PAY_ST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S IN (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1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2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3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8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)</w:delText>
        </w:r>
      </w:del>
    </w:p>
    <w:p w:rsidR="006601F5" w:rsidDel="00791A1D" w:rsidRDefault="006601F5" w:rsidP="006601F5">
      <w:pPr>
        <w:pStyle w:val="Tabletext"/>
        <w:keepLines w:val="0"/>
        <w:numPr>
          <w:ilvl w:val="4"/>
          <w:numId w:val="2"/>
          <w:numberingChange w:id="214" w:author="I9003212" w:date="2008-12-29T16:40:00Z" w:original="%2:2:0:.%3:2:0:.%4:2:0:.%5:3:0:"/>
        </w:numPr>
        <w:spacing w:after="0" w:line="240" w:lineRule="auto"/>
        <w:rPr>
          <w:del w:id="215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216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同一受理編號及保單寫成一筆資料，檔案格式如下：(各欄位依逗點分隔)</w:delText>
        </w:r>
      </w:del>
    </w:p>
    <w:tbl>
      <w:tblPr>
        <w:tblStyle w:val="a9"/>
        <w:tblW w:w="8804" w:type="dxa"/>
        <w:tblInd w:w="1728" w:type="dxa"/>
        <w:tblLayout w:type="fixed"/>
        <w:tblLook w:val="01E0" w:firstRow="1" w:lastRow="1" w:firstColumn="1" w:lastColumn="1" w:noHBand="0" w:noVBand="0"/>
      </w:tblPr>
      <w:tblGrid>
        <w:gridCol w:w="2398"/>
        <w:gridCol w:w="4499"/>
        <w:gridCol w:w="1907"/>
      </w:tblGrid>
      <w:tr w:rsidR="006601F5" w:rsidDel="00791A1D">
        <w:trPr>
          <w:del w:id="217" w:author="I9003212" w:date="2008-12-29T16:56:00Z"/>
        </w:trPr>
        <w:tc>
          <w:tcPr>
            <w:tcW w:w="2398" w:type="dxa"/>
            <w:shd w:val="clear" w:color="auto" w:fill="C0C0C0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21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1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4499" w:type="dxa"/>
            <w:shd w:val="clear" w:color="auto" w:fill="C0C0C0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22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2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907" w:type="dxa"/>
            <w:shd w:val="clear" w:color="auto" w:fill="C0C0C0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22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2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A715AE" w:rsidDel="00791A1D">
        <w:trPr>
          <w:del w:id="224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A715AE" w:rsidRPr="006878F3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22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2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RMT_DIV_NO匯款單位</w:delText>
              </w:r>
            </w:del>
          </w:p>
        </w:tc>
        <w:tc>
          <w:tcPr>
            <w:tcW w:w="4499" w:type="dxa"/>
          </w:tcPr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22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2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</w:delText>
              </w:r>
            </w:del>
          </w:p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22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30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</w:del>
          </w:p>
        </w:tc>
        <w:tc>
          <w:tcPr>
            <w:tcW w:w="1907" w:type="dxa"/>
          </w:tcPr>
          <w:p w:rsidR="00A715AE" w:rsidRPr="0008184A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231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232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A715AE" w:rsidDel="00791A1D">
        <w:trPr>
          <w:del w:id="233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A715AE" w:rsidRPr="006878F3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23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3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OP_ITEM作業項目</w:delText>
              </w:r>
            </w:del>
          </w:p>
        </w:tc>
        <w:tc>
          <w:tcPr>
            <w:tcW w:w="4499" w:type="dxa"/>
          </w:tcPr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23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3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 or</w:delText>
              </w:r>
            </w:del>
          </w:p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23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3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</w:del>
          </w:p>
        </w:tc>
        <w:tc>
          <w:tcPr>
            <w:tcW w:w="1907" w:type="dxa"/>
          </w:tcPr>
          <w:p w:rsidR="00A715AE" w:rsidRPr="0008184A" w:rsidDel="00791A1D" w:rsidRDefault="00A715AE" w:rsidP="006601F5">
            <w:pPr>
              <w:rPr>
                <w:del w:id="24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A715AE" w:rsidDel="00791A1D">
        <w:trPr>
          <w:del w:id="241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A715AE" w:rsidRPr="006878F3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24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4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POLICY_NO</w:delText>
              </w:r>
              <w:r w:rsidRPr="005102B2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保單號碼</w:delText>
              </w:r>
            </w:del>
          </w:p>
        </w:tc>
        <w:tc>
          <w:tcPr>
            <w:tcW w:w="4499" w:type="dxa"/>
          </w:tcPr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24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4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24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4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</w:del>
          </w:p>
        </w:tc>
        <w:tc>
          <w:tcPr>
            <w:tcW w:w="1907" w:type="dxa"/>
          </w:tcPr>
          <w:p w:rsidR="00A715AE" w:rsidRPr="0008184A" w:rsidDel="00791A1D" w:rsidRDefault="00A715AE" w:rsidP="006601F5">
            <w:pPr>
              <w:rPr>
                <w:del w:id="24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A715AE" w:rsidDel="00791A1D">
        <w:trPr>
          <w:del w:id="249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A715AE" w:rsidRPr="006878F3" w:rsidDel="00791A1D" w:rsidRDefault="00A715AE" w:rsidP="006601F5">
            <w:pPr>
              <w:pStyle w:val="Tabletext"/>
              <w:keepLines w:val="0"/>
              <w:spacing w:after="0" w:line="240" w:lineRule="auto"/>
              <w:rPr>
                <w:del w:id="25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5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SER_NO次序碼</w:delText>
              </w:r>
            </w:del>
          </w:p>
        </w:tc>
        <w:tc>
          <w:tcPr>
            <w:tcW w:w="4499" w:type="dxa"/>
          </w:tcPr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25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5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  or</w:delText>
              </w:r>
            </w:del>
          </w:p>
          <w:p w:rsidR="00A715AE" w:rsidDel="00791A1D" w:rsidRDefault="00A715AE" w:rsidP="00A715AE">
            <w:pPr>
              <w:pStyle w:val="Tabletext"/>
              <w:keepLines w:val="0"/>
              <w:spacing w:after="0" w:line="240" w:lineRule="auto"/>
              <w:rPr>
                <w:del w:id="25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5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</w:delText>
              </w:r>
            </w:del>
          </w:p>
        </w:tc>
        <w:tc>
          <w:tcPr>
            <w:tcW w:w="1907" w:type="dxa"/>
          </w:tcPr>
          <w:p w:rsidR="00A715AE" w:rsidRPr="0008184A" w:rsidDel="00791A1D" w:rsidRDefault="00A715AE" w:rsidP="006601F5">
            <w:pPr>
              <w:rPr>
                <w:del w:id="25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 w:rsidDel="00791A1D">
        <w:trPr>
          <w:del w:id="257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258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5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INPUT_DATE輸入日期</w:delText>
              </w:r>
            </w:del>
          </w:p>
        </w:tc>
        <w:tc>
          <w:tcPr>
            <w:tcW w:w="4499" w:type="dxa"/>
          </w:tcPr>
          <w:p w:rsidR="00B80D0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260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26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  <w:r w:rsidDel="00791A1D"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B80D0C" w:rsidRPr="001F1A89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26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6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</w:del>
          </w:p>
        </w:tc>
        <w:tc>
          <w:tcPr>
            <w:tcW w:w="1907" w:type="dxa"/>
          </w:tcPr>
          <w:p w:rsidR="00B80D0C" w:rsidRPr="0008184A" w:rsidDel="00791A1D" w:rsidRDefault="00B80D0C" w:rsidP="006601F5">
            <w:pPr>
              <w:rPr>
                <w:del w:id="264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 w:rsidDel="00791A1D">
        <w:trPr>
          <w:del w:id="265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266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6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FILE_NO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受理編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號</w:delText>
              </w:r>
            </w:del>
          </w:p>
        </w:tc>
        <w:tc>
          <w:tcPr>
            <w:tcW w:w="4499" w:type="dxa"/>
          </w:tcPr>
          <w:p w:rsidR="00B80D0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26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6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     OR</w:delText>
              </w:r>
            </w:del>
          </w:p>
          <w:p w:rsidR="00B80D0C" w:rsidRPr="001F1A89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270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27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</w:delText>
              </w:r>
            </w:del>
          </w:p>
        </w:tc>
        <w:tc>
          <w:tcPr>
            <w:tcW w:w="1907" w:type="dxa"/>
          </w:tcPr>
          <w:p w:rsidR="00B80D0C" w:rsidRPr="0008184A" w:rsidDel="00791A1D" w:rsidRDefault="00B80D0C" w:rsidP="006601F5">
            <w:pPr>
              <w:rPr>
                <w:del w:id="272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B80D0C" w:rsidDel="00791A1D">
        <w:trPr>
          <w:del w:id="273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27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7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RMT_DATE匯款日期</w:delText>
              </w:r>
            </w:del>
          </w:p>
        </w:tc>
        <w:tc>
          <w:tcPr>
            <w:tcW w:w="4499" w:type="dxa"/>
          </w:tcPr>
          <w:p w:rsidR="00B80D0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27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7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B80D0C" w:rsidRPr="001F1A89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27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7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</w:del>
          </w:p>
        </w:tc>
        <w:tc>
          <w:tcPr>
            <w:tcW w:w="1907" w:type="dxa"/>
          </w:tcPr>
          <w:p w:rsidR="00B80D0C" w:rsidRPr="0008184A" w:rsidDel="00791A1D" w:rsidRDefault="00B80D0C" w:rsidP="006601F5">
            <w:pPr>
              <w:rPr>
                <w:del w:id="28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6601F5" w:rsidDel="00791A1D">
        <w:trPr>
          <w:del w:id="281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28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8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INT_STR_DATE計息始期</w:delText>
              </w:r>
            </w:del>
          </w:p>
        </w:tc>
        <w:tc>
          <w:tcPr>
            <w:tcW w:w="4499" w:type="dxa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284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907" w:type="dxa"/>
          </w:tcPr>
          <w:p w:rsidR="006601F5" w:rsidRPr="001E1A34" w:rsidDel="00791A1D" w:rsidRDefault="006601F5" w:rsidP="006601F5">
            <w:pPr>
              <w:rPr>
                <w:del w:id="285" w:author="I9003212" w:date="2008-12-29T16:56:00Z"/>
                <w:rFonts w:eastAsia="標楷體"/>
                <w:sz w:val="22"/>
                <w:szCs w:val="22"/>
              </w:rPr>
            </w:pPr>
            <w:del w:id="286" w:author="I9003212" w:date="2008-12-29T16:56:00Z">
              <w:r w:rsidRPr="001E1A34" w:rsidDel="00791A1D">
                <w:rPr>
                  <w:rFonts w:eastAsia="標楷體"/>
                  <w:sz w:val="22"/>
                  <w:szCs w:val="22"/>
                </w:rPr>
                <w:delText>NULL</w:delText>
              </w:r>
            </w:del>
          </w:p>
        </w:tc>
      </w:tr>
      <w:tr w:rsidR="006601F5" w:rsidDel="00791A1D">
        <w:trPr>
          <w:del w:id="287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288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28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INT_END_DATE計息終期</w:delText>
              </w:r>
            </w:del>
          </w:p>
        </w:tc>
        <w:tc>
          <w:tcPr>
            <w:tcW w:w="4499" w:type="dxa"/>
          </w:tcPr>
          <w:p w:rsidR="006601F5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290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907" w:type="dxa"/>
          </w:tcPr>
          <w:p w:rsidR="006601F5" w:rsidRPr="001E1A34" w:rsidDel="00791A1D" w:rsidRDefault="006601F5" w:rsidP="006601F5">
            <w:pPr>
              <w:rPr>
                <w:del w:id="291" w:author="I9003212" w:date="2008-12-29T16:56:00Z"/>
                <w:rFonts w:eastAsia="標楷體"/>
                <w:sz w:val="22"/>
                <w:szCs w:val="22"/>
              </w:rPr>
            </w:pPr>
            <w:del w:id="292" w:author="I9003212" w:date="2008-12-29T16:56:00Z">
              <w:r w:rsidRPr="001E1A34" w:rsidDel="00791A1D">
                <w:rPr>
                  <w:rFonts w:eastAsia="標楷體"/>
                  <w:sz w:val="22"/>
                  <w:szCs w:val="22"/>
                </w:rPr>
                <w:delText>NULL</w:delText>
              </w:r>
            </w:del>
          </w:p>
        </w:tc>
      </w:tr>
      <w:tr w:rsidR="00B80D0C" w:rsidDel="00791A1D">
        <w:trPr>
          <w:del w:id="293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29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9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PAY_TYPE</w:delText>
              </w:r>
            </w:del>
          </w:p>
          <w:p w:rsidR="00B80D0C" w:rsidRPr="006878F3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29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29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付款方式</w:delText>
              </w:r>
            </w:del>
          </w:p>
        </w:tc>
        <w:tc>
          <w:tcPr>
            <w:tcW w:w="4499" w:type="dxa"/>
          </w:tcPr>
          <w:p w:rsidR="00B80D0C" w:rsidRPr="006B617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298" w:author="I9003212" w:date="2008-12-29T16:56:00Z"/>
                <w:rFonts w:eastAsia="細明體"/>
                <w:kern w:val="2"/>
                <w:szCs w:val="24"/>
              </w:rPr>
            </w:pPr>
            <w:del w:id="299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.PAY_TYPE=’1’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匯款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B80D0C" w:rsidRPr="006B617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300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301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2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現金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</w:del>
          </w:p>
          <w:p w:rsidR="00B80D0C" w:rsidRPr="006B617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302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303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支票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B80D0C" w:rsidRPr="006B617C" w:rsidDel="00791A1D" w:rsidRDefault="00B80D0C" w:rsidP="00B80D0C">
            <w:pPr>
              <w:pStyle w:val="Tabletext"/>
              <w:keepLines w:val="0"/>
              <w:spacing w:after="0" w:line="240" w:lineRule="auto"/>
              <w:rPr>
                <w:del w:id="304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305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5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匯撥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</w:tc>
        <w:tc>
          <w:tcPr>
            <w:tcW w:w="1907" w:type="dxa"/>
          </w:tcPr>
          <w:p w:rsidR="00B80D0C" w:rsidRPr="005102B2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30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07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1:匯款</w:delText>
              </w:r>
            </w:del>
          </w:p>
          <w:p w:rsidR="00B80D0C" w:rsidRPr="005102B2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30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09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2:現金</w:delText>
              </w:r>
            </w:del>
          </w:p>
          <w:p w:rsidR="00B80D0C" w:rsidRPr="005102B2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31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11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3:支票</w:delText>
              </w:r>
            </w:del>
          </w:p>
          <w:p w:rsidR="00B80D0C" w:rsidRPr="0008184A" w:rsidDel="00791A1D" w:rsidRDefault="00B80D0C" w:rsidP="006601F5">
            <w:pPr>
              <w:pStyle w:val="Tabletext"/>
              <w:keepLines w:val="0"/>
              <w:spacing w:after="0" w:line="240" w:lineRule="auto"/>
              <w:rPr>
                <w:del w:id="312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313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5:匯撥</w:delText>
              </w:r>
            </w:del>
          </w:p>
        </w:tc>
      </w:tr>
      <w:tr w:rsidR="000521FF" w:rsidDel="00791A1D">
        <w:trPr>
          <w:del w:id="314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0521FF" w:rsidRPr="006878F3" w:rsidDel="00791A1D" w:rsidRDefault="000521FF" w:rsidP="006601F5">
            <w:pPr>
              <w:pStyle w:val="Tabletext"/>
              <w:keepLines w:val="0"/>
              <w:spacing w:after="0" w:line="240" w:lineRule="auto"/>
              <w:rPr>
                <w:del w:id="31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31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REAL_PAY_AMT實支金額</w:delText>
              </w:r>
            </w:del>
          </w:p>
        </w:tc>
        <w:tc>
          <w:tcPr>
            <w:tcW w:w="4499" w:type="dxa"/>
          </w:tcPr>
          <w:p w:rsidR="000521FF" w:rsidRPr="00E9694D" w:rsidDel="00791A1D" w:rsidRDefault="000521FF" w:rsidP="000521FF">
            <w:pPr>
              <w:pStyle w:val="Tabletext"/>
              <w:keepLines w:val="0"/>
              <w:spacing w:after="0" w:line="240" w:lineRule="auto"/>
              <w:rPr>
                <w:del w:id="317" w:author="I9003212" w:date="2008-12-29T16:56:00Z"/>
                <w:rFonts w:ascii="細明體" w:hAnsi="細明體"/>
                <w:kern w:val="2"/>
                <w:szCs w:val="24"/>
              </w:rPr>
            </w:pPr>
            <w:del w:id="31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Pr="00E9694D" w:rsidDel="00791A1D">
                <w:rPr>
                  <w:rFonts w:ascii="細明體" w:hAnsi="細明體" w:hint="eastAsia"/>
                  <w:kern w:val="2"/>
                  <w:szCs w:val="24"/>
                </w:rPr>
                <w:delText>.TOT_AMT</w:delText>
              </w:r>
            </w:del>
          </w:p>
        </w:tc>
        <w:tc>
          <w:tcPr>
            <w:tcW w:w="1907" w:type="dxa"/>
          </w:tcPr>
          <w:p w:rsidR="000521FF" w:rsidDel="00791A1D" w:rsidRDefault="000521FF" w:rsidP="006601F5">
            <w:pPr>
              <w:rPr>
                <w:del w:id="319" w:author="I9003212" w:date="2008-12-29T16:56:00Z"/>
                <w:rFonts w:ascii="細明體" w:eastAsia="細明體" w:hAnsi="細明體" w:hint="eastAsia"/>
              </w:rPr>
            </w:pPr>
          </w:p>
        </w:tc>
      </w:tr>
      <w:tr w:rsidR="006601F5" w:rsidDel="00791A1D">
        <w:trPr>
          <w:del w:id="32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32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32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TLK_AMT</w:delText>
              </w:r>
              <w:r w:rsidR="00804DF5" w:rsidDel="00791A1D">
                <w:rPr>
                  <w:rFonts w:ascii="Arial" w:eastAsia="細明體" w:hAnsi="Arial" w:cs="Arial" w:hint="eastAsia"/>
                </w:rPr>
                <w:delText>和解金額</w:delText>
              </w:r>
            </w:del>
          </w:p>
        </w:tc>
        <w:tc>
          <w:tcPr>
            <w:tcW w:w="4499" w:type="dxa"/>
          </w:tcPr>
          <w:p w:rsidR="006601F5" w:rsidRPr="00777FB6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323" w:author="I9003212" w:date="2008-12-29T16:56:00Z"/>
                <w:kern w:val="2"/>
                <w:szCs w:val="24"/>
              </w:rPr>
            </w:pPr>
            <w:del w:id="324" w:author="I9003212" w:date="2008-12-29T16:56:00Z">
              <w:r w:rsidRPr="00777FB6" w:rsidDel="00791A1D">
                <w:rPr>
                  <w:kern w:val="2"/>
                  <w:szCs w:val="24"/>
                </w:rPr>
                <w:delText>0</w:delText>
              </w:r>
            </w:del>
          </w:p>
        </w:tc>
        <w:tc>
          <w:tcPr>
            <w:tcW w:w="1907" w:type="dxa"/>
          </w:tcPr>
          <w:p w:rsidR="006601F5" w:rsidDel="00791A1D" w:rsidRDefault="006601F5" w:rsidP="006601F5">
            <w:pPr>
              <w:rPr>
                <w:del w:id="325" w:author="I9003212" w:date="2008-12-29T16:56:00Z"/>
                <w:rFonts w:ascii="細明體" w:eastAsia="細明體" w:hAnsi="細明體" w:hint="eastAsia"/>
              </w:rPr>
            </w:pPr>
          </w:p>
        </w:tc>
      </w:tr>
      <w:tr w:rsidR="000521FF" w:rsidDel="00791A1D">
        <w:trPr>
          <w:del w:id="326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0521FF" w:rsidRPr="006878F3" w:rsidDel="00791A1D" w:rsidRDefault="000521FF" w:rsidP="006601F5">
            <w:pPr>
              <w:pStyle w:val="Tabletext"/>
              <w:keepLines w:val="0"/>
              <w:spacing w:after="0" w:line="240" w:lineRule="auto"/>
              <w:rPr>
                <w:del w:id="32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2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MAIN_PROD_ID</w:delText>
              </w:r>
            </w:del>
          </w:p>
          <w:p w:rsidR="000521FF" w:rsidRPr="006878F3" w:rsidDel="00791A1D" w:rsidRDefault="000521FF" w:rsidP="006601F5">
            <w:pPr>
              <w:pStyle w:val="Tabletext"/>
              <w:keepLines w:val="0"/>
              <w:spacing w:after="0" w:line="240" w:lineRule="auto"/>
              <w:rPr>
                <w:del w:id="32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3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主約險別</w:delText>
              </w:r>
            </w:del>
          </w:p>
        </w:tc>
        <w:tc>
          <w:tcPr>
            <w:tcW w:w="4499" w:type="dxa"/>
          </w:tcPr>
          <w:p w:rsidR="000521FF" w:rsidRPr="00113E1A" w:rsidDel="00791A1D" w:rsidRDefault="000521FF" w:rsidP="00791A1D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33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  <w:pPrChange w:id="332" w:author="I9003212" w:date="2008-12-29T16:56:00Z">
                <w:pPr>
                  <w:pStyle w:val="Tabletext"/>
                  <w:keepLines w:val="0"/>
                  <w:spacing w:after="0" w:line="240" w:lineRule="auto"/>
                  <w:ind w:left="300" w:hangingChars="150" w:hanging="300"/>
                </w:pPr>
              </w:pPrChange>
            </w:pPr>
            <w:del w:id="333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 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</w:del>
          </w:p>
        </w:tc>
        <w:tc>
          <w:tcPr>
            <w:tcW w:w="1907" w:type="dxa"/>
          </w:tcPr>
          <w:p w:rsidR="000521FF" w:rsidDel="00791A1D" w:rsidRDefault="000521FF" w:rsidP="006601F5">
            <w:pPr>
              <w:rPr>
                <w:del w:id="334" w:author="I9003212" w:date="2008-12-29T16:56:00Z"/>
                <w:rFonts w:ascii="細明體" w:eastAsia="細明體" w:hAnsi="細明體" w:hint="eastAsia"/>
              </w:rPr>
            </w:pPr>
          </w:p>
        </w:tc>
      </w:tr>
      <w:tr w:rsidR="006601F5" w:rsidDel="00791A1D">
        <w:trPr>
          <w:del w:id="335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33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3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CLAM_AMT_MAIN</w:delText>
              </w:r>
            </w:del>
          </w:p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33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3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主約理賠金額</w:delText>
              </w:r>
            </w:del>
          </w:p>
        </w:tc>
        <w:tc>
          <w:tcPr>
            <w:tcW w:w="4499" w:type="dxa"/>
            <w:vAlign w:val="center"/>
          </w:tcPr>
          <w:p w:rsidR="000521FF" w:rsidRPr="00E32702" w:rsidDel="00791A1D" w:rsidRDefault="000521FF" w:rsidP="000521FF">
            <w:pPr>
              <w:pStyle w:val="Tabletext"/>
              <w:keepLines w:val="0"/>
              <w:spacing w:after="0" w:line="240" w:lineRule="auto"/>
              <w:rPr>
                <w:del w:id="340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341" w:author="I9003212" w:date="2008-12-29T16:56:00Z">
              <w:r w:rsidRPr="00E32702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PROD_KIND = ‘1’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</w:delText>
              </w:r>
              <w:r w:rsidRPr="00E32702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AND </w:delText>
              </w:r>
            </w:del>
          </w:p>
          <w:p w:rsidR="000521FF" w:rsidRPr="00363C66" w:rsidDel="00791A1D" w:rsidRDefault="000521FF" w:rsidP="000521FF">
            <w:pPr>
              <w:pStyle w:val="Tabletext"/>
              <w:keepLines w:val="0"/>
              <w:spacing w:after="0" w:line="240" w:lineRule="auto"/>
              <w:rPr>
                <w:del w:id="342" w:author="I9003212" w:date="2008-12-29T16:56:00Z"/>
                <w:rFonts w:hint="eastAsia"/>
                <w:kern w:val="2"/>
                <w:szCs w:val="24"/>
              </w:rPr>
            </w:pPr>
            <w:del w:id="343" w:author="I9003212" w:date="2008-12-29T16:56:00Z">
              <w:r w:rsidRPr="00E32702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 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(</w:delText>
              </w:r>
              <w:r w:rsidRPr="00E32702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.CLAM_AMT_CODE IN</w:delText>
              </w:r>
              <w:r w:rsidRPr="00E32702" w:rsidDel="00791A1D">
                <w:rPr>
                  <w:rFonts w:eastAsia="SimHei"/>
                  <w:lang w:eastAsia="zh-TW"/>
                </w:rPr>
                <w:delText xml:space="preserve"> </w:delText>
              </w:r>
              <w:r w:rsidRPr="00E32702" w:rsidDel="00791A1D">
                <w:rPr>
                  <w:lang w:eastAsia="zh-TW"/>
                </w:rPr>
                <w:delText>(</w:delText>
              </w:r>
              <w:r w:rsidRPr="003C3DA9" w:rsidDel="00791A1D">
                <w:rPr>
                  <w:rFonts w:eastAsia="SimHei"/>
                </w:rPr>
                <w:delText>’BCB</w:delText>
              </w:r>
              <w:r w:rsidRPr="003C3DA9" w:rsidDel="00791A1D">
                <w:rPr>
                  <w:lang w:eastAsia="zh-TW"/>
                </w:rPr>
                <w:delText>1</w:delText>
              </w:r>
              <w:r w:rsidRPr="003C3DA9" w:rsidDel="00791A1D">
                <w:rPr>
                  <w:rFonts w:eastAsia="SimHei"/>
                </w:rPr>
                <w:delText>’</w:delText>
              </w:r>
              <w:r w:rsidRPr="003C3DA9" w:rsidDel="00791A1D">
                <w:rPr>
                  <w:rFonts w:eastAsia="SimHei"/>
                  <w:lang w:eastAsia="zh-TW"/>
                </w:rPr>
                <w:delText>,’BIC1’</w:delText>
              </w:r>
              <w:r w:rsidRPr="003C3DA9" w:rsidDel="00791A1D">
                <w:rPr>
                  <w:rFonts w:eastAsia="SimHei"/>
                </w:rPr>
                <w:delText>,’BCB3’,’BCB4’,’BCB5’,’BEH1’,’BCH2’,’00J1’</w:delText>
              </w:r>
              <w:r w:rsidRPr="00E32702" w:rsidDel="00791A1D">
                <w:rPr>
                  <w:rFonts w:eastAsia="SimHei"/>
                  <w:lang w:eastAsia="zh-TW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.CLAM_AMT_CODE IN</w:delText>
              </w:r>
              <w:r w:rsidRPr="00E32702" w:rsidDel="00791A1D">
                <w:rPr>
                  <w:rFonts w:eastAsia="SimHei"/>
                  <w:lang w:eastAsia="zh-TW"/>
                </w:rPr>
                <w:delText xml:space="preserve"> </w:delText>
              </w:r>
              <w:r w:rsidRPr="00E32702" w:rsidDel="00791A1D">
                <w:rPr>
                  <w:lang w:eastAsia="zh-TW"/>
                </w:rPr>
                <w:delText>(</w:delText>
              </w:r>
              <w:r w:rsidRPr="003C3DA9" w:rsidDel="00791A1D">
                <w:rPr>
                  <w:rFonts w:eastAsia="SimHei"/>
                </w:rPr>
                <w:delText>’BCB</w:delText>
              </w:r>
              <w:r w:rsidRPr="003C3DA9" w:rsidDel="00791A1D">
                <w:rPr>
                  <w:lang w:eastAsia="zh-TW"/>
                </w:rPr>
                <w:delText>1</w:delText>
              </w:r>
              <w:r w:rsidRPr="003C3DA9" w:rsidDel="00791A1D">
                <w:rPr>
                  <w:rFonts w:eastAsia="SimHei"/>
                </w:rPr>
                <w:delText>’</w:delText>
              </w:r>
              <w:r w:rsidRPr="003C3DA9" w:rsidDel="00791A1D">
                <w:rPr>
                  <w:rFonts w:eastAsia="SimHei"/>
                  <w:lang w:eastAsia="zh-TW"/>
                </w:rPr>
                <w:delText>,’BIC1’</w:delText>
              </w:r>
              <w:r w:rsidRPr="003C3DA9" w:rsidDel="00791A1D">
                <w:rPr>
                  <w:rFonts w:eastAsia="SimHei"/>
                </w:rPr>
                <w:delText>,’BCB3’,’BCB4’,’BCB5’,’BEH1’,’BCH2’,’00J1’</w:delText>
              </w:r>
              <w:r w:rsidRPr="00E32702" w:rsidDel="00791A1D">
                <w:rPr>
                  <w:rFonts w:eastAsia="SimHei"/>
                  <w:lang w:eastAsia="zh-TW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 )</w:delText>
              </w:r>
            </w:del>
          </w:p>
          <w:p w:rsidR="006601F5" w:rsidRPr="003C3DA9" w:rsidDel="00791A1D" w:rsidRDefault="000521FF" w:rsidP="000521FF">
            <w:pPr>
              <w:pStyle w:val="Tabletext"/>
              <w:keepLines w:val="0"/>
              <w:spacing w:after="0" w:line="240" w:lineRule="auto"/>
              <w:rPr>
                <w:del w:id="344" w:author="I9003212" w:date="2008-12-29T16:56:00Z"/>
                <w:rFonts w:eastAsia="細明體"/>
                <w:kern w:val="2"/>
                <w:szCs w:val="24"/>
              </w:rPr>
            </w:pPr>
            <w:del w:id="345" w:author="I9003212" w:date="2008-12-29T16:56:00Z">
              <w:r w:rsidRPr="00E32702" w:rsidDel="00791A1D">
                <w:rPr>
                  <w:rFonts w:eastAsia="細明體"/>
                  <w:kern w:val="2"/>
                  <w:szCs w:val="24"/>
                </w:rPr>
                <w:delText>CLAM_AMT_MAIN =</w:delText>
              </w:r>
              <w:r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105.75pt;height:15.75pt" o:ole="">
                    <v:imagedata r:id="rId7" o:title=""/>
                  </v:shape>
                  <o:OLEObject Type="Embed" ProgID="Equation.3" ShapeID="_x0000_i1025" DrawAspect="Content" ObjectID="_1657345840" r:id="rId8"/>
                </w:objec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26" type="#_x0000_t75" style="width:102pt;height:15pt" o:ole="">
                    <v:imagedata r:id="rId9" o:title=""/>
                  </v:shape>
                  <o:OLEObject Type="Embed" ProgID="Equation.3" ShapeID="_x0000_i1026" DrawAspect="Content" ObjectID="_1657345841" r:id="rId10"/>
                </w:object>
              </w:r>
            </w:del>
          </w:p>
        </w:tc>
        <w:tc>
          <w:tcPr>
            <w:tcW w:w="1907" w:type="dxa"/>
          </w:tcPr>
          <w:p w:rsidR="006601F5" w:rsidDel="00791A1D" w:rsidRDefault="006601F5" w:rsidP="006601F5">
            <w:pPr>
              <w:rPr>
                <w:del w:id="346" w:author="I9003212" w:date="2008-12-29T16:56:00Z"/>
                <w:rFonts w:ascii="細明體" w:eastAsia="細明體" w:hAnsi="細明體" w:hint="eastAsia"/>
              </w:rPr>
            </w:pPr>
          </w:p>
        </w:tc>
      </w:tr>
      <w:tr w:rsidR="00994D8C" w:rsidDel="00791A1D">
        <w:trPr>
          <w:del w:id="347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994D8C" w:rsidRPr="006878F3" w:rsidDel="00791A1D" w:rsidRDefault="00994D8C" w:rsidP="006601F5">
            <w:pPr>
              <w:pStyle w:val="Tabletext"/>
              <w:keepLines w:val="0"/>
              <w:spacing w:after="0" w:line="240" w:lineRule="auto"/>
              <w:rPr>
                <w:del w:id="34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4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RD_PROD_ID1</w:delText>
              </w:r>
            </w:del>
          </w:p>
          <w:p w:rsidR="00994D8C" w:rsidRPr="006878F3" w:rsidDel="00791A1D" w:rsidRDefault="00994D8C" w:rsidP="006601F5">
            <w:pPr>
              <w:pStyle w:val="Tabletext"/>
              <w:keepLines w:val="0"/>
              <w:spacing w:after="0" w:line="240" w:lineRule="auto"/>
              <w:rPr>
                <w:del w:id="35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5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附約險別1</w:delText>
              </w:r>
            </w:del>
          </w:p>
        </w:tc>
        <w:tc>
          <w:tcPr>
            <w:tcW w:w="4499" w:type="dxa"/>
          </w:tcPr>
          <w:p w:rsidR="00994D8C" w:rsidRPr="00264FEA" w:rsidDel="00791A1D" w:rsidRDefault="00994D8C" w:rsidP="00994D8C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352" w:author="I9003212" w:date="2008-12-29T16:56:00Z"/>
                <w:rFonts w:hint="eastAsia"/>
                <w:lang w:eastAsia="zh-TW"/>
              </w:rPr>
            </w:pPr>
            <w:del w:id="353" w:author="I9003212" w:date="2008-12-29T16:56:00Z">
              <w:r w:rsidRPr="00E32702" w:rsidDel="00791A1D">
                <w:rPr>
                  <w:rFonts w:eastAsia="SimHei"/>
                </w:rPr>
                <w:delText xml:space="preserve">IF </w:delText>
              </w:r>
              <w:r w:rsidDel="00791A1D">
                <w:rPr>
                  <w:rFonts w:hint="eastAsia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rPr>
                  <w:rFonts w:eastAsia="SimHei"/>
                </w:rPr>
                <w:delText xml:space="preserve">.PROD_KIND = ‘2’ 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994D8C" w:rsidRPr="00E32702" w:rsidDel="00791A1D" w:rsidRDefault="00994D8C" w:rsidP="00994D8C">
            <w:pPr>
              <w:pStyle w:val="Tabletext"/>
              <w:keepLines w:val="0"/>
              <w:spacing w:after="0" w:line="240" w:lineRule="auto"/>
              <w:rPr>
                <w:del w:id="354" w:author="I9003212" w:date="2008-12-29T16:56:00Z"/>
                <w:rFonts w:hint="eastAsia"/>
                <w:lang w:eastAsia="zh-TW"/>
              </w:rPr>
            </w:pPr>
            <w:del w:id="355" w:author="I9003212" w:date="2008-12-29T16:56:00Z">
              <w:r w:rsidRPr="00E32702" w:rsidDel="00791A1D"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delText>.PROD_ID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</w:delText>
              </w:r>
            </w:del>
          </w:p>
        </w:tc>
        <w:tc>
          <w:tcPr>
            <w:tcW w:w="1907" w:type="dxa"/>
          </w:tcPr>
          <w:p w:rsidR="00994D8C" w:rsidRPr="00654602" w:rsidDel="00791A1D" w:rsidRDefault="00994D8C" w:rsidP="006601F5">
            <w:pPr>
              <w:pStyle w:val="Tabletext"/>
              <w:keepLines w:val="0"/>
              <w:spacing w:after="0" w:line="240" w:lineRule="auto"/>
              <w:rPr>
                <w:del w:id="35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C063BF" w:rsidDel="00791A1D">
        <w:trPr>
          <w:del w:id="357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C063BF" w:rsidRPr="006878F3" w:rsidDel="00791A1D" w:rsidRDefault="00C063BF" w:rsidP="006601F5">
            <w:pPr>
              <w:pStyle w:val="Tabletext"/>
              <w:keepLines w:val="0"/>
              <w:spacing w:after="0" w:line="240" w:lineRule="auto"/>
              <w:rPr>
                <w:del w:id="35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5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RD_PROD_ID2</w:delText>
              </w:r>
            </w:del>
          </w:p>
          <w:p w:rsidR="00C063BF" w:rsidRPr="006878F3" w:rsidDel="00791A1D" w:rsidRDefault="00C063BF" w:rsidP="006601F5">
            <w:pPr>
              <w:pStyle w:val="Tabletext"/>
              <w:keepLines w:val="0"/>
              <w:spacing w:after="0" w:line="240" w:lineRule="auto"/>
              <w:rPr>
                <w:del w:id="36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6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附約險別</w:delText>
              </w:r>
              <w:r w:rsidRPr="006878F3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</w:del>
          </w:p>
        </w:tc>
        <w:tc>
          <w:tcPr>
            <w:tcW w:w="4499" w:type="dxa"/>
          </w:tcPr>
          <w:p w:rsidR="00C063BF" w:rsidRPr="00C46B95" w:rsidDel="00791A1D" w:rsidRDefault="00C063BF" w:rsidP="00C063BF">
            <w:pPr>
              <w:pStyle w:val="Tabletext"/>
              <w:keepLines w:val="0"/>
              <w:spacing w:after="0" w:line="240" w:lineRule="auto"/>
              <w:rPr>
                <w:del w:id="362" w:author="I9003212" w:date="2008-12-29T16:56:00Z"/>
                <w:lang w:eastAsia="zh-TW"/>
              </w:rPr>
            </w:pPr>
            <w:del w:id="363" w:author="I9003212" w:date="2008-12-29T16:56:00Z">
              <w:r w:rsidRPr="00C46B95" w:rsidDel="00791A1D">
                <w:delText xml:space="preserve">IF </w:delText>
              </w:r>
              <w:r w:rsidDel="00791A1D">
                <w:rPr>
                  <w:rFonts w:hint="eastAsia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C46B95" w:rsidDel="00791A1D">
                <w:delText xml:space="preserve">. PROD_KIND = ‘2’ </w:delText>
              </w:r>
              <w:r w:rsidDel="00791A1D">
                <w:rPr>
                  <w:rFonts w:hint="eastAsia"/>
                  <w:lang w:eastAsia="zh-TW"/>
                </w:rPr>
                <w:delText xml:space="preserve">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 xml:space="preserve">) </w:delText>
              </w:r>
              <w:r w:rsidRPr="00C46B95" w:rsidDel="00791A1D">
                <w:delText>AND</w:delText>
              </w:r>
            </w:del>
          </w:p>
          <w:p w:rsidR="00C063BF" w:rsidRPr="00C46B95" w:rsidDel="00791A1D" w:rsidRDefault="00C063BF" w:rsidP="00C063BF">
            <w:pPr>
              <w:pStyle w:val="Tabletext"/>
              <w:keepLines w:val="0"/>
              <w:spacing w:after="0" w:line="240" w:lineRule="auto"/>
              <w:rPr>
                <w:del w:id="364" w:author="I9003212" w:date="2008-12-29T16:56:00Z"/>
                <w:lang w:eastAsia="zh-TW"/>
              </w:rPr>
            </w:pPr>
            <w:del w:id="365" w:author="I9003212" w:date="2008-12-29T16:56:00Z">
              <w:r w:rsidRPr="00C46B95" w:rsidDel="00791A1D">
                <w:rPr>
                  <w:lang w:eastAsia="zh-TW"/>
                </w:rPr>
                <w:delText xml:space="preserve">  </w:delText>
              </w:r>
              <w:r w:rsidRPr="00C46B95" w:rsidDel="00791A1D">
                <w:delText>RD_PROD_ID1</w:delText>
              </w:r>
              <w:r w:rsidRPr="00C46B95" w:rsidDel="00791A1D">
                <w:delText>有資料</w:delText>
              </w:r>
              <w:r w:rsidRPr="00C46B95" w:rsidDel="00791A1D">
                <w:delText xml:space="preserve"> </w:delText>
              </w:r>
            </w:del>
          </w:p>
          <w:p w:rsidR="00C063BF" w:rsidRPr="00C46B95" w:rsidDel="00791A1D" w:rsidRDefault="00C063BF" w:rsidP="00C063BF">
            <w:pPr>
              <w:pStyle w:val="Tabletext"/>
              <w:keepLines w:val="0"/>
              <w:spacing w:after="0" w:line="240" w:lineRule="auto"/>
              <w:rPr>
                <w:del w:id="366" w:author="I9003212" w:date="2008-12-29T16:56:00Z"/>
              </w:rPr>
            </w:pPr>
            <w:del w:id="367" w:author="I9003212" w:date="2008-12-29T16:56:00Z">
              <w:r w:rsidRPr="00C46B95" w:rsidDel="00791A1D"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delText>.PROD_ID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</w:delText>
              </w:r>
            </w:del>
          </w:p>
        </w:tc>
        <w:tc>
          <w:tcPr>
            <w:tcW w:w="1907" w:type="dxa"/>
          </w:tcPr>
          <w:p w:rsidR="00C063BF" w:rsidRPr="001F0E43" w:rsidDel="00791A1D" w:rsidRDefault="00C063BF" w:rsidP="006601F5">
            <w:pPr>
              <w:pStyle w:val="Tabletext"/>
              <w:keepLines w:val="0"/>
              <w:spacing w:after="0" w:line="240" w:lineRule="auto"/>
              <w:rPr>
                <w:del w:id="368" w:author="I9003212" w:date="2008-12-29T16:56:00Z"/>
                <w:rFonts w:hAnsi="標楷體" w:hint="eastAsia"/>
              </w:rPr>
            </w:pPr>
            <w:del w:id="369" w:author="I9003212" w:date="2008-12-29T16:56:00Z">
              <w:r w:rsidRPr="001F0E43" w:rsidDel="00791A1D">
                <w:rPr>
                  <w:rFonts w:hAnsi="標楷體" w:hint="eastAsia"/>
                </w:rPr>
                <w:delText>當判定為附約並且</w:delText>
              </w:r>
              <w:r w:rsidRPr="00654602" w:rsidDel="00791A1D">
                <w:rPr>
                  <w:rFonts w:hAnsi="標楷體"/>
                </w:rPr>
                <w:delText>RD_PROD_ID1</w:delText>
              </w:r>
              <w:r w:rsidRPr="00654602" w:rsidDel="00791A1D">
                <w:rPr>
                  <w:rFonts w:hAnsi="標楷體" w:hint="eastAsia"/>
                </w:rPr>
                <w:delText>已有資料時</w:delText>
              </w:r>
            </w:del>
          </w:p>
        </w:tc>
      </w:tr>
      <w:tr w:rsidR="006601F5" w:rsidDel="00791A1D">
        <w:trPr>
          <w:del w:id="37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37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7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CLAM_AMT_RD</w:delText>
              </w:r>
            </w:del>
          </w:p>
          <w:p w:rsidR="006601F5" w:rsidRPr="006878F3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37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7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附約合計理賠金額</w:delText>
              </w:r>
            </w:del>
          </w:p>
        </w:tc>
        <w:tc>
          <w:tcPr>
            <w:tcW w:w="4499" w:type="dxa"/>
          </w:tcPr>
          <w:p w:rsidR="003A7E85" w:rsidDel="00791A1D" w:rsidRDefault="003A7E85" w:rsidP="003A7E85">
            <w:pPr>
              <w:pStyle w:val="Tabletext"/>
              <w:keepLines w:val="0"/>
              <w:spacing w:after="0" w:line="240" w:lineRule="auto"/>
              <w:rPr>
                <w:del w:id="37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76" w:author="I9003212" w:date="2008-12-29T16:56:00Z"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(DTAAB001</w:delText>
              </w:r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3A68AD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Pr="003A68AD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2</w:delText>
              </w:r>
              <w:r w:rsidRPr="003A68AD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 xml:space="preserve">)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AND    </w:delText>
              </w:r>
            </w:del>
          </w:p>
          <w:p w:rsidR="003A7E85" w:rsidRPr="00674592" w:rsidDel="00791A1D" w:rsidRDefault="003A7E85" w:rsidP="003A7E85">
            <w:pPr>
              <w:pStyle w:val="Tabletext"/>
              <w:keepLines w:val="0"/>
              <w:spacing w:after="0" w:line="240" w:lineRule="auto"/>
              <w:rPr>
                <w:del w:id="377" w:author="I9003212" w:date="2008-12-29T16:56:00Z"/>
                <w:rFonts w:ascii="細明體" w:hAnsi="細明體" w:hint="eastAsia"/>
                <w:kern w:val="2"/>
                <w:szCs w:val="24"/>
              </w:rPr>
            </w:pPr>
            <w:del w:id="37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( 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 IN</w:delText>
              </w:r>
              <w:r w:rsidRPr="00C136BA" w:rsidDel="00791A1D">
                <w:rPr>
                  <w:rFonts w:eastAsia="SimHei"/>
                  <w:lang w:eastAsia="zh-TW"/>
                </w:rPr>
                <w:delText xml:space="preserve"> 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>(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721615" w:rsidDel="00791A1D">
                <w:rPr>
                  <w:rFonts w:eastAsia="SimHei"/>
                </w:rPr>
                <w:delText>BCB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>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C136BA" w:rsidDel="00791A1D">
                <w:rPr>
                  <w:rFonts w:eastAsia="SimHei"/>
                  <w:lang w:eastAsia="zh-TW"/>
                </w:rPr>
                <w:delText>,’</w:delText>
              </w:r>
              <w:r w:rsidRPr="00485975" w:rsidDel="00791A1D">
                <w:rPr>
                  <w:rFonts w:eastAsia="SimHei"/>
                  <w:lang w:eastAsia="zh-TW"/>
                </w:rPr>
                <w:delText>BIC1</w:delText>
              </w:r>
              <w:r w:rsidRPr="00C136BA" w:rsidDel="00791A1D">
                <w:rPr>
                  <w:rFonts w:eastAsia="SimHei"/>
                  <w:lang w:eastAsia="zh-TW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’BCB3’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’BCB4’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’BCB5’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’BEH1’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BCH2</w:delText>
              </w:r>
              <w:r w:rsidRPr="00A276F1" w:rsidDel="00791A1D">
                <w:rPr>
                  <w:rFonts w:eastAsia="SimHei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’00J1’</w:delText>
              </w:r>
              <w:r w:rsidRPr="00C136BA" w:rsidDel="00791A1D">
                <w:rPr>
                  <w:rFonts w:eastAsia="SimHei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 IN</w:delText>
              </w:r>
              <w:r w:rsidRPr="00C136BA" w:rsidDel="00791A1D">
                <w:rPr>
                  <w:rFonts w:eastAsia="SimHei"/>
                  <w:lang w:eastAsia="zh-TW"/>
                </w:rPr>
                <w:delText xml:space="preserve"> 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>(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721615" w:rsidDel="00791A1D">
                <w:rPr>
                  <w:rFonts w:eastAsia="SimHei"/>
                </w:rPr>
                <w:delText>BCB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>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C136BA" w:rsidDel="00791A1D">
                <w:rPr>
                  <w:rFonts w:eastAsia="SimHei"/>
                  <w:lang w:eastAsia="zh-TW"/>
                </w:rPr>
                <w:delText>,’</w:delText>
              </w:r>
              <w:r w:rsidRPr="00485975" w:rsidDel="00791A1D">
                <w:rPr>
                  <w:rFonts w:eastAsia="SimHei"/>
                  <w:lang w:eastAsia="zh-TW"/>
                </w:rPr>
                <w:delText>BIC1</w:delText>
              </w:r>
              <w:r w:rsidRPr="00C136BA" w:rsidDel="00791A1D">
                <w:rPr>
                  <w:rFonts w:eastAsia="SimHei"/>
                  <w:lang w:eastAsia="zh-TW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’BCB3’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’BCB4’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’BCB5’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’BEH1’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BCH2</w:delText>
              </w:r>
              <w:r w:rsidRPr="00A276F1" w:rsidDel="00791A1D">
                <w:rPr>
                  <w:rFonts w:eastAsia="SimHei"/>
                </w:rPr>
                <w:delText>’</w:delText>
              </w:r>
              <w:r w:rsidRPr="00A276F1" w:rsidDel="00791A1D">
                <w:rPr>
                  <w:rFonts w:eastAsia="SimHei" w:hint="eastAsia"/>
                </w:rPr>
                <w:delText>,</w:delText>
              </w:r>
              <w:r w:rsidRPr="00A276F1" w:rsidDel="00791A1D">
                <w:rPr>
                  <w:rFonts w:eastAsia="SimHei"/>
                </w:rPr>
                <w:delText>’00J1’</w:delText>
              </w:r>
              <w:r w:rsidRPr="00C136BA" w:rsidDel="00791A1D">
                <w:rPr>
                  <w:rFonts w:eastAsia="SimHei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) </w:delText>
              </w:r>
            </w:del>
          </w:p>
          <w:p w:rsidR="006601F5" w:rsidRPr="003A68AD" w:rsidDel="00791A1D" w:rsidRDefault="003A7E85" w:rsidP="003A7E85">
            <w:pPr>
              <w:pStyle w:val="Tabletext"/>
              <w:keepLines w:val="0"/>
              <w:spacing w:after="0" w:line="240" w:lineRule="auto"/>
              <w:rPr>
                <w:del w:id="379" w:author="I9003212" w:date="2008-12-29T16:56:00Z"/>
                <w:rFonts w:ascii="細明體" w:eastAsia="細明體" w:hAnsi="細明體"/>
                <w:kern w:val="2"/>
                <w:szCs w:val="24"/>
              </w:rPr>
            </w:pPr>
            <w:del w:id="38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CLAM_AMT_RD</w:delText>
              </w:r>
              <w:r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27" type="#_x0000_t75" style="width:105.75pt;height:15.75pt" o:ole="">
                    <v:imagedata r:id="rId7" o:title=""/>
                  </v:shape>
                  <o:OLEObject Type="Embed" ProgID="Equation.3" ShapeID="_x0000_i1027" DrawAspect="Content" ObjectID="_1657345842" r:id="rId11"/>
                </w:objec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28" type="#_x0000_t75" style="width:102pt;height:15pt" o:ole="">
                    <v:imagedata r:id="rId9" o:title=""/>
                  </v:shape>
                  <o:OLEObject Type="Embed" ProgID="Equation.3" ShapeID="_x0000_i1028" DrawAspect="Content" ObjectID="_1657345843" r:id="rId12"/>
                </w:object>
              </w:r>
            </w:del>
          </w:p>
        </w:tc>
        <w:tc>
          <w:tcPr>
            <w:tcW w:w="1907" w:type="dxa"/>
          </w:tcPr>
          <w:p w:rsidR="006601F5" w:rsidRPr="00654602" w:rsidDel="00791A1D" w:rsidRDefault="006601F5" w:rsidP="006601F5">
            <w:pPr>
              <w:pStyle w:val="Tabletext"/>
              <w:keepLines w:val="0"/>
              <w:spacing w:after="0" w:line="240" w:lineRule="auto"/>
              <w:rPr>
                <w:del w:id="381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E75E6" w:rsidDel="00791A1D">
        <w:trPr>
          <w:del w:id="382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38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8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38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38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退還保費</w:delText>
              </w:r>
            </w:del>
          </w:p>
        </w:tc>
        <w:tc>
          <w:tcPr>
            <w:tcW w:w="4499" w:type="dxa"/>
          </w:tcPr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387" w:author="I9003212" w:date="2008-12-29T16:56:00Z"/>
                <w:lang w:eastAsia="zh-TW"/>
              </w:rPr>
            </w:pPr>
            <w:del w:id="388" w:author="I9003212" w:date="2008-12-29T16:56:00Z">
              <w:r w:rsidRPr="007911B6" w:rsidDel="00791A1D">
                <w:delText>IF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911B6" w:rsidDel="00791A1D">
                <w:delText>.CLAM_AMT_CODE=’JAZ3’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.CLAM_AMT_CODE=’JAZ3’</w:delText>
              </w:r>
            </w:del>
          </w:p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389" w:author="I9003212" w:date="2008-12-29T16:56:00Z"/>
              </w:rPr>
            </w:pPr>
            <w:del w:id="390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rPr>
                <w:del w:id="391" w:author="I9003212" w:date="2008-12-29T16:56:00Z"/>
                <w:rFonts w:ascii="細明體" w:eastAsia="細明體" w:hAnsi="細明體" w:hint="eastAsia"/>
              </w:rPr>
            </w:pPr>
          </w:p>
        </w:tc>
      </w:tr>
      <w:tr w:rsidR="008E75E6" w:rsidDel="00791A1D">
        <w:trPr>
          <w:del w:id="392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39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39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DELAY_AMT延滯息</w:delText>
              </w:r>
            </w:del>
          </w:p>
        </w:tc>
        <w:tc>
          <w:tcPr>
            <w:tcW w:w="4499" w:type="dxa"/>
          </w:tcPr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395" w:author="I9003212" w:date="2008-12-29T16:56:00Z"/>
                <w:lang w:eastAsia="zh-TW"/>
              </w:rPr>
            </w:pPr>
            <w:del w:id="396" w:author="I9003212" w:date="2008-12-29T16:56:00Z">
              <w:r w:rsidRPr="007911B6" w:rsidDel="00791A1D">
                <w:delText xml:space="preserve">IF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.CLAM_AMT_CODE=’DCZ1’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.CLAM_AMT_CODE=’DCZ1’</w:delText>
              </w:r>
            </w:del>
          </w:p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397" w:author="I9003212" w:date="2008-12-29T16:56:00Z"/>
              </w:rPr>
            </w:pPr>
            <w:del w:id="398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rPr>
                <w:del w:id="399" w:author="I9003212" w:date="2008-12-29T16:56:00Z"/>
                <w:rFonts w:ascii="細明體" w:eastAsia="細明體" w:hAnsi="細明體" w:hint="eastAsia"/>
              </w:rPr>
            </w:pPr>
          </w:p>
        </w:tc>
      </w:tr>
      <w:tr w:rsidR="008E75E6" w:rsidDel="00791A1D">
        <w:trPr>
          <w:del w:id="40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0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0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RTN_LOAN_AMT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0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0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償還貸款本金</w:delText>
              </w:r>
            </w:del>
          </w:p>
        </w:tc>
        <w:tc>
          <w:tcPr>
            <w:tcW w:w="4499" w:type="dxa"/>
          </w:tcPr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405" w:author="I9003212" w:date="2008-12-29T16:56:00Z"/>
                <w:lang w:eastAsia="zh-TW"/>
              </w:rPr>
            </w:pPr>
            <w:del w:id="406" w:author="I9003212" w:date="2008-12-29T16:56:00Z">
              <w:r w:rsidRPr="007911B6" w:rsidDel="00791A1D">
                <w:delText xml:space="preserve">IF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.CLAM_AMT_CODE=’EBX3’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.CLAM_AMT_CODE=’EBX3’</w:delText>
              </w:r>
            </w:del>
          </w:p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407" w:author="I9003212" w:date="2008-12-29T16:56:00Z"/>
              </w:rPr>
            </w:pPr>
            <w:del w:id="408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0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8E75E6" w:rsidDel="00791A1D">
        <w:trPr>
          <w:del w:id="41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1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1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RTN_LOAN_INT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1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1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償還貸款利息</w:delText>
              </w:r>
            </w:del>
          </w:p>
        </w:tc>
        <w:tc>
          <w:tcPr>
            <w:tcW w:w="4499" w:type="dxa"/>
          </w:tcPr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415" w:author="I9003212" w:date="2008-12-29T16:56:00Z"/>
                <w:lang w:eastAsia="zh-TW"/>
              </w:rPr>
            </w:pPr>
            <w:del w:id="416" w:author="I9003212" w:date="2008-12-29T16:56:00Z">
              <w:r w:rsidRPr="007911B6" w:rsidDel="00791A1D">
                <w:delText>IF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911B6" w:rsidDel="00791A1D">
                <w:delText>.CLAM_AMT_CODE=’DAX4’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.CLAM_AMT_CODE=’DAX4’</w:delText>
              </w:r>
            </w:del>
          </w:p>
          <w:p w:rsidR="008E75E6" w:rsidRPr="007911B6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417" w:author="I9003212" w:date="2008-12-29T16:56:00Z"/>
              </w:rPr>
            </w:pPr>
            <w:del w:id="418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1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8E75E6" w:rsidDel="00791A1D">
        <w:trPr>
          <w:del w:id="42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2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2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UN_CASH_AMT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2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2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未兌現支票扣款</w:delText>
              </w:r>
            </w:del>
          </w:p>
        </w:tc>
        <w:tc>
          <w:tcPr>
            <w:tcW w:w="4499" w:type="dxa"/>
          </w:tcPr>
          <w:p w:rsidR="008E75E6" w:rsidRPr="007E21EA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425" w:author="I9003212" w:date="2008-12-29T16:56:00Z"/>
                <w:lang w:eastAsia="zh-TW"/>
              </w:rPr>
            </w:pPr>
            <w:del w:id="426" w:author="I9003212" w:date="2008-12-29T16:56:00Z">
              <w:r w:rsidRPr="007E21EA" w:rsidDel="00791A1D">
                <w:delText xml:space="preserve">IF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.CLAM_AMT_CODE=’ GCX7’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GCX7’</w:delText>
              </w:r>
            </w:del>
          </w:p>
          <w:p w:rsidR="008E75E6" w:rsidRPr="007E21EA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427" w:author="I9003212" w:date="2008-12-29T16:56:00Z"/>
              </w:rPr>
            </w:pPr>
            <w:del w:id="428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rPr>
                <w:del w:id="429" w:author="I9003212" w:date="2008-12-29T16:56:00Z"/>
                <w:rFonts w:ascii="細明體" w:eastAsia="細明體" w:hAnsi="細明體" w:hint="eastAsia"/>
              </w:rPr>
            </w:pPr>
          </w:p>
        </w:tc>
      </w:tr>
      <w:tr w:rsidR="008E75E6" w:rsidDel="00791A1D">
        <w:trPr>
          <w:del w:id="43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3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3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ADD_PREM</w:delText>
              </w:r>
            </w:del>
          </w:p>
          <w:p w:rsidR="008E75E6" w:rsidRPr="006878F3" w:rsidDel="00791A1D" w:rsidRDefault="008E75E6" w:rsidP="006601F5">
            <w:pPr>
              <w:pStyle w:val="Tabletext"/>
              <w:keepLines w:val="0"/>
              <w:spacing w:after="0" w:line="240" w:lineRule="auto"/>
              <w:rPr>
                <w:del w:id="43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3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補收保費</w:delText>
              </w:r>
            </w:del>
          </w:p>
        </w:tc>
        <w:tc>
          <w:tcPr>
            <w:tcW w:w="4499" w:type="dxa"/>
          </w:tcPr>
          <w:p w:rsidR="008E75E6" w:rsidRPr="007E21EA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435" w:author="I9003212" w:date="2008-12-29T16:56:00Z"/>
                <w:lang w:eastAsia="zh-TW"/>
              </w:rPr>
            </w:pPr>
            <w:del w:id="436" w:author="I9003212" w:date="2008-12-29T16:56:00Z">
              <w:r w:rsidRPr="007E21EA" w:rsidDel="00791A1D">
                <w:delText xml:space="preserve">IF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.CLAM_AMT_CODE=’ GDXC’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GDXC’</w:delText>
              </w:r>
            </w:del>
          </w:p>
          <w:p w:rsidR="008E75E6" w:rsidRPr="007E21EA" w:rsidDel="00791A1D" w:rsidRDefault="008E75E6" w:rsidP="008E75E6">
            <w:pPr>
              <w:pStyle w:val="Tabletext"/>
              <w:keepLines w:val="0"/>
              <w:spacing w:after="0" w:line="240" w:lineRule="auto"/>
              <w:rPr>
                <w:del w:id="437" w:author="I9003212" w:date="2008-12-29T16:56:00Z"/>
              </w:rPr>
            </w:pPr>
            <w:del w:id="438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907" w:type="dxa"/>
          </w:tcPr>
          <w:p w:rsidR="008E75E6" w:rsidDel="00791A1D" w:rsidRDefault="008E75E6" w:rsidP="006601F5">
            <w:pPr>
              <w:rPr>
                <w:del w:id="439" w:author="I9003212" w:date="2008-12-29T16:56:00Z"/>
                <w:rFonts w:ascii="細明體" w:eastAsia="細明體" w:hAnsi="細明體" w:hint="eastAsia"/>
              </w:rPr>
            </w:pPr>
          </w:p>
        </w:tc>
      </w:tr>
      <w:tr w:rsidR="006601F5" w:rsidDel="00791A1D">
        <w:trPr>
          <w:del w:id="440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0D70F9" w:rsidDel="00791A1D" w:rsidRDefault="000A200F" w:rsidP="006601F5">
            <w:pPr>
              <w:pStyle w:val="Tabletext"/>
              <w:keepLines w:val="0"/>
              <w:spacing w:after="0" w:line="240" w:lineRule="auto"/>
              <w:rPr>
                <w:del w:id="441" w:author="I9003212" w:date="2008-12-29T16:56:00Z"/>
                <w:rStyle w:val="style31"/>
                <w:rFonts w:hint="eastAsia"/>
                <w:lang w:eastAsia="zh-TW"/>
              </w:rPr>
            </w:pPr>
            <w:del w:id="442" w:author="I9003212" w:date="2008-12-29T16:56:00Z">
              <w:r w:rsidDel="00791A1D">
                <w:rPr>
                  <w:rStyle w:val="style31"/>
                </w:rPr>
                <w:delText>DISB</w:delText>
              </w:r>
              <w:r w:rsidDel="00791A1D">
                <w:rPr>
                  <w:rStyle w:val="style31"/>
                  <w:rFonts w:hint="eastAsia"/>
                </w:rPr>
                <w:delText>_</w:delText>
              </w:r>
              <w:r w:rsidDel="00791A1D">
                <w:rPr>
                  <w:rStyle w:val="style31"/>
                </w:rPr>
                <w:delText>APLY</w:delText>
              </w:r>
              <w:r w:rsidDel="00791A1D">
                <w:rPr>
                  <w:rStyle w:val="style31"/>
                  <w:rFonts w:hint="eastAsia"/>
                </w:rPr>
                <w:delText>_ AMT</w:delText>
              </w:r>
            </w:del>
          </w:p>
          <w:p w:rsidR="006601F5" w:rsidRPr="006878F3" w:rsidDel="00791A1D" w:rsidRDefault="000A200F" w:rsidP="006601F5">
            <w:pPr>
              <w:pStyle w:val="Tabletext"/>
              <w:keepLines w:val="0"/>
              <w:spacing w:after="0" w:line="240" w:lineRule="auto"/>
              <w:rPr>
                <w:del w:id="44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44" w:author="I9003212" w:date="2008-12-29T16:56:00Z">
              <w:r w:rsidDel="00791A1D">
                <w:rPr>
                  <w:rStyle w:val="style31"/>
                  <w:rFonts w:hint="eastAsia"/>
                </w:rPr>
                <w:delText>已領殘廢金</w:delText>
              </w:r>
            </w:del>
          </w:p>
        </w:tc>
        <w:tc>
          <w:tcPr>
            <w:tcW w:w="4499" w:type="dxa"/>
          </w:tcPr>
          <w:p w:rsidR="006601F5" w:rsidRPr="00E01897" w:rsidDel="00791A1D" w:rsidRDefault="00121B73" w:rsidP="006601F5">
            <w:pPr>
              <w:pStyle w:val="Tabletext"/>
              <w:keepLines w:val="0"/>
              <w:spacing w:after="0" w:line="240" w:lineRule="auto"/>
              <w:rPr>
                <w:del w:id="445" w:author="I9003212" w:date="2008-12-29T16:56:00Z"/>
                <w:rFonts w:hAnsi="標楷體" w:hint="eastAsia"/>
              </w:rPr>
            </w:pPr>
            <w:del w:id="446" w:author="I9003212" w:date="2008-12-29T16:56:00Z">
              <w:r w:rsidDel="00791A1D">
                <w:rPr>
                  <w:rFonts w:hAnsi="標楷體" w:hint="eastAsia"/>
                  <w:lang w:eastAsia="zh-TW"/>
                </w:rPr>
                <w:delText>0</w:delText>
              </w:r>
            </w:del>
          </w:p>
        </w:tc>
        <w:tc>
          <w:tcPr>
            <w:tcW w:w="1907" w:type="dxa"/>
          </w:tcPr>
          <w:p w:rsidR="006601F5" w:rsidRPr="00121B73" w:rsidDel="00791A1D" w:rsidRDefault="00121B73" w:rsidP="00121B73">
            <w:pPr>
              <w:pStyle w:val="Tabletext"/>
              <w:keepLines w:val="0"/>
              <w:spacing w:after="0" w:line="240" w:lineRule="auto"/>
              <w:rPr>
                <w:del w:id="447" w:author="I9003212" w:date="2008-12-29T16:56:00Z"/>
                <w:rFonts w:hAnsi="標楷體" w:hint="eastAsia"/>
                <w:lang w:eastAsia="zh-TW"/>
              </w:rPr>
            </w:pPr>
            <w:del w:id="448" w:author="I9003212" w:date="2008-12-29T16:56:00Z">
              <w:r w:rsidRPr="00121B73" w:rsidDel="00791A1D">
                <w:rPr>
                  <w:rFonts w:hAnsi="標楷體" w:hint="eastAsia"/>
                  <w:lang w:eastAsia="zh-TW"/>
                </w:rPr>
                <w:delText>理賠時是直接丟在畫面上，沒有檔案紀錄</w:delText>
              </w:r>
            </w:del>
          </w:p>
        </w:tc>
      </w:tr>
      <w:tr w:rsidR="00133097" w:rsidDel="00791A1D">
        <w:trPr>
          <w:del w:id="449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133097" w:rsidRPr="006878F3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45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5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DLY_TAX</w:delText>
              </w:r>
            </w:del>
          </w:p>
          <w:p w:rsidR="00133097" w:rsidRPr="006878F3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45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5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延滯息所得稅</w:delText>
              </w:r>
            </w:del>
          </w:p>
        </w:tc>
        <w:tc>
          <w:tcPr>
            <w:tcW w:w="4499" w:type="dxa"/>
          </w:tcPr>
          <w:p w:rsidR="00133097" w:rsidRPr="007E21EA" w:rsidDel="00791A1D" w:rsidRDefault="00133097" w:rsidP="00133097">
            <w:pPr>
              <w:pStyle w:val="Tabletext"/>
              <w:keepLines w:val="0"/>
              <w:spacing w:after="0" w:line="240" w:lineRule="auto"/>
              <w:rPr>
                <w:del w:id="454" w:author="I9003212" w:date="2008-12-29T16:56:00Z"/>
                <w:lang w:eastAsia="zh-TW"/>
              </w:rPr>
            </w:pPr>
            <w:del w:id="455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 CCXB’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CCXB’</w:delText>
              </w:r>
            </w:del>
          </w:p>
          <w:p w:rsidR="00133097" w:rsidRPr="007E21EA" w:rsidDel="00791A1D" w:rsidRDefault="00133097" w:rsidP="00133097">
            <w:pPr>
              <w:pStyle w:val="Tabletext"/>
              <w:keepLines w:val="0"/>
              <w:spacing w:after="0" w:line="240" w:lineRule="auto"/>
              <w:rPr>
                <w:del w:id="456" w:author="I9003212" w:date="2008-12-29T16:56:00Z"/>
              </w:rPr>
            </w:pPr>
            <w:del w:id="457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907" w:type="dxa"/>
          </w:tcPr>
          <w:p w:rsidR="00133097" w:rsidDel="00791A1D" w:rsidRDefault="00133097" w:rsidP="006601F5">
            <w:pPr>
              <w:rPr>
                <w:del w:id="458" w:author="I9003212" w:date="2008-12-29T16:56:00Z"/>
                <w:rFonts w:ascii="細明體" w:eastAsia="細明體" w:hAnsi="細明體" w:hint="eastAsia"/>
              </w:rPr>
            </w:pPr>
          </w:p>
        </w:tc>
      </w:tr>
      <w:tr w:rsidR="00133097" w:rsidDel="00791A1D">
        <w:trPr>
          <w:del w:id="459" w:author="I9003212" w:date="2008-12-29T16:56:00Z"/>
        </w:trPr>
        <w:tc>
          <w:tcPr>
            <w:tcW w:w="2398" w:type="dxa"/>
            <w:shd w:val="clear" w:color="auto" w:fill="FFFF99"/>
            <w:vAlign w:val="center"/>
          </w:tcPr>
          <w:p w:rsidR="00133097" w:rsidRPr="006878F3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46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6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TAX_AMT</w:delText>
              </w:r>
            </w:del>
          </w:p>
          <w:p w:rsidR="00133097" w:rsidRPr="006878F3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46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46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印花稅</w:delText>
              </w:r>
            </w:del>
          </w:p>
        </w:tc>
        <w:tc>
          <w:tcPr>
            <w:tcW w:w="4499" w:type="dxa"/>
          </w:tcPr>
          <w:p w:rsidR="00133097" w:rsidRPr="007E21EA" w:rsidDel="00791A1D" w:rsidRDefault="00133097" w:rsidP="00133097">
            <w:pPr>
              <w:pStyle w:val="Tabletext"/>
              <w:keepLines w:val="0"/>
              <w:spacing w:after="0" w:line="240" w:lineRule="auto"/>
              <w:rPr>
                <w:del w:id="464" w:author="I9003212" w:date="2008-12-29T16:56:00Z"/>
                <w:lang w:eastAsia="zh-TW"/>
              </w:rPr>
            </w:pPr>
            <w:del w:id="465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.CLAM_AMT_CODE=’CBX9’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.CLAM_AMT_CODE=’CBX9’</w:delText>
              </w:r>
            </w:del>
          </w:p>
          <w:p w:rsidR="00133097" w:rsidRPr="007E21EA" w:rsidDel="00791A1D" w:rsidRDefault="00133097" w:rsidP="00133097">
            <w:pPr>
              <w:pStyle w:val="Tabletext"/>
              <w:keepLines w:val="0"/>
              <w:spacing w:after="0" w:line="240" w:lineRule="auto"/>
              <w:rPr>
                <w:del w:id="466" w:author="I9003212" w:date="2008-12-29T16:56:00Z"/>
              </w:rPr>
            </w:pPr>
            <w:del w:id="467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907" w:type="dxa"/>
          </w:tcPr>
          <w:p w:rsidR="00133097" w:rsidDel="00791A1D" w:rsidRDefault="00133097" w:rsidP="006601F5">
            <w:pPr>
              <w:pStyle w:val="Tabletext"/>
              <w:keepLines w:val="0"/>
              <w:spacing w:after="0" w:line="240" w:lineRule="auto"/>
              <w:rPr>
                <w:del w:id="46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</w:tbl>
    <w:p w:rsidR="006601F5" w:rsidDel="00791A1D" w:rsidRDefault="006601F5" w:rsidP="006601F5">
      <w:pPr>
        <w:pStyle w:val="Tabletext"/>
        <w:keepLines w:val="0"/>
        <w:spacing w:after="0" w:line="240" w:lineRule="auto"/>
        <w:ind w:left="1701"/>
        <w:rPr>
          <w:del w:id="46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6601F5" w:rsidDel="00791A1D" w:rsidRDefault="006601F5" w:rsidP="006601F5">
      <w:pPr>
        <w:pStyle w:val="Tabletext"/>
        <w:keepLines w:val="0"/>
        <w:numPr>
          <w:ilvl w:val="4"/>
          <w:numId w:val="2"/>
          <w:numberingChange w:id="470" w:author="I9003212" w:date="2008-12-29T16:40:00Z" w:original="%2:2:0:.%3:2:0:.%4:2:0:.%5:4:0:"/>
        </w:numPr>
        <w:spacing w:after="0" w:line="240" w:lineRule="auto"/>
        <w:rPr>
          <w:del w:id="47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7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資料檢查說明：</w:delText>
        </w:r>
      </w:del>
    </w:p>
    <w:p w:rsidR="006601F5" w:rsidDel="00791A1D" w:rsidRDefault="006601F5" w:rsidP="006601F5">
      <w:pPr>
        <w:pStyle w:val="Tabletext"/>
        <w:keepLines w:val="0"/>
        <w:numPr>
          <w:ilvl w:val="5"/>
          <w:numId w:val="2"/>
          <w:numberingChange w:id="473" w:author="I9003212" w:date="2008-12-29T16:40:00Z" w:original="%2:2:0:.%3:2:0:.%4:2:0:.%5:4:0:.%6:1:0:"/>
        </w:numPr>
        <w:spacing w:after="0" w:line="240" w:lineRule="auto"/>
        <w:rPr>
          <w:del w:id="47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7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</w:delText>
        </w:r>
        <w:r w:rsidR="00F260A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_PAY1=</w:delText>
        </w:r>
        <w:r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主約理賠金額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附約合計理賠金額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退還保費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</w:delText>
        </w:r>
      </w:del>
    </w:p>
    <w:p w:rsidR="006601F5" w:rsidDel="00791A1D" w:rsidRDefault="00F260A7" w:rsidP="006601F5">
      <w:pPr>
        <w:pStyle w:val="Tabletext"/>
        <w:keepLines w:val="0"/>
        <w:numPr>
          <w:ilvl w:val="5"/>
          <w:numId w:val="2"/>
          <w:numberingChange w:id="476" w:author="I9003212" w:date="2008-12-29T16:40:00Z" w:original="%2:2:0:.%3:2:0:.%4:2:0:.%5:4:0:.%6:2:0:"/>
        </w:numPr>
        <w:spacing w:after="0" w:line="240" w:lineRule="auto"/>
        <w:rPr>
          <w:del w:id="47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7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_PAY2=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償還貸款本金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償還貸款利息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未兌現支票扣款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補收保費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延滯息所得稅</w:delText>
        </w:r>
        <w:r w:rsidR="006601F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6601F5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印花稅</w:delText>
        </w:r>
      </w:del>
    </w:p>
    <w:p w:rsidR="006601F5" w:rsidDel="00791A1D" w:rsidRDefault="006601F5" w:rsidP="006601F5">
      <w:pPr>
        <w:pStyle w:val="Tabletext"/>
        <w:keepLines w:val="0"/>
        <w:numPr>
          <w:ilvl w:val="5"/>
          <w:numId w:val="2"/>
          <w:numberingChange w:id="479" w:author="I9003212" w:date="2008-12-29T16:40:00Z" w:original="%2:2:0:.%3:2:0:.%4:2:0:.%5:4:0:.%6:3:0:"/>
        </w:numPr>
        <w:spacing w:after="0" w:line="240" w:lineRule="auto"/>
        <w:rPr>
          <w:del w:id="48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8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IF 實支金額=</w:delText>
        </w:r>
        <w:r w:rsidRP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F260A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_PAY1 + </w:delText>
        </w:r>
        <w:r w:rsidR="00F260A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</w:delText>
        </w:r>
        <w:r w:rsidDel="00791A1D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delText xml:space="preserve"> 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THEN 寫入檔案</w:delText>
        </w:r>
      </w:del>
    </w:p>
    <w:p w:rsidR="006601F5" w:rsidDel="00791A1D" w:rsidRDefault="006601F5" w:rsidP="006601F5">
      <w:pPr>
        <w:pStyle w:val="Tabletext"/>
        <w:keepLines w:val="0"/>
        <w:numPr>
          <w:ilvl w:val="5"/>
          <w:numId w:val="2"/>
          <w:numberingChange w:id="482" w:author="I9003212" w:date="2008-12-29T16:40:00Z" w:original="%2:2:0:.%3:2:0:.%4:2:0:.%5:4:0:.%6:4:0:"/>
        </w:numPr>
        <w:spacing w:after="0" w:line="240" w:lineRule="auto"/>
        <w:rPr>
          <w:del w:id="48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8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ELSE 執行STEP 7錯誤處理</w:delText>
        </w:r>
      </w:del>
    </w:p>
    <w:p w:rsidR="006601F5" w:rsidDel="00791A1D" w:rsidRDefault="003D5664" w:rsidP="006601F5">
      <w:pPr>
        <w:pStyle w:val="Tabletext"/>
        <w:keepLines w:val="0"/>
        <w:numPr>
          <w:ilvl w:val="6"/>
          <w:numId w:val="2"/>
          <w:numberingChange w:id="485" w:author="I9003212" w:date="2008-12-29T16:40:00Z" w:original="%2:2:0:.%3:2:0:.%4:2:0:.%5:4:0:.%6:4:0:.%7:1:0:"/>
        </w:numPr>
        <w:spacing w:after="0" w:line="240" w:lineRule="auto"/>
        <w:rPr>
          <w:del w:id="48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8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CODE=E07</w:delText>
        </w:r>
      </w:del>
    </w:p>
    <w:p w:rsidR="006601F5" w:rsidDel="00791A1D" w:rsidRDefault="006601F5" w:rsidP="006601F5">
      <w:pPr>
        <w:pStyle w:val="Tabletext"/>
        <w:keepLines w:val="0"/>
        <w:numPr>
          <w:ilvl w:val="6"/>
          <w:numId w:val="2"/>
          <w:numberingChange w:id="488" w:author="I9003212" w:date="2008-12-29T16:40:00Z" w:original="%2:2:0:.%3:2:0:.%4:2:0:.%5:4:0:.%6:4:0:.%7:2:0:"/>
        </w:numPr>
        <w:spacing w:after="0" w:line="240" w:lineRule="auto"/>
        <w:rPr>
          <w:del w:id="48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9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MSG=</w:delText>
        </w:r>
        <w:r w:rsidR="00BD540E" w:rsidRPr="00BD540E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BD540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BD540E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BD540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BD540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BD540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BD540E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9B7A6B" w:rsidRPr="009B7A6B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9B7A6B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9B7A6B" w:rsidRPr="001F1A8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9B7A6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APLY_NO(OR </w:delText>
        </w:r>
        <w:r w:rsidR="009B7A6B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9B7A6B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9B7A6B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9B7A6B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9B7A6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APLY_NO)</w:delText>
        </w:r>
        <w:r w:rsidR="009B7A6B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BD540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,實支=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88181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88181E" w:rsidRPr="00E9694D" w:rsidDel="00791A1D">
          <w:rPr>
            <w:rFonts w:ascii="細明體" w:hAnsi="細明體" w:hint="eastAsia"/>
            <w:kern w:val="2"/>
            <w:szCs w:val="24"/>
          </w:rPr>
          <w:delText>.TOT_AMT</w:delText>
        </w:r>
        <w:r w:rsidR="0088181E" w:rsidDel="00791A1D">
          <w:rPr>
            <w:rFonts w:ascii="細明體" w:hAnsi="細明體" w:hint="eastAsia"/>
            <w:kern w:val="2"/>
            <w:szCs w:val="24"/>
            <w:lang w:eastAsia="zh-TW"/>
          </w:rPr>
          <w:delText>(</w:delText>
        </w:r>
        <w:r w:rsidR="0088181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OR </w:delText>
        </w:r>
        <w:r w:rsidR="0088181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88181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88181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88181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88181E" w:rsidRPr="00D07662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88181E" w:rsidRPr="00E9694D" w:rsidDel="00791A1D">
          <w:rPr>
            <w:rFonts w:ascii="細明體" w:hAnsi="細明體" w:hint="eastAsia"/>
            <w:kern w:val="2"/>
            <w:szCs w:val="24"/>
          </w:rPr>
          <w:delText>TOT_AMT</w:delText>
        </w:r>
        <w:r w:rsidR="0088181E" w:rsidDel="00791A1D">
          <w:rPr>
            <w:rFonts w:ascii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正項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=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3D566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,負項=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3D566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DISAB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</w:delText>
        </w:r>
      </w:del>
    </w:p>
    <w:p w:rsidR="006601F5" w:rsidDel="00791A1D" w:rsidRDefault="006601F5" w:rsidP="00560225">
      <w:pPr>
        <w:pStyle w:val="Tabletext"/>
        <w:keepLines w:val="0"/>
        <w:numPr>
          <w:ilvl w:val="4"/>
          <w:numId w:val="2"/>
          <w:numberingChange w:id="491" w:author="I9003212" w:date="2008-12-29T16:40:00Z" w:original="%2:2:0:.%3:2:0:.%4:2:0:.%5:5:0:"/>
        </w:numPr>
        <w:spacing w:after="0" w:line="240" w:lineRule="auto"/>
        <w:rPr>
          <w:del w:id="49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9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回到</w:delText>
        </w:r>
        <w:r w:rsidR="00B2357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4A18E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.2繼續讀下筆資料</w:delText>
        </w:r>
      </w:del>
    </w:p>
    <w:p w:rsidR="00A34EA5" w:rsidDel="00791A1D" w:rsidRDefault="00A34EA5" w:rsidP="00A34EA5">
      <w:pPr>
        <w:pStyle w:val="Tabletext"/>
        <w:keepLines w:val="0"/>
        <w:spacing w:after="0" w:line="240" w:lineRule="auto"/>
        <w:ind w:left="1276"/>
        <w:rPr>
          <w:del w:id="49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AA739E" w:rsidDel="00791A1D" w:rsidRDefault="00AA739E" w:rsidP="0055300C">
      <w:pPr>
        <w:pStyle w:val="Tabletext"/>
        <w:keepLines w:val="0"/>
        <w:numPr>
          <w:ilvl w:val="3"/>
          <w:numId w:val="2"/>
          <w:numberingChange w:id="495" w:author="I9003212" w:date="2008-12-29T16:40:00Z" w:original="%2:2:0:.%3:2:0:.%4:3:0:"/>
        </w:numPr>
        <w:spacing w:after="0" w:line="240" w:lineRule="auto"/>
        <w:rPr>
          <w:del w:id="49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49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醫療理賠資料：</w:delText>
        </w:r>
      </w:del>
    </w:p>
    <w:p w:rsidR="0008394D" w:rsidRPr="00E9683C" w:rsidDel="00791A1D" w:rsidRDefault="0008394D" w:rsidP="0008394D">
      <w:pPr>
        <w:pStyle w:val="Tabletext"/>
        <w:keepLines w:val="0"/>
        <w:numPr>
          <w:ilvl w:val="4"/>
          <w:numId w:val="2"/>
          <w:numberingChange w:id="498" w:author="I9003212" w:date="2008-12-29T16:40:00Z" w:original="%2:2:0:.%3:2:0:.%4:3:0:.%5:1:0:"/>
        </w:numPr>
        <w:spacing w:after="0" w:line="240" w:lineRule="auto"/>
        <w:rPr>
          <w:del w:id="49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50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C0438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Pr="00161D0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(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依同一受理編號及保單號碼寫成一筆</w:delText>
        </w:r>
        <w:r w:rsidDel="00791A1D">
          <w:rPr>
            <w:rFonts w:ascii="Optima" w:hAnsi="Optima" w:cs="Optima" w:hint="eastAsia"/>
            <w:color w:val="000000"/>
            <w:sz w:val="16"/>
            <w:szCs w:val="16"/>
            <w:lang w:val="zh-TW" w:eastAsia="zh-TW"/>
          </w:rPr>
          <w:delText>)</w:delText>
        </w:r>
      </w:del>
    </w:p>
    <w:p w:rsidR="0008394D" w:rsidRPr="00D43190" w:rsidDel="00791A1D" w:rsidRDefault="0008394D" w:rsidP="0008394D">
      <w:pPr>
        <w:pStyle w:val="Tabletext"/>
        <w:keepLines w:val="0"/>
        <w:numPr>
          <w:ilvl w:val="4"/>
          <w:numId w:val="2"/>
          <w:numberingChange w:id="501" w:author="I9003212" w:date="2008-12-29T16:40:00Z" w:original="%2:2:0:.%3:2:0:.%4:3:0:.%5:2:0:"/>
        </w:numPr>
        <w:spacing w:after="0" w:line="240" w:lineRule="auto"/>
        <w:rPr>
          <w:del w:id="50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50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</w:delText>
        </w:r>
        <w:r w:rsidR="00C0438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=WHERE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 xml:space="preserve"> DATE(A.</w:delText>
        </w:r>
        <w:r w:rsidRPr="0026767E" w:rsidDel="00791A1D">
          <w:rPr>
            <w:rFonts w:ascii="細明體" w:hAnsi="細明體"/>
            <w:kern w:val="2"/>
            <w:szCs w:val="24"/>
          </w:rPr>
          <w:delText>APLY_DATE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CLAM_CAT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 IN (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F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G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1A21F1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) AND</w:delText>
        </w:r>
        <w:r w:rsidDel="00791A1D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PAY_ST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S IN (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1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2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3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,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8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)</w:delText>
        </w:r>
      </w:del>
    </w:p>
    <w:p w:rsidR="0008394D" w:rsidDel="00791A1D" w:rsidRDefault="0008394D" w:rsidP="0008394D">
      <w:pPr>
        <w:pStyle w:val="Tabletext"/>
        <w:keepLines w:val="0"/>
        <w:numPr>
          <w:ilvl w:val="4"/>
          <w:numId w:val="2"/>
          <w:numberingChange w:id="504" w:author="I9003212" w:date="2008-12-29T16:40:00Z" w:original="%2:2:0:.%3:2:0:.%4:3:0:.%5:3:0:"/>
        </w:numPr>
        <w:spacing w:after="0" w:line="240" w:lineRule="auto"/>
        <w:rPr>
          <w:del w:id="505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506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同一受理編號及保單寫成一筆資料，檔案格式如下：(各欄位依逗點分隔)</w:delText>
        </w:r>
      </w:del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2261"/>
        <w:gridCol w:w="4388"/>
        <w:gridCol w:w="1664"/>
      </w:tblGrid>
      <w:tr w:rsidR="0008394D" w:rsidDel="00791A1D">
        <w:trPr>
          <w:del w:id="507" w:author="I9003212" w:date="2008-12-29T16:56:00Z"/>
        </w:trPr>
        <w:tc>
          <w:tcPr>
            <w:tcW w:w="2261" w:type="dxa"/>
            <w:shd w:val="clear" w:color="auto" w:fill="C0C0C0"/>
          </w:tcPr>
          <w:p w:rsidR="0008394D" w:rsidDel="00791A1D" w:rsidRDefault="0008394D" w:rsidP="0008394D">
            <w:pPr>
              <w:pStyle w:val="Tabletext"/>
              <w:keepLines w:val="0"/>
              <w:spacing w:after="0" w:line="240" w:lineRule="auto"/>
              <w:rPr>
                <w:del w:id="50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0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4388" w:type="dxa"/>
            <w:shd w:val="clear" w:color="auto" w:fill="C0C0C0"/>
          </w:tcPr>
          <w:p w:rsidR="0008394D" w:rsidDel="00791A1D" w:rsidRDefault="0008394D" w:rsidP="0008394D">
            <w:pPr>
              <w:pStyle w:val="Tabletext"/>
              <w:keepLines w:val="0"/>
              <w:spacing w:after="0" w:line="240" w:lineRule="auto"/>
              <w:rPr>
                <w:del w:id="51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1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664" w:type="dxa"/>
            <w:shd w:val="clear" w:color="auto" w:fill="C0C0C0"/>
          </w:tcPr>
          <w:p w:rsidR="0008394D" w:rsidDel="00791A1D" w:rsidRDefault="0008394D" w:rsidP="0008394D">
            <w:pPr>
              <w:pStyle w:val="Tabletext"/>
              <w:keepLines w:val="0"/>
              <w:spacing w:after="0" w:line="240" w:lineRule="auto"/>
              <w:rPr>
                <w:del w:id="51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1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073CF4" w:rsidDel="00791A1D">
        <w:trPr>
          <w:del w:id="514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51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1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RMT_DIV_NO匯款單位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1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1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</w:delText>
              </w:r>
            </w:del>
          </w:p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1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20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521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522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073CF4" w:rsidDel="00791A1D">
        <w:trPr>
          <w:del w:id="523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52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2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OP_ITEM作業項目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2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2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 or</w:delText>
              </w:r>
            </w:del>
          </w:p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2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2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53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531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53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3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POLICY_NO</w:delText>
              </w:r>
              <w:r w:rsidRPr="005102B2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保單號碼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3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3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3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3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53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53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54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4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SER_NO次序碼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4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4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  or</w:delText>
              </w:r>
            </w:del>
          </w:p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4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4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54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547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548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4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INPUT_DATE輸入日期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50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55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  <w:r w:rsidDel="00791A1D"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073CF4" w:rsidRPr="001F1A89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5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5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554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555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556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5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FILE_NO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受理編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號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5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5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     OR</w:delText>
              </w:r>
            </w:del>
          </w:p>
          <w:p w:rsidR="00073CF4" w:rsidRPr="001F1A89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60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56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562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073CF4" w:rsidDel="00791A1D">
        <w:trPr>
          <w:del w:id="563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073CF4" w:rsidRPr="006878F3" w:rsidDel="00791A1D" w:rsidRDefault="00073CF4" w:rsidP="0008394D">
            <w:pPr>
              <w:pStyle w:val="Tabletext"/>
              <w:keepLines w:val="0"/>
              <w:spacing w:after="0" w:line="240" w:lineRule="auto"/>
              <w:rPr>
                <w:del w:id="56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6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RMT_DATE匯款日期</w:delText>
              </w:r>
            </w:del>
          </w:p>
        </w:tc>
        <w:tc>
          <w:tcPr>
            <w:tcW w:w="4388" w:type="dxa"/>
          </w:tcPr>
          <w:p w:rsidR="00073CF4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6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6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073CF4" w:rsidRPr="001F1A89" w:rsidDel="00791A1D" w:rsidRDefault="00073CF4" w:rsidP="00073CF4">
            <w:pPr>
              <w:pStyle w:val="Tabletext"/>
              <w:keepLines w:val="0"/>
              <w:spacing w:after="0" w:line="240" w:lineRule="auto"/>
              <w:rPr>
                <w:del w:id="56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6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</w:del>
          </w:p>
        </w:tc>
        <w:tc>
          <w:tcPr>
            <w:tcW w:w="1664" w:type="dxa"/>
          </w:tcPr>
          <w:p w:rsidR="00073CF4" w:rsidRPr="0008184A" w:rsidDel="00791A1D" w:rsidRDefault="00073CF4" w:rsidP="0008394D">
            <w:pPr>
              <w:rPr>
                <w:del w:id="57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B64DFE" w:rsidDel="00791A1D">
        <w:trPr>
          <w:del w:id="571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B64DFE" w:rsidRPr="006878F3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57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7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PAY_TYPE</w:delText>
              </w:r>
            </w:del>
          </w:p>
          <w:p w:rsidR="00B64DFE" w:rsidRPr="006878F3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57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7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付款方式</w:delText>
              </w:r>
            </w:del>
          </w:p>
        </w:tc>
        <w:tc>
          <w:tcPr>
            <w:tcW w:w="4388" w:type="dxa"/>
          </w:tcPr>
          <w:p w:rsidR="00B64DFE" w:rsidRPr="006B617C" w:rsidDel="00791A1D" w:rsidRDefault="00B64DFE" w:rsidP="00B64DFE">
            <w:pPr>
              <w:pStyle w:val="Tabletext"/>
              <w:keepLines w:val="0"/>
              <w:spacing w:after="0" w:line="240" w:lineRule="auto"/>
              <w:rPr>
                <w:del w:id="576" w:author="I9003212" w:date="2008-12-29T16:56:00Z"/>
                <w:rFonts w:eastAsia="細明體"/>
                <w:kern w:val="2"/>
                <w:szCs w:val="24"/>
              </w:rPr>
            </w:pPr>
            <w:del w:id="577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.PAY_TYPE=’1’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匯款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B64DFE" w:rsidRPr="006B617C" w:rsidDel="00791A1D" w:rsidRDefault="00B64DFE" w:rsidP="00B64DFE">
            <w:pPr>
              <w:pStyle w:val="Tabletext"/>
              <w:keepLines w:val="0"/>
              <w:spacing w:after="0" w:line="240" w:lineRule="auto"/>
              <w:rPr>
                <w:del w:id="578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579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2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現金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</w:del>
          </w:p>
          <w:p w:rsidR="00B64DFE" w:rsidRPr="006B617C" w:rsidDel="00791A1D" w:rsidRDefault="00B64DFE" w:rsidP="00B64DFE">
            <w:pPr>
              <w:pStyle w:val="Tabletext"/>
              <w:keepLines w:val="0"/>
              <w:spacing w:after="0" w:line="240" w:lineRule="auto"/>
              <w:rPr>
                <w:del w:id="580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581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支票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B64DFE" w:rsidRPr="006B617C" w:rsidDel="00791A1D" w:rsidRDefault="00B64DFE" w:rsidP="00B64DFE">
            <w:pPr>
              <w:pStyle w:val="Tabletext"/>
              <w:keepLines w:val="0"/>
              <w:spacing w:after="0" w:line="240" w:lineRule="auto"/>
              <w:rPr>
                <w:del w:id="582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583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5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匯撥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</w:tc>
        <w:tc>
          <w:tcPr>
            <w:tcW w:w="1664" w:type="dxa"/>
          </w:tcPr>
          <w:p w:rsidR="00B64DFE" w:rsidRPr="005102B2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58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85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1:匯款</w:delText>
              </w:r>
            </w:del>
          </w:p>
          <w:p w:rsidR="00B64DFE" w:rsidRPr="005102B2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58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87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2:現金</w:delText>
              </w:r>
            </w:del>
          </w:p>
          <w:p w:rsidR="00B64DFE" w:rsidRPr="005102B2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58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589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3:支票</w:delText>
              </w:r>
            </w:del>
          </w:p>
          <w:p w:rsidR="00B64DFE" w:rsidRPr="0008184A" w:rsidDel="00791A1D" w:rsidRDefault="00B64DFE" w:rsidP="0008394D">
            <w:pPr>
              <w:pStyle w:val="Tabletext"/>
              <w:keepLines w:val="0"/>
              <w:spacing w:after="0" w:line="240" w:lineRule="auto"/>
              <w:rPr>
                <w:del w:id="590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591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5:匯撥</w:delText>
              </w:r>
            </w:del>
          </w:p>
        </w:tc>
      </w:tr>
      <w:tr w:rsidR="00DD6DB3" w:rsidDel="00791A1D">
        <w:trPr>
          <w:del w:id="592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DD6DB3" w:rsidRPr="006878F3" w:rsidDel="00791A1D" w:rsidRDefault="00DD6DB3" w:rsidP="0008394D">
            <w:pPr>
              <w:pStyle w:val="Tabletext"/>
              <w:keepLines w:val="0"/>
              <w:spacing w:after="0" w:line="240" w:lineRule="auto"/>
              <w:rPr>
                <w:del w:id="59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59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REAL_PAY_AMT實支金額</w:delText>
              </w:r>
            </w:del>
          </w:p>
        </w:tc>
        <w:tc>
          <w:tcPr>
            <w:tcW w:w="4388" w:type="dxa"/>
          </w:tcPr>
          <w:p w:rsidR="00DD6DB3" w:rsidRPr="00E9694D" w:rsidDel="00791A1D" w:rsidRDefault="00DD6DB3" w:rsidP="00DD6DB3">
            <w:pPr>
              <w:pStyle w:val="Tabletext"/>
              <w:keepLines w:val="0"/>
              <w:spacing w:after="0" w:line="240" w:lineRule="auto"/>
              <w:rPr>
                <w:del w:id="595" w:author="I9003212" w:date="2008-12-29T16:56:00Z"/>
                <w:rFonts w:ascii="細明體" w:hAnsi="細明體"/>
                <w:kern w:val="2"/>
                <w:szCs w:val="24"/>
              </w:rPr>
            </w:pPr>
            <w:del w:id="59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Pr="00E9694D" w:rsidDel="00791A1D">
                <w:rPr>
                  <w:rFonts w:ascii="細明體" w:hAnsi="細明體" w:hint="eastAsia"/>
                  <w:kern w:val="2"/>
                  <w:szCs w:val="24"/>
                </w:rPr>
                <w:delText>.TOT_AMT</w:delText>
              </w:r>
            </w:del>
          </w:p>
        </w:tc>
        <w:tc>
          <w:tcPr>
            <w:tcW w:w="1664" w:type="dxa"/>
          </w:tcPr>
          <w:p w:rsidR="00DD6DB3" w:rsidDel="00791A1D" w:rsidRDefault="00DD6DB3" w:rsidP="0008394D">
            <w:pPr>
              <w:rPr>
                <w:del w:id="597" w:author="I9003212" w:date="2008-12-29T16:56:00Z"/>
                <w:rFonts w:ascii="細明體" w:eastAsia="細明體" w:hAnsi="細明體" w:hint="eastAsia"/>
              </w:rPr>
            </w:pPr>
          </w:p>
        </w:tc>
      </w:tr>
      <w:tr w:rsidR="00940782" w:rsidDel="00791A1D">
        <w:trPr>
          <w:del w:id="598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94078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599" w:author="I9003212" w:date="2008-12-29T16:56:00Z"/>
                <w:rStyle w:val="style31"/>
                <w:rFonts w:hint="eastAsia"/>
                <w:lang w:eastAsia="zh-TW"/>
              </w:rPr>
            </w:pPr>
            <w:del w:id="600" w:author="I9003212" w:date="2008-12-29T16:56:00Z">
              <w:r w:rsidDel="00791A1D">
                <w:rPr>
                  <w:rStyle w:val="style31"/>
                  <w:rFonts w:hint="eastAsia"/>
                </w:rPr>
                <w:delText>CRSBN_AMT</w:delText>
              </w:r>
            </w:del>
          </w:p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0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602" w:author="I9003212" w:date="2008-12-29T16:56:00Z">
              <w:r w:rsidDel="00791A1D">
                <w:rPr>
                  <w:rFonts w:ascii="Arial" w:hAnsi="標楷體" w:cs="Arial" w:hint="eastAsia"/>
                </w:rPr>
                <w:delText>慰問金</w:delText>
              </w:r>
            </w:del>
          </w:p>
        </w:tc>
        <w:tc>
          <w:tcPr>
            <w:tcW w:w="4388" w:type="dxa"/>
          </w:tcPr>
          <w:p w:rsidR="00940782" w:rsidRPr="00E01897" w:rsidDel="00791A1D" w:rsidRDefault="00940782" w:rsidP="00940782">
            <w:pPr>
              <w:pStyle w:val="Tabletext"/>
              <w:keepLines w:val="0"/>
              <w:spacing w:after="0" w:line="240" w:lineRule="auto"/>
              <w:rPr>
                <w:del w:id="603" w:author="I9003212" w:date="2008-12-29T16:56:00Z"/>
                <w:rFonts w:hAnsi="標楷體" w:hint="eastAsia"/>
                <w:lang w:eastAsia="zh-TW"/>
              </w:rPr>
            </w:pPr>
            <w:del w:id="604" w:author="I9003212" w:date="2008-12-29T16:56:00Z">
              <w:r w:rsidRPr="00E01897" w:rsidDel="00791A1D">
                <w:rPr>
                  <w:rFonts w:hAnsi="標楷體" w:hint="eastAsia"/>
                </w:rPr>
                <w:delText xml:space="preserve">IF </w:delText>
              </w:r>
              <w:r w:rsidR="00DD6DB3" w:rsidDel="00791A1D">
                <w:rPr>
                  <w:rFonts w:hAnsi="標楷體" w:hint="eastAsia"/>
                  <w:lang w:eastAsia="zh-TW"/>
                </w:rPr>
                <w:delText>(</w:delText>
              </w:r>
              <w:r w:rsidR="00DD6DB3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01897" w:rsidDel="00791A1D">
                <w:rPr>
                  <w:rFonts w:hAnsi="標楷體" w:hint="eastAsia"/>
                </w:rPr>
                <w:delText>.</w:delText>
              </w:r>
              <w:r w:rsidRPr="00E01897" w:rsidDel="00791A1D">
                <w:rPr>
                  <w:rFonts w:hAnsi="標楷體"/>
                </w:rPr>
                <w:delText>CLAM_AMT_CODE</w:delText>
              </w:r>
              <w:r w:rsidRPr="00E01897" w:rsidDel="00791A1D">
                <w:rPr>
                  <w:rFonts w:hAnsi="標楷體" w:hint="eastAsia"/>
                </w:rPr>
                <w:delText>=</w:delText>
              </w:r>
              <w:r w:rsidRPr="00E01897" w:rsidDel="00791A1D">
                <w:rPr>
                  <w:rFonts w:hAnsi="標楷體"/>
                </w:rPr>
                <w:delText>’</w:delText>
              </w:r>
              <w:r w:rsidR="00AB5CE6" w:rsidRPr="00AB5CE6" w:rsidDel="00791A1D">
                <w:rPr>
                  <w:rFonts w:hAnsi="標楷體"/>
                </w:rPr>
                <w:delText>BEF8</w:delText>
              </w:r>
              <w:r w:rsidRPr="00E01897" w:rsidDel="00791A1D">
                <w:rPr>
                  <w:rFonts w:hAnsi="標楷體"/>
                </w:rPr>
                <w:delText>’</w:delText>
              </w:r>
              <w:r w:rsidR="00DD6DB3" w:rsidDel="00791A1D">
                <w:rPr>
                  <w:rFonts w:hAnsi="標楷體" w:hint="eastAsia"/>
                  <w:lang w:eastAsia="zh-TW"/>
                </w:rPr>
                <w:delText xml:space="preserve"> OR </w:delText>
              </w:r>
              <w:r w:rsidR="00DD6DB3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="00DD6DB3" w:rsidRPr="00E01897" w:rsidDel="00791A1D">
                <w:rPr>
                  <w:rFonts w:hAnsi="標楷體" w:hint="eastAsia"/>
                </w:rPr>
                <w:delText>.</w:delText>
              </w:r>
              <w:r w:rsidR="00DD6DB3" w:rsidRPr="00E01897" w:rsidDel="00791A1D">
                <w:rPr>
                  <w:rFonts w:hAnsi="標楷體"/>
                </w:rPr>
                <w:delText>CLAM_AMT_CODE</w:delText>
              </w:r>
              <w:r w:rsidR="00DD6DB3" w:rsidRPr="00E01897" w:rsidDel="00791A1D">
                <w:rPr>
                  <w:rFonts w:hAnsi="標楷體" w:hint="eastAsia"/>
                </w:rPr>
                <w:delText>=</w:delText>
              </w:r>
              <w:r w:rsidR="00DD6DB3" w:rsidRPr="00E01897" w:rsidDel="00791A1D">
                <w:rPr>
                  <w:rFonts w:hAnsi="標楷體"/>
                </w:rPr>
                <w:delText>’</w:delText>
              </w:r>
              <w:r w:rsidR="00DD6DB3" w:rsidRPr="00AB5CE6" w:rsidDel="00791A1D">
                <w:rPr>
                  <w:rFonts w:hAnsi="標楷體"/>
                </w:rPr>
                <w:delText>BEF8</w:delText>
              </w:r>
              <w:r w:rsidR="00DD6DB3" w:rsidRPr="00E01897" w:rsidDel="00791A1D">
                <w:rPr>
                  <w:rFonts w:hAnsi="標楷體"/>
                </w:rPr>
                <w:delText>’</w:delText>
              </w:r>
              <w:r w:rsidR="00DD6DB3" w:rsidDel="00791A1D">
                <w:rPr>
                  <w:rFonts w:hAnsi="標楷體" w:hint="eastAsia"/>
                  <w:lang w:eastAsia="zh-TW"/>
                </w:rPr>
                <w:delText>)</w:delText>
              </w:r>
            </w:del>
          </w:p>
          <w:p w:rsidR="00940782" w:rsidRPr="00E01897" w:rsidDel="00791A1D" w:rsidRDefault="00940782" w:rsidP="00940782">
            <w:pPr>
              <w:pStyle w:val="Tabletext"/>
              <w:keepLines w:val="0"/>
              <w:spacing w:after="0" w:line="240" w:lineRule="auto"/>
              <w:rPr>
                <w:del w:id="605" w:author="I9003212" w:date="2008-12-29T16:56:00Z"/>
                <w:rFonts w:hAnsi="標楷體" w:hint="eastAsia"/>
              </w:rPr>
            </w:pPr>
            <w:del w:id="606" w:author="I9003212" w:date="2008-12-29T16:56:00Z">
              <w:r w:rsidRPr="00E01897" w:rsidDel="00791A1D">
                <w:rPr>
                  <w:rFonts w:hAnsi="標楷體" w:hint="eastAsia"/>
                </w:rPr>
                <w:delText>寫入</w:delText>
              </w:r>
              <w:r w:rsidR="00195B9E"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="00195B9E" w:rsidRPr="007911B6" w:rsidDel="00791A1D">
                <w:delText>.PAY_AMT</w:delText>
              </w:r>
              <w:r w:rsidR="00195B9E" w:rsidRPr="007911B6" w:rsidDel="00791A1D">
                <w:rPr>
                  <w:lang w:eastAsia="zh-TW"/>
                </w:rPr>
                <w:delText xml:space="preserve"> OR </w:delText>
              </w:r>
              <w:r w:rsidR="00195B9E"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="00195B9E" w:rsidRPr="007911B6" w:rsidDel="00791A1D">
                <w:delText>.PAY_AMT</w:delText>
              </w:r>
            </w:del>
          </w:p>
        </w:tc>
        <w:tc>
          <w:tcPr>
            <w:tcW w:w="1664" w:type="dxa"/>
          </w:tcPr>
          <w:p w:rsidR="00940782" w:rsidDel="00791A1D" w:rsidRDefault="00940782" w:rsidP="0008394D">
            <w:pPr>
              <w:rPr>
                <w:del w:id="607" w:author="I9003212" w:date="2008-12-29T16:56:00Z"/>
                <w:rFonts w:ascii="細明體" w:eastAsia="細明體" w:hAnsi="細明體" w:hint="eastAsia"/>
              </w:rPr>
            </w:pPr>
          </w:p>
        </w:tc>
      </w:tr>
      <w:tr w:rsidR="00D72D0E" w:rsidDel="00791A1D">
        <w:trPr>
          <w:del w:id="608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D72D0E" w:rsidRPr="006878F3" w:rsidDel="00791A1D" w:rsidRDefault="00D72D0E" w:rsidP="0008394D">
            <w:pPr>
              <w:pStyle w:val="Tabletext"/>
              <w:keepLines w:val="0"/>
              <w:spacing w:after="0" w:line="240" w:lineRule="auto"/>
              <w:rPr>
                <w:del w:id="60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1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MAIN_PROD_ID</w:delText>
              </w:r>
            </w:del>
          </w:p>
          <w:p w:rsidR="00D72D0E" w:rsidRPr="006878F3" w:rsidDel="00791A1D" w:rsidRDefault="00D72D0E" w:rsidP="0008394D">
            <w:pPr>
              <w:pStyle w:val="Tabletext"/>
              <w:keepLines w:val="0"/>
              <w:spacing w:after="0" w:line="240" w:lineRule="auto"/>
              <w:rPr>
                <w:del w:id="61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1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主約險別</w:delText>
              </w:r>
            </w:del>
          </w:p>
        </w:tc>
        <w:tc>
          <w:tcPr>
            <w:tcW w:w="4388" w:type="dxa"/>
          </w:tcPr>
          <w:p w:rsidR="00D72D0E" w:rsidRPr="00113E1A" w:rsidDel="00791A1D" w:rsidRDefault="00D72D0E" w:rsidP="00791A1D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61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  <w:pPrChange w:id="614" w:author="I9003212" w:date="2008-12-29T16:56:00Z">
                <w:pPr>
                  <w:pStyle w:val="Tabletext"/>
                  <w:keepLines w:val="0"/>
                  <w:spacing w:after="0" w:line="240" w:lineRule="auto"/>
                  <w:ind w:left="300" w:hangingChars="150" w:hanging="300"/>
                </w:pPr>
              </w:pPrChange>
            </w:pPr>
            <w:del w:id="615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 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</w:del>
          </w:p>
        </w:tc>
        <w:tc>
          <w:tcPr>
            <w:tcW w:w="1664" w:type="dxa"/>
          </w:tcPr>
          <w:p w:rsidR="00D72D0E" w:rsidDel="00791A1D" w:rsidRDefault="00D72D0E" w:rsidP="0008394D">
            <w:pPr>
              <w:rPr>
                <w:del w:id="616" w:author="I9003212" w:date="2008-12-29T16:56:00Z"/>
                <w:rFonts w:ascii="細明體" w:eastAsia="細明體" w:hAnsi="細明體" w:hint="eastAsia"/>
              </w:rPr>
            </w:pPr>
          </w:p>
        </w:tc>
      </w:tr>
      <w:tr w:rsidR="00940782" w:rsidDel="00791A1D">
        <w:trPr>
          <w:del w:id="617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1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1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CLAM_AMT_MAIN</w:delText>
              </w:r>
            </w:del>
          </w:p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2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2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主約理賠金額</w:delText>
              </w:r>
            </w:del>
          </w:p>
        </w:tc>
        <w:tc>
          <w:tcPr>
            <w:tcW w:w="4388" w:type="dxa"/>
            <w:vAlign w:val="center"/>
          </w:tcPr>
          <w:p w:rsidR="0094078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2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23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R="00B7366C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="00B7366C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DTAAB501</w:delText>
              </w:r>
              <w:r w:rsidR="00B7366C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="00B7366C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="00B7366C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="00B7366C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="00B7366C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="00B7366C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="00B7366C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AND </w:delText>
              </w:r>
            </w:del>
          </w:p>
          <w:p w:rsidR="00940782" w:rsidRPr="00113E1A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2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2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</w:delText>
              </w:r>
              <w:r w:rsidR="006B5A97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SUBSTR(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</w:delText>
              </w:r>
              <w:r w:rsidR="006B5A97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,1,3)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 </w:delText>
              </w:r>
              <w:r w:rsidR="006B5A97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IN </w:delText>
              </w:r>
              <w:r w:rsidR="006B5A97" w:rsidRPr="004F6F61" w:rsidDel="00791A1D">
                <w:rPr>
                  <w:rFonts w:eastAsia="SimHei" w:hint="eastAsia"/>
                </w:rPr>
                <w:delText>(</w:delText>
              </w:r>
              <w:r w:rsidR="00103F5D" w:rsidRPr="004F6F61" w:rsidDel="00791A1D">
                <w:rPr>
                  <w:rFonts w:eastAsia="SimHei"/>
                </w:rPr>
                <w:delText>‘</w:delText>
              </w:r>
              <w:r w:rsidRPr="00721615" w:rsidDel="00791A1D">
                <w:rPr>
                  <w:rFonts w:eastAsia="SimHei"/>
                </w:rPr>
                <w:delText>B</w:delText>
              </w:r>
              <w:r w:rsidR="00103F5D" w:rsidRPr="004F6F61" w:rsidDel="00791A1D">
                <w:rPr>
                  <w:rFonts w:eastAsia="SimHei" w:hint="eastAsia"/>
                </w:rPr>
                <w:delText>EE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,</w:delText>
              </w:r>
              <w:r w:rsidR="006B5A97" w:rsidRPr="004F6F61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BEF</w:delText>
              </w:r>
              <w:r w:rsidR="006B5A97" w:rsidRPr="004F6F61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,</w:delText>
              </w:r>
              <w:r w:rsidR="006B5A97" w:rsidRPr="004F6F61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BEG</w:delText>
              </w:r>
              <w:r w:rsidR="006B5A97" w:rsidRPr="004F6F61" w:rsidDel="00791A1D">
                <w:rPr>
                  <w:rFonts w:eastAsia="SimHei"/>
                </w:rPr>
                <w:delText>’</w:delText>
              </w:r>
              <w:r w:rsidR="006B5A97" w:rsidRPr="004F6F61" w:rsidDel="00791A1D">
                <w:rPr>
                  <w:rFonts w:eastAsia="SimHei" w:hint="eastAsia"/>
                </w:rPr>
                <w:delText>,</w:delText>
              </w:r>
              <w:r w:rsidR="006B5A97" w:rsidRPr="004F6F61" w:rsidDel="00791A1D">
                <w:rPr>
                  <w:rFonts w:eastAsia="SimHei"/>
                </w:rPr>
                <w:delText>’ BHI’</w:delText>
              </w:r>
              <w:r w:rsidR="006B5A97" w:rsidRPr="004F6F61" w:rsidDel="00791A1D">
                <w:rPr>
                  <w:rFonts w:eastAsia="SimHei" w:hint="eastAsia"/>
                </w:rPr>
                <w:delText>,</w:delText>
              </w:r>
              <w:r w:rsidR="006B5A97" w:rsidRPr="004F6F61" w:rsidDel="00791A1D">
                <w:rPr>
                  <w:rFonts w:eastAsia="SimHei"/>
                </w:rPr>
                <w:delText>’ BFI’</w:delText>
              </w:r>
              <w:r w:rsidR="006B5A97" w:rsidRPr="004F6F61" w:rsidDel="00791A1D">
                <w:rPr>
                  <w:rFonts w:eastAsia="SimHei" w:hint="eastAsia"/>
                </w:rPr>
                <w:delText>)</w:delText>
              </w:r>
              <w:r w:rsidR="0021650A" w:rsidDel="00791A1D">
                <w:rPr>
                  <w:rFonts w:hint="eastAsia"/>
                  <w:lang w:eastAsia="zh-TW"/>
                </w:rPr>
                <w:delText xml:space="preserve"> OR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SUBSTR(DTAAB501</w:delText>
              </w:r>
              <w:r w:rsidR="0021650A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,1,3)</w:delText>
              </w:r>
              <w:r w:rsidR="0021650A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IN </w:delText>
              </w:r>
              <w:r w:rsidR="0021650A" w:rsidRPr="004F6F61" w:rsidDel="00791A1D">
                <w:rPr>
                  <w:rFonts w:eastAsia="SimHei" w:hint="eastAsia"/>
                </w:rPr>
                <w:delText>(</w:delText>
              </w:r>
              <w:r w:rsidR="0021650A" w:rsidRPr="004F6F61" w:rsidDel="00791A1D">
                <w:rPr>
                  <w:rFonts w:eastAsia="SimHei"/>
                </w:rPr>
                <w:delText>‘</w:delText>
              </w:r>
              <w:r w:rsidR="0021650A" w:rsidRPr="00721615" w:rsidDel="00791A1D">
                <w:rPr>
                  <w:rFonts w:eastAsia="SimHei"/>
                </w:rPr>
                <w:delText>B</w:delText>
              </w:r>
              <w:r w:rsidR="0021650A" w:rsidRPr="004F6F61" w:rsidDel="00791A1D">
                <w:rPr>
                  <w:rFonts w:eastAsia="SimHei" w:hint="eastAsia"/>
                </w:rPr>
                <w:delText>EE</w:delText>
              </w:r>
              <w:r w:rsidR="0021650A" w:rsidRPr="00C136BA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,</w:delText>
              </w:r>
              <w:r w:rsidR="0021650A" w:rsidRPr="004F6F61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BEF</w:delText>
              </w:r>
              <w:r w:rsidR="0021650A" w:rsidRPr="004F6F61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,</w:delText>
              </w:r>
              <w:r w:rsidR="0021650A" w:rsidRPr="004F6F61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BEG</w:delText>
              </w:r>
              <w:r w:rsidR="0021650A" w:rsidRPr="004F6F61" w:rsidDel="00791A1D">
                <w:rPr>
                  <w:rFonts w:eastAsia="SimHei"/>
                </w:rPr>
                <w:delText>’</w:delText>
              </w:r>
              <w:r w:rsidR="0021650A" w:rsidRPr="004F6F61" w:rsidDel="00791A1D">
                <w:rPr>
                  <w:rFonts w:eastAsia="SimHei" w:hint="eastAsia"/>
                </w:rPr>
                <w:delText>,</w:delText>
              </w:r>
              <w:r w:rsidR="0021650A" w:rsidRPr="004F6F61" w:rsidDel="00791A1D">
                <w:rPr>
                  <w:rFonts w:eastAsia="SimHei"/>
                </w:rPr>
                <w:delText>’ BHI’</w:delText>
              </w:r>
              <w:r w:rsidR="0021650A" w:rsidRPr="004F6F61" w:rsidDel="00791A1D">
                <w:rPr>
                  <w:rFonts w:eastAsia="SimHei" w:hint="eastAsia"/>
                </w:rPr>
                <w:delText>,</w:delText>
              </w:r>
              <w:r w:rsidR="0021650A" w:rsidRPr="004F6F61" w:rsidDel="00791A1D">
                <w:rPr>
                  <w:rFonts w:eastAsia="SimHei"/>
                </w:rPr>
                <w:delText>’ BFI’</w:delText>
              </w:r>
              <w:r w:rsidR="0021650A" w:rsidRPr="004F6F61" w:rsidDel="00791A1D">
                <w:rPr>
                  <w:rFonts w:eastAsia="SimHei" w:hint="eastAsia"/>
                </w:rPr>
                <w:delText>)</w:delText>
              </w:r>
              <w:r w:rsidR="0021650A" w:rsidDel="00791A1D">
                <w:rPr>
                  <w:rFonts w:hint="eastAsia"/>
                  <w:lang w:eastAsia="zh-TW"/>
                </w:rPr>
                <w:delText>)</w:delText>
              </w:r>
              <w:r w:rsidR="004F6F61" w:rsidDel="00791A1D">
                <w:rPr>
                  <w:rFonts w:ascii="新細明體" w:hAnsi="新細明體" w:hint="eastAsia"/>
                  <w:lang w:eastAsia="zh-TW"/>
                </w:rPr>
                <w:delText xml:space="preserve"> </w:delText>
              </w:r>
              <w:r w:rsidR="00103F5D" w:rsidRPr="004F6F61" w:rsidDel="00791A1D">
                <w:rPr>
                  <w:rFonts w:eastAsia="SimHei" w:hint="eastAsia"/>
                </w:rPr>
                <w:delText>AND</w:delText>
              </w:r>
              <w:r w:rsidR="00103F5D" w:rsidDel="00791A1D">
                <w:rPr>
                  <w:rFonts w:ascii="新細明體" w:hAnsi="新細明體" w:hint="eastAsia"/>
                  <w:lang w:eastAsia="zh-TW"/>
                </w:rPr>
                <w:delText xml:space="preserve">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="00103F5D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R="00103F5D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&lt;&gt; </w:delText>
              </w:r>
              <w:r w:rsidR="00103F5D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‘</w:delText>
              </w:r>
              <w:r w:rsidR="00103F5D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BEF8</w:delText>
              </w:r>
              <w:r w:rsidR="00103F5D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’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AND DTAAB501</w:delText>
              </w:r>
              <w:r w:rsidR="0021650A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&lt;&gt; </w:delText>
              </w:r>
              <w:r w:rsidR="0021650A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‘</w:delText>
              </w:r>
              <w:r w:rsidR="0021650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BEF8</w:delText>
              </w:r>
              <w:r w:rsidR="0021650A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’</w:delText>
              </w:r>
            </w:del>
          </w:p>
          <w:p w:rsidR="00940782" w:rsidRPr="00113E1A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26" w:author="I9003212" w:date="2008-12-29T16:56:00Z"/>
                <w:rFonts w:ascii="細明體" w:eastAsia="細明體" w:hAnsi="細明體"/>
                <w:kern w:val="2"/>
                <w:szCs w:val="24"/>
              </w:rPr>
            </w:pPr>
            <w:del w:id="627" w:author="I9003212" w:date="2008-12-29T16:56:00Z"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CLAM_AMT_MAIN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="003D714C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29" type="#_x0000_t75" style="width:105.75pt;height:15.75pt" o:ole="">
                    <v:imagedata r:id="rId7" o:title=""/>
                  </v:shape>
                  <o:OLEObject Type="Embed" ProgID="Equation.3" ShapeID="_x0000_i1029" DrawAspect="Content" ObjectID="_1657345844" r:id="rId13"/>
                </w:object>
              </w:r>
              <w:r w:rsidR="003D714C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="003D714C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0" type="#_x0000_t75" style="width:102pt;height:15pt" o:ole="">
                    <v:imagedata r:id="rId9" o:title=""/>
                  </v:shape>
                  <o:OLEObject Type="Embed" ProgID="Equation.3" ShapeID="_x0000_i1030" DrawAspect="Content" ObjectID="_1657345845" r:id="rId14"/>
                </w:object>
              </w:r>
            </w:del>
          </w:p>
        </w:tc>
        <w:tc>
          <w:tcPr>
            <w:tcW w:w="1664" w:type="dxa"/>
          </w:tcPr>
          <w:p w:rsidR="00940782" w:rsidDel="00791A1D" w:rsidRDefault="00940782" w:rsidP="0008394D">
            <w:pPr>
              <w:rPr>
                <w:del w:id="628" w:author="I9003212" w:date="2008-12-29T16:56:00Z"/>
                <w:rFonts w:ascii="細明體" w:eastAsia="細明體" w:hAnsi="細明體" w:hint="eastAsia"/>
              </w:rPr>
            </w:pPr>
          </w:p>
        </w:tc>
      </w:tr>
      <w:tr w:rsidR="00FB0B40" w:rsidDel="00791A1D">
        <w:trPr>
          <w:del w:id="62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FB0B40" w:rsidRPr="006878F3" w:rsidDel="00791A1D" w:rsidRDefault="00FB0B40" w:rsidP="0008394D">
            <w:pPr>
              <w:pStyle w:val="Tabletext"/>
              <w:keepLines w:val="0"/>
              <w:spacing w:after="0" w:line="240" w:lineRule="auto"/>
              <w:rPr>
                <w:del w:id="63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31" w:author="I9003212" w:date="2008-12-29T16:56:00Z"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RD_PROD_ID</w:delText>
              </w:r>
            </w:del>
          </w:p>
          <w:p w:rsidR="00FB0B40" w:rsidRPr="006878F3" w:rsidDel="00791A1D" w:rsidRDefault="00FB0B40" w:rsidP="0008394D">
            <w:pPr>
              <w:pStyle w:val="Tabletext"/>
              <w:keepLines w:val="0"/>
              <w:spacing w:after="0" w:line="240" w:lineRule="auto"/>
              <w:rPr>
                <w:del w:id="63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3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附約險別</w:delText>
              </w:r>
            </w:del>
          </w:p>
        </w:tc>
        <w:tc>
          <w:tcPr>
            <w:tcW w:w="4388" w:type="dxa"/>
          </w:tcPr>
          <w:p w:rsidR="00FB0B40" w:rsidRPr="00264FEA" w:rsidDel="00791A1D" w:rsidRDefault="00FB0B40" w:rsidP="00FB0B40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634" w:author="I9003212" w:date="2008-12-29T16:56:00Z"/>
                <w:rFonts w:hint="eastAsia"/>
                <w:lang w:eastAsia="zh-TW"/>
              </w:rPr>
            </w:pPr>
            <w:del w:id="635" w:author="I9003212" w:date="2008-12-29T16:56:00Z">
              <w:r w:rsidRPr="00E32702" w:rsidDel="00791A1D">
                <w:rPr>
                  <w:rFonts w:eastAsia="SimHei"/>
                </w:rPr>
                <w:delText xml:space="preserve">IF </w:delText>
              </w:r>
              <w:r w:rsidDel="00791A1D">
                <w:rPr>
                  <w:rFonts w:hint="eastAsia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rPr>
                  <w:rFonts w:eastAsia="SimHei"/>
                </w:rPr>
                <w:delText xml:space="preserve">.PROD_KIND = ‘2’ 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FB0B40" w:rsidRPr="00E32702" w:rsidDel="00791A1D" w:rsidRDefault="00FB0B40" w:rsidP="00FB0B40">
            <w:pPr>
              <w:pStyle w:val="Tabletext"/>
              <w:keepLines w:val="0"/>
              <w:spacing w:after="0" w:line="240" w:lineRule="auto"/>
              <w:rPr>
                <w:del w:id="636" w:author="I9003212" w:date="2008-12-29T16:56:00Z"/>
                <w:rFonts w:hint="eastAsia"/>
                <w:lang w:eastAsia="zh-TW"/>
              </w:rPr>
            </w:pPr>
            <w:del w:id="637" w:author="I9003212" w:date="2008-12-29T16:56:00Z">
              <w:r w:rsidRPr="00E32702" w:rsidDel="00791A1D"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delText>.PROD_ID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</w:delText>
              </w:r>
            </w:del>
          </w:p>
        </w:tc>
        <w:tc>
          <w:tcPr>
            <w:tcW w:w="1664" w:type="dxa"/>
          </w:tcPr>
          <w:p w:rsidR="00FB0B40" w:rsidRPr="00654602" w:rsidDel="00791A1D" w:rsidRDefault="00FB0B40" w:rsidP="0008394D">
            <w:pPr>
              <w:pStyle w:val="Tabletext"/>
              <w:keepLines w:val="0"/>
              <w:spacing w:after="0" w:line="240" w:lineRule="auto"/>
              <w:rPr>
                <w:del w:id="638" w:author="I9003212" w:date="2008-12-29T16:56:00Z"/>
                <w:rFonts w:eastAsia="標楷體" w:hAnsi="標楷體" w:hint="eastAsia"/>
                <w:sz w:val="22"/>
                <w:szCs w:val="22"/>
                <w:lang w:eastAsia="zh-TW"/>
              </w:rPr>
            </w:pPr>
          </w:p>
        </w:tc>
      </w:tr>
      <w:tr w:rsidR="00940782" w:rsidDel="00791A1D">
        <w:trPr>
          <w:del w:id="63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4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4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CLAM_AMT_RD</w:delText>
              </w:r>
            </w:del>
          </w:p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4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4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附約理賠金額</w:delText>
              </w:r>
            </w:del>
          </w:p>
        </w:tc>
        <w:tc>
          <w:tcPr>
            <w:tcW w:w="4388" w:type="dxa"/>
          </w:tcPr>
          <w:p w:rsidR="00544717" w:rsidDel="00791A1D" w:rsidRDefault="00544717" w:rsidP="00544717">
            <w:pPr>
              <w:pStyle w:val="Tabletext"/>
              <w:keepLines w:val="0"/>
              <w:spacing w:after="0" w:line="240" w:lineRule="auto"/>
              <w:rPr>
                <w:del w:id="64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45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AND </w:delText>
              </w:r>
            </w:del>
          </w:p>
          <w:p w:rsidR="00544717" w:rsidDel="00791A1D" w:rsidRDefault="00544717" w:rsidP="00544717">
            <w:pPr>
              <w:pStyle w:val="Tabletext"/>
              <w:keepLines w:val="0"/>
              <w:spacing w:after="0" w:line="240" w:lineRule="auto"/>
              <w:rPr>
                <w:del w:id="64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4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(SUBSTR(DTAAB001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,1,3)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IN </w:delText>
              </w:r>
              <w:r w:rsidRPr="004F6F61" w:rsidDel="00791A1D">
                <w:rPr>
                  <w:rFonts w:eastAsia="SimHei" w:hint="eastAsia"/>
                </w:rPr>
                <w:delText>(</w:delText>
              </w:r>
              <w:r w:rsidRPr="004F6F61" w:rsidDel="00791A1D">
                <w:rPr>
                  <w:rFonts w:eastAsia="SimHei"/>
                </w:rPr>
                <w:delText>‘</w:delText>
              </w:r>
              <w:r w:rsidRPr="00721615" w:rsidDel="00791A1D">
                <w:rPr>
                  <w:rFonts w:eastAsia="SimHei"/>
                </w:rPr>
                <w:delText>B</w:delText>
              </w:r>
              <w:r w:rsidRPr="004F6F61" w:rsidDel="00791A1D">
                <w:rPr>
                  <w:rFonts w:eastAsia="SimHei" w:hint="eastAsia"/>
                </w:rPr>
                <w:delText>EE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BEF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BEG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 BHI’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 BFI’</w:delText>
              </w:r>
              <w:r w:rsidRPr="004F6F61" w:rsidDel="00791A1D">
                <w:rPr>
                  <w:rFonts w:eastAsia="SimHei" w:hint="eastAsia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SUBSTR(DTAAB501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>.CLAM_AMT_CODE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,1,3)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IN </w:delText>
              </w:r>
              <w:r w:rsidRPr="004F6F61" w:rsidDel="00791A1D">
                <w:rPr>
                  <w:rFonts w:eastAsia="SimHei" w:hint="eastAsia"/>
                </w:rPr>
                <w:delText>(</w:delText>
              </w:r>
              <w:r w:rsidRPr="004F6F61" w:rsidDel="00791A1D">
                <w:rPr>
                  <w:rFonts w:eastAsia="SimHei"/>
                </w:rPr>
                <w:delText>‘</w:delText>
              </w:r>
              <w:r w:rsidRPr="00721615" w:rsidDel="00791A1D">
                <w:rPr>
                  <w:rFonts w:eastAsia="SimHei"/>
                </w:rPr>
                <w:delText>B</w:delText>
              </w:r>
              <w:r w:rsidRPr="004F6F61" w:rsidDel="00791A1D">
                <w:rPr>
                  <w:rFonts w:eastAsia="SimHei" w:hint="eastAsia"/>
                </w:rPr>
                <w:delText>EE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BEF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BEG</w:delText>
              </w:r>
              <w:r w:rsidRPr="004F6F61" w:rsidDel="00791A1D">
                <w:rPr>
                  <w:rFonts w:eastAsia="SimHei"/>
                </w:rPr>
                <w:delText>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 BHI’</w:delText>
              </w:r>
              <w:r w:rsidRPr="004F6F61" w:rsidDel="00791A1D">
                <w:rPr>
                  <w:rFonts w:eastAsia="SimHei" w:hint="eastAsia"/>
                </w:rPr>
                <w:delText>,</w:delText>
              </w:r>
              <w:r w:rsidRPr="004F6F61" w:rsidDel="00791A1D">
                <w:rPr>
                  <w:rFonts w:eastAsia="SimHei"/>
                </w:rPr>
                <w:delText>’ BFI’</w:delText>
              </w:r>
              <w:r w:rsidRPr="004F6F61" w:rsidDel="00791A1D">
                <w:rPr>
                  <w:rFonts w:eastAsia="SimHei" w:hint="eastAsia"/>
                </w:rPr>
                <w:delText>)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 xml:space="preserve"> </w:delText>
              </w:r>
              <w:r w:rsidRPr="004F6F61" w:rsidDel="00791A1D">
                <w:rPr>
                  <w:rFonts w:eastAsia="SimHei" w:hint="eastAsia"/>
                </w:rPr>
                <w:delText>AND</w:delText>
              </w:r>
              <w:r w:rsidDel="00791A1D">
                <w:rPr>
                  <w:rFonts w:ascii="新細明體" w:hAnsi="新細明體" w:hint="eastAsia"/>
                  <w:lang w:eastAsia="zh-TW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&lt;&gt; </w:delText>
              </w:r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BEF8</w:delText>
              </w:r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AND DTAAB501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&lt;&gt; </w:delText>
              </w:r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BEF8</w:delText>
              </w:r>
              <w:r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’</w:delText>
              </w:r>
            </w:del>
          </w:p>
          <w:p w:rsidR="00940782" w:rsidRPr="00B81DD1" w:rsidDel="00791A1D" w:rsidRDefault="00940782" w:rsidP="00544717">
            <w:pPr>
              <w:pStyle w:val="Tabletext"/>
              <w:keepLines w:val="0"/>
              <w:spacing w:after="0" w:line="240" w:lineRule="auto"/>
              <w:rPr>
                <w:del w:id="648" w:author="I9003212" w:date="2008-12-29T16:56:00Z"/>
                <w:rFonts w:eastAsia="細明體"/>
                <w:kern w:val="2"/>
                <w:szCs w:val="24"/>
              </w:rPr>
            </w:pPr>
            <w:del w:id="649" w:author="I9003212" w:date="2008-12-29T16:56:00Z">
              <w:r w:rsidRPr="00B81DD1" w:rsidDel="00791A1D">
                <w:rPr>
                  <w:rFonts w:eastAsia="細明體"/>
                  <w:kern w:val="2"/>
                  <w:szCs w:val="24"/>
                  <w:lang w:eastAsia="zh-TW"/>
                </w:rPr>
                <w:delText>CLAM_AMT_RD</w:delText>
              </w:r>
              <w:r w:rsidRPr="00B81DD1" w:rsidDel="00791A1D">
                <w:rPr>
                  <w:rFonts w:eastAsia="細明體"/>
                  <w:kern w:val="2"/>
                  <w:szCs w:val="24"/>
                </w:rPr>
                <w:delText xml:space="preserve"> =</w:delText>
              </w:r>
              <w:r w:rsidR="00544717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1" type="#_x0000_t75" style="width:105.75pt;height:15.75pt" o:ole="">
                    <v:imagedata r:id="rId7" o:title=""/>
                  </v:shape>
                  <o:OLEObject Type="Embed" ProgID="Equation.3" ShapeID="_x0000_i1031" DrawAspect="Content" ObjectID="_1657345846" r:id="rId15"/>
                </w:object>
              </w:r>
              <w:r w:rsidR="00544717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="00544717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2" type="#_x0000_t75" style="width:102pt;height:15pt" o:ole="">
                    <v:imagedata r:id="rId9" o:title=""/>
                  </v:shape>
                  <o:OLEObject Type="Embed" ProgID="Equation.3" ShapeID="_x0000_i1032" DrawAspect="Content" ObjectID="_1657345847" r:id="rId16"/>
                </w:object>
              </w:r>
            </w:del>
          </w:p>
        </w:tc>
        <w:tc>
          <w:tcPr>
            <w:tcW w:w="1664" w:type="dxa"/>
          </w:tcPr>
          <w:p w:rsidR="00940782" w:rsidRPr="0065460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5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5B77D2" w:rsidDel="00791A1D">
        <w:trPr>
          <w:del w:id="651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5B77D2" w:rsidRPr="006878F3" w:rsidDel="00791A1D" w:rsidRDefault="005B77D2" w:rsidP="0008394D">
            <w:pPr>
              <w:pStyle w:val="Tabletext"/>
              <w:keepLines w:val="0"/>
              <w:spacing w:after="0" w:line="240" w:lineRule="auto"/>
              <w:rPr>
                <w:del w:id="65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65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DELAY_AMT延滯息</w:delText>
              </w:r>
            </w:del>
          </w:p>
        </w:tc>
        <w:tc>
          <w:tcPr>
            <w:tcW w:w="4388" w:type="dxa"/>
          </w:tcPr>
          <w:p w:rsidR="005B77D2" w:rsidRPr="007911B6" w:rsidDel="00791A1D" w:rsidRDefault="005B77D2" w:rsidP="005B77D2">
            <w:pPr>
              <w:pStyle w:val="Tabletext"/>
              <w:keepLines w:val="0"/>
              <w:spacing w:after="0" w:line="240" w:lineRule="auto"/>
              <w:rPr>
                <w:del w:id="654" w:author="I9003212" w:date="2008-12-29T16:56:00Z"/>
                <w:lang w:eastAsia="zh-TW"/>
              </w:rPr>
            </w:pPr>
            <w:del w:id="655" w:author="I9003212" w:date="2008-12-29T16:56:00Z">
              <w:r w:rsidRPr="007911B6" w:rsidDel="00791A1D">
                <w:delText xml:space="preserve">IF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.CLAM_AMT_CODE=’DCZ1’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.CLAM_AMT_CODE=’DCZ1’</w:delText>
              </w:r>
            </w:del>
          </w:p>
          <w:p w:rsidR="005B77D2" w:rsidRPr="007911B6" w:rsidDel="00791A1D" w:rsidRDefault="005B77D2" w:rsidP="005B77D2">
            <w:pPr>
              <w:pStyle w:val="Tabletext"/>
              <w:keepLines w:val="0"/>
              <w:spacing w:after="0" w:line="240" w:lineRule="auto"/>
              <w:rPr>
                <w:del w:id="656" w:author="I9003212" w:date="2008-12-29T16:56:00Z"/>
              </w:rPr>
            </w:pPr>
            <w:del w:id="657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664" w:type="dxa"/>
          </w:tcPr>
          <w:p w:rsidR="005B77D2" w:rsidDel="00791A1D" w:rsidRDefault="005B77D2" w:rsidP="0008394D">
            <w:pPr>
              <w:rPr>
                <w:del w:id="658" w:author="I9003212" w:date="2008-12-29T16:56:00Z"/>
                <w:rFonts w:ascii="細明體" w:eastAsia="細明體" w:hAnsi="細明體" w:hint="eastAsia"/>
              </w:rPr>
            </w:pPr>
          </w:p>
        </w:tc>
      </w:tr>
      <w:tr w:rsidR="006C13BF" w:rsidDel="00791A1D">
        <w:trPr>
          <w:del w:id="65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6C13BF" w:rsidRPr="006878F3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66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6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DLY_TAX</w:delText>
              </w:r>
            </w:del>
          </w:p>
          <w:p w:rsidR="006C13BF" w:rsidRPr="006878F3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66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6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延滯息所得稅</w:delText>
              </w:r>
            </w:del>
          </w:p>
        </w:tc>
        <w:tc>
          <w:tcPr>
            <w:tcW w:w="4388" w:type="dxa"/>
          </w:tcPr>
          <w:p w:rsidR="006C13BF" w:rsidRPr="007E21EA" w:rsidDel="00791A1D" w:rsidRDefault="006C13BF" w:rsidP="006C13BF">
            <w:pPr>
              <w:pStyle w:val="Tabletext"/>
              <w:keepLines w:val="0"/>
              <w:spacing w:after="0" w:line="240" w:lineRule="auto"/>
              <w:rPr>
                <w:del w:id="664" w:author="I9003212" w:date="2008-12-29T16:56:00Z"/>
                <w:lang w:eastAsia="zh-TW"/>
              </w:rPr>
            </w:pPr>
            <w:del w:id="665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 CCXB’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CCXB’</w:delText>
              </w:r>
            </w:del>
          </w:p>
          <w:p w:rsidR="006C13BF" w:rsidRPr="007E21EA" w:rsidDel="00791A1D" w:rsidRDefault="006C13BF" w:rsidP="006C13BF">
            <w:pPr>
              <w:pStyle w:val="Tabletext"/>
              <w:keepLines w:val="0"/>
              <w:spacing w:after="0" w:line="240" w:lineRule="auto"/>
              <w:rPr>
                <w:del w:id="666" w:author="I9003212" w:date="2008-12-29T16:56:00Z"/>
              </w:rPr>
            </w:pPr>
            <w:del w:id="667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664" w:type="dxa"/>
          </w:tcPr>
          <w:p w:rsidR="006C13BF" w:rsidDel="00791A1D" w:rsidRDefault="006C13BF" w:rsidP="0008394D">
            <w:pPr>
              <w:rPr>
                <w:del w:id="668" w:author="I9003212" w:date="2008-12-29T16:56:00Z"/>
                <w:rFonts w:ascii="細明體" w:eastAsia="細明體" w:hAnsi="細明體" w:hint="eastAsia"/>
              </w:rPr>
            </w:pPr>
          </w:p>
        </w:tc>
      </w:tr>
      <w:tr w:rsidR="006C13BF" w:rsidDel="00791A1D">
        <w:trPr>
          <w:del w:id="66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6C13BF" w:rsidRPr="006878F3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67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7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TAX_AMT</w:delText>
              </w:r>
            </w:del>
          </w:p>
          <w:p w:rsidR="006C13BF" w:rsidRPr="006878F3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67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7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印花稅</w:delText>
              </w:r>
            </w:del>
          </w:p>
        </w:tc>
        <w:tc>
          <w:tcPr>
            <w:tcW w:w="4388" w:type="dxa"/>
          </w:tcPr>
          <w:p w:rsidR="006C13BF" w:rsidRPr="007E21EA" w:rsidDel="00791A1D" w:rsidRDefault="006C13BF" w:rsidP="006C13BF">
            <w:pPr>
              <w:pStyle w:val="Tabletext"/>
              <w:keepLines w:val="0"/>
              <w:spacing w:after="0" w:line="240" w:lineRule="auto"/>
              <w:rPr>
                <w:del w:id="674" w:author="I9003212" w:date="2008-12-29T16:56:00Z"/>
                <w:lang w:eastAsia="zh-TW"/>
              </w:rPr>
            </w:pPr>
            <w:del w:id="675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.CLAM_AMT_CODE=’CBX9’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.CLAM_AMT_CODE=’CBX9’</w:delText>
              </w:r>
            </w:del>
          </w:p>
          <w:p w:rsidR="006C13BF" w:rsidRPr="007E21EA" w:rsidDel="00791A1D" w:rsidRDefault="006C13BF" w:rsidP="006C13BF">
            <w:pPr>
              <w:pStyle w:val="Tabletext"/>
              <w:keepLines w:val="0"/>
              <w:spacing w:after="0" w:line="240" w:lineRule="auto"/>
              <w:rPr>
                <w:del w:id="676" w:author="I9003212" w:date="2008-12-29T16:56:00Z"/>
              </w:rPr>
            </w:pPr>
            <w:del w:id="677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664" w:type="dxa"/>
          </w:tcPr>
          <w:p w:rsidR="006C13BF" w:rsidDel="00791A1D" w:rsidRDefault="006C13BF" w:rsidP="0008394D">
            <w:pPr>
              <w:pStyle w:val="Tabletext"/>
              <w:keepLines w:val="0"/>
              <w:spacing w:after="0" w:line="240" w:lineRule="auto"/>
              <w:rPr>
                <w:del w:id="67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940782" w:rsidDel="00791A1D">
        <w:trPr>
          <w:del w:id="679" w:author="I9003212" w:date="2008-12-29T16:56:00Z"/>
        </w:trPr>
        <w:tc>
          <w:tcPr>
            <w:tcW w:w="2261" w:type="dxa"/>
            <w:shd w:val="clear" w:color="auto" w:fill="FFFF99"/>
            <w:vAlign w:val="center"/>
          </w:tcPr>
          <w:p w:rsidR="0094078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80" w:author="I9003212" w:date="2008-12-29T16:56:00Z"/>
                <w:rStyle w:val="style31"/>
                <w:rFonts w:hint="eastAsia"/>
                <w:lang w:eastAsia="zh-TW"/>
              </w:rPr>
            </w:pPr>
            <w:del w:id="681" w:author="I9003212" w:date="2008-12-29T16:56:00Z">
              <w:r w:rsidDel="00791A1D">
                <w:rPr>
                  <w:rStyle w:val="style31"/>
                  <w:rFonts w:hint="eastAsia"/>
                </w:rPr>
                <w:delText>RTN_</w:delText>
              </w:r>
              <w:r w:rsidDel="00791A1D">
                <w:rPr>
                  <w:rStyle w:val="style31"/>
                </w:rPr>
                <w:delText>ADV_AMT</w:delText>
              </w:r>
            </w:del>
          </w:p>
          <w:p w:rsidR="00940782" w:rsidRPr="006878F3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8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683" w:author="I9003212" w:date="2008-12-29T16:56:00Z">
              <w:r w:rsidDel="00791A1D">
                <w:rPr>
                  <w:rFonts w:ascii="細明體" w:eastAsia="細明體" w:hAnsi="細明體" w:cs="細明體" w:hint="eastAsia"/>
                </w:rPr>
                <w:delText>預付金扣回</w:delText>
              </w:r>
            </w:del>
          </w:p>
        </w:tc>
        <w:tc>
          <w:tcPr>
            <w:tcW w:w="4388" w:type="dxa"/>
          </w:tcPr>
          <w:p w:rsidR="00AD398F" w:rsidRPr="007E21EA" w:rsidDel="00791A1D" w:rsidRDefault="00AD398F" w:rsidP="00AD398F">
            <w:pPr>
              <w:pStyle w:val="Tabletext"/>
              <w:keepLines w:val="0"/>
              <w:spacing w:after="0" w:line="240" w:lineRule="auto"/>
              <w:rPr>
                <w:del w:id="684" w:author="I9003212" w:date="2008-12-29T16:56:00Z"/>
                <w:lang w:eastAsia="zh-TW"/>
              </w:rPr>
            </w:pPr>
            <w:del w:id="685" w:author="I9003212" w:date="2008-12-29T16:56:00Z">
              <w:r w:rsidRPr="007E21EA" w:rsidDel="00791A1D">
                <w:delText>IF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E21EA" w:rsidDel="00791A1D">
                <w:delText>.CLAM_AMT_CODE=’</w:delText>
              </w:r>
              <w:r w:rsidRPr="00FF5798" w:rsidDel="00791A1D">
                <w:rPr>
                  <w:rFonts w:hAnsi="標楷體"/>
                </w:rPr>
                <w:delText xml:space="preserve"> BEM1</w:delText>
              </w:r>
              <w:r w:rsidRPr="007E21EA" w:rsidDel="00791A1D">
                <w:delText>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</w:delText>
              </w:r>
              <w:r w:rsidRPr="00FF5798" w:rsidDel="00791A1D">
                <w:rPr>
                  <w:rFonts w:hAnsi="標楷體"/>
                </w:rPr>
                <w:delText xml:space="preserve"> BEM1</w:delText>
              </w:r>
              <w:r w:rsidRPr="007E21EA" w:rsidDel="00791A1D">
                <w:delText>’</w:delText>
              </w:r>
            </w:del>
          </w:p>
          <w:p w:rsidR="00AD398F" w:rsidRPr="00E01897" w:rsidDel="00791A1D" w:rsidRDefault="00AD398F" w:rsidP="00AD398F">
            <w:pPr>
              <w:pStyle w:val="Tabletext"/>
              <w:keepLines w:val="0"/>
              <w:spacing w:after="0" w:line="240" w:lineRule="auto"/>
              <w:rPr>
                <w:del w:id="686" w:author="I9003212" w:date="2008-12-29T16:56:00Z"/>
                <w:rFonts w:hAnsi="標楷體" w:hint="eastAsia"/>
                <w:lang w:eastAsia="zh-TW"/>
              </w:rPr>
            </w:pPr>
            <w:del w:id="687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664" w:type="dxa"/>
          </w:tcPr>
          <w:p w:rsidR="00940782" w:rsidDel="00791A1D" w:rsidRDefault="00940782" w:rsidP="0008394D">
            <w:pPr>
              <w:pStyle w:val="Tabletext"/>
              <w:keepLines w:val="0"/>
              <w:spacing w:after="0" w:line="240" w:lineRule="auto"/>
              <w:rPr>
                <w:del w:id="68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</w:tbl>
    <w:p w:rsidR="0008394D" w:rsidDel="00791A1D" w:rsidRDefault="0008394D" w:rsidP="0008394D">
      <w:pPr>
        <w:pStyle w:val="Tabletext"/>
        <w:keepLines w:val="0"/>
        <w:spacing w:after="0" w:line="240" w:lineRule="auto"/>
        <w:ind w:left="1701"/>
        <w:rPr>
          <w:del w:id="68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Del="00791A1D" w:rsidRDefault="0008394D" w:rsidP="0008394D">
      <w:pPr>
        <w:pStyle w:val="Tabletext"/>
        <w:keepLines w:val="0"/>
        <w:numPr>
          <w:ilvl w:val="4"/>
          <w:numId w:val="2"/>
          <w:numberingChange w:id="690" w:author="I9003212" w:date="2008-12-29T16:40:00Z" w:original="%2:2:0:.%3:2:0:.%4:3:0:.%5:4:0:"/>
        </w:numPr>
        <w:spacing w:after="0" w:line="240" w:lineRule="auto"/>
        <w:rPr>
          <w:del w:id="69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9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資料檢查說明：</w:delText>
        </w:r>
      </w:del>
    </w:p>
    <w:p w:rsidR="0008394D" w:rsidDel="00791A1D" w:rsidRDefault="00605AAB" w:rsidP="0008394D">
      <w:pPr>
        <w:pStyle w:val="Tabletext"/>
        <w:keepLines w:val="0"/>
        <w:numPr>
          <w:ilvl w:val="5"/>
          <w:numId w:val="2"/>
          <w:numberingChange w:id="693" w:author="I9003212" w:date="2008-12-29T16:40:00Z" w:original="%2:2:0:.%3:2:0:.%4:3:0:.%5:4:0:.%6:1:0:"/>
        </w:numPr>
        <w:spacing w:after="0" w:line="240" w:lineRule="auto"/>
        <w:rPr>
          <w:del w:id="69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9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_PAY1=</w:delText>
        </w:r>
        <w:r w:rsidR="009268E0" w:rsidDel="00791A1D">
          <w:rPr>
            <w:rFonts w:ascii="Arial" w:hAnsi="標楷體" w:cs="Arial" w:hint="eastAsia"/>
            <w:lang w:eastAsia="zh-TW"/>
          </w:rPr>
          <w:delText>慰問金</w:delText>
        </w:r>
        <w:r w:rsidR="009268E0" w:rsidDel="00791A1D">
          <w:rPr>
            <w:rFonts w:ascii="Arial" w:hAnsi="標楷體" w:cs="Arial" w:hint="eastAsia"/>
            <w:lang w:eastAsia="zh-TW"/>
          </w:rPr>
          <w:delText>+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主約理賠金額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附約理賠金額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</w:delText>
        </w:r>
      </w:del>
    </w:p>
    <w:p w:rsidR="0008394D" w:rsidDel="00791A1D" w:rsidRDefault="00605AAB" w:rsidP="0008394D">
      <w:pPr>
        <w:pStyle w:val="Tabletext"/>
        <w:keepLines w:val="0"/>
        <w:numPr>
          <w:ilvl w:val="5"/>
          <w:numId w:val="2"/>
          <w:numberingChange w:id="696" w:author="I9003212" w:date="2008-12-29T16:40:00Z" w:original="%2:2:0:.%3:2:0:.%4:3:0:.%5:4:0:.%6:2:0:"/>
        </w:numPr>
        <w:spacing w:after="0" w:line="240" w:lineRule="auto"/>
        <w:rPr>
          <w:del w:id="697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698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_PAY2=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延滯息所得稅</w:delText>
        </w:r>
        <w:r w:rsidR="0008394D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08394D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印花稅</w:delText>
        </w:r>
        <w:r w:rsidR="00D272D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D25C3D" w:rsidDel="00791A1D">
          <w:rPr>
            <w:rFonts w:ascii="細明體" w:eastAsia="細明體" w:hAnsi="細明體" w:cs="細明體" w:hint="eastAsia"/>
          </w:rPr>
          <w:delText>預付金扣回</w:delText>
        </w:r>
      </w:del>
    </w:p>
    <w:p w:rsidR="0008394D" w:rsidDel="00791A1D" w:rsidRDefault="0008394D" w:rsidP="0008394D">
      <w:pPr>
        <w:pStyle w:val="Tabletext"/>
        <w:keepLines w:val="0"/>
        <w:numPr>
          <w:ilvl w:val="5"/>
          <w:numId w:val="2"/>
          <w:numberingChange w:id="699" w:author="I9003212" w:date="2008-12-29T16:40:00Z" w:original="%2:2:0:.%3:2:0:.%4:3:0:.%5:4:0:.%6:3:0:"/>
        </w:numPr>
        <w:spacing w:after="0" w:line="240" w:lineRule="auto"/>
        <w:rPr>
          <w:del w:id="70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0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IF 實支金額=</w:delText>
        </w:r>
        <w:r w:rsidRP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_PAY1 + 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</w:delText>
        </w:r>
        <w:r w:rsidDel="00791A1D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delText xml:space="preserve"> 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THEN 寫入檔案</w:delText>
        </w:r>
      </w:del>
    </w:p>
    <w:p w:rsidR="0008394D" w:rsidDel="00791A1D" w:rsidRDefault="0008394D" w:rsidP="0008394D">
      <w:pPr>
        <w:pStyle w:val="Tabletext"/>
        <w:keepLines w:val="0"/>
        <w:numPr>
          <w:ilvl w:val="5"/>
          <w:numId w:val="2"/>
          <w:numberingChange w:id="702" w:author="I9003212" w:date="2008-12-29T16:40:00Z" w:original="%2:2:0:.%3:2:0:.%4:3:0:.%5:4:0:.%6:4:0:"/>
        </w:numPr>
        <w:spacing w:after="0" w:line="240" w:lineRule="auto"/>
        <w:rPr>
          <w:del w:id="70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0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ELSE 執行STEP 7錯誤處理</w:delText>
        </w:r>
      </w:del>
    </w:p>
    <w:p w:rsidR="0008394D" w:rsidDel="00791A1D" w:rsidRDefault="0008394D" w:rsidP="0008394D">
      <w:pPr>
        <w:pStyle w:val="Tabletext"/>
        <w:keepLines w:val="0"/>
        <w:numPr>
          <w:ilvl w:val="6"/>
          <w:numId w:val="2"/>
          <w:numberingChange w:id="705" w:author="I9003212" w:date="2008-12-29T16:40:00Z" w:original="%2:2:0:.%3:2:0:.%4:3:0:.%5:4:0:.%6:4:0:.%7:1:0:"/>
        </w:numPr>
        <w:spacing w:after="0" w:line="240" w:lineRule="auto"/>
        <w:rPr>
          <w:del w:id="70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0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ODE=E11</w:delText>
        </w:r>
      </w:del>
    </w:p>
    <w:p w:rsidR="0008394D" w:rsidDel="00791A1D" w:rsidRDefault="0008394D" w:rsidP="0008394D">
      <w:pPr>
        <w:pStyle w:val="Tabletext"/>
        <w:keepLines w:val="0"/>
        <w:numPr>
          <w:ilvl w:val="6"/>
          <w:numId w:val="2"/>
          <w:numberingChange w:id="708" w:author="I9003212" w:date="2008-12-29T16:40:00Z" w:original="%2:2:0:.%3:2:0:.%4:3:0:.%5:4:0:.%6:4:0:.%7:2:0:"/>
        </w:numPr>
        <w:spacing w:after="0" w:line="240" w:lineRule="auto"/>
        <w:rPr>
          <w:del w:id="70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1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MSG=</w:delText>
        </w:r>
        <w:r w:rsidR="00F06562" w:rsidRPr="00F06562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F06562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F06562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F06562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F06562" w:rsidRPr="00F06562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F06562" w:rsidRPr="001F1A8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APLY_NO(OR 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F06562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F06562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F0656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APLY_NO)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,實支=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775813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775813" w:rsidRPr="00E9694D" w:rsidDel="00791A1D">
          <w:rPr>
            <w:rFonts w:ascii="細明體" w:hAnsi="細明體" w:hint="eastAsia"/>
            <w:kern w:val="2"/>
            <w:szCs w:val="24"/>
          </w:rPr>
          <w:delText>.TOT_AMT</w:delText>
        </w:r>
        <w:r w:rsidR="00775813" w:rsidDel="00791A1D">
          <w:rPr>
            <w:rFonts w:ascii="細明體" w:hAnsi="細明體" w:hint="eastAsia"/>
            <w:kern w:val="2"/>
            <w:szCs w:val="24"/>
            <w:lang w:eastAsia="zh-TW"/>
          </w:rPr>
          <w:delText>(</w:delText>
        </w:r>
        <w:r w:rsidR="0077581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OR </w:delText>
        </w:r>
        <w:r w:rsidR="00775813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775813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775813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775813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775813" w:rsidRPr="00D07662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775813" w:rsidRPr="00E9694D" w:rsidDel="00791A1D">
          <w:rPr>
            <w:rFonts w:ascii="細明體" w:hAnsi="細明體" w:hint="eastAsia"/>
            <w:kern w:val="2"/>
            <w:szCs w:val="24"/>
          </w:rPr>
          <w:delText>TOT_AMT</w:delText>
        </w:r>
        <w:r w:rsidR="00775813" w:rsidDel="00791A1D">
          <w:rPr>
            <w:rFonts w:ascii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正項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=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,負項=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605AA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MED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</w:delText>
        </w:r>
      </w:del>
    </w:p>
    <w:p w:rsidR="0008394D" w:rsidDel="00791A1D" w:rsidRDefault="0008394D" w:rsidP="00FB5FCF">
      <w:pPr>
        <w:pStyle w:val="Tabletext"/>
        <w:keepLines w:val="0"/>
        <w:numPr>
          <w:ilvl w:val="4"/>
          <w:numId w:val="2"/>
          <w:numberingChange w:id="711" w:author="I9003212" w:date="2008-12-29T16:40:00Z" w:original="%2:2:0:.%3:2:0:.%4:3:0:.%5:5:0:"/>
        </w:numPr>
        <w:spacing w:after="0" w:line="240" w:lineRule="auto"/>
        <w:rPr>
          <w:del w:id="71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1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回到</w:delText>
        </w:r>
        <w:r w:rsidR="00EF141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FB1C5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</w:delText>
        </w:r>
        <w:r w:rsidR="00FB1C5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.2繼續讀下筆資料</w:delText>
        </w:r>
      </w:del>
    </w:p>
    <w:p w:rsidR="0008394D" w:rsidDel="00791A1D" w:rsidRDefault="0008394D" w:rsidP="00D16896">
      <w:pPr>
        <w:pStyle w:val="Tabletext"/>
        <w:keepLines w:val="0"/>
        <w:spacing w:after="0" w:line="240" w:lineRule="auto"/>
        <w:ind w:left="1276"/>
        <w:rPr>
          <w:del w:id="71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AA739E" w:rsidDel="00791A1D" w:rsidRDefault="00AA739E" w:rsidP="0055300C">
      <w:pPr>
        <w:pStyle w:val="Tabletext"/>
        <w:keepLines w:val="0"/>
        <w:numPr>
          <w:ilvl w:val="3"/>
          <w:numId w:val="2"/>
          <w:numberingChange w:id="715" w:author="I9003212" w:date="2008-12-29T16:40:00Z" w:original="%2:2:0:.%3:2:0:.%4:4:0:"/>
        </w:numPr>
        <w:spacing w:after="0" w:line="240" w:lineRule="auto"/>
        <w:rPr>
          <w:del w:id="71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1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解除契約資料：</w:delText>
        </w:r>
      </w:del>
    </w:p>
    <w:p w:rsidR="00D16896" w:rsidRPr="00E9683C" w:rsidDel="00791A1D" w:rsidRDefault="00D16896" w:rsidP="00D16896">
      <w:pPr>
        <w:pStyle w:val="Tabletext"/>
        <w:keepLines w:val="0"/>
        <w:numPr>
          <w:ilvl w:val="4"/>
          <w:numId w:val="2"/>
          <w:numberingChange w:id="718" w:author="I9003212" w:date="2008-12-29T16:40:00Z" w:original="%2:2:0:.%3:2:0:.%4:4:0:.%5:1:0:"/>
        </w:numPr>
        <w:spacing w:after="0" w:line="240" w:lineRule="auto"/>
        <w:rPr>
          <w:del w:id="71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2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CB72B7" w:rsidRPr="008835AB" w:rsidDel="00791A1D">
          <w:rPr>
            <w:rFonts w:ascii="細明體" w:eastAsia="細明體" w:hAnsi="細明體"/>
            <w:kern w:val="2"/>
            <w:szCs w:val="24"/>
            <w:lang w:eastAsia="zh-TW"/>
          </w:rPr>
          <w:delText>CANCLE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Pr="00161D03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(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依同一受理編號及保單號碼寫成一筆</w:delText>
        </w:r>
        <w:r w:rsidDel="00791A1D">
          <w:rPr>
            <w:rFonts w:ascii="Optima" w:hAnsi="Optima" w:cs="Optima" w:hint="eastAsia"/>
            <w:color w:val="000000"/>
            <w:sz w:val="16"/>
            <w:szCs w:val="16"/>
            <w:lang w:val="zh-TW" w:eastAsia="zh-TW"/>
          </w:rPr>
          <w:delText>)</w:delText>
        </w:r>
      </w:del>
    </w:p>
    <w:p w:rsidR="00D16896" w:rsidRPr="00D43190" w:rsidDel="00791A1D" w:rsidRDefault="00D16896" w:rsidP="00D16896">
      <w:pPr>
        <w:pStyle w:val="Tabletext"/>
        <w:keepLines w:val="0"/>
        <w:numPr>
          <w:ilvl w:val="4"/>
          <w:numId w:val="2"/>
          <w:numberingChange w:id="721" w:author="I9003212" w:date="2008-12-29T16:40:00Z" w:original="%2:2:0:.%3:2:0:.%4:4:0:.%5:2:0:"/>
        </w:numPr>
        <w:spacing w:after="0" w:line="240" w:lineRule="auto"/>
        <w:rPr>
          <w:del w:id="72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2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</w:delText>
        </w:r>
        <w:r w:rsidR="00F53BB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4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=WHERE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 xml:space="preserve"> DATE(A.</w:delText>
        </w:r>
        <w:r w:rsidRPr="0026767E" w:rsidDel="00791A1D">
          <w:rPr>
            <w:rFonts w:ascii="細明體" w:hAnsi="細明體"/>
            <w:kern w:val="2"/>
            <w:szCs w:val="24"/>
          </w:rPr>
          <w:delText>APLY_DATE</w:delText>
        </w:r>
        <w:r w:rsidDel="00791A1D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CLAM_CAT</w:delText>
        </w:r>
        <w:r w:rsidR="00652D58" w:rsidDel="00791A1D">
          <w:rPr>
            <w:rFonts w:ascii="細明體" w:eastAsia="細明體" w:hAnsi="細明體" w:hint="eastAsia"/>
            <w:kern w:val="2"/>
            <w:szCs w:val="24"/>
          </w:rPr>
          <w:delText xml:space="preserve"> </w:delText>
        </w:r>
        <w:r w:rsidR="00652D5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="00652D5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L</w:delText>
        </w:r>
        <w:r w:rsidR="00652D58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 AND</w:delText>
        </w:r>
        <w:r w:rsidDel="00791A1D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Pr="0026767E" w:rsidDel="00791A1D">
          <w:rPr>
            <w:rFonts w:ascii="細明體" w:eastAsia="細明體" w:hAnsi="細明體"/>
            <w:kern w:val="2"/>
            <w:szCs w:val="24"/>
          </w:rPr>
          <w:delText>PAY_ST</w:delText>
        </w:r>
        <w:r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S </w:delText>
        </w:r>
        <w:r w:rsidR="002E7FA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2E7FA8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2E7FA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6</w:delText>
        </w:r>
        <w:r w:rsidR="002E7FA8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</w:del>
    </w:p>
    <w:p w:rsidR="00D16896" w:rsidDel="00791A1D" w:rsidRDefault="00D16896" w:rsidP="00D16896">
      <w:pPr>
        <w:pStyle w:val="Tabletext"/>
        <w:keepLines w:val="0"/>
        <w:numPr>
          <w:ilvl w:val="4"/>
          <w:numId w:val="2"/>
          <w:numberingChange w:id="724" w:author="I9003212" w:date="2008-12-29T16:40:00Z" w:original="%2:2:0:.%3:2:0:.%4:4:0:.%5:3:0:"/>
        </w:numPr>
        <w:spacing w:after="0" w:line="240" w:lineRule="auto"/>
        <w:rPr>
          <w:del w:id="725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726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同一受理編號及保單寫成一筆資料，檔案格式如下：(各欄位依逗點分隔)</w:delText>
        </w:r>
      </w:del>
    </w:p>
    <w:tbl>
      <w:tblPr>
        <w:tblStyle w:val="a9"/>
        <w:tblW w:w="8388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446"/>
        <w:gridCol w:w="4494"/>
        <w:gridCol w:w="1448"/>
      </w:tblGrid>
      <w:tr w:rsidR="00D16896" w:rsidDel="00791A1D">
        <w:trPr>
          <w:del w:id="727" w:author="I9003212" w:date="2008-12-29T16:56:00Z"/>
        </w:trPr>
        <w:tc>
          <w:tcPr>
            <w:tcW w:w="2446" w:type="dxa"/>
            <w:shd w:val="clear" w:color="auto" w:fill="C0C0C0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72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2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4494" w:type="dxa"/>
            <w:shd w:val="clear" w:color="auto" w:fill="C0C0C0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73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3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448" w:type="dxa"/>
            <w:shd w:val="clear" w:color="auto" w:fill="C0C0C0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73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3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9470B7" w:rsidDel="00791A1D">
        <w:trPr>
          <w:del w:id="734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73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3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RMT_DIV_NO匯款單位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3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3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</w:delText>
              </w:r>
            </w:del>
          </w:p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3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40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741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742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9470B7" w:rsidDel="00791A1D">
        <w:trPr>
          <w:del w:id="743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74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4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OP_ITEM作業項目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4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4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 or</w:delText>
              </w:r>
            </w:del>
          </w:p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4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4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75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751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75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5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POLICY_NO</w:delText>
              </w:r>
              <w:r w:rsidRPr="005102B2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保單號碼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5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5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5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5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75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759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760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61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SER_NO次序碼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6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6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  or</w:delText>
              </w:r>
            </w:del>
          </w:p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6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6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76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767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768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6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INPUT_DATE輸入日期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70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77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  <w:r w:rsidDel="00791A1D">
                <w:rPr>
                  <w:rFonts w:ascii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9470B7" w:rsidRPr="001F1A89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7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7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DTAAB501.</w:delText>
              </w:r>
              <w:r w:rsidRPr="001F1A89" w:rsidDel="00791A1D">
                <w:rPr>
                  <w:rFonts w:ascii="細明體" w:hAnsi="細明體"/>
                  <w:kern w:val="2"/>
                  <w:szCs w:val="24"/>
                </w:rPr>
                <w:delText>APLY_DATE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774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775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776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7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FILE_NO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受理編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號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7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7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     OR</w:delText>
              </w:r>
            </w:del>
          </w:p>
          <w:p w:rsidR="009470B7" w:rsidRPr="001F1A89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80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781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782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9470B7" w:rsidDel="00791A1D">
        <w:trPr>
          <w:del w:id="783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9470B7" w:rsidRPr="006878F3" w:rsidDel="00791A1D" w:rsidRDefault="009470B7" w:rsidP="00D16896">
            <w:pPr>
              <w:pStyle w:val="Tabletext"/>
              <w:keepLines w:val="0"/>
              <w:spacing w:after="0" w:line="240" w:lineRule="auto"/>
              <w:rPr>
                <w:del w:id="78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8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RMT_DATE匯款日期</w:delText>
              </w:r>
            </w:del>
          </w:p>
        </w:tc>
        <w:tc>
          <w:tcPr>
            <w:tcW w:w="4494" w:type="dxa"/>
          </w:tcPr>
          <w:p w:rsidR="009470B7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8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8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OR</w:delText>
              </w:r>
            </w:del>
          </w:p>
          <w:p w:rsidR="009470B7" w:rsidRPr="001F1A89" w:rsidDel="00791A1D" w:rsidRDefault="009470B7" w:rsidP="009470B7">
            <w:pPr>
              <w:pStyle w:val="Tabletext"/>
              <w:keepLines w:val="0"/>
              <w:spacing w:after="0" w:line="240" w:lineRule="auto"/>
              <w:rPr>
                <w:del w:id="78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789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</w:del>
          </w:p>
        </w:tc>
        <w:tc>
          <w:tcPr>
            <w:tcW w:w="1448" w:type="dxa"/>
          </w:tcPr>
          <w:p w:rsidR="009470B7" w:rsidRPr="0008184A" w:rsidDel="00791A1D" w:rsidRDefault="009470B7" w:rsidP="00D16896">
            <w:pPr>
              <w:rPr>
                <w:del w:id="790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D16896" w:rsidDel="00791A1D">
        <w:trPr>
          <w:del w:id="791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D16896" w:rsidRPr="006878F3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792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93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INT_STR_DATE計息始期</w:delText>
              </w:r>
            </w:del>
          </w:p>
        </w:tc>
        <w:tc>
          <w:tcPr>
            <w:tcW w:w="4494" w:type="dxa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794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448" w:type="dxa"/>
          </w:tcPr>
          <w:p w:rsidR="00D16896" w:rsidRPr="0008184A" w:rsidDel="00791A1D" w:rsidRDefault="00D16896" w:rsidP="00D16896">
            <w:pPr>
              <w:rPr>
                <w:del w:id="795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796" w:author="I9003212" w:date="2008-12-29T16:56:00Z">
              <w:r w:rsidDel="00791A1D">
                <w:rPr>
                  <w:rFonts w:eastAsia="標楷體" w:hAnsi="標楷體" w:hint="eastAsia"/>
                  <w:sz w:val="22"/>
                  <w:szCs w:val="22"/>
                </w:rPr>
                <w:delText>NULL</w:delText>
              </w:r>
            </w:del>
          </w:p>
        </w:tc>
      </w:tr>
      <w:tr w:rsidR="00D16896" w:rsidDel="00791A1D">
        <w:trPr>
          <w:del w:id="797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D16896" w:rsidRPr="006878F3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798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799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INT_END_DATE計息終期</w:delText>
              </w:r>
            </w:del>
          </w:p>
        </w:tc>
        <w:tc>
          <w:tcPr>
            <w:tcW w:w="4494" w:type="dxa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800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</w:p>
        </w:tc>
        <w:tc>
          <w:tcPr>
            <w:tcW w:w="1448" w:type="dxa"/>
          </w:tcPr>
          <w:p w:rsidR="00D16896" w:rsidRPr="0008184A" w:rsidDel="00791A1D" w:rsidRDefault="00D16896" w:rsidP="00D16896">
            <w:pPr>
              <w:rPr>
                <w:del w:id="801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802" w:author="I9003212" w:date="2008-12-29T16:56:00Z">
              <w:r w:rsidDel="00791A1D">
                <w:rPr>
                  <w:rFonts w:eastAsia="標楷體" w:hAnsi="標楷體" w:hint="eastAsia"/>
                  <w:sz w:val="22"/>
                  <w:szCs w:val="22"/>
                </w:rPr>
                <w:delText>NULL</w:delText>
              </w:r>
            </w:del>
          </w:p>
        </w:tc>
      </w:tr>
      <w:tr w:rsidR="006472F9" w:rsidDel="00791A1D">
        <w:trPr>
          <w:del w:id="803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6472F9" w:rsidRPr="006878F3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80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0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PAY_TYPE</w:delText>
              </w:r>
            </w:del>
          </w:p>
          <w:p w:rsidR="006472F9" w:rsidRPr="006878F3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80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07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付款方式</w:delText>
              </w:r>
            </w:del>
          </w:p>
        </w:tc>
        <w:tc>
          <w:tcPr>
            <w:tcW w:w="4494" w:type="dxa"/>
          </w:tcPr>
          <w:p w:rsidR="006472F9" w:rsidRPr="006B617C" w:rsidDel="00791A1D" w:rsidRDefault="006472F9" w:rsidP="006472F9">
            <w:pPr>
              <w:pStyle w:val="Tabletext"/>
              <w:keepLines w:val="0"/>
              <w:spacing w:after="0" w:line="240" w:lineRule="auto"/>
              <w:rPr>
                <w:del w:id="808" w:author="I9003212" w:date="2008-12-29T16:56:00Z"/>
                <w:rFonts w:eastAsia="細明體"/>
                <w:kern w:val="2"/>
                <w:szCs w:val="24"/>
              </w:rPr>
            </w:pPr>
            <w:del w:id="809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.PAY_TYPE=’1’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匯款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6472F9" w:rsidRPr="006B617C" w:rsidDel="00791A1D" w:rsidRDefault="006472F9" w:rsidP="006472F9">
            <w:pPr>
              <w:pStyle w:val="Tabletext"/>
              <w:keepLines w:val="0"/>
              <w:spacing w:after="0" w:line="240" w:lineRule="auto"/>
              <w:rPr>
                <w:del w:id="810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811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2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現金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</w:del>
          </w:p>
          <w:p w:rsidR="006472F9" w:rsidRPr="006B617C" w:rsidDel="00791A1D" w:rsidRDefault="006472F9" w:rsidP="006472F9">
            <w:pPr>
              <w:pStyle w:val="Tabletext"/>
              <w:keepLines w:val="0"/>
              <w:spacing w:after="0" w:line="240" w:lineRule="auto"/>
              <w:rPr>
                <w:del w:id="812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813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支票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  <w:p w:rsidR="006472F9" w:rsidRPr="006B617C" w:rsidDel="00791A1D" w:rsidRDefault="006472F9" w:rsidP="006472F9">
            <w:pPr>
              <w:pStyle w:val="Tabletext"/>
              <w:keepLines w:val="0"/>
              <w:spacing w:after="0" w:line="240" w:lineRule="auto"/>
              <w:rPr>
                <w:del w:id="814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815" w:author="I9003212" w:date="2008-12-29T16:56:00Z">
              <w:r w:rsidRPr="006B617C" w:rsidDel="00791A1D">
                <w:rPr>
                  <w:rFonts w:eastAsia="細明體"/>
                  <w:kern w:val="2"/>
                  <w:szCs w:val="24"/>
                </w:rPr>
                <w:delText>ELSE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DTAAB003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.PAY_TYPE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=’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>5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 xml:space="preserve">’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</w:rPr>
                <w:delText>寫入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RPr="006B617C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</w:delText>
              </w:r>
              <w:r w:rsidRPr="006B617C" w:rsidDel="00791A1D">
                <w:rPr>
                  <w:rFonts w:eastAsia="細明體" w:hAnsi="細明體"/>
                  <w:kern w:val="2"/>
                  <w:szCs w:val="24"/>
                  <w:lang w:eastAsia="zh-TW"/>
                </w:rPr>
                <w:delText>匯撥</w:delText>
              </w:r>
              <w:r w:rsidRPr="006B617C" w:rsidDel="00791A1D">
                <w:rPr>
                  <w:rFonts w:eastAsia="細明體"/>
                  <w:kern w:val="2"/>
                  <w:szCs w:val="24"/>
                </w:rPr>
                <w:delText>’</w:delText>
              </w:r>
            </w:del>
          </w:p>
        </w:tc>
        <w:tc>
          <w:tcPr>
            <w:tcW w:w="1448" w:type="dxa"/>
          </w:tcPr>
          <w:p w:rsidR="006472F9" w:rsidRPr="005102B2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81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17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1:匯款</w:delText>
              </w:r>
            </w:del>
          </w:p>
          <w:p w:rsidR="006472F9" w:rsidRPr="005102B2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81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19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2:現金</w:delText>
              </w:r>
            </w:del>
          </w:p>
          <w:p w:rsidR="006472F9" w:rsidRPr="005102B2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82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21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3:支票</w:delText>
              </w:r>
            </w:del>
          </w:p>
          <w:p w:rsidR="006472F9" w:rsidRPr="0008184A" w:rsidDel="00791A1D" w:rsidRDefault="006472F9" w:rsidP="00D16896">
            <w:pPr>
              <w:pStyle w:val="Tabletext"/>
              <w:keepLines w:val="0"/>
              <w:spacing w:after="0" w:line="240" w:lineRule="auto"/>
              <w:rPr>
                <w:del w:id="822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823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5:匯撥</w:delText>
              </w:r>
            </w:del>
          </w:p>
        </w:tc>
      </w:tr>
      <w:tr w:rsidR="00F15918" w:rsidDel="00791A1D">
        <w:trPr>
          <w:del w:id="824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F15918" w:rsidRPr="006878F3" w:rsidDel="00791A1D" w:rsidRDefault="00F15918" w:rsidP="00D16896">
            <w:pPr>
              <w:pStyle w:val="Tabletext"/>
              <w:keepLines w:val="0"/>
              <w:spacing w:after="0" w:line="240" w:lineRule="auto"/>
              <w:rPr>
                <w:del w:id="82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82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REAL_PAY_AMT實支金額</w:delText>
              </w:r>
            </w:del>
          </w:p>
        </w:tc>
        <w:tc>
          <w:tcPr>
            <w:tcW w:w="4494" w:type="dxa"/>
          </w:tcPr>
          <w:p w:rsidR="00F15918" w:rsidRPr="00E9694D" w:rsidDel="00791A1D" w:rsidRDefault="00F15918" w:rsidP="00F15918">
            <w:pPr>
              <w:pStyle w:val="Tabletext"/>
              <w:keepLines w:val="0"/>
              <w:spacing w:after="0" w:line="240" w:lineRule="auto"/>
              <w:rPr>
                <w:del w:id="827" w:author="I9003212" w:date="2008-12-29T16:56:00Z"/>
                <w:rFonts w:ascii="細明體" w:hAnsi="細明體"/>
                <w:kern w:val="2"/>
                <w:szCs w:val="24"/>
              </w:rPr>
            </w:pPr>
            <w:del w:id="82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Pr="00E9694D" w:rsidDel="00791A1D">
                <w:rPr>
                  <w:rFonts w:ascii="細明體" w:hAnsi="細明體" w:hint="eastAsia"/>
                  <w:kern w:val="2"/>
                  <w:szCs w:val="24"/>
                </w:rPr>
                <w:delText>.TOT_AMT</w:delText>
              </w:r>
            </w:del>
          </w:p>
        </w:tc>
        <w:tc>
          <w:tcPr>
            <w:tcW w:w="1448" w:type="dxa"/>
          </w:tcPr>
          <w:p w:rsidR="00F15918" w:rsidDel="00791A1D" w:rsidRDefault="00F15918" w:rsidP="00D16896">
            <w:pPr>
              <w:rPr>
                <w:del w:id="829" w:author="I9003212" w:date="2008-12-29T16:56:00Z"/>
                <w:rFonts w:ascii="細明體" w:eastAsia="細明體" w:hAnsi="細明體" w:hint="eastAsia"/>
              </w:rPr>
            </w:pPr>
          </w:p>
        </w:tc>
      </w:tr>
      <w:tr w:rsidR="00D16896" w:rsidDel="00791A1D">
        <w:trPr>
          <w:del w:id="830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D16896" w:rsidRPr="006878F3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83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83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TLK_AMT</w:delText>
              </w:r>
              <w:r w:rsidDel="00791A1D">
                <w:rPr>
                  <w:rFonts w:ascii="Arial" w:eastAsia="細明體" w:hAnsi="Arial" w:cs="Arial" w:hint="eastAsia"/>
                </w:rPr>
                <w:delText>和解金額</w:delText>
              </w:r>
            </w:del>
          </w:p>
        </w:tc>
        <w:tc>
          <w:tcPr>
            <w:tcW w:w="4494" w:type="dxa"/>
          </w:tcPr>
          <w:p w:rsidR="00D16896" w:rsidRPr="00E9694D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833" w:author="I9003212" w:date="2008-12-29T16:56:00Z"/>
                <w:rFonts w:ascii="細明體" w:hAnsi="細明體"/>
                <w:kern w:val="2"/>
                <w:szCs w:val="24"/>
              </w:rPr>
            </w:pPr>
            <w:del w:id="834" w:author="I9003212" w:date="2008-12-29T16:56:00Z">
              <w:r w:rsidRPr="00E9694D" w:rsidDel="00791A1D">
                <w:rPr>
                  <w:rFonts w:ascii="細明體" w:hAnsi="細明體" w:hint="eastAsia"/>
                  <w:kern w:val="2"/>
                  <w:szCs w:val="24"/>
                </w:rPr>
                <w:delText>0</w:delText>
              </w:r>
            </w:del>
          </w:p>
        </w:tc>
        <w:tc>
          <w:tcPr>
            <w:tcW w:w="1448" w:type="dxa"/>
          </w:tcPr>
          <w:p w:rsidR="00D16896" w:rsidDel="00791A1D" w:rsidRDefault="00D16896" w:rsidP="00D16896">
            <w:pPr>
              <w:rPr>
                <w:del w:id="835" w:author="I9003212" w:date="2008-12-29T16:56:00Z"/>
                <w:rFonts w:ascii="細明體" w:eastAsia="細明體" w:hAnsi="細明體" w:hint="eastAsia"/>
              </w:rPr>
            </w:pPr>
          </w:p>
        </w:tc>
      </w:tr>
      <w:tr w:rsidR="00F15918" w:rsidDel="00791A1D">
        <w:trPr>
          <w:del w:id="836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F15918" w:rsidRPr="006878F3" w:rsidDel="00791A1D" w:rsidRDefault="00F15918" w:rsidP="00D16896">
            <w:pPr>
              <w:pStyle w:val="Tabletext"/>
              <w:keepLines w:val="0"/>
              <w:spacing w:after="0" w:line="240" w:lineRule="auto"/>
              <w:rPr>
                <w:del w:id="83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3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MAIN_PROD_ID</w:delText>
              </w:r>
            </w:del>
          </w:p>
          <w:p w:rsidR="00F15918" w:rsidRPr="006878F3" w:rsidDel="00791A1D" w:rsidRDefault="00F15918" w:rsidP="00D16896">
            <w:pPr>
              <w:pStyle w:val="Tabletext"/>
              <w:keepLines w:val="0"/>
              <w:spacing w:after="0" w:line="240" w:lineRule="auto"/>
              <w:rPr>
                <w:del w:id="83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4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主約險別</w:delText>
              </w:r>
            </w:del>
          </w:p>
        </w:tc>
        <w:tc>
          <w:tcPr>
            <w:tcW w:w="4494" w:type="dxa"/>
          </w:tcPr>
          <w:p w:rsidR="00F15918" w:rsidRPr="00113E1A" w:rsidDel="00791A1D" w:rsidRDefault="00F15918" w:rsidP="00791A1D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84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  <w:pPrChange w:id="842" w:author="I9003212" w:date="2008-12-29T16:56:00Z">
                <w:pPr>
                  <w:pStyle w:val="Tabletext"/>
                  <w:keepLines w:val="0"/>
                  <w:spacing w:after="0" w:line="240" w:lineRule="auto"/>
                  <w:ind w:left="300" w:hangingChars="150" w:hanging="300"/>
                </w:pPr>
              </w:pPrChange>
            </w:pPr>
            <w:del w:id="843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</w:delText>
              </w:r>
              <w:r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OR DTAAB501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PROD_ID</w:delText>
              </w:r>
            </w:del>
          </w:p>
        </w:tc>
        <w:tc>
          <w:tcPr>
            <w:tcW w:w="1448" w:type="dxa"/>
          </w:tcPr>
          <w:p w:rsidR="00F15918" w:rsidDel="00791A1D" w:rsidRDefault="00F15918" w:rsidP="00D16896">
            <w:pPr>
              <w:rPr>
                <w:del w:id="844" w:author="I9003212" w:date="2008-12-29T16:56:00Z"/>
                <w:rFonts w:ascii="細明體" w:eastAsia="細明體" w:hAnsi="細明體" w:hint="eastAsia"/>
              </w:rPr>
            </w:pPr>
          </w:p>
        </w:tc>
      </w:tr>
      <w:tr w:rsidR="00D16896" w:rsidDel="00791A1D">
        <w:trPr>
          <w:del w:id="845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D16896" w:rsidRPr="006878F3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84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47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_MAIN</w:delText>
              </w:r>
            </w:del>
          </w:p>
          <w:p w:rsidR="00D16896" w:rsidRPr="006878F3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84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49" w:author="I9003212" w:date="2008-12-29T16:56:00Z"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主約</w:delText>
              </w:r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退還保費</w:delText>
              </w:r>
            </w:del>
          </w:p>
        </w:tc>
        <w:tc>
          <w:tcPr>
            <w:tcW w:w="4494" w:type="dxa"/>
            <w:vAlign w:val="center"/>
          </w:tcPr>
          <w:p w:rsidR="00D16896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85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51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R="001D4E00" w:rsidRPr="00E32702" w:rsidDel="00791A1D">
                <w:rPr>
                  <w:rFonts w:eastAsia="細明體"/>
                  <w:kern w:val="2"/>
                  <w:szCs w:val="24"/>
                </w:rPr>
                <w:delText xml:space="preserve"> </w:delText>
              </w:r>
              <w:r w:rsidR="001D4E00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(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="001D4E00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1D4E00" w:rsidRPr="00E32702" w:rsidDel="00791A1D">
                <w:rPr>
                  <w:rFonts w:eastAsia="細明體"/>
                  <w:kern w:val="2"/>
                  <w:szCs w:val="24"/>
                </w:rPr>
                <w:delText>PROD_KIND = ‘1’</w:delText>
              </w:r>
              <w:r w:rsidR="001D4E00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="001D4E00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="001D4E00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="001D4E00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="001D4E00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R="001D4E00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1</w:delText>
              </w:r>
              <w:r w:rsidR="001D4E00"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AND </w:delText>
              </w:r>
            </w:del>
          </w:p>
          <w:p w:rsidR="00D16896" w:rsidRPr="001D4E00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852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85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(DTAAB001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R="0023765A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= 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="0023765A" w:rsidDel="00791A1D">
                <w:delText xml:space="preserve"> </w:delText>
              </w:r>
              <w:r w:rsidR="0023765A" w:rsidRPr="0023765A" w:rsidDel="00791A1D">
                <w:rPr>
                  <w:rFonts w:eastAsia="SimHei"/>
                </w:rPr>
                <w:delText>JAL1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R="001D4E00" w:rsidDel="00791A1D">
                <w:rPr>
                  <w:rFonts w:hint="eastAsia"/>
                  <w:lang w:eastAsia="zh-TW"/>
                </w:rPr>
                <w:delText xml:space="preserve"> OR 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="001D4E00"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R="001D4E0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= </w:delText>
              </w:r>
              <w:r w:rsidR="001D4E00" w:rsidRPr="00C136BA" w:rsidDel="00791A1D">
                <w:rPr>
                  <w:rFonts w:eastAsia="SimHei"/>
                </w:rPr>
                <w:delText>’</w:delText>
              </w:r>
              <w:r w:rsidR="001D4E00" w:rsidDel="00791A1D">
                <w:delText xml:space="preserve"> </w:delText>
              </w:r>
              <w:r w:rsidR="001D4E00" w:rsidRPr="0023765A" w:rsidDel="00791A1D">
                <w:rPr>
                  <w:rFonts w:eastAsia="SimHei"/>
                </w:rPr>
                <w:delText>JAL1</w:delText>
              </w:r>
              <w:r w:rsidR="001D4E00" w:rsidRPr="00C136BA" w:rsidDel="00791A1D">
                <w:rPr>
                  <w:rFonts w:eastAsia="SimHei"/>
                </w:rPr>
                <w:delText>’</w:delText>
              </w:r>
              <w:r w:rsidR="001D4E00"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D16896" w:rsidRPr="00113E1A" w:rsidDel="00791A1D" w:rsidRDefault="00A0312B" w:rsidP="00D16896">
            <w:pPr>
              <w:pStyle w:val="Tabletext"/>
              <w:keepLines w:val="0"/>
              <w:spacing w:after="0" w:line="240" w:lineRule="auto"/>
              <w:rPr>
                <w:del w:id="854" w:author="I9003212" w:date="2008-12-29T16:56:00Z"/>
                <w:rFonts w:ascii="細明體" w:eastAsia="細明體" w:hAnsi="細明體"/>
                <w:kern w:val="2"/>
                <w:szCs w:val="24"/>
              </w:rPr>
            </w:pPr>
            <w:del w:id="855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_MAIN</w:delText>
              </w:r>
              <w:r w:rsidR="00D16896"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="00965CCE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3" type="#_x0000_t75" style="width:105.75pt;height:15.75pt" o:ole="">
                    <v:imagedata r:id="rId7" o:title=""/>
                  </v:shape>
                  <o:OLEObject Type="Embed" ProgID="Equation.3" ShapeID="_x0000_i1033" DrawAspect="Content" ObjectID="_1657345848" r:id="rId17"/>
                </w:object>
              </w:r>
              <w:r w:rsidR="00965CCE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="00965CCE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4" type="#_x0000_t75" style="width:102pt;height:15pt" o:ole="">
                    <v:imagedata r:id="rId9" o:title=""/>
                  </v:shape>
                  <o:OLEObject Type="Embed" ProgID="Equation.3" ShapeID="_x0000_i1034" DrawAspect="Content" ObjectID="_1657345849" r:id="rId18"/>
                </w:object>
              </w:r>
            </w:del>
          </w:p>
        </w:tc>
        <w:tc>
          <w:tcPr>
            <w:tcW w:w="1448" w:type="dxa"/>
          </w:tcPr>
          <w:p w:rsidR="00D16896" w:rsidDel="00791A1D" w:rsidRDefault="00D16896" w:rsidP="00D16896">
            <w:pPr>
              <w:rPr>
                <w:del w:id="856" w:author="I9003212" w:date="2008-12-29T16:56:00Z"/>
                <w:rFonts w:ascii="細明體" w:eastAsia="細明體" w:hAnsi="細明體" w:hint="eastAsia"/>
              </w:rPr>
            </w:pPr>
          </w:p>
        </w:tc>
      </w:tr>
      <w:tr w:rsidR="0047096F" w:rsidDel="00791A1D">
        <w:trPr>
          <w:del w:id="857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47096F" w:rsidRPr="006878F3" w:rsidDel="00791A1D" w:rsidRDefault="0047096F" w:rsidP="00D16896">
            <w:pPr>
              <w:pStyle w:val="Tabletext"/>
              <w:keepLines w:val="0"/>
              <w:spacing w:after="0" w:line="240" w:lineRule="auto"/>
              <w:rPr>
                <w:del w:id="85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59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RD_PROD_ID</w:delText>
              </w:r>
            </w:del>
          </w:p>
          <w:p w:rsidR="0047096F" w:rsidRPr="006878F3" w:rsidDel="00791A1D" w:rsidRDefault="0047096F" w:rsidP="00D16896">
            <w:pPr>
              <w:pStyle w:val="Tabletext"/>
              <w:keepLines w:val="0"/>
              <w:spacing w:after="0" w:line="240" w:lineRule="auto"/>
              <w:rPr>
                <w:del w:id="86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61" w:author="I9003212" w:date="2008-12-29T16:56:00Z"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附約險別</w:delText>
              </w:r>
            </w:del>
          </w:p>
        </w:tc>
        <w:tc>
          <w:tcPr>
            <w:tcW w:w="4494" w:type="dxa"/>
          </w:tcPr>
          <w:p w:rsidR="0047096F" w:rsidRPr="00264FEA" w:rsidDel="00791A1D" w:rsidRDefault="0047096F" w:rsidP="0047096F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del w:id="862" w:author="I9003212" w:date="2008-12-29T16:56:00Z"/>
                <w:rFonts w:hint="eastAsia"/>
                <w:lang w:eastAsia="zh-TW"/>
              </w:rPr>
            </w:pPr>
            <w:del w:id="863" w:author="I9003212" w:date="2008-12-29T16:56:00Z">
              <w:r w:rsidRPr="00E32702" w:rsidDel="00791A1D">
                <w:rPr>
                  <w:rFonts w:eastAsia="SimHei"/>
                </w:rPr>
                <w:delText xml:space="preserve">IF </w:delText>
              </w:r>
              <w:r w:rsidDel="00791A1D">
                <w:rPr>
                  <w:rFonts w:hint="eastAsia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rPr>
                  <w:rFonts w:eastAsia="SimHei"/>
                </w:rPr>
                <w:delText xml:space="preserve">.PROD_KIND = ‘2’ 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 = ‘2’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47096F" w:rsidRPr="00E32702" w:rsidDel="00791A1D" w:rsidRDefault="0047096F" w:rsidP="0047096F">
            <w:pPr>
              <w:pStyle w:val="Tabletext"/>
              <w:keepLines w:val="0"/>
              <w:spacing w:after="0" w:line="240" w:lineRule="auto"/>
              <w:rPr>
                <w:del w:id="864" w:author="I9003212" w:date="2008-12-29T16:56:00Z"/>
                <w:rFonts w:hint="eastAsia"/>
                <w:lang w:eastAsia="zh-TW"/>
              </w:rPr>
            </w:pPr>
            <w:del w:id="865" w:author="I9003212" w:date="2008-12-29T16:56:00Z">
              <w:r w:rsidRPr="00E32702" w:rsidDel="00791A1D">
                <w:delText>寫入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E32702" w:rsidDel="00791A1D">
                <w:delText>.PROD_ID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E32702" w:rsidDel="00791A1D">
                <w:rPr>
                  <w:rFonts w:eastAsia="SimHei"/>
                </w:rPr>
                <w:delText>.PROD_KIND</w:delText>
              </w:r>
            </w:del>
          </w:p>
        </w:tc>
        <w:tc>
          <w:tcPr>
            <w:tcW w:w="1448" w:type="dxa"/>
          </w:tcPr>
          <w:p w:rsidR="0047096F" w:rsidRPr="00654602" w:rsidDel="00791A1D" w:rsidRDefault="0047096F" w:rsidP="00D16896">
            <w:pPr>
              <w:pStyle w:val="Tabletext"/>
              <w:keepLines w:val="0"/>
              <w:spacing w:after="0" w:line="240" w:lineRule="auto"/>
              <w:rPr>
                <w:del w:id="866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D16896" w:rsidDel="00791A1D">
        <w:trPr>
          <w:del w:id="867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B93D18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868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69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_RD</w:delText>
              </w:r>
            </w:del>
          </w:p>
          <w:p w:rsidR="00D16896" w:rsidRPr="006878F3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870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71" w:author="I9003212" w:date="2008-12-29T16:56:00Z">
              <w:r w:rsidRPr="00A0312B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附約</w:delText>
              </w:r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退還保費</w:delText>
              </w:r>
            </w:del>
          </w:p>
        </w:tc>
        <w:tc>
          <w:tcPr>
            <w:tcW w:w="4494" w:type="dxa"/>
          </w:tcPr>
          <w:p w:rsidR="009A286D" w:rsidDel="00791A1D" w:rsidRDefault="009A286D" w:rsidP="009A286D">
            <w:pPr>
              <w:pStyle w:val="Tabletext"/>
              <w:keepLines w:val="0"/>
              <w:spacing w:after="0" w:line="240" w:lineRule="auto"/>
              <w:rPr>
                <w:del w:id="87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73" w:author="I9003212" w:date="2008-12-29T16:56:00Z"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IF 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 xml:space="preserve"> 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(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PROD_KIND = ‘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>2</w:delText>
              </w:r>
              <w:r w:rsidRPr="00E32702" w:rsidDel="00791A1D">
                <w:rPr>
                  <w:rFonts w:eastAsia="細明體"/>
                  <w:kern w:val="2"/>
                  <w:szCs w:val="24"/>
                </w:rPr>
                <w:delText>’</w:delText>
              </w:r>
              <w:r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OR  DTAAB501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.PROD_K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IND</w:delText>
              </w:r>
              <w:r w:rsidRPr="00113E1A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 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‘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2</w:delText>
              </w:r>
              <w:r w:rsidRPr="00113E1A" w:rsidDel="00791A1D">
                <w:rPr>
                  <w:rFonts w:ascii="細明體" w:eastAsia="細明體" w:hAnsi="細明體"/>
                  <w:kern w:val="2"/>
                  <w:szCs w:val="24"/>
                </w:rPr>
                <w:delText>’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) AND </w:delText>
              </w:r>
            </w:del>
          </w:p>
          <w:p w:rsidR="009A286D" w:rsidRPr="001D4E00" w:rsidDel="00791A1D" w:rsidRDefault="009A286D" w:rsidP="009A286D">
            <w:pPr>
              <w:pStyle w:val="Tabletext"/>
              <w:keepLines w:val="0"/>
              <w:spacing w:after="0" w:line="240" w:lineRule="auto"/>
              <w:rPr>
                <w:del w:id="874" w:author="I9003212" w:date="2008-12-29T16:56:00Z"/>
                <w:rFonts w:ascii="細明體" w:hAnsi="細明體" w:hint="eastAsia"/>
                <w:kern w:val="2"/>
                <w:szCs w:val="24"/>
                <w:lang w:eastAsia="zh-TW"/>
              </w:rPr>
            </w:pPr>
            <w:del w:id="87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   (DTAAB001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= 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Del="00791A1D">
                <w:delText xml:space="preserve"> </w:delText>
              </w:r>
              <w:r w:rsidRPr="0023765A" w:rsidDel="00791A1D">
                <w:rPr>
                  <w:rFonts w:eastAsia="SimHei"/>
                </w:rPr>
                <w:delText>JAL1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Del="00791A1D">
                <w:rPr>
                  <w:rFonts w:hint="eastAsia"/>
                  <w:lang w:eastAsia="zh-TW"/>
                </w:rPr>
                <w:delText xml:space="preserve"> OR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DTAAB501</w:delText>
              </w:r>
              <w:r w:rsidRPr="006C78E8" w:rsidDel="00791A1D">
                <w:rPr>
                  <w:rFonts w:ascii="細明體" w:eastAsia="細明體" w:hAnsi="細明體"/>
                  <w:kern w:val="2"/>
                  <w:szCs w:val="24"/>
                </w:rPr>
                <w:delText xml:space="preserve">.CLAM_AMT_CODE 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 xml:space="preserve">= 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Del="00791A1D">
                <w:delText xml:space="preserve"> </w:delText>
              </w:r>
              <w:r w:rsidRPr="0023765A" w:rsidDel="00791A1D">
                <w:rPr>
                  <w:rFonts w:eastAsia="SimHei"/>
                </w:rPr>
                <w:delText>JAL1</w:delText>
              </w:r>
              <w:r w:rsidRPr="00C136BA" w:rsidDel="00791A1D">
                <w:rPr>
                  <w:rFonts w:eastAsia="SimHei"/>
                </w:rPr>
                <w:delText>’</w:delText>
              </w:r>
              <w:r w:rsidDel="00791A1D">
                <w:rPr>
                  <w:rFonts w:hint="eastAsia"/>
                  <w:lang w:eastAsia="zh-TW"/>
                </w:rPr>
                <w:delText>)</w:delText>
              </w:r>
            </w:del>
          </w:p>
          <w:p w:rsidR="00D16896" w:rsidRPr="003A68AD" w:rsidDel="00791A1D" w:rsidRDefault="00301EFC" w:rsidP="00D16896">
            <w:pPr>
              <w:pStyle w:val="Tabletext"/>
              <w:keepLines w:val="0"/>
              <w:spacing w:after="0" w:line="240" w:lineRule="auto"/>
              <w:rPr>
                <w:del w:id="876" w:author="I9003212" w:date="2008-12-29T16:56:00Z"/>
                <w:rFonts w:ascii="細明體" w:eastAsia="細明體" w:hAnsi="細明體"/>
                <w:kern w:val="2"/>
                <w:szCs w:val="24"/>
              </w:rPr>
            </w:pPr>
            <w:del w:id="877" w:author="I9003212" w:date="2008-12-29T16:56:00Z">
              <w:r w:rsidRPr="00A0312B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 xml:space="preserve"> </w:delText>
              </w:r>
              <w:r w:rsidR="00D16896"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_RD</w:delText>
              </w:r>
              <w:r w:rsidR="00D16896" w:rsidRPr="003A68AD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 xml:space="preserve"> =</w:delText>
              </w:r>
              <w:r w:rsidR="009A286D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5" type="#_x0000_t75" style="width:105.75pt;height:15.75pt" o:ole="">
                    <v:imagedata r:id="rId7" o:title=""/>
                  </v:shape>
                  <o:OLEObject Type="Embed" ProgID="Equation.3" ShapeID="_x0000_i1035" DrawAspect="Content" ObjectID="_1657345850" r:id="rId19"/>
                </w:object>
              </w:r>
              <w:r w:rsidR="009A286D" w:rsidDel="00791A1D">
                <w:rPr>
                  <w:rFonts w:eastAsia="細明體" w:hint="eastAsia"/>
                  <w:kern w:val="2"/>
                  <w:szCs w:val="24"/>
                  <w:lang w:eastAsia="zh-TW"/>
                </w:rPr>
                <w:delText xml:space="preserve"> OR </w:delText>
              </w:r>
              <w:r w:rsidR="009A286D" w:rsidRPr="00E32702" w:rsidDel="00791A1D">
                <w:rPr>
                  <w:rFonts w:eastAsia="細明體"/>
                  <w:kern w:val="2"/>
                  <w:position w:val="-14"/>
                  <w:szCs w:val="24"/>
                </w:rPr>
                <w:object w:dxaOrig="2720" w:dyaOrig="400">
                  <v:shape id="_x0000_i1036" type="#_x0000_t75" style="width:102pt;height:15pt" o:ole="">
                    <v:imagedata r:id="rId9" o:title=""/>
                  </v:shape>
                  <o:OLEObject Type="Embed" ProgID="Equation.3" ShapeID="_x0000_i1036" DrawAspect="Content" ObjectID="_1657345851" r:id="rId20"/>
                </w:object>
              </w:r>
            </w:del>
          </w:p>
        </w:tc>
        <w:tc>
          <w:tcPr>
            <w:tcW w:w="1448" w:type="dxa"/>
          </w:tcPr>
          <w:p w:rsidR="00D16896" w:rsidRPr="00654602" w:rsidDel="00791A1D" w:rsidRDefault="00D16896" w:rsidP="00D16896">
            <w:pPr>
              <w:pStyle w:val="Tabletext"/>
              <w:keepLines w:val="0"/>
              <w:spacing w:after="0" w:line="240" w:lineRule="auto"/>
              <w:rPr>
                <w:del w:id="878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F16872" w:rsidDel="00791A1D">
        <w:trPr>
          <w:del w:id="879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F16872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880" w:author="I9003212" w:date="2008-12-29T16:56:00Z"/>
                <w:rStyle w:val="style31"/>
                <w:rFonts w:hint="eastAsia"/>
                <w:lang w:eastAsia="zh-TW"/>
              </w:rPr>
            </w:pPr>
            <w:del w:id="881" w:author="I9003212" w:date="2008-12-29T16:56:00Z">
              <w:r w:rsidDel="00791A1D">
                <w:rPr>
                  <w:rStyle w:val="style31"/>
                </w:rPr>
                <w:delText>POL_VAL</w:delText>
              </w:r>
            </w:del>
          </w:p>
          <w:p w:rsidR="00F16872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882" w:author="I9003212" w:date="2008-12-29T16:56:00Z"/>
                <w:rStyle w:val="style31"/>
                <w:rFonts w:hint="eastAsia"/>
                <w:lang w:eastAsia="zh-TW"/>
              </w:rPr>
            </w:pPr>
            <w:del w:id="883" w:author="I9003212" w:date="2008-12-29T16:56:00Z">
              <w:r w:rsidDel="00791A1D">
                <w:rPr>
                  <w:rStyle w:val="style31"/>
                  <w:rFonts w:hint="eastAsia"/>
                </w:rPr>
                <w:delText>投資商品</w:delText>
              </w:r>
              <w:r w:rsidDel="00791A1D">
                <w:rPr>
                  <w:rStyle w:val="style31"/>
                </w:rPr>
                <w:delText>保單價值</w:delText>
              </w:r>
            </w:del>
          </w:p>
        </w:tc>
        <w:tc>
          <w:tcPr>
            <w:tcW w:w="4494" w:type="dxa"/>
          </w:tcPr>
          <w:p w:rsidR="00F16872" w:rsidRPr="003A68AD" w:rsidDel="00791A1D" w:rsidRDefault="00F16872" w:rsidP="00D16896">
            <w:pPr>
              <w:pStyle w:val="Tabletext"/>
              <w:keepLines w:val="0"/>
              <w:spacing w:after="0" w:line="240" w:lineRule="auto"/>
              <w:rPr>
                <w:del w:id="884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88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0</w:delText>
              </w:r>
            </w:del>
          </w:p>
        </w:tc>
        <w:tc>
          <w:tcPr>
            <w:tcW w:w="1448" w:type="dxa"/>
          </w:tcPr>
          <w:p w:rsidR="00F16872" w:rsidRPr="00124B89" w:rsidDel="00791A1D" w:rsidRDefault="00124B89" w:rsidP="00D16896">
            <w:pPr>
              <w:pStyle w:val="Tabletext"/>
              <w:keepLines w:val="0"/>
              <w:spacing w:after="0" w:line="240" w:lineRule="auto"/>
              <w:rPr>
                <w:del w:id="88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87" w:author="I9003212" w:date="2008-12-29T16:56:00Z">
              <w:r w:rsidRPr="00124B8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新系統不另外設定這個理賠項目</w:delText>
              </w:r>
            </w:del>
          </w:p>
        </w:tc>
      </w:tr>
      <w:tr w:rsidR="0057224C" w:rsidDel="00791A1D">
        <w:trPr>
          <w:del w:id="888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57224C" w:rsidRPr="006878F3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88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9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RTN_LOAN_AMT</w:delText>
              </w:r>
            </w:del>
          </w:p>
          <w:p w:rsidR="0057224C" w:rsidRPr="006878F3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89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89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償還貸款本金</w:delText>
              </w:r>
            </w:del>
          </w:p>
        </w:tc>
        <w:tc>
          <w:tcPr>
            <w:tcW w:w="4494" w:type="dxa"/>
          </w:tcPr>
          <w:p w:rsidR="0057224C" w:rsidRPr="007911B6" w:rsidDel="00791A1D" w:rsidRDefault="0057224C" w:rsidP="0057224C">
            <w:pPr>
              <w:pStyle w:val="Tabletext"/>
              <w:keepLines w:val="0"/>
              <w:spacing w:after="0" w:line="240" w:lineRule="auto"/>
              <w:rPr>
                <w:del w:id="893" w:author="I9003212" w:date="2008-12-29T16:56:00Z"/>
                <w:lang w:eastAsia="zh-TW"/>
              </w:rPr>
            </w:pPr>
            <w:del w:id="894" w:author="I9003212" w:date="2008-12-29T16:56:00Z">
              <w:r w:rsidRPr="007911B6" w:rsidDel="00791A1D">
                <w:delText xml:space="preserve">IF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.CLAM_AMT_CODE=’EBX3’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.CLAM_AMT_CODE=’EBX3’</w:delText>
              </w:r>
            </w:del>
          </w:p>
          <w:p w:rsidR="0057224C" w:rsidRPr="007911B6" w:rsidDel="00791A1D" w:rsidRDefault="0057224C" w:rsidP="0057224C">
            <w:pPr>
              <w:pStyle w:val="Tabletext"/>
              <w:keepLines w:val="0"/>
              <w:spacing w:after="0" w:line="240" w:lineRule="auto"/>
              <w:rPr>
                <w:del w:id="895" w:author="I9003212" w:date="2008-12-29T16:56:00Z"/>
              </w:rPr>
            </w:pPr>
            <w:del w:id="896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448" w:type="dxa"/>
          </w:tcPr>
          <w:p w:rsidR="0057224C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89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57224C" w:rsidDel="00791A1D">
        <w:trPr>
          <w:del w:id="898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57224C" w:rsidRPr="006878F3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89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0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RTN_LOAN_INT</w:delText>
              </w:r>
            </w:del>
          </w:p>
          <w:p w:rsidR="0057224C" w:rsidRPr="006878F3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90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0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償還貸款利息</w:delText>
              </w:r>
            </w:del>
          </w:p>
        </w:tc>
        <w:tc>
          <w:tcPr>
            <w:tcW w:w="4494" w:type="dxa"/>
          </w:tcPr>
          <w:p w:rsidR="0057224C" w:rsidRPr="007911B6" w:rsidDel="00791A1D" w:rsidRDefault="0057224C" w:rsidP="0057224C">
            <w:pPr>
              <w:pStyle w:val="Tabletext"/>
              <w:keepLines w:val="0"/>
              <w:spacing w:after="0" w:line="240" w:lineRule="auto"/>
              <w:rPr>
                <w:del w:id="903" w:author="I9003212" w:date="2008-12-29T16:56:00Z"/>
                <w:lang w:eastAsia="zh-TW"/>
              </w:rPr>
            </w:pPr>
            <w:del w:id="904" w:author="I9003212" w:date="2008-12-29T16:56:00Z">
              <w:r w:rsidRPr="007911B6" w:rsidDel="00791A1D">
                <w:delText>IF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 xml:space="preserve"> DTAAB001</w:delText>
              </w:r>
              <w:r w:rsidRPr="007911B6" w:rsidDel="00791A1D">
                <w:delText>.CLAM_AMT_CODE=’DAX4’</w:delText>
              </w:r>
              <w:r w:rsidDel="00791A1D">
                <w:rPr>
                  <w:rFonts w:hint="eastAsia"/>
                  <w:lang w:eastAsia="zh-TW"/>
                </w:rPr>
                <w:delText xml:space="preserve"> </w:delText>
              </w:r>
              <w:r w:rsidRPr="007911B6" w:rsidDel="00791A1D">
                <w:rPr>
                  <w:lang w:eastAsia="zh-TW"/>
                </w:rPr>
                <w:delText xml:space="preserve">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.CLAM_AMT_CODE=’DAX4’</w:delText>
              </w:r>
            </w:del>
          </w:p>
          <w:p w:rsidR="0057224C" w:rsidRPr="007911B6" w:rsidDel="00791A1D" w:rsidRDefault="0057224C" w:rsidP="0057224C">
            <w:pPr>
              <w:pStyle w:val="Tabletext"/>
              <w:keepLines w:val="0"/>
              <w:spacing w:after="0" w:line="240" w:lineRule="auto"/>
              <w:rPr>
                <w:del w:id="905" w:author="I9003212" w:date="2008-12-29T16:56:00Z"/>
              </w:rPr>
            </w:pPr>
            <w:del w:id="906" w:author="I9003212" w:date="2008-12-29T16:56:00Z">
              <w:r w:rsidRPr="007911B6" w:rsidDel="00791A1D">
                <w:delText>寫入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911B6" w:rsidDel="00791A1D">
                <w:delText>.PAY_AMT</w:delText>
              </w:r>
              <w:r w:rsidRPr="007911B6" w:rsidDel="00791A1D">
                <w:rPr>
                  <w:lang w:eastAsia="zh-TW"/>
                </w:rPr>
                <w:delText xml:space="preserve"> OR </w:delText>
              </w:r>
              <w:r w:rsidRPr="007911B6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911B6" w:rsidDel="00791A1D">
                <w:delText>.PAY_AMT</w:delText>
              </w:r>
            </w:del>
          </w:p>
        </w:tc>
        <w:tc>
          <w:tcPr>
            <w:tcW w:w="1448" w:type="dxa"/>
          </w:tcPr>
          <w:p w:rsidR="0057224C" w:rsidDel="00791A1D" w:rsidRDefault="0057224C" w:rsidP="00D16896">
            <w:pPr>
              <w:pStyle w:val="Tabletext"/>
              <w:keepLines w:val="0"/>
              <w:spacing w:after="0" w:line="240" w:lineRule="auto"/>
              <w:rPr>
                <w:del w:id="90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</w:p>
        </w:tc>
      </w:tr>
      <w:tr w:rsidR="00336EC8" w:rsidDel="00791A1D">
        <w:trPr>
          <w:del w:id="908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336EC8" w:rsidRPr="006878F3" w:rsidDel="00791A1D" w:rsidRDefault="00336EC8" w:rsidP="007715AC">
            <w:pPr>
              <w:pStyle w:val="Tabletext"/>
              <w:keepLines w:val="0"/>
              <w:spacing w:after="0" w:line="240" w:lineRule="auto"/>
              <w:rPr>
                <w:del w:id="90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1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RTN_PREM_AMT</w:delText>
              </w:r>
            </w:del>
          </w:p>
          <w:p w:rsidR="00336EC8" w:rsidRPr="006878F3" w:rsidDel="00791A1D" w:rsidRDefault="00336EC8" w:rsidP="007715AC">
            <w:pPr>
              <w:pStyle w:val="Tabletext"/>
              <w:keepLines w:val="0"/>
              <w:spacing w:after="0" w:line="240" w:lineRule="auto"/>
              <w:rPr>
                <w:del w:id="91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1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償還代繳保費本金</w:delText>
              </w:r>
            </w:del>
          </w:p>
        </w:tc>
        <w:tc>
          <w:tcPr>
            <w:tcW w:w="4494" w:type="dxa"/>
          </w:tcPr>
          <w:p w:rsidR="00336EC8" w:rsidRPr="007E21EA" w:rsidDel="00791A1D" w:rsidRDefault="00336EC8" w:rsidP="00336EC8">
            <w:pPr>
              <w:pStyle w:val="Tabletext"/>
              <w:keepLines w:val="0"/>
              <w:spacing w:after="0" w:line="240" w:lineRule="auto"/>
              <w:rPr>
                <w:del w:id="913" w:author="I9003212" w:date="2008-12-29T16:56:00Z"/>
                <w:lang w:eastAsia="zh-TW"/>
              </w:rPr>
            </w:pPr>
            <w:del w:id="914" w:author="I9003212" w:date="2008-12-29T16:56:00Z">
              <w:r w:rsidRPr="007E21EA" w:rsidDel="00791A1D">
                <w:delText xml:space="preserve">IF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.CLAM_AMT_CODE=’FAX5’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.CLAM_AMT_CODE=’FAX5’</w:delText>
              </w:r>
            </w:del>
          </w:p>
          <w:p w:rsidR="00336EC8" w:rsidRPr="007E21EA" w:rsidDel="00791A1D" w:rsidRDefault="00336EC8" w:rsidP="00336EC8">
            <w:pPr>
              <w:pStyle w:val="Tabletext"/>
              <w:keepLines w:val="0"/>
              <w:spacing w:after="0" w:line="240" w:lineRule="auto"/>
              <w:rPr>
                <w:del w:id="915" w:author="I9003212" w:date="2008-12-29T16:56:00Z"/>
              </w:rPr>
            </w:pPr>
            <w:del w:id="916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448" w:type="dxa"/>
          </w:tcPr>
          <w:p w:rsidR="00336EC8" w:rsidDel="00791A1D" w:rsidRDefault="00336EC8" w:rsidP="007715AC">
            <w:pPr>
              <w:rPr>
                <w:del w:id="917" w:author="I9003212" w:date="2008-12-29T16:56:00Z"/>
                <w:rFonts w:ascii="細明體" w:eastAsia="細明體" w:hAnsi="細明體" w:hint="eastAsia"/>
              </w:rPr>
            </w:pPr>
          </w:p>
        </w:tc>
      </w:tr>
      <w:tr w:rsidR="00336EC8" w:rsidDel="00791A1D">
        <w:trPr>
          <w:del w:id="918" w:author="I9003212" w:date="2008-12-29T16:56:00Z"/>
        </w:trPr>
        <w:tc>
          <w:tcPr>
            <w:tcW w:w="2446" w:type="dxa"/>
            <w:shd w:val="clear" w:color="auto" w:fill="FFFF99"/>
            <w:vAlign w:val="center"/>
          </w:tcPr>
          <w:p w:rsidR="00336EC8" w:rsidRPr="006878F3" w:rsidDel="00791A1D" w:rsidRDefault="00336EC8" w:rsidP="007715AC">
            <w:pPr>
              <w:pStyle w:val="Tabletext"/>
              <w:keepLines w:val="0"/>
              <w:spacing w:after="0" w:line="240" w:lineRule="auto"/>
              <w:rPr>
                <w:del w:id="91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2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RTN_PREM_INT</w:delText>
              </w:r>
            </w:del>
          </w:p>
          <w:p w:rsidR="00336EC8" w:rsidRPr="006878F3" w:rsidDel="00791A1D" w:rsidRDefault="00336EC8" w:rsidP="007715AC">
            <w:pPr>
              <w:pStyle w:val="Tabletext"/>
              <w:keepLines w:val="0"/>
              <w:spacing w:after="0" w:line="240" w:lineRule="auto"/>
              <w:rPr>
                <w:del w:id="92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2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償還代繳保費利息</w:delText>
              </w:r>
            </w:del>
          </w:p>
        </w:tc>
        <w:tc>
          <w:tcPr>
            <w:tcW w:w="4494" w:type="dxa"/>
          </w:tcPr>
          <w:p w:rsidR="00336EC8" w:rsidRPr="007E21EA" w:rsidDel="00791A1D" w:rsidRDefault="00336EC8" w:rsidP="00336EC8">
            <w:pPr>
              <w:pStyle w:val="Tabletext"/>
              <w:keepLines w:val="0"/>
              <w:spacing w:after="0" w:line="240" w:lineRule="auto"/>
              <w:rPr>
                <w:del w:id="923" w:author="I9003212" w:date="2008-12-29T16:56:00Z"/>
                <w:lang w:eastAsia="zh-TW"/>
              </w:rPr>
            </w:pPr>
            <w:del w:id="924" w:author="I9003212" w:date="2008-12-29T16:56:00Z">
              <w:r w:rsidRPr="007E21EA" w:rsidDel="00791A1D">
                <w:delText xml:space="preserve">IF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.CLAM_AMT_CODE=’ DBX6’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.CLAM_AMT_CODE=’ DBX6’</w:delText>
              </w:r>
            </w:del>
          </w:p>
          <w:p w:rsidR="00336EC8" w:rsidRPr="007E21EA" w:rsidDel="00791A1D" w:rsidRDefault="00336EC8" w:rsidP="00336EC8">
            <w:pPr>
              <w:pStyle w:val="Tabletext"/>
              <w:keepLines w:val="0"/>
              <w:spacing w:after="0" w:line="240" w:lineRule="auto"/>
              <w:rPr>
                <w:del w:id="925" w:author="I9003212" w:date="2008-12-29T16:56:00Z"/>
              </w:rPr>
            </w:pPr>
            <w:del w:id="926" w:author="I9003212" w:date="2008-12-29T16:56:00Z">
              <w:r w:rsidRPr="007E21EA" w:rsidDel="00791A1D">
                <w:delText>寫入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DTAAB001</w:delText>
              </w:r>
              <w:r w:rsidRPr="007E21EA" w:rsidDel="00791A1D">
                <w:delText>.PAY_AMT</w:delText>
              </w:r>
              <w:r w:rsidRPr="007E21EA" w:rsidDel="00791A1D">
                <w:rPr>
                  <w:lang w:eastAsia="zh-TW"/>
                </w:rPr>
                <w:delText xml:space="preserve"> OR </w:delText>
              </w:r>
              <w:r w:rsidRPr="007E21EA" w:rsidDel="00791A1D">
                <w:rPr>
                  <w:rFonts w:eastAsia="細明體"/>
                  <w:kern w:val="2"/>
                  <w:szCs w:val="24"/>
                  <w:lang w:eastAsia="zh-TW"/>
                </w:rPr>
                <w:delText>DTAAB501</w:delText>
              </w:r>
              <w:r w:rsidRPr="007E21EA" w:rsidDel="00791A1D">
                <w:delText>.PAY_AMT</w:delText>
              </w:r>
            </w:del>
          </w:p>
        </w:tc>
        <w:tc>
          <w:tcPr>
            <w:tcW w:w="1448" w:type="dxa"/>
          </w:tcPr>
          <w:p w:rsidR="00336EC8" w:rsidDel="00791A1D" w:rsidRDefault="00336EC8" w:rsidP="007715AC">
            <w:pPr>
              <w:rPr>
                <w:del w:id="927" w:author="I9003212" w:date="2008-12-29T16:56:00Z"/>
                <w:rFonts w:ascii="細明體" w:eastAsia="細明體" w:hAnsi="細明體" w:hint="eastAsia"/>
              </w:rPr>
            </w:pPr>
          </w:p>
        </w:tc>
      </w:tr>
    </w:tbl>
    <w:p w:rsidR="00D16896" w:rsidDel="00791A1D" w:rsidRDefault="00D16896" w:rsidP="00D16896">
      <w:pPr>
        <w:pStyle w:val="Tabletext"/>
        <w:keepLines w:val="0"/>
        <w:spacing w:after="0" w:line="240" w:lineRule="auto"/>
        <w:ind w:left="1701"/>
        <w:rPr>
          <w:del w:id="92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D16896" w:rsidDel="00791A1D" w:rsidRDefault="00D16896" w:rsidP="00D16896">
      <w:pPr>
        <w:pStyle w:val="Tabletext"/>
        <w:keepLines w:val="0"/>
        <w:numPr>
          <w:ilvl w:val="4"/>
          <w:numId w:val="2"/>
          <w:numberingChange w:id="929" w:author="I9003212" w:date="2008-12-29T16:40:00Z" w:original="%2:2:0:.%3:2:0:.%4:4:0:.%5:4:0:"/>
        </w:numPr>
        <w:spacing w:after="0" w:line="240" w:lineRule="auto"/>
        <w:rPr>
          <w:del w:id="93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31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資料檢查說明：</w:delText>
        </w:r>
      </w:del>
    </w:p>
    <w:p w:rsidR="00D16896" w:rsidDel="00791A1D" w:rsidRDefault="00A91C89" w:rsidP="00D16896">
      <w:pPr>
        <w:pStyle w:val="Tabletext"/>
        <w:keepLines w:val="0"/>
        <w:numPr>
          <w:ilvl w:val="5"/>
          <w:numId w:val="2"/>
          <w:numberingChange w:id="932" w:author="I9003212" w:date="2008-12-29T16:40:00Z" w:original="%2:2:0:.%3:2:0:.%4:4:0:.%5:4:0:.%6:1:0:"/>
        </w:numPr>
        <w:spacing w:after="0" w:line="240" w:lineRule="auto"/>
        <w:rPr>
          <w:del w:id="93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3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_PAY1=</w:delText>
        </w:r>
        <w:r w:rsidR="00DD13E4" w:rsidRPr="00A0312B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主約</w:delText>
        </w:r>
        <w:r w:rsidR="00DD13E4" w:rsidRPr="00A0312B" w:rsidDel="00791A1D">
          <w:rPr>
            <w:rFonts w:ascii="細明體" w:eastAsia="細明體" w:hAnsi="細明體"/>
            <w:kern w:val="2"/>
            <w:szCs w:val="24"/>
            <w:lang w:eastAsia="zh-TW"/>
          </w:rPr>
          <w:delText>退還保費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D16896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附約</w:delText>
        </w:r>
        <w:r w:rsidR="00DD13E4" w:rsidRPr="00A0312B" w:rsidDel="00791A1D">
          <w:rPr>
            <w:rFonts w:ascii="細明體" w:eastAsia="細明體" w:hAnsi="細明體"/>
            <w:kern w:val="2"/>
            <w:szCs w:val="24"/>
            <w:lang w:eastAsia="zh-TW"/>
          </w:rPr>
          <w:delText>退還保費</w:delText>
        </w:r>
        <w:r w:rsidR="00B93D18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</w:del>
    </w:p>
    <w:p w:rsidR="00D16896" w:rsidDel="00791A1D" w:rsidRDefault="00A91C89" w:rsidP="00D16896">
      <w:pPr>
        <w:pStyle w:val="Tabletext"/>
        <w:keepLines w:val="0"/>
        <w:numPr>
          <w:ilvl w:val="5"/>
          <w:numId w:val="2"/>
          <w:numberingChange w:id="935" w:author="I9003212" w:date="2008-12-29T16:40:00Z" w:original="%2:2:0:.%3:2:0:.%4:4:0:.%5:4:0:.%6:2:0:"/>
        </w:numPr>
        <w:spacing w:after="0" w:line="240" w:lineRule="auto"/>
        <w:rPr>
          <w:del w:id="93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3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_PAY2=</w:delText>
        </w:r>
        <w:r w:rsidR="00D16896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償還貸款本金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D16896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償還貸款利息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93D18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償還代繳保費本金</w:delText>
        </w:r>
        <w:r w:rsidR="00D16896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B93D18" w:rsidRPr="006878F3" w:rsidDel="00791A1D">
          <w:rPr>
            <w:rFonts w:ascii="細明體" w:eastAsia="細明體" w:hAnsi="細明體"/>
            <w:kern w:val="2"/>
            <w:szCs w:val="24"/>
            <w:lang w:eastAsia="zh-TW"/>
          </w:rPr>
          <w:delText>償還代繳保費利息</w:delText>
        </w:r>
      </w:del>
    </w:p>
    <w:p w:rsidR="00D16896" w:rsidDel="00791A1D" w:rsidRDefault="00D16896" w:rsidP="00D16896">
      <w:pPr>
        <w:pStyle w:val="Tabletext"/>
        <w:keepLines w:val="0"/>
        <w:numPr>
          <w:ilvl w:val="5"/>
          <w:numId w:val="2"/>
          <w:numberingChange w:id="938" w:author="I9003212" w:date="2008-12-29T16:40:00Z" w:original="%2:2:0:.%3:2:0:.%4:4:0:.%5:4:0:.%6:3:0:"/>
        </w:numPr>
        <w:spacing w:after="0" w:line="240" w:lineRule="auto"/>
        <w:rPr>
          <w:del w:id="93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4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IF 實支金額=</w:delText>
        </w:r>
        <w:r w:rsidRPr="007750B7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A91C8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CANC_PAY1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+ </w:delText>
        </w:r>
        <w:r w:rsidR="00A91C8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CANC_PAY2</w:delText>
        </w:r>
        <w:r w:rsidDel="00791A1D">
          <w:rPr>
            <w:rFonts w:ascii="細明體" w:eastAsia="細明體" w:hAnsi="細明體" w:hint="eastAsia"/>
            <w:b/>
            <w:kern w:val="2"/>
            <w:szCs w:val="24"/>
            <w:lang w:eastAsia="zh-TW"/>
          </w:rPr>
          <w:delText xml:space="preserve"> 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THEN 寫入檔案</w:delText>
        </w:r>
      </w:del>
    </w:p>
    <w:p w:rsidR="00D16896" w:rsidDel="00791A1D" w:rsidRDefault="00D16896" w:rsidP="00D16896">
      <w:pPr>
        <w:pStyle w:val="Tabletext"/>
        <w:keepLines w:val="0"/>
        <w:numPr>
          <w:ilvl w:val="5"/>
          <w:numId w:val="2"/>
          <w:numberingChange w:id="941" w:author="I9003212" w:date="2008-12-29T16:40:00Z" w:original="%2:2:0:.%3:2:0:.%4:4:0:.%5:4:0:.%6:4:0:"/>
        </w:numPr>
        <w:spacing w:after="0" w:line="240" w:lineRule="auto"/>
        <w:rPr>
          <w:del w:id="942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43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ELSE 執行STEP 7錯誤處理</w:delText>
        </w:r>
      </w:del>
    </w:p>
    <w:p w:rsidR="00D16896" w:rsidDel="00791A1D" w:rsidRDefault="00A307E9" w:rsidP="00D16896">
      <w:pPr>
        <w:pStyle w:val="Tabletext"/>
        <w:keepLines w:val="0"/>
        <w:numPr>
          <w:ilvl w:val="6"/>
          <w:numId w:val="2"/>
          <w:numberingChange w:id="944" w:author="I9003212" w:date="2008-12-29T16:40:00Z" w:original="%2:2:0:.%3:2:0:.%4:4:0:.%5:4:0:.%6:4:0:.%7:1:0:"/>
        </w:numPr>
        <w:spacing w:after="0" w:line="240" w:lineRule="auto"/>
        <w:rPr>
          <w:del w:id="945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46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CODE=E12</w:delText>
        </w:r>
      </w:del>
    </w:p>
    <w:p w:rsidR="00D16896" w:rsidDel="00791A1D" w:rsidRDefault="00D16896" w:rsidP="00D16896">
      <w:pPr>
        <w:pStyle w:val="Tabletext"/>
        <w:keepLines w:val="0"/>
        <w:numPr>
          <w:ilvl w:val="6"/>
          <w:numId w:val="2"/>
          <w:numberingChange w:id="947" w:author="I9003212" w:date="2008-12-29T16:40:00Z" w:original="%2:2:0:.%3:2:0:.%4:4:0:.%5:4:0:.%6:4:0:.%7:2:0:"/>
        </w:numPr>
        <w:spacing w:after="0" w:line="240" w:lineRule="auto"/>
        <w:rPr>
          <w:del w:id="94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49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MSG=</w:delText>
        </w:r>
        <w:r w:rsidR="00EF746E" w:rsidRPr="00C12563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(OR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EF746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RPr="001F1A89" w:rsidDel="00791A1D">
          <w:rPr>
            <w:rFonts w:ascii="細明體" w:eastAsia="細明體" w:hAnsi="細明體"/>
            <w:kern w:val="2"/>
            <w:szCs w:val="24"/>
          </w:rPr>
          <w:delText>POLICY_NO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="00EF746E" w:rsidRPr="00EF746E" w:rsidDel="00791A1D">
          <w:rPr>
            <w:rFonts w:eastAsia="細明體"/>
            <w:kern w:val="2"/>
            <w:szCs w:val="24"/>
            <w:lang w:eastAsia="zh-TW"/>
          </w:rPr>
          <w:delText xml:space="preserve">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EF746E" w:rsidRPr="001F1A89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APLY_NO(OR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EF746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APLY_NO)+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,實支=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DTAAB001</w:delText>
        </w:r>
        <w:r w:rsidR="00EF746E" w:rsidRPr="00E9694D" w:rsidDel="00791A1D">
          <w:rPr>
            <w:rFonts w:ascii="細明體" w:hAnsi="細明體" w:hint="eastAsia"/>
            <w:kern w:val="2"/>
            <w:szCs w:val="24"/>
          </w:rPr>
          <w:delText>.TOT_AMT</w:delText>
        </w:r>
        <w:r w:rsidR="00EF746E" w:rsidDel="00791A1D">
          <w:rPr>
            <w:rFonts w:ascii="細明體" w:hAnsi="細明體" w:hint="eastAsia"/>
            <w:kern w:val="2"/>
            <w:szCs w:val="24"/>
            <w:lang w:eastAsia="zh-TW"/>
          </w:rPr>
          <w:delText>(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OR 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DTAAB</w:delText>
        </w:r>
        <w:r w:rsidR="00EF746E" w:rsidDel="00791A1D">
          <w:rPr>
            <w:rFonts w:eastAsia="細明體" w:hint="eastAsia"/>
            <w:kern w:val="2"/>
            <w:szCs w:val="24"/>
            <w:lang w:eastAsia="zh-TW"/>
          </w:rPr>
          <w:delText>5</w:delText>
        </w:r>
        <w:r w:rsidR="00EF746E" w:rsidRPr="007E21EA" w:rsidDel="00791A1D">
          <w:rPr>
            <w:rFonts w:eastAsia="細明體"/>
            <w:kern w:val="2"/>
            <w:szCs w:val="24"/>
            <w:lang w:eastAsia="zh-TW"/>
          </w:rPr>
          <w:delText>01</w:delText>
        </w:r>
        <w:r w:rsidR="00EF746E" w:rsidDel="00791A1D">
          <w:rPr>
            <w:rFonts w:ascii="細明體" w:eastAsia="細明體" w:hAnsi="細明體" w:hint="eastAsia"/>
            <w:kern w:val="2"/>
            <w:szCs w:val="24"/>
          </w:rPr>
          <w:delText>.</w:delText>
        </w:r>
        <w:r w:rsidR="00EF746E" w:rsidRPr="00D07662" w:rsidDel="00791A1D">
          <w:rPr>
            <w:rFonts w:ascii="細明體" w:hAnsi="細明體" w:hint="eastAsia"/>
            <w:kern w:val="2"/>
            <w:szCs w:val="24"/>
          </w:rPr>
          <w:delText xml:space="preserve"> </w:delText>
        </w:r>
        <w:r w:rsidR="00EF746E" w:rsidRPr="00E9694D" w:rsidDel="00791A1D">
          <w:rPr>
            <w:rFonts w:ascii="細明體" w:hAnsi="細明體" w:hint="eastAsia"/>
            <w:kern w:val="2"/>
            <w:szCs w:val="24"/>
          </w:rPr>
          <w:delText>TOT_AMT</w:delText>
        </w:r>
        <w:r w:rsidR="00EF746E" w:rsidDel="00791A1D">
          <w:rPr>
            <w:rFonts w:ascii="細明體" w:hAnsi="細明體" w:hint="eastAsia"/>
            <w:kern w:val="2"/>
            <w:szCs w:val="24"/>
            <w:lang w:eastAsia="zh-TW"/>
          </w:rPr>
          <w:delText>)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,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正項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=</w:delText>
        </w:r>
        <w:r w:rsidDel="00791A1D">
          <w:rPr>
            <w:rFonts w:ascii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A91C8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CANC_PAY1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,負項=</w:delText>
        </w:r>
        <w:r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+</w:delText>
        </w:r>
        <w:r w:rsidRPr="00B25B0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  <w:r w:rsidR="00A91C8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CANC_PAY2</w:delText>
        </w:r>
      </w:del>
    </w:p>
    <w:p w:rsidR="00D16896" w:rsidDel="00791A1D" w:rsidRDefault="00D16896" w:rsidP="00D16896">
      <w:pPr>
        <w:pStyle w:val="Tabletext"/>
        <w:keepLines w:val="0"/>
        <w:numPr>
          <w:ilvl w:val="4"/>
          <w:numId w:val="2"/>
          <w:numberingChange w:id="950" w:author="I9003212" w:date="2008-12-29T16:40:00Z" w:original="%2:2:0:.%3:2:0:.%4:4:0:.%5:5:0:"/>
        </w:numPr>
        <w:spacing w:after="0" w:line="240" w:lineRule="auto"/>
        <w:rPr>
          <w:del w:id="95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5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回到</w:delText>
        </w:r>
        <w:r w:rsidR="006D655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.2.</w:delText>
        </w:r>
        <w:r w:rsidR="00124CDF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4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.2繼續讀下筆資料</w:delText>
        </w:r>
      </w:del>
    </w:p>
    <w:p w:rsidR="00D16896" w:rsidDel="00791A1D" w:rsidRDefault="00D16896" w:rsidP="008B40D9">
      <w:pPr>
        <w:pStyle w:val="Tabletext"/>
        <w:keepLines w:val="0"/>
        <w:spacing w:after="0" w:line="240" w:lineRule="auto"/>
        <w:rPr>
          <w:del w:id="95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8B40D9" w:rsidDel="00791A1D" w:rsidRDefault="004C6FA8" w:rsidP="008B40D9">
      <w:pPr>
        <w:pStyle w:val="Tabletext"/>
        <w:keepLines w:val="0"/>
        <w:numPr>
          <w:ilvl w:val="3"/>
          <w:numId w:val="2"/>
          <w:numberingChange w:id="954" w:author="I9003212" w:date="2008-12-29T16:40:00Z" w:original="%2:2:0:.%3:2:0:.%4:5:0:"/>
        </w:numPr>
        <w:spacing w:after="0" w:line="240" w:lineRule="auto"/>
        <w:rPr>
          <w:del w:id="955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56" w:author="I9003212" w:date="2008-12-29T16:56:00Z">
        <w:r w:rsidDel="00791A1D">
          <w:rPr>
            <w:rFonts w:ascii="新細明體" w:cs="新細明體" w:hint="eastAsia"/>
            <w:color w:val="000000"/>
            <w:lang w:val="zh-TW"/>
          </w:rPr>
          <w:delText>受款資料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資料：</w:delText>
        </w:r>
      </w:del>
    </w:p>
    <w:p w:rsidR="008B40D9" w:rsidRPr="00E9683C" w:rsidDel="00791A1D" w:rsidRDefault="008B40D9" w:rsidP="008B40D9">
      <w:pPr>
        <w:pStyle w:val="Tabletext"/>
        <w:keepLines w:val="0"/>
        <w:numPr>
          <w:ilvl w:val="4"/>
          <w:numId w:val="2"/>
          <w:numberingChange w:id="957" w:author="I9003212" w:date="2008-12-29T16:40:00Z" w:original="%2:2:0:.%3:2:0:.%4:5:0:.%5:1:0:"/>
        </w:numPr>
        <w:spacing w:after="0" w:line="240" w:lineRule="auto"/>
        <w:rPr>
          <w:del w:id="95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59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681963" w:rsidRPr="00681963" w:rsidDel="00791A1D">
          <w:rPr>
            <w:rFonts w:ascii="細明體" w:eastAsia="細明體" w:hAnsi="細明體"/>
            <w:kern w:val="2"/>
            <w:szCs w:val="24"/>
            <w:lang w:eastAsia="zh-TW"/>
          </w:rPr>
          <w:delText>REMIT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 </w:delText>
        </w:r>
      </w:del>
    </w:p>
    <w:p w:rsidR="001C0870" w:rsidDel="00791A1D" w:rsidRDefault="00CE28AD" w:rsidP="008B40D9">
      <w:pPr>
        <w:pStyle w:val="Tabletext"/>
        <w:keepLines w:val="0"/>
        <w:numPr>
          <w:ilvl w:val="4"/>
          <w:numId w:val="2"/>
          <w:numberingChange w:id="960" w:author="I9003212" w:date="2008-12-29T16:40:00Z" w:original="%2:2:0:.%3:2:0:.%4:5:0:.%5:2:0:"/>
        </w:numPr>
        <w:spacing w:after="0" w:line="240" w:lineRule="auto"/>
        <w:rPr>
          <w:del w:id="961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62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SQL5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=WHERE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</w:rPr>
          <w:delText xml:space="preserve"> DATE(A.</w:delText>
        </w:r>
        <w:r w:rsidR="008B40D9" w:rsidRPr="0026767E" w:rsidDel="00791A1D">
          <w:rPr>
            <w:rFonts w:ascii="細明體" w:hAnsi="細明體"/>
            <w:kern w:val="2"/>
            <w:szCs w:val="24"/>
          </w:rPr>
          <w:delText>APLY_DATE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</w:rPr>
          <w:delText>)=CURRENT DATE AND A.</w:delText>
        </w:r>
        <w:r w:rsidR="008B40D9" w:rsidRPr="0026767E" w:rsidDel="00791A1D">
          <w:rPr>
            <w:rFonts w:ascii="細明體" w:eastAsia="細明體" w:hAnsi="細明體"/>
            <w:kern w:val="2"/>
            <w:szCs w:val="24"/>
          </w:rPr>
          <w:delText>CLAM_CAT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</w:rPr>
          <w:delText xml:space="preserve"> 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8B40D9" w:rsidRPr="0026767E" w:rsidDel="00791A1D">
          <w:rPr>
            <w:rFonts w:ascii="細明體" w:eastAsia="細明體" w:hAnsi="細明體"/>
            <w:kern w:val="2"/>
            <w:szCs w:val="24"/>
          </w:rPr>
          <w:delText>‘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L</w:delText>
        </w:r>
        <w:r w:rsidR="008B40D9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8B40D9"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 AND</w:delText>
        </w:r>
        <w:r w:rsidR="008B40D9" w:rsidDel="00791A1D">
          <w:rPr>
            <w:rFonts w:ascii="Arial" w:hAnsi="Arial" w:cs="Arial" w:hint="eastAsia"/>
            <w:caps/>
            <w:color w:val="000000"/>
            <w:lang w:eastAsia="zh-TW"/>
          </w:rPr>
          <w:delText xml:space="preserve"> </w:delText>
        </w:r>
        <w:r w:rsidR="008B40D9" w:rsidRPr="0026767E" w:rsidDel="00791A1D">
          <w:rPr>
            <w:rFonts w:ascii="細明體" w:eastAsia="細明體" w:hAnsi="細明體" w:hint="eastAsia"/>
            <w:kern w:val="2"/>
            <w:szCs w:val="24"/>
          </w:rPr>
          <w:delText>A.</w:delText>
        </w:r>
        <w:r w:rsidR="008B40D9" w:rsidRPr="0026767E" w:rsidDel="00791A1D">
          <w:rPr>
            <w:rFonts w:ascii="細明體" w:eastAsia="細明體" w:hAnsi="細明體"/>
            <w:kern w:val="2"/>
            <w:szCs w:val="24"/>
          </w:rPr>
          <w:delText>PAY_ST</w:delText>
        </w:r>
        <w:r w:rsidR="008B40D9" w:rsidRPr="0026767E" w:rsidDel="00791A1D">
          <w:rPr>
            <w:rFonts w:ascii="細明體" w:eastAsia="細明體" w:hAnsi="細明體" w:hint="eastAsia"/>
            <w:kern w:val="2"/>
            <w:szCs w:val="24"/>
          </w:rPr>
          <w:delText xml:space="preserve">S 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IN (</w:delText>
        </w:r>
        <w:r w:rsidR="008B40D9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1</w:delText>
        </w:r>
        <w:r w:rsidR="008B40D9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2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EA306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EA3065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EA3065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3</w:delText>
        </w:r>
        <w:r w:rsidR="00EA3065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6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,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8</w:delText>
        </w:r>
        <w:r w:rsidR="00302000" w:rsidDel="00791A1D">
          <w:rPr>
            <w:rFonts w:ascii="細明體" w:eastAsia="細明體" w:hAnsi="細明體"/>
            <w:kern w:val="2"/>
            <w:szCs w:val="24"/>
            <w:lang w:eastAsia="zh-TW"/>
          </w:rPr>
          <w:delText>’</w:delText>
        </w:r>
        <w:r w:rsidR="00302000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)</w:delText>
        </w:r>
      </w:del>
    </w:p>
    <w:p w:rsidR="008B40D9" w:rsidDel="00791A1D" w:rsidRDefault="00084FD7" w:rsidP="008B40D9">
      <w:pPr>
        <w:pStyle w:val="Tabletext"/>
        <w:keepLines w:val="0"/>
        <w:numPr>
          <w:ilvl w:val="4"/>
          <w:numId w:val="2"/>
          <w:numberingChange w:id="963" w:author="I9003212" w:date="2008-12-29T16:40:00Z" w:original="%2:2:0:.%3:2:0:.%4:5:0:.%5:3:0:"/>
        </w:numPr>
        <w:spacing w:after="0" w:line="240" w:lineRule="auto"/>
        <w:rPr>
          <w:del w:id="964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965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資料可直接匯出，</w:delText>
        </w:r>
        <w:r w:rsidR="008B40D9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檔案格式如下：(各欄位依逗點分隔)</w:delText>
        </w:r>
      </w:del>
    </w:p>
    <w:tbl>
      <w:tblPr>
        <w:tblStyle w:val="a9"/>
        <w:tblW w:w="6668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520"/>
        <w:gridCol w:w="2700"/>
        <w:gridCol w:w="1448"/>
      </w:tblGrid>
      <w:tr w:rsidR="008B40D9" w:rsidDel="00791A1D">
        <w:trPr>
          <w:del w:id="966" w:author="I9003212" w:date="2008-12-29T16:56:00Z"/>
        </w:trPr>
        <w:tc>
          <w:tcPr>
            <w:tcW w:w="2520" w:type="dxa"/>
            <w:shd w:val="clear" w:color="auto" w:fill="C0C0C0"/>
          </w:tcPr>
          <w:p w:rsidR="008B40D9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67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6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2700" w:type="dxa"/>
            <w:shd w:val="clear" w:color="auto" w:fill="C0C0C0"/>
          </w:tcPr>
          <w:p w:rsidR="008B40D9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6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70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448" w:type="dxa"/>
            <w:shd w:val="clear" w:color="auto" w:fill="C0C0C0"/>
          </w:tcPr>
          <w:p w:rsidR="008B40D9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7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72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8B40D9" w:rsidDel="00791A1D">
        <w:trPr>
          <w:del w:id="973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74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75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RMT_DIV_NO匯款單位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976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97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8B40D9"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ACNT_DIV_NO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78" w:author="I9003212" w:date="2008-12-29T16:56:00Z"/>
                <w:rFonts w:eastAsia="標楷體" w:hAnsi="標楷體" w:hint="eastAsia"/>
                <w:sz w:val="22"/>
                <w:szCs w:val="22"/>
              </w:rPr>
            </w:pPr>
            <w:del w:id="979" w:author="I9003212" w:date="2008-12-29T16:56:00Z">
              <w:r w:rsidRPr="005102B2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取前5碼</w:delText>
              </w:r>
            </w:del>
          </w:p>
        </w:tc>
      </w:tr>
      <w:tr w:rsidR="008B40D9" w:rsidDel="00791A1D">
        <w:trPr>
          <w:del w:id="980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8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82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OP_ITEM作業項目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983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984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8B40D9"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CLAM_CAT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985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986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87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88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POLICY_NO</w:delText>
              </w:r>
              <w:r w:rsidRPr="005102B2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保單號碼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989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990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8B40D9" w:rsidRPr="001F1A89" w:rsidDel="00791A1D">
                <w:rPr>
                  <w:rFonts w:ascii="細明體" w:eastAsia="細明體" w:hAnsi="細明體"/>
                  <w:kern w:val="2"/>
                  <w:szCs w:val="24"/>
                </w:rPr>
                <w:delText>POLICY_NO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991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992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9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99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SER_NO次序碼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995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99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9A205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="009F052E" w:rsidRPr="00563B9E" w:rsidDel="00791A1D">
                <w:rPr>
                  <w:rFonts w:ascii="細明體" w:eastAsia="細明體" w:hAnsi="細明體"/>
                  <w:kern w:val="2"/>
                  <w:szCs w:val="24"/>
                </w:rPr>
                <w:delText>TRN_</w:delText>
              </w:r>
              <w:r w:rsidR="009A2050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SER_NO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997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998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999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00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INPUT_DATE輸入日期</w:delText>
              </w:r>
            </w:del>
          </w:p>
        </w:tc>
        <w:tc>
          <w:tcPr>
            <w:tcW w:w="2700" w:type="dxa"/>
          </w:tcPr>
          <w:p w:rsidR="008B40D9" w:rsidRPr="001F1A8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001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02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RPr="001F1A8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="006A6DEB" w:rsidRPr="006A6DEB" w:rsidDel="00791A1D">
                <w:rPr>
                  <w:rFonts w:ascii="細明體" w:hAnsi="細明體"/>
                  <w:kern w:val="2"/>
                  <w:szCs w:val="24"/>
                  <w:lang w:eastAsia="zh-TW"/>
                </w:rPr>
                <w:delText>APLY_DATE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003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1004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8B40D9" w:rsidP="008B40D9">
            <w:pPr>
              <w:pStyle w:val="Tabletext"/>
              <w:keepLines w:val="0"/>
              <w:spacing w:after="0" w:line="240" w:lineRule="auto"/>
              <w:rPr>
                <w:del w:id="100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06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FILE_NO</w:delText>
              </w:r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受理編</w:delText>
              </w:r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號</w:delText>
              </w:r>
            </w:del>
          </w:p>
        </w:tc>
        <w:tc>
          <w:tcPr>
            <w:tcW w:w="2700" w:type="dxa"/>
          </w:tcPr>
          <w:p w:rsidR="008B40D9" w:rsidRPr="001F1A8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007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1008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8B40D9"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</w:delText>
              </w:r>
              <w:r w:rsidR="008B40D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APLY_NO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009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8B40D9" w:rsidDel="00791A1D">
        <w:trPr>
          <w:del w:id="1010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8B40D9" w:rsidRPr="006878F3" w:rsidDel="00791A1D" w:rsidRDefault="00302000" w:rsidP="008B40D9">
            <w:pPr>
              <w:pStyle w:val="Tabletext"/>
              <w:keepLines w:val="0"/>
              <w:spacing w:after="0" w:line="240" w:lineRule="auto"/>
              <w:rPr>
                <w:del w:id="101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12" w:author="I9003212" w:date="2008-12-29T16:56:00Z">
              <w:r w:rsidRPr="002612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ACPT_ID</w:delText>
              </w:r>
              <w:r w:rsidRPr="002612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受款人ID</w:delText>
              </w:r>
            </w:del>
          </w:p>
        </w:tc>
        <w:tc>
          <w:tcPr>
            <w:tcW w:w="2700" w:type="dxa"/>
          </w:tcPr>
          <w:p w:rsidR="008B40D9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013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14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2128C6" w:rsidRPr="001F1A8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="00337285" w:rsidRPr="00337285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ACPT_ID</w:delText>
              </w:r>
            </w:del>
          </w:p>
        </w:tc>
        <w:tc>
          <w:tcPr>
            <w:tcW w:w="1448" w:type="dxa"/>
          </w:tcPr>
          <w:p w:rsidR="008B40D9" w:rsidRPr="0008184A" w:rsidDel="00791A1D" w:rsidRDefault="008B40D9" w:rsidP="008B40D9">
            <w:pPr>
              <w:rPr>
                <w:del w:id="1015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302000" w:rsidDel="00791A1D">
        <w:trPr>
          <w:del w:id="1016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02000" w:rsidRPr="002612F6" w:rsidDel="00791A1D" w:rsidRDefault="00302000" w:rsidP="008B40D9">
            <w:pPr>
              <w:pStyle w:val="Tabletext"/>
              <w:keepLines w:val="0"/>
              <w:spacing w:after="0" w:line="240" w:lineRule="auto"/>
              <w:rPr>
                <w:del w:id="1017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18" w:author="I9003212" w:date="2008-12-29T16:56:00Z">
              <w:r w:rsidRPr="002612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ACPT_NAME</w:delText>
              </w:r>
              <w:r w:rsidRPr="002612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受款人姓名</w:delText>
              </w:r>
            </w:del>
          </w:p>
        </w:tc>
        <w:tc>
          <w:tcPr>
            <w:tcW w:w="2700" w:type="dxa"/>
          </w:tcPr>
          <w:p w:rsidR="00302000" w:rsidDel="00791A1D" w:rsidRDefault="00C03589" w:rsidP="008B40D9">
            <w:pPr>
              <w:pStyle w:val="Tabletext"/>
              <w:keepLines w:val="0"/>
              <w:spacing w:after="0" w:line="240" w:lineRule="auto"/>
              <w:rPr>
                <w:del w:id="1019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20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2128C6" w:rsidRPr="001F1A89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.</w:delText>
              </w:r>
              <w:r w:rsidR="00337285" w:rsidRPr="00337285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ACPT_NAME</w:delText>
              </w:r>
            </w:del>
          </w:p>
        </w:tc>
        <w:tc>
          <w:tcPr>
            <w:tcW w:w="1448" w:type="dxa"/>
          </w:tcPr>
          <w:p w:rsidR="00302000" w:rsidRPr="0008184A" w:rsidDel="00791A1D" w:rsidRDefault="00302000" w:rsidP="008B40D9">
            <w:pPr>
              <w:rPr>
                <w:del w:id="1021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302000" w:rsidDel="00791A1D">
        <w:trPr>
          <w:del w:id="1022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02000" w:rsidRPr="006878F3" w:rsidDel="00791A1D" w:rsidRDefault="00302000" w:rsidP="00302000">
            <w:pPr>
              <w:pStyle w:val="Tabletext"/>
              <w:keepLines w:val="0"/>
              <w:spacing w:after="0" w:line="240" w:lineRule="auto"/>
              <w:rPr>
                <w:del w:id="1023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24" w:author="I9003212" w:date="2008-12-29T16:56:00Z">
              <w:r w:rsidRPr="006878F3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RMT_DATE匯款日期</w:delText>
              </w:r>
            </w:del>
          </w:p>
        </w:tc>
        <w:tc>
          <w:tcPr>
            <w:tcW w:w="2700" w:type="dxa"/>
          </w:tcPr>
          <w:p w:rsidR="00302000" w:rsidRPr="001F1A89" w:rsidDel="00791A1D" w:rsidRDefault="00C03589" w:rsidP="00302000">
            <w:pPr>
              <w:pStyle w:val="Tabletext"/>
              <w:keepLines w:val="0"/>
              <w:spacing w:after="0" w:line="240" w:lineRule="auto"/>
              <w:rPr>
                <w:del w:id="1025" w:author="I9003212" w:date="2008-12-29T16:56:00Z"/>
                <w:rFonts w:ascii="細明體" w:eastAsia="細明體" w:hAnsi="細明體" w:hint="eastAsia"/>
                <w:kern w:val="2"/>
                <w:szCs w:val="24"/>
              </w:rPr>
            </w:pPr>
            <w:del w:id="1026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DTAAB002</w:delText>
              </w:r>
              <w:r w:rsidR="00302000" w:rsidRPr="001F1A89" w:rsidDel="00791A1D">
                <w:rPr>
                  <w:rFonts w:ascii="細明體" w:eastAsia="細明體" w:hAnsi="細明體" w:hint="eastAsia"/>
                  <w:kern w:val="2"/>
                  <w:szCs w:val="24"/>
                </w:rPr>
                <w:delText>.ACNT_DATE</w:delText>
              </w:r>
            </w:del>
          </w:p>
        </w:tc>
        <w:tc>
          <w:tcPr>
            <w:tcW w:w="1448" w:type="dxa"/>
          </w:tcPr>
          <w:p w:rsidR="00302000" w:rsidRPr="0008184A" w:rsidDel="00791A1D" w:rsidRDefault="00302000" w:rsidP="00302000">
            <w:pPr>
              <w:rPr>
                <w:del w:id="1027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8B40D9" w:rsidDel="00791A1D" w:rsidRDefault="008B40D9" w:rsidP="008B40D9">
      <w:pPr>
        <w:pStyle w:val="Tabletext"/>
        <w:keepLines w:val="0"/>
        <w:spacing w:after="0" w:line="240" w:lineRule="auto"/>
        <w:ind w:left="1701"/>
        <w:rPr>
          <w:del w:id="1028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</w:p>
    <w:p w:rsidR="003C67C4" w:rsidDel="00791A1D" w:rsidRDefault="00B10DEB" w:rsidP="003C67C4">
      <w:pPr>
        <w:pStyle w:val="Tabletext"/>
        <w:keepLines w:val="0"/>
        <w:numPr>
          <w:ilvl w:val="2"/>
          <w:numId w:val="2"/>
          <w:numberingChange w:id="1029" w:author="I9003212" w:date="2008-12-29T16:40:00Z" w:original="%2:2:0:.%3:3:0:"/>
        </w:numPr>
        <w:spacing w:after="0" w:line="240" w:lineRule="auto"/>
        <w:rPr>
          <w:del w:id="1030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031" w:author="I9003212" w:date="2008-12-29T16:56:00Z">
        <w:r w:rsidDel="00791A1D">
          <w:rPr>
            <w:rFonts w:ascii="新細明體" w:cs="新細明體" w:hint="eastAsia"/>
            <w:color w:val="000000"/>
            <w:lang w:val="zh-TW"/>
          </w:rPr>
          <w:delText>險別名稱檔</w:delText>
        </w:r>
        <w:r w:rsidR="003C67C4" w:rsidRPr="003C67C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</w:delText>
        </w:r>
        <w:r w:rsidR="003C67C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：</w:delText>
        </w:r>
      </w:del>
    </w:p>
    <w:p w:rsidR="003C67C4" w:rsidDel="00791A1D" w:rsidRDefault="003C67C4" w:rsidP="003C67C4">
      <w:pPr>
        <w:pStyle w:val="Tabletext"/>
        <w:keepLines w:val="0"/>
        <w:numPr>
          <w:ilvl w:val="3"/>
          <w:numId w:val="2"/>
          <w:numberingChange w:id="1032" w:author="I9003212" w:date="2008-12-29T16:40:00Z" w:original="%2:2:0:.%3:3:0:.%4:1:0:"/>
        </w:numPr>
        <w:spacing w:after="0" w:line="240" w:lineRule="auto"/>
        <w:rPr>
          <w:del w:id="1033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034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檔名：</w:delText>
        </w:r>
        <w:r w:rsidRPr="00161D03" w:rsidDel="00791A1D">
          <w:rPr>
            <w:rFonts w:ascii="細明體" w:eastAsia="細明體" w:hAnsi="細明體"/>
            <w:kern w:val="2"/>
            <w:szCs w:val="24"/>
            <w:lang w:eastAsia="zh-TW"/>
          </w:rPr>
          <w:delText>AAH301CRO_</w:delText>
        </w:r>
        <w:r w:rsidR="00264F8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NAME</w:delText>
        </w:r>
      </w:del>
    </w:p>
    <w:p w:rsidR="003C67C4" w:rsidDel="00791A1D" w:rsidRDefault="003C67C4" w:rsidP="003C67C4">
      <w:pPr>
        <w:pStyle w:val="Tabletext"/>
        <w:keepLines w:val="0"/>
        <w:numPr>
          <w:ilvl w:val="3"/>
          <w:numId w:val="2"/>
          <w:numberingChange w:id="1035" w:author="I9003212" w:date="2008-12-29T16:40:00Z" w:original="%2:2:0:.%3:3:0:.%4:2:0:"/>
        </w:numPr>
        <w:spacing w:after="0" w:line="240" w:lineRule="auto"/>
        <w:rPr>
          <w:del w:id="1036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037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SQL</w:delText>
        </w:r>
        <w:r w:rsidR="00FB77F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6</w:delText>
        </w:r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=</w:delText>
        </w:r>
        <w:r w:rsidR="00FB77F2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 xml:space="preserve">READ </w:delText>
        </w:r>
        <w:r w:rsidR="00FF3C34" w:rsidDel="00791A1D">
          <w:rPr>
            <w:rFonts w:ascii="Courier New" w:hAnsi="Courier New" w:cs="Courier New"/>
            <w:color w:val="000000"/>
          </w:rPr>
          <w:delText>DTAGA001_PROD_DEFI</w:delText>
        </w:r>
      </w:del>
    </w:p>
    <w:p w:rsidR="003C67C4" w:rsidDel="00791A1D" w:rsidRDefault="00875A65" w:rsidP="003C67C4">
      <w:pPr>
        <w:pStyle w:val="Tabletext"/>
        <w:keepLines w:val="0"/>
        <w:numPr>
          <w:ilvl w:val="4"/>
          <w:numId w:val="2"/>
          <w:numberingChange w:id="1038" w:author="I9003212" w:date="2008-12-29T16:40:00Z" w:original="%2:2:0:.%3:3:0:.%4:2:0:.%5:1:0:"/>
        </w:numPr>
        <w:spacing w:after="0" w:line="240" w:lineRule="auto"/>
        <w:rPr>
          <w:del w:id="1039" w:author="I9003212" w:date="2008-12-29T16:56:00Z"/>
          <w:rFonts w:ascii="細明體" w:eastAsia="細明體" w:hAnsi="細明體" w:hint="eastAsia"/>
          <w:kern w:val="2"/>
          <w:szCs w:val="24"/>
          <w:lang w:eastAsia="zh-TW"/>
        </w:rPr>
      </w:pPr>
      <w:del w:id="1040" w:author="I9003212" w:date="2008-12-29T16:56:00Z">
        <w:r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資料可直接匯出，</w:delText>
        </w:r>
        <w:r w:rsidR="003C67C4" w:rsidDel="00791A1D">
          <w:rPr>
            <w:rFonts w:ascii="細明體" w:eastAsia="細明體" w:hAnsi="細明體" w:hint="eastAsia"/>
            <w:kern w:val="2"/>
            <w:szCs w:val="24"/>
            <w:lang w:eastAsia="zh-TW"/>
          </w:rPr>
          <w:delText>檔案格式如下：(各欄位依逗點分隔)</w:delText>
        </w:r>
      </w:del>
    </w:p>
    <w:tbl>
      <w:tblPr>
        <w:tblStyle w:val="a9"/>
        <w:tblW w:w="7926" w:type="dxa"/>
        <w:tblInd w:w="1908" w:type="dxa"/>
        <w:tblLayout w:type="fixed"/>
        <w:tblLook w:val="01E0" w:firstRow="1" w:lastRow="1" w:firstColumn="1" w:lastColumn="1" w:noHBand="0" w:noVBand="0"/>
      </w:tblPr>
      <w:tblGrid>
        <w:gridCol w:w="2520"/>
        <w:gridCol w:w="3958"/>
        <w:gridCol w:w="1448"/>
      </w:tblGrid>
      <w:tr w:rsidR="003C67C4" w:rsidDel="00791A1D">
        <w:trPr>
          <w:del w:id="1041" w:author="I9003212" w:date="2008-12-29T16:56:00Z"/>
        </w:trPr>
        <w:tc>
          <w:tcPr>
            <w:tcW w:w="2520" w:type="dxa"/>
            <w:shd w:val="clear" w:color="auto" w:fill="C0C0C0"/>
          </w:tcPr>
          <w:p w:rsidR="003C67C4" w:rsidDel="00791A1D" w:rsidRDefault="003C67C4" w:rsidP="003C67C4">
            <w:pPr>
              <w:pStyle w:val="Tabletext"/>
              <w:keepLines w:val="0"/>
              <w:spacing w:after="0" w:line="240" w:lineRule="auto"/>
              <w:rPr>
                <w:del w:id="1042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43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欄位說明</w:delText>
              </w:r>
            </w:del>
          </w:p>
        </w:tc>
        <w:tc>
          <w:tcPr>
            <w:tcW w:w="3958" w:type="dxa"/>
            <w:shd w:val="clear" w:color="auto" w:fill="C0C0C0"/>
          </w:tcPr>
          <w:p w:rsidR="003C67C4" w:rsidDel="00791A1D" w:rsidRDefault="003C67C4" w:rsidP="003C67C4">
            <w:pPr>
              <w:pStyle w:val="Tabletext"/>
              <w:keepLines w:val="0"/>
              <w:spacing w:after="0" w:line="240" w:lineRule="auto"/>
              <w:rPr>
                <w:del w:id="1044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45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資料內容</w:delText>
              </w:r>
            </w:del>
          </w:p>
        </w:tc>
        <w:tc>
          <w:tcPr>
            <w:tcW w:w="1448" w:type="dxa"/>
            <w:shd w:val="clear" w:color="auto" w:fill="C0C0C0"/>
          </w:tcPr>
          <w:p w:rsidR="003C67C4" w:rsidDel="00791A1D" w:rsidRDefault="003C67C4" w:rsidP="003C67C4">
            <w:pPr>
              <w:pStyle w:val="Tabletext"/>
              <w:keepLines w:val="0"/>
              <w:spacing w:after="0" w:line="240" w:lineRule="auto"/>
              <w:rPr>
                <w:del w:id="1046" w:author="I9003212" w:date="2008-12-29T16:56:00Z"/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del w:id="1047" w:author="I9003212" w:date="2008-12-29T16:56:00Z">
              <w:r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其他說明</w:delText>
              </w:r>
            </w:del>
          </w:p>
        </w:tc>
      </w:tr>
      <w:tr w:rsidR="003C67C4" w:rsidDel="00791A1D">
        <w:trPr>
          <w:del w:id="1048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C67C4" w:rsidRPr="006878F3" w:rsidDel="00791A1D" w:rsidRDefault="00F55C3F" w:rsidP="003C67C4">
            <w:pPr>
              <w:pStyle w:val="Tabletext"/>
              <w:keepLines w:val="0"/>
              <w:spacing w:after="0" w:line="240" w:lineRule="auto"/>
              <w:rPr>
                <w:del w:id="1049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50" w:author="I9003212" w:date="2008-12-29T16:56:00Z">
              <w:r w:rsidRPr="00EF33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PROD_TYPE</w:delText>
              </w:r>
              <w:r w:rsidRPr="00EF33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主附約判別碼</w:delText>
              </w:r>
            </w:del>
          </w:p>
        </w:tc>
        <w:tc>
          <w:tcPr>
            <w:tcW w:w="3958" w:type="dxa"/>
          </w:tcPr>
          <w:p w:rsidR="003C67C4" w:rsidRPr="000B3462" w:rsidDel="00791A1D" w:rsidRDefault="000B3462" w:rsidP="003C67C4">
            <w:pPr>
              <w:pStyle w:val="Tabletext"/>
              <w:keepLines w:val="0"/>
              <w:spacing w:after="0" w:line="240" w:lineRule="auto"/>
              <w:rPr>
                <w:del w:id="1051" w:author="I9003212" w:date="2008-12-29T16:56:00Z"/>
                <w:rFonts w:eastAsia="細明體"/>
                <w:kern w:val="2"/>
                <w:szCs w:val="24"/>
              </w:rPr>
            </w:pPr>
            <w:del w:id="1052" w:author="I9003212" w:date="2008-12-29T16:56:00Z">
              <w:r w:rsidRPr="000B3462" w:rsidDel="00791A1D">
                <w:rPr>
                  <w:color w:val="000000"/>
                </w:rPr>
                <w:delText>DTAGA001_PROD_DEFI</w:delText>
              </w:r>
              <w:r w:rsidR="003C67C4" w:rsidRPr="000B3462" w:rsidDel="00791A1D">
                <w:rPr>
                  <w:rFonts w:eastAsia="細明體"/>
                  <w:kern w:val="2"/>
                  <w:szCs w:val="24"/>
                </w:rPr>
                <w:delText>.</w:delText>
              </w:r>
              <w:r w:rsidR="007830C0" w:rsidRPr="000B3462" w:rsidDel="00791A1D">
                <w:rPr>
                  <w:rFonts w:eastAsia="細明體"/>
                  <w:kern w:val="2"/>
                  <w:szCs w:val="24"/>
                  <w:lang w:eastAsia="zh-TW"/>
                </w:rPr>
                <w:delText>PROD_CAT</w:delText>
              </w:r>
            </w:del>
          </w:p>
        </w:tc>
        <w:tc>
          <w:tcPr>
            <w:tcW w:w="1448" w:type="dxa"/>
          </w:tcPr>
          <w:p w:rsidR="003C67C4" w:rsidRPr="0008184A" w:rsidDel="00791A1D" w:rsidRDefault="003C67C4" w:rsidP="003C67C4">
            <w:pPr>
              <w:pStyle w:val="Tabletext"/>
              <w:keepLines w:val="0"/>
              <w:spacing w:after="0" w:line="240" w:lineRule="auto"/>
              <w:rPr>
                <w:del w:id="1053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3C67C4" w:rsidDel="00791A1D">
        <w:trPr>
          <w:del w:id="1054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C67C4" w:rsidRPr="006878F3" w:rsidDel="00791A1D" w:rsidRDefault="00EF33F6" w:rsidP="003C67C4">
            <w:pPr>
              <w:pStyle w:val="Tabletext"/>
              <w:keepLines w:val="0"/>
              <w:spacing w:after="0" w:line="240" w:lineRule="auto"/>
              <w:rPr>
                <w:del w:id="1055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56" w:author="I9003212" w:date="2008-12-29T16:56:00Z">
              <w:r w:rsidRPr="00EF33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PROD_ID</w:delText>
              </w:r>
              <w:r w:rsidRPr="00EF33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險別代號</w:delText>
              </w:r>
            </w:del>
          </w:p>
        </w:tc>
        <w:tc>
          <w:tcPr>
            <w:tcW w:w="3958" w:type="dxa"/>
          </w:tcPr>
          <w:p w:rsidR="003C67C4" w:rsidRPr="000B3462" w:rsidDel="00791A1D" w:rsidRDefault="000B3462" w:rsidP="003C67C4">
            <w:pPr>
              <w:pStyle w:val="Tabletext"/>
              <w:keepLines w:val="0"/>
              <w:spacing w:after="0" w:line="240" w:lineRule="auto"/>
              <w:rPr>
                <w:del w:id="1057" w:author="I9003212" w:date="2008-12-29T16:56:00Z"/>
                <w:rFonts w:eastAsia="細明體"/>
                <w:kern w:val="2"/>
                <w:szCs w:val="24"/>
                <w:lang w:eastAsia="zh-TW"/>
              </w:rPr>
            </w:pPr>
            <w:del w:id="1058" w:author="I9003212" w:date="2008-12-29T16:56:00Z">
              <w:r w:rsidRPr="000B3462" w:rsidDel="00791A1D">
                <w:rPr>
                  <w:color w:val="000000"/>
                </w:rPr>
                <w:delText>DTAGA001_PROD_DEFI</w:delText>
              </w:r>
              <w:r w:rsidR="003C67C4" w:rsidRPr="000B3462" w:rsidDel="00791A1D">
                <w:rPr>
                  <w:rFonts w:eastAsia="細明體"/>
                  <w:kern w:val="2"/>
                  <w:szCs w:val="24"/>
                </w:rPr>
                <w:delText>.</w:delText>
              </w:r>
              <w:r w:rsidR="007830C0" w:rsidRPr="000B3462" w:rsidDel="00791A1D">
                <w:rPr>
                  <w:rFonts w:eastAsia="細明體"/>
                  <w:kern w:val="2"/>
                  <w:szCs w:val="24"/>
                  <w:lang w:eastAsia="zh-TW"/>
                </w:rPr>
                <w:delText>PROD_ID</w:delText>
              </w:r>
            </w:del>
          </w:p>
        </w:tc>
        <w:tc>
          <w:tcPr>
            <w:tcW w:w="1448" w:type="dxa"/>
          </w:tcPr>
          <w:p w:rsidR="003C67C4" w:rsidRPr="0008184A" w:rsidDel="00791A1D" w:rsidRDefault="003C67C4" w:rsidP="003C67C4">
            <w:pPr>
              <w:rPr>
                <w:del w:id="1059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  <w:tr w:rsidR="003C67C4" w:rsidDel="00791A1D">
        <w:trPr>
          <w:del w:id="1060" w:author="I9003212" w:date="2008-12-29T16:56:00Z"/>
        </w:trPr>
        <w:tc>
          <w:tcPr>
            <w:tcW w:w="2520" w:type="dxa"/>
            <w:shd w:val="clear" w:color="auto" w:fill="FFFF99"/>
            <w:vAlign w:val="center"/>
          </w:tcPr>
          <w:p w:rsidR="003C67C4" w:rsidRPr="006878F3" w:rsidDel="00791A1D" w:rsidRDefault="00EF33F6" w:rsidP="003C67C4">
            <w:pPr>
              <w:pStyle w:val="Tabletext"/>
              <w:keepLines w:val="0"/>
              <w:spacing w:after="0" w:line="240" w:lineRule="auto"/>
              <w:rPr>
                <w:del w:id="1061" w:author="I9003212" w:date="2008-12-29T16:56:00Z"/>
                <w:rFonts w:ascii="細明體" w:eastAsia="細明體" w:hAnsi="細明體"/>
                <w:kern w:val="2"/>
                <w:szCs w:val="24"/>
                <w:lang w:eastAsia="zh-TW"/>
              </w:rPr>
            </w:pPr>
            <w:del w:id="1062" w:author="I9003212" w:date="2008-12-29T16:56:00Z">
              <w:r w:rsidRPr="00EF33F6" w:rsidDel="00791A1D">
                <w:rPr>
                  <w:rFonts w:ascii="細明體" w:eastAsia="細明體" w:hAnsi="細明體"/>
                  <w:kern w:val="2"/>
                  <w:szCs w:val="24"/>
                  <w:lang w:eastAsia="zh-TW"/>
                </w:rPr>
                <w:delText>PROD_NAME</w:delText>
              </w:r>
              <w:r w:rsidRPr="00EF33F6" w:rsidDel="00791A1D">
                <w:rPr>
                  <w:rFonts w:ascii="細明體" w:eastAsia="細明體" w:hAnsi="細明體" w:hint="eastAsia"/>
                  <w:kern w:val="2"/>
                  <w:szCs w:val="24"/>
                  <w:lang w:eastAsia="zh-TW"/>
                </w:rPr>
                <w:delText>險別中文</w:delText>
              </w:r>
            </w:del>
          </w:p>
        </w:tc>
        <w:tc>
          <w:tcPr>
            <w:tcW w:w="3958" w:type="dxa"/>
          </w:tcPr>
          <w:p w:rsidR="003C67C4" w:rsidRPr="000B3462" w:rsidDel="00791A1D" w:rsidRDefault="000B3462" w:rsidP="003C67C4">
            <w:pPr>
              <w:pStyle w:val="Tabletext"/>
              <w:keepLines w:val="0"/>
              <w:spacing w:after="0" w:line="240" w:lineRule="auto"/>
              <w:rPr>
                <w:del w:id="1063" w:author="I9003212" w:date="2008-12-29T16:56:00Z"/>
                <w:rFonts w:eastAsia="細明體"/>
                <w:kern w:val="2"/>
                <w:szCs w:val="24"/>
              </w:rPr>
            </w:pPr>
            <w:del w:id="1064" w:author="I9003212" w:date="2008-12-29T16:56:00Z">
              <w:r w:rsidRPr="000B3462" w:rsidDel="00791A1D">
                <w:rPr>
                  <w:color w:val="000000"/>
                </w:rPr>
                <w:delText>DTAGA001_PROD_DEFI</w:delText>
              </w:r>
              <w:r w:rsidR="003C67C4" w:rsidRPr="000B3462" w:rsidDel="00791A1D">
                <w:rPr>
                  <w:rFonts w:eastAsia="細明體"/>
                  <w:kern w:val="2"/>
                  <w:szCs w:val="24"/>
                </w:rPr>
                <w:delText>.</w:delText>
              </w:r>
              <w:r w:rsidR="007830C0" w:rsidRPr="000B3462" w:rsidDel="00791A1D">
                <w:rPr>
                  <w:rFonts w:eastAsia="細明體"/>
                  <w:kern w:val="2"/>
                  <w:szCs w:val="24"/>
                  <w:lang w:eastAsia="zh-TW"/>
                </w:rPr>
                <w:delText>PROD_SNAME</w:delText>
              </w:r>
            </w:del>
          </w:p>
        </w:tc>
        <w:tc>
          <w:tcPr>
            <w:tcW w:w="1448" w:type="dxa"/>
          </w:tcPr>
          <w:p w:rsidR="003C67C4" w:rsidRPr="0008184A" w:rsidDel="00791A1D" w:rsidRDefault="003C67C4" w:rsidP="003C67C4">
            <w:pPr>
              <w:rPr>
                <w:del w:id="1065" w:author="I9003212" w:date="2008-12-29T16:56:00Z"/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8B40D9" w:rsidRDefault="008B40D9" w:rsidP="008B40D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 w:rsidP="00094250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  <w:numberingChange w:id="1066" w:author="I9003212" w:date="2008-12-29T16:40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del w:id="1067" w:author="I9003212" w:date="2008-12-29T16:57:00Z">
        <w:r w:rsidR="00E13A37" w:rsidDel="00E64419">
          <w:rPr>
            <w:rFonts w:hint="eastAsia"/>
            <w:kern w:val="2"/>
            <w:lang w:eastAsia="zh-TW"/>
          </w:rPr>
          <w:delText>各個</w:delText>
        </w:r>
        <w:r w:rsidR="00094250" w:rsidRPr="00E13A37" w:rsidDel="00E64419">
          <w:rPr>
            <w:rFonts w:hint="eastAsia"/>
            <w:kern w:val="2"/>
            <w:lang w:eastAsia="zh-TW"/>
          </w:rPr>
          <w:delText>寫</w:delText>
        </w:r>
        <w:r w:rsidR="00E13A37" w:rsidDel="00E64419">
          <w:rPr>
            <w:rFonts w:hint="eastAsia"/>
            <w:kern w:val="2"/>
            <w:lang w:eastAsia="zh-TW"/>
          </w:rPr>
          <w:delText>出</w:delText>
        </w:r>
      </w:del>
      <w:r w:rsidR="00094250" w:rsidRPr="00E13A37">
        <w:rPr>
          <w:rFonts w:hint="eastAsia"/>
          <w:kern w:val="2"/>
          <w:lang w:eastAsia="zh-TW"/>
        </w:rPr>
        <w:t>檔</w:t>
      </w:r>
      <w:ins w:id="1068" w:author="I9003212" w:date="2008-12-29T16:57:00Z">
        <w:r w:rsidR="00E64419">
          <w:rPr>
            <w:rFonts w:hint="eastAsia"/>
            <w:kern w:val="2"/>
            <w:lang w:eastAsia="zh-TW"/>
          </w:rPr>
          <w:t>案</w:t>
        </w:r>
      </w:ins>
      <w:r w:rsidR="00E13A37"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 w:rsidR="00E13A37">
        <w:rPr>
          <w:rFonts w:hint="eastAsia"/>
          <w:kern w:val="2"/>
          <w:lang w:eastAsia="zh-TW"/>
        </w:rPr>
        <w:t>及錯誤件數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  <w:numberingChange w:id="1069" w:author="I9003212" w:date="2008-12-29T16:40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  <w:numberingChange w:id="1070" w:author="I9003212" w:date="2008-12-29T16:40:00Z" w:original="%2:4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  <w:numberingChange w:id="1071" w:author="I9003212" w:date="2008-12-29T16:40:00Z" w:original="%2:4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  <w:numberingChange w:id="1072" w:author="I9003212" w:date="2008-12-29T16:40:00Z" w:original="%2:4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  <w:numberingChange w:id="1073" w:author="I9003212" w:date="2008-12-29T16:40:00Z" w:original="%2:5:0:.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lastRenderedPageBreak/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  <w:numberingChange w:id="1074" w:author="I9003212" w:date="2008-12-29T16:40:00Z" w:original="%2:5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  <w:numberingChange w:id="1075" w:author="test" w:date="2007-10-02T13:52:00Z" w:original="%1:7:35:、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B0" w:rsidRDefault="00CE08B0" w:rsidP="00CE08B0">
      <w:r>
        <w:separator/>
      </w:r>
    </w:p>
  </w:endnote>
  <w:endnote w:type="continuationSeparator" w:id="0">
    <w:p w:rsidR="00CE08B0" w:rsidRDefault="00CE08B0" w:rsidP="00CE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tima">
    <w:altName w:val="Lucida Sans Typewriter"/>
    <w:charset w:val="00"/>
    <w:family w:val="swiss"/>
    <w:pitch w:val="variable"/>
    <w:sig w:usb0="00000003" w:usb1="00000000" w:usb2="00000000" w:usb3="00000000" w:csb0="00000001" w:csb1="00000000"/>
  </w:font>
  <w:font w:name="SimHei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B0" w:rsidRDefault="00CE08B0" w:rsidP="00CE08B0">
      <w:r>
        <w:separator/>
      </w:r>
    </w:p>
  </w:footnote>
  <w:footnote w:type="continuationSeparator" w:id="0">
    <w:p w:rsidR="00CE08B0" w:rsidRDefault="00CE08B0" w:rsidP="00CE0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521FF"/>
    <w:rsid w:val="00052CF8"/>
    <w:rsid w:val="00067D92"/>
    <w:rsid w:val="000716C7"/>
    <w:rsid w:val="00072C05"/>
    <w:rsid w:val="00073CF4"/>
    <w:rsid w:val="0008184A"/>
    <w:rsid w:val="0008394D"/>
    <w:rsid w:val="00084FD7"/>
    <w:rsid w:val="000857F5"/>
    <w:rsid w:val="000867BC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55FF2"/>
    <w:rsid w:val="00161D03"/>
    <w:rsid w:val="00162121"/>
    <w:rsid w:val="0019287A"/>
    <w:rsid w:val="00195B9E"/>
    <w:rsid w:val="001A21F1"/>
    <w:rsid w:val="001B1004"/>
    <w:rsid w:val="001C06A8"/>
    <w:rsid w:val="001C0870"/>
    <w:rsid w:val="001D4E00"/>
    <w:rsid w:val="001E1A34"/>
    <w:rsid w:val="001F0E43"/>
    <w:rsid w:val="001F1A89"/>
    <w:rsid w:val="001F27AC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767E"/>
    <w:rsid w:val="00267F19"/>
    <w:rsid w:val="00290450"/>
    <w:rsid w:val="00294D10"/>
    <w:rsid w:val="002B49C7"/>
    <w:rsid w:val="002D317F"/>
    <w:rsid w:val="002E0AE6"/>
    <w:rsid w:val="002E2EA9"/>
    <w:rsid w:val="002E7FA8"/>
    <w:rsid w:val="00301EFC"/>
    <w:rsid w:val="00302000"/>
    <w:rsid w:val="0030386C"/>
    <w:rsid w:val="00312D81"/>
    <w:rsid w:val="00334EB3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6D93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1BE6"/>
    <w:rsid w:val="004C6FA8"/>
    <w:rsid w:val="004D1DF4"/>
    <w:rsid w:val="004F0667"/>
    <w:rsid w:val="004F21C0"/>
    <w:rsid w:val="004F6F61"/>
    <w:rsid w:val="004F7E07"/>
    <w:rsid w:val="005102B2"/>
    <w:rsid w:val="0051282E"/>
    <w:rsid w:val="00516542"/>
    <w:rsid w:val="00534F4D"/>
    <w:rsid w:val="00544717"/>
    <w:rsid w:val="00544896"/>
    <w:rsid w:val="00552006"/>
    <w:rsid w:val="005521AF"/>
    <w:rsid w:val="0055300C"/>
    <w:rsid w:val="00560225"/>
    <w:rsid w:val="00563B9E"/>
    <w:rsid w:val="005643F8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54782"/>
    <w:rsid w:val="006601F5"/>
    <w:rsid w:val="00671295"/>
    <w:rsid w:val="00674592"/>
    <w:rsid w:val="00681963"/>
    <w:rsid w:val="00684F69"/>
    <w:rsid w:val="00684F95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75F2"/>
    <w:rsid w:val="00721615"/>
    <w:rsid w:val="00735272"/>
    <w:rsid w:val="00754CD8"/>
    <w:rsid w:val="00757E35"/>
    <w:rsid w:val="00761170"/>
    <w:rsid w:val="007700AD"/>
    <w:rsid w:val="00770B36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91A1D"/>
    <w:rsid w:val="007A024C"/>
    <w:rsid w:val="007C4E7A"/>
    <w:rsid w:val="007D7CA7"/>
    <w:rsid w:val="007E21EA"/>
    <w:rsid w:val="0080134F"/>
    <w:rsid w:val="00804DF5"/>
    <w:rsid w:val="00813A0C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AB"/>
    <w:rsid w:val="00891F29"/>
    <w:rsid w:val="00895DBA"/>
    <w:rsid w:val="008B0A79"/>
    <w:rsid w:val="008B163C"/>
    <w:rsid w:val="008B40D9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5AF6"/>
    <w:rsid w:val="00965C97"/>
    <w:rsid w:val="00965CCE"/>
    <w:rsid w:val="0097217C"/>
    <w:rsid w:val="00994D8C"/>
    <w:rsid w:val="009A1A04"/>
    <w:rsid w:val="009A2050"/>
    <w:rsid w:val="009A286D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0D34"/>
    <w:rsid w:val="00A46CFF"/>
    <w:rsid w:val="00A46D2B"/>
    <w:rsid w:val="00A46F55"/>
    <w:rsid w:val="00A53E58"/>
    <w:rsid w:val="00A628CF"/>
    <w:rsid w:val="00A715AE"/>
    <w:rsid w:val="00A91C89"/>
    <w:rsid w:val="00AA1490"/>
    <w:rsid w:val="00AA4AA9"/>
    <w:rsid w:val="00AA739E"/>
    <w:rsid w:val="00AB5CE6"/>
    <w:rsid w:val="00AD00C7"/>
    <w:rsid w:val="00AD398F"/>
    <w:rsid w:val="00AD7044"/>
    <w:rsid w:val="00AE29A5"/>
    <w:rsid w:val="00AF49AC"/>
    <w:rsid w:val="00B10DEB"/>
    <w:rsid w:val="00B1314A"/>
    <w:rsid w:val="00B20E29"/>
    <w:rsid w:val="00B23574"/>
    <w:rsid w:val="00B24D8E"/>
    <w:rsid w:val="00B25B0F"/>
    <w:rsid w:val="00B314F1"/>
    <w:rsid w:val="00B42467"/>
    <w:rsid w:val="00B526A1"/>
    <w:rsid w:val="00B62C0B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5E68"/>
    <w:rsid w:val="00BD3BBB"/>
    <w:rsid w:val="00BD540E"/>
    <w:rsid w:val="00BD57EE"/>
    <w:rsid w:val="00C03589"/>
    <w:rsid w:val="00C0438F"/>
    <w:rsid w:val="00C06170"/>
    <w:rsid w:val="00C063BF"/>
    <w:rsid w:val="00C11DDF"/>
    <w:rsid w:val="00C12563"/>
    <w:rsid w:val="00C136BA"/>
    <w:rsid w:val="00C2238B"/>
    <w:rsid w:val="00C2615D"/>
    <w:rsid w:val="00C3006A"/>
    <w:rsid w:val="00C305FC"/>
    <w:rsid w:val="00C34DED"/>
    <w:rsid w:val="00C445D6"/>
    <w:rsid w:val="00C46B95"/>
    <w:rsid w:val="00C56DC8"/>
    <w:rsid w:val="00C57239"/>
    <w:rsid w:val="00C64649"/>
    <w:rsid w:val="00C80146"/>
    <w:rsid w:val="00C807D5"/>
    <w:rsid w:val="00C81D0A"/>
    <w:rsid w:val="00CA1592"/>
    <w:rsid w:val="00CA5CAF"/>
    <w:rsid w:val="00CB4F2E"/>
    <w:rsid w:val="00CB531A"/>
    <w:rsid w:val="00CB72B7"/>
    <w:rsid w:val="00CC0458"/>
    <w:rsid w:val="00CD0D1A"/>
    <w:rsid w:val="00CD275E"/>
    <w:rsid w:val="00CE08B0"/>
    <w:rsid w:val="00CE28AD"/>
    <w:rsid w:val="00CE2C85"/>
    <w:rsid w:val="00D07662"/>
    <w:rsid w:val="00D157F0"/>
    <w:rsid w:val="00D16896"/>
    <w:rsid w:val="00D17592"/>
    <w:rsid w:val="00D2458A"/>
    <w:rsid w:val="00D25C3D"/>
    <w:rsid w:val="00D272DE"/>
    <w:rsid w:val="00D36CF5"/>
    <w:rsid w:val="00D43190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B1E7B"/>
    <w:rsid w:val="00DC1C95"/>
    <w:rsid w:val="00DC1F35"/>
    <w:rsid w:val="00DD13E4"/>
    <w:rsid w:val="00DD6DB3"/>
    <w:rsid w:val="00DE6F53"/>
    <w:rsid w:val="00DF5A6E"/>
    <w:rsid w:val="00E000BB"/>
    <w:rsid w:val="00E01897"/>
    <w:rsid w:val="00E10444"/>
    <w:rsid w:val="00E13A37"/>
    <w:rsid w:val="00E17489"/>
    <w:rsid w:val="00E277C0"/>
    <w:rsid w:val="00E322FD"/>
    <w:rsid w:val="00E32702"/>
    <w:rsid w:val="00E33BAD"/>
    <w:rsid w:val="00E64419"/>
    <w:rsid w:val="00E90FA2"/>
    <w:rsid w:val="00E9683C"/>
    <w:rsid w:val="00E9694D"/>
    <w:rsid w:val="00EA3065"/>
    <w:rsid w:val="00EB3942"/>
    <w:rsid w:val="00EB6C08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6B6B"/>
    <w:rsid w:val="00F7087F"/>
    <w:rsid w:val="00F73136"/>
    <w:rsid w:val="00F775C9"/>
    <w:rsid w:val="00F822A6"/>
    <w:rsid w:val="00F93681"/>
    <w:rsid w:val="00FA0968"/>
    <w:rsid w:val="00FB0964"/>
    <w:rsid w:val="00FB0B40"/>
    <w:rsid w:val="00FB1C54"/>
    <w:rsid w:val="00FB2DB7"/>
    <w:rsid w:val="00FB3F04"/>
    <w:rsid w:val="00FB4F2B"/>
    <w:rsid w:val="00FB5FCF"/>
    <w:rsid w:val="00FB77F2"/>
    <w:rsid w:val="00FC732B"/>
    <w:rsid w:val="00FC7C58"/>
    <w:rsid w:val="00FD0C94"/>
    <w:rsid w:val="00FD1744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D1FB2E-8745-45A1-8672-DD13C8B1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CE0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CE08B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