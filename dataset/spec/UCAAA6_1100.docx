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AB7EBF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AB7EBF">
        <w:tc>
          <w:tcPr>
            <w:tcW w:w="1216" w:type="dxa"/>
          </w:tcPr>
          <w:p w:rsidR="00252551" w:rsidRPr="002A58AE" w:rsidRDefault="005F4F4F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05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A76482">
              <w:rPr>
                <w:rFonts w:ascii="細明體" w:eastAsia="細明體" w:hAnsi="細明體" w:cs="Courier New" w:hint="eastAsia"/>
                <w:sz w:val="20"/>
                <w:szCs w:val="20"/>
              </w:rPr>
              <w:t>02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A76482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凱鈞</w:t>
            </w:r>
          </w:p>
        </w:tc>
        <w:tc>
          <w:tcPr>
            <w:tcW w:w="2071" w:type="dxa"/>
          </w:tcPr>
          <w:p w:rsidR="00252551" w:rsidRPr="002A58AE" w:rsidRDefault="00A76482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130425000228</w:t>
            </w:r>
          </w:p>
        </w:tc>
      </w:tr>
      <w:tr w:rsidR="00AB7EBF" w:rsidRPr="002A58AE" w:rsidTr="00AB7EBF">
        <w:trPr>
          <w:ins w:id="2" w:author="cathay" w:date="2019-06-27T17:23:00Z"/>
        </w:trPr>
        <w:tc>
          <w:tcPr>
            <w:tcW w:w="1216" w:type="dxa"/>
          </w:tcPr>
          <w:p w:rsidR="00AB7EBF" w:rsidRPr="002A58AE" w:rsidRDefault="00AB7EBF" w:rsidP="00AB7EBF">
            <w:pPr>
              <w:spacing w:line="240" w:lineRule="atLeast"/>
              <w:jc w:val="center"/>
              <w:rPr>
                <w:ins w:id="3" w:author="cathay" w:date="2019-06-27T17:23:00Z"/>
                <w:rFonts w:ascii="細明體" w:eastAsia="細明體" w:hAnsi="細明體" w:cs="Courier New"/>
                <w:sz w:val="20"/>
                <w:szCs w:val="20"/>
              </w:rPr>
            </w:pPr>
            <w:ins w:id="4" w:author="cathay" w:date="2019-06-27T17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2019/06/27</w:t>
              </w:r>
            </w:ins>
          </w:p>
        </w:tc>
        <w:tc>
          <w:tcPr>
            <w:tcW w:w="1010" w:type="dxa"/>
          </w:tcPr>
          <w:p w:rsidR="00AB7EBF" w:rsidRPr="002A58AE" w:rsidRDefault="00AB7EBF" w:rsidP="00AB7EBF">
            <w:pPr>
              <w:spacing w:line="240" w:lineRule="atLeast"/>
              <w:jc w:val="center"/>
              <w:rPr>
                <w:ins w:id="5" w:author="cathay" w:date="2019-06-27T17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cathay" w:date="2019-06-27T17:2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AB7EBF" w:rsidRPr="002A58AE" w:rsidRDefault="00AB7EBF" w:rsidP="00AB7EBF">
            <w:pPr>
              <w:spacing w:line="240" w:lineRule="atLeast"/>
              <w:rPr>
                <w:ins w:id="7" w:author="cathay" w:date="2019-06-27T17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cathay" w:date="2019-06-27T17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理賠科跨區取件系統優化</w:t>
              </w:r>
            </w:ins>
          </w:p>
        </w:tc>
        <w:tc>
          <w:tcPr>
            <w:tcW w:w="1566" w:type="dxa"/>
          </w:tcPr>
          <w:p w:rsidR="00AB7EBF" w:rsidRDefault="00AB7EBF" w:rsidP="00AB7EBF">
            <w:pPr>
              <w:spacing w:line="240" w:lineRule="atLeast"/>
              <w:jc w:val="center"/>
              <w:rPr>
                <w:ins w:id="9" w:author="cathay" w:date="2019-06-27T17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cathay" w:date="2019-06-27T17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AB7EBF" w:rsidRDefault="00AB7EBF" w:rsidP="00AB7EBF">
            <w:pPr>
              <w:spacing w:line="240" w:lineRule="atLeast"/>
              <w:jc w:val="center"/>
              <w:rPr>
                <w:ins w:id="11" w:author="cathay" w:date="2019-06-27T17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9-06-27T17:24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190319001705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cathay" w:date="2019-06-27T17:24:00Z">
          <w:tblPr>
            <w:tblW w:w="1026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1701"/>
        <w:gridCol w:w="1134"/>
        <w:gridCol w:w="4395"/>
        <w:gridCol w:w="1559"/>
        <w:gridCol w:w="1471"/>
        <w:tblGridChange w:id="14">
          <w:tblGrid>
            <w:gridCol w:w="1560"/>
            <w:gridCol w:w="780"/>
            <w:gridCol w:w="495"/>
            <w:gridCol w:w="4395"/>
            <w:gridCol w:w="1559"/>
            <w:gridCol w:w="1471"/>
          </w:tblGrid>
        </w:tblGridChange>
      </w:tblGrid>
      <w:tr w:rsidR="009B56A8" w:rsidRPr="002A58AE" w:rsidTr="004F3F5E">
        <w:tc>
          <w:tcPr>
            <w:tcW w:w="1701" w:type="dxa"/>
            <w:tcPrChange w:id="15" w:author="cathay" w:date="2019-06-27T17:24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559" w:type="dxa"/>
            <w:gridSpan w:val="4"/>
            <w:tcPrChange w:id="16" w:author="cathay" w:date="2019-06-27T17:24:00Z">
              <w:tcPr>
                <w:tcW w:w="7920" w:type="dxa"/>
                <w:gridSpan w:val="4"/>
              </w:tcPr>
            </w:tcPrChange>
          </w:tcPr>
          <w:p w:rsidR="009B56A8" w:rsidRPr="002A58AE" w:rsidRDefault="007F0ED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服務科人員處理件數報表</w:t>
            </w:r>
          </w:p>
        </w:tc>
      </w:tr>
      <w:tr w:rsidR="009B56A8" w:rsidRPr="002A58AE" w:rsidTr="004F3F5E">
        <w:tc>
          <w:tcPr>
            <w:tcW w:w="1701" w:type="dxa"/>
            <w:tcPrChange w:id="17" w:author="cathay" w:date="2019-06-27T17:24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559" w:type="dxa"/>
            <w:gridSpan w:val="4"/>
            <w:tcPrChange w:id="18" w:author="cathay" w:date="2019-06-27T17:24:00Z">
              <w:tcPr>
                <w:tcW w:w="7920" w:type="dxa"/>
                <w:gridSpan w:val="4"/>
              </w:tcPr>
            </w:tcPrChange>
          </w:tcPr>
          <w:p w:rsidR="009B56A8" w:rsidRPr="002A58AE" w:rsidRDefault="00A76482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</w:t>
            </w:r>
            <w:r w:rsidR="007F0EDF">
              <w:rPr>
                <w:rFonts w:ascii="細明體" w:eastAsia="細明體" w:hAnsi="細明體" w:hint="eastAsia"/>
                <w:sz w:val="20"/>
                <w:szCs w:val="20"/>
              </w:rPr>
              <w:t>_1</w:t>
            </w:r>
            <w:r w:rsidR="00B21B75" w:rsidRPr="002A58AE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  <w:tr w:rsidR="009B56A8" w:rsidRPr="002A58AE" w:rsidTr="004F3F5E">
        <w:tc>
          <w:tcPr>
            <w:tcW w:w="1701" w:type="dxa"/>
            <w:tcPrChange w:id="19" w:author="cathay" w:date="2019-06-27T17:24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559" w:type="dxa"/>
            <w:gridSpan w:val="4"/>
            <w:tcPrChange w:id="20" w:author="cathay" w:date="2019-06-27T17:24:00Z">
              <w:tcPr>
                <w:tcW w:w="7920" w:type="dxa"/>
                <w:gridSpan w:val="4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9B56A8" w:rsidRPr="002A58AE" w:rsidTr="004F3F5E">
        <w:tc>
          <w:tcPr>
            <w:tcW w:w="1701" w:type="dxa"/>
            <w:tcPrChange w:id="21" w:author="cathay" w:date="2019-06-27T17:24:00Z">
              <w:tcPr>
                <w:tcW w:w="2340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559" w:type="dxa"/>
            <w:gridSpan w:val="4"/>
            <w:tcPrChange w:id="22" w:author="cathay" w:date="2019-06-27T17:24:00Z">
              <w:tcPr>
                <w:tcW w:w="7920" w:type="dxa"/>
                <w:gridSpan w:val="4"/>
              </w:tcPr>
            </w:tcPrChange>
          </w:tcPr>
          <w:p w:rsidR="009B56A8" w:rsidRPr="002A58AE" w:rsidRDefault="007F0EDF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服務科人員處理件數報表</w:t>
            </w:r>
          </w:p>
        </w:tc>
      </w:tr>
      <w:tr w:rsidR="004911D8" w:rsidRPr="002A58AE" w:rsidTr="004F3F5E">
        <w:tc>
          <w:tcPr>
            <w:tcW w:w="1701" w:type="dxa"/>
            <w:tcPrChange w:id="23" w:author="cathay" w:date="2019-06-27T17:24:00Z">
              <w:tcPr>
                <w:tcW w:w="2340" w:type="dxa"/>
                <w:gridSpan w:val="2"/>
              </w:tcPr>
            </w:tcPrChange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559" w:type="dxa"/>
            <w:gridSpan w:val="4"/>
            <w:tcPrChange w:id="24" w:author="cathay" w:date="2019-06-27T17:24:00Z">
              <w:tcPr>
                <w:tcW w:w="7920" w:type="dxa"/>
                <w:gridSpan w:val="4"/>
              </w:tcPr>
            </w:tcPrChange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4F3F5E">
        <w:tc>
          <w:tcPr>
            <w:tcW w:w="1701" w:type="dxa"/>
            <w:tcPrChange w:id="25" w:author="cathay" w:date="2019-06-27T17:24:00Z">
              <w:tcPr>
                <w:tcW w:w="2340" w:type="dxa"/>
                <w:gridSpan w:val="2"/>
              </w:tcPr>
            </w:tcPrChange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559" w:type="dxa"/>
            <w:gridSpan w:val="4"/>
            <w:tcPrChange w:id="26" w:author="cathay" w:date="2019-06-27T17:24:00Z">
              <w:tcPr>
                <w:tcW w:w="7920" w:type="dxa"/>
                <w:gridSpan w:val="4"/>
              </w:tcPr>
            </w:tcPrChange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4F3F5E">
        <w:tc>
          <w:tcPr>
            <w:tcW w:w="1701" w:type="dxa"/>
            <w:tcPrChange w:id="27" w:author="cathay" w:date="2019-06-27T17:24:00Z">
              <w:tcPr>
                <w:tcW w:w="234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559" w:type="dxa"/>
            <w:gridSpan w:val="4"/>
            <w:tcPrChange w:id="28" w:author="cathay" w:date="2019-06-27T17:24:00Z">
              <w:tcPr>
                <w:tcW w:w="7920" w:type="dxa"/>
                <w:gridSpan w:val="4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4F3F5E">
        <w:tc>
          <w:tcPr>
            <w:tcW w:w="1701" w:type="dxa"/>
            <w:tcPrChange w:id="29" w:author="cathay" w:date="2019-06-27T17:24:00Z">
              <w:tcPr>
                <w:tcW w:w="2340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559" w:type="dxa"/>
            <w:gridSpan w:val="4"/>
            <w:tcPrChange w:id="30" w:author="cathay" w:date="2019-06-27T17:24:00Z">
              <w:tcPr>
                <w:tcW w:w="7920" w:type="dxa"/>
                <w:gridSpan w:val="4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AB7EBF" w:rsidRPr="00905969" w:rsidTr="004F3F5E">
        <w:trPr>
          <w:ins w:id="31" w:author="cathay" w:date="2019-06-27T17:24:00Z"/>
        </w:trPr>
        <w:tc>
          <w:tcPr>
            <w:tcW w:w="1701" w:type="dxa"/>
            <w:vMerge w:val="restart"/>
            <w:vAlign w:val="center"/>
            <w:tcPrChange w:id="32" w:author="cathay" w:date="2019-06-27T17:24:00Z">
              <w:tcPr>
                <w:tcW w:w="1560" w:type="dxa"/>
                <w:vMerge w:val="restart"/>
                <w:vAlign w:val="center"/>
              </w:tcPr>
            </w:tcPrChange>
          </w:tcPr>
          <w:p w:rsidR="00AB7EBF" w:rsidRPr="00905969" w:rsidRDefault="00AB7EBF" w:rsidP="009E6157">
            <w:pPr>
              <w:rPr>
                <w:ins w:id="33" w:author="cathay" w:date="2019-06-27T17:24:00Z"/>
                <w:rFonts w:ascii="細明體" w:eastAsia="細明體" w:hAnsi="細明體"/>
                <w:sz w:val="20"/>
                <w:szCs w:val="20"/>
              </w:rPr>
            </w:pPr>
            <w:ins w:id="34" w:author="cathay" w:date="2019-06-27T17:24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個資遮蔽方式</w:t>
              </w:r>
            </w:ins>
          </w:p>
        </w:tc>
        <w:tc>
          <w:tcPr>
            <w:tcW w:w="1134" w:type="dxa"/>
            <w:tcPrChange w:id="35" w:author="cathay" w:date="2019-06-27T17:24:00Z">
              <w:tcPr>
                <w:tcW w:w="1275" w:type="dxa"/>
                <w:gridSpan w:val="2"/>
              </w:tcPr>
            </w:tcPrChange>
          </w:tcPr>
          <w:p w:rsidR="00AB7EBF" w:rsidRPr="00905969" w:rsidRDefault="00AB7EBF" w:rsidP="009E6157">
            <w:pPr>
              <w:rPr>
                <w:ins w:id="36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37" w:author="cathay" w:date="2019-06-27T17:24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畫面</w:t>
              </w:r>
            </w:ins>
          </w:p>
        </w:tc>
        <w:tc>
          <w:tcPr>
            <w:tcW w:w="4395" w:type="dxa"/>
            <w:vAlign w:val="center"/>
            <w:tcPrChange w:id="38" w:author="cathay" w:date="2019-06-27T17:24:00Z">
              <w:tcPr>
                <w:tcW w:w="4395" w:type="dxa"/>
                <w:vAlign w:val="center"/>
              </w:tcPr>
            </w:tcPrChange>
          </w:tcPr>
          <w:p w:rsidR="00AB7EBF" w:rsidRPr="00905969" w:rsidRDefault="00AB7EBF" w:rsidP="009E6157">
            <w:pPr>
              <w:rPr>
                <w:ins w:id="39" w:author="cathay" w:date="2019-06-27T17:24:00Z"/>
                <w:rFonts w:ascii="細明體" w:eastAsia="細明體" w:hAnsi="細明體" w:cs="Calibri"/>
                <w:sz w:val="20"/>
                <w:szCs w:val="20"/>
              </w:rPr>
            </w:pPr>
            <w:ins w:id="40" w:author="cathay" w:date="2019-06-27T17:24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□無 □遮蔽 ■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 w:val="restart"/>
            <w:tcPrChange w:id="41" w:author="cathay" w:date="2019-06-27T17:24:00Z">
              <w:tcPr>
                <w:tcW w:w="1559" w:type="dxa"/>
                <w:vMerge w:val="restart"/>
              </w:tcPr>
            </w:tcPrChange>
          </w:tcPr>
          <w:p w:rsidR="00AB7EBF" w:rsidRPr="00781D21" w:rsidRDefault="00AB7EBF" w:rsidP="009E6157">
            <w:pPr>
              <w:rPr>
                <w:ins w:id="42" w:author="cathay" w:date="2019-06-27T17:24:00Z"/>
                <w:rFonts w:ascii="細明體" w:eastAsia="細明體" w:hAnsi="細明體"/>
                <w:sz w:val="20"/>
                <w:szCs w:val="20"/>
              </w:rPr>
            </w:pPr>
            <w:ins w:id="43" w:author="cathay" w:date="2019-06-27T17:24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需遮蔽/</w:t>
              </w:r>
            </w:ins>
          </w:p>
          <w:p w:rsidR="00AB7EBF" w:rsidRPr="00781D21" w:rsidRDefault="00AB7EBF" w:rsidP="009E6157">
            <w:pPr>
              <w:rPr>
                <w:ins w:id="44" w:author="cathay" w:date="2019-06-27T17:24:00Z"/>
                <w:rFonts w:ascii="細明體" w:eastAsia="細明體" w:hAnsi="細明體"/>
                <w:sz w:val="20"/>
                <w:szCs w:val="20"/>
              </w:rPr>
            </w:pPr>
            <w:ins w:id="45" w:author="cathay" w:date="2019-06-27T17:24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寫入LOG</w:t>
              </w:r>
            </w:ins>
          </w:p>
          <w:p w:rsidR="00AB7EBF" w:rsidRPr="00905969" w:rsidRDefault="00AB7EBF" w:rsidP="009E6157">
            <w:pPr>
              <w:rPr>
                <w:ins w:id="46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47" w:author="cathay" w:date="2019-06-27T17:24:00Z">
              <w:r w:rsidRPr="00781D21">
                <w:rPr>
                  <w:rFonts w:ascii="細明體" w:eastAsia="細明體" w:hAnsi="細明體" w:hint="eastAsia"/>
                  <w:sz w:val="20"/>
                  <w:szCs w:val="20"/>
                </w:rPr>
                <w:t>的資料名稱</w:t>
              </w:r>
            </w:ins>
          </w:p>
        </w:tc>
        <w:tc>
          <w:tcPr>
            <w:tcW w:w="1471" w:type="dxa"/>
            <w:tcPrChange w:id="48" w:author="cathay" w:date="2019-06-27T17:24:00Z">
              <w:tcPr>
                <w:tcW w:w="1471" w:type="dxa"/>
              </w:tcPr>
            </w:tcPrChange>
          </w:tcPr>
          <w:p w:rsidR="00AB7EBF" w:rsidRPr="00905969" w:rsidRDefault="00AB7EBF" w:rsidP="009E6157">
            <w:pPr>
              <w:rPr>
                <w:ins w:id="49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50" w:author="cathay" w:date="2019-06-27T17:2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無</w:t>
              </w:r>
            </w:ins>
          </w:p>
        </w:tc>
      </w:tr>
      <w:tr w:rsidR="00AB7EBF" w:rsidRPr="00905969" w:rsidTr="004F3F5E">
        <w:trPr>
          <w:ins w:id="51" w:author="cathay" w:date="2019-06-27T17:24:00Z"/>
        </w:trPr>
        <w:tc>
          <w:tcPr>
            <w:tcW w:w="1701" w:type="dxa"/>
            <w:vMerge/>
            <w:tcPrChange w:id="52" w:author="cathay" w:date="2019-06-27T17:24:00Z">
              <w:tcPr>
                <w:tcW w:w="1560" w:type="dxa"/>
                <w:vMerge/>
              </w:tcPr>
            </w:tcPrChange>
          </w:tcPr>
          <w:p w:rsidR="00AB7EBF" w:rsidRPr="00905969" w:rsidRDefault="00AB7EBF" w:rsidP="009E6157">
            <w:pPr>
              <w:rPr>
                <w:ins w:id="53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  <w:tcPrChange w:id="54" w:author="cathay" w:date="2019-06-27T17:24:00Z">
              <w:tcPr>
                <w:tcW w:w="1275" w:type="dxa"/>
                <w:gridSpan w:val="2"/>
              </w:tcPr>
            </w:tcPrChange>
          </w:tcPr>
          <w:p w:rsidR="00AB7EBF" w:rsidRPr="00905969" w:rsidRDefault="00AB7EBF" w:rsidP="009E6157">
            <w:pPr>
              <w:rPr>
                <w:ins w:id="55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56" w:author="cathay" w:date="2019-06-27T17:24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報表列印</w:t>
              </w:r>
            </w:ins>
          </w:p>
        </w:tc>
        <w:tc>
          <w:tcPr>
            <w:tcW w:w="4395" w:type="dxa"/>
            <w:vAlign w:val="center"/>
            <w:tcPrChange w:id="57" w:author="cathay" w:date="2019-06-27T17:24:00Z">
              <w:tcPr>
                <w:tcW w:w="4395" w:type="dxa"/>
                <w:vAlign w:val="center"/>
              </w:tcPr>
            </w:tcPrChange>
          </w:tcPr>
          <w:p w:rsidR="00AB7EBF" w:rsidRPr="00905969" w:rsidRDefault="00AB7EBF" w:rsidP="009E6157">
            <w:pPr>
              <w:rPr>
                <w:ins w:id="58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59" w:author="cathay" w:date="2019-06-27T17:24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  <w:tcPrChange w:id="60" w:author="cathay" w:date="2019-06-27T17:24:00Z">
              <w:tcPr>
                <w:tcW w:w="1559" w:type="dxa"/>
                <w:vMerge/>
              </w:tcPr>
            </w:tcPrChange>
          </w:tcPr>
          <w:p w:rsidR="00AB7EBF" w:rsidRPr="00905969" w:rsidRDefault="00AB7EBF" w:rsidP="009E6157">
            <w:pPr>
              <w:rPr>
                <w:ins w:id="61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  <w:tcPrChange w:id="62" w:author="cathay" w:date="2019-06-27T17:24:00Z">
              <w:tcPr>
                <w:tcW w:w="1471" w:type="dxa"/>
              </w:tcPr>
            </w:tcPrChange>
          </w:tcPr>
          <w:p w:rsidR="00AB7EBF" w:rsidRPr="00905969" w:rsidRDefault="00AB7EBF" w:rsidP="009E6157">
            <w:pPr>
              <w:rPr>
                <w:ins w:id="63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B7EBF" w:rsidRPr="00905969" w:rsidTr="004F3F5E">
        <w:trPr>
          <w:ins w:id="64" w:author="cathay" w:date="2019-06-27T17:24:00Z"/>
        </w:trPr>
        <w:tc>
          <w:tcPr>
            <w:tcW w:w="1701" w:type="dxa"/>
            <w:vMerge/>
            <w:tcPrChange w:id="65" w:author="cathay" w:date="2019-06-27T17:24:00Z">
              <w:tcPr>
                <w:tcW w:w="1560" w:type="dxa"/>
                <w:vMerge/>
              </w:tcPr>
            </w:tcPrChange>
          </w:tcPr>
          <w:p w:rsidR="00AB7EBF" w:rsidRPr="00905969" w:rsidRDefault="00AB7EBF" w:rsidP="009E6157">
            <w:pPr>
              <w:rPr>
                <w:ins w:id="66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  <w:tcPrChange w:id="67" w:author="cathay" w:date="2019-06-27T17:24:00Z">
              <w:tcPr>
                <w:tcW w:w="1275" w:type="dxa"/>
                <w:gridSpan w:val="2"/>
              </w:tcPr>
            </w:tcPrChange>
          </w:tcPr>
          <w:p w:rsidR="00AB7EBF" w:rsidRPr="00905969" w:rsidRDefault="00AB7EBF" w:rsidP="009E6157">
            <w:pPr>
              <w:rPr>
                <w:ins w:id="68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69" w:author="cathay" w:date="2019-06-27T17:24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檔案下載</w:t>
              </w:r>
            </w:ins>
          </w:p>
        </w:tc>
        <w:tc>
          <w:tcPr>
            <w:tcW w:w="4395" w:type="dxa"/>
            <w:vAlign w:val="center"/>
            <w:tcPrChange w:id="70" w:author="cathay" w:date="2019-06-27T17:24:00Z">
              <w:tcPr>
                <w:tcW w:w="4395" w:type="dxa"/>
                <w:vAlign w:val="center"/>
              </w:tcPr>
            </w:tcPrChange>
          </w:tcPr>
          <w:p w:rsidR="00AB7EBF" w:rsidRPr="00905969" w:rsidRDefault="00AB7EBF" w:rsidP="009E6157">
            <w:pPr>
              <w:rPr>
                <w:ins w:id="71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72" w:author="cathay" w:date="2019-06-27T17:24:00Z">
              <w:r w:rsidRPr="00905969">
                <w:rPr>
                  <w:rFonts w:ascii="細明體" w:eastAsia="細明體" w:hAnsi="細明體" w:hint="eastAsia"/>
                  <w:sz w:val="20"/>
                  <w:szCs w:val="20"/>
                </w:rPr>
                <w:t>■無 □遮蔽 □</w:t>
              </w:r>
              <w:r w:rsidRPr="00905969">
                <w:rPr>
                  <w:rFonts w:ascii="細明體" w:eastAsia="細明體" w:hAnsi="細明體" w:hint="eastAsia"/>
                </w:rPr>
                <w:t>securitylog</w:t>
              </w:r>
            </w:ins>
          </w:p>
        </w:tc>
        <w:tc>
          <w:tcPr>
            <w:tcW w:w="1559" w:type="dxa"/>
            <w:vMerge/>
            <w:tcPrChange w:id="73" w:author="cathay" w:date="2019-06-27T17:24:00Z">
              <w:tcPr>
                <w:tcW w:w="1559" w:type="dxa"/>
                <w:vMerge/>
              </w:tcPr>
            </w:tcPrChange>
          </w:tcPr>
          <w:p w:rsidR="00AB7EBF" w:rsidRPr="00905969" w:rsidRDefault="00AB7EBF" w:rsidP="009E6157">
            <w:pPr>
              <w:rPr>
                <w:ins w:id="74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471" w:type="dxa"/>
            <w:tcPrChange w:id="75" w:author="cathay" w:date="2019-06-27T17:24:00Z">
              <w:tcPr>
                <w:tcW w:w="1471" w:type="dxa"/>
              </w:tcPr>
            </w:tcPrChange>
          </w:tcPr>
          <w:p w:rsidR="00AB7EBF" w:rsidRPr="00905969" w:rsidRDefault="00AB7EBF" w:rsidP="009E6157">
            <w:pPr>
              <w:rPr>
                <w:ins w:id="76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B7EBF" w:rsidRPr="006A02C0" w:rsidTr="004F3F5E">
        <w:trPr>
          <w:ins w:id="77" w:author="cathay" w:date="2019-06-27T17:24:00Z"/>
        </w:trPr>
        <w:tc>
          <w:tcPr>
            <w:tcW w:w="1701" w:type="dxa"/>
            <w:tcPrChange w:id="78" w:author="cathay" w:date="2019-06-27T17:24:00Z">
              <w:tcPr>
                <w:tcW w:w="1560" w:type="dxa"/>
              </w:tcPr>
            </w:tcPrChange>
          </w:tcPr>
          <w:p w:rsidR="00AB7EBF" w:rsidRPr="006A02C0" w:rsidRDefault="00AB7EBF" w:rsidP="009E6157">
            <w:pPr>
              <w:rPr>
                <w:ins w:id="79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80" w:author="cathay" w:date="2019-06-27T17:24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分頁處理方式</w:t>
              </w:r>
            </w:ins>
          </w:p>
        </w:tc>
        <w:tc>
          <w:tcPr>
            <w:tcW w:w="8559" w:type="dxa"/>
            <w:gridSpan w:val="4"/>
            <w:tcPrChange w:id="81" w:author="cathay" w:date="2019-06-27T17:24:00Z">
              <w:tcPr>
                <w:tcW w:w="8700" w:type="dxa"/>
                <w:gridSpan w:val="5"/>
              </w:tcPr>
            </w:tcPrChange>
          </w:tcPr>
          <w:p w:rsidR="00AB7EBF" w:rsidRPr="006A02C0" w:rsidRDefault="00AB7EBF" w:rsidP="009E6157">
            <w:pPr>
              <w:rPr>
                <w:ins w:id="82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83" w:author="cathay" w:date="2019-06-27T17:24:00Z">
              <w:r w:rsidRPr="006A02C0">
                <w:rPr>
                  <w:rFonts w:ascii="細明體" w:eastAsia="細明體" w:hAnsi="細明體" w:hint="eastAsia"/>
                  <w:sz w:val="20"/>
                  <w:szCs w:val="20"/>
                </w:rPr>
                <w:t>■無 □真分頁 □假分頁，分頁每頁___筆【Default　20】</w:t>
              </w:r>
            </w:ins>
          </w:p>
        </w:tc>
      </w:tr>
      <w:tr w:rsidR="00AB7EBF" w:rsidRPr="002C2F6A" w:rsidTr="004F3F5E">
        <w:trPr>
          <w:trHeight w:val="109"/>
          <w:ins w:id="84" w:author="cathay" w:date="2019-06-27T17:24:00Z"/>
          <w:trPrChange w:id="85" w:author="cathay" w:date="2019-06-27T17:24:00Z">
            <w:trPr>
              <w:trHeight w:val="109"/>
            </w:trPr>
          </w:trPrChange>
        </w:trPr>
        <w:tc>
          <w:tcPr>
            <w:tcW w:w="1701" w:type="dxa"/>
            <w:vMerge w:val="restart"/>
            <w:vAlign w:val="center"/>
            <w:tcPrChange w:id="86" w:author="cathay" w:date="2019-06-27T17:24:00Z">
              <w:tcPr>
                <w:tcW w:w="1560" w:type="dxa"/>
                <w:vMerge w:val="restart"/>
                <w:vAlign w:val="center"/>
              </w:tcPr>
            </w:tcPrChange>
          </w:tcPr>
          <w:p w:rsidR="00AB7EBF" w:rsidRPr="006B4014" w:rsidRDefault="00AB7EBF" w:rsidP="009E6157">
            <w:pPr>
              <w:jc w:val="both"/>
              <w:rPr>
                <w:ins w:id="87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88" w:author="cathay" w:date="2019-06-27T17:24:00Z">
              <w:r w:rsidRPr="006B4014">
                <w:rPr>
                  <w:rFonts w:ascii="細明體" w:eastAsia="細明體" w:hAnsi="細明體" w:hint="eastAsia"/>
                  <w:sz w:val="20"/>
                  <w:szCs w:val="20"/>
                </w:rPr>
                <w:t>寄信處理</w:t>
              </w:r>
            </w:ins>
          </w:p>
        </w:tc>
        <w:tc>
          <w:tcPr>
            <w:tcW w:w="1134" w:type="dxa"/>
            <w:tcPrChange w:id="89" w:author="cathay" w:date="2019-06-27T17:24:00Z">
              <w:tcPr>
                <w:tcW w:w="1275" w:type="dxa"/>
                <w:gridSpan w:val="2"/>
              </w:tcPr>
            </w:tcPrChange>
          </w:tcPr>
          <w:p w:rsidR="00AB7EBF" w:rsidRPr="006A02C0" w:rsidRDefault="00AB7EBF" w:rsidP="009E6157">
            <w:pPr>
              <w:jc w:val="both"/>
              <w:rPr>
                <w:ins w:id="90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91" w:author="cathay" w:date="2019-06-27T17:24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寄信對象</w:t>
              </w:r>
            </w:ins>
          </w:p>
        </w:tc>
        <w:tc>
          <w:tcPr>
            <w:tcW w:w="7425" w:type="dxa"/>
            <w:gridSpan w:val="3"/>
            <w:tcPrChange w:id="92" w:author="cathay" w:date="2019-06-27T17:24:00Z">
              <w:tcPr>
                <w:tcW w:w="7425" w:type="dxa"/>
                <w:gridSpan w:val="3"/>
              </w:tcPr>
            </w:tcPrChange>
          </w:tcPr>
          <w:p w:rsidR="00AB7EBF" w:rsidRPr="002C2F6A" w:rsidRDefault="00AB7EBF" w:rsidP="009E6157">
            <w:pPr>
              <w:jc w:val="both"/>
              <w:rPr>
                <w:ins w:id="93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94" w:author="cathay" w:date="2019-06-27T17:24:00Z">
              <w:r w:rsidRPr="00AB6A53">
                <w:rPr>
                  <w:rFonts w:ascii="細明體" w:eastAsia="細明體" w:hAnsi="細明體" w:hint="eastAsia"/>
                  <w:sz w:val="20"/>
                  <w:szCs w:val="20"/>
                </w:rPr>
                <w:t>■無 □客戶</w:t>
              </w:r>
              <w:r w:rsidRPr="002C2F6A">
                <w:rPr>
                  <w:rFonts w:ascii="細明體" w:eastAsia="細明體" w:hAnsi="細明體" w:hint="eastAsia"/>
                  <w:sz w:val="20"/>
                  <w:szCs w:val="20"/>
                </w:rPr>
                <w:t xml:space="preserve">　□壽險員工　□關係企業員工　□合作廠商</w:t>
              </w:r>
            </w:ins>
          </w:p>
        </w:tc>
      </w:tr>
      <w:tr w:rsidR="00AB7EBF" w:rsidRPr="006A02C0" w:rsidTr="004F3F5E">
        <w:trPr>
          <w:trHeight w:val="108"/>
          <w:ins w:id="95" w:author="cathay" w:date="2019-06-27T17:24:00Z"/>
          <w:trPrChange w:id="96" w:author="cathay" w:date="2019-06-27T17:24:00Z">
            <w:trPr>
              <w:trHeight w:val="108"/>
            </w:trPr>
          </w:trPrChange>
        </w:trPr>
        <w:tc>
          <w:tcPr>
            <w:tcW w:w="1701" w:type="dxa"/>
            <w:vMerge/>
            <w:vAlign w:val="center"/>
            <w:tcPrChange w:id="97" w:author="cathay" w:date="2019-06-27T17:24:00Z">
              <w:tcPr>
                <w:tcW w:w="1560" w:type="dxa"/>
                <w:vMerge/>
                <w:vAlign w:val="center"/>
              </w:tcPr>
            </w:tcPrChange>
          </w:tcPr>
          <w:p w:rsidR="00AB7EBF" w:rsidRPr="006A02C0" w:rsidRDefault="00AB7EBF" w:rsidP="009E6157">
            <w:pPr>
              <w:jc w:val="both"/>
              <w:rPr>
                <w:ins w:id="98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134" w:type="dxa"/>
            <w:tcPrChange w:id="99" w:author="cathay" w:date="2019-06-27T17:24:00Z">
              <w:tcPr>
                <w:tcW w:w="1275" w:type="dxa"/>
                <w:gridSpan w:val="2"/>
              </w:tcPr>
            </w:tcPrChange>
          </w:tcPr>
          <w:p w:rsidR="00AB7EBF" w:rsidRPr="006A02C0" w:rsidRDefault="00AB7EBF" w:rsidP="009E6157">
            <w:pPr>
              <w:jc w:val="both"/>
              <w:rPr>
                <w:ins w:id="100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101" w:author="cathay" w:date="2019-06-27T17:24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寄信方式</w:t>
              </w:r>
            </w:ins>
          </w:p>
        </w:tc>
        <w:tc>
          <w:tcPr>
            <w:tcW w:w="7425" w:type="dxa"/>
            <w:gridSpan w:val="3"/>
            <w:tcPrChange w:id="102" w:author="cathay" w:date="2019-06-27T17:24:00Z">
              <w:tcPr>
                <w:tcW w:w="7425" w:type="dxa"/>
                <w:gridSpan w:val="3"/>
              </w:tcPr>
            </w:tcPrChange>
          </w:tcPr>
          <w:p w:rsidR="00AB7EBF" w:rsidRPr="006A02C0" w:rsidRDefault="00AB7EBF" w:rsidP="009E6157">
            <w:pPr>
              <w:jc w:val="both"/>
              <w:rPr>
                <w:ins w:id="103" w:author="cathay" w:date="2019-06-27T17:24:00Z"/>
                <w:rFonts w:ascii="細明體" w:eastAsia="細明體" w:hAnsi="細明體" w:hint="eastAsia"/>
                <w:sz w:val="20"/>
                <w:szCs w:val="20"/>
              </w:rPr>
            </w:pPr>
            <w:ins w:id="104" w:author="cathay" w:date="2019-06-27T17:24:00Z">
              <w:r w:rsidRPr="00B259AD">
                <w:rPr>
                  <w:rFonts w:ascii="細明體" w:eastAsia="細明體" w:hAnsi="細明體" w:hint="eastAsia"/>
                  <w:sz w:val="20"/>
                  <w:szCs w:val="20"/>
                </w:rPr>
                <w:t>■無 □Billhunter　□MailSender</w:t>
              </w:r>
            </w:ins>
          </w:p>
        </w:tc>
      </w:tr>
    </w:tbl>
    <w:p w:rsidR="00EF28DB" w:rsidRPr="002A58AE" w:rsidRDefault="00EF28D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47022C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7F0EDF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1" type="#_x0000_t132" style="position:absolute;margin-left:293.15pt;margin-top:1.9pt;width:157.55pt;height:55.4pt;z-index:251659776">
            <v:textbox>
              <w:txbxContent>
                <w:p w:rsidR="00A76482" w:rsidRPr="007F0EDF" w:rsidRDefault="00A76482">
                  <w:pPr>
                    <w:rPr>
                      <w:sz w:val="20"/>
                      <w:szCs w:val="20"/>
                    </w:rPr>
                  </w:pPr>
                  <w:r w:rsidRPr="007F0EDF">
                    <w:rPr>
                      <w:rFonts w:hint="eastAsia"/>
                      <w:sz w:val="20"/>
                      <w:szCs w:val="20"/>
                    </w:rPr>
                    <w:t>跨區取件分派紀錄檔</w:t>
                  </w:r>
                  <w:r w:rsidRPr="007F0EDF">
                    <w:rPr>
                      <w:rFonts w:hint="eastAsia"/>
                      <w:sz w:val="20"/>
                      <w:szCs w:val="20"/>
                    </w:rPr>
                    <w:t>DTAAA100</w:t>
                  </w:r>
                </w:p>
              </w:txbxContent>
            </v:textbox>
          </v:shape>
        </w:pict>
      </w:r>
      <w:r w:rsidR="00A7648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1.9pt;width:94.45pt;height:51.75pt;z-index:251657728">
            <v:textbox>
              <w:txbxContent>
                <w:p w:rsidR="00F01135" w:rsidRPr="00456FB6" w:rsidRDefault="007F0EDF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撈取統計資料</w:t>
                  </w:r>
                </w:p>
              </w:txbxContent>
            </v:textbox>
          </v:shape>
        </w:pict>
      </w:r>
      <w:r w:rsidR="00A76482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27" type="#_x0000_t134" style="position:absolute;margin-left:11.4pt;margin-top:1.9pt;width:119.55pt;height:48pt;z-index:251655680">
            <v:textbox>
              <w:txbxContent>
                <w:p w:rsidR="00F01135" w:rsidRPr="00456FB6" w:rsidRDefault="007F0EDF">
                  <w:pPr>
                    <w:rPr>
                      <w:rFonts w:hint="eastAsia"/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前頁傳入服務科代號，時間</w:t>
                  </w:r>
                </w:p>
              </w:txbxContent>
            </v:textbox>
          </v:shape>
        </w:pict>
      </w:r>
    </w:p>
    <w:p w:rsidR="00F01135" w:rsidRPr="002A58AE" w:rsidRDefault="00A76482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53.55pt;margin-top:7.15pt;width:39.6pt;height:0;z-index:251658752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7.15pt;width:28.15pt;height:0;z-index:251656704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4911D8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4911D8" w:rsidRPr="002A58AE" w:rsidRDefault="004911D8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4911D8" w:rsidRPr="002A58AE" w:rsidRDefault="007F0EDF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跨區取件分派記錄檔</w:t>
            </w:r>
          </w:p>
        </w:tc>
        <w:tc>
          <w:tcPr>
            <w:tcW w:w="2551" w:type="dxa"/>
          </w:tcPr>
          <w:p w:rsidR="004911D8" w:rsidRPr="002A58AE" w:rsidRDefault="007F0EDF" w:rsidP="00BF13E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4911D8" w:rsidRPr="002A58AE" w:rsidRDefault="00A76482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172BD1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AD695A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D695A" w:rsidRPr="002A58AE" w:rsidRDefault="00AD695A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AD695A" w:rsidRDefault="00AD695A" w:rsidP="004A6205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跨區取件服務人員統計檔</w:t>
            </w:r>
          </w:p>
        </w:tc>
        <w:tc>
          <w:tcPr>
            <w:tcW w:w="2551" w:type="dxa"/>
          </w:tcPr>
          <w:p w:rsidR="00AD695A" w:rsidRPr="002A58AE" w:rsidRDefault="00AD695A" w:rsidP="00BF13EC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DTAAH550</w:t>
            </w: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AD695A" w:rsidRPr="002A58AE" w:rsidRDefault="00AD695A" w:rsidP="005C033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4F3F5E" w:rsidRDefault="004F3F5E" w:rsidP="00B10952">
      <w:pPr>
        <w:spacing w:line="240" w:lineRule="atLeast"/>
        <w:rPr>
          <w:ins w:id="105" w:author="cathay" w:date="2019-06-27T17:25:00Z"/>
          <w:rFonts w:ascii="細明體" w:eastAsia="細明體" w:hAnsi="細明體"/>
          <w:b/>
          <w:sz w:val="20"/>
          <w:szCs w:val="20"/>
        </w:rPr>
      </w:pPr>
    </w:p>
    <w:p w:rsidR="00B10952" w:rsidRPr="002A58AE" w:rsidDel="004F3F5E" w:rsidRDefault="004F3F5E" w:rsidP="00B10952">
      <w:pPr>
        <w:spacing w:line="240" w:lineRule="atLeast"/>
        <w:rPr>
          <w:del w:id="106" w:author="cathay" w:date="2019-06-27T17:25:00Z"/>
          <w:rFonts w:ascii="細明體" w:eastAsia="細明體" w:hAnsi="細明體" w:hint="eastAsia"/>
          <w:b/>
          <w:sz w:val="20"/>
          <w:szCs w:val="20"/>
        </w:rPr>
      </w:pPr>
      <w:ins w:id="107" w:author="cathay" w:date="2019-06-27T17:25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5D48B3" w:rsidRPr="002A58AE" w:rsidRDefault="005D48B3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A34704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del w:id="108" w:author="cathay" w:date="2019-06-28T09:07:00Z">
        <w:r w:rsidRPr="005F1E15" w:rsidDel="00E97FEB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431.25pt;height:68.25pt;visibility:visible">
              <v:imagedata r:id="rId8" o:title=""/>
            </v:shape>
          </w:pict>
        </w:r>
      </w:del>
      <w:ins w:id="109" w:author="cathay" w:date="2019-06-28T09:08:00Z">
        <w:r w:rsidR="00E97FEB" w:rsidRPr="00DB3AD0">
          <w:rPr>
            <w:noProof/>
          </w:rPr>
          <w:pict>
            <v:shape id="_x0000_i1026" type="#_x0000_t75" style="width:530.25pt;height:115.5pt;visibility:visible">
              <v:imagedata r:id="rId9" o:title=""/>
            </v:shape>
          </w:pict>
        </w:r>
      </w:ins>
    </w:p>
    <w:p w:rsidR="005D48B3" w:rsidDel="004F3F5E" w:rsidRDefault="004F3F5E" w:rsidP="00B10952">
      <w:pPr>
        <w:spacing w:line="240" w:lineRule="atLeast"/>
        <w:rPr>
          <w:del w:id="110" w:author="cathay" w:date="2019-06-27T17:25:00Z"/>
          <w:rFonts w:ascii="細明體" w:eastAsia="細明體" w:hAnsi="細明體" w:hint="eastAsia"/>
          <w:b/>
          <w:sz w:val="20"/>
          <w:szCs w:val="20"/>
        </w:rPr>
      </w:pPr>
      <w:ins w:id="111" w:author="cathay" w:date="2019-06-27T17:25:00Z">
        <w:r>
          <w:rPr>
            <w:rFonts w:ascii="細明體" w:eastAsia="細明體" w:hAnsi="細明體"/>
            <w:b/>
            <w:sz w:val="20"/>
            <w:szCs w:val="20"/>
          </w:rPr>
          <w:br w:type="page"/>
        </w:r>
      </w:ins>
    </w:p>
    <w:p w:rsidR="00CA3A1E" w:rsidDel="004F3F5E" w:rsidRDefault="00CA3A1E" w:rsidP="00B10952">
      <w:pPr>
        <w:spacing w:line="240" w:lineRule="atLeast"/>
        <w:rPr>
          <w:del w:id="112" w:author="cathay" w:date="2019-06-27T17:25:00Z"/>
          <w:rFonts w:ascii="細明體" w:eastAsia="細明體" w:hAnsi="細明體" w:hint="eastAsia"/>
          <w:b/>
          <w:sz w:val="20"/>
          <w:szCs w:val="20"/>
        </w:rPr>
      </w:pPr>
    </w:p>
    <w:p w:rsidR="00CA3A1E" w:rsidDel="004F3F5E" w:rsidRDefault="00CA3A1E" w:rsidP="00B10952">
      <w:pPr>
        <w:spacing w:line="240" w:lineRule="atLeast"/>
        <w:rPr>
          <w:del w:id="113" w:author="cathay" w:date="2019-06-27T17:25:00Z"/>
          <w:rFonts w:ascii="細明體" w:eastAsia="細明體" w:hAnsi="細明體" w:hint="eastAsia"/>
          <w:b/>
          <w:sz w:val="20"/>
          <w:szCs w:val="20"/>
        </w:rPr>
      </w:pPr>
    </w:p>
    <w:p w:rsidR="00CA3A1E" w:rsidDel="004F3F5E" w:rsidRDefault="00CA3A1E" w:rsidP="00B10952">
      <w:pPr>
        <w:spacing w:line="240" w:lineRule="atLeast"/>
        <w:rPr>
          <w:del w:id="114" w:author="cathay" w:date="2019-06-27T17:25:00Z"/>
          <w:rFonts w:ascii="細明體" w:eastAsia="細明體" w:hAnsi="細明體" w:hint="eastAsia"/>
          <w:b/>
          <w:sz w:val="20"/>
          <w:szCs w:val="20"/>
        </w:rPr>
      </w:pPr>
    </w:p>
    <w:p w:rsidR="00CA3A1E" w:rsidDel="004F3F5E" w:rsidRDefault="00CA3A1E" w:rsidP="00B10952">
      <w:pPr>
        <w:spacing w:line="240" w:lineRule="atLeast"/>
        <w:rPr>
          <w:del w:id="115" w:author="cathay" w:date="2019-06-27T17:25:00Z"/>
          <w:rFonts w:ascii="細明體" w:eastAsia="細明體" w:hAnsi="細明體" w:hint="eastAsia"/>
          <w:b/>
          <w:sz w:val="20"/>
          <w:szCs w:val="20"/>
        </w:rPr>
      </w:pPr>
    </w:p>
    <w:p w:rsidR="00CA3A1E" w:rsidRPr="002A58AE" w:rsidDel="004F3F5E" w:rsidRDefault="00CA3A1E" w:rsidP="00B10952">
      <w:pPr>
        <w:spacing w:line="240" w:lineRule="atLeast"/>
        <w:rPr>
          <w:del w:id="116" w:author="cathay" w:date="2019-06-27T17:25:00Z"/>
          <w:rFonts w:ascii="細明體" w:eastAsia="細明體" w:hAnsi="細明體" w:hint="eastAsia"/>
          <w:b/>
          <w:sz w:val="20"/>
          <w:szCs w:val="20"/>
        </w:rPr>
      </w:pPr>
    </w:p>
    <w:p w:rsidR="00A24376" w:rsidRPr="002A58AE" w:rsidRDefault="004F6BE7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b/>
          <w:sz w:val="20"/>
          <w:szCs w:val="20"/>
        </w:rPr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9C012E" w:rsidRPr="002A58AE" w:rsidRDefault="009C012E" w:rsidP="009C012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2E54D1" w:rsidRDefault="009C012E" w:rsidP="00E75553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Cs/>
          <w:lang w:eastAsia="zh-TW"/>
        </w:rPr>
        <w:t>如圖</w:t>
      </w:r>
      <w:r w:rsidR="00015E3F" w:rsidRPr="002A58AE">
        <w:rPr>
          <w:rFonts w:ascii="細明體" w:eastAsia="細明體" w:hAnsi="細明體" w:hint="eastAsia"/>
          <w:bCs/>
          <w:lang w:eastAsia="zh-TW"/>
        </w:rPr>
        <w:t>1</w:t>
      </w:r>
    </w:p>
    <w:p w:rsidR="00E21531" w:rsidRDefault="00956892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取得傳入參數：</w:t>
      </w:r>
    </w:p>
    <w:p w:rsidR="00AD695A" w:rsidRPr="00AD695A" w:rsidRDefault="00AD695A" w:rsidP="00AD695A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$核賠單位代號 = 傳入參數DECD_DIV</w:t>
      </w:r>
      <w:r w:rsidR="007C522F">
        <w:rPr>
          <w:rFonts w:ascii="細明體" w:eastAsia="細明體" w:hAnsi="細明體" w:hint="eastAsia"/>
          <w:bCs/>
          <w:lang w:eastAsia="zh-TW"/>
        </w:rPr>
        <w:t>_NO</w:t>
      </w:r>
    </w:p>
    <w:p w:rsidR="00956892" w:rsidRDefault="00956892" w:rsidP="0095689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$查詢種類 = 傳入參數QUERY_TYPE</w:t>
      </w:r>
    </w:p>
    <w:p w:rsidR="00956892" w:rsidRDefault="00956892" w:rsidP="0095689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若$查詢種類=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D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表示為單日查詢，取得傳入參數：</w:t>
      </w:r>
    </w:p>
    <w:p w:rsidR="00956892" w:rsidRDefault="00956892" w:rsidP="0095689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$查詢日期 = 傳入參數QUERY_DATE</w:t>
      </w:r>
    </w:p>
    <w:p w:rsidR="00956892" w:rsidRDefault="00956892" w:rsidP="00956892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若$查詢種類=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M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表示為月份查詢，取得傳入參數：</w:t>
      </w:r>
    </w:p>
    <w:p w:rsidR="00956892" w:rsidRDefault="00956892" w:rsidP="0095689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$查詢</w:t>
      </w:r>
      <w:r w:rsidR="00857FCD">
        <w:rPr>
          <w:rFonts w:ascii="細明體" w:eastAsia="細明體" w:hAnsi="細明體" w:hint="eastAsia"/>
          <w:bCs/>
          <w:lang w:eastAsia="zh-TW"/>
        </w:rPr>
        <w:t>開</w:t>
      </w:r>
      <w:r w:rsidR="00082D47">
        <w:rPr>
          <w:rFonts w:ascii="細明體" w:eastAsia="細明體" w:hAnsi="細明體" w:hint="eastAsia"/>
          <w:bCs/>
          <w:lang w:eastAsia="zh-TW"/>
        </w:rPr>
        <w:t>始</w:t>
      </w:r>
      <w:r>
        <w:rPr>
          <w:rFonts w:ascii="細明體" w:eastAsia="細明體" w:hAnsi="細明體" w:hint="eastAsia"/>
          <w:bCs/>
          <w:lang w:eastAsia="zh-TW"/>
        </w:rPr>
        <w:t>年月 = 傳入參數STR_YM</w:t>
      </w:r>
    </w:p>
    <w:p w:rsidR="00956892" w:rsidRDefault="00956892" w:rsidP="00956892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$查詢結束年月 = 傳入參數END_YM</w:t>
      </w:r>
    </w:p>
    <w:p w:rsidR="009231A3" w:rsidRDefault="00AD695A" w:rsidP="008573C5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若$查詢種類=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D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時，表示為當日查詢</w:t>
      </w:r>
    </w:p>
    <w:p w:rsidR="008573C5" w:rsidRDefault="007C522F" w:rsidP="009231A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從</w:t>
      </w:r>
      <w:r w:rsidR="00AD695A">
        <w:rPr>
          <w:rFonts w:ascii="細明體" w:eastAsia="細明體" w:hAnsi="細明體" w:hint="eastAsia"/>
          <w:bCs/>
          <w:lang w:eastAsia="zh-TW"/>
        </w:rPr>
        <w:t>跨區取件分派紀錄檔DTAAA100</w:t>
      </w:r>
      <w:r w:rsidR="008A77B3">
        <w:rPr>
          <w:rFonts w:ascii="細明體" w:eastAsia="細明體" w:hAnsi="細明體" w:hint="eastAsia"/>
          <w:bCs/>
          <w:lang w:eastAsia="zh-TW"/>
        </w:rPr>
        <w:t>中，</w:t>
      </w:r>
      <w:r>
        <w:rPr>
          <w:rFonts w:ascii="細明體" w:eastAsia="細明體" w:hAnsi="細明體" w:hint="eastAsia"/>
          <w:bCs/>
          <w:lang w:eastAsia="zh-TW"/>
        </w:rPr>
        <w:t>取出</w:t>
      </w:r>
      <w:r w:rsidR="008A77B3" w:rsidRPr="007C522F">
        <w:rPr>
          <w:rFonts w:ascii="細明體" w:eastAsia="細明體" w:hAnsi="細明體" w:hint="eastAsia"/>
          <w:bCs/>
          <w:u w:val="single"/>
          <w:lang w:eastAsia="zh-TW"/>
        </w:rPr>
        <w:t>跨區取件分派時間</w:t>
      </w:r>
      <w:r w:rsidR="008A77B3">
        <w:rPr>
          <w:rFonts w:ascii="細明體" w:eastAsia="細明體" w:hAnsi="細明體" w:hint="eastAsia"/>
          <w:bCs/>
          <w:lang w:eastAsia="zh-TW"/>
        </w:rPr>
        <w:t>為$查詢日期當日</w:t>
      </w:r>
      <w:r>
        <w:rPr>
          <w:rFonts w:ascii="細明體" w:eastAsia="細明體" w:hAnsi="細明體" w:hint="eastAsia"/>
          <w:bCs/>
          <w:lang w:eastAsia="zh-TW"/>
        </w:rPr>
        <w:t>、</w:t>
      </w:r>
      <w:r w:rsidRPr="007C522F">
        <w:rPr>
          <w:rFonts w:ascii="細明體" w:eastAsia="細明體" w:hAnsi="細明體" w:hint="eastAsia"/>
          <w:bCs/>
          <w:u w:val="single"/>
          <w:lang w:eastAsia="zh-TW"/>
        </w:rPr>
        <w:t>核賠單位代號</w:t>
      </w:r>
      <w:r>
        <w:rPr>
          <w:rFonts w:ascii="細明體" w:eastAsia="細明體" w:hAnsi="細明體" w:hint="eastAsia"/>
          <w:bCs/>
          <w:lang w:eastAsia="zh-TW"/>
        </w:rPr>
        <w:t>為$核賠單位代號，並將各級案件依照</w:t>
      </w:r>
      <w:r w:rsidR="009231A3" w:rsidRPr="009231A3">
        <w:rPr>
          <w:rFonts w:ascii="細明體" w:eastAsia="細明體" w:hAnsi="細明體" w:hint="eastAsia"/>
          <w:bCs/>
          <w:u w:val="single"/>
          <w:lang w:eastAsia="zh-TW"/>
        </w:rPr>
        <w:t>案件層級</w:t>
      </w:r>
      <w:r w:rsidR="009231A3">
        <w:rPr>
          <w:rFonts w:ascii="細明體" w:eastAsia="細明體" w:hAnsi="細明體" w:hint="eastAsia"/>
          <w:bCs/>
          <w:lang w:eastAsia="zh-TW"/>
        </w:rPr>
        <w:t>與</w:t>
      </w:r>
      <w:r w:rsidRPr="007C522F">
        <w:rPr>
          <w:rFonts w:ascii="細明體" w:eastAsia="細明體" w:hAnsi="細明體" w:hint="eastAsia"/>
          <w:bCs/>
          <w:u w:val="single"/>
          <w:lang w:eastAsia="zh-TW"/>
        </w:rPr>
        <w:t>跨區取件分派種類</w:t>
      </w:r>
      <w:r>
        <w:rPr>
          <w:rFonts w:ascii="細明體" w:eastAsia="細明體" w:hAnsi="細明體" w:hint="eastAsia"/>
          <w:bCs/>
          <w:lang w:eastAsia="zh-TW"/>
        </w:rPr>
        <w:t>的不同分為主動取件(1)</w:t>
      </w:r>
      <w:ins w:id="117" w:author="cathay" w:date="2019-06-28T09:09:00Z">
        <w:r w:rsidR="00814F6D">
          <w:rPr>
            <w:rFonts w:ascii="細明體" w:eastAsia="細明體" w:hAnsi="細明體" w:hint="eastAsia"/>
            <w:bCs/>
            <w:lang w:eastAsia="zh-TW"/>
          </w:rPr>
          <w:t>、主管派件(2)</w:t>
        </w:r>
      </w:ins>
      <w:ins w:id="118" w:author="cathay" w:date="2019-06-28T09:10:00Z">
        <w:r w:rsidR="00814F6D">
          <w:rPr>
            <w:rFonts w:ascii="細明體" w:eastAsia="細明體" w:hAnsi="細明體" w:hint="eastAsia"/>
            <w:bCs/>
            <w:lang w:eastAsia="zh-TW"/>
          </w:rPr>
          <w:t>和</w:t>
        </w:r>
      </w:ins>
      <w:del w:id="119" w:author="cathay" w:date="2019-06-28T09:09:00Z">
        <w:r w:rsidDel="00814F6D">
          <w:rPr>
            <w:rFonts w:ascii="細明體" w:eastAsia="細明體" w:hAnsi="細明體" w:hint="eastAsia"/>
            <w:bCs/>
            <w:lang w:eastAsia="zh-TW"/>
          </w:rPr>
          <w:delText>與</w:delText>
        </w:r>
      </w:del>
      <w:r>
        <w:rPr>
          <w:rFonts w:ascii="細明體" w:eastAsia="細明體" w:hAnsi="細明體" w:hint="eastAsia"/>
          <w:bCs/>
          <w:lang w:eastAsia="zh-TW"/>
        </w:rPr>
        <w:t>系統派件(</w:t>
      </w:r>
      <w:del w:id="120" w:author="cathay" w:date="2019-06-28T09:10:00Z">
        <w:r w:rsidDel="00814F6D">
          <w:rPr>
            <w:rFonts w:ascii="細明體" w:eastAsia="細明體" w:hAnsi="細明體" w:hint="eastAsia"/>
            <w:bCs/>
            <w:lang w:eastAsia="zh-TW"/>
          </w:rPr>
          <w:delText>2、</w:delText>
        </w:r>
      </w:del>
      <w:r>
        <w:rPr>
          <w:rFonts w:ascii="細明體" w:eastAsia="細明體" w:hAnsi="細明體" w:hint="eastAsia"/>
          <w:bCs/>
          <w:lang w:eastAsia="zh-TW"/>
        </w:rPr>
        <w:t>3)兩種</w:t>
      </w:r>
      <w:r w:rsidR="009231A3">
        <w:rPr>
          <w:rFonts w:ascii="細明體" w:eastAsia="細明體" w:hAnsi="細明體" w:hint="eastAsia"/>
          <w:bCs/>
          <w:lang w:eastAsia="zh-TW"/>
        </w:rPr>
        <w:t>，依照</w:t>
      </w:r>
      <w:r w:rsidR="009231A3" w:rsidRPr="009231A3">
        <w:rPr>
          <w:rFonts w:ascii="細明體" w:eastAsia="細明體" w:hAnsi="細明體" w:hint="eastAsia"/>
          <w:bCs/>
          <w:u w:val="single"/>
          <w:lang w:eastAsia="zh-TW"/>
        </w:rPr>
        <w:t>核賠人員</w:t>
      </w:r>
      <w:r w:rsidR="002E2A0F" w:rsidRPr="002E2A0F">
        <w:rPr>
          <w:rFonts w:ascii="細明體" w:eastAsia="細明體" w:hAnsi="細明體" w:hint="eastAsia"/>
          <w:bCs/>
          <w:lang w:eastAsia="zh-TW"/>
        </w:rPr>
        <w:t>加總</w:t>
      </w:r>
      <w:r w:rsidR="009231A3">
        <w:rPr>
          <w:rFonts w:ascii="細明體" w:eastAsia="細明體" w:hAnsi="細明體" w:hint="eastAsia"/>
          <w:bCs/>
          <w:lang w:eastAsia="zh-TW"/>
        </w:rPr>
        <w:t>統計案件數量</w:t>
      </w:r>
    </w:p>
    <w:p w:rsidR="009231A3" w:rsidRDefault="002E2A0F" w:rsidP="009231A3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取得各核賠人員處理個案件數量之後，如圖1對各人員與各案件分類加總輸出至畫面</w:t>
      </w:r>
      <w:r w:rsidR="003557A8">
        <w:rPr>
          <w:rFonts w:ascii="細明體" w:eastAsia="細明體" w:hAnsi="細明體" w:hint="eastAsia"/>
          <w:bCs/>
          <w:lang w:eastAsia="zh-TW"/>
        </w:rPr>
        <w:t>，可呼叫人事模組取得</w:t>
      </w:r>
      <w:r w:rsidR="002C4CE4">
        <w:rPr>
          <w:rFonts w:ascii="細明體" w:eastAsia="細明體" w:hAnsi="細明體" w:hint="eastAsia"/>
          <w:bCs/>
          <w:lang w:eastAsia="zh-TW"/>
        </w:rPr>
        <w:t>人員姓名</w:t>
      </w:r>
    </w:p>
    <w:p w:rsidR="007253EE" w:rsidRDefault="007253EE" w:rsidP="007253EE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若$查詢種類=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M</w:t>
      </w:r>
      <w:r>
        <w:rPr>
          <w:rFonts w:ascii="細明體" w:eastAsia="細明體" w:hAnsi="細明體"/>
          <w:bCs/>
          <w:lang w:eastAsia="zh-TW"/>
        </w:rPr>
        <w:t>”</w:t>
      </w:r>
      <w:r>
        <w:rPr>
          <w:rFonts w:ascii="細明體" w:eastAsia="細明體" w:hAnsi="細明體" w:hint="eastAsia"/>
          <w:bCs/>
          <w:lang w:eastAsia="zh-TW"/>
        </w:rPr>
        <w:t>時，表示為月份</w:t>
      </w:r>
      <w:r w:rsidR="003557A8">
        <w:rPr>
          <w:rFonts w:ascii="細明體" w:eastAsia="細明體" w:hAnsi="細明體" w:hint="eastAsia"/>
          <w:bCs/>
          <w:lang w:eastAsia="zh-TW"/>
        </w:rPr>
        <w:t>區間</w:t>
      </w:r>
      <w:r>
        <w:rPr>
          <w:rFonts w:ascii="細明體" w:eastAsia="細明體" w:hAnsi="細明體" w:hint="eastAsia"/>
          <w:bCs/>
          <w:lang w:eastAsia="zh-TW"/>
        </w:rPr>
        <w:t>查詢</w:t>
      </w:r>
    </w:p>
    <w:p w:rsidR="007253EE" w:rsidRDefault="00857FCD" w:rsidP="007253E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從</w:t>
      </w:r>
      <w:r>
        <w:rPr>
          <w:rFonts w:ascii="細明體" w:eastAsia="細明體" w:hAnsi="細明體" w:hint="eastAsia"/>
          <w:lang w:eastAsia="zh-TW"/>
        </w:rPr>
        <w:t>跨區取件服務人員統計檔DTAAH550中取得</w:t>
      </w:r>
      <w:r w:rsidRPr="00857FCD">
        <w:rPr>
          <w:rFonts w:ascii="細明體" w:eastAsia="細明體" w:hAnsi="細明體" w:hint="eastAsia"/>
          <w:u w:val="single"/>
          <w:lang w:eastAsia="zh-TW"/>
        </w:rPr>
        <w:t>核賠單位代號</w:t>
      </w:r>
      <w:r>
        <w:rPr>
          <w:rFonts w:ascii="細明體" w:eastAsia="細明體" w:hAnsi="細明體" w:hint="eastAsia"/>
          <w:lang w:eastAsia="zh-TW"/>
        </w:rPr>
        <w:t>為</w:t>
      </w:r>
      <w:r>
        <w:rPr>
          <w:rFonts w:ascii="細明體" w:eastAsia="細明體" w:hAnsi="細明體" w:hint="eastAsia"/>
          <w:bCs/>
          <w:lang w:eastAsia="zh-TW"/>
        </w:rPr>
        <w:t>$核賠單位代號，其中</w:t>
      </w:r>
      <w:r w:rsidRPr="00857FCD">
        <w:rPr>
          <w:rFonts w:ascii="細明體" w:eastAsia="細明體" w:hAnsi="細明體" w:hint="eastAsia"/>
          <w:bCs/>
          <w:u w:val="single"/>
          <w:lang w:eastAsia="zh-TW"/>
        </w:rPr>
        <w:t>查詢年月</w:t>
      </w:r>
      <w:r>
        <w:rPr>
          <w:rFonts w:ascii="細明體" w:eastAsia="細明體" w:hAnsi="細明體" w:hint="eastAsia"/>
          <w:lang w:eastAsia="zh-TW"/>
        </w:rPr>
        <w:t>介於$</w:t>
      </w:r>
      <w:r w:rsidR="00082D47">
        <w:rPr>
          <w:rFonts w:ascii="細明體" w:eastAsia="細明體" w:hAnsi="細明體" w:hint="eastAsia"/>
          <w:bCs/>
          <w:lang w:eastAsia="zh-TW"/>
        </w:rPr>
        <w:t>查詢開始</w:t>
      </w:r>
      <w:r>
        <w:rPr>
          <w:rFonts w:ascii="細明體" w:eastAsia="細明體" w:hAnsi="細明體" w:hint="eastAsia"/>
          <w:bCs/>
          <w:lang w:eastAsia="zh-TW"/>
        </w:rPr>
        <w:t>年月與$查詢結束年月之間的資料，並依照</w:t>
      </w:r>
      <w:r w:rsidRPr="00857FCD">
        <w:rPr>
          <w:rFonts w:ascii="細明體" w:eastAsia="細明體" w:hAnsi="細明體" w:hint="eastAsia"/>
          <w:bCs/>
          <w:u w:val="single"/>
          <w:lang w:eastAsia="zh-TW"/>
        </w:rPr>
        <w:t>核賠人員</w:t>
      </w:r>
      <w:r>
        <w:rPr>
          <w:rFonts w:ascii="細明體" w:eastAsia="細明體" w:hAnsi="細明體" w:hint="eastAsia"/>
          <w:bCs/>
          <w:u w:val="single"/>
          <w:lang w:eastAsia="zh-TW"/>
        </w:rPr>
        <w:t>ID</w:t>
      </w:r>
      <w:r>
        <w:rPr>
          <w:rFonts w:ascii="細明體" w:eastAsia="細明體" w:hAnsi="細明體" w:hint="eastAsia"/>
          <w:bCs/>
          <w:lang w:eastAsia="zh-TW"/>
        </w:rPr>
        <w:t>加總</w:t>
      </w:r>
    </w:p>
    <w:p w:rsidR="003B108F" w:rsidRDefault="003B108F" w:rsidP="007253EE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取得各核賠人員處理個案件數量之後，如圖1對各人員與各案件分類加總輸出至畫面</w:t>
      </w:r>
      <w:r w:rsidR="002C4CE4">
        <w:rPr>
          <w:rFonts w:ascii="細明體" w:eastAsia="細明體" w:hAnsi="細明體" w:hint="eastAsia"/>
          <w:bCs/>
          <w:lang w:eastAsia="zh-TW"/>
        </w:rPr>
        <w:t>，可呼叫人事模組取得人員姓名</w:t>
      </w:r>
    </w:p>
    <w:p w:rsidR="002C4CE4" w:rsidRPr="00956892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sectPr w:rsidR="002C4CE4" w:rsidRPr="00956892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7FE" w:rsidRDefault="000F07FE">
      <w:r>
        <w:separator/>
      </w:r>
    </w:p>
  </w:endnote>
  <w:endnote w:type="continuationSeparator" w:id="0">
    <w:p w:rsidR="000F07FE" w:rsidRDefault="000F0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05496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7FE" w:rsidRDefault="000F07FE">
      <w:r>
        <w:separator/>
      </w:r>
    </w:p>
  </w:footnote>
  <w:footnote w:type="continuationSeparator" w:id="0">
    <w:p w:rsidR="000F07FE" w:rsidRDefault="000F0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5E3F"/>
    <w:rsid w:val="00057785"/>
    <w:rsid w:val="00062328"/>
    <w:rsid w:val="00073519"/>
    <w:rsid w:val="00076FBA"/>
    <w:rsid w:val="000800FF"/>
    <w:rsid w:val="00082D47"/>
    <w:rsid w:val="00086E90"/>
    <w:rsid w:val="000A7C4F"/>
    <w:rsid w:val="000D1099"/>
    <w:rsid w:val="000D2D7F"/>
    <w:rsid w:val="000D3892"/>
    <w:rsid w:val="000E5F19"/>
    <w:rsid w:val="000F07FE"/>
    <w:rsid w:val="0010480F"/>
    <w:rsid w:val="001249B7"/>
    <w:rsid w:val="00127011"/>
    <w:rsid w:val="001377DB"/>
    <w:rsid w:val="00156A28"/>
    <w:rsid w:val="0015744E"/>
    <w:rsid w:val="001606A7"/>
    <w:rsid w:val="001724C1"/>
    <w:rsid w:val="00172BD1"/>
    <w:rsid w:val="001778A7"/>
    <w:rsid w:val="00185767"/>
    <w:rsid w:val="00187B05"/>
    <w:rsid w:val="00190DF8"/>
    <w:rsid w:val="00194232"/>
    <w:rsid w:val="001B2A98"/>
    <w:rsid w:val="001B5BFF"/>
    <w:rsid w:val="002225FA"/>
    <w:rsid w:val="00232ED1"/>
    <w:rsid w:val="00250524"/>
    <w:rsid w:val="00252551"/>
    <w:rsid w:val="00283376"/>
    <w:rsid w:val="00287ABA"/>
    <w:rsid w:val="002A3F8C"/>
    <w:rsid w:val="002A58AE"/>
    <w:rsid w:val="002B0AB6"/>
    <w:rsid w:val="002B381A"/>
    <w:rsid w:val="002C4CE4"/>
    <w:rsid w:val="002C6295"/>
    <w:rsid w:val="002D56E0"/>
    <w:rsid w:val="002E2A0F"/>
    <w:rsid w:val="002E54D1"/>
    <w:rsid w:val="002F61B6"/>
    <w:rsid w:val="002F7FCC"/>
    <w:rsid w:val="0030653B"/>
    <w:rsid w:val="0031642E"/>
    <w:rsid w:val="00323FB8"/>
    <w:rsid w:val="0032607E"/>
    <w:rsid w:val="00334311"/>
    <w:rsid w:val="003354D9"/>
    <w:rsid w:val="00335DF5"/>
    <w:rsid w:val="003514A4"/>
    <w:rsid w:val="00353371"/>
    <w:rsid w:val="003557A8"/>
    <w:rsid w:val="003572AC"/>
    <w:rsid w:val="003646BE"/>
    <w:rsid w:val="00364751"/>
    <w:rsid w:val="003736D5"/>
    <w:rsid w:val="003763F5"/>
    <w:rsid w:val="00386C3A"/>
    <w:rsid w:val="00391DF0"/>
    <w:rsid w:val="003A4765"/>
    <w:rsid w:val="003B108F"/>
    <w:rsid w:val="003B6BF5"/>
    <w:rsid w:val="003B7861"/>
    <w:rsid w:val="003D17CE"/>
    <w:rsid w:val="003D6F23"/>
    <w:rsid w:val="003E3722"/>
    <w:rsid w:val="003E42E3"/>
    <w:rsid w:val="003F2958"/>
    <w:rsid w:val="003F4398"/>
    <w:rsid w:val="003F795D"/>
    <w:rsid w:val="00403547"/>
    <w:rsid w:val="00413605"/>
    <w:rsid w:val="00417064"/>
    <w:rsid w:val="00417A9E"/>
    <w:rsid w:val="0043482C"/>
    <w:rsid w:val="0044335B"/>
    <w:rsid w:val="00443676"/>
    <w:rsid w:val="00450F8B"/>
    <w:rsid w:val="004524B3"/>
    <w:rsid w:val="0045427C"/>
    <w:rsid w:val="00456FB6"/>
    <w:rsid w:val="00467856"/>
    <w:rsid w:val="00467DFD"/>
    <w:rsid w:val="0047022C"/>
    <w:rsid w:val="00483F12"/>
    <w:rsid w:val="00490128"/>
    <w:rsid w:val="004911D8"/>
    <w:rsid w:val="00491A19"/>
    <w:rsid w:val="004A6205"/>
    <w:rsid w:val="004B08CA"/>
    <w:rsid w:val="004C2FEB"/>
    <w:rsid w:val="004C5056"/>
    <w:rsid w:val="004D03CC"/>
    <w:rsid w:val="004F3F5E"/>
    <w:rsid w:val="004F6BE7"/>
    <w:rsid w:val="00505496"/>
    <w:rsid w:val="005145E2"/>
    <w:rsid w:val="00531E06"/>
    <w:rsid w:val="00535F08"/>
    <w:rsid w:val="00537241"/>
    <w:rsid w:val="00550F55"/>
    <w:rsid w:val="005511B4"/>
    <w:rsid w:val="00573BA2"/>
    <w:rsid w:val="00575B37"/>
    <w:rsid w:val="00584A7D"/>
    <w:rsid w:val="005B1A67"/>
    <w:rsid w:val="005C0335"/>
    <w:rsid w:val="005C7094"/>
    <w:rsid w:val="005D48B3"/>
    <w:rsid w:val="005D4CF1"/>
    <w:rsid w:val="005E15F2"/>
    <w:rsid w:val="005E7C47"/>
    <w:rsid w:val="005F1372"/>
    <w:rsid w:val="005F208D"/>
    <w:rsid w:val="005F4F4F"/>
    <w:rsid w:val="005F5C21"/>
    <w:rsid w:val="00603130"/>
    <w:rsid w:val="00624DD8"/>
    <w:rsid w:val="006370B1"/>
    <w:rsid w:val="00640B0C"/>
    <w:rsid w:val="00665BDA"/>
    <w:rsid w:val="00674A0A"/>
    <w:rsid w:val="006856F7"/>
    <w:rsid w:val="006A265F"/>
    <w:rsid w:val="006A26A9"/>
    <w:rsid w:val="006A47E3"/>
    <w:rsid w:val="006B61CF"/>
    <w:rsid w:val="006C0067"/>
    <w:rsid w:val="006C18E3"/>
    <w:rsid w:val="006D14A4"/>
    <w:rsid w:val="006D75B8"/>
    <w:rsid w:val="006E2857"/>
    <w:rsid w:val="006E2891"/>
    <w:rsid w:val="006E320E"/>
    <w:rsid w:val="006E522D"/>
    <w:rsid w:val="006E7058"/>
    <w:rsid w:val="006F014D"/>
    <w:rsid w:val="006F3864"/>
    <w:rsid w:val="006F6D81"/>
    <w:rsid w:val="0070062C"/>
    <w:rsid w:val="00710725"/>
    <w:rsid w:val="00716C34"/>
    <w:rsid w:val="00717C6B"/>
    <w:rsid w:val="00722A11"/>
    <w:rsid w:val="007235C7"/>
    <w:rsid w:val="007253EE"/>
    <w:rsid w:val="00731DED"/>
    <w:rsid w:val="0075297D"/>
    <w:rsid w:val="00765834"/>
    <w:rsid w:val="00766299"/>
    <w:rsid w:val="007817A0"/>
    <w:rsid w:val="00790F0E"/>
    <w:rsid w:val="0079246B"/>
    <w:rsid w:val="007A490A"/>
    <w:rsid w:val="007B4376"/>
    <w:rsid w:val="007B6D0C"/>
    <w:rsid w:val="007B75AF"/>
    <w:rsid w:val="007C522F"/>
    <w:rsid w:val="007F0EDF"/>
    <w:rsid w:val="007F1037"/>
    <w:rsid w:val="007F4BA8"/>
    <w:rsid w:val="007F7D33"/>
    <w:rsid w:val="00814F6D"/>
    <w:rsid w:val="00823F3B"/>
    <w:rsid w:val="008266BB"/>
    <w:rsid w:val="00835FC8"/>
    <w:rsid w:val="00847FE0"/>
    <w:rsid w:val="008503E7"/>
    <w:rsid w:val="008573C5"/>
    <w:rsid w:val="00857FCD"/>
    <w:rsid w:val="008747CD"/>
    <w:rsid w:val="008749B9"/>
    <w:rsid w:val="00875CDA"/>
    <w:rsid w:val="00892512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E119A"/>
    <w:rsid w:val="008F0A6C"/>
    <w:rsid w:val="008F6D0F"/>
    <w:rsid w:val="008F7E02"/>
    <w:rsid w:val="00914A39"/>
    <w:rsid w:val="009231A3"/>
    <w:rsid w:val="00926ECC"/>
    <w:rsid w:val="009337AD"/>
    <w:rsid w:val="0095275D"/>
    <w:rsid w:val="00956892"/>
    <w:rsid w:val="009617E5"/>
    <w:rsid w:val="00963BA2"/>
    <w:rsid w:val="00964E9E"/>
    <w:rsid w:val="0096519E"/>
    <w:rsid w:val="00970760"/>
    <w:rsid w:val="0098487E"/>
    <w:rsid w:val="00996447"/>
    <w:rsid w:val="009973B6"/>
    <w:rsid w:val="009A0E54"/>
    <w:rsid w:val="009A1ADD"/>
    <w:rsid w:val="009A6B2B"/>
    <w:rsid w:val="009B23D8"/>
    <w:rsid w:val="009B56A8"/>
    <w:rsid w:val="009B7060"/>
    <w:rsid w:val="009C012E"/>
    <w:rsid w:val="009C4BDB"/>
    <w:rsid w:val="009D0511"/>
    <w:rsid w:val="009D1DB3"/>
    <w:rsid w:val="009E15B4"/>
    <w:rsid w:val="009E6157"/>
    <w:rsid w:val="00A07D6F"/>
    <w:rsid w:val="00A22607"/>
    <w:rsid w:val="00A24376"/>
    <w:rsid w:val="00A34704"/>
    <w:rsid w:val="00A46B0D"/>
    <w:rsid w:val="00A515C3"/>
    <w:rsid w:val="00A56CC1"/>
    <w:rsid w:val="00A61DDB"/>
    <w:rsid w:val="00A645B7"/>
    <w:rsid w:val="00A72ABE"/>
    <w:rsid w:val="00A76482"/>
    <w:rsid w:val="00A8390F"/>
    <w:rsid w:val="00A861AF"/>
    <w:rsid w:val="00A87BE4"/>
    <w:rsid w:val="00AA6071"/>
    <w:rsid w:val="00AB160E"/>
    <w:rsid w:val="00AB7EBF"/>
    <w:rsid w:val="00AD695A"/>
    <w:rsid w:val="00AE6528"/>
    <w:rsid w:val="00AF5EEE"/>
    <w:rsid w:val="00B07D87"/>
    <w:rsid w:val="00B10952"/>
    <w:rsid w:val="00B20050"/>
    <w:rsid w:val="00B21B75"/>
    <w:rsid w:val="00B241A9"/>
    <w:rsid w:val="00B26C61"/>
    <w:rsid w:val="00B524BA"/>
    <w:rsid w:val="00B53ACB"/>
    <w:rsid w:val="00B662DF"/>
    <w:rsid w:val="00B66886"/>
    <w:rsid w:val="00B85CD8"/>
    <w:rsid w:val="00B930E5"/>
    <w:rsid w:val="00BB0D40"/>
    <w:rsid w:val="00BC2E60"/>
    <w:rsid w:val="00BC4814"/>
    <w:rsid w:val="00BF13EC"/>
    <w:rsid w:val="00BF4E82"/>
    <w:rsid w:val="00C02817"/>
    <w:rsid w:val="00C0495D"/>
    <w:rsid w:val="00C14835"/>
    <w:rsid w:val="00C22893"/>
    <w:rsid w:val="00C24F6D"/>
    <w:rsid w:val="00C3477F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3A1E"/>
    <w:rsid w:val="00CB1327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F3C28"/>
    <w:rsid w:val="00E0137F"/>
    <w:rsid w:val="00E02CA8"/>
    <w:rsid w:val="00E04F26"/>
    <w:rsid w:val="00E10BB5"/>
    <w:rsid w:val="00E12758"/>
    <w:rsid w:val="00E21531"/>
    <w:rsid w:val="00E23699"/>
    <w:rsid w:val="00E27349"/>
    <w:rsid w:val="00E43C0A"/>
    <w:rsid w:val="00E5462A"/>
    <w:rsid w:val="00E70C65"/>
    <w:rsid w:val="00E75553"/>
    <w:rsid w:val="00E85B86"/>
    <w:rsid w:val="00E9066F"/>
    <w:rsid w:val="00E9528F"/>
    <w:rsid w:val="00E97D29"/>
    <w:rsid w:val="00E97FEB"/>
    <w:rsid w:val="00EA0043"/>
    <w:rsid w:val="00EA2249"/>
    <w:rsid w:val="00EA53FE"/>
    <w:rsid w:val="00EA5809"/>
    <w:rsid w:val="00EB161E"/>
    <w:rsid w:val="00EC5BAC"/>
    <w:rsid w:val="00EF21B1"/>
    <w:rsid w:val="00EF28DB"/>
    <w:rsid w:val="00EF4338"/>
    <w:rsid w:val="00F01135"/>
    <w:rsid w:val="00F30E6A"/>
    <w:rsid w:val="00F411B7"/>
    <w:rsid w:val="00F84058"/>
    <w:rsid w:val="00F8409B"/>
    <w:rsid w:val="00F9554A"/>
    <w:rsid w:val="00FA5129"/>
    <w:rsid w:val="00FB5C36"/>
    <w:rsid w:val="00FC1BFF"/>
    <w:rsid w:val="00FC3D2A"/>
    <w:rsid w:val="00FD2A3F"/>
    <w:rsid w:val="00FD35AB"/>
    <w:rsid w:val="00FE0322"/>
    <w:rsid w:val="00FE0F2D"/>
    <w:rsid w:val="00FE0F74"/>
    <w:rsid w:val="00FE763F"/>
    <w:rsid w:val="00FF3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774831CB-9BD0-4140-805C-8580F432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CE1B0-CC83-47CA-BFA5-BD524BBD3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1015</Characters>
  <Application>Microsoft Office Word</Application>
  <DocSecurity>0</DocSecurity>
  <Lines>8</Lines>
  <Paragraphs>2</Paragraphs>
  <ScaleCrop>false</ScaleCrop>
  <Company>CMT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