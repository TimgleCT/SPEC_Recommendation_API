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6B2A2F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6B2A2F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6B2A2F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6B2A2F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B2A2F">
              <w:rPr>
                <w:rFonts w:ascii="細明體" w:eastAsia="細明體" w:hAnsi="細明體"/>
                <w:lang w:eastAsia="zh-TW"/>
              </w:rPr>
              <w:t>200</w:t>
            </w:r>
            <w:r w:rsidR="00C622D9" w:rsidRPr="006B2A2F">
              <w:rPr>
                <w:rFonts w:ascii="細明體" w:eastAsia="細明體" w:hAnsi="細明體" w:hint="eastAsia"/>
                <w:lang w:eastAsia="zh-TW"/>
              </w:rPr>
              <w:t>8</w:t>
            </w:r>
            <w:r w:rsidRPr="006B2A2F">
              <w:rPr>
                <w:rFonts w:ascii="細明體" w:eastAsia="細明體" w:hAnsi="細明體"/>
                <w:lang w:eastAsia="zh-TW"/>
              </w:rPr>
              <w:t>/</w:t>
            </w:r>
            <w:r w:rsidR="00FF334B" w:rsidRPr="006B2A2F">
              <w:rPr>
                <w:rFonts w:ascii="細明體" w:eastAsia="細明體" w:hAnsi="細明體" w:hint="eastAsia"/>
                <w:lang w:eastAsia="zh-TW"/>
              </w:rPr>
              <w:t>4</w:t>
            </w:r>
            <w:r w:rsidRPr="006B2A2F">
              <w:rPr>
                <w:rFonts w:ascii="細明體" w:eastAsia="細明體" w:hAnsi="細明體"/>
                <w:lang w:eastAsia="zh-TW"/>
              </w:rPr>
              <w:t>/</w:t>
            </w:r>
            <w:r w:rsidR="00C622D9" w:rsidRPr="006B2A2F">
              <w:rPr>
                <w:rFonts w:ascii="細明體" w:eastAsia="細明體" w:hAnsi="細明體" w:hint="eastAsia"/>
                <w:lang w:eastAsia="zh-TW"/>
              </w:rPr>
              <w:t>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B2A2F"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C622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B2A2F">
              <w:rPr>
                <w:rFonts w:ascii="細明體" w:eastAsia="細明體" w:hAnsi="細明體" w:hint="eastAsia"/>
                <w:lang w:eastAsia="zh-TW"/>
              </w:rPr>
              <w:t>每日產生DTAGA111內容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6B2A2F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B2A2F"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DE2337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337" w:rsidRPr="006B2A2F" w:rsidRDefault="00DE233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B2A2F">
              <w:rPr>
                <w:rFonts w:ascii="細明體" w:eastAsia="細明體" w:hAnsi="細明體"/>
                <w:lang w:eastAsia="zh-TW"/>
              </w:rPr>
              <w:t>2008/12/12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337" w:rsidRPr="006B2A2F" w:rsidRDefault="00DE233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6B2A2F"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337" w:rsidRPr="006B2A2F" w:rsidRDefault="00DE2337">
            <w:pPr>
              <w:pStyle w:val="Tabletext"/>
              <w:rPr>
                <w:rFonts w:ascii="細明體" w:eastAsia="細明體" w:hAnsi="細明體" w:hint="eastAsia"/>
                <w:lang w:eastAsia="zh-TW"/>
                <w:rPrChange w:id="1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</w:rPr>
              <w:t>實支增加</w:t>
            </w:r>
            <w:r w:rsidR="00062A3F" w:rsidRPr="006B2A2F">
              <w:rPr>
                <w:rFonts w:ascii="新細明體" w:cs="新細明體" w:hint="eastAsia"/>
                <w:lang w:val="zh-TW" w:eastAsia="zh-TW"/>
                <w:rPrChange w:id="2" w:author="伯珊" w:date="2020-05-28T10:07:00Z">
                  <w:rPr>
                    <w:rFonts w:ascii="新細明體" w:cs="新細明體" w:hint="eastAsia"/>
                    <w:sz w:val="18"/>
                    <w:szCs w:val="18"/>
                    <w:lang w:val="zh-TW" w:eastAsia="zh-TW"/>
                  </w:rPr>
                </w:rPrChange>
              </w:rPr>
              <w:t>社會保險每日加計金</w:t>
            </w:r>
            <w:r w:rsidRPr="006B2A2F">
              <w:rPr>
                <w:rFonts w:ascii="細明體" w:eastAsia="細明體" w:hAnsi="細明體" w:hint="eastAsia"/>
                <w:lang w:eastAsia="zh-TW"/>
                <w:rPrChange w:id="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337" w:rsidRPr="006B2A2F" w:rsidRDefault="00DE2337">
            <w:pPr>
              <w:pStyle w:val="Tabletext"/>
              <w:rPr>
                <w:rFonts w:ascii="細明體" w:eastAsia="細明體" w:hAnsi="細明體" w:hint="eastAsia"/>
                <w:lang w:eastAsia="zh-TW"/>
                <w:rPrChange w:id="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5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Huai</w:t>
            </w:r>
          </w:p>
        </w:tc>
      </w:tr>
      <w:tr w:rsidR="00EB02E2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2E2" w:rsidRPr="006B2A2F" w:rsidRDefault="00EB02E2">
            <w:pPr>
              <w:pStyle w:val="Tabletext"/>
              <w:rPr>
                <w:rFonts w:ascii="細明體" w:eastAsia="細明體" w:hAnsi="細明體" w:hint="eastAsia"/>
                <w:lang w:eastAsia="zh-TW"/>
                <w:rPrChange w:id="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2009/2/16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2E2" w:rsidRPr="006B2A2F" w:rsidRDefault="00EB02E2">
            <w:pPr>
              <w:pStyle w:val="Tabletext"/>
              <w:rPr>
                <w:rFonts w:ascii="細明體" w:eastAsia="細明體" w:hAnsi="細明體" w:hint="eastAsia"/>
                <w:lang w:eastAsia="zh-TW"/>
                <w:rPrChange w:id="8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2E2" w:rsidRPr="006B2A2F" w:rsidRDefault="00EB02E2">
            <w:pPr>
              <w:pStyle w:val="Tabletext"/>
              <w:rPr>
                <w:rFonts w:ascii="細明體" w:eastAsia="細明體" w:hAnsi="細明體" w:hint="eastAsia"/>
                <w:lang w:eastAsia="zh-TW"/>
                <w:rPrChange w:id="10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11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增加意外險保險金代號處理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2E2" w:rsidRPr="006B2A2F" w:rsidRDefault="00EB02E2">
            <w:pPr>
              <w:pStyle w:val="Tabletext"/>
              <w:rPr>
                <w:rFonts w:ascii="細明體" w:eastAsia="細明體" w:hAnsi="細明體" w:hint="eastAsia"/>
                <w:lang w:eastAsia="zh-TW"/>
                <w:rPrChange w:id="12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1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  <w:tr w:rsidR="005F79DD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9DD" w:rsidRPr="006B2A2F" w:rsidRDefault="005F79DD">
            <w:pPr>
              <w:pStyle w:val="Tabletext"/>
              <w:rPr>
                <w:rFonts w:ascii="細明體" w:eastAsia="細明體" w:hAnsi="細明體" w:hint="eastAsia"/>
                <w:lang w:eastAsia="zh-TW"/>
                <w:rPrChange w:id="1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/>
                <w:lang w:eastAsia="zh-TW"/>
                <w:rPrChange w:id="15" w:author="伯珊" w:date="2020-05-28T10:07:00Z">
                  <w:rPr>
                    <w:rFonts w:ascii="細明體" w:eastAsia="細明體" w:hAnsi="細明體"/>
                    <w:lang w:eastAsia="zh-TW"/>
                  </w:rPr>
                </w:rPrChange>
              </w:rPr>
              <w:t>2009/3/6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9DD" w:rsidRPr="006B2A2F" w:rsidRDefault="005F79DD">
            <w:pPr>
              <w:pStyle w:val="Tabletext"/>
              <w:rPr>
                <w:rFonts w:ascii="細明體" w:eastAsia="細明體" w:hAnsi="細明體" w:hint="eastAsia"/>
                <w:lang w:eastAsia="zh-TW"/>
                <w:rPrChange w:id="1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1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9DD" w:rsidRPr="006B2A2F" w:rsidRDefault="003E54E4">
            <w:pPr>
              <w:pStyle w:val="Tabletext"/>
              <w:rPr>
                <w:rFonts w:ascii="細明體" w:eastAsia="細明體" w:hAnsi="細明體" w:hint="eastAsia"/>
                <w:lang w:eastAsia="zh-TW"/>
                <w:rPrChange w:id="18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1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意外險全殘增加延滯息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9DD" w:rsidRPr="006B2A2F" w:rsidRDefault="003E54E4">
            <w:pPr>
              <w:pStyle w:val="Tabletext"/>
              <w:rPr>
                <w:rFonts w:ascii="細明體" w:eastAsia="細明體" w:hAnsi="細明體" w:hint="eastAsia"/>
                <w:lang w:eastAsia="zh-TW"/>
                <w:rPrChange w:id="20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21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  <w:tr w:rsidR="00203EE2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EE2" w:rsidRPr="006B2A2F" w:rsidRDefault="00203EE2">
            <w:pPr>
              <w:pStyle w:val="Tabletext"/>
              <w:rPr>
                <w:rFonts w:ascii="細明體" w:eastAsia="細明體" w:hAnsi="細明體" w:hint="eastAsia"/>
                <w:lang w:eastAsia="zh-TW"/>
                <w:rPrChange w:id="22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2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2009/3/10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EE2" w:rsidRPr="006B2A2F" w:rsidRDefault="00203EE2">
            <w:pPr>
              <w:pStyle w:val="Tabletext"/>
              <w:rPr>
                <w:rFonts w:ascii="細明體" w:eastAsia="細明體" w:hAnsi="細明體" w:hint="eastAsia"/>
                <w:lang w:eastAsia="zh-TW"/>
                <w:rPrChange w:id="2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25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EE2" w:rsidRPr="006B2A2F" w:rsidRDefault="0084738A">
            <w:pPr>
              <w:pStyle w:val="Tabletext"/>
              <w:rPr>
                <w:rFonts w:ascii="細明體" w:eastAsia="細明體" w:hAnsi="細明體" w:hint="eastAsia"/>
                <w:lang w:eastAsia="zh-TW"/>
                <w:rPrChange w:id="2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2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意外險增加突發疾病門診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EE2" w:rsidRPr="006B2A2F" w:rsidRDefault="00A639B0">
            <w:pPr>
              <w:pStyle w:val="Tabletext"/>
              <w:rPr>
                <w:rFonts w:ascii="細明體" w:eastAsia="細明體" w:hAnsi="細明體" w:hint="eastAsia"/>
                <w:lang w:eastAsia="zh-TW"/>
                <w:rPrChange w:id="28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2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  <w:tr w:rsidR="00FF48CD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8CD" w:rsidRPr="006B2A2F" w:rsidRDefault="00FF48CD">
            <w:pPr>
              <w:pStyle w:val="Tabletext"/>
              <w:rPr>
                <w:rFonts w:ascii="細明體" w:eastAsia="細明體" w:hAnsi="細明體" w:hint="eastAsia"/>
                <w:lang w:eastAsia="zh-TW"/>
                <w:rPrChange w:id="30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/>
                <w:lang w:eastAsia="zh-TW"/>
                <w:rPrChange w:id="31" w:author="伯珊" w:date="2020-05-28T10:07:00Z">
                  <w:rPr>
                    <w:rFonts w:ascii="細明體" w:eastAsia="細明體" w:hAnsi="細明體"/>
                    <w:lang w:eastAsia="zh-TW"/>
                  </w:rPr>
                </w:rPrChange>
              </w:rPr>
              <w:t>2009/3/26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8CD" w:rsidRPr="006B2A2F" w:rsidRDefault="00FF48CD">
            <w:pPr>
              <w:pStyle w:val="Tabletext"/>
              <w:rPr>
                <w:rFonts w:ascii="細明體" w:eastAsia="細明體" w:hAnsi="細明體" w:hint="eastAsia"/>
                <w:lang w:eastAsia="zh-TW"/>
                <w:rPrChange w:id="32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3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8CD" w:rsidRPr="006B2A2F" w:rsidRDefault="00FF48CD">
            <w:pPr>
              <w:pStyle w:val="Tabletext"/>
              <w:rPr>
                <w:rFonts w:ascii="細明體" w:eastAsia="細明體" w:hAnsi="細明體" w:hint="eastAsia"/>
                <w:lang w:eastAsia="zh-TW"/>
                <w:rPrChange w:id="3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35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增加不給付項目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8CD" w:rsidRPr="006B2A2F" w:rsidRDefault="00FF48CD">
            <w:pPr>
              <w:pStyle w:val="Tabletext"/>
              <w:rPr>
                <w:rFonts w:ascii="細明體" w:eastAsia="細明體" w:hAnsi="細明體" w:hint="eastAsia"/>
                <w:lang w:eastAsia="zh-TW"/>
                <w:rPrChange w:id="3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3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Huai</w:t>
            </w:r>
          </w:p>
        </w:tc>
      </w:tr>
      <w:tr w:rsidR="00AE55B9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5B9" w:rsidRPr="006B2A2F" w:rsidRDefault="00AE55B9">
            <w:pPr>
              <w:pStyle w:val="Tabletext"/>
              <w:rPr>
                <w:rFonts w:ascii="細明體" w:eastAsia="細明體" w:hAnsi="細明體"/>
                <w:lang w:eastAsia="zh-TW"/>
                <w:rPrChange w:id="38" w:author="伯珊" w:date="2020-05-28T10:07:00Z">
                  <w:rPr>
                    <w:rFonts w:ascii="細明體" w:eastAsia="細明體" w:hAnsi="細明體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3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2009/4/15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5B9" w:rsidRPr="006B2A2F" w:rsidRDefault="00AE55B9">
            <w:pPr>
              <w:pStyle w:val="Tabletext"/>
              <w:rPr>
                <w:rFonts w:ascii="細明體" w:eastAsia="細明體" w:hAnsi="細明體" w:hint="eastAsia"/>
                <w:lang w:eastAsia="zh-TW"/>
                <w:rPrChange w:id="40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41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5B9" w:rsidRPr="006B2A2F" w:rsidRDefault="003656DE">
            <w:pPr>
              <w:pStyle w:val="Tabletext"/>
              <w:rPr>
                <w:rFonts w:ascii="細明體" w:eastAsia="細明體" w:hAnsi="細明體" w:hint="eastAsia"/>
                <w:lang w:eastAsia="zh-TW"/>
                <w:rPrChange w:id="42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4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日額、實支改寫入附約險別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5B9" w:rsidRPr="006B2A2F" w:rsidRDefault="003656DE">
            <w:pPr>
              <w:pStyle w:val="Tabletext"/>
              <w:rPr>
                <w:rFonts w:ascii="細明體" w:eastAsia="細明體" w:hAnsi="細明體" w:hint="eastAsia"/>
                <w:lang w:eastAsia="zh-TW"/>
                <w:rPrChange w:id="4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45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  <w:tr w:rsidR="0035527B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B" w:rsidRPr="006B2A2F" w:rsidRDefault="0035527B">
            <w:pPr>
              <w:pStyle w:val="Tabletext"/>
              <w:rPr>
                <w:rFonts w:ascii="細明體" w:eastAsia="細明體" w:hAnsi="細明體" w:hint="eastAsia"/>
                <w:lang w:eastAsia="zh-TW"/>
                <w:rPrChange w:id="4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4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2009/9/1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B" w:rsidRPr="006B2A2F" w:rsidRDefault="0035527B">
            <w:pPr>
              <w:pStyle w:val="Tabletext"/>
              <w:rPr>
                <w:rFonts w:ascii="細明體" w:eastAsia="細明體" w:hAnsi="細明體" w:hint="eastAsia"/>
                <w:lang w:eastAsia="zh-TW"/>
                <w:rPrChange w:id="48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4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B" w:rsidRPr="006B2A2F" w:rsidRDefault="0035527B">
            <w:pPr>
              <w:pStyle w:val="Tabletext"/>
              <w:rPr>
                <w:rFonts w:ascii="細明體" w:eastAsia="細明體" w:hAnsi="細明體" w:hint="eastAsia"/>
                <w:lang w:eastAsia="zh-TW"/>
                <w:rPrChange w:id="50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51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增加補收保費(GDXC)。比照延滯息(DCZ1)加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527B" w:rsidRPr="006B2A2F" w:rsidRDefault="0035527B">
            <w:pPr>
              <w:pStyle w:val="Tabletext"/>
              <w:rPr>
                <w:rFonts w:ascii="細明體" w:eastAsia="細明體" w:hAnsi="細明體" w:hint="eastAsia"/>
                <w:lang w:eastAsia="zh-TW"/>
                <w:rPrChange w:id="52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5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虹忞</w:t>
            </w:r>
          </w:p>
        </w:tc>
      </w:tr>
      <w:tr w:rsidR="00C74DB4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DB4" w:rsidRPr="006B2A2F" w:rsidRDefault="00C74DB4">
            <w:pPr>
              <w:pStyle w:val="Tabletext"/>
              <w:rPr>
                <w:rFonts w:ascii="細明體" w:eastAsia="細明體" w:hAnsi="細明體" w:hint="eastAsia"/>
                <w:lang w:eastAsia="zh-TW"/>
                <w:rPrChange w:id="5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/>
                <w:lang w:eastAsia="zh-TW"/>
                <w:rPrChange w:id="55" w:author="伯珊" w:date="2020-05-28T10:07:00Z">
                  <w:rPr>
                    <w:rFonts w:ascii="細明體" w:eastAsia="細明體" w:hAnsi="細明體"/>
                    <w:lang w:eastAsia="zh-TW"/>
                  </w:rPr>
                </w:rPrChange>
              </w:rPr>
              <w:t>2009/11/23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DB4" w:rsidRPr="006B2A2F" w:rsidRDefault="00C74DB4">
            <w:pPr>
              <w:pStyle w:val="Tabletext"/>
              <w:rPr>
                <w:rFonts w:ascii="細明體" w:eastAsia="細明體" w:hAnsi="細明體" w:hint="eastAsia"/>
                <w:lang w:eastAsia="zh-TW"/>
                <w:rPrChange w:id="5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5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DB4" w:rsidRPr="006B2A2F" w:rsidRDefault="005E27B0">
            <w:pPr>
              <w:pStyle w:val="Tabletext"/>
              <w:rPr>
                <w:rFonts w:ascii="細明體" w:eastAsia="細明體" w:hAnsi="細明體" w:hint="eastAsia"/>
                <w:lang w:eastAsia="zh-TW"/>
                <w:rPrChange w:id="58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5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增加員工福團保險金代號處理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DB4" w:rsidRPr="006B2A2F" w:rsidRDefault="004B2D82">
            <w:pPr>
              <w:pStyle w:val="Tabletext"/>
              <w:rPr>
                <w:rFonts w:ascii="細明體" w:eastAsia="細明體" w:hAnsi="細明體" w:hint="eastAsia"/>
                <w:lang w:eastAsia="zh-TW"/>
                <w:rPrChange w:id="60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61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  <w:tr w:rsidR="00DA33A7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A7" w:rsidRPr="006B2A2F" w:rsidRDefault="00DA33A7" w:rsidP="00DA33A7">
            <w:pPr>
              <w:pStyle w:val="Tabletext"/>
              <w:rPr>
                <w:rFonts w:ascii="細明體" w:eastAsia="細明體" w:hAnsi="細明體"/>
                <w:lang w:eastAsia="zh-TW"/>
                <w:rPrChange w:id="62" w:author="伯珊" w:date="2020-05-28T10:07:00Z">
                  <w:rPr>
                    <w:rFonts w:ascii="細明體" w:eastAsia="細明體" w:hAnsi="細明體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6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2011/03/25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A7" w:rsidRPr="006B2A2F" w:rsidRDefault="00DA33A7">
            <w:pPr>
              <w:pStyle w:val="Tabletext"/>
              <w:rPr>
                <w:rFonts w:ascii="細明體" w:eastAsia="細明體" w:hAnsi="細明體" w:hint="eastAsia"/>
                <w:lang w:eastAsia="zh-TW"/>
                <w:rPrChange w:id="6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65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1.9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A7" w:rsidRPr="006B2A2F" w:rsidRDefault="00DA33A7">
            <w:pPr>
              <w:pStyle w:val="Tabletext"/>
              <w:rPr>
                <w:rFonts w:ascii="細明體" w:eastAsia="細明體" w:hAnsi="細明體" w:hint="eastAsia"/>
                <w:lang w:eastAsia="zh-TW"/>
                <w:rPrChange w:id="66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67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理賠全殘時也可人工新增紅利項目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A7" w:rsidRPr="006B2A2F" w:rsidRDefault="00DA33A7">
            <w:pPr>
              <w:pStyle w:val="Tabletext"/>
              <w:rPr>
                <w:rFonts w:ascii="細明體" w:eastAsia="細明體" w:hAnsi="細明體" w:hint="eastAsia"/>
                <w:lang w:eastAsia="zh-TW"/>
                <w:rPrChange w:id="68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69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金生</w:t>
            </w:r>
          </w:p>
        </w:tc>
      </w:tr>
      <w:tr w:rsidR="005C101E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01E" w:rsidRPr="006B2A2F" w:rsidRDefault="005C101E" w:rsidP="00DA33A7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70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71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2011/07/14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01E" w:rsidRPr="006B2A2F" w:rsidRDefault="005C101E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72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73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01E" w:rsidRPr="006B2A2F" w:rsidRDefault="005C101E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74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75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增加團險.學團險保險金代號處理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01E" w:rsidRPr="006B2A2F" w:rsidRDefault="005C101E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76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77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慈蓮</w:t>
            </w:r>
          </w:p>
        </w:tc>
      </w:tr>
      <w:tr w:rsidR="003476F2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6F2" w:rsidRPr="006B2A2F" w:rsidRDefault="003476F2" w:rsidP="00DA33A7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78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79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2012/03/12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6F2" w:rsidRPr="006B2A2F" w:rsidRDefault="003476F2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80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81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2.1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6F2" w:rsidRPr="006B2A2F" w:rsidRDefault="003476F2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82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83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增加換約商品保險金代號處理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76F2" w:rsidRPr="006B2A2F" w:rsidRDefault="003476F2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84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85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  <w:tr w:rsidR="00D20DAF" w:rsidRPr="006B2A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DAF" w:rsidRPr="006B2A2F" w:rsidRDefault="00D20DAF" w:rsidP="00DA33A7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86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87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2012/11/2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DAF" w:rsidRPr="006B2A2F" w:rsidRDefault="00D20DAF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88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89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DAF" w:rsidRPr="006B2A2F" w:rsidRDefault="00D20DAF">
            <w:pPr>
              <w:pStyle w:val="Tabletext"/>
              <w:rPr>
                <w:rFonts w:ascii="細明體" w:eastAsia="細明體" w:hAnsi="細明體" w:hint="eastAsia"/>
                <w:color w:val="215868"/>
                <w:lang w:eastAsia="zh-TW"/>
                <w:rPrChange w:id="90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color w:val="215868"/>
                <w:lang w:eastAsia="zh-TW"/>
                <w:rPrChange w:id="91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日額新保險金項目導入</w:t>
            </w:r>
            <w:r w:rsidR="004C7C52" w:rsidRPr="006B2A2F">
              <w:rPr>
                <w:rFonts w:ascii="細明體" w:eastAsia="細明體" w:hAnsi="細明體" w:hint="eastAsia"/>
                <w:color w:val="215868"/>
                <w:lang w:eastAsia="zh-TW"/>
                <w:rPrChange w:id="92" w:author="伯珊" w:date="2020-05-28T10:07:00Z">
                  <w:rPr>
                    <w:rFonts w:ascii="細明體" w:eastAsia="細明體" w:hAnsi="細明體" w:hint="eastAsia"/>
                    <w:color w:val="215868"/>
                    <w:lang w:eastAsia="zh-TW"/>
                  </w:rPr>
                </w:rPrChange>
              </w:rPr>
              <w:t>(CO、J4)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DAF" w:rsidRPr="006B2A2F" w:rsidRDefault="00D20DAF">
            <w:pPr>
              <w:pStyle w:val="Tabletext"/>
              <w:rPr>
                <w:rFonts w:ascii="細明體" w:eastAsia="細明體" w:hAnsi="細明體" w:hint="eastAsia"/>
                <w:lang w:eastAsia="zh-TW"/>
                <w:rPrChange w:id="93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lang w:eastAsia="zh-TW"/>
                <w:rPrChange w:id="94" w:author="伯珊" w:date="2020-05-28T10:07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</w:tbl>
    <w:p w:rsidR="004C7E4A" w:rsidRPr="006B2A2F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  <w:rPrChange w:id="95" w:author="伯珊" w:date="2020-05-28T10:07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6" w:author="伯珊" w:date="2020-05-28T10:07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6"/>
        <w:gridCol w:w="569"/>
        <w:gridCol w:w="4961"/>
        <w:gridCol w:w="999"/>
        <w:gridCol w:w="2071"/>
        <w:tblGridChange w:id="97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7301A" w:rsidRPr="006B2A2F" w:rsidTr="006B2A2F">
        <w:tc>
          <w:tcPr>
            <w:tcW w:w="1416" w:type="dxa"/>
            <w:tcPrChange w:id="98" w:author="伯珊" w:date="2020-05-28T10:07:00Z">
              <w:tcPr>
                <w:tcW w:w="1416" w:type="dxa"/>
              </w:tcPr>
            </w:tcPrChange>
          </w:tcPr>
          <w:p w:rsidR="00F7301A" w:rsidRPr="006B2A2F" w:rsidRDefault="00F7301A" w:rsidP="005259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  <w:rPrChange w:id="99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 w:hint="eastAsia"/>
                <w:sz w:val="20"/>
                <w:szCs w:val="20"/>
                <w:rPrChange w:id="100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修改日期</w:t>
            </w:r>
          </w:p>
        </w:tc>
        <w:tc>
          <w:tcPr>
            <w:tcW w:w="569" w:type="dxa"/>
            <w:tcPrChange w:id="101" w:author="伯珊" w:date="2020-05-28T10:07:00Z">
              <w:tcPr>
                <w:tcW w:w="1010" w:type="dxa"/>
              </w:tcPr>
            </w:tcPrChange>
          </w:tcPr>
          <w:p w:rsidR="00F7301A" w:rsidRPr="006B2A2F" w:rsidRDefault="00F7301A" w:rsidP="005259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  <w:rPrChange w:id="102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 w:hint="eastAsia"/>
                <w:sz w:val="20"/>
                <w:szCs w:val="20"/>
                <w:rPrChange w:id="103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版本</w:t>
            </w:r>
          </w:p>
        </w:tc>
        <w:tc>
          <w:tcPr>
            <w:tcW w:w="4961" w:type="dxa"/>
            <w:tcPrChange w:id="104" w:author="伯珊" w:date="2020-05-28T10:07:00Z">
              <w:tcPr>
                <w:tcW w:w="3953" w:type="dxa"/>
              </w:tcPr>
            </w:tcPrChange>
          </w:tcPr>
          <w:p w:rsidR="00F7301A" w:rsidRPr="006B2A2F" w:rsidRDefault="00F7301A" w:rsidP="005259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  <w:rPrChange w:id="105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 w:hint="eastAsia"/>
                <w:sz w:val="20"/>
                <w:szCs w:val="20"/>
                <w:rPrChange w:id="106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修改原因</w:t>
            </w:r>
          </w:p>
        </w:tc>
        <w:tc>
          <w:tcPr>
            <w:tcW w:w="999" w:type="dxa"/>
            <w:tcPrChange w:id="107" w:author="伯珊" w:date="2020-05-28T10:07:00Z">
              <w:tcPr>
                <w:tcW w:w="1566" w:type="dxa"/>
              </w:tcPr>
            </w:tcPrChange>
          </w:tcPr>
          <w:p w:rsidR="00F7301A" w:rsidRPr="006B2A2F" w:rsidRDefault="00F7301A" w:rsidP="005259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  <w:rPrChange w:id="108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 w:hint="eastAsia"/>
                <w:sz w:val="20"/>
                <w:szCs w:val="20"/>
                <w:rPrChange w:id="109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修改人姓名</w:t>
            </w:r>
          </w:p>
        </w:tc>
        <w:tc>
          <w:tcPr>
            <w:tcW w:w="2071" w:type="dxa"/>
            <w:tcPrChange w:id="110" w:author="伯珊" w:date="2020-05-28T10:07:00Z">
              <w:tcPr>
                <w:tcW w:w="2071" w:type="dxa"/>
              </w:tcPr>
            </w:tcPrChange>
          </w:tcPr>
          <w:p w:rsidR="00F7301A" w:rsidRPr="006B2A2F" w:rsidRDefault="00F7301A" w:rsidP="005259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  <w:rPrChange w:id="111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 w:hint="eastAsia"/>
                <w:sz w:val="20"/>
                <w:szCs w:val="20"/>
                <w:rPrChange w:id="112" w:author="伯珊" w:date="2020-05-28T10:07:00Z">
                  <w:rPr>
                    <w:rFonts w:ascii="新細明體" w:hAnsi="新細明體" w:cs="Courier New" w:hint="eastAsia"/>
                    <w:sz w:val="20"/>
                    <w:szCs w:val="20"/>
                  </w:rPr>
                </w:rPrChange>
              </w:rPr>
              <w:t>立案單號</w:t>
            </w:r>
          </w:p>
        </w:tc>
      </w:tr>
      <w:tr w:rsidR="00F7301A" w:rsidRPr="006B2A2F" w:rsidTr="006B2A2F">
        <w:tc>
          <w:tcPr>
            <w:tcW w:w="1416" w:type="dxa"/>
            <w:tcPrChange w:id="113" w:author="伯珊" w:date="2020-05-28T10:07:00Z">
              <w:tcPr>
                <w:tcW w:w="1416" w:type="dxa"/>
              </w:tcPr>
            </w:tcPrChange>
          </w:tcPr>
          <w:p w:rsidR="00F7301A" w:rsidRPr="006B2A2F" w:rsidRDefault="00F7301A" w:rsidP="00525996">
            <w:pPr>
              <w:rPr>
                <w:rFonts w:ascii="新細明體" w:hAnsi="新細明體" w:hint="eastAsia"/>
                <w:sz w:val="20"/>
                <w:szCs w:val="20"/>
                <w:rPrChange w:id="114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15" w:author="伯珊" w:date="2020-05-28T10:07:00Z">
                  <w:rPr>
                    <w:rFonts w:ascii="新細明體" w:hAnsi="新細明體" w:hint="eastAsia"/>
                  </w:rPr>
                </w:rPrChange>
              </w:rPr>
              <w:t>2012/11/21</w:t>
            </w:r>
          </w:p>
        </w:tc>
        <w:tc>
          <w:tcPr>
            <w:tcW w:w="569" w:type="dxa"/>
            <w:tcPrChange w:id="116" w:author="伯珊" w:date="2020-05-28T10:07:00Z">
              <w:tcPr>
                <w:tcW w:w="1010" w:type="dxa"/>
              </w:tcPr>
            </w:tcPrChange>
          </w:tcPr>
          <w:p w:rsidR="00F7301A" w:rsidRPr="006B2A2F" w:rsidRDefault="00F7301A" w:rsidP="00525996">
            <w:pPr>
              <w:rPr>
                <w:rFonts w:ascii="新細明體" w:hAnsi="新細明體" w:hint="eastAsia"/>
                <w:sz w:val="20"/>
                <w:szCs w:val="20"/>
                <w:rPrChange w:id="117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18" w:author="伯珊" w:date="2020-05-28T10:07:00Z">
                  <w:rPr>
                    <w:rFonts w:ascii="新細明體" w:hAnsi="新細明體" w:hint="eastAsia"/>
                  </w:rPr>
                </w:rPrChange>
              </w:rPr>
              <w:t>4</w:t>
            </w:r>
          </w:p>
        </w:tc>
        <w:tc>
          <w:tcPr>
            <w:tcW w:w="4961" w:type="dxa"/>
            <w:tcPrChange w:id="119" w:author="伯珊" w:date="2020-05-28T10:07:00Z">
              <w:tcPr>
                <w:tcW w:w="3953" w:type="dxa"/>
              </w:tcPr>
            </w:tcPrChange>
          </w:tcPr>
          <w:p w:rsidR="00F7301A" w:rsidRPr="006B2A2F" w:rsidRDefault="00F7301A" w:rsidP="00525996">
            <w:pPr>
              <w:rPr>
                <w:rFonts w:ascii="新細明體" w:hAnsi="新細明體" w:hint="eastAsia"/>
                <w:sz w:val="20"/>
                <w:szCs w:val="20"/>
                <w:rPrChange w:id="120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21" w:author="伯珊" w:date="2020-05-28T10:07:00Z">
                  <w:rPr>
                    <w:rFonts w:ascii="新細明體" w:hAnsi="新細明體" w:hint="eastAsia"/>
                  </w:rPr>
                </w:rPrChange>
              </w:rPr>
              <w:t>新增投資型危險保費與退還所繳保費項目</w:t>
            </w:r>
          </w:p>
        </w:tc>
        <w:tc>
          <w:tcPr>
            <w:tcW w:w="999" w:type="dxa"/>
            <w:tcPrChange w:id="122" w:author="伯珊" w:date="2020-05-28T10:07:00Z">
              <w:tcPr>
                <w:tcW w:w="1566" w:type="dxa"/>
              </w:tcPr>
            </w:tcPrChange>
          </w:tcPr>
          <w:p w:rsidR="00F7301A" w:rsidRPr="006B2A2F" w:rsidRDefault="00F7301A" w:rsidP="00525996">
            <w:pPr>
              <w:rPr>
                <w:rFonts w:ascii="新細明體" w:hAnsi="新細明體" w:hint="eastAsia"/>
                <w:sz w:val="20"/>
                <w:szCs w:val="20"/>
                <w:rPrChange w:id="123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24" w:author="伯珊" w:date="2020-05-28T10:07:00Z">
                  <w:rPr>
                    <w:rFonts w:ascii="新細明體" w:hAnsi="新細明體" w:hint="eastAsia"/>
                  </w:rPr>
                </w:rPrChange>
              </w:rPr>
              <w:t>金生</w:t>
            </w:r>
          </w:p>
        </w:tc>
        <w:tc>
          <w:tcPr>
            <w:tcW w:w="2071" w:type="dxa"/>
            <w:tcPrChange w:id="125" w:author="伯珊" w:date="2020-05-28T10:07:00Z">
              <w:tcPr>
                <w:tcW w:w="2071" w:type="dxa"/>
              </w:tcPr>
            </w:tcPrChange>
          </w:tcPr>
          <w:p w:rsidR="00F7301A" w:rsidRPr="006B2A2F" w:rsidRDefault="00F7301A" w:rsidP="00525996">
            <w:pPr>
              <w:rPr>
                <w:rFonts w:ascii="新細明體" w:hAnsi="新細明體"/>
                <w:sz w:val="20"/>
                <w:szCs w:val="20"/>
                <w:rPrChange w:id="126" w:author="伯珊" w:date="2020-05-28T10:07:00Z">
                  <w:rPr>
                    <w:rFonts w:ascii="新細明體" w:hAnsi="新細明體"/>
                  </w:rPr>
                </w:rPrChange>
              </w:rPr>
            </w:pPr>
            <w:r w:rsidRPr="006B2A2F">
              <w:rPr>
                <w:rFonts w:ascii="新細明體" w:hAnsi="新細明體"/>
                <w:sz w:val="20"/>
                <w:szCs w:val="20"/>
                <w:rPrChange w:id="127" w:author="伯珊" w:date="2020-05-28T10:07:00Z">
                  <w:rPr>
                    <w:rFonts w:ascii="新細明體" w:hAnsi="新細明體"/>
                  </w:rPr>
                </w:rPrChange>
              </w:rPr>
              <w:t>120816000065</w:t>
            </w:r>
          </w:p>
        </w:tc>
      </w:tr>
      <w:tr w:rsidR="00C12952" w:rsidRPr="006B2A2F" w:rsidTr="006B2A2F">
        <w:tc>
          <w:tcPr>
            <w:tcW w:w="1416" w:type="dxa"/>
            <w:tcPrChange w:id="128" w:author="伯珊" w:date="2020-05-28T10:07:00Z">
              <w:tcPr>
                <w:tcW w:w="1416" w:type="dxa"/>
              </w:tcPr>
            </w:tcPrChange>
          </w:tcPr>
          <w:p w:rsidR="00C12952" w:rsidRPr="006B2A2F" w:rsidRDefault="00C12952" w:rsidP="00525996">
            <w:pPr>
              <w:rPr>
                <w:rFonts w:ascii="新細明體" w:hAnsi="新細明體" w:hint="eastAsia"/>
                <w:sz w:val="20"/>
                <w:szCs w:val="20"/>
                <w:rPrChange w:id="129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/>
                <w:sz w:val="20"/>
                <w:szCs w:val="20"/>
                <w:rPrChange w:id="130" w:author="伯珊" w:date="2020-05-28T10:07:00Z">
                  <w:rPr>
                    <w:rFonts w:ascii="新細明體" w:hAnsi="新細明體"/>
                  </w:rPr>
                </w:rPrChange>
              </w:rPr>
              <w:t>2013/11/5</w:t>
            </w:r>
          </w:p>
        </w:tc>
        <w:tc>
          <w:tcPr>
            <w:tcW w:w="569" w:type="dxa"/>
            <w:tcPrChange w:id="131" w:author="伯珊" w:date="2020-05-28T10:07:00Z">
              <w:tcPr>
                <w:tcW w:w="1010" w:type="dxa"/>
              </w:tcPr>
            </w:tcPrChange>
          </w:tcPr>
          <w:p w:rsidR="00C12952" w:rsidRPr="006B2A2F" w:rsidRDefault="00C12952" w:rsidP="00525996">
            <w:pPr>
              <w:rPr>
                <w:rFonts w:ascii="新細明體" w:hAnsi="新細明體" w:hint="eastAsia"/>
                <w:sz w:val="20"/>
                <w:szCs w:val="20"/>
                <w:rPrChange w:id="132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33" w:author="伯珊" w:date="2020-05-28T10:07:00Z">
                  <w:rPr>
                    <w:rFonts w:ascii="新細明體" w:hAnsi="新細明體" w:hint="eastAsia"/>
                  </w:rPr>
                </w:rPrChange>
              </w:rPr>
              <w:t>5</w:t>
            </w:r>
          </w:p>
        </w:tc>
        <w:tc>
          <w:tcPr>
            <w:tcW w:w="4961" w:type="dxa"/>
            <w:tcPrChange w:id="134" w:author="伯珊" w:date="2020-05-28T10:07:00Z">
              <w:tcPr>
                <w:tcW w:w="3953" w:type="dxa"/>
              </w:tcPr>
            </w:tcPrChange>
          </w:tcPr>
          <w:p w:rsidR="00C12952" w:rsidRPr="006B2A2F" w:rsidRDefault="00C12952" w:rsidP="00525996">
            <w:pPr>
              <w:rPr>
                <w:rFonts w:ascii="新細明體" w:hAnsi="新細明體" w:hint="eastAsia"/>
                <w:sz w:val="20"/>
                <w:szCs w:val="20"/>
                <w:rPrChange w:id="135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36" w:author="伯珊" w:date="2020-05-28T10:07:00Z">
                  <w:rPr>
                    <w:rFonts w:ascii="新細明體" w:hAnsi="新細明體" w:hint="eastAsia"/>
                  </w:rPr>
                </w:rPrChange>
              </w:rPr>
              <w:t>因旅平險丙型導入，增加JOIN後DUP控制</w:t>
            </w:r>
          </w:p>
        </w:tc>
        <w:tc>
          <w:tcPr>
            <w:tcW w:w="999" w:type="dxa"/>
            <w:tcPrChange w:id="137" w:author="伯珊" w:date="2020-05-28T10:07:00Z">
              <w:tcPr>
                <w:tcW w:w="1566" w:type="dxa"/>
              </w:tcPr>
            </w:tcPrChange>
          </w:tcPr>
          <w:p w:rsidR="00C12952" w:rsidRPr="006B2A2F" w:rsidRDefault="00C12952" w:rsidP="00525996">
            <w:pPr>
              <w:rPr>
                <w:rFonts w:ascii="新細明體" w:hAnsi="新細明體" w:hint="eastAsia"/>
                <w:sz w:val="20"/>
                <w:szCs w:val="20"/>
                <w:rPrChange w:id="138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39" w:author="伯珊" w:date="2020-05-28T10:07:00Z">
                  <w:rPr>
                    <w:rFonts w:ascii="新細明體" w:hAnsi="新細明體" w:hint="eastAsia"/>
                  </w:rPr>
                </w:rPrChange>
              </w:rPr>
              <w:t>侑文</w:t>
            </w:r>
          </w:p>
        </w:tc>
        <w:tc>
          <w:tcPr>
            <w:tcW w:w="2071" w:type="dxa"/>
            <w:tcPrChange w:id="140" w:author="伯珊" w:date="2020-05-28T10:07:00Z">
              <w:tcPr>
                <w:tcW w:w="2071" w:type="dxa"/>
              </w:tcPr>
            </w:tcPrChange>
          </w:tcPr>
          <w:p w:rsidR="00C12952" w:rsidRPr="006B2A2F" w:rsidRDefault="0027746F" w:rsidP="00525996">
            <w:pPr>
              <w:rPr>
                <w:rFonts w:ascii="新細明體" w:hAnsi="新細明體"/>
                <w:sz w:val="20"/>
                <w:szCs w:val="20"/>
                <w:rPrChange w:id="141" w:author="伯珊" w:date="2020-05-28T10:07:00Z">
                  <w:rPr>
                    <w:rFonts w:ascii="新細明體" w:hAnsi="新細明體"/>
                  </w:rPr>
                </w:rPrChange>
              </w:rPr>
            </w:pPr>
            <w:r w:rsidRPr="006B2A2F">
              <w:rPr>
                <w:sz w:val="20"/>
                <w:szCs w:val="20"/>
                <w:rPrChange w:id="142" w:author="伯珊" w:date="2020-05-28T10:07:00Z">
                  <w:rPr/>
                </w:rPrChange>
              </w:rPr>
              <w:t>120710000299</w:t>
            </w:r>
          </w:p>
        </w:tc>
      </w:tr>
      <w:tr w:rsidR="003F184C" w:rsidRPr="006B2A2F" w:rsidTr="006B2A2F">
        <w:tc>
          <w:tcPr>
            <w:tcW w:w="1416" w:type="dxa"/>
            <w:tcPrChange w:id="143" w:author="伯珊" w:date="2020-05-28T10:07:00Z">
              <w:tcPr>
                <w:tcW w:w="1416" w:type="dxa"/>
              </w:tcPr>
            </w:tcPrChange>
          </w:tcPr>
          <w:p w:rsidR="003F184C" w:rsidRPr="006B2A2F" w:rsidRDefault="003F184C" w:rsidP="00525996">
            <w:pPr>
              <w:rPr>
                <w:rFonts w:ascii="新細明體" w:hAnsi="新細明體"/>
                <w:sz w:val="20"/>
                <w:szCs w:val="20"/>
                <w:rPrChange w:id="144" w:author="伯珊" w:date="2020-05-28T10:07:00Z">
                  <w:rPr>
                    <w:rFonts w:ascii="新細明體" w:hAnsi="新細明體"/>
                  </w:rPr>
                </w:rPrChange>
              </w:rPr>
            </w:pPr>
            <w:r w:rsidRPr="006B2A2F">
              <w:rPr>
                <w:rFonts w:ascii="新細明體" w:hAnsi="新細明體"/>
                <w:sz w:val="20"/>
                <w:szCs w:val="20"/>
                <w:rPrChange w:id="145" w:author="伯珊" w:date="2020-05-28T10:07:00Z">
                  <w:rPr>
                    <w:rFonts w:ascii="新細明體" w:hAnsi="新細明體"/>
                  </w:rPr>
                </w:rPrChange>
              </w:rPr>
              <w:t>2016/2/16</w:t>
            </w:r>
          </w:p>
        </w:tc>
        <w:tc>
          <w:tcPr>
            <w:tcW w:w="569" w:type="dxa"/>
            <w:tcPrChange w:id="146" w:author="伯珊" w:date="2020-05-28T10:07:00Z">
              <w:tcPr>
                <w:tcW w:w="1010" w:type="dxa"/>
              </w:tcPr>
            </w:tcPrChange>
          </w:tcPr>
          <w:p w:rsidR="003F184C" w:rsidRPr="006B2A2F" w:rsidRDefault="003F184C" w:rsidP="00525996">
            <w:pPr>
              <w:rPr>
                <w:rFonts w:ascii="新細明體" w:hAnsi="新細明體" w:hint="eastAsia"/>
                <w:sz w:val="20"/>
                <w:szCs w:val="20"/>
                <w:rPrChange w:id="147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48" w:author="伯珊" w:date="2020-05-28T10:07:00Z">
                  <w:rPr>
                    <w:rFonts w:ascii="新細明體" w:hAnsi="新細明體" w:hint="eastAsia"/>
                  </w:rPr>
                </w:rPrChange>
              </w:rPr>
              <w:t>6</w:t>
            </w:r>
          </w:p>
        </w:tc>
        <w:tc>
          <w:tcPr>
            <w:tcW w:w="4961" w:type="dxa"/>
            <w:tcPrChange w:id="149" w:author="伯珊" w:date="2020-05-28T10:07:00Z">
              <w:tcPr>
                <w:tcW w:w="3953" w:type="dxa"/>
              </w:tcPr>
            </w:tcPrChange>
          </w:tcPr>
          <w:p w:rsidR="003F184C" w:rsidRPr="006B2A2F" w:rsidRDefault="003F184C" w:rsidP="00AC3771">
            <w:pPr>
              <w:rPr>
                <w:rFonts w:ascii="新細明體" w:hAnsi="新細明體" w:hint="eastAsia"/>
                <w:sz w:val="20"/>
                <w:szCs w:val="20"/>
                <w:rPrChange w:id="150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hint="eastAsia"/>
                <w:sz w:val="20"/>
                <w:szCs w:val="20"/>
                <w:rPrChange w:id="151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團險身故，醫療險也可退未到期</w:t>
            </w:r>
          </w:p>
        </w:tc>
        <w:tc>
          <w:tcPr>
            <w:tcW w:w="999" w:type="dxa"/>
            <w:tcPrChange w:id="152" w:author="伯珊" w:date="2020-05-28T10:07:00Z">
              <w:tcPr>
                <w:tcW w:w="1566" w:type="dxa"/>
              </w:tcPr>
            </w:tcPrChange>
          </w:tcPr>
          <w:p w:rsidR="003F184C" w:rsidRPr="006B2A2F" w:rsidRDefault="003F184C" w:rsidP="00525996">
            <w:pPr>
              <w:rPr>
                <w:rFonts w:ascii="新細明體" w:hAnsi="新細明體" w:hint="eastAsia"/>
                <w:sz w:val="20"/>
                <w:szCs w:val="20"/>
                <w:rPrChange w:id="153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54" w:author="伯珊" w:date="2020-05-28T10:07:00Z">
                  <w:rPr>
                    <w:rFonts w:ascii="新細明體" w:hAnsi="新細明體" w:hint="eastAsia"/>
                  </w:rPr>
                </w:rPrChange>
              </w:rPr>
              <w:t>侑文</w:t>
            </w:r>
          </w:p>
        </w:tc>
        <w:tc>
          <w:tcPr>
            <w:tcW w:w="2071" w:type="dxa"/>
            <w:tcPrChange w:id="155" w:author="伯珊" w:date="2020-05-28T10:07:00Z">
              <w:tcPr>
                <w:tcW w:w="2071" w:type="dxa"/>
              </w:tcPr>
            </w:tcPrChange>
          </w:tcPr>
          <w:p w:rsidR="003F184C" w:rsidRPr="006B2A2F" w:rsidRDefault="003F184C" w:rsidP="00525996">
            <w:pPr>
              <w:rPr>
                <w:sz w:val="20"/>
                <w:szCs w:val="20"/>
                <w:rPrChange w:id="156" w:author="伯珊" w:date="2020-05-28T10:07:00Z">
                  <w:rPr/>
                </w:rPrChange>
              </w:rPr>
            </w:pPr>
            <w:r w:rsidRPr="006B2A2F">
              <w:rPr>
                <w:sz w:val="20"/>
                <w:szCs w:val="20"/>
                <w:rPrChange w:id="157" w:author="伯珊" w:date="2020-05-28T10:07:00Z">
                  <w:rPr/>
                </w:rPrChange>
              </w:rPr>
              <w:t>160130000018</w:t>
            </w:r>
          </w:p>
        </w:tc>
      </w:tr>
      <w:tr w:rsidR="00CF5703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8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F5703" w:rsidRPr="006B2A2F" w:rsidRDefault="00CF5703" w:rsidP="00491F66">
            <w:pPr>
              <w:rPr>
                <w:rFonts w:ascii="新細明體" w:hAnsi="新細明體"/>
                <w:sz w:val="20"/>
                <w:szCs w:val="20"/>
                <w:rPrChange w:id="159" w:author="伯珊" w:date="2020-05-28T10:07:00Z">
                  <w:rPr>
                    <w:rFonts w:ascii="新細明體" w:hAnsi="新細明體"/>
                  </w:rPr>
                </w:rPrChange>
              </w:rPr>
            </w:pPr>
            <w:r w:rsidRPr="006B2A2F">
              <w:rPr>
                <w:rFonts w:ascii="新細明體" w:hAnsi="新細明體"/>
                <w:sz w:val="20"/>
                <w:szCs w:val="20"/>
                <w:rPrChange w:id="160" w:author="伯珊" w:date="2020-05-28T10:07:00Z">
                  <w:rPr>
                    <w:rFonts w:ascii="新細明體" w:hAnsi="新細明體"/>
                  </w:rPr>
                </w:rPrChange>
              </w:rPr>
              <w:t>2016/5/16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F5703" w:rsidRPr="006B2A2F" w:rsidRDefault="00CF5703" w:rsidP="00491F66">
            <w:pPr>
              <w:rPr>
                <w:rFonts w:ascii="新細明體" w:hAnsi="新細明體" w:hint="eastAsia"/>
                <w:sz w:val="20"/>
                <w:szCs w:val="20"/>
                <w:rPrChange w:id="162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63" w:author="伯珊" w:date="2020-05-28T10:07:00Z">
                  <w:rPr>
                    <w:rFonts w:ascii="新細明體" w:hAnsi="新細明體" w:hint="eastAsia"/>
                  </w:rPr>
                </w:rPrChange>
              </w:rPr>
              <w:t>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F5703" w:rsidRPr="006B2A2F" w:rsidRDefault="00CF5703" w:rsidP="00491F66">
            <w:pPr>
              <w:rPr>
                <w:sz w:val="20"/>
                <w:szCs w:val="20"/>
                <w:rPrChange w:id="165" w:author="伯珊" w:date="2020-05-28T10:07:00Z">
                  <w:rPr>
                    <w:sz w:val="20"/>
                    <w:szCs w:val="20"/>
                  </w:rPr>
                </w:rPrChange>
              </w:rPr>
            </w:pPr>
            <w:r w:rsidRPr="006B2A2F">
              <w:rPr>
                <w:rFonts w:hint="eastAsia"/>
                <w:sz w:val="20"/>
                <w:szCs w:val="20"/>
                <w:rPrChange w:id="166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若寫檔時保險金給付名稱超過</w:t>
            </w:r>
            <w:r w:rsidRPr="006B2A2F">
              <w:rPr>
                <w:rFonts w:hint="eastAsia"/>
                <w:sz w:val="20"/>
                <w:szCs w:val="20"/>
                <w:rPrChange w:id="167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20</w:t>
            </w:r>
            <w:r w:rsidRPr="006B2A2F">
              <w:rPr>
                <w:rFonts w:hint="eastAsia"/>
                <w:sz w:val="20"/>
                <w:szCs w:val="20"/>
                <w:rPrChange w:id="168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個中文字，則不寫檔，並另外</w:t>
            </w:r>
            <w:r w:rsidRPr="006B2A2F">
              <w:rPr>
                <w:rFonts w:hint="eastAsia"/>
                <w:sz w:val="20"/>
                <w:szCs w:val="20"/>
                <w:rPrChange w:id="169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mail</w:t>
            </w:r>
            <w:r w:rsidRPr="006B2A2F">
              <w:rPr>
                <w:rFonts w:hint="eastAsia"/>
                <w:sz w:val="20"/>
                <w:szCs w:val="20"/>
                <w:rPrChange w:id="170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通知相關人員處理</w:t>
            </w:r>
            <w:r w:rsidRPr="006B2A2F">
              <w:rPr>
                <w:rFonts w:hint="eastAsia"/>
                <w:sz w:val="20"/>
                <w:szCs w:val="20"/>
                <w:rPrChange w:id="171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(</w:t>
            </w:r>
            <w:r w:rsidRPr="006B2A2F">
              <w:rPr>
                <w:rFonts w:hint="eastAsia"/>
                <w:sz w:val="20"/>
                <w:szCs w:val="20"/>
                <w:rPrChange w:id="172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根據代碼管理</w:t>
            </w:r>
            <w:r w:rsidRPr="006B2A2F">
              <w:rPr>
                <w:rFonts w:hint="eastAsia"/>
                <w:sz w:val="20"/>
                <w:szCs w:val="20"/>
                <w:rPrChange w:id="173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 xml:space="preserve"> </w:t>
            </w:r>
          </w:p>
          <w:tbl>
            <w:tblPr>
              <w:tblW w:w="5000" w:type="pct"/>
              <w:jc w:val="center"/>
              <w:tblCellSpacing w:w="6" w:type="dxa"/>
              <w:tblBorders>
                <w:top w:val="single" w:sz="6" w:space="0" w:color="FFFFFF"/>
                <w:left w:val="single" w:sz="6" w:space="0" w:color="FFFFFF"/>
                <w:bottom w:val="single" w:sz="6" w:space="0" w:color="6B8D6D"/>
                <w:right w:val="single" w:sz="6" w:space="0" w:color="6B8D6D"/>
              </w:tblBorders>
              <w:shd w:val="clear" w:color="auto" w:fill="C7E49C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3978"/>
            </w:tblGrid>
            <w:tr w:rsidR="00CF5703" w:rsidRPr="006B2A2F">
              <w:trPr>
                <w:tblCellSpacing w:w="6" w:type="dxa"/>
                <w:jc w:val="center"/>
              </w:trPr>
              <w:tc>
                <w:tcPr>
                  <w:tcW w:w="0" w:type="auto"/>
                  <w:shd w:val="clear" w:color="auto" w:fill="FAFBE1"/>
                  <w:vAlign w:val="center"/>
                  <w:hideMark/>
                </w:tcPr>
                <w:p w:rsidR="00CF5703" w:rsidRPr="006B2A2F" w:rsidRDefault="00CF5703" w:rsidP="00CF5703">
                  <w:pPr>
                    <w:widowControl/>
                    <w:spacing w:line="315" w:lineRule="atLeast"/>
                    <w:ind w:firstLine="20"/>
                    <w:jc w:val="center"/>
                    <w:rPr>
                      <w:rFonts w:ascii="sөũ" w:hAnsi="sөũ" w:cs="新細明體"/>
                      <w:kern w:val="0"/>
                      <w:sz w:val="20"/>
                      <w:szCs w:val="20"/>
                      <w:rPrChange w:id="174" w:author="伯珊" w:date="2020-05-28T10:07:00Z">
                        <w:rPr>
                          <w:rFonts w:ascii="sөũ" w:hAnsi="sөũ" w:cs="新細明體"/>
                          <w:kern w:val="0"/>
                          <w:sz w:val="20"/>
                          <w:szCs w:val="20"/>
                        </w:rPr>
                      </w:rPrChange>
                    </w:rPr>
                  </w:pPr>
                  <w:r w:rsidRPr="006B2A2F">
                    <w:rPr>
                      <w:rFonts w:ascii="sөũ" w:hAnsi="sөũ" w:cs="新細明體"/>
                      <w:kern w:val="0"/>
                      <w:sz w:val="20"/>
                      <w:szCs w:val="20"/>
                      <w:rPrChange w:id="175" w:author="伯珊" w:date="2020-05-28T10:07:00Z">
                        <w:rPr>
                          <w:rFonts w:ascii="sөũ" w:hAnsi="sөũ" w:cs="新細明體"/>
                          <w:kern w:val="0"/>
                          <w:sz w:val="20"/>
                          <w:szCs w:val="20"/>
                        </w:rPr>
                      </w:rPrChange>
                    </w:rPr>
                    <w:t>AA</w:t>
                  </w:r>
                </w:p>
              </w:tc>
              <w:tc>
                <w:tcPr>
                  <w:tcW w:w="0" w:type="auto"/>
                  <w:shd w:val="clear" w:color="auto" w:fill="FAFBE1"/>
                  <w:tcMar>
                    <w:top w:w="20" w:type="dxa"/>
                    <w:left w:w="300" w:type="dxa"/>
                    <w:bottom w:w="20" w:type="dxa"/>
                    <w:right w:w="20" w:type="dxa"/>
                  </w:tcMar>
                  <w:vAlign w:val="center"/>
                  <w:hideMark/>
                </w:tcPr>
                <w:p w:rsidR="00CF5703" w:rsidRPr="006B2A2F" w:rsidRDefault="00CF5703" w:rsidP="00CF5703">
                  <w:pPr>
                    <w:widowControl/>
                    <w:spacing w:line="315" w:lineRule="atLeast"/>
                    <w:ind w:firstLine="20"/>
                    <w:rPr>
                      <w:rFonts w:ascii="sөũ" w:hAnsi="sөũ" w:cs="新細明體"/>
                      <w:kern w:val="0"/>
                      <w:sz w:val="20"/>
                      <w:szCs w:val="20"/>
                      <w:rPrChange w:id="176" w:author="伯珊" w:date="2020-05-28T10:07:00Z">
                        <w:rPr>
                          <w:rFonts w:ascii="sөũ" w:hAnsi="sөũ" w:cs="新細明體"/>
                          <w:kern w:val="0"/>
                          <w:sz w:val="20"/>
                          <w:szCs w:val="20"/>
                        </w:rPr>
                      </w:rPrChange>
                    </w:rPr>
                  </w:pPr>
                  <w:r w:rsidRPr="006B2A2F">
                    <w:rPr>
                      <w:rFonts w:ascii="sөũ" w:hAnsi="sөũ" w:cs="新細明體"/>
                      <w:kern w:val="0"/>
                      <w:sz w:val="20"/>
                      <w:szCs w:val="20"/>
                      <w:rPrChange w:id="177" w:author="伯珊" w:date="2020-05-28T10:07:00Z">
                        <w:rPr>
                          <w:rFonts w:ascii="sөũ" w:hAnsi="sөũ" w:cs="新細明體"/>
                          <w:kern w:val="0"/>
                          <w:sz w:val="20"/>
                          <w:szCs w:val="20"/>
                        </w:rPr>
                      </w:rPrChange>
                    </w:rPr>
                    <w:t>BPM_ERR_MAIL</w:t>
                  </w:r>
                </w:p>
              </w:tc>
            </w:tr>
          </w:tbl>
          <w:p w:rsidR="00CF5703" w:rsidRPr="006B2A2F" w:rsidRDefault="00CF5703" w:rsidP="00491F66">
            <w:pPr>
              <w:rPr>
                <w:rFonts w:hint="eastAsia"/>
                <w:sz w:val="20"/>
                <w:szCs w:val="20"/>
                <w:rPrChange w:id="178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hint="eastAsia"/>
                <w:sz w:val="20"/>
                <w:szCs w:val="20"/>
                <w:rPrChange w:id="179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  <w:t>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0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F5703" w:rsidRPr="006B2A2F" w:rsidRDefault="00CF5703" w:rsidP="00491F66">
            <w:pPr>
              <w:rPr>
                <w:rFonts w:ascii="新細明體" w:hAnsi="新細明體" w:hint="eastAsia"/>
                <w:sz w:val="20"/>
                <w:szCs w:val="20"/>
                <w:rPrChange w:id="181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ascii="新細明體" w:hAnsi="新細明體" w:hint="eastAsia"/>
                <w:sz w:val="20"/>
                <w:szCs w:val="20"/>
                <w:rPrChange w:id="182" w:author="伯珊" w:date="2020-05-28T10:07:00Z">
                  <w:rPr>
                    <w:rFonts w:ascii="新細明體" w:hAnsi="新細明體" w:hint="eastAsia"/>
                  </w:rPr>
                </w:rPrChange>
              </w:rPr>
              <w:t>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3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F5703" w:rsidRPr="006B2A2F" w:rsidRDefault="00CF5703" w:rsidP="00491F66">
            <w:pPr>
              <w:rPr>
                <w:sz w:val="20"/>
                <w:szCs w:val="20"/>
                <w:rPrChange w:id="184" w:author="伯珊" w:date="2020-05-28T10:07:00Z">
                  <w:rPr/>
                </w:rPrChange>
              </w:rPr>
            </w:pPr>
            <w:r w:rsidRPr="006B2A2F">
              <w:rPr>
                <w:sz w:val="20"/>
                <w:szCs w:val="20"/>
                <w:rPrChange w:id="185" w:author="伯珊" w:date="2020-05-28T10:07:00Z">
                  <w:rPr/>
                </w:rPrChange>
              </w:rPr>
              <w:t>160130000018</w:t>
            </w:r>
          </w:p>
        </w:tc>
      </w:tr>
      <w:tr w:rsidR="00AC3771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6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C3771" w:rsidRPr="006B2A2F" w:rsidRDefault="00AC3771" w:rsidP="00AC3771">
            <w:pPr>
              <w:rPr>
                <w:rFonts w:ascii="新細明體" w:hAnsi="新細明體"/>
                <w:sz w:val="20"/>
                <w:szCs w:val="20"/>
                <w:rPrChange w:id="187" w:author="伯珊" w:date="2020-05-28T10:07:00Z">
                  <w:rPr>
                    <w:rFonts w:ascii="新細明體" w:hAnsi="新細明體"/>
                  </w:rPr>
                </w:rPrChange>
              </w:rPr>
            </w:pPr>
            <w:r w:rsidRPr="006B2A2F">
              <w:rPr>
                <w:rFonts w:eastAsia="標楷體" w:hint="eastAsia"/>
                <w:sz w:val="20"/>
                <w:szCs w:val="20"/>
                <w:rPrChange w:id="188" w:author="伯珊" w:date="2020-05-28T10:07:00Z">
                  <w:rPr>
                    <w:rFonts w:eastAsia="標楷體" w:hint="eastAsia"/>
                  </w:rPr>
                </w:rPrChange>
              </w:rPr>
              <w:t>2016/12/1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9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C3771" w:rsidRPr="006B2A2F" w:rsidRDefault="00AC3771" w:rsidP="00AC3771">
            <w:pPr>
              <w:rPr>
                <w:rFonts w:ascii="新細明體" w:hAnsi="新細明體" w:hint="eastAsia"/>
                <w:sz w:val="20"/>
                <w:szCs w:val="20"/>
                <w:rPrChange w:id="190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eastAsia="標楷體" w:hint="eastAsia"/>
                <w:sz w:val="20"/>
                <w:szCs w:val="20"/>
                <w:rPrChange w:id="191" w:author="伯珊" w:date="2020-05-28T10:07:00Z">
                  <w:rPr>
                    <w:rFonts w:eastAsia="標楷體" w:hint="eastAsia"/>
                  </w:rPr>
                </w:rPrChange>
              </w:rPr>
              <w:t>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2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C3771" w:rsidRPr="006B2A2F" w:rsidRDefault="00AC3771" w:rsidP="00AC3771">
            <w:pPr>
              <w:rPr>
                <w:rFonts w:hint="eastAsia"/>
                <w:sz w:val="20"/>
                <w:szCs w:val="20"/>
                <w:rPrChange w:id="193" w:author="伯珊" w:date="2020-05-28T10:07:00Z">
                  <w:rPr>
                    <w:rFonts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eastAsia="標楷體" w:hint="eastAsia"/>
                <w:sz w:val="20"/>
                <w:szCs w:val="20"/>
                <w:rPrChange w:id="194" w:author="伯珊" w:date="2020-05-28T10:07:00Z">
                  <w:rPr>
                    <w:rFonts w:eastAsia="標楷體" w:hint="eastAsia"/>
                  </w:rPr>
                </w:rPrChange>
              </w:rPr>
              <w:t>SG</w:t>
            </w:r>
            <w:r w:rsidRPr="006B2A2F">
              <w:rPr>
                <w:rFonts w:eastAsia="標楷體" w:hint="eastAsia"/>
                <w:sz w:val="20"/>
                <w:szCs w:val="20"/>
                <w:rPrChange w:id="195" w:author="伯珊" w:date="2020-05-28T10:07:00Z">
                  <w:rPr>
                    <w:rFonts w:eastAsia="標楷體" w:hint="eastAsia"/>
                  </w:rPr>
                </w:rPrChange>
              </w:rPr>
              <w:t>導入</w:t>
            </w:r>
            <w:r w:rsidRPr="006B2A2F">
              <w:rPr>
                <w:rFonts w:eastAsia="標楷體" w:hint="eastAsia"/>
                <w:sz w:val="20"/>
                <w:szCs w:val="20"/>
                <w:rPrChange w:id="196" w:author="伯珊" w:date="2020-05-28T10:07:00Z">
                  <w:rPr>
                    <w:rFonts w:eastAsia="標楷體" w:hint="eastAsia"/>
                  </w:rPr>
                </w:rPrChange>
              </w:rPr>
              <w:t>-</w:t>
            </w:r>
            <w:r w:rsidRPr="006B2A2F">
              <w:rPr>
                <w:rFonts w:eastAsia="標楷體" w:hint="eastAsia"/>
                <w:sz w:val="20"/>
                <w:szCs w:val="20"/>
                <w:rPrChange w:id="197" w:author="伯珊" w:date="2020-05-28T10:07:00Z">
                  <w:rPr>
                    <w:rFonts w:eastAsia="標楷體" w:hint="eastAsia"/>
                  </w:rPr>
                </w:rPrChange>
              </w:rPr>
              <w:t>導入</w:t>
            </w:r>
            <w:r w:rsidRPr="006B2A2F">
              <w:rPr>
                <w:rFonts w:eastAsia="標楷體" w:hint="eastAsia"/>
                <w:sz w:val="20"/>
                <w:szCs w:val="20"/>
                <w:rPrChange w:id="198" w:author="伯珊" w:date="2020-05-28T10:07:00Z">
                  <w:rPr>
                    <w:rFonts w:eastAsia="標楷體" w:hint="eastAsia"/>
                  </w:rPr>
                </w:rPrChange>
              </w:rPr>
              <w:t>BG</w:t>
            </w:r>
            <w:r w:rsidRPr="006B2A2F">
              <w:rPr>
                <w:rFonts w:eastAsia="標楷體" w:hint="eastAsia"/>
                <w:sz w:val="20"/>
                <w:szCs w:val="20"/>
                <w:rPrChange w:id="199" w:author="伯珊" w:date="2020-05-28T10:07:00Z">
                  <w:rPr>
                    <w:rFonts w:eastAsia="標楷體" w:hint="eastAsia"/>
                  </w:rPr>
                </w:rPrChange>
              </w:rPr>
              <w:t>規則保險金人工新增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0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C3771" w:rsidRPr="006B2A2F" w:rsidRDefault="00AC3771" w:rsidP="00AC3771">
            <w:pPr>
              <w:rPr>
                <w:rFonts w:ascii="新細明體" w:hAnsi="新細明體" w:hint="eastAsia"/>
                <w:sz w:val="20"/>
                <w:szCs w:val="20"/>
                <w:rPrChange w:id="201" w:author="伯珊" w:date="2020-05-28T10:07:00Z">
                  <w:rPr>
                    <w:rFonts w:ascii="新細明體" w:hAnsi="新細明體" w:hint="eastAsia"/>
                  </w:rPr>
                </w:rPrChange>
              </w:rPr>
            </w:pPr>
            <w:r w:rsidRPr="006B2A2F">
              <w:rPr>
                <w:rFonts w:hint="eastAsia"/>
                <w:sz w:val="20"/>
                <w:szCs w:val="20"/>
                <w:rPrChange w:id="202" w:author="伯珊" w:date="2020-05-28T10:07:00Z">
                  <w:rPr>
                    <w:rFonts w:hint="eastAsia"/>
                  </w:rPr>
                </w:rPrChange>
              </w:rPr>
              <w:t>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3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C3771" w:rsidRPr="006B2A2F" w:rsidRDefault="00AC3771" w:rsidP="00AC3771">
            <w:pPr>
              <w:rPr>
                <w:sz w:val="20"/>
                <w:szCs w:val="20"/>
                <w:rPrChange w:id="204" w:author="伯珊" w:date="2020-05-28T10:07:00Z">
                  <w:rPr/>
                </w:rPrChange>
              </w:rPr>
            </w:pPr>
            <w:r w:rsidRPr="006B2A2F">
              <w:rPr>
                <w:sz w:val="20"/>
                <w:szCs w:val="20"/>
                <w:rPrChange w:id="205" w:author="伯珊" w:date="2020-05-28T10:07:00Z">
                  <w:rPr/>
                </w:rPrChange>
              </w:rPr>
              <w:t>160906000319</w:t>
            </w:r>
          </w:p>
        </w:tc>
      </w:tr>
      <w:tr w:rsidR="00F6751C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6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F6751C" w:rsidRPr="006B2A2F" w:rsidRDefault="00F6751C" w:rsidP="00AC3771">
            <w:pPr>
              <w:rPr>
                <w:rFonts w:eastAsia="標楷體" w:hint="eastAsia"/>
                <w:sz w:val="20"/>
                <w:szCs w:val="20"/>
                <w:rPrChange w:id="207" w:author="伯珊" w:date="2020-05-28T10:07:00Z">
                  <w:rPr>
                    <w:rFonts w:eastAsia="標楷體" w:hint="eastAsia"/>
                  </w:rPr>
                </w:rPrChange>
              </w:rPr>
            </w:pPr>
            <w:r w:rsidRPr="006B2A2F">
              <w:rPr>
                <w:rFonts w:eastAsia="標楷體" w:hint="eastAsia"/>
                <w:sz w:val="20"/>
                <w:szCs w:val="20"/>
                <w:rPrChange w:id="208" w:author="伯珊" w:date="2020-05-28T10:07:00Z">
                  <w:rPr>
                    <w:rFonts w:eastAsia="標楷體" w:hint="eastAsia"/>
                  </w:rPr>
                </w:rPrChange>
              </w:rPr>
              <w:t>2016/</w:t>
            </w:r>
            <w:r w:rsidR="009F0812" w:rsidRPr="006B2A2F">
              <w:rPr>
                <w:rFonts w:eastAsia="標楷體" w:hint="eastAsia"/>
                <w:sz w:val="20"/>
                <w:szCs w:val="20"/>
                <w:rPrChange w:id="209" w:author="伯珊" w:date="2020-05-28T10:07:00Z">
                  <w:rPr>
                    <w:rFonts w:eastAsia="標楷體" w:hint="eastAsia"/>
                  </w:rPr>
                </w:rPrChange>
              </w:rPr>
              <w:t>6/07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0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F6751C" w:rsidRPr="006B2A2F" w:rsidRDefault="007B7D0C" w:rsidP="00AC3771">
            <w:pPr>
              <w:rPr>
                <w:rFonts w:eastAsia="標楷體" w:hint="eastAsia"/>
                <w:sz w:val="20"/>
                <w:szCs w:val="20"/>
                <w:rPrChange w:id="211" w:author="伯珊" w:date="2020-05-28T10:07:00Z">
                  <w:rPr>
                    <w:rFonts w:eastAsia="標楷體" w:hint="eastAsia"/>
                  </w:rPr>
                </w:rPrChange>
              </w:rPr>
            </w:pPr>
            <w:r w:rsidRPr="006B2A2F">
              <w:rPr>
                <w:rFonts w:eastAsia="標楷體" w:hint="eastAsia"/>
                <w:sz w:val="20"/>
                <w:szCs w:val="20"/>
                <w:rPrChange w:id="212" w:author="伯珊" w:date="2020-05-28T10:07:00Z">
                  <w:rPr>
                    <w:rFonts w:eastAsia="標楷體" w:hint="eastAsia"/>
                  </w:rPr>
                </w:rPrChange>
              </w:rPr>
              <w:t>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3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F6751C" w:rsidRPr="006B2A2F" w:rsidRDefault="009F0812" w:rsidP="00AC3771">
            <w:pPr>
              <w:rPr>
                <w:rFonts w:eastAsia="標楷體" w:hint="eastAsia"/>
                <w:sz w:val="20"/>
                <w:szCs w:val="20"/>
                <w:rPrChange w:id="214" w:author="伯珊" w:date="2020-05-28T10:07:00Z">
                  <w:rPr>
                    <w:rFonts w:eastAsia="標楷體" w:hint="eastAsia"/>
                  </w:rPr>
                </w:rPrChange>
              </w:rPr>
            </w:pPr>
            <w:r w:rsidRPr="006B2A2F">
              <w:rPr>
                <w:rFonts w:eastAsia="標楷體" w:hint="eastAsia"/>
                <w:sz w:val="20"/>
                <w:szCs w:val="20"/>
                <w:rPrChange w:id="215" w:author="伯珊" w:date="2020-05-28T10:07:00Z">
                  <w:rPr>
                    <w:rFonts w:eastAsia="標楷體" w:hint="eastAsia"/>
                  </w:rPr>
                </w:rPrChange>
              </w:rPr>
              <w:t>增加重大疾病</w:t>
            </w:r>
            <w:r w:rsidR="008402AE" w:rsidRPr="006B2A2F">
              <w:rPr>
                <w:rFonts w:eastAsia="標楷體" w:hint="eastAsia"/>
                <w:sz w:val="20"/>
                <w:szCs w:val="20"/>
                <w:rPrChange w:id="216" w:author="伯珊" w:date="2020-05-28T10:07:00Z">
                  <w:rPr>
                    <w:rFonts w:eastAsia="標楷體" w:hint="eastAsia"/>
                  </w:rPr>
                </w:rPrChange>
              </w:rPr>
              <w:t>保險金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7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F6751C" w:rsidRPr="006B2A2F" w:rsidRDefault="007B7D0C" w:rsidP="00AC3771">
            <w:pPr>
              <w:rPr>
                <w:rFonts w:hint="eastAsia"/>
                <w:sz w:val="20"/>
                <w:szCs w:val="20"/>
                <w:rPrChange w:id="218" w:author="伯珊" w:date="2020-05-28T10:07:00Z">
                  <w:rPr>
                    <w:rFonts w:hint="eastAsia"/>
                  </w:rPr>
                </w:rPrChange>
              </w:rPr>
            </w:pPr>
            <w:r w:rsidRPr="006B2A2F">
              <w:rPr>
                <w:rFonts w:hint="eastAsia"/>
                <w:sz w:val="20"/>
                <w:szCs w:val="20"/>
                <w:rPrChange w:id="219" w:author="伯珊" w:date="2020-05-28T10:07:00Z">
                  <w:rPr>
                    <w:rFonts w:hint="eastAsia"/>
                  </w:rPr>
                </w:rPrChange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0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F6751C" w:rsidRPr="006B2A2F" w:rsidRDefault="007B7D0C" w:rsidP="00AC3771">
            <w:pPr>
              <w:rPr>
                <w:sz w:val="20"/>
                <w:szCs w:val="20"/>
                <w:rPrChange w:id="221" w:author="伯珊" w:date="2020-05-28T10:07:00Z">
                  <w:rPr/>
                </w:rPrChange>
              </w:rPr>
            </w:pPr>
            <w:r w:rsidRPr="006B2A2F">
              <w:rPr>
                <w:sz w:val="20"/>
                <w:szCs w:val="20"/>
                <w:rPrChange w:id="222" w:author="伯珊" w:date="2020-05-28T10:07:00Z">
                  <w:rPr/>
                </w:rPrChange>
              </w:rPr>
              <w:t>170510000324</w:t>
            </w:r>
          </w:p>
        </w:tc>
      </w:tr>
      <w:tr w:rsidR="00A600D9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3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600D9" w:rsidRPr="006B2A2F" w:rsidRDefault="00A600D9" w:rsidP="00A600D9">
            <w:pPr>
              <w:rPr>
                <w:rFonts w:eastAsia="標楷體" w:hint="eastAsia"/>
                <w:sz w:val="20"/>
                <w:szCs w:val="20"/>
                <w:rPrChange w:id="224" w:author="伯珊" w:date="2020-05-28T10:07:00Z">
                  <w:rPr>
                    <w:rFonts w:eastAsia="標楷體" w:hint="eastAsia"/>
                  </w:rPr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25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2018/4/17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6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600D9" w:rsidRPr="006B2A2F" w:rsidRDefault="00A600D9" w:rsidP="00947711">
            <w:pPr>
              <w:rPr>
                <w:rFonts w:eastAsia="標楷體" w:hint="eastAsia"/>
                <w:sz w:val="20"/>
                <w:szCs w:val="20"/>
                <w:rPrChange w:id="227" w:author="伯珊" w:date="2020-05-28T10:07:00Z">
                  <w:rPr>
                    <w:rFonts w:eastAsia="標楷體" w:hint="eastAsia"/>
                  </w:rPr>
                </w:rPrChange>
              </w:rPr>
            </w:pPr>
            <w:r w:rsidRPr="006B2A2F">
              <w:rPr>
                <w:rFonts w:ascii="細明體" w:eastAsia="細明體" w:hAnsi="細明體" w:cs="Courier New"/>
                <w:sz w:val="20"/>
                <w:szCs w:val="20"/>
                <w:rPrChange w:id="228" w:author="伯珊" w:date="2020-05-28T10:07:00Z">
                  <w:rPr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9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600D9" w:rsidRPr="006B2A2F" w:rsidRDefault="00A600D9" w:rsidP="00A600D9">
            <w:pPr>
              <w:rPr>
                <w:rFonts w:eastAsia="標楷體" w:hint="eastAsia"/>
                <w:sz w:val="20"/>
                <w:szCs w:val="20"/>
                <w:rPrChange w:id="230" w:author="伯珊" w:date="2020-05-28T10:07:00Z">
                  <w:rPr>
                    <w:rFonts w:eastAsia="標楷體" w:hint="eastAsia"/>
                  </w:rPr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31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批次FETCH SIZE調整專案-依系統管理-件數控制中Default設定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2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600D9" w:rsidRPr="006B2A2F" w:rsidRDefault="00A600D9" w:rsidP="00A600D9">
            <w:pPr>
              <w:rPr>
                <w:rFonts w:hint="eastAsia"/>
                <w:sz w:val="20"/>
                <w:szCs w:val="20"/>
                <w:rPrChange w:id="233" w:author="伯珊" w:date="2020-05-28T10:07:00Z">
                  <w:rPr>
                    <w:rFonts w:hint="eastAsia"/>
                  </w:rPr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34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蕭侑文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5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A600D9" w:rsidRPr="006B2A2F" w:rsidRDefault="00A600D9" w:rsidP="00A600D9">
            <w:pPr>
              <w:rPr>
                <w:sz w:val="20"/>
                <w:szCs w:val="20"/>
                <w:rPrChange w:id="236" w:author="伯珊" w:date="2020-05-28T10:07:00Z">
                  <w:rPr/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37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180322001009</w:t>
            </w:r>
          </w:p>
        </w:tc>
      </w:tr>
      <w:tr w:rsidR="00B2352E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8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B2352E" w:rsidRPr="006B2A2F" w:rsidRDefault="00B2352E" w:rsidP="00B2352E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39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40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2018/9/27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1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B2352E" w:rsidRPr="006B2A2F" w:rsidRDefault="00B2352E" w:rsidP="00B2352E">
            <w:pPr>
              <w:rPr>
                <w:rFonts w:ascii="細明體" w:eastAsia="細明體" w:hAnsi="細明體" w:cs="Courier New"/>
                <w:sz w:val="20"/>
                <w:szCs w:val="20"/>
                <w:rPrChange w:id="242" w:author="伯珊" w:date="2020-05-28T10:07:00Z">
                  <w:rPr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43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4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B2352E" w:rsidRPr="006B2A2F" w:rsidRDefault="00B2352E" w:rsidP="00B2352E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45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kern w:val="0"/>
                <w:sz w:val="20"/>
                <w:szCs w:val="20"/>
                <w:rPrChange w:id="246" w:author="伯珊" w:date="2020-05-28T10:07:00Z">
                  <w:rPr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  <w:t>殘廢用字調整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7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B2352E" w:rsidRPr="006B2A2F" w:rsidRDefault="00B2352E" w:rsidP="00B2352E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48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kern w:val="0"/>
                <w:sz w:val="20"/>
                <w:szCs w:val="20"/>
                <w:rPrChange w:id="249" w:author="伯珊" w:date="2020-05-28T10:07:00Z">
                  <w:rPr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  <w:t>伯珊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0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B2352E" w:rsidRPr="006B2A2F" w:rsidRDefault="00B2352E" w:rsidP="00B2352E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51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b/>
                <w:bCs/>
                <w:sz w:val="20"/>
                <w:szCs w:val="20"/>
                <w:rPrChange w:id="252" w:author="伯珊" w:date="2020-05-28T10:07:00Z">
                  <w:rPr>
                    <w:b/>
                    <w:bCs/>
                  </w:rPr>
                </w:rPrChange>
              </w:rPr>
              <w:t>180328001187</w:t>
            </w:r>
          </w:p>
        </w:tc>
      </w:tr>
      <w:tr w:rsidR="00DC7121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3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C7121" w:rsidRPr="006B2A2F" w:rsidRDefault="00DC7121" w:rsidP="00DC7121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54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/>
                <w:sz w:val="20"/>
                <w:szCs w:val="20"/>
                <w:rPrChange w:id="255" w:author="伯珊" w:date="2020-05-28T10:07:00Z">
                  <w:rPr>
                    <w:rFonts w:ascii="新細明體" w:hAnsi="新細明體" w:cs="Courier New"/>
                  </w:rPr>
                </w:rPrChange>
              </w:rPr>
              <w:t>2019/7/16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6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C7121" w:rsidRPr="006B2A2F" w:rsidRDefault="00DC7121" w:rsidP="00DC7121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57" w:author="伯珊" w:date="2020-05-28T10:07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新細明體" w:hAnsi="新細明體" w:cs="Courier New"/>
                <w:sz w:val="20"/>
                <w:szCs w:val="20"/>
                <w:rPrChange w:id="258" w:author="伯珊" w:date="2020-05-28T10:07:00Z">
                  <w:rPr>
                    <w:rFonts w:ascii="新細明體" w:hAnsi="新細明體" w:cs="Courier New"/>
                  </w:rPr>
                </w:rPrChange>
              </w:rPr>
              <w:t>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9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C7121" w:rsidRPr="006B2A2F" w:rsidRDefault="00DC7121" w:rsidP="00DC7121">
            <w:pPr>
              <w:rPr>
                <w:rFonts w:ascii="細明體" w:eastAsia="細明體" w:hAnsi="細明體" w:hint="eastAsia"/>
                <w:kern w:val="0"/>
                <w:sz w:val="20"/>
                <w:szCs w:val="20"/>
                <w:rPrChange w:id="260" w:author="伯珊" w:date="2020-05-28T10:07:00Z">
                  <w:rPr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</w:pPr>
            <w:r w:rsidRPr="006B2A2F">
              <w:rPr>
                <w:rFonts w:hint="eastAsia"/>
                <w:color w:val="000000"/>
                <w:sz w:val="20"/>
                <w:szCs w:val="20"/>
                <w:rPrChange w:id="261" w:author="伯珊" w:date="2020-05-28T10:07:00Z">
                  <w:rPr>
                    <w:rFonts w:hint="eastAsia"/>
                    <w:color w:val="000000"/>
                  </w:rPr>
                </w:rPrChange>
              </w:rPr>
              <w:t>108Q1</w:t>
            </w:r>
            <w:r w:rsidRPr="006B2A2F">
              <w:rPr>
                <w:rFonts w:hint="eastAsia"/>
                <w:color w:val="000000"/>
                <w:sz w:val="20"/>
                <w:szCs w:val="20"/>
                <w:rPrChange w:id="262" w:author="伯珊" w:date="2020-05-28T10:07:00Z">
                  <w:rPr>
                    <w:rFonts w:hint="eastAsia"/>
                    <w:color w:val="000000"/>
                  </w:rPr>
                </w:rPrChange>
              </w:rPr>
              <w:t>新險商品理賠導入</w:t>
            </w:r>
            <w:r w:rsidRPr="006B2A2F">
              <w:rPr>
                <w:rFonts w:hint="eastAsia"/>
                <w:color w:val="000000"/>
                <w:sz w:val="20"/>
                <w:szCs w:val="20"/>
                <w:rPrChange w:id="263" w:author="伯珊" w:date="2020-05-28T10:07:00Z">
                  <w:rPr>
                    <w:rFonts w:hint="eastAsia"/>
                    <w:color w:val="000000"/>
                  </w:rPr>
                </w:rPrChange>
              </w:rPr>
              <w:t>-</w:t>
            </w:r>
            <w:r w:rsidRPr="006B2A2F">
              <w:rPr>
                <w:rFonts w:hint="eastAsia"/>
                <w:color w:val="000000"/>
                <w:sz w:val="20"/>
                <w:szCs w:val="20"/>
                <w:rPrChange w:id="264" w:author="伯珊" w:date="2020-05-28T10:07:00Z">
                  <w:rPr>
                    <w:rFonts w:hint="eastAsia"/>
                    <w:color w:val="000000"/>
                  </w:rPr>
                </w:rPrChange>
              </w:rPr>
              <w:t>防癌增加</w:t>
            </w:r>
            <w:r w:rsidR="006100B7" w:rsidRPr="006B2A2F">
              <w:rPr>
                <w:rFonts w:hint="eastAsia"/>
                <w:color w:val="000000"/>
                <w:sz w:val="20"/>
                <w:szCs w:val="20"/>
                <w:rPrChange w:id="265" w:author="伯珊" w:date="2020-05-28T10:07:00Z">
                  <w:rPr>
                    <w:rFonts w:hint="eastAsia"/>
                    <w:color w:val="000000"/>
                  </w:rPr>
                </w:rPrChange>
              </w:rPr>
              <w:t>3</w:t>
            </w:r>
            <w:r w:rsidRPr="006B2A2F">
              <w:rPr>
                <w:rFonts w:hint="eastAsia"/>
                <w:color w:val="000000"/>
                <w:sz w:val="20"/>
                <w:szCs w:val="20"/>
                <w:rPrChange w:id="266" w:author="伯珊" w:date="2020-05-28T10:07:00Z">
                  <w:rPr>
                    <w:rFonts w:hint="eastAsia"/>
                    <w:color w:val="000000"/>
                  </w:rPr>
                </w:rPrChange>
              </w:rPr>
              <w:t>保險金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7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C7121" w:rsidRPr="006B2A2F" w:rsidRDefault="00DC7121" w:rsidP="00DC7121">
            <w:pPr>
              <w:rPr>
                <w:rFonts w:ascii="細明體" w:eastAsia="細明體" w:hAnsi="細明體" w:hint="eastAsia"/>
                <w:kern w:val="0"/>
                <w:sz w:val="20"/>
                <w:szCs w:val="20"/>
                <w:rPrChange w:id="268" w:author="伯珊" w:date="2020-05-28T10:07:00Z">
                  <w:rPr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</w:pPr>
            <w:r w:rsidRPr="006B2A2F">
              <w:rPr>
                <w:rFonts w:ascii="細明體" w:eastAsia="細明體" w:hAnsi="細明體" w:cs="Courier New" w:hint="eastAsia"/>
                <w:sz w:val="20"/>
                <w:szCs w:val="20"/>
                <w:rPrChange w:id="269" w:author="伯珊" w:date="2020-05-28T10:07:00Z">
                  <w:rPr>
                    <w:rFonts w:ascii="細明體" w:eastAsia="細明體" w:hAnsi="細明體" w:cs="Courier New" w:hint="eastAsia"/>
                  </w:rPr>
                </w:rPrChange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0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DC7121" w:rsidRPr="006B2A2F" w:rsidRDefault="00DC7121" w:rsidP="00DC7121">
            <w:pPr>
              <w:rPr>
                <w:b/>
                <w:bCs/>
                <w:sz w:val="20"/>
                <w:szCs w:val="20"/>
                <w:rPrChange w:id="271" w:author="伯珊" w:date="2020-05-28T10:07:00Z">
                  <w:rPr>
                    <w:b/>
                    <w:bCs/>
                  </w:rPr>
                </w:rPrChange>
              </w:rPr>
            </w:pPr>
            <w:r w:rsidRPr="006B2A2F">
              <w:rPr>
                <w:rFonts w:hint="eastAsia"/>
                <w:color w:val="000000"/>
                <w:sz w:val="20"/>
                <w:szCs w:val="20"/>
                <w:rPrChange w:id="272" w:author="伯珊" w:date="2020-05-28T10:07:00Z">
                  <w:rPr>
                    <w:rFonts w:hint="eastAsia"/>
                    <w:color w:val="000000"/>
                  </w:rPr>
                </w:rPrChange>
              </w:rPr>
              <w:t>190312001697</w:t>
            </w:r>
          </w:p>
        </w:tc>
      </w:tr>
      <w:tr w:rsidR="00236DD6" w:rsidRPr="006B2A2F" w:rsidTr="006B2A2F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3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36DD6" w:rsidRPr="006B2A2F" w:rsidRDefault="00236DD6" w:rsidP="00236DD6">
            <w:pPr>
              <w:rPr>
                <w:rFonts w:ascii="新細明體" w:hAnsi="新細明體" w:cs="Courier New"/>
                <w:sz w:val="20"/>
                <w:szCs w:val="20"/>
                <w:rPrChange w:id="274" w:author="伯珊" w:date="2020-05-28T10:07:00Z">
                  <w:rPr>
                    <w:rFonts w:ascii="新細明體" w:hAnsi="新細明體" w:cs="Courier New"/>
                  </w:rPr>
                </w:rPrChange>
              </w:rPr>
            </w:pPr>
            <w:r w:rsidRPr="006B2A2F">
              <w:rPr>
                <w:rFonts w:ascii="新細明體" w:hAnsi="新細明體" w:cs="Courier New"/>
                <w:sz w:val="20"/>
                <w:szCs w:val="20"/>
                <w:rPrChange w:id="275" w:author="伯珊" w:date="2020-05-28T10:07:00Z">
                  <w:rPr>
                    <w:rFonts w:ascii="新細明體" w:hAnsi="新細明體" w:cs="Courier New"/>
                  </w:rPr>
                </w:rPrChange>
              </w:rPr>
              <w:t>2019/9/10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6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36DD6" w:rsidRPr="006B2A2F" w:rsidRDefault="00236DD6" w:rsidP="00236DD6">
            <w:pPr>
              <w:rPr>
                <w:rFonts w:ascii="新細明體" w:hAnsi="新細明體" w:cs="Courier New"/>
                <w:sz w:val="20"/>
                <w:szCs w:val="20"/>
                <w:rPrChange w:id="277" w:author="伯珊" w:date="2020-05-28T10:07:00Z">
                  <w:rPr>
                    <w:rFonts w:ascii="新細明體" w:hAnsi="新細明體" w:cs="Courier New"/>
                  </w:rPr>
                </w:rPrChange>
              </w:rPr>
            </w:pPr>
            <w:r w:rsidRPr="006B2A2F">
              <w:rPr>
                <w:rFonts w:ascii="新細明體" w:hAnsi="新細明體" w:cs="Courier New" w:hint="eastAsia"/>
                <w:sz w:val="20"/>
                <w:szCs w:val="20"/>
                <w:rPrChange w:id="278" w:author="伯珊" w:date="2020-05-28T10:07:00Z">
                  <w:rPr>
                    <w:rFonts w:ascii="新細明體" w:hAnsi="新細明體" w:cs="Courier New" w:hint="eastAsia"/>
                  </w:rPr>
                </w:rPrChange>
              </w:rPr>
              <w:t>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9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36DD6" w:rsidRPr="006B2A2F" w:rsidRDefault="00236DD6" w:rsidP="00236DD6">
            <w:pPr>
              <w:rPr>
                <w:rFonts w:hint="eastAsia"/>
                <w:color w:val="000000"/>
                <w:sz w:val="20"/>
                <w:szCs w:val="20"/>
                <w:rPrChange w:id="280" w:author="伯珊" w:date="2020-05-28T10:07:00Z">
                  <w:rPr>
                    <w:rFonts w:hint="eastAsia"/>
                    <w:color w:val="000000"/>
                  </w:rPr>
                </w:rPrChange>
              </w:rPr>
            </w:pPr>
            <w:r w:rsidRPr="006B2A2F">
              <w:rPr>
                <w:rFonts w:hint="eastAsia"/>
                <w:color w:val="000000"/>
                <w:sz w:val="20"/>
                <w:szCs w:val="20"/>
                <w:rPrChange w:id="281" w:author="伯珊" w:date="2020-05-28T10:07:00Z">
                  <w:rPr>
                    <w:rFonts w:hint="eastAsia"/>
                    <w:color w:val="000000"/>
                  </w:rPr>
                </w:rPrChange>
              </w:rPr>
              <w:t>108Q3</w:t>
            </w:r>
            <w:r w:rsidRPr="006B2A2F">
              <w:rPr>
                <w:rFonts w:hint="eastAsia"/>
                <w:color w:val="000000"/>
                <w:sz w:val="20"/>
                <w:szCs w:val="20"/>
                <w:rPrChange w:id="282" w:author="伯珊" w:date="2020-05-28T10:07:00Z">
                  <w:rPr>
                    <w:rFonts w:hint="eastAsia"/>
                    <w:color w:val="000000"/>
                  </w:rPr>
                </w:rPrChange>
              </w:rPr>
              <w:t>新險商品理賠導入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3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36DD6" w:rsidRPr="006B2A2F" w:rsidRDefault="00236DD6" w:rsidP="00236DD6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284" w:author="伯珊" w:date="2020-05-28T10:07:00Z">
                  <w:rPr>
                    <w:rFonts w:ascii="細明體" w:eastAsia="細明體" w:hAnsi="細明體" w:cs="Courier New" w:hint="eastAsia"/>
                  </w:rPr>
                </w:rPrChange>
              </w:rPr>
            </w:pPr>
            <w:r w:rsidRPr="006B2A2F">
              <w:rPr>
                <w:rFonts w:ascii="細明體" w:eastAsia="細明體" w:hAnsi="細明體" w:hint="eastAsia"/>
                <w:kern w:val="0"/>
                <w:sz w:val="20"/>
                <w:szCs w:val="20"/>
                <w:rPrChange w:id="285" w:author="伯珊" w:date="2020-05-28T10:07:00Z">
                  <w:rPr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  <w:t>伯珊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6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36DD6" w:rsidRPr="006B2A2F" w:rsidRDefault="00236DD6" w:rsidP="00236DD6">
            <w:pPr>
              <w:rPr>
                <w:rFonts w:hint="eastAsia"/>
                <w:color w:val="000000"/>
                <w:sz w:val="20"/>
                <w:szCs w:val="20"/>
                <w:rPrChange w:id="287" w:author="伯珊" w:date="2020-05-28T10:07:00Z">
                  <w:rPr>
                    <w:rFonts w:hint="eastAsia"/>
                    <w:color w:val="000000"/>
                  </w:rPr>
                </w:rPrChange>
              </w:rPr>
            </w:pPr>
            <w:r w:rsidRPr="006B2A2F">
              <w:rPr>
                <w:color w:val="000000"/>
                <w:sz w:val="20"/>
                <w:szCs w:val="20"/>
                <w:rPrChange w:id="288" w:author="伯珊" w:date="2020-05-28T10:07:00Z">
                  <w:rPr>
                    <w:color w:val="000000"/>
                  </w:rPr>
                </w:rPrChange>
              </w:rPr>
              <w:t>190816001023</w:t>
            </w:r>
          </w:p>
        </w:tc>
      </w:tr>
      <w:tr w:rsidR="006B2A2F" w:rsidRPr="006B2A2F" w:rsidTr="006B2A2F">
        <w:trPr>
          <w:ins w:id="289" w:author="伯珊" w:date="2020-05-28T10:04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0" w:author="伯珊" w:date="2020-05-28T10:07:00Z">
              <w:tcPr>
                <w:tcW w:w="14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6B2A2F" w:rsidRPr="006B2A2F" w:rsidRDefault="006B2A2F" w:rsidP="006B2A2F">
            <w:pPr>
              <w:rPr>
                <w:ins w:id="291" w:author="伯珊" w:date="2020-05-28T10:04:00Z"/>
                <w:rFonts w:ascii="新細明體" w:hAnsi="新細明體" w:cs="Courier New"/>
                <w:sz w:val="20"/>
                <w:szCs w:val="20"/>
                <w:rPrChange w:id="292" w:author="伯珊" w:date="2020-05-28T10:07:00Z">
                  <w:rPr>
                    <w:ins w:id="293" w:author="伯珊" w:date="2020-05-28T10:04:00Z"/>
                    <w:rFonts w:ascii="新細明體" w:hAnsi="新細明體" w:cs="Courier New"/>
                  </w:rPr>
                </w:rPrChange>
              </w:rPr>
            </w:pPr>
            <w:ins w:id="294" w:author="伯珊" w:date="2020-05-28T10:06:00Z">
              <w:r w:rsidRPr="006B2A2F">
                <w:rPr>
                  <w:rFonts w:ascii="細明體" w:eastAsia="細明體" w:hAnsi="細明體" w:cs="Courier New"/>
                  <w:sz w:val="20"/>
                  <w:szCs w:val="20"/>
                  <w:rPrChange w:id="295" w:author="伯珊" w:date="2020-05-28T10:07:00Z">
                    <w:rPr>
                      <w:rFonts w:ascii="細明體" w:eastAsia="細明體" w:hAnsi="細明體" w:cs="Courier New"/>
                      <w:sz w:val="20"/>
                      <w:szCs w:val="20"/>
                    </w:rPr>
                  </w:rPrChange>
                </w:rPr>
                <w:lastRenderedPageBreak/>
                <w:t>2020/3/5</w:t>
              </w:r>
            </w:ins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6" w:author="伯珊" w:date="2020-05-28T10:07:00Z">
              <w:tcPr>
                <w:tcW w:w="10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6B2A2F" w:rsidRPr="006B2A2F" w:rsidRDefault="006B2A2F" w:rsidP="006B2A2F">
            <w:pPr>
              <w:rPr>
                <w:ins w:id="297" w:author="伯珊" w:date="2020-05-28T10:04:00Z"/>
                <w:rFonts w:ascii="新細明體" w:hAnsi="新細明體" w:cs="Courier New" w:hint="eastAsia"/>
                <w:sz w:val="20"/>
                <w:szCs w:val="20"/>
                <w:rPrChange w:id="298" w:author="伯珊" w:date="2020-05-28T10:07:00Z">
                  <w:rPr>
                    <w:ins w:id="299" w:author="伯珊" w:date="2020-05-28T10:04:00Z"/>
                    <w:rFonts w:ascii="新細明體" w:hAnsi="新細明體" w:cs="Courier New" w:hint="eastAsia"/>
                  </w:rPr>
                </w:rPrChange>
              </w:rPr>
            </w:pPr>
            <w:ins w:id="300" w:author="伯珊" w:date="2020-05-28T10:06:00Z">
              <w:r w:rsidRPr="006B2A2F">
                <w:rPr>
                  <w:rFonts w:ascii="新細明體" w:hAnsi="新細明體" w:cs="Courier New" w:hint="eastAsia"/>
                  <w:sz w:val="20"/>
                  <w:szCs w:val="20"/>
                  <w:rPrChange w:id="301" w:author="伯珊" w:date="2020-05-28T10:07:00Z">
                    <w:rPr>
                      <w:rFonts w:ascii="新細明體" w:hAnsi="新細明體" w:cs="Courier New" w:hint="eastAsia"/>
                      <w:sz w:val="20"/>
                      <w:szCs w:val="20"/>
                    </w:rPr>
                  </w:rPrChange>
                </w:rPr>
                <w:t>14</w:t>
              </w:r>
            </w:ins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2" w:author="伯珊" w:date="2020-05-28T10:07:00Z">
              <w:tcPr>
                <w:tcW w:w="39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6B2A2F" w:rsidRPr="006B2A2F" w:rsidRDefault="006B2A2F" w:rsidP="006B2A2F">
            <w:pPr>
              <w:rPr>
                <w:ins w:id="303" w:author="伯珊" w:date="2020-05-28T10:04:00Z"/>
                <w:rFonts w:hint="eastAsia"/>
                <w:color w:val="000000"/>
                <w:sz w:val="20"/>
                <w:szCs w:val="20"/>
                <w:rPrChange w:id="304" w:author="伯珊" w:date="2020-05-28T10:07:00Z">
                  <w:rPr>
                    <w:ins w:id="305" w:author="伯珊" w:date="2020-05-28T10:04:00Z"/>
                    <w:rFonts w:hint="eastAsia"/>
                    <w:color w:val="000000"/>
                  </w:rPr>
                </w:rPrChange>
              </w:rPr>
              <w:pPrChange w:id="306" w:author="伯珊" w:date="2020-05-28T10:06:00Z">
                <w:pPr/>
              </w:pPrChange>
            </w:pPr>
            <w:ins w:id="307" w:author="伯珊" w:date="2020-05-28T10:06:00Z">
              <w:r w:rsidRPr="006B2A2F">
                <w:rPr>
                  <w:rFonts w:hint="eastAsia"/>
                  <w:sz w:val="20"/>
                  <w:szCs w:val="20"/>
                  <w:rPrChange w:id="308" w:author="伯珊" w:date="2020-05-28T10:07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109Q1</w:t>
              </w:r>
              <w:r w:rsidRPr="006B2A2F">
                <w:rPr>
                  <w:rFonts w:hint="eastAsia"/>
                  <w:sz w:val="20"/>
                  <w:szCs w:val="20"/>
                  <w:rPrChange w:id="309" w:author="伯珊" w:date="2020-05-28T10:07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新險商品理賠導入</w:t>
              </w:r>
              <w:r w:rsidRPr="006B2A2F">
                <w:rPr>
                  <w:rFonts w:hint="eastAsia"/>
                  <w:sz w:val="20"/>
                  <w:szCs w:val="20"/>
                  <w:rPrChange w:id="310" w:author="伯珊" w:date="2020-05-28T10:07:00Z">
                    <w:rPr>
                      <w:rFonts w:hint="eastAsia"/>
                      <w:sz w:val="20"/>
                      <w:szCs w:val="20"/>
                    </w:rPr>
                  </w:rPrChange>
                </w:rPr>
                <w:t>(</w:t>
              </w:r>
              <w:r w:rsidRPr="006B2A2F">
                <w:rPr>
                  <w:rFonts w:hint="eastAsia"/>
                  <w:sz w:val="20"/>
                  <w:szCs w:val="20"/>
                  <w:rPrChange w:id="311" w:author="伯珊" w:date="2020-05-28T10:07:00Z">
                    <w:rPr>
                      <w:rFonts w:hint="eastAsia"/>
                      <w:sz w:val="20"/>
                      <w:szCs w:val="20"/>
                    </w:rPr>
                  </w:rPrChange>
                </w:rPr>
                <w:t>申請書</w:t>
              </w:r>
              <w:r w:rsidRPr="006B2A2F">
                <w:rPr>
                  <w:rFonts w:ascii="Arial" w:hAnsi="Arial" w:cs="Arial"/>
                  <w:color w:val="5B7389"/>
                  <w:sz w:val="20"/>
                  <w:szCs w:val="20"/>
                  <w:rPrChange w:id="312" w:author="伯珊" w:date="2020-05-28T10:07:00Z">
                    <w:rPr>
                      <w:rFonts w:ascii="Arial" w:hAnsi="Arial" w:cs="Arial"/>
                      <w:color w:val="5B7389"/>
                      <w:sz w:val="18"/>
                      <w:szCs w:val="18"/>
                    </w:rPr>
                  </w:rPrChange>
                </w:rPr>
                <w:t>200215000489</w:t>
              </w:r>
              <w:r w:rsidRPr="006B2A2F">
                <w:rPr>
                  <w:rFonts w:hint="eastAsia"/>
                  <w:sz w:val="20"/>
                  <w:szCs w:val="20"/>
                  <w:rPrChange w:id="313" w:author="伯珊" w:date="2020-05-28T10:07:00Z">
                    <w:rPr>
                      <w:rFonts w:hint="eastAsia"/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4" w:author="伯珊" w:date="2020-05-28T10:07:00Z">
              <w:tcPr>
                <w:tcW w:w="1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6B2A2F" w:rsidRPr="006B2A2F" w:rsidRDefault="006B2A2F" w:rsidP="006B2A2F">
            <w:pPr>
              <w:rPr>
                <w:ins w:id="315" w:author="伯珊" w:date="2020-05-28T10:04:00Z"/>
                <w:rFonts w:ascii="細明體" w:eastAsia="細明體" w:hAnsi="細明體" w:hint="eastAsia"/>
                <w:kern w:val="0"/>
                <w:sz w:val="20"/>
                <w:szCs w:val="20"/>
                <w:rPrChange w:id="316" w:author="伯珊" w:date="2020-05-28T10:07:00Z">
                  <w:rPr>
                    <w:ins w:id="317" w:author="伯珊" w:date="2020-05-28T10:04:00Z"/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</w:pPr>
            <w:ins w:id="318" w:author="伯珊" w:date="2020-05-28T10:06:00Z">
              <w:r w:rsidRPr="006B2A2F">
                <w:rPr>
                  <w:rFonts w:ascii="細明體" w:eastAsia="細明體" w:hAnsi="細明體" w:cs="Courier New" w:hint="eastAsia"/>
                  <w:sz w:val="20"/>
                  <w:szCs w:val="20"/>
                  <w:rPrChange w:id="319" w:author="伯珊" w:date="2020-05-28T10:0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龎伯珊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0" w:author="伯珊" w:date="2020-05-28T10:07:00Z"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6B2A2F" w:rsidRPr="006B2A2F" w:rsidRDefault="006B2A2F" w:rsidP="006B2A2F">
            <w:pPr>
              <w:rPr>
                <w:ins w:id="321" w:author="伯珊" w:date="2020-05-28T10:04:00Z"/>
                <w:color w:val="000000"/>
                <w:sz w:val="20"/>
                <w:szCs w:val="20"/>
                <w:rPrChange w:id="322" w:author="伯珊" w:date="2020-05-28T10:07:00Z">
                  <w:rPr>
                    <w:ins w:id="323" w:author="伯珊" w:date="2020-05-28T10:04:00Z"/>
                    <w:color w:val="000000"/>
                  </w:rPr>
                </w:rPrChange>
              </w:rPr>
            </w:pPr>
            <w:ins w:id="324" w:author="伯珊" w:date="2020-05-28T10:06:00Z">
              <w:r w:rsidRPr="006B2A2F">
                <w:rPr>
                  <w:rFonts w:hint="eastAsia"/>
                  <w:color w:val="000000"/>
                  <w:sz w:val="20"/>
                  <w:szCs w:val="20"/>
                  <w:rPrChange w:id="325" w:author="伯珊" w:date="2020-05-28T10:07:00Z">
                    <w:rPr>
                      <w:rFonts w:hint="eastAsia"/>
                      <w:color w:val="000000"/>
                      <w:sz w:val="20"/>
                      <w:szCs w:val="20"/>
                    </w:rPr>
                  </w:rPrChange>
                </w:rPr>
                <w:t>200219</w:t>
              </w:r>
              <w:r w:rsidRPr="006B2A2F">
                <w:rPr>
                  <w:color w:val="000000"/>
                  <w:sz w:val="20"/>
                  <w:szCs w:val="20"/>
                  <w:rPrChange w:id="326" w:author="伯珊" w:date="2020-05-28T10:07:00Z">
                    <w:rPr>
                      <w:color w:val="000000"/>
                      <w:sz w:val="20"/>
                      <w:szCs w:val="20"/>
                    </w:rPr>
                  </w:rPrChange>
                </w:rPr>
                <w:t>002241</w:t>
              </w:r>
            </w:ins>
          </w:p>
        </w:tc>
      </w:tr>
    </w:tbl>
    <w:p w:rsidR="00F7301A" w:rsidRDefault="00F730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622D9" w:rsidRDefault="00C622D9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C622D9">
              <w:rPr>
                <w:rFonts w:ascii="細明體" w:eastAsia="細明體" w:hAnsi="細明體" w:hint="eastAsia"/>
                <w:sz w:val="20"/>
                <w:szCs w:val="20"/>
              </w:rPr>
              <w:t>每日產生DTAGA111內容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E765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724B23" w:rsidP="004C7E4A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產生新增理賠保險金之下拉選項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F7301A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F7301A" w:rsidRDefault="00F7301A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F7301A" w:rsidRPr="00C235AC" w:rsidRDefault="00F7301A">
            <w:pPr>
              <w:rPr>
                <w:rFonts w:hint="eastAsia"/>
                <w:sz w:val="20"/>
                <w:szCs w:val="20"/>
              </w:rPr>
            </w:pPr>
            <w:r w:rsidRPr="00F7301A">
              <w:rPr>
                <w:rFonts w:hint="eastAsia"/>
                <w:sz w:val="20"/>
                <w:szCs w:val="20"/>
              </w:rPr>
              <w:t>投資型險別種類判斷模組</w:t>
            </w:r>
          </w:p>
        </w:tc>
        <w:tc>
          <w:tcPr>
            <w:tcW w:w="4176" w:type="dxa"/>
          </w:tcPr>
          <w:p w:rsidR="00F7301A" w:rsidRPr="006170A9" w:rsidRDefault="00F7301A" w:rsidP="001255EF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F7301A">
              <w:rPr>
                <w:rFonts w:ascii="Arial" w:hAnsi="Arial" w:cs="Arial"/>
                <w:color w:val="000000"/>
                <w:sz w:val="20"/>
                <w:szCs w:val="20"/>
              </w:rPr>
              <w:t>AK_A0Z002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6170A9" w:rsidRDefault="00F52DFE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DTAGA111</w:t>
            </w:r>
          </w:p>
        </w:tc>
        <w:tc>
          <w:tcPr>
            <w:tcW w:w="3870" w:type="dxa"/>
          </w:tcPr>
          <w:p w:rsidR="00CE765A" w:rsidRPr="00F52DFE" w:rsidRDefault="00F52D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2DFE">
              <w:rPr>
                <w:rFonts w:hint="eastAsia"/>
                <w:sz w:val="20"/>
                <w:szCs w:val="20"/>
              </w:rPr>
              <w:t>險別對應可理賠項目檔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B1464B" w:rsidRDefault="00B1464B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F52DFE" w:rsidRDefault="00F52DFE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清檔</w:t>
      </w:r>
      <w:r>
        <w:rPr>
          <w:rFonts w:hint="eastAsia"/>
          <w:kern w:val="2"/>
          <w:szCs w:val="24"/>
          <w:lang w:eastAsia="zh-TW"/>
        </w:rPr>
        <w:t xml:space="preserve"> DTAGA111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Pr="000350EF" w:rsidRDefault="00F52DFE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</w:t>
      </w:r>
      <w:r w:rsidR="000350EF">
        <w:rPr>
          <w:rFonts w:ascii="Arial" w:hAnsi="Arial" w:cs="Arial" w:hint="eastAsia"/>
          <w:color w:val="000000"/>
          <w:lang w:eastAsia="zh-TW"/>
        </w:rPr>
        <w:t>處理</w:t>
      </w:r>
      <w:r w:rsidRPr="00F52DFE">
        <w:rPr>
          <w:rFonts w:ascii="Verdana" w:eastAsia="細明體" w:hAnsi="Verdana"/>
          <w:bCs/>
        </w:rPr>
        <w:t>DTAGA101_DEATH_VALUE</w:t>
      </w:r>
      <w:r w:rsidR="000350EF">
        <w:rPr>
          <w:rFonts w:ascii="Arial" w:hAnsi="Arial" w:cs="Arial" w:hint="eastAsia"/>
          <w:color w:val="000000"/>
          <w:lang w:eastAsia="zh-TW"/>
        </w:rPr>
        <w:t>：</w:t>
      </w:r>
    </w:p>
    <w:p w:rsidR="00C51092" w:rsidRDefault="00CE765A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F52DFE">
        <w:rPr>
          <w:rStyle w:val="SoDAField"/>
          <w:rFonts w:ascii="細明體" w:eastAsia="細明體" w:hAnsi="細明體" w:hint="eastAsia"/>
          <w:caps/>
        </w:rPr>
        <w:t>DEAD_PROC_CODE</w:t>
      </w:r>
      <w:r w:rsidR="00F52DFE">
        <w:rPr>
          <w:rFonts w:hint="eastAsia"/>
          <w:kern w:val="2"/>
          <w:szCs w:val="24"/>
          <w:lang w:eastAsia="zh-TW"/>
        </w:rPr>
        <w:t xml:space="preserve">  =  </w:t>
      </w:r>
      <w:r w:rsidR="00F52DFE">
        <w:rPr>
          <w:kern w:val="2"/>
          <w:szCs w:val="24"/>
          <w:lang w:eastAsia="zh-TW"/>
        </w:rPr>
        <w:t>‘</w:t>
      </w:r>
      <w:r w:rsidR="00F52DFE">
        <w:rPr>
          <w:rFonts w:hint="eastAsia"/>
          <w:kern w:val="2"/>
          <w:szCs w:val="24"/>
          <w:lang w:eastAsia="zh-TW"/>
        </w:rPr>
        <w:t>1</w:t>
      </w:r>
      <w:r w:rsidR="00F52DFE">
        <w:rPr>
          <w:kern w:val="2"/>
          <w:szCs w:val="24"/>
          <w:lang w:eastAsia="zh-TW"/>
        </w:rPr>
        <w:t>’</w:t>
      </w:r>
      <w:r w:rsidR="00C51092"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F52DFE" w:rsidRDefault="00F52DFE" w:rsidP="00F52D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F52DF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F52DFE" w:rsidP="00F52DF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DEAD_PROC_NO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F52DF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F52DF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DEAD_PROC_NAME</w:t>
            </w:r>
          </w:p>
        </w:tc>
      </w:tr>
    </w:tbl>
    <w:p w:rsidR="00F52DFE" w:rsidRDefault="00F52DFE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Style w:val="SoDAField"/>
          <w:rFonts w:ascii="細明體" w:eastAsia="細明體" w:hAnsi="細明體" w:hint="eastAsia"/>
          <w:caps/>
          <w:color w:val="000000"/>
        </w:rPr>
        <w:t>full_dis_code</w:t>
      </w:r>
      <w:r>
        <w:rPr>
          <w:rFonts w:hint="eastAsia"/>
          <w:kern w:val="2"/>
          <w:szCs w:val="24"/>
          <w:lang w:eastAsia="zh-TW"/>
        </w:rPr>
        <w:t xml:space="preserve"> 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F52DFE" w:rsidRDefault="00F52DFE" w:rsidP="00F52D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F52DF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lastRenderedPageBreak/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F52DF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full_dis_no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6F7388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F52DF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FULL_DIS_NAME</w:t>
            </w:r>
          </w:p>
        </w:tc>
      </w:tr>
    </w:tbl>
    <w:p w:rsidR="00F52DFE" w:rsidRDefault="00F52DFE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Style w:val="SoDAField"/>
          <w:rFonts w:ascii="細明體" w:eastAsia="細明體" w:hAnsi="細明體" w:hint="eastAsia"/>
          <w:caps/>
        </w:rPr>
        <w:t>undue_prem_code</w:t>
      </w:r>
      <w:r>
        <w:rPr>
          <w:rFonts w:hint="eastAsia"/>
          <w:kern w:val="2"/>
          <w:szCs w:val="24"/>
          <w:lang w:eastAsia="zh-TW"/>
        </w:rPr>
        <w:t xml:space="preserve"> 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F52DFE" w:rsidRDefault="00F52DFE" w:rsidP="00F52D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F52DF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A6386B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  <w:t>UNDue_PREM_NO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F52DF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FF0000"/>
              </w:rPr>
              <w:t>UNDue_PREM_NAME</w:t>
            </w:r>
          </w:p>
        </w:tc>
      </w:tr>
    </w:tbl>
    <w:p w:rsidR="00F52DFE" w:rsidRDefault="00F52DFE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A6386B">
        <w:rPr>
          <w:rStyle w:val="SoDAField"/>
          <w:rFonts w:ascii="細明體" w:eastAsia="細明體" w:hAnsi="細明體" w:hint="eastAsia"/>
          <w:caps/>
          <w:color w:val="000000"/>
        </w:rPr>
        <w:t>cancer_death_CODE</w:t>
      </w:r>
      <w:r>
        <w:rPr>
          <w:rFonts w:hint="eastAsia"/>
          <w:kern w:val="2"/>
          <w:szCs w:val="24"/>
          <w:lang w:eastAsia="zh-TW"/>
        </w:rPr>
        <w:t xml:space="preserve"> 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F52DFE" w:rsidRDefault="00F52DFE" w:rsidP="00F52D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F52DF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433E31" w:rsidRDefault="00F52DF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Default="00A6386B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cancer_death_NO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F52DF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F52DF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2DFE" w:rsidRDefault="00F52DF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2DFE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cancer_death_name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012CDE">
            <w:pPr>
              <w:rPr>
                <w:rFonts w:ascii="Arial" w:hAnsi="Arial" w:cs="Arial" w:hint="eastAsia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012CDE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</w:tbl>
    <w:p w:rsidR="00151DAB" w:rsidRPr="00151DAB" w:rsidRDefault="00151DAB" w:rsidP="00151DAB">
      <w:pPr>
        <w:pStyle w:val="ac"/>
        <w:numPr>
          <w:ilvl w:val="0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1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1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2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2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2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2"/>
          <w:numId w:val="10"/>
        </w:numPr>
        <w:ind w:leftChars="0"/>
        <w:rPr>
          <w:rFonts w:hint="eastAsia"/>
          <w:vanish/>
          <w:sz w:val="20"/>
        </w:rPr>
      </w:pPr>
    </w:p>
    <w:p w:rsidR="00151DAB" w:rsidRPr="00151DAB" w:rsidRDefault="00151DAB" w:rsidP="00151DAB">
      <w:pPr>
        <w:pStyle w:val="ac"/>
        <w:numPr>
          <w:ilvl w:val="2"/>
          <w:numId w:val="10"/>
        </w:numPr>
        <w:ind w:leftChars="0"/>
        <w:rPr>
          <w:rFonts w:hint="eastAsia"/>
          <w:vanish/>
          <w:sz w:val="20"/>
        </w:rPr>
      </w:pPr>
    </w:p>
    <w:p w:rsidR="00151DAB" w:rsidRDefault="00151DAB" w:rsidP="00151D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DEAD_PROC_CODE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OR </w:t>
      </w:r>
      <w:r w:rsidRPr="00545917">
        <w:rPr>
          <w:kern w:val="2"/>
          <w:szCs w:val="24"/>
          <w:lang w:eastAsia="zh-TW"/>
        </w:rPr>
        <w:t>SEC_DEAD</w:t>
      </w:r>
      <w:r>
        <w:rPr>
          <w:rFonts w:hint="eastAsia"/>
          <w:kern w:val="2"/>
          <w:szCs w:val="24"/>
          <w:lang w:eastAsia="zh-TW"/>
        </w:rPr>
        <w:t xml:space="preserve">_CODE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OR </w:t>
      </w:r>
      <w:r w:rsidRPr="00545917">
        <w:rPr>
          <w:kern w:val="2"/>
          <w:szCs w:val="24"/>
          <w:lang w:eastAsia="zh-TW"/>
        </w:rPr>
        <w:t>CANCER_DEATH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身故</w:t>
      </w:r>
      <w:r>
        <w:rPr>
          <w:rFonts w:hint="eastAsia"/>
          <w:kern w:val="2"/>
          <w:szCs w:val="24"/>
          <w:lang w:eastAsia="zh-TW"/>
        </w:rPr>
        <w:t>)</w:t>
      </w:r>
    </w:p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以險別</w:t>
      </w:r>
      <w:r>
        <w:rPr>
          <w:rFonts w:hint="eastAsia"/>
          <w:kern w:val="2"/>
          <w:szCs w:val="24"/>
          <w:lang w:eastAsia="zh-TW"/>
        </w:rPr>
        <w:t>CALL</w:t>
      </w:r>
      <w:r w:rsidRPr="00997B83">
        <w:rPr>
          <w:rFonts w:hint="eastAsia"/>
          <w:kern w:val="2"/>
          <w:szCs w:val="24"/>
          <w:lang w:eastAsia="zh-TW"/>
        </w:rPr>
        <w:t>投資型險別種類判斷模組</w:t>
      </w:r>
      <w:r w:rsidRPr="00545917">
        <w:rPr>
          <w:kern w:val="2"/>
          <w:szCs w:val="24"/>
          <w:lang w:eastAsia="zh-TW"/>
        </w:rPr>
        <w:t>AK_A0Z002</w:t>
      </w:r>
      <w:r>
        <w:rPr>
          <w:rFonts w:hint="eastAsia"/>
          <w:kern w:val="2"/>
          <w:szCs w:val="24"/>
          <w:lang w:eastAsia="zh-TW"/>
        </w:rPr>
        <w:t>.doJudge()</w:t>
      </w:r>
      <w:r>
        <w:rPr>
          <w:rFonts w:hint="eastAsia"/>
          <w:kern w:val="2"/>
          <w:szCs w:val="24"/>
          <w:lang w:eastAsia="zh-TW"/>
        </w:rPr>
        <w:t>，回傳</w:t>
      </w:r>
      <w:r w:rsidRPr="00545917">
        <w:rPr>
          <w:kern w:val="2"/>
          <w:szCs w:val="24"/>
          <w:lang w:eastAsia="zh-TW"/>
        </w:rPr>
        <w:t>AK_A0Z002_bo</w:t>
      </w:r>
    </w:p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545917">
        <w:rPr>
          <w:kern w:val="2"/>
          <w:szCs w:val="24"/>
          <w:lang w:eastAsia="zh-TW"/>
        </w:rPr>
        <w:t>AK_A0Z002_bo</w:t>
      </w:r>
      <w:r>
        <w:rPr>
          <w:rFonts w:hint="eastAsia"/>
          <w:kern w:val="2"/>
          <w:szCs w:val="24"/>
          <w:lang w:eastAsia="zh-TW"/>
        </w:rPr>
        <w:t>.</w:t>
      </w:r>
      <w:r w:rsidRPr="00545917">
        <w:rPr>
          <w:kern w:val="2"/>
          <w:szCs w:val="24"/>
          <w:lang w:eastAsia="zh-TW"/>
        </w:rPr>
        <w:t>isINV_PROD()</w:t>
      </w:r>
      <w:r>
        <w:rPr>
          <w:rFonts w:hint="eastAsia"/>
          <w:kern w:val="2"/>
          <w:szCs w:val="24"/>
          <w:lang w:eastAsia="zh-TW"/>
        </w:rPr>
        <w:t xml:space="preserve"> = TRUE(</w:t>
      </w:r>
      <w:r>
        <w:rPr>
          <w:rFonts w:hint="eastAsia"/>
          <w:kern w:val="2"/>
          <w:szCs w:val="24"/>
          <w:lang w:eastAsia="zh-TW"/>
        </w:rPr>
        <w:t>是投資型商品</w:t>
      </w:r>
      <w:r>
        <w:rPr>
          <w:rFonts w:hint="eastAsia"/>
          <w:kern w:val="2"/>
          <w:szCs w:val="24"/>
          <w:lang w:eastAsia="zh-TW"/>
        </w:rPr>
        <w:t>)</w:t>
      </w:r>
    </w:p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B7E9B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5B7E9B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B7E9B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5B7E9B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B7E9B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5B7E9B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B7E9B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5B7E9B">
              <w:rPr>
                <w:rFonts w:ascii="新細明體" w:hAnsi="新細明體" w:cs="Arial Unicode MS" w:hint="eastAsia"/>
                <w:szCs w:val="24"/>
              </w:rPr>
              <w:t>PBA1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保單價值-投資型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8E30B2">
              <w:rPr>
                <w:rFonts w:ascii="新細明體" w:hAnsi="新細明體" w:cs="Arial Unicode MS" w:hint="eastAsia"/>
                <w:szCs w:val="24"/>
              </w:rPr>
              <w:t>PBA1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保單價值-投資型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545917">
              <w:rPr>
                <w:rFonts w:ascii="新細明體" w:hAnsi="新細明體" w:cs="Arial Unicode MS"/>
                <w:szCs w:val="24"/>
              </w:rPr>
              <w:t>QBA1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沖回_保單價值-投資型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545917">
              <w:rPr>
                <w:rFonts w:ascii="新細明體" w:hAnsi="新細明體" w:cs="Arial Unicode MS"/>
                <w:szCs w:val="24"/>
              </w:rPr>
              <w:t>PPZ6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投資收益紅利_本金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545917">
              <w:rPr>
                <w:rFonts w:ascii="新細明體" w:hAnsi="新細明體" w:cs="Arial Unicode MS"/>
                <w:szCs w:val="24"/>
              </w:rPr>
              <w:t>PPZ6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投資收益紅利_本金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QKZ6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沖回_投資收益紅利_本金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PQZ7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投資收益紅利_利息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PQZ7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投資收益紅利_利息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QKZ7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沖回_投資收益紅利_利息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BJ04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投資型主約危險保費(未到期)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BJ04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投資型主約危險保費(未到期)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997B83">
              <w:rPr>
                <w:rFonts w:ascii="新細明體" w:hAnsi="新細明體" w:cs="Arial Unicode MS"/>
                <w:szCs w:val="24"/>
              </w:rPr>
              <w:t>BJL1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97B83">
              <w:rPr>
                <w:rFonts w:ascii="新細明體" w:hAnsi="新細明體" w:hint="eastAsia"/>
                <w:color w:val="000000"/>
                <w:sz w:val="20"/>
              </w:rPr>
              <w:t>投資型主約危險保費(解除)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B0143B">
              <w:rPr>
                <w:rFonts w:ascii="新細明體" w:hAnsi="新細明體" w:cs="Arial Unicode MS"/>
                <w:szCs w:val="24"/>
              </w:rPr>
              <w:t>JAZ6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B0143B">
              <w:rPr>
                <w:rFonts w:ascii="新細明體" w:hAnsi="新細明體" w:hint="eastAsia"/>
                <w:color w:val="000000"/>
                <w:sz w:val="20"/>
              </w:rPr>
              <w:t>投資型附約危險保費(未到期)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B0143B">
              <w:rPr>
                <w:rFonts w:ascii="新細明體" w:hAnsi="新細明體" w:cs="Arial Unicode MS"/>
                <w:szCs w:val="24"/>
              </w:rPr>
              <w:t>JAZ6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B0143B">
              <w:rPr>
                <w:rFonts w:ascii="新細明體" w:hAnsi="新細明體" w:hint="eastAsia"/>
                <w:color w:val="000000"/>
                <w:sz w:val="20"/>
              </w:rPr>
              <w:t>投資型附約危險保費(未到期)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B0143B">
              <w:rPr>
                <w:rFonts w:ascii="新細明體" w:hAnsi="新細明體" w:cs="Arial Unicode MS"/>
                <w:szCs w:val="24"/>
              </w:rPr>
              <w:t>JAL2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B0143B">
              <w:rPr>
                <w:rFonts w:ascii="新細明體" w:hAnsi="新細明體" w:hint="eastAsia"/>
                <w:color w:val="000000"/>
                <w:sz w:val="20"/>
              </w:rPr>
              <w:t>投資型附約危險保費(解除)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2313A">
              <w:rPr>
                <w:rFonts w:ascii="新細明體" w:hAnsi="新細明體" w:cs="Arial Unicode MS"/>
                <w:szCs w:val="24"/>
              </w:rPr>
              <w:t>BBA4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2313A">
              <w:rPr>
                <w:rFonts w:ascii="新細明體" w:hAnsi="新細明體" w:hint="eastAsia"/>
                <w:color w:val="000000"/>
                <w:sz w:val="20"/>
              </w:rPr>
              <w:t>保單價值-傳統型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2313A">
              <w:rPr>
                <w:rFonts w:ascii="新細明體" w:hAnsi="新細明體" w:cs="Arial Unicode MS"/>
                <w:szCs w:val="24"/>
              </w:rPr>
              <w:t>BBA4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2313A">
              <w:rPr>
                <w:rFonts w:ascii="新細明體" w:hAnsi="新細明體" w:hint="eastAsia"/>
                <w:color w:val="000000"/>
                <w:sz w:val="20"/>
              </w:rPr>
              <w:t>保單價值-傳統型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2313A">
              <w:rPr>
                <w:rFonts w:ascii="新細明體" w:hAnsi="新細明體" w:cs="Arial Unicode MS"/>
                <w:szCs w:val="24"/>
              </w:rPr>
              <w:t>MBA4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2313A">
              <w:rPr>
                <w:rFonts w:ascii="新細明體" w:hAnsi="新細明體" w:hint="eastAsia"/>
                <w:color w:val="000000"/>
                <w:sz w:val="20"/>
              </w:rPr>
              <w:t>沖回_保單價值-傳統型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2313A">
              <w:rPr>
                <w:rFonts w:ascii="新細明體" w:hAnsi="新細明體" w:cs="Arial Unicode MS"/>
                <w:szCs w:val="24"/>
              </w:rPr>
              <w:t>BKZ2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2313A">
              <w:rPr>
                <w:rFonts w:ascii="新細明體" w:hAnsi="新細明體" w:hint="eastAsia"/>
                <w:color w:val="000000"/>
                <w:sz w:val="20"/>
              </w:rPr>
              <w:t>紅利給付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2313A">
              <w:rPr>
                <w:rFonts w:ascii="新細明體" w:hAnsi="新細明體" w:cs="Arial Unicode MS"/>
                <w:szCs w:val="24"/>
              </w:rPr>
              <w:t>BKZ2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2313A">
              <w:rPr>
                <w:rFonts w:ascii="新細明體" w:hAnsi="新細明體" w:hint="eastAsia"/>
                <w:color w:val="000000"/>
                <w:sz w:val="20"/>
              </w:rPr>
              <w:t>紅利給付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2313A">
              <w:rPr>
                <w:rFonts w:ascii="新細明體" w:hAnsi="新細明體" w:cs="Arial Unicode MS"/>
                <w:szCs w:val="24"/>
              </w:rPr>
              <w:t>MKZ2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2313A">
              <w:rPr>
                <w:rFonts w:ascii="新細明體" w:hAnsi="新細明體" w:hint="eastAsia"/>
                <w:color w:val="000000"/>
                <w:sz w:val="20"/>
              </w:rPr>
              <w:t>沖回_紅利給付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BJ02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定特解約金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BJ02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定特解約金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BJ03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配特解約金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BJ03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配特解約金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BJ05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傷害險部分解約金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BJ05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傷害險部分解約金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JAZ5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所繳保險費的退還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497EC3">
              <w:rPr>
                <w:rFonts w:ascii="新細明體" w:hAnsi="新細明體" w:cs="Arial Unicode MS"/>
                <w:szCs w:val="24"/>
              </w:rPr>
              <w:t>JAZ5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497EC3">
              <w:rPr>
                <w:rFonts w:ascii="新細明體" w:hAnsi="新細明體" w:hint="eastAsia"/>
                <w:color w:val="000000"/>
                <w:sz w:val="20"/>
              </w:rPr>
              <w:t>所繳保險費的退還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BLA3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545917"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死殘增額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BLA3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死殘增額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BLA3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/>
                <w:color w:val="000000"/>
                <w:sz w:val="20"/>
              </w:rPr>
              <w:t>L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沖回_死差增額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DCZ1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CCW4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延滯息所得稅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GDXC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補收保費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CBW2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印花稅</w:t>
            </w:r>
          </w:p>
        </w:tc>
      </w:tr>
    </w:tbl>
    <w:p w:rsidR="00151DAB" w:rsidRDefault="00151DAB" w:rsidP="00151D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Default="00151DAB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433E31" w:rsidRDefault="00151DAB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8E30B2" w:rsidRDefault="00151DAB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151DAB">
              <w:rPr>
                <w:rFonts w:ascii="新細明體" w:hAnsi="新細明體" w:cs="Arial Unicode MS"/>
                <w:szCs w:val="24"/>
              </w:rPr>
              <w:t>JAZ4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8E30B2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151DAB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1DAB" w:rsidRPr="00545917" w:rsidRDefault="00151DAB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1DAB" w:rsidRPr="00545917" w:rsidRDefault="00151DAB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51DAB">
              <w:rPr>
                <w:rFonts w:ascii="新細明體" w:hAnsi="新細明體" w:hint="eastAsia"/>
                <w:color w:val="000000"/>
                <w:sz w:val="20"/>
              </w:rPr>
              <w:t>溢繳保費</w:t>
            </w:r>
          </w:p>
        </w:tc>
      </w:tr>
    </w:tbl>
    <w:p w:rsidR="00F7301A" w:rsidRDefault="00151DAB" w:rsidP="00151D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151DAB" w:rsidRDefault="00151DAB" w:rsidP="00151D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151DAB">
        <w:rPr>
          <w:kern w:val="2"/>
          <w:szCs w:val="24"/>
          <w:lang w:eastAsia="zh-TW"/>
        </w:rPr>
        <w:t>FULL_DIS</w:t>
      </w:r>
      <w:r>
        <w:rPr>
          <w:rFonts w:hint="eastAsia"/>
          <w:kern w:val="2"/>
          <w:szCs w:val="24"/>
          <w:lang w:eastAsia="zh-TW"/>
        </w:rPr>
        <w:t xml:space="preserve">_CODE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 xml:space="preserve"> OR </w:t>
      </w:r>
      <w:r w:rsidRPr="00151DAB">
        <w:rPr>
          <w:kern w:val="2"/>
          <w:szCs w:val="24"/>
          <w:lang w:eastAsia="zh-TW"/>
        </w:rPr>
        <w:t>SEC_FULL</w:t>
      </w:r>
      <w:r>
        <w:rPr>
          <w:rFonts w:hint="eastAsia"/>
          <w:kern w:val="2"/>
          <w:szCs w:val="24"/>
          <w:lang w:eastAsia="zh-TW"/>
        </w:rPr>
        <w:t xml:space="preserve">_CODE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全殘</w:t>
      </w:r>
      <w:r>
        <w:rPr>
          <w:rFonts w:hint="eastAsia"/>
          <w:kern w:val="2"/>
          <w:szCs w:val="24"/>
          <w:lang w:eastAsia="zh-TW"/>
        </w:rPr>
        <w:t>)</w:t>
      </w:r>
    </w:p>
    <w:p w:rsidR="00FA0E44" w:rsidRDefault="00FA0E44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Default="00FA0E44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433E31" w:rsidRDefault="00FA0E44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FA0E44">
              <w:rPr>
                <w:rFonts w:ascii="新細明體" w:hAnsi="新細明體" w:cs="Arial Unicode MS"/>
                <w:szCs w:val="24"/>
              </w:rPr>
              <w:t>DCZ1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545917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A0E44"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FA0E44" w:rsidRDefault="00FA0E44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Default="00FA0E44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433E31" w:rsidRDefault="00FA0E44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FA0E44">
              <w:rPr>
                <w:rFonts w:ascii="新細明體" w:hAnsi="新細明體" w:cs="Arial Unicode MS"/>
                <w:szCs w:val="24"/>
              </w:rPr>
              <w:t>CCW4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545917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A0E44">
              <w:rPr>
                <w:rFonts w:ascii="新細明體" w:hAnsi="新細明體" w:hint="eastAsia"/>
                <w:color w:val="000000"/>
                <w:sz w:val="20"/>
              </w:rPr>
              <w:t>延滯息所得稅</w:t>
            </w:r>
          </w:p>
        </w:tc>
      </w:tr>
    </w:tbl>
    <w:p w:rsidR="00FA0E44" w:rsidRDefault="00FA0E44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Default="00FA0E44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433E31" w:rsidRDefault="00FA0E44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FA0E44">
              <w:rPr>
                <w:rFonts w:ascii="新細明體" w:hAnsi="新細明體" w:cs="Arial Unicode MS"/>
                <w:szCs w:val="24"/>
              </w:rPr>
              <w:t>GDXC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545917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A0E44">
              <w:rPr>
                <w:rFonts w:ascii="新細明體" w:hAnsi="新細明體" w:hint="eastAsia"/>
                <w:color w:val="000000"/>
                <w:sz w:val="20"/>
              </w:rPr>
              <w:t>補收保費</w:t>
            </w:r>
          </w:p>
        </w:tc>
      </w:tr>
    </w:tbl>
    <w:p w:rsidR="00FA0E44" w:rsidRDefault="00FA0E44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Default="00FA0E44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433E31" w:rsidRDefault="00FA0E44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FA0E44">
              <w:rPr>
                <w:rFonts w:ascii="新細明體" w:hAnsi="新細明體" w:cs="Arial Unicode MS"/>
                <w:szCs w:val="24"/>
              </w:rPr>
              <w:t>CBW2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545917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A0E44">
              <w:rPr>
                <w:rFonts w:ascii="新細明體" w:hAnsi="新細明體" w:hint="eastAsia"/>
                <w:color w:val="000000"/>
                <w:sz w:val="20"/>
              </w:rPr>
              <w:t>印花稅</w:t>
            </w:r>
          </w:p>
        </w:tc>
      </w:tr>
    </w:tbl>
    <w:p w:rsidR="00FA0E44" w:rsidRDefault="00FA0E44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Default="00FA0E44" w:rsidP="0052599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433E31" w:rsidRDefault="00FA0E44" w:rsidP="0052599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Arial" w:hAnsi="Arial" w:cs="Arial" w:hint="eastAsia"/>
                <w:sz w:val="20"/>
              </w:rPr>
            </w:pPr>
            <w:r w:rsidRPr="008E30B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8E30B2"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8E30B2" w:rsidRDefault="00FA0E44" w:rsidP="00525996">
            <w:pPr>
              <w:rPr>
                <w:rFonts w:ascii="新細明體" w:hAnsi="新細明體" w:cs="Arial" w:hint="eastAsia"/>
                <w:sz w:val="20"/>
              </w:rPr>
            </w:pPr>
            <w:r w:rsidRPr="008E30B2">
              <w:rPr>
                <w:rFonts w:ascii="新細明體" w:hAnsi="新細明體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pStyle w:val="aa"/>
              <w:widowControl/>
              <w:ind w:left="0"/>
              <w:rPr>
                <w:rFonts w:ascii="新細明體" w:hAnsi="新細明體" w:cs="Arial Unicode MS"/>
                <w:szCs w:val="24"/>
              </w:rPr>
            </w:pPr>
            <w:r w:rsidRPr="00FA0E44">
              <w:rPr>
                <w:rFonts w:ascii="新細明體" w:hAnsi="新細明體" w:cs="Arial Unicode MS"/>
                <w:szCs w:val="24"/>
              </w:rPr>
              <w:t>JAZ4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cs="Arial" w:hint="eastAsia"/>
                <w:sz w:val="20"/>
              </w:rPr>
            </w:pPr>
            <w:r w:rsidRPr="00545917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8E30B2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FA0E44" w:rsidTr="0052599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0E44" w:rsidRPr="00545917" w:rsidRDefault="00FA0E44" w:rsidP="00525996">
            <w:pPr>
              <w:rPr>
                <w:rFonts w:ascii="Arial" w:hAnsi="Arial" w:cs="Arial"/>
                <w:sz w:val="20"/>
              </w:rPr>
            </w:pPr>
            <w:r w:rsidRPr="00545917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0E44" w:rsidRPr="00545917" w:rsidRDefault="00FA0E44" w:rsidP="00525996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A0E44">
              <w:rPr>
                <w:rFonts w:ascii="新細明體" w:hAnsi="新細明體" w:hint="eastAsia"/>
                <w:color w:val="000000"/>
                <w:sz w:val="20"/>
              </w:rPr>
              <w:t>溢繳保費</w:t>
            </w:r>
          </w:p>
        </w:tc>
      </w:tr>
    </w:tbl>
    <w:p w:rsidR="00151DAB" w:rsidRPr="00F7301A" w:rsidRDefault="00FA0E44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A6386B" w:rsidRPr="000350EF" w:rsidRDefault="00A6386B" w:rsidP="00FA0E4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A6386B">
        <w:rPr>
          <w:rFonts w:ascii="Verdana" w:eastAsia="細明體" w:hAnsi="Verdana"/>
          <w:bCs/>
          <w:lang w:eastAsia="zh-TW"/>
        </w:rPr>
        <w:t>DTAGA102_DISA_VALUE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A6386B" w:rsidRDefault="00A6386B" w:rsidP="00CD150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Style w:val="SoDAField"/>
          <w:rFonts w:ascii="細明體" w:hAnsi="細明體"/>
          <w:caps/>
        </w:rPr>
        <w:t>DISB_</w:t>
      </w:r>
      <w:r>
        <w:rPr>
          <w:rStyle w:val="SoDAField"/>
          <w:rFonts w:ascii="細明體" w:hAnsi="細明體" w:hint="eastAsia"/>
          <w:caps/>
        </w:rPr>
        <w:t>CARE</w:t>
      </w:r>
      <w:r>
        <w:rPr>
          <w:rStyle w:val="SoDAField"/>
          <w:rFonts w:ascii="細明體" w:eastAsia="細明體" w:hAnsi="細明體" w:hint="eastAsia"/>
          <w:caps/>
        </w:rPr>
        <w:t>_</w:t>
      </w:r>
      <w:r>
        <w:rPr>
          <w:rStyle w:val="SoDAField"/>
          <w:rFonts w:ascii="細明體" w:eastAsia="細明體" w:hAnsi="細明體"/>
          <w:caps/>
        </w:rPr>
        <w:t>CODE</w:t>
      </w:r>
      <w:r w:rsidR="00236DD6">
        <w:rPr>
          <w:rStyle w:val="SoDAField"/>
          <w:rFonts w:ascii="細明體" w:eastAsia="細明體" w:hAnsi="細明體" w:hint="eastAsia"/>
          <w:caps/>
          <w:lang w:eastAsia="zh-TW"/>
        </w:rPr>
        <w:t>、</w:t>
      </w:r>
      <w:r w:rsidR="00236DD6" w:rsidRPr="00236DD6">
        <w:rPr>
          <w:rStyle w:val="SoDAField"/>
          <w:rFonts w:ascii="細明體" w:eastAsia="細明體" w:hAnsi="細明體"/>
          <w:caps/>
          <w:lang w:eastAsia="zh-TW"/>
        </w:rPr>
        <w:t>DISB_EQP_CODE</w:t>
      </w:r>
      <w:r w:rsidR="00236DD6">
        <w:rPr>
          <w:rStyle w:val="SoDAField"/>
          <w:rFonts w:ascii="細明體" w:eastAsia="細明體" w:hAnsi="細明體" w:hint="eastAsia"/>
          <w:caps/>
          <w:lang w:eastAsia="zh-TW"/>
        </w:rPr>
        <w:t>、</w:t>
      </w:r>
      <w:r w:rsidR="00236DD6" w:rsidRPr="00236DD6">
        <w:rPr>
          <w:rStyle w:val="SoDAField"/>
          <w:rFonts w:ascii="細明體" w:eastAsia="細明體" w:hAnsi="細明體"/>
          <w:caps/>
          <w:lang w:eastAsia="zh-TW"/>
        </w:rPr>
        <w:t>DISB_CARE_CODE_FIRE</w:t>
      </w:r>
      <w:r w:rsidR="00236DD6">
        <w:rPr>
          <w:rStyle w:val="SoDAField"/>
          <w:rFonts w:ascii="細明體" w:eastAsia="細明體" w:hAnsi="細明體" w:hint="eastAsia"/>
          <w:caps/>
          <w:lang w:eastAsia="zh-TW"/>
        </w:rPr>
        <w:t>、</w:t>
      </w:r>
      <w:r w:rsidR="00236DD6" w:rsidRPr="00236DD6">
        <w:rPr>
          <w:rStyle w:val="SoDAField"/>
          <w:rFonts w:ascii="細明體" w:eastAsia="細明體" w:hAnsi="細明體"/>
          <w:caps/>
          <w:lang w:eastAsia="zh-TW"/>
        </w:rPr>
        <w:t>DISB_CARE_CODE_TRAFFIC</w:t>
      </w:r>
      <w:r w:rsidR="00236DD6">
        <w:rPr>
          <w:rStyle w:val="SoDAField"/>
          <w:rFonts w:ascii="細明體" w:eastAsia="細明體" w:hAnsi="細明體" w:hint="eastAsia"/>
          <w:caps/>
          <w:lang w:eastAsia="zh-TW"/>
        </w:rPr>
        <w:t>、</w:t>
      </w:r>
      <w:r w:rsidR="00236DD6" w:rsidRPr="00236DD6">
        <w:rPr>
          <w:rStyle w:val="SoDAField"/>
          <w:rFonts w:ascii="細明體" w:eastAsia="細明體" w:hAnsi="細明體"/>
          <w:caps/>
          <w:lang w:eastAsia="zh-TW"/>
        </w:rPr>
        <w:t>DISB_CARE_CODE_PLANE</w:t>
      </w:r>
      <w:r w:rsidR="00236DD6">
        <w:rPr>
          <w:rStyle w:val="SoDAField"/>
          <w:rFonts w:ascii="細明體" w:eastAsia="細明體" w:hAnsi="細明體" w:hint="eastAsia"/>
          <w:caps/>
          <w:lang w:eastAsia="zh-TW"/>
        </w:rPr>
        <w:t>、</w:t>
      </w:r>
      <w:r w:rsidR="00236DD6" w:rsidRPr="00236DD6">
        <w:rPr>
          <w:rStyle w:val="SoDAField"/>
          <w:rFonts w:ascii="細明體" w:eastAsia="細明體" w:hAnsi="細明體"/>
          <w:caps/>
          <w:lang w:eastAsia="zh-TW"/>
        </w:rPr>
        <w:t>DISB_CARE_CODE_SEALAND</w:t>
      </w:r>
      <w:r w:rsidR="00236DD6">
        <w:rPr>
          <w:rStyle w:val="SoDAField"/>
          <w:rFonts w:ascii="細明體" w:eastAsia="細明體" w:hAnsi="細明體" w:hint="eastAsia"/>
          <w:caps/>
          <w:lang w:eastAsia="zh-TW"/>
        </w:rPr>
        <w:t>、</w:t>
      </w:r>
      <w:r w:rsidR="00CD1500" w:rsidRPr="00CD1500">
        <w:rPr>
          <w:rStyle w:val="SoDAField"/>
          <w:rFonts w:ascii="細明體" w:eastAsia="細明體" w:hAnsi="細明體"/>
          <w:caps/>
          <w:lang w:eastAsia="zh-TW"/>
        </w:rPr>
        <w:t>DISB_CARE5_CODE</w:t>
      </w:r>
      <w:r>
        <w:rPr>
          <w:rFonts w:hint="eastAsia"/>
          <w:kern w:val="2"/>
          <w:szCs w:val="24"/>
          <w:lang w:eastAsia="zh-TW"/>
        </w:rPr>
        <w:t xml:space="preserve">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A6386B" w:rsidRDefault="00A6386B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3575" w:type="pct"/>
        <w:tblInd w:w="15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5245"/>
      </w:tblGrid>
      <w:tr w:rsidR="00CD1500" w:rsidTr="006B2A2F">
        <w:trPr>
          <w:trHeight w:val="330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</w:t>
            </w:r>
            <w:r w:rsidR="00012CD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2</w:t>
            </w:r>
          </w:p>
        </w:tc>
      </w:tr>
      <w:tr w:rsidR="00CD1500" w:rsidTr="006B2A2F">
        <w:trPr>
          <w:trHeight w:val="330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3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CD1500" w:rsidTr="006B2A2F">
        <w:trPr>
          <w:trHeight w:val="330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3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D1500" w:rsidRDefault="00A6386B" w:rsidP="006B2A2F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>
              <w:rPr>
                <w:rStyle w:val="SoDAField"/>
                <w:rFonts w:ascii="細明體" w:hAnsi="細明體"/>
                <w:caps/>
              </w:rPr>
              <w:t>DISB_</w:t>
            </w:r>
            <w:r>
              <w:rPr>
                <w:rStyle w:val="SoDAField"/>
                <w:rFonts w:ascii="細明體" w:hAnsi="細明體" w:hint="eastAsia"/>
                <w:caps/>
              </w:rPr>
              <w:t>CARE_NO</w:t>
            </w:r>
          </w:p>
          <w:p w:rsidR="00CD1500" w:rsidRDefault="00236DD6" w:rsidP="006B2A2F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DISB_EQP_NO</w:t>
            </w:r>
          </w:p>
          <w:p w:rsidR="00CD1500" w:rsidRDefault="00236DD6" w:rsidP="006B2A2F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DISB_CARE_NO_FIRE</w:t>
            </w:r>
          </w:p>
          <w:p w:rsidR="00CD1500" w:rsidRDefault="00236DD6" w:rsidP="006B2A2F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DISB_CARE_NO_TRAFFIC</w:t>
            </w:r>
          </w:p>
          <w:p w:rsidR="00CD1500" w:rsidRDefault="00236DD6" w:rsidP="006B2A2F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DISB_CARE_NO_PLANE</w:t>
            </w:r>
          </w:p>
          <w:p w:rsidR="00A6386B" w:rsidRDefault="00236DD6" w:rsidP="006B2A2F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DISB_CARE_NO_SEALAND</w:t>
            </w:r>
          </w:p>
          <w:p w:rsidR="00CD1500" w:rsidRPr="006B2A2F" w:rsidRDefault="00CD1500" w:rsidP="006B2A2F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CD1500">
              <w:rPr>
                <w:rFonts w:ascii="新細明體" w:hAnsi="新細明體" w:cs="Arial Unicode MS"/>
                <w:szCs w:val="24"/>
              </w:rPr>
              <w:t>DISB_CARE5_NO</w:t>
            </w:r>
          </w:p>
        </w:tc>
      </w:tr>
      <w:tr w:rsidR="00CD1500" w:rsidTr="006B2A2F">
        <w:trPr>
          <w:trHeight w:val="330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3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B</w:t>
            </w:r>
          </w:p>
        </w:tc>
      </w:tr>
      <w:tr w:rsidR="00CD1500" w:rsidTr="006B2A2F">
        <w:trPr>
          <w:trHeight w:val="330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3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rPr>
                <w:rStyle w:val="SoDAField"/>
                <w:rFonts w:ascii="細明體" w:hAnsi="細明體"/>
                <w:caps/>
              </w:rPr>
            </w:pPr>
            <w:r>
              <w:rPr>
                <w:rStyle w:val="SoDAField"/>
                <w:rFonts w:ascii="細明體" w:hAnsi="細明體"/>
                <w:caps/>
              </w:rPr>
              <w:t>DISB_</w:t>
            </w:r>
            <w:r>
              <w:rPr>
                <w:rStyle w:val="SoDAField"/>
                <w:rFonts w:ascii="細明體" w:hAnsi="細明體" w:hint="eastAsia"/>
                <w:caps/>
              </w:rPr>
              <w:t>CARE</w:t>
            </w:r>
            <w:r>
              <w:rPr>
                <w:rStyle w:val="SoDAField"/>
                <w:rFonts w:ascii="細明體" w:hAnsi="細明體"/>
                <w:caps/>
              </w:rPr>
              <w:t>_NAME</w:t>
            </w:r>
          </w:p>
          <w:p w:rsidR="00CD1500" w:rsidRDefault="00CD1500" w:rsidP="00CD1500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DISB_EQP_</w:t>
            </w:r>
            <w:r>
              <w:rPr>
                <w:rStyle w:val="SoDAField"/>
                <w:rFonts w:ascii="細明體" w:hAnsi="細明體"/>
                <w:caps/>
              </w:rPr>
              <w:t>NAME</w:t>
            </w:r>
          </w:p>
          <w:p w:rsidR="00CD1500" w:rsidRDefault="00CD1500" w:rsidP="00CD1500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>
              <w:rPr>
                <w:rStyle w:val="SoDAField"/>
                <w:rFonts w:ascii="細明體" w:hAnsi="細明體"/>
                <w:caps/>
              </w:rPr>
              <w:t>DISB_CARE_NAME</w:t>
            </w:r>
            <w:r w:rsidRPr="00236DD6">
              <w:rPr>
                <w:rStyle w:val="SoDAField"/>
                <w:rFonts w:ascii="細明體" w:hAnsi="細明體"/>
                <w:caps/>
              </w:rPr>
              <w:t>_FIRE</w:t>
            </w:r>
          </w:p>
          <w:p w:rsidR="00CD1500" w:rsidRDefault="00CD1500" w:rsidP="00CD1500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DISB_CARE_N</w:t>
            </w:r>
            <w:r>
              <w:rPr>
                <w:rStyle w:val="SoDAField"/>
                <w:rFonts w:ascii="細明體" w:hAnsi="細明體"/>
                <w:caps/>
              </w:rPr>
              <w:t>AME</w:t>
            </w:r>
            <w:r w:rsidRPr="00236DD6">
              <w:rPr>
                <w:rStyle w:val="SoDAField"/>
                <w:rFonts w:ascii="細明體" w:hAnsi="細明體"/>
                <w:caps/>
              </w:rPr>
              <w:t>_TRAFFIC</w:t>
            </w:r>
          </w:p>
          <w:p w:rsidR="00CD1500" w:rsidRDefault="00CD1500" w:rsidP="00CD1500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 w:rsidRPr="00236DD6">
              <w:rPr>
                <w:rStyle w:val="SoDAField"/>
                <w:rFonts w:ascii="細明體" w:hAnsi="細明體"/>
                <w:caps/>
              </w:rPr>
              <w:t>DISB_CARE_N</w:t>
            </w:r>
            <w:r>
              <w:rPr>
                <w:rStyle w:val="SoDAField"/>
                <w:rFonts w:ascii="細明體" w:hAnsi="細明體"/>
                <w:caps/>
              </w:rPr>
              <w:t>AME</w:t>
            </w:r>
            <w:r w:rsidRPr="00236DD6">
              <w:rPr>
                <w:rStyle w:val="SoDAField"/>
                <w:rFonts w:ascii="細明體" w:hAnsi="細明體"/>
                <w:caps/>
              </w:rPr>
              <w:t>_PLANE</w:t>
            </w:r>
          </w:p>
          <w:p w:rsidR="00CD1500" w:rsidRDefault="00CD1500" w:rsidP="00CD1500">
            <w:pPr>
              <w:pStyle w:val="aa"/>
              <w:widowControl/>
              <w:ind w:left="0"/>
              <w:rPr>
                <w:rStyle w:val="SoDAField"/>
                <w:rFonts w:ascii="細明體" w:hAnsi="細明體"/>
                <w:caps/>
              </w:rPr>
            </w:pPr>
            <w:r>
              <w:rPr>
                <w:rStyle w:val="SoDAField"/>
                <w:rFonts w:ascii="細明體" w:hAnsi="細明體"/>
                <w:caps/>
              </w:rPr>
              <w:t>DISB_CARE_NAME</w:t>
            </w:r>
            <w:r w:rsidRPr="00236DD6">
              <w:rPr>
                <w:rStyle w:val="SoDAField"/>
                <w:rFonts w:ascii="細明體" w:hAnsi="細明體"/>
                <w:caps/>
              </w:rPr>
              <w:t>_SEALAND</w:t>
            </w:r>
          </w:p>
          <w:p w:rsidR="00CD1500" w:rsidRPr="005B1A20" w:rsidRDefault="00CD1500" w:rsidP="00CD1500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CD1500">
              <w:rPr>
                <w:rFonts w:ascii="新細明體" w:hAnsi="新細明體" w:cs="Arial Unicode MS"/>
              </w:rPr>
              <w:t>DISB_CARE5_N</w:t>
            </w:r>
            <w:r>
              <w:rPr>
                <w:rFonts w:ascii="新細明體" w:hAnsi="新細明體" w:cs="Arial Unicode MS"/>
              </w:rPr>
              <w:t>AME</w:t>
            </w:r>
          </w:p>
        </w:tc>
      </w:tr>
    </w:tbl>
    <w:p w:rsidR="008D55A0" w:rsidRDefault="008D55A0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0247A9" w:rsidRDefault="000247A9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Style w:val="SoDAField"/>
          <w:rFonts w:ascii="細明體" w:hAnsi="細明體"/>
          <w:caps/>
        </w:rPr>
        <w:t>DISB_</w:t>
      </w:r>
      <w:r>
        <w:rPr>
          <w:rStyle w:val="SoDAField"/>
          <w:rFonts w:ascii="細明體" w:hAnsi="細明體" w:hint="eastAsia"/>
          <w:caps/>
          <w:lang w:eastAsia="zh-TW"/>
        </w:rPr>
        <w:t>SPC_4</w:t>
      </w:r>
      <w:r>
        <w:rPr>
          <w:rFonts w:hint="eastAsia"/>
          <w:kern w:val="2"/>
          <w:szCs w:val="24"/>
          <w:lang w:eastAsia="zh-TW"/>
        </w:rPr>
        <w:t xml:space="preserve"> 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0247A9" w:rsidRDefault="000247A9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247A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47A9" w:rsidRDefault="000247A9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47A9" w:rsidRPr="00433E31" w:rsidRDefault="000247A9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DTAGA102</w:t>
            </w:r>
          </w:p>
        </w:tc>
      </w:tr>
      <w:tr w:rsidR="000247A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47A9" w:rsidRDefault="000247A9" w:rsidP="00EB4C0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47A9" w:rsidRPr="00433E31" w:rsidRDefault="000247A9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247A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47A9" w:rsidRDefault="000247A9" w:rsidP="00EB4C08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47A9" w:rsidRDefault="000247A9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hAnsi="細明體" w:hint="eastAsia"/>
                <w:caps/>
              </w:rPr>
              <w:t>BBK2</w:t>
            </w:r>
          </w:p>
        </w:tc>
      </w:tr>
      <w:tr w:rsidR="000247A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47A9" w:rsidRDefault="000247A9" w:rsidP="00EB4C08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47A9" w:rsidRPr="005B1A20" w:rsidRDefault="000247A9" w:rsidP="00EB4C08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0247A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247A9" w:rsidRDefault="000247A9" w:rsidP="00EB4C0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247A9" w:rsidRPr="000247A9" w:rsidRDefault="000247A9" w:rsidP="00EB4C08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0247A9">
              <w:rPr>
                <w:color w:val="2A00FF"/>
                <w:kern w:val="0"/>
                <w:sz w:val="20"/>
                <w:szCs w:val="20"/>
                <w:highlight w:val="white"/>
              </w:rPr>
              <w:t>全殘關懷保險金</w:t>
            </w:r>
          </w:p>
        </w:tc>
      </w:tr>
    </w:tbl>
    <w:p w:rsidR="000247A9" w:rsidRDefault="000247A9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A6386B" w:rsidRPr="000350EF" w:rsidRDefault="00A6386B" w:rsidP="00FA0E4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A6386B">
        <w:rPr>
          <w:rFonts w:ascii="Verdana" w:eastAsia="細明體" w:hAnsi="Verdana"/>
          <w:bCs/>
          <w:lang w:eastAsia="zh-TW"/>
        </w:rPr>
        <w:t>DTAGA103_WP_PREMIUM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A6386B" w:rsidRDefault="00A6386B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Style w:val="SoDAField"/>
          <w:rFonts w:ascii="細明體" w:eastAsia="細明體" w:hAnsi="細明體"/>
          <w:caps/>
          <w:color w:val="000000"/>
        </w:rPr>
        <w:t>CLAIM_</w:t>
      </w:r>
      <w:r>
        <w:rPr>
          <w:rStyle w:val="SoDAField"/>
          <w:rFonts w:ascii="細明體" w:eastAsia="細明體" w:hAnsi="細明體" w:hint="eastAsia"/>
          <w:caps/>
          <w:color w:val="000000"/>
        </w:rPr>
        <w:t>NO</w:t>
      </w:r>
      <w:r>
        <w:rPr>
          <w:rFonts w:hint="eastAsia"/>
          <w:kern w:val="2"/>
          <w:szCs w:val="24"/>
          <w:lang w:eastAsia="zh-TW"/>
        </w:rPr>
        <w:t xml:space="preserve">  </w:t>
      </w:r>
      <w:r>
        <w:rPr>
          <w:rFonts w:hint="eastAsia"/>
          <w:kern w:val="2"/>
          <w:szCs w:val="24"/>
          <w:lang w:eastAsia="zh-TW"/>
        </w:rPr>
        <w:t>不為空值</w:t>
      </w:r>
      <w:r w:rsidRPr="00C51092">
        <w:rPr>
          <w:rFonts w:hint="eastAsia"/>
          <w:kern w:val="2"/>
          <w:szCs w:val="24"/>
          <w:lang w:eastAsia="zh-TW"/>
        </w:rPr>
        <w:t xml:space="preserve"> </w:t>
      </w:r>
    </w:p>
    <w:p w:rsidR="00A6386B" w:rsidRDefault="00A6386B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</w:t>
            </w:r>
            <w:r w:rsidR="00012CD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3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CLAIM_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J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hint="eastAsia"/>
                <w:caps/>
                <w:color w:val="000000"/>
              </w:rPr>
              <w:t>CLAIM_NAME</w:t>
            </w:r>
          </w:p>
        </w:tc>
      </w:tr>
    </w:tbl>
    <w:p w:rsidR="008D55A0" w:rsidRDefault="008D55A0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A6386B" w:rsidRPr="000350EF" w:rsidRDefault="00A6386B" w:rsidP="00FA0E4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A6386B">
        <w:rPr>
          <w:rFonts w:ascii="Verdana" w:eastAsia="細明體" w:hAnsi="Verdana"/>
          <w:bCs/>
        </w:rPr>
        <w:t>DTAGA10</w:t>
      </w:r>
      <w:r w:rsidRPr="00A6386B">
        <w:rPr>
          <w:rFonts w:ascii="Verdana" w:eastAsia="細明體" w:hAnsi="Verdana"/>
          <w:bCs/>
          <w:lang w:eastAsia="zh-TW"/>
        </w:rPr>
        <w:t>4_CRITICAL_VALUE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A6386B" w:rsidRDefault="00A6386B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RISK</w:t>
      </w:r>
      <w:r>
        <w:rPr>
          <w:rStyle w:val="SoDAField"/>
          <w:rFonts w:ascii="細明體" w:eastAsia="細明體" w:hAnsi="細明體"/>
          <w:caps/>
        </w:rPr>
        <w:t>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6386B" w:rsidRDefault="00A6386B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</w:t>
            </w:r>
            <w:r w:rsidR="00012CD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4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/>
                <w:caps/>
              </w:rPr>
              <w:t>RISK_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C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hAnsi="細明體" w:hint="eastAsia"/>
                <w:sz w:val="20"/>
              </w:rPr>
              <w:t>RISK_NAME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CA2812" w:rsidRDefault="00CA2812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Fonts w:ascii="細明體" w:eastAsia="細明體" w:hAnsi="細明體" w:hint="eastAsia"/>
          <w:caps/>
          <w:lang w:eastAsia="zh-TW"/>
        </w:rPr>
        <w:t>IM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  <w:lang w:eastAsia="zh-TW"/>
        </w:rPr>
        <w:t>pefct_code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CA2812" w:rsidRDefault="00CA2812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A281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2812" w:rsidRDefault="00CA2812" w:rsidP="000D15B5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2812" w:rsidRPr="00433E31" w:rsidRDefault="00CA2812" w:rsidP="000D15B5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DTAGA104</w:t>
            </w:r>
          </w:p>
        </w:tc>
      </w:tr>
      <w:tr w:rsidR="00CA281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2812" w:rsidRDefault="00CA2812" w:rsidP="000D15B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2812" w:rsidRPr="00433E31" w:rsidRDefault="00CA2812" w:rsidP="000D15B5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CA281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2812" w:rsidRDefault="00CA2812" w:rsidP="000D15B5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2812" w:rsidRDefault="00CA2812" w:rsidP="000D15B5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im_pefct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CA281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2812" w:rsidRDefault="00CA2812" w:rsidP="000D15B5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2812" w:rsidRPr="005B1A20" w:rsidRDefault="00CA2812" w:rsidP="000D15B5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C</w:t>
            </w:r>
          </w:p>
        </w:tc>
      </w:tr>
      <w:tr w:rsidR="00CA281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2812" w:rsidRDefault="00CA2812" w:rsidP="000D15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A2812" w:rsidRPr="005B1A20" w:rsidRDefault="00CA2812" w:rsidP="000D15B5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hAnsi="細明體" w:hint="eastAsia"/>
                <w:sz w:val="20"/>
              </w:rPr>
              <w:t>IM_PEFCT_NAME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8D55A0" w:rsidRDefault="008D55A0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A6386B" w:rsidRPr="000350EF" w:rsidRDefault="00A6386B" w:rsidP="00FA0E4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A6386B">
        <w:rPr>
          <w:rFonts w:ascii="Verdana" w:eastAsia="細明體" w:hAnsi="Verdana"/>
          <w:bCs/>
          <w:lang w:eastAsia="zh-TW"/>
        </w:rPr>
        <w:t>DTAGA105_ENDLIFE_VALUE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A6386B" w:rsidRDefault="00A6386B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/>
          <w:caps/>
          <w:color w:val="000000"/>
        </w:rPr>
        <w:t>END_LIFE</w:t>
      </w:r>
      <w:r>
        <w:rPr>
          <w:rStyle w:val="SoDAField"/>
          <w:rFonts w:ascii="細明體" w:eastAsia="細明體" w:hAnsi="細明體" w:hint="eastAsia"/>
          <w:caps/>
          <w:color w:val="000000"/>
        </w:rPr>
        <w:t>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6386B" w:rsidRDefault="00A6386B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</w:t>
            </w:r>
            <w:r w:rsidR="00012CD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5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END_LIFE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_no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D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END_LIFE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_na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A6386B" w:rsidRDefault="00A6386B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0000"/>
        </w:rPr>
        <w:t>CANCER_CARE_CODE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6386B" w:rsidRDefault="00A6386B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</w:t>
            </w:r>
            <w:r w:rsidR="00012CD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5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433E31" w:rsidRDefault="00A6386B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Default="00A6386B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CANCER_CARE_NO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D</w:t>
            </w:r>
          </w:p>
        </w:tc>
      </w:tr>
      <w:tr w:rsidR="00A6386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86B" w:rsidRDefault="00A6386B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86B" w:rsidRPr="005B1A20" w:rsidRDefault="00A6386B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CANCER_CARE_NAME</w:t>
            </w:r>
          </w:p>
        </w:tc>
      </w:tr>
    </w:tbl>
    <w:p w:rsidR="008D55A0" w:rsidRDefault="008D55A0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012CDE" w:rsidRPr="000350EF" w:rsidRDefault="00012CDE" w:rsidP="00FA0E4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逐筆處理</w:t>
      </w:r>
      <w:bookmarkStart w:id="327" w:name="OLE_LINK2"/>
      <w:r w:rsidRPr="00012CDE">
        <w:rPr>
          <w:rFonts w:ascii="Verdana" w:eastAsia="細明體" w:hAnsi="Verdana"/>
          <w:bCs/>
          <w:lang w:eastAsia="zh-TW"/>
        </w:rPr>
        <w:t>DTAGA106</w:t>
      </w:r>
      <w:bookmarkEnd w:id="327"/>
      <w:r w:rsidRPr="00012CDE">
        <w:rPr>
          <w:rFonts w:ascii="Verdana" w:eastAsia="細明體" w:hAnsi="Verdana"/>
          <w:bCs/>
          <w:lang w:eastAsia="zh-TW"/>
        </w:rPr>
        <w:t>_HOSP_DAILY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DAY_HOSP_CODE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DAY_HOSP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DAY_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HOSP_NAME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LONG_HOSP_CODE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LONG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HOSP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/>
                <w:caps/>
                <w:sz w:val="20"/>
              </w:rPr>
              <w:t>LONG_HOSP_</w:t>
            </w:r>
            <w:r>
              <w:rPr>
                <w:rFonts w:ascii="細明體" w:eastAsia="細明體" w:hAnsi="細明體" w:hint="eastAsia"/>
                <w:caps/>
                <w:sz w:val="20"/>
              </w:rPr>
              <w:t>N</w:t>
            </w:r>
            <w:r>
              <w:rPr>
                <w:rFonts w:ascii="細明體" w:eastAsia="細明體" w:hAnsi="細明體"/>
                <w:caps/>
                <w:sz w:val="20"/>
              </w:rPr>
              <w:t>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HOME_CARE_CODE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HOME_CARE_NO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HOME_CARE_NAME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HOSP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BACK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C</w:t>
      </w:r>
      <w:r>
        <w:rPr>
          <w:rStyle w:val="SoDAField"/>
          <w:rFonts w:ascii="細明體" w:eastAsia="細明體" w:hAnsi="細明體"/>
          <w:caps/>
        </w:rPr>
        <w:t>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HOSP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BACK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/>
                <w:caps/>
                <w:sz w:val="20"/>
              </w:rPr>
              <w:t>HOSP_B</w:t>
            </w:r>
            <w:r>
              <w:rPr>
                <w:rFonts w:ascii="細明體" w:eastAsia="細明體" w:hAnsi="細明體" w:hint="eastAsia"/>
                <w:caps/>
                <w:sz w:val="20"/>
              </w:rPr>
              <w:t>A</w:t>
            </w:r>
            <w:r>
              <w:rPr>
                <w:rFonts w:ascii="細明體" w:eastAsia="細明體" w:hAnsi="細明體"/>
                <w:caps/>
                <w:sz w:val="20"/>
              </w:rPr>
              <w:t>CK_</w:t>
            </w:r>
            <w:r>
              <w:rPr>
                <w:rFonts w:ascii="細明體" w:eastAsia="細明體" w:hAnsi="細明體" w:hint="eastAsia"/>
                <w:caps/>
                <w:sz w:val="20"/>
              </w:rPr>
              <w:t>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ICU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HOSP</w:t>
      </w:r>
      <w:r>
        <w:rPr>
          <w:rStyle w:val="SoDAField"/>
          <w:rFonts w:ascii="細明體" w:eastAsia="細明體" w:hAnsi="細明體"/>
          <w:caps/>
        </w:rPr>
        <w:t>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ICU_HOSP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ICU_HOSP_NAME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LONG_HOSP_CODE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LONG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HOSP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/>
                <w:caps/>
                <w:sz w:val="20"/>
              </w:rPr>
              <w:t>LONG_HOSP_</w:t>
            </w:r>
            <w:r>
              <w:rPr>
                <w:rFonts w:ascii="細明體" w:eastAsia="細明體" w:hAnsi="細明體" w:hint="eastAsia"/>
                <w:caps/>
                <w:sz w:val="20"/>
              </w:rPr>
              <w:t>N</w:t>
            </w:r>
            <w:r>
              <w:rPr>
                <w:rFonts w:ascii="細明體" w:eastAsia="細明體" w:hAnsi="細明體"/>
                <w:caps/>
                <w:sz w:val="20"/>
              </w:rPr>
              <w:t>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EMEGY</w:t>
      </w:r>
      <w:r>
        <w:rPr>
          <w:rStyle w:val="SoDAField"/>
          <w:rFonts w:ascii="細明體" w:eastAsia="細明體" w:hAnsi="細明體"/>
          <w:caps/>
        </w:rPr>
        <w:t>_COD</w:t>
      </w:r>
      <w:r>
        <w:rPr>
          <w:rStyle w:val="SoDAField"/>
          <w:rFonts w:ascii="細明體" w:eastAsia="細明體" w:hAnsi="細明體" w:hint="eastAsia"/>
          <w:caps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EMEGY_NO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EMEGY_NAME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EMEGY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SEND</w:t>
      </w:r>
      <w:r>
        <w:rPr>
          <w:rStyle w:val="SoDAField"/>
          <w:rFonts w:ascii="細明體" w:eastAsia="細明體" w:hAnsi="細明體"/>
          <w:caps/>
        </w:rPr>
        <w:t>_COD</w:t>
      </w:r>
      <w:r>
        <w:rPr>
          <w:rStyle w:val="SoDAField"/>
          <w:rFonts w:ascii="細明體" w:eastAsia="細明體" w:hAnsi="細明體" w:hint="eastAsia"/>
          <w:caps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EMEGY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SEND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EMEGY</w:t>
            </w:r>
            <w:r>
              <w:rPr>
                <w:rFonts w:ascii="細明體" w:eastAsia="細明體" w:hAnsi="細明體"/>
                <w:caps/>
                <w:sz w:val="20"/>
              </w:rPr>
              <w:t>_</w:t>
            </w:r>
            <w:r>
              <w:rPr>
                <w:rFonts w:ascii="細明體" w:eastAsia="細明體" w:hAnsi="細明體" w:hint="eastAsia"/>
                <w:caps/>
                <w:sz w:val="20"/>
              </w:rPr>
              <w:t>SEND</w:t>
            </w:r>
            <w:r>
              <w:rPr>
                <w:rFonts w:ascii="細明體" w:eastAsia="細明體" w:hAnsi="細明體"/>
                <w:caps/>
                <w:sz w:val="20"/>
              </w:rPr>
              <w:t>_</w:t>
            </w:r>
            <w:r>
              <w:rPr>
                <w:rFonts w:ascii="細明體" w:eastAsia="細明體" w:hAnsi="細明體" w:hint="eastAsia"/>
                <w:caps/>
                <w:sz w:val="20"/>
              </w:rPr>
              <w:t>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H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BURN</w:t>
      </w:r>
      <w:r>
        <w:rPr>
          <w:rStyle w:val="SoDAField"/>
          <w:rFonts w:ascii="細明體" w:eastAsia="細明體" w:hAnsi="細明體"/>
          <w:caps/>
        </w:rPr>
        <w:t>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H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BURN_NO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3"/>
                <w:rFonts w:ascii="細明體" w:eastAsia="細明體" w:hAnsi="細明體"/>
                <w:caps/>
                <w:sz w:val="20"/>
              </w:rPr>
              <w:t>H_</w:t>
            </w:r>
            <w:r>
              <w:rPr>
                <w:rStyle w:val="a3"/>
                <w:rFonts w:ascii="細明體" w:eastAsia="細明體" w:hAnsi="細明體" w:hint="eastAsia"/>
                <w:caps/>
                <w:sz w:val="20"/>
              </w:rPr>
              <w:t>BURN</w:t>
            </w:r>
            <w:r>
              <w:rPr>
                <w:rStyle w:val="a3"/>
                <w:rFonts w:ascii="細明體" w:eastAsia="細明體" w:hAnsi="細明體"/>
                <w:caps/>
                <w:sz w:val="20"/>
              </w:rPr>
              <w:t>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M_BURN</w:t>
      </w:r>
      <w:r>
        <w:rPr>
          <w:rStyle w:val="SoDAField"/>
          <w:rFonts w:ascii="細明體" w:eastAsia="細明體" w:hAnsi="細明體"/>
          <w:caps/>
        </w:rPr>
        <w:t>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M_BURN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M_BURN_NAME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BURN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BACK</w:t>
      </w:r>
      <w:r>
        <w:rPr>
          <w:rStyle w:val="SoDAField"/>
          <w:rFonts w:ascii="細明體" w:eastAsia="細明體" w:hAnsi="細明體"/>
          <w:caps/>
        </w:rPr>
        <w:t>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BURN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BACK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BURN</w:t>
            </w:r>
            <w:r>
              <w:rPr>
                <w:rStyle w:val="a5"/>
                <w:rFonts w:ascii="細明體" w:eastAsia="細明體" w:hAnsi="細明體"/>
                <w:caps/>
                <w:sz w:val="20"/>
              </w:rPr>
              <w:t>_</w:t>
            </w: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BACK</w:t>
            </w:r>
            <w:r>
              <w:rPr>
                <w:rStyle w:val="a5"/>
                <w:rFonts w:ascii="細明體" w:eastAsia="細明體" w:hAnsi="細明體"/>
                <w:caps/>
                <w:sz w:val="20"/>
              </w:rPr>
              <w:t>_</w:t>
            </w: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OP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PAY_CODE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OP_PAY_NO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A80BF3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5"/>
                <w:rFonts w:ascii="細明體" w:eastAsia="細明體" w:hAnsi="細明體"/>
                <w:caps/>
                <w:sz w:val="20"/>
              </w:rPr>
              <w:t>OP_</w:t>
            </w: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PAY_NAME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="00A80BF3">
        <w:rPr>
          <w:rStyle w:val="SoDAField"/>
          <w:rFonts w:ascii="細明體" w:eastAsia="細明體" w:hAnsi="細明體" w:hint="eastAsia"/>
          <w:caps/>
        </w:rPr>
        <w:t>OP_CARE</w:t>
      </w:r>
      <w:r w:rsidR="00A80BF3">
        <w:rPr>
          <w:rStyle w:val="SoDAField"/>
          <w:rFonts w:ascii="細明體" w:eastAsia="細明體" w:hAnsi="細明體" w:hint="eastAsia"/>
          <w:b/>
          <w:bCs/>
          <w:caps/>
        </w:rPr>
        <w:t>_CODE</w:t>
      </w:r>
      <w:r w:rsidR="00A80BF3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A80BF3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OP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CARE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A80BF3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5"/>
                <w:rFonts w:ascii="細明體" w:eastAsia="細明體" w:hAnsi="細明體"/>
                <w:caps/>
                <w:sz w:val="20"/>
              </w:rPr>
              <w:t>OP_CARE_</w:t>
            </w: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NAME</w:t>
            </w:r>
            <w:r w:rsidR="00012CDE"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="00A80BF3">
        <w:rPr>
          <w:rStyle w:val="SoDAField"/>
          <w:rFonts w:ascii="細明體" w:eastAsia="細明體" w:hAnsi="細明體" w:hint="eastAsia"/>
          <w:b/>
          <w:bCs/>
          <w:caps/>
        </w:rPr>
        <w:t>TIME_OP_CODE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A80BF3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TIME_OP_NO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A80BF3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TIME_OP_NAME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="00A80BF3">
        <w:rPr>
          <w:rStyle w:val="SoDAField"/>
          <w:rFonts w:ascii="細明體" w:eastAsia="細明體" w:hAnsi="細明體" w:hint="eastAsia"/>
          <w:b/>
          <w:bCs/>
          <w:caps/>
        </w:rPr>
        <w:t>dAY_MED_CODE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A80BF3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DAY_MED_NO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A80BF3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sz w:val="20"/>
              </w:rPr>
              <w:t>DAY_MED_NAME</w:t>
            </w:r>
          </w:p>
        </w:tc>
      </w:tr>
    </w:tbl>
    <w:p w:rsidR="00012CDE" w:rsidRDefault="00012CD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="00A80BF3" w:rsidRPr="006023E6">
        <w:rPr>
          <w:rStyle w:val="SoDAField"/>
          <w:rFonts w:ascii="細明體" w:eastAsia="細明體" w:hAnsi="細明體" w:hint="eastAsia"/>
          <w:caps/>
          <w:color w:val="008000"/>
        </w:rPr>
        <w:t>BREAST_OP_CODE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012CDE" w:rsidRDefault="00012CD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012CDE" w:rsidP="00012CD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433E31" w:rsidRDefault="00012CDE" w:rsidP="00012CD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Default="00A80BF3" w:rsidP="00012CD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BREAST_OP_NO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012CDE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012CD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2CDE" w:rsidRDefault="00012CDE" w:rsidP="00012CD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12CDE" w:rsidRPr="005B1A20" w:rsidRDefault="00A80BF3" w:rsidP="00012CD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BREAST_OP_NAME</w:t>
            </w:r>
          </w:p>
        </w:tc>
      </w:tr>
    </w:tbl>
    <w:p w:rsidR="00A80BF3" w:rsidRDefault="00A80BF3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6023E6">
        <w:rPr>
          <w:rStyle w:val="SoDAField"/>
          <w:rFonts w:ascii="細明體" w:eastAsia="細明體" w:hAnsi="細明體" w:hint="eastAsia"/>
          <w:caps/>
          <w:color w:val="008000"/>
        </w:rPr>
        <w:t>hys_OP_CODE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80BF3" w:rsidRDefault="00A80BF3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Default="00A80BF3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433E31" w:rsidRDefault="00A80BF3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433E31" w:rsidRDefault="00A80BF3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Default="00A80BF3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hys_OP_NO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5B1A20" w:rsidRDefault="00A80BF3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5B1A20" w:rsidRDefault="00A80BF3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HYS_OP_NAME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A80BF3" w:rsidRDefault="00A80BF3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6023E6">
        <w:rPr>
          <w:rStyle w:val="SoDAField"/>
          <w:rFonts w:ascii="細明體" w:eastAsia="細明體" w:hAnsi="細明體" w:hint="eastAsia"/>
          <w:caps/>
          <w:color w:val="008000"/>
        </w:rPr>
        <w:t>FM_OP_CODE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80BF3" w:rsidRDefault="00A80BF3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Default="00A80BF3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433E31" w:rsidRDefault="00A80BF3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433E31" w:rsidRDefault="00A80BF3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Default="00A80BF3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FM_OP_NO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5B1A20" w:rsidRDefault="00A80BF3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5B1A20" w:rsidRDefault="00A80BF3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FM_OP_NAME</w:t>
            </w:r>
          </w:p>
        </w:tc>
      </w:tr>
    </w:tbl>
    <w:p w:rsidR="00A80BF3" w:rsidRDefault="00A80BF3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6023E6">
        <w:rPr>
          <w:rStyle w:val="SoDAField"/>
          <w:rFonts w:ascii="細明體" w:eastAsia="細明體" w:hAnsi="細明體" w:hint="eastAsia"/>
          <w:caps/>
          <w:color w:val="008000"/>
        </w:rPr>
        <w:t>BABY_HOSP_CODE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A80BF3" w:rsidRDefault="00A80BF3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Default="00A80BF3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433E31" w:rsidRDefault="00A80BF3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433E31" w:rsidRDefault="00A80BF3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Default="00A80BF3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BABY_HOSP_NO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5B1A20" w:rsidRDefault="00A80BF3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A80BF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80BF3" w:rsidRDefault="00A80BF3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0BF3" w:rsidRPr="005B1A20" w:rsidRDefault="00A80BF3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BABY_HOSP_NAME</w:t>
            </w:r>
          </w:p>
        </w:tc>
      </w:tr>
    </w:tbl>
    <w:p w:rsidR="009E218A" w:rsidRPr="009E218A" w:rsidRDefault="009E218A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BONE_HOSP_CODE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9E218A" w:rsidRDefault="009E218A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E218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218A" w:rsidRDefault="009E218A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218A" w:rsidRPr="00433E31" w:rsidRDefault="009E218A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9E218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218A" w:rsidRDefault="009E218A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218A" w:rsidRPr="00433E31" w:rsidRDefault="009E218A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9E218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218A" w:rsidRDefault="009E218A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218A" w:rsidRDefault="009E218A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BONE_HOSP_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9E218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218A" w:rsidRDefault="009E218A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218A" w:rsidRPr="005B1A20" w:rsidRDefault="009E218A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9E218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218A" w:rsidRDefault="009E218A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218A" w:rsidRPr="005B1A20" w:rsidRDefault="009E218A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BONE_HOSP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8831CE" w:rsidRPr="009E218A" w:rsidRDefault="008831C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DIS_JOINT_CODE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8831CE" w:rsidRDefault="008831C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831C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31CE" w:rsidRDefault="008831CE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31CE" w:rsidRPr="00433E31" w:rsidRDefault="008831CE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8831C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CE" w:rsidRDefault="008831CE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31CE" w:rsidRPr="00433E31" w:rsidRDefault="008831CE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831C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CE" w:rsidRDefault="008831CE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31CE" w:rsidRDefault="008831CE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DIS_JOINT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8831C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CE" w:rsidRDefault="008831CE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31CE" w:rsidRPr="005B1A20" w:rsidRDefault="008831CE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8831C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831CE" w:rsidRDefault="008831CE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831CE" w:rsidRPr="005B1A20" w:rsidRDefault="008831CE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DIS_JOINT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A63216" w:rsidRPr="009E218A" w:rsidRDefault="00A63216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GRA_PERIOD_CODE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A63216" w:rsidRDefault="00A63216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63216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216" w:rsidRDefault="00A63216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216" w:rsidRPr="00433E31" w:rsidRDefault="00A63216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A63216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216" w:rsidRDefault="00A63216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216" w:rsidRPr="00433E31" w:rsidRDefault="00A63216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A63216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216" w:rsidRDefault="00A63216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216" w:rsidRDefault="00315902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GRA_PERIOD</w:t>
            </w:r>
            <w:r w:rsidR="00A6321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="00A63216"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A63216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216" w:rsidRDefault="00A63216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216" w:rsidRPr="005B1A20" w:rsidRDefault="00A63216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A63216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63216" w:rsidRDefault="00A63216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3216" w:rsidRPr="005B1A20" w:rsidRDefault="00315902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GRA_PERIOD</w:t>
            </w:r>
            <w:r w:rsidR="00A63216"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315902" w:rsidRPr="009E218A" w:rsidRDefault="00315902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HEAVY_SERG_CODE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315902" w:rsidRDefault="00315902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15902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5902" w:rsidRDefault="00315902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5902" w:rsidRPr="00433E31" w:rsidRDefault="00315902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315902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5902" w:rsidRDefault="00315902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5902" w:rsidRPr="00433E31" w:rsidRDefault="00315902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315902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5902" w:rsidRDefault="00315902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5902" w:rsidRDefault="00315902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HEAVY_SERG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315902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5902" w:rsidRDefault="00315902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5902" w:rsidRPr="005B1A20" w:rsidRDefault="00315902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315902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5902" w:rsidRDefault="00315902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5902" w:rsidRPr="005B1A20" w:rsidRDefault="00315902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HEAVY_SERG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8F722C" w:rsidRPr="009E218A" w:rsidRDefault="008F722C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ACCSW_CODE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8F722C" w:rsidRDefault="008F722C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Default="008F722C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433E31" w:rsidRDefault="008F722C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433E31" w:rsidRDefault="008F722C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Default="008F722C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ACCSW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5B1A20" w:rsidRDefault="008F722C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5B1A20" w:rsidRDefault="008F722C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ACCSW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8F722C" w:rsidRPr="009E218A" w:rsidRDefault="008F722C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ACC_HOSP_CODE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8F722C" w:rsidRDefault="008F722C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Default="008F722C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433E31" w:rsidRDefault="008F722C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433E31" w:rsidRDefault="008F722C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Default="008F722C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ACC_HOSP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5B1A20" w:rsidRDefault="008F722C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8F722C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22C" w:rsidRDefault="008F722C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722C" w:rsidRPr="005B1A20" w:rsidRDefault="008F722C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ACC_HOSP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54029A" w:rsidRPr="009E218A" w:rsidRDefault="0054029A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HOSP_CARE_CODE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54029A" w:rsidRDefault="0054029A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4029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29A" w:rsidRDefault="0054029A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29A" w:rsidRPr="00433E31" w:rsidRDefault="0054029A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54029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29A" w:rsidRDefault="0054029A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29A" w:rsidRPr="00433E31" w:rsidRDefault="0054029A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54029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29A" w:rsidRDefault="0054029A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29A" w:rsidRDefault="0054029A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HOSP_CARE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54029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29A" w:rsidRDefault="0054029A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29A" w:rsidRPr="005B1A20" w:rsidRDefault="0054029A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54029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029A" w:rsidRDefault="0054029A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4029A" w:rsidRPr="005B1A20" w:rsidRDefault="0054029A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HOSP_CARE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C27968" w:rsidRPr="009E218A" w:rsidRDefault="00C27968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RHEU_CODE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C27968" w:rsidRDefault="00C27968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27968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968" w:rsidRDefault="00C27968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968" w:rsidRPr="00433E31" w:rsidRDefault="00C27968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C27968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27968" w:rsidRDefault="00C27968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968" w:rsidRPr="00433E31" w:rsidRDefault="00C27968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C27968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27968" w:rsidRDefault="00C27968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968" w:rsidRDefault="00C27968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RHEU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C27968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27968" w:rsidRDefault="00C27968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968" w:rsidRPr="005B1A20" w:rsidRDefault="00C27968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C27968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27968" w:rsidRDefault="00C27968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27968" w:rsidRPr="005B1A20" w:rsidRDefault="00C27968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RHEU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EF44AE" w:rsidRPr="009E218A" w:rsidRDefault="00EF44AE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 w:rsidRPr="009E218A"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RED_CODE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EF44AE" w:rsidRDefault="00EF44AE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F44A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4AE" w:rsidRDefault="00EF44AE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4AE" w:rsidRPr="00433E31" w:rsidRDefault="00EF44AE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EF44A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44AE" w:rsidRDefault="00EF44AE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4AE" w:rsidRPr="00433E31" w:rsidRDefault="00EF44AE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EF44A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44AE" w:rsidRDefault="00EF44AE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4AE" w:rsidRDefault="00EF44AE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RED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EF44A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44AE" w:rsidRDefault="00EF44AE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4AE" w:rsidRPr="005B1A20" w:rsidRDefault="00EF44AE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EF44AE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44AE" w:rsidRDefault="00EF44AE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F44AE" w:rsidRPr="005B1A20" w:rsidRDefault="00EF44AE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RED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15031A" w:rsidRPr="009E218A" w:rsidRDefault="0015031A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>
        <w:rPr>
          <w:rStyle w:val="SoDAField"/>
          <w:rFonts w:hint="eastAsia"/>
          <w:color w:val="008000"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ADDVAL_CODE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</w:p>
    <w:p w:rsidR="0015031A" w:rsidRDefault="0015031A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5031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031A" w:rsidRDefault="0015031A" w:rsidP="009A4AD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031A" w:rsidRPr="00433E31" w:rsidRDefault="0015031A" w:rsidP="009A4AD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15031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031A" w:rsidRDefault="0015031A" w:rsidP="009A4AD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031A" w:rsidRPr="00433E31" w:rsidRDefault="0015031A" w:rsidP="009A4AD1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5031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031A" w:rsidRDefault="0015031A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031A" w:rsidRDefault="0015031A" w:rsidP="009A4AD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ADDVAL</w:t>
            </w: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NO</w:t>
            </w:r>
          </w:p>
        </w:tc>
      </w:tr>
      <w:tr w:rsidR="0015031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031A" w:rsidRDefault="0015031A" w:rsidP="009A4AD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031A" w:rsidRPr="005B1A20" w:rsidRDefault="0015031A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15031A" w:rsidTr="009A4A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031A" w:rsidRDefault="0015031A" w:rsidP="009A4A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031A" w:rsidRPr="005B1A20" w:rsidRDefault="0015031A" w:rsidP="009A4AD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ADDVAL</w:t>
            </w:r>
            <w:r w:rsidRPr="006023E6"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_NAME</w:t>
            </w:r>
          </w:p>
        </w:tc>
      </w:tr>
    </w:tbl>
    <w:p w:rsidR="002A20E1" w:rsidRPr="009E218A" w:rsidRDefault="002A20E1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>
        <w:rPr>
          <w:rStyle w:val="SoDAField"/>
          <w:rFonts w:hint="eastAsia"/>
          <w:color w:val="008000"/>
        </w:rPr>
        <w:t xml:space="preserve"> </w:t>
      </w:r>
      <w:r w:rsidRPr="002A20E1">
        <w:rPr>
          <w:rStyle w:val="SoDAField"/>
          <w:rFonts w:ascii="細明體" w:eastAsia="細明體" w:hAnsi="細明體"/>
          <w:caps/>
          <w:color w:val="008000"/>
          <w:lang w:eastAsia="zh-TW"/>
        </w:rPr>
        <w:t>STEM_CELL_CODE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  <w:r w:rsidR="001074FF"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(</w:t>
      </w:r>
      <w:r w:rsidR="001074FF" w:rsidRPr="001074FF"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臍帶血理賠保險金代號</w:t>
      </w:r>
      <w:r w:rsidR="001074FF"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)</w:t>
      </w:r>
    </w:p>
    <w:p w:rsidR="002A20E1" w:rsidRDefault="002A20E1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A20E1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20E1" w:rsidRDefault="002A20E1" w:rsidP="00997E4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20E1" w:rsidRPr="00433E31" w:rsidRDefault="002A20E1" w:rsidP="00997E4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2A20E1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0E1" w:rsidRDefault="002A20E1" w:rsidP="00997E4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20E1" w:rsidRPr="00433E31" w:rsidRDefault="002A20E1" w:rsidP="00997E4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2A20E1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0E1" w:rsidRDefault="002A20E1" w:rsidP="00997E4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20E1" w:rsidRDefault="00F2656D" w:rsidP="00997E4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F2656D">
              <w:rPr>
                <w:rStyle w:val="SoDAField"/>
                <w:rFonts w:ascii="細明體" w:eastAsia="細明體" w:hAnsi="細明體"/>
                <w:caps/>
                <w:color w:val="008000"/>
              </w:rPr>
              <w:t>STEM_CELL_NO</w:t>
            </w:r>
          </w:p>
        </w:tc>
      </w:tr>
      <w:tr w:rsidR="002A20E1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0E1" w:rsidRDefault="002A20E1" w:rsidP="00997E4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20E1" w:rsidRPr="005B1A20" w:rsidRDefault="002A20E1" w:rsidP="00997E4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2A20E1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0E1" w:rsidRDefault="002A20E1" w:rsidP="00997E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20E1" w:rsidRPr="005B1A20" w:rsidRDefault="00F2656D" w:rsidP="00997E4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2656D">
              <w:rPr>
                <w:rStyle w:val="SoDAField"/>
                <w:rFonts w:ascii="細明體" w:eastAsia="細明體" w:hAnsi="細明體"/>
                <w:caps/>
                <w:color w:val="008000"/>
              </w:rPr>
              <w:t>STEM_CELL_NAME</w:t>
            </w:r>
          </w:p>
        </w:tc>
      </w:tr>
    </w:tbl>
    <w:p w:rsidR="001074FF" w:rsidRPr="009E218A" w:rsidRDefault="001074FF" w:rsidP="00FA0E4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8000"/>
        </w:rPr>
      </w:pP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IF</w:t>
      </w:r>
      <w:r>
        <w:rPr>
          <w:rStyle w:val="SoDAField"/>
          <w:rFonts w:hint="eastAsia"/>
          <w:color w:val="008000"/>
        </w:rPr>
        <w:t xml:space="preserve"> </w:t>
      </w:r>
      <w:r w:rsidR="00ED052B" w:rsidRPr="00ED052B">
        <w:rPr>
          <w:rStyle w:val="SoDAField"/>
          <w:rFonts w:ascii="細明體" w:eastAsia="細明體" w:hAnsi="細明體"/>
          <w:caps/>
          <w:color w:val="008000"/>
          <w:lang w:eastAsia="zh-TW"/>
        </w:rPr>
        <w:t>DEAL_CODE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 xml:space="preserve">= 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‘</w:t>
      </w:r>
      <w:r w:rsidRPr="009E218A">
        <w:rPr>
          <w:rStyle w:val="SoDAField"/>
          <w:rFonts w:ascii="細明體" w:eastAsia="細明體" w:hAnsi="細明體" w:hint="eastAsia"/>
          <w:caps/>
          <w:color w:val="008000"/>
        </w:rPr>
        <w:t>1</w:t>
      </w:r>
      <w:r w:rsidRPr="009E218A">
        <w:rPr>
          <w:rStyle w:val="SoDAField"/>
          <w:rFonts w:ascii="細明體" w:eastAsia="細明體" w:hAnsi="細明體"/>
          <w:caps/>
          <w:color w:val="008000"/>
        </w:rPr>
        <w:t>’</w:t>
      </w:r>
      <w:r w:rsidR="00ED052B"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(</w:t>
      </w:r>
      <w:r w:rsidR="00ED052B" w:rsidRPr="00ED052B"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是否給付特定處置保險金</w:t>
      </w:r>
      <w:r w:rsidR="00ED052B">
        <w:rPr>
          <w:rStyle w:val="SoDAField"/>
          <w:rFonts w:ascii="細明體" w:eastAsia="細明體" w:hAnsi="細明體" w:hint="eastAsia"/>
          <w:caps/>
          <w:color w:val="008000"/>
          <w:lang w:eastAsia="zh-TW"/>
        </w:rPr>
        <w:t>)</w:t>
      </w:r>
    </w:p>
    <w:p w:rsidR="001074FF" w:rsidRDefault="001074FF" w:rsidP="00FA0E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074FF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4FF" w:rsidRDefault="001074FF" w:rsidP="00997E4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4FF" w:rsidRPr="00433E31" w:rsidRDefault="001074FF" w:rsidP="00997E4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1074FF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4FF" w:rsidRDefault="001074FF" w:rsidP="00997E4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4FF" w:rsidRPr="00433E31" w:rsidRDefault="001074FF" w:rsidP="00997E4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1074FF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4FF" w:rsidRDefault="001074FF" w:rsidP="00997E4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4FF" w:rsidRDefault="00F2656D" w:rsidP="00997E4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F2656D">
              <w:rPr>
                <w:rStyle w:val="SoDAField"/>
                <w:rFonts w:ascii="細明體" w:eastAsia="細明體" w:hAnsi="細明體"/>
                <w:caps/>
                <w:color w:val="008000"/>
              </w:rPr>
              <w:t>DEAL_NO</w:t>
            </w:r>
          </w:p>
        </w:tc>
      </w:tr>
      <w:tr w:rsidR="001074FF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4FF" w:rsidRDefault="001074FF" w:rsidP="00997E4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4FF" w:rsidRPr="005B1A20" w:rsidRDefault="001074FF" w:rsidP="00997E4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1074FF" w:rsidTr="00997E4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4FF" w:rsidRDefault="001074FF" w:rsidP="00997E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74FF" w:rsidRPr="005B1A20" w:rsidRDefault="00F2656D" w:rsidP="00997E4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F2656D">
              <w:rPr>
                <w:rStyle w:val="SoDAField"/>
                <w:rFonts w:ascii="細明體" w:eastAsia="細明體" w:hAnsi="細明體"/>
                <w:caps/>
                <w:color w:val="008000"/>
              </w:rPr>
              <w:t>DEAL_NAME</w:t>
            </w:r>
          </w:p>
        </w:tc>
      </w:tr>
    </w:tbl>
    <w:p w:rsidR="005B5D33" w:rsidRPr="009E218A" w:rsidRDefault="005B5D33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328" w:author="伯珊" w:date="2020-05-28T10:10:00Z"/>
          <w:rStyle w:val="SoDAField"/>
          <w:rFonts w:ascii="細明體" w:eastAsia="細明體" w:hAnsi="細明體" w:hint="eastAsia"/>
          <w:caps/>
          <w:color w:val="008000"/>
        </w:rPr>
        <w:pPrChange w:id="329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30" w:author="伯珊" w:date="2020-05-28T10:10:00Z">
        <w:r w:rsidRPr="009E218A">
          <w:rPr>
            <w:rStyle w:val="SoDAField"/>
            <w:rFonts w:ascii="細明體" w:eastAsia="細明體" w:hAnsi="細明體" w:hint="eastAsia"/>
            <w:caps/>
            <w:color w:val="008000"/>
          </w:rPr>
          <w:t>IF</w:t>
        </w:r>
        <w:r>
          <w:rPr>
            <w:rStyle w:val="SoDAField"/>
            <w:rFonts w:hint="eastAsia"/>
            <w:color w:val="008000"/>
          </w:rPr>
          <w:t xml:space="preserve"> </w:t>
        </w:r>
      </w:ins>
      <w:ins w:id="331" w:author="伯珊" w:date="2020-05-28T10:11:00Z">
        <w:r w:rsidRPr="005B5D33">
          <w:rPr>
            <w:rStyle w:val="SoDAField"/>
            <w:rFonts w:ascii="細明體" w:eastAsia="細明體" w:hAnsi="細明體"/>
            <w:caps/>
            <w:color w:val="008000"/>
            <w:lang w:eastAsia="zh-TW"/>
          </w:rPr>
          <w:t>MEDMTR</w:t>
        </w:r>
      </w:ins>
      <w:ins w:id="332" w:author="伯珊" w:date="2020-05-28T10:10:00Z">
        <w:r w:rsidRPr="00ED052B">
          <w:rPr>
            <w:rStyle w:val="SoDAField"/>
            <w:rFonts w:ascii="細明體" w:eastAsia="細明體" w:hAnsi="細明體"/>
            <w:caps/>
            <w:color w:val="008000"/>
            <w:lang w:eastAsia="zh-TW"/>
          </w:rPr>
          <w:t>_CODE</w:t>
        </w:r>
        <w:r w:rsidRPr="009E218A">
          <w:rPr>
            <w:rStyle w:val="SoDAField"/>
            <w:rFonts w:ascii="細明體" w:eastAsia="細明體" w:hAnsi="細明體" w:hint="eastAsia"/>
            <w:caps/>
            <w:color w:val="008000"/>
          </w:rPr>
          <w:t xml:space="preserve">= </w:t>
        </w:r>
        <w:r w:rsidRPr="009E218A">
          <w:rPr>
            <w:rStyle w:val="SoDAField"/>
            <w:rFonts w:ascii="細明體" w:eastAsia="細明體" w:hAnsi="細明體"/>
            <w:caps/>
            <w:color w:val="008000"/>
          </w:rPr>
          <w:t>‘</w:t>
        </w:r>
        <w:r w:rsidRPr="009E218A">
          <w:rPr>
            <w:rStyle w:val="SoDAField"/>
            <w:rFonts w:ascii="細明體" w:eastAsia="細明體" w:hAnsi="細明體" w:hint="eastAsia"/>
            <w:caps/>
            <w:color w:val="008000"/>
          </w:rPr>
          <w:t>1</w:t>
        </w:r>
        <w:r w:rsidRPr="009E218A">
          <w:rPr>
            <w:rStyle w:val="SoDAField"/>
            <w:rFonts w:ascii="細明體" w:eastAsia="細明體" w:hAnsi="細明體"/>
            <w:caps/>
            <w:color w:val="008000"/>
          </w:rPr>
          <w:t>’</w:t>
        </w:r>
        <w:r>
          <w:rPr>
            <w:rStyle w:val="SoDAField"/>
            <w:rFonts w:ascii="細明體" w:eastAsia="細明體" w:hAnsi="細明體" w:hint="eastAsia"/>
            <w:caps/>
            <w:color w:val="008000"/>
            <w:lang w:eastAsia="zh-TW"/>
          </w:rPr>
          <w:t>(</w:t>
        </w:r>
        <w:r w:rsidRPr="00ED052B">
          <w:rPr>
            <w:rStyle w:val="SoDAField"/>
            <w:rFonts w:ascii="細明體" w:eastAsia="細明體" w:hAnsi="細明體" w:hint="eastAsia"/>
            <w:caps/>
            <w:color w:val="008000"/>
            <w:lang w:eastAsia="zh-TW"/>
          </w:rPr>
          <w:t>是否給付</w:t>
        </w:r>
      </w:ins>
      <w:ins w:id="333" w:author="伯珊" w:date="2020-05-28T10:12:00Z">
        <w:r w:rsidRPr="005B5D33">
          <w:rPr>
            <w:rStyle w:val="SoDAField"/>
            <w:rFonts w:ascii="細明體" w:eastAsia="細明體" w:hAnsi="細明體" w:hint="eastAsia"/>
            <w:caps/>
            <w:color w:val="008000"/>
            <w:lang w:eastAsia="zh-TW"/>
          </w:rPr>
          <w:t>醫材補助保險金代號</w:t>
        </w:r>
      </w:ins>
      <w:ins w:id="334" w:author="伯珊" w:date="2020-05-28T10:10:00Z">
        <w:r>
          <w:rPr>
            <w:rStyle w:val="SoDAField"/>
            <w:rFonts w:ascii="細明體" w:eastAsia="細明體" w:hAnsi="細明體" w:hint="eastAsia"/>
            <w:caps/>
            <w:color w:val="008000"/>
            <w:lang w:eastAsia="zh-TW"/>
          </w:rPr>
          <w:t>)</w:t>
        </w:r>
      </w:ins>
    </w:p>
    <w:p w:rsidR="005B5D33" w:rsidRDefault="005B5D33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35" w:author="伯珊" w:date="2020-05-28T10:10:00Z"/>
          <w:rFonts w:hint="eastAsia"/>
          <w:kern w:val="2"/>
          <w:szCs w:val="24"/>
          <w:lang w:eastAsia="zh-TW"/>
        </w:rPr>
        <w:pPrChange w:id="336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337" w:author="伯珊" w:date="2020-05-28T10:10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B5D33" w:rsidTr="00F561C4">
        <w:trPr>
          <w:trHeight w:val="330"/>
          <w:ins w:id="338" w:author="伯珊" w:date="2020-05-28T10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Default="005B5D33" w:rsidP="00F561C4">
            <w:pPr>
              <w:jc w:val="center"/>
              <w:rPr>
                <w:ins w:id="339" w:author="伯珊" w:date="2020-05-28T10:10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340" w:author="伯珊" w:date="2020-05-28T10:10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433E31" w:rsidRDefault="005B5D33" w:rsidP="00F561C4">
            <w:pPr>
              <w:jc w:val="center"/>
              <w:rPr>
                <w:ins w:id="341" w:author="伯珊" w:date="2020-05-28T10:10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342" w:author="伯珊" w:date="2020-05-28T10:10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DTAGA106</w:t>
              </w:r>
            </w:ins>
          </w:p>
        </w:tc>
      </w:tr>
      <w:tr w:rsidR="005B5D33" w:rsidTr="00F561C4">
        <w:trPr>
          <w:trHeight w:val="330"/>
          <w:ins w:id="343" w:author="伯珊" w:date="2020-05-28T10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344" w:author="伯珊" w:date="2020-05-28T10:10:00Z"/>
                <w:rFonts w:ascii="Arial" w:hAnsi="Arial" w:cs="Arial" w:hint="eastAsia"/>
                <w:sz w:val="20"/>
              </w:rPr>
            </w:pPr>
            <w:ins w:id="345" w:author="伯珊" w:date="2020-05-28T10:10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433E31" w:rsidRDefault="005B5D33" w:rsidP="00F561C4">
            <w:pPr>
              <w:rPr>
                <w:ins w:id="346" w:author="伯珊" w:date="2020-05-28T10:10:00Z"/>
                <w:rFonts w:ascii="新細明體" w:hAnsi="新細明體" w:cs="Arial Unicode MS" w:hint="eastAsia"/>
                <w:color w:val="000000"/>
                <w:sz w:val="20"/>
              </w:rPr>
            </w:pPr>
            <w:ins w:id="347" w:author="伯珊" w:date="2020-05-28T10:10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5B5D33" w:rsidTr="00F561C4">
        <w:trPr>
          <w:trHeight w:val="330"/>
          <w:ins w:id="348" w:author="伯珊" w:date="2020-05-28T10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349" w:author="伯珊" w:date="2020-05-28T10:10:00Z"/>
                <w:rFonts w:ascii="Arial" w:cs="Arial" w:hint="eastAsia"/>
                <w:sz w:val="20"/>
              </w:rPr>
            </w:pPr>
            <w:ins w:id="350" w:author="伯珊" w:date="2020-05-28T10:10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Default="005B5D33" w:rsidP="00F561C4">
            <w:pPr>
              <w:pStyle w:val="aa"/>
              <w:widowControl/>
              <w:ind w:left="0"/>
              <w:rPr>
                <w:ins w:id="351" w:author="伯珊" w:date="2020-05-28T10:10:00Z"/>
                <w:rFonts w:ascii="新細明體" w:hAnsi="新細明體" w:cs="Arial Unicode MS" w:hint="eastAsia"/>
                <w:szCs w:val="24"/>
              </w:rPr>
            </w:pPr>
            <w:ins w:id="352" w:author="伯珊" w:date="2020-05-28T10:12:00Z">
              <w:r w:rsidRPr="005B5D33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MEDMTR</w:t>
              </w:r>
            </w:ins>
            <w:ins w:id="353" w:author="伯珊" w:date="2020-05-28T10:10:00Z">
              <w:r w:rsidRPr="00F2656D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_NO</w:t>
              </w:r>
            </w:ins>
          </w:p>
        </w:tc>
      </w:tr>
      <w:tr w:rsidR="005B5D33" w:rsidTr="00F561C4">
        <w:trPr>
          <w:trHeight w:val="330"/>
          <w:ins w:id="354" w:author="伯珊" w:date="2020-05-28T10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355" w:author="伯珊" w:date="2020-05-28T10:10:00Z"/>
                <w:rFonts w:ascii="Arial" w:cs="Arial" w:hint="eastAsia"/>
                <w:sz w:val="20"/>
              </w:rPr>
            </w:pPr>
            <w:ins w:id="356" w:author="伯珊" w:date="2020-05-28T10:10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5B1A20" w:rsidRDefault="005B5D33" w:rsidP="00F561C4">
            <w:pPr>
              <w:rPr>
                <w:ins w:id="357" w:author="伯珊" w:date="2020-05-28T10:10:00Z"/>
                <w:rFonts w:ascii="新細明體" w:hAnsi="新細明體" w:hint="eastAsia"/>
                <w:color w:val="000000"/>
                <w:sz w:val="20"/>
              </w:rPr>
            </w:pPr>
            <w:ins w:id="358" w:author="伯珊" w:date="2020-05-28T10:10:00Z">
              <w:r>
                <w:rPr>
                  <w:rFonts w:ascii="新細明體" w:hAnsi="新細明體" w:hint="eastAsia"/>
                  <w:color w:val="000000"/>
                  <w:sz w:val="20"/>
                </w:rPr>
                <w:t>E</w:t>
              </w:r>
            </w:ins>
          </w:p>
        </w:tc>
      </w:tr>
      <w:tr w:rsidR="005B5D33" w:rsidTr="00F561C4">
        <w:trPr>
          <w:trHeight w:val="330"/>
          <w:ins w:id="359" w:author="伯珊" w:date="2020-05-28T10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360" w:author="伯珊" w:date="2020-05-28T10:10:00Z"/>
                <w:rFonts w:ascii="Arial" w:hAnsi="Arial" w:cs="Arial"/>
                <w:sz w:val="20"/>
              </w:rPr>
            </w:pPr>
            <w:ins w:id="361" w:author="伯珊" w:date="2020-05-28T10:10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5B1A20" w:rsidRDefault="005B5D33" w:rsidP="00F561C4">
            <w:pPr>
              <w:rPr>
                <w:ins w:id="362" w:author="伯珊" w:date="2020-05-28T10:10:00Z"/>
                <w:rFonts w:ascii="新細明體" w:hAnsi="新細明體" w:hint="eastAsia"/>
                <w:color w:val="000000"/>
                <w:sz w:val="20"/>
              </w:rPr>
            </w:pPr>
            <w:ins w:id="363" w:author="伯珊" w:date="2020-05-28T10:11:00Z">
              <w:r w:rsidRPr="005B5D33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MEDMTR</w:t>
              </w:r>
            </w:ins>
            <w:ins w:id="364" w:author="伯珊" w:date="2020-05-28T10:10:00Z">
              <w:r w:rsidRPr="00F2656D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_NAME</w:t>
              </w:r>
            </w:ins>
          </w:p>
        </w:tc>
      </w:tr>
    </w:tbl>
    <w:p w:rsidR="008D55A0" w:rsidRDefault="008D55A0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5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4656CE" w:rsidRPr="000350EF" w:rsidRDefault="004656CE" w:rsidP="005B5D3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6" w:author="伯珊" w:date="2020-05-28T10:10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656CE">
        <w:rPr>
          <w:rFonts w:ascii="Verdana" w:eastAsia="細明體" w:hAnsi="Verdana"/>
          <w:bCs/>
          <w:lang w:eastAsia="zh-TW"/>
        </w:rPr>
        <w:t>DTAGA107_HOSP_BENEFITS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7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DAY_HOSP_CODE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8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DTAGA107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DAY_HOSP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hAnsi="細明體" w:hint="eastAsia"/>
                <w:caps/>
              </w:rPr>
              <w:t>D</w:t>
            </w:r>
            <w:r>
              <w:rPr>
                <w:rStyle w:val="SoDAField"/>
                <w:rFonts w:ascii="細明體" w:hAnsi="細明體"/>
                <w:caps/>
              </w:rPr>
              <w:t>AY_HOSP_</w:t>
            </w:r>
            <w:r>
              <w:rPr>
                <w:rStyle w:val="SoDAField"/>
                <w:rFonts w:ascii="細明體" w:hAnsi="細明體" w:hint="eastAsia"/>
                <w:caps/>
              </w:rPr>
              <w:t>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69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TIME_HOSP_CODE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0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DTAGA107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TIME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HOSP</w:t>
            </w:r>
            <w:r>
              <w:rPr>
                <w:rStyle w:val="SoDAField"/>
                <w:rFonts w:ascii="細明體" w:eastAsia="細明體" w:hAnsi="細明體"/>
                <w:caps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hAnsi="細明體"/>
                <w:caps/>
              </w:rPr>
              <w:t>TIME_HOSP_</w:t>
            </w:r>
            <w:r>
              <w:rPr>
                <w:rStyle w:val="SoDAField"/>
                <w:rFonts w:ascii="細明體" w:hAnsi="細明體" w:hint="eastAsia"/>
                <w:caps/>
              </w:rPr>
              <w:t>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1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MDCL_UP_CODE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2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DTAGA107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MDCL_UP_NO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hAnsi="細明體" w:hint="eastAsia"/>
                <w:caps/>
                <w:sz w:val="20"/>
              </w:rPr>
              <w:t>MDCL</w:t>
            </w:r>
            <w:r>
              <w:rPr>
                <w:rFonts w:ascii="細明體" w:hAnsi="細明體"/>
                <w:caps/>
                <w:sz w:val="20"/>
              </w:rPr>
              <w:t>_</w:t>
            </w:r>
            <w:r>
              <w:rPr>
                <w:rFonts w:ascii="細明體" w:hAnsi="細明體" w:hint="eastAsia"/>
                <w:caps/>
                <w:sz w:val="20"/>
              </w:rPr>
              <w:t>U</w:t>
            </w:r>
            <w:r>
              <w:rPr>
                <w:rFonts w:ascii="細明體" w:hAnsi="細明體"/>
                <w:caps/>
                <w:sz w:val="20"/>
              </w:rPr>
              <w:t>P_</w:t>
            </w:r>
            <w:r>
              <w:rPr>
                <w:rFonts w:ascii="細明體" w:hAnsi="細明體" w:hint="eastAsia"/>
                <w:caps/>
                <w:sz w:val="20"/>
              </w:rPr>
              <w:t>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3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0000"/>
        </w:rPr>
        <w:t>MDCL_DAY_CODE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4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DTAGA107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MDCL_day_NO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hAnsi="細明體" w:hint="eastAsia"/>
                <w:caps/>
                <w:color w:val="000000"/>
                <w:sz w:val="20"/>
              </w:rPr>
              <w:t>MDCL</w:t>
            </w:r>
            <w:r>
              <w:rPr>
                <w:rFonts w:ascii="細明體" w:hAnsi="細明體"/>
                <w:caps/>
                <w:color w:val="000000"/>
                <w:sz w:val="20"/>
              </w:rPr>
              <w:t>_</w:t>
            </w:r>
            <w:r>
              <w:rPr>
                <w:rFonts w:ascii="細明體" w:hAnsi="細明體" w:hint="eastAsia"/>
                <w:caps/>
                <w:color w:val="000000"/>
                <w:sz w:val="20"/>
              </w:rPr>
              <w:t>day</w:t>
            </w:r>
            <w:r>
              <w:rPr>
                <w:rFonts w:ascii="細明體" w:hAnsi="細明體"/>
                <w:caps/>
                <w:color w:val="000000"/>
                <w:sz w:val="20"/>
              </w:rPr>
              <w:t>_</w:t>
            </w:r>
            <w:r>
              <w:rPr>
                <w:rFonts w:ascii="細明體" w:hAnsi="細明體" w:hint="eastAsia"/>
                <w:caps/>
                <w:color w:val="000000"/>
                <w:sz w:val="20"/>
              </w:rPr>
              <w:t>NAME</w:t>
            </w:r>
          </w:p>
        </w:tc>
      </w:tr>
    </w:tbl>
    <w:p w:rsidR="00DE2337" w:rsidRDefault="00DE2337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5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  <w:color w:val="000000"/>
        </w:rPr>
        <w:t>SP_RULE_2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DE2337" w:rsidRDefault="00DE2337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6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E23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E2337" w:rsidRDefault="00DE2337" w:rsidP="00DE233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E2337" w:rsidRPr="00433E31" w:rsidRDefault="00DE2337" w:rsidP="00DE233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DTAGA106</w:t>
            </w:r>
          </w:p>
        </w:tc>
      </w:tr>
      <w:tr w:rsidR="00DE23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2337" w:rsidRDefault="00DE2337" w:rsidP="00DE233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E2337" w:rsidRPr="00433E31" w:rsidRDefault="00DE2337" w:rsidP="00DE233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DE23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2337" w:rsidRDefault="00DE2337" w:rsidP="00DE233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E2337" w:rsidRDefault="00DE2337" w:rsidP="00DE2337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a5"/>
                <w:rFonts w:ascii="細明體" w:eastAsia="細明體" w:hAnsi="細明體" w:hint="eastAsia"/>
                <w:caps/>
                <w:color w:val="008000"/>
                <w:sz w:val="20"/>
              </w:rPr>
              <w:t>BEF6</w:t>
            </w:r>
          </w:p>
        </w:tc>
      </w:tr>
      <w:tr w:rsidR="00DE23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2337" w:rsidRDefault="00DE2337" w:rsidP="00DE233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E2337" w:rsidRPr="005B1A20" w:rsidRDefault="00DE2337" w:rsidP="00DE233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DE233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2337" w:rsidRDefault="00DE2337" w:rsidP="00DE233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E2337" w:rsidRPr="005B1A20" w:rsidRDefault="00062A3F" w:rsidP="00DE233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cs="新細明體" w:hint="eastAsia"/>
                <w:kern w:val="0"/>
                <w:sz w:val="18"/>
                <w:szCs w:val="18"/>
                <w:lang w:val="zh-TW"/>
              </w:rPr>
              <w:t>社會保險每日加計金</w:t>
            </w:r>
          </w:p>
        </w:tc>
      </w:tr>
    </w:tbl>
    <w:p w:rsidR="008D55A0" w:rsidRDefault="008D55A0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7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4656CE" w:rsidRPr="000350EF" w:rsidRDefault="004656CE" w:rsidP="005B5D3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8" w:author="伯珊" w:date="2020-05-28T10:10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656CE">
        <w:rPr>
          <w:rFonts w:ascii="Verdana" w:eastAsia="細明體" w:hAnsi="Verdana"/>
          <w:bCs/>
          <w:lang w:eastAsia="zh-TW"/>
        </w:rPr>
        <w:t>DTAGA108_CANCER_VALUE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79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CANCER_PAY_CODE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0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CANCER_PAY_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CANCER_PAY_NAME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1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2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CANCER_HOSP_NO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CANCER_HOSP_NAME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3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1D6F47">
        <w:rPr>
          <w:rStyle w:val="SoDAField"/>
          <w:rFonts w:ascii="細明體" w:eastAsia="細明體" w:hAnsi="細明體" w:hint="eastAsia"/>
          <w:caps/>
        </w:rPr>
        <w:t>LONG_HOSP_CODE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4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LONG_HOSP_NO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LONG_HOSP_NAME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5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6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DTAGA107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CANCER_OP_NO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CANCER_OP_NAME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7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1D6F47">
        <w:rPr>
          <w:rStyle w:val="SoDAField"/>
          <w:rFonts w:ascii="細明體" w:eastAsia="細明體" w:hAnsi="細明體" w:hint="eastAsia"/>
          <w:caps/>
        </w:rPr>
        <w:t>HOSP_OP_CODE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8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HOSP_OP_NO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HOSP_OP_NAME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89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1D6F47">
        <w:rPr>
          <w:rStyle w:val="SoDAField"/>
          <w:rFonts w:ascii="細明體" w:eastAsia="細明體" w:hAnsi="細明體" w:hint="eastAsia"/>
          <w:caps/>
        </w:rPr>
        <w:t>TIME_OP_CODE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0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TIME_OP_NO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TIME_OP_NAME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1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CANCER_HOME_CODE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2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CANCER_HOME_NO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CANCER_HOME_NAME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3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CANCER_MED_CODE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4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CANCER_MED_NO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CANCER_MED_NAME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5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CANCER_HEALTHY_CODE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6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CANCER_HEALTHY_NO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CANCER_HEALTHY_NAME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7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CANCER_MIGR_CODE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8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CANCER_MIGR_NO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CANCER_MIGR_NAME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399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CANCER_actinic_CODE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0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CANCER_actinic_NO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CANCER_actinic_NAME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1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CANCER_XRAY_CODE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2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CANCER_XRAY_NO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CANCER_XRAY_NAME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3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1D6F47">
        <w:rPr>
          <w:rStyle w:val="SoDAField"/>
          <w:rFonts w:ascii="細明體" w:eastAsia="細明體" w:hAnsi="細明體" w:hint="eastAsia"/>
          <w:caps/>
        </w:rPr>
        <w:t>XRAY_CARE_CODE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4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DTAGA108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XRAY_CARE_NO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1D6F47">
              <w:rPr>
                <w:rStyle w:val="SoDAField"/>
                <w:rFonts w:ascii="細明體" w:eastAsia="細明體" w:hAnsi="細明體" w:hint="eastAsia"/>
                <w:caps/>
              </w:rPr>
              <w:t>XRAY_CARE_NAME</w:t>
            </w:r>
          </w:p>
        </w:tc>
      </w:tr>
    </w:tbl>
    <w:p w:rsidR="008D55A0" w:rsidRDefault="008D55A0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5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4656CE" w:rsidRPr="000350EF" w:rsidRDefault="004656CE" w:rsidP="005B5D3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6" w:author="伯珊" w:date="2020-05-28T10:10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656CE">
        <w:rPr>
          <w:rFonts w:ascii="Verdana" w:eastAsia="細明體" w:hAnsi="Verdana"/>
          <w:bCs/>
          <w:lang w:eastAsia="zh-TW"/>
        </w:rPr>
        <w:t>DTAGA109_LONGCARE_VALUE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7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LONG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RECUP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C</w:t>
      </w:r>
      <w:r>
        <w:rPr>
          <w:rStyle w:val="SoDAField"/>
          <w:rFonts w:ascii="細明體" w:eastAsia="細明體" w:hAnsi="細明體"/>
          <w:caps/>
        </w:rPr>
        <w:t>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08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DTAGA109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LONG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RECUP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D05D78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ins w:id="409" w:author="伯珊" w:date="2020-05-28T10:37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  <w:del w:id="410" w:author="伯珊" w:date="2020-05-28T10:37:00Z">
              <w:r w:rsidR="004656CE" w:rsidDel="00D05D78">
                <w:rPr>
                  <w:rFonts w:ascii="新細明體" w:hAnsi="新細明體" w:hint="eastAsia"/>
                  <w:color w:val="000000"/>
                  <w:sz w:val="20"/>
                </w:rPr>
                <w:delText>F</w:delText>
              </w:r>
            </w:del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656CE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LONG_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RECUP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656CE" w:rsidRDefault="004656CE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11" w:author="伯珊" w:date="2020-05-28T10:10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="00401762">
        <w:rPr>
          <w:rStyle w:val="SoDAField"/>
          <w:rFonts w:ascii="細明體" w:eastAsia="細明體" w:hAnsi="細明體" w:hint="eastAsia"/>
          <w:caps/>
        </w:rPr>
        <w:t>LONG</w:t>
      </w:r>
      <w:r w:rsidR="00401762">
        <w:rPr>
          <w:rStyle w:val="SoDAField"/>
          <w:rFonts w:ascii="細明體" w:eastAsia="細明體" w:hAnsi="細明體"/>
          <w:caps/>
        </w:rPr>
        <w:t>_</w:t>
      </w:r>
      <w:r w:rsidR="00401762">
        <w:rPr>
          <w:rStyle w:val="SoDAField"/>
          <w:rFonts w:ascii="細明體" w:eastAsia="細明體" w:hAnsi="細明體" w:hint="eastAsia"/>
          <w:caps/>
        </w:rPr>
        <w:t>CARE</w:t>
      </w:r>
      <w:r w:rsidR="00401762">
        <w:rPr>
          <w:rStyle w:val="SoDAField"/>
          <w:rFonts w:ascii="細明體" w:eastAsia="細明體" w:hAnsi="細明體"/>
          <w:caps/>
        </w:rPr>
        <w:t>_COD</w:t>
      </w:r>
      <w:r w:rsidR="00401762">
        <w:rPr>
          <w:rStyle w:val="SoDAField"/>
          <w:rFonts w:ascii="細明體" w:eastAsia="細明體" w:hAnsi="細明體" w:hint="eastAsia"/>
          <w:caps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656CE" w:rsidRDefault="004656CE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412" w:author="伯珊" w:date="2020-05-28T10:10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656CE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</w:t>
            </w:r>
            <w:ins w:id="413" w:author="伯珊" w:date="2020-05-28T10:13:00Z">
              <w:r w:rsidR="005B5D33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9</w:t>
              </w:r>
            </w:ins>
            <w:del w:id="414" w:author="伯珊" w:date="2020-05-28T10:13:00Z">
              <w:r w:rsidDel="005B5D33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delText>7</w:delText>
              </w:r>
            </w:del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433E31" w:rsidRDefault="004656CE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LONG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CARE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D05D78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ins w:id="415" w:author="伯珊" w:date="2020-05-28T10:37:00Z">
              <w:r>
                <w:rPr>
                  <w:rFonts w:ascii="新細明體" w:hAnsi="新細明體"/>
                  <w:color w:val="000000"/>
                  <w:sz w:val="20"/>
                </w:rPr>
                <w:t>H</w:t>
              </w:r>
            </w:ins>
            <w:del w:id="416" w:author="伯珊" w:date="2020-05-28T10:37:00Z">
              <w:r w:rsidR="004656CE" w:rsidDel="00D05D78">
                <w:rPr>
                  <w:rFonts w:ascii="新細明體" w:hAnsi="新細明體" w:hint="eastAsia"/>
                  <w:color w:val="000000"/>
                  <w:sz w:val="20"/>
                </w:rPr>
                <w:delText>F</w:delText>
              </w:r>
            </w:del>
          </w:p>
        </w:tc>
      </w:tr>
      <w:tr w:rsidR="004656C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56CE" w:rsidRDefault="004656CE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56CE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LONG_CARE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_NAME</w:t>
            </w:r>
          </w:p>
        </w:tc>
      </w:tr>
    </w:tbl>
    <w:p w:rsidR="005B5D33" w:rsidRDefault="005B5D33" w:rsidP="005B5D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17" w:author="伯珊" w:date="2020-05-28T10:13:00Z"/>
          <w:rFonts w:hint="eastAsia"/>
          <w:kern w:val="2"/>
          <w:szCs w:val="24"/>
          <w:lang w:eastAsia="zh-TW"/>
        </w:rPr>
        <w:pPrChange w:id="418" w:author="伯珊" w:date="2020-05-28T10:13:00Z">
          <w:pPr>
            <w:pStyle w:val="Tabletext"/>
            <w:keepLines w:val="0"/>
            <w:numPr>
              <w:ilvl w:val="2"/>
              <w:numId w:val="25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19" w:author="伯珊" w:date="2020-05-28T10:13:00Z">
        <w:r>
          <w:rPr>
            <w:rFonts w:hint="eastAsia"/>
            <w:kern w:val="2"/>
            <w:szCs w:val="24"/>
            <w:lang w:eastAsia="zh-TW"/>
          </w:rPr>
          <w:t>IF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5B5D33">
          <w:rPr>
            <w:rStyle w:val="SoDAField"/>
            <w:rFonts w:ascii="細明體" w:eastAsia="細明體" w:hAnsi="細明體"/>
            <w:caps/>
          </w:rPr>
          <w:t>BEH5</w:t>
        </w:r>
        <w:r>
          <w:rPr>
            <w:rStyle w:val="SoDAField"/>
            <w:rFonts w:ascii="細明體" w:eastAsia="細明體" w:hAnsi="細明體"/>
            <w:caps/>
          </w:rPr>
          <w:t>_COD</w:t>
        </w:r>
        <w:r>
          <w:rPr>
            <w:rStyle w:val="SoDAField"/>
            <w:rFonts w:ascii="細明體" w:eastAsia="細明體" w:hAnsi="細明體" w:hint="eastAsia"/>
            <w:caps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5B5D33" w:rsidRDefault="005B5D33" w:rsidP="005B5D3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20" w:author="伯珊" w:date="2020-05-28T10:13:00Z"/>
          <w:rFonts w:hint="eastAsia"/>
          <w:kern w:val="2"/>
          <w:szCs w:val="24"/>
          <w:lang w:eastAsia="zh-TW"/>
        </w:rPr>
        <w:pPrChange w:id="421" w:author="伯珊" w:date="2020-05-28T10:13:00Z">
          <w:pPr>
            <w:pStyle w:val="Tabletext"/>
            <w:keepLines w:val="0"/>
            <w:numPr>
              <w:ilvl w:val="3"/>
              <w:numId w:val="25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22" w:author="伯珊" w:date="2020-05-28T10:13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B5D33" w:rsidTr="00F561C4">
        <w:trPr>
          <w:trHeight w:val="330"/>
          <w:ins w:id="423" w:author="伯珊" w:date="2020-05-28T10:1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Default="005B5D33" w:rsidP="00F561C4">
            <w:pPr>
              <w:jc w:val="center"/>
              <w:rPr>
                <w:ins w:id="424" w:author="伯珊" w:date="2020-05-28T10:13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425" w:author="伯珊" w:date="2020-05-28T10:13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433E31" w:rsidRDefault="005B5D33" w:rsidP="00F561C4">
            <w:pPr>
              <w:jc w:val="center"/>
              <w:rPr>
                <w:ins w:id="426" w:author="伯珊" w:date="2020-05-28T10:13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427" w:author="伯珊" w:date="2020-05-28T10:13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DTAGA109</w:t>
              </w:r>
            </w:ins>
          </w:p>
        </w:tc>
      </w:tr>
      <w:tr w:rsidR="005B5D33" w:rsidTr="00F561C4">
        <w:trPr>
          <w:trHeight w:val="330"/>
          <w:ins w:id="428" w:author="伯珊" w:date="2020-05-28T10:1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429" w:author="伯珊" w:date="2020-05-28T10:13:00Z"/>
                <w:rFonts w:ascii="Arial" w:hAnsi="Arial" w:cs="Arial" w:hint="eastAsia"/>
                <w:sz w:val="20"/>
              </w:rPr>
            </w:pPr>
            <w:ins w:id="430" w:author="伯珊" w:date="2020-05-28T10:13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433E31" w:rsidRDefault="005B5D33" w:rsidP="00F561C4">
            <w:pPr>
              <w:rPr>
                <w:ins w:id="431" w:author="伯珊" w:date="2020-05-28T10:13:00Z"/>
                <w:rFonts w:ascii="新細明體" w:hAnsi="新細明體" w:cs="Arial Unicode MS" w:hint="eastAsia"/>
                <w:color w:val="000000"/>
                <w:sz w:val="20"/>
              </w:rPr>
            </w:pPr>
            <w:ins w:id="432" w:author="伯珊" w:date="2020-05-28T10:13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5B5D33" w:rsidTr="00F561C4">
        <w:trPr>
          <w:trHeight w:val="330"/>
          <w:ins w:id="433" w:author="伯珊" w:date="2020-05-28T10:1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434" w:author="伯珊" w:date="2020-05-28T10:13:00Z"/>
                <w:rFonts w:ascii="Arial" w:cs="Arial" w:hint="eastAsia"/>
                <w:sz w:val="20"/>
              </w:rPr>
            </w:pPr>
            <w:ins w:id="435" w:author="伯珊" w:date="2020-05-28T10:13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Default="00D05D78" w:rsidP="00F561C4">
            <w:pPr>
              <w:pStyle w:val="aa"/>
              <w:widowControl/>
              <w:ind w:left="0"/>
              <w:rPr>
                <w:ins w:id="436" w:author="伯珊" w:date="2020-05-28T10:13:00Z"/>
                <w:rFonts w:ascii="新細明體" w:hAnsi="新細明體" w:cs="Arial Unicode MS" w:hint="eastAsia"/>
                <w:szCs w:val="24"/>
              </w:rPr>
            </w:pPr>
            <w:ins w:id="437" w:author="伯珊" w:date="2020-05-28T10:37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beh5</w:t>
              </w:r>
            </w:ins>
            <w:ins w:id="438" w:author="伯珊" w:date="2020-05-28T10:13:00Z">
              <w:r w:rsidR="005B5D33"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_</w:t>
              </w:r>
              <w:r w:rsidR="005B5D33"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NO</w:t>
              </w:r>
            </w:ins>
          </w:p>
        </w:tc>
      </w:tr>
      <w:tr w:rsidR="005B5D33" w:rsidTr="00F561C4">
        <w:trPr>
          <w:trHeight w:val="330"/>
          <w:ins w:id="439" w:author="伯珊" w:date="2020-05-28T10:1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440" w:author="伯珊" w:date="2020-05-28T10:13:00Z"/>
                <w:rFonts w:ascii="Arial" w:cs="Arial" w:hint="eastAsia"/>
                <w:sz w:val="20"/>
              </w:rPr>
            </w:pPr>
            <w:ins w:id="441" w:author="伯珊" w:date="2020-05-28T10:13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5B1A20" w:rsidRDefault="00D05D78" w:rsidP="00F561C4">
            <w:pPr>
              <w:rPr>
                <w:ins w:id="442" w:author="伯珊" w:date="2020-05-28T10:13:00Z"/>
                <w:rFonts w:ascii="新細明體" w:hAnsi="新細明體" w:hint="eastAsia"/>
                <w:color w:val="000000"/>
                <w:sz w:val="20"/>
              </w:rPr>
            </w:pPr>
            <w:ins w:id="443" w:author="伯珊" w:date="2020-05-28T10:13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</w:p>
        </w:tc>
      </w:tr>
      <w:tr w:rsidR="005B5D33" w:rsidTr="00F561C4">
        <w:trPr>
          <w:trHeight w:val="330"/>
          <w:ins w:id="444" w:author="伯珊" w:date="2020-05-28T10:1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D33" w:rsidRDefault="005B5D33" w:rsidP="00F561C4">
            <w:pPr>
              <w:rPr>
                <w:ins w:id="445" w:author="伯珊" w:date="2020-05-28T10:13:00Z"/>
                <w:rFonts w:ascii="Arial" w:hAnsi="Arial" w:cs="Arial"/>
                <w:sz w:val="20"/>
              </w:rPr>
            </w:pPr>
            <w:ins w:id="446" w:author="伯珊" w:date="2020-05-28T10:13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B5D33" w:rsidRPr="005B1A20" w:rsidRDefault="00D05D78" w:rsidP="00F561C4">
            <w:pPr>
              <w:rPr>
                <w:ins w:id="447" w:author="伯珊" w:date="2020-05-28T10:13:00Z"/>
                <w:rFonts w:ascii="新細明體" w:hAnsi="新細明體" w:hint="eastAsia"/>
                <w:color w:val="000000"/>
                <w:sz w:val="20"/>
              </w:rPr>
            </w:pPr>
            <w:ins w:id="448" w:author="伯珊" w:date="2020-05-28T10:13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beh5</w:t>
              </w:r>
              <w:r w:rsidR="005B5D33"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_NAME</w:t>
              </w:r>
            </w:ins>
          </w:p>
        </w:tc>
      </w:tr>
    </w:tbl>
    <w:p w:rsidR="00D05D78" w:rsidRDefault="00D05D78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49" w:author="伯珊" w:date="2020-05-28T10:38:00Z"/>
          <w:rFonts w:hint="eastAsia"/>
          <w:kern w:val="2"/>
          <w:szCs w:val="24"/>
          <w:lang w:eastAsia="zh-TW"/>
        </w:rPr>
        <w:pPrChange w:id="450" w:author="伯珊" w:date="2020-05-28T10:38:00Z">
          <w:pPr>
            <w:pStyle w:val="Tabletext"/>
            <w:keepLines w:val="0"/>
            <w:numPr>
              <w:ilvl w:val="2"/>
              <w:numId w:val="2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51" w:author="伯珊" w:date="2020-05-28T10:38:00Z">
        <w:r>
          <w:rPr>
            <w:rFonts w:hint="eastAsia"/>
            <w:kern w:val="2"/>
            <w:szCs w:val="24"/>
            <w:lang w:eastAsia="zh-TW"/>
          </w:rPr>
          <w:t>IF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5B5D33">
          <w:rPr>
            <w:rStyle w:val="SoDAField"/>
            <w:rFonts w:ascii="細明體" w:eastAsia="細明體" w:hAnsi="細明體"/>
            <w:caps/>
          </w:rPr>
          <w:t>BEH</w:t>
        </w:r>
        <w:r>
          <w:rPr>
            <w:rStyle w:val="SoDAField"/>
            <w:rFonts w:ascii="細明體" w:eastAsia="細明體" w:hAnsi="細明體"/>
            <w:caps/>
          </w:rPr>
          <w:t>6_COD</w:t>
        </w:r>
        <w:r>
          <w:rPr>
            <w:rStyle w:val="SoDAField"/>
            <w:rFonts w:ascii="細明體" w:eastAsia="細明體" w:hAnsi="細明體" w:hint="eastAsia"/>
            <w:caps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D05D78" w:rsidRDefault="00D05D78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52" w:author="伯珊" w:date="2020-05-28T10:38:00Z"/>
          <w:rFonts w:hint="eastAsia"/>
          <w:kern w:val="2"/>
          <w:szCs w:val="24"/>
          <w:lang w:eastAsia="zh-TW"/>
        </w:rPr>
        <w:pPrChange w:id="453" w:author="伯珊" w:date="2020-05-28T10:38:00Z">
          <w:pPr>
            <w:pStyle w:val="Tabletext"/>
            <w:keepLines w:val="0"/>
            <w:numPr>
              <w:ilvl w:val="3"/>
              <w:numId w:val="26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54" w:author="伯珊" w:date="2020-05-28T10:38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05D78" w:rsidTr="00F561C4">
        <w:trPr>
          <w:trHeight w:val="330"/>
          <w:ins w:id="455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jc w:val="center"/>
              <w:rPr>
                <w:ins w:id="456" w:author="伯珊" w:date="2020-05-28T10:38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457" w:author="伯珊" w:date="2020-05-28T10:38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jc w:val="center"/>
              <w:rPr>
                <w:ins w:id="458" w:author="伯珊" w:date="2020-05-28T10:38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459" w:author="伯珊" w:date="2020-05-28T10:38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DTAGA109</w:t>
              </w:r>
            </w:ins>
          </w:p>
        </w:tc>
      </w:tr>
      <w:tr w:rsidR="00D05D78" w:rsidTr="00F561C4">
        <w:trPr>
          <w:trHeight w:val="330"/>
          <w:ins w:id="460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461" w:author="伯珊" w:date="2020-05-28T10:38:00Z"/>
                <w:rFonts w:ascii="Arial" w:hAnsi="Arial" w:cs="Arial" w:hint="eastAsia"/>
                <w:sz w:val="20"/>
              </w:rPr>
            </w:pPr>
            <w:ins w:id="462" w:author="伯珊" w:date="2020-05-28T10:38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rPr>
                <w:ins w:id="463" w:author="伯珊" w:date="2020-05-28T10:38:00Z"/>
                <w:rFonts w:ascii="新細明體" w:hAnsi="新細明體" w:cs="Arial Unicode MS" w:hint="eastAsia"/>
                <w:color w:val="000000"/>
                <w:sz w:val="20"/>
              </w:rPr>
            </w:pPr>
            <w:ins w:id="464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D05D78" w:rsidTr="00F561C4">
        <w:trPr>
          <w:trHeight w:val="330"/>
          <w:ins w:id="465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466" w:author="伯珊" w:date="2020-05-28T10:38:00Z"/>
                <w:rFonts w:ascii="Arial" w:cs="Arial" w:hint="eastAsia"/>
                <w:sz w:val="20"/>
              </w:rPr>
            </w:pPr>
            <w:ins w:id="467" w:author="伯珊" w:date="2020-05-28T10:38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pStyle w:val="aa"/>
              <w:widowControl/>
              <w:ind w:left="0"/>
              <w:rPr>
                <w:ins w:id="468" w:author="伯珊" w:date="2020-05-28T10:38:00Z"/>
                <w:rFonts w:ascii="新細明體" w:hAnsi="新細明體" w:cs="Arial Unicode MS" w:hint="eastAsia"/>
                <w:szCs w:val="24"/>
              </w:rPr>
            </w:pPr>
            <w:ins w:id="469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beh6</w:t>
              </w:r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_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NO</w:t>
              </w:r>
            </w:ins>
          </w:p>
        </w:tc>
      </w:tr>
      <w:tr w:rsidR="00D05D78" w:rsidTr="00F561C4">
        <w:trPr>
          <w:trHeight w:val="330"/>
          <w:ins w:id="470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471" w:author="伯珊" w:date="2020-05-28T10:38:00Z"/>
                <w:rFonts w:ascii="Arial" w:cs="Arial" w:hint="eastAsia"/>
                <w:sz w:val="20"/>
              </w:rPr>
            </w:pPr>
            <w:ins w:id="472" w:author="伯珊" w:date="2020-05-28T10:38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473" w:author="伯珊" w:date="2020-05-28T10:38:00Z"/>
                <w:rFonts w:ascii="新細明體" w:hAnsi="新細明體" w:hint="eastAsia"/>
                <w:color w:val="000000"/>
                <w:sz w:val="20"/>
              </w:rPr>
            </w:pPr>
            <w:ins w:id="474" w:author="伯珊" w:date="2020-05-28T10:38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</w:p>
        </w:tc>
      </w:tr>
      <w:tr w:rsidR="00D05D78" w:rsidTr="00F561C4">
        <w:trPr>
          <w:trHeight w:val="330"/>
          <w:ins w:id="475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476" w:author="伯珊" w:date="2020-05-28T10:38:00Z"/>
                <w:rFonts w:ascii="Arial" w:hAnsi="Arial" w:cs="Arial"/>
                <w:sz w:val="20"/>
              </w:rPr>
            </w:pPr>
            <w:ins w:id="477" w:author="伯珊" w:date="2020-05-28T10:38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478" w:author="伯珊" w:date="2020-05-28T10:38:00Z"/>
                <w:rFonts w:ascii="新細明體" w:hAnsi="新細明體" w:hint="eastAsia"/>
                <w:color w:val="000000"/>
                <w:sz w:val="20"/>
              </w:rPr>
            </w:pPr>
            <w:ins w:id="479" w:author="伯珊" w:date="2020-05-28T10:38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beh6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_NAME</w:t>
              </w:r>
            </w:ins>
          </w:p>
        </w:tc>
      </w:tr>
    </w:tbl>
    <w:p w:rsidR="00D05D78" w:rsidRDefault="00D05D78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80" w:author="伯珊" w:date="2020-05-28T10:38:00Z"/>
          <w:rFonts w:hint="eastAsia"/>
          <w:kern w:val="2"/>
          <w:szCs w:val="24"/>
          <w:lang w:eastAsia="zh-TW"/>
        </w:rPr>
        <w:pPrChange w:id="481" w:author="伯珊" w:date="2020-05-28T10:38:00Z">
          <w:pPr>
            <w:pStyle w:val="Tabletext"/>
            <w:keepLines w:val="0"/>
            <w:numPr>
              <w:ilvl w:val="2"/>
              <w:numId w:val="27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482" w:author="伯珊" w:date="2020-05-28T10:38:00Z">
        <w:r>
          <w:rPr>
            <w:kern w:val="2"/>
            <w:szCs w:val="24"/>
            <w:lang w:eastAsia="zh-TW"/>
          </w:rPr>
          <w:t>I</w:t>
        </w:r>
        <w:r>
          <w:rPr>
            <w:rFonts w:hint="eastAsia"/>
            <w:kern w:val="2"/>
            <w:szCs w:val="24"/>
            <w:lang w:eastAsia="zh-TW"/>
          </w:rPr>
          <w:t>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5B5D33">
          <w:rPr>
            <w:rStyle w:val="SoDAField"/>
            <w:rFonts w:ascii="細明體" w:eastAsia="細明體" w:hAnsi="細明體"/>
            <w:caps/>
          </w:rPr>
          <w:t>BEH</w:t>
        </w:r>
        <w:r>
          <w:rPr>
            <w:rStyle w:val="SoDAField"/>
            <w:rFonts w:ascii="細明體" w:eastAsia="細明體" w:hAnsi="細明體"/>
            <w:caps/>
          </w:rPr>
          <w:t>7_COD</w:t>
        </w:r>
        <w:r>
          <w:rPr>
            <w:rStyle w:val="SoDAField"/>
            <w:rFonts w:ascii="細明體" w:eastAsia="細明體" w:hAnsi="細明體" w:hint="eastAsia"/>
            <w:caps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D05D78" w:rsidRDefault="00D05D78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83" w:author="伯珊" w:date="2020-05-28T10:38:00Z"/>
          <w:rFonts w:hint="eastAsia"/>
          <w:kern w:val="2"/>
          <w:szCs w:val="24"/>
          <w:lang w:eastAsia="zh-TW"/>
        </w:rPr>
        <w:pPrChange w:id="484" w:author="伯珊" w:date="2020-05-28T10:38:00Z">
          <w:pPr>
            <w:pStyle w:val="Tabletext"/>
            <w:keepLines w:val="0"/>
            <w:numPr>
              <w:ilvl w:val="3"/>
              <w:numId w:val="27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85" w:author="伯珊" w:date="2020-05-28T10:38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05D78" w:rsidTr="00F561C4">
        <w:trPr>
          <w:trHeight w:val="330"/>
          <w:ins w:id="486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jc w:val="center"/>
              <w:rPr>
                <w:ins w:id="487" w:author="伯珊" w:date="2020-05-28T10:38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488" w:author="伯珊" w:date="2020-05-28T10:38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jc w:val="center"/>
              <w:rPr>
                <w:ins w:id="489" w:author="伯珊" w:date="2020-05-28T10:38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490" w:author="伯珊" w:date="2020-05-28T10:38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DTAGA109</w:t>
              </w:r>
            </w:ins>
          </w:p>
        </w:tc>
      </w:tr>
      <w:tr w:rsidR="00D05D78" w:rsidTr="00F561C4">
        <w:trPr>
          <w:trHeight w:val="330"/>
          <w:ins w:id="491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492" w:author="伯珊" w:date="2020-05-28T10:38:00Z"/>
                <w:rFonts w:ascii="Arial" w:hAnsi="Arial" w:cs="Arial" w:hint="eastAsia"/>
                <w:sz w:val="20"/>
              </w:rPr>
            </w:pPr>
            <w:ins w:id="493" w:author="伯珊" w:date="2020-05-28T10:38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rPr>
                <w:ins w:id="494" w:author="伯珊" w:date="2020-05-28T10:38:00Z"/>
                <w:rFonts w:ascii="新細明體" w:hAnsi="新細明體" w:cs="Arial Unicode MS" w:hint="eastAsia"/>
                <w:color w:val="000000"/>
                <w:sz w:val="20"/>
              </w:rPr>
            </w:pPr>
            <w:ins w:id="495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D05D78" w:rsidTr="00F561C4">
        <w:trPr>
          <w:trHeight w:val="330"/>
          <w:ins w:id="496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497" w:author="伯珊" w:date="2020-05-28T10:38:00Z"/>
                <w:rFonts w:ascii="Arial" w:cs="Arial" w:hint="eastAsia"/>
                <w:sz w:val="20"/>
              </w:rPr>
            </w:pPr>
            <w:ins w:id="498" w:author="伯珊" w:date="2020-05-28T10:38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D05D78">
            <w:pPr>
              <w:pStyle w:val="aa"/>
              <w:widowControl/>
              <w:ind w:left="0"/>
              <w:rPr>
                <w:ins w:id="499" w:author="伯珊" w:date="2020-05-28T10:38:00Z"/>
                <w:rFonts w:ascii="新細明體" w:hAnsi="新細明體" w:cs="Arial Unicode MS" w:hint="eastAsia"/>
                <w:szCs w:val="24"/>
              </w:rPr>
              <w:pPrChange w:id="500" w:author="伯珊" w:date="2020-05-28T10:38:00Z">
                <w:pPr>
                  <w:pStyle w:val="aa"/>
                  <w:widowControl/>
                  <w:ind w:left="0"/>
                </w:pPr>
              </w:pPrChange>
            </w:pPr>
            <w:ins w:id="501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beh</w:t>
              </w:r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7_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NO</w:t>
              </w:r>
            </w:ins>
          </w:p>
        </w:tc>
      </w:tr>
      <w:tr w:rsidR="00D05D78" w:rsidTr="00F561C4">
        <w:trPr>
          <w:trHeight w:val="330"/>
          <w:ins w:id="502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03" w:author="伯珊" w:date="2020-05-28T10:38:00Z"/>
                <w:rFonts w:ascii="Arial" w:cs="Arial" w:hint="eastAsia"/>
                <w:sz w:val="20"/>
              </w:rPr>
            </w:pPr>
            <w:ins w:id="504" w:author="伯珊" w:date="2020-05-28T10:38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505" w:author="伯珊" w:date="2020-05-28T10:38:00Z"/>
                <w:rFonts w:ascii="新細明體" w:hAnsi="新細明體" w:hint="eastAsia"/>
                <w:color w:val="000000"/>
                <w:sz w:val="20"/>
              </w:rPr>
            </w:pPr>
            <w:ins w:id="506" w:author="伯珊" w:date="2020-05-28T10:38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</w:p>
        </w:tc>
      </w:tr>
      <w:tr w:rsidR="00D05D78" w:rsidTr="00F561C4">
        <w:trPr>
          <w:trHeight w:val="330"/>
          <w:ins w:id="507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08" w:author="伯珊" w:date="2020-05-28T10:38:00Z"/>
                <w:rFonts w:ascii="Arial" w:hAnsi="Arial" w:cs="Arial"/>
                <w:sz w:val="20"/>
              </w:rPr>
            </w:pPr>
            <w:ins w:id="509" w:author="伯珊" w:date="2020-05-28T10:38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D05D78">
            <w:pPr>
              <w:rPr>
                <w:ins w:id="510" w:author="伯珊" w:date="2020-05-28T10:38:00Z"/>
                <w:rFonts w:ascii="新細明體" w:hAnsi="新細明體" w:hint="eastAsia"/>
                <w:color w:val="000000"/>
                <w:sz w:val="20"/>
              </w:rPr>
              <w:pPrChange w:id="511" w:author="伯珊" w:date="2020-05-28T10:38:00Z">
                <w:pPr/>
              </w:pPrChange>
            </w:pPr>
            <w:ins w:id="512" w:author="伯珊" w:date="2020-05-28T10:38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beh7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_NAME</w:t>
              </w:r>
            </w:ins>
          </w:p>
        </w:tc>
      </w:tr>
    </w:tbl>
    <w:p w:rsidR="00D05D78" w:rsidRDefault="00D05D78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13" w:author="伯珊" w:date="2020-05-28T10:38:00Z"/>
          <w:rFonts w:hint="eastAsia"/>
          <w:kern w:val="2"/>
          <w:szCs w:val="24"/>
          <w:lang w:eastAsia="zh-TW"/>
        </w:rPr>
        <w:pPrChange w:id="514" w:author="伯珊" w:date="2020-05-28T10:39:00Z">
          <w:pPr>
            <w:pStyle w:val="Tabletext"/>
            <w:keepLines w:val="0"/>
            <w:numPr>
              <w:ilvl w:val="2"/>
              <w:numId w:val="28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15" w:author="伯珊" w:date="2020-05-28T10:38:00Z">
        <w:r>
          <w:rPr>
            <w:kern w:val="2"/>
            <w:szCs w:val="24"/>
            <w:lang w:eastAsia="zh-TW"/>
          </w:rPr>
          <w:t>I</w:t>
        </w:r>
        <w:r>
          <w:rPr>
            <w:rFonts w:hint="eastAsia"/>
            <w:kern w:val="2"/>
            <w:szCs w:val="24"/>
            <w:lang w:eastAsia="zh-TW"/>
          </w:rPr>
          <w:t>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5B5D33">
          <w:rPr>
            <w:rStyle w:val="SoDAField"/>
            <w:rFonts w:ascii="細明體" w:eastAsia="細明體" w:hAnsi="細明體"/>
            <w:caps/>
          </w:rPr>
          <w:t>BEH</w:t>
        </w:r>
      </w:ins>
      <w:ins w:id="516" w:author="伯珊" w:date="2020-05-28T10:39:00Z">
        <w:r>
          <w:rPr>
            <w:rStyle w:val="SoDAField"/>
            <w:rFonts w:ascii="細明體" w:eastAsia="細明體" w:hAnsi="細明體"/>
            <w:caps/>
          </w:rPr>
          <w:t>8</w:t>
        </w:r>
      </w:ins>
      <w:ins w:id="517" w:author="伯珊" w:date="2020-05-28T10:38:00Z">
        <w:r>
          <w:rPr>
            <w:rStyle w:val="SoDAField"/>
            <w:rFonts w:ascii="細明體" w:eastAsia="細明體" w:hAnsi="細明體"/>
            <w:caps/>
          </w:rPr>
          <w:t>_COD</w:t>
        </w:r>
        <w:r>
          <w:rPr>
            <w:rStyle w:val="SoDAField"/>
            <w:rFonts w:ascii="細明體" w:eastAsia="細明體" w:hAnsi="細明體" w:hint="eastAsia"/>
            <w:caps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D05D78" w:rsidRDefault="00D05D78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18" w:author="伯珊" w:date="2020-05-28T10:38:00Z"/>
          <w:rFonts w:hint="eastAsia"/>
          <w:kern w:val="2"/>
          <w:szCs w:val="24"/>
          <w:lang w:eastAsia="zh-TW"/>
        </w:rPr>
        <w:pPrChange w:id="519" w:author="伯珊" w:date="2020-05-28T10:39:00Z">
          <w:pPr>
            <w:pStyle w:val="Tabletext"/>
            <w:keepLines w:val="0"/>
            <w:numPr>
              <w:ilvl w:val="3"/>
              <w:numId w:val="28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20" w:author="伯珊" w:date="2020-05-28T10:38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05D78" w:rsidTr="00F561C4">
        <w:trPr>
          <w:trHeight w:val="330"/>
          <w:ins w:id="521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jc w:val="center"/>
              <w:rPr>
                <w:ins w:id="522" w:author="伯珊" w:date="2020-05-28T10:38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523" w:author="伯珊" w:date="2020-05-28T10:38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jc w:val="center"/>
              <w:rPr>
                <w:ins w:id="524" w:author="伯珊" w:date="2020-05-28T10:38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525" w:author="伯珊" w:date="2020-05-28T10:38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DTAGA109</w:t>
              </w:r>
            </w:ins>
          </w:p>
        </w:tc>
      </w:tr>
      <w:tr w:rsidR="00D05D78" w:rsidTr="00F561C4">
        <w:trPr>
          <w:trHeight w:val="330"/>
          <w:ins w:id="526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27" w:author="伯珊" w:date="2020-05-28T10:38:00Z"/>
                <w:rFonts w:ascii="Arial" w:hAnsi="Arial" w:cs="Arial" w:hint="eastAsia"/>
                <w:sz w:val="20"/>
              </w:rPr>
            </w:pPr>
            <w:ins w:id="528" w:author="伯珊" w:date="2020-05-28T10:38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rPr>
                <w:ins w:id="529" w:author="伯珊" w:date="2020-05-28T10:38:00Z"/>
                <w:rFonts w:ascii="新細明體" w:hAnsi="新細明體" w:cs="Arial Unicode MS" w:hint="eastAsia"/>
                <w:color w:val="000000"/>
                <w:sz w:val="20"/>
              </w:rPr>
            </w:pPr>
            <w:ins w:id="530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D05D78" w:rsidTr="00F561C4">
        <w:trPr>
          <w:trHeight w:val="330"/>
          <w:ins w:id="531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32" w:author="伯珊" w:date="2020-05-28T10:38:00Z"/>
                <w:rFonts w:ascii="Arial" w:cs="Arial" w:hint="eastAsia"/>
                <w:sz w:val="20"/>
              </w:rPr>
            </w:pPr>
            <w:ins w:id="533" w:author="伯珊" w:date="2020-05-28T10:38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D05D78">
            <w:pPr>
              <w:pStyle w:val="aa"/>
              <w:widowControl/>
              <w:ind w:left="0"/>
              <w:rPr>
                <w:ins w:id="534" w:author="伯珊" w:date="2020-05-28T10:38:00Z"/>
                <w:rFonts w:ascii="新細明體" w:hAnsi="新細明體" w:cs="Arial Unicode MS" w:hint="eastAsia"/>
                <w:szCs w:val="24"/>
              </w:rPr>
              <w:pPrChange w:id="535" w:author="伯珊" w:date="2020-05-28T10:39:00Z">
                <w:pPr>
                  <w:pStyle w:val="aa"/>
                  <w:widowControl/>
                  <w:ind w:left="0"/>
                </w:pPr>
              </w:pPrChange>
            </w:pPr>
            <w:ins w:id="536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beh</w:t>
              </w:r>
            </w:ins>
            <w:ins w:id="537" w:author="伯珊" w:date="2020-05-28T10:39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8</w:t>
              </w:r>
            </w:ins>
            <w:ins w:id="538" w:author="伯珊" w:date="2020-05-28T10:38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_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NO</w:t>
              </w:r>
            </w:ins>
          </w:p>
        </w:tc>
      </w:tr>
      <w:tr w:rsidR="00D05D78" w:rsidTr="00F561C4">
        <w:trPr>
          <w:trHeight w:val="330"/>
          <w:ins w:id="539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40" w:author="伯珊" w:date="2020-05-28T10:38:00Z"/>
                <w:rFonts w:ascii="Arial" w:cs="Arial" w:hint="eastAsia"/>
                <w:sz w:val="20"/>
              </w:rPr>
            </w:pPr>
            <w:ins w:id="541" w:author="伯珊" w:date="2020-05-28T10:38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542" w:author="伯珊" w:date="2020-05-28T10:38:00Z"/>
                <w:rFonts w:ascii="新細明體" w:hAnsi="新細明體" w:hint="eastAsia"/>
                <w:color w:val="000000"/>
                <w:sz w:val="20"/>
              </w:rPr>
            </w:pPr>
            <w:ins w:id="543" w:author="伯珊" w:date="2020-05-28T10:38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</w:p>
        </w:tc>
      </w:tr>
      <w:tr w:rsidR="00D05D78" w:rsidTr="00F561C4">
        <w:trPr>
          <w:trHeight w:val="330"/>
          <w:ins w:id="544" w:author="伯珊" w:date="2020-05-28T10:3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45" w:author="伯珊" w:date="2020-05-28T10:38:00Z"/>
                <w:rFonts w:ascii="Arial" w:hAnsi="Arial" w:cs="Arial"/>
                <w:sz w:val="20"/>
              </w:rPr>
            </w:pPr>
            <w:ins w:id="546" w:author="伯珊" w:date="2020-05-28T10:38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D05D78">
            <w:pPr>
              <w:rPr>
                <w:ins w:id="547" w:author="伯珊" w:date="2020-05-28T10:38:00Z"/>
                <w:rFonts w:ascii="新細明體" w:hAnsi="新細明體" w:hint="eastAsia"/>
                <w:color w:val="000000"/>
                <w:sz w:val="20"/>
              </w:rPr>
              <w:pPrChange w:id="548" w:author="伯珊" w:date="2020-05-28T10:39:00Z">
                <w:pPr/>
              </w:pPrChange>
            </w:pPr>
            <w:ins w:id="549" w:author="伯珊" w:date="2020-05-28T10:38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beh</w:t>
              </w:r>
            </w:ins>
            <w:ins w:id="550" w:author="伯珊" w:date="2020-05-28T10:39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8</w:t>
              </w:r>
            </w:ins>
            <w:ins w:id="551" w:author="伯珊" w:date="2020-05-28T10:38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_NAME</w:t>
              </w:r>
            </w:ins>
          </w:p>
        </w:tc>
      </w:tr>
    </w:tbl>
    <w:p w:rsidR="00D05D78" w:rsidRDefault="00D05D78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52" w:author="伯珊" w:date="2020-05-28T10:39:00Z"/>
          <w:rFonts w:hint="eastAsia"/>
          <w:kern w:val="2"/>
          <w:szCs w:val="24"/>
          <w:lang w:eastAsia="zh-TW"/>
        </w:rPr>
        <w:pPrChange w:id="553" w:author="伯珊" w:date="2020-05-28T10:39:00Z">
          <w:pPr>
            <w:pStyle w:val="Tabletext"/>
            <w:keepLines w:val="0"/>
            <w:numPr>
              <w:ilvl w:val="2"/>
              <w:numId w:val="2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54" w:author="伯珊" w:date="2020-05-28T10:39:00Z">
        <w:r>
          <w:rPr>
            <w:kern w:val="2"/>
            <w:szCs w:val="24"/>
            <w:lang w:eastAsia="zh-TW"/>
          </w:rPr>
          <w:t>I</w:t>
        </w:r>
        <w:r>
          <w:rPr>
            <w:rFonts w:hint="eastAsia"/>
            <w:kern w:val="2"/>
            <w:szCs w:val="24"/>
            <w:lang w:eastAsia="zh-TW"/>
          </w:rPr>
          <w:t>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5B5D33">
          <w:rPr>
            <w:rStyle w:val="SoDAField"/>
            <w:rFonts w:ascii="細明體" w:eastAsia="細明體" w:hAnsi="細明體"/>
            <w:caps/>
          </w:rPr>
          <w:t>BEH</w:t>
        </w:r>
        <w:r>
          <w:rPr>
            <w:rStyle w:val="SoDAField"/>
            <w:rFonts w:ascii="細明體" w:eastAsia="細明體" w:hAnsi="細明體"/>
            <w:caps/>
          </w:rPr>
          <w:t>9_COD</w:t>
        </w:r>
        <w:r>
          <w:rPr>
            <w:rStyle w:val="SoDAField"/>
            <w:rFonts w:ascii="細明體" w:eastAsia="細明體" w:hAnsi="細明體" w:hint="eastAsia"/>
            <w:caps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D05D78" w:rsidRDefault="00D05D78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55" w:author="伯珊" w:date="2020-05-28T10:39:00Z"/>
          <w:rFonts w:hint="eastAsia"/>
          <w:kern w:val="2"/>
          <w:szCs w:val="24"/>
          <w:lang w:eastAsia="zh-TW"/>
        </w:rPr>
        <w:pPrChange w:id="556" w:author="伯珊" w:date="2020-05-28T10:39:00Z">
          <w:pPr>
            <w:pStyle w:val="Tabletext"/>
            <w:keepLines w:val="0"/>
            <w:numPr>
              <w:ilvl w:val="3"/>
              <w:numId w:val="29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57" w:author="伯珊" w:date="2020-05-28T10:39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05D78" w:rsidTr="00F561C4">
        <w:trPr>
          <w:trHeight w:val="330"/>
          <w:ins w:id="558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jc w:val="center"/>
              <w:rPr>
                <w:ins w:id="559" w:author="伯珊" w:date="2020-05-28T10:39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560" w:author="伯珊" w:date="2020-05-28T10:39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jc w:val="center"/>
              <w:rPr>
                <w:ins w:id="561" w:author="伯珊" w:date="2020-05-28T10:39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562" w:author="伯珊" w:date="2020-05-28T10:39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DTAGA109</w:t>
              </w:r>
            </w:ins>
          </w:p>
        </w:tc>
      </w:tr>
      <w:tr w:rsidR="00D05D78" w:rsidTr="00F561C4">
        <w:trPr>
          <w:trHeight w:val="330"/>
          <w:ins w:id="563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64" w:author="伯珊" w:date="2020-05-28T10:39:00Z"/>
                <w:rFonts w:ascii="Arial" w:hAnsi="Arial" w:cs="Arial" w:hint="eastAsia"/>
                <w:sz w:val="20"/>
              </w:rPr>
            </w:pPr>
            <w:ins w:id="565" w:author="伯珊" w:date="2020-05-28T10:39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rPr>
                <w:ins w:id="566" w:author="伯珊" w:date="2020-05-28T10:39:00Z"/>
                <w:rFonts w:ascii="新細明體" w:hAnsi="新細明體" w:cs="Arial Unicode MS" w:hint="eastAsia"/>
                <w:color w:val="000000"/>
                <w:sz w:val="20"/>
              </w:rPr>
            </w:pPr>
            <w:ins w:id="567" w:author="伯珊" w:date="2020-05-28T10:39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D05D78" w:rsidTr="00F561C4">
        <w:trPr>
          <w:trHeight w:val="330"/>
          <w:ins w:id="568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69" w:author="伯珊" w:date="2020-05-28T10:39:00Z"/>
                <w:rFonts w:ascii="Arial" w:cs="Arial" w:hint="eastAsia"/>
                <w:sz w:val="20"/>
              </w:rPr>
            </w:pPr>
            <w:ins w:id="570" w:author="伯珊" w:date="2020-05-28T10:39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pStyle w:val="aa"/>
              <w:widowControl/>
              <w:ind w:left="0"/>
              <w:rPr>
                <w:ins w:id="571" w:author="伯珊" w:date="2020-05-28T10:39:00Z"/>
                <w:rFonts w:ascii="新細明體" w:hAnsi="新細明體" w:cs="Arial Unicode MS" w:hint="eastAsia"/>
                <w:szCs w:val="24"/>
              </w:rPr>
            </w:pPr>
            <w:ins w:id="572" w:author="伯珊" w:date="2020-05-28T10:39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beh9</w:t>
              </w:r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_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NO</w:t>
              </w:r>
            </w:ins>
          </w:p>
        </w:tc>
      </w:tr>
      <w:tr w:rsidR="00D05D78" w:rsidTr="00F561C4">
        <w:trPr>
          <w:trHeight w:val="330"/>
          <w:ins w:id="573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74" w:author="伯珊" w:date="2020-05-28T10:39:00Z"/>
                <w:rFonts w:ascii="Arial" w:cs="Arial" w:hint="eastAsia"/>
                <w:sz w:val="20"/>
              </w:rPr>
            </w:pPr>
            <w:ins w:id="575" w:author="伯珊" w:date="2020-05-28T10:39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576" w:author="伯珊" w:date="2020-05-28T10:39:00Z"/>
                <w:rFonts w:ascii="新細明體" w:hAnsi="新細明體" w:hint="eastAsia"/>
                <w:color w:val="000000"/>
                <w:sz w:val="20"/>
              </w:rPr>
            </w:pPr>
            <w:ins w:id="577" w:author="伯珊" w:date="2020-05-28T10:39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</w:p>
        </w:tc>
      </w:tr>
      <w:tr w:rsidR="00D05D78" w:rsidTr="00F561C4">
        <w:trPr>
          <w:trHeight w:val="330"/>
          <w:ins w:id="578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79" w:author="伯珊" w:date="2020-05-28T10:39:00Z"/>
                <w:rFonts w:ascii="Arial" w:hAnsi="Arial" w:cs="Arial"/>
                <w:sz w:val="20"/>
              </w:rPr>
            </w:pPr>
            <w:ins w:id="580" w:author="伯珊" w:date="2020-05-28T10:39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581" w:author="伯珊" w:date="2020-05-28T10:39:00Z"/>
                <w:rFonts w:ascii="新細明體" w:hAnsi="新細明體" w:hint="eastAsia"/>
                <w:color w:val="000000"/>
                <w:sz w:val="20"/>
              </w:rPr>
            </w:pPr>
            <w:ins w:id="582" w:author="伯珊" w:date="2020-05-28T10:39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beh9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_NAME</w:t>
              </w:r>
            </w:ins>
          </w:p>
        </w:tc>
      </w:tr>
    </w:tbl>
    <w:p w:rsidR="00D05D78" w:rsidRDefault="00D05D78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83" w:author="伯珊" w:date="2020-05-28T10:39:00Z"/>
          <w:rFonts w:hint="eastAsia"/>
          <w:kern w:val="2"/>
          <w:szCs w:val="24"/>
          <w:lang w:eastAsia="zh-TW"/>
        </w:rPr>
        <w:pPrChange w:id="584" w:author="伯珊" w:date="2020-05-28T10:39:00Z">
          <w:pPr>
            <w:pStyle w:val="Tabletext"/>
            <w:keepLines w:val="0"/>
            <w:numPr>
              <w:ilvl w:val="2"/>
              <w:numId w:val="30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585" w:author="伯珊" w:date="2020-05-28T10:39:00Z">
        <w:r>
          <w:rPr>
            <w:kern w:val="2"/>
            <w:szCs w:val="24"/>
            <w:lang w:eastAsia="zh-TW"/>
          </w:rPr>
          <w:t>I</w:t>
        </w:r>
        <w:r>
          <w:rPr>
            <w:rFonts w:hint="eastAsia"/>
            <w:kern w:val="2"/>
            <w:szCs w:val="24"/>
            <w:lang w:eastAsia="zh-TW"/>
          </w:rPr>
          <w:t>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5B5D33">
          <w:rPr>
            <w:rStyle w:val="SoDAField"/>
            <w:rFonts w:ascii="細明體" w:eastAsia="細明體" w:hAnsi="細明體"/>
            <w:caps/>
          </w:rPr>
          <w:t>BEH</w:t>
        </w:r>
        <w:r>
          <w:rPr>
            <w:rStyle w:val="SoDAField"/>
            <w:rFonts w:ascii="細明體" w:eastAsia="細明體" w:hAnsi="細明體"/>
            <w:caps/>
          </w:rPr>
          <w:t>A_COD</w:t>
        </w:r>
        <w:r>
          <w:rPr>
            <w:rStyle w:val="SoDAField"/>
            <w:rFonts w:ascii="細明體" w:eastAsia="細明體" w:hAnsi="細明體" w:hint="eastAsia"/>
            <w:caps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D05D78" w:rsidRDefault="00D05D78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86" w:author="伯珊" w:date="2020-05-28T10:39:00Z"/>
          <w:rFonts w:hint="eastAsia"/>
          <w:kern w:val="2"/>
          <w:szCs w:val="24"/>
          <w:lang w:eastAsia="zh-TW"/>
        </w:rPr>
        <w:pPrChange w:id="587" w:author="伯珊" w:date="2020-05-28T10:39:00Z">
          <w:pPr>
            <w:pStyle w:val="Tabletext"/>
            <w:keepLines w:val="0"/>
            <w:numPr>
              <w:ilvl w:val="3"/>
              <w:numId w:val="30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588" w:author="伯珊" w:date="2020-05-28T10:39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05D78" w:rsidTr="00F561C4">
        <w:trPr>
          <w:trHeight w:val="330"/>
          <w:ins w:id="589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F561C4">
            <w:pPr>
              <w:jc w:val="center"/>
              <w:rPr>
                <w:ins w:id="590" w:author="伯珊" w:date="2020-05-28T10:39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591" w:author="伯珊" w:date="2020-05-28T10:39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jc w:val="center"/>
              <w:rPr>
                <w:ins w:id="592" w:author="伯珊" w:date="2020-05-28T10:39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593" w:author="伯珊" w:date="2020-05-28T10:39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DTAGA109</w:t>
              </w:r>
            </w:ins>
          </w:p>
        </w:tc>
      </w:tr>
      <w:tr w:rsidR="00D05D78" w:rsidTr="00F561C4">
        <w:trPr>
          <w:trHeight w:val="330"/>
          <w:ins w:id="594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595" w:author="伯珊" w:date="2020-05-28T10:39:00Z"/>
                <w:rFonts w:ascii="Arial" w:hAnsi="Arial" w:cs="Arial" w:hint="eastAsia"/>
                <w:sz w:val="20"/>
              </w:rPr>
            </w:pPr>
            <w:ins w:id="596" w:author="伯珊" w:date="2020-05-28T10:39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433E31" w:rsidRDefault="00D05D78" w:rsidP="00F561C4">
            <w:pPr>
              <w:rPr>
                <w:ins w:id="597" w:author="伯珊" w:date="2020-05-28T10:39:00Z"/>
                <w:rFonts w:ascii="新細明體" w:hAnsi="新細明體" w:cs="Arial Unicode MS" w:hint="eastAsia"/>
                <w:color w:val="000000"/>
                <w:sz w:val="20"/>
              </w:rPr>
            </w:pPr>
            <w:ins w:id="598" w:author="伯珊" w:date="2020-05-28T10:39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D05D78" w:rsidTr="00F561C4">
        <w:trPr>
          <w:trHeight w:val="330"/>
          <w:ins w:id="599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600" w:author="伯珊" w:date="2020-05-28T10:39:00Z"/>
                <w:rFonts w:ascii="Arial" w:cs="Arial" w:hint="eastAsia"/>
                <w:sz w:val="20"/>
              </w:rPr>
            </w:pPr>
            <w:ins w:id="601" w:author="伯珊" w:date="2020-05-28T10:39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Default="00D05D78" w:rsidP="00D05D78">
            <w:pPr>
              <w:pStyle w:val="aa"/>
              <w:widowControl/>
              <w:ind w:left="0"/>
              <w:rPr>
                <w:ins w:id="602" w:author="伯珊" w:date="2020-05-28T10:39:00Z"/>
                <w:rFonts w:ascii="新細明體" w:hAnsi="新細明體" w:cs="Arial Unicode MS" w:hint="eastAsia"/>
                <w:szCs w:val="24"/>
              </w:rPr>
              <w:pPrChange w:id="603" w:author="伯珊" w:date="2020-05-28T10:40:00Z">
                <w:pPr>
                  <w:pStyle w:val="aa"/>
                  <w:widowControl/>
                  <w:ind w:left="0"/>
                </w:pPr>
              </w:pPrChange>
            </w:pPr>
            <w:ins w:id="604" w:author="伯珊" w:date="2020-05-28T10:39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beh</w:t>
              </w:r>
            </w:ins>
            <w:ins w:id="605" w:author="伯珊" w:date="2020-05-28T10:40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A</w:t>
              </w:r>
            </w:ins>
            <w:ins w:id="606" w:author="伯珊" w:date="2020-05-28T10:39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_</w:t>
              </w:r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NO</w:t>
              </w:r>
            </w:ins>
          </w:p>
        </w:tc>
      </w:tr>
      <w:tr w:rsidR="00D05D78" w:rsidTr="00F561C4">
        <w:trPr>
          <w:trHeight w:val="330"/>
          <w:ins w:id="607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608" w:author="伯珊" w:date="2020-05-28T10:39:00Z"/>
                <w:rFonts w:ascii="Arial" w:cs="Arial" w:hint="eastAsia"/>
                <w:sz w:val="20"/>
              </w:rPr>
            </w:pPr>
            <w:ins w:id="609" w:author="伯珊" w:date="2020-05-28T10:39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F561C4">
            <w:pPr>
              <w:rPr>
                <w:ins w:id="610" w:author="伯珊" w:date="2020-05-28T10:39:00Z"/>
                <w:rFonts w:ascii="新細明體" w:hAnsi="新細明體" w:hint="eastAsia"/>
                <w:color w:val="000000"/>
                <w:sz w:val="20"/>
              </w:rPr>
            </w:pPr>
            <w:ins w:id="611" w:author="伯珊" w:date="2020-05-28T10:39:00Z">
              <w:r>
                <w:rPr>
                  <w:rFonts w:ascii="新細明體" w:hAnsi="新細明體" w:hint="eastAsia"/>
                  <w:color w:val="000000"/>
                  <w:sz w:val="20"/>
                </w:rPr>
                <w:t>H</w:t>
              </w:r>
            </w:ins>
          </w:p>
        </w:tc>
      </w:tr>
      <w:tr w:rsidR="00D05D78" w:rsidTr="00F561C4">
        <w:trPr>
          <w:trHeight w:val="330"/>
          <w:ins w:id="612" w:author="伯珊" w:date="2020-05-28T10:39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5D78" w:rsidRDefault="00D05D78" w:rsidP="00F561C4">
            <w:pPr>
              <w:rPr>
                <w:ins w:id="613" w:author="伯珊" w:date="2020-05-28T10:39:00Z"/>
                <w:rFonts w:ascii="Arial" w:hAnsi="Arial" w:cs="Arial"/>
                <w:sz w:val="20"/>
              </w:rPr>
            </w:pPr>
            <w:ins w:id="614" w:author="伯珊" w:date="2020-05-28T10:39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5D78" w:rsidRPr="005B1A20" w:rsidRDefault="00D05D78" w:rsidP="00D05D78">
            <w:pPr>
              <w:rPr>
                <w:ins w:id="615" w:author="伯珊" w:date="2020-05-28T10:39:00Z"/>
                <w:rFonts w:ascii="新細明體" w:hAnsi="新細明體" w:hint="eastAsia"/>
                <w:color w:val="000000"/>
                <w:sz w:val="20"/>
              </w:rPr>
              <w:pPrChange w:id="616" w:author="伯珊" w:date="2020-05-28T10:40:00Z">
                <w:pPr/>
              </w:pPrChange>
            </w:pPr>
            <w:ins w:id="617" w:author="伯珊" w:date="2020-05-28T10:39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beh</w:t>
              </w:r>
            </w:ins>
            <w:ins w:id="618" w:author="伯珊" w:date="2020-05-28T10:40:00Z">
              <w:r>
                <w:rPr>
                  <w:rStyle w:val="SoDAField"/>
                  <w:rFonts w:ascii="細明體" w:eastAsia="細明體" w:hAnsi="細明體"/>
                  <w:caps/>
                  <w:color w:val="000000"/>
                </w:rPr>
                <w:t>A</w:t>
              </w:r>
            </w:ins>
            <w:ins w:id="619" w:author="伯珊" w:date="2020-05-28T10:39:00Z">
              <w:r>
                <w:rPr>
                  <w:rStyle w:val="SoDAField"/>
                  <w:rFonts w:ascii="細明體" w:eastAsia="細明體" w:hAnsi="細明體" w:hint="eastAsia"/>
                  <w:caps/>
                  <w:color w:val="000000"/>
                </w:rPr>
                <w:t>_NAME</w:t>
              </w:r>
            </w:ins>
          </w:p>
        </w:tc>
      </w:tr>
    </w:tbl>
    <w:p w:rsidR="008D55A0" w:rsidRDefault="008D55A0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0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401762" w:rsidRPr="000350EF" w:rsidRDefault="00401762" w:rsidP="00D05D7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1" w:author="伯珊" w:date="2020-05-28T10:39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01762">
        <w:rPr>
          <w:rFonts w:ascii="Verdana" w:eastAsia="細明體" w:hAnsi="Verdana"/>
          <w:bCs/>
          <w:lang w:eastAsia="zh-TW"/>
        </w:rPr>
        <w:t>DTAGA110_BONUS_VALUE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2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MARRY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BONUS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C</w:t>
      </w:r>
      <w:r>
        <w:rPr>
          <w:rStyle w:val="SoDAField"/>
          <w:rFonts w:ascii="細明體" w:eastAsia="細明體" w:hAnsi="細明體"/>
          <w:caps/>
        </w:rPr>
        <w:t>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3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DTAGA110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MARRY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BONUS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H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MARRY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BONUS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4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BIRTH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BONUS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C</w:t>
      </w:r>
      <w:r>
        <w:rPr>
          <w:rStyle w:val="SoDAField"/>
          <w:rFonts w:ascii="細明體" w:eastAsia="細明體" w:hAnsi="細明體"/>
          <w:caps/>
        </w:rPr>
        <w:t>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5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DTAGA110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BIRTH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BONUS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H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BIRTH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BONUS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NAME</w:t>
            </w:r>
          </w:p>
        </w:tc>
      </w:tr>
    </w:tbl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6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>
        <w:rPr>
          <w:rStyle w:val="SoDAField"/>
          <w:rFonts w:ascii="細明體" w:eastAsia="細明體" w:hAnsi="細明體" w:hint="eastAsia"/>
          <w:caps/>
        </w:rPr>
        <w:t>MONTH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BONUS</w:t>
      </w:r>
      <w:r>
        <w:rPr>
          <w:rStyle w:val="SoDAField"/>
          <w:rFonts w:ascii="細明體" w:eastAsia="細明體" w:hAnsi="細明體"/>
          <w:caps/>
        </w:rPr>
        <w:t>_</w:t>
      </w:r>
      <w:r>
        <w:rPr>
          <w:rStyle w:val="SoDAField"/>
          <w:rFonts w:ascii="細明體" w:eastAsia="細明體" w:hAnsi="細明體" w:hint="eastAsia"/>
          <w:caps/>
        </w:rPr>
        <w:t>C</w:t>
      </w:r>
      <w:r>
        <w:rPr>
          <w:rStyle w:val="SoDAField"/>
          <w:rFonts w:ascii="細明體" w:eastAsia="細明體" w:hAnsi="細明體"/>
          <w:caps/>
        </w:rPr>
        <w:t>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7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DTAGA110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MONTH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BONUS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H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MONTH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BONUS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NAME</w:t>
            </w:r>
          </w:p>
        </w:tc>
      </w:tr>
    </w:tbl>
    <w:p w:rsidR="008D55A0" w:rsidRDefault="008D55A0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8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401762" w:rsidRPr="000350EF" w:rsidRDefault="00401762" w:rsidP="00D05D7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29" w:author="伯珊" w:date="2020-05-28T10:39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01762">
        <w:rPr>
          <w:rFonts w:ascii="Verdana" w:eastAsia="細明體" w:hAnsi="Verdana"/>
          <w:bCs/>
          <w:color w:val="000000"/>
          <w:lang w:eastAsia="zh-TW"/>
        </w:rPr>
        <w:t>DTAGA112_LIFE_VALUE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30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DISB</w:t>
      </w:r>
      <w:r w:rsidRPr="00902F78">
        <w:rPr>
          <w:rStyle w:val="SoDAField"/>
          <w:rFonts w:ascii="細明體" w:eastAsia="細明體" w:hAnsi="細明體"/>
          <w:caps/>
          <w:color w:val="000000"/>
        </w:rPr>
        <w:t>_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ANTY</w:t>
      </w:r>
      <w:r w:rsidRPr="00902F78">
        <w:rPr>
          <w:rStyle w:val="SoDAField"/>
          <w:rFonts w:ascii="細明體" w:eastAsia="細明體" w:hAnsi="細明體"/>
          <w:caps/>
          <w:color w:val="000000"/>
        </w:rPr>
        <w:t>_COD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31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</w:t>
            </w:r>
            <w:ins w:id="632" w:author="伯珊" w:date="2020-05-28T10:41:00Z">
              <w:r w:rsidR="007B0494"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  <w:del w:id="633" w:author="伯珊" w:date="2020-05-28T10:41:00Z">
              <w:r w:rsidDel="007B0494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delText>0</w:delText>
              </w:r>
            </w:del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DISB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ANTY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N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DISB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ANTY_NAME</w:t>
            </w:r>
          </w:p>
        </w:tc>
      </w:tr>
    </w:tbl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34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DISB</w:t>
      </w:r>
      <w:r w:rsidRPr="00902F78">
        <w:rPr>
          <w:rStyle w:val="SoDAField"/>
          <w:rFonts w:ascii="細明體" w:eastAsia="細明體" w:hAnsi="細明體"/>
          <w:caps/>
          <w:color w:val="000000"/>
        </w:rPr>
        <w:t>_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CARE</w:t>
      </w:r>
      <w:r w:rsidRPr="00902F78">
        <w:rPr>
          <w:rStyle w:val="SoDAField"/>
          <w:rFonts w:ascii="細明體" w:eastAsia="細明體" w:hAnsi="細明體"/>
          <w:caps/>
          <w:color w:val="000000"/>
        </w:rPr>
        <w:t>_COD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35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</w:t>
            </w:r>
            <w:ins w:id="636" w:author="伯珊" w:date="2020-05-28T10:41:00Z">
              <w:r w:rsidR="007B0494"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  <w:del w:id="637" w:author="伯珊" w:date="2020-05-28T10:41:00Z">
              <w:r w:rsidDel="007B0494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delText>0</w:delText>
              </w:r>
            </w:del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DISB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CARE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N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DISB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CARE_NAME</w:t>
            </w:r>
          </w:p>
        </w:tc>
      </w:tr>
    </w:tbl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38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DISB</w:t>
      </w:r>
      <w:r w:rsidRPr="00902F78">
        <w:rPr>
          <w:rStyle w:val="SoDAField"/>
          <w:rFonts w:ascii="細明體" w:eastAsia="細明體" w:hAnsi="細明體"/>
          <w:caps/>
          <w:color w:val="000000"/>
        </w:rPr>
        <w:t>_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MONTH</w:t>
      </w:r>
      <w:r w:rsidRPr="00902F78">
        <w:rPr>
          <w:rStyle w:val="SoDAField"/>
          <w:rFonts w:ascii="細明體" w:eastAsia="細明體" w:hAnsi="細明體"/>
          <w:caps/>
          <w:color w:val="000000"/>
        </w:rPr>
        <w:t>_COD</w:t>
      </w:r>
      <w:r w:rsidRPr="00902F78">
        <w:rPr>
          <w:rStyle w:val="SoDAField"/>
          <w:rFonts w:ascii="細明體" w:eastAsia="細明體" w:hAnsi="細明體" w:hint="eastAsia"/>
          <w:caps/>
          <w:color w:val="000000"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39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</w:t>
            </w:r>
            <w:ins w:id="640" w:author="伯珊" w:date="2020-05-28T10:41:00Z">
              <w:r w:rsidR="007B0494"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  <w:del w:id="641" w:author="伯珊" w:date="2020-05-28T10:41:00Z">
              <w:r w:rsidDel="007B0494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delText>0</w:delText>
              </w:r>
            </w:del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DISB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MONTH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N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DISB</w:t>
            </w:r>
            <w:r w:rsidRPr="00902F78">
              <w:rPr>
                <w:rStyle w:val="SoDAField"/>
                <w:rFonts w:ascii="細明體" w:eastAsia="細明體" w:hAnsi="細明體"/>
                <w:caps/>
                <w:color w:val="000000"/>
              </w:rPr>
              <w:t>_</w:t>
            </w:r>
            <w:r w:rsidRPr="00902F78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MONTH_NAME</w:t>
            </w:r>
          </w:p>
        </w:tc>
      </w:tr>
    </w:tbl>
    <w:p w:rsidR="00401762" w:rsidRDefault="00401762" w:rsidP="00D05D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42" w:author="伯珊" w:date="2020-05-28T10:39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677C9A">
        <w:rPr>
          <w:rStyle w:val="SoDAField"/>
          <w:rFonts w:ascii="細明體" w:eastAsia="細明體" w:hAnsi="細明體" w:hint="eastAsia"/>
          <w:caps/>
          <w:color w:val="008000"/>
        </w:rPr>
        <w:t>RISK</w:t>
      </w:r>
      <w:r w:rsidRPr="00677C9A">
        <w:rPr>
          <w:rStyle w:val="SoDAField"/>
          <w:rFonts w:ascii="細明體" w:eastAsia="細明體" w:hAnsi="細明體"/>
          <w:caps/>
          <w:color w:val="008000"/>
        </w:rPr>
        <w:t>_</w:t>
      </w:r>
      <w:r w:rsidRPr="00677C9A">
        <w:rPr>
          <w:rStyle w:val="SoDAField"/>
          <w:rFonts w:ascii="細明體" w:eastAsia="細明體" w:hAnsi="細明體" w:hint="eastAsia"/>
          <w:caps/>
          <w:color w:val="008000"/>
        </w:rPr>
        <w:t>ANTY</w:t>
      </w:r>
      <w:r w:rsidRPr="00677C9A">
        <w:rPr>
          <w:rStyle w:val="SoDAField"/>
          <w:rFonts w:ascii="細明體" w:eastAsia="細明體" w:hAnsi="細明體"/>
          <w:caps/>
          <w:color w:val="008000"/>
        </w:rPr>
        <w:t>_COD</w:t>
      </w:r>
      <w:r w:rsidRPr="00677C9A">
        <w:rPr>
          <w:rStyle w:val="SoDAField"/>
          <w:rFonts w:ascii="細明體" w:eastAsia="細明體" w:hAnsi="細明體" w:hint="eastAsia"/>
          <w:caps/>
          <w:color w:val="008000"/>
        </w:rPr>
        <w:t>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01762" w:rsidRDefault="00401762" w:rsidP="00D05D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643" w:author="伯珊" w:date="2020-05-28T10:39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</w:t>
            </w:r>
            <w:ins w:id="644" w:author="伯珊" w:date="2020-05-28T10:41:00Z">
              <w:r w:rsidR="007B0494"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  <w:del w:id="645" w:author="伯珊" w:date="2020-05-28T10:41:00Z">
              <w:r w:rsidDel="007B0494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delText>0</w:delText>
              </w:r>
            </w:del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433E31" w:rsidRDefault="00401762" w:rsidP="00A03CE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Default="00401762" w:rsidP="00A03CEE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677C9A"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RISK</w:t>
            </w:r>
            <w:r w:rsidRPr="00677C9A">
              <w:rPr>
                <w:rStyle w:val="SoDAField"/>
                <w:rFonts w:ascii="細明體" w:eastAsia="細明體" w:hAnsi="細明體"/>
                <w:caps/>
                <w:color w:val="008000"/>
              </w:rPr>
              <w:t>_</w:t>
            </w:r>
            <w:r w:rsidRPr="00677C9A"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ANTY</w:t>
            </w:r>
            <w:r w:rsidRPr="00677C9A">
              <w:rPr>
                <w:rStyle w:val="SoDAField"/>
                <w:rFonts w:ascii="細明體" w:eastAsia="細明體" w:hAnsi="細明體"/>
                <w:caps/>
                <w:color w:val="008000"/>
              </w:rPr>
              <w:t>_</w:t>
            </w:r>
            <w:r w:rsidRPr="00677C9A"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NO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N</w:t>
            </w:r>
          </w:p>
        </w:tc>
      </w:tr>
      <w:tr w:rsidR="0040176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1762" w:rsidRDefault="00401762" w:rsidP="00A03C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1762" w:rsidRPr="005B1A20" w:rsidRDefault="00401762" w:rsidP="00A03CEE">
            <w:pPr>
              <w:rPr>
                <w:rFonts w:ascii="新細明體" w:hAnsi="新細明體" w:hint="eastAsia"/>
                <w:color w:val="000000"/>
                <w:sz w:val="20"/>
              </w:rPr>
            </w:pPr>
            <w:r w:rsidRPr="00677C9A"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RISK</w:t>
            </w:r>
            <w:r w:rsidRPr="00677C9A">
              <w:rPr>
                <w:rStyle w:val="SoDAField"/>
                <w:rFonts w:ascii="細明體" w:eastAsia="細明體" w:hAnsi="細明體"/>
                <w:caps/>
                <w:color w:val="008000"/>
              </w:rPr>
              <w:t>_</w:t>
            </w:r>
            <w:r w:rsidRPr="00677C9A">
              <w:rPr>
                <w:rStyle w:val="SoDAField"/>
                <w:rFonts w:ascii="細明體" w:eastAsia="細明體" w:hAnsi="細明體" w:hint="eastAsia"/>
                <w:caps/>
                <w:color w:val="008000"/>
              </w:rPr>
              <w:t>ANTY_NAME</w:t>
            </w:r>
          </w:p>
        </w:tc>
      </w:tr>
    </w:tbl>
    <w:p w:rsidR="007B0494" w:rsidRDefault="007B049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46" w:author="伯珊" w:date="2020-05-28T10:40:00Z"/>
          <w:rFonts w:hint="eastAsia"/>
          <w:kern w:val="2"/>
          <w:szCs w:val="24"/>
          <w:lang w:eastAsia="zh-TW"/>
        </w:rPr>
        <w:pPrChange w:id="647" w:author="伯珊" w:date="2020-05-28T10:41:00Z">
          <w:pPr>
            <w:pStyle w:val="Tabletext"/>
            <w:keepLines w:val="0"/>
            <w:numPr>
              <w:ilvl w:val="2"/>
              <w:numId w:val="3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48" w:author="伯珊" w:date="2020-05-28T10:40:00Z">
        <w:r>
          <w:rPr>
            <w:rFonts w:hint="eastAsia"/>
            <w:kern w:val="2"/>
            <w:szCs w:val="24"/>
            <w:lang w:eastAsia="zh-TW"/>
          </w:rPr>
          <w:t>IF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7B0494">
          <w:rPr>
            <w:rStyle w:val="SoDAField"/>
            <w:rFonts w:ascii="細明體" w:eastAsia="細明體" w:hAnsi="細明體"/>
            <w:caps/>
            <w:color w:val="008000"/>
          </w:rPr>
          <w:t>DISB_CANCER</w:t>
        </w:r>
        <w:r w:rsidRPr="00677C9A">
          <w:rPr>
            <w:rStyle w:val="SoDAField"/>
            <w:rFonts w:ascii="細明體" w:eastAsia="細明體" w:hAnsi="細明體"/>
            <w:caps/>
            <w:color w:val="008000"/>
          </w:rPr>
          <w:t>_COD</w:t>
        </w:r>
        <w:r w:rsidRPr="00677C9A">
          <w:rPr>
            <w:rStyle w:val="SoDAField"/>
            <w:rFonts w:ascii="細明體" w:eastAsia="細明體" w:hAnsi="細明體" w:hint="eastAsia"/>
            <w:caps/>
            <w:color w:val="008000"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7B0494" w:rsidRDefault="007B0494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49" w:author="伯珊" w:date="2020-05-28T10:40:00Z"/>
          <w:rFonts w:hint="eastAsia"/>
          <w:kern w:val="2"/>
          <w:szCs w:val="24"/>
          <w:lang w:eastAsia="zh-TW"/>
        </w:rPr>
        <w:pPrChange w:id="650" w:author="伯珊" w:date="2020-05-28T10:41:00Z">
          <w:pPr>
            <w:pStyle w:val="Tabletext"/>
            <w:keepLines w:val="0"/>
            <w:numPr>
              <w:ilvl w:val="3"/>
              <w:numId w:val="3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51" w:author="伯珊" w:date="2020-05-28T10:40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B0494" w:rsidTr="00F561C4">
        <w:trPr>
          <w:trHeight w:val="330"/>
          <w:ins w:id="652" w:author="伯珊" w:date="2020-05-28T10:4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Default="007B0494" w:rsidP="00F561C4">
            <w:pPr>
              <w:jc w:val="center"/>
              <w:rPr>
                <w:ins w:id="653" w:author="伯珊" w:date="2020-05-28T10:40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654" w:author="伯珊" w:date="2020-05-28T10:40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433E31" w:rsidRDefault="007B0494" w:rsidP="00F561C4">
            <w:pPr>
              <w:jc w:val="center"/>
              <w:rPr>
                <w:ins w:id="655" w:author="伯珊" w:date="2020-05-28T10:40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656" w:author="伯珊" w:date="2020-05-28T10:40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DTAGA11</w:t>
              </w:r>
            </w:ins>
            <w:ins w:id="657" w:author="伯珊" w:date="2020-05-28T10:41:00Z">
              <w:r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</w:p>
        </w:tc>
      </w:tr>
      <w:tr w:rsidR="007B0494" w:rsidTr="00F561C4">
        <w:trPr>
          <w:trHeight w:val="330"/>
          <w:ins w:id="658" w:author="伯珊" w:date="2020-05-28T10:4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659" w:author="伯珊" w:date="2020-05-28T10:40:00Z"/>
                <w:rFonts w:ascii="Arial" w:hAnsi="Arial" w:cs="Arial" w:hint="eastAsia"/>
                <w:sz w:val="20"/>
              </w:rPr>
            </w:pPr>
            <w:ins w:id="660" w:author="伯珊" w:date="2020-05-28T10:40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433E31" w:rsidRDefault="007B0494" w:rsidP="00F561C4">
            <w:pPr>
              <w:rPr>
                <w:ins w:id="661" w:author="伯珊" w:date="2020-05-28T10:40:00Z"/>
                <w:rFonts w:ascii="新細明體" w:hAnsi="新細明體" w:cs="Arial Unicode MS" w:hint="eastAsia"/>
                <w:color w:val="000000"/>
                <w:sz w:val="20"/>
              </w:rPr>
            </w:pPr>
            <w:ins w:id="662" w:author="伯珊" w:date="2020-05-28T10:40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7B0494" w:rsidTr="00F561C4">
        <w:trPr>
          <w:trHeight w:val="330"/>
          <w:ins w:id="663" w:author="伯珊" w:date="2020-05-28T10:4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664" w:author="伯珊" w:date="2020-05-28T10:40:00Z"/>
                <w:rFonts w:ascii="Arial" w:cs="Arial" w:hint="eastAsia"/>
                <w:sz w:val="20"/>
              </w:rPr>
            </w:pPr>
            <w:ins w:id="665" w:author="伯珊" w:date="2020-05-28T10:40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Default="007B0494" w:rsidP="00F561C4">
            <w:pPr>
              <w:pStyle w:val="aa"/>
              <w:widowControl/>
              <w:ind w:left="0"/>
              <w:rPr>
                <w:ins w:id="666" w:author="伯珊" w:date="2020-05-28T10:40:00Z"/>
                <w:rFonts w:ascii="新細明體" w:hAnsi="新細明體" w:cs="Arial Unicode MS" w:hint="eastAsia"/>
                <w:szCs w:val="24"/>
              </w:rPr>
            </w:pPr>
            <w:ins w:id="667" w:author="伯珊" w:date="2020-05-28T10:40:00Z">
              <w:r w:rsidRPr="007B0494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DISB_CANCER</w:t>
              </w:r>
              <w:r w:rsidRPr="00677C9A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_</w:t>
              </w:r>
              <w:r w:rsidRPr="00677C9A">
                <w:rPr>
                  <w:rStyle w:val="SoDAField"/>
                  <w:rFonts w:ascii="細明體" w:eastAsia="細明體" w:hAnsi="細明體" w:hint="eastAsia"/>
                  <w:caps/>
                  <w:color w:val="008000"/>
                </w:rPr>
                <w:t>NO</w:t>
              </w:r>
            </w:ins>
          </w:p>
        </w:tc>
      </w:tr>
      <w:tr w:rsidR="007B0494" w:rsidTr="00F561C4">
        <w:trPr>
          <w:trHeight w:val="330"/>
          <w:ins w:id="668" w:author="伯珊" w:date="2020-05-28T10:4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669" w:author="伯珊" w:date="2020-05-28T10:40:00Z"/>
                <w:rFonts w:ascii="Arial" w:cs="Arial" w:hint="eastAsia"/>
                <w:sz w:val="20"/>
              </w:rPr>
            </w:pPr>
            <w:ins w:id="670" w:author="伯珊" w:date="2020-05-28T10:40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5B1A20" w:rsidRDefault="007B0494" w:rsidP="00F561C4">
            <w:pPr>
              <w:rPr>
                <w:ins w:id="671" w:author="伯珊" w:date="2020-05-28T10:40:00Z"/>
                <w:rFonts w:ascii="新細明體" w:hAnsi="新細明體" w:hint="eastAsia"/>
                <w:color w:val="000000"/>
                <w:sz w:val="20"/>
              </w:rPr>
            </w:pPr>
            <w:ins w:id="672" w:author="伯珊" w:date="2020-05-28T10:40:00Z">
              <w:r>
                <w:rPr>
                  <w:rFonts w:ascii="新細明體" w:hAnsi="新細明體" w:hint="eastAsia"/>
                  <w:color w:val="000000"/>
                  <w:sz w:val="20"/>
                </w:rPr>
                <w:t>N</w:t>
              </w:r>
            </w:ins>
          </w:p>
        </w:tc>
      </w:tr>
      <w:tr w:rsidR="007B0494" w:rsidTr="00F561C4">
        <w:trPr>
          <w:trHeight w:val="330"/>
          <w:ins w:id="673" w:author="伯珊" w:date="2020-05-28T10:4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674" w:author="伯珊" w:date="2020-05-28T10:40:00Z"/>
                <w:rFonts w:ascii="Arial" w:hAnsi="Arial" w:cs="Arial"/>
                <w:sz w:val="20"/>
              </w:rPr>
            </w:pPr>
            <w:ins w:id="675" w:author="伯珊" w:date="2020-05-28T10:40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5B1A20" w:rsidRDefault="007B0494" w:rsidP="00F561C4">
            <w:pPr>
              <w:rPr>
                <w:ins w:id="676" w:author="伯珊" w:date="2020-05-28T10:40:00Z"/>
                <w:rFonts w:ascii="新細明體" w:hAnsi="新細明體" w:hint="eastAsia"/>
                <w:color w:val="000000"/>
                <w:sz w:val="20"/>
              </w:rPr>
            </w:pPr>
            <w:ins w:id="677" w:author="伯珊" w:date="2020-05-28T10:41:00Z">
              <w:r w:rsidRPr="007B0494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DISB_CANCER</w:t>
              </w:r>
            </w:ins>
            <w:ins w:id="678" w:author="伯珊" w:date="2020-05-28T10:40:00Z">
              <w:r w:rsidRPr="00677C9A">
                <w:rPr>
                  <w:rStyle w:val="SoDAField"/>
                  <w:rFonts w:ascii="細明體" w:eastAsia="細明體" w:hAnsi="細明體" w:hint="eastAsia"/>
                  <w:caps/>
                  <w:color w:val="008000"/>
                </w:rPr>
                <w:t>_NAME</w:t>
              </w:r>
            </w:ins>
          </w:p>
        </w:tc>
      </w:tr>
    </w:tbl>
    <w:p w:rsidR="007B0494" w:rsidRDefault="007B049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79" w:author="伯珊" w:date="2020-05-28T10:41:00Z"/>
          <w:rFonts w:hint="eastAsia"/>
          <w:kern w:val="2"/>
          <w:szCs w:val="24"/>
          <w:lang w:eastAsia="zh-TW"/>
        </w:rPr>
        <w:pPrChange w:id="680" w:author="伯珊" w:date="2020-05-28T10:41:00Z">
          <w:pPr>
            <w:pStyle w:val="Tabletext"/>
            <w:keepLines w:val="0"/>
            <w:numPr>
              <w:ilvl w:val="2"/>
              <w:numId w:val="3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681" w:author="伯珊" w:date="2020-05-28T10:41:00Z">
        <w:r>
          <w:rPr>
            <w:rFonts w:hint="eastAsia"/>
            <w:kern w:val="2"/>
            <w:szCs w:val="24"/>
            <w:lang w:eastAsia="zh-TW"/>
          </w:rPr>
          <w:t>IF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</w:ins>
      <w:ins w:id="682" w:author="伯珊" w:date="2020-05-28T10:42:00Z">
        <w:r w:rsidRPr="007B0494">
          <w:rPr>
            <w:rStyle w:val="SoDAField"/>
            <w:rFonts w:ascii="細明體" w:eastAsia="細明體" w:hAnsi="細明體"/>
            <w:caps/>
            <w:color w:val="008000"/>
          </w:rPr>
          <w:t>RISK_WORK</w:t>
        </w:r>
      </w:ins>
      <w:ins w:id="683" w:author="伯珊" w:date="2020-05-28T10:41:00Z">
        <w:r w:rsidRPr="00677C9A">
          <w:rPr>
            <w:rStyle w:val="SoDAField"/>
            <w:rFonts w:ascii="細明體" w:eastAsia="細明體" w:hAnsi="細明體"/>
            <w:caps/>
            <w:color w:val="008000"/>
          </w:rPr>
          <w:t>_COD</w:t>
        </w:r>
        <w:r w:rsidRPr="00677C9A">
          <w:rPr>
            <w:rStyle w:val="SoDAField"/>
            <w:rFonts w:ascii="細明體" w:eastAsia="細明體" w:hAnsi="細明體" w:hint="eastAsia"/>
            <w:caps/>
            <w:color w:val="008000"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7B0494" w:rsidRDefault="007B0494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84" w:author="伯珊" w:date="2020-05-28T10:41:00Z"/>
          <w:rFonts w:hint="eastAsia"/>
          <w:kern w:val="2"/>
          <w:szCs w:val="24"/>
          <w:lang w:eastAsia="zh-TW"/>
        </w:rPr>
        <w:pPrChange w:id="685" w:author="伯珊" w:date="2020-05-28T10:41:00Z">
          <w:pPr>
            <w:pStyle w:val="Tabletext"/>
            <w:keepLines w:val="0"/>
            <w:numPr>
              <w:ilvl w:val="3"/>
              <w:numId w:val="3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686" w:author="伯珊" w:date="2020-05-28T10:41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B0494" w:rsidTr="00F561C4">
        <w:trPr>
          <w:trHeight w:val="330"/>
          <w:ins w:id="687" w:author="伯珊" w:date="2020-05-28T10:4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Default="007B0494" w:rsidP="00F561C4">
            <w:pPr>
              <w:jc w:val="center"/>
              <w:rPr>
                <w:ins w:id="688" w:author="伯珊" w:date="2020-05-28T10:41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689" w:author="伯珊" w:date="2020-05-28T10:41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433E31" w:rsidRDefault="007B0494" w:rsidP="00F561C4">
            <w:pPr>
              <w:jc w:val="center"/>
              <w:rPr>
                <w:ins w:id="690" w:author="伯珊" w:date="2020-05-28T10:41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691" w:author="伯珊" w:date="2020-05-28T10:41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DTAGA11</w:t>
              </w:r>
              <w:r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</w:p>
        </w:tc>
      </w:tr>
      <w:tr w:rsidR="007B0494" w:rsidTr="00F561C4">
        <w:trPr>
          <w:trHeight w:val="330"/>
          <w:ins w:id="692" w:author="伯珊" w:date="2020-05-28T10:4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693" w:author="伯珊" w:date="2020-05-28T10:41:00Z"/>
                <w:rFonts w:ascii="Arial" w:hAnsi="Arial" w:cs="Arial" w:hint="eastAsia"/>
                <w:sz w:val="20"/>
              </w:rPr>
            </w:pPr>
            <w:ins w:id="694" w:author="伯珊" w:date="2020-05-28T10:41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433E31" w:rsidRDefault="007B0494" w:rsidP="00F561C4">
            <w:pPr>
              <w:rPr>
                <w:ins w:id="695" w:author="伯珊" w:date="2020-05-28T10:41:00Z"/>
                <w:rFonts w:ascii="新細明體" w:hAnsi="新細明體" w:cs="Arial Unicode MS" w:hint="eastAsia"/>
                <w:color w:val="000000"/>
                <w:sz w:val="20"/>
              </w:rPr>
            </w:pPr>
            <w:ins w:id="696" w:author="伯珊" w:date="2020-05-28T10:41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7B0494" w:rsidTr="00F561C4">
        <w:trPr>
          <w:trHeight w:val="330"/>
          <w:ins w:id="697" w:author="伯珊" w:date="2020-05-28T10:4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698" w:author="伯珊" w:date="2020-05-28T10:41:00Z"/>
                <w:rFonts w:ascii="Arial" w:cs="Arial" w:hint="eastAsia"/>
                <w:sz w:val="20"/>
              </w:rPr>
            </w:pPr>
            <w:ins w:id="699" w:author="伯珊" w:date="2020-05-28T10:41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Default="007B0494" w:rsidP="00F561C4">
            <w:pPr>
              <w:pStyle w:val="aa"/>
              <w:widowControl/>
              <w:ind w:left="0"/>
              <w:rPr>
                <w:ins w:id="700" w:author="伯珊" w:date="2020-05-28T10:41:00Z"/>
                <w:rFonts w:ascii="新細明體" w:hAnsi="新細明體" w:cs="Arial Unicode MS" w:hint="eastAsia"/>
                <w:szCs w:val="24"/>
              </w:rPr>
            </w:pPr>
            <w:ins w:id="701" w:author="伯珊" w:date="2020-05-28T10:42:00Z">
              <w:r w:rsidRPr="007B0494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RISK_WORK</w:t>
              </w:r>
            </w:ins>
            <w:ins w:id="702" w:author="伯珊" w:date="2020-05-28T10:41:00Z">
              <w:r w:rsidRPr="00677C9A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_</w:t>
              </w:r>
              <w:r w:rsidRPr="00677C9A">
                <w:rPr>
                  <w:rStyle w:val="SoDAField"/>
                  <w:rFonts w:ascii="細明體" w:eastAsia="細明體" w:hAnsi="細明體" w:hint="eastAsia"/>
                  <w:caps/>
                  <w:color w:val="008000"/>
                </w:rPr>
                <w:t>NO</w:t>
              </w:r>
            </w:ins>
          </w:p>
        </w:tc>
      </w:tr>
      <w:tr w:rsidR="007B0494" w:rsidTr="00F561C4">
        <w:trPr>
          <w:trHeight w:val="330"/>
          <w:ins w:id="703" w:author="伯珊" w:date="2020-05-28T10:4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704" w:author="伯珊" w:date="2020-05-28T10:41:00Z"/>
                <w:rFonts w:ascii="Arial" w:cs="Arial" w:hint="eastAsia"/>
                <w:sz w:val="20"/>
              </w:rPr>
            </w:pPr>
            <w:ins w:id="705" w:author="伯珊" w:date="2020-05-28T10:41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5B1A20" w:rsidRDefault="007B0494" w:rsidP="00F561C4">
            <w:pPr>
              <w:rPr>
                <w:ins w:id="706" w:author="伯珊" w:date="2020-05-28T10:41:00Z"/>
                <w:rFonts w:ascii="新細明體" w:hAnsi="新細明體" w:hint="eastAsia"/>
                <w:color w:val="000000"/>
                <w:sz w:val="20"/>
              </w:rPr>
            </w:pPr>
            <w:ins w:id="707" w:author="伯珊" w:date="2020-05-28T10:41:00Z">
              <w:r>
                <w:rPr>
                  <w:rFonts w:ascii="新細明體" w:hAnsi="新細明體" w:hint="eastAsia"/>
                  <w:color w:val="000000"/>
                  <w:sz w:val="20"/>
                </w:rPr>
                <w:t>N</w:t>
              </w:r>
            </w:ins>
          </w:p>
        </w:tc>
      </w:tr>
      <w:tr w:rsidR="007B0494" w:rsidTr="00F561C4">
        <w:trPr>
          <w:trHeight w:val="330"/>
          <w:ins w:id="708" w:author="伯珊" w:date="2020-05-28T10:4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709" w:author="伯珊" w:date="2020-05-28T10:41:00Z"/>
                <w:rFonts w:ascii="Arial" w:hAnsi="Arial" w:cs="Arial"/>
                <w:sz w:val="20"/>
              </w:rPr>
            </w:pPr>
            <w:ins w:id="710" w:author="伯珊" w:date="2020-05-28T10:41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5B1A20" w:rsidRDefault="007B0494" w:rsidP="00F561C4">
            <w:pPr>
              <w:rPr>
                <w:ins w:id="711" w:author="伯珊" w:date="2020-05-28T10:41:00Z"/>
                <w:rFonts w:ascii="新細明體" w:hAnsi="新細明體" w:hint="eastAsia"/>
                <w:color w:val="000000"/>
                <w:sz w:val="20"/>
              </w:rPr>
            </w:pPr>
            <w:ins w:id="712" w:author="伯珊" w:date="2020-05-28T10:42:00Z">
              <w:r w:rsidRPr="007B0494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RISK_WORK</w:t>
              </w:r>
            </w:ins>
            <w:ins w:id="713" w:author="伯珊" w:date="2020-05-28T10:41:00Z">
              <w:r w:rsidRPr="00677C9A">
                <w:rPr>
                  <w:rStyle w:val="SoDAField"/>
                  <w:rFonts w:ascii="細明體" w:eastAsia="細明體" w:hAnsi="細明體" w:hint="eastAsia"/>
                  <w:caps/>
                  <w:color w:val="008000"/>
                </w:rPr>
                <w:t>_NAME</w:t>
              </w:r>
            </w:ins>
          </w:p>
        </w:tc>
      </w:tr>
    </w:tbl>
    <w:p w:rsidR="007B0494" w:rsidRDefault="007B049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714" w:author="伯珊" w:date="2020-05-28T10:42:00Z"/>
          <w:rFonts w:hint="eastAsia"/>
          <w:kern w:val="2"/>
          <w:szCs w:val="24"/>
          <w:lang w:eastAsia="zh-TW"/>
        </w:rPr>
        <w:pPrChange w:id="715" w:author="伯珊" w:date="2020-05-28T10:42:00Z">
          <w:pPr>
            <w:pStyle w:val="Tabletext"/>
            <w:keepLines w:val="0"/>
            <w:numPr>
              <w:ilvl w:val="2"/>
              <w:numId w:val="33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716" w:author="伯珊" w:date="2020-05-28T10:42:00Z">
        <w:r>
          <w:rPr>
            <w:rFonts w:hint="eastAsia"/>
            <w:kern w:val="2"/>
            <w:szCs w:val="24"/>
            <w:lang w:eastAsia="zh-TW"/>
          </w:rPr>
          <w:t>IF</w:t>
        </w:r>
        <w:r w:rsidRPr="00A6386B">
          <w:rPr>
            <w:rFonts w:ascii="細明體" w:eastAsia="細明體" w:hAnsi="細明體" w:hint="eastAsia"/>
            <w:caps/>
          </w:rPr>
          <w:t xml:space="preserve"> </w:t>
        </w:r>
        <w:r w:rsidRPr="007B0494">
          <w:rPr>
            <w:rStyle w:val="SoDAField"/>
            <w:rFonts w:ascii="細明體" w:eastAsia="細明體" w:hAnsi="細明體"/>
            <w:caps/>
            <w:color w:val="008000"/>
          </w:rPr>
          <w:t>BCN8</w:t>
        </w:r>
        <w:r w:rsidRPr="00677C9A">
          <w:rPr>
            <w:rStyle w:val="SoDAField"/>
            <w:rFonts w:ascii="細明體" w:eastAsia="細明體" w:hAnsi="細明體"/>
            <w:caps/>
            <w:color w:val="008000"/>
          </w:rPr>
          <w:t>_COD</w:t>
        </w:r>
        <w:r w:rsidRPr="00677C9A">
          <w:rPr>
            <w:rStyle w:val="SoDAField"/>
            <w:rFonts w:ascii="細明體" w:eastAsia="細明體" w:hAnsi="細明體" w:hint="eastAsia"/>
            <w:caps/>
            <w:color w:val="008000"/>
          </w:rPr>
          <w:t>E</w:t>
        </w:r>
        <w:r>
          <w:rPr>
            <w:rFonts w:hint="eastAsia"/>
            <w:kern w:val="2"/>
            <w:szCs w:val="24"/>
            <w:lang w:eastAsia="zh-TW"/>
          </w:rPr>
          <w:t xml:space="preserve"> =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ins>
    </w:p>
    <w:p w:rsidR="007B0494" w:rsidRDefault="007B0494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717" w:author="伯珊" w:date="2020-05-28T10:42:00Z"/>
          <w:rFonts w:hint="eastAsia"/>
          <w:kern w:val="2"/>
          <w:szCs w:val="24"/>
          <w:lang w:eastAsia="zh-TW"/>
        </w:rPr>
        <w:pPrChange w:id="718" w:author="伯珊" w:date="2020-05-28T10:42:00Z">
          <w:pPr>
            <w:pStyle w:val="Tabletext"/>
            <w:keepLines w:val="0"/>
            <w:numPr>
              <w:ilvl w:val="3"/>
              <w:numId w:val="3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719" w:author="伯珊" w:date="2020-05-28T10:42:00Z">
        <w:r>
          <w:rPr>
            <w:rFonts w:hint="eastAsia"/>
            <w:kern w:val="2"/>
            <w:szCs w:val="24"/>
            <w:lang w:eastAsia="zh-TW"/>
          </w:rPr>
          <w:t>INSERT DTAGA111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B0494" w:rsidTr="00F561C4">
        <w:trPr>
          <w:trHeight w:val="330"/>
          <w:ins w:id="720" w:author="伯珊" w:date="2020-05-28T10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Default="007B0494" w:rsidP="00F561C4">
            <w:pPr>
              <w:jc w:val="center"/>
              <w:rPr>
                <w:ins w:id="721" w:author="伯珊" w:date="2020-05-28T10:42:00Z"/>
                <w:rFonts w:ascii="細明體" w:eastAsia="細明體" w:hAnsi="細明體" w:cs="Arial Unicode MS" w:hint="eastAsia"/>
                <w:b/>
                <w:bCs/>
                <w:sz w:val="20"/>
              </w:rPr>
            </w:pPr>
            <w:ins w:id="722" w:author="伯珊" w:date="2020-05-28T10:42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433E31" w:rsidRDefault="007B0494" w:rsidP="00F561C4">
            <w:pPr>
              <w:jc w:val="center"/>
              <w:rPr>
                <w:ins w:id="723" w:author="伯珊" w:date="2020-05-28T10:42:00Z"/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ins w:id="724" w:author="伯珊" w:date="2020-05-28T10:42:00Z">
              <w:r w:rsidRPr="00433E31"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資料來源</w:t>
              </w:r>
              <w:r>
                <w:rPr>
                  <w:rFonts w:ascii="細明體" w:eastAsia="細明體" w:hAnsi="細明體" w:hint="eastAsia"/>
                  <w:b/>
                  <w:bCs/>
                  <w:color w:val="000000"/>
                  <w:sz w:val="20"/>
                </w:rPr>
                <w:t>DTAGA11</w:t>
              </w:r>
              <w:r>
                <w:rPr>
                  <w:rFonts w:ascii="細明體" w:eastAsia="細明體" w:hAnsi="細明體"/>
                  <w:b/>
                  <w:bCs/>
                  <w:color w:val="000000"/>
                  <w:sz w:val="20"/>
                </w:rPr>
                <w:t>2</w:t>
              </w:r>
            </w:ins>
          </w:p>
        </w:tc>
      </w:tr>
      <w:tr w:rsidR="007B0494" w:rsidTr="00F561C4">
        <w:trPr>
          <w:trHeight w:val="330"/>
          <w:ins w:id="725" w:author="伯珊" w:date="2020-05-28T10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726" w:author="伯珊" w:date="2020-05-28T10:42:00Z"/>
                <w:rFonts w:ascii="Arial" w:hAnsi="Arial" w:cs="Arial" w:hint="eastAsia"/>
                <w:sz w:val="20"/>
              </w:rPr>
            </w:pPr>
            <w:ins w:id="727" w:author="伯珊" w:date="2020-05-28T10:42:00Z">
              <w:r>
                <w:rPr>
                  <w:rFonts w:ascii="Arial" w:hAnsi="Arial" w:cs="Arial" w:hint="eastAsia"/>
                  <w:sz w:val="20"/>
                </w:rPr>
                <w:t>險別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433E31" w:rsidRDefault="007B0494" w:rsidP="00F561C4">
            <w:pPr>
              <w:rPr>
                <w:ins w:id="728" w:author="伯珊" w:date="2020-05-28T10:42:00Z"/>
                <w:rFonts w:ascii="新細明體" w:hAnsi="新細明體" w:cs="Arial Unicode MS" w:hint="eastAsia"/>
                <w:color w:val="000000"/>
                <w:sz w:val="20"/>
              </w:rPr>
            </w:pPr>
            <w:ins w:id="729" w:author="伯珊" w:date="2020-05-28T10:42:00Z">
              <w:r>
                <w:rPr>
                  <w:rStyle w:val="SoDAField"/>
                  <w:rFonts w:ascii="細明體" w:eastAsia="細明體" w:hAnsi="細明體" w:hint="eastAsia"/>
                  <w:caps/>
                </w:rPr>
                <w:t>PROD_ID</w:t>
              </w:r>
            </w:ins>
          </w:p>
        </w:tc>
      </w:tr>
      <w:tr w:rsidR="007B0494" w:rsidTr="00F561C4">
        <w:trPr>
          <w:trHeight w:val="330"/>
          <w:ins w:id="730" w:author="伯珊" w:date="2020-05-28T10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731" w:author="伯珊" w:date="2020-05-28T10:42:00Z"/>
                <w:rFonts w:ascii="Arial" w:cs="Arial" w:hint="eastAsia"/>
                <w:sz w:val="20"/>
              </w:rPr>
            </w:pPr>
            <w:ins w:id="732" w:author="伯珊" w:date="2020-05-28T10:42:00Z">
              <w:r>
                <w:rPr>
                  <w:rFonts w:ascii="Arial" w:cs="Arial" w:hint="eastAsia"/>
                  <w:sz w:val="20"/>
                </w:rPr>
                <w:t>理賠保險金代號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Default="007B0494" w:rsidP="00F561C4">
            <w:pPr>
              <w:pStyle w:val="aa"/>
              <w:widowControl/>
              <w:ind w:left="0"/>
              <w:rPr>
                <w:ins w:id="733" w:author="伯珊" w:date="2020-05-28T10:42:00Z"/>
                <w:rFonts w:ascii="新細明體" w:hAnsi="新細明體" w:cs="Arial Unicode MS" w:hint="eastAsia"/>
                <w:szCs w:val="24"/>
              </w:rPr>
            </w:pPr>
            <w:ins w:id="734" w:author="伯珊" w:date="2020-05-28T10:42:00Z">
              <w:r w:rsidRPr="007B0494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BCN8</w:t>
              </w:r>
              <w:r w:rsidRPr="00677C9A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_</w:t>
              </w:r>
              <w:r w:rsidRPr="00677C9A">
                <w:rPr>
                  <w:rStyle w:val="SoDAField"/>
                  <w:rFonts w:ascii="細明體" w:eastAsia="細明體" w:hAnsi="細明體" w:hint="eastAsia"/>
                  <w:caps/>
                  <w:color w:val="008000"/>
                </w:rPr>
                <w:t>NO</w:t>
              </w:r>
            </w:ins>
          </w:p>
        </w:tc>
      </w:tr>
      <w:tr w:rsidR="007B0494" w:rsidTr="00F561C4">
        <w:trPr>
          <w:trHeight w:val="330"/>
          <w:ins w:id="735" w:author="伯珊" w:date="2020-05-28T10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736" w:author="伯珊" w:date="2020-05-28T10:42:00Z"/>
                <w:rFonts w:ascii="Arial" w:cs="Arial" w:hint="eastAsia"/>
                <w:sz w:val="20"/>
              </w:rPr>
            </w:pPr>
            <w:ins w:id="737" w:author="伯珊" w:date="2020-05-28T10:42:00Z">
              <w:r>
                <w:rPr>
                  <w:rFonts w:ascii="Arial" w:cs="Arial" w:hint="eastAsia"/>
                  <w:sz w:val="20"/>
                </w:rPr>
                <w:t>索賠類別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5B1A20" w:rsidRDefault="007B0494" w:rsidP="00F561C4">
            <w:pPr>
              <w:rPr>
                <w:ins w:id="738" w:author="伯珊" w:date="2020-05-28T10:42:00Z"/>
                <w:rFonts w:ascii="新細明體" w:hAnsi="新細明體" w:hint="eastAsia"/>
                <w:color w:val="000000"/>
                <w:sz w:val="20"/>
              </w:rPr>
            </w:pPr>
            <w:ins w:id="739" w:author="伯珊" w:date="2020-05-28T10:42:00Z">
              <w:r>
                <w:rPr>
                  <w:rFonts w:ascii="新細明體" w:hAnsi="新細明體" w:hint="eastAsia"/>
                  <w:color w:val="000000"/>
                  <w:sz w:val="20"/>
                </w:rPr>
                <w:t>N</w:t>
              </w:r>
            </w:ins>
          </w:p>
        </w:tc>
      </w:tr>
      <w:tr w:rsidR="007B0494" w:rsidTr="00F561C4">
        <w:trPr>
          <w:trHeight w:val="330"/>
          <w:ins w:id="740" w:author="伯珊" w:date="2020-05-28T10:4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494" w:rsidRDefault="007B0494" w:rsidP="00F561C4">
            <w:pPr>
              <w:rPr>
                <w:ins w:id="741" w:author="伯珊" w:date="2020-05-28T10:42:00Z"/>
                <w:rFonts w:ascii="Arial" w:hAnsi="Arial" w:cs="Arial"/>
                <w:sz w:val="20"/>
              </w:rPr>
            </w:pPr>
            <w:ins w:id="742" w:author="伯珊" w:date="2020-05-28T10:42:00Z">
              <w:r>
                <w:rPr>
                  <w:rFonts w:ascii="Arial" w:hAnsi="Arial" w:cs="Arial" w:hint="eastAsia"/>
                  <w:sz w:val="20"/>
                </w:rPr>
                <w:t>理賠保險金名稱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494" w:rsidRPr="005B1A20" w:rsidRDefault="007B0494" w:rsidP="00F561C4">
            <w:pPr>
              <w:rPr>
                <w:ins w:id="743" w:author="伯珊" w:date="2020-05-28T10:42:00Z"/>
                <w:rFonts w:ascii="新細明體" w:hAnsi="新細明體" w:hint="eastAsia"/>
                <w:color w:val="000000"/>
                <w:sz w:val="20"/>
              </w:rPr>
            </w:pPr>
            <w:ins w:id="744" w:author="伯珊" w:date="2020-05-28T10:42:00Z">
              <w:r w:rsidRPr="007B0494">
                <w:rPr>
                  <w:rStyle w:val="SoDAField"/>
                  <w:rFonts w:ascii="細明體" w:eastAsia="細明體" w:hAnsi="細明體"/>
                  <w:caps/>
                  <w:color w:val="008000"/>
                </w:rPr>
                <w:t>BCN8</w:t>
              </w:r>
              <w:r w:rsidRPr="00677C9A">
                <w:rPr>
                  <w:rStyle w:val="SoDAField"/>
                  <w:rFonts w:ascii="細明體" w:eastAsia="細明體" w:hAnsi="細明體" w:hint="eastAsia"/>
                  <w:caps/>
                  <w:color w:val="008000"/>
                </w:rPr>
                <w:t>_NAME</w:t>
              </w:r>
            </w:ins>
          </w:p>
        </w:tc>
      </w:tr>
    </w:tbl>
    <w:p w:rsidR="008D55A0" w:rsidRDefault="008D55A0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4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Default="008D55A0" w:rsidP="00386BA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DTAGA101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433E31" w:rsidRDefault="008D55A0" w:rsidP="00386BA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</w:rPr>
              <w:t>PROD_ID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8D55A0" w:rsidRDefault="008D55A0" w:rsidP="00386BA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A</w:t>
            </w:r>
          </w:p>
        </w:tc>
      </w:tr>
      <w:tr w:rsidR="008D55A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D55A0" w:rsidRDefault="008D55A0" w:rsidP="00386BA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55A0" w:rsidRPr="005B1A20" w:rsidRDefault="008D55A0" w:rsidP="00386BA7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776AFC" w:rsidRPr="000350EF" w:rsidRDefault="00776AFC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46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="002C5733" w:rsidRPr="002C5733">
        <w:rPr>
          <w:rFonts w:ascii="Verdana" w:eastAsia="細明體" w:hAnsi="Verdana"/>
          <w:bCs/>
          <w:color w:val="000000"/>
          <w:lang w:eastAsia="zh-TW"/>
        </w:rPr>
        <w:t>DTAGA122_OLDER_PREPAY</w:t>
      </w:r>
      <w:r>
        <w:rPr>
          <w:rFonts w:ascii="Arial" w:hAnsi="Arial" w:cs="Arial" w:hint="eastAsia"/>
          <w:color w:val="000000"/>
          <w:lang w:eastAsia="zh-TW"/>
        </w:rPr>
        <w:t>：</w:t>
      </w:r>
      <w:r w:rsidR="002C5733">
        <w:rPr>
          <w:rFonts w:ascii="Arial" w:hAnsi="Arial" w:cs="Arial" w:hint="eastAsia"/>
          <w:color w:val="000000"/>
          <w:lang w:eastAsia="zh-TW"/>
        </w:rPr>
        <w:t>(</w:t>
      </w:r>
      <w:r w:rsidR="002C5733">
        <w:rPr>
          <w:rFonts w:ascii="Arial" w:hAnsi="Arial" w:cs="Arial" w:hint="eastAsia"/>
          <w:color w:val="000000"/>
          <w:lang w:eastAsia="zh-TW"/>
        </w:rPr>
        <w:t>老年提前給付</w:t>
      </w:r>
      <w:r w:rsidR="002C5733">
        <w:rPr>
          <w:rFonts w:ascii="Arial" w:hAnsi="Arial" w:cs="Arial" w:hint="eastAsia"/>
          <w:color w:val="000000"/>
          <w:lang w:eastAsia="zh-TW"/>
        </w:rPr>
        <w:t>)</w:t>
      </w:r>
    </w:p>
    <w:p w:rsidR="00776AFC" w:rsidRDefault="00776AF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47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6B2A2F">
        <w:rPr>
          <w:rFonts w:hint="eastAsia"/>
          <w:kern w:val="2"/>
          <w:szCs w:val="24"/>
          <w:lang w:eastAsia="zh-TW"/>
        </w:rPr>
        <w:t xml:space="preserve"> </w:t>
      </w:r>
      <w:r w:rsidR="00F355F4" w:rsidRPr="006B2A2F">
        <w:rPr>
          <w:kern w:val="2"/>
          <w:szCs w:val="24"/>
          <w:lang w:eastAsia="zh-TW"/>
        </w:rPr>
        <w:t>OPRE_HOSP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776AFC" w:rsidRDefault="00776AF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4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76AFC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AFC" w:rsidRDefault="00776AFC" w:rsidP="00DC21D9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AFC" w:rsidRPr="00433E31" w:rsidRDefault="00776AFC" w:rsidP="00DC21D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DTAGA110</w:t>
            </w:r>
          </w:p>
        </w:tc>
      </w:tr>
      <w:tr w:rsidR="00776AFC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6AFC" w:rsidRDefault="00776AFC" w:rsidP="00DC21D9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AFC" w:rsidRPr="006B2A2F" w:rsidRDefault="00776AFC" w:rsidP="00DC21D9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B2A2F">
              <w:rPr>
                <w:rFonts w:ascii="新細明體" w:hAnsi="新細明體" w:hint="eastAsia"/>
                <w:color w:val="000000"/>
                <w:sz w:val="20"/>
                <w:szCs w:val="20"/>
              </w:rPr>
              <w:t>PROD_ID</w:t>
            </w:r>
          </w:p>
        </w:tc>
      </w:tr>
      <w:tr w:rsidR="00776AFC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6AFC" w:rsidRDefault="00776AFC" w:rsidP="00DC21D9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AFC" w:rsidRPr="006B2A2F" w:rsidRDefault="00F355F4" w:rsidP="006B2A2F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B2A2F">
              <w:rPr>
                <w:rFonts w:ascii="新細明體" w:hAnsi="新細明體"/>
                <w:color w:val="000000"/>
                <w:sz w:val="20"/>
                <w:szCs w:val="20"/>
              </w:rPr>
              <w:t>OPRE_HOSP</w:t>
            </w:r>
          </w:p>
        </w:tc>
      </w:tr>
      <w:tr w:rsidR="00776AFC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6AFC" w:rsidRDefault="00776AFC" w:rsidP="00DC21D9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AFC" w:rsidRPr="006B2A2F" w:rsidRDefault="00F355F4" w:rsidP="00DC21D9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B2A2F">
              <w:rPr>
                <w:rFonts w:ascii="新細明體" w:hAnsi="新細明體" w:hint="eastAsia"/>
                <w:color w:val="000000"/>
                <w:sz w:val="20"/>
                <w:szCs w:val="20"/>
              </w:rPr>
              <w:t>E</w:t>
            </w:r>
          </w:p>
        </w:tc>
      </w:tr>
      <w:tr w:rsidR="00776AFC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76AFC" w:rsidRDefault="00776AFC" w:rsidP="00DC21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76AFC" w:rsidRPr="006B2A2F" w:rsidRDefault="00F355F4" w:rsidP="00DC21D9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B2A2F">
              <w:rPr>
                <w:rFonts w:ascii="新細明體" w:hAnsi="新細明體"/>
                <w:color w:val="000000"/>
                <w:sz w:val="20"/>
                <w:szCs w:val="20"/>
              </w:rPr>
              <w:t>OPRE_HOSP</w:t>
            </w:r>
            <w:r w:rsidR="00776AFC" w:rsidRPr="006B2A2F">
              <w:rPr>
                <w:rFonts w:ascii="新細明體" w:hAnsi="新細明體" w:hint="eastAsia"/>
                <w:sz w:val="20"/>
                <w:szCs w:val="20"/>
              </w:rPr>
              <w:t>_NAME</w:t>
            </w:r>
          </w:p>
        </w:tc>
      </w:tr>
    </w:tbl>
    <w:p w:rsidR="00476E73" w:rsidRDefault="00476E7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49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DB6FFD"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OPRE_</w:t>
      </w:r>
      <w:r w:rsidRPr="00DB6FFD">
        <w:rPr>
          <w:kern w:val="2"/>
          <w:szCs w:val="24"/>
          <w:lang w:eastAsia="zh-TW"/>
        </w:rPr>
        <w:t>OP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76E73" w:rsidRDefault="00476E7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76E73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6E73" w:rsidRDefault="00476E73" w:rsidP="00DC21D9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6E73" w:rsidRPr="00433E31" w:rsidRDefault="00476E73" w:rsidP="00DC21D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DTAGA110</w:t>
            </w:r>
          </w:p>
        </w:tc>
      </w:tr>
      <w:tr w:rsidR="00476E73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6E73" w:rsidRDefault="00476E73" w:rsidP="00DC21D9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6E73" w:rsidRPr="00DB6FFD" w:rsidRDefault="00476E73" w:rsidP="00DC21D9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DB6FFD">
              <w:rPr>
                <w:rFonts w:ascii="新細明體" w:hAnsi="新細明體" w:hint="eastAsia"/>
                <w:color w:val="000000"/>
                <w:sz w:val="20"/>
                <w:szCs w:val="20"/>
              </w:rPr>
              <w:t>PROD_ID</w:t>
            </w:r>
          </w:p>
        </w:tc>
      </w:tr>
      <w:tr w:rsidR="00476E73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6E73" w:rsidRDefault="00476E73" w:rsidP="00DC21D9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6E73" w:rsidRPr="00DB6FFD" w:rsidRDefault="00476E73" w:rsidP="00DC21D9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DB6FFD">
              <w:rPr>
                <w:rFonts w:ascii="新細明體" w:hAnsi="新細明體"/>
                <w:color w:val="000000"/>
                <w:sz w:val="20"/>
                <w:szCs w:val="20"/>
              </w:rPr>
              <w:t>OPR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E_O</w:t>
            </w:r>
            <w:r w:rsidRPr="00DB6FFD">
              <w:rPr>
                <w:rFonts w:ascii="新細明體" w:hAnsi="新細明體"/>
                <w:color w:val="000000"/>
                <w:sz w:val="20"/>
                <w:szCs w:val="20"/>
              </w:rPr>
              <w:t>P</w:t>
            </w:r>
          </w:p>
        </w:tc>
      </w:tr>
      <w:tr w:rsidR="00476E73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6E73" w:rsidRDefault="00476E73" w:rsidP="00DC21D9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6E73" w:rsidRPr="00DB6FFD" w:rsidRDefault="00476E73" w:rsidP="00DC21D9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DB6FFD">
              <w:rPr>
                <w:rFonts w:ascii="新細明體" w:hAnsi="新細明體" w:hint="eastAsia"/>
                <w:color w:val="000000"/>
                <w:sz w:val="20"/>
                <w:szCs w:val="20"/>
              </w:rPr>
              <w:t>E</w:t>
            </w:r>
          </w:p>
        </w:tc>
      </w:tr>
      <w:tr w:rsidR="00476E73" w:rsidTr="00DC21D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6E73" w:rsidRDefault="00476E73" w:rsidP="00DC21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76E73" w:rsidRPr="00DB6FFD" w:rsidRDefault="00476E73" w:rsidP="006B2A2F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DB6FFD">
              <w:rPr>
                <w:rFonts w:ascii="新細明體" w:hAnsi="新細明體"/>
                <w:color w:val="000000"/>
                <w:sz w:val="20"/>
                <w:szCs w:val="20"/>
              </w:rPr>
              <w:t>OPRE_OP</w:t>
            </w:r>
            <w:r w:rsidRPr="00DB6FFD">
              <w:rPr>
                <w:rFonts w:ascii="新細明體" w:hAnsi="新細明體" w:hint="eastAsia"/>
                <w:sz w:val="20"/>
                <w:szCs w:val="20"/>
              </w:rPr>
              <w:t>_NAME</w:t>
            </w:r>
          </w:p>
        </w:tc>
      </w:tr>
    </w:tbl>
    <w:p w:rsidR="00242A7E" w:rsidRPr="000350EF" w:rsidRDefault="00242A7E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1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E44F07">
        <w:rPr>
          <w:rFonts w:ascii="Arial" w:hAnsi="Arial" w:cs="Arial"/>
          <w:color w:val="000000"/>
          <w:lang w:eastAsia="zh-TW"/>
        </w:rPr>
        <w:t>DTAGD501</w:t>
      </w:r>
      <w:r>
        <w:rPr>
          <w:rFonts w:ascii="Arial" w:hAnsi="Arial" w:cs="Arial" w:hint="eastAsia"/>
          <w:color w:val="000000"/>
          <w:lang w:eastAsia="zh-TW"/>
        </w:rPr>
        <w:t>：</w:t>
      </w:r>
      <w:r>
        <w:rPr>
          <w:rFonts w:ascii="Arial" w:hAnsi="Arial" w:cs="Arial" w:hint="eastAsia"/>
          <w:color w:val="000000"/>
          <w:lang w:eastAsia="zh-TW"/>
        </w:rPr>
        <w:t>(</w:t>
      </w:r>
      <w:r w:rsidRPr="00C823AE">
        <w:rPr>
          <w:rFonts w:ascii="Arial" w:hAnsi="Arial" w:cs="Arial" w:hint="eastAsia"/>
          <w:color w:val="000000"/>
          <w:lang w:eastAsia="zh-TW"/>
        </w:rPr>
        <w:t>意外險</w:t>
      </w:r>
      <w:r w:rsidRPr="00C823AE">
        <w:rPr>
          <w:rFonts w:ascii="Arial" w:hAnsi="Arial" w:cs="Arial" w:hint="eastAsia"/>
          <w:color w:val="000000"/>
          <w:lang w:eastAsia="zh-TW"/>
        </w:rPr>
        <w:t>-</w:t>
      </w:r>
      <w:r w:rsidRPr="00C823AE">
        <w:rPr>
          <w:rFonts w:ascii="Arial" w:hAnsi="Arial" w:cs="Arial" w:hint="eastAsia"/>
          <w:color w:val="000000"/>
          <w:lang w:eastAsia="zh-TW"/>
        </w:rPr>
        <w:t>全殘身故保險金檔</w:t>
      </w:r>
      <w:r w:rsidRPr="00C823AE">
        <w:rPr>
          <w:rFonts w:ascii="Arial" w:hAnsi="Arial" w:cs="Arial" w:hint="eastAsia"/>
          <w:color w:val="000000"/>
          <w:lang w:eastAsia="zh-TW"/>
        </w:rPr>
        <w:t>)</w:t>
      </w:r>
    </w:p>
    <w:p w:rsidR="00242A7E" w:rsidRPr="005B43A4" w:rsidRDefault="00242A7E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5B43A4">
        <w:rPr>
          <w:rFonts w:hint="eastAsia"/>
          <w:kern w:val="2"/>
          <w:szCs w:val="24"/>
          <w:lang w:eastAsia="zh-TW"/>
        </w:rPr>
        <w:t xml:space="preserve"> </w:t>
      </w:r>
      <w:r w:rsidRPr="005B43A4">
        <w:rPr>
          <w:rStyle w:val="SoDAField"/>
          <w:rFonts w:ascii="細明體" w:eastAsia="細明體" w:hAnsi="細明體" w:hint="eastAsia"/>
          <w:caps/>
          <w:color w:val="auto"/>
        </w:rPr>
        <w:t>DEAD_PROC_CODE</w:t>
      </w:r>
      <w:r w:rsidRPr="005B43A4">
        <w:rPr>
          <w:rFonts w:hint="eastAsia"/>
          <w:kern w:val="2"/>
          <w:szCs w:val="24"/>
          <w:lang w:eastAsia="zh-TW"/>
        </w:rPr>
        <w:t xml:space="preserve">  =  </w:t>
      </w:r>
      <w:r w:rsidRPr="005B43A4">
        <w:rPr>
          <w:kern w:val="2"/>
          <w:szCs w:val="24"/>
          <w:lang w:eastAsia="zh-TW"/>
        </w:rPr>
        <w:t>‘</w:t>
      </w:r>
      <w:r w:rsidRPr="005B43A4">
        <w:rPr>
          <w:rFonts w:hint="eastAsia"/>
          <w:kern w:val="2"/>
          <w:szCs w:val="24"/>
          <w:lang w:eastAsia="zh-TW"/>
        </w:rPr>
        <w:t>1</w:t>
      </w:r>
      <w:r w:rsidRPr="005B43A4">
        <w:rPr>
          <w:kern w:val="2"/>
          <w:szCs w:val="24"/>
          <w:lang w:eastAsia="zh-TW"/>
        </w:rPr>
        <w:t>’</w:t>
      </w:r>
      <w:r w:rsidRPr="005B43A4">
        <w:rPr>
          <w:rFonts w:hint="eastAsia"/>
          <w:kern w:val="2"/>
          <w:szCs w:val="24"/>
          <w:lang w:eastAsia="zh-TW"/>
        </w:rPr>
        <w:t xml:space="preserve"> </w:t>
      </w:r>
    </w:p>
    <w:p w:rsidR="00242A7E" w:rsidRPr="005B43A4" w:rsidRDefault="00242A7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5B43A4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5B43A4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5B43A4">
              <w:rPr>
                <w:rFonts w:ascii="細明體" w:eastAsia="細明體" w:hAnsi="細明體" w:hint="eastAsia"/>
                <w:b/>
                <w:bCs/>
                <w:sz w:val="20"/>
              </w:rPr>
              <w:t>資料來源DTAG</w:t>
            </w:r>
            <w:r w:rsidR="0069597B" w:rsidRPr="005B43A4">
              <w:rPr>
                <w:rFonts w:ascii="細明體" w:eastAsia="細明體" w:hAnsi="細明體" w:hint="eastAsia"/>
                <w:b/>
                <w:bCs/>
                <w:sz w:val="20"/>
              </w:rPr>
              <w:t>D5</w:t>
            </w:r>
            <w:r w:rsidRPr="005B43A4">
              <w:rPr>
                <w:rFonts w:ascii="細明體" w:eastAsia="細明體" w:hAnsi="細明體" w:hint="eastAsia"/>
                <w:b/>
                <w:bCs/>
                <w:sz w:val="20"/>
              </w:rPr>
              <w:t>01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hAnsi="Arial" w:cs="Arial" w:hint="eastAsia"/>
                <w:sz w:val="20"/>
              </w:rPr>
            </w:pPr>
            <w:r w:rsidRPr="005B43A4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cs="Arial" w:hint="eastAsia"/>
                <w:sz w:val="20"/>
              </w:rPr>
            </w:pPr>
            <w:r w:rsidRPr="005B43A4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DEAD_PROC_NO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cs="Arial" w:hint="eastAsia"/>
                <w:sz w:val="20"/>
              </w:rPr>
            </w:pPr>
            <w:r w:rsidRPr="005B43A4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5B43A4">
              <w:rPr>
                <w:rFonts w:ascii="新細明體" w:hAnsi="新細明體" w:hint="eastAsia"/>
                <w:sz w:val="20"/>
              </w:rPr>
              <w:t>A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hAnsi="Arial" w:cs="Arial"/>
                <w:sz w:val="20"/>
              </w:rPr>
            </w:pPr>
            <w:r w:rsidRPr="005B43A4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DEAD_PROC_NAME</w:t>
            </w:r>
          </w:p>
        </w:tc>
      </w:tr>
    </w:tbl>
    <w:p w:rsidR="00242A7E" w:rsidRPr="005B43A4" w:rsidRDefault="00242A7E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5B43A4">
        <w:rPr>
          <w:rFonts w:hint="eastAsia"/>
          <w:kern w:val="2"/>
          <w:szCs w:val="24"/>
          <w:lang w:eastAsia="zh-TW"/>
        </w:rPr>
        <w:t xml:space="preserve">IF </w:t>
      </w:r>
      <w:r w:rsidRPr="005B43A4">
        <w:rPr>
          <w:rStyle w:val="SoDAField"/>
          <w:rFonts w:ascii="細明體" w:hAnsi="細明體" w:hint="eastAsia"/>
          <w:caps/>
          <w:color w:val="auto"/>
        </w:rPr>
        <w:t>I</w:t>
      </w:r>
      <w:r w:rsidRPr="005B43A4">
        <w:rPr>
          <w:rStyle w:val="SoDAField"/>
          <w:rFonts w:ascii="細明體" w:hAnsi="細明體"/>
          <w:caps/>
          <w:color w:val="auto"/>
        </w:rPr>
        <w:t>NS</w:t>
      </w:r>
      <w:r w:rsidRPr="005B43A4">
        <w:rPr>
          <w:rStyle w:val="SoDAField"/>
          <w:rFonts w:ascii="細明體" w:hAnsi="細明體" w:hint="eastAsia"/>
          <w:caps/>
          <w:color w:val="auto"/>
        </w:rPr>
        <w:t>U</w:t>
      </w:r>
      <w:r w:rsidRPr="005B43A4">
        <w:rPr>
          <w:rStyle w:val="SoDAField"/>
          <w:rFonts w:ascii="細明體" w:hAnsi="細明體"/>
          <w:caps/>
          <w:color w:val="auto"/>
        </w:rPr>
        <w:t>RE_RANGE_</w:t>
      </w:r>
      <w:r w:rsidRPr="005B43A4">
        <w:rPr>
          <w:rStyle w:val="SoDAField"/>
          <w:rFonts w:ascii="細明體" w:hAnsi="細明體" w:hint="eastAsia"/>
          <w:caps/>
          <w:color w:val="auto"/>
        </w:rPr>
        <w:t>3</w:t>
      </w:r>
      <w:r w:rsidRPr="005B43A4">
        <w:rPr>
          <w:rFonts w:hint="eastAsia"/>
          <w:kern w:val="2"/>
          <w:szCs w:val="24"/>
          <w:lang w:eastAsia="zh-TW"/>
        </w:rPr>
        <w:t xml:space="preserve">  =  </w:t>
      </w:r>
      <w:r w:rsidRPr="005B43A4">
        <w:rPr>
          <w:kern w:val="2"/>
          <w:szCs w:val="24"/>
          <w:lang w:eastAsia="zh-TW"/>
        </w:rPr>
        <w:t>‘</w:t>
      </w:r>
      <w:r w:rsidRPr="005B43A4">
        <w:rPr>
          <w:rFonts w:hint="eastAsia"/>
          <w:kern w:val="2"/>
          <w:szCs w:val="24"/>
          <w:lang w:eastAsia="zh-TW"/>
        </w:rPr>
        <w:t>1</w:t>
      </w:r>
      <w:r w:rsidRPr="005B43A4">
        <w:rPr>
          <w:kern w:val="2"/>
          <w:szCs w:val="24"/>
          <w:lang w:eastAsia="zh-TW"/>
        </w:rPr>
        <w:t>’</w:t>
      </w:r>
      <w:r w:rsidRPr="005B43A4">
        <w:rPr>
          <w:rFonts w:hint="eastAsia"/>
          <w:kern w:val="2"/>
          <w:szCs w:val="24"/>
          <w:lang w:eastAsia="zh-TW"/>
        </w:rPr>
        <w:t xml:space="preserve"> </w:t>
      </w:r>
    </w:p>
    <w:p w:rsidR="00242A7E" w:rsidRPr="005B43A4" w:rsidRDefault="00242A7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5B43A4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5B43A4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5B43A4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291795" w:rsidRPr="005B43A4">
              <w:rPr>
                <w:rFonts w:ascii="細明體" w:eastAsia="細明體" w:hAnsi="細明體" w:hint="eastAsia"/>
                <w:b/>
                <w:bCs/>
                <w:sz w:val="20"/>
              </w:rPr>
              <w:t>DTAGD501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hAnsi="Arial" w:cs="Arial" w:hint="eastAsia"/>
                <w:sz w:val="20"/>
              </w:rPr>
            </w:pPr>
            <w:r w:rsidRPr="005B43A4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cs="Arial" w:hint="eastAsia"/>
                <w:sz w:val="20"/>
              </w:rPr>
            </w:pPr>
            <w:r w:rsidRPr="005B43A4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B43A4">
              <w:rPr>
                <w:rStyle w:val="SoDAField"/>
                <w:rFonts w:ascii="細明體" w:eastAsia="細明體" w:hAnsi="細明體"/>
                <w:caps/>
                <w:color w:val="auto"/>
              </w:rPr>
              <w:t>‘</w:t>
            </w: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BBK1</w:t>
            </w:r>
            <w:r w:rsidRPr="005B43A4">
              <w:rPr>
                <w:rStyle w:val="SoDAField"/>
                <w:rFonts w:ascii="細明體" w:eastAsia="細明體" w:hAnsi="細明體"/>
                <w:caps/>
                <w:color w:val="auto"/>
              </w:rPr>
              <w:t>’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cs="Arial" w:hint="eastAsia"/>
                <w:sz w:val="20"/>
              </w:rPr>
            </w:pPr>
            <w:r w:rsidRPr="005B43A4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5B43A4">
              <w:rPr>
                <w:rFonts w:ascii="新細明體" w:hAnsi="新細明體" w:hint="eastAsia"/>
                <w:sz w:val="20"/>
              </w:rPr>
              <w:t>K</w:t>
            </w:r>
          </w:p>
        </w:tc>
      </w:tr>
      <w:tr w:rsidR="00242A7E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5B43A4" w:rsidRDefault="00242A7E" w:rsidP="000C0C81">
            <w:pPr>
              <w:rPr>
                <w:rFonts w:ascii="Arial" w:hAnsi="Arial" w:cs="Arial"/>
                <w:sz w:val="20"/>
              </w:rPr>
            </w:pPr>
            <w:r w:rsidRPr="005B43A4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5B43A4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DEAD_PROC_NAME</w:t>
            </w:r>
          </w:p>
        </w:tc>
      </w:tr>
    </w:tbl>
    <w:p w:rsidR="0028514B" w:rsidRPr="005B43A4" w:rsidRDefault="0028514B" w:rsidP="0028514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8514B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514B" w:rsidRPr="005B43A4" w:rsidRDefault="0028514B" w:rsidP="00AD735D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5B43A4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514B" w:rsidRPr="005B43A4" w:rsidRDefault="0028514B" w:rsidP="00AD735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5B43A4">
              <w:rPr>
                <w:rFonts w:ascii="細明體" w:eastAsia="細明體" w:hAnsi="細明體" w:hint="eastAsia"/>
                <w:b/>
                <w:bCs/>
                <w:sz w:val="20"/>
              </w:rPr>
              <w:t>資料來源DTAGD501</w:t>
            </w:r>
          </w:p>
        </w:tc>
      </w:tr>
      <w:tr w:rsidR="0028514B" w:rsidRPr="005B43A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14B" w:rsidRPr="005B43A4" w:rsidRDefault="0028514B" w:rsidP="00AD735D">
            <w:pPr>
              <w:rPr>
                <w:rFonts w:ascii="Arial" w:hAnsi="Arial" w:cs="Arial" w:hint="eastAsia"/>
                <w:sz w:val="20"/>
              </w:rPr>
            </w:pPr>
            <w:r w:rsidRPr="005B43A4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514B" w:rsidRPr="005B43A4" w:rsidRDefault="0028514B" w:rsidP="00AD735D">
            <w:pPr>
              <w:rPr>
                <w:rFonts w:ascii="新細明體" w:hAnsi="新細明體" w:cs="Arial Unicode MS" w:hint="eastAsia"/>
                <w:sz w:val="20"/>
              </w:rPr>
            </w:pPr>
            <w:r w:rsidRPr="005B43A4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28514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14B" w:rsidRDefault="0028514B" w:rsidP="00AD735D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514B" w:rsidRPr="008D55A0" w:rsidRDefault="0028514B" w:rsidP="00AD735D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28514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14B" w:rsidRDefault="0028514B" w:rsidP="00AD735D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514B" w:rsidRPr="005B1A20" w:rsidRDefault="00E13620" w:rsidP="00AD735D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K</w:t>
            </w:r>
          </w:p>
        </w:tc>
      </w:tr>
      <w:tr w:rsidR="0028514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514B" w:rsidRDefault="0028514B" w:rsidP="00AD73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514B" w:rsidRPr="005B1A20" w:rsidRDefault="0028514B" w:rsidP="00AD735D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28514B" w:rsidRDefault="0028514B" w:rsidP="0028514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42A7E" w:rsidRPr="00841405" w:rsidRDefault="00242A7E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hint="eastAsia"/>
          <w:kern w:val="2"/>
          <w:szCs w:val="24"/>
          <w:lang w:eastAsia="zh-TW"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can_PROC_CODE</w:t>
      </w:r>
      <w:r w:rsidRPr="00841405">
        <w:rPr>
          <w:rFonts w:hint="eastAsia"/>
          <w:kern w:val="2"/>
          <w:szCs w:val="24"/>
          <w:lang w:eastAsia="zh-TW"/>
        </w:rPr>
        <w:t xml:space="preserve">  = 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  <w:r w:rsidRPr="00841405">
        <w:rPr>
          <w:rFonts w:hint="eastAsia"/>
          <w:kern w:val="2"/>
          <w:szCs w:val="24"/>
          <w:lang w:eastAsia="zh-TW"/>
        </w:rPr>
        <w:t xml:space="preserve"> </w:t>
      </w:r>
    </w:p>
    <w:p w:rsidR="00242A7E" w:rsidRPr="00841405" w:rsidRDefault="00242A7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291795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DTAGD501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can_PROC_NO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A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can_PROC_NAME</w:t>
            </w:r>
          </w:p>
        </w:tc>
      </w:tr>
    </w:tbl>
    <w:p w:rsidR="00242A7E" w:rsidRPr="00841405" w:rsidRDefault="00242A7E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291795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DTAGD501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41405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A</w:t>
            </w:r>
          </w:p>
        </w:tc>
      </w:tr>
      <w:tr w:rsidR="00242A7E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2A7E" w:rsidRPr="00841405" w:rsidRDefault="00242A7E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2A7E" w:rsidRPr="00841405" w:rsidRDefault="00242A7E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延滯息</w:t>
            </w:r>
          </w:p>
        </w:tc>
      </w:tr>
    </w:tbl>
    <w:p w:rsidR="00044C5C" w:rsidRPr="00841405" w:rsidRDefault="00044C5C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59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841405">
        <w:rPr>
          <w:rFonts w:ascii="Arial" w:hAnsi="Arial" w:cs="Arial" w:hint="eastAsia"/>
          <w:lang w:eastAsia="zh-TW"/>
        </w:rPr>
        <w:t>逐筆處理</w:t>
      </w:r>
      <w:r w:rsidRPr="00841405">
        <w:rPr>
          <w:rFonts w:ascii="Verdana" w:eastAsia="細明體" w:hAnsi="Verdana"/>
          <w:bCs/>
          <w:lang w:eastAsia="zh-TW"/>
        </w:rPr>
        <w:t>DTAGD502</w:t>
      </w:r>
      <w:r w:rsidRPr="00841405">
        <w:rPr>
          <w:rFonts w:ascii="Arial" w:hAnsi="Arial" w:cs="Arial" w:hint="eastAsia"/>
          <w:lang w:eastAsia="zh-TW"/>
        </w:rPr>
        <w:t>：</w:t>
      </w:r>
      <w:r w:rsidRPr="00841405">
        <w:rPr>
          <w:rFonts w:ascii="Arial" w:hAnsi="Arial" w:cs="Arial" w:hint="eastAsia"/>
          <w:lang w:eastAsia="zh-TW"/>
        </w:rPr>
        <w:t>(</w:t>
      </w:r>
      <w:r w:rsidRPr="00841405">
        <w:rPr>
          <w:rFonts w:ascii="Arial" w:hAnsi="Arial" w:cs="Arial" w:hint="eastAsia"/>
          <w:lang w:eastAsia="zh-TW"/>
        </w:rPr>
        <w:t>意外險</w:t>
      </w:r>
      <w:r w:rsidRPr="00841405">
        <w:rPr>
          <w:rFonts w:ascii="Arial" w:hAnsi="Arial" w:cs="Arial" w:hint="eastAsia"/>
          <w:lang w:eastAsia="zh-TW"/>
        </w:rPr>
        <w:t>-</w:t>
      </w:r>
      <w:r w:rsidRPr="00841405">
        <w:rPr>
          <w:rFonts w:ascii="Arial" w:hAnsi="Arial" w:cs="Arial" w:hint="eastAsia"/>
          <w:lang w:eastAsia="zh-TW"/>
        </w:rPr>
        <w:t>殘廢關懷保險金檔</w:t>
      </w:r>
      <w:r w:rsidRPr="00841405">
        <w:rPr>
          <w:rFonts w:ascii="Arial" w:hAnsi="Arial" w:cs="Arial" w:hint="eastAsia"/>
          <w:lang w:eastAsia="zh-TW"/>
        </w:rPr>
        <w:t>)</w:t>
      </w:r>
    </w:p>
    <w:p w:rsidR="00044C5C" w:rsidRPr="00841405" w:rsidRDefault="00044C5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 xml:space="preserve">IF </w:t>
      </w:r>
      <w:r w:rsidRPr="00841405">
        <w:rPr>
          <w:rStyle w:val="SoDAField"/>
          <w:rFonts w:ascii="細明體" w:hAnsi="細明體"/>
          <w:caps/>
          <w:color w:val="auto"/>
        </w:rPr>
        <w:t>DISB_</w:t>
      </w:r>
      <w:r w:rsidRPr="00841405">
        <w:rPr>
          <w:rStyle w:val="SoDAField"/>
          <w:rFonts w:ascii="細明體" w:hAnsi="細明體" w:hint="eastAsia"/>
          <w:caps/>
          <w:color w:val="auto"/>
        </w:rPr>
        <w:t>CARE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_</w:t>
      </w:r>
      <w:r w:rsidRPr="00841405">
        <w:rPr>
          <w:rStyle w:val="SoDAField"/>
          <w:rFonts w:ascii="細明體" w:eastAsia="細明體" w:hAnsi="細明體"/>
          <w:caps/>
          <w:color w:val="auto"/>
        </w:rPr>
        <w:t>CODE</w:t>
      </w:r>
      <w:r w:rsidRPr="00841405">
        <w:rPr>
          <w:rFonts w:hint="eastAsia"/>
          <w:kern w:val="2"/>
          <w:szCs w:val="24"/>
          <w:lang w:eastAsia="zh-TW"/>
        </w:rPr>
        <w:t xml:space="preserve">  = 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  <w:r w:rsidRPr="00841405">
        <w:rPr>
          <w:rFonts w:hint="eastAsia"/>
          <w:kern w:val="2"/>
          <w:szCs w:val="24"/>
          <w:lang w:eastAsia="zh-TW"/>
        </w:rPr>
        <w:t xml:space="preserve"> </w:t>
      </w:r>
    </w:p>
    <w:p w:rsidR="00044C5C" w:rsidRPr="00841405" w:rsidRDefault="00044C5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資料來源DTAG</w:t>
            </w:r>
            <w:r w:rsidR="00E013B1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D5</w:t>
            </w: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02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hAnsi="細明體"/>
                <w:caps/>
                <w:color w:val="auto"/>
              </w:rPr>
              <w:t>DISB_</w:t>
            </w:r>
            <w:r w:rsidRPr="00841405">
              <w:rPr>
                <w:rStyle w:val="SoDAField"/>
                <w:rFonts w:ascii="細明體" w:hAnsi="細明體" w:hint="eastAsia"/>
                <w:caps/>
                <w:color w:val="auto"/>
              </w:rPr>
              <w:t>CARE_NO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B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hAnsi="細明體"/>
                <w:caps/>
                <w:color w:val="auto"/>
              </w:rPr>
              <w:t>DISB_</w:t>
            </w:r>
            <w:r w:rsidRPr="00841405">
              <w:rPr>
                <w:rStyle w:val="SoDAField"/>
                <w:rFonts w:ascii="細明體" w:hAnsi="細明體" w:hint="eastAsia"/>
                <w:caps/>
                <w:color w:val="auto"/>
              </w:rPr>
              <w:t>CARE</w:t>
            </w:r>
            <w:r w:rsidRPr="00841405">
              <w:rPr>
                <w:rStyle w:val="SoDAField"/>
                <w:rFonts w:ascii="細明體" w:hAnsi="細明體"/>
                <w:caps/>
                <w:color w:val="auto"/>
              </w:rPr>
              <w:t>_NAME</w:t>
            </w:r>
          </w:p>
        </w:tc>
      </w:tr>
    </w:tbl>
    <w:p w:rsidR="00044C5C" w:rsidRPr="00841405" w:rsidRDefault="00044C5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E013B1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DTAGD502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41405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B</w:t>
            </w:r>
          </w:p>
        </w:tc>
      </w:tr>
      <w:tr w:rsidR="00044C5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C5C" w:rsidRPr="00841405" w:rsidRDefault="00044C5C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C5C" w:rsidRPr="00841405" w:rsidRDefault="00044C5C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延滯息</w:t>
            </w:r>
          </w:p>
        </w:tc>
      </w:tr>
    </w:tbl>
    <w:p w:rsidR="00AB0965" w:rsidRPr="00460844" w:rsidRDefault="00AB0965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3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841405">
        <w:rPr>
          <w:rFonts w:ascii="Arial" w:hAnsi="Arial" w:cs="Arial" w:hint="eastAsia"/>
          <w:lang w:eastAsia="zh-TW"/>
        </w:rPr>
        <w:t>逐筆處理</w:t>
      </w:r>
      <w:r w:rsidRPr="00841405">
        <w:rPr>
          <w:rFonts w:ascii="Verdana" w:eastAsia="細明體" w:hAnsi="Verdana"/>
          <w:bCs/>
          <w:lang w:eastAsia="zh-TW"/>
        </w:rPr>
        <w:t>DTAG</w:t>
      </w:r>
      <w:r w:rsidRPr="00841405">
        <w:rPr>
          <w:rFonts w:ascii="Verdana" w:eastAsia="細明體" w:hAnsi="Verdana" w:hint="eastAsia"/>
          <w:bCs/>
          <w:lang w:eastAsia="zh-TW"/>
        </w:rPr>
        <w:t>D503</w:t>
      </w:r>
      <w:r w:rsidRPr="00841405">
        <w:rPr>
          <w:rFonts w:ascii="Arial" w:hAnsi="Arial" w:cs="Arial" w:hint="eastAsia"/>
          <w:lang w:eastAsia="zh-TW"/>
        </w:rPr>
        <w:t>：</w:t>
      </w:r>
      <w:r w:rsidRPr="00841405">
        <w:rPr>
          <w:rFonts w:ascii="Arial" w:hAnsi="Arial" w:cs="Arial" w:hint="eastAsia"/>
          <w:lang w:eastAsia="zh-TW"/>
        </w:rPr>
        <w:t>(</w:t>
      </w:r>
      <w:r w:rsidRPr="00841405">
        <w:rPr>
          <w:rFonts w:ascii="Arial" w:hAnsi="Arial" w:cs="Arial" w:hint="eastAsia"/>
          <w:lang w:eastAsia="zh-TW"/>
        </w:rPr>
        <w:t>意外險</w:t>
      </w:r>
      <w:r w:rsidRPr="00841405">
        <w:rPr>
          <w:rFonts w:ascii="Arial" w:hAnsi="Arial" w:cs="Arial" w:hint="eastAsia"/>
          <w:lang w:eastAsia="zh-TW"/>
        </w:rPr>
        <w:t>-</w:t>
      </w:r>
      <w:r w:rsidRPr="00841405">
        <w:rPr>
          <w:rFonts w:ascii="Arial" w:hAnsi="Arial" w:cs="Arial" w:hint="eastAsia"/>
          <w:lang w:eastAsia="zh-TW"/>
        </w:rPr>
        <w:t>住院日額醫療保險金檔</w:t>
      </w:r>
      <w:r w:rsidRPr="00841405">
        <w:rPr>
          <w:rFonts w:ascii="Arial" w:hAnsi="Arial" w:cs="Arial" w:hint="eastAsia"/>
          <w:lang w:eastAsia="zh-TW"/>
        </w:rPr>
        <w:t>)</w:t>
      </w:r>
    </w:p>
    <w:p w:rsidR="00460844" w:rsidRPr="006E4AFF" w:rsidRDefault="0046084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ascii="Arial" w:hAnsi="Arial" w:cs="Arial" w:hint="eastAsia"/>
          <w:lang w:eastAsia="zh-TW"/>
        </w:rPr>
        <w:t>以意外險對應之附約險別寫入檔案：</w:t>
      </w:r>
    </w:p>
    <w:p w:rsidR="006E4AFF" w:rsidRPr="006E4AFF" w:rsidRDefault="006E4AF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ascii="Arial" w:hAnsi="Arial" w:cs="Arial" w:hint="eastAsia"/>
          <w:lang w:eastAsia="zh-TW"/>
        </w:rPr>
        <w:t>READ DTAGD10</w:t>
      </w:r>
      <w:r w:rsidR="00BD2523">
        <w:rPr>
          <w:rFonts w:ascii="Arial" w:hAnsi="Arial" w:cs="Arial" w:hint="eastAsia"/>
          <w:lang w:eastAsia="zh-TW"/>
        </w:rPr>
        <w:t>2</w:t>
      </w:r>
      <w:r>
        <w:rPr>
          <w:rFonts w:ascii="Arial" w:hAnsi="Arial" w:cs="Arial" w:hint="eastAsia"/>
          <w:lang w:eastAsia="zh-TW"/>
        </w:rPr>
        <w:t xml:space="preserve"> INNER JOIN DTAGD10</w:t>
      </w:r>
      <w:r w:rsidR="00BD2523">
        <w:rPr>
          <w:rFonts w:ascii="Arial" w:hAnsi="Arial" w:cs="Arial" w:hint="eastAsia"/>
          <w:lang w:eastAsia="zh-TW"/>
        </w:rPr>
        <w:t>1</w:t>
      </w:r>
      <w:r>
        <w:rPr>
          <w:rFonts w:ascii="Arial" w:hAnsi="Arial" w:cs="Arial" w:hint="eastAsia"/>
          <w:lang w:eastAsia="zh-TW"/>
        </w:rPr>
        <w:t xml:space="preserve"> ON </w:t>
      </w:r>
      <w:r w:rsidR="000D34D4">
        <w:rPr>
          <w:rFonts w:ascii="Arial" w:hAnsi="Arial" w:cs="Arial" w:hint="eastAsia"/>
          <w:lang w:eastAsia="zh-TW"/>
        </w:rPr>
        <w:t>DTAGD102.</w:t>
      </w:r>
      <w:r w:rsidR="000D34D4" w:rsidRPr="00902603">
        <w:rPr>
          <w:rFonts w:ascii="Arial" w:hAnsi="Arial" w:cs="Arial" w:hint="eastAsia"/>
          <w:lang w:eastAsia="zh-TW"/>
        </w:rPr>
        <w:t>可承保附約代號</w:t>
      </w:r>
      <w:r w:rsidR="00BD2523">
        <w:rPr>
          <w:rFonts w:ascii="Arial" w:hAnsi="Arial" w:cs="Arial" w:hint="eastAsia"/>
          <w:lang w:eastAsia="zh-TW"/>
        </w:rPr>
        <w:t>=</w:t>
      </w:r>
      <w:r w:rsidR="00BD2523" w:rsidRPr="00BD2523">
        <w:rPr>
          <w:rFonts w:ascii="Arial" w:hAnsi="Arial" w:cs="Arial" w:hint="eastAsia"/>
          <w:lang w:eastAsia="zh-TW"/>
        </w:rPr>
        <w:t xml:space="preserve"> </w:t>
      </w:r>
      <w:r w:rsidR="00BD2523">
        <w:rPr>
          <w:rFonts w:ascii="Arial" w:hAnsi="Arial" w:cs="Arial" w:hint="eastAsia"/>
          <w:lang w:eastAsia="zh-TW"/>
        </w:rPr>
        <w:t>DTAGD101.</w:t>
      </w:r>
      <w:r w:rsidR="00BD2523">
        <w:rPr>
          <w:rFonts w:ascii="Arial" w:hAnsi="Arial" w:cs="Arial" w:hint="eastAsia"/>
          <w:lang w:eastAsia="zh-TW"/>
        </w:rPr>
        <w:t>險別代號</w:t>
      </w:r>
      <w:r>
        <w:rPr>
          <w:rFonts w:ascii="Arial" w:hAnsi="Arial" w:cs="Arial" w:hint="eastAsia"/>
          <w:lang w:eastAsia="zh-TW"/>
        </w:rPr>
        <w:t>，條件如下：</w:t>
      </w:r>
    </w:p>
    <w:p w:rsidR="006E4AFF" w:rsidRPr="00F4562C" w:rsidRDefault="006E4AFF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  <w:pPrChange w:id="766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Arial" w:hAnsi="Arial" w:cs="Arial" w:hint="eastAsia"/>
          <w:lang w:eastAsia="zh-TW"/>
        </w:rPr>
        <w:t>DTAGD10</w:t>
      </w:r>
      <w:r w:rsidR="00BD2523">
        <w:rPr>
          <w:rFonts w:ascii="Arial" w:hAnsi="Arial" w:cs="Arial" w:hint="eastAsia"/>
          <w:lang w:eastAsia="zh-TW"/>
        </w:rPr>
        <w:t>2</w:t>
      </w:r>
      <w:r>
        <w:rPr>
          <w:rFonts w:ascii="Arial" w:hAnsi="Arial" w:cs="Arial" w:hint="eastAsia"/>
          <w:lang w:eastAsia="zh-TW"/>
        </w:rPr>
        <w:t>.</w:t>
      </w:r>
      <w:r>
        <w:rPr>
          <w:rFonts w:ascii="Arial" w:hAnsi="Arial" w:cs="Arial" w:hint="eastAsia"/>
          <w:lang w:eastAsia="zh-TW"/>
        </w:rPr>
        <w:t>險別代號</w:t>
      </w:r>
      <w:r>
        <w:rPr>
          <w:rFonts w:ascii="Arial" w:hAnsi="Arial" w:cs="Arial" w:hint="eastAsia"/>
          <w:lang w:eastAsia="zh-TW"/>
        </w:rPr>
        <w:t xml:space="preserve"> = </w:t>
      </w:r>
      <w:r w:rsidRPr="00841405">
        <w:rPr>
          <w:rFonts w:ascii="Verdana" w:eastAsia="細明體" w:hAnsi="Verdana"/>
          <w:bCs/>
          <w:lang w:eastAsia="zh-TW"/>
        </w:rPr>
        <w:t>DTAG</w:t>
      </w:r>
      <w:r w:rsidRPr="00841405">
        <w:rPr>
          <w:rFonts w:ascii="Verdana" w:eastAsia="細明體" w:hAnsi="Verdana" w:hint="eastAsia"/>
          <w:bCs/>
          <w:lang w:eastAsia="zh-TW"/>
        </w:rPr>
        <w:t>D503</w:t>
      </w:r>
      <w:r>
        <w:rPr>
          <w:rFonts w:ascii="Verdana" w:eastAsia="細明體" w:hAnsi="Verdana" w:hint="eastAsia"/>
          <w:bCs/>
          <w:lang w:eastAsia="zh-TW"/>
        </w:rPr>
        <w:t>.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PROD_ID</w:t>
      </w:r>
    </w:p>
    <w:p w:rsidR="00F4562C" w:rsidRPr="00841405" w:rsidRDefault="00F4562C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7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Arial" w:hAnsi="Arial" w:cs="Arial" w:hint="eastAsia"/>
          <w:lang w:eastAsia="zh-TW"/>
        </w:rPr>
        <w:t>DTAGD101.</w:t>
      </w:r>
      <w:r w:rsidRPr="00F4562C">
        <w:rPr>
          <w:rFonts w:ascii="Arial" w:hAnsi="Arial" w:cs="Arial" w:hint="eastAsia"/>
          <w:lang w:eastAsia="zh-TW"/>
        </w:rPr>
        <w:t>險別通算分類</w:t>
      </w:r>
      <w:r>
        <w:rPr>
          <w:rFonts w:ascii="Arial" w:hAnsi="Arial" w:cs="Arial" w:hint="eastAsia"/>
          <w:lang w:eastAsia="zh-TW"/>
        </w:rPr>
        <w:t>(</w:t>
      </w:r>
      <w:r w:rsidRPr="00F4562C">
        <w:t xml:space="preserve"> </w:t>
      </w:r>
      <w:r w:rsidRPr="00F4562C">
        <w:rPr>
          <w:rFonts w:ascii="Arial" w:hAnsi="Arial" w:cs="Arial"/>
          <w:lang w:eastAsia="zh-TW"/>
        </w:rPr>
        <w:t>PROD_CLASSIFY</w:t>
      </w:r>
      <w:r>
        <w:rPr>
          <w:rFonts w:ascii="Arial" w:hAnsi="Arial" w:cs="Arial" w:hint="eastAsia"/>
          <w:lang w:eastAsia="zh-TW"/>
        </w:rPr>
        <w:t>) IN (</w:t>
      </w:r>
      <w:r>
        <w:rPr>
          <w:rFonts w:ascii="Arial" w:hAnsi="Arial" w:cs="Arial"/>
          <w:lang w:eastAsia="zh-TW"/>
        </w:rPr>
        <w:t>‘</w:t>
      </w:r>
      <w:r>
        <w:rPr>
          <w:rFonts w:ascii="Arial" w:hAnsi="Arial" w:cs="Arial" w:hint="eastAsia"/>
          <w:lang w:eastAsia="zh-TW"/>
        </w:rPr>
        <w:t>3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,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4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,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5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)</w:t>
      </w:r>
    </w:p>
    <w:p w:rsidR="0071348C" w:rsidRDefault="0071348C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8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ORDER BY </w:t>
      </w:r>
      <w:r>
        <w:rPr>
          <w:rFonts w:ascii="Arial" w:hAnsi="Arial" w:cs="Arial" w:hint="eastAsia"/>
          <w:lang w:eastAsia="zh-TW"/>
        </w:rPr>
        <w:t>DTAGD102.</w:t>
      </w:r>
      <w:r w:rsidR="000E1FAC" w:rsidRPr="00902603">
        <w:rPr>
          <w:rFonts w:ascii="Arial" w:hAnsi="Arial" w:cs="Arial" w:hint="eastAsia"/>
          <w:lang w:eastAsia="zh-TW"/>
        </w:rPr>
        <w:t>可承保附約代號</w:t>
      </w:r>
    </w:p>
    <w:p w:rsidR="00FA27B7" w:rsidRDefault="00FA27B7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6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IF NOT FND</w:t>
      </w:r>
    </w:p>
    <w:p w:rsidR="00891A3D" w:rsidRDefault="00891A3D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0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GO TO STEP 16</w:t>
      </w:r>
    </w:p>
    <w:p w:rsidR="00FA27B7" w:rsidRDefault="00FA27B7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ELSE</w:t>
      </w:r>
    </w:p>
    <w:p w:rsidR="00177BFD" w:rsidRDefault="00F12B67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2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查詢結果若為多筆，則以下寫入</w:t>
      </w:r>
      <w:r>
        <w:rPr>
          <w:rFonts w:hint="eastAsia"/>
          <w:kern w:val="2"/>
          <w:szCs w:val="24"/>
          <w:lang w:eastAsia="zh-TW"/>
        </w:rPr>
        <w:t>DTAGA111</w:t>
      </w:r>
      <w:r>
        <w:rPr>
          <w:rFonts w:hint="eastAsia"/>
          <w:kern w:val="2"/>
          <w:szCs w:val="24"/>
          <w:lang w:eastAsia="zh-TW"/>
        </w:rPr>
        <w:t>也寫入多筆</w:t>
      </w:r>
    </w:p>
    <w:p w:rsidR="00F12B67" w:rsidRDefault="008E6355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3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O_PROD</w:t>
      </w:r>
      <w:r w:rsidR="00902603">
        <w:rPr>
          <w:rFonts w:hint="eastAsia"/>
          <w:kern w:val="2"/>
          <w:szCs w:val="24"/>
          <w:lang w:eastAsia="zh-TW"/>
        </w:rPr>
        <w:t>(</w:t>
      </w:r>
      <w:r w:rsidR="00902603">
        <w:rPr>
          <w:rFonts w:hint="eastAsia"/>
          <w:kern w:val="2"/>
          <w:szCs w:val="24"/>
          <w:lang w:eastAsia="zh-TW"/>
        </w:rPr>
        <w:t>附約險別</w:t>
      </w:r>
      <w:r w:rsidR="00902603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902603">
        <w:rPr>
          <w:rFonts w:hint="eastAsia"/>
          <w:kern w:val="2"/>
          <w:szCs w:val="24"/>
          <w:lang w:eastAsia="zh-TW"/>
        </w:rPr>
        <w:t xml:space="preserve"> </w:t>
      </w:r>
      <w:r w:rsidR="00902603">
        <w:rPr>
          <w:rFonts w:ascii="Arial" w:hAnsi="Arial" w:cs="Arial" w:hint="eastAsia"/>
          <w:lang w:eastAsia="zh-TW"/>
        </w:rPr>
        <w:t>DTAGD102.</w:t>
      </w:r>
      <w:r w:rsidR="00902603" w:rsidRPr="00902603">
        <w:rPr>
          <w:rFonts w:ascii="Arial" w:hAnsi="Arial" w:cs="Arial" w:hint="eastAsia"/>
          <w:lang w:eastAsia="zh-TW"/>
        </w:rPr>
        <w:t>可承保附約代號</w:t>
      </w:r>
    </w:p>
    <w:p w:rsidR="0071348C" w:rsidRPr="00F409CB" w:rsidRDefault="007858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Arial" w:hAnsi="Arial" w:cs="Arial" w:hint="eastAsia"/>
          <w:lang w:eastAsia="zh-TW"/>
        </w:rPr>
        <w:t>DTAGD102.</w:t>
      </w:r>
      <w:r w:rsidRPr="00902603">
        <w:rPr>
          <w:rFonts w:ascii="Arial" w:hAnsi="Arial" w:cs="Arial" w:hint="eastAsia"/>
          <w:lang w:eastAsia="zh-TW"/>
        </w:rPr>
        <w:t>可承保附約代號</w:t>
      </w:r>
      <w:r>
        <w:rPr>
          <w:rFonts w:ascii="Arial" w:hAnsi="Arial" w:cs="Arial" w:hint="eastAsia"/>
          <w:lang w:eastAsia="zh-TW"/>
        </w:rPr>
        <w:t xml:space="preserve"> = </w:t>
      </w:r>
      <w:r>
        <w:rPr>
          <w:rFonts w:ascii="Arial" w:hAnsi="Arial" w:cs="Arial" w:hint="eastAsia"/>
          <w:lang w:eastAsia="zh-TW"/>
        </w:rPr>
        <w:t>前筆</w:t>
      </w:r>
      <w:r>
        <w:rPr>
          <w:rFonts w:ascii="Arial" w:hAnsi="Arial" w:cs="Arial" w:hint="eastAsia"/>
          <w:lang w:eastAsia="zh-TW"/>
        </w:rPr>
        <w:t>_DTAGD102.</w:t>
      </w:r>
      <w:r w:rsidRPr="00902603">
        <w:rPr>
          <w:rFonts w:ascii="Arial" w:hAnsi="Arial" w:cs="Arial" w:hint="eastAsia"/>
          <w:lang w:eastAsia="zh-TW"/>
        </w:rPr>
        <w:t>可承保附約代號</w:t>
      </w:r>
    </w:p>
    <w:p w:rsidR="007858D3" w:rsidRDefault="007858D3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5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讀取下一筆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因丙型導入，同一附約會對應到多個主約</w:t>
      </w:r>
      <w:r>
        <w:rPr>
          <w:rFonts w:hint="eastAsia"/>
          <w:kern w:val="2"/>
          <w:szCs w:val="24"/>
          <w:lang w:eastAsia="zh-TW"/>
        </w:rPr>
        <w:t>)</w:t>
      </w:r>
    </w:p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DAY_HOSP_CODE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AB0965" w:rsidRPr="00841405" w:rsidRDefault="00AB096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資料來源DTAG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D5</w:t>
            </w: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0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3</w:t>
            </w:r>
          </w:p>
        </w:tc>
      </w:tr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965" w:rsidRPr="00841405" w:rsidRDefault="00AB0965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BD2523" w:rsidRDefault="00BD2523" w:rsidP="000C0C8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965" w:rsidRPr="00841405" w:rsidRDefault="00AB0965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DAY_HOSP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965" w:rsidRPr="00841405" w:rsidRDefault="00AB0965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E</w:t>
            </w:r>
          </w:p>
        </w:tc>
      </w:tr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965" w:rsidRPr="00841405" w:rsidRDefault="00AB0965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DAY_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HOSP_NAME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LONG_HOSP_CODE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  <w:r w:rsidRPr="00841405">
        <w:rPr>
          <w:rFonts w:ascii="細明體" w:eastAsia="細明體" w:hAnsi="細明體" w:hint="eastAsia"/>
          <w:caps/>
        </w:rPr>
        <w:t xml:space="preserve"> </w:t>
      </w:r>
    </w:p>
    <w:p w:rsidR="00AB0965" w:rsidRPr="00841405" w:rsidRDefault="00AB096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7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DTAGD503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LONG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HOSP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E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細明體" w:eastAsia="細明體" w:hAnsi="細明體"/>
                <w:caps/>
                <w:sz w:val="20"/>
              </w:rPr>
              <w:t>LONG_HOSP_</w:t>
            </w:r>
            <w:r w:rsidRPr="00841405">
              <w:rPr>
                <w:rFonts w:ascii="細明體" w:eastAsia="細明體" w:hAnsi="細明體" w:hint="eastAsia"/>
                <w:caps/>
                <w:sz w:val="20"/>
              </w:rPr>
              <w:t>N</w:t>
            </w:r>
            <w:r w:rsidRPr="00841405">
              <w:rPr>
                <w:rFonts w:ascii="細明體" w:eastAsia="細明體" w:hAnsi="細明體"/>
                <w:caps/>
                <w:sz w:val="20"/>
              </w:rPr>
              <w:t>AME</w:t>
            </w:r>
          </w:p>
        </w:tc>
      </w:tr>
    </w:tbl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HOME_CARE_CODE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AB0965" w:rsidRPr="00841405" w:rsidRDefault="00AB096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DTAGD503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HOME_CARE_NO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E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細明體" w:eastAsia="細明體" w:hAnsi="細明體" w:hint="eastAsia"/>
                <w:caps/>
                <w:sz w:val="20"/>
              </w:rPr>
              <w:t>HOME_CARE_NAME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ICU</w:t>
      </w:r>
      <w:r w:rsidRPr="00841405">
        <w:rPr>
          <w:rStyle w:val="SoDAField"/>
          <w:rFonts w:ascii="細明體" w:eastAsia="細明體" w:hAnsi="細明體"/>
          <w:caps/>
          <w:color w:val="auto"/>
        </w:rPr>
        <w:t>_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HOSP</w:t>
      </w:r>
      <w:r w:rsidRPr="00841405">
        <w:rPr>
          <w:rStyle w:val="SoDAField"/>
          <w:rFonts w:ascii="細明體" w:eastAsia="細明體" w:hAnsi="細明體"/>
          <w:caps/>
          <w:color w:val="auto"/>
        </w:rPr>
        <w:t>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AB0965" w:rsidRPr="00841405" w:rsidRDefault="00AB096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DTAGD503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ICU_HOSP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BD25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Default="00BD252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5B1A20" w:rsidRDefault="00BD252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BD25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Default="00BD252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5B1A20" w:rsidRDefault="00BD252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ICU_HOSP_NAME</w:t>
            </w:r>
            <w:r>
              <w:rPr>
                <w:rStyle w:val="SoDAField"/>
                <w:rFonts w:hint="eastAsia"/>
                <w:caps/>
                <w:color w:val="000000"/>
              </w:rPr>
              <w:t xml:space="preserve"> </w:t>
            </w:r>
          </w:p>
        </w:tc>
      </w:tr>
    </w:tbl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H</w:t>
      </w:r>
      <w:r w:rsidRPr="00841405">
        <w:rPr>
          <w:rStyle w:val="SoDAField"/>
          <w:rFonts w:ascii="細明體" w:eastAsia="細明體" w:hAnsi="細明體"/>
          <w:caps/>
          <w:color w:val="auto"/>
        </w:rPr>
        <w:t>_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BURN</w:t>
      </w:r>
      <w:r w:rsidRPr="00841405">
        <w:rPr>
          <w:rStyle w:val="SoDAField"/>
          <w:rFonts w:ascii="細明體" w:eastAsia="細明體" w:hAnsi="細明體"/>
          <w:caps/>
          <w:color w:val="auto"/>
        </w:rPr>
        <w:t>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AB0965" w:rsidRPr="00841405" w:rsidRDefault="00AB096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DTAGD503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H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BURN_NO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E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a3"/>
                <w:rFonts w:ascii="細明體" w:eastAsia="細明體" w:hAnsi="細明體"/>
                <w:caps/>
                <w:color w:val="auto"/>
                <w:sz w:val="20"/>
              </w:rPr>
              <w:t>H_</w:t>
            </w:r>
            <w:r w:rsidRPr="00841405">
              <w:rPr>
                <w:rStyle w:val="a3"/>
                <w:rFonts w:ascii="細明體" w:eastAsia="細明體" w:hAnsi="細明體" w:hint="eastAsia"/>
                <w:caps/>
                <w:color w:val="auto"/>
                <w:sz w:val="20"/>
              </w:rPr>
              <w:t>BURN</w:t>
            </w:r>
            <w:r w:rsidRPr="00841405">
              <w:rPr>
                <w:rStyle w:val="a3"/>
                <w:rFonts w:ascii="細明體" w:eastAsia="細明體" w:hAnsi="細明體"/>
                <w:caps/>
                <w:color w:val="auto"/>
                <w:sz w:val="20"/>
              </w:rPr>
              <w:t>_NAME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M_BURN</w:t>
      </w:r>
      <w:r w:rsidRPr="00841405">
        <w:rPr>
          <w:rStyle w:val="SoDAField"/>
          <w:rFonts w:ascii="細明體" w:eastAsia="細明體" w:hAnsi="細明體"/>
          <w:caps/>
          <w:color w:val="auto"/>
        </w:rPr>
        <w:t>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AB0965" w:rsidRPr="00841405" w:rsidRDefault="00AB096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DTAGD503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M_BURN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E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a5"/>
                <w:rFonts w:ascii="細明體" w:eastAsia="細明體" w:hAnsi="細明體" w:hint="eastAsia"/>
                <w:caps/>
                <w:sz w:val="20"/>
              </w:rPr>
              <w:t>M_BURN_NAME</w:t>
            </w:r>
          </w:p>
        </w:tc>
      </w:tr>
    </w:tbl>
    <w:p w:rsidR="00AB0965" w:rsidRPr="00841405" w:rsidRDefault="00AB09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B0965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B0965" w:rsidRPr="00841405" w:rsidRDefault="00AB0965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0F6993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DTAGD503</w:t>
            </w:r>
          </w:p>
        </w:tc>
      </w:tr>
      <w:tr w:rsidR="00BD252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Pr="00841405" w:rsidRDefault="00BD252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41405" w:rsidRDefault="00BD252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BD2523">
              <w:rPr>
                <w:rFonts w:hint="eastAsia"/>
                <w:sz w:val="20"/>
                <w:szCs w:val="20"/>
              </w:rPr>
              <w:t>O_PROD(</w:t>
            </w:r>
            <w:r w:rsidRPr="00BD2523">
              <w:rPr>
                <w:rFonts w:hint="eastAsia"/>
                <w:sz w:val="20"/>
                <w:szCs w:val="20"/>
              </w:rPr>
              <w:t>附約險別</w:t>
            </w:r>
            <w:r w:rsidRPr="00BD2523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BD25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Default="00BD252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8D55A0" w:rsidRDefault="00BD2523" w:rsidP="000C0C81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BD25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Default="00BD252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5B1A20" w:rsidRDefault="00BD252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E</w:t>
            </w:r>
          </w:p>
        </w:tc>
      </w:tr>
      <w:tr w:rsidR="00BD252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2523" w:rsidRDefault="00BD252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2523" w:rsidRPr="005B1A20" w:rsidRDefault="00BD252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7956EC" w:rsidRPr="00BD2523" w:rsidRDefault="007956EC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89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656CE">
        <w:rPr>
          <w:rFonts w:ascii="Verdana" w:eastAsia="細明體" w:hAnsi="Verdana"/>
          <w:bCs/>
          <w:lang w:eastAsia="zh-TW"/>
        </w:rPr>
        <w:t>DTAG</w:t>
      </w:r>
      <w:r>
        <w:rPr>
          <w:rFonts w:ascii="Verdana" w:eastAsia="細明體" w:hAnsi="Verdana" w:hint="eastAsia"/>
          <w:bCs/>
          <w:lang w:eastAsia="zh-TW"/>
        </w:rPr>
        <w:t>D504</w:t>
      </w:r>
      <w:r>
        <w:rPr>
          <w:rFonts w:ascii="Arial" w:hAnsi="Arial" w:cs="Arial" w:hint="eastAsia"/>
          <w:color w:val="000000"/>
          <w:lang w:eastAsia="zh-TW"/>
        </w:rPr>
        <w:t>：</w:t>
      </w:r>
      <w:r>
        <w:rPr>
          <w:rFonts w:ascii="Arial" w:hAnsi="Arial" w:cs="Arial" w:hint="eastAsia"/>
          <w:color w:val="000000"/>
          <w:lang w:eastAsia="zh-TW"/>
        </w:rPr>
        <w:t>(</w:t>
      </w:r>
      <w:r w:rsidRPr="00CF4C5B">
        <w:rPr>
          <w:rFonts w:ascii="Arial" w:hAnsi="Arial" w:cs="Arial" w:hint="eastAsia"/>
          <w:color w:val="000000"/>
          <w:lang w:eastAsia="zh-TW"/>
        </w:rPr>
        <w:t>意外險</w:t>
      </w:r>
      <w:r w:rsidRPr="00CF4C5B">
        <w:rPr>
          <w:rFonts w:ascii="Arial" w:hAnsi="Arial" w:cs="Arial" w:hint="eastAsia"/>
          <w:color w:val="000000"/>
          <w:lang w:eastAsia="zh-TW"/>
        </w:rPr>
        <w:t>-</w:t>
      </w:r>
      <w:r w:rsidRPr="00CF4C5B">
        <w:rPr>
          <w:rFonts w:ascii="Arial" w:hAnsi="Arial" w:cs="Arial" w:hint="eastAsia"/>
          <w:color w:val="000000"/>
          <w:lang w:eastAsia="zh-TW"/>
        </w:rPr>
        <w:t>醫療實支保險金檔</w:t>
      </w:r>
      <w:r>
        <w:rPr>
          <w:rFonts w:ascii="Arial" w:hAnsi="Arial" w:cs="Arial" w:hint="eastAsia"/>
          <w:color w:val="000000"/>
          <w:lang w:eastAsia="zh-TW"/>
        </w:rPr>
        <w:t>)</w:t>
      </w:r>
    </w:p>
    <w:p w:rsidR="00BD2523" w:rsidRPr="006E4AFF" w:rsidRDefault="00BD252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ascii="Arial" w:hAnsi="Arial" w:cs="Arial" w:hint="eastAsia"/>
          <w:lang w:eastAsia="zh-TW"/>
        </w:rPr>
        <w:t>以意外險對應之附約險別寫入檔案：</w:t>
      </w:r>
    </w:p>
    <w:p w:rsidR="00BD2523" w:rsidRPr="006E4AFF" w:rsidRDefault="00BD252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ascii="Arial" w:hAnsi="Arial" w:cs="Arial" w:hint="eastAsia"/>
          <w:lang w:eastAsia="zh-TW"/>
        </w:rPr>
        <w:t>READ DTAGD102 INNER JOIN DTAGD101 ON DTAGD102.</w:t>
      </w:r>
      <w:r w:rsidRPr="00902603">
        <w:rPr>
          <w:rFonts w:ascii="Arial" w:hAnsi="Arial" w:cs="Arial" w:hint="eastAsia"/>
          <w:lang w:eastAsia="zh-TW"/>
        </w:rPr>
        <w:t>可承保附約代號</w:t>
      </w:r>
      <w:r>
        <w:rPr>
          <w:rFonts w:ascii="Arial" w:hAnsi="Arial" w:cs="Arial" w:hint="eastAsia"/>
          <w:lang w:eastAsia="zh-TW"/>
        </w:rPr>
        <w:t>=</w:t>
      </w:r>
      <w:r w:rsidRPr="00BD2523">
        <w:rPr>
          <w:rFonts w:ascii="Arial" w:hAnsi="Arial" w:cs="Arial" w:hint="eastAsia"/>
          <w:lang w:eastAsia="zh-TW"/>
        </w:rPr>
        <w:t xml:space="preserve"> </w:t>
      </w:r>
      <w:r>
        <w:rPr>
          <w:rFonts w:ascii="Arial" w:hAnsi="Arial" w:cs="Arial" w:hint="eastAsia"/>
          <w:lang w:eastAsia="zh-TW"/>
        </w:rPr>
        <w:t>DTAGD101.</w:t>
      </w:r>
      <w:r>
        <w:rPr>
          <w:rFonts w:ascii="Arial" w:hAnsi="Arial" w:cs="Arial" w:hint="eastAsia"/>
          <w:lang w:eastAsia="zh-TW"/>
        </w:rPr>
        <w:t>險別代號，條件如下：</w:t>
      </w:r>
    </w:p>
    <w:p w:rsidR="00BD2523" w:rsidRPr="00F4562C" w:rsidRDefault="00BD2523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  <w:pPrChange w:id="792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Arial" w:hAnsi="Arial" w:cs="Arial" w:hint="eastAsia"/>
          <w:lang w:eastAsia="zh-TW"/>
        </w:rPr>
        <w:t>DTAGD102.</w:t>
      </w:r>
      <w:r>
        <w:rPr>
          <w:rFonts w:ascii="Arial" w:hAnsi="Arial" w:cs="Arial" w:hint="eastAsia"/>
          <w:lang w:eastAsia="zh-TW"/>
        </w:rPr>
        <w:t>險別代號</w:t>
      </w:r>
      <w:r>
        <w:rPr>
          <w:rFonts w:ascii="Arial" w:hAnsi="Arial" w:cs="Arial" w:hint="eastAsia"/>
          <w:lang w:eastAsia="zh-TW"/>
        </w:rPr>
        <w:t xml:space="preserve"> = </w:t>
      </w:r>
      <w:r w:rsidRPr="004656CE">
        <w:rPr>
          <w:rFonts w:ascii="Verdana" w:eastAsia="細明體" w:hAnsi="Verdana"/>
          <w:bCs/>
          <w:lang w:eastAsia="zh-TW"/>
        </w:rPr>
        <w:t>DTAG</w:t>
      </w:r>
      <w:r>
        <w:rPr>
          <w:rFonts w:ascii="Verdana" w:eastAsia="細明體" w:hAnsi="Verdana" w:hint="eastAsia"/>
          <w:bCs/>
          <w:lang w:eastAsia="zh-TW"/>
        </w:rPr>
        <w:t>D504.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PROD_ID</w:t>
      </w:r>
    </w:p>
    <w:p w:rsidR="00BD2523" w:rsidRPr="00841405" w:rsidRDefault="00BD2523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3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Arial" w:hAnsi="Arial" w:cs="Arial" w:hint="eastAsia"/>
          <w:lang w:eastAsia="zh-TW"/>
        </w:rPr>
        <w:t>DTAGD101.</w:t>
      </w:r>
      <w:r w:rsidRPr="00F4562C">
        <w:rPr>
          <w:rFonts w:ascii="Arial" w:hAnsi="Arial" w:cs="Arial" w:hint="eastAsia"/>
          <w:lang w:eastAsia="zh-TW"/>
        </w:rPr>
        <w:t>險別通算分類</w:t>
      </w:r>
      <w:r>
        <w:rPr>
          <w:rFonts w:ascii="Arial" w:hAnsi="Arial" w:cs="Arial" w:hint="eastAsia"/>
          <w:lang w:eastAsia="zh-TW"/>
        </w:rPr>
        <w:t>(</w:t>
      </w:r>
      <w:r w:rsidRPr="00F4562C">
        <w:t xml:space="preserve"> </w:t>
      </w:r>
      <w:r w:rsidRPr="00F4562C">
        <w:rPr>
          <w:rFonts w:ascii="Arial" w:hAnsi="Arial" w:cs="Arial"/>
          <w:lang w:eastAsia="zh-TW"/>
        </w:rPr>
        <w:t>PROD_CLASSIFY</w:t>
      </w:r>
      <w:r>
        <w:rPr>
          <w:rFonts w:ascii="Arial" w:hAnsi="Arial" w:cs="Arial" w:hint="eastAsia"/>
          <w:lang w:eastAsia="zh-TW"/>
        </w:rPr>
        <w:t>) IN (</w:t>
      </w:r>
      <w:r>
        <w:rPr>
          <w:rFonts w:ascii="Arial" w:hAnsi="Arial" w:cs="Arial"/>
          <w:lang w:eastAsia="zh-TW"/>
        </w:rPr>
        <w:t>‘</w:t>
      </w:r>
      <w:r w:rsidR="00847D8B">
        <w:rPr>
          <w:rFonts w:ascii="Arial" w:hAnsi="Arial" w:cs="Arial" w:hint="eastAsia"/>
          <w:lang w:eastAsia="zh-TW"/>
        </w:rPr>
        <w:t>2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,</w:t>
      </w:r>
      <w:r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6</w:t>
      </w:r>
      <w:r>
        <w:rPr>
          <w:rFonts w:ascii="Arial" w:hAnsi="Arial" w:cs="Arial"/>
          <w:lang w:eastAsia="zh-TW"/>
        </w:rPr>
        <w:t>’</w:t>
      </w:r>
      <w:r w:rsidR="00847D8B">
        <w:rPr>
          <w:rFonts w:ascii="Arial" w:hAnsi="Arial" w:cs="Arial" w:hint="eastAsia"/>
          <w:lang w:eastAsia="zh-TW"/>
        </w:rPr>
        <w:t>,</w:t>
      </w:r>
      <w:r w:rsidR="00847D8B">
        <w:rPr>
          <w:rFonts w:ascii="Arial" w:hAnsi="Arial" w:cs="Arial"/>
          <w:lang w:eastAsia="zh-TW"/>
        </w:rPr>
        <w:t>’</w:t>
      </w:r>
      <w:r w:rsidR="00847D8B">
        <w:rPr>
          <w:rFonts w:ascii="Arial" w:hAnsi="Arial" w:cs="Arial" w:hint="eastAsia"/>
          <w:lang w:eastAsia="zh-TW"/>
        </w:rPr>
        <w:t>9</w:t>
      </w:r>
      <w:r w:rsidR="00847D8B">
        <w:rPr>
          <w:rFonts w:ascii="Arial" w:hAnsi="Arial" w:cs="Arial"/>
          <w:lang w:eastAsia="zh-TW"/>
        </w:rPr>
        <w:t>’</w:t>
      </w:r>
      <w:r w:rsidR="00847D8B">
        <w:rPr>
          <w:rFonts w:ascii="Arial" w:hAnsi="Arial" w:cs="Arial" w:hint="eastAsia"/>
          <w:lang w:eastAsia="zh-TW"/>
        </w:rPr>
        <w:t>,</w:t>
      </w:r>
      <w:r w:rsidR="00847D8B">
        <w:rPr>
          <w:rFonts w:ascii="Arial" w:hAnsi="Arial" w:cs="Arial"/>
          <w:lang w:eastAsia="zh-TW"/>
        </w:rPr>
        <w:t>’</w:t>
      </w:r>
      <w:r w:rsidR="00847D8B">
        <w:rPr>
          <w:rFonts w:ascii="Arial" w:hAnsi="Arial" w:cs="Arial" w:hint="eastAsia"/>
          <w:lang w:eastAsia="zh-TW"/>
        </w:rPr>
        <w:t>10</w:t>
      </w:r>
      <w:r w:rsidR="00847D8B">
        <w:rPr>
          <w:rFonts w:ascii="Arial" w:hAnsi="Arial" w:cs="Arial"/>
          <w:lang w:eastAsia="zh-TW"/>
        </w:rPr>
        <w:t>’</w:t>
      </w:r>
      <w:r w:rsidR="00847D8B">
        <w:rPr>
          <w:rFonts w:ascii="Arial" w:hAnsi="Arial" w:cs="Arial" w:hint="eastAsia"/>
          <w:lang w:eastAsia="zh-TW"/>
        </w:rPr>
        <w:t>,</w:t>
      </w:r>
      <w:r w:rsidR="00847D8B">
        <w:rPr>
          <w:rFonts w:ascii="Arial" w:hAnsi="Arial" w:cs="Arial"/>
          <w:lang w:eastAsia="zh-TW"/>
        </w:rPr>
        <w:t>’</w:t>
      </w:r>
      <w:r w:rsidR="00847D8B">
        <w:rPr>
          <w:rFonts w:ascii="Arial" w:hAnsi="Arial" w:cs="Arial" w:hint="eastAsia"/>
          <w:lang w:eastAsia="zh-TW"/>
        </w:rPr>
        <w:t>11</w:t>
      </w:r>
      <w:r w:rsidR="00847D8B">
        <w:rPr>
          <w:rFonts w:ascii="Arial" w:hAnsi="Arial" w:cs="Arial"/>
          <w:lang w:eastAsia="zh-TW"/>
        </w:rPr>
        <w:t>’</w:t>
      </w:r>
      <w:r>
        <w:rPr>
          <w:rFonts w:ascii="Arial" w:hAnsi="Arial" w:cs="Arial" w:hint="eastAsia"/>
          <w:lang w:eastAsia="zh-TW"/>
        </w:rPr>
        <w:t>)</w:t>
      </w:r>
    </w:p>
    <w:p w:rsidR="009E3989" w:rsidRDefault="009E3989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4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9E3989">
        <w:rPr>
          <w:rFonts w:hint="eastAsia"/>
          <w:kern w:val="2"/>
          <w:szCs w:val="24"/>
          <w:lang w:eastAsia="zh-TW"/>
        </w:rPr>
        <w:t>ORDER BY DTAGD102.</w:t>
      </w:r>
      <w:r w:rsidRPr="009E3989">
        <w:rPr>
          <w:rFonts w:hint="eastAsia"/>
          <w:kern w:val="2"/>
          <w:szCs w:val="24"/>
          <w:lang w:eastAsia="zh-TW"/>
        </w:rPr>
        <w:t>可承保附約代號</w:t>
      </w:r>
    </w:p>
    <w:p w:rsidR="00BD2523" w:rsidRDefault="00BD252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IF NOT FND</w:t>
      </w:r>
    </w:p>
    <w:p w:rsidR="00BD2523" w:rsidRDefault="00DB5781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6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GO TO STEP 17</w:t>
      </w:r>
    </w:p>
    <w:p w:rsidR="00BD2523" w:rsidRDefault="00BD252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ELSE</w:t>
      </w:r>
    </w:p>
    <w:p w:rsidR="00BD2523" w:rsidRDefault="00BD2523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8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查詢結果若為多筆，則以下寫入</w:t>
      </w:r>
      <w:r>
        <w:rPr>
          <w:rFonts w:hint="eastAsia"/>
          <w:kern w:val="2"/>
          <w:szCs w:val="24"/>
          <w:lang w:eastAsia="zh-TW"/>
        </w:rPr>
        <w:t>DTAGA111</w:t>
      </w:r>
      <w:r>
        <w:rPr>
          <w:rFonts w:hint="eastAsia"/>
          <w:kern w:val="2"/>
          <w:szCs w:val="24"/>
          <w:lang w:eastAsia="zh-TW"/>
        </w:rPr>
        <w:t>也寫入多筆</w:t>
      </w:r>
    </w:p>
    <w:p w:rsidR="00BD2523" w:rsidRPr="000350EF" w:rsidRDefault="00BD2523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799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O_PROD(</w:t>
      </w:r>
      <w:r>
        <w:rPr>
          <w:rFonts w:hint="eastAsia"/>
          <w:kern w:val="2"/>
          <w:szCs w:val="24"/>
          <w:lang w:eastAsia="zh-TW"/>
        </w:rPr>
        <w:t>附約險別</w:t>
      </w:r>
      <w:r>
        <w:rPr>
          <w:rFonts w:hint="eastAsia"/>
          <w:kern w:val="2"/>
          <w:szCs w:val="24"/>
          <w:lang w:eastAsia="zh-TW"/>
        </w:rPr>
        <w:t xml:space="preserve">) = </w:t>
      </w:r>
      <w:r>
        <w:rPr>
          <w:rFonts w:ascii="Arial" w:hAnsi="Arial" w:cs="Arial" w:hint="eastAsia"/>
          <w:lang w:eastAsia="zh-TW"/>
        </w:rPr>
        <w:t>DTAGD102.</w:t>
      </w:r>
      <w:r w:rsidRPr="00902603">
        <w:rPr>
          <w:rFonts w:ascii="Arial" w:hAnsi="Arial" w:cs="Arial" w:hint="eastAsia"/>
          <w:lang w:eastAsia="zh-TW"/>
        </w:rPr>
        <w:t>可承保附約代號</w:t>
      </w:r>
    </w:p>
    <w:p w:rsidR="009E3989" w:rsidRDefault="009E3989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9E3989">
        <w:rPr>
          <w:rFonts w:hint="eastAsia"/>
          <w:kern w:val="2"/>
          <w:szCs w:val="24"/>
          <w:lang w:eastAsia="zh-TW"/>
        </w:rPr>
        <w:t>IF DTAGD102.</w:t>
      </w:r>
      <w:r w:rsidRPr="009E3989">
        <w:rPr>
          <w:rFonts w:hint="eastAsia"/>
          <w:kern w:val="2"/>
          <w:szCs w:val="24"/>
          <w:lang w:eastAsia="zh-TW"/>
        </w:rPr>
        <w:t>可承保附約代號</w:t>
      </w:r>
      <w:r w:rsidRPr="009E3989">
        <w:rPr>
          <w:rFonts w:hint="eastAsia"/>
          <w:kern w:val="2"/>
          <w:szCs w:val="24"/>
          <w:lang w:eastAsia="zh-TW"/>
        </w:rPr>
        <w:t xml:space="preserve"> = </w:t>
      </w:r>
      <w:r w:rsidRPr="009E3989">
        <w:rPr>
          <w:rFonts w:hint="eastAsia"/>
          <w:kern w:val="2"/>
          <w:szCs w:val="24"/>
          <w:lang w:eastAsia="zh-TW"/>
        </w:rPr>
        <w:t>前筆</w:t>
      </w:r>
      <w:r w:rsidRPr="009E3989">
        <w:rPr>
          <w:rFonts w:hint="eastAsia"/>
          <w:kern w:val="2"/>
          <w:szCs w:val="24"/>
          <w:lang w:eastAsia="zh-TW"/>
        </w:rPr>
        <w:t>_DTAGD102.</w:t>
      </w:r>
      <w:r w:rsidRPr="009E3989">
        <w:rPr>
          <w:rFonts w:hint="eastAsia"/>
          <w:kern w:val="2"/>
          <w:szCs w:val="24"/>
          <w:lang w:eastAsia="zh-TW"/>
        </w:rPr>
        <w:t>可承保附約代號</w:t>
      </w:r>
    </w:p>
    <w:p w:rsidR="009E3989" w:rsidRDefault="009E398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9E3989">
        <w:rPr>
          <w:rFonts w:hint="eastAsia"/>
          <w:kern w:val="2"/>
          <w:szCs w:val="24"/>
          <w:lang w:eastAsia="zh-TW"/>
        </w:rPr>
        <w:t>讀取下一筆</w:t>
      </w:r>
      <w:r w:rsidRPr="009E3989">
        <w:rPr>
          <w:rFonts w:hint="eastAsia"/>
          <w:kern w:val="2"/>
          <w:szCs w:val="24"/>
          <w:lang w:eastAsia="zh-TW"/>
        </w:rPr>
        <w:t xml:space="preserve"> (</w:t>
      </w:r>
      <w:r w:rsidRPr="009E3989">
        <w:rPr>
          <w:rFonts w:hint="eastAsia"/>
          <w:kern w:val="2"/>
          <w:szCs w:val="24"/>
          <w:lang w:eastAsia="zh-TW"/>
        </w:rPr>
        <w:t>因丙型導入，同一附約會對應到多個主約</w:t>
      </w:r>
      <w:r w:rsidRPr="009E3989">
        <w:rPr>
          <w:rFonts w:hint="eastAsia"/>
          <w:kern w:val="2"/>
          <w:szCs w:val="24"/>
          <w:lang w:eastAsia="zh-TW"/>
        </w:rPr>
        <w:t>)</w:t>
      </w:r>
    </w:p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DAY_HOSP_CODE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7956EC" w:rsidRPr="00841405" w:rsidRDefault="007956E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資料來源DTAG</w:t>
            </w:r>
            <w:r w:rsidR="006062E8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D5</w:t>
            </w: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0</w:t>
            </w:r>
            <w:r w:rsidR="006062E8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4</w:t>
            </w:r>
          </w:p>
        </w:tc>
      </w:tr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56EC" w:rsidRPr="00841405" w:rsidRDefault="007956EC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DB5781" w:rsidRDefault="00DB5781" w:rsidP="000C0C8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56EC" w:rsidRPr="00841405" w:rsidRDefault="007956EC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DAY_HOSP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56EC" w:rsidRPr="00841405" w:rsidRDefault="007956EC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56EC" w:rsidRPr="00841405" w:rsidRDefault="007956EC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hAnsi="細明體" w:hint="eastAsia"/>
                <w:caps/>
                <w:color w:val="auto"/>
              </w:rPr>
              <w:t>D</w:t>
            </w:r>
            <w:r w:rsidRPr="00841405">
              <w:rPr>
                <w:rStyle w:val="SoDAField"/>
                <w:rFonts w:ascii="細明體" w:hAnsi="細明體"/>
                <w:caps/>
                <w:color w:val="auto"/>
              </w:rPr>
              <w:t>AY_HOSP_</w:t>
            </w:r>
            <w:r w:rsidRPr="00841405">
              <w:rPr>
                <w:rStyle w:val="SoDAField"/>
                <w:rFonts w:ascii="細明體" w:hAnsi="細明體" w:hint="eastAsia"/>
                <w:caps/>
                <w:color w:val="auto"/>
              </w:rPr>
              <w:t>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TIME_HOSP_CODE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7956EC" w:rsidRPr="00841405" w:rsidRDefault="007956E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4111EC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DTAGD504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TIME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HOSP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hAnsi="細明體"/>
                <w:caps/>
                <w:color w:val="auto"/>
              </w:rPr>
              <w:t>TIME_HOSP_</w:t>
            </w:r>
            <w:r w:rsidRPr="00841405">
              <w:rPr>
                <w:rStyle w:val="SoDAField"/>
                <w:rFonts w:ascii="細明體" w:hAnsi="細明體" w:hint="eastAsia"/>
                <w:caps/>
                <w:color w:val="auto"/>
              </w:rPr>
              <w:t>NAME</w:t>
            </w:r>
          </w:p>
        </w:tc>
      </w:tr>
    </w:tbl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TIME_OP_CODE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7956EC" w:rsidRPr="00841405" w:rsidRDefault="007956E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4111EC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DTAGD504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TIME_OP_NO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細明體" w:hAnsi="細明體"/>
                <w:caps/>
                <w:sz w:val="20"/>
              </w:rPr>
              <w:t>TIME_OP_</w:t>
            </w:r>
            <w:r w:rsidRPr="00841405">
              <w:rPr>
                <w:rFonts w:ascii="細明體" w:hAnsi="細明體" w:hint="eastAsia"/>
                <w:caps/>
                <w:sz w:val="20"/>
              </w:rPr>
              <w:t>NAME</w:t>
            </w:r>
          </w:p>
        </w:tc>
      </w:tr>
    </w:tbl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MDCL_DAY_CODE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7956EC" w:rsidRPr="00841405" w:rsidRDefault="007956E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0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4111EC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DTAGD504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B578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Default="00DB5781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Default="00DB5781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MDCL_day_NO</w:t>
            </w:r>
          </w:p>
        </w:tc>
      </w:tr>
      <w:tr w:rsidR="00DB578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Default="00DB5781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5B1A20" w:rsidRDefault="00DB5781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DB578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Default="00DB5781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5B1A20" w:rsidRDefault="00DB5781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細明體" w:hAnsi="細明體" w:hint="eastAsia"/>
                <w:caps/>
                <w:color w:val="000000"/>
                <w:sz w:val="20"/>
              </w:rPr>
              <w:t>MDCL</w:t>
            </w:r>
            <w:r>
              <w:rPr>
                <w:rFonts w:ascii="細明體" w:hAnsi="細明體"/>
                <w:caps/>
                <w:color w:val="000000"/>
                <w:sz w:val="20"/>
              </w:rPr>
              <w:t>_</w:t>
            </w:r>
            <w:r>
              <w:rPr>
                <w:rFonts w:ascii="細明體" w:hAnsi="細明體" w:hint="eastAsia"/>
                <w:caps/>
                <w:color w:val="000000"/>
                <w:sz w:val="20"/>
              </w:rPr>
              <w:t>day</w:t>
            </w:r>
            <w:r>
              <w:rPr>
                <w:rFonts w:ascii="細明體" w:hAnsi="細明體"/>
                <w:caps/>
                <w:color w:val="000000"/>
                <w:sz w:val="20"/>
              </w:rPr>
              <w:t>_</w:t>
            </w:r>
            <w:r>
              <w:rPr>
                <w:rFonts w:ascii="細明體" w:hAnsi="細明體" w:hint="eastAsia"/>
                <w:caps/>
                <w:color w:val="000000"/>
                <w:sz w:val="20"/>
              </w:rPr>
              <w:t>NAME</w:t>
            </w:r>
          </w:p>
        </w:tc>
      </w:tr>
    </w:tbl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MDCL_UP_CODE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7956EC" w:rsidRPr="00841405" w:rsidRDefault="007956E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4111EC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DTAGD504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MDCL_UP_NO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細明體" w:hAnsi="細明體" w:hint="eastAsia"/>
                <w:caps/>
                <w:sz w:val="20"/>
              </w:rPr>
              <w:t>MDCL</w:t>
            </w:r>
            <w:r w:rsidRPr="00841405">
              <w:rPr>
                <w:rFonts w:ascii="細明體" w:hAnsi="細明體"/>
                <w:caps/>
                <w:sz w:val="20"/>
              </w:rPr>
              <w:t>_</w:t>
            </w:r>
            <w:r w:rsidRPr="00841405">
              <w:rPr>
                <w:rFonts w:ascii="細明體" w:hAnsi="細明體" w:hint="eastAsia"/>
                <w:caps/>
                <w:sz w:val="20"/>
              </w:rPr>
              <w:t>U</w:t>
            </w:r>
            <w:r w:rsidRPr="00841405">
              <w:rPr>
                <w:rFonts w:ascii="細明體" w:hAnsi="細明體"/>
                <w:caps/>
                <w:sz w:val="20"/>
              </w:rPr>
              <w:t>P_</w:t>
            </w:r>
            <w:r w:rsidRPr="00841405">
              <w:rPr>
                <w:rFonts w:ascii="細明體" w:hAnsi="細明體" w:hint="eastAsia"/>
                <w:caps/>
                <w:sz w:val="20"/>
              </w:rPr>
              <w:t>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hAnsi="細明體" w:hint="eastAsia"/>
          <w:caps/>
          <w:color w:val="auto"/>
        </w:rPr>
        <w:t>spec</w:t>
      </w:r>
      <w:r w:rsidRPr="00841405">
        <w:rPr>
          <w:rStyle w:val="SoDAField"/>
          <w:rFonts w:ascii="細明體" w:hAnsi="細明體"/>
          <w:caps/>
          <w:color w:val="auto"/>
        </w:rPr>
        <w:t>_</w:t>
      </w:r>
      <w:r w:rsidRPr="00841405">
        <w:rPr>
          <w:rStyle w:val="SoDAField"/>
          <w:rFonts w:ascii="細明體" w:hAnsi="細明體" w:hint="eastAsia"/>
          <w:caps/>
          <w:color w:val="auto"/>
        </w:rPr>
        <w:t>LIMIT_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8</w:t>
      </w:r>
      <w:r w:rsidRPr="00841405">
        <w:rPr>
          <w:rFonts w:hint="eastAsia"/>
          <w:kern w:val="2"/>
          <w:szCs w:val="24"/>
          <w:lang w:eastAsia="zh-TW"/>
        </w:rPr>
        <w:t xml:space="preserve"> &gt; 0</w:t>
      </w:r>
    </w:p>
    <w:p w:rsidR="007956EC" w:rsidRPr="00841405" w:rsidRDefault="007956E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4111EC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DTAGD504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a5"/>
                <w:rFonts w:ascii="細明體" w:eastAsia="細明體" w:hAnsi="細明體" w:hint="eastAsia"/>
                <w:caps/>
                <w:sz w:val="20"/>
              </w:rPr>
              <w:t>BEF6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cs="新細明體" w:hint="eastAsia"/>
                <w:kern w:val="0"/>
                <w:sz w:val="18"/>
                <w:szCs w:val="18"/>
                <w:lang w:val="zh-TW"/>
              </w:rPr>
              <w:t>社會保險每日加計金</w:t>
            </w:r>
          </w:p>
        </w:tc>
      </w:tr>
    </w:tbl>
    <w:p w:rsidR="007956EC" w:rsidRPr="00841405" w:rsidRDefault="007956E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956EC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956EC" w:rsidRPr="00841405" w:rsidRDefault="007956EC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4111EC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DTAGD504</w:t>
            </w:r>
          </w:p>
        </w:tc>
      </w:tr>
      <w:tr w:rsidR="00DB5781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Pr="00841405" w:rsidRDefault="00DB5781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41405" w:rsidRDefault="00DB5781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DB5781">
              <w:rPr>
                <w:rFonts w:hint="eastAsia"/>
                <w:sz w:val="20"/>
                <w:szCs w:val="20"/>
              </w:rPr>
              <w:t>O_PROD(</w:t>
            </w:r>
            <w:r w:rsidRPr="00DB5781">
              <w:rPr>
                <w:rFonts w:hint="eastAsia"/>
                <w:sz w:val="20"/>
                <w:szCs w:val="20"/>
              </w:rPr>
              <w:t>附約險別</w:t>
            </w:r>
            <w:r w:rsidRPr="00DB5781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B578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Default="00DB5781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8D55A0" w:rsidRDefault="00DB5781" w:rsidP="000C0C81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DB578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Default="00DB5781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5B1A20" w:rsidRDefault="00DB5781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F</w:t>
            </w:r>
          </w:p>
        </w:tc>
      </w:tr>
      <w:tr w:rsidR="00DB578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5781" w:rsidRDefault="00DB5781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5781" w:rsidRPr="005B1A20" w:rsidRDefault="00DB5781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AA45D0" w:rsidRPr="000350EF" w:rsidRDefault="00AA45D0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5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01762">
        <w:rPr>
          <w:rFonts w:ascii="Verdana" w:eastAsia="細明體" w:hAnsi="Verdana"/>
          <w:bCs/>
          <w:color w:val="000000"/>
          <w:lang w:eastAsia="zh-TW"/>
        </w:rPr>
        <w:t>DTAG</w:t>
      </w:r>
      <w:r w:rsidR="00104E18">
        <w:rPr>
          <w:rFonts w:ascii="Verdana" w:eastAsia="細明體" w:hAnsi="Verdana" w:hint="eastAsia"/>
          <w:bCs/>
          <w:color w:val="000000"/>
          <w:lang w:eastAsia="zh-TW"/>
        </w:rPr>
        <w:t>D505</w:t>
      </w:r>
      <w:r>
        <w:rPr>
          <w:rFonts w:ascii="Arial" w:hAnsi="Arial" w:cs="Arial" w:hint="eastAsia"/>
          <w:color w:val="000000"/>
          <w:lang w:eastAsia="zh-TW"/>
        </w:rPr>
        <w:t>：</w:t>
      </w:r>
      <w:r w:rsidR="00104E18">
        <w:rPr>
          <w:rFonts w:ascii="Arial" w:hAnsi="Arial" w:cs="Arial" w:hint="eastAsia"/>
          <w:color w:val="000000"/>
          <w:lang w:eastAsia="zh-TW"/>
        </w:rPr>
        <w:t>(</w:t>
      </w:r>
      <w:r w:rsidR="00104E18" w:rsidRPr="00104E18">
        <w:rPr>
          <w:rFonts w:ascii="Arial" w:hAnsi="Arial" w:cs="Arial" w:hint="eastAsia"/>
          <w:color w:val="000000"/>
          <w:lang w:eastAsia="zh-TW"/>
        </w:rPr>
        <w:t>意外險</w:t>
      </w:r>
      <w:r w:rsidR="00104E18" w:rsidRPr="00104E18">
        <w:rPr>
          <w:rFonts w:ascii="Arial" w:hAnsi="Arial" w:cs="Arial" w:hint="eastAsia"/>
          <w:color w:val="000000"/>
          <w:lang w:eastAsia="zh-TW"/>
        </w:rPr>
        <w:t>-</w:t>
      </w:r>
      <w:r w:rsidR="00104E18" w:rsidRPr="00104E18">
        <w:rPr>
          <w:rFonts w:ascii="Arial" w:hAnsi="Arial" w:cs="Arial" w:hint="eastAsia"/>
          <w:color w:val="000000"/>
          <w:lang w:eastAsia="zh-TW"/>
        </w:rPr>
        <w:t>殘廢理賠年金檔</w:t>
      </w:r>
      <w:r w:rsidR="00104E18">
        <w:rPr>
          <w:rFonts w:ascii="Arial" w:hAnsi="Arial" w:cs="Arial" w:hint="eastAsia"/>
          <w:color w:val="000000"/>
          <w:lang w:eastAsia="zh-TW"/>
        </w:rPr>
        <w:t>)</w:t>
      </w:r>
    </w:p>
    <w:p w:rsidR="00AA45D0" w:rsidRPr="00841405" w:rsidRDefault="00AA45D0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="004F7886" w:rsidRPr="00841405">
        <w:rPr>
          <w:rStyle w:val="SoDAField"/>
          <w:rFonts w:ascii="細明體" w:eastAsia="細明體" w:hAnsi="細明體" w:hint="eastAsia"/>
          <w:caps/>
          <w:color w:val="auto"/>
        </w:rPr>
        <w:t>month</w:t>
      </w:r>
      <w:r w:rsidR="004F7886" w:rsidRPr="00841405">
        <w:rPr>
          <w:rStyle w:val="SoDAField"/>
          <w:rFonts w:ascii="細明體" w:eastAsia="細明體" w:hAnsi="細明體"/>
          <w:caps/>
          <w:color w:val="auto"/>
        </w:rPr>
        <w:t>_</w:t>
      </w:r>
      <w:r w:rsidR="004F7886" w:rsidRPr="00841405">
        <w:rPr>
          <w:rStyle w:val="SoDAField"/>
          <w:rFonts w:ascii="細明體" w:eastAsia="細明體" w:hAnsi="細明體" w:hint="eastAsia"/>
          <w:caps/>
          <w:color w:val="auto"/>
        </w:rPr>
        <w:t>CARE</w:t>
      </w:r>
      <w:r w:rsidR="004F7886" w:rsidRPr="00841405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_</w:t>
      </w:r>
      <w:r w:rsidRPr="00841405">
        <w:rPr>
          <w:rStyle w:val="SoDAField"/>
          <w:rFonts w:ascii="細明體" w:eastAsia="細明體" w:hAnsi="細明體"/>
          <w:caps/>
          <w:color w:val="auto"/>
        </w:rPr>
        <w:t>COD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AA45D0" w:rsidRPr="00841405" w:rsidRDefault="00AA45D0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資料來源DTAG</w:t>
            </w:r>
            <w:r w:rsidR="00EF5C34" w:rsidRPr="00841405">
              <w:rPr>
                <w:rFonts w:ascii="細明體" w:eastAsia="細明體" w:hAnsi="細明體" w:hint="eastAsia"/>
                <w:b/>
                <w:bCs/>
                <w:sz w:val="20"/>
              </w:rPr>
              <w:t>D505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156258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month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CARE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N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156258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month</w:t>
            </w: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_CARE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_NAME</w:t>
            </w:r>
          </w:p>
        </w:tc>
      </w:tr>
    </w:tbl>
    <w:p w:rsidR="00AA45D0" w:rsidRPr="00841405" w:rsidRDefault="00AA45D0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A45D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Default="00AA45D0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433E31" w:rsidRDefault="00AA45D0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4F295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DTAGD505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41405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E86B26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N</w:t>
            </w:r>
          </w:p>
        </w:tc>
      </w:tr>
      <w:tr w:rsidR="00AA45D0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5D0" w:rsidRPr="00841405" w:rsidRDefault="00AA45D0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A45D0" w:rsidRPr="00841405" w:rsidRDefault="00AA45D0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延滯息</w:t>
            </w:r>
          </w:p>
        </w:tc>
      </w:tr>
    </w:tbl>
    <w:p w:rsidR="004F7AD3" w:rsidRPr="00841405" w:rsidRDefault="004F7AD3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19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841405">
        <w:rPr>
          <w:rFonts w:ascii="Arial" w:hAnsi="Arial" w:cs="Arial" w:hint="eastAsia"/>
          <w:lang w:eastAsia="zh-TW"/>
        </w:rPr>
        <w:t>逐筆處理</w:t>
      </w:r>
      <w:r w:rsidRPr="00841405">
        <w:rPr>
          <w:rFonts w:ascii="Verdana" w:eastAsia="細明體" w:hAnsi="Verdana"/>
          <w:bCs/>
          <w:lang w:eastAsia="zh-TW"/>
        </w:rPr>
        <w:t>DTAG</w:t>
      </w:r>
      <w:r w:rsidRPr="00841405">
        <w:rPr>
          <w:rFonts w:ascii="Verdana" w:eastAsia="細明體" w:hAnsi="Verdana" w:hint="eastAsia"/>
          <w:bCs/>
          <w:lang w:eastAsia="zh-TW"/>
        </w:rPr>
        <w:t>D506</w:t>
      </w:r>
      <w:r w:rsidRPr="00841405">
        <w:rPr>
          <w:rFonts w:ascii="Arial" w:hAnsi="Arial" w:cs="Arial" w:hint="eastAsia"/>
          <w:lang w:eastAsia="zh-TW"/>
        </w:rPr>
        <w:t>：</w:t>
      </w:r>
      <w:r w:rsidRPr="00841405">
        <w:rPr>
          <w:rFonts w:ascii="Arial" w:hAnsi="Arial" w:cs="Arial" w:hint="eastAsia"/>
          <w:lang w:eastAsia="zh-TW"/>
        </w:rPr>
        <w:t>(</w:t>
      </w:r>
      <w:r w:rsidRPr="00841405">
        <w:rPr>
          <w:rFonts w:ascii="Arial" w:hAnsi="Arial" w:cs="Arial" w:hint="eastAsia"/>
          <w:lang w:eastAsia="zh-TW"/>
        </w:rPr>
        <w:t>意外險</w:t>
      </w:r>
      <w:r w:rsidRPr="00841405">
        <w:rPr>
          <w:rFonts w:ascii="Arial" w:hAnsi="Arial" w:cs="Arial" w:hint="eastAsia"/>
          <w:lang w:eastAsia="zh-TW"/>
        </w:rPr>
        <w:t>-</w:t>
      </w:r>
      <w:bookmarkStart w:id="820" w:name="OLE_LINK1"/>
      <w:r w:rsidRPr="00841405">
        <w:rPr>
          <w:rFonts w:ascii="Arial" w:hAnsi="Arial" w:cs="Arial" w:hint="eastAsia"/>
          <w:lang w:eastAsia="zh-TW"/>
        </w:rPr>
        <w:t>癌症醫療保險金檔</w:t>
      </w:r>
      <w:bookmarkEnd w:id="820"/>
      <w:r w:rsidRPr="00841405">
        <w:rPr>
          <w:rFonts w:ascii="Arial" w:hAnsi="Arial" w:cs="Arial" w:hint="eastAsia"/>
          <w:lang w:eastAsia="zh-TW"/>
        </w:rPr>
        <w:t>)</w:t>
      </w:r>
    </w:p>
    <w:p w:rsidR="004F7AD3" w:rsidRPr="00841405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CANCER_PAY_CODE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4F7AD3" w:rsidRDefault="004F7A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D5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0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6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CANCER_PAY_</w:t>
            </w: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G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/>
                <w:caps/>
                <w:color w:val="auto"/>
              </w:rPr>
              <w:t>CANCER_PAY_NAME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4F7AD3" w:rsidRPr="00841405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3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CANCER_HOSP_CODE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4F7AD3" w:rsidRDefault="004F7A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DTAGD506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CANCER_HOSP_NO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G</w:t>
            </w:r>
          </w:p>
        </w:tc>
      </w:tr>
      <w:tr w:rsidR="004F7AD3" w:rsidRPr="008414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CANCER_HOSP_NAME</w:t>
            </w:r>
          </w:p>
        </w:tc>
      </w:tr>
    </w:tbl>
    <w:p w:rsidR="004F7AD3" w:rsidRPr="00841405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CANCER_OP_CODE</w:t>
      </w:r>
      <w:r w:rsidRPr="00841405">
        <w:rPr>
          <w:rFonts w:hint="eastAsia"/>
          <w:kern w:val="2"/>
          <w:szCs w:val="24"/>
          <w:lang w:eastAsia="zh-TW"/>
        </w:rPr>
        <w:t xml:space="preserve"> = </w:t>
      </w:r>
      <w:r w:rsidRPr="00841405">
        <w:rPr>
          <w:kern w:val="2"/>
          <w:szCs w:val="24"/>
          <w:lang w:eastAsia="zh-TW"/>
        </w:rPr>
        <w:t>‘</w:t>
      </w:r>
      <w:r w:rsidRPr="00841405">
        <w:rPr>
          <w:rFonts w:hint="eastAsia"/>
          <w:kern w:val="2"/>
          <w:szCs w:val="24"/>
          <w:lang w:eastAsia="zh-TW"/>
        </w:rPr>
        <w:t>1</w:t>
      </w:r>
      <w:r w:rsidRPr="00841405">
        <w:rPr>
          <w:kern w:val="2"/>
          <w:szCs w:val="24"/>
          <w:lang w:eastAsia="zh-TW"/>
        </w:rPr>
        <w:t>’</w:t>
      </w:r>
    </w:p>
    <w:p w:rsidR="004F7AD3" w:rsidRDefault="004F7A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DTAGD506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Pr="00841405" w:rsidRDefault="004F7AD3" w:rsidP="000C0C81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CANCER_OP_NO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5B1A20" w:rsidRDefault="004F7AD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5B1A20" w:rsidRDefault="004F7AD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CANCER_OP_NAME</w:t>
            </w:r>
          </w:p>
        </w:tc>
      </w:tr>
    </w:tbl>
    <w:p w:rsidR="004F7AD3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7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A6386B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CANCER_HOME_CODE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F7AD3" w:rsidRDefault="004F7A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DTAGD506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CANCER_HOME_NO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G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CANCER_HOME_NAME</w:t>
            </w:r>
            <w:r w:rsidRPr="00841405">
              <w:rPr>
                <w:rStyle w:val="SoDAField"/>
                <w:rFonts w:hint="eastAsia"/>
                <w:caps/>
                <w:color w:val="auto"/>
              </w:rPr>
              <w:t xml:space="preserve"> </w:t>
            </w:r>
          </w:p>
        </w:tc>
      </w:tr>
    </w:tbl>
    <w:p w:rsidR="004F7AD3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29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CANCER_MED_CODE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F7AD3" w:rsidRDefault="004F7A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DTAGD506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CANCER_MED_NO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5B1A20" w:rsidRDefault="004F7AD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5B1A20" w:rsidRDefault="004F7AD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CANCER_MED_NAME</w:t>
            </w:r>
          </w:p>
        </w:tc>
      </w:tr>
    </w:tbl>
    <w:p w:rsidR="004F7AD3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841405">
        <w:rPr>
          <w:rFonts w:ascii="細明體" w:eastAsia="細明體" w:hAnsi="細明體" w:hint="eastAsia"/>
          <w:caps/>
        </w:rPr>
        <w:t xml:space="preserve"> 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CANCER_XRAY_CODE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F7AD3" w:rsidRDefault="004F7AD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DTAGD506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CANCER_XRAY_NO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G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CANCER_XRAY_NAME</w:t>
            </w:r>
          </w:p>
        </w:tc>
      </w:tr>
    </w:tbl>
    <w:p w:rsidR="004F7AD3" w:rsidRDefault="004F7AD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3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Default="004F7AD3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433E31" w:rsidRDefault="004F7AD3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 w:rsidR="009904D6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DTAGD506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41405" w:rsidRDefault="004F7AD3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841405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PROD_ID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8D55A0" w:rsidRDefault="004F7AD3" w:rsidP="000C0C81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D55A0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5B1A20" w:rsidRDefault="004F7AD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G</w:t>
            </w:r>
          </w:p>
        </w:tc>
      </w:tr>
      <w:tr w:rsidR="004F7AD3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7AD3" w:rsidRDefault="004F7AD3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7AD3" w:rsidRPr="005B1A20" w:rsidRDefault="004F7AD3" w:rsidP="000C0C81">
            <w:pPr>
              <w:rPr>
                <w:rFonts w:ascii="新細明體" w:hAnsi="新細明體" w:hint="eastAsia"/>
                <w:color w:val="000000"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延滯息</w:t>
            </w:r>
          </w:p>
        </w:tc>
      </w:tr>
    </w:tbl>
    <w:p w:rsidR="00C01EAD" w:rsidRPr="008620DB" w:rsidRDefault="00C01EAD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4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656CE">
        <w:rPr>
          <w:rFonts w:ascii="Verdana" w:eastAsia="細明體" w:hAnsi="Verdana"/>
          <w:bCs/>
          <w:lang w:eastAsia="zh-TW"/>
        </w:rPr>
        <w:t>DTAG</w:t>
      </w:r>
      <w:r>
        <w:rPr>
          <w:rFonts w:ascii="Verdana" w:eastAsia="細明體" w:hAnsi="Verdana" w:hint="eastAsia"/>
          <w:bCs/>
          <w:lang w:eastAsia="zh-TW"/>
        </w:rPr>
        <w:t>D507</w:t>
      </w:r>
      <w:r>
        <w:rPr>
          <w:rFonts w:ascii="Arial" w:hAnsi="Arial" w:cs="Arial" w:hint="eastAsia"/>
          <w:color w:val="000000"/>
          <w:lang w:eastAsia="zh-TW"/>
        </w:rPr>
        <w:t>：</w:t>
      </w:r>
      <w:r>
        <w:rPr>
          <w:rFonts w:ascii="Arial" w:hAnsi="Arial" w:cs="Arial" w:hint="eastAsia"/>
          <w:color w:val="000000"/>
          <w:lang w:eastAsia="zh-TW"/>
        </w:rPr>
        <w:t>(</w:t>
      </w:r>
      <w:r>
        <w:rPr>
          <w:rFonts w:ascii="Arial" w:hAnsi="Arial" w:cs="Arial" w:hint="eastAsia"/>
          <w:color w:val="000000"/>
          <w:lang w:eastAsia="zh-TW"/>
        </w:rPr>
        <w:t>意外險</w:t>
      </w:r>
      <w:r>
        <w:rPr>
          <w:rFonts w:ascii="Arial" w:hAnsi="Arial" w:cs="Arial" w:hint="eastAsia"/>
          <w:color w:val="000000"/>
          <w:lang w:eastAsia="zh-TW"/>
        </w:rPr>
        <w:t>-</w:t>
      </w:r>
      <w:r w:rsidRPr="00C01EAD">
        <w:rPr>
          <w:rFonts w:ascii="Arial" w:hAnsi="Arial" w:cs="Arial" w:hint="eastAsia"/>
          <w:color w:val="000000"/>
          <w:lang w:eastAsia="zh-TW"/>
        </w:rPr>
        <w:t>突發疾病醫療</w:t>
      </w:r>
      <w:r w:rsidRPr="008F7978">
        <w:rPr>
          <w:rFonts w:ascii="Arial" w:hAnsi="Arial" w:cs="Arial" w:hint="eastAsia"/>
          <w:color w:val="000000"/>
          <w:lang w:eastAsia="zh-TW"/>
        </w:rPr>
        <w:t>保險金檔</w:t>
      </w:r>
      <w:r>
        <w:rPr>
          <w:rFonts w:ascii="Arial" w:hAnsi="Arial" w:cs="Arial" w:hint="eastAsia"/>
          <w:color w:val="000000"/>
          <w:lang w:eastAsia="zh-TW"/>
        </w:rPr>
        <w:t>)</w:t>
      </w:r>
      <w:r w:rsidR="000B2D24">
        <w:rPr>
          <w:rFonts w:ascii="Arial" w:hAnsi="Arial" w:cs="Arial" w:hint="eastAsia"/>
          <w:color w:val="000000"/>
          <w:lang w:eastAsia="zh-TW"/>
        </w:rPr>
        <w:t xml:space="preserve"> (</w:t>
      </w:r>
      <w:r w:rsidR="000B2D24">
        <w:rPr>
          <w:rFonts w:ascii="Arial" w:hAnsi="Arial" w:cs="Arial" w:hint="eastAsia"/>
          <w:color w:val="000000"/>
          <w:lang w:eastAsia="zh-TW"/>
        </w:rPr>
        <w:t>不需產生延滯息紀錄，因</w:t>
      </w:r>
      <w:r w:rsidR="006C211A">
        <w:rPr>
          <w:rFonts w:ascii="Arial" w:hAnsi="Arial" w:cs="Arial" w:hint="eastAsia"/>
          <w:color w:val="000000"/>
          <w:lang w:eastAsia="zh-TW"/>
        </w:rPr>
        <w:t>醫療</w:t>
      </w:r>
      <w:r w:rsidR="000B2D24">
        <w:rPr>
          <w:rFonts w:ascii="Arial" w:hAnsi="Arial" w:cs="Arial" w:hint="eastAsia"/>
          <w:color w:val="000000"/>
          <w:lang w:eastAsia="zh-TW"/>
        </w:rPr>
        <w:t>實支已產出</w:t>
      </w:r>
      <w:r w:rsidR="000B2D24">
        <w:rPr>
          <w:rFonts w:ascii="Arial" w:hAnsi="Arial" w:cs="Arial" w:hint="eastAsia"/>
          <w:color w:val="000000"/>
          <w:lang w:eastAsia="zh-TW"/>
        </w:rPr>
        <w:t>)</w:t>
      </w:r>
    </w:p>
    <w:p w:rsidR="008620DB" w:rsidRPr="006E4AFF" w:rsidRDefault="008620DB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ascii="Arial" w:hAnsi="Arial" w:cs="Arial" w:hint="eastAsia"/>
          <w:lang w:eastAsia="zh-TW"/>
        </w:rPr>
        <w:t>以意外險對應之附約險別寫入檔案：</w:t>
      </w:r>
    </w:p>
    <w:p w:rsidR="008620DB" w:rsidRPr="006E4AFF" w:rsidRDefault="008620DB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ascii="Arial" w:hAnsi="Arial" w:cs="Arial" w:hint="eastAsia"/>
          <w:lang w:eastAsia="zh-TW"/>
        </w:rPr>
        <w:t>READ DTAGD102 INNER JOIN DTAGD101 ON DTAGD102.</w:t>
      </w:r>
      <w:r w:rsidRPr="00902603">
        <w:rPr>
          <w:rFonts w:ascii="Arial" w:hAnsi="Arial" w:cs="Arial" w:hint="eastAsia"/>
          <w:lang w:eastAsia="zh-TW"/>
        </w:rPr>
        <w:t>可承保附約代號</w:t>
      </w:r>
      <w:r>
        <w:rPr>
          <w:rFonts w:ascii="Arial" w:hAnsi="Arial" w:cs="Arial" w:hint="eastAsia"/>
          <w:lang w:eastAsia="zh-TW"/>
        </w:rPr>
        <w:t>=</w:t>
      </w:r>
      <w:r w:rsidRPr="00BD2523">
        <w:rPr>
          <w:rFonts w:ascii="Arial" w:hAnsi="Arial" w:cs="Arial" w:hint="eastAsia"/>
          <w:lang w:eastAsia="zh-TW"/>
        </w:rPr>
        <w:t xml:space="preserve"> </w:t>
      </w:r>
      <w:r>
        <w:rPr>
          <w:rFonts w:ascii="Arial" w:hAnsi="Arial" w:cs="Arial" w:hint="eastAsia"/>
          <w:lang w:eastAsia="zh-TW"/>
        </w:rPr>
        <w:t>DTAGD101.</w:t>
      </w:r>
      <w:r>
        <w:rPr>
          <w:rFonts w:ascii="Arial" w:hAnsi="Arial" w:cs="Arial" w:hint="eastAsia"/>
          <w:lang w:eastAsia="zh-TW"/>
        </w:rPr>
        <w:t>險別代號，條件如下：</w:t>
      </w:r>
    </w:p>
    <w:p w:rsidR="008620DB" w:rsidRPr="00F4562C" w:rsidRDefault="008620DB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  <w:pPrChange w:id="837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Arial" w:hAnsi="Arial" w:cs="Arial" w:hint="eastAsia"/>
          <w:lang w:eastAsia="zh-TW"/>
        </w:rPr>
        <w:t>DTAGD102.</w:t>
      </w:r>
      <w:r>
        <w:rPr>
          <w:rFonts w:ascii="Arial" w:hAnsi="Arial" w:cs="Arial" w:hint="eastAsia"/>
          <w:lang w:eastAsia="zh-TW"/>
        </w:rPr>
        <w:t>險別代號</w:t>
      </w:r>
      <w:r>
        <w:rPr>
          <w:rFonts w:ascii="Arial" w:hAnsi="Arial" w:cs="Arial" w:hint="eastAsia"/>
          <w:lang w:eastAsia="zh-TW"/>
        </w:rPr>
        <w:t xml:space="preserve"> = </w:t>
      </w:r>
      <w:r w:rsidR="005578EE" w:rsidRPr="004656CE">
        <w:rPr>
          <w:rFonts w:ascii="Verdana" w:eastAsia="細明體" w:hAnsi="Verdana"/>
          <w:bCs/>
          <w:lang w:eastAsia="zh-TW"/>
        </w:rPr>
        <w:t>DTAG</w:t>
      </w:r>
      <w:r w:rsidR="005578EE">
        <w:rPr>
          <w:rFonts w:ascii="Verdana" w:eastAsia="細明體" w:hAnsi="Verdana" w:hint="eastAsia"/>
          <w:bCs/>
          <w:lang w:eastAsia="zh-TW"/>
        </w:rPr>
        <w:t>D507</w:t>
      </w:r>
      <w:r>
        <w:rPr>
          <w:rFonts w:ascii="Verdana" w:eastAsia="細明體" w:hAnsi="Verdana" w:hint="eastAsia"/>
          <w:bCs/>
          <w:lang w:eastAsia="zh-TW"/>
        </w:rPr>
        <w:t>.</w:t>
      </w:r>
      <w:r w:rsidRPr="00841405">
        <w:rPr>
          <w:rStyle w:val="SoDAField"/>
          <w:rFonts w:ascii="細明體" w:eastAsia="細明體" w:hAnsi="細明體" w:hint="eastAsia"/>
          <w:caps/>
          <w:color w:val="auto"/>
        </w:rPr>
        <w:t>PROD_ID</w:t>
      </w:r>
    </w:p>
    <w:p w:rsidR="008620DB" w:rsidRPr="00841405" w:rsidRDefault="008620DB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8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ascii="Arial" w:hAnsi="Arial" w:cs="Arial" w:hint="eastAsia"/>
          <w:lang w:eastAsia="zh-TW"/>
        </w:rPr>
        <w:t>DTAGD101.</w:t>
      </w:r>
      <w:r w:rsidRPr="00F4562C">
        <w:rPr>
          <w:rFonts w:ascii="Arial" w:hAnsi="Arial" w:cs="Arial" w:hint="eastAsia"/>
          <w:lang w:eastAsia="zh-TW"/>
        </w:rPr>
        <w:t>險別通算分類</w:t>
      </w:r>
      <w:r>
        <w:rPr>
          <w:rFonts w:ascii="Arial" w:hAnsi="Arial" w:cs="Arial" w:hint="eastAsia"/>
          <w:lang w:eastAsia="zh-TW"/>
        </w:rPr>
        <w:t>(</w:t>
      </w:r>
      <w:r w:rsidRPr="00F4562C">
        <w:t xml:space="preserve"> </w:t>
      </w:r>
      <w:r w:rsidRPr="00F4562C">
        <w:rPr>
          <w:rFonts w:ascii="Arial" w:hAnsi="Arial" w:cs="Arial"/>
          <w:lang w:eastAsia="zh-TW"/>
        </w:rPr>
        <w:t>PROD_CLASSIFY</w:t>
      </w:r>
      <w:r>
        <w:rPr>
          <w:rFonts w:ascii="Arial" w:hAnsi="Arial" w:cs="Arial" w:hint="eastAsia"/>
          <w:lang w:eastAsia="zh-TW"/>
        </w:rPr>
        <w:t xml:space="preserve">) </w:t>
      </w:r>
      <w:r w:rsidR="00066924">
        <w:rPr>
          <w:rFonts w:ascii="Arial" w:hAnsi="Arial" w:cs="Arial" w:hint="eastAsia"/>
          <w:lang w:eastAsia="zh-TW"/>
        </w:rPr>
        <w:t xml:space="preserve">= </w:t>
      </w:r>
      <w:r w:rsidR="00066924">
        <w:rPr>
          <w:rFonts w:ascii="Arial" w:hAnsi="Arial" w:cs="Arial"/>
          <w:lang w:eastAsia="zh-TW"/>
        </w:rPr>
        <w:t>‘</w:t>
      </w:r>
      <w:r w:rsidR="00066924">
        <w:rPr>
          <w:rFonts w:ascii="Arial" w:hAnsi="Arial" w:cs="Arial" w:hint="eastAsia"/>
          <w:lang w:eastAsia="zh-TW"/>
        </w:rPr>
        <w:t>7</w:t>
      </w:r>
      <w:r w:rsidR="00066924">
        <w:rPr>
          <w:rFonts w:ascii="Arial" w:hAnsi="Arial" w:cs="Arial"/>
          <w:lang w:eastAsia="zh-TW"/>
        </w:rPr>
        <w:t>’</w:t>
      </w:r>
    </w:p>
    <w:p w:rsidR="009E3989" w:rsidRDefault="009E3989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39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9E3989">
        <w:rPr>
          <w:rFonts w:hint="eastAsia"/>
          <w:kern w:val="2"/>
          <w:szCs w:val="24"/>
          <w:lang w:eastAsia="zh-TW"/>
        </w:rPr>
        <w:t>ORDER BY DTAGD102.</w:t>
      </w:r>
      <w:r w:rsidRPr="009E3989">
        <w:rPr>
          <w:rFonts w:hint="eastAsia"/>
          <w:kern w:val="2"/>
          <w:szCs w:val="24"/>
          <w:lang w:eastAsia="zh-TW"/>
        </w:rPr>
        <w:t>可承保附約代號</w:t>
      </w:r>
    </w:p>
    <w:p w:rsidR="008620DB" w:rsidRDefault="008620DB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IF NOT FND</w:t>
      </w:r>
    </w:p>
    <w:p w:rsidR="008620DB" w:rsidRDefault="006E25F1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1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GO TO STEP 20</w:t>
      </w:r>
    </w:p>
    <w:p w:rsidR="008620DB" w:rsidRDefault="008620DB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ELSE</w:t>
      </w:r>
    </w:p>
    <w:p w:rsidR="008620DB" w:rsidRDefault="008620DB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3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查詢結果若為多筆，則以下寫入</w:t>
      </w:r>
      <w:r>
        <w:rPr>
          <w:rFonts w:hint="eastAsia"/>
          <w:kern w:val="2"/>
          <w:szCs w:val="24"/>
          <w:lang w:eastAsia="zh-TW"/>
        </w:rPr>
        <w:t>DTAGA111</w:t>
      </w:r>
      <w:r>
        <w:rPr>
          <w:rFonts w:hint="eastAsia"/>
          <w:kern w:val="2"/>
          <w:szCs w:val="24"/>
          <w:lang w:eastAsia="zh-TW"/>
        </w:rPr>
        <w:t>也寫入多筆</w:t>
      </w:r>
    </w:p>
    <w:p w:rsidR="008620DB" w:rsidRPr="000350EF" w:rsidRDefault="008620DB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4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O_PROD(</w:t>
      </w:r>
      <w:r>
        <w:rPr>
          <w:rFonts w:hint="eastAsia"/>
          <w:kern w:val="2"/>
          <w:szCs w:val="24"/>
          <w:lang w:eastAsia="zh-TW"/>
        </w:rPr>
        <w:t>附約險別</w:t>
      </w:r>
      <w:r>
        <w:rPr>
          <w:rFonts w:hint="eastAsia"/>
          <w:kern w:val="2"/>
          <w:szCs w:val="24"/>
          <w:lang w:eastAsia="zh-TW"/>
        </w:rPr>
        <w:t xml:space="preserve">) = </w:t>
      </w:r>
      <w:r>
        <w:rPr>
          <w:rFonts w:ascii="Arial" w:hAnsi="Arial" w:cs="Arial" w:hint="eastAsia"/>
          <w:lang w:eastAsia="zh-TW"/>
        </w:rPr>
        <w:t>DTAGD102.</w:t>
      </w:r>
      <w:r w:rsidRPr="00902603">
        <w:rPr>
          <w:rFonts w:ascii="Arial" w:hAnsi="Arial" w:cs="Arial" w:hint="eastAsia"/>
          <w:lang w:eastAsia="zh-TW"/>
        </w:rPr>
        <w:t>可承保附約代號</w:t>
      </w:r>
    </w:p>
    <w:p w:rsidR="009E3989" w:rsidRDefault="009E3989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9E3989">
        <w:rPr>
          <w:rFonts w:hint="eastAsia"/>
          <w:kern w:val="2"/>
          <w:szCs w:val="24"/>
          <w:lang w:eastAsia="zh-TW"/>
        </w:rPr>
        <w:t>IF DTAGD102.</w:t>
      </w:r>
      <w:r w:rsidRPr="009E3989">
        <w:rPr>
          <w:rFonts w:hint="eastAsia"/>
          <w:kern w:val="2"/>
          <w:szCs w:val="24"/>
          <w:lang w:eastAsia="zh-TW"/>
        </w:rPr>
        <w:t>可承保附約代號</w:t>
      </w:r>
      <w:r w:rsidRPr="009E3989">
        <w:rPr>
          <w:rFonts w:hint="eastAsia"/>
          <w:kern w:val="2"/>
          <w:szCs w:val="24"/>
          <w:lang w:eastAsia="zh-TW"/>
        </w:rPr>
        <w:t xml:space="preserve"> = </w:t>
      </w:r>
      <w:r w:rsidRPr="009E3989">
        <w:rPr>
          <w:rFonts w:hint="eastAsia"/>
          <w:kern w:val="2"/>
          <w:szCs w:val="24"/>
          <w:lang w:eastAsia="zh-TW"/>
        </w:rPr>
        <w:t>前筆</w:t>
      </w:r>
      <w:r w:rsidRPr="009E3989">
        <w:rPr>
          <w:rFonts w:hint="eastAsia"/>
          <w:kern w:val="2"/>
          <w:szCs w:val="24"/>
          <w:lang w:eastAsia="zh-TW"/>
        </w:rPr>
        <w:t>_DTAGD102.</w:t>
      </w:r>
      <w:r w:rsidRPr="009E3989">
        <w:rPr>
          <w:rFonts w:hint="eastAsia"/>
          <w:kern w:val="2"/>
          <w:szCs w:val="24"/>
          <w:lang w:eastAsia="zh-TW"/>
        </w:rPr>
        <w:t>可承保附約代號</w:t>
      </w:r>
    </w:p>
    <w:p w:rsidR="009E3989" w:rsidRDefault="009E398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9E3989">
        <w:rPr>
          <w:rFonts w:hint="eastAsia"/>
          <w:kern w:val="2"/>
          <w:szCs w:val="24"/>
          <w:lang w:eastAsia="zh-TW"/>
        </w:rPr>
        <w:t>讀取下一筆</w:t>
      </w:r>
      <w:r w:rsidRPr="009E3989">
        <w:rPr>
          <w:rFonts w:hint="eastAsia"/>
          <w:kern w:val="2"/>
          <w:szCs w:val="24"/>
          <w:lang w:eastAsia="zh-TW"/>
        </w:rPr>
        <w:t xml:space="preserve"> (</w:t>
      </w:r>
      <w:r w:rsidRPr="009E3989">
        <w:rPr>
          <w:rFonts w:hint="eastAsia"/>
          <w:kern w:val="2"/>
          <w:szCs w:val="24"/>
          <w:lang w:eastAsia="zh-TW"/>
        </w:rPr>
        <w:t>因丙型導入，同一附約會對應到多個主約</w:t>
      </w:r>
      <w:r w:rsidRPr="009E3989">
        <w:rPr>
          <w:rFonts w:hint="eastAsia"/>
          <w:kern w:val="2"/>
          <w:szCs w:val="24"/>
          <w:lang w:eastAsia="zh-TW"/>
        </w:rPr>
        <w:t>)</w:t>
      </w:r>
    </w:p>
    <w:p w:rsidR="00C01EAD" w:rsidRDefault="00C01EAD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7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506453">
        <w:rPr>
          <w:rFonts w:hint="eastAsia"/>
          <w:kern w:val="2"/>
          <w:szCs w:val="24"/>
          <w:lang w:eastAsia="zh-TW"/>
        </w:rPr>
        <w:t xml:space="preserve"> </w:t>
      </w:r>
      <w:r w:rsidR="000C31D1" w:rsidRPr="00506453">
        <w:rPr>
          <w:rFonts w:hint="eastAsia"/>
          <w:kern w:val="2"/>
          <w:szCs w:val="24"/>
          <w:lang w:eastAsia="zh-TW"/>
        </w:rPr>
        <w:t>FORE_HOSP_CODE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C01EAD" w:rsidRDefault="00C01EAD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1EA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Default="00C01EAD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433E31" w:rsidRDefault="00C01EAD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</w:t>
            </w:r>
            <w:r w:rsidR="00FC76E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D5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0</w:t>
            </w:r>
            <w:r w:rsidR="00FC76EE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7</w:t>
            </w:r>
          </w:p>
        </w:tc>
      </w:tr>
      <w:tr w:rsidR="00C01EA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Default="00C01EAD" w:rsidP="000C0C8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9F2496" w:rsidRDefault="00066924" w:rsidP="000C0C8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9F2496">
              <w:rPr>
                <w:rFonts w:hint="eastAsia"/>
                <w:sz w:val="20"/>
                <w:szCs w:val="20"/>
              </w:rPr>
              <w:t>O_PROD(</w:t>
            </w:r>
            <w:r w:rsidRPr="009F2496">
              <w:rPr>
                <w:rFonts w:hint="eastAsia"/>
                <w:sz w:val="20"/>
                <w:szCs w:val="20"/>
              </w:rPr>
              <w:t>附約險別</w:t>
            </w:r>
            <w:r w:rsidRPr="009F249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C01EA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Default="00C01EAD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506453" w:rsidRDefault="00A70E74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506453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FORE_HOSP</w:t>
            </w:r>
            <w:r w:rsidRPr="00506453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506453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C01EA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Default="00C01EAD" w:rsidP="000C0C81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506453" w:rsidRDefault="000867E5" w:rsidP="000C0C81">
            <w:pPr>
              <w:rPr>
                <w:rFonts w:ascii="新細明體" w:hAnsi="新細明體" w:hint="eastAsia"/>
                <w:sz w:val="20"/>
              </w:rPr>
            </w:pPr>
            <w:r w:rsidRPr="00506453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C01EA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Default="00C01EAD" w:rsidP="000C0C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506453" w:rsidRDefault="000867E5" w:rsidP="000C0C81">
            <w:pPr>
              <w:rPr>
                <w:rFonts w:ascii="新細明體" w:hAnsi="新細明體" w:hint="eastAsia"/>
                <w:sz w:val="20"/>
              </w:rPr>
            </w:pPr>
            <w:r w:rsidRPr="00506453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FORE_HOSP</w:t>
            </w:r>
            <w:r w:rsidRPr="00506453">
              <w:rPr>
                <w:rStyle w:val="SoDAField"/>
                <w:rFonts w:ascii="細明體" w:eastAsia="細明體" w:hAnsi="細明體"/>
                <w:caps/>
                <w:color w:val="auto"/>
              </w:rPr>
              <w:t>_NAME</w:t>
            </w:r>
          </w:p>
        </w:tc>
      </w:tr>
    </w:tbl>
    <w:p w:rsidR="00714A7F" w:rsidRDefault="00714A7F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49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IF</w:t>
      </w:r>
      <w:r w:rsidRPr="00BF4048">
        <w:rPr>
          <w:rFonts w:ascii="細明體" w:eastAsia="細明體" w:hAnsi="細明體" w:hint="eastAsia"/>
          <w:caps/>
        </w:rPr>
        <w:t xml:space="preserve"> </w:t>
      </w:r>
      <w:r w:rsidRPr="00BF4048">
        <w:rPr>
          <w:rStyle w:val="SoDAField"/>
          <w:rFonts w:ascii="細明體" w:eastAsia="細明體" w:hAnsi="細明體" w:hint="eastAsia"/>
          <w:caps/>
          <w:color w:val="auto"/>
        </w:rPr>
        <w:t>FORE_</w:t>
      </w:r>
      <w:r w:rsidR="00C22951" w:rsidRPr="00BF40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mdcl</w:t>
      </w:r>
      <w:r w:rsidRPr="00BF4048">
        <w:rPr>
          <w:rStyle w:val="SoDAField"/>
          <w:rFonts w:ascii="細明體" w:eastAsia="細明體" w:hAnsi="細明體" w:hint="eastAsia"/>
          <w:caps/>
          <w:color w:val="auto"/>
        </w:rPr>
        <w:t>_CODE</w:t>
      </w:r>
      <w:r w:rsidRPr="00BF404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714A7F" w:rsidRDefault="00714A7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14A7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4A7F" w:rsidRDefault="00714A7F" w:rsidP="00BC778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4A7F" w:rsidRPr="00433E31" w:rsidRDefault="00714A7F" w:rsidP="00BC778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DTAGD507</w:t>
            </w:r>
          </w:p>
        </w:tc>
      </w:tr>
      <w:tr w:rsidR="00714A7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4A7F" w:rsidRDefault="00714A7F" w:rsidP="00BC778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4A7F" w:rsidRPr="00433E31" w:rsidRDefault="009F2496" w:rsidP="00BC778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9F2496">
              <w:rPr>
                <w:rFonts w:hint="eastAsia"/>
                <w:sz w:val="20"/>
                <w:szCs w:val="20"/>
              </w:rPr>
              <w:t>O_PROD(</w:t>
            </w:r>
            <w:r w:rsidRPr="009F2496">
              <w:rPr>
                <w:rFonts w:hint="eastAsia"/>
                <w:sz w:val="20"/>
                <w:szCs w:val="20"/>
              </w:rPr>
              <w:t>附約險別</w:t>
            </w:r>
            <w:r w:rsidRPr="009F249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714A7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4A7F" w:rsidRDefault="00714A7F" w:rsidP="00BC778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4A7F" w:rsidRPr="00BF4048" w:rsidRDefault="00714A7F" w:rsidP="00BC7787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BF40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</w:t>
            </w:r>
            <w:r w:rsidR="002A103D" w:rsidRPr="00BF40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mdcl</w:t>
            </w:r>
            <w:r w:rsidRPr="00BF4048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BF40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714A7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4A7F" w:rsidRDefault="00714A7F" w:rsidP="00BC778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4A7F" w:rsidRPr="00BF4048" w:rsidRDefault="00714A7F" w:rsidP="00BC7787">
            <w:pPr>
              <w:rPr>
                <w:rFonts w:ascii="新細明體" w:hAnsi="新細明體" w:hint="eastAsia"/>
                <w:sz w:val="20"/>
              </w:rPr>
            </w:pPr>
            <w:r w:rsidRPr="00BF4048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714A7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4A7F" w:rsidRDefault="00714A7F" w:rsidP="00BC77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4A7F" w:rsidRPr="00BF4048" w:rsidRDefault="00714A7F" w:rsidP="00BC7787">
            <w:pPr>
              <w:rPr>
                <w:rFonts w:ascii="新細明體" w:hAnsi="新細明體" w:hint="eastAsia"/>
                <w:sz w:val="20"/>
              </w:rPr>
            </w:pPr>
            <w:r w:rsidRPr="00BF40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</w:t>
            </w:r>
            <w:r w:rsidR="002A103D" w:rsidRPr="00BF40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_mdcl_</w:t>
            </w:r>
            <w:r w:rsidRPr="00BF4048">
              <w:rPr>
                <w:rStyle w:val="SoDAField"/>
                <w:rFonts w:ascii="細明體" w:eastAsia="細明體" w:hAnsi="細明體"/>
                <w:caps/>
                <w:color w:val="auto"/>
              </w:rPr>
              <w:t>NAME</w:t>
            </w:r>
          </w:p>
        </w:tc>
      </w:tr>
    </w:tbl>
    <w:p w:rsidR="00C01EAD" w:rsidRPr="00D35F02" w:rsidRDefault="00C01EAD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IF</w:t>
      </w:r>
      <w:r w:rsidRPr="00D35F02">
        <w:rPr>
          <w:rFonts w:ascii="細明體" w:eastAsia="細明體" w:hAnsi="細明體" w:hint="eastAsia"/>
          <w:caps/>
        </w:rPr>
        <w:t xml:space="preserve"> </w:t>
      </w:r>
      <w:r w:rsidR="00E815B8" w:rsidRPr="00D35F02">
        <w:rPr>
          <w:rStyle w:val="SoDAField"/>
          <w:rFonts w:ascii="細明體" w:eastAsia="細明體" w:hAnsi="細明體" w:hint="eastAsia"/>
          <w:caps/>
          <w:color w:val="auto"/>
        </w:rPr>
        <w:t>FORE_HBURN_CODE</w:t>
      </w:r>
      <w:r w:rsidRPr="00D35F02">
        <w:rPr>
          <w:rFonts w:hint="eastAsia"/>
          <w:kern w:val="2"/>
          <w:szCs w:val="24"/>
          <w:lang w:eastAsia="zh-TW"/>
        </w:rPr>
        <w:t xml:space="preserve"> = </w:t>
      </w:r>
      <w:r w:rsidRPr="00D35F02">
        <w:rPr>
          <w:kern w:val="2"/>
          <w:szCs w:val="24"/>
          <w:lang w:eastAsia="zh-TW"/>
        </w:rPr>
        <w:t>‘</w:t>
      </w:r>
      <w:r w:rsidRPr="00D35F02">
        <w:rPr>
          <w:rFonts w:hint="eastAsia"/>
          <w:kern w:val="2"/>
          <w:szCs w:val="24"/>
          <w:lang w:eastAsia="zh-TW"/>
        </w:rPr>
        <w:t>1</w:t>
      </w:r>
      <w:r w:rsidRPr="00D35F02">
        <w:rPr>
          <w:kern w:val="2"/>
          <w:szCs w:val="24"/>
          <w:lang w:eastAsia="zh-TW"/>
        </w:rPr>
        <w:t>’</w:t>
      </w:r>
    </w:p>
    <w:p w:rsidR="00C01EAD" w:rsidRPr="00D35F02" w:rsidRDefault="00C01EAD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C01EAD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C01EAD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2558E1" w:rsidRPr="00D35F02">
              <w:rPr>
                <w:rFonts w:ascii="細明體" w:eastAsia="細明體" w:hAnsi="細明體" w:hint="eastAsia"/>
                <w:b/>
                <w:bCs/>
                <w:sz w:val="20"/>
              </w:rPr>
              <w:t>DTAGD507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9F2496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9F2496">
              <w:rPr>
                <w:rFonts w:hint="eastAsia"/>
                <w:sz w:val="20"/>
                <w:szCs w:val="20"/>
              </w:rPr>
              <w:t>O_PROD(</w:t>
            </w:r>
            <w:r w:rsidRPr="009F2496">
              <w:rPr>
                <w:rFonts w:hint="eastAsia"/>
                <w:sz w:val="20"/>
                <w:szCs w:val="20"/>
              </w:rPr>
              <w:t>附約險別</w:t>
            </w:r>
            <w:r w:rsidRPr="009F249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E815B8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FORE_HBURN</w:t>
            </w:r>
            <w:r w:rsidRPr="00D35F02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2122EC" w:rsidP="000C0C81">
            <w:pPr>
              <w:rPr>
                <w:rFonts w:ascii="新細明體" w:hAnsi="新細明體" w:hint="eastAsia"/>
                <w:sz w:val="20"/>
              </w:rPr>
            </w:pPr>
            <w:r w:rsidRPr="00D35F02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E815B8" w:rsidP="000C0C81">
            <w:pPr>
              <w:rPr>
                <w:rFonts w:ascii="新細明體" w:hAnsi="新細明體" w:hint="eastAsia"/>
                <w:sz w:val="20"/>
              </w:rPr>
            </w:pP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FORE_HBURN</w:t>
            </w:r>
            <w:r w:rsidRPr="00D35F02">
              <w:rPr>
                <w:rStyle w:val="SoDAField"/>
                <w:rFonts w:ascii="細明體" w:eastAsia="細明體" w:hAnsi="細明體"/>
                <w:caps/>
                <w:color w:val="auto"/>
              </w:rPr>
              <w:t>_NAME</w:t>
            </w:r>
          </w:p>
        </w:tc>
      </w:tr>
    </w:tbl>
    <w:p w:rsidR="00C01EAD" w:rsidRPr="00D35F02" w:rsidRDefault="00C01EAD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3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IF</w:t>
      </w:r>
      <w:r w:rsidRPr="00D35F02">
        <w:rPr>
          <w:rFonts w:ascii="細明體" w:eastAsia="細明體" w:hAnsi="細明體" w:hint="eastAsia"/>
          <w:caps/>
        </w:rPr>
        <w:t xml:space="preserve"> </w:t>
      </w:r>
      <w:r w:rsidR="00E815B8" w:rsidRPr="00D35F02">
        <w:rPr>
          <w:rStyle w:val="SoDAField"/>
          <w:rFonts w:ascii="細明體" w:eastAsia="細明體" w:hAnsi="細明體" w:hint="eastAsia"/>
          <w:caps/>
          <w:color w:val="auto"/>
        </w:rPr>
        <w:t>FORE_MBURN_CODE</w:t>
      </w:r>
      <w:r w:rsidRPr="00D35F02">
        <w:rPr>
          <w:rFonts w:hint="eastAsia"/>
          <w:kern w:val="2"/>
          <w:szCs w:val="24"/>
          <w:lang w:eastAsia="zh-TW"/>
        </w:rPr>
        <w:t xml:space="preserve"> = </w:t>
      </w:r>
      <w:r w:rsidRPr="00D35F02">
        <w:rPr>
          <w:kern w:val="2"/>
          <w:szCs w:val="24"/>
          <w:lang w:eastAsia="zh-TW"/>
        </w:rPr>
        <w:t>‘</w:t>
      </w:r>
      <w:r w:rsidRPr="00D35F02">
        <w:rPr>
          <w:rFonts w:hint="eastAsia"/>
          <w:kern w:val="2"/>
          <w:szCs w:val="24"/>
          <w:lang w:eastAsia="zh-TW"/>
        </w:rPr>
        <w:t>1</w:t>
      </w:r>
      <w:r w:rsidRPr="00D35F02">
        <w:rPr>
          <w:kern w:val="2"/>
          <w:szCs w:val="24"/>
          <w:lang w:eastAsia="zh-TW"/>
        </w:rPr>
        <w:t>’</w:t>
      </w:r>
    </w:p>
    <w:p w:rsidR="00C01EAD" w:rsidRPr="00D35F02" w:rsidRDefault="00C01EAD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C01EAD" w:rsidP="000C0C81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C01EAD" w:rsidP="000C0C8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  <w:r w:rsidR="002558E1" w:rsidRPr="00D35F02">
              <w:rPr>
                <w:rFonts w:ascii="細明體" w:eastAsia="細明體" w:hAnsi="細明體" w:hint="eastAsia"/>
                <w:b/>
                <w:bCs/>
                <w:sz w:val="20"/>
              </w:rPr>
              <w:t>DTAGD507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9F2496" w:rsidP="000C0C81">
            <w:pPr>
              <w:rPr>
                <w:rFonts w:ascii="新細明體" w:hAnsi="新細明體" w:cs="Arial Unicode MS" w:hint="eastAsia"/>
                <w:sz w:val="20"/>
              </w:rPr>
            </w:pPr>
            <w:r w:rsidRPr="009F2496">
              <w:rPr>
                <w:rFonts w:hint="eastAsia"/>
                <w:sz w:val="20"/>
                <w:szCs w:val="20"/>
              </w:rPr>
              <w:t>O_PROD(</w:t>
            </w:r>
            <w:r w:rsidRPr="009F2496">
              <w:rPr>
                <w:rFonts w:hint="eastAsia"/>
                <w:sz w:val="20"/>
                <w:szCs w:val="20"/>
              </w:rPr>
              <w:t>附約險別</w:t>
            </w:r>
            <w:r w:rsidRPr="009F249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E815B8" w:rsidP="000C0C81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FORE_MBURN</w:t>
            </w:r>
            <w:r w:rsidRPr="00D35F02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E815B8" w:rsidP="000C0C81">
            <w:pPr>
              <w:rPr>
                <w:rFonts w:ascii="新細明體" w:hAnsi="新細明體" w:hint="eastAsia"/>
                <w:sz w:val="20"/>
              </w:rPr>
            </w:pPr>
            <w:r w:rsidRPr="00D35F02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C01EAD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1EAD" w:rsidRPr="00D35F02" w:rsidRDefault="00C01EAD" w:rsidP="000C0C81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1EAD" w:rsidRPr="00D35F02" w:rsidRDefault="00E815B8" w:rsidP="000C0C81">
            <w:pPr>
              <w:rPr>
                <w:rFonts w:ascii="新細明體" w:hAnsi="新細明體" w:hint="eastAsia"/>
                <w:sz w:val="20"/>
              </w:rPr>
            </w:pP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FORE_MBURN</w:t>
            </w:r>
            <w:r w:rsidRPr="00D35F02">
              <w:rPr>
                <w:rStyle w:val="SoDAField"/>
                <w:rFonts w:ascii="細明體" w:eastAsia="細明體" w:hAnsi="細明體"/>
                <w:caps/>
                <w:color w:val="auto"/>
              </w:rPr>
              <w:t>_NAME</w:t>
            </w:r>
          </w:p>
        </w:tc>
      </w:tr>
    </w:tbl>
    <w:p w:rsidR="00534A0B" w:rsidRPr="00D35F02" w:rsidRDefault="00534A0B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IF</w:t>
      </w:r>
      <w:r w:rsidRPr="00D35F02">
        <w:rPr>
          <w:rFonts w:ascii="細明體" w:eastAsia="細明體" w:hAnsi="細明體" w:hint="eastAsia"/>
          <w:caps/>
        </w:rPr>
        <w:t xml:space="preserve"> </w:t>
      </w:r>
      <w:r w:rsidRPr="00D35F02">
        <w:rPr>
          <w:rStyle w:val="SoDAField"/>
          <w:rFonts w:ascii="細明體" w:eastAsia="細明體" w:hAnsi="細明體" w:hint="eastAsia"/>
          <w:caps/>
          <w:color w:val="auto"/>
        </w:rPr>
        <w:t>FORE_</w:t>
      </w:r>
      <w:r w:rsidR="008164E6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emergy</w:t>
      </w:r>
      <w:r w:rsidRPr="00D35F02">
        <w:rPr>
          <w:rStyle w:val="SoDAField"/>
          <w:rFonts w:ascii="細明體" w:eastAsia="細明體" w:hAnsi="細明體" w:hint="eastAsia"/>
          <w:caps/>
          <w:color w:val="auto"/>
        </w:rPr>
        <w:t>_CODE</w:t>
      </w:r>
      <w:r w:rsidRPr="00D35F02">
        <w:rPr>
          <w:rFonts w:hint="eastAsia"/>
          <w:kern w:val="2"/>
          <w:szCs w:val="24"/>
          <w:lang w:eastAsia="zh-TW"/>
        </w:rPr>
        <w:t xml:space="preserve"> = </w:t>
      </w:r>
      <w:r w:rsidRPr="00D35F02">
        <w:rPr>
          <w:kern w:val="2"/>
          <w:szCs w:val="24"/>
          <w:lang w:eastAsia="zh-TW"/>
        </w:rPr>
        <w:t>‘</w:t>
      </w:r>
      <w:r w:rsidRPr="00D35F02">
        <w:rPr>
          <w:rFonts w:hint="eastAsia"/>
          <w:kern w:val="2"/>
          <w:szCs w:val="24"/>
          <w:lang w:eastAsia="zh-TW"/>
        </w:rPr>
        <w:t>1</w:t>
      </w:r>
      <w:r w:rsidRPr="00D35F02">
        <w:rPr>
          <w:kern w:val="2"/>
          <w:szCs w:val="24"/>
          <w:lang w:eastAsia="zh-TW"/>
        </w:rPr>
        <w:t>’</w:t>
      </w:r>
    </w:p>
    <w:p w:rsidR="00534A0B" w:rsidRPr="00D35F02" w:rsidRDefault="00534A0B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34A0B" w:rsidRPr="00D35F02" w:rsidTr="006A02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4A0B" w:rsidRPr="00D35F02" w:rsidRDefault="00534A0B" w:rsidP="006A024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4A0B" w:rsidRPr="00D35F02" w:rsidRDefault="00534A0B" w:rsidP="006A024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534A0B" w:rsidRPr="00D35F02" w:rsidTr="006A02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A0B" w:rsidRPr="00D35F02" w:rsidRDefault="00534A0B" w:rsidP="006A0242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4A0B" w:rsidRPr="00D35F02" w:rsidRDefault="00534A0B" w:rsidP="006A0242">
            <w:pPr>
              <w:rPr>
                <w:rFonts w:ascii="新細明體" w:hAnsi="新細明體" w:cs="Arial Unicode MS" w:hint="eastAsia"/>
                <w:sz w:val="20"/>
              </w:rPr>
            </w:pPr>
            <w:r w:rsidRPr="009F2496">
              <w:rPr>
                <w:rFonts w:hint="eastAsia"/>
                <w:sz w:val="20"/>
                <w:szCs w:val="20"/>
              </w:rPr>
              <w:t>O_PROD(</w:t>
            </w:r>
            <w:r w:rsidRPr="009F2496">
              <w:rPr>
                <w:rFonts w:hint="eastAsia"/>
                <w:sz w:val="20"/>
                <w:szCs w:val="20"/>
              </w:rPr>
              <w:t>附約險別</w:t>
            </w:r>
            <w:r w:rsidRPr="009F249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534A0B" w:rsidRPr="00D35F02" w:rsidTr="006A02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A0B" w:rsidRPr="00D35F02" w:rsidRDefault="00534A0B" w:rsidP="006A0242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4A0B" w:rsidRPr="00D35F02" w:rsidRDefault="00534A0B" w:rsidP="006A0242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</w:t>
            </w:r>
            <w:r w:rsidR="008164E6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emergy</w:t>
            </w:r>
            <w:r w:rsidRPr="00D35F02">
              <w:rPr>
                <w:rStyle w:val="SoDAField"/>
                <w:rFonts w:ascii="細明體" w:eastAsia="細明體" w:hAnsi="細明體"/>
                <w:caps/>
                <w:color w:val="auto"/>
              </w:rPr>
              <w:t>_</w:t>
            </w: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NO</w:t>
            </w:r>
          </w:p>
        </w:tc>
      </w:tr>
      <w:tr w:rsidR="00534A0B" w:rsidRPr="00D35F02" w:rsidTr="006A02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A0B" w:rsidRPr="00D35F02" w:rsidRDefault="00534A0B" w:rsidP="006A0242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4A0B" w:rsidRPr="00D35F02" w:rsidRDefault="00534A0B" w:rsidP="006A0242">
            <w:pPr>
              <w:rPr>
                <w:rFonts w:ascii="新細明體" w:hAnsi="新細明體" w:hint="eastAsia"/>
                <w:sz w:val="20"/>
              </w:rPr>
            </w:pPr>
            <w:r w:rsidRPr="00D35F02"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534A0B" w:rsidRPr="00D35F02" w:rsidTr="006A024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A0B" w:rsidRPr="00D35F02" w:rsidRDefault="00534A0B" w:rsidP="006A0242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4A0B" w:rsidRPr="00D35F02" w:rsidRDefault="00534A0B" w:rsidP="006A0242">
            <w:pPr>
              <w:rPr>
                <w:rFonts w:ascii="新細明體" w:hAnsi="新細明體" w:hint="eastAsia"/>
                <w:sz w:val="20"/>
              </w:rPr>
            </w:pPr>
            <w:r w:rsidRPr="00D35F02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FORE_</w:t>
            </w:r>
            <w:r w:rsidR="008164E6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emergy</w:t>
            </w:r>
            <w:r w:rsidRPr="00D35F02">
              <w:rPr>
                <w:rStyle w:val="SoDAField"/>
                <w:rFonts w:ascii="細明體" w:eastAsia="細明體" w:hAnsi="細明體"/>
                <w:caps/>
                <w:color w:val="auto"/>
              </w:rPr>
              <w:t>_NAME</w:t>
            </w:r>
          </w:p>
        </w:tc>
      </w:tr>
    </w:tbl>
    <w:p w:rsidR="00242A7E" w:rsidRPr="00160EE3" w:rsidRDefault="00160EE3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7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不給付紀錄處理：</w:t>
      </w:r>
    </w:p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ZZZA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A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死亡不給付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59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B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B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殘廢不給付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C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C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重大疾病不給付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D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D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生命末期不給付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E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E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醫療日額不給付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3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F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F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醫療實支不給付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G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G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防癌不給付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H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H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長期看護不給付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K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K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全殘不給付</w:t>
            </w:r>
          </w:p>
        </w:tc>
      </w:tr>
    </w:tbl>
    <w:p w:rsidR="00160EE3" w:rsidRPr="00D35F02" w:rsidRDefault="00160EE3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7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35F02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D35F02">
              <w:rPr>
                <w:rFonts w:ascii="細明體" w:eastAsia="細明體" w:hAnsi="細明體" w:hint="eastAsia"/>
                <w:b/>
                <w:bCs/>
                <w:sz w:val="20"/>
              </w:rPr>
              <w:t>資料來源DTAGD507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 w:hint="eastAsia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160EE3">
              <w:rPr>
                <w:rStyle w:val="SoDAField"/>
                <w:rFonts w:ascii="新細明體" w:hAnsi="新細明體" w:hint="eastAsia"/>
                <w:caps/>
                <w:color w:val="000000"/>
              </w:rPr>
              <w:t>ZZZ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160EE3" w:rsidRDefault="00160EE3" w:rsidP="00EB4C08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 w:val="20"/>
              </w:rPr>
            </w:pPr>
            <w:r w:rsidRPr="00160EE3">
              <w:rPr>
                <w:rFonts w:ascii="新細明體" w:hAnsi="新細明體" w:cs="Arial Unicode MS" w:hint="eastAsia"/>
                <w:sz w:val="20"/>
              </w:rPr>
              <w:t>ZZZ</w:t>
            </w:r>
            <w:r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cs="Arial" w:hint="eastAsia"/>
                <w:sz w:val="20"/>
              </w:rPr>
            </w:pPr>
            <w:r w:rsidRPr="00D35F02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N</w:t>
            </w:r>
          </w:p>
        </w:tc>
      </w:tr>
      <w:tr w:rsidR="00160EE3" w:rsidRPr="00D35F0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0EE3" w:rsidRPr="00D35F02" w:rsidRDefault="00160EE3" w:rsidP="00EB4C08">
            <w:pPr>
              <w:rPr>
                <w:rFonts w:ascii="Arial" w:hAnsi="Arial" w:cs="Arial"/>
                <w:sz w:val="20"/>
              </w:rPr>
            </w:pPr>
            <w:r w:rsidRPr="00D35F02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0EE3" w:rsidRPr="00D35F02" w:rsidRDefault="00160EE3" w:rsidP="00EB4C08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定期給付保險金不給付</w:t>
            </w:r>
          </w:p>
        </w:tc>
      </w:tr>
    </w:tbl>
    <w:p w:rsidR="00717EE5" w:rsidRPr="008620DB" w:rsidRDefault="00717EE5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8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ascii="Arial" w:hAnsi="Arial" w:cs="Arial" w:hint="eastAsia"/>
          <w:color w:val="000000"/>
          <w:lang w:eastAsia="zh-TW"/>
        </w:rPr>
        <w:t>逐筆處理</w:t>
      </w:r>
      <w:r w:rsidRPr="004656CE">
        <w:rPr>
          <w:rFonts w:ascii="Verdana" w:eastAsia="細明體" w:hAnsi="Verdana"/>
          <w:bCs/>
          <w:lang w:eastAsia="zh-TW"/>
        </w:rPr>
        <w:t>DTAG</w:t>
      </w:r>
      <w:r>
        <w:rPr>
          <w:rFonts w:ascii="Verdana" w:eastAsia="細明體" w:hAnsi="Verdana" w:hint="eastAsia"/>
          <w:bCs/>
          <w:lang w:eastAsia="zh-TW"/>
        </w:rPr>
        <w:t>D</w:t>
      </w:r>
      <w:r w:rsidR="00A92B78">
        <w:rPr>
          <w:rFonts w:ascii="Verdana" w:eastAsia="細明體" w:hAnsi="Verdana" w:hint="eastAsia"/>
          <w:bCs/>
          <w:lang w:eastAsia="zh-TW"/>
        </w:rPr>
        <w:t>6</w:t>
      </w:r>
      <w:r>
        <w:rPr>
          <w:rFonts w:ascii="Verdana" w:eastAsia="細明體" w:hAnsi="Verdana" w:hint="eastAsia"/>
          <w:bCs/>
          <w:lang w:eastAsia="zh-TW"/>
        </w:rPr>
        <w:t>0</w:t>
      </w:r>
      <w:r w:rsidR="00A92B78">
        <w:rPr>
          <w:rFonts w:ascii="Verdana" w:eastAsia="細明體" w:hAnsi="Verdana" w:hint="eastAsia"/>
          <w:bCs/>
          <w:lang w:eastAsia="zh-TW"/>
        </w:rPr>
        <w:t>2</w:t>
      </w:r>
      <w:r>
        <w:rPr>
          <w:rFonts w:ascii="Arial" w:hAnsi="Arial" w:cs="Arial" w:hint="eastAsia"/>
          <w:color w:val="000000"/>
          <w:lang w:eastAsia="zh-TW"/>
        </w:rPr>
        <w:t>：</w:t>
      </w:r>
      <w:r>
        <w:rPr>
          <w:rFonts w:ascii="Arial" w:hAnsi="Arial" w:cs="Arial" w:hint="eastAsia"/>
          <w:color w:val="000000"/>
          <w:lang w:eastAsia="zh-TW"/>
        </w:rPr>
        <w:t>(</w:t>
      </w:r>
      <w:r w:rsidR="000A4F05">
        <w:rPr>
          <w:rFonts w:ascii="Arial" w:hAnsi="Arial" w:cs="Arial" w:hint="eastAsia"/>
          <w:color w:val="000000"/>
          <w:lang w:eastAsia="zh-TW"/>
        </w:rPr>
        <w:t>員工福團</w:t>
      </w:r>
      <w:r>
        <w:rPr>
          <w:rFonts w:ascii="Arial" w:hAnsi="Arial" w:cs="Arial" w:hint="eastAsia"/>
          <w:color w:val="000000"/>
          <w:lang w:eastAsia="zh-TW"/>
        </w:rPr>
        <w:t>)</w:t>
      </w:r>
    </w:p>
    <w:p w:rsidR="00717EE5" w:rsidRPr="006E4AFF" w:rsidRDefault="00A84FFB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69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ascii="Arial" w:hAnsi="Arial" w:cs="Arial" w:hint="eastAsia"/>
          <w:lang w:eastAsia="zh-TW"/>
        </w:rPr>
        <w:t>讀取</w:t>
      </w:r>
      <w:r>
        <w:rPr>
          <w:rFonts w:ascii="Arial" w:hAnsi="Arial" w:cs="Arial" w:hint="eastAsia"/>
          <w:color w:val="000000"/>
          <w:lang w:eastAsia="zh-TW"/>
        </w:rPr>
        <w:t>員工福團屬性</w:t>
      </w:r>
      <w:r w:rsidR="00717EE5">
        <w:rPr>
          <w:rFonts w:ascii="Arial" w:hAnsi="Arial" w:cs="Arial" w:hint="eastAsia"/>
          <w:lang w:eastAsia="zh-TW"/>
        </w:rPr>
        <w:t>檔案：</w:t>
      </w:r>
    </w:p>
    <w:p w:rsidR="00717EE5" w:rsidRPr="006E4AFF" w:rsidRDefault="00717EE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ascii="Arial" w:hAnsi="Arial" w:cs="Arial" w:hint="eastAsia"/>
          <w:lang w:eastAsia="zh-TW"/>
        </w:rPr>
        <w:t xml:space="preserve">READ </w:t>
      </w:r>
      <w:r w:rsidR="003E18F6" w:rsidRPr="004656CE">
        <w:rPr>
          <w:rFonts w:ascii="Verdana" w:eastAsia="細明體" w:hAnsi="Verdana"/>
          <w:bCs/>
          <w:lang w:eastAsia="zh-TW"/>
        </w:rPr>
        <w:t>DTAG</w:t>
      </w:r>
      <w:r w:rsidR="003E18F6">
        <w:rPr>
          <w:rFonts w:ascii="Verdana" w:eastAsia="細明體" w:hAnsi="Verdana" w:hint="eastAsia"/>
          <w:bCs/>
          <w:lang w:eastAsia="zh-TW"/>
        </w:rPr>
        <w:t>D602</w:t>
      </w:r>
      <w:r w:rsidR="007E10FF">
        <w:rPr>
          <w:rFonts w:ascii="Arial" w:hAnsi="Arial" w:cs="Arial" w:hint="eastAsia"/>
          <w:lang w:eastAsia="zh-TW"/>
        </w:rPr>
        <w:t>，</w:t>
      </w:r>
      <w:r w:rsidR="007E10FF">
        <w:rPr>
          <w:rFonts w:ascii="Arial" w:hAnsi="Arial" w:cs="Arial" w:hint="eastAsia"/>
          <w:lang w:eastAsia="zh-TW"/>
        </w:rPr>
        <w:t>ORDER BY</w:t>
      </w:r>
      <w:r w:rsidR="007E10FF">
        <w:rPr>
          <w:rFonts w:ascii="Arial" w:hAnsi="Arial" w:cs="Arial" w:hint="eastAsia"/>
        </w:rPr>
        <w:t>索賠類別</w:t>
      </w:r>
    </w:p>
    <w:p w:rsidR="00717EE5" w:rsidRDefault="00717EE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IF NOT FND</w:t>
      </w:r>
    </w:p>
    <w:p w:rsidR="00717EE5" w:rsidRDefault="00717EE5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2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GO TO STEP 2</w:t>
      </w:r>
      <w:r w:rsidR="002B36FA">
        <w:rPr>
          <w:rFonts w:hint="eastAsia"/>
          <w:kern w:val="2"/>
          <w:szCs w:val="24"/>
          <w:lang w:eastAsia="zh-TW"/>
        </w:rPr>
        <w:t>2</w:t>
      </w:r>
    </w:p>
    <w:p w:rsidR="00717EE5" w:rsidRDefault="00717EE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ELSE</w:t>
      </w:r>
    </w:p>
    <w:p w:rsidR="00717EE5" w:rsidRDefault="00717EE5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4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查詢結果為多筆，則以下寫入</w:t>
      </w:r>
      <w:r>
        <w:rPr>
          <w:rFonts w:hint="eastAsia"/>
          <w:kern w:val="2"/>
          <w:szCs w:val="24"/>
          <w:lang w:eastAsia="zh-TW"/>
        </w:rPr>
        <w:t>DTAGA111</w:t>
      </w:r>
      <w:r>
        <w:rPr>
          <w:rFonts w:hint="eastAsia"/>
          <w:kern w:val="2"/>
          <w:szCs w:val="24"/>
          <w:lang w:eastAsia="zh-TW"/>
        </w:rPr>
        <w:t>也寫入多筆</w:t>
      </w:r>
    </w:p>
    <w:p w:rsidR="00157816" w:rsidRDefault="00157816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>根據</w:t>
      </w:r>
      <w:r w:rsidRPr="004656CE">
        <w:rPr>
          <w:rFonts w:ascii="Verdana" w:eastAsia="細明體" w:hAnsi="Verdana"/>
          <w:bCs/>
          <w:lang w:eastAsia="zh-TW"/>
        </w:rPr>
        <w:t>DTAG</w:t>
      </w:r>
      <w:r>
        <w:rPr>
          <w:rFonts w:ascii="Verdana" w:eastAsia="細明體" w:hAnsi="Verdana" w:hint="eastAsia"/>
          <w:bCs/>
          <w:lang w:eastAsia="zh-TW"/>
        </w:rPr>
        <w:t>D602.</w:t>
      </w:r>
      <w:r>
        <w:rPr>
          <w:rFonts w:ascii="Arial" w:hAnsi="Arial" w:cs="Arial" w:hint="eastAsia"/>
          <w:lang w:eastAsia="zh-TW"/>
        </w:rPr>
        <w:t>索賠類別</w:t>
      </w:r>
      <w:r w:rsidR="0098797F">
        <w:rPr>
          <w:rFonts w:ascii="Arial" w:hAnsi="Arial" w:cs="Arial" w:hint="eastAsia"/>
          <w:lang w:eastAsia="zh-TW"/>
        </w:rPr>
        <w:t xml:space="preserve"> </w:t>
      </w:r>
      <w:r>
        <w:rPr>
          <w:rFonts w:ascii="Arial" w:hAnsi="Arial" w:cs="Arial" w:hint="eastAsia"/>
          <w:lang w:eastAsia="zh-TW"/>
        </w:rPr>
        <w:t>分組</w:t>
      </w:r>
    </w:p>
    <w:p w:rsidR="00717EE5" w:rsidRDefault="00717EE5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17EE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7EE5" w:rsidRDefault="00717EE5" w:rsidP="0025101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7EE5" w:rsidRPr="00433E31" w:rsidRDefault="00717EE5" w:rsidP="0025101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DTAGD507</w:t>
            </w:r>
          </w:p>
        </w:tc>
      </w:tr>
      <w:tr w:rsidR="00717EE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7EE5" w:rsidRDefault="00717EE5" w:rsidP="0025101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7EE5" w:rsidRPr="009F2496" w:rsidRDefault="000C726B" w:rsidP="00251017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EMP</w:t>
            </w:r>
            <w:r>
              <w:rPr>
                <w:sz w:val="20"/>
                <w:szCs w:val="20"/>
              </w:rPr>
              <w:t>”</w:t>
            </w:r>
          </w:p>
        </w:tc>
      </w:tr>
      <w:tr w:rsidR="00717EE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7EE5" w:rsidRDefault="00717EE5" w:rsidP="0025101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7EE5" w:rsidRPr="005450F0" w:rsidRDefault="000C726B" w:rsidP="005450F0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5450F0">
              <w:rPr>
                <w:rFonts w:ascii="新細明體" w:hAnsi="新細明體" w:cs="Arial Unicode MS"/>
                <w:sz w:val="20"/>
                <w:szCs w:val="20"/>
              </w:rPr>
              <w:t>DTAG</w:t>
            </w:r>
            <w:r w:rsidRPr="005450F0">
              <w:rPr>
                <w:rFonts w:ascii="新細明體" w:hAnsi="新細明體" w:cs="Arial Unicode MS" w:hint="eastAsia"/>
                <w:sz w:val="20"/>
                <w:szCs w:val="20"/>
              </w:rPr>
              <w:t>D602.保險金代號</w:t>
            </w:r>
          </w:p>
        </w:tc>
      </w:tr>
      <w:tr w:rsidR="00717EE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7EE5" w:rsidRDefault="00717EE5" w:rsidP="00251017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7EE5" w:rsidRPr="005450F0" w:rsidRDefault="0098797F" w:rsidP="00251017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5450F0">
              <w:rPr>
                <w:rFonts w:ascii="新細明體" w:hAnsi="新細明體" w:cs="Arial Unicode MS"/>
                <w:sz w:val="20"/>
                <w:szCs w:val="20"/>
              </w:rPr>
              <w:t>DTAG</w:t>
            </w:r>
            <w:r w:rsidRPr="005450F0">
              <w:rPr>
                <w:rFonts w:ascii="新細明體" w:hAnsi="新細明體" w:cs="Arial Unicode MS" w:hint="eastAsia"/>
                <w:sz w:val="20"/>
                <w:szCs w:val="20"/>
              </w:rPr>
              <w:t>D602.索賠類別</w:t>
            </w:r>
          </w:p>
        </w:tc>
      </w:tr>
      <w:tr w:rsidR="00717EE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17EE5" w:rsidRDefault="00717EE5" w:rsidP="0025101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17EE5" w:rsidRPr="005450F0" w:rsidRDefault="005F653E" w:rsidP="00251017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5450F0">
              <w:rPr>
                <w:rFonts w:ascii="新細明體" w:hAnsi="新細明體" w:cs="Arial Unicode MS"/>
                <w:sz w:val="20"/>
                <w:szCs w:val="20"/>
              </w:rPr>
              <w:t>DTAG</w:t>
            </w:r>
            <w:r w:rsidRPr="005450F0">
              <w:rPr>
                <w:rFonts w:ascii="新細明體" w:hAnsi="新細明體" w:cs="Arial Unicode MS" w:hint="eastAsia"/>
                <w:sz w:val="20"/>
                <w:szCs w:val="20"/>
              </w:rPr>
              <w:t>D602.保險金中文</w:t>
            </w:r>
          </w:p>
        </w:tc>
      </w:tr>
    </w:tbl>
    <w:p w:rsidR="00C21E8B" w:rsidRDefault="00C21E8B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一組寫一次</w:t>
      </w:r>
    </w:p>
    <w:p w:rsidR="00533A3B" w:rsidRPr="00841405" w:rsidRDefault="00533A3B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8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841405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33A3B" w:rsidRPr="0084140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3A3B" w:rsidRPr="00841405" w:rsidRDefault="00533A3B" w:rsidP="0025101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3A3B" w:rsidRPr="00841405" w:rsidRDefault="00533A3B" w:rsidP="0025101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841405">
              <w:rPr>
                <w:rFonts w:ascii="細明體" w:eastAsia="細明體" w:hAnsi="細明體" w:hint="eastAsia"/>
                <w:b/>
                <w:bCs/>
                <w:sz w:val="20"/>
              </w:rPr>
              <w:t>資料來源DTAGD501</w:t>
            </w:r>
          </w:p>
        </w:tc>
      </w:tr>
      <w:tr w:rsidR="00533A3B" w:rsidRPr="0084140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3A3B" w:rsidRPr="00841405" w:rsidRDefault="00533A3B" w:rsidP="00251017">
            <w:pPr>
              <w:rPr>
                <w:rFonts w:ascii="Arial" w:hAnsi="Arial" w:cs="Arial" w:hint="eastAsia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3A3B" w:rsidRPr="00841405" w:rsidRDefault="001D7B00" w:rsidP="0025101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EMP</w:t>
            </w:r>
            <w:r>
              <w:rPr>
                <w:sz w:val="20"/>
                <w:szCs w:val="20"/>
              </w:rPr>
              <w:t>”</w:t>
            </w:r>
          </w:p>
        </w:tc>
      </w:tr>
      <w:tr w:rsidR="00533A3B" w:rsidRPr="0084140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3A3B" w:rsidRPr="00841405" w:rsidRDefault="00533A3B" w:rsidP="00251017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3A3B" w:rsidRPr="00841405" w:rsidRDefault="00533A3B" w:rsidP="00251017">
            <w:pPr>
              <w:pStyle w:val="aa"/>
              <w:widowControl/>
              <w:ind w:left="0"/>
              <w:rPr>
                <w:rFonts w:ascii="Verdana" w:hAnsi="Verdana" w:cs="Arial Unicode MS"/>
                <w:szCs w:val="24"/>
              </w:rPr>
            </w:pPr>
            <w:r w:rsidRPr="00841405">
              <w:rPr>
                <w:rFonts w:ascii="Verdana" w:hAnsi="Verdana" w:cs="Arial Unicode MS"/>
                <w:szCs w:val="24"/>
              </w:rPr>
              <w:t>DCZ1</w:t>
            </w:r>
          </w:p>
        </w:tc>
      </w:tr>
      <w:tr w:rsidR="00533A3B" w:rsidRPr="0084140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3A3B" w:rsidRPr="00841405" w:rsidRDefault="00533A3B" w:rsidP="00251017">
            <w:pPr>
              <w:rPr>
                <w:rFonts w:ascii="Arial" w:cs="Arial" w:hint="eastAsia"/>
                <w:sz w:val="20"/>
              </w:rPr>
            </w:pPr>
            <w:r w:rsidRPr="00841405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3A3B" w:rsidRPr="00841405" w:rsidRDefault="00BF0A18" w:rsidP="00251017">
            <w:pPr>
              <w:rPr>
                <w:rFonts w:ascii="新細明體" w:hAnsi="新細明體" w:hint="eastAsia"/>
                <w:sz w:val="20"/>
              </w:rPr>
            </w:pPr>
            <w:r w:rsidRPr="005450F0">
              <w:rPr>
                <w:rFonts w:ascii="新細明體" w:hAnsi="新細明體" w:cs="Arial Unicode MS"/>
                <w:sz w:val="20"/>
                <w:szCs w:val="20"/>
              </w:rPr>
              <w:t>DTAG</w:t>
            </w:r>
            <w:r w:rsidRPr="005450F0">
              <w:rPr>
                <w:rFonts w:ascii="新細明體" w:hAnsi="新細明體" w:cs="Arial Unicode MS" w:hint="eastAsia"/>
                <w:sz w:val="20"/>
                <w:szCs w:val="20"/>
              </w:rPr>
              <w:t>D602.索賠類別</w:t>
            </w:r>
          </w:p>
        </w:tc>
      </w:tr>
      <w:tr w:rsidR="00533A3B" w:rsidRPr="00841405" w:rsidTr="002510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3A3B" w:rsidRPr="00841405" w:rsidRDefault="00533A3B" w:rsidP="00251017">
            <w:pPr>
              <w:rPr>
                <w:rFonts w:ascii="Arial" w:hAnsi="Arial" w:cs="Arial"/>
                <w:sz w:val="20"/>
              </w:rPr>
            </w:pPr>
            <w:r w:rsidRPr="00841405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33A3B" w:rsidRPr="00841405" w:rsidRDefault="00533A3B" w:rsidP="00251017">
            <w:pPr>
              <w:rPr>
                <w:rFonts w:ascii="新細明體" w:hAnsi="新細明體" w:hint="eastAsia"/>
                <w:sz w:val="20"/>
              </w:rPr>
            </w:pPr>
            <w:r w:rsidRPr="00841405">
              <w:rPr>
                <w:rFonts w:ascii="新細明體" w:hAnsi="新細明體" w:hint="eastAsia"/>
                <w:sz w:val="20"/>
              </w:rPr>
              <w:t>延滯息</w:t>
            </w:r>
          </w:p>
        </w:tc>
      </w:tr>
    </w:tbl>
    <w:p w:rsidR="000B30A4" w:rsidRDefault="000B30A4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87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回到</w:t>
      </w:r>
      <w:r w:rsidR="00AF212B">
        <w:rPr>
          <w:rFonts w:hint="eastAsia"/>
          <w:kern w:val="2"/>
          <w:szCs w:val="24"/>
          <w:lang w:eastAsia="zh-TW"/>
        </w:rPr>
        <w:t>STEP 21.2</w:t>
      </w:r>
      <w:r w:rsidR="00AF212B">
        <w:rPr>
          <w:rFonts w:hint="eastAsia"/>
          <w:kern w:val="2"/>
          <w:szCs w:val="24"/>
          <w:lang w:eastAsia="zh-TW"/>
        </w:rPr>
        <w:t>，讀下一筆資料</w:t>
      </w:r>
    </w:p>
    <w:p w:rsidR="000113FB" w:rsidRPr="00DD4E0D" w:rsidRDefault="000113FB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0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逐筆處理</w:t>
      </w:r>
      <w:r w:rsidR="0078419A" w:rsidRPr="00DD4E0D">
        <w:rPr>
          <w:color w:val="215868"/>
          <w:kern w:val="2"/>
          <w:szCs w:val="24"/>
          <w:lang w:eastAsia="zh-TW"/>
        </w:rPr>
        <w:t>DTBGL00</w:t>
      </w:r>
      <w:r w:rsidR="0078419A" w:rsidRPr="00DD4E0D">
        <w:rPr>
          <w:rFonts w:hint="eastAsia"/>
          <w:color w:val="215868"/>
          <w:kern w:val="2"/>
          <w:szCs w:val="24"/>
          <w:lang w:eastAsia="zh-TW"/>
        </w:rPr>
        <w:t xml:space="preserve">1. </w:t>
      </w:r>
      <w:r w:rsidR="0078419A" w:rsidRPr="00DD4E0D">
        <w:rPr>
          <w:color w:val="215868"/>
          <w:kern w:val="2"/>
          <w:szCs w:val="24"/>
          <w:lang w:eastAsia="zh-TW"/>
        </w:rPr>
        <w:t>DTBGL002</w:t>
      </w:r>
      <w:r w:rsidR="002C02D0" w:rsidRPr="00DD4E0D">
        <w:rPr>
          <w:rFonts w:hint="eastAsia"/>
          <w:color w:val="215868"/>
          <w:kern w:val="2"/>
          <w:szCs w:val="24"/>
          <w:lang w:eastAsia="zh-TW"/>
        </w:rPr>
        <w:t xml:space="preserve">. </w:t>
      </w:r>
      <w:r w:rsidR="002C02D0" w:rsidRPr="00DD4E0D">
        <w:rPr>
          <w:color w:val="215868"/>
          <w:kern w:val="2"/>
          <w:szCs w:val="24"/>
          <w:lang w:eastAsia="zh-TW"/>
        </w:rPr>
        <w:t>DTBGL00</w:t>
      </w:r>
      <w:r w:rsidR="002C02D0" w:rsidRPr="00DD4E0D">
        <w:rPr>
          <w:rFonts w:hint="eastAsia"/>
          <w:color w:val="215868"/>
          <w:kern w:val="2"/>
          <w:szCs w:val="24"/>
          <w:lang w:eastAsia="zh-TW"/>
        </w:rPr>
        <w:t xml:space="preserve">1L. </w:t>
      </w:r>
      <w:r w:rsidR="002C02D0" w:rsidRPr="00DD4E0D">
        <w:rPr>
          <w:color w:val="215868"/>
          <w:kern w:val="2"/>
          <w:szCs w:val="24"/>
          <w:lang w:eastAsia="zh-TW"/>
        </w:rPr>
        <w:t>DTBGL002</w:t>
      </w:r>
      <w:r w:rsidR="002C02D0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="00B04513" w:rsidRPr="00DD4E0D">
        <w:rPr>
          <w:rFonts w:hint="eastAsia"/>
          <w:color w:val="215868"/>
          <w:kern w:val="2"/>
          <w:szCs w:val="24"/>
          <w:lang w:eastAsia="zh-TW"/>
        </w:rPr>
        <w:t>：</w:t>
      </w:r>
      <w:r w:rsidR="0078419A" w:rsidRPr="00DD4E0D">
        <w:rPr>
          <w:color w:val="215868"/>
          <w:kern w:val="2"/>
          <w:szCs w:val="24"/>
          <w:lang w:eastAsia="zh-TW"/>
        </w:rPr>
        <w:t> </w:t>
      </w:r>
      <w:r w:rsidR="0024699D"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="0024699D" w:rsidRPr="00DD4E0D">
        <w:rPr>
          <w:rFonts w:hint="eastAsia"/>
          <w:color w:val="215868"/>
          <w:kern w:val="2"/>
          <w:szCs w:val="24"/>
          <w:lang w:eastAsia="zh-TW"/>
        </w:rPr>
        <w:t>團險</w:t>
      </w:r>
      <w:r w:rsidR="0024699D" w:rsidRPr="00DD4E0D">
        <w:rPr>
          <w:rFonts w:hint="eastAsia"/>
          <w:color w:val="215868"/>
          <w:kern w:val="2"/>
          <w:szCs w:val="24"/>
          <w:lang w:eastAsia="zh-TW"/>
        </w:rPr>
        <w:t>.</w:t>
      </w:r>
      <w:r w:rsidR="0024699D" w:rsidRPr="00DD4E0D">
        <w:rPr>
          <w:rFonts w:hint="eastAsia"/>
          <w:color w:val="215868"/>
          <w:kern w:val="2"/>
          <w:szCs w:val="24"/>
          <w:lang w:eastAsia="zh-TW"/>
        </w:rPr>
        <w:t>學團險</w:t>
      </w:r>
      <w:r w:rsidR="0024699D" w:rsidRPr="00DD4E0D">
        <w:rPr>
          <w:rFonts w:hint="eastAsia"/>
          <w:color w:val="215868"/>
          <w:kern w:val="2"/>
          <w:szCs w:val="24"/>
          <w:lang w:eastAsia="zh-TW"/>
        </w:rPr>
        <w:t>)</w:t>
      </w:r>
    </w:p>
    <w:p w:rsidR="0024699D" w:rsidRPr="00DD4E0D" w:rsidRDefault="00133D65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讀取團險商品規則對照檔及規則設定檔</w:t>
      </w:r>
    </w:p>
    <w:p w:rsidR="00A24187" w:rsidRPr="00DD4E0D" w:rsidRDefault="00A24187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lang w:eastAsia="zh-TW"/>
        </w:rPr>
        <w:pPrChange w:id="88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READ</w:t>
      </w:r>
      <w:r w:rsidR="000C1C5B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="0047667A" w:rsidRPr="00DD4E0D">
        <w:rPr>
          <w:color w:val="215868"/>
          <w:kern w:val="2"/>
          <w:szCs w:val="24"/>
          <w:lang w:eastAsia="zh-TW"/>
        </w:rPr>
        <w:t>DTBGL002</w:t>
      </w:r>
      <w:r w:rsidR="0047667A"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="0047667A" w:rsidRPr="00DD4E0D">
        <w:rPr>
          <w:color w:val="215868"/>
          <w:kern w:val="2"/>
          <w:szCs w:val="24"/>
          <w:lang w:eastAsia="zh-TW"/>
        </w:rPr>
        <w:t>商品規則對照檔</w:t>
      </w:r>
      <w:r w:rsidR="0047667A" w:rsidRPr="00DD4E0D">
        <w:rPr>
          <w:rFonts w:hint="eastAsia"/>
          <w:color w:val="215868"/>
          <w:kern w:val="2"/>
          <w:szCs w:val="24"/>
          <w:lang w:eastAsia="zh-TW"/>
        </w:rPr>
        <w:t>)</w:t>
      </w:r>
    </w:p>
    <w:p w:rsidR="000C1C5B" w:rsidRPr="00DD4E0D" w:rsidRDefault="000C1C5B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INNER JOIN </w:t>
      </w:r>
      <w:r w:rsidR="0047667A" w:rsidRPr="00DD4E0D">
        <w:rPr>
          <w:color w:val="215868"/>
          <w:kern w:val="2"/>
          <w:szCs w:val="24"/>
          <w:lang w:eastAsia="zh-TW"/>
        </w:rPr>
        <w:t>DTBGL001</w:t>
      </w:r>
      <w:r w:rsidR="0047667A"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="0047667A" w:rsidRPr="00DD4E0D">
        <w:rPr>
          <w:color w:val="215868"/>
          <w:kern w:val="2"/>
          <w:szCs w:val="24"/>
          <w:lang w:eastAsia="zh-TW"/>
        </w:rPr>
        <w:t>規則設定檔</w:t>
      </w:r>
      <w:r w:rsidR="0047667A" w:rsidRPr="00DD4E0D">
        <w:rPr>
          <w:rFonts w:hint="eastAsia"/>
          <w:color w:val="215868"/>
          <w:kern w:val="2"/>
          <w:szCs w:val="24"/>
          <w:lang w:eastAsia="zh-TW"/>
        </w:rPr>
        <w:t>)</w:t>
      </w:r>
    </w:p>
    <w:p w:rsidR="004B4156" w:rsidRPr="00DD4E0D" w:rsidRDefault="004B4156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 ON DTBGL00</w:t>
      </w:r>
      <w:r w:rsidR="0047667A" w:rsidRPr="00DD4E0D">
        <w:rPr>
          <w:rFonts w:hint="eastAsia"/>
          <w:color w:val="215868"/>
          <w:kern w:val="2"/>
          <w:szCs w:val="24"/>
          <w:lang w:eastAsia="zh-TW"/>
        </w:rPr>
        <w:t>2</w:t>
      </w:r>
      <w:r w:rsidRPr="00DD4E0D">
        <w:rPr>
          <w:rFonts w:hint="eastAsia"/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規則代號</w:t>
      </w:r>
      <w:r w:rsidRPr="00DD4E0D">
        <w:rPr>
          <w:rFonts w:hint="eastAsia"/>
          <w:color w:val="215868"/>
          <w:kern w:val="2"/>
          <w:szCs w:val="24"/>
          <w:lang w:eastAsia="zh-TW"/>
        </w:rPr>
        <w:t>(ROLE_ID) = DTBGL00</w:t>
      </w:r>
      <w:r w:rsidR="0047667A" w:rsidRPr="00DD4E0D">
        <w:rPr>
          <w:rFonts w:hint="eastAsia"/>
          <w:color w:val="215868"/>
          <w:kern w:val="2"/>
          <w:szCs w:val="24"/>
          <w:lang w:eastAsia="zh-TW"/>
        </w:rPr>
        <w:t>1</w:t>
      </w:r>
      <w:r w:rsidRPr="00DD4E0D">
        <w:rPr>
          <w:rFonts w:hint="eastAsia"/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規則代號</w:t>
      </w:r>
    </w:p>
    <w:p w:rsidR="006243FE" w:rsidRPr="00DD4E0D" w:rsidRDefault="006243F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color w:val="215868"/>
          <w:kern w:val="2"/>
          <w:szCs w:val="24"/>
          <w:lang w:eastAsia="zh-TW"/>
        </w:rPr>
        <w:t xml:space="preserve">WHERE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DTBGL00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1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系統別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SYS_CODE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) </w:t>
      </w:r>
      <w:r w:rsidRPr="00DD4E0D">
        <w:rPr>
          <w:color w:val="215868"/>
          <w:kern w:val="2"/>
          <w:szCs w:val="24"/>
          <w:lang w:eastAsia="zh-TW"/>
        </w:rPr>
        <w:t>=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 xml:space="preserve">'BG' </w:t>
      </w:r>
    </w:p>
    <w:p w:rsidR="006243FE" w:rsidRPr="00DD4E0D" w:rsidRDefault="006243F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</w:t>
      </w:r>
      <w:r w:rsidRPr="00DD4E0D">
        <w:rPr>
          <w:color w:val="215868"/>
          <w:kern w:val="2"/>
          <w:szCs w:val="24"/>
          <w:lang w:eastAsia="zh-TW"/>
        </w:rPr>
        <w:t xml:space="preserve">AND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01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次系統別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SUB_SYS_CODE</w:t>
      </w:r>
      <w:r w:rsidRPr="00DD4E0D">
        <w:rPr>
          <w:rFonts w:hint="eastAsia"/>
          <w:color w:val="215868"/>
          <w:kern w:val="2"/>
          <w:szCs w:val="24"/>
          <w:lang w:eastAsia="zh-TW"/>
        </w:rPr>
        <w:t>)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>=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 xml:space="preserve">'E0' </w:t>
      </w:r>
    </w:p>
    <w:p w:rsidR="001E640C" w:rsidRPr="00DD4E0D" w:rsidRDefault="006243F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</w:t>
      </w:r>
      <w:r w:rsidRPr="00DD4E0D">
        <w:rPr>
          <w:color w:val="215868"/>
          <w:kern w:val="2"/>
          <w:szCs w:val="24"/>
          <w:lang w:eastAsia="zh-TW"/>
        </w:rPr>
        <w:t xml:space="preserve">AND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DTBGL00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1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規則屬性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RULE_ATTR</w:t>
      </w:r>
      <w:r w:rsidRPr="00DD4E0D">
        <w:rPr>
          <w:rFonts w:hint="eastAsia"/>
          <w:color w:val="215868"/>
          <w:kern w:val="2"/>
          <w:szCs w:val="24"/>
          <w:lang w:eastAsia="zh-TW"/>
        </w:rPr>
        <w:t>)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>=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 xml:space="preserve">'0' </w:t>
      </w:r>
    </w:p>
    <w:p w:rsidR="006243FE" w:rsidRPr="00DD4E0D" w:rsidRDefault="001E640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</w:t>
      </w:r>
      <w:r w:rsidR="006243FE" w:rsidRPr="00DD4E0D">
        <w:rPr>
          <w:color w:val="215868"/>
          <w:kern w:val="2"/>
          <w:szCs w:val="24"/>
          <w:lang w:eastAsia="zh-TW"/>
        </w:rPr>
        <w:t xml:space="preserve">AND 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DTBGL001</w:t>
      </w:r>
      <w:r w:rsidR="006243FE" w:rsidRPr="00DD4E0D">
        <w:rPr>
          <w:color w:val="215868"/>
          <w:kern w:val="2"/>
          <w:szCs w:val="24"/>
          <w:lang w:eastAsia="zh-TW"/>
        </w:rPr>
        <w:t>.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使用狀態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="006243FE" w:rsidRPr="00DD4E0D">
        <w:rPr>
          <w:color w:val="215868"/>
          <w:kern w:val="2"/>
          <w:szCs w:val="24"/>
          <w:lang w:eastAsia="zh-TW"/>
        </w:rPr>
        <w:t>RULE_STS</w:t>
      </w:r>
      <w:r w:rsidR="002C3BE1" w:rsidRPr="00DD4E0D">
        <w:rPr>
          <w:rFonts w:hint="eastAsia"/>
          <w:color w:val="215868"/>
          <w:kern w:val="2"/>
          <w:szCs w:val="24"/>
          <w:lang w:eastAsia="zh-TW"/>
        </w:rPr>
        <w:t>)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="006243FE" w:rsidRPr="00DD4E0D">
        <w:rPr>
          <w:color w:val="215868"/>
          <w:kern w:val="2"/>
          <w:szCs w:val="24"/>
          <w:lang w:eastAsia="zh-TW"/>
        </w:rPr>
        <w:t>=</w:t>
      </w:r>
      <w:r w:rsidR="00B16F58"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="006243FE" w:rsidRPr="00DD4E0D">
        <w:rPr>
          <w:color w:val="215868"/>
          <w:kern w:val="2"/>
          <w:szCs w:val="24"/>
          <w:lang w:eastAsia="zh-TW"/>
        </w:rPr>
        <w:t>'Y'</w:t>
      </w:r>
    </w:p>
    <w:p w:rsidR="00A7399E" w:rsidRPr="00DD4E0D" w:rsidRDefault="00A7399E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8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UNION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lang w:eastAsia="zh-TW"/>
        </w:rPr>
        <w:pPrChange w:id="89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READ DTBGL002L(</w:t>
      </w:r>
      <w:r w:rsidRPr="00DD4E0D">
        <w:rPr>
          <w:color w:val="215868"/>
          <w:kern w:val="2"/>
          <w:szCs w:val="24"/>
          <w:lang w:eastAsia="zh-TW"/>
        </w:rPr>
        <w:t>商品規則對照</w:t>
      </w:r>
      <w:r w:rsidRPr="00DD4E0D">
        <w:rPr>
          <w:rFonts w:hint="eastAsia"/>
          <w:color w:val="215868"/>
          <w:kern w:val="2"/>
          <w:szCs w:val="24"/>
          <w:lang w:eastAsia="zh-TW"/>
        </w:rPr>
        <w:t>LOG</w:t>
      </w:r>
      <w:r w:rsidRPr="00DD4E0D">
        <w:rPr>
          <w:color w:val="215868"/>
          <w:kern w:val="2"/>
          <w:szCs w:val="24"/>
          <w:lang w:eastAsia="zh-TW"/>
        </w:rPr>
        <w:t>檔</w:t>
      </w:r>
      <w:r w:rsidRPr="00DD4E0D">
        <w:rPr>
          <w:rFonts w:hint="eastAsia"/>
          <w:color w:val="215868"/>
          <w:kern w:val="2"/>
          <w:szCs w:val="24"/>
          <w:lang w:eastAsia="zh-TW"/>
        </w:rPr>
        <w:t>)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INNER JOIN </w:t>
      </w:r>
      <w:r w:rsidRPr="00DD4E0D">
        <w:rPr>
          <w:color w:val="215868"/>
          <w:kern w:val="2"/>
          <w:szCs w:val="24"/>
          <w:lang w:eastAsia="zh-TW"/>
        </w:rPr>
        <w:t>DTBGL001</w:t>
      </w:r>
      <w:r w:rsidR="003A6603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規則設定</w:t>
      </w:r>
      <w:r w:rsidRPr="00DD4E0D">
        <w:rPr>
          <w:rFonts w:hint="eastAsia"/>
          <w:color w:val="215868"/>
          <w:kern w:val="2"/>
          <w:szCs w:val="24"/>
          <w:lang w:eastAsia="zh-TW"/>
        </w:rPr>
        <w:t>LOG</w:t>
      </w:r>
      <w:r w:rsidRPr="00DD4E0D">
        <w:rPr>
          <w:color w:val="215868"/>
          <w:kern w:val="2"/>
          <w:szCs w:val="24"/>
          <w:lang w:eastAsia="zh-TW"/>
        </w:rPr>
        <w:t>檔</w:t>
      </w:r>
      <w:r w:rsidRPr="00DD4E0D">
        <w:rPr>
          <w:rFonts w:hint="eastAsia"/>
          <w:color w:val="215868"/>
          <w:kern w:val="2"/>
          <w:szCs w:val="24"/>
          <w:lang w:eastAsia="zh-TW"/>
        </w:rPr>
        <w:t>)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 ON DTBGL002</w:t>
      </w:r>
      <w:r w:rsidR="003A6603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Pr="00DD4E0D">
        <w:rPr>
          <w:rFonts w:hint="eastAsia"/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規則代號</w:t>
      </w:r>
      <w:r w:rsidRPr="00DD4E0D">
        <w:rPr>
          <w:rFonts w:hint="eastAsia"/>
          <w:color w:val="215868"/>
          <w:kern w:val="2"/>
          <w:szCs w:val="24"/>
          <w:lang w:eastAsia="zh-TW"/>
        </w:rPr>
        <w:t>(ROLE_ID) = DTBGL001.</w:t>
      </w:r>
      <w:r w:rsidRPr="00DD4E0D">
        <w:rPr>
          <w:rFonts w:hint="eastAsia"/>
          <w:color w:val="215868"/>
          <w:kern w:val="2"/>
          <w:szCs w:val="24"/>
          <w:lang w:eastAsia="zh-TW"/>
        </w:rPr>
        <w:t>規則代號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color w:val="215868"/>
          <w:kern w:val="2"/>
          <w:szCs w:val="24"/>
          <w:lang w:eastAsia="zh-TW"/>
        </w:rPr>
        <w:t xml:space="preserve">WHERE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DTBGL001</w:t>
      </w:r>
      <w:r w:rsidR="003A6603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系統別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SYS_CODE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) </w:t>
      </w:r>
      <w:r w:rsidRPr="00DD4E0D">
        <w:rPr>
          <w:color w:val="215868"/>
          <w:kern w:val="2"/>
          <w:szCs w:val="24"/>
          <w:lang w:eastAsia="zh-TW"/>
        </w:rPr>
        <w:t>=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 xml:space="preserve">'BG' 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</w:t>
      </w:r>
      <w:r w:rsidRPr="00DD4E0D">
        <w:rPr>
          <w:color w:val="215868"/>
          <w:kern w:val="2"/>
          <w:szCs w:val="24"/>
          <w:lang w:eastAsia="zh-TW"/>
        </w:rPr>
        <w:t xml:space="preserve">AND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DTBGL001</w:t>
      </w:r>
      <w:r w:rsidR="003A6603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次系統別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SUB_SYS_CODE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) </w:t>
      </w:r>
      <w:r w:rsidRPr="00DD4E0D">
        <w:rPr>
          <w:color w:val="215868"/>
          <w:kern w:val="2"/>
          <w:szCs w:val="24"/>
          <w:lang w:eastAsia="zh-TW"/>
        </w:rPr>
        <w:t>=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 xml:space="preserve">'E0' 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</w:t>
      </w:r>
      <w:r w:rsidRPr="00DD4E0D">
        <w:rPr>
          <w:color w:val="215868"/>
          <w:kern w:val="2"/>
          <w:szCs w:val="24"/>
          <w:lang w:eastAsia="zh-TW"/>
        </w:rPr>
        <w:t xml:space="preserve">AND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DTBGL001</w:t>
      </w:r>
      <w:r w:rsidR="003A6603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規則屬性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RULE_ATTR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) </w:t>
      </w:r>
      <w:r w:rsidRPr="00DD4E0D">
        <w:rPr>
          <w:color w:val="215868"/>
          <w:kern w:val="2"/>
          <w:szCs w:val="24"/>
          <w:lang w:eastAsia="zh-TW"/>
        </w:rPr>
        <w:t>=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 xml:space="preserve">'0' </w:t>
      </w:r>
    </w:p>
    <w:p w:rsidR="00F33D69" w:rsidRPr="00DD4E0D" w:rsidRDefault="00F33D69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 </w:t>
      </w:r>
      <w:r w:rsidRPr="00DD4E0D">
        <w:rPr>
          <w:color w:val="215868"/>
          <w:kern w:val="2"/>
          <w:szCs w:val="24"/>
          <w:lang w:eastAsia="zh-TW"/>
        </w:rPr>
        <w:t xml:space="preserve">AND </w:t>
      </w:r>
      <w:r w:rsidRPr="00DD4E0D">
        <w:rPr>
          <w:rFonts w:hint="eastAsia"/>
          <w:color w:val="215868"/>
          <w:kern w:val="2"/>
          <w:szCs w:val="24"/>
          <w:lang w:eastAsia="zh-TW"/>
        </w:rPr>
        <w:t>DTBGL001</w:t>
      </w:r>
      <w:r w:rsidR="003A6603" w:rsidRPr="00DD4E0D">
        <w:rPr>
          <w:rFonts w:hint="eastAsia"/>
          <w:color w:val="215868"/>
          <w:kern w:val="2"/>
          <w:szCs w:val="24"/>
          <w:lang w:eastAsia="zh-TW"/>
        </w:rPr>
        <w:t>L</w:t>
      </w:r>
      <w:r w:rsidRPr="00DD4E0D">
        <w:rPr>
          <w:color w:val="215868"/>
          <w:kern w:val="2"/>
          <w:szCs w:val="24"/>
          <w:lang w:eastAsia="zh-TW"/>
        </w:rPr>
        <w:t>.</w:t>
      </w:r>
      <w:r w:rsidRPr="00DD4E0D">
        <w:rPr>
          <w:rFonts w:hint="eastAsia"/>
          <w:color w:val="215868"/>
          <w:kern w:val="2"/>
          <w:szCs w:val="24"/>
          <w:lang w:eastAsia="zh-TW"/>
        </w:rPr>
        <w:t>使用狀態</w:t>
      </w:r>
      <w:r w:rsidRPr="00DD4E0D">
        <w:rPr>
          <w:rFonts w:hint="eastAsia"/>
          <w:color w:val="215868"/>
          <w:kern w:val="2"/>
          <w:szCs w:val="24"/>
          <w:lang w:eastAsia="zh-TW"/>
        </w:rPr>
        <w:t>(</w:t>
      </w:r>
      <w:r w:rsidRPr="00DD4E0D">
        <w:rPr>
          <w:color w:val="215868"/>
          <w:kern w:val="2"/>
          <w:szCs w:val="24"/>
          <w:lang w:eastAsia="zh-TW"/>
        </w:rPr>
        <w:t>RULE_STS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) </w:t>
      </w:r>
      <w:r w:rsidRPr="00DD4E0D">
        <w:rPr>
          <w:color w:val="215868"/>
          <w:kern w:val="2"/>
          <w:szCs w:val="24"/>
          <w:lang w:eastAsia="zh-TW"/>
        </w:rPr>
        <w:t>=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  <w:r w:rsidRPr="00DD4E0D">
        <w:rPr>
          <w:color w:val="215868"/>
          <w:kern w:val="2"/>
          <w:szCs w:val="24"/>
          <w:lang w:eastAsia="zh-TW"/>
        </w:rPr>
        <w:t>'Y'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</w:t>
      </w:r>
    </w:p>
    <w:p w:rsidR="00544371" w:rsidRDefault="00544371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UNION</w:t>
      </w:r>
    </w:p>
    <w:p w:rsidR="00544371" w:rsidRDefault="00544371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READ DTAGA111_T</w:t>
      </w:r>
      <w:r w:rsidR="00A75669">
        <w:rPr>
          <w:rFonts w:hint="eastAsia"/>
          <w:color w:val="215868"/>
          <w:kern w:val="2"/>
          <w:szCs w:val="24"/>
          <w:lang w:eastAsia="zh-TW"/>
        </w:rPr>
        <w:t>(</w:t>
      </w:r>
      <w:r w:rsidR="00A75669">
        <w:rPr>
          <w:rFonts w:hint="eastAsia"/>
          <w:color w:val="215868"/>
          <w:kern w:val="2"/>
          <w:szCs w:val="24"/>
          <w:lang w:eastAsia="zh-TW"/>
        </w:rPr>
        <w:t>應換約商品新增保險金代號</w:t>
      </w:r>
      <w:r w:rsidR="00A75669">
        <w:rPr>
          <w:rFonts w:hint="eastAsia"/>
          <w:color w:val="215868"/>
          <w:kern w:val="2"/>
          <w:szCs w:val="24"/>
          <w:lang w:eastAsia="zh-TW"/>
        </w:rPr>
        <w:t>)</w:t>
      </w:r>
    </w:p>
    <w:p w:rsidR="00D26AEC" w:rsidRPr="00DD4E0D" w:rsidRDefault="00E319F3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89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取得資料有重覆時，以</w:t>
      </w:r>
      <w:r w:rsidRPr="00DD4E0D">
        <w:rPr>
          <w:color w:val="215868"/>
          <w:kern w:val="2"/>
          <w:szCs w:val="24"/>
          <w:lang w:eastAsia="zh-TW"/>
        </w:rPr>
        <w:t>DTBGL00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1. </w:t>
      </w:r>
      <w:r w:rsidRPr="00DD4E0D">
        <w:rPr>
          <w:color w:val="215868"/>
          <w:kern w:val="2"/>
          <w:szCs w:val="24"/>
          <w:lang w:eastAsia="zh-TW"/>
        </w:rPr>
        <w:t>DTBGL002</w:t>
      </w:r>
      <w:r w:rsidRPr="00DD4E0D">
        <w:rPr>
          <w:rFonts w:hint="eastAsia"/>
          <w:color w:val="215868"/>
          <w:kern w:val="2"/>
          <w:szCs w:val="24"/>
          <w:lang w:eastAsia="zh-TW"/>
        </w:rPr>
        <w:t>資料為主。</w:t>
      </w:r>
    </w:p>
    <w:p w:rsidR="005866ED" w:rsidRPr="00DD4E0D" w:rsidRDefault="005866ED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IF NOT FND</w:t>
      </w:r>
    </w:p>
    <w:p w:rsidR="005866ED" w:rsidRPr="00DD4E0D" w:rsidRDefault="005866ED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1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GO TO STEP 2</w:t>
      </w:r>
      <w:r w:rsidR="00BA1643" w:rsidRPr="00DD4E0D">
        <w:rPr>
          <w:rFonts w:hint="eastAsia"/>
          <w:color w:val="215868"/>
          <w:kern w:val="2"/>
          <w:szCs w:val="24"/>
          <w:lang w:eastAsia="zh-TW"/>
        </w:rPr>
        <w:t>3</w:t>
      </w:r>
    </w:p>
    <w:p w:rsidR="005866ED" w:rsidRPr="00DD4E0D" w:rsidRDefault="005866ED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ELSE</w:t>
      </w:r>
    </w:p>
    <w:p w:rsidR="005866ED" w:rsidRPr="00DD4E0D" w:rsidRDefault="005866ED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3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查詢結果為多筆，則以下寫入</w:t>
      </w:r>
      <w:r w:rsidRPr="00DD4E0D">
        <w:rPr>
          <w:rFonts w:hint="eastAsia"/>
          <w:color w:val="215868"/>
          <w:kern w:val="2"/>
          <w:szCs w:val="24"/>
          <w:lang w:eastAsia="zh-TW"/>
        </w:rPr>
        <w:t>DTAGA111</w:t>
      </w:r>
      <w:r w:rsidRPr="00DD4E0D">
        <w:rPr>
          <w:rFonts w:hint="eastAsia"/>
          <w:color w:val="215868"/>
          <w:kern w:val="2"/>
          <w:szCs w:val="24"/>
          <w:lang w:eastAsia="zh-TW"/>
        </w:rPr>
        <w:t>也寫入多筆</w:t>
      </w:r>
    </w:p>
    <w:p w:rsidR="005866ED" w:rsidRPr="00DD4E0D" w:rsidRDefault="00AB1342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END IF</w:t>
      </w:r>
    </w:p>
    <w:p w:rsidR="0069632A" w:rsidRPr="00D822E2" w:rsidRDefault="00CC63C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cs="Arial Unicode MS" w:hint="eastAsia"/>
          <w:color w:val="215868"/>
          <w:lang w:eastAsia="zh-TW"/>
        </w:rPr>
        <w:pPrChange w:id="905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根據</w:t>
      </w:r>
      <w:r w:rsidR="00C34FD4" w:rsidRPr="00DD4E0D">
        <w:rPr>
          <w:rFonts w:ascii="新細明體" w:hAnsi="新細明體" w:cs="Arial Unicode MS" w:hint="eastAsia"/>
          <w:color w:val="215868"/>
          <w:lang w:eastAsia="zh-TW"/>
        </w:rPr>
        <w:t>DTBGL001及DTBGL001L之</w:t>
      </w:r>
      <w:r w:rsidR="00146C7E">
        <w:rPr>
          <w:rFonts w:ascii="新細明體" w:hAnsi="新細明體" w:cs="Arial Unicode MS" w:hint="eastAsia"/>
          <w:color w:val="215868"/>
          <w:lang w:eastAsia="zh-TW"/>
        </w:rPr>
        <w:t>險別及</w:t>
      </w:r>
      <w:r w:rsidR="00C34FD4" w:rsidRPr="00DD4E0D">
        <w:rPr>
          <w:rFonts w:ascii="新細明體" w:hAnsi="新細明體" w:cs="Arial Unicode MS" w:hint="eastAsia"/>
          <w:color w:val="215868"/>
          <w:lang w:eastAsia="zh-TW"/>
        </w:rPr>
        <w:t>USER設定參數</w:t>
      </w:r>
      <w:r w:rsidR="00BE455C">
        <w:rPr>
          <w:rFonts w:ascii="新細明體" w:hAnsi="新細明體" w:cs="Arial Unicode MS" w:hint="eastAsia"/>
          <w:color w:val="215868"/>
          <w:lang w:eastAsia="zh-TW"/>
        </w:rPr>
        <w:t>(即索賠類別)</w:t>
      </w:r>
      <w:r w:rsidR="00C34FD4" w:rsidRPr="00DD4E0D">
        <w:rPr>
          <w:rFonts w:ascii="新細明體" w:hAnsi="新細明體" w:cs="Arial Unicode MS" w:hint="eastAsia"/>
          <w:color w:val="215868"/>
          <w:lang w:eastAsia="zh-TW"/>
        </w:rPr>
        <w:t>分組</w:t>
      </w:r>
    </w:p>
    <w:p w:rsidR="00BE455C" w:rsidRPr="00DD4E0D" w:rsidRDefault="00BE455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INSERT DTAGA111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E3805" w:rsidRPr="00DD4E0D" w:rsidTr="007D45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3805" w:rsidRPr="00DD4E0D" w:rsidRDefault="005E3805" w:rsidP="006C1DDA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3805" w:rsidRPr="00DD4E0D" w:rsidRDefault="005E3805" w:rsidP="00E14772">
            <w:pPr>
              <w:jc w:val="center"/>
              <w:rPr>
                <w:rFonts w:ascii="細明體" w:eastAsia="細明體" w:hAnsi="細明體" w:cs="Arial Unicode MS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hint="eastAsia"/>
                <w:b/>
                <w:bCs/>
                <w:color w:val="215868"/>
                <w:sz w:val="20"/>
              </w:rPr>
              <w:t>資料來源</w:t>
            </w:r>
          </w:p>
        </w:tc>
      </w:tr>
      <w:tr w:rsidR="005E3805" w:rsidRPr="00DD4E0D" w:rsidTr="007D45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3805" w:rsidRPr="00DD4E0D" w:rsidRDefault="005E3805" w:rsidP="006C1DDA">
            <w:pPr>
              <w:rPr>
                <w:rFonts w:ascii="Arial" w:hAnsi="Arial" w:cs="Arial" w:hint="eastAsia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3805" w:rsidRPr="00DD4E0D" w:rsidRDefault="005E3805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5E3805" w:rsidRPr="00DD4E0D" w:rsidTr="007D45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3805" w:rsidRPr="00DD4E0D" w:rsidRDefault="005E3805" w:rsidP="006C1DDA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3805" w:rsidRPr="00DD4E0D" w:rsidRDefault="0053379D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DTBGL001</w:t>
            </w:r>
            <w:r w:rsidR="005E3805"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.</w:t>
            </w:r>
            <w:r w:rsidR="0002285D"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規則類別</w:t>
            </w:r>
          </w:p>
        </w:tc>
      </w:tr>
      <w:tr w:rsidR="005E3805" w:rsidRPr="00DD4E0D" w:rsidTr="007D45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3805" w:rsidRPr="00DD4E0D" w:rsidRDefault="005E3805" w:rsidP="006C1DDA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3805" w:rsidRPr="00DD4E0D" w:rsidRDefault="0053379D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DTBGL001</w:t>
            </w:r>
            <w:r w:rsidR="005E3805"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.</w:t>
            </w:r>
            <w:r w:rsidR="00736DCD"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USER設定參數</w:t>
            </w:r>
          </w:p>
        </w:tc>
      </w:tr>
      <w:tr w:rsidR="005E3805" w:rsidRPr="00DD4E0D" w:rsidTr="007D45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E3805" w:rsidRPr="00DD4E0D" w:rsidRDefault="005E3805" w:rsidP="006C1DDA">
            <w:pPr>
              <w:rPr>
                <w:rFonts w:ascii="Arial" w:hAnsi="Arial" w:cs="Arial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3805" w:rsidRPr="00DD4E0D" w:rsidRDefault="0053379D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</w:t>
            </w:r>
            <w:r w:rsidR="005E3805"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.</w:t>
            </w:r>
            <w:r w:rsidR="00B25B5E"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USER填入參數</w:t>
            </w:r>
          </w:p>
        </w:tc>
      </w:tr>
    </w:tbl>
    <w:p w:rsidR="00D822E2" w:rsidRDefault="00D822E2" w:rsidP="00D822E2">
      <w:pPr>
        <w:pStyle w:val="Tabletext"/>
        <w:keepLines w:val="0"/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</w:p>
    <w:p w:rsidR="009D4160" w:rsidRPr="00D822E2" w:rsidRDefault="00D822E2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7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822E2">
        <w:rPr>
          <w:rFonts w:hint="eastAsia"/>
          <w:color w:val="215868"/>
          <w:kern w:val="2"/>
          <w:szCs w:val="24"/>
          <w:lang w:eastAsia="zh-TW"/>
        </w:rPr>
        <w:t>每個險</w:t>
      </w:r>
      <w:r w:rsidR="00891FD3">
        <w:rPr>
          <w:rFonts w:hint="eastAsia"/>
          <w:color w:val="215868"/>
          <w:kern w:val="2"/>
          <w:szCs w:val="24"/>
          <w:lang w:eastAsia="zh-TW"/>
        </w:rPr>
        <w:t>別</w:t>
      </w:r>
      <w:r w:rsidRPr="00D822E2">
        <w:rPr>
          <w:rFonts w:hint="eastAsia"/>
          <w:color w:val="215868"/>
          <w:kern w:val="2"/>
          <w:szCs w:val="24"/>
          <w:lang w:eastAsia="zh-TW"/>
        </w:rPr>
        <w:t>寫入一筆</w:t>
      </w:r>
      <w:r w:rsidRPr="00D822E2">
        <w:rPr>
          <w:color w:val="215868"/>
          <w:kern w:val="2"/>
          <w:szCs w:val="24"/>
          <w:lang w:eastAsia="zh-TW"/>
        </w:rPr>
        <w:t>義齒補助保險金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822E2" w:rsidRPr="00DD4E0D" w:rsidTr="005416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22E2" w:rsidRPr="00DD4E0D" w:rsidRDefault="00D822E2" w:rsidP="0054163C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22E2" w:rsidRPr="00DD4E0D" w:rsidRDefault="00D822E2" w:rsidP="0054163C">
            <w:pPr>
              <w:jc w:val="center"/>
              <w:rPr>
                <w:rFonts w:ascii="細明體" w:eastAsia="細明體" w:hAnsi="細明體" w:cs="Arial Unicode MS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hint="eastAsia"/>
                <w:b/>
                <w:bCs/>
                <w:color w:val="215868"/>
                <w:sz w:val="20"/>
              </w:rPr>
              <w:t>資料來源</w:t>
            </w:r>
          </w:p>
        </w:tc>
      </w:tr>
      <w:tr w:rsidR="00D822E2" w:rsidRPr="00DD4E0D" w:rsidTr="005416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22E2" w:rsidRPr="00DD4E0D" w:rsidRDefault="00D822E2" w:rsidP="0054163C">
            <w:pPr>
              <w:rPr>
                <w:rFonts w:ascii="Arial" w:hAnsi="Arial" w:cs="Arial" w:hint="eastAsia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22E2" w:rsidRPr="00DD4E0D" w:rsidRDefault="00D822E2" w:rsidP="0054163C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D822E2" w:rsidRPr="00DD4E0D" w:rsidTr="005416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22E2" w:rsidRPr="00DD4E0D" w:rsidRDefault="00D822E2" w:rsidP="0054163C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22E2" w:rsidRPr="00DD4E0D" w:rsidRDefault="00D822E2" w:rsidP="0054163C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BEEW</w:t>
            </w:r>
          </w:p>
        </w:tc>
      </w:tr>
      <w:tr w:rsidR="00D822E2" w:rsidRPr="00DD4E0D" w:rsidTr="005416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22E2" w:rsidRPr="00DD4E0D" w:rsidRDefault="00D822E2" w:rsidP="0054163C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22E2" w:rsidRPr="00DD4E0D" w:rsidRDefault="00D822E2" w:rsidP="0054163C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E</w:t>
            </w:r>
          </w:p>
        </w:tc>
      </w:tr>
      <w:tr w:rsidR="00D822E2" w:rsidRPr="00DD4E0D" w:rsidTr="0054163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22E2" w:rsidRPr="00DD4E0D" w:rsidRDefault="00D822E2" w:rsidP="0054163C">
            <w:pPr>
              <w:rPr>
                <w:rFonts w:ascii="Arial" w:hAnsi="Arial" w:cs="Arial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22E2" w:rsidRPr="00DD4E0D" w:rsidRDefault="00D822E2" w:rsidP="0054163C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3D2183">
              <w:rPr>
                <w:rFonts w:ascii="新細明體" w:hAnsi="新細明體" w:cs="Arial Unicode MS"/>
                <w:color w:val="215868"/>
                <w:kern w:val="0"/>
                <w:sz w:val="20"/>
                <w:szCs w:val="20"/>
              </w:rPr>
              <w:t>義齒補助保險金</w:t>
            </w:r>
          </w:p>
        </w:tc>
      </w:tr>
    </w:tbl>
    <w:p w:rsidR="006D353F" w:rsidRPr="00D822E2" w:rsidRDefault="006D353F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8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D822E2">
        <w:rPr>
          <w:rFonts w:hint="eastAsia"/>
          <w:color w:val="215868"/>
          <w:kern w:val="2"/>
          <w:szCs w:val="24"/>
          <w:lang w:eastAsia="zh-TW"/>
        </w:rPr>
        <w:t>每個險</w:t>
      </w:r>
      <w:r>
        <w:rPr>
          <w:rFonts w:hint="eastAsia"/>
          <w:color w:val="215868"/>
          <w:kern w:val="2"/>
          <w:szCs w:val="24"/>
          <w:lang w:eastAsia="zh-TW"/>
        </w:rPr>
        <w:t>別</w:t>
      </w:r>
      <w:r w:rsidRPr="00D822E2">
        <w:rPr>
          <w:rFonts w:hint="eastAsia"/>
          <w:color w:val="215868"/>
          <w:kern w:val="2"/>
          <w:szCs w:val="24"/>
          <w:lang w:eastAsia="zh-TW"/>
        </w:rPr>
        <w:t>寫入一筆</w:t>
      </w:r>
      <w:r w:rsidRPr="00AC3771">
        <w:rPr>
          <w:color w:val="215868"/>
          <w:kern w:val="2"/>
          <w:szCs w:val="24"/>
          <w:lang w:eastAsia="zh-TW"/>
        </w:rPr>
        <w:t>退還未到期保費</w:t>
      </w:r>
      <w:r>
        <w:rPr>
          <w:rFonts w:hint="eastAsia"/>
          <w:color w:val="215868"/>
          <w:kern w:val="2"/>
          <w:szCs w:val="24"/>
          <w:lang w:eastAsia="zh-TW"/>
        </w:rPr>
        <w:t>(</w:t>
      </w:r>
      <w:r w:rsidRPr="00AC3771">
        <w:rPr>
          <w:color w:val="215868"/>
          <w:kern w:val="2"/>
          <w:szCs w:val="24"/>
          <w:lang w:eastAsia="zh-TW"/>
        </w:rPr>
        <w:t>待轉送完成後就拿掉</w:t>
      </w:r>
      <w:r w:rsidRPr="00AC3771">
        <w:rPr>
          <w:rFonts w:hint="eastAsia"/>
          <w:color w:val="215868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353F" w:rsidRPr="00DD4E0D" w:rsidTr="00CE5CD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53F" w:rsidRPr="00DD4E0D" w:rsidRDefault="006D353F" w:rsidP="00CE5CDD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53F" w:rsidRPr="00DD4E0D" w:rsidRDefault="006D353F" w:rsidP="00CE5CDD">
            <w:pPr>
              <w:jc w:val="center"/>
              <w:rPr>
                <w:rFonts w:ascii="細明體" w:eastAsia="細明體" w:hAnsi="細明體" w:cs="Arial Unicode MS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hint="eastAsia"/>
                <w:b/>
                <w:bCs/>
                <w:color w:val="215868"/>
                <w:sz w:val="20"/>
              </w:rPr>
              <w:t>資料來源</w:t>
            </w:r>
          </w:p>
        </w:tc>
      </w:tr>
      <w:tr w:rsidR="006D353F" w:rsidRPr="00DD4E0D" w:rsidTr="00CE5CD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353F" w:rsidRPr="00DD4E0D" w:rsidRDefault="006D353F" w:rsidP="00CE5CDD">
            <w:pPr>
              <w:rPr>
                <w:rFonts w:ascii="Arial" w:hAnsi="Arial" w:cs="Arial" w:hint="eastAsia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53F" w:rsidRPr="00DD4E0D" w:rsidRDefault="006D353F" w:rsidP="00CE5CDD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6D353F" w:rsidRPr="00DD4E0D" w:rsidTr="00CE5CD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353F" w:rsidRPr="00DD4E0D" w:rsidRDefault="006D353F" w:rsidP="00CE5CDD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53F" w:rsidRPr="00DD4E0D" w:rsidRDefault="006D353F" w:rsidP="00CE5CDD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JAZ3</w:t>
            </w:r>
          </w:p>
        </w:tc>
      </w:tr>
      <w:tr w:rsidR="006D353F" w:rsidRPr="00DD4E0D" w:rsidTr="00CE5CD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353F" w:rsidRPr="00DD4E0D" w:rsidRDefault="006D353F" w:rsidP="00CE5CDD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53F" w:rsidRPr="00DD4E0D" w:rsidRDefault="006D353F" w:rsidP="00CE5CDD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A</w:t>
            </w:r>
          </w:p>
        </w:tc>
      </w:tr>
      <w:tr w:rsidR="006D353F" w:rsidRPr="00DD4E0D" w:rsidTr="00CE5CD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D353F" w:rsidRPr="00AC3771" w:rsidRDefault="006D353F" w:rsidP="00CE5CDD">
            <w:pPr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AC3771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353F" w:rsidRPr="00DD4E0D" w:rsidRDefault="006D353F" w:rsidP="00CE5CDD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AC3771">
              <w:rPr>
                <w:rFonts w:ascii="新細明體" w:hAnsi="新細明體" w:cs="Arial Unicode MS"/>
                <w:color w:val="215868"/>
                <w:sz w:val="20"/>
                <w:szCs w:val="20"/>
              </w:rPr>
              <w:t>退還未到期保費</w:t>
            </w:r>
          </w:p>
        </w:tc>
      </w:tr>
    </w:tbl>
    <w:p w:rsidR="00D822E2" w:rsidRDefault="00D822E2" w:rsidP="00633DA4">
      <w:pPr>
        <w:pStyle w:val="Tabletext"/>
        <w:keepLines w:val="0"/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</w:pPr>
    </w:p>
    <w:p w:rsidR="005E3805" w:rsidRPr="00DD4E0D" w:rsidRDefault="00633DA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09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每個險別</w:t>
      </w:r>
      <w:r>
        <w:rPr>
          <w:rFonts w:hint="eastAsia"/>
          <w:color w:val="215868"/>
          <w:kern w:val="2"/>
          <w:szCs w:val="24"/>
          <w:lang w:eastAsia="zh-TW"/>
        </w:rPr>
        <w:t>+</w:t>
      </w:r>
      <w:r>
        <w:rPr>
          <w:rFonts w:hint="eastAsia"/>
          <w:color w:val="215868"/>
          <w:kern w:val="2"/>
          <w:szCs w:val="24"/>
          <w:lang w:eastAsia="zh-TW"/>
        </w:rPr>
        <w:t>索賠類別</w:t>
      </w:r>
      <w:r w:rsidR="00D60A3F" w:rsidRPr="00DD4E0D">
        <w:rPr>
          <w:rFonts w:hint="eastAsia"/>
          <w:color w:val="215868"/>
          <w:kern w:val="2"/>
          <w:szCs w:val="24"/>
          <w:lang w:eastAsia="zh-TW"/>
        </w:rPr>
        <w:t>寫入</w:t>
      </w:r>
      <w:r w:rsidR="00D60A3F" w:rsidRPr="00DD4E0D">
        <w:rPr>
          <w:rFonts w:hint="eastAsia"/>
          <w:color w:val="215868"/>
          <w:kern w:val="2"/>
          <w:szCs w:val="24"/>
          <w:lang w:eastAsia="zh-TW"/>
        </w:rPr>
        <w:t>DTAGA111</w:t>
      </w:r>
      <w:r w:rsidR="009322D3" w:rsidRPr="00DD4E0D">
        <w:rPr>
          <w:rFonts w:hint="eastAsia"/>
          <w:color w:val="215868"/>
          <w:kern w:val="2"/>
          <w:szCs w:val="24"/>
          <w:lang w:eastAsia="zh-TW"/>
        </w:rPr>
        <w:t>一次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33C0F" w:rsidRPr="00DD4E0D" w:rsidTr="00633C0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cs="Arial Unicode MS" w:hint="eastAsia"/>
                <w:b/>
                <w:bCs/>
                <w:color w:val="215868"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細明體" w:eastAsia="細明體" w:hAnsi="細明體" w:cs="Arial Unicode MS"/>
                <w:b/>
                <w:bCs/>
                <w:color w:val="215868"/>
                <w:sz w:val="20"/>
              </w:rPr>
            </w:pPr>
            <w:r w:rsidRPr="00DD4E0D">
              <w:rPr>
                <w:rFonts w:ascii="細明體" w:eastAsia="細明體" w:hAnsi="細明體" w:hint="eastAsia"/>
                <w:b/>
                <w:bCs/>
                <w:color w:val="215868"/>
                <w:sz w:val="20"/>
              </w:rPr>
              <w:t>資料來源</w:t>
            </w:r>
          </w:p>
        </w:tc>
      </w:tr>
      <w:tr w:rsidR="00633C0F" w:rsidRPr="00DD4E0D" w:rsidTr="00633C0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Arial" w:hAnsi="Arial" w:cs="Arial" w:hint="eastAsia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633C0F" w:rsidRPr="00DD4E0D" w:rsidTr="00633C0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745863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/>
                <w:color w:val="215868"/>
                <w:sz w:val="20"/>
                <w:szCs w:val="20"/>
              </w:rPr>
              <w:t>CCW4</w:t>
            </w:r>
          </w:p>
        </w:tc>
      </w:tr>
      <w:tr w:rsidR="00633C0F" w:rsidRPr="00DD4E0D" w:rsidTr="00633C0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DTBGL001.USER設定參數</w:t>
            </w:r>
          </w:p>
        </w:tc>
      </w:tr>
      <w:tr w:rsidR="00633C0F" w:rsidRPr="00DD4E0D" w:rsidTr="00633C0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2D302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/>
                <w:color w:val="215868"/>
                <w:sz w:val="20"/>
                <w:szCs w:val="20"/>
              </w:rPr>
              <w:t>延滯息所得稅</w:t>
            </w:r>
          </w:p>
        </w:tc>
      </w:tr>
    </w:tbl>
    <w:p w:rsidR="00633C0F" w:rsidRPr="00DD4E0D" w:rsidRDefault="00633DA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cs="Arial Unicode MS" w:hint="eastAsia"/>
          <w:color w:val="215868"/>
          <w:kern w:val="2"/>
          <w:lang w:eastAsia="zh-TW"/>
        </w:rPr>
        <w:pPrChange w:id="910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每個險別</w:t>
      </w:r>
      <w:r>
        <w:rPr>
          <w:rFonts w:hint="eastAsia"/>
          <w:color w:val="215868"/>
          <w:kern w:val="2"/>
          <w:szCs w:val="24"/>
          <w:lang w:eastAsia="zh-TW"/>
        </w:rPr>
        <w:t>+</w:t>
      </w:r>
      <w:r>
        <w:rPr>
          <w:rFonts w:hint="eastAsia"/>
          <w:color w:val="215868"/>
          <w:kern w:val="2"/>
          <w:szCs w:val="24"/>
          <w:lang w:eastAsia="zh-TW"/>
        </w:rPr>
        <w:t>索賠類別</w:t>
      </w:r>
      <w:r w:rsidRPr="00DD4E0D">
        <w:rPr>
          <w:rFonts w:hint="eastAsia"/>
          <w:color w:val="215868"/>
          <w:kern w:val="2"/>
          <w:szCs w:val="24"/>
          <w:lang w:eastAsia="zh-TW"/>
        </w:rPr>
        <w:t>寫入</w:t>
      </w:r>
      <w:r w:rsidR="00150D36" w:rsidRPr="00DD4E0D">
        <w:rPr>
          <w:rFonts w:hint="eastAsia"/>
          <w:color w:val="215868"/>
          <w:kern w:val="2"/>
          <w:szCs w:val="24"/>
          <w:lang w:eastAsia="zh-TW"/>
        </w:rPr>
        <w:t>DTAGA111</w:t>
      </w:r>
      <w:r w:rsidR="00150D36" w:rsidRPr="00DD4E0D">
        <w:rPr>
          <w:rFonts w:hint="eastAsia"/>
          <w:color w:val="215868"/>
          <w:kern w:val="2"/>
          <w:szCs w:val="24"/>
          <w:lang w:eastAsia="zh-TW"/>
        </w:rPr>
        <w:t>一</w:t>
      </w:r>
      <w:r w:rsidR="009322D3" w:rsidRPr="00DD4E0D">
        <w:rPr>
          <w:rFonts w:hint="eastAsia"/>
          <w:color w:val="215868"/>
          <w:kern w:val="2"/>
          <w:szCs w:val="24"/>
          <w:lang w:eastAsia="zh-TW"/>
        </w:rPr>
        <w:t>次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資料來源</w:t>
            </w:r>
          </w:p>
        </w:tc>
      </w:tr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745863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/>
                <w:color w:val="215868"/>
                <w:sz w:val="20"/>
                <w:szCs w:val="20"/>
              </w:rPr>
              <w:t>DCZ1</w:t>
            </w:r>
          </w:p>
        </w:tc>
      </w:tr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DTBGL001.USER設定參數</w:t>
            </w:r>
          </w:p>
        </w:tc>
      </w:tr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2D302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/>
                <w:color w:val="215868"/>
                <w:sz w:val="20"/>
                <w:szCs w:val="20"/>
              </w:rPr>
              <w:t>延滯息</w:t>
            </w:r>
          </w:p>
        </w:tc>
      </w:tr>
    </w:tbl>
    <w:p w:rsidR="00633C0F" w:rsidRPr="00DD4E0D" w:rsidRDefault="00633DA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cs="Arial Unicode MS" w:hint="eastAsia"/>
          <w:color w:val="215868"/>
          <w:kern w:val="2"/>
          <w:lang w:eastAsia="zh-TW"/>
        </w:rPr>
        <w:pPrChange w:id="91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每個險別</w:t>
      </w:r>
      <w:r>
        <w:rPr>
          <w:rFonts w:hint="eastAsia"/>
          <w:color w:val="215868"/>
          <w:kern w:val="2"/>
          <w:szCs w:val="24"/>
          <w:lang w:eastAsia="zh-TW"/>
        </w:rPr>
        <w:t>+</w:t>
      </w:r>
      <w:r>
        <w:rPr>
          <w:rFonts w:hint="eastAsia"/>
          <w:color w:val="215868"/>
          <w:kern w:val="2"/>
          <w:szCs w:val="24"/>
          <w:lang w:eastAsia="zh-TW"/>
        </w:rPr>
        <w:t>索賠類別</w:t>
      </w:r>
      <w:r w:rsidRPr="00DD4E0D">
        <w:rPr>
          <w:rFonts w:hint="eastAsia"/>
          <w:color w:val="215868"/>
          <w:kern w:val="2"/>
          <w:szCs w:val="24"/>
          <w:lang w:eastAsia="zh-TW"/>
        </w:rPr>
        <w:t>寫入</w:t>
      </w:r>
      <w:r w:rsidR="00150D36" w:rsidRPr="00DD4E0D">
        <w:rPr>
          <w:rFonts w:hint="eastAsia"/>
          <w:color w:val="215868"/>
          <w:kern w:val="2"/>
          <w:szCs w:val="24"/>
          <w:lang w:eastAsia="zh-TW"/>
        </w:rPr>
        <w:t>DTAGA111</w:t>
      </w:r>
      <w:r w:rsidR="00150D36" w:rsidRPr="00DD4E0D">
        <w:rPr>
          <w:rFonts w:hint="eastAsia"/>
          <w:color w:val="215868"/>
          <w:kern w:val="2"/>
          <w:szCs w:val="24"/>
          <w:lang w:eastAsia="zh-TW"/>
        </w:rPr>
        <w:t>一</w:t>
      </w:r>
      <w:r w:rsidR="009322D3" w:rsidRPr="00DD4E0D">
        <w:rPr>
          <w:rFonts w:hint="eastAsia"/>
          <w:color w:val="215868"/>
          <w:kern w:val="2"/>
          <w:szCs w:val="24"/>
          <w:lang w:eastAsia="zh-TW"/>
        </w:rPr>
        <w:t>次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資料來源</w:t>
            </w:r>
          </w:p>
        </w:tc>
      </w:tr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745863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745863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/>
                <w:color w:val="215868"/>
                <w:sz w:val="20"/>
                <w:szCs w:val="20"/>
              </w:rPr>
              <w:t>GDXC</w:t>
            </w:r>
          </w:p>
        </w:tc>
      </w:tr>
      <w:tr w:rsidR="00DD4E0D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Arial" w:cs="Arial" w:hint="eastAsia"/>
                <w:color w:val="215868"/>
                <w:sz w:val="20"/>
              </w:rPr>
            </w:pPr>
            <w:r w:rsidRPr="00DD4E0D">
              <w:rPr>
                <w:rFonts w:ascii="Arial" w:cs="Arial" w:hint="eastAsia"/>
                <w:color w:val="215868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DTBGL001.USER設定參數</w:t>
            </w:r>
          </w:p>
        </w:tc>
      </w:tr>
      <w:tr w:rsidR="00DD4E0D" w:rsidRPr="00DD4E0D" w:rsidTr="006C1D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Arial" w:hAnsi="Arial" w:cs="Arial"/>
                <w:color w:val="215868"/>
                <w:sz w:val="20"/>
              </w:rPr>
            </w:pPr>
            <w:r w:rsidRPr="00DD4E0D">
              <w:rPr>
                <w:rFonts w:ascii="Arial" w:hAnsi="Arial" w:cs="Arial" w:hint="eastAsia"/>
                <w:color w:val="215868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2D302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color w:val="215868"/>
                <w:sz w:val="18"/>
                <w:szCs w:val="18"/>
              </w:rPr>
              <w:t>補收保費</w:t>
            </w:r>
          </w:p>
        </w:tc>
      </w:tr>
    </w:tbl>
    <w:p w:rsidR="00633C0F" w:rsidRPr="00DD4E0D" w:rsidRDefault="00633DA4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cs="Arial Unicode MS" w:hint="eastAsia"/>
          <w:color w:val="215868"/>
          <w:kern w:val="2"/>
          <w:lang w:eastAsia="zh-TW"/>
        </w:rPr>
        <w:pPrChange w:id="912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color w:val="215868"/>
          <w:kern w:val="2"/>
          <w:szCs w:val="24"/>
          <w:lang w:eastAsia="zh-TW"/>
        </w:rPr>
        <w:t>每個險別</w:t>
      </w:r>
      <w:r>
        <w:rPr>
          <w:rFonts w:hint="eastAsia"/>
          <w:color w:val="215868"/>
          <w:kern w:val="2"/>
          <w:szCs w:val="24"/>
          <w:lang w:eastAsia="zh-TW"/>
        </w:rPr>
        <w:t>+</w:t>
      </w:r>
      <w:r>
        <w:rPr>
          <w:rFonts w:hint="eastAsia"/>
          <w:color w:val="215868"/>
          <w:kern w:val="2"/>
          <w:szCs w:val="24"/>
          <w:lang w:eastAsia="zh-TW"/>
        </w:rPr>
        <w:t>索賠類別</w:t>
      </w:r>
      <w:r w:rsidRPr="00DD4E0D">
        <w:rPr>
          <w:rFonts w:hint="eastAsia"/>
          <w:color w:val="215868"/>
          <w:kern w:val="2"/>
          <w:szCs w:val="24"/>
          <w:lang w:eastAsia="zh-TW"/>
        </w:rPr>
        <w:t>寫入</w:t>
      </w:r>
      <w:r w:rsidR="008227E9" w:rsidRPr="00DD4E0D">
        <w:rPr>
          <w:rFonts w:hint="eastAsia"/>
          <w:color w:val="215868"/>
          <w:kern w:val="2"/>
          <w:szCs w:val="24"/>
          <w:lang w:eastAsia="zh-TW"/>
        </w:rPr>
        <w:t>DTAGA111</w:t>
      </w:r>
      <w:r w:rsidR="008227E9" w:rsidRPr="00DD4E0D">
        <w:rPr>
          <w:rFonts w:hint="eastAsia"/>
          <w:color w:val="215868"/>
          <w:kern w:val="2"/>
          <w:szCs w:val="24"/>
          <w:lang w:eastAsia="zh-TW"/>
        </w:rPr>
        <w:t>一</w:t>
      </w:r>
      <w:r w:rsidR="009322D3" w:rsidRPr="00DD4E0D">
        <w:rPr>
          <w:rFonts w:hint="eastAsia"/>
          <w:color w:val="215868"/>
          <w:kern w:val="2"/>
          <w:szCs w:val="24"/>
          <w:lang w:eastAsia="zh-TW"/>
        </w:rPr>
        <w:t>次</w:t>
      </w:r>
    </w:p>
    <w:p w:rsidR="00542421" w:rsidRPr="00DD4E0D" w:rsidRDefault="00542421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cs="Arial Unicode MS" w:hint="eastAsia"/>
          <w:color w:val="215868"/>
          <w:kern w:val="2"/>
          <w:lang w:eastAsia="zh-TW"/>
        </w:rPr>
        <w:pPrChange w:id="91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DD4E0D">
        <w:rPr>
          <w:rFonts w:hint="eastAsia"/>
          <w:color w:val="215868"/>
          <w:kern w:val="2"/>
          <w:szCs w:val="24"/>
          <w:lang w:eastAsia="zh-TW"/>
        </w:rPr>
        <w:t>IF</w:t>
      </w:r>
      <w:r w:rsidRPr="00DD4E0D">
        <w:rPr>
          <w:rFonts w:hint="eastAsia"/>
          <w:color w:val="215868"/>
          <w:kern w:val="2"/>
          <w:szCs w:val="24"/>
          <w:lang w:eastAsia="zh-TW"/>
        </w:rPr>
        <w:t>索賠類別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= </w:t>
      </w:r>
      <w:r w:rsidRPr="00DD4E0D">
        <w:rPr>
          <w:color w:val="215868"/>
          <w:kern w:val="2"/>
          <w:szCs w:val="24"/>
          <w:lang w:eastAsia="zh-TW"/>
        </w:rPr>
        <w:t>“</w:t>
      </w:r>
      <w:r w:rsidRPr="00DD4E0D">
        <w:rPr>
          <w:rFonts w:hint="eastAsia"/>
          <w:color w:val="215868"/>
          <w:kern w:val="2"/>
          <w:szCs w:val="24"/>
          <w:lang w:eastAsia="zh-TW"/>
        </w:rPr>
        <w:t>A</w:t>
      </w:r>
      <w:r w:rsidRPr="00DD4E0D">
        <w:rPr>
          <w:color w:val="215868"/>
          <w:kern w:val="2"/>
          <w:szCs w:val="24"/>
          <w:lang w:eastAsia="zh-TW"/>
        </w:rPr>
        <w:t>”</w:t>
      </w:r>
      <w:r w:rsidRPr="00DD4E0D">
        <w:rPr>
          <w:rFonts w:hint="eastAsia"/>
          <w:color w:val="215868"/>
          <w:kern w:val="2"/>
          <w:szCs w:val="24"/>
          <w:lang w:eastAsia="zh-TW"/>
        </w:rPr>
        <w:t xml:space="preserve"> or</w:t>
      </w:r>
      <w:r w:rsidRPr="00DD4E0D">
        <w:rPr>
          <w:color w:val="215868"/>
          <w:kern w:val="2"/>
          <w:szCs w:val="24"/>
          <w:lang w:eastAsia="zh-TW"/>
        </w:rPr>
        <w:t>”</w:t>
      </w:r>
      <w:r w:rsidRPr="00DD4E0D">
        <w:rPr>
          <w:rFonts w:hint="eastAsia"/>
          <w:color w:val="215868"/>
          <w:kern w:val="2"/>
          <w:szCs w:val="24"/>
          <w:lang w:eastAsia="zh-TW"/>
        </w:rPr>
        <w:t>K</w:t>
      </w:r>
      <w:r w:rsidRPr="00DD4E0D">
        <w:rPr>
          <w:color w:val="215868"/>
          <w:kern w:val="2"/>
          <w:szCs w:val="24"/>
          <w:lang w:eastAsia="zh-TW"/>
        </w:rPr>
        <w:t>”</w:t>
      </w:r>
      <w:r w:rsidRPr="00DD4E0D">
        <w:rPr>
          <w:rFonts w:hint="eastAsia"/>
          <w:color w:val="215868"/>
          <w:kern w:val="2"/>
          <w:szCs w:val="24"/>
          <w:lang w:eastAsia="zh-TW"/>
        </w:rPr>
        <w:t>才寫入</w:t>
      </w:r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76039" w:rsidRPr="00DD4E0D" w:rsidTr="0054242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jc w:val="center"/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資料來源</w:t>
            </w:r>
          </w:p>
        </w:tc>
      </w:tr>
      <w:tr w:rsidR="00E76039" w:rsidRPr="00DD4E0D" w:rsidTr="0054242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DTBGL002.險別代號</w:t>
            </w:r>
          </w:p>
        </w:tc>
      </w:tr>
      <w:tr w:rsidR="00E76039" w:rsidRPr="00DD4E0D" w:rsidTr="002F779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E76039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/>
                <w:color w:val="215868"/>
                <w:sz w:val="20"/>
                <w:szCs w:val="20"/>
              </w:rPr>
              <w:t>CBW2</w:t>
            </w:r>
          </w:p>
        </w:tc>
      </w:tr>
      <w:tr w:rsidR="00E76039" w:rsidRPr="00DD4E0D" w:rsidTr="002F7795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633C0F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DTBGL001.USER設定參數</w:t>
            </w:r>
          </w:p>
        </w:tc>
      </w:tr>
      <w:tr w:rsidR="00E76039" w:rsidRPr="00DD4E0D" w:rsidTr="002F7795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3C0F" w:rsidRPr="00DD4E0D" w:rsidRDefault="00633C0F" w:rsidP="006C1DDA">
            <w:pPr>
              <w:rPr>
                <w:rFonts w:ascii="新細明體" w:hAnsi="新細明體" w:cs="Arial Unicode MS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33C0F" w:rsidRPr="00DD4E0D" w:rsidRDefault="00CD2B19" w:rsidP="006C1DDA">
            <w:pPr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</w:pPr>
            <w:r w:rsidRPr="00DD4E0D">
              <w:rPr>
                <w:rFonts w:ascii="新細明體" w:hAnsi="新細明體" w:cs="Arial Unicode MS" w:hint="eastAsia"/>
                <w:color w:val="215868"/>
                <w:sz w:val="20"/>
                <w:szCs w:val="20"/>
              </w:rPr>
              <w:t>印花稅</w:t>
            </w:r>
          </w:p>
        </w:tc>
      </w:tr>
    </w:tbl>
    <w:p w:rsidR="009B0572" w:rsidRPr="00C26CDC" w:rsidRDefault="009B0572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215868"/>
          <w:kern w:val="2"/>
          <w:szCs w:val="24"/>
          <w:lang w:eastAsia="zh-TW"/>
        </w:rPr>
        <w:pPrChange w:id="91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C26CDC">
        <w:rPr>
          <w:rFonts w:hint="eastAsia"/>
          <w:color w:val="215868"/>
          <w:kern w:val="2"/>
          <w:szCs w:val="24"/>
          <w:lang w:eastAsia="zh-TW"/>
        </w:rPr>
        <w:t>回到</w:t>
      </w:r>
      <w:r w:rsidRPr="00C26CDC">
        <w:rPr>
          <w:rFonts w:hint="eastAsia"/>
          <w:color w:val="215868"/>
          <w:kern w:val="2"/>
          <w:szCs w:val="24"/>
          <w:lang w:eastAsia="zh-TW"/>
        </w:rPr>
        <w:t>STEP 22.2</w:t>
      </w:r>
      <w:r w:rsidRPr="00C26CDC">
        <w:rPr>
          <w:rFonts w:hint="eastAsia"/>
          <w:color w:val="215868"/>
          <w:kern w:val="2"/>
          <w:szCs w:val="24"/>
          <w:lang w:eastAsia="zh-TW"/>
        </w:rPr>
        <w:t>，讀下一筆資料</w:t>
      </w:r>
    </w:p>
    <w:p w:rsidR="001226F0" w:rsidRPr="00A600D9" w:rsidRDefault="001226F0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szCs w:val="24"/>
          <w:lang w:eastAsia="zh-TW"/>
        </w:rPr>
        <w:pPrChange w:id="915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產生個險定於</w:t>
      </w:r>
      <w:r w:rsidRPr="00A600D9">
        <w:rPr>
          <w:rFonts w:hint="eastAsia"/>
          <w:kern w:val="2"/>
          <w:szCs w:val="24"/>
          <w:lang w:eastAsia="zh-TW"/>
        </w:rPr>
        <w:t>BG</w:t>
      </w:r>
      <w:r w:rsidRPr="00A600D9">
        <w:rPr>
          <w:rFonts w:hint="eastAsia"/>
          <w:kern w:val="2"/>
          <w:szCs w:val="24"/>
          <w:lang w:eastAsia="zh-TW"/>
        </w:rPr>
        <w:t>規則的保險金名稱：</w:t>
      </w:r>
    </w:p>
    <w:p w:rsidR="00BA5E2C" w:rsidRPr="00A600D9" w:rsidRDefault="00BA5E2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1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讀取團險商品規則對照檔及規則設定檔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lang w:eastAsia="zh-TW"/>
        </w:rPr>
        <w:pPrChange w:id="91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 xml:space="preserve">READ </w:t>
      </w:r>
      <w:r w:rsidRPr="00A600D9">
        <w:rPr>
          <w:kern w:val="2"/>
          <w:szCs w:val="24"/>
          <w:lang w:eastAsia="zh-TW"/>
        </w:rPr>
        <w:t>DTBGL002</w:t>
      </w:r>
      <w:r w:rsidRPr="00A600D9">
        <w:rPr>
          <w:rFonts w:hint="eastAsia"/>
          <w:kern w:val="2"/>
          <w:szCs w:val="24"/>
          <w:lang w:eastAsia="zh-TW"/>
        </w:rPr>
        <w:t>(</w:t>
      </w:r>
      <w:r w:rsidRPr="00A600D9">
        <w:rPr>
          <w:kern w:val="2"/>
          <w:szCs w:val="24"/>
          <w:lang w:eastAsia="zh-TW"/>
        </w:rPr>
        <w:t>商品規則對照檔</w:t>
      </w:r>
      <w:r w:rsidRPr="00A600D9">
        <w:rPr>
          <w:rFonts w:hint="eastAsia"/>
          <w:kern w:val="2"/>
          <w:szCs w:val="24"/>
          <w:lang w:eastAsia="zh-TW"/>
        </w:rPr>
        <w:t>)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1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 xml:space="preserve">INNER JOIN </w:t>
      </w:r>
      <w:r w:rsidRPr="00A600D9">
        <w:rPr>
          <w:kern w:val="2"/>
          <w:szCs w:val="24"/>
          <w:lang w:eastAsia="zh-TW"/>
        </w:rPr>
        <w:t>DTBGL001</w:t>
      </w:r>
      <w:r w:rsidRPr="00A600D9">
        <w:rPr>
          <w:rFonts w:hint="eastAsia"/>
          <w:kern w:val="2"/>
          <w:szCs w:val="24"/>
          <w:lang w:eastAsia="zh-TW"/>
        </w:rPr>
        <w:t>(</w:t>
      </w:r>
      <w:r w:rsidRPr="00A600D9">
        <w:rPr>
          <w:kern w:val="2"/>
          <w:szCs w:val="24"/>
          <w:lang w:eastAsia="zh-TW"/>
        </w:rPr>
        <w:t>規則設定檔</w:t>
      </w:r>
      <w:r w:rsidRPr="00A600D9">
        <w:rPr>
          <w:rFonts w:hint="eastAsia"/>
          <w:kern w:val="2"/>
          <w:szCs w:val="24"/>
          <w:lang w:eastAsia="zh-TW"/>
        </w:rPr>
        <w:t>)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1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 xml:space="preserve">   ON DTBGL002.</w:t>
      </w:r>
      <w:r w:rsidRPr="00A600D9">
        <w:rPr>
          <w:rFonts w:hint="eastAsia"/>
          <w:kern w:val="2"/>
          <w:szCs w:val="24"/>
          <w:lang w:eastAsia="zh-TW"/>
        </w:rPr>
        <w:t>規則代號</w:t>
      </w:r>
      <w:r w:rsidRPr="00A600D9">
        <w:rPr>
          <w:rFonts w:hint="eastAsia"/>
          <w:kern w:val="2"/>
          <w:szCs w:val="24"/>
          <w:lang w:eastAsia="zh-TW"/>
        </w:rPr>
        <w:t>(ROLE_ID) = DTBGL001.</w:t>
      </w:r>
      <w:r w:rsidRPr="00A600D9">
        <w:rPr>
          <w:rFonts w:hint="eastAsia"/>
          <w:kern w:val="2"/>
          <w:szCs w:val="24"/>
          <w:lang w:eastAsia="zh-TW"/>
        </w:rPr>
        <w:t>規則代號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0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kern w:val="2"/>
          <w:szCs w:val="24"/>
          <w:lang w:eastAsia="zh-TW"/>
        </w:rPr>
        <w:t xml:space="preserve">WHERE </w:t>
      </w:r>
      <w:r w:rsidRPr="00A600D9">
        <w:rPr>
          <w:rFonts w:hint="eastAsia"/>
          <w:kern w:val="2"/>
          <w:szCs w:val="24"/>
          <w:lang w:eastAsia="zh-TW"/>
        </w:rPr>
        <w:t>DTBGL001</w:t>
      </w:r>
      <w:r w:rsidRPr="00A600D9">
        <w:rPr>
          <w:kern w:val="2"/>
          <w:szCs w:val="24"/>
          <w:lang w:eastAsia="zh-TW"/>
        </w:rPr>
        <w:t>.</w:t>
      </w:r>
      <w:r w:rsidRPr="00A600D9">
        <w:rPr>
          <w:rFonts w:hint="eastAsia"/>
          <w:kern w:val="2"/>
          <w:szCs w:val="24"/>
          <w:lang w:eastAsia="zh-TW"/>
        </w:rPr>
        <w:t>系統別</w:t>
      </w:r>
      <w:r w:rsidRPr="00A600D9">
        <w:rPr>
          <w:rFonts w:hint="eastAsia"/>
          <w:kern w:val="2"/>
          <w:szCs w:val="24"/>
          <w:lang w:eastAsia="zh-TW"/>
        </w:rPr>
        <w:t>(</w:t>
      </w:r>
      <w:r w:rsidRPr="00A600D9">
        <w:rPr>
          <w:kern w:val="2"/>
          <w:szCs w:val="24"/>
          <w:lang w:eastAsia="zh-TW"/>
        </w:rPr>
        <w:t>SYS_CODE</w:t>
      </w:r>
      <w:r w:rsidRPr="00A600D9">
        <w:rPr>
          <w:rFonts w:hint="eastAsia"/>
          <w:kern w:val="2"/>
          <w:szCs w:val="24"/>
          <w:lang w:eastAsia="zh-TW"/>
        </w:rPr>
        <w:t xml:space="preserve">) </w:t>
      </w:r>
      <w:r w:rsidRPr="00A600D9">
        <w:rPr>
          <w:kern w:val="2"/>
          <w:szCs w:val="24"/>
          <w:lang w:eastAsia="zh-TW"/>
        </w:rPr>
        <w:t>=</w:t>
      </w:r>
      <w:r w:rsidRPr="00A600D9">
        <w:rPr>
          <w:rFonts w:hint="eastAsia"/>
          <w:kern w:val="2"/>
          <w:szCs w:val="24"/>
          <w:lang w:eastAsia="zh-TW"/>
        </w:rPr>
        <w:t xml:space="preserve"> </w:t>
      </w:r>
      <w:r w:rsidRPr="00A600D9">
        <w:rPr>
          <w:kern w:val="2"/>
          <w:szCs w:val="24"/>
          <w:lang w:eastAsia="zh-TW"/>
        </w:rPr>
        <w:t>'</w:t>
      </w:r>
      <w:r w:rsidR="00977E07">
        <w:rPr>
          <w:kern w:val="2"/>
          <w:szCs w:val="24"/>
          <w:lang w:eastAsia="zh-TW"/>
        </w:rPr>
        <w:t>AA</w:t>
      </w:r>
      <w:r w:rsidRPr="00A600D9">
        <w:rPr>
          <w:kern w:val="2"/>
          <w:szCs w:val="24"/>
          <w:lang w:eastAsia="zh-TW"/>
        </w:rPr>
        <w:t xml:space="preserve">' 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 xml:space="preserve">  </w:t>
      </w:r>
      <w:r w:rsidRPr="00A600D9">
        <w:rPr>
          <w:kern w:val="2"/>
          <w:szCs w:val="24"/>
          <w:lang w:eastAsia="zh-TW"/>
        </w:rPr>
        <w:t xml:space="preserve">AND </w:t>
      </w:r>
      <w:r w:rsidRPr="00A600D9">
        <w:rPr>
          <w:rFonts w:hint="eastAsia"/>
          <w:kern w:val="2"/>
          <w:szCs w:val="24"/>
          <w:lang w:eastAsia="zh-TW"/>
        </w:rPr>
        <w:t>DTBGL001</w:t>
      </w:r>
      <w:r w:rsidRPr="00A600D9">
        <w:rPr>
          <w:kern w:val="2"/>
          <w:szCs w:val="24"/>
          <w:lang w:eastAsia="zh-TW"/>
        </w:rPr>
        <w:t>.</w:t>
      </w:r>
      <w:r w:rsidRPr="00A600D9">
        <w:rPr>
          <w:rFonts w:hint="eastAsia"/>
          <w:kern w:val="2"/>
          <w:szCs w:val="24"/>
          <w:lang w:eastAsia="zh-TW"/>
        </w:rPr>
        <w:t>次系統別</w:t>
      </w:r>
      <w:r w:rsidRPr="00A600D9">
        <w:rPr>
          <w:rFonts w:hint="eastAsia"/>
          <w:kern w:val="2"/>
          <w:szCs w:val="24"/>
          <w:lang w:eastAsia="zh-TW"/>
        </w:rPr>
        <w:t>(</w:t>
      </w:r>
      <w:r w:rsidRPr="00A600D9">
        <w:rPr>
          <w:kern w:val="2"/>
          <w:szCs w:val="24"/>
          <w:lang w:eastAsia="zh-TW"/>
        </w:rPr>
        <w:t>SUB_SYS_CODE</w:t>
      </w:r>
      <w:r w:rsidRPr="00A600D9">
        <w:rPr>
          <w:rFonts w:hint="eastAsia"/>
          <w:kern w:val="2"/>
          <w:szCs w:val="24"/>
          <w:lang w:eastAsia="zh-TW"/>
        </w:rPr>
        <w:t xml:space="preserve">) </w:t>
      </w:r>
      <w:r w:rsidRPr="00A600D9">
        <w:rPr>
          <w:kern w:val="2"/>
          <w:szCs w:val="24"/>
          <w:lang w:eastAsia="zh-TW"/>
        </w:rPr>
        <w:t>=</w:t>
      </w:r>
      <w:r w:rsidRPr="00A600D9">
        <w:rPr>
          <w:rFonts w:hint="eastAsia"/>
          <w:kern w:val="2"/>
          <w:szCs w:val="24"/>
          <w:lang w:eastAsia="zh-TW"/>
        </w:rPr>
        <w:t xml:space="preserve"> </w:t>
      </w:r>
      <w:r w:rsidRPr="00A600D9">
        <w:rPr>
          <w:kern w:val="2"/>
          <w:szCs w:val="24"/>
          <w:lang w:eastAsia="zh-TW"/>
        </w:rPr>
        <w:t xml:space="preserve">'E0' 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2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 xml:space="preserve">  </w:t>
      </w:r>
      <w:r w:rsidRPr="00A600D9">
        <w:rPr>
          <w:kern w:val="2"/>
          <w:szCs w:val="24"/>
          <w:lang w:eastAsia="zh-TW"/>
        </w:rPr>
        <w:t xml:space="preserve">AND </w:t>
      </w:r>
      <w:r w:rsidRPr="00A600D9">
        <w:rPr>
          <w:rFonts w:hint="eastAsia"/>
          <w:kern w:val="2"/>
          <w:szCs w:val="24"/>
          <w:lang w:eastAsia="zh-TW"/>
        </w:rPr>
        <w:t>DTBGL001</w:t>
      </w:r>
      <w:r w:rsidRPr="00A600D9">
        <w:rPr>
          <w:kern w:val="2"/>
          <w:szCs w:val="24"/>
          <w:lang w:eastAsia="zh-TW"/>
        </w:rPr>
        <w:t>.</w:t>
      </w:r>
      <w:r w:rsidRPr="00A600D9">
        <w:rPr>
          <w:rFonts w:hint="eastAsia"/>
          <w:kern w:val="2"/>
          <w:szCs w:val="24"/>
          <w:lang w:eastAsia="zh-TW"/>
        </w:rPr>
        <w:t>規則屬性</w:t>
      </w:r>
      <w:r w:rsidRPr="00A600D9">
        <w:rPr>
          <w:rFonts w:hint="eastAsia"/>
          <w:kern w:val="2"/>
          <w:szCs w:val="24"/>
          <w:lang w:eastAsia="zh-TW"/>
        </w:rPr>
        <w:t>(</w:t>
      </w:r>
      <w:r w:rsidRPr="00A600D9">
        <w:rPr>
          <w:kern w:val="2"/>
          <w:szCs w:val="24"/>
          <w:lang w:eastAsia="zh-TW"/>
        </w:rPr>
        <w:t>RULE_ATTR</w:t>
      </w:r>
      <w:r w:rsidRPr="00A600D9">
        <w:rPr>
          <w:rFonts w:hint="eastAsia"/>
          <w:kern w:val="2"/>
          <w:szCs w:val="24"/>
          <w:lang w:eastAsia="zh-TW"/>
        </w:rPr>
        <w:t xml:space="preserve">) </w:t>
      </w:r>
      <w:r w:rsidRPr="00A600D9">
        <w:rPr>
          <w:kern w:val="2"/>
          <w:szCs w:val="24"/>
          <w:lang w:eastAsia="zh-TW"/>
        </w:rPr>
        <w:t>=</w:t>
      </w:r>
      <w:r w:rsidRPr="00A600D9">
        <w:rPr>
          <w:rFonts w:hint="eastAsia"/>
          <w:kern w:val="2"/>
          <w:szCs w:val="24"/>
          <w:lang w:eastAsia="zh-TW"/>
        </w:rPr>
        <w:t xml:space="preserve"> </w:t>
      </w:r>
      <w:r w:rsidRPr="00A600D9">
        <w:rPr>
          <w:kern w:val="2"/>
          <w:szCs w:val="24"/>
          <w:lang w:eastAsia="zh-TW"/>
        </w:rPr>
        <w:t xml:space="preserve">'0' 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 xml:space="preserve">  </w:t>
      </w:r>
      <w:r w:rsidRPr="00A600D9">
        <w:rPr>
          <w:kern w:val="2"/>
          <w:szCs w:val="24"/>
          <w:lang w:eastAsia="zh-TW"/>
        </w:rPr>
        <w:t xml:space="preserve">AND </w:t>
      </w:r>
      <w:r w:rsidRPr="00A600D9">
        <w:rPr>
          <w:rFonts w:hint="eastAsia"/>
          <w:kern w:val="2"/>
          <w:szCs w:val="24"/>
          <w:lang w:eastAsia="zh-TW"/>
        </w:rPr>
        <w:t>DTBGL001</w:t>
      </w:r>
      <w:r w:rsidRPr="00A600D9">
        <w:rPr>
          <w:kern w:val="2"/>
          <w:szCs w:val="24"/>
          <w:lang w:eastAsia="zh-TW"/>
        </w:rPr>
        <w:t>.</w:t>
      </w:r>
      <w:r w:rsidRPr="00A600D9">
        <w:rPr>
          <w:rFonts w:hint="eastAsia"/>
          <w:kern w:val="2"/>
          <w:szCs w:val="24"/>
          <w:lang w:eastAsia="zh-TW"/>
        </w:rPr>
        <w:t>使用狀態</w:t>
      </w:r>
      <w:r w:rsidRPr="00A600D9">
        <w:rPr>
          <w:rFonts w:hint="eastAsia"/>
          <w:kern w:val="2"/>
          <w:szCs w:val="24"/>
          <w:lang w:eastAsia="zh-TW"/>
        </w:rPr>
        <w:t>(</w:t>
      </w:r>
      <w:r w:rsidRPr="00A600D9">
        <w:rPr>
          <w:kern w:val="2"/>
          <w:szCs w:val="24"/>
          <w:lang w:eastAsia="zh-TW"/>
        </w:rPr>
        <w:t>RULE_STS</w:t>
      </w:r>
      <w:r w:rsidRPr="00A600D9">
        <w:rPr>
          <w:rFonts w:hint="eastAsia"/>
          <w:kern w:val="2"/>
          <w:szCs w:val="24"/>
          <w:lang w:eastAsia="zh-TW"/>
        </w:rPr>
        <w:t xml:space="preserve">) </w:t>
      </w:r>
      <w:r w:rsidRPr="00A600D9">
        <w:rPr>
          <w:kern w:val="2"/>
          <w:szCs w:val="24"/>
          <w:lang w:eastAsia="zh-TW"/>
        </w:rPr>
        <w:t>=</w:t>
      </w:r>
      <w:r w:rsidRPr="00A600D9">
        <w:rPr>
          <w:rFonts w:hint="eastAsia"/>
          <w:kern w:val="2"/>
          <w:szCs w:val="24"/>
          <w:lang w:eastAsia="zh-TW"/>
        </w:rPr>
        <w:t xml:space="preserve"> </w:t>
      </w:r>
      <w:r w:rsidRPr="00A600D9">
        <w:rPr>
          <w:kern w:val="2"/>
          <w:szCs w:val="24"/>
          <w:lang w:eastAsia="zh-TW"/>
        </w:rPr>
        <w:t>'Y'</w:t>
      </w:r>
    </w:p>
    <w:p w:rsidR="00BE6C34" w:rsidRDefault="00BE6C34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szCs w:val="24"/>
          <w:lang w:eastAsia="zh-TW"/>
        </w:rPr>
        <w:pPrChange w:id="92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LEFT JOIN DBAG.DTAGA101(</w:t>
      </w:r>
      <w:r>
        <w:rPr>
          <w:rFonts w:hint="eastAsia"/>
          <w:kern w:val="2"/>
          <w:szCs w:val="24"/>
          <w:lang w:eastAsia="zh-TW"/>
        </w:rPr>
        <w:t>身故全殘商品屬性</w:t>
      </w:r>
      <w:r>
        <w:rPr>
          <w:rFonts w:hint="eastAsia"/>
          <w:kern w:val="2"/>
          <w:szCs w:val="24"/>
          <w:lang w:eastAsia="zh-TW"/>
        </w:rPr>
        <w:t>)</w:t>
      </w:r>
    </w:p>
    <w:p w:rsidR="00BE6C34" w:rsidRDefault="00BE6C34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szCs w:val="24"/>
          <w:lang w:eastAsia="zh-TW"/>
        </w:rPr>
        <w:pPrChange w:id="925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kern w:val="2"/>
          <w:szCs w:val="24"/>
          <w:lang w:eastAsia="zh-TW"/>
        </w:rPr>
        <w:t>ON DTBGL002.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DTAGA101.</w:t>
      </w:r>
      <w:r>
        <w:rPr>
          <w:rFonts w:hint="eastAsia"/>
          <w:kern w:val="2"/>
          <w:szCs w:val="24"/>
          <w:lang w:eastAsia="zh-TW"/>
        </w:rPr>
        <w:t>險別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UNION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READ DTAGA111_T(</w:t>
      </w:r>
      <w:r w:rsidRPr="00A600D9">
        <w:rPr>
          <w:rFonts w:hint="eastAsia"/>
          <w:kern w:val="2"/>
          <w:szCs w:val="24"/>
          <w:lang w:eastAsia="zh-TW"/>
        </w:rPr>
        <w:t>應換約商品新增保險金代號</w:t>
      </w:r>
      <w:r w:rsidRPr="00A600D9">
        <w:rPr>
          <w:rFonts w:hint="eastAsia"/>
          <w:kern w:val="2"/>
          <w:szCs w:val="24"/>
          <w:lang w:eastAsia="zh-TW"/>
        </w:rPr>
        <w:t>)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取得資料有重覆時，以</w:t>
      </w:r>
      <w:r w:rsidRPr="00A600D9">
        <w:rPr>
          <w:kern w:val="2"/>
          <w:szCs w:val="24"/>
          <w:lang w:eastAsia="zh-TW"/>
        </w:rPr>
        <w:t>DTBGL00</w:t>
      </w:r>
      <w:r w:rsidRPr="00A600D9">
        <w:rPr>
          <w:rFonts w:hint="eastAsia"/>
          <w:kern w:val="2"/>
          <w:szCs w:val="24"/>
          <w:lang w:eastAsia="zh-TW"/>
        </w:rPr>
        <w:t xml:space="preserve">1. </w:t>
      </w:r>
      <w:r w:rsidRPr="00A600D9">
        <w:rPr>
          <w:kern w:val="2"/>
          <w:szCs w:val="24"/>
          <w:lang w:eastAsia="zh-TW"/>
        </w:rPr>
        <w:t>DTBGL002</w:t>
      </w:r>
      <w:r w:rsidRPr="00A600D9">
        <w:rPr>
          <w:rFonts w:hint="eastAsia"/>
          <w:kern w:val="2"/>
          <w:szCs w:val="24"/>
          <w:lang w:eastAsia="zh-TW"/>
        </w:rPr>
        <w:t>資料為主。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2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IF NOT FND</w:t>
      </w:r>
    </w:p>
    <w:p w:rsidR="00BA5E2C" w:rsidRPr="00A600D9" w:rsidRDefault="006F32D7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30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kern w:val="2"/>
          <w:szCs w:val="24"/>
          <w:lang w:eastAsia="zh-TW"/>
        </w:rPr>
        <w:t>視為正常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31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ELSE</w:t>
      </w:r>
    </w:p>
    <w:p w:rsidR="00BA5E2C" w:rsidRPr="00A600D9" w:rsidRDefault="00BA5E2C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32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查詢結果為多筆，則以下寫入</w:t>
      </w:r>
      <w:r w:rsidRPr="00A600D9">
        <w:rPr>
          <w:rFonts w:hint="eastAsia"/>
          <w:kern w:val="2"/>
          <w:szCs w:val="24"/>
          <w:lang w:eastAsia="zh-TW"/>
        </w:rPr>
        <w:t>DTAGA111</w:t>
      </w:r>
      <w:r w:rsidRPr="00A600D9">
        <w:rPr>
          <w:rFonts w:hint="eastAsia"/>
          <w:kern w:val="2"/>
          <w:szCs w:val="24"/>
          <w:lang w:eastAsia="zh-TW"/>
        </w:rPr>
        <w:t>也寫入多筆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33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END IF</w:t>
      </w:r>
    </w:p>
    <w:p w:rsidR="00BA5E2C" w:rsidRPr="00A600D9" w:rsidRDefault="00BA5E2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cs="Arial Unicode MS" w:hint="eastAsia"/>
          <w:lang w:eastAsia="zh-TW"/>
        </w:rPr>
        <w:pPrChange w:id="934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根據</w:t>
      </w:r>
      <w:r w:rsidRPr="00A600D9">
        <w:rPr>
          <w:rFonts w:ascii="新細明體" w:hAnsi="新細明體" w:cs="Arial Unicode MS" w:hint="eastAsia"/>
          <w:lang w:eastAsia="zh-TW"/>
        </w:rPr>
        <w:t>DTBGL001之險別及USER設定參數(即索賠類別)分組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3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INSERT DTAGA111</w:t>
      </w:r>
    </w:p>
    <w:tbl>
      <w:tblPr>
        <w:tblW w:w="5940" w:type="dxa"/>
        <w:tblInd w:w="15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 w:rsidRPr="00A600D9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A600D9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Arial" w:hAnsi="Arial" w:cs="Arial" w:hint="eastAsia"/>
                <w:sz w:val="20"/>
              </w:rPr>
            </w:pPr>
            <w:r w:rsidRPr="00A600D9">
              <w:rPr>
                <w:rFonts w:ascii="Arial" w:hAnsi="Arial" w:cs="Arial" w:hint="eastAsia"/>
                <w:sz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DTBGL002.險別代號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Arial" w:cs="Arial" w:hint="eastAsia"/>
                <w:sz w:val="20"/>
              </w:rPr>
            </w:pPr>
            <w:r w:rsidRPr="00A600D9">
              <w:rPr>
                <w:rFonts w:ascii="Arial" w:cs="Arial" w:hint="eastAsia"/>
                <w:sz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DTBGL001.規則類別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Arial" w:cs="Arial" w:hint="eastAsia"/>
                <w:sz w:val="20"/>
              </w:rPr>
            </w:pPr>
            <w:r w:rsidRPr="00A600D9">
              <w:rPr>
                <w:rFonts w:ascii="Arial" w:cs="Arial" w:hint="eastAsia"/>
                <w:sz w:val="20"/>
              </w:rPr>
              <w:t>索賠類別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DTBGL001.USER設定參數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Arial" w:hAnsi="Arial" w:cs="Arial"/>
                <w:sz w:val="20"/>
              </w:rPr>
            </w:pPr>
            <w:r w:rsidRPr="00A600D9">
              <w:rPr>
                <w:rFonts w:ascii="Arial" w:hAnsi="Arial" w:cs="Arial" w:hint="eastAsia"/>
                <w:sz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DTBGL002.USER填入參數</w:t>
            </w:r>
          </w:p>
        </w:tc>
      </w:tr>
    </w:tbl>
    <w:p w:rsidR="00BA5E2C" w:rsidRPr="00A600D9" w:rsidRDefault="00BA5E2C" w:rsidP="00BA5E2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A5E2C" w:rsidRPr="00A600D9" w:rsidRDefault="00BA5E2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cs="Arial Unicode MS" w:hint="eastAsia"/>
          <w:kern w:val="2"/>
          <w:lang w:eastAsia="zh-TW"/>
        </w:rPr>
        <w:pPrChange w:id="936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每個險別</w:t>
      </w:r>
      <w:r w:rsidRPr="00A600D9">
        <w:rPr>
          <w:rFonts w:hint="eastAsia"/>
          <w:kern w:val="2"/>
          <w:szCs w:val="24"/>
          <w:lang w:eastAsia="zh-TW"/>
        </w:rPr>
        <w:t>+</w:t>
      </w:r>
      <w:r w:rsidRPr="00A600D9">
        <w:rPr>
          <w:rFonts w:hint="eastAsia"/>
          <w:kern w:val="2"/>
          <w:szCs w:val="24"/>
          <w:lang w:eastAsia="zh-TW"/>
        </w:rPr>
        <w:t>索賠類別寫入</w:t>
      </w:r>
      <w:r w:rsidRPr="00A600D9">
        <w:rPr>
          <w:rFonts w:hint="eastAsia"/>
          <w:kern w:val="2"/>
          <w:szCs w:val="24"/>
          <w:lang w:eastAsia="zh-TW"/>
        </w:rPr>
        <w:t>DTAGA111</w:t>
      </w:r>
      <w:r w:rsidRPr="00A600D9">
        <w:rPr>
          <w:rFonts w:hint="eastAsia"/>
          <w:kern w:val="2"/>
          <w:szCs w:val="24"/>
          <w:lang w:eastAsia="zh-TW"/>
        </w:rPr>
        <w:t>一次</w:t>
      </w:r>
    </w:p>
    <w:p w:rsidR="00BA5E2C" w:rsidRPr="00A600D9" w:rsidRDefault="00BA5E2C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cs="Arial Unicode MS"/>
          <w:kern w:val="2"/>
          <w:lang w:eastAsia="zh-TW"/>
        </w:rPr>
        <w:pPrChange w:id="93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IF</w:t>
      </w:r>
      <w:r w:rsidRPr="00A600D9">
        <w:rPr>
          <w:rFonts w:hint="eastAsia"/>
          <w:kern w:val="2"/>
          <w:szCs w:val="24"/>
          <w:lang w:eastAsia="zh-TW"/>
        </w:rPr>
        <w:t>索賠類別</w:t>
      </w:r>
      <w:r w:rsidRPr="00A600D9">
        <w:rPr>
          <w:rFonts w:hint="eastAsia"/>
          <w:kern w:val="2"/>
          <w:szCs w:val="24"/>
          <w:lang w:eastAsia="zh-TW"/>
        </w:rPr>
        <w:t xml:space="preserve"> = </w:t>
      </w:r>
      <w:r w:rsidRPr="00A600D9">
        <w:rPr>
          <w:kern w:val="2"/>
          <w:szCs w:val="24"/>
          <w:lang w:eastAsia="zh-TW"/>
        </w:rPr>
        <w:t>“</w:t>
      </w:r>
      <w:r w:rsidRPr="00A600D9">
        <w:rPr>
          <w:rFonts w:hint="eastAsia"/>
          <w:kern w:val="2"/>
          <w:szCs w:val="24"/>
          <w:lang w:eastAsia="zh-TW"/>
        </w:rPr>
        <w:t>A</w:t>
      </w:r>
      <w:r w:rsidRPr="00A600D9">
        <w:rPr>
          <w:kern w:val="2"/>
          <w:szCs w:val="24"/>
          <w:lang w:eastAsia="zh-TW"/>
        </w:rPr>
        <w:t>”</w:t>
      </w:r>
      <w:r w:rsidRPr="00A600D9">
        <w:rPr>
          <w:rFonts w:hint="eastAsia"/>
          <w:kern w:val="2"/>
          <w:szCs w:val="24"/>
          <w:lang w:eastAsia="zh-TW"/>
        </w:rPr>
        <w:t xml:space="preserve"> or</w:t>
      </w:r>
      <w:r w:rsidRPr="00A600D9">
        <w:rPr>
          <w:kern w:val="2"/>
          <w:szCs w:val="24"/>
          <w:lang w:eastAsia="zh-TW"/>
        </w:rPr>
        <w:t>”</w:t>
      </w:r>
      <w:r w:rsidRPr="00A600D9">
        <w:rPr>
          <w:rFonts w:hint="eastAsia"/>
          <w:kern w:val="2"/>
          <w:szCs w:val="24"/>
          <w:lang w:eastAsia="zh-TW"/>
        </w:rPr>
        <w:t>K</w:t>
      </w:r>
      <w:r w:rsidRPr="00A600D9">
        <w:rPr>
          <w:kern w:val="2"/>
          <w:szCs w:val="24"/>
          <w:lang w:eastAsia="zh-TW"/>
        </w:rPr>
        <w:t>”</w:t>
      </w:r>
      <w:r w:rsidRPr="00A600D9">
        <w:rPr>
          <w:rFonts w:hint="eastAsia"/>
          <w:kern w:val="2"/>
          <w:szCs w:val="24"/>
          <w:lang w:eastAsia="zh-TW"/>
        </w:rPr>
        <w:t>才寫入</w:t>
      </w:r>
      <w:r w:rsidR="00BE6C34">
        <w:rPr>
          <w:rFonts w:hint="eastAsia"/>
          <w:kern w:val="2"/>
          <w:szCs w:val="24"/>
          <w:lang w:eastAsia="zh-TW"/>
        </w:rPr>
        <w:t xml:space="preserve"> </w:t>
      </w:r>
      <w:r w:rsidR="00BE6C34">
        <w:rPr>
          <w:kern w:val="2"/>
          <w:szCs w:val="24"/>
          <w:lang w:eastAsia="zh-TW"/>
        </w:rPr>
        <w:t>AND DTAGA101.</w:t>
      </w:r>
      <w:r w:rsidR="00BE6C34">
        <w:rPr>
          <w:rFonts w:hint="eastAsia"/>
          <w:kern w:val="2"/>
          <w:szCs w:val="24"/>
          <w:lang w:eastAsia="zh-TW"/>
        </w:rPr>
        <w:t>險別</w:t>
      </w:r>
      <w:r w:rsidR="00BE6C34">
        <w:rPr>
          <w:rFonts w:hint="eastAsia"/>
          <w:kern w:val="2"/>
          <w:szCs w:val="24"/>
          <w:lang w:eastAsia="zh-TW"/>
        </w:rPr>
        <w:t xml:space="preserve"> </w:t>
      </w:r>
      <w:r w:rsidR="00BE6C34">
        <w:rPr>
          <w:rFonts w:hint="eastAsia"/>
          <w:kern w:val="2"/>
          <w:szCs w:val="24"/>
          <w:lang w:eastAsia="zh-TW"/>
        </w:rPr>
        <w:t>是空值</w:t>
      </w:r>
      <w:r w:rsidR="00BE6C34">
        <w:rPr>
          <w:rFonts w:hint="eastAsia"/>
          <w:kern w:val="2"/>
          <w:szCs w:val="24"/>
          <w:lang w:eastAsia="zh-TW"/>
        </w:rPr>
        <w:t>(</w:t>
      </w:r>
      <w:r w:rsidR="00BE6C34">
        <w:rPr>
          <w:rFonts w:hint="eastAsia"/>
          <w:kern w:val="2"/>
          <w:szCs w:val="24"/>
          <w:lang w:eastAsia="zh-TW"/>
        </w:rPr>
        <w:t>表示之前沒有寫過</w:t>
      </w:r>
      <w:r w:rsidR="00BE6C34">
        <w:rPr>
          <w:rFonts w:hint="eastAsia"/>
          <w:kern w:val="2"/>
          <w:szCs w:val="24"/>
          <w:lang w:eastAsia="zh-TW"/>
        </w:rPr>
        <w:t>)</w:t>
      </w:r>
    </w:p>
    <w:p w:rsidR="00420D11" w:rsidRPr="00A600D9" w:rsidRDefault="00420D11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cs="Arial Unicode MS" w:hint="eastAsia"/>
          <w:kern w:val="2"/>
          <w:lang w:eastAsia="zh-TW"/>
        </w:rPr>
        <w:pPrChange w:id="938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C156F5">
        <w:rPr>
          <w:rFonts w:hint="eastAsia"/>
          <w:kern w:val="2"/>
          <w:szCs w:val="24"/>
          <w:lang w:eastAsia="zh-TW"/>
        </w:rPr>
        <w:t>每個險別</w:t>
      </w:r>
      <w:r w:rsidRPr="00C156F5">
        <w:rPr>
          <w:rFonts w:hint="eastAsia"/>
          <w:kern w:val="2"/>
          <w:szCs w:val="24"/>
          <w:lang w:eastAsia="zh-TW"/>
        </w:rPr>
        <w:t>+</w:t>
      </w:r>
      <w:r w:rsidRPr="00C156F5">
        <w:rPr>
          <w:rFonts w:hint="eastAsia"/>
          <w:kern w:val="2"/>
          <w:szCs w:val="24"/>
          <w:lang w:eastAsia="zh-TW"/>
        </w:rPr>
        <w:t>索賠類別寫入</w:t>
      </w:r>
      <w:r w:rsidRPr="00C156F5">
        <w:rPr>
          <w:rFonts w:hint="eastAsia"/>
          <w:kern w:val="2"/>
          <w:szCs w:val="24"/>
          <w:lang w:eastAsia="zh-TW"/>
        </w:rPr>
        <w:t>DTAGA111</w:t>
      </w:r>
      <w:r w:rsidRPr="00C156F5">
        <w:rPr>
          <w:rFonts w:hint="eastAsia"/>
          <w:kern w:val="2"/>
          <w:szCs w:val="24"/>
          <w:lang w:eastAsia="zh-TW"/>
        </w:rPr>
        <w:t>一次</w:t>
      </w:r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jc w:val="center"/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jc w:val="center"/>
              <w:rPr>
                <w:rFonts w:ascii="新細明體" w:hAnsi="新細明體" w:cs="Arial Unicode MS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資料來源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DTBGL002.險別代號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/>
                <w:sz w:val="20"/>
                <w:szCs w:val="20"/>
              </w:rPr>
              <w:t>CBW2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DTBGL001.USER設定參數</w:t>
            </w:r>
          </w:p>
        </w:tc>
      </w:tr>
      <w:tr w:rsidR="00BA5E2C" w:rsidRPr="00A600D9" w:rsidTr="008B41DA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A5E2C" w:rsidRPr="00A600D9" w:rsidRDefault="00BA5E2C" w:rsidP="008B41DA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A5E2C" w:rsidRPr="00A600D9" w:rsidRDefault="00BA5E2C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 w:hint="eastAsia"/>
                <w:sz w:val="20"/>
                <w:szCs w:val="20"/>
              </w:rPr>
              <w:t>印花稅</w:t>
            </w:r>
          </w:p>
        </w:tc>
      </w:tr>
    </w:tbl>
    <w:p w:rsidR="00420D11" w:rsidRPr="00C156F5" w:rsidRDefault="00420D11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cs="Arial Unicode MS" w:hint="eastAsia"/>
          <w:kern w:val="2"/>
          <w:lang w:eastAsia="zh-TW"/>
        </w:rPr>
        <w:pPrChange w:id="939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C156F5">
        <w:rPr>
          <w:rFonts w:hint="eastAsia"/>
          <w:kern w:val="2"/>
          <w:szCs w:val="24"/>
          <w:lang w:eastAsia="zh-TW"/>
        </w:rPr>
        <w:t>每個險別</w:t>
      </w:r>
      <w:r w:rsidRPr="00C156F5">
        <w:rPr>
          <w:rFonts w:hint="eastAsia"/>
          <w:kern w:val="2"/>
          <w:szCs w:val="24"/>
          <w:lang w:eastAsia="zh-TW"/>
        </w:rPr>
        <w:t>+</w:t>
      </w:r>
      <w:r w:rsidRPr="00C156F5">
        <w:rPr>
          <w:rFonts w:hint="eastAsia"/>
          <w:kern w:val="2"/>
          <w:szCs w:val="24"/>
          <w:lang w:eastAsia="zh-TW"/>
        </w:rPr>
        <w:t>索賠類別寫入</w:t>
      </w:r>
      <w:r w:rsidRPr="00C156F5">
        <w:rPr>
          <w:rFonts w:hint="eastAsia"/>
          <w:kern w:val="2"/>
          <w:szCs w:val="24"/>
          <w:lang w:eastAsia="zh-TW"/>
        </w:rPr>
        <w:t>DTAGA111</w:t>
      </w:r>
      <w:r w:rsidRPr="00C156F5">
        <w:rPr>
          <w:rFonts w:hint="eastAsia"/>
          <w:kern w:val="2"/>
          <w:szCs w:val="24"/>
          <w:lang w:eastAsia="zh-TW"/>
        </w:rPr>
        <w:t>一次</w:t>
      </w:r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jc w:val="center"/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jc w:val="center"/>
              <w:rPr>
                <w:rFonts w:ascii="新細明體" w:hAnsi="新細明體" w:cs="Arial Unicode MS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資料來源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DTBGL002.險別代號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420D1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420D1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/>
                <w:sz w:val="20"/>
                <w:szCs w:val="20"/>
              </w:rPr>
              <w:t>GDXC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420D1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420D1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DTBGL001.USER設定參數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420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420D11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sz w:val="18"/>
                <w:szCs w:val="18"/>
              </w:rPr>
              <w:t>補收保費</w:t>
            </w:r>
          </w:p>
        </w:tc>
      </w:tr>
    </w:tbl>
    <w:p w:rsidR="00420D11" w:rsidRPr="00C156F5" w:rsidRDefault="00420D11" w:rsidP="007B049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cs="Arial Unicode MS" w:hint="eastAsia"/>
          <w:kern w:val="2"/>
          <w:lang w:eastAsia="zh-TW"/>
        </w:rPr>
        <w:pPrChange w:id="940" w:author="伯珊" w:date="2020-05-28T10:42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C156F5">
        <w:rPr>
          <w:rFonts w:hint="eastAsia"/>
          <w:kern w:val="2"/>
          <w:szCs w:val="24"/>
          <w:lang w:eastAsia="zh-TW"/>
        </w:rPr>
        <w:t>每個險別</w:t>
      </w:r>
      <w:r w:rsidRPr="00C156F5">
        <w:rPr>
          <w:rFonts w:hint="eastAsia"/>
          <w:kern w:val="2"/>
          <w:szCs w:val="24"/>
          <w:lang w:eastAsia="zh-TW"/>
        </w:rPr>
        <w:t>+</w:t>
      </w:r>
      <w:r w:rsidRPr="00C156F5">
        <w:rPr>
          <w:rFonts w:hint="eastAsia"/>
          <w:kern w:val="2"/>
          <w:szCs w:val="24"/>
          <w:lang w:eastAsia="zh-TW"/>
        </w:rPr>
        <w:t>索賠類別寫入</w:t>
      </w:r>
      <w:r w:rsidRPr="00C156F5">
        <w:rPr>
          <w:rFonts w:hint="eastAsia"/>
          <w:kern w:val="2"/>
          <w:szCs w:val="24"/>
          <w:lang w:eastAsia="zh-TW"/>
        </w:rPr>
        <w:t>DTAGA111</w:t>
      </w:r>
      <w:r w:rsidRPr="00C156F5">
        <w:rPr>
          <w:rFonts w:hint="eastAsia"/>
          <w:kern w:val="2"/>
          <w:szCs w:val="24"/>
          <w:lang w:eastAsia="zh-TW"/>
        </w:rPr>
        <w:t>一次</w:t>
      </w:r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jc w:val="center"/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jc w:val="center"/>
              <w:rPr>
                <w:rFonts w:ascii="新細明體" w:hAnsi="新細明體" w:cs="Arial Unicode MS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資料來源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險別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DTBGL002.險別代號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理賠保險金代號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557A2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/>
                <w:sz w:val="20"/>
                <w:szCs w:val="20"/>
              </w:rPr>
              <w:t>JAZ4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20D11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DTBGL001.USER設定參數</w:t>
            </w:r>
          </w:p>
        </w:tc>
      </w:tr>
      <w:tr w:rsidR="00420D11" w:rsidRPr="00C156F5" w:rsidTr="008B41DA">
        <w:trPr>
          <w:trHeight w:val="330"/>
        </w:trPr>
        <w:tc>
          <w:tcPr>
            <w:tcW w:w="24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0D11" w:rsidRPr="00C156F5" w:rsidRDefault="00420D11" w:rsidP="008B41DA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C156F5">
              <w:rPr>
                <w:rFonts w:ascii="新細明體" w:hAnsi="新細明體" w:cs="Arial Unicode MS" w:hint="eastAsia"/>
                <w:sz w:val="20"/>
                <w:szCs w:val="20"/>
              </w:rPr>
              <w:t>理賠保險金名稱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0D11" w:rsidRPr="00C156F5" w:rsidRDefault="004557A2" w:rsidP="008B41D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A600D9">
              <w:rPr>
                <w:rFonts w:ascii="新細明體" w:hAnsi="新細明體" w:cs="Arial Unicode MS"/>
                <w:sz w:val="20"/>
                <w:szCs w:val="20"/>
              </w:rPr>
              <w:t>溢繳保費</w:t>
            </w:r>
          </w:p>
        </w:tc>
      </w:tr>
    </w:tbl>
    <w:p w:rsidR="00BA5E2C" w:rsidRPr="00A600D9" w:rsidRDefault="00BA5E2C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1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 w:rsidRPr="00A600D9">
        <w:rPr>
          <w:rFonts w:hint="eastAsia"/>
          <w:kern w:val="2"/>
          <w:szCs w:val="24"/>
          <w:lang w:eastAsia="zh-TW"/>
        </w:rPr>
        <w:t>回到</w:t>
      </w:r>
      <w:r w:rsidRPr="00A600D9">
        <w:rPr>
          <w:rFonts w:hint="eastAsia"/>
          <w:kern w:val="2"/>
          <w:szCs w:val="24"/>
          <w:lang w:eastAsia="zh-TW"/>
        </w:rPr>
        <w:t>STEP 22.2</w:t>
      </w:r>
      <w:r w:rsidRPr="00A600D9">
        <w:rPr>
          <w:rFonts w:hint="eastAsia"/>
          <w:kern w:val="2"/>
          <w:szCs w:val="24"/>
          <w:lang w:eastAsia="zh-TW"/>
        </w:rPr>
        <w:t>，讀下一筆資料</w:t>
      </w:r>
    </w:p>
    <w:p w:rsidR="00612B1F" w:rsidRDefault="00612B1F" w:rsidP="007B049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2" w:author="伯珊" w:date="2020-05-28T10:42:00Z">
          <w:pPr>
            <w:pStyle w:val="Tabletext"/>
            <w:keepLines w:val="0"/>
            <w:numPr>
              <w:ilvl w:val="1"/>
              <w:numId w:val="24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7B049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3" w:author="伯珊" w:date="2020-05-28T10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4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I00</w:t>
      </w:r>
      <w:r w:rsidR="00E84414"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612B1F" w:rsidRDefault="00612B1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5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r w:rsidR="00964DF6">
        <w:rPr>
          <w:rFonts w:hint="eastAsia"/>
          <w:kern w:val="2"/>
          <w:szCs w:val="24"/>
          <w:lang w:eastAsia="zh-TW"/>
        </w:rPr>
        <w:t>B</w:t>
      </w:r>
      <w:r w:rsidR="00E84414"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0</w:t>
      </w:r>
      <w:r w:rsidR="00E84414"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612B1F" w:rsidRDefault="00612B1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6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處理日期時間：</w:t>
      </w:r>
      <w:r w:rsidR="000B6D75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7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8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7B04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  <w:pPrChange w:id="949" w:author="伯珊" w:date="2020-05-28T10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1C4" w:rsidRDefault="00F561C4">
      <w:r>
        <w:separator/>
      </w:r>
    </w:p>
  </w:endnote>
  <w:endnote w:type="continuationSeparator" w:id="0">
    <w:p w:rsidR="00F561C4" w:rsidRDefault="00F5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97" w:rsidRDefault="00955E9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5E97" w:rsidRDefault="00955E9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97" w:rsidRDefault="00955E97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30A4E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930A4E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1C4" w:rsidRDefault="00F561C4">
      <w:r>
        <w:separator/>
      </w:r>
    </w:p>
  </w:footnote>
  <w:footnote w:type="continuationSeparator" w:id="0">
    <w:p w:rsidR="00F561C4" w:rsidRDefault="00F56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354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5ED4FE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8E0714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97E2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C256EB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284583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30F287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24504C9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65714C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B150AA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27F795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B7E1EDB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31709C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5ED509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4E90316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9B969F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B1D297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EC873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06306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62741C6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7B019D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6B427E6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19B06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2167BC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264D2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070E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22"/>
  </w:num>
  <w:num w:numId="3">
    <w:abstractNumId w:val="32"/>
  </w:num>
  <w:num w:numId="4">
    <w:abstractNumId w:val="27"/>
  </w:num>
  <w:num w:numId="5">
    <w:abstractNumId w:val="25"/>
  </w:num>
  <w:num w:numId="6">
    <w:abstractNumId w:val="13"/>
  </w:num>
  <w:num w:numId="7">
    <w:abstractNumId w:val="16"/>
  </w:num>
  <w:num w:numId="8">
    <w:abstractNumId w:val="17"/>
  </w:num>
  <w:num w:numId="9">
    <w:abstractNumId w:val="11"/>
  </w:num>
  <w:num w:numId="10">
    <w:abstractNumId w:val="2"/>
  </w:num>
  <w:num w:numId="11">
    <w:abstractNumId w:val="20"/>
  </w:num>
  <w:num w:numId="12">
    <w:abstractNumId w:val="14"/>
  </w:num>
  <w:num w:numId="13">
    <w:abstractNumId w:val="21"/>
  </w:num>
  <w:num w:numId="14">
    <w:abstractNumId w:val="28"/>
  </w:num>
  <w:num w:numId="15">
    <w:abstractNumId w:val="8"/>
  </w:num>
  <w:num w:numId="16">
    <w:abstractNumId w:val="5"/>
  </w:num>
  <w:num w:numId="17">
    <w:abstractNumId w:val="29"/>
  </w:num>
  <w:num w:numId="18">
    <w:abstractNumId w:val="1"/>
  </w:num>
  <w:num w:numId="19">
    <w:abstractNumId w:val="10"/>
  </w:num>
  <w:num w:numId="20">
    <w:abstractNumId w:val="30"/>
  </w:num>
  <w:num w:numId="21">
    <w:abstractNumId w:val="12"/>
  </w:num>
  <w:num w:numId="22">
    <w:abstractNumId w:val="6"/>
  </w:num>
  <w:num w:numId="23">
    <w:abstractNumId w:val="15"/>
  </w:num>
  <w:num w:numId="24">
    <w:abstractNumId w:val="19"/>
  </w:num>
  <w:num w:numId="25">
    <w:abstractNumId w:val="3"/>
  </w:num>
  <w:num w:numId="26">
    <w:abstractNumId w:val="18"/>
  </w:num>
  <w:num w:numId="27">
    <w:abstractNumId w:val="24"/>
  </w:num>
  <w:num w:numId="28">
    <w:abstractNumId w:val="26"/>
  </w:num>
  <w:num w:numId="29">
    <w:abstractNumId w:val="0"/>
  </w:num>
  <w:num w:numId="30">
    <w:abstractNumId w:val="23"/>
  </w:num>
  <w:num w:numId="31">
    <w:abstractNumId w:val="9"/>
  </w:num>
  <w:num w:numId="32">
    <w:abstractNumId w:val="31"/>
  </w:num>
  <w:num w:numId="3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2BD4"/>
    <w:rsid w:val="000103BC"/>
    <w:rsid w:val="00010CD2"/>
    <w:rsid w:val="000113FB"/>
    <w:rsid w:val="00012CDE"/>
    <w:rsid w:val="00020931"/>
    <w:rsid w:val="0002285D"/>
    <w:rsid w:val="000247A9"/>
    <w:rsid w:val="000257D5"/>
    <w:rsid w:val="00026801"/>
    <w:rsid w:val="00034440"/>
    <w:rsid w:val="000350EF"/>
    <w:rsid w:val="00044C5C"/>
    <w:rsid w:val="00052DFA"/>
    <w:rsid w:val="00062A3F"/>
    <w:rsid w:val="00066924"/>
    <w:rsid w:val="00081659"/>
    <w:rsid w:val="000867E5"/>
    <w:rsid w:val="000903BE"/>
    <w:rsid w:val="000911A4"/>
    <w:rsid w:val="000A2E95"/>
    <w:rsid w:val="000A4F05"/>
    <w:rsid w:val="000B2D24"/>
    <w:rsid w:val="000B30A4"/>
    <w:rsid w:val="000B6D75"/>
    <w:rsid w:val="000C044D"/>
    <w:rsid w:val="000C0C81"/>
    <w:rsid w:val="000C118B"/>
    <w:rsid w:val="000C1C5B"/>
    <w:rsid w:val="000C1F69"/>
    <w:rsid w:val="000C31D1"/>
    <w:rsid w:val="000C51DA"/>
    <w:rsid w:val="000C51ED"/>
    <w:rsid w:val="000C598E"/>
    <w:rsid w:val="000C726B"/>
    <w:rsid w:val="000D15B5"/>
    <w:rsid w:val="000D173A"/>
    <w:rsid w:val="000D34D4"/>
    <w:rsid w:val="000D4B5E"/>
    <w:rsid w:val="000D5D65"/>
    <w:rsid w:val="000E1FAC"/>
    <w:rsid w:val="000E344A"/>
    <w:rsid w:val="000E5DAB"/>
    <w:rsid w:val="000F6993"/>
    <w:rsid w:val="000F6CA5"/>
    <w:rsid w:val="00101DB0"/>
    <w:rsid w:val="001046FB"/>
    <w:rsid w:val="00104E18"/>
    <w:rsid w:val="001074FF"/>
    <w:rsid w:val="00114232"/>
    <w:rsid w:val="00117CC8"/>
    <w:rsid w:val="00121AE2"/>
    <w:rsid w:val="001226F0"/>
    <w:rsid w:val="001255EF"/>
    <w:rsid w:val="0012742A"/>
    <w:rsid w:val="00133C46"/>
    <w:rsid w:val="00133D65"/>
    <w:rsid w:val="00135D58"/>
    <w:rsid w:val="0013687F"/>
    <w:rsid w:val="00137EA2"/>
    <w:rsid w:val="0014214B"/>
    <w:rsid w:val="00146C7E"/>
    <w:rsid w:val="0015031A"/>
    <w:rsid w:val="00150D36"/>
    <w:rsid w:val="00151DAB"/>
    <w:rsid w:val="00156258"/>
    <w:rsid w:val="00157816"/>
    <w:rsid w:val="00160EE3"/>
    <w:rsid w:val="00163509"/>
    <w:rsid w:val="00164542"/>
    <w:rsid w:val="00172BB4"/>
    <w:rsid w:val="00173FF8"/>
    <w:rsid w:val="0017760A"/>
    <w:rsid w:val="00177BFD"/>
    <w:rsid w:val="00187B42"/>
    <w:rsid w:val="001C5C11"/>
    <w:rsid w:val="001D560F"/>
    <w:rsid w:val="001D6B60"/>
    <w:rsid w:val="001D7B00"/>
    <w:rsid w:val="001E19B1"/>
    <w:rsid w:val="001E2AEB"/>
    <w:rsid w:val="001E640C"/>
    <w:rsid w:val="001F12AD"/>
    <w:rsid w:val="001F5F65"/>
    <w:rsid w:val="00200047"/>
    <w:rsid w:val="00203EE2"/>
    <w:rsid w:val="0020636A"/>
    <w:rsid w:val="00207875"/>
    <w:rsid w:val="00211495"/>
    <w:rsid w:val="002122EC"/>
    <w:rsid w:val="0021236B"/>
    <w:rsid w:val="00236DD6"/>
    <w:rsid w:val="00242A7E"/>
    <w:rsid w:val="00244535"/>
    <w:rsid w:val="00246309"/>
    <w:rsid w:val="0024699D"/>
    <w:rsid w:val="00250F76"/>
    <w:rsid w:val="00251017"/>
    <w:rsid w:val="002558E1"/>
    <w:rsid w:val="00262D84"/>
    <w:rsid w:val="002644A3"/>
    <w:rsid w:val="00272585"/>
    <w:rsid w:val="0027746F"/>
    <w:rsid w:val="0028514B"/>
    <w:rsid w:val="002852A9"/>
    <w:rsid w:val="002868FB"/>
    <w:rsid w:val="002875B4"/>
    <w:rsid w:val="00291795"/>
    <w:rsid w:val="00293853"/>
    <w:rsid w:val="002A103D"/>
    <w:rsid w:val="002A18D3"/>
    <w:rsid w:val="002A20E1"/>
    <w:rsid w:val="002B36FA"/>
    <w:rsid w:val="002B7A64"/>
    <w:rsid w:val="002C02D0"/>
    <w:rsid w:val="002C0DEE"/>
    <w:rsid w:val="002C3BE1"/>
    <w:rsid w:val="002C5733"/>
    <w:rsid w:val="002D1243"/>
    <w:rsid w:val="002D302F"/>
    <w:rsid w:val="002E208C"/>
    <w:rsid w:val="002E35AC"/>
    <w:rsid w:val="002E4BD2"/>
    <w:rsid w:val="002E4BF1"/>
    <w:rsid w:val="002E7051"/>
    <w:rsid w:val="002F707D"/>
    <w:rsid w:val="002F7795"/>
    <w:rsid w:val="00301377"/>
    <w:rsid w:val="00304CE8"/>
    <w:rsid w:val="003055EE"/>
    <w:rsid w:val="00315661"/>
    <w:rsid w:val="00315902"/>
    <w:rsid w:val="003231F0"/>
    <w:rsid w:val="00324AE7"/>
    <w:rsid w:val="0032601A"/>
    <w:rsid w:val="00331314"/>
    <w:rsid w:val="003343C6"/>
    <w:rsid w:val="00336FA8"/>
    <w:rsid w:val="0033707B"/>
    <w:rsid w:val="0034035A"/>
    <w:rsid w:val="00341C6F"/>
    <w:rsid w:val="0034434B"/>
    <w:rsid w:val="003476F2"/>
    <w:rsid w:val="00347952"/>
    <w:rsid w:val="00351402"/>
    <w:rsid w:val="003546E5"/>
    <w:rsid w:val="0035527B"/>
    <w:rsid w:val="00361A95"/>
    <w:rsid w:val="00363504"/>
    <w:rsid w:val="003656DE"/>
    <w:rsid w:val="00373CBD"/>
    <w:rsid w:val="00377FAB"/>
    <w:rsid w:val="00381403"/>
    <w:rsid w:val="00386BA7"/>
    <w:rsid w:val="00391C23"/>
    <w:rsid w:val="003922E3"/>
    <w:rsid w:val="003A2EB0"/>
    <w:rsid w:val="003A6603"/>
    <w:rsid w:val="003C0406"/>
    <w:rsid w:val="003C0B84"/>
    <w:rsid w:val="003D1FDE"/>
    <w:rsid w:val="003D2183"/>
    <w:rsid w:val="003E18F6"/>
    <w:rsid w:val="003E2AD0"/>
    <w:rsid w:val="003E3C02"/>
    <w:rsid w:val="003E54E4"/>
    <w:rsid w:val="003E7D29"/>
    <w:rsid w:val="003F15A0"/>
    <w:rsid w:val="003F184C"/>
    <w:rsid w:val="003F1D73"/>
    <w:rsid w:val="003F656F"/>
    <w:rsid w:val="00401762"/>
    <w:rsid w:val="0040512F"/>
    <w:rsid w:val="004111EC"/>
    <w:rsid w:val="004160E9"/>
    <w:rsid w:val="00416D93"/>
    <w:rsid w:val="00420D11"/>
    <w:rsid w:val="004252C4"/>
    <w:rsid w:val="00436887"/>
    <w:rsid w:val="004557A2"/>
    <w:rsid w:val="00460844"/>
    <w:rsid w:val="00463DB9"/>
    <w:rsid w:val="004656CE"/>
    <w:rsid w:val="00467127"/>
    <w:rsid w:val="00474C68"/>
    <w:rsid w:val="00475324"/>
    <w:rsid w:val="00475D12"/>
    <w:rsid w:val="0047667A"/>
    <w:rsid w:val="00476E73"/>
    <w:rsid w:val="00477B88"/>
    <w:rsid w:val="0048488D"/>
    <w:rsid w:val="0048506D"/>
    <w:rsid w:val="004857CD"/>
    <w:rsid w:val="00490096"/>
    <w:rsid w:val="0049136C"/>
    <w:rsid w:val="00491F66"/>
    <w:rsid w:val="00493226"/>
    <w:rsid w:val="004A0729"/>
    <w:rsid w:val="004B2D82"/>
    <w:rsid w:val="004B4156"/>
    <w:rsid w:val="004B47D0"/>
    <w:rsid w:val="004C7C52"/>
    <w:rsid w:val="004C7E4A"/>
    <w:rsid w:val="004E3E2A"/>
    <w:rsid w:val="004E5A44"/>
    <w:rsid w:val="004F2956"/>
    <w:rsid w:val="004F4C2E"/>
    <w:rsid w:val="004F7886"/>
    <w:rsid w:val="004F7AD3"/>
    <w:rsid w:val="00506453"/>
    <w:rsid w:val="00507D92"/>
    <w:rsid w:val="005132E8"/>
    <w:rsid w:val="00525996"/>
    <w:rsid w:val="005271BD"/>
    <w:rsid w:val="0053379D"/>
    <w:rsid w:val="00533A3B"/>
    <w:rsid w:val="00534A0B"/>
    <w:rsid w:val="0053665E"/>
    <w:rsid w:val="0054029A"/>
    <w:rsid w:val="0054163C"/>
    <w:rsid w:val="00542421"/>
    <w:rsid w:val="00543FC0"/>
    <w:rsid w:val="00544371"/>
    <w:rsid w:val="005450F0"/>
    <w:rsid w:val="005464E9"/>
    <w:rsid w:val="005578EE"/>
    <w:rsid w:val="005652CE"/>
    <w:rsid w:val="00570356"/>
    <w:rsid w:val="005737E1"/>
    <w:rsid w:val="0058117E"/>
    <w:rsid w:val="005866ED"/>
    <w:rsid w:val="00591C71"/>
    <w:rsid w:val="005A2077"/>
    <w:rsid w:val="005B43A4"/>
    <w:rsid w:val="005B5D33"/>
    <w:rsid w:val="005C02DF"/>
    <w:rsid w:val="005C101E"/>
    <w:rsid w:val="005C5575"/>
    <w:rsid w:val="005D246B"/>
    <w:rsid w:val="005D26C3"/>
    <w:rsid w:val="005D3FB0"/>
    <w:rsid w:val="005E2495"/>
    <w:rsid w:val="005E27B0"/>
    <w:rsid w:val="005E3805"/>
    <w:rsid w:val="005E40AE"/>
    <w:rsid w:val="005E6ADB"/>
    <w:rsid w:val="005F3C8C"/>
    <w:rsid w:val="005F4BF4"/>
    <w:rsid w:val="005F52F4"/>
    <w:rsid w:val="005F5F76"/>
    <w:rsid w:val="005F653E"/>
    <w:rsid w:val="005F79DD"/>
    <w:rsid w:val="006062E8"/>
    <w:rsid w:val="006100B7"/>
    <w:rsid w:val="00612B1F"/>
    <w:rsid w:val="00613094"/>
    <w:rsid w:val="006170A9"/>
    <w:rsid w:val="006243FE"/>
    <w:rsid w:val="00633C0F"/>
    <w:rsid w:val="00633DA4"/>
    <w:rsid w:val="00661ADC"/>
    <w:rsid w:val="006620AE"/>
    <w:rsid w:val="00677B28"/>
    <w:rsid w:val="0068172B"/>
    <w:rsid w:val="0069372A"/>
    <w:rsid w:val="0069597B"/>
    <w:rsid w:val="0069632A"/>
    <w:rsid w:val="006A0242"/>
    <w:rsid w:val="006A19F9"/>
    <w:rsid w:val="006A68D2"/>
    <w:rsid w:val="006B2A2F"/>
    <w:rsid w:val="006C1DDA"/>
    <w:rsid w:val="006C211A"/>
    <w:rsid w:val="006D353F"/>
    <w:rsid w:val="006D65CE"/>
    <w:rsid w:val="006E25F1"/>
    <w:rsid w:val="006E4AFF"/>
    <w:rsid w:val="006F32D7"/>
    <w:rsid w:val="006F5E85"/>
    <w:rsid w:val="006F6685"/>
    <w:rsid w:val="006F7388"/>
    <w:rsid w:val="006F7832"/>
    <w:rsid w:val="00705047"/>
    <w:rsid w:val="00713209"/>
    <w:rsid w:val="0071348C"/>
    <w:rsid w:val="00714A7F"/>
    <w:rsid w:val="00717EE5"/>
    <w:rsid w:val="00722131"/>
    <w:rsid w:val="00724B23"/>
    <w:rsid w:val="00726884"/>
    <w:rsid w:val="00727EA3"/>
    <w:rsid w:val="00733BEC"/>
    <w:rsid w:val="00736DCD"/>
    <w:rsid w:val="0074232E"/>
    <w:rsid w:val="00742344"/>
    <w:rsid w:val="0074247E"/>
    <w:rsid w:val="00745863"/>
    <w:rsid w:val="00757FB4"/>
    <w:rsid w:val="0076132C"/>
    <w:rsid w:val="007634C9"/>
    <w:rsid w:val="007769FB"/>
    <w:rsid w:val="00776AFC"/>
    <w:rsid w:val="00777DB0"/>
    <w:rsid w:val="00777F49"/>
    <w:rsid w:val="0078419A"/>
    <w:rsid w:val="007858D3"/>
    <w:rsid w:val="007956EC"/>
    <w:rsid w:val="007B0494"/>
    <w:rsid w:val="007B1C8A"/>
    <w:rsid w:val="007B2A5C"/>
    <w:rsid w:val="007B7D0C"/>
    <w:rsid w:val="007C154A"/>
    <w:rsid w:val="007D45C7"/>
    <w:rsid w:val="007D627E"/>
    <w:rsid w:val="007E10FF"/>
    <w:rsid w:val="007E5CDA"/>
    <w:rsid w:val="007E6493"/>
    <w:rsid w:val="007F2C34"/>
    <w:rsid w:val="007F33F3"/>
    <w:rsid w:val="007F71E5"/>
    <w:rsid w:val="00805990"/>
    <w:rsid w:val="008120A6"/>
    <w:rsid w:val="008164E6"/>
    <w:rsid w:val="00816FD5"/>
    <w:rsid w:val="008227E9"/>
    <w:rsid w:val="00824DDE"/>
    <w:rsid w:val="008252FB"/>
    <w:rsid w:val="00826251"/>
    <w:rsid w:val="00830E10"/>
    <w:rsid w:val="008402AE"/>
    <w:rsid w:val="00841405"/>
    <w:rsid w:val="0084738A"/>
    <w:rsid w:val="00847D8B"/>
    <w:rsid w:val="008503C0"/>
    <w:rsid w:val="0085331D"/>
    <w:rsid w:val="00856953"/>
    <w:rsid w:val="00856F36"/>
    <w:rsid w:val="008620DB"/>
    <w:rsid w:val="008626BE"/>
    <w:rsid w:val="00863814"/>
    <w:rsid w:val="00865226"/>
    <w:rsid w:val="008707F8"/>
    <w:rsid w:val="00871E93"/>
    <w:rsid w:val="00873877"/>
    <w:rsid w:val="008831CE"/>
    <w:rsid w:val="00891875"/>
    <w:rsid w:val="00891A3D"/>
    <w:rsid w:val="00891FD3"/>
    <w:rsid w:val="008A0040"/>
    <w:rsid w:val="008A2AFE"/>
    <w:rsid w:val="008B41DA"/>
    <w:rsid w:val="008B6213"/>
    <w:rsid w:val="008D55A0"/>
    <w:rsid w:val="008D6B18"/>
    <w:rsid w:val="008E18E3"/>
    <w:rsid w:val="008E6355"/>
    <w:rsid w:val="008F275D"/>
    <w:rsid w:val="008F4297"/>
    <w:rsid w:val="008F722C"/>
    <w:rsid w:val="008F7978"/>
    <w:rsid w:val="00902603"/>
    <w:rsid w:val="00911FAA"/>
    <w:rsid w:val="0092377A"/>
    <w:rsid w:val="00927694"/>
    <w:rsid w:val="00930A4E"/>
    <w:rsid w:val="00931471"/>
    <w:rsid w:val="00931D62"/>
    <w:rsid w:val="0093219C"/>
    <w:rsid w:val="009322D3"/>
    <w:rsid w:val="00940A24"/>
    <w:rsid w:val="00941154"/>
    <w:rsid w:val="00943683"/>
    <w:rsid w:val="00946233"/>
    <w:rsid w:val="00947711"/>
    <w:rsid w:val="00955E97"/>
    <w:rsid w:val="00964DF6"/>
    <w:rsid w:val="00967DD1"/>
    <w:rsid w:val="00977E07"/>
    <w:rsid w:val="0098408B"/>
    <w:rsid w:val="009842EB"/>
    <w:rsid w:val="0098797F"/>
    <w:rsid w:val="009904D6"/>
    <w:rsid w:val="00997E4E"/>
    <w:rsid w:val="009A4AD1"/>
    <w:rsid w:val="009A6029"/>
    <w:rsid w:val="009B0572"/>
    <w:rsid w:val="009B4C0F"/>
    <w:rsid w:val="009C4976"/>
    <w:rsid w:val="009C7FAA"/>
    <w:rsid w:val="009D1046"/>
    <w:rsid w:val="009D331E"/>
    <w:rsid w:val="009D4160"/>
    <w:rsid w:val="009E1891"/>
    <w:rsid w:val="009E218A"/>
    <w:rsid w:val="009E35BB"/>
    <w:rsid w:val="009E3989"/>
    <w:rsid w:val="009F0812"/>
    <w:rsid w:val="009F2496"/>
    <w:rsid w:val="009F6CC9"/>
    <w:rsid w:val="00A03CEE"/>
    <w:rsid w:val="00A06B10"/>
    <w:rsid w:val="00A104C9"/>
    <w:rsid w:val="00A17B5A"/>
    <w:rsid w:val="00A23C9E"/>
    <w:rsid w:val="00A24187"/>
    <w:rsid w:val="00A25DD3"/>
    <w:rsid w:val="00A26225"/>
    <w:rsid w:val="00A33B69"/>
    <w:rsid w:val="00A33F8B"/>
    <w:rsid w:val="00A444B8"/>
    <w:rsid w:val="00A459D2"/>
    <w:rsid w:val="00A51195"/>
    <w:rsid w:val="00A53A43"/>
    <w:rsid w:val="00A553F7"/>
    <w:rsid w:val="00A57AA7"/>
    <w:rsid w:val="00A600D9"/>
    <w:rsid w:val="00A63216"/>
    <w:rsid w:val="00A6386B"/>
    <w:rsid w:val="00A639B0"/>
    <w:rsid w:val="00A65945"/>
    <w:rsid w:val="00A65A80"/>
    <w:rsid w:val="00A70E27"/>
    <w:rsid w:val="00A70E74"/>
    <w:rsid w:val="00A7399E"/>
    <w:rsid w:val="00A75669"/>
    <w:rsid w:val="00A80BF3"/>
    <w:rsid w:val="00A84FFB"/>
    <w:rsid w:val="00A8530E"/>
    <w:rsid w:val="00A90628"/>
    <w:rsid w:val="00A92B78"/>
    <w:rsid w:val="00AA0E0D"/>
    <w:rsid w:val="00AA31FB"/>
    <w:rsid w:val="00AA3AE8"/>
    <w:rsid w:val="00AA45D0"/>
    <w:rsid w:val="00AA4E72"/>
    <w:rsid w:val="00AA79A8"/>
    <w:rsid w:val="00AB07B8"/>
    <w:rsid w:val="00AB0965"/>
    <w:rsid w:val="00AB12FE"/>
    <w:rsid w:val="00AB1342"/>
    <w:rsid w:val="00AB338C"/>
    <w:rsid w:val="00AB74FE"/>
    <w:rsid w:val="00AC3771"/>
    <w:rsid w:val="00AD735D"/>
    <w:rsid w:val="00AE20CF"/>
    <w:rsid w:val="00AE22C0"/>
    <w:rsid w:val="00AE55B9"/>
    <w:rsid w:val="00AF212B"/>
    <w:rsid w:val="00AF3FD6"/>
    <w:rsid w:val="00AF7C15"/>
    <w:rsid w:val="00AF7DB4"/>
    <w:rsid w:val="00B04513"/>
    <w:rsid w:val="00B050C5"/>
    <w:rsid w:val="00B0787F"/>
    <w:rsid w:val="00B1464B"/>
    <w:rsid w:val="00B16F58"/>
    <w:rsid w:val="00B2352E"/>
    <w:rsid w:val="00B25B5E"/>
    <w:rsid w:val="00B32E93"/>
    <w:rsid w:val="00B45280"/>
    <w:rsid w:val="00B649E8"/>
    <w:rsid w:val="00B67DAB"/>
    <w:rsid w:val="00B86521"/>
    <w:rsid w:val="00B87B4B"/>
    <w:rsid w:val="00BA1643"/>
    <w:rsid w:val="00BA1863"/>
    <w:rsid w:val="00BA2850"/>
    <w:rsid w:val="00BA3394"/>
    <w:rsid w:val="00BA5E2C"/>
    <w:rsid w:val="00BA7AB2"/>
    <w:rsid w:val="00BB017B"/>
    <w:rsid w:val="00BB2300"/>
    <w:rsid w:val="00BB470C"/>
    <w:rsid w:val="00BB6347"/>
    <w:rsid w:val="00BB69AA"/>
    <w:rsid w:val="00BB7827"/>
    <w:rsid w:val="00BC1EB3"/>
    <w:rsid w:val="00BC7787"/>
    <w:rsid w:val="00BD2523"/>
    <w:rsid w:val="00BD4662"/>
    <w:rsid w:val="00BD6590"/>
    <w:rsid w:val="00BD7A7A"/>
    <w:rsid w:val="00BE06C1"/>
    <w:rsid w:val="00BE455C"/>
    <w:rsid w:val="00BE486D"/>
    <w:rsid w:val="00BE6C34"/>
    <w:rsid w:val="00BE7F16"/>
    <w:rsid w:val="00BF0A18"/>
    <w:rsid w:val="00BF4048"/>
    <w:rsid w:val="00BF6B1F"/>
    <w:rsid w:val="00BF7668"/>
    <w:rsid w:val="00C00AA6"/>
    <w:rsid w:val="00C01EAD"/>
    <w:rsid w:val="00C02EB2"/>
    <w:rsid w:val="00C03980"/>
    <w:rsid w:val="00C12952"/>
    <w:rsid w:val="00C13085"/>
    <w:rsid w:val="00C157C4"/>
    <w:rsid w:val="00C17015"/>
    <w:rsid w:val="00C21E8B"/>
    <w:rsid w:val="00C22951"/>
    <w:rsid w:val="00C235AC"/>
    <w:rsid w:val="00C26CDC"/>
    <w:rsid w:val="00C27968"/>
    <w:rsid w:val="00C320FA"/>
    <w:rsid w:val="00C34E08"/>
    <w:rsid w:val="00C34FD4"/>
    <w:rsid w:val="00C352C0"/>
    <w:rsid w:val="00C405A4"/>
    <w:rsid w:val="00C44EE9"/>
    <w:rsid w:val="00C47582"/>
    <w:rsid w:val="00C51092"/>
    <w:rsid w:val="00C531BA"/>
    <w:rsid w:val="00C571E3"/>
    <w:rsid w:val="00C622D9"/>
    <w:rsid w:val="00C63072"/>
    <w:rsid w:val="00C656D1"/>
    <w:rsid w:val="00C70116"/>
    <w:rsid w:val="00C74DB4"/>
    <w:rsid w:val="00C823AE"/>
    <w:rsid w:val="00C84AA5"/>
    <w:rsid w:val="00C93D8D"/>
    <w:rsid w:val="00CA2812"/>
    <w:rsid w:val="00CB6488"/>
    <w:rsid w:val="00CC0078"/>
    <w:rsid w:val="00CC0CCB"/>
    <w:rsid w:val="00CC16BA"/>
    <w:rsid w:val="00CC44D9"/>
    <w:rsid w:val="00CC63CC"/>
    <w:rsid w:val="00CC69DD"/>
    <w:rsid w:val="00CD02DF"/>
    <w:rsid w:val="00CD1500"/>
    <w:rsid w:val="00CD2B19"/>
    <w:rsid w:val="00CD5640"/>
    <w:rsid w:val="00CE1488"/>
    <w:rsid w:val="00CE5CDD"/>
    <w:rsid w:val="00CE765A"/>
    <w:rsid w:val="00CE7E60"/>
    <w:rsid w:val="00CF0B5E"/>
    <w:rsid w:val="00CF15BE"/>
    <w:rsid w:val="00CF4C5B"/>
    <w:rsid w:val="00CF5703"/>
    <w:rsid w:val="00CF722B"/>
    <w:rsid w:val="00D02648"/>
    <w:rsid w:val="00D05D78"/>
    <w:rsid w:val="00D1076C"/>
    <w:rsid w:val="00D1708D"/>
    <w:rsid w:val="00D20DAF"/>
    <w:rsid w:val="00D2280A"/>
    <w:rsid w:val="00D254AC"/>
    <w:rsid w:val="00D26AEC"/>
    <w:rsid w:val="00D305F8"/>
    <w:rsid w:val="00D35F02"/>
    <w:rsid w:val="00D4041D"/>
    <w:rsid w:val="00D4519D"/>
    <w:rsid w:val="00D567D2"/>
    <w:rsid w:val="00D6087F"/>
    <w:rsid w:val="00D60A3F"/>
    <w:rsid w:val="00D72C6F"/>
    <w:rsid w:val="00D75FC3"/>
    <w:rsid w:val="00D822E2"/>
    <w:rsid w:val="00D8233C"/>
    <w:rsid w:val="00D87C35"/>
    <w:rsid w:val="00D934BC"/>
    <w:rsid w:val="00DA33A7"/>
    <w:rsid w:val="00DB5781"/>
    <w:rsid w:val="00DB66EA"/>
    <w:rsid w:val="00DC21D9"/>
    <w:rsid w:val="00DC7121"/>
    <w:rsid w:val="00DD4E0D"/>
    <w:rsid w:val="00DD6969"/>
    <w:rsid w:val="00DE2337"/>
    <w:rsid w:val="00DF59C7"/>
    <w:rsid w:val="00DF7560"/>
    <w:rsid w:val="00E013B1"/>
    <w:rsid w:val="00E05E14"/>
    <w:rsid w:val="00E13620"/>
    <w:rsid w:val="00E144FE"/>
    <w:rsid w:val="00E14772"/>
    <w:rsid w:val="00E151EB"/>
    <w:rsid w:val="00E1550A"/>
    <w:rsid w:val="00E161CC"/>
    <w:rsid w:val="00E26B6C"/>
    <w:rsid w:val="00E319F3"/>
    <w:rsid w:val="00E44F07"/>
    <w:rsid w:val="00E4564A"/>
    <w:rsid w:val="00E469EF"/>
    <w:rsid w:val="00E610A9"/>
    <w:rsid w:val="00E62CA1"/>
    <w:rsid w:val="00E6356E"/>
    <w:rsid w:val="00E64B23"/>
    <w:rsid w:val="00E76039"/>
    <w:rsid w:val="00E77921"/>
    <w:rsid w:val="00E815B8"/>
    <w:rsid w:val="00E84414"/>
    <w:rsid w:val="00E86B26"/>
    <w:rsid w:val="00E95357"/>
    <w:rsid w:val="00EA7994"/>
    <w:rsid w:val="00EB02E2"/>
    <w:rsid w:val="00EB3924"/>
    <w:rsid w:val="00EB4763"/>
    <w:rsid w:val="00EB4C08"/>
    <w:rsid w:val="00EC02AF"/>
    <w:rsid w:val="00EC713F"/>
    <w:rsid w:val="00EC7CAE"/>
    <w:rsid w:val="00ED052B"/>
    <w:rsid w:val="00ED133C"/>
    <w:rsid w:val="00ED3E0F"/>
    <w:rsid w:val="00ED7438"/>
    <w:rsid w:val="00EE1362"/>
    <w:rsid w:val="00EE1827"/>
    <w:rsid w:val="00EF0EA6"/>
    <w:rsid w:val="00EF163A"/>
    <w:rsid w:val="00EF17E4"/>
    <w:rsid w:val="00EF44AE"/>
    <w:rsid w:val="00EF5C34"/>
    <w:rsid w:val="00F009C1"/>
    <w:rsid w:val="00F01898"/>
    <w:rsid w:val="00F07D81"/>
    <w:rsid w:val="00F12B67"/>
    <w:rsid w:val="00F13D43"/>
    <w:rsid w:val="00F21F00"/>
    <w:rsid w:val="00F2656D"/>
    <w:rsid w:val="00F3175F"/>
    <w:rsid w:val="00F33010"/>
    <w:rsid w:val="00F33D69"/>
    <w:rsid w:val="00F3444C"/>
    <w:rsid w:val="00F355F4"/>
    <w:rsid w:val="00F35A07"/>
    <w:rsid w:val="00F409CB"/>
    <w:rsid w:val="00F42EE5"/>
    <w:rsid w:val="00F4562C"/>
    <w:rsid w:val="00F52DFE"/>
    <w:rsid w:val="00F561C4"/>
    <w:rsid w:val="00F57E82"/>
    <w:rsid w:val="00F6751C"/>
    <w:rsid w:val="00F7301A"/>
    <w:rsid w:val="00F7672F"/>
    <w:rsid w:val="00F8209B"/>
    <w:rsid w:val="00F96BD2"/>
    <w:rsid w:val="00F97D23"/>
    <w:rsid w:val="00FA0E44"/>
    <w:rsid w:val="00FA27B7"/>
    <w:rsid w:val="00FA348E"/>
    <w:rsid w:val="00FA5648"/>
    <w:rsid w:val="00FA56C1"/>
    <w:rsid w:val="00FA5C7A"/>
    <w:rsid w:val="00FB1316"/>
    <w:rsid w:val="00FB1F24"/>
    <w:rsid w:val="00FC2C7D"/>
    <w:rsid w:val="00FC4D91"/>
    <w:rsid w:val="00FC76EE"/>
    <w:rsid w:val="00FD429D"/>
    <w:rsid w:val="00FF0B16"/>
    <w:rsid w:val="00FF334B"/>
    <w:rsid w:val="00FF48CD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DBD94A-D24F-45FE-BFD9-9E14644B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b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customStyle="1" w:styleId="style31">
    <w:name w:val="style31"/>
    <w:rsid w:val="009E218A"/>
    <w:rPr>
      <w:rFonts w:ascii="Arial" w:hAnsi="Arial" w:cs="Arial" w:hint="default"/>
      <w:sz w:val="20"/>
      <w:szCs w:val="20"/>
    </w:rPr>
  </w:style>
  <w:style w:type="paragraph" w:styleId="ac">
    <w:name w:val="List Paragraph"/>
    <w:basedOn w:val="a"/>
    <w:uiPriority w:val="34"/>
    <w:qFormat/>
    <w:rsid w:val="00151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27D13-BFB3-41BF-8087-DEA07904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3826</Words>
  <Characters>21812</Characters>
  <Application>Microsoft Office Word</Application>
  <DocSecurity>0</DocSecurity>
  <Lines>181</Lines>
  <Paragraphs>51</Paragraphs>
  <ScaleCrop>false</ScaleCrop>
  <Company/>
  <LinksUpToDate>false</LinksUpToDate>
  <CharactersWithSpaces>25587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