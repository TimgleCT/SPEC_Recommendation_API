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F236B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F236B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F236B">
                <w:rPr>
                  <w:rFonts w:ascii="新細明體" w:hAnsi="新細明體" w:hint="eastAsia"/>
                  <w:bCs/>
                  <w:lang w:eastAsia="zh-TW"/>
                </w:rPr>
                <w:t>07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436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61E" w:rsidRDefault="00D43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4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2008/4/22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61E" w:rsidRDefault="00D43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增加傳入參數及檢核條件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61E" w:rsidRDefault="00D43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61E" w:rsidRDefault="00D43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1230F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30F" w:rsidRDefault="0061230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2008/7/30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30F" w:rsidRDefault="0061230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確認後回到核付畫面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30F" w:rsidRDefault="0061230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30F" w:rsidRDefault="0061230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C369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692" w:rsidRDefault="009C36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3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2009/3/7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692" w:rsidRPr="006222EB" w:rsidRDefault="0033472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增加骨折代碼</w:t>
            </w:r>
            <w:r w:rsidR="006B6DF8">
              <w:rPr>
                <w:rFonts w:hint="eastAsia"/>
                <w:lang w:eastAsia="zh-TW"/>
              </w:rPr>
              <w:t>及修正手術作法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692" w:rsidRDefault="0033472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692" w:rsidRDefault="009C36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222EB">
        <w:trPr>
          <w:ins w:id="1" w:author="cathaylife" w:date="2009-09-21T08:4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2EB" w:rsidRDefault="006222EB">
            <w:pPr>
              <w:pStyle w:val="Tabletext"/>
              <w:rPr>
                <w:ins w:id="2" w:author="cathaylife" w:date="2009-09-21T08:48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1"/>
                <w:attr w:name="IsLunarDate" w:val="False"/>
                <w:attr w:name="IsROCDate" w:val="False"/>
              </w:smartTagPr>
              <w:ins w:id="3" w:author="cathaylife" w:date="2009-09-21T08:48:00Z">
                <w:r>
                  <w:rPr>
                    <w:rFonts w:ascii="新細明體" w:hAnsi="新細明體"/>
                    <w:bCs/>
                    <w:lang w:eastAsia="zh-TW"/>
                  </w:rPr>
                  <w:t>2009/9/21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2EB" w:rsidRDefault="00513EA8">
            <w:pPr>
              <w:pStyle w:val="Tabletext"/>
              <w:rPr>
                <w:ins w:id="4" w:author="cathaylife" w:date="2009-09-21T08:48:00Z"/>
                <w:rFonts w:hint="eastAsia"/>
                <w:lang w:eastAsia="zh-TW"/>
              </w:rPr>
            </w:pPr>
            <w:ins w:id="5" w:author="cathaylife" w:date="2009-09-21T08:48:00Z">
              <w:r>
                <w:rPr>
                  <w:rFonts w:ascii="細明體" w:eastAsia="細明體" w:hAnsi="細明體" w:hint="eastAsia"/>
                  <w:lang w:eastAsia="zh-TW"/>
                </w:rPr>
                <w:t>導入人工核定手術等級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2EB" w:rsidRDefault="00513EA8">
            <w:pPr>
              <w:pStyle w:val="Tabletext"/>
              <w:rPr>
                <w:ins w:id="6" w:author="cathaylife" w:date="2009-09-21T08:48:00Z"/>
                <w:rFonts w:ascii="新細明體" w:hAnsi="新細明體" w:hint="eastAsia"/>
                <w:bCs/>
                <w:lang w:eastAsia="zh-TW"/>
              </w:rPr>
            </w:pPr>
            <w:ins w:id="7" w:author="cathaylife" w:date="2009-09-21T08:48:00Z">
              <w:r>
                <w:rPr>
                  <w:rFonts w:ascii="新細明體" w:hAnsi="新細明體" w:hint="eastAsia"/>
                  <w:bCs/>
                  <w:lang w:eastAsia="zh-TW"/>
                </w:rPr>
                <w:t>侑文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2EB" w:rsidRDefault="006222EB">
            <w:pPr>
              <w:pStyle w:val="Tabletext"/>
              <w:rPr>
                <w:ins w:id="8" w:author="cathaylife" w:date="2009-09-21T08:48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2318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1B3032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4F236B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4F236B">
        <w:rPr>
          <w:rFonts w:hint="eastAsia"/>
          <w:b/>
          <w:kern w:val="2"/>
          <w:sz w:val="24"/>
          <w:szCs w:val="24"/>
          <w:lang w:eastAsia="zh-TW"/>
        </w:rPr>
        <w:t>醫療天數維護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9" w:author="i9004502" w:date="2009-03-07T17:16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4F23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醫療天數維護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82318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1B303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4F236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4F23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醫療天數維護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0" w:author="i9004502" w:date="2009-03-07T17:16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7C7332">
        <w:tc>
          <w:tcPr>
            <w:tcW w:w="720" w:type="dxa"/>
          </w:tcPr>
          <w:p w:rsidR="007C7332" w:rsidRDefault="007C7332" w:rsidP="007C7332">
            <w:pPr>
              <w:numPr>
                <w:ilvl w:val="0"/>
                <w:numId w:val="23"/>
                <w:numberingChange w:id="11" w:author="i9004502" w:date="2009-03-07T17:16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7C7332" w:rsidRPr="007C7332" w:rsidRDefault="007C733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7C7332" w:rsidRPr="007C7332" w:rsidRDefault="007C7332" w:rsidP="007C73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7C7332" w:rsidRDefault="007C733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2" w:author="i9004502" w:date="2009-03-07T17:16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13" w:author="i9004502" w:date="2009-03-07T17:16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1B3032">
        <w:tc>
          <w:tcPr>
            <w:tcW w:w="720" w:type="dxa"/>
          </w:tcPr>
          <w:p w:rsidR="001B3032" w:rsidRDefault="001B3032" w:rsidP="002D07C8">
            <w:pPr>
              <w:numPr>
                <w:ilvl w:val="0"/>
                <w:numId w:val="21"/>
                <w:numberingChange w:id="14" w:author="i9004502" w:date="2009-03-07T17:16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B3032" w:rsidRDefault="009731C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DTAAB004</w:t>
            </w:r>
          </w:p>
        </w:tc>
        <w:tc>
          <w:tcPr>
            <w:tcW w:w="1800" w:type="dxa"/>
          </w:tcPr>
          <w:p w:rsidR="001B3032" w:rsidRDefault="001B303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1B3032" w:rsidRDefault="009731C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多筆</w:t>
            </w:r>
          </w:p>
        </w:tc>
      </w:tr>
      <w:tr w:rsidR="00D3400A">
        <w:tc>
          <w:tcPr>
            <w:tcW w:w="720" w:type="dxa"/>
          </w:tcPr>
          <w:p w:rsidR="00D3400A" w:rsidRDefault="00D3400A" w:rsidP="002D07C8">
            <w:pPr>
              <w:numPr>
                <w:ilvl w:val="0"/>
                <w:numId w:val="21"/>
                <w:numberingChange w:id="15" w:author="i9004502" w:date="2009-03-07T17:16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D3400A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1800" w:type="dxa"/>
          </w:tcPr>
          <w:p w:rsidR="00D3400A" w:rsidRDefault="00D3400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3400A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單筆</w:t>
            </w:r>
          </w:p>
        </w:tc>
      </w:tr>
      <w:tr w:rsidR="009731CF">
        <w:tc>
          <w:tcPr>
            <w:tcW w:w="720" w:type="dxa"/>
          </w:tcPr>
          <w:p w:rsidR="009731CF" w:rsidRDefault="009731CF" w:rsidP="002D07C8">
            <w:pPr>
              <w:numPr>
                <w:ilvl w:val="0"/>
                <w:numId w:val="21"/>
                <w:numberingChange w:id="16" w:author="i9004502" w:date="2009-03-07T17:16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9731CF" w:rsidRDefault="009731C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理賠保險金名稱</w:t>
            </w:r>
          </w:p>
        </w:tc>
        <w:tc>
          <w:tcPr>
            <w:tcW w:w="1800" w:type="dxa"/>
          </w:tcPr>
          <w:p w:rsidR="009731CF" w:rsidRDefault="009731C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9731CF" w:rsidRDefault="009731C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4361E">
        <w:tc>
          <w:tcPr>
            <w:tcW w:w="720" w:type="dxa"/>
          </w:tcPr>
          <w:p w:rsidR="00D4361E" w:rsidRDefault="00D4361E" w:rsidP="002D07C8">
            <w:pPr>
              <w:numPr>
                <w:ilvl w:val="0"/>
                <w:numId w:val="21"/>
                <w:numberingChange w:id="17" w:author="i9004502" w:date="2009-03-07T17:16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D4361E" w:rsidRDefault="00D4361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</w:t>
            </w:r>
          </w:p>
        </w:tc>
        <w:tc>
          <w:tcPr>
            <w:tcW w:w="1800" w:type="dxa"/>
          </w:tcPr>
          <w:p w:rsidR="00D4361E" w:rsidRDefault="00D4361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4361E" w:rsidRDefault="00D4361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單筆</w:t>
            </w:r>
          </w:p>
        </w:tc>
      </w:tr>
      <w:tr w:rsidR="00A76E08">
        <w:tc>
          <w:tcPr>
            <w:tcW w:w="9180" w:type="dxa"/>
            <w:gridSpan w:val="4"/>
          </w:tcPr>
          <w:p w:rsidR="00A76E08" w:rsidRDefault="00A76E0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  <w:r w:rsidR="009731CF">
              <w:rPr>
                <w:rFonts w:ascii="細明體" w:eastAsia="細明體" w:hAnsi="細明體" w:hint="eastAsia"/>
                <w:sz w:val="20"/>
                <w:szCs w:val="20"/>
              </w:rPr>
              <w:t>(多筆)</w:t>
            </w:r>
          </w:p>
        </w:tc>
      </w:tr>
      <w:tr w:rsidR="00180042">
        <w:tc>
          <w:tcPr>
            <w:tcW w:w="720" w:type="dxa"/>
          </w:tcPr>
          <w:p w:rsidR="00180042" w:rsidRDefault="00180042" w:rsidP="00A76E08">
            <w:pPr>
              <w:numPr>
                <w:ilvl w:val="0"/>
                <w:numId w:val="22"/>
                <w:numberingChange w:id="18" w:author="i9004502" w:date="2009-03-07T17:16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80042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DTAAB004 </w:t>
            </w:r>
          </w:p>
        </w:tc>
        <w:tc>
          <w:tcPr>
            <w:tcW w:w="1800" w:type="dxa"/>
          </w:tcPr>
          <w:p w:rsidR="00180042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180042" w:rsidRDefault="00180042" w:rsidP="001800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多筆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19" w:author="i9004502" w:date="2009-03-07T17:16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418D3" w:rsidRDefault="00F418D3" w:rsidP="009402F3">
      <w:pPr>
        <w:pStyle w:val="Tabletext"/>
        <w:keepLines w:val="0"/>
        <w:numPr>
          <w:ilvl w:val="1"/>
          <w:numId w:val="2"/>
          <w:numberingChange w:id="20" w:author="i9004502" w:date="2009-03-07T17:16:00Z" w:original="%1:1:0:.%2:1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001AC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3001AC">
        <w:tc>
          <w:tcPr>
            <w:tcW w:w="252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001AC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67D58">
        <w:tc>
          <w:tcPr>
            <w:tcW w:w="252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理賠保險金名稱</w:t>
            </w:r>
          </w:p>
        </w:tc>
        <w:tc>
          <w:tcPr>
            <w:tcW w:w="378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險別代號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8D1FEE">
        <w:tc>
          <w:tcPr>
            <w:tcW w:w="252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給付天數</w:t>
            </w:r>
          </w:p>
        </w:tc>
        <w:tc>
          <w:tcPr>
            <w:tcW w:w="378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8D1FEE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8D1FEE">
        <w:tc>
          <w:tcPr>
            <w:tcW w:w="252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給付金額</w:t>
            </w:r>
          </w:p>
        </w:tc>
        <w:tc>
          <w:tcPr>
            <w:tcW w:w="378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8D1FEE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</w:tbl>
    <w:p w:rsidR="00767D58" w:rsidRDefault="00767D58" w:rsidP="00767D58">
      <w:pPr>
        <w:pStyle w:val="Tabletext"/>
        <w:keepLines w:val="0"/>
        <w:numPr>
          <w:ilvl w:val="2"/>
          <w:numId w:val="2"/>
          <w:numberingChange w:id="21" w:author="i9004502" w:date="2009-03-07T17:16:00Z" w:original="%1:1:0:.%2:1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傳入參數</w:t>
      </w:r>
      <w:r>
        <w:rPr>
          <w:rFonts w:hint="eastAsia"/>
          <w:bCs/>
          <w:color w:val="000000"/>
          <w:lang w:eastAsia="zh-TW"/>
        </w:rPr>
        <w:t xml:space="preserve">.DTAAB004 </w:t>
      </w:r>
      <w:r>
        <w:rPr>
          <w:rFonts w:hint="eastAsia"/>
          <w:bCs/>
          <w:color w:val="000000"/>
          <w:lang w:eastAsia="zh-TW"/>
        </w:rPr>
        <w:t>為空</w:t>
      </w:r>
    </w:p>
    <w:p w:rsidR="00B5215A" w:rsidRDefault="00767D58" w:rsidP="00767D58">
      <w:pPr>
        <w:pStyle w:val="Tabletext"/>
        <w:keepLines w:val="0"/>
        <w:numPr>
          <w:ilvl w:val="3"/>
          <w:numId w:val="2"/>
          <w:numberingChange w:id="22" w:author="i9004502" w:date="2009-03-07T17:16:00Z" w:original="%1:1:0:.%2:1:0:.%3:1:0:.%4:1:0: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新增項目區出現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第一筆</w:t>
      </w:r>
      <w:r w:rsidR="00B5215A">
        <w:rPr>
          <w:rFonts w:hint="eastAsia"/>
          <w:bCs/>
          <w:color w:val="000000"/>
          <w:lang w:eastAsia="zh-TW"/>
        </w:rPr>
        <w:t xml:space="preserve"> default</w:t>
      </w:r>
      <w:r w:rsidR="00B5215A">
        <w:rPr>
          <w:rFonts w:hint="eastAsia"/>
          <w:bCs/>
          <w:color w:val="000000"/>
          <w:lang w:eastAsia="zh-TW"/>
        </w:rPr>
        <w:t>值如下</w:t>
      </w:r>
      <w:r w:rsidR="00B5215A"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D4361E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color w:val="FF0000"/>
                <w:lang w:eastAsia="zh-TW"/>
              </w:rPr>
              <w:t>輸入參數</w:t>
            </w:r>
            <w:r>
              <w:rPr>
                <w:rFonts w:hint="eastAsia"/>
                <w:bCs/>
                <w:color w:val="FF0000"/>
                <w:lang w:eastAsia="zh-TW"/>
              </w:rPr>
              <w:t>.</w:t>
            </w:r>
            <w:r>
              <w:rPr>
                <w:rFonts w:hint="eastAsia"/>
                <w:bCs/>
                <w:color w:val="FF0000"/>
                <w:lang w:eastAsia="zh-TW"/>
              </w:rPr>
              <w:t>診斷類別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出現放大鏡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點選後另開視窗</w:t>
            </w:r>
            <w:r>
              <w:rPr>
                <w:rFonts w:hint="eastAsia"/>
                <w:bCs/>
                <w:lang w:eastAsia="zh-TW"/>
              </w:rPr>
              <w:t>Link AAC0_0500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手術代碼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B5215A" w:rsidP="00B5215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出現放大鏡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B5215A" w:rsidRDefault="00B5215A" w:rsidP="00B5215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點選後另開視窗</w:t>
            </w:r>
            <w:r>
              <w:rPr>
                <w:rFonts w:hint="eastAsia"/>
                <w:bCs/>
                <w:lang w:eastAsia="zh-TW"/>
              </w:rPr>
              <w:t>Link AAC0_0400</w:t>
            </w:r>
          </w:p>
        </w:tc>
      </w:tr>
      <w:tr w:rsidR="00334727">
        <w:tc>
          <w:tcPr>
            <w:tcW w:w="2520" w:type="dxa"/>
          </w:tcPr>
          <w:p w:rsidR="00334727" w:rsidRDefault="00334727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骨折代碼</w:t>
            </w:r>
          </w:p>
        </w:tc>
        <w:tc>
          <w:tcPr>
            <w:tcW w:w="3780" w:type="dxa"/>
          </w:tcPr>
          <w:p w:rsidR="00334727" w:rsidRDefault="00334727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334727" w:rsidRDefault="00334727" w:rsidP="003347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出現放大鏡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334727" w:rsidRDefault="00334727" w:rsidP="003347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點選後另開視窗</w:t>
            </w:r>
            <w:r>
              <w:rPr>
                <w:rFonts w:hint="eastAsia"/>
                <w:bCs/>
                <w:lang w:eastAsia="zh-TW"/>
              </w:rPr>
              <w:t>Link AAC0_1200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起始日期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INPUT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終止日期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INPUT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覆核日期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B5215A">
        <w:tc>
          <w:tcPr>
            <w:tcW w:w="252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B5215A" w:rsidRDefault="00B5215A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767D58" w:rsidRDefault="00767D58" w:rsidP="00B5215A">
      <w:pPr>
        <w:pStyle w:val="Tabletext"/>
        <w:keepLines w:val="0"/>
        <w:spacing w:after="0" w:line="240" w:lineRule="auto"/>
        <w:ind w:left="1276"/>
        <w:rPr>
          <w:rFonts w:hint="eastAsia"/>
          <w:bCs/>
          <w:color w:val="000000"/>
          <w:lang w:eastAsia="zh-TW"/>
        </w:rPr>
      </w:pPr>
    </w:p>
    <w:p w:rsidR="00767D58" w:rsidRDefault="00767D58" w:rsidP="00767D58">
      <w:pPr>
        <w:pStyle w:val="Tabletext"/>
        <w:keepLines w:val="0"/>
        <w:numPr>
          <w:ilvl w:val="2"/>
          <w:numId w:val="2"/>
          <w:numberingChange w:id="23" w:author="i9004502" w:date="2009-03-07T17:16:00Z" w:original="%1:1:0:.%2:1:0:.%3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ELSE   </w:t>
      </w:r>
      <w:r>
        <w:rPr>
          <w:rFonts w:hint="eastAsia"/>
          <w:bCs/>
          <w:color w:val="000000"/>
          <w:lang w:eastAsia="zh-TW"/>
        </w:rPr>
        <w:t>逐筆顯示於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新增項目區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767D58">
        <w:tc>
          <w:tcPr>
            <w:tcW w:w="2520" w:type="dxa"/>
          </w:tcPr>
          <w:p w:rsidR="00767D58" w:rsidRDefault="00767D58" w:rsidP="00FD07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767D58" w:rsidRDefault="00767D58" w:rsidP="00FD07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3604A4" w:rsidRDefault="00767D58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  <w:p w:rsidR="003604A4" w:rsidRDefault="003604A4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覆核日期若有值</w:t>
            </w:r>
          </w:p>
          <w:p w:rsidR="00767D58" w:rsidRDefault="003604A4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所有欄位為</w:t>
            </w:r>
            <w:r>
              <w:rPr>
                <w:rFonts w:hint="eastAsia"/>
                <w:b/>
                <w:lang w:eastAsia="zh-TW"/>
              </w:rPr>
              <w:t xml:space="preserve">OUTPUT </w:t>
            </w:r>
            <w:r>
              <w:rPr>
                <w:rFonts w:hint="eastAsia"/>
                <w:b/>
                <w:lang w:eastAsia="zh-TW"/>
              </w:rPr>
              <w:t>不可更改</w:t>
            </w:r>
          </w:p>
          <w:p w:rsidR="003604A4" w:rsidRDefault="003604A4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放大鏡不出現</w:t>
            </w:r>
          </w:p>
        </w:tc>
      </w:tr>
      <w:tr w:rsidR="00767D58">
        <w:tc>
          <w:tcPr>
            <w:tcW w:w="2520" w:type="dxa"/>
          </w:tcPr>
          <w:p w:rsidR="00767D58" w:rsidRDefault="00767D58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3780" w:type="dxa"/>
          </w:tcPr>
          <w:p w:rsidR="00767D58" w:rsidRDefault="00767D58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  <w:r w:rsidR="006B47F6">
              <w:rPr>
                <w:rFonts w:hint="eastAsia"/>
                <w:bCs/>
                <w:lang w:eastAsia="zh-TW"/>
              </w:rPr>
              <w:t>.</w:t>
            </w:r>
            <w:r w:rsidR="006B47F6">
              <w:rPr>
                <w:rFonts w:hint="eastAsia"/>
                <w:bCs/>
                <w:lang w:eastAsia="zh-TW"/>
              </w:rPr>
              <w:t>診斷類</w:t>
            </w:r>
            <w:r>
              <w:rPr>
                <w:rFonts w:hint="eastAsia"/>
                <w:bCs/>
                <w:lang w:eastAsia="zh-TW"/>
              </w:rPr>
              <w:t>別</w:t>
            </w:r>
          </w:p>
        </w:tc>
        <w:tc>
          <w:tcPr>
            <w:tcW w:w="2340" w:type="dxa"/>
          </w:tcPr>
          <w:p w:rsidR="00767D58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顯示中文</w:t>
            </w:r>
          </w:p>
        </w:tc>
      </w:tr>
      <w:tr w:rsidR="00767D58">
        <w:tc>
          <w:tcPr>
            <w:tcW w:w="2520" w:type="dxa"/>
          </w:tcPr>
          <w:p w:rsidR="00767D58" w:rsidRDefault="00B5215A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767D58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767D58" w:rsidRDefault="00767D58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B47F6">
        <w:tc>
          <w:tcPr>
            <w:tcW w:w="252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手術代碼</w:t>
            </w:r>
          </w:p>
        </w:tc>
        <w:tc>
          <w:tcPr>
            <w:tcW w:w="378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B47F6">
        <w:tc>
          <w:tcPr>
            <w:tcW w:w="252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起始日期</w:t>
            </w:r>
          </w:p>
        </w:tc>
        <w:tc>
          <w:tcPr>
            <w:tcW w:w="378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B47F6">
        <w:tc>
          <w:tcPr>
            <w:tcW w:w="252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終止日期</w:t>
            </w:r>
          </w:p>
        </w:tc>
        <w:tc>
          <w:tcPr>
            <w:tcW w:w="378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B47F6">
        <w:tc>
          <w:tcPr>
            <w:tcW w:w="252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覆核日期</w:t>
            </w:r>
          </w:p>
        </w:tc>
        <w:tc>
          <w:tcPr>
            <w:tcW w:w="378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B47F6">
        <w:tc>
          <w:tcPr>
            <w:tcW w:w="252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DTAAB004</w:t>
            </w:r>
          </w:p>
        </w:tc>
        <w:tc>
          <w:tcPr>
            <w:tcW w:w="2340" w:type="dxa"/>
          </w:tcPr>
          <w:p w:rsidR="006B47F6" w:rsidRDefault="006B47F6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D077F">
        <w:tc>
          <w:tcPr>
            <w:tcW w:w="2520" w:type="dxa"/>
          </w:tcPr>
          <w:p w:rsidR="00FD077F" w:rsidRDefault="00FD077F" w:rsidP="00FD07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處理</w:t>
            </w:r>
          </w:p>
        </w:tc>
        <w:tc>
          <w:tcPr>
            <w:tcW w:w="3780" w:type="dxa"/>
          </w:tcPr>
          <w:p w:rsidR="00FD077F" w:rsidRDefault="00FD077F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覆核日期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不為空值</w:t>
            </w:r>
            <w:r>
              <w:rPr>
                <w:rFonts w:hint="eastAsia"/>
                <w:bCs/>
                <w:lang w:eastAsia="zh-TW"/>
              </w:rPr>
              <w:t xml:space="preserve"> checkbox</w:t>
            </w:r>
            <w:r>
              <w:rPr>
                <w:rFonts w:hint="eastAsia"/>
                <w:bCs/>
                <w:lang w:eastAsia="zh-TW"/>
              </w:rPr>
              <w:t>不出現</w:t>
            </w:r>
          </w:p>
        </w:tc>
        <w:tc>
          <w:tcPr>
            <w:tcW w:w="2340" w:type="dxa"/>
          </w:tcPr>
          <w:p w:rsidR="00FD077F" w:rsidRDefault="00FD077F" w:rsidP="00FD07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767D58" w:rsidRDefault="00767D58" w:rsidP="006B47F6">
      <w:pPr>
        <w:pStyle w:val="Tabletext"/>
        <w:keepLines w:val="0"/>
        <w:spacing w:after="0" w:line="240" w:lineRule="auto"/>
        <w:ind w:left="851"/>
        <w:rPr>
          <w:rFonts w:hint="eastAsia"/>
          <w:bCs/>
          <w:color w:val="000000"/>
          <w:lang w:eastAsia="zh-TW"/>
        </w:rPr>
      </w:pPr>
    </w:p>
    <w:p w:rsidR="00DE4924" w:rsidRDefault="00DE4924" w:rsidP="00DE4924">
      <w:pPr>
        <w:pStyle w:val="Tabletext"/>
        <w:keepLines w:val="0"/>
        <w:numPr>
          <w:ilvl w:val="2"/>
          <w:numId w:val="2"/>
          <w:numberingChange w:id="24" w:author="i9004502" w:date="2009-03-07T17:16:00Z" w:original="%1:1:0:.%2:1:0:.%3:3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起始日期輸入後帶出相同日期於終止日期。</w:t>
      </w:r>
    </w:p>
    <w:p w:rsidR="00F418D3" w:rsidRPr="00DE4924" w:rsidRDefault="00F418D3" w:rsidP="00767D58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AC2A53" w:rsidRDefault="006B47F6">
      <w:pPr>
        <w:pStyle w:val="Tabletext"/>
        <w:keepLines w:val="0"/>
        <w:numPr>
          <w:ilvl w:val="0"/>
          <w:numId w:val="2"/>
          <w:numberingChange w:id="25" w:author="i9004502" w:date="2009-03-07T17:16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2E35FE" w:rsidRDefault="006B47F6" w:rsidP="002E35FE">
      <w:pPr>
        <w:pStyle w:val="Tabletext"/>
        <w:keepLines w:val="0"/>
        <w:numPr>
          <w:ilvl w:val="1"/>
          <w:numId w:val="2"/>
          <w:numberingChange w:id="26" w:author="i9004502" w:date="2009-03-07T17:16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產生新的一筆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default </w:t>
      </w:r>
      <w:r>
        <w:rPr>
          <w:rFonts w:hint="eastAsia"/>
          <w:lang w:eastAsia="zh-TW"/>
        </w:rPr>
        <w:t>值同</w:t>
      </w:r>
      <w:r>
        <w:rPr>
          <w:rFonts w:hint="eastAsia"/>
          <w:lang w:eastAsia="zh-TW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TW"/>
          </w:rPr>
          <w:t>1.1.</w:t>
        </w:r>
        <w:r w:rsidRPr="006B47F6">
          <w:rPr>
            <w:rFonts w:ascii="新細明體" w:hAnsi="新細明體" w:hint="eastAsia"/>
            <w:lang w:eastAsia="zh-TW"/>
          </w:rPr>
          <w:t>1</w:t>
        </w:r>
      </w:smartTag>
      <w:r>
        <w:rPr>
          <w:rFonts w:ascii="新細明體" w:hAnsi="新細明體" w:hint="eastAsia"/>
          <w:lang w:eastAsia="zh-TW"/>
        </w:rPr>
        <w:t>。</w:t>
      </w:r>
    </w:p>
    <w:p w:rsidR="002E35FE" w:rsidRPr="00C1057D" w:rsidRDefault="002E35FE" w:rsidP="006B47F6">
      <w:pPr>
        <w:pStyle w:val="Tabletext"/>
        <w:keepLines w:val="0"/>
        <w:spacing w:after="0" w:line="240" w:lineRule="auto"/>
        <w:ind w:left="851"/>
        <w:rPr>
          <w:rFonts w:hint="eastAsia"/>
          <w:bCs/>
          <w:color w:val="000000"/>
          <w:lang w:eastAsia="zh-TW"/>
        </w:rPr>
      </w:pPr>
    </w:p>
    <w:p w:rsidR="0023751E" w:rsidRDefault="006B47F6">
      <w:pPr>
        <w:pStyle w:val="Tabletext"/>
        <w:keepLines w:val="0"/>
        <w:numPr>
          <w:ilvl w:val="0"/>
          <w:numId w:val="2"/>
          <w:numberingChange w:id="27" w:author="i9004502" w:date="2009-03-07T17:16:00Z" w:original="%1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C1057D" w:rsidRDefault="006B47F6" w:rsidP="00C1057D">
      <w:pPr>
        <w:pStyle w:val="Tabletext"/>
        <w:keepLines w:val="0"/>
        <w:numPr>
          <w:ilvl w:val="1"/>
          <w:numId w:val="2"/>
          <w:numberingChange w:id="28" w:author="i9004502" w:date="2009-03-07T17:16:00Z" w:original="%1:3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需有一筆被選取：</w:t>
      </w:r>
    </w:p>
    <w:p w:rsidR="006B47F6" w:rsidRDefault="006B47F6" w:rsidP="006B47F6">
      <w:pPr>
        <w:pStyle w:val="Tabletext"/>
        <w:keepLines w:val="0"/>
        <w:numPr>
          <w:ilvl w:val="2"/>
          <w:numId w:val="2"/>
          <w:numberingChange w:id="29" w:author="i9004502" w:date="2009-03-07T17:16:00Z" w:original="%1:3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</w:t>
      </w:r>
      <w:r>
        <w:rPr>
          <w:rFonts w:hint="eastAsia"/>
          <w:lang w:eastAsia="zh-TW"/>
        </w:rPr>
        <w:t>，顯示訊息</w:t>
      </w:r>
      <w:r>
        <w:rPr>
          <w:lang w:eastAsia="zh-TW"/>
        </w:rPr>
        <w:t>’</w:t>
      </w:r>
      <w:r>
        <w:rPr>
          <w:rFonts w:hint="eastAsia"/>
          <w:lang w:eastAsia="zh-TW"/>
        </w:rPr>
        <w:t>請選擇欲刪除項目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B47F6" w:rsidRDefault="00DE4924" w:rsidP="006B47F6">
      <w:pPr>
        <w:pStyle w:val="Tabletext"/>
        <w:keepLines w:val="0"/>
        <w:numPr>
          <w:ilvl w:val="1"/>
          <w:numId w:val="2"/>
          <w:numberingChange w:id="30" w:author="i9004502" w:date="2009-03-07T17:16:00Z" w:original="%1:3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刪除所選擇該筆。</w:t>
      </w:r>
      <w:r w:rsidR="006B47F6">
        <w:rPr>
          <w:rFonts w:hint="eastAsia"/>
          <w:lang w:eastAsia="zh-TW"/>
        </w:rPr>
        <w:t xml:space="preserve"> </w:t>
      </w:r>
    </w:p>
    <w:p w:rsidR="00BF313C" w:rsidRDefault="00DE4924">
      <w:pPr>
        <w:pStyle w:val="Tabletext"/>
        <w:keepLines w:val="0"/>
        <w:numPr>
          <w:ilvl w:val="0"/>
          <w:numId w:val="2"/>
          <w:numberingChange w:id="31" w:author="i9004502" w:date="2009-03-07T17:16:00Z" w:original="%1:4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取消</w:t>
      </w:r>
    </w:p>
    <w:p w:rsidR="00DE4924" w:rsidRDefault="00DE4924" w:rsidP="00DE4924">
      <w:pPr>
        <w:pStyle w:val="Tabletext"/>
        <w:keepLines w:val="0"/>
        <w:numPr>
          <w:ilvl w:val="1"/>
          <w:numId w:val="2"/>
          <w:numberingChange w:id="32" w:author="i9004502" w:date="2009-03-07T17:16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回上頁。</w:t>
      </w:r>
      <w:r w:rsidR="00174209" w:rsidRPr="00174209">
        <w:rPr>
          <w:rFonts w:hint="eastAsia"/>
          <w:color w:val="FF0000"/>
          <w:lang w:eastAsia="zh-TW"/>
        </w:rPr>
        <w:t>上頁的給付天數不變</w:t>
      </w:r>
    </w:p>
    <w:p w:rsidR="00DE4924" w:rsidRDefault="00DE4924" w:rsidP="00AC44F0">
      <w:pPr>
        <w:pStyle w:val="Tabletext"/>
        <w:keepLines w:val="0"/>
        <w:numPr>
          <w:ilvl w:val="0"/>
          <w:numId w:val="2"/>
          <w:numberingChange w:id="33" w:author="i9004502" w:date="2009-03-07T17:16:00Z" w:original="%1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輸入</w:t>
      </w:r>
    </w:p>
    <w:p w:rsidR="003604A4" w:rsidRDefault="003604A4" w:rsidP="00AC44F0">
      <w:pPr>
        <w:pStyle w:val="Tabletext"/>
        <w:keepLines w:val="0"/>
        <w:numPr>
          <w:ilvl w:val="1"/>
          <w:numId w:val="2"/>
          <w:numberingChange w:id="34" w:author="i9004502" w:date="2009-03-07T17:16:00Z" w:original="%1:5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DTAAB004</w:t>
      </w:r>
      <w:r w:rsidR="007431A5">
        <w:rPr>
          <w:rFonts w:hint="eastAsia"/>
          <w:lang w:eastAsia="zh-TW"/>
        </w:rPr>
        <w:t>中覆核日期為</w:t>
      </w:r>
      <w:r>
        <w:rPr>
          <w:rFonts w:hint="eastAsia"/>
          <w:lang w:eastAsia="zh-TW"/>
        </w:rPr>
        <w:t>空值才出現此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35" w:author="i9004502" w:date="2009-03-07T17:16:00Z" w:original="%1:5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檢核</w:t>
      </w:r>
      <w:r w:rsidR="00DE4924">
        <w:rPr>
          <w:rFonts w:hint="eastAsia"/>
          <w:lang w:eastAsia="zh-TW"/>
        </w:rPr>
        <w:t>(</w:t>
      </w:r>
      <w:r w:rsidR="00DE4924">
        <w:rPr>
          <w:rFonts w:hint="eastAsia"/>
          <w:lang w:eastAsia="zh-TW"/>
        </w:rPr>
        <w:t>逐筆檢查新增區</w:t>
      </w:r>
      <w:r w:rsidR="00DE4924">
        <w:rPr>
          <w:rFonts w:hint="eastAsia"/>
          <w:lang w:eastAsia="zh-TW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860"/>
        <w:gridCol w:w="3320"/>
      </w:tblGrid>
      <w:tr w:rsidR="0023751E">
        <w:tc>
          <w:tcPr>
            <w:tcW w:w="1980" w:type="dxa"/>
          </w:tcPr>
          <w:p w:rsidR="0023751E" w:rsidRDefault="00D43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486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1980" w:type="dxa"/>
          </w:tcPr>
          <w:p w:rsidR="0023751E" w:rsidRDefault="00DE4924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4860" w:type="dxa"/>
          </w:tcPr>
          <w:p w:rsidR="0023751E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</w:t>
            </w:r>
            <w:r w:rsidR="006016F2">
              <w:rPr>
                <w:rFonts w:hint="eastAsia"/>
                <w:bCs/>
                <w:lang w:eastAsia="zh-TW"/>
              </w:rPr>
              <w:t>選擇</w:t>
            </w:r>
            <w:r w:rsidR="00DE4924">
              <w:rPr>
                <w:rFonts w:hint="eastAsia"/>
                <w:bCs/>
                <w:lang w:eastAsia="zh-TW"/>
              </w:rPr>
              <w:t>類別</w:t>
            </w:r>
          </w:p>
        </w:tc>
      </w:tr>
      <w:tr w:rsidR="006016F2">
        <w:tc>
          <w:tcPr>
            <w:tcW w:w="1980" w:type="dxa"/>
          </w:tcPr>
          <w:p w:rsidR="006016F2" w:rsidRDefault="00334727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診斷病名</w:t>
            </w:r>
          </w:p>
        </w:tc>
        <w:tc>
          <w:tcPr>
            <w:tcW w:w="4860" w:type="dxa"/>
          </w:tcPr>
          <w:p w:rsidR="006016F2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診斷病名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需有值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3320" w:type="dxa"/>
          </w:tcPr>
          <w:p w:rsidR="006016F2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請輸入診斷病名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</w:tc>
      </w:tr>
      <w:tr w:rsidR="006016F2">
        <w:tc>
          <w:tcPr>
            <w:tcW w:w="1980" w:type="dxa"/>
          </w:tcPr>
          <w:p w:rsidR="006016F2" w:rsidRDefault="00DE4924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起始日期</w:t>
            </w:r>
          </w:p>
        </w:tc>
        <w:tc>
          <w:tcPr>
            <w:tcW w:w="4860" w:type="dxa"/>
          </w:tcPr>
          <w:p w:rsidR="006016F2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6016F2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請輸入起始日期</w:t>
            </w:r>
          </w:p>
        </w:tc>
      </w:tr>
      <w:tr w:rsidR="00F70830">
        <w:tc>
          <w:tcPr>
            <w:tcW w:w="1980" w:type="dxa"/>
          </w:tcPr>
          <w:p w:rsidR="00F70830" w:rsidRDefault="00DE4924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終止日期</w:t>
            </w:r>
          </w:p>
        </w:tc>
        <w:tc>
          <w:tcPr>
            <w:tcW w:w="4860" w:type="dxa"/>
          </w:tcPr>
          <w:p w:rsidR="00F70830" w:rsidRDefault="00DE49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F70830" w:rsidRDefault="00DE4924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請輸入終止日期</w:t>
            </w:r>
          </w:p>
        </w:tc>
      </w:tr>
      <w:tr w:rsidR="00D4361E">
        <w:tc>
          <w:tcPr>
            <w:tcW w:w="1980" w:type="dxa"/>
          </w:tcPr>
          <w:p w:rsidR="00D4361E" w:rsidRDefault="00D4361E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手術代碼</w:t>
            </w:r>
          </w:p>
        </w:tc>
        <w:tc>
          <w:tcPr>
            <w:tcW w:w="4860" w:type="dxa"/>
          </w:tcPr>
          <w:p w:rsidR="00D4361E" w:rsidRDefault="00D43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F</w:t>
            </w:r>
            <w:r>
              <w:rPr>
                <w:bCs/>
                <w:lang w:eastAsia="zh-TW"/>
              </w:rPr>
              <w:t>’</w:t>
            </w:r>
            <w:r w:rsidR="00C5441C">
              <w:rPr>
                <w:rFonts w:hint="eastAsia"/>
                <w:bCs/>
                <w:lang w:eastAsia="zh-TW"/>
              </w:rPr>
              <w:t xml:space="preserve"> OR </w:t>
            </w:r>
            <w:r w:rsidR="00C5441C">
              <w:rPr>
                <w:bCs/>
                <w:lang w:eastAsia="zh-TW"/>
              </w:rPr>
              <w:t>‘</w:t>
            </w:r>
            <w:r w:rsidR="00C5441C">
              <w:rPr>
                <w:rFonts w:hint="eastAsia"/>
                <w:bCs/>
                <w:lang w:eastAsia="zh-TW"/>
              </w:rPr>
              <w:t>E</w:t>
            </w:r>
            <w:r w:rsidR="00C5441C">
              <w:rPr>
                <w:bCs/>
                <w:lang w:eastAsia="zh-TW"/>
              </w:rPr>
              <w:t>’</w:t>
            </w:r>
            <w:r w:rsidR="00C5441C">
              <w:rPr>
                <w:rFonts w:hint="eastAsia"/>
                <w:bCs/>
                <w:lang w:eastAsia="zh-TW"/>
              </w:rPr>
              <w:t>，需檢查下列事項</w:t>
            </w:r>
          </w:p>
          <w:p w:rsidR="00D4361E" w:rsidRDefault="00D43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 w:rsidR="00C5441C">
              <w:rPr>
                <w:rFonts w:hint="eastAsia"/>
                <w:bCs/>
                <w:lang w:eastAsia="zh-TW"/>
              </w:rPr>
              <w:t>1.</w:t>
            </w:r>
            <w:r>
              <w:rPr>
                <w:rFonts w:hint="eastAsia"/>
                <w:bCs/>
                <w:lang w:eastAsia="zh-TW"/>
              </w:rPr>
              <w:t>手術代碼需有值</w:t>
            </w:r>
          </w:p>
          <w:p w:rsidR="00334727" w:rsidRDefault="003347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 w:rsidR="00C5441C">
              <w:rPr>
                <w:rFonts w:hint="eastAsia"/>
                <w:bCs/>
                <w:lang w:eastAsia="zh-TW"/>
              </w:rPr>
              <w:t>2.</w:t>
            </w:r>
            <w:r>
              <w:rPr>
                <w:rFonts w:hint="eastAsia"/>
                <w:bCs/>
                <w:lang w:eastAsia="zh-TW"/>
              </w:rPr>
              <w:t>手術代碼</w:t>
            </w:r>
            <w:r w:rsidR="00C5441C">
              <w:rPr>
                <w:rFonts w:hint="eastAsia"/>
                <w:bCs/>
                <w:lang w:eastAsia="zh-TW"/>
              </w:rPr>
              <w:t>中文</w:t>
            </w:r>
            <w:r>
              <w:rPr>
                <w:rFonts w:hint="eastAsia"/>
                <w:bCs/>
                <w:lang w:eastAsia="zh-TW"/>
              </w:rPr>
              <w:t>需有值</w:t>
            </w:r>
          </w:p>
          <w:p w:rsidR="00C5441C" w:rsidRDefault="00C544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3.CALL AA_B1Z605 By </w:t>
            </w:r>
            <w:r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>,</w:t>
            </w:r>
            <w:r>
              <w:rPr>
                <w:rFonts w:hint="eastAsia"/>
                <w:bCs/>
                <w:lang w:eastAsia="zh-TW"/>
              </w:rPr>
              <w:t>手術代碼</w:t>
            </w:r>
            <w:r>
              <w:rPr>
                <w:rFonts w:hint="eastAsia"/>
                <w:bCs/>
                <w:lang w:eastAsia="zh-TW"/>
              </w:rPr>
              <w:t>,</w:t>
            </w:r>
            <w:r>
              <w:rPr>
                <w:rFonts w:hint="eastAsia"/>
                <w:bCs/>
                <w:lang w:eastAsia="zh-TW"/>
              </w:rPr>
              <w:t>疾病代碼</w:t>
            </w:r>
            <w:ins w:id="36" w:author="cathaylife" w:date="2009-09-21T08:49:00Z">
              <w:r w:rsidR="00641B0D">
                <w:rPr>
                  <w:rFonts w:hint="eastAsia"/>
                  <w:bCs/>
                  <w:lang w:eastAsia="zh-TW"/>
                </w:rPr>
                <w:t>,</w:t>
              </w:r>
              <w:r w:rsidR="00641B0D">
                <w:rPr>
                  <w:rFonts w:ascii="細明體" w:eastAsia="細明體" w:hAnsi="細明體" w:hint="eastAsia"/>
                  <w:kern w:val="2"/>
                  <w:lang w:eastAsia="zh-TW"/>
                </w:rPr>
                <w:t xml:space="preserve"> 人工核定_手術險別,人工核定_手術等級</w:t>
              </w:r>
            </w:ins>
          </w:p>
          <w:p w:rsidR="00C5441C" w:rsidRDefault="00C544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GET </w:t>
            </w:r>
            <w:r>
              <w:rPr>
                <w:rFonts w:hint="eastAsia"/>
                <w:bCs/>
                <w:lang w:eastAsia="zh-TW"/>
              </w:rPr>
              <w:t>手術等級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手術倍數</w:t>
            </w:r>
          </w:p>
          <w:p w:rsidR="00C5441C" w:rsidRDefault="00C544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4.IF </w:t>
            </w:r>
            <w:r>
              <w:rPr>
                <w:rFonts w:hint="eastAsia"/>
                <w:bCs/>
                <w:lang w:eastAsia="zh-TW"/>
              </w:rPr>
              <w:t>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E</w:t>
            </w:r>
            <w:r>
              <w:rPr>
                <w:bCs/>
                <w:lang w:eastAsia="zh-TW"/>
              </w:rPr>
              <w:t>’</w:t>
            </w:r>
          </w:p>
          <w:p w:rsidR="00D4361E" w:rsidRDefault="00C544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   IF AA_B1Z605.</w:t>
            </w:r>
            <w:r w:rsidRPr="009C407A">
              <w:rPr>
                <w:rFonts w:ascii="細明體" w:eastAsia="細明體" w:hAnsi="細明體" w:hint="eastAsia"/>
              </w:rPr>
              <w:t>門診手術檢查碼</w:t>
            </w:r>
            <w:r w:rsidRPr="009C407A">
              <w:rPr>
                <w:rFonts w:ascii="細明體" w:eastAsia="細明體" w:hAnsi="細明體" w:hint="eastAsia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color w:val="008000"/>
                <w:lang w:eastAsia="zh-TW"/>
              </w:rPr>
              <w:t xml:space="preserve"> </w:t>
            </w:r>
            <w:r w:rsidRPr="00C5441C">
              <w:rPr>
                <w:rFonts w:ascii="細明體" w:eastAsia="細明體" w:hAnsi="細明體"/>
                <w:color w:val="000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C5441C">
                <w:rPr>
                  <w:rFonts w:ascii="細明體" w:eastAsia="細明體" w:hAnsi="細明體" w:hint="eastAsia"/>
                  <w:color w:val="000000"/>
                  <w:lang w:eastAsia="zh-TW"/>
                </w:rPr>
                <w:t>1</w:t>
              </w:r>
              <w:r w:rsidRPr="00C5441C">
                <w:rPr>
                  <w:rFonts w:ascii="細明體" w:eastAsia="細明體" w:hAnsi="細明體"/>
                  <w:color w:val="000000"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 xml:space="preserve">     </w:t>
            </w:r>
          </w:p>
        </w:tc>
        <w:tc>
          <w:tcPr>
            <w:tcW w:w="3320" w:type="dxa"/>
          </w:tcPr>
          <w:p w:rsidR="00334727" w:rsidRDefault="00334727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D4361E" w:rsidRDefault="00C5441C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</w:t>
            </w:r>
            <w:r w:rsidR="00D4361E">
              <w:rPr>
                <w:rFonts w:hint="eastAsia"/>
                <w:bCs/>
                <w:lang w:eastAsia="zh-TW"/>
              </w:rPr>
              <w:t>請輸入手術代碼</w:t>
            </w:r>
          </w:p>
          <w:p w:rsidR="00334727" w:rsidRDefault="00C5441C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2.</w:t>
            </w:r>
            <w:r>
              <w:rPr>
                <w:rFonts w:hint="eastAsia"/>
                <w:bCs/>
                <w:lang w:eastAsia="zh-TW"/>
              </w:rPr>
              <w:t>手術代碼中文不存在，請重新選取手術代碼</w:t>
            </w:r>
          </w:p>
          <w:p w:rsidR="00C5441C" w:rsidRDefault="00C5441C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C5441C" w:rsidRDefault="00C5441C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4.</w:t>
            </w:r>
            <w:r>
              <w:rPr>
                <w:rFonts w:hint="eastAsia"/>
                <w:bCs/>
                <w:lang w:eastAsia="zh-TW"/>
              </w:rPr>
              <w:t>該手術非門診手術給付範圍，手術代碼反白</w:t>
            </w:r>
          </w:p>
        </w:tc>
      </w:tr>
      <w:tr w:rsidR="00C5441C">
        <w:trPr>
          <w:ins w:id="37" w:author="i9004502" w:date="2009-03-07T17:37:00Z"/>
        </w:trPr>
        <w:tc>
          <w:tcPr>
            <w:tcW w:w="1980" w:type="dxa"/>
          </w:tcPr>
          <w:p w:rsidR="00C5441C" w:rsidRDefault="00C5441C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38" w:author="i9004502" w:date="2009-03-07T17:37:00Z"/>
                <w:rFonts w:hint="eastAsia"/>
                <w:lang w:eastAsia="zh-TW"/>
              </w:rPr>
            </w:pPr>
          </w:p>
        </w:tc>
        <w:tc>
          <w:tcPr>
            <w:tcW w:w="4860" w:type="dxa"/>
          </w:tcPr>
          <w:p w:rsidR="00C5441C" w:rsidRDefault="00C5441C">
            <w:pPr>
              <w:pStyle w:val="Tabletext"/>
              <w:keepLines w:val="0"/>
              <w:spacing w:after="0" w:line="240" w:lineRule="auto"/>
              <w:rPr>
                <w:ins w:id="39" w:author="i9004502" w:date="2009-03-07T17:37:00Z"/>
                <w:rFonts w:hint="eastAsia"/>
                <w:bCs/>
                <w:lang w:eastAsia="zh-TW"/>
              </w:rPr>
            </w:pPr>
          </w:p>
        </w:tc>
        <w:tc>
          <w:tcPr>
            <w:tcW w:w="3320" w:type="dxa"/>
          </w:tcPr>
          <w:p w:rsidR="00C5441C" w:rsidRDefault="00C5441C" w:rsidP="00F70830">
            <w:pPr>
              <w:pStyle w:val="Tabletext"/>
              <w:keepLines w:val="0"/>
              <w:numPr>
                <w:ins w:id="40" w:author="i9004502" w:date="2009-03-07T17:35:00Z"/>
              </w:numPr>
              <w:spacing w:after="0" w:line="240" w:lineRule="auto"/>
              <w:rPr>
                <w:ins w:id="41" w:author="i9004502" w:date="2009-03-07T17:37:00Z"/>
                <w:rFonts w:hint="eastAsia"/>
                <w:bCs/>
                <w:lang w:eastAsia="zh-TW"/>
              </w:rPr>
            </w:pPr>
          </w:p>
        </w:tc>
      </w:tr>
    </w:tbl>
    <w:p w:rsidR="006B73A1" w:rsidRDefault="006B73A1" w:rsidP="006B73A1">
      <w:pPr>
        <w:pStyle w:val="Tabletext"/>
        <w:keepLines w:val="0"/>
        <w:numPr>
          <w:ilvl w:val="2"/>
          <w:numId w:val="2"/>
          <w:numberingChange w:id="42" w:author="i9004502" w:date="2009-03-07T17:16:00Z" w:original="%1:5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檢查給付天數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是否等於</w:t>
      </w:r>
      <w:r>
        <w:rPr>
          <w:rFonts w:hint="eastAsia"/>
          <w:lang w:eastAsia="zh-TW"/>
        </w:rPr>
        <w:t xml:space="preserve">  sum(</w:t>
      </w:r>
      <w:r>
        <w:rPr>
          <w:rFonts w:hint="eastAsia"/>
          <w:lang w:eastAsia="zh-TW"/>
        </w:rPr>
        <w:t>逐筆終止日期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起始日期</w:t>
      </w:r>
      <w:r>
        <w:rPr>
          <w:rFonts w:hint="eastAsia"/>
          <w:lang w:eastAsia="zh-TW"/>
        </w:rPr>
        <w:t>+1)</w:t>
      </w:r>
    </w:p>
    <w:p w:rsidR="006B73A1" w:rsidRDefault="006B73A1" w:rsidP="006B73A1">
      <w:pPr>
        <w:pStyle w:val="Tabletext"/>
        <w:keepLines w:val="0"/>
        <w:numPr>
          <w:ilvl w:val="3"/>
          <w:numId w:val="2"/>
          <w:numberingChange w:id="43" w:author="i9004502" w:date="2009-03-07T17:16:00Z" w:original="%1:5:0:.%2:2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NOT </w:t>
      </w:r>
      <w:r>
        <w:rPr>
          <w:rFonts w:hint="eastAsia"/>
          <w:lang w:eastAsia="zh-TW"/>
        </w:rPr>
        <w:t>，顯示訊息</w:t>
      </w:r>
      <w:r>
        <w:rPr>
          <w:lang w:eastAsia="zh-TW"/>
        </w:rPr>
        <w:t>’</w:t>
      </w:r>
      <w:r>
        <w:rPr>
          <w:rFonts w:hint="eastAsia"/>
          <w:lang w:eastAsia="zh-TW"/>
        </w:rPr>
        <w:t>給付天數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次數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不合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BC7FFE" w:rsidRDefault="00DE4924" w:rsidP="00AC44F0">
      <w:pPr>
        <w:pStyle w:val="Tabletext"/>
        <w:keepLines w:val="0"/>
        <w:numPr>
          <w:ilvl w:val="1"/>
          <w:numId w:val="2"/>
          <w:numberingChange w:id="44" w:author="i9004502" w:date="2009-03-07T17:16:00Z" w:original="%1:5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逐筆將新增區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產生</w:t>
      </w:r>
      <w:r>
        <w:rPr>
          <w:rFonts w:hint="eastAsia"/>
          <w:lang w:eastAsia="zh-TW"/>
        </w:rPr>
        <w:t xml:space="preserve">DTAAB004 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原先傳入之</w:t>
      </w:r>
      <w:r>
        <w:rPr>
          <w:rFonts w:hint="eastAsia"/>
          <w:lang w:eastAsia="zh-TW"/>
        </w:rPr>
        <w:t>DTAAB004</w:t>
      </w:r>
      <w:r>
        <w:rPr>
          <w:rFonts w:hint="eastAsia"/>
          <w:lang w:eastAsia="zh-TW"/>
        </w:rPr>
        <w:t>捨棄</w:t>
      </w:r>
      <w:r>
        <w:rPr>
          <w:rFonts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3604A4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備註</w:t>
            </w: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給付狀態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  <w:r w:rsidR="00180042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手術代碼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34727">
        <w:tc>
          <w:tcPr>
            <w:tcW w:w="252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骨折代碼</w:t>
            </w:r>
          </w:p>
        </w:tc>
        <w:tc>
          <w:tcPr>
            <w:tcW w:w="378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起始日期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604A4">
        <w:tc>
          <w:tcPr>
            <w:tcW w:w="252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終止日期</w:t>
            </w:r>
          </w:p>
        </w:tc>
        <w:tc>
          <w:tcPr>
            <w:tcW w:w="378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604A4" w:rsidRDefault="003604A4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4361E">
        <w:tc>
          <w:tcPr>
            <w:tcW w:w="252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癌症手術</w:t>
            </w:r>
          </w:p>
        </w:tc>
        <w:tc>
          <w:tcPr>
            <w:tcW w:w="378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畫面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F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 xml:space="preserve"> AND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G</w:t>
            </w:r>
            <w:r>
              <w:rPr>
                <w:bCs/>
                <w:lang w:eastAsia="zh-TW"/>
              </w:rPr>
              <w:t>’</w:t>
            </w:r>
          </w:p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放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Y</w:t>
            </w:r>
            <w:r>
              <w:rPr>
                <w:bCs/>
                <w:lang w:eastAsia="zh-TW"/>
              </w:rPr>
              <w:t>’</w:t>
            </w:r>
          </w:p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放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N</w:t>
            </w:r>
            <w:r>
              <w:rPr>
                <w:bCs/>
                <w:lang w:eastAsia="zh-TW"/>
              </w:rPr>
              <w:t>’</w:t>
            </w:r>
          </w:p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4361E">
        <w:tc>
          <w:tcPr>
            <w:tcW w:w="252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申請天數</w:t>
            </w:r>
          </w:p>
        </w:tc>
        <w:tc>
          <w:tcPr>
            <w:tcW w:w="378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D4361E" w:rsidRDefault="00D4361E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34727">
        <w:tc>
          <w:tcPr>
            <w:tcW w:w="252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手術等級</w:t>
            </w:r>
          </w:p>
        </w:tc>
        <w:tc>
          <w:tcPr>
            <w:tcW w:w="3780" w:type="dxa"/>
          </w:tcPr>
          <w:p w:rsidR="00334727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AA_B1Z605</w:t>
            </w:r>
          </w:p>
        </w:tc>
        <w:tc>
          <w:tcPr>
            <w:tcW w:w="2340" w:type="dxa"/>
          </w:tcPr>
          <w:p w:rsidR="00334727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手術代碼非空值才有值</w:t>
            </w:r>
          </w:p>
        </w:tc>
      </w:tr>
      <w:tr w:rsidR="00334727">
        <w:tc>
          <w:tcPr>
            <w:tcW w:w="252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手術倍數</w:t>
            </w:r>
          </w:p>
        </w:tc>
        <w:tc>
          <w:tcPr>
            <w:tcW w:w="3780" w:type="dxa"/>
          </w:tcPr>
          <w:p w:rsidR="00334727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AA_B1Z605</w:t>
            </w:r>
          </w:p>
        </w:tc>
        <w:tc>
          <w:tcPr>
            <w:tcW w:w="2340" w:type="dxa"/>
          </w:tcPr>
          <w:p w:rsidR="00334727" w:rsidRDefault="00841B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手術代碼非空值才有值</w:t>
            </w:r>
          </w:p>
        </w:tc>
      </w:tr>
      <w:tr w:rsidR="00334727">
        <w:tc>
          <w:tcPr>
            <w:tcW w:w="252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手術代碼中文</w:t>
            </w:r>
          </w:p>
        </w:tc>
        <w:tc>
          <w:tcPr>
            <w:tcW w:w="3780" w:type="dxa"/>
          </w:tcPr>
          <w:p w:rsidR="00334727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34727">
        <w:tc>
          <w:tcPr>
            <w:tcW w:w="252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骨折代碼中文</w:t>
            </w:r>
          </w:p>
        </w:tc>
        <w:tc>
          <w:tcPr>
            <w:tcW w:w="3780" w:type="dxa"/>
          </w:tcPr>
          <w:p w:rsidR="00334727" w:rsidRDefault="00C5441C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334727" w:rsidRDefault="00334727" w:rsidP="003604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60078" w:rsidRDefault="00260078" w:rsidP="00DE4924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180042" w:rsidRDefault="0025641E" w:rsidP="00180042">
      <w:pPr>
        <w:pStyle w:val="Tabletext"/>
        <w:keepLines w:val="0"/>
        <w:numPr>
          <w:ilvl w:val="1"/>
          <w:numId w:val="2"/>
          <w:numberingChange w:id="45" w:author="i9004502" w:date="2009-03-07T17:16:00Z" w:original="%1:5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將此畫面輸入相關資訊導回核付畫面</w:t>
      </w:r>
      <w:r>
        <w:rPr>
          <w:rFonts w:hint="eastAsia"/>
          <w:lang w:eastAsia="zh-TW"/>
        </w:rPr>
        <w:t>(AAB1_0100)</w:t>
      </w:r>
      <w:r w:rsidR="00180042">
        <w:rPr>
          <w:rFonts w:hint="eastAsia"/>
          <w:lang w:eastAsia="zh-TW"/>
        </w:rPr>
        <w:t>。</w:t>
      </w:r>
    </w:p>
    <w:p w:rsidR="00A76E08" w:rsidRPr="00180042" w:rsidRDefault="00A76E08" w:rsidP="00A76E0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A76E08" w:rsidRPr="001800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F7" w:rsidRDefault="00E502F7" w:rsidP="00E502F7">
      <w:r>
        <w:separator/>
      </w:r>
    </w:p>
  </w:endnote>
  <w:endnote w:type="continuationSeparator" w:id="0">
    <w:p w:rsidR="00E502F7" w:rsidRDefault="00E502F7" w:rsidP="00E5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F7" w:rsidRDefault="00E502F7" w:rsidP="00E502F7">
      <w:r>
        <w:separator/>
      </w:r>
    </w:p>
  </w:footnote>
  <w:footnote w:type="continuationSeparator" w:id="0">
    <w:p w:rsidR="00E502F7" w:rsidRDefault="00E502F7" w:rsidP="00E50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4C30BE"/>
    <w:multiLevelType w:val="hybridMultilevel"/>
    <w:tmpl w:val="3DE02C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5807A87"/>
    <w:multiLevelType w:val="hybridMultilevel"/>
    <w:tmpl w:val="C0DAE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5"/>
  </w:num>
  <w:num w:numId="21">
    <w:abstractNumId w:val="8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31E4"/>
    <w:rsid w:val="00026FEA"/>
    <w:rsid w:val="00031F97"/>
    <w:rsid w:val="000401DE"/>
    <w:rsid w:val="0004402D"/>
    <w:rsid w:val="0004428E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74209"/>
    <w:rsid w:val="00180042"/>
    <w:rsid w:val="001872D8"/>
    <w:rsid w:val="001B3032"/>
    <w:rsid w:val="001B350E"/>
    <w:rsid w:val="001C594B"/>
    <w:rsid w:val="001D1238"/>
    <w:rsid w:val="001F2A03"/>
    <w:rsid w:val="00212685"/>
    <w:rsid w:val="00214A90"/>
    <w:rsid w:val="00236985"/>
    <w:rsid w:val="0023751E"/>
    <w:rsid w:val="00245CF4"/>
    <w:rsid w:val="0025641E"/>
    <w:rsid w:val="00260078"/>
    <w:rsid w:val="0027724D"/>
    <w:rsid w:val="00280570"/>
    <w:rsid w:val="002868CE"/>
    <w:rsid w:val="002A60B0"/>
    <w:rsid w:val="002D07C8"/>
    <w:rsid w:val="002E1981"/>
    <w:rsid w:val="002E35FE"/>
    <w:rsid w:val="002E4766"/>
    <w:rsid w:val="002F24D5"/>
    <w:rsid w:val="002F258F"/>
    <w:rsid w:val="002F4227"/>
    <w:rsid w:val="003001AC"/>
    <w:rsid w:val="00302686"/>
    <w:rsid w:val="003143FF"/>
    <w:rsid w:val="0033124C"/>
    <w:rsid w:val="00334727"/>
    <w:rsid w:val="0034569E"/>
    <w:rsid w:val="003604A4"/>
    <w:rsid w:val="003633F9"/>
    <w:rsid w:val="0038674C"/>
    <w:rsid w:val="00391CF8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4F236B"/>
    <w:rsid w:val="004F4810"/>
    <w:rsid w:val="00513EA8"/>
    <w:rsid w:val="00516B0E"/>
    <w:rsid w:val="00532D8C"/>
    <w:rsid w:val="0058351A"/>
    <w:rsid w:val="005B3FB8"/>
    <w:rsid w:val="005B7524"/>
    <w:rsid w:val="005C3815"/>
    <w:rsid w:val="005D062B"/>
    <w:rsid w:val="006016F2"/>
    <w:rsid w:val="0061230F"/>
    <w:rsid w:val="006137F7"/>
    <w:rsid w:val="00617108"/>
    <w:rsid w:val="006222EB"/>
    <w:rsid w:val="006268AC"/>
    <w:rsid w:val="00637333"/>
    <w:rsid w:val="00641B0D"/>
    <w:rsid w:val="00645303"/>
    <w:rsid w:val="006535B2"/>
    <w:rsid w:val="00655959"/>
    <w:rsid w:val="00657D8A"/>
    <w:rsid w:val="00674D0D"/>
    <w:rsid w:val="00684946"/>
    <w:rsid w:val="00686716"/>
    <w:rsid w:val="00693ED8"/>
    <w:rsid w:val="006B47F6"/>
    <w:rsid w:val="006B5620"/>
    <w:rsid w:val="006B6DF8"/>
    <w:rsid w:val="006B73A1"/>
    <w:rsid w:val="006C36E0"/>
    <w:rsid w:val="006D7F3F"/>
    <w:rsid w:val="00715413"/>
    <w:rsid w:val="0071761C"/>
    <w:rsid w:val="00725A0C"/>
    <w:rsid w:val="007260C0"/>
    <w:rsid w:val="007306EC"/>
    <w:rsid w:val="00732266"/>
    <w:rsid w:val="007431A5"/>
    <w:rsid w:val="00750BB0"/>
    <w:rsid w:val="00751660"/>
    <w:rsid w:val="0075178B"/>
    <w:rsid w:val="007571ED"/>
    <w:rsid w:val="007644C9"/>
    <w:rsid w:val="00767D58"/>
    <w:rsid w:val="00772BF7"/>
    <w:rsid w:val="007826D2"/>
    <w:rsid w:val="00784128"/>
    <w:rsid w:val="007A0DEA"/>
    <w:rsid w:val="007A758D"/>
    <w:rsid w:val="007B3FE9"/>
    <w:rsid w:val="007C098B"/>
    <w:rsid w:val="007C5C80"/>
    <w:rsid w:val="007C7332"/>
    <w:rsid w:val="007D1E94"/>
    <w:rsid w:val="007D3290"/>
    <w:rsid w:val="007D5830"/>
    <w:rsid w:val="007D7C58"/>
    <w:rsid w:val="007E1BF3"/>
    <w:rsid w:val="007E531F"/>
    <w:rsid w:val="0081315D"/>
    <w:rsid w:val="00823180"/>
    <w:rsid w:val="00834BA6"/>
    <w:rsid w:val="00837CE0"/>
    <w:rsid w:val="008404C7"/>
    <w:rsid w:val="00840CB8"/>
    <w:rsid w:val="00841B1C"/>
    <w:rsid w:val="008504F8"/>
    <w:rsid w:val="00865346"/>
    <w:rsid w:val="00870A8E"/>
    <w:rsid w:val="008825FA"/>
    <w:rsid w:val="008937BA"/>
    <w:rsid w:val="008960D1"/>
    <w:rsid w:val="008D1FEE"/>
    <w:rsid w:val="008D7DAC"/>
    <w:rsid w:val="008E1E82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1D00"/>
    <w:rsid w:val="009731CF"/>
    <w:rsid w:val="009751A4"/>
    <w:rsid w:val="00986CD3"/>
    <w:rsid w:val="00994FC0"/>
    <w:rsid w:val="009B055F"/>
    <w:rsid w:val="009B3B73"/>
    <w:rsid w:val="009B4663"/>
    <w:rsid w:val="009C3692"/>
    <w:rsid w:val="009C407A"/>
    <w:rsid w:val="00A06EF1"/>
    <w:rsid w:val="00A15AE6"/>
    <w:rsid w:val="00A23753"/>
    <w:rsid w:val="00A31187"/>
    <w:rsid w:val="00A4218C"/>
    <w:rsid w:val="00A728BB"/>
    <w:rsid w:val="00A76E08"/>
    <w:rsid w:val="00A773B1"/>
    <w:rsid w:val="00A96156"/>
    <w:rsid w:val="00AA298E"/>
    <w:rsid w:val="00AA7751"/>
    <w:rsid w:val="00AB26C1"/>
    <w:rsid w:val="00AB4A97"/>
    <w:rsid w:val="00AC2A53"/>
    <w:rsid w:val="00AC44F0"/>
    <w:rsid w:val="00AD2751"/>
    <w:rsid w:val="00AE4BBD"/>
    <w:rsid w:val="00AF3FDA"/>
    <w:rsid w:val="00AF477C"/>
    <w:rsid w:val="00B10478"/>
    <w:rsid w:val="00B22BFC"/>
    <w:rsid w:val="00B2398C"/>
    <w:rsid w:val="00B41DC2"/>
    <w:rsid w:val="00B5215A"/>
    <w:rsid w:val="00B72A02"/>
    <w:rsid w:val="00B73AB4"/>
    <w:rsid w:val="00B74CB1"/>
    <w:rsid w:val="00B77E6C"/>
    <w:rsid w:val="00B8633A"/>
    <w:rsid w:val="00BA5D46"/>
    <w:rsid w:val="00BC7FFE"/>
    <w:rsid w:val="00BE1857"/>
    <w:rsid w:val="00BF0F90"/>
    <w:rsid w:val="00BF313C"/>
    <w:rsid w:val="00C1057D"/>
    <w:rsid w:val="00C24A95"/>
    <w:rsid w:val="00C27B48"/>
    <w:rsid w:val="00C3025A"/>
    <w:rsid w:val="00C318BC"/>
    <w:rsid w:val="00C51F84"/>
    <w:rsid w:val="00C5441C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400A"/>
    <w:rsid w:val="00D35BD3"/>
    <w:rsid w:val="00D4361E"/>
    <w:rsid w:val="00D43CDC"/>
    <w:rsid w:val="00D45509"/>
    <w:rsid w:val="00D54B1C"/>
    <w:rsid w:val="00D55572"/>
    <w:rsid w:val="00D64C20"/>
    <w:rsid w:val="00D656AA"/>
    <w:rsid w:val="00DA308A"/>
    <w:rsid w:val="00DA6C1D"/>
    <w:rsid w:val="00DB34AB"/>
    <w:rsid w:val="00DE11C6"/>
    <w:rsid w:val="00DE129A"/>
    <w:rsid w:val="00DE4924"/>
    <w:rsid w:val="00DE4C46"/>
    <w:rsid w:val="00E07266"/>
    <w:rsid w:val="00E204D7"/>
    <w:rsid w:val="00E254E1"/>
    <w:rsid w:val="00E374C4"/>
    <w:rsid w:val="00E502F7"/>
    <w:rsid w:val="00E51EB7"/>
    <w:rsid w:val="00E8020D"/>
    <w:rsid w:val="00EA40BC"/>
    <w:rsid w:val="00EA71C2"/>
    <w:rsid w:val="00EC37F9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70830"/>
    <w:rsid w:val="00F77DDA"/>
    <w:rsid w:val="00F862D3"/>
    <w:rsid w:val="00FB17D8"/>
    <w:rsid w:val="00FD077F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BD57E8-FA5F-416F-9CD1-740E404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E50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E502F7"/>
  </w:style>
  <w:style w:type="paragraph" w:styleId="ae">
    <w:name w:val="footer"/>
    <w:basedOn w:val="a"/>
    <w:link w:val="af"/>
    <w:rsid w:val="00E50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E5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