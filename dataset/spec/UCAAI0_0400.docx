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0" w:author="李明諭" w:date="2018-02-02T16:37:00Z">
          <w:tblPr>
            <w:tblW w:w="10266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418"/>
        <w:gridCol w:w="850"/>
        <w:gridCol w:w="4361"/>
        <w:gridCol w:w="1566"/>
        <w:gridCol w:w="2071"/>
        <w:tblGridChange w:id="1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673484" w:rsidRPr="00673484" w:rsidTr="005B7ADF">
        <w:tc>
          <w:tcPr>
            <w:tcW w:w="1418" w:type="dxa"/>
            <w:tcPrChange w:id="2" w:author="李明諭" w:date="2018-02-02T16:37:00Z">
              <w:tcPr>
                <w:tcW w:w="1116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bookmarkStart w:id="3" w:name="_GoBack"/>
            <w:bookmarkEnd w:id="3"/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修改日期</w:t>
            </w:r>
          </w:p>
        </w:tc>
        <w:tc>
          <w:tcPr>
            <w:tcW w:w="850" w:type="dxa"/>
            <w:tcPrChange w:id="4" w:author="李明諭" w:date="2018-02-02T16:37:00Z">
              <w:tcPr>
                <w:tcW w:w="1010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版本</w:t>
            </w:r>
          </w:p>
        </w:tc>
        <w:tc>
          <w:tcPr>
            <w:tcW w:w="4361" w:type="dxa"/>
            <w:tcPrChange w:id="5" w:author="李明諭" w:date="2018-02-02T16:37:00Z">
              <w:tcPr>
                <w:tcW w:w="4503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tcPrChange w:id="6" w:author="李明諭" w:date="2018-02-02T16:37:00Z">
              <w:tcPr>
                <w:tcW w:w="1566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tcPrChange w:id="7" w:author="李明諭" w:date="2018-02-02T16:37:00Z">
              <w:tcPr>
                <w:tcW w:w="2071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立案單號</w:t>
            </w:r>
          </w:p>
        </w:tc>
      </w:tr>
      <w:tr w:rsidR="00673484" w:rsidRPr="00673484" w:rsidTr="005B7ADF">
        <w:tc>
          <w:tcPr>
            <w:tcW w:w="1418" w:type="dxa"/>
            <w:tcPrChange w:id="8" w:author="李明諭" w:date="2018-02-02T16:37:00Z">
              <w:tcPr>
                <w:tcW w:w="1116" w:type="dxa"/>
              </w:tcPr>
            </w:tcPrChange>
          </w:tcPr>
          <w:p w:rsidR="00EE0CF4" w:rsidRPr="00673484" w:rsidRDefault="00EE0CF4" w:rsidP="00EE0CF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200</w:t>
            </w: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6</w:t>
            </w:r>
            <w:r w:rsidRPr="00673484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/</w:t>
            </w: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5</w:t>
            </w:r>
            <w:r w:rsidRPr="00673484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/</w:t>
            </w: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PrChange w:id="9" w:author="李明諭" w:date="2018-02-02T16:37:00Z">
              <w:tcPr>
                <w:tcW w:w="1010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61" w:type="dxa"/>
            <w:tcPrChange w:id="10" w:author="李明諭" w:date="2018-02-02T16:37:00Z">
              <w:tcPr>
                <w:tcW w:w="4503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Created</w:t>
            </w:r>
          </w:p>
        </w:tc>
        <w:tc>
          <w:tcPr>
            <w:tcW w:w="1566" w:type="dxa"/>
            <w:tcPrChange w:id="11" w:author="李明諭" w:date="2018-02-02T16:37:00Z">
              <w:tcPr>
                <w:tcW w:w="1566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Huai</w:t>
            </w:r>
          </w:p>
        </w:tc>
        <w:tc>
          <w:tcPr>
            <w:tcW w:w="2071" w:type="dxa"/>
            <w:tcPrChange w:id="12" w:author="李明諭" w:date="2018-02-02T16:37:00Z">
              <w:tcPr>
                <w:tcW w:w="2071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</w:p>
        </w:tc>
      </w:tr>
      <w:tr w:rsidR="00673484" w:rsidRPr="00673484" w:rsidTr="005B7ADF">
        <w:tc>
          <w:tcPr>
            <w:tcW w:w="1418" w:type="dxa"/>
            <w:tcPrChange w:id="13" w:author="李明諭" w:date="2018-02-02T16:37:00Z">
              <w:tcPr>
                <w:tcW w:w="1116" w:type="dxa"/>
              </w:tcPr>
            </w:tcPrChange>
          </w:tcPr>
          <w:p w:rsidR="00EE0CF4" w:rsidRPr="00673484" w:rsidRDefault="00EE0CF4" w:rsidP="00EE0CF4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2006/6/8</w:t>
            </w:r>
          </w:p>
        </w:tc>
        <w:tc>
          <w:tcPr>
            <w:tcW w:w="850" w:type="dxa"/>
            <w:tcPrChange w:id="14" w:author="李明諭" w:date="2018-02-02T16:37:00Z">
              <w:tcPr>
                <w:tcW w:w="1010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61" w:type="dxa"/>
            <w:tcPrChange w:id="15" w:author="李明諭" w:date="2018-02-02T16:37:00Z">
              <w:tcPr>
                <w:tcW w:w="4503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增加未結案原因中文</w:t>
            </w:r>
          </w:p>
        </w:tc>
        <w:tc>
          <w:tcPr>
            <w:tcW w:w="1566" w:type="dxa"/>
            <w:tcPrChange w:id="16" w:author="李明諭" w:date="2018-02-02T16:37:00Z">
              <w:tcPr>
                <w:tcW w:w="1566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Huai</w:t>
            </w:r>
          </w:p>
        </w:tc>
        <w:tc>
          <w:tcPr>
            <w:tcW w:w="2071" w:type="dxa"/>
            <w:tcPrChange w:id="17" w:author="李明諭" w:date="2018-02-02T16:37:00Z">
              <w:tcPr>
                <w:tcW w:w="2071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</w:p>
        </w:tc>
      </w:tr>
      <w:tr w:rsidR="00673484" w:rsidRPr="00673484" w:rsidTr="005B7ADF">
        <w:tc>
          <w:tcPr>
            <w:tcW w:w="1418" w:type="dxa"/>
            <w:tcPrChange w:id="18" w:author="李明諭" w:date="2018-02-02T16:37:00Z">
              <w:tcPr>
                <w:tcW w:w="1116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2012/6/6</w:t>
            </w:r>
          </w:p>
        </w:tc>
        <w:tc>
          <w:tcPr>
            <w:tcW w:w="850" w:type="dxa"/>
            <w:tcPrChange w:id="19" w:author="李明諭" w:date="2018-02-02T16:37:00Z">
              <w:tcPr>
                <w:tcW w:w="1010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61" w:type="dxa"/>
            <w:tcPrChange w:id="20" w:author="李明諭" w:date="2018-02-02T16:37:00Z">
              <w:tcPr>
                <w:tcW w:w="4503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移除FileNet4.5程式</w:t>
            </w:r>
          </w:p>
        </w:tc>
        <w:tc>
          <w:tcPr>
            <w:tcW w:w="1566" w:type="dxa"/>
            <w:tcPrChange w:id="21" w:author="李明諭" w:date="2018-02-02T16:37:00Z">
              <w:tcPr>
                <w:tcW w:w="1566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Huai</w:t>
            </w:r>
          </w:p>
        </w:tc>
        <w:tc>
          <w:tcPr>
            <w:tcW w:w="2071" w:type="dxa"/>
            <w:tcPrChange w:id="22" w:author="李明諭" w:date="2018-02-02T16:37:00Z">
              <w:tcPr>
                <w:tcW w:w="2071" w:type="dxa"/>
              </w:tcPr>
            </w:tcPrChange>
          </w:tcPr>
          <w:p w:rsidR="00EE0CF4" w:rsidRPr="00673484" w:rsidRDefault="00EE0CF4" w:rsidP="00673484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/>
                <w:color w:val="000000"/>
                <w:sz w:val="20"/>
                <w:szCs w:val="20"/>
              </w:rPr>
              <w:t>120417000143</w:t>
            </w:r>
          </w:p>
        </w:tc>
      </w:tr>
      <w:tr w:rsidR="005B7ADF" w:rsidRPr="00673484" w:rsidTr="005B7ADF">
        <w:trPr>
          <w:ins w:id="23" w:author="李明諭" w:date="2018-02-02T16:36:00Z"/>
        </w:trPr>
        <w:tc>
          <w:tcPr>
            <w:tcW w:w="1418" w:type="dxa"/>
            <w:tcPrChange w:id="24" w:author="李明諭" w:date="2018-02-02T16:37:00Z">
              <w:tcPr>
                <w:tcW w:w="1116" w:type="dxa"/>
              </w:tcPr>
            </w:tcPrChange>
          </w:tcPr>
          <w:p w:rsidR="005B7ADF" w:rsidRPr="00673484" w:rsidRDefault="005B7ADF" w:rsidP="005B7ADF">
            <w:pPr>
              <w:spacing w:line="240" w:lineRule="atLeast"/>
              <w:jc w:val="center"/>
              <w:rPr>
                <w:ins w:id="25" w:author="李明諭" w:date="2018-02-02T16:36:00Z"/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ins w:id="26" w:author="李明諭" w:date="2018-02-02T16:37:00Z">
              <w:r>
                <w:rPr>
                  <w:rFonts w:ascii="細明體" w:eastAsia="細明體" w:hAnsi="細明體" w:hint="eastAsia"/>
                  <w:color w:val="7030A0"/>
                  <w:sz w:val="20"/>
                  <w:szCs w:val="20"/>
                </w:rPr>
                <w:t>2017/12/30</w:t>
              </w:r>
            </w:ins>
          </w:p>
        </w:tc>
        <w:tc>
          <w:tcPr>
            <w:tcW w:w="850" w:type="dxa"/>
            <w:tcPrChange w:id="27" w:author="李明諭" w:date="2018-02-02T16:37:00Z">
              <w:tcPr>
                <w:tcW w:w="1010" w:type="dxa"/>
              </w:tcPr>
            </w:tcPrChange>
          </w:tcPr>
          <w:p w:rsidR="005B7ADF" w:rsidRPr="00673484" w:rsidRDefault="005B7ADF" w:rsidP="005B7ADF">
            <w:pPr>
              <w:spacing w:line="240" w:lineRule="atLeast"/>
              <w:jc w:val="center"/>
              <w:rPr>
                <w:ins w:id="28" w:author="李明諭" w:date="2018-02-02T16:36:00Z"/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ins w:id="29" w:author="李明諭" w:date="2018-02-02T16:37:00Z">
              <w:r>
                <w:rPr>
                  <w:rFonts w:ascii="細明體" w:eastAsia="細明體" w:hAnsi="細明體"/>
                  <w:color w:val="7030A0"/>
                  <w:sz w:val="20"/>
                  <w:szCs w:val="20"/>
                </w:rPr>
                <w:t>4</w:t>
              </w:r>
            </w:ins>
          </w:p>
        </w:tc>
        <w:tc>
          <w:tcPr>
            <w:tcW w:w="4361" w:type="dxa"/>
            <w:tcPrChange w:id="30" w:author="李明諭" w:date="2018-02-02T16:37:00Z">
              <w:tcPr>
                <w:tcW w:w="4503" w:type="dxa"/>
              </w:tcPr>
            </w:tcPrChange>
          </w:tcPr>
          <w:p w:rsidR="005B7ADF" w:rsidRPr="00673484" w:rsidRDefault="005B7ADF" w:rsidP="005B7ADF">
            <w:pPr>
              <w:spacing w:line="240" w:lineRule="atLeast"/>
              <w:rPr>
                <w:ins w:id="31" w:author="李明諭" w:date="2018-02-02T16:36:00Z"/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ins w:id="32" w:author="李明諭" w:date="2018-02-02T16:37:00Z">
              <w:r w:rsidRPr="00BE6D14">
                <w:rPr>
                  <w:rFonts w:ascii="細明體" w:eastAsia="細明體" w:hAnsi="細明體" w:hint="eastAsia"/>
                  <w:color w:val="7030A0"/>
                  <w:sz w:val="20"/>
                  <w:szCs w:val="20"/>
                </w:rPr>
                <w:t>行政中心編制調整</w:t>
              </w:r>
            </w:ins>
          </w:p>
        </w:tc>
        <w:tc>
          <w:tcPr>
            <w:tcW w:w="1566" w:type="dxa"/>
            <w:tcPrChange w:id="33" w:author="李明諭" w:date="2018-02-02T16:37:00Z">
              <w:tcPr>
                <w:tcW w:w="1566" w:type="dxa"/>
              </w:tcPr>
            </w:tcPrChange>
          </w:tcPr>
          <w:p w:rsidR="005B7ADF" w:rsidRPr="00673484" w:rsidRDefault="005B7ADF" w:rsidP="005B7ADF">
            <w:pPr>
              <w:spacing w:line="240" w:lineRule="atLeast"/>
              <w:jc w:val="center"/>
              <w:rPr>
                <w:ins w:id="34" w:author="李明諭" w:date="2018-02-02T16:36:00Z"/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ins w:id="35" w:author="李明諭" w:date="2018-02-02T16:37:00Z">
              <w:r w:rsidRPr="00BE6D14">
                <w:rPr>
                  <w:rFonts w:ascii="細明體" w:eastAsia="細明體" w:hAnsi="細明體"/>
                  <w:color w:val="7030A0"/>
                  <w:sz w:val="20"/>
                  <w:szCs w:val="20"/>
                </w:rPr>
                <w:t>伯珊</w:t>
              </w:r>
            </w:ins>
          </w:p>
        </w:tc>
        <w:tc>
          <w:tcPr>
            <w:tcW w:w="2071" w:type="dxa"/>
            <w:tcPrChange w:id="36" w:author="李明諭" w:date="2018-02-02T16:37:00Z">
              <w:tcPr>
                <w:tcW w:w="2071" w:type="dxa"/>
              </w:tcPr>
            </w:tcPrChange>
          </w:tcPr>
          <w:p w:rsidR="005B7ADF" w:rsidRPr="00673484" w:rsidRDefault="005B7ADF" w:rsidP="005B7ADF">
            <w:pPr>
              <w:spacing w:line="240" w:lineRule="atLeast"/>
              <w:rPr>
                <w:ins w:id="37" w:author="李明諭" w:date="2018-02-02T16:36:00Z"/>
                <w:rFonts w:ascii="細明體" w:eastAsia="細明體" w:hAnsi="細明體"/>
                <w:color w:val="000000"/>
                <w:sz w:val="20"/>
                <w:szCs w:val="20"/>
              </w:rPr>
            </w:pPr>
            <w:ins w:id="38" w:author="李明諭" w:date="2018-02-02T16:37:00Z">
              <w:r w:rsidRPr="00BE6D14">
                <w:rPr>
                  <w:b/>
                  <w:bCs/>
                </w:rPr>
                <w:t>171218000847</w:t>
              </w:r>
            </w:ins>
          </w:p>
        </w:tc>
      </w:tr>
    </w:tbl>
    <w:p w:rsidR="0023751E" w:rsidRPr="00673484" w:rsidRDefault="0023751E">
      <w:pPr>
        <w:rPr>
          <w:rFonts w:hint="eastAsia"/>
          <w:color w:val="000000"/>
        </w:rPr>
      </w:pPr>
    </w:p>
    <w:p w:rsidR="0023751E" w:rsidRPr="00673484" w:rsidRDefault="0023751E">
      <w:pPr>
        <w:pStyle w:val="Tabletext"/>
        <w:keepLines w:val="0"/>
        <w:spacing w:after="0" w:line="240" w:lineRule="auto"/>
        <w:rPr>
          <w:rFonts w:hint="eastAsia"/>
          <w:bCs/>
          <w:color w:val="000000"/>
          <w:kern w:val="2"/>
          <w:szCs w:val="24"/>
          <w:lang w:eastAsia="zh-TW"/>
        </w:rPr>
      </w:pPr>
      <w:r w:rsidRPr="00673484">
        <w:rPr>
          <w:rFonts w:hint="eastAsia"/>
          <w:b/>
          <w:color w:val="000000"/>
          <w:kern w:val="2"/>
          <w:sz w:val="24"/>
          <w:szCs w:val="24"/>
          <w:lang w:eastAsia="zh-TW"/>
        </w:rPr>
        <w:t>UC</w:t>
      </w:r>
      <w:r w:rsidR="00CD0ADA" w:rsidRPr="00673484">
        <w:rPr>
          <w:rFonts w:hint="eastAsia"/>
          <w:b/>
          <w:color w:val="000000"/>
          <w:kern w:val="2"/>
          <w:sz w:val="24"/>
          <w:szCs w:val="24"/>
          <w:lang w:eastAsia="zh-TW"/>
        </w:rPr>
        <w:t>A</w:t>
      </w:r>
      <w:r w:rsidRPr="00673484">
        <w:rPr>
          <w:rFonts w:hint="eastAsia"/>
          <w:b/>
          <w:color w:val="000000"/>
          <w:kern w:val="2"/>
          <w:sz w:val="24"/>
          <w:szCs w:val="24"/>
          <w:lang w:eastAsia="zh-TW"/>
        </w:rPr>
        <w:t>A</w:t>
      </w:r>
      <w:r w:rsidR="00414672" w:rsidRPr="00673484">
        <w:rPr>
          <w:rFonts w:hint="eastAsia"/>
          <w:b/>
          <w:color w:val="000000"/>
          <w:kern w:val="2"/>
          <w:sz w:val="24"/>
          <w:szCs w:val="24"/>
          <w:lang w:eastAsia="zh-TW"/>
        </w:rPr>
        <w:t>I</w:t>
      </w:r>
      <w:r w:rsidRPr="00673484">
        <w:rPr>
          <w:rFonts w:hint="eastAsia"/>
          <w:b/>
          <w:color w:val="000000"/>
          <w:kern w:val="2"/>
          <w:sz w:val="24"/>
          <w:szCs w:val="24"/>
          <w:lang w:eastAsia="zh-TW"/>
        </w:rPr>
        <w:t>00</w:t>
      </w:r>
      <w:r w:rsidR="00475BF2" w:rsidRPr="00673484">
        <w:rPr>
          <w:rFonts w:hint="eastAsia"/>
          <w:b/>
          <w:color w:val="000000"/>
          <w:kern w:val="2"/>
          <w:sz w:val="24"/>
          <w:szCs w:val="24"/>
          <w:lang w:eastAsia="zh-TW"/>
        </w:rPr>
        <w:t>4</w:t>
      </w:r>
      <w:r w:rsidRPr="00673484">
        <w:rPr>
          <w:rFonts w:hint="eastAsia"/>
          <w:b/>
          <w:color w:val="000000"/>
          <w:kern w:val="2"/>
          <w:sz w:val="24"/>
          <w:szCs w:val="24"/>
          <w:lang w:eastAsia="zh-TW"/>
        </w:rPr>
        <w:t>0</w:t>
      </w:r>
      <w:r w:rsidR="00CD0ADA" w:rsidRPr="00673484">
        <w:rPr>
          <w:rFonts w:hint="eastAsia"/>
          <w:b/>
          <w:color w:val="000000"/>
          <w:kern w:val="2"/>
          <w:sz w:val="24"/>
          <w:szCs w:val="24"/>
          <w:lang w:eastAsia="zh-TW"/>
        </w:rPr>
        <w:t>0</w:t>
      </w:r>
      <w:r w:rsidRPr="00673484">
        <w:rPr>
          <w:rFonts w:hint="eastAsia"/>
          <w:b/>
          <w:color w:val="000000"/>
          <w:kern w:val="2"/>
          <w:sz w:val="24"/>
          <w:szCs w:val="24"/>
          <w:lang w:eastAsia="zh-TW"/>
        </w:rPr>
        <w:t>_</w:t>
      </w:r>
      <w:r w:rsidR="00475BF2" w:rsidRPr="00673484">
        <w:rPr>
          <w:rFonts w:hint="eastAsia"/>
          <w:b/>
          <w:color w:val="000000"/>
          <w:kern w:val="2"/>
          <w:sz w:val="24"/>
          <w:szCs w:val="24"/>
          <w:lang w:eastAsia="zh-TW"/>
        </w:rPr>
        <w:t>未結案理賠</w:t>
      </w:r>
    </w:p>
    <w:p w:rsidR="0023751E" w:rsidRPr="00673484" w:rsidRDefault="0023751E">
      <w:pPr>
        <w:pStyle w:val="Tabletext"/>
        <w:keepLines w:val="0"/>
        <w:spacing w:after="0" w:line="240" w:lineRule="auto"/>
        <w:rPr>
          <w:rFonts w:hint="eastAsia"/>
          <w:bCs/>
          <w:color w:val="000000"/>
          <w:kern w:val="2"/>
          <w:szCs w:val="24"/>
          <w:lang w:eastAsia="zh-TW"/>
        </w:rPr>
      </w:pPr>
    </w:p>
    <w:p w:rsidR="0023751E" w:rsidRPr="00673484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673484">
        <w:rPr>
          <w:rFonts w:ascii="細明體" w:eastAsia="細明體" w:hAnsi="細明體" w:hint="eastAsia"/>
          <w:color w:val="000000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 w:rsidRPr="00673484">
        <w:tc>
          <w:tcPr>
            <w:tcW w:w="2340" w:type="dxa"/>
          </w:tcPr>
          <w:p w:rsidR="0023751E" w:rsidRPr="00673484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673484" w:rsidRDefault="00475BF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未結案理賠</w:t>
            </w:r>
          </w:p>
        </w:tc>
      </w:tr>
      <w:tr w:rsidR="0023751E" w:rsidRPr="00673484">
        <w:tc>
          <w:tcPr>
            <w:tcW w:w="2340" w:type="dxa"/>
          </w:tcPr>
          <w:p w:rsidR="0023751E" w:rsidRPr="00673484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Pr="00673484" w:rsidRDefault="00D25907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</w:t>
            </w:r>
            <w:r w:rsidR="0023751E"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</w:t>
            </w:r>
            <w:r w:rsidR="00414672"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</w:t>
            </w:r>
            <w:r w:rsidR="0023751E"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0_0</w:t>
            </w:r>
            <w:r w:rsidR="00475BF2"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</w:t>
            </w:r>
            <w:r w:rsidR="0023751E"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</w:tr>
      <w:tr w:rsidR="0023751E" w:rsidRPr="00673484">
        <w:tc>
          <w:tcPr>
            <w:tcW w:w="2340" w:type="dxa"/>
          </w:tcPr>
          <w:p w:rsidR="0023751E" w:rsidRPr="00673484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Pr="00673484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ONLINE</w:t>
            </w:r>
          </w:p>
        </w:tc>
      </w:tr>
      <w:tr w:rsidR="0023751E" w:rsidRPr="00673484">
        <w:tc>
          <w:tcPr>
            <w:tcW w:w="2340" w:type="dxa"/>
          </w:tcPr>
          <w:p w:rsidR="0023751E" w:rsidRPr="00673484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Pr="00673484" w:rsidRDefault="00475BF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未結案理賠</w:t>
            </w:r>
          </w:p>
        </w:tc>
      </w:tr>
      <w:tr w:rsidR="0023751E" w:rsidRPr="00673484">
        <w:tc>
          <w:tcPr>
            <w:tcW w:w="2340" w:type="dxa"/>
          </w:tcPr>
          <w:p w:rsidR="0023751E" w:rsidRPr="00673484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"/>
              <w:gridCol w:w="7042"/>
              <w:gridCol w:w="116"/>
              <w:gridCol w:w="123"/>
            </w:tblGrid>
            <w:tr w:rsidR="00FD4EBF" w:rsidRPr="00673484">
              <w:trPr>
                <w:tblCellSpacing w:w="7" w:type="dxa"/>
              </w:trPr>
              <w:tc>
                <w:tcPr>
                  <w:tcW w:w="577" w:type="pct"/>
                  <w:vAlign w:val="center"/>
                </w:tcPr>
                <w:p w:rsidR="00FD4EBF" w:rsidRPr="00673484" w:rsidRDefault="00FD4EBF" w:rsidP="00FD4EB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673484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ROZZ006</w:t>
                  </w:r>
                </w:p>
              </w:tc>
              <w:tc>
                <w:tcPr>
                  <w:tcW w:w="4299" w:type="pct"/>
                  <w:vAlign w:val="center"/>
                </w:tcPr>
                <w:p w:rsidR="00FD4EBF" w:rsidRPr="00673484" w:rsidRDefault="00FD4EBF" w:rsidP="00FD4EBF">
                  <w:pPr>
                    <w:rPr>
                      <w:rFonts w:ascii="新細明體" w:hAnsi="新細明體" w:cs="新細明體"/>
                      <w:color w:val="000000"/>
                      <w:sz w:val="20"/>
                      <w:szCs w:val="20"/>
                    </w:rPr>
                  </w:pPr>
                  <w:r w:rsidRPr="00673484">
                    <w:rPr>
                      <w:rFonts w:ascii="新細明體" w:hAnsi="新細明體" w:cs="新細明體"/>
                      <w:color w:val="000000"/>
                      <w:sz w:val="20"/>
                      <w:szCs w:val="20"/>
                    </w:rPr>
                    <w:t>服務中心(一)主管</w:t>
                  </w:r>
                </w:p>
              </w:tc>
              <w:tc>
                <w:tcPr>
                  <w:tcW w:w="0" w:type="auto"/>
                  <w:vAlign w:val="center"/>
                </w:tcPr>
                <w:p w:rsidR="00FD4EBF" w:rsidRPr="00673484" w:rsidRDefault="00FD4EBF" w:rsidP="00FD4EBF">
                  <w:pPr>
                    <w:jc w:val="center"/>
                    <w:rPr>
                      <w:rFonts w:ascii="新細明體" w:hAnsi="新細明體" w:cs="新細明體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D4EBF" w:rsidRPr="00673484" w:rsidRDefault="00FD4EBF" w:rsidP="00FD4EBF">
                  <w:pPr>
                    <w:rPr>
                      <w:rFonts w:ascii="新細明體" w:hAnsi="新細明體" w:cs="新細明體"/>
                      <w:color w:val="000000"/>
                    </w:rPr>
                  </w:pPr>
                </w:p>
              </w:tc>
            </w:tr>
            <w:tr w:rsidR="00FD4EBF" w:rsidRPr="00673484">
              <w:trPr>
                <w:tblCellSpacing w:w="7" w:type="dxa"/>
              </w:trPr>
              <w:tc>
                <w:tcPr>
                  <w:tcW w:w="577" w:type="pct"/>
                  <w:vAlign w:val="center"/>
                </w:tcPr>
                <w:p w:rsidR="00FD4EBF" w:rsidRPr="00673484" w:rsidRDefault="00FD4EBF" w:rsidP="00FD4EB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673484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ROZZ007</w:t>
                  </w:r>
                </w:p>
              </w:tc>
              <w:tc>
                <w:tcPr>
                  <w:tcW w:w="4299" w:type="pct"/>
                  <w:vAlign w:val="center"/>
                </w:tcPr>
                <w:p w:rsidR="00FD4EBF" w:rsidRPr="00673484" w:rsidRDefault="00FD4EBF" w:rsidP="00FD4EBF">
                  <w:pPr>
                    <w:rPr>
                      <w:rFonts w:ascii="新細明體" w:hAnsi="新細明體" w:cs="新細明體"/>
                      <w:color w:val="000000"/>
                      <w:sz w:val="20"/>
                      <w:szCs w:val="20"/>
                    </w:rPr>
                  </w:pPr>
                  <w:r w:rsidRPr="00673484">
                    <w:rPr>
                      <w:rFonts w:ascii="新細明體" w:hAnsi="新細明體" w:cs="新細明體"/>
                      <w:color w:val="000000"/>
                      <w:sz w:val="20"/>
                      <w:szCs w:val="20"/>
                    </w:rPr>
                    <w:t>服務中心(二)主管</w:t>
                  </w:r>
                </w:p>
              </w:tc>
              <w:tc>
                <w:tcPr>
                  <w:tcW w:w="0" w:type="auto"/>
                  <w:vAlign w:val="center"/>
                </w:tcPr>
                <w:p w:rsidR="00FD4EBF" w:rsidRPr="00673484" w:rsidRDefault="00FD4EBF" w:rsidP="00FD4EBF">
                  <w:pPr>
                    <w:jc w:val="center"/>
                    <w:rPr>
                      <w:rFonts w:ascii="新細明體" w:hAnsi="新細明體" w:cs="新細明體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D4EBF" w:rsidRPr="00673484" w:rsidRDefault="00FD4EBF" w:rsidP="00FD4EBF">
                  <w:pPr>
                    <w:rPr>
                      <w:rFonts w:ascii="新細明體" w:hAnsi="新細明體" w:cs="新細明體"/>
                      <w:color w:val="000000"/>
                    </w:rPr>
                  </w:pPr>
                </w:p>
              </w:tc>
            </w:tr>
            <w:tr w:rsidR="00FD4EBF" w:rsidRPr="00673484">
              <w:trPr>
                <w:tblCellSpacing w:w="7" w:type="dxa"/>
              </w:trPr>
              <w:tc>
                <w:tcPr>
                  <w:tcW w:w="577" w:type="pct"/>
                  <w:vAlign w:val="center"/>
                </w:tcPr>
                <w:p w:rsidR="00FD4EBF" w:rsidRPr="00673484" w:rsidRDefault="00FD4EBF" w:rsidP="00FD4EB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673484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ROZZ008</w:t>
                  </w:r>
                </w:p>
              </w:tc>
              <w:tc>
                <w:tcPr>
                  <w:tcW w:w="4299" w:type="pct"/>
                  <w:vAlign w:val="center"/>
                </w:tcPr>
                <w:p w:rsidR="00FD4EBF" w:rsidRPr="00673484" w:rsidRDefault="00FD4EBF" w:rsidP="00FD4EBF">
                  <w:pPr>
                    <w:rPr>
                      <w:rFonts w:ascii="新細明體" w:hAnsi="新細明體" w:cs="新細明體"/>
                      <w:color w:val="000000"/>
                      <w:sz w:val="20"/>
                      <w:szCs w:val="20"/>
                    </w:rPr>
                  </w:pPr>
                  <w:r w:rsidRPr="00673484">
                    <w:rPr>
                      <w:rFonts w:ascii="新細明體" w:hAnsi="新細明體" w:cs="新細明體"/>
                      <w:color w:val="000000"/>
                      <w:sz w:val="20"/>
                      <w:szCs w:val="20"/>
                    </w:rPr>
                    <w:t>服務中心(三)主管</w:t>
                  </w:r>
                </w:p>
              </w:tc>
              <w:tc>
                <w:tcPr>
                  <w:tcW w:w="0" w:type="auto"/>
                  <w:vAlign w:val="center"/>
                </w:tcPr>
                <w:p w:rsidR="00FD4EBF" w:rsidRPr="00673484" w:rsidRDefault="00FD4EBF" w:rsidP="00FD4EB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D4EBF" w:rsidRPr="00673484" w:rsidRDefault="00FD4EBF" w:rsidP="00FD4EB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3751E" w:rsidRPr="00673484" w:rsidRDefault="00FD4EBF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 w:rsidRPr="00673484">
              <w:rPr>
                <w:rFonts w:ascii="Arial" w:hAnsi="Arial" w:cs="Arial"/>
                <w:color w:val="000000"/>
                <w:sz w:val="20"/>
                <w:szCs w:val="20"/>
              </w:rPr>
              <w:t xml:space="preserve">ROZZ000 </w:t>
            </w:r>
            <w:r w:rsidRPr="00673484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</w:t>
            </w:r>
            <w:r w:rsidRPr="00673484">
              <w:rPr>
                <w:rFonts w:ascii="sөũ" w:hAnsi="sөũ"/>
                <w:color w:val="000000"/>
                <w:sz w:val="20"/>
                <w:szCs w:val="20"/>
              </w:rPr>
              <w:t>公司人員</w:t>
            </w:r>
          </w:p>
        </w:tc>
      </w:tr>
    </w:tbl>
    <w:p w:rsidR="0023751E" w:rsidRPr="00673484" w:rsidRDefault="0023751E">
      <w:pPr>
        <w:ind w:left="480"/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23751E" w:rsidRPr="00673484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673484">
        <w:rPr>
          <w:rFonts w:ascii="細明體" w:eastAsia="細明體" w:hAnsi="細明體" w:hint="eastAsia"/>
          <w:color w:val="000000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 w:rsidRPr="00673484">
        <w:tc>
          <w:tcPr>
            <w:tcW w:w="720" w:type="dxa"/>
          </w:tcPr>
          <w:p w:rsidR="0023751E" w:rsidRPr="00673484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Pr="00673484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Pr="00673484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Pr="00673484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METHOD</w:t>
            </w:r>
          </w:p>
        </w:tc>
      </w:tr>
      <w:tr w:rsidR="00C92DA2" w:rsidRPr="00673484">
        <w:tc>
          <w:tcPr>
            <w:tcW w:w="720" w:type="dxa"/>
          </w:tcPr>
          <w:p w:rsidR="00C92DA2" w:rsidRPr="00673484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73484" w:rsidRDefault="00C92DA2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73484" w:rsidRDefault="00C92DA2" w:rsidP="00645303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73484" w:rsidRDefault="00C92DA2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</w:tbl>
    <w:p w:rsidR="0023751E" w:rsidRPr="00673484" w:rsidRDefault="0023751E">
      <w:pPr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23751E" w:rsidRPr="00673484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673484">
        <w:rPr>
          <w:rFonts w:ascii="細明體" w:eastAsia="細明體" w:hAnsi="細明體" w:hint="eastAsia"/>
          <w:color w:val="000000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 w:rsidRPr="00673484">
        <w:tc>
          <w:tcPr>
            <w:tcW w:w="720" w:type="dxa"/>
          </w:tcPr>
          <w:p w:rsidR="00DA6C1D" w:rsidRPr="00673484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Pr="00673484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Pr="00673484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檔案名稱</w:t>
            </w:r>
          </w:p>
        </w:tc>
      </w:tr>
      <w:tr w:rsidR="00DA6C1D" w:rsidRPr="0067348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673484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673484" w:rsidRDefault="00414672">
            <w:pPr>
              <w:pStyle w:val="Tabletext"/>
              <w:rPr>
                <w:rFonts w:hint="eastAsia"/>
                <w:color w:val="000000"/>
                <w:lang w:eastAsia="zh-TW"/>
              </w:rPr>
            </w:pPr>
            <w:r w:rsidRPr="00673484">
              <w:rPr>
                <w:rFonts w:ascii="新細明體" w:hAnsi="新細明體" w:hint="eastAsia"/>
                <w:color w:val="000000"/>
              </w:rPr>
              <w:t>理賠預付金申請書檔</w:t>
            </w:r>
          </w:p>
        </w:tc>
        <w:tc>
          <w:tcPr>
            <w:tcW w:w="3960" w:type="dxa"/>
          </w:tcPr>
          <w:p w:rsidR="00DA6C1D" w:rsidRPr="00673484" w:rsidRDefault="00DA6C1D">
            <w:pPr>
              <w:jc w:val="center"/>
              <w:rPr>
                <w:color w:val="000000"/>
                <w:sz w:val="20"/>
                <w:szCs w:val="20"/>
              </w:rPr>
            </w:pPr>
            <w:r w:rsidRPr="00673484">
              <w:rPr>
                <w:color w:val="000000"/>
                <w:sz w:val="20"/>
                <w:szCs w:val="20"/>
              </w:rPr>
              <w:t>DT</w:t>
            </w:r>
            <w:r w:rsidR="00912B00" w:rsidRPr="00673484">
              <w:rPr>
                <w:rFonts w:hint="eastAsia"/>
                <w:color w:val="000000"/>
                <w:sz w:val="20"/>
                <w:szCs w:val="20"/>
              </w:rPr>
              <w:t>A</w:t>
            </w:r>
            <w:r w:rsidRPr="00673484">
              <w:rPr>
                <w:rFonts w:hint="eastAsia"/>
                <w:color w:val="000000"/>
                <w:sz w:val="20"/>
                <w:szCs w:val="20"/>
              </w:rPr>
              <w:t>A</w:t>
            </w:r>
            <w:r w:rsidR="00414672" w:rsidRPr="00673484">
              <w:rPr>
                <w:rFonts w:hint="eastAsia"/>
                <w:color w:val="000000"/>
                <w:sz w:val="20"/>
                <w:szCs w:val="20"/>
              </w:rPr>
              <w:t>I</w:t>
            </w:r>
            <w:r w:rsidRPr="00673484">
              <w:rPr>
                <w:rFonts w:hint="eastAsia"/>
                <w:color w:val="000000"/>
                <w:sz w:val="20"/>
                <w:szCs w:val="20"/>
              </w:rPr>
              <w:t>01</w:t>
            </w:r>
            <w:r w:rsidR="00414672" w:rsidRPr="00673484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</w:tr>
      <w:tr w:rsidR="00414672" w:rsidRPr="0067348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14672" w:rsidRPr="00673484" w:rsidRDefault="00414672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:rsidR="00414672" w:rsidRPr="00673484" w:rsidRDefault="00414672">
            <w:pPr>
              <w:pStyle w:val="Tabletext"/>
              <w:rPr>
                <w:rFonts w:ascii="新細明體" w:hAnsi="新細明體" w:hint="eastAsia"/>
                <w:color w:val="000000"/>
                <w:lang w:eastAsia="zh-TW"/>
              </w:rPr>
            </w:pPr>
            <w:r w:rsidRPr="00673484">
              <w:rPr>
                <w:rFonts w:ascii="新細明體" w:hAnsi="新細明體" w:hint="eastAsia"/>
                <w:color w:val="000000"/>
                <w:lang w:eastAsia="zh-TW"/>
              </w:rPr>
              <w:t>理賠預付金給付紀錄檔</w:t>
            </w:r>
          </w:p>
        </w:tc>
        <w:tc>
          <w:tcPr>
            <w:tcW w:w="3960" w:type="dxa"/>
          </w:tcPr>
          <w:p w:rsidR="00414672" w:rsidRPr="00673484" w:rsidRDefault="00414672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673484">
              <w:rPr>
                <w:rFonts w:hint="eastAsia"/>
                <w:color w:val="000000"/>
                <w:sz w:val="20"/>
                <w:szCs w:val="20"/>
              </w:rPr>
              <w:t>DTAAI001</w:t>
            </w:r>
          </w:p>
        </w:tc>
      </w:tr>
    </w:tbl>
    <w:p w:rsidR="0023751E" w:rsidRPr="00673484" w:rsidRDefault="0023751E">
      <w:pPr>
        <w:ind w:left="480"/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7C098B" w:rsidRPr="00673484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673484">
        <w:rPr>
          <w:rFonts w:ascii="細明體" w:eastAsia="細明體" w:hAnsi="細明體" w:hint="eastAsia"/>
          <w:color w:val="000000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 w:rsidRPr="00673484">
        <w:tc>
          <w:tcPr>
            <w:tcW w:w="9180" w:type="dxa"/>
            <w:gridSpan w:val="4"/>
          </w:tcPr>
          <w:p w:rsidR="007C098B" w:rsidRPr="00673484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輸入參數</w:t>
            </w:r>
          </w:p>
        </w:tc>
      </w:tr>
      <w:tr w:rsidR="007C098B" w:rsidRPr="00673484">
        <w:tc>
          <w:tcPr>
            <w:tcW w:w="720" w:type="dxa"/>
          </w:tcPr>
          <w:p w:rsidR="007C098B" w:rsidRPr="00673484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Pr="00673484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Pr="00673484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Pr="00673484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說明(檢查規則)</w:t>
            </w:r>
          </w:p>
        </w:tc>
      </w:tr>
      <w:tr w:rsidR="00CB197F" w:rsidRPr="00673484">
        <w:tc>
          <w:tcPr>
            <w:tcW w:w="720" w:type="dxa"/>
          </w:tcPr>
          <w:p w:rsidR="00CB197F" w:rsidRPr="00673484" w:rsidRDefault="00CB197F" w:rsidP="00CB197F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CB197F" w:rsidRPr="00673484" w:rsidRDefault="00C47002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使用者ID</w:t>
            </w:r>
          </w:p>
        </w:tc>
        <w:tc>
          <w:tcPr>
            <w:tcW w:w="1800" w:type="dxa"/>
          </w:tcPr>
          <w:p w:rsidR="00CB197F" w:rsidRPr="00673484" w:rsidRDefault="00CB197F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CHAR 1</w:t>
            </w:r>
            <w:r w:rsidR="00C47002" w:rsidRPr="0067348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20" w:type="dxa"/>
          </w:tcPr>
          <w:p w:rsidR="00CB197F" w:rsidRPr="00673484" w:rsidRDefault="00CB197F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</w:tbl>
    <w:p w:rsidR="007C098B" w:rsidRPr="00673484" w:rsidRDefault="007C098B" w:rsidP="007C098B">
      <w:pPr>
        <w:rPr>
          <w:rFonts w:ascii="細明體" w:eastAsia="細明體" w:hAnsi="細明體"/>
          <w:color w:val="000000"/>
          <w:sz w:val="20"/>
          <w:szCs w:val="20"/>
        </w:rPr>
      </w:pPr>
    </w:p>
    <w:p w:rsidR="0023751E" w:rsidRPr="00673484" w:rsidRDefault="0023751E">
      <w:pPr>
        <w:rPr>
          <w:rFonts w:ascii="細明體" w:eastAsia="細明體" w:hAnsi="細明體"/>
          <w:color w:val="000000"/>
          <w:sz w:val="20"/>
          <w:szCs w:val="20"/>
        </w:rPr>
      </w:pPr>
    </w:p>
    <w:p w:rsidR="0023751E" w:rsidRPr="00673484" w:rsidRDefault="0023751E">
      <w:pPr>
        <w:rPr>
          <w:rFonts w:hint="eastAsia"/>
          <w:color w:val="000000"/>
          <w:sz w:val="20"/>
        </w:rPr>
      </w:pPr>
    </w:p>
    <w:p w:rsidR="0023751E" w:rsidRPr="00673484" w:rsidRDefault="0023751E">
      <w:pPr>
        <w:rPr>
          <w:rFonts w:hint="eastAsia"/>
          <w:color w:val="000000"/>
          <w:sz w:val="20"/>
        </w:rPr>
      </w:pPr>
    </w:p>
    <w:p w:rsidR="0023751E" w:rsidRPr="00673484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673484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673484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u w:val="single"/>
          <w:lang w:eastAsia="zh-TW"/>
        </w:rPr>
      </w:pPr>
      <w:r w:rsidRPr="00673484">
        <w:rPr>
          <w:color w:val="000000"/>
          <w:u w:val="single"/>
          <w:lang w:eastAsia="zh-TW"/>
        </w:rPr>
        <w:br w:type="page"/>
      </w:r>
      <w:r w:rsidRPr="00673484">
        <w:rPr>
          <w:rFonts w:hint="eastAsia"/>
          <w:color w:val="000000"/>
          <w:u w:val="single"/>
          <w:lang w:eastAsia="zh-TW"/>
        </w:rPr>
        <w:lastRenderedPageBreak/>
        <w:t>說明</w:t>
      </w:r>
    </w:p>
    <w:p w:rsidR="0023751E" w:rsidRPr="00673484" w:rsidRDefault="00C4700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673484">
        <w:rPr>
          <w:rFonts w:hint="eastAsia"/>
          <w:b/>
          <w:bCs/>
          <w:color w:val="000000"/>
          <w:lang w:eastAsia="zh-TW"/>
        </w:rPr>
        <w:t>說明</w:t>
      </w:r>
    </w:p>
    <w:p w:rsidR="00C47002" w:rsidRPr="00673484" w:rsidDel="00673484" w:rsidRDefault="00C47002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del w:id="39" w:author="FIS" w:date="2012-06-07T11:44:00Z"/>
          <w:rFonts w:hint="eastAsia"/>
          <w:color w:val="000000"/>
          <w:lang w:eastAsia="zh-TW"/>
        </w:rPr>
      </w:pPr>
      <w:del w:id="40" w:author="FIS" w:date="2012-06-07T11:44:00Z">
        <w:r w:rsidRPr="00673484" w:rsidDel="00673484">
          <w:rPr>
            <w:rFonts w:hint="eastAsia"/>
            <w:color w:val="000000"/>
            <w:lang w:eastAsia="zh-TW"/>
          </w:rPr>
          <w:delText>讀取</w:delText>
        </w:r>
        <w:r w:rsidRPr="00673484" w:rsidDel="00673484">
          <w:rPr>
            <w:rFonts w:hint="eastAsia"/>
            <w:color w:val="000000"/>
            <w:lang w:eastAsia="zh-TW"/>
          </w:rPr>
          <w:delText xml:space="preserve">BPM </w:delText>
        </w:r>
      </w:del>
    </w:p>
    <w:p w:rsidR="00FD4EBF" w:rsidRPr="00673484" w:rsidDel="00673484" w:rsidRDefault="00FD4EBF" w:rsidP="00C4700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41" w:author="FIS" w:date="2012-06-07T11:44:00Z"/>
          <w:rFonts w:hint="eastAsia"/>
          <w:color w:val="000000"/>
          <w:lang w:eastAsia="zh-TW"/>
        </w:rPr>
      </w:pPr>
      <w:del w:id="42" w:author="FIS" w:date="2012-06-07T11:44:00Z">
        <w:r w:rsidRPr="00673484" w:rsidDel="00673484">
          <w:rPr>
            <w:rFonts w:hint="eastAsia"/>
            <w:color w:val="000000"/>
            <w:lang w:eastAsia="zh-TW"/>
          </w:rPr>
          <w:delText xml:space="preserve">IF </w:delText>
        </w:r>
        <w:r w:rsidRPr="00673484" w:rsidDel="00673484">
          <w:rPr>
            <w:rFonts w:hint="eastAsia"/>
            <w:color w:val="000000"/>
            <w:lang w:eastAsia="zh-TW"/>
          </w:rPr>
          <w:delText>使用者</w:delText>
        </w:r>
        <w:r w:rsidRPr="00673484" w:rsidDel="00673484">
          <w:rPr>
            <w:rFonts w:hint="eastAsia"/>
            <w:color w:val="000000"/>
            <w:lang w:eastAsia="zh-TW"/>
          </w:rPr>
          <w:delText xml:space="preserve">ROLE </w:delText>
        </w:r>
        <w:r w:rsidRPr="00673484" w:rsidDel="00673484">
          <w:rPr>
            <w:rFonts w:hint="eastAsia"/>
            <w:color w:val="000000"/>
            <w:lang w:eastAsia="zh-TW"/>
          </w:rPr>
          <w:delText>有</w:delText>
        </w:r>
        <w:r w:rsidRPr="00673484" w:rsidDel="00673484">
          <w:rPr>
            <w:rFonts w:ascii="Arial" w:hAnsi="Arial" w:cs="Arial"/>
            <w:color w:val="000000"/>
          </w:rPr>
          <w:delText>ROZZ006</w:delText>
        </w:r>
        <w:r w:rsidRPr="00673484" w:rsidDel="00673484">
          <w:rPr>
            <w:rFonts w:ascii="Arial" w:hAnsi="Arial" w:cs="Arial" w:hint="eastAsia"/>
            <w:color w:val="000000"/>
            <w:lang w:eastAsia="zh-TW"/>
          </w:rPr>
          <w:delText xml:space="preserve"> ,</w:delText>
        </w:r>
        <w:r w:rsidRPr="00673484" w:rsidDel="00673484">
          <w:rPr>
            <w:rFonts w:ascii="Arial" w:hAnsi="Arial" w:cs="Arial"/>
            <w:color w:val="000000"/>
          </w:rPr>
          <w:delText xml:space="preserve"> ROZZ00</w:delText>
        </w:r>
        <w:r w:rsidRPr="00673484" w:rsidDel="00673484">
          <w:rPr>
            <w:rFonts w:ascii="Arial" w:hAnsi="Arial" w:cs="Arial" w:hint="eastAsia"/>
            <w:color w:val="000000"/>
            <w:lang w:eastAsia="zh-TW"/>
          </w:rPr>
          <w:delText>7,</w:delText>
        </w:r>
        <w:r w:rsidRPr="00673484" w:rsidDel="00673484">
          <w:rPr>
            <w:rFonts w:ascii="Arial" w:hAnsi="Arial" w:cs="Arial"/>
            <w:color w:val="000000"/>
          </w:rPr>
          <w:delText xml:space="preserve"> ROZZ00</w:delText>
        </w:r>
        <w:r w:rsidRPr="00673484" w:rsidDel="00673484">
          <w:rPr>
            <w:rFonts w:ascii="Arial" w:hAnsi="Arial" w:cs="Arial" w:hint="eastAsia"/>
            <w:color w:val="000000"/>
            <w:lang w:eastAsia="zh-TW"/>
          </w:rPr>
          <w:delText>8</w:delText>
        </w:r>
      </w:del>
    </w:p>
    <w:p w:rsidR="005004D1" w:rsidRPr="00673484" w:rsidDel="00673484" w:rsidRDefault="00FD4EBF" w:rsidP="00282CD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43" w:author="FIS" w:date="2012-06-07T11:44:00Z"/>
          <w:rFonts w:hint="eastAsia"/>
          <w:color w:val="000000"/>
          <w:lang w:eastAsia="zh-TW"/>
        </w:rPr>
      </w:pPr>
      <w:del w:id="44" w:author="FIS" w:date="2012-06-07T11:44:00Z">
        <w:r w:rsidRPr="00673484" w:rsidDel="00673484">
          <w:rPr>
            <w:rFonts w:ascii="Arial" w:hAnsi="Arial" w:cs="Arial" w:hint="eastAsia"/>
            <w:color w:val="000000"/>
            <w:lang w:eastAsia="zh-TW"/>
          </w:rPr>
          <w:delText>查詢該使用者所</w:delText>
        </w:r>
        <w:r w:rsidR="005004D1" w:rsidRPr="00673484" w:rsidDel="00673484">
          <w:rPr>
            <w:rFonts w:ascii="Arial" w:hAnsi="Arial" w:cs="Arial" w:hint="eastAsia"/>
            <w:color w:val="000000"/>
            <w:lang w:eastAsia="zh-TW"/>
          </w:rPr>
          <w:delText>管轄</w:delText>
        </w:r>
        <w:r w:rsidR="00282CD0" w:rsidRPr="00673484" w:rsidDel="00673484">
          <w:rPr>
            <w:rFonts w:ascii="Arial" w:hAnsi="Arial" w:cs="Arial" w:hint="eastAsia"/>
            <w:color w:val="000000"/>
            <w:lang w:eastAsia="zh-TW"/>
          </w:rPr>
          <w:delText>單位之件：</w:delText>
        </w:r>
        <w:r w:rsidR="005004D1" w:rsidRPr="00673484" w:rsidDel="00673484">
          <w:rPr>
            <w:b/>
            <w:bCs/>
            <w:color w:val="000000"/>
          </w:rPr>
          <w:delText>com.cathay.common.hr.DivData</w:delText>
        </w:r>
        <w:r w:rsidR="005004D1" w:rsidRPr="00673484" w:rsidDel="00673484">
          <w:rPr>
            <w:rFonts w:hint="eastAsia"/>
            <w:b/>
            <w:bCs/>
            <w:color w:val="000000"/>
            <w:lang w:eastAsia="zh-TW"/>
          </w:rPr>
          <w:delText>.</w:delText>
        </w:r>
        <w:r w:rsidR="005004D1" w:rsidRPr="00673484" w:rsidDel="00673484">
          <w:rPr>
            <w:color w:val="000000"/>
          </w:rPr>
          <w:delText xml:space="preserve"> getUnitBySvcenter</w:delText>
        </w:r>
        <w:r w:rsidR="005004D1" w:rsidRPr="00673484" w:rsidDel="00673484">
          <w:rPr>
            <w:rFonts w:hint="eastAsia"/>
            <w:color w:val="000000"/>
            <w:lang w:eastAsia="zh-TW"/>
          </w:rPr>
          <w:delText>.getDivNo</w:delText>
        </w:r>
      </w:del>
    </w:p>
    <w:p w:rsidR="00BE02B4" w:rsidRPr="00673484" w:rsidDel="00673484" w:rsidRDefault="00BE02B4" w:rsidP="00BE02B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45" w:author="FIS" w:date="2012-06-07T11:44:00Z"/>
          <w:rFonts w:hint="eastAsia"/>
          <w:color w:val="000000"/>
          <w:lang w:eastAsia="zh-TW"/>
        </w:rPr>
      </w:pPr>
      <w:del w:id="46" w:author="FIS" w:date="2012-06-07T11:44:00Z">
        <w:r w:rsidRPr="00673484" w:rsidDel="00673484">
          <w:rPr>
            <w:rFonts w:hint="eastAsia"/>
            <w:color w:val="000000"/>
            <w:lang w:eastAsia="zh-TW"/>
          </w:rPr>
          <w:delText>參數：</w:delText>
        </w:r>
      </w:del>
    </w:p>
    <w:p w:rsidR="00BE02B4" w:rsidRPr="00673484" w:rsidDel="00673484" w:rsidRDefault="00BE02B4" w:rsidP="00BE02B4">
      <w:pPr>
        <w:pStyle w:val="Tabletext"/>
        <w:keepLines w:val="0"/>
        <w:spacing w:after="0" w:line="240" w:lineRule="auto"/>
        <w:ind w:left="851"/>
        <w:rPr>
          <w:del w:id="47" w:author="FIS" w:date="2012-06-07T11:44:00Z"/>
          <w:rFonts w:hint="eastAsia"/>
          <w:color w:val="000000"/>
          <w:lang w:eastAsia="zh-TW"/>
        </w:rPr>
      </w:pPr>
      <w:del w:id="48" w:author="FIS" w:date="2012-06-07T11:44:00Z">
        <w:r w:rsidRPr="00673484" w:rsidDel="00673484">
          <w:rPr>
            <w:rFonts w:hint="eastAsia"/>
            <w:color w:val="000000"/>
            <w:lang w:eastAsia="zh-TW"/>
          </w:rPr>
          <w:delText xml:space="preserve">                 1.1.1.2  CREATE_DIVNO = 1.1.1.1</w:delText>
        </w:r>
        <w:r w:rsidRPr="00673484" w:rsidDel="00673484">
          <w:rPr>
            <w:rFonts w:hint="eastAsia"/>
            <w:color w:val="000000"/>
            <w:lang w:eastAsia="zh-TW"/>
          </w:rPr>
          <w:delText>抓出之所有單位代號。</w:delText>
        </w:r>
      </w:del>
    </w:p>
    <w:p w:rsidR="00FD4EBF" w:rsidRPr="00673484" w:rsidDel="00673484" w:rsidRDefault="00FD4EBF" w:rsidP="00BE02B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49" w:author="FIS" w:date="2012-06-07T11:44:00Z"/>
          <w:rFonts w:hint="eastAsia"/>
          <w:color w:val="000000"/>
          <w:lang w:eastAsia="zh-TW"/>
        </w:rPr>
      </w:pPr>
      <w:del w:id="50" w:author="FIS" w:date="2012-06-07T11:44:00Z">
        <w:r w:rsidRPr="00673484" w:rsidDel="00673484">
          <w:rPr>
            <w:rFonts w:hint="eastAsia"/>
            <w:color w:val="000000"/>
            <w:lang w:eastAsia="zh-TW"/>
          </w:rPr>
          <w:delText>ELSE</w:delText>
        </w:r>
      </w:del>
    </w:p>
    <w:p w:rsidR="00BE02B4" w:rsidRPr="00673484" w:rsidDel="00673484" w:rsidRDefault="00BE02B4" w:rsidP="00BE02B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51" w:author="FIS" w:date="2012-06-07T11:44:00Z"/>
          <w:rFonts w:hint="eastAsia"/>
          <w:color w:val="000000"/>
          <w:lang w:eastAsia="zh-TW"/>
        </w:rPr>
      </w:pPr>
      <w:del w:id="52" w:author="FIS" w:date="2012-06-07T11:44:00Z">
        <w:r w:rsidRPr="00673484" w:rsidDel="00673484">
          <w:rPr>
            <w:rFonts w:hint="eastAsia"/>
            <w:color w:val="000000"/>
            <w:lang w:eastAsia="zh-TW"/>
          </w:rPr>
          <w:delText>查詢該使用者所處理之件</w:delText>
        </w:r>
        <w:r w:rsidRPr="00673484" w:rsidDel="00673484">
          <w:rPr>
            <w:rFonts w:hint="eastAsia"/>
            <w:color w:val="000000"/>
            <w:lang w:eastAsia="zh-TW"/>
          </w:rPr>
          <w:delText xml:space="preserve"> </w:delText>
        </w:r>
        <w:r w:rsidRPr="00673484" w:rsidDel="00673484">
          <w:rPr>
            <w:rFonts w:hint="eastAsia"/>
            <w:color w:val="000000"/>
            <w:lang w:eastAsia="zh-TW"/>
          </w:rPr>
          <w:delText>：</w:delText>
        </w:r>
      </w:del>
    </w:p>
    <w:p w:rsidR="00BE02B4" w:rsidRPr="00673484" w:rsidDel="00673484" w:rsidRDefault="00BE02B4" w:rsidP="00BE02B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53" w:author="FIS" w:date="2012-06-07T11:44:00Z"/>
          <w:rFonts w:hint="eastAsia"/>
          <w:color w:val="000000"/>
          <w:lang w:eastAsia="zh-TW"/>
        </w:rPr>
      </w:pPr>
      <w:del w:id="54" w:author="FIS" w:date="2012-06-07T11:44:00Z">
        <w:r w:rsidRPr="00673484" w:rsidDel="00673484">
          <w:rPr>
            <w:rFonts w:hint="eastAsia"/>
            <w:color w:val="000000"/>
            <w:lang w:eastAsia="zh-TW"/>
          </w:rPr>
          <w:delText>參數：</w:delText>
        </w:r>
      </w:del>
    </w:p>
    <w:p w:rsidR="00BE02B4" w:rsidRPr="00673484" w:rsidDel="00673484" w:rsidRDefault="00BE02B4" w:rsidP="00BE02B4">
      <w:pPr>
        <w:pStyle w:val="Tabletext"/>
        <w:keepLines w:val="0"/>
        <w:spacing w:after="0" w:line="240" w:lineRule="auto"/>
        <w:ind w:left="1276"/>
        <w:rPr>
          <w:del w:id="55" w:author="FIS" w:date="2012-06-07T11:44:00Z"/>
          <w:rFonts w:hint="eastAsia"/>
          <w:color w:val="000000"/>
          <w:lang w:eastAsia="zh-TW"/>
        </w:rPr>
      </w:pPr>
      <w:del w:id="56" w:author="FIS" w:date="2012-06-07T11:44:00Z">
        <w:r w:rsidRPr="00673484" w:rsidDel="00673484">
          <w:rPr>
            <w:rFonts w:hint="eastAsia"/>
            <w:color w:val="000000"/>
            <w:lang w:eastAsia="zh-TW"/>
          </w:rPr>
          <w:delText xml:space="preserve">        1.1.2.2.1  AGENT_ID = </w:delText>
        </w:r>
        <w:r w:rsidRPr="00673484" w:rsidDel="00673484">
          <w:rPr>
            <w:rFonts w:hint="eastAsia"/>
            <w:color w:val="000000"/>
            <w:lang w:eastAsia="zh-TW"/>
          </w:rPr>
          <w:delText>使用者</w:delText>
        </w:r>
        <w:r w:rsidRPr="00673484" w:rsidDel="00673484">
          <w:rPr>
            <w:rFonts w:hint="eastAsia"/>
            <w:color w:val="000000"/>
            <w:lang w:eastAsia="zh-TW"/>
          </w:rPr>
          <w:delText>ID</w:delText>
        </w:r>
        <w:r w:rsidRPr="00673484" w:rsidDel="00673484">
          <w:rPr>
            <w:rFonts w:hint="eastAsia"/>
            <w:color w:val="000000"/>
            <w:lang w:eastAsia="zh-TW"/>
          </w:rPr>
          <w:delText>。</w:delText>
        </w:r>
      </w:del>
    </w:p>
    <w:p w:rsidR="00FD4EBF" w:rsidRPr="00673484" w:rsidDel="00673484" w:rsidRDefault="00FD4EBF" w:rsidP="00C4700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57" w:author="FIS" w:date="2012-06-07T11:44:00Z"/>
          <w:rFonts w:hint="eastAsia"/>
          <w:color w:val="000000"/>
          <w:lang w:eastAsia="zh-TW"/>
        </w:rPr>
      </w:pPr>
      <w:del w:id="58" w:author="FIS" w:date="2012-06-07T11:44:00Z">
        <w:r w:rsidRPr="00673484" w:rsidDel="00673484">
          <w:rPr>
            <w:rFonts w:hint="eastAsia"/>
            <w:color w:val="000000"/>
            <w:lang w:eastAsia="zh-TW"/>
          </w:rPr>
          <w:delText>END IF</w:delText>
        </w:r>
      </w:del>
    </w:p>
    <w:p w:rsidR="00BE02B4" w:rsidRPr="00673484" w:rsidDel="00673484" w:rsidRDefault="00BE02B4" w:rsidP="00BE02B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59" w:author="FIS" w:date="2012-06-07T11:44:00Z"/>
          <w:rFonts w:hint="eastAsia"/>
          <w:color w:val="000000"/>
          <w:lang w:eastAsia="zh-TW"/>
        </w:rPr>
      </w:pPr>
      <w:del w:id="60" w:author="FIS" w:date="2012-06-07T11:44:00Z">
        <w:r w:rsidRPr="00673484" w:rsidDel="00673484">
          <w:rPr>
            <w:rFonts w:hint="eastAsia"/>
            <w:color w:val="000000"/>
            <w:lang w:eastAsia="zh-TW"/>
          </w:rPr>
          <w:delText>參數：</w:delText>
        </w:r>
      </w:del>
    </w:p>
    <w:p w:rsidR="00BE02B4" w:rsidRPr="00673484" w:rsidDel="00673484" w:rsidRDefault="00BE02B4" w:rsidP="00BE02B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61" w:author="FIS" w:date="2012-06-07T11:44:00Z"/>
          <w:rFonts w:hint="eastAsia"/>
          <w:color w:val="000000"/>
          <w:lang w:eastAsia="zh-TW"/>
        </w:rPr>
      </w:pPr>
      <w:del w:id="62" w:author="FIS" w:date="2012-06-07T11:44:00Z">
        <w:r w:rsidRPr="00673484" w:rsidDel="00673484">
          <w:rPr>
            <w:rFonts w:hint="eastAsia"/>
            <w:color w:val="000000"/>
            <w:kern w:val="2"/>
            <w:szCs w:val="24"/>
            <w:lang w:eastAsia="zh-TW"/>
          </w:rPr>
          <w:delText>F_StepName</w:delText>
        </w:r>
        <w:r w:rsidRPr="00673484" w:rsidDel="00673484">
          <w:rPr>
            <w:rFonts w:hint="eastAsia"/>
            <w:color w:val="000000"/>
            <w:lang w:eastAsia="zh-TW"/>
          </w:rPr>
          <w:delText>：</w:delText>
        </w:r>
        <w:r w:rsidRPr="00673484" w:rsidDel="00673484">
          <w:rPr>
            <w:color w:val="000000"/>
            <w:lang w:eastAsia="zh-TW"/>
          </w:rPr>
          <w:delText>”</w:delText>
        </w:r>
        <w:r w:rsidRPr="00673484" w:rsidDel="00673484">
          <w:rPr>
            <w:rFonts w:hint="eastAsia"/>
            <w:color w:val="000000"/>
            <w:lang w:eastAsia="zh-TW"/>
          </w:rPr>
          <w:delText>結案處理</w:delText>
        </w:r>
        <w:r w:rsidRPr="00673484" w:rsidDel="00673484">
          <w:rPr>
            <w:color w:val="000000"/>
            <w:lang w:eastAsia="zh-TW"/>
          </w:rPr>
          <w:delText>”</w:delText>
        </w:r>
        <w:r w:rsidRPr="00673484" w:rsidDel="00673484">
          <w:rPr>
            <w:rFonts w:hint="eastAsia"/>
            <w:color w:val="000000"/>
            <w:kern w:val="2"/>
            <w:szCs w:val="24"/>
            <w:lang w:eastAsia="zh-TW"/>
          </w:rPr>
          <w:delText xml:space="preserve"> (</w:delText>
        </w:r>
        <w:r w:rsidRPr="00673484" w:rsidDel="00673484">
          <w:rPr>
            <w:rFonts w:hint="eastAsia"/>
            <w:color w:val="000000"/>
            <w:kern w:val="2"/>
            <w:szCs w:val="24"/>
            <w:lang w:eastAsia="zh-TW"/>
          </w:rPr>
          <w:delText>待結案</w:delText>
        </w:r>
        <w:r w:rsidRPr="00673484" w:rsidDel="00673484">
          <w:rPr>
            <w:rFonts w:hint="eastAsia"/>
            <w:color w:val="000000"/>
            <w:kern w:val="2"/>
            <w:szCs w:val="24"/>
            <w:lang w:eastAsia="zh-TW"/>
          </w:rPr>
          <w:delText>)</w:delText>
        </w:r>
      </w:del>
    </w:p>
    <w:p w:rsidR="00721D9B" w:rsidRPr="00673484" w:rsidDel="00673484" w:rsidRDefault="00721D9B" w:rsidP="00080E7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63" w:author="FIS" w:date="2012-06-07T11:44:00Z"/>
          <w:rFonts w:hint="eastAsia"/>
          <w:color w:val="000000"/>
          <w:lang w:eastAsia="zh-TW"/>
        </w:rPr>
      </w:pPr>
      <w:del w:id="64" w:author="FIS" w:date="2012-06-07T11:44:00Z">
        <w:r w:rsidRPr="00673484" w:rsidDel="00673484">
          <w:rPr>
            <w:rFonts w:hint="eastAsia"/>
            <w:color w:val="000000"/>
            <w:lang w:eastAsia="zh-TW"/>
          </w:rPr>
          <w:delText>IF FOUND</w:delText>
        </w:r>
        <w:r w:rsidRPr="00673484" w:rsidDel="00673484">
          <w:rPr>
            <w:rFonts w:hint="eastAsia"/>
            <w:color w:val="000000"/>
            <w:lang w:eastAsia="zh-TW"/>
          </w:rPr>
          <w:delText>：</w:delText>
        </w:r>
      </w:del>
    </w:p>
    <w:p w:rsidR="00080E74" w:rsidRPr="00673484" w:rsidDel="00673484" w:rsidRDefault="00721D9B" w:rsidP="00721D9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del w:id="65" w:author="FIS" w:date="2012-06-07T11:44:00Z"/>
          <w:rFonts w:hint="eastAsia"/>
          <w:color w:val="000000"/>
          <w:lang w:eastAsia="zh-TW"/>
        </w:rPr>
      </w:pPr>
      <w:del w:id="66" w:author="FIS" w:date="2012-06-07T11:44:00Z">
        <w:r w:rsidRPr="00673484" w:rsidDel="00673484">
          <w:rPr>
            <w:rFonts w:hint="eastAsia"/>
            <w:color w:val="000000"/>
            <w:lang w:eastAsia="zh-TW"/>
          </w:rPr>
          <w:delText>顯示畫面欄位</w:delText>
        </w:r>
        <w:r w:rsidR="00080E74" w:rsidRPr="00673484" w:rsidDel="00673484">
          <w:rPr>
            <w:rFonts w:hint="eastAsia"/>
            <w:color w:val="000000"/>
            <w:lang w:eastAsia="zh-TW"/>
          </w:rPr>
          <w:delText>：</w:delText>
        </w:r>
      </w:del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1"/>
        <w:gridCol w:w="5382"/>
        <w:gridCol w:w="1667"/>
      </w:tblGrid>
      <w:tr w:rsidR="00673484" w:rsidRPr="00673484" w:rsidDel="00673484" w:rsidTr="00673484">
        <w:trPr>
          <w:del w:id="67" w:author="FIS" w:date="2012-06-07T11:44:00Z"/>
        </w:trPr>
        <w:tc>
          <w:tcPr>
            <w:tcW w:w="1591" w:type="dxa"/>
          </w:tcPr>
          <w:p w:rsidR="00080E74" w:rsidRPr="00673484" w:rsidDel="00673484" w:rsidRDefault="00080E74" w:rsidP="00080E74">
            <w:pPr>
              <w:pStyle w:val="Tabletext"/>
              <w:keepLines w:val="0"/>
              <w:spacing w:after="0" w:line="240" w:lineRule="auto"/>
              <w:jc w:val="center"/>
              <w:rPr>
                <w:del w:id="68" w:author="FIS" w:date="2012-06-07T11:44:00Z"/>
                <w:rFonts w:hint="eastAsia"/>
                <w:b/>
                <w:color w:val="000000"/>
                <w:lang w:eastAsia="zh-TW"/>
              </w:rPr>
            </w:pPr>
            <w:del w:id="69" w:author="FIS" w:date="2012-06-07T11:44:00Z">
              <w:r w:rsidRPr="00673484" w:rsidDel="00673484">
                <w:rPr>
                  <w:rFonts w:hint="eastAsia"/>
                  <w:b/>
                  <w:bCs/>
                  <w:color w:val="000000"/>
                  <w:lang w:eastAsia="zh-TW"/>
                </w:rPr>
                <w:delText>畫面欄位</w:delText>
              </w:r>
            </w:del>
          </w:p>
        </w:tc>
        <w:tc>
          <w:tcPr>
            <w:tcW w:w="5382" w:type="dxa"/>
          </w:tcPr>
          <w:p w:rsidR="00080E74" w:rsidRPr="00673484" w:rsidDel="00673484" w:rsidRDefault="00080E74" w:rsidP="00080E74">
            <w:pPr>
              <w:pStyle w:val="Tabletext"/>
              <w:keepLines w:val="0"/>
              <w:spacing w:after="0" w:line="240" w:lineRule="auto"/>
              <w:jc w:val="center"/>
              <w:rPr>
                <w:del w:id="70" w:author="FIS" w:date="2012-06-07T11:44:00Z"/>
                <w:rFonts w:hint="eastAsia"/>
                <w:b/>
                <w:color w:val="000000"/>
                <w:lang w:eastAsia="zh-TW"/>
              </w:rPr>
            </w:pPr>
            <w:del w:id="71" w:author="FIS" w:date="2012-06-07T11:44:00Z">
              <w:r w:rsidRPr="00673484" w:rsidDel="00673484">
                <w:rPr>
                  <w:rFonts w:hint="eastAsia"/>
                  <w:b/>
                  <w:bCs/>
                  <w:color w:val="000000"/>
                  <w:lang w:eastAsia="zh-TW"/>
                </w:rPr>
                <w:delText>資料來源</w:delText>
              </w:r>
            </w:del>
          </w:p>
        </w:tc>
        <w:tc>
          <w:tcPr>
            <w:tcW w:w="1667" w:type="dxa"/>
          </w:tcPr>
          <w:p w:rsidR="00080E74" w:rsidRPr="00673484" w:rsidDel="00673484" w:rsidRDefault="00080E74" w:rsidP="00080E74">
            <w:pPr>
              <w:pStyle w:val="Tabletext"/>
              <w:keepLines w:val="0"/>
              <w:spacing w:after="0" w:line="240" w:lineRule="auto"/>
              <w:rPr>
                <w:del w:id="72" w:author="FIS" w:date="2012-06-07T11:44:00Z"/>
                <w:rFonts w:hint="eastAsia"/>
                <w:b/>
                <w:color w:val="000000"/>
                <w:lang w:eastAsia="zh-TW"/>
              </w:rPr>
            </w:pPr>
          </w:p>
        </w:tc>
      </w:tr>
      <w:tr w:rsidR="00673484" w:rsidRPr="00673484" w:rsidDel="00673484" w:rsidTr="00673484">
        <w:trPr>
          <w:del w:id="73" w:author="FIS" w:date="2012-06-07T11:44:00Z"/>
        </w:trPr>
        <w:tc>
          <w:tcPr>
            <w:tcW w:w="1591" w:type="dxa"/>
          </w:tcPr>
          <w:p w:rsidR="00554C52" w:rsidRPr="00673484" w:rsidDel="00673484" w:rsidRDefault="00554C52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74" w:author="FIS" w:date="2012-06-07T11:44:00Z"/>
                <w:rFonts w:hint="eastAsia"/>
                <w:color w:val="000000"/>
                <w:lang w:eastAsia="zh-TW"/>
              </w:rPr>
            </w:pPr>
            <w:del w:id="75" w:author="FIS" w:date="2012-06-07T11:44:00Z">
              <w:r w:rsidRPr="00673484" w:rsidDel="00673484">
                <w:rPr>
                  <w:rFonts w:hint="eastAsia"/>
                  <w:color w:val="000000"/>
                  <w:lang w:eastAsia="zh-TW"/>
                </w:rPr>
                <w:delText>經手人姓名</w:delText>
              </w:r>
            </w:del>
          </w:p>
        </w:tc>
        <w:tc>
          <w:tcPr>
            <w:tcW w:w="5382" w:type="dxa"/>
          </w:tcPr>
          <w:p w:rsidR="00554C52" w:rsidRPr="00673484" w:rsidDel="00673484" w:rsidRDefault="00BE02B4" w:rsidP="00554C52">
            <w:pPr>
              <w:pStyle w:val="Tabletext"/>
              <w:keepLines w:val="0"/>
              <w:spacing w:after="0" w:line="240" w:lineRule="auto"/>
              <w:rPr>
                <w:del w:id="76" w:author="FIS" w:date="2012-06-07T11:44:00Z"/>
                <w:rFonts w:hint="eastAsia"/>
                <w:bCs/>
                <w:color w:val="000000"/>
                <w:lang w:eastAsia="zh-TW"/>
              </w:rPr>
            </w:pPr>
            <w:del w:id="77" w:author="FIS" w:date="2012-06-07T11:44:00Z">
              <w:r w:rsidRPr="00673484" w:rsidDel="00673484">
                <w:rPr>
                  <w:color w:val="000000"/>
                </w:rPr>
                <w:delText>com.cathay.common.util.trx.HRUtil.getEmpName(</w:delText>
              </w:r>
              <w:r w:rsidRPr="00673484" w:rsidDel="00673484">
                <w:rPr>
                  <w:rFonts w:hint="eastAsia"/>
                  <w:color w:val="000000"/>
                  <w:lang w:eastAsia="zh-TW"/>
                </w:rPr>
                <w:delText>AGENT_ID</w:delText>
              </w:r>
              <w:r w:rsidRPr="00673484" w:rsidDel="00673484">
                <w:rPr>
                  <w:color w:val="000000"/>
                </w:rPr>
                <w:delText>)</w:delText>
              </w:r>
            </w:del>
          </w:p>
        </w:tc>
        <w:tc>
          <w:tcPr>
            <w:tcW w:w="1667" w:type="dxa"/>
          </w:tcPr>
          <w:p w:rsidR="00554C52" w:rsidRPr="00673484" w:rsidDel="00673484" w:rsidRDefault="00554C52" w:rsidP="00080E74">
            <w:pPr>
              <w:pStyle w:val="Tabletext"/>
              <w:keepLines w:val="0"/>
              <w:spacing w:after="0" w:line="240" w:lineRule="auto"/>
              <w:rPr>
                <w:del w:id="78" w:author="FIS" w:date="2012-06-07T11:44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673484" w:rsidRPr="00673484" w:rsidDel="00673484" w:rsidTr="00673484">
        <w:trPr>
          <w:del w:id="79" w:author="FIS" w:date="2012-06-07T11:44:00Z"/>
        </w:trPr>
        <w:tc>
          <w:tcPr>
            <w:tcW w:w="1591" w:type="dxa"/>
          </w:tcPr>
          <w:p w:rsidR="00554C52" w:rsidRPr="00673484" w:rsidDel="00673484" w:rsidRDefault="00554C52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80" w:author="FIS" w:date="2012-06-07T11:44:00Z"/>
                <w:rFonts w:hint="eastAsia"/>
                <w:color w:val="000000"/>
                <w:lang w:eastAsia="zh-TW"/>
              </w:rPr>
            </w:pPr>
            <w:del w:id="81" w:author="FIS" w:date="2012-06-07T11:44:00Z">
              <w:r w:rsidRPr="00673484" w:rsidDel="00673484">
                <w:rPr>
                  <w:rFonts w:hint="eastAsia"/>
                  <w:color w:val="000000"/>
                  <w:lang w:eastAsia="zh-TW"/>
                </w:rPr>
                <w:delText>經手人</w:delText>
              </w:r>
              <w:r w:rsidRPr="00673484" w:rsidDel="00673484">
                <w:rPr>
                  <w:rFonts w:hint="eastAsia"/>
                  <w:color w:val="000000"/>
                  <w:lang w:eastAsia="zh-TW"/>
                </w:rPr>
                <w:delText>ID</w:delText>
              </w:r>
            </w:del>
          </w:p>
        </w:tc>
        <w:tc>
          <w:tcPr>
            <w:tcW w:w="5382" w:type="dxa"/>
          </w:tcPr>
          <w:p w:rsidR="00554C52" w:rsidRPr="00673484" w:rsidDel="00673484" w:rsidRDefault="00BE02B4" w:rsidP="00554C52">
            <w:pPr>
              <w:pStyle w:val="Tabletext"/>
              <w:keepLines w:val="0"/>
              <w:spacing w:after="0" w:line="240" w:lineRule="auto"/>
              <w:rPr>
                <w:del w:id="82" w:author="FIS" w:date="2012-06-07T11:44:00Z"/>
                <w:rFonts w:hint="eastAsia"/>
                <w:bCs/>
                <w:color w:val="000000"/>
                <w:lang w:eastAsia="zh-TW"/>
              </w:rPr>
            </w:pPr>
            <w:del w:id="83" w:author="FIS" w:date="2012-06-07T11:44:00Z">
              <w:r w:rsidRPr="00673484" w:rsidDel="00673484">
                <w:rPr>
                  <w:rFonts w:hint="eastAsia"/>
                  <w:color w:val="000000"/>
                  <w:lang w:eastAsia="zh-TW"/>
                </w:rPr>
                <w:delText>AGENT_ID</w:delText>
              </w:r>
            </w:del>
          </w:p>
        </w:tc>
        <w:tc>
          <w:tcPr>
            <w:tcW w:w="1667" w:type="dxa"/>
          </w:tcPr>
          <w:p w:rsidR="00554C52" w:rsidRPr="00673484" w:rsidDel="00673484" w:rsidRDefault="00554C52" w:rsidP="00080E74">
            <w:pPr>
              <w:pStyle w:val="Tabletext"/>
              <w:keepLines w:val="0"/>
              <w:spacing w:after="0" w:line="240" w:lineRule="auto"/>
              <w:rPr>
                <w:del w:id="84" w:author="FIS" w:date="2012-06-07T11:44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673484" w:rsidRPr="00673484" w:rsidDel="00673484" w:rsidTr="00673484">
        <w:trPr>
          <w:del w:id="85" w:author="FIS" w:date="2012-06-07T11:44:00Z"/>
        </w:trPr>
        <w:tc>
          <w:tcPr>
            <w:tcW w:w="1591" w:type="dxa"/>
          </w:tcPr>
          <w:p w:rsidR="00554C52" w:rsidRPr="00673484" w:rsidDel="00673484" w:rsidRDefault="00554C52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86" w:author="FIS" w:date="2012-06-07T11:44:00Z"/>
                <w:rFonts w:hint="eastAsia"/>
                <w:color w:val="000000"/>
                <w:lang w:eastAsia="zh-TW"/>
              </w:rPr>
            </w:pPr>
            <w:del w:id="87" w:author="FIS" w:date="2012-06-07T11:44:00Z">
              <w:r w:rsidRPr="00673484" w:rsidDel="00673484">
                <w:rPr>
                  <w:rFonts w:hint="eastAsia"/>
                  <w:color w:val="000000"/>
                  <w:lang w:eastAsia="zh-TW"/>
                </w:rPr>
                <w:delText>申請日期</w:delText>
              </w:r>
            </w:del>
          </w:p>
        </w:tc>
        <w:tc>
          <w:tcPr>
            <w:tcW w:w="5382" w:type="dxa"/>
          </w:tcPr>
          <w:p w:rsidR="00554C52" w:rsidRPr="00673484" w:rsidDel="00673484" w:rsidRDefault="00BE02B4" w:rsidP="00554C52">
            <w:pPr>
              <w:pStyle w:val="Tabletext"/>
              <w:keepLines w:val="0"/>
              <w:spacing w:after="0" w:line="240" w:lineRule="auto"/>
              <w:rPr>
                <w:del w:id="88" w:author="FIS" w:date="2012-06-07T11:44:00Z"/>
                <w:rFonts w:hint="eastAsia"/>
                <w:bCs/>
                <w:color w:val="000000"/>
                <w:lang w:eastAsia="zh-TW"/>
              </w:rPr>
            </w:pPr>
            <w:del w:id="89" w:author="FIS" w:date="2012-06-07T11:44:00Z">
              <w:r w:rsidRPr="00673484" w:rsidDel="00673484">
                <w:rPr>
                  <w:rFonts w:hint="eastAsia"/>
                  <w:bCs/>
                  <w:color w:val="000000"/>
                  <w:lang w:eastAsia="zh-TW"/>
                </w:rPr>
                <w:delText>APLY_DATE</w:delText>
              </w:r>
            </w:del>
          </w:p>
        </w:tc>
        <w:tc>
          <w:tcPr>
            <w:tcW w:w="1667" w:type="dxa"/>
          </w:tcPr>
          <w:p w:rsidR="00554C52" w:rsidRPr="00673484" w:rsidDel="00673484" w:rsidRDefault="00554C52" w:rsidP="00080E74">
            <w:pPr>
              <w:pStyle w:val="Tabletext"/>
              <w:keepLines w:val="0"/>
              <w:spacing w:after="0" w:line="240" w:lineRule="auto"/>
              <w:rPr>
                <w:del w:id="90" w:author="FIS" w:date="2012-06-07T11:44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673484" w:rsidRPr="00673484" w:rsidDel="00673484" w:rsidTr="00673484">
        <w:trPr>
          <w:del w:id="91" w:author="FIS" w:date="2012-06-07T11:44:00Z"/>
        </w:trPr>
        <w:tc>
          <w:tcPr>
            <w:tcW w:w="1591" w:type="dxa"/>
          </w:tcPr>
          <w:p w:rsidR="00554C52" w:rsidRPr="00673484" w:rsidDel="00673484" w:rsidRDefault="00554C52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92" w:author="FIS" w:date="2012-06-07T11:44:00Z"/>
                <w:rFonts w:hint="eastAsia"/>
                <w:color w:val="000000"/>
                <w:lang w:eastAsia="zh-TW"/>
              </w:rPr>
            </w:pPr>
            <w:del w:id="93" w:author="FIS" w:date="2012-06-07T11:44:00Z">
              <w:r w:rsidRPr="00673484" w:rsidDel="00673484">
                <w:rPr>
                  <w:rFonts w:hint="eastAsia"/>
                  <w:color w:val="000000"/>
                  <w:lang w:eastAsia="zh-TW"/>
                </w:rPr>
                <w:delText>被保人姓名</w:delText>
              </w:r>
            </w:del>
          </w:p>
        </w:tc>
        <w:tc>
          <w:tcPr>
            <w:tcW w:w="5382" w:type="dxa"/>
          </w:tcPr>
          <w:p w:rsidR="00554C52" w:rsidRPr="00673484" w:rsidDel="00673484" w:rsidRDefault="00BE02B4" w:rsidP="00554C52">
            <w:pPr>
              <w:pStyle w:val="Tabletext"/>
              <w:keepLines w:val="0"/>
              <w:spacing w:after="0" w:line="240" w:lineRule="auto"/>
              <w:rPr>
                <w:del w:id="94" w:author="FIS" w:date="2012-06-07T11:44:00Z"/>
                <w:rFonts w:hint="eastAsia"/>
                <w:bCs/>
                <w:color w:val="000000"/>
                <w:lang w:eastAsia="zh-TW"/>
              </w:rPr>
            </w:pPr>
            <w:del w:id="95" w:author="FIS" w:date="2012-06-07T11:44:00Z">
              <w:r w:rsidRPr="00673484" w:rsidDel="00673484">
                <w:rPr>
                  <w:rFonts w:hint="eastAsia"/>
                  <w:bCs/>
                  <w:color w:val="000000"/>
                  <w:lang w:eastAsia="zh-TW"/>
                </w:rPr>
                <w:delText>OCR_NAME</w:delText>
              </w:r>
            </w:del>
          </w:p>
        </w:tc>
        <w:tc>
          <w:tcPr>
            <w:tcW w:w="1667" w:type="dxa"/>
          </w:tcPr>
          <w:p w:rsidR="00554C52" w:rsidRPr="00673484" w:rsidDel="00673484" w:rsidRDefault="00554C52" w:rsidP="00080E74">
            <w:pPr>
              <w:pStyle w:val="Tabletext"/>
              <w:keepLines w:val="0"/>
              <w:spacing w:after="0" w:line="240" w:lineRule="auto"/>
              <w:rPr>
                <w:del w:id="96" w:author="FIS" w:date="2012-06-07T11:44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673484" w:rsidRPr="00673484" w:rsidDel="00673484" w:rsidTr="00673484">
        <w:trPr>
          <w:del w:id="97" w:author="FIS" w:date="2012-06-07T11:44:00Z"/>
        </w:trPr>
        <w:tc>
          <w:tcPr>
            <w:tcW w:w="1591" w:type="dxa"/>
          </w:tcPr>
          <w:p w:rsidR="00554C52" w:rsidRPr="00673484" w:rsidDel="00673484" w:rsidRDefault="00554C52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98" w:author="FIS" w:date="2012-06-07T11:44:00Z"/>
                <w:rFonts w:hint="eastAsia"/>
                <w:color w:val="000000"/>
                <w:lang w:eastAsia="zh-TW"/>
              </w:rPr>
            </w:pPr>
            <w:del w:id="99" w:author="FIS" w:date="2012-06-07T11:44:00Z">
              <w:r w:rsidRPr="00673484" w:rsidDel="00673484">
                <w:rPr>
                  <w:rFonts w:hint="eastAsia"/>
                  <w:color w:val="000000"/>
                  <w:lang w:eastAsia="zh-TW"/>
                </w:rPr>
                <w:delText>被保人</w:delText>
              </w:r>
              <w:r w:rsidRPr="00673484" w:rsidDel="00673484">
                <w:rPr>
                  <w:rFonts w:hint="eastAsia"/>
                  <w:color w:val="000000"/>
                  <w:lang w:eastAsia="zh-TW"/>
                </w:rPr>
                <w:delText>ID</w:delText>
              </w:r>
            </w:del>
          </w:p>
        </w:tc>
        <w:tc>
          <w:tcPr>
            <w:tcW w:w="5382" w:type="dxa"/>
          </w:tcPr>
          <w:p w:rsidR="00554C52" w:rsidRPr="00673484" w:rsidDel="00673484" w:rsidRDefault="00BE02B4" w:rsidP="00554C52">
            <w:pPr>
              <w:pStyle w:val="Tabletext"/>
              <w:keepLines w:val="0"/>
              <w:spacing w:after="0" w:line="240" w:lineRule="auto"/>
              <w:rPr>
                <w:del w:id="100" w:author="FIS" w:date="2012-06-07T11:44:00Z"/>
                <w:rFonts w:hint="eastAsia"/>
                <w:bCs/>
                <w:color w:val="000000"/>
                <w:lang w:eastAsia="zh-TW"/>
              </w:rPr>
            </w:pPr>
            <w:del w:id="101" w:author="FIS" w:date="2012-06-07T11:44:00Z">
              <w:r w:rsidRPr="00673484" w:rsidDel="00673484">
                <w:rPr>
                  <w:rFonts w:hint="eastAsia"/>
                  <w:bCs/>
                  <w:color w:val="000000"/>
                  <w:lang w:eastAsia="zh-TW"/>
                </w:rPr>
                <w:delText>OCR_ID</w:delText>
              </w:r>
            </w:del>
          </w:p>
        </w:tc>
        <w:tc>
          <w:tcPr>
            <w:tcW w:w="1667" w:type="dxa"/>
          </w:tcPr>
          <w:p w:rsidR="00554C52" w:rsidRPr="00673484" w:rsidDel="00673484" w:rsidRDefault="00554C52" w:rsidP="00080E74">
            <w:pPr>
              <w:pStyle w:val="Tabletext"/>
              <w:keepLines w:val="0"/>
              <w:spacing w:after="0" w:line="240" w:lineRule="auto"/>
              <w:rPr>
                <w:del w:id="102" w:author="FIS" w:date="2012-06-07T11:44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673484" w:rsidRPr="00673484" w:rsidDel="00673484" w:rsidTr="00673484">
        <w:trPr>
          <w:del w:id="103" w:author="FIS" w:date="2012-06-07T11:44:00Z"/>
        </w:trPr>
        <w:tc>
          <w:tcPr>
            <w:tcW w:w="1591" w:type="dxa"/>
          </w:tcPr>
          <w:p w:rsidR="00554C52" w:rsidRPr="00673484" w:rsidDel="00673484" w:rsidRDefault="00554C52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104" w:author="FIS" w:date="2012-06-07T11:44:00Z"/>
                <w:rFonts w:hint="eastAsia"/>
                <w:color w:val="000000"/>
                <w:lang w:eastAsia="zh-TW"/>
              </w:rPr>
            </w:pPr>
            <w:del w:id="105" w:author="FIS" w:date="2012-06-07T11:44:00Z">
              <w:r w:rsidRPr="00673484" w:rsidDel="00673484">
                <w:rPr>
                  <w:rFonts w:hint="eastAsia"/>
                  <w:color w:val="000000"/>
                  <w:lang w:eastAsia="zh-TW"/>
                </w:rPr>
                <w:delText>預付金額</w:delText>
              </w:r>
            </w:del>
          </w:p>
        </w:tc>
        <w:tc>
          <w:tcPr>
            <w:tcW w:w="5382" w:type="dxa"/>
          </w:tcPr>
          <w:p w:rsidR="00554C52" w:rsidRPr="00673484" w:rsidDel="00673484" w:rsidRDefault="00BE02B4" w:rsidP="00554C52">
            <w:pPr>
              <w:pStyle w:val="Tabletext"/>
              <w:keepLines w:val="0"/>
              <w:spacing w:after="0" w:line="240" w:lineRule="auto"/>
              <w:rPr>
                <w:del w:id="106" w:author="FIS" w:date="2012-06-07T11:44:00Z"/>
                <w:rFonts w:hint="eastAsia"/>
                <w:bCs/>
                <w:color w:val="000000"/>
                <w:lang w:eastAsia="zh-TW"/>
              </w:rPr>
            </w:pPr>
            <w:del w:id="107" w:author="FIS" w:date="2012-06-07T11:44:00Z">
              <w:r w:rsidRPr="00673484" w:rsidDel="00673484">
                <w:rPr>
                  <w:rFonts w:hint="eastAsia"/>
                  <w:bCs/>
                  <w:color w:val="000000"/>
                  <w:lang w:eastAsia="zh-TW"/>
                </w:rPr>
                <w:delText>TOT_PAY_AMT</w:delText>
              </w:r>
            </w:del>
          </w:p>
        </w:tc>
        <w:tc>
          <w:tcPr>
            <w:tcW w:w="1667" w:type="dxa"/>
          </w:tcPr>
          <w:p w:rsidR="00554C52" w:rsidRPr="00673484" w:rsidDel="00673484" w:rsidRDefault="00554C52" w:rsidP="00080E74">
            <w:pPr>
              <w:pStyle w:val="Tabletext"/>
              <w:keepLines w:val="0"/>
              <w:spacing w:after="0" w:line="240" w:lineRule="auto"/>
              <w:rPr>
                <w:del w:id="108" w:author="FIS" w:date="2012-06-07T11:44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673484" w:rsidRPr="00673484" w:rsidDel="00673484" w:rsidTr="00673484">
        <w:trPr>
          <w:del w:id="109" w:author="FIS" w:date="2012-06-07T11:44:00Z"/>
        </w:trPr>
        <w:tc>
          <w:tcPr>
            <w:tcW w:w="1591" w:type="dxa"/>
          </w:tcPr>
          <w:p w:rsidR="00554C52" w:rsidRPr="00673484" w:rsidDel="00673484" w:rsidRDefault="00554C52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110" w:author="FIS" w:date="2012-06-07T11:44:00Z"/>
                <w:rFonts w:hint="eastAsia"/>
                <w:color w:val="000000"/>
                <w:lang w:eastAsia="zh-TW"/>
              </w:rPr>
            </w:pPr>
            <w:del w:id="111" w:author="FIS" w:date="2012-06-07T11:44:00Z">
              <w:r w:rsidRPr="00673484" w:rsidDel="00673484">
                <w:rPr>
                  <w:rFonts w:hint="eastAsia"/>
                  <w:color w:val="000000"/>
                  <w:lang w:eastAsia="zh-TW"/>
                </w:rPr>
                <w:delText>檔案編號</w:delText>
              </w:r>
            </w:del>
          </w:p>
        </w:tc>
        <w:tc>
          <w:tcPr>
            <w:tcW w:w="5382" w:type="dxa"/>
          </w:tcPr>
          <w:p w:rsidR="00554C52" w:rsidRPr="00673484" w:rsidDel="00673484" w:rsidRDefault="00BE02B4" w:rsidP="00554C52">
            <w:pPr>
              <w:pStyle w:val="Tabletext"/>
              <w:keepLines w:val="0"/>
              <w:spacing w:after="0" w:line="240" w:lineRule="auto"/>
              <w:rPr>
                <w:del w:id="112" w:author="FIS" w:date="2012-06-07T11:44:00Z"/>
                <w:rFonts w:hint="eastAsia"/>
                <w:bCs/>
                <w:color w:val="000000"/>
                <w:lang w:eastAsia="zh-TW"/>
              </w:rPr>
            </w:pPr>
            <w:del w:id="113" w:author="FIS" w:date="2012-06-07T11:44:00Z">
              <w:r w:rsidRPr="00673484" w:rsidDel="00673484">
                <w:rPr>
                  <w:rFonts w:hint="eastAsia"/>
                  <w:bCs/>
                  <w:color w:val="000000"/>
                  <w:lang w:eastAsia="zh-TW"/>
                </w:rPr>
                <w:delText>FILE_NO</w:delText>
              </w:r>
            </w:del>
          </w:p>
        </w:tc>
        <w:tc>
          <w:tcPr>
            <w:tcW w:w="1667" w:type="dxa"/>
          </w:tcPr>
          <w:p w:rsidR="00554C52" w:rsidRPr="00673484" w:rsidDel="00673484" w:rsidRDefault="00554C52" w:rsidP="00080E74">
            <w:pPr>
              <w:pStyle w:val="Tabletext"/>
              <w:keepLines w:val="0"/>
              <w:spacing w:after="0" w:line="240" w:lineRule="auto"/>
              <w:rPr>
                <w:del w:id="114" w:author="FIS" w:date="2012-06-07T11:44:00Z"/>
                <w:rFonts w:hint="eastAsia"/>
                <w:bCs/>
                <w:color w:val="000000"/>
                <w:lang w:eastAsia="zh-TW"/>
              </w:rPr>
            </w:pPr>
            <w:del w:id="115" w:author="FIS" w:date="2012-06-07T11:44:00Z">
              <w:r w:rsidRPr="00673484" w:rsidDel="00673484">
                <w:rPr>
                  <w:rFonts w:hint="eastAsia"/>
                  <w:bCs/>
                  <w:color w:val="000000"/>
                  <w:lang w:eastAsia="zh-TW"/>
                </w:rPr>
                <w:delText>LINK  AAI0_0700 BY</w:delText>
              </w:r>
              <w:r w:rsidRPr="00673484" w:rsidDel="00673484">
                <w:rPr>
                  <w:rFonts w:hint="eastAsia"/>
                  <w:bCs/>
                  <w:color w:val="000000"/>
                  <w:lang w:eastAsia="zh-TW"/>
                </w:rPr>
                <w:delText>檔案編號</w:delText>
              </w:r>
            </w:del>
          </w:p>
        </w:tc>
      </w:tr>
      <w:tr w:rsidR="00673484" w:rsidRPr="00673484" w:rsidDel="00673484" w:rsidTr="00673484">
        <w:trPr>
          <w:del w:id="116" w:author="FIS" w:date="2012-06-07T11:44:00Z"/>
        </w:trPr>
        <w:tc>
          <w:tcPr>
            <w:tcW w:w="1591" w:type="dxa"/>
          </w:tcPr>
          <w:p w:rsidR="00F03CB0" w:rsidRPr="00673484" w:rsidDel="00673484" w:rsidRDefault="00F03CB0" w:rsidP="00080E74">
            <w:pPr>
              <w:pStyle w:val="Tabletext"/>
              <w:keepLines w:val="0"/>
              <w:spacing w:after="0" w:line="240" w:lineRule="auto"/>
              <w:ind w:left="480"/>
              <w:rPr>
                <w:del w:id="117" w:author="FIS" w:date="2012-06-07T11:44:00Z"/>
                <w:rFonts w:hint="eastAsia"/>
                <w:color w:val="000000"/>
                <w:lang w:eastAsia="zh-TW"/>
              </w:rPr>
            </w:pPr>
            <w:del w:id="118" w:author="FIS" w:date="2012-06-07T11:44:00Z">
              <w:r w:rsidRPr="00673484" w:rsidDel="00673484">
                <w:rPr>
                  <w:rFonts w:hint="eastAsia"/>
                  <w:color w:val="000000"/>
                  <w:lang w:eastAsia="zh-TW"/>
                </w:rPr>
                <w:delText>未結案原因中文</w:delText>
              </w:r>
            </w:del>
          </w:p>
        </w:tc>
        <w:tc>
          <w:tcPr>
            <w:tcW w:w="5382" w:type="dxa"/>
          </w:tcPr>
          <w:p w:rsidR="00F03CB0" w:rsidRPr="00673484" w:rsidDel="00673484" w:rsidRDefault="00F03CB0" w:rsidP="00554C52">
            <w:pPr>
              <w:pStyle w:val="Tabletext"/>
              <w:keepLines w:val="0"/>
              <w:spacing w:after="0" w:line="240" w:lineRule="auto"/>
              <w:rPr>
                <w:del w:id="119" w:author="FIS" w:date="2012-06-07T11:44:00Z"/>
                <w:rFonts w:hint="eastAsia"/>
                <w:bCs/>
                <w:color w:val="000000"/>
                <w:lang w:eastAsia="zh-TW"/>
              </w:rPr>
            </w:pPr>
            <w:del w:id="120" w:author="FIS" w:date="2012-06-07T11:44:00Z">
              <w:r w:rsidRPr="00673484" w:rsidDel="00673484">
                <w:rPr>
                  <w:rFonts w:hint="eastAsia"/>
                  <w:bCs/>
                  <w:color w:val="000000"/>
                  <w:lang w:eastAsia="zh-TW"/>
                </w:rPr>
                <w:delText xml:space="preserve">READ DTAAI010 BY </w:delText>
              </w:r>
              <w:r w:rsidRPr="00673484" w:rsidDel="00673484">
                <w:rPr>
                  <w:rFonts w:hint="eastAsia"/>
                  <w:bCs/>
                  <w:color w:val="000000"/>
                  <w:lang w:eastAsia="zh-TW"/>
                </w:rPr>
                <w:delText>受理編號</w:delText>
              </w:r>
            </w:del>
          </w:p>
        </w:tc>
        <w:tc>
          <w:tcPr>
            <w:tcW w:w="1667" w:type="dxa"/>
          </w:tcPr>
          <w:p w:rsidR="00F03CB0" w:rsidRPr="00673484" w:rsidDel="00673484" w:rsidRDefault="00F03CB0" w:rsidP="00F03CB0">
            <w:pPr>
              <w:pStyle w:val="Tabletext"/>
              <w:keepLines w:val="0"/>
              <w:spacing w:after="0" w:line="240" w:lineRule="auto"/>
              <w:rPr>
                <w:del w:id="121" w:author="FIS" w:date="2012-06-07T11:44:00Z"/>
                <w:rFonts w:hint="eastAsia"/>
                <w:bCs/>
                <w:color w:val="000000"/>
                <w:lang w:eastAsia="zh-TW"/>
              </w:rPr>
            </w:pPr>
            <w:del w:id="122" w:author="FIS" w:date="2012-06-07T11:44:00Z">
              <w:r w:rsidRPr="00673484" w:rsidDel="00673484">
                <w:rPr>
                  <w:rFonts w:hint="eastAsia"/>
                  <w:bCs/>
                  <w:color w:val="000000"/>
                  <w:lang w:eastAsia="zh-TW"/>
                </w:rPr>
                <w:delText>LINK</w:delText>
              </w:r>
            </w:del>
          </w:p>
          <w:p w:rsidR="00F03CB0" w:rsidRPr="00673484" w:rsidDel="00673484" w:rsidRDefault="00F03CB0" w:rsidP="00F03CB0">
            <w:pPr>
              <w:pStyle w:val="Tabletext"/>
              <w:keepLines w:val="0"/>
              <w:spacing w:after="0" w:line="240" w:lineRule="auto"/>
              <w:rPr>
                <w:del w:id="123" w:author="FIS" w:date="2012-06-07T11:44:00Z"/>
                <w:rFonts w:hint="eastAsia"/>
                <w:bCs/>
                <w:color w:val="000000"/>
                <w:lang w:eastAsia="zh-TW"/>
              </w:rPr>
            </w:pPr>
            <w:del w:id="124" w:author="FIS" w:date="2012-06-07T11:44:00Z">
              <w:r w:rsidRPr="00673484" w:rsidDel="00673484">
                <w:rPr>
                  <w:rFonts w:hint="eastAsia"/>
                  <w:bCs/>
                  <w:color w:val="000000"/>
                  <w:lang w:eastAsia="zh-TW"/>
                </w:rPr>
                <w:delText>AAI0_0401 BY</w:delText>
              </w:r>
            </w:del>
          </w:p>
          <w:p w:rsidR="00F03CB0" w:rsidRPr="00673484" w:rsidDel="00673484" w:rsidRDefault="00F03CB0" w:rsidP="00F03CB0">
            <w:pPr>
              <w:pStyle w:val="Tabletext"/>
              <w:keepLines w:val="0"/>
              <w:spacing w:after="0" w:line="240" w:lineRule="auto"/>
              <w:rPr>
                <w:del w:id="125" w:author="FIS" w:date="2012-06-07T11:44:00Z"/>
                <w:rFonts w:hint="eastAsia"/>
                <w:bCs/>
                <w:color w:val="000000"/>
                <w:lang w:eastAsia="zh-TW"/>
              </w:rPr>
            </w:pPr>
            <w:del w:id="126" w:author="FIS" w:date="2012-06-07T11:44:00Z">
              <w:r w:rsidRPr="00673484" w:rsidDel="00673484">
                <w:rPr>
                  <w:rFonts w:hint="eastAsia"/>
                  <w:bCs/>
                  <w:color w:val="000000"/>
                  <w:lang w:eastAsia="zh-TW"/>
                </w:rPr>
                <w:delText>受理編號</w:delText>
              </w:r>
            </w:del>
          </w:p>
          <w:p w:rsidR="00F03CB0" w:rsidRPr="00673484" w:rsidDel="00673484" w:rsidRDefault="00F03CB0" w:rsidP="00F03CB0">
            <w:pPr>
              <w:pStyle w:val="Tabletext"/>
              <w:keepLines w:val="0"/>
              <w:spacing w:after="0" w:line="240" w:lineRule="auto"/>
              <w:rPr>
                <w:del w:id="127" w:author="FIS" w:date="2012-06-07T11:44:00Z"/>
                <w:rFonts w:hint="eastAsia"/>
                <w:bCs/>
                <w:color w:val="000000"/>
                <w:lang w:eastAsia="zh-TW"/>
              </w:rPr>
            </w:pPr>
            <w:del w:id="128" w:author="FIS" w:date="2012-06-07T11:44:00Z">
              <w:r w:rsidRPr="00673484" w:rsidDel="00673484">
                <w:rPr>
                  <w:rFonts w:hint="eastAsia"/>
                  <w:bCs/>
                  <w:color w:val="000000"/>
                  <w:lang w:eastAsia="zh-TW"/>
                </w:rPr>
                <w:delText>未結案代碼</w:delText>
              </w:r>
            </w:del>
          </w:p>
          <w:p w:rsidR="00F03CB0" w:rsidRPr="00673484" w:rsidDel="00673484" w:rsidRDefault="00F03CB0" w:rsidP="00F03CB0">
            <w:pPr>
              <w:pStyle w:val="Tabletext"/>
              <w:keepLines w:val="0"/>
              <w:spacing w:after="0" w:line="240" w:lineRule="auto"/>
              <w:rPr>
                <w:del w:id="129" w:author="FIS" w:date="2012-06-07T11:44:00Z"/>
                <w:rFonts w:hint="eastAsia"/>
                <w:bCs/>
                <w:color w:val="000000"/>
                <w:lang w:eastAsia="zh-TW"/>
              </w:rPr>
            </w:pPr>
            <w:del w:id="130" w:author="FIS" w:date="2012-06-07T11:44:00Z">
              <w:r w:rsidRPr="00673484" w:rsidDel="00673484">
                <w:rPr>
                  <w:rFonts w:hint="eastAsia"/>
                  <w:bCs/>
                  <w:color w:val="000000"/>
                  <w:lang w:eastAsia="zh-TW"/>
                </w:rPr>
                <w:delText>未結案原因中文</w:delText>
              </w:r>
            </w:del>
          </w:p>
        </w:tc>
      </w:tr>
    </w:tbl>
    <w:p w:rsidR="00673484" w:rsidRPr="00225FB0" w:rsidRDefault="00673484" w:rsidP="00673484">
      <w:pPr>
        <w:pStyle w:val="Tabletext"/>
        <w:keepLines w:val="0"/>
        <w:numPr>
          <w:ilvl w:val="1"/>
          <w:numId w:val="23"/>
        </w:numPr>
        <w:spacing w:after="0" w:line="240" w:lineRule="auto"/>
        <w:rPr>
          <w:ins w:id="131" w:author="FIS" w:date="2012-06-07T11:42:00Z"/>
          <w:rFonts w:hint="eastAsia"/>
          <w:color w:val="000000"/>
          <w:lang w:eastAsia="zh-TW"/>
        </w:rPr>
      </w:pPr>
      <w:ins w:id="132" w:author="FIS" w:date="2012-06-07T11:42:00Z">
        <w:r w:rsidRPr="00225FB0">
          <w:rPr>
            <w:rFonts w:hint="eastAsia"/>
            <w:color w:val="000000"/>
            <w:lang w:eastAsia="zh-TW"/>
          </w:rPr>
          <w:t>讀取</w:t>
        </w:r>
        <w:r>
          <w:rPr>
            <w:rFonts w:hint="eastAsia"/>
            <w:color w:val="000000"/>
            <w:lang w:eastAsia="zh-TW"/>
          </w:rPr>
          <w:t>預付金資料</w:t>
        </w:r>
        <w:r>
          <w:rPr>
            <w:rFonts w:hint="eastAsia"/>
            <w:color w:val="000000"/>
            <w:lang w:eastAsia="zh-TW"/>
          </w:rPr>
          <w:t xml:space="preserve"> </w:t>
        </w:r>
        <w:r>
          <w:rPr>
            <w:rFonts w:hint="eastAsia"/>
            <w:color w:val="000000"/>
            <w:lang w:eastAsia="zh-TW"/>
          </w:rPr>
          <w:t>：</w:t>
        </w:r>
        <w:r>
          <w:rPr>
            <w:rFonts w:hint="eastAsia"/>
            <w:color w:val="000000"/>
            <w:lang w:eastAsia="zh-TW"/>
          </w:rPr>
          <w:t>READ DTAAI001 LEFT OUTER JOIN</w:t>
        </w:r>
        <w:r w:rsidRPr="00225FB0">
          <w:rPr>
            <w:rFonts w:hint="eastAsia"/>
            <w:color w:val="000000"/>
            <w:lang w:eastAsia="zh-TW"/>
          </w:rPr>
          <w:t xml:space="preserve"> </w:t>
        </w:r>
        <w:r>
          <w:rPr>
            <w:rFonts w:hint="eastAsia"/>
            <w:color w:val="000000"/>
            <w:lang w:eastAsia="zh-TW"/>
          </w:rPr>
          <w:t>DTAAI010 ON DTAAI001.</w:t>
        </w:r>
        <w:r>
          <w:rPr>
            <w:rFonts w:hint="eastAsia"/>
            <w:color w:val="000000"/>
            <w:lang w:eastAsia="zh-TW"/>
          </w:rPr>
          <w:t>受理編號</w:t>
        </w:r>
        <w:r>
          <w:rPr>
            <w:rFonts w:hint="eastAsia"/>
            <w:color w:val="000000"/>
            <w:lang w:eastAsia="zh-TW"/>
          </w:rPr>
          <w:t xml:space="preserve"> = DTAAI010.</w:t>
        </w:r>
        <w:r>
          <w:rPr>
            <w:rFonts w:hint="eastAsia"/>
            <w:color w:val="000000"/>
            <w:lang w:eastAsia="zh-TW"/>
          </w:rPr>
          <w:t>受理編號</w:t>
        </w:r>
      </w:ins>
    </w:p>
    <w:p w:rsidR="00673484" w:rsidRPr="00225FB0" w:rsidRDefault="00673484" w:rsidP="00673484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ins w:id="133" w:author="FIS" w:date="2012-06-07T11:42:00Z"/>
          <w:rFonts w:hint="eastAsia"/>
          <w:color w:val="000000"/>
          <w:lang w:eastAsia="zh-TW"/>
        </w:rPr>
      </w:pPr>
      <w:ins w:id="134" w:author="FIS" w:date="2012-06-07T11:42:00Z">
        <w:r w:rsidRPr="00225FB0">
          <w:rPr>
            <w:rFonts w:hint="eastAsia"/>
            <w:color w:val="000000"/>
            <w:lang w:eastAsia="zh-TW"/>
          </w:rPr>
          <w:t xml:space="preserve">IF </w:t>
        </w:r>
        <w:r w:rsidRPr="00225FB0">
          <w:rPr>
            <w:rFonts w:hint="eastAsia"/>
            <w:color w:val="000000"/>
            <w:lang w:eastAsia="zh-TW"/>
          </w:rPr>
          <w:t>使用者</w:t>
        </w:r>
        <w:r w:rsidRPr="00225FB0">
          <w:rPr>
            <w:rFonts w:hint="eastAsia"/>
            <w:color w:val="000000"/>
            <w:lang w:eastAsia="zh-TW"/>
          </w:rPr>
          <w:t xml:space="preserve">ROLE </w:t>
        </w:r>
        <w:r w:rsidRPr="00225FB0">
          <w:rPr>
            <w:rFonts w:hint="eastAsia"/>
            <w:color w:val="000000"/>
            <w:lang w:eastAsia="zh-TW"/>
          </w:rPr>
          <w:t>有</w:t>
        </w:r>
        <w:r w:rsidRPr="00225FB0">
          <w:rPr>
            <w:rFonts w:ascii="Arial" w:hAnsi="Arial" w:cs="Arial"/>
            <w:color w:val="000000"/>
          </w:rPr>
          <w:t>ROZZ006</w:t>
        </w:r>
        <w:r w:rsidRPr="00225FB0">
          <w:rPr>
            <w:rFonts w:ascii="Arial" w:hAnsi="Arial" w:cs="Arial" w:hint="eastAsia"/>
            <w:color w:val="000000"/>
            <w:lang w:eastAsia="zh-TW"/>
          </w:rPr>
          <w:t xml:space="preserve"> ,</w:t>
        </w:r>
        <w:r w:rsidRPr="00225FB0">
          <w:rPr>
            <w:rFonts w:ascii="Arial" w:hAnsi="Arial" w:cs="Arial"/>
            <w:color w:val="000000"/>
          </w:rPr>
          <w:t xml:space="preserve"> ROZZ00</w:t>
        </w:r>
        <w:r w:rsidRPr="00225FB0">
          <w:rPr>
            <w:rFonts w:ascii="Arial" w:hAnsi="Arial" w:cs="Arial" w:hint="eastAsia"/>
            <w:color w:val="000000"/>
            <w:lang w:eastAsia="zh-TW"/>
          </w:rPr>
          <w:t>7,</w:t>
        </w:r>
        <w:r w:rsidRPr="00225FB0">
          <w:rPr>
            <w:rFonts w:ascii="Arial" w:hAnsi="Arial" w:cs="Arial"/>
            <w:color w:val="000000"/>
          </w:rPr>
          <w:t xml:space="preserve"> ROZZ00</w:t>
        </w:r>
        <w:r w:rsidRPr="00225FB0">
          <w:rPr>
            <w:rFonts w:ascii="Arial" w:hAnsi="Arial" w:cs="Arial" w:hint="eastAsia"/>
            <w:color w:val="000000"/>
            <w:lang w:eastAsia="zh-TW"/>
          </w:rPr>
          <w:t>8</w:t>
        </w:r>
      </w:ins>
    </w:p>
    <w:p w:rsidR="00673484" w:rsidRPr="00225FB0" w:rsidRDefault="00673484" w:rsidP="00673484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ins w:id="135" w:author="FIS" w:date="2012-06-07T11:42:00Z"/>
          <w:rFonts w:hint="eastAsia"/>
          <w:color w:val="000000"/>
          <w:lang w:eastAsia="zh-TW"/>
        </w:rPr>
      </w:pPr>
      <w:ins w:id="136" w:author="FIS" w:date="2012-06-07T11:42:00Z">
        <w:r w:rsidRPr="00225FB0">
          <w:rPr>
            <w:rFonts w:ascii="Arial" w:hAnsi="Arial" w:cs="Arial" w:hint="eastAsia"/>
            <w:color w:val="000000"/>
            <w:lang w:eastAsia="zh-TW"/>
          </w:rPr>
          <w:t>查詢該使用者所管轄單位之件：</w:t>
        </w:r>
        <w:r w:rsidRPr="00225FB0">
          <w:rPr>
            <w:b/>
            <w:bCs/>
            <w:color w:val="000000"/>
          </w:rPr>
          <w:t>com.cathay.common.hr.DivData</w:t>
        </w:r>
        <w:r w:rsidRPr="00225FB0">
          <w:rPr>
            <w:rFonts w:hint="eastAsia"/>
            <w:b/>
            <w:bCs/>
            <w:color w:val="000000"/>
            <w:lang w:eastAsia="zh-TW"/>
          </w:rPr>
          <w:t>.</w:t>
        </w:r>
        <w:r w:rsidRPr="00225FB0">
          <w:rPr>
            <w:color w:val="000000"/>
          </w:rPr>
          <w:t xml:space="preserve"> getUnitBySvcenter</w:t>
        </w:r>
        <w:r w:rsidRPr="00225FB0">
          <w:rPr>
            <w:rFonts w:hint="eastAsia"/>
            <w:color w:val="000000"/>
            <w:lang w:eastAsia="zh-TW"/>
          </w:rPr>
          <w:t>.getDivNo</w:t>
        </w:r>
      </w:ins>
    </w:p>
    <w:p w:rsidR="00673484" w:rsidRPr="00225FB0" w:rsidRDefault="00673484" w:rsidP="00673484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ins w:id="137" w:author="FIS" w:date="2012-06-07T11:42:00Z"/>
          <w:rFonts w:hint="eastAsia"/>
          <w:color w:val="000000"/>
          <w:lang w:eastAsia="zh-TW"/>
        </w:rPr>
      </w:pPr>
      <w:ins w:id="138" w:author="FIS" w:date="2012-06-07T11:42:00Z">
        <w:r w:rsidRPr="00225FB0">
          <w:rPr>
            <w:rFonts w:hint="eastAsia"/>
            <w:color w:val="000000"/>
            <w:lang w:eastAsia="zh-TW"/>
          </w:rPr>
          <w:t>參數：</w:t>
        </w:r>
      </w:ins>
    </w:p>
    <w:p w:rsidR="00673484" w:rsidRPr="00225FB0" w:rsidRDefault="00673484" w:rsidP="00673484">
      <w:pPr>
        <w:pStyle w:val="Tabletext"/>
        <w:keepLines w:val="0"/>
        <w:numPr>
          <w:ilvl w:val="4"/>
          <w:numId w:val="23"/>
        </w:numPr>
        <w:spacing w:after="0" w:line="240" w:lineRule="auto"/>
        <w:rPr>
          <w:ins w:id="139" w:author="FIS" w:date="2012-06-07T11:42:00Z"/>
          <w:rFonts w:hint="eastAsia"/>
          <w:color w:val="000000"/>
          <w:lang w:eastAsia="zh-TW"/>
        </w:rPr>
      </w:pPr>
      <w:ins w:id="140" w:author="FIS" w:date="2012-06-07T11:42:00Z">
        <w:r>
          <w:rPr>
            <w:rFonts w:hint="eastAsia"/>
            <w:color w:val="000000"/>
            <w:lang w:eastAsia="zh-TW"/>
          </w:rPr>
          <w:t>DTAAI001.</w:t>
        </w:r>
        <w:r>
          <w:rPr>
            <w:rFonts w:hint="eastAsia"/>
            <w:color w:val="000000"/>
            <w:lang w:eastAsia="zh-TW"/>
          </w:rPr>
          <w:t>服務中心</w:t>
        </w:r>
        <w:r w:rsidRPr="00225FB0">
          <w:rPr>
            <w:rFonts w:hint="eastAsia"/>
            <w:color w:val="000000"/>
            <w:lang w:eastAsia="zh-TW"/>
          </w:rPr>
          <w:t xml:space="preserve"> = </w:t>
        </w:r>
        <w:smartTag w:uri="urn:schemas-microsoft-com:office:smarttags" w:element="chsdate">
          <w:smartTagPr>
            <w:attr w:name="IsROCDate" w:val="False"/>
            <w:attr w:name="IsLunarDate" w:val="False"/>
            <w:attr w:name="Day" w:val="30"/>
            <w:attr w:name="Month" w:val="12"/>
            <w:attr w:name="Year" w:val="1899"/>
          </w:smartTagPr>
          <w:r w:rsidRPr="00225FB0">
            <w:rPr>
              <w:rFonts w:hint="eastAsia"/>
              <w:color w:val="000000"/>
              <w:lang w:eastAsia="zh-TW"/>
            </w:rPr>
            <w:t>1.1.1</w:t>
          </w:r>
        </w:smartTag>
        <w:r w:rsidRPr="00225FB0">
          <w:rPr>
            <w:rFonts w:hint="eastAsia"/>
            <w:color w:val="000000"/>
            <w:lang w:eastAsia="zh-TW"/>
          </w:rPr>
          <w:t>.1</w:t>
        </w:r>
        <w:r w:rsidRPr="00225FB0">
          <w:rPr>
            <w:rFonts w:hint="eastAsia"/>
            <w:color w:val="000000"/>
            <w:lang w:eastAsia="zh-TW"/>
          </w:rPr>
          <w:t>抓出之所有單位代號。</w:t>
        </w:r>
        <w:r w:rsidRPr="00225FB0">
          <w:rPr>
            <w:rFonts w:ascii="Arial" w:hAnsi="Arial" w:cs="Arial" w:hint="eastAsia"/>
            <w:color w:val="000000"/>
            <w:lang w:eastAsia="zh-TW"/>
          </w:rPr>
          <w:t xml:space="preserve"> </w:t>
        </w:r>
      </w:ins>
    </w:p>
    <w:p w:rsidR="00673484" w:rsidRPr="00225FB0" w:rsidRDefault="00673484" w:rsidP="00673484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ins w:id="141" w:author="FIS" w:date="2012-06-07T11:42:00Z"/>
          <w:rFonts w:hint="eastAsia"/>
          <w:color w:val="000000"/>
          <w:lang w:eastAsia="zh-TW"/>
        </w:rPr>
      </w:pPr>
      <w:ins w:id="142" w:author="FIS" w:date="2012-06-07T11:42:00Z">
        <w:r w:rsidRPr="00225FB0">
          <w:rPr>
            <w:rFonts w:hint="eastAsia"/>
            <w:color w:val="000000"/>
            <w:lang w:eastAsia="zh-TW"/>
          </w:rPr>
          <w:t>ELSE</w:t>
        </w:r>
      </w:ins>
    </w:p>
    <w:p w:rsidR="00673484" w:rsidRPr="00225FB0" w:rsidRDefault="00673484" w:rsidP="00673484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ins w:id="143" w:author="FIS" w:date="2012-06-07T11:42:00Z"/>
          <w:rFonts w:hint="eastAsia"/>
          <w:color w:val="000000"/>
          <w:lang w:eastAsia="zh-TW"/>
        </w:rPr>
      </w:pPr>
      <w:ins w:id="144" w:author="FIS" w:date="2012-06-07T11:42:00Z">
        <w:r w:rsidRPr="00225FB0">
          <w:rPr>
            <w:rFonts w:hint="eastAsia"/>
            <w:color w:val="000000"/>
            <w:lang w:eastAsia="zh-TW"/>
          </w:rPr>
          <w:t>查詢該使用者所處理之件</w:t>
        </w:r>
        <w:r w:rsidRPr="00225FB0">
          <w:rPr>
            <w:rFonts w:hint="eastAsia"/>
            <w:color w:val="000000"/>
            <w:lang w:eastAsia="zh-TW"/>
          </w:rPr>
          <w:t xml:space="preserve"> </w:t>
        </w:r>
        <w:r w:rsidRPr="00225FB0">
          <w:rPr>
            <w:rFonts w:hint="eastAsia"/>
            <w:color w:val="000000"/>
            <w:lang w:eastAsia="zh-TW"/>
          </w:rPr>
          <w:t>：</w:t>
        </w:r>
      </w:ins>
    </w:p>
    <w:p w:rsidR="00673484" w:rsidRPr="00225FB0" w:rsidRDefault="00673484" w:rsidP="00673484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ins w:id="145" w:author="FIS" w:date="2012-06-07T11:42:00Z"/>
          <w:rFonts w:hint="eastAsia"/>
          <w:color w:val="000000"/>
          <w:lang w:eastAsia="zh-TW"/>
        </w:rPr>
      </w:pPr>
      <w:ins w:id="146" w:author="FIS" w:date="2012-06-07T11:42:00Z">
        <w:r w:rsidRPr="00225FB0">
          <w:rPr>
            <w:rFonts w:hint="eastAsia"/>
            <w:color w:val="000000"/>
            <w:lang w:eastAsia="zh-TW"/>
          </w:rPr>
          <w:t>參數：</w:t>
        </w:r>
      </w:ins>
    </w:p>
    <w:p w:rsidR="00673484" w:rsidRPr="00225FB0" w:rsidRDefault="00673484" w:rsidP="00673484">
      <w:pPr>
        <w:pStyle w:val="Tabletext"/>
        <w:keepLines w:val="0"/>
        <w:spacing w:after="0" w:line="240" w:lineRule="auto"/>
        <w:ind w:left="1276"/>
        <w:rPr>
          <w:ins w:id="147" w:author="FIS" w:date="2012-06-07T11:42:00Z"/>
          <w:rFonts w:hint="eastAsia"/>
          <w:color w:val="000000"/>
          <w:lang w:eastAsia="zh-TW"/>
        </w:rPr>
      </w:pPr>
      <w:ins w:id="148" w:author="FIS" w:date="2012-06-07T11:42:00Z">
        <w:r w:rsidRPr="00225FB0">
          <w:rPr>
            <w:rFonts w:hint="eastAsia"/>
            <w:color w:val="000000"/>
            <w:lang w:eastAsia="zh-TW"/>
          </w:rPr>
          <w:t xml:space="preserve">        </w:t>
        </w:r>
        <w:smartTag w:uri="urn:schemas-microsoft-com:office:smarttags" w:element="chsdate">
          <w:smartTagPr>
            <w:attr w:name="IsROCDate" w:val="False"/>
            <w:attr w:name="IsLunarDate" w:val="False"/>
            <w:attr w:name="Day" w:val="30"/>
            <w:attr w:name="Month" w:val="12"/>
            <w:attr w:name="Year" w:val="1899"/>
          </w:smartTagPr>
          <w:r w:rsidRPr="00225FB0">
            <w:rPr>
              <w:rFonts w:hint="eastAsia"/>
              <w:color w:val="000000"/>
              <w:lang w:eastAsia="zh-TW"/>
            </w:rPr>
            <w:t>1.1.2</w:t>
          </w:r>
        </w:smartTag>
        <w:r w:rsidRPr="00225FB0">
          <w:rPr>
            <w:rFonts w:hint="eastAsia"/>
            <w:color w:val="000000"/>
            <w:lang w:eastAsia="zh-TW"/>
          </w:rPr>
          <w:t xml:space="preserve">.2.1  </w:t>
        </w:r>
        <w:r>
          <w:rPr>
            <w:rFonts w:hint="eastAsia"/>
            <w:color w:val="000000"/>
            <w:lang w:eastAsia="zh-TW"/>
          </w:rPr>
          <w:t>DTAAI001.</w:t>
        </w:r>
        <w:r>
          <w:rPr>
            <w:rFonts w:hint="eastAsia"/>
            <w:color w:val="000000"/>
            <w:lang w:eastAsia="zh-TW"/>
          </w:rPr>
          <w:t>受理人員</w:t>
        </w:r>
        <w:r w:rsidRPr="00225FB0">
          <w:rPr>
            <w:rFonts w:hint="eastAsia"/>
            <w:color w:val="000000"/>
            <w:lang w:eastAsia="zh-TW"/>
          </w:rPr>
          <w:t xml:space="preserve"> = </w:t>
        </w:r>
        <w:r w:rsidRPr="00225FB0">
          <w:rPr>
            <w:rFonts w:hint="eastAsia"/>
            <w:color w:val="000000"/>
            <w:lang w:eastAsia="zh-TW"/>
          </w:rPr>
          <w:t>使用者</w:t>
        </w:r>
        <w:r w:rsidRPr="00225FB0">
          <w:rPr>
            <w:rFonts w:hint="eastAsia"/>
            <w:color w:val="000000"/>
            <w:lang w:eastAsia="zh-TW"/>
          </w:rPr>
          <w:t>ID</w:t>
        </w:r>
        <w:r w:rsidRPr="00225FB0">
          <w:rPr>
            <w:rFonts w:hint="eastAsia"/>
            <w:color w:val="000000"/>
            <w:lang w:eastAsia="zh-TW"/>
          </w:rPr>
          <w:t>。</w:t>
        </w:r>
      </w:ins>
    </w:p>
    <w:p w:rsidR="00673484" w:rsidRPr="00225FB0" w:rsidRDefault="00673484" w:rsidP="00673484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ins w:id="149" w:author="FIS" w:date="2012-06-07T11:42:00Z"/>
          <w:rFonts w:hint="eastAsia"/>
          <w:color w:val="000000"/>
          <w:lang w:eastAsia="zh-TW"/>
        </w:rPr>
      </w:pPr>
      <w:ins w:id="150" w:author="FIS" w:date="2012-06-07T11:42:00Z">
        <w:r w:rsidRPr="00225FB0">
          <w:rPr>
            <w:rFonts w:hint="eastAsia"/>
            <w:color w:val="000000"/>
            <w:lang w:eastAsia="zh-TW"/>
          </w:rPr>
          <w:t>END IF</w:t>
        </w:r>
      </w:ins>
    </w:p>
    <w:p w:rsidR="00673484" w:rsidRPr="00225FB0" w:rsidRDefault="00673484" w:rsidP="00673484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ins w:id="151" w:author="FIS" w:date="2012-06-07T11:42:00Z"/>
          <w:rFonts w:hint="eastAsia"/>
          <w:color w:val="000000"/>
          <w:lang w:eastAsia="zh-TW"/>
        </w:rPr>
      </w:pPr>
      <w:ins w:id="152" w:author="FIS" w:date="2012-06-07T11:42:00Z">
        <w:r>
          <w:rPr>
            <w:rFonts w:hint="eastAsia"/>
            <w:color w:val="000000"/>
            <w:lang w:eastAsia="zh-TW"/>
          </w:rPr>
          <w:t>DTAAI010.</w:t>
        </w:r>
        <w:r>
          <w:rPr>
            <w:rFonts w:hint="eastAsia"/>
            <w:color w:val="000000"/>
            <w:lang w:eastAsia="zh-TW"/>
          </w:rPr>
          <w:t>受理進度</w:t>
        </w:r>
        <w:r w:rsidRPr="00225FB0">
          <w:rPr>
            <w:rFonts w:hint="eastAsia"/>
            <w:color w:val="000000"/>
            <w:lang w:eastAsia="zh-TW"/>
          </w:rPr>
          <w:t>：</w:t>
        </w:r>
        <w:r>
          <w:rPr>
            <w:rFonts w:hint="eastAsia"/>
            <w:color w:val="000000"/>
            <w:lang w:eastAsia="zh-TW"/>
          </w:rPr>
          <w:t>30</w:t>
        </w:r>
        <w:r w:rsidRPr="00225FB0">
          <w:rPr>
            <w:rFonts w:hint="eastAsia"/>
            <w:color w:val="000000"/>
            <w:kern w:val="2"/>
            <w:szCs w:val="24"/>
            <w:lang w:eastAsia="zh-TW"/>
          </w:rPr>
          <w:t xml:space="preserve"> (</w:t>
        </w:r>
      </w:ins>
      <w:ins w:id="153" w:author="FIS" w:date="2012-06-07T11:43:00Z">
        <w:r>
          <w:rPr>
            <w:rFonts w:hint="eastAsia"/>
            <w:color w:val="000000"/>
            <w:kern w:val="2"/>
            <w:szCs w:val="24"/>
            <w:lang w:eastAsia="zh-TW"/>
          </w:rPr>
          <w:t>待</w:t>
        </w:r>
      </w:ins>
      <w:ins w:id="154" w:author="FIS" w:date="2012-06-07T11:42:00Z">
        <w:r>
          <w:rPr>
            <w:rFonts w:hint="eastAsia"/>
            <w:color w:val="000000"/>
            <w:kern w:val="2"/>
            <w:szCs w:val="24"/>
            <w:lang w:eastAsia="zh-TW"/>
          </w:rPr>
          <w:t>結案</w:t>
        </w:r>
        <w:r w:rsidRPr="00225FB0">
          <w:rPr>
            <w:rFonts w:hint="eastAsia"/>
            <w:color w:val="000000"/>
            <w:kern w:val="2"/>
            <w:szCs w:val="24"/>
            <w:lang w:eastAsia="zh-TW"/>
          </w:rPr>
          <w:t>)</w:t>
        </w:r>
      </w:ins>
    </w:p>
    <w:p w:rsidR="00673484" w:rsidRPr="00673484" w:rsidRDefault="00673484" w:rsidP="00673484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ins w:id="155" w:author="FIS" w:date="2012-06-07T11:42:00Z"/>
          <w:rFonts w:hint="eastAsia"/>
          <w:color w:val="000000"/>
          <w:lang w:eastAsia="zh-TW"/>
        </w:rPr>
      </w:pPr>
      <w:ins w:id="156" w:author="FIS" w:date="2012-06-07T11:42:00Z">
        <w:r w:rsidRPr="00673484">
          <w:rPr>
            <w:rFonts w:hint="eastAsia"/>
            <w:color w:val="000000"/>
            <w:lang w:eastAsia="zh-TW"/>
          </w:rPr>
          <w:t>IF FOUND</w:t>
        </w:r>
        <w:r w:rsidRPr="00673484">
          <w:rPr>
            <w:rFonts w:hint="eastAsia"/>
            <w:color w:val="000000"/>
            <w:lang w:eastAsia="zh-TW"/>
          </w:rPr>
          <w:t>：</w:t>
        </w:r>
      </w:ins>
    </w:p>
    <w:p w:rsidR="00673484" w:rsidRDefault="00673484" w:rsidP="00673484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ins w:id="157" w:author="FIS" w:date="2012-06-07T11:43:00Z"/>
          <w:rFonts w:hint="eastAsia"/>
          <w:color w:val="000000"/>
          <w:lang w:eastAsia="zh-TW"/>
        </w:rPr>
      </w:pPr>
      <w:ins w:id="158" w:author="FIS" w:date="2012-06-07T11:42:00Z">
        <w:r w:rsidRPr="00673484">
          <w:rPr>
            <w:rFonts w:hint="eastAsia"/>
            <w:color w:val="000000"/>
            <w:lang w:eastAsia="zh-TW"/>
          </w:rPr>
          <w:t>顯示畫面欄位：</w:t>
        </w:r>
      </w:ins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673484" w:rsidRPr="00225FB0" w:rsidTr="00673484">
        <w:trPr>
          <w:ins w:id="159" w:author="FIS" w:date="2012-06-07T11:43:00Z"/>
        </w:trPr>
        <w:tc>
          <w:tcPr>
            <w:tcW w:w="252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ind w:left="425"/>
              <w:rPr>
                <w:ins w:id="160" w:author="FIS" w:date="2012-06-07T11:43:00Z"/>
                <w:rFonts w:hint="eastAsia"/>
                <w:b/>
                <w:color w:val="000000"/>
                <w:lang w:eastAsia="zh-TW"/>
              </w:rPr>
              <w:pPrChange w:id="161" w:author="FIS" w:date="2012-06-07T11:43:00Z">
                <w:pPr>
                  <w:pStyle w:val="Tabletext"/>
                  <w:keepLines w:val="0"/>
                  <w:numPr>
                    <w:numId w:val="23"/>
                  </w:numPr>
                  <w:tabs>
                    <w:tab w:val="num" w:pos="425"/>
                  </w:tabs>
                  <w:spacing w:after="0" w:line="240" w:lineRule="auto"/>
                  <w:ind w:left="425" w:hanging="425"/>
                  <w:jc w:val="center"/>
                </w:pPr>
              </w:pPrChange>
            </w:pPr>
            <w:ins w:id="162" w:author="FIS" w:date="2012-06-07T11:43:00Z">
              <w:r w:rsidRPr="00225FB0">
                <w:rPr>
                  <w:rFonts w:hint="eastAsia"/>
                  <w:b/>
                  <w:bCs/>
                  <w:color w:val="000000"/>
                  <w:lang w:eastAsia="zh-TW"/>
                </w:rPr>
                <w:t>畫面欄位</w:t>
              </w:r>
            </w:ins>
          </w:p>
        </w:tc>
        <w:tc>
          <w:tcPr>
            <w:tcW w:w="378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jc w:val="center"/>
              <w:rPr>
                <w:ins w:id="163" w:author="FIS" w:date="2012-06-07T11:43:00Z"/>
                <w:rFonts w:hint="eastAsia"/>
                <w:b/>
                <w:color w:val="000000"/>
                <w:lang w:eastAsia="zh-TW"/>
              </w:rPr>
            </w:pPr>
            <w:ins w:id="164" w:author="FIS" w:date="2012-06-07T11:43:00Z">
              <w:r w:rsidRPr="00225FB0">
                <w:rPr>
                  <w:rFonts w:hint="eastAsia"/>
                  <w:b/>
                  <w:bCs/>
                  <w:color w:val="000000"/>
                  <w:lang w:eastAsia="zh-TW"/>
                </w:rPr>
                <w:t>資料來源</w:t>
              </w:r>
            </w:ins>
          </w:p>
        </w:tc>
        <w:tc>
          <w:tcPr>
            <w:tcW w:w="234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165" w:author="FIS" w:date="2012-06-07T11:43:00Z"/>
                <w:rFonts w:hint="eastAsia"/>
                <w:b/>
                <w:color w:val="000000"/>
                <w:lang w:eastAsia="zh-TW"/>
              </w:rPr>
            </w:pPr>
          </w:p>
        </w:tc>
      </w:tr>
      <w:tr w:rsidR="00673484" w:rsidRPr="00225FB0" w:rsidTr="00673484">
        <w:trPr>
          <w:ins w:id="166" w:author="FIS" w:date="2012-06-07T11:43:00Z"/>
        </w:trPr>
        <w:tc>
          <w:tcPr>
            <w:tcW w:w="252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ind w:left="480"/>
              <w:rPr>
                <w:ins w:id="167" w:author="FIS" w:date="2012-06-07T11:43:00Z"/>
                <w:rFonts w:hint="eastAsia"/>
                <w:color w:val="000000"/>
                <w:lang w:eastAsia="zh-TW"/>
              </w:rPr>
            </w:pPr>
            <w:ins w:id="168" w:author="FIS" w:date="2012-06-07T11:43:00Z">
              <w:r w:rsidRPr="00225FB0">
                <w:rPr>
                  <w:rFonts w:hint="eastAsia"/>
                  <w:color w:val="000000"/>
                  <w:lang w:eastAsia="zh-TW"/>
                </w:rPr>
                <w:t>經手人姓名</w:t>
              </w:r>
            </w:ins>
          </w:p>
        </w:tc>
        <w:tc>
          <w:tcPr>
            <w:tcW w:w="378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169" w:author="FIS" w:date="2012-06-07T11:43:00Z"/>
                <w:rFonts w:hint="eastAsia"/>
                <w:bCs/>
                <w:color w:val="000000"/>
                <w:lang w:eastAsia="zh-TW"/>
              </w:rPr>
            </w:pPr>
            <w:ins w:id="170" w:author="FIS" w:date="2012-06-07T11:43:00Z">
              <w:r>
                <w:rPr>
                  <w:rFonts w:hint="eastAsia"/>
                  <w:bCs/>
                  <w:color w:val="000000"/>
                  <w:lang w:eastAsia="zh-TW"/>
                </w:rPr>
                <w:t>DTAAI001.</w:t>
              </w:r>
              <w:r>
                <w:rPr>
                  <w:color w:val="000000"/>
                </w:rPr>
                <w:t xml:space="preserve"> </w:t>
              </w:r>
              <w:r>
                <w:rPr>
                  <w:color w:val="000000"/>
                </w:rPr>
                <w:t>受理人員姓名</w:t>
              </w:r>
              <w:r>
                <w:rPr>
                  <w:color w:val="000000"/>
                </w:rPr>
                <w:t> </w:t>
              </w:r>
            </w:ins>
          </w:p>
        </w:tc>
        <w:tc>
          <w:tcPr>
            <w:tcW w:w="234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171" w:author="FIS" w:date="2012-06-07T11:43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673484" w:rsidRPr="00225FB0" w:rsidTr="00673484">
        <w:trPr>
          <w:ins w:id="172" w:author="FIS" w:date="2012-06-07T11:43:00Z"/>
        </w:trPr>
        <w:tc>
          <w:tcPr>
            <w:tcW w:w="252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ind w:left="480"/>
              <w:rPr>
                <w:ins w:id="173" w:author="FIS" w:date="2012-06-07T11:43:00Z"/>
                <w:rFonts w:hint="eastAsia"/>
                <w:color w:val="000000"/>
                <w:lang w:eastAsia="zh-TW"/>
              </w:rPr>
            </w:pPr>
            <w:ins w:id="174" w:author="FIS" w:date="2012-06-07T11:43:00Z">
              <w:r w:rsidRPr="00225FB0">
                <w:rPr>
                  <w:rFonts w:hint="eastAsia"/>
                  <w:color w:val="000000"/>
                  <w:lang w:eastAsia="zh-TW"/>
                </w:rPr>
                <w:t>經手人</w:t>
              </w:r>
              <w:r w:rsidRPr="00225FB0">
                <w:rPr>
                  <w:rFonts w:hint="eastAsia"/>
                  <w:color w:val="000000"/>
                  <w:lang w:eastAsia="zh-TW"/>
                </w:rPr>
                <w:t>ID</w:t>
              </w:r>
            </w:ins>
          </w:p>
        </w:tc>
        <w:tc>
          <w:tcPr>
            <w:tcW w:w="378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175" w:author="FIS" w:date="2012-06-07T11:43:00Z"/>
                <w:rFonts w:hint="eastAsia"/>
                <w:bCs/>
                <w:color w:val="000000"/>
                <w:lang w:eastAsia="zh-TW"/>
              </w:rPr>
            </w:pPr>
            <w:ins w:id="176" w:author="FIS" w:date="2012-06-07T11:43:00Z">
              <w:r>
                <w:rPr>
                  <w:rFonts w:hint="eastAsia"/>
                  <w:color w:val="000000"/>
                  <w:lang w:eastAsia="zh-TW"/>
                </w:rPr>
                <w:t xml:space="preserve">DTAAI001. </w:t>
              </w:r>
              <w:r>
                <w:rPr>
                  <w:rFonts w:hint="eastAsia"/>
                  <w:color w:val="000000"/>
                  <w:lang w:eastAsia="zh-TW"/>
                </w:rPr>
                <w:t>受理人員</w:t>
              </w:r>
            </w:ins>
          </w:p>
        </w:tc>
        <w:tc>
          <w:tcPr>
            <w:tcW w:w="234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177" w:author="FIS" w:date="2012-06-07T11:43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673484" w:rsidRPr="00225FB0" w:rsidTr="00673484">
        <w:trPr>
          <w:ins w:id="178" w:author="FIS" w:date="2012-06-07T11:43:00Z"/>
        </w:trPr>
        <w:tc>
          <w:tcPr>
            <w:tcW w:w="252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ind w:left="480"/>
              <w:rPr>
                <w:ins w:id="179" w:author="FIS" w:date="2012-06-07T11:43:00Z"/>
                <w:rFonts w:hint="eastAsia"/>
                <w:color w:val="000000"/>
                <w:lang w:eastAsia="zh-TW"/>
              </w:rPr>
            </w:pPr>
            <w:ins w:id="180" w:author="FIS" w:date="2012-06-07T11:43:00Z">
              <w:r w:rsidRPr="00225FB0">
                <w:rPr>
                  <w:rFonts w:hint="eastAsia"/>
                  <w:color w:val="000000"/>
                  <w:lang w:eastAsia="zh-TW"/>
                </w:rPr>
                <w:t>申請日期</w:t>
              </w:r>
            </w:ins>
          </w:p>
        </w:tc>
        <w:tc>
          <w:tcPr>
            <w:tcW w:w="378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181" w:author="FIS" w:date="2012-06-07T11:43:00Z"/>
                <w:rFonts w:hint="eastAsia"/>
                <w:bCs/>
                <w:color w:val="000000"/>
                <w:lang w:eastAsia="zh-TW"/>
              </w:rPr>
            </w:pPr>
            <w:ins w:id="182" w:author="FIS" w:date="2012-06-07T11:43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DTAAI001.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受理日期</w:t>
              </w:r>
            </w:ins>
          </w:p>
        </w:tc>
        <w:tc>
          <w:tcPr>
            <w:tcW w:w="234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183" w:author="FIS" w:date="2012-06-07T11:43:00Z"/>
                <w:rFonts w:hint="eastAsia"/>
                <w:bCs/>
                <w:color w:val="000000"/>
                <w:lang w:eastAsia="zh-TW"/>
              </w:rPr>
            </w:pPr>
            <w:ins w:id="184" w:author="FIS" w:date="2012-06-07T11:43:00Z">
              <w:r>
                <w:rPr>
                  <w:rFonts w:hint="eastAsia"/>
                  <w:bCs/>
                  <w:color w:val="000000"/>
                  <w:lang w:eastAsia="zh-TW"/>
                </w:rPr>
                <w:t>取年月日</w:t>
              </w:r>
            </w:ins>
          </w:p>
        </w:tc>
      </w:tr>
      <w:tr w:rsidR="00673484" w:rsidRPr="00225FB0" w:rsidTr="00673484">
        <w:trPr>
          <w:ins w:id="185" w:author="FIS" w:date="2012-06-07T11:43:00Z"/>
        </w:trPr>
        <w:tc>
          <w:tcPr>
            <w:tcW w:w="252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ind w:left="480"/>
              <w:rPr>
                <w:ins w:id="186" w:author="FIS" w:date="2012-06-07T11:43:00Z"/>
                <w:rFonts w:hint="eastAsia"/>
                <w:color w:val="000000"/>
                <w:lang w:eastAsia="zh-TW"/>
              </w:rPr>
            </w:pPr>
            <w:ins w:id="187" w:author="FIS" w:date="2012-06-07T11:43:00Z">
              <w:r w:rsidRPr="00225FB0">
                <w:rPr>
                  <w:rFonts w:hint="eastAsia"/>
                  <w:color w:val="000000"/>
                  <w:lang w:eastAsia="zh-TW"/>
                </w:rPr>
                <w:t>被保人姓名</w:t>
              </w:r>
            </w:ins>
          </w:p>
        </w:tc>
        <w:tc>
          <w:tcPr>
            <w:tcW w:w="378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188" w:author="FIS" w:date="2012-06-07T11:43:00Z"/>
                <w:rFonts w:hint="eastAsia"/>
                <w:bCs/>
                <w:color w:val="000000"/>
                <w:lang w:eastAsia="zh-TW"/>
              </w:rPr>
            </w:pPr>
            <w:ins w:id="189" w:author="FIS" w:date="2012-06-07T11:43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DTAAI010.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事故者姓名</w:t>
              </w:r>
            </w:ins>
          </w:p>
        </w:tc>
        <w:tc>
          <w:tcPr>
            <w:tcW w:w="234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190" w:author="FIS" w:date="2012-06-07T11:43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673484" w:rsidRPr="00225FB0" w:rsidTr="00673484">
        <w:trPr>
          <w:ins w:id="191" w:author="FIS" w:date="2012-06-07T11:43:00Z"/>
        </w:trPr>
        <w:tc>
          <w:tcPr>
            <w:tcW w:w="252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ind w:left="480"/>
              <w:rPr>
                <w:ins w:id="192" w:author="FIS" w:date="2012-06-07T11:43:00Z"/>
                <w:rFonts w:hint="eastAsia"/>
                <w:color w:val="000000"/>
                <w:lang w:eastAsia="zh-TW"/>
              </w:rPr>
            </w:pPr>
            <w:ins w:id="193" w:author="FIS" w:date="2012-06-07T11:43:00Z">
              <w:r w:rsidRPr="00225FB0">
                <w:rPr>
                  <w:rFonts w:hint="eastAsia"/>
                  <w:color w:val="000000"/>
                  <w:lang w:eastAsia="zh-TW"/>
                </w:rPr>
                <w:t>被保人</w:t>
              </w:r>
              <w:r w:rsidRPr="00225FB0">
                <w:rPr>
                  <w:rFonts w:hint="eastAsia"/>
                  <w:color w:val="000000"/>
                  <w:lang w:eastAsia="zh-TW"/>
                </w:rPr>
                <w:t>ID</w:t>
              </w:r>
            </w:ins>
          </w:p>
        </w:tc>
        <w:tc>
          <w:tcPr>
            <w:tcW w:w="378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194" w:author="FIS" w:date="2012-06-07T11:43:00Z"/>
                <w:rFonts w:hint="eastAsia"/>
                <w:bCs/>
                <w:color w:val="000000"/>
                <w:lang w:eastAsia="zh-TW"/>
              </w:rPr>
            </w:pPr>
            <w:ins w:id="195" w:author="FIS" w:date="2012-06-07T11:43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DTAAI010.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事故者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ID</w:t>
              </w:r>
            </w:ins>
          </w:p>
        </w:tc>
        <w:tc>
          <w:tcPr>
            <w:tcW w:w="234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196" w:author="FIS" w:date="2012-06-07T11:43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673484" w:rsidRPr="00225FB0" w:rsidTr="00673484">
        <w:trPr>
          <w:ins w:id="197" w:author="FIS" w:date="2012-06-07T11:43:00Z"/>
        </w:trPr>
        <w:tc>
          <w:tcPr>
            <w:tcW w:w="252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ind w:left="480"/>
              <w:rPr>
                <w:ins w:id="198" w:author="FIS" w:date="2012-06-07T11:43:00Z"/>
                <w:rFonts w:hint="eastAsia"/>
                <w:color w:val="000000"/>
                <w:lang w:eastAsia="zh-TW"/>
              </w:rPr>
            </w:pPr>
            <w:ins w:id="199" w:author="FIS" w:date="2012-06-07T11:43:00Z">
              <w:r w:rsidRPr="00225FB0">
                <w:rPr>
                  <w:rFonts w:hint="eastAsia"/>
                  <w:color w:val="000000"/>
                  <w:lang w:eastAsia="zh-TW"/>
                </w:rPr>
                <w:t>預付金額</w:t>
              </w:r>
            </w:ins>
          </w:p>
        </w:tc>
        <w:tc>
          <w:tcPr>
            <w:tcW w:w="378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200" w:author="FIS" w:date="2012-06-07T11:43:00Z"/>
                <w:rFonts w:hint="eastAsia"/>
                <w:bCs/>
                <w:color w:val="000000"/>
                <w:lang w:eastAsia="zh-TW"/>
              </w:rPr>
            </w:pPr>
            <w:ins w:id="201" w:author="FIS" w:date="2012-06-07T11:43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DTAAI010.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預付總額</w:t>
              </w:r>
            </w:ins>
          </w:p>
        </w:tc>
        <w:tc>
          <w:tcPr>
            <w:tcW w:w="234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202" w:author="FIS" w:date="2012-06-07T11:43:00Z"/>
                <w:rFonts w:hint="eastAsia"/>
                <w:bCs/>
                <w:color w:val="000000"/>
                <w:lang w:eastAsia="zh-TW"/>
              </w:rPr>
            </w:pPr>
          </w:p>
        </w:tc>
      </w:tr>
      <w:tr w:rsidR="00673484" w:rsidRPr="00225FB0" w:rsidTr="00673484">
        <w:trPr>
          <w:ins w:id="203" w:author="FIS" w:date="2012-06-07T11:43:00Z"/>
        </w:trPr>
        <w:tc>
          <w:tcPr>
            <w:tcW w:w="252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ind w:left="480"/>
              <w:rPr>
                <w:ins w:id="204" w:author="FIS" w:date="2012-06-07T11:43:00Z"/>
                <w:rFonts w:hint="eastAsia"/>
                <w:color w:val="000000"/>
                <w:lang w:eastAsia="zh-TW"/>
              </w:rPr>
            </w:pPr>
            <w:ins w:id="205" w:author="FIS" w:date="2012-06-07T11:43:00Z">
              <w:r w:rsidRPr="00225FB0">
                <w:rPr>
                  <w:rFonts w:hint="eastAsia"/>
                  <w:color w:val="000000"/>
                  <w:lang w:eastAsia="zh-TW"/>
                </w:rPr>
                <w:t>檔案編號</w:t>
              </w:r>
            </w:ins>
          </w:p>
        </w:tc>
        <w:tc>
          <w:tcPr>
            <w:tcW w:w="378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206" w:author="FIS" w:date="2012-06-07T11:43:00Z"/>
                <w:rFonts w:hint="eastAsia"/>
                <w:bCs/>
                <w:color w:val="000000"/>
                <w:lang w:eastAsia="zh-TW"/>
              </w:rPr>
            </w:pPr>
            <w:ins w:id="207" w:author="FIS" w:date="2012-06-07T11:43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DTAAI010. 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檔案號碼</w:t>
              </w:r>
            </w:ins>
          </w:p>
        </w:tc>
        <w:tc>
          <w:tcPr>
            <w:tcW w:w="234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208" w:author="FIS" w:date="2012-06-07T11:43:00Z"/>
                <w:rFonts w:hint="eastAsia"/>
                <w:bCs/>
                <w:color w:val="000000"/>
                <w:lang w:eastAsia="zh-TW"/>
              </w:rPr>
            </w:pPr>
            <w:ins w:id="209" w:author="FIS" w:date="2012-06-07T11:43:00Z">
              <w:r w:rsidRPr="00225FB0">
                <w:rPr>
                  <w:rFonts w:hint="eastAsia"/>
                  <w:bCs/>
                  <w:color w:val="000000"/>
                  <w:lang w:eastAsia="zh-TW"/>
                </w:rPr>
                <w:t>LINK  AAI0_0700 BY</w:t>
              </w:r>
              <w:r w:rsidRPr="00225FB0">
                <w:rPr>
                  <w:rFonts w:hint="eastAsia"/>
                  <w:bCs/>
                  <w:color w:val="000000"/>
                  <w:lang w:eastAsia="zh-TW"/>
                </w:rPr>
                <w:t>檔案編號</w:t>
              </w:r>
            </w:ins>
          </w:p>
        </w:tc>
      </w:tr>
      <w:tr w:rsidR="00673484" w:rsidRPr="00225FB0" w:rsidTr="00673484">
        <w:trPr>
          <w:ins w:id="210" w:author="FIS" w:date="2012-06-07T11:43:00Z"/>
        </w:trPr>
        <w:tc>
          <w:tcPr>
            <w:tcW w:w="2520" w:type="dxa"/>
          </w:tcPr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ind w:left="480"/>
              <w:rPr>
                <w:ins w:id="211" w:author="FIS" w:date="2012-06-07T11:43:00Z"/>
                <w:rFonts w:hint="eastAsia"/>
                <w:color w:val="000000"/>
                <w:lang w:eastAsia="zh-TW"/>
              </w:rPr>
            </w:pPr>
            <w:ins w:id="212" w:author="FIS" w:date="2012-06-07T11:43:00Z">
              <w:r w:rsidRPr="00673484">
                <w:rPr>
                  <w:rFonts w:hint="eastAsia"/>
                  <w:color w:val="000000"/>
                  <w:lang w:eastAsia="zh-TW"/>
                </w:rPr>
                <w:t>未結案原因中文</w:t>
              </w:r>
            </w:ins>
          </w:p>
        </w:tc>
        <w:tc>
          <w:tcPr>
            <w:tcW w:w="3780" w:type="dxa"/>
          </w:tcPr>
          <w:p w:rsidR="00673484" w:rsidRDefault="00673484" w:rsidP="00673484">
            <w:pPr>
              <w:pStyle w:val="Tabletext"/>
              <w:keepLines w:val="0"/>
              <w:spacing w:after="0" w:line="240" w:lineRule="auto"/>
              <w:rPr>
                <w:ins w:id="213" w:author="FIS" w:date="2012-06-07T11:43:00Z"/>
                <w:rFonts w:hint="eastAsia"/>
                <w:bCs/>
                <w:color w:val="000000"/>
                <w:lang w:eastAsia="zh-TW"/>
              </w:rPr>
            </w:pPr>
            <w:ins w:id="214" w:author="FIS" w:date="2012-06-07T11:43:00Z">
              <w:r w:rsidRPr="00673484">
                <w:rPr>
                  <w:rFonts w:hint="eastAsia"/>
                  <w:bCs/>
                  <w:color w:val="000000"/>
                  <w:lang w:eastAsia="zh-TW"/>
                </w:rPr>
                <w:t xml:space="preserve">READ DTAAI010 BY </w:t>
              </w:r>
              <w:r w:rsidRPr="00673484">
                <w:rPr>
                  <w:rFonts w:hint="eastAsia"/>
                  <w:bCs/>
                  <w:color w:val="000000"/>
                  <w:lang w:eastAsia="zh-TW"/>
                </w:rPr>
                <w:t>受理編號</w:t>
              </w:r>
            </w:ins>
          </w:p>
        </w:tc>
        <w:tc>
          <w:tcPr>
            <w:tcW w:w="2340" w:type="dxa"/>
          </w:tcPr>
          <w:p w:rsidR="00673484" w:rsidRPr="00673484" w:rsidRDefault="00673484" w:rsidP="00673484">
            <w:pPr>
              <w:pStyle w:val="Tabletext"/>
              <w:keepLines w:val="0"/>
              <w:spacing w:after="0" w:line="240" w:lineRule="auto"/>
              <w:rPr>
                <w:ins w:id="215" w:author="FIS" w:date="2012-06-07T11:43:00Z"/>
                <w:rFonts w:hint="eastAsia"/>
                <w:bCs/>
                <w:color w:val="000000"/>
                <w:lang w:eastAsia="zh-TW"/>
              </w:rPr>
            </w:pPr>
            <w:ins w:id="216" w:author="FIS" w:date="2012-06-07T11:43:00Z">
              <w:r w:rsidRPr="00673484">
                <w:rPr>
                  <w:rFonts w:hint="eastAsia"/>
                  <w:bCs/>
                  <w:color w:val="000000"/>
                  <w:lang w:eastAsia="zh-TW"/>
                </w:rPr>
                <w:t>LINK</w:t>
              </w:r>
            </w:ins>
          </w:p>
          <w:p w:rsidR="00673484" w:rsidRPr="00673484" w:rsidRDefault="00673484" w:rsidP="00673484">
            <w:pPr>
              <w:pStyle w:val="Tabletext"/>
              <w:keepLines w:val="0"/>
              <w:spacing w:after="0" w:line="240" w:lineRule="auto"/>
              <w:rPr>
                <w:ins w:id="217" w:author="FIS" w:date="2012-06-07T11:43:00Z"/>
                <w:rFonts w:hint="eastAsia"/>
                <w:bCs/>
                <w:color w:val="000000"/>
                <w:lang w:eastAsia="zh-TW"/>
              </w:rPr>
            </w:pPr>
            <w:ins w:id="218" w:author="FIS" w:date="2012-06-07T11:43:00Z">
              <w:r w:rsidRPr="00673484">
                <w:rPr>
                  <w:rFonts w:hint="eastAsia"/>
                  <w:bCs/>
                  <w:color w:val="000000"/>
                  <w:lang w:eastAsia="zh-TW"/>
                </w:rPr>
                <w:t>AAI0_0401 BY</w:t>
              </w:r>
            </w:ins>
          </w:p>
          <w:p w:rsidR="00673484" w:rsidRPr="00673484" w:rsidRDefault="00673484" w:rsidP="00673484">
            <w:pPr>
              <w:pStyle w:val="Tabletext"/>
              <w:keepLines w:val="0"/>
              <w:spacing w:after="0" w:line="240" w:lineRule="auto"/>
              <w:rPr>
                <w:ins w:id="219" w:author="FIS" w:date="2012-06-07T11:43:00Z"/>
                <w:rFonts w:hint="eastAsia"/>
                <w:bCs/>
                <w:color w:val="000000"/>
                <w:lang w:eastAsia="zh-TW"/>
              </w:rPr>
            </w:pPr>
            <w:ins w:id="220" w:author="FIS" w:date="2012-06-07T11:43:00Z">
              <w:r w:rsidRPr="00673484">
                <w:rPr>
                  <w:rFonts w:hint="eastAsia"/>
                  <w:bCs/>
                  <w:color w:val="000000"/>
                  <w:lang w:eastAsia="zh-TW"/>
                </w:rPr>
                <w:t>受理編號</w:t>
              </w:r>
            </w:ins>
          </w:p>
          <w:p w:rsidR="00673484" w:rsidRPr="00673484" w:rsidRDefault="00673484" w:rsidP="00673484">
            <w:pPr>
              <w:pStyle w:val="Tabletext"/>
              <w:keepLines w:val="0"/>
              <w:spacing w:after="0" w:line="240" w:lineRule="auto"/>
              <w:rPr>
                <w:ins w:id="221" w:author="FIS" w:date="2012-06-07T11:43:00Z"/>
                <w:rFonts w:hint="eastAsia"/>
                <w:bCs/>
                <w:color w:val="000000"/>
                <w:lang w:eastAsia="zh-TW"/>
              </w:rPr>
            </w:pPr>
            <w:ins w:id="222" w:author="FIS" w:date="2012-06-07T11:43:00Z">
              <w:r w:rsidRPr="00673484">
                <w:rPr>
                  <w:rFonts w:hint="eastAsia"/>
                  <w:bCs/>
                  <w:color w:val="000000"/>
                  <w:lang w:eastAsia="zh-TW"/>
                </w:rPr>
                <w:t>未結案代碼</w:t>
              </w:r>
            </w:ins>
          </w:p>
          <w:p w:rsidR="00673484" w:rsidRPr="00225FB0" w:rsidRDefault="00673484" w:rsidP="00673484">
            <w:pPr>
              <w:pStyle w:val="Tabletext"/>
              <w:keepLines w:val="0"/>
              <w:spacing w:after="0" w:line="240" w:lineRule="auto"/>
              <w:rPr>
                <w:ins w:id="223" w:author="FIS" w:date="2012-06-07T11:43:00Z"/>
                <w:rFonts w:hint="eastAsia"/>
                <w:bCs/>
                <w:color w:val="000000"/>
                <w:lang w:eastAsia="zh-TW"/>
              </w:rPr>
            </w:pPr>
            <w:ins w:id="224" w:author="FIS" w:date="2012-06-07T11:43:00Z">
              <w:r w:rsidRPr="00673484">
                <w:rPr>
                  <w:rFonts w:hint="eastAsia"/>
                  <w:bCs/>
                  <w:color w:val="000000"/>
                  <w:lang w:eastAsia="zh-TW"/>
                </w:rPr>
                <w:t>未結案原因中文</w:t>
              </w:r>
            </w:ins>
          </w:p>
        </w:tc>
      </w:tr>
    </w:tbl>
    <w:p w:rsidR="00673484" w:rsidRPr="00673484" w:rsidRDefault="00673484" w:rsidP="00673484">
      <w:pPr>
        <w:pStyle w:val="Tabletext"/>
        <w:keepLines w:val="0"/>
        <w:spacing w:after="0" w:line="240" w:lineRule="auto"/>
        <w:ind w:left="992"/>
        <w:rPr>
          <w:ins w:id="225" w:author="FIS" w:date="2012-06-07T11:41:00Z"/>
          <w:rFonts w:hint="eastAsia"/>
          <w:color w:val="000000"/>
          <w:lang w:eastAsia="zh-TW"/>
        </w:rPr>
        <w:pPrChange w:id="226" w:author="FIS" w:date="2012-06-07T11:44:00Z">
          <w:pPr>
            <w:pStyle w:val="Tabletext"/>
            <w:keepLines w:val="0"/>
            <w:numPr>
              <w:ilvl w:val="1"/>
              <w:numId w:val="23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</w:p>
    <w:p w:rsidR="00BC7FFE" w:rsidRPr="00673484" w:rsidRDefault="00080E74" w:rsidP="00673484">
      <w:pPr>
        <w:pStyle w:val="Tabletext"/>
        <w:keepLines w:val="0"/>
        <w:numPr>
          <w:ilvl w:val="1"/>
          <w:numId w:val="23"/>
        </w:numPr>
        <w:spacing w:after="0" w:line="240" w:lineRule="auto"/>
        <w:rPr>
          <w:rFonts w:hint="eastAsia"/>
          <w:color w:val="000000"/>
          <w:lang w:eastAsia="zh-TW"/>
        </w:rPr>
      </w:pPr>
      <w:r w:rsidRPr="00673484">
        <w:rPr>
          <w:rFonts w:hint="eastAsia"/>
          <w:color w:val="000000"/>
          <w:lang w:eastAsia="zh-TW"/>
        </w:rPr>
        <w:t>RETURN</w:t>
      </w:r>
      <w:r w:rsidRPr="00673484">
        <w:rPr>
          <w:rFonts w:hint="eastAsia"/>
          <w:color w:val="000000"/>
          <w:lang w:eastAsia="zh-TW"/>
        </w:rPr>
        <w:t>。</w:t>
      </w:r>
    </w:p>
    <w:sectPr w:rsidR="00BC7FFE" w:rsidRPr="006734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63A" w:rsidRDefault="00BC663A" w:rsidP="005B7ADF">
      <w:r>
        <w:separator/>
      </w:r>
    </w:p>
  </w:endnote>
  <w:endnote w:type="continuationSeparator" w:id="0">
    <w:p w:rsidR="00BC663A" w:rsidRDefault="00BC663A" w:rsidP="005B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63A" w:rsidRDefault="00BC663A" w:rsidP="005B7ADF">
      <w:r>
        <w:separator/>
      </w:r>
    </w:p>
  </w:footnote>
  <w:footnote w:type="continuationSeparator" w:id="0">
    <w:p w:rsidR="00BC663A" w:rsidRDefault="00BC663A" w:rsidP="005B7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8937BCA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AA2963"/>
    <w:multiLevelType w:val="hybridMultilevel"/>
    <w:tmpl w:val="ED325DF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FA025C1"/>
    <w:multiLevelType w:val="hybridMultilevel"/>
    <w:tmpl w:val="6A8C13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8952E4"/>
    <w:multiLevelType w:val="hybridMultilevel"/>
    <w:tmpl w:val="AF223150"/>
    <w:lvl w:ilvl="0" w:tplc="4B380FB4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ascii="細明體" w:eastAsia="細明體" w:hAnsi="細明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80"/>
        </w:tabs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40"/>
        </w:tabs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20"/>
        </w:tabs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60"/>
        </w:tabs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80"/>
      </w:pPr>
    </w:lvl>
  </w:abstractNum>
  <w:abstractNum w:abstractNumId="16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9"/>
  </w:num>
  <w:num w:numId="5">
    <w:abstractNumId w:val="17"/>
  </w:num>
  <w:num w:numId="6">
    <w:abstractNumId w:val="9"/>
  </w:num>
  <w:num w:numId="7">
    <w:abstractNumId w:val="3"/>
  </w:num>
  <w:num w:numId="8">
    <w:abstractNumId w:val="20"/>
  </w:num>
  <w:num w:numId="9">
    <w:abstractNumId w:val="0"/>
  </w:num>
  <w:num w:numId="10">
    <w:abstractNumId w:val="22"/>
  </w:num>
  <w:num w:numId="11">
    <w:abstractNumId w:val="21"/>
  </w:num>
  <w:num w:numId="12">
    <w:abstractNumId w:val="1"/>
  </w:num>
  <w:num w:numId="13">
    <w:abstractNumId w:val="18"/>
  </w:num>
  <w:num w:numId="14">
    <w:abstractNumId w:val="8"/>
  </w:num>
  <w:num w:numId="15">
    <w:abstractNumId w:val="13"/>
  </w:num>
  <w:num w:numId="16">
    <w:abstractNumId w:val="4"/>
  </w:num>
  <w:num w:numId="17">
    <w:abstractNumId w:val="16"/>
  </w:num>
  <w:num w:numId="18">
    <w:abstractNumId w:val="14"/>
  </w:num>
  <w:num w:numId="19">
    <w:abstractNumId w:val="12"/>
  </w:num>
  <w:num w:numId="20">
    <w:abstractNumId w:val="5"/>
  </w:num>
  <w:num w:numId="21">
    <w:abstractNumId w:val="7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575E"/>
    <w:rsid w:val="00080E74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125C"/>
    <w:rsid w:val="001872D8"/>
    <w:rsid w:val="001B350E"/>
    <w:rsid w:val="001D1238"/>
    <w:rsid w:val="001F2A03"/>
    <w:rsid w:val="00212685"/>
    <w:rsid w:val="00214A90"/>
    <w:rsid w:val="00234C3F"/>
    <w:rsid w:val="00236985"/>
    <w:rsid w:val="0023751E"/>
    <w:rsid w:val="00245CF4"/>
    <w:rsid w:val="00260078"/>
    <w:rsid w:val="0027724D"/>
    <w:rsid w:val="00280570"/>
    <w:rsid w:val="00282CD0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B256E"/>
    <w:rsid w:val="003B47FC"/>
    <w:rsid w:val="003E57B7"/>
    <w:rsid w:val="003E6911"/>
    <w:rsid w:val="00402183"/>
    <w:rsid w:val="0040617B"/>
    <w:rsid w:val="00414672"/>
    <w:rsid w:val="00435785"/>
    <w:rsid w:val="00436155"/>
    <w:rsid w:val="004619F6"/>
    <w:rsid w:val="00462CD4"/>
    <w:rsid w:val="0047106B"/>
    <w:rsid w:val="00475BF2"/>
    <w:rsid w:val="0048237D"/>
    <w:rsid w:val="004823C3"/>
    <w:rsid w:val="00484313"/>
    <w:rsid w:val="0048564F"/>
    <w:rsid w:val="00487409"/>
    <w:rsid w:val="004C2E14"/>
    <w:rsid w:val="004C732B"/>
    <w:rsid w:val="004F09C0"/>
    <w:rsid w:val="005004D1"/>
    <w:rsid w:val="00507194"/>
    <w:rsid w:val="00516B0E"/>
    <w:rsid w:val="00532D8C"/>
    <w:rsid w:val="00554C52"/>
    <w:rsid w:val="0058351A"/>
    <w:rsid w:val="005B3FB8"/>
    <w:rsid w:val="005B7524"/>
    <w:rsid w:val="005B7ADF"/>
    <w:rsid w:val="005C3815"/>
    <w:rsid w:val="005D062B"/>
    <w:rsid w:val="006137F7"/>
    <w:rsid w:val="00617108"/>
    <w:rsid w:val="006268AC"/>
    <w:rsid w:val="00637333"/>
    <w:rsid w:val="00645303"/>
    <w:rsid w:val="006535B2"/>
    <w:rsid w:val="00657D8A"/>
    <w:rsid w:val="00673484"/>
    <w:rsid w:val="00674D0D"/>
    <w:rsid w:val="00684946"/>
    <w:rsid w:val="00686716"/>
    <w:rsid w:val="00693ED8"/>
    <w:rsid w:val="006B5620"/>
    <w:rsid w:val="006C36E0"/>
    <w:rsid w:val="006D7F3F"/>
    <w:rsid w:val="0071761C"/>
    <w:rsid w:val="00721D9B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34BA6"/>
    <w:rsid w:val="00837CE0"/>
    <w:rsid w:val="008404C7"/>
    <w:rsid w:val="00840CB8"/>
    <w:rsid w:val="008504F8"/>
    <w:rsid w:val="00865346"/>
    <w:rsid w:val="00870A8E"/>
    <w:rsid w:val="008960D1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A06EF1"/>
    <w:rsid w:val="00A15AE6"/>
    <w:rsid w:val="00A23753"/>
    <w:rsid w:val="00A31187"/>
    <w:rsid w:val="00A728BB"/>
    <w:rsid w:val="00A773B1"/>
    <w:rsid w:val="00A96156"/>
    <w:rsid w:val="00AA298E"/>
    <w:rsid w:val="00AA7751"/>
    <w:rsid w:val="00AB4A97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A0492"/>
    <w:rsid w:val="00BC663A"/>
    <w:rsid w:val="00BC7FFE"/>
    <w:rsid w:val="00BE02B4"/>
    <w:rsid w:val="00BE1857"/>
    <w:rsid w:val="00BF0F90"/>
    <w:rsid w:val="00C113FC"/>
    <w:rsid w:val="00C24A95"/>
    <w:rsid w:val="00C3025A"/>
    <w:rsid w:val="00C318BC"/>
    <w:rsid w:val="00C47002"/>
    <w:rsid w:val="00C51F84"/>
    <w:rsid w:val="00C70352"/>
    <w:rsid w:val="00C757E4"/>
    <w:rsid w:val="00C92DA2"/>
    <w:rsid w:val="00C9460D"/>
    <w:rsid w:val="00CB197F"/>
    <w:rsid w:val="00CB25A4"/>
    <w:rsid w:val="00CB3658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D0A3D"/>
    <w:rsid w:val="00DE129A"/>
    <w:rsid w:val="00DE4C46"/>
    <w:rsid w:val="00E04471"/>
    <w:rsid w:val="00E07266"/>
    <w:rsid w:val="00E204D7"/>
    <w:rsid w:val="00E254E1"/>
    <w:rsid w:val="00E51EB7"/>
    <w:rsid w:val="00E66841"/>
    <w:rsid w:val="00E8020D"/>
    <w:rsid w:val="00EA40BC"/>
    <w:rsid w:val="00EA71C2"/>
    <w:rsid w:val="00EB5789"/>
    <w:rsid w:val="00EC7787"/>
    <w:rsid w:val="00ED0498"/>
    <w:rsid w:val="00EE0CF4"/>
    <w:rsid w:val="00EE1BD5"/>
    <w:rsid w:val="00EE55DE"/>
    <w:rsid w:val="00F03CB0"/>
    <w:rsid w:val="00F04AD3"/>
    <w:rsid w:val="00F0594A"/>
    <w:rsid w:val="00F418D3"/>
    <w:rsid w:val="00F44BDE"/>
    <w:rsid w:val="00F47751"/>
    <w:rsid w:val="00F620E5"/>
    <w:rsid w:val="00F77DDA"/>
    <w:rsid w:val="00F862D3"/>
    <w:rsid w:val="00FB17D8"/>
    <w:rsid w:val="00FD4EBF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1963DF5-9218-4612-B21F-F8030023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5B7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5B7ADF"/>
  </w:style>
  <w:style w:type="paragraph" w:styleId="ae">
    <w:name w:val="footer"/>
    <w:basedOn w:val="a"/>
    <w:link w:val="af"/>
    <w:rsid w:val="005B7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B7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