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010"/>
        <w:gridCol w:w="4503"/>
        <w:gridCol w:w="1566"/>
        <w:gridCol w:w="2071"/>
        <w:tblGridChange w:id="0">
          <w:tblGrid>
            <w:gridCol w:w="1216"/>
            <w:gridCol w:w="1010"/>
            <w:gridCol w:w="4503"/>
            <w:gridCol w:w="1566"/>
            <w:gridCol w:w="2071"/>
          </w:tblGrid>
        </w:tblGridChange>
      </w:tblGrid>
      <w:tr w:rsidR="005C0327" w:rsidRPr="004B6D91" w:rsidTr="00B30386">
        <w:tc>
          <w:tcPr>
            <w:tcW w:w="1216" w:type="dxa"/>
          </w:tcPr>
          <w:p w:rsidR="005C0327" w:rsidRPr="004B6D91" w:rsidRDefault="005C0327" w:rsidP="007A7F36">
            <w:pPr>
              <w:spacing w:line="240" w:lineRule="atLeast"/>
              <w:jc w:val="center"/>
              <w:rPr>
                <w:rFonts w:ascii="細明體" w:eastAsia="細明體" w:hAnsi="細明體" w:cs="Courier New" w:hint="eastAsia"/>
                <w:sz w:val="20"/>
                <w:szCs w:val="20"/>
              </w:rPr>
            </w:pPr>
            <w:bookmarkStart w:id="1" w:name="_GoBack"/>
            <w:bookmarkEnd w:id="1"/>
            <w:r w:rsidRPr="004B6D91">
              <w:rPr>
                <w:rFonts w:ascii="細明體" w:eastAsia="細明體" w:hAnsi="細明體" w:cs="Courier New" w:hint="eastAsia"/>
                <w:sz w:val="20"/>
                <w:szCs w:val="20"/>
              </w:rPr>
              <w:t>修改日期</w:t>
            </w:r>
          </w:p>
        </w:tc>
        <w:tc>
          <w:tcPr>
            <w:tcW w:w="1010" w:type="dxa"/>
          </w:tcPr>
          <w:p w:rsidR="005C0327" w:rsidRPr="004B6D91" w:rsidRDefault="005C0327" w:rsidP="007A7F36">
            <w:pPr>
              <w:spacing w:line="240" w:lineRule="atLeast"/>
              <w:jc w:val="center"/>
              <w:rPr>
                <w:rFonts w:ascii="細明體" w:eastAsia="細明體" w:hAnsi="細明體" w:cs="Courier New" w:hint="eastAsia"/>
                <w:sz w:val="20"/>
                <w:szCs w:val="20"/>
              </w:rPr>
            </w:pPr>
            <w:r w:rsidRPr="004B6D91">
              <w:rPr>
                <w:rFonts w:ascii="細明體" w:eastAsia="細明體" w:hAnsi="細明體" w:cs="Courier New" w:hint="eastAsia"/>
                <w:sz w:val="20"/>
                <w:szCs w:val="20"/>
              </w:rPr>
              <w:t>版本</w:t>
            </w:r>
          </w:p>
        </w:tc>
        <w:tc>
          <w:tcPr>
            <w:tcW w:w="4503" w:type="dxa"/>
          </w:tcPr>
          <w:p w:rsidR="005C0327" w:rsidRPr="004B6D91" w:rsidRDefault="005C0327" w:rsidP="007A7F36">
            <w:pPr>
              <w:spacing w:line="240" w:lineRule="atLeast"/>
              <w:jc w:val="center"/>
              <w:rPr>
                <w:rFonts w:ascii="細明體" w:eastAsia="細明體" w:hAnsi="細明體" w:cs="Courier New" w:hint="eastAsia"/>
                <w:sz w:val="20"/>
                <w:szCs w:val="20"/>
              </w:rPr>
            </w:pPr>
            <w:r w:rsidRPr="004B6D91">
              <w:rPr>
                <w:rFonts w:ascii="細明體" w:eastAsia="細明體" w:hAnsi="細明體" w:cs="Courier New" w:hint="eastAsia"/>
                <w:sz w:val="20"/>
                <w:szCs w:val="20"/>
              </w:rPr>
              <w:t>修改原因</w:t>
            </w:r>
          </w:p>
        </w:tc>
        <w:tc>
          <w:tcPr>
            <w:tcW w:w="1566" w:type="dxa"/>
          </w:tcPr>
          <w:p w:rsidR="005C0327" w:rsidRPr="004B6D91" w:rsidRDefault="005C0327" w:rsidP="007A7F36">
            <w:pPr>
              <w:spacing w:line="240" w:lineRule="atLeast"/>
              <w:jc w:val="center"/>
              <w:rPr>
                <w:rFonts w:ascii="細明體" w:eastAsia="細明體" w:hAnsi="細明體" w:cs="Courier New" w:hint="eastAsia"/>
                <w:sz w:val="20"/>
                <w:szCs w:val="20"/>
              </w:rPr>
            </w:pPr>
            <w:r w:rsidRPr="004B6D91">
              <w:rPr>
                <w:rFonts w:ascii="細明體" w:eastAsia="細明體" w:hAnsi="細明體" w:cs="Courier New" w:hint="eastAsia"/>
                <w:sz w:val="20"/>
                <w:szCs w:val="20"/>
              </w:rPr>
              <w:t>修改人姓名</w:t>
            </w:r>
          </w:p>
        </w:tc>
        <w:tc>
          <w:tcPr>
            <w:tcW w:w="2071" w:type="dxa"/>
          </w:tcPr>
          <w:p w:rsidR="005C0327" w:rsidRPr="004B6D91" w:rsidRDefault="005C0327" w:rsidP="007A7F36">
            <w:pPr>
              <w:spacing w:line="240" w:lineRule="atLeast"/>
              <w:jc w:val="center"/>
              <w:rPr>
                <w:rFonts w:ascii="細明體" w:eastAsia="細明體" w:hAnsi="細明體" w:cs="Courier New" w:hint="eastAsia"/>
                <w:sz w:val="20"/>
                <w:szCs w:val="20"/>
              </w:rPr>
            </w:pPr>
            <w:r w:rsidRPr="004B6D91">
              <w:rPr>
                <w:rFonts w:ascii="細明體" w:eastAsia="細明體" w:hAnsi="細明體" w:cs="Courier New" w:hint="eastAsia"/>
                <w:sz w:val="20"/>
                <w:szCs w:val="20"/>
              </w:rPr>
              <w:t>立案單號</w:t>
            </w:r>
          </w:p>
        </w:tc>
      </w:tr>
      <w:tr w:rsidR="005C0327" w:rsidRPr="004B6D91" w:rsidTr="00B30386">
        <w:tc>
          <w:tcPr>
            <w:tcW w:w="1216" w:type="dxa"/>
          </w:tcPr>
          <w:p w:rsidR="005C0327" w:rsidRPr="004B6D91" w:rsidRDefault="005C0327" w:rsidP="007A7F36">
            <w:pPr>
              <w:spacing w:line="240" w:lineRule="atLeast"/>
              <w:jc w:val="center"/>
              <w:rPr>
                <w:rFonts w:ascii="細明體" w:eastAsia="細明體" w:hAnsi="細明體" w:cs="Courier New" w:hint="eastAsia"/>
                <w:sz w:val="20"/>
                <w:szCs w:val="20"/>
              </w:rPr>
            </w:pPr>
            <w:r w:rsidRPr="004B6D91">
              <w:rPr>
                <w:rFonts w:ascii="細明體" w:eastAsia="細明體" w:hAnsi="細明體" w:cs="Courier New"/>
                <w:sz w:val="20"/>
                <w:szCs w:val="20"/>
              </w:rPr>
              <w:t>2010/</w:t>
            </w:r>
            <w:r w:rsidRPr="004B6D91">
              <w:rPr>
                <w:rFonts w:ascii="細明體" w:eastAsia="細明體" w:hAnsi="細明體" w:cs="Courier New" w:hint="eastAsia"/>
                <w:sz w:val="20"/>
                <w:szCs w:val="20"/>
              </w:rPr>
              <w:t>9</w:t>
            </w:r>
            <w:r w:rsidRPr="004B6D91">
              <w:rPr>
                <w:rFonts w:ascii="細明體" w:eastAsia="細明體" w:hAnsi="細明體" w:cs="Courier New"/>
                <w:sz w:val="20"/>
                <w:szCs w:val="20"/>
              </w:rPr>
              <w:t>/</w:t>
            </w:r>
            <w:r w:rsidRPr="004B6D91">
              <w:rPr>
                <w:rFonts w:ascii="細明體" w:eastAsia="細明體" w:hAnsi="細明體" w:cs="Courier New" w:hint="eastAsia"/>
                <w:sz w:val="20"/>
                <w:szCs w:val="20"/>
              </w:rPr>
              <w:t>2</w:t>
            </w:r>
            <w:r>
              <w:rPr>
                <w:rFonts w:ascii="細明體" w:eastAsia="細明體" w:hAnsi="細明體" w:cs="Courier New" w:hint="eastAsia"/>
                <w:sz w:val="20"/>
                <w:szCs w:val="20"/>
              </w:rPr>
              <w:t>7</w:t>
            </w:r>
          </w:p>
        </w:tc>
        <w:tc>
          <w:tcPr>
            <w:tcW w:w="1010" w:type="dxa"/>
          </w:tcPr>
          <w:p w:rsidR="005C0327" w:rsidRPr="004B6D91" w:rsidRDefault="005C0327" w:rsidP="007A7F36">
            <w:pPr>
              <w:spacing w:line="240" w:lineRule="atLeast"/>
              <w:jc w:val="center"/>
              <w:rPr>
                <w:rFonts w:ascii="細明體" w:eastAsia="細明體" w:hAnsi="細明體" w:cs="Courier New" w:hint="eastAsia"/>
                <w:sz w:val="20"/>
                <w:szCs w:val="20"/>
              </w:rPr>
            </w:pPr>
            <w:r w:rsidRPr="004B6D91">
              <w:rPr>
                <w:rFonts w:ascii="細明體" w:eastAsia="細明體" w:hAnsi="細明體" w:cs="Courier New" w:hint="eastAsia"/>
                <w:sz w:val="20"/>
                <w:szCs w:val="20"/>
              </w:rPr>
              <w:t>1</w:t>
            </w:r>
          </w:p>
        </w:tc>
        <w:tc>
          <w:tcPr>
            <w:tcW w:w="4503" w:type="dxa"/>
          </w:tcPr>
          <w:p w:rsidR="005C0327" w:rsidRPr="004B6D91" w:rsidRDefault="005C0327" w:rsidP="007A7F36">
            <w:pPr>
              <w:spacing w:line="240" w:lineRule="atLeast"/>
              <w:rPr>
                <w:rFonts w:ascii="細明體" w:eastAsia="細明體" w:hAnsi="細明體" w:cs="Courier New" w:hint="eastAsia"/>
                <w:sz w:val="20"/>
                <w:szCs w:val="20"/>
              </w:rPr>
            </w:pPr>
            <w:r w:rsidRPr="004B6D91">
              <w:rPr>
                <w:rFonts w:ascii="細明體" w:eastAsia="細明體" w:hAnsi="細明體" w:cs="Courier New" w:hint="eastAsia"/>
                <w:sz w:val="20"/>
                <w:szCs w:val="20"/>
              </w:rPr>
              <w:t>Created</w:t>
            </w:r>
          </w:p>
        </w:tc>
        <w:tc>
          <w:tcPr>
            <w:tcW w:w="1566" w:type="dxa"/>
          </w:tcPr>
          <w:p w:rsidR="005C0327" w:rsidRPr="004B6D91" w:rsidRDefault="005C0327" w:rsidP="007A7F36">
            <w:pPr>
              <w:spacing w:line="240" w:lineRule="atLeast"/>
              <w:jc w:val="center"/>
              <w:rPr>
                <w:rFonts w:ascii="細明體" w:eastAsia="細明體" w:hAnsi="細明體" w:cs="Courier New" w:hint="eastAsia"/>
                <w:sz w:val="20"/>
                <w:szCs w:val="20"/>
              </w:rPr>
            </w:pPr>
            <w:r w:rsidRPr="004B6D91">
              <w:rPr>
                <w:rFonts w:ascii="細明體" w:eastAsia="細明體" w:hAnsi="細明體" w:cs="Courier New" w:hint="eastAsia"/>
                <w:sz w:val="20"/>
                <w:szCs w:val="20"/>
              </w:rPr>
              <w:t>陳鐵元</w:t>
            </w:r>
          </w:p>
        </w:tc>
        <w:tc>
          <w:tcPr>
            <w:tcW w:w="2071" w:type="dxa"/>
          </w:tcPr>
          <w:p w:rsidR="005C0327" w:rsidRPr="004B6D91" w:rsidRDefault="005C0327" w:rsidP="007A7F36">
            <w:pPr>
              <w:spacing w:line="240" w:lineRule="atLeast"/>
              <w:rPr>
                <w:rFonts w:ascii="細明體" w:eastAsia="細明體" w:hAnsi="細明體" w:cs="Courier New" w:hint="eastAsia"/>
                <w:sz w:val="20"/>
                <w:szCs w:val="20"/>
              </w:rPr>
            </w:pPr>
            <w:r w:rsidRPr="004B6D91">
              <w:rPr>
                <w:sz w:val="20"/>
                <w:szCs w:val="20"/>
              </w:rPr>
              <w:t>130924000209</w:t>
            </w:r>
          </w:p>
        </w:tc>
      </w:tr>
      <w:tr w:rsidR="00901E53" w:rsidRPr="004B6D91" w:rsidTr="00B30386">
        <w:tc>
          <w:tcPr>
            <w:tcW w:w="1216" w:type="dxa"/>
            <w:tcBorders>
              <w:top w:val="single" w:sz="4" w:space="0" w:color="auto"/>
              <w:left w:val="single" w:sz="4" w:space="0" w:color="auto"/>
              <w:bottom w:val="single" w:sz="4" w:space="0" w:color="auto"/>
              <w:right w:val="single" w:sz="4" w:space="0" w:color="auto"/>
            </w:tcBorders>
          </w:tcPr>
          <w:p w:rsidR="00901E53" w:rsidRPr="00901E53" w:rsidRDefault="00901E53" w:rsidP="00121F60">
            <w:pPr>
              <w:spacing w:line="240" w:lineRule="atLeast"/>
              <w:jc w:val="center"/>
              <w:rPr>
                <w:rFonts w:ascii="細明體" w:eastAsia="細明體" w:hAnsi="細明體" w:cs="Courier New" w:hint="eastAsia"/>
                <w:color w:val="FF0000"/>
                <w:sz w:val="20"/>
                <w:szCs w:val="20"/>
              </w:rPr>
            </w:pPr>
            <w:r w:rsidRPr="00901E53">
              <w:rPr>
                <w:rFonts w:ascii="細明體" w:eastAsia="細明體" w:hAnsi="細明體" w:cs="Courier New"/>
                <w:color w:val="FF0000"/>
                <w:sz w:val="20"/>
                <w:szCs w:val="20"/>
              </w:rPr>
              <w:t>201</w:t>
            </w:r>
            <w:r w:rsidR="00121F60">
              <w:rPr>
                <w:rFonts w:ascii="細明體" w:eastAsia="細明體" w:hAnsi="細明體" w:cs="Courier New" w:hint="eastAsia"/>
                <w:color w:val="FF0000"/>
                <w:sz w:val="20"/>
                <w:szCs w:val="20"/>
              </w:rPr>
              <w:t>3</w:t>
            </w:r>
            <w:r w:rsidRPr="00901E53">
              <w:rPr>
                <w:rFonts w:ascii="細明體" w:eastAsia="細明體" w:hAnsi="細明體" w:cs="Courier New"/>
                <w:color w:val="FF0000"/>
                <w:sz w:val="20"/>
                <w:szCs w:val="20"/>
              </w:rPr>
              <w:t>/</w:t>
            </w:r>
            <w:r w:rsidRPr="00901E53">
              <w:rPr>
                <w:rFonts w:ascii="細明體" w:eastAsia="細明體" w:hAnsi="細明體" w:cs="Courier New" w:hint="eastAsia"/>
                <w:color w:val="FF0000"/>
                <w:sz w:val="20"/>
                <w:szCs w:val="20"/>
              </w:rPr>
              <w:t>10/21</w:t>
            </w:r>
          </w:p>
        </w:tc>
        <w:tc>
          <w:tcPr>
            <w:tcW w:w="1010" w:type="dxa"/>
            <w:tcBorders>
              <w:top w:val="single" w:sz="4" w:space="0" w:color="auto"/>
              <w:left w:val="single" w:sz="4" w:space="0" w:color="auto"/>
              <w:bottom w:val="single" w:sz="4" w:space="0" w:color="auto"/>
              <w:right w:val="single" w:sz="4" w:space="0" w:color="auto"/>
            </w:tcBorders>
          </w:tcPr>
          <w:p w:rsidR="00901E53" w:rsidRPr="00901E53" w:rsidRDefault="00105AEE" w:rsidP="00407D91">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2</w:t>
            </w:r>
          </w:p>
        </w:tc>
        <w:tc>
          <w:tcPr>
            <w:tcW w:w="4503" w:type="dxa"/>
            <w:tcBorders>
              <w:top w:val="single" w:sz="4" w:space="0" w:color="auto"/>
              <w:left w:val="single" w:sz="4" w:space="0" w:color="auto"/>
              <w:bottom w:val="single" w:sz="4" w:space="0" w:color="auto"/>
              <w:right w:val="single" w:sz="4" w:space="0" w:color="auto"/>
            </w:tcBorders>
          </w:tcPr>
          <w:p w:rsidR="00901E53" w:rsidRDefault="00901E53" w:rsidP="00105AEE">
            <w:pPr>
              <w:numPr>
                <w:ilvl w:val="0"/>
                <w:numId w:val="19"/>
              </w:numPr>
              <w:spacing w:line="240" w:lineRule="atLeast"/>
              <w:rPr>
                <w:rFonts w:ascii="細明體" w:eastAsia="細明體" w:hAnsi="細明體" w:cs="Courier New" w:hint="eastAsia"/>
                <w:color w:val="FF0000"/>
                <w:sz w:val="20"/>
                <w:szCs w:val="20"/>
              </w:rPr>
            </w:pPr>
            <w:r w:rsidRPr="00901E53">
              <w:rPr>
                <w:rFonts w:ascii="細明體" w:eastAsia="細明體" w:hAnsi="細明體" w:cs="Courier New" w:hint="eastAsia"/>
                <w:color w:val="FF0000"/>
                <w:sz w:val="20"/>
                <w:szCs w:val="20"/>
              </w:rPr>
              <w:t>查詢時，多參考DTAAJ010.SER_NO_J010此欄位，避免造成取得不對的資料</w:t>
            </w:r>
          </w:p>
          <w:p w:rsidR="00105AEE" w:rsidRPr="00901E53" w:rsidRDefault="00105AEE" w:rsidP="00105AEE">
            <w:pPr>
              <w:numPr>
                <w:ilvl w:val="0"/>
                <w:numId w:val="19"/>
              </w:numPr>
              <w:spacing w:line="240" w:lineRule="atLeast"/>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增加取消全選與全選的功能互換</w:t>
            </w:r>
          </w:p>
        </w:tc>
        <w:tc>
          <w:tcPr>
            <w:tcW w:w="1566" w:type="dxa"/>
            <w:tcBorders>
              <w:top w:val="single" w:sz="4" w:space="0" w:color="auto"/>
              <w:left w:val="single" w:sz="4" w:space="0" w:color="auto"/>
              <w:bottom w:val="single" w:sz="4" w:space="0" w:color="auto"/>
              <w:right w:val="single" w:sz="4" w:space="0" w:color="auto"/>
            </w:tcBorders>
          </w:tcPr>
          <w:p w:rsidR="00901E53" w:rsidRPr="00901E53" w:rsidRDefault="00901E53" w:rsidP="00407D91">
            <w:pPr>
              <w:spacing w:line="240" w:lineRule="atLeast"/>
              <w:jc w:val="center"/>
              <w:rPr>
                <w:rFonts w:ascii="細明體" w:eastAsia="細明體" w:hAnsi="細明體" w:cs="Courier New" w:hint="eastAsia"/>
                <w:color w:val="FF0000"/>
                <w:sz w:val="20"/>
                <w:szCs w:val="20"/>
              </w:rPr>
            </w:pPr>
            <w:r w:rsidRPr="00901E53">
              <w:rPr>
                <w:rFonts w:ascii="細明體" w:eastAsia="細明體" w:hAnsi="細明體" w:cs="Courier New" w:hint="eastAsia"/>
                <w:color w:val="FF0000"/>
                <w:sz w:val="20"/>
                <w:szCs w:val="20"/>
              </w:rPr>
              <w:t>陳鐵元</w:t>
            </w:r>
          </w:p>
        </w:tc>
        <w:tc>
          <w:tcPr>
            <w:tcW w:w="2071" w:type="dxa"/>
            <w:tcBorders>
              <w:top w:val="single" w:sz="4" w:space="0" w:color="auto"/>
              <w:left w:val="single" w:sz="4" w:space="0" w:color="auto"/>
              <w:bottom w:val="single" w:sz="4" w:space="0" w:color="auto"/>
              <w:right w:val="single" w:sz="4" w:space="0" w:color="auto"/>
            </w:tcBorders>
          </w:tcPr>
          <w:p w:rsidR="00901E53" w:rsidRPr="00901E53" w:rsidRDefault="00901E53" w:rsidP="00407D91">
            <w:pPr>
              <w:spacing w:line="240" w:lineRule="atLeast"/>
              <w:rPr>
                <w:rFonts w:hint="eastAsia"/>
                <w:color w:val="FF0000"/>
                <w:sz w:val="20"/>
                <w:szCs w:val="20"/>
              </w:rPr>
            </w:pPr>
            <w:r w:rsidRPr="00901E53">
              <w:rPr>
                <w:color w:val="FF0000"/>
                <w:sz w:val="20"/>
                <w:szCs w:val="20"/>
              </w:rPr>
              <w:t>130924000209</w:t>
            </w:r>
          </w:p>
        </w:tc>
      </w:tr>
      <w:tr w:rsidR="00B30386" w:rsidRPr="004B6D91" w:rsidTr="00B30386">
        <w:tc>
          <w:tcPr>
            <w:tcW w:w="1216" w:type="dxa"/>
            <w:tcBorders>
              <w:top w:val="single" w:sz="4" w:space="0" w:color="auto"/>
              <w:left w:val="single" w:sz="4" w:space="0" w:color="auto"/>
              <w:bottom w:val="single" w:sz="4" w:space="0" w:color="auto"/>
              <w:right w:val="single" w:sz="4" w:space="0" w:color="auto"/>
            </w:tcBorders>
          </w:tcPr>
          <w:p w:rsidR="00B30386" w:rsidRPr="00901E53" w:rsidRDefault="00B30386" w:rsidP="00121F60">
            <w:pPr>
              <w:spacing w:line="240" w:lineRule="atLeast"/>
              <w:jc w:val="center"/>
              <w:rPr>
                <w:rFonts w:ascii="細明體" w:eastAsia="細明體" w:hAnsi="細明體" w:cs="Courier New" w:hint="eastAsia"/>
                <w:color w:val="FF0000"/>
                <w:sz w:val="20"/>
                <w:szCs w:val="20"/>
              </w:rPr>
            </w:pPr>
            <w:r w:rsidRPr="00901E53">
              <w:rPr>
                <w:rFonts w:ascii="細明體" w:eastAsia="細明體" w:hAnsi="細明體" w:cs="Courier New"/>
                <w:color w:val="FF0000"/>
                <w:sz w:val="20"/>
                <w:szCs w:val="20"/>
              </w:rPr>
              <w:t>201</w:t>
            </w:r>
            <w:r w:rsidR="00121F60">
              <w:rPr>
                <w:rFonts w:ascii="細明體" w:eastAsia="細明體" w:hAnsi="細明體" w:cs="Courier New" w:hint="eastAsia"/>
                <w:color w:val="FF0000"/>
                <w:sz w:val="20"/>
                <w:szCs w:val="20"/>
              </w:rPr>
              <w:t>3</w:t>
            </w:r>
            <w:r w:rsidRPr="00901E53">
              <w:rPr>
                <w:rFonts w:ascii="細明體" w:eastAsia="細明體" w:hAnsi="細明體" w:cs="Courier New"/>
                <w:color w:val="FF0000"/>
                <w:sz w:val="20"/>
                <w:szCs w:val="20"/>
              </w:rPr>
              <w:t>/</w:t>
            </w:r>
            <w:r>
              <w:rPr>
                <w:rFonts w:ascii="細明體" w:eastAsia="細明體" w:hAnsi="細明體" w:cs="Courier New" w:hint="eastAsia"/>
                <w:color w:val="FF0000"/>
                <w:sz w:val="20"/>
                <w:szCs w:val="20"/>
              </w:rPr>
              <w:t>10/24</w:t>
            </w:r>
          </w:p>
        </w:tc>
        <w:tc>
          <w:tcPr>
            <w:tcW w:w="1010" w:type="dxa"/>
            <w:tcBorders>
              <w:top w:val="single" w:sz="4" w:space="0" w:color="auto"/>
              <w:left w:val="single" w:sz="4" w:space="0" w:color="auto"/>
              <w:bottom w:val="single" w:sz="4" w:space="0" w:color="auto"/>
              <w:right w:val="single" w:sz="4" w:space="0" w:color="auto"/>
            </w:tcBorders>
          </w:tcPr>
          <w:p w:rsidR="00B30386" w:rsidRPr="00901E53" w:rsidRDefault="00B30386" w:rsidP="00E931B4">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2</w:t>
            </w:r>
          </w:p>
        </w:tc>
        <w:tc>
          <w:tcPr>
            <w:tcW w:w="4503" w:type="dxa"/>
            <w:tcBorders>
              <w:top w:val="single" w:sz="4" w:space="0" w:color="auto"/>
              <w:left w:val="single" w:sz="4" w:space="0" w:color="auto"/>
              <w:bottom w:val="single" w:sz="4" w:space="0" w:color="auto"/>
              <w:right w:val="single" w:sz="4" w:space="0" w:color="auto"/>
            </w:tcBorders>
          </w:tcPr>
          <w:p w:rsidR="00B30386" w:rsidRPr="00901E53" w:rsidRDefault="00B30386" w:rsidP="00B30386">
            <w:pPr>
              <w:numPr>
                <w:ilvl w:val="0"/>
                <w:numId w:val="19"/>
              </w:numPr>
              <w:spacing w:line="240" w:lineRule="atLeast"/>
              <w:rPr>
                <w:rFonts w:ascii="細明體" w:eastAsia="細明體" w:hAnsi="細明體" w:cs="Courier New" w:hint="eastAsia"/>
                <w:color w:val="FF0000"/>
                <w:sz w:val="20"/>
                <w:szCs w:val="20"/>
              </w:rPr>
            </w:pPr>
            <w:r w:rsidRPr="00B30386">
              <w:rPr>
                <w:rFonts w:ascii="細明體" w:eastAsia="細明體" w:hAnsi="細明體" w:cs="Courier New" w:hint="eastAsia"/>
                <w:color w:val="FF0000"/>
                <w:sz w:val="20"/>
                <w:szCs w:val="20"/>
              </w:rPr>
              <w:t>只能查詢自己的單位</w:t>
            </w:r>
            <w:r>
              <w:rPr>
                <w:rFonts w:ascii="細明體" w:eastAsia="細明體" w:hAnsi="細明體" w:cs="Courier New" w:hint="eastAsia"/>
                <w:color w:val="FF0000"/>
                <w:sz w:val="20"/>
                <w:szCs w:val="20"/>
              </w:rPr>
              <w:t>，避免個資外洩的問題</w:t>
            </w:r>
          </w:p>
        </w:tc>
        <w:tc>
          <w:tcPr>
            <w:tcW w:w="1566" w:type="dxa"/>
            <w:tcBorders>
              <w:top w:val="single" w:sz="4" w:space="0" w:color="auto"/>
              <w:left w:val="single" w:sz="4" w:space="0" w:color="auto"/>
              <w:bottom w:val="single" w:sz="4" w:space="0" w:color="auto"/>
              <w:right w:val="single" w:sz="4" w:space="0" w:color="auto"/>
            </w:tcBorders>
          </w:tcPr>
          <w:p w:rsidR="00B30386" w:rsidRPr="00901E53" w:rsidRDefault="00B30386" w:rsidP="00E931B4">
            <w:pPr>
              <w:spacing w:line="240" w:lineRule="atLeast"/>
              <w:jc w:val="center"/>
              <w:rPr>
                <w:rFonts w:ascii="細明體" w:eastAsia="細明體" w:hAnsi="細明體" w:cs="Courier New" w:hint="eastAsia"/>
                <w:color w:val="FF0000"/>
                <w:sz w:val="20"/>
                <w:szCs w:val="20"/>
              </w:rPr>
            </w:pPr>
            <w:r w:rsidRPr="00901E53">
              <w:rPr>
                <w:rFonts w:ascii="細明體" w:eastAsia="細明體" w:hAnsi="細明體" w:cs="Courier New" w:hint="eastAsia"/>
                <w:color w:val="FF0000"/>
                <w:sz w:val="20"/>
                <w:szCs w:val="20"/>
              </w:rPr>
              <w:t>陳鐵元</w:t>
            </w:r>
          </w:p>
        </w:tc>
        <w:tc>
          <w:tcPr>
            <w:tcW w:w="2071" w:type="dxa"/>
            <w:tcBorders>
              <w:top w:val="single" w:sz="4" w:space="0" w:color="auto"/>
              <w:left w:val="single" w:sz="4" w:space="0" w:color="auto"/>
              <w:bottom w:val="single" w:sz="4" w:space="0" w:color="auto"/>
              <w:right w:val="single" w:sz="4" w:space="0" w:color="auto"/>
            </w:tcBorders>
          </w:tcPr>
          <w:p w:rsidR="00B30386" w:rsidRPr="00901E53" w:rsidRDefault="00B30386" w:rsidP="00E931B4">
            <w:pPr>
              <w:spacing w:line="240" w:lineRule="atLeast"/>
              <w:rPr>
                <w:rFonts w:hint="eastAsia"/>
                <w:color w:val="FF0000"/>
                <w:sz w:val="20"/>
                <w:szCs w:val="20"/>
              </w:rPr>
            </w:pPr>
            <w:r w:rsidRPr="00901E53">
              <w:rPr>
                <w:color w:val="FF0000"/>
                <w:sz w:val="20"/>
                <w:szCs w:val="20"/>
              </w:rPr>
              <w:t>130924000209</w:t>
            </w:r>
          </w:p>
        </w:tc>
      </w:tr>
      <w:tr w:rsidR="00121F60" w:rsidRPr="004B6D91" w:rsidTr="00B30386">
        <w:tc>
          <w:tcPr>
            <w:tcW w:w="1216" w:type="dxa"/>
            <w:tcBorders>
              <w:top w:val="single" w:sz="4" w:space="0" w:color="auto"/>
              <w:left w:val="single" w:sz="4" w:space="0" w:color="auto"/>
              <w:bottom w:val="single" w:sz="4" w:space="0" w:color="auto"/>
              <w:right w:val="single" w:sz="4" w:space="0" w:color="auto"/>
            </w:tcBorders>
          </w:tcPr>
          <w:p w:rsidR="00121F60" w:rsidRPr="00901E53" w:rsidRDefault="00121F60" w:rsidP="00E931B4">
            <w:pPr>
              <w:spacing w:line="240" w:lineRule="atLeast"/>
              <w:jc w:val="center"/>
              <w:rPr>
                <w:rFonts w:ascii="細明體" w:eastAsia="細明體" w:hAnsi="細明體" w:cs="Courier New"/>
                <w:color w:val="FF0000"/>
                <w:sz w:val="20"/>
                <w:szCs w:val="20"/>
              </w:rPr>
            </w:pPr>
            <w:r>
              <w:rPr>
                <w:rFonts w:ascii="細明體" w:eastAsia="細明體" w:hAnsi="細明體" w:cs="Courier New" w:hint="eastAsia"/>
                <w:color w:val="FF0000"/>
                <w:sz w:val="20"/>
                <w:szCs w:val="20"/>
              </w:rPr>
              <w:t>2013/10/30</w:t>
            </w:r>
          </w:p>
        </w:tc>
        <w:tc>
          <w:tcPr>
            <w:tcW w:w="1010" w:type="dxa"/>
            <w:tcBorders>
              <w:top w:val="single" w:sz="4" w:space="0" w:color="auto"/>
              <w:left w:val="single" w:sz="4" w:space="0" w:color="auto"/>
              <w:bottom w:val="single" w:sz="4" w:space="0" w:color="auto"/>
              <w:right w:val="single" w:sz="4" w:space="0" w:color="auto"/>
            </w:tcBorders>
          </w:tcPr>
          <w:p w:rsidR="00121F60" w:rsidRDefault="00121F60" w:rsidP="00E931B4">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3</w:t>
            </w:r>
          </w:p>
        </w:tc>
        <w:tc>
          <w:tcPr>
            <w:tcW w:w="4503" w:type="dxa"/>
            <w:tcBorders>
              <w:top w:val="single" w:sz="4" w:space="0" w:color="auto"/>
              <w:left w:val="single" w:sz="4" w:space="0" w:color="auto"/>
              <w:bottom w:val="single" w:sz="4" w:space="0" w:color="auto"/>
              <w:right w:val="single" w:sz="4" w:space="0" w:color="auto"/>
            </w:tcBorders>
          </w:tcPr>
          <w:p w:rsidR="00121F60" w:rsidRDefault="00121F60" w:rsidP="00121F60">
            <w:pPr>
              <w:spacing w:line="240" w:lineRule="atLeast"/>
              <w:rPr>
                <w:rFonts w:ascii="細明體" w:eastAsia="細明體" w:hAnsi="細明體" w:cs="Courier New" w:hint="eastAsia"/>
                <w:color w:val="FF0000"/>
                <w:sz w:val="20"/>
                <w:szCs w:val="20"/>
              </w:rPr>
            </w:pPr>
            <w:r w:rsidRPr="00121F60">
              <w:rPr>
                <w:rFonts w:ascii="細明體" w:eastAsia="細明體" w:hAnsi="細明體" w:cs="Courier New" w:hint="eastAsia"/>
                <w:color w:val="FF0000"/>
                <w:sz w:val="20"/>
                <w:szCs w:val="20"/>
              </w:rPr>
              <w:t>按翊德要求針對以下角色，開放查詢所有單位的補全除外件</w:t>
            </w:r>
          </w:p>
          <w:p w:rsidR="00121F60" w:rsidRPr="00121F60" w:rsidRDefault="00121F60" w:rsidP="00121F60">
            <w:pPr>
              <w:spacing w:line="240" w:lineRule="atLeast"/>
              <w:ind w:left="480"/>
              <w:rPr>
                <w:rFonts w:ascii="細明體" w:eastAsia="細明體" w:hAnsi="細明體" w:cs="Courier New" w:hint="eastAsia"/>
                <w:color w:val="FF0000"/>
                <w:sz w:val="20"/>
                <w:szCs w:val="20"/>
              </w:rPr>
            </w:pPr>
            <w:r w:rsidRPr="00121F60">
              <w:rPr>
                <w:rFonts w:ascii="細明體" w:eastAsia="細明體" w:hAnsi="細明體" w:cs="Courier New" w:hint="eastAsia"/>
                <w:color w:val="FF0000"/>
                <w:sz w:val="20"/>
                <w:szCs w:val="20"/>
              </w:rPr>
              <w:t xml:space="preserve">RLAA003 高級理賠經辦  </w:t>
            </w:r>
          </w:p>
          <w:p w:rsidR="00121F60" w:rsidRPr="00121F60" w:rsidRDefault="00121F60" w:rsidP="00121F60">
            <w:pPr>
              <w:spacing w:line="240" w:lineRule="atLeast"/>
              <w:ind w:left="480"/>
              <w:rPr>
                <w:rFonts w:ascii="細明體" w:eastAsia="細明體" w:hAnsi="細明體" w:cs="Courier New" w:hint="eastAsia"/>
                <w:color w:val="FF0000"/>
                <w:sz w:val="20"/>
                <w:szCs w:val="20"/>
              </w:rPr>
            </w:pPr>
            <w:r w:rsidRPr="00121F60">
              <w:rPr>
                <w:rFonts w:ascii="細明體" w:eastAsia="細明體" w:hAnsi="細明體" w:cs="Courier New" w:hint="eastAsia"/>
                <w:color w:val="FF0000"/>
                <w:sz w:val="20"/>
                <w:szCs w:val="20"/>
              </w:rPr>
              <w:t xml:space="preserve">RLAA004 理賠主管    </w:t>
            </w:r>
          </w:p>
          <w:p w:rsidR="00121F60" w:rsidRPr="00121F60" w:rsidRDefault="00121F60" w:rsidP="00121F60">
            <w:pPr>
              <w:spacing w:line="240" w:lineRule="atLeast"/>
              <w:ind w:left="480"/>
              <w:rPr>
                <w:rFonts w:ascii="細明體" w:eastAsia="細明體" w:hAnsi="細明體" w:cs="Courier New" w:hint="eastAsia"/>
                <w:color w:val="FF0000"/>
                <w:sz w:val="20"/>
                <w:szCs w:val="20"/>
              </w:rPr>
            </w:pPr>
            <w:r w:rsidRPr="00121F60">
              <w:rPr>
                <w:rFonts w:ascii="細明體" w:eastAsia="細明體" w:hAnsi="細明體" w:cs="Courier New" w:hint="eastAsia"/>
                <w:color w:val="FF0000"/>
                <w:sz w:val="20"/>
                <w:szCs w:val="20"/>
              </w:rPr>
              <w:t xml:space="preserve">RLAA006 理賠企劃人員    </w:t>
            </w:r>
          </w:p>
          <w:p w:rsidR="00121F60" w:rsidRPr="00121F60" w:rsidRDefault="00121F60" w:rsidP="00121F60">
            <w:pPr>
              <w:spacing w:line="240" w:lineRule="atLeast"/>
              <w:ind w:left="480"/>
              <w:rPr>
                <w:rFonts w:ascii="細明體" w:eastAsia="細明體" w:hAnsi="細明體" w:cs="Courier New" w:hint="eastAsia"/>
                <w:color w:val="FF0000"/>
                <w:sz w:val="20"/>
                <w:szCs w:val="20"/>
              </w:rPr>
            </w:pPr>
            <w:r w:rsidRPr="00121F60">
              <w:rPr>
                <w:rFonts w:ascii="細明體" w:eastAsia="細明體" w:hAnsi="細明體" w:cs="Courier New" w:hint="eastAsia"/>
                <w:color w:val="FF0000"/>
                <w:sz w:val="20"/>
                <w:szCs w:val="20"/>
              </w:rPr>
              <w:t xml:space="preserve">RLAA999 理賠測試角色   </w:t>
            </w:r>
          </w:p>
          <w:p w:rsidR="00121F60" w:rsidRPr="00B30386" w:rsidRDefault="00121F60" w:rsidP="00121F60">
            <w:pPr>
              <w:spacing w:line="240" w:lineRule="atLeast"/>
              <w:ind w:left="480"/>
              <w:rPr>
                <w:rFonts w:ascii="細明體" w:eastAsia="細明體" w:hAnsi="細明體" w:cs="Courier New" w:hint="eastAsia"/>
                <w:color w:val="FF0000"/>
                <w:sz w:val="20"/>
                <w:szCs w:val="20"/>
              </w:rPr>
            </w:pPr>
            <w:r w:rsidRPr="00121F60">
              <w:rPr>
                <w:rFonts w:ascii="細明體" w:eastAsia="細明體" w:hAnsi="細明體" w:cs="Courier New" w:hint="eastAsia"/>
                <w:color w:val="FF0000"/>
                <w:sz w:val="20"/>
                <w:szCs w:val="20"/>
              </w:rPr>
              <w:t>RLZZ004 理賠資訊組</w:t>
            </w:r>
          </w:p>
        </w:tc>
        <w:tc>
          <w:tcPr>
            <w:tcW w:w="1566" w:type="dxa"/>
            <w:tcBorders>
              <w:top w:val="single" w:sz="4" w:space="0" w:color="auto"/>
              <w:left w:val="single" w:sz="4" w:space="0" w:color="auto"/>
              <w:bottom w:val="single" w:sz="4" w:space="0" w:color="auto"/>
              <w:right w:val="single" w:sz="4" w:space="0" w:color="auto"/>
            </w:tcBorders>
          </w:tcPr>
          <w:p w:rsidR="00121F60" w:rsidRPr="00901E53" w:rsidRDefault="00121F60" w:rsidP="00E931B4">
            <w:pPr>
              <w:spacing w:line="240" w:lineRule="atLeast"/>
              <w:jc w:val="center"/>
              <w:rPr>
                <w:rFonts w:ascii="細明體" w:eastAsia="細明體" w:hAnsi="細明體" w:cs="Courier New" w:hint="eastAsia"/>
                <w:color w:val="FF0000"/>
                <w:sz w:val="20"/>
                <w:szCs w:val="20"/>
              </w:rPr>
            </w:pPr>
          </w:p>
        </w:tc>
        <w:tc>
          <w:tcPr>
            <w:tcW w:w="2071" w:type="dxa"/>
            <w:tcBorders>
              <w:top w:val="single" w:sz="4" w:space="0" w:color="auto"/>
              <w:left w:val="single" w:sz="4" w:space="0" w:color="auto"/>
              <w:bottom w:val="single" w:sz="4" w:space="0" w:color="auto"/>
              <w:right w:val="single" w:sz="4" w:space="0" w:color="auto"/>
            </w:tcBorders>
          </w:tcPr>
          <w:p w:rsidR="00121F60" w:rsidRPr="00901E53" w:rsidRDefault="00121F60" w:rsidP="00E931B4">
            <w:pPr>
              <w:spacing w:line="240" w:lineRule="atLeast"/>
              <w:rPr>
                <w:color w:val="FF0000"/>
                <w:sz w:val="20"/>
                <w:szCs w:val="20"/>
              </w:rPr>
            </w:pPr>
          </w:p>
        </w:tc>
      </w:tr>
      <w:tr w:rsidR="009851D2" w:rsidRPr="004B6D91" w:rsidTr="00B30386">
        <w:tc>
          <w:tcPr>
            <w:tcW w:w="1216" w:type="dxa"/>
            <w:tcBorders>
              <w:top w:val="single" w:sz="4" w:space="0" w:color="auto"/>
              <w:left w:val="single" w:sz="4" w:space="0" w:color="auto"/>
              <w:bottom w:val="single" w:sz="4" w:space="0" w:color="auto"/>
              <w:right w:val="single" w:sz="4" w:space="0" w:color="auto"/>
            </w:tcBorders>
          </w:tcPr>
          <w:p w:rsidR="009851D2" w:rsidRDefault="009851D2" w:rsidP="00E931B4">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2014/09/17</w:t>
            </w:r>
          </w:p>
        </w:tc>
        <w:tc>
          <w:tcPr>
            <w:tcW w:w="1010" w:type="dxa"/>
            <w:tcBorders>
              <w:top w:val="single" w:sz="4" w:space="0" w:color="auto"/>
              <w:left w:val="single" w:sz="4" w:space="0" w:color="auto"/>
              <w:bottom w:val="single" w:sz="4" w:space="0" w:color="auto"/>
              <w:right w:val="single" w:sz="4" w:space="0" w:color="auto"/>
            </w:tcBorders>
          </w:tcPr>
          <w:p w:rsidR="009851D2" w:rsidRDefault="009851D2" w:rsidP="00E931B4">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4</w:t>
            </w:r>
          </w:p>
        </w:tc>
        <w:tc>
          <w:tcPr>
            <w:tcW w:w="4503" w:type="dxa"/>
            <w:tcBorders>
              <w:top w:val="single" w:sz="4" w:space="0" w:color="auto"/>
              <w:left w:val="single" w:sz="4" w:space="0" w:color="auto"/>
              <w:bottom w:val="single" w:sz="4" w:space="0" w:color="auto"/>
              <w:right w:val="single" w:sz="4" w:space="0" w:color="auto"/>
            </w:tcBorders>
          </w:tcPr>
          <w:p w:rsidR="009851D2" w:rsidRPr="00121F60" w:rsidRDefault="009851D2" w:rsidP="00121F60">
            <w:pPr>
              <w:spacing w:line="240" w:lineRule="atLeast"/>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新增個資紀錄</w:t>
            </w:r>
          </w:p>
        </w:tc>
        <w:tc>
          <w:tcPr>
            <w:tcW w:w="1566" w:type="dxa"/>
            <w:tcBorders>
              <w:top w:val="single" w:sz="4" w:space="0" w:color="auto"/>
              <w:left w:val="single" w:sz="4" w:space="0" w:color="auto"/>
              <w:bottom w:val="single" w:sz="4" w:space="0" w:color="auto"/>
              <w:right w:val="single" w:sz="4" w:space="0" w:color="auto"/>
            </w:tcBorders>
          </w:tcPr>
          <w:p w:rsidR="009851D2" w:rsidRPr="00901E53" w:rsidRDefault="009851D2" w:rsidP="00E931B4">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游忠瑋</w:t>
            </w:r>
          </w:p>
        </w:tc>
        <w:tc>
          <w:tcPr>
            <w:tcW w:w="2071" w:type="dxa"/>
            <w:tcBorders>
              <w:top w:val="single" w:sz="4" w:space="0" w:color="auto"/>
              <w:left w:val="single" w:sz="4" w:space="0" w:color="auto"/>
              <w:bottom w:val="single" w:sz="4" w:space="0" w:color="auto"/>
              <w:right w:val="single" w:sz="4" w:space="0" w:color="auto"/>
            </w:tcBorders>
          </w:tcPr>
          <w:p w:rsidR="009851D2" w:rsidRPr="009851D2" w:rsidRDefault="009851D2" w:rsidP="009851D2">
            <w:pPr>
              <w:widowControl/>
              <w:rPr>
                <w:rFonts w:hint="eastAsia"/>
                <w:color w:val="000000"/>
                <w:kern w:val="0"/>
              </w:rPr>
            </w:pPr>
            <w:r>
              <w:rPr>
                <w:rFonts w:hint="eastAsia"/>
                <w:color w:val="000000"/>
              </w:rPr>
              <w:t>140731000084</w:t>
            </w:r>
          </w:p>
        </w:tc>
      </w:tr>
      <w:tr w:rsidR="006B3DF0" w:rsidRPr="004B6D91" w:rsidTr="00B30386">
        <w:tc>
          <w:tcPr>
            <w:tcW w:w="1216" w:type="dxa"/>
            <w:tcBorders>
              <w:top w:val="single" w:sz="4" w:space="0" w:color="auto"/>
              <w:left w:val="single" w:sz="4" w:space="0" w:color="auto"/>
              <w:bottom w:val="single" w:sz="4" w:space="0" w:color="auto"/>
              <w:right w:val="single" w:sz="4" w:space="0" w:color="auto"/>
            </w:tcBorders>
          </w:tcPr>
          <w:p w:rsidR="006B3DF0" w:rsidRDefault="006B3DF0" w:rsidP="00E931B4">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2015/10/14</w:t>
            </w:r>
          </w:p>
        </w:tc>
        <w:tc>
          <w:tcPr>
            <w:tcW w:w="1010" w:type="dxa"/>
            <w:tcBorders>
              <w:top w:val="single" w:sz="4" w:space="0" w:color="auto"/>
              <w:left w:val="single" w:sz="4" w:space="0" w:color="auto"/>
              <w:bottom w:val="single" w:sz="4" w:space="0" w:color="auto"/>
              <w:right w:val="single" w:sz="4" w:space="0" w:color="auto"/>
            </w:tcBorders>
          </w:tcPr>
          <w:p w:rsidR="006B3DF0" w:rsidRDefault="006B3DF0" w:rsidP="00E931B4">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5</w:t>
            </w:r>
          </w:p>
        </w:tc>
        <w:tc>
          <w:tcPr>
            <w:tcW w:w="4503" w:type="dxa"/>
            <w:tcBorders>
              <w:top w:val="single" w:sz="4" w:space="0" w:color="auto"/>
              <w:left w:val="single" w:sz="4" w:space="0" w:color="auto"/>
              <w:bottom w:val="single" w:sz="4" w:space="0" w:color="auto"/>
              <w:right w:val="single" w:sz="4" w:space="0" w:color="auto"/>
            </w:tcBorders>
          </w:tcPr>
          <w:p w:rsidR="006B3DF0" w:rsidRDefault="006B3DF0" w:rsidP="00121F60">
            <w:pPr>
              <w:spacing w:line="240" w:lineRule="atLeast"/>
              <w:rPr>
                <w:rFonts w:ascii="細明體" w:eastAsia="細明體" w:hAnsi="細明體" w:cs="Courier New" w:hint="eastAsia"/>
                <w:color w:val="FF0000"/>
                <w:sz w:val="20"/>
                <w:szCs w:val="20"/>
              </w:rPr>
            </w:pPr>
            <w:r>
              <w:t>300K</w:t>
            </w:r>
            <w:r>
              <w:rPr>
                <w:rFonts w:hint="eastAsia"/>
              </w:rPr>
              <w:t>流量改善專案，改為真分頁，每頁</w:t>
            </w:r>
            <w:r>
              <w:t>20</w:t>
            </w:r>
            <w:r>
              <w:rPr>
                <w:rFonts w:hint="eastAsia"/>
              </w:rPr>
              <w:t>筆</w:t>
            </w:r>
          </w:p>
        </w:tc>
        <w:tc>
          <w:tcPr>
            <w:tcW w:w="1566" w:type="dxa"/>
            <w:tcBorders>
              <w:top w:val="single" w:sz="4" w:space="0" w:color="auto"/>
              <w:left w:val="single" w:sz="4" w:space="0" w:color="auto"/>
              <w:bottom w:val="single" w:sz="4" w:space="0" w:color="auto"/>
              <w:right w:val="single" w:sz="4" w:space="0" w:color="auto"/>
            </w:tcBorders>
          </w:tcPr>
          <w:p w:rsidR="006B3DF0" w:rsidRPr="005948AD" w:rsidRDefault="006B3DF0" w:rsidP="00E931B4">
            <w:pPr>
              <w:spacing w:line="240" w:lineRule="atLeast"/>
              <w:jc w:val="center"/>
              <w:rPr>
                <w:rFonts w:ascii="細明體" w:eastAsia="細明體" w:hAnsi="細明體" w:cs="Courier New" w:hint="eastAsia"/>
                <w:color w:val="000000"/>
                <w:sz w:val="20"/>
                <w:szCs w:val="20"/>
              </w:rPr>
            </w:pPr>
            <w:r w:rsidRPr="005948AD">
              <w:rPr>
                <w:rFonts w:ascii="細明體" w:eastAsia="細明體" w:hAnsi="細明體" w:cs="Courier New" w:hint="eastAsia"/>
                <w:color w:val="000000"/>
                <w:sz w:val="20"/>
                <w:szCs w:val="20"/>
              </w:rPr>
              <w:t>陳虔慧</w:t>
            </w:r>
          </w:p>
        </w:tc>
        <w:tc>
          <w:tcPr>
            <w:tcW w:w="2071" w:type="dxa"/>
            <w:tcBorders>
              <w:top w:val="single" w:sz="4" w:space="0" w:color="auto"/>
              <w:left w:val="single" w:sz="4" w:space="0" w:color="auto"/>
              <w:bottom w:val="single" w:sz="4" w:space="0" w:color="auto"/>
              <w:right w:val="single" w:sz="4" w:space="0" w:color="auto"/>
            </w:tcBorders>
          </w:tcPr>
          <w:p w:rsidR="006B3DF0" w:rsidRDefault="006B3DF0" w:rsidP="009851D2">
            <w:pPr>
              <w:widowControl/>
              <w:rPr>
                <w:rFonts w:hint="eastAsia"/>
                <w:color w:val="000000"/>
              </w:rPr>
            </w:pPr>
            <w:r>
              <w:rPr>
                <w:rFonts w:hint="eastAsia"/>
                <w:color w:val="000000"/>
              </w:rPr>
              <w:t>150107000244</w:t>
            </w:r>
          </w:p>
        </w:tc>
      </w:tr>
      <w:tr w:rsidR="00834952" w:rsidRPr="004B6D91" w:rsidTr="00B30386">
        <w:trPr>
          <w:ins w:id="2" w:author="陳德仁" w:date="2017-07-14T16:51:00Z"/>
        </w:trPr>
        <w:tc>
          <w:tcPr>
            <w:tcW w:w="1216" w:type="dxa"/>
            <w:tcBorders>
              <w:top w:val="single" w:sz="4" w:space="0" w:color="auto"/>
              <w:left w:val="single" w:sz="4" w:space="0" w:color="auto"/>
              <w:bottom w:val="single" w:sz="4" w:space="0" w:color="auto"/>
              <w:right w:val="single" w:sz="4" w:space="0" w:color="auto"/>
            </w:tcBorders>
          </w:tcPr>
          <w:p w:rsidR="00834952" w:rsidRDefault="00834952" w:rsidP="00E931B4">
            <w:pPr>
              <w:spacing w:line="240" w:lineRule="atLeast"/>
              <w:jc w:val="center"/>
              <w:rPr>
                <w:ins w:id="3" w:author="陳德仁" w:date="2017-07-14T16:51:00Z"/>
                <w:rFonts w:ascii="細明體" w:eastAsia="細明體" w:hAnsi="細明體" w:cs="Courier New" w:hint="eastAsia"/>
                <w:color w:val="FF0000"/>
                <w:sz w:val="20"/>
                <w:szCs w:val="20"/>
              </w:rPr>
            </w:pPr>
            <w:ins w:id="4" w:author="陳德仁" w:date="2017-07-14T16:51:00Z">
              <w:r>
                <w:rPr>
                  <w:rFonts w:ascii="細明體" w:eastAsia="細明體" w:hAnsi="細明體" w:cs="Courier New" w:hint="eastAsia"/>
                  <w:color w:val="FF0000"/>
                  <w:sz w:val="20"/>
                  <w:szCs w:val="20"/>
                </w:rPr>
                <w:t>2017</w:t>
              </w:r>
            </w:ins>
            <w:ins w:id="5" w:author="陳德仁" w:date="2017-07-14T16:52:00Z">
              <w:r>
                <w:rPr>
                  <w:rFonts w:ascii="細明體" w:eastAsia="細明體" w:hAnsi="細明體" w:cs="Courier New" w:hint="eastAsia"/>
                  <w:color w:val="FF0000"/>
                  <w:sz w:val="20"/>
                  <w:szCs w:val="20"/>
                </w:rPr>
                <w:t>/7/14</w:t>
              </w:r>
            </w:ins>
          </w:p>
        </w:tc>
        <w:tc>
          <w:tcPr>
            <w:tcW w:w="1010" w:type="dxa"/>
            <w:tcBorders>
              <w:top w:val="single" w:sz="4" w:space="0" w:color="auto"/>
              <w:left w:val="single" w:sz="4" w:space="0" w:color="auto"/>
              <w:bottom w:val="single" w:sz="4" w:space="0" w:color="auto"/>
              <w:right w:val="single" w:sz="4" w:space="0" w:color="auto"/>
            </w:tcBorders>
          </w:tcPr>
          <w:p w:rsidR="00834952" w:rsidRDefault="00834952" w:rsidP="00E931B4">
            <w:pPr>
              <w:spacing w:line="240" w:lineRule="atLeast"/>
              <w:jc w:val="center"/>
              <w:rPr>
                <w:ins w:id="6" w:author="陳德仁" w:date="2017-07-14T16:51:00Z"/>
                <w:rFonts w:ascii="細明體" w:eastAsia="細明體" w:hAnsi="細明體" w:cs="Courier New" w:hint="eastAsia"/>
                <w:color w:val="FF0000"/>
                <w:sz w:val="20"/>
                <w:szCs w:val="20"/>
              </w:rPr>
            </w:pPr>
            <w:ins w:id="7" w:author="陳德仁" w:date="2017-07-14T16:52:00Z">
              <w:r>
                <w:rPr>
                  <w:rFonts w:ascii="細明體" w:eastAsia="細明體" w:hAnsi="細明體" w:cs="Courier New" w:hint="eastAsia"/>
                  <w:color w:val="FF0000"/>
                  <w:sz w:val="20"/>
                  <w:szCs w:val="20"/>
                </w:rPr>
                <w:t>6</w:t>
              </w:r>
            </w:ins>
          </w:p>
        </w:tc>
        <w:tc>
          <w:tcPr>
            <w:tcW w:w="4503" w:type="dxa"/>
            <w:tcBorders>
              <w:top w:val="single" w:sz="4" w:space="0" w:color="auto"/>
              <w:left w:val="single" w:sz="4" w:space="0" w:color="auto"/>
              <w:bottom w:val="single" w:sz="4" w:space="0" w:color="auto"/>
              <w:right w:val="single" w:sz="4" w:space="0" w:color="auto"/>
            </w:tcBorders>
          </w:tcPr>
          <w:p w:rsidR="00834952" w:rsidRDefault="00834952" w:rsidP="00121F60">
            <w:pPr>
              <w:spacing w:line="240" w:lineRule="atLeast"/>
              <w:rPr>
                <w:ins w:id="8" w:author="陳德仁" w:date="2017-07-14T16:51:00Z"/>
              </w:rPr>
            </w:pPr>
            <w:ins w:id="9" w:author="陳德仁" w:date="2017-07-14T16:52:00Z">
              <w:r w:rsidRPr="00834952">
                <w:rPr>
                  <w:rFonts w:hint="eastAsia"/>
                </w:rPr>
                <w:t>Download</w:t>
              </w:r>
              <w:r w:rsidRPr="00834952">
                <w:rPr>
                  <w:rFonts w:hint="eastAsia"/>
                </w:rPr>
                <w:t>關鍵字清查修改</w:t>
              </w:r>
            </w:ins>
          </w:p>
        </w:tc>
        <w:tc>
          <w:tcPr>
            <w:tcW w:w="1566" w:type="dxa"/>
            <w:tcBorders>
              <w:top w:val="single" w:sz="4" w:space="0" w:color="auto"/>
              <w:left w:val="single" w:sz="4" w:space="0" w:color="auto"/>
              <w:bottom w:val="single" w:sz="4" w:space="0" w:color="auto"/>
              <w:right w:val="single" w:sz="4" w:space="0" w:color="auto"/>
            </w:tcBorders>
          </w:tcPr>
          <w:p w:rsidR="00834952" w:rsidRPr="005948AD" w:rsidRDefault="00834952" w:rsidP="00E931B4">
            <w:pPr>
              <w:spacing w:line="240" w:lineRule="atLeast"/>
              <w:jc w:val="center"/>
              <w:rPr>
                <w:ins w:id="10" w:author="陳德仁" w:date="2017-07-14T16:51:00Z"/>
                <w:rFonts w:ascii="細明體" w:eastAsia="細明體" w:hAnsi="細明體" w:cs="Courier New" w:hint="eastAsia"/>
                <w:color w:val="000000"/>
                <w:sz w:val="20"/>
                <w:szCs w:val="20"/>
              </w:rPr>
            </w:pPr>
            <w:ins w:id="11" w:author="陳德仁" w:date="2017-07-14T16:52:00Z">
              <w:r>
                <w:rPr>
                  <w:rFonts w:ascii="細明體" w:eastAsia="細明體" w:hAnsi="細明體" w:cs="Courier New" w:hint="eastAsia"/>
                  <w:color w:val="000000"/>
                  <w:sz w:val="20"/>
                  <w:szCs w:val="20"/>
                </w:rPr>
                <w:t>陳德仁</w:t>
              </w:r>
            </w:ins>
          </w:p>
        </w:tc>
        <w:tc>
          <w:tcPr>
            <w:tcW w:w="2071" w:type="dxa"/>
            <w:tcBorders>
              <w:top w:val="single" w:sz="4" w:space="0" w:color="auto"/>
              <w:left w:val="single" w:sz="4" w:space="0" w:color="auto"/>
              <w:bottom w:val="single" w:sz="4" w:space="0" w:color="auto"/>
              <w:right w:val="single" w:sz="4" w:space="0" w:color="auto"/>
            </w:tcBorders>
          </w:tcPr>
          <w:p w:rsidR="00834952" w:rsidRDefault="00834952" w:rsidP="009851D2">
            <w:pPr>
              <w:widowControl/>
              <w:rPr>
                <w:ins w:id="12" w:author="陳德仁" w:date="2017-07-14T16:51:00Z"/>
                <w:rFonts w:hint="eastAsia"/>
                <w:color w:val="000000"/>
              </w:rPr>
            </w:pPr>
            <w:ins w:id="13" w:author="陳德仁" w:date="2017-07-14T16:52:00Z">
              <w:r w:rsidRPr="00834952">
                <w:rPr>
                  <w:color w:val="000000"/>
                </w:rPr>
                <w:t>170511000464</w:t>
              </w:r>
            </w:ins>
          </w:p>
        </w:tc>
      </w:tr>
    </w:tbl>
    <w:p w:rsidR="005C0327" w:rsidRPr="004B6D91" w:rsidRDefault="005C0327" w:rsidP="005C0327">
      <w:pPr>
        <w:spacing w:line="240" w:lineRule="atLeast"/>
        <w:rPr>
          <w:rFonts w:ascii="細明體" w:eastAsia="細明體" w:hAnsi="細明體" w:cs="Courier New" w:hint="eastAsia"/>
          <w:sz w:val="20"/>
          <w:szCs w:val="20"/>
        </w:rPr>
      </w:pPr>
    </w:p>
    <w:p w:rsidR="005C0327" w:rsidRPr="004B6D91" w:rsidRDefault="005C0327" w:rsidP="005C0327">
      <w:pPr>
        <w:spacing w:line="240" w:lineRule="atLeast"/>
        <w:rPr>
          <w:rFonts w:ascii="細明體" w:eastAsia="細明體" w:hAnsi="細明體" w:cs="Courier New"/>
          <w:b/>
          <w:sz w:val="20"/>
          <w:szCs w:val="20"/>
        </w:rPr>
      </w:pPr>
      <w:r w:rsidRPr="004B6D91">
        <w:rPr>
          <w:rFonts w:ascii="細明體" w:eastAsia="細明體" w:hAnsi="細明體" w:cs="Courier New" w:hint="eastAsia"/>
          <w:b/>
          <w:sz w:val="20"/>
          <w:szCs w:val="20"/>
        </w:rPr>
        <w:t>一</w:t>
      </w:r>
      <w:r w:rsidRPr="004B6D91">
        <w:rPr>
          <w:rFonts w:ascii="細明體" w:eastAsia="細明體" w:hAnsi="細明體" w:cs="Courier New"/>
          <w:b/>
          <w:sz w:val="20"/>
          <w:szCs w:val="20"/>
        </w:rPr>
        <w:t>、</w:t>
      </w:r>
      <w:r w:rsidRPr="004B6D91">
        <w:rPr>
          <w:rFonts w:ascii="細明體" w:eastAsia="細明體" w:hAnsi="細明體" w:hint="eastAsia"/>
          <w:b/>
          <w:sz w:val="20"/>
          <w:szCs w:val="20"/>
        </w:rPr>
        <w:t>程式功能概述</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7920"/>
      </w:tblGrid>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程式功能</w:t>
            </w:r>
          </w:p>
        </w:tc>
        <w:tc>
          <w:tcPr>
            <w:tcW w:w="7920" w:type="dxa"/>
          </w:tcPr>
          <w:p w:rsidR="005C0327" w:rsidRPr="004B6D91" w:rsidRDefault="005C0327" w:rsidP="007A7F36">
            <w:pPr>
              <w:rPr>
                <w:rFonts w:ascii="細明體" w:eastAsia="細明體" w:hAnsi="細明體" w:hint="eastAsia"/>
                <w:sz w:val="20"/>
                <w:szCs w:val="20"/>
              </w:rPr>
            </w:pPr>
            <w:r>
              <w:rPr>
                <w:rFonts w:ascii="細明體" w:eastAsia="細明體" w:hAnsi="細明體" w:hint="eastAsia"/>
                <w:sz w:val="20"/>
                <w:szCs w:val="20"/>
              </w:rPr>
              <w:t>理賠除外同意書查詢</w:t>
            </w:r>
            <w:r w:rsidRPr="004B6D91">
              <w:rPr>
                <w:rFonts w:ascii="細明體" w:eastAsia="細明體" w:hAnsi="細明體" w:hint="eastAsia"/>
                <w:sz w:val="20"/>
                <w:szCs w:val="20"/>
              </w:rPr>
              <w:t>作業</w:t>
            </w:r>
          </w:p>
        </w:tc>
      </w:tr>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程式名稱</w:t>
            </w:r>
          </w:p>
        </w:tc>
        <w:tc>
          <w:tcPr>
            <w:tcW w:w="792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AAJ0_010</w:t>
            </w:r>
            <w:r>
              <w:rPr>
                <w:rFonts w:ascii="細明體" w:eastAsia="細明體" w:hAnsi="細明體" w:hint="eastAsia"/>
                <w:sz w:val="20"/>
                <w:szCs w:val="20"/>
              </w:rPr>
              <w:t>3</w:t>
            </w:r>
          </w:p>
        </w:tc>
      </w:tr>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作業方式</w:t>
            </w:r>
          </w:p>
        </w:tc>
        <w:tc>
          <w:tcPr>
            <w:tcW w:w="792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ONLINE</w:t>
            </w:r>
          </w:p>
        </w:tc>
      </w:tr>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概要說明</w:t>
            </w:r>
          </w:p>
        </w:tc>
        <w:tc>
          <w:tcPr>
            <w:tcW w:w="7920" w:type="dxa"/>
          </w:tcPr>
          <w:p w:rsidR="005C0327" w:rsidRPr="004B6D91" w:rsidRDefault="005C0327" w:rsidP="007A7F36">
            <w:pPr>
              <w:rPr>
                <w:rFonts w:ascii="細明體" w:eastAsia="細明體" w:hAnsi="細明體" w:hint="eastAsia"/>
                <w:sz w:val="20"/>
                <w:szCs w:val="20"/>
              </w:rPr>
            </w:pPr>
            <w:r>
              <w:rPr>
                <w:rFonts w:ascii="細明體" w:eastAsia="細明體" w:hAnsi="細明體" w:hint="eastAsia"/>
                <w:sz w:val="20"/>
                <w:szCs w:val="20"/>
              </w:rPr>
              <w:t>理賠除外同意書查詢</w:t>
            </w:r>
            <w:r w:rsidRPr="004B6D91">
              <w:rPr>
                <w:rFonts w:ascii="細明體" w:eastAsia="細明體" w:hAnsi="細明體" w:hint="eastAsia"/>
                <w:sz w:val="20"/>
                <w:szCs w:val="20"/>
              </w:rPr>
              <w:t>作業(醫療除外、機能障礙除外)</w:t>
            </w:r>
          </w:p>
        </w:tc>
      </w:tr>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需求單位</w:t>
            </w:r>
          </w:p>
        </w:tc>
        <w:tc>
          <w:tcPr>
            <w:tcW w:w="792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數理一科</w:t>
            </w:r>
          </w:p>
        </w:tc>
      </w:tr>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作業單位</w:t>
            </w:r>
          </w:p>
        </w:tc>
        <w:tc>
          <w:tcPr>
            <w:tcW w:w="792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數理一科</w:t>
            </w:r>
          </w:p>
        </w:tc>
      </w:tr>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cs="Courier New" w:hint="eastAsia"/>
                <w:sz w:val="20"/>
                <w:szCs w:val="20"/>
              </w:rPr>
              <w:t>作業平台</w:t>
            </w:r>
          </w:p>
        </w:tc>
        <w:tc>
          <w:tcPr>
            <w:tcW w:w="792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■一般  □平板電腦  □手機</w:t>
            </w:r>
          </w:p>
        </w:tc>
      </w:tr>
      <w:tr w:rsidR="005C0327" w:rsidRPr="004B6D91" w:rsidTr="007A7F36">
        <w:tc>
          <w:tcPr>
            <w:tcW w:w="2340" w:type="dxa"/>
          </w:tcPr>
          <w:p w:rsidR="005C0327" w:rsidRPr="004B6D91" w:rsidRDefault="005C0327" w:rsidP="007A7F36">
            <w:pPr>
              <w:rPr>
                <w:rFonts w:ascii="細明體" w:eastAsia="細明體" w:hAnsi="細明體" w:cs="Courier New" w:hint="eastAsia"/>
                <w:sz w:val="20"/>
                <w:szCs w:val="20"/>
              </w:rPr>
            </w:pPr>
            <w:r w:rsidRPr="004B6D91">
              <w:rPr>
                <w:rFonts w:ascii="細明體" w:eastAsia="細明體" w:hAnsi="細明體" w:cs="Courier New" w:hint="eastAsia"/>
                <w:sz w:val="20"/>
                <w:szCs w:val="20"/>
              </w:rPr>
              <w:t>使用對象</w:t>
            </w:r>
          </w:p>
        </w:tc>
        <w:tc>
          <w:tcPr>
            <w:tcW w:w="792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■員工(UCBean)  □客戶(CustomerBean)</w:t>
            </w:r>
          </w:p>
        </w:tc>
      </w:tr>
      <w:tr w:rsidR="005C0327" w:rsidRPr="004B6D91" w:rsidTr="007A7F36">
        <w:tc>
          <w:tcPr>
            <w:tcW w:w="2340" w:type="dxa"/>
          </w:tcPr>
          <w:p w:rsidR="005C0327" w:rsidRPr="004B6D91" w:rsidRDefault="005C0327" w:rsidP="007A7F36">
            <w:pPr>
              <w:rPr>
                <w:rFonts w:ascii="細明體" w:eastAsia="細明體" w:hAnsi="細明體" w:cs="Calibri"/>
                <w:sz w:val="20"/>
                <w:szCs w:val="20"/>
              </w:rPr>
            </w:pPr>
            <w:r w:rsidRPr="004B6D91">
              <w:rPr>
                <w:rFonts w:ascii="細明體" w:eastAsia="細明體" w:hAnsi="細明體" w:hint="eastAsia"/>
                <w:sz w:val="20"/>
                <w:szCs w:val="20"/>
              </w:rPr>
              <w:t>個資遮蔽方式</w:t>
            </w:r>
          </w:p>
        </w:tc>
        <w:tc>
          <w:tcPr>
            <w:tcW w:w="7920" w:type="dxa"/>
          </w:tcPr>
          <w:p w:rsidR="005C0327" w:rsidRPr="004B6D91" w:rsidRDefault="005C0327" w:rsidP="007A7F36">
            <w:pPr>
              <w:rPr>
                <w:rFonts w:ascii="細明體" w:eastAsia="細明體" w:hAnsi="細明體" w:cs="Calibri"/>
                <w:sz w:val="20"/>
                <w:szCs w:val="20"/>
              </w:rPr>
            </w:pPr>
            <w:r w:rsidRPr="004B6D91">
              <w:rPr>
                <w:rFonts w:ascii="細明體" w:eastAsia="細明體" w:hAnsi="細明體" w:hint="eastAsia"/>
                <w:sz w:val="20"/>
                <w:szCs w:val="20"/>
              </w:rPr>
              <w:t>■無 □遮蔽 □</w:t>
            </w:r>
            <w:r w:rsidRPr="004B6D91">
              <w:rPr>
                <w:rFonts w:ascii="標楷體" w:eastAsia="標楷體" w:hAnsi="標楷體" w:hint="eastAsia"/>
                <w:sz w:val="20"/>
                <w:szCs w:val="20"/>
              </w:rPr>
              <w:t>securitylog</w:t>
            </w:r>
          </w:p>
        </w:tc>
      </w:tr>
      <w:tr w:rsidR="005C0327" w:rsidRPr="004B6D91" w:rsidTr="007A7F36">
        <w:tc>
          <w:tcPr>
            <w:tcW w:w="234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分頁處理方式</w:t>
            </w:r>
          </w:p>
        </w:tc>
        <w:tc>
          <w:tcPr>
            <w:tcW w:w="7920" w:type="dxa"/>
          </w:tcPr>
          <w:p w:rsidR="005C0327" w:rsidRPr="004B6D91" w:rsidRDefault="005C0327" w:rsidP="007A7F36">
            <w:pPr>
              <w:rPr>
                <w:rFonts w:ascii="細明體" w:eastAsia="細明體" w:hAnsi="細明體" w:hint="eastAsia"/>
                <w:sz w:val="20"/>
                <w:szCs w:val="20"/>
              </w:rPr>
            </w:pPr>
            <w:r w:rsidRPr="004B6D91">
              <w:rPr>
                <w:rFonts w:ascii="細明體" w:eastAsia="細明體" w:hAnsi="細明體" w:hint="eastAsia"/>
                <w:sz w:val="20"/>
                <w:szCs w:val="20"/>
              </w:rPr>
              <w:t>■無 □真分頁 □假分頁，分頁每頁___筆【Default　20】</w:t>
            </w:r>
          </w:p>
        </w:tc>
      </w:tr>
    </w:tbl>
    <w:p w:rsidR="005C0327" w:rsidRPr="004B6D91" w:rsidRDefault="005C0327" w:rsidP="005C0327">
      <w:pPr>
        <w:spacing w:line="240" w:lineRule="atLeast"/>
        <w:rPr>
          <w:rFonts w:ascii="細明體" w:eastAsia="細明體" w:hAnsi="細明體" w:cs="Courier New" w:hint="eastAsia"/>
          <w:sz w:val="20"/>
          <w:szCs w:val="20"/>
        </w:rPr>
      </w:pPr>
    </w:p>
    <w:p w:rsidR="005C0327" w:rsidRPr="004B6D91" w:rsidRDefault="005C0327" w:rsidP="005C0327">
      <w:pPr>
        <w:spacing w:line="240" w:lineRule="atLeast"/>
        <w:rPr>
          <w:rFonts w:ascii="細明體" w:eastAsia="細明體" w:hAnsi="細明體" w:cs="Courier New" w:hint="eastAsia"/>
          <w:b/>
          <w:sz w:val="20"/>
          <w:szCs w:val="20"/>
        </w:rPr>
      </w:pPr>
      <w:r w:rsidRPr="004B6D91">
        <w:rPr>
          <w:rFonts w:ascii="細明體" w:eastAsia="細明體" w:hAnsi="細明體" w:cs="Courier New" w:hint="eastAsia"/>
          <w:b/>
          <w:sz w:val="20"/>
          <w:szCs w:val="20"/>
        </w:rPr>
        <w:t>二</w:t>
      </w:r>
      <w:r w:rsidRPr="004B6D91">
        <w:rPr>
          <w:rFonts w:ascii="細明體" w:eastAsia="細明體" w:hAnsi="細明體" w:cs="Courier New"/>
          <w:b/>
          <w:sz w:val="20"/>
          <w:szCs w:val="20"/>
        </w:rPr>
        <w:t>、</w:t>
      </w:r>
      <w:r w:rsidRPr="004B6D91">
        <w:rPr>
          <w:rFonts w:ascii="細明體" w:eastAsia="細明體" w:hAnsi="細明體" w:cs="Courier New" w:hint="eastAsia"/>
          <w:b/>
          <w:sz w:val="20"/>
          <w:szCs w:val="20"/>
        </w:rPr>
        <w:t>程式流程圖</w:t>
      </w:r>
    </w:p>
    <w:p w:rsidR="005C0327" w:rsidRPr="004B6D91" w:rsidRDefault="005C0327" w:rsidP="005C0327">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group id="_x0000_s1040" style="position:absolute;margin-left:19.8pt;margin-top:4.2pt;width:391.25pt;height:51.75pt;z-index:251658752" coordorigin="795,6875" coordsize="7825,1035">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41" type="#_x0000_t134" style="position:absolute;left:795;top:6875;width:2355;height:960">
              <v:textbox style="mso-next-textbox:#_x0000_s1041">
                <w:txbxContent>
                  <w:p w:rsidR="005C0327" w:rsidRPr="004E1C3B" w:rsidRDefault="005C0327" w:rsidP="005C0327">
                    <w:pPr>
                      <w:rPr>
                        <w:rFonts w:hint="eastAsia"/>
                        <w:sz w:val="20"/>
                        <w:szCs w:val="20"/>
                      </w:rPr>
                    </w:pPr>
                    <w:r w:rsidRPr="004E1C3B">
                      <w:rPr>
                        <w:rFonts w:hint="eastAsia"/>
                        <w:sz w:val="20"/>
                        <w:szCs w:val="20"/>
                      </w:rPr>
                      <w:t>輸入</w:t>
                    </w:r>
                    <w:r w:rsidRPr="004E1C3B">
                      <w:rPr>
                        <w:rFonts w:ascii="細明體" w:eastAsia="細明體" w:hAnsi="細明體" w:hint="eastAsia"/>
                        <w:sz w:val="20"/>
                        <w:szCs w:val="20"/>
                      </w:rPr>
                      <w:t>受編,送件人ID等資訊</w:t>
                    </w:r>
                  </w:p>
                </w:txbxContent>
              </v:textbox>
            </v:shape>
            <v:shapetype id="_x0000_t32" coordsize="21600,21600" o:spt="32" o:oned="t" path="m,l21600,21600e" filled="f">
              <v:path arrowok="t" fillok="f" o:connecttype="none"/>
              <o:lock v:ext="edit" shapetype="t"/>
            </v:shapetype>
            <v:shape id="_x0000_s1042" type="#_x0000_t32" style="position:absolute;left:3150;top:7340;width:555;height:0" o:connectortype="straight">
              <v:stroke endarrow="block"/>
            </v:shape>
            <v:shapetype id="_x0000_t109" coordsize="21600,21600" o:spt="109" path="m,l,21600r21600,l21600,xe">
              <v:stroke joinstyle="miter"/>
              <v:path gradientshapeok="t" o:connecttype="rect"/>
            </v:shapetype>
            <v:shape id="_x0000_s1043" type="#_x0000_t109" style="position:absolute;left:3705;top:6875;width:1860;height:1035">
              <v:textbox style="mso-next-textbox:#_x0000_s1043">
                <w:txbxContent>
                  <w:p w:rsidR="005C0327" w:rsidRDefault="005C0327" w:rsidP="005C0327">
                    <w:r>
                      <w:rPr>
                        <w:rFonts w:ascii="細明體" w:eastAsia="細明體" w:hAnsi="細明體" w:hint="eastAsia"/>
                      </w:rPr>
                      <w:t>存取</w:t>
                    </w:r>
                    <w:r w:rsidRPr="004B6D91">
                      <w:rPr>
                        <w:rFonts w:ascii="細明體" w:eastAsia="細明體" w:hAnsi="細明體" w:hint="eastAsia"/>
                      </w:rPr>
                      <w:t>補全除外同意書資料檔</w:t>
                    </w:r>
                  </w:p>
                </w:txbxContent>
              </v:textbox>
            </v:shape>
            <v:shape id="_x0000_s1044" type="#_x0000_t32" style="position:absolute;left:5565;top:7340;width:780;height:0" o:connectortype="straight">
              <v:stroke endarrow="block"/>
            </v:shape>
            <v:shape id="_x0000_s1045" type="#_x0000_t134" style="position:absolute;left:6265;top:6875;width:2355;height:960">
              <v:textbox style="mso-next-textbox:#_x0000_s1045">
                <w:txbxContent>
                  <w:p w:rsidR="005C0327" w:rsidRPr="004E1C3B" w:rsidRDefault="005C0327" w:rsidP="005C0327">
                    <w:pPr>
                      <w:rPr>
                        <w:rFonts w:hint="eastAsia"/>
                        <w:sz w:val="20"/>
                        <w:szCs w:val="20"/>
                      </w:rPr>
                    </w:pPr>
                    <w:r>
                      <w:rPr>
                        <w:rFonts w:hint="eastAsia"/>
                        <w:sz w:val="20"/>
                        <w:szCs w:val="20"/>
                      </w:rPr>
                      <w:t>產生</w:t>
                    </w:r>
                    <w:r>
                      <w:rPr>
                        <w:rFonts w:hint="eastAsia"/>
                        <w:sz w:val="20"/>
                        <w:szCs w:val="20"/>
                      </w:rPr>
                      <w:t>PDF</w:t>
                    </w:r>
                    <w:r>
                      <w:rPr>
                        <w:rFonts w:hint="eastAsia"/>
                        <w:sz w:val="20"/>
                        <w:szCs w:val="20"/>
                      </w:rPr>
                      <w:t>，供</w:t>
                    </w:r>
                    <w:r>
                      <w:rPr>
                        <w:rFonts w:hint="eastAsia"/>
                        <w:sz w:val="20"/>
                        <w:szCs w:val="20"/>
                      </w:rPr>
                      <w:t>User</w:t>
                    </w:r>
                    <w:r>
                      <w:rPr>
                        <w:rFonts w:hint="eastAsia"/>
                        <w:sz w:val="20"/>
                        <w:szCs w:val="20"/>
                      </w:rPr>
                      <w:t>列印</w:t>
                    </w:r>
                  </w:p>
                </w:txbxContent>
              </v:textbox>
            </v:shape>
          </v:group>
        </w:pict>
      </w:r>
    </w:p>
    <w:p w:rsidR="005C0327" w:rsidRPr="004B6D91" w:rsidRDefault="005C0327" w:rsidP="005C0327">
      <w:pPr>
        <w:spacing w:line="240" w:lineRule="atLeast"/>
        <w:rPr>
          <w:rFonts w:ascii="細明體" w:eastAsia="細明體" w:hAnsi="細明體" w:cs="Courier New" w:hint="eastAsia"/>
          <w:b/>
          <w:sz w:val="20"/>
          <w:szCs w:val="20"/>
        </w:rPr>
      </w:pPr>
    </w:p>
    <w:p w:rsidR="005C0327" w:rsidRPr="004B6D91" w:rsidRDefault="005C0327" w:rsidP="005C0327">
      <w:pPr>
        <w:spacing w:line="240" w:lineRule="atLeast"/>
        <w:rPr>
          <w:rFonts w:ascii="細明體" w:eastAsia="細明體" w:hAnsi="細明體" w:cs="Courier New" w:hint="eastAsia"/>
          <w:b/>
          <w:sz w:val="20"/>
          <w:szCs w:val="20"/>
        </w:rPr>
      </w:pPr>
    </w:p>
    <w:p w:rsidR="005C0327" w:rsidRPr="004B6D91" w:rsidRDefault="005C0327" w:rsidP="005C0327">
      <w:pPr>
        <w:spacing w:line="240" w:lineRule="atLeast"/>
        <w:rPr>
          <w:rFonts w:ascii="細明體" w:eastAsia="細明體" w:hAnsi="細明體" w:hint="eastAsia"/>
          <w:b/>
          <w:sz w:val="20"/>
          <w:szCs w:val="20"/>
        </w:rPr>
      </w:pPr>
      <w:r w:rsidRPr="004B6D91">
        <w:rPr>
          <w:rFonts w:ascii="細明體" w:eastAsia="細明體" w:hAnsi="細明體" w:cs="Courier New" w:hint="eastAsia"/>
          <w:b/>
          <w:sz w:val="20"/>
          <w:szCs w:val="20"/>
        </w:rPr>
        <w:t>三</w:t>
      </w:r>
      <w:r w:rsidRPr="004B6D91">
        <w:rPr>
          <w:rFonts w:ascii="細明體" w:eastAsia="細明體" w:hAnsi="細明體" w:cs="Courier New"/>
          <w:b/>
          <w:sz w:val="20"/>
          <w:szCs w:val="20"/>
        </w:rPr>
        <w:t>、</w:t>
      </w:r>
      <w:r w:rsidRPr="004B6D91">
        <w:rPr>
          <w:rFonts w:ascii="細明體" w:eastAsia="細明體" w:hAnsi="細明體" w:hint="eastAsia"/>
          <w:b/>
          <w:sz w:val="20"/>
          <w:szCs w:val="20"/>
        </w:rPr>
        <w:t>相關檔案</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3544"/>
        <w:gridCol w:w="2551"/>
        <w:gridCol w:w="941"/>
        <w:gridCol w:w="941"/>
        <w:gridCol w:w="941"/>
        <w:gridCol w:w="941"/>
      </w:tblGrid>
      <w:tr w:rsidR="005C0327" w:rsidRPr="004B6D91" w:rsidTr="007A7F36">
        <w:tc>
          <w:tcPr>
            <w:tcW w:w="851" w:type="dxa"/>
          </w:tcPr>
          <w:p w:rsidR="005C0327" w:rsidRPr="004B6D91" w:rsidRDefault="005C0327" w:rsidP="007A7F36">
            <w:pPr>
              <w:jc w:val="center"/>
              <w:rPr>
                <w:rFonts w:ascii="細明體" w:eastAsia="細明體" w:hAnsi="細明體" w:hint="eastAsia"/>
                <w:b/>
                <w:sz w:val="20"/>
                <w:szCs w:val="20"/>
              </w:rPr>
            </w:pPr>
            <w:r w:rsidRPr="004B6D91">
              <w:rPr>
                <w:rFonts w:ascii="細明體" w:eastAsia="細明體" w:hAnsi="細明體" w:hint="eastAsia"/>
                <w:b/>
                <w:sz w:val="20"/>
                <w:szCs w:val="20"/>
              </w:rPr>
              <w:t>項次</w:t>
            </w:r>
          </w:p>
        </w:tc>
        <w:tc>
          <w:tcPr>
            <w:tcW w:w="3544" w:type="dxa"/>
          </w:tcPr>
          <w:p w:rsidR="005C0327" w:rsidRPr="004B6D91" w:rsidRDefault="005C0327" w:rsidP="007A7F36">
            <w:pPr>
              <w:jc w:val="center"/>
              <w:rPr>
                <w:rFonts w:ascii="細明體" w:eastAsia="細明體" w:hAnsi="細明體" w:hint="eastAsia"/>
                <w:b/>
                <w:sz w:val="20"/>
                <w:szCs w:val="20"/>
              </w:rPr>
            </w:pPr>
            <w:r w:rsidRPr="004B6D91">
              <w:rPr>
                <w:rFonts w:ascii="細明體" w:eastAsia="細明體" w:hAnsi="細明體" w:hint="eastAsia"/>
                <w:b/>
                <w:sz w:val="20"/>
                <w:szCs w:val="20"/>
              </w:rPr>
              <w:t>中文說明</w:t>
            </w:r>
          </w:p>
        </w:tc>
        <w:tc>
          <w:tcPr>
            <w:tcW w:w="2551" w:type="dxa"/>
          </w:tcPr>
          <w:p w:rsidR="005C0327" w:rsidRPr="004B6D91" w:rsidRDefault="005C0327" w:rsidP="007A7F36">
            <w:pPr>
              <w:jc w:val="center"/>
              <w:rPr>
                <w:rFonts w:ascii="細明體" w:eastAsia="細明體" w:hAnsi="細明體" w:hint="eastAsia"/>
                <w:b/>
                <w:sz w:val="20"/>
                <w:szCs w:val="20"/>
              </w:rPr>
            </w:pPr>
            <w:r w:rsidRPr="004B6D91">
              <w:rPr>
                <w:rFonts w:ascii="細明體" w:eastAsia="細明體" w:hAnsi="細明體" w:hint="eastAsia"/>
                <w:b/>
                <w:sz w:val="20"/>
                <w:szCs w:val="20"/>
              </w:rPr>
              <w:t>檔案名稱</w:t>
            </w:r>
          </w:p>
        </w:tc>
        <w:tc>
          <w:tcPr>
            <w:tcW w:w="941" w:type="dxa"/>
          </w:tcPr>
          <w:p w:rsidR="005C0327" w:rsidRPr="004B6D91" w:rsidRDefault="005C0327" w:rsidP="007A7F36">
            <w:pPr>
              <w:jc w:val="center"/>
              <w:rPr>
                <w:rFonts w:hAnsi="細明體" w:hint="eastAsia"/>
                <w:b/>
                <w:sz w:val="20"/>
                <w:szCs w:val="20"/>
              </w:rPr>
            </w:pPr>
            <w:r w:rsidRPr="004B6D91">
              <w:rPr>
                <w:rFonts w:hAnsi="細明體" w:hint="eastAsia"/>
                <w:b/>
                <w:sz w:val="20"/>
                <w:szCs w:val="20"/>
              </w:rPr>
              <w:t>查詢</w:t>
            </w:r>
          </w:p>
        </w:tc>
        <w:tc>
          <w:tcPr>
            <w:tcW w:w="941" w:type="dxa"/>
          </w:tcPr>
          <w:p w:rsidR="005C0327" w:rsidRPr="004B6D91" w:rsidRDefault="005C0327" w:rsidP="007A7F36">
            <w:pPr>
              <w:jc w:val="center"/>
              <w:rPr>
                <w:rFonts w:hAnsi="細明體" w:hint="eastAsia"/>
                <w:b/>
                <w:sz w:val="20"/>
                <w:szCs w:val="20"/>
              </w:rPr>
            </w:pPr>
            <w:r w:rsidRPr="004B6D91">
              <w:rPr>
                <w:rFonts w:hAnsi="細明體" w:hint="eastAsia"/>
                <w:b/>
                <w:sz w:val="20"/>
                <w:szCs w:val="20"/>
              </w:rPr>
              <w:t>新增</w:t>
            </w:r>
          </w:p>
        </w:tc>
        <w:tc>
          <w:tcPr>
            <w:tcW w:w="941" w:type="dxa"/>
          </w:tcPr>
          <w:p w:rsidR="005C0327" w:rsidRPr="004B6D91" w:rsidRDefault="005C0327" w:rsidP="007A7F36">
            <w:pPr>
              <w:jc w:val="center"/>
              <w:rPr>
                <w:rFonts w:hAnsi="細明體" w:hint="eastAsia"/>
                <w:b/>
                <w:sz w:val="20"/>
                <w:szCs w:val="20"/>
              </w:rPr>
            </w:pPr>
            <w:r w:rsidRPr="004B6D91">
              <w:rPr>
                <w:rFonts w:hAnsi="細明體" w:hint="eastAsia"/>
                <w:b/>
                <w:sz w:val="20"/>
                <w:szCs w:val="20"/>
              </w:rPr>
              <w:t>修改</w:t>
            </w:r>
          </w:p>
        </w:tc>
        <w:tc>
          <w:tcPr>
            <w:tcW w:w="941" w:type="dxa"/>
          </w:tcPr>
          <w:p w:rsidR="005C0327" w:rsidRPr="004B6D91" w:rsidRDefault="005C0327" w:rsidP="007A7F36">
            <w:pPr>
              <w:jc w:val="center"/>
              <w:rPr>
                <w:rFonts w:hAnsi="細明體" w:hint="eastAsia"/>
                <w:b/>
                <w:sz w:val="20"/>
                <w:szCs w:val="20"/>
              </w:rPr>
            </w:pPr>
            <w:r w:rsidRPr="004B6D91">
              <w:rPr>
                <w:rFonts w:hAnsi="細明體" w:hint="eastAsia"/>
                <w:b/>
                <w:sz w:val="20"/>
                <w:szCs w:val="20"/>
              </w:rPr>
              <w:t>刪除</w:t>
            </w:r>
          </w:p>
        </w:tc>
      </w:tr>
      <w:tr w:rsidR="005C0327" w:rsidRPr="004B6D91" w:rsidTr="007A7F36">
        <w:tblPrEx>
          <w:tblLook w:val="01E0" w:firstRow="1" w:lastRow="1" w:firstColumn="1" w:lastColumn="1" w:noHBand="0" w:noVBand="0"/>
        </w:tblPrEx>
        <w:trPr>
          <w:trHeight w:val="485"/>
        </w:trPr>
        <w:tc>
          <w:tcPr>
            <w:tcW w:w="851" w:type="dxa"/>
          </w:tcPr>
          <w:p w:rsidR="005C0327" w:rsidRPr="004B6D91" w:rsidRDefault="005C0327" w:rsidP="005C0327">
            <w:pPr>
              <w:widowControl/>
              <w:numPr>
                <w:ilvl w:val="0"/>
                <w:numId w:val="13"/>
              </w:numPr>
              <w:jc w:val="center"/>
              <w:rPr>
                <w:rFonts w:ascii="細明體" w:eastAsia="細明體" w:hAnsi="細明體" w:hint="eastAsia"/>
                <w:sz w:val="20"/>
                <w:szCs w:val="20"/>
              </w:rPr>
            </w:pPr>
          </w:p>
        </w:tc>
        <w:tc>
          <w:tcPr>
            <w:tcW w:w="3544" w:type="dxa"/>
          </w:tcPr>
          <w:p w:rsidR="005C0327" w:rsidRPr="004B6D91" w:rsidRDefault="005C0327" w:rsidP="007A7F36">
            <w:pPr>
              <w:pStyle w:val="Tabletext"/>
              <w:rPr>
                <w:rFonts w:ascii="細明體" w:eastAsia="細明體" w:hAnsi="細明體" w:hint="eastAsia"/>
                <w:lang w:eastAsia="zh-TW"/>
              </w:rPr>
            </w:pPr>
            <w:r w:rsidRPr="00AB4658">
              <w:rPr>
                <w:rFonts w:ascii="細明體" w:eastAsia="細明體" w:hAnsi="細明體" w:hint="eastAsia"/>
                <w:lang w:eastAsia="zh-TW"/>
              </w:rPr>
              <w:t>理賠受理輸入申請書檔</w:t>
            </w:r>
          </w:p>
        </w:tc>
        <w:tc>
          <w:tcPr>
            <w:tcW w:w="2551" w:type="dxa"/>
          </w:tcPr>
          <w:p w:rsidR="005C0327" w:rsidRPr="004B6D91" w:rsidRDefault="005C0327" w:rsidP="007A7F36">
            <w:pPr>
              <w:rPr>
                <w:rFonts w:ascii="細明體" w:eastAsia="細明體" w:hAnsi="細明體" w:hint="eastAsia"/>
                <w:sz w:val="20"/>
                <w:szCs w:val="20"/>
              </w:rPr>
            </w:pPr>
            <w:r>
              <w:rPr>
                <w:rFonts w:ascii="細明體" w:eastAsia="細明體" w:hAnsi="細明體" w:hint="eastAsia"/>
                <w:sz w:val="20"/>
                <w:szCs w:val="20"/>
              </w:rPr>
              <w:t>DBAA.</w:t>
            </w:r>
            <w:r w:rsidRPr="004B6D91">
              <w:rPr>
                <w:rFonts w:ascii="細明體" w:eastAsia="細明體" w:hAnsi="細明體" w:hint="eastAsia"/>
                <w:sz w:val="20"/>
                <w:szCs w:val="20"/>
              </w:rPr>
              <w:t>DTAAJ01</w:t>
            </w:r>
            <w:r>
              <w:rPr>
                <w:rFonts w:ascii="細明體" w:eastAsia="細明體" w:hAnsi="細明體" w:hint="eastAsia"/>
                <w:sz w:val="20"/>
                <w:szCs w:val="20"/>
              </w:rPr>
              <w:t>0</w:t>
            </w:r>
          </w:p>
        </w:tc>
        <w:tc>
          <w:tcPr>
            <w:tcW w:w="941" w:type="dxa"/>
          </w:tcPr>
          <w:p w:rsidR="005C0327" w:rsidRPr="004B6D91" w:rsidRDefault="005C0327" w:rsidP="007A7F36">
            <w:pPr>
              <w:spacing w:line="240" w:lineRule="atLeast"/>
              <w:jc w:val="center"/>
              <w:rPr>
                <w:rFonts w:cs="Courier New"/>
                <w:sz w:val="20"/>
                <w:szCs w:val="20"/>
              </w:rPr>
            </w:pPr>
            <w:r w:rsidRPr="004B6D91">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sidRPr="004B6D91">
              <w:rPr>
                <w:rFonts w:hint="eastAsia"/>
                <w:sz w:val="20"/>
                <w:szCs w:val="20"/>
              </w:rPr>
              <w:t>□</w:t>
            </w:r>
          </w:p>
        </w:tc>
      </w:tr>
      <w:tr w:rsidR="005C0327" w:rsidRPr="004B6D91" w:rsidTr="007A7F36">
        <w:tblPrEx>
          <w:tblLook w:val="01E0" w:firstRow="1" w:lastRow="1" w:firstColumn="1" w:lastColumn="1" w:noHBand="0" w:noVBand="0"/>
        </w:tblPrEx>
        <w:trPr>
          <w:trHeight w:val="485"/>
        </w:trPr>
        <w:tc>
          <w:tcPr>
            <w:tcW w:w="851" w:type="dxa"/>
          </w:tcPr>
          <w:p w:rsidR="005C0327" w:rsidRPr="004B6D91" w:rsidRDefault="005C0327" w:rsidP="005C0327">
            <w:pPr>
              <w:widowControl/>
              <w:numPr>
                <w:ilvl w:val="0"/>
                <w:numId w:val="13"/>
              </w:numPr>
              <w:jc w:val="center"/>
              <w:rPr>
                <w:rFonts w:ascii="細明體" w:eastAsia="細明體" w:hAnsi="細明體" w:hint="eastAsia"/>
                <w:sz w:val="20"/>
                <w:szCs w:val="20"/>
              </w:rPr>
            </w:pPr>
          </w:p>
        </w:tc>
        <w:tc>
          <w:tcPr>
            <w:tcW w:w="3544" w:type="dxa"/>
          </w:tcPr>
          <w:p w:rsidR="005C0327" w:rsidRPr="004B6D91" w:rsidRDefault="005C0327" w:rsidP="007A7F36">
            <w:pPr>
              <w:pStyle w:val="Tabletext"/>
              <w:rPr>
                <w:rFonts w:ascii="細明體" w:eastAsia="細明體" w:hAnsi="細明體" w:hint="eastAsia"/>
                <w:lang w:eastAsia="zh-TW"/>
              </w:rPr>
            </w:pPr>
            <w:r w:rsidRPr="004B6D91">
              <w:rPr>
                <w:rFonts w:ascii="細明體" w:eastAsia="細明體" w:hAnsi="細明體" w:hint="eastAsia"/>
                <w:lang w:eastAsia="zh-TW"/>
              </w:rPr>
              <w:t>補全除外同意書資料檔</w:t>
            </w:r>
          </w:p>
        </w:tc>
        <w:tc>
          <w:tcPr>
            <w:tcW w:w="2551" w:type="dxa"/>
          </w:tcPr>
          <w:p w:rsidR="005C0327" w:rsidRPr="004B6D91" w:rsidRDefault="005C0327" w:rsidP="007A7F36">
            <w:pPr>
              <w:rPr>
                <w:rFonts w:ascii="細明體" w:eastAsia="細明體" w:hAnsi="細明體" w:hint="eastAsia"/>
                <w:sz w:val="20"/>
                <w:szCs w:val="20"/>
              </w:rPr>
            </w:pPr>
            <w:r>
              <w:rPr>
                <w:rFonts w:ascii="細明體" w:eastAsia="細明體" w:hAnsi="細明體" w:hint="eastAsia"/>
                <w:sz w:val="20"/>
                <w:szCs w:val="20"/>
              </w:rPr>
              <w:t>DBAA.</w:t>
            </w:r>
            <w:r w:rsidRPr="004B6D91">
              <w:rPr>
                <w:rFonts w:ascii="細明體" w:eastAsia="細明體" w:hAnsi="細明體" w:hint="eastAsia"/>
                <w:sz w:val="20"/>
                <w:szCs w:val="20"/>
              </w:rPr>
              <w:t>DTAAJ011</w:t>
            </w:r>
          </w:p>
        </w:tc>
        <w:tc>
          <w:tcPr>
            <w:tcW w:w="941" w:type="dxa"/>
          </w:tcPr>
          <w:p w:rsidR="005C0327" w:rsidRPr="004B6D91" w:rsidRDefault="005C0327" w:rsidP="007A7F36">
            <w:pPr>
              <w:spacing w:line="240" w:lineRule="atLeast"/>
              <w:jc w:val="center"/>
              <w:rPr>
                <w:rFonts w:cs="Courier New"/>
                <w:sz w:val="20"/>
                <w:szCs w:val="20"/>
              </w:rPr>
            </w:pPr>
            <w:r w:rsidRPr="004B6D91">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sidRPr="004B6D91">
              <w:rPr>
                <w:rFonts w:hint="eastAsia"/>
                <w:sz w:val="20"/>
                <w:szCs w:val="20"/>
              </w:rPr>
              <w:t>□</w:t>
            </w:r>
          </w:p>
        </w:tc>
      </w:tr>
      <w:tr w:rsidR="005C0327" w:rsidRPr="004B6D91" w:rsidTr="007A7F36">
        <w:tblPrEx>
          <w:tblLook w:val="01E0" w:firstRow="1" w:lastRow="1" w:firstColumn="1" w:lastColumn="1" w:noHBand="0" w:noVBand="0"/>
        </w:tblPrEx>
        <w:trPr>
          <w:trHeight w:val="485"/>
        </w:trPr>
        <w:tc>
          <w:tcPr>
            <w:tcW w:w="851" w:type="dxa"/>
          </w:tcPr>
          <w:p w:rsidR="005C0327" w:rsidRPr="004B6D91" w:rsidRDefault="005C0327" w:rsidP="005C0327">
            <w:pPr>
              <w:widowControl/>
              <w:numPr>
                <w:ilvl w:val="0"/>
                <w:numId w:val="13"/>
              </w:numPr>
              <w:jc w:val="center"/>
              <w:rPr>
                <w:rFonts w:ascii="細明體" w:eastAsia="細明體" w:hAnsi="細明體" w:hint="eastAsia"/>
                <w:sz w:val="20"/>
                <w:szCs w:val="20"/>
              </w:rPr>
            </w:pPr>
          </w:p>
        </w:tc>
        <w:tc>
          <w:tcPr>
            <w:tcW w:w="3544" w:type="dxa"/>
          </w:tcPr>
          <w:p w:rsidR="005C0327" w:rsidRPr="004B6D91" w:rsidRDefault="005C0327" w:rsidP="007A7F36">
            <w:pPr>
              <w:pStyle w:val="Tabletext"/>
              <w:rPr>
                <w:rFonts w:ascii="細明體" w:eastAsia="細明體" w:hAnsi="細明體" w:hint="eastAsia"/>
                <w:lang w:eastAsia="zh-TW"/>
              </w:rPr>
            </w:pPr>
            <w:r>
              <w:rPr>
                <w:rFonts w:ascii="細明體" w:eastAsia="細明體" w:hAnsi="細明體" w:hint="eastAsia"/>
                <w:lang w:eastAsia="zh-TW"/>
              </w:rPr>
              <w:t>壽險契約關係人檔</w:t>
            </w:r>
          </w:p>
        </w:tc>
        <w:tc>
          <w:tcPr>
            <w:tcW w:w="2551" w:type="dxa"/>
          </w:tcPr>
          <w:p w:rsidR="005C0327" w:rsidRPr="004B6D91" w:rsidRDefault="005C0327" w:rsidP="007A7F36">
            <w:pPr>
              <w:rPr>
                <w:rFonts w:ascii="細明體" w:eastAsia="細明體" w:hAnsi="細明體" w:hint="eastAsia"/>
                <w:sz w:val="20"/>
                <w:szCs w:val="20"/>
              </w:rPr>
            </w:pPr>
            <w:r>
              <w:rPr>
                <w:rFonts w:ascii="細明體" w:eastAsia="細明體" w:hAnsi="細明體" w:hint="eastAsia"/>
                <w:sz w:val="20"/>
                <w:szCs w:val="20"/>
              </w:rPr>
              <w:t>DBAB.DTAB0005</w:t>
            </w:r>
          </w:p>
        </w:tc>
        <w:tc>
          <w:tcPr>
            <w:tcW w:w="941" w:type="dxa"/>
          </w:tcPr>
          <w:p w:rsidR="005C0327" w:rsidRPr="004B6D91" w:rsidRDefault="005C0327" w:rsidP="007A7F36">
            <w:pPr>
              <w:spacing w:line="240" w:lineRule="atLeast"/>
              <w:jc w:val="center"/>
              <w:rPr>
                <w:rFonts w:cs="Courier New"/>
                <w:sz w:val="20"/>
                <w:szCs w:val="20"/>
              </w:rPr>
            </w:pPr>
            <w:r w:rsidRPr="004B6D91">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Pr>
                <w:rFonts w:hint="eastAsia"/>
                <w:sz w:val="20"/>
                <w:szCs w:val="20"/>
              </w:rPr>
              <w:t>□</w:t>
            </w:r>
          </w:p>
        </w:tc>
        <w:tc>
          <w:tcPr>
            <w:tcW w:w="941" w:type="dxa"/>
          </w:tcPr>
          <w:p w:rsidR="005C0327" w:rsidRPr="004B6D91" w:rsidRDefault="005C0327" w:rsidP="007A7F36">
            <w:pPr>
              <w:spacing w:line="240" w:lineRule="atLeast"/>
              <w:jc w:val="center"/>
              <w:rPr>
                <w:rFonts w:cs="Courier New"/>
                <w:sz w:val="20"/>
                <w:szCs w:val="20"/>
              </w:rPr>
            </w:pPr>
            <w:r w:rsidRPr="004B6D91">
              <w:rPr>
                <w:rFonts w:hint="eastAsia"/>
                <w:sz w:val="20"/>
                <w:szCs w:val="20"/>
              </w:rPr>
              <w:t>□</w:t>
            </w:r>
          </w:p>
        </w:tc>
      </w:tr>
    </w:tbl>
    <w:p w:rsidR="005C0327" w:rsidRPr="004B6D91" w:rsidRDefault="005C0327" w:rsidP="005C0327">
      <w:pPr>
        <w:spacing w:line="240" w:lineRule="atLeast"/>
        <w:rPr>
          <w:rFonts w:ascii="細明體" w:eastAsia="細明體" w:hAnsi="細明體" w:cs="Courier New"/>
          <w:b/>
          <w:sz w:val="20"/>
          <w:szCs w:val="20"/>
        </w:rPr>
      </w:pPr>
    </w:p>
    <w:p w:rsidR="005C0327" w:rsidRPr="004B6D91" w:rsidRDefault="005C0327" w:rsidP="005C0327">
      <w:pPr>
        <w:spacing w:line="240" w:lineRule="atLeast"/>
        <w:rPr>
          <w:rFonts w:ascii="細明體" w:eastAsia="細明體" w:hAnsi="細明體" w:hint="eastAsia"/>
          <w:b/>
          <w:sz w:val="20"/>
          <w:szCs w:val="20"/>
        </w:rPr>
      </w:pPr>
      <w:r w:rsidRPr="004B6D91">
        <w:rPr>
          <w:rFonts w:ascii="細明體" w:eastAsia="細明體" w:hAnsi="細明體" w:cs="Courier New" w:hint="eastAsia"/>
          <w:b/>
          <w:sz w:val="20"/>
          <w:szCs w:val="20"/>
        </w:rPr>
        <w:lastRenderedPageBreak/>
        <w:t>四</w:t>
      </w:r>
      <w:r w:rsidRPr="004B6D91">
        <w:rPr>
          <w:rFonts w:ascii="細明體" w:eastAsia="細明體" w:hAnsi="細明體" w:cs="Courier New"/>
          <w:b/>
          <w:sz w:val="20"/>
          <w:szCs w:val="20"/>
        </w:rPr>
        <w:t>、</w:t>
      </w:r>
      <w:r w:rsidRPr="004B6D91">
        <w:rPr>
          <w:rFonts w:ascii="細明體" w:eastAsia="細明體" w:hAnsi="細明體" w:hint="eastAsia"/>
          <w:b/>
          <w:sz w:val="20"/>
          <w:szCs w:val="20"/>
        </w:rPr>
        <w:t>相關模組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85"/>
        <w:gridCol w:w="5162"/>
        <w:gridCol w:w="4671"/>
      </w:tblGrid>
      <w:tr w:rsidR="005C0327" w:rsidRPr="004B6D91" w:rsidTr="007A7F36">
        <w:tc>
          <w:tcPr>
            <w:tcW w:w="455" w:type="pct"/>
          </w:tcPr>
          <w:p w:rsidR="005C0327" w:rsidRPr="004B6D91" w:rsidRDefault="005C0327" w:rsidP="007A7F36">
            <w:pPr>
              <w:jc w:val="center"/>
              <w:rPr>
                <w:rFonts w:ascii="細明體" w:eastAsia="細明體" w:hAnsi="細明體" w:hint="eastAsia"/>
                <w:b/>
                <w:sz w:val="20"/>
                <w:szCs w:val="20"/>
              </w:rPr>
            </w:pPr>
            <w:r w:rsidRPr="004B6D91">
              <w:rPr>
                <w:rFonts w:ascii="細明體" w:eastAsia="細明體" w:hAnsi="細明體" w:hint="eastAsia"/>
                <w:b/>
                <w:sz w:val="20"/>
                <w:szCs w:val="20"/>
              </w:rPr>
              <w:t>項次</w:t>
            </w:r>
          </w:p>
        </w:tc>
        <w:tc>
          <w:tcPr>
            <w:tcW w:w="2386" w:type="pct"/>
          </w:tcPr>
          <w:p w:rsidR="005C0327" w:rsidRPr="004B6D91" w:rsidRDefault="005C0327" w:rsidP="007A7F36">
            <w:pPr>
              <w:jc w:val="center"/>
              <w:rPr>
                <w:rFonts w:ascii="細明體" w:eastAsia="細明體" w:hAnsi="細明體" w:hint="eastAsia"/>
                <w:b/>
                <w:sz w:val="20"/>
                <w:szCs w:val="20"/>
              </w:rPr>
            </w:pPr>
            <w:r w:rsidRPr="004B6D91">
              <w:rPr>
                <w:rFonts w:ascii="細明體" w:eastAsia="細明體" w:hAnsi="細明體" w:hint="eastAsia"/>
                <w:b/>
                <w:sz w:val="20"/>
                <w:szCs w:val="20"/>
              </w:rPr>
              <w:t>中文說明</w:t>
            </w:r>
          </w:p>
        </w:tc>
        <w:tc>
          <w:tcPr>
            <w:tcW w:w="2159" w:type="pct"/>
          </w:tcPr>
          <w:p w:rsidR="005C0327" w:rsidRPr="004B6D91" w:rsidRDefault="005C0327" w:rsidP="007A7F36">
            <w:pPr>
              <w:jc w:val="center"/>
              <w:rPr>
                <w:rFonts w:ascii="細明體" w:eastAsia="細明體" w:hAnsi="細明體" w:hint="eastAsia"/>
                <w:b/>
                <w:sz w:val="20"/>
                <w:szCs w:val="20"/>
              </w:rPr>
            </w:pPr>
            <w:r w:rsidRPr="004B6D91">
              <w:rPr>
                <w:rFonts w:ascii="細明體" w:eastAsia="細明體" w:hAnsi="細明體" w:hint="eastAsia"/>
                <w:b/>
                <w:sz w:val="20"/>
                <w:szCs w:val="20"/>
              </w:rPr>
              <w:t>程式名稱</w:t>
            </w:r>
          </w:p>
        </w:tc>
      </w:tr>
      <w:tr w:rsidR="005C0327" w:rsidRPr="004B6D91" w:rsidTr="007A7F36">
        <w:tblPrEx>
          <w:tblLook w:val="01E0" w:firstRow="1" w:lastRow="1" w:firstColumn="1" w:lastColumn="1" w:noHBand="0" w:noVBand="0"/>
        </w:tblPrEx>
        <w:tc>
          <w:tcPr>
            <w:tcW w:w="455" w:type="pct"/>
          </w:tcPr>
          <w:p w:rsidR="005C0327" w:rsidRPr="004B6D91" w:rsidRDefault="005C0327" w:rsidP="005C0327">
            <w:pPr>
              <w:widowControl/>
              <w:numPr>
                <w:ilvl w:val="0"/>
                <w:numId w:val="14"/>
              </w:numPr>
              <w:rPr>
                <w:rFonts w:ascii="細明體" w:eastAsia="細明體" w:hAnsi="細明體" w:hint="eastAsia"/>
                <w:sz w:val="20"/>
                <w:szCs w:val="20"/>
              </w:rPr>
            </w:pPr>
          </w:p>
        </w:tc>
        <w:tc>
          <w:tcPr>
            <w:tcW w:w="2386" w:type="pct"/>
          </w:tcPr>
          <w:p w:rsidR="005C0327" w:rsidRPr="004B6D91" w:rsidRDefault="005C0327" w:rsidP="007A7F36">
            <w:pPr>
              <w:pStyle w:val="Tabletext"/>
              <w:keepLines w:val="0"/>
              <w:spacing w:after="0" w:line="240" w:lineRule="auto"/>
              <w:rPr>
                <w:rFonts w:ascii="細明體" w:eastAsia="細明體" w:hAnsi="細明體" w:cs="Arial" w:hint="eastAsia"/>
                <w:lang w:eastAsia="zh-TW"/>
              </w:rPr>
            </w:pPr>
            <w:r w:rsidRPr="007C3BBA">
              <w:rPr>
                <w:rFonts w:ascii="細明體" w:eastAsia="細明體" w:hAnsi="細明體" w:cs="Arial" w:hint="eastAsia"/>
                <w:lang w:eastAsia="zh-TW"/>
              </w:rPr>
              <w:t>補全除外同意書列印模組</w:t>
            </w:r>
          </w:p>
        </w:tc>
        <w:tc>
          <w:tcPr>
            <w:tcW w:w="2159" w:type="pct"/>
          </w:tcPr>
          <w:p w:rsidR="005C0327" w:rsidRPr="007C3BBA" w:rsidRDefault="005C0327" w:rsidP="007A7F36">
            <w:pPr>
              <w:pStyle w:val="Tabletext"/>
              <w:keepLines w:val="0"/>
              <w:spacing w:after="0" w:line="240" w:lineRule="auto"/>
              <w:rPr>
                <w:rFonts w:ascii="細明體" w:eastAsia="細明體" w:hAnsi="細明體" w:cs="Arial" w:hint="eastAsia"/>
                <w:kern w:val="2"/>
                <w:lang w:eastAsia="zh-TW"/>
              </w:rPr>
            </w:pPr>
            <w:r w:rsidRPr="007C3BBA">
              <w:rPr>
                <w:rFonts w:ascii="細明體" w:eastAsia="細明體" w:hAnsi="細明體" w:cs="Arial" w:hint="eastAsia"/>
                <w:lang w:eastAsia="zh-TW"/>
              </w:rPr>
              <w:t>AA_J0Z001</w:t>
            </w:r>
          </w:p>
        </w:tc>
      </w:tr>
    </w:tbl>
    <w:p w:rsidR="005C0327" w:rsidRPr="004B6D91" w:rsidRDefault="005C0327" w:rsidP="005C0327">
      <w:pPr>
        <w:spacing w:line="240" w:lineRule="atLeast"/>
        <w:rPr>
          <w:rFonts w:ascii="細明體" w:eastAsia="細明體" w:hAnsi="細明體" w:hint="eastAsia"/>
          <w:b/>
          <w:sz w:val="20"/>
          <w:szCs w:val="20"/>
        </w:rPr>
      </w:pPr>
    </w:p>
    <w:p w:rsidR="005C0327" w:rsidRPr="004B6D91" w:rsidRDefault="005C0327" w:rsidP="005C0327">
      <w:pPr>
        <w:spacing w:line="240" w:lineRule="atLeast"/>
        <w:rPr>
          <w:rFonts w:ascii="細明體" w:eastAsia="細明體" w:hAnsi="細明體" w:hint="eastAsia"/>
          <w:b/>
          <w:sz w:val="20"/>
          <w:szCs w:val="20"/>
        </w:rPr>
      </w:pPr>
      <w:r w:rsidRPr="004B6D91">
        <w:rPr>
          <w:rFonts w:ascii="細明體" w:eastAsia="細明體" w:hAnsi="細明體" w:hint="eastAsia"/>
          <w:b/>
          <w:sz w:val="20"/>
          <w:szCs w:val="20"/>
        </w:rPr>
        <w:t>五、畫面</w:t>
      </w:r>
    </w:p>
    <w:p w:rsidR="005C0327" w:rsidRDefault="005C0327" w:rsidP="005C0327">
      <w:pPr>
        <w:widowControl/>
        <w:spacing w:line="240" w:lineRule="atLeast"/>
        <w:ind w:left="480"/>
        <w:rPr>
          <w:rFonts w:ascii="細明體" w:eastAsia="細明體" w:hAnsi="細明體" w:hint="eastAsia"/>
          <w:sz w:val="20"/>
          <w:szCs w:val="20"/>
        </w:rPr>
      </w:pPr>
      <w:r w:rsidRPr="004B6D91">
        <w:rPr>
          <w:rFonts w:ascii="細明體" w:eastAsia="細明體" w:hAnsi="細明體" w:hint="eastAsia"/>
          <w:sz w:val="20"/>
          <w:szCs w:val="20"/>
        </w:rPr>
        <w:t>初始畫面</w:t>
      </w:r>
    </w:p>
    <w:p w:rsidR="005C0327" w:rsidRDefault="005C0327" w:rsidP="005C0327">
      <w:pPr>
        <w:widowControl/>
        <w:spacing w:line="240" w:lineRule="atLeast"/>
        <w:ind w:left="480"/>
        <w:rPr>
          <w:rFonts w:ascii="細明體" w:eastAsia="細明體" w:hAnsi="細明體" w:hint="eastAsia"/>
          <w:sz w:val="20"/>
          <w:szCs w:val="20"/>
        </w:rPr>
      </w:pPr>
      <w:r w:rsidRPr="004B6D91">
        <w:rPr>
          <w:noProof/>
          <w:sz w:val="20"/>
          <w:szCs w:val="20"/>
        </w:rPr>
        <w:pict>
          <v:shapetype id="_x0000_t202" coordsize="21600,21600" o:spt="202" path="m,l,21600r21600,l21600,xe">
            <v:stroke joinstyle="miter"/>
            <v:path gradientshapeok="t" o:connecttype="rect"/>
          </v:shapetype>
          <v:shape id="文字方塊 2" o:spid="_x0000_s1039" type="#_x0000_t202" style="position:absolute;left:0;text-align:left;margin-left:352.25pt;margin-top:25.8pt;width:62.05pt;height:36.8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" filled="f" stroked="f">
            <v:textbox>
              <w:txbxContent>
                <w:p w:rsidR="005C0327" w:rsidRPr="00E52CF8" w:rsidRDefault="005C0327" w:rsidP="005C0327">
                  <w:pPr>
                    <w:rPr>
                      <w:color w:val="FF0000"/>
                    </w:rPr>
                  </w:pPr>
                  <w:r w:rsidRPr="00E52CF8">
                    <w:rPr>
                      <w:rFonts w:hint="eastAsia"/>
                      <w:color w:val="FF0000"/>
                    </w:rPr>
                    <w:t>PART1</w:t>
                  </w:r>
                </w:p>
              </w:txbxContent>
            </v:textbox>
          </v:shape>
        </w:pict>
      </w:r>
      <w:r w:rsidRPr="004B6D91">
        <w:rPr>
          <w:noProof/>
          <w:sz w:val="20"/>
          <w:szCs w:val="20"/>
        </w:rPr>
        <w:pict>
          <v:rect id="_x0000_s1038" style="position:absolute;left:0;text-align:left;margin-left:23.4pt;margin-top:32.75pt;width:328.85pt;height:25.9pt;z-index:251656704" filled="f" strokecolor="red"/>
        </w:pict>
      </w:r>
      <w:r w:rsidRPr="008C6D4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6in;height:60pt;visibility:visible">
            <v:imagedata r:id="rId8" o:title=""/>
          </v:shape>
        </w:pict>
      </w:r>
    </w:p>
    <w:p w:rsidR="005C0327" w:rsidRPr="0025560D" w:rsidRDefault="005C0327" w:rsidP="005C0327">
      <w:pPr>
        <w:widowControl/>
        <w:spacing w:line="240" w:lineRule="atLeast"/>
        <w:ind w:left="480"/>
        <w:rPr>
          <w:rFonts w:ascii="細明體" w:eastAsia="細明體" w:hAnsi="細明體" w:hint="eastAsia"/>
          <w:sz w:val="20"/>
          <w:szCs w:val="20"/>
        </w:rPr>
      </w:pPr>
      <w:r>
        <w:rPr>
          <w:rFonts w:ascii="細明體" w:eastAsia="細明體" w:hAnsi="細明體" w:hint="eastAsia"/>
          <w:sz w:val="20"/>
          <w:szCs w:val="20"/>
        </w:rPr>
        <w:t>查詢後</w:t>
      </w:r>
    </w:p>
    <w:p w:rsidR="005C0327" w:rsidRPr="004B6D91" w:rsidRDefault="005C0327" w:rsidP="005C0327">
      <w:pPr>
        <w:widowControl/>
        <w:spacing w:line="240" w:lineRule="atLeast"/>
        <w:ind w:left="480"/>
        <w:rPr>
          <w:rFonts w:ascii="細明體" w:eastAsia="細明體" w:hAnsi="細明體" w:hint="eastAsia"/>
          <w:sz w:val="20"/>
          <w:szCs w:val="20"/>
        </w:rPr>
      </w:pPr>
      <w:r w:rsidRPr="008C6D4C">
        <w:rPr>
          <w:noProof/>
        </w:rPr>
        <w:pict>
          <v:shape id="_x0000_i1026" type="#_x0000_t75" style="width:414.75pt;height:121.5pt;visibility:visible">
            <v:imagedata r:id="rId9" o:title="" cropbottom="1809f" cropright="2617f"/>
          </v:shape>
        </w:pict>
      </w:r>
    </w:p>
    <w:p w:rsidR="005C0327" w:rsidRPr="004B6D91" w:rsidRDefault="005C0327" w:rsidP="005C0327">
      <w:pPr>
        <w:spacing w:line="240" w:lineRule="atLeast"/>
        <w:rPr>
          <w:rFonts w:ascii="細明體" w:eastAsia="細明體" w:hAnsi="細明體" w:hint="eastAsia"/>
          <w:b/>
          <w:sz w:val="20"/>
          <w:szCs w:val="20"/>
        </w:rPr>
      </w:pPr>
      <w:r w:rsidRPr="004B6D91">
        <w:rPr>
          <w:rFonts w:ascii="細明體" w:eastAsia="細明體" w:hAnsi="細明體" w:hint="eastAsia"/>
          <w:b/>
          <w:sz w:val="20"/>
          <w:szCs w:val="20"/>
        </w:rPr>
        <w:t>六、程式內容</w:t>
      </w:r>
    </w:p>
    <w:p w:rsidR="005C0327" w:rsidRPr="004B6D91" w:rsidRDefault="005C0327" w:rsidP="005C0327">
      <w:pPr>
        <w:pStyle w:val="Tabletext"/>
        <w:keepLines w:val="0"/>
        <w:numPr>
          <w:ilvl w:val="0"/>
          <w:numId w:val="11"/>
        </w:numPr>
        <w:spacing w:after="0" w:line="240" w:lineRule="auto"/>
        <w:ind w:leftChars="100" w:left="665"/>
        <w:rPr>
          <w:rFonts w:ascii="細明體" w:eastAsia="細明體" w:hAnsi="細明體" w:hint="eastAsia"/>
          <w:bCs/>
          <w:lang w:eastAsia="zh-TW"/>
        </w:rPr>
      </w:pPr>
      <w:r w:rsidRPr="004B6D91">
        <w:rPr>
          <w:rFonts w:ascii="細明體" w:eastAsia="細明體" w:hAnsi="細明體" w:hint="eastAsia"/>
          <w:b/>
          <w:bCs/>
          <w:lang w:eastAsia="zh-TW"/>
        </w:rPr>
        <w:t>初始畫面</w:t>
      </w:r>
    </w:p>
    <w:p w:rsidR="005C0327" w:rsidRDefault="005C0327" w:rsidP="005C0327">
      <w:pPr>
        <w:pStyle w:val="Tabletext"/>
        <w:keepLines w:val="0"/>
        <w:numPr>
          <w:ilvl w:val="1"/>
          <w:numId w:val="11"/>
        </w:numPr>
        <w:spacing w:after="0" w:line="240" w:lineRule="auto"/>
        <w:rPr>
          <w:rFonts w:ascii="細明體" w:eastAsia="細明體" w:hAnsi="細明體" w:hint="eastAsia"/>
          <w:lang w:eastAsia="zh-TW"/>
        </w:rPr>
      </w:pPr>
      <w:r>
        <w:rPr>
          <w:rFonts w:ascii="細明體" w:eastAsia="細明體" w:hAnsi="細明體" w:hint="eastAsia"/>
          <w:lang w:eastAsia="zh-TW"/>
        </w:rPr>
        <w:t>畫面PART1的欄位均為空</w:t>
      </w:r>
    </w:p>
    <w:p w:rsidR="005C0327" w:rsidRPr="004B6D91" w:rsidRDefault="005C0327" w:rsidP="005C0327">
      <w:pPr>
        <w:pStyle w:val="Tabletext"/>
        <w:keepLines w:val="0"/>
        <w:numPr>
          <w:ilvl w:val="0"/>
          <w:numId w:val="11"/>
        </w:numPr>
        <w:spacing w:after="0" w:line="240" w:lineRule="auto"/>
        <w:ind w:leftChars="100" w:left="665"/>
        <w:rPr>
          <w:rFonts w:ascii="細明體" w:eastAsia="細明體" w:hAnsi="細明體" w:hint="eastAsia"/>
          <w:b/>
          <w:bCs/>
          <w:lang w:eastAsia="zh-TW"/>
        </w:rPr>
      </w:pPr>
      <w:r w:rsidRPr="004B6D91">
        <w:rPr>
          <w:rFonts w:ascii="細明體" w:eastAsia="細明體" w:hAnsi="細明體" w:hint="eastAsia"/>
          <w:b/>
          <w:bCs/>
          <w:lang w:eastAsia="zh-TW"/>
        </w:rPr>
        <w:t xml:space="preserve">查詢 </w:t>
      </w:r>
    </w:p>
    <w:p w:rsidR="005C0327" w:rsidRPr="004B6D91" w:rsidRDefault="005C0327" w:rsidP="005C0327">
      <w:pPr>
        <w:pStyle w:val="Tabletext"/>
        <w:keepLines w:val="0"/>
        <w:numPr>
          <w:ilvl w:val="1"/>
          <w:numId w:val="11"/>
        </w:numPr>
        <w:spacing w:after="0" w:line="240" w:lineRule="auto"/>
        <w:rPr>
          <w:rFonts w:ascii="細明體" w:eastAsia="細明體" w:hAnsi="細明體" w:hint="eastAsia"/>
          <w:lang w:eastAsia="zh-TW"/>
        </w:rPr>
      </w:pPr>
      <w:r w:rsidRPr="004B6D91">
        <w:rPr>
          <w:rFonts w:ascii="細明體" w:eastAsia="細明體" w:hAnsi="細明體" w:hint="eastAsia"/>
          <w:lang w:eastAsia="zh-TW"/>
        </w:rPr>
        <w:t>檢核</w:t>
      </w:r>
    </w:p>
    <w:p w:rsidR="005C0327" w:rsidRPr="0025560D" w:rsidRDefault="005C0327" w:rsidP="005C0327">
      <w:pPr>
        <w:pStyle w:val="Tabletext"/>
        <w:keepLines w:val="0"/>
        <w:numPr>
          <w:ilvl w:val="2"/>
          <w:numId w:val="11"/>
        </w:numPr>
        <w:spacing w:after="0" w:line="240" w:lineRule="auto"/>
        <w:rPr>
          <w:rFonts w:ascii="細明體" w:eastAsia="細明體" w:hAnsi="細明體" w:hint="eastAsia"/>
          <w:lang w:eastAsia="zh-TW"/>
        </w:rPr>
      </w:pPr>
      <w:r>
        <w:rPr>
          <w:rFonts w:ascii="細明體" w:eastAsia="細明體" w:hAnsi="細明體" w:hint="eastAsia"/>
          <w:lang w:eastAsia="zh-TW"/>
        </w:rPr>
        <w:t>至少要輸入其中一項</w:t>
      </w:r>
    </w:p>
    <w:p w:rsidR="005C0327" w:rsidRDefault="005C0327" w:rsidP="005C0327">
      <w:pPr>
        <w:pStyle w:val="Tabletext"/>
        <w:keepLines w:val="0"/>
        <w:numPr>
          <w:ilvl w:val="1"/>
          <w:numId w:val="11"/>
        </w:numPr>
        <w:spacing w:after="0" w:line="240" w:lineRule="auto"/>
        <w:rPr>
          <w:rFonts w:ascii="細明體" w:eastAsia="細明體" w:hAnsi="細明體" w:hint="eastAsia"/>
          <w:lang w:eastAsia="zh-TW"/>
        </w:rPr>
      </w:pPr>
      <w:r>
        <w:rPr>
          <w:rFonts w:ascii="細明體" w:eastAsia="細明體" w:hAnsi="細明體" w:hint="eastAsia"/>
          <w:lang w:eastAsia="zh-TW"/>
        </w:rPr>
        <w:t>取得相關的理賠除外同意書資料</w:t>
      </w:r>
    </w:p>
    <w:p w:rsidR="005C0327" w:rsidRDefault="005C0327" w:rsidP="005C0327">
      <w:pPr>
        <w:pStyle w:val="Tabletext"/>
        <w:keepLines w:val="0"/>
        <w:numPr>
          <w:ilvl w:val="2"/>
          <w:numId w:val="11"/>
        </w:numPr>
        <w:spacing w:after="0" w:line="240" w:lineRule="auto"/>
        <w:rPr>
          <w:rFonts w:ascii="細明體" w:eastAsia="細明體" w:hAnsi="細明體" w:hint="eastAsia"/>
          <w:lang w:eastAsia="zh-TW"/>
        </w:rPr>
      </w:pPr>
      <w:r w:rsidRPr="004B6D91">
        <w:rPr>
          <w:rFonts w:ascii="細明體" w:eastAsia="細明體" w:hAnsi="細明體" w:hint="eastAsia"/>
          <w:lang w:eastAsia="zh-TW"/>
        </w:rPr>
        <w:t>讀取</w:t>
      </w:r>
      <w:r w:rsidRPr="00AB4658">
        <w:rPr>
          <w:rFonts w:ascii="細明體" w:eastAsia="細明體" w:hAnsi="細明體" w:hint="eastAsia"/>
          <w:lang w:eastAsia="zh-TW"/>
        </w:rPr>
        <w:t>理賠受理輸入申請書檔</w:t>
      </w:r>
      <w:r>
        <w:rPr>
          <w:rFonts w:ascii="細明體" w:eastAsia="細明體" w:hAnsi="細明體" w:hint="eastAsia"/>
          <w:lang w:eastAsia="zh-TW"/>
        </w:rPr>
        <w:t>(DTAAJ010)</w:t>
      </w:r>
    </w:p>
    <w:p w:rsidR="005C0327" w:rsidRPr="00901E53" w:rsidRDefault="005C0327" w:rsidP="00B30386">
      <w:pPr>
        <w:pStyle w:val="Tabletext"/>
        <w:keepLines w:val="0"/>
        <w:numPr>
          <w:ilvl w:val="3"/>
          <w:numId w:val="11"/>
        </w:numPr>
        <w:spacing w:after="0" w:line="240" w:lineRule="auto"/>
        <w:rPr>
          <w:rFonts w:ascii="細明體" w:eastAsia="細明體" w:hAnsi="細明體" w:hint="eastAsia"/>
          <w:color w:val="FF0000"/>
          <w:lang w:eastAsia="zh-TW"/>
        </w:rPr>
      </w:pPr>
      <w:r>
        <w:rPr>
          <w:rFonts w:ascii="細明體" w:eastAsia="細明體" w:hAnsi="細明體" w:hint="eastAsia"/>
          <w:lang w:eastAsia="zh-TW"/>
        </w:rPr>
        <w:t>join有效的(STS=</w:t>
      </w:r>
      <w:r>
        <w:rPr>
          <w:rFonts w:ascii="細明體" w:eastAsia="細明體" w:hAnsi="細明體"/>
          <w:lang w:eastAsia="zh-TW"/>
        </w:rPr>
        <w:t>”</w:t>
      </w:r>
      <w:r>
        <w:rPr>
          <w:rFonts w:ascii="細明體" w:eastAsia="細明體" w:hAnsi="細明體" w:hint="eastAsia"/>
          <w:lang w:eastAsia="zh-TW"/>
        </w:rPr>
        <w:t>Y</w:t>
      </w:r>
      <w:r>
        <w:rPr>
          <w:rFonts w:ascii="細明體" w:eastAsia="細明體" w:hAnsi="細明體"/>
          <w:lang w:eastAsia="zh-TW"/>
        </w:rPr>
        <w:t>”</w:t>
      </w:r>
      <w:r>
        <w:rPr>
          <w:rFonts w:ascii="細明體" w:eastAsia="細明體" w:hAnsi="細明體" w:hint="eastAsia"/>
          <w:lang w:eastAsia="zh-TW"/>
        </w:rPr>
        <w:t>)</w:t>
      </w:r>
      <w:r w:rsidRPr="004B6D91">
        <w:rPr>
          <w:rFonts w:ascii="細明體" w:eastAsia="細明體" w:hAnsi="細明體" w:hint="eastAsia"/>
          <w:lang w:eastAsia="zh-TW"/>
        </w:rPr>
        <w:t>補全除外同意書資料檔</w:t>
      </w:r>
      <w:r>
        <w:rPr>
          <w:rFonts w:ascii="細明體" w:eastAsia="細明體" w:hAnsi="細明體" w:hint="eastAsia"/>
          <w:lang w:eastAsia="zh-TW"/>
        </w:rPr>
        <w:t xml:space="preserve">(DTAAJ011) </w:t>
      </w:r>
      <w:r w:rsidR="00901E53" w:rsidRPr="00901E53">
        <w:rPr>
          <w:rFonts w:ascii="細明體" w:eastAsia="細明體" w:hAnsi="細明體" w:hint="eastAsia"/>
          <w:color w:val="FF0000"/>
          <w:lang w:eastAsia="zh-TW"/>
        </w:rPr>
        <w:t>且</w:t>
      </w:r>
      <w:r w:rsidR="00901E53" w:rsidRPr="00901E53">
        <w:rPr>
          <w:rFonts w:ascii="細明體" w:eastAsia="細明體" w:hAnsi="細明體" w:cs="Courier New" w:hint="eastAsia"/>
          <w:color w:val="FF0000"/>
        </w:rPr>
        <w:t>DTAAJ01</w:t>
      </w:r>
      <w:r w:rsidR="00901E53" w:rsidRPr="00901E53">
        <w:rPr>
          <w:rFonts w:ascii="細明體" w:eastAsia="細明體" w:hAnsi="細明體" w:cs="Courier New" w:hint="eastAsia"/>
          <w:color w:val="FF0000"/>
          <w:lang w:eastAsia="zh-TW"/>
        </w:rPr>
        <w:t>1</w:t>
      </w:r>
      <w:r w:rsidR="00901E53" w:rsidRPr="00901E53">
        <w:rPr>
          <w:rFonts w:ascii="細明體" w:eastAsia="細明體" w:hAnsi="細明體" w:cs="Courier New" w:hint="eastAsia"/>
          <w:color w:val="FF0000"/>
        </w:rPr>
        <w:t>.SER_NO_J010</w:t>
      </w:r>
      <w:r w:rsidR="00901E53" w:rsidRPr="00901E53">
        <w:rPr>
          <w:rFonts w:ascii="細明體" w:eastAsia="細明體" w:hAnsi="細明體" w:cs="Courier New" w:hint="eastAsia"/>
          <w:color w:val="FF0000"/>
          <w:lang w:eastAsia="zh-TW"/>
        </w:rPr>
        <w:t>與</w:t>
      </w:r>
      <w:r w:rsidR="00901E53" w:rsidRPr="00901E53">
        <w:rPr>
          <w:rFonts w:ascii="細明體" w:eastAsia="細明體" w:hAnsi="細明體" w:cs="Courier New" w:hint="eastAsia"/>
          <w:color w:val="FF0000"/>
        </w:rPr>
        <w:t>DTAAJ01</w:t>
      </w:r>
      <w:r w:rsidR="00901E53" w:rsidRPr="00901E53">
        <w:rPr>
          <w:rFonts w:ascii="細明體" w:eastAsia="細明體" w:hAnsi="細明體" w:cs="Courier New" w:hint="eastAsia"/>
          <w:color w:val="FF0000"/>
          <w:lang w:eastAsia="zh-TW"/>
        </w:rPr>
        <w:t>0</w:t>
      </w:r>
      <w:r w:rsidR="00901E53" w:rsidRPr="00901E53">
        <w:rPr>
          <w:rFonts w:ascii="細明體" w:eastAsia="細明體" w:hAnsi="細明體" w:cs="Courier New" w:hint="eastAsia"/>
          <w:color w:val="FF0000"/>
        </w:rPr>
        <w:t>.SER_NO</w:t>
      </w:r>
      <w:r w:rsidR="00901E53" w:rsidRPr="00901E53">
        <w:rPr>
          <w:rFonts w:ascii="細明體" w:eastAsia="細明體" w:hAnsi="細明體" w:cs="Courier New" w:hint="eastAsia"/>
          <w:color w:val="FF0000"/>
          <w:lang w:eastAsia="zh-TW"/>
        </w:rPr>
        <w:t>需一致</w:t>
      </w:r>
      <w:r w:rsidR="00B30386">
        <w:rPr>
          <w:rFonts w:ascii="細明體" w:eastAsia="細明體" w:hAnsi="細明體" w:cs="Courier New" w:hint="eastAsia"/>
          <w:color w:val="FF0000"/>
          <w:lang w:eastAsia="zh-TW"/>
        </w:rPr>
        <w:t>且</w:t>
      </w:r>
      <w:r w:rsidR="00B30386" w:rsidRPr="00B30386">
        <w:rPr>
          <w:rFonts w:ascii="細明體" w:eastAsia="細明體" w:hAnsi="細明體" w:cs="Courier New" w:hint="eastAsia"/>
          <w:color w:val="FF0000"/>
          <w:lang w:eastAsia="zh-TW"/>
        </w:rPr>
        <w:t>只能查詢自己的單位</w:t>
      </w:r>
    </w:p>
    <w:p w:rsidR="00121F60" w:rsidRDefault="005C0327" w:rsidP="00121F60">
      <w:pPr>
        <w:pStyle w:val="Tabletext"/>
        <w:keepLines w:val="0"/>
        <w:numPr>
          <w:ilvl w:val="3"/>
          <w:numId w:val="11"/>
        </w:numPr>
        <w:spacing w:after="0" w:line="240" w:lineRule="auto"/>
        <w:rPr>
          <w:rFonts w:ascii="細明體" w:eastAsia="細明體" w:hAnsi="細明體" w:hint="eastAsia"/>
          <w:lang w:eastAsia="zh-TW"/>
        </w:rPr>
      </w:pPr>
      <w:r>
        <w:rPr>
          <w:rFonts w:ascii="細明體" w:eastAsia="細明體" w:hAnsi="細明體" w:hint="eastAsia"/>
          <w:lang w:eastAsia="zh-TW"/>
        </w:rPr>
        <w:t>join壽險契約關係人檔(DTAB0005)</w:t>
      </w:r>
      <w:r w:rsidRPr="004B6D91">
        <w:rPr>
          <w:rFonts w:ascii="細明體" w:eastAsia="細明體" w:hAnsi="細明體" w:hint="eastAsia"/>
          <w:lang w:eastAsia="zh-TW"/>
        </w:rPr>
        <w:t>，B</w:t>
      </w:r>
      <w:r w:rsidRPr="004B6D91">
        <w:rPr>
          <w:rFonts w:ascii="細明體" w:eastAsia="細明體" w:hAnsi="細明體"/>
          <w:lang w:eastAsia="zh-TW"/>
        </w:rPr>
        <w:t>y</w:t>
      </w:r>
      <w:r>
        <w:rPr>
          <w:rFonts w:ascii="細明體" w:eastAsia="細明體" w:hAnsi="細明體" w:hint="eastAsia"/>
          <w:lang w:eastAsia="zh-TW"/>
        </w:rPr>
        <w:t xml:space="preserve"> PART1輸入的值</w:t>
      </w:r>
      <w:r w:rsidRPr="004B6D91">
        <w:rPr>
          <w:rFonts w:ascii="細明體" w:eastAsia="細明體" w:hAnsi="細明體" w:hint="eastAsia"/>
          <w:lang w:eastAsia="zh-TW"/>
        </w:rPr>
        <w:t>：</w:t>
      </w:r>
    </w:p>
    <w:p w:rsidR="00121F60" w:rsidRPr="00121F60" w:rsidRDefault="00121F60" w:rsidP="00121F60">
      <w:pPr>
        <w:pStyle w:val="Tabletext"/>
        <w:keepLines w:val="0"/>
        <w:numPr>
          <w:ilvl w:val="3"/>
          <w:numId w:val="11"/>
        </w:numPr>
        <w:spacing w:after="0" w:line="240" w:lineRule="auto"/>
        <w:rPr>
          <w:rFonts w:ascii="細明體" w:eastAsia="細明體" w:hAnsi="細明體" w:hint="eastAsia"/>
          <w:lang w:eastAsia="zh-TW"/>
        </w:rPr>
      </w:pPr>
      <w:r w:rsidRPr="00121F60">
        <w:rPr>
          <w:rFonts w:ascii="細明體" w:eastAsia="細明體" w:hAnsi="細明體" w:cs="Courier New" w:hint="eastAsia"/>
          <w:color w:val="FF0000"/>
          <w:lang w:eastAsia="zh-TW"/>
        </w:rPr>
        <w:t>按翊德要求針對以下角色，開放查詢所有單位的補全除外件</w:t>
      </w:r>
    </w:p>
    <w:p w:rsidR="00121F60" w:rsidRPr="00121F60" w:rsidRDefault="00121F60" w:rsidP="00121F60">
      <w:pPr>
        <w:pStyle w:val="Tabletext"/>
        <w:keepLines w:val="0"/>
        <w:numPr>
          <w:ilvl w:val="4"/>
          <w:numId w:val="11"/>
        </w:numPr>
        <w:spacing w:after="0" w:line="240" w:lineRule="auto"/>
        <w:rPr>
          <w:rFonts w:ascii="細明體" w:eastAsia="細明體" w:hAnsi="細明體" w:hint="eastAsia"/>
          <w:lang w:eastAsia="zh-TW"/>
        </w:rPr>
      </w:pPr>
      <w:r w:rsidRPr="00121F60">
        <w:rPr>
          <w:rFonts w:ascii="細明體" w:eastAsia="細明體" w:hAnsi="細明體" w:cs="Courier New" w:hint="eastAsia"/>
          <w:color w:val="FF0000"/>
          <w:lang w:eastAsia="zh-TW"/>
        </w:rPr>
        <w:t xml:space="preserve">RLAA003 高級理賠經辦  </w:t>
      </w:r>
    </w:p>
    <w:p w:rsidR="00121F60" w:rsidRPr="00121F60" w:rsidRDefault="00121F60" w:rsidP="00121F60">
      <w:pPr>
        <w:pStyle w:val="Tabletext"/>
        <w:keepLines w:val="0"/>
        <w:numPr>
          <w:ilvl w:val="4"/>
          <w:numId w:val="11"/>
        </w:numPr>
        <w:spacing w:after="0" w:line="240" w:lineRule="auto"/>
        <w:rPr>
          <w:rFonts w:ascii="細明體" w:eastAsia="細明體" w:hAnsi="細明體" w:hint="eastAsia"/>
          <w:lang w:eastAsia="zh-TW"/>
        </w:rPr>
      </w:pPr>
      <w:r w:rsidRPr="00121F60">
        <w:rPr>
          <w:rFonts w:ascii="細明體" w:eastAsia="細明體" w:hAnsi="細明體" w:cs="Courier New" w:hint="eastAsia"/>
          <w:color w:val="FF0000"/>
        </w:rPr>
        <w:t xml:space="preserve">RLAA004 理賠主管    </w:t>
      </w:r>
    </w:p>
    <w:p w:rsidR="00121F60" w:rsidRPr="00121F60" w:rsidRDefault="00121F60" w:rsidP="00121F60">
      <w:pPr>
        <w:pStyle w:val="Tabletext"/>
        <w:keepLines w:val="0"/>
        <w:numPr>
          <w:ilvl w:val="4"/>
          <w:numId w:val="11"/>
        </w:numPr>
        <w:spacing w:after="0" w:line="240" w:lineRule="auto"/>
        <w:rPr>
          <w:rFonts w:ascii="細明體" w:eastAsia="細明體" w:hAnsi="細明體" w:hint="eastAsia"/>
          <w:lang w:eastAsia="zh-TW"/>
        </w:rPr>
      </w:pPr>
      <w:r w:rsidRPr="00121F60">
        <w:rPr>
          <w:rFonts w:ascii="細明體" w:eastAsia="細明體" w:hAnsi="細明體" w:cs="Courier New" w:hint="eastAsia"/>
          <w:color w:val="FF0000"/>
          <w:lang w:eastAsia="zh-TW"/>
        </w:rPr>
        <w:t xml:space="preserve">RLAA006 理賠企劃人員    </w:t>
      </w:r>
    </w:p>
    <w:p w:rsidR="00121F60" w:rsidRDefault="00121F60" w:rsidP="00121F60">
      <w:pPr>
        <w:pStyle w:val="Tabletext"/>
        <w:keepLines w:val="0"/>
        <w:numPr>
          <w:ilvl w:val="4"/>
          <w:numId w:val="11"/>
        </w:numPr>
        <w:spacing w:after="0" w:line="240" w:lineRule="auto"/>
        <w:rPr>
          <w:rFonts w:ascii="細明體" w:eastAsia="細明體" w:hAnsi="細明體" w:hint="eastAsia"/>
          <w:lang w:eastAsia="zh-TW"/>
        </w:rPr>
      </w:pPr>
      <w:r w:rsidRPr="00121F60">
        <w:rPr>
          <w:rFonts w:ascii="細明體" w:eastAsia="細明體" w:hAnsi="細明體" w:cs="Courier New" w:hint="eastAsia"/>
          <w:color w:val="FF0000"/>
          <w:lang w:eastAsia="zh-TW"/>
        </w:rPr>
        <w:t xml:space="preserve">RLAA999 理賠測試角色   </w:t>
      </w:r>
    </w:p>
    <w:p w:rsidR="00121F60" w:rsidRDefault="00121F60" w:rsidP="00121F60">
      <w:pPr>
        <w:pStyle w:val="Tabletext"/>
        <w:keepLines w:val="0"/>
        <w:numPr>
          <w:ilvl w:val="4"/>
          <w:numId w:val="11"/>
        </w:numPr>
        <w:spacing w:after="0" w:line="240" w:lineRule="auto"/>
        <w:rPr>
          <w:rFonts w:ascii="細明體" w:eastAsia="細明體" w:hAnsi="細明體" w:hint="eastAsia"/>
          <w:lang w:eastAsia="zh-TW"/>
        </w:rPr>
      </w:pPr>
      <w:r w:rsidRPr="00121F60">
        <w:rPr>
          <w:rFonts w:ascii="細明體" w:eastAsia="細明體" w:hAnsi="細明體" w:cs="Courier New" w:hint="eastAsia"/>
          <w:color w:val="FF0000"/>
        </w:rPr>
        <w:t>RLZZ004 理賠資訊組</w:t>
      </w:r>
    </w:p>
    <w:p w:rsidR="005C0327" w:rsidRPr="00121F60" w:rsidRDefault="005C0327" w:rsidP="00121F60">
      <w:pPr>
        <w:pStyle w:val="Tabletext"/>
        <w:keepLines w:val="0"/>
        <w:numPr>
          <w:ilvl w:val="3"/>
          <w:numId w:val="11"/>
        </w:numPr>
        <w:spacing w:after="0" w:line="240" w:lineRule="auto"/>
        <w:rPr>
          <w:rFonts w:ascii="細明體" w:eastAsia="細明體" w:hAnsi="細明體" w:hint="eastAsia"/>
          <w:lang w:eastAsia="zh-TW"/>
        </w:rPr>
      </w:pPr>
      <w:r w:rsidRPr="00121F60">
        <w:rPr>
          <w:rFonts w:ascii="細明體" w:eastAsia="細明體" w:hAnsi="細明體" w:hint="eastAsia"/>
          <w:lang w:eastAsia="zh-TW"/>
        </w:rPr>
        <w:t>若發生錯誤，則拋錯，錯誤訊息為</w:t>
      </w:r>
      <w:r w:rsidRPr="00121F60">
        <w:rPr>
          <w:rFonts w:ascii="細明體" w:eastAsia="細明體" w:hAnsi="細明體"/>
          <w:lang w:eastAsia="zh-TW"/>
        </w:rPr>
        <w:t>”</w:t>
      </w:r>
      <w:r w:rsidRPr="00121F60">
        <w:rPr>
          <w:rFonts w:ascii="細明體" w:eastAsia="細明體" w:hAnsi="細明體" w:hint="eastAsia"/>
          <w:lang w:eastAsia="zh-TW"/>
        </w:rPr>
        <w:t xml:space="preserve"> 取得理賠除外同意書資料時，發生錯誤</w:t>
      </w:r>
      <w:r w:rsidRPr="00121F60">
        <w:rPr>
          <w:rFonts w:ascii="細明體" w:eastAsia="細明體" w:hAnsi="細明體"/>
          <w:lang w:eastAsia="zh-TW"/>
        </w:rPr>
        <w:t>”</w:t>
      </w:r>
      <w:r w:rsidRPr="00121F60">
        <w:rPr>
          <w:rFonts w:ascii="細明體" w:eastAsia="細明體" w:hAnsi="細明體" w:hint="eastAsia"/>
          <w:lang w:eastAsia="zh-TW"/>
        </w:rPr>
        <w:t>+e.getMessage()</w:t>
      </w:r>
    </w:p>
    <w:p w:rsidR="005C0327" w:rsidRDefault="005C0327" w:rsidP="00121F60">
      <w:pPr>
        <w:pStyle w:val="Tabletext"/>
        <w:keepLines w:val="0"/>
        <w:numPr>
          <w:ilvl w:val="1"/>
          <w:numId w:val="20"/>
        </w:numPr>
        <w:spacing w:after="0" w:line="240" w:lineRule="auto"/>
        <w:rPr>
          <w:rFonts w:ascii="細明體" w:eastAsia="細明體" w:hAnsi="細明體" w:hint="eastAsia"/>
          <w:lang w:eastAsia="zh-TW"/>
        </w:rPr>
      </w:pPr>
      <w:r>
        <w:rPr>
          <w:rFonts w:ascii="細明體" w:eastAsia="細明體" w:hAnsi="細明體" w:hint="eastAsia"/>
          <w:lang w:eastAsia="zh-TW"/>
        </w:rPr>
        <w:t>將取得的結果(理賠除外同意書資料)顯示於畫面上的PART2(如下表)</w:t>
      </w:r>
    </w:p>
    <w:tbl>
      <w:tblPr>
        <w:tblW w:w="0" w:type="auto"/>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552"/>
        <w:gridCol w:w="3544"/>
      </w:tblGrid>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項目中文</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來源</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說明</w:t>
            </w: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送件人轄區</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DTAAJ01</w:t>
            </w:r>
            <w:r>
              <w:rPr>
                <w:rFonts w:ascii="細明體" w:eastAsia="細明體" w:hAnsi="細明體" w:hint="eastAsia"/>
                <w:lang w:eastAsia="zh-TW"/>
              </w:rPr>
              <w:t>1</w:t>
            </w:r>
            <w:r w:rsidRPr="007C1F49">
              <w:rPr>
                <w:rFonts w:ascii="細明體" w:eastAsia="細明體" w:hAnsi="細明體" w:hint="eastAsia"/>
                <w:lang w:eastAsia="zh-TW"/>
              </w:rPr>
              <w:t>.</w:t>
            </w:r>
            <w:r w:rsidRPr="007C1F49">
              <w:rPr>
                <w:rFonts w:ascii="細明體" w:eastAsia="細明體" w:hAnsi="細明體"/>
                <w:lang w:eastAsia="zh-TW"/>
              </w:rPr>
              <w:t>TRN_</w:t>
            </w:r>
            <w:r>
              <w:rPr>
                <w:rFonts w:ascii="細明體" w:eastAsia="細明體" w:hAnsi="細明體" w:hint="eastAsia"/>
                <w:lang w:eastAsia="zh-TW"/>
              </w:rPr>
              <w:t>DIV_NAME</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受理編號</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DTAAJ011.APLY_NO</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除外序號</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DTAAJ011.SER_NO</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lastRenderedPageBreak/>
              <w:t>保單號碼</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DTAAJ011.POLICY_NO</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要保人</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DTAB0005.ID WHERE ROLE=</w:t>
            </w:r>
            <w:r w:rsidRPr="007C1F49">
              <w:rPr>
                <w:rFonts w:ascii="細明體" w:eastAsia="細明體" w:hAnsi="細明體"/>
                <w:lang w:eastAsia="zh-TW"/>
              </w:rPr>
              <w:t>”</w:t>
            </w:r>
            <w:r w:rsidRPr="007C1F49">
              <w:rPr>
                <w:rFonts w:ascii="細明體" w:eastAsia="細明體" w:hAnsi="細明體" w:hint="eastAsia"/>
                <w:lang w:eastAsia="zh-TW"/>
              </w:rPr>
              <w:t>A</w:t>
            </w:r>
            <w:r w:rsidRPr="007C1F49">
              <w:rPr>
                <w:rFonts w:ascii="細明體" w:eastAsia="細明體" w:hAnsi="細明體"/>
                <w:lang w:eastAsia="zh-TW"/>
              </w:rPr>
              <w:t>”</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被保人</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DTAB0005.ID WHERE ROLE=</w:t>
            </w:r>
            <w:r w:rsidRPr="007C1F49">
              <w:rPr>
                <w:rFonts w:ascii="細明體" w:eastAsia="細明體" w:hAnsi="細明體"/>
                <w:lang w:eastAsia="zh-TW"/>
              </w:rPr>
              <w:t>”</w:t>
            </w:r>
            <w:r w:rsidRPr="007C1F49">
              <w:rPr>
                <w:rFonts w:ascii="細明體" w:eastAsia="細明體" w:hAnsi="細明體" w:hint="eastAsia"/>
                <w:lang w:eastAsia="zh-TW"/>
              </w:rPr>
              <w:t>I</w:t>
            </w:r>
            <w:r w:rsidRPr="007C1F49">
              <w:rPr>
                <w:rFonts w:ascii="細明體" w:eastAsia="細明體" w:hAnsi="細明體"/>
                <w:lang w:eastAsia="zh-TW"/>
              </w:rPr>
              <w:t>”</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補全日期</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DTAAJ010.</w:t>
            </w:r>
            <w:r w:rsidRPr="007C1F49">
              <w:rPr>
                <w:rFonts w:ascii="細明體" w:eastAsia="細明體" w:hAnsi="細明體"/>
                <w:lang w:eastAsia="zh-TW"/>
              </w:rPr>
              <w:t>KEYIN_TIME</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r w:rsidR="005C0327" w:rsidRPr="007C1F49" w:rsidTr="007A7F36">
        <w:tc>
          <w:tcPr>
            <w:tcW w:w="1951"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除外種類</w:t>
            </w:r>
          </w:p>
        </w:tc>
        <w:tc>
          <w:tcPr>
            <w:tcW w:w="2552"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r w:rsidRPr="007C1F49">
              <w:rPr>
                <w:rFonts w:ascii="細明體" w:eastAsia="細明體" w:hAnsi="細明體" w:hint="eastAsia"/>
                <w:lang w:eastAsia="zh-TW"/>
              </w:rPr>
              <w:t>DTAAJ011.</w:t>
            </w:r>
            <w:r>
              <w:t xml:space="preserve"> </w:t>
            </w:r>
            <w:r w:rsidRPr="00ED1C2A">
              <w:rPr>
                <w:rFonts w:ascii="細明體" w:eastAsia="細明體" w:hAnsi="細明體"/>
                <w:lang w:eastAsia="zh-TW"/>
              </w:rPr>
              <w:t>REP_DOC_NAME</w:t>
            </w:r>
          </w:p>
        </w:tc>
        <w:tc>
          <w:tcPr>
            <w:tcW w:w="3544" w:type="dxa"/>
            <w:shd w:val="clear" w:color="auto" w:fill="auto"/>
          </w:tcPr>
          <w:p w:rsidR="005C0327" w:rsidRPr="007C1F49" w:rsidRDefault="005C0327" w:rsidP="007A7F36">
            <w:pPr>
              <w:pStyle w:val="Tabletext"/>
              <w:keepLines w:val="0"/>
              <w:spacing w:after="0" w:line="240" w:lineRule="auto"/>
              <w:rPr>
                <w:rFonts w:ascii="細明體" w:eastAsia="細明體" w:hAnsi="細明體" w:hint="eastAsia"/>
                <w:lang w:eastAsia="zh-TW"/>
              </w:rPr>
            </w:pPr>
          </w:p>
        </w:tc>
      </w:tr>
    </w:tbl>
    <w:p w:rsidR="005C0327" w:rsidRPr="006B4323" w:rsidRDefault="005C0327" w:rsidP="005C0327">
      <w:pPr>
        <w:pStyle w:val="Tabletext"/>
        <w:keepLines w:val="0"/>
        <w:spacing w:after="0" w:line="240" w:lineRule="auto"/>
        <w:ind w:left="992"/>
        <w:rPr>
          <w:rFonts w:ascii="細明體" w:eastAsia="細明體" w:hAnsi="細明體" w:hint="eastAsia"/>
          <w:lang w:eastAsia="zh-TW"/>
        </w:rPr>
      </w:pPr>
    </w:p>
    <w:p w:rsidR="005C0327" w:rsidRPr="004B6D91" w:rsidRDefault="005C0327" w:rsidP="00121F60">
      <w:pPr>
        <w:pStyle w:val="Tabletext"/>
        <w:keepLines w:val="0"/>
        <w:numPr>
          <w:ilvl w:val="1"/>
          <w:numId w:val="20"/>
        </w:numPr>
        <w:spacing w:after="0" w:line="240" w:lineRule="auto"/>
        <w:rPr>
          <w:rFonts w:ascii="細明體" w:eastAsia="細明體" w:hAnsi="細明體" w:hint="eastAsia"/>
          <w:bCs/>
          <w:kern w:val="2"/>
          <w:lang w:eastAsia="zh-TW"/>
        </w:rPr>
      </w:pPr>
      <w:r w:rsidRPr="004B6D91">
        <w:rPr>
          <w:rFonts w:ascii="細明體" w:eastAsia="細明體" w:hAnsi="細明體" w:hint="eastAsia"/>
          <w:bCs/>
          <w:kern w:val="2"/>
          <w:highlight w:val="lightGray"/>
          <w:lang w:eastAsia="zh-TW"/>
        </w:rPr>
        <w:t xml:space="preserve">  </w:t>
      </w:r>
      <w:r>
        <w:rPr>
          <w:rFonts w:ascii="細明體" w:eastAsia="細明體" w:hAnsi="細明體" w:hint="eastAsia"/>
          <w:bdr w:val="single" w:sz="4" w:space="0" w:color="auto"/>
          <w:shd w:val="pct15" w:color="auto" w:fill="FFFFFF"/>
          <w:lang w:eastAsia="zh-TW"/>
        </w:rPr>
        <w:t>列印</w:t>
      </w:r>
      <w:r w:rsidRPr="004B6D91">
        <w:rPr>
          <w:rFonts w:ascii="細明體" w:eastAsia="細明體" w:hAnsi="細明體" w:hint="eastAsia"/>
          <w:kern w:val="2"/>
          <w:lang w:eastAsia="zh-TW"/>
        </w:rPr>
        <w:t>Enabled</w:t>
      </w:r>
    </w:p>
    <w:p w:rsidR="005C0327" w:rsidRPr="00F77933" w:rsidRDefault="005C0327" w:rsidP="00121F60">
      <w:pPr>
        <w:pStyle w:val="Tabletext"/>
        <w:keepLines w:val="0"/>
        <w:numPr>
          <w:ilvl w:val="0"/>
          <w:numId w:val="20"/>
        </w:numPr>
        <w:spacing w:after="0" w:line="240" w:lineRule="auto"/>
        <w:ind w:leftChars="100" w:left="665"/>
        <w:rPr>
          <w:rFonts w:ascii="細明體" w:eastAsia="細明體" w:hAnsi="細明體" w:hint="eastAsia"/>
          <w:b/>
          <w:bCs/>
          <w:kern w:val="2"/>
          <w:lang w:eastAsia="zh-TW"/>
        </w:rPr>
      </w:pPr>
      <w:r w:rsidRPr="00F77933">
        <w:rPr>
          <w:rFonts w:ascii="細明體" w:eastAsia="細明體" w:hAnsi="細明體" w:hint="eastAsia"/>
          <w:b/>
          <w:bCs/>
          <w:kern w:val="2"/>
          <w:lang w:eastAsia="zh-TW"/>
        </w:rPr>
        <w:t>全選</w:t>
      </w:r>
    </w:p>
    <w:p w:rsidR="005C0327" w:rsidRDefault="005C0327" w:rsidP="00121F60">
      <w:pPr>
        <w:pStyle w:val="Tabletext"/>
        <w:keepLines w:val="0"/>
        <w:numPr>
          <w:ilvl w:val="1"/>
          <w:numId w:val="20"/>
        </w:numPr>
        <w:spacing w:after="0" w:line="240" w:lineRule="auto"/>
        <w:rPr>
          <w:rFonts w:ascii="細明體" w:eastAsia="細明體" w:hAnsi="細明體" w:hint="eastAsia"/>
          <w:bCs/>
          <w:kern w:val="2"/>
          <w:lang w:eastAsia="zh-TW"/>
        </w:rPr>
      </w:pPr>
      <w:r w:rsidRPr="00F77933">
        <w:rPr>
          <w:rFonts w:ascii="細明體" w:eastAsia="細明體" w:hAnsi="細明體" w:hint="eastAsia"/>
          <w:bCs/>
          <w:kern w:val="2"/>
          <w:lang w:eastAsia="zh-TW"/>
        </w:rPr>
        <w:t>選擇所有PART2中的選項</w:t>
      </w:r>
    </w:p>
    <w:p w:rsidR="003F377C" w:rsidRPr="00BA5F33" w:rsidRDefault="003F377C" w:rsidP="00121F60">
      <w:pPr>
        <w:pStyle w:val="Tabletext"/>
        <w:keepLines w:val="0"/>
        <w:numPr>
          <w:ilvl w:val="1"/>
          <w:numId w:val="20"/>
        </w:numPr>
        <w:spacing w:after="0" w:line="240" w:lineRule="auto"/>
        <w:rPr>
          <w:rFonts w:ascii="細明體" w:eastAsia="細明體" w:hAnsi="細明體" w:hint="eastAsia"/>
          <w:bCs/>
          <w:kern w:val="2"/>
          <w:lang w:eastAsia="zh-TW"/>
        </w:rPr>
      </w:pPr>
      <w:r>
        <w:rPr>
          <w:rFonts w:ascii="細明體" w:eastAsia="細明體" w:hAnsi="細明體" w:hint="eastAsia"/>
          <w:bCs/>
          <w:kern w:val="2"/>
          <w:lang w:eastAsia="zh-TW"/>
        </w:rPr>
        <w:t>並將原來</w:t>
      </w:r>
      <w:r>
        <w:rPr>
          <w:rFonts w:ascii="細明體" w:eastAsia="細明體" w:hAnsi="細明體" w:hint="eastAsia"/>
          <w:bCs/>
          <w:kern w:val="2"/>
          <w:bdr w:val="single" w:sz="4" w:space="0" w:color="auto"/>
          <w:lang w:eastAsia="zh-TW"/>
        </w:rPr>
        <w:t>全選</w:t>
      </w:r>
      <w:r>
        <w:rPr>
          <w:rFonts w:ascii="細明體" w:eastAsia="細明體" w:hAnsi="細明體" w:hint="eastAsia"/>
          <w:bCs/>
          <w:kern w:val="2"/>
          <w:lang w:eastAsia="zh-TW"/>
        </w:rPr>
        <w:t>的按鈕改為</w:t>
      </w:r>
      <w:r>
        <w:rPr>
          <w:rFonts w:ascii="細明體" w:eastAsia="細明體" w:hAnsi="細明體" w:hint="eastAsia"/>
          <w:bCs/>
          <w:kern w:val="2"/>
          <w:bdr w:val="single" w:sz="4" w:space="0" w:color="auto"/>
          <w:lang w:eastAsia="zh-TW"/>
        </w:rPr>
        <w:t>取消全選</w:t>
      </w:r>
    </w:p>
    <w:p w:rsidR="00BA5F33" w:rsidRPr="00105AEE" w:rsidRDefault="00BA5F33" w:rsidP="00121F60">
      <w:pPr>
        <w:pStyle w:val="Tabletext"/>
        <w:keepLines w:val="0"/>
        <w:numPr>
          <w:ilvl w:val="0"/>
          <w:numId w:val="20"/>
        </w:numPr>
        <w:spacing w:after="0" w:line="240" w:lineRule="auto"/>
        <w:ind w:leftChars="100" w:left="665"/>
        <w:rPr>
          <w:rFonts w:ascii="細明體" w:eastAsia="細明體" w:hAnsi="細明體" w:hint="eastAsia"/>
          <w:b/>
          <w:bCs/>
          <w:color w:val="FF0000"/>
          <w:kern w:val="2"/>
          <w:lang w:eastAsia="zh-TW"/>
        </w:rPr>
      </w:pPr>
      <w:r w:rsidRPr="00105AEE">
        <w:rPr>
          <w:rFonts w:ascii="細明體" w:eastAsia="細明體" w:hAnsi="細明體" w:hint="eastAsia"/>
          <w:b/>
          <w:bCs/>
          <w:color w:val="FF0000"/>
          <w:kern w:val="2"/>
          <w:lang w:eastAsia="zh-TW"/>
        </w:rPr>
        <w:t>取消全選</w:t>
      </w:r>
    </w:p>
    <w:p w:rsidR="00BA5F33" w:rsidRPr="00105AEE" w:rsidRDefault="00BA5F33" w:rsidP="00121F60">
      <w:pPr>
        <w:pStyle w:val="Tabletext"/>
        <w:keepLines w:val="0"/>
        <w:numPr>
          <w:ilvl w:val="1"/>
          <w:numId w:val="20"/>
        </w:numPr>
        <w:spacing w:after="0" w:line="240" w:lineRule="auto"/>
        <w:rPr>
          <w:rFonts w:ascii="細明體" w:eastAsia="細明體" w:hAnsi="細明體" w:hint="eastAsia"/>
          <w:bCs/>
          <w:color w:val="FF0000"/>
          <w:kern w:val="2"/>
          <w:lang w:eastAsia="zh-TW"/>
        </w:rPr>
      </w:pPr>
      <w:r w:rsidRPr="00105AEE">
        <w:rPr>
          <w:rFonts w:ascii="細明體" w:eastAsia="細明體" w:hAnsi="細明體" w:hint="eastAsia"/>
          <w:bCs/>
          <w:color w:val="FF0000"/>
          <w:kern w:val="2"/>
          <w:lang w:eastAsia="zh-TW"/>
        </w:rPr>
        <w:t>取消選擇所有PART2中的選項</w:t>
      </w:r>
    </w:p>
    <w:p w:rsidR="00BA5F33" w:rsidRPr="00105AEE" w:rsidRDefault="00BA5F33" w:rsidP="00121F60">
      <w:pPr>
        <w:pStyle w:val="Tabletext"/>
        <w:keepLines w:val="0"/>
        <w:numPr>
          <w:ilvl w:val="1"/>
          <w:numId w:val="20"/>
        </w:numPr>
        <w:spacing w:after="0" w:line="240" w:lineRule="auto"/>
        <w:rPr>
          <w:rFonts w:ascii="細明體" w:eastAsia="細明體" w:hAnsi="細明體" w:hint="eastAsia"/>
          <w:bCs/>
          <w:color w:val="FF0000"/>
          <w:kern w:val="2"/>
          <w:lang w:eastAsia="zh-TW"/>
        </w:rPr>
      </w:pPr>
      <w:r w:rsidRPr="00105AEE">
        <w:rPr>
          <w:rFonts w:ascii="細明體" w:eastAsia="細明體" w:hAnsi="細明體" w:hint="eastAsia"/>
          <w:bCs/>
          <w:color w:val="FF0000"/>
          <w:kern w:val="2"/>
          <w:lang w:eastAsia="zh-TW"/>
        </w:rPr>
        <w:t>並將原來</w:t>
      </w:r>
      <w:r w:rsidRPr="00105AEE">
        <w:rPr>
          <w:rFonts w:ascii="細明體" w:eastAsia="細明體" w:hAnsi="細明體" w:hint="eastAsia"/>
          <w:bCs/>
          <w:color w:val="FF0000"/>
          <w:kern w:val="2"/>
          <w:bdr w:val="single" w:sz="4" w:space="0" w:color="auto"/>
          <w:lang w:eastAsia="zh-TW"/>
        </w:rPr>
        <w:t>取消全選</w:t>
      </w:r>
      <w:r w:rsidRPr="00105AEE">
        <w:rPr>
          <w:rFonts w:ascii="細明體" w:eastAsia="細明體" w:hAnsi="細明體" w:hint="eastAsia"/>
          <w:bCs/>
          <w:color w:val="FF0000"/>
          <w:kern w:val="2"/>
          <w:lang w:eastAsia="zh-TW"/>
        </w:rPr>
        <w:t>的按鈕改為</w:t>
      </w:r>
      <w:r w:rsidRPr="00105AEE">
        <w:rPr>
          <w:rFonts w:ascii="細明體" w:eastAsia="細明體" w:hAnsi="細明體" w:hint="eastAsia"/>
          <w:bCs/>
          <w:color w:val="FF0000"/>
          <w:kern w:val="2"/>
          <w:bdr w:val="single" w:sz="4" w:space="0" w:color="auto"/>
          <w:lang w:eastAsia="zh-TW"/>
        </w:rPr>
        <w:t>全選</w:t>
      </w:r>
    </w:p>
    <w:p w:rsidR="005C0327" w:rsidRPr="00F77933" w:rsidRDefault="005C0327" w:rsidP="00121F60">
      <w:pPr>
        <w:pStyle w:val="Tabletext"/>
        <w:keepLines w:val="0"/>
        <w:numPr>
          <w:ilvl w:val="0"/>
          <w:numId w:val="20"/>
        </w:numPr>
        <w:spacing w:after="0" w:line="240" w:lineRule="auto"/>
        <w:rPr>
          <w:rFonts w:ascii="細明體" w:eastAsia="細明體" w:hAnsi="細明體" w:hint="eastAsia"/>
          <w:bCs/>
          <w:kern w:val="2"/>
          <w:lang w:eastAsia="zh-TW"/>
        </w:rPr>
      </w:pPr>
      <w:r w:rsidRPr="00F77933">
        <w:rPr>
          <w:rFonts w:ascii="細明體" w:eastAsia="細明體" w:hAnsi="細明體" w:hint="eastAsia"/>
          <w:b/>
          <w:kern w:val="2"/>
          <w:lang w:eastAsia="zh-TW"/>
        </w:rPr>
        <w:t>列印</w:t>
      </w:r>
    </w:p>
    <w:p w:rsidR="005C0327" w:rsidRDefault="005C0327" w:rsidP="00121F60">
      <w:pPr>
        <w:pStyle w:val="Tabletext"/>
        <w:keepLines w:val="0"/>
        <w:numPr>
          <w:ilvl w:val="1"/>
          <w:numId w:val="20"/>
        </w:numPr>
        <w:spacing w:after="0" w:line="240" w:lineRule="auto"/>
        <w:rPr>
          <w:rFonts w:ascii="細明體" w:eastAsia="細明體" w:hAnsi="細明體" w:hint="eastAsia"/>
          <w:kern w:val="2"/>
          <w:lang w:eastAsia="zh-TW"/>
        </w:rPr>
      </w:pPr>
      <w:r w:rsidRPr="00F77933">
        <w:rPr>
          <w:rFonts w:ascii="細明體" w:eastAsia="細明體" w:hAnsi="細明體" w:hint="eastAsia"/>
          <w:kern w:val="2"/>
          <w:lang w:eastAsia="zh-TW"/>
        </w:rPr>
        <w:t>將畫面上所有被選擇的除外同意書均列印生成pdf檔案</w:t>
      </w:r>
    </w:p>
    <w:p w:rsidR="005C0327" w:rsidRDefault="005C0327" w:rsidP="00121F60">
      <w:pPr>
        <w:pStyle w:val="Tabletext"/>
        <w:keepLines w:val="0"/>
        <w:numPr>
          <w:ilvl w:val="2"/>
          <w:numId w:val="20"/>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逐筆取得對應的除外</w:t>
      </w:r>
      <w:r w:rsidRPr="004B6D91">
        <w:rPr>
          <w:rFonts w:ascii="細明體" w:eastAsia="細明體" w:hAnsi="細明體" w:hint="eastAsia"/>
          <w:lang w:eastAsia="zh-TW"/>
        </w:rPr>
        <w:t>補全除外同意書資料檔</w:t>
      </w:r>
    </w:p>
    <w:p w:rsidR="005C0327" w:rsidRDefault="005C0327" w:rsidP="00121F60">
      <w:pPr>
        <w:pStyle w:val="Tabletext"/>
        <w:keepLines w:val="0"/>
        <w:numPr>
          <w:ilvl w:val="3"/>
          <w:numId w:val="20"/>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SET </w:t>
      </w:r>
      <w:r w:rsidRPr="00AB4658">
        <w:rPr>
          <w:rFonts w:ascii="細明體" w:eastAsia="細明體" w:hAnsi="細明體"/>
          <w:kern w:val="2"/>
          <w:lang w:eastAsia="zh-TW"/>
        </w:rPr>
        <w:t>$DTAAJ011</w:t>
      </w:r>
      <w:r>
        <w:rPr>
          <w:rFonts w:ascii="細明體" w:eastAsia="細明體" w:hAnsi="細明體" w:hint="eastAsia"/>
          <w:kern w:val="2"/>
          <w:lang w:eastAsia="zh-TW"/>
        </w:rPr>
        <w:t>=該列的受理編號,除外序號取得的</w:t>
      </w:r>
      <w:r w:rsidRPr="00AB4658">
        <w:rPr>
          <w:rFonts w:ascii="細明體" w:eastAsia="細明體" w:hAnsi="細明體"/>
          <w:kern w:val="2"/>
          <w:lang w:eastAsia="zh-TW"/>
        </w:rPr>
        <w:t>DTAAJ011</w:t>
      </w:r>
    </w:p>
    <w:p w:rsidR="005C0327" w:rsidRDefault="005C0327" w:rsidP="00121F60">
      <w:pPr>
        <w:pStyle w:val="Tabletext"/>
        <w:keepLines w:val="0"/>
        <w:numPr>
          <w:ilvl w:val="3"/>
          <w:numId w:val="20"/>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加至待列印的清單</w:t>
      </w:r>
      <w:r w:rsidRPr="00AB4658">
        <w:rPr>
          <w:rFonts w:ascii="細明體" w:eastAsia="細明體" w:hAnsi="細明體"/>
          <w:kern w:val="2"/>
          <w:lang w:eastAsia="zh-TW"/>
        </w:rPr>
        <w:t>$DTAAJ011List</w:t>
      </w:r>
    </w:p>
    <w:p w:rsidR="005C0327" w:rsidRDefault="005C0327" w:rsidP="00121F60">
      <w:pPr>
        <w:pStyle w:val="Tabletext"/>
        <w:keepLines w:val="0"/>
        <w:numPr>
          <w:ilvl w:val="4"/>
          <w:numId w:val="20"/>
        </w:numPr>
        <w:spacing w:after="0" w:line="240" w:lineRule="auto"/>
        <w:rPr>
          <w:rFonts w:ascii="細明體" w:eastAsia="細明體" w:hAnsi="細明體" w:hint="eastAsia"/>
          <w:kern w:val="2"/>
          <w:lang w:eastAsia="zh-TW"/>
        </w:rPr>
      </w:pPr>
      <w:r w:rsidRPr="00AB4658">
        <w:rPr>
          <w:rFonts w:ascii="細明體" w:eastAsia="細明體" w:hAnsi="細明體"/>
          <w:kern w:val="2"/>
          <w:lang w:eastAsia="zh-TW"/>
        </w:rPr>
        <w:t>$DTAAJ011List</w:t>
      </w:r>
      <w:r>
        <w:rPr>
          <w:rFonts w:ascii="細明體" w:eastAsia="細明體" w:hAnsi="細明體" w:hint="eastAsia"/>
          <w:kern w:val="2"/>
          <w:lang w:eastAsia="zh-TW"/>
        </w:rPr>
        <w:t>.add(</w:t>
      </w:r>
      <w:r w:rsidRPr="00AB4658">
        <w:rPr>
          <w:rFonts w:ascii="細明體" w:eastAsia="細明體" w:hAnsi="細明體"/>
          <w:kern w:val="2"/>
          <w:lang w:eastAsia="zh-TW"/>
        </w:rPr>
        <w:t>$DTAAJ011</w:t>
      </w:r>
      <w:r>
        <w:rPr>
          <w:rFonts w:ascii="細明體" w:eastAsia="細明體" w:hAnsi="細明體" w:hint="eastAsia"/>
          <w:kern w:val="2"/>
          <w:lang w:eastAsia="zh-TW"/>
        </w:rPr>
        <w:t>)</w:t>
      </w:r>
    </w:p>
    <w:p w:rsidR="005C0327" w:rsidRPr="00FB63A7" w:rsidRDefault="005C0327" w:rsidP="00121F60">
      <w:pPr>
        <w:pStyle w:val="Tabletext"/>
        <w:keepLines w:val="0"/>
        <w:numPr>
          <w:ilvl w:val="2"/>
          <w:numId w:val="20"/>
        </w:numPr>
        <w:spacing w:after="0" w:line="240" w:lineRule="auto"/>
        <w:rPr>
          <w:rFonts w:ascii="細明體" w:eastAsia="細明體" w:hAnsi="細明體" w:hint="eastAsia"/>
          <w:kern w:val="2"/>
          <w:lang w:eastAsia="zh-TW"/>
        </w:rPr>
      </w:pPr>
      <w:r>
        <w:rPr>
          <w:rFonts w:cs="Arial" w:hint="eastAsia"/>
          <w:lang w:eastAsia="zh-TW"/>
        </w:rPr>
        <w:t xml:space="preserve">SET </w:t>
      </w:r>
      <w:r w:rsidRPr="00CC3266">
        <w:rPr>
          <w:rFonts w:cs="Arial" w:hint="eastAsia"/>
        </w:rPr>
        <w:t>$</w:t>
      </w:r>
      <w:r>
        <w:rPr>
          <w:rFonts w:cs="New Gulim" w:hint="eastAsia"/>
        </w:rPr>
        <w:t>file</w:t>
      </w:r>
      <w:r>
        <w:rPr>
          <w:rFonts w:cs="New Gulim" w:hint="eastAsia"/>
          <w:lang w:eastAsia="zh-TW"/>
        </w:rPr>
        <w:t>name=</w:t>
      </w:r>
      <w:r>
        <w:rPr>
          <w:rFonts w:cs="New Gulim"/>
          <w:lang w:eastAsia="zh-TW"/>
        </w:rPr>
        <w:t>”</w:t>
      </w:r>
      <w:r>
        <w:rPr>
          <w:rFonts w:cs="New Gulim" w:hint="eastAsia"/>
          <w:lang w:eastAsia="zh-TW"/>
        </w:rPr>
        <w:t>AAJ0_0103.</w:t>
      </w:r>
      <w:r>
        <w:rPr>
          <w:rFonts w:ascii="細明體" w:eastAsia="細明體" w:hAnsi="細明體" w:hint="eastAsia"/>
          <w:lang w:eastAsia="zh-TW"/>
        </w:rPr>
        <w:t>pdf</w:t>
      </w:r>
      <w:r>
        <w:rPr>
          <w:rFonts w:ascii="細明體" w:eastAsia="細明體" w:hAnsi="細明體"/>
          <w:lang w:eastAsia="zh-TW"/>
        </w:rPr>
        <w:t>”</w:t>
      </w:r>
    </w:p>
    <w:p w:rsidR="005C0327" w:rsidRPr="00FB63A7" w:rsidRDefault="005C0327" w:rsidP="00121F60">
      <w:pPr>
        <w:pStyle w:val="Tabletext"/>
        <w:keepLines w:val="0"/>
        <w:numPr>
          <w:ilvl w:val="3"/>
          <w:numId w:val="20"/>
        </w:numPr>
        <w:spacing w:after="0" w:line="240" w:lineRule="auto"/>
        <w:rPr>
          <w:rFonts w:ascii="細明體" w:eastAsia="細明體" w:hAnsi="細明體" w:hint="eastAsia"/>
          <w:kern w:val="2"/>
          <w:lang w:eastAsia="zh-TW"/>
        </w:rPr>
      </w:pPr>
      <w:r w:rsidRPr="00CC3266">
        <w:rPr>
          <w:rFonts w:cs="Arial" w:hint="eastAsia"/>
        </w:rPr>
        <w:t>$</w:t>
      </w:r>
      <w:r w:rsidRPr="00CC3266">
        <w:rPr>
          <w:rFonts w:cs="New Gulim" w:hint="eastAsia"/>
        </w:rPr>
        <w:t>filepath</w:t>
      </w:r>
      <w:r>
        <w:rPr>
          <w:rFonts w:ascii="細明體" w:eastAsia="細明體" w:hAnsi="細明體" w:hint="eastAsia"/>
          <w:kern w:val="2"/>
          <w:lang w:eastAsia="zh-TW"/>
        </w:rPr>
        <w:t>=取WAS上此程式放置DATA的路徑</w:t>
      </w:r>
    </w:p>
    <w:p w:rsidR="005C0327" w:rsidRPr="00F77933" w:rsidRDefault="005C0327" w:rsidP="00121F60">
      <w:pPr>
        <w:pStyle w:val="Tabletext"/>
        <w:keepLines w:val="0"/>
        <w:numPr>
          <w:ilvl w:val="2"/>
          <w:numId w:val="20"/>
        </w:numPr>
        <w:spacing w:after="0" w:line="240" w:lineRule="auto"/>
        <w:rPr>
          <w:rFonts w:ascii="細明體" w:eastAsia="細明體" w:hAnsi="細明體" w:hint="eastAsia"/>
          <w:kern w:val="2"/>
          <w:lang w:eastAsia="zh-TW"/>
        </w:rPr>
      </w:pPr>
      <w:r w:rsidRPr="00F77933">
        <w:rPr>
          <w:rFonts w:ascii="細明體" w:eastAsia="細明體" w:hAnsi="細明體" w:hint="eastAsia"/>
          <w:kern w:val="2"/>
          <w:lang w:eastAsia="zh-TW"/>
        </w:rPr>
        <w:t>呼叫</w:t>
      </w:r>
      <w:r w:rsidRPr="00F77933">
        <w:rPr>
          <w:rFonts w:cs="Arial" w:hint="eastAsia"/>
          <w:lang w:eastAsia="zh-TW"/>
        </w:rPr>
        <w:t>補全除外同意書列印模組</w:t>
      </w:r>
      <w:r w:rsidRPr="00F77933">
        <w:rPr>
          <w:rFonts w:cs="Arial" w:hint="eastAsia"/>
          <w:lang w:eastAsia="zh-TW"/>
        </w:rPr>
        <w:t>AA_J0Z001.</w:t>
      </w:r>
      <w:r w:rsidRPr="00CC3266">
        <w:rPr>
          <w:rFonts w:hint="eastAsia"/>
          <w:b/>
        </w:rPr>
        <w:t>getPdfby</w:t>
      </w:r>
      <w:r w:rsidRPr="00CC3266">
        <w:rPr>
          <w:rFonts w:cs="Arial"/>
        </w:rPr>
        <w:t>DTAAJ01</w:t>
      </w:r>
      <w:r w:rsidRPr="00CC3266">
        <w:rPr>
          <w:rFonts w:cs="Arial" w:hint="eastAsia"/>
        </w:rPr>
        <w:t>1List</w:t>
      </w:r>
      <w:r w:rsidRPr="00F77933">
        <w:rPr>
          <w:rFonts w:hint="eastAsia"/>
          <w:lang w:eastAsia="zh-TW"/>
        </w:rPr>
        <w:t>()</w:t>
      </w:r>
    </w:p>
    <w:p w:rsidR="005C0327" w:rsidRPr="00F77933" w:rsidRDefault="005C0327" w:rsidP="00121F60">
      <w:pPr>
        <w:pStyle w:val="Tabletext"/>
        <w:keepLines w:val="0"/>
        <w:numPr>
          <w:ilvl w:val="3"/>
          <w:numId w:val="20"/>
        </w:numPr>
        <w:spacing w:after="0" w:line="240" w:lineRule="auto"/>
        <w:rPr>
          <w:rFonts w:ascii="細明體" w:eastAsia="細明體" w:hAnsi="細明體" w:hint="eastAsia"/>
          <w:kern w:val="2"/>
          <w:lang w:eastAsia="zh-TW"/>
        </w:rPr>
      </w:pPr>
      <w:r w:rsidRPr="00F77933">
        <w:rPr>
          <w:rFonts w:ascii="細明體" w:eastAsia="細明體" w:hAnsi="細明體" w:hint="eastAsia"/>
          <w:kern w:val="2"/>
          <w:lang w:eastAsia="zh-TW"/>
        </w:rPr>
        <w:t>傳入參數:</w:t>
      </w:r>
    </w:p>
    <w:p w:rsidR="005C0327" w:rsidRPr="00915FC9" w:rsidRDefault="005C0327" w:rsidP="00121F60">
      <w:pPr>
        <w:pStyle w:val="Tabletext"/>
        <w:keepLines w:val="0"/>
        <w:numPr>
          <w:ilvl w:val="4"/>
          <w:numId w:val="20"/>
        </w:numPr>
        <w:spacing w:after="0" w:line="240" w:lineRule="auto"/>
        <w:rPr>
          <w:rFonts w:ascii="細明體" w:eastAsia="細明體" w:hAnsi="細明體" w:hint="eastAsia"/>
          <w:kern w:val="2"/>
          <w:lang w:eastAsia="zh-TW"/>
        </w:rPr>
      </w:pPr>
      <w:r w:rsidRPr="00F77933">
        <w:rPr>
          <w:rFonts w:ascii="細明體" w:eastAsia="細明體" w:hAnsi="細明體"/>
          <w:kern w:val="2"/>
          <w:lang w:eastAsia="zh-TW"/>
        </w:rPr>
        <w:t>$</w:t>
      </w:r>
      <w:r w:rsidRPr="00F77933">
        <w:rPr>
          <w:rFonts w:ascii="細明體" w:eastAsia="細明體" w:hAnsi="細明體" w:hint="eastAsia"/>
          <w:lang w:eastAsia="zh-TW"/>
        </w:rPr>
        <w:t>DTAAJ011</w:t>
      </w:r>
      <w:r w:rsidRPr="00CC3266">
        <w:rPr>
          <w:rFonts w:cs="Arial" w:hint="eastAsia"/>
        </w:rPr>
        <w:t>List</w:t>
      </w:r>
    </w:p>
    <w:p w:rsidR="005C0327" w:rsidRPr="008473CA" w:rsidRDefault="005C0327" w:rsidP="00121F60">
      <w:pPr>
        <w:pStyle w:val="Tabletext"/>
        <w:keepLines w:val="0"/>
        <w:numPr>
          <w:ilvl w:val="4"/>
          <w:numId w:val="20"/>
        </w:numPr>
        <w:spacing w:after="0" w:line="240" w:lineRule="auto"/>
        <w:rPr>
          <w:rFonts w:ascii="細明體" w:eastAsia="細明體" w:hAnsi="細明體" w:hint="eastAsia"/>
          <w:kern w:val="2"/>
          <w:lang w:eastAsia="zh-TW"/>
        </w:rPr>
      </w:pPr>
      <w:r w:rsidRPr="00CC3266">
        <w:rPr>
          <w:rFonts w:cs="Arial" w:hint="eastAsia"/>
        </w:rPr>
        <w:t>$</w:t>
      </w:r>
      <w:r w:rsidRPr="00CC3266">
        <w:rPr>
          <w:rFonts w:cs="New Gulim" w:hint="eastAsia"/>
        </w:rPr>
        <w:t>filepath</w:t>
      </w:r>
    </w:p>
    <w:p w:rsidR="005C0327" w:rsidRPr="00025A3E" w:rsidRDefault="005C0327" w:rsidP="00121F60">
      <w:pPr>
        <w:pStyle w:val="Tabletext"/>
        <w:keepLines w:val="0"/>
        <w:numPr>
          <w:ilvl w:val="4"/>
          <w:numId w:val="20"/>
        </w:numPr>
        <w:spacing w:after="0" w:line="240" w:lineRule="auto"/>
        <w:rPr>
          <w:rFonts w:ascii="細明體" w:eastAsia="細明體" w:hAnsi="細明體" w:hint="eastAsia"/>
          <w:kern w:val="2"/>
          <w:lang w:eastAsia="zh-TW"/>
        </w:rPr>
      </w:pPr>
      <w:r w:rsidRPr="00CC3266">
        <w:rPr>
          <w:rFonts w:cs="Arial" w:hint="eastAsia"/>
        </w:rPr>
        <w:t>$</w:t>
      </w:r>
      <w:r>
        <w:rPr>
          <w:rFonts w:cs="New Gulim" w:hint="eastAsia"/>
        </w:rPr>
        <w:t>file</w:t>
      </w:r>
      <w:r>
        <w:rPr>
          <w:rFonts w:cs="New Gulim" w:hint="eastAsia"/>
          <w:lang w:eastAsia="zh-TW"/>
        </w:rPr>
        <w:t>name</w:t>
      </w:r>
    </w:p>
    <w:p w:rsidR="005C0327" w:rsidRDefault="005C0327" w:rsidP="00121F60">
      <w:pPr>
        <w:pStyle w:val="Tabletext"/>
        <w:keepLines w:val="0"/>
        <w:numPr>
          <w:ilvl w:val="1"/>
          <w:numId w:val="20"/>
        </w:numPr>
        <w:spacing w:after="0" w:line="240" w:lineRule="auto"/>
        <w:rPr>
          <w:rFonts w:ascii="細明體" w:eastAsia="細明體" w:hAnsi="細明體"/>
          <w:kern w:val="2"/>
          <w:lang w:eastAsia="zh-TW"/>
        </w:rPr>
      </w:pPr>
      <w:r w:rsidRPr="00F77933">
        <w:rPr>
          <w:rFonts w:ascii="細明體" w:eastAsia="細明體" w:hAnsi="細明體" w:hint="eastAsia"/>
          <w:kern w:val="2"/>
          <w:lang w:eastAsia="zh-TW"/>
        </w:rPr>
        <w:t>將產生的pdf顯示於畫面上，供user預覽或列印</w:t>
      </w:r>
    </w:p>
    <w:p w:rsidR="009851D2" w:rsidRPr="00F77933" w:rsidRDefault="009851D2" w:rsidP="00121F60">
      <w:pPr>
        <w:pStyle w:val="Tabletext"/>
        <w:keepLines w:val="0"/>
        <w:numPr>
          <w:ilvl w:val="1"/>
          <w:numId w:val="20"/>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新增個資紀錄</w:t>
      </w:r>
    </w:p>
    <w:p w:rsidR="005C0327" w:rsidRDefault="005C0327" w:rsidP="005C0327">
      <w:pPr>
        <w:pStyle w:val="Tabletext"/>
        <w:keepLines w:val="0"/>
        <w:spacing w:after="0" w:line="240" w:lineRule="auto"/>
        <w:rPr>
          <w:rFonts w:ascii="細明體" w:eastAsia="細明體" w:hAnsi="細明體" w:cs="Courier New" w:hint="eastAsia"/>
          <w:lang w:eastAsia="zh-TW"/>
        </w:rPr>
      </w:pPr>
    </w:p>
    <w:p w:rsidR="005C0327" w:rsidRDefault="005C0327" w:rsidP="005C0327">
      <w:pPr>
        <w:pStyle w:val="Tabletext"/>
        <w:keepLines w:val="0"/>
        <w:spacing w:after="0" w:line="240" w:lineRule="auto"/>
        <w:rPr>
          <w:rFonts w:ascii="細明體" w:eastAsia="細明體" w:hAnsi="細明體" w:cs="Courier New" w:hint="eastAsia"/>
          <w:lang w:eastAsia="zh-TW"/>
        </w:rPr>
      </w:pPr>
      <w:r>
        <w:rPr>
          <w:rFonts w:ascii="細明體" w:eastAsia="細明體" w:hAnsi="細明體" w:cs="Courier New" w:hint="eastAsia"/>
          <w:lang w:eastAsia="zh-TW"/>
        </w:rPr>
        <w:t>測試資料如下:受編用</w:t>
      </w:r>
      <w:r w:rsidRPr="00AE77E3">
        <w:rPr>
          <w:rFonts w:ascii="Courier New" w:hAnsi="Courier New" w:cs="Courier New"/>
          <w:lang w:eastAsia="zh-TW"/>
        </w:rPr>
        <w:t>91112115580001</w:t>
      </w:r>
      <w:r>
        <w:rPr>
          <w:rFonts w:ascii="Courier New" w:hAnsi="Courier New" w:cs="Courier New" w:hint="eastAsia"/>
          <w:lang w:eastAsia="zh-TW"/>
        </w:rPr>
        <w:t>去查詢，會出現兩筆資料，以此產生</w:t>
      </w:r>
      <w:r>
        <w:rPr>
          <w:rFonts w:ascii="Courier New" w:hAnsi="Courier New" w:cs="Courier New" w:hint="eastAsia"/>
          <w:lang w:eastAsia="zh-TW"/>
        </w:rPr>
        <w:t>2</w:t>
      </w:r>
      <w:r>
        <w:rPr>
          <w:rFonts w:ascii="Courier New" w:hAnsi="Courier New" w:cs="Courier New" w:hint="eastAsia"/>
          <w:lang w:eastAsia="zh-TW"/>
        </w:rPr>
        <w:t>頁的除外同意書檔案</w:t>
      </w:r>
      <w:r>
        <w:rPr>
          <w:rFonts w:ascii="Courier New" w:hAnsi="Courier New" w:cs="Courier New" w:hint="eastAsia"/>
          <w:lang w:eastAsia="zh-TW"/>
        </w:rPr>
        <w:t>pdf</w:t>
      </w:r>
    </w:p>
    <w:p w:rsidR="005C0327" w:rsidRPr="004B6D91" w:rsidRDefault="005C0327" w:rsidP="005C0327">
      <w:pPr>
        <w:pStyle w:val="Tabletext"/>
        <w:keepLines w:val="0"/>
        <w:spacing w:after="0" w:line="240" w:lineRule="auto"/>
        <w:rPr>
          <w:rFonts w:ascii="細明體" w:eastAsia="細明體" w:hAnsi="細明體" w:hint="eastAsia"/>
          <w:b/>
          <w:kern w:val="2"/>
          <w:lang w:eastAsia="zh-TW"/>
        </w:rPr>
      </w:pPr>
      <w:r w:rsidRPr="004B6D91">
        <w:rPr>
          <w:rFonts w:ascii="細明體" w:eastAsia="細明體" w:hAnsi="細明體" w:cs="Courier New"/>
          <w:lang w:eastAsia="zh-TW"/>
        </w:rPr>
        <w:br w:type="page"/>
      </w:r>
      <w:bookmarkStart w:id="14" w:name="附件一"/>
      <w:r w:rsidRPr="004B6D91">
        <w:rPr>
          <w:rFonts w:cs="Courier New" w:hint="eastAsia"/>
          <w:b/>
          <w:lang w:eastAsia="zh-TW"/>
        </w:rPr>
        <w:t>附件一</w:t>
      </w:r>
      <w:bookmarkEnd w:id="14"/>
      <w:r w:rsidRPr="004B6D91">
        <w:rPr>
          <w:rFonts w:cs="Courier New" w:hint="eastAsia"/>
          <w:b/>
          <w:lang w:eastAsia="zh-TW"/>
        </w:rPr>
        <w:t>:</w:t>
      </w:r>
      <w:r w:rsidRPr="004B6D91">
        <w:rPr>
          <w:rFonts w:cs="Courier New" w:hint="eastAsia"/>
          <w:b/>
          <w:lang w:eastAsia="zh-TW"/>
        </w:rPr>
        <w:t>以下</w:t>
      </w:r>
      <w:r>
        <w:rPr>
          <w:rFonts w:cs="Courier New" w:hint="eastAsia"/>
          <w:b/>
          <w:lang w:eastAsia="zh-TW"/>
        </w:rPr>
        <w:t>PARAM_</w:t>
      </w:r>
      <w:r w:rsidRPr="004B6D91">
        <w:rPr>
          <w:rFonts w:cs="Courier New" w:hint="eastAsia"/>
          <w:b/>
          <w:lang w:eastAsia="zh-TW"/>
        </w:rPr>
        <w:t>開頭均為為變數</w:t>
      </w:r>
      <w:r w:rsidRPr="004B6D91">
        <w:rPr>
          <w:rFonts w:cs="Courier New" w:hint="eastAsia"/>
          <w:b/>
          <w:lang w:eastAsia="zh-TW"/>
        </w:rPr>
        <w:t>,</w:t>
      </w:r>
      <w:r w:rsidRPr="004B6D91">
        <w:rPr>
          <w:rFonts w:cs="Courier New" w:hint="eastAsia"/>
          <w:b/>
          <w:lang w:eastAsia="zh-TW"/>
        </w:rPr>
        <w:t>需透過轉換</w:t>
      </w:r>
      <w:r w:rsidRPr="004B6D91">
        <w:rPr>
          <w:rFonts w:cs="Courier New" w:hint="eastAsia"/>
          <w:b/>
          <w:lang w:eastAsia="zh-TW"/>
        </w:rPr>
        <w:t>by</w:t>
      </w:r>
      <w:r w:rsidRPr="004B6D91">
        <w:rPr>
          <w:rFonts w:cs="Arial" w:hint="eastAsia"/>
          <w:lang w:eastAsia="zh-TW"/>
        </w:rPr>
        <w:t>$</w:t>
      </w:r>
      <w:r w:rsidRPr="004B6D91">
        <w:rPr>
          <w:rFonts w:cs="Arial"/>
          <w:lang w:eastAsia="zh-TW"/>
        </w:rPr>
        <w:t>DTAAJ01</w:t>
      </w:r>
      <w:r w:rsidRPr="004B6D91">
        <w:rPr>
          <w:rFonts w:cs="Arial" w:hint="eastAsia"/>
          <w:lang w:eastAsia="zh-TW"/>
        </w:rPr>
        <w:t>1</w:t>
      </w:r>
      <w:r w:rsidRPr="004B6D91">
        <w:rPr>
          <w:rFonts w:cs="Arial" w:hint="eastAsia"/>
          <w:lang w:eastAsia="zh-TW"/>
        </w:rPr>
        <w:t>後組成畫面內容</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本人申請投保</w:t>
      </w:r>
      <w:r w:rsidRPr="004B6D91">
        <w:rPr>
          <w:rFonts w:eastAsia="標楷體" w:hint="eastAsia"/>
          <w:sz w:val="20"/>
          <w:szCs w:val="20"/>
        </w:rPr>
        <w:t>___</w:t>
      </w:r>
      <w:r>
        <w:rPr>
          <w:rFonts w:eastAsia="標楷體" w:hint="eastAsia"/>
          <w:color w:val="FF0000"/>
          <w:sz w:val="20"/>
          <w:szCs w:val="20"/>
        </w:rPr>
        <w:t>PARAM_</w:t>
      </w:r>
      <w:r w:rsidRPr="004B6D91">
        <w:rPr>
          <w:rFonts w:eastAsia="標楷體" w:hint="eastAsia"/>
          <w:color w:val="FF0000"/>
          <w:sz w:val="20"/>
          <w:szCs w:val="20"/>
        </w:rPr>
        <w:t>1</w:t>
      </w:r>
      <w:r w:rsidRPr="004B6D91">
        <w:rPr>
          <w:rFonts w:eastAsia="標楷體" w:hint="eastAsia"/>
          <w:sz w:val="20"/>
          <w:szCs w:val="20"/>
        </w:rPr>
        <w:t>___________________________</w:t>
      </w:r>
      <w:r w:rsidRPr="004B6D91">
        <w:rPr>
          <w:rFonts w:eastAsia="標楷體" w:hint="eastAsia"/>
          <w:sz w:val="20"/>
          <w:szCs w:val="20"/>
        </w:rPr>
        <w:t>，其中</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被保險人</w:t>
      </w:r>
      <w:r w:rsidRPr="004B6D91">
        <w:rPr>
          <w:rFonts w:eastAsia="標楷體" w:hint="eastAsia"/>
          <w:sz w:val="20"/>
          <w:szCs w:val="20"/>
        </w:rPr>
        <w:t xml:space="preserve">  _____ </w:t>
      </w:r>
      <w:r>
        <w:rPr>
          <w:rFonts w:eastAsia="標楷體" w:hint="eastAsia"/>
          <w:sz w:val="20"/>
          <w:szCs w:val="20"/>
        </w:rPr>
        <w:t>PARAM_</w:t>
      </w:r>
      <w:r w:rsidRPr="004B6D91">
        <w:rPr>
          <w:rFonts w:eastAsia="標楷體" w:hint="eastAsia"/>
          <w:sz w:val="20"/>
          <w:szCs w:val="20"/>
        </w:rPr>
        <w:t>2__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3___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配　　偶</w:t>
      </w:r>
      <w:r w:rsidRPr="004B6D91">
        <w:rPr>
          <w:rFonts w:eastAsia="標楷體" w:hint="eastAsia"/>
          <w:sz w:val="20"/>
          <w:szCs w:val="20"/>
        </w:rPr>
        <w:t xml:space="preserve">  _____ </w:t>
      </w:r>
      <w:r>
        <w:rPr>
          <w:rFonts w:eastAsia="標楷體" w:hint="eastAsia"/>
          <w:sz w:val="20"/>
          <w:szCs w:val="20"/>
        </w:rPr>
        <w:t>PARAM_</w:t>
      </w:r>
      <w:r w:rsidRPr="004B6D91">
        <w:rPr>
          <w:rFonts w:eastAsia="標楷體" w:hint="eastAsia"/>
          <w:sz w:val="20"/>
          <w:szCs w:val="20"/>
        </w:rPr>
        <w:t>4__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5___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(1)  _____ </w:t>
      </w:r>
      <w:r>
        <w:rPr>
          <w:rFonts w:eastAsia="標楷體" w:hint="eastAsia"/>
          <w:sz w:val="20"/>
          <w:szCs w:val="20"/>
        </w:rPr>
        <w:t>PARAM_</w:t>
      </w:r>
      <w:r w:rsidRPr="004B6D91">
        <w:rPr>
          <w:rFonts w:eastAsia="標楷體" w:hint="eastAsia"/>
          <w:sz w:val="20"/>
          <w:szCs w:val="20"/>
        </w:rPr>
        <w:t>6__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7___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(2)  ____ </w:t>
      </w:r>
      <w:r>
        <w:rPr>
          <w:rFonts w:eastAsia="標楷體" w:hint="eastAsia"/>
          <w:sz w:val="20"/>
          <w:szCs w:val="20"/>
        </w:rPr>
        <w:t>PARAM_</w:t>
      </w:r>
      <w:r w:rsidRPr="004B6D91">
        <w:rPr>
          <w:rFonts w:eastAsia="標楷體" w:hint="eastAsia"/>
          <w:sz w:val="20"/>
          <w:szCs w:val="20"/>
        </w:rPr>
        <w:t>8___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9___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(3)  ____ </w:t>
      </w:r>
      <w:r>
        <w:rPr>
          <w:rFonts w:eastAsia="標楷體" w:hint="eastAsia"/>
          <w:sz w:val="20"/>
          <w:szCs w:val="20"/>
        </w:rPr>
        <w:t>PARAM_</w:t>
      </w:r>
      <w:r w:rsidRPr="004B6D91">
        <w:rPr>
          <w:rFonts w:eastAsia="標楷體" w:hint="eastAsia"/>
          <w:sz w:val="20"/>
          <w:szCs w:val="20"/>
        </w:rPr>
        <w:t>10__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11__</w:t>
      </w:r>
    </w:p>
    <w:p w:rsidR="005C0327" w:rsidRPr="004B6D91" w:rsidRDefault="005C0327" w:rsidP="005C0327">
      <w:pPr>
        <w:spacing w:beforeLines="100" w:before="360"/>
        <w:rPr>
          <w:rFonts w:eastAsia="標楷體"/>
          <w:sz w:val="20"/>
          <w:szCs w:val="20"/>
        </w:rPr>
      </w:pPr>
      <w:r w:rsidRPr="004B6D91">
        <w:rPr>
          <w:rFonts w:eastAsia="標楷體" w:hint="eastAsia"/>
          <w:sz w:val="20"/>
          <w:szCs w:val="20"/>
        </w:rPr>
        <w:t>茲同意</w:t>
      </w:r>
      <w:r w:rsidRPr="004B6D91">
        <w:rPr>
          <w:rFonts w:eastAsia="標楷體" w:hint="eastAsia"/>
          <w:sz w:val="20"/>
          <w:szCs w:val="20"/>
        </w:rPr>
        <w:t xml:space="preserve">   </w:t>
      </w:r>
      <w:r w:rsidRPr="004B6D91">
        <w:rPr>
          <w:rFonts w:eastAsia="標楷體" w:hint="eastAsia"/>
          <w:sz w:val="20"/>
          <w:szCs w:val="20"/>
        </w:rPr>
        <w:t>貴公司承保後，於該契約有效期間內，若</w:t>
      </w:r>
    </w:p>
    <w:p w:rsidR="005C0327" w:rsidRPr="004B6D91" w:rsidRDefault="005C0327" w:rsidP="005C0327">
      <w:pPr>
        <w:spacing w:beforeLines="100" w:before="360"/>
        <w:rPr>
          <w:rFonts w:eastAsia="標楷體"/>
          <w:sz w:val="20"/>
          <w:szCs w:val="20"/>
        </w:rPr>
      </w:pPr>
      <w:r w:rsidRPr="004B6D91">
        <w:rPr>
          <w:rFonts w:eastAsia="標楷體" w:hint="eastAsia"/>
          <w:sz w:val="20"/>
          <w:szCs w:val="20"/>
        </w:rPr>
        <w:t>被保險人</w:t>
      </w:r>
      <w:r w:rsidRPr="004B6D91">
        <w:rPr>
          <w:rFonts w:eastAsia="標楷體" w:hint="eastAsia"/>
          <w:sz w:val="20"/>
          <w:szCs w:val="20"/>
        </w:rPr>
        <w:t xml:space="preserve">  ___ </w:t>
      </w:r>
      <w:r>
        <w:rPr>
          <w:rFonts w:eastAsia="標楷體" w:hint="eastAsia"/>
          <w:sz w:val="20"/>
          <w:szCs w:val="20"/>
        </w:rPr>
        <w:t>PARAM_</w:t>
      </w:r>
      <w:r w:rsidRPr="004B6D91">
        <w:rPr>
          <w:rFonts w:eastAsia="標楷體" w:hint="eastAsia"/>
          <w:sz w:val="20"/>
          <w:szCs w:val="20"/>
        </w:rPr>
        <w:t>12_____</w:t>
      </w:r>
      <w:r w:rsidRPr="004B6D91">
        <w:rPr>
          <w:rFonts w:eastAsia="標楷體" w:hint="eastAsia"/>
          <w:sz w:val="20"/>
          <w:szCs w:val="20"/>
        </w:rPr>
        <w:t>因</w:t>
      </w:r>
      <w:r w:rsidRPr="004B6D91">
        <w:rPr>
          <w:rFonts w:eastAsia="標楷體" w:hint="eastAsia"/>
          <w:sz w:val="20"/>
          <w:szCs w:val="20"/>
        </w:rPr>
        <w:t xml:space="preserve">__ </w:t>
      </w:r>
      <w:r>
        <w:rPr>
          <w:rFonts w:eastAsia="標楷體" w:hint="eastAsia"/>
          <w:sz w:val="20"/>
          <w:szCs w:val="20"/>
        </w:rPr>
        <w:t>PARAM_</w:t>
      </w:r>
      <w:r w:rsidRPr="004B6D91">
        <w:rPr>
          <w:rFonts w:eastAsia="標楷體" w:hint="eastAsia"/>
          <w:sz w:val="20"/>
          <w:szCs w:val="20"/>
        </w:rPr>
        <w:t>13___________________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配　　偶</w:t>
      </w:r>
      <w:r w:rsidRPr="004B6D91">
        <w:rPr>
          <w:rFonts w:eastAsia="標楷體" w:hint="eastAsia"/>
          <w:sz w:val="20"/>
          <w:szCs w:val="20"/>
        </w:rPr>
        <w:t xml:space="preserve">  ___ </w:t>
      </w:r>
      <w:r>
        <w:rPr>
          <w:rFonts w:eastAsia="標楷體" w:hint="eastAsia"/>
          <w:sz w:val="20"/>
          <w:szCs w:val="20"/>
        </w:rPr>
        <w:t>PARAM_</w:t>
      </w:r>
      <w:r w:rsidRPr="004B6D91">
        <w:rPr>
          <w:rFonts w:eastAsia="標楷體" w:hint="eastAsia"/>
          <w:sz w:val="20"/>
          <w:szCs w:val="20"/>
        </w:rPr>
        <w:t>14_____</w:t>
      </w:r>
      <w:r w:rsidRPr="004B6D91">
        <w:rPr>
          <w:rFonts w:eastAsia="標楷體" w:hint="eastAsia"/>
          <w:sz w:val="20"/>
          <w:szCs w:val="20"/>
        </w:rPr>
        <w:t>因</w:t>
      </w:r>
      <w:r w:rsidRPr="004B6D91">
        <w:rPr>
          <w:rFonts w:eastAsia="標楷體" w:hint="eastAsia"/>
          <w:sz w:val="20"/>
          <w:szCs w:val="20"/>
        </w:rPr>
        <w:t xml:space="preserve">__ </w:t>
      </w:r>
      <w:r>
        <w:rPr>
          <w:rFonts w:eastAsia="標楷體" w:hint="eastAsia"/>
          <w:sz w:val="20"/>
          <w:szCs w:val="20"/>
        </w:rPr>
        <w:t>PARAM_</w:t>
      </w:r>
      <w:r w:rsidRPr="004B6D91">
        <w:rPr>
          <w:rFonts w:eastAsia="標楷體" w:hint="eastAsia"/>
          <w:sz w:val="20"/>
          <w:szCs w:val="20"/>
        </w:rPr>
        <w:t>15___________________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(1) ___ </w:t>
      </w:r>
      <w:r>
        <w:rPr>
          <w:rFonts w:eastAsia="標楷體" w:hint="eastAsia"/>
          <w:sz w:val="20"/>
          <w:szCs w:val="20"/>
        </w:rPr>
        <w:t>PARAM_</w:t>
      </w:r>
      <w:r w:rsidRPr="004B6D91">
        <w:rPr>
          <w:rFonts w:eastAsia="標楷體" w:hint="eastAsia"/>
          <w:sz w:val="20"/>
          <w:szCs w:val="20"/>
        </w:rPr>
        <w:t>16_____</w:t>
      </w:r>
      <w:r w:rsidRPr="004B6D91">
        <w:rPr>
          <w:rFonts w:eastAsia="標楷體" w:hint="eastAsia"/>
          <w:sz w:val="20"/>
          <w:szCs w:val="20"/>
        </w:rPr>
        <w:t>因</w:t>
      </w:r>
      <w:r w:rsidRPr="004B6D91">
        <w:rPr>
          <w:rFonts w:eastAsia="標楷體" w:hint="eastAsia"/>
          <w:sz w:val="20"/>
          <w:szCs w:val="20"/>
        </w:rPr>
        <w:t xml:space="preserve">__ </w:t>
      </w:r>
      <w:r>
        <w:rPr>
          <w:rFonts w:eastAsia="標楷體" w:hint="eastAsia"/>
          <w:sz w:val="20"/>
          <w:szCs w:val="20"/>
        </w:rPr>
        <w:t>PARAM_</w:t>
      </w:r>
      <w:r w:rsidRPr="004B6D91">
        <w:rPr>
          <w:rFonts w:eastAsia="標楷體" w:hint="eastAsia"/>
          <w:sz w:val="20"/>
          <w:szCs w:val="20"/>
        </w:rPr>
        <w:t>17____________________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(2) ___ </w:t>
      </w:r>
      <w:r>
        <w:rPr>
          <w:rFonts w:eastAsia="標楷體" w:hint="eastAsia"/>
          <w:sz w:val="20"/>
          <w:szCs w:val="20"/>
        </w:rPr>
        <w:t>PARAM_</w:t>
      </w:r>
      <w:r w:rsidRPr="004B6D91">
        <w:rPr>
          <w:rFonts w:eastAsia="標楷體" w:hint="eastAsia"/>
          <w:sz w:val="20"/>
          <w:szCs w:val="20"/>
        </w:rPr>
        <w:t>18_____</w:t>
      </w:r>
      <w:r w:rsidRPr="004B6D91">
        <w:rPr>
          <w:rFonts w:eastAsia="標楷體" w:hint="eastAsia"/>
          <w:sz w:val="20"/>
          <w:szCs w:val="20"/>
        </w:rPr>
        <w:t>因</w:t>
      </w:r>
      <w:r w:rsidRPr="004B6D91">
        <w:rPr>
          <w:rFonts w:eastAsia="標楷體" w:hint="eastAsia"/>
          <w:sz w:val="20"/>
          <w:szCs w:val="20"/>
        </w:rPr>
        <w:t xml:space="preserve">__ </w:t>
      </w:r>
      <w:r>
        <w:rPr>
          <w:rFonts w:eastAsia="標楷體" w:hint="eastAsia"/>
          <w:sz w:val="20"/>
          <w:szCs w:val="20"/>
        </w:rPr>
        <w:t>PARAM_</w:t>
      </w:r>
      <w:r w:rsidRPr="004B6D91">
        <w:rPr>
          <w:rFonts w:eastAsia="標楷體" w:hint="eastAsia"/>
          <w:sz w:val="20"/>
          <w:szCs w:val="20"/>
        </w:rPr>
        <w:t>19___________________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(3) ___ </w:t>
      </w:r>
      <w:r>
        <w:rPr>
          <w:rFonts w:eastAsia="標楷體" w:hint="eastAsia"/>
          <w:sz w:val="20"/>
          <w:szCs w:val="20"/>
        </w:rPr>
        <w:t>PARAM_</w:t>
      </w:r>
      <w:r w:rsidRPr="004B6D91">
        <w:rPr>
          <w:rFonts w:eastAsia="標楷體" w:hint="eastAsia"/>
          <w:sz w:val="20"/>
          <w:szCs w:val="20"/>
        </w:rPr>
        <w:t>20_____</w:t>
      </w:r>
      <w:r w:rsidRPr="004B6D91">
        <w:rPr>
          <w:rFonts w:eastAsia="標楷體" w:hint="eastAsia"/>
          <w:sz w:val="20"/>
          <w:szCs w:val="20"/>
        </w:rPr>
        <w:t>因</w:t>
      </w:r>
      <w:r w:rsidRPr="004B6D91">
        <w:rPr>
          <w:rFonts w:eastAsia="標楷體" w:hint="eastAsia"/>
          <w:sz w:val="20"/>
          <w:szCs w:val="20"/>
        </w:rPr>
        <w:t xml:space="preserve">__ </w:t>
      </w:r>
      <w:r>
        <w:rPr>
          <w:rFonts w:eastAsia="標楷體" w:hint="eastAsia"/>
          <w:sz w:val="20"/>
          <w:szCs w:val="20"/>
        </w:rPr>
        <w:t>PARAM_</w:t>
      </w:r>
      <w:r w:rsidRPr="004B6D91">
        <w:rPr>
          <w:rFonts w:eastAsia="標楷體" w:hint="eastAsia"/>
          <w:sz w:val="20"/>
          <w:szCs w:val="20"/>
        </w:rPr>
        <w:t>21___________________</w:t>
      </w:r>
    </w:p>
    <w:p w:rsidR="005C0327" w:rsidRPr="004B6D91" w:rsidRDefault="005C0327" w:rsidP="005C0327">
      <w:pPr>
        <w:spacing w:beforeLines="50" w:before="180"/>
        <w:jc w:val="both"/>
        <w:rPr>
          <w:rFonts w:eastAsia="標楷體"/>
          <w:sz w:val="20"/>
          <w:szCs w:val="20"/>
        </w:rPr>
      </w:pPr>
      <w:r w:rsidRPr="004B6D91">
        <w:rPr>
          <w:rFonts w:eastAsia="標楷體" w:hint="eastAsia"/>
          <w:sz w:val="20"/>
          <w:szCs w:val="20"/>
        </w:rPr>
        <w:t>或其併發症接受治療時，貴公司不負給付各項醫療保險金之責任〈依據保險法第</w:t>
      </w:r>
      <w:r w:rsidRPr="004B6D91">
        <w:rPr>
          <w:rFonts w:eastAsia="標楷體" w:hint="eastAsia"/>
          <w:sz w:val="20"/>
          <w:szCs w:val="20"/>
        </w:rPr>
        <w:t>127</w:t>
      </w:r>
      <w:r w:rsidRPr="004B6D91">
        <w:rPr>
          <w:rFonts w:eastAsia="標楷體" w:hint="eastAsia"/>
          <w:sz w:val="20"/>
          <w:szCs w:val="20"/>
        </w:rPr>
        <w:t>條規定「保險契約訂立時，被保險人已在疾病或妊娠情況中者，保險人對是項疾病或分娩，不負給付保險金額之責。」，爰此，如立書人投保時已懷孕，就本次懷孕至分娩所生之併發症，以及病因性或意外傷害事故所致剖腹產，亦屬</w:t>
      </w:r>
      <w:r w:rsidRPr="004B6D91">
        <w:rPr>
          <w:rFonts w:eastAsia="標楷體" w:hint="eastAsia"/>
          <w:sz w:val="20"/>
          <w:szCs w:val="20"/>
        </w:rPr>
        <w:t xml:space="preserve"> </w:t>
      </w:r>
      <w:r w:rsidRPr="004B6D91">
        <w:rPr>
          <w:rFonts w:eastAsia="標楷體" w:hint="eastAsia"/>
          <w:sz w:val="20"/>
          <w:szCs w:val="20"/>
        </w:rPr>
        <w:t>貴公司免責之列〉，並保證不向</w:t>
      </w:r>
      <w:r w:rsidRPr="004B6D91">
        <w:rPr>
          <w:rFonts w:eastAsia="標楷體" w:hint="eastAsia"/>
          <w:sz w:val="20"/>
          <w:szCs w:val="20"/>
        </w:rPr>
        <w:t xml:space="preserve"> </w:t>
      </w:r>
      <w:r w:rsidRPr="004B6D91">
        <w:rPr>
          <w:rFonts w:eastAsia="標楷體" w:hint="eastAsia"/>
          <w:sz w:val="20"/>
          <w:szCs w:val="20"/>
        </w:rPr>
        <w:t>貴公司請求，絕無異議，特立本同意書為據。</w:t>
      </w:r>
    </w:p>
    <w:p w:rsidR="005C0327" w:rsidRPr="004B6D91" w:rsidRDefault="005C0327" w:rsidP="005C0327">
      <w:pPr>
        <w:spacing w:beforeLines="100" w:before="360"/>
        <w:rPr>
          <w:rFonts w:eastAsia="標楷體"/>
          <w:sz w:val="20"/>
          <w:szCs w:val="20"/>
        </w:rPr>
      </w:pPr>
      <w:r w:rsidRPr="004B6D91">
        <w:rPr>
          <w:rFonts w:eastAsia="標楷體" w:hint="eastAsia"/>
          <w:sz w:val="20"/>
          <w:szCs w:val="20"/>
        </w:rPr>
        <w:t xml:space="preserve">   </w:t>
      </w:r>
      <w:r w:rsidRPr="004B6D91">
        <w:rPr>
          <w:rFonts w:eastAsia="標楷體" w:hint="eastAsia"/>
          <w:sz w:val="20"/>
          <w:szCs w:val="20"/>
        </w:rPr>
        <w:t>此致</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國泰人壽保險股份有限公司</w:t>
      </w:r>
    </w:p>
    <w:p w:rsidR="005C0327" w:rsidRPr="004B6D91" w:rsidRDefault="005C0327" w:rsidP="005C0327">
      <w:pPr>
        <w:spacing w:beforeLines="100" w:before="360"/>
        <w:rPr>
          <w:rFonts w:eastAsia="標楷體"/>
          <w:sz w:val="20"/>
          <w:szCs w:val="20"/>
        </w:rPr>
      </w:pPr>
      <w:r w:rsidRPr="004B6D91">
        <w:rPr>
          <w:rFonts w:eastAsia="標楷體" w:hint="eastAsia"/>
          <w:sz w:val="20"/>
          <w:szCs w:val="20"/>
        </w:rPr>
        <w:t>立書人</w:t>
      </w:r>
    </w:p>
    <w:p w:rsidR="005C0327" w:rsidRPr="004B6D91" w:rsidRDefault="005C0327" w:rsidP="005C0327">
      <w:pPr>
        <w:tabs>
          <w:tab w:val="left" w:pos="4962"/>
        </w:tabs>
        <w:spacing w:beforeLines="50" w:before="180"/>
        <w:rPr>
          <w:rFonts w:eastAsia="標楷體"/>
          <w:sz w:val="20"/>
          <w:szCs w:val="20"/>
        </w:rPr>
      </w:pPr>
      <w:r w:rsidRPr="004B6D91">
        <w:rPr>
          <w:rFonts w:eastAsia="標楷體" w:hint="eastAsia"/>
          <w:sz w:val="20"/>
          <w:szCs w:val="20"/>
        </w:rPr>
        <w:t>要保人：</w:t>
      </w:r>
      <w:r w:rsidRPr="004B6D91">
        <w:rPr>
          <w:rFonts w:eastAsia="標楷體" w:hint="eastAsia"/>
          <w:sz w:val="20"/>
          <w:szCs w:val="20"/>
        </w:rPr>
        <w:t>___________________</w:t>
      </w:r>
      <w:r w:rsidRPr="004B6D91">
        <w:rPr>
          <w:rFonts w:eastAsia="標楷體" w:hint="eastAsia"/>
          <w:sz w:val="20"/>
          <w:szCs w:val="20"/>
        </w:rPr>
        <w:t>簽章</w:t>
      </w:r>
      <w:r w:rsidRPr="004B6D91">
        <w:rPr>
          <w:rFonts w:eastAsia="標楷體" w:hint="eastAsia"/>
          <w:sz w:val="20"/>
          <w:szCs w:val="20"/>
        </w:rPr>
        <w:t xml:space="preserve">   </w:t>
      </w:r>
      <w:r w:rsidRPr="004B6D91">
        <w:rPr>
          <w:rFonts w:eastAsia="標楷體"/>
          <w:sz w:val="20"/>
          <w:szCs w:val="20"/>
        </w:rPr>
        <w:tab/>
      </w:r>
      <w:r w:rsidRPr="004B6D91">
        <w:rPr>
          <w:rFonts w:eastAsia="標楷體" w:hint="eastAsia"/>
          <w:sz w:val="20"/>
          <w:szCs w:val="20"/>
        </w:rPr>
        <w:t xml:space="preserve">    </w:t>
      </w:r>
      <w:r w:rsidRPr="004B6D91">
        <w:rPr>
          <w:rFonts w:eastAsia="標楷體" w:hint="eastAsia"/>
          <w:sz w:val="20"/>
          <w:szCs w:val="20"/>
        </w:rPr>
        <w:t>配</w:t>
      </w:r>
      <w:r w:rsidRPr="004B6D91">
        <w:rPr>
          <w:rFonts w:eastAsia="標楷體" w:hint="eastAsia"/>
          <w:sz w:val="20"/>
          <w:szCs w:val="20"/>
        </w:rPr>
        <w:t xml:space="preserve">   </w:t>
      </w:r>
      <w:r w:rsidRPr="004B6D91">
        <w:rPr>
          <w:rFonts w:eastAsia="標楷體" w:hint="eastAsia"/>
          <w:sz w:val="20"/>
          <w:szCs w:val="20"/>
        </w:rPr>
        <w:t>偶：</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480"/>
          <w:tab w:val="left" w:pos="960"/>
          <w:tab w:val="left" w:pos="1440"/>
          <w:tab w:val="left" w:pos="1920"/>
          <w:tab w:val="left" w:pos="2400"/>
          <w:tab w:val="left" w:pos="2880"/>
          <w:tab w:val="left" w:pos="3360"/>
          <w:tab w:val="left" w:pos="3840"/>
          <w:tab w:val="left" w:pos="4320"/>
          <w:tab w:val="left" w:pos="4800"/>
          <w:tab w:val="left" w:pos="5289"/>
        </w:tabs>
        <w:spacing w:beforeLines="50" w:before="180"/>
        <w:rPr>
          <w:rFonts w:eastAsia="標楷體"/>
          <w:sz w:val="20"/>
          <w:szCs w:val="20"/>
        </w:rPr>
      </w:pPr>
      <w:r w:rsidRPr="004B6D91">
        <w:rPr>
          <w:rFonts w:eastAsia="標楷體" w:hint="eastAsia"/>
          <w:sz w:val="20"/>
          <w:szCs w:val="20"/>
        </w:rPr>
        <w:t>被保險人：</w:t>
      </w:r>
      <w:r w:rsidRPr="004B6D91">
        <w:rPr>
          <w:rFonts w:eastAsia="標楷體" w:hint="eastAsia"/>
          <w:sz w:val="20"/>
          <w:szCs w:val="20"/>
        </w:rPr>
        <w:t>_________________</w:t>
      </w:r>
      <w:r w:rsidRPr="004B6D91">
        <w:rPr>
          <w:rFonts w:eastAsia="標楷體" w:hint="eastAsia"/>
          <w:sz w:val="20"/>
          <w:szCs w:val="20"/>
        </w:rPr>
        <w:t>簽章</w:t>
      </w:r>
      <w:r w:rsidRPr="004B6D91">
        <w:rPr>
          <w:rFonts w:eastAsia="標楷體" w:hint="eastAsia"/>
          <w:sz w:val="20"/>
          <w:szCs w:val="20"/>
        </w:rPr>
        <w:t xml:space="preserve">   </w:t>
      </w:r>
      <w:r w:rsidRPr="004B6D91">
        <w:rPr>
          <w:rFonts w:eastAsia="標楷體"/>
          <w:sz w:val="20"/>
          <w:szCs w:val="20"/>
        </w:rPr>
        <w:tab/>
      </w:r>
      <w:r w:rsidRPr="004B6D91">
        <w:rPr>
          <w:rFonts w:eastAsia="標楷體" w:hint="eastAsia"/>
          <w:sz w:val="20"/>
          <w:szCs w:val="20"/>
        </w:rPr>
        <w:t xml:space="preserve">   </w:t>
      </w:r>
      <w:r w:rsidRPr="004B6D91">
        <w:rPr>
          <w:rFonts w:eastAsia="標楷體"/>
          <w:sz w:val="20"/>
          <w:szCs w:val="20"/>
        </w:rPr>
        <w:tab/>
      </w:r>
      <w:r w:rsidRPr="004B6D91">
        <w:rPr>
          <w:rFonts w:eastAsia="標楷體"/>
          <w:sz w:val="20"/>
          <w:szCs w:val="20"/>
        </w:rPr>
        <w:tab/>
      </w:r>
      <w:r w:rsidRPr="004B6D91">
        <w:rPr>
          <w:rFonts w:eastAsia="標楷體" w:hint="eastAsia"/>
          <w:sz w:val="20"/>
          <w:szCs w:val="20"/>
        </w:rPr>
        <w:t xml:space="preserve"> </w:t>
      </w:r>
      <w:r w:rsidRPr="004B6D91">
        <w:rPr>
          <w:rFonts w:eastAsia="標楷體" w:hint="eastAsia"/>
          <w:sz w:val="20"/>
          <w:szCs w:val="20"/>
        </w:rPr>
        <w:t>子</w:t>
      </w:r>
      <w:r w:rsidRPr="004B6D91">
        <w:rPr>
          <w:rFonts w:eastAsia="標楷體" w:hint="eastAsia"/>
          <w:sz w:val="20"/>
          <w:szCs w:val="20"/>
        </w:rPr>
        <w:t xml:space="preserve"> </w:t>
      </w:r>
      <w:r w:rsidRPr="004B6D91">
        <w:rPr>
          <w:rFonts w:eastAsia="標楷體" w:hint="eastAsia"/>
          <w:sz w:val="20"/>
          <w:szCs w:val="20"/>
        </w:rPr>
        <w:t>女</w:t>
      </w:r>
      <w:r w:rsidRPr="004B6D91">
        <w:rPr>
          <w:rFonts w:eastAsia="標楷體" w:hint="eastAsia"/>
          <w:sz w:val="20"/>
          <w:szCs w:val="20"/>
        </w:rPr>
        <w:t>(1)</w:t>
      </w:r>
      <w:r w:rsidRPr="004B6D91">
        <w:rPr>
          <w:rFonts w:eastAsia="標楷體" w:hint="eastAsia"/>
          <w:sz w:val="20"/>
          <w:szCs w:val="20"/>
        </w:rPr>
        <w:t>：</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5387"/>
        </w:tabs>
        <w:spacing w:beforeLines="50" w:before="180"/>
        <w:rPr>
          <w:rFonts w:eastAsia="標楷體"/>
          <w:sz w:val="20"/>
          <w:szCs w:val="20"/>
        </w:rPr>
      </w:pPr>
      <w:r w:rsidRPr="004B6D91">
        <w:rPr>
          <w:rFonts w:eastAsia="標楷體" w:hint="eastAsia"/>
          <w:sz w:val="20"/>
          <w:szCs w:val="20"/>
        </w:rPr>
        <w:t>法定代理人：</w:t>
      </w:r>
      <w:r w:rsidRPr="004B6D91">
        <w:rPr>
          <w:rFonts w:eastAsia="標楷體" w:hint="eastAsia"/>
          <w:sz w:val="20"/>
          <w:szCs w:val="20"/>
        </w:rPr>
        <w:t>_______________</w:t>
      </w:r>
      <w:r w:rsidRPr="004B6D91">
        <w:rPr>
          <w:rFonts w:eastAsia="標楷體" w:hint="eastAsia"/>
          <w:sz w:val="20"/>
          <w:szCs w:val="20"/>
        </w:rPr>
        <w:t>關係</w:t>
      </w:r>
      <w:r w:rsidRPr="004B6D91">
        <w:rPr>
          <w:rFonts w:eastAsia="標楷體" w:hint="eastAsia"/>
          <w:sz w:val="20"/>
          <w:szCs w:val="20"/>
        </w:rPr>
        <w:t xml:space="preserve">_______       </w:t>
      </w:r>
      <w:r w:rsidRPr="004B6D91">
        <w:rPr>
          <w:rFonts w:eastAsia="標楷體" w:hint="eastAsia"/>
          <w:sz w:val="20"/>
          <w:szCs w:val="20"/>
        </w:rPr>
        <w:t>子</w:t>
      </w:r>
      <w:r w:rsidRPr="004B6D91">
        <w:rPr>
          <w:rFonts w:eastAsia="標楷體" w:hint="eastAsia"/>
          <w:sz w:val="20"/>
          <w:szCs w:val="20"/>
        </w:rPr>
        <w:t xml:space="preserve"> </w:t>
      </w:r>
      <w:r w:rsidRPr="004B6D91">
        <w:rPr>
          <w:rFonts w:eastAsia="標楷體" w:hint="eastAsia"/>
          <w:sz w:val="20"/>
          <w:szCs w:val="20"/>
        </w:rPr>
        <w:t>女</w:t>
      </w:r>
      <w:r w:rsidRPr="004B6D91">
        <w:rPr>
          <w:rFonts w:eastAsia="標楷體" w:hint="eastAsia"/>
          <w:sz w:val="20"/>
          <w:szCs w:val="20"/>
        </w:rPr>
        <w:t>(1)</w:t>
      </w:r>
      <w:r w:rsidRPr="004B6D91">
        <w:rPr>
          <w:rFonts w:eastAsia="標楷體" w:hint="eastAsia"/>
          <w:sz w:val="20"/>
          <w:szCs w:val="20"/>
        </w:rPr>
        <w:t>：</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5245"/>
        </w:tabs>
        <w:spacing w:beforeLines="50" w:before="180"/>
        <w:rPr>
          <w:rFonts w:eastAsia="標楷體" w:hint="eastAsia"/>
          <w:sz w:val="20"/>
          <w:szCs w:val="20"/>
        </w:rPr>
      </w:pPr>
      <w:r w:rsidRPr="004B6D91">
        <w:rPr>
          <w:rFonts w:eastAsia="標楷體" w:hint="eastAsia"/>
          <w:sz w:val="20"/>
          <w:szCs w:val="20"/>
        </w:rPr>
        <w:t xml:space="preserve">            _______________</w:t>
      </w:r>
      <w:r w:rsidRPr="004B6D91">
        <w:rPr>
          <w:rFonts w:eastAsia="標楷體" w:hint="eastAsia"/>
          <w:sz w:val="20"/>
          <w:szCs w:val="20"/>
        </w:rPr>
        <w:t>關係</w:t>
      </w:r>
      <w:r w:rsidRPr="004B6D91">
        <w:rPr>
          <w:rFonts w:eastAsia="標楷體" w:hint="eastAsia"/>
          <w:sz w:val="20"/>
          <w:szCs w:val="20"/>
        </w:rPr>
        <w:t xml:space="preserve">_______       </w:t>
      </w:r>
      <w:r w:rsidRPr="004B6D91">
        <w:rPr>
          <w:rFonts w:eastAsia="標楷體" w:hint="eastAsia"/>
          <w:sz w:val="20"/>
          <w:szCs w:val="20"/>
        </w:rPr>
        <w:t>子</w:t>
      </w:r>
      <w:r w:rsidRPr="004B6D91">
        <w:rPr>
          <w:rFonts w:eastAsia="標楷體" w:hint="eastAsia"/>
          <w:sz w:val="20"/>
          <w:szCs w:val="20"/>
        </w:rPr>
        <w:t xml:space="preserve"> </w:t>
      </w:r>
      <w:r w:rsidRPr="004B6D91">
        <w:rPr>
          <w:rFonts w:eastAsia="標楷體" w:hint="eastAsia"/>
          <w:sz w:val="20"/>
          <w:szCs w:val="20"/>
        </w:rPr>
        <w:t>女</w:t>
      </w:r>
      <w:r w:rsidRPr="004B6D91">
        <w:rPr>
          <w:rFonts w:eastAsia="標楷體" w:hint="eastAsia"/>
          <w:sz w:val="20"/>
          <w:szCs w:val="20"/>
        </w:rPr>
        <w:t>(1)</w:t>
      </w:r>
      <w:r w:rsidRPr="004B6D91">
        <w:rPr>
          <w:rFonts w:eastAsia="標楷體" w:hint="eastAsia"/>
          <w:sz w:val="20"/>
          <w:szCs w:val="20"/>
        </w:rPr>
        <w:t>：</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5245"/>
        </w:tabs>
        <w:spacing w:beforeLines="50" w:before="180"/>
        <w:rPr>
          <w:rFonts w:eastAsia="標楷體"/>
          <w:sz w:val="20"/>
          <w:szCs w:val="20"/>
        </w:rPr>
      </w:pPr>
      <w:r w:rsidRPr="004B6D91">
        <w:rPr>
          <w:rFonts w:eastAsia="標楷體" w:hint="eastAsia"/>
          <w:sz w:val="20"/>
          <w:szCs w:val="20"/>
        </w:rPr>
        <w:t xml:space="preserve">　　　　　　　　　　　　　　　　　　　　　中華民國</w:t>
      </w:r>
      <w:r w:rsidRPr="004B6D91">
        <w:rPr>
          <w:rFonts w:eastAsia="標楷體" w:hint="eastAsia"/>
          <w:sz w:val="20"/>
          <w:szCs w:val="20"/>
        </w:rPr>
        <w:t xml:space="preserve">       </w:t>
      </w:r>
      <w:r w:rsidRPr="004B6D91">
        <w:rPr>
          <w:rFonts w:eastAsia="標楷體" w:hint="eastAsia"/>
          <w:sz w:val="20"/>
          <w:szCs w:val="20"/>
        </w:rPr>
        <w:t>年</w:t>
      </w:r>
      <w:r w:rsidRPr="004B6D91">
        <w:rPr>
          <w:rFonts w:eastAsia="標楷體" w:hint="eastAsia"/>
          <w:sz w:val="20"/>
          <w:szCs w:val="20"/>
        </w:rPr>
        <w:t xml:space="preserve">       </w:t>
      </w:r>
      <w:r w:rsidRPr="004B6D91">
        <w:rPr>
          <w:rFonts w:eastAsia="標楷體" w:hint="eastAsia"/>
          <w:sz w:val="20"/>
          <w:szCs w:val="20"/>
        </w:rPr>
        <w:t>月</w:t>
      </w:r>
      <w:r w:rsidRPr="004B6D91">
        <w:rPr>
          <w:rFonts w:eastAsia="標楷體" w:hint="eastAsia"/>
          <w:sz w:val="20"/>
          <w:szCs w:val="20"/>
        </w:rPr>
        <w:t xml:space="preserve">       </w:t>
      </w:r>
      <w:r w:rsidRPr="004B6D91">
        <w:rPr>
          <w:rFonts w:eastAsia="標楷體" w:hint="eastAsia"/>
          <w:sz w:val="20"/>
          <w:szCs w:val="20"/>
        </w:rPr>
        <w:t>日</w:t>
      </w:r>
    </w:p>
    <w:p w:rsidR="005C0327" w:rsidRPr="004B6D91" w:rsidRDefault="005C0327" w:rsidP="005C0327">
      <w:pPr>
        <w:spacing w:line="240" w:lineRule="atLeast"/>
        <w:rPr>
          <w:rFonts w:cs="Courier New" w:hint="eastAsia"/>
          <w:b/>
          <w:sz w:val="20"/>
          <w:szCs w:val="20"/>
        </w:rPr>
      </w:pPr>
    </w:p>
    <w:p w:rsidR="005C0327" w:rsidRPr="004B6D91" w:rsidRDefault="005C0327" w:rsidP="005C0327">
      <w:pPr>
        <w:spacing w:line="240" w:lineRule="atLeast"/>
        <w:rPr>
          <w:rFonts w:cs="Courier New" w:hint="eastAsia"/>
          <w:b/>
          <w:sz w:val="20"/>
          <w:szCs w:val="20"/>
        </w:rPr>
      </w:pPr>
    </w:p>
    <w:p w:rsidR="005C0327" w:rsidRPr="004B6D91" w:rsidRDefault="005C0327" w:rsidP="005C0327">
      <w:pPr>
        <w:spacing w:line="240" w:lineRule="atLeast"/>
        <w:rPr>
          <w:rFonts w:cs="Courier New" w:hint="eastAsia"/>
          <w:b/>
          <w:sz w:val="20"/>
          <w:szCs w:val="20"/>
        </w:rPr>
      </w:pPr>
      <w:r w:rsidRPr="004B6D91">
        <w:rPr>
          <w:rFonts w:cs="Courier New"/>
          <w:b/>
          <w:sz w:val="20"/>
          <w:szCs w:val="20"/>
        </w:rPr>
        <w:br w:type="page"/>
      </w:r>
      <w:bookmarkStart w:id="15" w:name="附件二"/>
      <w:r w:rsidRPr="004B6D91">
        <w:rPr>
          <w:rFonts w:cs="Courier New" w:hint="eastAsia"/>
          <w:b/>
          <w:sz w:val="20"/>
          <w:szCs w:val="20"/>
        </w:rPr>
        <w:t>附件二</w:t>
      </w:r>
      <w:bookmarkEnd w:id="15"/>
      <w:r w:rsidRPr="004B6D91">
        <w:rPr>
          <w:rFonts w:cs="Courier New" w:hint="eastAsia"/>
          <w:b/>
          <w:sz w:val="20"/>
          <w:szCs w:val="20"/>
        </w:rPr>
        <w:t xml:space="preserve">: </w:t>
      </w:r>
      <w:r w:rsidRPr="004B6D91">
        <w:rPr>
          <w:rFonts w:cs="Courier New" w:hint="eastAsia"/>
          <w:b/>
          <w:sz w:val="20"/>
          <w:szCs w:val="20"/>
        </w:rPr>
        <w:t>以下</w:t>
      </w:r>
      <w:r>
        <w:rPr>
          <w:rFonts w:cs="Courier New" w:hint="eastAsia"/>
          <w:b/>
          <w:sz w:val="20"/>
          <w:szCs w:val="20"/>
        </w:rPr>
        <w:t>PARAM_</w:t>
      </w:r>
      <w:r w:rsidRPr="004B6D91">
        <w:rPr>
          <w:rFonts w:cs="Courier New" w:hint="eastAsia"/>
          <w:b/>
          <w:sz w:val="20"/>
          <w:szCs w:val="20"/>
        </w:rPr>
        <w:t>開頭均為為變數</w:t>
      </w:r>
      <w:r w:rsidRPr="004B6D91">
        <w:rPr>
          <w:rFonts w:cs="Courier New" w:hint="eastAsia"/>
          <w:b/>
          <w:sz w:val="20"/>
          <w:szCs w:val="20"/>
        </w:rPr>
        <w:t>,</w:t>
      </w:r>
      <w:r w:rsidRPr="004B6D91">
        <w:rPr>
          <w:rFonts w:cs="Courier New" w:hint="eastAsia"/>
          <w:b/>
          <w:sz w:val="20"/>
          <w:szCs w:val="20"/>
        </w:rPr>
        <w:t>需透過轉換</w:t>
      </w:r>
      <w:r w:rsidRPr="004B6D91">
        <w:rPr>
          <w:rFonts w:cs="Courier New" w:hint="eastAsia"/>
          <w:b/>
          <w:sz w:val="20"/>
          <w:szCs w:val="20"/>
        </w:rPr>
        <w:t>by</w:t>
      </w:r>
      <w:r w:rsidRPr="004B6D91">
        <w:rPr>
          <w:rFonts w:cs="Arial" w:hint="eastAsia"/>
          <w:sz w:val="20"/>
          <w:szCs w:val="20"/>
        </w:rPr>
        <w:t>$</w:t>
      </w:r>
      <w:r w:rsidRPr="004B6D91">
        <w:rPr>
          <w:rFonts w:cs="Arial"/>
          <w:sz w:val="20"/>
          <w:szCs w:val="20"/>
        </w:rPr>
        <w:t>DTAAJ01</w:t>
      </w:r>
      <w:r w:rsidRPr="004B6D91">
        <w:rPr>
          <w:rFonts w:cs="Arial" w:hint="eastAsia"/>
          <w:sz w:val="20"/>
          <w:szCs w:val="20"/>
        </w:rPr>
        <w:t>1</w:t>
      </w:r>
      <w:r w:rsidRPr="004B6D91">
        <w:rPr>
          <w:rFonts w:cs="Arial" w:hint="eastAsia"/>
          <w:sz w:val="20"/>
          <w:szCs w:val="20"/>
        </w:rPr>
        <w:t>後組成畫面內容</w:t>
      </w:r>
    </w:p>
    <w:p w:rsidR="005C0327" w:rsidRPr="004B6D91" w:rsidRDefault="005C0327" w:rsidP="005C0327">
      <w:pPr>
        <w:spacing w:line="240" w:lineRule="atLeast"/>
        <w:rPr>
          <w:rFonts w:cs="Courier New" w:hint="eastAsia"/>
          <w:b/>
          <w:sz w:val="20"/>
          <w:szCs w:val="20"/>
        </w:rPr>
      </w:pP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本人申請投保</w:t>
      </w:r>
      <w:r w:rsidRPr="004B6D91">
        <w:rPr>
          <w:rFonts w:eastAsia="標楷體" w:hint="eastAsia"/>
          <w:sz w:val="20"/>
          <w:szCs w:val="20"/>
        </w:rPr>
        <w:t>___</w:t>
      </w:r>
      <w:r>
        <w:rPr>
          <w:rFonts w:eastAsia="標楷體" w:hint="eastAsia"/>
          <w:sz w:val="20"/>
          <w:szCs w:val="20"/>
        </w:rPr>
        <w:t>PARAM_</w:t>
      </w:r>
      <w:r w:rsidRPr="004B6D91">
        <w:rPr>
          <w:rFonts w:eastAsia="標楷體" w:hint="eastAsia"/>
          <w:sz w:val="20"/>
          <w:szCs w:val="20"/>
        </w:rPr>
        <w:t>1___________________________</w:t>
      </w:r>
      <w:r w:rsidRPr="004B6D91">
        <w:rPr>
          <w:rFonts w:eastAsia="標楷體" w:hint="eastAsia"/>
          <w:sz w:val="20"/>
          <w:szCs w:val="20"/>
        </w:rPr>
        <w:t>，其中</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被保險人</w:t>
      </w:r>
      <w:r w:rsidRPr="004B6D91">
        <w:rPr>
          <w:rFonts w:eastAsia="標楷體" w:hint="eastAsia"/>
          <w:sz w:val="20"/>
          <w:szCs w:val="20"/>
        </w:rPr>
        <w:t xml:space="preserve">  _____ </w:t>
      </w:r>
      <w:r>
        <w:rPr>
          <w:rFonts w:eastAsia="標楷體" w:hint="eastAsia"/>
          <w:sz w:val="20"/>
          <w:szCs w:val="20"/>
        </w:rPr>
        <w:t>PARAM_</w:t>
      </w:r>
      <w:r w:rsidRPr="004B6D91">
        <w:rPr>
          <w:rFonts w:eastAsia="標楷體" w:hint="eastAsia"/>
          <w:sz w:val="20"/>
          <w:szCs w:val="20"/>
        </w:rPr>
        <w:t>2__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3___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配　　偶</w:t>
      </w:r>
      <w:r w:rsidRPr="004B6D91">
        <w:rPr>
          <w:rFonts w:eastAsia="標楷體" w:hint="eastAsia"/>
          <w:sz w:val="20"/>
          <w:szCs w:val="20"/>
        </w:rPr>
        <w:t xml:space="preserve">  _____ </w:t>
      </w:r>
      <w:r>
        <w:rPr>
          <w:rFonts w:eastAsia="標楷體" w:hint="eastAsia"/>
          <w:sz w:val="20"/>
          <w:szCs w:val="20"/>
        </w:rPr>
        <w:t>PARAM_</w:t>
      </w:r>
      <w:r w:rsidRPr="004B6D91">
        <w:rPr>
          <w:rFonts w:eastAsia="標楷體" w:hint="eastAsia"/>
          <w:sz w:val="20"/>
          <w:szCs w:val="20"/>
        </w:rPr>
        <w:t>4__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5___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(1)  _____ </w:t>
      </w:r>
      <w:r>
        <w:rPr>
          <w:rFonts w:eastAsia="標楷體" w:hint="eastAsia"/>
          <w:sz w:val="20"/>
          <w:szCs w:val="20"/>
        </w:rPr>
        <w:t>PARAM_</w:t>
      </w:r>
      <w:r w:rsidRPr="004B6D91">
        <w:rPr>
          <w:rFonts w:eastAsia="標楷體" w:hint="eastAsia"/>
          <w:sz w:val="20"/>
          <w:szCs w:val="20"/>
        </w:rPr>
        <w:t>6__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7___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(2)  ____ </w:t>
      </w:r>
      <w:r>
        <w:rPr>
          <w:rFonts w:eastAsia="標楷體" w:hint="eastAsia"/>
          <w:sz w:val="20"/>
          <w:szCs w:val="20"/>
        </w:rPr>
        <w:t>PARAM_</w:t>
      </w:r>
      <w:r w:rsidRPr="004B6D91">
        <w:rPr>
          <w:rFonts w:eastAsia="標楷體" w:hint="eastAsia"/>
          <w:sz w:val="20"/>
          <w:szCs w:val="20"/>
        </w:rPr>
        <w:t>8___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9___</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子　女</w:t>
      </w:r>
      <w:r w:rsidRPr="004B6D91">
        <w:rPr>
          <w:rFonts w:eastAsia="標楷體" w:hint="eastAsia"/>
          <w:sz w:val="20"/>
          <w:szCs w:val="20"/>
        </w:rPr>
        <w:t xml:space="preserve">(3)  ____ </w:t>
      </w:r>
      <w:r>
        <w:rPr>
          <w:rFonts w:eastAsia="標楷體" w:hint="eastAsia"/>
          <w:sz w:val="20"/>
          <w:szCs w:val="20"/>
        </w:rPr>
        <w:t>PARAM_</w:t>
      </w:r>
      <w:r w:rsidRPr="004B6D91">
        <w:rPr>
          <w:rFonts w:eastAsia="標楷體" w:hint="eastAsia"/>
          <w:sz w:val="20"/>
          <w:szCs w:val="20"/>
        </w:rPr>
        <w:t>10__</w:t>
      </w:r>
      <w:r w:rsidRPr="004B6D91">
        <w:rPr>
          <w:rFonts w:eastAsia="標楷體" w:hint="eastAsia"/>
          <w:sz w:val="20"/>
          <w:szCs w:val="20"/>
        </w:rPr>
        <w:t>並附加</w:t>
      </w:r>
      <w:r w:rsidRPr="004B6D91">
        <w:rPr>
          <w:rFonts w:eastAsia="標楷體" w:hint="eastAsia"/>
          <w:sz w:val="20"/>
          <w:szCs w:val="20"/>
        </w:rPr>
        <w:t>______</w:t>
      </w:r>
      <w:r>
        <w:rPr>
          <w:rFonts w:eastAsia="標楷體" w:hint="eastAsia"/>
          <w:sz w:val="20"/>
          <w:szCs w:val="20"/>
        </w:rPr>
        <w:t>PARAM_</w:t>
      </w:r>
      <w:r w:rsidRPr="004B6D91">
        <w:rPr>
          <w:rFonts w:eastAsia="標楷體" w:hint="eastAsia"/>
          <w:sz w:val="20"/>
          <w:szCs w:val="20"/>
        </w:rPr>
        <w:t>11__</w:t>
      </w:r>
    </w:p>
    <w:p w:rsidR="005C0327" w:rsidRPr="004B6D91" w:rsidRDefault="005C0327" w:rsidP="005C0327">
      <w:pPr>
        <w:spacing w:beforeLines="50" w:before="180"/>
        <w:rPr>
          <w:rFonts w:eastAsia="標楷體" w:hint="eastAsia"/>
          <w:sz w:val="20"/>
          <w:szCs w:val="20"/>
        </w:rPr>
      </w:pPr>
    </w:p>
    <w:p w:rsidR="005C0327" w:rsidRPr="004B6D91" w:rsidRDefault="005C0327" w:rsidP="005C0327">
      <w:pPr>
        <w:spacing w:beforeLines="50" w:before="180"/>
        <w:rPr>
          <w:rFonts w:eastAsia="標楷體"/>
          <w:sz w:val="20"/>
          <w:szCs w:val="20"/>
        </w:rPr>
      </w:pPr>
    </w:p>
    <w:p w:rsidR="005C0327" w:rsidRPr="004B6D91" w:rsidRDefault="005C0327" w:rsidP="005C0327">
      <w:pPr>
        <w:spacing w:line="240" w:lineRule="atLeast"/>
        <w:rPr>
          <w:rFonts w:eastAsia="標楷體" w:cs="Courier New" w:hint="eastAsia"/>
          <w:sz w:val="20"/>
          <w:szCs w:val="20"/>
        </w:rPr>
      </w:pPr>
      <w:r w:rsidRPr="004B6D91">
        <w:rPr>
          <w:rFonts w:eastAsia="標楷體" w:cs="Courier New" w:hint="eastAsia"/>
          <w:sz w:val="20"/>
          <w:szCs w:val="20"/>
        </w:rPr>
        <w:t>茲因被保險人</w:t>
      </w:r>
      <w:r w:rsidRPr="004B6D91">
        <w:rPr>
          <w:rFonts w:eastAsia="標楷體" w:cs="Courier New" w:hint="eastAsia"/>
          <w:sz w:val="20"/>
          <w:szCs w:val="20"/>
        </w:rPr>
        <w:t xml:space="preserve"> 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12</w:t>
      </w:r>
      <w:r w:rsidRPr="004B6D91">
        <w:rPr>
          <w:rFonts w:eastAsia="標楷體" w:cs="Courier New" w:hint="eastAsia"/>
          <w:sz w:val="20"/>
          <w:szCs w:val="20"/>
        </w:rPr>
        <w:t>______</w:t>
      </w:r>
      <w:r w:rsidRPr="004B6D91">
        <w:rPr>
          <w:rFonts w:eastAsia="標楷體" w:cs="Courier New" w:hint="eastAsia"/>
          <w:sz w:val="20"/>
          <w:szCs w:val="20"/>
        </w:rPr>
        <w:t>已有</w:t>
      </w:r>
      <w:r w:rsidRPr="004B6D91">
        <w:rPr>
          <w:rFonts w:eastAsia="標楷體" w:cs="Courier New" w:hint="eastAsia"/>
          <w:sz w:val="20"/>
          <w:szCs w:val="20"/>
        </w:rPr>
        <w:t>_____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13</w:t>
      </w:r>
      <w:r w:rsidRPr="004B6D91">
        <w:rPr>
          <w:rFonts w:eastAsia="標楷體" w:cs="Courier New" w:hint="eastAsia"/>
          <w:sz w:val="20"/>
          <w:szCs w:val="20"/>
        </w:rPr>
        <w:t>________________</w:t>
      </w:r>
      <w:r w:rsidRPr="004B6D91">
        <w:rPr>
          <w:rFonts w:eastAsia="標楷體" w:cs="Courier New" w:hint="eastAsia"/>
          <w:sz w:val="20"/>
          <w:szCs w:val="20"/>
        </w:rPr>
        <w:t>之機能障礙存在，</w:t>
      </w:r>
    </w:p>
    <w:p w:rsidR="005C0327" w:rsidRPr="004B6D91" w:rsidRDefault="005C0327" w:rsidP="005C0327">
      <w:pPr>
        <w:spacing w:line="240" w:lineRule="atLeast"/>
        <w:rPr>
          <w:rFonts w:eastAsia="標楷體" w:cs="Courier New" w:hint="eastAsia"/>
          <w:sz w:val="20"/>
          <w:szCs w:val="20"/>
        </w:rPr>
      </w:pPr>
      <w:r w:rsidRPr="004B6D91">
        <w:rPr>
          <w:rFonts w:eastAsia="標楷體" w:cs="Courier New" w:hint="eastAsia"/>
          <w:sz w:val="20"/>
          <w:szCs w:val="20"/>
        </w:rPr>
        <w:t xml:space="preserve">    </w:t>
      </w:r>
      <w:r w:rsidRPr="004B6D91">
        <w:rPr>
          <w:rFonts w:eastAsia="標楷體" w:cs="Courier New" w:hint="eastAsia"/>
          <w:sz w:val="20"/>
          <w:szCs w:val="20"/>
        </w:rPr>
        <w:t>配</w:t>
      </w:r>
      <w:r w:rsidRPr="004B6D91">
        <w:rPr>
          <w:rFonts w:eastAsia="標楷體" w:cs="Courier New" w:hint="eastAsia"/>
          <w:sz w:val="20"/>
          <w:szCs w:val="20"/>
        </w:rPr>
        <w:t xml:space="preserve">    </w:t>
      </w:r>
      <w:r w:rsidRPr="004B6D91">
        <w:rPr>
          <w:rFonts w:eastAsia="標楷體" w:cs="Courier New" w:hint="eastAsia"/>
          <w:sz w:val="20"/>
          <w:szCs w:val="20"/>
        </w:rPr>
        <w:t>偶</w:t>
      </w:r>
      <w:r w:rsidRPr="004B6D91">
        <w:rPr>
          <w:rFonts w:eastAsia="標楷體" w:cs="Courier New" w:hint="eastAsia"/>
          <w:sz w:val="20"/>
          <w:szCs w:val="20"/>
        </w:rPr>
        <w:t xml:space="preserve"> 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14</w:t>
      </w:r>
      <w:r w:rsidRPr="004B6D91">
        <w:rPr>
          <w:rFonts w:eastAsia="標楷體" w:cs="Courier New" w:hint="eastAsia"/>
          <w:sz w:val="20"/>
          <w:szCs w:val="20"/>
        </w:rPr>
        <w:t>______</w:t>
      </w:r>
      <w:r w:rsidRPr="004B6D91">
        <w:rPr>
          <w:rFonts w:eastAsia="標楷體" w:cs="Courier New" w:hint="eastAsia"/>
          <w:sz w:val="20"/>
          <w:szCs w:val="20"/>
        </w:rPr>
        <w:t>已有</w:t>
      </w:r>
      <w:r w:rsidRPr="004B6D91">
        <w:rPr>
          <w:rFonts w:eastAsia="標楷體" w:cs="Courier New" w:hint="eastAsia"/>
          <w:sz w:val="20"/>
          <w:szCs w:val="20"/>
        </w:rPr>
        <w:t>_____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15</w:t>
      </w:r>
      <w:r w:rsidRPr="004B6D91">
        <w:rPr>
          <w:rFonts w:eastAsia="標楷體" w:cs="Courier New" w:hint="eastAsia"/>
          <w:sz w:val="20"/>
          <w:szCs w:val="20"/>
        </w:rPr>
        <w:t>________________</w:t>
      </w:r>
      <w:r w:rsidRPr="004B6D91">
        <w:rPr>
          <w:rFonts w:eastAsia="標楷體" w:cs="Courier New" w:hint="eastAsia"/>
          <w:sz w:val="20"/>
          <w:szCs w:val="20"/>
        </w:rPr>
        <w:t>之機能障礙存在，</w:t>
      </w:r>
    </w:p>
    <w:p w:rsidR="005C0327" w:rsidRPr="004B6D91" w:rsidRDefault="005C0327" w:rsidP="005C0327">
      <w:pPr>
        <w:spacing w:line="240" w:lineRule="atLeast"/>
        <w:rPr>
          <w:rFonts w:eastAsia="標楷體" w:cs="Courier New" w:hint="eastAsia"/>
          <w:sz w:val="20"/>
          <w:szCs w:val="20"/>
        </w:rPr>
      </w:pPr>
      <w:r w:rsidRPr="004B6D91">
        <w:rPr>
          <w:rFonts w:eastAsia="標楷體" w:cs="Courier New" w:hint="eastAsia"/>
          <w:sz w:val="20"/>
          <w:szCs w:val="20"/>
        </w:rPr>
        <w:t xml:space="preserve">    </w:t>
      </w:r>
      <w:r w:rsidRPr="004B6D91">
        <w:rPr>
          <w:rFonts w:eastAsia="標楷體" w:cs="Courier New" w:hint="eastAsia"/>
          <w:sz w:val="20"/>
          <w:szCs w:val="20"/>
        </w:rPr>
        <w:t>子</w:t>
      </w:r>
      <w:r w:rsidRPr="004B6D91">
        <w:rPr>
          <w:rFonts w:eastAsia="標楷體" w:cs="Courier New" w:hint="eastAsia"/>
          <w:sz w:val="20"/>
          <w:szCs w:val="20"/>
        </w:rPr>
        <w:t xml:space="preserve">  </w:t>
      </w:r>
      <w:r w:rsidRPr="004B6D91">
        <w:rPr>
          <w:rFonts w:eastAsia="標楷體" w:cs="Courier New" w:hint="eastAsia"/>
          <w:sz w:val="20"/>
          <w:szCs w:val="20"/>
        </w:rPr>
        <w:t>女</w:t>
      </w:r>
      <w:r w:rsidRPr="004B6D91">
        <w:rPr>
          <w:rFonts w:eastAsia="標楷體" w:cs="Courier New" w:hint="eastAsia"/>
          <w:sz w:val="20"/>
          <w:szCs w:val="20"/>
        </w:rPr>
        <w:t>(1) 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16</w:t>
      </w:r>
      <w:r w:rsidRPr="004B6D91">
        <w:rPr>
          <w:rFonts w:eastAsia="標楷體" w:cs="Courier New" w:hint="eastAsia"/>
          <w:sz w:val="20"/>
          <w:szCs w:val="20"/>
        </w:rPr>
        <w:t>______</w:t>
      </w:r>
      <w:r w:rsidRPr="004B6D91">
        <w:rPr>
          <w:rFonts w:eastAsia="標楷體" w:cs="Courier New" w:hint="eastAsia"/>
          <w:sz w:val="20"/>
          <w:szCs w:val="20"/>
        </w:rPr>
        <w:t>已有</w:t>
      </w:r>
      <w:r w:rsidRPr="004B6D91">
        <w:rPr>
          <w:rFonts w:eastAsia="標楷體" w:cs="Courier New" w:hint="eastAsia"/>
          <w:sz w:val="20"/>
          <w:szCs w:val="20"/>
        </w:rPr>
        <w:t>_____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17</w:t>
      </w:r>
      <w:r w:rsidRPr="004B6D91">
        <w:rPr>
          <w:rFonts w:eastAsia="標楷體" w:cs="Courier New" w:hint="eastAsia"/>
          <w:sz w:val="20"/>
          <w:szCs w:val="20"/>
        </w:rPr>
        <w:t>________________</w:t>
      </w:r>
      <w:r w:rsidRPr="004B6D91">
        <w:rPr>
          <w:rFonts w:eastAsia="標楷體" w:cs="Courier New" w:hint="eastAsia"/>
          <w:sz w:val="20"/>
          <w:szCs w:val="20"/>
        </w:rPr>
        <w:t>之機能障礙存在，</w:t>
      </w:r>
    </w:p>
    <w:p w:rsidR="005C0327" w:rsidRPr="004B6D91" w:rsidRDefault="005C0327" w:rsidP="005C0327">
      <w:pPr>
        <w:spacing w:line="240" w:lineRule="atLeast"/>
        <w:rPr>
          <w:rFonts w:eastAsia="標楷體" w:cs="Courier New" w:hint="eastAsia"/>
          <w:sz w:val="20"/>
          <w:szCs w:val="20"/>
        </w:rPr>
      </w:pPr>
      <w:r w:rsidRPr="004B6D91">
        <w:rPr>
          <w:rFonts w:eastAsia="標楷體" w:cs="Courier New" w:hint="eastAsia"/>
          <w:sz w:val="20"/>
          <w:szCs w:val="20"/>
        </w:rPr>
        <w:t xml:space="preserve">    </w:t>
      </w:r>
      <w:r w:rsidRPr="004B6D91">
        <w:rPr>
          <w:rFonts w:eastAsia="標楷體" w:cs="Courier New" w:hint="eastAsia"/>
          <w:sz w:val="20"/>
          <w:szCs w:val="20"/>
        </w:rPr>
        <w:t>子</w:t>
      </w:r>
      <w:r w:rsidRPr="004B6D91">
        <w:rPr>
          <w:rFonts w:eastAsia="標楷體" w:cs="Courier New" w:hint="eastAsia"/>
          <w:sz w:val="20"/>
          <w:szCs w:val="20"/>
        </w:rPr>
        <w:t xml:space="preserve">  </w:t>
      </w:r>
      <w:r w:rsidRPr="004B6D91">
        <w:rPr>
          <w:rFonts w:eastAsia="標楷體" w:cs="Courier New" w:hint="eastAsia"/>
          <w:sz w:val="20"/>
          <w:szCs w:val="20"/>
        </w:rPr>
        <w:t>女</w:t>
      </w:r>
      <w:r w:rsidRPr="004B6D91">
        <w:rPr>
          <w:rFonts w:eastAsia="標楷體" w:cs="Courier New" w:hint="eastAsia"/>
          <w:sz w:val="20"/>
          <w:szCs w:val="20"/>
        </w:rPr>
        <w:t>(2) 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18</w:t>
      </w:r>
      <w:r w:rsidRPr="004B6D91">
        <w:rPr>
          <w:rFonts w:eastAsia="標楷體" w:cs="Courier New" w:hint="eastAsia"/>
          <w:sz w:val="20"/>
          <w:szCs w:val="20"/>
        </w:rPr>
        <w:t>______</w:t>
      </w:r>
      <w:r w:rsidRPr="004B6D91">
        <w:rPr>
          <w:rFonts w:eastAsia="標楷體" w:cs="Courier New" w:hint="eastAsia"/>
          <w:sz w:val="20"/>
          <w:szCs w:val="20"/>
        </w:rPr>
        <w:t>已有</w:t>
      </w:r>
      <w:r w:rsidRPr="004B6D91">
        <w:rPr>
          <w:rFonts w:eastAsia="標楷體" w:cs="Courier New" w:hint="eastAsia"/>
          <w:sz w:val="20"/>
          <w:szCs w:val="20"/>
        </w:rPr>
        <w:t>_____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19</w:t>
      </w:r>
      <w:r w:rsidRPr="004B6D91">
        <w:rPr>
          <w:rFonts w:eastAsia="標楷體" w:cs="Courier New" w:hint="eastAsia"/>
          <w:sz w:val="20"/>
          <w:szCs w:val="20"/>
        </w:rPr>
        <w:t>________________</w:t>
      </w:r>
      <w:r w:rsidRPr="004B6D91">
        <w:rPr>
          <w:rFonts w:eastAsia="標楷體" w:cs="Courier New" w:hint="eastAsia"/>
          <w:sz w:val="20"/>
          <w:szCs w:val="20"/>
        </w:rPr>
        <w:t>之機能障礙存在，</w:t>
      </w:r>
    </w:p>
    <w:p w:rsidR="005C0327" w:rsidRPr="004B6D91" w:rsidRDefault="005C0327" w:rsidP="005C0327">
      <w:pPr>
        <w:spacing w:line="240" w:lineRule="atLeast"/>
        <w:rPr>
          <w:rFonts w:eastAsia="標楷體" w:cs="Courier New" w:hint="eastAsia"/>
          <w:sz w:val="20"/>
          <w:szCs w:val="20"/>
        </w:rPr>
      </w:pPr>
      <w:r w:rsidRPr="004B6D91">
        <w:rPr>
          <w:rFonts w:eastAsia="標楷體" w:cs="Courier New" w:hint="eastAsia"/>
          <w:sz w:val="20"/>
          <w:szCs w:val="20"/>
        </w:rPr>
        <w:t xml:space="preserve">    </w:t>
      </w:r>
      <w:r w:rsidRPr="004B6D91">
        <w:rPr>
          <w:rFonts w:eastAsia="標楷體" w:cs="Courier New" w:hint="eastAsia"/>
          <w:sz w:val="20"/>
          <w:szCs w:val="20"/>
        </w:rPr>
        <w:t>子</w:t>
      </w:r>
      <w:r w:rsidRPr="004B6D91">
        <w:rPr>
          <w:rFonts w:eastAsia="標楷體" w:cs="Courier New" w:hint="eastAsia"/>
          <w:sz w:val="20"/>
          <w:szCs w:val="20"/>
        </w:rPr>
        <w:t xml:space="preserve">  </w:t>
      </w:r>
      <w:r w:rsidRPr="004B6D91">
        <w:rPr>
          <w:rFonts w:eastAsia="標楷體" w:cs="Courier New" w:hint="eastAsia"/>
          <w:sz w:val="20"/>
          <w:szCs w:val="20"/>
        </w:rPr>
        <w:t>女</w:t>
      </w:r>
      <w:r w:rsidRPr="004B6D91">
        <w:rPr>
          <w:rFonts w:eastAsia="標楷體" w:cs="Courier New" w:hint="eastAsia"/>
          <w:sz w:val="20"/>
          <w:szCs w:val="20"/>
        </w:rPr>
        <w:t>(3) 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20</w:t>
      </w:r>
      <w:r w:rsidRPr="004B6D91">
        <w:rPr>
          <w:rFonts w:eastAsia="標楷體" w:cs="Courier New" w:hint="eastAsia"/>
          <w:sz w:val="20"/>
          <w:szCs w:val="20"/>
        </w:rPr>
        <w:t>______</w:t>
      </w:r>
      <w:r w:rsidRPr="004B6D91">
        <w:rPr>
          <w:rFonts w:eastAsia="標楷體" w:cs="Courier New" w:hint="eastAsia"/>
          <w:sz w:val="20"/>
          <w:szCs w:val="20"/>
        </w:rPr>
        <w:t>已有</w:t>
      </w:r>
      <w:r w:rsidRPr="004B6D91">
        <w:rPr>
          <w:rFonts w:eastAsia="標楷體" w:cs="Courier New" w:hint="eastAsia"/>
          <w:sz w:val="20"/>
          <w:szCs w:val="20"/>
        </w:rPr>
        <w:t>_____</w:t>
      </w:r>
      <w:r w:rsidRPr="004B6D91">
        <w:rPr>
          <w:rFonts w:eastAsia="標楷體" w:hint="eastAsia"/>
          <w:sz w:val="20"/>
          <w:szCs w:val="20"/>
        </w:rPr>
        <w:t xml:space="preserve"> </w:t>
      </w:r>
      <w:r>
        <w:rPr>
          <w:rFonts w:eastAsia="標楷體" w:hint="eastAsia"/>
          <w:sz w:val="20"/>
          <w:szCs w:val="20"/>
        </w:rPr>
        <w:t>PARAM_</w:t>
      </w:r>
      <w:r w:rsidRPr="004B6D91">
        <w:rPr>
          <w:rFonts w:eastAsia="標楷體" w:hint="eastAsia"/>
          <w:sz w:val="20"/>
          <w:szCs w:val="20"/>
        </w:rPr>
        <w:t>21</w:t>
      </w:r>
      <w:r w:rsidRPr="004B6D91">
        <w:rPr>
          <w:rFonts w:eastAsia="標楷體" w:cs="Courier New" w:hint="eastAsia"/>
          <w:sz w:val="20"/>
          <w:szCs w:val="20"/>
        </w:rPr>
        <w:t>________________</w:t>
      </w:r>
      <w:r w:rsidRPr="004B6D91">
        <w:rPr>
          <w:rFonts w:eastAsia="標楷體" w:cs="Courier New" w:hint="eastAsia"/>
          <w:sz w:val="20"/>
          <w:szCs w:val="20"/>
        </w:rPr>
        <w:t>之機能障礙存在，</w:t>
      </w:r>
    </w:p>
    <w:p w:rsidR="005C0327" w:rsidRPr="004B6D91" w:rsidRDefault="005C0327" w:rsidP="005C0327">
      <w:pPr>
        <w:spacing w:line="240" w:lineRule="atLeast"/>
        <w:rPr>
          <w:rFonts w:eastAsia="標楷體" w:cs="Courier New" w:hint="eastAsia"/>
          <w:sz w:val="20"/>
          <w:szCs w:val="20"/>
        </w:rPr>
      </w:pPr>
    </w:p>
    <w:p w:rsidR="005C0327" w:rsidRPr="004B6D91" w:rsidRDefault="005C0327" w:rsidP="005C0327">
      <w:pPr>
        <w:spacing w:line="240" w:lineRule="atLeast"/>
        <w:rPr>
          <w:rFonts w:eastAsia="標楷體" w:cs="Courier New" w:hint="eastAsia"/>
          <w:sz w:val="20"/>
          <w:szCs w:val="20"/>
        </w:rPr>
      </w:pPr>
      <w:r w:rsidRPr="004B6D91">
        <w:rPr>
          <w:rFonts w:eastAsia="標楷體" w:cs="Courier New" w:hint="eastAsia"/>
          <w:sz w:val="20"/>
          <w:szCs w:val="20"/>
        </w:rPr>
        <w:t>立書人茲同意</w:t>
      </w:r>
      <w:r w:rsidRPr="004B6D91">
        <w:rPr>
          <w:rFonts w:eastAsia="標楷體" w:cs="Courier New" w:hint="eastAsia"/>
          <w:sz w:val="20"/>
          <w:szCs w:val="20"/>
        </w:rPr>
        <w:t xml:space="preserve"> </w:t>
      </w:r>
      <w:r w:rsidRPr="004B6D91">
        <w:rPr>
          <w:rFonts w:eastAsia="標楷體" w:cs="Courier New" w:hint="eastAsia"/>
          <w:sz w:val="20"/>
          <w:szCs w:val="20"/>
        </w:rPr>
        <w:t>貴公司承保後，於保險有效期間內，如有因上述機能障礙加重致成符合保險契約條款所約定之殘廢給付項目</w:t>
      </w:r>
      <w:r w:rsidRPr="004B6D91">
        <w:rPr>
          <w:rFonts w:eastAsia="標楷體" w:cs="Courier New" w:hint="eastAsia"/>
          <w:sz w:val="20"/>
          <w:szCs w:val="20"/>
        </w:rPr>
        <w:t>(</w:t>
      </w:r>
      <w:r w:rsidRPr="004B6D91">
        <w:rPr>
          <w:rFonts w:eastAsia="標楷體" w:cs="Courier New" w:hint="eastAsia"/>
          <w:sz w:val="20"/>
          <w:szCs w:val="20"/>
        </w:rPr>
        <w:t>標準</w:t>
      </w:r>
      <w:r w:rsidRPr="004B6D91">
        <w:rPr>
          <w:rFonts w:eastAsia="標楷體" w:cs="Courier New" w:hint="eastAsia"/>
          <w:sz w:val="20"/>
          <w:szCs w:val="20"/>
        </w:rPr>
        <w:t>)</w:t>
      </w:r>
      <w:r w:rsidRPr="004B6D91">
        <w:rPr>
          <w:rFonts w:eastAsia="標楷體" w:cs="Courier New" w:hint="eastAsia"/>
          <w:sz w:val="20"/>
          <w:szCs w:val="20"/>
        </w:rPr>
        <w:t>或得享有豁免保險費或其他相關權利時，無條件放棄該項殘廢保險金及豁免保險費暨其他相關權利之請求權，立書人絕無任何異議，特立本同意書為憑。</w:t>
      </w:r>
    </w:p>
    <w:p w:rsidR="005C0327" w:rsidRPr="004B6D91" w:rsidRDefault="005C0327" w:rsidP="005C0327">
      <w:pPr>
        <w:spacing w:beforeLines="100" w:before="360"/>
        <w:rPr>
          <w:rFonts w:eastAsia="標楷體"/>
          <w:sz w:val="20"/>
          <w:szCs w:val="20"/>
        </w:rPr>
      </w:pPr>
      <w:r w:rsidRPr="004B6D91">
        <w:rPr>
          <w:rFonts w:eastAsia="標楷體" w:hint="eastAsia"/>
          <w:sz w:val="20"/>
          <w:szCs w:val="20"/>
        </w:rPr>
        <w:t xml:space="preserve">   </w:t>
      </w:r>
      <w:r w:rsidRPr="004B6D91">
        <w:rPr>
          <w:rFonts w:eastAsia="標楷體" w:hint="eastAsia"/>
          <w:sz w:val="20"/>
          <w:szCs w:val="20"/>
        </w:rPr>
        <w:t>此致</w:t>
      </w:r>
    </w:p>
    <w:p w:rsidR="005C0327" w:rsidRPr="004B6D91" w:rsidRDefault="005C0327" w:rsidP="005C0327">
      <w:pPr>
        <w:spacing w:beforeLines="50" w:before="180"/>
        <w:rPr>
          <w:rFonts w:eastAsia="標楷體"/>
          <w:sz w:val="20"/>
          <w:szCs w:val="20"/>
        </w:rPr>
      </w:pPr>
      <w:r w:rsidRPr="004B6D91">
        <w:rPr>
          <w:rFonts w:eastAsia="標楷體" w:hint="eastAsia"/>
          <w:sz w:val="20"/>
          <w:szCs w:val="20"/>
        </w:rPr>
        <w:t>國泰人壽保險股份有限公司</w:t>
      </w:r>
    </w:p>
    <w:p w:rsidR="005C0327" w:rsidRPr="004B6D91" w:rsidRDefault="005C0327" w:rsidP="005C0327">
      <w:pPr>
        <w:spacing w:beforeLines="100" w:before="360"/>
        <w:rPr>
          <w:rFonts w:eastAsia="標楷體"/>
          <w:sz w:val="20"/>
          <w:szCs w:val="20"/>
        </w:rPr>
      </w:pPr>
      <w:r w:rsidRPr="004B6D91">
        <w:rPr>
          <w:rFonts w:eastAsia="標楷體" w:hint="eastAsia"/>
          <w:sz w:val="20"/>
          <w:szCs w:val="20"/>
        </w:rPr>
        <w:t>立書人</w:t>
      </w:r>
    </w:p>
    <w:p w:rsidR="005C0327" w:rsidRPr="004B6D91" w:rsidRDefault="005C0327" w:rsidP="005C0327">
      <w:pPr>
        <w:tabs>
          <w:tab w:val="left" w:pos="4962"/>
        </w:tabs>
        <w:spacing w:beforeLines="50" w:before="180"/>
        <w:rPr>
          <w:rFonts w:eastAsia="標楷體"/>
          <w:sz w:val="20"/>
          <w:szCs w:val="20"/>
        </w:rPr>
      </w:pPr>
      <w:r w:rsidRPr="004B6D91">
        <w:rPr>
          <w:rFonts w:eastAsia="標楷體" w:hint="eastAsia"/>
          <w:sz w:val="20"/>
          <w:szCs w:val="20"/>
        </w:rPr>
        <w:t>要保人：</w:t>
      </w:r>
      <w:r w:rsidRPr="004B6D91">
        <w:rPr>
          <w:rFonts w:eastAsia="標楷體" w:hint="eastAsia"/>
          <w:sz w:val="20"/>
          <w:szCs w:val="20"/>
        </w:rPr>
        <w:t>___________________</w:t>
      </w:r>
      <w:r w:rsidRPr="004B6D91">
        <w:rPr>
          <w:rFonts w:eastAsia="標楷體" w:hint="eastAsia"/>
          <w:sz w:val="20"/>
          <w:szCs w:val="20"/>
        </w:rPr>
        <w:t>簽章</w:t>
      </w:r>
      <w:r w:rsidRPr="004B6D91">
        <w:rPr>
          <w:rFonts w:eastAsia="標楷體" w:hint="eastAsia"/>
          <w:sz w:val="20"/>
          <w:szCs w:val="20"/>
        </w:rPr>
        <w:t xml:space="preserve">   </w:t>
      </w:r>
      <w:r w:rsidRPr="004B6D91">
        <w:rPr>
          <w:rFonts w:eastAsia="標楷體"/>
          <w:sz w:val="20"/>
          <w:szCs w:val="20"/>
        </w:rPr>
        <w:tab/>
      </w:r>
      <w:r w:rsidRPr="004B6D91">
        <w:rPr>
          <w:rFonts w:eastAsia="標楷體" w:hint="eastAsia"/>
          <w:sz w:val="20"/>
          <w:szCs w:val="20"/>
        </w:rPr>
        <w:t xml:space="preserve">    </w:t>
      </w:r>
      <w:r w:rsidRPr="004B6D91">
        <w:rPr>
          <w:rFonts w:eastAsia="標楷體" w:hint="eastAsia"/>
          <w:sz w:val="20"/>
          <w:szCs w:val="20"/>
        </w:rPr>
        <w:t>配</w:t>
      </w:r>
      <w:r w:rsidRPr="004B6D91">
        <w:rPr>
          <w:rFonts w:eastAsia="標楷體" w:hint="eastAsia"/>
          <w:sz w:val="20"/>
          <w:szCs w:val="20"/>
        </w:rPr>
        <w:t xml:space="preserve">   </w:t>
      </w:r>
      <w:r w:rsidRPr="004B6D91">
        <w:rPr>
          <w:rFonts w:eastAsia="標楷體" w:hint="eastAsia"/>
          <w:sz w:val="20"/>
          <w:szCs w:val="20"/>
        </w:rPr>
        <w:t>偶：</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480"/>
          <w:tab w:val="left" w:pos="960"/>
          <w:tab w:val="left" w:pos="1440"/>
          <w:tab w:val="left" w:pos="1920"/>
          <w:tab w:val="left" w:pos="2400"/>
          <w:tab w:val="left" w:pos="2880"/>
          <w:tab w:val="left" w:pos="3360"/>
          <w:tab w:val="left" w:pos="3840"/>
          <w:tab w:val="left" w:pos="4320"/>
          <w:tab w:val="left" w:pos="4800"/>
          <w:tab w:val="left" w:pos="5289"/>
        </w:tabs>
        <w:spacing w:beforeLines="50" w:before="180"/>
        <w:rPr>
          <w:rFonts w:eastAsia="標楷體"/>
          <w:sz w:val="20"/>
          <w:szCs w:val="20"/>
        </w:rPr>
      </w:pPr>
      <w:r w:rsidRPr="004B6D91">
        <w:rPr>
          <w:rFonts w:eastAsia="標楷體" w:hint="eastAsia"/>
          <w:sz w:val="20"/>
          <w:szCs w:val="20"/>
        </w:rPr>
        <w:t>被保險人：</w:t>
      </w:r>
      <w:r w:rsidRPr="004B6D91">
        <w:rPr>
          <w:rFonts w:eastAsia="標楷體" w:hint="eastAsia"/>
          <w:sz w:val="20"/>
          <w:szCs w:val="20"/>
        </w:rPr>
        <w:t>_________________</w:t>
      </w:r>
      <w:r w:rsidRPr="004B6D91">
        <w:rPr>
          <w:rFonts w:eastAsia="標楷體" w:hint="eastAsia"/>
          <w:sz w:val="20"/>
          <w:szCs w:val="20"/>
        </w:rPr>
        <w:t>簽章</w:t>
      </w:r>
      <w:r w:rsidRPr="004B6D91">
        <w:rPr>
          <w:rFonts w:eastAsia="標楷體" w:hint="eastAsia"/>
          <w:sz w:val="20"/>
          <w:szCs w:val="20"/>
        </w:rPr>
        <w:t xml:space="preserve">   </w:t>
      </w:r>
      <w:r w:rsidRPr="004B6D91">
        <w:rPr>
          <w:rFonts w:eastAsia="標楷體"/>
          <w:sz w:val="20"/>
          <w:szCs w:val="20"/>
        </w:rPr>
        <w:tab/>
      </w:r>
      <w:r w:rsidRPr="004B6D91">
        <w:rPr>
          <w:rFonts w:eastAsia="標楷體" w:hint="eastAsia"/>
          <w:sz w:val="20"/>
          <w:szCs w:val="20"/>
        </w:rPr>
        <w:t xml:space="preserve">   </w:t>
      </w:r>
      <w:r w:rsidRPr="004B6D91">
        <w:rPr>
          <w:rFonts w:eastAsia="標楷體"/>
          <w:sz w:val="20"/>
          <w:szCs w:val="20"/>
        </w:rPr>
        <w:tab/>
      </w:r>
      <w:r w:rsidRPr="004B6D91">
        <w:rPr>
          <w:rFonts w:eastAsia="標楷體"/>
          <w:sz w:val="20"/>
          <w:szCs w:val="20"/>
        </w:rPr>
        <w:tab/>
      </w:r>
      <w:r w:rsidRPr="004B6D91">
        <w:rPr>
          <w:rFonts w:eastAsia="標楷體" w:hint="eastAsia"/>
          <w:sz w:val="20"/>
          <w:szCs w:val="20"/>
        </w:rPr>
        <w:t xml:space="preserve"> </w:t>
      </w:r>
      <w:r w:rsidRPr="004B6D91">
        <w:rPr>
          <w:rFonts w:eastAsia="標楷體" w:hint="eastAsia"/>
          <w:sz w:val="20"/>
          <w:szCs w:val="20"/>
        </w:rPr>
        <w:t>子</w:t>
      </w:r>
      <w:r w:rsidRPr="004B6D91">
        <w:rPr>
          <w:rFonts w:eastAsia="標楷體" w:hint="eastAsia"/>
          <w:sz w:val="20"/>
          <w:szCs w:val="20"/>
        </w:rPr>
        <w:t xml:space="preserve"> </w:t>
      </w:r>
      <w:r w:rsidRPr="004B6D91">
        <w:rPr>
          <w:rFonts w:eastAsia="標楷體" w:hint="eastAsia"/>
          <w:sz w:val="20"/>
          <w:szCs w:val="20"/>
        </w:rPr>
        <w:t>女</w:t>
      </w:r>
      <w:r w:rsidRPr="004B6D91">
        <w:rPr>
          <w:rFonts w:eastAsia="標楷體" w:hint="eastAsia"/>
          <w:sz w:val="20"/>
          <w:szCs w:val="20"/>
        </w:rPr>
        <w:t>(1)</w:t>
      </w:r>
      <w:r w:rsidRPr="004B6D91">
        <w:rPr>
          <w:rFonts w:eastAsia="標楷體" w:hint="eastAsia"/>
          <w:sz w:val="20"/>
          <w:szCs w:val="20"/>
        </w:rPr>
        <w:t>：</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5387"/>
        </w:tabs>
        <w:spacing w:beforeLines="50" w:before="180"/>
        <w:rPr>
          <w:rFonts w:eastAsia="標楷體"/>
          <w:sz w:val="20"/>
          <w:szCs w:val="20"/>
        </w:rPr>
      </w:pPr>
      <w:r w:rsidRPr="004B6D91">
        <w:rPr>
          <w:rFonts w:eastAsia="標楷體" w:hint="eastAsia"/>
          <w:sz w:val="20"/>
          <w:szCs w:val="20"/>
        </w:rPr>
        <w:t>法定代理人：</w:t>
      </w:r>
      <w:r w:rsidRPr="004B6D91">
        <w:rPr>
          <w:rFonts w:eastAsia="標楷體" w:hint="eastAsia"/>
          <w:sz w:val="20"/>
          <w:szCs w:val="20"/>
        </w:rPr>
        <w:t>_______________</w:t>
      </w:r>
      <w:r w:rsidRPr="004B6D91">
        <w:rPr>
          <w:rFonts w:eastAsia="標楷體" w:hint="eastAsia"/>
          <w:sz w:val="20"/>
          <w:szCs w:val="20"/>
        </w:rPr>
        <w:t>關係</w:t>
      </w:r>
      <w:r w:rsidRPr="004B6D91">
        <w:rPr>
          <w:rFonts w:eastAsia="標楷體" w:hint="eastAsia"/>
          <w:sz w:val="20"/>
          <w:szCs w:val="20"/>
        </w:rPr>
        <w:t xml:space="preserve">_______       </w:t>
      </w:r>
      <w:r w:rsidRPr="004B6D91">
        <w:rPr>
          <w:rFonts w:eastAsia="標楷體" w:hint="eastAsia"/>
          <w:sz w:val="20"/>
          <w:szCs w:val="20"/>
        </w:rPr>
        <w:t>子</w:t>
      </w:r>
      <w:r w:rsidRPr="004B6D91">
        <w:rPr>
          <w:rFonts w:eastAsia="標楷體" w:hint="eastAsia"/>
          <w:sz w:val="20"/>
          <w:szCs w:val="20"/>
        </w:rPr>
        <w:t xml:space="preserve"> </w:t>
      </w:r>
      <w:r w:rsidRPr="004B6D91">
        <w:rPr>
          <w:rFonts w:eastAsia="標楷體" w:hint="eastAsia"/>
          <w:sz w:val="20"/>
          <w:szCs w:val="20"/>
        </w:rPr>
        <w:t>女</w:t>
      </w:r>
      <w:r w:rsidRPr="004B6D91">
        <w:rPr>
          <w:rFonts w:eastAsia="標楷體" w:hint="eastAsia"/>
          <w:sz w:val="20"/>
          <w:szCs w:val="20"/>
        </w:rPr>
        <w:t>(1)</w:t>
      </w:r>
      <w:r w:rsidRPr="004B6D91">
        <w:rPr>
          <w:rFonts w:eastAsia="標楷體" w:hint="eastAsia"/>
          <w:sz w:val="20"/>
          <w:szCs w:val="20"/>
        </w:rPr>
        <w:t>：</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5245"/>
        </w:tabs>
        <w:spacing w:beforeLines="50" w:before="180"/>
        <w:rPr>
          <w:rFonts w:eastAsia="標楷體" w:hint="eastAsia"/>
          <w:sz w:val="20"/>
          <w:szCs w:val="20"/>
        </w:rPr>
      </w:pPr>
      <w:r w:rsidRPr="004B6D91">
        <w:rPr>
          <w:rFonts w:eastAsia="標楷體" w:hint="eastAsia"/>
          <w:sz w:val="20"/>
          <w:szCs w:val="20"/>
        </w:rPr>
        <w:t xml:space="preserve">            _______________</w:t>
      </w:r>
      <w:r w:rsidRPr="004B6D91">
        <w:rPr>
          <w:rFonts w:eastAsia="標楷體" w:hint="eastAsia"/>
          <w:sz w:val="20"/>
          <w:szCs w:val="20"/>
        </w:rPr>
        <w:t>關係</w:t>
      </w:r>
      <w:r w:rsidRPr="004B6D91">
        <w:rPr>
          <w:rFonts w:eastAsia="標楷體" w:hint="eastAsia"/>
          <w:sz w:val="20"/>
          <w:szCs w:val="20"/>
        </w:rPr>
        <w:t xml:space="preserve">_______       </w:t>
      </w:r>
      <w:r w:rsidRPr="004B6D91">
        <w:rPr>
          <w:rFonts w:eastAsia="標楷體" w:hint="eastAsia"/>
          <w:sz w:val="20"/>
          <w:szCs w:val="20"/>
        </w:rPr>
        <w:t>子</w:t>
      </w:r>
      <w:r w:rsidRPr="004B6D91">
        <w:rPr>
          <w:rFonts w:eastAsia="標楷體" w:hint="eastAsia"/>
          <w:sz w:val="20"/>
          <w:szCs w:val="20"/>
        </w:rPr>
        <w:t xml:space="preserve"> </w:t>
      </w:r>
      <w:r w:rsidRPr="004B6D91">
        <w:rPr>
          <w:rFonts w:eastAsia="標楷體" w:hint="eastAsia"/>
          <w:sz w:val="20"/>
          <w:szCs w:val="20"/>
        </w:rPr>
        <w:t>女</w:t>
      </w:r>
      <w:r w:rsidRPr="004B6D91">
        <w:rPr>
          <w:rFonts w:eastAsia="標楷體" w:hint="eastAsia"/>
          <w:sz w:val="20"/>
          <w:szCs w:val="20"/>
        </w:rPr>
        <w:t>(1)</w:t>
      </w:r>
      <w:r w:rsidRPr="004B6D91">
        <w:rPr>
          <w:rFonts w:eastAsia="標楷體" w:hint="eastAsia"/>
          <w:sz w:val="20"/>
          <w:szCs w:val="20"/>
        </w:rPr>
        <w:t>：</w:t>
      </w:r>
      <w:r w:rsidRPr="004B6D91">
        <w:rPr>
          <w:rFonts w:eastAsia="標楷體" w:hint="eastAsia"/>
          <w:sz w:val="20"/>
          <w:szCs w:val="20"/>
        </w:rPr>
        <w:t>__________________</w:t>
      </w:r>
      <w:r w:rsidRPr="004B6D91">
        <w:rPr>
          <w:rFonts w:eastAsia="標楷體" w:hint="eastAsia"/>
          <w:sz w:val="20"/>
          <w:szCs w:val="20"/>
        </w:rPr>
        <w:t>簽章</w:t>
      </w:r>
    </w:p>
    <w:p w:rsidR="005C0327" w:rsidRPr="004B6D91" w:rsidRDefault="005C0327" w:rsidP="005C0327">
      <w:pPr>
        <w:tabs>
          <w:tab w:val="left" w:pos="5245"/>
        </w:tabs>
        <w:spacing w:beforeLines="50" w:before="180"/>
        <w:rPr>
          <w:rFonts w:eastAsia="標楷體"/>
          <w:sz w:val="20"/>
          <w:szCs w:val="20"/>
        </w:rPr>
      </w:pPr>
      <w:r w:rsidRPr="004B6D91">
        <w:rPr>
          <w:rFonts w:eastAsia="標楷體" w:hint="eastAsia"/>
          <w:sz w:val="20"/>
          <w:szCs w:val="20"/>
        </w:rPr>
        <w:t xml:space="preserve">　　　　　　　　　　　　　　　　　　　　　中華民國</w:t>
      </w:r>
      <w:r w:rsidRPr="004B6D91">
        <w:rPr>
          <w:rFonts w:eastAsia="標楷體" w:hint="eastAsia"/>
          <w:sz w:val="20"/>
          <w:szCs w:val="20"/>
        </w:rPr>
        <w:t xml:space="preserve">       </w:t>
      </w:r>
      <w:r w:rsidRPr="004B6D91">
        <w:rPr>
          <w:rFonts w:eastAsia="標楷體" w:hint="eastAsia"/>
          <w:sz w:val="20"/>
          <w:szCs w:val="20"/>
        </w:rPr>
        <w:t>年</w:t>
      </w:r>
      <w:r w:rsidRPr="004B6D91">
        <w:rPr>
          <w:rFonts w:eastAsia="標楷體" w:hint="eastAsia"/>
          <w:sz w:val="20"/>
          <w:szCs w:val="20"/>
        </w:rPr>
        <w:t xml:space="preserve">       </w:t>
      </w:r>
      <w:r w:rsidRPr="004B6D91">
        <w:rPr>
          <w:rFonts w:eastAsia="標楷體" w:hint="eastAsia"/>
          <w:sz w:val="20"/>
          <w:szCs w:val="20"/>
        </w:rPr>
        <w:t>月</w:t>
      </w:r>
      <w:r w:rsidRPr="004B6D91">
        <w:rPr>
          <w:rFonts w:eastAsia="標楷體" w:hint="eastAsia"/>
          <w:sz w:val="20"/>
          <w:szCs w:val="20"/>
        </w:rPr>
        <w:t xml:space="preserve">       </w:t>
      </w:r>
      <w:r w:rsidRPr="004B6D91">
        <w:rPr>
          <w:rFonts w:eastAsia="標楷體" w:hint="eastAsia"/>
          <w:sz w:val="20"/>
          <w:szCs w:val="20"/>
        </w:rPr>
        <w:t>日</w:t>
      </w:r>
    </w:p>
    <w:p w:rsidR="005C0327" w:rsidRPr="004B6D91" w:rsidRDefault="005C0327" w:rsidP="005C0327">
      <w:pPr>
        <w:spacing w:line="240" w:lineRule="atLeast"/>
        <w:ind w:left="500" w:hangingChars="250" w:hanging="500"/>
        <w:rPr>
          <w:rFonts w:ascii="細明體" w:eastAsia="細明體" w:hAnsi="細明體" w:cs="Courier New"/>
          <w:sz w:val="20"/>
          <w:szCs w:val="20"/>
        </w:rPr>
      </w:pPr>
    </w:p>
    <w:p w:rsidR="002225FA" w:rsidRPr="005C0327" w:rsidRDefault="002225FA" w:rsidP="005C0327"/>
    <w:sectPr w:rsidR="002225FA" w:rsidRPr="005C0327" w:rsidSect="00417064">
      <w:footerReference w:type="even" r:id="rId10"/>
      <w:footerReference w:type="default" r:id="rId11"/>
      <w:pgSz w:w="11906" w:h="16838"/>
      <w:pgMar w:top="567" w:right="737" w:bottom="73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F83" w:rsidRDefault="00154F83">
      <w:r>
        <w:separator/>
      </w:r>
    </w:p>
  </w:endnote>
  <w:endnote w:type="continuationSeparator" w:id="0">
    <w:p w:rsidR="00154F83" w:rsidRDefault="0015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New Gulim">
    <w:altName w:val="MS Gothic"/>
    <w:charset w:val="81"/>
    <w:family w:val="roman"/>
    <w:pitch w:val="variable"/>
    <w:sig w:usb0="00000000" w:usb1="7B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65834" w:rsidRDefault="007658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23C2B">
      <w:rPr>
        <w:rStyle w:val="a6"/>
        <w:noProof/>
      </w:rPr>
      <w:t>2</w:t>
    </w:r>
    <w:r>
      <w:rPr>
        <w:rStyle w:val="a6"/>
      </w:rPr>
      <w:fldChar w:fldCharType="end"/>
    </w:r>
  </w:p>
  <w:p w:rsidR="00765834" w:rsidRDefault="007658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F83" w:rsidRDefault="00154F83">
      <w:r>
        <w:separator/>
      </w:r>
    </w:p>
  </w:footnote>
  <w:footnote w:type="continuationSeparator" w:id="0">
    <w:p w:rsidR="00154F83" w:rsidRDefault="00154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075"/>
    <w:multiLevelType w:val="hybridMultilevel"/>
    <w:tmpl w:val="83BC4AB4"/>
    <w:lvl w:ilvl="0" w:tplc="462C7B2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1D65B9"/>
    <w:multiLevelType w:val="hybridMultilevel"/>
    <w:tmpl w:val="4E267560"/>
    <w:lvl w:ilvl="0" w:tplc="B1662DDE">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F170A8"/>
    <w:multiLevelType w:val="hybridMultilevel"/>
    <w:tmpl w:val="C03C64B0"/>
    <w:lvl w:ilvl="0" w:tplc="2056CCB4">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7295C88"/>
    <w:multiLevelType w:val="hybridMultilevel"/>
    <w:tmpl w:val="0F3A794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7A02FA8"/>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F11D3C"/>
    <w:multiLevelType w:val="hybridMultilevel"/>
    <w:tmpl w:val="CA6E6F82"/>
    <w:lvl w:ilvl="0" w:tplc="3A1EDA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2473258"/>
    <w:multiLevelType w:val="hybridMultilevel"/>
    <w:tmpl w:val="198C58E2"/>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31110D77"/>
    <w:multiLevelType w:val="multilevel"/>
    <w:tmpl w:val="B55C0F4C"/>
    <w:lvl w:ilvl="0">
      <w:start w:val="1"/>
      <w:numFmt w:val="decimal"/>
      <w:lvlText w:val="%1"/>
      <w:lvlJc w:val="left"/>
      <w:pPr>
        <w:tabs>
          <w:tab w:val="num" w:pos="905"/>
        </w:tabs>
        <w:ind w:left="905" w:hanging="425"/>
      </w:pPr>
      <w:rPr>
        <w:rFonts w:hint="eastAsia"/>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898"/>
        </w:tabs>
        <w:ind w:left="1898" w:hanging="567"/>
      </w:pPr>
      <w:rPr>
        <w:rFonts w:hint="eastAsia"/>
      </w:rPr>
    </w:lvl>
    <w:lvl w:ilvl="3">
      <w:start w:val="1"/>
      <w:numFmt w:val="decimal"/>
      <w:lvlText w:val="%1.%2.%3.%4"/>
      <w:lvlJc w:val="left"/>
      <w:pPr>
        <w:tabs>
          <w:tab w:val="num" w:pos="2464"/>
        </w:tabs>
        <w:ind w:left="2464" w:hanging="708"/>
      </w:pPr>
      <w:rPr>
        <w:rFonts w:hint="eastAsia"/>
      </w:rPr>
    </w:lvl>
    <w:lvl w:ilvl="4">
      <w:start w:val="1"/>
      <w:numFmt w:val="decimal"/>
      <w:lvlText w:val="%1.%2.%3.%4.%5"/>
      <w:lvlJc w:val="left"/>
      <w:pPr>
        <w:tabs>
          <w:tab w:val="num" w:pos="3261"/>
        </w:tabs>
        <w:ind w:left="3031" w:hanging="850"/>
      </w:pPr>
      <w:rPr>
        <w:rFonts w:hint="eastAsia"/>
      </w:rPr>
    </w:lvl>
    <w:lvl w:ilvl="5">
      <w:start w:val="1"/>
      <w:numFmt w:val="decimal"/>
      <w:lvlText w:val="%1.%2.%3.%4.%5.%6"/>
      <w:lvlJc w:val="left"/>
      <w:pPr>
        <w:tabs>
          <w:tab w:val="num" w:pos="3740"/>
        </w:tabs>
        <w:ind w:left="3740" w:hanging="1134"/>
      </w:pPr>
      <w:rPr>
        <w:rFonts w:hint="eastAsia"/>
      </w:rPr>
    </w:lvl>
    <w:lvl w:ilvl="6">
      <w:start w:val="1"/>
      <w:numFmt w:val="decimal"/>
      <w:lvlText w:val="%1.%2.%3.%4.%5.%6.%7"/>
      <w:lvlJc w:val="left"/>
      <w:pPr>
        <w:tabs>
          <w:tab w:val="num" w:pos="4471"/>
        </w:tabs>
        <w:ind w:left="4307" w:hanging="1276"/>
      </w:pPr>
      <w:rPr>
        <w:rFonts w:hint="eastAsia"/>
      </w:rPr>
    </w:lvl>
    <w:lvl w:ilvl="7">
      <w:start w:val="1"/>
      <w:numFmt w:val="decimal"/>
      <w:lvlText w:val="%1.%2.%3.%4.%5.%6.%7.%8"/>
      <w:lvlJc w:val="left"/>
      <w:pPr>
        <w:tabs>
          <w:tab w:val="num" w:pos="5256"/>
        </w:tabs>
        <w:ind w:left="4874" w:hanging="1418"/>
      </w:pPr>
      <w:rPr>
        <w:rFonts w:hint="eastAsia"/>
      </w:rPr>
    </w:lvl>
    <w:lvl w:ilvl="8">
      <w:start w:val="1"/>
      <w:numFmt w:val="decimal"/>
      <w:lvlText w:val="%1.%2.%3.%4.%5.%6.%7.%8.%9"/>
      <w:lvlJc w:val="left"/>
      <w:pPr>
        <w:tabs>
          <w:tab w:val="num" w:pos="5582"/>
        </w:tabs>
        <w:ind w:left="5582" w:hanging="1700"/>
      </w:pPr>
      <w:rPr>
        <w:rFonts w:hint="eastAsia"/>
      </w:rPr>
    </w:lvl>
  </w:abstractNum>
  <w:abstractNum w:abstractNumId="9" w15:restartNumberingAfterBreak="0">
    <w:nsid w:val="38845E16"/>
    <w:multiLevelType w:val="multilevel"/>
    <w:tmpl w:val="0409001D"/>
    <w:styleLink w:val="a"/>
    <w:lvl w:ilvl="0">
      <w:start w:val="1"/>
      <w:numFmt w:val="ideographDigital"/>
      <w:lvlText w:val="%1"/>
      <w:lvlJc w:val="left"/>
      <w:pPr>
        <w:tabs>
          <w:tab w:val="num" w:pos="1385"/>
        </w:tabs>
        <w:ind w:left="1385" w:hanging="425"/>
      </w:pPr>
      <w:rPr>
        <w:rFonts w:hint="default"/>
      </w:rPr>
    </w:lvl>
    <w:lvl w:ilvl="1">
      <w:start w:val="1"/>
      <w:numFmt w:val="decimal"/>
      <w:lvlText w:val="%1.%2"/>
      <w:lvlJc w:val="left"/>
      <w:pPr>
        <w:tabs>
          <w:tab w:val="num" w:pos="1952"/>
        </w:tabs>
        <w:ind w:left="1952" w:hanging="567"/>
      </w:pPr>
      <w:rPr>
        <w:rFonts w:hint="eastAsia"/>
        <w:kern w:val="2"/>
        <w:sz w:val="24"/>
      </w:rPr>
    </w:lvl>
    <w:lvl w:ilvl="2">
      <w:start w:val="1"/>
      <w:numFmt w:val="decimal"/>
      <w:lvlText w:val="%1.%2.%3"/>
      <w:lvlJc w:val="left"/>
      <w:pPr>
        <w:tabs>
          <w:tab w:val="num" w:pos="2378"/>
        </w:tabs>
        <w:ind w:left="2378" w:hanging="567"/>
      </w:pPr>
      <w:rPr>
        <w:rFonts w:hint="eastAsia"/>
      </w:rPr>
    </w:lvl>
    <w:lvl w:ilvl="3">
      <w:start w:val="1"/>
      <w:numFmt w:val="decimal"/>
      <w:lvlText w:val="%1.%2.%3.%4"/>
      <w:lvlJc w:val="left"/>
      <w:pPr>
        <w:tabs>
          <w:tab w:val="num" w:pos="2944"/>
        </w:tabs>
        <w:ind w:left="2944" w:hanging="708"/>
      </w:pPr>
    </w:lvl>
    <w:lvl w:ilvl="4">
      <w:start w:val="1"/>
      <w:numFmt w:val="decimal"/>
      <w:lvlText w:val="%1.%2.%3.%4.%5"/>
      <w:lvlJc w:val="left"/>
      <w:pPr>
        <w:tabs>
          <w:tab w:val="num" w:pos="3511"/>
        </w:tabs>
        <w:ind w:left="3511" w:hanging="850"/>
      </w:pPr>
    </w:lvl>
    <w:lvl w:ilvl="5">
      <w:start w:val="1"/>
      <w:numFmt w:val="decimal"/>
      <w:lvlText w:val="%1.%2.%3.%4.%5.%6"/>
      <w:lvlJc w:val="left"/>
      <w:pPr>
        <w:tabs>
          <w:tab w:val="num" w:pos="4220"/>
        </w:tabs>
        <w:ind w:left="4220" w:hanging="1134"/>
      </w:pPr>
    </w:lvl>
    <w:lvl w:ilvl="6">
      <w:start w:val="1"/>
      <w:numFmt w:val="decimal"/>
      <w:lvlText w:val="%1.%2.%3.%4.%5.%6.%7"/>
      <w:lvlJc w:val="left"/>
      <w:pPr>
        <w:tabs>
          <w:tab w:val="num" w:pos="4787"/>
        </w:tabs>
        <w:ind w:left="4787" w:hanging="1276"/>
      </w:pPr>
    </w:lvl>
    <w:lvl w:ilvl="7">
      <w:start w:val="1"/>
      <w:numFmt w:val="decimal"/>
      <w:lvlText w:val="%1.%2.%3.%4.%5.%6.%7.%8"/>
      <w:lvlJc w:val="left"/>
      <w:pPr>
        <w:tabs>
          <w:tab w:val="num" w:pos="5354"/>
        </w:tabs>
        <w:ind w:left="5354" w:hanging="1418"/>
      </w:pPr>
    </w:lvl>
    <w:lvl w:ilvl="8">
      <w:start w:val="1"/>
      <w:numFmt w:val="decimal"/>
      <w:lvlText w:val="%1.%2.%3.%4.%5.%6.%7.%8.%9"/>
      <w:lvlJc w:val="left"/>
      <w:pPr>
        <w:tabs>
          <w:tab w:val="num" w:pos="6062"/>
        </w:tabs>
        <w:ind w:left="6062" w:hanging="1700"/>
      </w:pPr>
    </w:lvl>
  </w:abstractNum>
  <w:abstractNum w:abstractNumId="10" w15:restartNumberingAfterBreak="0">
    <w:nsid w:val="3ADA056E"/>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11" w15:restartNumberingAfterBreak="0">
    <w:nsid w:val="422673A7"/>
    <w:multiLevelType w:val="multilevel"/>
    <w:tmpl w:val="334084F6"/>
    <w:lvl w:ilvl="0">
      <w:start w:val="1"/>
      <w:numFmt w:val="taiwaneseCountingThousand"/>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4E486B90"/>
    <w:multiLevelType w:val="hybridMultilevel"/>
    <w:tmpl w:val="EE389986"/>
    <w:lvl w:ilvl="0" w:tplc="63F65DD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F890178"/>
    <w:multiLevelType w:val="hybridMultilevel"/>
    <w:tmpl w:val="0032F9C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66743B2D"/>
    <w:multiLevelType w:val="hybridMultilevel"/>
    <w:tmpl w:val="B520093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A841B62"/>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6B137FC7"/>
    <w:multiLevelType w:val="hybridMultilevel"/>
    <w:tmpl w:val="7A86E372"/>
    <w:lvl w:ilvl="0" w:tplc="C06207E2">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9737476"/>
    <w:multiLevelType w:val="hybridMultilevel"/>
    <w:tmpl w:val="57BE989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12"/>
  </w:num>
  <w:num w:numId="3">
    <w:abstractNumId w:val="2"/>
  </w:num>
  <w:num w:numId="4">
    <w:abstractNumId w:val="16"/>
  </w:num>
  <w:num w:numId="5">
    <w:abstractNumId w:val="9"/>
  </w:num>
  <w:num w:numId="6">
    <w:abstractNumId w:val="11"/>
  </w:num>
  <w:num w:numId="7">
    <w:abstractNumId w:val="18"/>
  </w:num>
  <w:num w:numId="8">
    <w:abstractNumId w:val="19"/>
  </w:num>
  <w:num w:numId="9">
    <w:abstractNumId w:val="3"/>
  </w:num>
  <w:num w:numId="10">
    <w:abstractNumId w:val="10"/>
  </w:num>
  <w:num w:numId="11">
    <w:abstractNumId w:val="6"/>
  </w:num>
  <w:num w:numId="12">
    <w:abstractNumId w:val="8"/>
  </w:num>
  <w:num w:numId="13">
    <w:abstractNumId w:val="14"/>
  </w:num>
  <w:num w:numId="14">
    <w:abstractNumId w:val="15"/>
  </w:num>
  <w:num w:numId="15">
    <w:abstractNumId w:val="7"/>
  </w:num>
  <w:num w:numId="16">
    <w:abstractNumId w:val="13"/>
  </w:num>
  <w:num w:numId="17">
    <w:abstractNumId w:val="17"/>
  </w:num>
  <w:num w:numId="18">
    <w:abstractNumId w:val="1"/>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E54"/>
    <w:rsid w:val="000018DA"/>
    <w:rsid w:val="00005E62"/>
    <w:rsid w:val="00025A3E"/>
    <w:rsid w:val="00056C6D"/>
    <w:rsid w:val="00057785"/>
    <w:rsid w:val="00062328"/>
    <w:rsid w:val="00073519"/>
    <w:rsid w:val="00076FBA"/>
    <w:rsid w:val="000800FF"/>
    <w:rsid w:val="00086E90"/>
    <w:rsid w:val="000A3AD0"/>
    <w:rsid w:val="000A7C4F"/>
    <w:rsid w:val="000D1099"/>
    <w:rsid w:val="000D2D7F"/>
    <w:rsid w:val="000D3892"/>
    <w:rsid w:val="000E5F19"/>
    <w:rsid w:val="000F3BDB"/>
    <w:rsid w:val="00105AEE"/>
    <w:rsid w:val="00121F60"/>
    <w:rsid w:val="001249B7"/>
    <w:rsid w:val="00127011"/>
    <w:rsid w:val="00145DDA"/>
    <w:rsid w:val="00154F83"/>
    <w:rsid w:val="001566BC"/>
    <w:rsid w:val="00156A28"/>
    <w:rsid w:val="0015744E"/>
    <w:rsid w:val="001606A7"/>
    <w:rsid w:val="001631C5"/>
    <w:rsid w:val="001724C1"/>
    <w:rsid w:val="001778A7"/>
    <w:rsid w:val="00185767"/>
    <w:rsid w:val="00187B05"/>
    <w:rsid w:val="00190DF8"/>
    <w:rsid w:val="00194232"/>
    <w:rsid w:val="001B2A98"/>
    <w:rsid w:val="001D4B28"/>
    <w:rsid w:val="002225FA"/>
    <w:rsid w:val="00232ED1"/>
    <w:rsid w:val="00252551"/>
    <w:rsid w:val="0025560D"/>
    <w:rsid w:val="00287ABA"/>
    <w:rsid w:val="002A3F8C"/>
    <w:rsid w:val="002B0AB6"/>
    <w:rsid w:val="002B381A"/>
    <w:rsid w:val="002C6295"/>
    <w:rsid w:val="002F61B6"/>
    <w:rsid w:val="002F7FCC"/>
    <w:rsid w:val="0031642E"/>
    <w:rsid w:val="00323FB8"/>
    <w:rsid w:val="0032607E"/>
    <w:rsid w:val="003354D9"/>
    <w:rsid w:val="00335DF5"/>
    <w:rsid w:val="00353371"/>
    <w:rsid w:val="003572AC"/>
    <w:rsid w:val="00363894"/>
    <w:rsid w:val="003646BE"/>
    <w:rsid w:val="00364751"/>
    <w:rsid w:val="003763F5"/>
    <w:rsid w:val="00386C3A"/>
    <w:rsid w:val="00391DF0"/>
    <w:rsid w:val="003A4765"/>
    <w:rsid w:val="003B4303"/>
    <w:rsid w:val="003B6BF5"/>
    <w:rsid w:val="003B7861"/>
    <w:rsid w:val="003D17CE"/>
    <w:rsid w:val="003D6F23"/>
    <w:rsid w:val="003E3722"/>
    <w:rsid w:val="003E42E3"/>
    <w:rsid w:val="003F377C"/>
    <w:rsid w:val="003F4398"/>
    <w:rsid w:val="003F795D"/>
    <w:rsid w:val="00403547"/>
    <w:rsid w:val="00407D91"/>
    <w:rsid w:val="00413605"/>
    <w:rsid w:val="00417064"/>
    <w:rsid w:val="00417A9E"/>
    <w:rsid w:val="0043482C"/>
    <w:rsid w:val="0044335B"/>
    <w:rsid w:val="00443676"/>
    <w:rsid w:val="00444296"/>
    <w:rsid w:val="00450F8B"/>
    <w:rsid w:val="0045427C"/>
    <w:rsid w:val="00467856"/>
    <w:rsid w:val="00467DFD"/>
    <w:rsid w:val="0047022C"/>
    <w:rsid w:val="00483F12"/>
    <w:rsid w:val="004911D8"/>
    <w:rsid w:val="00491A19"/>
    <w:rsid w:val="00494BCA"/>
    <w:rsid w:val="004A6205"/>
    <w:rsid w:val="004B08CA"/>
    <w:rsid w:val="004B6D91"/>
    <w:rsid w:val="004C210C"/>
    <w:rsid w:val="004C2FEB"/>
    <w:rsid w:val="004C5056"/>
    <w:rsid w:val="004D03CC"/>
    <w:rsid w:val="004E1C3B"/>
    <w:rsid w:val="004F1952"/>
    <w:rsid w:val="004F6BE7"/>
    <w:rsid w:val="005145E2"/>
    <w:rsid w:val="00531E06"/>
    <w:rsid w:val="00535F08"/>
    <w:rsid w:val="00537241"/>
    <w:rsid w:val="00550F55"/>
    <w:rsid w:val="005511B4"/>
    <w:rsid w:val="00571DBF"/>
    <w:rsid w:val="00573BA2"/>
    <w:rsid w:val="00575B37"/>
    <w:rsid w:val="00584A7D"/>
    <w:rsid w:val="005948AD"/>
    <w:rsid w:val="005C0327"/>
    <w:rsid w:val="005C7094"/>
    <w:rsid w:val="005D48B3"/>
    <w:rsid w:val="005D49B5"/>
    <w:rsid w:val="005D4CF1"/>
    <w:rsid w:val="005E15F2"/>
    <w:rsid w:val="005E7C47"/>
    <w:rsid w:val="005F1372"/>
    <w:rsid w:val="005F208D"/>
    <w:rsid w:val="005F5C21"/>
    <w:rsid w:val="005F6979"/>
    <w:rsid w:val="00603130"/>
    <w:rsid w:val="00623C2B"/>
    <w:rsid w:val="00624DD8"/>
    <w:rsid w:val="006370B1"/>
    <w:rsid w:val="00640B0C"/>
    <w:rsid w:val="00665BDA"/>
    <w:rsid w:val="00674A0A"/>
    <w:rsid w:val="006856F7"/>
    <w:rsid w:val="006A265F"/>
    <w:rsid w:val="006A26A9"/>
    <w:rsid w:val="006A47E3"/>
    <w:rsid w:val="006B3DF0"/>
    <w:rsid w:val="006B4323"/>
    <w:rsid w:val="006B61CF"/>
    <w:rsid w:val="006C0067"/>
    <w:rsid w:val="006C18E3"/>
    <w:rsid w:val="006D14A4"/>
    <w:rsid w:val="006D75B8"/>
    <w:rsid w:val="006E2857"/>
    <w:rsid w:val="006E2891"/>
    <w:rsid w:val="006E320E"/>
    <w:rsid w:val="006E522D"/>
    <w:rsid w:val="006E7058"/>
    <w:rsid w:val="006F014D"/>
    <w:rsid w:val="006F6D81"/>
    <w:rsid w:val="006F6DA1"/>
    <w:rsid w:val="0070062C"/>
    <w:rsid w:val="00710725"/>
    <w:rsid w:val="0071684B"/>
    <w:rsid w:val="00716C34"/>
    <w:rsid w:val="00717C6B"/>
    <w:rsid w:val="00722A11"/>
    <w:rsid w:val="007235C7"/>
    <w:rsid w:val="00731DED"/>
    <w:rsid w:val="0075297D"/>
    <w:rsid w:val="00765834"/>
    <w:rsid w:val="00766299"/>
    <w:rsid w:val="007817A0"/>
    <w:rsid w:val="00790F0E"/>
    <w:rsid w:val="0079246B"/>
    <w:rsid w:val="007A490A"/>
    <w:rsid w:val="007A7F36"/>
    <w:rsid w:val="007B4376"/>
    <w:rsid w:val="007B6D0C"/>
    <w:rsid w:val="007B75AF"/>
    <w:rsid w:val="007C1F49"/>
    <w:rsid w:val="007C3BBA"/>
    <w:rsid w:val="007D207E"/>
    <w:rsid w:val="007F1037"/>
    <w:rsid w:val="007F4BA8"/>
    <w:rsid w:val="007F7D33"/>
    <w:rsid w:val="0082038E"/>
    <w:rsid w:val="008266BB"/>
    <w:rsid w:val="00834952"/>
    <w:rsid w:val="00835FC8"/>
    <w:rsid w:val="008473CA"/>
    <w:rsid w:val="008503E7"/>
    <w:rsid w:val="0085685F"/>
    <w:rsid w:val="008747CD"/>
    <w:rsid w:val="008749B9"/>
    <w:rsid w:val="00875CDA"/>
    <w:rsid w:val="00892512"/>
    <w:rsid w:val="00893CF0"/>
    <w:rsid w:val="008A5D36"/>
    <w:rsid w:val="008A7E85"/>
    <w:rsid w:val="008B1784"/>
    <w:rsid w:val="008B5188"/>
    <w:rsid w:val="008C0E51"/>
    <w:rsid w:val="008C3A84"/>
    <w:rsid w:val="008C3D93"/>
    <w:rsid w:val="008D0E85"/>
    <w:rsid w:val="008D58A6"/>
    <w:rsid w:val="008E119A"/>
    <w:rsid w:val="008E484E"/>
    <w:rsid w:val="008F0A6C"/>
    <w:rsid w:val="008F6D0F"/>
    <w:rsid w:val="008F7E02"/>
    <w:rsid w:val="00901E53"/>
    <w:rsid w:val="00914A39"/>
    <w:rsid w:val="00915FC9"/>
    <w:rsid w:val="00926ECC"/>
    <w:rsid w:val="009337AD"/>
    <w:rsid w:val="0095275D"/>
    <w:rsid w:val="009617E5"/>
    <w:rsid w:val="00963BA2"/>
    <w:rsid w:val="00964E9E"/>
    <w:rsid w:val="0096519E"/>
    <w:rsid w:val="0098487E"/>
    <w:rsid w:val="009851D2"/>
    <w:rsid w:val="00996447"/>
    <w:rsid w:val="009973B6"/>
    <w:rsid w:val="009A0E54"/>
    <w:rsid w:val="009A1ADD"/>
    <w:rsid w:val="009A6B2B"/>
    <w:rsid w:val="009A7F80"/>
    <w:rsid w:val="009B23D8"/>
    <w:rsid w:val="009B56A8"/>
    <w:rsid w:val="009B7060"/>
    <w:rsid w:val="009C012E"/>
    <w:rsid w:val="009D0511"/>
    <w:rsid w:val="009D1DB3"/>
    <w:rsid w:val="009E15B4"/>
    <w:rsid w:val="00A07D6F"/>
    <w:rsid w:val="00A22607"/>
    <w:rsid w:val="00A24376"/>
    <w:rsid w:val="00A515C3"/>
    <w:rsid w:val="00A545EB"/>
    <w:rsid w:val="00A56CC1"/>
    <w:rsid w:val="00A61DDB"/>
    <w:rsid w:val="00A645B7"/>
    <w:rsid w:val="00A72ABE"/>
    <w:rsid w:val="00A8390F"/>
    <w:rsid w:val="00A861AF"/>
    <w:rsid w:val="00AA6071"/>
    <w:rsid w:val="00AB160E"/>
    <w:rsid w:val="00AB2EAC"/>
    <w:rsid w:val="00AB4658"/>
    <w:rsid w:val="00AE6528"/>
    <w:rsid w:val="00AE77E3"/>
    <w:rsid w:val="00AF5EEE"/>
    <w:rsid w:val="00B07D87"/>
    <w:rsid w:val="00B10952"/>
    <w:rsid w:val="00B20050"/>
    <w:rsid w:val="00B26C61"/>
    <w:rsid w:val="00B30386"/>
    <w:rsid w:val="00B524BA"/>
    <w:rsid w:val="00B53ACB"/>
    <w:rsid w:val="00B66886"/>
    <w:rsid w:val="00B930E5"/>
    <w:rsid w:val="00BA5F33"/>
    <w:rsid w:val="00BB0D40"/>
    <w:rsid w:val="00BC2E60"/>
    <w:rsid w:val="00BC4814"/>
    <w:rsid w:val="00BD6740"/>
    <w:rsid w:val="00BF13EC"/>
    <w:rsid w:val="00BF4E82"/>
    <w:rsid w:val="00BF76B1"/>
    <w:rsid w:val="00C0495D"/>
    <w:rsid w:val="00C14835"/>
    <w:rsid w:val="00C22893"/>
    <w:rsid w:val="00C24F6D"/>
    <w:rsid w:val="00C402B0"/>
    <w:rsid w:val="00C502C0"/>
    <w:rsid w:val="00C52537"/>
    <w:rsid w:val="00C53D77"/>
    <w:rsid w:val="00C556E2"/>
    <w:rsid w:val="00C6662B"/>
    <w:rsid w:val="00C70C5A"/>
    <w:rsid w:val="00C7445B"/>
    <w:rsid w:val="00C754B2"/>
    <w:rsid w:val="00C829C1"/>
    <w:rsid w:val="00CB1327"/>
    <w:rsid w:val="00CC3D25"/>
    <w:rsid w:val="00CC44DF"/>
    <w:rsid w:val="00CD0DEF"/>
    <w:rsid w:val="00CD6427"/>
    <w:rsid w:val="00CE2178"/>
    <w:rsid w:val="00CE3976"/>
    <w:rsid w:val="00CF6E0B"/>
    <w:rsid w:val="00CF7DE5"/>
    <w:rsid w:val="00D01A26"/>
    <w:rsid w:val="00D03ED6"/>
    <w:rsid w:val="00D07B24"/>
    <w:rsid w:val="00D14AED"/>
    <w:rsid w:val="00D14C11"/>
    <w:rsid w:val="00D2607D"/>
    <w:rsid w:val="00D26EF1"/>
    <w:rsid w:val="00D318B2"/>
    <w:rsid w:val="00D368EA"/>
    <w:rsid w:val="00D76291"/>
    <w:rsid w:val="00D8139A"/>
    <w:rsid w:val="00D96054"/>
    <w:rsid w:val="00DB118B"/>
    <w:rsid w:val="00DB293B"/>
    <w:rsid w:val="00DC543F"/>
    <w:rsid w:val="00DD10F3"/>
    <w:rsid w:val="00DF3C28"/>
    <w:rsid w:val="00E0137F"/>
    <w:rsid w:val="00E02CA8"/>
    <w:rsid w:val="00E10BB5"/>
    <w:rsid w:val="00E12758"/>
    <w:rsid w:val="00E23699"/>
    <w:rsid w:val="00E27349"/>
    <w:rsid w:val="00E43C0A"/>
    <w:rsid w:val="00E50002"/>
    <w:rsid w:val="00E52CF8"/>
    <w:rsid w:val="00E5462A"/>
    <w:rsid w:val="00E85B86"/>
    <w:rsid w:val="00E9066F"/>
    <w:rsid w:val="00E931B4"/>
    <w:rsid w:val="00E9528F"/>
    <w:rsid w:val="00EA0043"/>
    <w:rsid w:val="00EA2249"/>
    <w:rsid w:val="00EA53FE"/>
    <w:rsid w:val="00EA5809"/>
    <w:rsid w:val="00EC5BAC"/>
    <w:rsid w:val="00ED1C2A"/>
    <w:rsid w:val="00ED4F53"/>
    <w:rsid w:val="00EF21B1"/>
    <w:rsid w:val="00EF28DB"/>
    <w:rsid w:val="00EF4338"/>
    <w:rsid w:val="00F01135"/>
    <w:rsid w:val="00F30E6A"/>
    <w:rsid w:val="00F411B7"/>
    <w:rsid w:val="00F77933"/>
    <w:rsid w:val="00F81ED3"/>
    <w:rsid w:val="00F84058"/>
    <w:rsid w:val="00F8409B"/>
    <w:rsid w:val="00F9554A"/>
    <w:rsid w:val="00FA3135"/>
    <w:rsid w:val="00FA5129"/>
    <w:rsid w:val="00FB5C36"/>
    <w:rsid w:val="00FB63A7"/>
    <w:rsid w:val="00FC1BFF"/>
    <w:rsid w:val="00FD2A3F"/>
    <w:rsid w:val="00FD35AB"/>
    <w:rsid w:val="00FE0322"/>
    <w:rsid w:val="00FE0F2D"/>
    <w:rsid w:val="00FE0F74"/>
    <w:rsid w:val="00FE763F"/>
    <w:rsid w:val="00FF1D59"/>
    <w:rsid w:val="00FF3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42"/>
        <o:r id="V:Rule2" type="connector" idref="#_x0000_s1044"/>
      </o:rules>
    </o:shapelayout>
  </w:shapeDefaults>
  <w:decimalSymbol w:val="."/>
  <w:listSeparator w:val=","/>
  <w15:chartTrackingRefBased/>
  <w15:docId w15:val="{F7E52360-F8FA-49F7-8AD6-9F8C58D8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rPr>
      <w:kern w:val="2"/>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table" w:styleId="a4">
    <w:name w:val="Table Grid"/>
    <w:basedOn w:val="a2"/>
    <w:rsid w:val="0075297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rsid w:val="00A56CC1"/>
    <w:pPr>
      <w:tabs>
        <w:tab w:val="center" w:pos="4153"/>
        <w:tab w:val="right" w:pos="8306"/>
      </w:tabs>
      <w:snapToGrid w:val="0"/>
    </w:pPr>
    <w:rPr>
      <w:sz w:val="20"/>
      <w:szCs w:val="20"/>
    </w:rPr>
  </w:style>
  <w:style w:type="character" w:styleId="a6">
    <w:name w:val="page number"/>
    <w:basedOn w:val="a1"/>
    <w:rsid w:val="00A56CC1"/>
  </w:style>
  <w:style w:type="numbering" w:customStyle="1" w:styleId="a">
    <w:name w:val="樣式 編號"/>
    <w:basedOn w:val="a3"/>
    <w:rsid w:val="001724C1"/>
    <w:pPr>
      <w:numPr>
        <w:numId w:val="5"/>
      </w:numPr>
    </w:pPr>
  </w:style>
  <w:style w:type="paragraph" w:customStyle="1" w:styleId="Tabletext">
    <w:name w:val="Tabletext"/>
    <w:basedOn w:val="a0"/>
    <w:rsid w:val="006E522D"/>
    <w:pPr>
      <w:keepLines/>
      <w:spacing w:after="120" w:line="240" w:lineRule="atLeast"/>
    </w:pPr>
    <w:rPr>
      <w:kern w:val="0"/>
      <w:sz w:val="20"/>
      <w:szCs w:val="20"/>
      <w:lang w:eastAsia="en-US"/>
    </w:rPr>
  </w:style>
  <w:style w:type="paragraph" w:customStyle="1" w:styleId="1">
    <w:name w:val="大陸標題樣式1"/>
    <w:basedOn w:val="a7"/>
    <w:autoRedefine/>
    <w:rsid w:val="001249B7"/>
    <w:pPr>
      <w:jc w:val="both"/>
    </w:pPr>
    <w:rPr>
      <w:rFonts w:ascii="新細明體" w:hAnsi="新細明體" w:cs="Times New Roman"/>
      <w:bCs w:val="0"/>
      <w:sz w:val="20"/>
      <w:szCs w:val="24"/>
    </w:rPr>
  </w:style>
  <w:style w:type="paragraph" w:styleId="a7">
    <w:name w:val="Title"/>
    <w:basedOn w:val="a0"/>
    <w:qFormat/>
    <w:rsid w:val="001249B7"/>
    <w:pPr>
      <w:spacing w:before="240" w:after="60"/>
      <w:jc w:val="center"/>
      <w:outlineLvl w:val="0"/>
    </w:pPr>
    <w:rPr>
      <w:rFonts w:ascii="Arial" w:hAnsi="Arial" w:cs="Arial"/>
      <w:b/>
      <w:bCs/>
      <w:sz w:val="32"/>
      <w:szCs w:val="32"/>
    </w:rPr>
  </w:style>
  <w:style w:type="character" w:customStyle="1" w:styleId="SoDAField">
    <w:name w:val="SoDA Field"/>
    <w:rsid w:val="007A490A"/>
    <w:rPr>
      <w:color w:val="0000FF"/>
      <w:sz w:val="20"/>
    </w:rPr>
  </w:style>
  <w:style w:type="paragraph" w:styleId="Web">
    <w:name w:val="Normal (Web)"/>
    <w:basedOn w:val="a0"/>
    <w:rsid w:val="007A490A"/>
    <w:pPr>
      <w:widowControl/>
      <w:spacing w:before="100" w:beforeAutospacing="1" w:after="100" w:afterAutospacing="1"/>
    </w:pPr>
    <w:rPr>
      <w:rFonts w:ascii="新細明體" w:hAnsi="新細明體"/>
      <w:kern w:val="0"/>
    </w:rPr>
  </w:style>
  <w:style w:type="paragraph" w:styleId="a8">
    <w:name w:val="header"/>
    <w:basedOn w:val="a0"/>
    <w:link w:val="a9"/>
    <w:rsid w:val="008F6D0F"/>
    <w:pPr>
      <w:tabs>
        <w:tab w:val="center" w:pos="4153"/>
        <w:tab w:val="right" w:pos="8306"/>
      </w:tabs>
      <w:snapToGrid w:val="0"/>
    </w:pPr>
    <w:rPr>
      <w:sz w:val="20"/>
      <w:szCs w:val="20"/>
    </w:rPr>
  </w:style>
  <w:style w:type="character" w:customStyle="1" w:styleId="a9">
    <w:name w:val="頁首 字元"/>
    <w:link w:val="a8"/>
    <w:rsid w:val="008F6D0F"/>
    <w:rPr>
      <w:kern w:val="2"/>
    </w:rPr>
  </w:style>
  <w:style w:type="paragraph" w:styleId="aa">
    <w:name w:val="Normal Indent"/>
    <w:aliases w:val="表正文,正文非缩进"/>
    <w:basedOn w:val="a0"/>
    <w:rsid w:val="009C012E"/>
    <w:pPr>
      <w:ind w:left="425"/>
      <w:jc w:val="both"/>
    </w:pPr>
    <w:rPr>
      <w:sz w:val="21"/>
      <w:szCs w:val="20"/>
    </w:rPr>
  </w:style>
  <w:style w:type="character" w:styleId="ab">
    <w:name w:val="Hyperlink"/>
    <w:rsid w:val="00893CF0"/>
    <w:rPr>
      <w:color w:val="0000FF"/>
      <w:u w:val="single"/>
    </w:rPr>
  </w:style>
  <w:style w:type="paragraph" w:styleId="ac">
    <w:name w:val="Balloon Text"/>
    <w:basedOn w:val="a0"/>
    <w:link w:val="ad"/>
    <w:rsid w:val="00E52CF8"/>
    <w:rPr>
      <w:rFonts w:ascii="Cambria" w:hAnsi="Cambria"/>
      <w:sz w:val="18"/>
      <w:szCs w:val="18"/>
    </w:rPr>
  </w:style>
  <w:style w:type="character" w:customStyle="1" w:styleId="ad">
    <w:name w:val="註解方塊文字 字元"/>
    <w:link w:val="ac"/>
    <w:rsid w:val="00E52CF8"/>
    <w:rPr>
      <w:rFonts w:ascii="Cambria" w:eastAsia="新細明體" w:hAnsi="Cambria" w:cs="Times New Roman"/>
      <w:kern w:val="2"/>
      <w:sz w:val="18"/>
      <w:szCs w:val="18"/>
    </w:rPr>
  </w:style>
  <w:style w:type="character" w:styleId="ae">
    <w:name w:val="FollowedHyperlink"/>
    <w:rsid w:val="00F81E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37008">
      <w:bodyDiv w:val="1"/>
      <w:marLeft w:val="0"/>
      <w:marRight w:val="0"/>
      <w:marTop w:val="0"/>
      <w:marBottom w:val="0"/>
      <w:divBdr>
        <w:top w:val="none" w:sz="0" w:space="0" w:color="auto"/>
        <w:left w:val="none" w:sz="0" w:space="0" w:color="auto"/>
        <w:bottom w:val="none" w:sz="0" w:space="0" w:color="auto"/>
        <w:right w:val="none" w:sz="0" w:space="0" w:color="auto"/>
      </w:divBdr>
    </w:div>
    <w:div w:id="19368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E5B7A-42FC-4DC0-B150-044990BE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3621</Characters>
  <Application>Microsoft Office Word</Application>
  <DocSecurity>0</DocSecurity>
  <Lines>30</Lines>
  <Paragraphs>8</Paragraphs>
  <ScaleCrop>false</ScaleCrop>
  <Company>CMT</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需求規格與管理</dc:title>
  <dc:subject/>
  <dc:creator>SuperXP</dc:creator>
  <cp:keywords/>
  <cp:lastModifiedBy>戴余修</cp:lastModifiedBy>
  <cp:revision>2</cp:revision>
  <dcterms:created xsi:type="dcterms:W3CDTF">2020-07-27T00:57:00Z</dcterms:created>
  <dcterms:modified xsi:type="dcterms:W3CDTF">2020-07-27T00:57:00Z</dcterms:modified>
</cp:coreProperties>
</file>