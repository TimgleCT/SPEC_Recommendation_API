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DE085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DE085D">
              <w:rPr>
                <w:rFonts w:ascii="新細明體" w:hAnsi="新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DE085D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B33B8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174079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9"/>
                <w:attr w:name="Year" w:val="2010"/>
              </w:smartTagPr>
              <w:r w:rsidRPr="00B33B8C">
                <w:rPr>
                  <w:rFonts w:ascii="Arial" w:hAnsi="Arial" w:cs="Arial"/>
                  <w:lang w:eastAsia="zh-TW"/>
                </w:rPr>
                <w:t>2010/</w:t>
              </w:r>
              <w:r w:rsidR="00B33B8C" w:rsidRPr="00B33B8C">
                <w:rPr>
                  <w:rFonts w:ascii="Arial" w:hAnsi="Arial" w:cs="Arial"/>
                  <w:lang w:eastAsia="zh-TW"/>
                </w:rPr>
                <w:t>9</w:t>
              </w:r>
              <w:r w:rsidRPr="00B33B8C">
                <w:rPr>
                  <w:rFonts w:ascii="Arial" w:hAnsi="Arial" w:cs="Arial"/>
                  <w:lang w:eastAsia="zh-TW"/>
                </w:rPr>
                <w:t>/</w:t>
              </w:r>
              <w:r w:rsidR="00B33B8C" w:rsidRPr="00B33B8C">
                <w:rPr>
                  <w:rFonts w:ascii="Arial" w:hAnsi="Arial" w:cs="Arial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E402BB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E402BB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174079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Huai</w:t>
            </w:r>
          </w:p>
        </w:tc>
      </w:tr>
    </w:tbl>
    <w:p w:rsidR="006977B3" w:rsidRDefault="006977B3" w:rsidP="006977B3">
      <w:pPr>
        <w:pStyle w:val="Tabletext"/>
        <w:keepLines w:val="0"/>
        <w:spacing w:after="0" w:line="240" w:lineRule="auto"/>
        <w:ind w:left="425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96"/>
        <w:gridCol w:w="4396"/>
        <w:gridCol w:w="1532"/>
        <w:gridCol w:w="2052"/>
        <w:tblGridChange w:id="1">
          <w:tblGrid>
            <w:gridCol w:w="1412"/>
            <w:gridCol w:w="796"/>
            <w:gridCol w:w="4396"/>
            <w:gridCol w:w="1532"/>
            <w:gridCol w:w="2052"/>
          </w:tblGrid>
        </w:tblGridChange>
      </w:tblGrid>
      <w:tr w:rsidR="006977B3" w:rsidRPr="009E5952" w:rsidTr="006977B3">
        <w:tc>
          <w:tcPr>
            <w:tcW w:w="1412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6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977B3" w:rsidRPr="009E5952" w:rsidTr="006977B3">
        <w:tc>
          <w:tcPr>
            <w:tcW w:w="1412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2016/05/09</w:t>
            </w:r>
          </w:p>
        </w:tc>
        <w:tc>
          <w:tcPr>
            <w:tcW w:w="796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6977B3" w:rsidRPr="009E5952" w:rsidRDefault="006977B3" w:rsidP="00811A4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配合免覆核擴大調整報表</w:t>
            </w:r>
          </w:p>
        </w:tc>
        <w:tc>
          <w:tcPr>
            <w:tcW w:w="1532" w:type="dxa"/>
          </w:tcPr>
          <w:p w:rsidR="006977B3" w:rsidRPr="009E5952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6977B3" w:rsidRPr="003400D3" w:rsidRDefault="006977B3" w:rsidP="00811A4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1603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7000558</w:t>
            </w:r>
          </w:p>
        </w:tc>
      </w:tr>
      <w:tr w:rsidR="00732A0C" w:rsidRPr="009E5952" w:rsidTr="006977B3">
        <w:trPr>
          <w:ins w:id="2" w:author="cathay" w:date="2016-09-19T14:10:00Z"/>
        </w:trPr>
        <w:tc>
          <w:tcPr>
            <w:tcW w:w="1412" w:type="dxa"/>
          </w:tcPr>
          <w:p w:rsidR="00732A0C" w:rsidRDefault="00732A0C" w:rsidP="00811A41">
            <w:pPr>
              <w:spacing w:line="240" w:lineRule="atLeast"/>
              <w:jc w:val="center"/>
              <w:rPr>
                <w:ins w:id="3" w:author="cathay" w:date="2016-09-19T14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6-09-19T14:1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2016/09/19</w:t>
              </w:r>
            </w:ins>
          </w:p>
        </w:tc>
        <w:tc>
          <w:tcPr>
            <w:tcW w:w="796" w:type="dxa"/>
          </w:tcPr>
          <w:p w:rsidR="00732A0C" w:rsidRDefault="00732A0C" w:rsidP="00811A41">
            <w:pPr>
              <w:spacing w:line="240" w:lineRule="atLeast"/>
              <w:jc w:val="center"/>
              <w:rPr>
                <w:ins w:id="5" w:author="cathay" w:date="2016-09-19T14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09-19T14:1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96" w:type="dxa"/>
          </w:tcPr>
          <w:p w:rsidR="00732A0C" w:rsidRDefault="00732A0C" w:rsidP="00811A41">
            <w:pPr>
              <w:spacing w:line="240" w:lineRule="atLeast"/>
              <w:rPr>
                <w:ins w:id="7" w:author="cathay" w:date="2016-09-19T14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6-09-19T14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新增全自動核賠件統計</w:t>
              </w:r>
            </w:ins>
          </w:p>
        </w:tc>
        <w:tc>
          <w:tcPr>
            <w:tcW w:w="1532" w:type="dxa"/>
          </w:tcPr>
          <w:p w:rsidR="00732A0C" w:rsidRDefault="00732A0C" w:rsidP="00811A41">
            <w:pPr>
              <w:spacing w:line="240" w:lineRule="atLeast"/>
              <w:jc w:val="center"/>
              <w:rPr>
                <w:ins w:id="9" w:author="cathay" w:date="2016-09-19T14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6-09-19T14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732A0C" w:rsidRDefault="00732A0C" w:rsidP="00811A41">
            <w:pPr>
              <w:spacing w:line="240" w:lineRule="atLeast"/>
              <w:jc w:val="center"/>
              <w:rPr>
                <w:ins w:id="11" w:author="cathay" w:date="2016-09-19T14:10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6-09-19T14:11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  <w:tr w:rsidR="00D467C3" w:rsidRPr="009E5952" w:rsidTr="006977B3">
        <w:trPr>
          <w:ins w:id="13" w:author="蔡燁玟" w:date="2019-11-07T16:36:00Z"/>
        </w:trPr>
        <w:tc>
          <w:tcPr>
            <w:tcW w:w="1412" w:type="dxa"/>
          </w:tcPr>
          <w:p w:rsidR="00D467C3" w:rsidRDefault="00D467C3" w:rsidP="00811A41">
            <w:pPr>
              <w:spacing w:line="240" w:lineRule="atLeast"/>
              <w:jc w:val="center"/>
              <w:rPr>
                <w:ins w:id="14" w:author="蔡燁玟" w:date="2019-11-07T16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蔡燁玟" w:date="2019-11-07T16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2019/11/07</w:t>
              </w:r>
            </w:ins>
          </w:p>
        </w:tc>
        <w:tc>
          <w:tcPr>
            <w:tcW w:w="796" w:type="dxa"/>
          </w:tcPr>
          <w:p w:rsidR="00D467C3" w:rsidRDefault="00D467C3" w:rsidP="00811A41">
            <w:pPr>
              <w:spacing w:line="240" w:lineRule="atLeast"/>
              <w:jc w:val="center"/>
              <w:rPr>
                <w:ins w:id="16" w:author="蔡燁玟" w:date="2019-11-07T16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蔡燁玟" w:date="2019-11-07T16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96" w:type="dxa"/>
          </w:tcPr>
          <w:p w:rsidR="00D467C3" w:rsidRDefault="00D467C3" w:rsidP="00811A41">
            <w:pPr>
              <w:spacing w:line="240" w:lineRule="atLeast"/>
              <w:rPr>
                <w:ins w:id="18" w:author="蔡燁玟" w:date="2019-11-07T16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蔡燁玟" w:date="2019-11-07T16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</w:t>
              </w:r>
            </w:ins>
            <w:ins w:id="20" w:author="蔡燁玟" w:date="2019-11-07T16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PMD檢核</w:t>
              </w:r>
            </w:ins>
            <w:ins w:id="21" w:author="蔡燁玟" w:date="2019-11-07T16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</w:t>
              </w:r>
            </w:ins>
            <w:ins w:id="22" w:author="蔡燁玟" w:date="2019-11-07T16:40:00Z">
              <w:r w:rsidR="009E25F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程式</w:t>
              </w:r>
            </w:ins>
          </w:p>
        </w:tc>
        <w:tc>
          <w:tcPr>
            <w:tcW w:w="1532" w:type="dxa"/>
          </w:tcPr>
          <w:p w:rsidR="00D467C3" w:rsidRDefault="00D467C3" w:rsidP="00811A41">
            <w:pPr>
              <w:spacing w:line="240" w:lineRule="atLeast"/>
              <w:jc w:val="center"/>
              <w:rPr>
                <w:ins w:id="23" w:author="蔡燁玟" w:date="2019-11-07T16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蔡燁玟" w:date="2019-11-07T16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蔡若羚</w:t>
              </w:r>
            </w:ins>
          </w:p>
        </w:tc>
        <w:tc>
          <w:tcPr>
            <w:tcW w:w="2052" w:type="dxa"/>
          </w:tcPr>
          <w:p w:rsidR="00D467C3" w:rsidRDefault="00D467C3" w:rsidP="00811A41">
            <w:pPr>
              <w:spacing w:line="240" w:lineRule="atLeast"/>
              <w:jc w:val="center"/>
              <w:rPr>
                <w:ins w:id="25" w:author="蔡燁玟" w:date="2019-11-07T16:36:00Z"/>
                <w:rFonts w:hint="eastAsia"/>
                <w:sz w:val="20"/>
                <w:szCs w:val="20"/>
              </w:rPr>
            </w:pPr>
            <w:ins w:id="26" w:author="蔡燁玟" w:date="2019-11-07T16:36:00Z">
              <w:r>
                <w:rPr>
                  <w:rFonts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6977B3" w:rsidRDefault="006977B3" w:rsidP="006977B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8C35C5" w:rsidRDefault="008C35C5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/>
          <w:b/>
          <w:kern w:val="2"/>
          <w:lang w:eastAsia="zh-TW"/>
        </w:rPr>
      </w:pPr>
      <w:r w:rsidRPr="008C35C5">
        <w:rPr>
          <w:rFonts w:ascii="細明體" w:eastAsia="細明體" w:hAnsi="細明體" w:hint="eastAsia"/>
          <w:b/>
        </w:rPr>
        <w:t>程式功能概述</w:t>
      </w:r>
      <w:r w:rsidRPr="008C35C5">
        <w:rPr>
          <w:rFonts w:ascii="細明體" w:eastAsia="細明體" w:hAnsi="細明體" w:hint="eastAsia"/>
          <w:b/>
          <w:lang w:eastAsia="zh-TW"/>
        </w:rPr>
        <w:t>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自動核賠日報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AAH5_B502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6977B3" w:rsidRPr="009E5952" w:rsidRDefault="00400AE7" w:rsidP="00811A41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自動核賠日報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6977B3" w:rsidRPr="009E5952" w:rsidTr="00811A41">
        <w:tc>
          <w:tcPr>
            <w:tcW w:w="234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6977B3" w:rsidRPr="009E5952" w:rsidRDefault="006977B3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402BB" w:rsidRPr="00DE085D" w:rsidRDefault="00E402BB" w:rsidP="00400AE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662521" w:rsidRDefault="00400AE7" w:rsidP="0066252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group id="_x0000_s1033" style="position:absolute;left:0;text-align:left;margin-left:.55pt;margin-top:16.7pt;width:475.1pt;height:68.5pt;z-index:251657728" coordorigin="913,6571" coordsize="9502,1370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6" type="#_x0000_t132" style="position:absolute;left:6050;top:6571;width:2491;height:1370">
              <v:textbox>
                <w:txbxContent>
                  <w:p w:rsidR="00400AE7" w:rsidRDefault="00400AE7" w:rsidP="00400AE7">
                    <w:pPr>
                      <w:rPr>
                        <w:rFonts w:ascii="細明體" w:eastAsia="細明體" w:hAnsi="細明體"/>
                        <w:sz w:val="16"/>
                        <w:szCs w:val="16"/>
                      </w:rPr>
                    </w:pPr>
                    <w:r>
                      <w:rPr>
                        <w:rFonts w:ascii="細明體" w:eastAsia="細明體" w:hAnsi="細明體" w:hint="eastAsia"/>
                        <w:sz w:val="16"/>
                        <w:szCs w:val="16"/>
                      </w:rPr>
                      <w:t>自動核賠報表_明細DTAAH524</w:t>
                    </w:r>
                  </w:p>
                  <w:p w:rsidR="00400AE7" w:rsidRPr="00A96EE2" w:rsidRDefault="00400AE7" w:rsidP="00400AE7">
                    <w:pPr>
                      <w:rPr>
                        <w:rFonts w:ascii="細明體" w:eastAsia="細明體" w:hAnsi="細明體"/>
                        <w:sz w:val="16"/>
                        <w:szCs w:val="16"/>
                      </w:rPr>
                    </w:pPr>
                    <w:r>
                      <w:rPr>
                        <w:rFonts w:ascii="細明體" w:eastAsia="細明體" w:hAnsi="細明體" w:hint="eastAsia"/>
                        <w:sz w:val="16"/>
                        <w:szCs w:val="16"/>
                      </w:rPr>
                      <w:t>自動核賠報表_日報DTAAH525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03;top:7266;width:959;height:0" o:connectortype="elbow" adj="-74035,-1,-74035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9393;top:6900;width:1022;height:690">
              <v:textbox>
                <w:txbxContent>
                  <w:p w:rsidR="00400AE7" w:rsidRPr="004A2B79" w:rsidRDefault="00400AE7" w:rsidP="00400AE7">
                    <w:pPr>
                      <w:jc w:val="center"/>
                      <w:rPr>
                        <w:rFonts w:ascii="細明體" w:eastAsia="細明體" w:hAnsi="細明體"/>
                        <w:sz w:val="20"/>
                      </w:rPr>
                    </w:pPr>
                    <w:r w:rsidRPr="004A2B79">
                      <w:rPr>
                        <w:rFonts w:ascii="細明體" w:eastAsia="細明體" w:hAnsi="細明體" w:hint="eastAsia"/>
                        <w:sz w:val="20"/>
                      </w:rPr>
                      <w:t>結束</w:t>
                    </w:r>
                  </w:p>
                </w:txbxContent>
              </v:textbox>
            </v:shape>
            <v:shape id="_x0000_s1029" type="#_x0000_t32" style="position:absolute;left:8547;top:7246;width:846;height:1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3769;top:6640;width:1585;height:1276">
              <v:textbox>
                <w:txbxContent>
                  <w:p w:rsidR="00400AE7" w:rsidRPr="004B1C32" w:rsidRDefault="00400AE7" w:rsidP="00400AE7">
                    <w:pPr>
                      <w:rPr>
                        <w:rFonts w:ascii="細明體" w:eastAsia="細明體" w:hAnsi="細明體" w:hint="eastAsia"/>
                        <w:sz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</w:rPr>
                      <w:t>抽取符合免覆核條件之案件</w:t>
                    </w:r>
                  </w:p>
                </w:txbxContent>
              </v:textbox>
            </v:shape>
            <v:shape id="_x0000_s1031" type="#_x0000_t32" style="position:absolute;left:2926;top:7292;width:868;height:1" o:connectortype="straight">
              <v:stroke endarrow="block"/>
            </v:shape>
            <v:shape id="_x0000_s1032" type="#_x0000_t132" style="position:absolute;left:913;top:6621;width:2190;height:1295">
              <v:textbox>
                <w:txbxContent>
                  <w:p w:rsidR="00400AE7" w:rsidRPr="00A96EE2" w:rsidRDefault="00400AE7" w:rsidP="00400AE7">
                    <w:pPr>
                      <w:rPr>
                        <w:rFonts w:ascii="細明體" w:eastAsia="細明體" w:hAnsi="細明體" w:hint="eastAsia"/>
                        <w:sz w:val="16"/>
                        <w:szCs w:val="16"/>
                      </w:rPr>
                    </w:pPr>
                    <w:r>
                      <w:rPr>
                        <w:rFonts w:ascii="細明體" w:eastAsia="細明體" w:hAnsi="細明體" w:hint="eastAsia"/>
                        <w:sz w:val="16"/>
                        <w:szCs w:val="16"/>
                      </w:rPr>
                      <w:t>理賠受理檔DTAAA001</w:t>
                    </w:r>
                  </w:p>
                </w:txbxContent>
              </v:textbox>
            </v:shape>
          </v:group>
        </w:pict>
      </w:r>
      <w:r w:rsidR="008C35C5">
        <w:rPr>
          <w:rFonts w:ascii="細明體" w:eastAsia="細明體" w:hAnsi="細明體" w:hint="eastAsia"/>
          <w:b/>
          <w:kern w:val="2"/>
          <w:lang w:eastAsia="zh-TW"/>
        </w:rPr>
        <w:t>程式流程圖：</w:t>
      </w:r>
    </w:p>
    <w:p w:rsidR="00400AE7" w:rsidRPr="009E5952" w:rsidRDefault="00400AE7" w:rsidP="00400AE7">
      <w:pPr>
        <w:rPr>
          <w:rFonts w:ascii="細明體" w:eastAsia="細明體" w:hAnsi="細明體" w:hint="eastAsia"/>
          <w:b/>
        </w:rPr>
      </w:pPr>
    </w:p>
    <w:p w:rsidR="00400AE7" w:rsidRPr="009E5952" w:rsidRDefault="00400AE7" w:rsidP="00400AE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00AE7" w:rsidRPr="009E5952" w:rsidRDefault="00400AE7" w:rsidP="00400AE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00AE7" w:rsidRDefault="00400AE7" w:rsidP="00400AE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400AE7" w:rsidRDefault="00400AE7" w:rsidP="00400AE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402BB" w:rsidRDefault="008C35C5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400AE7" w:rsidRPr="009E5952" w:rsidTr="00811A41">
        <w:tc>
          <w:tcPr>
            <w:tcW w:w="794" w:type="dxa"/>
          </w:tcPr>
          <w:p w:rsidR="00400AE7" w:rsidRPr="009E5952" w:rsidRDefault="00400A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400AE7" w:rsidRPr="009E5952" w:rsidRDefault="00400AE7" w:rsidP="00811A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400AE7" w:rsidRPr="009E5952" w:rsidRDefault="00400A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00AE7" w:rsidRPr="009E5952" w:rsidTr="00811A4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00AE7" w:rsidRPr="009E5952" w:rsidRDefault="00400AE7" w:rsidP="00400AE7">
            <w:pPr>
              <w:numPr>
                <w:ilvl w:val="0"/>
                <w:numId w:val="4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00AE7" w:rsidRPr="009E5952" w:rsidRDefault="00400A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400AE7" w:rsidRPr="009E5952" w:rsidRDefault="00400A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TAAA001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00AE7" w:rsidRPr="009E5952" w:rsidTr="00811A4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00AE7" w:rsidRPr="009E5952" w:rsidRDefault="00400AE7" w:rsidP="00400AE7">
            <w:pPr>
              <w:numPr>
                <w:ilvl w:val="0"/>
                <w:numId w:val="4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00A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自動核賠報表_明細</w:t>
            </w:r>
          </w:p>
        </w:tc>
        <w:tc>
          <w:tcPr>
            <w:tcW w:w="2835" w:type="dxa"/>
          </w:tcPr>
          <w:p w:rsidR="00400A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DTAAH524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00AE7" w:rsidRPr="009E5952" w:rsidTr="00811A4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00AE7" w:rsidRPr="009E5952" w:rsidRDefault="00400AE7" w:rsidP="00400AE7">
            <w:pPr>
              <w:numPr>
                <w:ilvl w:val="0"/>
                <w:numId w:val="4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00AE7" w:rsidRPr="008638F1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自動核賠報表_日報</w:t>
            </w:r>
          </w:p>
        </w:tc>
        <w:tc>
          <w:tcPr>
            <w:tcW w:w="2835" w:type="dxa"/>
          </w:tcPr>
          <w:p w:rsidR="00400AE7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DTAAH525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00AE7" w:rsidRPr="009E5952" w:rsidRDefault="00400AE7" w:rsidP="00811A4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400AE7" w:rsidRDefault="00400AE7" w:rsidP="00400AE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8C35C5" w:rsidRDefault="008C35C5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/>
          <w:b/>
          <w:kern w:val="2"/>
          <w:lang w:eastAsia="zh-TW"/>
        </w:rPr>
      </w:pPr>
      <w:r w:rsidRPr="008C35C5"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3A3DE7" w:rsidRPr="009E5952" w:rsidTr="00811A41">
        <w:tc>
          <w:tcPr>
            <w:tcW w:w="851" w:type="dxa"/>
          </w:tcPr>
          <w:p w:rsidR="003A3D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3A3D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3A3D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A3DE7" w:rsidRPr="009E5952" w:rsidTr="00811A41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A3DE7" w:rsidRPr="009E5952" w:rsidRDefault="003A3DE7" w:rsidP="003A3DE7">
            <w:pPr>
              <w:numPr>
                <w:ilvl w:val="0"/>
                <w:numId w:val="4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D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DE7" w:rsidRPr="009E5952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3DE7" w:rsidRPr="009E5952" w:rsidTr="00811A41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A3DE7" w:rsidRPr="009E5952" w:rsidRDefault="003A3DE7" w:rsidP="003A3DE7">
            <w:pPr>
              <w:numPr>
                <w:ilvl w:val="0"/>
                <w:numId w:val="4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DE7" w:rsidRPr="00E271BA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DE7" w:rsidRPr="00CA2866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3DE7" w:rsidRPr="009E5952" w:rsidTr="00811A41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A3DE7" w:rsidRPr="009E5952" w:rsidRDefault="003A3DE7" w:rsidP="003A3DE7">
            <w:pPr>
              <w:numPr>
                <w:ilvl w:val="0"/>
                <w:numId w:val="4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DE7" w:rsidRPr="0011616E" w:rsidRDefault="003A3DE7" w:rsidP="00811A4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961" w:type="dxa"/>
          </w:tcPr>
          <w:p w:rsidR="003A3DE7" w:rsidRDefault="003A3DE7" w:rsidP="00811A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A3DE7" w:rsidRDefault="003A3DE7" w:rsidP="003A3DE7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D526F8" w:rsidRPr="008C35C5" w:rsidRDefault="003A3DE7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br w:type="page"/>
      </w:r>
      <w:r w:rsidR="008C35C5" w:rsidRPr="008C35C5">
        <w:rPr>
          <w:rFonts w:ascii="細明體" w:eastAsia="細明體" w:hAnsi="細明體" w:hint="eastAsia"/>
          <w:b/>
          <w:kern w:val="2"/>
          <w:lang w:eastAsia="zh-TW"/>
        </w:rPr>
        <w:lastRenderedPageBreak/>
        <w:t>批次基本資料:</w:t>
      </w:r>
    </w:p>
    <w:p w:rsidR="000D658B" w:rsidRDefault="000D658B" w:rsidP="000D658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傳入參數：作業年月日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若無傳值，抓系統時間</w:t>
      </w:r>
      <w:r>
        <w:rPr>
          <w:rFonts w:hint="eastAsia"/>
          <w:kern w:val="2"/>
          <w:szCs w:val="24"/>
          <w:lang w:eastAsia="zh-TW"/>
        </w:rPr>
        <w:t>)</w:t>
      </w:r>
    </w:p>
    <w:p w:rsidR="000D658B" w:rsidRDefault="000D658B" w:rsidP="000D658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0D658B" w:rsidRDefault="000D658B" w:rsidP="000D658B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0D658B" w:rsidRPr="000D658B" w:rsidRDefault="000D658B" w:rsidP="000D658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共用變數：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D526F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F8721C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JAAA</w:t>
            </w:r>
            <w:r w:rsidR="008D2574">
              <w:rPr>
                <w:rFonts w:ascii="細明體" w:eastAsia="細明體" w:hAnsi="細明體" w:hint="eastAsia"/>
                <w:bCs/>
                <w:sz w:val="20"/>
                <w:szCs w:val="20"/>
              </w:rPr>
              <w:t>DZ001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803379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AAH5_B</w:t>
            </w:r>
            <w:r w:rsidR="00174079">
              <w:rPr>
                <w:rFonts w:ascii="細明體" w:eastAsia="細明體" w:hAnsi="細明體" w:hint="eastAsia"/>
                <w:bCs/>
                <w:sz w:val="20"/>
                <w:szCs w:val="20"/>
              </w:rPr>
              <w:t>50</w:t>
            </w:r>
            <w:r w:rsidR="00B33B8C">
              <w:rPr>
                <w:rFonts w:ascii="細明體" w:eastAsia="細明體" w:hAnsi="細明體" w:hint="eastAsia"/>
                <w:bCs/>
                <w:sz w:val="20"/>
                <w:szCs w:val="20"/>
              </w:rPr>
              <w:t>2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H5</w:t>
            </w:r>
          </w:p>
        </w:tc>
      </w:tr>
      <w:tr w:rsidR="00D526F8">
        <w:tc>
          <w:tcPr>
            <w:tcW w:w="702" w:type="dxa"/>
          </w:tcPr>
          <w:p w:rsidR="00D526F8" w:rsidRDefault="00D526F8" w:rsidP="005E03C3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F66D5C" w:rsidRPr="00DE085D" w:rsidRDefault="00F66D5C" w:rsidP="00D526F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8C35C5" w:rsidRPr="008C35C5" w:rsidRDefault="008C35C5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/>
          <w:b/>
          <w:kern w:val="2"/>
          <w:lang w:eastAsia="zh-TW"/>
        </w:rPr>
      </w:pPr>
      <w:r w:rsidRPr="008C35C5"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8C35C5" w:rsidTr="00EE5B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C35C5" w:rsidTr="00EE5B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5C5" w:rsidRDefault="008C35C5" w:rsidP="008C35C5">
            <w:pPr>
              <w:numPr>
                <w:ilvl w:val="0"/>
                <w:numId w:val="4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5C5" w:rsidRDefault="008C35C5" w:rsidP="00EE5B9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C35C5" w:rsidRDefault="008C35C5" w:rsidP="008C35C5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8C35C5" w:rsidRDefault="008C35C5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35C5"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E402BB" w:rsidRPr="00DE085D" w:rsidRDefault="00E402BB" w:rsidP="00380CED">
      <w:pPr>
        <w:pStyle w:val="Tabletext"/>
        <w:keepLines w:val="0"/>
        <w:numPr>
          <w:ilvl w:val="0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起始：</w:t>
      </w:r>
    </w:p>
    <w:p w:rsidR="00FA6DCC" w:rsidRPr="00DE085D" w:rsidRDefault="00FA6DCC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lang w:eastAsia="zh-TW"/>
        </w:rPr>
        <w:t>下列參數歸零：</w:t>
      </w:r>
      <w:r w:rsidR="00E9304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FA6DCC" w:rsidRPr="00DE085D" w:rsidRDefault="00E9304C" w:rsidP="00380CED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INPUT_CNT</w:t>
      </w:r>
      <w:r w:rsidR="00FA6DCC" w:rsidRPr="00DE085D">
        <w:rPr>
          <w:rFonts w:ascii="新細明體" w:hAnsi="新細明體" w:hint="eastAsia"/>
          <w:lang w:eastAsia="zh-TW"/>
        </w:rPr>
        <w:t>輸入件數、</w:t>
      </w:r>
      <w:r w:rsidRPr="00DE085D">
        <w:rPr>
          <w:rFonts w:ascii="新細明體" w:hAnsi="新細明體" w:hint="eastAsia"/>
          <w:kern w:val="2"/>
          <w:lang w:eastAsia="zh-TW"/>
        </w:rPr>
        <w:t>OUTPUT_CNT</w:t>
      </w:r>
      <w:r w:rsidR="00FA6DCC" w:rsidRPr="00DE085D">
        <w:rPr>
          <w:rFonts w:ascii="新細明體" w:hAnsi="新細明體" w:hint="eastAsia"/>
          <w:lang w:eastAsia="zh-TW"/>
        </w:rPr>
        <w:t>輸出件數、</w:t>
      </w:r>
      <w:r w:rsidRPr="00DE085D">
        <w:rPr>
          <w:rFonts w:ascii="新細明體" w:hAnsi="新細明體" w:hint="eastAsia"/>
          <w:kern w:val="2"/>
          <w:lang w:eastAsia="zh-TW"/>
        </w:rPr>
        <w:t>ERROR_CNT</w:t>
      </w:r>
      <w:r w:rsidR="00FA6DCC" w:rsidRPr="00DE085D">
        <w:rPr>
          <w:rFonts w:ascii="新細明體" w:hAnsi="新細明體" w:hint="eastAsia"/>
          <w:lang w:eastAsia="zh-TW"/>
        </w:rPr>
        <w:t>錯誤件數</w:t>
      </w:r>
    </w:p>
    <w:p w:rsidR="00F765C4" w:rsidRDefault="00F765C4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 無傳入參數</w:t>
      </w:r>
    </w:p>
    <w:p w:rsidR="000540D9" w:rsidRDefault="000540D9" w:rsidP="00F765C4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處理年月</w:t>
      </w:r>
      <w:r w:rsidR="004D081C" w:rsidRPr="00DE085D">
        <w:rPr>
          <w:rFonts w:ascii="新細明體" w:hAnsi="新細明體" w:hint="eastAsia"/>
          <w:kern w:val="2"/>
          <w:lang w:eastAsia="zh-TW"/>
        </w:rPr>
        <w:t>日</w:t>
      </w:r>
      <w:r w:rsidR="00380CED" w:rsidRPr="00DE085D">
        <w:rPr>
          <w:rFonts w:ascii="新細明體" w:hAnsi="新細明體" w:hint="eastAsia"/>
          <w:kern w:val="2"/>
          <w:lang w:eastAsia="zh-TW"/>
        </w:rPr>
        <w:t xml:space="preserve"> = </w:t>
      </w:r>
      <w:r w:rsidR="000D6E6D" w:rsidRPr="00DE085D">
        <w:rPr>
          <w:rFonts w:ascii="新細明體" w:hAnsi="新細明體" w:hint="eastAsia"/>
          <w:kern w:val="2"/>
          <w:lang w:eastAsia="zh-TW"/>
        </w:rPr>
        <w:t xml:space="preserve">SHUTDOWN </w:t>
      </w:r>
      <w:r w:rsidRPr="00DE085D">
        <w:rPr>
          <w:rFonts w:ascii="新細明體" w:hAnsi="新細明體" w:hint="eastAsia"/>
          <w:kern w:val="2"/>
          <w:lang w:eastAsia="zh-TW"/>
        </w:rPr>
        <w:t>DATE。</w:t>
      </w:r>
    </w:p>
    <w:p w:rsidR="00F765C4" w:rsidRDefault="00F765C4" w:rsidP="00F765C4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F765C4" w:rsidRDefault="00F765C4" w:rsidP="00F765C4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處理年月日 = 傳入參數。</w:t>
      </w:r>
    </w:p>
    <w:p w:rsidR="00F765C4" w:rsidRPr="00DE085D" w:rsidRDefault="00F765C4" w:rsidP="00F765C4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IF。</w:t>
      </w:r>
    </w:p>
    <w:p w:rsidR="00F765C4" w:rsidRDefault="00F765C4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清檔:</w:t>
      </w:r>
    </w:p>
    <w:p w:rsidR="00F765C4" w:rsidRDefault="00A94966" w:rsidP="00F765C4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DELETE DTAAH524 DTAAH525 BY END_CASE_DATE = 處理年月日。</w:t>
      </w:r>
    </w:p>
    <w:p w:rsidR="00A94966" w:rsidRDefault="00A94966" w:rsidP="00F765C4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刪不到視為正常。</w:t>
      </w:r>
    </w:p>
    <w:p w:rsidR="00380CED" w:rsidRPr="00DE085D" w:rsidRDefault="00E402BB" w:rsidP="00380CED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讀取</w:t>
      </w:r>
      <w:r w:rsidR="00852566" w:rsidRPr="00DE085D">
        <w:rPr>
          <w:rFonts w:ascii="新細明體" w:hAnsi="新細明體" w:hint="eastAsia"/>
          <w:kern w:val="2"/>
          <w:lang w:eastAsia="zh-TW"/>
        </w:rPr>
        <w:t xml:space="preserve"> </w:t>
      </w:r>
      <w:r w:rsidR="00794AE6">
        <w:rPr>
          <w:rFonts w:ascii="新細明體" w:hAnsi="新細明體" w:hint="eastAsia"/>
          <w:kern w:val="2"/>
          <w:lang w:eastAsia="zh-TW"/>
        </w:rPr>
        <w:t xml:space="preserve">DTAAB001 WHERE 受理編號 IN </w:t>
      </w:r>
      <w:r w:rsidR="00F02B1D" w:rsidRPr="00DE085D">
        <w:rPr>
          <w:rFonts w:ascii="新細明體" w:hAnsi="新細明體" w:hint="eastAsia"/>
          <w:kern w:val="2"/>
          <w:lang w:eastAsia="zh-TW"/>
        </w:rPr>
        <w:t>DTAA</w:t>
      </w:r>
      <w:r w:rsidR="008A0B30" w:rsidRPr="00DE085D">
        <w:rPr>
          <w:rFonts w:ascii="新細明體" w:hAnsi="新細明體" w:hint="eastAsia"/>
          <w:kern w:val="2"/>
          <w:lang w:eastAsia="zh-TW"/>
        </w:rPr>
        <w:t>A</w:t>
      </w:r>
      <w:r w:rsidR="00F02B1D" w:rsidRPr="00DE085D">
        <w:rPr>
          <w:rFonts w:ascii="新細明體" w:hAnsi="新細明體" w:hint="eastAsia"/>
          <w:kern w:val="2"/>
          <w:lang w:eastAsia="zh-TW"/>
        </w:rPr>
        <w:t>00</w:t>
      </w:r>
      <w:r w:rsidR="008A0B30" w:rsidRPr="00DE085D">
        <w:rPr>
          <w:rFonts w:ascii="新細明體" w:hAnsi="新細明體" w:hint="eastAsia"/>
          <w:kern w:val="2"/>
          <w:lang w:eastAsia="zh-TW"/>
        </w:rPr>
        <w:t>1</w:t>
      </w:r>
      <w:r w:rsidR="00794AE6">
        <w:rPr>
          <w:rFonts w:ascii="新細明體" w:hAnsi="新細明體" w:hint="eastAsia"/>
          <w:kern w:val="2"/>
          <w:lang w:eastAsia="zh-TW"/>
        </w:rPr>
        <w:t>.受理邊號</w:t>
      </w:r>
      <w:r w:rsidR="00EF3C43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1B6B43" w:rsidRDefault="00794AE6" w:rsidP="001B6B43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DTAAA001.</w:t>
      </w:r>
      <w:r w:rsidR="00F765C4">
        <w:rPr>
          <w:rFonts w:ascii="新細明體" w:hAnsi="新細明體" w:hint="eastAsia"/>
          <w:kern w:val="2"/>
          <w:lang w:eastAsia="zh-TW"/>
        </w:rPr>
        <w:t>END_CASE_DATE</w:t>
      </w:r>
      <w:r w:rsidR="00F8721C">
        <w:rPr>
          <w:rFonts w:ascii="新細明體" w:hAnsi="新細明體" w:hint="eastAsia"/>
          <w:kern w:val="2"/>
          <w:lang w:eastAsia="zh-TW"/>
        </w:rPr>
        <w:t xml:space="preserve"> </w:t>
      </w:r>
      <w:r w:rsidR="00A94966">
        <w:rPr>
          <w:rFonts w:ascii="新細明體" w:hAnsi="新細明體" w:hint="eastAsia"/>
          <w:kern w:val="2"/>
          <w:lang w:eastAsia="zh-TW"/>
        </w:rPr>
        <w:t>= 處理年月日</w:t>
      </w:r>
      <w:r w:rsidR="00F8721C">
        <w:rPr>
          <w:rFonts w:ascii="新細明體" w:hAnsi="新細明體" w:hint="eastAsia"/>
          <w:kern w:val="2"/>
          <w:lang w:eastAsia="zh-TW"/>
        </w:rPr>
        <w:t>。</w:t>
      </w:r>
    </w:p>
    <w:p w:rsidR="00794AE6" w:rsidRDefault="00794AE6" w:rsidP="001B6B43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DTAAA001.CASE_LEVEL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F</w:t>
      </w:r>
      <w:r>
        <w:rPr>
          <w:rFonts w:ascii="新細明體" w:hAnsi="新細明體"/>
          <w:kern w:val="2"/>
          <w:lang w:eastAsia="zh-TW"/>
        </w:rPr>
        <w:t>’</w:t>
      </w:r>
      <w:r w:rsidR="003A3DE7">
        <w:rPr>
          <w:rFonts w:ascii="新細明體" w:hAnsi="新細明體" w:hint="eastAsia"/>
          <w:kern w:val="2"/>
          <w:lang w:eastAsia="zh-TW"/>
        </w:rPr>
        <w:t>或DTAAA001.IS_AUTO_CLAM=</w:t>
      </w:r>
      <w:r w:rsidR="003A3DE7">
        <w:rPr>
          <w:rFonts w:ascii="新細明體" w:hAnsi="新細明體"/>
          <w:kern w:val="2"/>
          <w:lang w:eastAsia="zh-TW"/>
        </w:rPr>
        <w:t>’</w:t>
      </w:r>
      <w:r w:rsidR="003A3DE7">
        <w:rPr>
          <w:rFonts w:ascii="新細明體" w:hAnsi="新細明體" w:hint="eastAsia"/>
          <w:kern w:val="2"/>
          <w:lang w:eastAsia="zh-TW"/>
        </w:rPr>
        <w:t>S</w:t>
      </w:r>
      <w:r w:rsidR="003A3DE7">
        <w:rPr>
          <w:rFonts w:ascii="新細明體" w:hAnsi="新細明體"/>
          <w:kern w:val="2"/>
          <w:lang w:eastAsia="zh-TW"/>
        </w:rPr>
        <w:t>’</w:t>
      </w:r>
      <w:ins w:id="27" w:author="cathay" w:date="2016-09-19T14:12:00Z">
        <w:r w:rsidR="005C3F51">
          <w:rPr>
            <w:rFonts w:ascii="新細明體" w:hAnsi="新細明體" w:hint="eastAsia"/>
            <w:kern w:val="2"/>
            <w:lang w:eastAsia="zh-TW"/>
          </w:rPr>
          <w:t xml:space="preserve">或DTAAA001.CASE_LEVEL = </w:t>
        </w:r>
        <w:r w:rsidR="005C3F51">
          <w:rPr>
            <w:rFonts w:ascii="新細明體" w:hAnsi="新細明體"/>
            <w:kern w:val="2"/>
            <w:lang w:eastAsia="zh-TW"/>
          </w:rPr>
          <w:t>‘</w:t>
        </w:r>
        <w:r w:rsidR="005C3F51">
          <w:rPr>
            <w:rFonts w:ascii="新細明體" w:hAnsi="新細明體" w:hint="eastAsia"/>
            <w:kern w:val="2"/>
            <w:lang w:eastAsia="zh-TW"/>
          </w:rPr>
          <w:t>H</w:t>
        </w:r>
        <w:r w:rsidR="005C3F51">
          <w:rPr>
            <w:rFonts w:ascii="新細明體" w:hAnsi="新細明體"/>
            <w:kern w:val="2"/>
            <w:lang w:eastAsia="zh-TW"/>
          </w:rPr>
          <w:t>’</w:t>
        </w:r>
      </w:ins>
      <w:r>
        <w:rPr>
          <w:rFonts w:ascii="新細明體" w:hAnsi="新細明體" w:hint="eastAsia"/>
          <w:kern w:val="2"/>
          <w:lang w:eastAsia="zh-TW"/>
        </w:rPr>
        <w:t>。</w:t>
      </w:r>
    </w:p>
    <w:p w:rsidR="00794AE6" w:rsidRDefault="00F8721C" w:rsidP="00971625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逐筆INSERT DTAAH52</w:t>
      </w:r>
      <w:r w:rsidR="00A94966">
        <w:rPr>
          <w:rFonts w:ascii="新細明體" w:hAnsi="新細明體" w:hint="eastAsia"/>
          <w:kern w:val="2"/>
          <w:lang w:eastAsia="zh-TW"/>
        </w:rPr>
        <w:t>4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794AE6">
        <w:rPr>
          <w:rFonts w:ascii="新細明體" w:hAnsi="新細明體" w:hint="eastAsia"/>
          <w:kern w:val="2"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3648"/>
      </w:tblGrid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  <w:color w:val="000000"/>
              </w:rPr>
            </w:pPr>
            <w:r w:rsidRPr="00794AE6">
              <w:rPr>
                <w:rStyle w:val="a6"/>
                <w:rFonts w:ascii="Arial" w:hAnsi="Arial" w:cs="Arial"/>
                <w:caps/>
                <w:color w:val="000000"/>
              </w:rPr>
              <w:t>APLY_NO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rPr>
                <w:rFonts w:cs="Arial Unicode MS" w:hint="eastAsia"/>
                <w:sz w:val="20"/>
              </w:rPr>
            </w:pPr>
            <w:r>
              <w:rPr>
                <w:rFonts w:ascii="Arial Narrow" w:hAnsi="Arial Narrow" w:hint="eastAsia"/>
              </w:rPr>
              <w:t>DTAAA001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794AE6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794AE6" w:rsidRDefault="00794AE6" w:rsidP="00336BC4">
            <w:pPr>
              <w:rPr>
                <w:rFonts w:ascii="Arial Narrow" w:hAnsi="Arial Narrow" w:hint="eastAsia"/>
                <w:sz w:val="20"/>
                <w:szCs w:val="20"/>
              </w:rPr>
            </w:pPr>
            <w:r w:rsidRPr="00794AE6">
              <w:rPr>
                <w:rFonts w:ascii="新細明體" w:hAnsi="新細明體" w:hint="eastAsia"/>
                <w:sz w:val="20"/>
                <w:szCs w:val="20"/>
              </w:rPr>
              <w:t>處理年月日</w:t>
            </w:r>
            <w:r>
              <w:rPr>
                <w:rFonts w:ascii="新細明體" w:hAnsi="新細明體" w:hint="eastAsia"/>
                <w:sz w:val="20"/>
                <w:szCs w:val="20"/>
              </w:rPr>
              <w:t>之年份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  <w:color w:val="000000"/>
              </w:rPr>
            </w:pPr>
            <w:r w:rsidRPr="00794AE6">
              <w:rPr>
                <w:rStyle w:val="a6"/>
                <w:rFonts w:ascii="Arial" w:hAnsi="Arial" w:cs="Arial"/>
                <w:caps/>
                <w:color w:val="000000"/>
              </w:rPr>
              <w:t>DATA_MM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rPr>
                <w:rFonts w:ascii="Arial Narrow" w:hAnsi="Arial Narrow"/>
              </w:rPr>
            </w:pPr>
            <w:r w:rsidRPr="00794AE6">
              <w:rPr>
                <w:rFonts w:ascii="新細明體" w:hAnsi="新細明體" w:hint="eastAsia"/>
                <w:sz w:val="20"/>
                <w:szCs w:val="20"/>
              </w:rPr>
              <w:t>處理年月日</w:t>
            </w:r>
            <w:r>
              <w:rPr>
                <w:rFonts w:ascii="新細明體" w:hAnsi="新細明體" w:hint="eastAsia"/>
                <w:sz w:val="20"/>
                <w:szCs w:val="20"/>
              </w:rPr>
              <w:t>之月份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</w:pPr>
            <w:r w:rsidRPr="00794AE6">
              <w:rPr>
                <w:rStyle w:val="a6"/>
                <w:rFonts w:ascii="Arial" w:hAnsi="Arial" w:cs="Arial"/>
                <w:caps/>
                <w:color w:val="000000"/>
                <w:sz w:val="20"/>
              </w:rPr>
              <w:lastRenderedPageBreak/>
              <w:t>END_CASE</w:t>
            </w:r>
            <w:r w:rsidRPr="00794AE6"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  <w:t>_DATE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rPr>
                <w:rFonts w:ascii="Arial Narrow" w:hAnsi="Arial Narrow" w:hint="eastAsia"/>
              </w:rPr>
            </w:pPr>
            <w:r w:rsidRPr="00794AE6">
              <w:rPr>
                <w:rFonts w:ascii="新細明體" w:hAnsi="新細明體" w:hint="eastAsia"/>
                <w:sz w:val="20"/>
                <w:szCs w:val="20"/>
              </w:rPr>
              <w:t>處理年月日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</w:pPr>
            <w:r w:rsidRPr="00794AE6"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  <w:t>DECD_DIV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794AE6" w:rsidRDefault="00794AE6" w:rsidP="00336BC4">
            <w:pPr>
              <w:rPr>
                <w:rFonts w:ascii="Arial" w:hAnsi="Arial" w:cs="Arial"/>
                <w:sz w:val="20"/>
                <w:szCs w:val="20"/>
              </w:rPr>
            </w:pPr>
            <w:r w:rsidRPr="00794AE6">
              <w:rPr>
                <w:rFonts w:ascii="Arial" w:hAnsi="Arial" w:cs="Arial"/>
                <w:sz w:val="20"/>
                <w:szCs w:val="20"/>
              </w:rPr>
              <w:t>DTAAB001.CLAM_DIV_NO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</w:pPr>
            <w:r w:rsidRPr="00794AE6"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  <w:t>DECD_ID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794AE6" w:rsidRDefault="00794AE6" w:rsidP="00336BC4">
            <w:pPr>
              <w:rPr>
                <w:rFonts w:ascii="Arial" w:hAnsi="Arial" w:cs="Arial"/>
                <w:sz w:val="20"/>
                <w:szCs w:val="20"/>
              </w:rPr>
            </w:pPr>
            <w:r w:rsidRPr="00794AE6">
              <w:rPr>
                <w:rFonts w:ascii="Arial" w:hAnsi="Arial" w:cs="Arial"/>
                <w:sz w:val="20"/>
                <w:szCs w:val="20"/>
              </w:rPr>
              <w:t>DTAAB001.CLAM_ID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</w:pPr>
            <w:r w:rsidRPr="00794AE6"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  <w:t>DECD_NAME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794AE6" w:rsidRDefault="00794AE6" w:rsidP="00336BC4">
            <w:pPr>
              <w:rPr>
                <w:rFonts w:ascii="Arial" w:hAnsi="Arial" w:cs="Arial"/>
                <w:sz w:val="20"/>
                <w:szCs w:val="20"/>
              </w:rPr>
            </w:pPr>
            <w:r w:rsidRPr="00794AE6">
              <w:rPr>
                <w:rFonts w:ascii="Arial" w:hAnsi="Arial" w:cs="Arial"/>
                <w:sz w:val="20"/>
                <w:szCs w:val="20"/>
              </w:rPr>
              <w:t>DTAAB001.CLAM_NAME</w:t>
            </w:r>
          </w:p>
        </w:tc>
      </w:tr>
      <w:tr w:rsidR="00794AE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794AE6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</w:pPr>
            <w:r w:rsidRPr="00794AE6"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794AE6" w:rsidRDefault="00794AE6" w:rsidP="00336BC4">
            <w:pPr>
              <w:rPr>
                <w:rFonts w:ascii="Arial" w:hAnsi="Arial" w:cs="Arial"/>
                <w:sz w:val="20"/>
                <w:szCs w:val="20"/>
              </w:rPr>
            </w:pPr>
            <w:r w:rsidRPr="00794AE6">
              <w:rPr>
                <w:rFonts w:ascii="Arial" w:hAnsi="Arial" w:cs="Arial"/>
                <w:sz w:val="20"/>
                <w:szCs w:val="20"/>
              </w:rPr>
              <w:t>DTAAB001</w:t>
            </w:r>
            <w:r w:rsidRPr="00794AE6">
              <w:rPr>
                <w:rFonts w:ascii="Arial" w:hAnsi="Arial Narrow" w:cs="Arial"/>
                <w:sz w:val="20"/>
                <w:szCs w:val="20"/>
              </w:rPr>
              <w:t>該受理編號</w:t>
            </w:r>
            <w:r w:rsidRPr="00794AE6">
              <w:rPr>
                <w:rFonts w:ascii="Arial" w:hAnsi="Arial" w:cs="Arial"/>
                <w:sz w:val="20"/>
                <w:szCs w:val="20"/>
              </w:rPr>
              <w:t xml:space="preserve"> SUM(PAY_AMT)</w:t>
            </w:r>
          </w:p>
        </w:tc>
      </w:tr>
    </w:tbl>
    <w:p w:rsidR="00794AE6" w:rsidRDefault="00794AE6" w:rsidP="00971625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寫入個人統計</w:t>
      </w:r>
    </w:p>
    <w:p w:rsidR="00971625" w:rsidRDefault="00971625" w:rsidP="00794AE6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將DTAAH52</w:t>
      </w:r>
      <w:r w:rsidR="00794AE6">
        <w:rPr>
          <w:rFonts w:ascii="新細明體" w:hAnsi="新細明體" w:hint="eastAsia"/>
          <w:kern w:val="2"/>
          <w:lang w:eastAsia="zh-TW"/>
        </w:rPr>
        <w:t>4</w:t>
      </w:r>
      <w:r>
        <w:rPr>
          <w:rFonts w:ascii="新細明體" w:hAnsi="新細明體" w:hint="eastAsia"/>
          <w:kern w:val="2"/>
          <w:lang w:eastAsia="zh-TW"/>
        </w:rPr>
        <w:t xml:space="preserve"> GROUP BY DECD_ID 寫入DTAAH52</w:t>
      </w:r>
      <w:r w:rsidR="00794AE6">
        <w:rPr>
          <w:rFonts w:ascii="新細明體" w:hAnsi="新細明體" w:hint="eastAsia"/>
          <w:kern w:val="2"/>
          <w:lang w:eastAsia="zh-TW"/>
        </w:rPr>
        <w:t>5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8"/>
        <w:gridCol w:w="4869"/>
      </w:tblGrid>
      <w:tr w:rsid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Default="00794AE6" w:rsidP="00336BC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新細明體" w:hAnsi="新細明體" w:cs="Arial"/>
                <w:caps/>
                <w:color w:val="000000"/>
                <w:rPrChange w:id="28" w:author="cathay" w:date="2016-09-19T14:13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</w:pPr>
            <w:r w:rsidRPr="00EE5B95">
              <w:rPr>
                <w:rStyle w:val="a6"/>
                <w:rFonts w:ascii="新細明體" w:hAnsi="新細明體" w:cs="Arial"/>
                <w:caps/>
                <w:color w:val="000000"/>
                <w:rPrChange w:id="29" w:author="cathay" w:date="2016-09-19T14:13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  <w:t>END_CASE_DATE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794AE6" w:rsidP="00336BC4">
            <w:pPr>
              <w:rPr>
                <w:rFonts w:ascii="新細明體" w:hAnsi="新細明體" w:cs="Arial"/>
                <w:sz w:val="20"/>
                <w:szCs w:val="20"/>
                <w:rPrChange w:id="30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31" w:author="cathay" w:date="2016-09-19T14:13:00Z">
                  <w:rPr>
                    <w:rFonts w:ascii="Arial" w:hAnsi="新細明體" w:cs="Arial"/>
                    <w:sz w:val="20"/>
                    <w:szCs w:val="20"/>
                  </w:rPr>
                </w:rPrChange>
              </w:rPr>
              <w:t>處理年月日</w:t>
            </w:r>
          </w:p>
        </w:tc>
      </w:tr>
      <w:tr w:rsidR="00794AE6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新細明體" w:hAnsi="新細明體" w:cs="Arial"/>
                <w:caps/>
                <w:color w:val="000000"/>
                <w:rPrChange w:id="32" w:author="cathay" w:date="2016-09-19T14:13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</w:pPr>
            <w:r w:rsidRPr="00EE5B95">
              <w:rPr>
                <w:rStyle w:val="a6"/>
                <w:rFonts w:ascii="新細明體" w:hAnsi="新細明體" w:cs="Arial"/>
                <w:caps/>
                <w:color w:val="000000"/>
                <w:rPrChange w:id="33" w:author="cathay" w:date="2016-09-19T14:13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  <w:t>STAT_LVL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794AE6" w:rsidP="00336BC4">
            <w:pPr>
              <w:rPr>
                <w:rFonts w:ascii="新細明體" w:hAnsi="新細明體" w:cs="Arial"/>
                <w:sz w:val="20"/>
                <w:szCs w:val="20"/>
                <w:rPrChange w:id="34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35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2</w:t>
            </w:r>
          </w:p>
        </w:tc>
      </w:tr>
      <w:tr w:rsid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Arial"/>
                <w:caps/>
                <w:color w:val="000000"/>
                <w:sz w:val="20"/>
                <w:szCs w:val="20"/>
                <w:rPrChange w:id="36" w:author="cathay" w:date="2016-09-19T14:13:00Z">
                  <w:rPr>
                    <w:rFonts w:ascii="Arial" w:hAnsi="Arial" w:cs="Arial"/>
                    <w:caps/>
                    <w:color w:val="000000"/>
                    <w:sz w:val="20"/>
                    <w:szCs w:val="20"/>
                  </w:rPr>
                </w:rPrChange>
              </w:rPr>
            </w:pPr>
            <w:r w:rsidRPr="00EE5B95">
              <w:rPr>
                <w:rStyle w:val="style31"/>
                <w:rFonts w:ascii="新細明體" w:hAnsi="新細明體"/>
                <w:color w:val="000000"/>
                <w:rPrChange w:id="37" w:author="cathay" w:date="2016-09-19T14:13:00Z">
                  <w:rPr>
                    <w:rStyle w:val="style31"/>
                    <w:color w:val="000000"/>
                  </w:rPr>
                </w:rPrChange>
              </w:rPr>
              <w:t>MKT_DEPT_NO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794AE6" w:rsidP="00336BC4">
            <w:pPr>
              <w:rPr>
                <w:rFonts w:ascii="新細明體" w:hAnsi="新細明體" w:cs="Arial" w:hint="eastAsia"/>
                <w:sz w:val="20"/>
                <w:szCs w:val="20"/>
                <w:rPrChange w:id="38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39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DTAAH524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40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.DECD_DIV</w:t>
            </w:r>
          </w:p>
        </w:tc>
      </w:tr>
      <w:tr w:rsid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Arial"/>
                <w:caps/>
                <w:color w:val="000000"/>
                <w:sz w:val="20"/>
                <w:szCs w:val="20"/>
                <w:rPrChange w:id="41" w:author="cathay" w:date="2016-09-19T14:13:00Z">
                  <w:rPr>
                    <w:rFonts w:ascii="Arial" w:hAnsi="Arial" w:cs="Arial"/>
                    <w:caps/>
                    <w:color w:val="000000"/>
                    <w:sz w:val="20"/>
                    <w:szCs w:val="20"/>
                  </w:rPr>
                </w:rPrChange>
              </w:rPr>
            </w:pPr>
            <w:r w:rsidRPr="00EE5B95">
              <w:rPr>
                <w:rStyle w:val="style31"/>
                <w:rFonts w:ascii="新細明體" w:hAnsi="新細明體"/>
                <w:color w:val="000000"/>
                <w:rPrChange w:id="42" w:author="cathay" w:date="2016-09-19T14:13:00Z">
                  <w:rPr>
                    <w:rStyle w:val="style31"/>
                    <w:color w:val="000000"/>
                  </w:rPr>
                </w:rPrChange>
              </w:rPr>
              <w:t>MKT_DEPT_NAME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AA7EFB" w:rsidP="00336BC4">
            <w:pPr>
              <w:rPr>
                <w:rFonts w:ascii="新細明體" w:hAnsi="新細明體" w:cs="Arial" w:hint="eastAsia"/>
                <w:sz w:val="20"/>
                <w:szCs w:val="20"/>
                <w:rPrChange w:id="43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44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讀取單位中文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45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 xml:space="preserve">BY </w:t>
            </w:r>
            <w:r w:rsidRPr="00EE5B95">
              <w:rPr>
                <w:rFonts w:ascii="新細明體" w:hAnsi="新細明體" w:cs="Arial"/>
                <w:sz w:val="20"/>
                <w:szCs w:val="20"/>
                <w:rPrChange w:id="46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DTAAH524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47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.DECD_DIV</w:t>
            </w:r>
          </w:p>
        </w:tc>
      </w:tr>
      <w:tr w:rsidR="00794AE6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48" w:author="cathay" w:date="2016-09-19T14:13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</w:pPr>
            <w:r w:rsidRPr="00EE5B95"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49" w:author="cathay" w:date="2016-09-19T14:13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  <w:t>DECD_ID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794AE6" w:rsidP="00336BC4">
            <w:pPr>
              <w:rPr>
                <w:rFonts w:ascii="新細明體" w:hAnsi="新細明體" w:cs="Arial" w:hint="eastAsia"/>
                <w:sz w:val="20"/>
                <w:szCs w:val="20"/>
                <w:rPrChange w:id="50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51" w:author="cathay" w:date="2016-09-19T14:13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</w:t>
            </w:r>
            <w:r w:rsidR="00AA7EFB" w:rsidRPr="00EE5B95">
              <w:rPr>
                <w:rFonts w:ascii="新細明體" w:hAnsi="新細明體" w:cs="Arial" w:hint="eastAsia"/>
                <w:sz w:val="20"/>
                <w:szCs w:val="20"/>
                <w:rPrChange w:id="52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H524</w:t>
            </w:r>
          </w:p>
        </w:tc>
      </w:tr>
      <w:tr w:rsidR="00794AE6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53" w:author="cathay" w:date="2016-09-19T14:13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</w:pPr>
            <w:r w:rsidRPr="00EE5B95"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54" w:author="cathay" w:date="2016-09-19T14:13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  <w:t>DECD_NAME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AA7EFB" w:rsidP="00336BC4">
            <w:pPr>
              <w:rPr>
                <w:rFonts w:ascii="新細明體" w:hAnsi="新細明體" w:cs="Arial" w:hint="eastAsia"/>
                <w:sz w:val="20"/>
                <w:szCs w:val="20"/>
                <w:rPrChange w:id="55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 w:hint="eastAsia"/>
                <w:sz w:val="20"/>
                <w:szCs w:val="20"/>
                <w:rPrChange w:id="56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DTAAH524</w:t>
            </w:r>
          </w:p>
        </w:tc>
      </w:tr>
      <w:tr w:rsidR="00794AE6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spacing w:line="300" w:lineRule="exact"/>
              <w:ind w:left="2" w:hangingChars="1" w:hanging="2"/>
              <w:jc w:val="both"/>
              <w:rPr>
                <w:rFonts w:ascii="新細明體" w:hAnsi="新細明體" w:cs="Arial"/>
                <w:color w:val="000000"/>
                <w:sz w:val="20"/>
                <w:szCs w:val="20"/>
                <w:rPrChange w:id="57" w:author="cathay" w:date="2016-09-19T14:13:00Z">
                  <w:rPr>
                    <w:rFonts w:ascii="Arial" w:hAnsi="Arial" w:cs="Arial"/>
                    <w:color w:val="000000"/>
                  </w:rPr>
                </w:rPrChange>
              </w:rPr>
            </w:pPr>
            <w:r w:rsidRPr="00EE5B95">
              <w:rPr>
                <w:rFonts w:ascii="新細明體" w:hAnsi="新細明體" w:cs="Arial"/>
                <w:color w:val="000000"/>
                <w:sz w:val="20"/>
                <w:szCs w:val="20"/>
                <w:rPrChange w:id="58" w:author="cathay" w:date="2016-09-19T14:13:00Z">
                  <w:rPr>
                    <w:rFonts w:ascii="Arial" w:hAnsi="Arial" w:cs="Arial"/>
                    <w:color w:val="000000"/>
                  </w:rPr>
                </w:rPrChange>
              </w:rPr>
              <w:t>CNT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AA7EFB" w:rsidP="00336BC4">
            <w:pPr>
              <w:rPr>
                <w:rFonts w:ascii="新細明體" w:hAnsi="新細明體" w:cs="Arial" w:hint="eastAsia"/>
                <w:sz w:val="20"/>
                <w:szCs w:val="20"/>
                <w:rPrChange w:id="59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 w:hint="eastAsia"/>
                <w:sz w:val="20"/>
                <w:szCs w:val="20"/>
                <w:rPrChange w:id="60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加總件數</w:t>
            </w:r>
          </w:p>
        </w:tc>
      </w:tr>
      <w:tr w:rsidR="00794AE6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4AE6" w:rsidRPr="00EE5B95" w:rsidRDefault="00794AE6" w:rsidP="00336BC4">
            <w:pPr>
              <w:spacing w:line="300" w:lineRule="exact"/>
              <w:ind w:left="2" w:hangingChars="1" w:hanging="2"/>
              <w:jc w:val="both"/>
              <w:rPr>
                <w:rFonts w:ascii="新細明體" w:hAnsi="新細明體" w:cs="Arial"/>
                <w:color w:val="000000"/>
                <w:sz w:val="20"/>
                <w:szCs w:val="20"/>
                <w:rPrChange w:id="61" w:author="cathay" w:date="2016-09-19T14:13:00Z">
                  <w:rPr>
                    <w:rFonts w:ascii="Arial" w:hAnsi="Arial" w:cs="Arial"/>
                    <w:color w:val="000000"/>
                  </w:rPr>
                </w:rPrChange>
              </w:rPr>
            </w:pPr>
            <w:r w:rsidRPr="00EE5B95">
              <w:rPr>
                <w:rFonts w:ascii="新細明體" w:hAnsi="新細明體" w:cs="Arial"/>
                <w:color w:val="000000"/>
                <w:sz w:val="20"/>
                <w:szCs w:val="20"/>
                <w:rPrChange w:id="62" w:author="cathay" w:date="2016-09-19T14:13:00Z">
                  <w:rPr>
                    <w:rFonts w:ascii="Arial" w:hAnsi="Arial" w:cs="Arial"/>
                    <w:color w:val="000000"/>
                  </w:rPr>
                </w:rPrChange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4AE6" w:rsidRPr="00EE5B95" w:rsidRDefault="00AA7EFB" w:rsidP="00336BC4">
            <w:pPr>
              <w:rPr>
                <w:rFonts w:ascii="新細明體" w:hAnsi="新細明體" w:cs="Arial" w:hint="eastAsia"/>
                <w:sz w:val="20"/>
                <w:szCs w:val="20"/>
                <w:rPrChange w:id="63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 w:hint="eastAsia"/>
                <w:sz w:val="20"/>
                <w:szCs w:val="20"/>
                <w:rPrChange w:id="64" w:author="cathay" w:date="2016-09-19T14:13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加總金額</w:t>
            </w:r>
          </w:p>
        </w:tc>
      </w:tr>
      <w:tr w:rsidR="005C3F51" w:rsidRPr="00794AE6">
        <w:trPr>
          <w:trHeight w:val="330"/>
          <w:ins w:id="65" w:author="cathay" w:date="2016-09-19T14:12:00Z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C3F51" w:rsidRPr="00EE5B95" w:rsidRDefault="005C3F51" w:rsidP="00336BC4">
            <w:pPr>
              <w:spacing w:line="300" w:lineRule="exact"/>
              <w:ind w:left="2" w:hangingChars="1" w:hanging="2"/>
              <w:jc w:val="both"/>
              <w:rPr>
                <w:ins w:id="66" w:author="cathay" w:date="2016-09-19T14:12:00Z"/>
                <w:rFonts w:ascii="新細明體" w:hAnsi="新細明體" w:cs="Arial"/>
                <w:color w:val="000000"/>
                <w:sz w:val="20"/>
                <w:szCs w:val="20"/>
                <w:rPrChange w:id="67" w:author="cathay" w:date="2016-09-19T14:13:00Z">
                  <w:rPr>
                    <w:ins w:id="68" w:author="cathay" w:date="2016-09-19T14:12:00Z"/>
                    <w:rFonts w:ascii="Arial" w:hAnsi="Arial" w:cs="Arial"/>
                    <w:color w:val="000000"/>
                  </w:rPr>
                </w:rPrChange>
              </w:rPr>
            </w:pPr>
            <w:ins w:id="69" w:author="cathay" w:date="2016-09-19T14:12:00Z">
              <w:r w:rsidRPr="00EE5B95">
                <w:rPr>
                  <w:rFonts w:ascii="新細明體" w:hAnsi="新細明體" w:cs="Arial" w:hint="eastAsia"/>
                  <w:color w:val="000000"/>
                  <w:sz w:val="20"/>
                  <w:szCs w:val="20"/>
                  <w:rPrChange w:id="70" w:author="cathay" w:date="2016-09-19T14:13:00Z">
                    <w:rPr>
                      <w:rFonts w:ascii="Arial" w:hAnsi="Arial" w:cs="Arial" w:hint="eastAsia"/>
                      <w:color w:val="000000"/>
                    </w:rPr>
                  </w:rPrChange>
                </w:rPr>
                <w:t>CA</w:t>
              </w:r>
            </w:ins>
            <w:ins w:id="71" w:author="cathay" w:date="2016-09-19T14:13:00Z">
              <w:r w:rsidRPr="00EE5B95">
                <w:rPr>
                  <w:rFonts w:ascii="新細明體" w:hAnsi="新細明體" w:cs="Arial" w:hint="eastAsia"/>
                  <w:color w:val="000000"/>
                  <w:sz w:val="20"/>
                  <w:szCs w:val="20"/>
                  <w:rPrChange w:id="72" w:author="cathay" w:date="2016-09-19T14:13:00Z">
                    <w:rPr>
                      <w:rFonts w:ascii="Arial" w:hAnsi="Arial" w:cs="Arial" w:hint="eastAsia"/>
                      <w:color w:val="000000"/>
                    </w:rPr>
                  </w:rPrChange>
                </w:rPr>
                <w:t>SE_KIND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C3F51" w:rsidRPr="00EE5B95" w:rsidRDefault="005C3F51" w:rsidP="00336BC4">
            <w:pPr>
              <w:rPr>
                <w:ins w:id="73" w:author="cathay" w:date="2016-09-19T14:12:00Z"/>
                <w:rFonts w:ascii="新細明體" w:hAnsi="新細明體" w:cs="Arial" w:hint="eastAsia"/>
                <w:sz w:val="20"/>
                <w:szCs w:val="20"/>
                <w:rPrChange w:id="74" w:author="cathay" w:date="2016-09-19T14:13:00Z">
                  <w:rPr>
                    <w:ins w:id="75" w:author="cathay" w:date="2016-09-19T14:12:00Z"/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ins w:id="76" w:author="cathay" w:date="2016-09-19T14:13:00Z">
              <w:r w:rsidRPr="00EE5B95">
                <w:rPr>
                  <w:rFonts w:ascii="新細明體" w:hAnsi="新細明體" w:cs="Arial" w:hint="eastAsia"/>
                  <w:sz w:val="20"/>
                  <w:szCs w:val="20"/>
                </w:rPr>
                <w:t xml:space="preserve">若DTAAA001.CASE_LEVEL = </w:t>
              </w:r>
              <w:r w:rsidRPr="00EE5B95">
                <w:rPr>
                  <w:rFonts w:ascii="新細明體" w:hAnsi="新細明體" w:cs="Arial"/>
                  <w:sz w:val="20"/>
                  <w:szCs w:val="20"/>
                </w:rPr>
                <w:t>‘</w:t>
              </w:r>
              <w:r w:rsidRPr="00EE5B95">
                <w:rPr>
                  <w:rFonts w:ascii="新細明體" w:hAnsi="新細明體" w:cs="Arial" w:hint="eastAsia"/>
                  <w:sz w:val="20"/>
                  <w:szCs w:val="20"/>
                </w:rPr>
                <w:t>H</w:t>
              </w:r>
              <w:r w:rsidRPr="00EE5B95">
                <w:rPr>
                  <w:rFonts w:ascii="新細明體" w:hAnsi="新細明體" w:cs="Arial"/>
                  <w:sz w:val="20"/>
                  <w:szCs w:val="20"/>
                </w:rPr>
                <w:t>’</w:t>
              </w:r>
              <w:r w:rsidRPr="00EE5B95">
                <w:rPr>
                  <w:rFonts w:ascii="新細明體" w:hAnsi="新細明體" w:cs="Arial" w:hint="eastAsia"/>
                  <w:sz w:val="20"/>
                  <w:szCs w:val="20"/>
                </w:rPr>
                <w:t>，則</w:t>
              </w:r>
            </w:ins>
            <w:ins w:id="77" w:author="cathay" w:date="2016-09-19T14:14:00Z">
              <w:r w:rsidRPr="00EE5B95">
                <w:rPr>
                  <w:rFonts w:ascii="新細明體" w:hAnsi="新細明體" w:cs="Arial" w:hint="eastAsia"/>
                  <w:sz w:val="20"/>
                  <w:szCs w:val="20"/>
                </w:rPr>
                <w:t>為2，反之為1</w:t>
              </w:r>
            </w:ins>
          </w:p>
        </w:tc>
      </w:tr>
    </w:tbl>
    <w:p w:rsidR="00CC5096" w:rsidRDefault="00CC5096" w:rsidP="00CC5096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寫入單位統計</w:t>
      </w:r>
    </w:p>
    <w:p w:rsidR="00CC5096" w:rsidRDefault="00CC5096" w:rsidP="00CC5096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將DTAAH524 GROUP BY DECD_DIV 寫入DTAAH525</w:t>
      </w:r>
    </w:p>
    <w:tbl>
      <w:tblPr>
        <w:tblW w:w="6655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78" w:author="cathay" w:date="2016-09-19T14:14:00Z">
          <w:tblPr>
            <w:tblW w:w="5940" w:type="dxa"/>
            <w:tblInd w:w="180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786"/>
        <w:gridCol w:w="4869"/>
        <w:tblGridChange w:id="79">
          <w:tblGrid>
            <w:gridCol w:w="1786"/>
            <w:gridCol w:w="4869"/>
          </w:tblGrid>
        </w:tblGridChange>
      </w:tblGrid>
      <w:tr w:rsidR="00CC5096" w:rsidTr="005C3F51">
        <w:trPr>
          <w:trHeight w:val="330"/>
          <w:trPrChange w:id="80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81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Default="00CC5096" w:rsidP="00336BC4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82" w:author="cathay" w:date="2016-09-19T14:14:00Z">
              <w:tcPr>
                <w:tcW w:w="36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Default="00CC5096" w:rsidP="00336BC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CC5096" w:rsidTr="005C3F51">
        <w:trPr>
          <w:trHeight w:val="330"/>
          <w:trPrChange w:id="83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84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新細明體" w:hAnsi="新細明體" w:cs="Arial"/>
                <w:caps/>
                <w:color w:val="000000"/>
                <w:rPrChange w:id="85" w:author="cathay" w:date="2016-09-19T14:14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</w:pPr>
            <w:r w:rsidRPr="00EE5B95">
              <w:rPr>
                <w:rStyle w:val="a6"/>
                <w:rFonts w:ascii="新細明體" w:hAnsi="新細明體" w:cs="Arial"/>
                <w:caps/>
                <w:color w:val="000000"/>
                <w:rPrChange w:id="86" w:author="cathay" w:date="2016-09-19T14:14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  <w:t>END_CASE_DATE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87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/>
                <w:sz w:val="20"/>
                <w:szCs w:val="20"/>
                <w:rPrChange w:id="88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89" w:author="cathay" w:date="2016-09-19T14:14:00Z">
                  <w:rPr>
                    <w:rFonts w:ascii="Arial" w:hAnsi="新細明體" w:cs="Arial"/>
                    <w:sz w:val="20"/>
                    <w:szCs w:val="20"/>
                  </w:rPr>
                </w:rPrChange>
              </w:rPr>
              <w:t>處理年月日</w:t>
            </w:r>
          </w:p>
        </w:tc>
      </w:tr>
      <w:tr w:rsidR="00CC5096" w:rsidRPr="00794AE6" w:rsidTr="005C3F51">
        <w:trPr>
          <w:trHeight w:val="330"/>
          <w:trPrChange w:id="90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91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新細明體" w:hAnsi="新細明體" w:cs="Arial"/>
                <w:caps/>
                <w:color w:val="000000"/>
                <w:rPrChange w:id="92" w:author="cathay" w:date="2016-09-19T14:14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</w:pPr>
            <w:r w:rsidRPr="00EE5B95">
              <w:rPr>
                <w:rStyle w:val="a6"/>
                <w:rFonts w:ascii="新細明體" w:hAnsi="新細明體" w:cs="Arial"/>
                <w:caps/>
                <w:color w:val="000000"/>
                <w:rPrChange w:id="93" w:author="cathay" w:date="2016-09-19T14:14:00Z">
                  <w:rPr>
                    <w:rStyle w:val="a6"/>
                    <w:rFonts w:ascii="Arial" w:hAnsi="Arial" w:cs="Arial"/>
                    <w:caps/>
                    <w:color w:val="000000"/>
                  </w:rPr>
                </w:rPrChange>
              </w:rPr>
              <w:t>STAT_LVL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94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95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 w:hint="eastAsia"/>
                <w:sz w:val="20"/>
                <w:szCs w:val="20"/>
                <w:rPrChange w:id="96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1</w:t>
            </w:r>
          </w:p>
        </w:tc>
      </w:tr>
      <w:tr w:rsidR="00CC5096" w:rsidTr="005C3F51">
        <w:trPr>
          <w:trHeight w:val="330"/>
          <w:trPrChange w:id="97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98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Arial"/>
                <w:caps/>
                <w:color w:val="000000"/>
                <w:sz w:val="20"/>
                <w:szCs w:val="20"/>
                <w:rPrChange w:id="99" w:author="cathay" w:date="2016-09-19T14:14:00Z">
                  <w:rPr>
                    <w:rFonts w:ascii="Arial" w:hAnsi="Arial" w:cs="Arial"/>
                    <w:caps/>
                    <w:color w:val="000000"/>
                    <w:sz w:val="20"/>
                    <w:szCs w:val="20"/>
                  </w:rPr>
                </w:rPrChange>
              </w:rPr>
            </w:pPr>
            <w:r w:rsidRPr="00EE5B95">
              <w:rPr>
                <w:rStyle w:val="style31"/>
                <w:rFonts w:ascii="新細明體" w:hAnsi="新細明體"/>
                <w:color w:val="000000"/>
                <w:rPrChange w:id="100" w:author="cathay" w:date="2016-09-19T14:14:00Z">
                  <w:rPr>
                    <w:rStyle w:val="style31"/>
                    <w:color w:val="000000"/>
                  </w:rPr>
                </w:rPrChange>
              </w:rPr>
              <w:t>MKT_DEPT_NO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01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102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103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DTAAH524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104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.DECD_DIV</w:t>
            </w:r>
          </w:p>
        </w:tc>
      </w:tr>
      <w:tr w:rsidR="00CC5096" w:rsidTr="005C3F51">
        <w:trPr>
          <w:trHeight w:val="330"/>
          <w:trPrChange w:id="105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06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Arial"/>
                <w:caps/>
                <w:color w:val="000000"/>
                <w:sz w:val="20"/>
                <w:szCs w:val="20"/>
                <w:rPrChange w:id="107" w:author="cathay" w:date="2016-09-19T14:14:00Z">
                  <w:rPr>
                    <w:rFonts w:ascii="Arial" w:hAnsi="Arial" w:cs="Arial"/>
                    <w:caps/>
                    <w:color w:val="000000"/>
                    <w:sz w:val="20"/>
                    <w:szCs w:val="20"/>
                  </w:rPr>
                </w:rPrChange>
              </w:rPr>
            </w:pPr>
            <w:r w:rsidRPr="00EE5B95">
              <w:rPr>
                <w:rStyle w:val="style31"/>
                <w:rFonts w:ascii="新細明體" w:hAnsi="新細明體"/>
                <w:color w:val="000000"/>
                <w:rPrChange w:id="108" w:author="cathay" w:date="2016-09-19T14:14:00Z">
                  <w:rPr>
                    <w:rStyle w:val="style31"/>
                    <w:color w:val="000000"/>
                  </w:rPr>
                </w:rPrChange>
              </w:rPr>
              <w:t>MKT_DEPT_NAME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09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110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111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讀取單位中文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112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 xml:space="preserve">BY </w:t>
            </w:r>
            <w:r w:rsidRPr="00EE5B95">
              <w:rPr>
                <w:rFonts w:ascii="新細明體" w:hAnsi="新細明體" w:cs="Arial"/>
                <w:sz w:val="20"/>
                <w:szCs w:val="20"/>
                <w:rPrChange w:id="113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DTAAH524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114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.DECD_DIV</w:t>
            </w:r>
          </w:p>
        </w:tc>
      </w:tr>
      <w:tr w:rsidR="00CC5096" w:rsidRPr="00794AE6" w:rsidTr="005C3F51">
        <w:trPr>
          <w:trHeight w:val="330"/>
          <w:trPrChange w:id="115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16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117" w:author="cathay" w:date="2016-09-19T14:14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</w:pPr>
            <w:r w:rsidRPr="00EE5B95"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118" w:author="cathay" w:date="2016-09-19T14:14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  <w:t>DECD_ID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19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120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121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DTAAH524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122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.DECD_DIV</w:t>
            </w:r>
          </w:p>
        </w:tc>
      </w:tr>
      <w:tr w:rsidR="00CC5096" w:rsidRPr="00794AE6" w:rsidTr="005C3F51">
        <w:trPr>
          <w:trHeight w:val="330"/>
          <w:trPrChange w:id="123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24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pStyle w:val="a4"/>
              <w:spacing w:line="300" w:lineRule="exact"/>
              <w:ind w:left="2" w:hangingChars="1" w:hanging="2"/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125" w:author="cathay" w:date="2016-09-19T14:14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</w:pPr>
            <w:r w:rsidRPr="00EE5B95">
              <w:rPr>
                <w:rStyle w:val="a3"/>
                <w:rFonts w:ascii="新細明體" w:hAnsi="新細明體" w:cs="Arial"/>
                <w:caps/>
                <w:color w:val="000000"/>
                <w:sz w:val="20"/>
                <w:szCs w:val="20"/>
                <w:u w:val="none"/>
                <w:rPrChange w:id="126" w:author="cathay" w:date="2016-09-19T14:14:00Z">
                  <w:rPr>
                    <w:rStyle w:val="a3"/>
                    <w:rFonts w:ascii="Arial" w:hAnsi="Arial" w:cs="Arial"/>
                    <w:caps/>
                    <w:color w:val="000000"/>
                    <w:sz w:val="20"/>
                    <w:u w:val="none"/>
                  </w:rPr>
                </w:rPrChange>
              </w:rPr>
              <w:t>DECD_NAME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27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128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/>
                <w:sz w:val="20"/>
                <w:szCs w:val="20"/>
                <w:rPrChange w:id="129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讀取單位中文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130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 xml:space="preserve">BY </w:t>
            </w:r>
            <w:r w:rsidRPr="00EE5B95">
              <w:rPr>
                <w:rFonts w:ascii="新細明體" w:hAnsi="新細明體" w:cs="Arial"/>
                <w:sz w:val="20"/>
                <w:szCs w:val="20"/>
                <w:rPrChange w:id="131" w:author="cathay" w:date="2016-09-19T14:14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DTAAH524</w:t>
            </w:r>
            <w:r w:rsidRPr="00EE5B95">
              <w:rPr>
                <w:rFonts w:ascii="新細明體" w:hAnsi="新細明體" w:cs="Arial" w:hint="eastAsia"/>
                <w:sz w:val="20"/>
                <w:szCs w:val="20"/>
                <w:rPrChange w:id="132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.DECD_DIV</w:t>
            </w:r>
          </w:p>
        </w:tc>
      </w:tr>
      <w:tr w:rsidR="00CC5096" w:rsidRPr="00794AE6" w:rsidTr="005C3F51">
        <w:trPr>
          <w:trHeight w:val="330"/>
          <w:trPrChange w:id="133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34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spacing w:line="300" w:lineRule="exact"/>
              <w:ind w:left="2" w:hangingChars="1" w:hanging="2"/>
              <w:jc w:val="both"/>
              <w:rPr>
                <w:rFonts w:ascii="新細明體" w:hAnsi="新細明體" w:cs="Arial"/>
                <w:color w:val="000000"/>
                <w:sz w:val="20"/>
                <w:szCs w:val="20"/>
                <w:rPrChange w:id="135" w:author="cathay" w:date="2016-09-19T14:14:00Z">
                  <w:rPr>
                    <w:rFonts w:ascii="Arial" w:hAnsi="Arial" w:cs="Arial"/>
                    <w:color w:val="000000"/>
                  </w:rPr>
                </w:rPrChange>
              </w:rPr>
            </w:pPr>
            <w:r w:rsidRPr="00EE5B95">
              <w:rPr>
                <w:rFonts w:ascii="新細明體" w:hAnsi="新細明體" w:cs="Arial"/>
                <w:color w:val="000000"/>
                <w:sz w:val="20"/>
                <w:szCs w:val="20"/>
                <w:rPrChange w:id="136" w:author="cathay" w:date="2016-09-19T14:14:00Z">
                  <w:rPr>
                    <w:rFonts w:ascii="Arial" w:hAnsi="Arial" w:cs="Arial"/>
                    <w:color w:val="000000"/>
                  </w:rPr>
                </w:rPrChange>
              </w:rPr>
              <w:t>CNT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37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138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 w:hint="eastAsia"/>
                <w:sz w:val="20"/>
                <w:szCs w:val="20"/>
                <w:rPrChange w:id="139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加總件數</w:t>
            </w:r>
          </w:p>
        </w:tc>
      </w:tr>
      <w:tr w:rsidR="00CC5096" w:rsidRPr="00794AE6" w:rsidTr="005C3F51">
        <w:trPr>
          <w:trHeight w:val="330"/>
          <w:trPrChange w:id="140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41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CC5096" w:rsidRPr="00EE5B95" w:rsidRDefault="00CC5096" w:rsidP="00336BC4">
            <w:pPr>
              <w:spacing w:line="300" w:lineRule="exact"/>
              <w:ind w:left="2" w:hangingChars="1" w:hanging="2"/>
              <w:jc w:val="both"/>
              <w:rPr>
                <w:rFonts w:ascii="新細明體" w:hAnsi="新細明體" w:cs="Arial"/>
                <w:color w:val="000000"/>
                <w:sz w:val="20"/>
                <w:szCs w:val="20"/>
                <w:rPrChange w:id="142" w:author="cathay" w:date="2016-09-19T14:14:00Z">
                  <w:rPr>
                    <w:rFonts w:ascii="Arial" w:hAnsi="Arial" w:cs="Arial"/>
                    <w:color w:val="000000"/>
                  </w:rPr>
                </w:rPrChange>
              </w:rPr>
            </w:pPr>
            <w:r w:rsidRPr="00EE5B95">
              <w:rPr>
                <w:rFonts w:ascii="新細明體" w:hAnsi="新細明體" w:cs="Arial"/>
                <w:color w:val="000000"/>
                <w:sz w:val="20"/>
                <w:szCs w:val="20"/>
                <w:rPrChange w:id="143" w:author="cathay" w:date="2016-09-19T14:14:00Z">
                  <w:rPr>
                    <w:rFonts w:ascii="Arial" w:hAnsi="Arial" w:cs="Arial"/>
                    <w:color w:val="000000"/>
                  </w:rPr>
                </w:rPrChange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44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C5096" w:rsidRPr="00EE5B95" w:rsidRDefault="00CC5096" w:rsidP="00336BC4">
            <w:pPr>
              <w:rPr>
                <w:rFonts w:ascii="新細明體" w:hAnsi="新細明體" w:cs="Arial" w:hint="eastAsia"/>
                <w:sz w:val="20"/>
                <w:szCs w:val="20"/>
                <w:rPrChange w:id="145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r w:rsidRPr="00EE5B95">
              <w:rPr>
                <w:rFonts w:ascii="新細明體" w:hAnsi="新細明體" w:cs="Arial" w:hint="eastAsia"/>
                <w:sz w:val="20"/>
                <w:szCs w:val="20"/>
                <w:rPrChange w:id="146" w:author="cathay" w:date="2016-09-19T14:14:00Z">
                  <w:rPr>
                    <w:rFonts w:ascii="Arial" w:hAnsi="Arial" w:cs="Arial" w:hint="eastAsia"/>
                    <w:sz w:val="20"/>
                    <w:szCs w:val="20"/>
                  </w:rPr>
                </w:rPrChange>
              </w:rPr>
              <w:t>加總金額</w:t>
            </w:r>
          </w:p>
        </w:tc>
      </w:tr>
      <w:tr w:rsidR="005C3F51" w:rsidRPr="00794AE6" w:rsidTr="005C3F51">
        <w:trPr>
          <w:trHeight w:val="330"/>
          <w:ins w:id="147" w:author="cathay" w:date="2016-09-19T14:14:00Z"/>
          <w:trPrChange w:id="148" w:author="cathay" w:date="2016-09-19T14:14:00Z">
            <w:trPr>
              <w:trHeight w:val="330"/>
            </w:trPr>
          </w:trPrChange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49" w:author="cathay" w:date="2016-09-19T14:14:00Z">
              <w:tcPr>
                <w:tcW w:w="22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5C3F51" w:rsidRPr="00EE5B95" w:rsidRDefault="005C3F51" w:rsidP="005C3F51">
            <w:pPr>
              <w:spacing w:line="300" w:lineRule="exact"/>
              <w:ind w:left="2" w:hangingChars="1" w:hanging="2"/>
              <w:jc w:val="both"/>
              <w:rPr>
                <w:ins w:id="150" w:author="cathay" w:date="2016-09-19T14:14:00Z"/>
                <w:rFonts w:ascii="新細明體" w:hAnsi="新細明體" w:cs="Arial"/>
                <w:color w:val="000000"/>
                <w:sz w:val="20"/>
                <w:szCs w:val="20"/>
                <w:rPrChange w:id="151" w:author="cathay" w:date="2016-09-19T14:14:00Z">
                  <w:rPr>
                    <w:ins w:id="152" w:author="cathay" w:date="2016-09-19T14:14:00Z"/>
                    <w:rFonts w:ascii="Arial" w:hAnsi="Arial" w:cs="Arial"/>
                    <w:color w:val="000000"/>
                  </w:rPr>
                </w:rPrChange>
              </w:rPr>
            </w:pPr>
            <w:ins w:id="153" w:author="cathay" w:date="2016-09-19T14:14:00Z">
              <w:r w:rsidRPr="00EE5B95">
                <w:rPr>
                  <w:rFonts w:ascii="新細明體" w:hAnsi="新細明體" w:cs="Arial" w:hint="eastAsia"/>
                  <w:color w:val="000000"/>
                  <w:sz w:val="20"/>
                  <w:szCs w:val="20"/>
                  <w:rPrChange w:id="154" w:author="cathay" w:date="2016-09-19T14:14:00Z">
                    <w:rPr>
                      <w:rFonts w:ascii="新細明體" w:hAnsi="新細明體" w:cs="Arial" w:hint="eastAsia"/>
                      <w:color w:val="000000"/>
                      <w:sz w:val="20"/>
                      <w:szCs w:val="20"/>
                    </w:rPr>
                  </w:rPrChange>
                </w:rPr>
                <w:t>CASE_KIND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55" w:author="cathay" w:date="2016-09-19T14:14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5C3F51" w:rsidRPr="00EE5B95" w:rsidRDefault="005C3F51" w:rsidP="005C3F51">
            <w:pPr>
              <w:rPr>
                <w:ins w:id="156" w:author="cathay" w:date="2016-09-19T14:14:00Z"/>
                <w:rFonts w:ascii="新細明體" w:hAnsi="新細明體" w:cs="Arial" w:hint="eastAsia"/>
                <w:sz w:val="20"/>
                <w:szCs w:val="20"/>
                <w:rPrChange w:id="157" w:author="cathay" w:date="2016-09-19T14:14:00Z">
                  <w:rPr>
                    <w:ins w:id="158" w:author="cathay" w:date="2016-09-19T14:14:00Z"/>
                    <w:rFonts w:ascii="Arial" w:hAnsi="Arial" w:cs="Arial" w:hint="eastAsia"/>
                    <w:sz w:val="20"/>
                    <w:szCs w:val="20"/>
                  </w:rPr>
                </w:rPrChange>
              </w:rPr>
            </w:pPr>
            <w:ins w:id="159" w:author="cathay" w:date="2016-09-19T14:14:00Z">
              <w:r w:rsidRPr="00EE5B95">
                <w:rPr>
                  <w:rFonts w:ascii="新細明體" w:hAnsi="新細明體" w:cs="Arial" w:hint="eastAsia"/>
                  <w:sz w:val="20"/>
                  <w:szCs w:val="20"/>
                  <w:rPrChange w:id="160" w:author="cathay" w:date="2016-09-19T14:14:00Z">
                    <w:rPr>
                      <w:rFonts w:ascii="新細明體" w:hAnsi="新細明體" w:cs="Arial" w:hint="eastAsia"/>
                      <w:sz w:val="20"/>
                      <w:szCs w:val="20"/>
                    </w:rPr>
                  </w:rPrChange>
                </w:rPr>
                <w:t xml:space="preserve">若DTAAA001.CASE_LEVEL = </w:t>
              </w:r>
              <w:r w:rsidRPr="00EE5B95">
                <w:rPr>
                  <w:rFonts w:ascii="新細明體" w:hAnsi="新細明體" w:cs="Arial"/>
                  <w:sz w:val="20"/>
                  <w:szCs w:val="20"/>
                  <w:rPrChange w:id="161" w:author="cathay" w:date="2016-09-19T14:14:00Z">
                    <w:rPr>
                      <w:rFonts w:ascii="新細明體" w:hAnsi="新細明體" w:cs="Arial"/>
                      <w:sz w:val="20"/>
                      <w:szCs w:val="20"/>
                    </w:rPr>
                  </w:rPrChange>
                </w:rPr>
                <w:t>‘</w:t>
              </w:r>
              <w:r w:rsidRPr="00EE5B95">
                <w:rPr>
                  <w:rFonts w:ascii="新細明體" w:hAnsi="新細明體" w:cs="Arial" w:hint="eastAsia"/>
                  <w:sz w:val="20"/>
                  <w:szCs w:val="20"/>
                  <w:rPrChange w:id="162" w:author="cathay" w:date="2016-09-19T14:14:00Z">
                    <w:rPr>
                      <w:rFonts w:ascii="新細明體" w:hAnsi="新細明體" w:cs="Arial" w:hint="eastAsia"/>
                      <w:sz w:val="20"/>
                      <w:szCs w:val="20"/>
                    </w:rPr>
                  </w:rPrChange>
                </w:rPr>
                <w:t>H</w:t>
              </w:r>
              <w:r w:rsidRPr="00EE5B95">
                <w:rPr>
                  <w:rFonts w:ascii="新細明體" w:hAnsi="新細明體" w:cs="Arial"/>
                  <w:sz w:val="20"/>
                  <w:szCs w:val="20"/>
                  <w:rPrChange w:id="163" w:author="cathay" w:date="2016-09-19T14:14:00Z">
                    <w:rPr>
                      <w:rFonts w:ascii="新細明體" w:hAnsi="新細明體" w:cs="Arial"/>
                      <w:sz w:val="20"/>
                      <w:szCs w:val="20"/>
                    </w:rPr>
                  </w:rPrChange>
                </w:rPr>
                <w:t>’</w:t>
              </w:r>
              <w:r w:rsidRPr="00EE5B95">
                <w:rPr>
                  <w:rFonts w:ascii="新細明體" w:hAnsi="新細明體" w:cs="Arial" w:hint="eastAsia"/>
                  <w:sz w:val="20"/>
                  <w:szCs w:val="20"/>
                  <w:rPrChange w:id="164" w:author="cathay" w:date="2016-09-19T14:14:00Z">
                    <w:rPr>
                      <w:rFonts w:ascii="新細明體" w:hAnsi="新細明體" w:cs="Arial" w:hint="eastAsia"/>
                      <w:sz w:val="20"/>
                      <w:szCs w:val="20"/>
                    </w:rPr>
                  </w:rPrChange>
                </w:rPr>
                <w:t>，則為2，反之為1</w:t>
              </w:r>
            </w:ins>
          </w:p>
        </w:tc>
      </w:tr>
    </w:tbl>
    <w:p w:rsidR="00971625" w:rsidRPr="00DE085D" w:rsidRDefault="00971625" w:rsidP="00971625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lang w:eastAsia="zh-TW"/>
        </w:rPr>
      </w:pPr>
    </w:p>
    <w:p w:rsidR="00321A26" w:rsidRDefault="00321A26" w:rsidP="00321A26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記錄筆數。</w:t>
      </w:r>
    </w:p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E9304C" w:rsidRPr="00DE085D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 xml:space="preserve">    </w:t>
      </w:r>
    </w:p>
    <w:sectPr w:rsidR="00E9304C" w:rsidRPr="00DE085D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43" w:rsidRDefault="00C23943" w:rsidP="00E402BB">
      <w:r>
        <w:separator/>
      </w:r>
    </w:p>
  </w:endnote>
  <w:endnote w:type="continuationSeparator" w:id="0">
    <w:p w:rsidR="00C23943" w:rsidRDefault="00C23943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702CD" w:rsidRDefault="004702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8724E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43" w:rsidRDefault="00C23943" w:rsidP="00E402BB">
      <w:r>
        <w:separator/>
      </w:r>
    </w:p>
  </w:footnote>
  <w:footnote w:type="continuationSeparator" w:id="0">
    <w:p w:rsidR="00C23943" w:rsidRDefault="00C23943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</w:t>
    </w:r>
    <w:r w:rsidR="003A3DE7">
      <w:rPr>
        <w:rFonts w:hint="eastAsia"/>
        <w:noProof/>
        <w:kern w:val="0"/>
      </w:rPr>
      <w:t>AH5_B502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1B17D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063C4E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07B96F68"/>
    <w:multiLevelType w:val="hybridMultilevel"/>
    <w:tmpl w:val="7B1C7A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7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2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5FC105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16B3903"/>
    <w:multiLevelType w:val="hybridMultilevel"/>
    <w:tmpl w:val="83F0FBB0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8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9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1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4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7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8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3E14383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75C6846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6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BFD2722"/>
    <w:multiLevelType w:val="hybridMultilevel"/>
    <w:tmpl w:val="0BF654FA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42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4"/>
  </w:num>
  <w:num w:numId="2">
    <w:abstractNumId w:val="38"/>
  </w:num>
  <w:num w:numId="3">
    <w:abstractNumId w:val="7"/>
  </w:num>
  <w:num w:numId="4">
    <w:abstractNumId w:val="45"/>
  </w:num>
  <w:num w:numId="5">
    <w:abstractNumId w:val="31"/>
  </w:num>
  <w:num w:numId="6">
    <w:abstractNumId w:val="12"/>
  </w:num>
  <w:num w:numId="7">
    <w:abstractNumId w:val="21"/>
  </w:num>
  <w:num w:numId="8">
    <w:abstractNumId w:val="39"/>
  </w:num>
  <w:num w:numId="9">
    <w:abstractNumId w:val="40"/>
  </w:num>
  <w:num w:numId="10">
    <w:abstractNumId w:val="28"/>
  </w:num>
  <w:num w:numId="11">
    <w:abstractNumId w:val="34"/>
  </w:num>
  <w:num w:numId="12">
    <w:abstractNumId w:val="5"/>
  </w:num>
  <w:num w:numId="13">
    <w:abstractNumId w:val="10"/>
  </w:num>
  <w:num w:numId="14">
    <w:abstractNumId w:val="24"/>
  </w:num>
  <w:num w:numId="15">
    <w:abstractNumId w:val="2"/>
  </w:num>
  <w:num w:numId="16">
    <w:abstractNumId w:val="8"/>
  </w:num>
  <w:num w:numId="17">
    <w:abstractNumId w:val="27"/>
  </w:num>
  <w:num w:numId="18">
    <w:abstractNumId w:val="20"/>
  </w:num>
  <w:num w:numId="19">
    <w:abstractNumId w:val="11"/>
  </w:num>
  <w:num w:numId="20">
    <w:abstractNumId w:val="23"/>
  </w:num>
  <w:num w:numId="21">
    <w:abstractNumId w:val="37"/>
  </w:num>
  <w:num w:numId="22">
    <w:abstractNumId w:val="6"/>
  </w:num>
  <w:num w:numId="23">
    <w:abstractNumId w:val="19"/>
  </w:num>
  <w:num w:numId="24">
    <w:abstractNumId w:val="35"/>
  </w:num>
  <w:num w:numId="25">
    <w:abstractNumId w:val="0"/>
  </w:num>
  <w:num w:numId="26">
    <w:abstractNumId w:val="22"/>
  </w:num>
  <w:num w:numId="27">
    <w:abstractNumId w:val="33"/>
  </w:num>
  <w:num w:numId="28">
    <w:abstractNumId w:val="15"/>
  </w:num>
  <w:num w:numId="29">
    <w:abstractNumId w:val="25"/>
  </w:num>
  <w:num w:numId="30">
    <w:abstractNumId w:val="9"/>
  </w:num>
  <w:num w:numId="31">
    <w:abstractNumId w:val="36"/>
  </w:num>
  <w:num w:numId="32">
    <w:abstractNumId w:val="47"/>
  </w:num>
  <w:num w:numId="33">
    <w:abstractNumId w:val="44"/>
  </w:num>
  <w:num w:numId="34">
    <w:abstractNumId w:val="18"/>
  </w:num>
  <w:num w:numId="35">
    <w:abstractNumId w:val="30"/>
  </w:num>
  <w:num w:numId="36">
    <w:abstractNumId w:val="46"/>
  </w:num>
  <w:num w:numId="37">
    <w:abstractNumId w:val="32"/>
  </w:num>
  <w:num w:numId="38">
    <w:abstractNumId w:val="17"/>
  </w:num>
  <w:num w:numId="39">
    <w:abstractNumId w:val="41"/>
  </w:num>
  <w:num w:numId="40">
    <w:abstractNumId w:val="13"/>
  </w:num>
  <w:num w:numId="41">
    <w:abstractNumId w:val="26"/>
  </w:num>
  <w:num w:numId="42">
    <w:abstractNumId w:val="29"/>
  </w:num>
  <w:num w:numId="43">
    <w:abstractNumId w:val="1"/>
  </w:num>
  <w:num w:numId="44">
    <w:abstractNumId w:val="3"/>
  </w:num>
  <w:num w:numId="45">
    <w:abstractNumId w:val="16"/>
  </w:num>
  <w:num w:numId="46">
    <w:abstractNumId w:val="4"/>
  </w:num>
  <w:num w:numId="47">
    <w:abstractNumId w:val="43"/>
  </w:num>
  <w:num w:numId="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2A9E"/>
    <w:rsid w:val="00017705"/>
    <w:rsid w:val="00021862"/>
    <w:rsid w:val="00026F57"/>
    <w:rsid w:val="000325B8"/>
    <w:rsid w:val="000331BA"/>
    <w:rsid w:val="00033ACC"/>
    <w:rsid w:val="00037DFA"/>
    <w:rsid w:val="00053375"/>
    <w:rsid w:val="00053B3E"/>
    <w:rsid w:val="000540D9"/>
    <w:rsid w:val="00062D90"/>
    <w:rsid w:val="00063928"/>
    <w:rsid w:val="00085D25"/>
    <w:rsid w:val="000A1A83"/>
    <w:rsid w:val="000A6432"/>
    <w:rsid w:val="000A7BBE"/>
    <w:rsid w:val="000B2D9C"/>
    <w:rsid w:val="000B7E26"/>
    <w:rsid w:val="000C7675"/>
    <w:rsid w:val="000D658B"/>
    <w:rsid w:val="000D6E6D"/>
    <w:rsid w:val="000E32F2"/>
    <w:rsid w:val="00107CB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7E3"/>
    <w:rsid w:val="00160EA4"/>
    <w:rsid w:val="00167659"/>
    <w:rsid w:val="001711B8"/>
    <w:rsid w:val="001712B5"/>
    <w:rsid w:val="00174079"/>
    <w:rsid w:val="00174724"/>
    <w:rsid w:val="0018677A"/>
    <w:rsid w:val="001B29BB"/>
    <w:rsid w:val="001B41F4"/>
    <w:rsid w:val="001B56FE"/>
    <w:rsid w:val="001B6B43"/>
    <w:rsid w:val="001B7080"/>
    <w:rsid w:val="001D1AF3"/>
    <w:rsid w:val="001E06B0"/>
    <w:rsid w:val="001E6ECA"/>
    <w:rsid w:val="001F5076"/>
    <w:rsid w:val="002042FE"/>
    <w:rsid w:val="0021023C"/>
    <w:rsid w:val="00214642"/>
    <w:rsid w:val="00215059"/>
    <w:rsid w:val="00224F14"/>
    <w:rsid w:val="002333C1"/>
    <w:rsid w:val="00234DE9"/>
    <w:rsid w:val="00236854"/>
    <w:rsid w:val="00245848"/>
    <w:rsid w:val="0025065A"/>
    <w:rsid w:val="00254CF8"/>
    <w:rsid w:val="00267604"/>
    <w:rsid w:val="002747DA"/>
    <w:rsid w:val="0027746A"/>
    <w:rsid w:val="00285878"/>
    <w:rsid w:val="00285D8A"/>
    <w:rsid w:val="0029338C"/>
    <w:rsid w:val="002C0CD6"/>
    <w:rsid w:val="002C1F1E"/>
    <w:rsid w:val="002C54D7"/>
    <w:rsid w:val="002C6812"/>
    <w:rsid w:val="002D7662"/>
    <w:rsid w:val="002E71F4"/>
    <w:rsid w:val="002F4DF7"/>
    <w:rsid w:val="003029C1"/>
    <w:rsid w:val="00304C36"/>
    <w:rsid w:val="003120FB"/>
    <w:rsid w:val="003213F7"/>
    <w:rsid w:val="00321A26"/>
    <w:rsid w:val="0032647C"/>
    <w:rsid w:val="00336BC4"/>
    <w:rsid w:val="003378A3"/>
    <w:rsid w:val="003519C9"/>
    <w:rsid w:val="00352BC0"/>
    <w:rsid w:val="00370C19"/>
    <w:rsid w:val="00375C88"/>
    <w:rsid w:val="00380CED"/>
    <w:rsid w:val="00385EC0"/>
    <w:rsid w:val="00390F14"/>
    <w:rsid w:val="003A0305"/>
    <w:rsid w:val="003A20BA"/>
    <w:rsid w:val="003A3DE7"/>
    <w:rsid w:val="003A54BA"/>
    <w:rsid w:val="003A632F"/>
    <w:rsid w:val="003C1470"/>
    <w:rsid w:val="003C5542"/>
    <w:rsid w:val="003C59F1"/>
    <w:rsid w:val="003D6A73"/>
    <w:rsid w:val="003E24FD"/>
    <w:rsid w:val="003F053D"/>
    <w:rsid w:val="003F468C"/>
    <w:rsid w:val="003F76D5"/>
    <w:rsid w:val="00400AE7"/>
    <w:rsid w:val="00404192"/>
    <w:rsid w:val="004161F3"/>
    <w:rsid w:val="00416CD5"/>
    <w:rsid w:val="00417700"/>
    <w:rsid w:val="0042741F"/>
    <w:rsid w:val="0043740C"/>
    <w:rsid w:val="00442653"/>
    <w:rsid w:val="00457B3E"/>
    <w:rsid w:val="00464097"/>
    <w:rsid w:val="004647DB"/>
    <w:rsid w:val="004702CD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081C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3265"/>
    <w:rsid w:val="005259AA"/>
    <w:rsid w:val="0053465F"/>
    <w:rsid w:val="00544F9F"/>
    <w:rsid w:val="00546181"/>
    <w:rsid w:val="0054756A"/>
    <w:rsid w:val="0055626B"/>
    <w:rsid w:val="00560D8E"/>
    <w:rsid w:val="00566652"/>
    <w:rsid w:val="00570BF0"/>
    <w:rsid w:val="00574517"/>
    <w:rsid w:val="00574E64"/>
    <w:rsid w:val="00585F08"/>
    <w:rsid w:val="00586FE9"/>
    <w:rsid w:val="005904F4"/>
    <w:rsid w:val="00594F61"/>
    <w:rsid w:val="005951FD"/>
    <w:rsid w:val="005966D4"/>
    <w:rsid w:val="005A4C70"/>
    <w:rsid w:val="005B218E"/>
    <w:rsid w:val="005B41A2"/>
    <w:rsid w:val="005C05D1"/>
    <w:rsid w:val="005C3F51"/>
    <w:rsid w:val="005D6C81"/>
    <w:rsid w:val="005D6E5B"/>
    <w:rsid w:val="005E03C3"/>
    <w:rsid w:val="005E6E63"/>
    <w:rsid w:val="00606190"/>
    <w:rsid w:val="00627A27"/>
    <w:rsid w:val="00627FC7"/>
    <w:rsid w:val="00640CA7"/>
    <w:rsid w:val="0064361D"/>
    <w:rsid w:val="00662070"/>
    <w:rsid w:val="00662521"/>
    <w:rsid w:val="00675EEF"/>
    <w:rsid w:val="0067632D"/>
    <w:rsid w:val="006847D2"/>
    <w:rsid w:val="00693FD6"/>
    <w:rsid w:val="006965BF"/>
    <w:rsid w:val="006977B3"/>
    <w:rsid w:val="006A6931"/>
    <w:rsid w:val="006B3BE3"/>
    <w:rsid w:val="006B713F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32A0C"/>
    <w:rsid w:val="00736F72"/>
    <w:rsid w:val="007426C3"/>
    <w:rsid w:val="007548BA"/>
    <w:rsid w:val="00760493"/>
    <w:rsid w:val="00763039"/>
    <w:rsid w:val="00774AA2"/>
    <w:rsid w:val="00784D15"/>
    <w:rsid w:val="00790F65"/>
    <w:rsid w:val="00791C52"/>
    <w:rsid w:val="00794AE6"/>
    <w:rsid w:val="007A1A58"/>
    <w:rsid w:val="007B1963"/>
    <w:rsid w:val="007C2C6F"/>
    <w:rsid w:val="007C6BD8"/>
    <w:rsid w:val="007C7F5F"/>
    <w:rsid w:val="007D0C6B"/>
    <w:rsid w:val="007E5800"/>
    <w:rsid w:val="007E59DD"/>
    <w:rsid w:val="007E652F"/>
    <w:rsid w:val="007F6EF3"/>
    <w:rsid w:val="00800FDA"/>
    <w:rsid w:val="00803379"/>
    <w:rsid w:val="00807DFF"/>
    <w:rsid w:val="00810315"/>
    <w:rsid w:val="00811996"/>
    <w:rsid w:val="00811A41"/>
    <w:rsid w:val="00811B32"/>
    <w:rsid w:val="0082075E"/>
    <w:rsid w:val="00822B62"/>
    <w:rsid w:val="00835601"/>
    <w:rsid w:val="008464C0"/>
    <w:rsid w:val="00851A5E"/>
    <w:rsid w:val="00852566"/>
    <w:rsid w:val="00852F9E"/>
    <w:rsid w:val="00862461"/>
    <w:rsid w:val="00870579"/>
    <w:rsid w:val="0087095F"/>
    <w:rsid w:val="00874237"/>
    <w:rsid w:val="00874554"/>
    <w:rsid w:val="0087510E"/>
    <w:rsid w:val="008764F0"/>
    <w:rsid w:val="00887A68"/>
    <w:rsid w:val="008A0B30"/>
    <w:rsid w:val="008A7F41"/>
    <w:rsid w:val="008B5F26"/>
    <w:rsid w:val="008C35C5"/>
    <w:rsid w:val="008D0BAC"/>
    <w:rsid w:val="008D2574"/>
    <w:rsid w:val="008D4604"/>
    <w:rsid w:val="008F797C"/>
    <w:rsid w:val="008F79BA"/>
    <w:rsid w:val="00901AD6"/>
    <w:rsid w:val="00911780"/>
    <w:rsid w:val="00913DBC"/>
    <w:rsid w:val="009235ED"/>
    <w:rsid w:val="009307EA"/>
    <w:rsid w:val="00931361"/>
    <w:rsid w:val="00935D41"/>
    <w:rsid w:val="0093756F"/>
    <w:rsid w:val="00950179"/>
    <w:rsid w:val="00961C36"/>
    <w:rsid w:val="0097131B"/>
    <w:rsid w:val="00971625"/>
    <w:rsid w:val="009805E3"/>
    <w:rsid w:val="009828DB"/>
    <w:rsid w:val="00984A94"/>
    <w:rsid w:val="00984E7E"/>
    <w:rsid w:val="00985987"/>
    <w:rsid w:val="009937E8"/>
    <w:rsid w:val="009A20FE"/>
    <w:rsid w:val="009B1729"/>
    <w:rsid w:val="009B4871"/>
    <w:rsid w:val="009C062C"/>
    <w:rsid w:val="009C2924"/>
    <w:rsid w:val="009C7264"/>
    <w:rsid w:val="009D543A"/>
    <w:rsid w:val="009D7A4A"/>
    <w:rsid w:val="009E25F7"/>
    <w:rsid w:val="009E5F42"/>
    <w:rsid w:val="009F434C"/>
    <w:rsid w:val="009F65CB"/>
    <w:rsid w:val="00A0085C"/>
    <w:rsid w:val="00A02269"/>
    <w:rsid w:val="00A03689"/>
    <w:rsid w:val="00A1291D"/>
    <w:rsid w:val="00A217A0"/>
    <w:rsid w:val="00A25035"/>
    <w:rsid w:val="00A27707"/>
    <w:rsid w:val="00A32D2B"/>
    <w:rsid w:val="00A36C2F"/>
    <w:rsid w:val="00A41CCC"/>
    <w:rsid w:val="00A5562A"/>
    <w:rsid w:val="00A87592"/>
    <w:rsid w:val="00A94966"/>
    <w:rsid w:val="00AA7EFB"/>
    <w:rsid w:val="00AB15C8"/>
    <w:rsid w:val="00AB48F9"/>
    <w:rsid w:val="00AB6C47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329C4"/>
    <w:rsid w:val="00B33B8C"/>
    <w:rsid w:val="00B42A28"/>
    <w:rsid w:val="00B468A8"/>
    <w:rsid w:val="00B53BFD"/>
    <w:rsid w:val="00B55DE8"/>
    <w:rsid w:val="00B62116"/>
    <w:rsid w:val="00BA0234"/>
    <w:rsid w:val="00BA4818"/>
    <w:rsid w:val="00BC62F4"/>
    <w:rsid w:val="00BD68A3"/>
    <w:rsid w:val="00BD6B27"/>
    <w:rsid w:val="00BE5D96"/>
    <w:rsid w:val="00BF6276"/>
    <w:rsid w:val="00C0109D"/>
    <w:rsid w:val="00C020DC"/>
    <w:rsid w:val="00C138DB"/>
    <w:rsid w:val="00C16A02"/>
    <w:rsid w:val="00C23943"/>
    <w:rsid w:val="00C44ED9"/>
    <w:rsid w:val="00C504F6"/>
    <w:rsid w:val="00C606DC"/>
    <w:rsid w:val="00C67119"/>
    <w:rsid w:val="00C708DD"/>
    <w:rsid w:val="00C720AB"/>
    <w:rsid w:val="00C80EBE"/>
    <w:rsid w:val="00C91BAC"/>
    <w:rsid w:val="00C9667D"/>
    <w:rsid w:val="00C97965"/>
    <w:rsid w:val="00CA5FC4"/>
    <w:rsid w:val="00CB1FC7"/>
    <w:rsid w:val="00CC5096"/>
    <w:rsid w:val="00CC729B"/>
    <w:rsid w:val="00CD3F8F"/>
    <w:rsid w:val="00CD3FE2"/>
    <w:rsid w:val="00CD50C6"/>
    <w:rsid w:val="00CD68A9"/>
    <w:rsid w:val="00CE14A3"/>
    <w:rsid w:val="00CE2ACF"/>
    <w:rsid w:val="00CE2FF7"/>
    <w:rsid w:val="00CE51DF"/>
    <w:rsid w:val="00D246A9"/>
    <w:rsid w:val="00D25CB4"/>
    <w:rsid w:val="00D34263"/>
    <w:rsid w:val="00D36A0B"/>
    <w:rsid w:val="00D36A23"/>
    <w:rsid w:val="00D37A40"/>
    <w:rsid w:val="00D42E7E"/>
    <w:rsid w:val="00D4613F"/>
    <w:rsid w:val="00D467C3"/>
    <w:rsid w:val="00D526F8"/>
    <w:rsid w:val="00D56A40"/>
    <w:rsid w:val="00D62D6A"/>
    <w:rsid w:val="00D6373A"/>
    <w:rsid w:val="00D75B78"/>
    <w:rsid w:val="00D76E5B"/>
    <w:rsid w:val="00D77ED4"/>
    <w:rsid w:val="00D878E3"/>
    <w:rsid w:val="00D934B3"/>
    <w:rsid w:val="00DA1B7F"/>
    <w:rsid w:val="00DA47AC"/>
    <w:rsid w:val="00DA6BD7"/>
    <w:rsid w:val="00DB0C79"/>
    <w:rsid w:val="00DB3355"/>
    <w:rsid w:val="00DB632E"/>
    <w:rsid w:val="00DC1B50"/>
    <w:rsid w:val="00DC6D20"/>
    <w:rsid w:val="00DD4EBB"/>
    <w:rsid w:val="00DD6784"/>
    <w:rsid w:val="00DE085D"/>
    <w:rsid w:val="00DE339A"/>
    <w:rsid w:val="00DE38EE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66548"/>
    <w:rsid w:val="00E803DB"/>
    <w:rsid w:val="00E8724E"/>
    <w:rsid w:val="00E87E9E"/>
    <w:rsid w:val="00E926BD"/>
    <w:rsid w:val="00E9304C"/>
    <w:rsid w:val="00EA2E94"/>
    <w:rsid w:val="00EB00B6"/>
    <w:rsid w:val="00EB081C"/>
    <w:rsid w:val="00EC00E2"/>
    <w:rsid w:val="00ED3A03"/>
    <w:rsid w:val="00ED3AC9"/>
    <w:rsid w:val="00ED4181"/>
    <w:rsid w:val="00EE102D"/>
    <w:rsid w:val="00EE109D"/>
    <w:rsid w:val="00EE1724"/>
    <w:rsid w:val="00EE5B95"/>
    <w:rsid w:val="00EF0EDD"/>
    <w:rsid w:val="00EF2646"/>
    <w:rsid w:val="00EF3C43"/>
    <w:rsid w:val="00EF4EBC"/>
    <w:rsid w:val="00F02B1D"/>
    <w:rsid w:val="00F030D6"/>
    <w:rsid w:val="00F0725A"/>
    <w:rsid w:val="00F072CE"/>
    <w:rsid w:val="00F10071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479F8"/>
    <w:rsid w:val="00F50377"/>
    <w:rsid w:val="00F54CED"/>
    <w:rsid w:val="00F55525"/>
    <w:rsid w:val="00F6258C"/>
    <w:rsid w:val="00F66D5C"/>
    <w:rsid w:val="00F71A71"/>
    <w:rsid w:val="00F74482"/>
    <w:rsid w:val="00F74F55"/>
    <w:rsid w:val="00F765C4"/>
    <w:rsid w:val="00F8721C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</o:rules>
    </o:shapelayout>
  </w:shapeDefaults>
  <w:decimalSymbol w:val="."/>
  <w:listSeparator w:val=","/>
  <w15:chartTrackingRefBased/>
  <w15:docId w15:val="{A53EA89A-DE2A-47C9-850F-1DBBDC12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0D658B"/>
    <w:rPr>
      <w:sz w:val="18"/>
      <w:szCs w:val="18"/>
    </w:rPr>
  </w:style>
  <w:style w:type="paragraph" w:styleId="af">
    <w:name w:val="annotation subject"/>
    <w:basedOn w:val="a8"/>
    <w:next w:val="a8"/>
    <w:semiHidden/>
    <w:rsid w:val="000D658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style31">
    <w:name w:val="style31"/>
    <w:rsid w:val="00794AE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