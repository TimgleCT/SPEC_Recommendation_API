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DA5DF1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DA5DF1">
        <w:tc>
          <w:tcPr>
            <w:tcW w:w="1216" w:type="dxa"/>
          </w:tcPr>
          <w:p w:rsidR="00252551" w:rsidRPr="00E8700A" w:rsidRDefault="00252551" w:rsidP="00812F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99244A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E8700A" w:rsidRDefault="0030156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1566">
              <w:rPr>
                <w:rFonts w:ascii="細明體" w:eastAsia="細明體" w:hAnsi="細明體" w:cs="Courier New"/>
                <w:sz w:val="20"/>
                <w:szCs w:val="20"/>
              </w:rPr>
              <w:t>120529000144</w:t>
            </w:r>
          </w:p>
        </w:tc>
      </w:tr>
      <w:tr w:rsidR="00DA5DF1" w:rsidRPr="00E8700A" w:rsidTr="00DA5DF1">
        <w:tc>
          <w:tcPr>
            <w:tcW w:w="1216" w:type="dxa"/>
          </w:tcPr>
          <w:p w:rsidR="00DA5DF1" w:rsidRPr="00E8700A" w:rsidRDefault="00DA5DF1" w:rsidP="00812F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2013/10/17</w:t>
            </w:r>
          </w:p>
        </w:tc>
        <w:tc>
          <w:tcPr>
            <w:tcW w:w="1010" w:type="dxa"/>
          </w:tcPr>
          <w:p w:rsidR="00DA5DF1" w:rsidRDefault="00DA5DF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DA5DF1" w:rsidRPr="00E8700A" w:rsidRDefault="00DA5DF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導入描述統計顯示</w:t>
            </w:r>
          </w:p>
        </w:tc>
        <w:tc>
          <w:tcPr>
            <w:tcW w:w="1566" w:type="dxa"/>
          </w:tcPr>
          <w:p w:rsidR="00DA5DF1" w:rsidRPr="00DA5DF1" w:rsidRDefault="00DA5DF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A5DF1">
              <w:rPr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DA5DF1" w:rsidRPr="00DA5DF1" w:rsidRDefault="00DA5DF1" w:rsidP="002F7F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A5DF1">
              <w:rPr>
                <w:sz w:val="20"/>
                <w:szCs w:val="20"/>
              </w:rPr>
              <w:t>130719000215</w:t>
            </w:r>
          </w:p>
        </w:tc>
      </w:tr>
      <w:tr w:rsidR="00A53285" w:rsidRPr="00704E65" w:rsidTr="00A53285">
        <w:trPr>
          <w:ins w:id="2" w:author="FIS" w:date="2014-12-22T17:01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5" w:rsidRPr="00A53285" w:rsidRDefault="00A53285" w:rsidP="00A53285">
            <w:pPr>
              <w:jc w:val="center"/>
              <w:rPr>
                <w:ins w:id="3" w:author="FIS" w:date="2014-12-22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4-12-22T17:01:00Z">
              <w:r w:rsidRPr="00A5328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2014/12/22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5" w:rsidRPr="00A53285" w:rsidRDefault="00A53285" w:rsidP="00A53285">
            <w:pPr>
              <w:jc w:val="center"/>
              <w:rPr>
                <w:ins w:id="5" w:author="FIS" w:date="2014-12-22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FIS" w:date="2014-12-22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5" w:rsidRPr="00A53285" w:rsidRDefault="00A53285" w:rsidP="00A53285">
            <w:pPr>
              <w:rPr>
                <w:ins w:id="7" w:author="FIS" w:date="2014-12-22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FIS" w:date="2014-12-22T17:01:00Z">
              <w:r w:rsidRPr="00A5328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CRSS指標定義與觀看權限變更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5" w:rsidRPr="00A53285" w:rsidRDefault="00A53285" w:rsidP="00A53285">
            <w:pPr>
              <w:jc w:val="center"/>
              <w:rPr>
                <w:ins w:id="9" w:author="FIS" w:date="2014-12-22T17:01:00Z"/>
                <w:rFonts w:hint="eastAsia"/>
                <w:sz w:val="20"/>
                <w:szCs w:val="20"/>
              </w:rPr>
            </w:pPr>
            <w:ins w:id="10" w:author="FIS" w:date="2014-12-22T17:01:00Z">
              <w:r w:rsidRPr="00A53285">
                <w:rPr>
                  <w:rFonts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85" w:rsidRPr="00A53285" w:rsidRDefault="00A53285" w:rsidP="00A53285">
            <w:pPr>
              <w:rPr>
                <w:ins w:id="11" w:author="FIS" w:date="2014-12-22T17:01:00Z"/>
                <w:sz w:val="20"/>
                <w:szCs w:val="20"/>
              </w:rPr>
            </w:pPr>
            <w:ins w:id="12" w:author="FIS" w:date="2014-12-22T17:01:00Z">
              <w:r w:rsidRPr="00A53285">
                <w:rPr>
                  <w:sz w:val="20"/>
                  <w:szCs w:val="20"/>
                </w:rPr>
                <w:t>141124000161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99244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9244A">
              <w:rPr>
                <w:rFonts w:ascii="細明體" w:eastAsia="細明體" w:hAnsi="細明體" w:hint="eastAsia"/>
                <w:sz w:val="20"/>
                <w:szCs w:val="20"/>
              </w:rPr>
              <w:t>偵測值明細資料查詢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812F8A" w:rsidP="009924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2F8A">
              <w:rPr>
                <w:rFonts w:ascii="細明體" w:eastAsia="細明體" w:hAnsi="細明體"/>
                <w:sz w:val="20"/>
                <w:szCs w:val="20"/>
              </w:rPr>
              <w:t>AAV2_010</w:t>
            </w:r>
            <w:r w:rsidR="0099244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812F8A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9B56A8" w:rsidP="009924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812F8A" w:rsidRPr="00812F8A">
              <w:rPr>
                <w:rFonts w:ascii="細明體" w:eastAsia="細明體" w:hAnsi="細明體" w:hint="eastAsia"/>
                <w:sz w:val="20"/>
                <w:szCs w:val="20"/>
              </w:rPr>
              <w:t>理賠詐欺偵測</w:t>
            </w:r>
            <w:r w:rsidR="0099244A" w:rsidRPr="0099244A">
              <w:rPr>
                <w:rFonts w:ascii="細明體" w:eastAsia="細明體" w:hAnsi="細明體" w:hint="eastAsia"/>
                <w:sz w:val="20"/>
                <w:szCs w:val="20"/>
              </w:rPr>
              <w:t>值明細資料</w:t>
            </w:r>
            <w:r w:rsidR="00812F8A">
              <w:rPr>
                <w:rFonts w:ascii="細明體" w:eastAsia="細明體" w:hAnsi="細明體" w:hint="eastAsia"/>
                <w:sz w:val="20"/>
                <w:szCs w:val="20"/>
              </w:rPr>
              <w:t>，提供理賠人員核賠參考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812F8A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</w:t>
            </w:r>
            <w:r w:rsidR="004911D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812F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理賠調查科，理賠人員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99244A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6384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3B3242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B3242">
              <w:rPr>
                <w:rFonts w:ascii="細明體" w:eastAsia="細明體" w:hAnsi="細明體" w:hint="eastAsia"/>
                <w:lang w:eastAsia="zh-TW"/>
              </w:rPr>
              <w:t>理賠案件FAMS評分紀錄檔</w:t>
            </w:r>
          </w:p>
        </w:tc>
        <w:tc>
          <w:tcPr>
            <w:tcW w:w="2551" w:type="dxa"/>
          </w:tcPr>
          <w:p w:rsidR="004911D8" w:rsidRPr="00E01490" w:rsidRDefault="003B324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B3242">
              <w:rPr>
                <w:rFonts w:ascii="細明體" w:eastAsia="細明體" w:hAnsi="細明體"/>
                <w:sz w:val="20"/>
                <w:szCs w:val="20"/>
              </w:rPr>
              <w:t>DTAAV011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707B2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707B2" w:rsidRPr="00E01490" w:rsidRDefault="00D707B2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707B2" w:rsidRPr="003B3242" w:rsidRDefault="00BA64B3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649A4">
              <w:rPr>
                <w:rFonts w:hint="eastAsia"/>
                <w:sz w:val="24"/>
              </w:rPr>
              <w:t>理賠偵測描述統計檔</w:t>
            </w:r>
          </w:p>
        </w:tc>
        <w:tc>
          <w:tcPr>
            <w:tcW w:w="2551" w:type="dxa"/>
          </w:tcPr>
          <w:p w:rsidR="00D707B2" w:rsidRPr="003B3242" w:rsidRDefault="00D707B2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DTAAV015</w:t>
            </w:r>
          </w:p>
        </w:tc>
        <w:tc>
          <w:tcPr>
            <w:tcW w:w="941" w:type="dxa"/>
          </w:tcPr>
          <w:p w:rsidR="00D707B2" w:rsidRPr="00E60524" w:rsidRDefault="00D707B2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707B2" w:rsidRPr="00E60524" w:rsidRDefault="00D707B2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707B2" w:rsidRPr="00E60524" w:rsidRDefault="00D707B2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707B2" w:rsidRPr="00E60524" w:rsidRDefault="00D707B2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DD5335">
      <w:pPr>
        <w:widowControl/>
        <w:spacing w:line="240" w:lineRule="atLeast"/>
        <w:ind w:left="482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812F8A">
        <w:rPr>
          <w:rFonts w:ascii="細明體" w:eastAsia="細明體" w:hAnsi="細明體" w:hint="eastAsia"/>
          <w:sz w:val="20"/>
          <w:szCs w:val="20"/>
        </w:rPr>
        <w:t>A</w:t>
      </w:r>
      <w:r w:rsidRPr="00716C34">
        <w:rPr>
          <w:rFonts w:ascii="細明體" w:eastAsia="細明體" w:hAnsi="細明體" w:hint="eastAsia"/>
          <w:sz w:val="20"/>
          <w:szCs w:val="20"/>
        </w:rPr>
        <w:t>V</w:t>
      </w:r>
      <w:r w:rsidR="00812F8A"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0</w:t>
      </w:r>
      <w:r w:rsidR="00812F8A">
        <w:rPr>
          <w:rFonts w:ascii="細明體" w:eastAsia="細明體" w:hAnsi="細明體" w:hint="eastAsia"/>
          <w:sz w:val="20"/>
          <w:szCs w:val="20"/>
        </w:rPr>
        <w:t>10</w:t>
      </w:r>
      <w:r w:rsidR="00DD5335">
        <w:rPr>
          <w:rFonts w:ascii="細明體" w:eastAsia="細明體" w:hAnsi="細明體" w:hint="eastAsia"/>
          <w:sz w:val="20"/>
          <w:szCs w:val="20"/>
        </w:rPr>
        <w:t>1</w:t>
      </w:r>
    </w:p>
    <w:p w:rsidR="002511CB" w:rsidRPr="00716C34" w:rsidRDefault="00DE151B" w:rsidP="002511CB">
      <w:pPr>
        <w:widowControl/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187BC5">
        <w:rPr>
          <w:noProof/>
        </w:rPr>
        <w:pict>
          <v:shape id="圖片 1" o:spid="_x0000_i1026" type="#_x0000_t75" style="width:529.5pt;height:132pt;visibility:visible">
            <v:imagedata r:id="rId9" o:title="" croptop="23611f" cropbottom="27199f" cropleft="10923f" cropright="17851f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203B93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lastRenderedPageBreak/>
        <w:t>如</w:t>
      </w:r>
      <w:r w:rsidR="003B3242" w:rsidRPr="00716C34">
        <w:rPr>
          <w:rFonts w:ascii="細明體" w:eastAsia="細明體" w:hAnsi="細明體" w:hint="eastAsia"/>
        </w:rPr>
        <w:t>USA</w:t>
      </w:r>
      <w:r w:rsidR="003B3242">
        <w:rPr>
          <w:rFonts w:ascii="細明體" w:eastAsia="細明體" w:hAnsi="細明體" w:hint="eastAsia"/>
        </w:rPr>
        <w:t>A</w:t>
      </w:r>
      <w:r w:rsidR="003B3242" w:rsidRPr="00716C34">
        <w:rPr>
          <w:rFonts w:ascii="細明體" w:eastAsia="細明體" w:hAnsi="細明體" w:hint="eastAsia"/>
        </w:rPr>
        <w:t>V</w:t>
      </w:r>
      <w:r w:rsidR="003B3242">
        <w:rPr>
          <w:rFonts w:ascii="細明體" w:eastAsia="細明體" w:hAnsi="細明體" w:hint="eastAsia"/>
        </w:rPr>
        <w:t>2</w:t>
      </w:r>
      <w:r w:rsidR="003B3242" w:rsidRPr="00716C34">
        <w:rPr>
          <w:rFonts w:ascii="細明體" w:eastAsia="細明體" w:hAnsi="細明體" w:hint="eastAsia"/>
        </w:rPr>
        <w:t>0</w:t>
      </w:r>
      <w:r w:rsidR="003B3242">
        <w:rPr>
          <w:rFonts w:ascii="細明體" w:eastAsia="細明體" w:hAnsi="細明體" w:hint="eastAsia"/>
        </w:rPr>
        <w:t>10</w:t>
      </w:r>
      <w:r w:rsidR="00DD5335">
        <w:rPr>
          <w:rFonts w:ascii="細明體" w:eastAsia="細明體" w:hAnsi="細明體" w:hint="eastAsia"/>
          <w:lang w:eastAsia="zh-TW"/>
        </w:rPr>
        <w:t>1</w:t>
      </w:r>
    </w:p>
    <w:p w:rsidR="00203B93" w:rsidRPr="00203B93" w:rsidRDefault="00203B9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讀</w:t>
      </w:r>
      <w:r w:rsidRPr="003B3242">
        <w:rPr>
          <w:rFonts w:ascii="細明體" w:eastAsia="細明體" w:hAnsi="細明體" w:hint="eastAsia"/>
          <w:lang w:eastAsia="zh-TW"/>
        </w:rPr>
        <w:t>理賠案件FAMS評分紀錄檔</w:t>
      </w:r>
      <w:r>
        <w:rPr>
          <w:rFonts w:ascii="細明體" w:eastAsia="細明體" w:hAnsi="細明體" w:hint="eastAsia"/>
          <w:lang w:eastAsia="zh-TW"/>
        </w:rPr>
        <w:t>DTAAV011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條件如下</w:t>
      </w:r>
      <w:r w:rsidRPr="00E01490">
        <w:rPr>
          <w:rFonts w:ascii="細明體" w:eastAsia="細明體" w:hAnsi="細明體" w:hint="eastAsia"/>
          <w:lang w:eastAsia="zh-TW"/>
        </w:rPr>
        <w:t>：</w:t>
      </w:r>
    </w:p>
    <w:p w:rsidR="00203B93" w:rsidRPr="00FA3924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 = 上個畫面傳入的受理編號</w:t>
      </w:r>
    </w:p>
    <w:p w:rsidR="00FA3924" w:rsidRPr="00203B93" w:rsidRDefault="00FA3924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>)</w:t>
      </w:r>
      <w:r w:rsidR="00F321CA">
        <w:rPr>
          <w:rFonts w:ascii="細明體" w:eastAsia="細明體" w:hAnsi="細明體" w:hint="eastAsia"/>
          <w:bCs/>
          <w:lang w:eastAsia="zh-TW"/>
        </w:rPr>
        <w:t xml:space="preserve"> = </w:t>
      </w:r>
      <w:r w:rsidR="00F321CA">
        <w:rPr>
          <w:rFonts w:ascii="細明體" w:eastAsia="細明體" w:hAnsi="細明體" w:hint="eastAsia"/>
          <w:lang w:eastAsia="zh-TW"/>
        </w:rPr>
        <w:t>上個畫面傳入的</w:t>
      </w:r>
      <w:r w:rsidR="00F321CA" w:rsidRPr="00203B93">
        <w:rPr>
          <w:rFonts w:ascii="細明體" w:eastAsia="細明體" w:hAnsi="細明體" w:hint="eastAsia"/>
          <w:bCs/>
          <w:lang w:eastAsia="zh-TW"/>
        </w:rPr>
        <w:t>因子代碼</w:t>
      </w:r>
    </w:p>
    <w:p w:rsidR="00203B93" w:rsidRPr="00203B93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所需欄位：</w:t>
      </w:r>
    </w:p>
    <w:p w:rsidR="008C675B" w:rsidRPr="008C675B" w:rsidRDefault="008C675B" w:rsidP="003A2928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="00F321CA">
        <w:rPr>
          <w:rFonts w:ascii="細明體" w:eastAsia="細明體" w:hAnsi="細明體" w:hint="eastAsia"/>
          <w:lang w:eastAsia="zh-TW"/>
        </w:rPr>
        <w:t>評分明細資料</w:t>
      </w:r>
      <w:r>
        <w:rPr>
          <w:rFonts w:ascii="細明體" w:eastAsia="細明體" w:hAnsi="細明體" w:hint="eastAsia"/>
          <w:lang w:eastAsia="zh-TW"/>
        </w:rPr>
        <w:t>(</w:t>
      </w:r>
      <w:r w:rsidR="00F321CA">
        <w:rPr>
          <w:rFonts w:ascii="細明體" w:eastAsia="細明體" w:hAnsi="細明體" w:hint="eastAsia"/>
          <w:lang w:eastAsia="zh-TW"/>
        </w:rPr>
        <w:t>SCOR_DETAIL</w:t>
      </w:r>
      <w:r>
        <w:rPr>
          <w:rFonts w:ascii="細明體" w:eastAsia="細明體" w:hAnsi="細明體" w:hint="eastAsia"/>
          <w:lang w:eastAsia="zh-TW"/>
        </w:rPr>
        <w:t>)</w:t>
      </w:r>
    </w:p>
    <w:p w:rsidR="000E1B26" w:rsidRPr="000E1B26" w:rsidRDefault="000E1B26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讀</w:t>
      </w:r>
      <w:r w:rsidRPr="000E1B26">
        <w:rPr>
          <w:rFonts w:ascii="細明體" w:eastAsia="細明體" w:hAnsi="細明體" w:hint="eastAsia"/>
          <w:lang w:eastAsia="zh-TW"/>
        </w:rPr>
        <w:t>理賠偵測描述統計檔</w:t>
      </w:r>
      <w:r>
        <w:rPr>
          <w:rFonts w:ascii="細明體" w:eastAsia="細明體" w:hAnsi="細明體" w:hint="eastAsia"/>
          <w:lang w:eastAsia="zh-TW"/>
        </w:rPr>
        <w:t>DTAAV015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條件如下</w:t>
      </w:r>
      <w:r w:rsidRPr="00E01490">
        <w:rPr>
          <w:rFonts w:ascii="細明體" w:eastAsia="細明體" w:hAnsi="細明體" w:hint="eastAsia"/>
          <w:lang w:eastAsia="zh-TW"/>
        </w:rPr>
        <w:t>：</w:t>
      </w:r>
    </w:p>
    <w:p w:rsidR="000E1B26" w:rsidRPr="00A53285" w:rsidRDefault="000E1B26" w:rsidP="00A532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DTAAV015.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203B93">
        <w:rPr>
          <w:rFonts w:ascii="細明體" w:eastAsia="細明體" w:hAnsi="細明體"/>
          <w:bCs/>
          <w:lang w:eastAsia="zh-TW"/>
        </w:rPr>
        <w:t>FAC_CODE</w:t>
      </w:r>
      <w:r>
        <w:rPr>
          <w:rFonts w:ascii="細明體" w:eastAsia="細明體" w:hAnsi="細明體" w:hint="eastAsia"/>
          <w:bCs/>
          <w:lang w:eastAsia="zh-TW"/>
        </w:rPr>
        <w:t xml:space="preserve">) = </w:t>
      </w:r>
      <w:r>
        <w:rPr>
          <w:rFonts w:ascii="細明體" w:eastAsia="細明體" w:hAnsi="細明體" w:hint="eastAsia"/>
          <w:lang w:eastAsia="zh-TW"/>
        </w:rPr>
        <w:t>上個畫面傳入的</w:t>
      </w:r>
      <w:r w:rsidRPr="00203B93">
        <w:rPr>
          <w:rFonts w:ascii="細明體" w:eastAsia="細明體" w:hAnsi="細明體" w:hint="eastAsia"/>
          <w:bCs/>
          <w:lang w:eastAsia="zh-TW"/>
        </w:rPr>
        <w:t>因子代碼</w:t>
      </w:r>
    </w:p>
    <w:p w:rsidR="000E1B26" w:rsidRDefault="000E1B26" w:rsidP="00A532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NOT FND</w:t>
      </w:r>
    </w:p>
    <w:p w:rsidR="000E1B26" w:rsidRPr="00A53285" w:rsidRDefault="000E1B26" w:rsidP="00A5328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視為正常</w:t>
      </w:r>
    </w:p>
    <w:p w:rsidR="00203B93" w:rsidRPr="00F321CA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F321CA" w:rsidRDefault="00F321CA" w:rsidP="00F321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上半部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785"/>
      </w:tblGrid>
      <w:tr w:rsidR="00F321CA" w:rsidRPr="00E01490" w:rsidTr="00770284">
        <w:tc>
          <w:tcPr>
            <w:tcW w:w="720" w:type="dxa"/>
            <w:shd w:val="clear" w:color="auto" w:fill="FFFF00"/>
          </w:tcPr>
          <w:p w:rsidR="00F321CA" w:rsidRPr="00E01490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321CA" w:rsidRPr="00E01490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785" w:type="dxa"/>
            <w:shd w:val="clear" w:color="auto" w:fill="FFFF00"/>
          </w:tcPr>
          <w:p w:rsidR="00F321CA" w:rsidRPr="00E01490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風險項目</w:t>
            </w:r>
          </w:p>
        </w:tc>
        <w:tc>
          <w:tcPr>
            <w:tcW w:w="5785" w:type="dxa"/>
          </w:tcPr>
          <w:p w:rsidR="00F321CA" w:rsidRDefault="00F321CA" w:rsidP="00770284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</w:t>
            </w:r>
            <w:r w:rsidR="00770284"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(</w:t>
            </w:r>
            <w:r w:rsidR="00770284" w:rsidRPr="00770284">
              <w:rPr>
                <w:rFonts w:ascii="新細明體" w:hAnsi="新細明體" w:hint="eastAsia"/>
                <w:sz w:val="20"/>
              </w:rPr>
              <w:t>若風險分級為高風險，則以紅字顯示)</w:t>
            </w:r>
          </w:p>
          <w:p w:rsidR="00E330A1" w:rsidRPr="00770284" w:rsidRDefault="00E330A1" w:rsidP="00770284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bCs/>
                <w:kern w:val="2"/>
                <w:sz w:val="20"/>
                <w:szCs w:val="20"/>
              </w:rPr>
              <w:t>風險指標</w:t>
            </w:r>
          </w:p>
        </w:tc>
        <w:tc>
          <w:tcPr>
            <w:tcW w:w="5785" w:type="dxa"/>
          </w:tcPr>
          <w:p w:rsidR="00F321CA" w:rsidRDefault="00F321CA" w:rsidP="00770284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</w:t>
            </w:r>
            <w:r w:rsidR="00770284"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(</w:t>
            </w:r>
            <w:r w:rsidR="00770284" w:rsidRPr="00770284">
              <w:rPr>
                <w:rFonts w:ascii="新細明體" w:hAnsi="新細明體" w:hint="eastAsia"/>
                <w:sz w:val="20"/>
              </w:rPr>
              <w:t>若風險分級為高風險，則以紅字顯示)</w:t>
            </w:r>
          </w:p>
          <w:p w:rsidR="00E330A1" w:rsidRPr="00770284" w:rsidRDefault="00E330A1" w:rsidP="00770284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ind w:left="2" w:hanging="2"/>
              <w:rPr>
                <w:rFonts w:hint="eastAsia"/>
                <w:bCs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bCs/>
                <w:kern w:val="2"/>
                <w:sz w:val="20"/>
                <w:szCs w:val="20"/>
              </w:rPr>
              <w:t>偵測值</w:t>
            </w:r>
          </w:p>
        </w:tc>
        <w:tc>
          <w:tcPr>
            <w:tcW w:w="5785" w:type="dxa"/>
          </w:tcPr>
          <w:p w:rsidR="00E330A1" w:rsidRPr="00E330A1" w:rsidRDefault="00E330A1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E330A1" w:rsidRPr="00770284" w:rsidRDefault="00E330A1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ind w:left="2" w:hanging="2"/>
              <w:rPr>
                <w:rFonts w:hint="eastAsia"/>
                <w:bCs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評分</w:t>
            </w:r>
          </w:p>
        </w:tc>
        <w:tc>
          <w:tcPr>
            <w:tcW w:w="5785" w:type="dxa"/>
          </w:tcPr>
          <w:p w:rsidR="00F321CA" w:rsidRPr="00E330A1" w:rsidRDefault="00770284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E330A1" w:rsidRPr="00770284" w:rsidRDefault="00E330A1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風險分級</w:t>
            </w:r>
          </w:p>
        </w:tc>
        <w:tc>
          <w:tcPr>
            <w:tcW w:w="5785" w:type="dxa"/>
          </w:tcPr>
          <w:p w:rsidR="00F321CA" w:rsidRPr="00E330A1" w:rsidRDefault="00770284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E330A1" w:rsidRPr="00770284" w:rsidRDefault="00E330A1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原始分數</w:t>
            </w:r>
          </w:p>
        </w:tc>
        <w:tc>
          <w:tcPr>
            <w:tcW w:w="5785" w:type="dxa"/>
          </w:tcPr>
          <w:p w:rsidR="00F321CA" w:rsidRPr="00E330A1" w:rsidRDefault="00770284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E330A1" w:rsidRPr="00770284" w:rsidRDefault="00E330A1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F321CA" w:rsidRPr="00770284" w:rsidTr="00770284">
        <w:trPr>
          <w:trHeight w:val="360"/>
        </w:trPr>
        <w:tc>
          <w:tcPr>
            <w:tcW w:w="720" w:type="dxa"/>
          </w:tcPr>
          <w:p w:rsidR="00F321CA" w:rsidRPr="00770284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770284" w:rsidRDefault="00F321CA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770284">
              <w:rPr>
                <w:rFonts w:hint="eastAsia"/>
                <w:kern w:val="2"/>
                <w:sz w:val="20"/>
                <w:szCs w:val="20"/>
              </w:rPr>
              <w:t>權重</w:t>
            </w:r>
          </w:p>
        </w:tc>
        <w:tc>
          <w:tcPr>
            <w:tcW w:w="5785" w:type="dxa"/>
          </w:tcPr>
          <w:p w:rsidR="00F321CA" w:rsidRPr="00E330A1" w:rsidRDefault="00770284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E330A1" w:rsidRPr="00770284" w:rsidRDefault="00E330A1" w:rsidP="00E330A1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</w:tc>
      </w:tr>
      <w:tr w:rsidR="00B040FF" w:rsidRPr="00770284" w:rsidTr="00770284">
        <w:trPr>
          <w:trHeight w:val="360"/>
        </w:trPr>
        <w:tc>
          <w:tcPr>
            <w:tcW w:w="720" w:type="dxa"/>
          </w:tcPr>
          <w:p w:rsidR="00B040FF" w:rsidRPr="00770284" w:rsidRDefault="00B040FF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040FF" w:rsidRPr="00770284" w:rsidRDefault="00B040FF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平均數</w:t>
            </w:r>
            <w:r w:rsidR="000E1B26" w:rsidRPr="000E1B26">
              <w:rPr>
                <w:rFonts w:hint="eastAsia"/>
                <w:kern w:val="2"/>
                <w:sz w:val="20"/>
                <w:szCs w:val="20"/>
              </w:rPr>
              <w:t>(</w:t>
            </w:r>
            <w:r w:rsidR="000E1B26" w:rsidRPr="000E1B26">
              <w:rPr>
                <w:rFonts w:ascii="細明體" w:eastAsia="細明體" w:hAnsi="細明體" w:hint="eastAsia"/>
                <w:sz w:val="20"/>
                <w:szCs w:val="20"/>
              </w:rPr>
              <w:t>DTAAV015)</w:t>
            </w:r>
          </w:p>
        </w:tc>
        <w:tc>
          <w:tcPr>
            <w:tcW w:w="5785" w:type="dxa"/>
          </w:tcPr>
          <w:p w:rsidR="00541178" w:rsidRPr="00E330A1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B040FF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  <w:p w:rsidR="00541178" w:rsidRPr="00770284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</w:t>
            </w:r>
            <w:r>
              <w:rPr>
                <w:rFonts w:ascii="新細明體" w:hAnsi="新細明體" w:hint="eastAsia"/>
                <w:bCs/>
                <w:color w:val="000000"/>
                <w:sz w:val="20"/>
              </w:rPr>
              <w:t xml:space="preserve"> -1</w:t>
            </w:r>
            <w:r w:rsidR="00A913BC">
              <w:rPr>
                <w:rFonts w:ascii="新細明體" w:hAnsi="新細明體" w:hint="eastAsia"/>
                <w:bCs/>
                <w:color w:val="000000"/>
                <w:sz w:val="20"/>
              </w:rPr>
              <w:t>.00</w:t>
            </w:r>
            <w:r>
              <w:rPr>
                <w:rFonts w:ascii="新細明體" w:hAnsi="新細明體" w:hint="eastAsia"/>
                <w:bCs/>
                <w:color w:val="000000"/>
                <w:sz w:val="20"/>
              </w:rPr>
              <w:t>，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則此攔(包含標題)不顯示</w:t>
            </w:r>
          </w:p>
        </w:tc>
      </w:tr>
      <w:tr w:rsidR="00B040FF" w:rsidRPr="00770284" w:rsidTr="00770284">
        <w:trPr>
          <w:trHeight w:val="360"/>
        </w:trPr>
        <w:tc>
          <w:tcPr>
            <w:tcW w:w="720" w:type="dxa"/>
          </w:tcPr>
          <w:p w:rsidR="00B040FF" w:rsidRPr="00770284" w:rsidRDefault="00B040FF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040FF" w:rsidRPr="00770284" w:rsidRDefault="00B040FF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最大值</w:t>
            </w:r>
            <w:r w:rsidR="000E1B26" w:rsidRPr="000E1B26">
              <w:rPr>
                <w:rFonts w:hint="eastAsia"/>
                <w:kern w:val="2"/>
                <w:sz w:val="20"/>
                <w:szCs w:val="20"/>
              </w:rPr>
              <w:t>(</w:t>
            </w:r>
            <w:r w:rsidR="000E1B26" w:rsidRPr="00DC4514">
              <w:rPr>
                <w:rFonts w:ascii="細明體" w:eastAsia="細明體" w:hAnsi="細明體" w:hint="eastAsia"/>
                <w:sz w:val="20"/>
                <w:szCs w:val="20"/>
              </w:rPr>
              <w:t>DTAAV015)</w:t>
            </w:r>
          </w:p>
        </w:tc>
        <w:tc>
          <w:tcPr>
            <w:tcW w:w="5785" w:type="dxa"/>
          </w:tcPr>
          <w:p w:rsidR="00541178" w:rsidRPr="00E330A1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541178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  <w:p w:rsidR="00B040FF" w:rsidRPr="00770284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</w:t>
            </w:r>
            <w:r w:rsidR="00A913BC">
              <w:rPr>
                <w:rFonts w:ascii="新細明體" w:hAnsi="新細明體" w:hint="eastAsia"/>
                <w:bCs/>
                <w:color w:val="000000"/>
                <w:sz w:val="20"/>
              </w:rPr>
              <w:t xml:space="preserve"> -1.00</w:t>
            </w:r>
            <w:r>
              <w:rPr>
                <w:rFonts w:ascii="新細明體" w:hAnsi="新細明體" w:hint="eastAsia"/>
                <w:bCs/>
                <w:color w:val="000000"/>
                <w:sz w:val="20"/>
              </w:rPr>
              <w:t>，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則此攔(包含標題)不顯示</w:t>
            </w:r>
          </w:p>
        </w:tc>
      </w:tr>
      <w:tr w:rsidR="00B040FF" w:rsidRPr="00770284" w:rsidTr="00770284">
        <w:trPr>
          <w:trHeight w:val="360"/>
        </w:trPr>
        <w:tc>
          <w:tcPr>
            <w:tcW w:w="720" w:type="dxa"/>
          </w:tcPr>
          <w:p w:rsidR="00B040FF" w:rsidRPr="00770284" w:rsidRDefault="00B040FF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040FF" w:rsidRPr="00770284" w:rsidRDefault="00B040FF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最小值</w:t>
            </w:r>
            <w:r w:rsidR="000E1B26" w:rsidRPr="000E1B26">
              <w:rPr>
                <w:rFonts w:hint="eastAsia"/>
                <w:kern w:val="2"/>
                <w:sz w:val="20"/>
                <w:szCs w:val="20"/>
              </w:rPr>
              <w:t>(</w:t>
            </w:r>
            <w:r w:rsidR="000E1B26" w:rsidRPr="00DC4514">
              <w:rPr>
                <w:rFonts w:ascii="細明體" w:eastAsia="細明體" w:hAnsi="細明體" w:hint="eastAsia"/>
                <w:sz w:val="20"/>
                <w:szCs w:val="20"/>
              </w:rPr>
              <w:t>DTAAV015)</w:t>
            </w:r>
          </w:p>
        </w:tc>
        <w:tc>
          <w:tcPr>
            <w:tcW w:w="5785" w:type="dxa"/>
          </w:tcPr>
          <w:p w:rsidR="00541178" w:rsidRPr="00E330A1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770284">
              <w:rPr>
                <w:rFonts w:ascii="新細明體" w:hAnsi="新細明體" w:hint="eastAsia"/>
                <w:bCs/>
                <w:color w:val="000000"/>
                <w:sz w:val="20"/>
              </w:rPr>
              <w:t>上一個畫面傳入(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若風險分級為高風險，則以紅字顯示)</w:t>
            </w:r>
          </w:p>
          <w:p w:rsidR="00541178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若此值為空白則此攔(包含標題)不顯示</w:t>
            </w:r>
          </w:p>
          <w:p w:rsidR="00B040FF" w:rsidRPr="00770284" w:rsidRDefault="00541178" w:rsidP="00541178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若此值為</w:t>
            </w:r>
            <w:r>
              <w:rPr>
                <w:rFonts w:ascii="新細明體" w:hAnsi="新細明體" w:hint="eastAsia"/>
                <w:bCs/>
                <w:color w:val="000000"/>
                <w:sz w:val="20"/>
              </w:rPr>
              <w:t xml:space="preserve"> </w:t>
            </w:r>
            <w:r w:rsidR="00A913BC">
              <w:rPr>
                <w:rFonts w:ascii="新細明體" w:hAnsi="新細明體" w:hint="eastAsia"/>
                <w:bCs/>
                <w:color w:val="000000"/>
                <w:sz w:val="20"/>
              </w:rPr>
              <w:t>-1.00</w:t>
            </w:r>
            <w:r>
              <w:rPr>
                <w:rFonts w:ascii="新細明體" w:hAnsi="新細明體" w:hint="eastAsia"/>
                <w:bCs/>
                <w:color w:val="000000"/>
                <w:sz w:val="20"/>
              </w:rPr>
              <w:t>，</w:t>
            </w:r>
            <w:r w:rsidRPr="00E330A1">
              <w:rPr>
                <w:rFonts w:ascii="新細明體" w:hAnsi="新細明體" w:hint="eastAsia"/>
                <w:bCs/>
                <w:color w:val="000000"/>
                <w:sz w:val="20"/>
              </w:rPr>
              <w:t>則此攔(包含標題)不顯示</w:t>
            </w:r>
          </w:p>
        </w:tc>
      </w:tr>
    </w:tbl>
    <w:p w:rsidR="00F321CA" w:rsidRPr="00FA3924" w:rsidRDefault="00F321CA" w:rsidP="00F321CA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A53285" w:rsidRPr="00A53285" w:rsidRDefault="00A53285" w:rsidP="00A5328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3" w:author="FIS" w:date="2014-12-22T17:02:00Z"/>
          <w:rFonts w:ascii="細明體" w:eastAsia="細明體" w:hAnsi="細明體" w:hint="eastAsia"/>
          <w:bCs/>
          <w:lang w:eastAsia="zh-TW"/>
          <w:rPrChange w:id="14" w:author="FIS" w:date="2014-12-22T17:02:00Z">
            <w:rPr>
              <w:ins w:id="15" w:author="FIS" w:date="2014-12-22T17:02:00Z"/>
              <w:rFonts w:ascii="細明體" w:eastAsia="細明體" w:hAnsi="細明體" w:hint="eastAsia"/>
              <w:kern w:val="2"/>
              <w:lang w:eastAsia="zh-TW"/>
            </w:rPr>
          </w:rPrChange>
        </w:rPr>
        <w:pPrChange w:id="16" w:author="FIS" w:date="2014-12-22T17:02:00Z">
          <w:pPr>
            <w:pStyle w:val="Tabletext"/>
            <w:keepLines w:val="0"/>
            <w:numPr>
              <w:ilvl w:val="2"/>
              <w:numId w:val="11"/>
            </w:numPr>
            <w:spacing w:after="0" w:line="240" w:lineRule="auto"/>
            <w:ind w:left="1418" w:hanging="567"/>
          </w:pPr>
        </w:pPrChange>
      </w:pPr>
      <w:ins w:id="17" w:author="FIS" w:date="2014-12-22T17:02:00Z">
        <w:r>
          <w:rPr>
            <w:rFonts w:ascii="細明體" w:eastAsia="細明體" w:hAnsi="細明體" w:hint="eastAsia"/>
            <w:bCs/>
            <w:lang w:eastAsia="zh-TW"/>
          </w:rPr>
          <w:t>若上一層傳入的PREVILEGE=N，則只顯示風險指標及</w:t>
        </w:r>
      </w:ins>
      <w:ins w:id="18" w:author="FIS" w:date="2014-12-22T17:03:00Z">
        <w:r>
          <w:rPr>
            <w:rFonts w:ascii="細明體" w:eastAsia="細明體" w:hAnsi="細明體" w:hint="eastAsia"/>
            <w:bCs/>
            <w:lang w:eastAsia="zh-TW"/>
          </w:rPr>
          <w:t>偵</w:t>
        </w:r>
      </w:ins>
      <w:ins w:id="19" w:author="FIS" w:date="2014-12-22T17:02:00Z">
        <w:r>
          <w:rPr>
            <w:rFonts w:ascii="細明體" w:eastAsia="細明體" w:hAnsi="細明體" w:hint="eastAsia"/>
            <w:bCs/>
            <w:lang w:eastAsia="zh-TW"/>
          </w:rPr>
          <w:t>測值</w:t>
        </w:r>
      </w:ins>
      <w:ins w:id="20" w:author="FIS" w:date="2014-12-22T17:03:00Z">
        <w:r>
          <w:rPr>
            <w:rFonts w:ascii="細明體" w:eastAsia="細明體" w:hAnsi="細明體" w:hint="eastAsia"/>
            <w:bCs/>
            <w:lang w:eastAsia="zh-TW"/>
          </w:rPr>
          <w:t>2欄位</w:t>
        </w:r>
      </w:ins>
    </w:p>
    <w:p w:rsidR="00FA3924" w:rsidRPr="00FA3924" w:rsidRDefault="00F321CA" w:rsidP="00FA39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下半部</w:t>
      </w:r>
      <w:r w:rsidR="003A2928" w:rsidRPr="00E01490">
        <w:rPr>
          <w:rFonts w:ascii="細明體" w:eastAsia="細明體" w:hAnsi="細明體" w:hint="eastAsia"/>
          <w:kern w:val="2"/>
          <w:lang w:eastAsia="zh-TW"/>
        </w:rPr>
        <w:t>：</w:t>
      </w:r>
    </w:p>
    <w:p w:rsidR="008C675B" w:rsidRPr="004F5892" w:rsidRDefault="004A56F8" w:rsidP="003D2A1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DTAAV011.評分明細資料(SCOR_DETAIL)依</w:t>
      </w:r>
      <w:r w:rsidR="003D2A10">
        <w:rPr>
          <w:rFonts w:ascii="細明體" w:eastAsia="細明體" w:hAnsi="細明體" w:hint="eastAsia"/>
          <w:lang w:eastAsia="zh-TW"/>
        </w:rPr>
        <w:t>分號(;)</w:t>
      </w:r>
      <w:r>
        <w:rPr>
          <w:rFonts w:ascii="細明體" w:eastAsia="細明體" w:hAnsi="細明體" w:hint="eastAsia"/>
          <w:bCs/>
          <w:lang w:eastAsia="zh-TW"/>
        </w:rPr>
        <w:t>分割字串</w:t>
      </w:r>
      <w:r w:rsidR="004F5892" w:rsidRPr="00E01490">
        <w:rPr>
          <w:rFonts w:ascii="細明體" w:eastAsia="細明體" w:hAnsi="細明體" w:hint="eastAsia"/>
        </w:rPr>
        <w:t>。</w:t>
      </w:r>
    </w:p>
    <w:p w:rsidR="004F5892" w:rsidRDefault="004F5892" w:rsidP="004F589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下半部的欄位名稱第一欄固定為項次，剩下為上面分割完</w:t>
      </w:r>
      <w:r>
        <w:rPr>
          <w:rFonts w:ascii="細明體" w:eastAsia="細明體" w:hAnsi="細明體" w:hint="eastAsia"/>
          <w:bCs/>
          <w:lang w:eastAsia="zh-TW"/>
        </w:rPr>
        <w:t>的第一段字串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再依逗號(,)分割的字串</w:t>
      </w:r>
      <w:r>
        <w:rPr>
          <w:rFonts w:ascii="細明體" w:eastAsia="細明體" w:hAnsi="細明體" w:hint="eastAsia"/>
          <w:lang w:eastAsia="zh-TW"/>
        </w:rPr>
        <w:t>(欄位名稱與個數皆不固定)</w:t>
      </w:r>
      <w:r w:rsidRPr="00E01490">
        <w:rPr>
          <w:rFonts w:ascii="細明體" w:eastAsia="細明體" w:hAnsi="細明體" w:hint="eastAsia"/>
          <w:lang w:eastAsia="zh-TW"/>
        </w:rPr>
        <w:t>。</w:t>
      </w:r>
    </w:p>
    <w:p w:rsidR="004A56F8" w:rsidRPr="008C675B" w:rsidRDefault="00E15E3C" w:rsidP="00477EE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第一次分</w:t>
      </w:r>
      <w:r w:rsidR="00163520">
        <w:rPr>
          <w:rFonts w:ascii="細明體" w:eastAsia="細明體" w:hAnsi="細明體" w:hint="eastAsia"/>
          <w:bCs/>
          <w:lang w:eastAsia="zh-TW"/>
        </w:rPr>
        <w:t>割完的其他字串</w:t>
      </w:r>
      <w:r w:rsidR="00163520">
        <w:rPr>
          <w:rFonts w:ascii="細明體" w:eastAsia="細明體" w:hAnsi="細明體" w:hint="eastAsia"/>
          <w:lang w:eastAsia="zh-TW"/>
        </w:rPr>
        <w:t>，</w:t>
      </w:r>
      <w:r w:rsidR="00163520">
        <w:rPr>
          <w:rFonts w:ascii="細明體" w:eastAsia="細明體" w:hAnsi="細明體" w:hint="eastAsia"/>
          <w:bCs/>
          <w:lang w:eastAsia="zh-TW"/>
        </w:rPr>
        <w:t>再依</w:t>
      </w:r>
      <w:r w:rsidR="003D2A10">
        <w:rPr>
          <w:rFonts w:ascii="細明體" w:eastAsia="細明體" w:hAnsi="細明體" w:hint="eastAsia"/>
          <w:bCs/>
          <w:lang w:eastAsia="zh-TW"/>
        </w:rPr>
        <w:t>逗號(,)</w:t>
      </w:r>
      <w:r w:rsidR="00163520">
        <w:rPr>
          <w:rFonts w:ascii="細明體" w:eastAsia="細明體" w:hAnsi="細明體" w:hint="eastAsia"/>
          <w:bCs/>
          <w:lang w:eastAsia="zh-TW"/>
        </w:rPr>
        <w:t>分割字串</w:t>
      </w:r>
      <w:r w:rsidR="00163520">
        <w:rPr>
          <w:rFonts w:ascii="細明體" w:eastAsia="細明體" w:hAnsi="細明體" w:hint="eastAsia"/>
          <w:lang w:eastAsia="zh-TW"/>
        </w:rPr>
        <w:t>，</w:t>
      </w:r>
      <w:r w:rsidR="00477EE7">
        <w:rPr>
          <w:rFonts w:ascii="細明體" w:eastAsia="細明體" w:hAnsi="細明體" w:hint="eastAsia"/>
          <w:lang w:eastAsia="zh-TW"/>
        </w:rPr>
        <w:t>依序顯示在畫面上</w:t>
      </w:r>
      <w:r w:rsidR="00477EE7" w:rsidRPr="00E01490">
        <w:rPr>
          <w:rFonts w:ascii="細明體" w:eastAsia="細明體" w:hAnsi="細明體" w:hint="eastAsia"/>
          <w:lang w:eastAsia="zh-TW"/>
        </w:rPr>
        <w:t>。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203B93" w:rsidRPr="00E01490" w:rsidTr="00FA3924">
        <w:tc>
          <w:tcPr>
            <w:tcW w:w="720" w:type="dxa"/>
            <w:shd w:val="clear" w:color="auto" w:fill="FFFF00"/>
          </w:tcPr>
          <w:p w:rsidR="00203B93" w:rsidRPr="00E01490" w:rsidRDefault="00203B93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203B93" w:rsidRPr="00E01490" w:rsidRDefault="00203B93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203B93" w:rsidRPr="00E01490" w:rsidRDefault="00203B93" w:rsidP="00FA3924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203B93" w:rsidRPr="00E01490" w:rsidTr="00FA3924">
        <w:tc>
          <w:tcPr>
            <w:tcW w:w="720" w:type="dxa"/>
          </w:tcPr>
          <w:p w:rsidR="00203B93" w:rsidRPr="00E01490" w:rsidRDefault="00203B93" w:rsidP="00B85FFA">
            <w:pPr>
              <w:pStyle w:val="Tabletext"/>
              <w:keepLines w:val="0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203B93" w:rsidRPr="00E01490" w:rsidRDefault="00B85FFA" w:rsidP="00B442C4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項次</w:t>
            </w:r>
          </w:p>
        </w:tc>
        <w:tc>
          <w:tcPr>
            <w:tcW w:w="5042" w:type="dxa"/>
          </w:tcPr>
          <w:p w:rsidR="00FA3924" w:rsidRPr="00E01490" w:rsidRDefault="00B85FFA" w:rsidP="003A292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從1開始遞增</w:t>
            </w:r>
          </w:p>
        </w:tc>
      </w:tr>
      <w:tr w:rsidR="00203B93" w:rsidRPr="00E01490" w:rsidTr="00FA3924">
        <w:tc>
          <w:tcPr>
            <w:tcW w:w="720" w:type="dxa"/>
          </w:tcPr>
          <w:p w:rsidR="00203B93" w:rsidRPr="00E01490" w:rsidRDefault="00203B93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203B93" w:rsidRPr="00E01490" w:rsidRDefault="00B85FFA" w:rsidP="00B442C4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字串</w:t>
            </w:r>
            <w:r w:rsidR="004F5892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(1,1)</w:t>
            </w:r>
          </w:p>
        </w:tc>
        <w:tc>
          <w:tcPr>
            <w:tcW w:w="5042" w:type="dxa"/>
          </w:tcPr>
          <w:p w:rsidR="00FA3924" w:rsidRPr="00E01490" w:rsidRDefault="004F5892" w:rsidP="00477EE7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</w:rPr>
              <w:t>字串(2,1)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,字串(3,1),字串(4,1)</w:t>
            </w:r>
            <w:r w:rsidR="00477EE7">
              <w:rPr>
                <w:rFonts w:ascii="細明體" w:eastAsia="細明體" w:hAnsi="細明體"/>
                <w:bCs/>
                <w:sz w:val="20"/>
              </w:rPr>
              <w:t>...</w:t>
            </w:r>
          </w:p>
        </w:tc>
      </w:tr>
      <w:tr w:rsidR="00203B93" w:rsidRPr="00E01490" w:rsidTr="00FA3924">
        <w:tc>
          <w:tcPr>
            <w:tcW w:w="720" w:type="dxa"/>
          </w:tcPr>
          <w:p w:rsidR="00203B93" w:rsidRPr="00E01490" w:rsidRDefault="00203B93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203B93" w:rsidRPr="00E01490" w:rsidRDefault="004F5892" w:rsidP="004F5892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字串(1,2)</w:t>
            </w:r>
          </w:p>
        </w:tc>
        <w:tc>
          <w:tcPr>
            <w:tcW w:w="5042" w:type="dxa"/>
          </w:tcPr>
          <w:p w:rsidR="00203B93" w:rsidRPr="00E01490" w:rsidRDefault="004F5892" w:rsidP="00477EE7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字串(</w:t>
            </w:r>
            <w:r>
              <w:rPr>
                <w:rFonts w:ascii="細明體" w:eastAsia="細明體" w:hAnsi="細明體" w:hint="eastAsia"/>
                <w:bCs/>
                <w:sz w:val="20"/>
              </w:rPr>
              <w:t>2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,2)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字串(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3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,2)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字串(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4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,2)</w:t>
            </w:r>
            <w:r w:rsidR="00477EE7">
              <w:rPr>
                <w:rFonts w:ascii="細明體" w:eastAsia="細明體" w:hAnsi="細明體"/>
                <w:bCs/>
                <w:sz w:val="20"/>
              </w:rPr>
              <w:t>...</w:t>
            </w:r>
          </w:p>
        </w:tc>
      </w:tr>
      <w:tr w:rsidR="00203B93" w:rsidRPr="00E01490" w:rsidTr="00FA3924">
        <w:tc>
          <w:tcPr>
            <w:tcW w:w="720" w:type="dxa"/>
          </w:tcPr>
          <w:p w:rsidR="00203B93" w:rsidRPr="00E01490" w:rsidRDefault="00203B93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203B93" w:rsidRPr="00E01490" w:rsidRDefault="004F5892" w:rsidP="004F5892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字串(1,3)</w:t>
            </w:r>
          </w:p>
        </w:tc>
        <w:tc>
          <w:tcPr>
            <w:tcW w:w="5042" w:type="dxa"/>
          </w:tcPr>
          <w:p w:rsidR="00203B93" w:rsidRPr="00E01490" w:rsidRDefault="004F5892" w:rsidP="00477EE7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字串(2,3)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字串(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3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,3)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字串(</w:t>
            </w:r>
            <w:r w:rsidR="00477EE7">
              <w:rPr>
                <w:rFonts w:ascii="細明體" w:eastAsia="細明體" w:hAnsi="細明體" w:hint="eastAsia"/>
                <w:bCs/>
                <w:sz w:val="20"/>
              </w:rPr>
              <w:t>4</w:t>
            </w:r>
            <w:r w:rsidR="00477EE7">
              <w:rPr>
                <w:rFonts w:ascii="細明體" w:eastAsia="細明體" w:hAnsi="細明體" w:hint="eastAsia"/>
                <w:bCs/>
                <w:sz w:val="20"/>
                <w:szCs w:val="20"/>
              </w:rPr>
              <w:t>,3)</w:t>
            </w:r>
            <w:r w:rsidR="00477EE7">
              <w:rPr>
                <w:rFonts w:ascii="細明體" w:eastAsia="細明體" w:hAnsi="細明體"/>
                <w:bCs/>
                <w:sz w:val="20"/>
              </w:rPr>
              <w:t>...</w:t>
            </w:r>
          </w:p>
        </w:tc>
      </w:tr>
      <w:tr w:rsidR="00203B93" w:rsidRPr="00E01490" w:rsidTr="00FA3924">
        <w:tc>
          <w:tcPr>
            <w:tcW w:w="720" w:type="dxa"/>
          </w:tcPr>
          <w:p w:rsidR="00203B93" w:rsidRPr="00E01490" w:rsidRDefault="00203B93" w:rsidP="00B85FFA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203B93" w:rsidRPr="00E01490" w:rsidRDefault="00477EE7" w:rsidP="008C67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</w:rPr>
              <w:t>...</w:t>
            </w:r>
          </w:p>
        </w:tc>
        <w:tc>
          <w:tcPr>
            <w:tcW w:w="5042" w:type="dxa"/>
          </w:tcPr>
          <w:p w:rsidR="00FA3924" w:rsidRPr="00E01490" w:rsidRDefault="00477EE7" w:rsidP="00FA3924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</w:rPr>
              <w:t>...</w:t>
            </w:r>
          </w:p>
        </w:tc>
      </w:tr>
    </w:tbl>
    <w:p w:rsidR="00203B93" w:rsidRPr="00E01490" w:rsidRDefault="00203B93" w:rsidP="003015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203B93" w:rsidRPr="00E0149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0B" w:rsidRDefault="00CA520B">
      <w:r>
        <w:separator/>
      </w:r>
    </w:p>
  </w:endnote>
  <w:endnote w:type="continuationSeparator" w:id="0">
    <w:p w:rsidR="00CA520B" w:rsidRDefault="00CA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13DC0">
      <w:rPr>
        <w:rStyle w:val="a6"/>
        <w:noProof/>
      </w:rPr>
      <w:t>2</w: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0B" w:rsidRDefault="00CA520B">
      <w:r>
        <w:separator/>
      </w:r>
    </w:p>
  </w:footnote>
  <w:footnote w:type="continuationSeparator" w:id="0">
    <w:p w:rsidR="00CA520B" w:rsidRDefault="00CA5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A547FE"/>
    <w:multiLevelType w:val="hybridMultilevel"/>
    <w:tmpl w:val="5CA21662"/>
    <w:lvl w:ilvl="0" w:tplc="4F20CE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6B33"/>
    <w:rsid w:val="000D1099"/>
    <w:rsid w:val="000D2D7F"/>
    <w:rsid w:val="000D3892"/>
    <w:rsid w:val="000E1B26"/>
    <w:rsid w:val="000E5F19"/>
    <w:rsid w:val="001249B7"/>
    <w:rsid w:val="00127011"/>
    <w:rsid w:val="00130D01"/>
    <w:rsid w:val="00156A28"/>
    <w:rsid w:val="0015744E"/>
    <w:rsid w:val="001606A7"/>
    <w:rsid w:val="00163520"/>
    <w:rsid w:val="00170E5E"/>
    <w:rsid w:val="001724C1"/>
    <w:rsid w:val="001778A7"/>
    <w:rsid w:val="00185767"/>
    <w:rsid w:val="00187B05"/>
    <w:rsid w:val="00190DF8"/>
    <w:rsid w:val="00194232"/>
    <w:rsid w:val="001B2A98"/>
    <w:rsid w:val="001E2333"/>
    <w:rsid w:val="00203B93"/>
    <w:rsid w:val="0020574C"/>
    <w:rsid w:val="002225FA"/>
    <w:rsid w:val="00232ED1"/>
    <w:rsid w:val="002511CB"/>
    <w:rsid w:val="00252551"/>
    <w:rsid w:val="00287ABA"/>
    <w:rsid w:val="002A3F8C"/>
    <w:rsid w:val="002B0AB6"/>
    <w:rsid w:val="002B381A"/>
    <w:rsid w:val="002C6295"/>
    <w:rsid w:val="002F61B6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77B8C"/>
    <w:rsid w:val="00386C3A"/>
    <w:rsid w:val="00391DF0"/>
    <w:rsid w:val="003A2928"/>
    <w:rsid w:val="003A4765"/>
    <w:rsid w:val="003B3242"/>
    <w:rsid w:val="003B6BF5"/>
    <w:rsid w:val="003B7861"/>
    <w:rsid w:val="003D17CE"/>
    <w:rsid w:val="003D2A10"/>
    <w:rsid w:val="003D6F23"/>
    <w:rsid w:val="003E3722"/>
    <w:rsid w:val="003E42E3"/>
    <w:rsid w:val="003F4398"/>
    <w:rsid w:val="003F795D"/>
    <w:rsid w:val="00403547"/>
    <w:rsid w:val="00405237"/>
    <w:rsid w:val="00413605"/>
    <w:rsid w:val="00417064"/>
    <w:rsid w:val="00417A9E"/>
    <w:rsid w:val="0043482C"/>
    <w:rsid w:val="0044335B"/>
    <w:rsid w:val="00443676"/>
    <w:rsid w:val="00450F8B"/>
    <w:rsid w:val="0045427C"/>
    <w:rsid w:val="00467856"/>
    <w:rsid w:val="00467DFD"/>
    <w:rsid w:val="0047022C"/>
    <w:rsid w:val="00477EE7"/>
    <w:rsid w:val="004805E1"/>
    <w:rsid w:val="00483F12"/>
    <w:rsid w:val="004911D8"/>
    <w:rsid w:val="00491A19"/>
    <w:rsid w:val="004A2EE4"/>
    <w:rsid w:val="004A56F8"/>
    <w:rsid w:val="004A6205"/>
    <w:rsid w:val="004B08CA"/>
    <w:rsid w:val="004C2FEB"/>
    <w:rsid w:val="004C5056"/>
    <w:rsid w:val="004D03CC"/>
    <w:rsid w:val="004D62F4"/>
    <w:rsid w:val="004F5892"/>
    <w:rsid w:val="004F6BE7"/>
    <w:rsid w:val="005145E2"/>
    <w:rsid w:val="00531E06"/>
    <w:rsid w:val="00535F08"/>
    <w:rsid w:val="00537241"/>
    <w:rsid w:val="00540609"/>
    <w:rsid w:val="00541178"/>
    <w:rsid w:val="00550F55"/>
    <w:rsid w:val="005511B4"/>
    <w:rsid w:val="00573BA2"/>
    <w:rsid w:val="00575B37"/>
    <w:rsid w:val="00584A7D"/>
    <w:rsid w:val="005B4366"/>
    <w:rsid w:val="005C7094"/>
    <w:rsid w:val="005D1D77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1449"/>
    <w:rsid w:val="00665BDA"/>
    <w:rsid w:val="00674A0A"/>
    <w:rsid w:val="006856F7"/>
    <w:rsid w:val="00693F16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70284"/>
    <w:rsid w:val="007817A0"/>
    <w:rsid w:val="00790F0E"/>
    <w:rsid w:val="0079246B"/>
    <w:rsid w:val="007A490A"/>
    <w:rsid w:val="007B4376"/>
    <w:rsid w:val="007B6D0C"/>
    <w:rsid w:val="007B75AF"/>
    <w:rsid w:val="007F1037"/>
    <w:rsid w:val="007F4BA8"/>
    <w:rsid w:val="007F7D33"/>
    <w:rsid w:val="00812F8A"/>
    <w:rsid w:val="008266BB"/>
    <w:rsid w:val="00835FC8"/>
    <w:rsid w:val="008503E7"/>
    <w:rsid w:val="00855023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14A39"/>
    <w:rsid w:val="00926ECC"/>
    <w:rsid w:val="009337AD"/>
    <w:rsid w:val="00943FE0"/>
    <w:rsid w:val="0095275D"/>
    <w:rsid w:val="009617E5"/>
    <w:rsid w:val="00963BA2"/>
    <w:rsid w:val="00964E9E"/>
    <w:rsid w:val="0096519E"/>
    <w:rsid w:val="0098487E"/>
    <w:rsid w:val="00985AD4"/>
    <w:rsid w:val="0099244A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3285"/>
    <w:rsid w:val="00A56CC1"/>
    <w:rsid w:val="00A61DDB"/>
    <w:rsid w:val="00A645B7"/>
    <w:rsid w:val="00A72ABE"/>
    <w:rsid w:val="00A8390F"/>
    <w:rsid w:val="00A861AF"/>
    <w:rsid w:val="00A913BC"/>
    <w:rsid w:val="00AA3927"/>
    <w:rsid w:val="00AA6071"/>
    <w:rsid w:val="00AB160E"/>
    <w:rsid w:val="00AE6528"/>
    <w:rsid w:val="00AF5EEE"/>
    <w:rsid w:val="00B040FF"/>
    <w:rsid w:val="00B07D87"/>
    <w:rsid w:val="00B10952"/>
    <w:rsid w:val="00B20050"/>
    <w:rsid w:val="00B26C61"/>
    <w:rsid w:val="00B442C4"/>
    <w:rsid w:val="00B474A9"/>
    <w:rsid w:val="00B524BA"/>
    <w:rsid w:val="00B53ACB"/>
    <w:rsid w:val="00B66886"/>
    <w:rsid w:val="00B85FFA"/>
    <w:rsid w:val="00B930E5"/>
    <w:rsid w:val="00BA64B3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25DB9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520B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3DC0"/>
    <w:rsid w:val="00D14AED"/>
    <w:rsid w:val="00D2607D"/>
    <w:rsid w:val="00D318B2"/>
    <w:rsid w:val="00D368EA"/>
    <w:rsid w:val="00D707B2"/>
    <w:rsid w:val="00D8139A"/>
    <w:rsid w:val="00D96054"/>
    <w:rsid w:val="00DA5DF1"/>
    <w:rsid w:val="00DB118B"/>
    <w:rsid w:val="00DD10F3"/>
    <w:rsid w:val="00DD5335"/>
    <w:rsid w:val="00DE151B"/>
    <w:rsid w:val="00DF3C28"/>
    <w:rsid w:val="00E0137F"/>
    <w:rsid w:val="00E02CA8"/>
    <w:rsid w:val="00E10BB5"/>
    <w:rsid w:val="00E12758"/>
    <w:rsid w:val="00E15E3C"/>
    <w:rsid w:val="00E23699"/>
    <w:rsid w:val="00E27349"/>
    <w:rsid w:val="00E330A1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EF7592"/>
    <w:rsid w:val="00F01135"/>
    <w:rsid w:val="00F30E6A"/>
    <w:rsid w:val="00F321CA"/>
    <w:rsid w:val="00F411B7"/>
    <w:rsid w:val="00F84058"/>
    <w:rsid w:val="00F8409B"/>
    <w:rsid w:val="00F9554A"/>
    <w:rsid w:val="00F9700C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BD0889-9119-4EB9-8671-BB44DE9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DA5DF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A5DF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>CMT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