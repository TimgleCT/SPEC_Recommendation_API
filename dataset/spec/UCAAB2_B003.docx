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010"/>
        <w:gridCol w:w="4503"/>
        <w:gridCol w:w="1566"/>
        <w:gridCol w:w="2071"/>
        <w:tblGridChange w:id="0">
          <w:tblGrid>
            <w:gridCol w:w="1216"/>
            <w:gridCol w:w="1010"/>
            <w:gridCol w:w="4503"/>
            <w:gridCol w:w="1566"/>
            <w:gridCol w:w="2071"/>
          </w:tblGrid>
        </w:tblGridChange>
      </w:tblGrid>
      <w:tr w:rsidR="000052FB" w:rsidRPr="002A58AE" w:rsidTr="002A14A8">
        <w:tc>
          <w:tcPr>
            <w:tcW w:w="1216" w:type="dxa"/>
          </w:tcPr>
          <w:p w:rsidR="000052FB" w:rsidRPr="002A58AE" w:rsidRDefault="000052FB" w:rsidP="00ED1D99">
            <w:pPr>
              <w:spacing w:line="240" w:lineRule="atLeast"/>
              <w:jc w:val="center"/>
              <w:rPr>
                <w:rFonts w:ascii="細明體" w:eastAsia="細明體" w:hAnsi="細明體" w:cs="Courier New" w:hint="eastAsia"/>
                <w:sz w:val="20"/>
                <w:szCs w:val="20"/>
              </w:rPr>
            </w:pPr>
            <w:bookmarkStart w:id="1" w:name="_GoBack"/>
            <w:bookmarkEnd w:id="1"/>
            <w:r w:rsidRPr="002A58AE">
              <w:rPr>
                <w:rFonts w:ascii="細明體" w:eastAsia="細明體" w:hAnsi="細明體" w:cs="Courier New" w:hint="eastAsia"/>
                <w:sz w:val="20"/>
                <w:szCs w:val="20"/>
              </w:rPr>
              <w:t>修改日期</w:t>
            </w:r>
          </w:p>
        </w:tc>
        <w:tc>
          <w:tcPr>
            <w:tcW w:w="1010" w:type="dxa"/>
          </w:tcPr>
          <w:p w:rsidR="000052FB" w:rsidRPr="002A58AE" w:rsidRDefault="000052FB" w:rsidP="00ED1D99">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hint="eastAsia"/>
                <w:sz w:val="20"/>
                <w:szCs w:val="20"/>
              </w:rPr>
              <w:t>版本</w:t>
            </w:r>
          </w:p>
        </w:tc>
        <w:tc>
          <w:tcPr>
            <w:tcW w:w="4503" w:type="dxa"/>
          </w:tcPr>
          <w:p w:rsidR="000052FB" w:rsidRPr="002A58AE" w:rsidRDefault="000052FB" w:rsidP="00ED1D99">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hint="eastAsia"/>
                <w:sz w:val="20"/>
                <w:szCs w:val="20"/>
              </w:rPr>
              <w:t>修改原因</w:t>
            </w:r>
          </w:p>
        </w:tc>
        <w:tc>
          <w:tcPr>
            <w:tcW w:w="1566" w:type="dxa"/>
          </w:tcPr>
          <w:p w:rsidR="000052FB" w:rsidRPr="002A58AE" w:rsidRDefault="000052FB" w:rsidP="00ED1D99">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hint="eastAsia"/>
                <w:sz w:val="20"/>
                <w:szCs w:val="20"/>
              </w:rPr>
              <w:t>修改人姓名</w:t>
            </w:r>
          </w:p>
        </w:tc>
        <w:tc>
          <w:tcPr>
            <w:tcW w:w="2071" w:type="dxa"/>
          </w:tcPr>
          <w:p w:rsidR="000052FB" w:rsidRPr="002A58AE" w:rsidRDefault="000052FB" w:rsidP="00ED1D99">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hint="eastAsia"/>
                <w:sz w:val="20"/>
                <w:szCs w:val="20"/>
              </w:rPr>
              <w:t>立案單號</w:t>
            </w:r>
          </w:p>
        </w:tc>
      </w:tr>
      <w:tr w:rsidR="000052FB" w:rsidRPr="002A58AE" w:rsidTr="002A14A8">
        <w:tc>
          <w:tcPr>
            <w:tcW w:w="1216" w:type="dxa"/>
          </w:tcPr>
          <w:p w:rsidR="000052FB" w:rsidRPr="002A58AE" w:rsidRDefault="00A22362" w:rsidP="00A22362">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2014</w:t>
            </w:r>
            <w:r w:rsidR="000052FB" w:rsidRPr="002A58AE">
              <w:rPr>
                <w:rFonts w:ascii="細明體" w:eastAsia="細明體" w:hAnsi="細明體" w:cs="Courier New"/>
                <w:sz w:val="20"/>
                <w:szCs w:val="20"/>
              </w:rPr>
              <w:t>/</w:t>
            </w:r>
            <w:r>
              <w:rPr>
                <w:rFonts w:ascii="細明體" w:eastAsia="細明體" w:hAnsi="細明體" w:cs="Courier New" w:hint="eastAsia"/>
                <w:sz w:val="20"/>
                <w:szCs w:val="20"/>
              </w:rPr>
              <w:t>08</w:t>
            </w:r>
            <w:r w:rsidR="000052FB" w:rsidRPr="002A58AE">
              <w:rPr>
                <w:rFonts w:ascii="細明體" w:eastAsia="細明體" w:hAnsi="細明體" w:cs="Courier New"/>
                <w:sz w:val="20"/>
                <w:szCs w:val="20"/>
              </w:rPr>
              <w:t>/</w:t>
            </w:r>
            <w:r>
              <w:rPr>
                <w:rFonts w:ascii="細明體" w:eastAsia="細明體" w:hAnsi="細明體" w:cs="Courier New" w:hint="eastAsia"/>
                <w:sz w:val="20"/>
                <w:szCs w:val="20"/>
              </w:rPr>
              <w:t>11</w:t>
            </w:r>
          </w:p>
        </w:tc>
        <w:tc>
          <w:tcPr>
            <w:tcW w:w="1010" w:type="dxa"/>
          </w:tcPr>
          <w:p w:rsidR="000052FB" w:rsidRPr="002A58AE" w:rsidRDefault="000052FB" w:rsidP="00ED1D99">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hint="eastAsia"/>
                <w:sz w:val="20"/>
                <w:szCs w:val="20"/>
              </w:rPr>
              <w:t>1</w:t>
            </w:r>
          </w:p>
        </w:tc>
        <w:tc>
          <w:tcPr>
            <w:tcW w:w="4503" w:type="dxa"/>
          </w:tcPr>
          <w:p w:rsidR="000052FB" w:rsidRPr="002A58AE" w:rsidRDefault="000052FB" w:rsidP="00ED1D99">
            <w:pPr>
              <w:spacing w:line="240" w:lineRule="atLeast"/>
              <w:rPr>
                <w:rFonts w:ascii="細明體" w:eastAsia="細明體" w:hAnsi="細明體" w:cs="Courier New" w:hint="eastAsia"/>
                <w:sz w:val="20"/>
                <w:szCs w:val="20"/>
              </w:rPr>
            </w:pPr>
            <w:r w:rsidRPr="002A58AE">
              <w:rPr>
                <w:rFonts w:ascii="細明體" w:eastAsia="細明體" w:hAnsi="細明體" w:cs="Courier New" w:hint="eastAsia"/>
                <w:sz w:val="20"/>
                <w:szCs w:val="20"/>
              </w:rPr>
              <w:t>Created</w:t>
            </w:r>
          </w:p>
        </w:tc>
        <w:tc>
          <w:tcPr>
            <w:tcW w:w="1566" w:type="dxa"/>
          </w:tcPr>
          <w:p w:rsidR="000052FB" w:rsidRPr="002A58AE" w:rsidRDefault="002A14A8" w:rsidP="00ED1D9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張</w:t>
            </w:r>
            <w:r w:rsidR="000052FB">
              <w:rPr>
                <w:rFonts w:ascii="細明體" w:eastAsia="細明體" w:hAnsi="細明體" w:cs="Courier New" w:hint="eastAsia"/>
                <w:sz w:val="20"/>
                <w:szCs w:val="20"/>
              </w:rPr>
              <w:t>凱鈞</w:t>
            </w:r>
          </w:p>
        </w:tc>
        <w:tc>
          <w:tcPr>
            <w:tcW w:w="2071" w:type="dxa"/>
          </w:tcPr>
          <w:p w:rsidR="000052FB" w:rsidRPr="002A58AE" w:rsidRDefault="00A22362" w:rsidP="00ED1D9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140808000466</w:t>
            </w:r>
          </w:p>
        </w:tc>
      </w:tr>
      <w:tr w:rsidR="002A14A8" w:rsidRPr="002A58AE" w:rsidTr="002A14A8">
        <w:tc>
          <w:tcPr>
            <w:tcW w:w="1216" w:type="dxa"/>
          </w:tcPr>
          <w:p w:rsidR="002A14A8" w:rsidRDefault="002A14A8" w:rsidP="00A22362">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2015/03/26</w:t>
            </w:r>
          </w:p>
        </w:tc>
        <w:tc>
          <w:tcPr>
            <w:tcW w:w="1010" w:type="dxa"/>
          </w:tcPr>
          <w:p w:rsidR="002A14A8" w:rsidRPr="002A58AE" w:rsidRDefault="002A14A8" w:rsidP="00ED1D9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w:t>
            </w:r>
          </w:p>
        </w:tc>
        <w:tc>
          <w:tcPr>
            <w:tcW w:w="4503" w:type="dxa"/>
          </w:tcPr>
          <w:p w:rsidR="002A14A8" w:rsidRPr="002A58AE" w:rsidRDefault="002A14A8" w:rsidP="00ED1D99">
            <w:pPr>
              <w:spacing w:line="240" w:lineRule="atLeast"/>
              <w:rPr>
                <w:rFonts w:ascii="細明體" w:eastAsia="細明體" w:hAnsi="細明體" w:cs="Courier New" w:hint="eastAsia"/>
                <w:sz w:val="20"/>
                <w:szCs w:val="20"/>
              </w:rPr>
            </w:pPr>
            <w:r>
              <w:rPr>
                <w:rFonts w:ascii="細明體" w:eastAsia="細明體" w:hAnsi="細明體" w:cs="Courier New" w:hint="eastAsia"/>
                <w:sz w:val="20"/>
                <w:szCs w:val="20"/>
              </w:rPr>
              <w:t>導入業務巡檢系統</w:t>
            </w:r>
          </w:p>
        </w:tc>
        <w:tc>
          <w:tcPr>
            <w:tcW w:w="1566" w:type="dxa"/>
          </w:tcPr>
          <w:p w:rsidR="002A14A8" w:rsidRDefault="002A14A8" w:rsidP="00ED1D9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張凱鈞</w:t>
            </w:r>
          </w:p>
        </w:tc>
        <w:tc>
          <w:tcPr>
            <w:tcW w:w="2071" w:type="dxa"/>
          </w:tcPr>
          <w:p w:rsidR="002A14A8" w:rsidRDefault="008E3236" w:rsidP="00ED1D9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150</w:t>
            </w:r>
            <w:r w:rsidR="00CF2C7F">
              <w:rPr>
                <w:rFonts w:ascii="細明體" w:eastAsia="細明體" w:hAnsi="細明體" w:cs="Courier New" w:hint="eastAsia"/>
                <w:sz w:val="20"/>
                <w:szCs w:val="20"/>
              </w:rPr>
              <w:t>326000068</w:t>
            </w:r>
          </w:p>
        </w:tc>
      </w:tr>
      <w:tr w:rsidR="00A278CE" w:rsidRPr="002A58AE" w:rsidTr="002A14A8">
        <w:tc>
          <w:tcPr>
            <w:tcW w:w="1216" w:type="dxa"/>
          </w:tcPr>
          <w:p w:rsidR="00A278CE" w:rsidRDefault="00A278CE" w:rsidP="00A278CE">
            <w:pPr>
              <w:spacing w:line="240" w:lineRule="atLeast"/>
              <w:jc w:val="center"/>
              <w:rPr>
                <w:rFonts w:ascii="細明體" w:eastAsia="細明體" w:hAnsi="細明體" w:cs="Courier New" w:hint="eastAsia"/>
                <w:sz w:val="20"/>
                <w:szCs w:val="20"/>
              </w:rPr>
            </w:pPr>
            <w:r>
              <w:rPr>
                <w:rFonts w:ascii="細明體" w:eastAsia="細明體" w:hAnsi="細明體" w:cs="Courier New"/>
                <w:sz w:val="20"/>
                <w:szCs w:val="20"/>
              </w:rPr>
              <w:t>2017/7/17</w:t>
            </w:r>
          </w:p>
        </w:tc>
        <w:tc>
          <w:tcPr>
            <w:tcW w:w="1010" w:type="dxa"/>
          </w:tcPr>
          <w:p w:rsidR="00A278CE" w:rsidRDefault="00A278CE" w:rsidP="00A278CE">
            <w:pPr>
              <w:spacing w:line="240" w:lineRule="atLeast"/>
              <w:jc w:val="center"/>
              <w:rPr>
                <w:rFonts w:ascii="細明體" w:eastAsia="細明體" w:hAnsi="細明體" w:cs="Courier New" w:hint="eastAsia"/>
                <w:sz w:val="20"/>
                <w:szCs w:val="20"/>
              </w:rPr>
            </w:pPr>
            <w:r>
              <w:rPr>
                <w:rFonts w:ascii="細明體" w:eastAsia="細明體" w:hAnsi="細明體" w:cs="Courier New"/>
                <w:sz w:val="20"/>
                <w:szCs w:val="20"/>
              </w:rPr>
              <w:t>3</w:t>
            </w:r>
          </w:p>
        </w:tc>
        <w:tc>
          <w:tcPr>
            <w:tcW w:w="4503" w:type="dxa"/>
          </w:tcPr>
          <w:p w:rsidR="00A278CE" w:rsidRDefault="00A278CE" w:rsidP="00A278CE">
            <w:pPr>
              <w:spacing w:line="240" w:lineRule="atLeast"/>
              <w:rPr>
                <w:rFonts w:ascii="細明體" w:eastAsia="細明體" w:hAnsi="細明體" w:cs="Courier New" w:hint="eastAsia"/>
                <w:sz w:val="20"/>
                <w:szCs w:val="20"/>
              </w:rPr>
            </w:pPr>
            <w:r w:rsidRPr="003F6AF5">
              <w:rPr>
                <w:rFonts w:hint="eastAsia"/>
                <w:sz w:val="20"/>
                <w:szCs w:val="20"/>
              </w:rPr>
              <w:t>優化身故件結案後批次檢核規則</w:t>
            </w:r>
          </w:p>
        </w:tc>
        <w:tc>
          <w:tcPr>
            <w:tcW w:w="1566" w:type="dxa"/>
          </w:tcPr>
          <w:p w:rsidR="00A278CE" w:rsidRDefault="00A278CE" w:rsidP="00A278CE">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蕭侑文</w:t>
            </w:r>
          </w:p>
        </w:tc>
        <w:tc>
          <w:tcPr>
            <w:tcW w:w="2071" w:type="dxa"/>
          </w:tcPr>
          <w:p w:rsidR="00A278CE" w:rsidRDefault="00A278CE" w:rsidP="00A278CE">
            <w:pPr>
              <w:spacing w:line="240" w:lineRule="atLeast"/>
              <w:jc w:val="center"/>
              <w:rPr>
                <w:rFonts w:ascii="細明體" w:eastAsia="細明體" w:hAnsi="細明體" w:cs="Courier New" w:hint="eastAsia"/>
                <w:sz w:val="20"/>
                <w:szCs w:val="20"/>
              </w:rPr>
            </w:pPr>
            <w:r w:rsidRPr="000E3ED6">
              <w:rPr>
                <w:sz w:val="20"/>
                <w:szCs w:val="20"/>
              </w:rPr>
              <w:t>170714000827</w:t>
            </w:r>
          </w:p>
        </w:tc>
      </w:tr>
      <w:tr w:rsidR="00545BBF" w:rsidRPr="002A58AE" w:rsidTr="002A14A8">
        <w:tc>
          <w:tcPr>
            <w:tcW w:w="1216" w:type="dxa"/>
          </w:tcPr>
          <w:p w:rsidR="00545BBF" w:rsidRDefault="00545BBF" w:rsidP="00A278CE">
            <w:pPr>
              <w:spacing w:line="240" w:lineRule="atLeast"/>
              <w:jc w:val="center"/>
              <w:rPr>
                <w:rFonts w:ascii="細明體" w:eastAsia="細明體" w:hAnsi="細明體" w:cs="Courier New"/>
                <w:sz w:val="20"/>
                <w:szCs w:val="20"/>
              </w:rPr>
            </w:pPr>
            <w:r>
              <w:rPr>
                <w:rFonts w:ascii="細明體" w:eastAsia="細明體" w:hAnsi="細明體" w:cs="Courier New" w:hint="eastAsia"/>
                <w:sz w:val="20"/>
                <w:szCs w:val="20"/>
              </w:rPr>
              <w:t>2017/10/20</w:t>
            </w:r>
          </w:p>
        </w:tc>
        <w:tc>
          <w:tcPr>
            <w:tcW w:w="1010" w:type="dxa"/>
          </w:tcPr>
          <w:p w:rsidR="00545BBF" w:rsidRDefault="00545BBF" w:rsidP="00A278CE">
            <w:pPr>
              <w:spacing w:line="240" w:lineRule="atLeast"/>
              <w:jc w:val="center"/>
              <w:rPr>
                <w:rFonts w:ascii="細明體" w:eastAsia="細明體" w:hAnsi="細明體" w:cs="Courier New"/>
                <w:sz w:val="20"/>
                <w:szCs w:val="20"/>
              </w:rPr>
            </w:pPr>
            <w:r>
              <w:rPr>
                <w:rFonts w:ascii="細明體" w:eastAsia="細明體" w:hAnsi="細明體" w:cs="Courier New" w:hint="eastAsia"/>
                <w:sz w:val="20"/>
                <w:szCs w:val="20"/>
              </w:rPr>
              <w:t>4</w:t>
            </w:r>
          </w:p>
        </w:tc>
        <w:tc>
          <w:tcPr>
            <w:tcW w:w="4503" w:type="dxa"/>
          </w:tcPr>
          <w:p w:rsidR="00545BBF" w:rsidRPr="003F6AF5" w:rsidRDefault="00545BBF" w:rsidP="00A278CE">
            <w:pPr>
              <w:spacing w:line="240" w:lineRule="atLeast"/>
              <w:rPr>
                <w:rFonts w:hint="eastAsia"/>
                <w:sz w:val="20"/>
                <w:szCs w:val="20"/>
              </w:rPr>
            </w:pPr>
            <w:r w:rsidRPr="00545BBF">
              <w:rPr>
                <w:rFonts w:hint="eastAsia"/>
                <w:sz w:val="20"/>
                <w:szCs w:val="20"/>
              </w:rPr>
              <w:t>公會外部身故資料比對優化</w:t>
            </w:r>
          </w:p>
        </w:tc>
        <w:tc>
          <w:tcPr>
            <w:tcW w:w="1566" w:type="dxa"/>
          </w:tcPr>
          <w:p w:rsidR="00545BBF" w:rsidRDefault="00545BBF" w:rsidP="00A278CE">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張凱鈞</w:t>
            </w:r>
          </w:p>
        </w:tc>
        <w:tc>
          <w:tcPr>
            <w:tcW w:w="2071" w:type="dxa"/>
          </w:tcPr>
          <w:p w:rsidR="00545BBF" w:rsidRPr="000E3ED6" w:rsidRDefault="007249EF" w:rsidP="00A278CE">
            <w:pPr>
              <w:spacing w:line="240" w:lineRule="atLeast"/>
              <w:jc w:val="center"/>
              <w:rPr>
                <w:sz w:val="20"/>
                <w:szCs w:val="20"/>
              </w:rPr>
            </w:pPr>
            <w:r w:rsidRPr="007249EF">
              <w:rPr>
                <w:sz w:val="20"/>
                <w:szCs w:val="20"/>
              </w:rPr>
              <w:t>170725001199</w:t>
            </w:r>
          </w:p>
        </w:tc>
      </w:tr>
      <w:tr w:rsidR="00774D83" w:rsidRPr="002A58AE" w:rsidTr="002A14A8">
        <w:trPr>
          <w:ins w:id="2" w:author="張凱鈞" w:date="2019-09-24T10:28:00Z"/>
        </w:trPr>
        <w:tc>
          <w:tcPr>
            <w:tcW w:w="1216" w:type="dxa"/>
          </w:tcPr>
          <w:p w:rsidR="00774D83" w:rsidRDefault="00774D83" w:rsidP="00A278CE">
            <w:pPr>
              <w:spacing w:line="240" w:lineRule="atLeast"/>
              <w:jc w:val="center"/>
              <w:rPr>
                <w:ins w:id="3" w:author="張凱鈞" w:date="2019-09-24T10:28:00Z"/>
                <w:rFonts w:ascii="細明體" w:eastAsia="細明體" w:hAnsi="細明體" w:cs="Courier New" w:hint="eastAsia"/>
                <w:sz w:val="20"/>
                <w:szCs w:val="20"/>
              </w:rPr>
            </w:pPr>
            <w:ins w:id="4" w:author="張凱鈞" w:date="2019-09-24T10:30:00Z">
              <w:r>
                <w:rPr>
                  <w:rFonts w:ascii="細明體" w:eastAsia="細明體" w:hAnsi="細明體" w:cs="Courier New" w:hint="eastAsia"/>
                  <w:sz w:val="20"/>
                  <w:szCs w:val="20"/>
                </w:rPr>
                <w:t>2019/09/24</w:t>
              </w:r>
            </w:ins>
          </w:p>
        </w:tc>
        <w:tc>
          <w:tcPr>
            <w:tcW w:w="1010" w:type="dxa"/>
          </w:tcPr>
          <w:p w:rsidR="00774D83" w:rsidRDefault="00774D83" w:rsidP="00A278CE">
            <w:pPr>
              <w:spacing w:line="240" w:lineRule="atLeast"/>
              <w:jc w:val="center"/>
              <w:rPr>
                <w:ins w:id="5" w:author="張凱鈞" w:date="2019-09-24T10:28:00Z"/>
                <w:rFonts w:ascii="細明體" w:eastAsia="細明體" w:hAnsi="細明體" w:cs="Courier New" w:hint="eastAsia"/>
                <w:sz w:val="20"/>
                <w:szCs w:val="20"/>
              </w:rPr>
            </w:pPr>
            <w:ins w:id="6" w:author="張凱鈞" w:date="2019-09-24T10:30:00Z">
              <w:r>
                <w:rPr>
                  <w:rFonts w:ascii="細明體" w:eastAsia="細明體" w:hAnsi="細明體" w:cs="Courier New" w:hint="eastAsia"/>
                  <w:sz w:val="20"/>
                  <w:szCs w:val="20"/>
                </w:rPr>
                <w:t>5</w:t>
              </w:r>
            </w:ins>
          </w:p>
        </w:tc>
        <w:tc>
          <w:tcPr>
            <w:tcW w:w="4503" w:type="dxa"/>
          </w:tcPr>
          <w:p w:rsidR="00774D83" w:rsidRPr="00545BBF" w:rsidRDefault="00774D83" w:rsidP="00A278CE">
            <w:pPr>
              <w:spacing w:line="240" w:lineRule="atLeast"/>
              <w:rPr>
                <w:ins w:id="7" w:author="張凱鈞" w:date="2019-09-24T10:28:00Z"/>
                <w:rFonts w:hint="eastAsia"/>
                <w:sz w:val="20"/>
                <w:szCs w:val="20"/>
              </w:rPr>
            </w:pPr>
            <w:ins w:id="8" w:author="張凱鈞" w:date="2019-09-24T10:31:00Z">
              <w:r>
                <w:rPr>
                  <w:rFonts w:hint="eastAsia"/>
                  <w:sz w:val="20"/>
                  <w:szCs w:val="20"/>
                </w:rPr>
                <w:t>修正無記名式</w:t>
              </w:r>
            </w:ins>
            <w:ins w:id="9" w:author="張凱鈞" w:date="2019-09-24T10:32:00Z">
              <w:r>
                <w:rPr>
                  <w:rFonts w:hint="eastAsia"/>
                  <w:sz w:val="20"/>
                  <w:szCs w:val="20"/>
                </w:rPr>
                <w:t>附約抽件</w:t>
              </w:r>
              <w:r>
                <w:rPr>
                  <w:rFonts w:hint="eastAsia"/>
                  <w:sz w:val="20"/>
                  <w:szCs w:val="20"/>
                </w:rPr>
                <w:t>SQL</w:t>
              </w:r>
            </w:ins>
          </w:p>
        </w:tc>
        <w:tc>
          <w:tcPr>
            <w:tcW w:w="1566" w:type="dxa"/>
          </w:tcPr>
          <w:p w:rsidR="00774D83" w:rsidRDefault="00774D83" w:rsidP="00A278CE">
            <w:pPr>
              <w:spacing w:line="240" w:lineRule="atLeast"/>
              <w:jc w:val="center"/>
              <w:rPr>
                <w:ins w:id="10" w:author="張凱鈞" w:date="2019-09-24T10:28:00Z"/>
                <w:rFonts w:ascii="細明體" w:eastAsia="細明體" w:hAnsi="細明體" w:cs="Courier New" w:hint="eastAsia"/>
                <w:sz w:val="20"/>
                <w:szCs w:val="20"/>
              </w:rPr>
            </w:pPr>
            <w:ins w:id="11" w:author="張凱鈞" w:date="2019-09-24T10:30:00Z">
              <w:r>
                <w:rPr>
                  <w:rFonts w:ascii="細明體" w:eastAsia="細明體" w:hAnsi="細明體" w:cs="Courier New" w:hint="eastAsia"/>
                  <w:sz w:val="20"/>
                  <w:szCs w:val="20"/>
                </w:rPr>
                <w:t>張凱鈞</w:t>
              </w:r>
            </w:ins>
          </w:p>
        </w:tc>
        <w:tc>
          <w:tcPr>
            <w:tcW w:w="2071" w:type="dxa"/>
          </w:tcPr>
          <w:p w:rsidR="00774D83" w:rsidRPr="007249EF" w:rsidRDefault="00774D83" w:rsidP="00A278CE">
            <w:pPr>
              <w:spacing w:line="240" w:lineRule="atLeast"/>
              <w:jc w:val="center"/>
              <w:rPr>
                <w:ins w:id="12" w:author="張凱鈞" w:date="2019-09-24T10:28:00Z"/>
                <w:sz w:val="20"/>
                <w:szCs w:val="20"/>
              </w:rPr>
            </w:pPr>
            <w:ins w:id="13" w:author="張凱鈞" w:date="2019-09-24T10:30:00Z">
              <w:r w:rsidRPr="00774D83">
                <w:rPr>
                  <w:sz w:val="20"/>
                  <w:szCs w:val="20"/>
                </w:rPr>
                <w:t>190710000785</w:t>
              </w:r>
            </w:ins>
          </w:p>
        </w:tc>
      </w:tr>
    </w:tbl>
    <w:p w:rsidR="001029E3" w:rsidRPr="00AD2D28" w:rsidRDefault="001029E3">
      <w:pPr>
        <w:rPr>
          <w:rFonts w:ascii="細明體" w:eastAsia="細明體" w:hAnsi="細明體" w:hint="eastAsia"/>
          <w:sz w:val="20"/>
          <w:szCs w:val="20"/>
        </w:rPr>
      </w:pPr>
    </w:p>
    <w:p w:rsidR="00647209" w:rsidRPr="00AD2D28" w:rsidRDefault="004A134E" w:rsidP="00647209">
      <w:pPr>
        <w:pStyle w:val="Tabletext"/>
        <w:keepLines w:val="0"/>
        <w:numPr>
          <w:ilvl w:val="0"/>
          <w:numId w:val="1"/>
        </w:numPr>
        <w:spacing w:after="0" w:line="240" w:lineRule="auto"/>
        <w:rPr>
          <w:rFonts w:ascii="細明體" w:eastAsia="細明體" w:hAnsi="細明體"/>
          <w:b/>
          <w:kern w:val="2"/>
          <w:lang w:eastAsia="zh-TW"/>
        </w:rPr>
      </w:pPr>
      <w:r w:rsidRPr="00AD2D28">
        <w:rPr>
          <w:rFonts w:ascii="細明體" w:eastAsia="細明體" w:hAnsi="細明體" w:hint="eastAsia"/>
          <w:b/>
        </w:rPr>
        <w:t>程式功能概述</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340"/>
        <w:gridCol w:w="8150"/>
      </w:tblGrid>
      <w:tr w:rsidR="00167DC4" w:rsidRPr="00AD2D28" w:rsidTr="00167DC4">
        <w:tc>
          <w:tcPr>
            <w:tcW w:w="2340" w:type="dxa"/>
          </w:tcPr>
          <w:p w:rsidR="00167DC4" w:rsidRPr="00AD2D28" w:rsidRDefault="00167DC4" w:rsidP="008936D5">
            <w:pPr>
              <w:rPr>
                <w:rFonts w:ascii="細明體" w:eastAsia="細明體" w:hAnsi="細明體" w:hint="eastAsia"/>
                <w:sz w:val="20"/>
                <w:szCs w:val="20"/>
              </w:rPr>
            </w:pPr>
            <w:r w:rsidRPr="00AD2D28">
              <w:rPr>
                <w:rFonts w:ascii="細明體" w:eastAsia="細明體" w:hAnsi="細明體" w:hint="eastAsia"/>
                <w:sz w:val="20"/>
                <w:szCs w:val="20"/>
              </w:rPr>
              <w:t>程式功能</w:t>
            </w:r>
          </w:p>
        </w:tc>
        <w:tc>
          <w:tcPr>
            <w:tcW w:w="8150" w:type="dxa"/>
          </w:tcPr>
          <w:p w:rsidR="00167DC4" w:rsidRPr="00A22362" w:rsidRDefault="00A22362" w:rsidP="008936D5">
            <w:pPr>
              <w:rPr>
                <w:rFonts w:ascii="細明體" w:eastAsia="細明體" w:hAnsi="細明體" w:hint="eastAsia"/>
                <w:sz w:val="20"/>
                <w:szCs w:val="20"/>
              </w:rPr>
            </w:pPr>
            <w:r w:rsidRPr="00A22362">
              <w:rPr>
                <w:rFonts w:ascii="細明體" w:eastAsia="細明體" w:hAnsi="細明體"/>
                <w:sz w:val="20"/>
                <w:szCs w:val="20"/>
              </w:rPr>
              <w:t>身故結案件抽件檢核效力</w:t>
            </w:r>
          </w:p>
        </w:tc>
      </w:tr>
      <w:tr w:rsidR="00167DC4" w:rsidRPr="00AD2D28" w:rsidTr="00167DC4">
        <w:tc>
          <w:tcPr>
            <w:tcW w:w="2340" w:type="dxa"/>
          </w:tcPr>
          <w:p w:rsidR="00167DC4" w:rsidRPr="00AD2D28" w:rsidRDefault="00167DC4" w:rsidP="008936D5">
            <w:pPr>
              <w:rPr>
                <w:rFonts w:ascii="細明體" w:eastAsia="細明體" w:hAnsi="細明體" w:hint="eastAsia"/>
                <w:sz w:val="20"/>
                <w:szCs w:val="20"/>
              </w:rPr>
            </w:pPr>
            <w:r w:rsidRPr="00AD2D28">
              <w:rPr>
                <w:rFonts w:ascii="細明體" w:eastAsia="細明體" w:hAnsi="細明體" w:hint="eastAsia"/>
                <w:sz w:val="20"/>
                <w:szCs w:val="20"/>
              </w:rPr>
              <w:t>程式名稱</w:t>
            </w:r>
          </w:p>
        </w:tc>
        <w:tc>
          <w:tcPr>
            <w:tcW w:w="8150" w:type="dxa"/>
          </w:tcPr>
          <w:p w:rsidR="00167DC4" w:rsidRPr="00AD2D28" w:rsidRDefault="001F45DB" w:rsidP="00A22362">
            <w:pPr>
              <w:rPr>
                <w:rFonts w:ascii="細明體" w:eastAsia="細明體" w:hAnsi="細明體"/>
                <w:sz w:val="20"/>
                <w:szCs w:val="20"/>
              </w:rPr>
            </w:pPr>
            <w:r w:rsidRPr="00AD2D28">
              <w:rPr>
                <w:rFonts w:ascii="細明體" w:eastAsia="細明體" w:hAnsi="細明體" w:hint="eastAsia"/>
                <w:sz w:val="20"/>
                <w:szCs w:val="20"/>
              </w:rPr>
              <w:t>AA</w:t>
            </w:r>
            <w:r w:rsidR="00A22362">
              <w:rPr>
                <w:rFonts w:ascii="細明體" w:eastAsia="細明體" w:hAnsi="細明體" w:hint="eastAsia"/>
                <w:sz w:val="20"/>
                <w:szCs w:val="20"/>
              </w:rPr>
              <w:t>B2</w:t>
            </w:r>
            <w:r w:rsidRPr="00AD2D28">
              <w:rPr>
                <w:rFonts w:ascii="細明體" w:eastAsia="細明體" w:hAnsi="細明體" w:hint="eastAsia"/>
                <w:sz w:val="20"/>
                <w:szCs w:val="20"/>
              </w:rPr>
              <w:t>_</w:t>
            </w:r>
            <w:r w:rsidR="000052FB">
              <w:rPr>
                <w:rFonts w:ascii="細明體" w:eastAsia="細明體" w:hAnsi="細明體" w:hint="eastAsia"/>
                <w:sz w:val="20"/>
                <w:szCs w:val="20"/>
              </w:rPr>
              <w:t>B00</w:t>
            </w:r>
            <w:r w:rsidR="00A22362">
              <w:rPr>
                <w:rFonts w:ascii="細明體" w:eastAsia="細明體" w:hAnsi="細明體" w:hint="eastAsia"/>
                <w:sz w:val="20"/>
                <w:szCs w:val="20"/>
              </w:rPr>
              <w:t>3</w:t>
            </w:r>
            <w:r w:rsidR="00167DC4" w:rsidRPr="00AD2D28">
              <w:rPr>
                <w:rFonts w:ascii="細明體" w:eastAsia="細明體" w:hAnsi="細明體" w:hint="eastAsia"/>
                <w:sz w:val="20"/>
                <w:szCs w:val="20"/>
              </w:rPr>
              <w:t>.java</w:t>
            </w:r>
          </w:p>
        </w:tc>
      </w:tr>
      <w:tr w:rsidR="00167DC4" w:rsidRPr="00AD2D28" w:rsidTr="00167DC4">
        <w:tc>
          <w:tcPr>
            <w:tcW w:w="2340" w:type="dxa"/>
          </w:tcPr>
          <w:p w:rsidR="00167DC4" w:rsidRPr="00AD2D28" w:rsidRDefault="00167DC4" w:rsidP="008936D5">
            <w:pPr>
              <w:rPr>
                <w:rFonts w:ascii="細明體" w:eastAsia="細明體" w:hAnsi="細明體" w:hint="eastAsia"/>
                <w:sz w:val="20"/>
                <w:szCs w:val="20"/>
              </w:rPr>
            </w:pPr>
            <w:r w:rsidRPr="00AD2D28">
              <w:rPr>
                <w:rFonts w:ascii="細明體" w:eastAsia="細明體" w:hAnsi="細明體" w:hint="eastAsia"/>
                <w:sz w:val="20"/>
                <w:szCs w:val="20"/>
              </w:rPr>
              <w:t>作業方式</w:t>
            </w:r>
          </w:p>
        </w:tc>
        <w:tc>
          <w:tcPr>
            <w:tcW w:w="8150" w:type="dxa"/>
          </w:tcPr>
          <w:p w:rsidR="00167DC4" w:rsidRPr="00AD2D28" w:rsidRDefault="00167DC4" w:rsidP="008936D5">
            <w:pPr>
              <w:rPr>
                <w:rFonts w:ascii="細明體" w:eastAsia="細明體" w:hAnsi="細明體"/>
                <w:sz w:val="20"/>
                <w:szCs w:val="20"/>
              </w:rPr>
            </w:pPr>
            <w:r w:rsidRPr="00AD2D28">
              <w:rPr>
                <w:rFonts w:ascii="細明體" w:eastAsia="細明體" w:hAnsi="細明體" w:hint="eastAsia"/>
                <w:sz w:val="20"/>
                <w:szCs w:val="20"/>
              </w:rPr>
              <w:t>BATCH</w:t>
            </w:r>
          </w:p>
        </w:tc>
      </w:tr>
      <w:tr w:rsidR="00167DC4" w:rsidRPr="00AD2D28" w:rsidTr="00167DC4">
        <w:tc>
          <w:tcPr>
            <w:tcW w:w="2340" w:type="dxa"/>
          </w:tcPr>
          <w:p w:rsidR="00167DC4" w:rsidRPr="00AD2D28" w:rsidRDefault="00167DC4" w:rsidP="008936D5">
            <w:pPr>
              <w:rPr>
                <w:rFonts w:ascii="細明體" w:eastAsia="細明體" w:hAnsi="細明體" w:hint="eastAsia"/>
                <w:sz w:val="20"/>
                <w:szCs w:val="20"/>
              </w:rPr>
            </w:pPr>
            <w:r w:rsidRPr="00AD2D28">
              <w:rPr>
                <w:rFonts w:ascii="細明體" w:eastAsia="細明體" w:hAnsi="細明體" w:hint="eastAsia"/>
                <w:sz w:val="20"/>
                <w:szCs w:val="20"/>
              </w:rPr>
              <w:t>概要說明</w:t>
            </w:r>
          </w:p>
        </w:tc>
        <w:tc>
          <w:tcPr>
            <w:tcW w:w="8150" w:type="dxa"/>
          </w:tcPr>
          <w:p w:rsidR="00167DC4" w:rsidRPr="00AD2D28" w:rsidRDefault="00A22362" w:rsidP="00263006">
            <w:pPr>
              <w:rPr>
                <w:rFonts w:ascii="細明體" w:eastAsia="細明體" w:hAnsi="細明體" w:cs="新細明體" w:hint="eastAsia"/>
                <w:color w:val="000000"/>
                <w:kern w:val="0"/>
                <w:sz w:val="20"/>
                <w:szCs w:val="20"/>
                <w:lang w:val="zh-TW"/>
              </w:rPr>
            </w:pPr>
            <w:r>
              <w:rPr>
                <w:rFonts w:ascii="細明體" w:eastAsia="細明體" w:hAnsi="細明體" w:cs="新細明體" w:hint="eastAsia"/>
                <w:color w:val="000000"/>
                <w:kern w:val="0"/>
                <w:sz w:val="20"/>
                <w:szCs w:val="20"/>
                <w:lang w:val="zh-TW"/>
              </w:rPr>
              <w:t>理賠身故件結案後依照申請資料清查目前是否有已知被保人身故但保單效力仍為有效</w:t>
            </w:r>
          </w:p>
        </w:tc>
      </w:tr>
      <w:tr w:rsidR="000052FB" w:rsidRPr="00AD2D28" w:rsidTr="00167DC4">
        <w:tc>
          <w:tcPr>
            <w:tcW w:w="2340" w:type="dxa"/>
          </w:tcPr>
          <w:p w:rsidR="000052FB" w:rsidRPr="00AD2D28" w:rsidRDefault="000052FB" w:rsidP="008936D5">
            <w:pPr>
              <w:rPr>
                <w:rFonts w:ascii="細明體" w:eastAsia="細明體" w:hAnsi="細明體" w:hint="eastAsia"/>
                <w:sz w:val="20"/>
                <w:szCs w:val="20"/>
              </w:rPr>
            </w:pPr>
            <w:r w:rsidRPr="00AD2D28">
              <w:rPr>
                <w:rFonts w:ascii="細明體" w:eastAsia="細明體" w:hAnsi="細明體" w:hint="eastAsia"/>
                <w:sz w:val="20"/>
                <w:szCs w:val="20"/>
              </w:rPr>
              <w:t>需求單位</w:t>
            </w:r>
          </w:p>
        </w:tc>
        <w:tc>
          <w:tcPr>
            <w:tcW w:w="8150" w:type="dxa"/>
          </w:tcPr>
          <w:p w:rsidR="000052FB" w:rsidRPr="002A58AE" w:rsidRDefault="000052FB" w:rsidP="00ED1D99">
            <w:pPr>
              <w:rPr>
                <w:rFonts w:ascii="細明體" w:eastAsia="細明體" w:hAnsi="細明體" w:hint="eastAsia"/>
                <w:sz w:val="20"/>
                <w:szCs w:val="20"/>
              </w:rPr>
            </w:pPr>
            <w:r w:rsidRPr="002A58AE">
              <w:rPr>
                <w:rFonts w:ascii="細明體" w:eastAsia="細明體" w:hAnsi="細明體" w:hint="eastAsia"/>
                <w:sz w:val="20"/>
                <w:szCs w:val="20"/>
              </w:rPr>
              <w:t>理賠企劃科</w:t>
            </w:r>
          </w:p>
        </w:tc>
      </w:tr>
      <w:tr w:rsidR="000052FB" w:rsidRPr="00AD2D28" w:rsidTr="00167DC4">
        <w:tc>
          <w:tcPr>
            <w:tcW w:w="2340" w:type="dxa"/>
          </w:tcPr>
          <w:p w:rsidR="000052FB" w:rsidRPr="00AD2D28" w:rsidRDefault="000052FB" w:rsidP="008936D5">
            <w:pPr>
              <w:rPr>
                <w:rFonts w:ascii="細明體" w:eastAsia="細明體" w:hAnsi="細明體" w:hint="eastAsia"/>
                <w:sz w:val="20"/>
                <w:szCs w:val="20"/>
              </w:rPr>
            </w:pPr>
            <w:r w:rsidRPr="00AD2D28">
              <w:rPr>
                <w:rFonts w:ascii="細明體" w:eastAsia="細明體" w:hAnsi="細明體" w:hint="eastAsia"/>
                <w:sz w:val="20"/>
                <w:szCs w:val="20"/>
              </w:rPr>
              <w:t>作業單位</w:t>
            </w:r>
          </w:p>
        </w:tc>
        <w:tc>
          <w:tcPr>
            <w:tcW w:w="8150" w:type="dxa"/>
          </w:tcPr>
          <w:p w:rsidR="000052FB" w:rsidRPr="002A58AE" w:rsidRDefault="00A22362" w:rsidP="00ED1D99">
            <w:pPr>
              <w:rPr>
                <w:rFonts w:ascii="細明體" w:eastAsia="細明體" w:hAnsi="細明體" w:hint="eastAsia"/>
                <w:sz w:val="20"/>
                <w:szCs w:val="20"/>
              </w:rPr>
            </w:pPr>
            <w:r w:rsidRPr="002A58AE">
              <w:rPr>
                <w:rFonts w:ascii="細明體" w:eastAsia="細明體" w:hAnsi="細明體" w:hint="eastAsia"/>
                <w:sz w:val="20"/>
                <w:szCs w:val="20"/>
              </w:rPr>
              <w:t>理賠企劃科</w:t>
            </w:r>
          </w:p>
        </w:tc>
      </w:tr>
      <w:tr w:rsidR="000052FB" w:rsidRPr="00AD2D28" w:rsidTr="00167DC4">
        <w:tc>
          <w:tcPr>
            <w:tcW w:w="2340" w:type="dxa"/>
          </w:tcPr>
          <w:p w:rsidR="000052FB" w:rsidRPr="00AD2D28" w:rsidRDefault="000052FB" w:rsidP="008936D5">
            <w:pPr>
              <w:rPr>
                <w:rFonts w:ascii="細明體" w:eastAsia="細明體" w:hAnsi="細明體"/>
                <w:sz w:val="20"/>
                <w:szCs w:val="20"/>
              </w:rPr>
            </w:pPr>
            <w:r w:rsidRPr="00AD2D28">
              <w:rPr>
                <w:rFonts w:ascii="細明體" w:eastAsia="細明體" w:hAnsi="細明體" w:hint="eastAsia"/>
                <w:sz w:val="20"/>
                <w:szCs w:val="20"/>
              </w:rPr>
              <w:t>作業平台</w:t>
            </w:r>
          </w:p>
        </w:tc>
        <w:tc>
          <w:tcPr>
            <w:tcW w:w="8150" w:type="dxa"/>
          </w:tcPr>
          <w:p w:rsidR="000052FB" w:rsidRPr="00AD2D28" w:rsidRDefault="000052FB" w:rsidP="008936D5">
            <w:pPr>
              <w:rPr>
                <w:rFonts w:ascii="細明體" w:eastAsia="細明體" w:hAnsi="細明體"/>
                <w:sz w:val="20"/>
                <w:szCs w:val="20"/>
              </w:rPr>
            </w:pPr>
            <w:r w:rsidRPr="00AD2D28">
              <w:rPr>
                <w:rFonts w:ascii="細明體" w:eastAsia="細明體" w:hAnsi="細明體" w:hint="eastAsia"/>
                <w:sz w:val="20"/>
                <w:szCs w:val="20"/>
              </w:rPr>
              <w:t>■一般  □平板電腦  □手機</w:t>
            </w:r>
          </w:p>
        </w:tc>
      </w:tr>
      <w:tr w:rsidR="000052FB" w:rsidRPr="00AD2D28" w:rsidTr="00167DC4">
        <w:tc>
          <w:tcPr>
            <w:tcW w:w="2340" w:type="dxa"/>
          </w:tcPr>
          <w:p w:rsidR="000052FB" w:rsidRPr="00AD2D28" w:rsidRDefault="000052FB" w:rsidP="008936D5">
            <w:pPr>
              <w:rPr>
                <w:rFonts w:ascii="細明體" w:eastAsia="細明體" w:hAnsi="細明體" w:hint="eastAsia"/>
                <w:sz w:val="20"/>
                <w:szCs w:val="20"/>
              </w:rPr>
            </w:pPr>
            <w:r w:rsidRPr="00AD2D28">
              <w:rPr>
                <w:rFonts w:ascii="細明體" w:eastAsia="細明體" w:hAnsi="細明體" w:hint="eastAsia"/>
                <w:sz w:val="20"/>
                <w:szCs w:val="20"/>
              </w:rPr>
              <w:t>使用對象</w:t>
            </w:r>
          </w:p>
        </w:tc>
        <w:tc>
          <w:tcPr>
            <w:tcW w:w="8150" w:type="dxa"/>
          </w:tcPr>
          <w:p w:rsidR="000052FB" w:rsidRPr="00AD2D28" w:rsidRDefault="000052FB" w:rsidP="008936D5">
            <w:pPr>
              <w:rPr>
                <w:rFonts w:ascii="細明體" w:eastAsia="細明體" w:hAnsi="細明體" w:hint="eastAsia"/>
                <w:sz w:val="20"/>
                <w:szCs w:val="20"/>
              </w:rPr>
            </w:pPr>
            <w:r w:rsidRPr="00AD2D28">
              <w:rPr>
                <w:rFonts w:ascii="細明體" w:eastAsia="細明體" w:hAnsi="細明體" w:hint="eastAsia"/>
                <w:sz w:val="20"/>
                <w:szCs w:val="20"/>
              </w:rPr>
              <w:t>■員工(UCBean)  □客戶(CustomerBean)</w:t>
            </w:r>
          </w:p>
        </w:tc>
      </w:tr>
    </w:tbl>
    <w:p w:rsidR="006002AF" w:rsidRPr="00AD2D28" w:rsidRDefault="006002AF" w:rsidP="006002AF">
      <w:pPr>
        <w:pStyle w:val="Tabletext"/>
        <w:keepLines w:val="0"/>
        <w:spacing w:after="0" w:line="240" w:lineRule="auto"/>
        <w:rPr>
          <w:rFonts w:ascii="細明體" w:eastAsia="細明體" w:hAnsi="細明體" w:hint="eastAsia"/>
          <w:kern w:val="2"/>
          <w:lang w:eastAsia="zh-TW"/>
        </w:rPr>
      </w:pPr>
    </w:p>
    <w:p w:rsidR="00C46D6D" w:rsidRPr="00AD2D28" w:rsidRDefault="005F4F66" w:rsidP="00C46D6D">
      <w:pPr>
        <w:pStyle w:val="Tabletext"/>
        <w:keepLines w:val="0"/>
        <w:numPr>
          <w:ilvl w:val="0"/>
          <w:numId w:val="1"/>
        </w:numPr>
        <w:spacing w:after="0" w:line="240" w:lineRule="auto"/>
        <w:rPr>
          <w:rFonts w:ascii="細明體" w:eastAsia="細明體" w:hAnsi="細明體" w:hint="eastAsia"/>
          <w:b/>
          <w:kern w:val="2"/>
          <w:lang w:eastAsia="zh-TW"/>
        </w:rPr>
      </w:pPr>
      <w:r w:rsidRPr="00AD2D28">
        <w:rPr>
          <w:rFonts w:ascii="細明體" w:eastAsia="細明體" w:hAnsi="細明體" w:hint="eastAsia"/>
          <w:b/>
          <w:kern w:val="2"/>
          <w:lang w:eastAsia="zh-TW"/>
        </w:rPr>
        <w:t>程式流程圖</w:t>
      </w:r>
    </w:p>
    <w:p w:rsidR="00C753E8" w:rsidRDefault="00294DE3" w:rsidP="00C753E8">
      <w:pPr>
        <w:pStyle w:val="Tabletext"/>
        <w:keepLines w:val="0"/>
        <w:spacing w:after="0" w:line="240" w:lineRule="auto"/>
        <w:rPr>
          <w:rFonts w:ascii="細明體" w:eastAsia="細明體" w:hAnsi="細明體" w:hint="eastAsia"/>
          <w:lang w:eastAsia="zh-TW"/>
        </w:rPr>
      </w:pPr>
      <w:r>
        <w:rPr>
          <w:rFonts w:ascii="細明體" w:eastAsia="細明體" w:hAnsi="細明體" w:hint="eastAsia"/>
          <w:noProof/>
          <w:lang w:eastAsia="zh-TW"/>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26" type="#_x0000_t132" style="position:absolute;margin-left:2.9pt;margin-top:8.65pt;width:118.7pt;height:31.85pt;z-index:251659776">
            <v:textbox style="mso-next-textbox:#_x0000_s1026">
              <w:txbxContent>
                <w:p w:rsidR="008C4126" w:rsidRPr="007F39C0" w:rsidRDefault="008C4126">
                  <w:pPr>
                    <w:rPr>
                      <w:rFonts w:ascii="新細明體" w:hAnsi="新細明體" w:hint="eastAsia"/>
                      <w:sz w:val="12"/>
                      <w:szCs w:val="12"/>
                    </w:rPr>
                  </w:pPr>
                  <w:r w:rsidRPr="007F39C0">
                    <w:rPr>
                      <w:rFonts w:ascii="新細明體" w:hAnsi="新細明體" w:hint="eastAsia"/>
                      <w:sz w:val="12"/>
                      <w:szCs w:val="12"/>
                    </w:rPr>
                    <w:t>理賠受理檔DTAAA001</w:t>
                  </w:r>
                </w:p>
                <w:p w:rsidR="008C4126" w:rsidRPr="007F39C0" w:rsidRDefault="008C4126">
                  <w:pPr>
                    <w:rPr>
                      <w:rFonts w:ascii="新細明體" w:hAnsi="新細明體"/>
                      <w:sz w:val="16"/>
                      <w:szCs w:val="16"/>
                    </w:rPr>
                  </w:pPr>
                </w:p>
              </w:txbxContent>
            </v:textbox>
          </v:shape>
        </w:pict>
      </w:r>
    </w:p>
    <w:p w:rsidR="000052FB" w:rsidRDefault="00294DE3" w:rsidP="00C753E8">
      <w:pPr>
        <w:pStyle w:val="Tabletext"/>
        <w:keepLines w:val="0"/>
        <w:spacing w:after="0" w:line="240" w:lineRule="auto"/>
        <w:rPr>
          <w:rFonts w:ascii="細明體" w:eastAsia="細明體" w:hAnsi="細明體" w:hint="eastAsia"/>
          <w:lang w:eastAsia="zh-TW"/>
        </w:rPr>
      </w:pPr>
      <w:r>
        <w:rPr>
          <w:rFonts w:ascii="細明體" w:eastAsia="細明體" w:hAnsi="細明體" w:hint="eastAsia"/>
          <w:noProof/>
          <w:lang w:eastAsia="zh-TW"/>
        </w:rPr>
        <w:pict>
          <v:shape id="_x0000_s1035" type="#_x0000_t132" style="position:absolute;margin-left:2.9pt;margin-top:36.95pt;width:118.7pt;height:30.45pt;z-index:251657728">
            <v:textbox style="mso-next-textbox:#_x0000_s1035">
              <w:txbxContent>
                <w:p w:rsidR="008C4126" w:rsidRPr="007F39C0" w:rsidRDefault="008C4126" w:rsidP="007F39C0">
                  <w:pPr>
                    <w:rPr>
                      <w:rFonts w:ascii="新細明體" w:hAnsi="新細明體" w:hint="eastAsia"/>
                      <w:sz w:val="12"/>
                      <w:szCs w:val="12"/>
                    </w:rPr>
                  </w:pPr>
                  <w:r w:rsidRPr="007F39C0">
                    <w:rPr>
                      <w:rFonts w:ascii="新細明體" w:hAnsi="新細明體" w:hint="eastAsia"/>
                      <w:sz w:val="12"/>
                      <w:szCs w:val="12"/>
                    </w:rPr>
                    <w:t>理賠</w:t>
                  </w:r>
                  <w:r>
                    <w:rPr>
                      <w:rFonts w:ascii="新細明體" w:hAnsi="新細明體" w:hint="eastAsia"/>
                      <w:sz w:val="12"/>
                      <w:szCs w:val="12"/>
                    </w:rPr>
                    <w:t>受理申請書</w:t>
                  </w:r>
                  <w:r w:rsidRPr="007F39C0">
                    <w:rPr>
                      <w:rFonts w:ascii="新細明體" w:hAnsi="新細明體" w:hint="eastAsia"/>
                      <w:sz w:val="12"/>
                      <w:szCs w:val="12"/>
                    </w:rPr>
                    <w:t>檔DTAAA</w:t>
                  </w:r>
                  <w:r>
                    <w:rPr>
                      <w:rFonts w:ascii="新細明體" w:hAnsi="新細明體" w:hint="eastAsia"/>
                      <w:sz w:val="12"/>
                      <w:szCs w:val="12"/>
                    </w:rPr>
                    <w:t>010</w:t>
                  </w:r>
                </w:p>
                <w:p w:rsidR="008C4126" w:rsidRPr="007F39C0" w:rsidRDefault="008C4126" w:rsidP="007F39C0">
                  <w:pPr>
                    <w:rPr>
                      <w:rFonts w:ascii="新細明體" w:hAnsi="新細明體"/>
                      <w:sz w:val="12"/>
                      <w:szCs w:val="12"/>
                    </w:rPr>
                  </w:pPr>
                </w:p>
              </w:txbxContent>
            </v:textbox>
          </v:shape>
        </w:pict>
      </w:r>
      <w:r>
        <w:rPr>
          <w:rFonts w:ascii="細明體" w:eastAsia="細明體" w:hAnsi="細明體" w:hint="eastAsia"/>
          <w:noProof/>
          <w:lang w:eastAsia="zh-TW"/>
        </w:rPr>
        <w:pict>
          <v:shape id="_x0000_s1036" type="#_x0000_t132" style="position:absolute;margin-left:2.9pt;margin-top:59.2pt;width:118.7pt;height:30.45pt;z-index:251656704">
            <v:textbox style="mso-next-textbox:#_x0000_s1036">
              <w:txbxContent>
                <w:p w:rsidR="008C4126" w:rsidRPr="007F39C0" w:rsidRDefault="008C4126" w:rsidP="007F39C0">
                  <w:pPr>
                    <w:rPr>
                      <w:rFonts w:ascii="新細明體" w:hAnsi="新細明體" w:hint="eastAsia"/>
                      <w:sz w:val="12"/>
                      <w:szCs w:val="12"/>
                    </w:rPr>
                  </w:pPr>
                  <w:r w:rsidRPr="007F39C0">
                    <w:rPr>
                      <w:rFonts w:ascii="新細明體" w:hAnsi="新細明體" w:hint="eastAsia"/>
                      <w:sz w:val="12"/>
                      <w:szCs w:val="12"/>
                    </w:rPr>
                    <w:t>理賠</w:t>
                  </w:r>
                  <w:r>
                    <w:rPr>
                      <w:rFonts w:ascii="新細明體" w:hAnsi="新細明體" w:hint="eastAsia"/>
                      <w:sz w:val="12"/>
                      <w:szCs w:val="12"/>
                    </w:rPr>
                    <w:t>索賠類別</w:t>
                  </w:r>
                  <w:r w:rsidRPr="007F39C0">
                    <w:rPr>
                      <w:rFonts w:ascii="新細明體" w:hAnsi="新細明體" w:hint="eastAsia"/>
                      <w:sz w:val="12"/>
                      <w:szCs w:val="12"/>
                    </w:rPr>
                    <w:t>檔DTAAA</w:t>
                  </w:r>
                  <w:r>
                    <w:rPr>
                      <w:rFonts w:ascii="新細明體" w:hAnsi="新細明體" w:hint="eastAsia"/>
                      <w:sz w:val="12"/>
                      <w:szCs w:val="12"/>
                    </w:rPr>
                    <w:t>011</w:t>
                  </w:r>
                </w:p>
                <w:p w:rsidR="008C4126" w:rsidRPr="007F39C0" w:rsidRDefault="008C4126" w:rsidP="007F39C0">
                  <w:pPr>
                    <w:rPr>
                      <w:rFonts w:ascii="新細明體" w:hAnsi="新細明體"/>
                      <w:sz w:val="12"/>
                      <w:szCs w:val="12"/>
                    </w:rPr>
                  </w:pPr>
                </w:p>
              </w:txbxContent>
            </v:textbox>
          </v:shape>
        </w:pict>
      </w:r>
      <w:r>
        <w:rPr>
          <w:rFonts w:ascii="細明體" w:eastAsia="細明體" w:hAnsi="細明體" w:hint="eastAsia"/>
          <w:noProof/>
          <w:lang w:eastAsia="zh-TW"/>
        </w:rPr>
        <w:pict>
          <v:shape id="_x0000_s1041" type="#_x0000_t132" style="position:absolute;margin-left:119.2pt;margin-top:74.15pt;width:121.9pt;height:31.05pt;z-index:251651584">
            <v:textbox style="mso-next-textbox:#_x0000_s1041">
              <w:txbxContent>
                <w:p w:rsidR="008C4126" w:rsidRPr="00294DE3" w:rsidRDefault="008C4126" w:rsidP="00294DE3">
                  <w:pPr>
                    <w:rPr>
                      <w:rFonts w:ascii="新細明體" w:hAnsi="新細明體" w:hint="eastAsia"/>
                      <w:sz w:val="10"/>
                      <w:szCs w:val="10"/>
                    </w:rPr>
                  </w:pPr>
                  <w:r w:rsidRPr="00294DE3">
                    <w:rPr>
                      <w:rFonts w:ascii="新細明體" w:hAnsi="新細明體" w:hint="eastAsia"/>
                      <w:sz w:val="10"/>
                      <w:szCs w:val="10"/>
                    </w:rPr>
                    <w:t>附約基本資料定義檔DTAGA00</w:t>
                  </w:r>
                  <w:r>
                    <w:rPr>
                      <w:rFonts w:ascii="新細明體" w:hAnsi="新細明體" w:hint="eastAsia"/>
                      <w:sz w:val="10"/>
                      <w:szCs w:val="10"/>
                    </w:rPr>
                    <w:t>3</w:t>
                  </w:r>
                  <w:r w:rsidRPr="00294DE3">
                    <w:rPr>
                      <w:rFonts w:ascii="新細明體" w:hAnsi="新細明體" w:hint="eastAsia"/>
                      <w:sz w:val="10"/>
                      <w:szCs w:val="10"/>
                    </w:rPr>
                    <w:t>_</w:t>
                  </w:r>
                  <w:r>
                    <w:rPr>
                      <w:rFonts w:ascii="新細明體" w:hAnsi="新細明體" w:hint="eastAsia"/>
                      <w:sz w:val="10"/>
                      <w:szCs w:val="10"/>
                    </w:rPr>
                    <w:t>RIDER</w:t>
                  </w:r>
                  <w:r w:rsidRPr="00294DE3">
                    <w:rPr>
                      <w:rFonts w:ascii="新細明體" w:hAnsi="新細明體" w:hint="eastAsia"/>
                      <w:sz w:val="10"/>
                      <w:szCs w:val="10"/>
                    </w:rPr>
                    <w:t>_DFEI</w:t>
                  </w:r>
                </w:p>
                <w:p w:rsidR="008C4126" w:rsidRPr="00294DE3" w:rsidRDefault="008C4126" w:rsidP="00294DE3">
                  <w:pPr>
                    <w:rPr>
                      <w:rFonts w:ascii="新細明體" w:hAnsi="新細明體"/>
                      <w:sz w:val="10"/>
                      <w:szCs w:val="10"/>
                    </w:rPr>
                  </w:pPr>
                </w:p>
              </w:txbxContent>
            </v:textbox>
          </v:shape>
        </w:pict>
      </w:r>
      <w:r>
        <w:rPr>
          <w:rFonts w:ascii="細明體" w:eastAsia="細明體" w:hAnsi="細明體" w:hint="eastAsia"/>
          <w:noProof/>
          <w:lang w:eastAsia="zh-TW"/>
        </w:rPr>
        <w:pict>
          <v:shape id="_x0000_s1038" type="#_x0000_t132" style="position:absolute;margin-left:118.45pt;margin-top:6.5pt;width:122.65pt;height:30.45pt;z-index:251654656">
            <v:textbox style="mso-next-textbox:#_x0000_s1038">
              <w:txbxContent>
                <w:p w:rsidR="008C4126" w:rsidRPr="007F39C0" w:rsidRDefault="008C4126" w:rsidP="00036658">
                  <w:pPr>
                    <w:rPr>
                      <w:rFonts w:ascii="新細明體" w:hAnsi="新細明體" w:hint="eastAsia"/>
                      <w:sz w:val="12"/>
                      <w:szCs w:val="12"/>
                    </w:rPr>
                  </w:pPr>
                  <w:r>
                    <w:rPr>
                      <w:rFonts w:ascii="新細明體" w:hAnsi="新細明體" w:hint="eastAsia"/>
                      <w:sz w:val="12"/>
                      <w:szCs w:val="12"/>
                    </w:rPr>
                    <w:t>壽險主約投保紀錄檔</w:t>
                  </w:r>
                  <w:r w:rsidRPr="007F39C0">
                    <w:rPr>
                      <w:rFonts w:ascii="新細明體" w:hAnsi="新細明體" w:hint="eastAsia"/>
                      <w:sz w:val="12"/>
                      <w:szCs w:val="12"/>
                    </w:rPr>
                    <w:t>DTA</w:t>
                  </w:r>
                  <w:r>
                    <w:rPr>
                      <w:rFonts w:ascii="新細明體" w:hAnsi="新細明體" w:hint="eastAsia"/>
                      <w:sz w:val="12"/>
                      <w:szCs w:val="12"/>
                    </w:rPr>
                    <w:t>B0001</w:t>
                  </w:r>
                </w:p>
                <w:p w:rsidR="008C4126" w:rsidRPr="007F39C0" w:rsidRDefault="008C4126" w:rsidP="00036658">
                  <w:pPr>
                    <w:rPr>
                      <w:rFonts w:ascii="新細明體" w:hAnsi="新細明體"/>
                      <w:sz w:val="12"/>
                      <w:szCs w:val="12"/>
                    </w:rPr>
                  </w:pPr>
                </w:p>
              </w:txbxContent>
            </v:textbox>
          </v:shape>
        </w:pict>
      </w:r>
      <w:r>
        <w:rPr>
          <w:rFonts w:ascii="細明體" w:eastAsia="細明體" w:hAnsi="細明體" w:hint="eastAsia"/>
          <w:noProof/>
          <w:lang w:eastAsia="zh-TW"/>
        </w:rPr>
        <w:pict>
          <v:shape id="_x0000_s1034" type="#_x0000_t132" style="position:absolute;margin-left:2.9pt;margin-top:14.55pt;width:118.7pt;height:30.45pt;z-index:251658752">
            <v:textbox style="mso-next-textbox:#_x0000_s1034">
              <w:txbxContent>
                <w:p w:rsidR="008C4126" w:rsidRPr="007F39C0" w:rsidRDefault="008C4126" w:rsidP="007F39C0">
                  <w:pPr>
                    <w:rPr>
                      <w:rFonts w:ascii="新細明體" w:hAnsi="新細明體" w:hint="eastAsia"/>
                      <w:sz w:val="12"/>
                      <w:szCs w:val="12"/>
                    </w:rPr>
                  </w:pPr>
                  <w:r w:rsidRPr="007F39C0">
                    <w:rPr>
                      <w:rFonts w:ascii="新細明體" w:hAnsi="新細明體" w:hint="eastAsia"/>
                      <w:sz w:val="12"/>
                      <w:szCs w:val="12"/>
                    </w:rPr>
                    <w:t>理賠簡易受理檢附文件檔DTAAA00</w:t>
                  </w:r>
                  <w:r>
                    <w:rPr>
                      <w:rFonts w:ascii="新細明體" w:hAnsi="新細明體" w:hint="eastAsia"/>
                      <w:sz w:val="12"/>
                      <w:szCs w:val="12"/>
                    </w:rPr>
                    <w:t>4</w:t>
                  </w:r>
                </w:p>
                <w:p w:rsidR="008C4126" w:rsidRPr="007F39C0" w:rsidRDefault="008C4126" w:rsidP="007F39C0">
                  <w:pPr>
                    <w:rPr>
                      <w:rFonts w:ascii="新細明體" w:hAnsi="新細明體"/>
                      <w:sz w:val="12"/>
                      <w:szCs w:val="12"/>
                    </w:rPr>
                  </w:pPr>
                </w:p>
              </w:txbxContent>
            </v:textbox>
          </v:shape>
        </w:pict>
      </w:r>
    </w:p>
    <w:p w:rsidR="0002210A" w:rsidRDefault="00294DE3" w:rsidP="00C753E8">
      <w:pPr>
        <w:pStyle w:val="Tabletext"/>
        <w:keepLines w:val="0"/>
        <w:spacing w:after="0" w:line="240" w:lineRule="auto"/>
        <w:rPr>
          <w:rFonts w:ascii="細明體" w:eastAsia="細明體" w:hAnsi="細明體" w:hint="eastAsia"/>
          <w:lang w:eastAsia="zh-TW"/>
        </w:rPr>
      </w:pPr>
      <w:r>
        <w:rPr>
          <w:rFonts w:ascii="細明體" w:eastAsia="細明體" w:hAnsi="細明體" w:hint="eastAsia"/>
          <w:noProof/>
          <w:lang w:eastAsia="zh-TW"/>
        </w:rPr>
        <w:pict>
          <v:shape id="_x0000_s1039" type="#_x0000_t132" style="position:absolute;margin-left:118.45pt;margin-top:11.2pt;width:122.65pt;height:30.45pt;z-index:251653632">
            <v:textbox style="mso-next-textbox:#_x0000_s1039">
              <w:txbxContent>
                <w:p w:rsidR="008C4126" w:rsidRPr="007F39C0" w:rsidRDefault="008C4126" w:rsidP="00036658">
                  <w:pPr>
                    <w:rPr>
                      <w:rFonts w:ascii="新細明體" w:hAnsi="新細明體" w:hint="eastAsia"/>
                      <w:sz w:val="12"/>
                      <w:szCs w:val="12"/>
                    </w:rPr>
                  </w:pPr>
                  <w:r>
                    <w:rPr>
                      <w:rFonts w:ascii="新細明體" w:hAnsi="新細明體" w:hint="eastAsia"/>
                      <w:sz w:val="12"/>
                      <w:szCs w:val="12"/>
                    </w:rPr>
                    <w:t>壽險附約投保紀錄檔</w:t>
                  </w:r>
                  <w:r w:rsidRPr="007F39C0">
                    <w:rPr>
                      <w:rFonts w:ascii="新細明體" w:hAnsi="新細明體" w:hint="eastAsia"/>
                      <w:sz w:val="12"/>
                      <w:szCs w:val="12"/>
                    </w:rPr>
                    <w:t>DTA</w:t>
                  </w:r>
                  <w:r>
                    <w:rPr>
                      <w:rFonts w:ascii="新細明體" w:hAnsi="新細明體" w:hint="eastAsia"/>
                      <w:sz w:val="12"/>
                      <w:szCs w:val="12"/>
                    </w:rPr>
                    <w:t>B0002</w:t>
                  </w:r>
                </w:p>
                <w:p w:rsidR="008C4126" w:rsidRPr="007F39C0" w:rsidRDefault="008C4126" w:rsidP="00036658">
                  <w:pPr>
                    <w:rPr>
                      <w:rFonts w:ascii="新細明體" w:hAnsi="新細明體"/>
                      <w:sz w:val="12"/>
                      <w:szCs w:val="12"/>
                    </w:rPr>
                  </w:pPr>
                </w:p>
              </w:txbxContent>
            </v:textbox>
          </v:shape>
        </w:pict>
      </w:r>
      <w:r w:rsidR="00036658">
        <w:rPr>
          <w:rFonts w:ascii="細明體" w:eastAsia="細明體" w:hAnsi="細明體" w:hint="eastAsia"/>
          <w:noProof/>
          <w:lang w:eastAsia="zh-TW"/>
        </w:rPr>
        <w:pict>
          <v:shapetype id="_x0000_t109" coordsize="21600,21600" o:spt="109" path="m,l,21600r21600,l21600,xe">
            <v:stroke joinstyle="miter"/>
            <v:path gradientshapeok="t" o:connecttype="rect"/>
          </v:shapetype>
          <v:shape id="_x0000_s1028" type="#_x0000_t109" style="position:absolute;margin-left:276.25pt;margin-top:8.1pt;width:85.4pt;height:61.4pt;z-index:251660800">
            <v:textbox>
              <w:txbxContent>
                <w:p w:rsidR="008C4126" w:rsidRPr="007F39C0" w:rsidRDefault="008C4126">
                  <w:pPr>
                    <w:rPr>
                      <w:sz w:val="20"/>
                      <w:szCs w:val="20"/>
                    </w:rPr>
                  </w:pPr>
                  <w:r>
                    <w:rPr>
                      <w:rFonts w:hint="eastAsia"/>
                      <w:sz w:val="20"/>
                      <w:szCs w:val="20"/>
                    </w:rPr>
                    <w:t>抽取已知身故被保人之所有效力為正常之保單</w:t>
                  </w:r>
                </w:p>
              </w:txbxContent>
            </v:textbox>
          </v:shape>
        </w:pict>
      </w:r>
      <w:r w:rsidR="0053584F">
        <w:rPr>
          <w:rFonts w:ascii="細明體" w:eastAsia="細明體" w:hAnsi="細明體" w:hint="eastAsia"/>
          <w:noProof/>
          <w:lang w:eastAsia="zh-TW"/>
        </w:rPr>
        <w:pict>
          <v:shape id="_x0000_s1033" type="#_x0000_t132" style="position:absolute;margin-left:411.9pt;margin-top:5.6pt;width:117pt;height:67.5pt;z-index:251662848">
            <v:textbox>
              <w:txbxContent>
                <w:p w:rsidR="008C4126" w:rsidRPr="0002210A" w:rsidRDefault="008C4126" w:rsidP="0053584F">
                  <w:pPr>
                    <w:rPr>
                      <w:sz w:val="20"/>
                      <w:szCs w:val="20"/>
                    </w:rPr>
                  </w:pPr>
                  <w:r w:rsidRPr="0002210A">
                    <w:rPr>
                      <w:rFonts w:hint="eastAsia"/>
                      <w:sz w:val="20"/>
                      <w:szCs w:val="20"/>
                    </w:rPr>
                    <w:t>理賠受理檔</w:t>
                  </w:r>
                  <w:r w:rsidRPr="0002210A">
                    <w:rPr>
                      <w:rFonts w:hint="eastAsia"/>
                      <w:sz w:val="20"/>
                      <w:szCs w:val="20"/>
                    </w:rPr>
                    <w:t>DTAAA001</w:t>
                  </w:r>
                </w:p>
              </w:txbxContent>
            </v:textbox>
          </v:shape>
        </w:pict>
      </w:r>
    </w:p>
    <w:p w:rsidR="0002210A" w:rsidRDefault="00294DE3" w:rsidP="00C753E8">
      <w:pPr>
        <w:pStyle w:val="Tabletext"/>
        <w:keepLines w:val="0"/>
        <w:spacing w:after="0" w:line="240" w:lineRule="auto"/>
        <w:rPr>
          <w:rFonts w:ascii="細明體" w:eastAsia="細明體" w:hAnsi="細明體" w:hint="eastAsia"/>
          <w:lang w:eastAsia="zh-TW"/>
        </w:rPr>
      </w:pPr>
      <w:r>
        <w:rPr>
          <w:rFonts w:ascii="細明體" w:eastAsia="細明體" w:hAnsi="細明體" w:hint="eastAsia"/>
          <w:noProof/>
          <w:lang w:eastAsia="zh-TW"/>
        </w:rPr>
        <w:pict>
          <v:shape id="_x0000_s1040" type="#_x0000_t132" style="position:absolute;margin-left:119.2pt;margin-top:15.75pt;width:121.9pt;height:30.45pt;z-index:251652608">
            <v:textbox style="mso-next-textbox:#_x0000_s1040">
              <w:txbxContent>
                <w:p w:rsidR="008C4126" w:rsidRPr="007F39C0" w:rsidRDefault="008C4126" w:rsidP="00294DE3">
                  <w:pPr>
                    <w:rPr>
                      <w:rFonts w:ascii="新細明體" w:hAnsi="新細明體" w:hint="eastAsia"/>
                      <w:sz w:val="12"/>
                      <w:szCs w:val="12"/>
                    </w:rPr>
                  </w:pPr>
                  <w:r>
                    <w:rPr>
                      <w:rFonts w:ascii="新細明體" w:hAnsi="新細明體" w:hint="eastAsia"/>
                      <w:sz w:val="12"/>
                      <w:szCs w:val="12"/>
                    </w:rPr>
                    <w:t>基本資料定義檔DTAGA001_PROD_DFEI</w:t>
                  </w:r>
                </w:p>
                <w:p w:rsidR="008C4126" w:rsidRPr="007F39C0" w:rsidRDefault="008C4126" w:rsidP="00294DE3">
                  <w:pPr>
                    <w:rPr>
                      <w:rFonts w:ascii="新細明體" w:hAnsi="新細明體"/>
                      <w:sz w:val="12"/>
                      <w:szCs w:val="12"/>
                    </w:rPr>
                  </w:pPr>
                </w:p>
              </w:txbxContent>
            </v:textbox>
          </v:shape>
        </w:pict>
      </w:r>
    </w:p>
    <w:p w:rsidR="0002210A" w:rsidRDefault="00294DE3" w:rsidP="00C753E8">
      <w:pPr>
        <w:pStyle w:val="Tabletext"/>
        <w:keepLines w:val="0"/>
        <w:spacing w:after="0" w:line="240" w:lineRule="auto"/>
        <w:rPr>
          <w:rFonts w:ascii="細明體" w:eastAsia="細明體" w:hAnsi="細明體" w:hint="eastAsia"/>
          <w:lang w:eastAsia="zh-TW"/>
        </w:rPr>
      </w:pPr>
      <w:r>
        <w:rPr>
          <w:rFonts w:ascii="細明體" w:eastAsia="細明體" w:hAnsi="細明體" w:hint="eastAsia"/>
          <w:noProof/>
          <w:lang w:eastAsia="zh-TW"/>
        </w:rPr>
        <w:pict>
          <v:shapetype id="_x0000_t32" coordsize="21600,21600" o:spt="32" o:oned="t" path="m,l21600,21600e" filled="f">
            <v:path arrowok="t" fillok="f" o:connecttype="none"/>
            <o:lock v:ext="edit" shapetype="t"/>
          </v:shapetype>
          <v:shape id="_x0000_s1042" type="#_x0000_t32" style="position:absolute;margin-left:241.1pt;margin-top:3.15pt;width:35.15pt;height:0;z-index:251663872" o:connectortype="straight">
            <v:stroke endarrow="block"/>
          </v:shape>
        </w:pict>
      </w:r>
      <w:r w:rsidR="00F46A1A">
        <w:rPr>
          <w:rFonts w:ascii="細明體" w:eastAsia="細明體" w:hAnsi="細明體" w:hint="eastAsia"/>
          <w:noProof/>
          <w:lang w:eastAsia="zh-TW"/>
        </w:rPr>
        <w:pict>
          <v:shape id="_x0000_s1032" type="#_x0000_t32" style="position:absolute;margin-left:361.65pt;margin-top:3.15pt;width:50.25pt;height:0;z-index:251661824" o:connectortype="straight">
            <v:stroke endarrow="block"/>
          </v:shape>
        </w:pict>
      </w:r>
    </w:p>
    <w:p w:rsidR="0002210A" w:rsidRDefault="007F39C0" w:rsidP="00C753E8">
      <w:pPr>
        <w:pStyle w:val="Tabletext"/>
        <w:keepLines w:val="0"/>
        <w:spacing w:after="0" w:line="240" w:lineRule="auto"/>
        <w:rPr>
          <w:rFonts w:ascii="細明體" w:eastAsia="細明體" w:hAnsi="細明體" w:hint="eastAsia"/>
          <w:lang w:eastAsia="zh-TW"/>
        </w:rPr>
      </w:pPr>
      <w:r>
        <w:rPr>
          <w:rFonts w:ascii="細明體" w:eastAsia="細明體" w:hAnsi="細明體" w:hint="eastAsia"/>
          <w:b/>
          <w:noProof/>
          <w:kern w:val="2"/>
          <w:lang w:eastAsia="zh-TW"/>
        </w:rPr>
        <w:pict>
          <v:shape id="_x0000_s1037" type="#_x0000_t132" style="position:absolute;margin-left:2.9pt;margin-top:9.5pt;width:118.7pt;height:30.45pt;z-index:251655680">
            <v:textbox style="mso-next-textbox:#_x0000_s1037">
              <w:txbxContent>
                <w:p w:rsidR="008C4126" w:rsidRPr="007F39C0" w:rsidRDefault="008C4126" w:rsidP="007F39C0">
                  <w:pPr>
                    <w:rPr>
                      <w:rFonts w:ascii="新細明體" w:hAnsi="新細明體" w:hint="eastAsia"/>
                      <w:sz w:val="12"/>
                      <w:szCs w:val="12"/>
                    </w:rPr>
                  </w:pPr>
                  <w:r w:rsidRPr="007F39C0">
                    <w:rPr>
                      <w:rFonts w:ascii="新細明體" w:hAnsi="新細明體" w:hint="eastAsia"/>
                      <w:sz w:val="12"/>
                      <w:szCs w:val="12"/>
                    </w:rPr>
                    <w:t>理賠</w:t>
                  </w:r>
                  <w:r>
                    <w:rPr>
                      <w:rFonts w:ascii="新細明體" w:hAnsi="新細明體" w:hint="eastAsia"/>
                      <w:sz w:val="12"/>
                      <w:szCs w:val="12"/>
                    </w:rPr>
                    <w:t>紀錄</w:t>
                  </w:r>
                  <w:r w:rsidRPr="007F39C0">
                    <w:rPr>
                      <w:rFonts w:ascii="新細明體" w:hAnsi="新細明體" w:hint="eastAsia"/>
                      <w:sz w:val="12"/>
                      <w:szCs w:val="12"/>
                    </w:rPr>
                    <w:t>檔DTAA</w:t>
                  </w:r>
                  <w:r>
                    <w:rPr>
                      <w:rFonts w:ascii="新細明體" w:hAnsi="新細明體" w:hint="eastAsia"/>
                      <w:sz w:val="12"/>
                      <w:szCs w:val="12"/>
                    </w:rPr>
                    <w:t>B001</w:t>
                  </w:r>
                </w:p>
                <w:p w:rsidR="008C4126" w:rsidRPr="007F39C0" w:rsidRDefault="008C4126" w:rsidP="007F39C0">
                  <w:pPr>
                    <w:rPr>
                      <w:rFonts w:ascii="新細明體" w:hAnsi="新細明體"/>
                      <w:sz w:val="12"/>
                      <w:szCs w:val="12"/>
                    </w:rPr>
                  </w:pPr>
                </w:p>
              </w:txbxContent>
            </v:textbox>
          </v:shape>
        </w:pict>
      </w:r>
    </w:p>
    <w:p w:rsidR="0002210A" w:rsidRDefault="0002210A" w:rsidP="00C753E8">
      <w:pPr>
        <w:pStyle w:val="Tabletext"/>
        <w:keepLines w:val="0"/>
        <w:spacing w:after="0" w:line="240" w:lineRule="auto"/>
        <w:rPr>
          <w:rFonts w:ascii="細明體" w:eastAsia="細明體" w:hAnsi="細明體" w:hint="eastAsia"/>
          <w:lang w:eastAsia="zh-TW"/>
        </w:rPr>
      </w:pPr>
    </w:p>
    <w:p w:rsidR="0002210A" w:rsidRDefault="0002210A" w:rsidP="00C753E8">
      <w:pPr>
        <w:pStyle w:val="Tabletext"/>
        <w:keepLines w:val="0"/>
        <w:spacing w:after="0" w:line="240" w:lineRule="auto"/>
        <w:rPr>
          <w:rFonts w:ascii="細明體" w:eastAsia="細明體" w:hAnsi="細明體" w:hint="eastAsia"/>
          <w:b/>
          <w:kern w:val="2"/>
          <w:lang w:eastAsia="zh-TW"/>
        </w:rPr>
      </w:pPr>
    </w:p>
    <w:p w:rsidR="005F4F66" w:rsidRPr="00AD2D28" w:rsidRDefault="00C753E8" w:rsidP="00C46D6D">
      <w:pPr>
        <w:pStyle w:val="Tabletext"/>
        <w:keepLines w:val="0"/>
        <w:numPr>
          <w:ilvl w:val="0"/>
          <w:numId w:val="1"/>
        </w:numPr>
        <w:spacing w:after="0" w:line="240" w:lineRule="auto"/>
        <w:rPr>
          <w:rFonts w:ascii="細明體" w:eastAsia="細明體" w:hAnsi="細明體" w:hint="eastAsia"/>
          <w:b/>
          <w:kern w:val="2"/>
          <w:lang w:eastAsia="zh-TW"/>
        </w:rPr>
      </w:pPr>
      <w:r w:rsidRPr="00AD2D28">
        <w:rPr>
          <w:rFonts w:ascii="細明體" w:eastAsia="細明體" w:hAnsi="細明體"/>
          <w:b/>
          <w:kern w:val="2"/>
          <w:lang w:eastAsia="zh-TW"/>
        </w:rPr>
        <w:t>相關檔案（TABLE）：</w:t>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94"/>
        <w:gridCol w:w="3884"/>
        <w:gridCol w:w="2835"/>
        <w:gridCol w:w="799"/>
        <w:gridCol w:w="799"/>
        <w:gridCol w:w="799"/>
        <w:gridCol w:w="800"/>
      </w:tblGrid>
      <w:tr w:rsidR="00167DC4" w:rsidRPr="001651D4" w:rsidTr="008936D5">
        <w:tc>
          <w:tcPr>
            <w:tcW w:w="794" w:type="dxa"/>
          </w:tcPr>
          <w:p w:rsidR="00167DC4" w:rsidRPr="001651D4" w:rsidRDefault="00167DC4" w:rsidP="008936D5">
            <w:pPr>
              <w:rPr>
                <w:rFonts w:ascii="新細明體" w:hAnsi="新細明體" w:hint="eastAsia"/>
                <w:sz w:val="20"/>
                <w:szCs w:val="20"/>
              </w:rPr>
            </w:pPr>
            <w:r w:rsidRPr="001651D4">
              <w:rPr>
                <w:rFonts w:ascii="新細明體" w:hAnsi="新細明體" w:hint="eastAsia"/>
                <w:sz w:val="20"/>
                <w:szCs w:val="20"/>
              </w:rPr>
              <w:t>項次</w:t>
            </w:r>
          </w:p>
        </w:tc>
        <w:tc>
          <w:tcPr>
            <w:tcW w:w="3884" w:type="dxa"/>
          </w:tcPr>
          <w:p w:rsidR="00167DC4" w:rsidRPr="001651D4" w:rsidRDefault="00167DC4" w:rsidP="008936D5">
            <w:pPr>
              <w:pStyle w:val="Tabletext"/>
              <w:keepLines w:val="0"/>
              <w:spacing w:after="0" w:line="240" w:lineRule="auto"/>
              <w:rPr>
                <w:rFonts w:ascii="新細明體" w:hAnsi="新細明體" w:hint="eastAsia"/>
                <w:kern w:val="2"/>
                <w:lang w:eastAsia="zh-TW"/>
              </w:rPr>
            </w:pPr>
            <w:r w:rsidRPr="001651D4">
              <w:rPr>
                <w:rFonts w:ascii="新細明體" w:hAnsi="新細明體" w:hint="eastAsia"/>
                <w:kern w:val="2"/>
                <w:lang w:eastAsia="zh-TW"/>
              </w:rPr>
              <w:t>中文說明</w:t>
            </w:r>
          </w:p>
        </w:tc>
        <w:tc>
          <w:tcPr>
            <w:tcW w:w="2835" w:type="dxa"/>
          </w:tcPr>
          <w:p w:rsidR="00167DC4" w:rsidRPr="001651D4" w:rsidRDefault="00167DC4" w:rsidP="008936D5">
            <w:pPr>
              <w:rPr>
                <w:rFonts w:ascii="新細明體" w:hAnsi="新細明體" w:hint="eastAsia"/>
                <w:sz w:val="20"/>
                <w:szCs w:val="20"/>
              </w:rPr>
            </w:pPr>
            <w:r w:rsidRPr="001651D4">
              <w:rPr>
                <w:rFonts w:ascii="新細明體" w:hAnsi="新細明體" w:hint="eastAsia"/>
                <w:sz w:val="20"/>
                <w:szCs w:val="20"/>
              </w:rPr>
              <w:t>檔案名稱</w:t>
            </w:r>
          </w:p>
        </w:tc>
        <w:tc>
          <w:tcPr>
            <w:tcW w:w="799" w:type="dxa"/>
          </w:tcPr>
          <w:p w:rsidR="00167DC4" w:rsidRPr="001651D4" w:rsidRDefault="00167DC4" w:rsidP="008936D5">
            <w:pPr>
              <w:jc w:val="center"/>
              <w:rPr>
                <w:rFonts w:ascii="新細明體" w:hAnsi="新細明體" w:hint="eastAsia"/>
                <w:b/>
                <w:sz w:val="20"/>
                <w:szCs w:val="20"/>
              </w:rPr>
            </w:pPr>
            <w:r w:rsidRPr="001651D4">
              <w:rPr>
                <w:rFonts w:ascii="新細明體" w:hAnsi="新細明體" w:hint="eastAsia"/>
                <w:b/>
                <w:sz w:val="20"/>
                <w:szCs w:val="20"/>
              </w:rPr>
              <w:t>查詢</w:t>
            </w:r>
          </w:p>
        </w:tc>
        <w:tc>
          <w:tcPr>
            <w:tcW w:w="799" w:type="dxa"/>
          </w:tcPr>
          <w:p w:rsidR="00167DC4" w:rsidRPr="001651D4" w:rsidRDefault="00167DC4" w:rsidP="008936D5">
            <w:pPr>
              <w:jc w:val="center"/>
              <w:rPr>
                <w:rFonts w:ascii="新細明體" w:hAnsi="新細明體" w:hint="eastAsia"/>
                <w:b/>
                <w:sz w:val="20"/>
                <w:szCs w:val="20"/>
              </w:rPr>
            </w:pPr>
            <w:r w:rsidRPr="001651D4">
              <w:rPr>
                <w:rFonts w:ascii="新細明體" w:hAnsi="新細明體" w:hint="eastAsia"/>
                <w:b/>
                <w:sz w:val="20"/>
                <w:szCs w:val="20"/>
              </w:rPr>
              <w:t>新增</w:t>
            </w:r>
          </w:p>
        </w:tc>
        <w:tc>
          <w:tcPr>
            <w:tcW w:w="799" w:type="dxa"/>
          </w:tcPr>
          <w:p w:rsidR="00167DC4" w:rsidRPr="001651D4" w:rsidRDefault="00167DC4" w:rsidP="008936D5">
            <w:pPr>
              <w:jc w:val="center"/>
              <w:rPr>
                <w:rFonts w:ascii="新細明體" w:hAnsi="新細明體" w:hint="eastAsia"/>
                <w:b/>
                <w:sz w:val="20"/>
                <w:szCs w:val="20"/>
              </w:rPr>
            </w:pPr>
            <w:r w:rsidRPr="001651D4">
              <w:rPr>
                <w:rFonts w:ascii="新細明體" w:hAnsi="新細明體" w:hint="eastAsia"/>
                <w:b/>
                <w:sz w:val="20"/>
                <w:szCs w:val="20"/>
              </w:rPr>
              <w:t>修改</w:t>
            </w:r>
          </w:p>
        </w:tc>
        <w:tc>
          <w:tcPr>
            <w:tcW w:w="800" w:type="dxa"/>
          </w:tcPr>
          <w:p w:rsidR="00167DC4" w:rsidRPr="001651D4" w:rsidRDefault="00167DC4" w:rsidP="008936D5">
            <w:pPr>
              <w:jc w:val="center"/>
              <w:rPr>
                <w:rFonts w:ascii="新細明體" w:hAnsi="新細明體" w:hint="eastAsia"/>
                <w:b/>
                <w:sz w:val="20"/>
                <w:szCs w:val="20"/>
              </w:rPr>
            </w:pPr>
            <w:r w:rsidRPr="001651D4">
              <w:rPr>
                <w:rFonts w:ascii="新細明體" w:hAnsi="新細明體" w:hint="eastAsia"/>
                <w:b/>
                <w:sz w:val="20"/>
                <w:szCs w:val="20"/>
              </w:rPr>
              <w:t>刪除</w:t>
            </w:r>
          </w:p>
        </w:tc>
      </w:tr>
      <w:tr w:rsidR="00167DC4" w:rsidRPr="001651D4" w:rsidTr="008936D5">
        <w:tblPrEx>
          <w:tblLook w:val="01E0" w:firstRow="1" w:lastRow="1" w:firstColumn="1" w:lastColumn="1" w:noHBand="0" w:noVBand="0"/>
        </w:tblPrEx>
        <w:tc>
          <w:tcPr>
            <w:tcW w:w="794" w:type="dxa"/>
          </w:tcPr>
          <w:p w:rsidR="00167DC4" w:rsidRPr="001651D4" w:rsidRDefault="00167DC4" w:rsidP="00793DF0">
            <w:pPr>
              <w:numPr>
                <w:ilvl w:val="0"/>
                <w:numId w:val="40"/>
              </w:numPr>
              <w:rPr>
                <w:rFonts w:ascii="新細明體" w:hAnsi="新細明體" w:hint="eastAsia"/>
                <w:sz w:val="20"/>
                <w:szCs w:val="20"/>
              </w:rPr>
            </w:pPr>
          </w:p>
        </w:tc>
        <w:tc>
          <w:tcPr>
            <w:tcW w:w="3884" w:type="dxa"/>
          </w:tcPr>
          <w:p w:rsidR="00167DC4" w:rsidRPr="001651D4" w:rsidRDefault="00167DC4" w:rsidP="008936D5">
            <w:pPr>
              <w:rPr>
                <w:rFonts w:ascii="新細明體" w:hAnsi="新細明體" w:cs="細明體" w:hint="eastAsia"/>
                <w:sz w:val="20"/>
                <w:szCs w:val="20"/>
              </w:rPr>
            </w:pPr>
            <w:r w:rsidRPr="001651D4">
              <w:rPr>
                <w:rFonts w:ascii="新細明體" w:hAnsi="新細明體" w:cs="細明體" w:hint="eastAsia"/>
                <w:sz w:val="20"/>
                <w:szCs w:val="20"/>
              </w:rPr>
              <w:t>理賠</w:t>
            </w:r>
            <w:r w:rsidR="00AD2D28" w:rsidRPr="001651D4">
              <w:rPr>
                <w:rFonts w:ascii="新細明體" w:hAnsi="新細明體" w:cs="細明體" w:hint="eastAsia"/>
                <w:sz w:val="20"/>
                <w:szCs w:val="20"/>
              </w:rPr>
              <w:t>受理</w:t>
            </w:r>
            <w:r w:rsidRPr="001651D4">
              <w:rPr>
                <w:rFonts w:ascii="新細明體" w:hAnsi="新細明體" w:cs="細明體" w:hint="eastAsia"/>
                <w:sz w:val="20"/>
                <w:szCs w:val="20"/>
              </w:rPr>
              <w:t>檔</w:t>
            </w:r>
          </w:p>
        </w:tc>
        <w:tc>
          <w:tcPr>
            <w:tcW w:w="2835" w:type="dxa"/>
          </w:tcPr>
          <w:p w:rsidR="00167DC4" w:rsidRPr="001651D4" w:rsidRDefault="00167DC4" w:rsidP="008936D5">
            <w:pPr>
              <w:rPr>
                <w:rFonts w:ascii="新細明體" w:hAnsi="新細明體" w:hint="eastAsia"/>
                <w:sz w:val="20"/>
                <w:szCs w:val="20"/>
              </w:rPr>
            </w:pPr>
            <w:r w:rsidRPr="001651D4">
              <w:rPr>
                <w:rFonts w:ascii="新細明體" w:hAnsi="新細明體" w:cs="細明體" w:hint="eastAsia"/>
                <w:sz w:val="20"/>
                <w:szCs w:val="20"/>
              </w:rPr>
              <w:t>DTAA</w:t>
            </w:r>
            <w:r w:rsidR="003827BD" w:rsidRPr="001651D4">
              <w:rPr>
                <w:rFonts w:ascii="新細明體" w:hAnsi="新細明體" w:cs="細明體" w:hint="eastAsia"/>
                <w:sz w:val="20"/>
                <w:szCs w:val="20"/>
              </w:rPr>
              <w:t>A0</w:t>
            </w:r>
            <w:r w:rsidRPr="001651D4">
              <w:rPr>
                <w:rFonts w:ascii="新細明體" w:hAnsi="新細明體" w:cs="細明體" w:hint="eastAsia"/>
                <w:sz w:val="20"/>
                <w:szCs w:val="20"/>
              </w:rPr>
              <w:t>01</w:t>
            </w:r>
          </w:p>
        </w:tc>
        <w:tc>
          <w:tcPr>
            <w:tcW w:w="799" w:type="dxa"/>
          </w:tcPr>
          <w:p w:rsidR="00167DC4" w:rsidRPr="001651D4" w:rsidRDefault="00167DC4" w:rsidP="008936D5">
            <w:pPr>
              <w:jc w:val="center"/>
              <w:rPr>
                <w:rFonts w:ascii="新細明體" w:hAnsi="新細明體" w:hint="eastAsia"/>
                <w:sz w:val="20"/>
                <w:szCs w:val="20"/>
              </w:rPr>
            </w:pPr>
            <w:r w:rsidRPr="001651D4">
              <w:rPr>
                <w:rFonts w:ascii="新細明體" w:hAnsi="新細明體" w:hint="eastAsia"/>
                <w:sz w:val="20"/>
                <w:szCs w:val="20"/>
              </w:rPr>
              <w:t>■</w:t>
            </w:r>
          </w:p>
        </w:tc>
        <w:tc>
          <w:tcPr>
            <w:tcW w:w="799" w:type="dxa"/>
          </w:tcPr>
          <w:p w:rsidR="00167DC4" w:rsidRPr="001651D4" w:rsidRDefault="00167DC4" w:rsidP="008936D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799" w:type="dxa"/>
          </w:tcPr>
          <w:p w:rsidR="00167DC4" w:rsidRPr="001651D4" w:rsidRDefault="005F531C" w:rsidP="008936D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800" w:type="dxa"/>
          </w:tcPr>
          <w:p w:rsidR="00167DC4" w:rsidRPr="001651D4" w:rsidRDefault="00167DC4" w:rsidP="008936D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r>
      <w:tr w:rsidR="0079636F" w:rsidRPr="001651D4" w:rsidTr="008936D5">
        <w:tblPrEx>
          <w:tblLook w:val="01E0" w:firstRow="1" w:lastRow="1" w:firstColumn="1" w:lastColumn="1" w:noHBand="0" w:noVBand="0"/>
        </w:tblPrEx>
        <w:tc>
          <w:tcPr>
            <w:tcW w:w="794" w:type="dxa"/>
          </w:tcPr>
          <w:p w:rsidR="0079636F" w:rsidRPr="001651D4" w:rsidRDefault="0079636F" w:rsidP="00793DF0">
            <w:pPr>
              <w:numPr>
                <w:ilvl w:val="0"/>
                <w:numId w:val="40"/>
              </w:numPr>
              <w:rPr>
                <w:rFonts w:ascii="新細明體" w:hAnsi="新細明體" w:hint="eastAsia"/>
                <w:sz w:val="20"/>
                <w:szCs w:val="20"/>
              </w:rPr>
            </w:pPr>
          </w:p>
        </w:tc>
        <w:tc>
          <w:tcPr>
            <w:tcW w:w="3884" w:type="dxa"/>
          </w:tcPr>
          <w:p w:rsidR="0079636F" w:rsidRDefault="0079636F" w:rsidP="008936D5">
            <w:pPr>
              <w:rPr>
                <w:rFonts w:ascii="新細明體" w:hAnsi="新細明體" w:cs="細明體" w:hint="eastAsia"/>
                <w:sz w:val="20"/>
                <w:szCs w:val="20"/>
              </w:rPr>
            </w:pPr>
            <w:r>
              <w:rPr>
                <w:rFonts w:ascii="新細明體" w:hAnsi="新細明體" w:cs="細明體" w:hint="eastAsia"/>
                <w:sz w:val="20"/>
                <w:szCs w:val="20"/>
              </w:rPr>
              <w:t>理賠簡易受理檢附文件檔</w:t>
            </w:r>
          </w:p>
        </w:tc>
        <w:tc>
          <w:tcPr>
            <w:tcW w:w="2835" w:type="dxa"/>
          </w:tcPr>
          <w:p w:rsidR="0079636F" w:rsidRDefault="0079636F" w:rsidP="008936D5">
            <w:pPr>
              <w:rPr>
                <w:rFonts w:ascii="新細明體" w:hAnsi="新細明體" w:cs="細明體" w:hint="eastAsia"/>
                <w:sz w:val="20"/>
                <w:szCs w:val="20"/>
              </w:rPr>
            </w:pPr>
            <w:r>
              <w:rPr>
                <w:rFonts w:ascii="新細明體" w:hAnsi="新細明體" w:cs="細明體" w:hint="eastAsia"/>
                <w:sz w:val="20"/>
                <w:szCs w:val="20"/>
              </w:rPr>
              <w:t>DTAAA004</w:t>
            </w:r>
          </w:p>
        </w:tc>
        <w:tc>
          <w:tcPr>
            <w:tcW w:w="799" w:type="dxa"/>
          </w:tcPr>
          <w:p w:rsidR="0079636F" w:rsidRPr="001651D4" w:rsidRDefault="0079636F" w:rsidP="007E2D05">
            <w:pPr>
              <w:jc w:val="center"/>
              <w:rPr>
                <w:rFonts w:ascii="新細明體" w:hAnsi="新細明體" w:hint="eastAsia"/>
                <w:sz w:val="20"/>
                <w:szCs w:val="20"/>
              </w:rPr>
            </w:pPr>
            <w:r w:rsidRPr="001651D4">
              <w:rPr>
                <w:rFonts w:ascii="新細明體" w:hAnsi="新細明體" w:hint="eastAsia"/>
                <w:sz w:val="20"/>
                <w:szCs w:val="20"/>
              </w:rPr>
              <w:t>■</w:t>
            </w:r>
          </w:p>
        </w:tc>
        <w:tc>
          <w:tcPr>
            <w:tcW w:w="799"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799"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800"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r>
      <w:tr w:rsidR="0079636F" w:rsidRPr="001651D4" w:rsidTr="008936D5">
        <w:tblPrEx>
          <w:tblLook w:val="01E0" w:firstRow="1" w:lastRow="1" w:firstColumn="1" w:lastColumn="1" w:noHBand="0" w:noVBand="0"/>
        </w:tblPrEx>
        <w:tc>
          <w:tcPr>
            <w:tcW w:w="794" w:type="dxa"/>
          </w:tcPr>
          <w:p w:rsidR="0079636F" w:rsidRPr="001651D4" w:rsidRDefault="0079636F" w:rsidP="00793DF0">
            <w:pPr>
              <w:numPr>
                <w:ilvl w:val="0"/>
                <w:numId w:val="40"/>
              </w:numPr>
              <w:rPr>
                <w:rFonts w:ascii="新細明體" w:hAnsi="新細明體" w:hint="eastAsia"/>
                <w:sz w:val="20"/>
                <w:szCs w:val="20"/>
              </w:rPr>
            </w:pPr>
          </w:p>
        </w:tc>
        <w:tc>
          <w:tcPr>
            <w:tcW w:w="3884" w:type="dxa"/>
          </w:tcPr>
          <w:p w:rsidR="0079636F" w:rsidRPr="001651D4" w:rsidRDefault="0079636F" w:rsidP="007E2D05">
            <w:pPr>
              <w:rPr>
                <w:rFonts w:ascii="新細明體" w:hAnsi="新細明體" w:cs="細明體" w:hint="eastAsia"/>
                <w:sz w:val="20"/>
                <w:szCs w:val="20"/>
              </w:rPr>
            </w:pPr>
            <w:r>
              <w:rPr>
                <w:rFonts w:ascii="新細明體" w:hAnsi="新細明體" w:cs="細明體" w:hint="eastAsia"/>
                <w:sz w:val="20"/>
                <w:szCs w:val="20"/>
              </w:rPr>
              <w:t>理賠受理輸入申請書檔</w:t>
            </w:r>
          </w:p>
        </w:tc>
        <w:tc>
          <w:tcPr>
            <w:tcW w:w="2835" w:type="dxa"/>
          </w:tcPr>
          <w:p w:rsidR="0079636F" w:rsidRPr="001651D4" w:rsidRDefault="0079636F" w:rsidP="007E2D05">
            <w:pPr>
              <w:rPr>
                <w:rFonts w:ascii="新細明體" w:hAnsi="新細明體" w:cs="細明體" w:hint="eastAsia"/>
                <w:sz w:val="20"/>
                <w:szCs w:val="20"/>
              </w:rPr>
            </w:pPr>
            <w:r>
              <w:rPr>
                <w:rFonts w:ascii="新細明體" w:hAnsi="新細明體" w:cs="細明體" w:hint="eastAsia"/>
                <w:sz w:val="20"/>
                <w:szCs w:val="20"/>
              </w:rPr>
              <w:t>DTAAA010</w:t>
            </w:r>
          </w:p>
        </w:tc>
        <w:tc>
          <w:tcPr>
            <w:tcW w:w="799" w:type="dxa"/>
          </w:tcPr>
          <w:p w:rsidR="0079636F" w:rsidRPr="001651D4" w:rsidRDefault="0079636F" w:rsidP="007E2D05">
            <w:pPr>
              <w:jc w:val="center"/>
              <w:rPr>
                <w:rFonts w:ascii="新細明體" w:hAnsi="新細明體" w:hint="eastAsia"/>
                <w:sz w:val="20"/>
                <w:szCs w:val="20"/>
              </w:rPr>
            </w:pPr>
            <w:r w:rsidRPr="001651D4">
              <w:rPr>
                <w:rFonts w:ascii="新細明體" w:hAnsi="新細明體" w:hint="eastAsia"/>
                <w:sz w:val="20"/>
                <w:szCs w:val="20"/>
              </w:rPr>
              <w:t>■</w:t>
            </w:r>
          </w:p>
        </w:tc>
        <w:tc>
          <w:tcPr>
            <w:tcW w:w="799"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799"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800"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r>
      <w:tr w:rsidR="0079636F" w:rsidRPr="001651D4" w:rsidTr="008936D5">
        <w:tblPrEx>
          <w:tblLook w:val="01E0" w:firstRow="1" w:lastRow="1" w:firstColumn="1" w:lastColumn="1" w:noHBand="0" w:noVBand="0"/>
        </w:tblPrEx>
        <w:tc>
          <w:tcPr>
            <w:tcW w:w="794" w:type="dxa"/>
          </w:tcPr>
          <w:p w:rsidR="0079636F" w:rsidRPr="001651D4" w:rsidRDefault="0079636F" w:rsidP="00793DF0">
            <w:pPr>
              <w:numPr>
                <w:ilvl w:val="0"/>
                <w:numId w:val="40"/>
              </w:numPr>
              <w:rPr>
                <w:rFonts w:ascii="新細明體" w:hAnsi="新細明體" w:hint="eastAsia"/>
                <w:sz w:val="20"/>
                <w:szCs w:val="20"/>
              </w:rPr>
            </w:pPr>
          </w:p>
        </w:tc>
        <w:tc>
          <w:tcPr>
            <w:tcW w:w="3884" w:type="dxa"/>
          </w:tcPr>
          <w:p w:rsidR="0079636F" w:rsidRDefault="0079636F" w:rsidP="008936D5">
            <w:pPr>
              <w:rPr>
                <w:rFonts w:ascii="新細明體" w:hAnsi="新細明體" w:cs="細明體" w:hint="eastAsia"/>
                <w:sz w:val="20"/>
                <w:szCs w:val="20"/>
              </w:rPr>
            </w:pPr>
            <w:r>
              <w:rPr>
                <w:rFonts w:ascii="新細明體" w:hAnsi="新細明體" w:cs="細明體" w:hint="eastAsia"/>
                <w:sz w:val="20"/>
                <w:szCs w:val="20"/>
              </w:rPr>
              <w:t>理賠索賠類別檔</w:t>
            </w:r>
          </w:p>
        </w:tc>
        <w:tc>
          <w:tcPr>
            <w:tcW w:w="2835" w:type="dxa"/>
          </w:tcPr>
          <w:p w:rsidR="0079636F" w:rsidRDefault="0079636F" w:rsidP="008936D5">
            <w:pPr>
              <w:rPr>
                <w:rFonts w:ascii="新細明體" w:hAnsi="新細明體" w:cs="細明體" w:hint="eastAsia"/>
                <w:sz w:val="20"/>
                <w:szCs w:val="20"/>
              </w:rPr>
            </w:pPr>
            <w:r>
              <w:rPr>
                <w:rFonts w:ascii="新細明體" w:hAnsi="新細明體" w:cs="細明體" w:hint="eastAsia"/>
                <w:sz w:val="20"/>
                <w:szCs w:val="20"/>
              </w:rPr>
              <w:t>DTAAA011</w:t>
            </w:r>
          </w:p>
        </w:tc>
        <w:tc>
          <w:tcPr>
            <w:tcW w:w="799" w:type="dxa"/>
          </w:tcPr>
          <w:p w:rsidR="0079636F" w:rsidRPr="001651D4" w:rsidRDefault="0079636F" w:rsidP="007E2D05">
            <w:pPr>
              <w:jc w:val="center"/>
              <w:rPr>
                <w:rFonts w:ascii="新細明體" w:hAnsi="新細明體" w:hint="eastAsia"/>
                <w:sz w:val="20"/>
                <w:szCs w:val="20"/>
              </w:rPr>
            </w:pPr>
            <w:r w:rsidRPr="001651D4">
              <w:rPr>
                <w:rFonts w:ascii="新細明體" w:hAnsi="新細明體" w:hint="eastAsia"/>
                <w:sz w:val="20"/>
                <w:szCs w:val="20"/>
              </w:rPr>
              <w:t>■</w:t>
            </w:r>
          </w:p>
        </w:tc>
        <w:tc>
          <w:tcPr>
            <w:tcW w:w="799"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799"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800"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r>
      <w:tr w:rsidR="0079636F" w:rsidRPr="001651D4" w:rsidTr="008936D5">
        <w:tblPrEx>
          <w:tblLook w:val="01E0" w:firstRow="1" w:lastRow="1" w:firstColumn="1" w:lastColumn="1" w:noHBand="0" w:noVBand="0"/>
        </w:tblPrEx>
        <w:tc>
          <w:tcPr>
            <w:tcW w:w="794" w:type="dxa"/>
          </w:tcPr>
          <w:p w:rsidR="0079636F" w:rsidRPr="001651D4" w:rsidRDefault="0079636F" w:rsidP="00793DF0">
            <w:pPr>
              <w:numPr>
                <w:ilvl w:val="0"/>
                <w:numId w:val="40"/>
              </w:numPr>
              <w:rPr>
                <w:rFonts w:ascii="新細明體" w:hAnsi="新細明體" w:hint="eastAsia"/>
                <w:sz w:val="20"/>
                <w:szCs w:val="20"/>
              </w:rPr>
            </w:pPr>
          </w:p>
        </w:tc>
        <w:tc>
          <w:tcPr>
            <w:tcW w:w="3884" w:type="dxa"/>
          </w:tcPr>
          <w:p w:rsidR="0079636F" w:rsidRPr="001651D4" w:rsidRDefault="0079636F" w:rsidP="000052FB">
            <w:pPr>
              <w:rPr>
                <w:rFonts w:ascii="新細明體" w:hAnsi="新細明體" w:hint="eastAsia"/>
                <w:sz w:val="20"/>
                <w:szCs w:val="20"/>
              </w:rPr>
            </w:pPr>
            <w:r>
              <w:rPr>
                <w:rFonts w:ascii="新細明體" w:hAnsi="新細明體" w:hint="eastAsia"/>
                <w:sz w:val="20"/>
                <w:szCs w:val="20"/>
              </w:rPr>
              <w:t>理賠紀錄檔</w:t>
            </w:r>
          </w:p>
        </w:tc>
        <w:tc>
          <w:tcPr>
            <w:tcW w:w="2835" w:type="dxa"/>
          </w:tcPr>
          <w:p w:rsidR="0079636F" w:rsidRPr="001651D4" w:rsidRDefault="0079636F" w:rsidP="00E95106">
            <w:pPr>
              <w:rPr>
                <w:rFonts w:ascii="新細明體" w:hAnsi="新細明體" w:cs="細明體" w:hint="eastAsia"/>
                <w:sz w:val="20"/>
                <w:szCs w:val="20"/>
              </w:rPr>
            </w:pPr>
            <w:r>
              <w:rPr>
                <w:rFonts w:ascii="新細明體" w:hAnsi="新細明體" w:cs="細明體" w:hint="eastAsia"/>
                <w:sz w:val="20"/>
                <w:szCs w:val="20"/>
              </w:rPr>
              <w:t>DTAAB001</w:t>
            </w:r>
          </w:p>
        </w:tc>
        <w:tc>
          <w:tcPr>
            <w:tcW w:w="799" w:type="dxa"/>
          </w:tcPr>
          <w:p w:rsidR="0079636F" w:rsidRPr="001651D4" w:rsidRDefault="0079636F" w:rsidP="007E2D05">
            <w:pPr>
              <w:jc w:val="center"/>
              <w:rPr>
                <w:rFonts w:ascii="新細明體" w:hAnsi="新細明體" w:hint="eastAsia"/>
                <w:sz w:val="20"/>
                <w:szCs w:val="20"/>
              </w:rPr>
            </w:pPr>
            <w:r w:rsidRPr="001651D4">
              <w:rPr>
                <w:rFonts w:ascii="新細明體" w:hAnsi="新細明體" w:hint="eastAsia"/>
                <w:sz w:val="20"/>
                <w:szCs w:val="20"/>
              </w:rPr>
              <w:t>■</w:t>
            </w:r>
          </w:p>
        </w:tc>
        <w:tc>
          <w:tcPr>
            <w:tcW w:w="799"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799"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800"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r>
      <w:tr w:rsidR="0079636F" w:rsidRPr="001651D4" w:rsidTr="008936D5">
        <w:tblPrEx>
          <w:tblLook w:val="01E0" w:firstRow="1" w:lastRow="1" w:firstColumn="1" w:lastColumn="1" w:noHBand="0" w:noVBand="0"/>
        </w:tblPrEx>
        <w:tc>
          <w:tcPr>
            <w:tcW w:w="794" w:type="dxa"/>
          </w:tcPr>
          <w:p w:rsidR="0079636F" w:rsidRPr="001651D4" w:rsidRDefault="0079636F" w:rsidP="00793DF0">
            <w:pPr>
              <w:numPr>
                <w:ilvl w:val="0"/>
                <w:numId w:val="40"/>
              </w:numPr>
              <w:rPr>
                <w:rFonts w:ascii="新細明體" w:hAnsi="新細明體" w:hint="eastAsia"/>
                <w:sz w:val="20"/>
                <w:szCs w:val="20"/>
              </w:rPr>
            </w:pPr>
          </w:p>
        </w:tc>
        <w:tc>
          <w:tcPr>
            <w:tcW w:w="3884" w:type="dxa"/>
          </w:tcPr>
          <w:p w:rsidR="0079636F" w:rsidRDefault="0079636F" w:rsidP="000052FB">
            <w:pPr>
              <w:rPr>
                <w:rFonts w:ascii="新細明體" w:hAnsi="新細明體" w:hint="eastAsia"/>
                <w:sz w:val="20"/>
                <w:szCs w:val="20"/>
              </w:rPr>
            </w:pPr>
            <w:r>
              <w:rPr>
                <w:rFonts w:ascii="新細明體" w:hAnsi="新細明體" w:hint="eastAsia"/>
                <w:sz w:val="20"/>
                <w:szCs w:val="20"/>
              </w:rPr>
              <w:t>壽險主約投保紀錄</w:t>
            </w:r>
          </w:p>
        </w:tc>
        <w:tc>
          <w:tcPr>
            <w:tcW w:w="2835" w:type="dxa"/>
          </w:tcPr>
          <w:p w:rsidR="0079636F" w:rsidRDefault="0079636F" w:rsidP="00E95106">
            <w:pPr>
              <w:rPr>
                <w:rFonts w:ascii="新細明體" w:hAnsi="新細明體" w:cs="細明體" w:hint="eastAsia"/>
                <w:sz w:val="20"/>
                <w:szCs w:val="20"/>
              </w:rPr>
            </w:pPr>
            <w:r>
              <w:rPr>
                <w:rFonts w:ascii="新細明體" w:hAnsi="新細明體" w:cs="細明體" w:hint="eastAsia"/>
                <w:sz w:val="20"/>
                <w:szCs w:val="20"/>
              </w:rPr>
              <w:t>DTAB0001</w:t>
            </w:r>
          </w:p>
        </w:tc>
        <w:tc>
          <w:tcPr>
            <w:tcW w:w="799" w:type="dxa"/>
          </w:tcPr>
          <w:p w:rsidR="0079636F" w:rsidRPr="001651D4" w:rsidRDefault="0079636F" w:rsidP="007E2D05">
            <w:pPr>
              <w:jc w:val="center"/>
              <w:rPr>
                <w:rFonts w:ascii="新細明體" w:hAnsi="新細明體" w:hint="eastAsia"/>
                <w:sz w:val="20"/>
                <w:szCs w:val="20"/>
              </w:rPr>
            </w:pPr>
            <w:r w:rsidRPr="001651D4">
              <w:rPr>
                <w:rFonts w:ascii="新細明體" w:hAnsi="新細明體" w:hint="eastAsia"/>
                <w:sz w:val="20"/>
                <w:szCs w:val="20"/>
              </w:rPr>
              <w:t>■</w:t>
            </w:r>
          </w:p>
        </w:tc>
        <w:tc>
          <w:tcPr>
            <w:tcW w:w="799"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799"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800"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r>
      <w:tr w:rsidR="0079636F" w:rsidRPr="001651D4" w:rsidTr="008936D5">
        <w:tblPrEx>
          <w:tblLook w:val="01E0" w:firstRow="1" w:lastRow="1" w:firstColumn="1" w:lastColumn="1" w:noHBand="0" w:noVBand="0"/>
        </w:tblPrEx>
        <w:tc>
          <w:tcPr>
            <w:tcW w:w="794" w:type="dxa"/>
          </w:tcPr>
          <w:p w:rsidR="0079636F" w:rsidRPr="001651D4" w:rsidRDefault="0079636F" w:rsidP="00793DF0">
            <w:pPr>
              <w:numPr>
                <w:ilvl w:val="0"/>
                <w:numId w:val="40"/>
              </w:numPr>
              <w:rPr>
                <w:rFonts w:ascii="新細明體" w:hAnsi="新細明體" w:hint="eastAsia"/>
                <w:sz w:val="20"/>
                <w:szCs w:val="20"/>
              </w:rPr>
            </w:pPr>
          </w:p>
        </w:tc>
        <w:tc>
          <w:tcPr>
            <w:tcW w:w="3884" w:type="dxa"/>
          </w:tcPr>
          <w:p w:rsidR="0079636F" w:rsidRDefault="0079636F" w:rsidP="000052FB">
            <w:pPr>
              <w:rPr>
                <w:rFonts w:ascii="新細明體" w:hAnsi="新細明體" w:hint="eastAsia"/>
                <w:sz w:val="20"/>
                <w:szCs w:val="20"/>
              </w:rPr>
            </w:pPr>
            <w:r>
              <w:rPr>
                <w:rFonts w:ascii="新細明體" w:hAnsi="新細明體" w:hint="eastAsia"/>
                <w:sz w:val="20"/>
                <w:szCs w:val="20"/>
              </w:rPr>
              <w:t>壽險附約投保紀錄</w:t>
            </w:r>
          </w:p>
        </w:tc>
        <w:tc>
          <w:tcPr>
            <w:tcW w:w="2835" w:type="dxa"/>
          </w:tcPr>
          <w:p w:rsidR="0079636F" w:rsidRDefault="0079636F" w:rsidP="00E95106">
            <w:pPr>
              <w:rPr>
                <w:rFonts w:ascii="新細明體" w:hAnsi="新細明體" w:cs="細明體" w:hint="eastAsia"/>
                <w:sz w:val="20"/>
                <w:szCs w:val="20"/>
              </w:rPr>
            </w:pPr>
            <w:r>
              <w:rPr>
                <w:rFonts w:ascii="新細明體" w:hAnsi="新細明體" w:cs="細明體" w:hint="eastAsia"/>
                <w:sz w:val="20"/>
                <w:szCs w:val="20"/>
              </w:rPr>
              <w:t>DTAB0002</w:t>
            </w:r>
          </w:p>
        </w:tc>
        <w:tc>
          <w:tcPr>
            <w:tcW w:w="799" w:type="dxa"/>
          </w:tcPr>
          <w:p w:rsidR="0079636F" w:rsidRPr="001651D4" w:rsidRDefault="0079636F" w:rsidP="007E2D05">
            <w:pPr>
              <w:jc w:val="center"/>
              <w:rPr>
                <w:rFonts w:ascii="新細明體" w:hAnsi="新細明體" w:hint="eastAsia"/>
                <w:sz w:val="20"/>
                <w:szCs w:val="20"/>
              </w:rPr>
            </w:pPr>
            <w:r w:rsidRPr="001651D4">
              <w:rPr>
                <w:rFonts w:ascii="新細明體" w:hAnsi="新細明體" w:hint="eastAsia"/>
                <w:sz w:val="20"/>
                <w:szCs w:val="20"/>
              </w:rPr>
              <w:t>■</w:t>
            </w:r>
          </w:p>
        </w:tc>
        <w:tc>
          <w:tcPr>
            <w:tcW w:w="799"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799"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800"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r>
      <w:tr w:rsidR="0079636F" w:rsidRPr="001651D4" w:rsidTr="008936D5">
        <w:tblPrEx>
          <w:tblLook w:val="01E0" w:firstRow="1" w:lastRow="1" w:firstColumn="1" w:lastColumn="1" w:noHBand="0" w:noVBand="0"/>
        </w:tblPrEx>
        <w:tc>
          <w:tcPr>
            <w:tcW w:w="794" w:type="dxa"/>
          </w:tcPr>
          <w:p w:rsidR="0079636F" w:rsidRPr="001651D4" w:rsidRDefault="0079636F" w:rsidP="00793DF0">
            <w:pPr>
              <w:numPr>
                <w:ilvl w:val="0"/>
                <w:numId w:val="40"/>
              </w:numPr>
              <w:rPr>
                <w:rFonts w:ascii="新細明體" w:hAnsi="新細明體" w:hint="eastAsia"/>
                <w:sz w:val="20"/>
                <w:szCs w:val="20"/>
              </w:rPr>
            </w:pPr>
          </w:p>
        </w:tc>
        <w:tc>
          <w:tcPr>
            <w:tcW w:w="3884" w:type="dxa"/>
          </w:tcPr>
          <w:p w:rsidR="0079636F" w:rsidRPr="001651D4" w:rsidRDefault="0079636F" w:rsidP="00AD2D28">
            <w:pPr>
              <w:rPr>
                <w:rFonts w:ascii="新細明體" w:hAnsi="新細明體" w:cs="細明體" w:hint="eastAsia"/>
                <w:sz w:val="20"/>
                <w:szCs w:val="20"/>
              </w:rPr>
            </w:pPr>
            <w:r>
              <w:rPr>
                <w:rFonts w:ascii="新細明體" w:hAnsi="新細明體" w:cs="細明體" w:hint="eastAsia"/>
                <w:sz w:val="20"/>
                <w:szCs w:val="20"/>
              </w:rPr>
              <w:t>基本資料定義檔</w:t>
            </w:r>
          </w:p>
        </w:tc>
        <w:tc>
          <w:tcPr>
            <w:tcW w:w="2835" w:type="dxa"/>
          </w:tcPr>
          <w:p w:rsidR="0079636F" w:rsidRPr="001651D4" w:rsidRDefault="0079636F" w:rsidP="00E95106">
            <w:pPr>
              <w:rPr>
                <w:rFonts w:ascii="新細明體" w:hAnsi="新細明體" w:cs="細明體"/>
                <w:sz w:val="20"/>
                <w:szCs w:val="20"/>
              </w:rPr>
            </w:pPr>
            <w:r>
              <w:rPr>
                <w:rFonts w:ascii="新細明體" w:hAnsi="新細明體" w:cs="細明體" w:hint="eastAsia"/>
                <w:sz w:val="20"/>
                <w:szCs w:val="20"/>
              </w:rPr>
              <w:t>DTAGA001_PROD_DEFI</w:t>
            </w:r>
          </w:p>
        </w:tc>
        <w:tc>
          <w:tcPr>
            <w:tcW w:w="799" w:type="dxa"/>
          </w:tcPr>
          <w:p w:rsidR="0079636F" w:rsidRPr="001651D4" w:rsidRDefault="0079636F" w:rsidP="007E2D05">
            <w:pPr>
              <w:jc w:val="center"/>
              <w:rPr>
                <w:rFonts w:ascii="新細明體" w:hAnsi="新細明體" w:hint="eastAsia"/>
                <w:sz w:val="20"/>
                <w:szCs w:val="20"/>
              </w:rPr>
            </w:pPr>
            <w:r w:rsidRPr="001651D4">
              <w:rPr>
                <w:rFonts w:ascii="新細明體" w:hAnsi="新細明體" w:hint="eastAsia"/>
                <w:sz w:val="20"/>
                <w:szCs w:val="20"/>
              </w:rPr>
              <w:t>■</w:t>
            </w:r>
          </w:p>
        </w:tc>
        <w:tc>
          <w:tcPr>
            <w:tcW w:w="799"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799"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800"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r>
      <w:tr w:rsidR="0079636F" w:rsidRPr="001651D4" w:rsidTr="008936D5">
        <w:tblPrEx>
          <w:tblLook w:val="01E0" w:firstRow="1" w:lastRow="1" w:firstColumn="1" w:lastColumn="1" w:noHBand="0" w:noVBand="0"/>
        </w:tblPrEx>
        <w:tc>
          <w:tcPr>
            <w:tcW w:w="794" w:type="dxa"/>
          </w:tcPr>
          <w:p w:rsidR="0079636F" w:rsidRPr="001651D4" w:rsidRDefault="0079636F" w:rsidP="00793DF0">
            <w:pPr>
              <w:numPr>
                <w:ilvl w:val="0"/>
                <w:numId w:val="40"/>
              </w:numPr>
              <w:rPr>
                <w:rFonts w:ascii="新細明體" w:hAnsi="新細明體" w:hint="eastAsia"/>
                <w:sz w:val="20"/>
                <w:szCs w:val="20"/>
              </w:rPr>
            </w:pPr>
          </w:p>
        </w:tc>
        <w:tc>
          <w:tcPr>
            <w:tcW w:w="3884" w:type="dxa"/>
          </w:tcPr>
          <w:p w:rsidR="0079636F" w:rsidRDefault="0079636F" w:rsidP="00AD2D28">
            <w:pPr>
              <w:rPr>
                <w:rFonts w:ascii="新細明體" w:hAnsi="新細明體" w:cs="細明體" w:hint="eastAsia"/>
                <w:sz w:val="20"/>
                <w:szCs w:val="20"/>
              </w:rPr>
            </w:pPr>
            <w:r>
              <w:rPr>
                <w:rFonts w:ascii="新細明體" w:hAnsi="新細明體" w:cs="細明體" w:hint="eastAsia"/>
                <w:sz w:val="20"/>
                <w:szCs w:val="20"/>
              </w:rPr>
              <w:t>附約基本資料定義檔</w:t>
            </w:r>
          </w:p>
        </w:tc>
        <w:tc>
          <w:tcPr>
            <w:tcW w:w="2835" w:type="dxa"/>
          </w:tcPr>
          <w:p w:rsidR="0079636F" w:rsidRDefault="0079636F" w:rsidP="00E95106">
            <w:pPr>
              <w:rPr>
                <w:rFonts w:ascii="新細明體" w:hAnsi="新細明體" w:cs="細明體" w:hint="eastAsia"/>
                <w:sz w:val="20"/>
                <w:szCs w:val="20"/>
              </w:rPr>
            </w:pPr>
            <w:r>
              <w:rPr>
                <w:rFonts w:ascii="新細明體" w:hAnsi="新細明體" w:cs="細明體" w:hint="eastAsia"/>
                <w:sz w:val="20"/>
                <w:szCs w:val="20"/>
              </w:rPr>
              <w:t>DTAGA003_RIDER_DEFI</w:t>
            </w:r>
          </w:p>
        </w:tc>
        <w:tc>
          <w:tcPr>
            <w:tcW w:w="799" w:type="dxa"/>
          </w:tcPr>
          <w:p w:rsidR="0079636F" w:rsidRPr="001651D4" w:rsidRDefault="0079636F" w:rsidP="007E2D05">
            <w:pPr>
              <w:jc w:val="center"/>
              <w:rPr>
                <w:rFonts w:ascii="新細明體" w:hAnsi="新細明體" w:hint="eastAsia"/>
                <w:sz w:val="20"/>
                <w:szCs w:val="20"/>
              </w:rPr>
            </w:pPr>
            <w:r w:rsidRPr="001651D4">
              <w:rPr>
                <w:rFonts w:ascii="新細明體" w:hAnsi="新細明體" w:hint="eastAsia"/>
                <w:sz w:val="20"/>
                <w:szCs w:val="20"/>
              </w:rPr>
              <w:t>■</w:t>
            </w:r>
          </w:p>
        </w:tc>
        <w:tc>
          <w:tcPr>
            <w:tcW w:w="799"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799"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c>
          <w:tcPr>
            <w:tcW w:w="800" w:type="dxa"/>
          </w:tcPr>
          <w:p w:rsidR="0079636F" w:rsidRPr="001651D4" w:rsidRDefault="0079636F" w:rsidP="007E2D05">
            <w:pPr>
              <w:spacing w:line="240" w:lineRule="atLeast"/>
              <w:jc w:val="center"/>
              <w:rPr>
                <w:rFonts w:ascii="新細明體" w:hAnsi="新細明體" w:cs="Courier New"/>
                <w:sz w:val="20"/>
                <w:szCs w:val="20"/>
              </w:rPr>
            </w:pPr>
            <w:r w:rsidRPr="001651D4">
              <w:rPr>
                <w:rFonts w:ascii="新細明體" w:hAnsi="新細明體" w:hint="eastAsia"/>
                <w:sz w:val="20"/>
                <w:szCs w:val="20"/>
              </w:rPr>
              <w:t>□</w:t>
            </w:r>
          </w:p>
        </w:tc>
      </w:tr>
      <w:tr w:rsidR="0079636F" w:rsidRPr="001651D4" w:rsidTr="008936D5">
        <w:tblPrEx>
          <w:tblLook w:val="01E0" w:firstRow="1" w:lastRow="1" w:firstColumn="1" w:lastColumn="1" w:noHBand="0" w:noVBand="0"/>
        </w:tblPrEx>
        <w:tc>
          <w:tcPr>
            <w:tcW w:w="794" w:type="dxa"/>
          </w:tcPr>
          <w:p w:rsidR="0079636F" w:rsidRPr="001651D4" w:rsidRDefault="0079636F" w:rsidP="00793DF0">
            <w:pPr>
              <w:numPr>
                <w:ilvl w:val="0"/>
                <w:numId w:val="40"/>
              </w:numPr>
              <w:rPr>
                <w:rFonts w:ascii="新細明體" w:hAnsi="新細明體" w:hint="eastAsia"/>
                <w:sz w:val="20"/>
                <w:szCs w:val="20"/>
              </w:rPr>
            </w:pPr>
          </w:p>
        </w:tc>
        <w:tc>
          <w:tcPr>
            <w:tcW w:w="3884" w:type="dxa"/>
          </w:tcPr>
          <w:p w:rsidR="0079636F" w:rsidRPr="001651D4" w:rsidRDefault="00393D1E" w:rsidP="00AD2D28">
            <w:pPr>
              <w:rPr>
                <w:rFonts w:ascii="新細明體" w:hAnsi="新細明體" w:cs="細明體" w:hint="eastAsia"/>
                <w:sz w:val="20"/>
                <w:szCs w:val="20"/>
              </w:rPr>
            </w:pPr>
            <w:r>
              <w:rPr>
                <w:rFonts w:ascii="新細明體" w:hAnsi="新細明體" w:cs="細明體" w:hint="eastAsia"/>
                <w:sz w:val="20"/>
                <w:szCs w:val="20"/>
              </w:rPr>
              <w:t>身故件結案檢核抽件紀錄檔</w:t>
            </w:r>
          </w:p>
        </w:tc>
        <w:tc>
          <w:tcPr>
            <w:tcW w:w="2835" w:type="dxa"/>
          </w:tcPr>
          <w:p w:rsidR="0079636F" w:rsidRPr="001651D4" w:rsidRDefault="00393D1E" w:rsidP="00E95106">
            <w:pPr>
              <w:rPr>
                <w:rFonts w:ascii="新細明體" w:hAnsi="新細明體" w:cs="細明體" w:hint="eastAsia"/>
                <w:sz w:val="20"/>
                <w:szCs w:val="20"/>
              </w:rPr>
            </w:pPr>
            <w:r>
              <w:rPr>
                <w:rFonts w:ascii="新細明體" w:hAnsi="新細明體" w:cs="細明體" w:hint="eastAsia"/>
                <w:sz w:val="20"/>
                <w:szCs w:val="20"/>
              </w:rPr>
              <w:t>DTAAB203</w:t>
            </w:r>
          </w:p>
        </w:tc>
        <w:tc>
          <w:tcPr>
            <w:tcW w:w="799" w:type="dxa"/>
          </w:tcPr>
          <w:p w:rsidR="0079636F" w:rsidRPr="001651D4" w:rsidRDefault="00393D1E" w:rsidP="00E95106">
            <w:pPr>
              <w:jc w:val="center"/>
              <w:rPr>
                <w:rFonts w:ascii="新細明體" w:hAnsi="新細明體" w:hint="eastAsia"/>
                <w:sz w:val="20"/>
                <w:szCs w:val="20"/>
              </w:rPr>
            </w:pPr>
            <w:r w:rsidRPr="001651D4">
              <w:rPr>
                <w:rFonts w:ascii="新細明體" w:hAnsi="新細明體" w:hint="eastAsia"/>
                <w:sz w:val="20"/>
                <w:szCs w:val="20"/>
              </w:rPr>
              <w:t>□</w:t>
            </w:r>
          </w:p>
        </w:tc>
        <w:tc>
          <w:tcPr>
            <w:tcW w:w="799" w:type="dxa"/>
          </w:tcPr>
          <w:p w:rsidR="0079636F" w:rsidRPr="001651D4" w:rsidRDefault="00393D1E" w:rsidP="001651D4">
            <w:pPr>
              <w:spacing w:line="240" w:lineRule="atLeast"/>
              <w:jc w:val="center"/>
              <w:rPr>
                <w:rFonts w:ascii="新細明體" w:hAnsi="新細明體" w:hint="eastAsia"/>
                <w:sz w:val="20"/>
                <w:szCs w:val="20"/>
              </w:rPr>
            </w:pPr>
            <w:r w:rsidRPr="001651D4">
              <w:rPr>
                <w:rFonts w:ascii="新細明體" w:hAnsi="新細明體" w:hint="eastAsia"/>
                <w:sz w:val="20"/>
                <w:szCs w:val="20"/>
              </w:rPr>
              <w:t>■</w:t>
            </w:r>
          </w:p>
        </w:tc>
        <w:tc>
          <w:tcPr>
            <w:tcW w:w="799" w:type="dxa"/>
          </w:tcPr>
          <w:p w:rsidR="0079636F" w:rsidRPr="001651D4" w:rsidRDefault="00393D1E" w:rsidP="001651D4">
            <w:pPr>
              <w:spacing w:line="240" w:lineRule="atLeast"/>
              <w:jc w:val="center"/>
              <w:rPr>
                <w:rFonts w:ascii="新細明體" w:hAnsi="新細明體" w:hint="eastAsia"/>
                <w:sz w:val="20"/>
                <w:szCs w:val="20"/>
              </w:rPr>
            </w:pPr>
            <w:r w:rsidRPr="001651D4">
              <w:rPr>
                <w:rFonts w:ascii="新細明體" w:hAnsi="新細明體" w:hint="eastAsia"/>
                <w:sz w:val="20"/>
                <w:szCs w:val="20"/>
              </w:rPr>
              <w:t>■</w:t>
            </w:r>
          </w:p>
        </w:tc>
        <w:tc>
          <w:tcPr>
            <w:tcW w:w="800" w:type="dxa"/>
          </w:tcPr>
          <w:p w:rsidR="0079636F" w:rsidRPr="001651D4" w:rsidRDefault="00393D1E" w:rsidP="001651D4">
            <w:pPr>
              <w:spacing w:line="240" w:lineRule="atLeast"/>
              <w:jc w:val="center"/>
              <w:rPr>
                <w:rFonts w:ascii="新細明體" w:hAnsi="新細明體" w:hint="eastAsia"/>
                <w:sz w:val="20"/>
                <w:szCs w:val="20"/>
              </w:rPr>
            </w:pPr>
            <w:r w:rsidRPr="001651D4">
              <w:rPr>
                <w:rFonts w:ascii="新細明體" w:hAnsi="新細明體" w:hint="eastAsia"/>
                <w:sz w:val="20"/>
                <w:szCs w:val="20"/>
              </w:rPr>
              <w:t>□</w:t>
            </w:r>
          </w:p>
        </w:tc>
      </w:tr>
      <w:tr w:rsidR="005E7CA7" w:rsidRPr="001651D4" w:rsidTr="008936D5">
        <w:tblPrEx>
          <w:tblLook w:val="01E0" w:firstRow="1" w:lastRow="1" w:firstColumn="1" w:lastColumn="1" w:noHBand="0" w:noVBand="0"/>
        </w:tblPrEx>
        <w:tc>
          <w:tcPr>
            <w:tcW w:w="794" w:type="dxa"/>
          </w:tcPr>
          <w:p w:rsidR="005E7CA7" w:rsidRPr="001651D4" w:rsidRDefault="005E7CA7" w:rsidP="005E7CA7">
            <w:pPr>
              <w:numPr>
                <w:ilvl w:val="0"/>
                <w:numId w:val="40"/>
              </w:numPr>
              <w:rPr>
                <w:rFonts w:ascii="新細明體" w:hAnsi="新細明體" w:hint="eastAsia"/>
                <w:sz w:val="20"/>
                <w:szCs w:val="20"/>
              </w:rPr>
            </w:pPr>
          </w:p>
        </w:tc>
        <w:tc>
          <w:tcPr>
            <w:tcW w:w="3884" w:type="dxa"/>
          </w:tcPr>
          <w:p w:rsidR="005E7CA7" w:rsidRDefault="002D65D9" w:rsidP="005E7CA7">
            <w:pPr>
              <w:rPr>
                <w:rFonts w:ascii="新細明體" w:hAnsi="新細明體" w:cs="細明體" w:hint="eastAsia"/>
                <w:sz w:val="20"/>
                <w:szCs w:val="20"/>
              </w:rPr>
            </w:pPr>
            <w:r>
              <w:rPr>
                <w:rFonts w:ascii="細明體" w:eastAsia="細明體" w:hAnsi="細明體" w:hint="eastAsia"/>
                <w:sz w:val="20"/>
                <w:szCs w:val="20"/>
              </w:rPr>
              <w:t>公會通知身故全殘紀錄檔</w:t>
            </w:r>
          </w:p>
        </w:tc>
        <w:tc>
          <w:tcPr>
            <w:tcW w:w="2835" w:type="dxa"/>
          </w:tcPr>
          <w:p w:rsidR="005E7CA7" w:rsidRDefault="005E7CA7" w:rsidP="005E7CA7">
            <w:pPr>
              <w:rPr>
                <w:rFonts w:ascii="新細明體" w:hAnsi="新細明體" w:cs="細明體" w:hint="eastAsia"/>
                <w:sz w:val="20"/>
                <w:szCs w:val="20"/>
              </w:rPr>
            </w:pPr>
            <w:r>
              <w:rPr>
                <w:rFonts w:ascii="細明體" w:eastAsia="細明體" w:hAnsi="細明體" w:hint="eastAsia"/>
                <w:sz w:val="20"/>
                <w:szCs w:val="20"/>
              </w:rPr>
              <w:t>DTAAH81</w:t>
            </w:r>
            <w:r w:rsidR="002D65D9">
              <w:rPr>
                <w:rFonts w:ascii="細明體" w:eastAsia="細明體" w:hAnsi="細明體" w:hint="eastAsia"/>
                <w:sz w:val="20"/>
                <w:szCs w:val="20"/>
              </w:rPr>
              <w:t>0</w:t>
            </w:r>
          </w:p>
        </w:tc>
        <w:tc>
          <w:tcPr>
            <w:tcW w:w="799" w:type="dxa"/>
          </w:tcPr>
          <w:p w:rsidR="005E7CA7" w:rsidRPr="001651D4" w:rsidRDefault="005E7CA7" w:rsidP="005E7CA7">
            <w:pPr>
              <w:jc w:val="center"/>
              <w:rPr>
                <w:rFonts w:ascii="新細明體" w:hAnsi="新細明體" w:hint="eastAsia"/>
                <w:sz w:val="20"/>
                <w:szCs w:val="20"/>
              </w:rPr>
            </w:pPr>
            <w:r w:rsidRPr="001651D4">
              <w:rPr>
                <w:rFonts w:ascii="新細明體" w:hAnsi="新細明體" w:hint="eastAsia"/>
                <w:sz w:val="20"/>
                <w:szCs w:val="20"/>
              </w:rPr>
              <w:t>■</w:t>
            </w:r>
          </w:p>
        </w:tc>
        <w:tc>
          <w:tcPr>
            <w:tcW w:w="799" w:type="dxa"/>
          </w:tcPr>
          <w:p w:rsidR="005E7CA7" w:rsidRPr="001651D4" w:rsidRDefault="005E7CA7" w:rsidP="005E7CA7">
            <w:pPr>
              <w:spacing w:line="240" w:lineRule="atLeast"/>
              <w:jc w:val="center"/>
              <w:rPr>
                <w:rFonts w:ascii="新細明體" w:hAnsi="新細明體" w:hint="eastAsia"/>
                <w:sz w:val="20"/>
                <w:szCs w:val="20"/>
              </w:rPr>
            </w:pPr>
            <w:r w:rsidRPr="001651D4">
              <w:rPr>
                <w:rFonts w:ascii="新細明體" w:hAnsi="新細明體" w:hint="eastAsia"/>
                <w:sz w:val="20"/>
                <w:szCs w:val="20"/>
              </w:rPr>
              <w:t>□</w:t>
            </w:r>
          </w:p>
        </w:tc>
        <w:tc>
          <w:tcPr>
            <w:tcW w:w="799" w:type="dxa"/>
          </w:tcPr>
          <w:p w:rsidR="005E7CA7" w:rsidRPr="001651D4" w:rsidRDefault="005E7CA7" w:rsidP="005E7CA7">
            <w:pPr>
              <w:spacing w:line="240" w:lineRule="atLeast"/>
              <w:jc w:val="center"/>
              <w:rPr>
                <w:rFonts w:ascii="新細明體" w:hAnsi="新細明體" w:hint="eastAsia"/>
                <w:sz w:val="20"/>
                <w:szCs w:val="20"/>
              </w:rPr>
            </w:pPr>
            <w:r w:rsidRPr="001651D4">
              <w:rPr>
                <w:rFonts w:ascii="新細明體" w:hAnsi="新細明體" w:hint="eastAsia"/>
                <w:sz w:val="20"/>
                <w:szCs w:val="20"/>
              </w:rPr>
              <w:t>□</w:t>
            </w:r>
          </w:p>
        </w:tc>
        <w:tc>
          <w:tcPr>
            <w:tcW w:w="800" w:type="dxa"/>
          </w:tcPr>
          <w:p w:rsidR="005E7CA7" w:rsidRPr="001651D4" w:rsidRDefault="005E7CA7" w:rsidP="005E7CA7">
            <w:pPr>
              <w:spacing w:line="240" w:lineRule="atLeast"/>
              <w:jc w:val="center"/>
              <w:rPr>
                <w:rFonts w:ascii="新細明體" w:hAnsi="新細明體" w:hint="eastAsia"/>
                <w:sz w:val="20"/>
                <w:szCs w:val="20"/>
              </w:rPr>
            </w:pPr>
            <w:r w:rsidRPr="001651D4">
              <w:rPr>
                <w:rFonts w:ascii="新細明體" w:hAnsi="新細明體" w:hint="eastAsia"/>
                <w:sz w:val="20"/>
                <w:szCs w:val="20"/>
              </w:rPr>
              <w:t>□</w:t>
            </w:r>
          </w:p>
        </w:tc>
      </w:tr>
    </w:tbl>
    <w:p w:rsidR="00C753E8" w:rsidRPr="001651D4" w:rsidRDefault="00C753E8" w:rsidP="00C753E8">
      <w:pPr>
        <w:pStyle w:val="Tabletext"/>
        <w:keepLines w:val="0"/>
        <w:spacing w:after="0" w:line="240" w:lineRule="auto"/>
        <w:rPr>
          <w:rFonts w:ascii="新細明體" w:hAnsi="新細明體" w:hint="eastAsia"/>
          <w:b/>
          <w:kern w:val="2"/>
          <w:lang w:eastAsia="zh-TW"/>
        </w:rPr>
      </w:pPr>
    </w:p>
    <w:p w:rsidR="00C753E8" w:rsidRPr="00AD2D28" w:rsidRDefault="00C753E8" w:rsidP="00C46D6D">
      <w:pPr>
        <w:pStyle w:val="Tabletext"/>
        <w:keepLines w:val="0"/>
        <w:numPr>
          <w:ilvl w:val="0"/>
          <w:numId w:val="1"/>
        </w:numPr>
        <w:spacing w:after="0" w:line="240" w:lineRule="auto"/>
        <w:rPr>
          <w:rFonts w:ascii="細明體" w:eastAsia="細明體" w:hAnsi="細明體"/>
          <w:b/>
          <w:kern w:val="2"/>
          <w:lang w:eastAsia="zh-TW"/>
        </w:rPr>
      </w:pPr>
      <w:r w:rsidRPr="00AD2D28">
        <w:rPr>
          <w:rFonts w:ascii="細明體" w:eastAsia="細明體" w:hAnsi="細明體"/>
          <w:b/>
          <w:kern w:val="2"/>
          <w:lang w:eastAsia="zh-TW"/>
        </w:rPr>
        <w:t>相關模組：</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20"/>
        <w:gridCol w:w="4096"/>
        <w:gridCol w:w="5674"/>
      </w:tblGrid>
      <w:tr w:rsidR="00C46D6D" w:rsidRPr="00AD2D28" w:rsidTr="00E30C50">
        <w:tc>
          <w:tcPr>
            <w:tcW w:w="720" w:type="dxa"/>
          </w:tcPr>
          <w:p w:rsidR="00C46D6D" w:rsidRPr="00AD2D28" w:rsidRDefault="00C46D6D" w:rsidP="00C26F2F">
            <w:pPr>
              <w:rPr>
                <w:rFonts w:ascii="細明體" w:eastAsia="細明體" w:hAnsi="細明體" w:hint="eastAsia"/>
                <w:sz w:val="20"/>
                <w:szCs w:val="20"/>
              </w:rPr>
            </w:pPr>
            <w:r w:rsidRPr="00AD2D28">
              <w:rPr>
                <w:rFonts w:ascii="細明體" w:eastAsia="細明體" w:hAnsi="細明體" w:hint="eastAsia"/>
                <w:sz w:val="20"/>
                <w:szCs w:val="20"/>
              </w:rPr>
              <w:t>項次</w:t>
            </w:r>
          </w:p>
        </w:tc>
        <w:tc>
          <w:tcPr>
            <w:tcW w:w="4096" w:type="dxa"/>
          </w:tcPr>
          <w:p w:rsidR="00C46D6D" w:rsidRPr="00AD2D28" w:rsidRDefault="00C46D6D" w:rsidP="00C26F2F">
            <w:pPr>
              <w:rPr>
                <w:rFonts w:ascii="細明體" w:eastAsia="細明體" w:hAnsi="細明體" w:hint="eastAsia"/>
                <w:sz w:val="20"/>
                <w:szCs w:val="20"/>
              </w:rPr>
            </w:pPr>
            <w:r w:rsidRPr="00AD2D28">
              <w:rPr>
                <w:rFonts w:ascii="細明體" w:eastAsia="細明體" w:hAnsi="細明體" w:hint="eastAsia"/>
                <w:sz w:val="20"/>
                <w:szCs w:val="20"/>
              </w:rPr>
              <w:t>中文說明</w:t>
            </w:r>
          </w:p>
        </w:tc>
        <w:tc>
          <w:tcPr>
            <w:tcW w:w="5674" w:type="dxa"/>
          </w:tcPr>
          <w:p w:rsidR="00C46D6D" w:rsidRPr="00AD2D28" w:rsidRDefault="00C46D6D" w:rsidP="00C26F2F">
            <w:pPr>
              <w:rPr>
                <w:rFonts w:ascii="細明體" w:eastAsia="細明體" w:hAnsi="細明體" w:hint="eastAsia"/>
                <w:sz w:val="20"/>
                <w:szCs w:val="20"/>
              </w:rPr>
            </w:pPr>
            <w:r w:rsidRPr="00AD2D28">
              <w:rPr>
                <w:rFonts w:ascii="細明體" w:eastAsia="細明體" w:hAnsi="細明體" w:hint="eastAsia"/>
                <w:sz w:val="20"/>
                <w:szCs w:val="20"/>
              </w:rPr>
              <w:t>程式名稱</w:t>
            </w:r>
          </w:p>
        </w:tc>
      </w:tr>
      <w:tr w:rsidR="00E44BA8" w:rsidRPr="00AD2D28" w:rsidTr="00E30C50">
        <w:tblPrEx>
          <w:tblLook w:val="01E0" w:firstRow="1" w:lastRow="1" w:firstColumn="1" w:lastColumn="1" w:noHBand="0" w:noVBand="0"/>
        </w:tblPrEx>
        <w:tc>
          <w:tcPr>
            <w:tcW w:w="720" w:type="dxa"/>
          </w:tcPr>
          <w:p w:rsidR="00E44BA8" w:rsidRPr="00AD2D28" w:rsidRDefault="00E44BA8" w:rsidP="00E44BA8">
            <w:pPr>
              <w:numPr>
                <w:ilvl w:val="0"/>
                <w:numId w:val="42"/>
              </w:numPr>
              <w:rPr>
                <w:rFonts w:ascii="細明體" w:eastAsia="細明體" w:hAnsi="細明體" w:hint="eastAsia"/>
                <w:sz w:val="20"/>
                <w:szCs w:val="20"/>
              </w:rPr>
            </w:pPr>
          </w:p>
        </w:tc>
        <w:tc>
          <w:tcPr>
            <w:tcW w:w="4096" w:type="dxa"/>
          </w:tcPr>
          <w:p w:rsidR="00E44BA8" w:rsidRPr="00AD2D28" w:rsidRDefault="00E44BA8" w:rsidP="008C36C8">
            <w:pPr>
              <w:rPr>
                <w:rFonts w:ascii="細明體" w:eastAsia="細明體" w:hAnsi="細明體" w:hint="eastAsia"/>
                <w:sz w:val="20"/>
                <w:szCs w:val="20"/>
              </w:rPr>
            </w:pPr>
          </w:p>
        </w:tc>
        <w:tc>
          <w:tcPr>
            <w:tcW w:w="5674" w:type="dxa"/>
          </w:tcPr>
          <w:p w:rsidR="00E44BA8" w:rsidRPr="00AD2D28" w:rsidRDefault="00E44BA8" w:rsidP="008C36C8">
            <w:pPr>
              <w:rPr>
                <w:rFonts w:ascii="細明體" w:eastAsia="細明體" w:hAnsi="細明體"/>
                <w:sz w:val="20"/>
                <w:szCs w:val="20"/>
              </w:rPr>
            </w:pPr>
          </w:p>
        </w:tc>
      </w:tr>
    </w:tbl>
    <w:p w:rsidR="006002AF" w:rsidRPr="00AD2D28" w:rsidRDefault="006002AF" w:rsidP="006002AF">
      <w:pPr>
        <w:pStyle w:val="Tabletext"/>
        <w:keepLines w:val="0"/>
        <w:spacing w:after="0" w:line="240" w:lineRule="auto"/>
        <w:rPr>
          <w:rFonts w:ascii="細明體" w:eastAsia="細明體" w:hAnsi="細明體" w:hint="eastAsia"/>
          <w:kern w:val="2"/>
          <w:lang w:eastAsia="zh-TW"/>
        </w:rPr>
      </w:pPr>
    </w:p>
    <w:p w:rsidR="0000096F" w:rsidRPr="00AD2D28" w:rsidRDefault="00C753E8" w:rsidP="00EC1727">
      <w:pPr>
        <w:pStyle w:val="Tabletext"/>
        <w:keepLines w:val="0"/>
        <w:numPr>
          <w:ilvl w:val="0"/>
          <w:numId w:val="1"/>
        </w:numPr>
        <w:spacing w:after="0" w:line="240" w:lineRule="auto"/>
        <w:rPr>
          <w:rFonts w:ascii="細明體" w:eastAsia="細明體" w:hAnsi="細明體" w:hint="eastAsia"/>
          <w:b/>
          <w:kern w:val="2"/>
          <w:lang w:eastAsia="zh-TW"/>
        </w:rPr>
      </w:pPr>
      <w:r w:rsidRPr="00AD2D28">
        <w:rPr>
          <w:rFonts w:ascii="細明體" w:eastAsia="細明體" w:hAnsi="細明體" w:hint="eastAsia"/>
          <w:b/>
          <w:kern w:val="2"/>
          <w:lang w:eastAsia="zh-TW"/>
        </w:rPr>
        <w:t>批次基本資料:</w:t>
      </w:r>
    </w:p>
    <w:tbl>
      <w:tblPr>
        <w:tblW w:w="4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72"/>
        <w:gridCol w:w="3148"/>
      </w:tblGrid>
      <w:tr w:rsidR="00241CB2" w:rsidRPr="00AD2D28" w:rsidTr="00241CB2">
        <w:trPr>
          <w:trHeight w:val="120"/>
        </w:trPr>
        <w:tc>
          <w:tcPr>
            <w:tcW w:w="1672" w:type="dxa"/>
          </w:tcPr>
          <w:p w:rsidR="00241CB2" w:rsidRPr="00AD2D28" w:rsidRDefault="00241CB2" w:rsidP="0017097A">
            <w:pPr>
              <w:rPr>
                <w:rFonts w:ascii="細明體" w:eastAsia="細明體" w:hAnsi="細明體" w:hint="eastAsia"/>
                <w:sz w:val="20"/>
                <w:szCs w:val="20"/>
              </w:rPr>
            </w:pPr>
            <w:r w:rsidRPr="00AD2D28">
              <w:rPr>
                <w:rFonts w:ascii="細明體" w:eastAsia="細明體" w:hAnsi="細明體" w:hint="eastAsia"/>
                <w:sz w:val="20"/>
                <w:szCs w:val="20"/>
              </w:rPr>
              <w:t>作業名稱</w:t>
            </w:r>
          </w:p>
        </w:tc>
        <w:tc>
          <w:tcPr>
            <w:tcW w:w="3148" w:type="dxa"/>
          </w:tcPr>
          <w:p w:rsidR="00241CB2" w:rsidRPr="00AD2D28" w:rsidRDefault="0009513A" w:rsidP="0017097A">
            <w:pPr>
              <w:rPr>
                <w:rFonts w:ascii="細明體" w:eastAsia="細明體" w:hAnsi="細明體" w:hint="eastAsia"/>
                <w:sz w:val="20"/>
                <w:szCs w:val="20"/>
              </w:rPr>
            </w:pPr>
            <w:r>
              <w:rPr>
                <w:rFonts w:ascii="細明體" w:eastAsia="細明體" w:hAnsi="細明體" w:hint="eastAsia"/>
                <w:sz w:val="20"/>
                <w:szCs w:val="20"/>
              </w:rPr>
              <w:t xml:space="preserve"> </w:t>
            </w:r>
          </w:p>
        </w:tc>
      </w:tr>
      <w:tr w:rsidR="00241CB2" w:rsidRPr="00AD2D28" w:rsidTr="00241CB2">
        <w:trPr>
          <w:trHeight w:val="120"/>
        </w:trPr>
        <w:tc>
          <w:tcPr>
            <w:tcW w:w="1672" w:type="dxa"/>
          </w:tcPr>
          <w:p w:rsidR="00241CB2" w:rsidRPr="00AD2D28" w:rsidRDefault="00241CB2" w:rsidP="0017097A">
            <w:pPr>
              <w:rPr>
                <w:rFonts w:ascii="細明體" w:eastAsia="細明體" w:hAnsi="細明體" w:hint="eastAsia"/>
                <w:sz w:val="20"/>
                <w:szCs w:val="20"/>
              </w:rPr>
            </w:pPr>
            <w:r w:rsidRPr="00AD2D28">
              <w:rPr>
                <w:rFonts w:ascii="細明體" w:eastAsia="細明體" w:hAnsi="細明體" w:hint="eastAsia"/>
                <w:sz w:val="20"/>
                <w:szCs w:val="20"/>
              </w:rPr>
              <w:t>業務別</w:t>
            </w:r>
          </w:p>
        </w:tc>
        <w:tc>
          <w:tcPr>
            <w:tcW w:w="3148" w:type="dxa"/>
          </w:tcPr>
          <w:p w:rsidR="00241CB2" w:rsidRPr="00AD2D28" w:rsidRDefault="00241CB2" w:rsidP="0017097A">
            <w:pPr>
              <w:rPr>
                <w:rFonts w:ascii="細明體" w:eastAsia="細明體" w:hAnsi="細明體" w:hint="eastAsia"/>
                <w:sz w:val="20"/>
                <w:szCs w:val="20"/>
              </w:rPr>
            </w:pPr>
            <w:r w:rsidRPr="00AD2D28">
              <w:rPr>
                <w:rFonts w:ascii="細明體" w:eastAsia="細明體" w:hAnsi="細明體" w:hint="eastAsia"/>
                <w:sz w:val="20"/>
                <w:szCs w:val="20"/>
              </w:rPr>
              <w:t>AA</w:t>
            </w:r>
          </w:p>
        </w:tc>
      </w:tr>
      <w:tr w:rsidR="00241CB2" w:rsidRPr="00AD2D28" w:rsidTr="00241CB2">
        <w:trPr>
          <w:trHeight w:val="120"/>
        </w:trPr>
        <w:tc>
          <w:tcPr>
            <w:tcW w:w="1672" w:type="dxa"/>
          </w:tcPr>
          <w:p w:rsidR="00241CB2" w:rsidRPr="00AD2D28" w:rsidRDefault="00241CB2" w:rsidP="0017097A">
            <w:pPr>
              <w:rPr>
                <w:rFonts w:ascii="細明體" w:eastAsia="細明體" w:hAnsi="細明體" w:hint="eastAsia"/>
                <w:sz w:val="20"/>
                <w:szCs w:val="20"/>
              </w:rPr>
            </w:pPr>
            <w:r w:rsidRPr="00AD2D28">
              <w:rPr>
                <w:rFonts w:ascii="細明體" w:eastAsia="細明體" w:hAnsi="細明體" w:hint="eastAsia"/>
                <w:sz w:val="20"/>
                <w:szCs w:val="20"/>
              </w:rPr>
              <w:t>次系統名稱</w:t>
            </w:r>
          </w:p>
        </w:tc>
        <w:tc>
          <w:tcPr>
            <w:tcW w:w="3148" w:type="dxa"/>
          </w:tcPr>
          <w:p w:rsidR="00241CB2" w:rsidRPr="00AD2D28" w:rsidRDefault="0084728D" w:rsidP="0017097A">
            <w:pPr>
              <w:rPr>
                <w:rFonts w:ascii="細明體" w:eastAsia="細明體" w:hAnsi="細明體" w:hint="eastAsia"/>
                <w:sz w:val="20"/>
                <w:szCs w:val="20"/>
              </w:rPr>
            </w:pPr>
            <w:r>
              <w:rPr>
                <w:rFonts w:ascii="細明體" w:eastAsia="細明體" w:hAnsi="細明體" w:hint="eastAsia"/>
                <w:sz w:val="20"/>
                <w:szCs w:val="20"/>
              </w:rPr>
              <w:t>B2</w:t>
            </w:r>
          </w:p>
        </w:tc>
      </w:tr>
      <w:tr w:rsidR="00241CB2" w:rsidRPr="00AD2D28" w:rsidTr="00241CB2">
        <w:trPr>
          <w:trHeight w:val="120"/>
        </w:trPr>
        <w:tc>
          <w:tcPr>
            <w:tcW w:w="1672" w:type="dxa"/>
          </w:tcPr>
          <w:p w:rsidR="00241CB2" w:rsidRPr="00AD2D28" w:rsidRDefault="00241CB2" w:rsidP="0017097A">
            <w:pPr>
              <w:rPr>
                <w:rFonts w:ascii="細明體" w:eastAsia="細明體" w:hAnsi="細明體" w:hint="eastAsia"/>
                <w:sz w:val="20"/>
                <w:szCs w:val="20"/>
              </w:rPr>
            </w:pPr>
            <w:r w:rsidRPr="00AD2D28">
              <w:rPr>
                <w:rFonts w:ascii="細明體" w:eastAsia="細明體" w:hAnsi="細明體" w:hint="eastAsia"/>
                <w:sz w:val="20"/>
                <w:szCs w:val="20"/>
              </w:rPr>
              <w:t>處理週期</w:t>
            </w:r>
          </w:p>
        </w:tc>
        <w:tc>
          <w:tcPr>
            <w:tcW w:w="3148" w:type="dxa"/>
          </w:tcPr>
          <w:p w:rsidR="00241CB2" w:rsidRPr="00AD2D28" w:rsidRDefault="00377CFD" w:rsidP="0017097A">
            <w:pPr>
              <w:rPr>
                <w:rFonts w:ascii="細明體" w:eastAsia="細明體" w:hAnsi="細明體" w:hint="eastAsia"/>
                <w:sz w:val="20"/>
                <w:szCs w:val="20"/>
              </w:rPr>
            </w:pPr>
            <w:r>
              <w:rPr>
                <w:rFonts w:ascii="細明體" w:eastAsia="細明體" w:hAnsi="細明體" w:hint="eastAsia"/>
                <w:sz w:val="20"/>
                <w:szCs w:val="20"/>
              </w:rPr>
              <w:t>每日</w:t>
            </w:r>
          </w:p>
        </w:tc>
      </w:tr>
      <w:tr w:rsidR="00241CB2" w:rsidRPr="00AD2D28" w:rsidTr="00241CB2">
        <w:trPr>
          <w:trHeight w:val="120"/>
        </w:trPr>
        <w:tc>
          <w:tcPr>
            <w:tcW w:w="1672" w:type="dxa"/>
          </w:tcPr>
          <w:p w:rsidR="00241CB2" w:rsidRPr="00AD2D28" w:rsidRDefault="00241CB2" w:rsidP="0017097A">
            <w:pPr>
              <w:rPr>
                <w:rFonts w:ascii="細明體" w:eastAsia="細明體" w:hAnsi="細明體" w:hint="eastAsia"/>
                <w:sz w:val="20"/>
                <w:szCs w:val="20"/>
              </w:rPr>
            </w:pPr>
            <w:r w:rsidRPr="00AD2D28">
              <w:rPr>
                <w:rFonts w:ascii="細明體" w:eastAsia="細明體" w:hAnsi="細明體" w:hint="eastAsia"/>
                <w:sz w:val="20"/>
                <w:szCs w:val="20"/>
              </w:rPr>
              <w:t>分批處理的件數</w:t>
            </w:r>
          </w:p>
        </w:tc>
        <w:tc>
          <w:tcPr>
            <w:tcW w:w="3148" w:type="dxa"/>
          </w:tcPr>
          <w:p w:rsidR="00241CB2" w:rsidRPr="00AD2D28" w:rsidRDefault="00472317" w:rsidP="0017097A">
            <w:pPr>
              <w:rPr>
                <w:rFonts w:ascii="細明體" w:eastAsia="細明體" w:hAnsi="細明體" w:hint="eastAsia"/>
                <w:sz w:val="20"/>
                <w:szCs w:val="20"/>
              </w:rPr>
            </w:pPr>
            <w:r>
              <w:rPr>
                <w:rFonts w:ascii="細明體" w:eastAsia="細明體" w:hAnsi="細明體" w:hint="eastAsia"/>
                <w:sz w:val="20"/>
                <w:szCs w:val="20"/>
              </w:rPr>
              <w:t>100</w:t>
            </w:r>
          </w:p>
        </w:tc>
      </w:tr>
    </w:tbl>
    <w:p w:rsidR="00C753E8" w:rsidRPr="00AD2D28" w:rsidRDefault="00C753E8" w:rsidP="00C753E8">
      <w:pPr>
        <w:pStyle w:val="Tabletext"/>
        <w:keepLines w:val="0"/>
        <w:spacing w:after="0" w:line="240" w:lineRule="auto"/>
        <w:rPr>
          <w:rFonts w:ascii="細明體" w:eastAsia="細明體" w:hAnsi="細明體" w:hint="eastAsia"/>
          <w:b/>
          <w:kern w:val="2"/>
          <w:lang w:eastAsia="zh-TW"/>
        </w:rPr>
      </w:pPr>
    </w:p>
    <w:p w:rsidR="00C753E8" w:rsidRPr="00AD2D28" w:rsidRDefault="00C753E8" w:rsidP="00EC1727">
      <w:pPr>
        <w:pStyle w:val="Tabletext"/>
        <w:keepLines w:val="0"/>
        <w:numPr>
          <w:ilvl w:val="0"/>
          <w:numId w:val="1"/>
        </w:numPr>
        <w:spacing w:after="0" w:line="240" w:lineRule="auto"/>
        <w:rPr>
          <w:rFonts w:ascii="細明體" w:eastAsia="細明體" w:hAnsi="細明體" w:hint="eastAsia"/>
          <w:b/>
          <w:kern w:val="2"/>
          <w:lang w:eastAsia="zh-TW"/>
        </w:rPr>
      </w:pPr>
      <w:r w:rsidRPr="00AD2D28">
        <w:rPr>
          <w:rFonts w:ascii="細明體" w:eastAsia="細明體" w:hAnsi="細明體"/>
          <w:b/>
          <w:kern w:val="2"/>
          <w:lang w:eastAsia="zh-TW"/>
        </w:rPr>
        <w:t>參數說明：</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09"/>
        <w:gridCol w:w="2351"/>
        <w:gridCol w:w="1760"/>
        <w:gridCol w:w="5670"/>
      </w:tblGrid>
      <w:tr w:rsidR="00241CB2" w:rsidRPr="00AD2D28" w:rsidTr="00241CB2">
        <w:tc>
          <w:tcPr>
            <w:tcW w:w="709" w:type="dxa"/>
            <w:vAlign w:val="center"/>
          </w:tcPr>
          <w:p w:rsidR="00241CB2" w:rsidRPr="00AD2D28" w:rsidRDefault="00241CB2" w:rsidP="0017097A">
            <w:pPr>
              <w:jc w:val="both"/>
              <w:rPr>
                <w:rFonts w:ascii="細明體" w:eastAsia="細明體" w:hAnsi="細明體" w:hint="eastAsia"/>
                <w:sz w:val="20"/>
                <w:szCs w:val="20"/>
              </w:rPr>
            </w:pPr>
            <w:r w:rsidRPr="00AD2D28">
              <w:rPr>
                <w:rFonts w:ascii="細明體" w:eastAsia="細明體" w:hAnsi="細明體" w:hint="eastAsia"/>
                <w:sz w:val="20"/>
                <w:szCs w:val="20"/>
              </w:rPr>
              <w:t>項次</w:t>
            </w:r>
          </w:p>
        </w:tc>
        <w:tc>
          <w:tcPr>
            <w:tcW w:w="2351" w:type="dxa"/>
            <w:vAlign w:val="center"/>
          </w:tcPr>
          <w:p w:rsidR="00241CB2" w:rsidRPr="00AD2D28" w:rsidRDefault="00241CB2" w:rsidP="0017097A">
            <w:pPr>
              <w:jc w:val="both"/>
              <w:rPr>
                <w:rFonts w:ascii="細明體" w:eastAsia="細明體" w:hAnsi="細明體" w:hint="eastAsia"/>
                <w:sz w:val="20"/>
                <w:szCs w:val="20"/>
              </w:rPr>
            </w:pPr>
            <w:r w:rsidRPr="00AD2D28">
              <w:rPr>
                <w:rFonts w:ascii="細明體" w:eastAsia="細明體" w:hAnsi="細明體" w:hint="eastAsia"/>
                <w:sz w:val="20"/>
                <w:szCs w:val="20"/>
              </w:rPr>
              <w:t>說明</w:t>
            </w:r>
          </w:p>
        </w:tc>
        <w:tc>
          <w:tcPr>
            <w:tcW w:w="1760" w:type="dxa"/>
            <w:vAlign w:val="center"/>
          </w:tcPr>
          <w:p w:rsidR="00241CB2" w:rsidRPr="00AD2D28" w:rsidRDefault="00241CB2" w:rsidP="0017097A">
            <w:pPr>
              <w:jc w:val="both"/>
              <w:rPr>
                <w:rFonts w:ascii="細明體" w:eastAsia="細明體" w:hAnsi="細明體" w:hint="eastAsia"/>
                <w:sz w:val="20"/>
                <w:szCs w:val="20"/>
              </w:rPr>
            </w:pPr>
            <w:r w:rsidRPr="00AD2D28">
              <w:rPr>
                <w:rFonts w:ascii="細明體" w:eastAsia="細明體" w:hAnsi="細明體" w:hint="eastAsia"/>
                <w:sz w:val="20"/>
                <w:szCs w:val="20"/>
              </w:rPr>
              <w:t>資料型態</w:t>
            </w:r>
          </w:p>
        </w:tc>
        <w:tc>
          <w:tcPr>
            <w:tcW w:w="5670" w:type="dxa"/>
            <w:vAlign w:val="center"/>
          </w:tcPr>
          <w:p w:rsidR="00241CB2" w:rsidRPr="00AD2D28" w:rsidRDefault="00241CB2" w:rsidP="0017097A">
            <w:pPr>
              <w:jc w:val="both"/>
              <w:rPr>
                <w:rFonts w:ascii="細明體" w:eastAsia="細明體" w:hAnsi="細明體" w:hint="eastAsia"/>
                <w:sz w:val="20"/>
                <w:szCs w:val="20"/>
              </w:rPr>
            </w:pPr>
            <w:r w:rsidRPr="00AD2D28">
              <w:rPr>
                <w:rFonts w:ascii="細明體" w:eastAsia="細明體" w:hAnsi="細明體" w:hint="eastAsia"/>
                <w:sz w:val="20"/>
                <w:szCs w:val="20"/>
              </w:rPr>
              <w:t>備註</w:t>
            </w:r>
          </w:p>
        </w:tc>
      </w:tr>
      <w:tr w:rsidR="00241CB2" w:rsidRPr="00AD2D28" w:rsidTr="00241CB2">
        <w:tc>
          <w:tcPr>
            <w:tcW w:w="709" w:type="dxa"/>
            <w:vAlign w:val="center"/>
          </w:tcPr>
          <w:p w:rsidR="00241CB2" w:rsidRPr="00AD2D28" w:rsidRDefault="00241CB2" w:rsidP="0017097A">
            <w:pPr>
              <w:numPr>
                <w:ilvl w:val="0"/>
                <w:numId w:val="6"/>
              </w:numPr>
              <w:jc w:val="both"/>
              <w:rPr>
                <w:rFonts w:ascii="細明體" w:eastAsia="細明體" w:hAnsi="細明體" w:hint="eastAsia"/>
                <w:sz w:val="20"/>
                <w:szCs w:val="20"/>
              </w:rPr>
            </w:pPr>
          </w:p>
        </w:tc>
        <w:tc>
          <w:tcPr>
            <w:tcW w:w="2351" w:type="dxa"/>
            <w:vAlign w:val="center"/>
          </w:tcPr>
          <w:p w:rsidR="00241CB2" w:rsidRPr="00AD2D28" w:rsidRDefault="00241CB2" w:rsidP="0017097A">
            <w:pPr>
              <w:jc w:val="both"/>
              <w:rPr>
                <w:rFonts w:ascii="細明體" w:eastAsia="細明體" w:hAnsi="細明體" w:hint="eastAsia"/>
                <w:sz w:val="20"/>
                <w:szCs w:val="20"/>
              </w:rPr>
            </w:pPr>
          </w:p>
        </w:tc>
        <w:tc>
          <w:tcPr>
            <w:tcW w:w="1760" w:type="dxa"/>
            <w:vAlign w:val="center"/>
          </w:tcPr>
          <w:p w:rsidR="00241CB2" w:rsidRPr="00AD2D28" w:rsidRDefault="00241CB2" w:rsidP="0017097A">
            <w:pPr>
              <w:jc w:val="both"/>
              <w:rPr>
                <w:rFonts w:ascii="細明體" w:eastAsia="細明體" w:hAnsi="細明體" w:hint="eastAsia"/>
                <w:sz w:val="20"/>
                <w:szCs w:val="20"/>
              </w:rPr>
            </w:pPr>
          </w:p>
        </w:tc>
        <w:tc>
          <w:tcPr>
            <w:tcW w:w="5670" w:type="dxa"/>
            <w:vAlign w:val="center"/>
          </w:tcPr>
          <w:p w:rsidR="00241CB2" w:rsidRPr="00AD2D28" w:rsidRDefault="00241CB2" w:rsidP="0017097A">
            <w:pPr>
              <w:jc w:val="both"/>
              <w:rPr>
                <w:rFonts w:ascii="細明體" w:eastAsia="細明體" w:hAnsi="細明體" w:hint="eastAsia"/>
                <w:sz w:val="20"/>
                <w:szCs w:val="20"/>
              </w:rPr>
            </w:pPr>
          </w:p>
        </w:tc>
      </w:tr>
    </w:tbl>
    <w:p w:rsidR="00BB1FBB" w:rsidRPr="00AD2D28" w:rsidRDefault="00F905C9" w:rsidP="00C753E8">
      <w:pPr>
        <w:pStyle w:val="Tabletext"/>
        <w:keepLines w:val="0"/>
        <w:spacing w:after="0" w:line="240" w:lineRule="auto"/>
        <w:rPr>
          <w:rFonts w:ascii="細明體" w:eastAsia="細明體" w:hAnsi="細明體"/>
          <w:kern w:val="2"/>
          <w:lang w:eastAsia="zh-TW"/>
        </w:rPr>
      </w:pPr>
      <w:r w:rsidRPr="00AD2D28">
        <w:rPr>
          <w:rFonts w:ascii="細明體" w:eastAsia="細明體" w:hAnsi="細明體"/>
          <w:kern w:val="2"/>
          <w:lang w:eastAsia="zh-TW"/>
        </w:rPr>
        <w:t xml:space="preserve"> </w:t>
      </w:r>
    </w:p>
    <w:p w:rsidR="00BB1FBB" w:rsidRPr="00AD2D28" w:rsidRDefault="00BB1FBB" w:rsidP="00BB1FBB">
      <w:pPr>
        <w:pStyle w:val="Tabletext"/>
        <w:keepLines w:val="0"/>
        <w:numPr>
          <w:ilvl w:val="0"/>
          <w:numId w:val="1"/>
        </w:numPr>
        <w:spacing w:after="0" w:line="240" w:lineRule="auto"/>
        <w:rPr>
          <w:rFonts w:ascii="細明體" w:eastAsia="細明體" w:hAnsi="細明體" w:hint="eastAsia"/>
          <w:kern w:val="2"/>
          <w:lang w:eastAsia="zh-TW"/>
        </w:rPr>
      </w:pPr>
      <w:r w:rsidRPr="00AD2D28">
        <w:rPr>
          <w:rFonts w:ascii="細明體" w:eastAsia="細明體" w:hAnsi="細明體"/>
          <w:kern w:val="2"/>
          <w:lang w:eastAsia="zh-TW"/>
        </w:rPr>
        <w:t>程式內容：</w:t>
      </w:r>
    </w:p>
    <w:p w:rsidR="00E2563D" w:rsidRDefault="00472317" w:rsidP="00A329A7">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kern w:val="2"/>
          <w:lang w:eastAsia="zh-TW"/>
        </w:rPr>
        <w:t>初始</w:t>
      </w:r>
      <w:r w:rsidR="00FE0A9A" w:rsidRPr="00AD2D28">
        <w:rPr>
          <w:rFonts w:ascii="細明體" w:eastAsia="細明體" w:hAnsi="細明體"/>
          <w:kern w:val="2"/>
          <w:lang w:eastAsia="zh-TW"/>
        </w:rPr>
        <w:t>：</w:t>
      </w:r>
    </w:p>
    <w:p w:rsidR="00472317" w:rsidRDefault="00472317" w:rsidP="00472317">
      <w:pPr>
        <w:pStyle w:val="Tabletext"/>
        <w:keepLines w:val="0"/>
        <w:numPr>
          <w:ilvl w:val="1"/>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件數歸0</w:t>
      </w:r>
    </w:p>
    <w:p w:rsidR="00472317" w:rsidRDefault="00A43D7A" w:rsidP="00472317">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0084728D">
        <w:rPr>
          <w:rFonts w:ascii="細明體" w:eastAsia="細明體" w:hAnsi="細明體" w:hint="eastAsia"/>
          <w:kern w:val="2"/>
          <w:lang w:eastAsia="zh-TW"/>
        </w:rPr>
        <w:t>主約讀取</w:t>
      </w:r>
      <w:r w:rsidR="00472317">
        <w:rPr>
          <w:rFonts w:ascii="細明體" w:eastAsia="細明體" w:hAnsi="細明體" w:hint="eastAsia"/>
          <w:kern w:val="2"/>
          <w:lang w:eastAsia="zh-TW"/>
        </w:rPr>
        <w:t>件數</w:t>
      </w:r>
    </w:p>
    <w:p w:rsidR="00472317" w:rsidRDefault="00A43D7A" w:rsidP="00472317">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0084728D">
        <w:rPr>
          <w:rFonts w:ascii="細明體" w:eastAsia="細明體" w:hAnsi="細明體" w:hint="eastAsia"/>
          <w:kern w:val="2"/>
          <w:lang w:eastAsia="zh-TW"/>
        </w:rPr>
        <w:t>主約新增成功</w:t>
      </w:r>
      <w:r w:rsidR="00472317">
        <w:rPr>
          <w:rFonts w:ascii="細明體" w:eastAsia="細明體" w:hAnsi="細明體" w:hint="eastAsia"/>
          <w:kern w:val="2"/>
          <w:lang w:eastAsia="zh-TW"/>
        </w:rPr>
        <w:t>件數</w:t>
      </w:r>
    </w:p>
    <w:p w:rsidR="00472317" w:rsidRDefault="00A43D7A" w:rsidP="00472317">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0084728D">
        <w:rPr>
          <w:rFonts w:ascii="細明體" w:eastAsia="細明體" w:hAnsi="細明體" w:hint="eastAsia"/>
          <w:kern w:val="2"/>
          <w:lang w:eastAsia="zh-TW"/>
        </w:rPr>
        <w:t>主約新增失敗</w:t>
      </w:r>
      <w:r w:rsidR="00472317">
        <w:rPr>
          <w:rFonts w:ascii="細明體" w:eastAsia="細明體" w:hAnsi="細明體" w:hint="eastAsia"/>
          <w:kern w:val="2"/>
          <w:lang w:eastAsia="zh-TW"/>
        </w:rPr>
        <w:t>件數</w:t>
      </w:r>
    </w:p>
    <w:p w:rsidR="0084728D" w:rsidRDefault="00A43D7A" w:rsidP="00472317">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0084728D">
        <w:rPr>
          <w:rFonts w:ascii="細明體" w:eastAsia="細明體" w:hAnsi="細明體" w:hint="eastAsia"/>
          <w:kern w:val="2"/>
          <w:lang w:eastAsia="zh-TW"/>
        </w:rPr>
        <w:t>附約讀取件數</w:t>
      </w:r>
    </w:p>
    <w:p w:rsidR="0084728D" w:rsidRDefault="00A43D7A" w:rsidP="00472317">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0084728D">
        <w:rPr>
          <w:rFonts w:ascii="細明體" w:eastAsia="細明體" w:hAnsi="細明體" w:hint="eastAsia"/>
          <w:kern w:val="2"/>
          <w:lang w:eastAsia="zh-TW"/>
        </w:rPr>
        <w:t>附約新增成功件數</w:t>
      </w:r>
    </w:p>
    <w:p w:rsidR="0084728D" w:rsidRDefault="00A43D7A" w:rsidP="00472317">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0084728D">
        <w:rPr>
          <w:rFonts w:ascii="細明體" w:eastAsia="細明體" w:hAnsi="細明體" w:hint="eastAsia"/>
          <w:kern w:val="2"/>
          <w:lang w:eastAsia="zh-TW"/>
        </w:rPr>
        <w:t>附約新增失敗件數</w:t>
      </w:r>
    </w:p>
    <w:p w:rsidR="00780906" w:rsidRDefault="00780906" w:rsidP="00780906">
      <w:pPr>
        <w:pStyle w:val="Tabletext"/>
        <w:keepLines w:val="0"/>
        <w:numPr>
          <w:ilvl w:val="1"/>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共用參數</w:t>
      </w:r>
    </w:p>
    <w:p w:rsidR="00780906" w:rsidRDefault="00780906" w:rsidP="00780906">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$執行模式</w:t>
      </w:r>
    </w:p>
    <w:p w:rsidR="0089776E" w:rsidRDefault="0089776E" w:rsidP="00780906">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$執行時間=系統時間</w:t>
      </w:r>
    </w:p>
    <w:p w:rsidR="00780906" w:rsidRDefault="00780906" w:rsidP="00780906">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$開始日期</w:t>
      </w:r>
    </w:p>
    <w:p w:rsidR="00780906" w:rsidRDefault="00780906" w:rsidP="00780906">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$結束日期</w:t>
      </w:r>
    </w:p>
    <w:p w:rsidR="009E556D" w:rsidRDefault="00780906" w:rsidP="00B832A2">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檢核參數</w:t>
      </w:r>
    </w:p>
    <w:p w:rsidR="00CF7DCD" w:rsidRDefault="00780906" w:rsidP="00780906">
      <w:pPr>
        <w:pStyle w:val="Tabletext"/>
        <w:keepLines w:val="0"/>
        <w:numPr>
          <w:ilvl w:val="1"/>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若傳入參數為null，則$開始日期=執行日，$結束日期=執行日</w:t>
      </w:r>
    </w:p>
    <w:p w:rsidR="00780906" w:rsidRDefault="00780906" w:rsidP="00780906">
      <w:pPr>
        <w:pStyle w:val="Tabletext"/>
        <w:keepLines w:val="0"/>
        <w:numPr>
          <w:ilvl w:val="1"/>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若傳入參數1=</w:t>
      </w:r>
      <w:r>
        <w:rPr>
          <w:rFonts w:ascii="細明體" w:eastAsia="細明體" w:hAnsi="細明體"/>
          <w:kern w:val="2"/>
          <w:lang w:eastAsia="zh-TW"/>
        </w:rPr>
        <w:t>”</w:t>
      </w:r>
      <w:r>
        <w:rPr>
          <w:rFonts w:ascii="細明體" w:eastAsia="細明體" w:hAnsi="細明體" w:hint="eastAsia"/>
          <w:kern w:val="2"/>
          <w:lang w:eastAsia="zh-TW"/>
        </w:rPr>
        <w:t>2</w:t>
      </w:r>
      <w:r>
        <w:rPr>
          <w:rFonts w:ascii="細明體" w:eastAsia="細明體" w:hAnsi="細明體"/>
          <w:kern w:val="2"/>
          <w:lang w:eastAsia="zh-TW"/>
        </w:rPr>
        <w:t>”</w:t>
      </w:r>
      <w:r>
        <w:rPr>
          <w:rFonts w:ascii="細明體" w:eastAsia="細明體" w:hAnsi="細明體" w:hint="eastAsia"/>
          <w:kern w:val="2"/>
          <w:lang w:eastAsia="zh-TW"/>
        </w:rPr>
        <w:t>，則$執行模式=2</w:t>
      </w:r>
    </w:p>
    <w:p w:rsidR="00780906" w:rsidRDefault="00780906" w:rsidP="00780906">
      <w:pPr>
        <w:pStyle w:val="Tabletext"/>
        <w:keepLines w:val="0"/>
        <w:numPr>
          <w:ilvl w:val="1"/>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若傳入參數1，傳入參數2格式不為日期，則拋出Exception</w:t>
      </w:r>
      <w:r>
        <w:rPr>
          <w:rFonts w:ascii="細明體" w:eastAsia="細明體" w:hAnsi="細明體"/>
          <w:kern w:val="2"/>
          <w:lang w:eastAsia="zh-TW"/>
        </w:rPr>
        <w:t>”</w:t>
      </w:r>
      <w:r>
        <w:rPr>
          <w:rFonts w:ascii="細明體" w:eastAsia="細明體" w:hAnsi="細明體" w:hint="eastAsia"/>
          <w:kern w:val="2"/>
          <w:lang w:eastAsia="zh-TW"/>
        </w:rPr>
        <w:t>輸入參數格式錯誤</w:t>
      </w:r>
      <w:r>
        <w:rPr>
          <w:rFonts w:ascii="細明體" w:eastAsia="細明體" w:hAnsi="細明體"/>
          <w:kern w:val="2"/>
          <w:lang w:eastAsia="zh-TW"/>
        </w:rPr>
        <w:t>”</w:t>
      </w:r>
      <w:r>
        <w:rPr>
          <w:rFonts w:ascii="細明體" w:eastAsia="細明體" w:hAnsi="細明體" w:hint="eastAsia"/>
          <w:kern w:val="2"/>
          <w:lang w:eastAsia="zh-TW"/>
        </w:rPr>
        <w:t>，反之$開始日期=參數1、$結束日期=參數2</w:t>
      </w:r>
      <w:r w:rsidR="000B6FAA">
        <w:rPr>
          <w:rFonts w:ascii="細明體" w:eastAsia="細明體" w:hAnsi="細明體" w:hint="eastAsia"/>
          <w:kern w:val="2"/>
          <w:lang w:eastAsia="zh-TW"/>
        </w:rPr>
        <w:t>，$執行模式=1</w:t>
      </w:r>
    </w:p>
    <w:p w:rsidR="009016F1" w:rsidRDefault="009016F1" w:rsidP="007903F2">
      <w:pPr>
        <w:pStyle w:val="Tabletext"/>
        <w:keepLines w:val="0"/>
        <w:numPr>
          <w:ilvl w:val="0"/>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取得後續檢核相關資訊：</w:t>
      </w:r>
    </w:p>
    <w:p w:rsidR="00F56A09" w:rsidRDefault="00F56A09" w:rsidP="00774D83">
      <w:pPr>
        <w:pStyle w:val="Tabletext"/>
        <w:keepLines w:val="0"/>
        <w:numPr>
          <w:ilvl w:val="1"/>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可更新效力：</w:t>
      </w:r>
    </w:p>
    <w:p w:rsidR="00D40960" w:rsidRDefault="00D40960" w:rsidP="00774D83">
      <w:pPr>
        <w:pStyle w:val="Tabletext"/>
        <w:keepLines w:val="0"/>
        <w:numPr>
          <w:ilvl w:val="2"/>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取得特殊設定745</w:t>
      </w:r>
      <w:r>
        <w:rPr>
          <w:rFonts w:ascii="細明體" w:eastAsia="細明體" w:hAnsi="細明體"/>
          <w:kern w:val="2"/>
          <w:lang w:eastAsia="zh-TW"/>
        </w:rPr>
        <w:t>,0</w:t>
      </w:r>
      <w:r w:rsidR="00510130">
        <w:rPr>
          <w:rFonts w:ascii="細明體" w:eastAsia="細明體" w:hAnsi="細明體"/>
          <w:kern w:val="2"/>
          <w:lang w:eastAsia="zh-TW"/>
        </w:rPr>
        <w:t>(</w:t>
      </w:r>
      <w:r w:rsidR="00510130" w:rsidRPr="00510130">
        <w:rPr>
          <w:rFonts w:ascii="細明體" w:eastAsia="細明體" w:hAnsi="細明體" w:hint="eastAsia"/>
          <w:kern w:val="2"/>
          <w:lang w:eastAsia="zh-TW"/>
        </w:rPr>
        <w:t>身故壓效力可更新效力</w:t>
      </w:r>
      <w:r w:rsidR="00510130">
        <w:rPr>
          <w:rFonts w:ascii="細明體" w:eastAsia="細明體" w:hAnsi="細明體" w:hint="eastAsia"/>
          <w:kern w:val="2"/>
          <w:lang w:eastAsia="zh-TW"/>
        </w:rPr>
        <w:t>)</w:t>
      </w:r>
    </w:p>
    <w:p w:rsidR="00D3761D" w:rsidRDefault="00D3761D" w:rsidP="00774D83">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$效力清單(</w:t>
      </w:r>
      <w:r>
        <w:rPr>
          <w:rFonts w:ascii="細明體" w:eastAsia="細明體" w:hAnsi="細明體"/>
          <w:kern w:val="2"/>
          <w:lang w:eastAsia="zh-TW"/>
        </w:rPr>
        <w:t>LIST)</w:t>
      </w:r>
      <w:r w:rsidR="001048AF">
        <w:rPr>
          <w:rFonts w:ascii="細明體" w:eastAsia="細明體" w:hAnsi="細明體"/>
          <w:kern w:val="2"/>
          <w:lang w:eastAsia="zh-TW"/>
        </w:rPr>
        <w:t xml:space="preserve"> = </w:t>
      </w:r>
      <w:r w:rsidR="001048AF">
        <w:rPr>
          <w:rFonts w:ascii="細明體" w:eastAsia="細明體" w:hAnsi="細明體" w:hint="eastAsia"/>
          <w:kern w:val="2"/>
          <w:lang w:eastAsia="zh-TW"/>
        </w:rPr>
        <w:t>逐筆取出並加入此LIST</w:t>
      </w:r>
    </w:p>
    <w:p w:rsidR="00D824D1" w:rsidRDefault="00D824D1" w:rsidP="00774D83">
      <w:pPr>
        <w:pStyle w:val="Tabletext"/>
        <w:keepLines w:val="0"/>
        <w:numPr>
          <w:ilvl w:val="2"/>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取得特殊設定745</w:t>
      </w:r>
      <w:r>
        <w:rPr>
          <w:rFonts w:ascii="細明體" w:eastAsia="細明體" w:hAnsi="細明體"/>
          <w:kern w:val="2"/>
          <w:lang w:eastAsia="zh-TW"/>
        </w:rPr>
        <w:t>,1(</w:t>
      </w:r>
      <w:r w:rsidRPr="00D824D1">
        <w:rPr>
          <w:rFonts w:ascii="細明體" w:eastAsia="細明體" w:hAnsi="細明體" w:hint="eastAsia"/>
          <w:kern w:val="2"/>
          <w:lang w:eastAsia="zh-TW"/>
        </w:rPr>
        <w:t>不更新效力為14，改壓</w:t>
      </w:r>
      <w:r w:rsidR="000A2254">
        <w:rPr>
          <w:rFonts w:ascii="細明體" w:eastAsia="細明體" w:hAnsi="細明體" w:hint="eastAsia"/>
          <w:kern w:val="2"/>
          <w:lang w:eastAsia="zh-TW"/>
        </w:rPr>
        <w:t>E98,14</w:t>
      </w:r>
      <w:r>
        <w:rPr>
          <w:rFonts w:ascii="細明體" w:eastAsia="細明體" w:hAnsi="細明體" w:hint="eastAsia"/>
          <w:kern w:val="2"/>
          <w:lang w:eastAsia="zh-TW"/>
        </w:rPr>
        <w:t>)</w:t>
      </w:r>
    </w:p>
    <w:p w:rsidR="00D824D1" w:rsidRDefault="00D824D1" w:rsidP="00774D83">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w:t>
      </w:r>
      <w:r w:rsidR="008C043F">
        <w:rPr>
          <w:rFonts w:ascii="細明體" w:eastAsia="細明體" w:hAnsi="細明體" w:hint="eastAsia"/>
          <w:kern w:val="2"/>
          <w:lang w:eastAsia="zh-TW"/>
        </w:rPr>
        <w:t>E98</w:t>
      </w:r>
      <w:r>
        <w:rPr>
          <w:rFonts w:ascii="細明體" w:eastAsia="細明體" w:hAnsi="細明體" w:hint="eastAsia"/>
          <w:kern w:val="2"/>
          <w:lang w:eastAsia="zh-TW"/>
        </w:rPr>
        <w:t>清單(</w:t>
      </w:r>
      <w:r>
        <w:rPr>
          <w:rFonts w:ascii="細明體" w:eastAsia="細明體" w:hAnsi="細明體"/>
          <w:kern w:val="2"/>
          <w:lang w:eastAsia="zh-TW"/>
        </w:rPr>
        <w:t xml:space="preserve">LIST) = </w:t>
      </w:r>
      <w:r>
        <w:rPr>
          <w:rFonts w:ascii="細明體" w:eastAsia="細明體" w:hAnsi="細明體" w:hint="eastAsia"/>
          <w:kern w:val="2"/>
          <w:lang w:eastAsia="zh-TW"/>
        </w:rPr>
        <w:t>逐筆取出並加入此LIST</w:t>
      </w:r>
    </w:p>
    <w:p w:rsidR="009016F1" w:rsidRPr="00774D83" w:rsidRDefault="009016F1" w:rsidP="00774D83">
      <w:pPr>
        <w:pStyle w:val="Tabletext"/>
        <w:keepLines w:val="0"/>
        <w:numPr>
          <w:ilvl w:val="1"/>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投資型</w:t>
      </w:r>
      <w:r>
        <w:rPr>
          <w:rFonts w:hint="eastAsia"/>
        </w:rPr>
        <w:t>連生</w:t>
      </w:r>
      <w:r>
        <w:rPr>
          <w:rFonts w:hint="eastAsia"/>
          <w:lang w:eastAsia="zh-TW"/>
        </w:rPr>
        <w:t>/</w:t>
      </w:r>
      <w:r>
        <w:rPr>
          <w:rFonts w:hint="eastAsia"/>
          <w:lang w:eastAsia="zh-TW"/>
        </w:rPr>
        <w:t>親子</w:t>
      </w:r>
      <w:r w:rsidR="00313102">
        <w:rPr>
          <w:rFonts w:hint="eastAsia"/>
          <w:lang w:eastAsia="zh-TW"/>
        </w:rPr>
        <w:t>：</w:t>
      </w:r>
      <w:r w:rsidR="00313102">
        <w:rPr>
          <w:rFonts w:hint="eastAsia"/>
          <w:lang w:eastAsia="zh-TW"/>
        </w:rPr>
        <w:t>(</w:t>
      </w:r>
      <w:r w:rsidR="00313102">
        <w:rPr>
          <w:rFonts w:hint="eastAsia"/>
          <w:lang w:eastAsia="zh-TW"/>
        </w:rPr>
        <w:t>多筆</w:t>
      </w:r>
      <w:r w:rsidR="00313102">
        <w:rPr>
          <w:rFonts w:hint="eastAsia"/>
          <w:lang w:eastAsia="zh-TW"/>
        </w:rPr>
        <w:t>)</w:t>
      </w:r>
    </w:p>
    <w:p w:rsidR="00AC136D" w:rsidRPr="00774D83" w:rsidRDefault="004A6584" w:rsidP="00774D83">
      <w:pPr>
        <w:pStyle w:val="Tabletext"/>
        <w:keepLines w:val="0"/>
        <w:numPr>
          <w:ilvl w:val="2"/>
          <w:numId w:val="32"/>
        </w:numPr>
        <w:spacing w:after="0" w:line="240" w:lineRule="auto"/>
        <w:rPr>
          <w:rFonts w:ascii="細明體" w:eastAsia="細明體" w:hAnsi="細明體"/>
          <w:kern w:val="2"/>
          <w:lang w:eastAsia="zh-TW"/>
        </w:rPr>
      </w:pPr>
      <w:r>
        <w:rPr>
          <w:rFonts w:hint="eastAsia"/>
          <w:lang w:eastAsia="zh-TW"/>
        </w:rPr>
        <w:t xml:space="preserve">READ </w:t>
      </w:r>
      <w:r w:rsidRPr="004A6584">
        <w:rPr>
          <w:lang w:eastAsia="zh-TW"/>
        </w:rPr>
        <w:t>DTAGA002_PRIMARY_DEFI</w:t>
      </w:r>
      <w:r w:rsidR="00171F2D">
        <w:rPr>
          <w:rFonts w:hint="eastAsia"/>
          <w:lang w:eastAsia="zh-TW"/>
        </w:rPr>
        <w:t>(</w:t>
      </w:r>
      <w:r w:rsidR="00171F2D">
        <w:rPr>
          <w:rFonts w:hint="eastAsia"/>
          <w:lang w:eastAsia="zh-TW"/>
        </w:rPr>
        <w:t>主約基本資料定義檔</w:t>
      </w:r>
      <w:r w:rsidR="00171F2D">
        <w:rPr>
          <w:rFonts w:hint="eastAsia"/>
          <w:lang w:eastAsia="zh-TW"/>
        </w:rPr>
        <w:t>)</w:t>
      </w:r>
    </w:p>
    <w:p w:rsidR="004A6584" w:rsidRPr="00774D83" w:rsidRDefault="004A6584" w:rsidP="00774D83">
      <w:pPr>
        <w:pStyle w:val="Tabletext"/>
        <w:keepLines w:val="0"/>
        <w:numPr>
          <w:ilvl w:val="2"/>
          <w:numId w:val="32"/>
        </w:numPr>
        <w:spacing w:after="0" w:line="240" w:lineRule="auto"/>
        <w:rPr>
          <w:rFonts w:ascii="細明體" w:eastAsia="細明體" w:hAnsi="細明體"/>
          <w:kern w:val="2"/>
          <w:lang w:eastAsia="zh-TW"/>
        </w:rPr>
      </w:pPr>
      <w:r>
        <w:rPr>
          <w:lang w:eastAsia="zh-TW"/>
        </w:rPr>
        <w:t>WHERE</w:t>
      </w:r>
    </w:p>
    <w:p w:rsidR="004A6584" w:rsidRDefault="004A6584" w:rsidP="00774D83">
      <w:pPr>
        <w:pStyle w:val="Tabletext"/>
        <w:keepLines w:val="0"/>
        <w:numPr>
          <w:ilvl w:val="3"/>
          <w:numId w:val="32"/>
        </w:numPr>
        <w:spacing w:after="0" w:line="240" w:lineRule="auto"/>
        <w:rPr>
          <w:rFonts w:ascii="細明體" w:eastAsia="細明體" w:hAnsi="細明體"/>
          <w:kern w:val="2"/>
          <w:lang w:eastAsia="zh-TW"/>
        </w:rPr>
      </w:pPr>
      <w:r>
        <w:rPr>
          <w:color w:val="000000"/>
          <w:lang w:eastAsia="zh-TW"/>
        </w:rPr>
        <w:t>是否為投資型連生商品</w:t>
      </w:r>
      <w:r>
        <w:rPr>
          <w:rFonts w:hint="eastAsia"/>
          <w:color w:val="000000"/>
          <w:lang w:eastAsia="zh-TW"/>
        </w:rPr>
        <w:t xml:space="preserve"> &lt;&gt; </w:t>
      </w:r>
      <w:r>
        <w:rPr>
          <w:color w:val="000000"/>
          <w:lang w:eastAsia="zh-TW"/>
        </w:rPr>
        <w:t>‘0’</w:t>
      </w:r>
    </w:p>
    <w:p w:rsidR="007E4AF5" w:rsidRDefault="007E4AF5" w:rsidP="00774D83">
      <w:pPr>
        <w:pStyle w:val="Tabletext"/>
        <w:keepLines w:val="0"/>
        <w:numPr>
          <w:ilvl w:val="2"/>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IF NOT FND</w:t>
      </w:r>
    </w:p>
    <w:p w:rsidR="007E4AF5" w:rsidRDefault="002A1311" w:rsidP="00774D83">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lastRenderedPageBreak/>
        <w:t>拋出Exception</w:t>
      </w:r>
      <w:r>
        <w:rPr>
          <w:rFonts w:ascii="細明體" w:eastAsia="細明體" w:hAnsi="細明體"/>
          <w:kern w:val="2"/>
          <w:lang w:eastAsia="zh-TW"/>
        </w:rPr>
        <w:t>”</w:t>
      </w:r>
      <w:r w:rsidR="000E75BD" w:rsidRPr="000E75BD">
        <w:rPr>
          <w:rFonts w:ascii="細明體" w:eastAsia="細明體" w:hAnsi="細明體" w:hint="eastAsia"/>
          <w:kern w:val="2"/>
          <w:lang w:eastAsia="zh-TW"/>
        </w:rPr>
        <w:t xml:space="preserve"> </w:t>
      </w:r>
      <w:r w:rsidR="000E75BD">
        <w:rPr>
          <w:rFonts w:ascii="細明體" w:eastAsia="細明體" w:hAnsi="細明體" w:hint="eastAsia"/>
          <w:kern w:val="2"/>
          <w:lang w:eastAsia="zh-TW"/>
        </w:rPr>
        <w:t>投資型</w:t>
      </w:r>
      <w:r w:rsidR="000E75BD">
        <w:rPr>
          <w:rFonts w:hint="eastAsia"/>
        </w:rPr>
        <w:t>連生</w:t>
      </w:r>
      <w:r w:rsidR="000E75BD">
        <w:rPr>
          <w:rFonts w:hint="eastAsia"/>
          <w:lang w:eastAsia="zh-TW"/>
        </w:rPr>
        <w:t>/</w:t>
      </w:r>
      <w:r w:rsidR="000E75BD">
        <w:rPr>
          <w:rFonts w:hint="eastAsia"/>
          <w:lang w:eastAsia="zh-TW"/>
        </w:rPr>
        <w:t>親子商品查無資料</w:t>
      </w:r>
      <w:r w:rsidR="000E75BD">
        <w:rPr>
          <w:lang w:eastAsia="zh-TW"/>
        </w:rPr>
        <w:t>”</w:t>
      </w:r>
    </w:p>
    <w:p w:rsidR="007E4AF5" w:rsidRDefault="007E4AF5" w:rsidP="00774D83">
      <w:pPr>
        <w:pStyle w:val="Tabletext"/>
        <w:keepLines w:val="0"/>
        <w:numPr>
          <w:ilvl w:val="2"/>
          <w:numId w:val="32"/>
        </w:numPr>
        <w:spacing w:after="0" w:line="240" w:lineRule="auto"/>
        <w:rPr>
          <w:rFonts w:ascii="細明體" w:eastAsia="細明體" w:hAnsi="細明體"/>
          <w:kern w:val="2"/>
          <w:lang w:eastAsia="zh-TW"/>
        </w:rPr>
      </w:pPr>
      <w:r>
        <w:rPr>
          <w:rFonts w:ascii="細明體" w:eastAsia="細明體" w:hAnsi="細明體"/>
          <w:kern w:val="2"/>
          <w:lang w:eastAsia="zh-TW"/>
        </w:rPr>
        <w:t>ELSE</w:t>
      </w:r>
    </w:p>
    <w:p w:rsidR="00DD4598" w:rsidRDefault="005A44F4" w:rsidP="00774D83">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取出</w:t>
      </w:r>
      <w:r w:rsidR="005D518A">
        <w:rPr>
          <w:rFonts w:ascii="細明體" w:eastAsia="細明體" w:hAnsi="細明體" w:hint="eastAsia"/>
          <w:kern w:val="2"/>
          <w:lang w:eastAsia="zh-TW"/>
        </w:rPr>
        <w:t xml:space="preserve"> </w:t>
      </w:r>
      <w:r w:rsidR="00DD4598">
        <w:rPr>
          <w:rFonts w:ascii="細明體" w:eastAsia="細明體" w:hAnsi="細明體" w:hint="eastAsia"/>
          <w:kern w:val="2"/>
          <w:lang w:eastAsia="zh-TW"/>
        </w:rPr>
        <w:t xml:space="preserve">險別, </w:t>
      </w:r>
      <w:r w:rsidR="00DD4598">
        <w:rPr>
          <w:color w:val="000000"/>
          <w:lang w:eastAsia="zh-TW"/>
        </w:rPr>
        <w:t>投資型連生商品對應附約</w:t>
      </w:r>
      <w:r w:rsidR="00DD4598">
        <w:rPr>
          <w:rFonts w:hint="eastAsia"/>
          <w:color w:val="000000"/>
          <w:lang w:eastAsia="zh-TW"/>
        </w:rPr>
        <w:t xml:space="preserve"> </w:t>
      </w:r>
      <w:r w:rsidR="00DD4598">
        <w:rPr>
          <w:rFonts w:hint="eastAsia"/>
          <w:color w:val="000000"/>
          <w:lang w:eastAsia="zh-TW"/>
        </w:rPr>
        <w:t>這兩個欄位</w:t>
      </w:r>
    </w:p>
    <w:p w:rsidR="007903F2" w:rsidRDefault="0026590D" w:rsidP="007903F2">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舊件查詢</w:t>
      </w:r>
      <w:r w:rsidR="00EE40EB">
        <w:rPr>
          <w:rFonts w:ascii="細明體" w:eastAsia="細明體" w:hAnsi="細明體" w:hint="eastAsia"/>
          <w:kern w:val="2"/>
          <w:lang w:eastAsia="zh-TW"/>
        </w:rPr>
        <w:t>：當$執行模式=2時執行</w:t>
      </w:r>
    </w:p>
    <w:p w:rsidR="00DF6717" w:rsidRDefault="00DF6717" w:rsidP="00EE40EB">
      <w:pPr>
        <w:pStyle w:val="Tabletext"/>
        <w:keepLines w:val="0"/>
        <w:numPr>
          <w:ilvl w:val="1"/>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查詢主約契約狀況資料</w:t>
      </w:r>
    </w:p>
    <w:p w:rsidR="00FE7D49" w:rsidRDefault="00EE40EB" w:rsidP="0095446C">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查詢理賠紀錄檔DTAAB001，其中受理編號開頭為</w:t>
      </w:r>
      <w:r>
        <w:rPr>
          <w:rFonts w:ascii="細明體" w:eastAsia="細明體" w:hAnsi="細明體"/>
          <w:kern w:val="2"/>
          <w:lang w:eastAsia="zh-TW"/>
        </w:rPr>
        <w:t>”</w:t>
      </w:r>
      <w:r>
        <w:rPr>
          <w:rFonts w:ascii="細明體" w:eastAsia="細明體" w:hAnsi="細明體" w:hint="eastAsia"/>
          <w:kern w:val="2"/>
          <w:lang w:eastAsia="zh-TW"/>
        </w:rPr>
        <w:t>OL</w:t>
      </w:r>
      <w:r>
        <w:rPr>
          <w:rFonts w:ascii="細明體" w:eastAsia="細明體" w:hAnsi="細明體"/>
          <w:kern w:val="2"/>
          <w:lang w:eastAsia="zh-TW"/>
        </w:rPr>
        <w:t>”</w:t>
      </w:r>
      <w:r>
        <w:rPr>
          <w:rFonts w:ascii="細明體" w:eastAsia="細明體" w:hAnsi="細明體" w:hint="eastAsia"/>
          <w:kern w:val="2"/>
          <w:lang w:eastAsia="zh-TW"/>
        </w:rPr>
        <w:t>，事故者ID不為0000000000(因</w:t>
      </w:r>
      <w:r w:rsidR="00422E66">
        <w:rPr>
          <w:rFonts w:ascii="細明體" w:eastAsia="細明體" w:hAnsi="細明體" w:hint="eastAsia"/>
          <w:kern w:val="2"/>
          <w:lang w:eastAsia="zh-TW"/>
        </w:rPr>
        <w:t>某些非個人型商品特性</w:t>
      </w:r>
      <w:r w:rsidRPr="00EE40EB">
        <w:rPr>
          <w:rFonts w:ascii="細明體" w:eastAsia="細明體" w:hAnsi="細明體" w:hint="eastAsia"/>
          <w:kern w:val="2"/>
          <w:lang w:eastAsia="zh-TW"/>
        </w:rPr>
        <w:t>)</w:t>
      </w:r>
      <w:r w:rsidR="00422E66">
        <w:rPr>
          <w:rFonts w:ascii="細明體" w:eastAsia="細明體" w:hAnsi="細明體" w:hint="eastAsia"/>
          <w:kern w:val="2"/>
          <w:lang w:eastAsia="zh-TW"/>
        </w:rPr>
        <w:t>，索賠類別=A(身故)，業務別=1(壽險)</w:t>
      </w:r>
      <w:r w:rsidR="00DF6717">
        <w:rPr>
          <w:rFonts w:ascii="細明體" w:eastAsia="細明體" w:hAnsi="細明體" w:hint="eastAsia"/>
          <w:kern w:val="2"/>
          <w:lang w:eastAsia="zh-TW"/>
        </w:rPr>
        <w:t>；依照取得的事故者ID查詢壽險主約投保紀錄DTAB0001內相同ID的被保險人的契約效力</w:t>
      </w:r>
      <w:r w:rsidR="0021383A">
        <w:rPr>
          <w:rFonts w:ascii="細明體" w:eastAsia="細明體" w:hAnsi="細明體"/>
          <w:kern w:val="2"/>
          <w:lang w:eastAsia="zh-TW"/>
        </w:rPr>
        <w:t xml:space="preserve"> IN </w:t>
      </w:r>
      <w:r w:rsidR="0021383A">
        <w:rPr>
          <w:rFonts w:ascii="細明體" w:eastAsia="細明體" w:hAnsi="細明體" w:hint="eastAsia"/>
          <w:kern w:val="2"/>
          <w:lang w:eastAsia="zh-TW"/>
        </w:rPr>
        <w:t>$效力清單(</w:t>
      </w:r>
      <w:r w:rsidR="0021383A">
        <w:rPr>
          <w:rFonts w:ascii="細明體" w:eastAsia="細明體" w:hAnsi="細明體"/>
          <w:kern w:val="2"/>
          <w:lang w:eastAsia="zh-TW"/>
        </w:rPr>
        <w:t xml:space="preserve">LIST) </w:t>
      </w:r>
      <w:r w:rsidR="00DF6717">
        <w:rPr>
          <w:rFonts w:ascii="細明體" w:eastAsia="細明體" w:hAnsi="細明體" w:hint="eastAsia"/>
          <w:kern w:val="2"/>
          <w:lang w:eastAsia="zh-TW"/>
        </w:rPr>
        <w:t>保單</w:t>
      </w:r>
      <w:r w:rsidR="00C4701C">
        <w:rPr>
          <w:rFonts w:ascii="細明體" w:eastAsia="細明體" w:hAnsi="細明體" w:hint="eastAsia"/>
          <w:kern w:val="2"/>
          <w:lang w:eastAsia="zh-TW"/>
        </w:rPr>
        <w:t>，依照DTAAB001取得的保單與事故者ID查詢關係人檔DTAB0005取第一筆</w:t>
      </w:r>
      <w:r w:rsidR="00DF6717">
        <w:rPr>
          <w:rFonts w:ascii="細明體" w:eastAsia="細明體" w:hAnsi="細明體" w:hint="eastAsia"/>
          <w:kern w:val="2"/>
          <w:lang w:eastAsia="zh-TW"/>
        </w:rPr>
        <w:t>，並由基本資料定義檔DTAGA001_PROD_DEFI取得該險別保障對象</w:t>
      </w:r>
    </w:p>
    <w:p w:rsidR="00A43D7A" w:rsidRPr="0095446C" w:rsidRDefault="00A43D7A" w:rsidP="0095446C">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$主約讀取件數=$主約讀取件數+$取得資料列表件數</w:t>
      </w:r>
    </w:p>
    <w:p w:rsidR="00FE7D49" w:rsidRDefault="00FE7D49" w:rsidP="00DF6717">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依照$取得資料列表逐筆檢查並產生$待寫檔紀錄</w:t>
      </w:r>
    </w:p>
    <w:p w:rsidR="0095446C" w:rsidRDefault="0095446C" w:rsidP="0095446C">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寫入$待寫檔資料明細</w:t>
      </w:r>
    </w:p>
    <w:p w:rsidR="00E54FD3" w:rsidRDefault="00E54FD3" w:rsidP="00E54FD3">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$待寫檔資料明細.契約總類=1</w:t>
      </w:r>
    </w:p>
    <w:p w:rsidR="0095446C" w:rsidRDefault="0095446C" w:rsidP="0095446C">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$待寫檔資料明細.保單號碼=$取得資料.保單號碼</w:t>
      </w:r>
    </w:p>
    <w:p w:rsidR="0095446C" w:rsidRDefault="0095446C" w:rsidP="0095446C">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$待寫檔資料明細.索賠類別=$取得資料.索賠類別</w:t>
      </w:r>
    </w:p>
    <w:p w:rsidR="0095446C" w:rsidRDefault="0095446C" w:rsidP="0095446C">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$待寫檔資料明細.險別=$取得資料.險別</w:t>
      </w:r>
    </w:p>
    <w:p w:rsidR="0095446C" w:rsidRDefault="0095446C" w:rsidP="0095446C">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$待寫檔資料明細.事故者ID=$取得資料.事故者ID</w:t>
      </w:r>
    </w:p>
    <w:p w:rsidR="0095446C" w:rsidRDefault="0095446C" w:rsidP="0095446C">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w:t>
      </w:r>
      <w:r w:rsidR="002E2A94">
        <w:rPr>
          <w:rFonts w:ascii="細明體" w:eastAsia="細明體" w:hAnsi="細明體" w:hint="eastAsia"/>
          <w:kern w:val="2"/>
          <w:lang w:eastAsia="zh-TW"/>
        </w:rPr>
        <w:t>投保日期</w:t>
      </w:r>
      <w:r>
        <w:rPr>
          <w:rFonts w:ascii="細明體" w:eastAsia="細明體" w:hAnsi="細明體" w:hint="eastAsia"/>
          <w:kern w:val="2"/>
          <w:lang w:eastAsia="zh-TW"/>
        </w:rPr>
        <w:t>=$取得資料.</w:t>
      </w:r>
      <w:r w:rsidR="002E2A94">
        <w:rPr>
          <w:rFonts w:ascii="細明體" w:eastAsia="細明體" w:hAnsi="細明體" w:hint="eastAsia"/>
          <w:kern w:val="2"/>
          <w:lang w:eastAsia="zh-TW"/>
        </w:rPr>
        <w:t>投保日期</w:t>
      </w:r>
    </w:p>
    <w:p w:rsidR="0095446C" w:rsidRDefault="0095446C" w:rsidP="0095446C">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w:t>
      </w:r>
      <w:r w:rsidR="002E2A94">
        <w:rPr>
          <w:rFonts w:ascii="細明體" w:eastAsia="細明體" w:hAnsi="細明體" w:hint="eastAsia"/>
          <w:kern w:val="2"/>
          <w:lang w:eastAsia="zh-TW"/>
        </w:rPr>
        <w:t>.生效日期</w:t>
      </w:r>
      <w:r>
        <w:rPr>
          <w:rFonts w:ascii="細明體" w:eastAsia="細明體" w:hAnsi="細明體" w:hint="eastAsia"/>
          <w:kern w:val="2"/>
          <w:lang w:eastAsia="zh-TW"/>
        </w:rPr>
        <w:t>=</w:t>
      </w:r>
      <w:r w:rsidR="00E54FD3">
        <w:rPr>
          <w:rFonts w:ascii="細明體" w:eastAsia="細明體" w:hAnsi="細明體"/>
          <w:kern w:val="2"/>
          <w:lang w:eastAsia="zh-TW"/>
        </w:rPr>
        <w:t>””</w:t>
      </w:r>
    </w:p>
    <w:p w:rsidR="0095446C" w:rsidRDefault="0095446C" w:rsidP="0095446C">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w:t>
      </w:r>
      <w:r w:rsidR="002E2A94">
        <w:rPr>
          <w:rFonts w:ascii="細明體" w:eastAsia="細明體" w:hAnsi="細明體" w:hint="eastAsia"/>
          <w:kern w:val="2"/>
          <w:lang w:eastAsia="zh-TW"/>
        </w:rPr>
        <w:t>有效表示</w:t>
      </w:r>
      <w:r>
        <w:rPr>
          <w:rFonts w:ascii="細明體" w:eastAsia="細明體" w:hAnsi="細明體" w:hint="eastAsia"/>
          <w:kern w:val="2"/>
          <w:lang w:eastAsia="zh-TW"/>
        </w:rPr>
        <w:t>=$取得資料.</w:t>
      </w:r>
      <w:r w:rsidR="002E2A94">
        <w:rPr>
          <w:rFonts w:ascii="細明體" w:eastAsia="細明體" w:hAnsi="細明體" w:hint="eastAsia"/>
          <w:kern w:val="2"/>
          <w:lang w:eastAsia="zh-TW"/>
        </w:rPr>
        <w:t>有效表示</w:t>
      </w:r>
    </w:p>
    <w:p w:rsidR="002E04FF" w:rsidRDefault="002E04FF" w:rsidP="0095446C">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w:t>
      </w:r>
      <w:r w:rsidR="002E2A94">
        <w:rPr>
          <w:rFonts w:ascii="細明體" w:eastAsia="細明體" w:hAnsi="細明體" w:hint="eastAsia"/>
          <w:kern w:val="2"/>
          <w:lang w:eastAsia="zh-TW"/>
        </w:rPr>
        <w:t>受理編號</w:t>
      </w:r>
      <w:r>
        <w:rPr>
          <w:rFonts w:ascii="細明體" w:eastAsia="細明體" w:hAnsi="細明體" w:hint="eastAsia"/>
          <w:kern w:val="2"/>
          <w:lang w:eastAsia="zh-TW"/>
        </w:rPr>
        <w:t>=$取得資料.</w:t>
      </w:r>
      <w:r w:rsidR="002E2A94">
        <w:rPr>
          <w:rFonts w:ascii="細明體" w:eastAsia="細明體" w:hAnsi="細明體" w:hint="eastAsia"/>
          <w:kern w:val="2"/>
          <w:lang w:eastAsia="zh-TW"/>
        </w:rPr>
        <w:t>受理編號</w:t>
      </w:r>
    </w:p>
    <w:p w:rsidR="002E04FF" w:rsidRDefault="002E04FF" w:rsidP="0095446C">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w:t>
      </w:r>
      <w:r w:rsidR="002E2A94">
        <w:rPr>
          <w:rFonts w:ascii="細明體" w:eastAsia="細明體" w:hAnsi="細明體" w:hint="eastAsia"/>
          <w:kern w:val="2"/>
          <w:lang w:eastAsia="zh-TW"/>
        </w:rPr>
        <w:t>是否更新契約效力=Y</w:t>
      </w:r>
    </w:p>
    <w:p w:rsidR="002E2A94" w:rsidRDefault="002E2A94" w:rsidP="0095446C">
      <w:pPr>
        <w:pStyle w:val="Tabletext"/>
        <w:keepLines w:val="0"/>
        <w:numPr>
          <w:ilvl w:val="4"/>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$待寫檔資料明細.未更新效力原因=</w:t>
      </w:r>
      <w:r>
        <w:rPr>
          <w:rFonts w:ascii="細明體" w:eastAsia="細明體" w:hAnsi="細明體"/>
          <w:kern w:val="2"/>
          <w:lang w:eastAsia="zh-TW"/>
        </w:rPr>
        <w:t>””</w:t>
      </w:r>
    </w:p>
    <w:p w:rsidR="000F3256" w:rsidRDefault="000F3256" w:rsidP="0095446C">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w:t>
      </w:r>
    </w:p>
    <w:p w:rsidR="00B508E5" w:rsidRDefault="00B508E5" w:rsidP="00FE7D49">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判斷</w:t>
      </w:r>
      <w:r w:rsidR="00733E65">
        <w:rPr>
          <w:rFonts w:ascii="細明體" w:eastAsia="細明體" w:hAnsi="細明體" w:hint="eastAsia"/>
          <w:kern w:val="2"/>
          <w:lang w:eastAsia="zh-TW"/>
        </w:rPr>
        <w:t>此效力</w:t>
      </w:r>
      <w:r>
        <w:rPr>
          <w:rFonts w:ascii="細明體" w:eastAsia="細明體" w:hAnsi="細明體" w:hint="eastAsia"/>
          <w:kern w:val="2"/>
          <w:lang w:eastAsia="zh-TW"/>
        </w:rPr>
        <w:t>是否不壓死殘辦理中，壓E98件：</w:t>
      </w:r>
    </w:p>
    <w:p w:rsidR="00B508E5" w:rsidRDefault="00965147" w:rsidP="00774D83">
      <w:pPr>
        <w:pStyle w:val="Tabletext"/>
        <w:keepLines w:val="0"/>
        <w:numPr>
          <w:ilvl w:val="4"/>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IF </w:t>
      </w:r>
      <w:r w:rsidR="007460F5">
        <w:rPr>
          <w:rFonts w:ascii="細明體" w:eastAsia="細明體" w:hAnsi="細明體" w:hint="eastAsia"/>
          <w:kern w:val="2"/>
          <w:lang w:eastAsia="zh-TW"/>
        </w:rPr>
        <w:t xml:space="preserve">$取得資料.契約效力 </w:t>
      </w:r>
      <w:r w:rsidR="007460F5">
        <w:rPr>
          <w:rFonts w:ascii="細明體" w:eastAsia="細明體" w:hAnsi="細明體"/>
          <w:kern w:val="2"/>
          <w:lang w:eastAsia="zh-TW"/>
        </w:rPr>
        <w:t xml:space="preserve">IN </w:t>
      </w:r>
      <w:r>
        <w:rPr>
          <w:rFonts w:ascii="細明體" w:eastAsia="細明體" w:hAnsi="細明體" w:hint="eastAsia"/>
          <w:kern w:val="2"/>
          <w:lang w:eastAsia="zh-TW"/>
        </w:rPr>
        <w:t>$E98清單(</w:t>
      </w:r>
      <w:r>
        <w:rPr>
          <w:rFonts w:ascii="細明體" w:eastAsia="細明體" w:hAnsi="細明體"/>
          <w:kern w:val="2"/>
          <w:lang w:eastAsia="zh-TW"/>
        </w:rPr>
        <w:t>LIST)</w:t>
      </w:r>
    </w:p>
    <w:p w:rsidR="00381C93" w:rsidRDefault="00381C93" w:rsidP="00774D83">
      <w:pPr>
        <w:pStyle w:val="Tabletext"/>
        <w:keepLines w:val="0"/>
        <w:numPr>
          <w:ilvl w:val="5"/>
          <w:numId w:val="32"/>
        </w:numPr>
        <w:spacing w:after="0" w:line="240" w:lineRule="auto"/>
        <w:rPr>
          <w:rFonts w:ascii="細明體" w:eastAsia="細明體" w:hAnsi="細明體"/>
          <w:kern w:val="2"/>
          <w:lang w:eastAsia="zh-TW"/>
        </w:rPr>
      </w:pPr>
      <w:r>
        <w:rPr>
          <w:color w:val="000000"/>
          <w:lang w:eastAsia="zh-TW"/>
        </w:rPr>
        <w:t xml:space="preserve">SET </w:t>
      </w:r>
      <w:r>
        <w:rPr>
          <w:rFonts w:hint="eastAsia"/>
          <w:color w:val="000000"/>
          <w:lang w:eastAsia="zh-TW"/>
        </w:rPr>
        <w:t>$</w:t>
      </w:r>
      <w:r>
        <w:rPr>
          <w:rFonts w:hint="eastAsia"/>
          <w:color w:val="000000"/>
          <w:lang w:eastAsia="zh-TW"/>
        </w:rPr>
        <w:t>壓</w:t>
      </w:r>
      <w:r>
        <w:rPr>
          <w:color w:val="000000"/>
          <w:lang w:eastAsia="zh-TW"/>
        </w:rPr>
        <w:t>E98 = TRUE</w:t>
      </w:r>
    </w:p>
    <w:p w:rsidR="00651826" w:rsidRDefault="009A3E1E" w:rsidP="00774D83">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IF </w:t>
      </w:r>
      <w:r>
        <w:rPr>
          <w:rFonts w:ascii="細明體" w:eastAsia="細明體" w:hAnsi="細明體" w:hint="eastAsia"/>
          <w:kern w:val="2"/>
          <w:lang w:eastAsia="zh-TW"/>
        </w:rPr>
        <w:t xml:space="preserve">$取得資料.契約效力 = </w:t>
      </w:r>
      <w:r>
        <w:rPr>
          <w:rFonts w:ascii="細明體" w:eastAsia="細明體" w:hAnsi="細明體"/>
          <w:kern w:val="2"/>
          <w:lang w:eastAsia="zh-TW"/>
        </w:rPr>
        <w:t>‘</w:t>
      </w:r>
      <w:r>
        <w:rPr>
          <w:rFonts w:ascii="細明體" w:eastAsia="細明體" w:hAnsi="細明體" w:hint="eastAsia"/>
          <w:kern w:val="2"/>
          <w:lang w:eastAsia="zh-TW"/>
        </w:rPr>
        <w:t>01</w:t>
      </w:r>
      <w:r>
        <w:rPr>
          <w:rFonts w:ascii="細明體" w:eastAsia="細明體" w:hAnsi="細明體"/>
          <w:kern w:val="2"/>
          <w:lang w:eastAsia="zh-TW"/>
        </w:rPr>
        <w:t>’</w:t>
      </w:r>
      <w:r w:rsidR="00D60A23">
        <w:rPr>
          <w:rFonts w:ascii="細明體" w:eastAsia="細明體" w:hAnsi="細明體"/>
          <w:kern w:val="2"/>
          <w:lang w:eastAsia="zh-TW"/>
        </w:rPr>
        <w:t xml:space="preserve"> </w:t>
      </w:r>
      <w:r w:rsidR="00E50991">
        <w:rPr>
          <w:rFonts w:ascii="細明體" w:eastAsia="細明體" w:hAnsi="細明體"/>
          <w:kern w:val="2"/>
          <w:lang w:eastAsia="zh-TW"/>
        </w:rPr>
        <w:t>(</w:t>
      </w:r>
      <w:r w:rsidR="00E50991">
        <w:rPr>
          <w:rFonts w:ascii="細明體" w:eastAsia="細明體" w:hAnsi="細明體" w:hint="eastAsia"/>
          <w:kern w:val="2"/>
          <w:lang w:eastAsia="zh-TW"/>
        </w:rPr>
        <w:t>停效需判斷是否為停效前事故)</w:t>
      </w:r>
    </w:p>
    <w:p w:rsidR="006F0C1F" w:rsidRDefault="00651826" w:rsidP="00774D83">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IF </w:t>
      </w:r>
      <w:r w:rsidR="00D60A23">
        <w:rPr>
          <w:rFonts w:ascii="細明體" w:eastAsia="細明體" w:hAnsi="細明體" w:hint="eastAsia"/>
          <w:kern w:val="2"/>
          <w:lang w:eastAsia="zh-TW"/>
        </w:rPr>
        <w:t>$取得資料.停效日期 &lt;= $取得資料.事故日期</w:t>
      </w:r>
    </w:p>
    <w:p w:rsidR="00D94029" w:rsidRDefault="00D94029" w:rsidP="00774D83">
      <w:pPr>
        <w:pStyle w:val="Tabletext"/>
        <w:keepLines w:val="0"/>
        <w:numPr>
          <w:ilvl w:val="7"/>
          <w:numId w:val="32"/>
        </w:numPr>
        <w:spacing w:after="0" w:line="240" w:lineRule="auto"/>
        <w:rPr>
          <w:rFonts w:ascii="細明體" w:eastAsia="細明體" w:hAnsi="細明體"/>
          <w:kern w:val="2"/>
          <w:lang w:eastAsia="zh-TW"/>
        </w:rPr>
      </w:pPr>
      <w:r>
        <w:rPr>
          <w:color w:val="000000"/>
          <w:lang w:eastAsia="zh-TW"/>
        </w:rPr>
        <w:t xml:space="preserve">SET </w:t>
      </w:r>
      <w:r>
        <w:rPr>
          <w:rFonts w:hint="eastAsia"/>
          <w:color w:val="000000"/>
          <w:lang w:eastAsia="zh-TW"/>
        </w:rPr>
        <w:t>$</w:t>
      </w:r>
      <w:r>
        <w:rPr>
          <w:rFonts w:hint="eastAsia"/>
          <w:color w:val="000000"/>
          <w:lang w:eastAsia="zh-TW"/>
        </w:rPr>
        <w:t>壓</w:t>
      </w:r>
      <w:r>
        <w:rPr>
          <w:color w:val="000000"/>
          <w:lang w:eastAsia="zh-TW"/>
        </w:rPr>
        <w:t>E98 = FALSE</w:t>
      </w:r>
    </w:p>
    <w:p w:rsidR="008C308A" w:rsidRDefault="006C7202" w:rsidP="00774D83">
      <w:pPr>
        <w:pStyle w:val="Tabletext"/>
        <w:keepLines w:val="0"/>
        <w:numPr>
          <w:ilvl w:val="7"/>
          <w:numId w:val="32"/>
        </w:numPr>
        <w:spacing w:after="0" w:line="240" w:lineRule="auto"/>
        <w:rPr>
          <w:rFonts w:ascii="細明體" w:eastAsia="細明體" w:hAnsi="細明體"/>
          <w:kern w:val="2"/>
          <w:lang w:eastAsia="zh-TW"/>
        </w:rPr>
      </w:pPr>
      <w:r>
        <w:rPr>
          <w:color w:val="000000"/>
          <w:lang w:eastAsia="zh-TW"/>
        </w:rPr>
        <w:t>$MSG = ‘</w:t>
      </w:r>
      <w:r>
        <w:rPr>
          <w:rFonts w:hint="eastAsia"/>
          <w:color w:val="000000"/>
          <w:lang w:eastAsia="zh-TW"/>
        </w:rPr>
        <w:t>停效後事故，停效日</w:t>
      </w:r>
      <w:r w:rsidR="00F0150A">
        <w:rPr>
          <w:rFonts w:ascii="細明體" w:eastAsia="細明體" w:hAnsi="細明體" w:hint="eastAsia"/>
          <w:kern w:val="2"/>
          <w:lang w:eastAsia="zh-TW"/>
        </w:rPr>
        <w:t>$取得資料.停效日期</w:t>
      </w:r>
    </w:p>
    <w:p w:rsidR="00386583" w:rsidRDefault="00386583" w:rsidP="00774D83">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ELSE</w:t>
      </w:r>
    </w:p>
    <w:p w:rsidR="00A832AF" w:rsidRDefault="004128EC" w:rsidP="00774D83">
      <w:pPr>
        <w:pStyle w:val="Tabletext"/>
        <w:keepLines w:val="0"/>
        <w:numPr>
          <w:ilvl w:val="7"/>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READ DTABM003</w:t>
      </w:r>
      <w:r w:rsidR="005F3187">
        <w:rPr>
          <w:rFonts w:ascii="細明體" w:eastAsia="細明體" w:hAnsi="細明體" w:hint="eastAsia"/>
          <w:kern w:val="2"/>
          <w:lang w:eastAsia="zh-TW"/>
        </w:rPr>
        <w:t>(復效暫存檔)</w:t>
      </w:r>
    </w:p>
    <w:p w:rsidR="004128EC" w:rsidRDefault="004128EC" w:rsidP="00774D83">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kern w:val="2"/>
          <w:lang w:eastAsia="zh-TW"/>
        </w:rPr>
        <w:t>WHERE</w:t>
      </w:r>
    </w:p>
    <w:p w:rsidR="004128EC" w:rsidRDefault="004128EC" w:rsidP="00774D83">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 xml:space="preserve">保單號碼 = </w:t>
      </w:r>
      <w:r w:rsidR="005D0ACB">
        <w:rPr>
          <w:rFonts w:ascii="細明體" w:eastAsia="細明體" w:hAnsi="細明體" w:hint="eastAsia"/>
          <w:kern w:val="2"/>
          <w:lang w:eastAsia="zh-TW"/>
        </w:rPr>
        <w:t>$取得資料.保單號碼</w:t>
      </w:r>
    </w:p>
    <w:p w:rsidR="00814ABE" w:rsidRPr="00774D83" w:rsidRDefault="00814ABE" w:rsidP="00774D83">
      <w:pPr>
        <w:pStyle w:val="Tabletext"/>
        <w:keepLines w:val="0"/>
        <w:numPr>
          <w:ilvl w:val="8"/>
          <w:numId w:val="32"/>
        </w:numPr>
        <w:spacing w:after="0" w:line="240" w:lineRule="auto"/>
        <w:rPr>
          <w:rFonts w:ascii="細明體" w:eastAsia="細明體" w:hAnsi="細明體"/>
          <w:kern w:val="2"/>
          <w:lang w:eastAsia="zh-TW"/>
        </w:rPr>
      </w:pPr>
      <w:r>
        <w:rPr>
          <w:color w:val="000000"/>
          <w:lang w:eastAsia="zh-TW"/>
        </w:rPr>
        <w:t>原停效日期</w:t>
      </w:r>
      <w:r>
        <w:rPr>
          <w:rFonts w:hint="eastAsia"/>
          <w:color w:val="000000"/>
          <w:lang w:eastAsia="zh-TW"/>
        </w:rPr>
        <w:t xml:space="preserve"> &lt;&gt; </w:t>
      </w:r>
      <w:r>
        <w:rPr>
          <w:color w:val="000000"/>
          <w:lang w:eastAsia="zh-TW"/>
        </w:rPr>
        <w:t>‘</w:t>
      </w:r>
      <w:r>
        <w:rPr>
          <w:rFonts w:hint="eastAsia"/>
          <w:color w:val="000000"/>
          <w:lang w:eastAsia="zh-TW"/>
        </w:rPr>
        <w:t>9999-12-31</w:t>
      </w:r>
      <w:r>
        <w:rPr>
          <w:color w:val="000000"/>
          <w:lang w:eastAsia="zh-TW"/>
        </w:rPr>
        <w:t>’</w:t>
      </w:r>
      <w:r>
        <w:rPr>
          <w:rFonts w:hint="eastAsia"/>
          <w:color w:val="000000"/>
          <w:lang w:eastAsia="zh-TW"/>
        </w:rPr>
        <w:t>(</w:t>
      </w:r>
      <w:r>
        <w:rPr>
          <w:rFonts w:hint="eastAsia"/>
          <w:color w:val="000000"/>
          <w:lang w:eastAsia="zh-TW"/>
        </w:rPr>
        <w:t>排除</w:t>
      </w:r>
      <w:r w:rsidR="005D1ABB" w:rsidRPr="00774D83">
        <w:rPr>
          <w:color w:val="000000"/>
          <w:lang w:eastAsia="zh-TW"/>
        </w:rPr>
        <w:t>單純附約停效</w:t>
      </w:r>
      <w:r w:rsidR="00F92091">
        <w:rPr>
          <w:rFonts w:hint="eastAsia"/>
          <w:color w:val="000000"/>
          <w:lang w:eastAsia="zh-TW"/>
        </w:rPr>
        <w:t>)</w:t>
      </w:r>
    </w:p>
    <w:p w:rsidR="00EA1E84" w:rsidRPr="00774D83" w:rsidRDefault="00EA1E84" w:rsidP="00774D83">
      <w:pPr>
        <w:pStyle w:val="Tabletext"/>
        <w:keepLines w:val="0"/>
        <w:numPr>
          <w:ilvl w:val="7"/>
          <w:numId w:val="32"/>
        </w:numPr>
        <w:spacing w:after="0" w:line="240" w:lineRule="auto"/>
        <w:rPr>
          <w:rFonts w:ascii="細明體" w:eastAsia="細明體" w:hAnsi="細明體"/>
          <w:kern w:val="2"/>
          <w:lang w:eastAsia="zh-TW"/>
        </w:rPr>
      </w:pPr>
      <w:r>
        <w:rPr>
          <w:color w:val="000000"/>
          <w:lang w:eastAsia="zh-TW"/>
        </w:rPr>
        <w:t>IF NOT FND</w:t>
      </w:r>
    </w:p>
    <w:p w:rsidR="00EA1E84" w:rsidRPr="00774D83" w:rsidRDefault="00EA1E84" w:rsidP="00774D83">
      <w:pPr>
        <w:pStyle w:val="Tabletext"/>
        <w:keepLines w:val="0"/>
        <w:numPr>
          <w:ilvl w:val="8"/>
          <w:numId w:val="32"/>
        </w:numPr>
        <w:spacing w:after="0" w:line="240" w:lineRule="auto"/>
        <w:rPr>
          <w:rFonts w:ascii="細明體" w:eastAsia="細明體" w:hAnsi="細明體"/>
          <w:kern w:val="2"/>
          <w:lang w:eastAsia="zh-TW"/>
        </w:rPr>
      </w:pPr>
      <w:r>
        <w:rPr>
          <w:rFonts w:hint="eastAsia"/>
          <w:color w:val="000000"/>
          <w:lang w:eastAsia="zh-TW"/>
        </w:rPr>
        <w:t>視為正常</w:t>
      </w:r>
    </w:p>
    <w:p w:rsidR="00EA1E84" w:rsidRPr="00774D83" w:rsidRDefault="00EA1E84" w:rsidP="00774D83">
      <w:pPr>
        <w:pStyle w:val="Tabletext"/>
        <w:keepLines w:val="0"/>
        <w:numPr>
          <w:ilvl w:val="7"/>
          <w:numId w:val="32"/>
        </w:numPr>
        <w:spacing w:after="0" w:line="240" w:lineRule="auto"/>
        <w:rPr>
          <w:rFonts w:ascii="細明體" w:eastAsia="細明體" w:hAnsi="細明體"/>
          <w:kern w:val="2"/>
          <w:lang w:eastAsia="zh-TW"/>
        </w:rPr>
      </w:pPr>
      <w:r>
        <w:rPr>
          <w:color w:val="000000"/>
          <w:lang w:eastAsia="zh-TW"/>
        </w:rPr>
        <w:t>ELSE</w:t>
      </w:r>
    </w:p>
    <w:p w:rsidR="004B09AC" w:rsidRDefault="004B09AC" w:rsidP="00774D83">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逐筆讀取</w:t>
      </w:r>
      <w:r w:rsidR="005B14BA">
        <w:rPr>
          <w:rFonts w:ascii="細明體" w:eastAsia="細明體" w:hAnsi="細明體" w:hint="eastAsia"/>
          <w:kern w:val="2"/>
          <w:lang w:eastAsia="zh-TW"/>
        </w:rPr>
        <w:t>復效暫存檔(DTABM003)</w:t>
      </w:r>
    </w:p>
    <w:p w:rsidR="009A05EB" w:rsidRPr="00774D83" w:rsidRDefault="00654D8E" w:rsidP="00774D83">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 xml:space="preserve">  </w:t>
      </w:r>
      <w:r w:rsidR="004B09AC">
        <w:rPr>
          <w:rFonts w:ascii="細明體" w:eastAsia="細明體" w:hAnsi="細明體" w:hint="eastAsia"/>
          <w:kern w:val="2"/>
          <w:lang w:eastAsia="zh-TW"/>
        </w:rPr>
        <w:t xml:space="preserve">IF </w:t>
      </w:r>
      <w:r w:rsidR="00F5642F">
        <w:rPr>
          <w:rFonts w:ascii="細明體" w:eastAsia="細明體" w:hAnsi="細明體" w:hint="eastAsia"/>
          <w:kern w:val="2"/>
          <w:lang w:eastAsia="zh-TW"/>
        </w:rPr>
        <w:t xml:space="preserve">$取得資料.事故日期 &gt; </w:t>
      </w:r>
      <w:r w:rsidR="00C74C3C">
        <w:rPr>
          <w:rFonts w:ascii="細明體" w:eastAsia="細明體" w:hAnsi="細明體"/>
          <w:kern w:val="2"/>
          <w:lang w:eastAsia="zh-TW"/>
        </w:rPr>
        <w:t>DTABM003.</w:t>
      </w:r>
      <w:r w:rsidR="00C74C3C">
        <w:rPr>
          <w:color w:val="000000"/>
          <w:lang w:eastAsia="zh-TW"/>
        </w:rPr>
        <w:t>原停效日期</w:t>
      </w:r>
      <w:r w:rsidR="00C74C3C">
        <w:rPr>
          <w:rFonts w:hint="eastAsia"/>
          <w:color w:val="000000"/>
          <w:lang w:eastAsia="zh-TW"/>
        </w:rPr>
        <w:t xml:space="preserve"> AND </w:t>
      </w:r>
      <w:r w:rsidR="00C74C3C">
        <w:rPr>
          <w:rFonts w:ascii="細明體" w:eastAsia="細明體" w:hAnsi="細明體" w:hint="eastAsia"/>
          <w:kern w:val="2"/>
          <w:lang w:eastAsia="zh-TW"/>
        </w:rPr>
        <w:t xml:space="preserve">$取得資料.事故日期 </w:t>
      </w:r>
      <w:r w:rsidR="00503835">
        <w:rPr>
          <w:rFonts w:ascii="細明體" w:eastAsia="細明體" w:hAnsi="細明體"/>
          <w:kern w:val="2"/>
          <w:lang w:eastAsia="zh-TW"/>
        </w:rPr>
        <w:t xml:space="preserve">&lt; </w:t>
      </w:r>
      <w:r w:rsidR="00C74C3C">
        <w:rPr>
          <w:rFonts w:ascii="細明體" w:eastAsia="細明體" w:hAnsi="細明體"/>
          <w:kern w:val="2"/>
          <w:lang w:eastAsia="zh-TW"/>
        </w:rPr>
        <w:t>DTABM003.</w:t>
      </w:r>
      <w:r w:rsidR="00C74C3C">
        <w:rPr>
          <w:color w:val="000000"/>
        </w:rPr>
        <w:t>生效日期</w:t>
      </w:r>
      <w:r w:rsidR="00C74C3C">
        <w:rPr>
          <w:color w:val="000000"/>
        </w:rPr>
        <w:t> </w:t>
      </w:r>
    </w:p>
    <w:p w:rsidR="0069008F" w:rsidRPr="00774D83" w:rsidRDefault="0069008F" w:rsidP="00774D83">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     </w:t>
      </w:r>
      <w:r>
        <w:rPr>
          <w:color w:val="000000"/>
          <w:lang w:eastAsia="zh-TW"/>
        </w:rPr>
        <w:t xml:space="preserve">SET </w:t>
      </w:r>
      <w:r>
        <w:rPr>
          <w:rFonts w:hint="eastAsia"/>
          <w:color w:val="000000"/>
          <w:lang w:eastAsia="zh-TW"/>
        </w:rPr>
        <w:t>$</w:t>
      </w:r>
      <w:r>
        <w:rPr>
          <w:rFonts w:hint="eastAsia"/>
          <w:color w:val="000000"/>
          <w:lang w:eastAsia="zh-TW"/>
        </w:rPr>
        <w:t>壓</w:t>
      </w:r>
      <w:r>
        <w:rPr>
          <w:color w:val="000000"/>
          <w:lang w:eastAsia="zh-TW"/>
        </w:rPr>
        <w:t>E98 = FALSE</w:t>
      </w:r>
    </w:p>
    <w:p w:rsidR="001F1BB5" w:rsidRDefault="001F1BB5" w:rsidP="00774D83">
      <w:pPr>
        <w:pStyle w:val="Tabletext"/>
        <w:keepLines w:val="0"/>
        <w:numPr>
          <w:ilvl w:val="8"/>
          <w:numId w:val="32"/>
        </w:numPr>
        <w:spacing w:after="0" w:line="240" w:lineRule="auto"/>
        <w:rPr>
          <w:rFonts w:ascii="細明體" w:eastAsia="細明體" w:hAnsi="細明體"/>
          <w:kern w:val="2"/>
          <w:lang w:eastAsia="zh-TW"/>
        </w:rPr>
      </w:pPr>
      <w:r w:rsidRPr="00774D83">
        <w:rPr>
          <w:color w:val="000000"/>
          <w:lang w:eastAsia="zh-TW"/>
        </w:rPr>
        <w:t xml:space="preserve">   </w:t>
      </w:r>
      <w:r w:rsidR="00100EBF" w:rsidRPr="00774D83">
        <w:rPr>
          <w:color w:val="000000"/>
          <w:lang w:eastAsia="zh-TW"/>
        </w:rPr>
        <w:tab/>
        <w:t>$MSG = ‘</w:t>
      </w:r>
      <w:r w:rsidR="00505ED4">
        <w:rPr>
          <w:rFonts w:hint="eastAsia"/>
          <w:color w:val="000000"/>
          <w:lang w:eastAsia="zh-TW"/>
        </w:rPr>
        <w:t>復</w:t>
      </w:r>
      <w:r w:rsidR="00100EBF" w:rsidRPr="00774D83">
        <w:rPr>
          <w:rFonts w:hint="eastAsia"/>
          <w:color w:val="000000"/>
          <w:lang w:eastAsia="zh-TW"/>
        </w:rPr>
        <w:t>效</w:t>
      </w:r>
      <w:r w:rsidR="00505ED4">
        <w:rPr>
          <w:rFonts w:hint="eastAsia"/>
          <w:color w:val="000000"/>
          <w:lang w:eastAsia="zh-TW"/>
        </w:rPr>
        <w:t>前</w:t>
      </w:r>
      <w:r w:rsidR="00100EBF" w:rsidRPr="00774D83">
        <w:rPr>
          <w:rFonts w:hint="eastAsia"/>
          <w:color w:val="000000"/>
          <w:lang w:eastAsia="zh-TW"/>
        </w:rPr>
        <w:t>事故，</w:t>
      </w:r>
      <w:r w:rsidR="00C665ED">
        <w:rPr>
          <w:rFonts w:hint="eastAsia"/>
          <w:color w:val="000000"/>
          <w:lang w:eastAsia="zh-TW"/>
        </w:rPr>
        <w:t>復</w:t>
      </w:r>
      <w:r w:rsidR="00100EBF" w:rsidRPr="00774D83">
        <w:rPr>
          <w:rFonts w:hint="eastAsia"/>
          <w:color w:val="000000"/>
          <w:lang w:eastAsia="zh-TW"/>
        </w:rPr>
        <w:t>效日</w:t>
      </w:r>
      <w:r w:rsidR="00C665ED">
        <w:rPr>
          <w:rFonts w:hint="eastAsia"/>
          <w:color w:val="000000"/>
          <w:lang w:eastAsia="zh-TW"/>
        </w:rPr>
        <w:t xml:space="preserve"> +</w:t>
      </w:r>
      <w:r w:rsidR="00C665ED" w:rsidRPr="00C665ED">
        <w:rPr>
          <w:rFonts w:ascii="細明體" w:eastAsia="細明體" w:hAnsi="細明體"/>
          <w:kern w:val="2"/>
          <w:lang w:eastAsia="zh-TW"/>
        </w:rPr>
        <w:t xml:space="preserve"> </w:t>
      </w:r>
      <w:r w:rsidR="00C665ED">
        <w:rPr>
          <w:rFonts w:ascii="細明體" w:eastAsia="細明體" w:hAnsi="細明體"/>
          <w:kern w:val="2"/>
          <w:lang w:eastAsia="zh-TW"/>
        </w:rPr>
        <w:t>DTABM003.</w:t>
      </w:r>
      <w:r w:rsidR="00C665ED">
        <w:rPr>
          <w:color w:val="000000"/>
        </w:rPr>
        <w:t>生效日期</w:t>
      </w:r>
    </w:p>
    <w:p w:rsidR="009367C2" w:rsidRPr="00774D83" w:rsidRDefault="006E3634" w:rsidP="00774D83">
      <w:pPr>
        <w:pStyle w:val="Tabletext"/>
        <w:keepLines w:val="0"/>
        <w:numPr>
          <w:ilvl w:val="8"/>
          <w:numId w:val="32"/>
        </w:numPr>
        <w:spacing w:after="0" w:line="240" w:lineRule="auto"/>
        <w:rPr>
          <w:rFonts w:ascii="細明體" w:eastAsia="細明體" w:hAnsi="細明體"/>
          <w:kern w:val="2"/>
          <w:lang w:eastAsia="zh-TW"/>
        </w:rPr>
      </w:pPr>
      <w:r w:rsidRPr="00774D83">
        <w:rPr>
          <w:rFonts w:ascii="細明體" w:eastAsia="細明體" w:hAnsi="細明體" w:hint="eastAsia"/>
          <w:kern w:val="2"/>
          <w:lang w:eastAsia="zh-TW"/>
        </w:rPr>
        <w:t xml:space="preserve">     </w:t>
      </w:r>
      <w:r w:rsidRPr="00774D83">
        <w:rPr>
          <w:rFonts w:ascii="細明體" w:eastAsia="細明體" w:hAnsi="細明體"/>
          <w:kern w:val="2"/>
          <w:lang w:eastAsia="zh-TW"/>
        </w:rPr>
        <w:t>BREAK</w:t>
      </w:r>
    </w:p>
    <w:p w:rsidR="006107B5" w:rsidRPr="00774D83" w:rsidRDefault="00EE18F4" w:rsidP="00774D83">
      <w:pPr>
        <w:pStyle w:val="Tabletext"/>
        <w:keepLines w:val="0"/>
        <w:numPr>
          <w:ilvl w:val="4"/>
          <w:numId w:val="32"/>
        </w:numPr>
        <w:spacing w:after="0" w:line="240" w:lineRule="auto"/>
        <w:rPr>
          <w:rFonts w:ascii="細明體" w:eastAsia="細明體" w:hAnsi="細明體"/>
          <w:kern w:val="2"/>
          <w:lang w:eastAsia="zh-TW"/>
        </w:rPr>
      </w:pPr>
      <w:r w:rsidRPr="00774D83">
        <w:rPr>
          <w:rFonts w:ascii="細明體" w:eastAsia="細明體" w:hAnsi="細明體" w:hint="eastAsia"/>
          <w:kern w:val="2"/>
          <w:lang w:eastAsia="zh-TW"/>
        </w:rPr>
        <w:t xml:space="preserve">IF </w:t>
      </w:r>
      <w:r w:rsidRPr="00774D83">
        <w:rPr>
          <w:rFonts w:hint="eastAsia"/>
          <w:color w:val="000000"/>
          <w:lang w:eastAsia="zh-TW"/>
        </w:rPr>
        <w:t>$</w:t>
      </w:r>
      <w:r w:rsidRPr="00774D83">
        <w:rPr>
          <w:rFonts w:hint="eastAsia"/>
          <w:color w:val="000000"/>
          <w:lang w:eastAsia="zh-TW"/>
        </w:rPr>
        <w:t>壓</w:t>
      </w:r>
      <w:r w:rsidRPr="00774D83">
        <w:rPr>
          <w:color w:val="000000"/>
          <w:lang w:eastAsia="zh-TW"/>
        </w:rPr>
        <w:t>E98 = TRUE</w:t>
      </w:r>
    </w:p>
    <w:p w:rsidR="00890461" w:rsidRDefault="00890461" w:rsidP="00774D83">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w:t>
      </w:r>
      <w:r>
        <w:rPr>
          <w:rFonts w:ascii="細明體" w:eastAsia="細明體" w:hAnsi="細明體"/>
          <w:kern w:val="2"/>
          <w:lang w:eastAsia="zh-TW"/>
        </w:rPr>
        <w:t>Z</w:t>
      </w:r>
    </w:p>
    <w:p w:rsidR="00890461" w:rsidRPr="00774D83" w:rsidRDefault="00890461" w:rsidP="00774D83">
      <w:pPr>
        <w:pStyle w:val="Tabletext"/>
        <w:keepLines w:val="0"/>
        <w:numPr>
          <w:ilvl w:val="5"/>
          <w:numId w:val="32"/>
        </w:numPr>
        <w:spacing w:after="0" w:line="240" w:lineRule="auto"/>
        <w:rPr>
          <w:rFonts w:ascii="細明體" w:eastAsia="細明體" w:hAnsi="細明體"/>
          <w:kern w:val="2"/>
          <w:lang w:eastAsia="zh-TW"/>
        </w:rPr>
      </w:pPr>
      <w:r w:rsidRPr="00CB13DB">
        <w:rPr>
          <w:rFonts w:ascii="細明體" w:eastAsia="細明體" w:hAnsi="細明體" w:hint="eastAsia"/>
          <w:kern w:val="2"/>
          <w:lang w:eastAsia="zh-TW"/>
        </w:rPr>
        <w:t>$待寫檔資料明細.未更新效力原因=效力+ $取得資料.契約效力 + 備註保單特殊紀錄</w:t>
      </w:r>
      <w:r w:rsidR="000A2254">
        <w:rPr>
          <w:rFonts w:ascii="細明體" w:eastAsia="細明體" w:hAnsi="細明體" w:hint="eastAsia"/>
          <w:kern w:val="2"/>
          <w:lang w:eastAsia="zh-TW"/>
        </w:rPr>
        <w:t>E98,14</w:t>
      </w:r>
    </w:p>
    <w:p w:rsidR="00EE18F4" w:rsidRDefault="00EE18F4" w:rsidP="00774D83">
      <w:pPr>
        <w:pStyle w:val="Tabletext"/>
        <w:keepLines w:val="0"/>
        <w:numPr>
          <w:ilvl w:val="4"/>
          <w:numId w:val="32"/>
        </w:numPr>
        <w:spacing w:after="0" w:line="240" w:lineRule="auto"/>
        <w:rPr>
          <w:rFonts w:ascii="細明體" w:eastAsia="細明體" w:hAnsi="細明體"/>
          <w:kern w:val="2"/>
          <w:lang w:eastAsia="zh-TW"/>
        </w:rPr>
      </w:pPr>
      <w:r>
        <w:rPr>
          <w:rFonts w:ascii="細明體" w:eastAsia="細明體" w:hAnsi="細明體"/>
          <w:kern w:val="2"/>
          <w:lang w:eastAsia="zh-TW"/>
        </w:rPr>
        <w:t>ELSE</w:t>
      </w:r>
    </w:p>
    <w:p w:rsidR="00CE76A4" w:rsidRDefault="00CE76A4" w:rsidP="00CE76A4">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w:t>
      </w:r>
      <w:r>
        <w:rPr>
          <w:rFonts w:ascii="細明體" w:eastAsia="細明體" w:hAnsi="細明體"/>
          <w:kern w:val="2"/>
          <w:lang w:eastAsia="zh-TW"/>
        </w:rPr>
        <w:t>N</w:t>
      </w:r>
    </w:p>
    <w:p w:rsidR="00EE18F4" w:rsidRPr="00774D83" w:rsidRDefault="00CE76A4" w:rsidP="00774D83">
      <w:pPr>
        <w:pStyle w:val="Tabletext"/>
        <w:keepLines w:val="0"/>
        <w:numPr>
          <w:ilvl w:val="5"/>
          <w:numId w:val="32"/>
        </w:numPr>
        <w:spacing w:after="0" w:line="240" w:lineRule="auto"/>
        <w:rPr>
          <w:rFonts w:ascii="細明體" w:eastAsia="細明體" w:hAnsi="細明體"/>
          <w:kern w:val="2"/>
          <w:lang w:eastAsia="zh-TW"/>
        </w:rPr>
      </w:pPr>
      <w:r w:rsidRPr="00774D83">
        <w:rPr>
          <w:rFonts w:ascii="細明體" w:eastAsia="細明體" w:hAnsi="細明體" w:hint="eastAsia"/>
          <w:kern w:val="2"/>
          <w:lang w:eastAsia="zh-TW"/>
        </w:rPr>
        <w:t>$待寫檔資料明細.未更新效力原因=</w:t>
      </w:r>
      <w:r w:rsidR="000719B8" w:rsidRPr="00CB13DB">
        <w:rPr>
          <w:color w:val="000000"/>
          <w:lang w:eastAsia="zh-TW"/>
        </w:rPr>
        <w:t>$MSG</w:t>
      </w:r>
    </w:p>
    <w:p w:rsidR="00481794" w:rsidRPr="00774D83" w:rsidRDefault="00481794" w:rsidP="00774D83">
      <w:pPr>
        <w:pStyle w:val="Tabletext"/>
        <w:keepLines w:val="0"/>
        <w:numPr>
          <w:ilvl w:val="3"/>
          <w:numId w:val="32"/>
        </w:numPr>
        <w:spacing w:after="0" w:line="240" w:lineRule="auto"/>
        <w:rPr>
          <w:rFonts w:ascii="細明體" w:eastAsia="細明體" w:hAnsi="細明體" w:hint="eastAsia"/>
          <w:kern w:val="2"/>
          <w:lang w:eastAsia="zh-TW"/>
        </w:rPr>
      </w:pPr>
      <w:r w:rsidRPr="00774D83">
        <w:rPr>
          <w:rFonts w:ascii="細明體" w:eastAsia="細明體" w:hAnsi="細明體" w:hint="eastAsia"/>
          <w:kern w:val="2"/>
          <w:lang w:eastAsia="zh-TW"/>
        </w:rPr>
        <w:t>檢核該險別是否為投資型商品</w:t>
      </w:r>
    </w:p>
    <w:p w:rsidR="00FE7D49" w:rsidRDefault="00FE7D49" w:rsidP="00FE7D49">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呼叫AK_A0Z002.doJudge，傳入參數$取得資料.險別。若$回傳BO.是否為投資型商品=false</w:t>
      </w:r>
    </w:p>
    <w:p w:rsidR="002E55DB" w:rsidRDefault="002E55DB" w:rsidP="002E2A94">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w:t>
      </w:r>
      <w:r>
        <w:rPr>
          <w:color w:val="000000"/>
          <w:lang w:eastAsia="zh-TW"/>
        </w:rPr>
        <w:t>是否投資型商品</w:t>
      </w:r>
      <w:r>
        <w:rPr>
          <w:rFonts w:hint="eastAsia"/>
          <w:color w:val="000000"/>
          <w:lang w:eastAsia="zh-TW"/>
        </w:rPr>
        <w:t xml:space="preserve"> = Y</w:t>
      </w:r>
    </w:p>
    <w:p w:rsidR="00850E28" w:rsidRDefault="00850E28" w:rsidP="00850E28">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逐筆讀取</w:t>
      </w:r>
      <w:r w:rsidR="005C38B3">
        <w:rPr>
          <w:rFonts w:hint="eastAsia"/>
          <w:lang w:eastAsia="zh-TW"/>
        </w:rPr>
        <w:t>主約基本資料定義檔</w:t>
      </w:r>
      <w:r w:rsidR="005C38B3">
        <w:rPr>
          <w:rFonts w:hint="eastAsia"/>
          <w:lang w:eastAsia="zh-TW"/>
        </w:rPr>
        <w:t>(</w:t>
      </w:r>
      <w:r w:rsidRPr="00850E28">
        <w:rPr>
          <w:rFonts w:ascii="細明體" w:eastAsia="細明體" w:hAnsi="細明體"/>
          <w:kern w:val="2"/>
          <w:lang w:eastAsia="zh-TW"/>
        </w:rPr>
        <w:t>DTAGA002</w:t>
      </w:r>
      <w:r w:rsidR="005C38B3">
        <w:rPr>
          <w:rFonts w:ascii="細明體" w:eastAsia="細明體" w:hAnsi="細明體" w:hint="eastAsia"/>
          <w:kern w:val="2"/>
          <w:lang w:eastAsia="zh-TW"/>
        </w:rPr>
        <w:t>)</w:t>
      </w:r>
    </w:p>
    <w:p w:rsidR="00F23D50" w:rsidRDefault="001B1294" w:rsidP="00774D83">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 xml:space="preserve">IF </w:t>
      </w:r>
      <w:r w:rsidR="00850E28" w:rsidRPr="00850E28">
        <w:rPr>
          <w:rFonts w:ascii="細明體" w:eastAsia="細明體" w:hAnsi="細明體"/>
          <w:kern w:val="2"/>
          <w:lang w:eastAsia="zh-TW"/>
        </w:rPr>
        <w:t>DTAGA002</w:t>
      </w:r>
      <w:r w:rsidR="005A626B">
        <w:rPr>
          <w:rFonts w:ascii="細明體" w:eastAsia="細明體" w:hAnsi="細明體" w:hint="eastAsia"/>
          <w:kern w:val="2"/>
          <w:lang w:eastAsia="zh-TW"/>
        </w:rPr>
        <w:t>.險別 = $取得資料.險別</w:t>
      </w:r>
    </w:p>
    <w:p w:rsidR="00493CD9" w:rsidRPr="00774D83" w:rsidRDefault="00493CD9" w:rsidP="00774D83">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 xml:space="preserve">IF </w:t>
      </w:r>
      <w:r w:rsidR="00DF40A2" w:rsidRPr="00850E28">
        <w:rPr>
          <w:rFonts w:ascii="細明體" w:eastAsia="細明體" w:hAnsi="細明體"/>
          <w:kern w:val="2"/>
          <w:lang w:eastAsia="zh-TW"/>
        </w:rPr>
        <w:t>DTAGA002</w:t>
      </w:r>
      <w:r w:rsidR="00DF40A2">
        <w:rPr>
          <w:rFonts w:ascii="細明體" w:eastAsia="細明體" w:hAnsi="細明體"/>
          <w:kern w:val="2"/>
          <w:lang w:eastAsia="zh-TW"/>
        </w:rPr>
        <w:t>.</w:t>
      </w:r>
      <w:r>
        <w:rPr>
          <w:color w:val="000000"/>
        </w:rPr>
        <w:t>是否為投資型連生商品</w:t>
      </w:r>
      <w:r w:rsidR="00DF40A2">
        <w:rPr>
          <w:rFonts w:hint="eastAsia"/>
          <w:color w:val="000000"/>
          <w:lang w:eastAsia="zh-TW"/>
        </w:rPr>
        <w:t xml:space="preserve"> = </w:t>
      </w:r>
      <w:r w:rsidR="00DF40A2">
        <w:rPr>
          <w:color w:val="000000"/>
          <w:lang w:eastAsia="zh-TW"/>
        </w:rPr>
        <w:t>‘1’</w:t>
      </w:r>
    </w:p>
    <w:p w:rsidR="00DF40A2" w:rsidRPr="00774D83" w:rsidRDefault="00DF40A2" w:rsidP="00774D83">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kern w:val="2"/>
          <w:lang w:eastAsia="zh-TW"/>
        </w:rPr>
        <w:t>$MSG = ‘</w:t>
      </w:r>
      <w:r>
        <w:rPr>
          <w:color w:val="000000"/>
        </w:rPr>
        <w:t>連生</w:t>
      </w:r>
      <w:r>
        <w:rPr>
          <w:rFonts w:ascii="細明體" w:eastAsia="細明體" w:hAnsi="細明體"/>
          <w:kern w:val="2"/>
          <w:lang w:eastAsia="zh-TW"/>
        </w:rPr>
        <w:t>’</w:t>
      </w:r>
    </w:p>
    <w:p w:rsidR="00DF40A2" w:rsidRPr="00774D83" w:rsidRDefault="00DF40A2" w:rsidP="00774D83">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ELSE </w:t>
      </w:r>
      <w:r>
        <w:rPr>
          <w:rFonts w:ascii="細明體" w:eastAsia="細明體" w:hAnsi="細明體" w:hint="eastAsia"/>
          <w:kern w:val="2"/>
          <w:lang w:eastAsia="zh-TW"/>
        </w:rPr>
        <w:t xml:space="preserve">IF </w:t>
      </w:r>
      <w:r w:rsidRPr="00850E28">
        <w:rPr>
          <w:rFonts w:ascii="細明體" w:eastAsia="細明體" w:hAnsi="細明體"/>
          <w:kern w:val="2"/>
          <w:lang w:eastAsia="zh-TW"/>
        </w:rPr>
        <w:t>DTAGA002</w:t>
      </w:r>
      <w:r>
        <w:rPr>
          <w:rFonts w:ascii="細明體" w:eastAsia="細明體" w:hAnsi="細明體"/>
          <w:kern w:val="2"/>
          <w:lang w:eastAsia="zh-TW"/>
        </w:rPr>
        <w:t>.</w:t>
      </w:r>
      <w:r>
        <w:rPr>
          <w:color w:val="000000"/>
        </w:rPr>
        <w:t>是否為投資型連生商品</w:t>
      </w:r>
      <w:r>
        <w:rPr>
          <w:rFonts w:hint="eastAsia"/>
          <w:color w:val="000000"/>
          <w:lang w:eastAsia="zh-TW"/>
        </w:rPr>
        <w:t xml:space="preserve"> = </w:t>
      </w:r>
      <w:r>
        <w:rPr>
          <w:color w:val="000000"/>
          <w:lang w:eastAsia="zh-TW"/>
        </w:rPr>
        <w:t>‘2’</w:t>
      </w:r>
    </w:p>
    <w:p w:rsidR="00DF40A2" w:rsidRDefault="00DF40A2" w:rsidP="00774D83">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kern w:val="2"/>
          <w:lang w:eastAsia="zh-TW"/>
        </w:rPr>
        <w:t>$MSG = ‘</w:t>
      </w:r>
      <w:r>
        <w:rPr>
          <w:rFonts w:hint="eastAsia"/>
          <w:color w:val="000000"/>
          <w:lang w:eastAsia="zh-TW"/>
        </w:rPr>
        <w:t>親子</w:t>
      </w:r>
      <w:r>
        <w:rPr>
          <w:rFonts w:ascii="細明體" w:eastAsia="細明體" w:hAnsi="細明體"/>
          <w:kern w:val="2"/>
          <w:lang w:eastAsia="zh-TW"/>
        </w:rPr>
        <w:t>’</w:t>
      </w:r>
    </w:p>
    <w:p w:rsidR="002E2A94" w:rsidRDefault="002E2A94" w:rsidP="00774D83">
      <w:pPr>
        <w:pStyle w:val="Tabletext"/>
        <w:keepLines w:val="0"/>
        <w:numPr>
          <w:ilvl w:val="7"/>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w:t>
      </w:r>
      <w:r w:rsidR="0021779D">
        <w:rPr>
          <w:rFonts w:ascii="細明體" w:eastAsia="細明體" w:hAnsi="細明體"/>
          <w:kern w:val="2"/>
          <w:lang w:eastAsia="zh-TW"/>
        </w:rPr>
        <w:t>Z</w:t>
      </w:r>
    </w:p>
    <w:p w:rsidR="002E2A94" w:rsidRDefault="002E2A94" w:rsidP="00774D83">
      <w:pPr>
        <w:pStyle w:val="Tabletext"/>
        <w:keepLines w:val="0"/>
        <w:numPr>
          <w:ilvl w:val="7"/>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$待寫檔資料明細.未更新效力原因=投資型</w:t>
      </w:r>
      <w:r w:rsidR="00B377C3">
        <w:rPr>
          <w:rFonts w:ascii="細明體" w:eastAsia="細明體" w:hAnsi="細明體" w:hint="eastAsia"/>
          <w:kern w:val="2"/>
          <w:lang w:eastAsia="zh-TW"/>
        </w:rPr>
        <w:t xml:space="preserve"> + </w:t>
      </w:r>
      <w:r w:rsidR="00B377C3">
        <w:rPr>
          <w:rFonts w:ascii="細明體" w:eastAsia="細明體" w:hAnsi="細明體"/>
          <w:kern w:val="2"/>
          <w:lang w:eastAsia="zh-TW"/>
        </w:rPr>
        <w:t>$MSG</w:t>
      </w:r>
      <w:r w:rsidR="00B377C3">
        <w:rPr>
          <w:rFonts w:ascii="細明體" w:eastAsia="細明體" w:hAnsi="細明體" w:hint="eastAsia"/>
          <w:kern w:val="2"/>
          <w:lang w:eastAsia="zh-TW"/>
        </w:rPr>
        <w:t xml:space="preserve"> + </w:t>
      </w:r>
      <w:r>
        <w:rPr>
          <w:rFonts w:ascii="細明體" w:eastAsia="細明體" w:hAnsi="細明體" w:hint="eastAsia"/>
          <w:kern w:val="2"/>
          <w:lang w:eastAsia="zh-TW"/>
        </w:rPr>
        <w:t>商品</w:t>
      </w:r>
    </w:p>
    <w:p w:rsidR="002E2A94" w:rsidRDefault="002E2A94" w:rsidP="002E2A94">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檢核該保單是否為非個人型主約</w:t>
      </w:r>
    </w:p>
    <w:p w:rsidR="002E2A94" w:rsidRDefault="00602679" w:rsidP="002E2A94">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w:t>
      </w:r>
      <w:r w:rsidRPr="00774D83">
        <w:rPr>
          <w:rFonts w:ascii="細明體" w:eastAsia="細明體" w:hAnsi="細明體" w:hint="eastAsia"/>
          <w:strike/>
          <w:kern w:val="2"/>
          <w:lang w:eastAsia="zh-TW"/>
        </w:rPr>
        <w:t>$取得資料.要保人=1或</w:t>
      </w:r>
      <w:r>
        <w:rPr>
          <w:rFonts w:ascii="細明體" w:eastAsia="細明體" w:hAnsi="細明體" w:hint="eastAsia"/>
          <w:kern w:val="2"/>
          <w:lang w:eastAsia="zh-TW"/>
        </w:rPr>
        <w:t>$取得資料.配偶=1或$取得資料.子女=1，則</w:t>
      </w:r>
    </w:p>
    <w:p w:rsidR="00602679" w:rsidRDefault="00602679" w:rsidP="00602679">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$待寫檔資料明細.是否更新契約效力=N</w:t>
      </w:r>
    </w:p>
    <w:p w:rsidR="00602679" w:rsidRDefault="00602679" w:rsidP="00602679">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$待寫檔資料明細.未更新效力原因=非個人型主約</w:t>
      </w:r>
    </w:p>
    <w:p w:rsidR="00D00AD8" w:rsidRDefault="00D00AD8" w:rsidP="00602679">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SET </w:t>
      </w:r>
      <w:r w:rsidR="007E4483">
        <w:rPr>
          <w:rFonts w:ascii="細明體" w:eastAsia="細明體" w:hAnsi="細明體"/>
          <w:kern w:val="2"/>
          <w:lang w:eastAsia="zh-TW"/>
        </w:rPr>
        <w:t>$</w:t>
      </w:r>
      <w:r>
        <w:rPr>
          <w:rFonts w:ascii="細明體" w:eastAsia="細明體" w:hAnsi="細明體" w:hint="eastAsia"/>
          <w:kern w:val="2"/>
          <w:lang w:eastAsia="zh-TW"/>
        </w:rPr>
        <w:t xml:space="preserve">個人型 = </w:t>
      </w:r>
      <w:r>
        <w:rPr>
          <w:rFonts w:ascii="細明體" w:eastAsia="細明體" w:hAnsi="細明體"/>
          <w:kern w:val="2"/>
          <w:lang w:eastAsia="zh-TW"/>
        </w:rPr>
        <w:t>false</w:t>
      </w:r>
    </w:p>
    <w:p w:rsidR="00E0753B" w:rsidRPr="00774D83" w:rsidRDefault="00E0753B" w:rsidP="00774D83">
      <w:pPr>
        <w:pStyle w:val="Tabletext"/>
        <w:keepLines w:val="0"/>
        <w:numPr>
          <w:ilvl w:val="4"/>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若 (</w:t>
      </w:r>
      <w:r w:rsidRPr="00774D83">
        <w:rPr>
          <w:rFonts w:ascii="細明體" w:eastAsia="細明體" w:hAnsi="細明體" w:hint="eastAsia"/>
          <w:kern w:val="2"/>
          <w:lang w:eastAsia="zh-TW"/>
        </w:rPr>
        <w:t>$取得資料.要保人</w:t>
      </w:r>
      <w:r>
        <w:rPr>
          <w:rFonts w:ascii="細明體" w:eastAsia="細明體" w:hAnsi="細明體" w:hint="eastAsia"/>
          <w:kern w:val="2"/>
          <w:lang w:eastAsia="zh-TW"/>
        </w:rPr>
        <w:t xml:space="preserve"> + </w:t>
      </w:r>
      <w:r w:rsidRPr="002B7005">
        <w:rPr>
          <w:rFonts w:ascii="細明體" w:eastAsia="細明體" w:hAnsi="細明體" w:hint="eastAsia"/>
          <w:kern w:val="2"/>
          <w:lang w:eastAsia="zh-TW"/>
        </w:rPr>
        <w:t>$取得資料.</w:t>
      </w:r>
      <w:r>
        <w:rPr>
          <w:color w:val="000000"/>
          <w:lang w:eastAsia="zh-TW"/>
        </w:rPr>
        <w:t>被保人</w:t>
      </w:r>
      <w:r>
        <w:rPr>
          <w:rFonts w:hint="eastAsia"/>
          <w:color w:val="000000"/>
          <w:lang w:eastAsia="zh-TW"/>
        </w:rPr>
        <w:t xml:space="preserve"> + </w:t>
      </w:r>
      <w:r w:rsidRPr="002B7005">
        <w:rPr>
          <w:rFonts w:ascii="細明體" w:eastAsia="細明體" w:hAnsi="細明體" w:hint="eastAsia"/>
          <w:kern w:val="2"/>
          <w:lang w:eastAsia="zh-TW"/>
        </w:rPr>
        <w:t>$取得資料.</w:t>
      </w:r>
      <w:r>
        <w:rPr>
          <w:rFonts w:ascii="細明體" w:eastAsia="細明體" w:hAnsi="細明體" w:hint="eastAsia"/>
          <w:kern w:val="2"/>
          <w:lang w:eastAsia="zh-TW"/>
        </w:rPr>
        <w:t>次</w:t>
      </w:r>
      <w:r>
        <w:rPr>
          <w:color w:val="000000"/>
          <w:lang w:eastAsia="zh-TW"/>
        </w:rPr>
        <w:t>被保人</w:t>
      </w:r>
      <w:r>
        <w:rPr>
          <w:rFonts w:hint="eastAsia"/>
          <w:color w:val="000000"/>
          <w:lang w:eastAsia="zh-TW"/>
        </w:rPr>
        <w:t>) &lt;&gt; 1</w:t>
      </w:r>
    </w:p>
    <w:p w:rsidR="00E0753B" w:rsidRDefault="00E0753B" w:rsidP="00E0753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$待寫檔資料明細.是否更新契約效力=N</w:t>
      </w:r>
    </w:p>
    <w:p w:rsidR="00E0753B" w:rsidRDefault="00E0753B" w:rsidP="00E0753B">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$待寫檔資料明細.未更新效力原因=非個人型主約</w:t>
      </w:r>
    </w:p>
    <w:p w:rsidR="00D00AD8" w:rsidRDefault="00D00AD8" w:rsidP="00E0753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SET </w:t>
      </w:r>
      <w:r w:rsidR="007E4483">
        <w:rPr>
          <w:rFonts w:ascii="細明體" w:eastAsia="細明體" w:hAnsi="細明體"/>
          <w:kern w:val="2"/>
          <w:lang w:eastAsia="zh-TW"/>
        </w:rPr>
        <w:t>$</w:t>
      </w:r>
      <w:r>
        <w:rPr>
          <w:rFonts w:ascii="細明體" w:eastAsia="細明體" w:hAnsi="細明體" w:hint="eastAsia"/>
          <w:kern w:val="2"/>
          <w:lang w:eastAsia="zh-TW"/>
        </w:rPr>
        <w:t xml:space="preserve">個人型 = </w:t>
      </w:r>
      <w:r>
        <w:rPr>
          <w:rFonts w:ascii="細明體" w:eastAsia="細明體" w:hAnsi="細明體"/>
          <w:kern w:val="2"/>
          <w:lang w:eastAsia="zh-TW"/>
        </w:rPr>
        <w:t>false</w:t>
      </w:r>
    </w:p>
    <w:p w:rsidR="00A66788" w:rsidRDefault="00A66788" w:rsidP="00E54FD3">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檢核防癌個人型主檔ID是否與事故者相符：(避免型別變更誤壓ex:雙親改個人)</w:t>
      </w:r>
    </w:p>
    <w:p w:rsidR="00C226AD" w:rsidRDefault="007E4483" w:rsidP="00774D83">
      <w:pPr>
        <w:pStyle w:val="Tabletext"/>
        <w:keepLines w:val="0"/>
        <w:numPr>
          <w:ilvl w:val="4"/>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 xml:space="preserve">IF </w:t>
      </w:r>
      <w:r>
        <w:rPr>
          <w:rFonts w:ascii="細明體" w:eastAsia="細明體" w:hAnsi="細明體"/>
          <w:kern w:val="2"/>
          <w:lang w:eastAsia="zh-TW"/>
        </w:rPr>
        <w:t>$</w:t>
      </w:r>
      <w:r>
        <w:rPr>
          <w:rFonts w:ascii="細明體" w:eastAsia="細明體" w:hAnsi="細明體" w:hint="eastAsia"/>
          <w:kern w:val="2"/>
          <w:lang w:eastAsia="zh-TW"/>
        </w:rPr>
        <w:t>個人型 =</w:t>
      </w:r>
      <w:r>
        <w:rPr>
          <w:rFonts w:ascii="細明體" w:eastAsia="細明體" w:hAnsi="細明體"/>
          <w:kern w:val="2"/>
          <w:lang w:eastAsia="zh-TW"/>
        </w:rPr>
        <w:t xml:space="preserve">TRUE AND </w:t>
      </w:r>
      <w:r w:rsidR="006C61E5">
        <w:rPr>
          <w:rFonts w:ascii="細明體" w:eastAsia="細明體" w:hAnsi="細明體" w:hint="eastAsia"/>
          <w:kern w:val="2"/>
          <w:lang w:eastAsia="zh-TW"/>
        </w:rPr>
        <w:t>$取得資料</w:t>
      </w:r>
      <w:r w:rsidR="00114C8B">
        <w:rPr>
          <w:rFonts w:ascii="細明體" w:eastAsia="細明體" w:hAnsi="細明體" w:hint="eastAsia"/>
          <w:kern w:val="2"/>
          <w:lang w:eastAsia="zh-TW"/>
        </w:rPr>
        <w:t>.</w:t>
      </w:r>
      <w:r w:rsidR="00114C8B">
        <w:rPr>
          <w:rFonts w:hint="eastAsia"/>
        </w:rPr>
        <w:t>商品通算分類</w:t>
      </w:r>
      <w:r w:rsidR="00114C8B">
        <w:rPr>
          <w:rFonts w:hint="eastAsia"/>
          <w:lang w:eastAsia="zh-TW"/>
        </w:rPr>
        <w:t xml:space="preserve"> = </w:t>
      </w:r>
      <w:r w:rsidR="00114C8B">
        <w:rPr>
          <w:lang w:eastAsia="zh-TW"/>
        </w:rPr>
        <w:t>‘003’(</w:t>
      </w:r>
      <w:r w:rsidR="00114C8B">
        <w:rPr>
          <w:rFonts w:hint="eastAsia"/>
          <w:lang w:eastAsia="zh-TW"/>
        </w:rPr>
        <w:t>防癌</w:t>
      </w:r>
      <w:r w:rsidR="00114C8B">
        <w:rPr>
          <w:rFonts w:hint="eastAsia"/>
          <w:lang w:eastAsia="zh-TW"/>
        </w:rPr>
        <w:t>)</w:t>
      </w:r>
      <w:r w:rsidR="00F3210F">
        <w:rPr>
          <w:rFonts w:hint="eastAsia"/>
          <w:lang w:eastAsia="zh-TW"/>
        </w:rPr>
        <w:t xml:space="preserve"> </w:t>
      </w:r>
      <w:r w:rsidR="00F3210F">
        <w:rPr>
          <w:lang w:eastAsia="zh-TW"/>
        </w:rPr>
        <w:t xml:space="preserve">AND </w:t>
      </w:r>
      <w:r w:rsidR="00F3210F" w:rsidRPr="00207044">
        <w:rPr>
          <w:rFonts w:ascii="細明體" w:eastAsia="細明體" w:hAnsi="細明體" w:hint="eastAsia"/>
          <w:kern w:val="2"/>
          <w:lang w:eastAsia="zh-TW"/>
        </w:rPr>
        <w:t>$取得資料</w:t>
      </w:r>
      <w:r w:rsidR="00F3210F">
        <w:rPr>
          <w:rFonts w:ascii="細明體" w:eastAsia="細明體" w:hAnsi="細明體" w:hint="eastAsia"/>
          <w:kern w:val="2"/>
          <w:lang w:eastAsia="zh-TW"/>
        </w:rPr>
        <w:t>.被保人</w:t>
      </w:r>
      <w:r w:rsidR="00F3210F">
        <w:rPr>
          <w:rFonts w:ascii="細明體" w:eastAsia="細明體" w:hAnsi="細明體"/>
          <w:kern w:val="2"/>
          <w:lang w:eastAsia="zh-TW"/>
        </w:rPr>
        <w:t xml:space="preserve">ID &lt;&gt; </w:t>
      </w:r>
      <w:r w:rsidR="002C13D1" w:rsidRPr="00207044">
        <w:rPr>
          <w:rFonts w:ascii="細明體" w:eastAsia="細明體" w:hAnsi="細明體" w:hint="eastAsia"/>
          <w:kern w:val="2"/>
          <w:lang w:eastAsia="zh-TW"/>
        </w:rPr>
        <w:t>$取得資料</w:t>
      </w:r>
      <w:r w:rsidR="002C13D1">
        <w:rPr>
          <w:rFonts w:ascii="細明體" w:eastAsia="細明體" w:hAnsi="細明體" w:hint="eastAsia"/>
          <w:kern w:val="2"/>
          <w:lang w:eastAsia="zh-TW"/>
        </w:rPr>
        <w:t>.事故者ID</w:t>
      </w:r>
    </w:p>
    <w:p w:rsidR="00850844" w:rsidRDefault="00850844" w:rsidP="00850844">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$待寫檔資料明細.是否更新契約效力=N</w:t>
      </w:r>
    </w:p>
    <w:p w:rsidR="006060FC" w:rsidRPr="00774D83" w:rsidRDefault="00850844" w:rsidP="00774D83">
      <w:pPr>
        <w:pStyle w:val="Tabletext"/>
        <w:keepLines w:val="0"/>
        <w:numPr>
          <w:ilvl w:val="5"/>
          <w:numId w:val="32"/>
        </w:numPr>
        <w:spacing w:after="0" w:line="240" w:lineRule="auto"/>
        <w:rPr>
          <w:rFonts w:ascii="細明體" w:eastAsia="細明體" w:hAnsi="細明體"/>
          <w:kern w:val="2"/>
          <w:lang w:eastAsia="zh-TW"/>
        </w:rPr>
      </w:pPr>
      <w:r w:rsidRPr="00774D83">
        <w:rPr>
          <w:rFonts w:ascii="細明體" w:eastAsia="細明體" w:hAnsi="細明體" w:hint="eastAsia"/>
          <w:kern w:val="2"/>
          <w:lang w:eastAsia="zh-TW"/>
        </w:rPr>
        <w:t>$待寫檔資料明細.未更新效力原因=</w:t>
      </w:r>
      <w:r w:rsidR="00126F67">
        <w:rPr>
          <w:rFonts w:ascii="細明體" w:eastAsia="細明體" w:hAnsi="細明體" w:hint="eastAsia"/>
          <w:kern w:val="2"/>
          <w:lang w:eastAsia="zh-TW"/>
        </w:rPr>
        <w:t>可能為防癌險型別變更，被保人與事故者不符</w:t>
      </w:r>
    </w:p>
    <w:p w:rsidR="00B952B4" w:rsidRDefault="00B952B4" w:rsidP="00B952B4">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檢核生日是否與主檔相符：(避免ID相同誤壓)</w:t>
      </w:r>
    </w:p>
    <w:p w:rsidR="00B952B4" w:rsidRDefault="00B952B4" w:rsidP="00B952B4">
      <w:pPr>
        <w:pStyle w:val="Tabletext"/>
        <w:keepLines w:val="0"/>
        <w:numPr>
          <w:ilvl w:val="4"/>
          <w:numId w:val="32"/>
        </w:numPr>
        <w:spacing w:after="0" w:line="240" w:lineRule="auto"/>
        <w:rPr>
          <w:rFonts w:ascii="細明體" w:eastAsia="細明體" w:hAnsi="細明體"/>
          <w:kern w:val="2"/>
          <w:lang w:eastAsia="zh-TW"/>
        </w:rPr>
      </w:pPr>
      <w:r w:rsidRPr="00170E56">
        <w:rPr>
          <w:rFonts w:ascii="細明體" w:eastAsia="細明體" w:hAnsi="細明體" w:hint="eastAsia"/>
          <w:kern w:val="2"/>
          <w:lang w:eastAsia="zh-TW"/>
        </w:rPr>
        <w:t>若</w:t>
      </w:r>
      <w:r>
        <w:rPr>
          <w:rFonts w:ascii="細明體" w:eastAsia="細明體" w:hAnsi="細明體" w:hint="eastAsia"/>
          <w:kern w:val="2"/>
          <w:lang w:eastAsia="zh-TW"/>
        </w:rPr>
        <w:t xml:space="preserve"> </w:t>
      </w:r>
      <w:r w:rsidRPr="00170E56">
        <w:rPr>
          <w:rFonts w:ascii="細明體" w:eastAsia="細明體" w:hAnsi="細明體" w:hint="eastAsia"/>
          <w:kern w:val="2"/>
          <w:lang w:eastAsia="zh-TW"/>
        </w:rPr>
        <w:t>$取得資料</w:t>
      </w:r>
      <w:r>
        <w:rPr>
          <w:rFonts w:ascii="細明體" w:eastAsia="細明體" w:hAnsi="細明體" w:hint="eastAsia"/>
          <w:kern w:val="2"/>
          <w:lang w:eastAsia="zh-TW"/>
        </w:rPr>
        <w:t>(申請書)</w:t>
      </w:r>
      <w:r w:rsidRPr="00170E56">
        <w:rPr>
          <w:rFonts w:ascii="細明體" w:eastAsia="細明體" w:hAnsi="細明體" w:hint="eastAsia"/>
          <w:kern w:val="2"/>
          <w:lang w:eastAsia="zh-TW"/>
        </w:rPr>
        <w:t>.</w:t>
      </w:r>
      <w:r>
        <w:rPr>
          <w:rFonts w:ascii="細明體" w:eastAsia="細明體" w:hAnsi="細明體" w:hint="eastAsia"/>
          <w:kern w:val="2"/>
          <w:lang w:eastAsia="zh-TW"/>
        </w:rPr>
        <w:t xml:space="preserve">事故者生日 &lt;&gt; </w:t>
      </w:r>
      <w:r w:rsidRPr="00170E56">
        <w:rPr>
          <w:rFonts w:ascii="細明體" w:eastAsia="細明體" w:hAnsi="細明體" w:hint="eastAsia"/>
          <w:kern w:val="2"/>
          <w:lang w:eastAsia="zh-TW"/>
        </w:rPr>
        <w:t>$取得資料</w:t>
      </w:r>
      <w:r>
        <w:rPr>
          <w:rFonts w:ascii="細明體" w:eastAsia="細明體" w:hAnsi="細明體" w:hint="eastAsia"/>
          <w:kern w:val="2"/>
          <w:lang w:eastAsia="zh-TW"/>
        </w:rPr>
        <w:t>(關係人)</w:t>
      </w:r>
      <w:r w:rsidRPr="00170E56">
        <w:rPr>
          <w:rFonts w:ascii="細明體" w:eastAsia="細明體" w:hAnsi="細明體" w:hint="eastAsia"/>
          <w:kern w:val="2"/>
          <w:lang w:eastAsia="zh-TW"/>
        </w:rPr>
        <w:t>.</w:t>
      </w:r>
      <w:r>
        <w:rPr>
          <w:rFonts w:ascii="細明體" w:eastAsia="細明體" w:hAnsi="細明體" w:hint="eastAsia"/>
          <w:kern w:val="2"/>
          <w:lang w:eastAsia="zh-TW"/>
        </w:rPr>
        <w:t>生日</w:t>
      </w:r>
    </w:p>
    <w:p w:rsidR="00B952B4" w:rsidRDefault="00B952B4" w:rsidP="00B952B4">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$待寫檔資料明細.是否更新契約效力=N</w:t>
      </w:r>
    </w:p>
    <w:p w:rsidR="00B952B4" w:rsidRDefault="00B952B4" w:rsidP="00B952B4">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$待寫檔資料明細.未更新效力原因=生日與主檔紀錄不符</w:t>
      </w:r>
    </w:p>
    <w:p w:rsidR="00E54FD3" w:rsidRPr="0089776E" w:rsidRDefault="00E54FD3" w:rsidP="00E54FD3">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寫入</w:t>
      </w:r>
      <w:r w:rsidR="0089776E">
        <w:rPr>
          <w:rFonts w:ascii="新細明體" w:hAnsi="新細明體" w:cs="細明體" w:hint="eastAsia"/>
          <w:lang w:eastAsia="zh-TW"/>
        </w:rPr>
        <w:t>身故件結案檢核抽件紀錄檔DTAAB203欄位</w:t>
      </w:r>
    </w:p>
    <w:p w:rsidR="0089776E" w:rsidRPr="0089776E" w:rsidRDefault="0089776E" w:rsidP="0089776E">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DTAAB203.契約總類=</w:t>
      </w:r>
      <w:r>
        <w:rPr>
          <w:rFonts w:ascii="細明體" w:eastAsia="細明體" w:hAnsi="細明體" w:hint="eastAsia"/>
          <w:kern w:val="2"/>
          <w:lang w:eastAsia="zh-TW"/>
        </w:rPr>
        <w:t>$待寫檔資料明細.</w:t>
      </w:r>
      <w:r>
        <w:rPr>
          <w:rFonts w:ascii="新細明體" w:hAnsi="新細明體" w:cs="細明體" w:hint="eastAsia"/>
          <w:lang w:eastAsia="zh-TW"/>
        </w:rPr>
        <w:t>契約總類</w:t>
      </w:r>
    </w:p>
    <w:p w:rsidR="0089776E" w:rsidRPr="0089776E" w:rsidRDefault="0089776E" w:rsidP="0089776E">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DTAAB203.保單號碼=</w:t>
      </w:r>
      <w:r>
        <w:rPr>
          <w:rFonts w:ascii="細明體" w:eastAsia="細明體" w:hAnsi="細明體" w:hint="eastAsia"/>
          <w:kern w:val="2"/>
          <w:lang w:eastAsia="zh-TW"/>
        </w:rPr>
        <w:t>$待寫檔資料明細.</w:t>
      </w:r>
      <w:r>
        <w:rPr>
          <w:rFonts w:ascii="新細明體" w:hAnsi="新細明體" w:cs="細明體" w:hint="eastAsia"/>
          <w:lang w:eastAsia="zh-TW"/>
        </w:rPr>
        <w:t>保單號碼</w:t>
      </w:r>
    </w:p>
    <w:p w:rsidR="0089776E" w:rsidRPr="0089776E" w:rsidRDefault="0089776E" w:rsidP="0089776E">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DTAAB203.索賠類別=</w:t>
      </w:r>
      <w:r>
        <w:rPr>
          <w:rFonts w:ascii="細明體" w:eastAsia="細明體" w:hAnsi="細明體" w:hint="eastAsia"/>
          <w:kern w:val="2"/>
          <w:lang w:eastAsia="zh-TW"/>
        </w:rPr>
        <w:t>$待寫檔資料明細.</w:t>
      </w:r>
      <w:r>
        <w:rPr>
          <w:rFonts w:ascii="新細明體" w:hAnsi="新細明體" w:cs="細明體" w:hint="eastAsia"/>
          <w:lang w:eastAsia="zh-TW"/>
        </w:rPr>
        <w:t>索賠類別</w:t>
      </w:r>
    </w:p>
    <w:p w:rsidR="0089776E" w:rsidRPr="0089776E" w:rsidRDefault="0089776E" w:rsidP="0089776E">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DTAAB203.險別=</w:t>
      </w:r>
      <w:r>
        <w:rPr>
          <w:rFonts w:ascii="細明體" w:eastAsia="細明體" w:hAnsi="細明體" w:hint="eastAsia"/>
          <w:kern w:val="2"/>
          <w:lang w:eastAsia="zh-TW"/>
        </w:rPr>
        <w:t>$待寫檔資料明細.</w:t>
      </w:r>
      <w:r>
        <w:rPr>
          <w:rFonts w:ascii="新細明體" w:hAnsi="新細明體" w:cs="細明體" w:hint="eastAsia"/>
          <w:lang w:eastAsia="zh-TW"/>
        </w:rPr>
        <w:t>險別</w:t>
      </w:r>
    </w:p>
    <w:p w:rsidR="0089776E" w:rsidRPr="0089776E" w:rsidRDefault="0089776E" w:rsidP="0089776E">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DTAAB203.事故者ID=</w:t>
      </w:r>
      <w:r>
        <w:rPr>
          <w:rFonts w:ascii="細明體" w:eastAsia="細明體" w:hAnsi="細明體" w:hint="eastAsia"/>
          <w:kern w:val="2"/>
          <w:lang w:eastAsia="zh-TW"/>
        </w:rPr>
        <w:t>$待寫檔資料明細.</w:t>
      </w:r>
      <w:r>
        <w:rPr>
          <w:rFonts w:ascii="新細明體" w:hAnsi="新細明體" w:cs="細明體" w:hint="eastAsia"/>
          <w:lang w:eastAsia="zh-TW"/>
        </w:rPr>
        <w:t>事故者ID</w:t>
      </w:r>
    </w:p>
    <w:p w:rsidR="0089776E" w:rsidRPr="0089776E" w:rsidRDefault="0089776E" w:rsidP="0089776E">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DTAAB203.投保日期=</w:t>
      </w:r>
      <w:r>
        <w:rPr>
          <w:rFonts w:ascii="細明體" w:eastAsia="細明體" w:hAnsi="細明體" w:hint="eastAsia"/>
          <w:kern w:val="2"/>
          <w:lang w:eastAsia="zh-TW"/>
        </w:rPr>
        <w:t>$待寫檔資料明細.</w:t>
      </w:r>
      <w:r>
        <w:rPr>
          <w:rFonts w:ascii="新細明體" w:hAnsi="新細明體" w:cs="細明體" w:hint="eastAsia"/>
          <w:lang w:eastAsia="zh-TW"/>
        </w:rPr>
        <w:t>投保日期</w:t>
      </w:r>
    </w:p>
    <w:p w:rsidR="0089776E" w:rsidRPr="0089776E" w:rsidRDefault="0089776E" w:rsidP="0089776E">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DTAAB203.生效日=</w:t>
      </w:r>
      <w:r>
        <w:rPr>
          <w:rFonts w:ascii="細明體" w:eastAsia="細明體" w:hAnsi="細明體" w:hint="eastAsia"/>
          <w:kern w:val="2"/>
          <w:lang w:eastAsia="zh-TW"/>
        </w:rPr>
        <w:t>$待寫檔資料明細.</w:t>
      </w:r>
      <w:r>
        <w:rPr>
          <w:rFonts w:ascii="新細明體" w:hAnsi="新細明體" w:cs="細明體" w:hint="eastAsia"/>
          <w:lang w:eastAsia="zh-TW"/>
        </w:rPr>
        <w:t>生效日</w:t>
      </w:r>
    </w:p>
    <w:p w:rsidR="0089776E" w:rsidRPr="0089776E" w:rsidRDefault="0089776E" w:rsidP="0089776E">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DTAAB203.契約效力=</w:t>
      </w:r>
      <w:r>
        <w:rPr>
          <w:rFonts w:ascii="細明體" w:eastAsia="細明體" w:hAnsi="細明體" w:hint="eastAsia"/>
          <w:kern w:val="2"/>
          <w:lang w:eastAsia="zh-TW"/>
        </w:rPr>
        <w:t>$待寫檔資料明細.</w:t>
      </w:r>
      <w:r>
        <w:rPr>
          <w:rFonts w:ascii="新細明體" w:hAnsi="新細明體" w:cs="細明體" w:hint="eastAsia"/>
          <w:lang w:eastAsia="zh-TW"/>
        </w:rPr>
        <w:t>契約效力</w:t>
      </w:r>
    </w:p>
    <w:p w:rsidR="0089776E" w:rsidRPr="0089776E" w:rsidRDefault="0089776E" w:rsidP="0089776E">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DTAAB203.受理編號=</w:t>
      </w:r>
      <w:r>
        <w:rPr>
          <w:rFonts w:ascii="細明體" w:eastAsia="細明體" w:hAnsi="細明體" w:hint="eastAsia"/>
          <w:kern w:val="2"/>
          <w:lang w:eastAsia="zh-TW"/>
        </w:rPr>
        <w:t>$待寫檔資料明細.</w:t>
      </w:r>
      <w:r>
        <w:rPr>
          <w:rFonts w:ascii="新細明體" w:hAnsi="新細明體" w:cs="細明體" w:hint="eastAsia"/>
          <w:lang w:eastAsia="zh-TW"/>
        </w:rPr>
        <w:t>受理編號</w:t>
      </w:r>
    </w:p>
    <w:p w:rsidR="0089776E" w:rsidRPr="0089776E" w:rsidRDefault="0089776E" w:rsidP="0089776E">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DTAAB203.是否更新契約效力=</w:t>
      </w:r>
      <w:r>
        <w:rPr>
          <w:rFonts w:ascii="細明體" w:eastAsia="細明體" w:hAnsi="細明體" w:hint="eastAsia"/>
          <w:kern w:val="2"/>
          <w:lang w:eastAsia="zh-TW"/>
        </w:rPr>
        <w:t>$待寫檔資料明細.</w:t>
      </w:r>
      <w:r>
        <w:rPr>
          <w:rFonts w:ascii="新細明體" w:hAnsi="新細明體" w:cs="細明體" w:hint="eastAsia"/>
          <w:lang w:eastAsia="zh-TW"/>
        </w:rPr>
        <w:t>是否更新契約效力</w:t>
      </w:r>
    </w:p>
    <w:p w:rsidR="0089776E" w:rsidRPr="0089776E" w:rsidRDefault="0089776E" w:rsidP="0089776E">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DTAAB203.未更新效力原因=</w:t>
      </w:r>
      <w:r>
        <w:rPr>
          <w:rFonts w:ascii="細明體" w:eastAsia="細明體" w:hAnsi="細明體" w:hint="eastAsia"/>
          <w:kern w:val="2"/>
          <w:lang w:eastAsia="zh-TW"/>
        </w:rPr>
        <w:t>$待寫檔資料明細.</w:t>
      </w:r>
      <w:r>
        <w:rPr>
          <w:rFonts w:ascii="新細明體" w:hAnsi="新細明體" w:cs="細明體" w:hint="eastAsia"/>
          <w:lang w:eastAsia="zh-TW"/>
        </w:rPr>
        <w:t>未更新效力原因</w:t>
      </w:r>
    </w:p>
    <w:p w:rsidR="0089776E" w:rsidRPr="0089776E" w:rsidRDefault="0089776E" w:rsidP="0089776E">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DTAAB203.抽件時間=</w:t>
      </w:r>
      <w:r>
        <w:rPr>
          <w:rFonts w:ascii="細明體" w:eastAsia="細明體" w:hAnsi="細明體" w:hint="eastAsia"/>
          <w:kern w:val="2"/>
          <w:lang w:eastAsia="zh-TW"/>
        </w:rPr>
        <w:t>$執行時間</w:t>
      </w:r>
    </w:p>
    <w:p w:rsidR="0089776E" w:rsidRDefault="0089776E" w:rsidP="0089776E">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DTAAB203.是否更新完成=</w:t>
      </w:r>
      <w:r>
        <w:rPr>
          <w:rFonts w:ascii="細明體" w:eastAsia="細明體" w:hAnsi="細明體" w:hint="eastAsia"/>
          <w:kern w:val="2"/>
          <w:lang w:eastAsia="zh-TW"/>
        </w:rPr>
        <w:t>N</w:t>
      </w:r>
    </w:p>
    <w:p w:rsidR="00A43D7A" w:rsidRPr="00030E58" w:rsidRDefault="00030E58" w:rsidP="00A43D7A">
      <w:pPr>
        <w:pStyle w:val="Tabletext"/>
        <w:keepLines w:val="0"/>
        <w:numPr>
          <w:ilvl w:val="2"/>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整批</w:t>
      </w:r>
      <w:r w:rsidR="00A43D7A">
        <w:rPr>
          <w:rFonts w:ascii="新細明體" w:hAnsi="新細明體" w:cs="細明體" w:hint="eastAsia"/>
          <w:lang w:eastAsia="zh-TW"/>
        </w:rPr>
        <w:t>寫入資料庫</w:t>
      </w:r>
    </w:p>
    <w:p w:rsidR="00030E58" w:rsidRDefault="00030E58" w:rsidP="00030E58">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$主約新增成功件數=$主約新增成功件數+本次新增成功件數</w:t>
      </w:r>
    </w:p>
    <w:p w:rsidR="00030E58" w:rsidRPr="0089776E" w:rsidRDefault="00030E58" w:rsidP="00030E58">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$主約新增失敗件數=$主約新增失敗件數+本次新增失敗件數</w:t>
      </w:r>
    </w:p>
    <w:p w:rsidR="00DF6717" w:rsidRDefault="00DF6717" w:rsidP="00EE40EB">
      <w:pPr>
        <w:pStyle w:val="Tabletext"/>
        <w:keepLines w:val="0"/>
        <w:numPr>
          <w:ilvl w:val="1"/>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查詢附約契約狀況資料</w:t>
      </w:r>
    </w:p>
    <w:p w:rsidR="00DF6717" w:rsidRDefault="00DF6717" w:rsidP="00DF6717">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查詢理賠紀錄檔DTAAB001，其中受理編號開頭為</w:t>
      </w:r>
      <w:r>
        <w:rPr>
          <w:rFonts w:ascii="細明體" w:eastAsia="細明體" w:hAnsi="細明體"/>
          <w:kern w:val="2"/>
          <w:lang w:eastAsia="zh-TW"/>
        </w:rPr>
        <w:t>”</w:t>
      </w:r>
      <w:r>
        <w:rPr>
          <w:rFonts w:ascii="細明體" w:eastAsia="細明體" w:hAnsi="細明體" w:hint="eastAsia"/>
          <w:kern w:val="2"/>
          <w:lang w:eastAsia="zh-TW"/>
        </w:rPr>
        <w:t>OL</w:t>
      </w:r>
      <w:r>
        <w:rPr>
          <w:rFonts w:ascii="細明體" w:eastAsia="細明體" w:hAnsi="細明體"/>
          <w:kern w:val="2"/>
          <w:lang w:eastAsia="zh-TW"/>
        </w:rPr>
        <w:t>”</w:t>
      </w:r>
      <w:r>
        <w:rPr>
          <w:rFonts w:ascii="細明體" w:eastAsia="細明體" w:hAnsi="細明體" w:hint="eastAsia"/>
          <w:kern w:val="2"/>
          <w:lang w:eastAsia="zh-TW"/>
        </w:rPr>
        <w:t>，事故者ID不為0000000000(因某些非個人型商品特性</w:t>
      </w:r>
      <w:r w:rsidRPr="00EE40EB">
        <w:rPr>
          <w:rFonts w:ascii="細明體" w:eastAsia="細明體" w:hAnsi="細明體" w:hint="eastAsia"/>
          <w:kern w:val="2"/>
          <w:lang w:eastAsia="zh-TW"/>
        </w:rPr>
        <w:t>)</w:t>
      </w:r>
      <w:r>
        <w:rPr>
          <w:rFonts w:ascii="細明體" w:eastAsia="細明體" w:hAnsi="細明體" w:hint="eastAsia"/>
          <w:kern w:val="2"/>
          <w:lang w:eastAsia="zh-TW"/>
        </w:rPr>
        <w:t>，索賠類別=A(身故)，業務別=1(壽險)；依照取得的事故者ID查詢壽險附約投保紀錄DTA</w:t>
      </w:r>
      <w:r w:rsidR="009571C3">
        <w:rPr>
          <w:rFonts w:ascii="細明體" w:eastAsia="細明體" w:hAnsi="細明體" w:hint="eastAsia"/>
          <w:kern w:val="2"/>
          <w:lang w:eastAsia="zh-TW"/>
        </w:rPr>
        <w:t>B0002</w:t>
      </w:r>
      <w:r>
        <w:rPr>
          <w:rFonts w:ascii="細明體" w:eastAsia="細明體" w:hAnsi="細明體" w:hint="eastAsia"/>
          <w:kern w:val="2"/>
          <w:lang w:eastAsia="zh-TW"/>
        </w:rPr>
        <w:t>內相同ID的被保險人的契約效力</w:t>
      </w:r>
      <w:r w:rsidR="0021383A">
        <w:rPr>
          <w:rFonts w:ascii="細明體" w:eastAsia="細明體" w:hAnsi="細明體"/>
          <w:kern w:val="2"/>
          <w:lang w:eastAsia="zh-TW"/>
        </w:rPr>
        <w:t xml:space="preserve"> IN </w:t>
      </w:r>
      <w:r w:rsidR="0021383A">
        <w:rPr>
          <w:rFonts w:ascii="細明體" w:eastAsia="細明體" w:hAnsi="細明體" w:hint="eastAsia"/>
          <w:kern w:val="2"/>
          <w:lang w:eastAsia="zh-TW"/>
        </w:rPr>
        <w:t>$效力清單(</w:t>
      </w:r>
      <w:r w:rsidR="0021383A">
        <w:rPr>
          <w:rFonts w:ascii="細明體" w:eastAsia="細明體" w:hAnsi="細明體"/>
          <w:kern w:val="2"/>
          <w:lang w:eastAsia="zh-TW"/>
        </w:rPr>
        <w:t>LIST)</w:t>
      </w:r>
      <w:r>
        <w:rPr>
          <w:rFonts w:ascii="細明體" w:eastAsia="細明體" w:hAnsi="細明體" w:hint="eastAsia"/>
          <w:kern w:val="2"/>
          <w:lang w:eastAsia="zh-TW"/>
        </w:rPr>
        <w:t>保單</w:t>
      </w:r>
      <w:r w:rsidR="009F3BAD">
        <w:rPr>
          <w:rFonts w:ascii="細明體" w:eastAsia="細明體" w:hAnsi="細明體" w:hint="eastAsia"/>
          <w:kern w:val="2"/>
          <w:lang w:eastAsia="zh-TW"/>
        </w:rPr>
        <w:t>，依照DTAAB001取得的保單與事故者ID查詢關係人檔DTAB0005取第一筆</w:t>
      </w:r>
      <w:r>
        <w:rPr>
          <w:rFonts w:ascii="細明體" w:eastAsia="細明體" w:hAnsi="細明體" w:hint="eastAsia"/>
          <w:kern w:val="2"/>
          <w:lang w:eastAsia="zh-TW"/>
        </w:rPr>
        <w:t>，並由基本資料定義檔DTAGA00</w:t>
      </w:r>
      <w:r w:rsidR="009571C3">
        <w:rPr>
          <w:rFonts w:ascii="細明體" w:eastAsia="細明體" w:hAnsi="細明體" w:hint="eastAsia"/>
          <w:kern w:val="2"/>
          <w:lang w:eastAsia="zh-TW"/>
        </w:rPr>
        <w:t>3</w:t>
      </w:r>
      <w:r>
        <w:rPr>
          <w:rFonts w:ascii="細明體" w:eastAsia="細明體" w:hAnsi="細明體" w:hint="eastAsia"/>
          <w:kern w:val="2"/>
          <w:lang w:eastAsia="zh-TW"/>
        </w:rPr>
        <w:t>_</w:t>
      </w:r>
      <w:r w:rsidR="009571C3">
        <w:rPr>
          <w:rFonts w:ascii="細明體" w:eastAsia="細明體" w:hAnsi="細明體" w:hint="eastAsia"/>
          <w:kern w:val="2"/>
          <w:lang w:eastAsia="zh-TW"/>
        </w:rPr>
        <w:t>RIDER</w:t>
      </w:r>
      <w:r>
        <w:rPr>
          <w:rFonts w:ascii="細明體" w:eastAsia="細明體" w:hAnsi="細明體" w:hint="eastAsia"/>
          <w:kern w:val="2"/>
          <w:lang w:eastAsia="zh-TW"/>
        </w:rPr>
        <w:t>_DEFI取得該險別</w:t>
      </w:r>
      <w:r w:rsidR="009571C3">
        <w:rPr>
          <w:rFonts w:ascii="細明體" w:eastAsia="細明體" w:hAnsi="細明體" w:hint="eastAsia"/>
          <w:kern w:val="2"/>
          <w:lang w:eastAsia="zh-TW"/>
        </w:rPr>
        <w:t>是否為記名式註記</w:t>
      </w:r>
    </w:p>
    <w:p w:rsidR="00FC2CF6" w:rsidRPr="00FC2CF6" w:rsidRDefault="00FC2CF6" w:rsidP="00FC2CF6">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$附約讀取件數=$附約讀取件數+$取得資料列表件數</w:t>
      </w:r>
    </w:p>
    <w:p w:rsidR="00E54FD3" w:rsidRDefault="00E54FD3" w:rsidP="00E54FD3">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依照$取得資料列表逐筆檢查並產生$待寫檔紀錄</w:t>
      </w:r>
    </w:p>
    <w:p w:rsidR="00E54FD3" w:rsidRDefault="00E54FD3" w:rsidP="00E54FD3">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寫入$待寫檔資料明細</w:t>
      </w:r>
    </w:p>
    <w:p w:rsidR="00E54FD3" w:rsidRDefault="00E54FD3" w:rsidP="00E54FD3">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$待寫檔資料明細.契約總類=2</w:t>
      </w:r>
    </w:p>
    <w:p w:rsidR="00E54FD3" w:rsidRDefault="00E54FD3" w:rsidP="00E54FD3">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$待寫檔資料明細.保單號碼=$取得資料.保單號碼</w:t>
      </w:r>
    </w:p>
    <w:p w:rsidR="00E54FD3" w:rsidRDefault="00E54FD3" w:rsidP="00E54FD3">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$待寫檔資料明細.索賠類別=$取得資料.索賠類別</w:t>
      </w:r>
    </w:p>
    <w:p w:rsidR="00E54FD3" w:rsidRDefault="00E54FD3" w:rsidP="00E54FD3">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$待寫檔資料明細.險別=$取得資料.險別</w:t>
      </w:r>
    </w:p>
    <w:p w:rsidR="00E54FD3" w:rsidRDefault="00E54FD3" w:rsidP="00E54FD3">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$待寫檔資料明細.事故者ID=$取得資料.事故者ID</w:t>
      </w:r>
    </w:p>
    <w:p w:rsidR="00E54FD3" w:rsidRDefault="00E54FD3" w:rsidP="00E54FD3">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$待寫檔資料明細.投保日期=</w:t>
      </w:r>
      <w:r>
        <w:rPr>
          <w:rFonts w:ascii="細明體" w:eastAsia="細明體" w:hAnsi="細明體"/>
          <w:kern w:val="2"/>
          <w:lang w:eastAsia="zh-TW"/>
        </w:rPr>
        <w:t>””</w:t>
      </w:r>
    </w:p>
    <w:p w:rsidR="00E54FD3" w:rsidRDefault="00E54FD3" w:rsidP="00E54FD3">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$待寫檔資料明細.生效日期=$取得資料.生效日期</w:t>
      </w:r>
    </w:p>
    <w:p w:rsidR="00E54FD3" w:rsidRDefault="00E54FD3" w:rsidP="00E54FD3">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$待寫檔資料明細.有效表示=$取得資料.有效表示</w:t>
      </w:r>
    </w:p>
    <w:p w:rsidR="00E54FD3" w:rsidRDefault="00E54FD3" w:rsidP="00E54FD3">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$待寫檔資料明細.受理編號=$取得資料.受理編號</w:t>
      </w:r>
    </w:p>
    <w:p w:rsidR="00E54FD3" w:rsidRDefault="00E54FD3" w:rsidP="00E54FD3">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$待寫檔資料明細.是否更新契約效力=Y</w:t>
      </w:r>
    </w:p>
    <w:p w:rsidR="00E54FD3" w:rsidRPr="00E54FD3" w:rsidRDefault="00E54FD3" w:rsidP="00E54FD3">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$待寫檔資料明細.未更新效力原因=</w:t>
      </w:r>
      <w:r>
        <w:rPr>
          <w:rFonts w:ascii="細明體" w:eastAsia="細明體" w:hAnsi="細明體"/>
          <w:kern w:val="2"/>
          <w:lang w:eastAsia="zh-TW"/>
        </w:rPr>
        <w:t>””</w:t>
      </w:r>
    </w:p>
    <w:p w:rsidR="003220C4" w:rsidRDefault="003220C4" w:rsidP="003220C4">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判斷此效力是否不壓死殘辦理中，壓E98件：</w:t>
      </w:r>
    </w:p>
    <w:p w:rsidR="003220C4" w:rsidRDefault="003220C4" w:rsidP="003220C4">
      <w:pPr>
        <w:pStyle w:val="Tabletext"/>
        <w:keepLines w:val="0"/>
        <w:numPr>
          <w:ilvl w:val="4"/>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IF </w:t>
      </w:r>
      <w:r>
        <w:rPr>
          <w:rFonts w:ascii="細明體" w:eastAsia="細明體" w:hAnsi="細明體" w:hint="eastAsia"/>
          <w:kern w:val="2"/>
          <w:lang w:eastAsia="zh-TW"/>
        </w:rPr>
        <w:t xml:space="preserve">$取得資料.契約效力 </w:t>
      </w:r>
      <w:r>
        <w:rPr>
          <w:rFonts w:ascii="細明體" w:eastAsia="細明體" w:hAnsi="細明體"/>
          <w:kern w:val="2"/>
          <w:lang w:eastAsia="zh-TW"/>
        </w:rPr>
        <w:t xml:space="preserve">IN </w:t>
      </w:r>
      <w:r>
        <w:rPr>
          <w:rFonts w:ascii="細明體" w:eastAsia="細明體" w:hAnsi="細明體" w:hint="eastAsia"/>
          <w:kern w:val="2"/>
          <w:lang w:eastAsia="zh-TW"/>
        </w:rPr>
        <w:t>$E98清單(</w:t>
      </w:r>
      <w:r>
        <w:rPr>
          <w:rFonts w:ascii="細明體" w:eastAsia="細明體" w:hAnsi="細明體"/>
          <w:kern w:val="2"/>
          <w:lang w:eastAsia="zh-TW"/>
        </w:rPr>
        <w:t>LIST)</w:t>
      </w:r>
    </w:p>
    <w:p w:rsidR="003220C4" w:rsidRDefault="003220C4" w:rsidP="003220C4">
      <w:pPr>
        <w:pStyle w:val="Tabletext"/>
        <w:keepLines w:val="0"/>
        <w:numPr>
          <w:ilvl w:val="5"/>
          <w:numId w:val="32"/>
        </w:numPr>
        <w:spacing w:after="0" w:line="240" w:lineRule="auto"/>
        <w:rPr>
          <w:rFonts w:ascii="細明體" w:eastAsia="細明體" w:hAnsi="細明體"/>
          <w:kern w:val="2"/>
          <w:lang w:eastAsia="zh-TW"/>
        </w:rPr>
      </w:pPr>
      <w:r>
        <w:rPr>
          <w:color w:val="000000"/>
          <w:lang w:eastAsia="zh-TW"/>
        </w:rPr>
        <w:t xml:space="preserve">SET </w:t>
      </w:r>
      <w:r>
        <w:rPr>
          <w:rFonts w:hint="eastAsia"/>
          <w:color w:val="000000"/>
          <w:lang w:eastAsia="zh-TW"/>
        </w:rPr>
        <w:t>$</w:t>
      </w:r>
      <w:r>
        <w:rPr>
          <w:rFonts w:hint="eastAsia"/>
          <w:color w:val="000000"/>
          <w:lang w:eastAsia="zh-TW"/>
        </w:rPr>
        <w:t>壓</w:t>
      </w:r>
      <w:r>
        <w:rPr>
          <w:color w:val="000000"/>
          <w:lang w:eastAsia="zh-TW"/>
        </w:rPr>
        <w:t>E98 = TRUE</w:t>
      </w:r>
    </w:p>
    <w:p w:rsidR="003220C4" w:rsidRDefault="003220C4" w:rsidP="003220C4">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IF </w:t>
      </w:r>
      <w:r>
        <w:rPr>
          <w:rFonts w:ascii="細明體" w:eastAsia="細明體" w:hAnsi="細明體" w:hint="eastAsia"/>
          <w:kern w:val="2"/>
          <w:lang w:eastAsia="zh-TW"/>
        </w:rPr>
        <w:t xml:space="preserve">$取得資料.契約效力 = </w:t>
      </w:r>
      <w:r>
        <w:rPr>
          <w:rFonts w:ascii="細明體" w:eastAsia="細明體" w:hAnsi="細明體"/>
          <w:kern w:val="2"/>
          <w:lang w:eastAsia="zh-TW"/>
        </w:rPr>
        <w:t>‘</w:t>
      </w:r>
      <w:r>
        <w:rPr>
          <w:rFonts w:ascii="細明體" w:eastAsia="細明體" w:hAnsi="細明體" w:hint="eastAsia"/>
          <w:kern w:val="2"/>
          <w:lang w:eastAsia="zh-TW"/>
        </w:rPr>
        <w:t>01</w:t>
      </w:r>
      <w:r>
        <w:rPr>
          <w:rFonts w:ascii="細明體" w:eastAsia="細明體" w:hAnsi="細明體"/>
          <w:kern w:val="2"/>
          <w:lang w:eastAsia="zh-TW"/>
        </w:rPr>
        <w:t>’ (</w:t>
      </w:r>
      <w:r>
        <w:rPr>
          <w:rFonts w:ascii="細明體" w:eastAsia="細明體" w:hAnsi="細明體" w:hint="eastAsia"/>
          <w:kern w:val="2"/>
          <w:lang w:eastAsia="zh-TW"/>
        </w:rPr>
        <w:t>停效需判斷是否為停效期間事故)</w:t>
      </w:r>
    </w:p>
    <w:p w:rsidR="003220C4" w:rsidRDefault="003220C4" w:rsidP="003220C4">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READ DTAB0002(附約投保紀錄)</w:t>
      </w:r>
    </w:p>
    <w:p w:rsidR="003220C4" w:rsidRDefault="003220C4" w:rsidP="003220C4">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kern w:val="2"/>
          <w:lang w:eastAsia="zh-TW"/>
        </w:rPr>
        <w:t>WHERE</w:t>
      </w:r>
    </w:p>
    <w:p w:rsidR="003220C4" w:rsidRDefault="003220C4" w:rsidP="003220C4">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保單號碼 = $取得資料.保單號碼</w:t>
      </w:r>
    </w:p>
    <w:p w:rsidR="003220C4" w:rsidRDefault="003220C4" w:rsidP="003220C4">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險別 = $取得資料.險別</w:t>
      </w:r>
    </w:p>
    <w:p w:rsidR="003220C4" w:rsidRDefault="003220C4" w:rsidP="003220C4">
      <w:pPr>
        <w:pStyle w:val="Tabletext"/>
        <w:keepLines w:val="0"/>
        <w:numPr>
          <w:ilvl w:val="7"/>
          <w:numId w:val="32"/>
        </w:numPr>
        <w:spacing w:after="0" w:line="240" w:lineRule="auto"/>
        <w:rPr>
          <w:rFonts w:ascii="細明體" w:eastAsia="細明體" w:hAnsi="細明體"/>
          <w:kern w:val="2"/>
          <w:lang w:eastAsia="zh-TW"/>
        </w:rPr>
      </w:pPr>
      <w:r w:rsidRPr="00484420">
        <w:rPr>
          <w:rFonts w:ascii="細明體" w:eastAsia="細明體" w:hAnsi="細明體" w:hint="eastAsia"/>
          <w:kern w:val="2"/>
          <w:lang w:eastAsia="zh-TW"/>
        </w:rPr>
        <w:t>被保人ID</w:t>
      </w:r>
      <w:r>
        <w:rPr>
          <w:rFonts w:ascii="細明體" w:eastAsia="細明體" w:hAnsi="細明體" w:hint="eastAsia"/>
          <w:kern w:val="2"/>
          <w:lang w:eastAsia="zh-TW"/>
        </w:rPr>
        <w:t xml:space="preserve"> = $取得資料.事故者ID</w:t>
      </w:r>
    </w:p>
    <w:p w:rsidR="003220C4" w:rsidRDefault="003220C4" w:rsidP="003220C4">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kern w:val="2"/>
          <w:lang w:eastAsia="zh-TW"/>
        </w:rPr>
        <w:t>UNION ALL</w:t>
      </w:r>
    </w:p>
    <w:p w:rsidR="003220C4" w:rsidRDefault="003220C4" w:rsidP="003220C4">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READ DTAB0</w:t>
      </w:r>
      <w:r>
        <w:rPr>
          <w:rFonts w:ascii="細明體" w:eastAsia="細明體" w:hAnsi="細明體"/>
          <w:kern w:val="2"/>
          <w:lang w:eastAsia="zh-TW"/>
        </w:rPr>
        <w:t>H</w:t>
      </w:r>
      <w:r>
        <w:rPr>
          <w:rFonts w:ascii="細明體" w:eastAsia="細明體" w:hAnsi="細明體" w:hint="eastAsia"/>
          <w:kern w:val="2"/>
          <w:lang w:eastAsia="zh-TW"/>
        </w:rPr>
        <w:t>02(附約投保紀錄歷史檔)</w:t>
      </w:r>
    </w:p>
    <w:p w:rsidR="003220C4" w:rsidRDefault="003220C4" w:rsidP="003220C4">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kern w:val="2"/>
          <w:lang w:eastAsia="zh-TW"/>
        </w:rPr>
        <w:t>WHERE</w:t>
      </w:r>
    </w:p>
    <w:p w:rsidR="003220C4" w:rsidRDefault="003220C4" w:rsidP="003220C4">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保單號碼 = $取得資料.保單號碼</w:t>
      </w:r>
    </w:p>
    <w:p w:rsidR="003220C4" w:rsidRDefault="003220C4" w:rsidP="003220C4">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險別 = $取得資料.險別</w:t>
      </w:r>
    </w:p>
    <w:p w:rsidR="003220C4" w:rsidRDefault="003220C4" w:rsidP="003220C4">
      <w:pPr>
        <w:pStyle w:val="Tabletext"/>
        <w:keepLines w:val="0"/>
        <w:numPr>
          <w:ilvl w:val="7"/>
          <w:numId w:val="32"/>
        </w:numPr>
        <w:spacing w:after="0" w:line="240" w:lineRule="auto"/>
        <w:rPr>
          <w:rFonts w:ascii="細明體" w:eastAsia="細明體" w:hAnsi="細明體"/>
          <w:kern w:val="2"/>
          <w:lang w:eastAsia="zh-TW"/>
        </w:rPr>
      </w:pPr>
      <w:r w:rsidRPr="00484420">
        <w:rPr>
          <w:rFonts w:ascii="細明體" w:eastAsia="細明體" w:hAnsi="細明體" w:hint="eastAsia"/>
          <w:kern w:val="2"/>
          <w:lang w:eastAsia="zh-TW"/>
        </w:rPr>
        <w:t>被保人ID</w:t>
      </w:r>
      <w:r>
        <w:rPr>
          <w:rFonts w:ascii="細明體" w:eastAsia="細明體" w:hAnsi="細明體" w:hint="eastAsia"/>
          <w:kern w:val="2"/>
          <w:lang w:eastAsia="zh-TW"/>
        </w:rPr>
        <w:t xml:space="preserve"> = $取得資料.事故者ID</w:t>
      </w:r>
    </w:p>
    <w:p w:rsidR="003220C4" w:rsidRDefault="003220C4" w:rsidP="003220C4">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逐筆讀取附約資料</w:t>
      </w:r>
    </w:p>
    <w:p w:rsidR="003220C4" w:rsidRDefault="003220C4" w:rsidP="003220C4">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IF </w:t>
      </w:r>
      <w:r>
        <w:rPr>
          <w:rFonts w:ascii="細明體" w:eastAsia="細明體" w:hAnsi="細明體" w:hint="eastAsia"/>
          <w:kern w:val="2"/>
          <w:lang w:eastAsia="zh-TW"/>
        </w:rPr>
        <w:t>$附約資料.</w:t>
      </w:r>
      <w:r w:rsidRPr="00532C49">
        <w:rPr>
          <w:rFonts w:ascii="細明體" w:eastAsia="細明體" w:hAnsi="細明體" w:hint="eastAsia"/>
          <w:kern w:val="2"/>
          <w:lang w:eastAsia="zh-TW"/>
        </w:rPr>
        <w:t>生效日期</w:t>
      </w:r>
      <w:r>
        <w:rPr>
          <w:rFonts w:ascii="細明體" w:eastAsia="細明體" w:hAnsi="細明體" w:hint="eastAsia"/>
          <w:kern w:val="2"/>
          <w:lang w:eastAsia="zh-TW"/>
        </w:rPr>
        <w:t>(轉日期) &lt;= $取得資料.事故日期 &lt;= $附約資料.</w:t>
      </w:r>
      <w:r w:rsidRPr="00750FBF">
        <w:rPr>
          <w:rFonts w:ascii="細明體" w:eastAsia="細明體" w:hAnsi="細明體" w:hint="eastAsia"/>
          <w:kern w:val="2"/>
          <w:lang w:eastAsia="zh-TW"/>
        </w:rPr>
        <w:t>終止/停效日期</w:t>
      </w:r>
    </w:p>
    <w:p w:rsidR="003220C4" w:rsidRPr="00CB13DB" w:rsidRDefault="003220C4" w:rsidP="003220C4">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$附約有效件數 = $附約有效件數 + 1</w:t>
      </w:r>
    </w:p>
    <w:p w:rsidR="003220C4" w:rsidRPr="00CB13DB" w:rsidRDefault="003220C4" w:rsidP="003220C4">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IF </w:t>
      </w:r>
      <w:r>
        <w:rPr>
          <w:rFonts w:ascii="細明體" w:eastAsia="細明體" w:hAnsi="細明體" w:hint="eastAsia"/>
          <w:kern w:val="2"/>
          <w:lang w:eastAsia="zh-TW"/>
        </w:rPr>
        <w:t>$附約有效件數 = 0</w:t>
      </w:r>
    </w:p>
    <w:p w:rsidR="003220C4" w:rsidRDefault="003220C4" w:rsidP="003220C4">
      <w:pPr>
        <w:pStyle w:val="Tabletext"/>
        <w:keepLines w:val="0"/>
        <w:numPr>
          <w:ilvl w:val="7"/>
          <w:numId w:val="32"/>
        </w:numPr>
        <w:spacing w:after="0" w:line="240" w:lineRule="auto"/>
        <w:rPr>
          <w:rFonts w:ascii="細明體" w:eastAsia="細明體" w:hAnsi="細明體"/>
          <w:kern w:val="2"/>
          <w:lang w:eastAsia="zh-TW"/>
        </w:rPr>
      </w:pPr>
      <w:r>
        <w:rPr>
          <w:color w:val="000000"/>
          <w:lang w:eastAsia="zh-TW"/>
        </w:rPr>
        <w:t xml:space="preserve">SET </w:t>
      </w:r>
      <w:r>
        <w:rPr>
          <w:rFonts w:hint="eastAsia"/>
          <w:color w:val="000000"/>
          <w:lang w:eastAsia="zh-TW"/>
        </w:rPr>
        <w:t>$</w:t>
      </w:r>
      <w:r>
        <w:rPr>
          <w:rFonts w:hint="eastAsia"/>
          <w:color w:val="000000"/>
          <w:lang w:eastAsia="zh-TW"/>
        </w:rPr>
        <w:t>壓</w:t>
      </w:r>
      <w:r>
        <w:rPr>
          <w:color w:val="000000"/>
          <w:lang w:eastAsia="zh-TW"/>
        </w:rPr>
        <w:t>E98 = FALSE</w:t>
      </w:r>
    </w:p>
    <w:p w:rsidR="003220C4" w:rsidRDefault="003220C4" w:rsidP="003220C4">
      <w:pPr>
        <w:pStyle w:val="Tabletext"/>
        <w:keepLines w:val="0"/>
        <w:numPr>
          <w:ilvl w:val="7"/>
          <w:numId w:val="32"/>
        </w:numPr>
        <w:spacing w:after="0" w:line="240" w:lineRule="auto"/>
        <w:rPr>
          <w:rFonts w:ascii="細明體" w:eastAsia="細明體" w:hAnsi="細明體"/>
          <w:kern w:val="2"/>
          <w:lang w:eastAsia="zh-TW"/>
        </w:rPr>
      </w:pPr>
      <w:r>
        <w:rPr>
          <w:color w:val="000000"/>
          <w:lang w:eastAsia="zh-TW"/>
        </w:rPr>
        <w:t>$MSG = ‘</w:t>
      </w:r>
      <w:r>
        <w:rPr>
          <w:rFonts w:hint="eastAsia"/>
          <w:color w:val="000000"/>
          <w:lang w:eastAsia="zh-TW"/>
        </w:rPr>
        <w:t>停效期間事故</w:t>
      </w:r>
      <w:r>
        <w:rPr>
          <w:color w:val="000000"/>
          <w:lang w:eastAsia="zh-TW"/>
        </w:rPr>
        <w:t>’</w:t>
      </w:r>
    </w:p>
    <w:p w:rsidR="003220C4" w:rsidRPr="00CB13DB" w:rsidRDefault="003220C4" w:rsidP="003220C4">
      <w:pPr>
        <w:pStyle w:val="Tabletext"/>
        <w:keepLines w:val="0"/>
        <w:numPr>
          <w:ilvl w:val="4"/>
          <w:numId w:val="32"/>
        </w:numPr>
        <w:spacing w:after="0" w:line="240" w:lineRule="auto"/>
        <w:rPr>
          <w:rFonts w:ascii="細明體" w:eastAsia="細明體" w:hAnsi="細明體"/>
          <w:kern w:val="2"/>
          <w:lang w:eastAsia="zh-TW"/>
        </w:rPr>
      </w:pPr>
      <w:r w:rsidRPr="00CB13DB">
        <w:rPr>
          <w:rFonts w:ascii="細明體" w:eastAsia="細明體" w:hAnsi="細明體" w:hint="eastAsia"/>
          <w:kern w:val="2"/>
          <w:lang w:eastAsia="zh-TW"/>
        </w:rPr>
        <w:t xml:space="preserve">IF </w:t>
      </w:r>
      <w:r w:rsidRPr="00CB13DB">
        <w:rPr>
          <w:rFonts w:hint="eastAsia"/>
          <w:color w:val="000000"/>
          <w:lang w:eastAsia="zh-TW"/>
        </w:rPr>
        <w:t>$</w:t>
      </w:r>
      <w:r w:rsidRPr="00CB13DB">
        <w:rPr>
          <w:rFonts w:hint="eastAsia"/>
          <w:color w:val="000000"/>
          <w:lang w:eastAsia="zh-TW"/>
        </w:rPr>
        <w:t>壓</w:t>
      </w:r>
      <w:r w:rsidRPr="00CB13DB">
        <w:rPr>
          <w:color w:val="000000"/>
          <w:lang w:eastAsia="zh-TW"/>
        </w:rPr>
        <w:t>E98 = TRUE</w:t>
      </w:r>
    </w:p>
    <w:p w:rsidR="003220C4" w:rsidRDefault="003220C4" w:rsidP="003220C4">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w:t>
      </w:r>
      <w:r>
        <w:rPr>
          <w:rFonts w:ascii="細明體" w:eastAsia="細明體" w:hAnsi="細明體"/>
          <w:kern w:val="2"/>
          <w:lang w:eastAsia="zh-TW"/>
        </w:rPr>
        <w:t>Z</w:t>
      </w:r>
    </w:p>
    <w:p w:rsidR="003220C4" w:rsidRPr="00CB13DB" w:rsidRDefault="003220C4" w:rsidP="003220C4">
      <w:pPr>
        <w:pStyle w:val="Tabletext"/>
        <w:keepLines w:val="0"/>
        <w:numPr>
          <w:ilvl w:val="5"/>
          <w:numId w:val="32"/>
        </w:numPr>
        <w:spacing w:after="0" w:line="240" w:lineRule="auto"/>
        <w:rPr>
          <w:rFonts w:ascii="細明體" w:eastAsia="細明體" w:hAnsi="細明體"/>
          <w:kern w:val="2"/>
          <w:lang w:eastAsia="zh-TW"/>
        </w:rPr>
      </w:pPr>
      <w:r w:rsidRPr="00CB13DB">
        <w:rPr>
          <w:rFonts w:ascii="細明體" w:eastAsia="細明體" w:hAnsi="細明體" w:hint="eastAsia"/>
          <w:kern w:val="2"/>
          <w:lang w:eastAsia="zh-TW"/>
        </w:rPr>
        <w:t>$待寫檔資料明細.未更新效力原因=效力+ $取得資料.契約效力 + 備註保單特殊紀錄</w:t>
      </w:r>
      <w:r w:rsidR="000A2254">
        <w:rPr>
          <w:rFonts w:ascii="細明體" w:eastAsia="細明體" w:hAnsi="細明體" w:hint="eastAsia"/>
          <w:kern w:val="2"/>
          <w:lang w:eastAsia="zh-TW"/>
        </w:rPr>
        <w:t>E98,14</w:t>
      </w:r>
    </w:p>
    <w:p w:rsidR="003220C4" w:rsidRDefault="003220C4" w:rsidP="003220C4">
      <w:pPr>
        <w:pStyle w:val="Tabletext"/>
        <w:keepLines w:val="0"/>
        <w:numPr>
          <w:ilvl w:val="4"/>
          <w:numId w:val="32"/>
        </w:numPr>
        <w:spacing w:after="0" w:line="240" w:lineRule="auto"/>
        <w:rPr>
          <w:rFonts w:ascii="細明體" w:eastAsia="細明體" w:hAnsi="細明體"/>
          <w:kern w:val="2"/>
          <w:lang w:eastAsia="zh-TW"/>
        </w:rPr>
      </w:pPr>
      <w:r>
        <w:rPr>
          <w:rFonts w:ascii="細明體" w:eastAsia="細明體" w:hAnsi="細明體"/>
          <w:kern w:val="2"/>
          <w:lang w:eastAsia="zh-TW"/>
        </w:rPr>
        <w:t>ELSE</w:t>
      </w:r>
    </w:p>
    <w:p w:rsidR="003220C4" w:rsidRDefault="003220C4" w:rsidP="003220C4">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w:t>
      </w:r>
      <w:r>
        <w:rPr>
          <w:rFonts w:ascii="細明體" w:eastAsia="細明體" w:hAnsi="細明體"/>
          <w:kern w:val="2"/>
          <w:lang w:eastAsia="zh-TW"/>
        </w:rPr>
        <w:t>N</w:t>
      </w:r>
    </w:p>
    <w:p w:rsidR="003220C4" w:rsidRPr="00CB13DB" w:rsidRDefault="003220C4" w:rsidP="003220C4">
      <w:pPr>
        <w:pStyle w:val="Tabletext"/>
        <w:keepLines w:val="0"/>
        <w:numPr>
          <w:ilvl w:val="5"/>
          <w:numId w:val="32"/>
        </w:numPr>
        <w:spacing w:after="0" w:line="240" w:lineRule="auto"/>
        <w:rPr>
          <w:rFonts w:ascii="細明體" w:eastAsia="細明體" w:hAnsi="細明體"/>
          <w:kern w:val="2"/>
          <w:lang w:eastAsia="zh-TW"/>
        </w:rPr>
      </w:pPr>
      <w:r w:rsidRPr="00CB13DB">
        <w:rPr>
          <w:rFonts w:ascii="細明體" w:eastAsia="細明體" w:hAnsi="細明體" w:hint="eastAsia"/>
          <w:kern w:val="2"/>
          <w:lang w:eastAsia="zh-TW"/>
        </w:rPr>
        <w:t>$待寫檔資料明細.未更新效力原因=</w:t>
      </w:r>
      <w:r w:rsidRPr="00CB13DB">
        <w:rPr>
          <w:color w:val="000000"/>
          <w:lang w:eastAsia="zh-TW"/>
        </w:rPr>
        <w:t>$MSG</w:t>
      </w:r>
    </w:p>
    <w:p w:rsidR="00761453" w:rsidRDefault="00761453" w:rsidP="00761453">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檢核該險別是否為投資型商品</w:t>
      </w:r>
    </w:p>
    <w:p w:rsidR="00761453" w:rsidRDefault="00761453" w:rsidP="00761453">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逐筆讀取</w:t>
      </w:r>
      <w:r>
        <w:rPr>
          <w:rFonts w:hint="eastAsia"/>
          <w:lang w:eastAsia="zh-TW"/>
        </w:rPr>
        <w:t>主約基本資料定義檔</w:t>
      </w:r>
      <w:r>
        <w:rPr>
          <w:rFonts w:hint="eastAsia"/>
          <w:lang w:eastAsia="zh-TW"/>
        </w:rPr>
        <w:t>(</w:t>
      </w:r>
      <w:r w:rsidRPr="00850E28">
        <w:rPr>
          <w:rFonts w:ascii="細明體" w:eastAsia="細明體" w:hAnsi="細明體"/>
          <w:kern w:val="2"/>
          <w:lang w:eastAsia="zh-TW"/>
        </w:rPr>
        <w:t>DTAGA002</w:t>
      </w:r>
      <w:r>
        <w:rPr>
          <w:rFonts w:ascii="細明體" w:eastAsia="細明體" w:hAnsi="細明體" w:hint="eastAsia"/>
          <w:kern w:val="2"/>
          <w:lang w:eastAsia="zh-TW"/>
        </w:rPr>
        <w:t>)</w:t>
      </w:r>
    </w:p>
    <w:p w:rsidR="00BA5D02" w:rsidRDefault="00BA5D02" w:rsidP="00774D83">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w:t>
      </w:r>
      <w:r>
        <w:rPr>
          <w:color w:val="000000"/>
          <w:lang w:eastAsia="zh-TW"/>
        </w:rPr>
        <w:t>是否投資型商品</w:t>
      </w:r>
      <w:r>
        <w:rPr>
          <w:rFonts w:hint="eastAsia"/>
          <w:color w:val="000000"/>
          <w:lang w:eastAsia="zh-TW"/>
        </w:rPr>
        <w:t xml:space="preserve"> = Y</w:t>
      </w:r>
    </w:p>
    <w:p w:rsidR="00761453" w:rsidRDefault="00761453" w:rsidP="00761453">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 xml:space="preserve">IF </w:t>
      </w:r>
      <w:r w:rsidRPr="00850E28">
        <w:rPr>
          <w:rFonts w:ascii="細明體" w:eastAsia="細明體" w:hAnsi="細明體"/>
          <w:kern w:val="2"/>
          <w:lang w:eastAsia="zh-TW"/>
        </w:rPr>
        <w:t>DTAGA002</w:t>
      </w:r>
      <w:r>
        <w:rPr>
          <w:rFonts w:ascii="細明體" w:eastAsia="細明體" w:hAnsi="細明體" w:hint="eastAsia"/>
          <w:kern w:val="2"/>
          <w:lang w:eastAsia="zh-TW"/>
        </w:rPr>
        <w:t>.險別 = $取得資料.險別</w:t>
      </w:r>
    </w:p>
    <w:p w:rsidR="00761453" w:rsidRPr="00207044" w:rsidRDefault="00761453" w:rsidP="00761453">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 xml:space="preserve">IF </w:t>
      </w:r>
      <w:r w:rsidRPr="00850E28">
        <w:rPr>
          <w:rFonts w:ascii="細明體" w:eastAsia="細明體" w:hAnsi="細明體"/>
          <w:kern w:val="2"/>
          <w:lang w:eastAsia="zh-TW"/>
        </w:rPr>
        <w:t>DTAGA002</w:t>
      </w:r>
      <w:r>
        <w:rPr>
          <w:rFonts w:ascii="細明體" w:eastAsia="細明體" w:hAnsi="細明體"/>
          <w:kern w:val="2"/>
          <w:lang w:eastAsia="zh-TW"/>
        </w:rPr>
        <w:t>.</w:t>
      </w:r>
      <w:r>
        <w:rPr>
          <w:color w:val="000000"/>
        </w:rPr>
        <w:t>是否為投資型連生商品</w:t>
      </w:r>
      <w:r>
        <w:rPr>
          <w:rFonts w:hint="eastAsia"/>
          <w:color w:val="000000"/>
          <w:lang w:eastAsia="zh-TW"/>
        </w:rPr>
        <w:t xml:space="preserve"> = </w:t>
      </w:r>
      <w:r>
        <w:rPr>
          <w:color w:val="000000"/>
          <w:lang w:eastAsia="zh-TW"/>
        </w:rPr>
        <w:t>‘1’</w:t>
      </w:r>
    </w:p>
    <w:p w:rsidR="00761453" w:rsidRPr="00207044" w:rsidRDefault="00761453" w:rsidP="00761453">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kern w:val="2"/>
          <w:lang w:eastAsia="zh-TW"/>
        </w:rPr>
        <w:t>$MSG = ‘</w:t>
      </w:r>
      <w:r>
        <w:rPr>
          <w:color w:val="000000"/>
        </w:rPr>
        <w:t>連生</w:t>
      </w:r>
      <w:r>
        <w:rPr>
          <w:rFonts w:ascii="細明體" w:eastAsia="細明體" w:hAnsi="細明體"/>
          <w:kern w:val="2"/>
          <w:lang w:eastAsia="zh-TW"/>
        </w:rPr>
        <w:t>’</w:t>
      </w:r>
    </w:p>
    <w:p w:rsidR="00761453" w:rsidRPr="00207044" w:rsidRDefault="00761453" w:rsidP="00761453">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ELSE </w:t>
      </w:r>
      <w:r>
        <w:rPr>
          <w:rFonts w:ascii="細明體" w:eastAsia="細明體" w:hAnsi="細明體" w:hint="eastAsia"/>
          <w:kern w:val="2"/>
          <w:lang w:eastAsia="zh-TW"/>
        </w:rPr>
        <w:t xml:space="preserve">IF </w:t>
      </w:r>
      <w:r w:rsidRPr="00850E28">
        <w:rPr>
          <w:rFonts w:ascii="細明體" w:eastAsia="細明體" w:hAnsi="細明體"/>
          <w:kern w:val="2"/>
          <w:lang w:eastAsia="zh-TW"/>
        </w:rPr>
        <w:t>DTAGA002</w:t>
      </w:r>
      <w:r>
        <w:rPr>
          <w:rFonts w:ascii="細明體" w:eastAsia="細明體" w:hAnsi="細明體"/>
          <w:kern w:val="2"/>
          <w:lang w:eastAsia="zh-TW"/>
        </w:rPr>
        <w:t>.</w:t>
      </w:r>
      <w:r>
        <w:rPr>
          <w:color w:val="000000"/>
        </w:rPr>
        <w:t>是否為投資型連生商品</w:t>
      </w:r>
      <w:r>
        <w:rPr>
          <w:rFonts w:hint="eastAsia"/>
          <w:color w:val="000000"/>
          <w:lang w:eastAsia="zh-TW"/>
        </w:rPr>
        <w:t xml:space="preserve"> = </w:t>
      </w:r>
      <w:r>
        <w:rPr>
          <w:color w:val="000000"/>
          <w:lang w:eastAsia="zh-TW"/>
        </w:rPr>
        <w:t>‘2’</w:t>
      </w:r>
    </w:p>
    <w:p w:rsidR="00761453" w:rsidRDefault="00761453" w:rsidP="00761453">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kern w:val="2"/>
          <w:lang w:eastAsia="zh-TW"/>
        </w:rPr>
        <w:t>$MSG = ‘</w:t>
      </w:r>
      <w:r>
        <w:rPr>
          <w:rFonts w:hint="eastAsia"/>
          <w:color w:val="000000"/>
          <w:lang w:eastAsia="zh-TW"/>
        </w:rPr>
        <w:t>親子</w:t>
      </w:r>
      <w:r>
        <w:rPr>
          <w:rFonts w:ascii="細明體" w:eastAsia="細明體" w:hAnsi="細明體"/>
          <w:kern w:val="2"/>
          <w:lang w:eastAsia="zh-TW"/>
        </w:rPr>
        <w:t>’</w:t>
      </w:r>
    </w:p>
    <w:p w:rsidR="00761453" w:rsidRDefault="00761453" w:rsidP="00761453">
      <w:pPr>
        <w:pStyle w:val="Tabletext"/>
        <w:keepLines w:val="0"/>
        <w:numPr>
          <w:ilvl w:val="7"/>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w:t>
      </w:r>
      <w:r>
        <w:rPr>
          <w:rFonts w:ascii="細明體" w:eastAsia="細明體" w:hAnsi="細明體"/>
          <w:kern w:val="2"/>
          <w:lang w:eastAsia="zh-TW"/>
        </w:rPr>
        <w:t>Z</w:t>
      </w:r>
    </w:p>
    <w:p w:rsidR="00761453" w:rsidRDefault="00761453" w:rsidP="00774D83">
      <w:pPr>
        <w:pStyle w:val="Tabletext"/>
        <w:keepLines w:val="0"/>
        <w:numPr>
          <w:ilvl w:val="7"/>
          <w:numId w:val="32"/>
        </w:numPr>
        <w:spacing w:after="0" w:line="240" w:lineRule="auto"/>
        <w:rPr>
          <w:rFonts w:ascii="細明體" w:eastAsia="細明體" w:hAnsi="細明體"/>
          <w:kern w:val="2"/>
          <w:lang w:eastAsia="zh-TW"/>
        </w:rPr>
      </w:pPr>
      <w:r w:rsidRPr="00207044">
        <w:rPr>
          <w:rFonts w:ascii="細明體" w:eastAsia="細明體" w:hAnsi="細明體" w:hint="eastAsia"/>
          <w:kern w:val="2"/>
          <w:lang w:eastAsia="zh-TW"/>
        </w:rPr>
        <w:t xml:space="preserve">$待寫檔資料明細.未更新效力原因=投資型 + </w:t>
      </w:r>
      <w:r w:rsidRPr="00207044">
        <w:rPr>
          <w:rFonts w:ascii="細明體" w:eastAsia="細明體" w:hAnsi="細明體"/>
          <w:kern w:val="2"/>
          <w:lang w:eastAsia="zh-TW"/>
        </w:rPr>
        <w:t>$MSG</w:t>
      </w:r>
      <w:r w:rsidRPr="00207044">
        <w:rPr>
          <w:rFonts w:ascii="細明體" w:eastAsia="細明體" w:hAnsi="細明體" w:hint="eastAsia"/>
          <w:kern w:val="2"/>
          <w:lang w:eastAsia="zh-TW"/>
        </w:rPr>
        <w:t xml:space="preserve"> + 商品</w:t>
      </w:r>
    </w:p>
    <w:p w:rsidR="00E54FD3" w:rsidRDefault="00E54FD3" w:rsidP="00E54FD3">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檢核該保單是否為無記名式附約</w:t>
      </w:r>
    </w:p>
    <w:p w:rsidR="00E54FD3" w:rsidRDefault="00E54FD3" w:rsidP="00E54FD3">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若$取得資料.是否為記名式附約不為1，則表示該附約險別為無記名式附約 </w:t>
      </w:r>
    </w:p>
    <w:p w:rsidR="00E54FD3" w:rsidRDefault="00E54FD3" w:rsidP="00E54FD3">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$待寫檔資料明細.是否更新契約效力=N</w:t>
      </w:r>
    </w:p>
    <w:p w:rsidR="00E54FD3" w:rsidRDefault="00E54FD3" w:rsidP="00E54FD3">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$待寫檔資料明細.未更新效力原因=無記名式附約</w:t>
      </w:r>
    </w:p>
    <w:p w:rsidR="00BC40F8" w:rsidRDefault="00BC40F8" w:rsidP="00E54FD3">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S</w:t>
      </w:r>
      <w:r>
        <w:rPr>
          <w:rFonts w:ascii="細明體" w:eastAsia="細明體" w:hAnsi="細明體"/>
          <w:kern w:val="2"/>
          <w:lang w:eastAsia="zh-TW"/>
        </w:rPr>
        <w:t xml:space="preserve">ET </w:t>
      </w:r>
      <w:r w:rsidRPr="00FD5C35">
        <w:rPr>
          <w:rFonts w:ascii="細明體" w:eastAsia="細明體" w:hAnsi="細明體" w:hint="eastAsia"/>
          <w:kern w:val="2"/>
          <w:lang w:eastAsia="zh-TW"/>
        </w:rPr>
        <w:t>$個人型 =</w:t>
      </w:r>
      <w:r>
        <w:rPr>
          <w:rFonts w:ascii="細明體" w:eastAsia="細明體" w:hAnsi="細明體"/>
          <w:kern w:val="2"/>
          <w:lang w:eastAsia="zh-TW"/>
        </w:rPr>
        <w:t>FALSE</w:t>
      </w:r>
    </w:p>
    <w:p w:rsidR="00FD5C35" w:rsidRPr="00FD5C35" w:rsidRDefault="00FD5C35" w:rsidP="00774D83">
      <w:pPr>
        <w:pStyle w:val="Tabletext"/>
        <w:keepLines w:val="0"/>
        <w:numPr>
          <w:ilvl w:val="3"/>
          <w:numId w:val="32"/>
        </w:numPr>
        <w:spacing w:after="0" w:line="240" w:lineRule="auto"/>
        <w:rPr>
          <w:rFonts w:ascii="細明體" w:eastAsia="細明體" w:hAnsi="細明體" w:hint="eastAsia"/>
          <w:kern w:val="2"/>
          <w:lang w:eastAsia="zh-TW"/>
        </w:rPr>
      </w:pPr>
      <w:r w:rsidRPr="00FD5C35">
        <w:rPr>
          <w:rFonts w:ascii="細明體" w:eastAsia="細明體" w:hAnsi="細明體" w:hint="eastAsia"/>
          <w:kern w:val="2"/>
          <w:lang w:eastAsia="zh-TW"/>
        </w:rPr>
        <w:t>檢核防癌個人型主檔ID是否與事故者相符：(避免型別變更誤壓ex:雙親改個人)</w:t>
      </w:r>
    </w:p>
    <w:p w:rsidR="00FD5C35" w:rsidRPr="00FD5C35" w:rsidRDefault="00FD5C35" w:rsidP="00774D83">
      <w:pPr>
        <w:pStyle w:val="Tabletext"/>
        <w:keepLines w:val="0"/>
        <w:numPr>
          <w:ilvl w:val="4"/>
          <w:numId w:val="32"/>
        </w:numPr>
        <w:spacing w:after="0" w:line="240" w:lineRule="auto"/>
        <w:rPr>
          <w:rFonts w:ascii="細明體" w:eastAsia="細明體" w:hAnsi="細明體" w:hint="eastAsia"/>
          <w:kern w:val="2"/>
          <w:lang w:eastAsia="zh-TW"/>
        </w:rPr>
      </w:pPr>
      <w:r w:rsidRPr="00FD5C35">
        <w:rPr>
          <w:rFonts w:ascii="細明體" w:eastAsia="細明體" w:hAnsi="細明體" w:hint="eastAsia"/>
          <w:kern w:val="2"/>
          <w:lang w:eastAsia="zh-TW"/>
        </w:rPr>
        <w:t>IF $個人型 =TRUE AND $取得資料.商品通算分類 = ‘003’(防癌) AND $取得資料.被保人ID &lt;&gt; $取得資料.事故者ID</w:t>
      </w:r>
    </w:p>
    <w:p w:rsidR="00FD5C35" w:rsidRPr="00FD5C35" w:rsidRDefault="00FD5C35" w:rsidP="00774D83">
      <w:pPr>
        <w:pStyle w:val="Tabletext"/>
        <w:keepLines w:val="0"/>
        <w:numPr>
          <w:ilvl w:val="4"/>
          <w:numId w:val="32"/>
        </w:numPr>
        <w:spacing w:after="0" w:line="240" w:lineRule="auto"/>
        <w:rPr>
          <w:rFonts w:ascii="細明體" w:eastAsia="細明體" w:hAnsi="細明體" w:hint="eastAsia"/>
          <w:kern w:val="2"/>
          <w:lang w:eastAsia="zh-TW"/>
        </w:rPr>
      </w:pPr>
      <w:r w:rsidRPr="00FD5C35">
        <w:rPr>
          <w:rFonts w:ascii="細明體" w:eastAsia="細明體" w:hAnsi="細明體" w:hint="eastAsia"/>
          <w:kern w:val="2"/>
          <w:lang w:eastAsia="zh-TW"/>
        </w:rPr>
        <w:t>$待寫檔資料明細.是否更新契約效力=N</w:t>
      </w:r>
    </w:p>
    <w:p w:rsidR="00FD5C35" w:rsidRDefault="00FD5C35" w:rsidP="00774D83">
      <w:pPr>
        <w:pStyle w:val="Tabletext"/>
        <w:keepLines w:val="0"/>
        <w:numPr>
          <w:ilvl w:val="4"/>
          <w:numId w:val="32"/>
        </w:numPr>
        <w:spacing w:after="0" w:line="240" w:lineRule="auto"/>
        <w:rPr>
          <w:rFonts w:ascii="細明體" w:eastAsia="細明體" w:hAnsi="細明體"/>
          <w:kern w:val="2"/>
          <w:lang w:eastAsia="zh-TW"/>
        </w:rPr>
      </w:pPr>
      <w:r w:rsidRPr="00FD5C35">
        <w:rPr>
          <w:rFonts w:ascii="細明體" w:eastAsia="細明體" w:hAnsi="細明體" w:hint="eastAsia"/>
          <w:kern w:val="2"/>
          <w:lang w:eastAsia="zh-TW"/>
        </w:rPr>
        <w:t>$待寫檔資料明細.未更新效力原因=可能為防癌險型別變更，被保人與事故者不符</w:t>
      </w:r>
    </w:p>
    <w:p w:rsidR="00E639F6" w:rsidRDefault="00E639F6" w:rsidP="00E639F6">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檢核生日是否與主檔相符：(避免ID相同誤壓)</w:t>
      </w:r>
    </w:p>
    <w:p w:rsidR="00E639F6" w:rsidRDefault="00E639F6" w:rsidP="00E639F6">
      <w:pPr>
        <w:pStyle w:val="Tabletext"/>
        <w:keepLines w:val="0"/>
        <w:numPr>
          <w:ilvl w:val="4"/>
          <w:numId w:val="32"/>
        </w:numPr>
        <w:spacing w:after="0" w:line="240" w:lineRule="auto"/>
        <w:rPr>
          <w:rFonts w:ascii="細明體" w:eastAsia="細明體" w:hAnsi="細明體"/>
          <w:kern w:val="2"/>
          <w:lang w:eastAsia="zh-TW"/>
        </w:rPr>
      </w:pPr>
      <w:r w:rsidRPr="00170E56">
        <w:rPr>
          <w:rFonts w:ascii="細明體" w:eastAsia="細明體" w:hAnsi="細明體" w:hint="eastAsia"/>
          <w:kern w:val="2"/>
          <w:lang w:eastAsia="zh-TW"/>
        </w:rPr>
        <w:t>若</w:t>
      </w:r>
      <w:r>
        <w:rPr>
          <w:rFonts w:ascii="細明體" w:eastAsia="細明體" w:hAnsi="細明體" w:hint="eastAsia"/>
          <w:kern w:val="2"/>
          <w:lang w:eastAsia="zh-TW"/>
        </w:rPr>
        <w:t xml:space="preserve"> </w:t>
      </w:r>
      <w:r w:rsidRPr="00170E56">
        <w:rPr>
          <w:rFonts w:ascii="細明體" w:eastAsia="細明體" w:hAnsi="細明體" w:hint="eastAsia"/>
          <w:kern w:val="2"/>
          <w:lang w:eastAsia="zh-TW"/>
        </w:rPr>
        <w:t>$取得資料</w:t>
      </w:r>
      <w:r>
        <w:rPr>
          <w:rFonts w:ascii="細明體" w:eastAsia="細明體" w:hAnsi="細明體" w:hint="eastAsia"/>
          <w:kern w:val="2"/>
          <w:lang w:eastAsia="zh-TW"/>
        </w:rPr>
        <w:t>(申請書)</w:t>
      </w:r>
      <w:r w:rsidRPr="00170E56">
        <w:rPr>
          <w:rFonts w:ascii="細明體" w:eastAsia="細明體" w:hAnsi="細明體" w:hint="eastAsia"/>
          <w:kern w:val="2"/>
          <w:lang w:eastAsia="zh-TW"/>
        </w:rPr>
        <w:t>.</w:t>
      </w:r>
      <w:r>
        <w:rPr>
          <w:rFonts w:ascii="細明體" w:eastAsia="細明體" w:hAnsi="細明體" w:hint="eastAsia"/>
          <w:kern w:val="2"/>
          <w:lang w:eastAsia="zh-TW"/>
        </w:rPr>
        <w:t xml:space="preserve">事故者生日 &lt;&gt; </w:t>
      </w:r>
      <w:r w:rsidRPr="00170E56">
        <w:rPr>
          <w:rFonts w:ascii="細明體" w:eastAsia="細明體" w:hAnsi="細明體" w:hint="eastAsia"/>
          <w:kern w:val="2"/>
          <w:lang w:eastAsia="zh-TW"/>
        </w:rPr>
        <w:t>$取得資料</w:t>
      </w:r>
      <w:r>
        <w:rPr>
          <w:rFonts w:ascii="細明體" w:eastAsia="細明體" w:hAnsi="細明體" w:hint="eastAsia"/>
          <w:kern w:val="2"/>
          <w:lang w:eastAsia="zh-TW"/>
        </w:rPr>
        <w:t>(關係人)</w:t>
      </w:r>
      <w:r w:rsidRPr="00170E56">
        <w:rPr>
          <w:rFonts w:ascii="細明體" w:eastAsia="細明體" w:hAnsi="細明體" w:hint="eastAsia"/>
          <w:kern w:val="2"/>
          <w:lang w:eastAsia="zh-TW"/>
        </w:rPr>
        <w:t>.</w:t>
      </w:r>
      <w:r>
        <w:rPr>
          <w:rFonts w:ascii="細明體" w:eastAsia="細明體" w:hAnsi="細明體" w:hint="eastAsia"/>
          <w:kern w:val="2"/>
          <w:lang w:eastAsia="zh-TW"/>
        </w:rPr>
        <w:t>生日</w:t>
      </w:r>
    </w:p>
    <w:p w:rsidR="00E639F6" w:rsidRDefault="00E639F6" w:rsidP="00E639F6">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$待寫檔資料明細.是否更新契約效力=N</w:t>
      </w:r>
    </w:p>
    <w:p w:rsidR="00E639F6" w:rsidRDefault="00E639F6" w:rsidP="00774D83">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$待寫檔資料明細.未更新效力原因=生日與主檔紀錄不符</w:t>
      </w:r>
    </w:p>
    <w:p w:rsidR="00FC2CF6" w:rsidRPr="0089776E" w:rsidRDefault="00FC2CF6" w:rsidP="00FC2CF6">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寫入</w:t>
      </w:r>
      <w:r>
        <w:rPr>
          <w:rFonts w:ascii="新細明體" w:hAnsi="新細明體" w:cs="細明體" w:hint="eastAsia"/>
          <w:lang w:eastAsia="zh-TW"/>
        </w:rPr>
        <w:t>身故件結案檢核抽件紀錄檔DTAAB203欄位</w:t>
      </w:r>
    </w:p>
    <w:p w:rsidR="00FC2CF6" w:rsidRPr="0089776E" w:rsidRDefault="00FC2CF6" w:rsidP="00FC2CF6">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DTAAB203.契約總類=</w:t>
      </w:r>
      <w:r>
        <w:rPr>
          <w:rFonts w:ascii="細明體" w:eastAsia="細明體" w:hAnsi="細明體" w:hint="eastAsia"/>
          <w:kern w:val="2"/>
          <w:lang w:eastAsia="zh-TW"/>
        </w:rPr>
        <w:t>$待寫檔資料明細.</w:t>
      </w:r>
      <w:r>
        <w:rPr>
          <w:rFonts w:ascii="新細明體" w:hAnsi="新細明體" w:cs="細明體" w:hint="eastAsia"/>
          <w:lang w:eastAsia="zh-TW"/>
        </w:rPr>
        <w:t>契約總類</w:t>
      </w:r>
    </w:p>
    <w:p w:rsidR="00FC2CF6" w:rsidRPr="0089776E" w:rsidRDefault="00FC2CF6" w:rsidP="00FC2CF6">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DTAAB203.保單號碼=</w:t>
      </w:r>
      <w:r>
        <w:rPr>
          <w:rFonts w:ascii="細明體" w:eastAsia="細明體" w:hAnsi="細明體" w:hint="eastAsia"/>
          <w:kern w:val="2"/>
          <w:lang w:eastAsia="zh-TW"/>
        </w:rPr>
        <w:t>$待寫檔資料明細.</w:t>
      </w:r>
      <w:r>
        <w:rPr>
          <w:rFonts w:ascii="新細明體" w:hAnsi="新細明體" w:cs="細明體" w:hint="eastAsia"/>
          <w:lang w:eastAsia="zh-TW"/>
        </w:rPr>
        <w:t>保單號碼</w:t>
      </w:r>
    </w:p>
    <w:p w:rsidR="00FC2CF6" w:rsidRPr="0089776E" w:rsidRDefault="00FC2CF6" w:rsidP="00FC2CF6">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DTAAB203.索賠類別=</w:t>
      </w:r>
      <w:r>
        <w:rPr>
          <w:rFonts w:ascii="細明體" w:eastAsia="細明體" w:hAnsi="細明體" w:hint="eastAsia"/>
          <w:kern w:val="2"/>
          <w:lang w:eastAsia="zh-TW"/>
        </w:rPr>
        <w:t>$待寫檔資料明細.</w:t>
      </w:r>
      <w:r>
        <w:rPr>
          <w:rFonts w:ascii="新細明體" w:hAnsi="新細明體" w:cs="細明體" w:hint="eastAsia"/>
          <w:lang w:eastAsia="zh-TW"/>
        </w:rPr>
        <w:t>索賠類別</w:t>
      </w:r>
    </w:p>
    <w:p w:rsidR="00FC2CF6" w:rsidRPr="0089776E" w:rsidRDefault="00FC2CF6" w:rsidP="00FC2CF6">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DTAAB203.險別=</w:t>
      </w:r>
      <w:r>
        <w:rPr>
          <w:rFonts w:ascii="細明體" w:eastAsia="細明體" w:hAnsi="細明體" w:hint="eastAsia"/>
          <w:kern w:val="2"/>
          <w:lang w:eastAsia="zh-TW"/>
        </w:rPr>
        <w:t>$待寫檔資料明細.</w:t>
      </w:r>
      <w:r>
        <w:rPr>
          <w:rFonts w:ascii="新細明體" w:hAnsi="新細明體" w:cs="細明體" w:hint="eastAsia"/>
          <w:lang w:eastAsia="zh-TW"/>
        </w:rPr>
        <w:t>險別</w:t>
      </w:r>
    </w:p>
    <w:p w:rsidR="00FC2CF6" w:rsidRPr="0089776E" w:rsidRDefault="00FC2CF6" w:rsidP="00FC2CF6">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DTAAB203.事故者ID=</w:t>
      </w:r>
      <w:r>
        <w:rPr>
          <w:rFonts w:ascii="細明體" w:eastAsia="細明體" w:hAnsi="細明體" w:hint="eastAsia"/>
          <w:kern w:val="2"/>
          <w:lang w:eastAsia="zh-TW"/>
        </w:rPr>
        <w:t>$待寫檔資料明細.</w:t>
      </w:r>
      <w:r>
        <w:rPr>
          <w:rFonts w:ascii="新細明體" w:hAnsi="新細明體" w:cs="細明體" w:hint="eastAsia"/>
          <w:lang w:eastAsia="zh-TW"/>
        </w:rPr>
        <w:t>事故者ID</w:t>
      </w:r>
    </w:p>
    <w:p w:rsidR="00FC2CF6" w:rsidRPr="0089776E" w:rsidRDefault="00FC2CF6" w:rsidP="00FC2CF6">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DTAAB203.投保日期=</w:t>
      </w:r>
      <w:r>
        <w:rPr>
          <w:rFonts w:ascii="細明體" w:eastAsia="細明體" w:hAnsi="細明體" w:hint="eastAsia"/>
          <w:kern w:val="2"/>
          <w:lang w:eastAsia="zh-TW"/>
        </w:rPr>
        <w:t>$待寫檔資料明細.</w:t>
      </w:r>
      <w:r>
        <w:rPr>
          <w:rFonts w:ascii="新細明體" w:hAnsi="新細明體" w:cs="細明體" w:hint="eastAsia"/>
          <w:lang w:eastAsia="zh-TW"/>
        </w:rPr>
        <w:t>投保日期</w:t>
      </w:r>
    </w:p>
    <w:p w:rsidR="00FC2CF6" w:rsidRPr="0089776E" w:rsidRDefault="00FC2CF6" w:rsidP="00FC2CF6">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DTAAB203.生效日=</w:t>
      </w:r>
      <w:r>
        <w:rPr>
          <w:rFonts w:ascii="細明體" w:eastAsia="細明體" w:hAnsi="細明體" w:hint="eastAsia"/>
          <w:kern w:val="2"/>
          <w:lang w:eastAsia="zh-TW"/>
        </w:rPr>
        <w:t>$待寫檔資料明細.</w:t>
      </w:r>
      <w:r>
        <w:rPr>
          <w:rFonts w:ascii="新細明體" w:hAnsi="新細明體" w:cs="細明體" w:hint="eastAsia"/>
          <w:lang w:eastAsia="zh-TW"/>
        </w:rPr>
        <w:t>生效日</w:t>
      </w:r>
    </w:p>
    <w:p w:rsidR="00FC2CF6" w:rsidRPr="0089776E" w:rsidRDefault="00FC2CF6" w:rsidP="00FC2CF6">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DTAAB203.契約效力=</w:t>
      </w:r>
      <w:r>
        <w:rPr>
          <w:rFonts w:ascii="細明體" w:eastAsia="細明體" w:hAnsi="細明體" w:hint="eastAsia"/>
          <w:kern w:val="2"/>
          <w:lang w:eastAsia="zh-TW"/>
        </w:rPr>
        <w:t>$待寫檔資料明細.</w:t>
      </w:r>
      <w:r>
        <w:rPr>
          <w:rFonts w:ascii="新細明體" w:hAnsi="新細明體" w:cs="細明體" w:hint="eastAsia"/>
          <w:lang w:eastAsia="zh-TW"/>
        </w:rPr>
        <w:t>契約效力</w:t>
      </w:r>
    </w:p>
    <w:p w:rsidR="00FC2CF6" w:rsidRPr="0089776E" w:rsidRDefault="00FC2CF6" w:rsidP="00FC2CF6">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DTAAB203.受理編號=</w:t>
      </w:r>
      <w:r>
        <w:rPr>
          <w:rFonts w:ascii="細明體" w:eastAsia="細明體" w:hAnsi="細明體" w:hint="eastAsia"/>
          <w:kern w:val="2"/>
          <w:lang w:eastAsia="zh-TW"/>
        </w:rPr>
        <w:t>$待寫檔資料明細.</w:t>
      </w:r>
      <w:r>
        <w:rPr>
          <w:rFonts w:ascii="新細明體" w:hAnsi="新細明體" w:cs="細明體" w:hint="eastAsia"/>
          <w:lang w:eastAsia="zh-TW"/>
        </w:rPr>
        <w:t>受理編號</w:t>
      </w:r>
    </w:p>
    <w:p w:rsidR="00FC2CF6" w:rsidRPr="0089776E" w:rsidRDefault="00FC2CF6" w:rsidP="00FC2CF6">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DTAAB203.是否更新契約效力=</w:t>
      </w:r>
      <w:r>
        <w:rPr>
          <w:rFonts w:ascii="細明體" w:eastAsia="細明體" w:hAnsi="細明體" w:hint="eastAsia"/>
          <w:kern w:val="2"/>
          <w:lang w:eastAsia="zh-TW"/>
        </w:rPr>
        <w:t>$待寫檔資料明細.</w:t>
      </w:r>
      <w:r>
        <w:rPr>
          <w:rFonts w:ascii="新細明體" w:hAnsi="新細明體" w:cs="細明體" w:hint="eastAsia"/>
          <w:lang w:eastAsia="zh-TW"/>
        </w:rPr>
        <w:t>是否更新契約效力</w:t>
      </w:r>
    </w:p>
    <w:p w:rsidR="00FC2CF6" w:rsidRPr="0089776E" w:rsidRDefault="00FC2CF6" w:rsidP="00FC2CF6">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DTAAB203.未更新效力原因=</w:t>
      </w:r>
      <w:r>
        <w:rPr>
          <w:rFonts w:ascii="細明體" w:eastAsia="細明體" w:hAnsi="細明體" w:hint="eastAsia"/>
          <w:kern w:val="2"/>
          <w:lang w:eastAsia="zh-TW"/>
        </w:rPr>
        <w:t>$待寫檔資料明細.</w:t>
      </w:r>
      <w:r>
        <w:rPr>
          <w:rFonts w:ascii="新細明體" w:hAnsi="新細明體" w:cs="細明體" w:hint="eastAsia"/>
          <w:lang w:eastAsia="zh-TW"/>
        </w:rPr>
        <w:t>未更新效力原因</w:t>
      </w:r>
    </w:p>
    <w:p w:rsidR="00FC2CF6" w:rsidRPr="0089776E" w:rsidRDefault="00FC2CF6" w:rsidP="00FC2CF6">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DTAAB203.抽件時間=</w:t>
      </w:r>
      <w:r>
        <w:rPr>
          <w:rFonts w:ascii="細明體" w:eastAsia="細明體" w:hAnsi="細明體" w:hint="eastAsia"/>
          <w:kern w:val="2"/>
          <w:lang w:eastAsia="zh-TW"/>
        </w:rPr>
        <w:t>$執行時間</w:t>
      </w:r>
    </w:p>
    <w:p w:rsidR="00FC2CF6" w:rsidRDefault="00FC2CF6" w:rsidP="00FC2CF6">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DTAAB203.是否更新完成=</w:t>
      </w:r>
      <w:r>
        <w:rPr>
          <w:rFonts w:ascii="細明體" w:eastAsia="細明體" w:hAnsi="細明體" w:hint="eastAsia"/>
          <w:kern w:val="2"/>
          <w:lang w:eastAsia="zh-TW"/>
        </w:rPr>
        <w:t>N</w:t>
      </w:r>
    </w:p>
    <w:p w:rsidR="00FC2CF6" w:rsidRPr="00030E58" w:rsidRDefault="00FC2CF6" w:rsidP="00FC2CF6">
      <w:pPr>
        <w:pStyle w:val="Tabletext"/>
        <w:keepLines w:val="0"/>
        <w:numPr>
          <w:ilvl w:val="2"/>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整批寫入資料庫</w:t>
      </w:r>
    </w:p>
    <w:p w:rsidR="00FC2CF6" w:rsidRDefault="00FC2CF6" w:rsidP="00FC2CF6">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007773CE">
        <w:rPr>
          <w:rFonts w:ascii="細明體" w:eastAsia="細明體" w:hAnsi="細明體" w:hint="eastAsia"/>
          <w:kern w:val="2"/>
          <w:lang w:eastAsia="zh-TW"/>
        </w:rPr>
        <w:t>附</w:t>
      </w:r>
      <w:r>
        <w:rPr>
          <w:rFonts w:ascii="細明體" w:eastAsia="細明體" w:hAnsi="細明體" w:hint="eastAsia"/>
          <w:kern w:val="2"/>
          <w:lang w:eastAsia="zh-TW"/>
        </w:rPr>
        <w:t>約新增成功件數=$</w:t>
      </w:r>
      <w:r w:rsidR="007773CE">
        <w:rPr>
          <w:rFonts w:ascii="細明體" w:eastAsia="細明體" w:hAnsi="細明體" w:hint="eastAsia"/>
          <w:kern w:val="2"/>
          <w:lang w:eastAsia="zh-TW"/>
        </w:rPr>
        <w:t>附</w:t>
      </w:r>
      <w:r>
        <w:rPr>
          <w:rFonts w:ascii="細明體" w:eastAsia="細明體" w:hAnsi="細明體" w:hint="eastAsia"/>
          <w:kern w:val="2"/>
          <w:lang w:eastAsia="zh-TW"/>
        </w:rPr>
        <w:t>約新增成功件數+本次新增成功件數</w:t>
      </w:r>
    </w:p>
    <w:p w:rsidR="008C4126" w:rsidRPr="00804CF7" w:rsidRDefault="00FC2CF6" w:rsidP="00804CF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007773CE">
        <w:rPr>
          <w:rFonts w:ascii="細明體" w:eastAsia="細明體" w:hAnsi="細明體" w:hint="eastAsia"/>
          <w:kern w:val="2"/>
          <w:lang w:eastAsia="zh-TW"/>
        </w:rPr>
        <w:t>附</w:t>
      </w:r>
      <w:r>
        <w:rPr>
          <w:rFonts w:ascii="細明體" w:eastAsia="細明體" w:hAnsi="細明體" w:hint="eastAsia"/>
          <w:kern w:val="2"/>
          <w:lang w:eastAsia="zh-TW"/>
        </w:rPr>
        <w:t>約新增失敗件數=$</w:t>
      </w:r>
      <w:r w:rsidR="007773CE">
        <w:rPr>
          <w:rFonts w:ascii="細明體" w:eastAsia="細明體" w:hAnsi="細明體" w:hint="eastAsia"/>
          <w:kern w:val="2"/>
          <w:lang w:eastAsia="zh-TW"/>
        </w:rPr>
        <w:t>附</w:t>
      </w:r>
      <w:r>
        <w:rPr>
          <w:rFonts w:ascii="細明體" w:eastAsia="細明體" w:hAnsi="細明體" w:hint="eastAsia"/>
          <w:kern w:val="2"/>
          <w:lang w:eastAsia="zh-TW"/>
        </w:rPr>
        <w:t>約新增失敗件數+本次新增失敗件數</w:t>
      </w:r>
    </w:p>
    <w:p w:rsidR="0026590D" w:rsidRDefault="0026590D" w:rsidP="007903F2">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依時間區間查詢</w:t>
      </w:r>
      <w:r w:rsidR="00804CF7">
        <w:rPr>
          <w:rFonts w:ascii="細明體" w:eastAsia="細明體" w:hAnsi="細明體" w:hint="eastAsia"/>
          <w:kern w:val="2"/>
          <w:lang w:eastAsia="zh-TW"/>
        </w:rPr>
        <w:t>：當$執行模式=2時執行</w:t>
      </w:r>
    </w:p>
    <w:p w:rsidR="00804CF7" w:rsidRDefault="00804CF7" w:rsidP="00804CF7">
      <w:pPr>
        <w:pStyle w:val="Tabletext"/>
        <w:keepLines w:val="0"/>
        <w:numPr>
          <w:ilvl w:val="1"/>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查詢主約契約狀況資料</w:t>
      </w:r>
    </w:p>
    <w:p w:rsidR="00804CF7" w:rsidRDefault="00804CF7" w:rsidP="00804CF7">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查詢理賠受理輸入申請書檔DTAAA010中的事故者ID，在理賠受理檔DTAAA001內受理進度=80(結案)且結案日期在$開始日期和$結束日期內，理賠索賠類別檔DTAAA011內索賠類別=A且申請=Y，</w:t>
      </w:r>
      <w:r w:rsidR="00CD5E2A">
        <w:rPr>
          <w:rFonts w:ascii="新細明體" w:hAnsi="新細明體" w:cs="細明體" w:hint="eastAsia"/>
          <w:lang w:eastAsia="zh-TW"/>
        </w:rPr>
        <w:t>理賠簡易受理檢附文件檔DTAAA004內文件代碼包含300011(死亡證明書)</w:t>
      </w:r>
      <w:r w:rsidR="00671CAE">
        <w:rPr>
          <w:rFonts w:ascii="新細明體" w:hAnsi="新細明體" w:cs="細明體" w:hint="eastAsia"/>
          <w:lang w:eastAsia="zh-TW"/>
        </w:rPr>
        <w:t>，理賠大額給付檔(DTAAA040)</w:t>
      </w:r>
      <w:r>
        <w:rPr>
          <w:rFonts w:ascii="細明體" w:eastAsia="細明體" w:hAnsi="細明體" w:hint="eastAsia"/>
          <w:kern w:val="2"/>
          <w:lang w:eastAsia="zh-TW"/>
        </w:rPr>
        <w:t>；依照取得的事故者ID查詢壽險主約投保紀錄DTAB0001內相同ID的被保險人的契約效力</w:t>
      </w:r>
      <w:r w:rsidR="0021383A">
        <w:rPr>
          <w:rFonts w:ascii="細明體" w:eastAsia="細明體" w:hAnsi="細明體" w:hint="eastAsia"/>
          <w:kern w:val="2"/>
          <w:lang w:eastAsia="zh-TW"/>
        </w:rPr>
        <w:t xml:space="preserve"> </w:t>
      </w:r>
      <w:r w:rsidR="0021383A">
        <w:rPr>
          <w:rFonts w:ascii="細明體" w:eastAsia="細明體" w:hAnsi="細明體"/>
          <w:kern w:val="2"/>
          <w:lang w:eastAsia="zh-TW"/>
        </w:rPr>
        <w:t xml:space="preserve">IN </w:t>
      </w:r>
      <w:r w:rsidR="0021383A">
        <w:rPr>
          <w:rFonts w:ascii="細明體" w:eastAsia="細明體" w:hAnsi="細明體" w:hint="eastAsia"/>
          <w:kern w:val="2"/>
          <w:lang w:eastAsia="zh-TW"/>
        </w:rPr>
        <w:t>$效力清單(</w:t>
      </w:r>
      <w:r w:rsidR="0021383A">
        <w:rPr>
          <w:rFonts w:ascii="細明體" w:eastAsia="細明體" w:hAnsi="細明體"/>
          <w:kern w:val="2"/>
          <w:lang w:eastAsia="zh-TW"/>
        </w:rPr>
        <w:t xml:space="preserve">LIST) </w:t>
      </w:r>
      <w:r>
        <w:rPr>
          <w:rFonts w:ascii="細明體" w:eastAsia="細明體" w:hAnsi="細明體" w:hint="eastAsia"/>
          <w:kern w:val="2"/>
          <w:lang w:eastAsia="zh-TW"/>
        </w:rPr>
        <w:t>保單</w:t>
      </w:r>
      <w:r w:rsidR="00830F9D">
        <w:rPr>
          <w:rFonts w:ascii="細明體" w:eastAsia="細明體" w:hAnsi="細明體" w:hint="eastAsia"/>
          <w:kern w:val="2"/>
          <w:lang w:eastAsia="zh-TW"/>
        </w:rPr>
        <w:t>，依照DTAAB001取得的保單與事故者ID查詢關係人檔DTAB0005取第一筆</w:t>
      </w:r>
      <w:r>
        <w:rPr>
          <w:rFonts w:ascii="細明體" w:eastAsia="細明體" w:hAnsi="細明體" w:hint="eastAsia"/>
          <w:kern w:val="2"/>
          <w:lang w:eastAsia="zh-TW"/>
        </w:rPr>
        <w:t>，並由基本資料定義檔DTAGA001_PROD_DEFI取得該險別保障對象</w:t>
      </w:r>
    </w:p>
    <w:p w:rsidR="00804CF7" w:rsidRPr="0095446C" w:rsidRDefault="00804CF7" w:rsidP="00804CF7">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$主約讀取件數=$主約讀取件數+$取得資料列表件數</w:t>
      </w:r>
    </w:p>
    <w:p w:rsidR="00804CF7" w:rsidRDefault="00804CF7" w:rsidP="00804CF7">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依照$取得資料列表逐筆檢查並產生$待寫檔紀錄</w:t>
      </w:r>
    </w:p>
    <w:p w:rsidR="00804CF7" w:rsidRDefault="00804CF7" w:rsidP="00804CF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寫入$待寫檔資料明細</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$待寫檔資料明細.契約總類=1</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$待寫檔資料明細.保單號碼=$取得資料.保單號碼</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$待寫檔資料明細.索賠類別=$取得資料.索賠類別</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$待寫檔資料明細.險別=$取得資料.險別</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$待寫檔資料明細.事故者ID=$取得資料.事故者ID</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$待寫檔資料明細.投保日期=$取得資料.投保日期</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$待寫檔資料明細.生效日期=</w:t>
      </w:r>
      <w:r>
        <w:rPr>
          <w:rFonts w:ascii="細明體" w:eastAsia="細明體" w:hAnsi="細明體"/>
          <w:kern w:val="2"/>
          <w:lang w:eastAsia="zh-TW"/>
        </w:rPr>
        <w:t>””</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$待寫檔資料明細.有效表示=$取得資料.有效表示</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$待寫檔資料明細.受理編號=$取得資料.受理編號</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$待寫檔資料明細.是否更新契約效力=Y</w:t>
      </w:r>
    </w:p>
    <w:p w:rsidR="00804CF7" w:rsidRDefault="00804CF7" w:rsidP="00804CF7">
      <w:pPr>
        <w:pStyle w:val="Tabletext"/>
        <w:keepLines w:val="0"/>
        <w:numPr>
          <w:ilvl w:val="4"/>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$待寫檔資料明細.未更新效力原因=</w:t>
      </w:r>
      <w:r>
        <w:rPr>
          <w:rFonts w:ascii="細明體" w:eastAsia="細明體" w:hAnsi="細明體"/>
          <w:kern w:val="2"/>
          <w:lang w:eastAsia="zh-TW"/>
        </w:rPr>
        <w:t>””</w:t>
      </w:r>
    </w:p>
    <w:p w:rsidR="0034504A" w:rsidRPr="00774D83" w:rsidRDefault="0034504A" w:rsidP="00804CF7">
      <w:pPr>
        <w:pStyle w:val="Tabletext"/>
        <w:keepLines w:val="0"/>
        <w:numPr>
          <w:ilvl w:val="4"/>
          <w:numId w:val="32"/>
        </w:numPr>
        <w:spacing w:after="0" w:line="240" w:lineRule="auto"/>
        <w:rPr>
          <w:rFonts w:ascii="細明體" w:eastAsia="細明體" w:hAnsi="細明體"/>
          <w:kern w:val="2"/>
          <w:lang w:eastAsia="zh-TW"/>
        </w:rPr>
      </w:pPr>
      <w:r>
        <w:rPr>
          <w:rFonts w:ascii="細明體" w:eastAsia="細明體" w:hAnsi="細明體"/>
          <w:kern w:val="2"/>
          <w:lang w:eastAsia="zh-TW"/>
        </w:rPr>
        <w:t>IF</w:t>
      </w:r>
      <w:r>
        <w:rPr>
          <w:color w:val="000000"/>
        </w:rPr>
        <w:t>核定</w:t>
      </w:r>
      <w:r>
        <w:rPr>
          <w:color w:val="000000"/>
        </w:rPr>
        <w:t>_</w:t>
      </w:r>
      <w:r>
        <w:rPr>
          <w:color w:val="000000"/>
        </w:rPr>
        <w:t>癌症身故</w:t>
      </w:r>
      <w:r w:rsidR="007427F0">
        <w:rPr>
          <w:rFonts w:hint="eastAsia"/>
          <w:color w:val="000000"/>
          <w:lang w:eastAsia="zh-TW"/>
        </w:rPr>
        <w:t xml:space="preserve"> = </w:t>
      </w:r>
      <w:r w:rsidR="007427F0">
        <w:rPr>
          <w:color w:val="000000"/>
          <w:lang w:eastAsia="zh-TW"/>
        </w:rPr>
        <w:t>‘</w:t>
      </w:r>
      <w:r w:rsidR="007427F0">
        <w:rPr>
          <w:color w:val="000000"/>
        </w:rPr>
        <w:t>Y’</w:t>
      </w:r>
    </w:p>
    <w:p w:rsidR="007427F0" w:rsidRDefault="007427F0" w:rsidP="00774D83">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$待寫檔資料明細.是否癌症身故 </w:t>
      </w:r>
      <w:r>
        <w:rPr>
          <w:rFonts w:ascii="細明體" w:eastAsia="細明體" w:hAnsi="細明體"/>
          <w:kern w:val="2"/>
          <w:lang w:eastAsia="zh-TW"/>
        </w:rPr>
        <w:t>=’Y’(DEFAULT ‘N’)</w:t>
      </w:r>
    </w:p>
    <w:p w:rsidR="00E5576C" w:rsidRDefault="00E5576C" w:rsidP="00E5576C">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判斷此效力是否不壓死殘辦理中，壓E98件：</w:t>
      </w:r>
    </w:p>
    <w:p w:rsidR="00E5576C" w:rsidRDefault="00E5576C" w:rsidP="00E5576C">
      <w:pPr>
        <w:pStyle w:val="Tabletext"/>
        <w:keepLines w:val="0"/>
        <w:numPr>
          <w:ilvl w:val="4"/>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IF </w:t>
      </w:r>
      <w:r>
        <w:rPr>
          <w:rFonts w:ascii="細明體" w:eastAsia="細明體" w:hAnsi="細明體" w:hint="eastAsia"/>
          <w:kern w:val="2"/>
          <w:lang w:eastAsia="zh-TW"/>
        </w:rPr>
        <w:t xml:space="preserve">$取得資料.契約效力 </w:t>
      </w:r>
      <w:r>
        <w:rPr>
          <w:rFonts w:ascii="細明體" w:eastAsia="細明體" w:hAnsi="細明體"/>
          <w:kern w:val="2"/>
          <w:lang w:eastAsia="zh-TW"/>
        </w:rPr>
        <w:t xml:space="preserve">IN </w:t>
      </w:r>
      <w:r>
        <w:rPr>
          <w:rFonts w:ascii="細明體" w:eastAsia="細明體" w:hAnsi="細明體" w:hint="eastAsia"/>
          <w:kern w:val="2"/>
          <w:lang w:eastAsia="zh-TW"/>
        </w:rPr>
        <w:t>$E98清單(</w:t>
      </w:r>
      <w:r>
        <w:rPr>
          <w:rFonts w:ascii="細明體" w:eastAsia="細明體" w:hAnsi="細明體"/>
          <w:kern w:val="2"/>
          <w:lang w:eastAsia="zh-TW"/>
        </w:rPr>
        <w:t>LIST)</w:t>
      </w:r>
    </w:p>
    <w:p w:rsidR="00E5576C" w:rsidRDefault="00E5576C" w:rsidP="00E5576C">
      <w:pPr>
        <w:pStyle w:val="Tabletext"/>
        <w:keepLines w:val="0"/>
        <w:numPr>
          <w:ilvl w:val="5"/>
          <w:numId w:val="32"/>
        </w:numPr>
        <w:spacing w:after="0" w:line="240" w:lineRule="auto"/>
        <w:rPr>
          <w:rFonts w:ascii="細明體" w:eastAsia="細明體" w:hAnsi="細明體"/>
          <w:kern w:val="2"/>
          <w:lang w:eastAsia="zh-TW"/>
        </w:rPr>
      </w:pPr>
      <w:r>
        <w:rPr>
          <w:color w:val="000000"/>
          <w:lang w:eastAsia="zh-TW"/>
        </w:rPr>
        <w:t xml:space="preserve">SET </w:t>
      </w:r>
      <w:r>
        <w:rPr>
          <w:rFonts w:hint="eastAsia"/>
          <w:color w:val="000000"/>
          <w:lang w:eastAsia="zh-TW"/>
        </w:rPr>
        <w:t>$</w:t>
      </w:r>
      <w:r>
        <w:rPr>
          <w:rFonts w:hint="eastAsia"/>
          <w:color w:val="000000"/>
          <w:lang w:eastAsia="zh-TW"/>
        </w:rPr>
        <w:t>壓</w:t>
      </w:r>
      <w:r>
        <w:rPr>
          <w:color w:val="000000"/>
          <w:lang w:eastAsia="zh-TW"/>
        </w:rPr>
        <w:t>E98 = TRUE</w:t>
      </w:r>
    </w:p>
    <w:p w:rsidR="00E5576C" w:rsidRDefault="00E5576C" w:rsidP="00E5576C">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IF </w:t>
      </w:r>
      <w:r>
        <w:rPr>
          <w:rFonts w:ascii="細明體" w:eastAsia="細明體" w:hAnsi="細明體" w:hint="eastAsia"/>
          <w:kern w:val="2"/>
          <w:lang w:eastAsia="zh-TW"/>
        </w:rPr>
        <w:t xml:space="preserve">$取得資料.契約效力 = </w:t>
      </w:r>
      <w:r>
        <w:rPr>
          <w:rFonts w:ascii="細明體" w:eastAsia="細明體" w:hAnsi="細明體"/>
          <w:kern w:val="2"/>
          <w:lang w:eastAsia="zh-TW"/>
        </w:rPr>
        <w:t>‘</w:t>
      </w:r>
      <w:r>
        <w:rPr>
          <w:rFonts w:ascii="細明體" w:eastAsia="細明體" w:hAnsi="細明體" w:hint="eastAsia"/>
          <w:kern w:val="2"/>
          <w:lang w:eastAsia="zh-TW"/>
        </w:rPr>
        <w:t>01</w:t>
      </w:r>
      <w:r>
        <w:rPr>
          <w:rFonts w:ascii="細明體" w:eastAsia="細明體" w:hAnsi="細明體"/>
          <w:kern w:val="2"/>
          <w:lang w:eastAsia="zh-TW"/>
        </w:rPr>
        <w:t>’ (</w:t>
      </w:r>
      <w:r>
        <w:rPr>
          <w:rFonts w:ascii="細明體" w:eastAsia="細明體" w:hAnsi="細明體" w:hint="eastAsia"/>
          <w:kern w:val="2"/>
          <w:lang w:eastAsia="zh-TW"/>
        </w:rPr>
        <w:t>停效需判斷是否為停效前事故)</w:t>
      </w:r>
    </w:p>
    <w:p w:rsidR="00E5576C" w:rsidRDefault="00E5576C" w:rsidP="00E5576C">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IF </w:t>
      </w:r>
      <w:r>
        <w:rPr>
          <w:rFonts w:ascii="細明體" w:eastAsia="細明體" w:hAnsi="細明體" w:hint="eastAsia"/>
          <w:kern w:val="2"/>
          <w:lang w:eastAsia="zh-TW"/>
        </w:rPr>
        <w:t>$取得資料.停效日期 &lt;= $取得資料.事故日期</w:t>
      </w:r>
    </w:p>
    <w:p w:rsidR="00E5576C" w:rsidRDefault="00E5576C" w:rsidP="00E5576C">
      <w:pPr>
        <w:pStyle w:val="Tabletext"/>
        <w:keepLines w:val="0"/>
        <w:numPr>
          <w:ilvl w:val="7"/>
          <w:numId w:val="32"/>
        </w:numPr>
        <w:spacing w:after="0" w:line="240" w:lineRule="auto"/>
        <w:rPr>
          <w:rFonts w:ascii="細明體" w:eastAsia="細明體" w:hAnsi="細明體"/>
          <w:kern w:val="2"/>
          <w:lang w:eastAsia="zh-TW"/>
        </w:rPr>
      </w:pPr>
      <w:r>
        <w:rPr>
          <w:color w:val="000000"/>
          <w:lang w:eastAsia="zh-TW"/>
        </w:rPr>
        <w:t xml:space="preserve">SET </w:t>
      </w:r>
      <w:r>
        <w:rPr>
          <w:rFonts w:hint="eastAsia"/>
          <w:color w:val="000000"/>
          <w:lang w:eastAsia="zh-TW"/>
        </w:rPr>
        <w:t>$</w:t>
      </w:r>
      <w:r>
        <w:rPr>
          <w:rFonts w:hint="eastAsia"/>
          <w:color w:val="000000"/>
          <w:lang w:eastAsia="zh-TW"/>
        </w:rPr>
        <w:t>壓</w:t>
      </w:r>
      <w:r>
        <w:rPr>
          <w:color w:val="000000"/>
          <w:lang w:eastAsia="zh-TW"/>
        </w:rPr>
        <w:t>E98 = FALSE</w:t>
      </w:r>
    </w:p>
    <w:p w:rsidR="00E5576C" w:rsidRDefault="00E5576C" w:rsidP="00E5576C">
      <w:pPr>
        <w:pStyle w:val="Tabletext"/>
        <w:keepLines w:val="0"/>
        <w:numPr>
          <w:ilvl w:val="7"/>
          <w:numId w:val="32"/>
        </w:numPr>
        <w:spacing w:after="0" w:line="240" w:lineRule="auto"/>
        <w:rPr>
          <w:rFonts w:ascii="細明體" w:eastAsia="細明體" w:hAnsi="細明體"/>
          <w:kern w:val="2"/>
          <w:lang w:eastAsia="zh-TW"/>
        </w:rPr>
      </w:pPr>
      <w:r>
        <w:rPr>
          <w:color w:val="000000"/>
          <w:lang w:eastAsia="zh-TW"/>
        </w:rPr>
        <w:t>$MSG = ‘</w:t>
      </w:r>
      <w:r>
        <w:rPr>
          <w:rFonts w:hint="eastAsia"/>
          <w:color w:val="000000"/>
          <w:lang w:eastAsia="zh-TW"/>
        </w:rPr>
        <w:t>停效後事故，停效日</w:t>
      </w:r>
      <w:r>
        <w:rPr>
          <w:rFonts w:ascii="細明體" w:eastAsia="細明體" w:hAnsi="細明體" w:hint="eastAsia"/>
          <w:kern w:val="2"/>
          <w:lang w:eastAsia="zh-TW"/>
        </w:rPr>
        <w:t>$取得資料.停效日期</w:t>
      </w:r>
    </w:p>
    <w:p w:rsidR="00E5576C" w:rsidRDefault="00E5576C" w:rsidP="00E5576C">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ELSE</w:t>
      </w:r>
    </w:p>
    <w:p w:rsidR="00E5576C" w:rsidRDefault="00E5576C" w:rsidP="00E5576C">
      <w:pPr>
        <w:pStyle w:val="Tabletext"/>
        <w:keepLines w:val="0"/>
        <w:numPr>
          <w:ilvl w:val="7"/>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READ DTABM003(復效暫存檔)</w:t>
      </w:r>
    </w:p>
    <w:p w:rsidR="00E5576C" w:rsidRDefault="00E5576C" w:rsidP="00E5576C">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kern w:val="2"/>
          <w:lang w:eastAsia="zh-TW"/>
        </w:rPr>
        <w:t>WHERE</w:t>
      </w:r>
    </w:p>
    <w:p w:rsidR="00E5576C" w:rsidRDefault="00E5576C" w:rsidP="00E5576C">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保單號碼 = $取得資料.保單號碼</w:t>
      </w:r>
    </w:p>
    <w:p w:rsidR="00E5576C" w:rsidRPr="00CB13DB" w:rsidRDefault="00E5576C" w:rsidP="00E5576C">
      <w:pPr>
        <w:pStyle w:val="Tabletext"/>
        <w:keepLines w:val="0"/>
        <w:numPr>
          <w:ilvl w:val="8"/>
          <w:numId w:val="32"/>
        </w:numPr>
        <w:spacing w:after="0" w:line="240" w:lineRule="auto"/>
        <w:rPr>
          <w:rFonts w:ascii="細明體" w:eastAsia="細明體" w:hAnsi="細明體"/>
          <w:kern w:val="2"/>
          <w:lang w:eastAsia="zh-TW"/>
        </w:rPr>
      </w:pPr>
      <w:r>
        <w:rPr>
          <w:color w:val="000000"/>
          <w:lang w:eastAsia="zh-TW"/>
        </w:rPr>
        <w:t>原停效日期</w:t>
      </w:r>
      <w:r>
        <w:rPr>
          <w:rFonts w:hint="eastAsia"/>
          <w:color w:val="000000"/>
          <w:lang w:eastAsia="zh-TW"/>
        </w:rPr>
        <w:t xml:space="preserve"> &lt;&gt; </w:t>
      </w:r>
      <w:r>
        <w:rPr>
          <w:color w:val="000000"/>
          <w:lang w:eastAsia="zh-TW"/>
        </w:rPr>
        <w:t>‘</w:t>
      </w:r>
      <w:r>
        <w:rPr>
          <w:rFonts w:hint="eastAsia"/>
          <w:color w:val="000000"/>
          <w:lang w:eastAsia="zh-TW"/>
        </w:rPr>
        <w:t>9999-12-31</w:t>
      </w:r>
      <w:r>
        <w:rPr>
          <w:color w:val="000000"/>
          <w:lang w:eastAsia="zh-TW"/>
        </w:rPr>
        <w:t>’</w:t>
      </w:r>
      <w:r>
        <w:rPr>
          <w:rFonts w:hint="eastAsia"/>
          <w:color w:val="000000"/>
          <w:lang w:eastAsia="zh-TW"/>
        </w:rPr>
        <w:t>(</w:t>
      </w:r>
      <w:r>
        <w:rPr>
          <w:rFonts w:hint="eastAsia"/>
          <w:color w:val="000000"/>
          <w:lang w:eastAsia="zh-TW"/>
        </w:rPr>
        <w:t>排除</w:t>
      </w:r>
      <w:r w:rsidRPr="00CB13DB">
        <w:rPr>
          <w:color w:val="000000"/>
          <w:lang w:eastAsia="zh-TW"/>
        </w:rPr>
        <w:t>單純附約停效</w:t>
      </w:r>
      <w:r>
        <w:rPr>
          <w:rFonts w:hint="eastAsia"/>
          <w:color w:val="000000"/>
          <w:lang w:eastAsia="zh-TW"/>
        </w:rPr>
        <w:t>)</w:t>
      </w:r>
    </w:p>
    <w:p w:rsidR="00E5576C" w:rsidRPr="00CB13DB" w:rsidRDefault="00E5576C" w:rsidP="00E5576C">
      <w:pPr>
        <w:pStyle w:val="Tabletext"/>
        <w:keepLines w:val="0"/>
        <w:numPr>
          <w:ilvl w:val="7"/>
          <w:numId w:val="32"/>
        </w:numPr>
        <w:spacing w:after="0" w:line="240" w:lineRule="auto"/>
        <w:rPr>
          <w:rFonts w:ascii="細明體" w:eastAsia="細明體" w:hAnsi="細明體"/>
          <w:kern w:val="2"/>
          <w:lang w:eastAsia="zh-TW"/>
        </w:rPr>
      </w:pPr>
      <w:r>
        <w:rPr>
          <w:color w:val="000000"/>
          <w:lang w:eastAsia="zh-TW"/>
        </w:rPr>
        <w:t>IF NOT FND</w:t>
      </w:r>
    </w:p>
    <w:p w:rsidR="00E5576C" w:rsidRPr="00CB13DB" w:rsidRDefault="00E5576C" w:rsidP="00E5576C">
      <w:pPr>
        <w:pStyle w:val="Tabletext"/>
        <w:keepLines w:val="0"/>
        <w:numPr>
          <w:ilvl w:val="8"/>
          <w:numId w:val="32"/>
        </w:numPr>
        <w:spacing w:after="0" w:line="240" w:lineRule="auto"/>
        <w:rPr>
          <w:rFonts w:ascii="細明體" w:eastAsia="細明體" w:hAnsi="細明體"/>
          <w:kern w:val="2"/>
          <w:lang w:eastAsia="zh-TW"/>
        </w:rPr>
      </w:pPr>
      <w:r>
        <w:rPr>
          <w:rFonts w:hint="eastAsia"/>
          <w:color w:val="000000"/>
          <w:lang w:eastAsia="zh-TW"/>
        </w:rPr>
        <w:t>視為正常</w:t>
      </w:r>
    </w:p>
    <w:p w:rsidR="00E5576C" w:rsidRPr="00CB13DB" w:rsidRDefault="00E5576C" w:rsidP="00E5576C">
      <w:pPr>
        <w:pStyle w:val="Tabletext"/>
        <w:keepLines w:val="0"/>
        <w:numPr>
          <w:ilvl w:val="7"/>
          <w:numId w:val="32"/>
        </w:numPr>
        <w:spacing w:after="0" w:line="240" w:lineRule="auto"/>
        <w:rPr>
          <w:rFonts w:ascii="細明體" w:eastAsia="細明體" w:hAnsi="細明體"/>
          <w:kern w:val="2"/>
          <w:lang w:eastAsia="zh-TW"/>
        </w:rPr>
      </w:pPr>
      <w:r>
        <w:rPr>
          <w:color w:val="000000"/>
          <w:lang w:eastAsia="zh-TW"/>
        </w:rPr>
        <w:t>ELSE</w:t>
      </w:r>
    </w:p>
    <w:p w:rsidR="00E5576C" w:rsidRDefault="00E5576C" w:rsidP="00E5576C">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逐筆讀取復效暫存檔(DTABM003)</w:t>
      </w:r>
    </w:p>
    <w:p w:rsidR="00E5576C" w:rsidRPr="00CB13DB" w:rsidRDefault="00E5576C" w:rsidP="00E5576C">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 xml:space="preserve">  IF $取得資料.事故日期 &gt; </w:t>
      </w:r>
      <w:r>
        <w:rPr>
          <w:rFonts w:ascii="細明體" w:eastAsia="細明體" w:hAnsi="細明體"/>
          <w:kern w:val="2"/>
          <w:lang w:eastAsia="zh-TW"/>
        </w:rPr>
        <w:t>DTABM003.</w:t>
      </w:r>
      <w:r>
        <w:rPr>
          <w:color w:val="000000"/>
          <w:lang w:eastAsia="zh-TW"/>
        </w:rPr>
        <w:t>原停效日期</w:t>
      </w:r>
      <w:r>
        <w:rPr>
          <w:rFonts w:hint="eastAsia"/>
          <w:color w:val="000000"/>
          <w:lang w:eastAsia="zh-TW"/>
        </w:rPr>
        <w:t xml:space="preserve"> AND </w:t>
      </w:r>
      <w:r>
        <w:rPr>
          <w:rFonts w:ascii="細明體" w:eastAsia="細明體" w:hAnsi="細明體" w:hint="eastAsia"/>
          <w:kern w:val="2"/>
          <w:lang w:eastAsia="zh-TW"/>
        </w:rPr>
        <w:t xml:space="preserve">$取得資料.事故日期 </w:t>
      </w:r>
      <w:r>
        <w:rPr>
          <w:rFonts w:ascii="細明體" w:eastAsia="細明體" w:hAnsi="細明體"/>
          <w:kern w:val="2"/>
          <w:lang w:eastAsia="zh-TW"/>
        </w:rPr>
        <w:t>&lt; DTABM003.</w:t>
      </w:r>
      <w:r>
        <w:rPr>
          <w:color w:val="000000"/>
        </w:rPr>
        <w:t>生效日期</w:t>
      </w:r>
      <w:r>
        <w:rPr>
          <w:color w:val="000000"/>
        </w:rPr>
        <w:t> </w:t>
      </w:r>
    </w:p>
    <w:p w:rsidR="00E5576C" w:rsidRPr="00CB13DB" w:rsidRDefault="00E5576C" w:rsidP="00E5576C">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     </w:t>
      </w:r>
      <w:r>
        <w:rPr>
          <w:color w:val="000000"/>
          <w:lang w:eastAsia="zh-TW"/>
        </w:rPr>
        <w:t xml:space="preserve">SET </w:t>
      </w:r>
      <w:r>
        <w:rPr>
          <w:rFonts w:hint="eastAsia"/>
          <w:color w:val="000000"/>
          <w:lang w:eastAsia="zh-TW"/>
        </w:rPr>
        <w:t>$</w:t>
      </w:r>
      <w:r>
        <w:rPr>
          <w:rFonts w:hint="eastAsia"/>
          <w:color w:val="000000"/>
          <w:lang w:eastAsia="zh-TW"/>
        </w:rPr>
        <w:t>壓</w:t>
      </w:r>
      <w:r>
        <w:rPr>
          <w:color w:val="000000"/>
          <w:lang w:eastAsia="zh-TW"/>
        </w:rPr>
        <w:t>E98 = FALSE</w:t>
      </w:r>
    </w:p>
    <w:p w:rsidR="00E5576C" w:rsidRDefault="00E5576C" w:rsidP="00E5576C">
      <w:pPr>
        <w:pStyle w:val="Tabletext"/>
        <w:keepLines w:val="0"/>
        <w:numPr>
          <w:ilvl w:val="8"/>
          <w:numId w:val="32"/>
        </w:numPr>
        <w:spacing w:after="0" w:line="240" w:lineRule="auto"/>
        <w:rPr>
          <w:rFonts w:ascii="細明體" w:eastAsia="細明體" w:hAnsi="細明體"/>
          <w:kern w:val="2"/>
          <w:lang w:eastAsia="zh-TW"/>
        </w:rPr>
      </w:pPr>
      <w:r w:rsidRPr="00CB13DB">
        <w:rPr>
          <w:color w:val="000000"/>
          <w:lang w:eastAsia="zh-TW"/>
        </w:rPr>
        <w:t xml:space="preserve">   </w:t>
      </w:r>
      <w:r w:rsidRPr="00CB13DB">
        <w:rPr>
          <w:color w:val="000000"/>
          <w:lang w:eastAsia="zh-TW"/>
        </w:rPr>
        <w:tab/>
        <w:t>$MSG = ‘</w:t>
      </w:r>
      <w:r>
        <w:rPr>
          <w:rFonts w:hint="eastAsia"/>
          <w:color w:val="000000"/>
          <w:lang w:eastAsia="zh-TW"/>
        </w:rPr>
        <w:t>復</w:t>
      </w:r>
      <w:r w:rsidRPr="00CB13DB">
        <w:rPr>
          <w:rFonts w:hint="eastAsia"/>
          <w:color w:val="000000"/>
          <w:lang w:eastAsia="zh-TW"/>
        </w:rPr>
        <w:t>效</w:t>
      </w:r>
      <w:r>
        <w:rPr>
          <w:rFonts w:hint="eastAsia"/>
          <w:color w:val="000000"/>
          <w:lang w:eastAsia="zh-TW"/>
        </w:rPr>
        <w:t>前</w:t>
      </w:r>
      <w:r w:rsidRPr="00CB13DB">
        <w:rPr>
          <w:rFonts w:hint="eastAsia"/>
          <w:color w:val="000000"/>
          <w:lang w:eastAsia="zh-TW"/>
        </w:rPr>
        <w:t>事故，</w:t>
      </w:r>
      <w:r>
        <w:rPr>
          <w:rFonts w:hint="eastAsia"/>
          <w:color w:val="000000"/>
          <w:lang w:eastAsia="zh-TW"/>
        </w:rPr>
        <w:t>復</w:t>
      </w:r>
      <w:r w:rsidRPr="00CB13DB">
        <w:rPr>
          <w:rFonts w:hint="eastAsia"/>
          <w:color w:val="000000"/>
          <w:lang w:eastAsia="zh-TW"/>
        </w:rPr>
        <w:t>效日</w:t>
      </w:r>
      <w:r>
        <w:rPr>
          <w:rFonts w:hint="eastAsia"/>
          <w:color w:val="000000"/>
          <w:lang w:eastAsia="zh-TW"/>
        </w:rPr>
        <w:t xml:space="preserve"> +</w:t>
      </w:r>
      <w:r w:rsidRPr="00C665ED">
        <w:rPr>
          <w:rFonts w:ascii="細明體" w:eastAsia="細明體" w:hAnsi="細明體"/>
          <w:kern w:val="2"/>
          <w:lang w:eastAsia="zh-TW"/>
        </w:rPr>
        <w:t xml:space="preserve"> </w:t>
      </w:r>
      <w:r>
        <w:rPr>
          <w:rFonts w:ascii="細明體" w:eastAsia="細明體" w:hAnsi="細明體"/>
          <w:kern w:val="2"/>
          <w:lang w:eastAsia="zh-TW"/>
        </w:rPr>
        <w:t>DTABM003.</w:t>
      </w:r>
      <w:r>
        <w:rPr>
          <w:color w:val="000000"/>
        </w:rPr>
        <w:t>生效日期</w:t>
      </w:r>
    </w:p>
    <w:p w:rsidR="00E5576C" w:rsidRPr="00CB13DB" w:rsidRDefault="00E5576C" w:rsidP="00E5576C">
      <w:pPr>
        <w:pStyle w:val="Tabletext"/>
        <w:keepLines w:val="0"/>
        <w:numPr>
          <w:ilvl w:val="8"/>
          <w:numId w:val="32"/>
        </w:numPr>
        <w:spacing w:after="0" w:line="240" w:lineRule="auto"/>
        <w:rPr>
          <w:rFonts w:ascii="細明體" w:eastAsia="細明體" w:hAnsi="細明體"/>
          <w:kern w:val="2"/>
          <w:lang w:eastAsia="zh-TW"/>
        </w:rPr>
      </w:pPr>
      <w:r w:rsidRPr="00CB13DB">
        <w:rPr>
          <w:rFonts w:ascii="細明體" w:eastAsia="細明體" w:hAnsi="細明體" w:hint="eastAsia"/>
          <w:kern w:val="2"/>
          <w:lang w:eastAsia="zh-TW"/>
        </w:rPr>
        <w:t xml:space="preserve">     </w:t>
      </w:r>
      <w:r w:rsidRPr="00CB13DB">
        <w:rPr>
          <w:rFonts w:ascii="細明體" w:eastAsia="細明體" w:hAnsi="細明體"/>
          <w:kern w:val="2"/>
          <w:lang w:eastAsia="zh-TW"/>
        </w:rPr>
        <w:t>BREAK</w:t>
      </w:r>
    </w:p>
    <w:p w:rsidR="00E5576C" w:rsidRPr="00CB13DB" w:rsidRDefault="00E5576C" w:rsidP="00E5576C">
      <w:pPr>
        <w:pStyle w:val="Tabletext"/>
        <w:keepLines w:val="0"/>
        <w:numPr>
          <w:ilvl w:val="4"/>
          <w:numId w:val="32"/>
        </w:numPr>
        <w:spacing w:after="0" w:line="240" w:lineRule="auto"/>
        <w:rPr>
          <w:rFonts w:ascii="細明體" w:eastAsia="細明體" w:hAnsi="細明體"/>
          <w:kern w:val="2"/>
          <w:lang w:eastAsia="zh-TW"/>
        </w:rPr>
      </w:pPr>
      <w:r w:rsidRPr="00CB13DB">
        <w:rPr>
          <w:rFonts w:ascii="細明體" w:eastAsia="細明體" w:hAnsi="細明體" w:hint="eastAsia"/>
          <w:kern w:val="2"/>
          <w:lang w:eastAsia="zh-TW"/>
        </w:rPr>
        <w:t xml:space="preserve">IF </w:t>
      </w:r>
      <w:r w:rsidRPr="00CB13DB">
        <w:rPr>
          <w:rFonts w:hint="eastAsia"/>
          <w:color w:val="000000"/>
          <w:lang w:eastAsia="zh-TW"/>
        </w:rPr>
        <w:t>$</w:t>
      </w:r>
      <w:r w:rsidRPr="00CB13DB">
        <w:rPr>
          <w:rFonts w:hint="eastAsia"/>
          <w:color w:val="000000"/>
          <w:lang w:eastAsia="zh-TW"/>
        </w:rPr>
        <w:t>壓</w:t>
      </w:r>
      <w:r w:rsidRPr="00CB13DB">
        <w:rPr>
          <w:color w:val="000000"/>
          <w:lang w:eastAsia="zh-TW"/>
        </w:rPr>
        <w:t>E98 = TRUE</w:t>
      </w:r>
    </w:p>
    <w:p w:rsidR="00E5576C" w:rsidRDefault="00E5576C" w:rsidP="00E5576C">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w:t>
      </w:r>
      <w:r>
        <w:rPr>
          <w:rFonts w:ascii="細明體" w:eastAsia="細明體" w:hAnsi="細明體"/>
          <w:kern w:val="2"/>
          <w:lang w:eastAsia="zh-TW"/>
        </w:rPr>
        <w:t>Z</w:t>
      </w:r>
    </w:p>
    <w:p w:rsidR="00E5576C" w:rsidRPr="00CB13DB" w:rsidRDefault="00E5576C" w:rsidP="00E5576C">
      <w:pPr>
        <w:pStyle w:val="Tabletext"/>
        <w:keepLines w:val="0"/>
        <w:numPr>
          <w:ilvl w:val="5"/>
          <w:numId w:val="32"/>
        </w:numPr>
        <w:spacing w:after="0" w:line="240" w:lineRule="auto"/>
        <w:rPr>
          <w:rFonts w:ascii="細明體" w:eastAsia="細明體" w:hAnsi="細明體"/>
          <w:kern w:val="2"/>
          <w:lang w:eastAsia="zh-TW"/>
        </w:rPr>
      </w:pPr>
      <w:r w:rsidRPr="00CB13DB">
        <w:rPr>
          <w:rFonts w:ascii="細明體" w:eastAsia="細明體" w:hAnsi="細明體" w:hint="eastAsia"/>
          <w:kern w:val="2"/>
          <w:lang w:eastAsia="zh-TW"/>
        </w:rPr>
        <w:t>$待寫檔資料明細.未更新效力原因=效力+ $取得資料.契約效力 + 備註保單特殊紀錄</w:t>
      </w:r>
      <w:r w:rsidR="000A2254">
        <w:rPr>
          <w:rFonts w:ascii="細明體" w:eastAsia="細明體" w:hAnsi="細明體" w:hint="eastAsia"/>
          <w:kern w:val="2"/>
          <w:lang w:eastAsia="zh-TW"/>
        </w:rPr>
        <w:t>E98,14</w:t>
      </w:r>
    </w:p>
    <w:p w:rsidR="00E5576C" w:rsidRDefault="00E5576C" w:rsidP="00E5576C">
      <w:pPr>
        <w:pStyle w:val="Tabletext"/>
        <w:keepLines w:val="0"/>
        <w:numPr>
          <w:ilvl w:val="4"/>
          <w:numId w:val="32"/>
        </w:numPr>
        <w:spacing w:after="0" w:line="240" w:lineRule="auto"/>
        <w:rPr>
          <w:rFonts w:ascii="細明體" w:eastAsia="細明體" w:hAnsi="細明體"/>
          <w:kern w:val="2"/>
          <w:lang w:eastAsia="zh-TW"/>
        </w:rPr>
      </w:pPr>
      <w:r>
        <w:rPr>
          <w:rFonts w:ascii="細明體" w:eastAsia="細明體" w:hAnsi="細明體"/>
          <w:kern w:val="2"/>
          <w:lang w:eastAsia="zh-TW"/>
        </w:rPr>
        <w:t>ELSE</w:t>
      </w:r>
    </w:p>
    <w:p w:rsidR="00E5576C" w:rsidRDefault="00E5576C" w:rsidP="00E5576C">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w:t>
      </w:r>
      <w:r>
        <w:rPr>
          <w:rFonts w:ascii="細明體" w:eastAsia="細明體" w:hAnsi="細明體"/>
          <w:kern w:val="2"/>
          <w:lang w:eastAsia="zh-TW"/>
        </w:rPr>
        <w:t>N</w:t>
      </w:r>
    </w:p>
    <w:p w:rsidR="00E5576C" w:rsidRPr="00CB13DB" w:rsidRDefault="00E5576C" w:rsidP="00E5576C">
      <w:pPr>
        <w:pStyle w:val="Tabletext"/>
        <w:keepLines w:val="0"/>
        <w:numPr>
          <w:ilvl w:val="5"/>
          <w:numId w:val="32"/>
        </w:numPr>
        <w:spacing w:after="0" w:line="240" w:lineRule="auto"/>
        <w:rPr>
          <w:rFonts w:ascii="細明體" w:eastAsia="細明體" w:hAnsi="細明體"/>
          <w:kern w:val="2"/>
          <w:lang w:eastAsia="zh-TW"/>
        </w:rPr>
      </w:pPr>
      <w:r w:rsidRPr="00CB13DB">
        <w:rPr>
          <w:rFonts w:ascii="細明體" w:eastAsia="細明體" w:hAnsi="細明體" w:hint="eastAsia"/>
          <w:kern w:val="2"/>
          <w:lang w:eastAsia="zh-TW"/>
        </w:rPr>
        <w:t>$待寫檔資料明細.未更新效力原因=</w:t>
      </w:r>
      <w:r w:rsidRPr="00CB13DB">
        <w:rPr>
          <w:color w:val="000000"/>
          <w:lang w:eastAsia="zh-TW"/>
        </w:rPr>
        <w:t>$MSG</w:t>
      </w:r>
    </w:p>
    <w:p w:rsidR="00804CF7" w:rsidRDefault="00804CF7" w:rsidP="00804CF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檢核該險別是否為投資型商品</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呼叫AK_A0Z002.doJudge，傳入參數$取得資料.險別。若$回傳BO.是否為投資型商品=false</w:t>
      </w:r>
    </w:p>
    <w:p w:rsidR="000F1461" w:rsidRDefault="000F1461" w:rsidP="000F1461">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w:t>
      </w:r>
      <w:r>
        <w:rPr>
          <w:color w:val="000000"/>
          <w:lang w:eastAsia="zh-TW"/>
        </w:rPr>
        <w:t>是否投資型商品</w:t>
      </w:r>
      <w:r>
        <w:rPr>
          <w:rFonts w:hint="eastAsia"/>
          <w:color w:val="000000"/>
          <w:lang w:eastAsia="zh-TW"/>
        </w:rPr>
        <w:t xml:space="preserve"> = Y</w:t>
      </w:r>
    </w:p>
    <w:p w:rsidR="000F1461" w:rsidRDefault="000F1461" w:rsidP="000F1461">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逐筆讀取</w:t>
      </w:r>
      <w:r>
        <w:rPr>
          <w:rFonts w:hint="eastAsia"/>
          <w:lang w:eastAsia="zh-TW"/>
        </w:rPr>
        <w:t>主約基本資料定義檔</w:t>
      </w:r>
      <w:r>
        <w:rPr>
          <w:rFonts w:hint="eastAsia"/>
          <w:lang w:eastAsia="zh-TW"/>
        </w:rPr>
        <w:t>(</w:t>
      </w:r>
      <w:r w:rsidRPr="00850E28">
        <w:rPr>
          <w:rFonts w:ascii="細明體" w:eastAsia="細明體" w:hAnsi="細明體"/>
          <w:kern w:val="2"/>
          <w:lang w:eastAsia="zh-TW"/>
        </w:rPr>
        <w:t>DTAGA002</w:t>
      </w:r>
      <w:r>
        <w:rPr>
          <w:rFonts w:ascii="細明體" w:eastAsia="細明體" w:hAnsi="細明體" w:hint="eastAsia"/>
          <w:kern w:val="2"/>
          <w:lang w:eastAsia="zh-TW"/>
        </w:rPr>
        <w:t>)</w:t>
      </w:r>
    </w:p>
    <w:p w:rsidR="000F1461" w:rsidRDefault="000F1461" w:rsidP="000F1461">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 xml:space="preserve">IF </w:t>
      </w:r>
      <w:r w:rsidRPr="00850E28">
        <w:rPr>
          <w:rFonts w:ascii="細明體" w:eastAsia="細明體" w:hAnsi="細明體"/>
          <w:kern w:val="2"/>
          <w:lang w:eastAsia="zh-TW"/>
        </w:rPr>
        <w:t>DTAGA002</w:t>
      </w:r>
      <w:r>
        <w:rPr>
          <w:rFonts w:ascii="細明體" w:eastAsia="細明體" w:hAnsi="細明體" w:hint="eastAsia"/>
          <w:kern w:val="2"/>
          <w:lang w:eastAsia="zh-TW"/>
        </w:rPr>
        <w:t>.險別 = $取得資料.險別</w:t>
      </w:r>
    </w:p>
    <w:p w:rsidR="000F1461" w:rsidRPr="00207044" w:rsidRDefault="000F1461" w:rsidP="000F1461">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 xml:space="preserve">IF </w:t>
      </w:r>
      <w:r w:rsidRPr="00850E28">
        <w:rPr>
          <w:rFonts w:ascii="細明體" w:eastAsia="細明體" w:hAnsi="細明體"/>
          <w:kern w:val="2"/>
          <w:lang w:eastAsia="zh-TW"/>
        </w:rPr>
        <w:t>DTAGA002</w:t>
      </w:r>
      <w:r>
        <w:rPr>
          <w:rFonts w:ascii="細明體" w:eastAsia="細明體" w:hAnsi="細明體"/>
          <w:kern w:val="2"/>
          <w:lang w:eastAsia="zh-TW"/>
        </w:rPr>
        <w:t>.</w:t>
      </w:r>
      <w:r>
        <w:rPr>
          <w:color w:val="000000"/>
        </w:rPr>
        <w:t>是否為投資型連生商品</w:t>
      </w:r>
      <w:r>
        <w:rPr>
          <w:rFonts w:hint="eastAsia"/>
          <w:color w:val="000000"/>
          <w:lang w:eastAsia="zh-TW"/>
        </w:rPr>
        <w:t xml:space="preserve"> = </w:t>
      </w:r>
      <w:r>
        <w:rPr>
          <w:color w:val="000000"/>
          <w:lang w:eastAsia="zh-TW"/>
        </w:rPr>
        <w:t>‘1’</w:t>
      </w:r>
    </w:p>
    <w:p w:rsidR="000F1461" w:rsidRPr="00207044" w:rsidRDefault="000F1461" w:rsidP="000F1461">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kern w:val="2"/>
          <w:lang w:eastAsia="zh-TW"/>
        </w:rPr>
        <w:t>$MSG = ‘</w:t>
      </w:r>
      <w:r>
        <w:rPr>
          <w:color w:val="000000"/>
        </w:rPr>
        <w:t>連生</w:t>
      </w:r>
      <w:r>
        <w:rPr>
          <w:rFonts w:ascii="細明體" w:eastAsia="細明體" w:hAnsi="細明體"/>
          <w:kern w:val="2"/>
          <w:lang w:eastAsia="zh-TW"/>
        </w:rPr>
        <w:t>’</w:t>
      </w:r>
    </w:p>
    <w:p w:rsidR="000F1461" w:rsidRPr="00207044" w:rsidRDefault="000F1461" w:rsidP="000F1461">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ELSE </w:t>
      </w:r>
      <w:r>
        <w:rPr>
          <w:rFonts w:ascii="細明體" w:eastAsia="細明體" w:hAnsi="細明體" w:hint="eastAsia"/>
          <w:kern w:val="2"/>
          <w:lang w:eastAsia="zh-TW"/>
        </w:rPr>
        <w:t xml:space="preserve">IF </w:t>
      </w:r>
      <w:r w:rsidRPr="00850E28">
        <w:rPr>
          <w:rFonts w:ascii="細明體" w:eastAsia="細明體" w:hAnsi="細明體"/>
          <w:kern w:val="2"/>
          <w:lang w:eastAsia="zh-TW"/>
        </w:rPr>
        <w:t>DTAGA002</w:t>
      </w:r>
      <w:r>
        <w:rPr>
          <w:rFonts w:ascii="細明體" w:eastAsia="細明體" w:hAnsi="細明體"/>
          <w:kern w:val="2"/>
          <w:lang w:eastAsia="zh-TW"/>
        </w:rPr>
        <w:t>.</w:t>
      </w:r>
      <w:r>
        <w:rPr>
          <w:color w:val="000000"/>
        </w:rPr>
        <w:t>是否為投資型連生商品</w:t>
      </w:r>
      <w:r>
        <w:rPr>
          <w:rFonts w:hint="eastAsia"/>
          <w:color w:val="000000"/>
          <w:lang w:eastAsia="zh-TW"/>
        </w:rPr>
        <w:t xml:space="preserve"> = </w:t>
      </w:r>
      <w:r>
        <w:rPr>
          <w:color w:val="000000"/>
          <w:lang w:eastAsia="zh-TW"/>
        </w:rPr>
        <w:t>‘2’</w:t>
      </w:r>
    </w:p>
    <w:p w:rsidR="000F1461" w:rsidRDefault="000F1461" w:rsidP="000F1461">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kern w:val="2"/>
          <w:lang w:eastAsia="zh-TW"/>
        </w:rPr>
        <w:t>$MSG = ‘</w:t>
      </w:r>
      <w:r>
        <w:rPr>
          <w:rFonts w:hint="eastAsia"/>
          <w:color w:val="000000"/>
          <w:lang w:eastAsia="zh-TW"/>
        </w:rPr>
        <w:t>親子</w:t>
      </w:r>
      <w:r>
        <w:rPr>
          <w:rFonts w:ascii="細明體" w:eastAsia="細明體" w:hAnsi="細明體"/>
          <w:kern w:val="2"/>
          <w:lang w:eastAsia="zh-TW"/>
        </w:rPr>
        <w:t>’</w:t>
      </w:r>
    </w:p>
    <w:p w:rsidR="000F1461" w:rsidRDefault="000F1461" w:rsidP="000F1461">
      <w:pPr>
        <w:pStyle w:val="Tabletext"/>
        <w:keepLines w:val="0"/>
        <w:numPr>
          <w:ilvl w:val="7"/>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w:t>
      </w:r>
      <w:r>
        <w:rPr>
          <w:rFonts w:ascii="細明體" w:eastAsia="細明體" w:hAnsi="細明體"/>
          <w:kern w:val="2"/>
          <w:lang w:eastAsia="zh-TW"/>
        </w:rPr>
        <w:t>Z</w:t>
      </w:r>
    </w:p>
    <w:p w:rsidR="000F1461" w:rsidRPr="00774D83" w:rsidRDefault="000F1461" w:rsidP="00774D83">
      <w:pPr>
        <w:pStyle w:val="Tabletext"/>
        <w:keepLines w:val="0"/>
        <w:numPr>
          <w:ilvl w:val="7"/>
          <w:numId w:val="32"/>
        </w:numPr>
        <w:spacing w:after="0" w:line="240" w:lineRule="auto"/>
        <w:rPr>
          <w:rFonts w:ascii="細明體" w:eastAsia="細明體" w:hAnsi="細明體" w:hint="eastAsia"/>
          <w:kern w:val="2"/>
          <w:lang w:eastAsia="zh-TW"/>
        </w:rPr>
      </w:pPr>
      <w:r w:rsidRPr="00774D83">
        <w:rPr>
          <w:rFonts w:ascii="細明體" w:eastAsia="細明體" w:hAnsi="細明體" w:hint="eastAsia"/>
          <w:kern w:val="2"/>
          <w:lang w:eastAsia="zh-TW"/>
        </w:rPr>
        <w:t xml:space="preserve">$待寫檔資料明細.未更新效力原因=投資型 + </w:t>
      </w:r>
      <w:r w:rsidRPr="00774D83">
        <w:rPr>
          <w:rFonts w:ascii="細明體" w:eastAsia="細明體" w:hAnsi="細明體"/>
          <w:kern w:val="2"/>
          <w:lang w:eastAsia="zh-TW"/>
        </w:rPr>
        <w:t>$MSG</w:t>
      </w:r>
      <w:r w:rsidRPr="00774D83">
        <w:rPr>
          <w:rFonts w:ascii="細明體" w:eastAsia="細明體" w:hAnsi="細明體" w:hint="eastAsia"/>
          <w:kern w:val="2"/>
          <w:lang w:eastAsia="zh-TW"/>
        </w:rPr>
        <w:t xml:space="preserve"> + 商品</w:t>
      </w:r>
    </w:p>
    <w:p w:rsidR="00804CF7" w:rsidRDefault="00804CF7" w:rsidP="00804CF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檢核該保單是否為非個人型主約</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w:t>
      </w:r>
      <w:r w:rsidRPr="00774D83">
        <w:rPr>
          <w:rFonts w:ascii="細明體" w:eastAsia="細明體" w:hAnsi="細明體" w:hint="eastAsia"/>
          <w:strike/>
          <w:kern w:val="2"/>
          <w:lang w:eastAsia="zh-TW"/>
        </w:rPr>
        <w:t>$取得資料.要保人=1</w:t>
      </w:r>
      <w:r>
        <w:rPr>
          <w:rFonts w:ascii="細明體" w:eastAsia="細明體" w:hAnsi="細明體" w:hint="eastAsia"/>
          <w:kern w:val="2"/>
          <w:lang w:eastAsia="zh-TW"/>
        </w:rPr>
        <w:t>或$取得資料.配偶=1或$取得資料.子女=1，則</w:t>
      </w:r>
    </w:p>
    <w:p w:rsidR="00804CF7" w:rsidRDefault="00804CF7" w:rsidP="00804CF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$待寫檔資料明細.是否更新契約效力=N</w:t>
      </w:r>
    </w:p>
    <w:p w:rsidR="00804CF7" w:rsidRDefault="00804CF7" w:rsidP="00804CF7">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$待寫檔資料明細.未更新效力原因=非個人型主約</w:t>
      </w:r>
    </w:p>
    <w:p w:rsidR="00C8731E" w:rsidRDefault="00C8731E" w:rsidP="00804CF7">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 xml:space="preserve">SET </w:t>
      </w:r>
      <w:r w:rsidRPr="00C8731E">
        <w:rPr>
          <w:rFonts w:ascii="細明體" w:eastAsia="細明體" w:hAnsi="細明體" w:hint="eastAsia"/>
          <w:kern w:val="2"/>
          <w:lang w:eastAsia="zh-TW"/>
        </w:rPr>
        <w:t>$個人型</w:t>
      </w:r>
      <w:r>
        <w:rPr>
          <w:rFonts w:ascii="細明體" w:eastAsia="細明體" w:hAnsi="細明體" w:hint="eastAsia"/>
          <w:kern w:val="2"/>
          <w:lang w:eastAsia="zh-TW"/>
        </w:rPr>
        <w:t xml:space="preserve"> =FALSE</w:t>
      </w:r>
    </w:p>
    <w:p w:rsidR="00170E56" w:rsidRDefault="00170E56" w:rsidP="00774D83">
      <w:pPr>
        <w:pStyle w:val="Tabletext"/>
        <w:keepLines w:val="0"/>
        <w:numPr>
          <w:ilvl w:val="4"/>
          <w:numId w:val="32"/>
        </w:numPr>
        <w:spacing w:after="0" w:line="240" w:lineRule="auto"/>
        <w:rPr>
          <w:rFonts w:ascii="細明體" w:eastAsia="細明體" w:hAnsi="細明體"/>
          <w:kern w:val="2"/>
          <w:lang w:eastAsia="zh-TW"/>
        </w:rPr>
      </w:pPr>
      <w:r w:rsidRPr="00170E56">
        <w:rPr>
          <w:rFonts w:ascii="細明體" w:eastAsia="細明體" w:hAnsi="細明體" w:hint="eastAsia"/>
          <w:kern w:val="2"/>
          <w:lang w:eastAsia="zh-TW"/>
        </w:rPr>
        <w:t>若 ($取得資料.要保人 + $取得資料.被保人 + $取得資料.次被保人) &lt;&gt; 1</w:t>
      </w:r>
    </w:p>
    <w:p w:rsidR="00170E56" w:rsidRDefault="00170E56" w:rsidP="00170E56">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$待寫檔資料明細.是否更新契約效力=N</w:t>
      </w:r>
    </w:p>
    <w:p w:rsidR="00170E56" w:rsidRDefault="00170E56" w:rsidP="00774D83">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$待寫檔資料明細.未更新效力原因=非個人型主約</w:t>
      </w:r>
    </w:p>
    <w:p w:rsidR="00C8731E" w:rsidRDefault="00C8731E" w:rsidP="00774D83">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SET </w:t>
      </w:r>
      <w:r w:rsidRPr="00C8731E">
        <w:rPr>
          <w:rFonts w:ascii="細明體" w:eastAsia="細明體" w:hAnsi="細明體" w:hint="eastAsia"/>
          <w:kern w:val="2"/>
          <w:lang w:eastAsia="zh-TW"/>
        </w:rPr>
        <w:t>$個人型</w:t>
      </w:r>
      <w:r>
        <w:rPr>
          <w:rFonts w:ascii="細明體" w:eastAsia="細明體" w:hAnsi="細明體" w:hint="eastAsia"/>
          <w:kern w:val="2"/>
          <w:lang w:eastAsia="zh-TW"/>
        </w:rPr>
        <w:t xml:space="preserve"> =FALSE</w:t>
      </w:r>
    </w:p>
    <w:p w:rsidR="00C8731E" w:rsidRDefault="00C8731E" w:rsidP="00C8731E">
      <w:pPr>
        <w:pStyle w:val="Tabletext"/>
        <w:keepLines w:val="0"/>
        <w:numPr>
          <w:ilvl w:val="3"/>
          <w:numId w:val="32"/>
        </w:numPr>
        <w:spacing w:after="0" w:line="240" w:lineRule="auto"/>
        <w:rPr>
          <w:rFonts w:ascii="細明體" w:eastAsia="細明體" w:hAnsi="細明體"/>
          <w:kern w:val="2"/>
          <w:lang w:eastAsia="zh-TW"/>
        </w:rPr>
      </w:pPr>
      <w:r w:rsidRPr="00C8731E">
        <w:rPr>
          <w:rFonts w:ascii="細明體" w:eastAsia="細明體" w:hAnsi="細明體" w:hint="eastAsia"/>
          <w:kern w:val="2"/>
          <w:lang w:eastAsia="zh-TW"/>
        </w:rPr>
        <w:t>檢核防癌個人型主檔ID是否與事故者相符：(避免型別變更誤壓ex:雙親改個人)</w:t>
      </w:r>
    </w:p>
    <w:p w:rsidR="00C8731E" w:rsidRDefault="00C8731E" w:rsidP="00774D83">
      <w:pPr>
        <w:pStyle w:val="Tabletext"/>
        <w:keepLines w:val="0"/>
        <w:numPr>
          <w:ilvl w:val="4"/>
          <w:numId w:val="32"/>
        </w:numPr>
        <w:spacing w:after="0" w:line="240" w:lineRule="auto"/>
        <w:rPr>
          <w:rFonts w:ascii="細明體" w:eastAsia="細明體" w:hAnsi="細明體"/>
          <w:kern w:val="2"/>
          <w:lang w:eastAsia="zh-TW"/>
        </w:rPr>
      </w:pPr>
      <w:r w:rsidRPr="00C8731E">
        <w:rPr>
          <w:rFonts w:ascii="細明體" w:eastAsia="細明體" w:hAnsi="細明體" w:hint="eastAsia"/>
          <w:kern w:val="2"/>
          <w:lang w:eastAsia="zh-TW"/>
        </w:rPr>
        <w:t>IF $個人型 =TRUE AND $取得資料.商品通算分類 = ‘003’(防癌) AND $取得資料.被保人ID &lt;&gt; $取得資料.事故者ID</w:t>
      </w:r>
    </w:p>
    <w:p w:rsidR="0041071A" w:rsidRDefault="0041071A" w:rsidP="0041071A">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$待寫檔資料明細.是否更新契約效力=N</w:t>
      </w:r>
    </w:p>
    <w:p w:rsidR="0041071A" w:rsidRDefault="0041071A" w:rsidP="007E559A">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$待寫檔資料明細.未更新效力原因=</w:t>
      </w:r>
      <w:r w:rsidR="007E559A" w:rsidRPr="007E559A">
        <w:rPr>
          <w:rFonts w:ascii="細明體" w:eastAsia="細明體" w:hAnsi="細明體" w:hint="eastAsia"/>
          <w:kern w:val="2"/>
          <w:lang w:eastAsia="zh-TW"/>
        </w:rPr>
        <w:t>可能為防癌險型別變更，被保人與事故者不符</w:t>
      </w:r>
    </w:p>
    <w:p w:rsidR="00837C11" w:rsidRDefault="00837C11" w:rsidP="00804CF7">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檢核生日是否與主檔相符：(避免ID相同誤壓)</w:t>
      </w:r>
    </w:p>
    <w:p w:rsidR="00837C11" w:rsidRDefault="006978DC" w:rsidP="00774D83">
      <w:pPr>
        <w:pStyle w:val="Tabletext"/>
        <w:keepLines w:val="0"/>
        <w:numPr>
          <w:ilvl w:val="4"/>
          <w:numId w:val="32"/>
        </w:numPr>
        <w:spacing w:after="0" w:line="240" w:lineRule="auto"/>
        <w:rPr>
          <w:rFonts w:ascii="細明體" w:eastAsia="細明體" w:hAnsi="細明體"/>
          <w:kern w:val="2"/>
          <w:lang w:eastAsia="zh-TW"/>
        </w:rPr>
      </w:pPr>
      <w:r w:rsidRPr="00170E56">
        <w:rPr>
          <w:rFonts w:ascii="細明體" w:eastAsia="細明體" w:hAnsi="細明體" w:hint="eastAsia"/>
          <w:kern w:val="2"/>
          <w:lang w:eastAsia="zh-TW"/>
        </w:rPr>
        <w:t>若</w:t>
      </w:r>
      <w:r>
        <w:rPr>
          <w:rFonts w:ascii="細明體" w:eastAsia="細明體" w:hAnsi="細明體" w:hint="eastAsia"/>
          <w:kern w:val="2"/>
          <w:lang w:eastAsia="zh-TW"/>
        </w:rPr>
        <w:t xml:space="preserve"> </w:t>
      </w:r>
      <w:r w:rsidRPr="00170E56">
        <w:rPr>
          <w:rFonts w:ascii="細明體" w:eastAsia="細明體" w:hAnsi="細明體" w:hint="eastAsia"/>
          <w:kern w:val="2"/>
          <w:lang w:eastAsia="zh-TW"/>
        </w:rPr>
        <w:t>$取得資料</w:t>
      </w:r>
      <w:r w:rsidR="00110627">
        <w:rPr>
          <w:rFonts w:ascii="細明體" w:eastAsia="細明體" w:hAnsi="細明體" w:hint="eastAsia"/>
          <w:kern w:val="2"/>
          <w:lang w:eastAsia="zh-TW"/>
        </w:rPr>
        <w:t>(申請書)</w:t>
      </w:r>
      <w:r w:rsidRPr="00170E56">
        <w:rPr>
          <w:rFonts w:ascii="細明體" w:eastAsia="細明體" w:hAnsi="細明體" w:hint="eastAsia"/>
          <w:kern w:val="2"/>
          <w:lang w:eastAsia="zh-TW"/>
        </w:rPr>
        <w:t>.</w:t>
      </w:r>
      <w:r w:rsidR="00110627">
        <w:rPr>
          <w:rFonts w:ascii="細明體" w:eastAsia="細明體" w:hAnsi="細明體" w:hint="eastAsia"/>
          <w:kern w:val="2"/>
          <w:lang w:eastAsia="zh-TW"/>
        </w:rPr>
        <w:t xml:space="preserve">事故者生日 &lt;&gt; </w:t>
      </w:r>
      <w:r w:rsidR="00110627" w:rsidRPr="00170E56">
        <w:rPr>
          <w:rFonts w:ascii="細明體" w:eastAsia="細明體" w:hAnsi="細明體" w:hint="eastAsia"/>
          <w:kern w:val="2"/>
          <w:lang w:eastAsia="zh-TW"/>
        </w:rPr>
        <w:t>$取得資料</w:t>
      </w:r>
      <w:r w:rsidR="00110627">
        <w:rPr>
          <w:rFonts w:ascii="細明體" w:eastAsia="細明體" w:hAnsi="細明體" w:hint="eastAsia"/>
          <w:kern w:val="2"/>
          <w:lang w:eastAsia="zh-TW"/>
        </w:rPr>
        <w:t>(關係人)</w:t>
      </w:r>
      <w:r w:rsidR="00110627" w:rsidRPr="00170E56">
        <w:rPr>
          <w:rFonts w:ascii="細明體" w:eastAsia="細明體" w:hAnsi="細明體" w:hint="eastAsia"/>
          <w:kern w:val="2"/>
          <w:lang w:eastAsia="zh-TW"/>
        </w:rPr>
        <w:t>.</w:t>
      </w:r>
      <w:r w:rsidR="00110627">
        <w:rPr>
          <w:rFonts w:ascii="細明體" w:eastAsia="細明體" w:hAnsi="細明體" w:hint="eastAsia"/>
          <w:kern w:val="2"/>
          <w:lang w:eastAsia="zh-TW"/>
        </w:rPr>
        <w:t>生日</w:t>
      </w:r>
    </w:p>
    <w:p w:rsidR="00B6368D" w:rsidRDefault="00B6368D" w:rsidP="00B6368D">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$待寫檔資料明細.是否更新契約效力=N</w:t>
      </w:r>
    </w:p>
    <w:p w:rsidR="00B6368D" w:rsidRDefault="00B6368D" w:rsidP="00B6368D">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$待寫檔資料明細.未更新效力原因=</w:t>
      </w:r>
      <w:r w:rsidR="00C16347">
        <w:rPr>
          <w:rFonts w:ascii="細明體" w:eastAsia="細明體" w:hAnsi="細明體" w:hint="eastAsia"/>
          <w:kern w:val="2"/>
          <w:lang w:eastAsia="zh-TW"/>
        </w:rPr>
        <w:t xml:space="preserve">生日與主檔紀錄不符 </w:t>
      </w:r>
    </w:p>
    <w:p w:rsidR="00804CF7" w:rsidRPr="0089776E" w:rsidRDefault="00804CF7" w:rsidP="00804CF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寫入</w:t>
      </w:r>
      <w:r>
        <w:rPr>
          <w:rFonts w:ascii="新細明體" w:hAnsi="新細明體" w:cs="細明體" w:hint="eastAsia"/>
          <w:lang w:eastAsia="zh-TW"/>
        </w:rPr>
        <w:t>身故件結案檢核抽件紀錄檔DTAAB203欄位</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DTAAB203.契約總類=</w:t>
      </w:r>
      <w:r>
        <w:rPr>
          <w:rFonts w:ascii="細明體" w:eastAsia="細明體" w:hAnsi="細明體" w:hint="eastAsia"/>
          <w:kern w:val="2"/>
          <w:lang w:eastAsia="zh-TW"/>
        </w:rPr>
        <w:t>$待寫檔資料明細.</w:t>
      </w:r>
      <w:r>
        <w:rPr>
          <w:rFonts w:ascii="新細明體" w:hAnsi="新細明體" w:cs="細明體" w:hint="eastAsia"/>
          <w:lang w:eastAsia="zh-TW"/>
        </w:rPr>
        <w:t>契約總類</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DTAAB203.保單號碼=</w:t>
      </w:r>
      <w:r>
        <w:rPr>
          <w:rFonts w:ascii="細明體" w:eastAsia="細明體" w:hAnsi="細明體" w:hint="eastAsia"/>
          <w:kern w:val="2"/>
          <w:lang w:eastAsia="zh-TW"/>
        </w:rPr>
        <w:t>$待寫檔資料明細.</w:t>
      </w:r>
      <w:r>
        <w:rPr>
          <w:rFonts w:ascii="新細明體" w:hAnsi="新細明體" w:cs="細明體" w:hint="eastAsia"/>
          <w:lang w:eastAsia="zh-TW"/>
        </w:rPr>
        <w:t>保單號碼</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DTAAB203.索賠類別=</w:t>
      </w:r>
      <w:r>
        <w:rPr>
          <w:rFonts w:ascii="細明體" w:eastAsia="細明體" w:hAnsi="細明體" w:hint="eastAsia"/>
          <w:kern w:val="2"/>
          <w:lang w:eastAsia="zh-TW"/>
        </w:rPr>
        <w:t>$待寫檔資料明細.</w:t>
      </w:r>
      <w:r>
        <w:rPr>
          <w:rFonts w:ascii="新細明體" w:hAnsi="新細明體" w:cs="細明體" w:hint="eastAsia"/>
          <w:lang w:eastAsia="zh-TW"/>
        </w:rPr>
        <w:t>索賠類別</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DTAAB203.險別=</w:t>
      </w:r>
      <w:r>
        <w:rPr>
          <w:rFonts w:ascii="細明體" w:eastAsia="細明體" w:hAnsi="細明體" w:hint="eastAsia"/>
          <w:kern w:val="2"/>
          <w:lang w:eastAsia="zh-TW"/>
        </w:rPr>
        <w:t>$待寫檔資料明細.</w:t>
      </w:r>
      <w:r>
        <w:rPr>
          <w:rFonts w:ascii="新細明體" w:hAnsi="新細明體" w:cs="細明體" w:hint="eastAsia"/>
          <w:lang w:eastAsia="zh-TW"/>
        </w:rPr>
        <w:t>險別</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DTAAB203.事故者ID=</w:t>
      </w:r>
      <w:r>
        <w:rPr>
          <w:rFonts w:ascii="細明體" w:eastAsia="細明體" w:hAnsi="細明體" w:hint="eastAsia"/>
          <w:kern w:val="2"/>
          <w:lang w:eastAsia="zh-TW"/>
        </w:rPr>
        <w:t>$待寫檔資料明細.</w:t>
      </w:r>
      <w:r>
        <w:rPr>
          <w:rFonts w:ascii="新細明體" w:hAnsi="新細明體" w:cs="細明體" w:hint="eastAsia"/>
          <w:lang w:eastAsia="zh-TW"/>
        </w:rPr>
        <w:t>事故者ID</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DTAAB203.投保日期=</w:t>
      </w:r>
      <w:r>
        <w:rPr>
          <w:rFonts w:ascii="細明體" w:eastAsia="細明體" w:hAnsi="細明體" w:hint="eastAsia"/>
          <w:kern w:val="2"/>
          <w:lang w:eastAsia="zh-TW"/>
        </w:rPr>
        <w:t>$待寫檔資料明細.</w:t>
      </w:r>
      <w:r>
        <w:rPr>
          <w:rFonts w:ascii="新細明體" w:hAnsi="新細明體" w:cs="細明體" w:hint="eastAsia"/>
          <w:lang w:eastAsia="zh-TW"/>
        </w:rPr>
        <w:t>投保日期</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DTAAB203.生效日=</w:t>
      </w:r>
      <w:r>
        <w:rPr>
          <w:rFonts w:ascii="細明體" w:eastAsia="細明體" w:hAnsi="細明體" w:hint="eastAsia"/>
          <w:kern w:val="2"/>
          <w:lang w:eastAsia="zh-TW"/>
        </w:rPr>
        <w:t>$待寫檔資料明細.</w:t>
      </w:r>
      <w:r>
        <w:rPr>
          <w:rFonts w:ascii="新細明體" w:hAnsi="新細明體" w:cs="細明體" w:hint="eastAsia"/>
          <w:lang w:eastAsia="zh-TW"/>
        </w:rPr>
        <w:t>生效日</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DTAAB203.契約效力=</w:t>
      </w:r>
      <w:r>
        <w:rPr>
          <w:rFonts w:ascii="細明體" w:eastAsia="細明體" w:hAnsi="細明體" w:hint="eastAsia"/>
          <w:kern w:val="2"/>
          <w:lang w:eastAsia="zh-TW"/>
        </w:rPr>
        <w:t>$待寫檔資料明細.</w:t>
      </w:r>
      <w:r>
        <w:rPr>
          <w:rFonts w:ascii="新細明體" w:hAnsi="新細明體" w:cs="細明體" w:hint="eastAsia"/>
          <w:lang w:eastAsia="zh-TW"/>
        </w:rPr>
        <w:t>契約效力</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DTAAB203.受理編號=</w:t>
      </w:r>
      <w:r>
        <w:rPr>
          <w:rFonts w:ascii="細明體" w:eastAsia="細明體" w:hAnsi="細明體" w:hint="eastAsia"/>
          <w:kern w:val="2"/>
          <w:lang w:eastAsia="zh-TW"/>
        </w:rPr>
        <w:t>$待寫檔資料明細.</w:t>
      </w:r>
      <w:r>
        <w:rPr>
          <w:rFonts w:ascii="新細明體" w:hAnsi="新細明體" w:cs="細明體" w:hint="eastAsia"/>
          <w:lang w:eastAsia="zh-TW"/>
        </w:rPr>
        <w:t>受理編號</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DTAAB203.是否更新契約效力=</w:t>
      </w:r>
      <w:r>
        <w:rPr>
          <w:rFonts w:ascii="細明體" w:eastAsia="細明體" w:hAnsi="細明體" w:hint="eastAsia"/>
          <w:kern w:val="2"/>
          <w:lang w:eastAsia="zh-TW"/>
        </w:rPr>
        <w:t>$待寫檔資料明細.</w:t>
      </w:r>
      <w:r>
        <w:rPr>
          <w:rFonts w:ascii="新細明體" w:hAnsi="新細明體" w:cs="細明體" w:hint="eastAsia"/>
          <w:lang w:eastAsia="zh-TW"/>
        </w:rPr>
        <w:t>是否更新契約效力</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DTAAB203.未更新效力原因=</w:t>
      </w:r>
      <w:r>
        <w:rPr>
          <w:rFonts w:ascii="細明體" w:eastAsia="細明體" w:hAnsi="細明體" w:hint="eastAsia"/>
          <w:kern w:val="2"/>
          <w:lang w:eastAsia="zh-TW"/>
        </w:rPr>
        <w:t>$待寫檔資料明細.</w:t>
      </w:r>
      <w:r>
        <w:rPr>
          <w:rFonts w:ascii="新細明體" w:hAnsi="新細明體" w:cs="細明體" w:hint="eastAsia"/>
          <w:lang w:eastAsia="zh-TW"/>
        </w:rPr>
        <w:t>未更新效力原因</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DTAAB203.抽件時間=</w:t>
      </w:r>
      <w:r>
        <w:rPr>
          <w:rFonts w:ascii="細明體" w:eastAsia="細明體" w:hAnsi="細明體" w:hint="eastAsia"/>
          <w:kern w:val="2"/>
          <w:lang w:eastAsia="zh-TW"/>
        </w:rPr>
        <w:t>$執行時間</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DTAAB203.是否更新完成=</w:t>
      </w:r>
      <w:r>
        <w:rPr>
          <w:rFonts w:ascii="細明體" w:eastAsia="細明體" w:hAnsi="細明體" w:hint="eastAsia"/>
          <w:kern w:val="2"/>
          <w:lang w:eastAsia="zh-TW"/>
        </w:rPr>
        <w:t>N</w:t>
      </w:r>
    </w:p>
    <w:p w:rsidR="00804CF7" w:rsidRPr="00030E58" w:rsidRDefault="00804CF7" w:rsidP="00804CF7">
      <w:pPr>
        <w:pStyle w:val="Tabletext"/>
        <w:keepLines w:val="0"/>
        <w:numPr>
          <w:ilvl w:val="2"/>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整批寫入資料庫</w:t>
      </w:r>
    </w:p>
    <w:p w:rsidR="00804CF7" w:rsidRDefault="00804CF7" w:rsidP="00804CF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$主約新增成功件數=$主約新增成功件數+本次新增成功件數</w:t>
      </w:r>
    </w:p>
    <w:p w:rsidR="00804CF7" w:rsidRPr="0089776E" w:rsidRDefault="00804CF7" w:rsidP="00804CF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$主約新增失敗件數=$主約新增失敗件數+本次新增失敗件數</w:t>
      </w:r>
    </w:p>
    <w:p w:rsidR="00804CF7" w:rsidRDefault="00804CF7" w:rsidP="00804CF7">
      <w:pPr>
        <w:pStyle w:val="Tabletext"/>
        <w:keepLines w:val="0"/>
        <w:numPr>
          <w:ilvl w:val="1"/>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查詢附約契約狀況資料</w:t>
      </w:r>
    </w:p>
    <w:p w:rsidR="00804CF7" w:rsidRDefault="00CD5E2A" w:rsidP="00804CF7">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查詢理賠受理輸入申請書檔DTAAA010中的事故者ID，在理賠受理檔DTAAA001內受理進度=80(結案)且結案日期在$開始日期和$結束日期內，理賠索賠類別檔DTAAA011內索賠類別=A且申請=Y，</w:t>
      </w:r>
      <w:r>
        <w:rPr>
          <w:rFonts w:ascii="新細明體" w:hAnsi="新細明體" w:cs="細明體" w:hint="eastAsia"/>
          <w:lang w:eastAsia="zh-TW"/>
        </w:rPr>
        <w:t>理賠簡易受理檢附文件檔DTAAA004內文件代碼包含300011(死亡證明書)</w:t>
      </w:r>
      <w:r w:rsidR="002F2907" w:rsidRPr="002F2907">
        <w:rPr>
          <w:rFonts w:ascii="新細明體" w:hAnsi="新細明體" w:cs="細明體" w:hint="eastAsia"/>
          <w:lang w:eastAsia="zh-TW"/>
        </w:rPr>
        <w:t xml:space="preserve"> </w:t>
      </w:r>
      <w:r w:rsidR="002F2907">
        <w:rPr>
          <w:rFonts w:ascii="新細明體" w:hAnsi="新細明體" w:cs="細明體" w:hint="eastAsia"/>
          <w:lang w:eastAsia="zh-TW"/>
        </w:rPr>
        <w:t>，理賠大額給付檔(DTAAA040)</w:t>
      </w:r>
      <w:r w:rsidR="00804CF7">
        <w:rPr>
          <w:rFonts w:ascii="細明體" w:eastAsia="細明體" w:hAnsi="細明體" w:hint="eastAsia"/>
          <w:kern w:val="2"/>
          <w:lang w:eastAsia="zh-TW"/>
        </w:rPr>
        <w:t>；依照取得的事故者ID查詢壽險附約投保紀錄DTAB0002內相同ID的被保險人的契約效力</w:t>
      </w:r>
      <w:r w:rsidR="0021383A">
        <w:rPr>
          <w:rFonts w:ascii="細明體" w:eastAsia="細明體" w:hAnsi="細明體"/>
          <w:kern w:val="2"/>
          <w:lang w:eastAsia="zh-TW"/>
        </w:rPr>
        <w:t xml:space="preserve"> IN </w:t>
      </w:r>
      <w:r w:rsidR="0021383A">
        <w:rPr>
          <w:rFonts w:ascii="細明體" w:eastAsia="細明體" w:hAnsi="細明體" w:hint="eastAsia"/>
          <w:kern w:val="2"/>
          <w:lang w:eastAsia="zh-TW"/>
        </w:rPr>
        <w:t>$效力清單(</w:t>
      </w:r>
      <w:r w:rsidR="0021383A">
        <w:rPr>
          <w:rFonts w:ascii="細明體" w:eastAsia="細明體" w:hAnsi="細明體"/>
          <w:kern w:val="2"/>
          <w:lang w:eastAsia="zh-TW"/>
        </w:rPr>
        <w:t>LIST)</w:t>
      </w:r>
      <w:r w:rsidR="00804CF7">
        <w:rPr>
          <w:rFonts w:ascii="細明體" w:eastAsia="細明體" w:hAnsi="細明體" w:hint="eastAsia"/>
          <w:kern w:val="2"/>
          <w:lang w:eastAsia="zh-TW"/>
        </w:rPr>
        <w:t>保單，</w:t>
      </w:r>
      <w:r w:rsidR="002E64A9">
        <w:rPr>
          <w:rFonts w:ascii="細明體" w:eastAsia="細明體" w:hAnsi="細明體" w:hint="eastAsia"/>
          <w:kern w:val="2"/>
          <w:lang w:eastAsia="zh-TW"/>
        </w:rPr>
        <w:t>依照DTAAB001取得的保單與事故者ID查詢關係人檔DTAB0005取第一筆，</w:t>
      </w:r>
      <w:r w:rsidR="00804CF7">
        <w:rPr>
          <w:rFonts w:ascii="細明體" w:eastAsia="細明體" w:hAnsi="細明體" w:hint="eastAsia"/>
          <w:kern w:val="2"/>
          <w:lang w:eastAsia="zh-TW"/>
        </w:rPr>
        <w:t>並由基本資料定義檔DTAGA003_RIDER_DEFI取得該險別是否為記名式註記</w:t>
      </w:r>
    </w:p>
    <w:p w:rsidR="00804CF7" w:rsidRPr="00FC2CF6" w:rsidRDefault="00804CF7" w:rsidP="00804CF7">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$附約讀取件數=$附約讀取件數+$取得資料列表件數</w:t>
      </w:r>
    </w:p>
    <w:p w:rsidR="00804CF7" w:rsidRDefault="00804CF7" w:rsidP="00804CF7">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依照$取得資料列表逐筆檢查並產生$待寫檔紀錄</w:t>
      </w:r>
    </w:p>
    <w:p w:rsidR="00804CF7" w:rsidRDefault="00804CF7" w:rsidP="00804CF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寫入$待寫檔資料明細</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$待寫檔資料明細.契約總類=2</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$待寫檔資料明細.保單號碼=$取得資料.保單號碼</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$待寫檔資料明細.索賠類別=$取得資料.索賠類別</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$待寫檔資料明細.險別=$取得資料.險別</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$待寫檔資料明細.事故者ID=$取得資料.事故者ID</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$待寫檔資料明細.投保日期=</w:t>
      </w:r>
      <w:r>
        <w:rPr>
          <w:rFonts w:ascii="細明體" w:eastAsia="細明體" w:hAnsi="細明體"/>
          <w:kern w:val="2"/>
          <w:lang w:eastAsia="zh-TW"/>
        </w:rPr>
        <w:t>””</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$待寫檔資料明細.生效日期=$取得資料.生效日期</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$待寫檔資料明細.有效表示=$取得資料.有效表示</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$待寫檔資料明細.受理編號=$取得資料.受理編號</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$待寫檔資料明細.是否更新契約效力=Y</w:t>
      </w:r>
    </w:p>
    <w:p w:rsidR="00804CF7" w:rsidRDefault="00804CF7" w:rsidP="00804CF7">
      <w:pPr>
        <w:pStyle w:val="Tabletext"/>
        <w:keepLines w:val="0"/>
        <w:numPr>
          <w:ilvl w:val="4"/>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$待寫檔資料明細.未更新效力原因=</w:t>
      </w:r>
      <w:r>
        <w:rPr>
          <w:rFonts w:ascii="細明體" w:eastAsia="細明體" w:hAnsi="細明體"/>
          <w:kern w:val="2"/>
          <w:lang w:eastAsia="zh-TW"/>
        </w:rPr>
        <w:t>””</w:t>
      </w:r>
    </w:p>
    <w:p w:rsidR="00041022" w:rsidRPr="00CB13DB" w:rsidRDefault="00041022" w:rsidP="00041022">
      <w:pPr>
        <w:pStyle w:val="Tabletext"/>
        <w:keepLines w:val="0"/>
        <w:numPr>
          <w:ilvl w:val="4"/>
          <w:numId w:val="32"/>
        </w:numPr>
        <w:spacing w:after="0" w:line="240" w:lineRule="auto"/>
        <w:rPr>
          <w:rFonts w:ascii="細明體" w:eastAsia="細明體" w:hAnsi="細明體"/>
          <w:kern w:val="2"/>
          <w:lang w:eastAsia="zh-TW"/>
        </w:rPr>
      </w:pPr>
      <w:r>
        <w:rPr>
          <w:rFonts w:ascii="細明體" w:eastAsia="細明體" w:hAnsi="細明體"/>
          <w:kern w:val="2"/>
          <w:lang w:eastAsia="zh-TW"/>
        </w:rPr>
        <w:t>IF</w:t>
      </w:r>
      <w:r>
        <w:rPr>
          <w:color w:val="000000"/>
        </w:rPr>
        <w:t>核定</w:t>
      </w:r>
      <w:r>
        <w:rPr>
          <w:color w:val="000000"/>
        </w:rPr>
        <w:t>_</w:t>
      </w:r>
      <w:r>
        <w:rPr>
          <w:color w:val="000000"/>
        </w:rPr>
        <w:t>癌症身故</w:t>
      </w:r>
      <w:r>
        <w:rPr>
          <w:rFonts w:hint="eastAsia"/>
          <w:color w:val="000000"/>
          <w:lang w:eastAsia="zh-TW"/>
        </w:rPr>
        <w:t xml:space="preserve"> = </w:t>
      </w:r>
      <w:r>
        <w:rPr>
          <w:color w:val="000000"/>
          <w:lang w:eastAsia="zh-TW"/>
        </w:rPr>
        <w:t>‘</w:t>
      </w:r>
      <w:r>
        <w:rPr>
          <w:color w:val="000000"/>
        </w:rPr>
        <w:t>Y’</w:t>
      </w:r>
    </w:p>
    <w:p w:rsidR="00041022" w:rsidRPr="00E54FD3" w:rsidRDefault="00041022" w:rsidP="00774D83">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$待寫檔資料明細.是否癌症身故 </w:t>
      </w:r>
      <w:r>
        <w:rPr>
          <w:rFonts w:ascii="細明體" w:eastAsia="細明體" w:hAnsi="細明體"/>
          <w:kern w:val="2"/>
          <w:lang w:eastAsia="zh-TW"/>
        </w:rPr>
        <w:t>=’Y’(DEFAULT ‘N’)</w:t>
      </w:r>
    </w:p>
    <w:p w:rsidR="005C640F" w:rsidRDefault="005C640F" w:rsidP="005C640F">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判斷此效力是否不壓死殘辦理中，壓E98件：</w:t>
      </w:r>
    </w:p>
    <w:p w:rsidR="005C640F" w:rsidRDefault="005C640F" w:rsidP="005C640F">
      <w:pPr>
        <w:pStyle w:val="Tabletext"/>
        <w:keepLines w:val="0"/>
        <w:numPr>
          <w:ilvl w:val="4"/>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IF </w:t>
      </w:r>
      <w:r>
        <w:rPr>
          <w:rFonts w:ascii="細明體" w:eastAsia="細明體" w:hAnsi="細明體" w:hint="eastAsia"/>
          <w:kern w:val="2"/>
          <w:lang w:eastAsia="zh-TW"/>
        </w:rPr>
        <w:t xml:space="preserve">$取得資料.契約效力 </w:t>
      </w:r>
      <w:r>
        <w:rPr>
          <w:rFonts w:ascii="細明體" w:eastAsia="細明體" w:hAnsi="細明體"/>
          <w:kern w:val="2"/>
          <w:lang w:eastAsia="zh-TW"/>
        </w:rPr>
        <w:t xml:space="preserve">IN </w:t>
      </w:r>
      <w:r>
        <w:rPr>
          <w:rFonts w:ascii="細明體" w:eastAsia="細明體" w:hAnsi="細明體" w:hint="eastAsia"/>
          <w:kern w:val="2"/>
          <w:lang w:eastAsia="zh-TW"/>
        </w:rPr>
        <w:t>$E98清單(</w:t>
      </w:r>
      <w:r>
        <w:rPr>
          <w:rFonts w:ascii="細明體" w:eastAsia="細明體" w:hAnsi="細明體"/>
          <w:kern w:val="2"/>
          <w:lang w:eastAsia="zh-TW"/>
        </w:rPr>
        <w:t>LIST)</w:t>
      </w:r>
    </w:p>
    <w:p w:rsidR="005C640F" w:rsidRDefault="005C640F" w:rsidP="005C640F">
      <w:pPr>
        <w:pStyle w:val="Tabletext"/>
        <w:keepLines w:val="0"/>
        <w:numPr>
          <w:ilvl w:val="5"/>
          <w:numId w:val="32"/>
        </w:numPr>
        <w:spacing w:after="0" w:line="240" w:lineRule="auto"/>
        <w:rPr>
          <w:rFonts w:ascii="細明體" w:eastAsia="細明體" w:hAnsi="細明體"/>
          <w:kern w:val="2"/>
          <w:lang w:eastAsia="zh-TW"/>
        </w:rPr>
      </w:pPr>
      <w:r>
        <w:rPr>
          <w:color w:val="000000"/>
          <w:lang w:eastAsia="zh-TW"/>
        </w:rPr>
        <w:t xml:space="preserve">SET </w:t>
      </w:r>
      <w:r>
        <w:rPr>
          <w:rFonts w:hint="eastAsia"/>
          <w:color w:val="000000"/>
          <w:lang w:eastAsia="zh-TW"/>
        </w:rPr>
        <w:t>$</w:t>
      </w:r>
      <w:r>
        <w:rPr>
          <w:rFonts w:hint="eastAsia"/>
          <w:color w:val="000000"/>
          <w:lang w:eastAsia="zh-TW"/>
        </w:rPr>
        <w:t>壓</w:t>
      </w:r>
      <w:r>
        <w:rPr>
          <w:color w:val="000000"/>
          <w:lang w:eastAsia="zh-TW"/>
        </w:rPr>
        <w:t>E98 = TRUE</w:t>
      </w:r>
    </w:p>
    <w:p w:rsidR="005C640F" w:rsidRDefault="005C640F" w:rsidP="005C640F">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IF </w:t>
      </w:r>
      <w:r>
        <w:rPr>
          <w:rFonts w:ascii="細明體" w:eastAsia="細明體" w:hAnsi="細明體" w:hint="eastAsia"/>
          <w:kern w:val="2"/>
          <w:lang w:eastAsia="zh-TW"/>
        </w:rPr>
        <w:t xml:space="preserve">$取得資料.契約效力 = </w:t>
      </w:r>
      <w:r>
        <w:rPr>
          <w:rFonts w:ascii="細明體" w:eastAsia="細明體" w:hAnsi="細明體"/>
          <w:kern w:val="2"/>
          <w:lang w:eastAsia="zh-TW"/>
        </w:rPr>
        <w:t>‘</w:t>
      </w:r>
      <w:r>
        <w:rPr>
          <w:rFonts w:ascii="細明體" w:eastAsia="細明體" w:hAnsi="細明體" w:hint="eastAsia"/>
          <w:kern w:val="2"/>
          <w:lang w:eastAsia="zh-TW"/>
        </w:rPr>
        <w:t>01</w:t>
      </w:r>
      <w:r>
        <w:rPr>
          <w:rFonts w:ascii="細明體" w:eastAsia="細明體" w:hAnsi="細明體"/>
          <w:kern w:val="2"/>
          <w:lang w:eastAsia="zh-TW"/>
        </w:rPr>
        <w:t>’ (</w:t>
      </w:r>
      <w:r>
        <w:rPr>
          <w:rFonts w:ascii="細明體" w:eastAsia="細明體" w:hAnsi="細明體" w:hint="eastAsia"/>
          <w:kern w:val="2"/>
          <w:lang w:eastAsia="zh-TW"/>
        </w:rPr>
        <w:t>停效需判斷是否為停效</w:t>
      </w:r>
      <w:r w:rsidR="00BD0632">
        <w:rPr>
          <w:rFonts w:ascii="細明體" w:eastAsia="細明體" w:hAnsi="細明體" w:hint="eastAsia"/>
          <w:kern w:val="2"/>
          <w:lang w:eastAsia="zh-TW"/>
        </w:rPr>
        <w:t>期間</w:t>
      </w:r>
      <w:r>
        <w:rPr>
          <w:rFonts w:ascii="細明體" w:eastAsia="細明體" w:hAnsi="細明體" w:hint="eastAsia"/>
          <w:kern w:val="2"/>
          <w:lang w:eastAsia="zh-TW"/>
        </w:rPr>
        <w:t>事故)</w:t>
      </w:r>
    </w:p>
    <w:p w:rsidR="00621990" w:rsidRDefault="00621990" w:rsidP="00774D83">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READ DTAB0002(附約</w:t>
      </w:r>
      <w:r w:rsidR="00250CA4">
        <w:rPr>
          <w:rFonts w:ascii="細明體" w:eastAsia="細明體" w:hAnsi="細明體" w:hint="eastAsia"/>
          <w:kern w:val="2"/>
          <w:lang w:eastAsia="zh-TW"/>
        </w:rPr>
        <w:t>投保紀錄</w:t>
      </w:r>
      <w:r>
        <w:rPr>
          <w:rFonts w:ascii="細明體" w:eastAsia="細明體" w:hAnsi="細明體" w:hint="eastAsia"/>
          <w:kern w:val="2"/>
          <w:lang w:eastAsia="zh-TW"/>
        </w:rPr>
        <w:t>)</w:t>
      </w:r>
    </w:p>
    <w:p w:rsidR="00DB0DAE" w:rsidRDefault="00DB0DAE" w:rsidP="00DB0DAE">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kern w:val="2"/>
          <w:lang w:eastAsia="zh-TW"/>
        </w:rPr>
        <w:t>WHERE</w:t>
      </w:r>
    </w:p>
    <w:p w:rsidR="00DB0DAE" w:rsidRDefault="00DB0DAE" w:rsidP="00DB0DAE">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保單號碼 = $取得資料.保單號碼</w:t>
      </w:r>
    </w:p>
    <w:p w:rsidR="00DB0DAE" w:rsidRDefault="00DB0DAE" w:rsidP="00DB0DAE">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險別 = $取得資料.險別</w:t>
      </w:r>
    </w:p>
    <w:p w:rsidR="00DB0DAE" w:rsidRDefault="00DB0DAE" w:rsidP="00DB0DAE">
      <w:pPr>
        <w:pStyle w:val="Tabletext"/>
        <w:keepLines w:val="0"/>
        <w:numPr>
          <w:ilvl w:val="7"/>
          <w:numId w:val="32"/>
        </w:numPr>
        <w:spacing w:after="0" w:line="240" w:lineRule="auto"/>
        <w:rPr>
          <w:rFonts w:ascii="細明體" w:eastAsia="細明體" w:hAnsi="細明體"/>
          <w:kern w:val="2"/>
          <w:lang w:eastAsia="zh-TW"/>
        </w:rPr>
      </w:pPr>
      <w:r w:rsidRPr="00484420">
        <w:rPr>
          <w:rFonts w:ascii="細明體" w:eastAsia="細明體" w:hAnsi="細明體" w:hint="eastAsia"/>
          <w:kern w:val="2"/>
          <w:lang w:eastAsia="zh-TW"/>
        </w:rPr>
        <w:t>被保人ID</w:t>
      </w:r>
      <w:r>
        <w:rPr>
          <w:rFonts w:ascii="細明體" w:eastAsia="細明體" w:hAnsi="細明體" w:hint="eastAsia"/>
          <w:kern w:val="2"/>
          <w:lang w:eastAsia="zh-TW"/>
        </w:rPr>
        <w:t xml:space="preserve"> = $取得資料.事故者ID</w:t>
      </w:r>
    </w:p>
    <w:p w:rsidR="00250CA4" w:rsidRDefault="00250CA4" w:rsidP="00774D83">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kern w:val="2"/>
          <w:lang w:eastAsia="zh-TW"/>
        </w:rPr>
        <w:t>UNION ALL</w:t>
      </w:r>
    </w:p>
    <w:p w:rsidR="00250CA4" w:rsidRDefault="00250CA4" w:rsidP="00774D83">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READ DTAB0</w:t>
      </w:r>
      <w:r>
        <w:rPr>
          <w:rFonts w:ascii="細明體" w:eastAsia="細明體" w:hAnsi="細明體"/>
          <w:kern w:val="2"/>
          <w:lang w:eastAsia="zh-TW"/>
        </w:rPr>
        <w:t>H</w:t>
      </w:r>
      <w:r>
        <w:rPr>
          <w:rFonts w:ascii="細明體" w:eastAsia="細明體" w:hAnsi="細明體" w:hint="eastAsia"/>
          <w:kern w:val="2"/>
          <w:lang w:eastAsia="zh-TW"/>
        </w:rPr>
        <w:t>02(附約投保紀錄歷史檔)</w:t>
      </w:r>
    </w:p>
    <w:p w:rsidR="00621990" w:rsidRDefault="00621990" w:rsidP="00774D83">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kern w:val="2"/>
          <w:lang w:eastAsia="zh-TW"/>
        </w:rPr>
        <w:t>WHERE</w:t>
      </w:r>
    </w:p>
    <w:p w:rsidR="00621990" w:rsidRDefault="00621990" w:rsidP="00774D83">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保單號碼 = $取得資料.保單號碼</w:t>
      </w:r>
    </w:p>
    <w:p w:rsidR="004D0927" w:rsidRDefault="004D0927" w:rsidP="00774D83">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 xml:space="preserve">險別 = </w:t>
      </w:r>
      <w:r w:rsidR="00484420">
        <w:rPr>
          <w:rFonts w:ascii="細明體" w:eastAsia="細明體" w:hAnsi="細明體" w:hint="eastAsia"/>
          <w:kern w:val="2"/>
          <w:lang w:eastAsia="zh-TW"/>
        </w:rPr>
        <w:t>$取得資料.險別</w:t>
      </w:r>
    </w:p>
    <w:p w:rsidR="00484420" w:rsidRDefault="00484420" w:rsidP="00774D83">
      <w:pPr>
        <w:pStyle w:val="Tabletext"/>
        <w:keepLines w:val="0"/>
        <w:numPr>
          <w:ilvl w:val="7"/>
          <w:numId w:val="32"/>
        </w:numPr>
        <w:spacing w:after="0" w:line="240" w:lineRule="auto"/>
        <w:rPr>
          <w:rFonts w:ascii="細明體" w:eastAsia="細明體" w:hAnsi="細明體"/>
          <w:kern w:val="2"/>
          <w:lang w:eastAsia="zh-TW"/>
        </w:rPr>
      </w:pPr>
      <w:r w:rsidRPr="00484420">
        <w:rPr>
          <w:rFonts w:ascii="細明體" w:eastAsia="細明體" w:hAnsi="細明體" w:hint="eastAsia"/>
          <w:kern w:val="2"/>
          <w:lang w:eastAsia="zh-TW"/>
        </w:rPr>
        <w:t>被保人ID</w:t>
      </w:r>
      <w:r>
        <w:rPr>
          <w:rFonts w:ascii="細明體" w:eastAsia="細明體" w:hAnsi="細明體" w:hint="eastAsia"/>
          <w:kern w:val="2"/>
          <w:lang w:eastAsia="zh-TW"/>
        </w:rPr>
        <w:t xml:space="preserve"> = </w:t>
      </w:r>
      <w:r w:rsidR="00DF6AF3">
        <w:rPr>
          <w:rFonts w:ascii="細明體" w:eastAsia="細明體" w:hAnsi="細明體" w:hint="eastAsia"/>
          <w:kern w:val="2"/>
          <w:lang w:eastAsia="zh-TW"/>
        </w:rPr>
        <w:t>$取得資料.事故者ID</w:t>
      </w:r>
    </w:p>
    <w:p w:rsidR="00F236C0" w:rsidRDefault="00F236C0" w:rsidP="00750FBF">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逐筆讀取附約資料</w:t>
      </w:r>
    </w:p>
    <w:p w:rsidR="005C640F" w:rsidRDefault="005C640F" w:rsidP="00774D83">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IF </w:t>
      </w:r>
      <w:r>
        <w:rPr>
          <w:rFonts w:ascii="細明體" w:eastAsia="細明體" w:hAnsi="細明體" w:hint="eastAsia"/>
          <w:kern w:val="2"/>
          <w:lang w:eastAsia="zh-TW"/>
        </w:rPr>
        <w:t>$</w:t>
      </w:r>
      <w:r w:rsidR="00E55B3B">
        <w:rPr>
          <w:rFonts w:ascii="細明體" w:eastAsia="細明體" w:hAnsi="細明體" w:hint="eastAsia"/>
          <w:kern w:val="2"/>
          <w:lang w:eastAsia="zh-TW"/>
        </w:rPr>
        <w:t>附約</w:t>
      </w:r>
      <w:r>
        <w:rPr>
          <w:rFonts w:ascii="細明體" w:eastAsia="細明體" w:hAnsi="細明體" w:hint="eastAsia"/>
          <w:kern w:val="2"/>
          <w:lang w:eastAsia="zh-TW"/>
        </w:rPr>
        <w:t>資料.</w:t>
      </w:r>
      <w:r w:rsidR="00532C49" w:rsidRPr="00532C49">
        <w:rPr>
          <w:rFonts w:ascii="細明體" w:eastAsia="細明體" w:hAnsi="細明體" w:hint="eastAsia"/>
          <w:kern w:val="2"/>
          <w:lang w:eastAsia="zh-TW"/>
        </w:rPr>
        <w:t>生效日期</w:t>
      </w:r>
      <w:r w:rsidR="00804093">
        <w:rPr>
          <w:rFonts w:ascii="細明體" w:eastAsia="細明體" w:hAnsi="細明體" w:hint="eastAsia"/>
          <w:kern w:val="2"/>
          <w:lang w:eastAsia="zh-TW"/>
        </w:rPr>
        <w:t>(轉日期)</w:t>
      </w:r>
      <w:r>
        <w:rPr>
          <w:rFonts w:ascii="細明體" w:eastAsia="細明體" w:hAnsi="細明體" w:hint="eastAsia"/>
          <w:kern w:val="2"/>
          <w:lang w:eastAsia="zh-TW"/>
        </w:rPr>
        <w:t xml:space="preserve"> &lt;= $取得資料.事故日期</w:t>
      </w:r>
      <w:r w:rsidR="00E55B3B">
        <w:rPr>
          <w:rFonts w:ascii="細明體" w:eastAsia="細明體" w:hAnsi="細明體" w:hint="eastAsia"/>
          <w:kern w:val="2"/>
          <w:lang w:eastAsia="zh-TW"/>
        </w:rPr>
        <w:t xml:space="preserve"> &lt;= </w:t>
      </w:r>
      <w:r w:rsidR="00750FBF">
        <w:rPr>
          <w:rFonts w:ascii="細明體" w:eastAsia="細明體" w:hAnsi="細明體" w:hint="eastAsia"/>
          <w:kern w:val="2"/>
          <w:lang w:eastAsia="zh-TW"/>
        </w:rPr>
        <w:t>$附約資料.</w:t>
      </w:r>
      <w:r w:rsidR="00750FBF" w:rsidRPr="00750FBF">
        <w:rPr>
          <w:rFonts w:ascii="細明體" w:eastAsia="細明體" w:hAnsi="細明體" w:hint="eastAsia"/>
          <w:kern w:val="2"/>
          <w:lang w:eastAsia="zh-TW"/>
        </w:rPr>
        <w:t>終止/停效日期</w:t>
      </w:r>
    </w:p>
    <w:p w:rsidR="008D2D00" w:rsidRPr="00774D83" w:rsidRDefault="00317414" w:rsidP="00774D83">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$附約有效件數 = $附約有效件數 + 1</w:t>
      </w:r>
    </w:p>
    <w:p w:rsidR="00B346B6" w:rsidRPr="00774D83" w:rsidRDefault="00B346B6" w:rsidP="00774D83">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IF </w:t>
      </w:r>
      <w:r>
        <w:rPr>
          <w:rFonts w:ascii="細明體" w:eastAsia="細明體" w:hAnsi="細明體" w:hint="eastAsia"/>
          <w:kern w:val="2"/>
          <w:lang w:eastAsia="zh-TW"/>
        </w:rPr>
        <w:t>$附約有效件數 = 0</w:t>
      </w:r>
    </w:p>
    <w:p w:rsidR="005C640F" w:rsidRDefault="005C640F" w:rsidP="005C640F">
      <w:pPr>
        <w:pStyle w:val="Tabletext"/>
        <w:keepLines w:val="0"/>
        <w:numPr>
          <w:ilvl w:val="7"/>
          <w:numId w:val="32"/>
        </w:numPr>
        <w:spacing w:after="0" w:line="240" w:lineRule="auto"/>
        <w:rPr>
          <w:rFonts w:ascii="細明體" w:eastAsia="細明體" w:hAnsi="細明體"/>
          <w:kern w:val="2"/>
          <w:lang w:eastAsia="zh-TW"/>
        </w:rPr>
      </w:pPr>
      <w:r>
        <w:rPr>
          <w:color w:val="000000"/>
          <w:lang w:eastAsia="zh-TW"/>
        </w:rPr>
        <w:t xml:space="preserve">SET </w:t>
      </w:r>
      <w:r>
        <w:rPr>
          <w:rFonts w:hint="eastAsia"/>
          <w:color w:val="000000"/>
          <w:lang w:eastAsia="zh-TW"/>
        </w:rPr>
        <w:t>$</w:t>
      </w:r>
      <w:r>
        <w:rPr>
          <w:rFonts w:hint="eastAsia"/>
          <w:color w:val="000000"/>
          <w:lang w:eastAsia="zh-TW"/>
        </w:rPr>
        <w:t>壓</w:t>
      </w:r>
      <w:r>
        <w:rPr>
          <w:color w:val="000000"/>
          <w:lang w:eastAsia="zh-TW"/>
        </w:rPr>
        <w:t>E98 = FALSE</w:t>
      </w:r>
    </w:p>
    <w:p w:rsidR="005C640F" w:rsidRDefault="005C640F" w:rsidP="005C640F">
      <w:pPr>
        <w:pStyle w:val="Tabletext"/>
        <w:keepLines w:val="0"/>
        <w:numPr>
          <w:ilvl w:val="7"/>
          <w:numId w:val="32"/>
        </w:numPr>
        <w:spacing w:after="0" w:line="240" w:lineRule="auto"/>
        <w:rPr>
          <w:rFonts w:ascii="細明體" w:eastAsia="細明體" w:hAnsi="細明體"/>
          <w:kern w:val="2"/>
          <w:lang w:eastAsia="zh-TW"/>
        </w:rPr>
      </w:pPr>
      <w:r>
        <w:rPr>
          <w:color w:val="000000"/>
          <w:lang w:eastAsia="zh-TW"/>
        </w:rPr>
        <w:t>$MSG = ‘</w:t>
      </w:r>
      <w:r>
        <w:rPr>
          <w:rFonts w:hint="eastAsia"/>
          <w:color w:val="000000"/>
          <w:lang w:eastAsia="zh-TW"/>
        </w:rPr>
        <w:t>停效</w:t>
      </w:r>
      <w:r w:rsidR="003B5503">
        <w:rPr>
          <w:rFonts w:hint="eastAsia"/>
          <w:color w:val="000000"/>
          <w:lang w:eastAsia="zh-TW"/>
        </w:rPr>
        <w:t>期間</w:t>
      </w:r>
      <w:r>
        <w:rPr>
          <w:rFonts w:hint="eastAsia"/>
          <w:color w:val="000000"/>
          <w:lang w:eastAsia="zh-TW"/>
        </w:rPr>
        <w:t>事故</w:t>
      </w:r>
      <w:r w:rsidR="006B5FA0">
        <w:rPr>
          <w:color w:val="000000"/>
          <w:lang w:eastAsia="zh-TW"/>
        </w:rPr>
        <w:t>’</w:t>
      </w:r>
    </w:p>
    <w:p w:rsidR="005C640F" w:rsidRPr="00CB13DB" w:rsidRDefault="005C640F" w:rsidP="005C640F">
      <w:pPr>
        <w:pStyle w:val="Tabletext"/>
        <w:keepLines w:val="0"/>
        <w:numPr>
          <w:ilvl w:val="4"/>
          <w:numId w:val="32"/>
        </w:numPr>
        <w:spacing w:after="0" w:line="240" w:lineRule="auto"/>
        <w:rPr>
          <w:rFonts w:ascii="細明體" w:eastAsia="細明體" w:hAnsi="細明體"/>
          <w:kern w:val="2"/>
          <w:lang w:eastAsia="zh-TW"/>
        </w:rPr>
      </w:pPr>
      <w:r w:rsidRPr="00CB13DB">
        <w:rPr>
          <w:rFonts w:ascii="細明體" w:eastAsia="細明體" w:hAnsi="細明體" w:hint="eastAsia"/>
          <w:kern w:val="2"/>
          <w:lang w:eastAsia="zh-TW"/>
        </w:rPr>
        <w:t xml:space="preserve">IF </w:t>
      </w:r>
      <w:r w:rsidRPr="00CB13DB">
        <w:rPr>
          <w:rFonts w:hint="eastAsia"/>
          <w:color w:val="000000"/>
          <w:lang w:eastAsia="zh-TW"/>
        </w:rPr>
        <w:t>$</w:t>
      </w:r>
      <w:r w:rsidRPr="00CB13DB">
        <w:rPr>
          <w:rFonts w:hint="eastAsia"/>
          <w:color w:val="000000"/>
          <w:lang w:eastAsia="zh-TW"/>
        </w:rPr>
        <w:t>壓</w:t>
      </w:r>
      <w:r w:rsidRPr="00CB13DB">
        <w:rPr>
          <w:color w:val="000000"/>
          <w:lang w:eastAsia="zh-TW"/>
        </w:rPr>
        <w:t>E98 = TRUE</w:t>
      </w:r>
    </w:p>
    <w:p w:rsidR="005C640F" w:rsidRDefault="005C640F" w:rsidP="005C640F">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w:t>
      </w:r>
      <w:r>
        <w:rPr>
          <w:rFonts w:ascii="細明體" w:eastAsia="細明體" w:hAnsi="細明體"/>
          <w:kern w:val="2"/>
          <w:lang w:eastAsia="zh-TW"/>
        </w:rPr>
        <w:t>Z</w:t>
      </w:r>
    </w:p>
    <w:p w:rsidR="005C640F" w:rsidRPr="00CB13DB" w:rsidRDefault="005C640F" w:rsidP="005C640F">
      <w:pPr>
        <w:pStyle w:val="Tabletext"/>
        <w:keepLines w:val="0"/>
        <w:numPr>
          <w:ilvl w:val="5"/>
          <w:numId w:val="32"/>
        </w:numPr>
        <w:spacing w:after="0" w:line="240" w:lineRule="auto"/>
        <w:rPr>
          <w:rFonts w:ascii="細明體" w:eastAsia="細明體" w:hAnsi="細明體"/>
          <w:kern w:val="2"/>
          <w:lang w:eastAsia="zh-TW"/>
        </w:rPr>
      </w:pPr>
      <w:r w:rsidRPr="00CB13DB">
        <w:rPr>
          <w:rFonts w:ascii="細明體" w:eastAsia="細明體" w:hAnsi="細明體" w:hint="eastAsia"/>
          <w:kern w:val="2"/>
          <w:lang w:eastAsia="zh-TW"/>
        </w:rPr>
        <w:t>$待寫檔資料明細.未更新效力原因=效力+ $取得資料.契約效力 + 備註保單特殊紀錄</w:t>
      </w:r>
      <w:r w:rsidR="000A2254">
        <w:rPr>
          <w:rFonts w:ascii="細明體" w:eastAsia="細明體" w:hAnsi="細明體" w:hint="eastAsia"/>
          <w:kern w:val="2"/>
          <w:lang w:eastAsia="zh-TW"/>
        </w:rPr>
        <w:t>E98,14</w:t>
      </w:r>
    </w:p>
    <w:p w:rsidR="005C640F" w:rsidRDefault="005C640F" w:rsidP="005C640F">
      <w:pPr>
        <w:pStyle w:val="Tabletext"/>
        <w:keepLines w:val="0"/>
        <w:numPr>
          <w:ilvl w:val="4"/>
          <w:numId w:val="32"/>
        </w:numPr>
        <w:spacing w:after="0" w:line="240" w:lineRule="auto"/>
        <w:rPr>
          <w:rFonts w:ascii="細明體" w:eastAsia="細明體" w:hAnsi="細明體"/>
          <w:kern w:val="2"/>
          <w:lang w:eastAsia="zh-TW"/>
        </w:rPr>
      </w:pPr>
      <w:r>
        <w:rPr>
          <w:rFonts w:ascii="細明體" w:eastAsia="細明體" w:hAnsi="細明體"/>
          <w:kern w:val="2"/>
          <w:lang w:eastAsia="zh-TW"/>
        </w:rPr>
        <w:t>ELSE</w:t>
      </w:r>
    </w:p>
    <w:p w:rsidR="005C640F" w:rsidRDefault="005C640F" w:rsidP="005C640F">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w:t>
      </w:r>
      <w:r>
        <w:rPr>
          <w:rFonts w:ascii="細明體" w:eastAsia="細明體" w:hAnsi="細明體"/>
          <w:kern w:val="2"/>
          <w:lang w:eastAsia="zh-TW"/>
        </w:rPr>
        <w:t>N</w:t>
      </w:r>
    </w:p>
    <w:p w:rsidR="005C640F" w:rsidRPr="00CB13DB" w:rsidRDefault="005C640F" w:rsidP="005C640F">
      <w:pPr>
        <w:pStyle w:val="Tabletext"/>
        <w:keepLines w:val="0"/>
        <w:numPr>
          <w:ilvl w:val="5"/>
          <w:numId w:val="32"/>
        </w:numPr>
        <w:spacing w:after="0" w:line="240" w:lineRule="auto"/>
        <w:rPr>
          <w:rFonts w:ascii="細明體" w:eastAsia="細明體" w:hAnsi="細明體"/>
          <w:kern w:val="2"/>
          <w:lang w:eastAsia="zh-TW"/>
        </w:rPr>
      </w:pPr>
      <w:r w:rsidRPr="00CB13DB">
        <w:rPr>
          <w:rFonts w:ascii="細明體" w:eastAsia="細明體" w:hAnsi="細明體" w:hint="eastAsia"/>
          <w:kern w:val="2"/>
          <w:lang w:eastAsia="zh-TW"/>
        </w:rPr>
        <w:t>$待寫檔資料明細.未更新效力原因=</w:t>
      </w:r>
      <w:r w:rsidRPr="00CB13DB">
        <w:rPr>
          <w:color w:val="000000"/>
          <w:lang w:eastAsia="zh-TW"/>
        </w:rPr>
        <w:t>$MSG</w:t>
      </w:r>
    </w:p>
    <w:p w:rsidR="00B22D92" w:rsidRDefault="00B22D92" w:rsidP="00B22D92">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檢核該險別是否為投資型商品</w:t>
      </w:r>
    </w:p>
    <w:p w:rsidR="00B22D92" w:rsidRDefault="00B22D92" w:rsidP="00B22D92">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逐筆讀取</w:t>
      </w:r>
      <w:r>
        <w:rPr>
          <w:rFonts w:hint="eastAsia"/>
          <w:lang w:eastAsia="zh-TW"/>
        </w:rPr>
        <w:t>主約基本資料定義檔</w:t>
      </w:r>
      <w:r>
        <w:rPr>
          <w:rFonts w:hint="eastAsia"/>
          <w:lang w:eastAsia="zh-TW"/>
        </w:rPr>
        <w:t>(</w:t>
      </w:r>
      <w:r w:rsidRPr="00850E28">
        <w:rPr>
          <w:rFonts w:ascii="細明體" w:eastAsia="細明體" w:hAnsi="細明體"/>
          <w:kern w:val="2"/>
          <w:lang w:eastAsia="zh-TW"/>
        </w:rPr>
        <w:t>DTAGA002</w:t>
      </w:r>
      <w:r>
        <w:rPr>
          <w:rFonts w:ascii="細明體" w:eastAsia="細明體" w:hAnsi="細明體" w:hint="eastAsia"/>
          <w:kern w:val="2"/>
          <w:lang w:eastAsia="zh-TW"/>
        </w:rPr>
        <w:t>)</w:t>
      </w:r>
    </w:p>
    <w:p w:rsidR="00B22D92" w:rsidRDefault="00B22D92" w:rsidP="00B22D92">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w:t>
      </w:r>
      <w:r>
        <w:rPr>
          <w:color w:val="000000"/>
          <w:lang w:eastAsia="zh-TW"/>
        </w:rPr>
        <w:t>是否投資型商品</w:t>
      </w:r>
      <w:r>
        <w:rPr>
          <w:rFonts w:hint="eastAsia"/>
          <w:color w:val="000000"/>
          <w:lang w:eastAsia="zh-TW"/>
        </w:rPr>
        <w:t xml:space="preserve"> = Y</w:t>
      </w:r>
    </w:p>
    <w:p w:rsidR="00B22D92" w:rsidRDefault="00B22D92" w:rsidP="00B22D92">
      <w:pPr>
        <w:pStyle w:val="Tabletext"/>
        <w:keepLines w:val="0"/>
        <w:numPr>
          <w:ilvl w:val="6"/>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 xml:space="preserve">IF </w:t>
      </w:r>
      <w:r w:rsidRPr="00850E28">
        <w:rPr>
          <w:rFonts w:ascii="細明體" w:eastAsia="細明體" w:hAnsi="細明體"/>
          <w:kern w:val="2"/>
          <w:lang w:eastAsia="zh-TW"/>
        </w:rPr>
        <w:t>DTAGA002</w:t>
      </w:r>
      <w:r>
        <w:rPr>
          <w:rFonts w:ascii="細明體" w:eastAsia="細明體" w:hAnsi="細明體" w:hint="eastAsia"/>
          <w:kern w:val="2"/>
          <w:lang w:eastAsia="zh-TW"/>
        </w:rPr>
        <w:t>.險別 = $取得資料.險別</w:t>
      </w:r>
    </w:p>
    <w:p w:rsidR="00B22D92" w:rsidRPr="00207044" w:rsidRDefault="00B22D92" w:rsidP="00B22D92">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 xml:space="preserve">IF </w:t>
      </w:r>
      <w:r w:rsidRPr="00850E28">
        <w:rPr>
          <w:rFonts w:ascii="細明體" w:eastAsia="細明體" w:hAnsi="細明體"/>
          <w:kern w:val="2"/>
          <w:lang w:eastAsia="zh-TW"/>
        </w:rPr>
        <w:t>DTAGA002</w:t>
      </w:r>
      <w:r>
        <w:rPr>
          <w:rFonts w:ascii="細明體" w:eastAsia="細明體" w:hAnsi="細明體"/>
          <w:kern w:val="2"/>
          <w:lang w:eastAsia="zh-TW"/>
        </w:rPr>
        <w:t>.</w:t>
      </w:r>
      <w:r>
        <w:rPr>
          <w:color w:val="000000"/>
        </w:rPr>
        <w:t>是否為投資型連生商品</w:t>
      </w:r>
      <w:r>
        <w:rPr>
          <w:rFonts w:hint="eastAsia"/>
          <w:color w:val="000000"/>
          <w:lang w:eastAsia="zh-TW"/>
        </w:rPr>
        <w:t xml:space="preserve"> = </w:t>
      </w:r>
      <w:r>
        <w:rPr>
          <w:color w:val="000000"/>
          <w:lang w:eastAsia="zh-TW"/>
        </w:rPr>
        <w:t>‘1’</w:t>
      </w:r>
    </w:p>
    <w:p w:rsidR="00B22D92" w:rsidRPr="00207044" w:rsidRDefault="00B22D92" w:rsidP="00B22D92">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kern w:val="2"/>
          <w:lang w:eastAsia="zh-TW"/>
        </w:rPr>
        <w:t>$MSG = ‘</w:t>
      </w:r>
      <w:r>
        <w:rPr>
          <w:color w:val="000000"/>
        </w:rPr>
        <w:t>連生</w:t>
      </w:r>
      <w:r>
        <w:rPr>
          <w:rFonts w:ascii="細明體" w:eastAsia="細明體" w:hAnsi="細明體"/>
          <w:kern w:val="2"/>
          <w:lang w:eastAsia="zh-TW"/>
        </w:rPr>
        <w:t>’</w:t>
      </w:r>
    </w:p>
    <w:p w:rsidR="00B22D92" w:rsidRPr="00207044" w:rsidRDefault="00B22D92" w:rsidP="00B22D92">
      <w:pPr>
        <w:pStyle w:val="Tabletext"/>
        <w:keepLines w:val="0"/>
        <w:numPr>
          <w:ilvl w:val="7"/>
          <w:numId w:val="32"/>
        </w:numPr>
        <w:spacing w:after="0" w:line="240" w:lineRule="auto"/>
        <w:rPr>
          <w:rFonts w:ascii="細明體" w:eastAsia="細明體" w:hAnsi="細明體"/>
          <w:kern w:val="2"/>
          <w:lang w:eastAsia="zh-TW"/>
        </w:rPr>
      </w:pPr>
      <w:r>
        <w:rPr>
          <w:rFonts w:ascii="細明體" w:eastAsia="細明體" w:hAnsi="細明體"/>
          <w:kern w:val="2"/>
          <w:lang w:eastAsia="zh-TW"/>
        </w:rPr>
        <w:t xml:space="preserve">ELSE </w:t>
      </w:r>
      <w:r>
        <w:rPr>
          <w:rFonts w:ascii="細明體" w:eastAsia="細明體" w:hAnsi="細明體" w:hint="eastAsia"/>
          <w:kern w:val="2"/>
          <w:lang w:eastAsia="zh-TW"/>
        </w:rPr>
        <w:t xml:space="preserve">IF </w:t>
      </w:r>
      <w:r w:rsidRPr="00850E28">
        <w:rPr>
          <w:rFonts w:ascii="細明體" w:eastAsia="細明體" w:hAnsi="細明體"/>
          <w:kern w:val="2"/>
          <w:lang w:eastAsia="zh-TW"/>
        </w:rPr>
        <w:t>DTAGA002</w:t>
      </w:r>
      <w:r>
        <w:rPr>
          <w:rFonts w:ascii="細明體" w:eastAsia="細明體" w:hAnsi="細明體"/>
          <w:kern w:val="2"/>
          <w:lang w:eastAsia="zh-TW"/>
        </w:rPr>
        <w:t>.</w:t>
      </w:r>
      <w:r>
        <w:rPr>
          <w:color w:val="000000"/>
        </w:rPr>
        <w:t>是否為投資型連生商品</w:t>
      </w:r>
      <w:r>
        <w:rPr>
          <w:rFonts w:hint="eastAsia"/>
          <w:color w:val="000000"/>
          <w:lang w:eastAsia="zh-TW"/>
        </w:rPr>
        <w:t xml:space="preserve"> = </w:t>
      </w:r>
      <w:r>
        <w:rPr>
          <w:color w:val="000000"/>
          <w:lang w:eastAsia="zh-TW"/>
        </w:rPr>
        <w:t>‘2’</w:t>
      </w:r>
    </w:p>
    <w:p w:rsidR="00B22D92" w:rsidRDefault="00B22D92" w:rsidP="00B22D92">
      <w:pPr>
        <w:pStyle w:val="Tabletext"/>
        <w:keepLines w:val="0"/>
        <w:numPr>
          <w:ilvl w:val="8"/>
          <w:numId w:val="32"/>
        </w:numPr>
        <w:spacing w:after="0" w:line="240" w:lineRule="auto"/>
        <w:rPr>
          <w:rFonts w:ascii="細明體" w:eastAsia="細明體" w:hAnsi="細明體"/>
          <w:kern w:val="2"/>
          <w:lang w:eastAsia="zh-TW"/>
        </w:rPr>
      </w:pPr>
      <w:r>
        <w:rPr>
          <w:rFonts w:ascii="細明體" w:eastAsia="細明體" w:hAnsi="細明體"/>
          <w:kern w:val="2"/>
          <w:lang w:eastAsia="zh-TW"/>
        </w:rPr>
        <w:t>$MSG = ‘</w:t>
      </w:r>
      <w:r>
        <w:rPr>
          <w:rFonts w:hint="eastAsia"/>
          <w:color w:val="000000"/>
          <w:lang w:eastAsia="zh-TW"/>
        </w:rPr>
        <w:t>親子</w:t>
      </w:r>
      <w:r>
        <w:rPr>
          <w:rFonts w:ascii="細明體" w:eastAsia="細明體" w:hAnsi="細明體"/>
          <w:kern w:val="2"/>
          <w:lang w:eastAsia="zh-TW"/>
        </w:rPr>
        <w:t>’</w:t>
      </w:r>
    </w:p>
    <w:p w:rsidR="00B22D92" w:rsidRDefault="00B22D92" w:rsidP="00B22D92">
      <w:pPr>
        <w:pStyle w:val="Tabletext"/>
        <w:keepLines w:val="0"/>
        <w:numPr>
          <w:ilvl w:val="7"/>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w:t>
      </w:r>
      <w:r>
        <w:rPr>
          <w:rFonts w:ascii="細明體" w:eastAsia="細明體" w:hAnsi="細明體"/>
          <w:kern w:val="2"/>
          <w:lang w:eastAsia="zh-TW"/>
        </w:rPr>
        <w:t>Z</w:t>
      </w:r>
    </w:p>
    <w:p w:rsidR="00B22D92" w:rsidRDefault="00B22D92" w:rsidP="00B22D92">
      <w:pPr>
        <w:pStyle w:val="Tabletext"/>
        <w:keepLines w:val="0"/>
        <w:numPr>
          <w:ilvl w:val="7"/>
          <w:numId w:val="32"/>
        </w:numPr>
        <w:spacing w:after="0" w:line="240" w:lineRule="auto"/>
        <w:rPr>
          <w:rFonts w:ascii="細明體" w:eastAsia="細明體" w:hAnsi="細明體"/>
          <w:kern w:val="2"/>
          <w:lang w:eastAsia="zh-TW"/>
        </w:rPr>
      </w:pPr>
      <w:r w:rsidRPr="00207044">
        <w:rPr>
          <w:rFonts w:ascii="細明體" w:eastAsia="細明體" w:hAnsi="細明體" w:hint="eastAsia"/>
          <w:kern w:val="2"/>
          <w:lang w:eastAsia="zh-TW"/>
        </w:rPr>
        <w:t xml:space="preserve">$待寫檔資料明細.未更新效力原因=投資型 + </w:t>
      </w:r>
      <w:r w:rsidRPr="00207044">
        <w:rPr>
          <w:rFonts w:ascii="細明體" w:eastAsia="細明體" w:hAnsi="細明體"/>
          <w:kern w:val="2"/>
          <w:lang w:eastAsia="zh-TW"/>
        </w:rPr>
        <w:t>$MSG</w:t>
      </w:r>
      <w:r w:rsidRPr="00207044">
        <w:rPr>
          <w:rFonts w:ascii="細明體" w:eastAsia="細明體" w:hAnsi="細明體" w:hint="eastAsia"/>
          <w:kern w:val="2"/>
          <w:lang w:eastAsia="zh-TW"/>
        </w:rPr>
        <w:t xml:space="preserve"> + 商品</w:t>
      </w:r>
    </w:p>
    <w:p w:rsidR="00804CF7" w:rsidRDefault="00804CF7" w:rsidP="00804CF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檢核該保單是否為無記名式附約</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若$取得資料.是否為記名式附約不為1，則表示該附約險別為無記名式附約 </w:t>
      </w:r>
    </w:p>
    <w:p w:rsidR="00804CF7" w:rsidRDefault="00804CF7" w:rsidP="00804CF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$待寫檔資料明細.是否更新契約效力=N</w:t>
      </w:r>
    </w:p>
    <w:p w:rsidR="00804CF7" w:rsidRDefault="00804CF7" w:rsidP="00804CF7">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$待寫檔資料明細.未更新效力原因=無記名式附約</w:t>
      </w:r>
    </w:p>
    <w:p w:rsidR="00BD4ED5" w:rsidRDefault="00BD4ED5" w:rsidP="00804CF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SET </w:t>
      </w:r>
      <w:r w:rsidRPr="00C8731E">
        <w:rPr>
          <w:rFonts w:ascii="細明體" w:eastAsia="細明體" w:hAnsi="細明體" w:hint="eastAsia"/>
          <w:kern w:val="2"/>
          <w:lang w:eastAsia="zh-TW"/>
        </w:rPr>
        <w:t>$個人型</w:t>
      </w:r>
      <w:r>
        <w:rPr>
          <w:rFonts w:ascii="細明體" w:eastAsia="細明體" w:hAnsi="細明體" w:hint="eastAsia"/>
          <w:kern w:val="2"/>
          <w:lang w:eastAsia="zh-TW"/>
        </w:rPr>
        <w:t xml:space="preserve"> =FALSE</w:t>
      </w:r>
    </w:p>
    <w:p w:rsidR="00754EA8" w:rsidRDefault="00754EA8" w:rsidP="00754EA8">
      <w:pPr>
        <w:pStyle w:val="Tabletext"/>
        <w:keepLines w:val="0"/>
        <w:numPr>
          <w:ilvl w:val="3"/>
          <w:numId w:val="32"/>
        </w:numPr>
        <w:spacing w:after="0" w:line="240" w:lineRule="auto"/>
        <w:rPr>
          <w:rFonts w:ascii="細明體" w:eastAsia="細明體" w:hAnsi="細明體"/>
          <w:kern w:val="2"/>
          <w:lang w:eastAsia="zh-TW"/>
        </w:rPr>
      </w:pPr>
      <w:r w:rsidRPr="00C8731E">
        <w:rPr>
          <w:rFonts w:ascii="細明體" w:eastAsia="細明體" w:hAnsi="細明體" w:hint="eastAsia"/>
          <w:kern w:val="2"/>
          <w:lang w:eastAsia="zh-TW"/>
        </w:rPr>
        <w:t>檢核防癌個人型主檔ID是否與事故者相符：(避免型別變更誤壓ex:雙親改個人)</w:t>
      </w:r>
    </w:p>
    <w:p w:rsidR="00754EA8" w:rsidRDefault="00754EA8" w:rsidP="00754EA8">
      <w:pPr>
        <w:pStyle w:val="Tabletext"/>
        <w:keepLines w:val="0"/>
        <w:numPr>
          <w:ilvl w:val="4"/>
          <w:numId w:val="32"/>
        </w:numPr>
        <w:spacing w:after="0" w:line="240" w:lineRule="auto"/>
        <w:rPr>
          <w:rFonts w:ascii="細明體" w:eastAsia="細明體" w:hAnsi="細明體"/>
          <w:kern w:val="2"/>
          <w:lang w:eastAsia="zh-TW"/>
        </w:rPr>
      </w:pPr>
      <w:r w:rsidRPr="00C8731E">
        <w:rPr>
          <w:rFonts w:ascii="細明體" w:eastAsia="細明體" w:hAnsi="細明體" w:hint="eastAsia"/>
          <w:kern w:val="2"/>
          <w:lang w:eastAsia="zh-TW"/>
        </w:rPr>
        <w:t>IF $個人型 =TRUE AND $取得資料.商品通算分類 = ‘003’(防癌) AND $取得資料.被保人ID &lt;&gt; $取得資料.事故者ID</w:t>
      </w:r>
    </w:p>
    <w:p w:rsidR="00754EA8" w:rsidRDefault="00754EA8" w:rsidP="00754EA8">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$待寫檔資料明細.是否更新契約效力=N</w:t>
      </w:r>
    </w:p>
    <w:p w:rsidR="00754EA8" w:rsidRDefault="00754EA8" w:rsidP="00754EA8">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$待寫檔資料明細.未更新效力原因=</w:t>
      </w:r>
      <w:r w:rsidRPr="007E559A">
        <w:rPr>
          <w:rFonts w:ascii="細明體" w:eastAsia="細明體" w:hAnsi="細明體" w:hint="eastAsia"/>
          <w:kern w:val="2"/>
          <w:lang w:eastAsia="zh-TW"/>
        </w:rPr>
        <w:t>可能為防癌險型別變更，被保人與事故者不符</w:t>
      </w:r>
    </w:p>
    <w:p w:rsidR="00754EA8" w:rsidRDefault="00754EA8" w:rsidP="00754EA8">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檢核生日是否與主檔相符：(避免ID相同誤壓)</w:t>
      </w:r>
    </w:p>
    <w:p w:rsidR="00754EA8" w:rsidRDefault="00754EA8" w:rsidP="00754EA8">
      <w:pPr>
        <w:pStyle w:val="Tabletext"/>
        <w:keepLines w:val="0"/>
        <w:numPr>
          <w:ilvl w:val="4"/>
          <w:numId w:val="32"/>
        </w:numPr>
        <w:spacing w:after="0" w:line="240" w:lineRule="auto"/>
        <w:rPr>
          <w:rFonts w:ascii="細明體" w:eastAsia="細明體" w:hAnsi="細明體"/>
          <w:kern w:val="2"/>
          <w:lang w:eastAsia="zh-TW"/>
        </w:rPr>
      </w:pPr>
      <w:r w:rsidRPr="00170E56">
        <w:rPr>
          <w:rFonts w:ascii="細明體" w:eastAsia="細明體" w:hAnsi="細明體" w:hint="eastAsia"/>
          <w:kern w:val="2"/>
          <w:lang w:eastAsia="zh-TW"/>
        </w:rPr>
        <w:t>若</w:t>
      </w:r>
      <w:r>
        <w:rPr>
          <w:rFonts w:ascii="細明體" w:eastAsia="細明體" w:hAnsi="細明體" w:hint="eastAsia"/>
          <w:kern w:val="2"/>
          <w:lang w:eastAsia="zh-TW"/>
        </w:rPr>
        <w:t xml:space="preserve"> </w:t>
      </w:r>
      <w:r w:rsidRPr="00170E56">
        <w:rPr>
          <w:rFonts w:ascii="細明體" w:eastAsia="細明體" w:hAnsi="細明體" w:hint="eastAsia"/>
          <w:kern w:val="2"/>
          <w:lang w:eastAsia="zh-TW"/>
        </w:rPr>
        <w:t>$取得資料</w:t>
      </w:r>
      <w:r>
        <w:rPr>
          <w:rFonts w:ascii="細明體" w:eastAsia="細明體" w:hAnsi="細明體" w:hint="eastAsia"/>
          <w:kern w:val="2"/>
          <w:lang w:eastAsia="zh-TW"/>
        </w:rPr>
        <w:t>(申請書)</w:t>
      </w:r>
      <w:r w:rsidRPr="00170E56">
        <w:rPr>
          <w:rFonts w:ascii="細明體" w:eastAsia="細明體" w:hAnsi="細明體" w:hint="eastAsia"/>
          <w:kern w:val="2"/>
          <w:lang w:eastAsia="zh-TW"/>
        </w:rPr>
        <w:t>.</w:t>
      </w:r>
      <w:r>
        <w:rPr>
          <w:rFonts w:ascii="細明體" w:eastAsia="細明體" w:hAnsi="細明體" w:hint="eastAsia"/>
          <w:kern w:val="2"/>
          <w:lang w:eastAsia="zh-TW"/>
        </w:rPr>
        <w:t xml:space="preserve">事故者生日 &lt;&gt; </w:t>
      </w:r>
      <w:r w:rsidRPr="00170E56">
        <w:rPr>
          <w:rFonts w:ascii="細明體" w:eastAsia="細明體" w:hAnsi="細明體" w:hint="eastAsia"/>
          <w:kern w:val="2"/>
          <w:lang w:eastAsia="zh-TW"/>
        </w:rPr>
        <w:t>$取得資料</w:t>
      </w:r>
      <w:r>
        <w:rPr>
          <w:rFonts w:ascii="細明體" w:eastAsia="細明體" w:hAnsi="細明體" w:hint="eastAsia"/>
          <w:kern w:val="2"/>
          <w:lang w:eastAsia="zh-TW"/>
        </w:rPr>
        <w:t>(關係人)</w:t>
      </w:r>
      <w:r w:rsidRPr="00170E56">
        <w:rPr>
          <w:rFonts w:ascii="細明體" w:eastAsia="細明體" w:hAnsi="細明體" w:hint="eastAsia"/>
          <w:kern w:val="2"/>
          <w:lang w:eastAsia="zh-TW"/>
        </w:rPr>
        <w:t>.</w:t>
      </w:r>
      <w:r>
        <w:rPr>
          <w:rFonts w:ascii="細明體" w:eastAsia="細明體" w:hAnsi="細明體" w:hint="eastAsia"/>
          <w:kern w:val="2"/>
          <w:lang w:eastAsia="zh-TW"/>
        </w:rPr>
        <w:t>生日</w:t>
      </w:r>
    </w:p>
    <w:p w:rsidR="00754EA8" w:rsidRDefault="00754EA8" w:rsidP="00754EA8">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$待寫檔資料明細.是否更新契約效力=N</w:t>
      </w:r>
    </w:p>
    <w:p w:rsidR="00754EA8" w:rsidRDefault="00754EA8" w:rsidP="00774D83">
      <w:pPr>
        <w:pStyle w:val="Tabletext"/>
        <w:keepLines w:val="0"/>
        <w:numPr>
          <w:ilvl w:val="5"/>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$待寫檔資料明細.未更新效力原因=生日與主檔紀錄不符</w:t>
      </w:r>
    </w:p>
    <w:p w:rsidR="00804CF7" w:rsidRPr="0089776E" w:rsidRDefault="00804CF7" w:rsidP="00804CF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寫入</w:t>
      </w:r>
      <w:r>
        <w:rPr>
          <w:rFonts w:ascii="新細明體" w:hAnsi="新細明體" w:cs="細明體" w:hint="eastAsia"/>
          <w:lang w:eastAsia="zh-TW"/>
        </w:rPr>
        <w:t>身故件結案檢核抽件紀錄檔DTAAB203欄位</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DTAAB203.契約總類=</w:t>
      </w:r>
      <w:r>
        <w:rPr>
          <w:rFonts w:ascii="細明體" w:eastAsia="細明體" w:hAnsi="細明體" w:hint="eastAsia"/>
          <w:kern w:val="2"/>
          <w:lang w:eastAsia="zh-TW"/>
        </w:rPr>
        <w:t>$待寫檔資料明細.</w:t>
      </w:r>
      <w:r>
        <w:rPr>
          <w:rFonts w:ascii="新細明體" w:hAnsi="新細明體" w:cs="細明體" w:hint="eastAsia"/>
          <w:lang w:eastAsia="zh-TW"/>
        </w:rPr>
        <w:t>契約總類</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DTAAB203.保單號碼=</w:t>
      </w:r>
      <w:r>
        <w:rPr>
          <w:rFonts w:ascii="細明體" w:eastAsia="細明體" w:hAnsi="細明體" w:hint="eastAsia"/>
          <w:kern w:val="2"/>
          <w:lang w:eastAsia="zh-TW"/>
        </w:rPr>
        <w:t>$待寫檔資料明細.</w:t>
      </w:r>
      <w:r>
        <w:rPr>
          <w:rFonts w:ascii="新細明體" w:hAnsi="新細明體" w:cs="細明體" w:hint="eastAsia"/>
          <w:lang w:eastAsia="zh-TW"/>
        </w:rPr>
        <w:t>保單號碼</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DTAAB203.索賠類別=</w:t>
      </w:r>
      <w:r>
        <w:rPr>
          <w:rFonts w:ascii="細明體" w:eastAsia="細明體" w:hAnsi="細明體" w:hint="eastAsia"/>
          <w:kern w:val="2"/>
          <w:lang w:eastAsia="zh-TW"/>
        </w:rPr>
        <w:t>$待寫檔資料明細.</w:t>
      </w:r>
      <w:r>
        <w:rPr>
          <w:rFonts w:ascii="新細明體" w:hAnsi="新細明體" w:cs="細明體" w:hint="eastAsia"/>
          <w:lang w:eastAsia="zh-TW"/>
        </w:rPr>
        <w:t>索賠類別</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DTAAB203.險別=</w:t>
      </w:r>
      <w:r>
        <w:rPr>
          <w:rFonts w:ascii="細明體" w:eastAsia="細明體" w:hAnsi="細明體" w:hint="eastAsia"/>
          <w:kern w:val="2"/>
          <w:lang w:eastAsia="zh-TW"/>
        </w:rPr>
        <w:t>$待寫檔資料明細.</w:t>
      </w:r>
      <w:r>
        <w:rPr>
          <w:rFonts w:ascii="新細明體" w:hAnsi="新細明體" w:cs="細明體" w:hint="eastAsia"/>
          <w:lang w:eastAsia="zh-TW"/>
        </w:rPr>
        <w:t>險別</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DTAAB203.事故者ID=</w:t>
      </w:r>
      <w:r>
        <w:rPr>
          <w:rFonts w:ascii="細明體" w:eastAsia="細明體" w:hAnsi="細明體" w:hint="eastAsia"/>
          <w:kern w:val="2"/>
          <w:lang w:eastAsia="zh-TW"/>
        </w:rPr>
        <w:t>$待寫檔資料明細.</w:t>
      </w:r>
      <w:r>
        <w:rPr>
          <w:rFonts w:ascii="新細明體" w:hAnsi="新細明體" w:cs="細明體" w:hint="eastAsia"/>
          <w:lang w:eastAsia="zh-TW"/>
        </w:rPr>
        <w:t>事故者ID</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DTAAB203.投保日期=</w:t>
      </w:r>
      <w:r>
        <w:rPr>
          <w:rFonts w:ascii="細明體" w:eastAsia="細明體" w:hAnsi="細明體" w:hint="eastAsia"/>
          <w:kern w:val="2"/>
          <w:lang w:eastAsia="zh-TW"/>
        </w:rPr>
        <w:t>$待寫檔資料明細.</w:t>
      </w:r>
      <w:r>
        <w:rPr>
          <w:rFonts w:ascii="新細明體" w:hAnsi="新細明體" w:cs="細明體" w:hint="eastAsia"/>
          <w:lang w:eastAsia="zh-TW"/>
        </w:rPr>
        <w:t>投保日期</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DTAAB203.生效日=</w:t>
      </w:r>
      <w:r>
        <w:rPr>
          <w:rFonts w:ascii="細明體" w:eastAsia="細明體" w:hAnsi="細明體" w:hint="eastAsia"/>
          <w:kern w:val="2"/>
          <w:lang w:eastAsia="zh-TW"/>
        </w:rPr>
        <w:t>$待寫檔資料明細.</w:t>
      </w:r>
      <w:r>
        <w:rPr>
          <w:rFonts w:ascii="新細明體" w:hAnsi="新細明體" w:cs="細明體" w:hint="eastAsia"/>
          <w:lang w:eastAsia="zh-TW"/>
        </w:rPr>
        <w:t>生效日</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DTAAB203.契約效力=</w:t>
      </w:r>
      <w:r>
        <w:rPr>
          <w:rFonts w:ascii="細明體" w:eastAsia="細明體" w:hAnsi="細明體" w:hint="eastAsia"/>
          <w:kern w:val="2"/>
          <w:lang w:eastAsia="zh-TW"/>
        </w:rPr>
        <w:t>$待寫檔資料明細.</w:t>
      </w:r>
      <w:r>
        <w:rPr>
          <w:rFonts w:ascii="新細明體" w:hAnsi="新細明體" w:cs="細明體" w:hint="eastAsia"/>
          <w:lang w:eastAsia="zh-TW"/>
        </w:rPr>
        <w:t>契約效力</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DTAAB203.受理編號=</w:t>
      </w:r>
      <w:r>
        <w:rPr>
          <w:rFonts w:ascii="細明體" w:eastAsia="細明體" w:hAnsi="細明體" w:hint="eastAsia"/>
          <w:kern w:val="2"/>
          <w:lang w:eastAsia="zh-TW"/>
        </w:rPr>
        <w:t>$待寫檔資料明細.</w:t>
      </w:r>
      <w:r>
        <w:rPr>
          <w:rFonts w:ascii="新細明體" w:hAnsi="新細明體" w:cs="細明體" w:hint="eastAsia"/>
          <w:lang w:eastAsia="zh-TW"/>
        </w:rPr>
        <w:t>受理編號</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DTAAB203.是否更新契約效力=</w:t>
      </w:r>
      <w:r>
        <w:rPr>
          <w:rFonts w:ascii="細明體" w:eastAsia="細明體" w:hAnsi="細明體" w:hint="eastAsia"/>
          <w:kern w:val="2"/>
          <w:lang w:eastAsia="zh-TW"/>
        </w:rPr>
        <w:t>$待寫檔資料明細.</w:t>
      </w:r>
      <w:r>
        <w:rPr>
          <w:rFonts w:ascii="新細明體" w:hAnsi="新細明體" w:cs="細明體" w:hint="eastAsia"/>
          <w:lang w:eastAsia="zh-TW"/>
        </w:rPr>
        <w:t>是否更新契約效力</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DTAAB203.未更新效力原因=</w:t>
      </w:r>
      <w:r>
        <w:rPr>
          <w:rFonts w:ascii="細明體" w:eastAsia="細明體" w:hAnsi="細明體" w:hint="eastAsia"/>
          <w:kern w:val="2"/>
          <w:lang w:eastAsia="zh-TW"/>
        </w:rPr>
        <w:t>$待寫檔資料明細.</w:t>
      </w:r>
      <w:r>
        <w:rPr>
          <w:rFonts w:ascii="新細明體" w:hAnsi="新細明體" w:cs="細明體" w:hint="eastAsia"/>
          <w:lang w:eastAsia="zh-TW"/>
        </w:rPr>
        <w:t>未更新效力原因</w:t>
      </w:r>
    </w:p>
    <w:p w:rsidR="00804CF7" w:rsidRPr="0089776E"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DTAAB203.抽件時間=</w:t>
      </w:r>
      <w:r>
        <w:rPr>
          <w:rFonts w:ascii="細明體" w:eastAsia="細明體" w:hAnsi="細明體" w:hint="eastAsia"/>
          <w:kern w:val="2"/>
          <w:lang w:eastAsia="zh-TW"/>
        </w:rPr>
        <w:t>$執行時間</w:t>
      </w:r>
    </w:p>
    <w:p w:rsidR="00804CF7" w:rsidRDefault="00804CF7" w:rsidP="00804CF7">
      <w:pPr>
        <w:pStyle w:val="Tabletext"/>
        <w:keepLines w:val="0"/>
        <w:numPr>
          <w:ilvl w:val="4"/>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DTAAB203.是否更新完成=</w:t>
      </w:r>
      <w:r>
        <w:rPr>
          <w:rFonts w:ascii="細明體" w:eastAsia="細明體" w:hAnsi="細明體" w:hint="eastAsia"/>
          <w:kern w:val="2"/>
          <w:lang w:eastAsia="zh-TW"/>
        </w:rPr>
        <w:t>N</w:t>
      </w:r>
    </w:p>
    <w:p w:rsidR="00804CF7" w:rsidRPr="00030E58" w:rsidRDefault="00804CF7" w:rsidP="00804CF7">
      <w:pPr>
        <w:pStyle w:val="Tabletext"/>
        <w:keepLines w:val="0"/>
        <w:numPr>
          <w:ilvl w:val="2"/>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整批寫入資料庫</w:t>
      </w:r>
    </w:p>
    <w:p w:rsidR="00804CF7" w:rsidRDefault="00804CF7" w:rsidP="00804CF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$附約新增成功件數=$附約新增成功件數+本次新增成功件數</w:t>
      </w:r>
    </w:p>
    <w:p w:rsidR="00804CF7" w:rsidRDefault="00804CF7" w:rsidP="00804CF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$附約新增失敗件數=$附約新增失敗件數+本次新增失敗件數</w:t>
      </w:r>
    </w:p>
    <w:p w:rsidR="00CF2C7F" w:rsidRDefault="00A635CD" w:rsidP="004F316D">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寫入業務巡檢</w:t>
      </w:r>
    </w:p>
    <w:p w:rsidR="00A635CD" w:rsidRDefault="00B10F20" w:rsidP="00A635CD">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身故者仍有契約效力正常的件數</w:t>
      </w:r>
    </w:p>
    <w:p w:rsidR="00B10F20" w:rsidRDefault="00B10F20" w:rsidP="004F316D">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檢核項目代碼: AAB20001</w:t>
      </w:r>
    </w:p>
    <w:p w:rsidR="00B10F20" w:rsidRDefault="00B10F20" w:rsidP="004F316D">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檢核項目值: 主約讀取件數 + 附約讀取件數</w:t>
      </w:r>
    </w:p>
    <w:p w:rsidR="00B10F20" w:rsidRDefault="00B10F20" w:rsidP="00B10F20">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新增待處理檔失敗件數</w:t>
      </w:r>
    </w:p>
    <w:p w:rsidR="00B10F20" w:rsidRDefault="00B10F20" w:rsidP="004F316D">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檢核項目代碼: AAB20002</w:t>
      </w:r>
    </w:p>
    <w:p w:rsidR="00B10F20" w:rsidRPr="00804CF7" w:rsidRDefault="00B10F20" w:rsidP="004F316D">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檢核項目值: 主約新增失敗件數 + 附約新增失敗件數</w:t>
      </w:r>
    </w:p>
    <w:p w:rsidR="0020437D" w:rsidRDefault="008F13BF" w:rsidP="00774D83">
      <w:pPr>
        <w:pStyle w:val="Tabletext"/>
        <w:keepLines w:val="0"/>
        <w:numPr>
          <w:ilvl w:val="1"/>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由公會身故通知</w:t>
      </w:r>
      <w:r w:rsidR="0020437D">
        <w:rPr>
          <w:rFonts w:ascii="細明體" w:eastAsia="細明體" w:hAnsi="細明體" w:hint="eastAsia"/>
          <w:kern w:val="2"/>
          <w:lang w:eastAsia="zh-TW"/>
        </w:rPr>
        <w:t>查詢主約契約狀況資料</w:t>
      </w:r>
    </w:p>
    <w:p w:rsidR="008F13BF" w:rsidRDefault="008F13BF" w:rsidP="00774D83">
      <w:pPr>
        <w:pStyle w:val="Tabletext"/>
        <w:keepLines w:val="0"/>
        <w:numPr>
          <w:ilvl w:val="2"/>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查詢</w:t>
      </w:r>
      <w:r w:rsidR="00426D78" w:rsidRPr="00426D78">
        <w:rPr>
          <w:rFonts w:ascii="細明體" w:eastAsia="細明體" w:hAnsi="細明體" w:hint="eastAsia"/>
          <w:kern w:val="2"/>
          <w:lang w:eastAsia="zh-TW"/>
        </w:rPr>
        <w:t>公會通知身故全殘紀錄檔</w:t>
      </w:r>
      <w:r>
        <w:rPr>
          <w:rFonts w:ascii="細明體" w:eastAsia="細明體" w:hAnsi="細明體" w:hint="eastAsia"/>
          <w:kern w:val="2"/>
          <w:lang w:eastAsia="zh-TW"/>
        </w:rPr>
        <w:t>DTAA</w:t>
      </w:r>
      <w:r w:rsidR="00426D78">
        <w:rPr>
          <w:rFonts w:ascii="細明體" w:eastAsia="細明體" w:hAnsi="細明體" w:hint="eastAsia"/>
          <w:kern w:val="2"/>
          <w:lang w:eastAsia="zh-TW"/>
        </w:rPr>
        <w:t>H810</w:t>
      </w:r>
      <w:r>
        <w:rPr>
          <w:rFonts w:ascii="細明體" w:eastAsia="細明體" w:hAnsi="細明體" w:hint="eastAsia"/>
          <w:kern w:val="2"/>
          <w:lang w:eastAsia="zh-TW"/>
        </w:rPr>
        <w:t>中的事故者ID，</w:t>
      </w:r>
      <w:r w:rsidR="00426D78">
        <w:rPr>
          <w:rFonts w:ascii="細明體" w:eastAsia="細明體" w:hAnsi="細明體" w:hint="eastAsia"/>
          <w:kern w:val="2"/>
          <w:lang w:eastAsia="zh-TW"/>
        </w:rPr>
        <w:t>輸入</w:t>
      </w:r>
      <w:r>
        <w:rPr>
          <w:rFonts w:ascii="細明體" w:eastAsia="細明體" w:hAnsi="細明體" w:hint="eastAsia"/>
          <w:kern w:val="2"/>
          <w:lang w:eastAsia="zh-TW"/>
        </w:rPr>
        <w:t>日期在$開始日期和$</w:t>
      </w:r>
      <w:r w:rsidR="00376630">
        <w:rPr>
          <w:rFonts w:ascii="細明體" w:eastAsia="細明體" w:hAnsi="細明體" w:hint="eastAsia"/>
          <w:kern w:val="2"/>
          <w:lang w:eastAsia="zh-TW"/>
        </w:rPr>
        <w:t>結束日期內</w:t>
      </w:r>
      <w:r w:rsidR="007A122B">
        <w:rPr>
          <w:rFonts w:ascii="細明體" w:eastAsia="細明體" w:hAnsi="細明體" w:hint="eastAsia"/>
          <w:kern w:val="2"/>
          <w:lang w:eastAsia="zh-TW"/>
        </w:rPr>
        <w:t>，產壽險別不為L，公司代號不為04</w:t>
      </w:r>
      <w:r>
        <w:rPr>
          <w:rFonts w:ascii="細明體" w:eastAsia="細明體" w:hAnsi="細明體" w:hint="eastAsia"/>
          <w:kern w:val="2"/>
          <w:lang w:eastAsia="zh-TW"/>
        </w:rPr>
        <w:t xml:space="preserve">；依照取得的事故者ID查詢壽險主約投保紀錄DTAB0001內相同ID的被保險人的契約效力 </w:t>
      </w:r>
      <w:r>
        <w:rPr>
          <w:rFonts w:ascii="細明體" w:eastAsia="細明體" w:hAnsi="細明體"/>
          <w:kern w:val="2"/>
          <w:lang w:eastAsia="zh-TW"/>
        </w:rPr>
        <w:t xml:space="preserve">IN </w:t>
      </w:r>
      <w:r>
        <w:rPr>
          <w:rFonts w:ascii="細明體" w:eastAsia="細明體" w:hAnsi="細明體" w:hint="eastAsia"/>
          <w:kern w:val="2"/>
          <w:lang w:eastAsia="zh-TW"/>
        </w:rPr>
        <w:t>$效力清單(</w:t>
      </w:r>
      <w:r>
        <w:rPr>
          <w:rFonts w:ascii="細明體" w:eastAsia="細明體" w:hAnsi="細明體"/>
          <w:kern w:val="2"/>
          <w:lang w:eastAsia="zh-TW"/>
        </w:rPr>
        <w:t xml:space="preserve">LIST) </w:t>
      </w:r>
      <w:r>
        <w:rPr>
          <w:rFonts w:ascii="細明體" w:eastAsia="細明體" w:hAnsi="細明體" w:hint="eastAsia"/>
          <w:kern w:val="2"/>
          <w:lang w:eastAsia="zh-TW"/>
        </w:rPr>
        <w:t>保單，依照DTAAB001取得的保單與事故者ID查詢關係人檔DTAB0005取第一筆，並由基本資料定義檔DTAGA001_PROD_DEFI取得該險別</w:t>
      </w:r>
      <w:r w:rsidR="007A122B">
        <w:rPr>
          <w:rFonts w:ascii="細明體" w:eastAsia="細明體" w:hAnsi="細明體" w:hint="eastAsia"/>
          <w:kern w:val="2"/>
          <w:lang w:eastAsia="zh-TW"/>
        </w:rPr>
        <w:t>設定</w:t>
      </w:r>
      <w:r w:rsidR="00376630">
        <w:rPr>
          <w:rFonts w:ascii="細明體" w:eastAsia="細明體" w:hAnsi="細明體" w:hint="eastAsia"/>
          <w:kern w:val="2"/>
          <w:lang w:eastAsia="zh-TW"/>
        </w:rPr>
        <w:t>資料</w:t>
      </w:r>
    </w:p>
    <w:p w:rsidR="008F13BF" w:rsidRDefault="008F13BF" w:rsidP="00774D83">
      <w:pPr>
        <w:pStyle w:val="Tabletext"/>
        <w:keepLines w:val="0"/>
        <w:numPr>
          <w:ilvl w:val="2"/>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後續處理同查詢主約契約狀況資料</w:t>
      </w:r>
    </w:p>
    <w:p w:rsidR="0020437D" w:rsidRDefault="008F13BF" w:rsidP="00774D83">
      <w:pPr>
        <w:pStyle w:val="Tabletext"/>
        <w:keepLines w:val="0"/>
        <w:numPr>
          <w:ilvl w:val="1"/>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由公會身故通知</w:t>
      </w:r>
      <w:r w:rsidR="0020437D">
        <w:rPr>
          <w:rFonts w:ascii="細明體" w:eastAsia="細明體" w:hAnsi="細明體" w:hint="eastAsia"/>
          <w:kern w:val="2"/>
          <w:lang w:eastAsia="zh-TW"/>
        </w:rPr>
        <w:t>查詢附約契約狀況資料</w:t>
      </w:r>
    </w:p>
    <w:p w:rsidR="008F13BF" w:rsidRDefault="007A122B" w:rsidP="00774D83">
      <w:pPr>
        <w:pStyle w:val="Tabletext"/>
        <w:keepLines w:val="0"/>
        <w:numPr>
          <w:ilvl w:val="2"/>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查詢</w:t>
      </w:r>
      <w:r w:rsidRPr="00426D78">
        <w:rPr>
          <w:rFonts w:ascii="細明體" w:eastAsia="細明體" w:hAnsi="細明體" w:hint="eastAsia"/>
          <w:kern w:val="2"/>
          <w:lang w:eastAsia="zh-TW"/>
        </w:rPr>
        <w:t>公會通知身故全殘紀錄檔</w:t>
      </w:r>
      <w:r>
        <w:rPr>
          <w:rFonts w:ascii="細明體" w:eastAsia="細明體" w:hAnsi="細明體" w:hint="eastAsia"/>
          <w:kern w:val="2"/>
          <w:lang w:eastAsia="zh-TW"/>
        </w:rPr>
        <w:t>DTAAH810中的事故者ID，輸入日期在$開始日期和$結束日期內，產壽險別不為L，公司代號不為04</w:t>
      </w:r>
      <w:r w:rsidR="008F13BF">
        <w:rPr>
          <w:rFonts w:ascii="細明體" w:eastAsia="細明體" w:hAnsi="細明體" w:hint="eastAsia"/>
          <w:kern w:val="2"/>
          <w:lang w:eastAsia="zh-TW"/>
        </w:rPr>
        <w:t>；依照取得的事故者ID查詢壽險附約投保紀錄DTAB0002內相同ID的被保險人的契約效力</w:t>
      </w:r>
      <w:r w:rsidR="008F13BF">
        <w:rPr>
          <w:rFonts w:ascii="細明體" w:eastAsia="細明體" w:hAnsi="細明體"/>
          <w:kern w:val="2"/>
          <w:lang w:eastAsia="zh-TW"/>
        </w:rPr>
        <w:t xml:space="preserve"> IN </w:t>
      </w:r>
      <w:r w:rsidR="008F13BF">
        <w:rPr>
          <w:rFonts w:ascii="細明體" w:eastAsia="細明體" w:hAnsi="細明體" w:hint="eastAsia"/>
          <w:kern w:val="2"/>
          <w:lang w:eastAsia="zh-TW"/>
        </w:rPr>
        <w:t>$效力清單(</w:t>
      </w:r>
      <w:r w:rsidR="008F13BF">
        <w:rPr>
          <w:rFonts w:ascii="細明體" w:eastAsia="細明體" w:hAnsi="細明體"/>
          <w:kern w:val="2"/>
          <w:lang w:eastAsia="zh-TW"/>
        </w:rPr>
        <w:t>LIST)</w:t>
      </w:r>
      <w:r w:rsidR="008F13BF">
        <w:rPr>
          <w:rFonts w:ascii="細明體" w:eastAsia="細明體" w:hAnsi="細明體" w:hint="eastAsia"/>
          <w:kern w:val="2"/>
          <w:lang w:eastAsia="zh-TW"/>
        </w:rPr>
        <w:t>保單，依照DTAAB001取得的保單與事故者ID查詢關係人檔DTAB0005取第一筆，並由基本資料定義檔DTAGA003_RIDER_DEFI取得該險別</w:t>
      </w:r>
      <w:r>
        <w:rPr>
          <w:rFonts w:ascii="細明體" w:eastAsia="細明體" w:hAnsi="細明體" w:hint="eastAsia"/>
          <w:kern w:val="2"/>
          <w:lang w:eastAsia="zh-TW"/>
        </w:rPr>
        <w:t>設定資料</w:t>
      </w:r>
    </w:p>
    <w:p w:rsidR="008F13BF" w:rsidRDefault="008F13BF" w:rsidP="00774D83">
      <w:pPr>
        <w:pStyle w:val="Tabletext"/>
        <w:keepLines w:val="0"/>
        <w:numPr>
          <w:ilvl w:val="2"/>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後續處理同查詢附約契約狀況資料</w:t>
      </w:r>
    </w:p>
    <w:p w:rsidR="005B4ECB" w:rsidRDefault="005B4ECB" w:rsidP="00CD2DA2">
      <w:pPr>
        <w:pStyle w:val="Tabletext"/>
        <w:keepLines w:val="0"/>
        <w:numPr>
          <w:ilvl w:val="0"/>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檢核是否已壓過E98特殊紀錄：(重覆寫入理賠人員需人工確認多筆)</w:t>
      </w:r>
    </w:p>
    <w:p w:rsidR="00C66444" w:rsidRDefault="00C66444" w:rsidP="00774D83">
      <w:pPr>
        <w:pStyle w:val="Tabletext"/>
        <w:keepLines w:val="0"/>
        <w:numPr>
          <w:ilvl w:val="1"/>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查詢本次更新件與特殊件紀錄：</w:t>
      </w:r>
    </w:p>
    <w:p w:rsidR="002C0E3D" w:rsidRDefault="002C0E3D" w:rsidP="00774D83">
      <w:pPr>
        <w:pStyle w:val="Tabletext"/>
        <w:keepLines w:val="0"/>
        <w:numPr>
          <w:ilvl w:val="2"/>
          <w:numId w:val="32"/>
        </w:numPr>
        <w:spacing w:after="0" w:line="240" w:lineRule="auto"/>
        <w:rPr>
          <w:rFonts w:ascii="細明體" w:eastAsia="細明體" w:hAnsi="細明體"/>
          <w:kern w:val="2"/>
          <w:lang w:eastAsia="zh-TW"/>
        </w:rPr>
      </w:pPr>
      <w:r>
        <w:rPr>
          <w:rFonts w:ascii="細明體" w:eastAsia="細明體" w:hAnsi="細明體"/>
          <w:kern w:val="2"/>
          <w:lang w:eastAsia="zh-TW"/>
        </w:rPr>
        <w:t>READ DTAAB203</w:t>
      </w:r>
      <w:r w:rsidR="008C028A">
        <w:rPr>
          <w:rFonts w:ascii="細明體" w:eastAsia="細明體" w:hAnsi="細明體"/>
          <w:kern w:val="2"/>
          <w:lang w:eastAsia="zh-TW"/>
        </w:rPr>
        <w:t xml:space="preserve"> A</w:t>
      </w:r>
    </w:p>
    <w:p w:rsidR="00DE33E3" w:rsidRDefault="00DE33E3" w:rsidP="00774D83">
      <w:pPr>
        <w:pStyle w:val="Tabletext"/>
        <w:keepLines w:val="0"/>
        <w:numPr>
          <w:ilvl w:val="2"/>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LEFT</w:t>
      </w:r>
      <w:r>
        <w:rPr>
          <w:rFonts w:ascii="細明體" w:eastAsia="細明體" w:hAnsi="細明體"/>
          <w:kern w:val="2"/>
          <w:lang w:eastAsia="zh-TW"/>
        </w:rPr>
        <w:t xml:space="preserve"> JOIN DBAB0009 B</w:t>
      </w:r>
    </w:p>
    <w:p w:rsidR="00DE33E3" w:rsidRDefault="00DE33E3" w:rsidP="00774D83">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kern w:val="2"/>
          <w:lang w:eastAsia="zh-TW"/>
        </w:rPr>
        <w:t>ON A.</w:t>
      </w:r>
      <w:r>
        <w:rPr>
          <w:rFonts w:ascii="細明體" w:eastAsia="細明體" w:hAnsi="細明體" w:hint="eastAsia"/>
          <w:kern w:val="2"/>
          <w:lang w:eastAsia="zh-TW"/>
        </w:rPr>
        <w:t xml:space="preserve">保單 = </w:t>
      </w:r>
      <w:r>
        <w:rPr>
          <w:rFonts w:ascii="細明體" w:eastAsia="細明體" w:hAnsi="細明體"/>
          <w:kern w:val="2"/>
          <w:lang w:eastAsia="zh-TW"/>
        </w:rPr>
        <w:t>B.</w:t>
      </w:r>
      <w:r>
        <w:rPr>
          <w:rFonts w:ascii="細明體" w:eastAsia="細明體" w:hAnsi="細明體" w:hint="eastAsia"/>
          <w:kern w:val="2"/>
          <w:lang w:eastAsia="zh-TW"/>
        </w:rPr>
        <w:t>保單</w:t>
      </w:r>
    </w:p>
    <w:p w:rsidR="00DE33E3" w:rsidRPr="00774D83" w:rsidRDefault="00DE33E3" w:rsidP="00774D83">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AND</w:t>
      </w:r>
      <w:r>
        <w:rPr>
          <w:rFonts w:ascii="細明體" w:eastAsia="細明體" w:hAnsi="細明體"/>
          <w:kern w:val="2"/>
          <w:lang w:eastAsia="zh-TW"/>
        </w:rPr>
        <w:t xml:space="preserve"> B.</w:t>
      </w:r>
      <w:r>
        <w:rPr>
          <w:color w:val="000000"/>
          <w:lang w:eastAsia="zh-TW"/>
        </w:rPr>
        <w:t>特殊記錄種類</w:t>
      </w:r>
      <w:r>
        <w:rPr>
          <w:rFonts w:hint="eastAsia"/>
          <w:color w:val="000000"/>
          <w:lang w:eastAsia="zh-TW"/>
        </w:rPr>
        <w:t xml:space="preserve"> = </w:t>
      </w:r>
      <w:r>
        <w:rPr>
          <w:color w:val="000000"/>
          <w:lang w:eastAsia="zh-TW"/>
        </w:rPr>
        <w:t>‘E98’</w:t>
      </w:r>
    </w:p>
    <w:p w:rsidR="00DE33E3" w:rsidRDefault="00DE33E3" w:rsidP="00774D83">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kern w:val="2"/>
          <w:lang w:eastAsia="zh-TW"/>
        </w:rPr>
        <w:t>AND B.</w:t>
      </w:r>
      <w:r>
        <w:rPr>
          <w:color w:val="000000"/>
        </w:rPr>
        <w:t>案件號碼</w:t>
      </w:r>
      <w:r>
        <w:rPr>
          <w:rFonts w:hint="eastAsia"/>
          <w:color w:val="000000"/>
          <w:lang w:eastAsia="zh-TW"/>
        </w:rPr>
        <w:t xml:space="preserve"> = </w:t>
      </w:r>
      <w:r>
        <w:rPr>
          <w:color w:val="000000"/>
          <w:lang w:eastAsia="zh-TW"/>
        </w:rPr>
        <w:t>‘14’</w:t>
      </w:r>
    </w:p>
    <w:p w:rsidR="002C0E3D" w:rsidRDefault="008C028A" w:rsidP="00774D83">
      <w:pPr>
        <w:pStyle w:val="Tabletext"/>
        <w:keepLines w:val="0"/>
        <w:numPr>
          <w:ilvl w:val="2"/>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WHERE</w:t>
      </w:r>
    </w:p>
    <w:p w:rsidR="008C028A" w:rsidRPr="00774D83" w:rsidRDefault="008C028A" w:rsidP="00774D83">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kern w:val="2"/>
          <w:lang w:eastAsia="zh-TW"/>
        </w:rPr>
        <w:t>A.</w:t>
      </w:r>
      <w:r>
        <w:rPr>
          <w:color w:val="000000"/>
        </w:rPr>
        <w:t>抽件時間</w:t>
      </w:r>
      <w:r>
        <w:rPr>
          <w:rFonts w:hint="eastAsia"/>
          <w:color w:val="000000"/>
          <w:lang w:eastAsia="zh-TW"/>
        </w:rPr>
        <w:t xml:space="preserve"> BETWEEN </w:t>
      </w:r>
      <w:r w:rsidRPr="008C028A">
        <w:rPr>
          <w:rFonts w:hint="eastAsia"/>
          <w:color w:val="000000"/>
          <w:lang w:eastAsia="zh-TW"/>
        </w:rPr>
        <w:t>$</w:t>
      </w:r>
      <w:r w:rsidRPr="008C028A">
        <w:rPr>
          <w:rFonts w:hint="eastAsia"/>
          <w:color w:val="000000"/>
          <w:lang w:eastAsia="zh-TW"/>
        </w:rPr>
        <w:t>開始日期</w:t>
      </w:r>
      <w:r>
        <w:rPr>
          <w:rFonts w:hint="eastAsia"/>
          <w:color w:val="000000"/>
          <w:lang w:eastAsia="zh-TW"/>
        </w:rPr>
        <w:t xml:space="preserve"> AND </w:t>
      </w:r>
      <w:r w:rsidRPr="008C028A">
        <w:rPr>
          <w:rFonts w:hint="eastAsia"/>
          <w:color w:val="000000"/>
          <w:lang w:eastAsia="zh-TW"/>
        </w:rPr>
        <w:t>$</w:t>
      </w:r>
      <w:r w:rsidRPr="008C028A">
        <w:rPr>
          <w:rFonts w:hint="eastAsia"/>
          <w:color w:val="000000"/>
          <w:lang w:eastAsia="zh-TW"/>
        </w:rPr>
        <w:t>結束日期</w:t>
      </w:r>
    </w:p>
    <w:p w:rsidR="00405E28" w:rsidRDefault="00405E28" w:rsidP="00774D83">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kern w:val="2"/>
          <w:lang w:eastAsia="zh-TW"/>
        </w:rPr>
        <w:t>A</w:t>
      </w:r>
      <w:r>
        <w:rPr>
          <w:rFonts w:ascii="細明體" w:eastAsia="細明體" w:hAnsi="細明體" w:hint="eastAsia"/>
          <w:kern w:val="2"/>
          <w:lang w:eastAsia="zh-TW"/>
        </w:rPr>
        <w:t>.</w:t>
      </w:r>
      <w:r>
        <w:rPr>
          <w:color w:val="000000"/>
          <w:lang w:eastAsia="zh-TW"/>
        </w:rPr>
        <w:t>是否更新契約效力</w:t>
      </w:r>
      <w:r>
        <w:rPr>
          <w:rFonts w:hint="eastAsia"/>
          <w:color w:val="000000"/>
          <w:lang w:eastAsia="zh-TW"/>
        </w:rPr>
        <w:t xml:space="preserve"> = </w:t>
      </w:r>
      <w:r>
        <w:rPr>
          <w:color w:val="000000"/>
          <w:lang w:eastAsia="zh-TW"/>
        </w:rPr>
        <w:t>‘Z’</w:t>
      </w:r>
    </w:p>
    <w:p w:rsidR="004A1D11" w:rsidRDefault="004A1D11" w:rsidP="00774D83">
      <w:pPr>
        <w:pStyle w:val="Tabletext"/>
        <w:keepLines w:val="0"/>
        <w:numPr>
          <w:ilvl w:val="2"/>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ORDER BY A.保單號碼</w:t>
      </w:r>
    </w:p>
    <w:p w:rsidR="000F7B86" w:rsidRDefault="000F7B86" w:rsidP="00774D83">
      <w:pPr>
        <w:pStyle w:val="Tabletext"/>
        <w:keepLines w:val="0"/>
        <w:numPr>
          <w:ilvl w:val="2"/>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IF NOT FND</w:t>
      </w:r>
    </w:p>
    <w:p w:rsidR="000F7B86" w:rsidRDefault="000F7B86" w:rsidP="00774D83">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不視為錯誤</w:t>
      </w:r>
    </w:p>
    <w:p w:rsidR="000F7B86" w:rsidRDefault="00834ABC" w:rsidP="00774D83">
      <w:pPr>
        <w:pStyle w:val="Tabletext"/>
        <w:keepLines w:val="0"/>
        <w:numPr>
          <w:ilvl w:val="1"/>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逐筆讀取查詢結果：</w:t>
      </w:r>
    </w:p>
    <w:p w:rsidR="00153227" w:rsidRDefault="00153227" w:rsidP="00774D83">
      <w:pPr>
        <w:pStyle w:val="Tabletext"/>
        <w:keepLines w:val="0"/>
        <w:numPr>
          <w:ilvl w:val="2"/>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 xml:space="preserve">IF DTAB0009.保單號碼 </w:t>
      </w:r>
      <w:r w:rsidR="00173E6D">
        <w:rPr>
          <w:rFonts w:ascii="細明體" w:eastAsia="細明體" w:hAnsi="細明體" w:hint="eastAsia"/>
          <w:kern w:val="2"/>
          <w:lang w:eastAsia="zh-TW"/>
        </w:rPr>
        <w:t>!</w:t>
      </w:r>
      <w:r w:rsidR="0015646F">
        <w:rPr>
          <w:rFonts w:ascii="細明體" w:eastAsia="細明體" w:hAnsi="細明體" w:hint="eastAsia"/>
          <w:kern w:val="2"/>
          <w:lang w:eastAsia="zh-TW"/>
        </w:rPr>
        <w:t>=</w:t>
      </w:r>
      <w:r w:rsidR="00173E6D">
        <w:rPr>
          <w:rFonts w:ascii="細明體" w:eastAsia="細明體" w:hAnsi="細明體"/>
          <w:kern w:val="2"/>
          <w:lang w:eastAsia="zh-TW"/>
        </w:rPr>
        <w:t xml:space="preserve"> </w:t>
      </w:r>
      <w:r>
        <w:rPr>
          <w:rFonts w:ascii="細明體" w:eastAsia="細明體" w:hAnsi="細明體" w:hint="eastAsia"/>
          <w:kern w:val="2"/>
          <w:lang w:eastAsia="zh-TW"/>
        </w:rPr>
        <w:t>NULL (表示</w:t>
      </w:r>
      <w:r w:rsidR="00A313AB">
        <w:rPr>
          <w:rFonts w:ascii="細明體" w:eastAsia="細明體" w:hAnsi="細明體" w:hint="eastAsia"/>
          <w:kern w:val="2"/>
          <w:lang w:eastAsia="zh-TW"/>
        </w:rPr>
        <w:t>已經</w:t>
      </w:r>
      <w:r>
        <w:rPr>
          <w:rFonts w:ascii="細明體" w:eastAsia="細明體" w:hAnsi="細明體" w:hint="eastAsia"/>
          <w:kern w:val="2"/>
          <w:lang w:eastAsia="zh-TW"/>
        </w:rPr>
        <w:t>壓過)</w:t>
      </w:r>
      <w:r w:rsidR="00173E6D">
        <w:rPr>
          <w:rFonts w:ascii="細明體" w:eastAsia="細明體" w:hAnsi="細明體" w:hint="eastAsia"/>
          <w:kern w:val="2"/>
          <w:lang w:eastAsia="zh-TW"/>
        </w:rPr>
        <w:t xml:space="preserve"> </w:t>
      </w:r>
      <w:r w:rsidR="00173E6D">
        <w:rPr>
          <w:rFonts w:ascii="細明體" w:eastAsia="細明體" w:hAnsi="細明體"/>
          <w:kern w:val="2"/>
          <w:lang w:eastAsia="zh-TW"/>
        </w:rPr>
        <w:t xml:space="preserve">AND </w:t>
      </w:r>
      <w:r w:rsidR="00E31286">
        <w:rPr>
          <w:rFonts w:ascii="細明體" w:eastAsia="細明體" w:hAnsi="細明體" w:hint="eastAsia"/>
          <w:kern w:val="2"/>
          <w:lang w:eastAsia="zh-TW"/>
        </w:rPr>
        <w:t>DTAB0009.保單號碼 &lt;&gt;</w:t>
      </w:r>
      <w:r w:rsidR="008F200F">
        <w:rPr>
          <w:rFonts w:ascii="細明體" w:eastAsia="細明體" w:hAnsi="細明體"/>
          <w:kern w:val="2"/>
          <w:lang w:eastAsia="zh-TW"/>
        </w:rPr>
        <w:t xml:space="preserve"> </w:t>
      </w:r>
      <w:r w:rsidR="00E31286">
        <w:rPr>
          <w:rFonts w:ascii="細明體" w:eastAsia="細明體" w:hAnsi="細明體" w:hint="eastAsia"/>
          <w:kern w:val="2"/>
          <w:lang w:eastAsia="zh-TW"/>
        </w:rPr>
        <w:t>前筆保單號碼</w:t>
      </w:r>
    </w:p>
    <w:p w:rsidR="00C65FB6" w:rsidRDefault="003C1416" w:rsidP="00774D83">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$待更新資料</w:t>
      </w:r>
      <w:r w:rsidR="00C65FB6">
        <w:rPr>
          <w:rFonts w:ascii="細明體" w:eastAsia="細明體" w:hAnsi="細明體" w:hint="eastAsia"/>
          <w:kern w:val="2"/>
          <w:lang w:eastAsia="zh-TW"/>
        </w:rPr>
        <w:t>.是否更新契約效力</w:t>
      </w:r>
      <w:r>
        <w:rPr>
          <w:rFonts w:ascii="細明體" w:eastAsia="細明體" w:hAnsi="細明體" w:hint="eastAsia"/>
          <w:kern w:val="2"/>
          <w:lang w:eastAsia="zh-TW"/>
        </w:rPr>
        <w:t xml:space="preserve">= </w:t>
      </w:r>
      <w:r w:rsidR="00A13D67">
        <w:rPr>
          <w:rFonts w:ascii="細明體" w:eastAsia="細明體" w:hAnsi="細明體"/>
          <w:kern w:val="2"/>
          <w:lang w:eastAsia="zh-TW"/>
        </w:rPr>
        <w:t>N</w:t>
      </w:r>
    </w:p>
    <w:p w:rsidR="00C65FB6" w:rsidRDefault="003C1416" w:rsidP="00774D83">
      <w:pPr>
        <w:pStyle w:val="Tabletext"/>
        <w:keepLines w:val="0"/>
        <w:numPr>
          <w:ilvl w:val="3"/>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$待更新資料</w:t>
      </w:r>
      <w:r w:rsidR="00C65FB6">
        <w:rPr>
          <w:rFonts w:ascii="細明體" w:eastAsia="細明體" w:hAnsi="細明體" w:hint="eastAsia"/>
          <w:kern w:val="2"/>
          <w:lang w:eastAsia="zh-TW"/>
        </w:rPr>
        <w:t>.未更新效力原因=</w:t>
      </w:r>
      <w:r w:rsidR="008728F7">
        <w:rPr>
          <w:rFonts w:ascii="細明體" w:eastAsia="細明體" w:hAnsi="細明體" w:hint="eastAsia"/>
          <w:kern w:val="2"/>
          <w:lang w:eastAsia="zh-TW"/>
        </w:rPr>
        <w:t xml:space="preserve"> </w:t>
      </w:r>
      <w:r w:rsidR="00002870">
        <w:rPr>
          <w:rFonts w:ascii="細明體" w:eastAsia="細明體" w:hAnsi="細明體" w:hint="eastAsia"/>
          <w:kern w:val="2"/>
          <w:lang w:eastAsia="zh-TW"/>
        </w:rPr>
        <w:t>特殊紀錄已註記E98</w:t>
      </w:r>
      <w:r w:rsidR="00F9667E">
        <w:rPr>
          <w:rFonts w:ascii="細明體" w:eastAsia="細明體" w:hAnsi="細明體"/>
          <w:kern w:val="2"/>
          <w:lang w:eastAsia="zh-TW"/>
        </w:rPr>
        <w:t>,</w:t>
      </w:r>
      <w:r w:rsidR="00002870">
        <w:rPr>
          <w:rFonts w:ascii="細明體" w:eastAsia="細明體" w:hAnsi="細明體" w:hint="eastAsia"/>
          <w:kern w:val="2"/>
          <w:lang w:eastAsia="zh-TW"/>
        </w:rPr>
        <w:t>14</w:t>
      </w:r>
    </w:p>
    <w:p w:rsidR="00570326" w:rsidRDefault="00471DFF" w:rsidP="00774D83">
      <w:pPr>
        <w:pStyle w:val="Tabletext"/>
        <w:keepLines w:val="0"/>
        <w:numPr>
          <w:ilvl w:val="2"/>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 xml:space="preserve">前筆保單號碼 = </w:t>
      </w:r>
      <w:r w:rsidR="00814C63">
        <w:rPr>
          <w:rFonts w:ascii="細明體" w:eastAsia="細明體" w:hAnsi="細明體" w:hint="eastAsia"/>
          <w:kern w:val="2"/>
          <w:lang w:eastAsia="zh-TW"/>
        </w:rPr>
        <w:t>DTAB0009.保單號碼</w:t>
      </w:r>
    </w:p>
    <w:p w:rsidR="00FF2E9B" w:rsidRPr="00774D83" w:rsidRDefault="00FF2E9B" w:rsidP="00774D83">
      <w:pPr>
        <w:pStyle w:val="Tabletext"/>
        <w:keepLines w:val="0"/>
        <w:numPr>
          <w:ilvl w:val="1"/>
          <w:numId w:val="32"/>
        </w:numPr>
        <w:spacing w:after="0" w:line="240" w:lineRule="auto"/>
        <w:rPr>
          <w:rFonts w:ascii="細明體" w:eastAsia="細明體" w:hAnsi="細明體"/>
          <w:kern w:val="2"/>
          <w:lang w:eastAsia="zh-TW"/>
        </w:rPr>
      </w:pPr>
      <w:r>
        <w:rPr>
          <w:rFonts w:ascii="細明體" w:eastAsia="細明體" w:hAnsi="細明體" w:hint="eastAsia"/>
          <w:kern w:val="2"/>
          <w:lang w:eastAsia="zh-TW"/>
        </w:rPr>
        <w:t>更新</w:t>
      </w:r>
      <w:r>
        <w:rPr>
          <w:rFonts w:ascii="新細明體" w:hAnsi="新細明體" w:cs="細明體" w:hint="eastAsia"/>
          <w:lang w:eastAsia="zh-TW"/>
        </w:rPr>
        <w:t>身故件結案檢核抽件紀錄檔DTAAB203欄位</w:t>
      </w:r>
    </w:p>
    <w:p w:rsidR="00333180" w:rsidRPr="00774D83" w:rsidRDefault="00333180" w:rsidP="00774D83">
      <w:pPr>
        <w:pStyle w:val="Tabletext"/>
        <w:keepLines w:val="0"/>
        <w:numPr>
          <w:ilvl w:val="2"/>
          <w:numId w:val="32"/>
        </w:numPr>
        <w:spacing w:after="0" w:line="240" w:lineRule="auto"/>
        <w:rPr>
          <w:rFonts w:ascii="細明體" w:eastAsia="細明體" w:hAnsi="細明體"/>
          <w:kern w:val="2"/>
          <w:lang w:eastAsia="zh-TW"/>
        </w:rPr>
      </w:pPr>
      <w:r>
        <w:rPr>
          <w:rFonts w:ascii="新細明體" w:hAnsi="新細明體" w:cs="細明體" w:hint="eastAsia"/>
          <w:lang w:eastAsia="zh-TW"/>
        </w:rPr>
        <w:t>更新條件：</w:t>
      </w:r>
      <w:r w:rsidR="004C752A">
        <w:rPr>
          <w:rFonts w:ascii="新細明體" w:hAnsi="新細明體" w:cs="細明體" w:hint="eastAsia"/>
          <w:lang w:eastAsia="zh-TW"/>
        </w:rPr>
        <w:t>(BY保單更新)</w:t>
      </w:r>
    </w:p>
    <w:p w:rsidR="007372B8" w:rsidRPr="00774D83" w:rsidRDefault="007372B8" w:rsidP="00774D83">
      <w:pPr>
        <w:pStyle w:val="Tabletext"/>
        <w:keepLines w:val="0"/>
        <w:numPr>
          <w:ilvl w:val="3"/>
          <w:numId w:val="32"/>
        </w:numPr>
        <w:spacing w:after="0" w:line="240" w:lineRule="auto"/>
        <w:rPr>
          <w:rFonts w:ascii="細明體" w:eastAsia="細明體" w:hAnsi="細明體"/>
          <w:kern w:val="2"/>
          <w:lang w:eastAsia="zh-TW"/>
        </w:rPr>
      </w:pPr>
      <w:r>
        <w:rPr>
          <w:color w:val="000000"/>
          <w:lang w:eastAsia="zh-TW"/>
        </w:rPr>
        <w:t>保單號碼</w:t>
      </w:r>
      <w:r>
        <w:rPr>
          <w:rFonts w:hint="eastAsia"/>
          <w:color w:val="000000"/>
          <w:lang w:eastAsia="zh-TW"/>
        </w:rPr>
        <w:t xml:space="preserve">= </w:t>
      </w:r>
      <w:r>
        <w:rPr>
          <w:rFonts w:ascii="細明體" w:eastAsia="細明體" w:hAnsi="細明體"/>
          <w:kern w:val="2"/>
          <w:lang w:eastAsia="zh-TW"/>
        </w:rPr>
        <w:t>DTAAB203</w:t>
      </w:r>
      <w:r>
        <w:rPr>
          <w:rFonts w:ascii="細明體" w:eastAsia="細明體" w:hAnsi="細明體" w:hint="eastAsia"/>
          <w:kern w:val="2"/>
          <w:lang w:eastAsia="zh-TW"/>
        </w:rPr>
        <w:t>.</w:t>
      </w:r>
      <w:r w:rsidR="00451328">
        <w:rPr>
          <w:color w:val="000000"/>
          <w:lang w:eastAsia="zh-TW"/>
        </w:rPr>
        <w:t>保單號碼</w:t>
      </w:r>
    </w:p>
    <w:p w:rsidR="00311D56" w:rsidRPr="00CC30CE" w:rsidRDefault="00311D56" w:rsidP="00311D56">
      <w:pPr>
        <w:pStyle w:val="Tabletext"/>
        <w:keepLines w:val="0"/>
        <w:numPr>
          <w:ilvl w:val="3"/>
          <w:numId w:val="32"/>
        </w:numPr>
        <w:spacing w:after="0" w:line="240" w:lineRule="auto"/>
        <w:rPr>
          <w:rFonts w:ascii="細明體" w:eastAsia="細明體" w:hAnsi="細明體"/>
          <w:kern w:val="2"/>
          <w:lang w:eastAsia="zh-TW"/>
        </w:rPr>
      </w:pPr>
      <w:r>
        <w:rPr>
          <w:color w:val="000000"/>
        </w:rPr>
        <w:t>抽件時間</w:t>
      </w:r>
      <w:r>
        <w:rPr>
          <w:rFonts w:hint="eastAsia"/>
          <w:color w:val="000000"/>
          <w:lang w:eastAsia="zh-TW"/>
        </w:rPr>
        <w:t xml:space="preserve"> BETWEEN </w:t>
      </w:r>
      <w:r w:rsidRPr="008C028A">
        <w:rPr>
          <w:rFonts w:hint="eastAsia"/>
          <w:color w:val="000000"/>
          <w:lang w:eastAsia="zh-TW"/>
        </w:rPr>
        <w:t>$</w:t>
      </w:r>
      <w:r w:rsidRPr="008C028A">
        <w:rPr>
          <w:rFonts w:hint="eastAsia"/>
          <w:color w:val="000000"/>
          <w:lang w:eastAsia="zh-TW"/>
        </w:rPr>
        <w:t>開始日期</w:t>
      </w:r>
      <w:r>
        <w:rPr>
          <w:rFonts w:hint="eastAsia"/>
          <w:color w:val="000000"/>
          <w:lang w:eastAsia="zh-TW"/>
        </w:rPr>
        <w:t xml:space="preserve"> AND </w:t>
      </w:r>
      <w:r w:rsidRPr="008C028A">
        <w:rPr>
          <w:rFonts w:hint="eastAsia"/>
          <w:color w:val="000000"/>
          <w:lang w:eastAsia="zh-TW"/>
        </w:rPr>
        <w:t>$</w:t>
      </w:r>
      <w:r w:rsidRPr="008C028A">
        <w:rPr>
          <w:rFonts w:hint="eastAsia"/>
          <w:color w:val="000000"/>
          <w:lang w:eastAsia="zh-TW"/>
        </w:rPr>
        <w:t>結束日期</w:t>
      </w:r>
    </w:p>
    <w:p w:rsidR="00311D56" w:rsidRPr="00774D83" w:rsidRDefault="00311D56" w:rsidP="00774D83">
      <w:pPr>
        <w:pStyle w:val="Tabletext"/>
        <w:keepLines w:val="0"/>
        <w:numPr>
          <w:ilvl w:val="3"/>
          <w:numId w:val="32"/>
        </w:numPr>
        <w:spacing w:after="0" w:line="240" w:lineRule="auto"/>
        <w:rPr>
          <w:rFonts w:ascii="細明體" w:eastAsia="細明體" w:hAnsi="細明體"/>
          <w:kern w:val="2"/>
          <w:lang w:eastAsia="zh-TW"/>
        </w:rPr>
      </w:pPr>
      <w:r>
        <w:rPr>
          <w:color w:val="000000"/>
          <w:lang w:eastAsia="zh-TW"/>
        </w:rPr>
        <w:t>是否更新契約效力</w:t>
      </w:r>
      <w:r>
        <w:rPr>
          <w:rFonts w:hint="eastAsia"/>
          <w:color w:val="000000"/>
          <w:lang w:eastAsia="zh-TW"/>
        </w:rPr>
        <w:t xml:space="preserve"> = </w:t>
      </w:r>
      <w:r>
        <w:rPr>
          <w:color w:val="000000"/>
          <w:lang w:eastAsia="zh-TW"/>
        </w:rPr>
        <w:t>‘Z’</w:t>
      </w:r>
    </w:p>
    <w:p w:rsidR="00AA5FCB" w:rsidRPr="00774D83" w:rsidRDefault="00AA5FCB" w:rsidP="00774D83">
      <w:pPr>
        <w:pStyle w:val="Tabletext"/>
        <w:keepLines w:val="0"/>
        <w:numPr>
          <w:ilvl w:val="2"/>
          <w:numId w:val="32"/>
        </w:numPr>
        <w:spacing w:after="0" w:line="240" w:lineRule="auto"/>
        <w:rPr>
          <w:rFonts w:ascii="細明體" w:eastAsia="細明體" w:hAnsi="細明體"/>
          <w:kern w:val="2"/>
          <w:lang w:eastAsia="zh-TW"/>
        </w:rPr>
      </w:pPr>
      <w:r>
        <w:rPr>
          <w:rFonts w:hint="eastAsia"/>
          <w:color w:val="000000"/>
          <w:lang w:eastAsia="zh-TW"/>
        </w:rPr>
        <w:t>更新欄位：</w:t>
      </w:r>
    </w:p>
    <w:p w:rsidR="000246CA" w:rsidRPr="0089776E" w:rsidRDefault="000246CA" w:rsidP="00774D83">
      <w:pPr>
        <w:pStyle w:val="Tabletext"/>
        <w:keepLines w:val="0"/>
        <w:numPr>
          <w:ilvl w:val="3"/>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DTAAB203.是否更新契約效力=</w:t>
      </w:r>
      <w:r w:rsidR="003C1416">
        <w:rPr>
          <w:rFonts w:ascii="細明體" w:eastAsia="細明體" w:hAnsi="細明體" w:hint="eastAsia"/>
          <w:kern w:val="2"/>
          <w:lang w:eastAsia="zh-TW"/>
        </w:rPr>
        <w:t>$待更新資料.是否更新契約效力</w:t>
      </w:r>
    </w:p>
    <w:p w:rsidR="000246CA" w:rsidRPr="0089776E" w:rsidRDefault="000246CA" w:rsidP="00774D83">
      <w:pPr>
        <w:pStyle w:val="Tabletext"/>
        <w:keepLines w:val="0"/>
        <w:numPr>
          <w:ilvl w:val="3"/>
          <w:numId w:val="32"/>
        </w:numPr>
        <w:spacing w:after="0" w:line="240" w:lineRule="auto"/>
        <w:rPr>
          <w:rFonts w:ascii="細明體" w:eastAsia="細明體" w:hAnsi="細明體" w:hint="eastAsia"/>
          <w:kern w:val="2"/>
          <w:lang w:eastAsia="zh-TW"/>
        </w:rPr>
      </w:pPr>
      <w:r>
        <w:rPr>
          <w:rFonts w:ascii="新細明體" w:hAnsi="新細明體" w:cs="細明體" w:hint="eastAsia"/>
          <w:lang w:eastAsia="zh-TW"/>
        </w:rPr>
        <w:t>DTAAB203.未更新效力原因=</w:t>
      </w:r>
      <w:r w:rsidR="00106BDE">
        <w:rPr>
          <w:rFonts w:ascii="細明體" w:eastAsia="細明體" w:hAnsi="細明體" w:hint="eastAsia"/>
          <w:kern w:val="2"/>
          <w:lang w:eastAsia="zh-TW"/>
        </w:rPr>
        <w:t>待更新資料.未更新效力原因</w:t>
      </w:r>
    </w:p>
    <w:p w:rsidR="00FF2E9B" w:rsidRDefault="00FF2E9B" w:rsidP="00774D83">
      <w:pPr>
        <w:pStyle w:val="Tabletext"/>
        <w:keepLines w:val="0"/>
        <w:numPr>
          <w:ilvl w:val="2"/>
          <w:numId w:val="32"/>
        </w:numPr>
        <w:spacing w:after="0" w:line="240" w:lineRule="auto"/>
        <w:rPr>
          <w:rFonts w:ascii="細明體" w:eastAsia="細明體" w:hAnsi="細明體"/>
          <w:kern w:val="2"/>
          <w:lang w:eastAsia="zh-TW"/>
        </w:rPr>
      </w:pPr>
    </w:p>
    <w:p w:rsidR="00CD2DA2" w:rsidRPr="004C14F8" w:rsidRDefault="00F57F4F" w:rsidP="00CD2DA2">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批次結束</w:t>
      </w:r>
    </w:p>
    <w:sectPr w:rsidR="00CD2DA2" w:rsidRPr="004C14F8" w:rsidSect="00E30C50">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AFC" w:rsidRDefault="00115AFC" w:rsidP="000C2BA8">
      <w:r>
        <w:separator/>
      </w:r>
    </w:p>
  </w:endnote>
  <w:endnote w:type="continuationSeparator" w:id="0">
    <w:p w:rsidR="00115AFC" w:rsidRDefault="00115AFC" w:rsidP="000C2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華康粗圓體">
    <w:altName w:val="細明體"/>
    <w:charset w:val="88"/>
    <w:family w:val="modern"/>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AFC" w:rsidRDefault="00115AFC" w:rsidP="000C2BA8">
      <w:r>
        <w:separator/>
      </w:r>
    </w:p>
  </w:footnote>
  <w:footnote w:type="continuationSeparator" w:id="0">
    <w:p w:rsidR="00115AFC" w:rsidRDefault="00115AFC" w:rsidP="000C2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34933E"/>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E6EC9B60"/>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120A57CE"/>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E4203FE8"/>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7A2426E8"/>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4EB03F0C"/>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EF58BD20"/>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99641C02"/>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30C2D88A"/>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B8F4FF60"/>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4A55640"/>
    <w:multiLevelType w:val="hybridMultilevel"/>
    <w:tmpl w:val="30D0171E"/>
    <w:lvl w:ilvl="0" w:tplc="ECAAC074">
      <w:start w:val="1"/>
      <w:numFmt w:val="bullet"/>
      <w:pStyle w:val="a"/>
      <w:lvlText w:val=""/>
      <w:lvlJc w:val="left"/>
      <w:pPr>
        <w:tabs>
          <w:tab w:val="num" w:pos="1330"/>
        </w:tabs>
        <w:ind w:left="1330" w:hanging="480"/>
      </w:pPr>
      <w:rPr>
        <w:rFonts w:ascii="Wingdings" w:hAnsi="Wingdings" w:hint="default"/>
      </w:rPr>
    </w:lvl>
    <w:lvl w:ilvl="1" w:tplc="04090003">
      <w:start w:val="1"/>
      <w:numFmt w:val="bullet"/>
      <w:lvlText w:val=""/>
      <w:lvlJc w:val="left"/>
      <w:pPr>
        <w:tabs>
          <w:tab w:val="num" w:pos="850"/>
        </w:tabs>
        <w:ind w:left="850" w:hanging="480"/>
      </w:pPr>
      <w:rPr>
        <w:rFonts w:ascii="Wingdings" w:hAnsi="Wingdings" w:hint="default"/>
      </w:rPr>
    </w:lvl>
    <w:lvl w:ilvl="2" w:tplc="04090005">
      <w:start w:val="1"/>
      <w:numFmt w:val="bullet"/>
      <w:lvlText w:val=""/>
      <w:lvlJc w:val="left"/>
      <w:pPr>
        <w:tabs>
          <w:tab w:val="num" w:pos="1330"/>
        </w:tabs>
        <w:ind w:left="1330" w:hanging="480"/>
      </w:pPr>
      <w:rPr>
        <w:rFonts w:ascii="Wingdings" w:hAnsi="Wingdings" w:hint="default"/>
      </w:rPr>
    </w:lvl>
    <w:lvl w:ilvl="3" w:tplc="04090001" w:tentative="1">
      <w:start w:val="1"/>
      <w:numFmt w:val="bullet"/>
      <w:lvlText w:val=""/>
      <w:lvlJc w:val="left"/>
      <w:pPr>
        <w:tabs>
          <w:tab w:val="num" w:pos="1810"/>
        </w:tabs>
        <w:ind w:left="1810" w:hanging="480"/>
      </w:pPr>
      <w:rPr>
        <w:rFonts w:ascii="Wingdings" w:hAnsi="Wingdings" w:hint="default"/>
      </w:rPr>
    </w:lvl>
    <w:lvl w:ilvl="4" w:tplc="04090003" w:tentative="1">
      <w:start w:val="1"/>
      <w:numFmt w:val="bullet"/>
      <w:lvlText w:val=""/>
      <w:lvlJc w:val="left"/>
      <w:pPr>
        <w:tabs>
          <w:tab w:val="num" w:pos="2290"/>
        </w:tabs>
        <w:ind w:left="2290" w:hanging="480"/>
      </w:pPr>
      <w:rPr>
        <w:rFonts w:ascii="Wingdings" w:hAnsi="Wingdings" w:hint="default"/>
      </w:rPr>
    </w:lvl>
    <w:lvl w:ilvl="5" w:tplc="04090005" w:tentative="1">
      <w:start w:val="1"/>
      <w:numFmt w:val="bullet"/>
      <w:lvlText w:val=""/>
      <w:lvlJc w:val="left"/>
      <w:pPr>
        <w:tabs>
          <w:tab w:val="num" w:pos="2770"/>
        </w:tabs>
        <w:ind w:left="2770" w:hanging="480"/>
      </w:pPr>
      <w:rPr>
        <w:rFonts w:ascii="Wingdings" w:hAnsi="Wingdings" w:hint="default"/>
      </w:rPr>
    </w:lvl>
    <w:lvl w:ilvl="6" w:tplc="04090001" w:tentative="1">
      <w:start w:val="1"/>
      <w:numFmt w:val="bullet"/>
      <w:lvlText w:val=""/>
      <w:lvlJc w:val="left"/>
      <w:pPr>
        <w:tabs>
          <w:tab w:val="num" w:pos="3250"/>
        </w:tabs>
        <w:ind w:left="3250" w:hanging="480"/>
      </w:pPr>
      <w:rPr>
        <w:rFonts w:ascii="Wingdings" w:hAnsi="Wingdings" w:hint="default"/>
      </w:rPr>
    </w:lvl>
    <w:lvl w:ilvl="7" w:tplc="04090003" w:tentative="1">
      <w:start w:val="1"/>
      <w:numFmt w:val="bullet"/>
      <w:lvlText w:val=""/>
      <w:lvlJc w:val="left"/>
      <w:pPr>
        <w:tabs>
          <w:tab w:val="num" w:pos="3730"/>
        </w:tabs>
        <w:ind w:left="3730" w:hanging="480"/>
      </w:pPr>
      <w:rPr>
        <w:rFonts w:ascii="Wingdings" w:hAnsi="Wingdings" w:hint="default"/>
      </w:rPr>
    </w:lvl>
    <w:lvl w:ilvl="8" w:tplc="04090005" w:tentative="1">
      <w:start w:val="1"/>
      <w:numFmt w:val="bullet"/>
      <w:lvlText w:val=""/>
      <w:lvlJc w:val="left"/>
      <w:pPr>
        <w:tabs>
          <w:tab w:val="num" w:pos="4210"/>
        </w:tabs>
        <w:ind w:left="4210" w:hanging="480"/>
      </w:pPr>
      <w:rPr>
        <w:rFonts w:ascii="Wingdings" w:hAnsi="Wingdings" w:hint="default"/>
      </w:rPr>
    </w:lvl>
  </w:abstractNum>
  <w:abstractNum w:abstractNumId="11" w15:restartNumberingAfterBreak="0">
    <w:nsid w:val="05F411C3"/>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12" w15:restartNumberingAfterBreak="0">
    <w:nsid w:val="07B96F68"/>
    <w:multiLevelType w:val="hybridMultilevel"/>
    <w:tmpl w:val="70EC95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98A13EA"/>
    <w:multiLevelType w:val="hybridMultilevel"/>
    <w:tmpl w:val="D70ED7C6"/>
    <w:lvl w:ilvl="0" w:tplc="47B4384E">
      <w:start w:val="1"/>
      <w:numFmt w:val="taiwaneseCountingThousand"/>
      <w:lvlText w:val="%1、"/>
      <w:lvlJc w:val="left"/>
      <w:pPr>
        <w:tabs>
          <w:tab w:val="num" w:pos="480"/>
        </w:tabs>
        <w:ind w:left="480" w:hanging="480"/>
      </w:pPr>
      <w:rPr>
        <w:rFonts w:hint="eastAsia"/>
      </w:rPr>
    </w:lvl>
    <w:lvl w:ilvl="1" w:tplc="9E303100">
      <w:start w:val="1"/>
      <w:numFmt w:val="decimal"/>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68B8D9C6">
      <w:start w:val="1"/>
      <w:numFmt w:val="lowerLetter"/>
      <w:lvlText w:val="%4."/>
      <w:lvlJc w:val="left"/>
      <w:pPr>
        <w:tabs>
          <w:tab w:val="num" w:pos="1800"/>
        </w:tabs>
        <w:ind w:left="1800" w:hanging="36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0CA13F06"/>
    <w:multiLevelType w:val="multilevel"/>
    <w:tmpl w:val="16064180"/>
    <w:lvl w:ilvl="0">
      <w:start w:val="1"/>
      <w:numFmt w:val="decimal"/>
      <w:lvlText w:val="%1."/>
      <w:lvlJc w:val="left"/>
      <w:pPr>
        <w:ind w:left="425" w:hanging="425"/>
      </w:pPr>
      <w:rPr>
        <w:rFonts w:ascii="細明體" w:eastAsia="細明體" w:hAnsi="細明體" w:cs="Courier New"/>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16E50CC5"/>
    <w:multiLevelType w:val="hybridMultilevel"/>
    <w:tmpl w:val="69321C7C"/>
    <w:lvl w:ilvl="0" w:tplc="6DF026A6">
      <w:start w:val="1"/>
      <w:numFmt w:val="upperLetter"/>
      <w:lvlText w:val="%1."/>
      <w:lvlJc w:val="left"/>
      <w:pPr>
        <w:tabs>
          <w:tab w:val="num" w:pos="360"/>
        </w:tabs>
        <w:ind w:left="360" w:hanging="360"/>
      </w:pPr>
      <w:rPr>
        <w:rFonts w:hint="eastAsia"/>
      </w:rPr>
    </w:lvl>
    <w:lvl w:ilvl="1" w:tplc="1F14A860">
      <w:start w:val="1"/>
      <w:numFmt w:val="decimal"/>
      <w:lvlText w:val="%2."/>
      <w:lvlJc w:val="left"/>
      <w:pPr>
        <w:tabs>
          <w:tab w:val="num" w:pos="840"/>
        </w:tabs>
        <w:ind w:left="840" w:hanging="3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AFB3854"/>
    <w:multiLevelType w:val="multilevel"/>
    <w:tmpl w:val="C896CC2A"/>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b w:val="0"/>
        <w:i w:val="0"/>
      </w:rPr>
    </w:lvl>
    <w:lvl w:ilvl="2">
      <w:start w:val="1"/>
      <w:numFmt w:val="decimal"/>
      <w:lvlText w:val="%2.%3"/>
      <w:lvlJc w:val="left"/>
      <w:pPr>
        <w:tabs>
          <w:tab w:val="num" w:pos="1418"/>
        </w:tabs>
        <w:ind w:left="1418" w:hanging="567"/>
      </w:pPr>
      <w:rPr>
        <w:rFonts w:ascii="Times New Roman" w:hAnsi="Times New Roman" w:cs="Times New Roman" w:hint="default"/>
      </w:rPr>
    </w:lvl>
    <w:lvl w:ilvl="3">
      <w:start w:val="1"/>
      <w:numFmt w:val="decimal"/>
      <w:lvlText w:val="%2.%3.%4"/>
      <w:lvlJc w:val="left"/>
      <w:pPr>
        <w:tabs>
          <w:tab w:val="num" w:pos="1984"/>
        </w:tabs>
        <w:ind w:left="1984" w:hanging="708"/>
      </w:pPr>
      <w:rPr>
        <w:rFonts w:ascii="Times New Roman" w:hAnsi="Times New Roman" w:cs="Times New Roman" w:hint="default"/>
      </w:rPr>
    </w:lvl>
    <w:lvl w:ilvl="4">
      <w:start w:val="1"/>
      <w:numFmt w:val="decimal"/>
      <w:lvlText w:val="%2.%3.%4.%5"/>
      <w:lvlJc w:val="left"/>
      <w:pPr>
        <w:tabs>
          <w:tab w:val="num" w:pos="2551"/>
        </w:tabs>
        <w:ind w:left="2551" w:hanging="850"/>
      </w:pPr>
      <w:rPr>
        <w:rFonts w:ascii="Times New Roman" w:hAnsi="Times New Roman" w:cs="Times New Roman" w:hint="default"/>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17" w15:restartNumberingAfterBreak="0">
    <w:nsid w:val="1F0C3F44"/>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18" w15:restartNumberingAfterBreak="0">
    <w:nsid w:val="1F523826"/>
    <w:multiLevelType w:val="hybridMultilevel"/>
    <w:tmpl w:val="964AF9C0"/>
    <w:lvl w:ilvl="0" w:tplc="02EEB11E">
      <w:start w:val="1"/>
      <w:numFmt w:val="decimal"/>
      <w:lvlText w:val="%1."/>
      <w:lvlJc w:val="left"/>
      <w:pPr>
        <w:tabs>
          <w:tab w:val="num" w:pos="960"/>
        </w:tabs>
        <w:ind w:left="960" w:hanging="9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273E407A"/>
    <w:multiLevelType w:val="multilevel"/>
    <w:tmpl w:val="D46CB290"/>
    <w:lvl w:ilvl="0">
      <w:start w:val="1"/>
      <w:numFmt w:val="decimal"/>
      <w:lvlText w:val="%1"/>
      <w:lvlJc w:val="left"/>
      <w:pPr>
        <w:ind w:left="850"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0" w15:restartNumberingAfterBreak="0">
    <w:nsid w:val="2B2278D6"/>
    <w:multiLevelType w:val="hybridMultilevel"/>
    <w:tmpl w:val="7E283FAC"/>
    <w:lvl w:ilvl="0" w:tplc="CD96AF0A">
      <w:start w:val="1"/>
      <w:numFmt w:val="decimal"/>
      <w:pStyle w:val="bullet"/>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DFF4F06"/>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22" w15:restartNumberingAfterBreak="0">
    <w:nsid w:val="38E31A6B"/>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3" w15:restartNumberingAfterBreak="0">
    <w:nsid w:val="4220171D"/>
    <w:multiLevelType w:val="hybridMultilevel"/>
    <w:tmpl w:val="AB1250DC"/>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4" w15:restartNumberingAfterBreak="0">
    <w:nsid w:val="48A05760"/>
    <w:multiLevelType w:val="multilevel"/>
    <w:tmpl w:val="407C595A"/>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8"/>
        </w:tabs>
        <w:ind w:left="1248" w:hanging="708"/>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5" w15:restartNumberingAfterBreak="0">
    <w:nsid w:val="4DA03033"/>
    <w:multiLevelType w:val="multilevel"/>
    <w:tmpl w:val="E9EEFC3C"/>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1729"/>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6" w15:restartNumberingAfterBreak="0">
    <w:nsid w:val="51740963"/>
    <w:multiLevelType w:val="multilevel"/>
    <w:tmpl w:val="407C595A"/>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8"/>
        </w:tabs>
        <w:ind w:left="1248" w:hanging="708"/>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7" w15:restartNumberingAfterBreak="0">
    <w:nsid w:val="539D7C9B"/>
    <w:multiLevelType w:val="hybridMultilevel"/>
    <w:tmpl w:val="27C4D846"/>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5DEE2AE7"/>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9" w15:restartNumberingAfterBreak="0">
    <w:nsid w:val="5E040A0A"/>
    <w:multiLevelType w:val="singleLevel"/>
    <w:tmpl w:val="9CB8D998"/>
    <w:lvl w:ilvl="0">
      <w:start w:val="1"/>
      <w:numFmt w:val="bullet"/>
      <w:pStyle w:val="1"/>
      <w:lvlText w:val=""/>
      <w:lvlJc w:val="left"/>
      <w:pPr>
        <w:tabs>
          <w:tab w:val="num" w:pos="425"/>
        </w:tabs>
        <w:ind w:left="425" w:hanging="425"/>
      </w:pPr>
      <w:rPr>
        <w:rFonts w:ascii="Wingdings" w:hAnsi="Wingdings" w:hint="default"/>
      </w:rPr>
    </w:lvl>
  </w:abstractNum>
  <w:abstractNum w:abstractNumId="30" w15:restartNumberingAfterBreak="0">
    <w:nsid w:val="5FB33135"/>
    <w:multiLevelType w:val="multilevel"/>
    <w:tmpl w:val="D46CB290"/>
    <w:lvl w:ilvl="0">
      <w:start w:val="1"/>
      <w:numFmt w:val="decimal"/>
      <w:lvlText w:val="%1"/>
      <w:lvlJc w:val="left"/>
      <w:pPr>
        <w:ind w:left="850"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1" w15:restartNumberingAfterBreak="0">
    <w:nsid w:val="620C3181"/>
    <w:multiLevelType w:val="multilevel"/>
    <w:tmpl w:val="CF8A9E08"/>
    <w:lvl w:ilvl="0">
      <w:start w:val="1"/>
      <w:numFmt w:val="taiwa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color w:val="000000"/>
      </w:rPr>
    </w:lvl>
    <w:lvl w:ilvl="4">
      <w:start w:val="1"/>
      <w:numFmt w:val="decimal"/>
      <w:lvlText w:val="%1.%2.%3.%4.%5"/>
      <w:lvlJc w:val="left"/>
      <w:pPr>
        <w:ind w:left="2551" w:hanging="850"/>
      </w:pPr>
      <w:rPr>
        <w:rFonts w:hint="eastAsia"/>
        <w:b w:val="0"/>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62C856BE"/>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33" w15:restartNumberingAfterBreak="0">
    <w:nsid w:val="66B33B91"/>
    <w:multiLevelType w:val="hybridMultilevel"/>
    <w:tmpl w:val="F76693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75163BE"/>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35" w15:restartNumberingAfterBreak="0">
    <w:nsid w:val="6C0A78C5"/>
    <w:multiLevelType w:val="hybridMultilevel"/>
    <w:tmpl w:val="C09CC386"/>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6D0120EE"/>
    <w:multiLevelType w:val="hybridMultilevel"/>
    <w:tmpl w:val="27404E58"/>
    <w:lvl w:ilvl="0" w:tplc="B20E30C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018170B"/>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38" w15:restartNumberingAfterBreak="0">
    <w:nsid w:val="74787690"/>
    <w:multiLevelType w:val="hybridMultilevel"/>
    <w:tmpl w:val="662C4400"/>
    <w:lvl w:ilvl="0" w:tplc="874870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7F425C5"/>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40" w15:restartNumberingAfterBreak="0">
    <w:nsid w:val="78C27839"/>
    <w:multiLevelType w:val="hybridMultilevel"/>
    <w:tmpl w:val="CF6AA28C"/>
    <w:lvl w:ilvl="0" w:tplc="02EEB11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1"/>
  </w:num>
  <w:num w:numId="2">
    <w:abstractNumId w:val="18"/>
  </w:num>
  <w:num w:numId="3">
    <w:abstractNumId w:val="15"/>
  </w:num>
  <w:num w:numId="4">
    <w:abstractNumId w:val="20"/>
  </w:num>
  <w:num w:numId="5">
    <w:abstractNumId w:val="16"/>
  </w:num>
  <w:num w:numId="6">
    <w:abstractNumId w:val="35"/>
  </w:num>
  <w:num w:numId="7">
    <w:abstractNumId w:val="27"/>
  </w:num>
  <w:num w:numId="8">
    <w:abstractNumId w:val="29"/>
  </w:num>
  <w:num w:numId="9">
    <w:abstractNumId w:val="10"/>
  </w:num>
  <w:num w:numId="10">
    <w:abstractNumId w:val="23"/>
  </w:num>
  <w:num w:numId="11">
    <w:abstractNumId w:val="24"/>
  </w:num>
  <w:num w:numId="12">
    <w:abstractNumId w:val="26"/>
  </w:num>
  <w:num w:numId="13">
    <w:abstractNumId w:val="17"/>
  </w:num>
  <w:num w:numId="14">
    <w:abstractNumId w:val="39"/>
  </w:num>
  <w:num w:numId="15">
    <w:abstractNumId w:val="22"/>
  </w:num>
  <w:num w:numId="16">
    <w:abstractNumId w:val="11"/>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32"/>
  </w:num>
  <w:num w:numId="28">
    <w:abstractNumId w:val="28"/>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21"/>
  </w:num>
  <w:num w:numId="32">
    <w:abstractNumId w:val="37"/>
  </w:num>
  <w:num w:numId="33">
    <w:abstractNumId w:val="40"/>
  </w:num>
  <w:num w:numId="34">
    <w:abstractNumId w:val="25"/>
  </w:num>
  <w:num w:numId="35">
    <w:abstractNumId w:val="33"/>
  </w:num>
  <w:num w:numId="36">
    <w:abstractNumId w:val="30"/>
  </w:num>
  <w:num w:numId="37">
    <w:abstractNumId w:val="19"/>
  </w:num>
  <w:num w:numId="38">
    <w:abstractNumId w:val="34"/>
  </w:num>
  <w:num w:numId="39">
    <w:abstractNumId w:val="14"/>
  </w:num>
  <w:num w:numId="40">
    <w:abstractNumId w:val="12"/>
  </w:num>
  <w:num w:numId="41">
    <w:abstractNumId w:val="38"/>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2BA8"/>
    <w:rsid w:val="0000096F"/>
    <w:rsid w:val="000024F6"/>
    <w:rsid w:val="00002870"/>
    <w:rsid w:val="00002C7F"/>
    <w:rsid w:val="000052FB"/>
    <w:rsid w:val="0000563E"/>
    <w:rsid w:val="000110F3"/>
    <w:rsid w:val="00012E7C"/>
    <w:rsid w:val="000134DD"/>
    <w:rsid w:val="00014A6C"/>
    <w:rsid w:val="0001563C"/>
    <w:rsid w:val="00016F11"/>
    <w:rsid w:val="00020BCC"/>
    <w:rsid w:val="000212D5"/>
    <w:rsid w:val="00021755"/>
    <w:rsid w:val="00021758"/>
    <w:rsid w:val="0002210A"/>
    <w:rsid w:val="000246CA"/>
    <w:rsid w:val="00026A58"/>
    <w:rsid w:val="00026F13"/>
    <w:rsid w:val="00027926"/>
    <w:rsid w:val="00027B35"/>
    <w:rsid w:val="00027D1B"/>
    <w:rsid w:val="00027FC5"/>
    <w:rsid w:val="00030E58"/>
    <w:rsid w:val="00031272"/>
    <w:rsid w:val="00033535"/>
    <w:rsid w:val="00033619"/>
    <w:rsid w:val="00035854"/>
    <w:rsid w:val="00036658"/>
    <w:rsid w:val="00037D02"/>
    <w:rsid w:val="00041022"/>
    <w:rsid w:val="00042C50"/>
    <w:rsid w:val="00044B33"/>
    <w:rsid w:val="000460E1"/>
    <w:rsid w:val="0004683B"/>
    <w:rsid w:val="00050D23"/>
    <w:rsid w:val="000519F8"/>
    <w:rsid w:val="000527F0"/>
    <w:rsid w:val="000556C0"/>
    <w:rsid w:val="000558F2"/>
    <w:rsid w:val="00060930"/>
    <w:rsid w:val="00063EA5"/>
    <w:rsid w:val="000647EC"/>
    <w:rsid w:val="00065586"/>
    <w:rsid w:val="000676CD"/>
    <w:rsid w:val="0007006A"/>
    <w:rsid w:val="00070A6B"/>
    <w:rsid w:val="000719B8"/>
    <w:rsid w:val="000719ED"/>
    <w:rsid w:val="000726A0"/>
    <w:rsid w:val="00073BA3"/>
    <w:rsid w:val="00074A36"/>
    <w:rsid w:val="00074ABC"/>
    <w:rsid w:val="00075C91"/>
    <w:rsid w:val="00077C11"/>
    <w:rsid w:val="0008099E"/>
    <w:rsid w:val="000811DA"/>
    <w:rsid w:val="000814EE"/>
    <w:rsid w:val="00082D62"/>
    <w:rsid w:val="00083524"/>
    <w:rsid w:val="0008361E"/>
    <w:rsid w:val="0008439C"/>
    <w:rsid w:val="00084E23"/>
    <w:rsid w:val="00084EAA"/>
    <w:rsid w:val="000876EA"/>
    <w:rsid w:val="000922A0"/>
    <w:rsid w:val="00094626"/>
    <w:rsid w:val="0009513A"/>
    <w:rsid w:val="00097092"/>
    <w:rsid w:val="00097AB5"/>
    <w:rsid w:val="000A0799"/>
    <w:rsid w:val="000A1510"/>
    <w:rsid w:val="000A1ACA"/>
    <w:rsid w:val="000A1EB4"/>
    <w:rsid w:val="000A2254"/>
    <w:rsid w:val="000A3B8C"/>
    <w:rsid w:val="000A4263"/>
    <w:rsid w:val="000A5518"/>
    <w:rsid w:val="000A5DC1"/>
    <w:rsid w:val="000A740A"/>
    <w:rsid w:val="000B1567"/>
    <w:rsid w:val="000B1B22"/>
    <w:rsid w:val="000B1B3B"/>
    <w:rsid w:val="000B23D1"/>
    <w:rsid w:val="000B29D1"/>
    <w:rsid w:val="000B38F1"/>
    <w:rsid w:val="000B5824"/>
    <w:rsid w:val="000B5B46"/>
    <w:rsid w:val="000B5DF5"/>
    <w:rsid w:val="000B6FAA"/>
    <w:rsid w:val="000B7900"/>
    <w:rsid w:val="000C0C05"/>
    <w:rsid w:val="000C14B1"/>
    <w:rsid w:val="000C2080"/>
    <w:rsid w:val="000C290F"/>
    <w:rsid w:val="000C2B47"/>
    <w:rsid w:val="000C2BA8"/>
    <w:rsid w:val="000C32F1"/>
    <w:rsid w:val="000C4195"/>
    <w:rsid w:val="000C643D"/>
    <w:rsid w:val="000C6C3F"/>
    <w:rsid w:val="000C7426"/>
    <w:rsid w:val="000D0758"/>
    <w:rsid w:val="000D07A9"/>
    <w:rsid w:val="000D452C"/>
    <w:rsid w:val="000D4EE9"/>
    <w:rsid w:val="000D6712"/>
    <w:rsid w:val="000E05E0"/>
    <w:rsid w:val="000E17F0"/>
    <w:rsid w:val="000E2505"/>
    <w:rsid w:val="000E38A7"/>
    <w:rsid w:val="000E3A3C"/>
    <w:rsid w:val="000E3E84"/>
    <w:rsid w:val="000E5276"/>
    <w:rsid w:val="000E5486"/>
    <w:rsid w:val="000E57E8"/>
    <w:rsid w:val="000E6BD5"/>
    <w:rsid w:val="000E6EA1"/>
    <w:rsid w:val="000E7517"/>
    <w:rsid w:val="000E75BD"/>
    <w:rsid w:val="000F0395"/>
    <w:rsid w:val="000F08F7"/>
    <w:rsid w:val="000F0EAB"/>
    <w:rsid w:val="000F10A2"/>
    <w:rsid w:val="000F1461"/>
    <w:rsid w:val="000F3256"/>
    <w:rsid w:val="000F37F7"/>
    <w:rsid w:val="000F3CF9"/>
    <w:rsid w:val="000F4D30"/>
    <w:rsid w:val="000F4F2F"/>
    <w:rsid w:val="000F6885"/>
    <w:rsid w:val="000F76A1"/>
    <w:rsid w:val="000F7B86"/>
    <w:rsid w:val="000F7EEB"/>
    <w:rsid w:val="00100EBF"/>
    <w:rsid w:val="001029E3"/>
    <w:rsid w:val="001031E5"/>
    <w:rsid w:val="001048AF"/>
    <w:rsid w:val="00105169"/>
    <w:rsid w:val="00105641"/>
    <w:rsid w:val="00106BDE"/>
    <w:rsid w:val="00110627"/>
    <w:rsid w:val="00110D8C"/>
    <w:rsid w:val="00111018"/>
    <w:rsid w:val="0011118D"/>
    <w:rsid w:val="0011125A"/>
    <w:rsid w:val="001113FA"/>
    <w:rsid w:val="00112BFC"/>
    <w:rsid w:val="00112C80"/>
    <w:rsid w:val="00112CFE"/>
    <w:rsid w:val="00114C8B"/>
    <w:rsid w:val="00115668"/>
    <w:rsid w:val="00115AFC"/>
    <w:rsid w:val="00116648"/>
    <w:rsid w:val="0011777A"/>
    <w:rsid w:val="00122177"/>
    <w:rsid w:val="00122265"/>
    <w:rsid w:val="0012244B"/>
    <w:rsid w:val="001246AC"/>
    <w:rsid w:val="00124800"/>
    <w:rsid w:val="001266FD"/>
    <w:rsid w:val="00126E79"/>
    <w:rsid w:val="00126E89"/>
    <w:rsid w:val="00126F67"/>
    <w:rsid w:val="001314C4"/>
    <w:rsid w:val="00131868"/>
    <w:rsid w:val="00132923"/>
    <w:rsid w:val="001342A5"/>
    <w:rsid w:val="001343D4"/>
    <w:rsid w:val="00134BB9"/>
    <w:rsid w:val="00134DCF"/>
    <w:rsid w:val="00135E9D"/>
    <w:rsid w:val="00136FFA"/>
    <w:rsid w:val="00137442"/>
    <w:rsid w:val="001376A9"/>
    <w:rsid w:val="00137FCC"/>
    <w:rsid w:val="00140D40"/>
    <w:rsid w:val="0014365B"/>
    <w:rsid w:val="001441A3"/>
    <w:rsid w:val="00145E03"/>
    <w:rsid w:val="00146D45"/>
    <w:rsid w:val="00147CA4"/>
    <w:rsid w:val="00150105"/>
    <w:rsid w:val="00151155"/>
    <w:rsid w:val="001517EA"/>
    <w:rsid w:val="00151A58"/>
    <w:rsid w:val="00152110"/>
    <w:rsid w:val="00152AEF"/>
    <w:rsid w:val="00153227"/>
    <w:rsid w:val="001533D9"/>
    <w:rsid w:val="001537BC"/>
    <w:rsid w:val="00153F38"/>
    <w:rsid w:val="00154805"/>
    <w:rsid w:val="0015485D"/>
    <w:rsid w:val="00155547"/>
    <w:rsid w:val="0015646F"/>
    <w:rsid w:val="00156568"/>
    <w:rsid w:val="001570DB"/>
    <w:rsid w:val="0015751B"/>
    <w:rsid w:val="00157624"/>
    <w:rsid w:val="00157DD2"/>
    <w:rsid w:val="0016095B"/>
    <w:rsid w:val="001614E3"/>
    <w:rsid w:val="001619B9"/>
    <w:rsid w:val="0016229D"/>
    <w:rsid w:val="00162624"/>
    <w:rsid w:val="001633BB"/>
    <w:rsid w:val="00164942"/>
    <w:rsid w:val="001651D4"/>
    <w:rsid w:val="001664DA"/>
    <w:rsid w:val="001677B3"/>
    <w:rsid w:val="001678C2"/>
    <w:rsid w:val="00167DC4"/>
    <w:rsid w:val="0017097A"/>
    <w:rsid w:val="00170E56"/>
    <w:rsid w:val="00171F2D"/>
    <w:rsid w:val="00173E6D"/>
    <w:rsid w:val="001752ED"/>
    <w:rsid w:val="0017539B"/>
    <w:rsid w:val="00176AFB"/>
    <w:rsid w:val="00182540"/>
    <w:rsid w:val="00183411"/>
    <w:rsid w:val="0018426C"/>
    <w:rsid w:val="00184863"/>
    <w:rsid w:val="001848F8"/>
    <w:rsid w:val="0018502A"/>
    <w:rsid w:val="001857CC"/>
    <w:rsid w:val="00186246"/>
    <w:rsid w:val="00186E1D"/>
    <w:rsid w:val="00186FAA"/>
    <w:rsid w:val="0019228C"/>
    <w:rsid w:val="00193929"/>
    <w:rsid w:val="001944C9"/>
    <w:rsid w:val="001949BE"/>
    <w:rsid w:val="001959B2"/>
    <w:rsid w:val="001A0ADD"/>
    <w:rsid w:val="001A1E06"/>
    <w:rsid w:val="001A2402"/>
    <w:rsid w:val="001A2B06"/>
    <w:rsid w:val="001A3584"/>
    <w:rsid w:val="001A5718"/>
    <w:rsid w:val="001A578F"/>
    <w:rsid w:val="001B1294"/>
    <w:rsid w:val="001B33A7"/>
    <w:rsid w:val="001B4EAD"/>
    <w:rsid w:val="001B5C7B"/>
    <w:rsid w:val="001B6F6F"/>
    <w:rsid w:val="001B7BC4"/>
    <w:rsid w:val="001C2704"/>
    <w:rsid w:val="001C2B0F"/>
    <w:rsid w:val="001C309A"/>
    <w:rsid w:val="001C3BE6"/>
    <w:rsid w:val="001C3FDB"/>
    <w:rsid w:val="001C41F1"/>
    <w:rsid w:val="001C4E1D"/>
    <w:rsid w:val="001C57F5"/>
    <w:rsid w:val="001D0435"/>
    <w:rsid w:val="001D0E9D"/>
    <w:rsid w:val="001D2491"/>
    <w:rsid w:val="001D3ADE"/>
    <w:rsid w:val="001E073C"/>
    <w:rsid w:val="001E0897"/>
    <w:rsid w:val="001E1438"/>
    <w:rsid w:val="001E2B9B"/>
    <w:rsid w:val="001E3ED1"/>
    <w:rsid w:val="001E4613"/>
    <w:rsid w:val="001E5C82"/>
    <w:rsid w:val="001E6695"/>
    <w:rsid w:val="001E6D6E"/>
    <w:rsid w:val="001E7EFA"/>
    <w:rsid w:val="001F1BB5"/>
    <w:rsid w:val="001F32B1"/>
    <w:rsid w:val="001F45DB"/>
    <w:rsid w:val="001F4C49"/>
    <w:rsid w:val="001F531E"/>
    <w:rsid w:val="001F5B3D"/>
    <w:rsid w:val="001F710C"/>
    <w:rsid w:val="00201536"/>
    <w:rsid w:val="0020437D"/>
    <w:rsid w:val="00207652"/>
    <w:rsid w:val="002103E0"/>
    <w:rsid w:val="002106CA"/>
    <w:rsid w:val="002134E7"/>
    <w:rsid w:val="0021383A"/>
    <w:rsid w:val="0021514C"/>
    <w:rsid w:val="0021615B"/>
    <w:rsid w:val="002169BB"/>
    <w:rsid w:val="0021779D"/>
    <w:rsid w:val="002177BE"/>
    <w:rsid w:val="00221E19"/>
    <w:rsid w:val="0022325E"/>
    <w:rsid w:val="00224B9E"/>
    <w:rsid w:val="00225A49"/>
    <w:rsid w:val="00225BEE"/>
    <w:rsid w:val="00227043"/>
    <w:rsid w:val="002272E6"/>
    <w:rsid w:val="00227D04"/>
    <w:rsid w:val="00227E7F"/>
    <w:rsid w:val="002329F9"/>
    <w:rsid w:val="00233210"/>
    <w:rsid w:val="002335A1"/>
    <w:rsid w:val="002374DC"/>
    <w:rsid w:val="002407D4"/>
    <w:rsid w:val="00241368"/>
    <w:rsid w:val="00241CB2"/>
    <w:rsid w:val="00241E8D"/>
    <w:rsid w:val="002421EF"/>
    <w:rsid w:val="00242DF0"/>
    <w:rsid w:val="00242F37"/>
    <w:rsid w:val="00243D96"/>
    <w:rsid w:val="00243E91"/>
    <w:rsid w:val="00246260"/>
    <w:rsid w:val="00246F3C"/>
    <w:rsid w:val="00247745"/>
    <w:rsid w:val="00250CA4"/>
    <w:rsid w:val="00250D2D"/>
    <w:rsid w:val="00250F79"/>
    <w:rsid w:val="002543A5"/>
    <w:rsid w:val="00254951"/>
    <w:rsid w:val="00256B93"/>
    <w:rsid w:val="002577FB"/>
    <w:rsid w:val="002602E5"/>
    <w:rsid w:val="0026126F"/>
    <w:rsid w:val="00262779"/>
    <w:rsid w:val="00262788"/>
    <w:rsid w:val="00263006"/>
    <w:rsid w:val="00263DFE"/>
    <w:rsid w:val="002651FE"/>
    <w:rsid w:val="0026590D"/>
    <w:rsid w:val="00266117"/>
    <w:rsid w:val="0026717E"/>
    <w:rsid w:val="00272048"/>
    <w:rsid w:val="0027311F"/>
    <w:rsid w:val="002737A7"/>
    <w:rsid w:val="00273C1F"/>
    <w:rsid w:val="00274796"/>
    <w:rsid w:val="00275259"/>
    <w:rsid w:val="00277D86"/>
    <w:rsid w:val="00280672"/>
    <w:rsid w:val="00281D7D"/>
    <w:rsid w:val="002831BB"/>
    <w:rsid w:val="00283478"/>
    <w:rsid w:val="00284D22"/>
    <w:rsid w:val="00287A6C"/>
    <w:rsid w:val="00290227"/>
    <w:rsid w:val="00290D9F"/>
    <w:rsid w:val="00291FF9"/>
    <w:rsid w:val="00293C61"/>
    <w:rsid w:val="00294DE3"/>
    <w:rsid w:val="00295163"/>
    <w:rsid w:val="00295DC0"/>
    <w:rsid w:val="0029735A"/>
    <w:rsid w:val="002A0378"/>
    <w:rsid w:val="002A1311"/>
    <w:rsid w:val="002A14A8"/>
    <w:rsid w:val="002A3335"/>
    <w:rsid w:val="002A3AE7"/>
    <w:rsid w:val="002A6B21"/>
    <w:rsid w:val="002A6FA5"/>
    <w:rsid w:val="002B1E7F"/>
    <w:rsid w:val="002B1F02"/>
    <w:rsid w:val="002B3026"/>
    <w:rsid w:val="002B395E"/>
    <w:rsid w:val="002B465A"/>
    <w:rsid w:val="002B55E2"/>
    <w:rsid w:val="002B58D6"/>
    <w:rsid w:val="002B5B93"/>
    <w:rsid w:val="002B63DE"/>
    <w:rsid w:val="002B7029"/>
    <w:rsid w:val="002B784E"/>
    <w:rsid w:val="002C0E3D"/>
    <w:rsid w:val="002C13D1"/>
    <w:rsid w:val="002C29D1"/>
    <w:rsid w:val="002C2E69"/>
    <w:rsid w:val="002C475F"/>
    <w:rsid w:val="002C57C6"/>
    <w:rsid w:val="002D3629"/>
    <w:rsid w:val="002D65D9"/>
    <w:rsid w:val="002D7662"/>
    <w:rsid w:val="002D7D92"/>
    <w:rsid w:val="002E04FF"/>
    <w:rsid w:val="002E287D"/>
    <w:rsid w:val="002E2A94"/>
    <w:rsid w:val="002E55DB"/>
    <w:rsid w:val="002E64A9"/>
    <w:rsid w:val="002F1777"/>
    <w:rsid w:val="002F1DBA"/>
    <w:rsid w:val="002F2907"/>
    <w:rsid w:val="002F5595"/>
    <w:rsid w:val="002F62AF"/>
    <w:rsid w:val="002F6AE1"/>
    <w:rsid w:val="002F6EA2"/>
    <w:rsid w:val="002F7A17"/>
    <w:rsid w:val="003011AB"/>
    <w:rsid w:val="00302FAE"/>
    <w:rsid w:val="00303AF3"/>
    <w:rsid w:val="00305137"/>
    <w:rsid w:val="0030542C"/>
    <w:rsid w:val="00305C2A"/>
    <w:rsid w:val="00306FC7"/>
    <w:rsid w:val="003076ED"/>
    <w:rsid w:val="00307C34"/>
    <w:rsid w:val="0031013D"/>
    <w:rsid w:val="00311D56"/>
    <w:rsid w:val="00311F84"/>
    <w:rsid w:val="00313102"/>
    <w:rsid w:val="0031349D"/>
    <w:rsid w:val="00316261"/>
    <w:rsid w:val="00317414"/>
    <w:rsid w:val="00320E9A"/>
    <w:rsid w:val="00320FDD"/>
    <w:rsid w:val="00321C07"/>
    <w:rsid w:val="00321F42"/>
    <w:rsid w:val="003220C4"/>
    <w:rsid w:val="00322D04"/>
    <w:rsid w:val="00323631"/>
    <w:rsid w:val="003239B6"/>
    <w:rsid w:val="00326BA6"/>
    <w:rsid w:val="0033015A"/>
    <w:rsid w:val="003305F4"/>
    <w:rsid w:val="00331A56"/>
    <w:rsid w:val="003329AD"/>
    <w:rsid w:val="00333180"/>
    <w:rsid w:val="00334274"/>
    <w:rsid w:val="003344C9"/>
    <w:rsid w:val="00336972"/>
    <w:rsid w:val="003379E7"/>
    <w:rsid w:val="00342687"/>
    <w:rsid w:val="0034296F"/>
    <w:rsid w:val="00344325"/>
    <w:rsid w:val="003448C8"/>
    <w:rsid w:val="0034501B"/>
    <w:rsid w:val="0034504A"/>
    <w:rsid w:val="00347264"/>
    <w:rsid w:val="00347363"/>
    <w:rsid w:val="00350114"/>
    <w:rsid w:val="0035326C"/>
    <w:rsid w:val="003534AA"/>
    <w:rsid w:val="00353FB9"/>
    <w:rsid w:val="00354547"/>
    <w:rsid w:val="0035467B"/>
    <w:rsid w:val="00355B08"/>
    <w:rsid w:val="00355D14"/>
    <w:rsid w:val="00356383"/>
    <w:rsid w:val="00361C81"/>
    <w:rsid w:val="003640C4"/>
    <w:rsid w:val="0036470B"/>
    <w:rsid w:val="00364B5E"/>
    <w:rsid w:val="0036513E"/>
    <w:rsid w:val="00365E96"/>
    <w:rsid w:val="0036621D"/>
    <w:rsid w:val="00366A19"/>
    <w:rsid w:val="00366D3D"/>
    <w:rsid w:val="003720BA"/>
    <w:rsid w:val="00373701"/>
    <w:rsid w:val="0037557B"/>
    <w:rsid w:val="00375F9C"/>
    <w:rsid w:val="0037656B"/>
    <w:rsid w:val="00376630"/>
    <w:rsid w:val="003776B3"/>
    <w:rsid w:val="00377CFD"/>
    <w:rsid w:val="00381C93"/>
    <w:rsid w:val="003823C8"/>
    <w:rsid w:val="003827BD"/>
    <w:rsid w:val="0038341A"/>
    <w:rsid w:val="00383AF7"/>
    <w:rsid w:val="003846FB"/>
    <w:rsid w:val="003847E3"/>
    <w:rsid w:val="00386583"/>
    <w:rsid w:val="00393D1E"/>
    <w:rsid w:val="0039450E"/>
    <w:rsid w:val="00394E7C"/>
    <w:rsid w:val="0039549D"/>
    <w:rsid w:val="003962C1"/>
    <w:rsid w:val="0039747D"/>
    <w:rsid w:val="0039751A"/>
    <w:rsid w:val="00397ED4"/>
    <w:rsid w:val="003A0042"/>
    <w:rsid w:val="003A0593"/>
    <w:rsid w:val="003A11F9"/>
    <w:rsid w:val="003A196B"/>
    <w:rsid w:val="003A1A10"/>
    <w:rsid w:val="003A1F7A"/>
    <w:rsid w:val="003A3896"/>
    <w:rsid w:val="003A43C8"/>
    <w:rsid w:val="003A6620"/>
    <w:rsid w:val="003A6C70"/>
    <w:rsid w:val="003B0AF6"/>
    <w:rsid w:val="003B233B"/>
    <w:rsid w:val="003B34A7"/>
    <w:rsid w:val="003B37D3"/>
    <w:rsid w:val="003B460E"/>
    <w:rsid w:val="003B5503"/>
    <w:rsid w:val="003B59FE"/>
    <w:rsid w:val="003B5A0E"/>
    <w:rsid w:val="003C1416"/>
    <w:rsid w:val="003C1675"/>
    <w:rsid w:val="003C19EC"/>
    <w:rsid w:val="003C2A94"/>
    <w:rsid w:val="003C34D1"/>
    <w:rsid w:val="003C4B1C"/>
    <w:rsid w:val="003D02D0"/>
    <w:rsid w:val="003D0A4B"/>
    <w:rsid w:val="003D1C84"/>
    <w:rsid w:val="003D21E9"/>
    <w:rsid w:val="003D2AC1"/>
    <w:rsid w:val="003D31F7"/>
    <w:rsid w:val="003D3DDD"/>
    <w:rsid w:val="003D50AB"/>
    <w:rsid w:val="003D7571"/>
    <w:rsid w:val="003D7DA8"/>
    <w:rsid w:val="003E2772"/>
    <w:rsid w:val="003E2BBC"/>
    <w:rsid w:val="003E2E2B"/>
    <w:rsid w:val="003E2F37"/>
    <w:rsid w:val="003E3957"/>
    <w:rsid w:val="003E3B20"/>
    <w:rsid w:val="003E4147"/>
    <w:rsid w:val="003E5979"/>
    <w:rsid w:val="003E5D81"/>
    <w:rsid w:val="003E7021"/>
    <w:rsid w:val="003F0E2F"/>
    <w:rsid w:val="003F1740"/>
    <w:rsid w:val="003F1862"/>
    <w:rsid w:val="003F1F68"/>
    <w:rsid w:val="003F242E"/>
    <w:rsid w:val="003F2C8F"/>
    <w:rsid w:val="003F4F5B"/>
    <w:rsid w:val="003F60C6"/>
    <w:rsid w:val="003F66F2"/>
    <w:rsid w:val="00400864"/>
    <w:rsid w:val="00403413"/>
    <w:rsid w:val="00403625"/>
    <w:rsid w:val="0040455F"/>
    <w:rsid w:val="00404C69"/>
    <w:rsid w:val="004052B9"/>
    <w:rsid w:val="00405370"/>
    <w:rsid w:val="00405464"/>
    <w:rsid w:val="004055E4"/>
    <w:rsid w:val="00405E28"/>
    <w:rsid w:val="0041023A"/>
    <w:rsid w:val="0041071A"/>
    <w:rsid w:val="00411851"/>
    <w:rsid w:val="0041190F"/>
    <w:rsid w:val="00411A07"/>
    <w:rsid w:val="004128EC"/>
    <w:rsid w:val="004167FF"/>
    <w:rsid w:val="00416B42"/>
    <w:rsid w:val="004209C4"/>
    <w:rsid w:val="0042131F"/>
    <w:rsid w:val="00421CDC"/>
    <w:rsid w:val="004224DA"/>
    <w:rsid w:val="00422E66"/>
    <w:rsid w:val="00422FF2"/>
    <w:rsid w:val="00425798"/>
    <w:rsid w:val="0042593D"/>
    <w:rsid w:val="00425E5D"/>
    <w:rsid w:val="004264F9"/>
    <w:rsid w:val="00426D78"/>
    <w:rsid w:val="0042745B"/>
    <w:rsid w:val="00432713"/>
    <w:rsid w:val="00434585"/>
    <w:rsid w:val="00435763"/>
    <w:rsid w:val="00437AC8"/>
    <w:rsid w:val="00440BA5"/>
    <w:rsid w:val="00441C65"/>
    <w:rsid w:val="00441D0C"/>
    <w:rsid w:val="00441D8E"/>
    <w:rsid w:val="00441F81"/>
    <w:rsid w:val="00442005"/>
    <w:rsid w:val="004420D4"/>
    <w:rsid w:val="00446D21"/>
    <w:rsid w:val="00447AF7"/>
    <w:rsid w:val="00451328"/>
    <w:rsid w:val="00452313"/>
    <w:rsid w:val="00454AF2"/>
    <w:rsid w:val="00456955"/>
    <w:rsid w:val="00456A0E"/>
    <w:rsid w:val="00461BC0"/>
    <w:rsid w:val="00462CB7"/>
    <w:rsid w:val="00464A05"/>
    <w:rsid w:val="004650B8"/>
    <w:rsid w:val="00465F98"/>
    <w:rsid w:val="0046634B"/>
    <w:rsid w:val="00467C98"/>
    <w:rsid w:val="00467E07"/>
    <w:rsid w:val="004714FF"/>
    <w:rsid w:val="00471DCF"/>
    <w:rsid w:val="00471DFF"/>
    <w:rsid w:val="00472317"/>
    <w:rsid w:val="00472FCE"/>
    <w:rsid w:val="0047387D"/>
    <w:rsid w:val="00475FFF"/>
    <w:rsid w:val="00476A49"/>
    <w:rsid w:val="00476DF5"/>
    <w:rsid w:val="004812E1"/>
    <w:rsid w:val="00481794"/>
    <w:rsid w:val="00484420"/>
    <w:rsid w:val="00484E72"/>
    <w:rsid w:val="00486F35"/>
    <w:rsid w:val="00487AB7"/>
    <w:rsid w:val="0049084B"/>
    <w:rsid w:val="00490A61"/>
    <w:rsid w:val="00491FEA"/>
    <w:rsid w:val="00493CD9"/>
    <w:rsid w:val="00494CA0"/>
    <w:rsid w:val="00494F00"/>
    <w:rsid w:val="00496772"/>
    <w:rsid w:val="004A0DFD"/>
    <w:rsid w:val="004A1250"/>
    <w:rsid w:val="004A134E"/>
    <w:rsid w:val="004A1D11"/>
    <w:rsid w:val="004A2396"/>
    <w:rsid w:val="004A30B4"/>
    <w:rsid w:val="004A33E6"/>
    <w:rsid w:val="004A40E8"/>
    <w:rsid w:val="004A6584"/>
    <w:rsid w:val="004A6895"/>
    <w:rsid w:val="004B09AC"/>
    <w:rsid w:val="004B138B"/>
    <w:rsid w:val="004B1727"/>
    <w:rsid w:val="004B18E8"/>
    <w:rsid w:val="004B1B07"/>
    <w:rsid w:val="004B2114"/>
    <w:rsid w:val="004B3D1D"/>
    <w:rsid w:val="004B6651"/>
    <w:rsid w:val="004B7FDD"/>
    <w:rsid w:val="004C055F"/>
    <w:rsid w:val="004C2F3E"/>
    <w:rsid w:val="004C3585"/>
    <w:rsid w:val="004C3705"/>
    <w:rsid w:val="004C393E"/>
    <w:rsid w:val="004C3A93"/>
    <w:rsid w:val="004C3DB2"/>
    <w:rsid w:val="004C54AC"/>
    <w:rsid w:val="004C5CA1"/>
    <w:rsid w:val="004C6063"/>
    <w:rsid w:val="004C67E8"/>
    <w:rsid w:val="004C752A"/>
    <w:rsid w:val="004D018F"/>
    <w:rsid w:val="004D0927"/>
    <w:rsid w:val="004D0F9E"/>
    <w:rsid w:val="004D152D"/>
    <w:rsid w:val="004D17D5"/>
    <w:rsid w:val="004D22A6"/>
    <w:rsid w:val="004D382E"/>
    <w:rsid w:val="004D424C"/>
    <w:rsid w:val="004D4F4C"/>
    <w:rsid w:val="004D57E5"/>
    <w:rsid w:val="004D6423"/>
    <w:rsid w:val="004E0165"/>
    <w:rsid w:val="004E0428"/>
    <w:rsid w:val="004E0966"/>
    <w:rsid w:val="004E152D"/>
    <w:rsid w:val="004E1DD6"/>
    <w:rsid w:val="004E314B"/>
    <w:rsid w:val="004E4EE8"/>
    <w:rsid w:val="004E6014"/>
    <w:rsid w:val="004E65BF"/>
    <w:rsid w:val="004E73AD"/>
    <w:rsid w:val="004E7EFA"/>
    <w:rsid w:val="004F004F"/>
    <w:rsid w:val="004F0C72"/>
    <w:rsid w:val="004F213B"/>
    <w:rsid w:val="004F2ABA"/>
    <w:rsid w:val="004F316D"/>
    <w:rsid w:val="004F4848"/>
    <w:rsid w:val="004F588B"/>
    <w:rsid w:val="004F5DE9"/>
    <w:rsid w:val="004F5E01"/>
    <w:rsid w:val="004F5E82"/>
    <w:rsid w:val="004F6502"/>
    <w:rsid w:val="004F7556"/>
    <w:rsid w:val="005027D9"/>
    <w:rsid w:val="00503835"/>
    <w:rsid w:val="005038FD"/>
    <w:rsid w:val="00505ED4"/>
    <w:rsid w:val="00510130"/>
    <w:rsid w:val="005141AE"/>
    <w:rsid w:val="00520588"/>
    <w:rsid w:val="0052135C"/>
    <w:rsid w:val="00522386"/>
    <w:rsid w:val="00524BF8"/>
    <w:rsid w:val="0052573F"/>
    <w:rsid w:val="005267EC"/>
    <w:rsid w:val="0052703E"/>
    <w:rsid w:val="0053050D"/>
    <w:rsid w:val="0053262C"/>
    <w:rsid w:val="00532C49"/>
    <w:rsid w:val="005338BB"/>
    <w:rsid w:val="00533E1C"/>
    <w:rsid w:val="00534A5D"/>
    <w:rsid w:val="0053584F"/>
    <w:rsid w:val="005359C7"/>
    <w:rsid w:val="00535AB3"/>
    <w:rsid w:val="00535EC4"/>
    <w:rsid w:val="00536EB7"/>
    <w:rsid w:val="00541039"/>
    <w:rsid w:val="0054239E"/>
    <w:rsid w:val="00542622"/>
    <w:rsid w:val="005445E2"/>
    <w:rsid w:val="00544AD3"/>
    <w:rsid w:val="005458B0"/>
    <w:rsid w:val="00545BBF"/>
    <w:rsid w:val="00547508"/>
    <w:rsid w:val="005510F0"/>
    <w:rsid w:val="00551188"/>
    <w:rsid w:val="0055124B"/>
    <w:rsid w:val="00551DB9"/>
    <w:rsid w:val="005530EB"/>
    <w:rsid w:val="00554F57"/>
    <w:rsid w:val="00555472"/>
    <w:rsid w:val="0055568F"/>
    <w:rsid w:val="00557B70"/>
    <w:rsid w:val="005603AB"/>
    <w:rsid w:val="00561192"/>
    <w:rsid w:val="00562666"/>
    <w:rsid w:val="00562832"/>
    <w:rsid w:val="00563E15"/>
    <w:rsid w:val="00564441"/>
    <w:rsid w:val="00565FBA"/>
    <w:rsid w:val="005664FB"/>
    <w:rsid w:val="00566B02"/>
    <w:rsid w:val="00567A38"/>
    <w:rsid w:val="00570326"/>
    <w:rsid w:val="00570E68"/>
    <w:rsid w:val="00571411"/>
    <w:rsid w:val="0057345B"/>
    <w:rsid w:val="00573726"/>
    <w:rsid w:val="0057549F"/>
    <w:rsid w:val="00575F14"/>
    <w:rsid w:val="005768D6"/>
    <w:rsid w:val="00576FF8"/>
    <w:rsid w:val="00577390"/>
    <w:rsid w:val="00577ADF"/>
    <w:rsid w:val="00580DCB"/>
    <w:rsid w:val="00582DAD"/>
    <w:rsid w:val="0058328C"/>
    <w:rsid w:val="00584A40"/>
    <w:rsid w:val="00584E6E"/>
    <w:rsid w:val="0058549A"/>
    <w:rsid w:val="00585C82"/>
    <w:rsid w:val="00587322"/>
    <w:rsid w:val="00587D36"/>
    <w:rsid w:val="005904B6"/>
    <w:rsid w:val="00590714"/>
    <w:rsid w:val="005909A6"/>
    <w:rsid w:val="005914F6"/>
    <w:rsid w:val="0059270F"/>
    <w:rsid w:val="00592CC1"/>
    <w:rsid w:val="00595781"/>
    <w:rsid w:val="005964BA"/>
    <w:rsid w:val="00596C99"/>
    <w:rsid w:val="00596DE5"/>
    <w:rsid w:val="005973E8"/>
    <w:rsid w:val="005A1D45"/>
    <w:rsid w:val="005A3015"/>
    <w:rsid w:val="005A44F4"/>
    <w:rsid w:val="005A45FB"/>
    <w:rsid w:val="005A5D0F"/>
    <w:rsid w:val="005A626B"/>
    <w:rsid w:val="005A76AF"/>
    <w:rsid w:val="005B0159"/>
    <w:rsid w:val="005B0192"/>
    <w:rsid w:val="005B14BA"/>
    <w:rsid w:val="005B3464"/>
    <w:rsid w:val="005B3496"/>
    <w:rsid w:val="005B350F"/>
    <w:rsid w:val="005B35F9"/>
    <w:rsid w:val="005B4ECB"/>
    <w:rsid w:val="005B53C3"/>
    <w:rsid w:val="005B6A5A"/>
    <w:rsid w:val="005B6AF5"/>
    <w:rsid w:val="005B72C7"/>
    <w:rsid w:val="005C02B9"/>
    <w:rsid w:val="005C37AE"/>
    <w:rsid w:val="005C38B3"/>
    <w:rsid w:val="005C3CBE"/>
    <w:rsid w:val="005C640F"/>
    <w:rsid w:val="005C6A2D"/>
    <w:rsid w:val="005C7DDD"/>
    <w:rsid w:val="005D0ACB"/>
    <w:rsid w:val="005D1ABB"/>
    <w:rsid w:val="005D1DFA"/>
    <w:rsid w:val="005D1FAF"/>
    <w:rsid w:val="005D263D"/>
    <w:rsid w:val="005D48D0"/>
    <w:rsid w:val="005D518A"/>
    <w:rsid w:val="005D7EE5"/>
    <w:rsid w:val="005E1BFE"/>
    <w:rsid w:val="005E214A"/>
    <w:rsid w:val="005E2C8D"/>
    <w:rsid w:val="005E4032"/>
    <w:rsid w:val="005E4327"/>
    <w:rsid w:val="005E472A"/>
    <w:rsid w:val="005E6DB1"/>
    <w:rsid w:val="005E7CA7"/>
    <w:rsid w:val="005E7D37"/>
    <w:rsid w:val="005F02F6"/>
    <w:rsid w:val="005F0C05"/>
    <w:rsid w:val="005F154F"/>
    <w:rsid w:val="005F19FD"/>
    <w:rsid w:val="005F2A42"/>
    <w:rsid w:val="005F3187"/>
    <w:rsid w:val="005F4A91"/>
    <w:rsid w:val="005F4C8F"/>
    <w:rsid w:val="005F4F66"/>
    <w:rsid w:val="005F531C"/>
    <w:rsid w:val="005F5AF0"/>
    <w:rsid w:val="005F6C09"/>
    <w:rsid w:val="0060019D"/>
    <w:rsid w:val="006002AF"/>
    <w:rsid w:val="00600B8A"/>
    <w:rsid w:val="00602679"/>
    <w:rsid w:val="00603A53"/>
    <w:rsid w:val="0060454B"/>
    <w:rsid w:val="006060FC"/>
    <w:rsid w:val="006076B7"/>
    <w:rsid w:val="006101F6"/>
    <w:rsid w:val="006107B5"/>
    <w:rsid w:val="00611DCB"/>
    <w:rsid w:val="0061215E"/>
    <w:rsid w:val="00613510"/>
    <w:rsid w:val="00613AEE"/>
    <w:rsid w:val="00614237"/>
    <w:rsid w:val="006161CD"/>
    <w:rsid w:val="00620515"/>
    <w:rsid w:val="00621990"/>
    <w:rsid w:val="00623029"/>
    <w:rsid w:val="00624263"/>
    <w:rsid w:val="006242E0"/>
    <w:rsid w:val="00625393"/>
    <w:rsid w:val="006267C2"/>
    <w:rsid w:val="00627077"/>
    <w:rsid w:val="00627286"/>
    <w:rsid w:val="00632DA0"/>
    <w:rsid w:val="006332DD"/>
    <w:rsid w:val="006333E6"/>
    <w:rsid w:val="00635D40"/>
    <w:rsid w:val="00635EB7"/>
    <w:rsid w:val="006370FB"/>
    <w:rsid w:val="00637315"/>
    <w:rsid w:val="0064025E"/>
    <w:rsid w:val="00642812"/>
    <w:rsid w:val="00644C85"/>
    <w:rsid w:val="00646673"/>
    <w:rsid w:val="00647209"/>
    <w:rsid w:val="00651826"/>
    <w:rsid w:val="00651AE9"/>
    <w:rsid w:val="00652965"/>
    <w:rsid w:val="00654AE8"/>
    <w:rsid w:val="00654D20"/>
    <w:rsid w:val="00654D8E"/>
    <w:rsid w:val="00655810"/>
    <w:rsid w:val="00656383"/>
    <w:rsid w:val="00657560"/>
    <w:rsid w:val="00657B00"/>
    <w:rsid w:val="00657FB4"/>
    <w:rsid w:val="006627C3"/>
    <w:rsid w:val="006636B1"/>
    <w:rsid w:val="00665428"/>
    <w:rsid w:val="00666C89"/>
    <w:rsid w:val="0066785C"/>
    <w:rsid w:val="00671CAE"/>
    <w:rsid w:val="006741AF"/>
    <w:rsid w:val="0067435B"/>
    <w:rsid w:val="00677086"/>
    <w:rsid w:val="0067720E"/>
    <w:rsid w:val="006807F7"/>
    <w:rsid w:val="00682647"/>
    <w:rsid w:val="00682946"/>
    <w:rsid w:val="00683C4A"/>
    <w:rsid w:val="00684203"/>
    <w:rsid w:val="00686717"/>
    <w:rsid w:val="00686A9A"/>
    <w:rsid w:val="00686DB7"/>
    <w:rsid w:val="0069008F"/>
    <w:rsid w:val="00690433"/>
    <w:rsid w:val="006916AD"/>
    <w:rsid w:val="0069343E"/>
    <w:rsid w:val="006943CA"/>
    <w:rsid w:val="00694944"/>
    <w:rsid w:val="006978DC"/>
    <w:rsid w:val="00697BC7"/>
    <w:rsid w:val="006A0A33"/>
    <w:rsid w:val="006A0D7D"/>
    <w:rsid w:val="006A1EB5"/>
    <w:rsid w:val="006A485D"/>
    <w:rsid w:val="006A4BF1"/>
    <w:rsid w:val="006A5222"/>
    <w:rsid w:val="006A5708"/>
    <w:rsid w:val="006B112E"/>
    <w:rsid w:val="006B2128"/>
    <w:rsid w:val="006B5FA0"/>
    <w:rsid w:val="006B62A5"/>
    <w:rsid w:val="006B6A5A"/>
    <w:rsid w:val="006C01E4"/>
    <w:rsid w:val="006C0776"/>
    <w:rsid w:val="006C19E5"/>
    <w:rsid w:val="006C2D05"/>
    <w:rsid w:val="006C2E60"/>
    <w:rsid w:val="006C3202"/>
    <w:rsid w:val="006C3212"/>
    <w:rsid w:val="006C34D3"/>
    <w:rsid w:val="006C499A"/>
    <w:rsid w:val="006C61E5"/>
    <w:rsid w:val="006C6664"/>
    <w:rsid w:val="006C7202"/>
    <w:rsid w:val="006C7E3E"/>
    <w:rsid w:val="006D0714"/>
    <w:rsid w:val="006D12F9"/>
    <w:rsid w:val="006D20AD"/>
    <w:rsid w:val="006D21D6"/>
    <w:rsid w:val="006D3210"/>
    <w:rsid w:val="006D3C6C"/>
    <w:rsid w:val="006D4070"/>
    <w:rsid w:val="006D641B"/>
    <w:rsid w:val="006E2200"/>
    <w:rsid w:val="006E2614"/>
    <w:rsid w:val="006E28E1"/>
    <w:rsid w:val="006E3634"/>
    <w:rsid w:val="006E4750"/>
    <w:rsid w:val="006E4E52"/>
    <w:rsid w:val="006F0C1F"/>
    <w:rsid w:val="006F1515"/>
    <w:rsid w:val="006F35DF"/>
    <w:rsid w:val="006F4442"/>
    <w:rsid w:val="006F5143"/>
    <w:rsid w:val="006F6F5E"/>
    <w:rsid w:val="00702B40"/>
    <w:rsid w:val="00703725"/>
    <w:rsid w:val="00703BCB"/>
    <w:rsid w:val="0070429B"/>
    <w:rsid w:val="00704D56"/>
    <w:rsid w:val="00704E65"/>
    <w:rsid w:val="00705677"/>
    <w:rsid w:val="007057E5"/>
    <w:rsid w:val="00705D80"/>
    <w:rsid w:val="00706E70"/>
    <w:rsid w:val="007070A9"/>
    <w:rsid w:val="0071141D"/>
    <w:rsid w:val="00711DDE"/>
    <w:rsid w:val="0071465C"/>
    <w:rsid w:val="00714894"/>
    <w:rsid w:val="00715517"/>
    <w:rsid w:val="00715B75"/>
    <w:rsid w:val="00720079"/>
    <w:rsid w:val="00721A81"/>
    <w:rsid w:val="00723709"/>
    <w:rsid w:val="00724092"/>
    <w:rsid w:val="007249EF"/>
    <w:rsid w:val="00725A8F"/>
    <w:rsid w:val="00726039"/>
    <w:rsid w:val="00727A7F"/>
    <w:rsid w:val="007305B1"/>
    <w:rsid w:val="00730B1E"/>
    <w:rsid w:val="00730BBF"/>
    <w:rsid w:val="00730C4B"/>
    <w:rsid w:val="00730C85"/>
    <w:rsid w:val="00730DF9"/>
    <w:rsid w:val="007330BB"/>
    <w:rsid w:val="007334BF"/>
    <w:rsid w:val="00733E65"/>
    <w:rsid w:val="00734F22"/>
    <w:rsid w:val="0073519E"/>
    <w:rsid w:val="007372B8"/>
    <w:rsid w:val="007375BE"/>
    <w:rsid w:val="00740954"/>
    <w:rsid w:val="00740FB8"/>
    <w:rsid w:val="00741847"/>
    <w:rsid w:val="007427F0"/>
    <w:rsid w:val="00743A52"/>
    <w:rsid w:val="0074436B"/>
    <w:rsid w:val="007460F5"/>
    <w:rsid w:val="00746739"/>
    <w:rsid w:val="00746C66"/>
    <w:rsid w:val="0074721A"/>
    <w:rsid w:val="00747E94"/>
    <w:rsid w:val="00747FEF"/>
    <w:rsid w:val="00750530"/>
    <w:rsid w:val="00750797"/>
    <w:rsid w:val="00750FBF"/>
    <w:rsid w:val="0075125C"/>
    <w:rsid w:val="007541F0"/>
    <w:rsid w:val="00754EA8"/>
    <w:rsid w:val="00756EC9"/>
    <w:rsid w:val="007604BA"/>
    <w:rsid w:val="00761352"/>
    <w:rsid w:val="00761453"/>
    <w:rsid w:val="007616C4"/>
    <w:rsid w:val="00761D50"/>
    <w:rsid w:val="00762039"/>
    <w:rsid w:val="007620DF"/>
    <w:rsid w:val="00763FEF"/>
    <w:rsid w:val="00766724"/>
    <w:rsid w:val="0076750B"/>
    <w:rsid w:val="007738A3"/>
    <w:rsid w:val="00774D83"/>
    <w:rsid w:val="00775678"/>
    <w:rsid w:val="00776FD6"/>
    <w:rsid w:val="007773CE"/>
    <w:rsid w:val="00777AD0"/>
    <w:rsid w:val="00780364"/>
    <w:rsid w:val="00780906"/>
    <w:rsid w:val="007812E2"/>
    <w:rsid w:val="00781F14"/>
    <w:rsid w:val="0078317D"/>
    <w:rsid w:val="00783531"/>
    <w:rsid w:val="00784337"/>
    <w:rsid w:val="00784624"/>
    <w:rsid w:val="007847DB"/>
    <w:rsid w:val="00785204"/>
    <w:rsid w:val="007855AE"/>
    <w:rsid w:val="00785733"/>
    <w:rsid w:val="00785FB3"/>
    <w:rsid w:val="00790082"/>
    <w:rsid w:val="007903F2"/>
    <w:rsid w:val="007925F3"/>
    <w:rsid w:val="00793DF0"/>
    <w:rsid w:val="00793F3F"/>
    <w:rsid w:val="007949B7"/>
    <w:rsid w:val="0079636F"/>
    <w:rsid w:val="00797D7D"/>
    <w:rsid w:val="00797DBD"/>
    <w:rsid w:val="007A048E"/>
    <w:rsid w:val="007A0907"/>
    <w:rsid w:val="007A0F6A"/>
    <w:rsid w:val="007A122B"/>
    <w:rsid w:val="007A309D"/>
    <w:rsid w:val="007A463A"/>
    <w:rsid w:val="007A5940"/>
    <w:rsid w:val="007A67CD"/>
    <w:rsid w:val="007A6DFF"/>
    <w:rsid w:val="007A78E8"/>
    <w:rsid w:val="007B0293"/>
    <w:rsid w:val="007B1C86"/>
    <w:rsid w:val="007B2584"/>
    <w:rsid w:val="007B2E8E"/>
    <w:rsid w:val="007B6126"/>
    <w:rsid w:val="007C01AF"/>
    <w:rsid w:val="007C02C5"/>
    <w:rsid w:val="007C090B"/>
    <w:rsid w:val="007C0AFD"/>
    <w:rsid w:val="007C0E70"/>
    <w:rsid w:val="007C113C"/>
    <w:rsid w:val="007C2FA2"/>
    <w:rsid w:val="007C39E9"/>
    <w:rsid w:val="007C46F2"/>
    <w:rsid w:val="007C7659"/>
    <w:rsid w:val="007C7B2B"/>
    <w:rsid w:val="007D3BEB"/>
    <w:rsid w:val="007D680D"/>
    <w:rsid w:val="007E019B"/>
    <w:rsid w:val="007E2D05"/>
    <w:rsid w:val="007E2E90"/>
    <w:rsid w:val="007E4483"/>
    <w:rsid w:val="007E4895"/>
    <w:rsid w:val="007E4AF5"/>
    <w:rsid w:val="007E4B8D"/>
    <w:rsid w:val="007E508B"/>
    <w:rsid w:val="007E559A"/>
    <w:rsid w:val="007E58EF"/>
    <w:rsid w:val="007E5AD9"/>
    <w:rsid w:val="007E6267"/>
    <w:rsid w:val="007E7194"/>
    <w:rsid w:val="007E7C52"/>
    <w:rsid w:val="007F0B0F"/>
    <w:rsid w:val="007F169D"/>
    <w:rsid w:val="007F2D19"/>
    <w:rsid w:val="007F359A"/>
    <w:rsid w:val="007F39C0"/>
    <w:rsid w:val="007F3E86"/>
    <w:rsid w:val="007F4A82"/>
    <w:rsid w:val="007F60DE"/>
    <w:rsid w:val="007F62BB"/>
    <w:rsid w:val="007F69E8"/>
    <w:rsid w:val="007F6B33"/>
    <w:rsid w:val="007F77F4"/>
    <w:rsid w:val="00800308"/>
    <w:rsid w:val="008008D3"/>
    <w:rsid w:val="008010C9"/>
    <w:rsid w:val="008012A6"/>
    <w:rsid w:val="008015FE"/>
    <w:rsid w:val="00801FC6"/>
    <w:rsid w:val="00802A53"/>
    <w:rsid w:val="00803998"/>
    <w:rsid w:val="00804093"/>
    <w:rsid w:val="008044D2"/>
    <w:rsid w:val="008046E1"/>
    <w:rsid w:val="00804C2A"/>
    <w:rsid w:val="00804CF7"/>
    <w:rsid w:val="00804EBC"/>
    <w:rsid w:val="00804FD5"/>
    <w:rsid w:val="0080526B"/>
    <w:rsid w:val="008062E1"/>
    <w:rsid w:val="008123BB"/>
    <w:rsid w:val="008135DB"/>
    <w:rsid w:val="008135F0"/>
    <w:rsid w:val="00813BF0"/>
    <w:rsid w:val="00814ABE"/>
    <w:rsid w:val="00814C63"/>
    <w:rsid w:val="00815AFD"/>
    <w:rsid w:val="00816116"/>
    <w:rsid w:val="00816180"/>
    <w:rsid w:val="00823181"/>
    <w:rsid w:val="008236E0"/>
    <w:rsid w:val="00825D5E"/>
    <w:rsid w:val="0083004F"/>
    <w:rsid w:val="00830F9D"/>
    <w:rsid w:val="0083116C"/>
    <w:rsid w:val="008314D8"/>
    <w:rsid w:val="00834268"/>
    <w:rsid w:val="00834ABC"/>
    <w:rsid w:val="00836CDA"/>
    <w:rsid w:val="00837C11"/>
    <w:rsid w:val="00841DC8"/>
    <w:rsid w:val="0084228E"/>
    <w:rsid w:val="00843F48"/>
    <w:rsid w:val="00844EC2"/>
    <w:rsid w:val="0084575E"/>
    <w:rsid w:val="00846113"/>
    <w:rsid w:val="008467C1"/>
    <w:rsid w:val="008468AB"/>
    <w:rsid w:val="008470C1"/>
    <w:rsid w:val="008471AF"/>
    <w:rsid w:val="0084728D"/>
    <w:rsid w:val="00850844"/>
    <w:rsid w:val="00850E28"/>
    <w:rsid w:val="00851305"/>
    <w:rsid w:val="00851502"/>
    <w:rsid w:val="00853289"/>
    <w:rsid w:val="00854D2B"/>
    <w:rsid w:val="00854D57"/>
    <w:rsid w:val="00857C9B"/>
    <w:rsid w:val="00860A3C"/>
    <w:rsid w:val="0086111B"/>
    <w:rsid w:val="008620F2"/>
    <w:rsid w:val="00862963"/>
    <w:rsid w:val="008630E4"/>
    <w:rsid w:val="00865C9A"/>
    <w:rsid w:val="00866146"/>
    <w:rsid w:val="00867A21"/>
    <w:rsid w:val="0087288F"/>
    <w:rsid w:val="008728F7"/>
    <w:rsid w:val="00873054"/>
    <w:rsid w:val="00873FBD"/>
    <w:rsid w:val="00875EDD"/>
    <w:rsid w:val="00876A57"/>
    <w:rsid w:val="00880532"/>
    <w:rsid w:val="00880D4D"/>
    <w:rsid w:val="00882083"/>
    <w:rsid w:val="00883B68"/>
    <w:rsid w:val="008854CF"/>
    <w:rsid w:val="0088573F"/>
    <w:rsid w:val="00887469"/>
    <w:rsid w:val="00887F90"/>
    <w:rsid w:val="00890461"/>
    <w:rsid w:val="00891CBA"/>
    <w:rsid w:val="00892768"/>
    <w:rsid w:val="008936D5"/>
    <w:rsid w:val="00893C6D"/>
    <w:rsid w:val="0089437F"/>
    <w:rsid w:val="008954D2"/>
    <w:rsid w:val="008956D9"/>
    <w:rsid w:val="0089776E"/>
    <w:rsid w:val="008A07BD"/>
    <w:rsid w:val="008A116B"/>
    <w:rsid w:val="008A22E8"/>
    <w:rsid w:val="008A23C7"/>
    <w:rsid w:val="008A347D"/>
    <w:rsid w:val="008A3A95"/>
    <w:rsid w:val="008A4ADA"/>
    <w:rsid w:val="008A4D4D"/>
    <w:rsid w:val="008A54EE"/>
    <w:rsid w:val="008A5E8C"/>
    <w:rsid w:val="008A5FF4"/>
    <w:rsid w:val="008B00CC"/>
    <w:rsid w:val="008B0CAD"/>
    <w:rsid w:val="008B3FE3"/>
    <w:rsid w:val="008B536B"/>
    <w:rsid w:val="008B6445"/>
    <w:rsid w:val="008C028A"/>
    <w:rsid w:val="008C043F"/>
    <w:rsid w:val="008C2F2A"/>
    <w:rsid w:val="008C308A"/>
    <w:rsid w:val="008C34E7"/>
    <w:rsid w:val="008C36C8"/>
    <w:rsid w:val="008C4011"/>
    <w:rsid w:val="008C4126"/>
    <w:rsid w:val="008C5A98"/>
    <w:rsid w:val="008C5C2B"/>
    <w:rsid w:val="008C5CA6"/>
    <w:rsid w:val="008D0E51"/>
    <w:rsid w:val="008D0FBA"/>
    <w:rsid w:val="008D14DE"/>
    <w:rsid w:val="008D1594"/>
    <w:rsid w:val="008D193C"/>
    <w:rsid w:val="008D1AF0"/>
    <w:rsid w:val="008D2D00"/>
    <w:rsid w:val="008D3304"/>
    <w:rsid w:val="008D36B9"/>
    <w:rsid w:val="008D5558"/>
    <w:rsid w:val="008D56DA"/>
    <w:rsid w:val="008D57AD"/>
    <w:rsid w:val="008D589F"/>
    <w:rsid w:val="008D5A1C"/>
    <w:rsid w:val="008D5C92"/>
    <w:rsid w:val="008D7043"/>
    <w:rsid w:val="008E26C8"/>
    <w:rsid w:val="008E29BC"/>
    <w:rsid w:val="008E3236"/>
    <w:rsid w:val="008E34A8"/>
    <w:rsid w:val="008E5378"/>
    <w:rsid w:val="008E5E27"/>
    <w:rsid w:val="008E6A09"/>
    <w:rsid w:val="008F0E9A"/>
    <w:rsid w:val="008F13BF"/>
    <w:rsid w:val="008F16B9"/>
    <w:rsid w:val="008F200F"/>
    <w:rsid w:val="008F20DB"/>
    <w:rsid w:val="008F24CE"/>
    <w:rsid w:val="008F28C4"/>
    <w:rsid w:val="008F31DA"/>
    <w:rsid w:val="008F42BF"/>
    <w:rsid w:val="008F51D7"/>
    <w:rsid w:val="008F5451"/>
    <w:rsid w:val="008F6A3E"/>
    <w:rsid w:val="008F6B32"/>
    <w:rsid w:val="008F6CA4"/>
    <w:rsid w:val="009016F1"/>
    <w:rsid w:val="0090258C"/>
    <w:rsid w:val="0090261A"/>
    <w:rsid w:val="00904E14"/>
    <w:rsid w:val="00905368"/>
    <w:rsid w:val="009071EC"/>
    <w:rsid w:val="009072D9"/>
    <w:rsid w:val="00907E85"/>
    <w:rsid w:val="00910CAF"/>
    <w:rsid w:val="00913AFA"/>
    <w:rsid w:val="00914E6F"/>
    <w:rsid w:val="00915346"/>
    <w:rsid w:val="009153FD"/>
    <w:rsid w:val="00915C55"/>
    <w:rsid w:val="009162A1"/>
    <w:rsid w:val="009173FD"/>
    <w:rsid w:val="00920447"/>
    <w:rsid w:val="009207D4"/>
    <w:rsid w:val="00921FAF"/>
    <w:rsid w:val="009229D9"/>
    <w:rsid w:val="00923E90"/>
    <w:rsid w:val="009245D0"/>
    <w:rsid w:val="00924B48"/>
    <w:rsid w:val="00925B37"/>
    <w:rsid w:val="00927F92"/>
    <w:rsid w:val="009300A6"/>
    <w:rsid w:val="009311E5"/>
    <w:rsid w:val="00933E0B"/>
    <w:rsid w:val="009367C2"/>
    <w:rsid w:val="0094015D"/>
    <w:rsid w:val="00940B81"/>
    <w:rsid w:val="00941E44"/>
    <w:rsid w:val="009427B8"/>
    <w:rsid w:val="009443F8"/>
    <w:rsid w:val="00944CE4"/>
    <w:rsid w:val="00945C0A"/>
    <w:rsid w:val="0094631E"/>
    <w:rsid w:val="00946BD3"/>
    <w:rsid w:val="00947C5C"/>
    <w:rsid w:val="00951D7F"/>
    <w:rsid w:val="009532D4"/>
    <w:rsid w:val="00953A43"/>
    <w:rsid w:val="0095446C"/>
    <w:rsid w:val="00957014"/>
    <w:rsid w:val="009571C3"/>
    <w:rsid w:val="00957505"/>
    <w:rsid w:val="0096016A"/>
    <w:rsid w:val="00960F2B"/>
    <w:rsid w:val="00961086"/>
    <w:rsid w:val="009615E3"/>
    <w:rsid w:val="00961990"/>
    <w:rsid w:val="00965147"/>
    <w:rsid w:val="00966698"/>
    <w:rsid w:val="00967DDA"/>
    <w:rsid w:val="009708F8"/>
    <w:rsid w:val="00971A78"/>
    <w:rsid w:val="00972E3A"/>
    <w:rsid w:val="00973623"/>
    <w:rsid w:val="009736E3"/>
    <w:rsid w:val="009739B7"/>
    <w:rsid w:val="00974FAA"/>
    <w:rsid w:val="00976962"/>
    <w:rsid w:val="00977B32"/>
    <w:rsid w:val="00977ED5"/>
    <w:rsid w:val="009809D0"/>
    <w:rsid w:val="00980A6B"/>
    <w:rsid w:val="00980FF7"/>
    <w:rsid w:val="009831CC"/>
    <w:rsid w:val="00984F04"/>
    <w:rsid w:val="00986B68"/>
    <w:rsid w:val="00986E59"/>
    <w:rsid w:val="00987A8C"/>
    <w:rsid w:val="00991090"/>
    <w:rsid w:val="00992010"/>
    <w:rsid w:val="009931FC"/>
    <w:rsid w:val="00993BF7"/>
    <w:rsid w:val="00995871"/>
    <w:rsid w:val="00996112"/>
    <w:rsid w:val="009A05DF"/>
    <w:rsid w:val="009A05EB"/>
    <w:rsid w:val="009A3D65"/>
    <w:rsid w:val="009A3E1E"/>
    <w:rsid w:val="009A40CE"/>
    <w:rsid w:val="009A557C"/>
    <w:rsid w:val="009A5A2B"/>
    <w:rsid w:val="009A687F"/>
    <w:rsid w:val="009A75A6"/>
    <w:rsid w:val="009A78B3"/>
    <w:rsid w:val="009B15A3"/>
    <w:rsid w:val="009B16F8"/>
    <w:rsid w:val="009B254F"/>
    <w:rsid w:val="009B4431"/>
    <w:rsid w:val="009B55BE"/>
    <w:rsid w:val="009B5C81"/>
    <w:rsid w:val="009B74A8"/>
    <w:rsid w:val="009B76AD"/>
    <w:rsid w:val="009C06B5"/>
    <w:rsid w:val="009C086E"/>
    <w:rsid w:val="009C0CDC"/>
    <w:rsid w:val="009C20D1"/>
    <w:rsid w:val="009C2D2A"/>
    <w:rsid w:val="009C3022"/>
    <w:rsid w:val="009C3B73"/>
    <w:rsid w:val="009C5B9C"/>
    <w:rsid w:val="009C5C35"/>
    <w:rsid w:val="009C630F"/>
    <w:rsid w:val="009C66E3"/>
    <w:rsid w:val="009C7F10"/>
    <w:rsid w:val="009D0B8F"/>
    <w:rsid w:val="009D60D9"/>
    <w:rsid w:val="009D680F"/>
    <w:rsid w:val="009D6891"/>
    <w:rsid w:val="009D710E"/>
    <w:rsid w:val="009D7619"/>
    <w:rsid w:val="009D7820"/>
    <w:rsid w:val="009E265C"/>
    <w:rsid w:val="009E2ABC"/>
    <w:rsid w:val="009E2B19"/>
    <w:rsid w:val="009E556D"/>
    <w:rsid w:val="009E580E"/>
    <w:rsid w:val="009E59D2"/>
    <w:rsid w:val="009E5F5B"/>
    <w:rsid w:val="009F0F2C"/>
    <w:rsid w:val="009F10BF"/>
    <w:rsid w:val="009F1443"/>
    <w:rsid w:val="009F1B26"/>
    <w:rsid w:val="009F28BA"/>
    <w:rsid w:val="009F2E82"/>
    <w:rsid w:val="009F3BAD"/>
    <w:rsid w:val="009F4CA5"/>
    <w:rsid w:val="009F623C"/>
    <w:rsid w:val="00A008BF"/>
    <w:rsid w:val="00A00FFE"/>
    <w:rsid w:val="00A01994"/>
    <w:rsid w:val="00A02067"/>
    <w:rsid w:val="00A0230D"/>
    <w:rsid w:val="00A02507"/>
    <w:rsid w:val="00A028D3"/>
    <w:rsid w:val="00A02A4C"/>
    <w:rsid w:val="00A035AC"/>
    <w:rsid w:val="00A0570E"/>
    <w:rsid w:val="00A0628E"/>
    <w:rsid w:val="00A06359"/>
    <w:rsid w:val="00A10409"/>
    <w:rsid w:val="00A13D67"/>
    <w:rsid w:val="00A1429D"/>
    <w:rsid w:val="00A1430F"/>
    <w:rsid w:val="00A16440"/>
    <w:rsid w:val="00A1689B"/>
    <w:rsid w:val="00A17B3A"/>
    <w:rsid w:val="00A2044D"/>
    <w:rsid w:val="00A208F5"/>
    <w:rsid w:val="00A22362"/>
    <w:rsid w:val="00A231ED"/>
    <w:rsid w:val="00A23B5F"/>
    <w:rsid w:val="00A24EC9"/>
    <w:rsid w:val="00A24F3E"/>
    <w:rsid w:val="00A25E98"/>
    <w:rsid w:val="00A2640F"/>
    <w:rsid w:val="00A26460"/>
    <w:rsid w:val="00A278CE"/>
    <w:rsid w:val="00A27B50"/>
    <w:rsid w:val="00A31200"/>
    <w:rsid w:val="00A313AB"/>
    <w:rsid w:val="00A31635"/>
    <w:rsid w:val="00A31A72"/>
    <w:rsid w:val="00A329A7"/>
    <w:rsid w:val="00A3300A"/>
    <w:rsid w:val="00A370DA"/>
    <w:rsid w:val="00A402EC"/>
    <w:rsid w:val="00A4157D"/>
    <w:rsid w:val="00A4259D"/>
    <w:rsid w:val="00A43D7A"/>
    <w:rsid w:val="00A445D9"/>
    <w:rsid w:val="00A44615"/>
    <w:rsid w:val="00A46139"/>
    <w:rsid w:val="00A4790B"/>
    <w:rsid w:val="00A47D29"/>
    <w:rsid w:val="00A51CF8"/>
    <w:rsid w:val="00A56074"/>
    <w:rsid w:val="00A564AA"/>
    <w:rsid w:val="00A60373"/>
    <w:rsid w:val="00A60B91"/>
    <w:rsid w:val="00A61B78"/>
    <w:rsid w:val="00A61D86"/>
    <w:rsid w:val="00A635CD"/>
    <w:rsid w:val="00A637B3"/>
    <w:rsid w:val="00A653CA"/>
    <w:rsid w:val="00A6585A"/>
    <w:rsid w:val="00A6648C"/>
    <w:rsid w:val="00A66788"/>
    <w:rsid w:val="00A66E91"/>
    <w:rsid w:val="00A670ED"/>
    <w:rsid w:val="00A70911"/>
    <w:rsid w:val="00A71384"/>
    <w:rsid w:val="00A71C46"/>
    <w:rsid w:val="00A72064"/>
    <w:rsid w:val="00A734BC"/>
    <w:rsid w:val="00A74FC1"/>
    <w:rsid w:val="00A7501A"/>
    <w:rsid w:val="00A76400"/>
    <w:rsid w:val="00A77944"/>
    <w:rsid w:val="00A77ED4"/>
    <w:rsid w:val="00A809BB"/>
    <w:rsid w:val="00A82C7F"/>
    <w:rsid w:val="00A832AF"/>
    <w:rsid w:val="00A84CC0"/>
    <w:rsid w:val="00A85AF6"/>
    <w:rsid w:val="00A87303"/>
    <w:rsid w:val="00A875EA"/>
    <w:rsid w:val="00A90574"/>
    <w:rsid w:val="00A90A7B"/>
    <w:rsid w:val="00A910F9"/>
    <w:rsid w:val="00A91205"/>
    <w:rsid w:val="00A91351"/>
    <w:rsid w:val="00A93222"/>
    <w:rsid w:val="00A93242"/>
    <w:rsid w:val="00A9781E"/>
    <w:rsid w:val="00AA026D"/>
    <w:rsid w:val="00AA1BB9"/>
    <w:rsid w:val="00AA4245"/>
    <w:rsid w:val="00AA4979"/>
    <w:rsid w:val="00AA5FCB"/>
    <w:rsid w:val="00AA6C28"/>
    <w:rsid w:val="00AA7AA0"/>
    <w:rsid w:val="00AB50F5"/>
    <w:rsid w:val="00AB55A0"/>
    <w:rsid w:val="00AB657A"/>
    <w:rsid w:val="00AC0550"/>
    <w:rsid w:val="00AC0671"/>
    <w:rsid w:val="00AC136D"/>
    <w:rsid w:val="00AC1ECB"/>
    <w:rsid w:val="00AC2928"/>
    <w:rsid w:val="00AC323E"/>
    <w:rsid w:val="00AC3280"/>
    <w:rsid w:val="00AC3646"/>
    <w:rsid w:val="00AC4CF2"/>
    <w:rsid w:val="00AC50CD"/>
    <w:rsid w:val="00AC7855"/>
    <w:rsid w:val="00AD08AB"/>
    <w:rsid w:val="00AD10F2"/>
    <w:rsid w:val="00AD2D28"/>
    <w:rsid w:val="00AD4A6F"/>
    <w:rsid w:val="00AD69BA"/>
    <w:rsid w:val="00AD754A"/>
    <w:rsid w:val="00AD7F3F"/>
    <w:rsid w:val="00AE0239"/>
    <w:rsid w:val="00AE03D0"/>
    <w:rsid w:val="00AE0DCC"/>
    <w:rsid w:val="00AE12EA"/>
    <w:rsid w:val="00AE2306"/>
    <w:rsid w:val="00AE3CAA"/>
    <w:rsid w:val="00AE4360"/>
    <w:rsid w:val="00AE4478"/>
    <w:rsid w:val="00AE474D"/>
    <w:rsid w:val="00AE6068"/>
    <w:rsid w:val="00AE63BA"/>
    <w:rsid w:val="00AE699E"/>
    <w:rsid w:val="00AF036A"/>
    <w:rsid w:val="00AF145B"/>
    <w:rsid w:val="00AF4328"/>
    <w:rsid w:val="00AF5639"/>
    <w:rsid w:val="00AF7A86"/>
    <w:rsid w:val="00B0068E"/>
    <w:rsid w:val="00B00796"/>
    <w:rsid w:val="00B0088D"/>
    <w:rsid w:val="00B03002"/>
    <w:rsid w:val="00B031C4"/>
    <w:rsid w:val="00B06685"/>
    <w:rsid w:val="00B06EC2"/>
    <w:rsid w:val="00B07825"/>
    <w:rsid w:val="00B10F20"/>
    <w:rsid w:val="00B115FB"/>
    <w:rsid w:val="00B1207A"/>
    <w:rsid w:val="00B12C7C"/>
    <w:rsid w:val="00B13443"/>
    <w:rsid w:val="00B166FA"/>
    <w:rsid w:val="00B17155"/>
    <w:rsid w:val="00B17737"/>
    <w:rsid w:val="00B220FB"/>
    <w:rsid w:val="00B22490"/>
    <w:rsid w:val="00B22D92"/>
    <w:rsid w:val="00B24791"/>
    <w:rsid w:val="00B264E0"/>
    <w:rsid w:val="00B26753"/>
    <w:rsid w:val="00B26BAC"/>
    <w:rsid w:val="00B26BAD"/>
    <w:rsid w:val="00B3096E"/>
    <w:rsid w:val="00B30E81"/>
    <w:rsid w:val="00B31912"/>
    <w:rsid w:val="00B34242"/>
    <w:rsid w:val="00B346B6"/>
    <w:rsid w:val="00B34D7C"/>
    <w:rsid w:val="00B362D7"/>
    <w:rsid w:val="00B36688"/>
    <w:rsid w:val="00B370C1"/>
    <w:rsid w:val="00B377C3"/>
    <w:rsid w:val="00B40DEF"/>
    <w:rsid w:val="00B4211D"/>
    <w:rsid w:val="00B423F6"/>
    <w:rsid w:val="00B4242E"/>
    <w:rsid w:val="00B42480"/>
    <w:rsid w:val="00B4376C"/>
    <w:rsid w:val="00B4542E"/>
    <w:rsid w:val="00B459B4"/>
    <w:rsid w:val="00B46913"/>
    <w:rsid w:val="00B508E5"/>
    <w:rsid w:val="00B50BA3"/>
    <w:rsid w:val="00B51EF5"/>
    <w:rsid w:val="00B52B7E"/>
    <w:rsid w:val="00B546F9"/>
    <w:rsid w:val="00B54832"/>
    <w:rsid w:val="00B54AF5"/>
    <w:rsid w:val="00B566DD"/>
    <w:rsid w:val="00B57CD3"/>
    <w:rsid w:val="00B600B1"/>
    <w:rsid w:val="00B62530"/>
    <w:rsid w:val="00B6293A"/>
    <w:rsid w:val="00B62C5E"/>
    <w:rsid w:val="00B62EA8"/>
    <w:rsid w:val="00B6368D"/>
    <w:rsid w:val="00B644F3"/>
    <w:rsid w:val="00B67B80"/>
    <w:rsid w:val="00B704E1"/>
    <w:rsid w:val="00B71666"/>
    <w:rsid w:val="00B71C78"/>
    <w:rsid w:val="00B71EA6"/>
    <w:rsid w:val="00B72C81"/>
    <w:rsid w:val="00B730E2"/>
    <w:rsid w:val="00B736DB"/>
    <w:rsid w:val="00B76451"/>
    <w:rsid w:val="00B76564"/>
    <w:rsid w:val="00B769DF"/>
    <w:rsid w:val="00B7725D"/>
    <w:rsid w:val="00B803F0"/>
    <w:rsid w:val="00B81230"/>
    <w:rsid w:val="00B812E1"/>
    <w:rsid w:val="00B829A4"/>
    <w:rsid w:val="00B83141"/>
    <w:rsid w:val="00B832A2"/>
    <w:rsid w:val="00B84F14"/>
    <w:rsid w:val="00B8577B"/>
    <w:rsid w:val="00B903B1"/>
    <w:rsid w:val="00B90421"/>
    <w:rsid w:val="00B952B4"/>
    <w:rsid w:val="00B971AF"/>
    <w:rsid w:val="00B97E67"/>
    <w:rsid w:val="00BA174F"/>
    <w:rsid w:val="00BA1A86"/>
    <w:rsid w:val="00BA31ED"/>
    <w:rsid w:val="00BA5D02"/>
    <w:rsid w:val="00BA5F53"/>
    <w:rsid w:val="00BA74E8"/>
    <w:rsid w:val="00BB0637"/>
    <w:rsid w:val="00BB1AC4"/>
    <w:rsid w:val="00BB1FBB"/>
    <w:rsid w:val="00BB1FFD"/>
    <w:rsid w:val="00BB4E79"/>
    <w:rsid w:val="00BB6CDF"/>
    <w:rsid w:val="00BB7007"/>
    <w:rsid w:val="00BC2180"/>
    <w:rsid w:val="00BC40F8"/>
    <w:rsid w:val="00BC4ECB"/>
    <w:rsid w:val="00BC7723"/>
    <w:rsid w:val="00BD0632"/>
    <w:rsid w:val="00BD2394"/>
    <w:rsid w:val="00BD2C55"/>
    <w:rsid w:val="00BD36FD"/>
    <w:rsid w:val="00BD3C07"/>
    <w:rsid w:val="00BD4ED5"/>
    <w:rsid w:val="00BD52EF"/>
    <w:rsid w:val="00BD7FAF"/>
    <w:rsid w:val="00BE17F8"/>
    <w:rsid w:val="00BE1D7B"/>
    <w:rsid w:val="00BE6E4A"/>
    <w:rsid w:val="00BE6F1D"/>
    <w:rsid w:val="00BF01DA"/>
    <w:rsid w:val="00BF07BB"/>
    <w:rsid w:val="00BF15C5"/>
    <w:rsid w:val="00BF1C01"/>
    <w:rsid w:val="00BF20C0"/>
    <w:rsid w:val="00BF2555"/>
    <w:rsid w:val="00BF38BD"/>
    <w:rsid w:val="00BF529A"/>
    <w:rsid w:val="00BF60C9"/>
    <w:rsid w:val="00BF7429"/>
    <w:rsid w:val="00C029EC"/>
    <w:rsid w:val="00C030B9"/>
    <w:rsid w:val="00C04213"/>
    <w:rsid w:val="00C046ED"/>
    <w:rsid w:val="00C04711"/>
    <w:rsid w:val="00C050FA"/>
    <w:rsid w:val="00C1029C"/>
    <w:rsid w:val="00C1131E"/>
    <w:rsid w:val="00C12DD1"/>
    <w:rsid w:val="00C1572D"/>
    <w:rsid w:val="00C15A95"/>
    <w:rsid w:val="00C16347"/>
    <w:rsid w:val="00C202E1"/>
    <w:rsid w:val="00C2157E"/>
    <w:rsid w:val="00C226AD"/>
    <w:rsid w:val="00C22C50"/>
    <w:rsid w:val="00C26B8D"/>
    <w:rsid w:val="00C26F2F"/>
    <w:rsid w:val="00C27C77"/>
    <w:rsid w:val="00C30037"/>
    <w:rsid w:val="00C301B6"/>
    <w:rsid w:val="00C31584"/>
    <w:rsid w:val="00C31BDE"/>
    <w:rsid w:val="00C3205C"/>
    <w:rsid w:val="00C3242D"/>
    <w:rsid w:val="00C325F6"/>
    <w:rsid w:val="00C32658"/>
    <w:rsid w:val="00C339EC"/>
    <w:rsid w:val="00C34465"/>
    <w:rsid w:val="00C34DE1"/>
    <w:rsid w:val="00C35E4E"/>
    <w:rsid w:val="00C37A98"/>
    <w:rsid w:val="00C40CD4"/>
    <w:rsid w:val="00C42ECD"/>
    <w:rsid w:val="00C43083"/>
    <w:rsid w:val="00C43123"/>
    <w:rsid w:val="00C453DA"/>
    <w:rsid w:val="00C46D6D"/>
    <w:rsid w:val="00C4701C"/>
    <w:rsid w:val="00C479E3"/>
    <w:rsid w:val="00C47B67"/>
    <w:rsid w:val="00C50620"/>
    <w:rsid w:val="00C50821"/>
    <w:rsid w:val="00C5114E"/>
    <w:rsid w:val="00C51492"/>
    <w:rsid w:val="00C51707"/>
    <w:rsid w:val="00C521D0"/>
    <w:rsid w:val="00C52E8D"/>
    <w:rsid w:val="00C532B2"/>
    <w:rsid w:val="00C578B8"/>
    <w:rsid w:val="00C57F69"/>
    <w:rsid w:val="00C60F70"/>
    <w:rsid w:val="00C612EF"/>
    <w:rsid w:val="00C6167F"/>
    <w:rsid w:val="00C62C7D"/>
    <w:rsid w:val="00C63CFF"/>
    <w:rsid w:val="00C65953"/>
    <w:rsid w:val="00C65BFE"/>
    <w:rsid w:val="00C65FB6"/>
    <w:rsid w:val="00C662AA"/>
    <w:rsid w:val="00C66444"/>
    <w:rsid w:val="00C665ED"/>
    <w:rsid w:val="00C6709A"/>
    <w:rsid w:val="00C67287"/>
    <w:rsid w:val="00C708DD"/>
    <w:rsid w:val="00C70C5E"/>
    <w:rsid w:val="00C73248"/>
    <w:rsid w:val="00C73828"/>
    <w:rsid w:val="00C74AA8"/>
    <w:rsid w:val="00C74C3C"/>
    <w:rsid w:val="00C753E8"/>
    <w:rsid w:val="00C7629F"/>
    <w:rsid w:val="00C766A6"/>
    <w:rsid w:val="00C77787"/>
    <w:rsid w:val="00C779EB"/>
    <w:rsid w:val="00C80973"/>
    <w:rsid w:val="00C8130F"/>
    <w:rsid w:val="00C83B26"/>
    <w:rsid w:val="00C841ED"/>
    <w:rsid w:val="00C84468"/>
    <w:rsid w:val="00C85D2B"/>
    <w:rsid w:val="00C8731E"/>
    <w:rsid w:val="00C90518"/>
    <w:rsid w:val="00C9348C"/>
    <w:rsid w:val="00C94333"/>
    <w:rsid w:val="00C96408"/>
    <w:rsid w:val="00C96509"/>
    <w:rsid w:val="00C96915"/>
    <w:rsid w:val="00C96B3D"/>
    <w:rsid w:val="00C97427"/>
    <w:rsid w:val="00CA0BB0"/>
    <w:rsid w:val="00CA1848"/>
    <w:rsid w:val="00CA23A5"/>
    <w:rsid w:val="00CA344E"/>
    <w:rsid w:val="00CA3FC3"/>
    <w:rsid w:val="00CA6DAD"/>
    <w:rsid w:val="00CA71EB"/>
    <w:rsid w:val="00CA7289"/>
    <w:rsid w:val="00CB0141"/>
    <w:rsid w:val="00CB1F39"/>
    <w:rsid w:val="00CB2555"/>
    <w:rsid w:val="00CB2A3C"/>
    <w:rsid w:val="00CB31BD"/>
    <w:rsid w:val="00CB5591"/>
    <w:rsid w:val="00CB6E60"/>
    <w:rsid w:val="00CC1CE3"/>
    <w:rsid w:val="00CC2D7A"/>
    <w:rsid w:val="00CC2E27"/>
    <w:rsid w:val="00CC42CF"/>
    <w:rsid w:val="00CC43D6"/>
    <w:rsid w:val="00CC508E"/>
    <w:rsid w:val="00CC5F98"/>
    <w:rsid w:val="00CC6B5B"/>
    <w:rsid w:val="00CC711E"/>
    <w:rsid w:val="00CC7978"/>
    <w:rsid w:val="00CD0230"/>
    <w:rsid w:val="00CD0619"/>
    <w:rsid w:val="00CD105A"/>
    <w:rsid w:val="00CD264C"/>
    <w:rsid w:val="00CD2C38"/>
    <w:rsid w:val="00CD2DA2"/>
    <w:rsid w:val="00CD2ECA"/>
    <w:rsid w:val="00CD3111"/>
    <w:rsid w:val="00CD481C"/>
    <w:rsid w:val="00CD5E2A"/>
    <w:rsid w:val="00CD6728"/>
    <w:rsid w:val="00CD7702"/>
    <w:rsid w:val="00CE1D88"/>
    <w:rsid w:val="00CE4975"/>
    <w:rsid w:val="00CE5083"/>
    <w:rsid w:val="00CE525E"/>
    <w:rsid w:val="00CE52A1"/>
    <w:rsid w:val="00CE7682"/>
    <w:rsid w:val="00CE76A4"/>
    <w:rsid w:val="00CE76D6"/>
    <w:rsid w:val="00CF1372"/>
    <w:rsid w:val="00CF1B79"/>
    <w:rsid w:val="00CF1EB3"/>
    <w:rsid w:val="00CF2C7F"/>
    <w:rsid w:val="00CF554B"/>
    <w:rsid w:val="00CF5CE2"/>
    <w:rsid w:val="00CF7DCD"/>
    <w:rsid w:val="00D00577"/>
    <w:rsid w:val="00D0060C"/>
    <w:rsid w:val="00D00AD8"/>
    <w:rsid w:val="00D00D7C"/>
    <w:rsid w:val="00D01672"/>
    <w:rsid w:val="00D04FD9"/>
    <w:rsid w:val="00D054CD"/>
    <w:rsid w:val="00D058F5"/>
    <w:rsid w:val="00D05ADA"/>
    <w:rsid w:val="00D0735B"/>
    <w:rsid w:val="00D111D8"/>
    <w:rsid w:val="00D1228B"/>
    <w:rsid w:val="00D12B5D"/>
    <w:rsid w:val="00D13E0B"/>
    <w:rsid w:val="00D172CF"/>
    <w:rsid w:val="00D21010"/>
    <w:rsid w:val="00D21E35"/>
    <w:rsid w:val="00D21FA7"/>
    <w:rsid w:val="00D21FF9"/>
    <w:rsid w:val="00D222B3"/>
    <w:rsid w:val="00D22375"/>
    <w:rsid w:val="00D23D50"/>
    <w:rsid w:val="00D2554F"/>
    <w:rsid w:val="00D25DC4"/>
    <w:rsid w:val="00D307DD"/>
    <w:rsid w:val="00D329E0"/>
    <w:rsid w:val="00D32EE6"/>
    <w:rsid w:val="00D33A0E"/>
    <w:rsid w:val="00D3441D"/>
    <w:rsid w:val="00D34988"/>
    <w:rsid w:val="00D34FC6"/>
    <w:rsid w:val="00D353D5"/>
    <w:rsid w:val="00D35F13"/>
    <w:rsid w:val="00D3761D"/>
    <w:rsid w:val="00D37E3D"/>
    <w:rsid w:val="00D40657"/>
    <w:rsid w:val="00D40960"/>
    <w:rsid w:val="00D41184"/>
    <w:rsid w:val="00D41F45"/>
    <w:rsid w:val="00D42ECD"/>
    <w:rsid w:val="00D42F06"/>
    <w:rsid w:val="00D44CFE"/>
    <w:rsid w:val="00D4742C"/>
    <w:rsid w:val="00D50157"/>
    <w:rsid w:val="00D50B6D"/>
    <w:rsid w:val="00D513EE"/>
    <w:rsid w:val="00D516EB"/>
    <w:rsid w:val="00D52C20"/>
    <w:rsid w:val="00D53822"/>
    <w:rsid w:val="00D544A1"/>
    <w:rsid w:val="00D54A2E"/>
    <w:rsid w:val="00D55311"/>
    <w:rsid w:val="00D55944"/>
    <w:rsid w:val="00D576C3"/>
    <w:rsid w:val="00D60A23"/>
    <w:rsid w:val="00D60DE7"/>
    <w:rsid w:val="00D61769"/>
    <w:rsid w:val="00D62047"/>
    <w:rsid w:val="00D6576A"/>
    <w:rsid w:val="00D65C96"/>
    <w:rsid w:val="00D678DC"/>
    <w:rsid w:val="00D7076E"/>
    <w:rsid w:val="00D7084C"/>
    <w:rsid w:val="00D71AE2"/>
    <w:rsid w:val="00D722F3"/>
    <w:rsid w:val="00D72352"/>
    <w:rsid w:val="00D736CD"/>
    <w:rsid w:val="00D7530B"/>
    <w:rsid w:val="00D77781"/>
    <w:rsid w:val="00D811EC"/>
    <w:rsid w:val="00D81E58"/>
    <w:rsid w:val="00D824D1"/>
    <w:rsid w:val="00D85FC3"/>
    <w:rsid w:val="00D91613"/>
    <w:rsid w:val="00D9194A"/>
    <w:rsid w:val="00D91960"/>
    <w:rsid w:val="00D934AD"/>
    <w:rsid w:val="00D93F73"/>
    <w:rsid w:val="00D94029"/>
    <w:rsid w:val="00D951EB"/>
    <w:rsid w:val="00D9528C"/>
    <w:rsid w:val="00D96062"/>
    <w:rsid w:val="00D96276"/>
    <w:rsid w:val="00D96F1C"/>
    <w:rsid w:val="00DA1791"/>
    <w:rsid w:val="00DA1A28"/>
    <w:rsid w:val="00DA2A62"/>
    <w:rsid w:val="00DA4038"/>
    <w:rsid w:val="00DA4E27"/>
    <w:rsid w:val="00DA5D5D"/>
    <w:rsid w:val="00DA7E77"/>
    <w:rsid w:val="00DB0DAE"/>
    <w:rsid w:val="00DB0F8F"/>
    <w:rsid w:val="00DB20E1"/>
    <w:rsid w:val="00DB27DC"/>
    <w:rsid w:val="00DB2848"/>
    <w:rsid w:val="00DB2ABC"/>
    <w:rsid w:val="00DB2B2F"/>
    <w:rsid w:val="00DB407D"/>
    <w:rsid w:val="00DB4A88"/>
    <w:rsid w:val="00DB65B3"/>
    <w:rsid w:val="00DB6615"/>
    <w:rsid w:val="00DB6D0B"/>
    <w:rsid w:val="00DB7147"/>
    <w:rsid w:val="00DB7505"/>
    <w:rsid w:val="00DB7C1D"/>
    <w:rsid w:val="00DB7F41"/>
    <w:rsid w:val="00DC26DC"/>
    <w:rsid w:val="00DC36EB"/>
    <w:rsid w:val="00DC42EE"/>
    <w:rsid w:val="00DC660C"/>
    <w:rsid w:val="00DC6EE9"/>
    <w:rsid w:val="00DD02FA"/>
    <w:rsid w:val="00DD1B6D"/>
    <w:rsid w:val="00DD2FBE"/>
    <w:rsid w:val="00DD4598"/>
    <w:rsid w:val="00DD5FA2"/>
    <w:rsid w:val="00DD70EC"/>
    <w:rsid w:val="00DD720B"/>
    <w:rsid w:val="00DE23B3"/>
    <w:rsid w:val="00DE2493"/>
    <w:rsid w:val="00DE2F16"/>
    <w:rsid w:val="00DE33C5"/>
    <w:rsid w:val="00DE33E3"/>
    <w:rsid w:val="00DE3F34"/>
    <w:rsid w:val="00DE5E2E"/>
    <w:rsid w:val="00DE7013"/>
    <w:rsid w:val="00DE703F"/>
    <w:rsid w:val="00DF01EA"/>
    <w:rsid w:val="00DF02A3"/>
    <w:rsid w:val="00DF0A9F"/>
    <w:rsid w:val="00DF11C9"/>
    <w:rsid w:val="00DF2271"/>
    <w:rsid w:val="00DF2DF6"/>
    <w:rsid w:val="00DF40A2"/>
    <w:rsid w:val="00DF6717"/>
    <w:rsid w:val="00DF6AF3"/>
    <w:rsid w:val="00E00109"/>
    <w:rsid w:val="00E027BD"/>
    <w:rsid w:val="00E02CC9"/>
    <w:rsid w:val="00E03A1E"/>
    <w:rsid w:val="00E05D63"/>
    <w:rsid w:val="00E05FB7"/>
    <w:rsid w:val="00E06659"/>
    <w:rsid w:val="00E0697C"/>
    <w:rsid w:val="00E07039"/>
    <w:rsid w:val="00E0753B"/>
    <w:rsid w:val="00E1599C"/>
    <w:rsid w:val="00E15E3F"/>
    <w:rsid w:val="00E166E1"/>
    <w:rsid w:val="00E16EC1"/>
    <w:rsid w:val="00E1718D"/>
    <w:rsid w:val="00E17CD7"/>
    <w:rsid w:val="00E17F33"/>
    <w:rsid w:val="00E24424"/>
    <w:rsid w:val="00E2510F"/>
    <w:rsid w:val="00E2563D"/>
    <w:rsid w:val="00E25B4F"/>
    <w:rsid w:val="00E26698"/>
    <w:rsid w:val="00E26931"/>
    <w:rsid w:val="00E26A01"/>
    <w:rsid w:val="00E26DBA"/>
    <w:rsid w:val="00E30C50"/>
    <w:rsid w:val="00E30C63"/>
    <w:rsid w:val="00E31286"/>
    <w:rsid w:val="00E31307"/>
    <w:rsid w:val="00E31D7E"/>
    <w:rsid w:val="00E3282F"/>
    <w:rsid w:val="00E331F8"/>
    <w:rsid w:val="00E33D34"/>
    <w:rsid w:val="00E34676"/>
    <w:rsid w:val="00E40AAA"/>
    <w:rsid w:val="00E41FEF"/>
    <w:rsid w:val="00E44BA8"/>
    <w:rsid w:val="00E45C46"/>
    <w:rsid w:val="00E45EE8"/>
    <w:rsid w:val="00E45FB7"/>
    <w:rsid w:val="00E4650D"/>
    <w:rsid w:val="00E46969"/>
    <w:rsid w:val="00E50991"/>
    <w:rsid w:val="00E52A8F"/>
    <w:rsid w:val="00E530DF"/>
    <w:rsid w:val="00E54FD3"/>
    <w:rsid w:val="00E5576C"/>
    <w:rsid w:val="00E55B3B"/>
    <w:rsid w:val="00E56486"/>
    <w:rsid w:val="00E57428"/>
    <w:rsid w:val="00E60AE5"/>
    <w:rsid w:val="00E61CCE"/>
    <w:rsid w:val="00E6211D"/>
    <w:rsid w:val="00E639F6"/>
    <w:rsid w:val="00E63CA3"/>
    <w:rsid w:val="00E649AB"/>
    <w:rsid w:val="00E66CEA"/>
    <w:rsid w:val="00E7030D"/>
    <w:rsid w:val="00E70DDC"/>
    <w:rsid w:val="00E71AAE"/>
    <w:rsid w:val="00E725A0"/>
    <w:rsid w:val="00E76982"/>
    <w:rsid w:val="00E77771"/>
    <w:rsid w:val="00E8009B"/>
    <w:rsid w:val="00E81737"/>
    <w:rsid w:val="00E82671"/>
    <w:rsid w:val="00E82BAD"/>
    <w:rsid w:val="00E833E4"/>
    <w:rsid w:val="00E84D59"/>
    <w:rsid w:val="00E85858"/>
    <w:rsid w:val="00E86694"/>
    <w:rsid w:val="00E8743F"/>
    <w:rsid w:val="00E91866"/>
    <w:rsid w:val="00E925E4"/>
    <w:rsid w:val="00E93A7A"/>
    <w:rsid w:val="00E94ED0"/>
    <w:rsid w:val="00E95106"/>
    <w:rsid w:val="00E95AAF"/>
    <w:rsid w:val="00E96364"/>
    <w:rsid w:val="00E971B7"/>
    <w:rsid w:val="00E973B8"/>
    <w:rsid w:val="00EA0536"/>
    <w:rsid w:val="00EA06F0"/>
    <w:rsid w:val="00EA0D9D"/>
    <w:rsid w:val="00EA14CC"/>
    <w:rsid w:val="00EA1E84"/>
    <w:rsid w:val="00EA3868"/>
    <w:rsid w:val="00EA428C"/>
    <w:rsid w:val="00EA6E34"/>
    <w:rsid w:val="00EB1E6D"/>
    <w:rsid w:val="00EB30CF"/>
    <w:rsid w:val="00EB3A5A"/>
    <w:rsid w:val="00EB4EE3"/>
    <w:rsid w:val="00EC021A"/>
    <w:rsid w:val="00EC0DCB"/>
    <w:rsid w:val="00EC1020"/>
    <w:rsid w:val="00EC10C0"/>
    <w:rsid w:val="00EC1727"/>
    <w:rsid w:val="00EC324D"/>
    <w:rsid w:val="00EC4DB4"/>
    <w:rsid w:val="00EC4E17"/>
    <w:rsid w:val="00EC6B72"/>
    <w:rsid w:val="00EC6CF4"/>
    <w:rsid w:val="00EC73AB"/>
    <w:rsid w:val="00EC78C3"/>
    <w:rsid w:val="00ED00A5"/>
    <w:rsid w:val="00ED00DB"/>
    <w:rsid w:val="00ED08E1"/>
    <w:rsid w:val="00ED1D99"/>
    <w:rsid w:val="00ED24C0"/>
    <w:rsid w:val="00ED37D9"/>
    <w:rsid w:val="00ED39D1"/>
    <w:rsid w:val="00ED597F"/>
    <w:rsid w:val="00ED5AE7"/>
    <w:rsid w:val="00ED64FC"/>
    <w:rsid w:val="00ED675D"/>
    <w:rsid w:val="00ED6C48"/>
    <w:rsid w:val="00EE0E4B"/>
    <w:rsid w:val="00EE18F4"/>
    <w:rsid w:val="00EE203F"/>
    <w:rsid w:val="00EE289D"/>
    <w:rsid w:val="00EE29AB"/>
    <w:rsid w:val="00EE29CF"/>
    <w:rsid w:val="00EE3F07"/>
    <w:rsid w:val="00EE40EB"/>
    <w:rsid w:val="00EE4207"/>
    <w:rsid w:val="00EE4B1F"/>
    <w:rsid w:val="00EE58B9"/>
    <w:rsid w:val="00EE7757"/>
    <w:rsid w:val="00EF07A9"/>
    <w:rsid w:val="00EF3C8B"/>
    <w:rsid w:val="00EF481E"/>
    <w:rsid w:val="00EF5EA3"/>
    <w:rsid w:val="00F00F41"/>
    <w:rsid w:val="00F0150A"/>
    <w:rsid w:val="00F0159F"/>
    <w:rsid w:val="00F026BF"/>
    <w:rsid w:val="00F03639"/>
    <w:rsid w:val="00F03CFD"/>
    <w:rsid w:val="00F04901"/>
    <w:rsid w:val="00F04B94"/>
    <w:rsid w:val="00F04C73"/>
    <w:rsid w:val="00F066A8"/>
    <w:rsid w:val="00F066B3"/>
    <w:rsid w:val="00F0747E"/>
    <w:rsid w:val="00F07F7A"/>
    <w:rsid w:val="00F10AF8"/>
    <w:rsid w:val="00F10FD6"/>
    <w:rsid w:val="00F11FCF"/>
    <w:rsid w:val="00F135FA"/>
    <w:rsid w:val="00F15576"/>
    <w:rsid w:val="00F20386"/>
    <w:rsid w:val="00F221C5"/>
    <w:rsid w:val="00F22501"/>
    <w:rsid w:val="00F2256E"/>
    <w:rsid w:val="00F22FF1"/>
    <w:rsid w:val="00F236C0"/>
    <w:rsid w:val="00F23A61"/>
    <w:rsid w:val="00F23D50"/>
    <w:rsid w:val="00F23E75"/>
    <w:rsid w:val="00F3078A"/>
    <w:rsid w:val="00F3210F"/>
    <w:rsid w:val="00F32A26"/>
    <w:rsid w:val="00F33632"/>
    <w:rsid w:val="00F344B6"/>
    <w:rsid w:val="00F35198"/>
    <w:rsid w:val="00F35FC2"/>
    <w:rsid w:val="00F36464"/>
    <w:rsid w:val="00F36920"/>
    <w:rsid w:val="00F37281"/>
    <w:rsid w:val="00F3768C"/>
    <w:rsid w:val="00F41B02"/>
    <w:rsid w:val="00F42466"/>
    <w:rsid w:val="00F43E60"/>
    <w:rsid w:val="00F43ED4"/>
    <w:rsid w:val="00F451B2"/>
    <w:rsid w:val="00F4579C"/>
    <w:rsid w:val="00F46A1A"/>
    <w:rsid w:val="00F477FB"/>
    <w:rsid w:val="00F50E74"/>
    <w:rsid w:val="00F5517A"/>
    <w:rsid w:val="00F5642F"/>
    <w:rsid w:val="00F56A09"/>
    <w:rsid w:val="00F57F24"/>
    <w:rsid w:val="00F57F4F"/>
    <w:rsid w:val="00F60083"/>
    <w:rsid w:val="00F60214"/>
    <w:rsid w:val="00F60D3A"/>
    <w:rsid w:val="00F62E45"/>
    <w:rsid w:val="00F65D05"/>
    <w:rsid w:val="00F73304"/>
    <w:rsid w:val="00F73BCA"/>
    <w:rsid w:val="00F750A5"/>
    <w:rsid w:val="00F77F03"/>
    <w:rsid w:val="00F80004"/>
    <w:rsid w:val="00F819F6"/>
    <w:rsid w:val="00F81EFF"/>
    <w:rsid w:val="00F82788"/>
    <w:rsid w:val="00F83173"/>
    <w:rsid w:val="00F8491B"/>
    <w:rsid w:val="00F86982"/>
    <w:rsid w:val="00F905C9"/>
    <w:rsid w:val="00F910DB"/>
    <w:rsid w:val="00F91793"/>
    <w:rsid w:val="00F92091"/>
    <w:rsid w:val="00F92EAD"/>
    <w:rsid w:val="00F9427D"/>
    <w:rsid w:val="00F95470"/>
    <w:rsid w:val="00F95779"/>
    <w:rsid w:val="00F9667E"/>
    <w:rsid w:val="00F96E2D"/>
    <w:rsid w:val="00F97990"/>
    <w:rsid w:val="00F97D67"/>
    <w:rsid w:val="00F97DED"/>
    <w:rsid w:val="00FA246D"/>
    <w:rsid w:val="00FA3C91"/>
    <w:rsid w:val="00FA3E69"/>
    <w:rsid w:val="00FA5FD8"/>
    <w:rsid w:val="00FA619C"/>
    <w:rsid w:val="00FB0A45"/>
    <w:rsid w:val="00FB206C"/>
    <w:rsid w:val="00FB2AC6"/>
    <w:rsid w:val="00FB2CB6"/>
    <w:rsid w:val="00FB2F6E"/>
    <w:rsid w:val="00FB4229"/>
    <w:rsid w:val="00FB4EC3"/>
    <w:rsid w:val="00FB55DB"/>
    <w:rsid w:val="00FB799D"/>
    <w:rsid w:val="00FC0118"/>
    <w:rsid w:val="00FC289D"/>
    <w:rsid w:val="00FC2CF6"/>
    <w:rsid w:val="00FC467A"/>
    <w:rsid w:val="00FC6DE6"/>
    <w:rsid w:val="00FC7096"/>
    <w:rsid w:val="00FC7640"/>
    <w:rsid w:val="00FC79CE"/>
    <w:rsid w:val="00FD0256"/>
    <w:rsid w:val="00FD099A"/>
    <w:rsid w:val="00FD0ED6"/>
    <w:rsid w:val="00FD22C2"/>
    <w:rsid w:val="00FD35ED"/>
    <w:rsid w:val="00FD3F3C"/>
    <w:rsid w:val="00FD406F"/>
    <w:rsid w:val="00FD4893"/>
    <w:rsid w:val="00FD553B"/>
    <w:rsid w:val="00FD5C35"/>
    <w:rsid w:val="00FD6AAE"/>
    <w:rsid w:val="00FE08EF"/>
    <w:rsid w:val="00FE0A9A"/>
    <w:rsid w:val="00FE226E"/>
    <w:rsid w:val="00FE369E"/>
    <w:rsid w:val="00FE5079"/>
    <w:rsid w:val="00FE6062"/>
    <w:rsid w:val="00FE62CC"/>
    <w:rsid w:val="00FE72E3"/>
    <w:rsid w:val="00FE7A9E"/>
    <w:rsid w:val="00FE7D49"/>
    <w:rsid w:val="00FF2900"/>
    <w:rsid w:val="00FF2E9B"/>
    <w:rsid w:val="00FF3642"/>
    <w:rsid w:val="00FF597B"/>
    <w:rsid w:val="00FF60B1"/>
    <w:rsid w:val="00FF6608"/>
    <w:rsid w:val="00FF75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32"/>
        <o:r id="V:Rule2" type="connector" idref="#_x0000_s1042"/>
      </o:rules>
    </o:shapelayout>
  </w:shapeDefaults>
  <w:decimalSymbol w:val="."/>
  <w:listSeparator w:val=","/>
  <w15:chartTrackingRefBased/>
  <w15:docId w15:val="{C7983CF4-1F4C-435E-B1F4-AA1589D8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C2BA8"/>
    <w:pPr>
      <w:widowControl w:val="0"/>
    </w:pPr>
    <w:rPr>
      <w:rFonts w:ascii="Times New Roman" w:hAnsi="Times New Roman"/>
      <w:kern w:val="2"/>
      <w:sz w:val="24"/>
      <w:szCs w:val="24"/>
    </w:rPr>
  </w:style>
  <w:style w:type="paragraph" w:styleId="10">
    <w:name w:val="heading 1"/>
    <w:basedOn w:val="a0"/>
    <w:next w:val="a0"/>
    <w:qFormat/>
    <w:rsid w:val="008C2F2A"/>
    <w:pPr>
      <w:keepNext/>
      <w:spacing w:before="180" w:after="180" w:line="720" w:lineRule="auto"/>
      <w:outlineLvl w:val="0"/>
    </w:pPr>
    <w:rPr>
      <w:rFonts w:ascii="Arial" w:hAnsi="Arial"/>
      <w:b/>
      <w:bCs/>
      <w:kern w:val="52"/>
      <w:sz w:val="52"/>
      <w:szCs w:val="52"/>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C2BA8"/>
    <w:pPr>
      <w:tabs>
        <w:tab w:val="center" w:pos="4153"/>
        <w:tab w:val="right" w:pos="8306"/>
      </w:tabs>
      <w:snapToGrid w:val="0"/>
    </w:pPr>
    <w:rPr>
      <w:sz w:val="20"/>
      <w:szCs w:val="20"/>
    </w:rPr>
  </w:style>
  <w:style w:type="character" w:customStyle="1" w:styleId="a5">
    <w:name w:val="頁首 字元"/>
    <w:link w:val="a4"/>
    <w:uiPriority w:val="99"/>
    <w:rsid w:val="000C2BA8"/>
    <w:rPr>
      <w:sz w:val="20"/>
      <w:szCs w:val="20"/>
    </w:rPr>
  </w:style>
  <w:style w:type="paragraph" w:styleId="a6">
    <w:name w:val="footer"/>
    <w:basedOn w:val="a0"/>
    <w:link w:val="a7"/>
    <w:uiPriority w:val="99"/>
    <w:unhideWhenUsed/>
    <w:rsid w:val="000C2BA8"/>
    <w:pPr>
      <w:tabs>
        <w:tab w:val="center" w:pos="4153"/>
        <w:tab w:val="right" w:pos="8306"/>
      </w:tabs>
      <w:snapToGrid w:val="0"/>
    </w:pPr>
    <w:rPr>
      <w:sz w:val="20"/>
      <w:szCs w:val="20"/>
    </w:rPr>
  </w:style>
  <w:style w:type="character" w:customStyle="1" w:styleId="a7">
    <w:name w:val="頁尾 字元"/>
    <w:link w:val="a6"/>
    <w:uiPriority w:val="99"/>
    <w:rsid w:val="000C2BA8"/>
    <w:rPr>
      <w:sz w:val="20"/>
      <w:szCs w:val="20"/>
    </w:rPr>
  </w:style>
  <w:style w:type="paragraph" w:customStyle="1" w:styleId="Tabletext">
    <w:name w:val="Tabletext"/>
    <w:basedOn w:val="a0"/>
    <w:rsid w:val="000C2BA8"/>
    <w:pPr>
      <w:keepLines/>
      <w:spacing w:after="120" w:line="240" w:lineRule="atLeast"/>
    </w:pPr>
    <w:rPr>
      <w:kern w:val="0"/>
      <w:sz w:val="20"/>
      <w:szCs w:val="20"/>
      <w:lang w:eastAsia="en-US"/>
    </w:rPr>
  </w:style>
  <w:style w:type="character" w:customStyle="1" w:styleId="style131">
    <w:name w:val="style131"/>
    <w:rsid w:val="002E287D"/>
    <w:rPr>
      <w:rFonts w:ascii="Arial" w:hAnsi="Arial" w:cs="Arial" w:hint="default"/>
      <w:color w:val="000099"/>
    </w:rPr>
  </w:style>
  <w:style w:type="paragraph" w:styleId="Web">
    <w:name w:val="Normal (Web)"/>
    <w:basedOn w:val="a0"/>
    <w:uiPriority w:val="99"/>
    <w:semiHidden/>
    <w:unhideWhenUsed/>
    <w:rsid w:val="000719ED"/>
    <w:pPr>
      <w:widowControl/>
      <w:spacing w:before="100" w:beforeAutospacing="1" w:after="100" w:afterAutospacing="1"/>
    </w:pPr>
    <w:rPr>
      <w:rFonts w:ascii="新細明體" w:hAnsi="新細明體" w:cs="新細明體"/>
      <w:kern w:val="0"/>
    </w:rPr>
  </w:style>
  <w:style w:type="character" w:customStyle="1" w:styleId="style31">
    <w:name w:val="style31"/>
    <w:rsid w:val="00BF20C0"/>
    <w:rPr>
      <w:rFonts w:ascii="Arial" w:hAnsi="Arial" w:cs="Arial" w:hint="default"/>
      <w:sz w:val="20"/>
      <w:szCs w:val="20"/>
    </w:rPr>
  </w:style>
  <w:style w:type="character" w:styleId="a8">
    <w:name w:val="page number"/>
    <w:basedOn w:val="a1"/>
    <w:rsid w:val="00BF20C0"/>
  </w:style>
  <w:style w:type="paragraph" w:styleId="a9">
    <w:name w:val="Body Text"/>
    <w:basedOn w:val="a0"/>
    <w:link w:val="aa"/>
    <w:rsid w:val="00C2157E"/>
    <w:pPr>
      <w:jc w:val="both"/>
    </w:pPr>
    <w:rPr>
      <w:color w:val="FF0000"/>
      <w:sz w:val="21"/>
      <w:szCs w:val="20"/>
      <w:lang w:eastAsia="zh-CN"/>
    </w:rPr>
  </w:style>
  <w:style w:type="character" w:customStyle="1" w:styleId="aa">
    <w:name w:val="本文 字元"/>
    <w:link w:val="a9"/>
    <w:rsid w:val="00C2157E"/>
    <w:rPr>
      <w:rFonts w:ascii="Times New Roman" w:hAnsi="Times New Roman"/>
      <w:color w:val="FF0000"/>
      <w:kern w:val="2"/>
      <w:sz w:val="21"/>
      <w:lang w:eastAsia="zh-CN"/>
    </w:rPr>
  </w:style>
  <w:style w:type="character" w:customStyle="1" w:styleId="SoDAField">
    <w:name w:val="SoDA Field"/>
    <w:rsid w:val="00E52A8F"/>
    <w:rPr>
      <w:color w:val="0000FF"/>
      <w:sz w:val="20"/>
    </w:rPr>
  </w:style>
  <w:style w:type="paragraph" w:styleId="ab">
    <w:name w:val="Balloon Text"/>
    <w:basedOn w:val="a0"/>
    <w:link w:val="ac"/>
    <w:uiPriority w:val="99"/>
    <w:semiHidden/>
    <w:unhideWhenUsed/>
    <w:rsid w:val="002B58D6"/>
    <w:rPr>
      <w:rFonts w:ascii="Cambria" w:hAnsi="Cambria"/>
      <w:sz w:val="18"/>
      <w:szCs w:val="18"/>
    </w:rPr>
  </w:style>
  <w:style w:type="character" w:customStyle="1" w:styleId="ac">
    <w:name w:val="註解方塊文字 字元"/>
    <w:link w:val="ab"/>
    <w:uiPriority w:val="99"/>
    <w:semiHidden/>
    <w:rsid w:val="002B58D6"/>
    <w:rPr>
      <w:rFonts w:ascii="Cambria" w:eastAsia="新細明體" w:hAnsi="Cambria" w:cs="Times New Roman"/>
      <w:kern w:val="2"/>
      <w:sz w:val="18"/>
      <w:szCs w:val="18"/>
    </w:rPr>
  </w:style>
  <w:style w:type="character" w:styleId="ad">
    <w:name w:val="Hyperlink"/>
    <w:uiPriority w:val="99"/>
    <w:unhideWhenUsed/>
    <w:rsid w:val="00283478"/>
    <w:rPr>
      <w:color w:val="0000FF"/>
      <w:u w:val="single"/>
    </w:rPr>
  </w:style>
  <w:style w:type="table" w:styleId="ae">
    <w:name w:val="Table Grid"/>
    <w:basedOn w:val="a2"/>
    <w:rsid w:val="00F22FF1"/>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Indent"/>
    <w:aliases w:val="表正文,正文非缩进"/>
    <w:basedOn w:val="a0"/>
    <w:rsid w:val="00F22FF1"/>
    <w:pPr>
      <w:ind w:left="425"/>
      <w:jc w:val="both"/>
    </w:pPr>
    <w:rPr>
      <w:sz w:val="21"/>
      <w:szCs w:val="20"/>
    </w:rPr>
  </w:style>
  <w:style w:type="paragraph" w:customStyle="1" w:styleId="defaulttext">
    <w:name w:val="_default text"/>
    <w:basedOn w:val="a0"/>
    <w:rsid w:val="00A60B91"/>
    <w:pPr>
      <w:autoSpaceDE w:val="0"/>
      <w:autoSpaceDN w:val="0"/>
      <w:adjustRightInd w:val="0"/>
      <w:spacing w:after="180"/>
      <w:jc w:val="both"/>
    </w:pPr>
    <w:rPr>
      <w:kern w:val="0"/>
      <w:sz w:val="18"/>
      <w:szCs w:val="20"/>
      <w:lang w:eastAsia="zh-CN"/>
    </w:rPr>
  </w:style>
  <w:style w:type="paragraph" w:customStyle="1" w:styleId="12B">
    <w:name w:val="12B"/>
    <w:next w:val="a0"/>
    <w:rsid w:val="000B1B3B"/>
    <w:pPr>
      <w:spacing w:line="460" w:lineRule="exact"/>
    </w:pPr>
    <w:rPr>
      <w:rFonts w:ascii="Arial" w:eastAsia="華康粗圓體" w:hAnsi="Arial"/>
      <w:sz w:val="24"/>
    </w:rPr>
  </w:style>
  <w:style w:type="paragraph" w:customStyle="1" w:styleId="bullet">
    <w:name w:val="bullet"/>
    <w:basedOn w:val="a0"/>
    <w:rsid w:val="008C2F2A"/>
    <w:pPr>
      <w:numPr>
        <w:numId w:val="4"/>
      </w:numPr>
      <w:jc w:val="both"/>
    </w:pPr>
    <w:rPr>
      <w:sz w:val="21"/>
      <w:szCs w:val="20"/>
    </w:rPr>
  </w:style>
  <w:style w:type="paragraph" w:customStyle="1" w:styleId="1">
    <w:name w:val="样式1"/>
    <w:basedOn w:val="10"/>
    <w:rsid w:val="008C2F2A"/>
    <w:pPr>
      <w:pageBreakBefore/>
      <w:numPr>
        <w:numId w:val="8"/>
      </w:numPr>
      <w:tabs>
        <w:tab w:val="clear" w:pos="425"/>
        <w:tab w:val="num" w:pos="1330"/>
      </w:tabs>
      <w:snapToGrid w:val="0"/>
      <w:spacing w:before="120" w:after="120" w:line="480" w:lineRule="auto"/>
      <w:ind w:left="1330" w:hanging="480"/>
      <w:jc w:val="both"/>
    </w:pPr>
    <w:rPr>
      <w:b w:val="0"/>
      <w:bCs w:val="0"/>
      <w:snapToGrid w:val="0"/>
      <w:spacing w:val="22"/>
      <w:kern w:val="2"/>
      <w:sz w:val="32"/>
      <w:szCs w:val="20"/>
      <w:lang w:eastAsia="zh-CN"/>
    </w:rPr>
  </w:style>
  <w:style w:type="paragraph" w:customStyle="1" w:styleId="a">
    <w:name w:val="表格文字"/>
    <w:basedOn w:val="a0"/>
    <w:rsid w:val="008C2F2A"/>
    <w:pPr>
      <w:numPr>
        <w:numId w:val="9"/>
      </w:numPr>
      <w:tabs>
        <w:tab w:val="clear" w:pos="1330"/>
      </w:tabs>
      <w:autoSpaceDE w:val="0"/>
      <w:autoSpaceDN w:val="0"/>
      <w:adjustRightInd w:val="0"/>
      <w:ind w:left="0" w:firstLine="0"/>
    </w:pPr>
    <w:rPr>
      <w:rFonts w:ascii="細明體" w:eastAsia="細明體"/>
      <w:kern w:val="0"/>
    </w:rPr>
  </w:style>
  <w:style w:type="character" w:styleId="af0">
    <w:name w:val="annotation reference"/>
    <w:semiHidden/>
    <w:rsid w:val="00373701"/>
    <w:rPr>
      <w:sz w:val="18"/>
      <w:szCs w:val="18"/>
    </w:rPr>
  </w:style>
  <w:style w:type="paragraph" w:styleId="af1">
    <w:name w:val="annotation text"/>
    <w:basedOn w:val="a0"/>
    <w:semiHidden/>
    <w:rsid w:val="00373701"/>
  </w:style>
  <w:style w:type="paragraph" w:styleId="af2">
    <w:name w:val="annotation subject"/>
    <w:basedOn w:val="af1"/>
    <w:next w:val="af1"/>
    <w:semiHidden/>
    <w:rsid w:val="00373701"/>
    <w:rPr>
      <w:b/>
      <w:bCs/>
    </w:rPr>
  </w:style>
  <w:style w:type="paragraph" w:customStyle="1" w:styleId="Tabletext0pt">
    <w:name w:val="樣式 Tabletext + 套用後:  0 pt 行距:  單行間距"/>
    <w:basedOn w:val="Tabletext"/>
    <w:autoRedefine/>
    <w:rsid w:val="009E580E"/>
    <w:pPr>
      <w:spacing w:after="0" w:line="240" w:lineRule="auto"/>
      <w:ind w:leftChars="300" w:left="300"/>
    </w:pPr>
    <w:rPr>
      <w:rFonts w:cs="新細明體"/>
      <w:kern w:val="2"/>
    </w:rPr>
  </w:style>
  <w:style w:type="character" w:styleId="af3">
    <w:name w:val="FollowedHyperlink"/>
    <w:uiPriority w:val="99"/>
    <w:semiHidden/>
    <w:unhideWhenUsed/>
    <w:rsid w:val="00F2038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3571">
      <w:bodyDiv w:val="1"/>
      <w:marLeft w:val="0"/>
      <w:marRight w:val="0"/>
      <w:marTop w:val="0"/>
      <w:marBottom w:val="0"/>
      <w:divBdr>
        <w:top w:val="none" w:sz="0" w:space="0" w:color="auto"/>
        <w:left w:val="none" w:sz="0" w:space="0" w:color="auto"/>
        <w:bottom w:val="none" w:sz="0" w:space="0" w:color="auto"/>
        <w:right w:val="none" w:sz="0" w:space="0" w:color="auto"/>
      </w:divBdr>
    </w:div>
    <w:div w:id="226956469">
      <w:bodyDiv w:val="1"/>
      <w:marLeft w:val="0"/>
      <w:marRight w:val="0"/>
      <w:marTop w:val="0"/>
      <w:marBottom w:val="0"/>
      <w:divBdr>
        <w:top w:val="none" w:sz="0" w:space="0" w:color="auto"/>
        <w:left w:val="none" w:sz="0" w:space="0" w:color="auto"/>
        <w:bottom w:val="none" w:sz="0" w:space="0" w:color="auto"/>
        <w:right w:val="none" w:sz="0" w:space="0" w:color="auto"/>
      </w:divBdr>
    </w:div>
    <w:div w:id="367490166">
      <w:bodyDiv w:val="1"/>
      <w:marLeft w:val="0"/>
      <w:marRight w:val="0"/>
      <w:marTop w:val="0"/>
      <w:marBottom w:val="0"/>
      <w:divBdr>
        <w:top w:val="none" w:sz="0" w:space="0" w:color="auto"/>
        <w:left w:val="none" w:sz="0" w:space="0" w:color="auto"/>
        <w:bottom w:val="none" w:sz="0" w:space="0" w:color="auto"/>
        <w:right w:val="none" w:sz="0" w:space="0" w:color="auto"/>
      </w:divBdr>
    </w:div>
    <w:div w:id="368529953">
      <w:bodyDiv w:val="1"/>
      <w:marLeft w:val="0"/>
      <w:marRight w:val="0"/>
      <w:marTop w:val="0"/>
      <w:marBottom w:val="0"/>
      <w:divBdr>
        <w:top w:val="none" w:sz="0" w:space="0" w:color="auto"/>
        <w:left w:val="none" w:sz="0" w:space="0" w:color="auto"/>
        <w:bottom w:val="none" w:sz="0" w:space="0" w:color="auto"/>
        <w:right w:val="none" w:sz="0" w:space="0" w:color="auto"/>
      </w:divBdr>
    </w:div>
    <w:div w:id="787554313">
      <w:bodyDiv w:val="1"/>
      <w:marLeft w:val="0"/>
      <w:marRight w:val="0"/>
      <w:marTop w:val="0"/>
      <w:marBottom w:val="0"/>
      <w:divBdr>
        <w:top w:val="none" w:sz="0" w:space="0" w:color="auto"/>
        <w:left w:val="none" w:sz="0" w:space="0" w:color="auto"/>
        <w:bottom w:val="none" w:sz="0" w:space="0" w:color="auto"/>
        <w:right w:val="none" w:sz="0" w:space="0" w:color="auto"/>
      </w:divBdr>
    </w:div>
    <w:div w:id="802380566">
      <w:bodyDiv w:val="1"/>
      <w:marLeft w:val="0"/>
      <w:marRight w:val="0"/>
      <w:marTop w:val="0"/>
      <w:marBottom w:val="0"/>
      <w:divBdr>
        <w:top w:val="none" w:sz="0" w:space="0" w:color="auto"/>
        <w:left w:val="none" w:sz="0" w:space="0" w:color="auto"/>
        <w:bottom w:val="none" w:sz="0" w:space="0" w:color="auto"/>
        <w:right w:val="none" w:sz="0" w:space="0" w:color="auto"/>
      </w:divBdr>
    </w:div>
    <w:div w:id="835995574">
      <w:bodyDiv w:val="1"/>
      <w:marLeft w:val="0"/>
      <w:marRight w:val="0"/>
      <w:marTop w:val="0"/>
      <w:marBottom w:val="0"/>
      <w:divBdr>
        <w:top w:val="none" w:sz="0" w:space="0" w:color="auto"/>
        <w:left w:val="none" w:sz="0" w:space="0" w:color="auto"/>
        <w:bottom w:val="none" w:sz="0" w:space="0" w:color="auto"/>
        <w:right w:val="none" w:sz="0" w:space="0" w:color="auto"/>
      </w:divBdr>
    </w:div>
    <w:div w:id="1361396063">
      <w:bodyDiv w:val="1"/>
      <w:marLeft w:val="0"/>
      <w:marRight w:val="0"/>
      <w:marTop w:val="0"/>
      <w:marBottom w:val="0"/>
      <w:divBdr>
        <w:top w:val="none" w:sz="0" w:space="0" w:color="auto"/>
        <w:left w:val="none" w:sz="0" w:space="0" w:color="auto"/>
        <w:bottom w:val="none" w:sz="0" w:space="0" w:color="auto"/>
        <w:right w:val="none" w:sz="0" w:space="0" w:color="auto"/>
      </w:divBdr>
    </w:div>
    <w:div w:id="1471702936">
      <w:bodyDiv w:val="1"/>
      <w:marLeft w:val="0"/>
      <w:marRight w:val="0"/>
      <w:marTop w:val="0"/>
      <w:marBottom w:val="0"/>
      <w:divBdr>
        <w:top w:val="none" w:sz="0" w:space="0" w:color="auto"/>
        <w:left w:val="none" w:sz="0" w:space="0" w:color="auto"/>
        <w:bottom w:val="none" w:sz="0" w:space="0" w:color="auto"/>
        <w:right w:val="none" w:sz="0" w:space="0" w:color="auto"/>
      </w:divBdr>
    </w:div>
    <w:div w:id="1523784385">
      <w:bodyDiv w:val="1"/>
      <w:marLeft w:val="0"/>
      <w:marRight w:val="0"/>
      <w:marTop w:val="0"/>
      <w:marBottom w:val="0"/>
      <w:divBdr>
        <w:top w:val="none" w:sz="0" w:space="0" w:color="auto"/>
        <w:left w:val="none" w:sz="0" w:space="0" w:color="auto"/>
        <w:bottom w:val="none" w:sz="0" w:space="0" w:color="auto"/>
        <w:right w:val="none" w:sz="0" w:space="0" w:color="auto"/>
      </w:divBdr>
    </w:div>
    <w:div w:id="1802724804">
      <w:bodyDiv w:val="1"/>
      <w:marLeft w:val="0"/>
      <w:marRight w:val="0"/>
      <w:marTop w:val="0"/>
      <w:marBottom w:val="0"/>
      <w:divBdr>
        <w:top w:val="none" w:sz="0" w:space="0" w:color="auto"/>
        <w:left w:val="none" w:sz="0" w:space="0" w:color="auto"/>
        <w:bottom w:val="none" w:sz="0" w:space="0" w:color="auto"/>
        <w:right w:val="none" w:sz="0" w:space="0" w:color="auto"/>
      </w:divBdr>
    </w:div>
    <w:div w:id="1932854214">
      <w:bodyDiv w:val="1"/>
      <w:marLeft w:val="0"/>
      <w:marRight w:val="0"/>
      <w:marTop w:val="0"/>
      <w:marBottom w:val="0"/>
      <w:divBdr>
        <w:top w:val="none" w:sz="0" w:space="0" w:color="auto"/>
        <w:left w:val="none" w:sz="0" w:space="0" w:color="auto"/>
        <w:bottom w:val="none" w:sz="0" w:space="0" w:color="auto"/>
        <w:right w:val="none" w:sz="0" w:space="0" w:color="auto"/>
      </w:divBdr>
    </w:div>
    <w:div w:id="1935551738">
      <w:bodyDiv w:val="1"/>
      <w:marLeft w:val="0"/>
      <w:marRight w:val="0"/>
      <w:marTop w:val="0"/>
      <w:marBottom w:val="0"/>
      <w:divBdr>
        <w:top w:val="none" w:sz="0" w:space="0" w:color="auto"/>
        <w:left w:val="none" w:sz="0" w:space="0" w:color="auto"/>
        <w:bottom w:val="none" w:sz="0" w:space="0" w:color="auto"/>
        <w:right w:val="none" w:sz="0" w:space="0" w:color="auto"/>
      </w:divBdr>
    </w:div>
    <w:div w:id="1973363319">
      <w:bodyDiv w:val="1"/>
      <w:marLeft w:val="0"/>
      <w:marRight w:val="0"/>
      <w:marTop w:val="0"/>
      <w:marBottom w:val="0"/>
      <w:divBdr>
        <w:top w:val="none" w:sz="0" w:space="0" w:color="auto"/>
        <w:left w:val="none" w:sz="0" w:space="0" w:color="auto"/>
        <w:bottom w:val="none" w:sz="0" w:space="0" w:color="auto"/>
        <w:right w:val="none" w:sz="0" w:space="0" w:color="auto"/>
      </w:divBdr>
    </w:div>
    <w:div w:id="1998919305">
      <w:bodyDiv w:val="1"/>
      <w:marLeft w:val="0"/>
      <w:marRight w:val="0"/>
      <w:marTop w:val="0"/>
      <w:marBottom w:val="0"/>
      <w:divBdr>
        <w:top w:val="none" w:sz="0" w:space="0" w:color="auto"/>
        <w:left w:val="none" w:sz="0" w:space="0" w:color="auto"/>
        <w:bottom w:val="none" w:sz="0" w:space="0" w:color="auto"/>
        <w:right w:val="none" w:sz="0" w:space="0" w:color="auto"/>
      </w:divBdr>
    </w:div>
    <w:div w:id="211335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588EE-A32F-425F-A5A8-9F2AA673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1767</Words>
  <Characters>10072</Characters>
  <Application>Microsoft Office Word</Application>
  <DocSecurity>0</DocSecurity>
  <Lines>83</Lines>
  <Paragraphs>23</Paragraphs>
  <ScaleCrop>false</ScaleCrop>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i9200215</dc:creator>
  <cp:keywords/>
  <cp:lastModifiedBy>戴余修</cp:lastModifiedBy>
  <cp:revision>2</cp:revision>
  <cp:lastPrinted>2010-04-21T01:53:00Z</cp:lastPrinted>
  <dcterms:created xsi:type="dcterms:W3CDTF">2020-07-27T00:55:00Z</dcterms:created>
  <dcterms:modified xsi:type="dcterms:W3CDTF">2020-07-27T00:55:00Z</dcterms:modified>
</cp:coreProperties>
</file>