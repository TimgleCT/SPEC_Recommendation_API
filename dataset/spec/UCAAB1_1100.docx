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900"/>
        <w:gridCol w:w="5400"/>
        <w:gridCol w:w="1260"/>
        <w:gridCol w:w="1980"/>
      </w:tblGrid>
      <w:tr w:rsidR="00FF4AE6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E6" w:rsidRDefault="00FF4AE6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E6" w:rsidRDefault="00FF4AE6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Version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E6" w:rsidRDefault="00FF4AE6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E6" w:rsidRDefault="00FF4AE6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4AE6" w:rsidRDefault="00FF4AE6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</w:t>
            </w:r>
            <w:r>
              <w:rPr>
                <w:rFonts w:ascii="新細明體" w:hAnsi="新細明體"/>
                <w:bCs/>
                <w:lang w:eastAsia="zh-TW"/>
              </w:rPr>
              <w:t>USER</w:t>
            </w:r>
          </w:p>
        </w:tc>
      </w:tr>
      <w:tr w:rsidR="005A596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5963" w:rsidRDefault="00EF21A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4"/>
                <w:attr w:name="Month" w:val="10"/>
                <w:attr w:name="Year" w:val="2006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</w:t>
              </w:r>
              <w:r w:rsidR="000901A2">
                <w:rPr>
                  <w:rFonts w:ascii="新細明體" w:hAnsi="新細明體" w:hint="eastAsia"/>
                  <w:bCs/>
                  <w:lang w:eastAsia="zh-TW"/>
                </w:rPr>
                <w:t>6</w:t>
              </w:r>
              <w:r>
                <w:rPr>
                  <w:rFonts w:ascii="新細明體" w:hAnsi="新細明體" w:hint="eastAsia"/>
                  <w:bCs/>
                  <w:lang w:eastAsia="zh-TW"/>
                </w:rPr>
                <w:t>/</w:t>
              </w:r>
              <w:r w:rsidR="00F97B28">
                <w:rPr>
                  <w:rFonts w:ascii="新細明體" w:hAnsi="新細明體" w:hint="eastAsia"/>
                  <w:bCs/>
                  <w:lang w:eastAsia="zh-TW"/>
                </w:rPr>
                <w:t>10</w:t>
              </w:r>
              <w:r>
                <w:rPr>
                  <w:rFonts w:ascii="新細明體" w:hAnsi="新細明體" w:hint="eastAsia"/>
                  <w:bCs/>
                  <w:lang w:eastAsia="zh-TW"/>
                </w:rPr>
                <w:t>/</w:t>
              </w:r>
              <w:r w:rsidR="00F97B28">
                <w:rPr>
                  <w:rFonts w:ascii="新細明體" w:hAnsi="新細明體" w:hint="eastAsia"/>
                  <w:bCs/>
                  <w:lang w:eastAsia="zh-TW"/>
                </w:rPr>
                <w:t>0</w:t>
              </w:r>
              <w:r w:rsidR="00926F7C">
                <w:rPr>
                  <w:rFonts w:ascii="新細明體" w:hAnsi="新細明體" w:hint="eastAsia"/>
                  <w:bCs/>
                  <w:lang w:eastAsia="zh-TW"/>
                </w:rPr>
                <w:t>4</w:t>
              </w:r>
            </w:smartTag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5963" w:rsidRDefault="005A596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1.</w:t>
            </w:r>
            <w:r w:rsidR="005061D7">
              <w:rPr>
                <w:rFonts w:ascii="新細明體" w:hAnsi="新細明體" w:hint="eastAsia"/>
                <w:bCs/>
                <w:lang w:eastAsia="zh-TW"/>
              </w:rPr>
              <w:t>0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5963" w:rsidRDefault="005061D7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5963" w:rsidRDefault="005A596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proofErr w:type="spellStart"/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A5963" w:rsidRDefault="005A596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FF78DA" w:rsidRDefault="00FF78DA">
      <w:pPr>
        <w:rPr>
          <w:rFonts w:hint="eastAsia"/>
        </w:rPr>
      </w:pPr>
    </w:p>
    <w:p w:rsidR="00FF78DA" w:rsidRDefault="00FF78DA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02211D">
        <w:rPr>
          <w:rFonts w:hint="eastAsia"/>
          <w:b/>
          <w:kern w:val="2"/>
          <w:sz w:val="24"/>
          <w:szCs w:val="24"/>
          <w:lang w:eastAsia="zh-TW"/>
        </w:rPr>
        <w:t>A</w:t>
      </w:r>
      <w:r w:rsidR="00F97B28">
        <w:rPr>
          <w:rFonts w:hint="eastAsia"/>
          <w:b/>
          <w:kern w:val="2"/>
          <w:sz w:val="24"/>
          <w:szCs w:val="24"/>
          <w:lang w:eastAsia="zh-TW"/>
        </w:rPr>
        <w:t>AB</w:t>
      </w:r>
      <w:r w:rsidR="0002211D">
        <w:rPr>
          <w:rFonts w:hint="eastAsia"/>
          <w:b/>
          <w:kern w:val="2"/>
          <w:sz w:val="24"/>
          <w:szCs w:val="24"/>
          <w:lang w:eastAsia="zh-TW"/>
        </w:rPr>
        <w:t>1</w:t>
      </w:r>
      <w:r w:rsidR="00926F7C">
        <w:rPr>
          <w:rFonts w:hint="eastAsia"/>
          <w:b/>
          <w:kern w:val="2"/>
          <w:sz w:val="24"/>
          <w:szCs w:val="24"/>
          <w:lang w:eastAsia="zh-TW"/>
        </w:rPr>
        <w:t>110</w:t>
      </w:r>
      <w:r w:rsidR="0002211D">
        <w:rPr>
          <w:rFonts w:hint="eastAsia"/>
          <w:b/>
          <w:kern w:val="2"/>
          <w:sz w:val="24"/>
          <w:szCs w:val="24"/>
          <w:lang w:eastAsia="zh-TW"/>
        </w:rPr>
        <w:t>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926F7C">
        <w:rPr>
          <w:rFonts w:hint="eastAsia"/>
          <w:b/>
          <w:kern w:val="2"/>
          <w:sz w:val="24"/>
          <w:szCs w:val="24"/>
          <w:lang w:eastAsia="zh-TW"/>
        </w:rPr>
        <w:t>保單資訊</w:t>
      </w:r>
    </w:p>
    <w:p w:rsidR="00FF78DA" w:rsidRPr="00A8390E" w:rsidRDefault="00FF78DA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FF78DA" w:rsidRDefault="00FF78DA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FF78DA" w:rsidRDefault="00FF78DA">
      <w:pPr>
        <w:numPr>
          <w:ilvl w:val="0"/>
          <w:numId w:val="23"/>
          <w:numberingChange w:id="1" w:author="i9004502" w:date="2009-08-12T14:07:00Z" w:original="%1:1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FF78DA">
        <w:tc>
          <w:tcPr>
            <w:tcW w:w="2340" w:type="dxa"/>
          </w:tcPr>
          <w:p w:rsidR="00FF78DA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FF78DA" w:rsidRDefault="00926F7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保單資訊</w:t>
            </w:r>
          </w:p>
        </w:tc>
      </w:tr>
      <w:tr w:rsidR="00FF78DA">
        <w:tc>
          <w:tcPr>
            <w:tcW w:w="2340" w:type="dxa"/>
          </w:tcPr>
          <w:p w:rsidR="00FF78DA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FF78DA" w:rsidRDefault="007909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F97B28">
              <w:rPr>
                <w:rFonts w:ascii="細明體" w:eastAsia="細明體" w:hAnsi="細明體" w:hint="eastAsia"/>
                <w:sz w:val="20"/>
                <w:szCs w:val="20"/>
              </w:rPr>
              <w:t>AB1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926F7C">
              <w:rPr>
                <w:rFonts w:ascii="細明體" w:eastAsia="細明體" w:hAnsi="細明體" w:hint="eastAsia"/>
                <w:sz w:val="20"/>
                <w:szCs w:val="20"/>
              </w:rPr>
              <w:t>11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FF78DA">
        <w:tc>
          <w:tcPr>
            <w:tcW w:w="2340" w:type="dxa"/>
          </w:tcPr>
          <w:p w:rsidR="00FF78DA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FF78DA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F78DA">
        <w:tc>
          <w:tcPr>
            <w:tcW w:w="2340" w:type="dxa"/>
          </w:tcPr>
          <w:p w:rsidR="00FF78DA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FF78DA" w:rsidRDefault="00926F7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保單相關內容查詢</w:t>
            </w:r>
          </w:p>
        </w:tc>
      </w:tr>
      <w:tr w:rsidR="00FF78DA">
        <w:tc>
          <w:tcPr>
            <w:tcW w:w="2340" w:type="dxa"/>
          </w:tcPr>
          <w:p w:rsidR="00FF78DA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FF78DA" w:rsidRDefault="00FF78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F78DA" w:rsidRPr="007909DE" w:rsidRDefault="00FF78DA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FF78DA" w:rsidRDefault="00FF78DA">
      <w:pPr>
        <w:numPr>
          <w:ilvl w:val="0"/>
          <w:numId w:val="23"/>
          <w:numberingChange w:id="2" w:author="i9004502" w:date="2009-08-12T14:07:00Z" w:original="%1:2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 xml:space="preserve">使用模組 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520"/>
        <w:gridCol w:w="4140"/>
        <w:gridCol w:w="3500"/>
      </w:tblGrid>
      <w:tr w:rsidR="00FF78DA">
        <w:tc>
          <w:tcPr>
            <w:tcW w:w="72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52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4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8A710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A7101" w:rsidRDefault="008A7101">
            <w:pPr>
              <w:numPr>
                <w:ilvl w:val="0"/>
                <w:numId w:val="26"/>
                <w:numberingChange w:id="3" w:author="i9004502" w:date="2009-08-12T14:07:00Z" w:original="%1:1:0: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8A7101" w:rsidRDefault="008A710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140" w:type="dxa"/>
          </w:tcPr>
          <w:p w:rsidR="008A7101" w:rsidRDefault="00AA32D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AB_10Z011</w:t>
            </w:r>
          </w:p>
        </w:tc>
        <w:tc>
          <w:tcPr>
            <w:tcW w:w="3500" w:type="dxa"/>
          </w:tcPr>
          <w:p w:rsidR="008A7101" w:rsidRDefault="008A7101" w:rsidP="00C50BCC">
            <w:pPr>
              <w:pStyle w:val="Tabletext"/>
              <w:keepLines w:val="0"/>
              <w:spacing w:after="0" w:line="240" w:lineRule="auto"/>
              <w:ind w:firstLineChars="50" w:firstLine="100"/>
              <w:rPr>
                <w:rFonts w:ascii="細明體" w:eastAsia="細明體" w:hAnsi="細明體" w:hint="eastAsia"/>
              </w:rPr>
            </w:pPr>
          </w:p>
        </w:tc>
      </w:tr>
    </w:tbl>
    <w:p w:rsidR="00FF78DA" w:rsidRDefault="00FF78DA">
      <w:pPr>
        <w:rPr>
          <w:rFonts w:ascii="細明體" w:eastAsia="細明體" w:hAnsi="細明體" w:hint="eastAsia"/>
          <w:sz w:val="20"/>
          <w:szCs w:val="20"/>
        </w:rPr>
      </w:pPr>
    </w:p>
    <w:p w:rsidR="00FF78DA" w:rsidRDefault="00FF78DA">
      <w:pPr>
        <w:rPr>
          <w:rFonts w:ascii="細明體" w:eastAsia="細明體" w:hAnsi="細明體" w:hint="eastAsia"/>
          <w:sz w:val="20"/>
          <w:szCs w:val="20"/>
        </w:rPr>
      </w:pPr>
    </w:p>
    <w:p w:rsidR="00FF78DA" w:rsidRDefault="00FF78DA">
      <w:pPr>
        <w:numPr>
          <w:ilvl w:val="0"/>
          <w:numId w:val="23"/>
          <w:numberingChange w:id="4" w:author="i9004502" w:date="2009-08-12T14:07:00Z" w:original="%1:3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 xml:space="preserve">使用檔案 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  <w:gridCol w:w="2420"/>
      </w:tblGrid>
      <w:tr w:rsidR="00FF78DA">
        <w:tc>
          <w:tcPr>
            <w:tcW w:w="72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2420" w:type="dxa"/>
          </w:tcPr>
          <w:p w:rsidR="00FF78DA" w:rsidRDefault="00FF78D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lias name</w:t>
            </w:r>
          </w:p>
        </w:tc>
      </w:tr>
    </w:tbl>
    <w:p w:rsidR="00FF78DA" w:rsidRDefault="00FF78DA">
      <w:pPr>
        <w:rPr>
          <w:rFonts w:ascii="細明體" w:eastAsia="細明體" w:hAnsi="細明體" w:hint="eastAsia"/>
          <w:sz w:val="20"/>
          <w:szCs w:val="20"/>
        </w:rPr>
      </w:pPr>
    </w:p>
    <w:p w:rsidR="005A5963" w:rsidRDefault="005A5963" w:rsidP="005A5963">
      <w:pPr>
        <w:numPr>
          <w:ilvl w:val="0"/>
          <w:numId w:val="23"/>
          <w:numberingChange w:id="5" w:author="i9004502" w:date="2009-08-12T14:07:00Z" w:original="%1:4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5A5963">
        <w:tc>
          <w:tcPr>
            <w:tcW w:w="9180" w:type="dxa"/>
            <w:gridSpan w:val="4"/>
          </w:tcPr>
          <w:p w:rsidR="005A5963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5A5963">
        <w:tc>
          <w:tcPr>
            <w:tcW w:w="720" w:type="dxa"/>
          </w:tcPr>
          <w:p w:rsidR="005A5963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5A5963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5A5963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5A5963" w:rsidRDefault="005A5963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F97B28">
        <w:tc>
          <w:tcPr>
            <w:tcW w:w="720" w:type="dxa"/>
          </w:tcPr>
          <w:p w:rsidR="00F97B28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2340" w:type="dxa"/>
          </w:tcPr>
          <w:p w:rsidR="00F97B28" w:rsidRDefault="00926F7C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1800" w:type="dxa"/>
          </w:tcPr>
          <w:p w:rsidR="00F97B28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 14</w:t>
            </w:r>
          </w:p>
        </w:tc>
        <w:tc>
          <w:tcPr>
            <w:tcW w:w="4320" w:type="dxa"/>
          </w:tcPr>
          <w:p w:rsidR="00F97B28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97B28">
        <w:tc>
          <w:tcPr>
            <w:tcW w:w="720" w:type="dxa"/>
          </w:tcPr>
          <w:p w:rsidR="00F97B28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2340" w:type="dxa"/>
          </w:tcPr>
          <w:p w:rsidR="00F97B28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被保人ID</w:t>
            </w:r>
          </w:p>
        </w:tc>
        <w:tc>
          <w:tcPr>
            <w:tcW w:w="1800" w:type="dxa"/>
          </w:tcPr>
          <w:p w:rsidR="00F97B28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   10</w:t>
            </w:r>
          </w:p>
        </w:tc>
        <w:tc>
          <w:tcPr>
            <w:tcW w:w="4320" w:type="dxa"/>
          </w:tcPr>
          <w:p w:rsidR="00F97B28" w:rsidRDefault="00F97B28" w:rsidP="00A54E9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F78DA" w:rsidRPr="008A7101" w:rsidRDefault="00FF78DA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FF78DA" w:rsidRDefault="00FF78DA" w:rsidP="00F97B28">
      <w:pPr>
        <w:rPr>
          <w:rFonts w:hint="eastAsia"/>
          <w:sz w:val="20"/>
        </w:rPr>
      </w:pPr>
      <w:r>
        <w:rPr>
          <w:rFonts w:hint="eastAsia"/>
          <w:sz w:val="20"/>
        </w:rPr>
        <w:t xml:space="preserve"> </w:t>
      </w:r>
    </w:p>
    <w:p w:rsidR="00FF78DA" w:rsidRDefault="00FF78DA">
      <w:pPr>
        <w:rPr>
          <w:rFonts w:hint="eastAsia"/>
          <w:sz w:val="20"/>
        </w:rPr>
      </w:pPr>
    </w:p>
    <w:p w:rsidR="00AE6F9A" w:rsidRDefault="00AE6F9A" w:rsidP="00AE6F9A">
      <w:pPr>
        <w:rPr>
          <w:rFonts w:hint="eastAsia"/>
          <w:sz w:val="20"/>
        </w:rPr>
      </w:pPr>
    </w:p>
    <w:p w:rsidR="00FF78DA" w:rsidRDefault="00FF78DA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89179A" w:rsidRDefault="005A5963" w:rsidP="0089179A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>
        <w:rPr>
          <w:lang w:eastAsia="zh-TW"/>
        </w:rPr>
        <w:br w:type="page"/>
      </w:r>
      <w:r w:rsidR="0089179A">
        <w:rPr>
          <w:rFonts w:hint="eastAsia"/>
          <w:lang w:eastAsia="zh-TW"/>
        </w:rPr>
        <w:lastRenderedPageBreak/>
        <w:t>說明：</w:t>
      </w:r>
    </w:p>
    <w:p w:rsidR="00F97B28" w:rsidRDefault="00926F7C" w:rsidP="0089179A">
      <w:pPr>
        <w:pStyle w:val="Tabletext"/>
        <w:keepLines w:val="0"/>
        <w:numPr>
          <w:ilvl w:val="0"/>
          <w:numId w:val="12"/>
          <w:numberingChange w:id="6" w:author="i9004502" w:date="2009-08-12T14:07:00Z" w:original="%1:1:0:.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讀取資料：</w:t>
      </w:r>
    </w:p>
    <w:p w:rsidR="00926F7C" w:rsidRDefault="00926F7C" w:rsidP="00926F7C">
      <w:pPr>
        <w:pStyle w:val="Tabletext"/>
        <w:keepLines w:val="0"/>
        <w:numPr>
          <w:ilvl w:val="1"/>
          <w:numId w:val="12"/>
          <w:numberingChange w:id="7" w:author="i9004502" w:date="2009-08-12T14:07:00Z" w:original="%1:1:0:.%2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READ DTAB0001 BY  </w:t>
      </w:r>
      <w:r>
        <w:rPr>
          <w:rFonts w:hint="eastAsia"/>
          <w:lang w:eastAsia="zh-TW"/>
        </w:rPr>
        <w:t>傳入參數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保單號碼</w:t>
      </w:r>
    </w:p>
    <w:p w:rsidR="000E53E6" w:rsidRDefault="000E53E6" w:rsidP="000E53E6">
      <w:pPr>
        <w:pStyle w:val="Tabletext"/>
        <w:keepLines w:val="0"/>
        <w:numPr>
          <w:ilvl w:val="2"/>
          <w:numId w:val="12"/>
          <w:numberingChange w:id="8" w:author="i9004502" w:date="2009-08-12T14:07:00Z" w:original="%1:1:0:.%2:1:0:.%3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 NOT FOUND</w:t>
      </w:r>
      <w:r>
        <w:rPr>
          <w:rFonts w:hint="eastAsia"/>
          <w:lang w:eastAsia="zh-TW"/>
        </w:rPr>
        <w:t>：</w:t>
      </w:r>
    </w:p>
    <w:p w:rsidR="000E53E6" w:rsidRPr="000E53E6" w:rsidRDefault="000E53E6" w:rsidP="000E53E6">
      <w:pPr>
        <w:pStyle w:val="Tabletext"/>
        <w:keepLines w:val="0"/>
        <w:numPr>
          <w:ilvl w:val="3"/>
          <w:numId w:val="12"/>
          <w:numberingChange w:id="9" w:author="i9004502" w:date="2009-08-12T14:07:00Z" w:original="%1:1:0:.%2:1:0:.%3:1:0:.%4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‘</w:t>
      </w:r>
      <w:r>
        <w:rPr>
          <w:rFonts w:hint="eastAsia"/>
          <w:lang w:eastAsia="zh-TW"/>
        </w:rPr>
        <w:t>查無該主約資料</w:t>
      </w:r>
      <w:r w:rsidRPr="000E53E6">
        <w:rPr>
          <w:rFonts w:ascii="新細明體" w:hAnsi="新細明體"/>
          <w:lang w:eastAsia="zh-TW"/>
        </w:rPr>
        <w:t>’</w:t>
      </w:r>
      <w:r>
        <w:rPr>
          <w:rFonts w:ascii="新細明體" w:hAnsi="新細明體" w:hint="eastAsia"/>
          <w:lang w:eastAsia="zh-TW"/>
        </w:rPr>
        <w:t>，RETURN。</w:t>
      </w:r>
    </w:p>
    <w:p w:rsidR="000E53E6" w:rsidRDefault="000E53E6" w:rsidP="000E53E6">
      <w:pPr>
        <w:pStyle w:val="Tabletext"/>
        <w:keepLines w:val="0"/>
        <w:numPr>
          <w:ilvl w:val="1"/>
          <w:numId w:val="12"/>
          <w:numberingChange w:id="10" w:author="i9004502" w:date="2009-08-12T14:07:00Z" w:original="%1:1:0:.%2:2:0:"/>
        </w:numPr>
        <w:spacing w:after="0" w:line="240" w:lineRule="auto"/>
        <w:rPr>
          <w:rFonts w:hint="eastAsia"/>
          <w:lang w:eastAsia="zh-TW"/>
        </w:rPr>
      </w:pPr>
      <w:r w:rsidRPr="000E53E6">
        <w:rPr>
          <w:lang w:eastAsia="zh-TW"/>
        </w:rPr>
        <w:t>READ</w:t>
      </w:r>
      <w:r>
        <w:rPr>
          <w:rFonts w:hint="eastAsia"/>
          <w:lang w:eastAsia="zh-TW"/>
        </w:rPr>
        <w:t xml:space="preserve"> DTAB0007 BY </w:t>
      </w:r>
      <w:r>
        <w:rPr>
          <w:rFonts w:hint="eastAsia"/>
          <w:lang w:eastAsia="zh-TW"/>
        </w:rPr>
        <w:t>傳入參數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保單號碼</w:t>
      </w:r>
    </w:p>
    <w:p w:rsidR="000E53E6" w:rsidRDefault="000E53E6" w:rsidP="000E53E6">
      <w:pPr>
        <w:pStyle w:val="Tabletext"/>
        <w:keepLines w:val="0"/>
        <w:numPr>
          <w:ilvl w:val="2"/>
          <w:numId w:val="12"/>
          <w:numberingChange w:id="11" w:author="i9004502" w:date="2009-08-12T14:07:00Z" w:original="%1:1:0:.%2:2:0:.%3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 NOT FOUND</w:t>
      </w:r>
      <w:r>
        <w:rPr>
          <w:rFonts w:hint="eastAsia"/>
          <w:lang w:eastAsia="zh-TW"/>
        </w:rPr>
        <w:t>，視為正常。</w:t>
      </w:r>
    </w:p>
    <w:p w:rsidR="00DF62E2" w:rsidRPr="000E53E6" w:rsidRDefault="00DF62E2" w:rsidP="00DF62E2">
      <w:pPr>
        <w:pStyle w:val="Tabletext"/>
        <w:keepLines w:val="0"/>
        <w:numPr>
          <w:ilvl w:val="1"/>
          <w:numId w:val="12"/>
          <w:numberingChange w:id="12" w:author="i9004502" w:date="2009-08-12T14:07:00Z" w:original="%1:1:0:.%2:3:0: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 xml:space="preserve">CALL </w:t>
      </w:r>
      <w:r w:rsidRPr="00DF62E2">
        <w:rPr>
          <w:lang w:eastAsia="zh-TW"/>
        </w:rPr>
        <w:t>AB_10Z011</w:t>
      </w:r>
    </w:p>
    <w:p w:rsidR="000E53E6" w:rsidRPr="000E53E6" w:rsidRDefault="000E53E6" w:rsidP="000E53E6">
      <w:pPr>
        <w:pStyle w:val="Tabletext"/>
        <w:keepLines w:val="0"/>
        <w:numPr>
          <w:ilvl w:val="0"/>
          <w:numId w:val="12"/>
          <w:numberingChange w:id="13" w:author="i9004502" w:date="2009-08-12T14:07:00Z" w:original="%1:2:0:."/>
        </w:numPr>
        <w:spacing w:after="0" w:line="240" w:lineRule="auto"/>
        <w:rPr>
          <w:rFonts w:hint="eastAsia"/>
          <w:lang w:eastAsia="zh-TW"/>
        </w:rPr>
      </w:pPr>
      <w:r>
        <w:rPr>
          <w:rFonts w:eastAsia="細明體" w:hint="eastAsia"/>
          <w:lang w:eastAsia="zh-TW"/>
        </w:rPr>
        <w:t>顯示畫面資料：</w:t>
      </w:r>
    </w:p>
    <w:p w:rsidR="000E53E6" w:rsidRPr="00E455C3" w:rsidRDefault="000E53E6" w:rsidP="000E53E6">
      <w:pPr>
        <w:pStyle w:val="Tabletext"/>
        <w:keepLines w:val="0"/>
        <w:numPr>
          <w:ilvl w:val="1"/>
          <w:numId w:val="12"/>
          <w:numberingChange w:id="14" w:author="i9004502" w:date="2009-08-12T14:07:00Z" w:original="%1:2:0:.%2:1:0:"/>
        </w:numPr>
        <w:spacing w:after="0" w:line="240" w:lineRule="auto"/>
        <w:rPr>
          <w:lang w:eastAsia="zh-TW"/>
        </w:rPr>
      </w:pPr>
      <w:r>
        <w:rPr>
          <w:rFonts w:eastAsia="細明體" w:hint="eastAsia"/>
          <w:lang w:eastAsia="zh-TW"/>
        </w:rPr>
        <w:t>契約狀況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240"/>
        <w:gridCol w:w="2880"/>
      </w:tblGrid>
      <w:tr w:rsidR="000E53E6">
        <w:trPr>
          <w:trHeight w:val="304"/>
        </w:trPr>
        <w:tc>
          <w:tcPr>
            <w:tcW w:w="2520" w:type="dxa"/>
          </w:tcPr>
          <w:p w:rsidR="000E53E6" w:rsidRDefault="000E53E6" w:rsidP="000E53E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240" w:type="dxa"/>
          </w:tcPr>
          <w:p w:rsidR="000E53E6" w:rsidRDefault="000E53E6" w:rsidP="000E53E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880" w:type="dxa"/>
          </w:tcPr>
          <w:p w:rsidR="000E53E6" w:rsidRDefault="000E53E6" w:rsidP="000E53E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0E53E6">
        <w:tc>
          <w:tcPr>
            <w:tcW w:w="2520" w:type="dxa"/>
          </w:tcPr>
          <w:p w:rsidR="000E53E6" w:rsidRDefault="000E53E6" w:rsidP="000E53E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契約狀態</w:t>
            </w:r>
          </w:p>
        </w:tc>
        <w:tc>
          <w:tcPr>
            <w:tcW w:w="3240" w:type="dxa"/>
          </w:tcPr>
          <w:p w:rsidR="000E53E6" w:rsidRDefault="000E53E6" w:rsidP="000E53E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DTAB0001.契約效力</w:t>
            </w:r>
          </w:p>
          <w:p w:rsidR="000E53E6" w:rsidRPr="00E455C3" w:rsidRDefault="000E53E6" w:rsidP="000E53E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若不為00,01,02請以紅字表示</w:t>
            </w:r>
          </w:p>
        </w:tc>
        <w:tc>
          <w:tcPr>
            <w:tcW w:w="2880" w:type="dxa"/>
          </w:tcPr>
          <w:p w:rsidR="000E53E6" w:rsidRDefault="000E53E6" w:rsidP="000E53E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SYSID = AB,</w:t>
            </w:r>
          </w:p>
          <w:p w:rsidR="000E53E6" w:rsidRDefault="000E53E6" w:rsidP="000E53E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FIELD_NAME = EFT_CODE</w:t>
            </w:r>
          </w:p>
        </w:tc>
      </w:tr>
      <w:tr w:rsidR="000E53E6">
        <w:tc>
          <w:tcPr>
            <w:tcW w:w="2520" w:type="dxa"/>
          </w:tcPr>
          <w:p w:rsidR="000E53E6" w:rsidRDefault="000E53E6" w:rsidP="000E53E6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體檢件</w:t>
            </w:r>
          </w:p>
        </w:tc>
        <w:tc>
          <w:tcPr>
            <w:tcW w:w="3240" w:type="dxa"/>
          </w:tcPr>
          <w:p w:rsidR="000E53E6" w:rsidRPr="001F507F" w:rsidRDefault="000E53E6" w:rsidP="000E53E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DTAB0001.體檢別</w:t>
            </w:r>
          </w:p>
        </w:tc>
        <w:tc>
          <w:tcPr>
            <w:tcW w:w="2880" w:type="dxa"/>
          </w:tcPr>
          <w:p w:rsidR="000E53E6" w:rsidRDefault="000E53E6" w:rsidP="000E53E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SYSID = AB,</w:t>
            </w:r>
          </w:p>
          <w:p w:rsidR="000E53E6" w:rsidRDefault="000E53E6" w:rsidP="000E53E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FIELD_NAME = MED_EXAM</w:t>
            </w:r>
          </w:p>
        </w:tc>
      </w:tr>
      <w:tr w:rsidR="000E53E6">
        <w:tc>
          <w:tcPr>
            <w:tcW w:w="2520" w:type="dxa"/>
          </w:tcPr>
          <w:p w:rsidR="000E53E6" w:rsidRDefault="000E53E6" w:rsidP="000E53E6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紅利增額</w:t>
            </w:r>
          </w:p>
        </w:tc>
        <w:tc>
          <w:tcPr>
            <w:tcW w:w="3240" w:type="dxa"/>
          </w:tcPr>
          <w:p w:rsidR="000E53E6" w:rsidRDefault="000E53E6" w:rsidP="000E53E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  <w:tc>
          <w:tcPr>
            <w:tcW w:w="2880" w:type="dxa"/>
          </w:tcPr>
          <w:p w:rsidR="000E53E6" w:rsidRDefault="000E53E6" w:rsidP="000E53E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E53E6">
        <w:tc>
          <w:tcPr>
            <w:tcW w:w="2520" w:type="dxa"/>
          </w:tcPr>
          <w:p w:rsidR="000E53E6" w:rsidRDefault="000E53E6" w:rsidP="000E53E6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特別承保</w:t>
            </w:r>
          </w:p>
        </w:tc>
        <w:tc>
          <w:tcPr>
            <w:tcW w:w="3240" w:type="dxa"/>
          </w:tcPr>
          <w:p w:rsidR="000E53E6" w:rsidRDefault="000E53E6" w:rsidP="000E53E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IF 1.2 查無資料 顯示 無</w:t>
            </w:r>
          </w:p>
          <w:p w:rsidR="000E53E6" w:rsidRDefault="000E53E6" w:rsidP="000E53E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ELSE 顯示 有 並另開視窗顯示聯結至AIC0_1700 BY 保單號碼</w:t>
            </w:r>
          </w:p>
        </w:tc>
        <w:tc>
          <w:tcPr>
            <w:tcW w:w="2880" w:type="dxa"/>
          </w:tcPr>
          <w:p w:rsidR="000E53E6" w:rsidRDefault="000E53E6" w:rsidP="000E53E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E53E6">
        <w:tc>
          <w:tcPr>
            <w:tcW w:w="2520" w:type="dxa"/>
          </w:tcPr>
          <w:p w:rsidR="000E53E6" w:rsidRPr="00FD3E60" w:rsidRDefault="000E53E6" w:rsidP="000E53E6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FD3E60">
              <w:rPr>
                <w:rFonts w:hint="eastAsia"/>
                <w:color w:val="000000"/>
                <w:lang w:eastAsia="zh-TW"/>
              </w:rPr>
              <w:t>滿期金回流</w:t>
            </w:r>
          </w:p>
        </w:tc>
        <w:tc>
          <w:tcPr>
            <w:tcW w:w="3240" w:type="dxa"/>
          </w:tcPr>
          <w:p w:rsidR="000E53E6" w:rsidRDefault="00FD3E60" w:rsidP="000E53E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/>
                <w:bCs/>
                <w:lang w:eastAsia="zh-TW"/>
              </w:rPr>
              <w:t>C</w:t>
            </w: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all </w:t>
            </w:r>
            <w:r w:rsidRPr="00FD3E60">
              <w:rPr>
                <w:rFonts w:ascii="細明體" w:eastAsia="細明體" w:hAnsi="細明體"/>
                <w:bCs/>
                <w:lang w:eastAsia="zh-TW"/>
              </w:rPr>
              <w:t>AB_B1Z004</w:t>
            </w: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 BY保單號碼</w:t>
            </w:r>
          </w:p>
          <w:p w:rsidR="00FD3E60" w:rsidRDefault="00FD3E60" w:rsidP="000E53E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IF </w:t>
            </w:r>
            <w:r w:rsidRPr="00FD3E60">
              <w:rPr>
                <w:rFonts w:hint="eastAsia"/>
                <w:color w:val="000000"/>
                <w:lang w:eastAsia="zh-TW"/>
              </w:rPr>
              <w:t>滿期金</w:t>
            </w:r>
            <w:r w:rsidR="00F64209">
              <w:rPr>
                <w:rFonts w:hint="eastAsia"/>
                <w:color w:val="000000"/>
                <w:lang w:eastAsia="zh-TW"/>
              </w:rPr>
              <w:t>回流控制碼</w:t>
            </w:r>
            <w:r w:rsidR="00F64209">
              <w:rPr>
                <w:rFonts w:hint="eastAsia"/>
                <w:color w:val="000000"/>
                <w:lang w:eastAsia="zh-TW"/>
              </w:rPr>
              <w:t xml:space="preserve"> = </w:t>
            </w:r>
            <w:r w:rsidR="00F64209">
              <w:rPr>
                <w:color w:val="000000"/>
                <w:lang w:eastAsia="zh-TW"/>
              </w:rPr>
              <w:t>‘</w:t>
            </w:r>
            <w:r w:rsidR="00F64209">
              <w:rPr>
                <w:rFonts w:hint="eastAsia"/>
                <w:color w:val="000000"/>
                <w:lang w:eastAsia="zh-TW"/>
              </w:rPr>
              <w:t>Y</w:t>
            </w:r>
            <w:r w:rsidR="00F64209">
              <w:rPr>
                <w:color w:val="000000"/>
                <w:lang w:eastAsia="zh-TW"/>
              </w:rPr>
              <w:t>’</w:t>
            </w:r>
          </w:p>
          <w:p w:rsidR="00F64209" w:rsidRDefault="00F64209" w:rsidP="000E53E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 xml:space="preserve">      </w:t>
            </w:r>
            <w:r>
              <w:rPr>
                <w:rFonts w:hint="eastAsia"/>
                <w:color w:val="000000"/>
                <w:lang w:eastAsia="zh-TW"/>
              </w:rPr>
              <w:t>顯示</w:t>
            </w:r>
            <w:r>
              <w:rPr>
                <w:rFonts w:hint="eastAsia"/>
                <w:color w:val="000000"/>
                <w:lang w:eastAsia="zh-TW"/>
              </w:rPr>
              <w:t xml:space="preserve"> </w:t>
            </w:r>
            <w:r>
              <w:rPr>
                <w:color w:val="000000"/>
                <w:lang w:eastAsia="zh-TW"/>
              </w:rPr>
              <w:t>‘</w:t>
            </w:r>
            <w:r>
              <w:rPr>
                <w:rFonts w:hint="eastAsia"/>
                <w:color w:val="000000"/>
                <w:lang w:eastAsia="zh-TW"/>
              </w:rPr>
              <w:t>有</w:t>
            </w:r>
            <w:r>
              <w:rPr>
                <w:color w:val="000000"/>
                <w:lang w:eastAsia="zh-TW"/>
              </w:rPr>
              <w:t>’</w:t>
            </w:r>
          </w:p>
          <w:p w:rsidR="00F64209" w:rsidRDefault="00F64209" w:rsidP="000E53E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>ELSE</w:t>
            </w:r>
          </w:p>
          <w:p w:rsidR="00F64209" w:rsidRDefault="00F64209" w:rsidP="000E53E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 xml:space="preserve">      </w:t>
            </w:r>
            <w:r>
              <w:rPr>
                <w:rFonts w:hint="eastAsia"/>
                <w:color w:val="000000"/>
                <w:lang w:eastAsia="zh-TW"/>
              </w:rPr>
              <w:t>顯示</w:t>
            </w:r>
            <w:r>
              <w:rPr>
                <w:rFonts w:hint="eastAsia"/>
                <w:color w:val="000000"/>
                <w:lang w:eastAsia="zh-TW"/>
              </w:rPr>
              <w:t xml:space="preserve"> </w:t>
            </w:r>
            <w:r>
              <w:rPr>
                <w:color w:val="000000"/>
                <w:lang w:eastAsia="zh-TW"/>
              </w:rPr>
              <w:t>‘</w:t>
            </w:r>
            <w:r>
              <w:rPr>
                <w:rFonts w:hint="eastAsia"/>
                <w:color w:val="000000"/>
                <w:lang w:eastAsia="zh-TW"/>
              </w:rPr>
              <w:t>無</w:t>
            </w:r>
            <w:r>
              <w:rPr>
                <w:color w:val="000000"/>
                <w:lang w:eastAsia="zh-TW"/>
              </w:rPr>
              <w:t>’</w:t>
            </w:r>
          </w:p>
          <w:p w:rsidR="00F64209" w:rsidRPr="00FD3E60" w:rsidRDefault="00F64209" w:rsidP="000E53E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 xml:space="preserve">END </w:t>
            </w:r>
          </w:p>
        </w:tc>
        <w:tc>
          <w:tcPr>
            <w:tcW w:w="2880" w:type="dxa"/>
          </w:tcPr>
          <w:p w:rsidR="000E53E6" w:rsidRDefault="000E53E6" w:rsidP="000E53E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0E53E6" w:rsidRPr="00E455C3" w:rsidRDefault="000E53E6" w:rsidP="000E53E6">
      <w:pPr>
        <w:pStyle w:val="Tabletext"/>
        <w:keepLines w:val="0"/>
        <w:numPr>
          <w:ilvl w:val="1"/>
          <w:numId w:val="12"/>
          <w:numberingChange w:id="15" w:author="i9004502" w:date="2009-08-12T14:07:00Z" w:original="%1:2:0:.%2:2:0: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>繳費內容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420"/>
        <w:gridCol w:w="2880"/>
      </w:tblGrid>
      <w:tr w:rsidR="000E53E6">
        <w:trPr>
          <w:trHeight w:val="304"/>
        </w:trPr>
        <w:tc>
          <w:tcPr>
            <w:tcW w:w="2340" w:type="dxa"/>
          </w:tcPr>
          <w:p w:rsidR="000E53E6" w:rsidRDefault="000E53E6" w:rsidP="000E53E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420" w:type="dxa"/>
          </w:tcPr>
          <w:p w:rsidR="000E53E6" w:rsidRDefault="000E53E6" w:rsidP="000E53E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880" w:type="dxa"/>
          </w:tcPr>
          <w:p w:rsidR="000E53E6" w:rsidRDefault="000E53E6" w:rsidP="000E53E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0E53E6">
        <w:tc>
          <w:tcPr>
            <w:tcW w:w="2340" w:type="dxa"/>
          </w:tcPr>
          <w:p w:rsidR="000E53E6" w:rsidRDefault="000E53E6" w:rsidP="000E53E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繳別</w:t>
            </w:r>
          </w:p>
        </w:tc>
        <w:tc>
          <w:tcPr>
            <w:tcW w:w="3420" w:type="dxa"/>
          </w:tcPr>
          <w:p w:rsidR="000E53E6" w:rsidRPr="00E455C3" w:rsidRDefault="000E53E6" w:rsidP="000E53E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DTAB0001.PAY_FREQ</w:t>
            </w:r>
          </w:p>
        </w:tc>
        <w:tc>
          <w:tcPr>
            <w:tcW w:w="2880" w:type="dxa"/>
          </w:tcPr>
          <w:p w:rsidR="000E53E6" w:rsidRDefault="000E53E6" w:rsidP="000E53E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SYSID = AB,</w:t>
            </w:r>
          </w:p>
          <w:p w:rsidR="000E53E6" w:rsidRDefault="000E53E6" w:rsidP="000E53E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FIELD_NAME = PAY_FREQ</w:t>
            </w:r>
          </w:p>
        </w:tc>
      </w:tr>
      <w:tr w:rsidR="000E53E6">
        <w:tc>
          <w:tcPr>
            <w:tcW w:w="2340" w:type="dxa"/>
          </w:tcPr>
          <w:p w:rsidR="000E53E6" w:rsidRDefault="000E53E6" w:rsidP="000E53E6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下次應繳日</w:t>
            </w:r>
          </w:p>
        </w:tc>
        <w:tc>
          <w:tcPr>
            <w:tcW w:w="3420" w:type="dxa"/>
          </w:tcPr>
          <w:p w:rsidR="000E53E6" w:rsidRPr="001F507F" w:rsidRDefault="000E53E6" w:rsidP="000E53E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DTAB0001.主約下次應繳日</w:t>
            </w:r>
          </w:p>
        </w:tc>
        <w:tc>
          <w:tcPr>
            <w:tcW w:w="2880" w:type="dxa"/>
          </w:tcPr>
          <w:p w:rsidR="000E53E6" w:rsidRDefault="000E53E6" w:rsidP="000E53E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E53E6">
        <w:tc>
          <w:tcPr>
            <w:tcW w:w="2340" w:type="dxa"/>
          </w:tcPr>
          <w:p w:rsidR="000E53E6" w:rsidRDefault="000E53E6" w:rsidP="000E53E6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未兌現支票</w:t>
            </w:r>
          </w:p>
        </w:tc>
        <w:tc>
          <w:tcPr>
            <w:tcW w:w="3420" w:type="dxa"/>
          </w:tcPr>
          <w:p w:rsidR="000E53E6" w:rsidRPr="000E53E6" w:rsidRDefault="00053E6B" w:rsidP="000E53E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DTAB0001.</w:t>
            </w:r>
            <w:r>
              <w:rPr>
                <w:rFonts w:ascii="sөũ" w:hAnsi="sөũ"/>
              </w:rPr>
              <w:t>票據未兌現次數</w:t>
            </w:r>
            <w:r w:rsidR="000E53E6">
              <w:rPr>
                <w:rFonts w:ascii="細明體" w:eastAsia="細明體" w:hAnsi="細明體" w:hint="eastAsia"/>
                <w:bCs/>
                <w:lang w:eastAsia="zh-TW"/>
              </w:rPr>
              <w:t xml:space="preserve"> </w:t>
            </w:r>
          </w:p>
        </w:tc>
        <w:tc>
          <w:tcPr>
            <w:tcW w:w="2880" w:type="dxa"/>
          </w:tcPr>
          <w:p w:rsidR="00053E6B" w:rsidRDefault="00053E6B" w:rsidP="000E53E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&gt;0 </w:t>
            </w:r>
          </w:p>
          <w:p w:rsidR="000E53E6" w:rsidRDefault="00053E6B" w:rsidP="00053E6B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顯示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有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</w:p>
          <w:p w:rsidR="00053E6B" w:rsidRDefault="00053E6B" w:rsidP="000E53E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ELSE</w:t>
            </w:r>
          </w:p>
          <w:p w:rsidR="00053E6B" w:rsidRDefault="00053E6B" w:rsidP="000E53E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    </w:t>
            </w:r>
            <w:r>
              <w:rPr>
                <w:rFonts w:hint="eastAsia"/>
                <w:bCs/>
                <w:lang w:eastAsia="zh-TW"/>
              </w:rPr>
              <w:t>顯示</w:t>
            </w:r>
            <w:r>
              <w:rPr>
                <w:rFonts w:hint="eastAsia"/>
                <w:bCs/>
                <w:lang w:eastAsia="zh-TW"/>
              </w:rPr>
              <w:t xml:space="preserve"> </w:t>
            </w:r>
            <w:r>
              <w:rPr>
                <w:rFonts w:hint="eastAsia"/>
                <w:bCs/>
                <w:lang w:eastAsia="zh-TW"/>
              </w:rPr>
              <w:t>無</w:t>
            </w:r>
          </w:p>
          <w:p w:rsidR="00053E6B" w:rsidRDefault="00053E6B" w:rsidP="000E53E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END IF</w:t>
            </w:r>
          </w:p>
        </w:tc>
      </w:tr>
      <w:tr w:rsidR="000E53E6">
        <w:tc>
          <w:tcPr>
            <w:tcW w:w="2340" w:type="dxa"/>
          </w:tcPr>
          <w:p w:rsidR="000E53E6" w:rsidRDefault="000E53E6" w:rsidP="000E53E6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保費墊繳記錄</w:t>
            </w:r>
          </w:p>
        </w:tc>
        <w:tc>
          <w:tcPr>
            <w:tcW w:w="3420" w:type="dxa"/>
          </w:tcPr>
          <w:p w:rsidR="000E53E6" w:rsidRPr="001E07C1" w:rsidRDefault="000E53E6" w:rsidP="000E53E6">
            <w:pPr>
              <w:pStyle w:val="Tabletext"/>
              <w:keepLines w:val="0"/>
              <w:spacing w:after="0" w:line="240" w:lineRule="auto"/>
              <w:rPr>
                <w:color w:val="000000"/>
                <w:kern w:val="2"/>
                <w:szCs w:val="24"/>
                <w:lang w:eastAsia="zh-TW"/>
              </w:rPr>
            </w:pPr>
            <w:r w:rsidRPr="00275955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AC_</w:t>
            </w:r>
            <w:del w:id="16" w:author="i9004502" w:date="2009-08-12T14:07:00Z">
              <w:r w:rsidRPr="00275955" w:rsidDel="009F119E">
                <w:rPr>
                  <w:rFonts w:ascii="Arial" w:eastAsia="細明體" w:hAnsi="Arial" w:cs="Arial"/>
                  <w:kern w:val="2"/>
                  <w:szCs w:val="24"/>
                  <w:lang w:eastAsia="zh-TW"/>
                </w:rPr>
                <w:delText>A</w:delText>
              </w:r>
            </w:del>
            <w:ins w:id="17" w:author="i9004502" w:date="2009-08-12T14:07:00Z">
              <w:r w:rsidR="009F119E">
                <w:rPr>
                  <w:rFonts w:ascii="Arial" w:eastAsia="細明體" w:hAnsi="Arial" w:cs="Arial" w:hint="eastAsia"/>
                  <w:kern w:val="2"/>
                  <w:szCs w:val="24"/>
                  <w:lang w:eastAsia="zh-TW"/>
                </w:rPr>
                <w:t>Q</w:t>
              </w:r>
            </w:ins>
            <w:r w:rsidRPr="00275955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0Z</w:t>
            </w:r>
            <w:del w:id="18" w:author="i9004502" w:date="2009-08-12T14:07:00Z">
              <w:r w:rsidRPr="00275955" w:rsidDel="009F119E">
                <w:rPr>
                  <w:rFonts w:ascii="Arial" w:eastAsia="細明體" w:hAnsi="Arial" w:cs="Arial"/>
                  <w:kern w:val="2"/>
                  <w:szCs w:val="24"/>
                  <w:lang w:eastAsia="zh-TW"/>
                </w:rPr>
                <w:delText>223</w:delText>
              </w:r>
            </w:del>
            <w:ins w:id="19" w:author="i9004502" w:date="2009-08-12T14:07:00Z">
              <w:r w:rsidR="009F119E">
                <w:rPr>
                  <w:rFonts w:ascii="Arial" w:eastAsia="細明體" w:hAnsi="Arial" w:cs="Arial" w:hint="eastAsia"/>
                  <w:kern w:val="2"/>
                  <w:szCs w:val="24"/>
                  <w:lang w:eastAsia="zh-TW"/>
                </w:rPr>
                <w:t>001</w:t>
              </w:r>
            </w:ins>
            <w:r w:rsidRPr="00275955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.</w:t>
            </w:r>
            <w:del w:id="20" w:author="i9004502" w:date="2009-08-12T14:07:00Z">
              <w:r w:rsidRPr="00275955" w:rsidDel="009F119E">
                <w:rPr>
                  <w:rFonts w:ascii="Arial" w:eastAsia="細明體" w:hAnsi="Arial" w:cs="Arial"/>
                  <w:kern w:val="2"/>
                  <w:szCs w:val="24"/>
                  <w:lang w:eastAsia="zh-TW"/>
                </w:rPr>
                <w:delText>cmpRetuenAutoPrem_Detail</w:delText>
              </w:r>
            </w:del>
            <w:ins w:id="21" w:author="i9004502" w:date="2009-08-12T14:07:00Z">
              <w:r w:rsidR="009F119E">
                <w:rPr>
                  <w:rFonts w:ascii="Arial" w:eastAsia="細明體" w:hAnsi="Arial" w:cs="Arial" w:hint="eastAsia"/>
                  <w:kern w:val="2"/>
                  <w:szCs w:val="24"/>
                  <w:lang w:eastAsia="zh-TW"/>
                </w:rPr>
                <w:t>getDTACQ011_by_PolicyNo</w:t>
              </w:r>
            </w:ins>
            <w:r w:rsidRPr="00275955">
              <w:rPr>
                <w:rFonts w:ascii="Arial" w:eastAsia="細明體" w:hAnsi="Arial" w:cs="Arial"/>
                <w:kern w:val="2"/>
                <w:szCs w:val="24"/>
                <w:lang w:eastAsia="zh-TW"/>
              </w:rPr>
              <w:t>()</w:t>
            </w:r>
          </w:p>
          <w:p w:rsidR="000E53E6" w:rsidRDefault="000E53E6" w:rsidP="000E53E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BY 保單號碼</w:t>
            </w:r>
            <w:del w:id="22" w:author="i9004502" w:date="2009-08-12T14:07:00Z">
              <w:r w:rsidDel="009F119E">
                <w:rPr>
                  <w:rFonts w:ascii="細明體" w:eastAsia="細明體" w:hAnsi="細明體" w:hint="eastAsia"/>
                  <w:bCs/>
                  <w:lang w:eastAsia="zh-TW"/>
                </w:rPr>
                <w:delText xml:space="preserve">,CURRENT </w:delText>
              </w:r>
            </w:del>
            <w:del w:id="23" w:author="i9004502" w:date="2009-08-12T14:08:00Z">
              <w:r w:rsidDel="009F119E">
                <w:rPr>
                  <w:rFonts w:ascii="細明體" w:eastAsia="細明體" w:hAnsi="細明體" w:hint="eastAsia"/>
                  <w:bCs/>
                  <w:lang w:eastAsia="zh-TW"/>
                </w:rPr>
                <w:delText>DATE</w:delText>
              </w:r>
            </w:del>
          </w:p>
          <w:p w:rsidR="000E53E6" w:rsidRDefault="000E53E6" w:rsidP="000E53E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IF </w:t>
            </w:r>
            <w:del w:id="24" w:author="i9004502" w:date="2009-08-12T14:08:00Z">
              <w:r w:rsidDel="009F119E">
                <w:rPr>
                  <w:rFonts w:ascii="細明體" w:eastAsia="細明體" w:hAnsi="細明體" w:hint="eastAsia"/>
                  <w:bCs/>
                  <w:lang w:eastAsia="zh-TW"/>
                </w:rPr>
                <w:delText>模組.總金額</w:delText>
              </w:r>
            </w:del>
            <w:ins w:id="25" w:author="i9004502" w:date="2009-08-12T14:08:00Z">
              <w:r w:rsidR="009F119E">
                <w:rPr>
                  <w:rFonts w:ascii="細明體" w:eastAsia="細明體" w:hAnsi="細明體" w:hint="eastAsia"/>
                  <w:bCs/>
                  <w:lang w:eastAsia="zh-TW"/>
                </w:rPr>
                <w:t>回傳List</w:t>
              </w:r>
            </w:ins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 &gt; 0</w:t>
            </w:r>
          </w:p>
          <w:p w:rsidR="000E53E6" w:rsidRDefault="000E53E6" w:rsidP="000E53E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   顯示  有</w:t>
            </w:r>
          </w:p>
          <w:p w:rsidR="000E53E6" w:rsidRDefault="000E53E6" w:rsidP="000E53E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ELSE</w:t>
            </w:r>
          </w:p>
          <w:p w:rsidR="000E53E6" w:rsidRDefault="000E53E6" w:rsidP="000E53E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   顯示  無</w:t>
            </w:r>
          </w:p>
          <w:p w:rsidR="000E53E6" w:rsidRDefault="000E53E6" w:rsidP="000E53E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>END IF</w:t>
            </w:r>
          </w:p>
        </w:tc>
        <w:tc>
          <w:tcPr>
            <w:tcW w:w="2880" w:type="dxa"/>
          </w:tcPr>
          <w:p w:rsidR="000E53E6" w:rsidRDefault="000E53E6" w:rsidP="000E53E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0E53E6">
        <w:tc>
          <w:tcPr>
            <w:tcW w:w="2340" w:type="dxa"/>
          </w:tcPr>
          <w:p w:rsidR="000E53E6" w:rsidRPr="000E53E6" w:rsidRDefault="000E53E6" w:rsidP="000E53E6">
            <w:pPr>
              <w:pStyle w:val="Tabletext"/>
              <w:keepLines w:val="0"/>
              <w:spacing w:after="0" w:line="36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0E53E6">
              <w:rPr>
                <w:rFonts w:hint="eastAsia"/>
                <w:color w:val="000000"/>
                <w:lang w:eastAsia="zh-TW"/>
              </w:rPr>
              <w:t>催繳通知寄發日期</w:t>
            </w:r>
          </w:p>
        </w:tc>
        <w:tc>
          <w:tcPr>
            <w:tcW w:w="3420" w:type="dxa"/>
          </w:tcPr>
          <w:p w:rsidR="000E53E6" w:rsidRDefault="00CC25D8" w:rsidP="000E53E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READ DTACP001 BY </w:t>
            </w:r>
            <w:r w:rsidR="00C9632F">
              <w:rPr>
                <w:rFonts w:ascii="細明體" w:eastAsia="細明體" w:hAnsi="細明體" w:hint="eastAsia"/>
                <w:bCs/>
                <w:lang w:eastAsia="zh-TW"/>
              </w:rPr>
              <w:t xml:space="preserve">保單號碼 </w:t>
            </w:r>
          </w:p>
          <w:p w:rsidR="00C9632F" w:rsidRDefault="00C9632F" w:rsidP="000E53E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IF FOUND </w:t>
            </w:r>
          </w:p>
          <w:p w:rsidR="00C9632F" w:rsidRDefault="00C9632F" w:rsidP="000E53E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   取 資料日期 最大者</w:t>
            </w:r>
          </w:p>
          <w:p w:rsidR="00C9632F" w:rsidRDefault="00C9632F" w:rsidP="000E53E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   顯示 交寄日期</w:t>
            </w:r>
          </w:p>
          <w:p w:rsidR="00C9632F" w:rsidRDefault="00C9632F" w:rsidP="000E53E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 w:hint="eastAsia"/>
                <w:bCs/>
                <w:lang w:eastAsia="zh-TW"/>
              </w:rPr>
              <w:t xml:space="preserve">END  </w:t>
            </w:r>
          </w:p>
        </w:tc>
        <w:tc>
          <w:tcPr>
            <w:tcW w:w="2880" w:type="dxa"/>
          </w:tcPr>
          <w:p w:rsidR="000E53E6" w:rsidRDefault="000E53E6" w:rsidP="000E53E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AA32D6" w:rsidRDefault="00AA32D6" w:rsidP="000E53E6">
      <w:pPr>
        <w:pStyle w:val="Tabletext"/>
        <w:keepLines w:val="0"/>
        <w:numPr>
          <w:ilvl w:val="1"/>
          <w:numId w:val="12"/>
          <w:numberingChange w:id="26" w:author="i9004502" w:date="2009-08-12T14:07:00Z" w:original="%1:2:0:.%2:3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CALL AB_10Z011 BY </w:t>
      </w:r>
      <w:r>
        <w:rPr>
          <w:rFonts w:hint="eastAsia"/>
          <w:lang w:eastAsia="zh-TW"/>
        </w:rPr>
        <w:t>保單號碼、被保人</w:t>
      </w:r>
      <w:r>
        <w:rPr>
          <w:rFonts w:hint="eastAsia"/>
          <w:lang w:eastAsia="zh-TW"/>
        </w:rPr>
        <w:t>ID</w:t>
      </w:r>
    </w:p>
    <w:p w:rsidR="000E53E6" w:rsidRDefault="00DF62E2" w:rsidP="000E53E6">
      <w:pPr>
        <w:pStyle w:val="Tabletext"/>
        <w:keepLines w:val="0"/>
        <w:numPr>
          <w:ilvl w:val="1"/>
          <w:numId w:val="12"/>
          <w:numberingChange w:id="27" w:author="i9004502" w:date="2009-08-12T14:07:00Z" w:original="%1:2:0:.%2:4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主約異動</w:t>
      </w:r>
    </w:p>
    <w:p w:rsidR="00AA32D6" w:rsidRDefault="00AA32D6" w:rsidP="00AA32D6">
      <w:pPr>
        <w:pStyle w:val="Tabletext"/>
        <w:keepLines w:val="0"/>
        <w:numPr>
          <w:ilvl w:val="2"/>
          <w:numId w:val="12"/>
          <w:numberingChange w:id="28" w:author="i9004502" w:date="2009-08-12T14:07:00Z" w:original="%1:2:0:.%2:4:0:.%3:1:0: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模組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回傳之主約變更</w:t>
      </w:r>
      <w:r>
        <w:rPr>
          <w:rFonts w:hint="eastAsia"/>
          <w:lang w:eastAsia="zh-TW"/>
        </w:rPr>
        <w:t xml:space="preserve">LIST </w:t>
      </w:r>
      <w:r>
        <w:rPr>
          <w:rFonts w:hint="eastAsia"/>
          <w:lang w:eastAsia="zh-TW"/>
        </w:rPr>
        <w:t>有資</w:t>
      </w:r>
      <w:r w:rsidRPr="00AA32D6">
        <w:rPr>
          <w:rFonts w:ascii="新細明體" w:hAnsi="新細明體" w:hint="eastAsia"/>
          <w:lang w:eastAsia="zh-TW"/>
        </w:rPr>
        <w:t>料</w:t>
      </w:r>
      <w:r>
        <w:rPr>
          <w:rFonts w:ascii="新細明體" w:hAnsi="新細明體" w:hint="eastAsia"/>
          <w:lang w:eastAsia="zh-TW"/>
        </w:rPr>
        <w:t>，逐筆顯示畫面資料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420"/>
        <w:gridCol w:w="2880"/>
      </w:tblGrid>
      <w:tr w:rsidR="00AA32D6">
        <w:trPr>
          <w:trHeight w:val="304"/>
        </w:trPr>
        <w:tc>
          <w:tcPr>
            <w:tcW w:w="2340" w:type="dxa"/>
          </w:tcPr>
          <w:p w:rsidR="00AA32D6" w:rsidRDefault="00AA32D6" w:rsidP="00AA32D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420" w:type="dxa"/>
          </w:tcPr>
          <w:p w:rsidR="00AA32D6" w:rsidRDefault="00AA32D6" w:rsidP="00AA32D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880" w:type="dxa"/>
          </w:tcPr>
          <w:p w:rsidR="00AA32D6" w:rsidRDefault="00AA32D6" w:rsidP="00AA32D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AA32D6">
        <w:tc>
          <w:tcPr>
            <w:tcW w:w="2340" w:type="dxa"/>
          </w:tcPr>
          <w:p w:rsidR="00AA32D6" w:rsidRDefault="00AA32D6" w:rsidP="00AA32D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生效日期</w:t>
            </w:r>
          </w:p>
        </w:tc>
        <w:tc>
          <w:tcPr>
            <w:tcW w:w="3420" w:type="dxa"/>
          </w:tcPr>
          <w:p w:rsidR="00AA32D6" w:rsidRPr="00E455C3" w:rsidRDefault="00AA32D6" w:rsidP="00AA32D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  <w:tc>
          <w:tcPr>
            <w:tcW w:w="2880" w:type="dxa"/>
          </w:tcPr>
          <w:p w:rsidR="00AA32D6" w:rsidRDefault="00AA32D6" w:rsidP="00AA32D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A32D6">
        <w:tc>
          <w:tcPr>
            <w:tcW w:w="2340" w:type="dxa"/>
          </w:tcPr>
          <w:p w:rsidR="00AA32D6" w:rsidRDefault="00AA32D6" w:rsidP="00AA32D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異動項目</w:t>
            </w:r>
          </w:p>
        </w:tc>
        <w:tc>
          <w:tcPr>
            <w:tcW w:w="3420" w:type="dxa"/>
          </w:tcPr>
          <w:p w:rsidR="00AA32D6" w:rsidRDefault="00AA32D6" w:rsidP="00AA32D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  <w:tc>
          <w:tcPr>
            <w:tcW w:w="2880" w:type="dxa"/>
          </w:tcPr>
          <w:p w:rsidR="00AA32D6" w:rsidRDefault="00AA32D6" w:rsidP="00AA32D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A32D6">
        <w:tc>
          <w:tcPr>
            <w:tcW w:w="2340" w:type="dxa"/>
          </w:tcPr>
          <w:p w:rsidR="00AA32D6" w:rsidRDefault="00AA32D6" w:rsidP="00AA32D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異動前保額</w:t>
            </w:r>
          </w:p>
        </w:tc>
        <w:tc>
          <w:tcPr>
            <w:tcW w:w="3420" w:type="dxa"/>
          </w:tcPr>
          <w:p w:rsidR="00AA32D6" w:rsidRDefault="00AA32D6" w:rsidP="00AA32D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  <w:tc>
          <w:tcPr>
            <w:tcW w:w="2880" w:type="dxa"/>
          </w:tcPr>
          <w:p w:rsidR="00AA32D6" w:rsidRDefault="00AA32D6" w:rsidP="00AA32D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A32D6">
        <w:tc>
          <w:tcPr>
            <w:tcW w:w="2340" w:type="dxa"/>
          </w:tcPr>
          <w:p w:rsidR="00AA32D6" w:rsidRDefault="00AA32D6" w:rsidP="00AA32D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檔案號碼</w:t>
            </w:r>
          </w:p>
        </w:tc>
        <w:tc>
          <w:tcPr>
            <w:tcW w:w="3420" w:type="dxa"/>
          </w:tcPr>
          <w:p w:rsidR="00AA32D6" w:rsidRDefault="00AA32D6" w:rsidP="00AA32D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  <w:tc>
          <w:tcPr>
            <w:tcW w:w="2880" w:type="dxa"/>
          </w:tcPr>
          <w:p w:rsidR="00AA32D6" w:rsidRDefault="00AA32D6" w:rsidP="00AA32D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DF62E2" w:rsidRDefault="00DF62E2" w:rsidP="000E53E6">
      <w:pPr>
        <w:pStyle w:val="Tabletext"/>
        <w:keepLines w:val="0"/>
        <w:numPr>
          <w:ilvl w:val="1"/>
          <w:numId w:val="12"/>
          <w:numberingChange w:id="29" w:author="i9004502" w:date="2009-08-12T14:07:00Z" w:original="%1:2:0:.%2:5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附約異動</w:t>
      </w:r>
    </w:p>
    <w:p w:rsidR="00AA32D6" w:rsidRDefault="00AA32D6" w:rsidP="00AA32D6">
      <w:pPr>
        <w:pStyle w:val="Tabletext"/>
        <w:keepLines w:val="0"/>
        <w:numPr>
          <w:ilvl w:val="2"/>
          <w:numId w:val="12"/>
          <w:numberingChange w:id="30" w:author="i9004502" w:date="2009-08-12T14:07:00Z" w:original="%1:2:0:.%2:5:0:.%3:1:0: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模組</w:t>
      </w:r>
      <w:r>
        <w:rPr>
          <w:rFonts w:hint="eastAsia"/>
          <w:lang w:eastAsia="zh-TW"/>
        </w:rPr>
        <w:t>.</w:t>
      </w:r>
      <w:r>
        <w:rPr>
          <w:rFonts w:hint="eastAsia"/>
          <w:lang w:eastAsia="zh-TW"/>
        </w:rPr>
        <w:t>回傳之附約變更</w:t>
      </w:r>
      <w:r>
        <w:rPr>
          <w:rFonts w:hint="eastAsia"/>
          <w:lang w:eastAsia="zh-TW"/>
        </w:rPr>
        <w:t xml:space="preserve">LIST </w:t>
      </w:r>
      <w:r>
        <w:rPr>
          <w:rFonts w:hint="eastAsia"/>
          <w:lang w:eastAsia="zh-TW"/>
        </w:rPr>
        <w:t>有資</w:t>
      </w:r>
      <w:r w:rsidRPr="00AA32D6">
        <w:rPr>
          <w:rFonts w:ascii="新細明體" w:hAnsi="新細明體" w:hint="eastAsia"/>
          <w:lang w:eastAsia="zh-TW"/>
        </w:rPr>
        <w:t>料</w:t>
      </w:r>
      <w:r>
        <w:rPr>
          <w:rFonts w:ascii="新細明體" w:hAnsi="新細明體" w:hint="eastAsia"/>
          <w:lang w:eastAsia="zh-TW"/>
        </w:rPr>
        <w:t>，逐筆顯示畫面資料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420"/>
        <w:gridCol w:w="2880"/>
      </w:tblGrid>
      <w:tr w:rsidR="00AA32D6">
        <w:trPr>
          <w:trHeight w:val="304"/>
        </w:trPr>
        <w:tc>
          <w:tcPr>
            <w:tcW w:w="2340" w:type="dxa"/>
          </w:tcPr>
          <w:p w:rsidR="00AA32D6" w:rsidRDefault="00AA32D6" w:rsidP="00AA32D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420" w:type="dxa"/>
          </w:tcPr>
          <w:p w:rsidR="00AA32D6" w:rsidRDefault="00AA32D6" w:rsidP="00AA32D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880" w:type="dxa"/>
          </w:tcPr>
          <w:p w:rsidR="00AA32D6" w:rsidRDefault="00AA32D6" w:rsidP="00AA32D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AA32D6">
        <w:tc>
          <w:tcPr>
            <w:tcW w:w="2340" w:type="dxa"/>
          </w:tcPr>
          <w:p w:rsidR="00AA32D6" w:rsidRDefault="00AA32D6" w:rsidP="00AA32D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lastRenderedPageBreak/>
              <w:t>生效日期</w:t>
            </w:r>
          </w:p>
        </w:tc>
        <w:tc>
          <w:tcPr>
            <w:tcW w:w="3420" w:type="dxa"/>
          </w:tcPr>
          <w:p w:rsidR="00AA32D6" w:rsidRPr="00E455C3" w:rsidRDefault="00AA32D6" w:rsidP="00AA32D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  <w:tc>
          <w:tcPr>
            <w:tcW w:w="2880" w:type="dxa"/>
          </w:tcPr>
          <w:p w:rsidR="00AA32D6" w:rsidRDefault="00AA32D6" w:rsidP="00AA32D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A32D6">
        <w:tc>
          <w:tcPr>
            <w:tcW w:w="2340" w:type="dxa"/>
          </w:tcPr>
          <w:p w:rsidR="00AA32D6" w:rsidRDefault="00AA32D6" w:rsidP="00AA32D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異動項目</w:t>
            </w:r>
          </w:p>
        </w:tc>
        <w:tc>
          <w:tcPr>
            <w:tcW w:w="3420" w:type="dxa"/>
          </w:tcPr>
          <w:p w:rsidR="00AA32D6" w:rsidRDefault="00AA32D6" w:rsidP="00AA32D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  <w:tc>
          <w:tcPr>
            <w:tcW w:w="2880" w:type="dxa"/>
          </w:tcPr>
          <w:p w:rsidR="00AA32D6" w:rsidRDefault="00AA32D6" w:rsidP="00AA32D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A32D6">
        <w:tc>
          <w:tcPr>
            <w:tcW w:w="2340" w:type="dxa"/>
          </w:tcPr>
          <w:p w:rsidR="00AA32D6" w:rsidRDefault="00AA32D6" w:rsidP="00AA32D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異動險別</w:t>
            </w:r>
          </w:p>
        </w:tc>
        <w:tc>
          <w:tcPr>
            <w:tcW w:w="3420" w:type="dxa"/>
          </w:tcPr>
          <w:p w:rsidR="00AA32D6" w:rsidRDefault="00AA32D6" w:rsidP="00AA32D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  <w:tc>
          <w:tcPr>
            <w:tcW w:w="2880" w:type="dxa"/>
          </w:tcPr>
          <w:p w:rsidR="00AA32D6" w:rsidRDefault="00AA32D6" w:rsidP="00AA32D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AA32D6">
        <w:tc>
          <w:tcPr>
            <w:tcW w:w="2340" w:type="dxa"/>
          </w:tcPr>
          <w:p w:rsidR="00AA32D6" w:rsidRDefault="00AA32D6" w:rsidP="00AA32D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檔案號碼</w:t>
            </w:r>
          </w:p>
        </w:tc>
        <w:tc>
          <w:tcPr>
            <w:tcW w:w="3420" w:type="dxa"/>
          </w:tcPr>
          <w:p w:rsidR="00AA32D6" w:rsidRDefault="00AA32D6" w:rsidP="00AA32D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</w:p>
        </w:tc>
        <w:tc>
          <w:tcPr>
            <w:tcW w:w="2880" w:type="dxa"/>
          </w:tcPr>
          <w:p w:rsidR="00AA32D6" w:rsidRDefault="00AA32D6" w:rsidP="00AA32D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AA32D6" w:rsidRPr="00E455C3" w:rsidRDefault="00AA32D6" w:rsidP="00AA32D6">
      <w:pPr>
        <w:pStyle w:val="Tabletext"/>
        <w:keepLines w:val="0"/>
        <w:spacing w:after="0" w:line="240" w:lineRule="auto"/>
        <w:ind w:left="360"/>
      </w:pPr>
    </w:p>
    <w:sectPr w:rsidR="00AA32D6" w:rsidRPr="00E455C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27A" w:rsidRDefault="00F7627A" w:rsidP="00F7627A">
      <w:r>
        <w:separator/>
      </w:r>
    </w:p>
  </w:endnote>
  <w:endnote w:type="continuationSeparator" w:id="0">
    <w:p w:rsidR="00F7627A" w:rsidRDefault="00F7627A" w:rsidP="00F76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27A" w:rsidRDefault="00F7627A" w:rsidP="00F7627A">
      <w:r>
        <w:separator/>
      </w:r>
    </w:p>
  </w:footnote>
  <w:footnote w:type="continuationSeparator" w:id="0">
    <w:p w:rsidR="00F7627A" w:rsidRDefault="00F7627A" w:rsidP="00F76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F4E4452"/>
    <w:multiLevelType w:val="hybridMultilevel"/>
    <w:tmpl w:val="8604BB3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1906C38"/>
    <w:multiLevelType w:val="hybridMultilevel"/>
    <w:tmpl w:val="C782646E"/>
    <w:lvl w:ilvl="0" w:tplc="D7AC7F24">
      <w:start w:val="1"/>
      <w:numFmt w:val="taiwaneseCountingThousand"/>
      <w:lvlText w:val="註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2917DAE"/>
    <w:multiLevelType w:val="hybridMultilevel"/>
    <w:tmpl w:val="8180800E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8DC7633"/>
    <w:multiLevelType w:val="multilevel"/>
    <w:tmpl w:val="9AF887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7" w15:restartNumberingAfterBreak="0">
    <w:nsid w:val="1AFB3854"/>
    <w:multiLevelType w:val="multilevel"/>
    <w:tmpl w:val="F2B6F300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Arial" w:hAnsi="Arial" w:cs="Arial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D480EA9"/>
    <w:multiLevelType w:val="multilevel"/>
    <w:tmpl w:val="1BA4A2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9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6CE7688"/>
    <w:multiLevelType w:val="multilevel"/>
    <w:tmpl w:val="B1D4A5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1" w15:restartNumberingAfterBreak="0">
    <w:nsid w:val="2BD43191"/>
    <w:multiLevelType w:val="hybridMultilevel"/>
    <w:tmpl w:val="6DFE08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C6134B0"/>
    <w:multiLevelType w:val="multilevel"/>
    <w:tmpl w:val="1ABCFB08"/>
    <w:lvl w:ilvl="0">
      <w:start w:val="7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1380"/>
        </w:tabs>
        <w:ind w:left="1380" w:hanging="54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400"/>
        </w:tabs>
        <w:ind w:left="2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440"/>
        </w:tabs>
        <w:ind w:left="4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280"/>
        </w:tabs>
        <w:ind w:left="5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320"/>
        </w:tabs>
        <w:ind w:left="73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520"/>
        </w:tabs>
        <w:ind w:left="8520" w:hanging="1800"/>
      </w:pPr>
      <w:rPr>
        <w:rFonts w:hint="eastAsia"/>
      </w:rPr>
    </w:lvl>
  </w:abstractNum>
  <w:abstractNum w:abstractNumId="13" w15:restartNumberingAfterBreak="0">
    <w:nsid w:val="2DC941BD"/>
    <w:multiLevelType w:val="multilevel"/>
    <w:tmpl w:val="D654CC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4" w15:restartNumberingAfterBreak="0">
    <w:nsid w:val="2EC2038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033635C"/>
    <w:multiLevelType w:val="hybridMultilevel"/>
    <w:tmpl w:val="0E4A748E"/>
    <w:lvl w:ilvl="0" w:tplc="A3AA1E1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DFE6C8D"/>
    <w:multiLevelType w:val="multilevel"/>
    <w:tmpl w:val="7B32AFAA"/>
    <w:lvl w:ilvl="0">
      <w:start w:val="4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72"/>
        </w:tabs>
        <w:ind w:left="1272" w:hanging="84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4"/>
        </w:tabs>
        <w:ind w:left="1704" w:hanging="840"/>
      </w:pPr>
      <w:rPr>
        <w:rFonts w:hint="eastAsia"/>
      </w:rPr>
    </w:lvl>
    <w:lvl w:ilvl="3">
      <w:start w:val="2"/>
      <w:numFmt w:val="decimal"/>
      <w:lvlText w:val="%1.%2.%3.%4"/>
      <w:lvlJc w:val="left"/>
      <w:pPr>
        <w:tabs>
          <w:tab w:val="num" w:pos="2136"/>
        </w:tabs>
        <w:ind w:left="2136" w:hanging="8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68"/>
        </w:tabs>
        <w:ind w:left="2568" w:hanging="8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72"/>
        </w:tabs>
        <w:ind w:left="3672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96"/>
        </w:tabs>
        <w:ind w:left="4896" w:hanging="1440"/>
      </w:pPr>
      <w:rPr>
        <w:rFonts w:hint="eastAsia"/>
      </w:rPr>
    </w:lvl>
  </w:abstractNum>
  <w:abstractNum w:abstractNumId="17" w15:restartNumberingAfterBreak="0">
    <w:nsid w:val="3F223E6B"/>
    <w:multiLevelType w:val="multilevel"/>
    <w:tmpl w:val="75FA7B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8" w15:restartNumberingAfterBreak="0">
    <w:nsid w:val="40357B1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41E365B7"/>
    <w:multiLevelType w:val="hybridMultilevel"/>
    <w:tmpl w:val="B23E7D0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3317521"/>
    <w:multiLevelType w:val="hybridMultilevel"/>
    <w:tmpl w:val="C3009394"/>
    <w:lvl w:ilvl="0" w:tplc="EBB62F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45C3883"/>
    <w:multiLevelType w:val="multilevel"/>
    <w:tmpl w:val="288C04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2" w15:restartNumberingAfterBreak="0">
    <w:nsid w:val="47084106"/>
    <w:multiLevelType w:val="hybridMultilevel"/>
    <w:tmpl w:val="4FCE1186"/>
    <w:lvl w:ilvl="0" w:tplc="EDBA78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CFC35C3"/>
    <w:multiLevelType w:val="multilevel"/>
    <w:tmpl w:val="E12E4D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4" w15:restartNumberingAfterBreak="0">
    <w:nsid w:val="4D2E1A92"/>
    <w:multiLevelType w:val="multilevel"/>
    <w:tmpl w:val="0B389E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5" w15:restartNumberingAfterBreak="0">
    <w:nsid w:val="4D7E2803"/>
    <w:multiLevelType w:val="hybridMultilevel"/>
    <w:tmpl w:val="8E887F32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4E37483E"/>
    <w:multiLevelType w:val="hybridMultilevel"/>
    <w:tmpl w:val="5588B02C"/>
    <w:lvl w:ilvl="0" w:tplc="DDB632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51465F"/>
    <w:multiLevelType w:val="multilevel"/>
    <w:tmpl w:val="A12810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8" w15:restartNumberingAfterBreak="0">
    <w:nsid w:val="55014B98"/>
    <w:multiLevelType w:val="multilevel"/>
    <w:tmpl w:val="8E585482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E9E305B"/>
    <w:multiLevelType w:val="hybridMultilevel"/>
    <w:tmpl w:val="7A56D9FC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58A27F9"/>
    <w:multiLevelType w:val="hybridMultilevel"/>
    <w:tmpl w:val="82404192"/>
    <w:lvl w:ilvl="0" w:tplc="4BFA113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7AB62C1"/>
    <w:multiLevelType w:val="multilevel"/>
    <w:tmpl w:val="F17486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32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10512C6"/>
    <w:multiLevelType w:val="hybridMultilevel"/>
    <w:tmpl w:val="E264D248"/>
    <w:lvl w:ilvl="0" w:tplc="365A65E0">
      <w:start w:val="1"/>
      <w:numFmt w:val="decimal"/>
      <w:lvlText w:val="%1."/>
      <w:lvlJc w:val="left"/>
      <w:pPr>
        <w:tabs>
          <w:tab w:val="num" w:pos="755"/>
        </w:tabs>
        <w:ind w:left="755" w:hanging="360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55"/>
        </w:tabs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5"/>
        </w:tabs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5"/>
        </w:tabs>
        <w:ind w:left="23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95"/>
        </w:tabs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5"/>
        </w:tabs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5"/>
        </w:tabs>
        <w:ind w:left="37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35"/>
        </w:tabs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5"/>
        </w:tabs>
        <w:ind w:left="4715" w:hanging="480"/>
      </w:pPr>
    </w:lvl>
  </w:abstractNum>
  <w:abstractNum w:abstractNumId="34" w15:restartNumberingAfterBreak="0">
    <w:nsid w:val="726737DB"/>
    <w:multiLevelType w:val="multilevel"/>
    <w:tmpl w:val="30CC5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num w:numId="1">
    <w:abstractNumId w:val="23"/>
  </w:num>
  <w:num w:numId="2">
    <w:abstractNumId w:val="27"/>
  </w:num>
  <w:num w:numId="3">
    <w:abstractNumId w:val="10"/>
  </w:num>
  <w:num w:numId="4">
    <w:abstractNumId w:val="29"/>
  </w:num>
  <w:num w:numId="5">
    <w:abstractNumId w:val="9"/>
  </w:num>
  <w:num w:numId="6">
    <w:abstractNumId w:val="13"/>
  </w:num>
  <w:num w:numId="7">
    <w:abstractNumId w:val="34"/>
  </w:num>
  <w:num w:numId="8">
    <w:abstractNumId w:val="21"/>
  </w:num>
  <w:num w:numId="9">
    <w:abstractNumId w:val="31"/>
  </w:num>
  <w:num w:numId="10">
    <w:abstractNumId w:val="6"/>
  </w:num>
  <w:num w:numId="11">
    <w:abstractNumId w:val="33"/>
  </w:num>
  <w:num w:numId="12">
    <w:abstractNumId w:val="17"/>
  </w:num>
  <w:num w:numId="13">
    <w:abstractNumId w:val="18"/>
  </w:num>
  <w:num w:numId="14">
    <w:abstractNumId w:val="16"/>
  </w:num>
  <w:num w:numId="15">
    <w:abstractNumId w:val="19"/>
  </w:num>
  <w:num w:numId="16">
    <w:abstractNumId w:val="11"/>
  </w:num>
  <w:num w:numId="17">
    <w:abstractNumId w:val="30"/>
  </w:num>
  <w:num w:numId="18">
    <w:abstractNumId w:val="14"/>
  </w:num>
  <w:num w:numId="19">
    <w:abstractNumId w:val="26"/>
  </w:num>
  <w:num w:numId="20">
    <w:abstractNumId w:val="8"/>
  </w:num>
  <w:num w:numId="21">
    <w:abstractNumId w:val="24"/>
  </w:num>
  <w:num w:numId="22">
    <w:abstractNumId w:val="5"/>
  </w:num>
  <w:num w:numId="23">
    <w:abstractNumId w:val="1"/>
  </w:num>
  <w:num w:numId="24">
    <w:abstractNumId w:val="20"/>
  </w:num>
  <w:num w:numId="25">
    <w:abstractNumId w:val="22"/>
  </w:num>
  <w:num w:numId="26">
    <w:abstractNumId w:val="25"/>
  </w:num>
  <w:num w:numId="27">
    <w:abstractNumId w:val="15"/>
  </w:num>
  <w:num w:numId="28">
    <w:abstractNumId w:val="2"/>
  </w:num>
  <w:num w:numId="29">
    <w:abstractNumId w:val="4"/>
  </w:num>
  <w:num w:numId="30">
    <w:abstractNumId w:val="28"/>
  </w:num>
  <w:num w:numId="31">
    <w:abstractNumId w:val="3"/>
  </w:num>
  <w:num w:numId="32">
    <w:abstractNumId w:val="0"/>
  </w:num>
  <w:num w:numId="33">
    <w:abstractNumId w:val="32"/>
  </w:num>
  <w:num w:numId="34">
    <w:abstractNumId w:val="7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4AE6"/>
    <w:rsid w:val="0002211D"/>
    <w:rsid w:val="00053E6B"/>
    <w:rsid w:val="00057819"/>
    <w:rsid w:val="000901A2"/>
    <w:rsid w:val="000B2980"/>
    <w:rsid w:val="000C45D1"/>
    <w:rsid w:val="000E09B1"/>
    <w:rsid w:val="000E53E6"/>
    <w:rsid w:val="00125AE7"/>
    <w:rsid w:val="00157538"/>
    <w:rsid w:val="001C0DEA"/>
    <w:rsid w:val="001F507F"/>
    <w:rsid w:val="0025664A"/>
    <w:rsid w:val="00295E89"/>
    <w:rsid w:val="0029652F"/>
    <w:rsid w:val="002A2E4A"/>
    <w:rsid w:val="002F3466"/>
    <w:rsid w:val="003557A3"/>
    <w:rsid w:val="0039772C"/>
    <w:rsid w:val="003E7EC5"/>
    <w:rsid w:val="003F206B"/>
    <w:rsid w:val="003F3D59"/>
    <w:rsid w:val="004148B5"/>
    <w:rsid w:val="00424E94"/>
    <w:rsid w:val="0042778C"/>
    <w:rsid w:val="0044405D"/>
    <w:rsid w:val="004468C8"/>
    <w:rsid w:val="004A219E"/>
    <w:rsid w:val="004C42C1"/>
    <w:rsid w:val="005061D7"/>
    <w:rsid w:val="005859CC"/>
    <w:rsid w:val="005A5963"/>
    <w:rsid w:val="005A7BDE"/>
    <w:rsid w:val="005F5E46"/>
    <w:rsid w:val="006463CA"/>
    <w:rsid w:val="007018CC"/>
    <w:rsid w:val="0072107A"/>
    <w:rsid w:val="00755007"/>
    <w:rsid w:val="007909DE"/>
    <w:rsid w:val="007B3FC2"/>
    <w:rsid w:val="00805AB9"/>
    <w:rsid w:val="00872D84"/>
    <w:rsid w:val="0089165A"/>
    <w:rsid w:val="0089179A"/>
    <w:rsid w:val="008A2D8E"/>
    <w:rsid w:val="008A7101"/>
    <w:rsid w:val="00926F7C"/>
    <w:rsid w:val="00947D66"/>
    <w:rsid w:val="009804C4"/>
    <w:rsid w:val="00983B27"/>
    <w:rsid w:val="009D1E5B"/>
    <w:rsid w:val="009F119E"/>
    <w:rsid w:val="00A477F1"/>
    <w:rsid w:val="00A53624"/>
    <w:rsid w:val="00A54E93"/>
    <w:rsid w:val="00A653DB"/>
    <w:rsid w:val="00A8390E"/>
    <w:rsid w:val="00AA32D6"/>
    <w:rsid w:val="00AC14AD"/>
    <w:rsid w:val="00AD36A9"/>
    <w:rsid w:val="00AE6F9A"/>
    <w:rsid w:val="00AF1183"/>
    <w:rsid w:val="00B55F7E"/>
    <w:rsid w:val="00B95CFD"/>
    <w:rsid w:val="00BB746E"/>
    <w:rsid w:val="00C06D14"/>
    <w:rsid w:val="00C50BCC"/>
    <w:rsid w:val="00C56B8D"/>
    <w:rsid w:val="00C61BB9"/>
    <w:rsid w:val="00C9632F"/>
    <w:rsid w:val="00CC25D8"/>
    <w:rsid w:val="00CD2418"/>
    <w:rsid w:val="00CF4FC5"/>
    <w:rsid w:val="00D725E8"/>
    <w:rsid w:val="00DA355E"/>
    <w:rsid w:val="00DD5E33"/>
    <w:rsid w:val="00DF62E2"/>
    <w:rsid w:val="00E11AE2"/>
    <w:rsid w:val="00E455C3"/>
    <w:rsid w:val="00EC69A6"/>
    <w:rsid w:val="00EF21AB"/>
    <w:rsid w:val="00F22008"/>
    <w:rsid w:val="00F42D7C"/>
    <w:rsid w:val="00F603D7"/>
    <w:rsid w:val="00F64209"/>
    <w:rsid w:val="00F7627A"/>
    <w:rsid w:val="00F92606"/>
    <w:rsid w:val="00F974F4"/>
    <w:rsid w:val="00F97B28"/>
    <w:rsid w:val="00FA011D"/>
    <w:rsid w:val="00FD3E60"/>
    <w:rsid w:val="00FF4AE6"/>
    <w:rsid w:val="00FF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0694602-9FC8-4A34-8DF0-1FF52282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Emphasis"/>
    <w:basedOn w:val="a0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styleId="a4">
    <w:name w:val="page number"/>
    <w:basedOn w:val="a0"/>
  </w:style>
  <w:style w:type="paragraph" w:styleId="a5">
    <w:name w:val="Normal Indent"/>
    <w:aliases w:val="表正文,正文非缩进"/>
    <w:basedOn w:val="a"/>
    <w:rsid w:val="00CD2418"/>
    <w:pPr>
      <w:widowControl w:val="0"/>
      <w:ind w:left="425"/>
      <w:jc w:val="both"/>
    </w:pPr>
    <w:rPr>
      <w:kern w:val="2"/>
      <w:sz w:val="21"/>
      <w:szCs w:val="20"/>
    </w:rPr>
  </w:style>
  <w:style w:type="character" w:customStyle="1" w:styleId="style31">
    <w:name w:val="style31"/>
    <w:basedOn w:val="a0"/>
    <w:rsid w:val="00805AB9"/>
    <w:rPr>
      <w:rFonts w:ascii="Arial" w:hAnsi="Arial" w:cs="Arial" w:hint="default"/>
      <w:sz w:val="20"/>
      <w:szCs w:val="20"/>
    </w:rPr>
  </w:style>
  <w:style w:type="paragraph" w:styleId="a6">
    <w:name w:val="Balloon Text"/>
    <w:basedOn w:val="a"/>
    <w:semiHidden/>
    <w:rsid w:val="0044405D"/>
    <w:rPr>
      <w:rFonts w:ascii="Arial" w:hAnsi="Arial"/>
      <w:sz w:val="18"/>
      <w:szCs w:val="18"/>
    </w:rPr>
  </w:style>
  <w:style w:type="paragraph" w:styleId="a7">
    <w:name w:val="header"/>
    <w:basedOn w:val="a"/>
    <w:link w:val="a8"/>
    <w:rsid w:val="00F762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627A"/>
  </w:style>
  <w:style w:type="paragraph" w:styleId="a9">
    <w:name w:val="footer"/>
    <w:basedOn w:val="a"/>
    <w:link w:val="aa"/>
    <w:rsid w:val="00F762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6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