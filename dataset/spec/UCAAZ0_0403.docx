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A819FA" w:rsidTr="00B30386">
        <w:tc>
          <w:tcPr>
            <w:tcW w:w="1216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A819FA" w:rsidTr="00B30386">
        <w:tc>
          <w:tcPr>
            <w:tcW w:w="1216" w:type="dxa"/>
          </w:tcPr>
          <w:p w:rsidR="005C0327" w:rsidRPr="00A819FA" w:rsidRDefault="00511135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11911"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4/02/18</w:t>
            </w:r>
          </w:p>
        </w:tc>
        <w:tc>
          <w:tcPr>
            <w:tcW w:w="1010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A819FA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A819FA" w:rsidRDefault="00AE58E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t>131204000219</w:t>
            </w:r>
          </w:p>
        </w:tc>
      </w:tr>
      <w:tr w:rsidR="000D624E" w:rsidRPr="00A819FA" w:rsidTr="00B30386">
        <w:tc>
          <w:tcPr>
            <w:tcW w:w="1216" w:type="dxa"/>
          </w:tcPr>
          <w:p w:rsidR="000D624E" w:rsidRPr="00A819FA" w:rsidRDefault="000D624E" w:rsidP="007A7F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2014/06/27</w:t>
            </w:r>
          </w:p>
        </w:tc>
        <w:tc>
          <w:tcPr>
            <w:tcW w:w="1010" w:type="dxa"/>
          </w:tcPr>
          <w:p w:rsidR="000D624E" w:rsidRPr="00A819FA" w:rsidRDefault="000D624E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0D624E" w:rsidRPr="00A819FA" w:rsidRDefault="000D624E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修改存檔方式，並記錄log</w:t>
            </w:r>
          </w:p>
        </w:tc>
        <w:tc>
          <w:tcPr>
            <w:tcW w:w="1566" w:type="dxa"/>
          </w:tcPr>
          <w:p w:rsidR="000D624E" w:rsidRPr="00A819FA" w:rsidRDefault="000D624E" w:rsidP="0093657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0D624E" w:rsidRPr="00A819FA" w:rsidRDefault="000D624E" w:rsidP="0093657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19FA">
              <w:t>131204000219</w:t>
            </w:r>
          </w:p>
        </w:tc>
      </w:tr>
      <w:tr w:rsidR="00A54371" w:rsidRPr="00A819FA" w:rsidTr="00B30386">
        <w:tc>
          <w:tcPr>
            <w:tcW w:w="1216" w:type="dxa"/>
          </w:tcPr>
          <w:p w:rsidR="00A54371" w:rsidRPr="00A819FA" w:rsidRDefault="00A54371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2014/08/01</w:t>
            </w:r>
          </w:p>
        </w:tc>
        <w:tc>
          <w:tcPr>
            <w:tcW w:w="1010" w:type="dxa"/>
          </w:tcPr>
          <w:p w:rsidR="00A54371" w:rsidRPr="00A819FA" w:rsidRDefault="00A54371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A54371" w:rsidRPr="00A819FA" w:rsidRDefault="00A54371" w:rsidP="001342DA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修改檔案下載命名方式，改以中文檔名下載</w:t>
            </w:r>
          </w:p>
        </w:tc>
        <w:tc>
          <w:tcPr>
            <w:tcW w:w="1566" w:type="dxa"/>
          </w:tcPr>
          <w:p w:rsidR="00A54371" w:rsidRPr="00A819FA" w:rsidRDefault="00A54371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A54371" w:rsidRPr="00A819FA" w:rsidRDefault="00A54371" w:rsidP="001342DA">
            <w:pPr>
              <w:spacing w:line="24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140818000075</w:t>
            </w:r>
          </w:p>
        </w:tc>
      </w:tr>
      <w:tr w:rsidR="00A54371" w:rsidRPr="00A819FA" w:rsidTr="00B30386">
        <w:tc>
          <w:tcPr>
            <w:tcW w:w="1216" w:type="dxa"/>
          </w:tcPr>
          <w:p w:rsidR="00A54371" w:rsidRPr="00A819FA" w:rsidRDefault="00A54371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2014/08/23</w:t>
            </w:r>
          </w:p>
        </w:tc>
        <w:tc>
          <w:tcPr>
            <w:tcW w:w="1010" w:type="dxa"/>
          </w:tcPr>
          <w:p w:rsidR="00A54371" w:rsidRPr="00A819FA" w:rsidRDefault="00A54371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A54371" w:rsidRPr="00A819FA" w:rsidRDefault="00A54371" w:rsidP="001342DA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新增或修改文件檔案時，如果文件名稱及說明內容沒有值的話，則給上傳時的文件檔名</w:t>
            </w:r>
          </w:p>
        </w:tc>
        <w:tc>
          <w:tcPr>
            <w:tcW w:w="1566" w:type="dxa"/>
          </w:tcPr>
          <w:p w:rsidR="00A54371" w:rsidRPr="00A819FA" w:rsidRDefault="00A54371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819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A54371" w:rsidRPr="00A819FA" w:rsidRDefault="00A54371" w:rsidP="001342DA">
            <w:pPr>
              <w:spacing w:line="24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140818000075</w:t>
            </w:r>
          </w:p>
        </w:tc>
      </w:tr>
      <w:tr w:rsidR="00BD571C" w:rsidRPr="00A819FA" w:rsidTr="00B30386">
        <w:tc>
          <w:tcPr>
            <w:tcW w:w="1216" w:type="dxa"/>
          </w:tcPr>
          <w:p w:rsidR="00BD571C" w:rsidRDefault="00BD571C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2017/7/18</w:t>
            </w:r>
          </w:p>
        </w:tc>
        <w:tc>
          <w:tcPr>
            <w:tcW w:w="1010" w:type="dxa"/>
          </w:tcPr>
          <w:p w:rsidR="00BD571C" w:rsidRDefault="00BD571C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BD571C" w:rsidRDefault="00BD571C" w:rsidP="001342DA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D571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Download關鍵字清查修改</w:t>
            </w:r>
          </w:p>
        </w:tc>
        <w:tc>
          <w:tcPr>
            <w:tcW w:w="1566" w:type="dxa"/>
          </w:tcPr>
          <w:p w:rsidR="00BD571C" w:rsidRPr="00A819FA" w:rsidRDefault="00BD571C" w:rsidP="001342D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BD571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陳德仁</w:t>
            </w:r>
          </w:p>
        </w:tc>
        <w:tc>
          <w:tcPr>
            <w:tcW w:w="2071" w:type="dxa"/>
          </w:tcPr>
          <w:p w:rsidR="00BD571C" w:rsidRDefault="00BD571C" w:rsidP="001342DA">
            <w:pPr>
              <w:spacing w:line="240" w:lineRule="atLeast"/>
              <w:rPr>
                <w:rFonts w:hint="eastAsia"/>
                <w:color w:val="FF0000"/>
              </w:rPr>
            </w:pPr>
            <w:r w:rsidRPr="00BD571C">
              <w:rPr>
                <w:color w:val="FF0000"/>
              </w:rPr>
              <w:t>170511000464</w:t>
            </w:r>
          </w:p>
        </w:tc>
      </w:tr>
      <w:tr w:rsidR="00E246C9" w:rsidRPr="00A819FA" w:rsidTr="00B30386">
        <w:tc>
          <w:tcPr>
            <w:tcW w:w="1216" w:type="dxa"/>
          </w:tcPr>
          <w:p w:rsidR="00E246C9" w:rsidRDefault="00E246C9" w:rsidP="00E246C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2018/05/23</w:t>
            </w:r>
          </w:p>
        </w:tc>
        <w:tc>
          <w:tcPr>
            <w:tcW w:w="1010" w:type="dxa"/>
          </w:tcPr>
          <w:p w:rsidR="00E246C9" w:rsidRDefault="00E246C9" w:rsidP="00E246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503" w:type="dxa"/>
          </w:tcPr>
          <w:p w:rsidR="00E246C9" w:rsidRPr="00BD571C" w:rsidRDefault="00E246C9" w:rsidP="00E246C9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配合資安滲透測試結果修補作業_壽二科</w:t>
            </w:r>
          </w:p>
        </w:tc>
        <w:tc>
          <w:tcPr>
            <w:tcW w:w="1566" w:type="dxa"/>
          </w:tcPr>
          <w:p w:rsidR="00E246C9" w:rsidRPr="00BD571C" w:rsidRDefault="00E246C9" w:rsidP="00E246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E246C9" w:rsidRPr="00BD571C" w:rsidRDefault="00E246C9" w:rsidP="00E246C9">
            <w:pPr>
              <w:spacing w:line="240" w:lineRule="atLeast"/>
              <w:rPr>
                <w:color w:val="FF0000"/>
              </w:rPr>
            </w:pPr>
            <w:r>
              <w:rPr>
                <w:rFonts w:ascii="標楷體" w:eastAsia="標楷體" w:hAnsi="標楷體"/>
                <w:b/>
                <w:sz w:val="20"/>
                <w:szCs w:val="20"/>
              </w:rPr>
              <w:t>180212001625</w:t>
            </w:r>
          </w:p>
        </w:tc>
      </w:tr>
      <w:tr w:rsidR="00307CBA" w:rsidRPr="00A819FA" w:rsidTr="00B30386">
        <w:trPr>
          <w:ins w:id="2" w:author="伯珊" w:date="2020-05-26T11:33:00Z"/>
        </w:trPr>
        <w:tc>
          <w:tcPr>
            <w:tcW w:w="1216" w:type="dxa"/>
          </w:tcPr>
          <w:p w:rsidR="00307CBA" w:rsidRPr="00307CBA" w:rsidRDefault="00307CBA" w:rsidP="00307CBA">
            <w:pPr>
              <w:spacing w:line="240" w:lineRule="atLeast"/>
              <w:jc w:val="center"/>
              <w:rPr>
                <w:ins w:id="3" w:author="伯珊" w:date="2020-05-26T11:33:00Z"/>
                <w:rFonts w:ascii="微軟正黑體" w:eastAsia="微軟正黑體" w:hAnsi="微軟正黑體" w:cs="Courier New" w:hint="eastAsia"/>
                <w:sz w:val="20"/>
                <w:szCs w:val="20"/>
                <w:rPrChange w:id="4" w:author="伯珊" w:date="2020-05-26T11:34:00Z">
                  <w:rPr>
                    <w:ins w:id="5" w:author="伯珊" w:date="2020-05-26T11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6" w:author="伯珊" w:date="2020-05-26T11:33:00Z">
              <w:r w:rsidRPr="00307CBA">
                <w:rPr>
                  <w:rFonts w:ascii="微軟正黑體" w:eastAsia="微軟正黑體" w:hAnsi="微軟正黑體" w:cs="Courier New"/>
                  <w:sz w:val="20"/>
                  <w:szCs w:val="20"/>
                  <w:rPrChange w:id="7" w:author="伯珊" w:date="2020-05-26T11:34:00Z">
                    <w:rPr>
                      <w:rFonts w:ascii="細明體" w:eastAsia="細明體" w:hAnsi="細明體" w:cs="Courier New"/>
                      <w:sz w:val="20"/>
                      <w:szCs w:val="20"/>
                    </w:rPr>
                  </w:rPrChange>
                </w:rPr>
                <w:t>2020/5/26</w:t>
              </w:r>
            </w:ins>
          </w:p>
        </w:tc>
        <w:tc>
          <w:tcPr>
            <w:tcW w:w="1010" w:type="dxa"/>
          </w:tcPr>
          <w:p w:rsidR="00307CBA" w:rsidRPr="00307CBA" w:rsidRDefault="00307CBA" w:rsidP="00307CBA">
            <w:pPr>
              <w:spacing w:line="240" w:lineRule="atLeast"/>
              <w:jc w:val="center"/>
              <w:rPr>
                <w:ins w:id="8" w:author="伯珊" w:date="2020-05-26T11:33:00Z"/>
                <w:rFonts w:ascii="微軟正黑體" w:eastAsia="微軟正黑體" w:hAnsi="微軟正黑體" w:cs="Courier New" w:hint="eastAsia"/>
                <w:sz w:val="20"/>
                <w:szCs w:val="20"/>
                <w:rPrChange w:id="9" w:author="伯珊" w:date="2020-05-26T11:34:00Z">
                  <w:rPr>
                    <w:ins w:id="10" w:author="伯珊" w:date="2020-05-26T11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1" w:author="伯珊" w:date="2020-05-26T11:33:00Z">
              <w:r w:rsidRPr="00307CBA">
                <w:rPr>
                  <w:rFonts w:ascii="微軟正黑體" w:eastAsia="微軟正黑體" w:hAnsi="微軟正黑體" w:cs="Courier New" w:hint="eastAsia"/>
                  <w:sz w:val="20"/>
                  <w:szCs w:val="20"/>
                  <w:rPrChange w:id="12" w:author="伯珊" w:date="2020-05-26T11:34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4503" w:type="dxa"/>
          </w:tcPr>
          <w:p w:rsidR="00E6243C" w:rsidRPr="00E6243C" w:rsidRDefault="00E6243C" w:rsidP="00E6243C">
            <w:pPr>
              <w:pStyle w:val="Tabletext"/>
              <w:rPr>
                <w:ins w:id="13" w:author="伯珊" w:date="2020-05-26T11:51:00Z"/>
                <w:rFonts w:ascii="微軟正黑體" w:eastAsia="微軟正黑體" w:hAnsi="微軟正黑體"/>
                <w:lang w:eastAsia="zh-TW"/>
                <w:rPrChange w:id="14" w:author="伯珊" w:date="2020-05-26T11:51:00Z">
                  <w:rPr>
                    <w:ins w:id="15" w:author="伯珊" w:date="2020-05-26T11:51:00Z"/>
                    <w:lang w:eastAsia="zh-TW"/>
                  </w:rPr>
                </w:rPrChange>
              </w:rPr>
            </w:pPr>
            <w:ins w:id="16" w:author="伯珊" w:date="2020-05-26T11:51:00Z">
              <w:r w:rsidRPr="00E6243C">
                <w:rPr>
                  <w:rFonts w:ascii="微軟正黑體" w:eastAsia="微軟正黑體" w:hAnsi="微軟正黑體" w:hint="eastAsia"/>
                  <w:lang w:eastAsia="zh-TW"/>
                  <w:rPrChange w:id="17" w:author="伯珊" w:date="2020-05-26T11:51:00Z">
                    <w:rPr>
                      <w:rFonts w:hint="eastAsia"/>
                      <w:lang w:eastAsia="zh-TW"/>
                    </w:rPr>
                  </w:rPrChange>
                </w:rPr>
                <w:t>SW-</w:t>
              </w:r>
              <w:r w:rsidRPr="00E6243C">
                <w:rPr>
                  <w:rFonts w:ascii="微軟正黑體" w:eastAsia="微軟正黑體" w:hAnsi="微軟正黑體" w:hint="eastAsia"/>
                  <w:lang w:eastAsia="zh-TW"/>
                  <w:rPrChange w:id="18" w:author="伯珊" w:date="2020-05-26T11:51:00Z">
                    <w:rPr>
                      <w:rFonts w:hint="eastAsia"/>
                      <w:lang w:eastAsia="zh-TW"/>
                    </w:rPr>
                  </w:rPrChange>
                </w:rPr>
                <w:t>業務員補全短網址優化：</w:t>
              </w:r>
            </w:ins>
          </w:p>
          <w:p w:rsidR="00307CBA" w:rsidRPr="00E6243C" w:rsidRDefault="00E6243C" w:rsidP="00E6243C">
            <w:pPr>
              <w:spacing w:line="240" w:lineRule="atLeast"/>
              <w:rPr>
                <w:ins w:id="19" w:author="伯珊" w:date="2020-05-26T11:33:00Z"/>
                <w:rFonts w:ascii="微軟正黑體" w:eastAsia="微軟正黑體" w:hAnsi="微軟正黑體" w:hint="eastAsia"/>
                <w:b/>
                <w:sz w:val="20"/>
                <w:szCs w:val="20"/>
                <w:rPrChange w:id="20" w:author="伯珊" w:date="2020-05-26T11:51:00Z">
                  <w:rPr>
                    <w:ins w:id="21" w:author="伯珊" w:date="2020-05-26T11:33:00Z"/>
                    <w:rFonts w:ascii="標楷體" w:eastAsia="標楷體" w:hAnsi="標楷體" w:hint="eastAsia"/>
                    <w:b/>
                    <w:sz w:val="20"/>
                    <w:szCs w:val="20"/>
                  </w:rPr>
                </w:rPrChange>
              </w:rPr>
            </w:pPr>
            <w:ins w:id="22" w:author="伯珊" w:date="2020-05-26T11:51:00Z">
              <w:r w:rsidRPr="00E6243C">
                <w:rPr>
                  <w:rFonts w:ascii="微軟正黑體" w:eastAsia="微軟正黑體" w:hAnsi="微軟正黑體" w:hint="eastAsia"/>
                  <w:sz w:val="20"/>
                  <w:szCs w:val="20"/>
                  <w:rPrChange w:id="23" w:author="伯珊" w:date="2020-05-26T11:51:00Z">
                    <w:rPr>
                      <w:rFonts w:ascii="新細明體" w:hAnsi="新細明體" w:hint="eastAsia"/>
                    </w:rPr>
                  </w:rPrChange>
                </w:rPr>
                <w:t>新增文件種類為表單時，上傳附件須為PDF且畫面加註提示訊息</w:t>
              </w:r>
            </w:ins>
          </w:p>
        </w:tc>
        <w:tc>
          <w:tcPr>
            <w:tcW w:w="1566" w:type="dxa"/>
          </w:tcPr>
          <w:p w:rsidR="00307CBA" w:rsidRPr="00307CBA" w:rsidRDefault="00307CBA" w:rsidP="00307CBA">
            <w:pPr>
              <w:spacing w:line="240" w:lineRule="atLeast"/>
              <w:jc w:val="center"/>
              <w:rPr>
                <w:ins w:id="24" w:author="伯珊" w:date="2020-05-26T11:33:00Z"/>
                <w:rFonts w:ascii="微軟正黑體" w:eastAsia="微軟正黑體" w:hAnsi="微軟正黑體" w:cs="Courier New" w:hint="eastAsia"/>
                <w:sz w:val="20"/>
                <w:szCs w:val="20"/>
                <w:rPrChange w:id="25" w:author="伯珊" w:date="2020-05-26T11:34:00Z">
                  <w:rPr>
                    <w:ins w:id="26" w:author="伯珊" w:date="2020-05-26T11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7" w:author="伯珊" w:date="2020-05-26T11:34:00Z">
              <w:r w:rsidRPr="00307CBA">
                <w:rPr>
                  <w:rFonts w:ascii="微軟正黑體" w:eastAsia="微軟正黑體" w:hAnsi="微軟正黑體" w:hint="eastAsia"/>
                  <w:sz w:val="20"/>
                  <w:szCs w:val="20"/>
                  <w:rPrChange w:id="28" w:author="伯珊" w:date="2020-05-26T11:34:00Z">
                    <w:rPr>
                      <w:rFonts w:ascii="新細明體" w:hAnsi="新細明體" w:hint="eastAsia"/>
                    </w:rPr>
                  </w:rPrChange>
                </w:rPr>
                <w:t>龎伯珊</w:t>
              </w:r>
            </w:ins>
          </w:p>
        </w:tc>
        <w:tc>
          <w:tcPr>
            <w:tcW w:w="2071" w:type="dxa"/>
          </w:tcPr>
          <w:p w:rsidR="00307CBA" w:rsidRPr="00307CBA" w:rsidRDefault="00307CBA" w:rsidP="00307CBA">
            <w:pPr>
              <w:spacing w:line="240" w:lineRule="atLeast"/>
              <w:rPr>
                <w:ins w:id="29" w:author="伯珊" w:date="2020-05-26T11:33:00Z"/>
                <w:rFonts w:ascii="微軟正黑體" w:eastAsia="微軟正黑體" w:hAnsi="微軟正黑體"/>
                <w:b/>
                <w:sz w:val="20"/>
                <w:szCs w:val="20"/>
                <w:rPrChange w:id="30" w:author="伯珊" w:date="2020-05-26T11:34:00Z">
                  <w:rPr>
                    <w:ins w:id="31" w:author="伯珊" w:date="2020-05-26T11:33:00Z"/>
                    <w:rFonts w:ascii="標楷體" w:eastAsia="標楷體" w:hAnsi="標楷體"/>
                    <w:b/>
                    <w:sz w:val="20"/>
                    <w:szCs w:val="20"/>
                  </w:rPr>
                </w:rPrChange>
              </w:rPr>
            </w:pPr>
            <w:ins w:id="32" w:author="伯珊" w:date="2020-05-26T11:34:00Z">
              <w:r w:rsidRPr="00307CBA">
                <w:rPr>
                  <w:rFonts w:ascii="微軟正黑體" w:eastAsia="微軟正黑體" w:hAnsi="微軟正黑體" w:hint="eastAsia"/>
                  <w:b/>
                  <w:sz w:val="20"/>
                  <w:szCs w:val="20"/>
                  <w:rPrChange w:id="33" w:author="伯珊" w:date="2020-05-26T11:34:00Z">
                    <w:rPr>
                      <w:rFonts w:ascii="標楷體" w:eastAsia="標楷體" w:hAnsi="標楷體" w:hint="eastAsia"/>
                      <w:b/>
                    </w:rPr>
                  </w:rPrChange>
                </w:rPr>
                <w:t>200515001713</w:t>
              </w:r>
            </w:ins>
          </w:p>
        </w:tc>
      </w:tr>
    </w:tbl>
    <w:p w:rsidR="005C0327" w:rsidRPr="00A819FA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A819FA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A819FA">
        <w:rPr>
          <w:rFonts w:ascii="細明體" w:eastAsia="細明體" w:hAnsi="細明體" w:cs="Courier New"/>
          <w:b/>
          <w:sz w:val="20"/>
          <w:szCs w:val="20"/>
        </w:rPr>
        <w:t>、</w:t>
      </w:r>
      <w:r w:rsidRPr="00A819FA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134"/>
        <w:gridCol w:w="6858"/>
        <w:gridCol w:w="88"/>
      </w:tblGrid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系統文件管理作業(簡易)</w:t>
            </w:r>
          </w:p>
        </w:tc>
      </w:tr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/>
                <w:sz w:val="20"/>
                <w:szCs w:val="20"/>
              </w:rPr>
              <w:t>AAZ0_040</w:t>
            </w: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系統文件管理作業(簡易)</w:t>
            </w:r>
          </w:p>
        </w:tc>
      </w:tr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819FA" w:rsidRPr="00E01490" w:rsidTr="00A819FA">
        <w:trPr>
          <w:gridAfter w:val="1"/>
          <w:wAfter w:w="88" w:type="dxa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9FA" w:rsidRPr="00E01490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819FA" w:rsidRPr="00E01490" w:rsidTr="00A819FA">
        <w:tc>
          <w:tcPr>
            <w:tcW w:w="2268" w:type="dxa"/>
            <w:vMerge w:val="restart"/>
            <w:vAlign w:val="center"/>
          </w:tcPr>
          <w:p w:rsidR="00A819FA" w:rsidRPr="00A819FA" w:rsidRDefault="00A819FA" w:rsidP="00213E4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34" w:type="dxa"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946" w:type="dxa"/>
            <w:gridSpan w:val="2"/>
            <w:vAlign w:val="center"/>
          </w:tcPr>
          <w:p w:rsidR="00A819FA" w:rsidRPr="00A819FA" w:rsidRDefault="00A819FA" w:rsidP="00213E4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A819FA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A819FA" w:rsidRPr="00E01490" w:rsidTr="00A819FA">
        <w:tc>
          <w:tcPr>
            <w:tcW w:w="2268" w:type="dxa"/>
            <w:vMerge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946" w:type="dxa"/>
            <w:gridSpan w:val="2"/>
            <w:vAlign w:val="center"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A819FA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A819FA" w:rsidRPr="00E01490" w:rsidTr="00A819FA">
        <w:tc>
          <w:tcPr>
            <w:tcW w:w="2268" w:type="dxa"/>
            <w:vMerge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946" w:type="dxa"/>
            <w:gridSpan w:val="2"/>
            <w:vAlign w:val="center"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A819FA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A819FA" w:rsidRPr="00E01490" w:rsidTr="00A819FA">
        <w:tc>
          <w:tcPr>
            <w:tcW w:w="2268" w:type="dxa"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3"/>
          </w:tcPr>
          <w:p w:rsidR="00A819FA" w:rsidRPr="00A819FA" w:rsidRDefault="00A819FA" w:rsidP="00213E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A819FA" w:rsidRPr="00A819FA" w:rsidRDefault="00A819FA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A819FA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A819FA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A819FA">
        <w:rPr>
          <w:rFonts w:ascii="細明體" w:eastAsia="細明體" w:hAnsi="細明體" w:cs="Courier New"/>
          <w:b/>
          <w:sz w:val="20"/>
          <w:szCs w:val="20"/>
        </w:rPr>
        <w:t>、</w:t>
      </w:r>
      <w:r w:rsidRPr="00A819FA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A819FA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A819FA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7F2152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文件編號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="007F2152">
                      <w:rPr>
                        <w:rFonts w:ascii="細明體" w:eastAsia="細明體" w:hAnsi="細明體" w:hint="eastAsia"/>
                      </w:rPr>
                      <w:t>文件管理資料檔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顯示</w:t>
                    </w:r>
                    <w:r w:rsidR="007F2152">
                      <w:rPr>
                        <w:rFonts w:ascii="細明體" w:eastAsia="細明體" w:hAnsi="細明體" w:hint="eastAsia"/>
                      </w:rPr>
                      <w:t>文件管理資料檔</w:t>
                    </w:r>
                  </w:p>
                </w:txbxContent>
              </v:textbox>
            </v:shape>
          </v:group>
        </w:pict>
      </w:r>
    </w:p>
    <w:p w:rsidR="005C0327" w:rsidRPr="00A819FA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A819FA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A819FA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A819FA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A819FA">
        <w:rPr>
          <w:rFonts w:ascii="細明體" w:eastAsia="細明體" w:hAnsi="細明體" w:cs="Courier New"/>
          <w:b/>
          <w:sz w:val="20"/>
          <w:szCs w:val="20"/>
        </w:rPr>
        <w:t>、</w:t>
      </w:r>
      <w:r w:rsidRPr="00A819FA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A819FA" w:rsidTr="007A7F36">
        <w:tc>
          <w:tcPr>
            <w:tcW w:w="851" w:type="dxa"/>
          </w:tcPr>
          <w:p w:rsidR="005C0327" w:rsidRPr="00A819FA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A819FA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A819FA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A819FA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A819FA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A819FA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A819FA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A819FA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A819FA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A819FA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A819FA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A819FA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A819FA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A819FA" w:rsidRDefault="007F2152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文件功能維護檔</w:t>
            </w:r>
          </w:p>
        </w:tc>
        <w:tc>
          <w:tcPr>
            <w:tcW w:w="2551" w:type="dxa"/>
          </w:tcPr>
          <w:p w:rsidR="005C0327" w:rsidRPr="00A819FA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 w:rsidR="00033EBD" w:rsidRPr="00A819FA">
              <w:rPr>
                <w:rFonts w:ascii="細明體" w:eastAsia="細明體" w:hAnsi="細明體" w:hint="eastAsia"/>
                <w:sz w:val="20"/>
                <w:szCs w:val="20"/>
              </w:rPr>
              <w:t>DTAAZ400</w:t>
            </w:r>
          </w:p>
        </w:tc>
        <w:tc>
          <w:tcPr>
            <w:tcW w:w="941" w:type="dxa"/>
          </w:tcPr>
          <w:p w:rsidR="005C0327" w:rsidRPr="00A819FA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A819F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A819FA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 □</w:t>
            </w:r>
          </w:p>
        </w:tc>
        <w:tc>
          <w:tcPr>
            <w:tcW w:w="941" w:type="dxa"/>
          </w:tcPr>
          <w:p w:rsidR="005C0327" w:rsidRPr="00A819FA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 □</w:t>
            </w:r>
          </w:p>
        </w:tc>
        <w:tc>
          <w:tcPr>
            <w:tcW w:w="941" w:type="dxa"/>
          </w:tcPr>
          <w:p w:rsidR="005C0327" w:rsidRPr="00A819FA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 □</w:t>
            </w:r>
          </w:p>
        </w:tc>
      </w:tr>
      <w:tr w:rsidR="00CA1EE4" w:rsidRPr="00A819FA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CA1EE4" w:rsidRPr="00A819FA" w:rsidRDefault="00CA1EE4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A1EE4" w:rsidRPr="00A819FA" w:rsidRDefault="00CA1EE4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文件管理資料檔</w:t>
            </w:r>
          </w:p>
        </w:tc>
        <w:tc>
          <w:tcPr>
            <w:tcW w:w="2551" w:type="dxa"/>
          </w:tcPr>
          <w:p w:rsidR="00CA1EE4" w:rsidRPr="00A819FA" w:rsidRDefault="00CA1EE4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 w:rsidR="00033EBD" w:rsidRPr="00A819FA">
              <w:rPr>
                <w:rFonts w:ascii="細明體" w:eastAsia="細明體" w:hAnsi="細明體" w:hint="eastAsia"/>
                <w:sz w:val="20"/>
                <w:szCs w:val="20"/>
              </w:rPr>
              <w:t>DTAAZ401</w:t>
            </w:r>
          </w:p>
        </w:tc>
        <w:tc>
          <w:tcPr>
            <w:tcW w:w="941" w:type="dxa"/>
          </w:tcPr>
          <w:p w:rsidR="00CA1EE4" w:rsidRPr="00A819FA" w:rsidRDefault="00CA1EE4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A819F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A1EE4" w:rsidRPr="00A819FA" w:rsidRDefault="00CA1EE4" w:rsidP="00E5222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A819F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A1EE4" w:rsidRPr="00A819FA" w:rsidRDefault="00CA1EE4" w:rsidP="00E5222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A819F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A1EE4" w:rsidRPr="00A819FA" w:rsidRDefault="00CA1EE4" w:rsidP="00E5222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A819FA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5C0327" w:rsidRPr="00A819FA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A819FA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A819FA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A819FA">
        <w:rPr>
          <w:rFonts w:ascii="細明體" w:eastAsia="細明體" w:hAnsi="細明體" w:cs="Courier New"/>
          <w:b/>
          <w:sz w:val="20"/>
          <w:szCs w:val="20"/>
        </w:rPr>
        <w:t>、</w:t>
      </w:r>
      <w:r w:rsidRPr="00A819FA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A819FA" w:rsidTr="007A7F36">
        <w:tc>
          <w:tcPr>
            <w:tcW w:w="455" w:type="pct"/>
          </w:tcPr>
          <w:p w:rsidR="005C0327" w:rsidRPr="00A819FA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A819FA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A819FA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19FA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A819FA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A819FA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A819FA" w:rsidRDefault="00BF078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19FA">
              <w:rPr>
                <w:rFonts w:ascii="細明體" w:eastAsia="細明體" w:hAnsi="細明體" w:cs="Arial" w:hint="eastAsia"/>
                <w:lang w:eastAsia="zh-TW"/>
              </w:rPr>
              <w:t>理賠記錄檔處理模組</w:t>
            </w:r>
          </w:p>
        </w:tc>
        <w:tc>
          <w:tcPr>
            <w:tcW w:w="2159" w:type="pct"/>
          </w:tcPr>
          <w:p w:rsidR="005C0327" w:rsidRPr="00A819FA" w:rsidRDefault="00BF078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A819FA">
              <w:rPr>
                <w:rFonts w:ascii="細明體" w:eastAsia="細明體" w:hAnsi="細明體" w:cs="Arial" w:hint="eastAsia"/>
                <w:lang w:eastAsia="zh-TW"/>
              </w:rPr>
              <w:t>AA_Z0Z001</w:t>
            </w:r>
          </w:p>
        </w:tc>
      </w:tr>
      <w:tr w:rsidR="00BF0784" w:rsidRPr="00A819FA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A819FA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A819FA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19FA">
              <w:rPr>
                <w:rFonts w:ascii="細明體" w:eastAsia="細明體" w:hAnsi="細明體" w:cs="Arial" w:hint="eastAsia"/>
                <w:lang w:eastAsia="zh-TW"/>
              </w:rPr>
              <w:t>文件管理查詢模組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A819FA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19FA">
              <w:rPr>
                <w:rFonts w:ascii="細明體" w:eastAsia="細明體" w:hAnsi="細明體" w:cs="Arial" w:hint="eastAsia"/>
                <w:lang w:eastAsia="zh-TW"/>
              </w:rPr>
              <w:t>AA_Z0Z002</w:t>
            </w:r>
          </w:p>
        </w:tc>
      </w:tr>
    </w:tbl>
    <w:p w:rsidR="005C0327" w:rsidRPr="00A819FA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A819FA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Pr="00A819FA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A819FA">
        <w:rPr>
          <w:rFonts w:ascii="細明體" w:eastAsia="細明體" w:hAnsi="細明體" w:hint="eastAsia"/>
          <w:sz w:val="20"/>
          <w:szCs w:val="20"/>
        </w:rPr>
        <w:t>初始畫面</w:t>
      </w:r>
    </w:p>
    <w:p w:rsidR="005C0327" w:rsidRDefault="005C0327" w:rsidP="00FA724A">
      <w:pPr>
        <w:widowControl/>
        <w:spacing w:line="240" w:lineRule="atLeast"/>
        <w:rPr>
          <w:noProof/>
        </w:rPr>
      </w:pPr>
    </w:p>
    <w:p w:rsidR="00307CBA" w:rsidRPr="00A819FA" w:rsidRDefault="00307CBA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ins w:id="34" w:author="伯珊" w:date="2020-05-26T11:39:00Z">
        <w:r w:rsidRPr="006E6ED3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0.25pt;height:129.75pt;visibility:visible">
              <v:imagedata r:id="rId8" o:title=""/>
            </v:shape>
          </w:pict>
        </w:r>
      </w:ins>
    </w:p>
    <w:p w:rsidR="005C0327" w:rsidRPr="00A819FA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A819FA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5C0327" w:rsidRPr="00A819FA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A819FA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F104CC" w:rsidRPr="00A819FA" w:rsidRDefault="00F104CC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初始</w:t>
      </w:r>
    </w:p>
    <w:p w:rsidR="00F104CC" w:rsidRPr="00A819FA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$模式=$傳入參數.模式</w:t>
      </w:r>
    </w:p>
    <w:p w:rsidR="00F104CC" w:rsidRPr="00A819FA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</w:t>
      </w:r>
      <w:r w:rsidR="007F2152" w:rsidRPr="00A819FA">
        <w:rPr>
          <w:rFonts w:ascii="細明體" w:eastAsia="細明體" w:hAnsi="細明體" w:hint="eastAsia"/>
          <w:lang w:eastAsia="zh-TW"/>
        </w:rPr>
        <w:t>文件編號</w:t>
      </w:r>
      <w:r w:rsidRPr="00A819FA">
        <w:rPr>
          <w:rFonts w:ascii="細明體" w:eastAsia="細明體" w:hAnsi="細明體" w:hint="eastAsia"/>
          <w:lang w:eastAsia="zh-TW"/>
        </w:rPr>
        <w:t xml:space="preserve">=$傳入參數. </w:t>
      </w:r>
      <w:r w:rsidR="00CA1EE4" w:rsidRPr="00A819FA">
        <w:rPr>
          <w:rFonts w:ascii="細明體" w:eastAsia="細明體" w:hAnsi="細明體" w:hint="eastAsia"/>
          <w:lang w:eastAsia="zh-TW"/>
        </w:rPr>
        <w:t>文件編號</w:t>
      </w:r>
    </w:p>
    <w:p w:rsidR="00F104CC" w:rsidRPr="00A819FA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$系統代號=$傳入參數. 系統</w:t>
      </w:r>
    </w:p>
    <w:p w:rsidR="005C0327" w:rsidRPr="00A819FA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檢核</w:t>
      </w:r>
    </w:p>
    <w:p w:rsidR="00FA724A" w:rsidRPr="00A819FA" w:rsidRDefault="00FA724A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</w:t>
      </w:r>
      <w:r w:rsidR="00034D4B" w:rsidRPr="00A819FA">
        <w:rPr>
          <w:rFonts w:ascii="細明體" w:eastAsia="細明體" w:hAnsi="細明體" w:hint="eastAsia"/>
          <w:lang w:eastAsia="zh-TW"/>
        </w:rPr>
        <w:t>$</w:t>
      </w:r>
      <w:r w:rsidRPr="00A819FA">
        <w:rPr>
          <w:rFonts w:ascii="細明體" w:eastAsia="細明體" w:hAnsi="細明體" w:hint="eastAsia"/>
          <w:lang w:eastAsia="zh-TW"/>
        </w:rPr>
        <w:t>模式不為N,Q，則拋錯，</w:t>
      </w:r>
    </w:p>
    <w:p w:rsidR="00FA724A" w:rsidRPr="00A819FA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$錯誤訊息為=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傳入的模式不為N,Q</w:t>
      </w:r>
      <w:r w:rsidRPr="00A819FA">
        <w:rPr>
          <w:rFonts w:ascii="細明體" w:eastAsia="細明體" w:hAnsi="細明體"/>
          <w:lang w:eastAsia="zh-TW"/>
        </w:rPr>
        <w:t>”</w:t>
      </w:r>
    </w:p>
    <w:p w:rsidR="00FA724A" w:rsidRPr="00A819FA" w:rsidRDefault="00FA724A" w:rsidP="00FA724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若$模式為Q，且$</w:t>
      </w:r>
      <w:r w:rsidR="007F2152" w:rsidRPr="00A819FA">
        <w:rPr>
          <w:rFonts w:ascii="細明體" w:eastAsia="細明體" w:hAnsi="細明體" w:hint="eastAsia"/>
          <w:lang w:eastAsia="zh-TW"/>
        </w:rPr>
        <w:t>文件編號</w:t>
      </w:r>
      <w:r w:rsidRPr="00A819FA">
        <w:rPr>
          <w:rFonts w:ascii="細明體" w:eastAsia="細明體" w:hAnsi="細明體" w:hint="eastAsia"/>
          <w:lang w:eastAsia="zh-TW"/>
        </w:rPr>
        <w:t>為空</w:t>
      </w:r>
    </w:p>
    <w:p w:rsidR="00FA724A" w:rsidRPr="00A819FA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$錯誤訊息為=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查詢模式時</w:t>
      </w:r>
      <w:r w:rsidR="007F2152" w:rsidRPr="00A819FA">
        <w:rPr>
          <w:rFonts w:ascii="細明體" w:eastAsia="細明體" w:hAnsi="細明體" w:hint="eastAsia"/>
          <w:lang w:eastAsia="zh-TW"/>
        </w:rPr>
        <w:t>文件編號</w:t>
      </w:r>
      <w:r w:rsidRPr="00A819FA">
        <w:rPr>
          <w:rFonts w:ascii="細明體" w:eastAsia="細明體" w:hAnsi="細明體" w:hint="eastAsia"/>
          <w:lang w:eastAsia="zh-TW"/>
        </w:rPr>
        <w:t>不可為空</w:t>
      </w:r>
      <w:r w:rsidRPr="00A819FA">
        <w:rPr>
          <w:rFonts w:ascii="細明體" w:eastAsia="細明體" w:hAnsi="細明體"/>
          <w:lang w:eastAsia="zh-TW"/>
        </w:rPr>
        <w:t>”</w:t>
      </w:r>
    </w:p>
    <w:p w:rsidR="00FA724A" w:rsidRPr="00A819FA" w:rsidRDefault="00FA724A" w:rsidP="00FA724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若$模式為N，且$系統</w:t>
      </w:r>
      <w:r w:rsidR="007931C1" w:rsidRPr="00A819FA">
        <w:rPr>
          <w:rFonts w:ascii="細明體" w:eastAsia="細明體" w:hAnsi="細明體" w:hint="eastAsia"/>
          <w:lang w:eastAsia="zh-TW"/>
        </w:rPr>
        <w:t>為</w:t>
      </w:r>
      <w:r w:rsidRPr="00A819FA">
        <w:rPr>
          <w:rFonts w:ascii="細明體" w:eastAsia="細明體" w:hAnsi="細明體" w:hint="eastAsia"/>
          <w:lang w:eastAsia="zh-TW"/>
        </w:rPr>
        <w:t xml:space="preserve">空或 </w:t>
      </w:r>
    </w:p>
    <w:p w:rsidR="00FA724A" w:rsidRPr="00A819FA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$錯誤訊息為=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新增模式時</w:t>
      </w:r>
      <w:r w:rsidR="007931C1" w:rsidRPr="00A819FA">
        <w:rPr>
          <w:rFonts w:ascii="細明體" w:eastAsia="細明體" w:hAnsi="細明體" w:hint="eastAsia"/>
          <w:lang w:eastAsia="zh-TW"/>
        </w:rPr>
        <w:t>系統</w:t>
      </w:r>
      <w:r w:rsidRPr="00A819FA">
        <w:rPr>
          <w:rFonts w:ascii="細明體" w:eastAsia="細明體" w:hAnsi="細明體" w:hint="eastAsia"/>
          <w:lang w:eastAsia="zh-TW"/>
        </w:rPr>
        <w:t>不可為空</w:t>
      </w:r>
      <w:r w:rsidRPr="00A819FA">
        <w:rPr>
          <w:rFonts w:ascii="細明體" w:eastAsia="細明體" w:hAnsi="細明體"/>
          <w:lang w:eastAsia="zh-TW"/>
        </w:rPr>
        <w:t>”</w:t>
      </w:r>
    </w:p>
    <w:p w:rsidR="005C0327" w:rsidRPr="00A819FA" w:rsidRDefault="007931C1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若為查詢模式($模式為Q)，則以</w:t>
      </w:r>
      <w:r w:rsidR="007F2152" w:rsidRPr="00A819FA">
        <w:rPr>
          <w:rFonts w:ascii="細明體" w:eastAsia="細明體" w:hAnsi="細明體" w:hint="eastAsia"/>
          <w:lang w:eastAsia="zh-TW"/>
        </w:rPr>
        <w:t>文件編號</w:t>
      </w:r>
      <w:r w:rsidR="005C0327" w:rsidRPr="00A819FA">
        <w:rPr>
          <w:rFonts w:ascii="細明體" w:eastAsia="細明體" w:hAnsi="細明體" w:hint="eastAsia"/>
          <w:lang w:eastAsia="zh-TW"/>
        </w:rPr>
        <w:t>取得相關的</w:t>
      </w:r>
      <w:r w:rsidR="007F2152" w:rsidRPr="00A819FA">
        <w:rPr>
          <w:rFonts w:ascii="細明體" w:eastAsia="細明體" w:hAnsi="細明體" w:hint="eastAsia"/>
          <w:lang w:eastAsia="zh-TW"/>
        </w:rPr>
        <w:t>文件管理資料檔</w:t>
      </w:r>
      <w:r w:rsidRPr="00A819FA">
        <w:rPr>
          <w:rFonts w:ascii="細明體" w:eastAsia="細明體" w:hAnsi="細明體" w:hint="eastAsia"/>
          <w:lang w:eastAsia="zh-TW"/>
        </w:rPr>
        <w:t>資料(DBAA.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)</w:t>
      </w:r>
    </w:p>
    <w:p w:rsidR="007F2152" w:rsidRPr="00A819FA" w:rsidRDefault="007F2152" w:rsidP="007931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 DTAAZ40</w:t>
      </w:r>
      <w:r w:rsidR="00DE5715" w:rsidRPr="00A819FA">
        <w:rPr>
          <w:rFonts w:ascii="細明體" w:eastAsia="細明體" w:hAnsi="細明體" w:hint="eastAsia"/>
          <w:lang w:eastAsia="zh-TW"/>
        </w:rPr>
        <w:t>1</w:t>
      </w:r>
      <w:r w:rsidRPr="00A819FA">
        <w:rPr>
          <w:rFonts w:ascii="細明體" w:eastAsia="細明體" w:hAnsi="細明體" w:hint="eastAsia"/>
          <w:lang w:eastAsia="zh-TW"/>
        </w:rPr>
        <w:t>=</w:t>
      </w:r>
      <w:r w:rsidRPr="00A819FA">
        <w:rPr>
          <w:rFonts w:ascii="細明體" w:eastAsia="細明體" w:hAnsi="細明體" w:cs="Arial"/>
        </w:rPr>
        <w:t xml:space="preserve"> </w:t>
      </w:r>
      <w:r w:rsidRPr="00A819FA">
        <w:rPr>
          <w:rFonts w:ascii="細明體" w:eastAsia="細明體" w:hAnsi="細明體" w:hint="eastAsia"/>
          <w:lang w:eastAsia="zh-TW"/>
        </w:rPr>
        <w:t>call</w:t>
      </w:r>
      <w:r w:rsidRPr="00A819FA">
        <w:rPr>
          <w:rFonts w:ascii="細明體" w:eastAsia="細明體" w:hAnsi="細明體" w:cs="Arial"/>
        </w:rPr>
        <w:t xml:space="preserve"> A</w:t>
      </w:r>
      <w:r w:rsidRPr="00A819FA">
        <w:rPr>
          <w:rFonts w:ascii="細明體" w:eastAsia="細明體" w:hAnsi="細明體" w:cs="Arial" w:hint="eastAsia"/>
        </w:rPr>
        <w:t>A</w:t>
      </w:r>
      <w:r w:rsidRPr="00A819FA">
        <w:rPr>
          <w:rFonts w:ascii="細明體" w:eastAsia="細明體" w:hAnsi="細明體" w:cs="Arial"/>
        </w:rPr>
        <w:t>_</w:t>
      </w:r>
      <w:r w:rsidRPr="00A819FA">
        <w:rPr>
          <w:rFonts w:ascii="細明體" w:eastAsia="細明體" w:hAnsi="細明體" w:cs="Arial" w:hint="eastAsia"/>
        </w:rPr>
        <w:t>Z</w:t>
      </w:r>
      <w:r w:rsidRPr="00A819FA">
        <w:rPr>
          <w:rFonts w:ascii="細明體" w:eastAsia="細明體" w:hAnsi="細明體" w:cs="Arial"/>
        </w:rPr>
        <w:t>0Z</w:t>
      </w:r>
      <w:r w:rsidRPr="00A819FA">
        <w:rPr>
          <w:rFonts w:ascii="細明體" w:eastAsia="細明體" w:hAnsi="細明體" w:cs="Arial" w:hint="eastAsia"/>
        </w:rPr>
        <w:t>002</w:t>
      </w:r>
      <w:r w:rsidRPr="00A819FA">
        <w:rPr>
          <w:rFonts w:ascii="細明體" w:eastAsia="細明體" w:hAnsi="細明體" w:cs="Arial" w:hint="eastAsia"/>
          <w:lang w:eastAsia="zh-TW"/>
        </w:rPr>
        <w:t>.</w:t>
      </w:r>
      <w:r w:rsidRPr="00A819FA">
        <w:rPr>
          <w:rFonts w:ascii="Courier New" w:hAnsi="Courier New" w:cs="Courier New"/>
          <w:highlight w:val="lightGray"/>
        </w:rPr>
        <w:t>query</w:t>
      </w:r>
      <w:r w:rsidR="00033EBD" w:rsidRPr="00A819FA">
        <w:rPr>
          <w:rFonts w:ascii="Courier New" w:hAnsi="Courier New" w:cs="Courier New"/>
          <w:highlight w:val="lightGray"/>
        </w:rPr>
        <w:t>DTAAZ40</w:t>
      </w:r>
      <w:r w:rsidR="00DE5715" w:rsidRPr="00A819FA">
        <w:rPr>
          <w:rFonts w:ascii="Courier New" w:hAnsi="Courier New" w:cs="Courier New" w:hint="eastAsia"/>
          <w:highlight w:val="lightGray"/>
          <w:lang w:eastAsia="zh-TW"/>
        </w:rPr>
        <w:t>1</w:t>
      </w:r>
      <w:r w:rsidRPr="00A819FA">
        <w:rPr>
          <w:rFonts w:ascii="Courier New" w:hAnsi="Courier New" w:cs="Courier New" w:hint="eastAsia"/>
        </w:rPr>
        <w:t>by</w:t>
      </w:r>
      <w:r w:rsidRPr="00A819FA">
        <w:rPr>
          <w:rStyle w:val="style3r1"/>
          <w:rFonts w:hint="eastAsia"/>
          <w:color w:val="auto"/>
          <w:lang w:eastAsia="zh-TW"/>
        </w:rPr>
        <w:t>DOC_NO</w:t>
      </w:r>
      <w:r w:rsidRPr="00A819FA">
        <w:rPr>
          <w:rFonts w:hint="eastAsia"/>
        </w:rPr>
        <w:t>(</w:t>
      </w:r>
      <w:r w:rsidRPr="00A819FA">
        <w:rPr>
          <w:rFonts w:hint="eastAsia"/>
          <w:lang w:eastAsia="zh-TW"/>
        </w:rPr>
        <w:t>$</w:t>
      </w:r>
      <w:r w:rsidRPr="00A819FA">
        <w:rPr>
          <w:rFonts w:ascii="細明體" w:eastAsia="細明體" w:hAnsi="細明體" w:hint="eastAsia"/>
          <w:lang w:eastAsia="zh-TW"/>
        </w:rPr>
        <w:t>文件編號</w:t>
      </w:r>
      <w:r w:rsidRPr="00A819FA">
        <w:rPr>
          <w:rFonts w:hint="eastAsia"/>
        </w:rPr>
        <w:t>)</w:t>
      </w:r>
    </w:p>
    <w:p w:rsidR="007F2152" w:rsidRPr="00A819FA" w:rsidRDefault="007F2152" w:rsidP="007931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若發生錯誤，則拋錯</w:t>
      </w:r>
    </w:p>
    <w:p w:rsidR="005C0327" w:rsidRPr="00A819FA" w:rsidRDefault="007F2152" w:rsidP="007F215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</w:t>
      </w:r>
      <w:r w:rsidR="005C0327" w:rsidRPr="00A819FA">
        <w:rPr>
          <w:rFonts w:ascii="細明體" w:eastAsia="細明體" w:hAnsi="細明體" w:hint="eastAsia"/>
          <w:lang w:eastAsia="zh-TW"/>
        </w:rPr>
        <w:t>錯誤訊息為</w:t>
      </w:r>
      <w:r w:rsidR="005C0327" w:rsidRPr="00A819FA">
        <w:rPr>
          <w:rFonts w:ascii="細明體" w:eastAsia="細明體" w:hAnsi="細明體"/>
          <w:lang w:eastAsia="zh-TW"/>
        </w:rPr>
        <w:t>”</w:t>
      </w:r>
      <w:r w:rsidR="005C0327" w:rsidRPr="00A819FA">
        <w:rPr>
          <w:rFonts w:ascii="細明體" w:eastAsia="細明體" w:hAnsi="細明體" w:hint="eastAsia"/>
          <w:lang w:eastAsia="zh-TW"/>
        </w:rPr>
        <w:t xml:space="preserve"> 取得</w:t>
      </w:r>
      <w:r w:rsidR="007931C1" w:rsidRPr="00A819FA">
        <w:rPr>
          <w:rFonts w:ascii="細明體" w:eastAsia="細明體" w:hAnsi="細明體" w:hint="eastAsia"/>
          <w:lang w:eastAsia="zh-TW"/>
        </w:rPr>
        <w:t>相關的</w:t>
      </w:r>
      <w:r w:rsidRPr="00A819FA">
        <w:rPr>
          <w:rFonts w:ascii="細明體" w:eastAsia="細明體" w:hAnsi="細明體" w:hint="eastAsia"/>
          <w:lang w:eastAsia="zh-TW"/>
        </w:rPr>
        <w:t>文件管理資料檔</w:t>
      </w:r>
      <w:r w:rsidR="007931C1" w:rsidRPr="00A819FA">
        <w:rPr>
          <w:rFonts w:ascii="細明體" w:eastAsia="細明體" w:hAnsi="細明體" w:hint="eastAsia"/>
          <w:lang w:eastAsia="zh-TW"/>
        </w:rPr>
        <w:t>資料</w:t>
      </w:r>
      <w:r w:rsidR="005C0327" w:rsidRPr="00A819FA">
        <w:rPr>
          <w:rFonts w:ascii="細明體" w:eastAsia="細明體" w:hAnsi="細明體" w:hint="eastAsia"/>
          <w:lang w:eastAsia="zh-TW"/>
        </w:rPr>
        <w:t>時，發生錯誤</w:t>
      </w:r>
      <w:r w:rsidR="005C0327" w:rsidRPr="00A819FA">
        <w:rPr>
          <w:rFonts w:ascii="細明體" w:eastAsia="細明體" w:hAnsi="細明體"/>
          <w:lang w:eastAsia="zh-TW"/>
        </w:rPr>
        <w:t>”</w:t>
      </w:r>
      <w:r w:rsidR="005C0327" w:rsidRPr="00A819FA">
        <w:rPr>
          <w:rFonts w:ascii="細明體" w:eastAsia="細明體" w:hAnsi="細明體" w:hint="eastAsia"/>
          <w:lang w:eastAsia="zh-TW"/>
        </w:rPr>
        <w:t>+e.getMessage()</w:t>
      </w:r>
    </w:p>
    <w:p w:rsidR="007931C1" w:rsidRPr="00A819FA" w:rsidRDefault="007931C1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若為新增模式($模式為N)，則以</w:t>
      </w:r>
      <w:r w:rsidR="00B91B7E" w:rsidRPr="00A819FA">
        <w:rPr>
          <w:rFonts w:ascii="細明體" w:eastAsia="細明體" w:hAnsi="細明體" w:hint="eastAsia"/>
          <w:lang w:eastAsia="zh-TW"/>
        </w:rPr>
        <w:t>$</w:t>
      </w:r>
      <w:r w:rsidR="00033EBD" w:rsidRPr="00A819FA">
        <w:rPr>
          <w:rFonts w:ascii="細明體" w:eastAsia="細明體" w:hAnsi="細明體" w:hint="eastAsia"/>
          <w:lang w:eastAsia="zh-TW"/>
        </w:rPr>
        <w:t>系統</w:t>
      </w:r>
      <w:r w:rsidR="00B91B7E" w:rsidRPr="00A819FA">
        <w:rPr>
          <w:rFonts w:ascii="細明體" w:eastAsia="細明體" w:hAnsi="細明體" w:hint="eastAsia"/>
          <w:lang w:eastAsia="zh-TW"/>
        </w:rPr>
        <w:t>來設定初始的</w:t>
      </w:r>
      <w:r w:rsidRPr="00A819FA">
        <w:rPr>
          <w:rFonts w:ascii="細明體" w:eastAsia="細明體" w:hAnsi="細明體" w:hint="eastAsia"/>
          <w:lang w:eastAsia="zh-TW"/>
        </w:rPr>
        <w:t>的</w:t>
      </w:r>
      <w:r w:rsidR="007F2152" w:rsidRPr="00A819FA">
        <w:rPr>
          <w:rFonts w:ascii="細明體" w:eastAsia="細明體" w:hAnsi="細明體" w:hint="eastAsia"/>
          <w:lang w:eastAsia="zh-TW"/>
        </w:rPr>
        <w:t>文件管理資料檔</w:t>
      </w:r>
      <w:r w:rsidRPr="00A819FA">
        <w:rPr>
          <w:rFonts w:ascii="細明體" w:eastAsia="細明體" w:hAnsi="細明體" w:hint="eastAsia"/>
          <w:lang w:eastAsia="zh-TW"/>
        </w:rPr>
        <w:t>資料</w:t>
      </w:r>
      <w:r w:rsidR="00033EBD" w:rsidRPr="00A819FA">
        <w:rPr>
          <w:rFonts w:ascii="細明體" w:eastAsia="細明體" w:hAnsi="細明體" w:hint="eastAsia"/>
          <w:lang w:eastAsia="zh-TW"/>
        </w:rPr>
        <w:t>(DBAA.DTAAZ401</w:t>
      </w:r>
      <w:r w:rsidRPr="00A819FA">
        <w:rPr>
          <w:rFonts w:ascii="細明體" w:eastAsia="細明體" w:hAnsi="細明體" w:hint="eastAsia"/>
          <w:lang w:eastAsia="zh-TW"/>
        </w:rPr>
        <w:t>)</w:t>
      </w:r>
    </w:p>
    <w:p w:rsidR="00DE5715" w:rsidRPr="00A819FA" w:rsidRDefault="00DE5715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 DTAAZ401= new DTAAZ401()</w:t>
      </w:r>
    </w:p>
    <w:p w:rsidR="00B91B7E" w:rsidRPr="00A819FA" w:rsidRDefault="00034D4B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.SYS_NO=$系統</w:t>
      </w:r>
    </w:p>
    <w:p w:rsidR="00F104CC" w:rsidRPr="00A819FA" w:rsidRDefault="00F104CC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="00535EB2" w:rsidRPr="00A819FA">
        <w:rPr>
          <w:rFonts w:ascii="細明體" w:eastAsia="細明體" w:hAnsi="細明體" w:hint="eastAsia"/>
          <w:lang w:eastAsia="zh-TW"/>
        </w:rPr>
        <w:t>.SUB_SYS_NO=</w:t>
      </w:r>
      <w:r w:rsidR="00535EB2" w:rsidRPr="00A819FA">
        <w:rPr>
          <w:rFonts w:ascii="細明體" w:eastAsia="細明體" w:hAnsi="細明體"/>
          <w:lang w:eastAsia="zh-TW"/>
        </w:rPr>
        <w:t>”</w:t>
      </w:r>
      <w:r w:rsidR="00535EB2" w:rsidRPr="00A819FA">
        <w:rPr>
          <w:rFonts w:ascii="細明體" w:eastAsia="細明體" w:hAnsi="細明體" w:hint="eastAsia"/>
          <w:lang w:eastAsia="zh-TW"/>
        </w:rPr>
        <w:t>0</w:t>
      </w:r>
      <w:r w:rsidR="00535EB2" w:rsidRPr="00A819FA">
        <w:rPr>
          <w:rFonts w:ascii="細明體" w:eastAsia="細明體" w:hAnsi="細明體"/>
          <w:lang w:eastAsia="zh-TW"/>
        </w:rPr>
        <w:t>”</w:t>
      </w:r>
    </w:p>
    <w:p w:rsidR="00F104CC" w:rsidRPr="00A819FA" w:rsidRDefault="00F104CC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.</w:t>
      </w:r>
      <w:r w:rsidR="00756572" w:rsidRPr="00A819FA">
        <w:rPr>
          <w:rFonts w:ascii="細明體" w:eastAsia="細明體" w:hAnsi="細明體" w:hint="eastAsia"/>
          <w:lang w:eastAsia="zh-TW"/>
        </w:rPr>
        <w:t>SER</w:t>
      </w:r>
      <w:r w:rsidRPr="00A819FA">
        <w:rPr>
          <w:rFonts w:ascii="細明體" w:eastAsia="細明體" w:hAnsi="細明體" w:hint="eastAsia"/>
          <w:lang w:eastAsia="zh-TW"/>
        </w:rPr>
        <w:t>_NO=</w:t>
      </w:r>
      <w:r w:rsidR="00756572" w:rsidRPr="00A819FA">
        <w:rPr>
          <w:rFonts w:ascii="細明體" w:eastAsia="細明體" w:hAnsi="細明體" w:hint="eastAsia"/>
          <w:lang w:eastAsia="zh-TW"/>
        </w:rPr>
        <w:t>0</w:t>
      </w:r>
    </w:p>
    <w:p w:rsidR="00756572" w:rsidRPr="00A819FA" w:rsidRDefault="00756572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.</w:t>
      </w:r>
      <w:r w:rsidRPr="00A819FA">
        <w:t xml:space="preserve"> </w:t>
      </w:r>
      <w:r w:rsidR="00711B54" w:rsidRPr="00A819FA">
        <w:rPr>
          <w:rFonts w:ascii="細明體" w:eastAsia="細明體" w:hAnsi="細明體"/>
          <w:lang w:eastAsia="zh-TW"/>
        </w:rPr>
        <w:t>FUNC_</w:t>
      </w:r>
      <w:r w:rsidR="00711B54" w:rsidRPr="00A819FA">
        <w:rPr>
          <w:rFonts w:ascii="細明體" w:eastAsia="細明體" w:hAnsi="細明體" w:hint="eastAsia"/>
          <w:lang w:eastAsia="zh-TW"/>
        </w:rPr>
        <w:t>ID</w:t>
      </w:r>
      <w:r w:rsidRPr="00A819FA">
        <w:rPr>
          <w:rFonts w:ascii="細明體" w:eastAsia="細明體" w:hAnsi="細明體" w:hint="eastAsia"/>
          <w:lang w:eastAsia="zh-TW"/>
        </w:rPr>
        <w:t>=</w:t>
      </w:r>
      <w:r w:rsidR="00535EB2" w:rsidRPr="00A819FA">
        <w:rPr>
          <w:rFonts w:ascii="細明體" w:eastAsia="細明體" w:hAnsi="細明體"/>
          <w:lang w:eastAsia="zh-TW"/>
        </w:rPr>
        <w:t>”</w:t>
      </w:r>
      <w:r w:rsidR="00535EB2" w:rsidRPr="00A819FA">
        <w:rPr>
          <w:rFonts w:ascii="細明體" w:eastAsia="細明體" w:hAnsi="細明體" w:hint="eastAsia"/>
          <w:lang w:eastAsia="zh-TW"/>
        </w:rPr>
        <w:t>0</w:t>
      </w:r>
      <w:r w:rsidR="00535EB2" w:rsidRPr="00A819FA">
        <w:rPr>
          <w:rFonts w:ascii="細明體" w:eastAsia="細明體" w:hAnsi="細明體"/>
          <w:lang w:eastAsia="zh-TW"/>
        </w:rPr>
        <w:t>”</w:t>
      </w:r>
    </w:p>
    <w:p w:rsidR="00711B54" w:rsidRPr="00A819FA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.</w:t>
      </w:r>
      <w:r w:rsidRPr="00A819FA">
        <w:t xml:space="preserve"> </w:t>
      </w:r>
      <w:r w:rsidRPr="00A819FA">
        <w:rPr>
          <w:rFonts w:ascii="細明體" w:eastAsia="細明體" w:hAnsi="細明體" w:hint="eastAsia"/>
          <w:lang w:eastAsia="zh-TW"/>
        </w:rPr>
        <w:t>NOTE=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請輸入</w:t>
      </w:r>
      <w:r w:rsidRPr="00A819FA">
        <w:rPr>
          <w:rFonts w:ascii="細明體" w:eastAsia="細明體" w:hAnsi="細明體"/>
          <w:lang w:eastAsia="zh-TW"/>
        </w:rPr>
        <w:t>”</w:t>
      </w:r>
    </w:p>
    <w:p w:rsidR="005C0327" w:rsidRPr="00A819FA" w:rsidRDefault="005C0327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將取得的結果(理賠除外同意書資料)顯示於畫面上</w:t>
      </w:r>
      <w:r w:rsidR="00711B54" w:rsidRPr="00A819FA">
        <w:rPr>
          <w:rFonts w:ascii="細明體" w:eastAsia="細明體" w:hAnsi="細明體" w:hint="eastAsia"/>
          <w:lang w:eastAsia="zh-TW"/>
        </w:rPr>
        <w:t xml:space="preserve"> </w:t>
      </w:r>
      <w:r w:rsidRPr="00A819FA">
        <w:rPr>
          <w:rFonts w:ascii="細明體" w:eastAsia="細明體" w:hAnsi="細明體" w:hint="eastAsia"/>
          <w:lang w:eastAsia="zh-TW"/>
        </w:rPr>
        <w:t>(如下表)</w:t>
      </w:r>
    </w:p>
    <w:p w:rsidR="00711B54" w:rsidRPr="00A819FA" w:rsidRDefault="00EE4829" w:rsidP="00711B5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表一、畫面資料對照表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5C0327" w:rsidRPr="00A819FA" w:rsidTr="007A7F36">
        <w:tc>
          <w:tcPr>
            <w:tcW w:w="1951" w:type="dxa"/>
            <w:shd w:val="clear" w:color="auto" w:fill="auto"/>
          </w:tcPr>
          <w:p w:rsidR="005C0327" w:rsidRPr="00A819FA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5C0327" w:rsidRPr="00A819FA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5C0327" w:rsidRPr="00A819FA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BC5E3C" w:rsidRPr="00A819FA" w:rsidTr="007A7F36">
        <w:tc>
          <w:tcPr>
            <w:tcW w:w="1951" w:type="dxa"/>
            <w:shd w:val="clear" w:color="auto" w:fill="auto"/>
          </w:tcPr>
          <w:p w:rsidR="00BC5E3C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文件編號</w:t>
            </w:r>
          </w:p>
        </w:tc>
        <w:tc>
          <w:tcPr>
            <w:tcW w:w="2552" w:type="dxa"/>
            <w:shd w:val="clear" w:color="auto" w:fill="auto"/>
          </w:tcPr>
          <w:p w:rsidR="00BC5E3C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 DTAAZ401.DOC_NO</w:t>
            </w:r>
          </w:p>
        </w:tc>
        <w:tc>
          <w:tcPr>
            <w:tcW w:w="3544" w:type="dxa"/>
            <w:shd w:val="clear" w:color="auto" w:fill="auto"/>
          </w:tcPr>
          <w:p w:rsidR="00BC5E3C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C0327" w:rsidRPr="00A819FA" w:rsidTr="007A7F36">
        <w:tc>
          <w:tcPr>
            <w:tcW w:w="1951" w:type="dxa"/>
            <w:shd w:val="clear" w:color="auto" w:fill="auto"/>
          </w:tcPr>
          <w:p w:rsidR="005C0327" w:rsidRPr="00A819FA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5C0327" w:rsidRPr="00A819FA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A819FA">
              <w:rPr>
                <w:rFonts w:ascii="細明體" w:eastAsia="細明體" w:hAnsi="細明體" w:hint="eastAsia"/>
                <w:lang w:eastAsia="zh-TW"/>
              </w:rPr>
              <w:t>DTAAZ401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.SYS_NO</w:t>
            </w:r>
          </w:p>
        </w:tc>
        <w:tc>
          <w:tcPr>
            <w:tcW w:w="3544" w:type="dxa"/>
            <w:shd w:val="clear" w:color="auto" w:fill="auto"/>
          </w:tcPr>
          <w:p w:rsidR="005C0327" w:rsidRPr="00A819FA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A819FA">
              <w:rPr>
                <w:rFonts w:ascii="細明體" w:eastAsia="細明體" w:hAnsi="細明體"/>
                <w:lang w:eastAsia="zh-TW"/>
              </w:rPr>
              <w:t>“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AA</w:t>
            </w:r>
            <w:r w:rsidRPr="00A819FA">
              <w:rPr>
                <w:rFonts w:ascii="細明體" w:eastAsia="細明體" w:hAnsi="細明體"/>
                <w:lang w:eastAsia="zh-TW"/>
              </w:rPr>
              <w:t>”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,</w:t>
            </w:r>
            <w:r w:rsidRPr="00A819FA">
              <w:rPr>
                <w:rFonts w:ascii="細明體" w:eastAsia="細明體" w:hAnsi="細明體"/>
                <w:lang w:eastAsia="zh-TW"/>
              </w:rPr>
              <w:t>”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A819FA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355D9B" w:rsidRPr="00A819FA" w:rsidTr="007A7F36">
        <w:tc>
          <w:tcPr>
            <w:tcW w:w="1951" w:type="dxa"/>
            <w:shd w:val="clear" w:color="auto" w:fill="auto"/>
          </w:tcPr>
          <w:p w:rsidR="00355D9B" w:rsidRPr="00A819FA" w:rsidRDefault="00355D9B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文件種類</w:t>
            </w:r>
          </w:p>
        </w:tc>
        <w:tc>
          <w:tcPr>
            <w:tcW w:w="2552" w:type="dxa"/>
            <w:shd w:val="clear" w:color="auto" w:fill="auto"/>
          </w:tcPr>
          <w:p w:rsidR="00355D9B" w:rsidRPr="00A819FA" w:rsidRDefault="00355D9B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>
              <w:rPr>
                <w:rFonts w:ascii="細明體" w:eastAsia="細明體" w:hAnsi="細明體"/>
                <w:lang w:eastAsia="zh-TW"/>
              </w:rPr>
              <w:t>DTAAZ401.TYPE</w:t>
            </w:r>
          </w:p>
        </w:tc>
        <w:tc>
          <w:tcPr>
            <w:tcW w:w="3544" w:type="dxa"/>
            <w:shd w:val="clear" w:color="auto" w:fill="auto"/>
          </w:tcPr>
          <w:p w:rsidR="00355D9B" w:rsidRPr="00A819FA" w:rsidRDefault="00355D9B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A819FA">
              <w:rPr>
                <w:rFonts w:ascii="細明體" w:eastAsia="細明體" w:hAnsi="細明體"/>
                <w:lang w:eastAsia="zh-TW"/>
              </w:rPr>
              <w:t>“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AA</w:t>
            </w:r>
            <w:r w:rsidRPr="00A819FA">
              <w:rPr>
                <w:rFonts w:ascii="細明體" w:eastAsia="細明體" w:hAnsi="細明體"/>
                <w:lang w:eastAsia="zh-TW"/>
              </w:rPr>
              <w:t>”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,</w:t>
            </w:r>
            <w:r w:rsidRPr="00A819FA">
              <w:rPr>
                <w:rFonts w:ascii="細明體" w:eastAsia="細明體" w:hAnsi="細明體"/>
                <w:lang w:eastAsia="zh-TW"/>
              </w:rPr>
              <w:t>”</w:t>
            </w:r>
            <w:r w:rsidRPr="00355D9B">
              <w:rPr>
                <w:rFonts w:ascii="細明體" w:eastAsia="細明體" w:hAnsi="細明體"/>
                <w:lang w:eastAsia="zh-TW"/>
              </w:rPr>
              <w:t>AAZ00403_TYPE</w:t>
            </w:r>
            <w:r w:rsidRPr="00A819FA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5C0327" w:rsidRPr="00A819FA" w:rsidTr="007A7F36">
        <w:tc>
          <w:tcPr>
            <w:tcW w:w="1951" w:type="dxa"/>
            <w:shd w:val="clear" w:color="auto" w:fill="auto"/>
          </w:tcPr>
          <w:p w:rsidR="005C0327" w:rsidRPr="00A819FA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lastRenderedPageBreak/>
              <w:t>顯示順序</w:t>
            </w:r>
          </w:p>
        </w:tc>
        <w:tc>
          <w:tcPr>
            <w:tcW w:w="2552" w:type="dxa"/>
            <w:shd w:val="clear" w:color="auto" w:fill="auto"/>
          </w:tcPr>
          <w:p w:rsidR="005C0327" w:rsidRPr="00A819FA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A819FA">
              <w:rPr>
                <w:rFonts w:ascii="細明體" w:eastAsia="細明體" w:hAnsi="細明體" w:hint="eastAsia"/>
                <w:lang w:eastAsia="zh-TW"/>
              </w:rPr>
              <w:t>DTAAZ401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.SER_NO</w:t>
            </w:r>
          </w:p>
        </w:tc>
        <w:tc>
          <w:tcPr>
            <w:tcW w:w="3544" w:type="dxa"/>
            <w:shd w:val="clear" w:color="auto" w:fill="auto"/>
          </w:tcPr>
          <w:p w:rsidR="005C0327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沒有值，則給0，可修改</w:t>
            </w:r>
          </w:p>
        </w:tc>
      </w:tr>
      <w:tr w:rsidR="005C0327" w:rsidRPr="00A819FA" w:rsidTr="007A7F36">
        <w:tc>
          <w:tcPr>
            <w:tcW w:w="1951" w:type="dxa"/>
            <w:shd w:val="clear" w:color="auto" w:fill="auto"/>
          </w:tcPr>
          <w:p w:rsidR="005C0327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文件名稱</w:t>
            </w:r>
          </w:p>
        </w:tc>
        <w:tc>
          <w:tcPr>
            <w:tcW w:w="2552" w:type="dxa"/>
            <w:shd w:val="clear" w:color="auto" w:fill="auto"/>
          </w:tcPr>
          <w:p w:rsidR="005C0327" w:rsidRPr="00A819FA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A819FA">
              <w:rPr>
                <w:rFonts w:ascii="細明體" w:eastAsia="細明體" w:hAnsi="細明體" w:hint="eastAsia"/>
                <w:lang w:eastAsia="zh-TW"/>
              </w:rPr>
              <w:t>DTAAZ401</w:t>
            </w:r>
            <w:r w:rsidR="00BC5E3C" w:rsidRPr="00A819FA">
              <w:rPr>
                <w:rFonts w:ascii="細明體" w:eastAsia="細明體" w:hAnsi="細明體" w:hint="eastAsia"/>
                <w:lang w:eastAsia="zh-TW"/>
              </w:rPr>
              <w:t>.DOC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_NAME</w:t>
            </w:r>
          </w:p>
        </w:tc>
        <w:tc>
          <w:tcPr>
            <w:tcW w:w="3544" w:type="dxa"/>
            <w:shd w:val="clear" w:color="auto" w:fill="auto"/>
          </w:tcPr>
          <w:p w:rsidR="005C0327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可修改</w:t>
            </w:r>
          </w:p>
        </w:tc>
      </w:tr>
      <w:tr w:rsidR="005C0327" w:rsidRPr="00A819FA" w:rsidTr="007A7F36">
        <w:tc>
          <w:tcPr>
            <w:tcW w:w="1951" w:type="dxa"/>
            <w:shd w:val="clear" w:color="auto" w:fill="auto"/>
          </w:tcPr>
          <w:p w:rsidR="005C0327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文件</w:t>
            </w:r>
            <w:r w:rsidR="00711B54" w:rsidRPr="00A819FA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  <w:tc>
          <w:tcPr>
            <w:tcW w:w="2552" w:type="dxa"/>
            <w:shd w:val="clear" w:color="auto" w:fill="auto"/>
          </w:tcPr>
          <w:p w:rsidR="005C0327" w:rsidRPr="00A819FA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A819FA">
              <w:rPr>
                <w:rFonts w:ascii="細明體" w:eastAsia="細明體" w:hAnsi="細明體" w:hint="eastAsia"/>
                <w:lang w:eastAsia="zh-TW"/>
              </w:rPr>
              <w:t>DTAAZ401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.NOTE</w:t>
            </w:r>
          </w:p>
        </w:tc>
        <w:tc>
          <w:tcPr>
            <w:tcW w:w="3544" w:type="dxa"/>
            <w:shd w:val="clear" w:color="auto" w:fill="auto"/>
          </w:tcPr>
          <w:p w:rsidR="005C0327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可修改</w:t>
            </w:r>
          </w:p>
        </w:tc>
      </w:tr>
      <w:tr w:rsidR="00BC5E3C" w:rsidRPr="00A819FA" w:rsidTr="007A7F36">
        <w:tc>
          <w:tcPr>
            <w:tcW w:w="1951" w:type="dxa"/>
            <w:shd w:val="clear" w:color="auto" w:fill="auto"/>
          </w:tcPr>
          <w:p w:rsidR="00BC5E3C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文件存放路徑</w:t>
            </w:r>
          </w:p>
        </w:tc>
        <w:tc>
          <w:tcPr>
            <w:tcW w:w="2552" w:type="dxa"/>
            <w:shd w:val="clear" w:color="auto" w:fill="auto"/>
          </w:tcPr>
          <w:p w:rsidR="00BC5E3C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 DTAAZ401.</w:t>
            </w:r>
            <w:r w:rsidRPr="00A819FA">
              <w:rPr>
                <w:rFonts w:eastAsia="標楷體" w:hint="eastAsia"/>
              </w:rPr>
              <w:t xml:space="preserve"> PATH</w:t>
            </w:r>
          </w:p>
        </w:tc>
        <w:tc>
          <w:tcPr>
            <w:tcW w:w="3544" w:type="dxa"/>
            <w:shd w:val="clear" w:color="auto" w:fill="auto"/>
          </w:tcPr>
          <w:p w:rsidR="00BC5E3C" w:rsidRPr="00355D9B" w:rsidRDefault="00BC5E3C" w:rsidP="00F558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dr w:val="single" w:sz="4" w:space="0" w:color="auto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若有值，</w:t>
            </w:r>
            <w:r w:rsidR="00F558A4" w:rsidRPr="00A819FA">
              <w:rPr>
                <w:rFonts w:ascii="細明體" w:eastAsia="細明體" w:hAnsi="細明體" w:hint="eastAsia"/>
                <w:lang w:eastAsia="zh-TW"/>
              </w:rPr>
              <w:t>則提供超連結下載的功能，且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Enable</w:t>
            </w:r>
            <w:r w:rsidRPr="00A819FA">
              <w:rPr>
                <w:rFonts w:ascii="細明體" w:eastAsia="細明體" w:hAnsi="細明體" w:hint="eastAsia"/>
                <w:bdr w:val="single" w:sz="4" w:space="0" w:color="auto"/>
                <w:lang w:eastAsia="zh-TW"/>
              </w:rPr>
              <w:t>刪除附加</w:t>
            </w:r>
            <w:ins w:id="35" w:author="伯珊" w:date="2020-05-26T11:48:00Z">
              <w:r w:rsidR="00355D9B">
                <w:rPr>
                  <w:rFonts w:ascii="細明體" w:eastAsia="細明體" w:hAnsi="細明體" w:hint="eastAsia"/>
                  <w:shd w:val="pct15" w:color="auto" w:fill="FFFFFF"/>
                  <w:lang w:eastAsia="zh-TW"/>
                </w:rPr>
                <w:t>，且當</w:t>
              </w:r>
              <w:r w:rsidR="00355D9B" w:rsidRPr="00355D9B">
                <w:rPr>
                  <w:rFonts w:ascii="細明體" w:eastAsia="細明體" w:hAnsi="細明體" w:hint="eastAsia"/>
                  <w:bCs/>
                  <w:kern w:val="2"/>
                  <w:lang w:eastAsia="zh-TW"/>
                  <w:rPrChange w:id="36" w:author="伯珊" w:date="2020-05-26T11:48:00Z">
                    <w:rPr>
                      <w:rFonts w:ascii="細明體" w:eastAsia="細明體" w:hAnsi="細明體" w:hint="eastAsia"/>
                      <w:b/>
                      <w:bCs/>
                      <w:kern w:val="2"/>
                      <w:lang w:eastAsia="zh-TW"/>
                    </w:rPr>
                  </w:rPrChange>
                </w:rPr>
                <w:t>畫面.文件種類 為 7 (表單)時</w:t>
              </w:r>
              <w:r w:rsidR="00355D9B" w:rsidRPr="00355D9B">
                <w:rPr>
                  <w:rFonts w:ascii="細明體" w:eastAsia="細明體" w:hAnsi="細明體"/>
                  <w:bCs/>
                  <w:kern w:val="2"/>
                  <w:lang w:eastAsia="zh-TW"/>
                  <w:rPrChange w:id="37" w:author="伯珊" w:date="2020-05-26T11:48:00Z">
                    <w:rPr>
                      <w:rFonts w:ascii="細明體" w:eastAsia="細明體" w:hAnsi="細明體"/>
                      <w:b/>
                      <w:bCs/>
                      <w:kern w:val="2"/>
                      <w:lang w:eastAsia="zh-TW"/>
                    </w:rPr>
                  </w:rPrChange>
                </w:rPr>
                <w:sym w:font="Wingdings" w:char="F0E8"/>
              </w:r>
            </w:ins>
            <w:ins w:id="38" w:author="伯珊" w:date="2020-05-26T11:49:00Z">
              <w:r w:rsidR="00355D9B">
                <w:rPr>
                  <w:rFonts w:hint="eastAsia"/>
                  <w:lang w:eastAsia="zh-TW"/>
                </w:rPr>
                <w:t xml:space="preserve"> </w:t>
              </w:r>
              <w:r w:rsidR="00355D9B" w:rsidRPr="00355D9B">
                <w:rPr>
                  <w:rFonts w:ascii="細明體" w:eastAsia="細明體" w:hAnsi="細明體" w:hint="eastAsia"/>
                  <w:bCs/>
                  <w:kern w:val="2"/>
                  <w:lang w:eastAsia="zh-TW"/>
                </w:rPr>
                <w:t>於附件欄位後方新增提示文字「請將檔案轉成pdf檔後再上傳文件」</w:t>
              </w:r>
            </w:ins>
          </w:p>
          <w:p w:rsidR="00A819FA" w:rsidRPr="00A819FA" w:rsidRDefault="00A819FA" w:rsidP="00A819F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檔案下載</w:t>
            </w: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時主檔名</w:t>
            </w:r>
            <w:r w:rsidRPr="00A819FA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改</w:t>
            </w: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為文件名稱後再提供</w:t>
            </w:r>
            <w:r w:rsidRPr="00A819FA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下載</w:t>
            </w:r>
          </w:p>
        </w:tc>
      </w:tr>
      <w:tr w:rsidR="00BC5E3C" w:rsidRPr="00A819FA" w:rsidTr="007A7F36">
        <w:tc>
          <w:tcPr>
            <w:tcW w:w="1951" w:type="dxa"/>
            <w:shd w:val="clear" w:color="auto" w:fill="auto"/>
          </w:tcPr>
          <w:p w:rsidR="00BC5E3C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最新異動</w:t>
            </w:r>
          </w:p>
        </w:tc>
        <w:tc>
          <w:tcPr>
            <w:tcW w:w="2552" w:type="dxa"/>
            <w:shd w:val="clear" w:color="auto" w:fill="auto"/>
          </w:tcPr>
          <w:p w:rsidR="00BC5E3C" w:rsidRPr="00A819FA" w:rsidRDefault="00F53926" w:rsidP="00711B5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rPr>
                <w:rStyle w:val="style31"/>
                <w:rFonts w:ascii="細明體" w:hAnsi="細明體" w:hint="eastAsia"/>
              </w:rPr>
              <w:t>PROC_MEMO</w:t>
            </w:r>
          </w:p>
        </w:tc>
        <w:tc>
          <w:tcPr>
            <w:tcW w:w="3544" w:type="dxa"/>
            <w:shd w:val="clear" w:color="auto" w:fill="auto"/>
          </w:tcPr>
          <w:p w:rsidR="00BC5E3C" w:rsidRPr="00A819FA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C0327" w:rsidRPr="00A819FA" w:rsidRDefault="005C0327" w:rsidP="005C032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</w:p>
    <w:p w:rsidR="00711B54" w:rsidRPr="00A819FA" w:rsidRDefault="00711B54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根據模式按鈕控制</w:t>
      </w:r>
    </w:p>
    <w:p w:rsidR="00711B54" w:rsidRPr="00A819FA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若為查詢模式</w:t>
      </w:r>
    </w:p>
    <w:p w:rsidR="00711B54" w:rsidRPr="00A819FA" w:rsidRDefault="00711B54" w:rsidP="00711B5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修改</w:t>
      </w:r>
      <w:r w:rsidRPr="00A819FA">
        <w:rPr>
          <w:rFonts w:ascii="細明體" w:eastAsia="細明體" w:hAnsi="細明體" w:hint="eastAsia"/>
          <w:lang w:eastAsia="zh-TW"/>
        </w:rPr>
        <w:t>、</w:t>
      </w:r>
      <w:r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  <w:r w:rsidRPr="00A819FA">
        <w:rPr>
          <w:rFonts w:ascii="細明體" w:eastAsia="細明體" w:hAnsi="細明體" w:hint="eastAsia"/>
          <w:lang w:eastAsia="zh-TW"/>
        </w:rPr>
        <w:t>、</w:t>
      </w:r>
      <w:r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回</w:t>
      </w:r>
      <w:r w:rsidR="00BC5E3C"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系統文件查詢</w:t>
      </w:r>
      <w:r w:rsidRPr="00A819FA">
        <w:rPr>
          <w:rFonts w:ascii="細明體" w:eastAsia="細明體" w:hAnsi="細明體" w:hint="eastAsia"/>
          <w:kern w:val="2"/>
          <w:lang w:eastAsia="zh-TW"/>
        </w:rPr>
        <w:t>Enabled</w:t>
      </w:r>
    </w:p>
    <w:p w:rsidR="00711B54" w:rsidRPr="00A819FA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若為新增模式</w:t>
      </w:r>
    </w:p>
    <w:p w:rsidR="005C0327" w:rsidRPr="00A819FA" w:rsidRDefault="005C0327" w:rsidP="00711B5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highlight w:val="lightGray"/>
          <w:shd w:val="pct15" w:color="auto" w:fill="FFFFFF"/>
          <w:lang w:eastAsia="zh-TW"/>
        </w:rPr>
        <w:t xml:space="preserve">  </w:t>
      </w:r>
      <w:r w:rsidR="00711B54"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  <w:r w:rsidR="00711B54" w:rsidRPr="00A819FA">
        <w:rPr>
          <w:rFonts w:ascii="細明體" w:eastAsia="細明體" w:hAnsi="細明體" w:hint="eastAsia"/>
          <w:lang w:eastAsia="zh-TW"/>
        </w:rPr>
        <w:t>、</w:t>
      </w:r>
      <w:r w:rsidR="00711B54"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回</w:t>
      </w:r>
      <w:r w:rsidR="00BC5E3C"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系統文件查詢</w:t>
      </w:r>
      <w:r w:rsidR="00711B54" w:rsidRPr="00A819FA">
        <w:rPr>
          <w:rFonts w:ascii="細明體" w:eastAsia="細明體" w:hAnsi="細明體" w:hint="eastAsia"/>
          <w:kern w:val="2"/>
          <w:lang w:eastAsia="zh-TW"/>
        </w:rPr>
        <w:t>Enabled</w:t>
      </w:r>
    </w:p>
    <w:p w:rsidR="005C0327" w:rsidRPr="00A819FA" w:rsidRDefault="00C553A7" w:rsidP="00121F60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/>
          <w:bCs/>
          <w:kern w:val="2"/>
          <w:lang w:eastAsia="zh-TW"/>
        </w:rPr>
        <w:t>回系統文件</w:t>
      </w:r>
      <w:r w:rsidR="00AE58EC" w:rsidRPr="00A819FA">
        <w:rPr>
          <w:rFonts w:ascii="細明體" w:eastAsia="細明體" w:hAnsi="細明體" w:hint="eastAsia"/>
          <w:b/>
          <w:bCs/>
          <w:kern w:val="2"/>
          <w:lang w:eastAsia="zh-TW"/>
        </w:rPr>
        <w:t>查詢</w:t>
      </w:r>
    </w:p>
    <w:p w:rsidR="00711B54" w:rsidRPr="00A819FA" w:rsidRDefault="00711B54" w:rsidP="00711B54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將畫面轉至系統功能查詢</w:t>
      </w:r>
      <w:r w:rsidR="00535EB2" w:rsidRPr="00A819FA">
        <w:rPr>
          <w:rFonts w:ascii="細明體" w:eastAsia="細明體" w:hAnsi="細明體" w:hint="eastAsia"/>
          <w:bCs/>
          <w:kern w:val="2"/>
          <w:lang w:eastAsia="zh-TW"/>
        </w:rPr>
        <w:t>(簡易)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畫面(</w:t>
      </w:r>
      <w:r w:rsidRPr="00A819FA">
        <w:rPr>
          <w:rFonts w:ascii="細明體" w:eastAsia="細明體" w:hAnsi="細明體"/>
          <w:bCs/>
          <w:kern w:val="2"/>
          <w:lang w:eastAsia="zh-TW"/>
        </w:rPr>
        <w:t>AAZ0_040</w:t>
      </w:r>
      <w:r w:rsidR="00535EB2" w:rsidRPr="00A819FA">
        <w:rPr>
          <w:rFonts w:ascii="細明體" w:eastAsia="細明體" w:hAnsi="細明體" w:hint="eastAsia"/>
          <w:bCs/>
          <w:kern w:val="2"/>
          <w:lang w:eastAsia="zh-TW"/>
        </w:rPr>
        <w:t>3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033AAA" w:rsidRPr="00A819FA" w:rsidRDefault="00711B54" w:rsidP="00033AAA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/>
          <w:bCs/>
          <w:kern w:val="2"/>
          <w:lang w:eastAsia="zh-TW"/>
        </w:rPr>
        <w:t>新增</w:t>
      </w:r>
    </w:p>
    <w:p w:rsidR="00307CBA" w:rsidRDefault="00307CBA" w:rsidP="00307CB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ins w:id="39" w:author="伯珊" w:date="2020-05-26T11:40:00Z"/>
          <w:rFonts w:ascii="細明體" w:eastAsia="細明體" w:hAnsi="細明體"/>
          <w:b/>
          <w:bCs/>
          <w:kern w:val="2"/>
          <w:lang w:eastAsia="zh-TW"/>
        </w:rPr>
      </w:pPr>
      <w:ins w:id="40" w:author="伯珊" w:date="2020-05-26T11:37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若</w:t>
        </w:r>
      </w:ins>
      <w:ins w:id="41" w:author="伯珊" w:date="2020-05-26T11:39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畫面.</w:t>
        </w:r>
      </w:ins>
      <w:ins w:id="42" w:author="伯珊" w:date="2020-05-26T11:37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 xml:space="preserve">文件種類 </w:t>
        </w:r>
      </w:ins>
      <w:ins w:id="43" w:author="伯珊" w:date="2020-05-26T11:39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為</w:t>
        </w:r>
      </w:ins>
      <w:ins w:id="44" w:author="伯珊" w:date="2020-05-26T11:37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 xml:space="preserve"> 7 (表單)</w:t>
        </w:r>
      </w:ins>
      <w:ins w:id="45" w:author="伯珊" w:date="2020-05-26T11:39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時</w:t>
        </w:r>
      </w:ins>
      <w:ins w:id="46" w:author="伯珊" w:date="2020-05-26T11:37:00Z">
        <w:r w:rsidRPr="00307CBA">
          <w:rPr>
            <w:rFonts w:ascii="細明體" w:eastAsia="細明體" w:hAnsi="細明體"/>
            <w:b/>
            <w:bCs/>
            <w:kern w:val="2"/>
            <w:lang w:eastAsia="zh-TW"/>
          </w:rPr>
          <w:sym w:font="Wingdings" w:char="F0E8"/>
        </w:r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 xml:space="preserve"> </w:t>
        </w:r>
      </w:ins>
    </w:p>
    <w:p w:rsidR="00307CBA" w:rsidRDefault="00307CBA" w:rsidP="00307CB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47" w:author="伯珊" w:date="2020-05-26T11:39:00Z"/>
          <w:rFonts w:ascii="細明體" w:eastAsia="細明體" w:hAnsi="細明體" w:hint="eastAsia"/>
          <w:b/>
          <w:bCs/>
          <w:kern w:val="2"/>
          <w:lang w:eastAsia="zh-TW"/>
        </w:rPr>
        <w:pPrChange w:id="48" w:author="伯珊" w:date="2020-05-26T11:41:00Z">
          <w:pPr>
            <w:pStyle w:val="Tabletext"/>
            <w:keepLines w:val="0"/>
            <w:numPr>
              <w:ilvl w:val="1"/>
              <w:numId w:val="20"/>
            </w:numPr>
            <w:spacing w:after="0" w:line="240" w:lineRule="auto"/>
            <w:ind w:left="992" w:hanging="567"/>
          </w:pPr>
        </w:pPrChange>
      </w:pPr>
      <w:ins w:id="49" w:author="伯珊" w:date="2020-05-26T11:39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於</w:t>
        </w:r>
      </w:ins>
      <w:ins w:id="50" w:author="伯珊" w:date="2020-05-26T11:40:00Z">
        <w:r w:rsidRPr="00307CBA">
          <w:rPr>
            <w:rFonts w:ascii="細明體" w:eastAsia="細明體" w:hAnsi="細明體" w:hint="eastAsia"/>
            <w:b/>
            <w:bCs/>
            <w:kern w:val="2"/>
            <w:lang w:eastAsia="zh-TW"/>
          </w:rPr>
          <w:t>附件欄位後方新增提示文字「請將檔案轉成pdf檔後再上傳文件」</w:t>
        </w:r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，</w:t>
        </w:r>
      </w:ins>
    </w:p>
    <w:p w:rsidR="00307CBA" w:rsidRPr="00307CBA" w:rsidRDefault="00307CBA" w:rsidP="00307CB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51" w:author="伯珊" w:date="2020-05-26T11:37:00Z"/>
          <w:rFonts w:ascii="細明體" w:eastAsia="細明體" w:hAnsi="細明體"/>
          <w:b/>
          <w:bCs/>
          <w:kern w:val="2"/>
          <w:lang w:eastAsia="zh-TW"/>
          <w:rPrChange w:id="52" w:author="伯珊" w:date="2020-05-26T11:37:00Z">
            <w:rPr>
              <w:ins w:id="53" w:author="伯珊" w:date="2020-05-26T11:37:00Z"/>
              <w:rFonts w:ascii="細明體" w:eastAsia="細明體" w:hAnsi="細明體"/>
              <w:bCs/>
              <w:kern w:val="2"/>
              <w:lang w:eastAsia="zh-TW"/>
            </w:rPr>
          </w:rPrChange>
        </w:rPr>
        <w:pPrChange w:id="54" w:author="伯珊" w:date="2020-05-26T11:41:00Z">
          <w:pPr>
            <w:pStyle w:val="Tabletext"/>
            <w:keepLines w:val="0"/>
            <w:numPr>
              <w:ilvl w:val="1"/>
              <w:numId w:val="20"/>
            </w:numPr>
            <w:spacing w:after="0" w:line="240" w:lineRule="auto"/>
            <w:ind w:left="992" w:hanging="567"/>
          </w:pPr>
        </w:pPrChange>
      </w:pPr>
      <w:ins w:id="55" w:author="伯珊" w:date="2020-05-26T11:37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限制上傳附件需為PDF</w:t>
        </w:r>
      </w:ins>
      <w:ins w:id="56" w:author="伯珊" w:date="2020-05-26T11:38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檔，</w:t>
        </w:r>
      </w:ins>
      <w:ins w:id="57" w:author="伯珊" w:date="2020-05-26T11:41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否則提示錯誤訊息「</w:t>
        </w:r>
        <w:r w:rsidRPr="00307CBA">
          <w:rPr>
            <w:rFonts w:ascii="細明體" w:eastAsia="細明體" w:hAnsi="細明體" w:hint="eastAsia"/>
            <w:b/>
            <w:bCs/>
            <w:kern w:val="2"/>
            <w:lang w:eastAsia="zh-TW"/>
          </w:rPr>
          <w:t>請將檔案轉成pdf檔後再上傳文件</w:t>
        </w:r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」</w:t>
        </w:r>
      </w:ins>
    </w:p>
    <w:p w:rsidR="008948CC" w:rsidRPr="00A819FA" w:rsidRDefault="008948CC" w:rsidP="008948CC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若此次沒有指定的文件檔案，</w:t>
      </w:r>
      <w:r w:rsidR="00093DFB" w:rsidRPr="00A819FA">
        <w:rPr>
          <w:rFonts w:ascii="細明體" w:eastAsia="細明體" w:hAnsi="細明體" w:hint="eastAsia"/>
          <w:bCs/>
          <w:kern w:val="2"/>
          <w:lang w:eastAsia="zh-TW"/>
        </w:rPr>
        <w:t>需拋錯</w:t>
      </w:r>
    </w:p>
    <w:p w:rsidR="00093DFB" w:rsidRPr="00A819FA" w:rsidRDefault="00093DFB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A819FA">
        <w:rPr>
          <w:rFonts w:ascii="細明體" w:eastAsia="細明體" w:hAnsi="細明體"/>
          <w:bCs/>
          <w:kern w:val="2"/>
          <w:lang w:eastAsia="zh-TW"/>
        </w:rPr>
        <w:t>”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需指定上傳的文件檔案，才能新增系統文件資料</w:t>
      </w:r>
      <w:r w:rsidRPr="00A819FA">
        <w:rPr>
          <w:rFonts w:ascii="細明體" w:eastAsia="細明體" w:hAnsi="細明體"/>
          <w:bCs/>
          <w:kern w:val="2"/>
          <w:lang w:eastAsia="zh-TW"/>
        </w:rPr>
        <w:t>”</w:t>
      </w:r>
    </w:p>
    <w:p w:rsidR="000D624E" w:rsidRPr="00A819FA" w:rsidRDefault="000D624E" w:rsidP="000D624E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SET $</w:t>
      </w:r>
      <w:r w:rsidRPr="00A819FA">
        <w:rPr>
          <w:rFonts w:ascii="細明體" w:eastAsia="細明體" w:hAnsi="細明體" w:hint="eastAsia"/>
          <w:lang w:eastAsia="zh-TW"/>
        </w:rPr>
        <w:t>DOC_NO=$DTAAZ401.SYS_NO+$DTAAZ401.SUBSYS_NO+當天民國日期(7碼)+</w:t>
      </w:r>
      <w:r w:rsidRPr="00A819FA">
        <w:rPr>
          <w:rFonts w:ascii="細明體" w:eastAsia="細明體" w:hAnsi="細明體" w:hint="eastAsia"/>
          <w:lang w:eastAsia="zh-TW"/>
        </w:rPr>
        <w:br/>
        <w:t>CALL模組</w:t>
      </w:r>
      <w:r w:rsidRPr="00A819FA">
        <w:rPr>
          <w:rFonts w:ascii="細明體" w:eastAsia="細明體" w:hAnsi="細明體"/>
          <w:lang w:eastAsia="zh-TW"/>
        </w:rPr>
        <w:t>AA_B2Z009</w:t>
      </w:r>
      <w:r w:rsidRPr="00A819FA">
        <w:rPr>
          <w:rFonts w:ascii="細明體" w:eastAsia="細明體" w:hAnsi="細明體" w:hint="eastAsia"/>
          <w:lang w:eastAsia="zh-TW"/>
        </w:rPr>
        <w:t>.取得.getSER_NO($DTAAZ401.SYS_NO, $DTAAZ401.SUB_SYS_NO, 當天民國日期)(不足4碼，須向左補0至4碼)</w:t>
      </w:r>
    </w:p>
    <w:p w:rsidR="007559A4" w:rsidRPr="00A819FA" w:rsidRDefault="007559A4" w:rsidP="00033AA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將已指定的檔案，</w:t>
      </w:r>
      <w:r w:rsidRPr="00A819FA">
        <w:rPr>
          <w:rFonts w:hint="eastAsia"/>
          <w:lang w:eastAsia="zh-TW"/>
        </w:rPr>
        <w:t>上傳至</w:t>
      </w:r>
      <w:r w:rsidRPr="00A819FA">
        <w:rPr>
          <w:rFonts w:hint="eastAsia"/>
          <w:lang w:eastAsia="zh-TW"/>
        </w:rPr>
        <w:t>WAS</w:t>
      </w:r>
      <w:r w:rsidRPr="00A819FA">
        <w:rPr>
          <w:rFonts w:hint="eastAsia"/>
          <w:lang w:eastAsia="zh-TW"/>
        </w:rPr>
        <w:t>下的</w:t>
      </w:r>
      <w:r w:rsidRPr="00A819FA">
        <w:rPr>
          <w:rFonts w:hint="eastAsia"/>
          <w:lang w:eastAsia="zh-TW"/>
        </w:rPr>
        <w:t>DATA</w:t>
      </w:r>
      <w:r w:rsidRPr="00A819FA">
        <w:rPr>
          <w:rFonts w:hint="eastAsia"/>
          <w:lang w:eastAsia="zh-TW"/>
        </w:rPr>
        <w:t>的</w:t>
      </w:r>
      <w:r w:rsidRPr="00A819FA">
        <w:rPr>
          <w:rFonts w:hint="eastAsia"/>
          <w:lang w:eastAsia="zh-TW"/>
        </w:rPr>
        <w:t>AA</w:t>
      </w:r>
      <w:r w:rsidRPr="00A819FA">
        <w:rPr>
          <w:rFonts w:hint="eastAsia"/>
          <w:lang w:eastAsia="zh-TW"/>
        </w:rPr>
        <w:t>的</w:t>
      </w:r>
      <w:r w:rsidR="00033AAA" w:rsidRPr="00A819FA">
        <w:rPr>
          <w:rFonts w:hint="eastAsia"/>
          <w:lang w:eastAsia="zh-TW"/>
        </w:rPr>
        <w:t>Z0</w:t>
      </w:r>
      <w:r w:rsidR="00033AAA" w:rsidRPr="00A819FA">
        <w:rPr>
          <w:rFonts w:hint="eastAsia"/>
          <w:lang w:eastAsia="zh-TW"/>
        </w:rPr>
        <w:t>的</w:t>
      </w:r>
      <w:r w:rsidRPr="00A819FA">
        <w:rPr>
          <w:rFonts w:hint="eastAsia"/>
          <w:lang w:eastAsia="zh-TW"/>
        </w:rPr>
        <w:t>AAZ0_0405</w:t>
      </w:r>
      <w:r w:rsidRPr="00A819FA">
        <w:rPr>
          <w:rFonts w:hint="eastAsia"/>
          <w:lang w:eastAsia="zh-TW"/>
        </w:rPr>
        <w:t>下，再根據</w:t>
      </w:r>
      <w:r w:rsidR="00535EB2" w:rsidRPr="00A819FA">
        <w:rPr>
          <w:rFonts w:ascii="細明體" w:eastAsia="細明體" w:hAnsi="細明體" w:hint="eastAsia"/>
          <w:lang w:eastAsia="zh-TW"/>
        </w:rPr>
        <w:t>$DTAAZ401.系統</w:t>
      </w:r>
      <w:r w:rsidRPr="00A819FA">
        <w:rPr>
          <w:rFonts w:ascii="細明體" w:eastAsia="細明體" w:hAnsi="細明體" w:hint="eastAsia"/>
          <w:lang w:eastAsia="zh-TW"/>
        </w:rPr>
        <w:t>來存在此次上傳的檔案</w:t>
      </w:r>
    </w:p>
    <w:p w:rsidR="000D624E" w:rsidRPr="00A819FA" w:rsidRDefault="000D624E" w:rsidP="00033AA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須將上傳的檔案檔名轉為中英文檔名</w:t>
      </w:r>
    </w:p>
    <w:p w:rsidR="000D624E" w:rsidRPr="00A819FA" w:rsidRDefault="000D624E" w:rsidP="000D624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</w:t>
      </w:r>
      <w:r w:rsidRPr="00A819FA">
        <w:rPr>
          <w:rFonts w:ascii="細明體" w:eastAsia="細明體" w:hAnsi="細明體" w:hint="eastAsia"/>
        </w:rPr>
        <w:t>檔案全名</w:t>
      </w:r>
      <w:r w:rsidRPr="00A819FA">
        <w:rPr>
          <w:rFonts w:ascii="細明體" w:eastAsia="細明體" w:hAnsi="細明體" w:hint="eastAsia"/>
          <w:lang w:eastAsia="zh-TW"/>
        </w:rPr>
        <w:t>=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$</w:t>
      </w:r>
      <w:r w:rsidRPr="00A819FA">
        <w:rPr>
          <w:rFonts w:ascii="細明體" w:eastAsia="細明體" w:hAnsi="細明體" w:hint="eastAsia"/>
          <w:lang w:eastAsia="zh-TW"/>
        </w:rPr>
        <w:t>DOC_NO+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V1</w:t>
      </w:r>
      <w:r w:rsidRPr="00A819FA">
        <w:rPr>
          <w:rFonts w:ascii="細明體" w:eastAsia="細明體" w:hAnsi="細明體"/>
          <w:lang w:eastAsia="zh-TW"/>
        </w:rPr>
        <w:t>”</w:t>
      </w:r>
    </w:p>
    <w:p w:rsidR="00033AAA" w:rsidRPr="00A819FA" w:rsidRDefault="00033AAA" w:rsidP="007559A4">
      <w:pPr>
        <w:ind w:left="425"/>
        <w:rPr>
          <w:rFonts w:ascii="細明體" w:eastAsia="細明體" w:hAnsi="細明體" w:hint="eastAsia"/>
        </w:rPr>
      </w:pPr>
      <w:r w:rsidRPr="00A819FA">
        <w:rPr>
          <w:rFonts w:ascii="sөũ" w:hAnsi="sөũ" w:hint="eastAsia"/>
          <w:b/>
          <w:bCs/>
          <w:sz w:val="20"/>
          <w:szCs w:val="20"/>
        </w:rPr>
        <w:t>EX</w:t>
      </w:r>
      <w:r w:rsidRPr="00A819FA">
        <w:rPr>
          <w:rFonts w:ascii="sөũ" w:hAnsi="sөũ"/>
          <w:b/>
          <w:bCs/>
          <w:sz w:val="20"/>
          <w:szCs w:val="20"/>
        </w:rPr>
        <w:sym w:font="Wingdings" w:char="F0E0"/>
      </w:r>
      <w:r w:rsidRPr="00A819FA">
        <w:rPr>
          <w:rFonts w:ascii="sөũ" w:hAnsi="sөũ" w:hint="eastAsia"/>
          <w:b/>
          <w:bCs/>
          <w:sz w:val="20"/>
          <w:szCs w:val="20"/>
        </w:rPr>
        <w:t xml:space="preserve">  </w:t>
      </w:r>
      <w:r w:rsidRPr="00A819FA">
        <w:rPr>
          <w:rFonts w:ascii="sөũ" w:hAnsi="sөũ"/>
          <w:b/>
          <w:bCs/>
          <w:sz w:val="20"/>
          <w:szCs w:val="20"/>
        </w:rPr>
        <w:t>/usr/WebSphere/data/aa/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0/AA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0_040</w:t>
      </w:r>
      <w:r w:rsidRPr="00A819FA">
        <w:rPr>
          <w:rFonts w:ascii="sөũ" w:hAnsi="sөũ" w:hint="eastAsia"/>
          <w:b/>
          <w:bCs/>
          <w:sz w:val="20"/>
          <w:szCs w:val="20"/>
        </w:rPr>
        <w:t>5</w:t>
      </w:r>
      <w:r w:rsidRPr="00A819FA">
        <w:rPr>
          <w:rFonts w:ascii="sөũ" w:hAnsi="sөũ"/>
          <w:b/>
          <w:bCs/>
          <w:sz w:val="20"/>
          <w:szCs w:val="20"/>
        </w:rPr>
        <w:t>/</w:t>
      </w:r>
      <w:r w:rsidR="00C56B96" w:rsidRPr="00A819FA">
        <w:rPr>
          <w:rFonts w:ascii="細明體" w:eastAsia="細明體" w:hAnsi="細明體" w:hint="eastAsia"/>
        </w:rPr>
        <w:t>$</w:t>
      </w:r>
      <w:r w:rsidRPr="00A819FA">
        <w:rPr>
          <w:rFonts w:ascii="細明體" w:eastAsia="細明體" w:hAnsi="細明體" w:hint="eastAsia"/>
        </w:rPr>
        <w:t>SYS_NO/</w:t>
      </w:r>
    </w:p>
    <w:p w:rsidR="00F53926" w:rsidRPr="00A819FA" w:rsidRDefault="00033AAA" w:rsidP="00F53926">
      <w:pPr>
        <w:ind w:left="905" w:firstLine="55"/>
        <w:rPr>
          <w:rFonts w:ascii="細明體" w:eastAsia="細明體" w:hAnsi="細明體" w:hint="eastAsia"/>
        </w:rPr>
      </w:pPr>
      <w:r w:rsidRPr="00A819FA">
        <w:rPr>
          <w:rFonts w:ascii="細明體" w:eastAsia="細明體" w:hAnsi="細明體" w:hint="eastAsia"/>
          <w:bCs/>
        </w:rPr>
        <w:t>SET $</w:t>
      </w:r>
      <w:r w:rsidRPr="00A819FA">
        <w:rPr>
          <w:rFonts w:ascii="細明體" w:eastAsia="細明體" w:hAnsi="細明體" w:hint="eastAsia"/>
        </w:rPr>
        <w:t>文件存放路徑=</w:t>
      </w:r>
      <w:r w:rsidRPr="00A819FA">
        <w:rPr>
          <w:rFonts w:ascii="sөũ" w:hAnsi="sөũ"/>
          <w:b/>
          <w:bCs/>
          <w:sz w:val="20"/>
          <w:szCs w:val="20"/>
        </w:rPr>
        <w:t>/usr/WebSphere/data/aa/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0/AA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0_040</w:t>
      </w:r>
      <w:r w:rsidRPr="00A819FA">
        <w:rPr>
          <w:rFonts w:ascii="sөũ" w:hAnsi="sөũ" w:hint="eastAsia"/>
          <w:b/>
          <w:bCs/>
          <w:sz w:val="20"/>
          <w:szCs w:val="20"/>
        </w:rPr>
        <w:t>5</w:t>
      </w:r>
      <w:r w:rsidRPr="00A819FA">
        <w:rPr>
          <w:rFonts w:ascii="sөũ" w:hAnsi="sөũ"/>
          <w:b/>
          <w:bCs/>
          <w:sz w:val="20"/>
          <w:szCs w:val="20"/>
        </w:rPr>
        <w:t>/</w:t>
      </w:r>
      <w:r w:rsidRPr="00A819FA">
        <w:rPr>
          <w:rFonts w:ascii="細明體" w:eastAsia="細明體" w:hAnsi="細明體" w:hint="eastAsia"/>
        </w:rPr>
        <w:t xml:space="preserve"> </w:t>
      </w:r>
      <w:r w:rsidR="00C56B96" w:rsidRPr="00A819FA">
        <w:rPr>
          <w:rFonts w:ascii="細明體" w:eastAsia="細明體" w:hAnsi="細明體" w:hint="eastAsia"/>
        </w:rPr>
        <w:t>$</w:t>
      </w:r>
      <w:r w:rsidRPr="00A819FA">
        <w:rPr>
          <w:rFonts w:ascii="細明體" w:eastAsia="細明體" w:hAnsi="細明體" w:hint="eastAsia"/>
        </w:rPr>
        <w:t xml:space="preserve">SYS_NO/ </w:t>
      </w:r>
      <w:r w:rsidR="000D624E" w:rsidRPr="00A819FA">
        <w:rPr>
          <w:rFonts w:ascii="細明體" w:eastAsia="細明體" w:hAnsi="細明體" w:hint="eastAsia"/>
        </w:rPr>
        <w:t>$</w:t>
      </w:r>
      <w:r w:rsidRPr="00A819FA">
        <w:rPr>
          <w:rFonts w:ascii="細明體" w:eastAsia="細明體" w:hAnsi="細明體" w:hint="eastAsia"/>
        </w:rPr>
        <w:t>檔案全名</w:t>
      </w:r>
    </w:p>
    <w:p w:rsidR="007559A4" w:rsidRPr="00A819FA" w:rsidRDefault="007559A4" w:rsidP="007559A4">
      <w:pPr>
        <w:ind w:left="425"/>
        <w:rPr>
          <w:rFonts w:hint="eastAsia"/>
        </w:rPr>
      </w:pPr>
      <w:r w:rsidRPr="00A819FA">
        <w:rPr>
          <w:rFonts w:ascii="細明體" w:eastAsia="細明體" w:hAnsi="細明體" w:hint="eastAsia"/>
        </w:rPr>
        <w:t>並更新DTAAZ401</w:t>
      </w:r>
    </w:p>
    <w:p w:rsidR="00BA5F33" w:rsidRPr="00A819FA" w:rsidRDefault="00711B54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將畫面上的</w:t>
      </w:r>
      <w:r w:rsidR="00EE4829" w:rsidRPr="00A819FA">
        <w:rPr>
          <w:rFonts w:ascii="細明體" w:eastAsia="細明體" w:hAnsi="細明體" w:hint="eastAsia"/>
          <w:bCs/>
          <w:kern w:val="2"/>
          <w:lang w:eastAsia="zh-TW"/>
        </w:rPr>
        <w:t>資料轉為</w:t>
      </w:r>
      <w:r w:rsidR="007F2152" w:rsidRPr="00A819FA">
        <w:rPr>
          <w:rFonts w:ascii="細明體" w:eastAsia="細明體" w:hAnsi="細明體" w:hint="eastAsia"/>
          <w:lang w:eastAsia="zh-TW"/>
        </w:rPr>
        <w:t>文件管理資料檔</w:t>
      </w:r>
      <w:r w:rsidR="00EE4829" w:rsidRPr="00A819FA">
        <w:rPr>
          <w:rFonts w:ascii="細明體" w:eastAsia="細明體" w:hAnsi="細明體" w:hint="eastAsia"/>
          <w:lang w:eastAsia="zh-TW"/>
        </w:rPr>
        <w:t>資料(DBAA.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="00EE4829" w:rsidRPr="00A819FA">
        <w:rPr>
          <w:rFonts w:ascii="細明體" w:eastAsia="細明體" w:hAnsi="細明體" w:hint="eastAsia"/>
          <w:lang w:eastAsia="zh-TW"/>
        </w:rPr>
        <w:t xml:space="preserve">) </w:t>
      </w:r>
      <w:r w:rsidR="00EE4829" w:rsidRPr="00A819FA">
        <w:rPr>
          <w:rFonts w:ascii="細明體" w:eastAsia="細明體" w:hAnsi="細明體"/>
          <w:lang w:eastAsia="zh-TW"/>
        </w:rPr>
        <w:sym w:font="Wingdings" w:char="F0E0"/>
      </w:r>
      <w:r w:rsidR="00EE4829" w:rsidRPr="00A819FA">
        <w:rPr>
          <w:rFonts w:ascii="細明體" w:eastAsia="細明體" w:hAnsi="細明體" w:hint="eastAsia"/>
          <w:lang w:eastAsia="zh-TW"/>
        </w:rPr>
        <w:t>可參考</w:t>
      </w:r>
      <w:r w:rsidR="00C007BB" w:rsidRPr="00A819FA">
        <w:rPr>
          <w:rFonts w:ascii="細明體" w:eastAsia="細明體" w:hAnsi="細明體" w:hint="eastAsia"/>
          <w:lang w:eastAsia="zh-TW"/>
        </w:rPr>
        <w:t>下</w:t>
      </w:r>
      <w:r w:rsidR="00EE4829" w:rsidRPr="00A819FA">
        <w:rPr>
          <w:rFonts w:ascii="細明體" w:eastAsia="細明體" w:hAnsi="細明體" w:hint="eastAsia"/>
          <w:lang w:eastAsia="zh-TW"/>
        </w:rPr>
        <w:t>述的畫面資料對照表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16"/>
      </w:tblGrid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$DTAAZ401.SYS_NO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畫面上的系統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$DTAAZ401.SUB_SYS_NO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畫面上的次系統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$DTAAZ401.FUND_ID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畫面上的功能代號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$DTAAZ401.SER_NO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畫面上的顯示順序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$DTAAZ401.DOC_NAME</w:t>
            </w:r>
          </w:p>
        </w:tc>
        <w:tc>
          <w:tcPr>
            <w:tcW w:w="2410" w:type="dxa"/>
            <w:shd w:val="clear" w:color="auto" w:fill="auto"/>
          </w:tcPr>
          <w:p w:rsidR="000D624E" w:rsidRDefault="000D624E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畫面上的文件名稱</w:t>
            </w:r>
          </w:p>
          <w:p w:rsidR="00A54371" w:rsidRPr="00A819FA" w:rsidRDefault="00A54371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如果文件名稱沒有值的話，則給上傳時的文件檔名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$DTAAZ401.DOC_NO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$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DOC_NO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$DTAAZ401.NOTE</w:t>
            </w:r>
          </w:p>
        </w:tc>
        <w:tc>
          <w:tcPr>
            <w:tcW w:w="2410" w:type="dxa"/>
            <w:shd w:val="clear" w:color="auto" w:fill="auto"/>
          </w:tcPr>
          <w:p w:rsidR="000D624E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畫面上的文件說明</w:t>
            </w:r>
          </w:p>
          <w:p w:rsidR="00A54371" w:rsidRPr="00A819FA" w:rsidRDefault="00A54371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>如果說明內容沒有值的話，則給上傳時的文件檔名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E522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rPr>
                <w:rFonts w:eastAsia="標楷體" w:hint="eastAsia"/>
              </w:rPr>
              <w:t xml:space="preserve"> PATH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E522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bCs/>
                <w:lang w:eastAsia="zh-TW"/>
              </w:rPr>
              <w:t>$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文件存放路徑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t xml:space="preserve"> </w:t>
            </w:r>
            <w:r w:rsidRPr="00A819FA">
              <w:rPr>
                <w:rFonts w:ascii="細明體" w:eastAsia="細明體" w:hAnsi="細明體"/>
                <w:lang w:eastAsia="zh-TW"/>
              </w:rPr>
              <w:t>PARAM_1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畫面上的索引1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t xml:space="preserve"> </w:t>
            </w:r>
            <w:r w:rsidRPr="00A819FA">
              <w:rPr>
                <w:rFonts w:ascii="細明體" w:eastAsia="細明體" w:hAnsi="細明體"/>
                <w:lang w:eastAsia="zh-TW"/>
              </w:rPr>
              <w:t>PARAM_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畫面上的索引2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t xml:space="preserve"> </w:t>
            </w:r>
            <w:r w:rsidRPr="00A819FA">
              <w:rPr>
                <w:rFonts w:ascii="細明體" w:eastAsia="細明體" w:hAnsi="細明體"/>
                <w:lang w:eastAsia="zh-TW"/>
              </w:rPr>
              <w:t>PARAM_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畫面上的索引3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t xml:space="preserve"> </w:t>
            </w:r>
            <w:r w:rsidRPr="00A819FA">
              <w:rPr>
                <w:rFonts w:ascii="細明體" w:eastAsia="細明體" w:hAnsi="細明體"/>
                <w:lang w:eastAsia="zh-TW"/>
              </w:rPr>
              <w:t>PARAM_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畫面上的索引4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rPr>
                <w:rFonts w:ascii="細明體" w:eastAsia="細明體" w:hAnsi="細明體"/>
                <w:lang w:eastAsia="zh-TW"/>
              </w:rPr>
              <w:t>INPUT_ID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操作人員ID</w:t>
            </w:r>
          </w:p>
        </w:tc>
      </w:tr>
      <w:tr w:rsidR="000D624E" w:rsidRPr="00A819FA" w:rsidTr="007559A4">
        <w:tc>
          <w:tcPr>
            <w:tcW w:w="2518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rPr>
                <w:rFonts w:ascii="細明體" w:eastAsia="細明體" w:hAnsi="細明體"/>
                <w:lang w:eastAsia="zh-TW"/>
              </w:rPr>
              <w:t>INPUT_</w:t>
            </w:r>
            <w:r w:rsidRPr="00A819FA">
              <w:rPr>
                <w:rFonts w:ascii="細明體" w:eastAsia="細明體" w:hAnsi="細明體" w:hint="eastAsia"/>
                <w:lang w:eastAsia="zh-TW"/>
              </w:rPr>
              <w:t>TIME</w:t>
            </w:r>
          </w:p>
        </w:tc>
        <w:tc>
          <w:tcPr>
            <w:tcW w:w="2410" w:type="dxa"/>
            <w:shd w:val="clear" w:color="auto" w:fill="auto"/>
          </w:tcPr>
          <w:p w:rsidR="000D624E" w:rsidRPr="00A819FA" w:rsidRDefault="000D624E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系統時間</w:t>
            </w:r>
          </w:p>
        </w:tc>
      </w:tr>
      <w:tr w:rsidR="00F53926" w:rsidRPr="00A819FA" w:rsidTr="007559A4">
        <w:tc>
          <w:tcPr>
            <w:tcW w:w="2518" w:type="dxa"/>
            <w:shd w:val="clear" w:color="auto" w:fill="auto"/>
          </w:tcPr>
          <w:p w:rsidR="00F53926" w:rsidRPr="00A819FA" w:rsidRDefault="00F53926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rPr>
                <w:rStyle w:val="style31"/>
                <w:rFonts w:ascii="細明體" w:hAnsi="細明體" w:hint="eastAsia"/>
              </w:rPr>
              <w:t>PROC_MEM</w:t>
            </w:r>
            <w:r w:rsidR="003F15E9" w:rsidRPr="00A819FA">
              <w:rPr>
                <w:rStyle w:val="style31"/>
                <w:rFonts w:ascii="細明體" w:hAnsi="細明體" w:hint="eastAsia"/>
                <w:lang w:eastAsia="zh-TW"/>
              </w:rPr>
              <w:t>O(</w:t>
            </w:r>
            <w:r w:rsidR="003F15E9" w:rsidRPr="00A819FA">
              <w:rPr>
                <w:rFonts w:ascii="細明體" w:eastAsia="細明體" w:hAnsi="細明體" w:cs="Courier New" w:hint="eastAsia"/>
              </w:rPr>
              <w:t>記錄log</w:t>
            </w:r>
            <w:r w:rsidR="003F15E9" w:rsidRPr="00A819FA">
              <w:rPr>
                <w:rFonts w:ascii="細明體" w:eastAsia="細明體" w:hAnsi="細明體" w:cs="Courier New" w:hint="eastAsia"/>
                <w:lang w:eastAsia="zh-TW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F53926" w:rsidRPr="00A819FA" w:rsidRDefault="00F53926" w:rsidP="00F5392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819FA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A819FA">
              <w:rPr>
                <w:rStyle w:val="style31"/>
                <w:rFonts w:ascii="細明體" w:hAnsi="細明體" w:hint="eastAsia"/>
              </w:rPr>
              <w:t>PROC_MEMO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+&lt;BR&gt;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當時時間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(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到秒即可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)+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使用者姓名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+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新增文件</w:t>
            </w:r>
            <w:r w:rsidRPr="00A819FA">
              <w:rPr>
                <w:rStyle w:val="style31"/>
                <w:rFonts w:ascii="細明體" w:hAnsi="細明體" w:hint="eastAsia"/>
                <w:lang w:eastAsia="zh-TW"/>
              </w:rPr>
              <w:t>&lt;BR&gt;</w:t>
            </w:r>
          </w:p>
        </w:tc>
      </w:tr>
    </w:tbl>
    <w:p w:rsidR="00EE4829" w:rsidRPr="00A819FA" w:rsidRDefault="00EE4829" w:rsidP="00EE4829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kern w:val="2"/>
          <w:lang w:eastAsia="zh-TW"/>
        </w:rPr>
      </w:pPr>
    </w:p>
    <w:p w:rsidR="00EE4829" w:rsidRPr="00A819FA" w:rsidRDefault="00EE4829" w:rsidP="00EE4829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=參考上述的畫面資料對照表轉換後的BO</w:t>
      </w:r>
    </w:p>
    <w:p w:rsidR="00EE4829" w:rsidRPr="00A819FA" w:rsidRDefault="00EE4829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寫入檔案</w:t>
      </w:r>
    </w:p>
    <w:p w:rsidR="00093DFB" w:rsidRPr="00A819FA" w:rsidRDefault="00093DFB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設定需檢核的欄位清單</w:t>
      </w:r>
    </w:p>
    <w:p w:rsidR="00093DFB" w:rsidRPr="00A819FA" w:rsidRDefault="00093DFB" w:rsidP="00093DF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Pr="00A819FA">
        <w:rPr>
          <w:rFonts w:ascii="細明體" w:eastAsia="細明體" w:hAnsi="細明體" w:cs="Arial" w:hint="eastAsia"/>
          <w:lang w:eastAsia="zh-TW"/>
        </w:rPr>
        <w:t>$</w:t>
      </w:r>
      <w:r w:rsidRPr="00A819FA">
        <w:rPr>
          <w:rFonts w:ascii="細明體" w:eastAsia="細明體" w:hAnsi="細明體" w:cs="Arial"/>
          <w:lang w:eastAsia="zh-TW"/>
        </w:rPr>
        <w:t>FieldList</w:t>
      </w:r>
      <w:r w:rsidRPr="00A819FA">
        <w:rPr>
          <w:rFonts w:ascii="細明體" w:eastAsia="細明體" w:hAnsi="細明體" w:cs="Arial" w:hint="eastAsia"/>
          <w:lang w:eastAsia="zh-TW"/>
        </w:rPr>
        <w:t>=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需檢核的欄位清單(</w:t>
      </w:r>
      <w:r w:rsidRPr="00A819FA">
        <w:rPr>
          <w:rFonts w:ascii="細明體" w:eastAsia="細明體" w:hAnsi="細明體"/>
          <w:bCs/>
          <w:kern w:val="2"/>
          <w:lang w:eastAsia="zh-TW"/>
        </w:rPr>
        <w:t>“</w:t>
      </w:r>
      <w:r w:rsidRPr="00A819FA">
        <w:rPr>
          <w:rFonts w:ascii="細明體" w:eastAsia="細明體" w:hAnsi="細明體" w:hint="eastAsia"/>
          <w:lang w:eastAsia="zh-TW"/>
        </w:rPr>
        <w:t>SER_NO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,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NOTE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,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PATH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7559A4" w:rsidRPr="00A819FA" w:rsidRDefault="00EE4829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CALL </w:t>
      </w:r>
      <w:r w:rsidRPr="00A819FA">
        <w:rPr>
          <w:rFonts w:ascii="細明體" w:eastAsia="細明體" w:hAnsi="細明體" w:cs="Arial" w:hint="eastAsia"/>
          <w:lang w:eastAsia="zh-TW"/>
        </w:rPr>
        <w:t>AA_Z0Z001.</w:t>
      </w:r>
      <w:r w:rsidRPr="00A819FA">
        <w:t xml:space="preserve"> </w:t>
      </w:r>
      <w:r w:rsidRPr="00A819FA">
        <w:rPr>
          <w:rFonts w:ascii="細明體" w:eastAsia="細明體" w:hAnsi="細明體" w:cs="Arial"/>
          <w:lang w:eastAsia="zh-TW"/>
        </w:rPr>
        <w:t>insertbyTableBo(</w:t>
      </w:r>
      <w:r w:rsidRPr="00A819FA">
        <w:rPr>
          <w:rFonts w:ascii="細明體" w:eastAsia="細明體" w:hAnsi="細明體" w:hint="eastAsia"/>
          <w:lang w:eastAsia="zh-TW"/>
        </w:rPr>
        <w:t xml:space="preserve">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cs="Arial"/>
          <w:lang w:eastAsia="zh-TW"/>
        </w:rPr>
        <w:t>,</w:t>
      </w:r>
      <w:r w:rsidRPr="00A819FA">
        <w:rPr>
          <w:rFonts w:ascii="細明體" w:eastAsia="細明體" w:hAnsi="細明體" w:cs="Arial" w:hint="eastAsia"/>
          <w:lang w:eastAsia="zh-TW"/>
        </w:rPr>
        <w:t>$</w:t>
      </w:r>
      <w:r w:rsidRPr="00A819FA">
        <w:rPr>
          <w:rFonts w:ascii="細明體" w:eastAsia="細明體" w:hAnsi="細明體" w:cs="Arial"/>
          <w:lang w:eastAsia="zh-TW"/>
        </w:rPr>
        <w:t>FieldList)</w:t>
      </w:r>
    </w:p>
    <w:p w:rsidR="00C553A7" w:rsidRPr="00A819FA" w:rsidRDefault="00C553A7" w:rsidP="00C553A7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重新查詢資料並顯示於畫面上</w:t>
      </w:r>
    </w:p>
    <w:p w:rsidR="00C007BB" w:rsidRPr="00A819FA" w:rsidRDefault="00C007BB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按鈕控制</w:t>
      </w:r>
    </w:p>
    <w:p w:rsidR="00EE4829" w:rsidRPr="00A819FA" w:rsidRDefault="00EE4829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並將</w:t>
      </w:r>
      <w:r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修改</w:t>
      </w:r>
      <w:r w:rsidRPr="00A819FA">
        <w:rPr>
          <w:rFonts w:ascii="細明體" w:eastAsia="細明體" w:hAnsi="細明體" w:hint="eastAsia"/>
          <w:lang w:eastAsia="zh-TW"/>
        </w:rPr>
        <w:t>、</w:t>
      </w:r>
      <w:r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  <w:r w:rsidRPr="00A819FA">
        <w:rPr>
          <w:rFonts w:ascii="細明體" w:eastAsia="細明體" w:hAnsi="細明體" w:hint="eastAsia"/>
          <w:kern w:val="2"/>
          <w:lang w:eastAsia="zh-TW"/>
        </w:rPr>
        <w:t>Enabled、</w:t>
      </w:r>
      <w:r w:rsidRPr="00A819FA"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  <w:r w:rsidRPr="00A819FA">
        <w:rPr>
          <w:rFonts w:ascii="細明體" w:eastAsia="細明體" w:hAnsi="細明體" w:hint="eastAsia"/>
          <w:lang w:eastAsia="zh-TW"/>
        </w:rPr>
        <w:t xml:space="preserve"> Disable</w:t>
      </w:r>
    </w:p>
    <w:p w:rsidR="00C007BB" w:rsidRPr="00A819FA" w:rsidRDefault="00355D9B" w:rsidP="00C007BB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修改</w:t>
      </w:r>
    </w:p>
    <w:p w:rsidR="006E73DB" w:rsidRPr="00A819FA" w:rsidRDefault="00E83D87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檢核</w:t>
      </w:r>
      <w:r w:rsidR="007F2152" w:rsidRPr="00A819FA">
        <w:rPr>
          <w:rFonts w:ascii="細明體" w:eastAsia="細明體" w:hAnsi="細明體" w:hint="eastAsia"/>
          <w:bCs/>
          <w:kern w:val="2"/>
          <w:lang w:eastAsia="zh-TW"/>
        </w:rPr>
        <w:t>文件編號</w:t>
      </w:r>
    </w:p>
    <w:p w:rsidR="006E73DB" w:rsidRPr="00A819FA" w:rsidRDefault="006E73DB" w:rsidP="006E73D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若與查詢時的不一致，則拋錯，</w:t>
      </w:r>
    </w:p>
    <w:p w:rsidR="00E83D87" w:rsidRPr="00A819FA" w:rsidRDefault="006E73DB" w:rsidP="006E73D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A819FA">
        <w:rPr>
          <w:rFonts w:ascii="細明體" w:eastAsia="細明體" w:hAnsi="細明體"/>
          <w:bCs/>
          <w:kern w:val="2"/>
          <w:lang w:eastAsia="zh-TW"/>
        </w:rPr>
        <w:t>”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7F2152" w:rsidRPr="00A819FA">
        <w:rPr>
          <w:rFonts w:ascii="細明體" w:eastAsia="細明體" w:hAnsi="細明體" w:hint="eastAsia"/>
          <w:bCs/>
          <w:kern w:val="2"/>
          <w:lang w:eastAsia="zh-TW"/>
        </w:rPr>
        <w:t>文件編號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需與查詢時的一致</w:t>
      </w:r>
      <w:r w:rsidRPr="00A819FA">
        <w:rPr>
          <w:rFonts w:ascii="細明體" w:eastAsia="細明體" w:hAnsi="細明體"/>
          <w:bCs/>
          <w:kern w:val="2"/>
          <w:lang w:eastAsia="zh-TW"/>
        </w:rPr>
        <w:t>”</w:t>
      </w:r>
    </w:p>
    <w:p w:rsidR="00355D9B" w:rsidRDefault="00355D9B" w:rsidP="00355D9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ins w:id="58" w:author="伯珊" w:date="2020-05-26T11:43:00Z"/>
          <w:rFonts w:ascii="細明體" w:eastAsia="細明體" w:hAnsi="細明體"/>
          <w:b/>
          <w:bCs/>
          <w:kern w:val="2"/>
          <w:lang w:eastAsia="zh-TW"/>
        </w:rPr>
      </w:pPr>
      <w:ins w:id="59" w:author="伯珊" w:date="2020-05-26T11:43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若畫面.文件種類 為 7 (表單)時</w:t>
        </w:r>
        <w:r w:rsidRPr="00307CBA">
          <w:rPr>
            <w:rFonts w:ascii="細明體" w:eastAsia="細明體" w:hAnsi="細明體"/>
            <w:b/>
            <w:bCs/>
            <w:kern w:val="2"/>
            <w:lang w:eastAsia="zh-TW"/>
          </w:rPr>
          <w:sym w:font="Wingdings" w:char="F0E8"/>
        </w:r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 xml:space="preserve"> </w:t>
        </w:r>
      </w:ins>
    </w:p>
    <w:p w:rsidR="00355D9B" w:rsidRPr="00355D9B" w:rsidRDefault="00355D9B" w:rsidP="00355D9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60" w:author="伯珊" w:date="2020-05-26T11:43:00Z"/>
          <w:rFonts w:ascii="細明體" w:eastAsia="細明體" w:hAnsi="細明體"/>
          <w:b/>
          <w:bCs/>
          <w:kern w:val="2"/>
          <w:lang w:eastAsia="zh-TW"/>
          <w:rPrChange w:id="61" w:author="伯珊" w:date="2020-05-26T11:43:00Z">
            <w:rPr>
              <w:ins w:id="62" w:author="伯珊" w:date="2020-05-26T11:43:00Z"/>
              <w:rFonts w:ascii="細明體" w:eastAsia="細明體" w:hAnsi="細明體"/>
              <w:bCs/>
              <w:kern w:val="2"/>
              <w:lang w:eastAsia="zh-TW"/>
            </w:rPr>
          </w:rPrChange>
        </w:rPr>
        <w:pPrChange w:id="63" w:author="伯珊" w:date="2020-05-26T11:43:00Z">
          <w:pPr>
            <w:pStyle w:val="Tabletext"/>
            <w:keepLines w:val="0"/>
            <w:numPr>
              <w:ilvl w:val="1"/>
              <w:numId w:val="20"/>
            </w:numPr>
            <w:spacing w:after="0" w:line="240" w:lineRule="auto"/>
            <w:ind w:left="992" w:hanging="567"/>
          </w:pPr>
        </w:pPrChange>
      </w:pPr>
      <w:ins w:id="64" w:author="伯珊" w:date="2020-05-26T11:43:00Z"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限制上傳附件需為PDF檔，否則提示錯誤訊息「</w:t>
        </w:r>
        <w:r w:rsidRPr="00307CBA">
          <w:rPr>
            <w:rFonts w:ascii="細明體" w:eastAsia="細明體" w:hAnsi="細明體" w:hint="eastAsia"/>
            <w:b/>
            <w:bCs/>
            <w:kern w:val="2"/>
            <w:lang w:eastAsia="zh-TW"/>
          </w:rPr>
          <w:t>請將檔案轉成pdf檔後再上傳文件</w:t>
        </w:r>
        <w:r>
          <w:rPr>
            <w:rFonts w:ascii="細明體" w:eastAsia="細明體" w:hAnsi="細明體" w:hint="eastAsia"/>
            <w:b/>
            <w:bCs/>
            <w:kern w:val="2"/>
            <w:lang w:eastAsia="zh-TW"/>
          </w:rPr>
          <w:t>」</w:t>
        </w:r>
      </w:ins>
    </w:p>
    <w:p w:rsidR="00033AAA" w:rsidRPr="00A819FA" w:rsidRDefault="00033AAA" w:rsidP="00033AA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若此次有指定的文件檔案</w:t>
      </w:r>
    </w:p>
    <w:p w:rsidR="00B13E3B" w:rsidRPr="00A819FA" w:rsidRDefault="00B13E3B" w:rsidP="00B13E3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須將上傳的檔案檔名轉為中英文檔名</w:t>
      </w:r>
    </w:p>
    <w:p w:rsidR="00B13E3B" w:rsidRPr="00A819FA" w:rsidRDefault="00B13E3B" w:rsidP="00B13E3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$檔案全名=原來的檔名增加一個版本 ex:由 V1變成V2, V2變成V3</w:t>
      </w:r>
      <w:r w:rsidR="003C009A" w:rsidRPr="00A819FA">
        <w:rPr>
          <w:rFonts w:ascii="細明體" w:eastAsia="細明體" w:hAnsi="細明體" w:hint="eastAsia"/>
          <w:lang w:eastAsia="zh-TW"/>
        </w:rPr>
        <w:t>以此類推</w:t>
      </w:r>
    </w:p>
    <w:p w:rsidR="00033AAA" w:rsidRPr="00A819FA" w:rsidRDefault="00033AAA" w:rsidP="00033AA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將該檔案</w:t>
      </w:r>
      <w:r w:rsidRPr="00A819FA">
        <w:rPr>
          <w:rFonts w:hint="eastAsia"/>
          <w:lang w:eastAsia="zh-TW"/>
        </w:rPr>
        <w:t>上傳至</w:t>
      </w:r>
      <w:r w:rsidRPr="00A819FA">
        <w:rPr>
          <w:rFonts w:hint="eastAsia"/>
          <w:lang w:eastAsia="zh-TW"/>
        </w:rPr>
        <w:t>WAS</w:t>
      </w:r>
      <w:r w:rsidRPr="00A819FA">
        <w:rPr>
          <w:rFonts w:hint="eastAsia"/>
          <w:lang w:eastAsia="zh-TW"/>
        </w:rPr>
        <w:t>下的</w:t>
      </w:r>
      <w:r w:rsidRPr="00A819FA">
        <w:rPr>
          <w:rFonts w:hint="eastAsia"/>
          <w:lang w:eastAsia="zh-TW"/>
        </w:rPr>
        <w:t>DATA</w:t>
      </w:r>
      <w:r w:rsidRPr="00A819FA">
        <w:rPr>
          <w:rFonts w:hint="eastAsia"/>
          <w:lang w:eastAsia="zh-TW"/>
        </w:rPr>
        <w:t>的</w:t>
      </w:r>
      <w:r w:rsidRPr="00A819FA">
        <w:rPr>
          <w:rFonts w:hint="eastAsia"/>
          <w:lang w:eastAsia="zh-TW"/>
        </w:rPr>
        <w:t>AA</w:t>
      </w:r>
      <w:r w:rsidRPr="00A819FA">
        <w:rPr>
          <w:rFonts w:hint="eastAsia"/>
          <w:lang w:eastAsia="zh-TW"/>
        </w:rPr>
        <w:t>的</w:t>
      </w:r>
      <w:r w:rsidRPr="00A819FA">
        <w:rPr>
          <w:rFonts w:hint="eastAsia"/>
          <w:lang w:eastAsia="zh-TW"/>
        </w:rPr>
        <w:t>Z0</w:t>
      </w:r>
      <w:r w:rsidRPr="00A819FA">
        <w:rPr>
          <w:rFonts w:hint="eastAsia"/>
          <w:lang w:eastAsia="zh-TW"/>
        </w:rPr>
        <w:t>的</w:t>
      </w:r>
      <w:r w:rsidRPr="00A819FA">
        <w:rPr>
          <w:rFonts w:hint="eastAsia"/>
          <w:lang w:eastAsia="zh-TW"/>
        </w:rPr>
        <w:t>AAZ0_0405</w:t>
      </w:r>
      <w:r w:rsidRPr="00A819FA">
        <w:rPr>
          <w:rFonts w:hint="eastAsia"/>
          <w:lang w:eastAsia="zh-TW"/>
        </w:rPr>
        <w:t>下，再根據</w:t>
      </w:r>
      <w:r w:rsidRPr="00A819FA">
        <w:rPr>
          <w:rFonts w:ascii="細明體" w:eastAsia="細明體" w:hAnsi="細明體" w:hint="eastAsia"/>
          <w:lang w:eastAsia="zh-TW"/>
        </w:rPr>
        <w:t>$D</w:t>
      </w:r>
      <w:r w:rsidR="00535EB2" w:rsidRPr="00A819FA">
        <w:rPr>
          <w:rFonts w:ascii="細明體" w:eastAsia="細明體" w:hAnsi="細明體" w:hint="eastAsia"/>
          <w:lang w:eastAsia="zh-TW"/>
        </w:rPr>
        <w:t>TAAZ401.</w:t>
      </w:r>
      <w:r w:rsidRPr="00A819FA">
        <w:rPr>
          <w:rFonts w:ascii="細明體" w:eastAsia="細明體" w:hAnsi="細明體" w:hint="eastAsia"/>
          <w:lang w:eastAsia="zh-TW"/>
        </w:rPr>
        <w:t>系統來存在此次上傳的檔案</w:t>
      </w:r>
      <w:r w:rsidR="00B13E3B" w:rsidRPr="00A819FA">
        <w:rPr>
          <w:rFonts w:ascii="細明體" w:eastAsia="細明體" w:hAnsi="細明體" w:hint="eastAsia"/>
          <w:lang w:eastAsia="zh-TW"/>
        </w:rPr>
        <w:t>(舊檔案仍保留之)</w:t>
      </w:r>
    </w:p>
    <w:p w:rsidR="00033AAA" w:rsidRPr="00A819FA" w:rsidRDefault="00033AAA" w:rsidP="00033AAA">
      <w:pPr>
        <w:ind w:left="425"/>
        <w:rPr>
          <w:rFonts w:ascii="細明體" w:eastAsia="細明體" w:hAnsi="細明體" w:hint="eastAsia"/>
        </w:rPr>
      </w:pPr>
      <w:r w:rsidRPr="00A819FA">
        <w:rPr>
          <w:rFonts w:ascii="sөũ" w:hAnsi="sөũ" w:hint="eastAsia"/>
          <w:b/>
          <w:bCs/>
          <w:sz w:val="20"/>
          <w:szCs w:val="20"/>
        </w:rPr>
        <w:t xml:space="preserve">      EX</w:t>
      </w:r>
      <w:r w:rsidRPr="00A819FA">
        <w:rPr>
          <w:rFonts w:ascii="sөũ" w:hAnsi="sөũ"/>
          <w:b/>
          <w:bCs/>
          <w:sz w:val="20"/>
          <w:szCs w:val="20"/>
        </w:rPr>
        <w:sym w:font="Wingdings" w:char="F0E0"/>
      </w:r>
      <w:r w:rsidRPr="00A819FA">
        <w:rPr>
          <w:rFonts w:ascii="sөũ" w:hAnsi="sөũ" w:hint="eastAsia"/>
          <w:b/>
          <w:bCs/>
          <w:sz w:val="20"/>
          <w:szCs w:val="20"/>
        </w:rPr>
        <w:t xml:space="preserve">  </w:t>
      </w:r>
      <w:r w:rsidRPr="00A819FA">
        <w:rPr>
          <w:rFonts w:ascii="sөũ" w:hAnsi="sөũ"/>
          <w:b/>
          <w:bCs/>
          <w:sz w:val="20"/>
          <w:szCs w:val="20"/>
        </w:rPr>
        <w:t>/usr/WebSphere/data/aa/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0/AA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0_040</w:t>
      </w:r>
      <w:r w:rsidRPr="00A819FA">
        <w:rPr>
          <w:rFonts w:ascii="sөũ" w:hAnsi="sөũ" w:hint="eastAsia"/>
          <w:b/>
          <w:bCs/>
          <w:sz w:val="20"/>
          <w:szCs w:val="20"/>
        </w:rPr>
        <w:t>5</w:t>
      </w:r>
      <w:r w:rsidRPr="00A819FA">
        <w:rPr>
          <w:rFonts w:ascii="sөũ" w:hAnsi="sөũ"/>
          <w:b/>
          <w:bCs/>
          <w:sz w:val="20"/>
          <w:szCs w:val="20"/>
        </w:rPr>
        <w:t>/</w:t>
      </w:r>
      <w:r w:rsidRPr="00A819FA">
        <w:rPr>
          <w:rFonts w:ascii="細明體" w:eastAsia="細明體" w:hAnsi="細明體" w:hint="eastAsia"/>
        </w:rPr>
        <w:t xml:space="preserve"> SYS_NO/</w:t>
      </w:r>
    </w:p>
    <w:p w:rsidR="00033AAA" w:rsidRPr="00A819FA" w:rsidRDefault="00033AAA" w:rsidP="00033AAA">
      <w:pPr>
        <w:ind w:left="905" w:firstLine="55"/>
        <w:rPr>
          <w:rFonts w:ascii="細明體" w:eastAsia="細明體" w:hAnsi="細明體" w:hint="eastAsia"/>
        </w:rPr>
      </w:pPr>
      <w:r w:rsidRPr="00A819FA">
        <w:rPr>
          <w:rFonts w:ascii="細明體" w:eastAsia="細明體" w:hAnsi="細明體" w:hint="eastAsia"/>
          <w:bCs/>
        </w:rPr>
        <w:t>SET $</w:t>
      </w:r>
      <w:r w:rsidRPr="00A819FA">
        <w:rPr>
          <w:rFonts w:ascii="細明體" w:eastAsia="細明體" w:hAnsi="細明體" w:hint="eastAsia"/>
        </w:rPr>
        <w:t>文件存放路徑=</w:t>
      </w:r>
      <w:r w:rsidRPr="00A819FA">
        <w:rPr>
          <w:rFonts w:ascii="sөũ" w:hAnsi="sөũ"/>
          <w:b/>
          <w:bCs/>
          <w:sz w:val="20"/>
          <w:szCs w:val="20"/>
        </w:rPr>
        <w:t>/usr/WebSphere/data/aa/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0/AA</w:t>
      </w:r>
      <w:r w:rsidRPr="00A819FA">
        <w:rPr>
          <w:rFonts w:ascii="sөũ" w:hAnsi="sөũ" w:hint="eastAsia"/>
          <w:b/>
          <w:bCs/>
          <w:sz w:val="20"/>
          <w:szCs w:val="20"/>
        </w:rPr>
        <w:t>Z</w:t>
      </w:r>
      <w:r w:rsidRPr="00A819FA">
        <w:rPr>
          <w:rFonts w:ascii="sөũ" w:hAnsi="sөũ"/>
          <w:b/>
          <w:bCs/>
          <w:sz w:val="20"/>
          <w:szCs w:val="20"/>
        </w:rPr>
        <w:t>0_040</w:t>
      </w:r>
      <w:r w:rsidRPr="00A819FA">
        <w:rPr>
          <w:rFonts w:ascii="sөũ" w:hAnsi="sөũ" w:hint="eastAsia"/>
          <w:b/>
          <w:bCs/>
          <w:sz w:val="20"/>
          <w:szCs w:val="20"/>
        </w:rPr>
        <w:t>5</w:t>
      </w:r>
      <w:r w:rsidRPr="00A819FA">
        <w:rPr>
          <w:rFonts w:ascii="sөũ" w:hAnsi="sөũ"/>
          <w:b/>
          <w:bCs/>
          <w:sz w:val="20"/>
          <w:szCs w:val="20"/>
        </w:rPr>
        <w:t>/</w:t>
      </w:r>
      <w:r w:rsidRPr="00A819FA">
        <w:rPr>
          <w:rFonts w:ascii="細明體" w:eastAsia="細明體" w:hAnsi="細明體" w:hint="eastAsia"/>
        </w:rPr>
        <w:t xml:space="preserve"> </w:t>
      </w:r>
      <w:r w:rsidR="00B13E3B" w:rsidRPr="00A819FA">
        <w:rPr>
          <w:rFonts w:ascii="細明體" w:eastAsia="細明體" w:hAnsi="細明體" w:hint="eastAsia"/>
        </w:rPr>
        <w:t>$</w:t>
      </w:r>
      <w:r w:rsidRPr="00A819FA">
        <w:rPr>
          <w:rFonts w:ascii="細明體" w:eastAsia="細明體" w:hAnsi="細明體" w:hint="eastAsia"/>
        </w:rPr>
        <w:t>SYS_NO/+</w:t>
      </w:r>
      <w:r w:rsidR="00B13E3B" w:rsidRPr="00A819FA">
        <w:rPr>
          <w:rFonts w:ascii="細明體" w:eastAsia="細明體" w:hAnsi="細明體" w:hint="eastAsia"/>
        </w:rPr>
        <w:t>$</w:t>
      </w:r>
      <w:r w:rsidRPr="00A819FA">
        <w:rPr>
          <w:rFonts w:ascii="細明體" w:eastAsia="細明體" w:hAnsi="細明體" w:hint="eastAsia"/>
        </w:rPr>
        <w:t>檔案全名(含副檔名)</w:t>
      </w:r>
    </w:p>
    <w:p w:rsidR="00C007BB" w:rsidRPr="00A819FA" w:rsidRDefault="00C007BB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將畫面上的資料轉為</w:t>
      </w:r>
      <w:r w:rsidR="007F2152" w:rsidRPr="00A819FA">
        <w:rPr>
          <w:rFonts w:ascii="細明體" w:eastAsia="細明體" w:hAnsi="細明體" w:hint="eastAsia"/>
          <w:lang w:eastAsia="zh-TW"/>
        </w:rPr>
        <w:t>文件管理資料檔</w:t>
      </w:r>
      <w:r w:rsidRPr="00A819FA">
        <w:rPr>
          <w:rFonts w:ascii="細明體" w:eastAsia="細明體" w:hAnsi="細明體" w:hint="eastAsia"/>
          <w:lang w:eastAsia="zh-TW"/>
        </w:rPr>
        <w:t>資料(DBAA.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 xml:space="preserve">) </w:t>
      </w:r>
      <w:r w:rsidRPr="00A819FA">
        <w:rPr>
          <w:rFonts w:ascii="細明體" w:eastAsia="細明體" w:hAnsi="細明體"/>
          <w:lang w:eastAsia="zh-TW"/>
        </w:rPr>
        <w:sym w:font="Wingdings" w:char="F0E0"/>
      </w:r>
      <w:r w:rsidRPr="00A819FA">
        <w:rPr>
          <w:rFonts w:ascii="細明體" w:eastAsia="細明體" w:hAnsi="細明體" w:hint="eastAsia"/>
          <w:lang w:eastAsia="zh-TW"/>
        </w:rPr>
        <w:t>可參考上述的畫面資料對照表</w:t>
      </w:r>
    </w:p>
    <w:p w:rsidR="00E83D87" w:rsidRPr="00A819FA" w:rsidRDefault="00E83D87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 xml:space="preserve">= new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()</w:t>
      </w:r>
    </w:p>
    <w:p w:rsidR="00C007BB" w:rsidRPr="00A819FA" w:rsidRDefault="00033AAA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="00C007BB" w:rsidRPr="00A819FA">
        <w:rPr>
          <w:rFonts w:ascii="細明體" w:eastAsia="細明體" w:hAnsi="細明體" w:hint="eastAsia"/>
          <w:lang w:eastAsia="zh-TW"/>
        </w:rPr>
        <w:t>=參考上述的畫面資料對照表轉換後的BO</w:t>
      </w:r>
    </w:p>
    <w:p w:rsidR="00C14A95" w:rsidRPr="00A819FA" w:rsidRDefault="00C14A95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$DTAAZ401.</w:t>
      </w:r>
      <w:r w:rsidRPr="00A819FA">
        <w:rPr>
          <w:rStyle w:val="style31"/>
          <w:rFonts w:ascii="細明體" w:hAnsi="細明體" w:hint="eastAsia"/>
        </w:rPr>
        <w:t>PROC_MEMO</w:t>
      </w:r>
      <w:r w:rsidRPr="00A819FA">
        <w:rPr>
          <w:rFonts w:ascii="細明體" w:eastAsia="細明體" w:hAnsi="細明體" w:hint="eastAsia"/>
          <w:lang w:eastAsia="zh-TW"/>
        </w:rPr>
        <w:t xml:space="preserve"> =$DTAAZ401.</w:t>
      </w:r>
      <w:r w:rsidRPr="00A819FA">
        <w:rPr>
          <w:rStyle w:val="style31"/>
          <w:rFonts w:ascii="細明體" w:hAnsi="細明體" w:hint="eastAsia"/>
        </w:rPr>
        <w:t>PROC_MEMO</w:t>
      </w:r>
      <w:r w:rsidRPr="00A819FA">
        <w:rPr>
          <w:rStyle w:val="style31"/>
          <w:rFonts w:ascii="細明體" w:hAnsi="細明體" w:hint="eastAsia"/>
          <w:lang w:eastAsia="zh-TW"/>
        </w:rPr>
        <w:t>+&lt;BR&gt;</w:t>
      </w:r>
      <w:r w:rsidRPr="00A819FA">
        <w:rPr>
          <w:rStyle w:val="style31"/>
          <w:rFonts w:ascii="細明體" w:hAnsi="細明體" w:hint="eastAsia"/>
          <w:lang w:eastAsia="zh-TW"/>
        </w:rPr>
        <w:t>當時時間</w:t>
      </w:r>
      <w:r w:rsidRPr="00A819FA">
        <w:rPr>
          <w:rStyle w:val="style31"/>
          <w:rFonts w:ascii="細明體" w:hAnsi="細明體" w:hint="eastAsia"/>
          <w:lang w:eastAsia="zh-TW"/>
        </w:rPr>
        <w:t>(</w:t>
      </w:r>
      <w:r w:rsidRPr="00A819FA">
        <w:rPr>
          <w:rStyle w:val="style31"/>
          <w:rFonts w:ascii="細明體" w:hAnsi="細明體" w:hint="eastAsia"/>
          <w:lang w:eastAsia="zh-TW"/>
        </w:rPr>
        <w:t>到秒即可</w:t>
      </w:r>
      <w:r w:rsidRPr="00A819FA">
        <w:rPr>
          <w:rStyle w:val="style31"/>
          <w:rFonts w:ascii="細明體" w:hAnsi="細明體" w:hint="eastAsia"/>
          <w:lang w:eastAsia="zh-TW"/>
        </w:rPr>
        <w:t>)+</w:t>
      </w:r>
      <w:r w:rsidRPr="00A819FA">
        <w:rPr>
          <w:rStyle w:val="style31"/>
          <w:rFonts w:ascii="細明體" w:hAnsi="細明體" w:hint="eastAsia"/>
          <w:lang w:eastAsia="zh-TW"/>
        </w:rPr>
        <w:t>使用者姓名</w:t>
      </w:r>
      <w:r w:rsidRPr="00A819FA">
        <w:rPr>
          <w:rStyle w:val="style31"/>
          <w:rFonts w:ascii="細明體" w:hAnsi="細明體" w:hint="eastAsia"/>
          <w:lang w:eastAsia="zh-TW"/>
        </w:rPr>
        <w:t>+</w:t>
      </w:r>
      <w:r w:rsidR="003C009A" w:rsidRPr="00A819FA">
        <w:rPr>
          <w:rStyle w:val="style31"/>
          <w:rFonts w:ascii="細明體" w:hAnsi="細明體"/>
          <w:lang w:eastAsia="zh-TW"/>
        </w:rPr>
        <w:t>”</w:t>
      </w:r>
      <w:r w:rsidRPr="00A819FA">
        <w:rPr>
          <w:rStyle w:val="style31"/>
          <w:rFonts w:ascii="細明體" w:hAnsi="細明體" w:hint="eastAsia"/>
          <w:lang w:eastAsia="zh-TW"/>
        </w:rPr>
        <w:t>更新文件</w:t>
      </w:r>
      <w:r w:rsidR="003C009A" w:rsidRPr="00A819FA">
        <w:rPr>
          <w:rStyle w:val="style31"/>
          <w:rFonts w:ascii="細明體" w:hAnsi="細明體"/>
          <w:lang w:eastAsia="zh-TW"/>
        </w:rPr>
        <w:t>”</w:t>
      </w:r>
      <w:r w:rsidRPr="00A819FA">
        <w:rPr>
          <w:rStyle w:val="style31"/>
          <w:rFonts w:ascii="細明體" w:hAnsi="細明體" w:hint="eastAsia"/>
          <w:lang w:eastAsia="zh-TW"/>
        </w:rPr>
        <w:t>&lt;BR&gt;</w:t>
      </w:r>
    </w:p>
    <w:p w:rsidR="00093DFB" w:rsidRPr="00A819FA" w:rsidRDefault="00093DFB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更新檔案</w:t>
      </w:r>
    </w:p>
    <w:p w:rsidR="00C007BB" w:rsidRPr="00A819FA" w:rsidRDefault="00C007BB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設定需檢核的欄位清單</w:t>
      </w:r>
    </w:p>
    <w:p w:rsidR="00C007BB" w:rsidRPr="00A819FA" w:rsidRDefault="00C007BB" w:rsidP="00093DF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Pr="00A819FA">
        <w:rPr>
          <w:rFonts w:ascii="細明體" w:eastAsia="細明體" w:hAnsi="細明體" w:cs="Arial" w:hint="eastAsia"/>
          <w:lang w:eastAsia="zh-TW"/>
        </w:rPr>
        <w:t>$</w:t>
      </w:r>
      <w:r w:rsidRPr="00A819FA">
        <w:rPr>
          <w:rFonts w:ascii="細明體" w:eastAsia="細明體" w:hAnsi="細明體" w:cs="Arial"/>
          <w:lang w:eastAsia="zh-TW"/>
        </w:rPr>
        <w:t>FieldList</w:t>
      </w:r>
      <w:r w:rsidRPr="00A819FA">
        <w:rPr>
          <w:rFonts w:ascii="細明體" w:eastAsia="細明體" w:hAnsi="細明體" w:cs="Arial" w:hint="eastAsia"/>
          <w:lang w:eastAsia="zh-TW"/>
        </w:rPr>
        <w:t>=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需檢核的欄位清單(</w:t>
      </w:r>
      <w:r w:rsidRPr="00A819FA">
        <w:rPr>
          <w:rFonts w:ascii="細明體" w:eastAsia="細明體" w:hAnsi="細明體"/>
          <w:bCs/>
          <w:kern w:val="2"/>
          <w:lang w:eastAsia="zh-TW"/>
        </w:rPr>
        <w:t>“</w:t>
      </w:r>
      <w:r w:rsidRPr="00A819FA">
        <w:rPr>
          <w:rFonts w:ascii="細明體" w:eastAsia="細明體" w:hAnsi="細明體" w:hint="eastAsia"/>
          <w:lang w:eastAsia="zh-TW"/>
        </w:rPr>
        <w:t>SER_NO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,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lang w:eastAsia="zh-TW"/>
        </w:rPr>
        <w:t>NOTE</w:t>
      </w:r>
      <w:r w:rsidRPr="00A819FA">
        <w:rPr>
          <w:rFonts w:ascii="細明體" w:eastAsia="細明體" w:hAnsi="細明體"/>
          <w:lang w:eastAsia="zh-TW"/>
        </w:rPr>
        <w:t>”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C007BB" w:rsidRPr="00A819FA" w:rsidRDefault="00C007BB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CALL </w:t>
      </w:r>
      <w:r w:rsidRPr="00A819FA">
        <w:rPr>
          <w:rFonts w:ascii="細明體" w:eastAsia="細明體" w:hAnsi="細明體" w:cs="Arial" w:hint="eastAsia"/>
          <w:lang w:eastAsia="zh-TW"/>
        </w:rPr>
        <w:t>AA_Z0Z001.</w:t>
      </w:r>
      <w:r w:rsidRPr="00A819FA">
        <w:t xml:space="preserve"> </w:t>
      </w:r>
      <w:r w:rsidRPr="00A819FA">
        <w:rPr>
          <w:rFonts w:ascii="細明體" w:eastAsia="細明體" w:hAnsi="細明體" w:cs="Arial" w:hint="eastAsia"/>
          <w:lang w:eastAsia="zh-TW"/>
        </w:rPr>
        <w:t>update</w:t>
      </w:r>
      <w:r w:rsidRPr="00A819FA">
        <w:rPr>
          <w:rFonts w:ascii="細明體" w:eastAsia="細明體" w:hAnsi="細明體" w:cs="Arial"/>
          <w:lang w:eastAsia="zh-TW"/>
        </w:rPr>
        <w:t>byTableBo(</w:t>
      </w:r>
      <w:r w:rsidRPr="00A819FA">
        <w:rPr>
          <w:rFonts w:ascii="細明體" w:eastAsia="細明體" w:hAnsi="細明體" w:hint="eastAsia"/>
          <w:lang w:eastAsia="zh-TW"/>
        </w:rPr>
        <w:t xml:space="preserve">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cs="Arial"/>
          <w:lang w:eastAsia="zh-TW"/>
        </w:rPr>
        <w:t>,</w:t>
      </w:r>
      <w:r w:rsidRPr="00A819FA">
        <w:rPr>
          <w:rFonts w:ascii="細明體" w:eastAsia="細明體" w:hAnsi="細明體" w:cs="Arial" w:hint="eastAsia"/>
          <w:lang w:eastAsia="zh-TW"/>
        </w:rPr>
        <w:t>$</w:t>
      </w:r>
      <w:r w:rsidRPr="00A819FA">
        <w:rPr>
          <w:rFonts w:ascii="細明體" w:eastAsia="細明體" w:hAnsi="細明體" w:cs="Arial"/>
          <w:lang w:eastAsia="zh-TW"/>
        </w:rPr>
        <w:t>FieldList)</w:t>
      </w:r>
    </w:p>
    <w:p w:rsidR="00C007BB" w:rsidRPr="00A819FA" w:rsidRDefault="00C007BB" w:rsidP="00C007BB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/>
          <w:kern w:val="2"/>
          <w:lang w:eastAsia="zh-TW"/>
        </w:rPr>
        <w:t>刪除</w:t>
      </w:r>
    </w:p>
    <w:p w:rsidR="006E73DB" w:rsidRPr="00A819FA" w:rsidRDefault="006E73DB" w:rsidP="006E73D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檢核</w:t>
      </w:r>
      <w:r w:rsidR="007F2152" w:rsidRPr="00A819FA">
        <w:rPr>
          <w:rFonts w:ascii="細明體" w:eastAsia="細明體" w:hAnsi="細明體" w:hint="eastAsia"/>
          <w:bCs/>
          <w:kern w:val="2"/>
          <w:lang w:eastAsia="zh-TW"/>
        </w:rPr>
        <w:t>文件編號</w:t>
      </w:r>
    </w:p>
    <w:p w:rsidR="006E73DB" w:rsidRPr="00A819FA" w:rsidRDefault="006E73DB" w:rsidP="006E73D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若與查詢時的不一致，則拋錯，</w:t>
      </w:r>
    </w:p>
    <w:p w:rsidR="006E73DB" w:rsidRPr="00A819FA" w:rsidRDefault="006E73DB" w:rsidP="006E73D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A819FA">
        <w:rPr>
          <w:rFonts w:ascii="細明體" w:eastAsia="細明體" w:hAnsi="細明體"/>
          <w:bCs/>
          <w:kern w:val="2"/>
          <w:lang w:eastAsia="zh-TW"/>
        </w:rPr>
        <w:t>”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7F2152" w:rsidRPr="00A819FA">
        <w:rPr>
          <w:rFonts w:ascii="細明體" w:eastAsia="細明體" w:hAnsi="細明體" w:hint="eastAsia"/>
          <w:bCs/>
          <w:kern w:val="2"/>
          <w:lang w:eastAsia="zh-TW"/>
        </w:rPr>
        <w:t>文件編號</w:t>
      </w:r>
      <w:r w:rsidRPr="00A819FA">
        <w:rPr>
          <w:rFonts w:ascii="細明體" w:eastAsia="細明體" w:hAnsi="細明體" w:hint="eastAsia"/>
          <w:bCs/>
          <w:kern w:val="2"/>
          <w:lang w:eastAsia="zh-TW"/>
        </w:rPr>
        <w:t>需與查詢時的一致</w:t>
      </w:r>
      <w:r w:rsidRPr="00A819FA">
        <w:rPr>
          <w:rFonts w:ascii="細明體" w:eastAsia="細明體" w:hAnsi="細明體"/>
          <w:bCs/>
          <w:kern w:val="2"/>
          <w:lang w:eastAsia="zh-TW"/>
        </w:rPr>
        <w:t>”</w:t>
      </w:r>
    </w:p>
    <w:p w:rsidR="008B004A" w:rsidRPr="00A819FA" w:rsidRDefault="00C007BB" w:rsidP="008B004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刪除檔案</w:t>
      </w:r>
    </w:p>
    <w:p w:rsidR="008B004A" w:rsidRPr="00A819FA" w:rsidRDefault="00E83D87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 xml:space="preserve">= new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hint="eastAsia"/>
          <w:lang w:eastAsia="zh-TW"/>
        </w:rPr>
        <w:t>()</w:t>
      </w:r>
    </w:p>
    <w:p w:rsidR="008B004A" w:rsidRPr="00A819FA" w:rsidRDefault="00E83D87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>SET $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="00F558A4" w:rsidRPr="00A819FA">
        <w:rPr>
          <w:rFonts w:ascii="細明體" w:eastAsia="細明體" w:hAnsi="細明體" w:hint="eastAsia"/>
          <w:lang w:eastAsia="zh-TW"/>
        </w:rPr>
        <w:t>.DOC</w:t>
      </w:r>
      <w:r w:rsidRPr="00A819FA">
        <w:rPr>
          <w:rFonts w:ascii="細明體" w:eastAsia="細明體" w:hAnsi="細明體" w:hint="eastAsia"/>
          <w:lang w:eastAsia="zh-TW"/>
        </w:rPr>
        <w:t>_</w:t>
      </w:r>
      <w:r w:rsidR="00F558A4" w:rsidRPr="00A819FA">
        <w:rPr>
          <w:rFonts w:ascii="細明體" w:eastAsia="細明體" w:hAnsi="細明體" w:hint="eastAsia"/>
          <w:lang w:eastAsia="zh-TW"/>
        </w:rPr>
        <w:t>NO</w:t>
      </w:r>
      <w:r w:rsidRPr="00A819FA">
        <w:rPr>
          <w:rFonts w:ascii="細明體" w:eastAsia="細明體" w:hAnsi="細明體" w:hint="eastAsia"/>
          <w:lang w:eastAsia="zh-TW"/>
        </w:rPr>
        <w:t xml:space="preserve"> =$畫面上的</w:t>
      </w:r>
      <w:r w:rsidR="007F2152" w:rsidRPr="00A819FA">
        <w:rPr>
          <w:rFonts w:ascii="細明體" w:eastAsia="細明體" w:hAnsi="細明體" w:hint="eastAsia"/>
          <w:lang w:eastAsia="zh-TW"/>
        </w:rPr>
        <w:t>文件編號</w:t>
      </w:r>
    </w:p>
    <w:p w:rsidR="00C007BB" w:rsidRPr="00A819FA" w:rsidRDefault="00C007BB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819FA">
        <w:rPr>
          <w:rFonts w:ascii="細明體" w:eastAsia="細明體" w:hAnsi="細明體" w:hint="eastAsia"/>
          <w:lang w:eastAsia="zh-TW"/>
        </w:rPr>
        <w:t xml:space="preserve">CALL </w:t>
      </w:r>
      <w:r w:rsidRPr="00A819FA">
        <w:rPr>
          <w:rFonts w:ascii="細明體" w:eastAsia="細明體" w:hAnsi="細明體" w:cs="Arial" w:hint="eastAsia"/>
          <w:lang w:eastAsia="zh-TW"/>
        </w:rPr>
        <w:t>AA_Z0Z001.</w:t>
      </w:r>
      <w:r w:rsidRPr="00A819FA">
        <w:t xml:space="preserve"> </w:t>
      </w:r>
      <w:r w:rsidRPr="00A819FA">
        <w:rPr>
          <w:rFonts w:ascii="細明體" w:eastAsia="細明體" w:hAnsi="細明體" w:cs="Arial" w:hint="eastAsia"/>
          <w:lang w:eastAsia="zh-TW"/>
        </w:rPr>
        <w:t>delete</w:t>
      </w:r>
      <w:r w:rsidRPr="00A819FA">
        <w:rPr>
          <w:rFonts w:ascii="細明體" w:eastAsia="細明體" w:hAnsi="細明體" w:cs="Arial"/>
          <w:lang w:eastAsia="zh-TW"/>
        </w:rPr>
        <w:t>byTableBo(</w:t>
      </w:r>
      <w:r w:rsidRPr="00A819FA">
        <w:rPr>
          <w:rFonts w:ascii="細明體" w:eastAsia="細明體" w:hAnsi="細明體" w:hint="eastAsia"/>
          <w:lang w:eastAsia="zh-TW"/>
        </w:rPr>
        <w:t xml:space="preserve">$ </w:t>
      </w:r>
      <w:r w:rsidR="00033EBD" w:rsidRPr="00A819FA">
        <w:rPr>
          <w:rFonts w:ascii="細明體" w:eastAsia="細明體" w:hAnsi="細明體" w:hint="eastAsia"/>
          <w:lang w:eastAsia="zh-TW"/>
        </w:rPr>
        <w:t>DTAAZ401</w:t>
      </w:r>
      <w:r w:rsidRPr="00A819FA">
        <w:rPr>
          <w:rFonts w:ascii="細明體" w:eastAsia="細明體" w:hAnsi="細明體" w:cs="Arial"/>
          <w:lang w:eastAsia="zh-TW"/>
        </w:rPr>
        <w:t>)</w:t>
      </w:r>
    </w:p>
    <w:p w:rsidR="002225FA" w:rsidRPr="00A819FA" w:rsidRDefault="007559A4" w:rsidP="007559A4">
      <w:pPr>
        <w:numPr>
          <w:ilvl w:val="0"/>
          <w:numId w:val="20"/>
        </w:numPr>
        <w:rPr>
          <w:rFonts w:hint="eastAsia"/>
        </w:rPr>
      </w:pPr>
      <w:r w:rsidRPr="00A819FA">
        <w:rPr>
          <w:rFonts w:hint="eastAsia"/>
        </w:rPr>
        <w:t>瀏覽</w:t>
      </w:r>
    </w:p>
    <w:p w:rsidR="007559A4" w:rsidRPr="00A819FA" w:rsidRDefault="007559A4" w:rsidP="007559A4">
      <w:pPr>
        <w:ind w:left="425"/>
      </w:pPr>
      <w:r w:rsidRPr="00A819FA">
        <w:rPr>
          <w:rFonts w:hint="eastAsia"/>
        </w:rPr>
        <w:t>以類似檔案總管方式打開本機端的資料來瀏覽檔案</w:t>
      </w:r>
    </w:p>
    <w:sectPr w:rsidR="007559A4" w:rsidRPr="00A819FA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941" w:rsidRDefault="00105941">
      <w:r>
        <w:separator/>
      </w:r>
    </w:p>
  </w:endnote>
  <w:endnote w:type="continuationSeparator" w:id="0">
    <w:p w:rsidR="00105941" w:rsidRDefault="0010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71C4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941" w:rsidRDefault="00105941">
      <w:r>
        <w:separator/>
      </w:r>
    </w:p>
  </w:footnote>
  <w:footnote w:type="continuationSeparator" w:id="0">
    <w:p w:rsidR="00105941" w:rsidRDefault="00105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3AAA"/>
    <w:rsid w:val="00033EBD"/>
    <w:rsid w:val="00034D4B"/>
    <w:rsid w:val="00056C6D"/>
    <w:rsid w:val="00057785"/>
    <w:rsid w:val="00062328"/>
    <w:rsid w:val="00073519"/>
    <w:rsid w:val="00076FBA"/>
    <w:rsid w:val="000800FF"/>
    <w:rsid w:val="00086E90"/>
    <w:rsid w:val="00093DFB"/>
    <w:rsid w:val="000A3AD0"/>
    <w:rsid w:val="000A7C4F"/>
    <w:rsid w:val="000D1099"/>
    <w:rsid w:val="000D2D7F"/>
    <w:rsid w:val="000D3892"/>
    <w:rsid w:val="000D624E"/>
    <w:rsid w:val="000E5F19"/>
    <w:rsid w:val="000F3BDB"/>
    <w:rsid w:val="00105941"/>
    <w:rsid w:val="00105AEE"/>
    <w:rsid w:val="00121F60"/>
    <w:rsid w:val="001249B7"/>
    <w:rsid w:val="00127011"/>
    <w:rsid w:val="001342DA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4232"/>
    <w:rsid w:val="001B2A98"/>
    <w:rsid w:val="001D4B28"/>
    <w:rsid w:val="00213E4B"/>
    <w:rsid w:val="002225FA"/>
    <w:rsid w:val="00232ED1"/>
    <w:rsid w:val="00252551"/>
    <w:rsid w:val="00252F5B"/>
    <w:rsid w:val="0025560D"/>
    <w:rsid w:val="002748FD"/>
    <w:rsid w:val="002870FC"/>
    <w:rsid w:val="00287ABA"/>
    <w:rsid w:val="002A3F8C"/>
    <w:rsid w:val="002B0AB6"/>
    <w:rsid w:val="002B381A"/>
    <w:rsid w:val="002C6295"/>
    <w:rsid w:val="002E7196"/>
    <w:rsid w:val="002F61B6"/>
    <w:rsid w:val="002F7FCC"/>
    <w:rsid w:val="00307CBA"/>
    <w:rsid w:val="0031642E"/>
    <w:rsid w:val="00323FB8"/>
    <w:rsid w:val="0032607E"/>
    <w:rsid w:val="003354D9"/>
    <w:rsid w:val="00335DF5"/>
    <w:rsid w:val="00353371"/>
    <w:rsid w:val="00355D9B"/>
    <w:rsid w:val="003572AC"/>
    <w:rsid w:val="00363894"/>
    <w:rsid w:val="003646BE"/>
    <w:rsid w:val="00364751"/>
    <w:rsid w:val="003763F5"/>
    <w:rsid w:val="00386C3A"/>
    <w:rsid w:val="00391DF0"/>
    <w:rsid w:val="003A4765"/>
    <w:rsid w:val="003B4303"/>
    <w:rsid w:val="003B6BF5"/>
    <w:rsid w:val="003B7861"/>
    <w:rsid w:val="003C009A"/>
    <w:rsid w:val="003D17CE"/>
    <w:rsid w:val="003D6F23"/>
    <w:rsid w:val="003E3722"/>
    <w:rsid w:val="003E42E3"/>
    <w:rsid w:val="003F15E9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1911"/>
    <w:rsid w:val="005145E2"/>
    <w:rsid w:val="00531E06"/>
    <w:rsid w:val="00535EB2"/>
    <w:rsid w:val="00535F08"/>
    <w:rsid w:val="00537241"/>
    <w:rsid w:val="00550F55"/>
    <w:rsid w:val="005511B4"/>
    <w:rsid w:val="005671C4"/>
    <w:rsid w:val="00573BA2"/>
    <w:rsid w:val="00575B37"/>
    <w:rsid w:val="00584A7D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1A53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03F1"/>
    <w:rsid w:val="0075297D"/>
    <w:rsid w:val="007559A4"/>
    <w:rsid w:val="00756572"/>
    <w:rsid w:val="00765834"/>
    <w:rsid w:val="00766299"/>
    <w:rsid w:val="00777910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F1037"/>
    <w:rsid w:val="007F2152"/>
    <w:rsid w:val="007F4BA8"/>
    <w:rsid w:val="007F7D33"/>
    <w:rsid w:val="00805288"/>
    <w:rsid w:val="0082038E"/>
    <w:rsid w:val="008266BB"/>
    <w:rsid w:val="00835FC8"/>
    <w:rsid w:val="008473CA"/>
    <w:rsid w:val="008503E7"/>
    <w:rsid w:val="0085685F"/>
    <w:rsid w:val="008747CD"/>
    <w:rsid w:val="008749B9"/>
    <w:rsid w:val="00875CDA"/>
    <w:rsid w:val="00892512"/>
    <w:rsid w:val="00893CF0"/>
    <w:rsid w:val="008948CC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E02"/>
    <w:rsid w:val="00901E53"/>
    <w:rsid w:val="00914A39"/>
    <w:rsid w:val="00915FC9"/>
    <w:rsid w:val="00926ECC"/>
    <w:rsid w:val="009337AD"/>
    <w:rsid w:val="0093657B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7D6F"/>
    <w:rsid w:val="00A22607"/>
    <w:rsid w:val="00A24376"/>
    <w:rsid w:val="00A515C3"/>
    <w:rsid w:val="00A54371"/>
    <w:rsid w:val="00A545EB"/>
    <w:rsid w:val="00A56CC1"/>
    <w:rsid w:val="00A57BB4"/>
    <w:rsid w:val="00A61DDB"/>
    <w:rsid w:val="00A645B7"/>
    <w:rsid w:val="00A72ABE"/>
    <w:rsid w:val="00A819FA"/>
    <w:rsid w:val="00A8390F"/>
    <w:rsid w:val="00A861AF"/>
    <w:rsid w:val="00AA6071"/>
    <w:rsid w:val="00AB160E"/>
    <w:rsid w:val="00AB2EAC"/>
    <w:rsid w:val="00AB4658"/>
    <w:rsid w:val="00AE58EC"/>
    <w:rsid w:val="00AE6528"/>
    <w:rsid w:val="00AE77E3"/>
    <w:rsid w:val="00AF5EEE"/>
    <w:rsid w:val="00B07D87"/>
    <w:rsid w:val="00B10952"/>
    <w:rsid w:val="00B13E3B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C2E60"/>
    <w:rsid w:val="00BC4814"/>
    <w:rsid w:val="00BC5E3C"/>
    <w:rsid w:val="00BD571C"/>
    <w:rsid w:val="00BD6740"/>
    <w:rsid w:val="00BF0784"/>
    <w:rsid w:val="00BF13EC"/>
    <w:rsid w:val="00BF4E82"/>
    <w:rsid w:val="00BF76B1"/>
    <w:rsid w:val="00C007BB"/>
    <w:rsid w:val="00C0495D"/>
    <w:rsid w:val="00C14835"/>
    <w:rsid w:val="00C14A95"/>
    <w:rsid w:val="00C22893"/>
    <w:rsid w:val="00C24F6D"/>
    <w:rsid w:val="00C402B0"/>
    <w:rsid w:val="00C502C0"/>
    <w:rsid w:val="00C52537"/>
    <w:rsid w:val="00C53D77"/>
    <w:rsid w:val="00C553A7"/>
    <w:rsid w:val="00C556E2"/>
    <w:rsid w:val="00C56B96"/>
    <w:rsid w:val="00C57E37"/>
    <w:rsid w:val="00C6662B"/>
    <w:rsid w:val="00C70C5A"/>
    <w:rsid w:val="00C7445B"/>
    <w:rsid w:val="00C754B2"/>
    <w:rsid w:val="00C829C1"/>
    <w:rsid w:val="00C94F7E"/>
    <w:rsid w:val="00CA1EE4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96054"/>
    <w:rsid w:val="00DB118B"/>
    <w:rsid w:val="00DB293B"/>
    <w:rsid w:val="00DC543F"/>
    <w:rsid w:val="00DD10F3"/>
    <w:rsid w:val="00DE5715"/>
    <w:rsid w:val="00DF3C28"/>
    <w:rsid w:val="00E0137F"/>
    <w:rsid w:val="00E02CA8"/>
    <w:rsid w:val="00E10BB5"/>
    <w:rsid w:val="00E12758"/>
    <w:rsid w:val="00E23699"/>
    <w:rsid w:val="00E246C9"/>
    <w:rsid w:val="00E27349"/>
    <w:rsid w:val="00E43C0A"/>
    <w:rsid w:val="00E50002"/>
    <w:rsid w:val="00E5222D"/>
    <w:rsid w:val="00E52CF8"/>
    <w:rsid w:val="00E5462A"/>
    <w:rsid w:val="00E6243C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8DB"/>
    <w:rsid w:val="00EF4338"/>
    <w:rsid w:val="00F01135"/>
    <w:rsid w:val="00F104CC"/>
    <w:rsid w:val="00F30E6A"/>
    <w:rsid w:val="00F411B7"/>
    <w:rsid w:val="00F53926"/>
    <w:rsid w:val="00F558A4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BEAC5B0D-1A75-4056-A2BB-98C7BB17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5392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B722F-5050-4BC2-98C2-4F630625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3546</Characters>
  <Application>Microsoft Office Word</Application>
  <DocSecurity>0</DocSecurity>
  <Lines>29</Lines>
  <Paragraphs>8</Paragraphs>
  <ScaleCrop>false</ScaleCrop>
  <Company>CMT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