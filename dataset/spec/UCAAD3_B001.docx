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5244"/>
        <w:gridCol w:w="1276"/>
        <w:gridCol w:w="1700"/>
      </w:tblGrid>
      <w:tr w:rsidR="00BD5672" w:rsidRPr="00986BCD" w:rsidTr="00B34285">
        <w:tc>
          <w:tcPr>
            <w:tcW w:w="127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85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244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27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170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B34285">
        <w:tc>
          <w:tcPr>
            <w:tcW w:w="1276" w:type="dxa"/>
          </w:tcPr>
          <w:p w:rsidR="00BD5672" w:rsidRPr="00986BCD" w:rsidRDefault="00247741" w:rsidP="001417E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571C7B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12</w:t>
            </w:r>
            <w:r w:rsidR="00571C7B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1417E9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 w:rsidR="00F61E0B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</w:tcPr>
          <w:p w:rsidR="00BD5672" w:rsidRPr="001900DE" w:rsidRDefault="00BD5672" w:rsidP="00F2690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900D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</w:tcPr>
          <w:p w:rsidR="00BD5672" w:rsidRPr="001900DE" w:rsidRDefault="00571C7B" w:rsidP="00E129A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1900DE">
              <w:rPr>
                <w:rFonts w:ascii="細明體" w:eastAsia="細明體" w:hAnsi="細明體" w:hint="eastAsia"/>
                <w:lang w:eastAsia="zh-TW"/>
              </w:rPr>
              <w:t>蕭侑文</w:t>
            </w:r>
          </w:p>
        </w:tc>
        <w:tc>
          <w:tcPr>
            <w:tcW w:w="1700" w:type="dxa"/>
          </w:tcPr>
          <w:p w:rsidR="00BD5672" w:rsidRPr="00BB7FA1" w:rsidRDefault="00523A36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7FA1">
              <w:rPr>
                <w:sz w:val="20"/>
                <w:szCs w:val="20"/>
              </w:rPr>
              <w:t>171103000054</w:t>
            </w:r>
          </w:p>
        </w:tc>
      </w:tr>
      <w:tr w:rsidR="00BE6732" w:rsidRPr="00986BCD" w:rsidTr="00B34285">
        <w:tc>
          <w:tcPr>
            <w:tcW w:w="1276" w:type="dxa"/>
          </w:tcPr>
          <w:p w:rsidR="00BE6732" w:rsidRPr="00986BCD" w:rsidRDefault="00BE6732" w:rsidP="001417E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2018/10/1</w:t>
            </w:r>
          </w:p>
        </w:tc>
        <w:tc>
          <w:tcPr>
            <w:tcW w:w="851" w:type="dxa"/>
          </w:tcPr>
          <w:p w:rsidR="00BE6732" w:rsidRPr="00986BCD" w:rsidRDefault="00BE673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</w:tcPr>
          <w:p w:rsidR="00BE6732" w:rsidRPr="00BE6732" w:rsidRDefault="00BE6732" w:rsidP="00F2690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6732">
              <w:rPr>
                <w:rFonts w:hint="eastAsia"/>
                <w:sz w:val="20"/>
                <w:szCs w:val="20"/>
              </w:rPr>
              <w:t>High</w:t>
            </w:r>
            <w:r w:rsidRPr="00BE6732">
              <w:rPr>
                <w:rFonts w:hint="eastAsia"/>
                <w:sz w:val="20"/>
                <w:szCs w:val="20"/>
              </w:rPr>
              <w:t>客</w:t>
            </w:r>
            <w:r w:rsidRPr="00BE6732">
              <w:rPr>
                <w:rFonts w:hint="eastAsia"/>
                <w:sz w:val="20"/>
                <w:szCs w:val="20"/>
              </w:rPr>
              <w:t>-</w:t>
            </w:r>
            <w:r w:rsidRPr="00BE6732">
              <w:rPr>
                <w:rFonts w:hint="eastAsia"/>
                <w:sz w:val="20"/>
                <w:szCs w:val="20"/>
              </w:rPr>
              <w:t>收付款整合平台</w:t>
            </w:r>
            <w:r w:rsidRPr="00BE6732">
              <w:rPr>
                <w:rFonts w:hint="eastAsia"/>
                <w:sz w:val="20"/>
                <w:szCs w:val="20"/>
              </w:rPr>
              <w:t>(</w:t>
            </w:r>
            <w:r w:rsidRPr="00BE6732">
              <w:rPr>
                <w:rFonts w:hint="eastAsia"/>
                <w:sz w:val="20"/>
                <w:szCs w:val="20"/>
              </w:rPr>
              <w:t>理賠項目優化</w:t>
            </w:r>
            <w:r w:rsidRPr="00BE673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BE6732" w:rsidRPr="001900DE" w:rsidRDefault="00BE6732" w:rsidP="00E129A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1900DE">
              <w:rPr>
                <w:rFonts w:ascii="細明體" w:eastAsia="細明體" w:hAnsi="細明體" w:hint="eastAsia"/>
                <w:lang w:eastAsia="zh-TW"/>
              </w:rPr>
              <w:t>蕭侑文</w:t>
            </w:r>
          </w:p>
        </w:tc>
        <w:tc>
          <w:tcPr>
            <w:tcW w:w="1700" w:type="dxa"/>
          </w:tcPr>
          <w:p w:rsidR="00BE6732" w:rsidRPr="00BB7FA1" w:rsidRDefault="00BE6732" w:rsidP="005558D1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180718001599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964112" w:rsidP="00964112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hint="eastAsia"/>
                <w:sz w:val="20"/>
                <w:szCs w:val="20"/>
              </w:rPr>
              <w:t>理賠</w:t>
            </w:r>
            <w:r w:rsidR="00A37D08" w:rsidRPr="00A37D08">
              <w:rPr>
                <w:rFonts w:hint="eastAsia"/>
                <w:sz w:val="20"/>
                <w:szCs w:val="20"/>
              </w:rPr>
              <w:t>應付未付明細</w:t>
            </w:r>
            <w:r w:rsidR="00A37D08" w:rsidRPr="00A37D08">
              <w:rPr>
                <w:rFonts w:hint="eastAsia"/>
                <w:sz w:val="20"/>
                <w:szCs w:val="20"/>
              </w:rPr>
              <w:t>(</w:t>
            </w:r>
            <w:r w:rsidR="00A37D08" w:rsidRPr="00A37D08">
              <w:rPr>
                <w:rFonts w:hint="eastAsia"/>
                <w:sz w:val="20"/>
                <w:szCs w:val="20"/>
              </w:rPr>
              <w:t>收付款平台</w:t>
            </w:r>
            <w:r w:rsidR="00A37D08" w:rsidRPr="00A37D08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964112" w:rsidP="001900DE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37D08">
              <w:rPr>
                <w:rFonts w:hint="eastAsia"/>
                <w:sz w:val="20"/>
                <w:szCs w:val="20"/>
              </w:rPr>
              <w:t>AAD3_B001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B4551B" w:rsidP="001900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</w:t>
            </w:r>
            <w:r w:rsidRPr="00A37D08">
              <w:rPr>
                <w:rFonts w:hint="eastAsia"/>
                <w:sz w:val="20"/>
                <w:szCs w:val="20"/>
              </w:rPr>
              <w:t>應付未付明細</w:t>
            </w:r>
            <w:r w:rsidRPr="00A37D08">
              <w:rPr>
                <w:rFonts w:hint="eastAsia"/>
                <w:sz w:val="20"/>
                <w:szCs w:val="20"/>
              </w:rPr>
              <w:t>(</w:t>
            </w:r>
            <w:r w:rsidRPr="00A37D08">
              <w:rPr>
                <w:rFonts w:hint="eastAsia"/>
                <w:sz w:val="20"/>
                <w:szCs w:val="20"/>
              </w:rPr>
              <w:t>收付款平台</w:t>
            </w:r>
            <w:r w:rsidRPr="00A37D08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986BCD" w:rsidRDefault="00494D3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0000A3" w:rsidP="00B455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AE123C" w:rsidRPr="00E01490" w:rsidTr="00273236">
        <w:tc>
          <w:tcPr>
            <w:tcW w:w="1440" w:type="dxa"/>
            <w:vMerge w:val="restart"/>
            <w:vAlign w:val="center"/>
          </w:tcPr>
          <w:p w:rsidR="00AE123C" w:rsidRPr="003769F8" w:rsidRDefault="00AE123C" w:rsidP="0027323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AE123C" w:rsidRPr="003769F8" w:rsidRDefault="00AE123C" w:rsidP="002732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AE123C" w:rsidRDefault="00AE123C" w:rsidP="00273236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AE123C" w:rsidTr="00273236">
        <w:tc>
          <w:tcPr>
            <w:tcW w:w="1440" w:type="dxa"/>
            <w:vMerge/>
          </w:tcPr>
          <w:p w:rsidR="00AE123C" w:rsidRDefault="00AE123C" w:rsidP="00273236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AE123C" w:rsidRPr="003769F8" w:rsidRDefault="00AE123C" w:rsidP="002732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AE123C" w:rsidRPr="003769F8" w:rsidRDefault="00AE123C" w:rsidP="002732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105086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9331" w:dyaOrig="4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3.25pt" o:ole="">
            <v:imagedata r:id="rId8" o:title=""/>
          </v:shape>
          <o:OLEObject Type="Embed" ProgID="Visio.Drawing.11" ShapeID="_x0000_i1025" DrawAspect="Content" ObjectID="_1657345665" r:id="rId9"/>
        </w:object>
      </w: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7E267D" w:rsidP="00C61D2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身故件更新死殘辦理待辦件</w:t>
            </w:r>
          </w:p>
        </w:tc>
        <w:tc>
          <w:tcPr>
            <w:tcW w:w="2835" w:type="dxa"/>
          </w:tcPr>
          <w:p w:rsidR="00752001" w:rsidRPr="00986BCD" w:rsidRDefault="00BF5B52" w:rsidP="001900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5B52">
              <w:rPr>
                <w:rFonts w:ascii="細明體" w:eastAsia="細明體" w:hAnsi="細明體"/>
                <w:sz w:val="20"/>
                <w:szCs w:val="20"/>
              </w:rPr>
              <w:t>DTAAB203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48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4804" w:rsidRPr="00986BCD" w:rsidRDefault="00114804" w:rsidP="00114804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4804" w:rsidRDefault="0043622B" w:rsidP="00114804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3622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壽險主約投保紀錄</w:t>
            </w:r>
          </w:p>
        </w:tc>
        <w:tc>
          <w:tcPr>
            <w:tcW w:w="2835" w:type="dxa"/>
          </w:tcPr>
          <w:p w:rsidR="00114804" w:rsidRPr="00BF5B52" w:rsidRDefault="00114804" w:rsidP="001148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F5B52">
              <w:rPr>
                <w:rFonts w:ascii="細明體" w:eastAsia="細明體" w:hAnsi="細明體"/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48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4804" w:rsidRPr="00986BCD" w:rsidRDefault="00114804" w:rsidP="00114804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4804" w:rsidRDefault="0043622B" w:rsidP="00114804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3622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壽險附約投保記錄</w:t>
            </w:r>
          </w:p>
        </w:tc>
        <w:tc>
          <w:tcPr>
            <w:tcW w:w="2835" w:type="dxa"/>
          </w:tcPr>
          <w:p w:rsidR="00114804" w:rsidRPr="00BF5B52" w:rsidRDefault="00114804" w:rsidP="001148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F5B52">
              <w:rPr>
                <w:rFonts w:ascii="細明體" w:eastAsia="細明體" w:hAnsi="細明體"/>
                <w:sz w:val="20"/>
                <w:szCs w:val="20"/>
              </w:rPr>
              <w:t>DTAB000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48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4804" w:rsidRPr="00986BCD" w:rsidRDefault="00114804" w:rsidP="00114804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4804" w:rsidRDefault="0043622B" w:rsidP="00114804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3622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壽險受益人</w:t>
            </w:r>
          </w:p>
        </w:tc>
        <w:tc>
          <w:tcPr>
            <w:tcW w:w="2835" w:type="dxa"/>
          </w:tcPr>
          <w:p w:rsidR="00114804" w:rsidRPr="00BF5B52" w:rsidRDefault="00114804" w:rsidP="001148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F5B52">
              <w:rPr>
                <w:rFonts w:ascii="細明體" w:eastAsia="細明體" w:hAnsi="細明體"/>
                <w:sz w:val="20"/>
                <w:szCs w:val="20"/>
              </w:rPr>
              <w:t>DTAB000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48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4804" w:rsidRPr="00986BCD" w:rsidRDefault="00114804" w:rsidP="00114804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4804" w:rsidRDefault="0043622B" w:rsidP="00114804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3622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壽險契約關係人</w:t>
            </w:r>
          </w:p>
        </w:tc>
        <w:tc>
          <w:tcPr>
            <w:tcW w:w="2835" w:type="dxa"/>
          </w:tcPr>
          <w:p w:rsidR="00114804" w:rsidRPr="00BF5B52" w:rsidRDefault="00114804" w:rsidP="001148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F5B52">
              <w:rPr>
                <w:rFonts w:ascii="細明體" w:eastAsia="細明體" w:hAnsi="細明體"/>
                <w:sz w:val="20"/>
                <w:szCs w:val="20"/>
              </w:rPr>
              <w:t>DTAB000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4804" w:rsidRPr="00986BCD" w:rsidRDefault="00114804" w:rsidP="0011480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B1C5A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B1C5A" w:rsidRPr="00986BCD" w:rsidRDefault="006B1C5A" w:rsidP="006B1C5A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B1C5A" w:rsidRDefault="00C6196D" w:rsidP="006B1C5A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C6196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各受款人理賠金額分配檔_理賠案件使用</w:t>
            </w:r>
          </w:p>
        </w:tc>
        <w:tc>
          <w:tcPr>
            <w:tcW w:w="2835" w:type="dxa"/>
          </w:tcPr>
          <w:p w:rsidR="006B1C5A" w:rsidRPr="007E6CC0" w:rsidRDefault="006B1C5A" w:rsidP="006B1C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E6CC0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7E6CC0">
              <w:rPr>
                <w:rFonts w:ascii="細明體" w:eastAsia="細明體" w:hAnsi="細明體"/>
                <w:sz w:val="20"/>
                <w:szCs w:val="20"/>
              </w:rPr>
              <w:t>B0</w:t>
            </w:r>
            <w:r>
              <w:rPr>
                <w:rFonts w:ascii="細明體" w:eastAsia="細明體" w:hAnsi="細明體"/>
                <w:sz w:val="20"/>
                <w:szCs w:val="20"/>
              </w:rPr>
              <w:t>10</w:t>
            </w:r>
          </w:p>
        </w:tc>
        <w:tc>
          <w:tcPr>
            <w:tcW w:w="799" w:type="dxa"/>
          </w:tcPr>
          <w:p w:rsidR="006B1C5A" w:rsidRPr="00986BCD" w:rsidRDefault="006B1C5A" w:rsidP="006B1C5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B1C5A" w:rsidRPr="00986BCD" w:rsidRDefault="006B1C5A" w:rsidP="006B1C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B1C5A" w:rsidRPr="00986BCD" w:rsidRDefault="006B1C5A" w:rsidP="006B1C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B1C5A" w:rsidRPr="00986BCD" w:rsidRDefault="006B1C5A" w:rsidP="006B1C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B1C5A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B1C5A" w:rsidRPr="00986BCD" w:rsidRDefault="006B1C5A" w:rsidP="006B1C5A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B1C5A" w:rsidRDefault="00C6196D" w:rsidP="006B1C5A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C6196D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理賠受理輸入申請書檔</w:t>
            </w:r>
          </w:p>
        </w:tc>
        <w:tc>
          <w:tcPr>
            <w:tcW w:w="2835" w:type="dxa"/>
          </w:tcPr>
          <w:p w:rsidR="006B1C5A" w:rsidRPr="007E6CC0" w:rsidRDefault="006B1C5A" w:rsidP="006B1C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E6CC0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7E6CC0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/>
                <w:sz w:val="20"/>
                <w:szCs w:val="20"/>
              </w:rPr>
              <w:t>10</w:t>
            </w:r>
          </w:p>
        </w:tc>
        <w:tc>
          <w:tcPr>
            <w:tcW w:w="799" w:type="dxa"/>
          </w:tcPr>
          <w:p w:rsidR="006B1C5A" w:rsidRPr="00986BCD" w:rsidRDefault="006B1C5A" w:rsidP="006B1C5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B1C5A" w:rsidRPr="00986BCD" w:rsidRDefault="006B1C5A" w:rsidP="006B1C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B1C5A" w:rsidRPr="00986BCD" w:rsidRDefault="006B1C5A" w:rsidP="006B1C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B1C5A" w:rsidRPr="00986BCD" w:rsidRDefault="006B1C5A" w:rsidP="006B1C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6196D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6196D" w:rsidRPr="00986BCD" w:rsidRDefault="00C6196D" w:rsidP="00C6196D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6196D" w:rsidRDefault="0043622B" w:rsidP="00C6196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3622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基本資料定義檔</w:t>
            </w:r>
          </w:p>
        </w:tc>
        <w:tc>
          <w:tcPr>
            <w:tcW w:w="2835" w:type="dxa"/>
          </w:tcPr>
          <w:p w:rsidR="00C6196D" w:rsidRPr="007E6CC0" w:rsidRDefault="00BF5B52" w:rsidP="00C6196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F5B52">
              <w:rPr>
                <w:rFonts w:ascii="細明體" w:eastAsia="細明體" w:hAnsi="細明體"/>
                <w:sz w:val="20"/>
                <w:szCs w:val="20"/>
              </w:rPr>
              <w:t>DTAGA001_PROD_DEFI</w:t>
            </w:r>
          </w:p>
        </w:tc>
        <w:tc>
          <w:tcPr>
            <w:tcW w:w="799" w:type="dxa"/>
          </w:tcPr>
          <w:p w:rsidR="00C6196D" w:rsidRPr="00986BCD" w:rsidRDefault="00C6196D" w:rsidP="00C6196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6196D" w:rsidRPr="00986BCD" w:rsidRDefault="00C6196D" w:rsidP="00C6196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6196D" w:rsidRPr="00986BCD" w:rsidRDefault="00C6196D" w:rsidP="00C6196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6196D" w:rsidRPr="00986BCD" w:rsidRDefault="00C6196D" w:rsidP="00C6196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EB62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C61D29"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EB6291">
              <w:rPr>
                <w:rFonts w:ascii="細明體" w:eastAsia="細明體" w:hAnsi="細明體"/>
                <w:sz w:val="20"/>
                <w:szCs w:val="20"/>
              </w:rPr>
              <w:t>DD3</w:t>
            </w:r>
            <w:r w:rsidR="003B6AE7">
              <w:rPr>
                <w:rFonts w:ascii="細明體" w:eastAsia="細明體" w:hAnsi="細明體"/>
                <w:sz w:val="20"/>
                <w:szCs w:val="20"/>
              </w:rPr>
              <w:t>01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EB6291" w:rsidRPr="00986BCD" w:rsidRDefault="00EB6291" w:rsidP="00EB62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/>
                <w:sz w:val="20"/>
                <w:szCs w:val="20"/>
              </w:rPr>
              <w:t>3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0E04A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9D0A78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D0A78" w:rsidRPr="00986BCD" w:rsidRDefault="009D0A78" w:rsidP="009D0A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9D0A78" w:rsidRPr="00986BCD" w:rsidRDefault="009D0A78" w:rsidP="009D0A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9D0A78" w:rsidRPr="00986BCD" w:rsidRDefault="009D0A78" w:rsidP="009D0A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9D0A78" w:rsidRDefault="009D0A78" w:rsidP="009D0A78"/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961F9B" w:rsidRPr="00986BCD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986BCD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986BCD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961F9B" w:rsidRPr="00986BCD" w:rsidRDefault="005E1EC6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961F9B" w:rsidRPr="00986BCD" w:rsidRDefault="006317E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CA4EC4" w:rsidRPr="00986BCD" w:rsidRDefault="001200CB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="00CA4EC4"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6B09D6" w:rsidRDefault="00E24304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6D569A">
        <w:rPr>
          <w:rFonts w:ascii="細明體" w:eastAsia="細明體" w:hAnsi="細明體" w:hint="eastAsia"/>
          <w:kern w:val="2"/>
          <w:lang w:eastAsia="zh-TW"/>
        </w:rPr>
        <w:t>主被保人</w:t>
      </w:r>
      <w:ins w:id="2" w:author="蕭侑文" w:date="2018-10-01T10:02:00Z">
        <w:r w:rsidR="00E507B7">
          <w:rPr>
            <w:rFonts w:ascii="細明體" w:eastAsia="細明體" w:hAnsi="細明體" w:hint="eastAsia"/>
            <w:kern w:val="2"/>
            <w:lang w:eastAsia="zh-TW"/>
          </w:rPr>
          <w:t>與眷屬紀錄</w:t>
        </w:r>
      </w:ins>
      <w:del w:id="3" w:author="蕭侑文" w:date="2018-10-01T10:02:00Z">
        <w:r w:rsidR="006D569A" w:rsidDel="00E507B7">
          <w:rPr>
            <w:rFonts w:ascii="細明體" w:eastAsia="細明體" w:hAnsi="細明體" w:hint="eastAsia"/>
            <w:kern w:val="2"/>
            <w:lang w:eastAsia="zh-TW"/>
          </w:rPr>
          <w:delText>紀錄</w:delText>
        </w:r>
      </w:del>
      <w:r w:rsidR="002B173A">
        <w:rPr>
          <w:rFonts w:ascii="細明體" w:eastAsia="細明體" w:hAnsi="細明體" w:hint="eastAsia"/>
          <w:kern w:val="2"/>
          <w:lang w:eastAsia="zh-TW"/>
        </w:rPr>
        <w:t>：</w:t>
      </w:r>
    </w:p>
    <w:p w:rsidR="000E41F5" w:rsidRDefault="000E41F5" w:rsidP="002B173A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</w:t>
      </w:r>
      <w:r>
        <w:rPr>
          <w:rFonts w:ascii="細明體" w:eastAsia="細明體" w:hAnsi="細明體"/>
          <w:kern w:val="2"/>
          <w:lang w:eastAsia="zh-TW"/>
        </w:rPr>
        <w:t xml:space="preserve"> TA as</w:t>
      </w:r>
    </w:p>
    <w:p w:rsidR="00B74963" w:rsidRDefault="00B74963" w:rsidP="000E41F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4" w:author="蕭侑文" w:date="2018-10-01T09:50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</w:t>
      </w:r>
      <w:r w:rsidR="006E2A2D">
        <w:rPr>
          <w:rFonts w:ascii="細明體" w:eastAsia="細明體" w:hAnsi="細明體"/>
          <w:kern w:val="2"/>
          <w:lang w:eastAsia="zh-TW"/>
        </w:rPr>
        <w:t>B</w:t>
      </w:r>
      <w:r w:rsidR="00061E44">
        <w:rPr>
          <w:rFonts w:ascii="細明體" w:eastAsia="細明體" w:hAnsi="細明體"/>
          <w:kern w:val="2"/>
          <w:lang w:eastAsia="zh-TW"/>
        </w:rPr>
        <w:t>2</w:t>
      </w:r>
      <w:r w:rsidR="006E2A2D">
        <w:rPr>
          <w:rFonts w:ascii="細明體" w:eastAsia="細明體" w:hAnsi="細明體"/>
          <w:kern w:val="2"/>
          <w:lang w:eastAsia="zh-TW"/>
        </w:rPr>
        <w:t>0</w:t>
      </w:r>
      <w:r w:rsidR="00061E44">
        <w:rPr>
          <w:rFonts w:ascii="細明體" w:eastAsia="細明體" w:hAnsi="細明體"/>
          <w:kern w:val="2"/>
          <w:lang w:eastAsia="zh-TW"/>
        </w:rPr>
        <w:t>3</w:t>
      </w:r>
      <w:ins w:id="5" w:author="蕭侑文" w:date="2018-10-01T09:50:00Z">
        <w:r w:rsidR="00F13DC1">
          <w:rPr>
            <w:rFonts w:ascii="細明體" w:eastAsia="細明體" w:hAnsi="細明體"/>
            <w:kern w:val="2"/>
            <w:lang w:eastAsia="zh-TW"/>
          </w:rPr>
          <w:t xml:space="preserve"> B203</w:t>
        </w:r>
      </w:ins>
    </w:p>
    <w:p w:rsidR="00111149" w:rsidRDefault="00111149" w:rsidP="0011114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6" w:author="蕭侑文" w:date="2018-10-01T09:50:00Z"/>
          <w:rFonts w:ascii="細明體" w:eastAsia="細明體" w:hAnsi="細明體"/>
          <w:kern w:val="2"/>
          <w:lang w:eastAsia="zh-TW"/>
        </w:rPr>
        <w:pPrChange w:id="7" w:author="蕭侑文" w:date="2018-10-01T09:50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8" w:author="蕭侑文" w:date="2018-10-01T09:50:00Z">
        <w:r>
          <w:rPr>
            <w:rFonts w:ascii="細明體" w:eastAsia="細明體" w:hAnsi="細明體"/>
            <w:kern w:val="2"/>
            <w:lang w:eastAsia="zh-TW"/>
          </w:rPr>
          <w:t>INNER JOIN DTAAB001 B001</w:t>
        </w:r>
      </w:ins>
    </w:p>
    <w:p w:rsidR="00111149" w:rsidRDefault="00111149" w:rsidP="0011114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9" w:author="蕭侑文" w:date="2018-10-01T09:50:00Z"/>
          <w:rFonts w:ascii="細明體" w:eastAsia="細明體" w:hAnsi="細明體"/>
          <w:kern w:val="2"/>
          <w:lang w:eastAsia="zh-TW"/>
        </w:rPr>
        <w:pPrChange w:id="10" w:author="蕭侑文" w:date="2018-10-01T09:50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1" w:author="蕭侑文" w:date="2018-10-01T09:50:00Z">
        <w:r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  <w:r w:rsidR="00F13DC1">
          <w:rPr>
            <w:rFonts w:ascii="細明體" w:eastAsia="細明體" w:hAnsi="細明體"/>
            <w:kern w:val="2"/>
            <w:lang w:eastAsia="zh-TW"/>
          </w:rPr>
          <w:t>B203</w:t>
        </w:r>
        <w:r>
          <w:rPr>
            <w:rFonts w:ascii="細明體" w:eastAsia="細明體" w:hAnsi="細明體"/>
            <w:kern w:val="2"/>
            <w:lang w:eastAsia="zh-TW"/>
          </w:rPr>
          <w:t>.</w:t>
        </w:r>
        <w:r>
          <w:rPr>
            <w:rFonts w:ascii="細明體" w:eastAsia="細明體" w:hAnsi="細明體" w:hint="eastAsia"/>
            <w:kern w:val="2"/>
            <w:lang w:eastAsia="zh-TW"/>
          </w:rPr>
          <w:t>事故者ID</w:t>
        </w:r>
        <w:r>
          <w:rPr>
            <w:rFonts w:ascii="細明體" w:eastAsia="細明體" w:hAnsi="細明體"/>
            <w:kern w:val="2"/>
            <w:lang w:eastAsia="zh-TW"/>
          </w:rPr>
          <w:t xml:space="preserve"> = B</w:t>
        </w:r>
        <w:r w:rsidR="00F13DC1">
          <w:rPr>
            <w:rFonts w:ascii="細明體" w:eastAsia="細明體" w:hAnsi="細明體"/>
            <w:kern w:val="2"/>
            <w:lang w:eastAsia="zh-TW"/>
          </w:rPr>
          <w:t>001</w:t>
        </w:r>
        <w:r>
          <w:rPr>
            <w:rFonts w:ascii="細明體" w:eastAsia="細明體" w:hAnsi="細明體"/>
            <w:kern w:val="2"/>
            <w:lang w:eastAsia="zh-TW"/>
          </w:rPr>
          <w:t>.</w:t>
        </w:r>
      </w:ins>
      <w:ins w:id="12" w:author="蕭侑文" w:date="2018-10-01T09:51:00Z">
        <w:r w:rsidR="003962C8">
          <w:rPr>
            <w:rFonts w:ascii="細明體" w:eastAsia="細明體" w:hAnsi="細明體" w:hint="eastAsia"/>
            <w:kern w:val="2"/>
            <w:lang w:eastAsia="zh-TW"/>
          </w:rPr>
          <w:t>事故者ID</w:t>
        </w:r>
      </w:ins>
    </w:p>
    <w:p w:rsidR="0073534D" w:rsidRDefault="0073534D" w:rsidP="0073534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3" w:author="蕭侑文" w:date="2018-10-01T09:50:00Z"/>
          <w:rFonts w:ascii="細明體" w:eastAsia="細明體" w:hAnsi="細明體"/>
          <w:kern w:val="2"/>
          <w:lang w:eastAsia="zh-TW"/>
        </w:rPr>
        <w:pPrChange w:id="14" w:author="蕭侑文" w:date="2018-10-01T09:50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5" w:author="蕭侑文" w:date="2018-10-01T09:50:00Z">
        <w:r>
          <w:rPr>
            <w:rFonts w:ascii="細明體" w:eastAsia="細明體" w:hAnsi="細明體"/>
            <w:kern w:val="2"/>
            <w:lang w:eastAsia="zh-TW"/>
          </w:rPr>
          <w:t>INNER JOIN DTAB0005 AB0005</w:t>
        </w:r>
      </w:ins>
    </w:p>
    <w:p w:rsidR="0073534D" w:rsidRDefault="0073534D" w:rsidP="0073534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6" w:author="蕭侑文" w:date="2018-10-01T09:50:00Z"/>
          <w:rFonts w:ascii="細明體" w:eastAsia="細明體" w:hAnsi="細明體"/>
          <w:kern w:val="2"/>
          <w:lang w:eastAsia="zh-TW"/>
        </w:rPr>
        <w:pPrChange w:id="17" w:author="蕭侑文" w:date="2018-10-01T09:50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8" w:author="蕭侑文" w:date="2018-10-01T09:50:00Z">
        <w:r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</w:ins>
      <w:ins w:id="19" w:author="蕭侑文" w:date="2018-10-01T09:51:00Z">
        <w:r w:rsidR="00DE7891">
          <w:rPr>
            <w:rFonts w:ascii="細明體" w:eastAsia="細明體" w:hAnsi="細明體"/>
            <w:kern w:val="2"/>
            <w:lang w:eastAsia="zh-TW"/>
          </w:rPr>
          <w:t>B001</w:t>
        </w:r>
      </w:ins>
      <w:ins w:id="20" w:author="蕭侑文" w:date="2018-10-01T09:50:00Z">
        <w:r>
          <w:rPr>
            <w:rFonts w:ascii="細明體" w:eastAsia="細明體" w:hAnsi="細明體" w:hint="eastAsia"/>
            <w:kern w:val="2"/>
            <w:lang w:eastAsia="zh-TW"/>
          </w:rPr>
          <w:t xml:space="preserve">.保單號碼 = </w:t>
        </w:r>
        <w:r>
          <w:rPr>
            <w:rFonts w:ascii="細明體" w:eastAsia="細明體" w:hAnsi="細明體"/>
            <w:kern w:val="2"/>
            <w:lang w:eastAsia="zh-TW"/>
          </w:rPr>
          <w:t>AB0005</w:t>
        </w:r>
        <w:r>
          <w:rPr>
            <w:rFonts w:ascii="細明體" w:eastAsia="細明體" w:hAnsi="細明體" w:hint="eastAsia"/>
            <w:kern w:val="2"/>
            <w:lang w:eastAsia="zh-TW"/>
          </w:rPr>
          <w:t>.保單號碼</w:t>
        </w:r>
      </w:ins>
    </w:p>
    <w:p w:rsidR="0073534D" w:rsidRDefault="0073534D" w:rsidP="0073534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1" w:author="蕭侑文" w:date="2018-10-01T09:50:00Z"/>
          <w:rFonts w:ascii="細明體" w:eastAsia="細明體" w:hAnsi="細明體"/>
          <w:kern w:val="2"/>
          <w:lang w:eastAsia="zh-TW"/>
        </w:rPr>
        <w:pPrChange w:id="22" w:author="蕭侑文" w:date="2018-10-01T09:50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23" w:author="蕭侑文" w:date="2018-10-01T09:50:00Z">
        <w:r>
          <w:rPr>
            <w:rFonts w:ascii="細明體" w:eastAsia="細明體" w:hAnsi="細明體" w:hint="eastAsia"/>
            <w:kern w:val="2"/>
            <w:lang w:eastAsia="zh-TW"/>
          </w:rPr>
          <w:t xml:space="preserve">AND </w:t>
        </w:r>
      </w:ins>
      <w:ins w:id="24" w:author="蕭侑文" w:date="2018-10-01T09:51:00Z">
        <w:r w:rsidR="003962C8">
          <w:rPr>
            <w:rFonts w:ascii="細明體" w:eastAsia="細明體" w:hAnsi="細明體"/>
            <w:kern w:val="2"/>
            <w:lang w:eastAsia="zh-TW"/>
          </w:rPr>
          <w:t>B001.</w:t>
        </w:r>
        <w:r w:rsidR="003962C8">
          <w:rPr>
            <w:rFonts w:ascii="細明體" w:eastAsia="細明體" w:hAnsi="細明體" w:hint="eastAsia"/>
            <w:kern w:val="2"/>
            <w:lang w:eastAsia="zh-TW"/>
          </w:rPr>
          <w:t>事故者ID</w:t>
        </w:r>
        <w:r w:rsidR="0068513F">
          <w:rPr>
            <w:rFonts w:ascii="細明體" w:eastAsia="細明體" w:hAnsi="細明體"/>
            <w:kern w:val="2"/>
            <w:lang w:eastAsia="zh-TW"/>
          </w:rPr>
          <w:t xml:space="preserve"> =</w:t>
        </w:r>
      </w:ins>
      <w:ins w:id="25" w:author="蕭侑文" w:date="2018-10-01T09:50:00Z">
        <w:r>
          <w:rPr>
            <w:rFonts w:ascii="細明體" w:eastAsia="細明體" w:hAnsi="細明體"/>
            <w:kern w:val="2"/>
            <w:lang w:eastAsia="zh-TW"/>
          </w:rPr>
          <w:t>AB0005.</w:t>
        </w:r>
      </w:ins>
      <w:ins w:id="26" w:author="蕭侑文" w:date="2018-10-01T09:51:00Z">
        <w:r w:rsidR="0068513F">
          <w:rPr>
            <w:rFonts w:ascii="細明體" w:eastAsia="細明體" w:hAnsi="細明體"/>
            <w:kern w:val="2"/>
            <w:lang w:eastAsia="zh-TW"/>
          </w:rPr>
          <w:t>ID</w:t>
        </w:r>
      </w:ins>
    </w:p>
    <w:p w:rsidR="001553F0" w:rsidRDefault="001553F0" w:rsidP="001553F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7" w:author="蕭侑文" w:date="2018-10-01T09:51:00Z"/>
          <w:rFonts w:ascii="細明體" w:eastAsia="細明體" w:hAnsi="細明體" w:hint="eastAsia"/>
          <w:kern w:val="2"/>
          <w:lang w:eastAsia="zh-TW"/>
        </w:rPr>
        <w:pPrChange w:id="28" w:author="蕭侑文" w:date="2018-10-01T09:5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9" w:author="蕭侑文" w:date="2018-10-01T09:51:00Z">
        <w:r>
          <w:rPr>
            <w:rFonts w:ascii="細明體" w:eastAsia="細明體" w:hAnsi="細明體" w:hint="eastAsia"/>
            <w:kern w:val="2"/>
            <w:lang w:eastAsia="zh-TW"/>
          </w:rPr>
          <w:t>L</w:t>
        </w:r>
        <w:r>
          <w:rPr>
            <w:rFonts w:ascii="細明體" w:eastAsia="細明體" w:hAnsi="細明體"/>
            <w:kern w:val="2"/>
            <w:lang w:eastAsia="zh-TW"/>
          </w:rPr>
          <w:t xml:space="preserve">EFT JOIN </w:t>
        </w:r>
        <w:r>
          <w:rPr>
            <w:rFonts w:ascii="細明體" w:eastAsia="細明體" w:hAnsi="細明體" w:hint="eastAsia"/>
            <w:kern w:val="2"/>
            <w:lang w:eastAsia="zh-TW"/>
          </w:rPr>
          <w:t>DTAAA010 A010</w:t>
        </w:r>
      </w:ins>
    </w:p>
    <w:p w:rsidR="001553F0" w:rsidRDefault="001553F0" w:rsidP="001553F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0" w:author="蕭侑文" w:date="2018-10-01T09:51:00Z"/>
          <w:rFonts w:ascii="細明體" w:eastAsia="細明體" w:hAnsi="細明體"/>
          <w:kern w:val="2"/>
          <w:lang w:eastAsia="zh-TW"/>
        </w:rPr>
        <w:pPrChange w:id="31" w:author="蕭侑文" w:date="2018-10-01T09:51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2" w:author="蕭侑文" w:date="2018-10-01T09:51:00Z">
        <w:r>
          <w:rPr>
            <w:rFonts w:ascii="細明體" w:eastAsia="細明體" w:hAnsi="細明體"/>
            <w:kern w:val="2"/>
            <w:lang w:eastAsia="zh-TW"/>
          </w:rPr>
          <w:t xml:space="preserve">ON </w:t>
        </w:r>
      </w:ins>
      <w:ins w:id="33" w:author="蕭侑文" w:date="2018-10-01T09:52:00Z">
        <w:r w:rsidR="006C6618">
          <w:rPr>
            <w:rFonts w:ascii="細明體" w:eastAsia="細明體" w:hAnsi="細明體"/>
            <w:kern w:val="2"/>
            <w:lang w:eastAsia="zh-TW"/>
          </w:rPr>
          <w:t>B001</w:t>
        </w:r>
      </w:ins>
      <w:ins w:id="34" w:author="蕭侑文" w:date="2018-10-01T09:51:00Z">
        <w:r>
          <w:rPr>
            <w:rFonts w:ascii="細明體" w:eastAsia="細明體" w:hAnsi="細明體"/>
            <w:kern w:val="2"/>
            <w:lang w:eastAsia="zh-TW"/>
          </w:rPr>
          <w:t>.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受理編號 = </w:t>
        </w:r>
        <w:r>
          <w:rPr>
            <w:rFonts w:ascii="細明體" w:eastAsia="細明體" w:hAnsi="細明體"/>
            <w:kern w:val="2"/>
            <w:lang w:eastAsia="zh-TW"/>
          </w:rPr>
          <w:t>A010.</w:t>
        </w:r>
        <w:r>
          <w:rPr>
            <w:rFonts w:ascii="細明體" w:eastAsia="細明體" w:hAnsi="細明體" w:hint="eastAsia"/>
            <w:kern w:val="2"/>
            <w:lang w:eastAsia="zh-TW"/>
          </w:rPr>
          <w:t>受理編號</w:t>
        </w:r>
      </w:ins>
    </w:p>
    <w:p w:rsidR="00111149" w:rsidDel="00111149" w:rsidRDefault="00111149" w:rsidP="0073534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35" w:author="蕭侑文" w:date="2018-10-01T09:50:00Z"/>
          <w:rFonts w:ascii="細明體" w:eastAsia="細明體" w:hAnsi="細明體"/>
          <w:kern w:val="2"/>
          <w:lang w:eastAsia="zh-TW"/>
        </w:rPr>
        <w:pPrChange w:id="36" w:author="蕭侑文" w:date="2018-10-01T09:50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</w:p>
    <w:p w:rsidR="00785B05" w:rsidRDefault="00101E7E" w:rsidP="00E1512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WHERE</w:t>
      </w:r>
    </w:p>
    <w:p w:rsidR="00D539F0" w:rsidRDefault="00D539F0" w:rsidP="00B07B38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7" w:author="蕭侑文" w:date="2018-10-01T09:52:00Z"/>
          <w:rFonts w:ascii="細明體" w:eastAsia="細明體" w:hAnsi="細明體"/>
          <w:kern w:val="2"/>
          <w:lang w:eastAsia="zh-TW"/>
        </w:rPr>
      </w:pPr>
      <w:ins w:id="38" w:author="蕭侑文" w:date="2018-10-01T09:52:00Z">
        <w:r>
          <w:rPr>
            <w:rFonts w:ascii="細明體" w:eastAsia="細明體" w:hAnsi="細明體"/>
            <w:kern w:val="2"/>
            <w:lang w:eastAsia="zh-TW"/>
          </w:rPr>
          <w:t>B001.</w:t>
        </w:r>
        <w:r>
          <w:rPr>
            <w:rFonts w:ascii="細明體" w:eastAsia="細明體" w:hAnsi="細明體" w:hint="eastAsia"/>
            <w:kern w:val="2"/>
            <w:lang w:eastAsia="zh-TW"/>
          </w:rPr>
          <w:t>索賠類別 =</w:t>
        </w:r>
        <w:r>
          <w:rPr>
            <w:rFonts w:ascii="細明體" w:eastAsia="細明體" w:hAnsi="細明體"/>
            <w:kern w:val="2"/>
            <w:lang w:eastAsia="zh-TW"/>
          </w:rPr>
          <w:t>’A’</w:t>
        </w:r>
      </w:ins>
    </w:p>
    <w:p w:rsidR="00D539F0" w:rsidRDefault="00D539F0" w:rsidP="00B07B38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9" w:author="蕭侑文" w:date="2018-10-01T09:52:00Z"/>
          <w:rFonts w:ascii="細明體" w:eastAsia="細明體" w:hAnsi="細明體"/>
          <w:kern w:val="2"/>
          <w:lang w:eastAsia="zh-TW"/>
        </w:rPr>
      </w:pPr>
      <w:ins w:id="40" w:author="蕭侑文" w:date="2018-10-01T09:52:00Z">
        <w:r>
          <w:rPr>
            <w:rFonts w:ascii="細明體" w:eastAsia="細明體" w:hAnsi="細明體"/>
            <w:kern w:val="2"/>
            <w:lang w:eastAsia="zh-TW"/>
          </w:rPr>
          <w:t>B001.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終止日期 </w:t>
        </w:r>
        <w:r>
          <w:rPr>
            <w:rFonts w:ascii="細明體" w:eastAsia="細明體" w:hAnsi="細明體"/>
            <w:kern w:val="2"/>
            <w:lang w:eastAsia="zh-TW"/>
          </w:rPr>
          <w:t>IS NOT NULL</w:t>
        </w:r>
      </w:ins>
    </w:p>
    <w:p w:rsidR="00785B05" w:rsidRPr="002D3620" w:rsidRDefault="00D539F0" w:rsidP="00B07B38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41" w:author="蕭侑文" w:date="2018-10-01T09:52:00Z">
        <w:r>
          <w:rPr>
            <w:rFonts w:ascii="細明體" w:eastAsia="細明體" w:hAnsi="細明體"/>
            <w:kern w:val="2"/>
            <w:lang w:eastAsia="zh-TW"/>
          </w:rPr>
          <w:t>B203.</w:t>
        </w:r>
      </w:ins>
      <w:ins w:id="42" w:author="蕭侑文" w:date="2018-10-01T09:53:00Z">
        <w:r>
          <w:rPr>
            <w:rFonts w:ascii="細明體" w:eastAsia="細明體" w:hAnsi="細明體" w:hint="eastAsia"/>
            <w:kern w:val="2"/>
            <w:lang w:eastAsia="zh-TW"/>
          </w:rPr>
          <w:t>來源 =</w:t>
        </w:r>
        <w:r>
          <w:rPr>
            <w:rFonts w:ascii="細明體" w:eastAsia="細明體" w:hAnsi="細明體"/>
            <w:kern w:val="2"/>
            <w:lang w:eastAsia="zh-TW"/>
          </w:rPr>
          <w:t>’C’</w:t>
        </w:r>
      </w:ins>
      <w:del w:id="43" w:author="蕭侑文" w:date="2018-10-01T09:53:00Z">
        <w:r w:rsidR="00E15127" w:rsidRPr="002D3620" w:rsidDel="00D539F0">
          <w:rPr>
            <w:rFonts w:ascii="細明體" w:eastAsia="細明體" w:hAnsi="細明體" w:hint="eastAsia"/>
            <w:kern w:val="2"/>
            <w:lang w:eastAsia="zh-TW"/>
          </w:rPr>
          <w:delText>是否更新身故效力 =</w:delText>
        </w:r>
        <w:r w:rsidR="00E15127" w:rsidRPr="002D3620" w:rsidDel="00D539F0">
          <w:rPr>
            <w:rFonts w:ascii="細明體" w:eastAsia="細明體" w:hAnsi="細明體"/>
            <w:kern w:val="2"/>
            <w:lang w:eastAsia="zh-TW"/>
          </w:rPr>
          <w:delText>’N’</w:delText>
        </w:r>
      </w:del>
      <w:ins w:id="44" w:author="蕭侑文" w:date="2018-10-01T09:53:00Z">
        <w:r>
          <w:rPr>
            <w:rFonts w:ascii="細明體" w:eastAsia="細明體" w:hAnsi="細明體"/>
            <w:kern w:val="2"/>
            <w:lang w:eastAsia="zh-TW"/>
          </w:rPr>
          <w:t>(</w:t>
        </w:r>
        <w:r>
          <w:rPr>
            <w:rFonts w:ascii="細明體" w:eastAsia="細明體" w:hAnsi="細明體" w:hint="eastAsia"/>
            <w:kern w:val="2"/>
            <w:lang w:eastAsia="zh-TW"/>
          </w:rPr>
          <w:t>國壽件)</w:t>
        </w:r>
      </w:ins>
    </w:p>
    <w:p w:rsidR="007335E8" w:rsidRDefault="007335E8" w:rsidP="00FC61C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45" w:author="蕭侑文" w:date="2018-10-01T09:53:00Z"/>
          <w:rFonts w:ascii="細明體" w:eastAsia="細明體" w:hAnsi="細明體"/>
          <w:kern w:val="2"/>
          <w:lang w:eastAsia="zh-TW"/>
        </w:rPr>
      </w:pPr>
      <w:ins w:id="46" w:author="蕭侑文" w:date="2018-10-01T09:53:00Z">
        <w:r>
          <w:rPr>
            <w:rFonts w:ascii="細明體" w:eastAsia="細明體" w:hAnsi="細明體" w:hint="eastAsia"/>
            <w:kern w:val="2"/>
            <w:lang w:eastAsia="zh-TW"/>
          </w:rPr>
          <w:t>GR</w:t>
        </w:r>
        <w:r>
          <w:rPr>
            <w:rFonts w:ascii="細明體" w:eastAsia="細明體" w:hAnsi="細明體"/>
            <w:kern w:val="2"/>
            <w:lang w:eastAsia="zh-TW"/>
          </w:rPr>
          <w:t>OUP BY B203.</w:t>
        </w:r>
        <w:r>
          <w:rPr>
            <w:rFonts w:ascii="細明體" w:eastAsia="細明體" w:hAnsi="細明體" w:hint="eastAsia"/>
            <w:kern w:val="2"/>
            <w:lang w:eastAsia="zh-TW"/>
          </w:rPr>
          <w:t>事故者ID</w:t>
        </w:r>
      </w:ins>
    </w:p>
    <w:p w:rsidR="000E41F5" w:rsidRDefault="00487A49" w:rsidP="00FC61C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 DISTINCT</w:t>
      </w:r>
      <w:ins w:id="47" w:author="蕭侑文" w:date="2018-10-01T09:53:00Z">
        <w:r w:rsidR="0005632D">
          <w:rPr>
            <w:rFonts w:ascii="細明體" w:eastAsia="細明體" w:hAnsi="細明體"/>
            <w:kern w:val="2"/>
            <w:lang w:eastAsia="zh-TW"/>
          </w:rPr>
          <w:t xml:space="preserve"> </w:t>
        </w:r>
      </w:ins>
      <w:del w:id="48" w:author="蕭侑文" w:date="2018-10-01T09:53:00Z">
        <w:r w:rsidDel="0005632D">
          <w:rPr>
            <w:rFonts w:ascii="細明體" w:eastAsia="細明體" w:hAnsi="細明體" w:hint="eastAsia"/>
            <w:kern w:val="2"/>
            <w:lang w:eastAsia="zh-TW"/>
          </w:rPr>
          <w:delText xml:space="preserve"> 保單號碼、</w:delText>
        </w:r>
      </w:del>
      <w:r>
        <w:rPr>
          <w:rFonts w:ascii="細明體" w:eastAsia="細明體" w:hAnsi="細明體" w:hint="eastAsia"/>
          <w:kern w:val="2"/>
          <w:lang w:eastAsia="zh-TW"/>
        </w:rPr>
        <w:t>事故者ID、MAX(受理編號)</w:t>
      </w:r>
      <w:r w:rsidR="00D76105">
        <w:rPr>
          <w:rFonts w:ascii="細明體" w:eastAsia="細明體" w:hAnsi="細明體" w:hint="eastAsia"/>
          <w:kern w:val="2"/>
          <w:lang w:eastAsia="zh-TW"/>
        </w:rPr>
        <w:t>、MAX(</w:t>
      </w:r>
      <w:r w:rsidR="00FC61C0" w:rsidRPr="00FC61C0">
        <w:rPr>
          <w:rFonts w:ascii="細明體" w:eastAsia="細明體" w:hAnsi="細明體" w:hint="eastAsia"/>
          <w:kern w:val="2"/>
          <w:lang w:eastAsia="zh-TW"/>
        </w:rPr>
        <w:t>身故日期</w:t>
      </w:r>
      <w:r w:rsidR="00D76105">
        <w:rPr>
          <w:rFonts w:ascii="細明體" w:eastAsia="細明體" w:hAnsi="細明體" w:hint="eastAsia"/>
          <w:kern w:val="2"/>
          <w:lang w:eastAsia="zh-TW"/>
        </w:rPr>
        <w:t>)</w:t>
      </w:r>
      <w:r w:rsidR="00021B95">
        <w:rPr>
          <w:rFonts w:ascii="細明體" w:eastAsia="細明體" w:hAnsi="細明體" w:hint="eastAsia"/>
          <w:kern w:val="2"/>
          <w:lang w:eastAsia="zh-TW"/>
        </w:rPr>
        <w:t>、MAX(事</w:t>
      </w:r>
      <w:r w:rsidR="00021B95" w:rsidRPr="00FC61C0">
        <w:rPr>
          <w:rFonts w:ascii="細明體" w:eastAsia="細明體" w:hAnsi="細明體" w:hint="eastAsia"/>
          <w:kern w:val="2"/>
          <w:lang w:eastAsia="zh-TW"/>
        </w:rPr>
        <w:t>故日期</w:t>
      </w:r>
      <w:r w:rsidR="00021B95">
        <w:rPr>
          <w:rFonts w:ascii="細明體" w:eastAsia="細明體" w:hAnsi="細明體" w:hint="eastAsia"/>
          <w:kern w:val="2"/>
          <w:lang w:eastAsia="zh-TW"/>
        </w:rPr>
        <w:t>)</w:t>
      </w:r>
      <w:ins w:id="49" w:author="蕭侑文" w:date="2018-10-01T09:53:00Z">
        <w:r w:rsidR="0005632D">
          <w:rPr>
            <w:rFonts w:ascii="細明體" w:eastAsia="細明體" w:hAnsi="細明體" w:hint="eastAsia"/>
            <w:kern w:val="2"/>
            <w:lang w:eastAsia="zh-TW"/>
          </w:rPr>
          <w:t>、MA</w:t>
        </w:r>
        <w:r w:rsidR="0005632D">
          <w:rPr>
            <w:rFonts w:ascii="細明體" w:eastAsia="細明體" w:hAnsi="細明體"/>
            <w:kern w:val="2"/>
            <w:lang w:eastAsia="zh-TW"/>
          </w:rPr>
          <w:t>X(</w:t>
        </w:r>
      </w:ins>
      <w:ins w:id="50" w:author="蕭侑文" w:date="2018-10-01T09:54:00Z">
        <w:r w:rsidR="0005632D">
          <w:rPr>
            <w:rFonts w:ascii="細明體" w:eastAsia="細明體" w:hAnsi="細明體"/>
            <w:kern w:val="2"/>
            <w:lang w:eastAsia="zh-TW"/>
          </w:rPr>
          <w:t>A010.</w:t>
        </w:r>
        <w:r w:rsidR="0005632D">
          <w:rPr>
            <w:rFonts w:ascii="細明體" w:eastAsia="細明體" w:hAnsi="細明體" w:hint="eastAsia"/>
            <w:kern w:val="2"/>
            <w:lang w:eastAsia="zh-TW"/>
          </w:rPr>
          <w:t>事故者姓名</w:t>
        </w:r>
      </w:ins>
      <w:ins w:id="51" w:author="蕭侑文" w:date="2018-10-01T09:53:00Z">
        <w:r w:rsidR="0005632D">
          <w:rPr>
            <w:rFonts w:ascii="細明體" w:eastAsia="細明體" w:hAnsi="細明體"/>
            <w:kern w:val="2"/>
            <w:lang w:eastAsia="zh-TW"/>
          </w:rPr>
          <w:t>)</w:t>
        </w:r>
        <w:r w:rsidR="0005632D">
          <w:rPr>
            <w:rFonts w:ascii="細明體" w:eastAsia="細明體" w:hAnsi="細明體" w:hint="eastAsia"/>
            <w:kern w:val="2"/>
            <w:lang w:eastAsia="zh-TW"/>
          </w:rPr>
          <w:t>、MA</w:t>
        </w:r>
        <w:r w:rsidR="0005632D">
          <w:rPr>
            <w:rFonts w:ascii="細明體" w:eastAsia="細明體" w:hAnsi="細明體"/>
            <w:kern w:val="2"/>
            <w:lang w:eastAsia="zh-TW"/>
          </w:rPr>
          <w:t>X(</w:t>
        </w:r>
      </w:ins>
      <w:ins w:id="52" w:author="蕭侑文" w:date="2018-10-01T09:54:00Z">
        <w:r w:rsidR="0005632D">
          <w:rPr>
            <w:rFonts w:ascii="細明體" w:eastAsia="細明體" w:hAnsi="細明體"/>
            <w:kern w:val="2"/>
            <w:lang w:eastAsia="zh-TW"/>
          </w:rPr>
          <w:t>AB</w:t>
        </w:r>
        <w:r w:rsidR="0005632D">
          <w:rPr>
            <w:rFonts w:ascii="細明體" w:eastAsia="細明體" w:hAnsi="細明體" w:hint="eastAsia"/>
            <w:kern w:val="2"/>
            <w:lang w:eastAsia="zh-TW"/>
          </w:rPr>
          <w:t>00</w:t>
        </w:r>
        <w:r w:rsidR="0005632D">
          <w:rPr>
            <w:rFonts w:ascii="細明體" w:eastAsia="細明體" w:hAnsi="細明體"/>
            <w:kern w:val="2"/>
            <w:lang w:eastAsia="zh-TW"/>
          </w:rPr>
          <w:t>05.</w:t>
        </w:r>
        <w:r w:rsidR="0005632D">
          <w:rPr>
            <w:rFonts w:ascii="細明體" w:eastAsia="細明體" w:hAnsi="細明體" w:hint="eastAsia"/>
            <w:kern w:val="2"/>
            <w:lang w:eastAsia="zh-TW"/>
          </w:rPr>
          <w:t>姓名</w:t>
        </w:r>
      </w:ins>
      <w:ins w:id="53" w:author="蕭侑文" w:date="2018-10-01T09:53:00Z">
        <w:r w:rsidR="0005632D">
          <w:rPr>
            <w:rFonts w:ascii="細明體" w:eastAsia="細明體" w:hAnsi="細明體"/>
            <w:kern w:val="2"/>
            <w:lang w:eastAsia="zh-TW"/>
          </w:rPr>
          <w:t>)</w:t>
        </w:r>
      </w:ins>
    </w:p>
    <w:p w:rsidR="00C2149F" w:rsidRDefault="00C2149F" w:rsidP="00C2149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54" w:author="蕭侑文" w:date="2018-10-01T09:54:00Z"/>
          <w:rFonts w:ascii="細明體" w:eastAsia="細明體" w:hAnsi="細明體"/>
          <w:kern w:val="2"/>
          <w:lang w:eastAsia="zh-TW"/>
        </w:rPr>
        <w:pPrChange w:id="55" w:author="蕭侑文" w:date="2018-10-01T09:54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56" w:author="蕭侑文" w:date="2018-10-01T09:54:00Z">
        <w:r>
          <w:rPr>
            <w:rFonts w:ascii="細明體" w:eastAsia="細明體" w:hAnsi="細明體" w:hint="eastAsia"/>
            <w:kern w:val="2"/>
            <w:lang w:eastAsia="zh-TW"/>
          </w:rPr>
          <w:lastRenderedPageBreak/>
          <w:t>UN</w:t>
        </w:r>
        <w:r>
          <w:rPr>
            <w:rFonts w:ascii="細明體" w:eastAsia="細明體" w:hAnsi="細明體"/>
            <w:kern w:val="2"/>
            <w:lang w:eastAsia="zh-TW"/>
          </w:rPr>
          <w:t>ION</w:t>
        </w:r>
      </w:ins>
    </w:p>
    <w:p w:rsidR="00C2149F" w:rsidRDefault="00C2149F" w:rsidP="00C2149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57" w:author="蕭侑文" w:date="2018-10-01T09:54:00Z"/>
          <w:rFonts w:ascii="細明體" w:eastAsia="細明體" w:hAnsi="細明體"/>
          <w:kern w:val="2"/>
          <w:lang w:eastAsia="zh-TW"/>
        </w:rPr>
      </w:pPr>
      <w:ins w:id="58" w:author="蕭侑文" w:date="2018-10-01T09:54:00Z">
        <w:r>
          <w:rPr>
            <w:rFonts w:ascii="細明體" w:eastAsia="細明體" w:hAnsi="細明體" w:hint="eastAsia"/>
            <w:kern w:val="2"/>
            <w:lang w:eastAsia="zh-TW"/>
          </w:rPr>
          <w:t>READ DTAA</w:t>
        </w:r>
        <w:r>
          <w:rPr>
            <w:rFonts w:ascii="細明體" w:eastAsia="細明體" w:hAnsi="細明體"/>
            <w:kern w:val="2"/>
            <w:lang w:eastAsia="zh-TW"/>
          </w:rPr>
          <w:t>B203 B203</w:t>
        </w:r>
      </w:ins>
    </w:p>
    <w:p w:rsidR="007C5AEF" w:rsidRDefault="007C5AEF" w:rsidP="00C2149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59" w:author="蕭侑文" w:date="2018-10-01T09:55:00Z"/>
          <w:rFonts w:ascii="細明體" w:eastAsia="細明體" w:hAnsi="細明體"/>
          <w:kern w:val="2"/>
          <w:lang w:eastAsia="zh-TW"/>
        </w:rPr>
      </w:pPr>
      <w:ins w:id="60" w:author="蕭侑文" w:date="2018-10-01T09:55:00Z">
        <w:r>
          <w:rPr>
            <w:rFonts w:ascii="細明體" w:eastAsia="細明體" w:hAnsi="細明體" w:hint="eastAsia"/>
            <w:kern w:val="2"/>
            <w:lang w:eastAsia="zh-TW"/>
          </w:rPr>
          <w:t>L</w:t>
        </w:r>
        <w:r>
          <w:rPr>
            <w:rFonts w:ascii="細明體" w:eastAsia="細明體" w:hAnsi="細明體"/>
            <w:kern w:val="2"/>
            <w:lang w:eastAsia="zh-TW"/>
          </w:rPr>
          <w:t xml:space="preserve">EFT JOIN </w:t>
        </w:r>
        <w:r>
          <w:rPr>
            <w:rFonts w:ascii="細明體" w:eastAsia="細明體" w:hAnsi="細明體" w:hint="eastAsia"/>
            <w:kern w:val="2"/>
            <w:lang w:eastAsia="zh-TW"/>
          </w:rPr>
          <w:t>DTAA</w:t>
        </w:r>
        <w:r>
          <w:rPr>
            <w:rFonts w:ascii="細明體" w:eastAsia="細明體" w:hAnsi="細明體"/>
            <w:kern w:val="2"/>
            <w:lang w:eastAsia="zh-TW"/>
          </w:rPr>
          <w:t>B203 B203C</w:t>
        </w:r>
      </w:ins>
    </w:p>
    <w:p w:rsidR="007C5AEF" w:rsidRDefault="007C5AEF" w:rsidP="007C5AE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61" w:author="蕭侑文" w:date="2018-10-01T09:55:00Z"/>
          <w:rFonts w:ascii="細明體" w:eastAsia="細明體" w:hAnsi="細明體"/>
          <w:kern w:val="2"/>
          <w:lang w:eastAsia="zh-TW"/>
        </w:rPr>
        <w:pPrChange w:id="62" w:author="蕭侑文" w:date="2018-10-01T09:55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3" w:author="蕭侑文" w:date="2018-10-01T09:55:00Z">
        <w:r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  <w:r>
          <w:rPr>
            <w:rFonts w:ascii="細明體" w:eastAsia="細明體" w:hAnsi="細明體"/>
            <w:kern w:val="2"/>
            <w:lang w:eastAsia="zh-TW"/>
          </w:rPr>
          <w:t>B203.</w:t>
        </w:r>
        <w:r>
          <w:rPr>
            <w:rFonts w:ascii="細明體" w:eastAsia="細明體" w:hAnsi="細明體" w:hint="eastAsia"/>
            <w:kern w:val="2"/>
            <w:lang w:eastAsia="zh-TW"/>
          </w:rPr>
          <w:t>事故者ID</w:t>
        </w:r>
        <w:r>
          <w:rPr>
            <w:rFonts w:ascii="細明體" w:eastAsia="細明體" w:hAnsi="細明體"/>
            <w:kern w:val="2"/>
            <w:lang w:eastAsia="zh-TW"/>
          </w:rPr>
          <w:t xml:space="preserve"> = B203C.</w:t>
        </w:r>
        <w:r>
          <w:rPr>
            <w:rFonts w:ascii="細明體" w:eastAsia="細明體" w:hAnsi="細明體" w:hint="eastAsia"/>
            <w:kern w:val="2"/>
            <w:lang w:eastAsia="zh-TW"/>
          </w:rPr>
          <w:t>事故者ID</w:t>
        </w:r>
      </w:ins>
    </w:p>
    <w:p w:rsidR="007C5AEF" w:rsidRDefault="007C5AEF" w:rsidP="007C5AE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64" w:author="蕭侑文" w:date="2018-10-01T09:55:00Z"/>
          <w:rFonts w:ascii="細明體" w:eastAsia="細明體" w:hAnsi="細明體"/>
          <w:kern w:val="2"/>
          <w:lang w:eastAsia="zh-TW"/>
        </w:rPr>
        <w:pPrChange w:id="65" w:author="蕭侑文" w:date="2018-10-01T09:55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6" w:author="蕭侑文" w:date="2018-10-01T09:55:00Z">
        <w:r>
          <w:rPr>
            <w:rFonts w:ascii="細明體" w:eastAsia="細明體" w:hAnsi="細明體"/>
            <w:kern w:val="2"/>
            <w:lang w:eastAsia="zh-TW"/>
          </w:rPr>
          <w:t>AND B203.</w:t>
        </w:r>
        <w:r>
          <w:rPr>
            <w:rFonts w:ascii="細明體" w:eastAsia="細明體" w:hAnsi="細明體" w:hint="eastAsia"/>
            <w:kern w:val="2"/>
            <w:lang w:eastAsia="zh-TW"/>
          </w:rPr>
          <w:t>來源 =</w:t>
        </w:r>
        <w:r>
          <w:rPr>
            <w:rFonts w:ascii="細明體" w:eastAsia="細明體" w:hAnsi="細明體"/>
            <w:kern w:val="2"/>
            <w:lang w:eastAsia="zh-TW"/>
          </w:rPr>
          <w:t>’C’(</w:t>
        </w:r>
        <w:r>
          <w:rPr>
            <w:rFonts w:ascii="細明體" w:eastAsia="細明體" w:hAnsi="細明體" w:hint="eastAsia"/>
            <w:kern w:val="2"/>
            <w:lang w:eastAsia="zh-TW"/>
          </w:rPr>
          <w:t>國壽件)</w:t>
        </w:r>
      </w:ins>
    </w:p>
    <w:p w:rsidR="00C2149F" w:rsidRDefault="00C2149F" w:rsidP="00C2149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67" w:author="蕭侑文" w:date="2018-10-01T09:54:00Z"/>
          <w:rFonts w:ascii="細明體" w:eastAsia="細明體" w:hAnsi="細明體"/>
          <w:kern w:val="2"/>
          <w:lang w:eastAsia="zh-TW"/>
        </w:rPr>
      </w:pPr>
      <w:ins w:id="68" w:author="蕭侑文" w:date="2018-10-01T09:54:00Z">
        <w:r>
          <w:rPr>
            <w:rFonts w:ascii="細明體" w:eastAsia="細明體" w:hAnsi="細明體"/>
            <w:kern w:val="2"/>
            <w:lang w:eastAsia="zh-TW"/>
          </w:rPr>
          <w:t>INNER JOIN DTAB0005 AB0005</w:t>
        </w:r>
      </w:ins>
    </w:p>
    <w:p w:rsidR="00C2149F" w:rsidRDefault="007C5AEF" w:rsidP="00C2149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69" w:author="蕭侑文" w:date="2018-10-01T09:54:00Z"/>
          <w:rFonts w:ascii="細明體" w:eastAsia="細明體" w:hAnsi="細明體"/>
          <w:kern w:val="2"/>
          <w:lang w:eastAsia="zh-TW"/>
        </w:rPr>
      </w:pPr>
      <w:ins w:id="70" w:author="蕭侑文" w:date="2018-10-01T09:56:00Z">
        <w:r>
          <w:rPr>
            <w:rFonts w:ascii="細明體" w:eastAsia="細明體" w:hAnsi="細明體"/>
            <w:kern w:val="2"/>
            <w:lang w:eastAsia="zh-TW"/>
          </w:rPr>
          <w:t>ON</w:t>
        </w:r>
      </w:ins>
      <w:ins w:id="71" w:author="蕭侑文" w:date="2018-10-01T09:54:00Z">
        <w:r w:rsidR="00C2149F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C2149F">
          <w:rPr>
            <w:rFonts w:ascii="細明體" w:eastAsia="細明體" w:hAnsi="細明體"/>
            <w:kern w:val="2"/>
            <w:lang w:eastAsia="zh-TW"/>
          </w:rPr>
          <w:t>B001.</w:t>
        </w:r>
        <w:r w:rsidR="00C2149F">
          <w:rPr>
            <w:rFonts w:ascii="細明體" w:eastAsia="細明體" w:hAnsi="細明體" w:hint="eastAsia"/>
            <w:kern w:val="2"/>
            <w:lang w:eastAsia="zh-TW"/>
          </w:rPr>
          <w:t>事故者ID</w:t>
        </w:r>
        <w:r w:rsidR="00C2149F">
          <w:rPr>
            <w:rFonts w:ascii="細明體" w:eastAsia="細明體" w:hAnsi="細明體"/>
            <w:kern w:val="2"/>
            <w:lang w:eastAsia="zh-TW"/>
          </w:rPr>
          <w:t xml:space="preserve"> =AB0005.ID</w:t>
        </w:r>
      </w:ins>
    </w:p>
    <w:p w:rsidR="00C2149F" w:rsidRDefault="00C2149F" w:rsidP="00C2149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72" w:author="蕭侑文" w:date="2018-10-01T09:54:00Z"/>
          <w:rFonts w:ascii="細明體" w:eastAsia="細明體" w:hAnsi="細明體"/>
          <w:kern w:val="2"/>
          <w:lang w:eastAsia="zh-TW"/>
        </w:rPr>
      </w:pPr>
      <w:ins w:id="73" w:author="蕭侑文" w:date="2018-10-01T09:54:00Z">
        <w:r>
          <w:rPr>
            <w:rFonts w:ascii="細明體" w:eastAsia="細明體" w:hAnsi="細明體"/>
            <w:kern w:val="2"/>
            <w:lang w:eastAsia="zh-TW"/>
          </w:rPr>
          <w:t>WHERE</w:t>
        </w:r>
      </w:ins>
    </w:p>
    <w:p w:rsidR="00C2149F" w:rsidRDefault="007C5AEF" w:rsidP="00C2149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74" w:author="蕭侑文" w:date="2018-10-01T09:54:00Z"/>
          <w:rFonts w:ascii="細明體" w:eastAsia="細明體" w:hAnsi="細明體"/>
          <w:kern w:val="2"/>
          <w:lang w:eastAsia="zh-TW"/>
        </w:rPr>
      </w:pPr>
      <w:ins w:id="75" w:author="蕭侑文" w:date="2018-10-01T09:56:00Z">
        <w:r>
          <w:rPr>
            <w:rFonts w:ascii="細明體" w:eastAsia="細明體" w:hAnsi="細明體"/>
            <w:kern w:val="2"/>
            <w:lang w:eastAsia="zh-TW"/>
          </w:rPr>
          <w:t>B203</w:t>
        </w:r>
      </w:ins>
      <w:ins w:id="76" w:author="蕭侑文" w:date="2018-10-01T09:54:00Z">
        <w:r w:rsidR="00C2149F">
          <w:rPr>
            <w:rFonts w:ascii="細明體" w:eastAsia="細明體" w:hAnsi="細明體"/>
            <w:kern w:val="2"/>
            <w:lang w:eastAsia="zh-TW"/>
          </w:rPr>
          <w:t>.</w:t>
        </w:r>
        <w:r w:rsidR="00C2149F">
          <w:rPr>
            <w:rFonts w:ascii="細明體" w:eastAsia="細明體" w:hAnsi="細明體" w:hint="eastAsia"/>
            <w:kern w:val="2"/>
            <w:lang w:eastAsia="zh-TW"/>
          </w:rPr>
          <w:t xml:space="preserve">終止日期 </w:t>
        </w:r>
        <w:r w:rsidR="00C2149F">
          <w:rPr>
            <w:rFonts w:ascii="細明體" w:eastAsia="細明體" w:hAnsi="細明體"/>
            <w:kern w:val="2"/>
            <w:lang w:eastAsia="zh-TW"/>
          </w:rPr>
          <w:t>IS NOT NULL</w:t>
        </w:r>
      </w:ins>
    </w:p>
    <w:p w:rsidR="00C2149F" w:rsidRDefault="00C2149F" w:rsidP="00C2149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77" w:author="蕭侑文" w:date="2018-10-01T09:56:00Z"/>
          <w:rFonts w:ascii="細明體" w:eastAsia="細明體" w:hAnsi="細明體"/>
          <w:kern w:val="2"/>
          <w:lang w:eastAsia="zh-TW"/>
        </w:rPr>
      </w:pPr>
      <w:ins w:id="78" w:author="蕭侑文" w:date="2018-10-01T09:54:00Z">
        <w:r>
          <w:rPr>
            <w:rFonts w:ascii="細明體" w:eastAsia="細明體" w:hAnsi="細明體"/>
            <w:kern w:val="2"/>
            <w:lang w:eastAsia="zh-TW"/>
          </w:rPr>
          <w:t>B203.</w:t>
        </w:r>
        <w:r>
          <w:rPr>
            <w:rFonts w:ascii="細明體" w:eastAsia="細明體" w:hAnsi="細明體" w:hint="eastAsia"/>
            <w:kern w:val="2"/>
            <w:lang w:eastAsia="zh-TW"/>
          </w:rPr>
          <w:t>來源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  <w:ins w:id="79" w:author="蕭侑文" w:date="2018-10-01T09:56:00Z">
        <w:r w:rsidR="007C5AEF">
          <w:rPr>
            <w:rFonts w:ascii="細明體" w:eastAsia="細明體" w:hAnsi="細明體"/>
            <w:kern w:val="2"/>
            <w:lang w:eastAsia="zh-TW"/>
          </w:rPr>
          <w:t>M</w:t>
        </w:r>
      </w:ins>
      <w:ins w:id="80" w:author="蕭侑文" w:date="2018-10-01T09:54:00Z">
        <w:r>
          <w:rPr>
            <w:rFonts w:ascii="細明體" w:eastAsia="細明體" w:hAnsi="細明體"/>
            <w:kern w:val="2"/>
            <w:lang w:eastAsia="zh-TW"/>
          </w:rPr>
          <w:t>’(</w:t>
        </w:r>
      </w:ins>
      <w:ins w:id="81" w:author="蕭侑文" w:date="2018-10-01T09:56:00Z">
        <w:r w:rsidR="007C5AEF">
          <w:rPr>
            <w:rFonts w:ascii="細明體" w:eastAsia="細明體" w:hAnsi="細明體" w:hint="eastAsia"/>
            <w:kern w:val="2"/>
            <w:lang w:eastAsia="zh-TW"/>
          </w:rPr>
          <w:t>公會通報</w:t>
        </w:r>
      </w:ins>
      <w:ins w:id="82" w:author="蕭侑文" w:date="2018-10-01T09:54:00Z"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7C5AEF" w:rsidRPr="002D3620" w:rsidRDefault="007C5AEF" w:rsidP="00C2149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83" w:author="蕭侑文" w:date="2018-10-01T09:54:00Z"/>
          <w:rFonts w:ascii="細明體" w:eastAsia="細明體" w:hAnsi="細明體" w:hint="eastAsia"/>
          <w:kern w:val="2"/>
          <w:lang w:eastAsia="zh-TW"/>
        </w:rPr>
      </w:pPr>
      <w:ins w:id="84" w:author="蕭侑文" w:date="2018-10-01T09:56:00Z">
        <w:r>
          <w:rPr>
            <w:rFonts w:ascii="細明體" w:eastAsia="細明體" w:hAnsi="細明體"/>
            <w:kern w:val="2"/>
            <w:lang w:eastAsia="zh-TW"/>
          </w:rPr>
          <w:t>B203C.</w:t>
        </w:r>
        <w:r>
          <w:rPr>
            <w:rFonts w:ascii="細明體" w:eastAsia="細明體" w:hAnsi="細明體" w:hint="eastAsia"/>
            <w:kern w:val="2"/>
            <w:lang w:eastAsia="zh-TW"/>
          </w:rPr>
          <w:t>事故者I</w:t>
        </w:r>
        <w:r>
          <w:rPr>
            <w:rFonts w:ascii="細明體" w:eastAsia="細明體" w:hAnsi="細明體"/>
            <w:kern w:val="2"/>
            <w:lang w:eastAsia="zh-TW"/>
          </w:rPr>
          <w:t>D IS NULL</w:t>
        </w:r>
      </w:ins>
      <w:ins w:id="85" w:author="蕭侑文" w:date="2018-10-01T09:57:00Z">
        <w:r w:rsidR="003D0E14">
          <w:rPr>
            <w:rFonts w:ascii="細明體" w:eastAsia="細明體" w:hAnsi="細明體"/>
            <w:kern w:val="2"/>
            <w:lang w:eastAsia="zh-TW"/>
          </w:rPr>
          <w:t xml:space="preserve"> </w:t>
        </w:r>
        <w:r w:rsidR="003D0E14" w:rsidRPr="003D0E14">
          <w:rPr>
            <w:rFonts w:ascii="細明體" w:eastAsia="細明體" w:hAnsi="細明體"/>
            <w:kern w:val="2"/>
            <w:lang w:eastAsia="zh-TW"/>
          </w:rPr>
          <w:sym w:font="Wingdings" w:char="F0DF"/>
        </w:r>
        <w:r w:rsidR="003D0E14">
          <w:rPr>
            <w:rFonts w:ascii="細明體" w:eastAsia="細明體" w:hAnsi="細明體" w:hint="eastAsia"/>
            <w:kern w:val="2"/>
            <w:lang w:eastAsia="zh-TW"/>
          </w:rPr>
          <w:t>表示公會與國壽件不重疊</w:t>
        </w:r>
      </w:ins>
    </w:p>
    <w:p w:rsidR="00C2149F" w:rsidRDefault="00C2149F" w:rsidP="00C2149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86" w:author="蕭侑文" w:date="2018-10-01T09:54:00Z"/>
          <w:rFonts w:ascii="細明體" w:eastAsia="細明體" w:hAnsi="細明體"/>
          <w:kern w:val="2"/>
          <w:lang w:eastAsia="zh-TW"/>
        </w:rPr>
      </w:pPr>
      <w:ins w:id="87" w:author="蕭侑文" w:date="2018-10-01T09:54:00Z">
        <w:r>
          <w:rPr>
            <w:rFonts w:ascii="細明體" w:eastAsia="細明體" w:hAnsi="細明體" w:hint="eastAsia"/>
            <w:kern w:val="2"/>
            <w:lang w:eastAsia="zh-TW"/>
          </w:rPr>
          <w:t>GR</w:t>
        </w:r>
        <w:r>
          <w:rPr>
            <w:rFonts w:ascii="細明體" w:eastAsia="細明體" w:hAnsi="細明體"/>
            <w:kern w:val="2"/>
            <w:lang w:eastAsia="zh-TW"/>
          </w:rPr>
          <w:t>OUP BY B203.</w:t>
        </w:r>
        <w:r>
          <w:rPr>
            <w:rFonts w:ascii="細明體" w:eastAsia="細明體" w:hAnsi="細明體" w:hint="eastAsia"/>
            <w:kern w:val="2"/>
            <w:lang w:eastAsia="zh-TW"/>
          </w:rPr>
          <w:t>事故者ID</w:t>
        </w:r>
      </w:ins>
    </w:p>
    <w:p w:rsidR="00C2149F" w:rsidRDefault="00C2149F" w:rsidP="00C2149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88" w:author="蕭侑文" w:date="2018-10-01T09:54:00Z"/>
          <w:rFonts w:ascii="細明體" w:eastAsia="細明體" w:hAnsi="細明體"/>
          <w:kern w:val="2"/>
          <w:lang w:eastAsia="zh-TW"/>
        </w:rPr>
        <w:pPrChange w:id="89" w:author="蕭侑文" w:date="2018-10-01T09:54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90" w:author="蕭侑文" w:date="2018-10-01T09:54:00Z">
        <w:r>
          <w:rPr>
            <w:rFonts w:ascii="細明體" w:eastAsia="細明體" w:hAnsi="細明體" w:hint="eastAsia"/>
            <w:kern w:val="2"/>
            <w:lang w:eastAsia="zh-TW"/>
          </w:rPr>
          <w:t>取 DISTINCT</w:t>
        </w:r>
        <w:r>
          <w:rPr>
            <w:rFonts w:ascii="細明體" w:eastAsia="細明體" w:hAnsi="細明體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事故者ID、MAX(受理編號)、MAX(</w:t>
        </w:r>
        <w:r w:rsidRPr="00FC61C0">
          <w:rPr>
            <w:rFonts w:ascii="細明體" w:eastAsia="細明體" w:hAnsi="細明體" w:hint="eastAsia"/>
            <w:kern w:val="2"/>
            <w:lang w:eastAsia="zh-TW"/>
          </w:rPr>
          <w:t>身故日期</w:t>
        </w:r>
        <w:r>
          <w:rPr>
            <w:rFonts w:ascii="細明體" w:eastAsia="細明體" w:hAnsi="細明體" w:hint="eastAsia"/>
            <w:kern w:val="2"/>
            <w:lang w:eastAsia="zh-TW"/>
          </w:rPr>
          <w:t>)、MAX(事</w:t>
        </w:r>
        <w:r w:rsidRPr="00FC61C0">
          <w:rPr>
            <w:rFonts w:ascii="細明體" w:eastAsia="細明體" w:hAnsi="細明體" w:hint="eastAsia"/>
            <w:kern w:val="2"/>
            <w:lang w:eastAsia="zh-TW"/>
          </w:rPr>
          <w:t>故日期</w:t>
        </w:r>
        <w:r>
          <w:rPr>
            <w:rFonts w:ascii="細明體" w:eastAsia="細明體" w:hAnsi="細明體" w:hint="eastAsia"/>
            <w:kern w:val="2"/>
            <w:lang w:eastAsia="zh-TW"/>
          </w:rPr>
          <w:t>)、MA</w:t>
        </w:r>
        <w:r>
          <w:rPr>
            <w:rFonts w:ascii="細明體" w:eastAsia="細明體" w:hAnsi="細明體"/>
            <w:kern w:val="2"/>
            <w:lang w:eastAsia="zh-TW"/>
          </w:rPr>
          <w:t>X(</w:t>
        </w:r>
      </w:ins>
      <w:ins w:id="91" w:author="蕭侑文" w:date="2018-10-01T09:57:00Z">
        <w:r w:rsidR="00AC6F1E">
          <w:rPr>
            <w:rFonts w:ascii="細明體" w:eastAsia="細明體" w:hAnsi="細明體"/>
            <w:kern w:val="2"/>
            <w:lang w:eastAsia="zh-TW"/>
          </w:rPr>
          <w:t>AB</w:t>
        </w:r>
        <w:r w:rsidR="00AC6F1E">
          <w:rPr>
            <w:rFonts w:ascii="細明體" w:eastAsia="細明體" w:hAnsi="細明體" w:hint="eastAsia"/>
            <w:kern w:val="2"/>
            <w:lang w:eastAsia="zh-TW"/>
          </w:rPr>
          <w:t>00</w:t>
        </w:r>
        <w:r w:rsidR="00AC6F1E">
          <w:rPr>
            <w:rFonts w:ascii="細明體" w:eastAsia="細明體" w:hAnsi="細明體"/>
            <w:kern w:val="2"/>
            <w:lang w:eastAsia="zh-TW"/>
          </w:rPr>
          <w:t>05.</w:t>
        </w:r>
        <w:r w:rsidR="00AC6F1E">
          <w:rPr>
            <w:rFonts w:ascii="細明體" w:eastAsia="細明體" w:hAnsi="細明體" w:hint="eastAsia"/>
            <w:kern w:val="2"/>
            <w:lang w:eastAsia="zh-TW"/>
          </w:rPr>
          <w:t>姓名</w:t>
        </w:r>
      </w:ins>
      <w:ins w:id="92" w:author="蕭侑文" w:date="2018-10-01T09:54:00Z">
        <w:r>
          <w:rPr>
            <w:rFonts w:ascii="細明體" w:eastAsia="細明體" w:hAnsi="細明體"/>
            <w:kern w:val="2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lang w:eastAsia="zh-TW"/>
          </w:rPr>
          <w:t>、MA</w:t>
        </w:r>
        <w:r>
          <w:rPr>
            <w:rFonts w:ascii="細明體" w:eastAsia="細明體" w:hAnsi="細明體"/>
            <w:kern w:val="2"/>
            <w:lang w:eastAsia="zh-TW"/>
          </w:rPr>
          <w:t>X(AB</w:t>
        </w:r>
        <w:r>
          <w:rPr>
            <w:rFonts w:ascii="細明體" w:eastAsia="細明體" w:hAnsi="細明體" w:hint="eastAsia"/>
            <w:kern w:val="2"/>
            <w:lang w:eastAsia="zh-TW"/>
          </w:rPr>
          <w:t>00</w:t>
        </w:r>
        <w:r>
          <w:rPr>
            <w:rFonts w:ascii="細明體" w:eastAsia="細明體" w:hAnsi="細明體"/>
            <w:kern w:val="2"/>
            <w:lang w:eastAsia="zh-TW"/>
          </w:rPr>
          <w:t>05.</w:t>
        </w:r>
        <w:r>
          <w:rPr>
            <w:rFonts w:ascii="細明體" w:eastAsia="細明體" w:hAnsi="細明體" w:hint="eastAsia"/>
            <w:kern w:val="2"/>
            <w:lang w:eastAsia="zh-TW"/>
          </w:rPr>
          <w:t>姓名</w:t>
        </w:r>
        <w:r>
          <w:rPr>
            <w:rFonts w:ascii="細明體" w:eastAsia="細明體" w:hAnsi="細明體"/>
            <w:kern w:val="2"/>
            <w:lang w:eastAsia="zh-TW"/>
          </w:rPr>
          <w:t>)</w:t>
        </w:r>
      </w:ins>
    </w:p>
    <w:p w:rsidR="005660C2" w:rsidRDefault="005660C2" w:rsidP="002B173A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93" w:author="蕭侑文" w:date="2018-10-01T09:57:00Z"/>
          <w:rFonts w:ascii="細明體" w:eastAsia="細明體" w:hAnsi="細明體"/>
          <w:kern w:val="2"/>
          <w:lang w:eastAsia="zh-TW"/>
        </w:rPr>
      </w:pPr>
      <w:ins w:id="94" w:author="蕭侑文" w:date="2018-10-01T09:57:00Z">
        <w:r>
          <w:rPr>
            <w:rFonts w:ascii="細明體" w:eastAsia="細明體" w:hAnsi="細明體" w:hint="eastAsia"/>
            <w:kern w:val="2"/>
            <w:lang w:eastAsia="zh-TW"/>
          </w:rPr>
          <w:t>WITH</w:t>
        </w:r>
        <w:r>
          <w:rPr>
            <w:rFonts w:ascii="細明體" w:eastAsia="細明體" w:hAnsi="細明體"/>
            <w:kern w:val="2"/>
            <w:lang w:eastAsia="zh-TW"/>
          </w:rPr>
          <w:t xml:space="preserve"> TB as</w:t>
        </w:r>
      </w:ins>
    </w:p>
    <w:p w:rsidR="00275137" w:rsidRDefault="00275137" w:rsidP="0027513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95" w:author="蕭侑文" w:date="2018-10-01T09:57:00Z"/>
          <w:rFonts w:ascii="細明體" w:eastAsia="細明體" w:hAnsi="細明體"/>
          <w:kern w:val="2"/>
          <w:lang w:eastAsia="zh-TW"/>
        </w:rPr>
        <w:pPrChange w:id="96" w:author="蕭侑文" w:date="2018-10-01T09:57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97" w:author="蕭侑文" w:date="2018-10-01T09:58:00Z">
        <w:r>
          <w:rPr>
            <w:rFonts w:ascii="細明體" w:eastAsia="細明體" w:hAnsi="細明體"/>
            <w:kern w:val="2"/>
            <w:lang w:eastAsia="zh-TW"/>
          </w:rPr>
          <w:t>READ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Courier New" w:hAnsi="Courier New" w:cs="Courier New"/>
            <w:sz w:val="22"/>
            <w:szCs w:val="22"/>
          </w:rPr>
          <w:t>TA</w:t>
        </w:r>
      </w:ins>
    </w:p>
    <w:p w:rsidR="00FA162F" w:rsidRDefault="00FA162F" w:rsidP="0027513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98" w:author="蕭侑文" w:date="2018-10-01T09:58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r>
        <w:rPr>
          <w:rFonts w:ascii="細明體" w:eastAsia="細明體" w:hAnsi="細明體"/>
          <w:kern w:val="2"/>
          <w:lang w:eastAsia="zh-TW"/>
        </w:rPr>
        <w:t>INNER JOIN DTA</w:t>
      </w:r>
      <w:r w:rsidR="002B1B0C"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0</w:t>
      </w:r>
      <w:r w:rsidR="002B1B0C">
        <w:rPr>
          <w:rFonts w:ascii="細明體" w:eastAsia="細明體" w:hAnsi="細明體"/>
          <w:kern w:val="2"/>
          <w:lang w:eastAsia="zh-TW"/>
        </w:rPr>
        <w:t>001</w:t>
      </w:r>
      <w:r>
        <w:rPr>
          <w:rFonts w:ascii="細明體" w:eastAsia="細明體" w:hAnsi="細明體"/>
          <w:kern w:val="2"/>
          <w:lang w:eastAsia="zh-TW"/>
        </w:rPr>
        <w:t xml:space="preserve"> B</w:t>
      </w:r>
    </w:p>
    <w:p w:rsidR="00FA162F" w:rsidDel="00275137" w:rsidRDefault="00FA162F" w:rsidP="00B038C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99" w:author="蕭侑文" w:date="2018-10-01T09:58:00Z"/>
          <w:rFonts w:ascii="細明體" w:eastAsia="細明體" w:hAnsi="細明體"/>
          <w:kern w:val="2"/>
          <w:lang w:eastAsia="zh-TW"/>
        </w:rPr>
        <w:pPrChange w:id="100" w:author="蕭侑文" w:date="2018-10-01T09:58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r w:rsidRPr="00275137">
        <w:rPr>
          <w:rFonts w:ascii="細明體" w:eastAsia="細明體" w:hAnsi="細明體" w:hint="eastAsia"/>
          <w:kern w:val="2"/>
          <w:lang w:eastAsia="zh-TW"/>
          <w:rPrChange w:id="101" w:author="蕭侑文" w:date="2018-10-01T09:5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ON </w:t>
      </w:r>
      <w:del w:id="102" w:author="蕭侑文" w:date="2018-10-01T09:58:00Z">
        <w:r w:rsidR="002B1B0C" w:rsidDel="00275137">
          <w:rPr>
            <w:rFonts w:ascii="細明體" w:eastAsia="細明體" w:hAnsi="細明體"/>
            <w:kern w:val="2"/>
            <w:lang w:eastAsia="zh-TW"/>
          </w:rPr>
          <w:delText>T</w:delText>
        </w:r>
        <w:r w:rsidR="002B1B0C" w:rsidDel="00275137">
          <w:rPr>
            <w:rFonts w:ascii="細明體" w:eastAsia="細明體" w:hAnsi="細明體" w:hint="eastAsia"/>
            <w:kern w:val="2"/>
            <w:lang w:eastAsia="zh-TW"/>
          </w:rPr>
          <w:delText xml:space="preserve">A.保單號碼 = </w:delText>
        </w:r>
        <w:r w:rsidR="00F40FF0" w:rsidDel="00275137">
          <w:rPr>
            <w:rFonts w:ascii="細明體" w:eastAsia="細明體" w:hAnsi="細明體"/>
            <w:kern w:val="2"/>
            <w:lang w:eastAsia="zh-TW"/>
          </w:rPr>
          <w:delText>B</w:delText>
        </w:r>
        <w:r w:rsidR="002B1B0C" w:rsidDel="00275137">
          <w:rPr>
            <w:rFonts w:ascii="細明體" w:eastAsia="細明體" w:hAnsi="細明體" w:hint="eastAsia"/>
            <w:kern w:val="2"/>
            <w:lang w:eastAsia="zh-TW"/>
          </w:rPr>
          <w:delText>.保單號碼</w:delText>
        </w:r>
      </w:del>
    </w:p>
    <w:p w:rsidR="00A2063D" w:rsidRPr="00275137" w:rsidRDefault="00A2063D" w:rsidP="00B038C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103" w:author="蕭侑文" w:date="2018-10-01T09:5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pPrChange w:id="104" w:author="蕭侑文" w:date="2018-10-01T09:58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del w:id="105" w:author="蕭侑文" w:date="2018-10-01T09:58:00Z">
        <w:r w:rsidRPr="00275137" w:rsidDel="00275137">
          <w:rPr>
            <w:rFonts w:ascii="細明體" w:eastAsia="細明體" w:hAnsi="細明體" w:hint="eastAsia"/>
            <w:kern w:val="2"/>
            <w:lang w:eastAsia="zh-TW"/>
            <w:rPrChange w:id="106" w:author="蕭侑文" w:date="2018-10-01T09:58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 xml:space="preserve">AND </w:delText>
        </w:r>
      </w:del>
      <w:r w:rsidRPr="00275137">
        <w:rPr>
          <w:rFonts w:ascii="細明體" w:eastAsia="細明體" w:hAnsi="細明體" w:hint="eastAsia"/>
          <w:kern w:val="2"/>
          <w:lang w:eastAsia="zh-TW"/>
          <w:rPrChange w:id="107" w:author="蕭侑文" w:date="2018-10-01T09:5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TA</w:t>
      </w:r>
      <w:r w:rsidRPr="00275137">
        <w:rPr>
          <w:rFonts w:ascii="細明體" w:eastAsia="細明體" w:hAnsi="細明體"/>
          <w:kern w:val="2"/>
          <w:lang w:eastAsia="zh-TW"/>
          <w:rPrChange w:id="108" w:author="蕭侑文" w:date="2018-10-01T09:58:00Z">
            <w:rPr>
              <w:rFonts w:ascii="細明體" w:eastAsia="細明體" w:hAnsi="細明體"/>
              <w:kern w:val="2"/>
              <w:lang w:eastAsia="zh-TW"/>
            </w:rPr>
          </w:rPrChange>
        </w:rPr>
        <w:t>.</w:t>
      </w:r>
      <w:r w:rsidRPr="00275137">
        <w:rPr>
          <w:rFonts w:ascii="細明體" w:eastAsia="細明體" w:hAnsi="細明體" w:hint="eastAsia"/>
          <w:kern w:val="2"/>
          <w:lang w:eastAsia="zh-TW"/>
          <w:rPrChange w:id="109" w:author="蕭侑文" w:date="2018-10-01T09:5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事故者ID</w:t>
      </w:r>
      <w:r w:rsidRPr="00275137">
        <w:rPr>
          <w:rFonts w:ascii="細明體" w:eastAsia="細明體" w:hAnsi="細明體"/>
          <w:kern w:val="2"/>
          <w:lang w:eastAsia="zh-TW"/>
          <w:rPrChange w:id="110" w:author="蕭侑文" w:date="2018-10-01T09:58:00Z">
            <w:rPr>
              <w:rFonts w:ascii="細明體" w:eastAsia="細明體" w:hAnsi="細明體"/>
              <w:kern w:val="2"/>
              <w:lang w:eastAsia="zh-TW"/>
            </w:rPr>
          </w:rPrChange>
        </w:rPr>
        <w:t xml:space="preserve"> = B.</w:t>
      </w:r>
      <w:r w:rsidRPr="00275137">
        <w:rPr>
          <w:rFonts w:ascii="細明體" w:eastAsia="細明體" w:hAnsi="細明體" w:hint="eastAsia"/>
          <w:kern w:val="2"/>
          <w:lang w:eastAsia="zh-TW"/>
          <w:rPrChange w:id="111" w:author="蕭侑文" w:date="2018-10-01T09:5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被保人ID</w:t>
      </w:r>
    </w:p>
    <w:p w:rsidR="000E19BF" w:rsidRDefault="000E19BF" w:rsidP="0027513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12" w:author="蕭侑文" w:date="2018-10-01T09:5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 xml:space="preserve">INNER JOIN </w:t>
      </w:r>
      <w:r w:rsidR="00C04D0F">
        <w:rPr>
          <w:rFonts w:ascii="細明體" w:eastAsia="細明體" w:hAnsi="細明體"/>
          <w:kern w:val="2"/>
          <w:lang w:eastAsia="zh-TW"/>
        </w:rPr>
        <w:t>DTAGA001_PROD_DEFI C</w:t>
      </w:r>
    </w:p>
    <w:p w:rsidR="00C04D0F" w:rsidRDefault="00C04D0F" w:rsidP="0027513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13" w:author="蕭侑文" w:date="2018-10-01T09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 xml:space="preserve">ON </w:t>
      </w: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 xml:space="preserve">.險別 = </w:t>
      </w:r>
      <w:r>
        <w:rPr>
          <w:rFonts w:ascii="細明體" w:eastAsia="細明體" w:hAnsi="細明體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>.險別</w:t>
      </w:r>
    </w:p>
    <w:p w:rsidR="00D06540" w:rsidDel="00967354" w:rsidRDefault="00D06540" w:rsidP="00D3709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114" w:author="蕭侑文" w:date="2018-10-01T09:59:00Z"/>
          <w:rFonts w:ascii="細明體" w:eastAsia="細明體" w:hAnsi="細明體" w:hint="eastAsia"/>
          <w:kern w:val="2"/>
          <w:lang w:eastAsia="zh-TW"/>
        </w:rPr>
      </w:pPr>
      <w:del w:id="115" w:author="蕭侑文" w:date="2018-10-01T09:59:00Z">
        <w:r w:rsidDel="00967354">
          <w:rPr>
            <w:rFonts w:ascii="細明體" w:eastAsia="細明體" w:hAnsi="細明體" w:hint="eastAsia"/>
            <w:kern w:val="2"/>
            <w:lang w:eastAsia="zh-TW"/>
          </w:rPr>
          <w:delText>INNER JOIN DTAAA010 A010</w:delText>
        </w:r>
      </w:del>
    </w:p>
    <w:p w:rsidR="00D06540" w:rsidDel="00967354" w:rsidRDefault="00D06540" w:rsidP="00D065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16" w:author="蕭侑文" w:date="2018-10-01T09:59:00Z"/>
          <w:rFonts w:ascii="細明體" w:eastAsia="細明體" w:hAnsi="細明體"/>
          <w:kern w:val="2"/>
          <w:lang w:eastAsia="zh-TW"/>
        </w:rPr>
      </w:pPr>
      <w:del w:id="117" w:author="蕭侑文" w:date="2018-10-01T09:59:00Z">
        <w:r w:rsidDel="00967354">
          <w:rPr>
            <w:rFonts w:ascii="細明體" w:eastAsia="細明體" w:hAnsi="細明體"/>
            <w:kern w:val="2"/>
            <w:lang w:eastAsia="zh-TW"/>
          </w:rPr>
          <w:delText>ON TA.</w:delText>
        </w:r>
        <w:r w:rsidDel="00967354">
          <w:rPr>
            <w:rFonts w:ascii="細明體" w:eastAsia="細明體" w:hAnsi="細明體" w:hint="eastAsia"/>
            <w:kern w:val="2"/>
            <w:lang w:eastAsia="zh-TW"/>
          </w:rPr>
          <w:delText xml:space="preserve">受理編號 = </w:delText>
        </w:r>
        <w:r w:rsidDel="00967354">
          <w:rPr>
            <w:rFonts w:ascii="細明體" w:eastAsia="細明體" w:hAnsi="細明體"/>
            <w:kern w:val="2"/>
            <w:lang w:eastAsia="zh-TW"/>
          </w:rPr>
          <w:delText>A010.</w:delText>
        </w:r>
        <w:r w:rsidDel="00967354">
          <w:rPr>
            <w:rFonts w:ascii="細明體" w:eastAsia="細明體" w:hAnsi="細明體" w:hint="eastAsia"/>
            <w:kern w:val="2"/>
            <w:lang w:eastAsia="zh-TW"/>
          </w:rPr>
          <w:delText>受理編號</w:delText>
        </w:r>
      </w:del>
    </w:p>
    <w:p w:rsidR="00E92238" w:rsidRDefault="00E92238" w:rsidP="0096735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18" w:author="蕭侑文" w:date="2018-10-01T09:5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r>
        <w:rPr>
          <w:rFonts w:ascii="細明體" w:eastAsia="細明體" w:hAnsi="細明體"/>
          <w:kern w:val="2"/>
          <w:lang w:eastAsia="zh-TW"/>
        </w:rPr>
        <w:t>INNER JOIN DTAB0005 AB0005</w:t>
      </w:r>
    </w:p>
    <w:p w:rsidR="00E92238" w:rsidRDefault="00E92238" w:rsidP="0096735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19" w:author="蕭侑文" w:date="2018-10-01T09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 xml:space="preserve">ON </w:t>
      </w:r>
      <w:ins w:id="120" w:author="蕭侑文" w:date="2018-10-01T09:59:00Z">
        <w:r w:rsidR="00967354">
          <w:rPr>
            <w:rFonts w:ascii="細明體" w:eastAsia="細明體" w:hAnsi="細明體"/>
            <w:kern w:val="2"/>
            <w:lang w:eastAsia="zh-TW"/>
          </w:rPr>
          <w:t>B</w:t>
        </w:r>
      </w:ins>
      <w:del w:id="121" w:author="蕭侑文" w:date="2018-10-01T09:59:00Z">
        <w:r w:rsidDel="00967354">
          <w:rPr>
            <w:rFonts w:ascii="細明體" w:eastAsia="細明體" w:hAnsi="細明體"/>
            <w:kern w:val="2"/>
            <w:lang w:eastAsia="zh-TW"/>
          </w:rPr>
          <w:delText>T</w:delText>
        </w:r>
        <w:r w:rsidDel="00967354">
          <w:rPr>
            <w:rFonts w:ascii="細明體" w:eastAsia="細明體" w:hAnsi="細明體" w:hint="eastAsia"/>
            <w:kern w:val="2"/>
            <w:lang w:eastAsia="zh-TW"/>
          </w:rPr>
          <w:delText>A</w:delText>
        </w:r>
      </w:del>
      <w:r>
        <w:rPr>
          <w:rFonts w:ascii="細明體" w:eastAsia="細明體" w:hAnsi="細明體" w:hint="eastAsia"/>
          <w:kern w:val="2"/>
          <w:lang w:eastAsia="zh-TW"/>
        </w:rPr>
        <w:t xml:space="preserve">.保單號碼 = </w:t>
      </w:r>
      <w:r>
        <w:rPr>
          <w:rFonts w:ascii="細明體" w:eastAsia="細明體" w:hAnsi="細明體"/>
          <w:kern w:val="2"/>
          <w:lang w:eastAsia="zh-TW"/>
        </w:rPr>
        <w:t>AB0005</w:t>
      </w:r>
      <w:r>
        <w:rPr>
          <w:rFonts w:ascii="細明體" w:eastAsia="細明體" w:hAnsi="細明體" w:hint="eastAsia"/>
          <w:kern w:val="2"/>
          <w:lang w:eastAsia="zh-TW"/>
        </w:rPr>
        <w:t>.保單號碼</w:t>
      </w:r>
    </w:p>
    <w:p w:rsidR="009F4B6B" w:rsidRDefault="009F4B6B" w:rsidP="0096735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22" w:author="蕭侑文" w:date="2018-10-01T09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 xml:space="preserve">AND </w:t>
      </w:r>
      <w:r>
        <w:rPr>
          <w:rFonts w:ascii="細明體" w:eastAsia="細明體" w:hAnsi="細明體"/>
          <w:kern w:val="2"/>
          <w:lang w:eastAsia="zh-TW"/>
        </w:rPr>
        <w:t>AB0005.</w:t>
      </w:r>
      <w:r>
        <w:rPr>
          <w:rFonts w:ascii="細明體" w:eastAsia="細明體" w:hAnsi="細明體" w:hint="eastAsia"/>
          <w:kern w:val="2"/>
          <w:lang w:eastAsia="zh-TW"/>
        </w:rPr>
        <w:t xml:space="preserve">角色 = </w:t>
      </w:r>
      <w:r>
        <w:rPr>
          <w:rFonts w:ascii="細明體" w:eastAsia="細明體" w:hAnsi="細明體"/>
          <w:kern w:val="2"/>
          <w:lang w:eastAsia="zh-TW"/>
        </w:rPr>
        <w:t>‘A’</w:t>
      </w:r>
    </w:p>
    <w:p w:rsidR="00D37090" w:rsidRDefault="00D37090" w:rsidP="0096735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23" w:author="蕭侑文" w:date="2018-10-01T09:5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LEFT JOIN DTA</w:t>
      </w:r>
      <w:r>
        <w:rPr>
          <w:rFonts w:ascii="細明體" w:eastAsia="細明體" w:hAnsi="細明體"/>
          <w:kern w:val="2"/>
          <w:lang w:eastAsia="zh-TW"/>
        </w:rPr>
        <w:t>B0003 D</w:t>
      </w:r>
    </w:p>
    <w:p w:rsidR="00D37090" w:rsidRDefault="00D37090" w:rsidP="0096735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24" w:author="蕭侑文" w:date="2018-10-01T09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r w:rsidRPr="00493621">
        <w:rPr>
          <w:rFonts w:ascii="細明體" w:eastAsia="細明體" w:hAnsi="細明體" w:hint="eastAsia"/>
          <w:kern w:val="2"/>
          <w:lang w:eastAsia="zh-TW"/>
        </w:rPr>
        <w:t xml:space="preserve">ON </w:t>
      </w:r>
      <w:ins w:id="125" w:author="蕭侑文" w:date="2018-10-01T09:59:00Z">
        <w:r w:rsidR="00967354">
          <w:rPr>
            <w:rFonts w:ascii="細明體" w:eastAsia="細明體" w:hAnsi="細明體"/>
            <w:kern w:val="2"/>
            <w:lang w:eastAsia="zh-TW"/>
          </w:rPr>
          <w:t>D</w:t>
        </w:r>
      </w:ins>
      <w:del w:id="126" w:author="蕭侑文" w:date="2018-10-01T09:59:00Z">
        <w:r w:rsidRPr="00493621" w:rsidDel="00967354">
          <w:rPr>
            <w:rFonts w:ascii="細明體" w:eastAsia="細明體" w:hAnsi="細明體"/>
            <w:kern w:val="2"/>
            <w:lang w:eastAsia="zh-TW"/>
          </w:rPr>
          <w:delText>T</w:delText>
        </w:r>
        <w:r w:rsidRPr="00493621" w:rsidDel="00967354">
          <w:rPr>
            <w:rFonts w:ascii="細明體" w:eastAsia="細明體" w:hAnsi="細明體" w:hint="eastAsia"/>
            <w:kern w:val="2"/>
            <w:lang w:eastAsia="zh-TW"/>
          </w:rPr>
          <w:delText>A</w:delText>
        </w:r>
      </w:del>
      <w:r w:rsidRPr="00493621">
        <w:rPr>
          <w:rFonts w:ascii="細明體" w:eastAsia="細明體" w:hAnsi="細明體" w:hint="eastAsia"/>
          <w:kern w:val="2"/>
          <w:lang w:eastAsia="zh-TW"/>
        </w:rPr>
        <w:t xml:space="preserve">.保單號碼 = </w:t>
      </w:r>
      <w:r w:rsidRPr="00493621">
        <w:rPr>
          <w:rFonts w:ascii="細明體" w:eastAsia="細明體" w:hAnsi="細明體"/>
          <w:kern w:val="2"/>
          <w:lang w:eastAsia="zh-TW"/>
        </w:rPr>
        <w:t>B</w:t>
      </w:r>
      <w:r w:rsidRPr="00493621">
        <w:rPr>
          <w:rFonts w:ascii="細明體" w:eastAsia="細明體" w:hAnsi="細明體" w:hint="eastAsia"/>
          <w:kern w:val="2"/>
          <w:lang w:eastAsia="zh-TW"/>
        </w:rPr>
        <w:t>.保單號碼</w:t>
      </w:r>
    </w:p>
    <w:p w:rsidR="008F399D" w:rsidRPr="00493621" w:rsidRDefault="008F399D" w:rsidP="0096735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27" w:author="蕭侑文" w:date="2018-10-01T09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AND D.</w:t>
      </w:r>
      <w:r w:rsidRPr="008F399D">
        <w:rPr>
          <w:rFonts w:ascii="細明體" w:eastAsia="細明體" w:hAnsi="細明體" w:hint="eastAsia"/>
          <w:kern w:val="2"/>
          <w:lang w:eastAsia="zh-TW"/>
        </w:rPr>
        <w:t>受益人種類</w:t>
      </w:r>
      <w:r w:rsidR="003F645D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454CCA">
        <w:rPr>
          <w:rFonts w:ascii="細明體" w:eastAsia="細明體" w:hAnsi="細明體"/>
          <w:kern w:val="2"/>
          <w:lang w:eastAsia="zh-TW"/>
        </w:rPr>
        <w:t>‘3’ (</w:t>
      </w:r>
      <w:r w:rsidR="00454CCA">
        <w:rPr>
          <w:rFonts w:ascii="細明體" w:eastAsia="細明體" w:hAnsi="細明體" w:hint="eastAsia"/>
          <w:kern w:val="2"/>
          <w:lang w:eastAsia="zh-TW"/>
        </w:rPr>
        <w:t>身故)</w:t>
      </w:r>
    </w:p>
    <w:p w:rsidR="00BE20E4" w:rsidRDefault="00BE20E4" w:rsidP="00E80D6A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28" w:author="蕭侑文" w:date="2018-10-01T09:5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BE20E4" w:rsidRDefault="00BE20E4" w:rsidP="00E80D6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29" w:author="蕭侑文" w:date="2018-10-01T09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r>
        <w:rPr>
          <w:rFonts w:ascii="細明體" w:eastAsia="細明體" w:hAnsi="細明體"/>
          <w:kern w:val="2"/>
          <w:lang w:eastAsia="zh-TW"/>
        </w:rPr>
        <w:t>B.</w:t>
      </w:r>
      <w:r w:rsidR="00A93E94">
        <w:rPr>
          <w:rFonts w:ascii="細明體" w:eastAsia="細明體" w:hAnsi="細明體" w:hint="eastAsia"/>
          <w:kern w:val="2"/>
          <w:lang w:eastAsia="zh-TW"/>
        </w:rPr>
        <w:t xml:space="preserve">契約效力 </w:t>
      </w:r>
      <w:del w:id="130" w:author="蕭侑文" w:date="2018-10-01T09:59:00Z">
        <w:r w:rsidR="00A93E94" w:rsidDel="00E80D6A">
          <w:rPr>
            <w:rFonts w:ascii="細明體" w:eastAsia="細明體" w:hAnsi="細明體" w:hint="eastAsia"/>
            <w:kern w:val="2"/>
            <w:lang w:eastAsia="zh-TW"/>
          </w:rPr>
          <w:delText>不為4開頭</w:delText>
        </w:r>
      </w:del>
      <w:ins w:id="131" w:author="蕭侑文" w:date="2018-10-01T09:59:00Z">
        <w:r w:rsidR="00E80D6A">
          <w:rPr>
            <w:rFonts w:ascii="細明體" w:eastAsia="細明體" w:hAnsi="細明體" w:hint="eastAsia"/>
            <w:kern w:val="2"/>
            <w:lang w:eastAsia="zh-TW"/>
          </w:rPr>
          <w:t>=</w:t>
        </w:r>
        <w:r w:rsidR="00E80D6A">
          <w:rPr>
            <w:rFonts w:ascii="細明體" w:eastAsia="細明體" w:hAnsi="細明體"/>
            <w:kern w:val="2"/>
            <w:lang w:eastAsia="zh-TW"/>
          </w:rPr>
          <w:t xml:space="preserve"> ‘14’</w:t>
        </w:r>
      </w:ins>
    </w:p>
    <w:p w:rsidR="0029095B" w:rsidRDefault="0029095B" w:rsidP="002909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32" w:author="蕭侑文" w:date="2018-10-01T10:00:00Z"/>
          <w:rFonts w:ascii="細明體" w:eastAsia="細明體" w:hAnsi="細明體"/>
          <w:kern w:val="2"/>
          <w:lang w:eastAsia="zh-TW"/>
        </w:rPr>
        <w:pPrChange w:id="133" w:author="蕭侑文" w:date="2018-10-01T10:00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34" w:author="蕭侑文" w:date="2018-10-01T10:00:00Z">
        <w:r>
          <w:rPr>
            <w:rFonts w:ascii="細明體" w:eastAsia="細明體" w:hAnsi="細明體" w:hint="eastAsia"/>
            <w:kern w:val="2"/>
            <w:lang w:eastAsia="zh-TW"/>
          </w:rPr>
          <w:t>U</w:t>
        </w:r>
        <w:r>
          <w:rPr>
            <w:rFonts w:ascii="細明體" w:eastAsia="細明體" w:hAnsi="細明體"/>
            <w:kern w:val="2"/>
            <w:lang w:eastAsia="zh-TW"/>
          </w:rPr>
          <w:t>NION</w:t>
        </w:r>
      </w:ins>
    </w:p>
    <w:p w:rsidR="001E6F89" w:rsidRDefault="001E6F89" w:rsidP="001E6F8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35" w:author="蕭侑文" w:date="2018-10-01T10:00:00Z"/>
          <w:rFonts w:ascii="細明體" w:eastAsia="細明體" w:hAnsi="細明體"/>
          <w:kern w:val="2"/>
          <w:lang w:eastAsia="zh-TW"/>
        </w:rPr>
      </w:pPr>
      <w:ins w:id="136" w:author="蕭侑文" w:date="2018-10-01T10:00:00Z">
        <w:r>
          <w:rPr>
            <w:rFonts w:ascii="細明體" w:eastAsia="細明體" w:hAnsi="細明體"/>
            <w:kern w:val="2"/>
            <w:lang w:eastAsia="zh-TW"/>
          </w:rPr>
          <w:t>READ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Courier New" w:hAnsi="Courier New" w:cs="Courier New"/>
            <w:sz w:val="22"/>
            <w:szCs w:val="22"/>
          </w:rPr>
          <w:t>TA</w:t>
        </w:r>
      </w:ins>
    </w:p>
    <w:p w:rsidR="001E6F89" w:rsidRDefault="001E6F89" w:rsidP="001E6F8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37" w:author="蕭侑文" w:date="2018-10-01T10:00:00Z"/>
          <w:rFonts w:ascii="細明體" w:eastAsia="細明體" w:hAnsi="細明體"/>
          <w:kern w:val="2"/>
          <w:lang w:eastAsia="zh-TW"/>
        </w:rPr>
      </w:pPr>
      <w:ins w:id="138" w:author="蕭侑文" w:date="2018-10-01T10:00:00Z">
        <w:r>
          <w:rPr>
            <w:rFonts w:ascii="細明體" w:eastAsia="細明體" w:hAnsi="細明體"/>
            <w:kern w:val="2"/>
            <w:lang w:eastAsia="zh-TW"/>
          </w:rPr>
          <w:t>INNER JOIN DTAB000</w:t>
        </w:r>
        <w:r w:rsidR="002878C2">
          <w:rPr>
            <w:rFonts w:ascii="細明體" w:eastAsia="細明體" w:hAnsi="細明體"/>
            <w:kern w:val="2"/>
            <w:lang w:eastAsia="zh-TW"/>
          </w:rPr>
          <w:t>2</w:t>
        </w:r>
        <w:r>
          <w:rPr>
            <w:rFonts w:ascii="細明體" w:eastAsia="細明體" w:hAnsi="細明體"/>
            <w:kern w:val="2"/>
            <w:lang w:eastAsia="zh-TW"/>
          </w:rPr>
          <w:t xml:space="preserve"> B</w:t>
        </w:r>
      </w:ins>
    </w:p>
    <w:p w:rsidR="001E6F89" w:rsidRPr="00BD10EC" w:rsidRDefault="001E6F89" w:rsidP="001E6F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39" w:author="蕭侑文" w:date="2018-10-01T10:00:00Z"/>
          <w:rFonts w:ascii="細明體" w:eastAsia="細明體" w:hAnsi="細明體" w:hint="eastAsia"/>
          <w:kern w:val="2"/>
          <w:lang w:eastAsia="zh-TW"/>
        </w:rPr>
      </w:pPr>
      <w:ins w:id="140" w:author="蕭侑文" w:date="2018-10-01T10:00:00Z">
        <w:r w:rsidRPr="00BD10EC">
          <w:rPr>
            <w:rFonts w:ascii="細明體" w:eastAsia="細明體" w:hAnsi="細明體" w:hint="eastAsia"/>
            <w:kern w:val="2"/>
            <w:lang w:eastAsia="zh-TW"/>
          </w:rPr>
          <w:t>ON TA</w:t>
        </w:r>
        <w:r w:rsidRPr="00BD10EC">
          <w:rPr>
            <w:rFonts w:ascii="細明體" w:eastAsia="細明體" w:hAnsi="細明體"/>
            <w:kern w:val="2"/>
            <w:lang w:eastAsia="zh-TW"/>
          </w:rPr>
          <w:t>.</w:t>
        </w:r>
        <w:r w:rsidRPr="00BD10EC">
          <w:rPr>
            <w:rFonts w:ascii="細明體" w:eastAsia="細明體" w:hAnsi="細明體" w:hint="eastAsia"/>
            <w:kern w:val="2"/>
            <w:lang w:eastAsia="zh-TW"/>
          </w:rPr>
          <w:t>事故者ID</w:t>
        </w:r>
        <w:r w:rsidRPr="00BD10EC">
          <w:rPr>
            <w:rFonts w:ascii="細明體" w:eastAsia="細明體" w:hAnsi="細明體"/>
            <w:kern w:val="2"/>
            <w:lang w:eastAsia="zh-TW"/>
          </w:rPr>
          <w:t xml:space="preserve"> = B.</w:t>
        </w:r>
        <w:r w:rsidRPr="00BD10EC">
          <w:rPr>
            <w:rFonts w:ascii="細明體" w:eastAsia="細明體" w:hAnsi="細明體" w:hint="eastAsia"/>
            <w:kern w:val="2"/>
            <w:lang w:eastAsia="zh-TW"/>
          </w:rPr>
          <w:t>被保人ID</w:t>
        </w:r>
      </w:ins>
    </w:p>
    <w:p w:rsidR="002878C2" w:rsidRDefault="002878C2" w:rsidP="002878C2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41" w:author="蕭侑文" w:date="2018-10-01T10:00:00Z"/>
          <w:rFonts w:ascii="細明體" w:eastAsia="細明體" w:hAnsi="細明體"/>
          <w:kern w:val="2"/>
          <w:lang w:eastAsia="zh-TW"/>
        </w:rPr>
      </w:pPr>
      <w:ins w:id="142" w:author="蕭侑文" w:date="2018-10-01T10:00:00Z">
        <w:r>
          <w:rPr>
            <w:rFonts w:ascii="細明體" w:eastAsia="細明體" w:hAnsi="細明體"/>
            <w:kern w:val="2"/>
            <w:lang w:eastAsia="zh-TW"/>
          </w:rPr>
          <w:t>INNER JOIN DTAB0001 AB0001</w:t>
        </w:r>
      </w:ins>
    </w:p>
    <w:p w:rsidR="002878C2" w:rsidRDefault="002878C2" w:rsidP="002878C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43" w:author="蕭侑文" w:date="2018-10-01T10:00:00Z"/>
          <w:rFonts w:ascii="細明體" w:eastAsia="細明體" w:hAnsi="細明體"/>
          <w:kern w:val="2"/>
          <w:lang w:eastAsia="zh-TW"/>
        </w:rPr>
        <w:pPrChange w:id="144" w:author="蕭侑文" w:date="2018-10-01T10:00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45" w:author="蕭侑文" w:date="2018-10-01T10:00:00Z">
        <w:r w:rsidRPr="00BD10EC"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  <w:r>
          <w:rPr>
            <w:rFonts w:ascii="細明體" w:eastAsia="細明體" w:hAnsi="細明體"/>
            <w:kern w:val="2"/>
            <w:lang w:eastAsia="zh-TW"/>
          </w:rPr>
          <w:t>B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.保單號碼 = </w:t>
        </w:r>
        <w:r>
          <w:rPr>
            <w:rFonts w:ascii="細明體" w:eastAsia="細明體" w:hAnsi="細明體"/>
            <w:kern w:val="2"/>
            <w:lang w:eastAsia="zh-TW"/>
          </w:rPr>
          <w:t>AB0001</w:t>
        </w:r>
        <w:r>
          <w:rPr>
            <w:rFonts w:ascii="細明體" w:eastAsia="細明體" w:hAnsi="細明體" w:hint="eastAsia"/>
            <w:kern w:val="2"/>
            <w:lang w:eastAsia="zh-TW"/>
          </w:rPr>
          <w:t>.保單號碼</w:t>
        </w:r>
      </w:ins>
    </w:p>
    <w:p w:rsidR="001E6F89" w:rsidRDefault="001E6F89" w:rsidP="001E6F8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46" w:author="蕭侑文" w:date="2018-10-01T10:00:00Z"/>
          <w:rFonts w:ascii="細明體" w:eastAsia="細明體" w:hAnsi="細明體"/>
          <w:kern w:val="2"/>
          <w:lang w:eastAsia="zh-TW"/>
        </w:rPr>
      </w:pPr>
      <w:ins w:id="147" w:author="蕭侑文" w:date="2018-10-01T10:00:00Z">
        <w:r>
          <w:rPr>
            <w:rFonts w:ascii="細明體" w:eastAsia="細明體" w:hAnsi="細明體" w:hint="eastAsia"/>
            <w:kern w:val="2"/>
            <w:lang w:eastAsia="zh-TW"/>
          </w:rPr>
          <w:t xml:space="preserve">INNER JOIN </w:t>
        </w:r>
        <w:r>
          <w:rPr>
            <w:rFonts w:ascii="細明體" w:eastAsia="細明體" w:hAnsi="細明體"/>
            <w:kern w:val="2"/>
            <w:lang w:eastAsia="zh-TW"/>
          </w:rPr>
          <w:t>DTAGA001_PROD_DEFI C</w:t>
        </w:r>
      </w:ins>
    </w:p>
    <w:p w:rsidR="001E6F89" w:rsidRDefault="001E6F89" w:rsidP="001E6F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48" w:author="蕭侑文" w:date="2018-10-01T10:00:00Z"/>
          <w:rFonts w:ascii="細明體" w:eastAsia="細明體" w:hAnsi="細明體"/>
          <w:kern w:val="2"/>
          <w:lang w:eastAsia="zh-TW"/>
        </w:rPr>
      </w:pPr>
      <w:ins w:id="149" w:author="蕭侑文" w:date="2018-10-01T10:00:00Z">
        <w:r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  <w:r>
          <w:rPr>
            <w:rFonts w:ascii="細明體" w:eastAsia="細明體" w:hAnsi="細明體"/>
            <w:kern w:val="2"/>
            <w:lang w:eastAsia="zh-TW"/>
          </w:rPr>
          <w:t>B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.險別 = </w:t>
        </w:r>
        <w:r>
          <w:rPr>
            <w:rFonts w:ascii="細明體" w:eastAsia="細明體" w:hAnsi="細明體"/>
            <w:kern w:val="2"/>
            <w:lang w:eastAsia="zh-TW"/>
          </w:rPr>
          <w:t>C</w:t>
        </w:r>
        <w:r>
          <w:rPr>
            <w:rFonts w:ascii="細明體" w:eastAsia="細明體" w:hAnsi="細明體" w:hint="eastAsia"/>
            <w:kern w:val="2"/>
            <w:lang w:eastAsia="zh-TW"/>
          </w:rPr>
          <w:t>.險別</w:t>
        </w:r>
      </w:ins>
    </w:p>
    <w:p w:rsidR="001E6F89" w:rsidRDefault="001E6F89" w:rsidP="001E6F8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50" w:author="蕭侑文" w:date="2018-10-01T10:00:00Z"/>
          <w:rFonts w:ascii="細明體" w:eastAsia="細明體" w:hAnsi="細明體"/>
          <w:kern w:val="2"/>
          <w:lang w:eastAsia="zh-TW"/>
        </w:rPr>
      </w:pPr>
      <w:ins w:id="151" w:author="蕭侑文" w:date="2018-10-01T10:00:00Z">
        <w:r>
          <w:rPr>
            <w:rFonts w:ascii="細明體" w:eastAsia="細明體" w:hAnsi="細明體"/>
            <w:kern w:val="2"/>
            <w:lang w:eastAsia="zh-TW"/>
          </w:rPr>
          <w:t>INNER JOIN DTAB0005 AB0005</w:t>
        </w:r>
      </w:ins>
    </w:p>
    <w:p w:rsidR="001E6F89" w:rsidRDefault="001E6F89" w:rsidP="001E6F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52" w:author="蕭侑文" w:date="2018-10-01T10:00:00Z"/>
          <w:rFonts w:ascii="細明體" w:eastAsia="細明體" w:hAnsi="細明體"/>
          <w:kern w:val="2"/>
          <w:lang w:eastAsia="zh-TW"/>
        </w:rPr>
      </w:pPr>
      <w:ins w:id="153" w:author="蕭侑文" w:date="2018-10-01T10:00:00Z">
        <w:r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  <w:r>
          <w:rPr>
            <w:rFonts w:ascii="細明體" w:eastAsia="細明體" w:hAnsi="細明體"/>
            <w:kern w:val="2"/>
            <w:lang w:eastAsia="zh-TW"/>
          </w:rPr>
          <w:t>B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.保單號碼 = </w:t>
        </w:r>
        <w:r>
          <w:rPr>
            <w:rFonts w:ascii="細明體" w:eastAsia="細明體" w:hAnsi="細明體"/>
            <w:kern w:val="2"/>
            <w:lang w:eastAsia="zh-TW"/>
          </w:rPr>
          <w:t>AB0005</w:t>
        </w:r>
        <w:r>
          <w:rPr>
            <w:rFonts w:ascii="細明體" w:eastAsia="細明體" w:hAnsi="細明體" w:hint="eastAsia"/>
            <w:kern w:val="2"/>
            <w:lang w:eastAsia="zh-TW"/>
          </w:rPr>
          <w:t>.保單號碼</w:t>
        </w:r>
      </w:ins>
    </w:p>
    <w:p w:rsidR="001E6F89" w:rsidRDefault="001E6F89" w:rsidP="001E6F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54" w:author="蕭侑文" w:date="2018-10-01T10:00:00Z"/>
          <w:rFonts w:ascii="細明體" w:eastAsia="細明體" w:hAnsi="細明體"/>
          <w:kern w:val="2"/>
          <w:lang w:eastAsia="zh-TW"/>
        </w:rPr>
      </w:pPr>
      <w:ins w:id="155" w:author="蕭侑文" w:date="2018-10-01T10:00:00Z">
        <w:r>
          <w:rPr>
            <w:rFonts w:ascii="細明體" w:eastAsia="細明體" w:hAnsi="細明體" w:hint="eastAsia"/>
            <w:kern w:val="2"/>
            <w:lang w:eastAsia="zh-TW"/>
          </w:rPr>
          <w:t xml:space="preserve">AND </w:t>
        </w:r>
        <w:r>
          <w:rPr>
            <w:rFonts w:ascii="細明體" w:eastAsia="細明體" w:hAnsi="細明體"/>
            <w:kern w:val="2"/>
            <w:lang w:eastAsia="zh-TW"/>
          </w:rPr>
          <w:t>AB0005.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角色 = </w:t>
        </w:r>
        <w:r>
          <w:rPr>
            <w:rFonts w:ascii="細明體" w:eastAsia="細明體" w:hAnsi="細明體"/>
            <w:kern w:val="2"/>
            <w:lang w:eastAsia="zh-TW"/>
          </w:rPr>
          <w:t>‘A’</w:t>
        </w:r>
      </w:ins>
    </w:p>
    <w:p w:rsidR="001E6F89" w:rsidRDefault="001E6F89" w:rsidP="001E6F8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56" w:author="蕭侑文" w:date="2018-10-01T10:00:00Z"/>
          <w:rFonts w:ascii="細明體" w:eastAsia="細明體" w:hAnsi="細明體" w:hint="eastAsia"/>
          <w:kern w:val="2"/>
          <w:lang w:eastAsia="zh-TW"/>
        </w:rPr>
      </w:pPr>
      <w:ins w:id="157" w:author="蕭侑文" w:date="2018-10-01T10:00:00Z">
        <w:r>
          <w:rPr>
            <w:rFonts w:ascii="細明體" w:eastAsia="細明體" w:hAnsi="細明體" w:hint="eastAsia"/>
            <w:kern w:val="2"/>
            <w:lang w:eastAsia="zh-TW"/>
          </w:rPr>
          <w:t>LEFT JOIN DTA</w:t>
        </w:r>
        <w:r>
          <w:rPr>
            <w:rFonts w:ascii="細明體" w:eastAsia="細明體" w:hAnsi="細明體"/>
            <w:kern w:val="2"/>
            <w:lang w:eastAsia="zh-TW"/>
          </w:rPr>
          <w:t>B0003 D</w:t>
        </w:r>
      </w:ins>
    </w:p>
    <w:p w:rsidR="001E6F89" w:rsidRDefault="001E6F89" w:rsidP="001E6F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58" w:author="蕭侑文" w:date="2018-10-01T10:00:00Z"/>
          <w:rFonts w:ascii="細明體" w:eastAsia="細明體" w:hAnsi="細明體"/>
          <w:kern w:val="2"/>
          <w:lang w:eastAsia="zh-TW"/>
        </w:rPr>
      </w:pPr>
      <w:ins w:id="159" w:author="蕭侑文" w:date="2018-10-01T10:00:00Z">
        <w:r w:rsidRPr="00493621"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  <w:r>
          <w:rPr>
            <w:rFonts w:ascii="細明體" w:eastAsia="細明體" w:hAnsi="細明體"/>
            <w:kern w:val="2"/>
            <w:lang w:eastAsia="zh-TW"/>
          </w:rPr>
          <w:t>D</w:t>
        </w:r>
        <w:r w:rsidRPr="00493621">
          <w:rPr>
            <w:rFonts w:ascii="細明體" w:eastAsia="細明體" w:hAnsi="細明體" w:hint="eastAsia"/>
            <w:kern w:val="2"/>
            <w:lang w:eastAsia="zh-TW"/>
          </w:rPr>
          <w:t xml:space="preserve">.保單號碼 = </w:t>
        </w:r>
        <w:r w:rsidRPr="00493621">
          <w:rPr>
            <w:rFonts w:ascii="細明體" w:eastAsia="細明體" w:hAnsi="細明體"/>
            <w:kern w:val="2"/>
            <w:lang w:eastAsia="zh-TW"/>
          </w:rPr>
          <w:t>B</w:t>
        </w:r>
        <w:r w:rsidRPr="00493621">
          <w:rPr>
            <w:rFonts w:ascii="細明體" w:eastAsia="細明體" w:hAnsi="細明體" w:hint="eastAsia"/>
            <w:kern w:val="2"/>
            <w:lang w:eastAsia="zh-TW"/>
          </w:rPr>
          <w:t>.保單號碼</w:t>
        </w:r>
      </w:ins>
    </w:p>
    <w:p w:rsidR="001E6F89" w:rsidRPr="00493621" w:rsidRDefault="001E6F89" w:rsidP="001E6F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60" w:author="蕭侑文" w:date="2018-10-01T10:00:00Z"/>
          <w:rFonts w:ascii="細明體" w:eastAsia="細明體" w:hAnsi="細明體" w:hint="eastAsia"/>
          <w:kern w:val="2"/>
          <w:lang w:eastAsia="zh-TW"/>
        </w:rPr>
      </w:pPr>
      <w:ins w:id="161" w:author="蕭侑文" w:date="2018-10-01T10:00:00Z">
        <w:r>
          <w:rPr>
            <w:rFonts w:ascii="細明體" w:eastAsia="細明體" w:hAnsi="細明體" w:hint="eastAsia"/>
            <w:kern w:val="2"/>
            <w:lang w:eastAsia="zh-TW"/>
          </w:rPr>
          <w:t>AND D.</w:t>
        </w:r>
        <w:r w:rsidRPr="008F399D">
          <w:rPr>
            <w:rFonts w:ascii="細明體" w:eastAsia="細明體" w:hAnsi="細明體" w:hint="eastAsia"/>
            <w:kern w:val="2"/>
            <w:lang w:eastAsia="zh-TW"/>
          </w:rPr>
          <w:t>受益人種類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= </w:t>
        </w:r>
        <w:r>
          <w:rPr>
            <w:rFonts w:ascii="細明體" w:eastAsia="細明體" w:hAnsi="細明體"/>
            <w:kern w:val="2"/>
            <w:lang w:eastAsia="zh-TW"/>
          </w:rPr>
          <w:t>‘3’ (</w:t>
        </w:r>
        <w:r>
          <w:rPr>
            <w:rFonts w:ascii="細明體" w:eastAsia="細明體" w:hAnsi="細明體" w:hint="eastAsia"/>
            <w:kern w:val="2"/>
            <w:lang w:eastAsia="zh-TW"/>
          </w:rPr>
          <w:t>身故)</w:t>
        </w:r>
      </w:ins>
    </w:p>
    <w:p w:rsidR="0029095B" w:rsidRDefault="00A97475" w:rsidP="0029095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62" w:author="蕭侑文" w:date="2018-10-01T10:01:00Z"/>
          <w:rFonts w:ascii="細明體" w:eastAsia="細明體" w:hAnsi="細明體"/>
          <w:kern w:val="2"/>
          <w:lang w:eastAsia="zh-TW"/>
        </w:rPr>
        <w:pPrChange w:id="163" w:author="蕭侑文" w:date="2018-10-01T10:00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64" w:author="蕭侑文" w:date="2018-10-01T10:01:00Z">
        <w:r>
          <w:rPr>
            <w:rFonts w:ascii="細明體" w:eastAsia="細明體" w:hAnsi="細明體" w:hint="eastAsia"/>
            <w:kern w:val="2"/>
            <w:lang w:eastAsia="zh-TW"/>
          </w:rPr>
          <w:t>WH</w:t>
        </w:r>
        <w:r>
          <w:rPr>
            <w:rFonts w:ascii="細明體" w:eastAsia="細明體" w:hAnsi="細明體"/>
            <w:kern w:val="2"/>
            <w:lang w:eastAsia="zh-TW"/>
          </w:rPr>
          <w:t>ERE</w:t>
        </w:r>
      </w:ins>
    </w:p>
    <w:p w:rsidR="00A97475" w:rsidRDefault="00A97475" w:rsidP="00A9747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65" w:author="蕭侑文" w:date="2018-10-01T09:59:00Z"/>
          <w:rFonts w:ascii="細明體" w:eastAsia="細明體" w:hAnsi="細明體"/>
          <w:kern w:val="2"/>
          <w:lang w:eastAsia="zh-TW"/>
        </w:rPr>
        <w:pPrChange w:id="166" w:author="蕭侑文" w:date="2018-10-01T10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67" w:author="蕭侑文" w:date="2018-10-01T10:01:00Z">
        <w:r>
          <w:rPr>
            <w:rFonts w:ascii="細明體" w:eastAsia="細明體" w:hAnsi="細明體"/>
            <w:kern w:val="2"/>
            <w:lang w:eastAsia="zh-TW"/>
          </w:rPr>
          <w:t>B.</w:t>
        </w:r>
        <w:r>
          <w:rPr>
            <w:rFonts w:ascii="細明體" w:eastAsia="細明體" w:hAnsi="細明體" w:hint="eastAsia"/>
            <w:kern w:val="2"/>
            <w:lang w:eastAsia="zh-TW"/>
          </w:rPr>
          <w:t>契約效力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14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304CBE" w:rsidDel="004D5220" w:rsidRDefault="00304CBE" w:rsidP="00B038C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168" w:author="蕭侑文" w:date="2018-10-01T10:01:00Z"/>
          <w:rFonts w:ascii="細明體" w:eastAsia="細明體" w:hAnsi="細明體"/>
          <w:kern w:val="2"/>
          <w:lang w:eastAsia="zh-TW"/>
        </w:rPr>
        <w:pPrChange w:id="169" w:author="蕭侑文" w:date="2018-10-01T10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del w:id="170" w:author="蕭侑文" w:date="2018-10-01T10:01:00Z">
        <w:r w:rsidRPr="004D5220" w:rsidDel="004D5220">
          <w:rPr>
            <w:rFonts w:ascii="細明體" w:eastAsia="細明體" w:hAnsi="細明體" w:hint="eastAsia"/>
            <w:kern w:val="2"/>
            <w:lang w:eastAsia="zh-TW"/>
            <w:rPrChange w:id="171" w:author="蕭侑文" w:date="2018-10-01T10:01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 xml:space="preserve">ORDER BY </w:delText>
        </w:r>
        <w:r w:rsidRPr="004D5220" w:rsidDel="004D5220">
          <w:rPr>
            <w:rFonts w:ascii="細明體" w:eastAsia="細明體" w:hAnsi="細明體"/>
            <w:kern w:val="2"/>
            <w:lang w:eastAsia="zh-TW"/>
            <w:rPrChange w:id="172" w:author="蕭侑文" w:date="2018-10-01T10:01:00Z">
              <w:rPr>
                <w:rFonts w:ascii="細明體" w:eastAsia="細明體" w:hAnsi="細明體"/>
                <w:kern w:val="2"/>
                <w:lang w:eastAsia="zh-TW"/>
              </w:rPr>
            </w:rPrChange>
          </w:rPr>
          <w:delText>T</w:delText>
        </w:r>
        <w:r w:rsidRPr="004D5220" w:rsidDel="004D5220">
          <w:rPr>
            <w:rFonts w:ascii="細明體" w:eastAsia="細明體" w:hAnsi="細明體" w:hint="eastAsia"/>
            <w:kern w:val="2"/>
            <w:lang w:eastAsia="zh-TW"/>
            <w:rPrChange w:id="173" w:author="蕭侑文" w:date="2018-10-01T10:01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A.保單號碼</w:delText>
        </w:r>
        <w:r w:rsidR="00D950A4" w:rsidRPr="004D5220" w:rsidDel="004D5220">
          <w:rPr>
            <w:rFonts w:ascii="細明體" w:eastAsia="細明體" w:hAnsi="細明體" w:hint="eastAsia"/>
            <w:kern w:val="2"/>
            <w:lang w:eastAsia="zh-TW"/>
            <w:rPrChange w:id="174" w:author="蕭侑文" w:date="2018-10-01T10:01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+</w:delText>
        </w:r>
        <w:r w:rsidR="00D950A4" w:rsidRPr="004D5220" w:rsidDel="004D5220">
          <w:rPr>
            <w:rFonts w:ascii="細明體" w:eastAsia="細明體" w:hAnsi="細明體"/>
            <w:kern w:val="2"/>
            <w:lang w:eastAsia="zh-TW"/>
            <w:rPrChange w:id="175" w:author="蕭侑文" w:date="2018-10-01T10:01:00Z">
              <w:rPr>
                <w:rFonts w:ascii="細明體" w:eastAsia="細明體" w:hAnsi="細明體"/>
                <w:kern w:val="2"/>
                <w:lang w:eastAsia="zh-TW"/>
              </w:rPr>
            </w:rPrChange>
          </w:rPr>
          <w:delText>TA.</w:delText>
        </w:r>
        <w:r w:rsidR="00D950A4" w:rsidRPr="004D5220" w:rsidDel="004D5220">
          <w:rPr>
            <w:rFonts w:ascii="細明體" w:eastAsia="細明體" w:hAnsi="細明體" w:hint="eastAsia"/>
            <w:kern w:val="2"/>
            <w:lang w:eastAsia="zh-TW"/>
            <w:rPrChange w:id="176" w:author="蕭侑文" w:date="2018-10-01T10:01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事故者ID</w:delText>
        </w:r>
        <w:r w:rsidR="003177B4" w:rsidRPr="004D5220" w:rsidDel="004D5220">
          <w:rPr>
            <w:rFonts w:ascii="細明體" w:eastAsia="細明體" w:hAnsi="細明體" w:hint="eastAsia"/>
            <w:kern w:val="2"/>
            <w:lang w:eastAsia="zh-TW"/>
            <w:rPrChange w:id="177" w:author="蕭侑文" w:date="2018-10-01T10:01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+D.受益人</w:delText>
        </w:r>
        <w:r w:rsidR="003177B4" w:rsidRPr="004D5220" w:rsidDel="004D5220">
          <w:rPr>
            <w:rFonts w:ascii="細明體" w:eastAsia="細明體" w:hAnsi="細明體"/>
            <w:kern w:val="2"/>
            <w:lang w:eastAsia="zh-TW"/>
            <w:rPrChange w:id="178" w:author="蕭侑文" w:date="2018-10-01T10:01:00Z">
              <w:rPr>
                <w:rFonts w:ascii="細明體" w:eastAsia="細明體" w:hAnsi="細明體"/>
                <w:kern w:val="2"/>
                <w:lang w:eastAsia="zh-TW"/>
              </w:rPr>
            </w:rPrChange>
          </w:rPr>
          <w:delText>ID</w:delText>
        </w:r>
      </w:del>
    </w:p>
    <w:p w:rsidR="004D5220" w:rsidRDefault="004D5220" w:rsidP="00B038C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79" w:author="蕭侑文" w:date="2018-10-01T10:01:00Z"/>
          <w:rFonts w:ascii="細明體" w:eastAsia="細明體" w:hAnsi="細明體"/>
          <w:kern w:val="2"/>
          <w:lang w:eastAsia="zh-TW"/>
        </w:rPr>
        <w:pPrChange w:id="180" w:author="蕭侑文" w:date="2018-10-01T10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81" w:author="蕭侑文" w:date="2018-10-01T10:01:00Z">
        <w:r w:rsidRPr="004D5220">
          <w:rPr>
            <w:rFonts w:ascii="細明體" w:eastAsia="細明體" w:hAnsi="細明體" w:hint="eastAsia"/>
            <w:kern w:val="2"/>
            <w:lang w:eastAsia="zh-TW"/>
            <w:rPrChange w:id="182" w:author="蕭侑文" w:date="2018-10-01T10:01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R</w:t>
        </w:r>
        <w:r w:rsidRPr="004D5220">
          <w:rPr>
            <w:rFonts w:ascii="細明體" w:eastAsia="細明體" w:hAnsi="細明體"/>
            <w:kern w:val="2"/>
            <w:lang w:eastAsia="zh-TW"/>
            <w:rPrChange w:id="183" w:author="蕭侑文" w:date="2018-10-01T10:01:00Z">
              <w:rPr>
                <w:rFonts w:ascii="細明體" w:eastAsia="細明體" w:hAnsi="細明體"/>
                <w:kern w:val="2"/>
                <w:lang w:eastAsia="zh-TW"/>
              </w:rPr>
            </w:rPrChange>
          </w:rPr>
          <w:t>EAD TB</w:t>
        </w:r>
      </w:ins>
    </w:p>
    <w:p w:rsidR="004D5220" w:rsidRPr="004D5220" w:rsidRDefault="004D5220" w:rsidP="004D522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84" w:author="蕭侑文" w:date="2018-10-01T10:01:00Z"/>
          <w:rFonts w:ascii="細明體" w:eastAsia="細明體" w:hAnsi="細明體"/>
          <w:kern w:val="2"/>
          <w:lang w:eastAsia="zh-TW"/>
          <w:rPrChange w:id="185" w:author="蕭侑文" w:date="2018-10-01T10:01:00Z">
            <w:rPr>
              <w:ins w:id="186" w:author="蕭侑文" w:date="2018-10-01T10:01:00Z"/>
              <w:rFonts w:ascii="細明體" w:eastAsia="細明體" w:hAnsi="細明體"/>
              <w:kern w:val="2"/>
              <w:lang w:eastAsia="zh-TW"/>
            </w:rPr>
          </w:rPrChange>
        </w:rPr>
        <w:pPrChange w:id="187" w:author="蕭侑文" w:date="2018-10-01T10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88" w:author="蕭侑文" w:date="2018-10-01T10:01:00Z">
        <w:r>
          <w:rPr>
            <w:rFonts w:ascii="細明體" w:eastAsia="細明體" w:hAnsi="細明體" w:hint="eastAsia"/>
            <w:kern w:val="2"/>
            <w:lang w:eastAsia="zh-TW"/>
          </w:rPr>
          <w:t xml:space="preserve">ORDER BY </w:t>
        </w:r>
        <w:r w:rsidR="00192F04">
          <w:rPr>
            <w:rFonts w:ascii="細明體" w:eastAsia="細明體" w:hAnsi="細明體"/>
            <w:kern w:val="2"/>
            <w:lang w:eastAsia="zh-TW"/>
          </w:rPr>
          <w:t>T</w:t>
        </w:r>
        <w:r w:rsidR="00192F04">
          <w:rPr>
            <w:rFonts w:ascii="細明體" w:eastAsia="細明體" w:hAnsi="細明體" w:hint="eastAsia"/>
            <w:kern w:val="2"/>
            <w:lang w:eastAsia="zh-TW"/>
          </w:rPr>
          <w:t>A.</w:t>
        </w:r>
      </w:ins>
      <w:ins w:id="189" w:author="蕭侑文" w:date="2018-10-01T10:02:00Z">
        <w:r w:rsidR="00192F04">
          <w:rPr>
            <w:rFonts w:ascii="細明體" w:eastAsia="細明體" w:hAnsi="細明體" w:hint="eastAsia"/>
            <w:kern w:val="2"/>
            <w:lang w:eastAsia="zh-TW"/>
          </w:rPr>
          <w:t>受</w:t>
        </w:r>
      </w:ins>
      <w:ins w:id="190" w:author="蕭侑文" w:date="2018-10-01T10:01:00Z">
        <w:r w:rsidR="00192F04">
          <w:rPr>
            <w:rFonts w:ascii="細明體" w:eastAsia="細明體" w:hAnsi="細明體" w:hint="eastAsia"/>
            <w:kern w:val="2"/>
            <w:lang w:eastAsia="zh-TW"/>
          </w:rPr>
          <w:t>理編號</w:t>
        </w:r>
        <w:r w:rsidR="00192F04">
          <w:rPr>
            <w:rFonts w:ascii="細明體" w:eastAsia="細明體" w:hAnsi="細明體"/>
            <w:kern w:val="2"/>
            <w:lang w:eastAsia="zh-TW"/>
          </w:rPr>
          <w:t>+</w:t>
        </w:r>
        <w:r>
          <w:rPr>
            <w:rFonts w:ascii="細明體" w:eastAsia="細明體" w:hAnsi="細明體"/>
            <w:kern w:val="2"/>
            <w:lang w:eastAsia="zh-TW"/>
          </w:rPr>
          <w:t>T</w:t>
        </w:r>
        <w:r>
          <w:rPr>
            <w:rFonts w:ascii="細明體" w:eastAsia="細明體" w:hAnsi="細明體" w:hint="eastAsia"/>
            <w:kern w:val="2"/>
            <w:lang w:eastAsia="zh-TW"/>
          </w:rPr>
          <w:t>A.保單號碼+</w:t>
        </w:r>
        <w:r>
          <w:rPr>
            <w:rFonts w:ascii="細明體" w:eastAsia="細明體" w:hAnsi="細明體"/>
            <w:kern w:val="2"/>
            <w:lang w:eastAsia="zh-TW"/>
          </w:rPr>
          <w:t>TA.</w:t>
        </w:r>
        <w:r>
          <w:rPr>
            <w:rFonts w:ascii="細明體" w:eastAsia="細明體" w:hAnsi="細明體" w:hint="eastAsia"/>
            <w:kern w:val="2"/>
            <w:lang w:eastAsia="zh-TW"/>
          </w:rPr>
          <w:t>事故者ID+D.</w:t>
        </w:r>
        <w:r w:rsidRPr="008F399D">
          <w:rPr>
            <w:rFonts w:ascii="細明體" w:eastAsia="細明體" w:hAnsi="細明體" w:hint="eastAsia"/>
            <w:kern w:val="2"/>
            <w:lang w:eastAsia="zh-TW"/>
          </w:rPr>
          <w:t>受益人</w:t>
        </w:r>
        <w:r>
          <w:rPr>
            <w:rFonts w:ascii="細明體" w:eastAsia="細明體" w:hAnsi="細明體"/>
            <w:kern w:val="2"/>
            <w:lang w:eastAsia="zh-TW"/>
          </w:rPr>
          <w:t>ID</w:t>
        </w:r>
      </w:ins>
    </w:p>
    <w:p w:rsidR="00210161" w:rsidRDefault="00210161" w:rsidP="00210161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210161" w:rsidRDefault="00702B43" w:rsidP="00702B43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不視為錯誤，RETURN</w:t>
      </w:r>
    </w:p>
    <w:p w:rsidR="00AC4E40" w:rsidDel="007D2F8C" w:rsidRDefault="006D569A" w:rsidP="00AC4E40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del w:id="191" w:author="蕭侑文" w:date="2018-10-01T10:02:00Z"/>
          <w:rFonts w:ascii="細明體" w:eastAsia="細明體" w:hAnsi="細明體" w:hint="eastAsia"/>
          <w:kern w:val="2"/>
          <w:lang w:eastAsia="zh-TW"/>
        </w:rPr>
      </w:pPr>
      <w:del w:id="192" w:author="蕭侑文" w:date="2018-10-01T10:02:00Z">
        <w:r w:rsidDel="00E507B7">
          <w:rPr>
            <w:rFonts w:ascii="細明體" w:eastAsia="細明體" w:hAnsi="細明體" w:hint="eastAsia"/>
            <w:kern w:val="2"/>
            <w:lang w:eastAsia="zh-TW"/>
          </w:rPr>
          <w:delText>讀取眷屬紀錄</w:delText>
        </w:r>
        <w:r w:rsidR="00AC4E40" w:rsidDel="00E507B7">
          <w:rPr>
            <w:rFonts w:ascii="細明體" w:eastAsia="細明體" w:hAnsi="細明體" w:hint="eastAsia"/>
            <w:kern w:val="2"/>
            <w:lang w:eastAsia="zh-TW"/>
          </w:rPr>
          <w:delText>：</w:delText>
        </w:r>
      </w:del>
    </w:p>
    <w:p w:rsidR="00AC4E40" w:rsidDel="007D2F8C" w:rsidRDefault="00AC4E40" w:rsidP="00AC4E4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193" w:author="蕭侑文" w:date="2018-10-01T10:02:00Z"/>
          <w:rFonts w:ascii="細明體" w:eastAsia="細明體" w:hAnsi="細明體"/>
          <w:kern w:val="2"/>
          <w:lang w:eastAsia="zh-TW"/>
        </w:rPr>
      </w:pPr>
      <w:del w:id="194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WITH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 xml:space="preserve"> TA as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95" w:author="蕭侑文" w:date="2018-10-01T10:02:00Z"/>
          <w:rFonts w:ascii="細明體" w:eastAsia="細明體" w:hAnsi="細明體"/>
          <w:kern w:val="2"/>
          <w:lang w:eastAsia="zh-TW"/>
        </w:rPr>
      </w:pPr>
      <w:del w:id="196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READ DTAA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B203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197" w:author="蕭侑文" w:date="2018-10-01T10:02:00Z"/>
          <w:rFonts w:ascii="細明體" w:eastAsia="細明體" w:hAnsi="細明體"/>
          <w:kern w:val="2"/>
          <w:lang w:eastAsia="zh-TW"/>
        </w:rPr>
      </w:pPr>
      <w:del w:id="198" w:author="蕭侑文" w:date="2018-10-01T10:02:00Z">
        <w:r w:rsidDel="007D2F8C">
          <w:rPr>
            <w:rFonts w:ascii="細明體" w:eastAsia="細明體" w:hAnsi="細明體"/>
            <w:kern w:val="2"/>
            <w:lang w:eastAsia="zh-TW"/>
          </w:rPr>
          <w:delText>WHERE</w:delText>
        </w:r>
      </w:del>
    </w:p>
    <w:p w:rsidR="000765BD" w:rsidDel="007D2F8C" w:rsidRDefault="000765BD" w:rsidP="000765B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199" w:author="蕭侑文" w:date="2018-10-01T10:02:00Z"/>
          <w:rFonts w:ascii="細明體" w:eastAsia="細明體" w:hAnsi="細明體"/>
          <w:kern w:val="2"/>
          <w:lang w:eastAsia="zh-TW"/>
        </w:rPr>
      </w:pPr>
      <w:del w:id="200" w:author="蕭侑文" w:date="2018-10-01T10:02:00Z">
        <w:r w:rsidRPr="000765BD" w:rsidDel="007D2F8C">
          <w:rPr>
            <w:rFonts w:ascii="細明體" w:eastAsia="細明體" w:hAnsi="細明體" w:hint="eastAsia"/>
            <w:kern w:val="2"/>
            <w:lang w:eastAsia="zh-TW"/>
          </w:rPr>
          <w:delText>契約種類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 =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’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2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’</w:delText>
        </w:r>
      </w:del>
    </w:p>
    <w:p w:rsidR="00AC4E40" w:rsidRPr="002D3620" w:rsidDel="007D2F8C" w:rsidRDefault="00AC4E40" w:rsidP="00AC4E4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del w:id="201" w:author="蕭侑文" w:date="2018-10-01T10:02:00Z"/>
          <w:rFonts w:ascii="細明體" w:eastAsia="細明體" w:hAnsi="細明體" w:hint="eastAsia"/>
          <w:kern w:val="2"/>
          <w:lang w:eastAsia="zh-TW"/>
        </w:rPr>
      </w:pPr>
      <w:del w:id="202" w:author="蕭侑文" w:date="2018-10-01T10:02:00Z">
        <w:r w:rsidRPr="002D3620" w:rsidDel="007D2F8C">
          <w:rPr>
            <w:rFonts w:ascii="細明體" w:eastAsia="細明體" w:hAnsi="細明體" w:hint="eastAsia"/>
            <w:kern w:val="2"/>
            <w:lang w:eastAsia="zh-TW"/>
          </w:rPr>
          <w:delText>是否更新身故效力 =</w:delText>
        </w:r>
        <w:r w:rsidRPr="002D3620" w:rsidDel="007D2F8C">
          <w:rPr>
            <w:rFonts w:ascii="細明體" w:eastAsia="細明體" w:hAnsi="細明體"/>
            <w:kern w:val="2"/>
            <w:lang w:eastAsia="zh-TW"/>
          </w:rPr>
          <w:delText>’N’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03" w:author="蕭侑文" w:date="2018-10-01T10:02:00Z"/>
          <w:rFonts w:ascii="細明體" w:eastAsia="細明體" w:hAnsi="細明體"/>
          <w:kern w:val="2"/>
          <w:lang w:eastAsia="zh-TW"/>
        </w:rPr>
      </w:pPr>
      <w:del w:id="204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取 DISTINCT 保單號碼、事故者ID、MAX(受理編號)、MAX(</w:delText>
        </w:r>
        <w:r w:rsidRPr="00FC61C0" w:rsidDel="007D2F8C">
          <w:rPr>
            <w:rFonts w:ascii="細明體" w:eastAsia="細明體" w:hAnsi="細明體" w:hint="eastAsia"/>
            <w:kern w:val="2"/>
            <w:lang w:eastAsia="zh-TW"/>
          </w:rPr>
          <w:delText>身故日期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)、MAX(事</w:delText>
        </w:r>
        <w:r w:rsidRPr="00FC61C0" w:rsidDel="007D2F8C">
          <w:rPr>
            <w:rFonts w:ascii="細明體" w:eastAsia="細明體" w:hAnsi="細明體" w:hint="eastAsia"/>
            <w:kern w:val="2"/>
            <w:lang w:eastAsia="zh-TW"/>
          </w:rPr>
          <w:delText>故日期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)</w:delText>
        </w:r>
      </w:del>
    </w:p>
    <w:p w:rsidR="00AC4E40" w:rsidDel="007D2F8C" w:rsidRDefault="00AC4E40" w:rsidP="00AC4E4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05" w:author="蕭侑文" w:date="2018-10-01T10:02:00Z"/>
          <w:rFonts w:ascii="細明體" w:eastAsia="細明體" w:hAnsi="細明體"/>
          <w:kern w:val="2"/>
          <w:lang w:eastAsia="zh-TW"/>
        </w:rPr>
      </w:pPr>
      <w:del w:id="206" w:author="蕭侑文" w:date="2018-10-01T10:02:00Z">
        <w:r w:rsidDel="007D2F8C">
          <w:rPr>
            <w:rFonts w:ascii="細明體" w:eastAsia="細明體" w:hAnsi="細明體"/>
            <w:kern w:val="2"/>
            <w:lang w:eastAsia="zh-TW"/>
          </w:rPr>
          <w:delText>INNER JOIN DTAB0001 B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07" w:author="蕭侑文" w:date="2018-10-01T10:02:00Z"/>
          <w:rFonts w:ascii="細明體" w:eastAsia="細明體" w:hAnsi="細明體"/>
          <w:kern w:val="2"/>
          <w:lang w:eastAsia="zh-TW"/>
        </w:rPr>
      </w:pPr>
      <w:del w:id="208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ON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T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A.保單號碼 =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B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.保單號碼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09" w:author="蕭侑文" w:date="2018-10-01T10:02:00Z"/>
          <w:rFonts w:ascii="細明體" w:eastAsia="細明體" w:hAnsi="細明體" w:hint="eastAsia"/>
          <w:kern w:val="2"/>
          <w:lang w:eastAsia="zh-TW"/>
        </w:rPr>
      </w:pPr>
      <w:del w:id="210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AND TA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.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事故者ID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 xml:space="preserve"> </w:delText>
        </w:r>
        <w:r w:rsidR="001E2D3B" w:rsidDel="007D2F8C">
          <w:rPr>
            <w:rFonts w:ascii="細明體" w:eastAsia="細明體" w:hAnsi="細明體" w:hint="eastAsia"/>
            <w:kern w:val="2"/>
            <w:lang w:eastAsia="zh-TW"/>
          </w:rPr>
          <w:delText>&lt;&gt;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 xml:space="preserve"> B.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被保人ID</w:delText>
        </w:r>
      </w:del>
    </w:p>
    <w:p w:rsidR="004A4681" w:rsidDel="007D2F8C" w:rsidRDefault="00A85F56" w:rsidP="004A4681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11" w:author="蕭侑文" w:date="2018-10-01T10:02:00Z"/>
          <w:rFonts w:ascii="細明體" w:eastAsia="細明體" w:hAnsi="細明體"/>
          <w:kern w:val="2"/>
          <w:lang w:eastAsia="zh-TW"/>
        </w:rPr>
      </w:pPr>
      <w:del w:id="212" w:author="蕭侑文" w:date="2018-10-01T10:02:00Z">
        <w:r w:rsidDel="007D2F8C">
          <w:rPr>
            <w:rFonts w:ascii="細明體" w:eastAsia="細明體" w:hAnsi="細明體"/>
            <w:kern w:val="2"/>
            <w:lang w:eastAsia="zh-TW"/>
          </w:rPr>
          <w:delText xml:space="preserve">INNER </w:delText>
        </w:r>
        <w:r w:rsidR="004A4681" w:rsidDel="007D2F8C">
          <w:rPr>
            <w:rFonts w:ascii="細明體" w:eastAsia="細明體" w:hAnsi="細明體"/>
            <w:kern w:val="2"/>
            <w:lang w:eastAsia="zh-TW"/>
          </w:rPr>
          <w:delText>JOIN DTAB000</w:delText>
        </w:r>
        <w:r w:rsidR="005A22BD" w:rsidDel="007D2F8C">
          <w:rPr>
            <w:rFonts w:ascii="細明體" w:eastAsia="細明體" w:hAnsi="細明體" w:hint="eastAsia"/>
            <w:kern w:val="2"/>
            <w:lang w:eastAsia="zh-TW"/>
          </w:rPr>
          <w:delText>2</w:delText>
        </w:r>
        <w:r w:rsidR="004A4681" w:rsidDel="007D2F8C">
          <w:rPr>
            <w:rFonts w:ascii="細明體" w:eastAsia="細明體" w:hAnsi="細明體"/>
            <w:kern w:val="2"/>
            <w:lang w:eastAsia="zh-TW"/>
          </w:rPr>
          <w:delText xml:space="preserve"> </w:delText>
        </w:r>
        <w:r w:rsidR="005A22BD" w:rsidDel="007D2F8C">
          <w:rPr>
            <w:rFonts w:ascii="細明體" w:eastAsia="細明體" w:hAnsi="細明體"/>
            <w:kern w:val="2"/>
            <w:lang w:eastAsia="zh-TW"/>
          </w:rPr>
          <w:delText>B</w:delText>
        </w:r>
        <w:r w:rsidR="005A22BD" w:rsidDel="007D2F8C">
          <w:rPr>
            <w:rFonts w:ascii="細明體" w:eastAsia="細明體" w:hAnsi="細明體" w:hint="eastAsia"/>
            <w:kern w:val="2"/>
            <w:lang w:eastAsia="zh-TW"/>
          </w:rPr>
          <w:delText>0</w:delText>
        </w:r>
        <w:r w:rsidR="005A22BD" w:rsidDel="007D2F8C">
          <w:rPr>
            <w:rFonts w:ascii="細明體" w:eastAsia="細明體" w:hAnsi="細明體"/>
            <w:kern w:val="2"/>
            <w:lang w:eastAsia="zh-TW"/>
          </w:rPr>
          <w:delText>002</w:delText>
        </w:r>
      </w:del>
    </w:p>
    <w:p w:rsidR="004A4681" w:rsidDel="007D2F8C" w:rsidRDefault="004A4681" w:rsidP="004A468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13" w:author="蕭侑文" w:date="2018-10-01T10:02:00Z"/>
          <w:rFonts w:ascii="細明體" w:eastAsia="細明體" w:hAnsi="細明體"/>
          <w:kern w:val="2"/>
          <w:lang w:eastAsia="zh-TW"/>
        </w:rPr>
      </w:pPr>
      <w:del w:id="214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ON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T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A.保單號碼 = </w:delText>
        </w:r>
        <w:r w:rsidR="005A22BD" w:rsidDel="007D2F8C">
          <w:rPr>
            <w:rFonts w:ascii="細明體" w:eastAsia="細明體" w:hAnsi="細明體"/>
            <w:kern w:val="2"/>
            <w:lang w:eastAsia="zh-TW"/>
          </w:rPr>
          <w:delText>B</w:delText>
        </w:r>
        <w:r w:rsidR="005A22BD" w:rsidDel="007D2F8C">
          <w:rPr>
            <w:rFonts w:ascii="細明體" w:eastAsia="細明體" w:hAnsi="細明體" w:hint="eastAsia"/>
            <w:kern w:val="2"/>
            <w:lang w:eastAsia="zh-TW"/>
          </w:rPr>
          <w:delText>0</w:delText>
        </w:r>
        <w:r w:rsidR="005A22BD" w:rsidDel="007D2F8C">
          <w:rPr>
            <w:rFonts w:ascii="細明體" w:eastAsia="細明體" w:hAnsi="細明體"/>
            <w:kern w:val="2"/>
            <w:lang w:eastAsia="zh-TW"/>
          </w:rPr>
          <w:delText>002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.保單號碼</w:delText>
        </w:r>
      </w:del>
    </w:p>
    <w:p w:rsidR="004A4681" w:rsidDel="007D2F8C" w:rsidRDefault="004A4681" w:rsidP="004A468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15" w:author="蕭侑文" w:date="2018-10-01T10:02:00Z"/>
          <w:rFonts w:ascii="細明體" w:eastAsia="細明體" w:hAnsi="細明體"/>
          <w:kern w:val="2"/>
          <w:lang w:eastAsia="zh-TW"/>
        </w:rPr>
      </w:pPr>
      <w:del w:id="216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AND TA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.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事故者ID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 xml:space="preserve"> </w:delText>
        </w:r>
        <w:r w:rsidR="00CB746E" w:rsidDel="007D2F8C">
          <w:rPr>
            <w:rFonts w:ascii="細明體" w:eastAsia="細明體" w:hAnsi="細明體"/>
            <w:kern w:val="2"/>
            <w:lang w:eastAsia="zh-TW"/>
          </w:rPr>
          <w:delText>=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 xml:space="preserve"> </w:delText>
        </w:r>
        <w:r w:rsidR="00CB746E" w:rsidDel="007D2F8C">
          <w:rPr>
            <w:rFonts w:ascii="細明體" w:eastAsia="細明體" w:hAnsi="細明體"/>
            <w:kern w:val="2"/>
            <w:lang w:eastAsia="zh-TW"/>
          </w:rPr>
          <w:delText>B</w:delText>
        </w:r>
        <w:r w:rsidR="00CB746E" w:rsidDel="007D2F8C">
          <w:rPr>
            <w:rFonts w:ascii="細明體" w:eastAsia="細明體" w:hAnsi="細明體" w:hint="eastAsia"/>
            <w:kern w:val="2"/>
            <w:lang w:eastAsia="zh-TW"/>
          </w:rPr>
          <w:delText>0</w:delText>
        </w:r>
        <w:r w:rsidR="00CB746E" w:rsidDel="007D2F8C">
          <w:rPr>
            <w:rFonts w:ascii="細明體" w:eastAsia="細明體" w:hAnsi="細明體"/>
            <w:kern w:val="2"/>
            <w:lang w:eastAsia="zh-TW"/>
          </w:rPr>
          <w:delText>002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.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被保人ID</w:delText>
        </w:r>
      </w:del>
    </w:p>
    <w:p w:rsidR="0013279D" w:rsidDel="007D2F8C" w:rsidRDefault="0013279D" w:rsidP="0013279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17" w:author="蕭侑文" w:date="2018-10-01T10:02:00Z"/>
          <w:rFonts w:ascii="細明體" w:eastAsia="細明體" w:hAnsi="細明體"/>
          <w:kern w:val="2"/>
          <w:lang w:eastAsia="zh-TW"/>
        </w:rPr>
      </w:pPr>
      <w:del w:id="218" w:author="蕭侑文" w:date="2018-10-01T10:02:00Z">
        <w:r w:rsidDel="007D2F8C">
          <w:rPr>
            <w:rFonts w:ascii="細明體" w:eastAsia="細明體" w:hAnsi="細明體"/>
            <w:kern w:val="2"/>
            <w:lang w:eastAsia="zh-TW"/>
          </w:rPr>
          <w:delText>AND B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0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002.</w:delText>
        </w:r>
        <w:r w:rsidRPr="0013279D" w:rsidDel="007D2F8C">
          <w:rPr>
            <w:rFonts w:ascii="細明體" w:eastAsia="細明體" w:hAnsi="細明體" w:hint="eastAsia"/>
            <w:kern w:val="2"/>
            <w:lang w:eastAsia="zh-TW"/>
          </w:rPr>
          <w:delText>有效表示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 不為4開頭</w:delText>
        </w:r>
      </w:del>
    </w:p>
    <w:p w:rsidR="00AC4E40" w:rsidDel="007D2F8C" w:rsidRDefault="00AC4E40" w:rsidP="00AC4E4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19" w:author="蕭侑文" w:date="2018-10-01T10:02:00Z"/>
          <w:rFonts w:ascii="細明體" w:eastAsia="細明體" w:hAnsi="細明體"/>
          <w:kern w:val="2"/>
          <w:lang w:eastAsia="zh-TW"/>
        </w:rPr>
      </w:pPr>
      <w:del w:id="220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INNER JOIN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DTAGA001_PROD_DEFI C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21" w:author="蕭侑文" w:date="2018-10-01T10:02:00Z"/>
          <w:rFonts w:ascii="細明體" w:eastAsia="細明體" w:hAnsi="細明體"/>
          <w:kern w:val="2"/>
          <w:lang w:eastAsia="zh-TW"/>
        </w:rPr>
      </w:pPr>
      <w:del w:id="222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ON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B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.險別 =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C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.險別</w:delText>
        </w:r>
      </w:del>
    </w:p>
    <w:p w:rsidR="00792606" w:rsidDel="007D2F8C" w:rsidRDefault="00792606" w:rsidP="00792606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23" w:author="蕭侑文" w:date="2018-10-01T10:02:00Z"/>
          <w:rFonts w:ascii="細明體" w:eastAsia="細明體" w:hAnsi="細明體" w:hint="eastAsia"/>
          <w:kern w:val="2"/>
          <w:lang w:eastAsia="zh-TW"/>
        </w:rPr>
      </w:pPr>
      <w:del w:id="224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INNER JOIN DTAAA010 A010</w:delText>
        </w:r>
      </w:del>
    </w:p>
    <w:p w:rsidR="00792606" w:rsidDel="007D2F8C" w:rsidRDefault="00792606" w:rsidP="0079260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25" w:author="蕭侑文" w:date="2018-10-01T10:02:00Z"/>
          <w:rFonts w:ascii="細明體" w:eastAsia="細明體" w:hAnsi="細明體"/>
          <w:kern w:val="2"/>
          <w:lang w:eastAsia="zh-TW"/>
        </w:rPr>
      </w:pPr>
      <w:del w:id="226" w:author="蕭侑文" w:date="2018-10-01T10:02:00Z">
        <w:r w:rsidDel="007D2F8C">
          <w:rPr>
            <w:rFonts w:ascii="細明體" w:eastAsia="細明體" w:hAnsi="細明體"/>
            <w:kern w:val="2"/>
            <w:lang w:eastAsia="zh-TW"/>
          </w:rPr>
          <w:delText>ON TA.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受理編號 =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A010.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受理編號</w:delText>
        </w:r>
      </w:del>
    </w:p>
    <w:p w:rsidR="00AC4E40" w:rsidDel="007D2F8C" w:rsidRDefault="00AC4E40" w:rsidP="00AC4E4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27" w:author="蕭侑文" w:date="2018-10-01T10:02:00Z"/>
          <w:rFonts w:ascii="細明體" w:eastAsia="細明體" w:hAnsi="細明體" w:hint="eastAsia"/>
          <w:kern w:val="2"/>
          <w:lang w:eastAsia="zh-TW"/>
        </w:rPr>
      </w:pPr>
      <w:del w:id="228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LEFT JOIN DTA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B0003 D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29" w:author="蕭侑文" w:date="2018-10-01T10:02:00Z"/>
          <w:rFonts w:ascii="細明體" w:eastAsia="細明體" w:hAnsi="細明體"/>
          <w:kern w:val="2"/>
          <w:lang w:eastAsia="zh-TW"/>
        </w:rPr>
      </w:pPr>
      <w:del w:id="230" w:author="蕭侑文" w:date="2018-10-01T10:02:00Z">
        <w:r w:rsidRPr="00493621"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ON </w:delText>
        </w:r>
        <w:r w:rsidRPr="00493621" w:rsidDel="007D2F8C">
          <w:rPr>
            <w:rFonts w:ascii="細明體" w:eastAsia="細明體" w:hAnsi="細明體"/>
            <w:kern w:val="2"/>
            <w:lang w:eastAsia="zh-TW"/>
          </w:rPr>
          <w:delText>T</w:delText>
        </w:r>
        <w:r w:rsidRPr="00493621"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A.保單號碼 = </w:delText>
        </w:r>
        <w:r w:rsidRPr="00493621" w:rsidDel="007D2F8C">
          <w:rPr>
            <w:rFonts w:ascii="細明體" w:eastAsia="細明體" w:hAnsi="細明體"/>
            <w:kern w:val="2"/>
            <w:lang w:eastAsia="zh-TW"/>
          </w:rPr>
          <w:delText>B</w:delText>
        </w:r>
        <w:r w:rsidRPr="00493621" w:rsidDel="007D2F8C">
          <w:rPr>
            <w:rFonts w:ascii="細明體" w:eastAsia="細明體" w:hAnsi="細明體" w:hint="eastAsia"/>
            <w:kern w:val="2"/>
            <w:lang w:eastAsia="zh-TW"/>
          </w:rPr>
          <w:delText>.保單號碼</w:delText>
        </w:r>
      </w:del>
    </w:p>
    <w:p w:rsidR="00AC4E40" w:rsidRPr="00493621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31" w:author="蕭侑文" w:date="2018-10-01T10:02:00Z"/>
          <w:rFonts w:ascii="細明體" w:eastAsia="細明體" w:hAnsi="細明體" w:hint="eastAsia"/>
          <w:kern w:val="2"/>
          <w:lang w:eastAsia="zh-TW"/>
        </w:rPr>
      </w:pPr>
      <w:del w:id="232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AND D.</w:delText>
        </w:r>
        <w:r w:rsidRPr="008F399D" w:rsidDel="007D2F8C">
          <w:rPr>
            <w:rFonts w:ascii="細明體" w:eastAsia="細明體" w:hAnsi="細明體" w:hint="eastAsia"/>
            <w:kern w:val="2"/>
            <w:lang w:eastAsia="zh-TW"/>
          </w:rPr>
          <w:delText>受益人種類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 =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‘3’ (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身故)</w:delText>
        </w:r>
      </w:del>
    </w:p>
    <w:p w:rsidR="00AC4E40" w:rsidDel="007D2F8C" w:rsidRDefault="00D950A4" w:rsidP="00AC4E4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33" w:author="蕭侑文" w:date="2018-10-01T10:02:00Z"/>
          <w:rFonts w:ascii="細明體" w:eastAsia="細明體" w:hAnsi="細明體"/>
          <w:kern w:val="2"/>
          <w:lang w:eastAsia="zh-TW"/>
        </w:rPr>
      </w:pPr>
      <w:del w:id="234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 xml:space="preserve">ORDER BY 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T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A.保單號碼+</w:delText>
        </w:r>
        <w:r w:rsidDel="007D2F8C">
          <w:rPr>
            <w:rFonts w:ascii="細明體" w:eastAsia="細明體" w:hAnsi="細明體"/>
            <w:kern w:val="2"/>
            <w:lang w:eastAsia="zh-TW"/>
          </w:rPr>
          <w:delText>TA.</w:delText>
        </w:r>
        <w:r w:rsidDel="007D2F8C">
          <w:rPr>
            <w:rFonts w:ascii="細明體" w:eastAsia="細明體" w:hAnsi="細明體" w:hint="eastAsia"/>
            <w:kern w:val="2"/>
            <w:lang w:eastAsia="zh-TW"/>
          </w:rPr>
          <w:delText>事故者ID</w:delText>
        </w:r>
        <w:r w:rsidR="003177B4" w:rsidDel="007D2F8C">
          <w:rPr>
            <w:rFonts w:ascii="細明體" w:eastAsia="細明體" w:hAnsi="細明體" w:hint="eastAsia"/>
            <w:kern w:val="2"/>
            <w:lang w:eastAsia="zh-TW"/>
          </w:rPr>
          <w:delText>+D.</w:delText>
        </w:r>
        <w:r w:rsidR="003177B4" w:rsidRPr="008F399D" w:rsidDel="007D2F8C">
          <w:rPr>
            <w:rFonts w:ascii="細明體" w:eastAsia="細明體" w:hAnsi="細明體" w:hint="eastAsia"/>
            <w:kern w:val="2"/>
            <w:lang w:eastAsia="zh-TW"/>
          </w:rPr>
          <w:delText>受益人</w:delText>
        </w:r>
        <w:r w:rsidR="003177B4" w:rsidDel="007D2F8C">
          <w:rPr>
            <w:rFonts w:ascii="細明體" w:eastAsia="細明體" w:hAnsi="細明體"/>
            <w:kern w:val="2"/>
            <w:lang w:eastAsia="zh-TW"/>
          </w:rPr>
          <w:delText>ID</w:delText>
        </w:r>
      </w:del>
    </w:p>
    <w:p w:rsidR="00AC4E40" w:rsidDel="007D2F8C" w:rsidRDefault="00AC4E40" w:rsidP="00AC4E4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del w:id="235" w:author="蕭侑文" w:date="2018-10-01T10:02:00Z"/>
          <w:rFonts w:ascii="細明體" w:eastAsia="細明體" w:hAnsi="細明體" w:hint="eastAsia"/>
          <w:kern w:val="2"/>
          <w:lang w:eastAsia="zh-TW"/>
        </w:rPr>
      </w:pPr>
      <w:del w:id="236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IF NOT FND</w:delText>
        </w:r>
      </w:del>
    </w:p>
    <w:p w:rsidR="00AC4E40" w:rsidDel="007D2F8C" w:rsidRDefault="00AC4E40" w:rsidP="00AC4E40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del w:id="237" w:author="蕭侑文" w:date="2018-10-01T10:02:00Z"/>
          <w:rFonts w:ascii="細明體" w:eastAsia="細明體" w:hAnsi="細明體" w:hint="eastAsia"/>
          <w:kern w:val="2"/>
          <w:lang w:eastAsia="zh-TW"/>
        </w:rPr>
      </w:pPr>
      <w:del w:id="238" w:author="蕭侑文" w:date="2018-10-01T10:02:00Z">
        <w:r w:rsidDel="007D2F8C">
          <w:rPr>
            <w:rFonts w:ascii="細明體" w:eastAsia="細明體" w:hAnsi="細明體" w:hint="eastAsia"/>
            <w:kern w:val="2"/>
            <w:lang w:eastAsia="zh-TW"/>
          </w:rPr>
          <w:delText>不視為錯誤，RETURN</w:delText>
        </w:r>
      </w:del>
    </w:p>
    <w:p w:rsidR="002612C3" w:rsidRDefault="002612C3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逐筆處理查詢資料：</w:t>
      </w:r>
    </w:p>
    <w:p w:rsidR="0039707F" w:rsidRDefault="0039707F" w:rsidP="0039707F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將主被保人與眷屬的查詢結果合併</w:t>
      </w:r>
    </w:p>
    <w:p w:rsidR="003177B4" w:rsidRDefault="003177B4" w:rsidP="00EC14B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同一 </w:t>
      </w: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>A.保單號碼+</w:t>
      </w:r>
      <w:r>
        <w:rPr>
          <w:rFonts w:ascii="細明體" w:eastAsia="細明體" w:hAnsi="細明體"/>
          <w:kern w:val="2"/>
          <w:lang w:eastAsia="zh-TW"/>
        </w:rPr>
        <w:t>TA.</w:t>
      </w:r>
      <w:r>
        <w:rPr>
          <w:rFonts w:ascii="細明體" w:eastAsia="細明體" w:hAnsi="細明體" w:hint="eastAsia"/>
          <w:kern w:val="2"/>
          <w:lang w:eastAsia="zh-TW"/>
        </w:rPr>
        <w:t>事故者ID+D.</w:t>
      </w:r>
      <w:r w:rsidRPr="008F399D">
        <w:rPr>
          <w:rFonts w:ascii="細明體" w:eastAsia="細明體" w:hAnsi="細明體" w:hint="eastAsia"/>
          <w:kern w:val="2"/>
          <w:lang w:eastAsia="zh-TW"/>
        </w:rPr>
        <w:t>受益人</w:t>
      </w:r>
      <w:r>
        <w:rPr>
          <w:rFonts w:ascii="細明體" w:eastAsia="細明體" w:hAnsi="細明體" w:hint="eastAsia"/>
          <w:kern w:val="2"/>
          <w:lang w:eastAsia="zh-TW"/>
        </w:rPr>
        <w:t>視為一組</w:t>
      </w:r>
    </w:p>
    <w:p w:rsidR="003A638B" w:rsidRDefault="003A638B" w:rsidP="00EC14B0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同組取第一筆寫入</w:t>
      </w:r>
    </w:p>
    <w:p w:rsidR="0052024C" w:rsidRDefault="0052024C" w:rsidP="003D1ED2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</w:t>
      </w:r>
      <w:r>
        <w:rPr>
          <w:rFonts w:ascii="細明體" w:eastAsia="細明體" w:hAnsi="細明體"/>
          <w:kern w:val="2"/>
          <w:lang w:eastAsia="zh-TW"/>
        </w:rPr>
        <w:t xml:space="preserve">ALL </w:t>
      </w:r>
      <w:r w:rsidRPr="00B00C56">
        <w:rPr>
          <w:rFonts w:ascii="細明體" w:eastAsia="細明體" w:hAnsi="細明體" w:hint="eastAsia"/>
          <w:kern w:val="2"/>
          <w:lang w:eastAsia="zh-TW"/>
        </w:rPr>
        <w:t>AI_E0Z008</w:t>
      </w:r>
      <w:r w:rsidR="00B00C56">
        <w:rPr>
          <w:rFonts w:ascii="細明體" w:eastAsia="細明體" w:hAnsi="細明體" w:hint="eastAsia"/>
          <w:kern w:val="2"/>
          <w:lang w:eastAsia="zh-TW"/>
        </w:rPr>
        <w:t>.</w:t>
      </w:r>
      <w:r w:rsidRPr="00B00C56">
        <w:rPr>
          <w:rFonts w:ascii="細明體" w:eastAsia="細明體" w:hAnsi="細明體" w:hint="eastAsia"/>
          <w:kern w:val="2"/>
          <w:lang w:eastAsia="zh-TW"/>
        </w:rPr>
        <w:t>insertDTAIE020</w:t>
      </w:r>
      <w:r w:rsidR="00B00C56">
        <w:rPr>
          <w:rFonts w:ascii="細明體" w:eastAsia="細明體" w:hAnsi="細明體" w:hint="eastAsia"/>
          <w:kern w:val="2"/>
          <w:lang w:eastAsia="zh-TW"/>
        </w:rPr>
        <w:t>()：(收付款平台資料產生)</w:t>
      </w:r>
    </w:p>
    <w:p w:rsidR="00B00C56" w:rsidRPr="0052024C" w:rsidRDefault="00B12A76" w:rsidP="00B12A7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12A76">
        <w:rPr>
          <w:rFonts w:ascii="細明體" w:eastAsia="細明體" w:hAnsi="細明體" w:hint="eastAsia"/>
          <w:kern w:val="2"/>
          <w:lang w:eastAsia="zh-TW"/>
        </w:rPr>
        <w:t>資料種類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792B0F" w:rsidRDefault="002657AB" w:rsidP="002657A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收付款平台資料</w:t>
      </w:r>
      <w:r w:rsidR="003D1ED2">
        <w:rPr>
          <w:rFonts w:ascii="細明體" w:eastAsia="細明體" w:hAnsi="細明體" w:hint="eastAsia"/>
          <w:lang w:eastAsia="zh-TW"/>
        </w:rPr>
        <w:t>明細</w:t>
      </w:r>
      <w:r w:rsidR="00792B0F">
        <w:rPr>
          <w:rFonts w:ascii="細明體" w:eastAsia="細明體" w:hAnsi="細明體" w:hint="eastAsia"/>
          <w:kern w:val="2"/>
          <w:lang w:eastAsia="zh-TW"/>
        </w:rPr>
        <w:t>：</w:t>
      </w:r>
      <w:r w:rsidR="00AA0BD8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/>
          <w:kern w:val="2"/>
          <w:lang w:eastAsia="zh-TW"/>
        </w:rPr>
        <w:t>LIST&lt;DTAIE020&gt;</w:t>
      </w:r>
      <w:r w:rsidR="00792B0F">
        <w:rPr>
          <w:rFonts w:ascii="細明體" w:eastAsia="細明體" w:hAnsi="細明體" w:hint="eastAsia"/>
          <w:kern w:val="2"/>
          <w:lang w:eastAsia="zh-TW"/>
        </w:rPr>
        <w:t>)</w:t>
      </w:r>
    </w:p>
    <w:p w:rsidR="00792B0F" w:rsidRDefault="00792B0F" w:rsidP="002657AB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2955"/>
        <w:gridCol w:w="3489"/>
        <w:tblGridChange w:id="239">
          <w:tblGrid>
            <w:gridCol w:w="1780"/>
            <w:gridCol w:w="2955"/>
            <w:gridCol w:w="3489"/>
          </w:tblGrid>
        </w:tblGridChange>
      </w:tblGrid>
      <w:tr w:rsidR="00792B0F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2B0F" w:rsidRPr="00C25459" w:rsidRDefault="00792B0F" w:rsidP="00AF0CE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95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2B0F" w:rsidRPr="00C25459" w:rsidRDefault="00792B0F" w:rsidP="00AF0CE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3489" w:type="dxa"/>
            <w:shd w:val="clear" w:color="auto" w:fill="FFFF00"/>
            <w:vAlign w:val="bottom"/>
          </w:tcPr>
          <w:p w:rsidR="00792B0F" w:rsidRPr="00C25459" w:rsidRDefault="00792B0F" w:rsidP="00AF0CE2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資料種類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A105E8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‘5’</w:t>
            </w:r>
          </w:p>
        </w:tc>
        <w:tc>
          <w:tcPr>
            <w:tcW w:w="3489" w:type="dxa"/>
          </w:tcPr>
          <w:p w:rsidR="00D33312" w:rsidRPr="0071774C" w:rsidRDefault="00D33312" w:rsidP="0071774C">
            <w:pPr>
              <w:jc w:val="both"/>
              <w:rPr>
                <w:color w:val="000000"/>
                <w:sz w:val="20"/>
                <w:szCs w:val="20"/>
              </w:rPr>
            </w:pPr>
            <w:r w:rsidRPr="002F28D6"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滿期金逾期未領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,2=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年金逾期未領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,3=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暫收款待退費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,4=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紅利應領未辦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,</w:t>
            </w:r>
          </w:p>
          <w:p w:rsidR="00281226" w:rsidRDefault="00D33312" w:rsidP="00D3331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1774C">
              <w:rPr>
                <w:rFonts w:hint="eastAsia"/>
                <w:color w:val="000000"/>
                <w:sz w:val="20"/>
                <w:szCs w:val="20"/>
              </w:rPr>
              <w:t>5=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理賠金待辦件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,6=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給付支票未兌現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,7=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給付支票回存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,8=</w:t>
            </w:r>
            <w:r w:rsidRPr="0071774C">
              <w:rPr>
                <w:rFonts w:hint="eastAsia"/>
                <w:color w:val="000000"/>
                <w:sz w:val="20"/>
                <w:szCs w:val="20"/>
              </w:rPr>
              <w:t>給付匯款退匯未處理</w:t>
            </w: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Default="00AD6CBC" w:rsidP="00AD6CBC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</w:t>
            </w:r>
            <w:r w:rsidR="00281226" w:rsidRPr="00C00343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C00343" w:rsidRPr="00281226">
              <w:rPr>
                <w:rFonts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受款人</w:t>
            </w:r>
            <w:r w:rsidRPr="00281226">
              <w:rPr>
                <w:rFonts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55506B" w:rsidP="00AD6CBC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8C2A30">
              <w:rPr>
                <w:rFonts w:hint="eastAsia"/>
                <w:color w:val="000000"/>
                <w:sz w:val="20"/>
                <w:szCs w:val="20"/>
              </w:rPr>
              <w:t>DTA</w:t>
            </w:r>
            <w:r w:rsidRPr="008C2A30">
              <w:rPr>
                <w:color w:val="000000"/>
                <w:sz w:val="20"/>
                <w:szCs w:val="20"/>
              </w:rPr>
              <w:t>B0003</w:t>
            </w:r>
            <w:r w:rsidR="00281226" w:rsidRPr="008C2A30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6820DA" w:rsidRPr="008C2A30">
              <w:rPr>
                <w:rFonts w:hint="eastAsia"/>
                <w:color w:val="000000"/>
                <w:sz w:val="20"/>
                <w:szCs w:val="20"/>
              </w:rPr>
              <w:t>受益人ＩＤ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要保人</w:t>
            </w:r>
            <w:r w:rsidRPr="00281226">
              <w:rPr>
                <w:rFonts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AD6CBC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rFonts w:hint="eastAsia"/>
                <w:color w:val="000000"/>
                <w:sz w:val="20"/>
                <w:szCs w:val="20"/>
              </w:rPr>
              <w:t>DTAB</w:t>
            </w:r>
            <w:r w:rsidRPr="00F342C3">
              <w:rPr>
                <w:color w:val="000000"/>
                <w:sz w:val="20"/>
                <w:szCs w:val="20"/>
              </w:rPr>
              <w:t>0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001.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要保人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被保人</w:t>
            </w:r>
            <w:r w:rsidRPr="00281226">
              <w:rPr>
                <w:rFonts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AD6CBC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事故者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業務別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2A5B76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color w:val="000000"/>
                <w:sz w:val="20"/>
                <w:szCs w:val="20"/>
              </w:rPr>
              <w:t>‘AA’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上游</w:t>
            </w:r>
            <w:r w:rsidRPr="00281226">
              <w:rPr>
                <w:rFonts w:hint="eastAsia"/>
                <w:color w:val="000000"/>
                <w:sz w:val="20"/>
                <w:szCs w:val="20"/>
              </w:rPr>
              <w:t>KEY</w:t>
            </w:r>
            <w:r w:rsidRPr="00281226">
              <w:rPr>
                <w:rFonts w:hint="eastAsia"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5A7D00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</w:t>
            </w:r>
            <w:r w:rsidRPr="00C00343"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應領日期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6D479C" w:rsidRDefault="003D113A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>A.</w:t>
            </w:r>
            <w:r>
              <w:rPr>
                <w:rFonts w:hint="eastAsia"/>
                <w:color w:val="000000"/>
                <w:sz w:val="20"/>
                <w:szCs w:val="20"/>
              </w:rPr>
              <w:t>身故日期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應領金額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DF4845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幣別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4327D0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rFonts w:hint="eastAsia"/>
                <w:color w:val="000000"/>
                <w:sz w:val="20"/>
                <w:szCs w:val="20"/>
              </w:rPr>
              <w:t>DTAGA001.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幣別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顯示內容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1C61AC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color w:val="000000"/>
                <w:sz w:val="20"/>
                <w:szCs w:val="20"/>
              </w:rPr>
              <w:t>‘’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資料更新日期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99217A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rFonts w:hint="eastAsia"/>
                <w:color w:val="000000"/>
                <w:sz w:val="20"/>
                <w:szCs w:val="20"/>
              </w:rPr>
              <w:t>批次作業時間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受款人姓名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130E9A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643CCC">
              <w:rPr>
                <w:rFonts w:hint="eastAsia"/>
                <w:color w:val="000000"/>
                <w:sz w:val="20"/>
                <w:szCs w:val="20"/>
              </w:rPr>
              <w:t>DTA</w:t>
            </w:r>
            <w:r w:rsidRPr="00643CCC">
              <w:rPr>
                <w:color w:val="000000"/>
                <w:sz w:val="20"/>
                <w:szCs w:val="20"/>
              </w:rPr>
              <w:t>B0003</w:t>
            </w:r>
            <w:r w:rsidRPr="00643CCC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BC01D7" w:rsidRPr="00643CCC"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要保人姓名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CF0792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color w:val="000000"/>
                <w:sz w:val="20"/>
                <w:szCs w:val="20"/>
              </w:rPr>
              <w:t>AB0005.</w:t>
            </w:r>
            <w:r w:rsidRPr="00643CCC"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被保人姓名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3913A5" w:rsidP="00281226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color w:val="000000"/>
                <w:sz w:val="20"/>
                <w:szCs w:val="20"/>
              </w:rPr>
              <w:t>A010.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事故者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81226" w:rsidRPr="00C25459" w:rsidTr="00C634AE">
        <w:trPr>
          <w:trHeight w:val="285"/>
          <w:jc w:val="center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226" w:rsidRPr="00281226" w:rsidRDefault="00281226" w:rsidP="00281226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81226">
              <w:rPr>
                <w:rFonts w:hint="eastAsia"/>
                <w:color w:val="000000"/>
                <w:sz w:val="20"/>
                <w:szCs w:val="20"/>
              </w:rPr>
              <w:t>收費代號</w:t>
            </w:r>
          </w:p>
        </w:tc>
        <w:tc>
          <w:tcPr>
            <w:tcW w:w="295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226" w:rsidRPr="00F342C3" w:rsidRDefault="00C001AE" w:rsidP="00C001AE">
            <w:pPr>
              <w:jc w:val="both"/>
              <w:rPr>
                <w:rFonts w:hint="eastAsia"/>
                <w:color w:val="000000"/>
                <w:sz w:val="20"/>
                <w:szCs w:val="20"/>
              </w:rPr>
            </w:pPr>
            <w:r w:rsidRPr="00F342C3">
              <w:rPr>
                <w:rFonts w:hint="eastAsia"/>
                <w:color w:val="000000"/>
                <w:sz w:val="20"/>
                <w:szCs w:val="20"/>
              </w:rPr>
              <w:t>DTA</w:t>
            </w:r>
            <w:r w:rsidR="00281226" w:rsidRPr="00F342C3">
              <w:rPr>
                <w:rFonts w:hint="eastAsia"/>
                <w:color w:val="000000"/>
                <w:sz w:val="20"/>
                <w:szCs w:val="20"/>
              </w:rPr>
              <w:t>B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00</w:t>
            </w:r>
            <w:r w:rsidR="00281226" w:rsidRPr="00F342C3">
              <w:rPr>
                <w:color w:val="000000"/>
                <w:sz w:val="20"/>
                <w:szCs w:val="20"/>
              </w:rPr>
              <w:t>01.</w:t>
            </w:r>
            <w:r w:rsidRPr="00F342C3">
              <w:rPr>
                <w:rFonts w:hint="eastAsia"/>
                <w:color w:val="000000"/>
                <w:sz w:val="20"/>
                <w:szCs w:val="20"/>
              </w:rPr>
              <w:t>收費代號</w:t>
            </w:r>
          </w:p>
        </w:tc>
        <w:tc>
          <w:tcPr>
            <w:tcW w:w="3489" w:type="dxa"/>
          </w:tcPr>
          <w:p w:rsidR="00281226" w:rsidRDefault="00281226" w:rsidP="002812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72E4B" w:rsidRDefault="00D72E4B" w:rsidP="003F118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處理下一</w:t>
      </w:r>
      <w:r w:rsidR="003F118F">
        <w:rPr>
          <w:rFonts w:ascii="細明體" w:eastAsia="細明體" w:hAnsi="細明體" w:hint="eastAsia"/>
          <w:color w:val="000000"/>
          <w:lang w:eastAsia="zh-TW"/>
        </w:rPr>
        <w:t>筆</w:t>
      </w:r>
    </w:p>
    <w:p w:rsidR="000A701C" w:rsidRPr="00986BCD" w:rsidRDefault="000A701C" w:rsidP="000A701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323816" w:rsidRPr="00986BCD" w:rsidRDefault="000A701C" w:rsidP="000A70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C</w:t>
      </w:r>
      <w:r w:rsidRPr="00986BCD">
        <w:rPr>
          <w:rFonts w:ascii="細明體" w:eastAsia="細明體" w:hAnsi="細明體"/>
          <w:lang w:eastAsia="zh-TW"/>
        </w:rPr>
        <w:t>ALL batch.CountManager</w:t>
      </w:r>
      <w:r w:rsidRPr="00986BCD">
        <w:rPr>
          <w:rFonts w:ascii="細明體" w:eastAsia="細明體" w:hAnsi="細明體" w:hint="eastAsia"/>
          <w:lang w:eastAsia="zh-TW"/>
        </w:rPr>
        <w:t>(批次作業件數記錄模組)，記錄</w:t>
      </w:r>
      <w:r w:rsidR="00CA4EC4" w:rsidRPr="00986BCD">
        <w:rPr>
          <w:rFonts w:ascii="細明體" w:eastAsia="細明體" w:hAnsi="細明體" w:hint="eastAsia"/>
          <w:lang w:eastAsia="zh-TW"/>
        </w:rPr>
        <w:t>抽件</w:t>
      </w:r>
      <w:r w:rsidR="006317E4" w:rsidRPr="00986BCD">
        <w:rPr>
          <w:rFonts w:ascii="細明體" w:eastAsia="細明體" w:hAnsi="細明體" w:hint="eastAsia"/>
          <w:lang w:eastAsia="zh-TW"/>
        </w:rPr>
        <w:t>讀取</w:t>
      </w:r>
      <w:r w:rsidRPr="00986BCD">
        <w:rPr>
          <w:rFonts w:ascii="細明體" w:eastAsia="細明體" w:hAnsi="細明體" w:hint="eastAsia"/>
          <w:lang w:eastAsia="zh-TW"/>
        </w:rPr>
        <w:t>件數，</w:t>
      </w:r>
      <w:r w:rsidR="006317E4" w:rsidRPr="00986BCD">
        <w:rPr>
          <w:rFonts w:ascii="細明體" w:eastAsia="細明體" w:hAnsi="細明體" w:hint="eastAsia"/>
          <w:lang w:eastAsia="zh-TW"/>
        </w:rPr>
        <w:t>處理</w:t>
      </w:r>
      <w:r w:rsidRPr="00986BCD">
        <w:rPr>
          <w:rFonts w:ascii="細明體" w:eastAsia="細明體" w:hAnsi="細明體" w:hint="eastAsia"/>
          <w:lang w:eastAsia="zh-TW"/>
        </w:rPr>
        <w:t>件數</w:t>
      </w:r>
      <w:r w:rsidR="00CA4EC4" w:rsidRPr="00986BCD">
        <w:rPr>
          <w:rFonts w:ascii="細明體" w:eastAsia="細明體" w:hAnsi="細明體" w:hint="eastAsia"/>
          <w:lang w:eastAsia="zh-TW"/>
        </w:rPr>
        <w:t>，</w:t>
      </w:r>
      <w:r w:rsidR="001C123E" w:rsidRPr="00986BCD">
        <w:rPr>
          <w:rFonts w:ascii="細明體" w:eastAsia="細明體" w:hAnsi="細明體" w:hint="eastAsia"/>
          <w:lang w:eastAsia="zh-TW"/>
        </w:rPr>
        <w:t>錯誤</w:t>
      </w:r>
      <w:r w:rsidR="00CA4EC4" w:rsidRPr="00986BCD">
        <w:rPr>
          <w:rFonts w:ascii="細明體" w:eastAsia="細明體" w:hAnsi="細明體" w:hint="eastAsia"/>
          <w:lang w:eastAsia="zh-TW"/>
        </w:rPr>
        <w:t>件數</w:t>
      </w:r>
      <w:r w:rsidRPr="00986BCD">
        <w:rPr>
          <w:rFonts w:ascii="細明體" w:eastAsia="細明體" w:hAnsi="細明體" w:hint="eastAsia"/>
          <w:lang w:eastAsia="zh-TW"/>
        </w:rPr>
        <w:t>。</w:t>
      </w:r>
    </w:p>
    <w:p w:rsidR="00AC46BF" w:rsidRPr="00986BCD" w:rsidRDefault="00AC46B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AC46BF" w:rsidRPr="00986BCD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8C0" w:rsidRDefault="00B038C0">
      <w:r>
        <w:separator/>
      </w:r>
    </w:p>
  </w:endnote>
  <w:endnote w:type="continuationSeparator" w:id="0">
    <w:p w:rsidR="00B038C0" w:rsidRDefault="00B0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1DAF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8C0" w:rsidRDefault="00B038C0">
      <w:r>
        <w:separator/>
      </w:r>
    </w:p>
  </w:footnote>
  <w:footnote w:type="continuationSeparator" w:id="0">
    <w:p w:rsidR="00B038C0" w:rsidRDefault="00B03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6169FB"/>
    <w:multiLevelType w:val="multilevel"/>
    <w:tmpl w:val="177EB5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strike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E6F5ADF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2"/>
  </w:num>
  <w:num w:numId="3">
    <w:abstractNumId w:val="1"/>
  </w:num>
  <w:num w:numId="4">
    <w:abstractNumId w:val="30"/>
  </w:num>
  <w:num w:numId="5">
    <w:abstractNumId w:val="13"/>
  </w:num>
  <w:num w:numId="6">
    <w:abstractNumId w:val="18"/>
  </w:num>
  <w:num w:numId="7">
    <w:abstractNumId w:val="31"/>
  </w:num>
  <w:num w:numId="8">
    <w:abstractNumId w:val="34"/>
  </w:num>
  <w:num w:numId="9">
    <w:abstractNumId w:val="2"/>
  </w:num>
  <w:num w:numId="10">
    <w:abstractNumId w:val="15"/>
  </w:num>
  <w:num w:numId="11">
    <w:abstractNumId w:val="4"/>
  </w:num>
  <w:num w:numId="12">
    <w:abstractNumId w:val="12"/>
  </w:num>
  <w:num w:numId="13">
    <w:abstractNumId w:val="17"/>
  </w:num>
  <w:num w:numId="14">
    <w:abstractNumId w:val="28"/>
  </w:num>
  <w:num w:numId="15">
    <w:abstractNumId w:val="23"/>
  </w:num>
  <w:num w:numId="16">
    <w:abstractNumId w:val="6"/>
  </w:num>
  <w:num w:numId="17">
    <w:abstractNumId w:val="19"/>
  </w:num>
  <w:num w:numId="18">
    <w:abstractNumId w:val="24"/>
  </w:num>
  <w:num w:numId="19">
    <w:abstractNumId w:val="21"/>
  </w:num>
  <w:num w:numId="20">
    <w:abstractNumId w:val="0"/>
  </w:num>
  <w:num w:numId="21">
    <w:abstractNumId w:val="14"/>
  </w:num>
  <w:num w:numId="22">
    <w:abstractNumId w:val="7"/>
  </w:num>
  <w:num w:numId="23">
    <w:abstractNumId w:val="8"/>
  </w:num>
  <w:num w:numId="24">
    <w:abstractNumId w:val="27"/>
  </w:num>
  <w:num w:numId="25">
    <w:abstractNumId w:val="25"/>
  </w:num>
  <w:num w:numId="26">
    <w:abstractNumId w:val="20"/>
  </w:num>
  <w:num w:numId="27">
    <w:abstractNumId w:val="16"/>
  </w:num>
  <w:num w:numId="28">
    <w:abstractNumId w:val="5"/>
  </w:num>
  <w:num w:numId="29">
    <w:abstractNumId w:val="35"/>
  </w:num>
  <w:num w:numId="30">
    <w:abstractNumId w:val="33"/>
  </w:num>
  <w:num w:numId="31">
    <w:abstractNumId w:val="36"/>
  </w:num>
  <w:num w:numId="32">
    <w:abstractNumId w:val="10"/>
  </w:num>
  <w:num w:numId="33">
    <w:abstractNumId w:val="32"/>
  </w:num>
  <w:num w:numId="34">
    <w:abstractNumId w:val="26"/>
  </w:num>
  <w:num w:numId="35">
    <w:abstractNumId w:val="9"/>
  </w:num>
  <w:num w:numId="36">
    <w:abstractNumId w:val="2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0A3"/>
    <w:rsid w:val="000018DA"/>
    <w:rsid w:val="00005E62"/>
    <w:rsid w:val="00006FED"/>
    <w:rsid w:val="00010C9F"/>
    <w:rsid w:val="00021B95"/>
    <w:rsid w:val="00024232"/>
    <w:rsid w:val="0004055D"/>
    <w:rsid w:val="00046D8F"/>
    <w:rsid w:val="00055624"/>
    <w:rsid w:val="0005632D"/>
    <w:rsid w:val="00057785"/>
    <w:rsid w:val="00061E44"/>
    <w:rsid w:val="00062328"/>
    <w:rsid w:val="00065C37"/>
    <w:rsid w:val="00070B77"/>
    <w:rsid w:val="00072574"/>
    <w:rsid w:val="00072999"/>
    <w:rsid w:val="00073519"/>
    <w:rsid w:val="000765BD"/>
    <w:rsid w:val="00076FBA"/>
    <w:rsid w:val="00077C4C"/>
    <w:rsid w:val="000800FF"/>
    <w:rsid w:val="0008122C"/>
    <w:rsid w:val="00081B14"/>
    <w:rsid w:val="00086E90"/>
    <w:rsid w:val="0009121B"/>
    <w:rsid w:val="00092692"/>
    <w:rsid w:val="000A2902"/>
    <w:rsid w:val="000A701C"/>
    <w:rsid w:val="000A75DC"/>
    <w:rsid w:val="000A7C4F"/>
    <w:rsid w:val="000B250A"/>
    <w:rsid w:val="000C0DDB"/>
    <w:rsid w:val="000C759A"/>
    <w:rsid w:val="000D1099"/>
    <w:rsid w:val="000D1A66"/>
    <w:rsid w:val="000D2682"/>
    <w:rsid w:val="000D2D7F"/>
    <w:rsid w:val="000D3892"/>
    <w:rsid w:val="000D4D0C"/>
    <w:rsid w:val="000D5902"/>
    <w:rsid w:val="000D606F"/>
    <w:rsid w:val="000D7829"/>
    <w:rsid w:val="000E04A8"/>
    <w:rsid w:val="000E19BF"/>
    <w:rsid w:val="000E2797"/>
    <w:rsid w:val="000E41F5"/>
    <w:rsid w:val="000E5B59"/>
    <w:rsid w:val="000E5F19"/>
    <w:rsid w:val="000F3C05"/>
    <w:rsid w:val="000F3EF0"/>
    <w:rsid w:val="000F6F57"/>
    <w:rsid w:val="00101E7E"/>
    <w:rsid w:val="001028CD"/>
    <w:rsid w:val="00105086"/>
    <w:rsid w:val="0010591F"/>
    <w:rsid w:val="00111149"/>
    <w:rsid w:val="00114804"/>
    <w:rsid w:val="001200CB"/>
    <w:rsid w:val="001209D8"/>
    <w:rsid w:val="001219E7"/>
    <w:rsid w:val="001223A7"/>
    <w:rsid w:val="001249B7"/>
    <w:rsid w:val="00127011"/>
    <w:rsid w:val="00130624"/>
    <w:rsid w:val="00130ABF"/>
    <w:rsid w:val="00130E9A"/>
    <w:rsid w:val="0013279D"/>
    <w:rsid w:val="0013710C"/>
    <w:rsid w:val="00137DE9"/>
    <w:rsid w:val="001417E9"/>
    <w:rsid w:val="0015218F"/>
    <w:rsid w:val="001553F0"/>
    <w:rsid w:val="00156A28"/>
    <w:rsid w:val="0015744E"/>
    <w:rsid w:val="001606A7"/>
    <w:rsid w:val="00160AAF"/>
    <w:rsid w:val="00164147"/>
    <w:rsid w:val="001723E3"/>
    <w:rsid w:val="001724C1"/>
    <w:rsid w:val="001778A7"/>
    <w:rsid w:val="00180205"/>
    <w:rsid w:val="00184629"/>
    <w:rsid w:val="00185767"/>
    <w:rsid w:val="00185BBD"/>
    <w:rsid w:val="0018626A"/>
    <w:rsid w:val="00187628"/>
    <w:rsid w:val="00187B05"/>
    <w:rsid w:val="001900DE"/>
    <w:rsid w:val="00190DF8"/>
    <w:rsid w:val="00192288"/>
    <w:rsid w:val="00192344"/>
    <w:rsid w:val="00192F04"/>
    <w:rsid w:val="00194232"/>
    <w:rsid w:val="00195AFD"/>
    <w:rsid w:val="00197EFF"/>
    <w:rsid w:val="001A0572"/>
    <w:rsid w:val="001A5D46"/>
    <w:rsid w:val="001B2A98"/>
    <w:rsid w:val="001B4093"/>
    <w:rsid w:val="001C11DC"/>
    <w:rsid w:val="001C123E"/>
    <w:rsid w:val="001C19C3"/>
    <w:rsid w:val="001C27FA"/>
    <w:rsid w:val="001C61AC"/>
    <w:rsid w:val="001C6A12"/>
    <w:rsid w:val="001D2511"/>
    <w:rsid w:val="001D25AB"/>
    <w:rsid w:val="001D705D"/>
    <w:rsid w:val="001E2D3B"/>
    <w:rsid w:val="001E6F89"/>
    <w:rsid w:val="001F5535"/>
    <w:rsid w:val="00203A36"/>
    <w:rsid w:val="0020512E"/>
    <w:rsid w:val="00210161"/>
    <w:rsid w:val="002106E7"/>
    <w:rsid w:val="00210962"/>
    <w:rsid w:val="00215758"/>
    <w:rsid w:val="00217882"/>
    <w:rsid w:val="002203D1"/>
    <w:rsid w:val="002225FA"/>
    <w:rsid w:val="002253C8"/>
    <w:rsid w:val="00230A53"/>
    <w:rsid w:val="00232ED1"/>
    <w:rsid w:val="00233330"/>
    <w:rsid w:val="00234D7F"/>
    <w:rsid w:val="00236692"/>
    <w:rsid w:val="002417D8"/>
    <w:rsid w:val="00244B99"/>
    <w:rsid w:val="002465AD"/>
    <w:rsid w:val="00247741"/>
    <w:rsid w:val="00250A99"/>
    <w:rsid w:val="002612C3"/>
    <w:rsid w:val="00262DAB"/>
    <w:rsid w:val="002657AB"/>
    <w:rsid w:val="002724DE"/>
    <w:rsid w:val="00272C0D"/>
    <w:rsid w:val="00273236"/>
    <w:rsid w:val="002738AA"/>
    <w:rsid w:val="00274395"/>
    <w:rsid w:val="002748D0"/>
    <w:rsid w:val="00275137"/>
    <w:rsid w:val="00281226"/>
    <w:rsid w:val="002827B8"/>
    <w:rsid w:val="00284236"/>
    <w:rsid w:val="002876A3"/>
    <w:rsid w:val="002878C2"/>
    <w:rsid w:val="00287ABA"/>
    <w:rsid w:val="0029095B"/>
    <w:rsid w:val="002917DD"/>
    <w:rsid w:val="00295717"/>
    <w:rsid w:val="00297066"/>
    <w:rsid w:val="002A0688"/>
    <w:rsid w:val="002A5B76"/>
    <w:rsid w:val="002A7563"/>
    <w:rsid w:val="002A778C"/>
    <w:rsid w:val="002B0AB6"/>
    <w:rsid w:val="002B15DD"/>
    <w:rsid w:val="002B173A"/>
    <w:rsid w:val="002B1B0C"/>
    <w:rsid w:val="002B1D94"/>
    <w:rsid w:val="002B381A"/>
    <w:rsid w:val="002B7C3E"/>
    <w:rsid w:val="002C0BE7"/>
    <w:rsid w:val="002C6295"/>
    <w:rsid w:val="002D3620"/>
    <w:rsid w:val="002E5B74"/>
    <w:rsid w:val="002E7266"/>
    <w:rsid w:val="002F28D6"/>
    <w:rsid w:val="002F3578"/>
    <w:rsid w:val="002F61B6"/>
    <w:rsid w:val="00304CBE"/>
    <w:rsid w:val="0031330E"/>
    <w:rsid w:val="0031642E"/>
    <w:rsid w:val="00317642"/>
    <w:rsid w:val="003177B4"/>
    <w:rsid w:val="003220EB"/>
    <w:rsid w:val="00322E25"/>
    <w:rsid w:val="00323816"/>
    <w:rsid w:val="00323FB8"/>
    <w:rsid w:val="0032607E"/>
    <w:rsid w:val="00327C35"/>
    <w:rsid w:val="003354D9"/>
    <w:rsid w:val="00335DF5"/>
    <w:rsid w:val="00341D6B"/>
    <w:rsid w:val="00342F5F"/>
    <w:rsid w:val="00345978"/>
    <w:rsid w:val="00353371"/>
    <w:rsid w:val="003572AC"/>
    <w:rsid w:val="00361E98"/>
    <w:rsid w:val="003646BE"/>
    <w:rsid w:val="00364751"/>
    <w:rsid w:val="00366C92"/>
    <w:rsid w:val="00373A22"/>
    <w:rsid w:val="003763F5"/>
    <w:rsid w:val="00381B95"/>
    <w:rsid w:val="00385511"/>
    <w:rsid w:val="00385AE4"/>
    <w:rsid w:val="00386C3A"/>
    <w:rsid w:val="003913A5"/>
    <w:rsid w:val="00391DF0"/>
    <w:rsid w:val="003962C8"/>
    <w:rsid w:val="0039707F"/>
    <w:rsid w:val="003A307C"/>
    <w:rsid w:val="003A4765"/>
    <w:rsid w:val="003A638B"/>
    <w:rsid w:val="003B039B"/>
    <w:rsid w:val="003B6AE7"/>
    <w:rsid w:val="003B6BF5"/>
    <w:rsid w:val="003B71DB"/>
    <w:rsid w:val="003B7861"/>
    <w:rsid w:val="003C4E23"/>
    <w:rsid w:val="003D0E14"/>
    <w:rsid w:val="003D113A"/>
    <w:rsid w:val="003D17CE"/>
    <w:rsid w:val="003D1ED2"/>
    <w:rsid w:val="003D273E"/>
    <w:rsid w:val="003D6F23"/>
    <w:rsid w:val="003E07D4"/>
    <w:rsid w:val="003E1AFB"/>
    <w:rsid w:val="003E3722"/>
    <w:rsid w:val="003E42E3"/>
    <w:rsid w:val="003E5398"/>
    <w:rsid w:val="003E648E"/>
    <w:rsid w:val="003F118F"/>
    <w:rsid w:val="003F3093"/>
    <w:rsid w:val="003F4398"/>
    <w:rsid w:val="003F645D"/>
    <w:rsid w:val="003F795D"/>
    <w:rsid w:val="00402BBC"/>
    <w:rsid w:val="00403547"/>
    <w:rsid w:val="00404DF0"/>
    <w:rsid w:val="00413605"/>
    <w:rsid w:val="004167C0"/>
    <w:rsid w:val="00417064"/>
    <w:rsid w:val="00417796"/>
    <w:rsid w:val="00417A9E"/>
    <w:rsid w:val="00423E41"/>
    <w:rsid w:val="00424B74"/>
    <w:rsid w:val="00425E2B"/>
    <w:rsid w:val="0042677E"/>
    <w:rsid w:val="004327D0"/>
    <w:rsid w:val="0043482C"/>
    <w:rsid w:val="0043622B"/>
    <w:rsid w:val="0044335B"/>
    <w:rsid w:val="004434FA"/>
    <w:rsid w:val="00443676"/>
    <w:rsid w:val="00447A98"/>
    <w:rsid w:val="00450F8B"/>
    <w:rsid w:val="004511F9"/>
    <w:rsid w:val="00453938"/>
    <w:rsid w:val="0045427C"/>
    <w:rsid w:val="00454CCA"/>
    <w:rsid w:val="00461DB8"/>
    <w:rsid w:val="00467812"/>
    <w:rsid w:val="00467856"/>
    <w:rsid w:val="00467DFD"/>
    <w:rsid w:val="004708B4"/>
    <w:rsid w:val="0047127C"/>
    <w:rsid w:val="00476E16"/>
    <w:rsid w:val="004824ED"/>
    <w:rsid w:val="00483F12"/>
    <w:rsid w:val="004844F6"/>
    <w:rsid w:val="00484FD7"/>
    <w:rsid w:val="0048746B"/>
    <w:rsid w:val="00487A49"/>
    <w:rsid w:val="00487AC7"/>
    <w:rsid w:val="00493621"/>
    <w:rsid w:val="00494D3C"/>
    <w:rsid w:val="004A4681"/>
    <w:rsid w:val="004A542E"/>
    <w:rsid w:val="004A5615"/>
    <w:rsid w:val="004A5847"/>
    <w:rsid w:val="004A6616"/>
    <w:rsid w:val="004B08CA"/>
    <w:rsid w:val="004C2FEB"/>
    <w:rsid w:val="004C435A"/>
    <w:rsid w:val="004C5056"/>
    <w:rsid w:val="004C63B0"/>
    <w:rsid w:val="004D0137"/>
    <w:rsid w:val="004D03CC"/>
    <w:rsid w:val="004D45FF"/>
    <w:rsid w:val="004D5220"/>
    <w:rsid w:val="004E16F7"/>
    <w:rsid w:val="004E195C"/>
    <w:rsid w:val="004E5289"/>
    <w:rsid w:val="004E718E"/>
    <w:rsid w:val="004E7D93"/>
    <w:rsid w:val="004F4ABF"/>
    <w:rsid w:val="004F5925"/>
    <w:rsid w:val="004F5E34"/>
    <w:rsid w:val="004F7E6E"/>
    <w:rsid w:val="00502F34"/>
    <w:rsid w:val="005049FC"/>
    <w:rsid w:val="00504A46"/>
    <w:rsid w:val="00504C6B"/>
    <w:rsid w:val="00507723"/>
    <w:rsid w:val="005145E2"/>
    <w:rsid w:val="00515B57"/>
    <w:rsid w:val="0052024C"/>
    <w:rsid w:val="005212DA"/>
    <w:rsid w:val="005220B4"/>
    <w:rsid w:val="00523A36"/>
    <w:rsid w:val="00531E06"/>
    <w:rsid w:val="0053353E"/>
    <w:rsid w:val="00535F08"/>
    <w:rsid w:val="005364F4"/>
    <w:rsid w:val="00537241"/>
    <w:rsid w:val="00541218"/>
    <w:rsid w:val="00550F55"/>
    <w:rsid w:val="005542B9"/>
    <w:rsid w:val="0055506B"/>
    <w:rsid w:val="005558D1"/>
    <w:rsid w:val="00563557"/>
    <w:rsid w:val="00563ADD"/>
    <w:rsid w:val="00565101"/>
    <w:rsid w:val="00566080"/>
    <w:rsid w:val="005660C2"/>
    <w:rsid w:val="00566EF2"/>
    <w:rsid w:val="00567D24"/>
    <w:rsid w:val="00571C7B"/>
    <w:rsid w:val="00573BA2"/>
    <w:rsid w:val="005744BD"/>
    <w:rsid w:val="00575B37"/>
    <w:rsid w:val="00575EFC"/>
    <w:rsid w:val="00580757"/>
    <w:rsid w:val="00580D2D"/>
    <w:rsid w:val="00582CA8"/>
    <w:rsid w:val="005840B8"/>
    <w:rsid w:val="00584A7D"/>
    <w:rsid w:val="00587A6E"/>
    <w:rsid w:val="0059041B"/>
    <w:rsid w:val="00590513"/>
    <w:rsid w:val="00591BB0"/>
    <w:rsid w:val="00594FE4"/>
    <w:rsid w:val="005A22BD"/>
    <w:rsid w:val="005A2745"/>
    <w:rsid w:val="005A7D00"/>
    <w:rsid w:val="005B59F9"/>
    <w:rsid w:val="005C40B9"/>
    <w:rsid w:val="005C6791"/>
    <w:rsid w:val="005C7094"/>
    <w:rsid w:val="005D029C"/>
    <w:rsid w:val="005D0C7F"/>
    <w:rsid w:val="005D4CF1"/>
    <w:rsid w:val="005D5BFA"/>
    <w:rsid w:val="005E0901"/>
    <w:rsid w:val="005E15F2"/>
    <w:rsid w:val="005E1EC6"/>
    <w:rsid w:val="005E3957"/>
    <w:rsid w:val="005E5C8D"/>
    <w:rsid w:val="005E705D"/>
    <w:rsid w:val="005F1372"/>
    <w:rsid w:val="005F208D"/>
    <w:rsid w:val="005F32D7"/>
    <w:rsid w:val="005F3807"/>
    <w:rsid w:val="005F5C21"/>
    <w:rsid w:val="00600463"/>
    <w:rsid w:val="00603130"/>
    <w:rsid w:val="00604159"/>
    <w:rsid w:val="00604A5A"/>
    <w:rsid w:val="006079F9"/>
    <w:rsid w:val="00613E46"/>
    <w:rsid w:val="006219C7"/>
    <w:rsid w:val="00624DD8"/>
    <w:rsid w:val="00626403"/>
    <w:rsid w:val="006271E9"/>
    <w:rsid w:val="006317E4"/>
    <w:rsid w:val="006370B1"/>
    <w:rsid w:val="00637406"/>
    <w:rsid w:val="00640B0C"/>
    <w:rsid w:val="0064132A"/>
    <w:rsid w:val="00641BC2"/>
    <w:rsid w:val="00643561"/>
    <w:rsid w:val="00643C7E"/>
    <w:rsid w:val="00643CCC"/>
    <w:rsid w:val="00655B5F"/>
    <w:rsid w:val="00656F53"/>
    <w:rsid w:val="00662CD4"/>
    <w:rsid w:val="0066588D"/>
    <w:rsid w:val="00665BDA"/>
    <w:rsid w:val="00675475"/>
    <w:rsid w:val="006820DA"/>
    <w:rsid w:val="006850DE"/>
    <w:rsid w:val="0068513F"/>
    <w:rsid w:val="006856F7"/>
    <w:rsid w:val="00686415"/>
    <w:rsid w:val="006875F0"/>
    <w:rsid w:val="00692432"/>
    <w:rsid w:val="0069443A"/>
    <w:rsid w:val="006954F0"/>
    <w:rsid w:val="006967D4"/>
    <w:rsid w:val="006A265F"/>
    <w:rsid w:val="006A26A9"/>
    <w:rsid w:val="006A3DC1"/>
    <w:rsid w:val="006A47E3"/>
    <w:rsid w:val="006A7931"/>
    <w:rsid w:val="006B09D6"/>
    <w:rsid w:val="006B1C5A"/>
    <w:rsid w:val="006B564F"/>
    <w:rsid w:val="006B61CF"/>
    <w:rsid w:val="006B778D"/>
    <w:rsid w:val="006C0067"/>
    <w:rsid w:val="006C58E7"/>
    <w:rsid w:val="006C6618"/>
    <w:rsid w:val="006C7CE4"/>
    <w:rsid w:val="006D05BB"/>
    <w:rsid w:val="006D14A4"/>
    <w:rsid w:val="006D2666"/>
    <w:rsid w:val="006D479C"/>
    <w:rsid w:val="006D5416"/>
    <w:rsid w:val="006D569A"/>
    <w:rsid w:val="006D75B8"/>
    <w:rsid w:val="006E08E8"/>
    <w:rsid w:val="006E14AE"/>
    <w:rsid w:val="006E2857"/>
    <w:rsid w:val="006E2891"/>
    <w:rsid w:val="006E2A2D"/>
    <w:rsid w:val="006E320E"/>
    <w:rsid w:val="006E522D"/>
    <w:rsid w:val="006E7058"/>
    <w:rsid w:val="006E71A6"/>
    <w:rsid w:val="006E767B"/>
    <w:rsid w:val="006F014D"/>
    <w:rsid w:val="006F33CC"/>
    <w:rsid w:val="006F64D6"/>
    <w:rsid w:val="006F6D81"/>
    <w:rsid w:val="006F79A1"/>
    <w:rsid w:val="006F7A35"/>
    <w:rsid w:val="0070062C"/>
    <w:rsid w:val="00702B43"/>
    <w:rsid w:val="0070453C"/>
    <w:rsid w:val="00707497"/>
    <w:rsid w:val="007079AC"/>
    <w:rsid w:val="00710725"/>
    <w:rsid w:val="00712540"/>
    <w:rsid w:val="0071774C"/>
    <w:rsid w:val="00717C6B"/>
    <w:rsid w:val="00720B0D"/>
    <w:rsid w:val="00721A6C"/>
    <w:rsid w:val="00722731"/>
    <w:rsid w:val="00722A11"/>
    <w:rsid w:val="007235C7"/>
    <w:rsid w:val="00727BD4"/>
    <w:rsid w:val="00730850"/>
    <w:rsid w:val="00731DED"/>
    <w:rsid w:val="007326CE"/>
    <w:rsid w:val="007335E8"/>
    <w:rsid w:val="007352AA"/>
    <w:rsid w:val="0073534D"/>
    <w:rsid w:val="0074323E"/>
    <w:rsid w:val="00750DCF"/>
    <w:rsid w:val="00751FB0"/>
    <w:rsid w:val="00752001"/>
    <w:rsid w:val="0075297D"/>
    <w:rsid w:val="00760A05"/>
    <w:rsid w:val="00762119"/>
    <w:rsid w:val="00763706"/>
    <w:rsid w:val="00764C15"/>
    <w:rsid w:val="00765834"/>
    <w:rsid w:val="00766299"/>
    <w:rsid w:val="00771BE3"/>
    <w:rsid w:val="00771EBC"/>
    <w:rsid w:val="00772D1A"/>
    <w:rsid w:val="007737D2"/>
    <w:rsid w:val="00783FA1"/>
    <w:rsid w:val="00785B05"/>
    <w:rsid w:val="00790F0E"/>
    <w:rsid w:val="0079246B"/>
    <w:rsid w:val="00792606"/>
    <w:rsid w:val="0079293F"/>
    <w:rsid w:val="00792B0F"/>
    <w:rsid w:val="00793773"/>
    <w:rsid w:val="00793F55"/>
    <w:rsid w:val="00796439"/>
    <w:rsid w:val="007A2E8C"/>
    <w:rsid w:val="007A2FD6"/>
    <w:rsid w:val="007A3805"/>
    <w:rsid w:val="007A4043"/>
    <w:rsid w:val="007A45B4"/>
    <w:rsid w:val="007A490A"/>
    <w:rsid w:val="007B0CDF"/>
    <w:rsid w:val="007B4376"/>
    <w:rsid w:val="007B75AF"/>
    <w:rsid w:val="007B76B9"/>
    <w:rsid w:val="007C1DAF"/>
    <w:rsid w:val="007C2482"/>
    <w:rsid w:val="007C26F6"/>
    <w:rsid w:val="007C4F20"/>
    <w:rsid w:val="007C5AEF"/>
    <w:rsid w:val="007C7835"/>
    <w:rsid w:val="007D16E1"/>
    <w:rsid w:val="007D1873"/>
    <w:rsid w:val="007D1EE2"/>
    <w:rsid w:val="007D2F8C"/>
    <w:rsid w:val="007E1060"/>
    <w:rsid w:val="007E267D"/>
    <w:rsid w:val="007E6CC0"/>
    <w:rsid w:val="007F1037"/>
    <w:rsid w:val="007F229D"/>
    <w:rsid w:val="007F38DA"/>
    <w:rsid w:val="007F4B5B"/>
    <w:rsid w:val="007F4BA8"/>
    <w:rsid w:val="007F6058"/>
    <w:rsid w:val="007F7D33"/>
    <w:rsid w:val="00800143"/>
    <w:rsid w:val="0080225B"/>
    <w:rsid w:val="00814D46"/>
    <w:rsid w:val="00817A0D"/>
    <w:rsid w:val="008200FE"/>
    <w:rsid w:val="008210E9"/>
    <w:rsid w:val="00822539"/>
    <w:rsid w:val="008266BB"/>
    <w:rsid w:val="00827C0C"/>
    <w:rsid w:val="00827E07"/>
    <w:rsid w:val="008358B6"/>
    <w:rsid w:val="00835FC8"/>
    <w:rsid w:val="00846291"/>
    <w:rsid w:val="00847F21"/>
    <w:rsid w:val="008503E7"/>
    <w:rsid w:val="0085382F"/>
    <w:rsid w:val="00861E70"/>
    <w:rsid w:val="008640E8"/>
    <w:rsid w:val="008747CD"/>
    <w:rsid w:val="008749B9"/>
    <w:rsid w:val="00875C19"/>
    <w:rsid w:val="00875CDA"/>
    <w:rsid w:val="00875DEA"/>
    <w:rsid w:val="0088194A"/>
    <w:rsid w:val="00881DBB"/>
    <w:rsid w:val="00883CD7"/>
    <w:rsid w:val="0088746C"/>
    <w:rsid w:val="00892512"/>
    <w:rsid w:val="00894FB6"/>
    <w:rsid w:val="00895467"/>
    <w:rsid w:val="008A51FE"/>
    <w:rsid w:val="008A5D36"/>
    <w:rsid w:val="008A7E85"/>
    <w:rsid w:val="008B1784"/>
    <w:rsid w:val="008B5188"/>
    <w:rsid w:val="008B695C"/>
    <w:rsid w:val="008B6DAA"/>
    <w:rsid w:val="008C0E51"/>
    <w:rsid w:val="008C2A30"/>
    <w:rsid w:val="008C3A84"/>
    <w:rsid w:val="008C3D93"/>
    <w:rsid w:val="008D5635"/>
    <w:rsid w:val="008E119A"/>
    <w:rsid w:val="008E16F1"/>
    <w:rsid w:val="008E2A2C"/>
    <w:rsid w:val="008F399D"/>
    <w:rsid w:val="008F6D0F"/>
    <w:rsid w:val="008F6D12"/>
    <w:rsid w:val="008F7E02"/>
    <w:rsid w:val="009034E2"/>
    <w:rsid w:val="00903EE9"/>
    <w:rsid w:val="00904E39"/>
    <w:rsid w:val="009112C9"/>
    <w:rsid w:val="00914A39"/>
    <w:rsid w:val="00917D10"/>
    <w:rsid w:val="00926ECC"/>
    <w:rsid w:val="009337AD"/>
    <w:rsid w:val="0093617E"/>
    <w:rsid w:val="00940066"/>
    <w:rsid w:val="009414D9"/>
    <w:rsid w:val="00941BD9"/>
    <w:rsid w:val="00941D1B"/>
    <w:rsid w:val="00945D59"/>
    <w:rsid w:val="0095275D"/>
    <w:rsid w:val="00952C73"/>
    <w:rsid w:val="009557A6"/>
    <w:rsid w:val="00961F9B"/>
    <w:rsid w:val="009637CD"/>
    <w:rsid w:val="00963BA2"/>
    <w:rsid w:val="00964112"/>
    <w:rsid w:val="00964E9E"/>
    <w:rsid w:val="0096519E"/>
    <w:rsid w:val="00967046"/>
    <w:rsid w:val="00967354"/>
    <w:rsid w:val="00972650"/>
    <w:rsid w:val="0097543B"/>
    <w:rsid w:val="00976CC2"/>
    <w:rsid w:val="00977719"/>
    <w:rsid w:val="00984422"/>
    <w:rsid w:val="0098487E"/>
    <w:rsid w:val="00986192"/>
    <w:rsid w:val="00986BCD"/>
    <w:rsid w:val="0099217A"/>
    <w:rsid w:val="00996447"/>
    <w:rsid w:val="0099691A"/>
    <w:rsid w:val="009973B6"/>
    <w:rsid w:val="009A0311"/>
    <w:rsid w:val="009A0E54"/>
    <w:rsid w:val="009A1ADD"/>
    <w:rsid w:val="009A3FB3"/>
    <w:rsid w:val="009A47D2"/>
    <w:rsid w:val="009A6B2B"/>
    <w:rsid w:val="009B23D8"/>
    <w:rsid w:val="009B261E"/>
    <w:rsid w:val="009B385F"/>
    <w:rsid w:val="009B53AC"/>
    <w:rsid w:val="009B66DE"/>
    <w:rsid w:val="009B7060"/>
    <w:rsid w:val="009B7648"/>
    <w:rsid w:val="009C250F"/>
    <w:rsid w:val="009C6A73"/>
    <w:rsid w:val="009C75F0"/>
    <w:rsid w:val="009D0A78"/>
    <w:rsid w:val="009D1407"/>
    <w:rsid w:val="009D1DB3"/>
    <w:rsid w:val="009D2C57"/>
    <w:rsid w:val="009D76B2"/>
    <w:rsid w:val="009E1459"/>
    <w:rsid w:val="009E15B4"/>
    <w:rsid w:val="009E1B44"/>
    <w:rsid w:val="009E3861"/>
    <w:rsid w:val="009F0710"/>
    <w:rsid w:val="009F4B6B"/>
    <w:rsid w:val="00A055E6"/>
    <w:rsid w:val="00A105E8"/>
    <w:rsid w:val="00A2063D"/>
    <w:rsid w:val="00A217FF"/>
    <w:rsid w:val="00A22607"/>
    <w:rsid w:val="00A242EE"/>
    <w:rsid w:val="00A25623"/>
    <w:rsid w:val="00A26FE3"/>
    <w:rsid w:val="00A27AAA"/>
    <w:rsid w:val="00A3259F"/>
    <w:rsid w:val="00A33726"/>
    <w:rsid w:val="00A34A96"/>
    <w:rsid w:val="00A34FAB"/>
    <w:rsid w:val="00A37D08"/>
    <w:rsid w:val="00A50E8B"/>
    <w:rsid w:val="00A515C3"/>
    <w:rsid w:val="00A566B5"/>
    <w:rsid w:val="00A56CC1"/>
    <w:rsid w:val="00A61DDB"/>
    <w:rsid w:val="00A645B7"/>
    <w:rsid w:val="00A648B2"/>
    <w:rsid w:val="00A71385"/>
    <w:rsid w:val="00A72ABE"/>
    <w:rsid w:val="00A75A73"/>
    <w:rsid w:val="00A76436"/>
    <w:rsid w:val="00A8390F"/>
    <w:rsid w:val="00A84C52"/>
    <w:rsid w:val="00A857FE"/>
    <w:rsid w:val="00A85F56"/>
    <w:rsid w:val="00A861AF"/>
    <w:rsid w:val="00A8623B"/>
    <w:rsid w:val="00A93E94"/>
    <w:rsid w:val="00A94320"/>
    <w:rsid w:val="00A97475"/>
    <w:rsid w:val="00AA0BD8"/>
    <w:rsid w:val="00AA1388"/>
    <w:rsid w:val="00AA6071"/>
    <w:rsid w:val="00AB108A"/>
    <w:rsid w:val="00AB160E"/>
    <w:rsid w:val="00AB4710"/>
    <w:rsid w:val="00AB7D78"/>
    <w:rsid w:val="00AC46BF"/>
    <w:rsid w:val="00AC4E40"/>
    <w:rsid w:val="00AC6F1E"/>
    <w:rsid w:val="00AC7CF3"/>
    <w:rsid w:val="00AD2D5E"/>
    <w:rsid w:val="00AD4EA4"/>
    <w:rsid w:val="00AD6CBC"/>
    <w:rsid w:val="00AD76D9"/>
    <w:rsid w:val="00AE123C"/>
    <w:rsid w:val="00AE5534"/>
    <w:rsid w:val="00AE6528"/>
    <w:rsid w:val="00AF0CE2"/>
    <w:rsid w:val="00AF5703"/>
    <w:rsid w:val="00AF5EEE"/>
    <w:rsid w:val="00AF6E06"/>
    <w:rsid w:val="00B005D7"/>
    <w:rsid w:val="00B00C56"/>
    <w:rsid w:val="00B038C0"/>
    <w:rsid w:val="00B07B38"/>
    <w:rsid w:val="00B07D87"/>
    <w:rsid w:val="00B12A76"/>
    <w:rsid w:val="00B23B0E"/>
    <w:rsid w:val="00B26C61"/>
    <w:rsid w:val="00B34285"/>
    <w:rsid w:val="00B348F4"/>
    <w:rsid w:val="00B3766F"/>
    <w:rsid w:val="00B42248"/>
    <w:rsid w:val="00B44208"/>
    <w:rsid w:val="00B4551B"/>
    <w:rsid w:val="00B524BA"/>
    <w:rsid w:val="00B53ACB"/>
    <w:rsid w:val="00B5702C"/>
    <w:rsid w:val="00B62ADA"/>
    <w:rsid w:val="00B66886"/>
    <w:rsid w:val="00B74963"/>
    <w:rsid w:val="00B930E5"/>
    <w:rsid w:val="00B952DA"/>
    <w:rsid w:val="00B97C76"/>
    <w:rsid w:val="00BA41DB"/>
    <w:rsid w:val="00BA56F5"/>
    <w:rsid w:val="00BA5C73"/>
    <w:rsid w:val="00BB0D40"/>
    <w:rsid w:val="00BB53C6"/>
    <w:rsid w:val="00BB55B9"/>
    <w:rsid w:val="00BB69CA"/>
    <w:rsid w:val="00BB7FA1"/>
    <w:rsid w:val="00BC01D7"/>
    <w:rsid w:val="00BC2912"/>
    <w:rsid w:val="00BC2E60"/>
    <w:rsid w:val="00BC4757"/>
    <w:rsid w:val="00BC4814"/>
    <w:rsid w:val="00BD0181"/>
    <w:rsid w:val="00BD034F"/>
    <w:rsid w:val="00BD2B58"/>
    <w:rsid w:val="00BD5672"/>
    <w:rsid w:val="00BD59AC"/>
    <w:rsid w:val="00BD6FFA"/>
    <w:rsid w:val="00BE0945"/>
    <w:rsid w:val="00BE1343"/>
    <w:rsid w:val="00BE20E4"/>
    <w:rsid w:val="00BE6732"/>
    <w:rsid w:val="00BE7F0B"/>
    <w:rsid w:val="00BF0729"/>
    <w:rsid w:val="00BF1215"/>
    <w:rsid w:val="00BF5B52"/>
    <w:rsid w:val="00BF6575"/>
    <w:rsid w:val="00C001AE"/>
    <w:rsid w:val="00C00343"/>
    <w:rsid w:val="00C036CA"/>
    <w:rsid w:val="00C03856"/>
    <w:rsid w:val="00C0495D"/>
    <w:rsid w:val="00C04D0F"/>
    <w:rsid w:val="00C12C13"/>
    <w:rsid w:val="00C13F95"/>
    <w:rsid w:val="00C2149F"/>
    <w:rsid w:val="00C22893"/>
    <w:rsid w:val="00C24F6D"/>
    <w:rsid w:val="00C270AA"/>
    <w:rsid w:val="00C2795C"/>
    <w:rsid w:val="00C376DC"/>
    <w:rsid w:val="00C41F82"/>
    <w:rsid w:val="00C4668C"/>
    <w:rsid w:val="00C502C0"/>
    <w:rsid w:val="00C53D77"/>
    <w:rsid w:val="00C556E2"/>
    <w:rsid w:val="00C6196D"/>
    <w:rsid w:val="00C61D29"/>
    <w:rsid w:val="00C634AE"/>
    <w:rsid w:val="00C6662B"/>
    <w:rsid w:val="00C70C5A"/>
    <w:rsid w:val="00C7445B"/>
    <w:rsid w:val="00C745E5"/>
    <w:rsid w:val="00C754B2"/>
    <w:rsid w:val="00C8462E"/>
    <w:rsid w:val="00C84A38"/>
    <w:rsid w:val="00C87E9E"/>
    <w:rsid w:val="00C92D45"/>
    <w:rsid w:val="00CA082B"/>
    <w:rsid w:val="00CA4EC4"/>
    <w:rsid w:val="00CA6FBF"/>
    <w:rsid w:val="00CB0304"/>
    <w:rsid w:val="00CB049A"/>
    <w:rsid w:val="00CB2F44"/>
    <w:rsid w:val="00CB3883"/>
    <w:rsid w:val="00CB47BD"/>
    <w:rsid w:val="00CB54B8"/>
    <w:rsid w:val="00CB5C33"/>
    <w:rsid w:val="00CB601F"/>
    <w:rsid w:val="00CB746E"/>
    <w:rsid w:val="00CC3D25"/>
    <w:rsid w:val="00CC44DF"/>
    <w:rsid w:val="00CC7D11"/>
    <w:rsid w:val="00CD0DEF"/>
    <w:rsid w:val="00CD1A6F"/>
    <w:rsid w:val="00CD5219"/>
    <w:rsid w:val="00CD6427"/>
    <w:rsid w:val="00CE2178"/>
    <w:rsid w:val="00CE3976"/>
    <w:rsid w:val="00CE3AA8"/>
    <w:rsid w:val="00CE596D"/>
    <w:rsid w:val="00CF0792"/>
    <w:rsid w:val="00CF1351"/>
    <w:rsid w:val="00CF2A38"/>
    <w:rsid w:val="00CF4A57"/>
    <w:rsid w:val="00CF68F3"/>
    <w:rsid w:val="00CF6E0B"/>
    <w:rsid w:val="00CF7DE5"/>
    <w:rsid w:val="00D01A26"/>
    <w:rsid w:val="00D03ED6"/>
    <w:rsid w:val="00D06540"/>
    <w:rsid w:val="00D07B24"/>
    <w:rsid w:val="00D1424E"/>
    <w:rsid w:val="00D14AED"/>
    <w:rsid w:val="00D16387"/>
    <w:rsid w:val="00D234DC"/>
    <w:rsid w:val="00D2607D"/>
    <w:rsid w:val="00D31398"/>
    <w:rsid w:val="00D318B2"/>
    <w:rsid w:val="00D33312"/>
    <w:rsid w:val="00D346D1"/>
    <w:rsid w:val="00D355CA"/>
    <w:rsid w:val="00D368EA"/>
    <w:rsid w:val="00D37090"/>
    <w:rsid w:val="00D423B2"/>
    <w:rsid w:val="00D45977"/>
    <w:rsid w:val="00D50D08"/>
    <w:rsid w:val="00D539F0"/>
    <w:rsid w:val="00D6229D"/>
    <w:rsid w:val="00D72E4B"/>
    <w:rsid w:val="00D73068"/>
    <w:rsid w:val="00D76105"/>
    <w:rsid w:val="00D8139A"/>
    <w:rsid w:val="00D83DF2"/>
    <w:rsid w:val="00D9098D"/>
    <w:rsid w:val="00D950A4"/>
    <w:rsid w:val="00D95EA1"/>
    <w:rsid w:val="00D96054"/>
    <w:rsid w:val="00DA035F"/>
    <w:rsid w:val="00DB0D7D"/>
    <w:rsid w:val="00DB118B"/>
    <w:rsid w:val="00DB6A95"/>
    <w:rsid w:val="00DB7B79"/>
    <w:rsid w:val="00DC29D1"/>
    <w:rsid w:val="00DC574D"/>
    <w:rsid w:val="00DC5BEF"/>
    <w:rsid w:val="00DD10F3"/>
    <w:rsid w:val="00DD4B8E"/>
    <w:rsid w:val="00DE13A4"/>
    <w:rsid w:val="00DE3FFA"/>
    <w:rsid w:val="00DE47BB"/>
    <w:rsid w:val="00DE4DA5"/>
    <w:rsid w:val="00DE7891"/>
    <w:rsid w:val="00DF0045"/>
    <w:rsid w:val="00DF224E"/>
    <w:rsid w:val="00DF2608"/>
    <w:rsid w:val="00DF3C28"/>
    <w:rsid w:val="00DF4845"/>
    <w:rsid w:val="00DF7393"/>
    <w:rsid w:val="00E00AC3"/>
    <w:rsid w:val="00E0137F"/>
    <w:rsid w:val="00E02CA8"/>
    <w:rsid w:val="00E03756"/>
    <w:rsid w:val="00E041D6"/>
    <w:rsid w:val="00E101D7"/>
    <w:rsid w:val="00E10C0A"/>
    <w:rsid w:val="00E10EBB"/>
    <w:rsid w:val="00E12758"/>
    <w:rsid w:val="00E129A8"/>
    <w:rsid w:val="00E147AF"/>
    <w:rsid w:val="00E15127"/>
    <w:rsid w:val="00E169B1"/>
    <w:rsid w:val="00E16ABB"/>
    <w:rsid w:val="00E1736F"/>
    <w:rsid w:val="00E200DC"/>
    <w:rsid w:val="00E23699"/>
    <w:rsid w:val="00E24304"/>
    <w:rsid w:val="00E2439D"/>
    <w:rsid w:val="00E27349"/>
    <w:rsid w:val="00E3009A"/>
    <w:rsid w:val="00E43C0A"/>
    <w:rsid w:val="00E507B7"/>
    <w:rsid w:val="00E50870"/>
    <w:rsid w:val="00E50CCD"/>
    <w:rsid w:val="00E53380"/>
    <w:rsid w:val="00E5462A"/>
    <w:rsid w:val="00E56FCE"/>
    <w:rsid w:val="00E63E5F"/>
    <w:rsid w:val="00E64147"/>
    <w:rsid w:val="00E74EA7"/>
    <w:rsid w:val="00E7541D"/>
    <w:rsid w:val="00E80D6A"/>
    <w:rsid w:val="00E81679"/>
    <w:rsid w:val="00E84635"/>
    <w:rsid w:val="00E85B86"/>
    <w:rsid w:val="00E9066F"/>
    <w:rsid w:val="00E907CC"/>
    <w:rsid w:val="00E92238"/>
    <w:rsid w:val="00E94FBF"/>
    <w:rsid w:val="00E9528F"/>
    <w:rsid w:val="00EA0043"/>
    <w:rsid w:val="00EA24D0"/>
    <w:rsid w:val="00EA53FE"/>
    <w:rsid w:val="00EB54EB"/>
    <w:rsid w:val="00EB6291"/>
    <w:rsid w:val="00EC14B0"/>
    <w:rsid w:val="00EC3BBB"/>
    <w:rsid w:val="00EC5BAC"/>
    <w:rsid w:val="00EC6322"/>
    <w:rsid w:val="00ED1543"/>
    <w:rsid w:val="00ED1C8A"/>
    <w:rsid w:val="00ED1E63"/>
    <w:rsid w:val="00ED2DCF"/>
    <w:rsid w:val="00ED35B2"/>
    <w:rsid w:val="00ED397D"/>
    <w:rsid w:val="00EE1BDB"/>
    <w:rsid w:val="00EE6C62"/>
    <w:rsid w:val="00EF08BF"/>
    <w:rsid w:val="00EF1552"/>
    <w:rsid w:val="00EF21B1"/>
    <w:rsid w:val="00EF4338"/>
    <w:rsid w:val="00F01BA0"/>
    <w:rsid w:val="00F06710"/>
    <w:rsid w:val="00F078AE"/>
    <w:rsid w:val="00F10011"/>
    <w:rsid w:val="00F11B78"/>
    <w:rsid w:val="00F13DC1"/>
    <w:rsid w:val="00F207E3"/>
    <w:rsid w:val="00F23185"/>
    <w:rsid w:val="00F26907"/>
    <w:rsid w:val="00F26DDA"/>
    <w:rsid w:val="00F30E6A"/>
    <w:rsid w:val="00F329D6"/>
    <w:rsid w:val="00F342C3"/>
    <w:rsid w:val="00F40FF0"/>
    <w:rsid w:val="00F411B7"/>
    <w:rsid w:val="00F45910"/>
    <w:rsid w:val="00F46A55"/>
    <w:rsid w:val="00F51E39"/>
    <w:rsid w:val="00F53281"/>
    <w:rsid w:val="00F55379"/>
    <w:rsid w:val="00F57F47"/>
    <w:rsid w:val="00F61100"/>
    <w:rsid w:val="00F61E0B"/>
    <w:rsid w:val="00F64752"/>
    <w:rsid w:val="00F7276E"/>
    <w:rsid w:val="00F7559A"/>
    <w:rsid w:val="00F76D71"/>
    <w:rsid w:val="00F808CF"/>
    <w:rsid w:val="00F8409B"/>
    <w:rsid w:val="00F84463"/>
    <w:rsid w:val="00F8530D"/>
    <w:rsid w:val="00F8552F"/>
    <w:rsid w:val="00F87A92"/>
    <w:rsid w:val="00F92C24"/>
    <w:rsid w:val="00F9440B"/>
    <w:rsid w:val="00F9554A"/>
    <w:rsid w:val="00F96F8A"/>
    <w:rsid w:val="00F970BE"/>
    <w:rsid w:val="00F97E0F"/>
    <w:rsid w:val="00FA0A1D"/>
    <w:rsid w:val="00FA162F"/>
    <w:rsid w:val="00FA5129"/>
    <w:rsid w:val="00FA6325"/>
    <w:rsid w:val="00FA7919"/>
    <w:rsid w:val="00FB5683"/>
    <w:rsid w:val="00FB6CCB"/>
    <w:rsid w:val="00FC1BFF"/>
    <w:rsid w:val="00FC1DDE"/>
    <w:rsid w:val="00FC2120"/>
    <w:rsid w:val="00FC61C0"/>
    <w:rsid w:val="00FD2A3F"/>
    <w:rsid w:val="00FD35AB"/>
    <w:rsid w:val="00FE0322"/>
    <w:rsid w:val="00FE0F2D"/>
    <w:rsid w:val="00FE0F74"/>
    <w:rsid w:val="00FE45AF"/>
    <w:rsid w:val="00FE763F"/>
    <w:rsid w:val="00FF0B09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F1D549-F412-451E-886A-A5AA4EB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paragraph" w:styleId="af2">
    <w:name w:val="annotation subject"/>
    <w:basedOn w:val="ac"/>
    <w:next w:val="ac"/>
    <w:link w:val="af3"/>
    <w:rsid w:val="00D234DC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D234DC"/>
    <w:rPr>
      <w:b/>
      <w:b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523AB-79D9-4D91-B26A-FB6F1C3B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2940</Characters>
  <Application>Microsoft Office Word</Application>
  <DocSecurity>0</DocSecurity>
  <Lines>24</Lines>
  <Paragraphs>6</Paragraphs>
  <ScaleCrop>false</ScaleCrop>
  <Company>CMT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