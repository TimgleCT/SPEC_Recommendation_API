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9098D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0" w:name="_GoBack"/>
            <w:bookmarkEnd w:id="0"/>
            <w:r w:rsidRPr="006C01E1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6C01E1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6C01E1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6C01E1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79098D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5"/>
                <w:attr w:name="Year" w:val="2010"/>
              </w:smartTagPr>
              <w:r w:rsidRPr="006C01E1">
                <w:rPr>
                  <w:rFonts w:ascii="Arial" w:hAnsi="Arial" w:hint="eastAsia"/>
                  <w:lang w:eastAsia="zh-TW"/>
                </w:rPr>
                <w:t>2010/0</w:t>
              </w:r>
              <w:r w:rsidR="00127F33">
                <w:rPr>
                  <w:rFonts w:ascii="Arial" w:hAnsi="Arial" w:hint="eastAsia"/>
                  <w:lang w:eastAsia="zh-TW"/>
                </w:rPr>
                <w:t>5</w:t>
              </w:r>
              <w:r w:rsidRPr="006C01E1">
                <w:rPr>
                  <w:rFonts w:ascii="Arial" w:hAnsi="Arial" w:hint="eastAsia"/>
                  <w:lang w:eastAsia="zh-TW"/>
                </w:rPr>
                <w:t>/1</w:t>
              </w:r>
              <w:r w:rsidR="00127F33">
                <w:rPr>
                  <w:rFonts w:ascii="Arial" w:hAnsi="Arial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理賠情報</w:t>
            </w:r>
            <w:r w:rsidRPr="006C01E1">
              <w:rPr>
                <w:rFonts w:ascii="Arial" w:hAnsi="Arial"/>
                <w:lang w:eastAsia="zh-TW"/>
              </w:rPr>
              <w:t>—</w:t>
            </w:r>
            <w:r w:rsidRPr="006C01E1">
              <w:rPr>
                <w:rFonts w:ascii="Arial" w:hAnsi="Arial" w:hint="eastAsia"/>
                <w:lang w:eastAsia="zh-TW"/>
              </w:rPr>
              <w:t>延滯息日結速報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72CE6" w:rsidRDefault="00072CE6">
      <w:pPr>
        <w:rPr>
          <w:rFonts w:ascii="Arial" w:hAnsi="Arial"/>
          <w:sz w:val="20"/>
        </w:rPr>
      </w:pPr>
    </w:p>
    <w:tbl>
      <w:tblPr>
        <w:tblW w:w="9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蕭侑文" w:date="2018-04-12T17:30:00Z">
          <w:tblPr>
            <w:tblW w:w="9405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52"/>
        <w:gridCol w:w="792"/>
        <w:gridCol w:w="4052"/>
        <w:gridCol w:w="1369"/>
        <w:gridCol w:w="1704"/>
        <w:tblGridChange w:id="2">
          <w:tblGrid>
            <w:gridCol w:w="1252"/>
            <w:gridCol w:w="792"/>
            <w:gridCol w:w="4052"/>
            <w:gridCol w:w="897"/>
            <w:gridCol w:w="236"/>
            <w:gridCol w:w="1940"/>
            <w:gridCol w:w="236"/>
          </w:tblGrid>
        </w:tblGridChange>
      </w:tblGrid>
      <w:tr w:rsidR="0068212E" w:rsidRPr="005F16D8" w:rsidTr="0068212E">
        <w:tc>
          <w:tcPr>
            <w:tcW w:w="1252" w:type="dxa"/>
            <w:tcPrChange w:id="3" w:author="蕭侑文" w:date="2018-04-12T17:30:00Z">
              <w:tcPr>
                <w:tcW w:w="1252" w:type="dxa"/>
              </w:tcPr>
            </w:tcPrChange>
          </w:tcPr>
          <w:p w:rsidR="007D2FC1" w:rsidRPr="005F16D8" w:rsidRDefault="007D2FC1" w:rsidP="005B74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2" w:type="dxa"/>
            <w:tcPrChange w:id="4" w:author="蕭侑文" w:date="2018-04-12T17:30:00Z">
              <w:tcPr>
                <w:tcW w:w="792" w:type="dxa"/>
              </w:tcPr>
            </w:tcPrChange>
          </w:tcPr>
          <w:p w:rsidR="007D2FC1" w:rsidRPr="005F16D8" w:rsidRDefault="007D2FC1" w:rsidP="005B74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052" w:type="dxa"/>
            <w:tcPrChange w:id="5" w:author="蕭侑文" w:date="2018-04-12T17:30:00Z">
              <w:tcPr>
                <w:tcW w:w="4052" w:type="dxa"/>
              </w:tcPr>
            </w:tcPrChange>
          </w:tcPr>
          <w:p w:rsidR="007D2FC1" w:rsidRPr="005F16D8" w:rsidRDefault="007D2FC1" w:rsidP="005B74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69" w:type="dxa"/>
            <w:tcPrChange w:id="6" w:author="蕭侑文" w:date="2018-04-12T17:30:00Z">
              <w:tcPr>
                <w:tcW w:w="1133" w:type="dxa"/>
                <w:gridSpan w:val="2"/>
              </w:tcPr>
            </w:tcPrChange>
          </w:tcPr>
          <w:p w:rsidR="007D2FC1" w:rsidRPr="005F16D8" w:rsidRDefault="007D2FC1" w:rsidP="005B74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04" w:type="dxa"/>
            <w:tcPrChange w:id="7" w:author="蕭侑文" w:date="2018-04-12T17:30:00Z">
              <w:tcPr>
                <w:tcW w:w="2176" w:type="dxa"/>
                <w:gridSpan w:val="2"/>
              </w:tcPr>
            </w:tcPrChange>
          </w:tcPr>
          <w:p w:rsidR="007D2FC1" w:rsidRPr="005F16D8" w:rsidRDefault="007D2FC1" w:rsidP="005B74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D2FC1" w:rsidRPr="007D2FC1" w:rsidTr="0068212E">
        <w:tblPrEx>
          <w:tblPrExChange w:id="8" w:author="蕭侑文" w:date="2018-04-12T17:30:00Z">
            <w:tblPrEx>
              <w:tblW w:w="9169" w:type="dxa"/>
            </w:tblPrEx>
          </w:tblPrExChange>
        </w:tblPrEx>
        <w:trPr>
          <w:trPrChange w:id="9" w:author="蕭侑文" w:date="2018-04-12T17:30:00Z">
            <w:trPr>
              <w:gridAfter w:val="0"/>
            </w:trPr>
          </w:trPrChange>
        </w:trPr>
        <w:tc>
          <w:tcPr>
            <w:tcW w:w="1252" w:type="dxa"/>
            <w:tcPrChange w:id="10" w:author="蕭侑文" w:date="2018-04-12T17:30:00Z">
              <w:tcPr>
                <w:tcW w:w="1252" w:type="dxa"/>
              </w:tcPr>
            </w:tcPrChange>
          </w:tcPr>
          <w:p w:rsidR="007D2FC1" w:rsidRPr="007D2FC1" w:rsidRDefault="007D2FC1" w:rsidP="007D2F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蕭侑文" w:date="2018-04-12T17:30:00Z">
              <w:r w:rsidRPr="007D2FC1">
                <w:rPr>
                  <w:rFonts w:ascii="細明體" w:eastAsia="細明體" w:hAnsi="細明體" w:cs="Courier New"/>
                  <w:sz w:val="20"/>
                  <w:szCs w:val="20"/>
                </w:rPr>
                <w:t>2018/4/12</w:t>
              </w:r>
            </w:ins>
          </w:p>
        </w:tc>
        <w:tc>
          <w:tcPr>
            <w:tcW w:w="792" w:type="dxa"/>
            <w:tcPrChange w:id="12" w:author="蕭侑文" w:date="2018-04-12T17:30:00Z">
              <w:tcPr>
                <w:tcW w:w="792" w:type="dxa"/>
              </w:tcPr>
            </w:tcPrChange>
          </w:tcPr>
          <w:p w:rsidR="007D2FC1" w:rsidRPr="007D2FC1" w:rsidRDefault="007D2FC1" w:rsidP="007D2F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蕭侑文" w:date="2018-04-12T17:30:00Z">
              <w:r w:rsidRPr="007D2FC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052" w:type="dxa"/>
            <w:tcPrChange w:id="14" w:author="蕭侑文" w:date="2018-04-12T17:30:00Z">
              <w:tcPr>
                <w:tcW w:w="4052" w:type="dxa"/>
              </w:tcPr>
            </w:tcPrChange>
          </w:tcPr>
          <w:p w:rsidR="007D2FC1" w:rsidRPr="007D2FC1" w:rsidRDefault="007D2FC1" w:rsidP="007D2FC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蕭侑文" w:date="2018-04-12T17:30:00Z">
              <w:r w:rsidRPr="007D2FC1">
                <w:rPr>
                  <w:rFonts w:hint="eastAsia"/>
                  <w:sz w:val="20"/>
                  <w:szCs w:val="20"/>
                </w:rPr>
                <w:t>批次</w:t>
              </w:r>
              <w:r w:rsidRPr="007D2FC1">
                <w:rPr>
                  <w:rFonts w:hint="eastAsia"/>
                  <w:sz w:val="20"/>
                  <w:szCs w:val="20"/>
                </w:rPr>
                <w:t>FETCH SIZE</w:t>
              </w:r>
              <w:r w:rsidRPr="007D2FC1">
                <w:rPr>
                  <w:rFonts w:hint="eastAsia"/>
                  <w:sz w:val="20"/>
                  <w:szCs w:val="20"/>
                </w:rPr>
                <w:t>調整專案</w:t>
              </w:r>
            </w:ins>
            <w:ins w:id="16" w:author="蕭侑文" w:date="2018-04-12T17:37:00Z">
              <w:r w:rsidR="009104E8">
                <w:rPr>
                  <w:rFonts w:hint="eastAsia"/>
                  <w:sz w:val="20"/>
                  <w:szCs w:val="20"/>
                </w:rPr>
                <w:t>-</w:t>
              </w:r>
              <w:r w:rsidR="009104E8">
                <w:rPr>
                  <w:rFonts w:hint="eastAsia"/>
                  <w:sz w:val="20"/>
                  <w:szCs w:val="20"/>
                </w:rPr>
                <w:t>依系統管理</w:t>
              </w:r>
              <w:r w:rsidR="009104E8">
                <w:rPr>
                  <w:rFonts w:hint="eastAsia"/>
                  <w:sz w:val="20"/>
                  <w:szCs w:val="20"/>
                </w:rPr>
                <w:t>-</w:t>
              </w:r>
              <w:r w:rsidR="009104E8">
                <w:rPr>
                  <w:rFonts w:hint="eastAsia"/>
                  <w:sz w:val="20"/>
                  <w:szCs w:val="20"/>
                </w:rPr>
                <w:t>件數控制</w:t>
              </w:r>
              <w:r w:rsidR="00E562A2">
                <w:rPr>
                  <w:rFonts w:hint="eastAsia"/>
                  <w:sz w:val="20"/>
                  <w:szCs w:val="20"/>
                </w:rPr>
                <w:t>中</w:t>
              </w:r>
              <w:r w:rsidR="005B7476">
                <w:rPr>
                  <w:rFonts w:hint="eastAsia"/>
                  <w:sz w:val="20"/>
                  <w:szCs w:val="20"/>
                </w:rPr>
                <w:t>D</w:t>
              </w:r>
              <w:r w:rsidR="005B7476">
                <w:rPr>
                  <w:sz w:val="20"/>
                  <w:szCs w:val="20"/>
                </w:rPr>
                <w:t>efault</w:t>
              </w:r>
              <w:r w:rsidR="005B7476">
                <w:rPr>
                  <w:rFonts w:hint="eastAsia"/>
                  <w:sz w:val="20"/>
                  <w:szCs w:val="20"/>
                </w:rPr>
                <w:t>設定</w:t>
              </w:r>
            </w:ins>
          </w:p>
        </w:tc>
        <w:tc>
          <w:tcPr>
            <w:tcW w:w="1369" w:type="dxa"/>
            <w:tcPrChange w:id="17" w:author="蕭侑文" w:date="2018-04-12T17:30:00Z">
              <w:tcPr>
                <w:tcW w:w="897" w:type="dxa"/>
              </w:tcPr>
            </w:tcPrChange>
          </w:tcPr>
          <w:p w:rsidR="007D2FC1" w:rsidRPr="007D2FC1" w:rsidRDefault="007D2FC1" w:rsidP="007D2F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蕭侑文" w:date="2018-04-12T17:30:00Z">
              <w:r w:rsidRPr="007D2FC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04" w:type="dxa"/>
            <w:tcPrChange w:id="19" w:author="蕭侑文" w:date="2018-04-12T17:30:00Z">
              <w:tcPr>
                <w:tcW w:w="2176" w:type="dxa"/>
                <w:gridSpan w:val="2"/>
              </w:tcPr>
            </w:tcPrChange>
          </w:tcPr>
          <w:p w:rsidR="007D2FC1" w:rsidRPr="007D2FC1" w:rsidRDefault="007D2FC1" w:rsidP="007D2F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蕭侑文" w:date="2018-04-12T17:30:00Z">
              <w:r w:rsidRPr="007D2FC1">
                <w:rPr>
                  <w:sz w:val="20"/>
                  <w:szCs w:val="20"/>
                </w:rPr>
                <w:t>180322001009</w:t>
              </w:r>
            </w:ins>
          </w:p>
        </w:tc>
      </w:tr>
    </w:tbl>
    <w:p w:rsidR="007D2FC1" w:rsidRDefault="007D2FC1">
      <w:pPr>
        <w:rPr>
          <w:rFonts w:ascii="Arial" w:hAnsi="Arial"/>
          <w:sz w:val="20"/>
        </w:rPr>
      </w:pPr>
    </w:p>
    <w:p w:rsidR="007D2FC1" w:rsidRPr="006C01E1" w:rsidRDefault="007D2FC1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79098D" w:rsidRPr="00127F33" w:rsidRDefault="00127F33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 w:rsidRPr="00127F33">
              <w:rPr>
                <w:rFonts w:ascii="Arial" w:hAnsi="新細明體" w:hint="eastAsia"/>
                <w:sz w:val="20"/>
                <w:szCs w:val="20"/>
              </w:rPr>
              <w:t>每日投資型商品理賠資料</w:t>
            </w:r>
          </w:p>
        </w:tc>
      </w:tr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AA</w:t>
            </w:r>
            <w:r w:rsidR="00127F33">
              <w:rPr>
                <w:rFonts w:ascii="Arial" w:hAnsi="Arial" w:hint="eastAsia"/>
                <w:sz w:val="20"/>
                <w:szCs w:val="20"/>
              </w:rPr>
              <w:t>B7</w:t>
            </w:r>
            <w:r w:rsidRPr="006C01E1">
              <w:rPr>
                <w:rFonts w:ascii="Arial" w:hAnsi="Arial" w:hint="eastAsia"/>
                <w:sz w:val="20"/>
                <w:szCs w:val="20"/>
              </w:rPr>
              <w:t>_0</w:t>
            </w:r>
            <w:r w:rsidR="00127F33">
              <w:rPr>
                <w:rFonts w:ascii="Arial" w:hAnsi="Arial" w:hint="eastAsia"/>
                <w:sz w:val="20"/>
                <w:szCs w:val="20"/>
              </w:rPr>
              <w:t>300</w:t>
            </w:r>
          </w:p>
        </w:tc>
      </w:tr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79098D" w:rsidRPr="00127F33" w:rsidRDefault="00127F33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 w:rsidRPr="00127F33">
              <w:rPr>
                <w:rFonts w:ascii="Arial" w:hAnsi="新細明體" w:hint="eastAsia"/>
                <w:sz w:val="20"/>
                <w:szCs w:val="20"/>
              </w:rPr>
              <w:t>每日投資型商品理賠資料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使用檔案：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檔案名稱</w:t>
            </w:r>
          </w:p>
        </w:tc>
      </w:tr>
      <w:tr w:rsidR="0079098D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9098D" w:rsidRPr="006C01E1" w:rsidRDefault="0079098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79098D" w:rsidRPr="006C01E1" w:rsidRDefault="00A04510" w:rsidP="006C01E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新細明體" w:hint="eastAsia"/>
                <w:caps/>
                <w:sz w:val="20"/>
                <w:szCs w:val="20"/>
              </w:rPr>
              <w:t>主約投保紀錄</w:t>
            </w:r>
          </w:p>
        </w:tc>
        <w:tc>
          <w:tcPr>
            <w:tcW w:w="387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/>
                <w:sz w:val="20"/>
                <w:szCs w:val="20"/>
              </w:rPr>
              <w:t>DTAB</w:t>
            </w:r>
            <w:r w:rsidR="00A04510">
              <w:rPr>
                <w:rFonts w:ascii="Arial" w:hAnsi="Arial" w:hint="eastAsia"/>
                <w:sz w:val="20"/>
                <w:szCs w:val="20"/>
              </w:rPr>
              <w:t>0</w:t>
            </w:r>
            <w:r w:rsidRPr="006C01E1">
              <w:rPr>
                <w:rFonts w:ascii="Arial" w:hAnsi="Arial"/>
                <w:sz w:val="20"/>
                <w:szCs w:val="20"/>
              </w:rPr>
              <w:t>001</w:t>
            </w:r>
          </w:p>
        </w:tc>
      </w:tr>
      <w:tr w:rsidR="0079098D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9098D" w:rsidRPr="006C01E1" w:rsidRDefault="0079098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79098D" w:rsidRPr="006C01E1" w:rsidRDefault="00F347A9" w:rsidP="006C01E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新細明體" w:hint="eastAsia"/>
                <w:caps/>
                <w:sz w:val="20"/>
                <w:szCs w:val="20"/>
              </w:rPr>
              <w:t>贖回給付資料</w:t>
            </w:r>
          </w:p>
        </w:tc>
        <w:tc>
          <w:tcPr>
            <w:tcW w:w="3870" w:type="dxa"/>
          </w:tcPr>
          <w:p w:rsidR="0079098D" w:rsidRPr="006C01E1" w:rsidRDefault="00F347A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127F33">
              <w:rPr>
                <w:rFonts w:ascii="Arial" w:hAnsi="Arial"/>
                <w:sz w:val="20"/>
              </w:rPr>
              <w:t>BDTAKB003</w:t>
            </w:r>
          </w:p>
        </w:tc>
      </w:tr>
      <w:tr w:rsidR="00F347A9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347A9" w:rsidRPr="006C01E1" w:rsidRDefault="00F347A9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347A9" w:rsidRPr="006C01E1" w:rsidRDefault="00F347A9" w:rsidP="006C01E1">
            <w:pPr>
              <w:rPr>
                <w:rFonts w:ascii="Arial" w:hAnsi="新細明體" w:hint="eastAsia"/>
                <w:caps/>
                <w:sz w:val="20"/>
                <w:szCs w:val="20"/>
              </w:rPr>
            </w:pPr>
            <w:r>
              <w:rPr>
                <w:rFonts w:ascii="Arial" w:hAnsi="新細明體" w:hint="eastAsia"/>
                <w:caps/>
                <w:sz w:val="20"/>
                <w:szCs w:val="20"/>
              </w:rPr>
              <w:t>基本資料定義檔</w:t>
            </w:r>
          </w:p>
        </w:tc>
        <w:tc>
          <w:tcPr>
            <w:tcW w:w="3870" w:type="dxa"/>
          </w:tcPr>
          <w:p w:rsidR="00F347A9" w:rsidRPr="006C01E1" w:rsidRDefault="00F347A9" w:rsidP="006C01E1">
            <w:pPr>
              <w:rPr>
                <w:rFonts w:ascii="Arial" w:hAnsi="Arial"/>
                <w:sz w:val="20"/>
                <w:szCs w:val="20"/>
              </w:rPr>
            </w:pPr>
            <w:r w:rsidRPr="00127F33">
              <w:rPr>
                <w:rFonts w:ascii="Arial" w:hAnsi="Arial"/>
                <w:sz w:val="20"/>
              </w:rPr>
              <w:t>DTAGA001_PROD_DEFI</w:t>
            </w:r>
          </w:p>
        </w:tc>
      </w:tr>
      <w:tr w:rsidR="00F347A9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347A9" w:rsidRPr="006C01E1" w:rsidRDefault="00F347A9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347A9" w:rsidRPr="00F347A9" w:rsidRDefault="00F347A9" w:rsidP="006C01E1">
            <w:pPr>
              <w:rPr>
                <w:rFonts w:ascii="Arial" w:hAnsi="新細明體" w:hint="eastAsia"/>
                <w:caps/>
                <w:sz w:val="20"/>
                <w:szCs w:val="20"/>
              </w:rPr>
            </w:pPr>
            <w:r w:rsidRPr="00F347A9">
              <w:rPr>
                <w:rFonts w:ascii="Arial" w:hAnsi="新細明體" w:hint="eastAsia"/>
                <w:caps/>
                <w:sz w:val="20"/>
                <w:szCs w:val="20"/>
              </w:rPr>
              <w:t>每日投資型商品理賠資料</w:t>
            </w:r>
          </w:p>
        </w:tc>
        <w:tc>
          <w:tcPr>
            <w:tcW w:w="3870" w:type="dxa"/>
          </w:tcPr>
          <w:p w:rsidR="00F347A9" w:rsidRPr="006C01E1" w:rsidRDefault="00F347A9" w:rsidP="006C01E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DTAAZ200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79098D" w:rsidRPr="006C01E1" w:rsidTr="006C01E1">
        <w:tc>
          <w:tcPr>
            <w:tcW w:w="1080" w:type="dxa"/>
            <w:gridSpan w:val="2"/>
          </w:tcPr>
          <w:p w:rsidR="0079098D" w:rsidRPr="006C01E1" w:rsidRDefault="0079098D" w:rsidP="006C01E1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C01E1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(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此欄由開發人員填入</w:t>
            </w:r>
            <w:r w:rsidRPr="006C01E1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79098D" w:rsidRPr="006C01E1" w:rsidTr="006C01E1">
        <w:tc>
          <w:tcPr>
            <w:tcW w:w="9180" w:type="dxa"/>
            <w:gridSpan w:val="5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輸入參數</w:t>
            </w:r>
          </w:p>
        </w:tc>
      </w:tr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說明</w:t>
            </w:r>
            <w:r w:rsidRPr="006C01E1">
              <w:rPr>
                <w:rFonts w:ascii="Arial" w:hAnsi="Arial" w:hint="eastAsia"/>
                <w:sz w:val="20"/>
                <w:szCs w:val="20"/>
              </w:rPr>
              <w:t>(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檢查規則</w:t>
            </w:r>
            <w:r w:rsidRPr="006C01E1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資料日期</w:t>
            </w:r>
          </w:p>
        </w:tc>
        <w:tc>
          <w:tcPr>
            <w:tcW w:w="1800" w:type="dxa"/>
            <w:vAlign w:val="bottom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CHAR(08)</w:t>
            </w:r>
          </w:p>
        </w:tc>
        <w:tc>
          <w:tcPr>
            <w:tcW w:w="43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Arial" w:hint="eastAsia"/>
                <w:sz w:val="20"/>
                <w:szCs w:val="20"/>
              </w:rPr>
              <w:t>(</w:t>
            </w:r>
            <w:r w:rsidRPr="006C01E1">
              <w:rPr>
                <w:rFonts w:ascii="Arial" w:hAnsi="新細明體" w:hint="eastAsia"/>
                <w:sz w:val="20"/>
                <w:szCs w:val="20"/>
              </w:rPr>
              <w:t>格式為</w:t>
            </w:r>
            <w:r w:rsidRPr="006C01E1">
              <w:rPr>
                <w:rFonts w:ascii="Arial" w:hAnsi="Arial" w:hint="eastAsia"/>
                <w:sz w:val="20"/>
                <w:szCs w:val="20"/>
              </w:rPr>
              <w:t>YYYYMMDD)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異常訊息紀錄模組：</w:t>
      </w:r>
      <w:r w:rsidRPr="006C01E1">
        <w:rPr>
          <w:rFonts w:ascii="Arial" w:hAnsi="Arial" w:hint="eastAsia"/>
          <w:sz w:val="20"/>
        </w:rPr>
        <w:t>ErrorLog.java</w:t>
      </w:r>
    </w:p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程式內容：</w:t>
      </w:r>
    </w:p>
    <w:p w:rsidR="0079098D" w:rsidRPr="006C01E1" w:rsidRDefault="007909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初始：</w:t>
      </w:r>
    </w:p>
    <w:p w:rsidR="0079098D" w:rsidRPr="006C01E1" w:rsidRDefault="006C01E1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I</w:t>
      </w:r>
      <w:r w:rsidR="0079098D" w:rsidRPr="006C01E1">
        <w:rPr>
          <w:rFonts w:ascii="Arial" w:hAnsi="Arial" w:hint="eastAsia"/>
          <w:sz w:val="20"/>
        </w:rPr>
        <w:t xml:space="preserve">F </w:t>
      </w:r>
      <w:r w:rsidR="0079098D" w:rsidRPr="006C01E1">
        <w:rPr>
          <w:rFonts w:ascii="Arial" w:hint="eastAsia"/>
          <w:sz w:val="20"/>
        </w:rPr>
        <w:t>輸入參數</w:t>
      </w:r>
      <w:r w:rsidR="0079098D" w:rsidRPr="006C01E1">
        <w:rPr>
          <w:rFonts w:ascii="Arial" w:hAnsi="Arial" w:hint="eastAsia"/>
          <w:sz w:val="20"/>
        </w:rPr>
        <w:t xml:space="preserve"> </w:t>
      </w:r>
      <w:r w:rsidR="0079098D" w:rsidRPr="006C01E1">
        <w:rPr>
          <w:rFonts w:ascii="Arial" w:hint="eastAsia"/>
          <w:sz w:val="20"/>
        </w:rPr>
        <w:t>資料日期</w:t>
      </w:r>
      <w:r w:rsidR="0079098D" w:rsidRPr="006C01E1">
        <w:rPr>
          <w:rFonts w:ascii="Arial" w:hAnsi="Arial" w:hint="eastAsia"/>
          <w:sz w:val="20"/>
        </w:rPr>
        <w:t xml:space="preserve"> = NULL</w:t>
      </w:r>
    </w:p>
    <w:p w:rsidR="0079098D" w:rsidRPr="006C01E1" w:rsidRDefault="0079098D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資料日期</w:t>
      </w:r>
      <w:r w:rsidRPr="006C01E1">
        <w:rPr>
          <w:rFonts w:ascii="Arial" w:hAnsi="Arial" w:hint="eastAsia"/>
          <w:sz w:val="20"/>
        </w:rPr>
        <w:t xml:space="preserve"> = </w:t>
      </w:r>
      <w:proofErr w:type="spellStart"/>
      <w:r w:rsidRPr="006C01E1">
        <w:rPr>
          <w:rFonts w:ascii="Arial" w:hAnsi="Arial" w:hint="eastAsia"/>
          <w:sz w:val="20"/>
        </w:rPr>
        <w:t>CathayDate</w:t>
      </w:r>
      <w:proofErr w:type="spellEnd"/>
      <w:r w:rsidRPr="006C01E1">
        <w:rPr>
          <w:rFonts w:ascii="Arial" w:hAnsi="Arial" w:hint="eastAsia"/>
          <w:sz w:val="20"/>
        </w:rPr>
        <w:t xml:space="preserve"> . </w:t>
      </w:r>
      <w:proofErr w:type="spellStart"/>
      <w:r w:rsidRPr="006C01E1">
        <w:rPr>
          <w:rFonts w:ascii="Arial" w:hAnsi="Arial" w:hint="eastAsia"/>
          <w:sz w:val="20"/>
        </w:rPr>
        <w:t>getShutdownDay</w:t>
      </w:r>
      <w:proofErr w:type="spellEnd"/>
      <w:r w:rsidRPr="006C01E1">
        <w:rPr>
          <w:rFonts w:ascii="Arial" w:hAnsi="Arial" w:hint="eastAsia"/>
          <w:sz w:val="20"/>
        </w:rPr>
        <w:t xml:space="preserve"> (CURRENTDATE)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ELSE</w:t>
      </w:r>
    </w:p>
    <w:p w:rsidR="0079098D" w:rsidRPr="006C01E1" w:rsidRDefault="0079098D" w:rsidP="006C01E1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資料日期</w:t>
      </w:r>
      <w:r w:rsidRPr="006C01E1">
        <w:rPr>
          <w:rFonts w:ascii="Arial" w:hAnsi="Arial" w:hint="eastAsia"/>
          <w:sz w:val="20"/>
        </w:rPr>
        <w:t xml:space="preserve"> = </w:t>
      </w:r>
      <w:r w:rsidRPr="006C01E1">
        <w:rPr>
          <w:rFonts w:ascii="Arial" w:hint="eastAsia"/>
          <w:sz w:val="20"/>
        </w:rPr>
        <w:t>輸入參數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END-IF</w:t>
      </w:r>
      <w:r w:rsidRPr="006C01E1">
        <w:rPr>
          <w:rFonts w:ascii="Arial" w:hint="eastAsia"/>
          <w:sz w:val="20"/>
        </w:rPr>
        <w:t>。</w:t>
      </w:r>
    </w:p>
    <w:p w:rsidR="0079098D" w:rsidRPr="006C01E1" w:rsidRDefault="007909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讀取</w:t>
      </w:r>
      <w:r w:rsidR="00A04510">
        <w:rPr>
          <w:rFonts w:ascii="Arial" w:hAnsi="新細明體" w:hint="eastAsia"/>
          <w:caps/>
          <w:sz w:val="20"/>
          <w:szCs w:val="20"/>
        </w:rPr>
        <w:t>贖回給付資料</w:t>
      </w:r>
      <w:r w:rsidRPr="006C01E1">
        <w:rPr>
          <w:rFonts w:ascii="Arial" w:hAnsi="Arial" w:hint="eastAsia"/>
          <w:sz w:val="20"/>
        </w:rPr>
        <w:t>(</w:t>
      </w:r>
      <w:r w:rsidR="00A04510" w:rsidRPr="00127F33">
        <w:rPr>
          <w:rFonts w:ascii="Arial" w:hAnsi="Arial"/>
          <w:sz w:val="20"/>
        </w:rPr>
        <w:t>BDTAKB003</w:t>
      </w:r>
      <w:r w:rsidRPr="006C01E1">
        <w:rPr>
          <w:rFonts w:ascii="Arial" w:hAnsi="Arial" w:hint="eastAsia"/>
          <w:sz w:val="20"/>
        </w:rPr>
        <w:t>)</w:t>
      </w:r>
      <w:r w:rsidRPr="006C01E1">
        <w:rPr>
          <w:rFonts w:ascii="Arial" w:hint="eastAsia"/>
          <w:sz w:val="20"/>
        </w:rPr>
        <w:t>：</w:t>
      </w:r>
      <w:r w:rsidRPr="006C01E1">
        <w:rPr>
          <w:rFonts w:ascii="Arial" w:hAnsi="Arial" w:hint="eastAsia"/>
          <w:sz w:val="20"/>
        </w:rPr>
        <w:t>(</w:t>
      </w:r>
      <w:r w:rsidRPr="006C01E1">
        <w:rPr>
          <w:rFonts w:ascii="Arial" w:hint="eastAsia"/>
          <w:sz w:val="20"/>
        </w:rPr>
        <w:t>條件如下</w:t>
      </w:r>
      <w:r w:rsidRPr="006C01E1">
        <w:rPr>
          <w:rFonts w:ascii="Arial" w:hAnsi="Arial" w:hint="eastAsia"/>
          <w:sz w:val="20"/>
        </w:rPr>
        <w:t>)</w:t>
      </w:r>
    </w:p>
    <w:p w:rsidR="0079098D" w:rsidRPr="006C01E1" w:rsidRDefault="00127F33" w:rsidP="00127F33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127F33">
        <w:rPr>
          <w:rFonts w:ascii="Arial" w:hAnsi="Arial"/>
          <w:sz w:val="20"/>
        </w:rPr>
        <w:lastRenderedPageBreak/>
        <w:t>SELECT A.APLY_NO,A.POLICY_NO FROM DBAK.BDTAKB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127F33">
          <w:rPr>
            <w:rFonts w:ascii="Arial" w:hAnsi="Arial"/>
            <w:sz w:val="20"/>
          </w:rPr>
          <w:t>003 A</w:t>
        </w:r>
      </w:smartTag>
      <w:r w:rsidRPr="00127F33">
        <w:rPr>
          <w:rFonts w:ascii="Arial" w:hAnsi="Arial"/>
          <w:sz w:val="20"/>
        </w:rPr>
        <w:t xml:space="preserve"> INNER JOIN DBAB.DTAB0001 B ON A.POLICY_NO = B.POLICY_NO INNER JOIN DBAG.DTAGA001_PROD_DEFI C ON B.PROD_ID = C.PROD_ID AND</w:t>
      </w:r>
      <w:r w:rsidR="00F347A9">
        <w:rPr>
          <w:rFonts w:ascii="Arial" w:hAnsi="Arial" w:hint="eastAsia"/>
          <w:sz w:val="20"/>
        </w:rPr>
        <w:t xml:space="preserve"> </w:t>
      </w:r>
      <w:r w:rsidRPr="00127F33">
        <w:rPr>
          <w:rFonts w:ascii="Arial" w:hAnsi="Arial"/>
          <w:sz w:val="20"/>
        </w:rPr>
        <w:t>C.PROD_CLASSIFY IN ('007','009')</w:t>
      </w:r>
      <w:r>
        <w:rPr>
          <w:rFonts w:ascii="Arial" w:hAnsi="Arial" w:hint="eastAsia"/>
          <w:sz w:val="20"/>
        </w:rPr>
        <w:t xml:space="preserve"> </w:t>
      </w:r>
      <w:r w:rsidRPr="00127F33">
        <w:rPr>
          <w:rFonts w:ascii="Arial" w:hAnsi="Arial"/>
          <w:sz w:val="20"/>
        </w:rPr>
        <w:t>WHERE A.TRN_ITEM = 'AC1' AND SUBSTR(A.APLY_NO,1,2) &lt;&gt; 'AK' AND</w:t>
      </w:r>
      <w:r w:rsidR="00F347A9">
        <w:rPr>
          <w:rFonts w:ascii="Arial" w:hAnsi="Arial" w:hint="eastAsia"/>
          <w:sz w:val="20"/>
        </w:rPr>
        <w:t xml:space="preserve"> </w:t>
      </w:r>
      <w:r w:rsidRPr="00127F33">
        <w:rPr>
          <w:rFonts w:ascii="Arial" w:hAnsi="Arial"/>
          <w:sz w:val="20"/>
        </w:rPr>
        <w:t>A.ACNT_DATE =</w:t>
      </w:r>
      <w:r w:rsidR="00F347A9">
        <w:rPr>
          <w:rFonts w:ascii="Arial" w:hAnsi="Arial" w:hint="eastAsia"/>
          <w:sz w:val="20"/>
        </w:rPr>
        <w:t xml:space="preserve"> </w:t>
      </w:r>
      <w:r w:rsidR="00F347A9" w:rsidRPr="006C01E1">
        <w:rPr>
          <w:rFonts w:ascii="Arial" w:hint="eastAsia"/>
          <w:sz w:val="20"/>
        </w:rPr>
        <w:t>資料日期</w:t>
      </w:r>
      <w:r w:rsidR="00F347A9">
        <w:rPr>
          <w:rFonts w:ascii="Arial" w:hint="eastAsia"/>
          <w:sz w:val="20"/>
        </w:rPr>
        <w:t xml:space="preserve"> </w:t>
      </w:r>
      <w:r w:rsidRPr="00127F33">
        <w:rPr>
          <w:rFonts w:ascii="Arial" w:hAnsi="Arial"/>
          <w:sz w:val="20"/>
        </w:rPr>
        <w:t>ORDER BY A.APLY_NO,A.POLICY_NO WITH UR</w:t>
      </w:r>
      <w:r w:rsidR="0079098D" w:rsidRPr="006C01E1">
        <w:rPr>
          <w:rFonts w:ascii="Arial" w:hint="eastAsia"/>
          <w:sz w:val="20"/>
        </w:rPr>
        <w:t>。</w:t>
      </w:r>
    </w:p>
    <w:p w:rsidR="0079098D" w:rsidRPr="006C01E1" w:rsidRDefault="007909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將符合</w:t>
      </w:r>
      <w:r w:rsidRPr="006C01E1">
        <w:rPr>
          <w:rFonts w:ascii="Arial" w:hAnsi="Arial" w:hint="eastAsia"/>
          <w:sz w:val="20"/>
        </w:rPr>
        <w:t>2.1</w:t>
      </w:r>
      <w:r w:rsidRPr="006C01E1">
        <w:rPr>
          <w:rFonts w:ascii="Arial" w:hint="eastAsia"/>
          <w:sz w:val="20"/>
        </w:rPr>
        <w:t>條件資料寫入</w:t>
      </w:r>
      <w:r w:rsidR="00F347A9">
        <w:rPr>
          <w:rFonts w:ascii="Arial" w:hint="eastAsia"/>
          <w:sz w:val="20"/>
        </w:rPr>
        <w:t>DTAAZ200</w:t>
      </w:r>
      <w:r w:rsidRPr="006C01E1">
        <w:rPr>
          <w:rFonts w:ascii="Arial" w:hint="eastAsia"/>
          <w:sz w:val="20"/>
        </w:rPr>
        <w:t>：</w:t>
      </w:r>
      <w:r w:rsidRPr="006C01E1">
        <w:rPr>
          <w:rFonts w:ascii="Arial" w:hAnsi="Arial" w:hint="eastAsia"/>
          <w:sz w:val="20"/>
        </w:rPr>
        <w:t>(</w:t>
      </w:r>
      <w:r w:rsidRPr="006C01E1">
        <w:rPr>
          <w:rFonts w:ascii="Arial" w:hint="eastAsia"/>
          <w:sz w:val="20"/>
        </w:rPr>
        <w:t>條件如下</w:t>
      </w:r>
      <w:r w:rsidRPr="006C01E1">
        <w:rPr>
          <w:rFonts w:ascii="Arial" w:hAnsi="Arial" w:hint="eastAsia"/>
          <w:sz w:val="20"/>
        </w:rPr>
        <w:t>)</w:t>
      </w:r>
    </w:p>
    <w:p w:rsidR="00F347A9" w:rsidRDefault="00F347A9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DTAA</w:t>
      </w:r>
      <w:r>
        <w:rPr>
          <w:rFonts w:ascii="Arial" w:hAnsi="Arial" w:hint="eastAsia"/>
          <w:sz w:val="20"/>
        </w:rPr>
        <w:t>Z200</w:t>
      </w:r>
      <w:r w:rsidRPr="006C01E1">
        <w:rPr>
          <w:rFonts w:ascii="Arial" w:hAnsi="Arial" w:hint="eastAsia"/>
          <w:sz w:val="20"/>
        </w:rPr>
        <w:t xml:space="preserve">. </w:t>
      </w:r>
      <w:r>
        <w:rPr>
          <w:rFonts w:ascii="Arial" w:hAnsi="Arial" w:hint="eastAsia"/>
          <w:sz w:val="20"/>
        </w:rPr>
        <w:t>DATA_DATE</w:t>
      </w:r>
      <w:r w:rsidRPr="006C01E1">
        <w:rPr>
          <w:rFonts w:ascii="Arial" w:hAnsi="Arial" w:hint="eastAsia"/>
          <w:sz w:val="20"/>
        </w:rPr>
        <w:t xml:space="preserve"> = </w:t>
      </w:r>
      <w:r w:rsidRPr="006C01E1">
        <w:rPr>
          <w:rFonts w:ascii="Arial" w:hint="eastAsia"/>
          <w:sz w:val="20"/>
        </w:rPr>
        <w:t>資料日期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Ansi="Arial" w:hint="eastAsia"/>
          <w:sz w:val="20"/>
        </w:rPr>
        <w:t>DTAA</w:t>
      </w:r>
      <w:r w:rsidR="00F347A9">
        <w:rPr>
          <w:rFonts w:ascii="Arial" w:hAnsi="Arial" w:hint="eastAsia"/>
          <w:sz w:val="20"/>
        </w:rPr>
        <w:t>Z200</w:t>
      </w:r>
      <w:r w:rsidRPr="006C01E1">
        <w:rPr>
          <w:rFonts w:ascii="Arial" w:hAnsi="Arial" w:hint="eastAsia"/>
          <w:sz w:val="20"/>
        </w:rPr>
        <w:t xml:space="preserve">. </w:t>
      </w:r>
      <w:r w:rsidR="00F347A9">
        <w:rPr>
          <w:rFonts w:ascii="Arial" w:hAnsi="Arial" w:hint="eastAsia"/>
          <w:sz w:val="20"/>
        </w:rPr>
        <w:t>APLY_NO</w:t>
      </w:r>
      <w:r w:rsidRPr="006C01E1">
        <w:rPr>
          <w:rFonts w:ascii="Arial" w:hAnsi="Arial" w:hint="eastAsia"/>
          <w:sz w:val="20"/>
        </w:rPr>
        <w:t xml:space="preserve"> = 2.1.</w:t>
      </w:r>
      <w:r w:rsidR="00F347A9">
        <w:rPr>
          <w:rFonts w:ascii="Arial" w:hAnsi="Arial" w:hint="eastAsia"/>
          <w:sz w:val="20"/>
        </w:rPr>
        <w:t>APLY</w:t>
      </w:r>
      <w:r w:rsidRPr="006C01E1">
        <w:rPr>
          <w:rFonts w:ascii="Arial" w:hAnsi="Arial" w:hint="eastAsia"/>
          <w:sz w:val="20"/>
        </w:rPr>
        <w:t xml:space="preserve">_NO </w:t>
      </w:r>
    </w:p>
    <w:p w:rsidR="0079098D" w:rsidRPr="006C01E1" w:rsidRDefault="0079098D" w:rsidP="006C01E1">
      <w:pPr>
        <w:numPr>
          <w:ilvl w:val="1"/>
          <w:numId w:val="7"/>
        </w:numPr>
        <w:rPr>
          <w:rFonts w:ascii="Arial" w:hAnsi="Arial"/>
          <w:sz w:val="20"/>
        </w:rPr>
      </w:pPr>
      <w:r w:rsidRPr="006C01E1">
        <w:rPr>
          <w:rFonts w:ascii="Arial" w:hAnsi="Arial"/>
          <w:sz w:val="20"/>
        </w:rPr>
        <w:t>DTAA</w:t>
      </w:r>
      <w:r w:rsidR="00F347A9">
        <w:rPr>
          <w:rFonts w:ascii="Arial" w:hAnsi="Arial" w:hint="eastAsia"/>
          <w:sz w:val="20"/>
        </w:rPr>
        <w:t>Z200</w:t>
      </w:r>
      <w:r w:rsidRPr="006C01E1">
        <w:rPr>
          <w:rFonts w:ascii="Arial" w:hAnsi="Arial"/>
          <w:sz w:val="20"/>
        </w:rPr>
        <w:t>. POLICY_NO = 2.1.POLICY_NO</w:t>
      </w:r>
    </w:p>
    <w:p w:rsidR="00CC0DCB" w:rsidRDefault="0079098D" w:rsidP="00CC0DCB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全部處理完成，結束程式。</w:t>
      </w:r>
    </w:p>
    <w:p w:rsidR="00CC0DCB" w:rsidRDefault="00CC0DCB" w:rsidP="00CC0DCB">
      <w:pPr>
        <w:numPr>
          <w:ilvl w:val="0"/>
          <w:numId w:val="1"/>
        </w:numPr>
        <w:rPr>
          <w:rFonts w:ascii="Arial" w:hint="eastAsia"/>
          <w:sz w:val="20"/>
        </w:rPr>
      </w:pPr>
      <w:r>
        <w:rPr>
          <w:rFonts w:ascii="Arial" w:hint="eastAsia"/>
          <w:sz w:val="20"/>
        </w:rPr>
        <w:t>錯誤處理：</w:t>
      </w:r>
      <w:r>
        <w:rPr>
          <w:rFonts w:ascii="Arial" w:hint="eastAsia"/>
          <w:sz w:val="20"/>
        </w:rPr>
        <w:t xml:space="preserve">CALL </w:t>
      </w:r>
      <w:r>
        <w:rPr>
          <w:rFonts w:ascii="Arial" w:hint="eastAsia"/>
          <w:sz w:val="20"/>
        </w:rPr>
        <w:t>異常訊息紀錄模組</w:t>
      </w:r>
      <w:r>
        <w:rPr>
          <w:rFonts w:ascii="Arial" w:hint="eastAsia"/>
          <w:sz w:val="20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848"/>
      </w:tblGrid>
      <w:tr w:rsidR="00CC0DCB" w:rsidRPr="00705AF8" w:rsidTr="00CC0DCB">
        <w:tc>
          <w:tcPr>
            <w:tcW w:w="190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CC0DCB" w:rsidRPr="00705AF8" w:rsidTr="00CC0DCB">
        <w:tc>
          <w:tcPr>
            <w:tcW w:w="190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 xml:space="preserve">訊息：MSG </w:t>
            </w:r>
          </w:p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摘要：EXCEPTION</w:t>
            </w:r>
          </w:p>
        </w:tc>
      </w:tr>
    </w:tbl>
    <w:p w:rsidR="00CC0DCB" w:rsidRPr="00CC0DCB" w:rsidRDefault="00CC0DCB" w:rsidP="00CC0DCB">
      <w:pPr>
        <w:rPr>
          <w:rFonts w:ascii="Arial" w:hAnsi="Arial" w:hint="eastAsia"/>
          <w:sz w:val="20"/>
        </w:rPr>
      </w:pPr>
    </w:p>
    <w:sectPr w:rsidR="00CC0DCB" w:rsidRPr="00CC0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480" w:rsidRDefault="007A6480" w:rsidP="007A6480">
      <w:r>
        <w:separator/>
      </w:r>
    </w:p>
  </w:endnote>
  <w:endnote w:type="continuationSeparator" w:id="0">
    <w:p w:rsidR="007A6480" w:rsidRDefault="007A6480" w:rsidP="007A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480" w:rsidRDefault="007A6480" w:rsidP="007A6480">
      <w:r>
        <w:separator/>
      </w:r>
    </w:p>
  </w:footnote>
  <w:footnote w:type="continuationSeparator" w:id="0">
    <w:p w:rsidR="007A6480" w:rsidRDefault="007A6480" w:rsidP="007A6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E0A"/>
    <w:multiLevelType w:val="multilevel"/>
    <w:tmpl w:val="045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21A74ECD"/>
    <w:multiLevelType w:val="multilevel"/>
    <w:tmpl w:val="18E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D920E60"/>
    <w:multiLevelType w:val="multilevel"/>
    <w:tmpl w:val="2B7C7818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4" w15:restartNumberingAfterBreak="0">
    <w:nsid w:val="682051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6C0A78C5"/>
    <w:multiLevelType w:val="hybridMultilevel"/>
    <w:tmpl w:val="707CB2FE"/>
    <w:lvl w:ilvl="0" w:tplc="2F9E28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B68CF3C">
      <w:numFmt w:val="none"/>
      <w:lvlText w:val=""/>
      <w:lvlJc w:val="left"/>
      <w:pPr>
        <w:tabs>
          <w:tab w:val="num" w:pos="360"/>
        </w:tabs>
      </w:pPr>
    </w:lvl>
    <w:lvl w:ilvl="2" w:tplc="A606AA50">
      <w:numFmt w:val="none"/>
      <w:lvlText w:val=""/>
      <w:lvlJc w:val="left"/>
      <w:pPr>
        <w:tabs>
          <w:tab w:val="num" w:pos="360"/>
        </w:tabs>
      </w:pPr>
    </w:lvl>
    <w:lvl w:ilvl="3" w:tplc="723A8454">
      <w:numFmt w:val="none"/>
      <w:lvlText w:val=""/>
      <w:lvlJc w:val="left"/>
      <w:pPr>
        <w:tabs>
          <w:tab w:val="num" w:pos="360"/>
        </w:tabs>
      </w:pPr>
    </w:lvl>
    <w:lvl w:ilvl="4" w:tplc="0BB81334">
      <w:numFmt w:val="none"/>
      <w:lvlText w:val=""/>
      <w:lvlJc w:val="left"/>
      <w:pPr>
        <w:tabs>
          <w:tab w:val="num" w:pos="360"/>
        </w:tabs>
      </w:pPr>
    </w:lvl>
    <w:lvl w:ilvl="5" w:tplc="2F183828">
      <w:numFmt w:val="none"/>
      <w:lvlText w:val=""/>
      <w:lvlJc w:val="left"/>
      <w:pPr>
        <w:tabs>
          <w:tab w:val="num" w:pos="360"/>
        </w:tabs>
      </w:pPr>
    </w:lvl>
    <w:lvl w:ilvl="6" w:tplc="E3E08F1A">
      <w:numFmt w:val="none"/>
      <w:lvlText w:val=""/>
      <w:lvlJc w:val="left"/>
      <w:pPr>
        <w:tabs>
          <w:tab w:val="num" w:pos="360"/>
        </w:tabs>
      </w:pPr>
    </w:lvl>
    <w:lvl w:ilvl="7" w:tplc="63A8847E">
      <w:numFmt w:val="none"/>
      <w:lvlText w:val=""/>
      <w:lvlJc w:val="left"/>
      <w:pPr>
        <w:tabs>
          <w:tab w:val="num" w:pos="360"/>
        </w:tabs>
      </w:pPr>
    </w:lvl>
    <w:lvl w:ilvl="8" w:tplc="3F0AD18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98D"/>
    <w:rsid w:val="0000686F"/>
    <w:rsid w:val="000114C1"/>
    <w:rsid w:val="00044700"/>
    <w:rsid w:val="00047721"/>
    <w:rsid w:val="000556D0"/>
    <w:rsid w:val="0005762D"/>
    <w:rsid w:val="00072698"/>
    <w:rsid w:val="00072CE6"/>
    <w:rsid w:val="00073DD6"/>
    <w:rsid w:val="00084A54"/>
    <w:rsid w:val="00090018"/>
    <w:rsid w:val="000964E9"/>
    <w:rsid w:val="000A4AF1"/>
    <w:rsid w:val="000B2DCD"/>
    <w:rsid w:val="000B368A"/>
    <w:rsid w:val="000B4198"/>
    <w:rsid w:val="000B57E9"/>
    <w:rsid w:val="000B58A6"/>
    <w:rsid w:val="000B5D42"/>
    <w:rsid w:val="000D239E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27F33"/>
    <w:rsid w:val="00133959"/>
    <w:rsid w:val="001342DE"/>
    <w:rsid w:val="001350A1"/>
    <w:rsid w:val="00137337"/>
    <w:rsid w:val="00160811"/>
    <w:rsid w:val="00175ECF"/>
    <w:rsid w:val="00176140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5668"/>
    <w:rsid w:val="0026629A"/>
    <w:rsid w:val="00272F1C"/>
    <w:rsid w:val="00273BD1"/>
    <w:rsid w:val="002807EC"/>
    <w:rsid w:val="00283447"/>
    <w:rsid w:val="00285857"/>
    <w:rsid w:val="00292BFF"/>
    <w:rsid w:val="00297701"/>
    <w:rsid w:val="002A69FF"/>
    <w:rsid w:val="002B2045"/>
    <w:rsid w:val="002B6173"/>
    <w:rsid w:val="002C3DB7"/>
    <w:rsid w:val="002C6ACD"/>
    <w:rsid w:val="002D73BF"/>
    <w:rsid w:val="002E53E9"/>
    <w:rsid w:val="00302224"/>
    <w:rsid w:val="003123E5"/>
    <w:rsid w:val="00313985"/>
    <w:rsid w:val="00315758"/>
    <w:rsid w:val="00321583"/>
    <w:rsid w:val="00326B1B"/>
    <w:rsid w:val="00327454"/>
    <w:rsid w:val="00331F35"/>
    <w:rsid w:val="00333E9F"/>
    <w:rsid w:val="003475A1"/>
    <w:rsid w:val="00347955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D0C96"/>
    <w:rsid w:val="003E430A"/>
    <w:rsid w:val="003E6EF4"/>
    <w:rsid w:val="003F2B82"/>
    <w:rsid w:val="004067DD"/>
    <w:rsid w:val="00412D3C"/>
    <w:rsid w:val="00413AC7"/>
    <w:rsid w:val="00414C3C"/>
    <w:rsid w:val="00415A66"/>
    <w:rsid w:val="00420EBA"/>
    <w:rsid w:val="00425901"/>
    <w:rsid w:val="00451525"/>
    <w:rsid w:val="00454C73"/>
    <w:rsid w:val="00455FB7"/>
    <w:rsid w:val="00460825"/>
    <w:rsid w:val="00462471"/>
    <w:rsid w:val="00473A85"/>
    <w:rsid w:val="004747E4"/>
    <w:rsid w:val="00477790"/>
    <w:rsid w:val="00486DF2"/>
    <w:rsid w:val="00493648"/>
    <w:rsid w:val="004A2A03"/>
    <w:rsid w:val="004A3F6D"/>
    <w:rsid w:val="004B698F"/>
    <w:rsid w:val="004C009B"/>
    <w:rsid w:val="004C215C"/>
    <w:rsid w:val="004C6A30"/>
    <w:rsid w:val="004D0FD0"/>
    <w:rsid w:val="004F125B"/>
    <w:rsid w:val="00512965"/>
    <w:rsid w:val="0052090C"/>
    <w:rsid w:val="00527C16"/>
    <w:rsid w:val="00530E30"/>
    <w:rsid w:val="005366EC"/>
    <w:rsid w:val="005424F6"/>
    <w:rsid w:val="0054501D"/>
    <w:rsid w:val="00552CE0"/>
    <w:rsid w:val="00555515"/>
    <w:rsid w:val="00555AB5"/>
    <w:rsid w:val="005676B5"/>
    <w:rsid w:val="00570166"/>
    <w:rsid w:val="00571D9E"/>
    <w:rsid w:val="00582D7E"/>
    <w:rsid w:val="00585918"/>
    <w:rsid w:val="00590274"/>
    <w:rsid w:val="0059256C"/>
    <w:rsid w:val="00593259"/>
    <w:rsid w:val="005A3F72"/>
    <w:rsid w:val="005B0209"/>
    <w:rsid w:val="005B3325"/>
    <w:rsid w:val="005B7476"/>
    <w:rsid w:val="005B7D49"/>
    <w:rsid w:val="005C6FC1"/>
    <w:rsid w:val="005D731E"/>
    <w:rsid w:val="005F1AF3"/>
    <w:rsid w:val="005F6A08"/>
    <w:rsid w:val="0062324A"/>
    <w:rsid w:val="00624BF4"/>
    <w:rsid w:val="00626D8A"/>
    <w:rsid w:val="0063464D"/>
    <w:rsid w:val="00641C9B"/>
    <w:rsid w:val="0068212E"/>
    <w:rsid w:val="00683130"/>
    <w:rsid w:val="006A7F77"/>
    <w:rsid w:val="006B3062"/>
    <w:rsid w:val="006B39F4"/>
    <w:rsid w:val="006C01E1"/>
    <w:rsid w:val="006C695F"/>
    <w:rsid w:val="006F1ED9"/>
    <w:rsid w:val="006F454A"/>
    <w:rsid w:val="006F5DCE"/>
    <w:rsid w:val="00702046"/>
    <w:rsid w:val="007023D5"/>
    <w:rsid w:val="00703569"/>
    <w:rsid w:val="00704ACA"/>
    <w:rsid w:val="0076086D"/>
    <w:rsid w:val="0076708D"/>
    <w:rsid w:val="00782D24"/>
    <w:rsid w:val="00790435"/>
    <w:rsid w:val="0079098D"/>
    <w:rsid w:val="007947BD"/>
    <w:rsid w:val="00797843"/>
    <w:rsid w:val="007A6480"/>
    <w:rsid w:val="007B4A17"/>
    <w:rsid w:val="007D09BE"/>
    <w:rsid w:val="007D1F81"/>
    <w:rsid w:val="007D2FC1"/>
    <w:rsid w:val="007D48C2"/>
    <w:rsid w:val="007D58CB"/>
    <w:rsid w:val="007E1697"/>
    <w:rsid w:val="007F5F02"/>
    <w:rsid w:val="0081192A"/>
    <w:rsid w:val="00823A45"/>
    <w:rsid w:val="00833759"/>
    <w:rsid w:val="00841FE0"/>
    <w:rsid w:val="00850D00"/>
    <w:rsid w:val="008512F5"/>
    <w:rsid w:val="00856634"/>
    <w:rsid w:val="0086369C"/>
    <w:rsid w:val="00886582"/>
    <w:rsid w:val="00890F93"/>
    <w:rsid w:val="008A5C4E"/>
    <w:rsid w:val="008A7974"/>
    <w:rsid w:val="008B4202"/>
    <w:rsid w:val="008C222D"/>
    <w:rsid w:val="008D1BBF"/>
    <w:rsid w:val="008D4F25"/>
    <w:rsid w:val="008D63A8"/>
    <w:rsid w:val="008E16E4"/>
    <w:rsid w:val="008E2751"/>
    <w:rsid w:val="008E5F8C"/>
    <w:rsid w:val="009051F3"/>
    <w:rsid w:val="009104E8"/>
    <w:rsid w:val="00933D2C"/>
    <w:rsid w:val="00936926"/>
    <w:rsid w:val="00955E20"/>
    <w:rsid w:val="00956803"/>
    <w:rsid w:val="00960D26"/>
    <w:rsid w:val="00967129"/>
    <w:rsid w:val="00984E40"/>
    <w:rsid w:val="00994659"/>
    <w:rsid w:val="009A24AD"/>
    <w:rsid w:val="009A5D43"/>
    <w:rsid w:val="009A5D63"/>
    <w:rsid w:val="009B598A"/>
    <w:rsid w:val="009C0C6E"/>
    <w:rsid w:val="009C0D07"/>
    <w:rsid w:val="009D5017"/>
    <w:rsid w:val="009D77E2"/>
    <w:rsid w:val="00A042FE"/>
    <w:rsid w:val="00A04510"/>
    <w:rsid w:val="00A05718"/>
    <w:rsid w:val="00A126EA"/>
    <w:rsid w:val="00A21B59"/>
    <w:rsid w:val="00A31525"/>
    <w:rsid w:val="00A449C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80CDB"/>
    <w:rsid w:val="00AB26EB"/>
    <w:rsid w:val="00AB308C"/>
    <w:rsid w:val="00AC4E44"/>
    <w:rsid w:val="00AD0259"/>
    <w:rsid w:val="00AD1B6D"/>
    <w:rsid w:val="00AD2648"/>
    <w:rsid w:val="00AE132C"/>
    <w:rsid w:val="00AE3CA9"/>
    <w:rsid w:val="00AE59DA"/>
    <w:rsid w:val="00AF4E4C"/>
    <w:rsid w:val="00AF6FF3"/>
    <w:rsid w:val="00B25448"/>
    <w:rsid w:val="00B30C6E"/>
    <w:rsid w:val="00B401E8"/>
    <w:rsid w:val="00B421D6"/>
    <w:rsid w:val="00B42B06"/>
    <w:rsid w:val="00B61371"/>
    <w:rsid w:val="00B9362A"/>
    <w:rsid w:val="00BA3719"/>
    <w:rsid w:val="00BB43B0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231A5"/>
    <w:rsid w:val="00C242DB"/>
    <w:rsid w:val="00C248EA"/>
    <w:rsid w:val="00C56C21"/>
    <w:rsid w:val="00C66874"/>
    <w:rsid w:val="00C93F75"/>
    <w:rsid w:val="00C9457D"/>
    <w:rsid w:val="00C9744B"/>
    <w:rsid w:val="00CA307A"/>
    <w:rsid w:val="00CA7458"/>
    <w:rsid w:val="00CC0DCB"/>
    <w:rsid w:val="00CC6F49"/>
    <w:rsid w:val="00CE4163"/>
    <w:rsid w:val="00CF011E"/>
    <w:rsid w:val="00CF1CF6"/>
    <w:rsid w:val="00D027FF"/>
    <w:rsid w:val="00D04C4A"/>
    <w:rsid w:val="00D142E4"/>
    <w:rsid w:val="00D15455"/>
    <w:rsid w:val="00D155C0"/>
    <w:rsid w:val="00D272B2"/>
    <w:rsid w:val="00D54E86"/>
    <w:rsid w:val="00D553F9"/>
    <w:rsid w:val="00D60603"/>
    <w:rsid w:val="00D64A67"/>
    <w:rsid w:val="00D85E04"/>
    <w:rsid w:val="00D85E90"/>
    <w:rsid w:val="00DA71C8"/>
    <w:rsid w:val="00DA7B7C"/>
    <w:rsid w:val="00DC6A3F"/>
    <w:rsid w:val="00DD6B0D"/>
    <w:rsid w:val="00DE0CAE"/>
    <w:rsid w:val="00DF3EB9"/>
    <w:rsid w:val="00E01D97"/>
    <w:rsid w:val="00E1277B"/>
    <w:rsid w:val="00E20B87"/>
    <w:rsid w:val="00E43443"/>
    <w:rsid w:val="00E50621"/>
    <w:rsid w:val="00E55B17"/>
    <w:rsid w:val="00E562A2"/>
    <w:rsid w:val="00E61D03"/>
    <w:rsid w:val="00E63566"/>
    <w:rsid w:val="00E665A4"/>
    <w:rsid w:val="00E66B54"/>
    <w:rsid w:val="00E85D53"/>
    <w:rsid w:val="00E85E6E"/>
    <w:rsid w:val="00E86165"/>
    <w:rsid w:val="00E9747B"/>
    <w:rsid w:val="00EA5956"/>
    <w:rsid w:val="00EB218D"/>
    <w:rsid w:val="00EB3CB8"/>
    <w:rsid w:val="00EC1BD3"/>
    <w:rsid w:val="00ED3C9F"/>
    <w:rsid w:val="00EE3EB6"/>
    <w:rsid w:val="00EF06C5"/>
    <w:rsid w:val="00EF5A2B"/>
    <w:rsid w:val="00EF60CE"/>
    <w:rsid w:val="00F04944"/>
    <w:rsid w:val="00F04EB5"/>
    <w:rsid w:val="00F06746"/>
    <w:rsid w:val="00F109B5"/>
    <w:rsid w:val="00F12BDA"/>
    <w:rsid w:val="00F27FF4"/>
    <w:rsid w:val="00F321FF"/>
    <w:rsid w:val="00F33DF6"/>
    <w:rsid w:val="00F347A9"/>
    <w:rsid w:val="00F43D8A"/>
    <w:rsid w:val="00F51EAA"/>
    <w:rsid w:val="00F546F7"/>
    <w:rsid w:val="00F653CE"/>
    <w:rsid w:val="00F65B94"/>
    <w:rsid w:val="00F73B70"/>
    <w:rsid w:val="00F812E5"/>
    <w:rsid w:val="00F86C89"/>
    <w:rsid w:val="00F962ED"/>
    <w:rsid w:val="00F973FD"/>
    <w:rsid w:val="00F97BA9"/>
    <w:rsid w:val="00FC1301"/>
    <w:rsid w:val="00FC397B"/>
    <w:rsid w:val="00FD24A2"/>
    <w:rsid w:val="00FE1E29"/>
    <w:rsid w:val="00FE55D0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DB1C8F-E414-4BEC-BEF9-8AC22CDA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8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79098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3">
    <w:name w:val="header"/>
    <w:basedOn w:val="a"/>
    <w:link w:val="a4"/>
    <w:rsid w:val="007A6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A6480"/>
    <w:rPr>
      <w:kern w:val="2"/>
    </w:rPr>
  </w:style>
  <w:style w:type="paragraph" w:styleId="a5">
    <w:name w:val="footer"/>
    <w:basedOn w:val="a"/>
    <w:link w:val="a6"/>
    <w:rsid w:val="007A6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A648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