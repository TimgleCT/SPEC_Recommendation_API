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5"/>
                <w:attr w:name="Year" w:val="2006"/>
              </w:smartTagPr>
              <w:r>
                <w:rPr>
                  <w:rFonts w:ascii="細明體" w:eastAsia="細明體" w:hAnsi="細明體"/>
                  <w:lang w:eastAsia="zh-TW"/>
                </w:rPr>
                <w:t>200</w:t>
              </w:r>
              <w:r w:rsidR="007E6493">
                <w:rPr>
                  <w:rFonts w:ascii="細明體" w:eastAsia="細明體" w:hAnsi="細明體" w:hint="eastAsia"/>
                  <w:lang w:eastAsia="zh-TW"/>
                </w:rPr>
                <w:t>6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FC5BF5">
                <w:rPr>
                  <w:rFonts w:ascii="細明體" w:eastAsia="細明體" w:hAnsi="細明體" w:hint="eastAsia"/>
                  <w:lang w:eastAsia="zh-TW"/>
                </w:rPr>
                <w:t>5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FC5BF5">
                <w:rPr>
                  <w:rFonts w:ascii="細明體" w:eastAsia="細明體" w:hAnsi="細明體" w:hint="eastAsia"/>
                  <w:lang w:eastAsia="zh-TW"/>
                </w:rPr>
                <w:t>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FC5BF5" w:rsidRDefault="00FC5BF5" w:rsidP="00FC5BF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FC5BF5">
              <w:rPr>
                <w:rFonts w:ascii="細明體" w:eastAsia="細明體" w:hAnsi="細明體" w:hint="eastAsia"/>
                <w:lang w:eastAsia="zh-TW"/>
              </w:rPr>
              <w:t>預付金批次處理--試辦時由AS400入之件HOST批次處理過後回寫OPEN端案件資料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</w:tr>
      <w:tr w:rsidR="001212B5">
        <w:trPr>
          <w:ins w:id="1" w:author="huai" w:date="2006-06-27T09:40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12B5" w:rsidRDefault="001212B5">
            <w:pPr>
              <w:pStyle w:val="Tabletext"/>
              <w:rPr>
                <w:ins w:id="2" w:author="huai" w:date="2006-06-27T09:40:00Z"/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7"/>
                <w:attr w:name="Month" w:val="6"/>
                <w:attr w:name="Year" w:val="2006"/>
              </w:smartTagPr>
              <w:ins w:id="3" w:author="huai" w:date="2006-06-27T09:40:00Z">
                <w:r>
                  <w:rPr>
                    <w:rFonts w:ascii="細明體" w:eastAsia="細明體" w:hAnsi="細明體" w:hint="eastAsia"/>
                    <w:lang w:eastAsia="zh-TW"/>
                  </w:rPr>
                  <w:t>2006/6/27</w:t>
                </w:r>
              </w:ins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12B5" w:rsidRDefault="001212B5">
            <w:pPr>
              <w:pStyle w:val="Tabletext"/>
              <w:rPr>
                <w:ins w:id="4" w:author="huai" w:date="2006-06-27T09:40:00Z"/>
                <w:rFonts w:ascii="細明體" w:eastAsia="細明體" w:hAnsi="細明體" w:hint="eastAsia"/>
                <w:lang w:eastAsia="zh-TW"/>
              </w:rPr>
            </w:pPr>
            <w:ins w:id="5" w:author="huai" w:date="2006-06-27T09:40:00Z">
              <w:r>
                <w:rPr>
                  <w:rFonts w:ascii="細明體" w:eastAsia="細明體" w:hAnsi="細明體" w:hint="eastAsia"/>
                  <w:lang w:eastAsia="zh-TW"/>
                </w:rPr>
                <w:t>1.1</w:t>
              </w:r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12B5" w:rsidRPr="00FC5BF5" w:rsidRDefault="001212B5" w:rsidP="00FC5BF5">
            <w:pPr>
              <w:pStyle w:val="Tabletext"/>
              <w:rPr>
                <w:ins w:id="6" w:author="huai" w:date="2006-06-27T09:40:00Z"/>
                <w:rFonts w:ascii="細明體" w:eastAsia="細明體" w:hAnsi="細明體" w:hint="eastAsia"/>
                <w:lang w:eastAsia="zh-TW"/>
              </w:rPr>
            </w:pPr>
            <w:ins w:id="7" w:author="huai" w:date="2006-06-27T09:40:00Z">
              <w:r>
                <w:rPr>
                  <w:rFonts w:ascii="細明體" w:eastAsia="細明體" w:hAnsi="細明體" w:hint="eastAsia"/>
                  <w:lang w:eastAsia="zh-TW"/>
                </w:rPr>
                <w:t>更新預付金受理進度的處理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12B5" w:rsidRDefault="001212B5">
            <w:pPr>
              <w:pStyle w:val="Tabletext"/>
              <w:rPr>
                <w:ins w:id="8" w:author="huai" w:date="2006-06-27T09:40:00Z"/>
                <w:rFonts w:ascii="細明體" w:eastAsia="細明體" w:hAnsi="細明體" w:hint="eastAsia"/>
                <w:lang w:eastAsia="zh-TW"/>
              </w:rPr>
            </w:pPr>
            <w:ins w:id="9" w:author="huai" w:date="2006-06-27T09:40:00Z">
              <w:r>
                <w:rPr>
                  <w:rFonts w:ascii="細明體" w:eastAsia="細明體" w:hAnsi="細明體" w:hint="eastAsia"/>
                  <w:lang w:eastAsia="zh-TW"/>
                </w:rPr>
                <w:t>Huai</w:t>
              </w:r>
            </w:ins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4C7E4A" w:rsidP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FC5BF5" w:rsidRDefault="00FC5BF5" w:rsidP="00FC5BF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C5BF5">
              <w:rPr>
                <w:rFonts w:hint="eastAsia"/>
                <w:color w:val="000000"/>
                <w:sz w:val="20"/>
                <w:szCs w:val="20"/>
              </w:rPr>
              <w:t>預付金批次處理</w:t>
            </w:r>
            <w:r w:rsidRPr="00FC5BF5">
              <w:rPr>
                <w:rFonts w:hint="eastAsia"/>
                <w:color w:val="000000"/>
                <w:sz w:val="20"/>
                <w:szCs w:val="20"/>
              </w:rPr>
              <w:t>--</w:t>
            </w:r>
            <w:r w:rsidRPr="00FC5BF5">
              <w:rPr>
                <w:rFonts w:hint="eastAsia"/>
                <w:color w:val="000000"/>
                <w:sz w:val="20"/>
                <w:szCs w:val="20"/>
              </w:rPr>
              <w:t>試辦時由</w:t>
            </w:r>
            <w:r w:rsidRPr="00FC5BF5">
              <w:rPr>
                <w:rFonts w:hint="eastAsia"/>
                <w:color w:val="000000"/>
                <w:sz w:val="20"/>
                <w:szCs w:val="20"/>
              </w:rPr>
              <w:t>AS400</w:t>
            </w:r>
            <w:r w:rsidRPr="00FC5BF5">
              <w:rPr>
                <w:rFonts w:hint="eastAsia"/>
                <w:color w:val="000000"/>
                <w:sz w:val="20"/>
                <w:szCs w:val="20"/>
              </w:rPr>
              <w:t>入之件</w:t>
            </w:r>
            <w:r w:rsidRPr="00FC5BF5">
              <w:rPr>
                <w:rFonts w:hint="eastAsia"/>
                <w:color w:val="000000"/>
                <w:sz w:val="20"/>
                <w:szCs w:val="20"/>
              </w:rPr>
              <w:t>HOST</w:t>
            </w:r>
            <w:r w:rsidRPr="00FC5BF5">
              <w:rPr>
                <w:rFonts w:hint="eastAsia"/>
                <w:color w:val="000000"/>
                <w:sz w:val="20"/>
                <w:szCs w:val="20"/>
              </w:rPr>
              <w:t>批次處理過後回寫</w:t>
            </w:r>
            <w:r w:rsidRPr="00FC5BF5">
              <w:rPr>
                <w:rFonts w:hint="eastAsia"/>
                <w:color w:val="000000"/>
                <w:sz w:val="20"/>
                <w:szCs w:val="20"/>
              </w:rPr>
              <w:t>OPEN</w:t>
            </w:r>
            <w:r w:rsidRPr="00FC5BF5">
              <w:rPr>
                <w:rFonts w:hint="eastAsia"/>
                <w:color w:val="000000"/>
                <w:sz w:val="20"/>
                <w:szCs w:val="20"/>
              </w:rPr>
              <w:t>端案件資料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7E6493">
              <w:rPr>
                <w:rFonts w:ascii="細明體" w:eastAsia="細明體" w:hAnsi="細明體" w:hint="eastAsia"/>
                <w:sz w:val="20"/>
                <w:szCs w:val="20"/>
              </w:rPr>
              <w:t>I1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4916C6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A51195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FC5BF5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3E7D29" w:rsidRPr="00FC5BF5" w:rsidRDefault="00724B23" w:rsidP="00FC5B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  <w:r w:rsidR="00A51195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FC5BF5" w:rsidRPr="00FC5BF5">
              <w:rPr>
                <w:rFonts w:hint="eastAsia"/>
                <w:sz w:val="20"/>
                <w:szCs w:val="20"/>
              </w:rPr>
              <w:t>預付金批次處理</w:t>
            </w:r>
            <w:r w:rsidR="00FC5BF5" w:rsidRPr="00FC5BF5">
              <w:rPr>
                <w:rFonts w:hint="eastAsia"/>
                <w:sz w:val="20"/>
                <w:szCs w:val="20"/>
              </w:rPr>
              <w:t>--</w:t>
            </w:r>
            <w:r w:rsidR="00FC5BF5" w:rsidRPr="00FC5BF5">
              <w:rPr>
                <w:rFonts w:hint="eastAsia"/>
                <w:sz w:val="20"/>
                <w:szCs w:val="20"/>
              </w:rPr>
              <w:t>試辦時由</w:t>
            </w:r>
            <w:r w:rsidR="00FC5BF5" w:rsidRPr="00FC5BF5">
              <w:rPr>
                <w:rFonts w:hint="eastAsia"/>
                <w:sz w:val="20"/>
                <w:szCs w:val="20"/>
              </w:rPr>
              <w:t>AS400</w:t>
            </w:r>
            <w:r w:rsidR="00FC5BF5" w:rsidRPr="00FC5BF5">
              <w:rPr>
                <w:rFonts w:hint="eastAsia"/>
                <w:sz w:val="20"/>
                <w:szCs w:val="20"/>
              </w:rPr>
              <w:t>入之件</w:t>
            </w:r>
            <w:r w:rsidR="00FC5BF5" w:rsidRPr="00FC5BF5">
              <w:rPr>
                <w:rFonts w:hint="eastAsia"/>
                <w:sz w:val="20"/>
                <w:szCs w:val="20"/>
              </w:rPr>
              <w:t>HOST</w:t>
            </w:r>
            <w:r w:rsidR="00FC5BF5" w:rsidRPr="00FC5BF5">
              <w:rPr>
                <w:rFonts w:hint="eastAsia"/>
                <w:sz w:val="20"/>
                <w:szCs w:val="20"/>
              </w:rPr>
              <w:t>批次處理過後回寫</w:t>
            </w:r>
            <w:r w:rsidR="00FC5BF5" w:rsidRPr="00FC5BF5">
              <w:rPr>
                <w:rFonts w:hint="eastAsia"/>
                <w:sz w:val="20"/>
                <w:szCs w:val="20"/>
              </w:rPr>
              <w:t>OPEN</w:t>
            </w:r>
            <w:r w:rsidR="00FC5BF5" w:rsidRPr="00FC5BF5">
              <w:rPr>
                <w:rFonts w:hint="eastAsia"/>
                <w:sz w:val="20"/>
                <w:szCs w:val="20"/>
              </w:rPr>
              <w:t>端案件資料</w:t>
            </w:r>
          </w:p>
        </w:tc>
      </w:tr>
    </w:tbl>
    <w:p w:rsidR="003E7D29" w:rsidRPr="00612B1F" w:rsidRDefault="003E7D29" w:rsidP="00D254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使用模組：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4"/>
        <w:gridCol w:w="4310"/>
        <w:gridCol w:w="4176"/>
      </w:tblGrid>
      <w:tr w:rsidR="004C7E4A">
        <w:tc>
          <w:tcPr>
            <w:tcW w:w="694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31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76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255EF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1255EF" w:rsidRDefault="001255EF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CathayDate</w:t>
            </w:r>
          </w:p>
        </w:tc>
        <w:tc>
          <w:tcPr>
            <w:tcW w:w="4176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com.cathay.common.util.CathayDate</w:t>
            </w:r>
          </w:p>
        </w:tc>
      </w:tr>
      <w:tr w:rsidR="00C235AC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C235AC" w:rsidRDefault="00C235AC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C235AC" w:rsidRPr="00C235AC" w:rsidRDefault="00C235AC">
            <w:pPr>
              <w:rPr>
                <w:bCs/>
                <w:sz w:val="20"/>
                <w:szCs w:val="20"/>
              </w:rPr>
            </w:pPr>
            <w:r w:rsidRPr="00C235AC">
              <w:rPr>
                <w:rFonts w:hint="eastAsia"/>
                <w:sz w:val="20"/>
                <w:szCs w:val="20"/>
              </w:rPr>
              <w:t>紀錄處理件數</w:t>
            </w:r>
          </w:p>
        </w:tc>
        <w:tc>
          <w:tcPr>
            <w:tcW w:w="4176" w:type="dxa"/>
          </w:tcPr>
          <w:p w:rsidR="00C235AC" w:rsidRPr="006170A9" w:rsidRDefault="00C235AC" w:rsidP="001255EF">
            <w:pPr>
              <w:pStyle w:val="HTML"/>
              <w:rPr>
                <w:rFonts w:ascii="Arial" w:hAnsi="Arial" w:cs="Arial"/>
                <w:bCs/>
              </w:rPr>
            </w:pPr>
            <w:r w:rsidRPr="006170A9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CountManager.addCountNumber()</w:t>
            </w:r>
          </w:p>
        </w:tc>
      </w:tr>
    </w:tbl>
    <w:p w:rsidR="004C7E4A" w:rsidRDefault="004C7E4A">
      <w:pPr>
        <w:rPr>
          <w:rFonts w:ascii="細明體" w:eastAsia="細明體" w:hAnsi="細明體" w:hint="eastAsia"/>
          <w:sz w:val="20"/>
          <w:szCs w:val="20"/>
        </w:rPr>
      </w:pPr>
    </w:p>
    <w:p w:rsidR="004C7E4A" w:rsidRDefault="004C7E4A" w:rsidP="00D254AC">
      <w:pPr>
        <w:numPr>
          <w:ilvl w:val="0"/>
          <w:numId w:val="1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</w:t>
            </w:r>
            <w:r w:rsidR="00757FB4"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</w:tr>
      <w:tr w:rsidR="004C7E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7E4A" w:rsidRDefault="004C7E4A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C7E4A" w:rsidRDefault="003C0B84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HOST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處理完畢之檔案</w:t>
            </w:r>
          </w:p>
          <w:p w:rsidR="00F13D43" w:rsidRPr="006170A9" w:rsidRDefault="00F13D43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HOST_TO_UNIX\DBAA\AAI1_</w:t>
            </w:r>
            <w:r w:rsidR="004916C6">
              <w:rPr>
                <w:rFonts w:ascii="Arial" w:hAnsi="Arial" w:cs="Arial" w:hint="eastAsia"/>
                <w:color w:val="000000"/>
                <w:sz w:val="20"/>
                <w:szCs w:val="20"/>
              </w:rPr>
              <w:t>B</w:t>
            </w:r>
            <w:r w:rsidR="00FC5BF5">
              <w:rPr>
                <w:rFonts w:ascii="Arial" w:hAnsi="Arial" w:cs="Arial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0</w:t>
            </w:r>
            <w:r w:rsidR="00FC5BF5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  <w:r w:rsidR="00E7481A">
              <w:rPr>
                <w:rFonts w:ascii="Arial" w:hAnsi="Arial" w:cs="Arial" w:hint="eastAsia"/>
                <w:color w:val="000000"/>
                <w:sz w:val="20"/>
                <w:szCs w:val="20"/>
              </w:rPr>
              <w:t>\</w:t>
            </w:r>
          </w:p>
        </w:tc>
        <w:tc>
          <w:tcPr>
            <w:tcW w:w="3870" w:type="dxa"/>
          </w:tcPr>
          <w:p w:rsidR="0068172B" w:rsidRDefault="007219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HOST.</w:t>
            </w:r>
            <w:r w:rsidR="00FC5BF5">
              <w:rPr>
                <w:rFonts w:ascii="細明體" w:eastAsia="細明體" w:hAnsi="細明體" w:hint="eastAsia"/>
                <w:sz w:val="20"/>
                <w:szCs w:val="20"/>
              </w:rPr>
              <w:t>DTAAI001</w:t>
            </w:r>
            <w:r w:rsidR="00E7481A">
              <w:rPr>
                <w:rFonts w:ascii="細明體" w:eastAsia="細明體" w:hAnsi="細明體" w:hint="eastAsia"/>
                <w:sz w:val="20"/>
                <w:szCs w:val="20"/>
              </w:rPr>
              <w:t>:</w:t>
            </w:r>
          </w:p>
          <w:p w:rsidR="00E7481A" w:rsidRDefault="00E7481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 檔名:DTAAI001YYMMDDSS.TXT</w:t>
            </w:r>
          </w:p>
          <w:p w:rsidR="00E7481A" w:rsidRDefault="00E7481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 </w:t>
            </w:r>
            <w:r w:rsidR="000E492B">
              <w:rPr>
                <w:rFonts w:ascii="細明體" w:eastAsia="細明體" w:hAnsi="細明體" w:hint="eastAsia"/>
                <w:sz w:val="20"/>
                <w:szCs w:val="20"/>
              </w:rPr>
              <w:t>除新增第一各欄位為序號，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LAYOUT同</w:t>
            </w:r>
            <w:r w:rsidR="000E492B">
              <w:rPr>
                <w:rFonts w:ascii="細明體" w:eastAsia="細明體" w:hAnsi="細明體" w:hint="eastAsia"/>
                <w:sz w:val="20"/>
                <w:szCs w:val="20"/>
              </w:rPr>
              <w:t xml:space="preserve">  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DTAAI001</w:t>
            </w:r>
            <w:r w:rsidR="00CB1329">
              <w:rPr>
                <w:rFonts w:ascii="細明體" w:eastAsia="細明體" w:hAnsi="細明體" w:hint="eastAsia"/>
                <w:sz w:val="20"/>
                <w:szCs w:val="20"/>
              </w:rPr>
              <w:t>，逗號分隔。</w:t>
            </w:r>
          </w:p>
          <w:p w:rsidR="0068172B" w:rsidRDefault="007219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HOST.</w:t>
            </w:r>
            <w:r w:rsidR="00FC5BF5">
              <w:rPr>
                <w:rFonts w:ascii="細明體" w:eastAsia="細明體" w:hAnsi="細明體" w:hint="eastAsia"/>
                <w:sz w:val="20"/>
                <w:szCs w:val="20"/>
              </w:rPr>
              <w:t>DTAAI010</w:t>
            </w:r>
            <w:r w:rsidR="00E7481A">
              <w:rPr>
                <w:rFonts w:ascii="細明體" w:eastAsia="細明體" w:hAnsi="細明體" w:hint="eastAsia"/>
                <w:sz w:val="20"/>
                <w:szCs w:val="20"/>
              </w:rPr>
              <w:t>:</w:t>
            </w:r>
          </w:p>
          <w:p w:rsidR="00E7481A" w:rsidRDefault="00E7481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 檔名:DTAAI010YYMMDDSS.TXT</w:t>
            </w:r>
          </w:p>
          <w:p w:rsidR="00721959" w:rsidRDefault="007219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 </w:t>
            </w:r>
            <w:r w:rsidR="000E492B">
              <w:rPr>
                <w:rFonts w:ascii="細明體" w:eastAsia="細明體" w:hAnsi="細明體" w:hint="eastAsia"/>
                <w:sz w:val="20"/>
                <w:szCs w:val="20"/>
              </w:rPr>
              <w:t>除新增第一各欄位為序號，LAYOUT同  DTAAI010</w:t>
            </w:r>
            <w:r w:rsidR="00CB1329">
              <w:rPr>
                <w:rFonts w:ascii="細明體" w:eastAsia="細明體" w:hAnsi="細明體" w:hint="eastAsia"/>
                <w:sz w:val="20"/>
                <w:szCs w:val="20"/>
              </w:rPr>
              <w:t>，逗號分隔。</w:t>
            </w:r>
          </w:p>
        </w:tc>
      </w:tr>
      <w:tr w:rsidR="005B2CB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B2CBE" w:rsidRDefault="005B2CBE" w:rsidP="00DA0CFB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5B2CBE" w:rsidRDefault="005B2CBE" w:rsidP="00DA0CFB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錯誤檔案</w:t>
            </w:r>
          </w:p>
          <w:p w:rsidR="005B2CBE" w:rsidRDefault="005B2CBE" w:rsidP="00DA0CFB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HOST_TO_UNIX\DBAA\AAI1_</w:t>
            </w:r>
            <w:r w:rsidR="004916C6">
              <w:rPr>
                <w:rFonts w:ascii="Arial" w:hAnsi="Arial" w:cs="Arial" w:hint="eastAsia"/>
                <w:color w:val="000000"/>
                <w:sz w:val="20"/>
                <w:szCs w:val="20"/>
              </w:rPr>
              <w:t>B</w:t>
            </w:r>
            <w:r w:rsidR="00FC5BF5">
              <w:rPr>
                <w:rFonts w:ascii="Arial" w:hAnsi="Arial" w:cs="Arial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0</w:t>
            </w:r>
            <w:r w:rsidR="00FC5BF5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  <w:p w:rsidR="005B2CBE" w:rsidRDefault="005B2CBE" w:rsidP="00DA0CFB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檔名為原檔名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+ ERR</w:t>
            </w:r>
          </w:p>
        </w:tc>
        <w:tc>
          <w:tcPr>
            <w:tcW w:w="3870" w:type="dxa"/>
          </w:tcPr>
          <w:p w:rsidR="005B2CBE" w:rsidRPr="00C352C0" w:rsidRDefault="005B2CBE" w:rsidP="00DA0CF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612B1F" w:rsidP="00A77F16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>
        <w:tc>
          <w:tcPr>
            <w:tcW w:w="1080" w:type="dxa"/>
            <w:gridSpan w:val="2"/>
          </w:tcPr>
          <w:p w:rsidR="004C7E4A" w:rsidRDefault="004C7E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4C7E4A">
        <w:tc>
          <w:tcPr>
            <w:tcW w:w="9180" w:type="dxa"/>
            <w:gridSpan w:val="5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0C044D">
        <w:tc>
          <w:tcPr>
            <w:tcW w:w="720" w:type="dxa"/>
          </w:tcPr>
          <w:p w:rsidR="000C044D" w:rsidRDefault="000C044D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C044D" w:rsidRP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處理日期</w:t>
            </w:r>
          </w:p>
        </w:tc>
        <w:tc>
          <w:tcPr>
            <w:tcW w:w="1800" w:type="dxa"/>
            <w:vAlign w:val="bottom"/>
          </w:tcPr>
          <w:p w:rsid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0C044D" w:rsidRDefault="000C044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6035BF">
        <w:tc>
          <w:tcPr>
            <w:tcW w:w="720" w:type="dxa"/>
          </w:tcPr>
          <w:p w:rsidR="006035BF" w:rsidRDefault="006035BF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035BF" w:rsidRDefault="006035B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處理類別</w:t>
            </w:r>
          </w:p>
        </w:tc>
        <w:tc>
          <w:tcPr>
            <w:tcW w:w="1800" w:type="dxa"/>
            <w:vAlign w:val="bottom"/>
          </w:tcPr>
          <w:p w:rsidR="006035BF" w:rsidRDefault="006035B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</w:t>
            </w:r>
          </w:p>
        </w:tc>
        <w:tc>
          <w:tcPr>
            <w:tcW w:w="4320" w:type="dxa"/>
          </w:tcPr>
          <w:p w:rsidR="006035BF" w:rsidRDefault="006035B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1:每日400輸入之件</w:t>
            </w:r>
          </w:p>
        </w:tc>
      </w:tr>
    </w:tbl>
    <w:p w:rsidR="004C7E4A" w:rsidRDefault="004C7E4A">
      <w:pPr>
        <w:rPr>
          <w:color w:val="000000"/>
        </w:rPr>
      </w:pPr>
    </w:p>
    <w:p w:rsidR="00336FA8" w:rsidRDefault="00336FA8" w:rsidP="00A77F16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612B1F" w:rsidRDefault="00612B1F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612B1F" w:rsidRDefault="00612B1F" w:rsidP="00612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清處理件數為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78238B" w:rsidRDefault="0078238B" w:rsidP="00612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處理日期時間</w:t>
      </w:r>
      <w:r>
        <w:rPr>
          <w:rFonts w:hint="eastAsia"/>
          <w:kern w:val="2"/>
          <w:szCs w:val="24"/>
          <w:lang w:eastAsia="zh-TW"/>
        </w:rPr>
        <w:t>:CURRENT TIMESTAMP</w:t>
      </w:r>
      <w:r>
        <w:rPr>
          <w:rFonts w:hint="eastAsia"/>
          <w:kern w:val="2"/>
          <w:szCs w:val="24"/>
          <w:lang w:eastAsia="zh-TW"/>
        </w:rPr>
        <w:t>。</w:t>
      </w:r>
    </w:p>
    <w:p w:rsidR="00D13863" w:rsidRPr="000350EF" w:rsidRDefault="00D13863" w:rsidP="00D13863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逐筆讀取</w:t>
      </w:r>
      <w:r>
        <w:rPr>
          <w:rFonts w:ascii="Arial" w:hAnsi="Arial" w:cs="Arial" w:hint="eastAsia"/>
          <w:color w:val="000000"/>
          <w:lang w:eastAsia="zh-TW"/>
        </w:rPr>
        <w:t>HOST</w:t>
      </w:r>
      <w:r>
        <w:rPr>
          <w:rFonts w:ascii="Arial" w:hAnsi="Arial" w:cs="Arial" w:hint="eastAsia"/>
          <w:color w:val="000000"/>
          <w:lang w:eastAsia="zh-TW"/>
        </w:rPr>
        <w:t>處理完畢之檔案</w:t>
      </w:r>
      <w:r>
        <w:rPr>
          <w:rFonts w:ascii="Arial" w:hAnsi="Arial" w:cs="Arial" w:hint="eastAsia"/>
          <w:color w:val="000000"/>
          <w:lang w:eastAsia="zh-TW"/>
        </w:rPr>
        <w:t>HOST.DTAAI010</w:t>
      </w:r>
      <w:r>
        <w:rPr>
          <w:rFonts w:ascii="Arial" w:hAnsi="Arial" w:cs="Arial" w:hint="eastAsia"/>
          <w:color w:val="000000"/>
          <w:lang w:eastAsia="zh-TW"/>
        </w:rPr>
        <w:t>：</w:t>
      </w:r>
    </w:p>
    <w:p w:rsidR="00D13863" w:rsidRDefault="00D13863" w:rsidP="00D1386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抓取受理編號：</w:t>
      </w:r>
    </w:p>
    <w:p w:rsidR="00D13863" w:rsidRDefault="00D13863" w:rsidP="00D1386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 AA_B2Z009.Method3 BY HOST.DTAAI01</w:t>
      </w:r>
      <w:r w:rsidR="00DD6CA8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。</w:t>
      </w:r>
    </w:p>
    <w:p w:rsidR="007A572C" w:rsidRDefault="007A572C" w:rsidP="007A572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 DTAAI010</w:t>
      </w:r>
      <w:r>
        <w:rPr>
          <w:rFonts w:hint="eastAsia"/>
          <w:kern w:val="2"/>
          <w:szCs w:val="24"/>
          <w:lang w:eastAsia="zh-TW"/>
        </w:rPr>
        <w:t>：</w:t>
      </w:r>
    </w:p>
    <w:p w:rsidR="00DD6CA8" w:rsidRDefault="007A572C" w:rsidP="007A572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 w:rsidR="00DD6CA8">
        <w:rPr>
          <w:rFonts w:hint="eastAsia"/>
          <w:kern w:val="2"/>
          <w:szCs w:val="24"/>
          <w:lang w:eastAsia="zh-TW"/>
        </w:rPr>
        <w:t>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2.1.1</w:t>
        </w:r>
      </w:smartTag>
      <w:r w:rsidR="00DD6CA8">
        <w:rPr>
          <w:rFonts w:hint="eastAsia"/>
          <w:kern w:val="2"/>
          <w:szCs w:val="24"/>
          <w:lang w:eastAsia="zh-TW"/>
        </w:rPr>
        <w:t>。</w:t>
      </w:r>
    </w:p>
    <w:p w:rsidR="007A572C" w:rsidRDefault="007A572C" w:rsidP="007A572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其餘欄位同</w:t>
      </w:r>
      <w:r>
        <w:rPr>
          <w:rFonts w:hint="eastAsia"/>
          <w:kern w:val="2"/>
          <w:szCs w:val="24"/>
          <w:lang w:eastAsia="zh-TW"/>
        </w:rPr>
        <w:t xml:space="preserve"> HOST.DTAAI010</w:t>
      </w:r>
      <w:r>
        <w:rPr>
          <w:rFonts w:hint="eastAsia"/>
          <w:kern w:val="2"/>
          <w:szCs w:val="24"/>
          <w:lang w:eastAsia="zh-TW"/>
        </w:rPr>
        <w:t>。</w:t>
      </w:r>
    </w:p>
    <w:p w:rsidR="00B71B41" w:rsidRDefault="00B71B41" w:rsidP="007A572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預付金受理進度：</w:t>
      </w:r>
      <w:del w:id="10" w:author="huai" w:date="2006-06-27T09:38:00Z">
        <w:r w:rsidDel="00DA156D">
          <w:rPr>
            <w:rFonts w:hint="eastAsia"/>
            <w:kern w:val="2"/>
            <w:szCs w:val="24"/>
            <w:lang w:eastAsia="zh-TW"/>
          </w:rPr>
          <w:delText>2</w:delText>
        </w:r>
      </w:del>
      <w:ins w:id="11" w:author="huai" w:date="2006-06-27T09:38:00Z">
        <w:r w:rsidR="00DA156D">
          <w:rPr>
            <w:rFonts w:hint="eastAsia"/>
            <w:kern w:val="2"/>
            <w:szCs w:val="24"/>
            <w:lang w:eastAsia="zh-TW"/>
          </w:rPr>
          <w:t>3</w:t>
        </w:r>
      </w:ins>
      <w:r>
        <w:rPr>
          <w:rFonts w:hint="eastAsia"/>
          <w:kern w:val="2"/>
          <w:szCs w:val="24"/>
          <w:lang w:eastAsia="zh-TW"/>
        </w:rPr>
        <w:t>0</w:t>
      </w:r>
      <w:ins w:id="12" w:author="huai" w:date="2006-06-27T09:39:00Z">
        <w:r w:rsidR="00DA156D">
          <w:rPr>
            <w:rFonts w:hint="eastAsia"/>
            <w:kern w:val="2"/>
            <w:szCs w:val="24"/>
            <w:lang w:eastAsia="zh-TW"/>
          </w:rPr>
          <w:t>(</w:t>
        </w:r>
        <w:r w:rsidR="00DA156D">
          <w:rPr>
            <w:rFonts w:hint="eastAsia"/>
            <w:kern w:val="2"/>
            <w:szCs w:val="24"/>
            <w:lang w:eastAsia="zh-TW"/>
          </w:rPr>
          <w:t>因為只需考慮轉檔時候</w:t>
        </w:r>
      </w:ins>
      <w:ins w:id="13" w:author="huai" w:date="2006-06-27T09:40:00Z">
        <w:r w:rsidR="00DA156D">
          <w:rPr>
            <w:rFonts w:hint="eastAsia"/>
            <w:kern w:val="2"/>
            <w:szCs w:val="24"/>
            <w:lang w:eastAsia="zh-TW"/>
          </w:rPr>
          <w:t>舊資料</w:t>
        </w:r>
      </w:ins>
      <w:ins w:id="14" w:author="huai" w:date="2006-06-27T09:39:00Z">
        <w:r w:rsidR="00DA156D">
          <w:rPr>
            <w:rFonts w:hint="eastAsia"/>
            <w:kern w:val="2"/>
            <w:szCs w:val="24"/>
            <w:lang w:eastAsia="zh-TW"/>
          </w:rPr>
          <w:t>的處理，故這邊直接壓到待結案處理</w:t>
        </w:r>
      </w:ins>
      <w:ins w:id="15" w:author="huai" w:date="2006-06-27T09:40:00Z">
        <w:r w:rsidR="00DA156D">
          <w:rPr>
            <w:rFonts w:hint="eastAsia"/>
            <w:kern w:val="2"/>
            <w:szCs w:val="24"/>
            <w:lang w:eastAsia="zh-TW"/>
          </w:rPr>
          <w:t>)</w:t>
        </w:r>
      </w:ins>
    </w:p>
    <w:p w:rsidR="00094624" w:rsidRPr="001F33E2" w:rsidRDefault="00094624" w:rsidP="007A572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color w:val="99CC00"/>
          <w:kern w:val="2"/>
          <w:lang w:eastAsia="zh-TW"/>
        </w:rPr>
      </w:pPr>
      <w:r w:rsidRPr="001F33E2">
        <w:rPr>
          <w:rFonts w:hint="eastAsia"/>
          <w:color w:val="99CC00"/>
          <w:kern w:val="2"/>
          <w:lang w:eastAsia="zh-TW"/>
        </w:rPr>
        <w:t>受理人員</w:t>
      </w:r>
      <w:r w:rsidRPr="001F33E2">
        <w:rPr>
          <w:rFonts w:hint="eastAsia"/>
          <w:color w:val="99CC00"/>
          <w:kern w:val="2"/>
          <w:lang w:eastAsia="zh-TW"/>
        </w:rPr>
        <w:t>EMAIL</w:t>
      </w:r>
      <w:r w:rsidRPr="001F33E2">
        <w:rPr>
          <w:rFonts w:hint="eastAsia"/>
          <w:color w:val="99CC00"/>
          <w:kern w:val="2"/>
          <w:lang w:eastAsia="zh-TW"/>
        </w:rPr>
        <w:t>：</w:t>
      </w:r>
      <w:r w:rsidRPr="001F33E2">
        <w:rPr>
          <w:rFonts w:hint="eastAsia"/>
          <w:color w:val="99CC00"/>
          <w:kern w:val="2"/>
          <w:lang w:eastAsia="zh-TW"/>
        </w:rPr>
        <w:t xml:space="preserve">CALL </w:t>
      </w:r>
      <w:r w:rsidRPr="001F33E2">
        <w:rPr>
          <w:rFonts w:hint="eastAsia"/>
          <w:color w:val="99CC00"/>
          <w:kern w:val="2"/>
          <w:lang w:eastAsia="zh-TW"/>
        </w:rPr>
        <w:t>人事模組</w:t>
      </w:r>
      <w:r w:rsidRPr="001F33E2">
        <w:rPr>
          <w:rFonts w:hint="eastAsia"/>
          <w:color w:val="99CC00"/>
          <w:kern w:val="2"/>
          <w:lang w:eastAsia="zh-TW"/>
        </w:rPr>
        <w:t xml:space="preserve"> </w:t>
      </w:r>
      <w:r w:rsidRPr="001F33E2">
        <w:rPr>
          <w:rFonts w:hint="eastAsia"/>
          <w:color w:val="99CC00"/>
          <w:kern w:val="2"/>
          <w:lang w:eastAsia="zh-TW"/>
        </w:rPr>
        <w:t>取得</w:t>
      </w:r>
      <w:r w:rsidRPr="001F33E2">
        <w:rPr>
          <w:rFonts w:hint="eastAsia"/>
          <w:color w:val="99CC00"/>
          <w:kern w:val="2"/>
          <w:lang w:eastAsia="zh-TW"/>
        </w:rPr>
        <w:t xml:space="preserve"> </w:t>
      </w:r>
      <w:r w:rsidRPr="001F33E2">
        <w:rPr>
          <w:rFonts w:hint="eastAsia"/>
          <w:color w:val="99CC00"/>
          <w:kern w:val="2"/>
          <w:lang w:eastAsia="zh-TW"/>
        </w:rPr>
        <w:t>。</w:t>
      </w:r>
    </w:p>
    <w:p w:rsidR="00871D19" w:rsidRDefault="00DD6CA8" w:rsidP="00871D1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HOST.DTAAI001 BY </w:t>
      </w:r>
      <w:r>
        <w:rPr>
          <w:rFonts w:hint="eastAsia"/>
          <w:kern w:val="2"/>
          <w:szCs w:val="24"/>
          <w:lang w:eastAsia="zh-TW"/>
        </w:rPr>
        <w:t>該筆</w:t>
      </w:r>
      <w:r>
        <w:rPr>
          <w:rFonts w:hint="eastAsia"/>
          <w:kern w:val="2"/>
          <w:szCs w:val="24"/>
          <w:lang w:eastAsia="zh-TW"/>
        </w:rPr>
        <w:t>HOST.DTAA</w:t>
      </w:r>
      <w:r w:rsidR="00871D19">
        <w:rPr>
          <w:rFonts w:hint="eastAsia"/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>010.</w:t>
      </w: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I</w:t>
      </w:r>
      <w:r w:rsidR="00871D19">
        <w:rPr>
          <w:rFonts w:hint="eastAsia"/>
          <w:kern w:val="2"/>
          <w:szCs w:val="24"/>
          <w:lang w:eastAsia="zh-TW"/>
        </w:rPr>
        <w:t>NSERT  DTAAI001</w:t>
      </w:r>
      <w:r w:rsidR="00871D19">
        <w:rPr>
          <w:rFonts w:hint="eastAsia"/>
          <w:kern w:val="2"/>
          <w:szCs w:val="24"/>
          <w:lang w:eastAsia="zh-TW"/>
        </w:rPr>
        <w:t>：</w:t>
      </w:r>
    </w:p>
    <w:p w:rsidR="00DD6CA8" w:rsidRDefault="00DD6CA8" w:rsidP="00DD6CA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2.1.1</w:t>
        </w:r>
      </w:smartTag>
      <w:r>
        <w:rPr>
          <w:rFonts w:hint="eastAsia"/>
          <w:kern w:val="2"/>
          <w:szCs w:val="24"/>
          <w:lang w:eastAsia="zh-TW"/>
        </w:rPr>
        <w:t>。</w:t>
      </w:r>
    </w:p>
    <w:p w:rsidR="00871D19" w:rsidRDefault="00871D19" w:rsidP="00871D1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其餘欄位同</w:t>
      </w:r>
      <w:r>
        <w:rPr>
          <w:rFonts w:hint="eastAsia"/>
          <w:kern w:val="2"/>
          <w:szCs w:val="24"/>
          <w:lang w:eastAsia="zh-TW"/>
        </w:rPr>
        <w:t xml:space="preserve"> HOST.DTAAI00</w:t>
      </w:r>
      <w:r w:rsidR="00DD6CA8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871D19" w:rsidRDefault="00DD6CA8" w:rsidP="007A572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DTAAI001 </w:t>
      </w:r>
      <w:r>
        <w:rPr>
          <w:rFonts w:hint="eastAsia"/>
          <w:kern w:val="2"/>
          <w:szCs w:val="24"/>
          <w:lang w:eastAsia="zh-TW"/>
        </w:rPr>
        <w:t>及</w:t>
      </w:r>
      <w:r>
        <w:rPr>
          <w:rFonts w:hint="eastAsia"/>
          <w:kern w:val="2"/>
          <w:szCs w:val="24"/>
          <w:lang w:eastAsia="zh-TW"/>
        </w:rPr>
        <w:t xml:space="preserve"> DTAAI010 </w:t>
      </w:r>
      <w:r>
        <w:rPr>
          <w:rFonts w:hint="eastAsia"/>
          <w:kern w:val="2"/>
          <w:szCs w:val="24"/>
          <w:lang w:eastAsia="zh-TW"/>
        </w:rPr>
        <w:t>皆為一對一關係，若其中有一個檔案未寫成功，則需</w:t>
      </w:r>
      <w:r>
        <w:rPr>
          <w:rFonts w:hint="eastAsia"/>
          <w:kern w:val="2"/>
          <w:szCs w:val="24"/>
          <w:lang w:eastAsia="zh-TW"/>
        </w:rPr>
        <w:t>ROLLBACK</w:t>
      </w:r>
      <w:r>
        <w:rPr>
          <w:rFonts w:hint="eastAsia"/>
          <w:kern w:val="2"/>
          <w:szCs w:val="24"/>
          <w:lang w:eastAsia="zh-TW"/>
        </w:rPr>
        <w:t>該筆，紀錄錯誤筆數，並將其搬到</w:t>
      </w:r>
      <w:r>
        <w:rPr>
          <w:rFonts w:hint="eastAsia"/>
          <w:kern w:val="2"/>
          <w:szCs w:val="24"/>
          <w:lang w:eastAsia="zh-TW"/>
        </w:rPr>
        <w:t>DTAAI001</w:t>
      </w:r>
      <w:r>
        <w:rPr>
          <w:rFonts w:hint="eastAsia"/>
          <w:kern w:val="2"/>
          <w:szCs w:val="24"/>
          <w:lang w:eastAsia="zh-TW"/>
        </w:rPr>
        <w:t>及</w:t>
      </w:r>
      <w:r>
        <w:rPr>
          <w:rFonts w:hint="eastAsia"/>
          <w:kern w:val="2"/>
          <w:szCs w:val="24"/>
          <w:lang w:eastAsia="zh-TW"/>
        </w:rPr>
        <w:t xml:space="preserve"> DTAAI010</w:t>
      </w:r>
      <w:r>
        <w:rPr>
          <w:rFonts w:hint="eastAsia"/>
          <w:kern w:val="2"/>
          <w:szCs w:val="24"/>
          <w:lang w:eastAsia="zh-TW"/>
        </w:rPr>
        <w:t>錯誤檔中。</w:t>
      </w:r>
    </w:p>
    <w:p w:rsidR="00DD6CA8" w:rsidRDefault="006B2C59" w:rsidP="007A572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處理類別</w:t>
      </w:r>
      <w:r>
        <w:rPr>
          <w:rFonts w:hint="eastAsia"/>
          <w:kern w:val="2"/>
          <w:szCs w:val="24"/>
          <w:lang w:eastAsia="zh-TW"/>
        </w:rPr>
        <w:t xml:space="preserve"> = 1</w:t>
      </w:r>
      <w:r>
        <w:rPr>
          <w:rFonts w:hint="eastAsia"/>
          <w:kern w:val="2"/>
          <w:szCs w:val="24"/>
          <w:lang w:eastAsia="zh-TW"/>
        </w:rPr>
        <w:t>：</w:t>
      </w:r>
    </w:p>
    <w:p w:rsidR="006B2C59" w:rsidRDefault="006B2C59" w:rsidP="006B2C5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</w:t>
      </w:r>
      <w:r>
        <w:rPr>
          <w:rFonts w:hint="eastAsia"/>
          <w:kern w:val="2"/>
          <w:szCs w:val="24"/>
          <w:lang w:eastAsia="zh-TW"/>
        </w:rPr>
        <w:t xml:space="preserve">BPM </w:t>
      </w:r>
      <w:r>
        <w:rPr>
          <w:rFonts w:hint="eastAsia"/>
          <w:kern w:val="2"/>
          <w:szCs w:val="24"/>
          <w:lang w:eastAsia="zh-TW"/>
        </w:rPr>
        <w:t>預付金</w:t>
      </w:r>
      <w:r>
        <w:rPr>
          <w:rFonts w:hint="eastAsia"/>
          <w:kern w:val="2"/>
          <w:szCs w:val="24"/>
          <w:lang w:eastAsia="zh-TW"/>
        </w:rPr>
        <w:t xml:space="preserve"> PROCESS</w:t>
      </w:r>
      <w:r>
        <w:rPr>
          <w:rFonts w:hint="eastAsia"/>
          <w:kern w:val="2"/>
          <w:szCs w:val="24"/>
          <w:lang w:eastAsia="zh-TW"/>
        </w:rPr>
        <w:t>。</w:t>
      </w:r>
    </w:p>
    <w:p w:rsidR="00CD3E20" w:rsidRPr="00DA6C37" w:rsidRDefault="00CD3E20" w:rsidP="00CD3E2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FF0000"/>
          <w:lang w:eastAsia="zh-TW"/>
        </w:rPr>
      </w:pPr>
      <w:r w:rsidRPr="00DA6C37">
        <w:rPr>
          <w:rFonts w:hint="eastAsia"/>
          <w:color w:val="FF0000"/>
          <w:lang w:eastAsia="zh-TW"/>
        </w:rPr>
        <w:t>LaunchStep</w:t>
      </w:r>
    </w:p>
    <w:p w:rsidR="00CD3E20" w:rsidRPr="00DA6C37" w:rsidRDefault="00CD3E20" w:rsidP="00CD3E2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color w:val="FF0000"/>
          <w:lang w:eastAsia="zh-TW"/>
        </w:rPr>
      </w:pPr>
      <w:r w:rsidRPr="00DA6C37">
        <w:rPr>
          <w:rFonts w:hint="eastAsia"/>
          <w:color w:val="FF0000"/>
          <w:lang w:eastAsia="zh-TW"/>
        </w:rPr>
        <w:t>參數：</w:t>
      </w:r>
    </w:p>
    <w:p w:rsidR="00CD3E20" w:rsidRPr="00DA6C37" w:rsidRDefault="00CD3E20" w:rsidP="00CD3E2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新細明體" w:hAnsi="新細明體" w:cs="Arial Unicode MS" w:hint="eastAsia"/>
          <w:color w:val="FF0000"/>
          <w:lang w:eastAsia="zh-TW"/>
        </w:rPr>
      </w:pPr>
      <w:r w:rsidRPr="00DA6C37">
        <w:rPr>
          <w:rFonts w:hint="eastAsia"/>
          <w:color w:val="FF0000"/>
          <w:lang w:eastAsia="zh-TW"/>
        </w:rPr>
        <w:t>APLY_NO</w:t>
      </w:r>
      <w:r w:rsidRPr="00DA6C37">
        <w:rPr>
          <w:rFonts w:hint="eastAsia"/>
          <w:color w:val="FF0000"/>
          <w:lang w:eastAsia="zh-TW"/>
        </w:rPr>
        <w:t>：</w:t>
      </w:r>
      <w:r w:rsidR="0032502B">
        <w:rPr>
          <w:rFonts w:hint="eastAsia"/>
          <w:kern w:val="2"/>
          <w:szCs w:val="24"/>
          <w:lang w:eastAsia="zh-TW"/>
        </w:rPr>
        <w:t>DTAAI001.</w:t>
      </w:r>
      <w:r w:rsidRPr="00DA6C37">
        <w:rPr>
          <w:rFonts w:ascii="新細明體" w:hAnsi="新細明體" w:cs="Arial Unicode MS" w:hint="eastAsia"/>
          <w:color w:val="FF0000"/>
          <w:lang w:eastAsia="zh-TW"/>
        </w:rPr>
        <w:t>受理編號</w:t>
      </w:r>
    </w:p>
    <w:p w:rsidR="00CD3E20" w:rsidRPr="00DA6C37" w:rsidRDefault="00CD3E20" w:rsidP="00CD3E2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FF0000"/>
          <w:lang w:eastAsia="zh-TW"/>
        </w:rPr>
      </w:pPr>
      <w:r w:rsidRPr="00DA6C37">
        <w:rPr>
          <w:rFonts w:hint="eastAsia"/>
          <w:color w:val="FF0000"/>
          <w:lang w:eastAsia="zh-TW"/>
        </w:rPr>
        <w:t>OCR_ID</w:t>
      </w:r>
      <w:r w:rsidRPr="00DA6C37">
        <w:rPr>
          <w:rFonts w:hint="eastAsia"/>
          <w:color w:val="FF0000"/>
          <w:lang w:eastAsia="zh-TW"/>
        </w:rPr>
        <w:t>：</w:t>
      </w:r>
      <w:r w:rsidR="0032502B">
        <w:rPr>
          <w:rFonts w:hint="eastAsia"/>
          <w:kern w:val="2"/>
          <w:szCs w:val="24"/>
          <w:lang w:eastAsia="zh-TW"/>
        </w:rPr>
        <w:t>DTAAI001</w:t>
      </w:r>
      <w:r w:rsidRPr="00DA6C37">
        <w:rPr>
          <w:rFonts w:ascii="新細明體" w:hAnsi="新細明體" w:cs="Arial Unicode MS" w:hint="eastAsia"/>
          <w:color w:val="FF0000"/>
        </w:rPr>
        <w:t>事故者ID</w:t>
      </w:r>
    </w:p>
    <w:p w:rsidR="00CD3E20" w:rsidRPr="00DA6C37" w:rsidRDefault="00CD3E20" w:rsidP="00CD3E2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FF0000"/>
          <w:lang w:eastAsia="zh-TW"/>
        </w:rPr>
      </w:pPr>
      <w:r w:rsidRPr="00DA6C37">
        <w:rPr>
          <w:rFonts w:hint="eastAsia"/>
          <w:color w:val="FF0000"/>
          <w:lang w:eastAsia="zh-TW"/>
        </w:rPr>
        <w:t>OCR_NAME</w:t>
      </w:r>
      <w:r w:rsidRPr="00DA6C37">
        <w:rPr>
          <w:rFonts w:hint="eastAsia"/>
          <w:color w:val="FF0000"/>
          <w:lang w:eastAsia="zh-TW"/>
        </w:rPr>
        <w:t>：</w:t>
      </w:r>
      <w:r w:rsidR="0032502B">
        <w:rPr>
          <w:rFonts w:hint="eastAsia"/>
          <w:kern w:val="2"/>
          <w:szCs w:val="24"/>
          <w:lang w:eastAsia="zh-TW"/>
        </w:rPr>
        <w:t>DTAAI010.</w:t>
      </w:r>
      <w:r w:rsidRPr="00DA6C37">
        <w:rPr>
          <w:rFonts w:ascii="sөũ" w:hAnsi="sөũ"/>
          <w:color w:val="FF0000"/>
        </w:rPr>
        <w:t>事故者姓名</w:t>
      </w:r>
    </w:p>
    <w:p w:rsidR="00CD3E20" w:rsidRPr="00DA6C37" w:rsidRDefault="00CD3E20" w:rsidP="00CD3E2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FF0000"/>
          <w:lang w:eastAsia="zh-TW"/>
        </w:rPr>
      </w:pPr>
      <w:r w:rsidRPr="00DA6C37">
        <w:rPr>
          <w:rFonts w:hint="eastAsia"/>
          <w:color w:val="FF0000"/>
          <w:lang w:eastAsia="zh-TW"/>
        </w:rPr>
        <w:t>AGENT_ID</w:t>
      </w:r>
      <w:r w:rsidRPr="00DA6C37">
        <w:rPr>
          <w:rFonts w:hint="eastAsia"/>
          <w:color w:val="FF0000"/>
          <w:lang w:eastAsia="zh-TW"/>
        </w:rPr>
        <w:t>：</w:t>
      </w:r>
      <w:r w:rsidR="0032502B">
        <w:rPr>
          <w:rFonts w:hint="eastAsia"/>
          <w:kern w:val="2"/>
          <w:szCs w:val="24"/>
          <w:lang w:eastAsia="zh-TW"/>
        </w:rPr>
        <w:t>DTAAI001.</w:t>
      </w:r>
      <w:r w:rsidRPr="00DA6C37">
        <w:rPr>
          <w:rFonts w:ascii="細明體" w:eastAsia="細明體" w:hAnsi="細明體" w:cs="Arial Unicode MS" w:hint="eastAsia"/>
          <w:color w:val="FF0000"/>
        </w:rPr>
        <w:t>受理人員</w:t>
      </w:r>
    </w:p>
    <w:p w:rsidR="00CD3E20" w:rsidRPr="00DA6C37" w:rsidRDefault="00CD3E20" w:rsidP="00CD3E2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color w:val="FF0000"/>
          <w:lang w:eastAsia="zh-TW"/>
        </w:rPr>
      </w:pPr>
      <w:r w:rsidRPr="00DA6C37">
        <w:rPr>
          <w:rFonts w:hint="eastAsia"/>
          <w:color w:val="FF0000"/>
          <w:lang w:eastAsia="zh-TW"/>
        </w:rPr>
        <w:t xml:space="preserve">TOT_PAY_AMT </w:t>
      </w:r>
      <w:r w:rsidRPr="00DA6C37">
        <w:rPr>
          <w:rFonts w:hint="eastAsia"/>
          <w:color w:val="FF0000"/>
          <w:lang w:eastAsia="zh-TW"/>
        </w:rPr>
        <w:t>：</w:t>
      </w:r>
      <w:r w:rsidR="00CB2EBE">
        <w:rPr>
          <w:rFonts w:hint="eastAsia"/>
          <w:kern w:val="2"/>
          <w:szCs w:val="24"/>
          <w:lang w:eastAsia="zh-TW"/>
        </w:rPr>
        <w:t>DTAAI010.</w:t>
      </w:r>
      <w:r w:rsidR="00CB2EBE">
        <w:rPr>
          <w:rFonts w:hint="eastAsia"/>
          <w:kern w:val="2"/>
          <w:szCs w:val="24"/>
          <w:lang w:eastAsia="zh-TW"/>
        </w:rPr>
        <w:t>預付總</w:t>
      </w:r>
      <w:r w:rsidRPr="00DA6C37">
        <w:rPr>
          <w:rFonts w:ascii="新細明體" w:hAnsi="新細明體" w:cs="Arial Unicode MS" w:hint="eastAsia"/>
          <w:color w:val="FF0000"/>
        </w:rPr>
        <w:t>額</w:t>
      </w:r>
    </w:p>
    <w:p w:rsidR="00CD3E20" w:rsidRPr="00DA6C37" w:rsidRDefault="00CD3E20" w:rsidP="00CD3E2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Style w:val="HTML0"/>
          <w:rFonts w:ascii="Times New Roman" w:eastAsia="新細明體" w:hAnsi="Times New Roman" w:cs="Times New Roman" w:hint="eastAsia"/>
          <w:color w:val="FF0000"/>
          <w:sz w:val="20"/>
          <w:szCs w:val="20"/>
          <w:lang w:eastAsia="zh-TW"/>
        </w:rPr>
      </w:pPr>
      <w:r w:rsidRPr="00DA6C37">
        <w:rPr>
          <w:rFonts w:hint="eastAsia"/>
          <w:color w:val="FF0000"/>
          <w:lang w:eastAsia="zh-TW"/>
        </w:rPr>
        <w:t>CREATE_DIVNO</w:t>
      </w:r>
      <w:r w:rsidRPr="00DA6C37">
        <w:rPr>
          <w:rFonts w:hint="eastAsia"/>
          <w:color w:val="FF0000"/>
          <w:lang w:eastAsia="zh-TW"/>
        </w:rPr>
        <w:t>：</w:t>
      </w:r>
      <w:r w:rsidRPr="00DA6C37">
        <w:rPr>
          <w:rStyle w:val="HTML0"/>
          <w:rFonts w:hint="eastAsia"/>
          <w:color w:val="FF0000"/>
          <w:lang w:eastAsia="zh-TW"/>
        </w:rPr>
        <w:t>ms.</w:t>
      </w:r>
      <w:hyperlink r:id="rId7" w:anchor="getSvcenter()" w:history="1">
        <w:r w:rsidRPr="00DA6C37">
          <w:rPr>
            <w:rStyle w:val="a3"/>
            <w:rFonts w:ascii="細明體" w:eastAsia="細明體" w:hAnsi="細明體" w:cs="細明體"/>
            <w:bCs/>
            <w:color w:val="FF0000"/>
          </w:rPr>
          <w:t>getSvcenter</w:t>
        </w:r>
      </w:hyperlink>
      <w:r w:rsidRPr="00DA6C37">
        <w:rPr>
          <w:rStyle w:val="HTML0"/>
          <w:color w:val="FF0000"/>
        </w:rPr>
        <w:t>()</w:t>
      </w:r>
      <w:r w:rsidRPr="00DA6C37">
        <w:rPr>
          <w:rStyle w:val="HTML0"/>
          <w:rFonts w:hint="eastAsia"/>
          <w:color w:val="FF0000"/>
          <w:lang w:eastAsia="zh-TW"/>
        </w:rPr>
        <w:t>;</w:t>
      </w:r>
    </w:p>
    <w:p w:rsidR="00CD3E20" w:rsidRPr="00DA6C37" w:rsidRDefault="00CD3E20" w:rsidP="00CD3E20">
      <w:pPr>
        <w:pStyle w:val="Tabletext"/>
        <w:keepLines w:val="0"/>
        <w:spacing w:after="0" w:line="240" w:lineRule="auto"/>
        <w:ind w:left="2126"/>
        <w:rPr>
          <w:rStyle w:val="HTML0"/>
          <w:rFonts w:ascii="Times New Roman" w:eastAsia="新細明體" w:hAnsi="Times New Roman" w:cs="Times New Roman" w:hint="eastAsia"/>
          <w:color w:val="FF0000"/>
          <w:sz w:val="20"/>
          <w:szCs w:val="20"/>
          <w:lang w:eastAsia="zh-TW"/>
        </w:rPr>
      </w:pPr>
      <w:r w:rsidRPr="00DA6C37">
        <w:rPr>
          <w:rFonts w:hint="eastAsia"/>
          <w:color w:val="FF0000"/>
          <w:lang w:eastAsia="zh-TW"/>
        </w:rPr>
        <w:t xml:space="preserve">           </w:t>
      </w:r>
      <w:hyperlink r:id="rId8" w:history="1">
        <w:r w:rsidRPr="00DA6C37">
          <w:rPr>
            <w:rStyle w:val="a3"/>
            <w:rFonts w:ascii="細明體" w:eastAsia="細明體" w:hAnsi="細明體" w:cs="細明體"/>
            <w:color w:val="FF0000"/>
          </w:rPr>
          <w:t>MessagedString</w:t>
        </w:r>
      </w:hyperlink>
      <w:r w:rsidRPr="00DA6C37">
        <w:rPr>
          <w:rStyle w:val="HTML0"/>
          <w:rFonts w:hint="eastAsia"/>
          <w:color w:val="FF0000"/>
          <w:lang w:eastAsia="zh-TW"/>
        </w:rPr>
        <w:t xml:space="preserve"> ms=</w:t>
      </w:r>
      <w:r w:rsidR="00791119">
        <w:rPr>
          <w:rStyle w:val="HTML0"/>
          <w:rFonts w:hint="eastAsia"/>
          <w:color w:val="FF0000"/>
          <w:lang w:eastAsia="zh-TW"/>
        </w:rPr>
        <w:t xml:space="preserve"> </w:t>
      </w:r>
      <w:r w:rsidR="0032502B">
        <w:rPr>
          <w:rFonts w:hint="eastAsia"/>
          <w:kern w:val="2"/>
          <w:szCs w:val="24"/>
          <w:lang w:eastAsia="zh-TW"/>
        </w:rPr>
        <w:t>DTAAI001.</w:t>
      </w:r>
      <w:r w:rsidR="0032502B" w:rsidRPr="00DA6C37">
        <w:rPr>
          <w:rFonts w:ascii="細明體" w:eastAsia="細明體" w:hAnsi="細明體" w:cs="Arial Unicode MS" w:hint="eastAsia"/>
          <w:color w:val="FF0000"/>
        </w:rPr>
        <w:t>受理人員</w:t>
      </w:r>
      <w:r w:rsidR="00791119">
        <w:rPr>
          <w:rFonts w:ascii="細明體" w:eastAsia="細明體" w:hAnsi="細明體" w:cs="Arial Unicode MS" w:hint="eastAsia"/>
          <w:color w:val="FF0000"/>
          <w:lang w:eastAsia="zh-TW"/>
        </w:rPr>
        <w:t>.</w:t>
      </w:r>
      <w:hyperlink r:id="rId9" w:tgtFrame="classFrame" w:history="1">
        <w:r w:rsidRPr="00DA6C37">
          <w:rPr>
            <w:rStyle w:val="a3"/>
            <w:rFonts w:ascii="normal" w:hAnsi="normal"/>
            <w:color w:val="FF0000"/>
          </w:rPr>
          <w:t>DivData</w:t>
        </w:r>
      </w:hyperlink>
      <w:r w:rsidRPr="00DA6C37">
        <w:rPr>
          <w:rFonts w:ascii="normal" w:hAnsi="normal" w:hint="eastAsia"/>
          <w:color w:val="FF0000"/>
          <w:lang w:eastAsia="zh-TW"/>
        </w:rPr>
        <w:t>.</w:t>
      </w:r>
      <w:hyperlink r:id="rId10" w:anchor="getSvcenterByDivNo(java.lang.String)" w:history="1">
        <w:r w:rsidRPr="00DA6C37">
          <w:rPr>
            <w:rStyle w:val="a3"/>
            <w:rFonts w:ascii="細明體" w:eastAsia="細明體" w:hAnsi="細明體" w:cs="細明體"/>
            <w:bCs/>
            <w:color w:val="FF0000"/>
          </w:rPr>
          <w:t>getSvcenterByDivNo</w:t>
        </w:r>
      </w:hyperlink>
      <w:r w:rsidRPr="00DA6C37">
        <w:rPr>
          <w:rStyle w:val="HTML0"/>
          <w:rFonts w:hint="eastAsia"/>
          <w:bCs/>
          <w:color w:val="FF0000"/>
          <w:lang w:eastAsia="zh-TW"/>
        </w:rPr>
        <w:t>();</w:t>
      </w:r>
      <w:r w:rsidRPr="00DA6C37">
        <w:rPr>
          <w:rFonts w:hint="eastAsia"/>
          <w:color w:val="FF0000"/>
          <w:lang w:eastAsia="zh-TW"/>
        </w:rPr>
        <w:t xml:space="preserve">   </w:t>
      </w:r>
    </w:p>
    <w:p w:rsidR="00CD3E20" w:rsidRPr="00111DD4" w:rsidRDefault="00F12C57" w:rsidP="00CD3E2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Style w:val="HTML0"/>
          <w:rFonts w:ascii="Times New Roman" w:eastAsia="新細明體" w:hAnsi="Times New Roman" w:cs="Times New Roman" w:hint="eastAsia"/>
          <w:color w:val="FF0000"/>
          <w:sz w:val="20"/>
          <w:szCs w:val="20"/>
          <w:lang w:eastAsia="zh-TW"/>
        </w:rPr>
      </w:pPr>
      <w:r w:rsidRPr="00280F99">
        <w:rPr>
          <w:rStyle w:val="HTML0"/>
          <w:rFonts w:hint="eastAsia"/>
          <w:color w:val="FF0000"/>
          <w:lang w:eastAsia="zh-TW"/>
        </w:rPr>
        <w:t>APPLY_DIVNO</w:t>
      </w:r>
      <w:r w:rsidR="00CD3E20" w:rsidRPr="00DA6C37">
        <w:rPr>
          <w:rFonts w:hint="eastAsia"/>
          <w:color w:val="FF0000"/>
          <w:lang w:eastAsia="zh-TW"/>
        </w:rPr>
        <w:t>：</w:t>
      </w:r>
      <w:r w:rsidR="0032502B">
        <w:rPr>
          <w:rFonts w:hint="eastAsia"/>
          <w:kern w:val="2"/>
          <w:szCs w:val="24"/>
          <w:lang w:eastAsia="zh-TW"/>
        </w:rPr>
        <w:t>DTAAI001.</w:t>
      </w:r>
      <w:r w:rsidR="0032502B" w:rsidRPr="00DA6C37">
        <w:rPr>
          <w:rFonts w:ascii="細明體" w:eastAsia="細明體" w:hAnsi="細明體" w:cs="Arial Unicode MS" w:hint="eastAsia"/>
          <w:color w:val="FF0000"/>
        </w:rPr>
        <w:t>受理人員</w:t>
      </w:r>
      <w:r w:rsidR="00791119">
        <w:rPr>
          <w:rFonts w:ascii="細明體" w:eastAsia="細明體" w:hAnsi="細明體" w:cs="Arial Unicode MS" w:hint="eastAsia"/>
          <w:color w:val="FF0000"/>
          <w:lang w:eastAsia="zh-TW"/>
        </w:rPr>
        <w:t>.</w:t>
      </w:r>
      <w:hyperlink r:id="rId11" w:tgtFrame="classFrame" w:history="1">
        <w:r w:rsidR="00CD3E20" w:rsidRPr="00DA6C37">
          <w:rPr>
            <w:rStyle w:val="a3"/>
            <w:rFonts w:ascii="normal" w:hAnsi="normal"/>
            <w:color w:val="FF0000"/>
          </w:rPr>
          <w:t>DivData</w:t>
        </w:r>
      </w:hyperlink>
      <w:r w:rsidR="00CD3E20" w:rsidRPr="00DA6C37">
        <w:rPr>
          <w:rFonts w:ascii="normal" w:hAnsi="normal" w:hint="eastAsia"/>
          <w:color w:val="FF0000"/>
          <w:lang w:eastAsia="zh-TW"/>
        </w:rPr>
        <w:t>.</w:t>
      </w:r>
      <w:hyperlink r:id="rId12" w:anchor="getAdmCenter(java.lang.String)" w:history="1">
        <w:r w:rsidR="00CD3E20" w:rsidRPr="00DA6C37">
          <w:rPr>
            <w:rStyle w:val="a3"/>
            <w:rFonts w:ascii="細明體" w:eastAsia="細明體" w:hAnsi="細明體" w:cs="細明體"/>
            <w:bCs/>
            <w:color w:val="FF0000"/>
          </w:rPr>
          <w:t>getAdmCenter</w:t>
        </w:r>
      </w:hyperlink>
      <w:r w:rsidR="00CD3E20" w:rsidRPr="00DA6C37">
        <w:rPr>
          <w:rStyle w:val="HTML0"/>
          <w:color w:val="FF0000"/>
        </w:rPr>
        <w:t>(</w:t>
      </w:r>
      <w:r w:rsidR="00CD3E20" w:rsidRPr="00DA6C37">
        <w:rPr>
          <w:rStyle w:val="HTML0"/>
          <w:rFonts w:hint="eastAsia"/>
          <w:color w:val="FF0000"/>
          <w:lang w:eastAsia="zh-TW"/>
        </w:rPr>
        <w:t>)</w:t>
      </w:r>
    </w:p>
    <w:p w:rsidR="00111DD4" w:rsidRPr="00DA6C37" w:rsidRDefault="00111DD4" w:rsidP="00CD3E2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Style w:val="HTML0"/>
          <w:rFonts w:ascii="Times New Roman" w:eastAsia="新細明體" w:hAnsi="Times New Roman" w:cs="Times New Roman" w:hint="eastAsia"/>
          <w:color w:val="FF0000"/>
          <w:sz w:val="20"/>
          <w:szCs w:val="20"/>
          <w:lang w:eastAsia="zh-TW"/>
        </w:rPr>
      </w:pPr>
      <w:r>
        <w:rPr>
          <w:rStyle w:val="HTML0"/>
          <w:rFonts w:ascii="Times New Roman" w:eastAsia="新細明體" w:hAnsi="Times New Roman" w:cs="Times New Roman" w:hint="eastAsia"/>
          <w:color w:val="FF0000"/>
          <w:sz w:val="20"/>
          <w:szCs w:val="20"/>
          <w:lang w:eastAsia="zh-TW"/>
        </w:rPr>
        <w:t>APLY_EMAIL</w:t>
      </w:r>
      <w:r w:rsidRPr="00DA6C37">
        <w:rPr>
          <w:rFonts w:hint="eastAsia"/>
          <w:color w:val="FF0000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DTAAI010.</w:t>
      </w:r>
      <w:r>
        <w:rPr>
          <w:rFonts w:ascii="細明體" w:eastAsia="細明體" w:hAnsi="細明體" w:cs="Arial" w:hint="eastAsia"/>
        </w:rPr>
        <w:t>受理人員EMAIL</w:t>
      </w:r>
    </w:p>
    <w:p w:rsidR="0064573D" w:rsidRPr="004F0664" w:rsidRDefault="0064573D" w:rsidP="0064573D">
      <w:pPr>
        <w:pStyle w:val="Tabletext"/>
        <w:keepLines w:val="0"/>
        <w:spacing w:after="0" w:line="240" w:lineRule="auto"/>
        <w:rPr>
          <w:rFonts w:ascii="Arial" w:hAnsi="Arial" w:cs="Arial"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kern w:val="2"/>
            <w:szCs w:val="24"/>
            <w:lang w:eastAsia="zh-TW"/>
          </w:rPr>
          <w:t>2.5.2</w:t>
        </w:r>
      </w:smartTag>
      <w:r>
        <w:rPr>
          <w:rFonts w:hint="eastAsia"/>
          <w:kern w:val="2"/>
          <w:szCs w:val="24"/>
          <w:lang w:eastAsia="zh-TW"/>
        </w:rPr>
        <w:t xml:space="preserve">   </w:t>
      </w:r>
      <w:r>
        <w:rPr>
          <w:rFonts w:hint="eastAsia"/>
          <w:lang w:eastAsia="zh-TW"/>
        </w:rPr>
        <w:t>UPDATE BPM</w:t>
      </w:r>
      <w:r>
        <w:rPr>
          <w:rFonts w:hint="eastAsia"/>
          <w:lang w:eastAsia="zh-TW"/>
        </w:rPr>
        <w:t>進度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收據繳回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。</w:t>
      </w:r>
    </w:p>
    <w:p w:rsidR="0064573D" w:rsidRPr="005F7DC5" w:rsidRDefault="0064573D" w:rsidP="0064573D">
      <w:pPr>
        <w:pStyle w:val="Tabletext"/>
        <w:keepLines w:val="0"/>
        <w:spacing w:after="0" w:line="240" w:lineRule="auto"/>
        <w:ind w:left="851"/>
        <w:rPr>
          <w:rFonts w:hint="eastAsia"/>
          <w:color w:val="FF0000"/>
          <w:lang w:eastAsia="zh-TW"/>
        </w:rPr>
      </w:pPr>
      <w:r>
        <w:rPr>
          <w:rFonts w:hint="eastAsia"/>
          <w:color w:val="FF0000"/>
          <w:lang w:eastAsia="zh-TW"/>
        </w:rPr>
        <w:t xml:space="preserve">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5F7DC5">
          <w:rPr>
            <w:rFonts w:hint="eastAsia"/>
            <w:color w:val="FF0000"/>
            <w:lang w:eastAsia="zh-TW"/>
          </w:rPr>
          <w:t>2.</w:t>
        </w:r>
        <w:r>
          <w:rPr>
            <w:rFonts w:hint="eastAsia"/>
            <w:color w:val="FF0000"/>
            <w:lang w:eastAsia="zh-TW"/>
          </w:rPr>
          <w:t>5.</w:t>
        </w:r>
        <w:r w:rsidRPr="005F7DC5">
          <w:rPr>
            <w:rFonts w:hint="eastAsia"/>
            <w:color w:val="FF0000"/>
            <w:lang w:eastAsia="zh-TW"/>
          </w:rPr>
          <w:t>2</w:t>
        </w:r>
      </w:smartTag>
      <w:r w:rsidRPr="005F7DC5">
        <w:rPr>
          <w:rFonts w:hint="eastAsia"/>
          <w:color w:val="FF0000"/>
          <w:lang w:eastAsia="zh-TW"/>
        </w:rPr>
        <w:t xml:space="preserve">.1  </w:t>
      </w:r>
      <w:r w:rsidRPr="005F7DC5">
        <w:rPr>
          <w:rFonts w:hint="eastAsia"/>
          <w:color w:val="FF0000"/>
          <w:lang w:eastAsia="zh-TW"/>
        </w:rPr>
        <w:t>參數：</w:t>
      </w:r>
    </w:p>
    <w:p w:rsidR="0064573D" w:rsidRPr="005F7DC5" w:rsidRDefault="0064573D" w:rsidP="0064573D">
      <w:pPr>
        <w:pStyle w:val="Tabletext"/>
        <w:keepLines w:val="0"/>
        <w:spacing w:after="0" w:line="240" w:lineRule="auto"/>
        <w:ind w:left="1276"/>
        <w:rPr>
          <w:rFonts w:hint="eastAsia"/>
          <w:color w:val="FF0000"/>
          <w:lang w:eastAsia="zh-TW"/>
        </w:rPr>
      </w:pPr>
      <w:r>
        <w:rPr>
          <w:rFonts w:hint="eastAsia"/>
          <w:color w:val="FF0000"/>
          <w:lang w:eastAsia="zh-TW"/>
        </w:rPr>
        <w:t xml:space="preserve">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color w:val="FF0000"/>
            <w:lang w:eastAsia="zh-TW"/>
          </w:rPr>
          <w:t>2.5.2</w:t>
        </w:r>
      </w:smartTag>
      <w:r>
        <w:rPr>
          <w:rFonts w:hint="eastAsia"/>
          <w:color w:val="FF0000"/>
          <w:lang w:eastAsia="zh-TW"/>
        </w:rPr>
        <w:t xml:space="preserve">.1.1   </w:t>
      </w:r>
      <w:r w:rsidRPr="005F7DC5">
        <w:rPr>
          <w:rFonts w:hint="eastAsia"/>
          <w:color w:val="FF0000"/>
          <w:lang w:eastAsia="zh-TW"/>
        </w:rPr>
        <w:t>APLY_NO</w:t>
      </w:r>
      <w:r w:rsidRPr="005F7DC5">
        <w:rPr>
          <w:rFonts w:hint="eastAsia"/>
          <w:color w:val="FF0000"/>
          <w:lang w:eastAsia="zh-TW"/>
        </w:rPr>
        <w:t>：</w:t>
      </w:r>
      <w:r w:rsidR="00BF2FFA">
        <w:rPr>
          <w:rFonts w:hint="eastAsia"/>
          <w:kern w:val="2"/>
          <w:szCs w:val="24"/>
          <w:lang w:eastAsia="zh-TW"/>
        </w:rPr>
        <w:t>DTAAI001.</w:t>
      </w:r>
      <w:r w:rsidRPr="005F7DC5">
        <w:rPr>
          <w:rFonts w:ascii="新細明體" w:hAnsi="新細明體" w:cs="Arial Unicode MS" w:hint="eastAsia"/>
          <w:color w:val="FF0000"/>
          <w:lang w:eastAsia="zh-TW"/>
        </w:rPr>
        <w:t>受理編號</w:t>
      </w:r>
    </w:p>
    <w:p w:rsidR="0064573D" w:rsidRPr="005F7DC5" w:rsidRDefault="0064573D" w:rsidP="0064573D">
      <w:pPr>
        <w:pStyle w:val="Tabletext"/>
        <w:keepLines w:val="0"/>
        <w:spacing w:after="0" w:line="240" w:lineRule="auto"/>
        <w:ind w:left="1276"/>
        <w:rPr>
          <w:rFonts w:hint="eastAsia"/>
          <w:color w:val="FF0000"/>
          <w:lang w:eastAsia="zh-TW"/>
        </w:rPr>
      </w:pPr>
      <w:r>
        <w:rPr>
          <w:rFonts w:hint="eastAsia"/>
          <w:color w:val="FF0000"/>
          <w:lang w:eastAsia="zh-TW"/>
        </w:rPr>
        <w:t xml:space="preserve">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color w:val="FF0000"/>
            <w:lang w:eastAsia="zh-TW"/>
          </w:rPr>
          <w:t>2.5.2</w:t>
        </w:r>
      </w:smartTag>
      <w:r>
        <w:rPr>
          <w:rFonts w:hint="eastAsia"/>
          <w:color w:val="FF0000"/>
          <w:lang w:eastAsia="zh-TW"/>
        </w:rPr>
        <w:t xml:space="preserve">.1.2   </w:t>
      </w:r>
      <w:r w:rsidRPr="005F7DC5">
        <w:rPr>
          <w:color w:val="FF0000"/>
          <w:lang w:eastAsia="zh-TW"/>
        </w:rPr>
        <w:t>stepElement.doDispatch()</w:t>
      </w:r>
    </w:p>
    <w:p w:rsidR="00CD3E20" w:rsidRPr="00CD3E20" w:rsidRDefault="00CD3E20" w:rsidP="00CD3E2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3E2AD0" w:rsidRDefault="002E23F7" w:rsidP="006B2C5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繼續處理下一筆。</w:t>
      </w:r>
    </w:p>
    <w:p w:rsidR="003A3A0D" w:rsidRDefault="003A3A0D" w:rsidP="003A3A0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>
        <w:rPr>
          <w:rFonts w:hint="eastAsia"/>
          <w:kern w:val="2"/>
          <w:szCs w:val="24"/>
          <w:lang w:eastAsia="zh-TW"/>
        </w:rPr>
        <w:t>INPUT</w:t>
      </w:r>
      <w:r>
        <w:rPr>
          <w:rFonts w:hint="eastAsia"/>
          <w:kern w:val="2"/>
          <w:szCs w:val="24"/>
          <w:lang w:eastAsia="zh-TW"/>
        </w:rPr>
        <w:t>檔</w:t>
      </w:r>
      <w:r w:rsidR="007B19C1" w:rsidRPr="004117BD">
        <w:rPr>
          <w:rFonts w:hint="eastAsia"/>
          <w:color w:val="FF0000"/>
        </w:rPr>
        <w:t>異名為</w:t>
      </w:r>
      <w:r w:rsidR="007B19C1" w:rsidRPr="004117BD">
        <w:rPr>
          <w:rFonts w:hint="eastAsia"/>
          <w:color w:val="FF0000"/>
        </w:rPr>
        <w:t>INPUT</w:t>
      </w:r>
      <w:r w:rsidR="007B19C1" w:rsidRPr="004117BD">
        <w:rPr>
          <w:rFonts w:hint="eastAsia"/>
          <w:color w:val="FF0000"/>
        </w:rPr>
        <w:t>檔</w:t>
      </w:r>
      <w:r w:rsidR="007B19C1" w:rsidRPr="004117BD">
        <w:rPr>
          <w:rFonts w:hint="eastAsia"/>
          <w:color w:val="FF0000"/>
        </w:rPr>
        <w:t>+</w:t>
      </w:r>
      <w:r w:rsidR="007B19C1" w:rsidRPr="004117BD">
        <w:rPr>
          <w:color w:val="FF0000"/>
        </w:rPr>
        <w:t>”</w:t>
      </w:r>
      <w:r w:rsidR="007B19C1" w:rsidRPr="004117BD">
        <w:rPr>
          <w:rFonts w:hint="eastAsia"/>
          <w:color w:val="FF0000"/>
        </w:rPr>
        <w:t>_</w:t>
      </w:r>
      <w:r w:rsidR="007B19C1" w:rsidRPr="004117BD">
        <w:rPr>
          <w:rFonts w:hint="eastAsia"/>
          <w:color w:val="FF0000"/>
        </w:rPr>
        <w:t>當天日期</w:t>
      </w:r>
      <w:r w:rsidR="007B19C1" w:rsidRPr="004117BD">
        <w:rPr>
          <w:rFonts w:hint="eastAsia"/>
          <w:color w:val="FF0000"/>
        </w:rPr>
        <w:t>(</w:t>
      </w:r>
      <w:r w:rsidR="007B19C1" w:rsidRPr="004117BD">
        <w:rPr>
          <w:rFonts w:hint="eastAsia"/>
          <w:color w:val="FF0000"/>
        </w:rPr>
        <w:t>民國年</w:t>
      </w:r>
      <w:r w:rsidR="007B19C1" w:rsidRPr="004117BD">
        <w:rPr>
          <w:rFonts w:hint="eastAsia"/>
          <w:color w:val="FF0000"/>
        </w:rPr>
        <w:t>)</w:t>
      </w:r>
      <w:r w:rsidR="007B19C1">
        <w:rPr>
          <w:color w:val="FF0000"/>
        </w:rPr>
        <w:t>”</w:t>
      </w:r>
      <w:r w:rsidR="007B19C1" w:rsidRPr="004117BD">
        <w:rPr>
          <w:rFonts w:hint="eastAsia"/>
        </w:rPr>
        <w:t xml:space="preserve"> </w:t>
      </w:r>
      <w:r w:rsidR="007B19C1">
        <w:rPr>
          <w:rFonts w:hint="eastAsia"/>
        </w:rPr>
        <w:t>，</w:t>
      </w:r>
      <w:r>
        <w:rPr>
          <w:rFonts w:hint="eastAsia"/>
          <w:kern w:val="2"/>
          <w:szCs w:val="24"/>
          <w:lang w:eastAsia="zh-TW"/>
        </w:rPr>
        <w:t>搬至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相同目錄</w:t>
      </w:r>
      <w:r>
        <w:rPr>
          <w:rFonts w:hint="eastAsia"/>
          <w:kern w:val="2"/>
          <w:szCs w:val="24"/>
          <w:lang w:eastAsia="zh-TW"/>
        </w:rPr>
        <w:t xml:space="preserve">\BAK </w:t>
      </w:r>
      <w:r>
        <w:rPr>
          <w:rFonts w:hint="eastAsia"/>
          <w:kern w:val="2"/>
          <w:szCs w:val="24"/>
          <w:lang w:eastAsia="zh-TW"/>
        </w:rPr>
        <w:t>下。</w:t>
      </w:r>
    </w:p>
    <w:p w:rsidR="002E23F7" w:rsidRDefault="002E23F7" w:rsidP="002E23F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將</w:t>
      </w:r>
      <w:r>
        <w:rPr>
          <w:rFonts w:hint="eastAsia"/>
          <w:kern w:val="2"/>
          <w:szCs w:val="24"/>
          <w:lang w:eastAsia="zh-TW"/>
        </w:rPr>
        <w:t>HOST</w:t>
      </w:r>
      <w:r>
        <w:rPr>
          <w:rFonts w:hint="eastAsia"/>
          <w:kern w:val="2"/>
          <w:szCs w:val="24"/>
          <w:lang w:eastAsia="zh-TW"/>
        </w:rPr>
        <w:t>檔案刪除。</w:t>
      </w:r>
    </w:p>
    <w:p w:rsidR="00612B1F" w:rsidRDefault="00612B1F" w:rsidP="008626B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程式結束時：</w:t>
      </w:r>
    </w:p>
    <w:p w:rsidR="00612B1F" w:rsidRDefault="00612B1F" w:rsidP="008626B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 w:rsidR="00C235AC">
        <w:rPr>
          <w:rFonts w:hint="eastAsia"/>
          <w:kern w:val="2"/>
          <w:szCs w:val="24"/>
          <w:lang w:eastAsia="zh-TW"/>
        </w:rPr>
        <w:t>4</w:t>
      </w:r>
      <w:r w:rsidR="002E35AC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紀錄處理件數：</w:t>
      </w:r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JOB name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JAAAD</w:t>
      </w:r>
      <w:r w:rsidR="008626BE">
        <w:rPr>
          <w:rFonts w:hint="eastAsia"/>
          <w:kern w:val="2"/>
          <w:szCs w:val="24"/>
          <w:lang w:eastAsia="zh-TW"/>
        </w:rPr>
        <w:t>I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="008626BE">
          <w:rPr>
            <w:rFonts w:hint="eastAsia"/>
            <w:kern w:val="2"/>
            <w:szCs w:val="24"/>
            <w:lang w:eastAsia="zh-TW"/>
          </w:rPr>
          <w:t>00</w:t>
        </w:r>
        <w:r w:rsidR="006B2C59"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 w:rsidR="008626BE">
        <w:rPr>
          <w:rFonts w:hint="eastAsia"/>
          <w:kern w:val="2"/>
          <w:szCs w:val="24"/>
          <w:lang w:eastAsia="zh-TW"/>
        </w:rPr>
        <w:t>I1</w:t>
      </w:r>
      <w:r w:rsidR="009C18BC">
        <w:rPr>
          <w:rFonts w:hint="eastAsia"/>
          <w:kern w:val="2"/>
          <w:szCs w:val="24"/>
          <w:lang w:eastAsia="zh-TW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’"/>
        </w:smartTagPr>
        <w:r w:rsidR="006B2C59">
          <w:rPr>
            <w:rFonts w:hint="eastAsia"/>
            <w:kern w:val="2"/>
            <w:szCs w:val="24"/>
            <w:lang w:eastAsia="zh-TW"/>
          </w:rPr>
          <w:t>2</w:t>
        </w:r>
        <w:r>
          <w:rPr>
            <w:rFonts w:hint="eastAsia"/>
            <w:kern w:val="2"/>
            <w:szCs w:val="24"/>
            <w:lang w:eastAsia="zh-TW"/>
          </w:rPr>
          <w:t>0</w:t>
        </w:r>
        <w:r w:rsidR="006B2C59"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處理日期時間：</w:t>
      </w:r>
      <w:r w:rsidR="0078238B">
        <w:rPr>
          <w:rFonts w:hint="eastAsia"/>
          <w:kern w:val="2"/>
          <w:szCs w:val="24"/>
          <w:lang w:eastAsia="zh-TW"/>
        </w:rPr>
        <w:t>1.2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業務別：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’</w:t>
      </w:r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次系統別：</w:t>
      </w:r>
      <w:r>
        <w:rPr>
          <w:kern w:val="2"/>
          <w:szCs w:val="24"/>
          <w:lang w:eastAsia="zh-TW"/>
        </w:rPr>
        <w:t>’</w:t>
      </w:r>
      <w:r w:rsidR="008626BE">
        <w:rPr>
          <w:rFonts w:hint="eastAsia"/>
          <w:kern w:val="2"/>
          <w:szCs w:val="24"/>
          <w:lang w:eastAsia="zh-TW"/>
        </w:rPr>
        <w:t>I1</w:t>
      </w:r>
      <w:r>
        <w:rPr>
          <w:kern w:val="2"/>
          <w:szCs w:val="24"/>
          <w:lang w:eastAsia="zh-TW"/>
        </w:rPr>
        <w:t>’</w:t>
      </w:r>
    </w:p>
    <w:p w:rsidR="00612B1F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作業週期：日</w:t>
      </w:r>
    </w:p>
    <w:sectPr w:rsidR="00612B1F">
      <w:footerReference w:type="even" r:id="rId13"/>
      <w:footerReference w:type="default" r:id="rId14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8C3" w:rsidRDefault="00C478C3">
      <w:r>
        <w:separator/>
      </w:r>
    </w:p>
  </w:endnote>
  <w:endnote w:type="continuationSeparator" w:id="0">
    <w:p w:rsidR="00C478C3" w:rsidRDefault="00C47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norm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2B5" w:rsidRDefault="001212B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212B5" w:rsidRDefault="001212B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2B5" w:rsidRDefault="001212B5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537674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537674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8C3" w:rsidRDefault="00C478C3">
      <w:r>
        <w:separator/>
      </w:r>
    </w:p>
  </w:footnote>
  <w:footnote w:type="continuationSeparator" w:id="0">
    <w:p w:rsidR="00C478C3" w:rsidRDefault="00C47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103BC"/>
    <w:rsid w:val="00010CD2"/>
    <w:rsid w:val="000257D5"/>
    <w:rsid w:val="000350EF"/>
    <w:rsid w:val="000911A4"/>
    <w:rsid w:val="00094624"/>
    <w:rsid w:val="000A2E95"/>
    <w:rsid w:val="000C044D"/>
    <w:rsid w:val="000C51DA"/>
    <w:rsid w:val="000D173A"/>
    <w:rsid w:val="000E492B"/>
    <w:rsid w:val="001046FB"/>
    <w:rsid w:val="00111DD4"/>
    <w:rsid w:val="00114232"/>
    <w:rsid w:val="001212B5"/>
    <w:rsid w:val="001255EF"/>
    <w:rsid w:val="0013687F"/>
    <w:rsid w:val="00163509"/>
    <w:rsid w:val="00172BB4"/>
    <w:rsid w:val="0017760A"/>
    <w:rsid w:val="001F12AD"/>
    <w:rsid w:val="001F33E2"/>
    <w:rsid w:val="0020636A"/>
    <w:rsid w:val="0021236B"/>
    <w:rsid w:val="00262D84"/>
    <w:rsid w:val="002644A3"/>
    <w:rsid w:val="00272585"/>
    <w:rsid w:val="00282C19"/>
    <w:rsid w:val="002852A9"/>
    <w:rsid w:val="00293853"/>
    <w:rsid w:val="002A18D3"/>
    <w:rsid w:val="002C18AC"/>
    <w:rsid w:val="002D1243"/>
    <w:rsid w:val="002E208C"/>
    <w:rsid w:val="002E23F7"/>
    <w:rsid w:val="002E35AC"/>
    <w:rsid w:val="002E7051"/>
    <w:rsid w:val="00301377"/>
    <w:rsid w:val="00304CE8"/>
    <w:rsid w:val="0032502B"/>
    <w:rsid w:val="003343C6"/>
    <w:rsid w:val="00336FA8"/>
    <w:rsid w:val="00351402"/>
    <w:rsid w:val="00361A95"/>
    <w:rsid w:val="00363504"/>
    <w:rsid w:val="00381403"/>
    <w:rsid w:val="00391C23"/>
    <w:rsid w:val="003A3A0D"/>
    <w:rsid w:val="003C0406"/>
    <w:rsid w:val="003C0B84"/>
    <w:rsid w:val="003E2AD0"/>
    <w:rsid w:val="003E3C02"/>
    <w:rsid w:val="003E7D29"/>
    <w:rsid w:val="003F1D73"/>
    <w:rsid w:val="0040512F"/>
    <w:rsid w:val="004160E9"/>
    <w:rsid w:val="00416D93"/>
    <w:rsid w:val="00421A14"/>
    <w:rsid w:val="004252C4"/>
    <w:rsid w:val="00436887"/>
    <w:rsid w:val="00454354"/>
    <w:rsid w:val="00474C68"/>
    <w:rsid w:val="0047685D"/>
    <w:rsid w:val="004916C6"/>
    <w:rsid w:val="004A3910"/>
    <w:rsid w:val="004C7E4A"/>
    <w:rsid w:val="004F4C2E"/>
    <w:rsid w:val="005271BD"/>
    <w:rsid w:val="00537674"/>
    <w:rsid w:val="00570356"/>
    <w:rsid w:val="0058117E"/>
    <w:rsid w:val="005A2077"/>
    <w:rsid w:val="005B2CBE"/>
    <w:rsid w:val="005C02DF"/>
    <w:rsid w:val="005C5575"/>
    <w:rsid w:val="005D246B"/>
    <w:rsid w:val="005D3FB0"/>
    <w:rsid w:val="005E2495"/>
    <w:rsid w:val="005E6ADB"/>
    <w:rsid w:val="005F5F76"/>
    <w:rsid w:val="006035BF"/>
    <w:rsid w:val="00612B1F"/>
    <w:rsid w:val="00613094"/>
    <w:rsid w:val="006170A9"/>
    <w:rsid w:val="0064573D"/>
    <w:rsid w:val="0068172B"/>
    <w:rsid w:val="00691F21"/>
    <w:rsid w:val="006A19F9"/>
    <w:rsid w:val="006B2C59"/>
    <w:rsid w:val="006B3DA3"/>
    <w:rsid w:val="006C40AB"/>
    <w:rsid w:val="006D26F8"/>
    <w:rsid w:val="006D65CE"/>
    <w:rsid w:val="006F6685"/>
    <w:rsid w:val="006F7832"/>
    <w:rsid w:val="00721959"/>
    <w:rsid w:val="00724B23"/>
    <w:rsid w:val="007258F0"/>
    <w:rsid w:val="00742344"/>
    <w:rsid w:val="00744E86"/>
    <w:rsid w:val="00757FB4"/>
    <w:rsid w:val="00777F49"/>
    <w:rsid w:val="0078238B"/>
    <w:rsid w:val="00791119"/>
    <w:rsid w:val="0079743A"/>
    <w:rsid w:val="007A572C"/>
    <w:rsid w:val="007B19C1"/>
    <w:rsid w:val="007C028F"/>
    <w:rsid w:val="007D627E"/>
    <w:rsid w:val="007E5CDA"/>
    <w:rsid w:val="007E6493"/>
    <w:rsid w:val="007F2C34"/>
    <w:rsid w:val="007F71E5"/>
    <w:rsid w:val="008252FB"/>
    <w:rsid w:val="00830E10"/>
    <w:rsid w:val="00856F36"/>
    <w:rsid w:val="008626BE"/>
    <w:rsid w:val="00865226"/>
    <w:rsid w:val="008707F8"/>
    <w:rsid w:val="00871D19"/>
    <w:rsid w:val="00873877"/>
    <w:rsid w:val="008A0040"/>
    <w:rsid w:val="008A2AFE"/>
    <w:rsid w:val="008F4297"/>
    <w:rsid w:val="009110C3"/>
    <w:rsid w:val="0093219C"/>
    <w:rsid w:val="00940A24"/>
    <w:rsid w:val="00941154"/>
    <w:rsid w:val="00943683"/>
    <w:rsid w:val="00946233"/>
    <w:rsid w:val="0098408B"/>
    <w:rsid w:val="009842EB"/>
    <w:rsid w:val="009C18BC"/>
    <w:rsid w:val="009F6CC9"/>
    <w:rsid w:val="00A25DD3"/>
    <w:rsid w:val="00A444B8"/>
    <w:rsid w:val="00A51195"/>
    <w:rsid w:val="00A53A43"/>
    <w:rsid w:val="00A553F7"/>
    <w:rsid w:val="00A65945"/>
    <w:rsid w:val="00A66B5B"/>
    <w:rsid w:val="00A77F16"/>
    <w:rsid w:val="00A90628"/>
    <w:rsid w:val="00A9733F"/>
    <w:rsid w:val="00AA1CEE"/>
    <w:rsid w:val="00AA79A8"/>
    <w:rsid w:val="00AB338C"/>
    <w:rsid w:val="00AF3FD6"/>
    <w:rsid w:val="00AF7C15"/>
    <w:rsid w:val="00B71B41"/>
    <w:rsid w:val="00B72ACA"/>
    <w:rsid w:val="00B87B4B"/>
    <w:rsid w:val="00BB017B"/>
    <w:rsid w:val="00BB2300"/>
    <w:rsid w:val="00BC1EB3"/>
    <w:rsid w:val="00BD46F9"/>
    <w:rsid w:val="00BD7A7A"/>
    <w:rsid w:val="00BE7F16"/>
    <w:rsid w:val="00BF2FFA"/>
    <w:rsid w:val="00BF6B1F"/>
    <w:rsid w:val="00C00AA6"/>
    <w:rsid w:val="00C02EB2"/>
    <w:rsid w:val="00C13085"/>
    <w:rsid w:val="00C157C4"/>
    <w:rsid w:val="00C17015"/>
    <w:rsid w:val="00C235AC"/>
    <w:rsid w:val="00C3706E"/>
    <w:rsid w:val="00C478C3"/>
    <w:rsid w:val="00C531BA"/>
    <w:rsid w:val="00C86280"/>
    <w:rsid w:val="00CB1329"/>
    <w:rsid w:val="00CB2EBE"/>
    <w:rsid w:val="00CC0078"/>
    <w:rsid w:val="00CC0CCB"/>
    <w:rsid w:val="00CD3E20"/>
    <w:rsid w:val="00CF722B"/>
    <w:rsid w:val="00D02648"/>
    <w:rsid w:val="00D1076C"/>
    <w:rsid w:val="00D13863"/>
    <w:rsid w:val="00D1708D"/>
    <w:rsid w:val="00D254AC"/>
    <w:rsid w:val="00D305F8"/>
    <w:rsid w:val="00D567D2"/>
    <w:rsid w:val="00D8233C"/>
    <w:rsid w:val="00D934BC"/>
    <w:rsid w:val="00DA0CFB"/>
    <w:rsid w:val="00DA156D"/>
    <w:rsid w:val="00DA6C37"/>
    <w:rsid w:val="00DD6969"/>
    <w:rsid w:val="00DD6CA8"/>
    <w:rsid w:val="00E1550A"/>
    <w:rsid w:val="00E26B6C"/>
    <w:rsid w:val="00E7481A"/>
    <w:rsid w:val="00E95357"/>
    <w:rsid w:val="00EB3924"/>
    <w:rsid w:val="00EC02AF"/>
    <w:rsid w:val="00ED3E0F"/>
    <w:rsid w:val="00ED7438"/>
    <w:rsid w:val="00EE1362"/>
    <w:rsid w:val="00EF0EA6"/>
    <w:rsid w:val="00F02B2F"/>
    <w:rsid w:val="00F12C57"/>
    <w:rsid w:val="00F13D43"/>
    <w:rsid w:val="00F16CA6"/>
    <w:rsid w:val="00F3175F"/>
    <w:rsid w:val="00F3444C"/>
    <w:rsid w:val="00F42EE5"/>
    <w:rsid w:val="00F57E82"/>
    <w:rsid w:val="00F8209B"/>
    <w:rsid w:val="00F96BD2"/>
    <w:rsid w:val="00F97D23"/>
    <w:rsid w:val="00FA348E"/>
    <w:rsid w:val="00FA5C7A"/>
    <w:rsid w:val="00FC5BF5"/>
    <w:rsid w:val="00FF0B16"/>
    <w:rsid w:val="00FF334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8569A73-0ABD-4D8E-B464-D5ECBC95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basedOn w:val="a0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5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HTML0">
    <w:name w:val="HTML Code"/>
    <w:basedOn w:val="a0"/>
    <w:rsid w:val="00CD3E20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87.22.49:8080/docs/CommonHR/com/cathay/common/hr/MessagedString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10.87.22.49:8080/docs/CommonHR/com/cathay/common/hr/MessagedString.html" TargetMode="External"/><Relationship Id="rId12" Type="http://schemas.openxmlformats.org/officeDocument/2006/relationships/hyperlink" Target="http://10.87.22.49:8080/docs/CommonHR/com/cathay/common/hr/DivData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87.22.49:8080/docs/CommonHR/com/cathay/common/hr/DivData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0.87.22.49:8080/docs/CommonHR/com/cathay/common/hr/Div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87.22.49:8080/docs/CommonHR/com/cathay/common/hr/DivData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Links>
    <vt:vector size="36" baseType="variant">
      <vt:variant>
        <vt:i4>5242907</vt:i4>
      </vt:variant>
      <vt:variant>
        <vt:i4>15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>getAdmCenter(java.lang.String)</vt:lpwstr>
      </vt:variant>
      <vt:variant>
        <vt:i4>2621562</vt:i4>
      </vt:variant>
      <vt:variant>
        <vt:i4>12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/>
      </vt:variant>
      <vt:variant>
        <vt:i4>3866748</vt:i4>
      </vt:variant>
      <vt:variant>
        <vt:i4>9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>getSvcenterByDivNo(java.lang.String)</vt:lpwstr>
      </vt:variant>
      <vt:variant>
        <vt:i4>2621562</vt:i4>
      </vt:variant>
      <vt:variant>
        <vt:i4>6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/>
      </vt:variant>
      <vt:variant>
        <vt:i4>8126515</vt:i4>
      </vt:variant>
      <vt:variant>
        <vt:i4>3</vt:i4>
      </vt:variant>
      <vt:variant>
        <vt:i4>0</vt:i4>
      </vt:variant>
      <vt:variant>
        <vt:i4>5</vt:i4>
      </vt:variant>
      <vt:variant>
        <vt:lpwstr>http://10.87.22.49:8080/docs/CommonHR/com/cathay/common/hr/MessagedString.html</vt:lpwstr>
      </vt:variant>
      <vt:variant>
        <vt:lpwstr/>
      </vt:variant>
      <vt:variant>
        <vt:i4>2752565</vt:i4>
      </vt:variant>
      <vt:variant>
        <vt:i4>0</vt:i4>
      </vt:variant>
      <vt:variant>
        <vt:i4>0</vt:i4>
      </vt:variant>
      <vt:variant>
        <vt:i4>5</vt:i4>
      </vt:variant>
      <vt:variant>
        <vt:lpwstr>http://10.87.22.49:8080/docs/CommonHR/com/cathay/common/hr/MessagedString.html</vt:lpwstr>
      </vt:variant>
      <vt:variant>
        <vt:lpwstr>getSvcenter()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2020-07-27T00:57:00Z</dcterms:created>
  <dcterms:modified xsi:type="dcterms:W3CDTF">2020-07-27T00:57:00Z</dcterms:modified>
</cp:coreProperties>
</file>