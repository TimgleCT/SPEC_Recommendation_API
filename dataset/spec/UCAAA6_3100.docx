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1010"/>
        <w:gridCol w:w="4503"/>
        <w:gridCol w:w="1566"/>
        <w:gridCol w:w="2071"/>
        <w:tblGridChange w:id="0">
          <w:tblGrid>
            <w:gridCol w:w="1216"/>
            <w:gridCol w:w="1010"/>
            <w:gridCol w:w="4503"/>
            <w:gridCol w:w="1566"/>
            <w:gridCol w:w="2071"/>
          </w:tblGrid>
        </w:tblGridChange>
      </w:tblGrid>
      <w:tr w:rsidR="00252551" w:rsidRPr="002A58AE" w:rsidTr="006778C4">
        <w:tc>
          <w:tcPr>
            <w:tcW w:w="121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252551" w:rsidRPr="002A58AE" w:rsidRDefault="00252551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252551" w:rsidRPr="002A58AE" w:rsidTr="006778C4">
        <w:tc>
          <w:tcPr>
            <w:tcW w:w="1216" w:type="dxa"/>
          </w:tcPr>
          <w:p w:rsidR="00252551" w:rsidRPr="002A58AE" w:rsidRDefault="005F4F4F" w:rsidP="00D732AE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6B6962"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DE48C8">
              <w:rPr>
                <w:rFonts w:ascii="細明體" w:eastAsia="細明體" w:hAnsi="細明體" w:cs="Courier New" w:hint="eastAsia"/>
                <w:sz w:val="20"/>
                <w:szCs w:val="20"/>
              </w:rPr>
              <w:t>0</w:t>
            </w:r>
            <w:r w:rsidR="00D732AE"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  <w:r w:rsidR="00252551"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 w:rsidR="00D732AE">
              <w:rPr>
                <w:rFonts w:ascii="細明體" w:eastAsia="細明體" w:hAnsi="細明體" w:cs="Courier New" w:hint="eastAsia"/>
                <w:sz w:val="20"/>
                <w:szCs w:val="20"/>
              </w:rPr>
              <w:t>01</w:t>
            </w:r>
          </w:p>
        </w:tc>
        <w:tc>
          <w:tcPr>
            <w:tcW w:w="1010" w:type="dxa"/>
          </w:tcPr>
          <w:p w:rsidR="00252551" w:rsidRPr="002A58AE" w:rsidRDefault="004911D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252551" w:rsidRPr="002A58AE" w:rsidRDefault="00252551" w:rsidP="002F7FC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252551" w:rsidRPr="002A58AE" w:rsidRDefault="00DE48C8" w:rsidP="002F7FCC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252551" w:rsidRPr="002A58AE" w:rsidRDefault="00DE48C8" w:rsidP="00490128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140311000287</w:t>
            </w:r>
          </w:p>
        </w:tc>
      </w:tr>
      <w:tr w:rsidR="006778C4" w:rsidRPr="002A58AE" w:rsidTr="006778C4">
        <w:tc>
          <w:tcPr>
            <w:tcW w:w="1216" w:type="dxa"/>
          </w:tcPr>
          <w:p w:rsidR="006778C4" w:rsidRPr="006778C4" w:rsidRDefault="006778C4" w:rsidP="006778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778C4">
              <w:rPr>
                <w:rFonts w:ascii="細明體" w:eastAsia="細明體" w:hAnsi="細明體" w:hint="eastAsia"/>
                <w:sz w:val="20"/>
                <w:szCs w:val="20"/>
              </w:rPr>
              <w:t>2016/04/18</w:t>
            </w:r>
          </w:p>
        </w:tc>
        <w:tc>
          <w:tcPr>
            <w:tcW w:w="1010" w:type="dxa"/>
          </w:tcPr>
          <w:p w:rsidR="006778C4" w:rsidRPr="006778C4" w:rsidRDefault="006778C4" w:rsidP="006778C4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778C4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4503" w:type="dxa"/>
          </w:tcPr>
          <w:p w:rsidR="006778C4" w:rsidRPr="006778C4" w:rsidRDefault="006778C4" w:rsidP="006778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</w:t>
            </w:r>
            <w:r w:rsidRPr="006778C4">
              <w:rPr>
                <w:rFonts w:ascii="細明體" w:eastAsia="細明體" w:hAnsi="細明體" w:hint="eastAsia"/>
                <w:sz w:val="20"/>
                <w:szCs w:val="20"/>
              </w:rPr>
              <w:t>e11昇級測試</w:t>
            </w:r>
          </w:p>
        </w:tc>
        <w:tc>
          <w:tcPr>
            <w:tcW w:w="1566" w:type="dxa"/>
          </w:tcPr>
          <w:p w:rsidR="006778C4" w:rsidRPr="006778C4" w:rsidRDefault="006778C4" w:rsidP="006778C4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778C4">
              <w:rPr>
                <w:rFonts w:ascii="細明體" w:eastAsia="細明體" w:hAnsi="細明體" w:hint="eastAsia"/>
                <w:sz w:val="20"/>
                <w:szCs w:val="20"/>
              </w:rPr>
              <w:t>雅君</w:t>
            </w:r>
          </w:p>
        </w:tc>
        <w:tc>
          <w:tcPr>
            <w:tcW w:w="2071" w:type="dxa"/>
          </w:tcPr>
          <w:p w:rsidR="006778C4" w:rsidRPr="006778C4" w:rsidRDefault="006778C4" w:rsidP="006778C4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6778C4">
              <w:rPr>
                <w:rFonts w:ascii="細明體" w:eastAsia="細明體" w:hAnsi="細明體" w:hint="eastAsia"/>
                <w:sz w:val="20"/>
                <w:szCs w:val="20"/>
              </w:rPr>
              <w:t>160308000090</w:t>
            </w:r>
          </w:p>
        </w:tc>
      </w:tr>
      <w:tr w:rsidR="00750CCA" w:rsidRPr="002A58AE" w:rsidTr="006778C4">
        <w:tc>
          <w:tcPr>
            <w:tcW w:w="1216" w:type="dxa"/>
          </w:tcPr>
          <w:p w:rsidR="00750CCA" w:rsidRPr="006778C4" w:rsidRDefault="00750CCA" w:rsidP="006778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2016/08/19</w:t>
            </w:r>
          </w:p>
        </w:tc>
        <w:tc>
          <w:tcPr>
            <w:tcW w:w="1010" w:type="dxa"/>
          </w:tcPr>
          <w:p w:rsidR="00750CCA" w:rsidRPr="006778C4" w:rsidRDefault="00750CCA" w:rsidP="006778C4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  <w:tc>
          <w:tcPr>
            <w:tcW w:w="4503" w:type="dxa"/>
          </w:tcPr>
          <w:p w:rsidR="00750CCA" w:rsidRDefault="00750CCA" w:rsidP="006778C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折抵醫療費用調整取件順序</w:t>
            </w:r>
          </w:p>
        </w:tc>
        <w:tc>
          <w:tcPr>
            <w:tcW w:w="1566" w:type="dxa"/>
          </w:tcPr>
          <w:p w:rsidR="00750CCA" w:rsidRPr="006778C4" w:rsidRDefault="00750CCA" w:rsidP="006778C4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張凱鈞</w:t>
            </w:r>
          </w:p>
        </w:tc>
        <w:tc>
          <w:tcPr>
            <w:tcW w:w="2071" w:type="dxa"/>
          </w:tcPr>
          <w:p w:rsidR="00750CCA" w:rsidRPr="006778C4" w:rsidRDefault="00750CCA" w:rsidP="006778C4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160121000383</w:t>
            </w:r>
          </w:p>
        </w:tc>
      </w:tr>
      <w:tr w:rsidR="008317CF" w:rsidRPr="002A58AE" w:rsidTr="006778C4">
        <w:trPr>
          <w:ins w:id="2" w:author="cathay" w:date="2018-08-03T17:01:00Z"/>
        </w:trPr>
        <w:tc>
          <w:tcPr>
            <w:tcW w:w="1216" w:type="dxa"/>
          </w:tcPr>
          <w:p w:rsidR="008317CF" w:rsidRDefault="008317CF" w:rsidP="008317CF">
            <w:pPr>
              <w:rPr>
                <w:ins w:id="3" w:author="cathay" w:date="2018-08-03T17:01:00Z"/>
                <w:rFonts w:ascii="細明體" w:eastAsia="細明體" w:hAnsi="細明體" w:hint="eastAsia"/>
                <w:sz w:val="20"/>
                <w:szCs w:val="20"/>
              </w:rPr>
            </w:pPr>
            <w:ins w:id="4" w:author="cathay" w:date="2018-08-03T17:0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2018/08/03</w:t>
              </w:r>
            </w:ins>
          </w:p>
        </w:tc>
        <w:tc>
          <w:tcPr>
            <w:tcW w:w="1010" w:type="dxa"/>
          </w:tcPr>
          <w:p w:rsidR="008317CF" w:rsidRDefault="008317CF" w:rsidP="008317CF">
            <w:pPr>
              <w:jc w:val="center"/>
              <w:rPr>
                <w:ins w:id="5" w:author="cathay" w:date="2018-08-03T17:01:00Z"/>
                <w:rFonts w:ascii="細明體" w:eastAsia="細明體" w:hAnsi="細明體" w:hint="eastAsia"/>
                <w:sz w:val="20"/>
                <w:szCs w:val="20"/>
              </w:rPr>
            </w:pPr>
            <w:ins w:id="6" w:author="cathay" w:date="2018-08-03T17:0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4503" w:type="dxa"/>
          </w:tcPr>
          <w:p w:rsidR="008317CF" w:rsidRDefault="008317CF" w:rsidP="008317CF">
            <w:pPr>
              <w:rPr>
                <w:ins w:id="7" w:author="cathay" w:date="2018-08-03T17:01:00Z"/>
                <w:rFonts w:ascii="細明體" w:eastAsia="細明體" w:hAnsi="細明體" w:hint="eastAsia"/>
                <w:sz w:val="20"/>
                <w:szCs w:val="20"/>
              </w:rPr>
            </w:pPr>
            <w:ins w:id="8" w:author="cathay" w:date="2018-08-03T17:0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三登案件庫合併</w:t>
              </w:r>
            </w:ins>
          </w:p>
        </w:tc>
        <w:tc>
          <w:tcPr>
            <w:tcW w:w="1566" w:type="dxa"/>
          </w:tcPr>
          <w:p w:rsidR="008317CF" w:rsidRDefault="008317CF" w:rsidP="008317CF">
            <w:pPr>
              <w:jc w:val="center"/>
              <w:rPr>
                <w:ins w:id="9" w:author="cathay" w:date="2018-08-03T17:01:00Z"/>
                <w:rFonts w:ascii="細明體" w:eastAsia="細明體" w:hAnsi="細明體" w:hint="eastAsia"/>
                <w:sz w:val="20"/>
                <w:szCs w:val="20"/>
              </w:rPr>
            </w:pPr>
            <w:ins w:id="10" w:author="cathay" w:date="2018-08-03T17:0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2071" w:type="dxa"/>
          </w:tcPr>
          <w:p w:rsidR="008317CF" w:rsidRDefault="008317CF" w:rsidP="008317CF">
            <w:pPr>
              <w:jc w:val="center"/>
              <w:rPr>
                <w:ins w:id="11" w:author="cathay" w:date="2018-08-03T17:01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cathay" w:date="2018-08-03T17:0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180731000999</w:t>
              </w:r>
            </w:ins>
          </w:p>
        </w:tc>
      </w:tr>
    </w:tbl>
    <w:p w:rsidR="00252551" w:rsidRPr="002A58AE" w:rsidRDefault="00252551" w:rsidP="00963BA2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75297D" w:rsidRPr="002A58AE" w:rsidRDefault="00674A0A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一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  <w:tblPrChange w:id="13" w:author="cathay" w:date="2018-08-03T17:04:00Z">
          <w:tblPr>
            <w:tblW w:w="10710" w:type="dxa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BF" w:firstRow="1" w:lastRow="0" w:firstColumn="1" w:lastColumn="0" w:noHBand="0" w:noVBand="0"/>
          </w:tblPr>
        </w:tblPrChange>
      </w:tblPr>
      <w:tblGrid>
        <w:gridCol w:w="2268"/>
        <w:gridCol w:w="1701"/>
        <w:gridCol w:w="6291"/>
        <w:tblGridChange w:id="14">
          <w:tblGrid>
            <w:gridCol w:w="1438"/>
            <w:gridCol w:w="830"/>
            <w:gridCol w:w="250"/>
            <w:gridCol w:w="1451"/>
            <w:gridCol w:w="6291"/>
            <w:gridCol w:w="450"/>
          </w:tblGrid>
        </w:tblGridChange>
      </w:tblGrid>
      <w:tr w:rsidR="009B56A8" w:rsidRPr="002A58AE" w:rsidTr="00FF387B">
        <w:trPr>
          <w:trPrChange w:id="15" w:author="cathay" w:date="2018-08-03T17:04:00Z">
            <w:trPr>
              <w:gridAfter w:val="0"/>
              <w:wAfter w:w="450" w:type="dxa"/>
            </w:trPr>
          </w:trPrChange>
        </w:trPr>
        <w:tc>
          <w:tcPr>
            <w:tcW w:w="2268" w:type="dxa"/>
            <w:tcPrChange w:id="16" w:author="cathay" w:date="2018-08-03T17:04:00Z">
              <w:tcPr>
                <w:tcW w:w="2268" w:type="dxa"/>
                <w:gridSpan w:val="2"/>
              </w:tcPr>
            </w:tcPrChange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92" w:type="dxa"/>
            <w:gridSpan w:val="2"/>
            <w:tcPrChange w:id="17" w:author="cathay" w:date="2018-08-03T17:04:00Z">
              <w:tcPr>
                <w:tcW w:w="7992" w:type="dxa"/>
                <w:gridSpan w:val="3"/>
              </w:tcPr>
            </w:tcPrChange>
          </w:tcPr>
          <w:p w:rsidR="009B56A8" w:rsidRPr="00D76EE6" w:rsidRDefault="00D732AE" w:rsidP="00881F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三登取件</w:t>
            </w:r>
            <w:r w:rsidR="00DE48C8">
              <w:rPr>
                <w:rFonts w:ascii="細明體" w:eastAsia="細明體" w:hAnsi="細明體" w:hint="eastAsia"/>
                <w:sz w:val="20"/>
                <w:szCs w:val="20"/>
              </w:rPr>
              <w:t>作業</w:t>
            </w:r>
          </w:p>
        </w:tc>
      </w:tr>
      <w:tr w:rsidR="009B56A8" w:rsidRPr="002A58AE" w:rsidTr="00FF387B">
        <w:trPr>
          <w:trPrChange w:id="18" w:author="cathay" w:date="2018-08-03T17:04:00Z">
            <w:trPr>
              <w:gridAfter w:val="0"/>
              <w:wAfter w:w="450" w:type="dxa"/>
            </w:trPr>
          </w:trPrChange>
        </w:trPr>
        <w:tc>
          <w:tcPr>
            <w:tcW w:w="2268" w:type="dxa"/>
            <w:tcPrChange w:id="19" w:author="cathay" w:date="2018-08-03T17:04:00Z">
              <w:tcPr>
                <w:tcW w:w="2268" w:type="dxa"/>
                <w:gridSpan w:val="2"/>
              </w:tcPr>
            </w:tcPrChange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92" w:type="dxa"/>
            <w:gridSpan w:val="2"/>
            <w:tcPrChange w:id="20" w:author="cathay" w:date="2018-08-03T17:04:00Z">
              <w:tcPr>
                <w:tcW w:w="7992" w:type="dxa"/>
                <w:gridSpan w:val="3"/>
              </w:tcPr>
            </w:tcPrChange>
          </w:tcPr>
          <w:p w:rsidR="009B56A8" w:rsidRPr="002A58AE" w:rsidRDefault="00DE48C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AAA6_3</w:t>
            </w:r>
            <w:r w:rsidR="00D732AE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B56A8" w:rsidRPr="002A58AE" w:rsidTr="00FF387B">
        <w:trPr>
          <w:trPrChange w:id="21" w:author="cathay" w:date="2018-08-03T17:04:00Z">
            <w:trPr>
              <w:gridAfter w:val="0"/>
              <w:wAfter w:w="450" w:type="dxa"/>
            </w:trPr>
          </w:trPrChange>
        </w:trPr>
        <w:tc>
          <w:tcPr>
            <w:tcW w:w="2268" w:type="dxa"/>
            <w:tcPrChange w:id="22" w:author="cathay" w:date="2018-08-03T17:04:00Z">
              <w:tcPr>
                <w:tcW w:w="2268" w:type="dxa"/>
                <w:gridSpan w:val="2"/>
              </w:tcPr>
            </w:tcPrChange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92" w:type="dxa"/>
            <w:gridSpan w:val="2"/>
            <w:tcPrChange w:id="23" w:author="cathay" w:date="2018-08-03T17:04:00Z">
              <w:tcPr>
                <w:tcW w:w="7992" w:type="dxa"/>
                <w:gridSpan w:val="3"/>
              </w:tcPr>
            </w:tcPrChange>
          </w:tcPr>
          <w:p w:rsidR="009B56A8" w:rsidRPr="002A58AE" w:rsidRDefault="009B56A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D76EE6" w:rsidRPr="002A58AE" w:rsidTr="00FF387B">
        <w:trPr>
          <w:trPrChange w:id="24" w:author="cathay" w:date="2018-08-03T17:04:00Z">
            <w:trPr>
              <w:gridAfter w:val="0"/>
              <w:wAfter w:w="450" w:type="dxa"/>
            </w:trPr>
          </w:trPrChange>
        </w:trPr>
        <w:tc>
          <w:tcPr>
            <w:tcW w:w="2268" w:type="dxa"/>
            <w:tcPrChange w:id="25" w:author="cathay" w:date="2018-08-03T17:04:00Z">
              <w:tcPr>
                <w:tcW w:w="2268" w:type="dxa"/>
                <w:gridSpan w:val="2"/>
              </w:tcPr>
            </w:tcPrChange>
          </w:tcPr>
          <w:p w:rsidR="00D76EE6" w:rsidRPr="002A58AE" w:rsidRDefault="00D76EE6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92" w:type="dxa"/>
            <w:gridSpan w:val="2"/>
            <w:tcPrChange w:id="26" w:author="cathay" w:date="2018-08-03T17:04:00Z">
              <w:tcPr>
                <w:tcW w:w="7992" w:type="dxa"/>
                <w:gridSpan w:val="3"/>
              </w:tcPr>
            </w:tcPrChange>
          </w:tcPr>
          <w:p w:rsidR="00D76EE6" w:rsidRPr="00D76EE6" w:rsidRDefault="00D732AE" w:rsidP="009B034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三登取件</w:t>
            </w:r>
            <w:r w:rsidR="00DE48C8">
              <w:rPr>
                <w:rFonts w:ascii="細明體" w:eastAsia="細明體" w:hAnsi="細明體" w:hint="eastAsia"/>
                <w:sz w:val="20"/>
                <w:szCs w:val="20"/>
              </w:rPr>
              <w:t>作業</w:t>
            </w:r>
          </w:p>
        </w:tc>
      </w:tr>
      <w:tr w:rsidR="004911D8" w:rsidRPr="002A58AE" w:rsidTr="00FF387B">
        <w:trPr>
          <w:trPrChange w:id="27" w:author="cathay" w:date="2018-08-03T17:04:00Z">
            <w:trPr>
              <w:gridAfter w:val="0"/>
              <w:wAfter w:w="450" w:type="dxa"/>
            </w:trPr>
          </w:trPrChange>
        </w:trPr>
        <w:tc>
          <w:tcPr>
            <w:tcW w:w="2268" w:type="dxa"/>
            <w:tcPrChange w:id="28" w:author="cathay" w:date="2018-08-03T17:04:00Z">
              <w:tcPr>
                <w:tcW w:w="2268" w:type="dxa"/>
                <w:gridSpan w:val="2"/>
              </w:tcPr>
            </w:tcPrChange>
          </w:tcPr>
          <w:p w:rsidR="004911D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92" w:type="dxa"/>
            <w:gridSpan w:val="2"/>
            <w:tcPrChange w:id="29" w:author="cathay" w:date="2018-08-03T17:04:00Z">
              <w:tcPr>
                <w:tcW w:w="7992" w:type="dxa"/>
                <w:gridSpan w:val="3"/>
              </w:tcPr>
            </w:tcPrChange>
          </w:tcPr>
          <w:p w:rsidR="004911D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9B56A8" w:rsidRPr="002A58AE" w:rsidTr="00FF387B">
        <w:trPr>
          <w:trPrChange w:id="30" w:author="cathay" w:date="2018-08-03T17:04:00Z">
            <w:trPr>
              <w:gridAfter w:val="0"/>
              <w:wAfter w:w="450" w:type="dxa"/>
            </w:trPr>
          </w:trPrChange>
        </w:trPr>
        <w:tc>
          <w:tcPr>
            <w:tcW w:w="2268" w:type="dxa"/>
            <w:tcPrChange w:id="31" w:author="cathay" w:date="2018-08-03T17:04:00Z">
              <w:tcPr>
                <w:tcW w:w="2268" w:type="dxa"/>
                <w:gridSpan w:val="2"/>
              </w:tcPr>
            </w:tcPrChange>
          </w:tcPr>
          <w:p w:rsidR="009B56A8" w:rsidRPr="002A58AE" w:rsidRDefault="004911D8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92" w:type="dxa"/>
            <w:gridSpan w:val="2"/>
            <w:tcPrChange w:id="32" w:author="cathay" w:date="2018-08-03T17:04:00Z">
              <w:tcPr>
                <w:tcW w:w="7992" w:type="dxa"/>
                <w:gridSpan w:val="3"/>
              </w:tcPr>
            </w:tcPrChange>
          </w:tcPr>
          <w:p w:rsidR="009B56A8" w:rsidRPr="002A58AE" w:rsidRDefault="00B21B75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各</w:t>
            </w:r>
            <w:r w:rsidR="00A76482">
              <w:rPr>
                <w:rFonts w:ascii="細明體" w:eastAsia="細明體" w:hAnsi="細明體" w:hint="eastAsia"/>
                <w:sz w:val="20"/>
                <w:szCs w:val="20"/>
              </w:rPr>
              <w:t>行政中心服務科</w:t>
            </w:r>
          </w:p>
        </w:tc>
      </w:tr>
      <w:tr w:rsidR="00EF28DB" w:rsidRPr="002A58AE" w:rsidTr="00FF387B">
        <w:trPr>
          <w:trPrChange w:id="33" w:author="cathay" w:date="2018-08-03T17:04:00Z">
            <w:trPr>
              <w:gridAfter w:val="0"/>
              <w:wAfter w:w="450" w:type="dxa"/>
            </w:trPr>
          </w:trPrChange>
        </w:trPr>
        <w:tc>
          <w:tcPr>
            <w:tcW w:w="2268" w:type="dxa"/>
            <w:tcPrChange w:id="34" w:author="cathay" w:date="2018-08-03T17:04:00Z">
              <w:tcPr>
                <w:tcW w:w="2268" w:type="dxa"/>
                <w:gridSpan w:val="2"/>
              </w:tcPr>
            </w:tcPrChange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92" w:type="dxa"/>
            <w:gridSpan w:val="2"/>
            <w:tcPrChange w:id="35" w:author="cathay" w:date="2018-08-03T17:04:00Z">
              <w:tcPr>
                <w:tcW w:w="7992" w:type="dxa"/>
                <w:gridSpan w:val="3"/>
              </w:tcPr>
            </w:tcPrChange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F28DB" w:rsidRPr="002A58AE" w:rsidTr="00FF387B">
        <w:trPr>
          <w:trPrChange w:id="36" w:author="cathay" w:date="2018-08-03T17:04:00Z">
            <w:trPr>
              <w:gridAfter w:val="0"/>
              <w:wAfter w:w="450" w:type="dxa"/>
            </w:trPr>
          </w:trPrChange>
        </w:trPr>
        <w:tc>
          <w:tcPr>
            <w:tcW w:w="2268" w:type="dxa"/>
            <w:tcPrChange w:id="37" w:author="cathay" w:date="2018-08-03T17:04:00Z">
              <w:tcPr>
                <w:tcW w:w="2268" w:type="dxa"/>
                <w:gridSpan w:val="2"/>
              </w:tcPr>
            </w:tcPrChange>
          </w:tcPr>
          <w:p w:rsidR="00EF28DB" w:rsidRPr="002A58AE" w:rsidRDefault="00EF28DB" w:rsidP="004A6205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92" w:type="dxa"/>
            <w:gridSpan w:val="2"/>
            <w:tcPrChange w:id="38" w:author="cathay" w:date="2018-08-03T17:04:00Z">
              <w:tcPr>
                <w:tcW w:w="7992" w:type="dxa"/>
                <w:gridSpan w:val="3"/>
              </w:tcPr>
            </w:tcPrChange>
          </w:tcPr>
          <w:p w:rsidR="00EF28DB" w:rsidRPr="002A58AE" w:rsidRDefault="00EF28DB" w:rsidP="004A620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F24464" w:rsidRPr="00222C56" w:rsidTr="00FF387B">
        <w:trPr>
          <w:trPrChange w:id="39" w:author="cathay" w:date="2018-08-03T17:04:00Z">
            <w:trPr>
              <w:gridAfter w:val="0"/>
              <w:wAfter w:w="450" w:type="dxa"/>
            </w:trPr>
          </w:trPrChange>
        </w:trPr>
        <w:tc>
          <w:tcPr>
            <w:tcW w:w="2268" w:type="dxa"/>
            <w:tcPrChange w:id="40" w:author="cathay" w:date="2018-08-03T17:04:00Z">
              <w:tcPr>
                <w:tcW w:w="2268" w:type="dxa"/>
                <w:gridSpan w:val="2"/>
              </w:tcPr>
            </w:tcPrChange>
          </w:tcPr>
          <w:p w:rsidR="00F24464" w:rsidRPr="00222C56" w:rsidRDefault="00F24464" w:rsidP="006267FA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992" w:type="dxa"/>
            <w:gridSpan w:val="2"/>
            <w:tcPrChange w:id="41" w:author="cathay" w:date="2018-08-03T17:04:00Z">
              <w:tcPr>
                <w:tcW w:w="7992" w:type="dxa"/>
                <w:gridSpan w:val="3"/>
              </w:tcPr>
            </w:tcPrChange>
          </w:tcPr>
          <w:p w:rsidR="00F24464" w:rsidRPr="00872AEB" w:rsidRDefault="00D732AE" w:rsidP="006267FA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  <w:r w:rsidR="00F24464" w:rsidRPr="00872AEB">
              <w:rPr>
                <w:rFonts w:ascii="細明體" w:eastAsia="細明體" w:hAnsi="細明體" w:hint="eastAsia"/>
                <w:sz w:val="20"/>
                <w:szCs w:val="20"/>
              </w:rPr>
              <w:t xml:space="preserve">無 □遮蔽 </w:t>
            </w: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F24464" w:rsidRPr="0035250A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  <w:tr w:rsidR="00750CCA" w:rsidRPr="00905969" w:rsidTr="00FF387B">
        <w:trPr>
          <w:trPrChange w:id="42" w:author="cathay" w:date="2018-08-03T17:04:00Z">
            <w:trPr>
              <w:gridAfter w:val="0"/>
              <w:wAfter w:w="450" w:type="dxa"/>
            </w:trPr>
          </w:trPrChange>
        </w:trPr>
        <w:tc>
          <w:tcPr>
            <w:tcW w:w="2268" w:type="dxa"/>
            <w:vMerge w:val="restart"/>
            <w:vAlign w:val="center"/>
            <w:tcPrChange w:id="43" w:author="cathay" w:date="2018-08-03T17:04:00Z">
              <w:tcPr>
                <w:tcW w:w="2268" w:type="dxa"/>
                <w:gridSpan w:val="2"/>
                <w:vMerge w:val="restart"/>
                <w:vAlign w:val="center"/>
              </w:tcPr>
            </w:tcPrChange>
          </w:tcPr>
          <w:p w:rsidR="00750CCA" w:rsidRPr="00905969" w:rsidRDefault="00750CCA" w:rsidP="00711559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1701" w:type="dxa"/>
            <w:tcPrChange w:id="44" w:author="cathay" w:date="2018-08-03T17:04:00Z">
              <w:tcPr>
                <w:tcW w:w="1701" w:type="dxa"/>
                <w:gridSpan w:val="2"/>
              </w:tcPr>
            </w:tcPrChange>
          </w:tcPr>
          <w:p w:rsidR="00750CCA" w:rsidRPr="00905969" w:rsidRDefault="00750CCA" w:rsidP="007115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畫面</w:t>
            </w:r>
          </w:p>
        </w:tc>
        <w:tc>
          <w:tcPr>
            <w:tcW w:w="6291" w:type="dxa"/>
            <w:vAlign w:val="center"/>
            <w:tcPrChange w:id="45" w:author="cathay" w:date="2018-08-03T17:04:00Z">
              <w:tcPr>
                <w:tcW w:w="6291" w:type="dxa"/>
                <w:vAlign w:val="center"/>
              </w:tcPr>
            </w:tcPrChange>
          </w:tcPr>
          <w:p w:rsidR="00750CCA" w:rsidRPr="00905969" w:rsidRDefault="00750CCA" w:rsidP="00711559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750CCA" w:rsidRPr="00905969" w:rsidTr="00FF387B">
        <w:trPr>
          <w:trPrChange w:id="46" w:author="cathay" w:date="2018-08-03T17:04:00Z">
            <w:trPr>
              <w:gridAfter w:val="0"/>
              <w:wAfter w:w="450" w:type="dxa"/>
            </w:trPr>
          </w:trPrChange>
        </w:trPr>
        <w:tc>
          <w:tcPr>
            <w:tcW w:w="2268" w:type="dxa"/>
            <w:vMerge/>
            <w:tcPrChange w:id="47" w:author="cathay" w:date="2018-08-03T17:04:00Z">
              <w:tcPr>
                <w:tcW w:w="2268" w:type="dxa"/>
                <w:gridSpan w:val="2"/>
                <w:vMerge/>
              </w:tcPr>
            </w:tcPrChange>
          </w:tcPr>
          <w:p w:rsidR="00750CCA" w:rsidRPr="00905969" w:rsidRDefault="00750CCA" w:rsidP="007115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01" w:type="dxa"/>
            <w:tcPrChange w:id="48" w:author="cathay" w:date="2018-08-03T17:04:00Z">
              <w:tcPr>
                <w:tcW w:w="1701" w:type="dxa"/>
                <w:gridSpan w:val="2"/>
              </w:tcPr>
            </w:tcPrChange>
          </w:tcPr>
          <w:p w:rsidR="00750CCA" w:rsidRPr="00905969" w:rsidRDefault="00750CCA" w:rsidP="007115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報表列印</w:t>
            </w:r>
          </w:p>
        </w:tc>
        <w:tc>
          <w:tcPr>
            <w:tcW w:w="6291" w:type="dxa"/>
            <w:vAlign w:val="center"/>
            <w:tcPrChange w:id="49" w:author="cathay" w:date="2018-08-03T17:04:00Z">
              <w:tcPr>
                <w:tcW w:w="6291" w:type="dxa"/>
                <w:vAlign w:val="center"/>
              </w:tcPr>
            </w:tcPrChange>
          </w:tcPr>
          <w:p w:rsidR="00750CCA" w:rsidRPr="00905969" w:rsidRDefault="00750CCA" w:rsidP="007115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750CCA" w:rsidRPr="00905969" w:rsidTr="00FF387B">
        <w:trPr>
          <w:trPrChange w:id="50" w:author="cathay" w:date="2018-08-03T17:04:00Z">
            <w:trPr>
              <w:gridAfter w:val="0"/>
              <w:wAfter w:w="450" w:type="dxa"/>
            </w:trPr>
          </w:trPrChange>
        </w:trPr>
        <w:tc>
          <w:tcPr>
            <w:tcW w:w="2268" w:type="dxa"/>
            <w:vMerge/>
            <w:tcPrChange w:id="51" w:author="cathay" w:date="2018-08-03T17:04:00Z">
              <w:tcPr>
                <w:tcW w:w="2268" w:type="dxa"/>
                <w:gridSpan w:val="2"/>
                <w:vMerge/>
              </w:tcPr>
            </w:tcPrChange>
          </w:tcPr>
          <w:p w:rsidR="00750CCA" w:rsidRPr="00905969" w:rsidRDefault="00750CCA" w:rsidP="007115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01" w:type="dxa"/>
            <w:tcPrChange w:id="52" w:author="cathay" w:date="2018-08-03T17:04:00Z">
              <w:tcPr>
                <w:tcW w:w="1701" w:type="dxa"/>
                <w:gridSpan w:val="2"/>
              </w:tcPr>
            </w:tcPrChange>
          </w:tcPr>
          <w:p w:rsidR="00750CCA" w:rsidRPr="00905969" w:rsidRDefault="00750CCA" w:rsidP="007115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檔案下載</w:t>
            </w:r>
          </w:p>
        </w:tc>
        <w:tc>
          <w:tcPr>
            <w:tcW w:w="6291" w:type="dxa"/>
            <w:vAlign w:val="center"/>
            <w:tcPrChange w:id="53" w:author="cathay" w:date="2018-08-03T17:04:00Z">
              <w:tcPr>
                <w:tcW w:w="6291" w:type="dxa"/>
                <w:vAlign w:val="center"/>
              </w:tcPr>
            </w:tcPrChange>
          </w:tcPr>
          <w:p w:rsidR="00750CCA" w:rsidRPr="00905969" w:rsidRDefault="00750CCA" w:rsidP="007115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5969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905969">
              <w:rPr>
                <w:rFonts w:ascii="細明體" w:eastAsia="細明體" w:hAnsi="細明體" w:hint="eastAsia"/>
              </w:rPr>
              <w:t>securitylog</w:t>
            </w:r>
          </w:p>
        </w:tc>
      </w:tr>
      <w:tr w:rsidR="00750CCA" w:rsidRPr="00F82E63" w:rsidTr="00FF387B">
        <w:trPr>
          <w:trPrChange w:id="54" w:author="cathay" w:date="2018-08-03T17:04:00Z">
            <w:trPr>
              <w:gridAfter w:val="0"/>
              <w:wAfter w:w="450" w:type="dxa"/>
            </w:trPr>
          </w:trPrChange>
        </w:trPr>
        <w:tc>
          <w:tcPr>
            <w:tcW w:w="2268" w:type="dxa"/>
            <w:tcPrChange w:id="55" w:author="cathay" w:date="2018-08-03T17:04:00Z">
              <w:tcPr>
                <w:tcW w:w="2268" w:type="dxa"/>
                <w:gridSpan w:val="2"/>
              </w:tcPr>
            </w:tcPrChange>
          </w:tcPr>
          <w:p w:rsidR="00750CCA" w:rsidRPr="006A02C0" w:rsidRDefault="00750CCA" w:rsidP="007115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7992" w:type="dxa"/>
            <w:gridSpan w:val="2"/>
            <w:tcPrChange w:id="56" w:author="cathay" w:date="2018-08-03T17:04:00Z">
              <w:tcPr>
                <w:tcW w:w="7992" w:type="dxa"/>
                <w:gridSpan w:val="3"/>
              </w:tcPr>
            </w:tcPrChange>
          </w:tcPr>
          <w:p w:rsidR="00750CCA" w:rsidRPr="006A02C0" w:rsidRDefault="00750CCA" w:rsidP="0071155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A02C0">
              <w:rPr>
                <w:rFonts w:ascii="細明體" w:eastAsia="細明體" w:hAnsi="細明體" w:hint="eastAsia"/>
                <w:sz w:val="20"/>
                <w:szCs w:val="20"/>
              </w:rPr>
              <w:t>■無 □真分頁 □假分頁，分頁每頁___筆【Default　20】</w:t>
            </w:r>
          </w:p>
        </w:tc>
      </w:tr>
      <w:tr w:rsidR="00FF387B" w:rsidTr="00FF387B">
        <w:trPr>
          <w:ins w:id="57" w:author="cathay" w:date="2018-08-03T17:04:00Z"/>
        </w:trPr>
        <w:tc>
          <w:tcPr>
            <w:tcW w:w="2268" w:type="dxa"/>
            <w:vMerge w:val="restart"/>
            <w:vAlign w:val="center"/>
            <w:tcPrChange w:id="58" w:author="cathay" w:date="2018-08-03T17:04:00Z">
              <w:tcPr>
                <w:tcW w:w="1438" w:type="dxa"/>
                <w:vMerge w:val="restart"/>
                <w:vAlign w:val="center"/>
              </w:tcPr>
            </w:tcPrChange>
          </w:tcPr>
          <w:p w:rsidR="00FF387B" w:rsidRPr="00FF387B" w:rsidRDefault="00FF387B" w:rsidP="00A441AA">
            <w:pPr>
              <w:rPr>
                <w:ins w:id="59" w:author="cathay" w:date="2018-08-03T17:04:00Z"/>
                <w:rFonts w:ascii="細明體" w:eastAsia="細明體" w:hAnsi="細明體" w:hint="eastAsia"/>
                <w:sz w:val="20"/>
                <w:szCs w:val="20"/>
                <w:rPrChange w:id="60" w:author="cathay" w:date="2018-08-03T17:04:00Z">
                  <w:rPr>
                    <w:ins w:id="61" w:author="cathay" w:date="2018-08-03T17:04:00Z"/>
                    <w:rFonts w:ascii="細明體" w:eastAsia="細明體" w:hAnsi="細明體" w:hint="eastAsia"/>
                    <w:b/>
                    <w:sz w:val="20"/>
                    <w:szCs w:val="20"/>
                  </w:rPr>
                </w:rPrChange>
              </w:rPr>
            </w:pPr>
            <w:ins w:id="62" w:author="cathay" w:date="2018-08-03T17:04:00Z">
              <w:r w:rsidRPr="00FF387B">
                <w:rPr>
                  <w:rFonts w:ascii="細明體" w:eastAsia="細明體" w:hAnsi="細明體" w:hint="eastAsia"/>
                  <w:sz w:val="20"/>
                  <w:szCs w:val="20"/>
                  <w:rPrChange w:id="63" w:author="cathay" w:date="2018-08-03T17:04:00Z">
                    <w:rPr>
                      <w:rFonts w:ascii="細明體" w:eastAsia="細明體" w:hAnsi="細明體" w:hint="eastAsia"/>
                      <w:b/>
                      <w:sz w:val="20"/>
                      <w:szCs w:val="20"/>
                    </w:rPr>
                  </w:rPrChange>
                </w:rPr>
                <w:t>寄信處理</w:t>
              </w:r>
            </w:ins>
          </w:p>
        </w:tc>
        <w:tc>
          <w:tcPr>
            <w:tcW w:w="1701" w:type="dxa"/>
            <w:tcPrChange w:id="64" w:author="cathay" w:date="2018-08-03T17:04:00Z">
              <w:tcPr>
                <w:tcW w:w="1080" w:type="dxa"/>
                <w:gridSpan w:val="2"/>
              </w:tcPr>
            </w:tcPrChange>
          </w:tcPr>
          <w:p w:rsidR="00FF387B" w:rsidRPr="00FF387B" w:rsidRDefault="00FF387B" w:rsidP="00A441AA">
            <w:pPr>
              <w:rPr>
                <w:ins w:id="65" w:author="cathay" w:date="2018-08-03T17:04:00Z"/>
                <w:rFonts w:ascii="細明體" w:eastAsia="細明體" w:hAnsi="細明體" w:hint="eastAsia"/>
                <w:sz w:val="20"/>
                <w:szCs w:val="20"/>
                <w:rPrChange w:id="66" w:author="cathay" w:date="2018-08-03T17:04:00Z">
                  <w:rPr>
                    <w:ins w:id="67" w:author="cathay" w:date="2018-08-03T17:04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68" w:author="cathay" w:date="2018-08-03T17:04:00Z">
              <w:r w:rsidRPr="00FF387B">
                <w:rPr>
                  <w:rFonts w:ascii="細明體" w:eastAsia="細明體" w:hAnsi="細明體" w:hint="eastAsia"/>
                  <w:sz w:val="20"/>
                  <w:szCs w:val="20"/>
                  <w:rPrChange w:id="69" w:author="cathay" w:date="2018-08-03T17:04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寄信對象</w:t>
              </w:r>
            </w:ins>
          </w:p>
        </w:tc>
        <w:tc>
          <w:tcPr>
            <w:tcW w:w="6291" w:type="dxa"/>
            <w:tcPrChange w:id="70" w:author="cathay" w:date="2018-08-03T17:04:00Z">
              <w:tcPr>
                <w:tcW w:w="8192" w:type="dxa"/>
                <w:gridSpan w:val="3"/>
              </w:tcPr>
            </w:tcPrChange>
          </w:tcPr>
          <w:p w:rsidR="00FF387B" w:rsidRPr="00FF387B" w:rsidRDefault="00FF387B" w:rsidP="00A441AA">
            <w:pPr>
              <w:rPr>
                <w:ins w:id="71" w:author="cathay" w:date="2018-08-03T17:04:00Z"/>
                <w:rFonts w:ascii="細明體" w:eastAsia="細明體" w:hAnsi="細明體" w:hint="eastAsia"/>
                <w:color w:val="FF0000"/>
                <w:sz w:val="20"/>
                <w:szCs w:val="20"/>
                <w:rPrChange w:id="72" w:author="cathay" w:date="2018-08-03T17:04:00Z">
                  <w:rPr>
                    <w:ins w:id="73" w:author="cathay" w:date="2018-08-03T17:04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  <w:ins w:id="74" w:author="cathay" w:date="2018-08-03T17:04:00Z">
              <w:r w:rsidRPr="00FF387B">
                <w:rPr>
                  <w:rFonts w:ascii="細明體" w:eastAsia="細明體" w:hAnsi="細明體" w:hint="eastAsia"/>
                  <w:sz w:val="20"/>
                  <w:szCs w:val="20"/>
                  <w:rPrChange w:id="75" w:author="cathay" w:date="2018-08-03T17:04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■無 □客戶</w:t>
              </w:r>
              <w:r w:rsidRPr="00FF387B">
                <w:rPr>
                  <w:rFonts w:ascii="細明體" w:eastAsia="細明體" w:hAnsi="細明體" w:hint="eastAsia"/>
                  <w:color w:val="FF0000"/>
                  <w:sz w:val="20"/>
                  <w:szCs w:val="20"/>
                  <w:rPrChange w:id="76" w:author="cathay" w:date="2018-08-03T17:04:00Z">
                    <w:rPr>
                      <w:rFonts w:ascii="細明體" w:eastAsia="細明體" w:hAnsi="細明體" w:hint="eastAsia"/>
                      <w:color w:val="FF0000"/>
                      <w:sz w:val="20"/>
                      <w:szCs w:val="20"/>
                    </w:rPr>
                  </w:rPrChange>
                </w:rPr>
                <w:t xml:space="preserve">　□壽險員工　□關係企業員工　□合作廠商</w:t>
              </w:r>
            </w:ins>
          </w:p>
        </w:tc>
      </w:tr>
      <w:tr w:rsidR="00FF387B" w:rsidRPr="00B259AD" w:rsidTr="00FF387B">
        <w:trPr>
          <w:ins w:id="77" w:author="cathay" w:date="2018-08-03T17:04:00Z"/>
        </w:trPr>
        <w:tc>
          <w:tcPr>
            <w:tcW w:w="2268" w:type="dxa"/>
            <w:vMerge/>
            <w:tcPrChange w:id="78" w:author="cathay" w:date="2018-08-03T17:04:00Z">
              <w:tcPr>
                <w:tcW w:w="1438" w:type="dxa"/>
                <w:vMerge/>
              </w:tcPr>
            </w:tcPrChange>
          </w:tcPr>
          <w:p w:rsidR="00FF387B" w:rsidRPr="00FF387B" w:rsidRDefault="00FF387B" w:rsidP="00A441AA">
            <w:pPr>
              <w:rPr>
                <w:ins w:id="79" w:author="cathay" w:date="2018-08-03T17:04:00Z"/>
                <w:rFonts w:ascii="細明體" w:eastAsia="細明體" w:hAnsi="細明體" w:hint="eastAsia"/>
                <w:color w:val="FF0000"/>
                <w:sz w:val="20"/>
                <w:szCs w:val="20"/>
                <w:rPrChange w:id="80" w:author="cathay" w:date="2018-08-03T17:04:00Z">
                  <w:rPr>
                    <w:ins w:id="81" w:author="cathay" w:date="2018-08-03T17:04:00Z"/>
                    <w:rFonts w:ascii="細明體" w:eastAsia="細明體" w:hAnsi="細明體" w:hint="eastAsia"/>
                    <w:color w:val="FF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1701" w:type="dxa"/>
            <w:tcPrChange w:id="82" w:author="cathay" w:date="2018-08-03T17:04:00Z">
              <w:tcPr>
                <w:tcW w:w="1080" w:type="dxa"/>
                <w:gridSpan w:val="2"/>
              </w:tcPr>
            </w:tcPrChange>
          </w:tcPr>
          <w:p w:rsidR="00FF387B" w:rsidRPr="00FF387B" w:rsidRDefault="00FF387B" w:rsidP="00A441AA">
            <w:pPr>
              <w:rPr>
                <w:ins w:id="83" w:author="cathay" w:date="2018-08-03T17:04:00Z"/>
                <w:rFonts w:ascii="細明體" w:eastAsia="細明體" w:hAnsi="細明體" w:hint="eastAsia"/>
                <w:sz w:val="20"/>
                <w:szCs w:val="20"/>
                <w:rPrChange w:id="84" w:author="cathay" w:date="2018-08-03T17:04:00Z">
                  <w:rPr>
                    <w:ins w:id="85" w:author="cathay" w:date="2018-08-03T17:04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86" w:author="cathay" w:date="2018-08-03T17:04:00Z">
              <w:r w:rsidRPr="00FF387B">
                <w:rPr>
                  <w:rFonts w:ascii="細明體" w:eastAsia="細明體" w:hAnsi="細明體" w:hint="eastAsia"/>
                  <w:sz w:val="20"/>
                  <w:szCs w:val="20"/>
                  <w:rPrChange w:id="87" w:author="cathay" w:date="2018-08-03T17:04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寄信方式</w:t>
              </w:r>
            </w:ins>
          </w:p>
        </w:tc>
        <w:tc>
          <w:tcPr>
            <w:tcW w:w="6291" w:type="dxa"/>
            <w:tcPrChange w:id="88" w:author="cathay" w:date="2018-08-03T17:04:00Z">
              <w:tcPr>
                <w:tcW w:w="8192" w:type="dxa"/>
                <w:gridSpan w:val="3"/>
              </w:tcPr>
            </w:tcPrChange>
          </w:tcPr>
          <w:p w:rsidR="00FF387B" w:rsidRPr="00FF387B" w:rsidRDefault="00FF387B" w:rsidP="00A441AA">
            <w:pPr>
              <w:rPr>
                <w:ins w:id="89" w:author="cathay" w:date="2018-08-03T17:04:00Z"/>
                <w:rFonts w:ascii="細明體" w:eastAsia="細明體" w:hAnsi="細明體" w:hint="eastAsia"/>
                <w:sz w:val="20"/>
                <w:szCs w:val="20"/>
                <w:rPrChange w:id="90" w:author="cathay" w:date="2018-08-03T17:04:00Z">
                  <w:rPr>
                    <w:ins w:id="91" w:author="cathay" w:date="2018-08-03T17:04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92" w:author="cathay" w:date="2018-08-03T17:04:00Z">
              <w:r w:rsidRPr="00FF387B">
                <w:rPr>
                  <w:rFonts w:ascii="細明體" w:eastAsia="細明體" w:hAnsi="細明體" w:hint="eastAsia"/>
                  <w:sz w:val="20"/>
                  <w:szCs w:val="20"/>
                  <w:rPrChange w:id="93" w:author="cathay" w:date="2018-08-03T17:04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■無 □Billhunter　□MailSender</w:t>
              </w:r>
            </w:ins>
          </w:p>
        </w:tc>
      </w:tr>
    </w:tbl>
    <w:p w:rsidR="00FF387B" w:rsidRPr="002A58AE" w:rsidRDefault="00FF387B" w:rsidP="008D0E85">
      <w:pPr>
        <w:spacing w:line="240" w:lineRule="atLeast"/>
        <w:rPr>
          <w:rFonts w:ascii="細明體" w:eastAsia="細明體" w:hAnsi="細明體" w:cs="Courier New" w:hint="eastAsia"/>
          <w:sz w:val="20"/>
          <w:szCs w:val="20"/>
        </w:rPr>
      </w:pPr>
    </w:p>
    <w:p w:rsidR="006E320E" w:rsidRPr="002A58AE" w:rsidRDefault="00BC1860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4" type="#_x0000_t132" style="position:absolute;margin-left:306.25pt;margin-top:16.3pt;width:182.85pt;height:64.45pt;z-index:251659776">
            <v:textbox>
              <w:txbxContent>
                <w:p w:rsidR="0029082C" w:rsidRPr="00293FCB" w:rsidRDefault="00293FCB" w:rsidP="004C4A47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跨區取件分派記錄檔</w:t>
                  </w:r>
                  <w:r w:rsidR="0029082C" w:rsidRPr="00BC1860">
                    <w:rPr>
                      <w:rFonts w:hint="eastAsia"/>
                      <w:sz w:val="18"/>
                      <w:szCs w:val="18"/>
                    </w:rPr>
                    <w:t>DTAAA100</w:t>
                  </w:r>
                </w:p>
              </w:txbxContent>
            </v:textbox>
          </v:shape>
        </w:pict>
      </w:r>
      <w:r w:rsidR="0047022C" w:rsidRPr="002A58AE">
        <w:rPr>
          <w:rFonts w:ascii="細明體" w:eastAsia="細明體" w:hAnsi="細明體" w:cs="Courier New" w:hint="eastAsia"/>
          <w:b/>
          <w:sz w:val="20"/>
          <w:szCs w:val="20"/>
        </w:rPr>
        <w:t>二</w:t>
      </w:r>
      <w:r w:rsidR="006D75B8"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47022C" w:rsidRPr="002A58AE">
        <w:rPr>
          <w:rFonts w:ascii="細明體" w:eastAsia="細明體" w:hAnsi="細明體" w:cs="Courier New" w:hint="eastAsia"/>
          <w:b/>
          <w:sz w:val="20"/>
          <w:szCs w:val="20"/>
        </w:rPr>
        <w:t>程式流程圖</w:t>
      </w:r>
    </w:p>
    <w:p w:rsidR="00F01135" w:rsidRPr="002A58AE" w:rsidRDefault="00E64A24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9" type="#_x0000_t109" style="position:absolute;margin-left:159.1pt;margin-top:4.25pt;width:107.2pt;height:51.75pt;z-index:251656704">
            <v:textbox style="mso-next-textbox:#_x0000_s1029">
              <w:txbxContent>
                <w:p w:rsidR="0029082C" w:rsidRPr="00456FB6" w:rsidRDefault="00293FCB">
                  <w:pPr>
                    <w:rPr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執行取件功能</w:t>
                  </w:r>
                </w:p>
              </w:txbxContent>
            </v:textbox>
          </v:shape>
        </w:pict>
      </w: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117" coordsize="21600,21600" o:spt="117" path="m4353,l17214,r4386,10800l17214,21600r-12861,l,10800xe">
            <v:stroke joinstyle="miter"/>
            <v:path gradientshapeok="t" o:connecttype="rect" textboxrect="4353,0,17214,21600"/>
          </v:shapetype>
          <v:shape id="_x0000_s1033" type="#_x0000_t117" style="position:absolute;margin-left:10.35pt;margin-top:16.6pt;width:120.6pt;height:26.55pt;z-index:251658752">
            <v:textbox>
              <w:txbxContent>
                <w:p w:rsidR="0029082C" w:rsidRPr="00E64A24" w:rsidRDefault="0029082C">
                  <w:pPr>
                    <w:rPr>
                      <w:sz w:val="20"/>
                      <w:szCs w:val="20"/>
                    </w:rPr>
                  </w:pPr>
                  <w:r w:rsidRPr="00E64A24">
                    <w:rPr>
                      <w:rFonts w:hint="eastAsia"/>
                      <w:sz w:val="20"/>
                      <w:szCs w:val="20"/>
                    </w:rPr>
                    <w:t>進</w:t>
                  </w:r>
                  <w:r w:rsidR="00293FCB">
                    <w:rPr>
                      <w:rFonts w:hint="eastAsia"/>
                      <w:sz w:val="20"/>
                      <w:szCs w:val="20"/>
                    </w:rPr>
                    <w:t>入作業</w:t>
                  </w:r>
                  <w:r>
                    <w:rPr>
                      <w:rFonts w:hint="eastAsia"/>
                      <w:sz w:val="20"/>
                      <w:szCs w:val="20"/>
                    </w:rPr>
                    <w:t>畫面</w:t>
                  </w:r>
                </w:p>
              </w:txbxContent>
            </v:textbox>
          </v:shape>
        </w:pict>
      </w:r>
    </w:p>
    <w:p w:rsidR="00F01135" w:rsidRPr="002A58AE" w:rsidRDefault="00703311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266.65pt;margin-top:12.4pt;width:39.6pt;height:0;z-index:251657728" o:connectortype="straight">
            <v:stroke endarrow="block"/>
          </v:shape>
        </w:pict>
      </w:r>
      <w:r w:rsidR="00E64A24">
        <w:rPr>
          <w:rFonts w:ascii="細明體" w:eastAsia="細明體" w:hAnsi="細明體" w:cs="Courier New" w:hint="eastAsia"/>
          <w:b/>
          <w:noProof/>
          <w:sz w:val="20"/>
          <w:szCs w:val="20"/>
        </w:rPr>
        <w:pict>
          <v:shape id="_x0000_s1028" type="#_x0000_t32" style="position:absolute;margin-left:130.95pt;margin-top:11.95pt;width:28.15pt;height:0;z-index:251655680" o:connectortype="straight">
            <v:stroke endarrow="block"/>
          </v:shape>
        </w:pict>
      </w: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F01135" w:rsidRPr="002A58AE" w:rsidRDefault="00F01135" w:rsidP="006B61CF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p w:rsidR="00B20050" w:rsidRPr="002A58AE" w:rsidRDefault="00B20050" w:rsidP="00B20050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三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="006C18E3" w:rsidRPr="002A58AE">
        <w:rPr>
          <w:rFonts w:ascii="細明體" w:eastAsia="細明體" w:hAnsi="細明體" w:hint="eastAsia"/>
          <w:b/>
          <w:sz w:val="20"/>
          <w:szCs w:val="20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3544"/>
        <w:gridCol w:w="2551"/>
        <w:gridCol w:w="941"/>
        <w:gridCol w:w="941"/>
        <w:gridCol w:w="941"/>
        <w:gridCol w:w="941"/>
      </w:tblGrid>
      <w:tr w:rsidR="004911D8" w:rsidRPr="002A58AE" w:rsidTr="004911D8">
        <w:tc>
          <w:tcPr>
            <w:tcW w:w="851" w:type="dxa"/>
          </w:tcPr>
          <w:p w:rsidR="004911D8" w:rsidRPr="002A58AE" w:rsidRDefault="004911D8" w:rsidP="004911D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544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551" w:type="dxa"/>
          </w:tcPr>
          <w:p w:rsidR="004911D8" w:rsidRPr="002A58AE" w:rsidRDefault="004911D8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941" w:type="dxa"/>
          </w:tcPr>
          <w:p w:rsidR="004911D8" w:rsidRPr="002A58AE" w:rsidRDefault="004911D8" w:rsidP="00F8405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3D0FBB" w:rsidRPr="002A58AE" w:rsidTr="004911D8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3D0FBB" w:rsidRPr="002A58AE" w:rsidRDefault="003D0FBB" w:rsidP="004911D8">
            <w:pPr>
              <w:widowControl/>
              <w:numPr>
                <w:ilvl w:val="0"/>
                <w:numId w:val="13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544" w:type="dxa"/>
          </w:tcPr>
          <w:p w:rsidR="003D0FBB" w:rsidRDefault="00AD766D" w:rsidP="006267F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跨區取件分派紀錄檔</w:t>
            </w:r>
          </w:p>
        </w:tc>
        <w:tc>
          <w:tcPr>
            <w:tcW w:w="2551" w:type="dxa"/>
          </w:tcPr>
          <w:p w:rsidR="003D0FBB" w:rsidRDefault="003D0FBB" w:rsidP="006267F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DTAAA100</w:t>
            </w:r>
          </w:p>
        </w:tc>
        <w:tc>
          <w:tcPr>
            <w:tcW w:w="941" w:type="dxa"/>
          </w:tcPr>
          <w:p w:rsidR="003D0FBB" w:rsidRPr="002A58AE" w:rsidRDefault="003D0FBB" w:rsidP="006267FA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3D0FBB" w:rsidRPr="002A58AE" w:rsidRDefault="003D0FBB" w:rsidP="00865D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941" w:type="dxa"/>
          </w:tcPr>
          <w:p w:rsidR="003D0FBB" w:rsidRPr="002A58AE" w:rsidRDefault="003D0FBB" w:rsidP="00865D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941" w:type="dxa"/>
          </w:tcPr>
          <w:p w:rsidR="003D0FBB" w:rsidRPr="002A58AE" w:rsidRDefault="003D0FBB" w:rsidP="00865D0B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6C18E3" w:rsidRPr="002A58AE" w:rsidRDefault="006C18E3" w:rsidP="00B20050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</w:p>
    <w:p w:rsidR="00B10952" w:rsidRPr="002A58AE" w:rsidRDefault="00B10952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cs="Courier New" w:hint="eastAsia"/>
          <w:b/>
          <w:sz w:val="20"/>
          <w:szCs w:val="20"/>
        </w:rPr>
        <w:t>四</w:t>
      </w:r>
      <w:r w:rsidRPr="002A58AE">
        <w:rPr>
          <w:rFonts w:ascii="細明體" w:eastAsia="細明體" w:hAnsi="細明體" w:cs="Courier New"/>
          <w:b/>
          <w:sz w:val="20"/>
          <w:szCs w:val="20"/>
        </w:rPr>
        <w:t>、</w:t>
      </w:r>
      <w:r w:rsidRPr="002A58AE">
        <w:rPr>
          <w:rFonts w:ascii="細明體" w:eastAsia="細明體" w:hAnsi="細明體" w:hint="eastAsia"/>
          <w:b/>
          <w:sz w:val="20"/>
          <w:szCs w:val="20"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85"/>
        <w:gridCol w:w="5162"/>
        <w:gridCol w:w="4671"/>
      </w:tblGrid>
      <w:tr w:rsidR="00EA5809" w:rsidRPr="002A58AE" w:rsidTr="004911D8">
        <w:tc>
          <w:tcPr>
            <w:tcW w:w="455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A5809" w:rsidRPr="002A58AE" w:rsidRDefault="00EA5809" w:rsidP="004A620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A58AE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A5809" w:rsidRPr="002A58AE" w:rsidTr="004911D8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A5809" w:rsidRPr="002A58AE" w:rsidRDefault="00EA5809" w:rsidP="00C52537">
            <w:pPr>
              <w:widowControl/>
              <w:numPr>
                <w:ilvl w:val="0"/>
                <w:numId w:val="1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A5809" w:rsidRPr="002A58A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A5809" w:rsidRPr="002A58AE" w:rsidRDefault="00EA5809" w:rsidP="004A620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D005D1" w:rsidRDefault="00D005D1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</w:p>
    <w:p w:rsidR="005D48B3" w:rsidRPr="002A58AE" w:rsidRDefault="00750CCA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5D48B3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五、畫面</w:t>
      </w:r>
    </w:p>
    <w:p w:rsidR="00716C34" w:rsidRPr="002A58AE" w:rsidRDefault="00716C34" w:rsidP="00A07D6F">
      <w:pPr>
        <w:widowControl/>
        <w:spacing w:line="240" w:lineRule="atLeast"/>
        <w:ind w:left="480"/>
        <w:rPr>
          <w:rFonts w:ascii="細明體" w:eastAsia="細明體" w:hAnsi="細明體" w:hint="eastAsia"/>
          <w:b/>
          <w:sz w:val="20"/>
          <w:szCs w:val="20"/>
        </w:rPr>
      </w:pPr>
      <w:r w:rsidRPr="002A58AE">
        <w:rPr>
          <w:rFonts w:ascii="細明體" w:eastAsia="細明體" w:hAnsi="細明體" w:hint="eastAsia"/>
          <w:sz w:val="20"/>
          <w:szCs w:val="20"/>
        </w:rPr>
        <w:t>畫面圖1</w:t>
      </w:r>
    </w:p>
    <w:p w:rsidR="005D48B3" w:rsidRPr="002A58AE" w:rsidRDefault="006B2099" w:rsidP="00B10952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del w:id="94" w:author="cathay" w:date="2018-08-03T17:00:00Z">
        <w:r w:rsidRPr="00CA3F6D" w:rsidDel="008317CF"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圖片 1" o:spid="_x0000_i1025" type="#_x0000_t75" style="width:529.5pt;height:105.75pt;visibility:visible">
              <v:imagedata r:id="rId8" o:title=""/>
            </v:shape>
          </w:pict>
        </w:r>
      </w:del>
      <w:ins w:id="95" w:author="cathay" w:date="2018-08-03T17:00:00Z">
        <w:r w:rsidR="008317CF" w:rsidRPr="00F21001">
          <w:rPr>
            <w:noProof/>
          </w:rPr>
          <w:pict>
            <v:shape id="_x0000_i1026" type="#_x0000_t75" style="width:530.25pt;height:91.5pt;visibility:visible">
              <v:imagedata r:id="rId9" o:title=""/>
            </v:shape>
          </w:pict>
        </w:r>
      </w:ins>
    </w:p>
    <w:p w:rsidR="00A24376" w:rsidRPr="002A58AE" w:rsidRDefault="00FB2780" w:rsidP="00A24376">
      <w:pPr>
        <w:spacing w:line="240" w:lineRule="atLeast"/>
        <w:rPr>
          <w:rFonts w:ascii="細明體" w:eastAsia="細明體" w:hAnsi="細明體" w:hint="eastAsia"/>
          <w:b/>
          <w:sz w:val="20"/>
          <w:szCs w:val="20"/>
        </w:rPr>
      </w:pPr>
      <w:r>
        <w:rPr>
          <w:rFonts w:ascii="細明體" w:eastAsia="細明體" w:hAnsi="細明體"/>
          <w:b/>
          <w:sz w:val="20"/>
          <w:szCs w:val="20"/>
        </w:rPr>
        <w:br w:type="page"/>
      </w:r>
      <w:r w:rsidR="004F6BE7" w:rsidRPr="002A58AE">
        <w:rPr>
          <w:rFonts w:ascii="細明體" w:eastAsia="細明體" w:hAnsi="細明體" w:hint="eastAsia"/>
          <w:b/>
          <w:sz w:val="20"/>
          <w:szCs w:val="20"/>
        </w:rPr>
        <w:lastRenderedPageBreak/>
        <w:t>六、程</w:t>
      </w:r>
      <w:r w:rsidR="00A24376" w:rsidRPr="002A58AE">
        <w:rPr>
          <w:rFonts w:ascii="細明體" w:eastAsia="細明體" w:hAnsi="細明體" w:hint="eastAsia"/>
          <w:b/>
          <w:sz w:val="20"/>
          <w:szCs w:val="20"/>
        </w:rPr>
        <w:t>式內容</w:t>
      </w:r>
    </w:p>
    <w:p w:rsidR="00AA2E66" w:rsidRPr="00AA2E66" w:rsidRDefault="00AA2E66" w:rsidP="006A66E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/>
          <w:bCs/>
          <w:color w:val="008000"/>
          <w:lang w:eastAsia="zh-TW"/>
        </w:rPr>
      </w:pPr>
      <w:r w:rsidRPr="00AA2E66">
        <w:rPr>
          <w:rFonts w:ascii="細明體" w:eastAsia="細明體" w:hAnsi="細明體" w:hint="eastAsia"/>
          <w:b/>
          <w:bCs/>
          <w:color w:val="008000"/>
          <w:lang w:eastAsia="zh-TW"/>
        </w:rPr>
        <w:t>業務說明</w:t>
      </w:r>
    </w:p>
    <w:p w:rsidR="00AA2E66" w:rsidRDefault="00922D4B" w:rsidP="00AA2E66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當案件登打完成後，各理賠案件依照所屬行政中心服務科進</w:t>
      </w:r>
      <w:r w:rsidR="00824BDE">
        <w:rPr>
          <w:rFonts w:ascii="細明體" w:eastAsia="細明體" w:hAnsi="細明體" w:hint="eastAsia"/>
          <w:bCs/>
          <w:lang w:eastAsia="zh-TW"/>
        </w:rPr>
        <w:t>行分派並為待三登狀態。本畫面供服務科三登輸入人員取得待三登案件</w:t>
      </w:r>
      <w:r>
        <w:rPr>
          <w:rFonts w:ascii="細明體" w:eastAsia="細明體" w:hAnsi="細明體" w:hint="eastAsia"/>
          <w:bCs/>
          <w:lang w:eastAsia="zh-TW"/>
        </w:rPr>
        <w:t>。</w:t>
      </w:r>
    </w:p>
    <w:p w:rsidR="008A1E50" w:rsidRPr="00824BDE" w:rsidRDefault="008A1E50" w:rsidP="008A1E50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6A66EE" w:rsidRPr="006A66EE" w:rsidRDefault="009C012E" w:rsidP="006A66EE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 w:rsidRPr="002A58AE">
        <w:rPr>
          <w:rFonts w:ascii="細明體" w:eastAsia="細明體" w:hAnsi="細明體" w:hint="eastAsia"/>
          <w:b/>
          <w:bCs/>
          <w:color w:val="008000"/>
          <w:lang w:eastAsia="zh-TW"/>
        </w:rPr>
        <w:t>初始畫面</w:t>
      </w:r>
    </w:p>
    <w:p w:rsidR="00124526" w:rsidRDefault="009C012E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 w:rsidRPr="0011042B">
        <w:rPr>
          <w:rFonts w:ascii="細明體" w:eastAsia="細明體" w:hAnsi="細明體" w:hint="eastAsia"/>
          <w:bCs/>
          <w:lang w:eastAsia="zh-TW"/>
        </w:rPr>
        <w:t>如圖</w:t>
      </w:r>
      <w:r w:rsidR="00015E3F" w:rsidRPr="0011042B">
        <w:rPr>
          <w:rFonts w:ascii="細明體" w:eastAsia="細明體" w:hAnsi="細明體" w:hint="eastAsia"/>
          <w:bCs/>
          <w:lang w:eastAsia="zh-TW"/>
        </w:rPr>
        <w:t>1</w:t>
      </w:r>
    </w:p>
    <w:p w:rsidR="00631B9E" w:rsidRDefault="00631B9E" w:rsidP="00A87B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讀取跨區取件分派記錄檔DTAAA100，其中是否已三登=N，</w:t>
      </w:r>
      <w:del w:id="96" w:author="cathay" w:date="2018-08-03T17:27:00Z">
        <w:r w:rsidDel="00B67872">
          <w:rPr>
            <w:rFonts w:ascii="細明體" w:eastAsia="細明體" w:hAnsi="細明體" w:hint="eastAsia"/>
            <w:bCs/>
            <w:lang w:eastAsia="zh-TW"/>
          </w:rPr>
          <w:delText>依照各核賠單位</w:delText>
        </w:r>
        <w:r w:rsidR="00186714" w:rsidDel="00B67872">
          <w:rPr>
            <w:rFonts w:ascii="細明體" w:eastAsia="細明體" w:hAnsi="細明體" w:hint="eastAsia"/>
            <w:bCs/>
            <w:lang w:eastAsia="zh-TW"/>
          </w:rPr>
          <w:delText>區分計算件數。</w:delText>
        </w:r>
      </w:del>
      <w:r w:rsidR="00186714">
        <w:rPr>
          <w:rFonts w:ascii="細明體" w:eastAsia="細明體" w:hAnsi="細明體" w:hint="eastAsia"/>
          <w:bCs/>
          <w:lang w:eastAsia="zh-TW"/>
        </w:rPr>
        <w:t>其中若是否櫃台件=N，是否VIP件=N，是否行動理賠=N為一般件，其餘為</w:t>
      </w:r>
      <w:r w:rsidR="000411A7">
        <w:rPr>
          <w:rFonts w:ascii="細明體" w:eastAsia="細明體" w:hAnsi="細明體" w:hint="eastAsia"/>
          <w:bCs/>
          <w:lang w:eastAsia="zh-TW"/>
        </w:rPr>
        <w:t>優先件</w:t>
      </w:r>
    </w:p>
    <w:p w:rsidR="003D03DF" w:rsidRPr="000411A7" w:rsidDel="00B67872" w:rsidRDefault="003D03DF" w:rsidP="00A441A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del w:id="97" w:author="cathay" w:date="2018-08-03T17:28:00Z"/>
          <w:rFonts w:ascii="細明體" w:eastAsia="細明體" w:hAnsi="細明體" w:hint="eastAsia"/>
          <w:bCs/>
          <w:lang w:eastAsia="zh-TW"/>
        </w:rPr>
        <w:pPrChange w:id="98" w:author="cathay" w:date="2018-08-03T17:28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  <w:del w:id="99" w:author="cathay" w:date="2018-08-03T17:28:00Z">
        <w:r w:rsidRPr="00B67872" w:rsidDel="00B67872">
          <w:rPr>
            <w:rFonts w:ascii="細明體" w:eastAsia="細明體" w:hAnsi="細明體" w:hint="eastAsia"/>
            <w:kern w:val="2"/>
            <w:lang w:eastAsia="zh-TW"/>
            <w:rPrChange w:id="100" w:author="cathay" w:date="2018-08-03T17:28:00Z">
              <w:rPr>
                <w:rFonts w:ascii="細明體" w:eastAsia="細明體" w:hAnsi="細明體" w:hint="eastAsia"/>
                <w:kern w:val="2"/>
                <w:lang w:eastAsia="zh-TW"/>
              </w:rPr>
            </w:rPrChange>
          </w:rPr>
          <w:delText>讀取代碼中文對照，系統代號：AA，欄位名稱CLAIM_DIV_NO，取得各行政中心服務科代號</w:delText>
        </w:r>
        <w:r w:rsidR="000411A7" w:rsidRPr="00B67872" w:rsidDel="00B67872">
          <w:rPr>
            <w:rFonts w:ascii="細明體" w:eastAsia="細明體" w:hAnsi="細明體" w:hint="eastAsia"/>
            <w:kern w:val="2"/>
            <w:lang w:eastAsia="zh-TW"/>
            <w:rPrChange w:id="101" w:author="cathay" w:date="2018-08-03T17:28:00Z">
              <w:rPr>
                <w:rFonts w:ascii="細明體" w:eastAsia="細明體" w:hAnsi="細明體" w:hint="eastAsia"/>
                <w:kern w:val="2"/>
                <w:lang w:eastAsia="zh-TW"/>
              </w:rPr>
            </w:rPrChange>
          </w:rPr>
          <w:delText>後，依照圖1格式顯示</w:delText>
        </w:r>
      </w:del>
    </w:p>
    <w:p w:rsidR="000411A7" w:rsidRPr="00B67872" w:rsidRDefault="000411A7" w:rsidP="00A441A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  <w:rPrChange w:id="102" w:author="cathay" w:date="2018-08-03T17:28:00Z">
            <w:rPr>
              <w:rFonts w:ascii="細明體" w:eastAsia="細明體" w:hAnsi="細明體" w:hint="eastAsia"/>
              <w:bCs/>
              <w:lang w:eastAsia="zh-TW"/>
            </w:rPr>
          </w:rPrChange>
        </w:rPr>
        <w:pPrChange w:id="103" w:author="cathay" w:date="2018-08-03T17:28:00Z">
          <w:pPr>
            <w:pStyle w:val="Tabletext"/>
            <w:keepLines w:val="0"/>
            <w:numPr>
              <w:ilvl w:val="1"/>
              <w:numId w:val="11"/>
            </w:numPr>
            <w:spacing w:after="0" w:line="240" w:lineRule="auto"/>
            <w:ind w:left="992" w:hanging="567"/>
          </w:pPr>
        </w:pPrChange>
      </w:pPr>
      <w:r w:rsidRPr="00B67872">
        <w:rPr>
          <w:rFonts w:ascii="細明體" w:eastAsia="細明體" w:hAnsi="細明體" w:hint="eastAsia"/>
          <w:kern w:val="2"/>
          <w:lang w:eastAsia="zh-TW"/>
          <w:rPrChange w:id="104" w:author="cathay" w:date="2018-08-03T17:2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若使用者單位與畫面顯示之單位相同時，取件按鈕enable，反之</w:t>
      </w:r>
      <w:r w:rsidRPr="00B67872">
        <w:rPr>
          <w:rFonts w:ascii="細明體" w:eastAsia="細明體" w:hAnsi="細明體"/>
          <w:kern w:val="2"/>
          <w:lang w:eastAsia="zh-TW"/>
          <w:rPrChange w:id="105" w:author="cathay" w:date="2018-08-03T17:28:00Z">
            <w:rPr>
              <w:rFonts w:ascii="細明體" w:eastAsia="細明體" w:hAnsi="細明體"/>
              <w:kern w:val="2"/>
              <w:lang w:eastAsia="zh-TW"/>
            </w:rPr>
          </w:rPrChange>
        </w:rPr>
        <w:t>d</w:t>
      </w:r>
      <w:r w:rsidRPr="00B67872">
        <w:rPr>
          <w:rFonts w:ascii="細明體" w:eastAsia="細明體" w:hAnsi="細明體" w:hint="eastAsia"/>
          <w:kern w:val="2"/>
          <w:lang w:eastAsia="zh-TW"/>
          <w:rPrChange w:id="106" w:author="cathay" w:date="2018-08-03T17:28:00Z">
            <w:rPr>
              <w:rFonts w:ascii="細明體" w:eastAsia="細明體" w:hAnsi="細明體" w:hint="eastAsia"/>
              <w:kern w:val="2"/>
              <w:lang w:eastAsia="zh-TW"/>
            </w:rPr>
          </w:rPrChange>
        </w:rPr>
        <w:t>isable</w:t>
      </w:r>
    </w:p>
    <w:p w:rsidR="002C4CE4" w:rsidRDefault="002C4CE4" w:rsidP="002C4CE4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9733DB" w:rsidRDefault="009733DB" w:rsidP="009733DB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bCs/>
          <w:lang w:eastAsia="zh-TW"/>
        </w:rPr>
      </w:pPr>
    </w:p>
    <w:p w:rsidR="009733DB" w:rsidRPr="006A66EE" w:rsidRDefault="00217DAB" w:rsidP="009733DB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取件</w:t>
      </w:r>
    </w:p>
    <w:p w:rsidR="009733DB" w:rsidRDefault="00C055C6" w:rsidP="009733D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$三登人員ID=使用者ID</w:t>
      </w:r>
    </w:p>
    <w:p w:rsidR="00E679E6" w:rsidRDefault="00E679E6" w:rsidP="009733DB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$三登人員單位=使用者單位</w:t>
      </w:r>
    </w:p>
    <w:p w:rsidR="00EB4A0A" w:rsidRDefault="00770097" w:rsidP="00EB4A0A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取得待三登案件受理編號列表</w:t>
      </w:r>
    </w:p>
    <w:p w:rsidR="00770097" w:rsidRPr="008317CF" w:rsidRDefault="00770097" w:rsidP="008317CF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Call AA_A6Z001.getKeyin3AplyNo，參數</w:t>
      </w:r>
    </w:p>
    <w:p w:rsidR="00E679E6" w:rsidRDefault="00E679E6" w:rsidP="00770097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$三登人員單位</w:t>
      </w:r>
    </w:p>
    <w:p w:rsidR="00C43EC0" w:rsidRDefault="00C43EC0" w:rsidP="00770097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上限件數</w:t>
      </w:r>
    </w:p>
    <w:p w:rsidR="000C3454" w:rsidRDefault="000C3454" w:rsidP="000C3454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若回傳資料筆數大於0，則</w:t>
      </w:r>
      <w:r w:rsidR="0093206B">
        <w:rPr>
          <w:rFonts w:ascii="細明體" w:eastAsia="細明體" w:hAnsi="細明體" w:hint="eastAsia"/>
          <w:bCs/>
          <w:lang w:eastAsia="zh-TW"/>
        </w:rPr>
        <w:t>Call AA_A6Z002.updateDTAAA100ForGetKeyin3Case，參數</w:t>
      </w:r>
    </w:p>
    <w:p w:rsidR="000C3454" w:rsidRDefault="0093206B" w:rsidP="000C345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$受理編號列表</w:t>
      </w:r>
    </w:p>
    <w:p w:rsidR="0093206B" w:rsidRDefault="0093206B" w:rsidP="000C345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$三登人員ID</w:t>
      </w:r>
    </w:p>
    <w:p w:rsidR="0093206B" w:rsidRPr="00770097" w:rsidRDefault="0093206B" w:rsidP="000C3454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$三登人員單位</w:t>
      </w:r>
    </w:p>
    <w:p w:rsidR="009733DB" w:rsidRDefault="00770097" w:rsidP="00E10AFC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正常完成顯示『待三登案件取件成功』</w:t>
      </w:r>
    </w:p>
    <w:p w:rsidR="00324C45" w:rsidRDefault="00324C45" w:rsidP="00324C4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p w:rsidR="008F5232" w:rsidRPr="008F5232" w:rsidRDefault="00E679E6" w:rsidP="008F5232">
      <w:pPr>
        <w:pStyle w:val="Tabletext"/>
        <w:keepLines w:val="0"/>
        <w:numPr>
          <w:ilvl w:val="0"/>
          <w:numId w:val="11"/>
        </w:numPr>
        <w:spacing w:after="0" w:line="240" w:lineRule="auto"/>
        <w:ind w:leftChars="100" w:left="665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/>
          <w:bCs/>
          <w:color w:val="008000"/>
          <w:lang w:eastAsia="zh-TW"/>
        </w:rPr>
        <w:t>急件三登</w:t>
      </w:r>
    </w:p>
    <w:p w:rsidR="0069183C" w:rsidRDefault="0069183C" w:rsidP="008F523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檢核</w:t>
      </w:r>
    </w:p>
    <w:p w:rsidR="008F5232" w:rsidRDefault="00E679E6" w:rsidP="0069183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檢核畫面受理編號需為14碼</w:t>
      </w:r>
    </w:p>
    <w:p w:rsidR="0093206B" w:rsidRDefault="0069183C" w:rsidP="0069183C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該受編需存在</w:t>
      </w:r>
      <w:r w:rsidR="0093206B">
        <w:rPr>
          <w:rFonts w:ascii="細明體" w:eastAsia="細明體" w:hAnsi="細明體" w:hint="eastAsia"/>
          <w:bCs/>
          <w:lang w:eastAsia="zh-TW"/>
        </w:rPr>
        <w:t>跨區取件分派記錄檔DTAAA100</w:t>
      </w:r>
      <w:r>
        <w:rPr>
          <w:rFonts w:ascii="細明體" w:eastAsia="細明體" w:hAnsi="細明體" w:hint="eastAsia"/>
          <w:bCs/>
          <w:lang w:eastAsia="zh-TW"/>
        </w:rPr>
        <w:t>內</w:t>
      </w:r>
      <w:r w:rsidR="0093206B">
        <w:rPr>
          <w:rFonts w:ascii="細明體" w:eastAsia="細明體" w:hAnsi="細明體" w:hint="eastAsia"/>
          <w:bCs/>
          <w:lang w:eastAsia="zh-TW"/>
        </w:rPr>
        <w:t>，</w:t>
      </w:r>
      <w:r>
        <w:rPr>
          <w:rFonts w:ascii="細明體" w:eastAsia="細明體" w:hAnsi="細明體" w:hint="eastAsia"/>
          <w:bCs/>
          <w:lang w:eastAsia="zh-TW"/>
        </w:rPr>
        <w:t>且是否已三登須為N，</w:t>
      </w:r>
      <w:r w:rsidR="000A2DDB">
        <w:rPr>
          <w:rFonts w:ascii="細明體" w:eastAsia="細明體" w:hAnsi="細明體" w:hint="eastAsia"/>
          <w:bCs/>
          <w:lang w:eastAsia="zh-TW"/>
        </w:rPr>
        <w:t>核賠單位代號=使用者.單位代號，</w:t>
      </w:r>
      <w:r>
        <w:rPr>
          <w:rFonts w:ascii="細明體" w:eastAsia="細明體" w:hAnsi="細明體" w:hint="eastAsia"/>
          <w:bCs/>
          <w:lang w:eastAsia="zh-TW"/>
        </w:rPr>
        <w:t>若不符合則回傳錯誤訊息『受理編號 + $受理編號 + 無法進行急件三登作業』</w:t>
      </w:r>
    </w:p>
    <w:p w:rsidR="008F5232" w:rsidRDefault="00E679E6" w:rsidP="008F523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依畫面輸入受理編號取得待三登案件</w:t>
      </w:r>
    </w:p>
    <w:p w:rsidR="00E679E6" w:rsidRDefault="00337763" w:rsidP="00E679E6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Call AA_A6Z002.updateDTAAA100ForGetKeyin3Case</w:t>
      </w:r>
      <w:r w:rsidR="00E679E6">
        <w:rPr>
          <w:rFonts w:ascii="細明體" w:eastAsia="細明體" w:hAnsi="細明體" w:hint="eastAsia"/>
          <w:bCs/>
          <w:lang w:eastAsia="zh-TW"/>
        </w:rPr>
        <w:t>，參數</w:t>
      </w:r>
    </w:p>
    <w:p w:rsidR="00337763" w:rsidRDefault="00337763" w:rsidP="0033776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$受理編號列表，填入該筆受理編號</w:t>
      </w:r>
    </w:p>
    <w:p w:rsidR="00337763" w:rsidRDefault="00337763" w:rsidP="0033776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$三登人員ID</w:t>
      </w:r>
    </w:p>
    <w:p w:rsidR="00337763" w:rsidRPr="00770097" w:rsidRDefault="00337763" w:rsidP="00337763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$三登人員單位</w:t>
      </w:r>
    </w:p>
    <w:p w:rsidR="00B32392" w:rsidRDefault="00B32392" w:rsidP="00B3239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若成功則直接跳轉頁面至AAA6_3000，傳入參數畫面.受理編號</w:t>
      </w:r>
    </w:p>
    <w:p w:rsidR="00F734A6" w:rsidRPr="00855351" w:rsidRDefault="008F5232" w:rsidP="0085535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ascii="細明體" w:eastAsia="細明體" w:hAnsi="細明體" w:hint="eastAsia"/>
          <w:bCs/>
          <w:lang w:eastAsia="zh-TW"/>
        </w:rPr>
      </w:pPr>
      <w:r>
        <w:rPr>
          <w:rFonts w:ascii="細明體" w:eastAsia="細明體" w:hAnsi="細明體" w:hint="eastAsia"/>
          <w:bCs/>
          <w:lang w:eastAsia="zh-TW"/>
        </w:rPr>
        <w:t>END</w:t>
      </w:r>
    </w:p>
    <w:p w:rsidR="00324C45" w:rsidRPr="00E10AFC" w:rsidRDefault="00324C45" w:rsidP="00324C4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Cs/>
          <w:lang w:eastAsia="zh-TW"/>
        </w:rPr>
      </w:pPr>
    </w:p>
    <w:sectPr w:rsidR="00324C45" w:rsidRPr="00E10AFC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41AA" w:rsidRDefault="00A441AA">
      <w:r>
        <w:separator/>
      </w:r>
    </w:p>
  </w:endnote>
  <w:endnote w:type="continuationSeparator" w:id="0">
    <w:p w:rsidR="00A441AA" w:rsidRDefault="00A44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82C" w:rsidRDefault="0029082C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9082C" w:rsidRDefault="0029082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82C" w:rsidRDefault="0029082C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A3543">
      <w:rPr>
        <w:rStyle w:val="a6"/>
        <w:noProof/>
      </w:rPr>
      <w:t>2</w:t>
    </w:r>
    <w:r>
      <w:rPr>
        <w:rStyle w:val="a6"/>
      </w:rPr>
      <w:fldChar w:fldCharType="end"/>
    </w:r>
  </w:p>
  <w:p w:rsidR="0029082C" w:rsidRDefault="0029082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41AA" w:rsidRDefault="00A441AA">
      <w:r>
        <w:separator/>
      </w:r>
    </w:p>
  </w:footnote>
  <w:footnote w:type="continuationSeparator" w:id="0">
    <w:p w:rsidR="00A441AA" w:rsidRDefault="00A44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D65B9"/>
    <w:multiLevelType w:val="hybridMultilevel"/>
    <w:tmpl w:val="4E267560"/>
    <w:lvl w:ilvl="0" w:tplc="B1662DDE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7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8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F890178"/>
    <w:multiLevelType w:val="hybridMultilevel"/>
    <w:tmpl w:val="0032F9C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5" w15:restartNumberingAfterBreak="0">
    <w:nsid w:val="6B137FC7"/>
    <w:multiLevelType w:val="hybridMultilevel"/>
    <w:tmpl w:val="7A86E372"/>
    <w:lvl w:ilvl="0" w:tplc="C06207E2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BDE42AB"/>
    <w:multiLevelType w:val="hybridMultilevel"/>
    <w:tmpl w:val="D0E43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14"/>
  </w:num>
  <w:num w:numId="5">
    <w:abstractNumId w:val="7"/>
  </w:num>
  <w:num w:numId="6">
    <w:abstractNumId w:val="9"/>
  </w:num>
  <w:num w:numId="7">
    <w:abstractNumId w:val="16"/>
  </w:num>
  <w:num w:numId="8">
    <w:abstractNumId w:val="17"/>
  </w:num>
  <w:num w:numId="9">
    <w:abstractNumId w:val="2"/>
  </w:num>
  <w:num w:numId="10">
    <w:abstractNumId w:val="8"/>
  </w:num>
  <w:num w:numId="11">
    <w:abstractNumId w:val="4"/>
  </w:num>
  <w:num w:numId="12">
    <w:abstractNumId w:val="6"/>
  </w:num>
  <w:num w:numId="13">
    <w:abstractNumId w:val="12"/>
  </w:num>
  <w:num w:numId="14">
    <w:abstractNumId w:val="13"/>
  </w:num>
  <w:num w:numId="15">
    <w:abstractNumId w:val="5"/>
  </w:num>
  <w:num w:numId="16">
    <w:abstractNumId w:val="11"/>
  </w:num>
  <w:num w:numId="17">
    <w:abstractNumId w:val="15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0BDD"/>
    <w:rsid w:val="000018DA"/>
    <w:rsid w:val="00005E62"/>
    <w:rsid w:val="00015E3F"/>
    <w:rsid w:val="000236E1"/>
    <w:rsid w:val="0002596B"/>
    <w:rsid w:val="00036956"/>
    <w:rsid w:val="000411A7"/>
    <w:rsid w:val="00057785"/>
    <w:rsid w:val="00062328"/>
    <w:rsid w:val="00073519"/>
    <w:rsid w:val="00076FBA"/>
    <w:rsid w:val="000800FF"/>
    <w:rsid w:val="00086E90"/>
    <w:rsid w:val="000A2DDB"/>
    <w:rsid w:val="000A7C4F"/>
    <w:rsid w:val="000C3454"/>
    <w:rsid w:val="000D1099"/>
    <w:rsid w:val="000D2D7F"/>
    <w:rsid w:val="000D2E3E"/>
    <w:rsid w:val="000D3892"/>
    <w:rsid w:val="000D62FA"/>
    <w:rsid w:val="000E3B94"/>
    <w:rsid w:val="000E5F19"/>
    <w:rsid w:val="000E5F36"/>
    <w:rsid w:val="0010480F"/>
    <w:rsid w:val="00107C23"/>
    <w:rsid w:val="0011042B"/>
    <w:rsid w:val="00124526"/>
    <w:rsid w:val="001249B7"/>
    <w:rsid w:val="00127011"/>
    <w:rsid w:val="001329FF"/>
    <w:rsid w:val="001377DB"/>
    <w:rsid w:val="00140701"/>
    <w:rsid w:val="00156A28"/>
    <w:rsid w:val="0015744E"/>
    <w:rsid w:val="001606A7"/>
    <w:rsid w:val="00163667"/>
    <w:rsid w:val="00166568"/>
    <w:rsid w:val="00167171"/>
    <w:rsid w:val="001704F0"/>
    <w:rsid w:val="001724C1"/>
    <w:rsid w:val="00172BD1"/>
    <w:rsid w:val="001778A7"/>
    <w:rsid w:val="00185767"/>
    <w:rsid w:val="00186714"/>
    <w:rsid w:val="00187B05"/>
    <w:rsid w:val="00190DF8"/>
    <w:rsid w:val="00194232"/>
    <w:rsid w:val="001A1370"/>
    <w:rsid w:val="001B2A98"/>
    <w:rsid w:val="001B3AD3"/>
    <w:rsid w:val="001B3C30"/>
    <w:rsid w:val="001B5BFF"/>
    <w:rsid w:val="001C2184"/>
    <w:rsid w:val="001D0E8A"/>
    <w:rsid w:val="001F2B59"/>
    <w:rsid w:val="001F51F3"/>
    <w:rsid w:val="0020494C"/>
    <w:rsid w:val="00216357"/>
    <w:rsid w:val="00217DAB"/>
    <w:rsid w:val="002225FA"/>
    <w:rsid w:val="00227161"/>
    <w:rsid w:val="00232768"/>
    <w:rsid w:val="00232ED1"/>
    <w:rsid w:val="00244E3C"/>
    <w:rsid w:val="002474D0"/>
    <w:rsid w:val="00250524"/>
    <w:rsid w:val="00252551"/>
    <w:rsid w:val="002538BA"/>
    <w:rsid w:val="0026359A"/>
    <w:rsid w:val="00277F58"/>
    <w:rsid w:val="00283376"/>
    <w:rsid w:val="00287ABA"/>
    <w:rsid w:val="0029082C"/>
    <w:rsid w:val="00293FCB"/>
    <w:rsid w:val="002A3F8C"/>
    <w:rsid w:val="002A58AE"/>
    <w:rsid w:val="002B0AB6"/>
    <w:rsid w:val="002B381A"/>
    <w:rsid w:val="002B396B"/>
    <w:rsid w:val="002C0F5E"/>
    <w:rsid w:val="002C4CE4"/>
    <w:rsid w:val="002C6295"/>
    <w:rsid w:val="002E2A0F"/>
    <w:rsid w:val="002E54D1"/>
    <w:rsid w:val="002F61B6"/>
    <w:rsid w:val="002F7FCC"/>
    <w:rsid w:val="0030653B"/>
    <w:rsid w:val="0031642E"/>
    <w:rsid w:val="00323FB8"/>
    <w:rsid w:val="00324C45"/>
    <w:rsid w:val="0032607E"/>
    <w:rsid w:val="003263FE"/>
    <w:rsid w:val="00334311"/>
    <w:rsid w:val="003354D9"/>
    <w:rsid w:val="00335C64"/>
    <w:rsid w:val="00335DF5"/>
    <w:rsid w:val="00337763"/>
    <w:rsid w:val="00345A6A"/>
    <w:rsid w:val="00350BD5"/>
    <w:rsid w:val="003514A4"/>
    <w:rsid w:val="00353371"/>
    <w:rsid w:val="003557A8"/>
    <w:rsid w:val="003572AC"/>
    <w:rsid w:val="00363255"/>
    <w:rsid w:val="003646BE"/>
    <w:rsid w:val="00364751"/>
    <w:rsid w:val="00370DEB"/>
    <w:rsid w:val="003736D5"/>
    <w:rsid w:val="00373B8B"/>
    <w:rsid w:val="003763F5"/>
    <w:rsid w:val="00382EAE"/>
    <w:rsid w:val="00386C3A"/>
    <w:rsid w:val="003911ED"/>
    <w:rsid w:val="00391DF0"/>
    <w:rsid w:val="0039529B"/>
    <w:rsid w:val="003A4765"/>
    <w:rsid w:val="003B108F"/>
    <w:rsid w:val="003B6BF5"/>
    <w:rsid w:val="003B7861"/>
    <w:rsid w:val="003D03DF"/>
    <w:rsid w:val="003D0FBB"/>
    <w:rsid w:val="003D17CE"/>
    <w:rsid w:val="003D6F23"/>
    <w:rsid w:val="003E3722"/>
    <w:rsid w:val="003E42E3"/>
    <w:rsid w:val="003F4398"/>
    <w:rsid w:val="003F795D"/>
    <w:rsid w:val="004023C6"/>
    <w:rsid w:val="00403547"/>
    <w:rsid w:val="00413032"/>
    <w:rsid w:val="00413605"/>
    <w:rsid w:val="004148DD"/>
    <w:rsid w:val="00417064"/>
    <w:rsid w:val="00417A9E"/>
    <w:rsid w:val="004223F2"/>
    <w:rsid w:val="0043482C"/>
    <w:rsid w:val="0044335B"/>
    <w:rsid w:val="00443676"/>
    <w:rsid w:val="00450F8B"/>
    <w:rsid w:val="004524B3"/>
    <w:rsid w:val="004524D5"/>
    <w:rsid w:val="0045427C"/>
    <w:rsid w:val="00456FB6"/>
    <w:rsid w:val="00467856"/>
    <w:rsid w:val="00467DFD"/>
    <w:rsid w:val="0047022C"/>
    <w:rsid w:val="00483F12"/>
    <w:rsid w:val="0049006E"/>
    <w:rsid w:val="00490128"/>
    <w:rsid w:val="004911D8"/>
    <w:rsid w:val="00491A19"/>
    <w:rsid w:val="004A6205"/>
    <w:rsid w:val="004B08CA"/>
    <w:rsid w:val="004C2FEB"/>
    <w:rsid w:val="004C4A47"/>
    <w:rsid w:val="004C5056"/>
    <w:rsid w:val="004D03CC"/>
    <w:rsid w:val="004F20C0"/>
    <w:rsid w:val="004F6BE7"/>
    <w:rsid w:val="00513386"/>
    <w:rsid w:val="005145E2"/>
    <w:rsid w:val="005242AF"/>
    <w:rsid w:val="00531E06"/>
    <w:rsid w:val="00535F08"/>
    <w:rsid w:val="00537241"/>
    <w:rsid w:val="00550F55"/>
    <w:rsid w:val="005511B4"/>
    <w:rsid w:val="00561138"/>
    <w:rsid w:val="00573BA2"/>
    <w:rsid w:val="00575B37"/>
    <w:rsid w:val="00584A7D"/>
    <w:rsid w:val="005A511D"/>
    <w:rsid w:val="005B1A67"/>
    <w:rsid w:val="005C0335"/>
    <w:rsid w:val="005C7094"/>
    <w:rsid w:val="005D48B3"/>
    <w:rsid w:val="005D4CF1"/>
    <w:rsid w:val="005E15F2"/>
    <w:rsid w:val="005E7C47"/>
    <w:rsid w:val="005F1372"/>
    <w:rsid w:val="005F208D"/>
    <w:rsid w:val="005F2F04"/>
    <w:rsid w:val="005F4F4F"/>
    <w:rsid w:val="005F5C21"/>
    <w:rsid w:val="00603130"/>
    <w:rsid w:val="00613502"/>
    <w:rsid w:val="00615BB7"/>
    <w:rsid w:val="00624DD8"/>
    <w:rsid w:val="006267FA"/>
    <w:rsid w:val="00626DBC"/>
    <w:rsid w:val="00631B9E"/>
    <w:rsid w:val="006370B1"/>
    <w:rsid w:val="00640B0C"/>
    <w:rsid w:val="0065406A"/>
    <w:rsid w:val="00655179"/>
    <w:rsid w:val="00665BDA"/>
    <w:rsid w:val="00674A0A"/>
    <w:rsid w:val="006778C4"/>
    <w:rsid w:val="006831A8"/>
    <w:rsid w:val="006856F7"/>
    <w:rsid w:val="00685B6A"/>
    <w:rsid w:val="00686361"/>
    <w:rsid w:val="0069183C"/>
    <w:rsid w:val="006A265F"/>
    <w:rsid w:val="006A26A9"/>
    <w:rsid w:val="006A47E3"/>
    <w:rsid w:val="006A66EE"/>
    <w:rsid w:val="006B2099"/>
    <w:rsid w:val="006B61CF"/>
    <w:rsid w:val="006B6962"/>
    <w:rsid w:val="006C0067"/>
    <w:rsid w:val="006C18E3"/>
    <w:rsid w:val="006D14A4"/>
    <w:rsid w:val="006D75B8"/>
    <w:rsid w:val="006E2857"/>
    <w:rsid w:val="006E2891"/>
    <w:rsid w:val="006E2FAE"/>
    <w:rsid w:val="006E320E"/>
    <w:rsid w:val="006E522D"/>
    <w:rsid w:val="006E5267"/>
    <w:rsid w:val="006E7058"/>
    <w:rsid w:val="006F014D"/>
    <w:rsid w:val="006F3864"/>
    <w:rsid w:val="006F6D81"/>
    <w:rsid w:val="0070062C"/>
    <w:rsid w:val="00703311"/>
    <w:rsid w:val="007039A1"/>
    <w:rsid w:val="00710725"/>
    <w:rsid w:val="00711559"/>
    <w:rsid w:val="00716C34"/>
    <w:rsid w:val="00717C6B"/>
    <w:rsid w:val="00722A11"/>
    <w:rsid w:val="007235C7"/>
    <w:rsid w:val="007253EE"/>
    <w:rsid w:val="00731DED"/>
    <w:rsid w:val="00747353"/>
    <w:rsid w:val="00750CCA"/>
    <w:rsid w:val="00751CD3"/>
    <w:rsid w:val="007522EF"/>
    <w:rsid w:val="0075297D"/>
    <w:rsid w:val="007648C5"/>
    <w:rsid w:val="00765834"/>
    <w:rsid w:val="00766299"/>
    <w:rsid w:val="0076639C"/>
    <w:rsid w:val="00770097"/>
    <w:rsid w:val="00781009"/>
    <w:rsid w:val="007817A0"/>
    <w:rsid w:val="00790F0E"/>
    <w:rsid w:val="0079246B"/>
    <w:rsid w:val="0079418A"/>
    <w:rsid w:val="007A490A"/>
    <w:rsid w:val="007B4376"/>
    <w:rsid w:val="007B6D0C"/>
    <w:rsid w:val="007B75AF"/>
    <w:rsid w:val="007C522F"/>
    <w:rsid w:val="007D76A4"/>
    <w:rsid w:val="007F0EDF"/>
    <w:rsid w:val="007F1037"/>
    <w:rsid w:val="007F4BA8"/>
    <w:rsid w:val="007F7D33"/>
    <w:rsid w:val="00800E69"/>
    <w:rsid w:val="008069BC"/>
    <w:rsid w:val="00814E67"/>
    <w:rsid w:val="00823F3B"/>
    <w:rsid w:val="00824BDE"/>
    <w:rsid w:val="008266BB"/>
    <w:rsid w:val="008317CF"/>
    <w:rsid w:val="00835FC8"/>
    <w:rsid w:val="00847FE0"/>
    <w:rsid w:val="008503E7"/>
    <w:rsid w:val="00855351"/>
    <w:rsid w:val="008573C5"/>
    <w:rsid w:val="00857FCD"/>
    <w:rsid w:val="00860E73"/>
    <w:rsid w:val="00862C75"/>
    <w:rsid w:val="00865D0B"/>
    <w:rsid w:val="00870184"/>
    <w:rsid w:val="008747CD"/>
    <w:rsid w:val="008749B9"/>
    <w:rsid w:val="00875CDA"/>
    <w:rsid w:val="00881F9A"/>
    <w:rsid w:val="00892512"/>
    <w:rsid w:val="008A1E50"/>
    <w:rsid w:val="008A5D36"/>
    <w:rsid w:val="008A77B3"/>
    <w:rsid w:val="008A7E85"/>
    <w:rsid w:val="008B1784"/>
    <w:rsid w:val="008B5188"/>
    <w:rsid w:val="008C0E51"/>
    <w:rsid w:val="008C3A84"/>
    <w:rsid w:val="008C3D93"/>
    <w:rsid w:val="008D0E85"/>
    <w:rsid w:val="008D1547"/>
    <w:rsid w:val="008D3F47"/>
    <w:rsid w:val="008E119A"/>
    <w:rsid w:val="008E5B95"/>
    <w:rsid w:val="008E68F3"/>
    <w:rsid w:val="008F0A6C"/>
    <w:rsid w:val="008F5232"/>
    <w:rsid w:val="008F5DE1"/>
    <w:rsid w:val="008F6D0F"/>
    <w:rsid w:val="008F7E02"/>
    <w:rsid w:val="00914A39"/>
    <w:rsid w:val="00922D4B"/>
    <w:rsid w:val="009231A3"/>
    <w:rsid w:val="00926ECC"/>
    <w:rsid w:val="0093206B"/>
    <w:rsid w:val="009337AD"/>
    <w:rsid w:val="00933C2A"/>
    <w:rsid w:val="009522DB"/>
    <w:rsid w:val="0095275D"/>
    <w:rsid w:val="00956892"/>
    <w:rsid w:val="009617E5"/>
    <w:rsid w:val="00963BA2"/>
    <w:rsid w:val="00964E9E"/>
    <w:rsid w:val="0096519E"/>
    <w:rsid w:val="00970760"/>
    <w:rsid w:val="009733DB"/>
    <w:rsid w:val="0098487E"/>
    <w:rsid w:val="00996447"/>
    <w:rsid w:val="009973B6"/>
    <w:rsid w:val="009977AF"/>
    <w:rsid w:val="009A0E54"/>
    <w:rsid w:val="009A1ADD"/>
    <w:rsid w:val="009A5384"/>
    <w:rsid w:val="009A6B2B"/>
    <w:rsid w:val="009B0341"/>
    <w:rsid w:val="009B21AF"/>
    <w:rsid w:val="009B23D8"/>
    <w:rsid w:val="009B56A8"/>
    <w:rsid w:val="009B7060"/>
    <w:rsid w:val="009C012E"/>
    <w:rsid w:val="009C0AE4"/>
    <w:rsid w:val="009C4BDB"/>
    <w:rsid w:val="009C5BF1"/>
    <w:rsid w:val="009C6F5B"/>
    <w:rsid w:val="009D0511"/>
    <w:rsid w:val="009D1DB3"/>
    <w:rsid w:val="009E15B4"/>
    <w:rsid w:val="00A07D6F"/>
    <w:rsid w:val="00A22607"/>
    <w:rsid w:val="00A24376"/>
    <w:rsid w:val="00A34704"/>
    <w:rsid w:val="00A441AA"/>
    <w:rsid w:val="00A46B0D"/>
    <w:rsid w:val="00A515C3"/>
    <w:rsid w:val="00A56CC1"/>
    <w:rsid w:val="00A61DDB"/>
    <w:rsid w:val="00A645B7"/>
    <w:rsid w:val="00A67BD8"/>
    <w:rsid w:val="00A70ABC"/>
    <w:rsid w:val="00A72ABE"/>
    <w:rsid w:val="00A76482"/>
    <w:rsid w:val="00A80A3D"/>
    <w:rsid w:val="00A8390F"/>
    <w:rsid w:val="00A861AF"/>
    <w:rsid w:val="00A87BE4"/>
    <w:rsid w:val="00AA03F1"/>
    <w:rsid w:val="00AA2E66"/>
    <w:rsid w:val="00AA3543"/>
    <w:rsid w:val="00AA6071"/>
    <w:rsid w:val="00AB160E"/>
    <w:rsid w:val="00AD695A"/>
    <w:rsid w:val="00AD766D"/>
    <w:rsid w:val="00AE6528"/>
    <w:rsid w:val="00AF5EEE"/>
    <w:rsid w:val="00B07D87"/>
    <w:rsid w:val="00B10952"/>
    <w:rsid w:val="00B20050"/>
    <w:rsid w:val="00B21B75"/>
    <w:rsid w:val="00B241A9"/>
    <w:rsid w:val="00B25D8F"/>
    <w:rsid w:val="00B26C61"/>
    <w:rsid w:val="00B32392"/>
    <w:rsid w:val="00B3265B"/>
    <w:rsid w:val="00B356D4"/>
    <w:rsid w:val="00B35C05"/>
    <w:rsid w:val="00B524BA"/>
    <w:rsid w:val="00B53ACB"/>
    <w:rsid w:val="00B60793"/>
    <w:rsid w:val="00B662DF"/>
    <w:rsid w:val="00B66886"/>
    <w:rsid w:val="00B67872"/>
    <w:rsid w:val="00B84420"/>
    <w:rsid w:val="00B85CD8"/>
    <w:rsid w:val="00B930E5"/>
    <w:rsid w:val="00BB0D40"/>
    <w:rsid w:val="00BB35B8"/>
    <w:rsid w:val="00BC1860"/>
    <w:rsid w:val="00BC2E60"/>
    <w:rsid w:val="00BC4814"/>
    <w:rsid w:val="00BE4A13"/>
    <w:rsid w:val="00BF13EC"/>
    <w:rsid w:val="00BF4E82"/>
    <w:rsid w:val="00C02817"/>
    <w:rsid w:val="00C0495D"/>
    <w:rsid w:val="00C055C6"/>
    <w:rsid w:val="00C14835"/>
    <w:rsid w:val="00C22893"/>
    <w:rsid w:val="00C244A9"/>
    <w:rsid w:val="00C244F9"/>
    <w:rsid w:val="00C24F6D"/>
    <w:rsid w:val="00C3477F"/>
    <w:rsid w:val="00C43EC0"/>
    <w:rsid w:val="00C502C0"/>
    <w:rsid w:val="00C52537"/>
    <w:rsid w:val="00C53D77"/>
    <w:rsid w:val="00C556E2"/>
    <w:rsid w:val="00C6662B"/>
    <w:rsid w:val="00C70C5A"/>
    <w:rsid w:val="00C7445B"/>
    <w:rsid w:val="00C754B2"/>
    <w:rsid w:val="00C829C1"/>
    <w:rsid w:val="00CA6C18"/>
    <w:rsid w:val="00CB1327"/>
    <w:rsid w:val="00CB4924"/>
    <w:rsid w:val="00CB7815"/>
    <w:rsid w:val="00CC266C"/>
    <w:rsid w:val="00CC3D25"/>
    <w:rsid w:val="00CC44DF"/>
    <w:rsid w:val="00CD0DEF"/>
    <w:rsid w:val="00CD6427"/>
    <w:rsid w:val="00CE2178"/>
    <w:rsid w:val="00CE3976"/>
    <w:rsid w:val="00CF18B7"/>
    <w:rsid w:val="00CF6E0B"/>
    <w:rsid w:val="00CF7DE5"/>
    <w:rsid w:val="00D005D1"/>
    <w:rsid w:val="00D01A26"/>
    <w:rsid w:val="00D03ED6"/>
    <w:rsid w:val="00D05ECE"/>
    <w:rsid w:val="00D07B24"/>
    <w:rsid w:val="00D11B8E"/>
    <w:rsid w:val="00D14AED"/>
    <w:rsid w:val="00D2607D"/>
    <w:rsid w:val="00D318B2"/>
    <w:rsid w:val="00D337D5"/>
    <w:rsid w:val="00D368EA"/>
    <w:rsid w:val="00D4635D"/>
    <w:rsid w:val="00D47DA1"/>
    <w:rsid w:val="00D63C02"/>
    <w:rsid w:val="00D67630"/>
    <w:rsid w:val="00D732AE"/>
    <w:rsid w:val="00D76EE6"/>
    <w:rsid w:val="00D8139A"/>
    <w:rsid w:val="00D87940"/>
    <w:rsid w:val="00D93AEE"/>
    <w:rsid w:val="00D96054"/>
    <w:rsid w:val="00D97CD7"/>
    <w:rsid w:val="00DA0145"/>
    <w:rsid w:val="00DB118B"/>
    <w:rsid w:val="00DB33AD"/>
    <w:rsid w:val="00DC48FB"/>
    <w:rsid w:val="00DD015C"/>
    <w:rsid w:val="00DD10F3"/>
    <w:rsid w:val="00DE48C8"/>
    <w:rsid w:val="00DF3C28"/>
    <w:rsid w:val="00DF5AE0"/>
    <w:rsid w:val="00E0137F"/>
    <w:rsid w:val="00E02CA8"/>
    <w:rsid w:val="00E02F00"/>
    <w:rsid w:val="00E03A5F"/>
    <w:rsid w:val="00E04F26"/>
    <w:rsid w:val="00E10AFC"/>
    <w:rsid w:val="00E10BB5"/>
    <w:rsid w:val="00E12758"/>
    <w:rsid w:val="00E21531"/>
    <w:rsid w:val="00E23699"/>
    <w:rsid w:val="00E27349"/>
    <w:rsid w:val="00E43C0A"/>
    <w:rsid w:val="00E5462A"/>
    <w:rsid w:val="00E64A24"/>
    <w:rsid w:val="00E679E6"/>
    <w:rsid w:val="00E70C65"/>
    <w:rsid w:val="00E7253C"/>
    <w:rsid w:val="00E75553"/>
    <w:rsid w:val="00E85B86"/>
    <w:rsid w:val="00E9066F"/>
    <w:rsid w:val="00E9211F"/>
    <w:rsid w:val="00E9528F"/>
    <w:rsid w:val="00E97D29"/>
    <w:rsid w:val="00EA0043"/>
    <w:rsid w:val="00EA2249"/>
    <w:rsid w:val="00EA53FE"/>
    <w:rsid w:val="00EA5809"/>
    <w:rsid w:val="00EB161E"/>
    <w:rsid w:val="00EB4A0A"/>
    <w:rsid w:val="00EB7736"/>
    <w:rsid w:val="00EC5BAC"/>
    <w:rsid w:val="00EE368C"/>
    <w:rsid w:val="00EF21B1"/>
    <w:rsid w:val="00EF28DB"/>
    <w:rsid w:val="00EF416D"/>
    <w:rsid w:val="00EF4338"/>
    <w:rsid w:val="00F01135"/>
    <w:rsid w:val="00F24464"/>
    <w:rsid w:val="00F30E6A"/>
    <w:rsid w:val="00F411B7"/>
    <w:rsid w:val="00F52A2D"/>
    <w:rsid w:val="00F734A6"/>
    <w:rsid w:val="00F822AA"/>
    <w:rsid w:val="00F84058"/>
    <w:rsid w:val="00F8409B"/>
    <w:rsid w:val="00F9554A"/>
    <w:rsid w:val="00FA180A"/>
    <w:rsid w:val="00FA5129"/>
    <w:rsid w:val="00FB2780"/>
    <w:rsid w:val="00FB5314"/>
    <w:rsid w:val="00FB5C36"/>
    <w:rsid w:val="00FC1BFF"/>
    <w:rsid w:val="00FC3D2A"/>
    <w:rsid w:val="00FC4C9E"/>
    <w:rsid w:val="00FD2A3F"/>
    <w:rsid w:val="00FD35AB"/>
    <w:rsid w:val="00FE0322"/>
    <w:rsid w:val="00FE03D5"/>
    <w:rsid w:val="00FE0F2D"/>
    <w:rsid w:val="00FE0F74"/>
    <w:rsid w:val="00FE4952"/>
    <w:rsid w:val="00FE763F"/>
    <w:rsid w:val="00FF329F"/>
    <w:rsid w:val="00FF387B"/>
    <w:rsid w:val="00FF4BF6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28"/>
        <o:r id="V:Rule2" type="connector" idref="#_x0000_s1030"/>
      </o:rules>
    </o:shapelayout>
  </w:shapeDefaults>
  <w:decimalSymbol w:val="."/>
  <w:listSeparator w:val=","/>
  <w15:chartTrackingRefBased/>
  <w15:docId w15:val="{BC1BBDF2-35FB-49D0-8327-E490B5E0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paragraph" w:styleId="aa">
    <w:name w:val="Normal Indent"/>
    <w:aliases w:val="表正文,正文非缩进"/>
    <w:basedOn w:val="a0"/>
    <w:rsid w:val="009C012E"/>
    <w:pPr>
      <w:ind w:left="425"/>
      <w:jc w:val="both"/>
    </w:pPr>
    <w:rPr>
      <w:sz w:val="21"/>
      <w:szCs w:val="20"/>
    </w:rPr>
  </w:style>
  <w:style w:type="character" w:styleId="ab">
    <w:name w:val="annotation reference"/>
    <w:rsid w:val="00B25D8F"/>
    <w:rPr>
      <w:sz w:val="18"/>
      <w:szCs w:val="18"/>
    </w:rPr>
  </w:style>
  <w:style w:type="paragraph" w:styleId="ac">
    <w:name w:val="annotation text"/>
    <w:basedOn w:val="a0"/>
    <w:link w:val="ad"/>
    <w:rsid w:val="00B25D8F"/>
  </w:style>
  <w:style w:type="character" w:customStyle="1" w:styleId="ad">
    <w:name w:val="註解文字 字元"/>
    <w:link w:val="ac"/>
    <w:rsid w:val="00B25D8F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rsid w:val="00B25D8F"/>
    <w:rPr>
      <w:b/>
      <w:bCs/>
    </w:rPr>
  </w:style>
  <w:style w:type="character" w:customStyle="1" w:styleId="af">
    <w:name w:val="註解主旨 字元"/>
    <w:link w:val="ae"/>
    <w:rsid w:val="00B25D8F"/>
    <w:rPr>
      <w:b/>
      <w:bCs/>
      <w:kern w:val="2"/>
      <w:sz w:val="24"/>
      <w:szCs w:val="24"/>
    </w:rPr>
  </w:style>
  <w:style w:type="paragraph" w:styleId="af0">
    <w:name w:val="Balloon Text"/>
    <w:basedOn w:val="a0"/>
    <w:link w:val="af1"/>
    <w:rsid w:val="00B25D8F"/>
    <w:rPr>
      <w:rFonts w:ascii="Cambria" w:hAnsi="Cambria"/>
      <w:sz w:val="18"/>
      <w:szCs w:val="18"/>
    </w:rPr>
  </w:style>
  <w:style w:type="character" w:customStyle="1" w:styleId="af1">
    <w:name w:val="註解方塊文字 字元"/>
    <w:link w:val="af0"/>
    <w:rsid w:val="00B25D8F"/>
    <w:rPr>
      <w:rFonts w:ascii="Cambria" w:eastAsia="新細明體" w:hAnsi="Cambria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DB38D-ABE2-44CC-89F3-93FC4AF38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208</Words>
  <Characters>1189</Characters>
  <Application>Microsoft Office Word</Application>
  <DocSecurity>0</DocSecurity>
  <Lines>9</Lines>
  <Paragraphs>2</Paragraphs>
  <ScaleCrop>false</ScaleCrop>
  <Company>CMT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